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8560B" w14:textId="77777777" w:rsidR="00CF283F" w:rsidRPr="00557E70" w:rsidRDefault="00CF283F" w:rsidP="00D05B7C">
      <w:pPr>
        <w:pStyle w:val="BodyText"/>
        <w:jc w:val="center"/>
        <w:rPr>
          <w:b/>
          <w:bCs/>
          <w:sz w:val="28"/>
          <w:szCs w:val="28"/>
        </w:rPr>
      </w:pPr>
      <w:r w:rsidRPr="00557E70">
        <w:rPr>
          <w:b/>
          <w:bCs/>
          <w:sz w:val="28"/>
          <w:szCs w:val="28"/>
        </w:rPr>
        <w:t>Integrating the Healthcare Enterprise</w:t>
      </w:r>
    </w:p>
    <w:p w14:paraId="61E9B0DF" w14:textId="77777777" w:rsidR="00CF283F" w:rsidRPr="00557E70" w:rsidRDefault="00CF283F" w:rsidP="00663624">
      <w:pPr>
        <w:pStyle w:val="BodyText"/>
      </w:pPr>
    </w:p>
    <w:p w14:paraId="5D3342C9" w14:textId="77777777" w:rsidR="00CF283F" w:rsidRPr="00557E70" w:rsidRDefault="00DB4DD0" w:rsidP="003D24EE">
      <w:pPr>
        <w:pStyle w:val="BodyText"/>
        <w:jc w:val="center"/>
      </w:pPr>
      <w:r w:rsidRPr="00557E70">
        <w:rPr>
          <w:noProof/>
          <w:lang w:eastAsia="nl-NL"/>
        </w:rPr>
        <w:drawing>
          <wp:inline distT="0" distB="0" distL="0" distR="0" wp14:anchorId="3DA6A124" wp14:editId="3C80C3EF">
            <wp:extent cx="1638300" cy="838200"/>
            <wp:effectExtent l="0" t="0" r="0" b="0"/>
            <wp:docPr id="4" name="Picture 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HE_LOGO_for_t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29608D1" w14:textId="77777777" w:rsidR="00CF283F" w:rsidRPr="00557E70" w:rsidRDefault="00CF283F" w:rsidP="000807AC">
      <w:pPr>
        <w:pStyle w:val="BodyText"/>
      </w:pPr>
    </w:p>
    <w:p w14:paraId="20DCEDB4" w14:textId="77777777" w:rsidR="007400C4" w:rsidRPr="00557E70" w:rsidRDefault="007400C4" w:rsidP="00663624">
      <w:pPr>
        <w:pStyle w:val="BodyText"/>
      </w:pPr>
    </w:p>
    <w:p w14:paraId="5697D992" w14:textId="77777777" w:rsidR="00482DC2" w:rsidRPr="00557E70" w:rsidRDefault="00747A21" w:rsidP="00D22973">
      <w:pPr>
        <w:pStyle w:val="BodyText"/>
        <w:jc w:val="center"/>
        <w:rPr>
          <w:b/>
          <w:bCs/>
          <w:sz w:val="44"/>
          <w:szCs w:val="44"/>
        </w:rPr>
      </w:pPr>
      <w:r w:rsidRPr="00557E70">
        <w:rPr>
          <w:b/>
          <w:bCs/>
          <w:sz w:val="44"/>
          <w:szCs w:val="44"/>
        </w:rPr>
        <w:t>IHE ITI</w:t>
      </w:r>
    </w:p>
    <w:p w14:paraId="1A82A54F" w14:textId="77777777" w:rsidR="00B15D8F" w:rsidRPr="00557E70" w:rsidRDefault="00CF283F" w:rsidP="00D22973">
      <w:pPr>
        <w:pStyle w:val="BodyText"/>
        <w:jc w:val="center"/>
        <w:rPr>
          <w:b/>
          <w:bCs/>
          <w:sz w:val="44"/>
          <w:szCs w:val="44"/>
        </w:rPr>
      </w:pPr>
      <w:r w:rsidRPr="00557E70">
        <w:rPr>
          <w:b/>
          <w:bCs/>
          <w:sz w:val="44"/>
          <w:szCs w:val="44"/>
        </w:rPr>
        <w:t>Technical Framework</w:t>
      </w:r>
      <w:r w:rsidR="00B4798B" w:rsidRPr="00557E70">
        <w:rPr>
          <w:b/>
          <w:bCs/>
          <w:sz w:val="44"/>
          <w:szCs w:val="44"/>
        </w:rPr>
        <w:t xml:space="preserve"> </w:t>
      </w:r>
      <w:r w:rsidRPr="00557E70">
        <w:rPr>
          <w:b/>
          <w:bCs/>
          <w:sz w:val="44"/>
          <w:szCs w:val="44"/>
        </w:rPr>
        <w:t>Supplement</w:t>
      </w:r>
    </w:p>
    <w:p w14:paraId="210C976D" w14:textId="77777777" w:rsidR="00CF283F" w:rsidRPr="00557E70" w:rsidRDefault="00CF283F" w:rsidP="00D22973">
      <w:pPr>
        <w:pStyle w:val="BodyText"/>
      </w:pPr>
    </w:p>
    <w:p w14:paraId="7B19EE43" w14:textId="77777777" w:rsidR="00656A6B" w:rsidRPr="00557E70" w:rsidRDefault="00656A6B" w:rsidP="00D22973">
      <w:pPr>
        <w:pStyle w:val="BodyText"/>
      </w:pPr>
    </w:p>
    <w:p w14:paraId="2CD66CFD" w14:textId="77777777" w:rsidR="00CF283F" w:rsidRPr="00557E70" w:rsidRDefault="00747A21" w:rsidP="005B08D1">
      <w:pPr>
        <w:pStyle w:val="BodyText"/>
        <w:jc w:val="center"/>
        <w:rPr>
          <w:b/>
          <w:bCs/>
          <w:sz w:val="44"/>
          <w:szCs w:val="44"/>
        </w:rPr>
      </w:pPr>
      <w:r w:rsidRPr="00557E70">
        <w:rPr>
          <w:b/>
          <w:bCs/>
          <w:sz w:val="44"/>
          <w:szCs w:val="44"/>
        </w:rPr>
        <w:t xml:space="preserve">Internet User </w:t>
      </w:r>
      <w:r w:rsidR="00CE2A56" w:rsidRPr="00557E70">
        <w:rPr>
          <w:b/>
          <w:bCs/>
          <w:sz w:val="44"/>
          <w:szCs w:val="44"/>
        </w:rPr>
        <w:t xml:space="preserve">Authorization </w:t>
      </w:r>
      <w:r w:rsidRPr="00557E70">
        <w:rPr>
          <w:b/>
          <w:bCs/>
          <w:sz w:val="44"/>
          <w:szCs w:val="44"/>
        </w:rPr>
        <w:br/>
        <w:t>(I</w:t>
      </w:r>
      <w:r w:rsidR="00D55117" w:rsidRPr="00557E70">
        <w:rPr>
          <w:b/>
          <w:bCs/>
          <w:sz w:val="44"/>
          <w:szCs w:val="44"/>
        </w:rPr>
        <w:t>U</w:t>
      </w:r>
      <w:r w:rsidRPr="00557E70">
        <w:rPr>
          <w:b/>
          <w:bCs/>
          <w:sz w:val="44"/>
          <w:szCs w:val="44"/>
        </w:rPr>
        <w:t>A)</w:t>
      </w:r>
    </w:p>
    <w:p w14:paraId="391FE813" w14:textId="77777777" w:rsidR="00CF283F" w:rsidRPr="00557E70" w:rsidRDefault="00CF283F" w:rsidP="005E63F6">
      <w:pPr>
        <w:pStyle w:val="BodyText"/>
      </w:pPr>
    </w:p>
    <w:p w14:paraId="1816E34B" w14:textId="77777777" w:rsidR="007400C4" w:rsidRPr="00557E70" w:rsidRDefault="007400C4" w:rsidP="005E63F6">
      <w:pPr>
        <w:pStyle w:val="BodyText"/>
      </w:pPr>
    </w:p>
    <w:p w14:paraId="411A652D" w14:textId="77777777" w:rsidR="00C1037F" w:rsidRPr="00557E70" w:rsidRDefault="00C1037F" w:rsidP="005E63F6">
      <w:pPr>
        <w:pStyle w:val="BodyText"/>
      </w:pPr>
    </w:p>
    <w:p w14:paraId="2CA83A47" w14:textId="77777777" w:rsidR="00503AE1" w:rsidRPr="00557E70" w:rsidRDefault="0000242C" w:rsidP="005B08D1">
      <w:pPr>
        <w:pStyle w:val="BodyText"/>
        <w:jc w:val="center"/>
        <w:rPr>
          <w:b/>
          <w:bCs/>
          <w:sz w:val="44"/>
          <w:szCs w:val="44"/>
        </w:rPr>
      </w:pPr>
      <w:r w:rsidRPr="00557E70">
        <w:rPr>
          <w:b/>
          <w:bCs/>
          <w:sz w:val="44"/>
          <w:szCs w:val="44"/>
        </w:rPr>
        <w:t>Trial Implementation</w:t>
      </w:r>
      <w:r w:rsidR="00503AE1" w:rsidRPr="00557E70">
        <w:rPr>
          <w:b/>
          <w:bCs/>
          <w:sz w:val="44"/>
          <w:szCs w:val="44"/>
        </w:rPr>
        <w:t xml:space="preserve"> </w:t>
      </w:r>
    </w:p>
    <w:p w14:paraId="4CD081D8" w14:textId="77777777" w:rsidR="009D125C" w:rsidRPr="00557E70" w:rsidRDefault="009D125C">
      <w:pPr>
        <w:pStyle w:val="BodyText"/>
      </w:pPr>
    </w:p>
    <w:p w14:paraId="76122351" w14:textId="77777777" w:rsidR="009D125C" w:rsidRPr="00557E70" w:rsidRDefault="009D125C">
      <w:pPr>
        <w:pStyle w:val="BodyText"/>
      </w:pPr>
    </w:p>
    <w:p w14:paraId="30E1D130" w14:textId="77777777" w:rsidR="00D22973" w:rsidRPr="00557E70" w:rsidRDefault="00D22973">
      <w:pPr>
        <w:pStyle w:val="BodyText"/>
      </w:pPr>
    </w:p>
    <w:p w14:paraId="6222F487" w14:textId="77777777" w:rsidR="00D22973" w:rsidRPr="00557E70" w:rsidRDefault="00D22973">
      <w:pPr>
        <w:pStyle w:val="BodyText"/>
      </w:pPr>
    </w:p>
    <w:p w14:paraId="720BD3EE" w14:textId="773756E7" w:rsidR="00A910E1" w:rsidRPr="00557E70" w:rsidRDefault="00A910E1" w:rsidP="00147324">
      <w:pPr>
        <w:pStyle w:val="BodyText"/>
      </w:pPr>
      <w:r w:rsidRPr="00557E70">
        <w:t>Date:</w:t>
      </w:r>
      <w:r w:rsidRPr="00557E70">
        <w:tab/>
      </w:r>
      <w:r w:rsidRPr="00557E70">
        <w:tab/>
      </w:r>
      <w:del w:id="0" w:author="walco@walkit.nl" w:date="2019-09-21T19:51:00Z">
        <w:r w:rsidR="00557E70" w:rsidRPr="00557E70" w:rsidDel="006B01E4">
          <w:delText xml:space="preserve">August </w:delText>
        </w:r>
      </w:del>
      <w:ins w:id="1" w:author="walco@walkit.nl" w:date="2019-09-21T19:51:00Z">
        <w:r w:rsidR="006B01E4">
          <w:t>September</w:t>
        </w:r>
        <w:r w:rsidR="006B01E4" w:rsidRPr="00557E70">
          <w:t xml:space="preserve"> </w:t>
        </w:r>
        <w:r w:rsidR="006B01E4">
          <w:t>2</w:t>
        </w:r>
      </w:ins>
      <w:del w:id="2" w:author="walco@walkit.nl" w:date="2019-09-21T19:51:00Z">
        <w:r w:rsidR="000F7C15" w:rsidDel="006B01E4">
          <w:delText>3</w:delText>
        </w:r>
      </w:del>
      <w:r w:rsidR="000F7C15">
        <w:t>1</w:t>
      </w:r>
      <w:r w:rsidR="00557E70" w:rsidRPr="00557E70">
        <w:t>, 201</w:t>
      </w:r>
      <w:ins w:id="3" w:author="walco@walkit.nl" w:date="2019-09-21T19:51:00Z">
        <w:r w:rsidR="006B01E4">
          <w:t>9</w:t>
        </w:r>
      </w:ins>
      <w:del w:id="4" w:author="walco@walkit.nl" w:date="2019-09-21T19:51:00Z">
        <w:r w:rsidR="00557E70" w:rsidRPr="00557E70" w:rsidDel="006B01E4">
          <w:delText>5</w:delText>
        </w:r>
      </w:del>
    </w:p>
    <w:p w14:paraId="4ACE3916" w14:textId="77777777" w:rsidR="00603ED5" w:rsidRPr="00557E70" w:rsidRDefault="00A910E1" w:rsidP="009B55E5">
      <w:pPr>
        <w:pStyle w:val="BodyText"/>
      </w:pPr>
      <w:r w:rsidRPr="00557E70">
        <w:t>Author:</w:t>
      </w:r>
      <w:r w:rsidRPr="00557E70">
        <w:tab/>
      </w:r>
      <w:r w:rsidR="00D22973" w:rsidRPr="00557E70">
        <w:t>ITI Technical Committee</w:t>
      </w:r>
    </w:p>
    <w:p w14:paraId="6470E2EC" w14:textId="77777777" w:rsidR="00A875FF" w:rsidRPr="00557E70" w:rsidRDefault="00603ED5" w:rsidP="00AC7C88">
      <w:pPr>
        <w:pStyle w:val="BodyText"/>
      </w:pPr>
      <w:r w:rsidRPr="00557E70">
        <w:t>Email:</w:t>
      </w:r>
      <w:r w:rsidR="00FF4C4E" w:rsidRPr="00557E70">
        <w:tab/>
      </w:r>
      <w:r w:rsidR="00FF4C4E" w:rsidRPr="00557E70">
        <w:tab/>
      </w:r>
      <w:r w:rsidR="00D22973" w:rsidRPr="00557E70">
        <w:t>iti@ihe.net</w:t>
      </w:r>
    </w:p>
    <w:p w14:paraId="59BE6115" w14:textId="77777777" w:rsidR="00557E70" w:rsidRPr="00557E70" w:rsidRDefault="00557E70" w:rsidP="00017E09">
      <w:pPr>
        <w:pStyle w:val="BodyText"/>
      </w:pPr>
    </w:p>
    <w:p w14:paraId="779F4B4D" w14:textId="77777777" w:rsidR="00557E70" w:rsidRPr="00557E70" w:rsidRDefault="00557E70" w:rsidP="00557E70">
      <w:pPr>
        <w:pStyle w:val="BodyText"/>
      </w:pPr>
    </w:p>
    <w:p w14:paraId="3518BFA9" w14:textId="77777777" w:rsidR="00557E70" w:rsidRPr="00557E70" w:rsidRDefault="00557E70" w:rsidP="00557E70">
      <w:pPr>
        <w:pStyle w:val="BodyText"/>
        <w:pBdr>
          <w:top w:val="single" w:sz="18" w:space="1" w:color="auto"/>
          <w:left w:val="single" w:sz="18" w:space="4" w:color="auto"/>
          <w:bottom w:val="single" w:sz="18" w:space="1" w:color="auto"/>
          <w:right w:val="single" w:sz="18" w:space="4" w:color="auto"/>
        </w:pBdr>
        <w:spacing w:line="276" w:lineRule="auto"/>
        <w:jc w:val="center"/>
      </w:pPr>
      <w:r w:rsidRPr="00557E70">
        <w:rPr>
          <w:b/>
        </w:rPr>
        <w:t xml:space="preserve">Please verify you have the most recent version of this document. </w:t>
      </w:r>
      <w:r w:rsidRPr="00557E70">
        <w:t xml:space="preserve">See </w:t>
      </w:r>
      <w:hyperlink r:id="rId8" w:history="1">
        <w:r w:rsidRPr="00557E70">
          <w:rPr>
            <w:rStyle w:val="Hyperlink"/>
          </w:rPr>
          <w:t>here</w:t>
        </w:r>
      </w:hyperlink>
      <w:r w:rsidRPr="00557E70">
        <w:t xml:space="preserve"> for Trial Implementation and Final Text versions and </w:t>
      </w:r>
      <w:hyperlink r:id="rId9" w:history="1">
        <w:r w:rsidRPr="00557E70">
          <w:rPr>
            <w:rStyle w:val="Hyperlink"/>
          </w:rPr>
          <w:t>here</w:t>
        </w:r>
      </w:hyperlink>
      <w:r w:rsidRPr="00557E70">
        <w:t xml:space="preserve"> for Public Comment versions.</w:t>
      </w:r>
    </w:p>
    <w:p w14:paraId="117D8572" w14:textId="77777777" w:rsidR="00017E09" w:rsidRPr="00557E70" w:rsidRDefault="009D125C" w:rsidP="00557E70">
      <w:pPr>
        <w:pStyle w:val="BodyText"/>
        <w:rPr>
          <w:i/>
        </w:rPr>
      </w:pPr>
      <w:r w:rsidRPr="00557E70">
        <w:br w:type="page"/>
      </w:r>
    </w:p>
    <w:p w14:paraId="17753218" w14:textId="77777777" w:rsidR="00CF283F" w:rsidRPr="00557E70" w:rsidRDefault="00A875FF" w:rsidP="009D125C">
      <w:pPr>
        <w:pStyle w:val="BodyText"/>
      </w:pPr>
      <w:r w:rsidRPr="00557E70">
        <w:rPr>
          <w:rFonts w:ascii="Arial" w:hAnsi="Arial"/>
          <w:b/>
          <w:kern w:val="28"/>
          <w:sz w:val="28"/>
        </w:rPr>
        <w:lastRenderedPageBreak/>
        <w:t>Foreword</w:t>
      </w:r>
    </w:p>
    <w:p w14:paraId="060F87BB" w14:textId="77777777" w:rsidR="00557E70" w:rsidRPr="00557E70" w:rsidRDefault="00557E70" w:rsidP="00557E70">
      <w:pPr>
        <w:pStyle w:val="BodyText"/>
      </w:pPr>
      <w:r w:rsidRPr="00557E70">
        <w:t>This is a supplement to the IHE IT Infrastructure Technical Framework V11.0. Each supplement undergoes a process of public comment and trial implementation before being incorporated into the volumes of the Technical Frameworks.</w:t>
      </w:r>
    </w:p>
    <w:p w14:paraId="1CD6CF93" w14:textId="2EDAE763" w:rsidR="00557E70" w:rsidRPr="00557E70" w:rsidRDefault="00557E70" w:rsidP="00557E70">
      <w:pPr>
        <w:pStyle w:val="BodyText"/>
      </w:pPr>
      <w:r w:rsidRPr="00557E70">
        <w:t xml:space="preserve">This supplement is published on August </w:t>
      </w:r>
      <w:r w:rsidR="000F7C15">
        <w:t>31</w:t>
      </w:r>
      <w:r w:rsidRPr="00557E70">
        <w:t xml:space="preserve">, 2015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0" w:history="1">
        <w:r w:rsidRPr="00557E70">
          <w:rPr>
            <w:rStyle w:val="Hyperlink"/>
          </w:rPr>
          <w:t>http://www.ihe.net/ITI_Public_Comments</w:t>
        </w:r>
      </w:hyperlink>
      <w:r w:rsidRPr="00557E70">
        <w:t>.</w:t>
      </w:r>
    </w:p>
    <w:p w14:paraId="77E60E8B" w14:textId="77777777" w:rsidR="00557E70" w:rsidRPr="00557E70" w:rsidRDefault="00557E70" w:rsidP="00557E70">
      <w:pPr>
        <w:pStyle w:val="BodyText"/>
      </w:pPr>
      <w:r w:rsidRPr="00557E70">
        <w:t xml:space="preserve">This supplement describes changes to the existing technical framework documents. </w:t>
      </w:r>
    </w:p>
    <w:p w14:paraId="4FC8EA06" w14:textId="77777777" w:rsidR="00557E70" w:rsidRPr="00557E70" w:rsidRDefault="00557E70" w:rsidP="00557E70">
      <w:pPr>
        <w:pStyle w:val="BodyText"/>
      </w:pPr>
      <w:r w:rsidRPr="00557E70">
        <w:t>“Boxed” instructions like the sample below indicate to the Volume Editor how to integrate the relevant section(s) into the relevant Technical Framework volume.</w:t>
      </w:r>
    </w:p>
    <w:p w14:paraId="69C6C803" w14:textId="77777777" w:rsidR="00557E70" w:rsidRPr="00557E70" w:rsidRDefault="00557E70" w:rsidP="00557E70">
      <w:pPr>
        <w:pStyle w:val="EditorInstructions"/>
      </w:pPr>
      <w:r w:rsidRPr="00557E70">
        <w:t>Amend Section X.X by the following:</w:t>
      </w:r>
    </w:p>
    <w:p w14:paraId="09F40125" w14:textId="77777777" w:rsidR="00557E70" w:rsidRPr="00557E70" w:rsidRDefault="00557E70" w:rsidP="00557E70">
      <w:pPr>
        <w:pStyle w:val="BodyText"/>
      </w:pPr>
      <w:r w:rsidRPr="00557E70">
        <w:t xml:space="preserve">Where the amendment adds text, make the added text </w:t>
      </w:r>
      <w:r w:rsidRPr="00557E70">
        <w:rPr>
          <w:rStyle w:val="InsertText"/>
        </w:rPr>
        <w:t>bold underline</w:t>
      </w:r>
      <w:r w:rsidRPr="00557E70">
        <w:t xml:space="preserve">. Where the amendment removes text, make the removed text </w:t>
      </w:r>
      <w:r w:rsidRPr="00557E70">
        <w:rPr>
          <w:rStyle w:val="DeleteText"/>
        </w:rPr>
        <w:t>bold strikethrough</w:t>
      </w:r>
      <w:r w:rsidRPr="00557E70">
        <w:t>. When entire new sections are added, introduce with editor’s instructions to “add new text” or similar, which for readability are not bolded or underlined.</w:t>
      </w:r>
    </w:p>
    <w:p w14:paraId="70DCAB0D" w14:textId="77777777" w:rsidR="00557E70" w:rsidRPr="00557E70" w:rsidRDefault="00557E70" w:rsidP="00557E70"/>
    <w:p w14:paraId="5C9AFDEB" w14:textId="77777777" w:rsidR="00557E70" w:rsidRPr="00557E70" w:rsidRDefault="00557E70" w:rsidP="00557E70">
      <w:pPr>
        <w:pStyle w:val="BodyText"/>
      </w:pPr>
      <w:r w:rsidRPr="00557E70">
        <w:t xml:space="preserve">General information about IHE can be found at: </w:t>
      </w:r>
      <w:hyperlink r:id="rId11" w:tooltip="http://www.ihe.net" w:history="1">
        <w:r w:rsidRPr="00557E70">
          <w:rPr>
            <w:rStyle w:val="Hyperlink"/>
          </w:rPr>
          <w:t>http://www.ihe.net</w:t>
        </w:r>
      </w:hyperlink>
      <w:r w:rsidRPr="00557E70">
        <w:t>.</w:t>
      </w:r>
    </w:p>
    <w:p w14:paraId="410C054D" w14:textId="77777777" w:rsidR="00557E70" w:rsidRPr="00557E70" w:rsidRDefault="00557E70" w:rsidP="00557E70">
      <w:pPr>
        <w:pStyle w:val="BodyText"/>
      </w:pPr>
      <w:r w:rsidRPr="00557E70">
        <w:t xml:space="preserve">Information about the IHE IT Infrastructure domain can be found at: </w:t>
      </w:r>
      <w:hyperlink r:id="rId12" w:tooltip="http://www.ihe.net/IHE_Domains" w:history="1">
        <w:r w:rsidRPr="00557E70">
          <w:rPr>
            <w:rStyle w:val="Hyperlink"/>
          </w:rPr>
          <w:t>http://www.ihe.net/IHE_Domains</w:t>
        </w:r>
      </w:hyperlink>
      <w:r w:rsidRPr="00557E70">
        <w:t>.</w:t>
      </w:r>
    </w:p>
    <w:p w14:paraId="05342827" w14:textId="77777777" w:rsidR="00557E70" w:rsidRPr="00557E70" w:rsidRDefault="00557E70" w:rsidP="00557E70">
      <w:pPr>
        <w:pStyle w:val="BodyText"/>
      </w:pPr>
      <w:r w:rsidRPr="00557E70">
        <w:t xml:space="preserve">Information about the structure of IHE Technical Frameworks and Supplements can be found at: </w:t>
      </w:r>
      <w:hyperlink r:id="rId13" w:history="1">
        <w:r w:rsidRPr="00557E70">
          <w:rPr>
            <w:rStyle w:val="Hyperlink"/>
          </w:rPr>
          <w:t>http://www.ihe.net/IHE_Process</w:t>
        </w:r>
      </w:hyperlink>
      <w:r w:rsidRPr="00557E70">
        <w:t xml:space="preserve"> and </w:t>
      </w:r>
      <w:hyperlink r:id="rId14" w:history="1">
        <w:r w:rsidRPr="00557E70">
          <w:rPr>
            <w:rStyle w:val="Hyperlink"/>
          </w:rPr>
          <w:t>http://www.ihe.net/Profiles</w:t>
        </w:r>
      </w:hyperlink>
      <w:r w:rsidRPr="00557E70">
        <w:t>.</w:t>
      </w:r>
    </w:p>
    <w:p w14:paraId="3CF51717" w14:textId="77777777" w:rsidR="00557E70" w:rsidRPr="00557E70" w:rsidRDefault="00557E70" w:rsidP="00557E70">
      <w:pPr>
        <w:pStyle w:val="BodyText"/>
      </w:pPr>
      <w:r w:rsidRPr="00557E70">
        <w:t xml:space="preserve">The current version of the IHE Technical Framework can be found at: </w:t>
      </w:r>
      <w:hyperlink r:id="rId15" w:history="1">
        <w:r w:rsidRPr="00557E70">
          <w:rPr>
            <w:rStyle w:val="Hyperlink"/>
          </w:rPr>
          <w:t>http://www.ihe.net/Technical_Frameworks</w:t>
        </w:r>
      </w:hyperlink>
      <w:r w:rsidRPr="00557E70">
        <w:t>.</w:t>
      </w:r>
    </w:p>
    <w:p w14:paraId="5FB434FA" w14:textId="0CA71781" w:rsidR="003B1068" w:rsidRPr="00557E70" w:rsidRDefault="003B1068" w:rsidP="003B1068">
      <w:pPr>
        <w:pStyle w:val="BodyText"/>
      </w:pPr>
    </w:p>
    <w:p w14:paraId="1F613350" w14:textId="77777777" w:rsidR="00BE5916" w:rsidRPr="00557E70" w:rsidRDefault="00BE5916" w:rsidP="00D22973">
      <w:pPr>
        <w:pStyle w:val="BodyText"/>
      </w:pPr>
    </w:p>
    <w:p w14:paraId="6EFA4B64" w14:textId="77777777" w:rsidR="00D85A7B" w:rsidRPr="00557E70" w:rsidRDefault="009813A1" w:rsidP="003368EF">
      <w:pPr>
        <w:pStyle w:val="BodyText"/>
        <w:rPr>
          <w:b/>
        </w:rPr>
      </w:pPr>
      <w:r w:rsidRPr="00557E70">
        <w:br w:type="page"/>
      </w:r>
      <w:r w:rsidR="00D85A7B" w:rsidRPr="00557E70">
        <w:rPr>
          <w:b/>
        </w:rPr>
        <w:lastRenderedPageBreak/>
        <w:t>C</w:t>
      </w:r>
      <w:r w:rsidR="00060D78" w:rsidRPr="00557E70">
        <w:rPr>
          <w:b/>
        </w:rPr>
        <w:t>ONTENTS</w:t>
      </w:r>
    </w:p>
    <w:p w14:paraId="132B3889" w14:textId="77777777" w:rsidR="004D69C3" w:rsidRPr="00557E70" w:rsidRDefault="004D69C3" w:rsidP="00597DB2"/>
    <w:p w14:paraId="3052CB0F" w14:textId="593C7668" w:rsidR="000F7C15" w:rsidRDefault="00CF508D">
      <w:pPr>
        <w:pStyle w:val="TOC1"/>
        <w:rPr>
          <w:rFonts w:asciiTheme="minorHAnsi" w:eastAsiaTheme="minorEastAsia" w:hAnsiTheme="minorHAnsi" w:cstheme="minorBidi"/>
          <w:noProof/>
          <w:sz w:val="22"/>
          <w:szCs w:val="22"/>
        </w:rPr>
      </w:pPr>
      <w:r w:rsidRPr="00557E70">
        <w:fldChar w:fldCharType="begin"/>
      </w:r>
      <w:r w:rsidRPr="00557E70">
        <w:instrText xml:space="preserve"> TOC \o "2-7" \h \z \t "Heading 1,1,Appendix Heading 2,2,Appendix Heading 1,1,Appendix Heading 3,3,Glossary,1,Part Title,1" </w:instrText>
      </w:r>
      <w:r w:rsidRPr="00557E70">
        <w:fldChar w:fldCharType="separate"/>
      </w:r>
      <w:hyperlink w:anchor="_Toc428776509" w:history="1">
        <w:r w:rsidR="000F7C15" w:rsidRPr="001F57F8">
          <w:rPr>
            <w:rStyle w:val="Hyperlink"/>
            <w:noProof/>
          </w:rPr>
          <w:t>Introduction to this Supplement</w:t>
        </w:r>
        <w:r w:rsidR="000F7C15">
          <w:rPr>
            <w:noProof/>
            <w:webHidden/>
          </w:rPr>
          <w:tab/>
        </w:r>
        <w:r w:rsidR="000F7C15">
          <w:rPr>
            <w:noProof/>
            <w:webHidden/>
          </w:rPr>
          <w:fldChar w:fldCharType="begin"/>
        </w:r>
        <w:r w:rsidR="000F7C15">
          <w:rPr>
            <w:noProof/>
            <w:webHidden/>
          </w:rPr>
          <w:instrText xml:space="preserve"> PAGEREF _Toc428776509 \h </w:instrText>
        </w:r>
        <w:r w:rsidR="000F7C15">
          <w:rPr>
            <w:noProof/>
            <w:webHidden/>
          </w:rPr>
        </w:r>
        <w:r w:rsidR="000F7C15">
          <w:rPr>
            <w:noProof/>
            <w:webHidden/>
          </w:rPr>
          <w:fldChar w:fldCharType="separate"/>
        </w:r>
        <w:r w:rsidR="00F03809">
          <w:rPr>
            <w:noProof/>
            <w:webHidden/>
          </w:rPr>
          <w:t>5</w:t>
        </w:r>
        <w:r w:rsidR="000F7C15">
          <w:rPr>
            <w:noProof/>
            <w:webHidden/>
          </w:rPr>
          <w:fldChar w:fldCharType="end"/>
        </w:r>
      </w:hyperlink>
    </w:p>
    <w:p w14:paraId="7344CF85" w14:textId="1F52DC26" w:rsidR="000F7C15" w:rsidRDefault="00946480">
      <w:pPr>
        <w:pStyle w:val="TOC2"/>
        <w:rPr>
          <w:rFonts w:asciiTheme="minorHAnsi" w:eastAsiaTheme="minorEastAsia" w:hAnsiTheme="minorHAnsi" w:cstheme="minorBidi"/>
          <w:noProof/>
          <w:sz w:val="22"/>
          <w:szCs w:val="22"/>
        </w:rPr>
      </w:pPr>
      <w:hyperlink w:anchor="_Toc428776510" w:history="1">
        <w:r w:rsidR="000F7C15" w:rsidRPr="001F57F8">
          <w:rPr>
            <w:rStyle w:val="Hyperlink"/>
            <w:bCs/>
            <w:noProof/>
          </w:rPr>
          <w:t>Problem Statement</w:t>
        </w:r>
        <w:r w:rsidR="000F7C15">
          <w:rPr>
            <w:noProof/>
            <w:webHidden/>
          </w:rPr>
          <w:tab/>
        </w:r>
        <w:r w:rsidR="000F7C15">
          <w:rPr>
            <w:noProof/>
            <w:webHidden/>
          </w:rPr>
          <w:fldChar w:fldCharType="begin"/>
        </w:r>
        <w:r w:rsidR="000F7C15">
          <w:rPr>
            <w:noProof/>
            <w:webHidden/>
          </w:rPr>
          <w:instrText xml:space="preserve"> PAGEREF _Toc428776510 \h </w:instrText>
        </w:r>
        <w:r w:rsidR="000F7C15">
          <w:rPr>
            <w:noProof/>
            <w:webHidden/>
          </w:rPr>
        </w:r>
        <w:r w:rsidR="000F7C15">
          <w:rPr>
            <w:noProof/>
            <w:webHidden/>
          </w:rPr>
          <w:fldChar w:fldCharType="separate"/>
        </w:r>
        <w:r w:rsidR="00F03809">
          <w:rPr>
            <w:noProof/>
            <w:webHidden/>
          </w:rPr>
          <w:t>5</w:t>
        </w:r>
        <w:r w:rsidR="000F7C15">
          <w:rPr>
            <w:noProof/>
            <w:webHidden/>
          </w:rPr>
          <w:fldChar w:fldCharType="end"/>
        </w:r>
      </w:hyperlink>
    </w:p>
    <w:p w14:paraId="31DA0FB0" w14:textId="1652D0E8" w:rsidR="000F7C15" w:rsidRDefault="00946480">
      <w:pPr>
        <w:pStyle w:val="TOC3"/>
        <w:rPr>
          <w:rFonts w:asciiTheme="minorHAnsi" w:eastAsiaTheme="minorEastAsia" w:hAnsiTheme="minorHAnsi" w:cstheme="minorBidi"/>
          <w:noProof/>
          <w:sz w:val="22"/>
          <w:szCs w:val="22"/>
        </w:rPr>
      </w:pPr>
      <w:hyperlink w:anchor="_Toc428776511" w:history="1">
        <w:r w:rsidR="000F7C15" w:rsidRPr="001F57F8">
          <w:rPr>
            <w:rStyle w:val="Hyperlink"/>
            <w:bCs/>
            <w:noProof/>
          </w:rPr>
          <w:t>Background on the problem environment</w:t>
        </w:r>
        <w:r w:rsidR="000F7C15">
          <w:rPr>
            <w:noProof/>
            <w:webHidden/>
          </w:rPr>
          <w:tab/>
        </w:r>
        <w:r w:rsidR="000F7C15">
          <w:rPr>
            <w:noProof/>
            <w:webHidden/>
          </w:rPr>
          <w:fldChar w:fldCharType="begin"/>
        </w:r>
        <w:r w:rsidR="000F7C15">
          <w:rPr>
            <w:noProof/>
            <w:webHidden/>
          </w:rPr>
          <w:instrText xml:space="preserve"> PAGEREF _Toc428776511 \h </w:instrText>
        </w:r>
        <w:r w:rsidR="000F7C15">
          <w:rPr>
            <w:noProof/>
            <w:webHidden/>
          </w:rPr>
        </w:r>
        <w:r w:rsidR="000F7C15">
          <w:rPr>
            <w:noProof/>
            <w:webHidden/>
          </w:rPr>
          <w:fldChar w:fldCharType="separate"/>
        </w:r>
        <w:r w:rsidR="00F03809">
          <w:rPr>
            <w:noProof/>
            <w:webHidden/>
          </w:rPr>
          <w:t>6</w:t>
        </w:r>
        <w:r w:rsidR="000F7C15">
          <w:rPr>
            <w:noProof/>
            <w:webHidden/>
          </w:rPr>
          <w:fldChar w:fldCharType="end"/>
        </w:r>
      </w:hyperlink>
    </w:p>
    <w:p w14:paraId="15989BD8" w14:textId="62510784" w:rsidR="000F7C15" w:rsidRDefault="00946480">
      <w:pPr>
        <w:pStyle w:val="TOC2"/>
        <w:rPr>
          <w:rFonts w:asciiTheme="minorHAnsi" w:eastAsiaTheme="minorEastAsia" w:hAnsiTheme="minorHAnsi" w:cstheme="minorBidi"/>
          <w:noProof/>
          <w:sz w:val="22"/>
          <w:szCs w:val="22"/>
        </w:rPr>
      </w:pPr>
      <w:hyperlink w:anchor="_Toc428776512" w:history="1">
        <w:r w:rsidR="000F7C15" w:rsidRPr="001F57F8">
          <w:rPr>
            <w:rStyle w:val="Hyperlink"/>
            <w:noProof/>
          </w:rPr>
          <w:t>Open Issues and Question</w:t>
        </w:r>
        <w:r w:rsidR="000F7C15">
          <w:rPr>
            <w:noProof/>
            <w:webHidden/>
          </w:rPr>
          <w:tab/>
        </w:r>
        <w:r w:rsidR="000F7C15">
          <w:rPr>
            <w:noProof/>
            <w:webHidden/>
          </w:rPr>
          <w:fldChar w:fldCharType="begin"/>
        </w:r>
        <w:r w:rsidR="000F7C15">
          <w:rPr>
            <w:noProof/>
            <w:webHidden/>
          </w:rPr>
          <w:instrText xml:space="preserve"> PAGEREF _Toc428776512 \h </w:instrText>
        </w:r>
        <w:r w:rsidR="000F7C15">
          <w:rPr>
            <w:noProof/>
            <w:webHidden/>
          </w:rPr>
        </w:r>
        <w:r w:rsidR="000F7C15">
          <w:rPr>
            <w:noProof/>
            <w:webHidden/>
          </w:rPr>
          <w:fldChar w:fldCharType="separate"/>
        </w:r>
        <w:r w:rsidR="00F03809">
          <w:rPr>
            <w:noProof/>
            <w:webHidden/>
          </w:rPr>
          <w:t>7</w:t>
        </w:r>
        <w:r w:rsidR="000F7C15">
          <w:rPr>
            <w:noProof/>
            <w:webHidden/>
          </w:rPr>
          <w:fldChar w:fldCharType="end"/>
        </w:r>
      </w:hyperlink>
    </w:p>
    <w:p w14:paraId="1A9F7D32" w14:textId="0E72855C" w:rsidR="000F7C15" w:rsidRDefault="00946480">
      <w:pPr>
        <w:pStyle w:val="TOC2"/>
        <w:rPr>
          <w:rFonts w:asciiTheme="minorHAnsi" w:eastAsiaTheme="minorEastAsia" w:hAnsiTheme="minorHAnsi" w:cstheme="minorBidi"/>
          <w:noProof/>
          <w:sz w:val="22"/>
          <w:szCs w:val="22"/>
        </w:rPr>
      </w:pPr>
      <w:hyperlink w:anchor="_Toc428776513" w:history="1">
        <w:r w:rsidR="000F7C15" w:rsidRPr="001F57F8">
          <w:rPr>
            <w:rStyle w:val="Hyperlink"/>
            <w:noProof/>
          </w:rPr>
          <w:t>Closed Issues</w:t>
        </w:r>
        <w:r w:rsidR="000F7C15">
          <w:rPr>
            <w:noProof/>
            <w:webHidden/>
          </w:rPr>
          <w:tab/>
        </w:r>
        <w:r w:rsidR="000F7C15">
          <w:rPr>
            <w:noProof/>
            <w:webHidden/>
          </w:rPr>
          <w:fldChar w:fldCharType="begin"/>
        </w:r>
        <w:r w:rsidR="000F7C15">
          <w:rPr>
            <w:noProof/>
            <w:webHidden/>
          </w:rPr>
          <w:instrText xml:space="preserve"> PAGEREF _Toc428776513 \h </w:instrText>
        </w:r>
        <w:r w:rsidR="000F7C15">
          <w:rPr>
            <w:noProof/>
            <w:webHidden/>
          </w:rPr>
        </w:r>
        <w:r w:rsidR="000F7C15">
          <w:rPr>
            <w:noProof/>
            <w:webHidden/>
          </w:rPr>
          <w:fldChar w:fldCharType="separate"/>
        </w:r>
        <w:r w:rsidR="00F03809">
          <w:rPr>
            <w:noProof/>
            <w:webHidden/>
          </w:rPr>
          <w:t>8</w:t>
        </w:r>
        <w:r w:rsidR="000F7C15">
          <w:rPr>
            <w:noProof/>
            <w:webHidden/>
          </w:rPr>
          <w:fldChar w:fldCharType="end"/>
        </w:r>
      </w:hyperlink>
    </w:p>
    <w:p w14:paraId="7392A4D4" w14:textId="01350386" w:rsidR="000F7C15" w:rsidRDefault="00946480">
      <w:pPr>
        <w:pStyle w:val="TOC1"/>
        <w:rPr>
          <w:rFonts w:asciiTheme="minorHAnsi" w:eastAsiaTheme="minorEastAsia" w:hAnsiTheme="minorHAnsi" w:cstheme="minorBidi"/>
          <w:noProof/>
          <w:sz w:val="22"/>
          <w:szCs w:val="22"/>
        </w:rPr>
      </w:pPr>
      <w:hyperlink w:anchor="_Toc428776514" w:history="1">
        <w:r w:rsidR="000F7C15" w:rsidRPr="001F57F8">
          <w:rPr>
            <w:rStyle w:val="Hyperlink"/>
            <w:noProof/>
          </w:rPr>
          <w:t>General Introduction</w:t>
        </w:r>
        <w:r w:rsidR="000F7C15">
          <w:rPr>
            <w:noProof/>
            <w:webHidden/>
          </w:rPr>
          <w:tab/>
        </w:r>
        <w:r w:rsidR="000F7C15">
          <w:rPr>
            <w:noProof/>
            <w:webHidden/>
          </w:rPr>
          <w:fldChar w:fldCharType="begin"/>
        </w:r>
        <w:r w:rsidR="000F7C15">
          <w:rPr>
            <w:noProof/>
            <w:webHidden/>
          </w:rPr>
          <w:instrText xml:space="preserve"> PAGEREF _Toc428776514 \h </w:instrText>
        </w:r>
        <w:r w:rsidR="000F7C15">
          <w:rPr>
            <w:noProof/>
            <w:webHidden/>
          </w:rPr>
        </w:r>
        <w:r w:rsidR="000F7C15">
          <w:rPr>
            <w:noProof/>
            <w:webHidden/>
          </w:rPr>
          <w:fldChar w:fldCharType="separate"/>
        </w:r>
        <w:r w:rsidR="00F03809">
          <w:rPr>
            <w:noProof/>
            <w:webHidden/>
          </w:rPr>
          <w:t>9</w:t>
        </w:r>
        <w:r w:rsidR="000F7C15">
          <w:rPr>
            <w:noProof/>
            <w:webHidden/>
          </w:rPr>
          <w:fldChar w:fldCharType="end"/>
        </w:r>
      </w:hyperlink>
    </w:p>
    <w:p w14:paraId="5BCA45A9" w14:textId="26DDCF11" w:rsidR="000F7C15" w:rsidRDefault="00946480">
      <w:pPr>
        <w:pStyle w:val="TOC1"/>
        <w:rPr>
          <w:rFonts w:asciiTheme="minorHAnsi" w:eastAsiaTheme="minorEastAsia" w:hAnsiTheme="minorHAnsi" w:cstheme="minorBidi"/>
          <w:noProof/>
          <w:sz w:val="22"/>
          <w:szCs w:val="22"/>
        </w:rPr>
      </w:pPr>
      <w:hyperlink w:anchor="_Toc428776515" w:history="1">
        <w:r w:rsidR="000F7C15" w:rsidRPr="001F57F8">
          <w:rPr>
            <w:rStyle w:val="Hyperlink"/>
            <w:noProof/>
          </w:rPr>
          <w:t>Appendix A - Actor Summary Definitions</w:t>
        </w:r>
        <w:r w:rsidR="000F7C15">
          <w:rPr>
            <w:noProof/>
            <w:webHidden/>
          </w:rPr>
          <w:tab/>
        </w:r>
        <w:r w:rsidR="000F7C15">
          <w:rPr>
            <w:noProof/>
            <w:webHidden/>
          </w:rPr>
          <w:fldChar w:fldCharType="begin"/>
        </w:r>
        <w:r w:rsidR="000F7C15">
          <w:rPr>
            <w:noProof/>
            <w:webHidden/>
          </w:rPr>
          <w:instrText xml:space="preserve"> PAGEREF _Toc428776515 \h </w:instrText>
        </w:r>
        <w:r w:rsidR="000F7C15">
          <w:rPr>
            <w:noProof/>
            <w:webHidden/>
          </w:rPr>
        </w:r>
        <w:r w:rsidR="000F7C15">
          <w:rPr>
            <w:noProof/>
            <w:webHidden/>
          </w:rPr>
          <w:fldChar w:fldCharType="separate"/>
        </w:r>
        <w:r w:rsidR="00F03809">
          <w:rPr>
            <w:noProof/>
            <w:webHidden/>
          </w:rPr>
          <w:t>9</w:t>
        </w:r>
        <w:r w:rsidR="000F7C15">
          <w:rPr>
            <w:noProof/>
            <w:webHidden/>
          </w:rPr>
          <w:fldChar w:fldCharType="end"/>
        </w:r>
      </w:hyperlink>
    </w:p>
    <w:p w14:paraId="79DF4CC4" w14:textId="6EE6AA15" w:rsidR="000F7C15" w:rsidRDefault="00946480">
      <w:pPr>
        <w:pStyle w:val="TOC1"/>
        <w:rPr>
          <w:rFonts w:asciiTheme="minorHAnsi" w:eastAsiaTheme="minorEastAsia" w:hAnsiTheme="minorHAnsi" w:cstheme="minorBidi"/>
          <w:noProof/>
          <w:sz w:val="22"/>
          <w:szCs w:val="22"/>
        </w:rPr>
      </w:pPr>
      <w:hyperlink w:anchor="_Toc428776516" w:history="1">
        <w:r w:rsidR="000F7C15" w:rsidRPr="001F57F8">
          <w:rPr>
            <w:rStyle w:val="Hyperlink"/>
            <w:noProof/>
          </w:rPr>
          <w:t>Appendix B - Transaction Summary Definitions</w:t>
        </w:r>
        <w:r w:rsidR="000F7C15">
          <w:rPr>
            <w:noProof/>
            <w:webHidden/>
          </w:rPr>
          <w:tab/>
        </w:r>
        <w:r w:rsidR="000F7C15">
          <w:rPr>
            <w:noProof/>
            <w:webHidden/>
          </w:rPr>
          <w:fldChar w:fldCharType="begin"/>
        </w:r>
        <w:r w:rsidR="000F7C15">
          <w:rPr>
            <w:noProof/>
            <w:webHidden/>
          </w:rPr>
          <w:instrText xml:space="preserve"> PAGEREF _Toc428776516 \h </w:instrText>
        </w:r>
        <w:r w:rsidR="000F7C15">
          <w:rPr>
            <w:noProof/>
            <w:webHidden/>
          </w:rPr>
        </w:r>
        <w:r w:rsidR="000F7C15">
          <w:rPr>
            <w:noProof/>
            <w:webHidden/>
          </w:rPr>
          <w:fldChar w:fldCharType="separate"/>
        </w:r>
        <w:r w:rsidR="00F03809">
          <w:rPr>
            <w:noProof/>
            <w:webHidden/>
          </w:rPr>
          <w:t>9</w:t>
        </w:r>
        <w:r w:rsidR="000F7C15">
          <w:rPr>
            <w:noProof/>
            <w:webHidden/>
          </w:rPr>
          <w:fldChar w:fldCharType="end"/>
        </w:r>
      </w:hyperlink>
    </w:p>
    <w:p w14:paraId="0690FC62" w14:textId="05E43912" w:rsidR="000F7C15" w:rsidRPr="00B10105" w:rsidRDefault="00946480">
      <w:pPr>
        <w:pStyle w:val="TOC1"/>
        <w:rPr>
          <w:rFonts w:asciiTheme="minorHAnsi" w:eastAsiaTheme="minorEastAsia" w:hAnsiTheme="minorHAnsi" w:cstheme="minorBidi"/>
          <w:b/>
          <w:noProof/>
          <w:sz w:val="22"/>
          <w:szCs w:val="22"/>
        </w:rPr>
      </w:pPr>
      <w:hyperlink w:anchor="_Toc428776517" w:history="1">
        <w:r w:rsidR="000F7C15" w:rsidRPr="00B10105">
          <w:rPr>
            <w:rStyle w:val="Hyperlink"/>
            <w:b/>
            <w:noProof/>
          </w:rPr>
          <w:t>Volume 1 – Profiles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_Toc428776517 \h </w:instrText>
        </w:r>
        <w:r w:rsidR="000F7C15" w:rsidRPr="00B10105">
          <w:rPr>
            <w:b/>
            <w:noProof/>
            <w:webHidden/>
          </w:rPr>
        </w:r>
        <w:r w:rsidR="000F7C15" w:rsidRPr="00B10105">
          <w:rPr>
            <w:b/>
            <w:noProof/>
            <w:webHidden/>
          </w:rPr>
          <w:fldChar w:fldCharType="separate"/>
        </w:r>
        <w:r w:rsidR="00F03809">
          <w:rPr>
            <w:b/>
            <w:noProof/>
            <w:webHidden/>
          </w:rPr>
          <w:t>10</w:t>
        </w:r>
        <w:r w:rsidR="000F7C15" w:rsidRPr="00B10105">
          <w:rPr>
            <w:b/>
            <w:noProof/>
            <w:webHidden/>
          </w:rPr>
          <w:fldChar w:fldCharType="end"/>
        </w:r>
      </w:hyperlink>
    </w:p>
    <w:p w14:paraId="032EF4C7" w14:textId="5C576DE9" w:rsidR="000F7C15" w:rsidRDefault="00946480">
      <w:pPr>
        <w:pStyle w:val="TOC1"/>
        <w:rPr>
          <w:rFonts w:asciiTheme="minorHAnsi" w:eastAsiaTheme="minorEastAsia" w:hAnsiTheme="minorHAnsi" w:cstheme="minorBidi"/>
          <w:noProof/>
          <w:sz w:val="22"/>
          <w:szCs w:val="22"/>
        </w:rPr>
      </w:pPr>
      <w:hyperlink w:anchor="_Toc428776518" w:history="1">
        <w:r w:rsidR="000F7C15" w:rsidRPr="001F57F8">
          <w:rPr>
            <w:rStyle w:val="Hyperlink"/>
            <w:noProof/>
          </w:rPr>
          <w:t>34 IUA Profile</w:t>
        </w:r>
        <w:r w:rsidR="000F7C15">
          <w:rPr>
            <w:noProof/>
            <w:webHidden/>
          </w:rPr>
          <w:tab/>
        </w:r>
        <w:r w:rsidR="000F7C15">
          <w:rPr>
            <w:noProof/>
            <w:webHidden/>
          </w:rPr>
          <w:fldChar w:fldCharType="begin"/>
        </w:r>
        <w:r w:rsidR="000F7C15">
          <w:rPr>
            <w:noProof/>
            <w:webHidden/>
          </w:rPr>
          <w:instrText xml:space="preserve"> PAGEREF _Toc428776518 \h </w:instrText>
        </w:r>
        <w:r w:rsidR="000F7C15">
          <w:rPr>
            <w:noProof/>
            <w:webHidden/>
          </w:rPr>
        </w:r>
        <w:r w:rsidR="000F7C15">
          <w:rPr>
            <w:noProof/>
            <w:webHidden/>
          </w:rPr>
          <w:fldChar w:fldCharType="separate"/>
        </w:r>
        <w:r w:rsidR="00F03809">
          <w:rPr>
            <w:noProof/>
            <w:webHidden/>
          </w:rPr>
          <w:t>10</w:t>
        </w:r>
        <w:r w:rsidR="000F7C15">
          <w:rPr>
            <w:noProof/>
            <w:webHidden/>
          </w:rPr>
          <w:fldChar w:fldCharType="end"/>
        </w:r>
      </w:hyperlink>
    </w:p>
    <w:p w14:paraId="3B711A1C" w14:textId="741EF3A7" w:rsidR="000F7C15" w:rsidRDefault="00946480">
      <w:pPr>
        <w:pStyle w:val="TOC2"/>
        <w:rPr>
          <w:rFonts w:asciiTheme="minorHAnsi" w:eastAsiaTheme="minorEastAsia" w:hAnsiTheme="minorHAnsi" w:cstheme="minorBidi"/>
          <w:noProof/>
          <w:sz w:val="22"/>
          <w:szCs w:val="22"/>
        </w:rPr>
      </w:pPr>
      <w:hyperlink w:anchor="_Toc428776519" w:history="1">
        <w:r w:rsidR="000F7C15" w:rsidRPr="001F57F8">
          <w:rPr>
            <w:rStyle w:val="Hyperlink"/>
            <w:noProof/>
          </w:rPr>
          <w:t>34.1 IUA Actors, Transactions, and Content Modules</w:t>
        </w:r>
        <w:r w:rsidR="000F7C15">
          <w:rPr>
            <w:noProof/>
            <w:webHidden/>
          </w:rPr>
          <w:tab/>
        </w:r>
        <w:r w:rsidR="000F7C15">
          <w:rPr>
            <w:noProof/>
            <w:webHidden/>
          </w:rPr>
          <w:fldChar w:fldCharType="begin"/>
        </w:r>
        <w:r w:rsidR="000F7C15">
          <w:rPr>
            <w:noProof/>
            <w:webHidden/>
          </w:rPr>
          <w:instrText xml:space="preserve"> PAGEREF _Toc428776519 \h </w:instrText>
        </w:r>
        <w:r w:rsidR="000F7C15">
          <w:rPr>
            <w:noProof/>
            <w:webHidden/>
          </w:rPr>
        </w:r>
        <w:r w:rsidR="000F7C15">
          <w:rPr>
            <w:noProof/>
            <w:webHidden/>
          </w:rPr>
          <w:fldChar w:fldCharType="separate"/>
        </w:r>
        <w:r w:rsidR="00F03809">
          <w:rPr>
            <w:noProof/>
            <w:webHidden/>
          </w:rPr>
          <w:t>10</w:t>
        </w:r>
        <w:r w:rsidR="000F7C15">
          <w:rPr>
            <w:noProof/>
            <w:webHidden/>
          </w:rPr>
          <w:fldChar w:fldCharType="end"/>
        </w:r>
      </w:hyperlink>
    </w:p>
    <w:p w14:paraId="7D037744" w14:textId="6DBBEB2B" w:rsidR="000F7C15" w:rsidRDefault="00946480">
      <w:pPr>
        <w:pStyle w:val="TOC3"/>
        <w:rPr>
          <w:rFonts w:asciiTheme="minorHAnsi" w:eastAsiaTheme="minorEastAsia" w:hAnsiTheme="minorHAnsi" w:cstheme="minorBidi"/>
          <w:noProof/>
          <w:sz w:val="22"/>
          <w:szCs w:val="22"/>
        </w:rPr>
      </w:pPr>
      <w:hyperlink w:anchor="_Toc428776520" w:history="1">
        <w:r w:rsidR="000F7C15" w:rsidRPr="001F57F8">
          <w:rPr>
            <w:rStyle w:val="Hyperlink"/>
            <w:bCs/>
            <w:noProof/>
          </w:rPr>
          <w:t>34.1.1 Actor Descriptions and Actor Profile Requirements</w:t>
        </w:r>
        <w:r w:rsidR="000F7C15">
          <w:rPr>
            <w:noProof/>
            <w:webHidden/>
          </w:rPr>
          <w:tab/>
        </w:r>
        <w:r w:rsidR="000F7C15">
          <w:rPr>
            <w:noProof/>
            <w:webHidden/>
          </w:rPr>
          <w:fldChar w:fldCharType="begin"/>
        </w:r>
        <w:r w:rsidR="000F7C15">
          <w:rPr>
            <w:noProof/>
            <w:webHidden/>
          </w:rPr>
          <w:instrText xml:space="preserve"> PAGEREF _Toc428776520 \h </w:instrText>
        </w:r>
        <w:r w:rsidR="000F7C15">
          <w:rPr>
            <w:noProof/>
            <w:webHidden/>
          </w:rPr>
        </w:r>
        <w:r w:rsidR="000F7C15">
          <w:rPr>
            <w:noProof/>
            <w:webHidden/>
          </w:rPr>
          <w:fldChar w:fldCharType="separate"/>
        </w:r>
        <w:r w:rsidR="00F03809">
          <w:rPr>
            <w:noProof/>
            <w:webHidden/>
          </w:rPr>
          <w:t>11</w:t>
        </w:r>
        <w:r w:rsidR="000F7C15">
          <w:rPr>
            <w:noProof/>
            <w:webHidden/>
          </w:rPr>
          <w:fldChar w:fldCharType="end"/>
        </w:r>
      </w:hyperlink>
    </w:p>
    <w:p w14:paraId="09036D68" w14:textId="0E7D1B6F" w:rsidR="000F7C15" w:rsidRDefault="00946480">
      <w:pPr>
        <w:pStyle w:val="TOC4"/>
        <w:rPr>
          <w:rFonts w:asciiTheme="minorHAnsi" w:eastAsiaTheme="minorEastAsia" w:hAnsiTheme="minorHAnsi" w:cstheme="minorBidi"/>
          <w:noProof/>
          <w:sz w:val="22"/>
          <w:szCs w:val="22"/>
        </w:rPr>
      </w:pPr>
      <w:hyperlink w:anchor="_Toc428776521" w:history="1">
        <w:r w:rsidR="000F7C15" w:rsidRPr="001F57F8">
          <w:rPr>
            <w:rStyle w:val="Hyperlink"/>
            <w:noProof/>
          </w:rPr>
          <w:t>34.1.1.1 Authorization Client</w:t>
        </w:r>
        <w:r w:rsidR="000F7C15">
          <w:rPr>
            <w:noProof/>
            <w:webHidden/>
          </w:rPr>
          <w:tab/>
        </w:r>
        <w:r w:rsidR="000F7C15">
          <w:rPr>
            <w:noProof/>
            <w:webHidden/>
          </w:rPr>
          <w:fldChar w:fldCharType="begin"/>
        </w:r>
        <w:r w:rsidR="000F7C15">
          <w:rPr>
            <w:noProof/>
            <w:webHidden/>
          </w:rPr>
          <w:instrText xml:space="preserve"> PAGEREF _Toc428776521 \h </w:instrText>
        </w:r>
        <w:r w:rsidR="000F7C15">
          <w:rPr>
            <w:noProof/>
            <w:webHidden/>
          </w:rPr>
        </w:r>
        <w:r w:rsidR="000F7C15">
          <w:rPr>
            <w:noProof/>
            <w:webHidden/>
          </w:rPr>
          <w:fldChar w:fldCharType="separate"/>
        </w:r>
        <w:r w:rsidR="00F03809">
          <w:rPr>
            <w:noProof/>
            <w:webHidden/>
          </w:rPr>
          <w:t>11</w:t>
        </w:r>
        <w:r w:rsidR="000F7C15">
          <w:rPr>
            <w:noProof/>
            <w:webHidden/>
          </w:rPr>
          <w:fldChar w:fldCharType="end"/>
        </w:r>
      </w:hyperlink>
    </w:p>
    <w:p w14:paraId="6388F271" w14:textId="32893369" w:rsidR="000F7C15" w:rsidRDefault="00946480">
      <w:pPr>
        <w:pStyle w:val="TOC4"/>
        <w:rPr>
          <w:rFonts w:asciiTheme="minorHAnsi" w:eastAsiaTheme="minorEastAsia" w:hAnsiTheme="minorHAnsi" w:cstheme="minorBidi"/>
          <w:noProof/>
          <w:sz w:val="22"/>
          <w:szCs w:val="22"/>
        </w:rPr>
      </w:pPr>
      <w:hyperlink w:anchor="_Toc428776522" w:history="1">
        <w:r w:rsidR="000F7C15" w:rsidRPr="001F57F8">
          <w:rPr>
            <w:rStyle w:val="Hyperlink"/>
            <w:noProof/>
          </w:rPr>
          <w:t>34.1.1.2 Authorization Server</w:t>
        </w:r>
        <w:r w:rsidR="000F7C15">
          <w:rPr>
            <w:noProof/>
            <w:webHidden/>
          </w:rPr>
          <w:tab/>
        </w:r>
        <w:r w:rsidR="000F7C15">
          <w:rPr>
            <w:noProof/>
            <w:webHidden/>
          </w:rPr>
          <w:fldChar w:fldCharType="begin"/>
        </w:r>
        <w:r w:rsidR="000F7C15">
          <w:rPr>
            <w:noProof/>
            <w:webHidden/>
          </w:rPr>
          <w:instrText xml:space="preserve"> PAGEREF _Toc428776522 \h </w:instrText>
        </w:r>
        <w:r w:rsidR="000F7C15">
          <w:rPr>
            <w:noProof/>
            <w:webHidden/>
          </w:rPr>
        </w:r>
        <w:r w:rsidR="000F7C15">
          <w:rPr>
            <w:noProof/>
            <w:webHidden/>
          </w:rPr>
          <w:fldChar w:fldCharType="separate"/>
        </w:r>
        <w:r w:rsidR="00F03809">
          <w:rPr>
            <w:noProof/>
            <w:webHidden/>
          </w:rPr>
          <w:t>11</w:t>
        </w:r>
        <w:r w:rsidR="000F7C15">
          <w:rPr>
            <w:noProof/>
            <w:webHidden/>
          </w:rPr>
          <w:fldChar w:fldCharType="end"/>
        </w:r>
      </w:hyperlink>
    </w:p>
    <w:p w14:paraId="17C9B3B7" w14:textId="387FFC4E" w:rsidR="000F7C15" w:rsidRDefault="00946480">
      <w:pPr>
        <w:pStyle w:val="TOC4"/>
        <w:rPr>
          <w:rFonts w:asciiTheme="minorHAnsi" w:eastAsiaTheme="minorEastAsia" w:hAnsiTheme="minorHAnsi" w:cstheme="minorBidi"/>
          <w:noProof/>
          <w:sz w:val="22"/>
          <w:szCs w:val="22"/>
        </w:rPr>
      </w:pPr>
      <w:hyperlink w:anchor="_Toc428776523" w:history="1">
        <w:r w:rsidR="000F7C15" w:rsidRPr="001F57F8">
          <w:rPr>
            <w:rStyle w:val="Hyperlink"/>
            <w:noProof/>
          </w:rPr>
          <w:t>34.1.1.3 Resource Server</w:t>
        </w:r>
        <w:r w:rsidR="000F7C15">
          <w:rPr>
            <w:noProof/>
            <w:webHidden/>
          </w:rPr>
          <w:tab/>
        </w:r>
        <w:r w:rsidR="000F7C15">
          <w:rPr>
            <w:noProof/>
            <w:webHidden/>
          </w:rPr>
          <w:fldChar w:fldCharType="begin"/>
        </w:r>
        <w:r w:rsidR="000F7C15">
          <w:rPr>
            <w:noProof/>
            <w:webHidden/>
          </w:rPr>
          <w:instrText xml:space="preserve"> PAGEREF _Toc428776523 \h </w:instrText>
        </w:r>
        <w:r w:rsidR="000F7C15">
          <w:rPr>
            <w:noProof/>
            <w:webHidden/>
          </w:rPr>
        </w:r>
        <w:r w:rsidR="000F7C15">
          <w:rPr>
            <w:noProof/>
            <w:webHidden/>
          </w:rPr>
          <w:fldChar w:fldCharType="separate"/>
        </w:r>
        <w:r w:rsidR="00F03809">
          <w:rPr>
            <w:noProof/>
            <w:webHidden/>
          </w:rPr>
          <w:t>12</w:t>
        </w:r>
        <w:r w:rsidR="000F7C15">
          <w:rPr>
            <w:noProof/>
            <w:webHidden/>
          </w:rPr>
          <w:fldChar w:fldCharType="end"/>
        </w:r>
      </w:hyperlink>
    </w:p>
    <w:p w14:paraId="30004514" w14:textId="74789439" w:rsidR="000F7C15" w:rsidRDefault="00946480">
      <w:pPr>
        <w:pStyle w:val="TOC2"/>
        <w:rPr>
          <w:rFonts w:asciiTheme="minorHAnsi" w:eastAsiaTheme="minorEastAsia" w:hAnsiTheme="minorHAnsi" w:cstheme="minorBidi"/>
          <w:noProof/>
          <w:sz w:val="22"/>
          <w:szCs w:val="22"/>
        </w:rPr>
      </w:pPr>
      <w:hyperlink w:anchor="_Toc428776524" w:history="1">
        <w:r w:rsidR="000F7C15" w:rsidRPr="001F57F8">
          <w:rPr>
            <w:rStyle w:val="Hyperlink"/>
            <w:noProof/>
          </w:rPr>
          <w:t>34.2 IUA Actor Options</w:t>
        </w:r>
        <w:r w:rsidR="000F7C15">
          <w:rPr>
            <w:noProof/>
            <w:webHidden/>
          </w:rPr>
          <w:tab/>
        </w:r>
        <w:r w:rsidR="000F7C15">
          <w:rPr>
            <w:noProof/>
            <w:webHidden/>
          </w:rPr>
          <w:fldChar w:fldCharType="begin"/>
        </w:r>
        <w:r w:rsidR="000F7C15">
          <w:rPr>
            <w:noProof/>
            <w:webHidden/>
          </w:rPr>
          <w:instrText xml:space="preserve"> PAGEREF _Toc428776524 \h </w:instrText>
        </w:r>
        <w:r w:rsidR="000F7C15">
          <w:rPr>
            <w:noProof/>
            <w:webHidden/>
          </w:rPr>
        </w:r>
        <w:r w:rsidR="000F7C15">
          <w:rPr>
            <w:noProof/>
            <w:webHidden/>
          </w:rPr>
          <w:fldChar w:fldCharType="separate"/>
        </w:r>
        <w:r w:rsidR="00F03809">
          <w:rPr>
            <w:noProof/>
            <w:webHidden/>
          </w:rPr>
          <w:t>12</w:t>
        </w:r>
        <w:r w:rsidR="000F7C15">
          <w:rPr>
            <w:noProof/>
            <w:webHidden/>
          </w:rPr>
          <w:fldChar w:fldCharType="end"/>
        </w:r>
      </w:hyperlink>
    </w:p>
    <w:p w14:paraId="1566E2B1" w14:textId="0943C8D3" w:rsidR="000F7C15" w:rsidRDefault="00946480">
      <w:pPr>
        <w:pStyle w:val="TOC3"/>
        <w:rPr>
          <w:rFonts w:asciiTheme="minorHAnsi" w:eastAsiaTheme="minorEastAsia" w:hAnsiTheme="minorHAnsi" w:cstheme="minorBidi"/>
          <w:noProof/>
          <w:sz w:val="22"/>
          <w:szCs w:val="22"/>
        </w:rPr>
      </w:pPr>
      <w:hyperlink w:anchor="_Toc428776525" w:history="1">
        <w:r w:rsidR="000F7C15" w:rsidRPr="001F57F8">
          <w:rPr>
            <w:rStyle w:val="Hyperlink"/>
            <w:noProof/>
          </w:rPr>
          <w:t>34.2.1 SAML Token Option</w:t>
        </w:r>
        <w:r w:rsidR="000F7C15">
          <w:rPr>
            <w:noProof/>
            <w:webHidden/>
          </w:rPr>
          <w:tab/>
        </w:r>
        <w:r w:rsidR="000F7C15">
          <w:rPr>
            <w:noProof/>
            <w:webHidden/>
          </w:rPr>
          <w:fldChar w:fldCharType="begin"/>
        </w:r>
        <w:r w:rsidR="000F7C15">
          <w:rPr>
            <w:noProof/>
            <w:webHidden/>
          </w:rPr>
          <w:instrText xml:space="preserve"> PAGEREF _Toc428776525 \h </w:instrText>
        </w:r>
        <w:r w:rsidR="000F7C15">
          <w:rPr>
            <w:noProof/>
            <w:webHidden/>
          </w:rPr>
        </w:r>
        <w:r w:rsidR="000F7C15">
          <w:rPr>
            <w:noProof/>
            <w:webHidden/>
          </w:rPr>
          <w:fldChar w:fldCharType="separate"/>
        </w:r>
        <w:r w:rsidR="00F03809">
          <w:rPr>
            <w:noProof/>
            <w:webHidden/>
          </w:rPr>
          <w:t>13</w:t>
        </w:r>
        <w:r w:rsidR="000F7C15">
          <w:rPr>
            <w:noProof/>
            <w:webHidden/>
          </w:rPr>
          <w:fldChar w:fldCharType="end"/>
        </w:r>
      </w:hyperlink>
    </w:p>
    <w:p w14:paraId="27134C49" w14:textId="187C670D" w:rsidR="000F7C15" w:rsidRDefault="00946480">
      <w:pPr>
        <w:pStyle w:val="TOC3"/>
        <w:rPr>
          <w:rFonts w:asciiTheme="minorHAnsi" w:eastAsiaTheme="minorEastAsia" w:hAnsiTheme="minorHAnsi" w:cstheme="minorBidi"/>
          <w:noProof/>
          <w:sz w:val="22"/>
          <w:szCs w:val="22"/>
        </w:rPr>
      </w:pPr>
      <w:hyperlink w:anchor="_Toc428776526" w:history="1">
        <w:r w:rsidR="000F7C15" w:rsidRPr="001F57F8">
          <w:rPr>
            <w:rStyle w:val="Hyperlink"/>
            <w:noProof/>
          </w:rPr>
          <w:t>34.2.2 OAuth Bearer Token Option</w:t>
        </w:r>
        <w:r w:rsidR="000F7C15">
          <w:rPr>
            <w:noProof/>
            <w:webHidden/>
          </w:rPr>
          <w:tab/>
        </w:r>
        <w:r w:rsidR="000F7C15">
          <w:rPr>
            <w:noProof/>
            <w:webHidden/>
          </w:rPr>
          <w:fldChar w:fldCharType="begin"/>
        </w:r>
        <w:r w:rsidR="000F7C15">
          <w:rPr>
            <w:noProof/>
            <w:webHidden/>
          </w:rPr>
          <w:instrText xml:space="preserve"> PAGEREF _Toc428776526 \h </w:instrText>
        </w:r>
        <w:r w:rsidR="000F7C15">
          <w:rPr>
            <w:noProof/>
            <w:webHidden/>
          </w:rPr>
        </w:r>
        <w:r w:rsidR="000F7C15">
          <w:rPr>
            <w:noProof/>
            <w:webHidden/>
          </w:rPr>
          <w:fldChar w:fldCharType="separate"/>
        </w:r>
        <w:r w:rsidR="00F03809">
          <w:rPr>
            <w:noProof/>
            <w:webHidden/>
          </w:rPr>
          <w:t>13</w:t>
        </w:r>
        <w:r w:rsidR="000F7C15">
          <w:rPr>
            <w:noProof/>
            <w:webHidden/>
          </w:rPr>
          <w:fldChar w:fldCharType="end"/>
        </w:r>
      </w:hyperlink>
    </w:p>
    <w:p w14:paraId="2A6257E6" w14:textId="05E54D29" w:rsidR="000F7C15" w:rsidRDefault="00946480">
      <w:pPr>
        <w:pStyle w:val="TOC2"/>
        <w:rPr>
          <w:rFonts w:asciiTheme="minorHAnsi" w:eastAsiaTheme="minorEastAsia" w:hAnsiTheme="minorHAnsi" w:cstheme="minorBidi"/>
          <w:noProof/>
          <w:sz w:val="22"/>
          <w:szCs w:val="22"/>
        </w:rPr>
      </w:pPr>
      <w:hyperlink w:anchor="_Toc428776527" w:history="1">
        <w:r w:rsidR="000F7C15" w:rsidRPr="001F57F8">
          <w:rPr>
            <w:rStyle w:val="Hyperlink"/>
            <w:noProof/>
          </w:rPr>
          <w:t>34.3 IUA Required Actor Groupings</w:t>
        </w:r>
        <w:r w:rsidR="000F7C15">
          <w:rPr>
            <w:noProof/>
            <w:webHidden/>
          </w:rPr>
          <w:tab/>
        </w:r>
        <w:r w:rsidR="000F7C15">
          <w:rPr>
            <w:noProof/>
            <w:webHidden/>
          </w:rPr>
          <w:fldChar w:fldCharType="begin"/>
        </w:r>
        <w:r w:rsidR="000F7C15">
          <w:rPr>
            <w:noProof/>
            <w:webHidden/>
          </w:rPr>
          <w:instrText xml:space="preserve"> PAGEREF _Toc428776527 \h </w:instrText>
        </w:r>
        <w:r w:rsidR="000F7C15">
          <w:rPr>
            <w:noProof/>
            <w:webHidden/>
          </w:rPr>
        </w:r>
        <w:r w:rsidR="000F7C15">
          <w:rPr>
            <w:noProof/>
            <w:webHidden/>
          </w:rPr>
          <w:fldChar w:fldCharType="separate"/>
        </w:r>
        <w:r w:rsidR="00F03809">
          <w:rPr>
            <w:noProof/>
            <w:webHidden/>
          </w:rPr>
          <w:t>13</w:t>
        </w:r>
        <w:r w:rsidR="000F7C15">
          <w:rPr>
            <w:noProof/>
            <w:webHidden/>
          </w:rPr>
          <w:fldChar w:fldCharType="end"/>
        </w:r>
      </w:hyperlink>
    </w:p>
    <w:p w14:paraId="19D2E20E" w14:textId="1C6729DB" w:rsidR="000F7C15" w:rsidRDefault="00946480">
      <w:pPr>
        <w:pStyle w:val="TOC2"/>
        <w:rPr>
          <w:rFonts w:asciiTheme="minorHAnsi" w:eastAsiaTheme="minorEastAsia" w:hAnsiTheme="minorHAnsi" w:cstheme="minorBidi"/>
          <w:noProof/>
          <w:sz w:val="22"/>
          <w:szCs w:val="22"/>
        </w:rPr>
      </w:pPr>
      <w:hyperlink w:anchor="_Toc428776528" w:history="1">
        <w:r w:rsidR="000F7C15" w:rsidRPr="001F57F8">
          <w:rPr>
            <w:rStyle w:val="Hyperlink"/>
            <w:noProof/>
          </w:rPr>
          <w:t>34.4 IUA Overview</w:t>
        </w:r>
        <w:r w:rsidR="000F7C15">
          <w:rPr>
            <w:noProof/>
            <w:webHidden/>
          </w:rPr>
          <w:tab/>
        </w:r>
        <w:r w:rsidR="000F7C15">
          <w:rPr>
            <w:noProof/>
            <w:webHidden/>
          </w:rPr>
          <w:fldChar w:fldCharType="begin"/>
        </w:r>
        <w:r w:rsidR="000F7C15">
          <w:rPr>
            <w:noProof/>
            <w:webHidden/>
          </w:rPr>
          <w:instrText xml:space="preserve"> PAGEREF _Toc428776528 \h </w:instrText>
        </w:r>
        <w:r w:rsidR="000F7C15">
          <w:rPr>
            <w:noProof/>
            <w:webHidden/>
          </w:rPr>
        </w:r>
        <w:r w:rsidR="000F7C15">
          <w:rPr>
            <w:noProof/>
            <w:webHidden/>
          </w:rPr>
          <w:fldChar w:fldCharType="separate"/>
        </w:r>
        <w:r w:rsidR="00F03809">
          <w:rPr>
            <w:noProof/>
            <w:webHidden/>
          </w:rPr>
          <w:t>13</w:t>
        </w:r>
        <w:r w:rsidR="000F7C15">
          <w:rPr>
            <w:noProof/>
            <w:webHidden/>
          </w:rPr>
          <w:fldChar w:fldCharType="end"/>
        </w:r>
      </w:hyperlink>
    </w:p>
    <w:p w14:paraId="4A370236" w14:textId="4D0385A0" w:rsidR="000F7C15" w:rsidRDefault="00946480">
      <w:pPr>
        <w:pStyle w:val="TOC3"/>
        <w:rPr>
          <w:rFonts w:asciiTheme="minorHAnsi" w:eastAsiaTheme="minorEastAsia" w:hAnsiTheme="minorHAnsi" w:cstheme="minorBidi"/>
          <w:noProof/>
          <w:sz w:val="22"/>
          <w:szCs w:val="22"/>
        </w:rPr>
      </w:pPr>
      <w:hyperlink w:anchor="_Toc428776529" w:history="1">
        <w:r w:rsidR="000F7C15" w:rsidRPr="001F57F8">
          <w:rPr>
            <w:rStyle w:val="Hyperlink"/>
            <w:bCs/>
            <w:noProof/>
          </w:rPr>
          <w:t>34.4.1 Concepts</w:t>
        </w:r>
        <w:r w:rsidR="000F7C15">
          <w:rPr>
            <w:noProof/>
            <w:webHidden/>
          </w:rPr>
          <w:tab/>
        </w:r>
        <w:r w:rsidR="000F7C15">
          <w:rPr>
            <w:noProof/>
            <w:webHidden/>
          </w:rPr>
          <w:fldChar w:fldCharType="begin"/>
        </w:r>
        <w:r w:rsidR="000F7C15">
          <w:rPr>
            <w:noProof/>
            <w:webHidden/>
          </w:rPr>
          <w:instrText xml:space="preserve"> PAGEREF _Toc428776529 \h </w:instrText>
        </w:r>
        <w:r w:rsidR="000F7C15">
          <w:rPr>
            <w:noProof/>
            <w:webHidden/>
          </w:rPr>
        </w:r>
        <w:r w:rsidR="000F7C15">
          <w:rPr>
            <w:noProof/>
            <w:webHidden/>
          </w:rPr>
          <w:fldChar w:fldCharType="separate"/>
        </w:r>
        <w:r w:rsidR="00F03809">
          <w:rPr>
            <w:noProof/>
            <w:webHidden/>
          </w:rPr>
          <w:t>13</w:t>
        </w:r>
        <w:r w:rsidR="000F7C15">
          <w:rPr>
            <w:noProof/>
            <w:webHidden/>
          </w:rPr>
          <w:fldChar w:fldCharType="end"/>
        </w:r>
      </w:hyperlink>
    </w:p>
    <w:p w14:paraId="3B5CA444" w14:textId="3CC1936B" w:rsidR="000F7C15" w:rsidRDefault="00946480">
      <w:pPr>
        <w:pStyle w:val="TOC3"/>
        <w:rPr>
          <w:rFonts w:asciiTheme="minorHAnsi" w:eastAsiaTheme="minorEastAsia" w:hAnsiTheme="minorHAnsi" w:cstheme="minorBidi"/>
          <w:noProof/>
          <w:sz w:val="22"/>
          <w:szCs w:val="22"/>
        </w:rPr>
      </w:pPr>
      <w:hyperlink w:anchor="_Toc428776530" w:history="1">
        <w:r w:rsidR="000F7C15" w:rsidRPr="001F57F8">
          <w:rPr>
            <w:rStyle w:val="Hyperlink"/>
            <w:noProof/>
          </w:rPr>
          <w:t>34.4.2 Use Cases</w:t>
        </w:r>
        <w:r w:rsidR="000F7C15">
          <w:rPr>
            <w:noProof/>
            <w:webHidden/>
          </w:rPr>
          <w:tab/>
        </w:r>
        <w:r w:rsidR="000F7C15">
          <w:rPr>
            <w:noProof/>
            <w:webHidden/>
          </w:rPr>
          <w:fldChar w:fldCharType="begin"/>
        </w:r>
        <w:r w:rsidR="000F7C15">
          <w:rPr>
            <w:noProof/>
            <w:webHidden/>
          </w:rPr>
          <w:instrText xml:space="preserve"> PAGEREF _Toc428776530 \h </w:instrText>
        </w:r>
        <w:r w:rsidR="000F7C15">
          <w:rPr>
            <w:noProof/>
            <w:webHidden/>
          </w:rPr>
        </w:r>
        <w:r w:rsidR="000F7C15">
          <w:rPr>
            <w:noProof/>
            <w:webHidden/>
          </w:rPr>
          <w:fldChar w:fldCharType="separate"/>
        </w:r>
        <w:r w:rsidR="00F03809">
          <w:rPr>
            <w:noProof/>
            <w:webHidden/>
          </w:rPr>
          <w:t>14</w:t>
        </w:r>
        <w:r w:rsidR="000F7C15">
          <w:rPr>
            <w:noProof/>
            <w:webHidden/>
          </w:rPr>
          <w:fldChar w:fldCharType="end"/>
        </w:r>
      </w:hyperlink>
    </w:p>
    <w:p w14:paraId="6C168597" w14:textId="07232EE6" w:rsidR="000F7C15" w:rsidRDefault="00946480">
      <w:pPr>
        <w:pStyle w:val="TOC4"/>
        <w:rPr>
          <w:rFonts w:asciiTheme="minorHAnsi" w:eastAsiaTheme="minorEastAsia" w:hAnsiTheme="minorHAnsi" w:cstheme="minorBidi"/>
          <w:noProof/>
          <w:sz w:val="22"/>
          <w:szCs w:val="22"/>
        </w:rPr>
      </w:pPr>
      <w:hyperlink w:anchor="_Toc428776531" w:history="1">
        <w:r w:rsidR="000F7C15" w:rsidRPr="001F57F8">
          <w:rPr>
            <w:rStyle w:val="Hyperlink"/>
            <w:noProof/>
          </w:rPr>
          <w:t>34.4.2.1 Simple Authorization</w:t>
        </w:r>
        <w:r w:rsidR="000F7C15">
          <w:rPr>
            <w:noProof/>
            <w:webHidden/>
          </w:rPr>
          <w:tab/>
        </w:r>
        <w:r w:rsidR="000F7C15">
          <w:rPr>
            <w:noProof/>
            <w:webHidden/>
          </w:rPr>
          <w:fldChar w:fldCharType="begin"/>
        </w:r>
        <w:r w:rsidR="000F7C15">
          <w:rPr>
            <w:noProof/>
            <w:webHidden/>
          </w:rPr>
          <w:instrText xml:space="preserve"> PAGEREF _Toc428776531 \h </w:instrText>
        </w:r>
        <w:r w:rsidR="000F7C15">
          <w:rPr>
            <w:noProof/>
            <w:webHidden/>
          </w:rPr>
        </w:r>
        <w:r w:rsidR="000F7C15">
          <w:rPr>
            <w:noProof/>
            <w:webHidden/>
          </w:rPr>
          <w:fldChar w:fldCharType="separate"/>
        </w:r>
        <w:r w:rsidR="00F03809">
          <w:rPr>
            <w:noProof/>
            <w:webHidden/>
          </w:rPr>
          <w:t>15</w:t>
        </w:r>
        <w:r w:rsidR="000F7C15">
          <w:rPr>
            <w:noProof/>
            <w:webHidden/>
          </w:rPr>
          <w:fldChar w:fldCharType="end"/>
        </w:r>
      </w:hyperlink>
    </w:p>
    <w:p w14:paraId="370FD73C" w14:textId="614FFFC4" w:rsidR="000F7C15" w:rsidRDefault="00946480">
      <w:pPr>
        <w:pStyle w:val="TOC4"/>
        <w:rPr>
          <w:rFonts w:asciiTheme="minorHAnsi" w:eastAsiaTheme="minorEastAsia" w:hAnsiTheme="minorHAnsi" w:cstheme="minorBidi"/>
          <w:noProof/>
          <w:sz w:val="22"/>
          <w:szCs w:val="22"/>
        </w:rPr>
      </w:pPr>
      <w:hyperlink w:anchor="_Toc428776532" w:history="1">
        <w:r w:rsidR="000F7C15" w:rsidRPr="001F57F8">
          <w:rPr>
            <w:rStyle w:val="Hyperlink"/>
            <w:noProof/>
          </w:rPr>
          <w:t>34.4.2.2 Delegation</w:t>
        </w:r>
        <w:r w:rsidR="000F7C15">
          <w:rPr>
            <w:noProof/>
            <w:webHidden/>
          </w:rPr>
          <w:tab/>
        </w:r>
        <w:r w:rsidR="000F7C15">
          <w:rPr>
            <w:noProof/>
            <w:webHidden/>
          </w:rPr>
          <w:fldChar w:fldCharType="begin"/>
        </w:r>
        <w:r w:rsidR="000F7C15">
          <w:rPr>
            <w:noProof/>
            <w:webHidden/>
          </w:rPr>
          <w:instrText xml:space="preserve"> PAGEREF _Toc428776532 \h </w:instrText>
        </w:r>
        <w:r w:rsidR="000F7C15">
          <w:rPr>
            <w:noProof/>
            <w:webHidden/>
          </w:rPr>
        </w:r>
        <w:r w:rsidR="000F7C15">
          <w:rPr>
            <w:noProof/>
            <w:webHidden/>
          </w:rPr>
          <w:fldChar w:fldCharType="separate"/>
        </w:r>
        <w:r w:rsidR="00F03809">
          <w:rPr>
            <w:noProof/>
            <w:webHidden/>
          </w:rPr>
          <w:t>15</w:t>
        </w:r>
        <w:r w:rsidR="000F7C15">
          <w:rPr>
            <w:noProof/>
            <w:webHidden/>
          </w:rPr>
          <w:fldChar w:fldCharType="end"/>
        </w:r>
      </w:hyperlink>
    </w:p>
    <w:p w14:paraId="75C0E97E" w14:textId="78B64398" w:rsidR="000F7C15" w:rsidRDefault="00946480">
      <w:pPr>
        <w:pStyle w:val="TOC5"/>
        <w:tabs>
          <w:tab w:val="left" w:pos="2592"/>
        </w:tabs>
        <w:rPr>
          <w:rFonts w:asciiTheme="minorHAnsi" w:eastAsiaTheme="minorEastAsia" w:hAnsiTheme="minorHAnsi" w:cstheme="minorBidi"/>
          <w:noProof/>
          <w:sz w:val="22"/>
          <w:szCs w:val="22"/>
        </w:rPr>
      </w:pPr>
      <w:hyperlink w:anchor="_Toc428776533" w:history="1">
        <w:r w:rsidR="000F7C15" w:rsidRPr="001F57F8">
          <w:rPr>
            <w:rStyle w:val="Hyperlink"/>
            <w:noProof/>
          </w:rPr>
          <w:t>34.4.2.2.1</w:t>
        </w:r>
        <w:r w:rsidR="000F7C15">
          <w:rPr>
            <w:rFonts w:asciiTheme="minorHAnsi" w:eastAsiaTheme="minorEastAsia" w:hAnsiTheme="minorHAnsi" w:cstheme="minorBidi"/>
            <w:noProof/>
            <w:sz w:val="22"/>
            <w:szCs w:val="22"/>
          </w:rPr>
          <w:tab/>
        </w:r>
        <w:r w:rsidR="000F7C15" w:rsidRPr="001F57F8">
          <w:rPr>
            <w:rStyle w:val="Hyperlink"/>
            <w:noProof/>
          </w:rPr>
          <w:t>Obtaining a token</w:t>
        </w:r>
        <w:r w:rsidR="000F7C15">
          <w:rPr>
            <w:noProof/>
            <w:webHidden/>
          </w:rPr>
          <w:tab/>
        </w:r>
        <w:r w:rsidR="000F7C15">
          <w:rPr>
            <w:noProof/>
            <w:webHidden/>
          </w:rPr>
          <w:fldChar w:fldCharType="begin"/>
        </w:r>
        <w:r w:rsidR="000F7C15">
          <w:rPr>
            <w:noProof/>
            <w:webHidden/>
          </w:rPr>
          <w:instrText xml:space="preserve"> PAGEREF _Toc428776533 \h </w:instrText>
        </w:r>
        <w:r w:rsidR="000F7C15">
          <w:rPr>
            <w:noProof/>
            <w:webHidden/>
          </w:rPr>
        </w:r>
        <w:r w:rsidR="000F7C15">
          <w:rPr>
            <w:noProof/>
            <w:webHidden/>
          </w:rPr>
          <w:fldChar w:fldCharType="separate"/>
        </w:r>
        <w:r w:rsidR="00F03809">
          <w:rPr>
            <w:noProof/>
            <w:webHidden/>
          </w:rPr>
          <w:t>16</w:t>
        </w:r>
        <w:r w:rsidR="000F7C15">
          <w:rPr>
            <w:noProof/>
            <w:webHidden/>
          </w:rPr>
          <w:fldChar w:fldCharType="end"/>
        </w:r>
      </w:hyperlink>
    </w:p>
    <w:p w14:paraId="04CA78AB" w14:textId="1677D22E" w:rsidR="000F7C15" w:rsidRDefault="00946480">
      <w:pPr>
        <w:pStyle w:val="TOC2"/>
        <w:rPr>
          <w:rFonts w:asciiTheme="minorHAnsi" w:eastAsiaTheme="minorEastAsia" w:hAnsiTheme="minorHAnsi" w:cstheme="minorBidi"/>
          <w:noProof/>
          <w:sz w:val="22"/>
          <w:szCs w:val="22"/>
        </w:rPr>
      </w:pPr>
      <w:hyperlink w:anchor="_Toc428776534" w:history="1">
        <w:r w:rsidR="000F7C15" w:rsidRPr="001F57F8">
          <w:rPr>
            <w:rStyle w:val="Hyperlink"/>
            <w:noProof/>
          </w:rPr>
          <w:t>34.5 IUA Security Considerations</w:t>
        </w:r>
        <w:r w:rsidR="000F7C15">
          <w:rPr>
            <w:noProof/>
            <w:webHidden/>
          </w:rPr>
          <w:tab/>
        </w:r>
        <w:r w:rsidR="000F7C15">
          <w:rPr>
            <w:noProof/>
            <w:webHidden/>
          </w:rPr>
          <w:fldChar w:fldCharType="begin"/>
        </w:r>
        <w:r w:rsidR="000F7C15">
          <w:rPr>
            <w:noProof/>
            <w:webHidden/>
          </w:rPr>
          <w:instrText xml:space="preserve"> PAGEREF _Toc428776534 \h </w:instrText>
        </w:r>
        <w:r w:rsidR="000F7C15">
          <w:rPr>
            <w:noProof/>
            <w:webHidden/>
          </w:rPr>
        </w:r>
        <w:r w:rsidR="000F7C15">
          <w:rPr>
            <w:noProof/>
            <w:webHidden/>
          </w:rPr>
          <w:fldChar w:fldCharType="separate"/>
        </w:r>
        <w:r w:rsidR="00F03809">
          <w:rPr>
            <w:noProof/>
            <w:webHidden/>
          </w:rPr>
          <w:t>16</w:t>
        </w:r>
        <w:r w:rsidR="000F7C15">
          <w:rPr>
            <w:noProof/>
            <w:webHidden/>
          </w:rPr>
          <w:fldChar w:fldCharType="end"/>
        </w:r>
      </w:hyperlink>
    </w:p>
    <w:p w14:paraId="6683EF31" w14:textId="222810E2" w:rsidR="000F7C15" w:rsidRDefault="00946480">
      <w:pPr>
        <w:pStyle w:val="TOC2"/>
        <w:rPr>
          <w:rFonts w:asciiTheme="minorHAnsi" w:eastAsiaTheme="minorEastAsia" w:hAnsiTheme="minorHAnsi" w:cstheme="minorBidi"/>
          <w:noProof/>
          <w:sz w:val="22"/>
          <w:szCs w:val="22"/>
        </w:rPr>
      </w:pPr>
      <w:hyperlink w:anchor="_Toc428776535" w:history="1">
        <w:r w:rsidR="000F7C15" w:rsidRPr="001F57F8">
          <w:rPr>
            <w:rStyle w:val="Hyperlink"/>
            <w:noProof/>
          </w:rPr>
          <w:t>34.6 IUA Cross Profile Considerations</w:t>
        </w:r>
        <w:r w:rsidR="000F7C15">
          <w:rPr>
            <w:noProof/>
            <w:webHidden/>
          </w:rPr>
          <w:tab/>
        </w:r>
        <w:r w:rsidR="000F7C15">
          <w:rPr>
            <w:noProof/>
            <w:webHidden/>
          </w:rPr>
          <w:fldChar w:fldCharType="begin"/>
        </w:r>
        <w:r w:rsidR="000F7C15">
          <w:rPr>
            <w:noProof/>
            <w:webHidden/>
          </w:rPr>
          <w:instrText xml:space="preserve"> PAGEREF _Toc428776535 \h </w:instrText>
        </w:r>
        <w:r w:rsidR="000F7C15">
          <w:rPr>
            <w:noProof/>
            <w:webHidden/>
          </w:rPr>
        </w:r>
        <w:r w:rsidR="000F7C15">
          <w:rPr>
            <w:noProof/>
            <w:webHidden/>
          </w:rPr>
          <w:fldChar w:fldCharType="separate"/>
        </w:r>
        <w:r w:rsidR="00F03809">
          <w:rPr>
            <w:noProof/>
            <w:webHidden/>
          </w:rPr>
          <w:t>17</w:t>
        </w:r>
        <w:r w:rsidR="000F7C15">
          <w:rPr>
            <w:noProof/>
            <w:webHidden/>
          </w:rPr>
          <w:fldChar w:fldCharType="end"/>
        </w:r>
      </w:hyperlink>
    </w:p>
    <w:p w14:paraId="6E7C180B" w14:textId="3A39F80B" w:rsidR="000F7C15" w:rsidRPr="00B10105" w:rsidRDefault="00946480">
      <w:pPr>
        <w:pStyle w:val="TOC1"/>
        <w:rPr>
          <w:rFonts w:asciiTheme="minorHAnsi" w:eastAsiaTheme="minorEastAsia" w:hAnsiTheme="minorHAnsi" w:cstheme="minorBidi"/>
          <w:b/>
          <w:noProof/>
          <w:sz w:val="22"/>
          <w:szCs w:val="22"/>
        </w:rPr>
      </w:pPr>
      <w:hyperlink w:anchor="_Toc428776536" w:history="1">
        <w:r w:rsidR="000F7C15" w:rsidRPr="00B10105">
          <w:rPr>
            <w:rStyle w:val="Hyperlink"/>
            <w:b/>
            <w:noProof/>
          </w:rPr>
          <w:t>Volume 2 – Transactions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_Toc428776536 \h </w:instrText>
        </w:r>
        <w:r w:rsidR="000F7C15" w:rsidRPr="00B10105">
          <w:rPr>
            <w:b/>
            <w:noProof/>
            <w:webHidden/>
          </w:rPr>
        </w:r>
        <w:r w:rsidR="000F7C15" w:rsidRPr="00B10105">
          <w:rPr>
            <w:b/>
            <w:noProof/>
            <w:webHidden/>
          </w:rPr>
          <w:fldChar w:fldCharType="separate"/>
        </w:r>
        <w:r w:rsidR="00F03809">
          <w:rPr>
            <w:b/>
            <w:noProof/>
            <w:webHidden/>
          </w:rPr>
          <w:t>18</w:t>
        </w:r>
        <w:r w:rsidR="000F7C15" w:rsidRPr="00B10105">
          <w:rPr>
            <w:b/>
            <w:noProof/>
            <w:webHidden/>
          </w:rPr>
          <w:fldChar w:fldCharType="end"/>
        </w:r>
      </w:hyperlink>
    </w:p>
    <w:p w14:paraId="29B357C2" w14:textId="1E156A63" w:rsidR="000F7C15" w:rsidRDefault="00946480">
      <w:pPr>
        <w:pStyle w:val="TOC2"/>
        <w:rPr>
          <w:rFonts w:asciiTheme="minorHAnsi" w:eastAsiaTheme="minorEastAsia" w:hAnsiTheme="minorHAnsi" w:cstheme="minorBidi"/>
          <w:noProof/>
          <w:sz w:val="22"/>
          <w:szCs w:val="22"/>
        </w:rPr>
      </w:pPr>
      <w:hyperlink w:anchor="_Toc428776537" w:history="1">
        <w:r w:rsidR="000F7C15" w:rsidRPr="001F57F8">
          <w:rPr>
            <w:rStyle w:val="Hyperlink"/>
            <w:noProof/>
          </w:rPr>
          <w:t>3.71 Get Authorization Token</w:t>
        </w:r>
        <w:r w:rsidR="000F7C15">
          <w:rPr>
            <w:noProof/>
            <w:webHidden/>
          </w:rPr>
          <w:tab/>
        </w:r>
        <w:r w:rsidR="000F7C15">
          <w:rPr>
            <w:noProof/>
            <w:webHidden/>
          </w:rPr>
          <w:fldChar w:fldCharType="begin"/>
        </w:r>
        <w:r w:rsidR="000F7C15">
          <w:rPr>
            <w:noProof/>
            <w:webHidden/>
          </w:rPr>
          <w:instrText xml:space="preserve"> PAGEREF _Toc428776537 \h </w:instrText>
        </w:r>
        <w:r w:rsidR="000F7C15">
          <w:rPr>
            <w:noProof/>
            <w:webHidden/>
          </w:rPr>
        </w:r>
        <w:r w:rsidR="000F7C15">
          <w:rPr>
            <w:noProof/>
            <w:webHidden/>
          </w:rPr>
          <w:fldChar w:fldCharType="separate"/>
        </w:r>
        <w:r w:rsidR="00F03809">
          <w:rPr>
            <w:noProof/>
            <w:webHidden/>
          </w:rPr>
          <w:t>18</w:t>
        </w:r>
        <w:r w:rsidR="000F7C15">
          <w:rPr>
            <w:noProof/>
            <w:webHidden/>
          </w:rPr>
          <w:fldChar w:fldCharType="end"/>
        </w:r>
      </w:hyperlink>
    </w:p>
    <w:p w14:paraId="603A6765" w14:textId="1177DDD8" w:rsidR="000F7C15" w:rsidRDefault="00946480">
      <w:pPr>
        <w:pStyle w:val="TOC3"/>
        <w:rPr>
          <w:rFonts w:asciiTheme="minorHAnsi" w:eastAsiaTheme="minorEastAsia" w:hAnsiTheme="minorHAnsi" w:cstheme="minorBidi"/>
          <w:noProof/>
          <w:sz w:val="22"/>
          <w:szCs w:val="22"/>
        </w:rPr>
      </w:pPr>
      <w:hyperlink w:anchor="_Toc428776538" w:history="1">
        <w:r w:rsidR="000F7C15" w:rsidRPr="001F57F8">
          <w:rPr>
            <w:rStyle w:val="Hyperlink"/>
            <w:noProof/>
          </w:rPr>
          <w:t>3.71.1 Scope</w:t>
        </w:r>
        <w:r w:rsidR="000F7C15">
          <w:rPr>
            <w:noProof/>
            <w:webHidden/>
          </w:rPr>
          <w:tab/>
        </w:r>
        <w:r w:rsidR="000F7C15">
          <w:rPr>
            <w:noProof/>
            <w:webHidden/>
          </w:rPr>
          <w:fldChar w:fldCharType="begin"/>
        </w:r>
        <w:r w:rsidR="000F7C15">
          <w:rPr>
            <w:noProof/>
            <w:webHidden/>
          </w:rPr>
          <w:instrText xml:space="preserve"> PAGEREF _Toc428776538 \h </w:instrText>
        </w:r>
        <w:r w:rsidR="000F7C15">
          <w:rPr>
            <w:noProof/>
            <w:webHidden/>
          </w:rPr>
        </w:r>
        <w:r w:rsidR="000F7C15">
          <w:rPr>
            <w:noProof/>
            <w:webHidden/>
          </w:rPr>
          <w:fldChar w:fldCharType="separate"/>
        </w:r>
        <w:r w:rsidR="00F03809">
          <w:rPr>
            <w:noProof/>
            <w:webHidden/>
          </w:rPr>
          <w:t>18</w:t>
        </w:r>
        <w:r w:rsidR="000F7C15">
          <w:rPr>
            <w:noProof/>
            <w:webHidden/>
          </w:rPr>
          <w:fldChar w:fldCharType="end"/>
        </w:r>
      </w:hyperlink>
    </w:p>
    <w:p w14:paraId="3B9D7731" w14:textId="4275D1EF" w:rsidR="000F7C15" w:rsidRDefault="00946480">
      <w:pPr>
        <w:pStyle w:val="TOC3"/>
        <w:rPr>
          <w:rFonts w:asciiTheme="minorHAnsi" w:eastAsiaTheme="minorEastAsia" w:hAnsiTheme="minorHAnsi" w:cstheme="minorBidi"/>
          <w:noProof/>
          <w:sz w:val="22"/>
          <w:szCs w:val="22"/>
        </w:rPr>
      </w:pPr>
      <w:hyperlink w:anchor="_Toc428776539" w:history="1">
        <w:r w:rsidR="000F7C15" w:rsidRPr="001F57F8">
          <w:rPr>
            <w:rStyle w:val="Hyperlink"/>
            <w:noProof/>
          </w:rPr>
          <w:t>3.71.2 Actor Roles</w:t>
        </w:r>
        <w:r w:rsidR="000F7C15">
          <w:rPr>
            <w:noProof/>
            <w:webHidden/>
          </w:rPr>
          <w:tab/>
        </w:r>
        <w:r w:rsidR="000F7C15">
          <w:rPr>
            <w:noProof/>
            <w:webHidden/>
          </w:rPr>
          <w:fldChar w:fldCharType="begin"/>
        </w:r>
        <w:r w:rsidR="000F7C15">
          <w:rPr>
            <w:noProof/>
            <w:webHidden/>
          </w:rPr>
          <w:instrText xml:space="preserve"> PAGEREF _Toc428776539 \h </w:instrText>
        </w:r>
        <w:r w:rsidR="000F7C15">
          <w:rPr>
            <w:noProof/>
            <w:webHidden/>
          </w:rPr>
        </w:r>
        <w:r w:rsidR="000F7C15">
          <w:rPr>
            <w:noProof/>
            <w:webHidden/>
          </w:rPr>
          <w:fldChar w:fldCharType="separate"/>
        </w:r>
        <w:r w:rsidR="00F03809">
          <w:rPr>
            <w:noProof/>
            <w:webHidden/>
          </w:rPr>
          <w:t>18</w:t>
        </w:r>
        <w:r w:rsidR="000F7C15">
          <w:rPr>
            <w:noProof/>
            <w:webHidden/>
          </w:rPr>
          <w:fldChar w:fldCharType="end"/>
        </w:r>
      </w:hyperlink>
    </w:p>
    <w:p w14:paraId="22F2630D" w14:textId="3D0387A1" w:rsidR="000F7C15" w:rsidRDefault="00BB7BCB">
      <w:pPr>
        <w:pStyle w:val="TOC3"/>
        <w:rPr>
          <w:rFonts w:asciiTheme="minorHAnsi" w:eastAsiaTheme="minorEastAsia" w:hAnsiTheme="minorHAnsi" w:cstheme="minorBidi"/>
          <w:noProof/>
          <w:sz w:val="22"/>
          <w:szCs w:val="22"/>
        </w:rPr>
      </w:pPr>
      <w:r>
        <w:fldChar w:fldCharType="begin"/>
      </w:r>
      <w:r>
        <w:instrText xml:space="preserve"> HYPERLINK \l "_Toc428776540" </w:instrText>
      </w:r>
      <w:r>
        <w:fldChar w:fldCharType="separate"/>
      </w:r>
      <w:r w:rsidR="000F7C15" w:rsidRPr="001F57F8">
        <w:rPr>
          <w:rStyle w:val="Hyperlink"/>
          <w:noProof/>
        </w:rPr>
        <w:t>3.71.3 Referenced Standards</w:t>
      </w:r>
      <w:r w:rsidR="000F7C15">
        <w:rPr>
          <w:noProof/>
          <w:webHidden/>
        </w:rPr>
        <w:tab/>
      </w:r>
      <w:r w:rsidR="000F7C15">
        <w:rPr>
          <w:noProof/>
          <w:webHidden/>
        </w:rPr>
        <w:fldChar w:fldCharType="begin"/>
      </w:r>
      <w:r w:rsidR="000F7C15">
        <w:rPr>
          <w:noProof/>
          <w:webHidden/>
        </w:rPr>
        <w:instrText xml:space="preserve"> PAGEREF _Toc428776540 \h </w:instrText>
      </w:r>
      <w:r w:rsidR="000F7C15">
        <w:rPr>
          <w:noProof/>
          <w:webHidden/>
        </w:rPr>
      </w:r>
      <w:r w:rsidR="000F7C15">
        <w:rPr>
          <w:noProof/>
          <w:webHidden/>
        </w:rPr>
        <w:fldChar w:fldCharType="separate"/>
      </w:r>
      <w:ins w:id="5" w:author="walco@walkit.nl" w:date="2020-02-18T19:23:00Z">
        <w:r w:rsidR="00F03809">
          <w:rPr>
            <w:noProof/>
            <w:webHidden/>
          </w:rPr>
          <w:t>19</w:t>
        </w:r>
      </w:ins>
      <w:del w:id="6" w:author="walco@walkit.nl" w:date="2020-02-18T19:23:00Z">
        <w:r w:rsidR="000F7C15" w:rsidDel="00F03809">
          <w:rPr>
            <w:noProof/>
            <w:webHidden/>
          </w:rPr>
          <w:delText>18</w:delText>
        </w:r>
      </w:del>
      <w:r w:rsidR="000F7C15">
        <w:rPr>
          <w:noProof/>
          <w:webHidden/>
        </w:rPr>
        <w:fldChar w:fldCharType="end"/>
      </w:r>
      <w:r>
        <w:rPr>
          <w:noProof/>
        </w:rPr>
        <w:fldChar w:fldCharType="end"/>
      </w:r>
    </w:p>
    <w:p w14:paraId="47CEB1CE" w14:textId="2F989EC0" w:rsidR="000F7C15" w:rsidRDefault="00946480">
      <w:pPr>
        <w:pStyle w:val="TOC3"/>
        <w:rPr>
          <w:rFonts w:asciiTheme="minorHAnsi" w:eastAsiaTheme="minorEastAsia" w:hAnsiTheme="minorHAnsi" w:cstheme="minorBidi"/>
          <w:noProof/>
          <w:sz w:val="22"/>
          <w:szCs w:val="22"/>
        </w:rPr>
      </w:pPr>
      <w:hyperlink w:anchor="_Toc428776541" w:history="1">
        <w:r w:rsidR="000F7C15" w:rsidRPr="001F57F8">
          <w:rPr>
            <w:rStyle w:val="Hyperlink"/>
            <w:noProof/>
          </w:rPr>
          <w:t>3.71.4 Interaction Diagram</w:t>
        </w:r>
        <w:r w:rsidR="000F7C15">
          <w:rPr>
            <w:noProof/>
            <w:webHidden/>
          </w:rPr>
          <w:tab/>
        </w:r>
        <w:r w:rsidR="000F7C15">
          <w:rPr>
            <w:noProof/>
            <w:webHidden/>
          </w:rPr>
          <w:fldChar w:fldCharType="begin"/>
        </w:r>
        <w:r w:rsidR="000F7C15">
          <w:rPr>
            <w:noProof/>
            <w:webHidden/>
          </w:rPr>
          <w:instrText xml:space="preserve"> PAGEREF _Toc428776541 \h </w:instrText>
        </w:r>
        <w:r w:rsidR="000F7C15">
          <w:rPr>
            <w:noProof/>
            <w:webHidden/>
          </w:rPr>
        </w:r>
        <w:r w:rsidR="000F7C15">
          <w:rPr>
            <w:noProof/>
            <w:webHidden/>
          </w:rPr>
          <w:fldChar w:fldCharType="separate"/>
        </w:r>
        <w:r w:rsidR="00F03809">
          <w:rPr>
            <w:noProof/>
            <w:webHidden/>
          </w:rPr>
          <w:t>19</w:t>
        </w:r>
        <w:r w:rsidR="000F7C15">
          <w:rPr>
            <w:noProof/>
            <w:webHidden/>
          </w:rPr>
          <w:fldChar w:fldCharType="end"/>
        </w:r>
      </w:hyperlink>
    </w:p>
    <w:p w14:paraId="5F87FBA2" w14:textId="12147D86" w:rsidR="000F7C15" w:rsidRDefault="00946480">
      <w:pPr>
        <w:pStyle w:val="TOC4"/>
        <w:rPr>
          <w:rFonts w:asciiTheme="minorHAnsi" w:eastAsiaTheme="minorEastAsia" w:hAnsiTheme="minorHAnsi" w:cstheme="minorBidi"/>
          <w:noProof/>
          <w:sz w:val="22"/>
          <w:szCs w:val="22"/>
        </w:rPr>
      </w:pPr>
      <w:hyperlink w:anchor="_Toc428776542" w:history="1">
        <w:r w:rsidR="000F7C15" w:rsidRPr="001F57F8">
          <w:rPr>
            <w:rStyle w:val="Hyperlink"/>
            <w:noProof/>
          </w:rPr>
          <w:t>3.71.4.1 Authorization Request</w:t>
        </w:r>
        <w:r w:rsidR="000F7C15">
          <w:rPr>
            <w:noProof/>
            <w:webHidden/>
          </w:rPr>
          <w:tab/>
        </w:r>
        <w:r w:rsidR="000F7C15">
          <w:rPr>
            <w:noProof/>
            <w:webHidden/>
          </w:rPr>
          <w:fldChar w:fldCharType="begin"/>
        </w:r>
        <w:r w:rsidR="000F7C15">
          <w:rPr>
            <w:noProof/>
            <w:webHidden/>
          </w:rPr>
          <w:instrText xml:space="preserve"> PAGEREF _Toc428776542 \h </w:instrText>
        </w:r>
        <w:r w:rsidR="000F7C15">
          <w:rPr>
            <w:noProof/>
            <w:webHidden/>
          </w:rPr>
        </w:r>
        <w:r w:rsidR="000F7C15">
          <w:rPr>
            <w:noProof/>
            <w:webHidden/>
          </w:rPr>
          <w:fldChar w:fldCharType="separate"/>
        </w:r>
        <w:r w:rsidR="00F03809">
          <w:rPr>
            <w:noProof/>
            <w:webHidden/>
          </w:rPr>
          <w:t>20</w:t>
        </w:r>
        <w:r w:rsidR="000F7C15">
          <w:rPr>
            <w:noProof/>
            <w:webHidden/>
          </w:rPr>
          <w:fldChar w:fldCharType="end"/>
        </w:r>
      </w:hyperlink>
    </w:p>
    <w:p w14:paraId="7ECD60D8" w14:textId="6C6056CA" w:rsidR="000F7C15" w:rsidRDefault="00946480">
      <w:pPr>
        <w:pStyle w:val="TOC5"/>
        <w:rPr>
          <w:rFonts w:asciiTheme="minorHAnsi" w:eastAsiaTheme="minorEastAsia" w:hAnsiTheme="minorHAnsi" w:cstheme="minorBidi"/>
          <w:noProof/>
          <w:sz w:val="22"/>
          <w:szCs w:val="22"/>
        </w:rPr>
      </w:pPr>
      <w:hyperlink w:anchor="_Toc428776543" w:history="1">
        <w:r w:rsidR="000F7C15" w:rsidRPr="001F57F8">
          <w:rPr>
            <w:rStyle w:val="Hyperlink"/>
            <w:noProof/>
          </w:rPr>
          <w:t>3.71.4.1.1 Trigger Events</w:t>
        </w:r>
        <w:r w:rsidR="000F7C15">
          <w:rPr>
            <w:noProof/>
            <w:webHidden/>
          </w:rPr>
          <w:tab/>
        </w:r>
        <w:r w:rsidR="000F7C15">
          <w:rPr>
            <w:noProof/>
            <w:webHidden/>
          </w:rPr>
          <w:fldChar w:fldCharType="begin"/>
        </w:r>
        <w:r w:rsidR="000F7C15">
          <w:rPr>
            <w:noProof/>
            <w:webHidden/>
          </w:rPr>
          <w:instrText xml:space="preserve"> PAGEREF _Toc428776543 \h </w:instrText>
        </w:r>
        <w:r w:rsidR="000F7C15">
          <w:rPr>
            <w:noProof/>
            <w:webHidden/>
          </w:rPr>
        </w:r>
        <w:r w:rsidR="000F7C15">
          <w:rPr>
            <w:noProof/>
            <w:webHidden/>
          </w:rPr>
          <w:fldChar w:fldCharType="separate"/>
        </w:r>
        <w:r w:rsidR="00F03809">
          <w:rPr>
            <w:noProof/>
            <w:webHidden/>
          </w:rPr>
          <w:t>20</w:t>
        </w:r>
        <w:r w:rsidR="000F7C15">
          <w:rPr>
            <w:noProof/>
            <w:webHidden/>
          </w:rPr>
          <w:fldChar w:fldCharType="end"/>
        </w:r>
      </w:hyperlink>
    </w:p>
    <w:p w14:paraId="28094D5C" w14:textId="47B67DC1" w:rsidR="000F7C15" w:rsidRDefault="00946480">
      <w:pPr>
        <w:pStyle w:val="TOC5"/>
        <w:rPr>
          <w:rFonts w:asciiTheme="minorHAnsi" w:eastAsiaTheme="minorEastAsia" w:hAnsiTheme="minorHAnsi" w:cstheme="minorBidi"/>
          <w:noProof/>
          <w:sz w:val="22"/>
          <w:szCs w:val="22"/>
        </w:rPr>
      </w:pPr>
      <w:hyperlink w:anchor="_Toc428776544" w:history="1">
        <w:r w:rsidR="000F7C15" w:rsidRPr="001F57F8">
          <w:rPr>
            <w:rStyle w:val="Hyperlink"/>
            <w:noProof/>
          </w:rPr>
          <w:t>3.71.4.1.2 Message Semantics</w:t>
        </w:r>
        <w:r w:rsidR="000F7C15">
          <w:rPr>
            <w:noProof/>
            <w:webHidden/>
          </w:rPr>
          <w:tab/>
        </w:r>
        <w:r w:rsidR="000F7C15">
          <w:rPr>
            <w:noProof/>
            <w:webHidden/>
          </w:rPr>
          <w:fldChar w:fldCharType="begin"/>
        </w:r>
        <w:r w:rsidR="000F7C15">
          <w:rPr>
            <w:noProof/>
            <w:webHidden/>
          </w:rPr>
          <w:instrText xml:space="preserve"> PAGEREF _Toc428776544 \h </w:instrText>
        </w:r>
        <w:r w:rsidR="000F7C15">
          <w:rPr>
            <w:noProof/>
            <w:webHidden/>
          </w:rPr>
        </w:r>
        <w:r w:rsidR="000F7C15">
          <w:rPr>
            <w:noProof/>
            <w:webHidden/>
          </w:rPr>
          <w:fldChar w:fldCharType="separate"/>
        </w:r>
        <w:r w:rsidR="00F03809">
          <w:rPr>
            <w:noProof/>
            <w:webHidden/>
          </w:rPr>
          <w:t>20</w:t>
        </w:r>
        <w:r w:rsidR="000F7C15">
          <w:rPr>
            <w:noProof/>
            <w:webHidden/>
          </w:rPr>
          <w:fldChar w:fldCharType="end"/>
        </w:r>
      </w:hyperlink>
    </w:p>
    <w:p w14:paraId="07E984E3" w14:textId="3F0324B0" w:rsidR="000F7C15" w:rsidRDefault="00BB7BCB">
      <w:pPr>
        <w:pStyle w:val="TOC6"/>
        <w:rPr>
          <w:rFonts w:asciiTheme="minorHAnsi" w:eastAsiaTheme="minorEastAsia" w:hAnsiTheme="minorHAnsi" w:cstheme="minorBidi"/>
          <w:noProof/>
          <w:sz w:val="22"/>
          <w:szCs w:val="22"/>
        </w:rPr>
      </w:pPr>
      <w:r>
        <w:fldChar w:fldCharType="begin"/>
      </w:r>
      <w:r>
        <w:instrText xml:space="preserve"> HYPERLINK \l "_Toc428776545" </w:instrText>
      </w:r>
      <w:r>
        <w:fldChar w:fldCharType="separate"/>
      </w:r>
      <w:r w:rsidR="000F7C15" w:rsidRPr="001F57F8">
        <w:rPr>
          <w:rStyle w:val="Hyperlink"/>
          <w:noProof/>
        </w:rPr>
        <w:t>3.71.4.1.2.1 JSON Web Token (JWT)</w:t>
      </w:r>
      <w:r w:rsidR="000F7C15">
        <w:rPr>
          <w:noProof/>
          <w:webHidden/>
        </w:rPr>
        <w:tab/>
      </w:r>
      <w:r w:rsidR="000F7C15">
        <w:rPr>
          <w:noProof/>
          <w:webHidden/>
        </w:rPr>
        <w:fldChar w:fldCharType="begin"/>
      </w:r>
      <w:r w:rsidR="000F7C15">
        <w:rPr>
          <w:noProof/>
          <w:webHidden/>
        </w:rPr>
        <w:instrText xml:space="preserve"> PAGEREF _Toc428776545 \h </w:instrText>
      </w:r>
      <w:r w:rsidR="000F7C15">
        <w:rPr>
          <w:noProof/>
          <w:webHidden/>
        </w:rPr>
      </w:r>
      <w:r w:rsidR="000F7C15">
        <w:rPr>
          <w:noProof/>
          <w:webHidden/>
        </w:rPr>
        <w:fldChar w:fldCharType="separate"/>
      </w:r>
      <w:ins w:id="7" w:author="walco@walkit.nl" w:date="2020-02-18T19:23:00Z">
        <w:r w:rsidR="00F03809">
          <w:rPr>
            <w:noProof/>
            <w:webHidden/>
          </w:rPr>
          <w:t>21</w:t>
        </w:r>
      </w:ins>
      <w:del w:id="8" w:author="walco@walkit.nl" w:date="2020-02-18T19:23:00Z">
        <w:r w:rsidR="000F7C15" w:rsidDel="00F03809">
          <w:rPr>
            <w:noProof/>
            <w:webHidden/>
          </w:rPr>
          <w:delText>20</w:delText>
        </w:r>
      </w:del>
      <w:r w:rsidR="000F7C15">
        <w:rPr>
          <w:noProof/>
          <w:webHidden/>
        </w:rPr>
        <w:fldChar w:fldCharType="end"/>
      </w:r>
      <w:r>
        <w:rPr>
          <w:noProof/>
        </w:rPr>
        <w:fldChar w:fldCharType="end"/>
      </w:r>
    </w:p>
    <w:p w14:paraId="249BB05D" w14:textId="76A34A07" w:rsidR="000F7C15" w:rsidRDefault="00BB7BCB">
      <w:pPr>
        <w:pStyle w:val="TOC6"/>
        <w:rPr>
          <w:rFonts w:asciiTheme="minorHAnsi" w:eastAsiaTheme="minorEastAsia" w:hAnsiTheme="minorHAnsi" w:cstheme="minorBidi"/>
          <w:noProof/>
          <w:sz w:val="22"/>
          <w:szCs w:val="22"/>
        </w:rPr>
      </w:pPr>
      <w:r>
        <w:fldChar w:fldCharType="begin"/>
      </w:r>
      <w:r>
        <w:instrText xml:space="preserve"> HYPERLINK \l "_Toc428776546" </w:instrText>
      </w:r>
      <w:r>
        <w:fldChar w:fldCharType="separate"/>
      </w:r>
      <w:r w:rsidR="000F7C15" w:rsidRPr="001F57F8">
        <w:rPr>
          <w:rStyle w:val="Hyperlink"/>
          <w:noProof/>
        </w:rPr>
        <w:t>3.71.4.1.2.2 SAML Token Option</w:t>
      </w:r>
      <w:r w:rsidR="000F7C15">
        <w:rPr>
          <w:noProof/>
          <w:webHidden/>
        </w:rPr>
        <w:tab/>
      </w:r>
      <w:r w:rsidR="000F7C15">
        <w:rPr>
          <w:noProof/>
          <w:webHidden/>
        </w:rPr>
        <w:fldChar w:fldCharType="begin"/>
      </w:r>
      <w:r w:rsidR="000F7C15">
        <w:rPr>
          <w:noProof/>
          <w:webHidden/>
        </w:rPr>
        <w:instrText xml:space="preserve"> PAGEREF _Toc428776546 \h </w:instrText>
      </w:r>
      <w:r w:rsidR="000F7C15">
        <w:rPr>
          <w:noProof/>
          <w:webHidden/>
        </w:rPr>
      </w:r>
      <w:r w:rsidR="000F7C15">
        <w:rPr>
          <w:noProof/>
          <w:webHidden/>
        </w:rPr>
        <w:fldChar w:fldCharType="separate"/>
      </w:r>
      <w:ins w:id="9" w:author="walco@walkit.nl" w:date="2020-02-18T19:23:00Z">
        <w:r w:rsidR="00F03809">
          <w:rPr>
            <w:noProof/>
            <w:webHidden/>
          </w:rPr>
          <w:t>22</w:t>
        </w:r>
      </w:ins>
      <w:del w:id="10" w:author="walco@walkit.nl" w:date="2020-02-18T19:23:00Z">
        <w:r w:rsidR="000F7C15" w:rsidDel="00F03809">
          <w:rPr>
            <w:noProof/>
            <w:webHidden/>
          </w:rPr>
          <w:delText>21</w:delText>
        </w:r>
      </w:del>
      <w:r w:rsidR="000F7C15">
        <w:rPr>
          <w:noProof/>
          <w:webHidden/>
        </w:rPr>
        <w:fldChar w:fldCharType="end"/>
      </w:r>
      <w:r>
        <w:rPr>
          <w:noProof/>
        </w:rPr>
        <w:fldChar w:fldCharType="end"/>
      </w:r>
    </w:p>
    <w:p w14:paraId="03C9A699" w14:textId="6D30DA96" w:rsidR="000F7C15" w:rsidRDefault="00946480">
      <w:pPr>
        <w:pStyle w:val="TOC6"/>
        <w:rPr>
          <w:rFonts w:asciiTheme="minorHAnsi" w:eastAsiaTheme="minorEastAsia" w:hAnsiTheme="minorHAnsi" w:cstheme="minorBidi"/>
          <w:noProof/>
          <w:sz w:val="22"/>
          <w:szCs w:val="22"/>
        </w:rPr>
      </w:pPr>
      <w:hyperlink w:anchor="_Toc428776547" w:history="1">
        <w:r w:rsidR="000F7C15" w:rsidRPr="001F57F8">
          <w:rPr>
            <w:rStyle w:val="Hyperlink"/>
            <w:noProof/>
          </w:rPr>
          <w:t>3.71.4.1.2.3 OAuth Bearer Token Option</w:t>
        </w:r>
        <w:r w:rsidR="000F7C15">
          <w:rPr>
            <w:noProof/>
            <w:webHidden/>
          </w:rPr>
          <w:tab/>
        </w:r>
        <w:r w:rsidR="000F7C15">
          <w:rPr>
            <w:noProof/>
            <w:webHidden/>
          </w:rPr>
          <w:fldChar w:fldCharType="begin"/>
        </w:r>
        <w:r w:rsidR="000F7C15">
          <w:rPr>
            <w:noProof/>
            <w:webHidden/>
          </w:rPr>
          <w:instrText xml:space="preserve"> PAGEREF _Toc428776547 \h </w:instrText>
        </w:r>
        <w:r w:rsidR="000F7C15">
          <w:rPr>
            <w:noProof/>
            <w:webHidden/>
          </w:rPr>
        </w:r>
        <w:r w:rsidR="000F7C15">
          <w:rPr>
            <w:noProof/>
            <w:webHidden/>
          </w:rPr>
          <w:fldChar w:fldCharType="separate"/>
        </w:r>
        <w:r w:rsidR="00F03809">
          <w:rPr>
            <w:noProof/>
            <w:webHidden/>
          </w:rPr>
          <w:t>22</w:t>
        </w:r>
        <w:r w:rsidR="000F7C15">
          <w:rPr>
            <w:noProof/>
            <w:webHidden/>
          </w:rPr>
          <w:fldChar w:fldCharType="end"/>
        </w:r>
      </w:hyperlink>
    </w:p>
    <w:p w14:paraId="6A08E1A5" w14:textId="28EAAEA9" w:rsidR="000F7C15" w:rsidRDefault="00946480">
      <w:pPr>
        <w:pStyle w:val="TOC5"/>
        <w:rPr>
          <w:rFonts w:asciiTheme="minorHAnsi" w:eastAsiaTheme="minorEastAsia" w:hAnsiTheme="minorHAnsi" w:cstheme="minorBidi"/>
          <w:noProof/>
          <w:sz w:val="22"/>
          <w:szCs w:val="22"/>
        </w:rPr>
      </w:pPr>
      <w:hyperlink w:anchor="_Toc428776548" w:history="1">
        <w:r w:rsidR="000F7C15" w:rsidRPr="001F57F8">
          <w:rPr>
            <w:rStyle w:val="Hyperlink"/>
            <w:noProof/>
          </w:rPr>
          <w:t>3.71.4.1.3 Expected Actions</w:t>
        </w:r>
        <w:r w:rsidR="000F7C15">
          <w:rPr>
            <w:noProof/>
            <w:webHidden/>
          </w:rPr>
          <w:tab/>
        </w:r>
        <w:r w:rsidR="000F7C15">
          <w:rPr>
            <w:noProof/>
            <w:webHidden/>
          </w:rPr>
          <w:fldChar w:fldCharType="begin"/>
        </w:r>
        <w:r w:rsidR="000F7C15">
          <w:rPr>
            <w:noProof/>
            <w:webHidden/>
          </w:rPr>
          <w:instrText xml:space="preserve"> PAGEREF _Toc428776548 \h </w:instrText>
        </w:r>
        <w:r w:rsidR="000F7C15">
          <w:rPr>
            <w:noProof/>
            <w:webHidden/>
          </w:rPr>
        </w:r>
        <w:r w:rsidR="000F7C15">
          <w:rPr>
            <w:noProof/>
            <w:webHidden/>
          </w:rPr>
          <w:fldChar w:fldCharType="separate"/>
        </w:r>
        <w:r w:rsidR="00F03809">
          <w:rPr>
            <w:noProof/>
            <w:webHidden/>
          </w:rPr>
          <w:t>22</w:t>
        </w:r>
        <w:r w:rsidR="000F7C15">
          <w:rPr>
            <w:noProof/>
            <w:webHidden/>
          </w:rPr>
          <w:fldChar w:fldCharType="end"/>
        </w:r>
      </w:hyperlink>
    </w:p>
    <w:p w14:paraId="71C55B45" w14:textId="54DF830C" w:rsidR="000F7C15" w:rsidRDefault="00946480">
      <w:pPr>
        <w:pStyle w:val="TOC3"/>
        <w:rPr>
          <w:rFonts w:asciiTheme="minorHAnsi" w:eastAsiaTheme="minorEastAsia" w:hAnsiTheme="minorHAnsi" w:cstheme="minorBidi"/>
          <w:noProof/>
          <w:sz w:val="22"/>
          <w:szCs w:val="22"/>
        </w:rPr>
      </w:pPr>
      <w:hyperlink w:anchor="_Toc428776549" w:history="1">
        <w:r w:rsidR="000F7C15" w:rsidRPr="001F57F8">
          <w:rPr>
            <w:rStyle w:val="Hyperlink"/>
            <w:noProof/>
          </w:rPr>
          <w:t>3.71.5 Security Considerations</w:t>
        </w:r>
        <w:r w:rsidR="000F7C15">
          <w:rPr>
            <w:noProof/>
            <w:webHidden/>
          </w:rPr>
          <w:tab/>
        </w:r>
        <w:r w:rsidR="000F7C15">
          <w:rPr>
            <w:noProof/>
            <w:webHidden/>
          </w:rPr>
          <w:fldChar w:fldCharType="begin"/>
        </w:r>
        <w:r w:rsidR="000F7C15">
          <w:rPr>
            <w:noProof/>
            <w:webHidden/>
          </w:rPr>
          <w:instrText xml:space="preserve"> PAGEREF _Toc428776549 \h </w:instrText>
        </w:r>
        <w:r w:rsidR="000F7C15">
          <w:rPr>
            <w:noProof/>
            <w:webHidden/>
          </w:rPr>
        </w:r>
        <w:r w:rsidR="000F7C15">
          <w:rPr>
            <w:noProof/>
            <w:webHidden/>
          </w:rPr>
          <w:fldChar w:fldCharType="separate"/>
        </w:r>
        <w:r w:rsidR="00F03809">
          <w:rPr>
            <w:noProof/>
            <w:webHidden/>
          </w:rPr>
          <w:t>22</w:t>
        </w:r>
        <w:r w:rsidR="000F7C15">
          <w:rPr>
            <w:noProof/>
            <w:webHidden/>
          </w:rPr>
          <w:fldChar w:fldCharType="end"/>
        </w:r>
      </w:hyperlink>
    </w:p>
    <w:p w14:paraId="3B4B4839" w14:textId="1DB35926" w:rsidR="000F7C15" w:rsidRDefault="00BB7BCB">
      <w:pPr>
        <w:pStyle w:val="TOC4"/>
        <w:rPr>
          <w:rFonts w:asciiTheme="minorHAnsi" w:eastAsiaTheme="minorEastAsia" w:hAnsiTheme="minorHAnsi" w:cstheme="minorBidi"/>
          <w:noProof/>
          <w:sz w:val="22"/>
          <w:szCs w:val="22"/>
        </w:rPr>
      </w:pPr>
      <w:r>
        <w:lastRenderedPageBreak/>
        <w:fldChar w:fldCharType="begin"/>
      </w:r>
      <w:r>
        <w:instrText xml:space="preserve"> HYPERLINK \l "_Toc428776550" </w:instrText>
      </w:r>
      <w:r>
        <w:fldChar w:fldCharType="separate"/>
      </w:r>
      <w:r w:rsidR="000F7C15" w:rsidRPr="001F57F8">
        <w:rPr>
          <w:rStyle w:val="Hyperlink"/>
          <w:noProof/>
        </w:rPr>
        <w:t>3.71.5.1 Security Audit Considerations</w:t>
      </w:r>
      <w:r w:rsidR="000F7C15">
        <w:rPr>
          <w:noProof/>
          <w:webHidden/>
        </w:rPr>
        <w:tab/>
      </w:r>
      <w:r w:rsidR="000F7C15">
        <w:rPr>
          <w:noProof/>
          <w:webHidden/>
        </w:rPr>
        <w:fldChar w:fldCharType="begin"/>
      </w:r>
      <w:r w:rsidR="000F7C15">
        <w:rPr>
          <w:noProof/>
          <w:webHidden/>
        </w:rPr>
        <w:instrText xml:space="preserve"> PAGEREF _Toc428776550 \h </w:instrText>
      </w:r>
      <w:r w:rsidR="000F7C15">
        <w:rPr>
          <w:noProof/>
          <w:webHidden/>
        </w:rPr>
      </w:r>
      <w:r w:rsidR="000F7C15">
        <w:rPr>
          <w:noProof/>
          <w:webHidden/>
        </w:rPr>
        <w:fldChar w:fldCharType="separate"/>
      </w:r>
      <w:ins w:id="11" w:author="walco@walkit.nl" w:date="2020-02-18T19:23:00Z">
        <w:r w:rsidR="00F03809">
          <w:rPr>
            <w:noProof/>
            <w:webHidden/>
          </w:rPr>
          <w:t>23</w:t>
        </w:r>
      </w:ins>
      <w:del w:id="12" w:author="walco@walkit.nl" w:date="2020-02-18T19:23:00Z">
        <w:r w:rsidR="000F7C15" w:rsidDel="00F03809">
          <w:rPr>
            <w:noProof/>
            <w:webHidden/>
          </w:rPr>
          <w:delText>22</w:delText>
        </w:r>
      </w:del>
      <w:r w:rsidR="000F7C15">
        <w:rPr>
          <w:noProof/>
          <w:webHidden/>
        </w:rPr>
        <w:fldChar w:fldCharType="end"/>
      </w:r>
      <w:r>
        <w:rPr>
          <w:noProof/>
        </w:rPr>
        <w:fldChar w:fldCharType="end"/>
      </w:r>
    </w:p>
    <w:p w14:paraId="521E8A99" w14:textId="046FCEF7" w:rsidR="000F7C15" w:rsidRDefault="00BB7BCB">
      <w:pPr>
        <w:pStyle w:val="TOC5"/>
        <w:rPr>
          <w:rFonts w:asciiTheme="minorHAnsi" w:eastAsiaTheme="minorEastAsia" w:hAnsiTheme="minorHAnsi" w:cstheme="minorBidi"/>
          <w:noProof/>
          <w:sz w:val="22"/>
          <w:szCs w:val="22"/>
        </w:rPr>
      </w:pPr>
      <w:r>
        <w:fldChar w:fldCharType="begin"/>
      </w:r>
      <w:r>
        <w:instrText xml:space="preserve"> HYPERLINK \l "_Toc428776551" </w:instrText>
      </w:r>
      <w:r>
        <w:fldChar w:fldCharType="separate"/>
      </w:r>
      <w:r w:rsidR="000F7C15" w:rsidRPr="001F57F8">
        <w:rPr>
          <w:rStyle w:val="Hyperlink"/>
          <w:noProof/>
        </w:rPr>
        <w:t>3.71.5.1.1 Authorization Server Specific Security Considerations</w:t>
      </w:r>
      <w:r w:rsidR="000F7C15">
        <w:rPr>
          <w:noProof/>
          <w:webHidden/>
        </w:rPr>
        <w:tab/>
      </w:r>
      <w:r w:rsidR="000F7C15">
        <w:rPr>
          <w:noProof/>
          <w:webHidden/>
        </w:rPr>
        <w:fldChar w:fldCharType="begin"/>
      </w:r>
      <w:r w:rsidR="000F7C15">
        <w:rPr>
          <w:noProof/>
          <w:webHidden/>
        </w:rPr>
        <w:instrText xml:space="preserve"> PAGEREF _Toc428776551 \h </w:instrText>
      </w:r>
      <w:r w:rsidR="000F7C15">
        <w:rPr>
          <w:noProof/>
          <w:webHidden/>
        </w:rPr>
      </w:r>
      <w:r w:rsidR="000F7C15">
        <w:rPr>
          <w:noProof/>
          <w:webHidden/>
        </w:rPr>
        <w:fldChar w:fldCharType="separate"/>
      </w:r>
      <w:ins w:id="13" w:author="walco@walkit.nl" w:date="2020-02-18T19:23:00Z">
        <w:r w:rsidR="00F03809">
          <w:rPr>
            <w:noProof/>
            <w:webHidden/>
          </w:rPr>
          <w:t>23</w:t>
        </w:r>
      </w:ins>
      <w:del w:id="14" w:author="walco@walkit.nl" w:date="2020-02-18T19:23:00Z">
        <w:r w:rsidR="000F7C15" w:rsidDel="00F03809">
          <w:rPr>
            <w:noProof/>
            <w:webHidden/>
          </w:rPr>
          <w:delText>22</w:delText>
        </w:r>
      </w:del>
      <w:r w:rsidR="000F7C15">
        <w:rPr>
          <w:noProof/>
          <w:webHidden/>
        </w:rPr>
        <w:fldChar w:fldCharType="end"/>
      </w:r>
      <w:r>
        <w:rPr>
          <w:noProof/>
        </w:rPr>
        <w:fldChar w:fldCharType="end"/>
      </w:r>
    </w:p>
    <w:p w14:paraId="78B7EBE4" w14:textId="50638A22" w:rsidR="000F7C15" w:rsidRDefault="00BB7BCB">
      <w:pPr>
        <w:pStyle w:val="TOC5"/>
        <w:rPr>
          <w:rFonts w:asciiTheme="minorHAnsi" w:eastAsiaTheme="minorEastAsia" w:hAnsiTheme="minorHAnsi" w:cstheme="minorBidi"/>
          <w:noProof/>
          <w:sz w:val="22"/>
          <w:szCs w:val="22"/>
        </w:rPr>
      </w:pPr>
      <w:r>
        <w:fldChar w:fldCharType="begin"/>
      </w:r>
      <w:r>
        <w:instrText xml:space="preserve"> HYPERLINK \l "_Toc428776552" </w:instrText>
      </w:r>
      <w:r>
        <w:fldChar w:fldCharType="separate"/>
      </w:r>
      <w:r w:rsidR="000F7C15" w:rsidRPr="001F57F8">
        <w:rPr>
          <w:rStyle w:val="Hyperlink"/>
          <w:noProof/>
        </w:rPr>
        <w:t>3.71.5.1.2 Client Authorization Agent Specific Security Considerations</w:t>
      </w:r>
      <w:r w:rsidR="000F7C15">
        <w:rPr>
          <w:noProof/>
          <w:webHidden/>
        </w:rPr>
        <w:tab/>
      </w:r>
      <w:r w:rsidR="000F7C15">
        <w:rPr>
          <w:noProof/>
          <w:webHidden/>
        </w:rPr>
        <w:fldChar w:fldCharType="begin"/>
      </w:r>
      <w:r w:rsidR="000F7C15">
        <w:rPr>
          <w:noProof/>
          <w:webHidden/>
        </w:rPr>
        <w:instrText xml:space="preserve"> PAGEREF _Toc428776552 \h </w:instrText>
      </w:r>
      <w:r w:rsidR="000F7C15">
        <w:rPr>
          <w:noProof/>
          <w:webHidden/>
        </w:rPr>
      </w:r>
      <w:r w:rsidR="000F7C15">
        <w:rPr>
          <w:noProof/>
          <w:webHidden/>
        </w:rPr>
        <w:fldChar w:fldCharType="separate"/>
      </w:r>
      <w:ins w:id="15" w:author="walco@walkit.nl" w:date="2020-02-18T19:23:00Z">
        <w:r w:rsidR="00F03809">
          <w:rPr>
            <w:noProof/>
            <w:webHidden/>
          </w:rPr>
          <w:t>23</w:t>
        </w:r>
      </w:ins>
      <w:del w:id="16" w:author="walco@walkit.nl" w:date="2020-02-18T19:23:00Z">
        <w:r w:rsidR="000F7C15" w:rsidDel="00F03809">
          <w:rPr>
            <w:noProof/>
            <w:webHidden/>
          </w:rPr>
          <w:delText>22</w:delText>
        </w:r>
      </w:del>
      <w:r w:rsidR="000F7C15">
        <w:rPr>
          <w:noProof/>
          <w:webHidden/>
        </w:rPr>
        <w:fldChar w:fldCharType="end"/>
      </w:r>
      <w:r>
        <w:rPr>
          <w:noProof/>
        </w:rPr>
        <w:fldChar w:fldCharType="end"/>
      </w:r>
    </w:p>
    <w:p w14:paraId="42E181A3" w14:textId="2D8296F9" w:rsidR="000F7C15" w:rsidRDefault="00946480">
      <w:pPr>
        <w:pStyle w:val="TOC2"/>
        <w:rPr>
          <w:rFonts w:asciiTheme="minorHAnsi" w:eastAsiaTheme="minorEastAsia" w:hAnsiTheme="minorHAnsi" w:cstheme="minorBidi"/>
          <w:noProof/>
          <w:sz w:val="22"/>
          <w:szCs w:val="22"/>
        </w:rPr>
      </w:pPr>
      <w:hyperlink w:anchor="_Toc428776553" w:history="1">
        <w:r w:rsidR="000F7C15" w:rsidRPr="001F57F8">
          <w:rPr>
            <w:rStyle w:val="Hyperlink"/>
            <w:noProof/>
          </w:rPr>
          <w:t>3.72 Incorporate Authorization Token</w:t>
        </w:r>
        <w:r w:rsidR="000F7C15">
          <w:rPr>
            <w:noProof/>
            <w:webHidden/>
          </w:rPr>
          <w:tab/>
        </w:r>
        <w:r w:rsidR="000F7C15">
          <w:rPr>
            <w:noProof/>
            <w:webHidden/>
          </w:rPr>
          <w:fldChar w:fldCharType="begin"/>
        </w:r>
        <w:r w:rsidR="000F7C15">
          <w:rPr>
            <w:noProof/>
            <w:webHidden/>
          </w:rPr>
          <w:instrText xml:space="preserve"> PAGEREF _Toc428776553 \h </w:instrText>
        </w:r>
        <w:r w:rsidR="000F7C15">
          <w:rPr>
            <w:noProof/>
            <w:webHidden/>
          </w:rPr>
        </w:r>
        <w:r w:rsidR="000F7C15">
          <w:rPr>
            <w:noProof/>
            <w:webHidden/>
          </w:rPr>
          <w:fldChar w:fldCharType="separate"/>
        </w:r>
        <w:r w:rsidR="00F03809">
          <w:rPr>
            <w:noProof/>
            <w:webHidden/>
          </w:rPr>
          <w:t>24</w:t>
        </w:r>
        <w:r w:rsidR="000F7C15">
          <w:rPr>
            <w:noProof/>
            <w:webHidden/>
          </w:rPr>
          <w:fldChar w:fldCharType="end"/>
        </w:r>
      </w:hyperlink>
    </w:p>
    <w:p w14:paraId="60373523" w14:textId="78C86BD6" w:rsidR="000F7C15" w:rsidRDefault="00946480">
      <w:pPr>
        <w:pStyle w:val="TOC3"/>
        <w:rPr>
          <w:rFonts w:asciiTheme="minorHAnsi" w:eastAsiaTheme="minorEastAsia" w:hAnsiTheme="minorHAnsi" w:cstheme="minorBidi"/>
          <w:noProof/>
          <w:sz w:val="22"/>
          <w:szCs w:val="22"/>
        </w:rPr>
      </w:pPr>
      <w:hyperlink w:anchor="_Toc428776554" w:history="1">
        <w:r w:rsidR="000F7C15" w:rsidRPr="001F57F8">
          <w:rPr>
            <w:rStyle w:val="Hyperlink"/>
            <w:noProof/>
          </w:rPr>
          <w:t>3.72.1 Scope</w:t>
        </w:r>
        <w:r w:rsidR="000F7C15">
          <w:rPr>
            <w:noProof/>
            <w:webHidden/>
          </w:rPr>
          <w:tab/>
        </w:r>
        <w:r w:rsidR="000F7C15">
          <w:rPr>
            <w:noProof/>
            <w:webHidden/>
          </w:rPr>
          <w:fldChar w:fldCharType="begin"/>
        </w:r>
        <w:r w:rsidR="000F7C15">
          <w:rPr>
            <w:noProof/>
            <w:webHidden/>
          </w:rPr>
          <w:instrText xml:space="preserve"> PAGEREF _Toc428776554 \h </w:instrText>
        </w:r>
        <w:r w:rsidR="000F7C15">
          <w:rPr>
            <w:noProof/>
            <w:webHidden/>
          </w:rPr>
        </w:r>
        <w:r w:rsidR="000F7C15">
          <w:rPr>
            <w:noProof/>
            <w:webHidden/>
          </w:rPr>
          <w:fldChar w:fldCharType="separate"/>
        </w:r>
        <w:r w:rsidR="00F03809">
          <w:rPr>
            <w:noProof/>
            <w:webHidden/>
          </w:rPr>
          <w:t>24</w:t>
        </w:r>
        <w:r w:rsidR="000F7C15">
          <w:rPr>
            <w:noProof/>
            <w:webHidden/>
          </w:rPr>
          <w:fldChar w:fldCharType="end"/>
        </w:r>
      </w:hyperlink>
    </w:p>
    <w:p w14:paraId="40FE6146" w14:textId="4A7D1C2A" w:rsidR="000F7C15" w:rsidRDefault="00946480">
      <w:pPr>
        <w:pStyle w:val="TOC3"/>
        <w:rPr>
          <w:rFonts w:asciiTheme="minorHAnsi" w:eastAsiaTheme="minorEastAsia" w:hAnsiTheme="minorHAnsi" w:cstheme="minorBidi"/>
          <w:noProof/>
          <w:sz w:val="22"/>
          <w:szCs w:val="22"/>
        </w:rPr>
      </w:pPr>
      <w:hyperlink w:anchor="_Toc428776555" w:history="1">
        <w:r w:rsidR="000F7C15" w:rsidRPr="001F57F8">
          <w:rPr>
            <w:rStyle w:val="Hyperlink"/>
            <w:noProof/>
          </w:rPr>
          <w:t>3.72.2 Actor Roles</w:t>
        </w:r>
        <w:r w:rsidR="000F7C15">
          <w:rPr>
            <w:noProof/>
            <w:webHidden/>
          </w:rPr>
          <w:tab/>
        </w:r>
        <w:r w:rsidR="000F7C15">
          <w:rPr>
            <w:noProof/>
            <w:webHidden/>
          </w:rPr>
          <w:fldChar w:fldCharType="begin"/>
        </w:r>
        <w:r w:rsidR="000F7C15">
          <w:rPr>
            <w:noProof/>
            <w:webHidden/>
          </w:rPr>
          <w:instrText xml:space="preserve"> PAGEREF _Toc428776555 \h </w:instrText>
        </w:r>
        <w:r w:rsidR="000F7C15">
          <w:rPr>
            <w:noProof/>
            <w:webHidden/>
          </w:rPr>
        </w:r>
        <w:r w:rsidR="000F7C15">
          <w:rPr>
            <w:noProof/>
            <w:webHidden/>
          </w:rPr>
          <w:fldChar w:fldCharType="separate"/>
        </w:r>
        <w:r w:rsidR="00F03809">
          <w:rPr>
            <w:noProof/>
            <w:webHidden/>
          </w:rPr>
          <w:t>24</w:t>
        </w:r>
        <w:r w:rsidR="000F7C15">
          <w:rPr>
            <w:noProof/>
            <w:webHidden/>
          </w:rPr>
          <w:fldChar w:fldCharType="end"/>
        </w:r>
      </w:hyperlink>
    </w:p>
    <w:p w14:paraId="79E680EF" w14:textId="3CAE4BC7" w:rsidR="000F7C15" w:rsidRDefault="00BB7BCB">
      <w:pPr>
        <w:pStyle w:val="TOC3"/>
        <w:rPr>
          <w:rFonts w:asciiTheme="minorHAnsi" w:eastAsiaTheme="minorEastAsia" w:hAnsiTheme="minorHAnsi" w:cstheme="minorBidi"/>
          <w:noProof/>
          <w:sz w:val="22"/>
          <w:szCs w:val="22"/>
        </w:rPr>
      </w:pPr>
      <w:r>
        <w:fldChar w:fldCharType="begin"/>
      </w:r>
      <w:r>
        <w:instrText xml:space="preserve"> HYPERLINK \l "_Toc428776556" </w:instrText>
      </w:r>
      <w:r>
        <w:fldChar w:fldCharType="separate"/>
      </w:r>
      <w:r w:rsidR="000F7C15" w:rsidRPr="001F57F8">
        <w:rPr>
          <w:rStyle w:val="Hyperlink"/>
          <w:noProof/>
        </w:rPr>
        <w:t>3.72.3 Referenced Standards</w:t>
      </w:r>
      <w:r w:rsidR="000F7C15">
        <w:rPr>
          <w:noProof/>
          <w:webHidden/>
        </w:rPr>
        <w:tab/>
      </w:r>
      <w:r w:rsidR="000F7C15">
        <w:rPr>
          <w:noProof/>
          <w:webHidden/>
        </w:rPr>
        <w:fldChar w:fldCharType="begin"/>
      </w:r>
      <w:r w:rsidR="000F7C15">
        <w:rPr>
          <w:noProof/>
          <w:webHidden/>
        </w:rPr>
        <w:instrText xml:space="preserve"> PAGEREF _Toc428776556 \h </w:instrText>
      </w:r>
      <w:r w:rsidR="000F7C15">
        <w:rPr>
          <w:noProof/>
          <w:webHidden/>
        </w:rPr>
      </w:r>
      <w:r w:rsidR="000F7C15">
        <w:rPr>
          <w:noProof/>
          <w:webHidden/>
        </w:rPr>
        <w:fldChar w:fldCharType="separate"/>
      </w:r>
      <w:ins w:id="17" w:author="walco@walkit.nl" w:date="2020-02-18T19:23:00Z">
        <w:r w:rsidR="00F03809">
          <w:rPr>
            <w:noProof/>
            <w:webHidden/>
          </w:rPr>
          <w:t>25</w:t>
        </w:r>
      </w:ins>
      <w:del w:id="18" w:author="walco@walkit.nl" w:date="2020-02-18T19:23:00Z">
        <w:r w:rsidR="000F7C15" w:rsidDel="00F03809">
          <w:rPr>
            <w:noProof/>
            <w:webHidden/>
          </w:rPr>
          <w:delText>24</w:delText>
        </w:r>
      </w:del>
      <w:r w:rsidR="000F7C15">
        <w:rPr>
          <w:noProof/>
          <w:webHidden/>
        </w:rPr>
        <w:fldChar w:fldCharType="end"/>
      </w:r>
      <w:r>
        <w:rPr>
          <w:noProof/>
        </w:rPr>
        <w:fldChar w:fldCharType="end"/>
      </w:r>
    </w:p>
    <w:p w14:paraId="1AED4E1B" w14:textId="15B15045" w:rsidR="000F7C15" w:rsidRDefault="00946480">
      <w:pPr>
        <w:pStyle w:val="TOC4"/>
        <w:rPr>
          <w:rFonts w:asciiTheme="minorHAnsi" w:eastAsiaTheme="minorEastAsia" w:hAnsiTheme="minorHAnsi" w:cstheme="minorBidi"/>
          <w:noProof/>
          <w:sz w:val="22"/>
          <w:szCs w:val="22"/>
        </w:rPr>
      </w:pPr>
      <w:hyperlink w:anchor="_Toc428776557" w:history="1">
        <w:r w:rsidR="000F7C15" w:rsidRPr="001F57F8">
          <w:rPr>
            <w:rStyle w:val="Hyperlink"/>
            <w:noProof/>
          </w:rPr>
          <w:t>3.72.3.1 Related IHE Profiles</w:t>
        </w:r>
        <w:r w:rsidR="000F7C15">
          <w:rPr>
            <w:noProof/>
            <w:webHidden/>
          </w:rPr>
          <w:tab/>
        </w:r>
        <w:r w:rsidR="000F7C15">
          <w:rPr>
            <w:noProof/>
            <w:webHidden/>
          </w:rPr>
          <w:fldChar w:fldCharType="begin"/>
        </w:r>
        <w:r w:rsidR="000F7C15">
          <w:rPr>
            <w:noProof/>
            <w:webHidden/>
          </w:rPr>
          <w:instrText xml:space="preserve"> PAGEREF _Toc428776557 \h </w:instrText>
        </w:r>
        <w:r w:rsidR="000F7C15">
          <w:rPr>
            <w:noProof/>
            <w:webHidden/>
          </w:rPr>
        </w:r>
        <w:r w:rsidR="000F7C15">
          <w:rPr>
            <w:noProof/>
            <w:webHidden/>
          </w:rPr>
          <w:fldChar w:fldCharType="separate"/>
        </w:r>
        <w:r w:rsidR="00F03809">
          <w:rPr>
            <w:noProof/>
            <w:webHidden/>
          </w:rPr>
          <w:t>25</w:t>
        </w:r>
        <w:r w:rsidR="000F7C15">
          <w:rPr>
            <w:noProof/>
            <w:webHidden/>
          </w:rPr>
          <w:fldChar w:fldCharType="end"/>
        </w:r>
      </w:hyperlink>
    </w:p>
    <w:p w14:paraId="1CDA3043" w14:textId="7E49D7E8" w:rsidR="000F7C15" w:rsidRDefault="00946480">
      <w:pPr>
        <w:pStyle w:val="TOC3"/>
        <w:rPr>
          <w:rFonts w:asciiTheme="minorHAnsi" w:eastAsiaTheme="minorEastAsia" w:hAnsiTheme="minorHAnsi" w:cstheme="minorBidi"/>
          <w:noProof/>
          <w:sz w:val="22"/>
          <w:szCs w:val="22"/>
        </w:rPr>
      </w:pPr>
      <w:hyperlink w:anchor="_Toc428776558" w:history="1">
        <w:r w:rsidR="000F7C15" w:rsidRPr="001F57F8">
          <w:rPr>
            <w:rStyle w:val="Hyperlink"/>
            <w:noProof/>
          </w:rPr>
          <w:t>3.72.4 Interaction Diagram</w:t>
        </w:r>
        <w:r w:rsidR="000F7C15">
          <w:rPr>
            <w:noProof/>
            <w:webHidden/>
          </w:rPr>
          <w:tab/>
        </w:r>
        <w:r w:rsidR="000F7C15">
          <w:rPr>
            <w:noProof/>
            <w:webHidden/>
          </w:rPr>
          <w:fldChar w:fldCharType="begin"/>
        </w:r>
        <w:r w:rsidR="000F7C15">
          <w:rPr>
            <w:noProof/>
            <w:webHidden/>
          </w:rPr>
          <w:instrText xml:space="preserve"> PAGEREF _Toc428776558 \h </w:instrText>
        </w:r>
        <w:r w:rsidR="000F7C15">
          <w:rPr>
            <w:noProof/>
            <w:webHidden/>
          </w:rPr>
        </w:r>
        <w:r w:rsidR="000F7C15">
          <w:rPr>
            <w:noProof/>
            <w:webHidden/>
          </w:rPr>
          <w:fldChar w:fldCharType="separate"/>
        </w:r>
        <w:r w:rsidR="00F03809">
          <w:rPr>
            <w:noProof/>
            <w:webHidden/>
          </w:rPr>
          <w:t>25</w:t>
        </w:r>
        <w:r w:rsidR="000F7C15">
          <w:rPr>
            <w:noProof/>
            <w:webHidden/>
          </w:rPr>
          <w:fldChar w:fldCharType="end"/>
        </w:r>
      </w:hyperlink>
    </w:p>
    <w:p w14:paraId="797A34A2" w14:textId="25F8F8CC" w:rsidR="000F7C15" w:rsidRDefault="00946480">
      <w:pPr>
        <w:pStyle w:val="TOC3"/>
        <w:tabs>
          <w:tab w:val="left" w:pos="1584"/>
        </w:tabs>
        <w:rPr>
          <w:rFonts w:asciiTheme="minorHAnsi" w:eastAsiaTheme="minorEastAsia" w:hAnsiTheme="minorHAnsi" w:cstheme="minorBidi"/>
          <w:noProof/>
          <w:sz w:val="22"/>
          <w:szCs w:val="22"/>
        </w:rPr>
      </w:pPr>
      <w:hyperlink w:anchor="_Toc428776559" w:history="1">
        <w:r w:rsidR="000F7C15" w:rsidRPr="001F57F8">
          <w:rPr>
            <w:rStyle w:val="Hyperlink"/>
            <w:noProof/>
          </w:rPr>
          <w:t>3.72.4.1</w:t>
        </w:r>
        <w:r w:rsidR="000F7C15">
          <w:rPr>
            <w:rFonts w:asciiTheme="minorHAnsi" w:eastAsiaTheme="minorEastAsia" w:hAnsiTheme="minorHAnsi" w:cstheme="minorBidi"/>
            <w:noProof/>
            <w:sz w:val="22"/>
            <w:szCs w:val="22"/>
          </w:rPr>
          <w:tab/>
        </w:r>
        <w:r w:rsidR="000F7C15" w:rsidRPr="001F57F8">
          <w:rPr>
            <w:rStyle w:val="Hyperlink"/>
            <w:noProof/>
          </w:rPr>
          <w:t>Authorization Request message</w:t>
        </w:r>
        <w:r w:rsidR="000F7C15">
          <w:rPr>
            <w:noProof/>
            <w:webHidden/>
          </w:rPr>
          <w:tab/>
        </w:r>
        <w:r w:rsidR="000F7C15">
          <w:rPr>
            <w:noProof/>
            <w:webHidden/>
          </w:rPr>
          <w:fldChar w:fldCharType="begin"/>
        </w:r>
        <w:r w:rsidR="000F7C15">
          <w:rPr>
            <w:noProof/>
            <w:webHidden/>
          </w:rPr>
          <w:instrText xml:space="preserve"> PAGEREF _Toc428776559 \h </w:instrText>
        </w:r>
        <w:r w:rsidR="000F7C15">
          <w:rPr>
            <w:noProof/>
            <w:webHidden/>
          </w:rPr>
        </w:r>
        <w:r w:rsidR="000F7C15">
          <w:rPr>
            <w:noProof/>
            <w:webHidden/>
          </w:rPr>
          <w:fldChar w:fldCharType="separate"/>
        </w:r>
        <w:r w:rsidR="00F03809">
          <w:rPr>
            <w:noProof/>
            <w:webHidden/>
          </w:rPr>
          <w:t>26</w:t>
        </w:r>
        <w:r w:rsidR="000F7C15">
          <w:rPr>
            <w:noProof/>
            <w:webHidden/>
          </w:rPr>
          <w:fldChar w:fldCharType="end"/>
        </w:r>
      </w:hyperlink>
    </w:p>
    <w:p w14:paraId="604210D4" w14:textId="114F6B44" w:rsidR="000F7C15" w:rsidRDefault="00946480">
      <w:pPr>
        <w:pStyle w:val="TOC5"/>
        <w:rPr>
          <w:rFonts w:asciiTheme="minorHAnsi" w:eastAsiaTheme="minorEastAsia" w:hAnsiTheme="minorHAnsi" w:cstheme="minorBidi"/>
          <w:noProof/>
          <w:sz w:val="22"/>
          <w:szCs w:val="22"/>
        </w:rPr>
      </w:pPr>
      <w:hyperlink w:anchor="_Toc428776560" w:history="1">
        <w:r w:rsidR="000F7C15" w:rsidRPr="001F57F8">
          <w:rPr>
            <w:rStyle w:val="Hyperlink"/>
            <w:noProof/>
          </w:rPr>
          <w:t>3.72.4.1.1 Trigger Events</w:t>
        </w:r>
        <w:r w:rsidR="000F7C15">
          <w:rPr>
            <w:noProof/>
            <w:webHidden/>
          </w:rPr>
          <w:tab/>
        </w:r>
        <w:r w:rsidR="000F7C15">
          <w:rPr>
            <w:noProof/>
            <w:webHidden/>
          </w:rPr>
          <w:fldChar w:fldCharType="begin"/>
        </w:r>
        <w:r w:rsidR="000F7C15">
          <w:rPr>
            <w:noProof/>
            <w:webHidden/>
          </w:rPr>
          <w:instrText xml:space="preserve"> PAGEREF _Toc428776560 \h </w:instrText>
        </w:r>
        <w:r w:rsidR="000F7C15">
          <w:rPr>
            <w:noProof/>
            <w:webHidden/>
          </w:rPr>
        </w:r>
        <w:r w:rsidR="000F7C15">
          <w:rPr>
            <w:noProof/>
            <w:webHidden/>
          </w:rPr>
          <w:fldChar w:fldCharType="separate"/>
        </w:r>
        <w:r w:rsidR="00F03809">
          <w:rPr>
            <w:noProof/>
            <w:webHidden/>
          </w:rPr>
          <w:t>26</w:t>
        </w:r>
        <w:r w:rsidR="000F7C15">
          <w:rPr>
            <w:noProof/>
            <w:webHidden/>
          </w:rPr>
          <w:fldChar w:fldCharType="end"/>
        </w:r>
      </w:hyperlink>
    </w:p>
    <w:p w14:paraId="618C7718" w14:textId="67A4C139" w:rsidR="000F7C15" w:rsidRDefault="00946480">
      <w:pPr>
        <w:pStyle w:val="TOC5"/>
        <w:rPr>
          <w:rFonts w:asciiTheme="minorHAnsi" w:eastAsiaTheme="minorEastAsia" w:hAnsiTheme="minorHAnsi" w:cstheme="minorBidi"/>
          <w:noProof/>
          <w:sz w:val="22"/>
          <w:szCs w:val="22"/>
        </w:rPr>
      </w:pPr>
      <w:hyperlink w:anchor="_Toc428776561" w:history="1">
        <w:r w:rsidR="000F7C15" w:rsidRPr="001F57F8">
          <w:rPr>
            <w:rStyle w:val="Hyperlink"/>
            <w:noProof/>
          </w:rPr>
          <w:t>3.72.4.1.2 Message Semantics</w:t>
        </w:r>
        <w:r w:rsidR="000F7C15">
          <w:rPr>
            <w:noProof/>
            <w:webHidden/>
          </w:rPr>
          <w:tab/>
        </w:r>
        <w:r w:rsidR="000F7C15">
          <w:rPr>
            <w:noProof/>
            <w:webHidden/>
          </w:rPr>
          <w:fldChar w:fldCharType="begin"/>
        </w:r>
        <w:r w:rsidR="000F7C15">
          <w:rPr>
            <w:noProof/>
            <w:webHidden/>
          </w:rPr>
          <w:instrText xml:space="preserve"> PAGEREF _Toc428776561 \h </w:instrText>
        </w:r>
        <w:r w:rsidR="000F7C15">
          <w:rPr>
            <w:noProof/>
            <w:webHidden/>
          </w:rPr>
        </w:r>
        <w:r w:rsidR="000F7C15">
          <w:rPr>
            <w:noProof/>
            <w:webHidden/>
          </w:rPr>
          <w:fldChar w:fldCharType="separate"/>
        </w:r>
        <w:r w:rsidR="00F03809">
          <w:rPr>
            <w:noProof/>
            <w:webHidden/>
          </w:rPr>
          <w:t>26</w:t>
        </w:r>
        <w:r w:rsidR="000F7C15">
          <w:rPr>
            <w:noProof/>
            <w:webHidden/>
          </w:rPr>
          <w:fldChar w:fldCharType="end"/>
        </w:r>
      </w:hyperlink>
    </w:p>
    <w:p w14:paraId="64C1CB01" w14:textId="3695A3B7" w:rsidR="000F7C15" w:rsidRDefault="00BB7BCB">
      <w:pPr>
        <w:pStyle w:val="TOC6"/>
        <w:rPr>
          <w:rFonts w:asciiTheme="minorHAnsi" w:eastAsiaTheme="minorEastAsia" w:hAnsiTheme="minorHAnsi" w:cstheme="minorBidi"/>
          <w:noProof/>
          <w:sz w:val="22"/>
          <w:szCs w:val="22"/>
        </w:rPr>
      </w:pPr>
      <w:r>
        <w:fldChar w:fldCharType="begin"/>
      </w:r>
      <w:r>
        <w:instrText xml:space="preserve"> HYPERLINK \l "_Toc428776562" </w:instrText>
      </w:r>
      <w:r>
        <w:fldChar w:fldCharType="separate"/>
      </w:r>
      <w:r w:rsidR="000F7C15" w:rsidRPr="001F57F8">
        <w:rPr>
          <w:rStyle w:val="Hyperlink"/>
          <w:noProof/>
        </w:rPr>
        <w:t>3.72.4.1.2.1 SAML Token Option</w:t>
      </w:r>
      <w:r w:rsidR="000F7C15">
        <w:rPr>
          <w:noProof/>
          <w:webHidden/>
        </w:rPr>
        <w:tab/>
      </w:r>
      <w:r w:rsidR="000F7C15">
        <w:rPr>
          <w:noProof/>
          <w:webHidden/>
        </w:rPr>
        <w:fldChar w:fldCharType="begin"/>
      </w:r>
      <w:r w:rsidR="000F7C15">
        <w:rPr>
          <w:noProof/>
          <w:webHidden/>
        </w:rPr>
        <w:instrText xml:space="preserve"> PAGEREF _Toc428776562 \h </w:instrText>
      </w:r>
      <w:r w:rsidR="000F7C15">
        <w:rPr>
          <w:noProof/>
          <w:webHidden/>
        </w:rPr>
      </w:r>
      <w:r w:rsidR="000F7C15">
        <w:rPr>
          <w:noProof/>
          <w:webHidden/>
        </w:rPr>
        <w:fldChar w:fldCharType="separate"/>
      </w:r>
      <w:ins w:id="19" w:author="walco@walkit.nl" w:date="2020-02-18T19:23:00Z">
        <w:r w:rsidR="00F03809">
          <w:rPr>
            <w:noProof/>
            <w:webHidden/>
          </w:rPr>
          <w:t>27</w:t>
        </w:r>
      </w:ins>
      <w:del w:id="20" w:author="walco@walkit.nl" w:date="2020-02-18T19:23:00Z">
        <w:r w:rsidR="000F7C15" w:rsidDel="00F03809">
          <w:rPr>
            <w:noProof/>
            <w:webHidden/>
          </w:rPr>
          <w:delText>26</w:delText>
        </w:r>
      </w:del>
      <w:r w:rsidR="000F7C15">
        <w:rPr>
          <w:noProof/>
          <w:webHidden/>
        </w:rPr>
        <w:fldChar w:fldCharType="end"/>
      </w:r>
      <w:r>
        <w:rPr>
          <w:noProof/>
        </w:rPr>
        <w:fldChar w:fldCharType="end"/>
      </w:r>
    </w:p>
    <w:p w14:paraId="7995C5CB" w14:textId="62BC3DF0" w:rsidR="000F7C15" w:rsidRDefault="00946480">
      <w:pPr>
        <w:pStyle w:val="TOC6"/>
        <w:rPr>
          <w:rFonts w:asciiTheme="minorHAnsi" w:eastAsiaTheme="minorEastAsia" w:hAnsiTheme="minorHAnsi" w:cstheme="minorBidi"/>
          <w:noProof/>
          <w:sz w:val="22"/>
          <w:szCs w:val="22"/>
        </w:rPr>
      </w:pPr>
      <w:hyperlink w:anchor="_Toc428776563" w:history="1">
        <w:r w:rsidR="000F7C15" w:rsidRPr="001F57F8">
          <w:rPr>
            <w:rStyle w:val="Hyperlink"/>
            <w:noProof/>
          </w:rPr>
          <w:t>3.72.4.1.2.2 OAuth Bearer Token Option</w:t>
        </w:r>
        <w:r w:rsidR="000F7C15">
          <w:rPr>
            <w:noProof/>
            <w:webHidden/>
          </w:rPr>
          <w:tab/>
        </w:r>
        <w:r w:rsidR="000F7C15">
          <w:rPr>
            <w:noProof/>
            <w:webHidden/>
          </w:rPr>
          <w:fldChar w:fldCharType="begin"/>
        </w:r>
        <w:r w:rsidR="000F7C15">
          <w:rPr>
            <w:noProof/>
            <w:webHidden/>
          </w:rPr>
          <w:instrText xml:space="preserve"> PAGEREF _Toc428776563 \h </w:instrText>
        </w:r>
        <w:r w:rsidR="000F7C15">
          <w:rPr>
            <w:noProof/>
            <w:webHidden/>
          </w:rPr>
        </w:r>
        <w:r w:rsidR="000F7C15">
          <w:rPr>
            <w:noProof/>
            <w:webHidden/>
          </w:rPr>
          <w:fldChar w:fldCharType="separate"/>
        </w:r>
        <w:r w:rsidR="00F03809">
          <w:rPr>
            <w:noProof/>
            <w:webHidden/>
          </w:rPr>
          <w:t>27</w:t>
        </w:r>
        <w:r w:rsidR="000F7C15">
          <w:rPr>
            <w:noProof/>
            <w:webHidden/>
          </w:rPr>
          <w:fldChar w:fldCharType="end"/>
        </w:r>
      </w:hyperlink>
    </w:p>
    <w:p w14:paraId="01D1F430" w14:textId="3D820642" w:rsidR="000F7C15" w:rsidRDefault="00946480">
      <w:pPr>
        <w:pStyle w:val="TOC5"/>
        <w:rPr>
          <w:rFonts w:asciiTheme="minorHAnsi" w:eastAsiaTheme="minorEastAsia" w:hAnsiTheme="minorHAnsi" w:cstheme="minorBidi"/>
          <w:noProof/>
          <w:sz w:val="22"/>
          <w:szCs w:val="22"/>
        </w:rPr>
      </w:pPr>
      <w:hyperlink w:anchor="_Toc428776564" w:history="1">
        <w:r w:rsidR="000F7C15" w:rsidRPr="001F57F8">
          <w:rPr>
            <w:rStyle w:val="Hyperlink"/>
            <w:noProof/>
          </w:rPr>
          <w:t>3.72.4.1.3 Expected Actions</w:t>
        </w:r>
        <w:r w:rsidR="000F7C15">
          <w:rPr>
            <w:noProof/>
            <w:webHidden/>
          </w:rPr>
          <w:tab/>
        </w:r>
        <w:r w:rsidR="000F7C15">
          <w:rPr>
            <w:noProof/>
            <w:webHidden/>
          </w:rPr>
          <w:fldChar w:fldCharType="begin"/>
        </w:r>
        <w:r w:rsidR="000F7C15">
          <w:rPr>
            <w:noProof/>
            <w:webHidden/>
          </w:rPr>
          <w:instrText xml:space="preserve"> PAGEREF _Toc428776564 \h </w:instrText>
        </w:r>
        <w:r w:rsidR="000F7C15">
          <w:rPr>
            <w:noProof/>
            <w:webHidden/>
          </w:rPr>
        </w:r>
        <w:r w:rsidR="000F7C15">
          <w:rPr>
            <w:noProof/>
            <w:webHidden/>
          </w:rPr>
          <w:fldChar w:fldCharType="separate"/>
        </w:r>
        <w:r w:rsidR="00F03809">
          <w:rPr>
            <w:noProof/>
            <w:webHidden/>
          </w:rPr>
          <w:t>27</w:t>
        </w:r>
        <w:r w:rsidR="000F7C15">
          <w:rPr>
            <w:noProof/>
            <w:webHidden/>
          </w:rPr>
          <w:fldChar w:fldCharType="end"/>
        </w:r>
      </w:hyperlink>
    </w:p>
    <w:p w14:paraId="6E917714" w14:textId="4036E0F4" w:rsidR="000F7C15" w:rsidRDefault="00BB7BCB">
      <w:pPr>
        <w:pStyle w:val="TOC3"/>
        <w:rPr>
          <w:rFonts w:asciiTheme="minorHAnsi" w:eastAsiaTheme="minorEastAsia" w:hAnsiTheme="minorHAnsi" w:cstheme="minorBidi"/>
          <w:noProof/>
          <w:sz w:val="22"/>
          <w:szCs w:val="22"/>
        </w:rPr>
      </w:pPr>
      <w:r>
        <w:fldChar w:fldCharType="begin"/>
      </w:r>
      <w:r>
        <w:instrText xml:space="preserve"> HYPERLINK \l "_Toc428776565" </w:instrText>
      </w:r>
      <w:r>
        <w:fldChar w:fldCharType="separate"/>
      </w:r>
      <w:r w:rsidR="000F7C15" w:rsidRPr="001F57F8">
        <w:rPr>
          <w:rStyle w:val="Hyperlink"/>
          <w:noProof/>
        </w:rPr>
        <w:t>3.72.5 Security Considerations</w:t>
      </w:r>
      <w:r w:rsidR="000F7C15">
        <w:rPr>
          <w:noProof/>
          <w:webHidden/>
        </w:rPr>
        <w:tab/>
      </w:r>
      <w:r w:rsidR="000F7C15">
        <w:rPr>
          <w:noProof/>
          <w:webHidden/>
        </w:rPr>
        <w:fldChar w:fldCharType="begin"/>
      </w:r>
      <w:r w:rsidR="000F7C15">
        <w:rPr>
          <w:noProof/>
          <w:webHidden/>
        </w:rPr>
        <w:instrText xml:space="preserve"> PAGEREF _Toc428776565 \h </w:instrText>
      </w:r>
      <w:r w:rsidR="000F7C15">
        <w:rPr>
          <w:noProof/>
          <w:webHidden/>
        </w:rPr>
      </w:r>
      <w:r w:rsidR="000F7C15">
        <w:rPr>
          <w:noProof/>
          <w:webHidden/>
        </w:rPr>
        <w:fldChar w:fldCharType="separate"/>
      </w:r>
      <w:ins w:id="21" w:author="walco@walkit.nl" w:date="2020-02-18T19:23:00Z">
        <w:r w:rsidR="00F03809">
          <w:rPr>
            <w:noProof/>
            <w:webHidden/>
          </w:rPr>
          <w:t>28</w:t>
        </w:r>
      </w:ins>
      <w:del w:id="22" w:author="walco@walkit.nl" w:date="2020-02-18T19:23:00Z">
        <w:r w:rsidR="000F7C15" w:rsidDel="00F03809">
          <w:rPr>
            <w:noProof/>
            <w:webHidden/>
          </w:rPr>
          <w:delText>27</w:delText>
        </w:r>
      </w:del>
      <w:r w:rsidR="000F7C15">
        <w:rPr>
          <w:noProof/>
          <w:webHidden/>
        </w:rPr>
        <w:fldChar w:fldCharType="end"/>
      </w:r>
      <w:r>
        <w:rPr>
          <w:noProof/>
        </w:rPr>
        <w:fldChar w:fldCharType="end"/>
      </w:r>
    </w:p>
    <w:p w14:paraId="5D922976" w14:textId="1460B55A" w:rsidR="000F7C15" w:rsidRDefault="00BB7BCB">
      <w:pPr>
        <w:pStyle w:val="TOC4"/>
        <w:rPr>
          <w:rFonts w:asciiTheme="minorHAnsi" w:eastAsiaTheme="minorEastAsia" w:hAnsiTheme="minorHAnsi" w:cstheme="minorBidi"/>
          <w:noProof/>
          <w:sz w:val="22"/>
          <w:szCs w:val="22"/>
        </w:rPr>
      </w:pPr>
      <w:r>
        <w:fldChar w:fldCharType="begin"/>
      </w:r>
      <w:r>
        <w:instrText xml:space="preserve"> HYPERLINK \l "_Toc428776566" </w:instrText>
      </w:r>
      <w:r>
        <w:fldChar w:fldCharType="separate"/>
      </w:r>
      <w:r w:rsidR="000F7C15" w:rsidRPr="001F57F8">
        <w:rPr>
          <w:rStyle w:val="Hyperlink"/>
          <w:noProof/>
        </w:rPr>
        <w:t>3.72.5.1 Security Audit Considerations</w:t>
      </w:r>
      <w:r w:rsidR="000F7C15">
        <w:rPr>
          <w:noProof/>
          <w:webHidden/>
        </w:rPr>
        <w:tab/>
      </w:r>
      <w:r w:rsidR="000F7C15">
        <w:rPr>
          <w:noProof/>
          <w:webHidden/>
        </w:rPr>
        <w:fldChar w:fldCharType="begin"/>
      </w:r>
      <w:r w:rsidR="000F7C15">
        <w:rPr>
          <w:noProof/>
          <w:webHidden/>
        </w:rPr>
        <w:instrText xml:space="preserve"> PAGEREF _Toc428776566 \h </w:instrText>
      </w:r>
      <w:r w:rsidR="000F7C15">
        <w:rPr>
          <w:noProof/>
          <w:webHidden/>
        </w:rPr>
      </w:r>
      <w:r w:rsidR="000F7C15">
        <w:rPr>
          <w:noProof/>
          <w:webHidden/>
        </w:rPr>
        <w:fldChar w:fldCharType="separate"/>
      </w:r>
      <w:ins w:id="23" w:author="walco@walkit.nl" w:date="2020-02-18T19:23:00Z">
        <w:r w:rsidR="00F03809">
          <w:rPr>
            <w:noProof/>
            <w:webHidden/>
          </w:rPr>
          <w:t>28</w:t>
        </w:r>
      </w:ins>
      <w:del w:id="24" w:author="walco@walkit.nl" w:date="2020-02-18T19:23:00Z">
        <w:r w:rsidR="000F7C15" w:rsidDel="00F03809">
          <w:rPr>
            <w:noProof/>
            <w:webHidden/>
          </w:rPr>
          <w:delText>27</w:delText>
        </w:r>
      </w:del>
      <w:r w:rsidR="000F7C15">
        <w:rPr>
          <w:noProof/>
          <w:webHidden/>
        </w:rPr>
        <w:fldChar w:fldCharType="end"/>
      </w:r>
      <w:r>
        <w:rPr>
          <w:noProof/>
        </w:rPr>
        <w:fldChar w:fldCharType="end"/>
      </w:r>
    </w:p>
    <w:p w14:paraId="4B4D738D" w14:textId="5D1A06D3" w:rsidR="000F7C15" w:rsidRDefault="00BB7BCB">
      <w:pPr>
        <w:pStyle w:val="TOC5"/>
        <w:rPr>
          <w:rFonts w:asciiTheme="minorHAnsi" w:eastAsiaTheme="minorEastAsia" w:hAnsiTheme="minorHAnsi" w:cstheme="minorBidi"/>
          <w:noProof/>
          <w:sz w:val="22"/>
          <w:szCs w:val="22"/>
        </w:rPr>
      </w:pPr>
      <w:r>
        <w:fldChar w:fldCharType="begin"/>
      </w:r>
      <w:r>
        <w:instrText xml:space="preserve"> HYPERLINK \l "_Toc428776567" </w:instrText>
      </w:r>
      <w:r>
        <w:fldChar w:fldCharType="separate"/>
      </w:r>
      <w:r w:rsidR="000F7C15" w:rsidRPr="001F57F8">
        <w:rPr>
          <w:rStyle w:val="Hyperlink"/>
          <w:noProof/>
        </w:rPr>
        <w:t>3.72.5.1.1 Resource Server Specific Security Considerations</w:t>
      </w:r>
      <w:r w:rsidR="000F7C15">
        <w:rPr>
          <w:noProof/>
          <w:webHidden/>
        </w:rPr>
        <w:tab/>
      </w:r>
      <w:r w:rsidR="000F7C15">
        <w:rPr>
          <w:noProof/>
          <w:webHidden/>
        </w:rPr>
        <w:fldChar w:fldCharType="begin"/>
      </w:r>
      <w:r w:rsidR="000F7C15">
        <w:rPr>
          <w:noProof/>
          <w:webHidden/>
        </w:rPr>
        <w:instrText xml:space="preserve"> PAGEREF _Toc428776567 \h </w:instrText>
      </w:r>
      <w:r w:rsidR="000F7C15">
        <w:rPr>
          <w:noProof/>
          <w:webHidden/>
        </w:rPr>
      </w:r>
      <w:r w:rsidR="000F7C15">
        <w:rPr>
          <w:noProof/>
          <w:webHidden/>
        </w:rPr>
        <w:fldChar w:fldCharType="separate"/>
      </w:r>
      <w:ins w:id="25" w:author="walco@walkit.nl" w:date="2020-02-18T19:23:00Z">
        <w:r w:rsidR="00F03809">
          <w:rPr>
            <w:noProof/>
            <w:webHidden/>
          </w:rPr>
          <w:t>28</w:t>
        </w:r>
      </w:ins>
      <w:del w:id="26" w:author="walco@walkit.nl" w:date="2020-02-18T19:23:00Z">
        <w:r w:rsidR="000F7C15" w:rsidDel="00F03809">
          <w:rPr>
            <w:noProof/>
            <w:webHidden/>
          </w:rPr>
          <w:delText>27</w:delText>
        </w:r>
      </w:del>
      <w:r w:rsidR="000F7C15">
        <w:rPr>
          <w:noProof/>
          <w:webHidden/>
        </w:rPr>
        <w:fldChar w:fldCharType="end"/>
      </w:r>
      <w:r>
        <w:rPr>
          <w:noProof/>
        </w:rPr>
        <w:fldChar w:fldCharType="end"/>
      </w:r>
    </w:p>
    <w:p w14:paraId="2FC04508" w14:textId="77777777" w:rsidR="00CF283F" w:rsidRPr="00557E70" w:rsidRDefault="00CF508D" w:rsidP="00E07300">
      <w:pPr>
        <w:pStyle w:val="TOC1"/>
      </w:pPr>
      <w:r w:rsidRPr="00557E70">
        <w:fldChar w:fldCharType="end"/>
      </w:r>
      <w:r w:rsidR="00692B37" w:rsidRPr="00557E70">
        <w:t xml:space="preserve"> </w:t>
      </w:r>
    </w:p>
    <w:p w14:paraId="7E250757" w14:textId="77777777" w:rsidR="00CF283F" w:rsidRPr="00557E70" w:rsidRDefault="00C10561" w:rsidP="008616CB">
      <w:pPr>
        <w:pStyle w:val="Heading1"/>
        <w:pageBreakBefore w:val="0"/>
        <w:numPr>
          <w:ilvl w:val="0"/>
          <w:numId w:val="0"/>
        </w:numPr>
        <w:rPr>
          <w:noProof w:val="0"/>
        </w:rPr>
      </w:pPr>
      <w:bookmarkStart w:id="27" w:name="_Toc201058865"/>
      <w:bookmarkStart w:id="28" w:name="_Toc201058970"/>
      <w:bookmarkStart w:id="29" w:name="_Toc504625752"/>
      <w:bookmarkStart w:id="30" w:name="_Toc530206505"/>
      <w:bookmarkStart w:id="31" w:name="_Toc1388425"/>
      <w:bookmarkStart w:id="32" w:name="_Toc1388579"/>
      <w:bookmarkStart w:id="33" w:name="_Toc1456606"/>
      <w:bookmarkStart w:id="34" w:name="_Toc37034630"/>
      <w:bookmarkStart w:id="35" w:name="_Toc38846108"/>
      <w:bookmarkEnd w:id="27"/>
      <w:bookmarkEnd w:id="28"/>
      <w:r w:rsidRPr="00557E70">
        <w:rPr>
          <w:noProof w:val="0"/>
        </w:rPr>
        <w:br w:type="page"/>
      </w:r>
      <w:bookmarkStart w:id="36" w:name="_Toc428776509"/>
      <w:r w:rsidR="00CF283F" w:rsidRPr="00557E70">
        <w:rPr>
          <w:noProof w:val="0"/>
        </w:rPr>
        <w:lastRenderedPageBreak/>
        <w:t>Introduction</w:t>
      </w:r>
      <w:bookmarkEnd w:id="29"/>
      <w:bookmarkEnd w:id="30"/>
      <w:bookmarkEnd w:id="31"/>
      <w:bookmarkEnd w:id="32"/>
      <w:bookmarkEnd w:id="33"/>
      <w:bookmarkEnd w:id="34"/>
      <w:bookmarkEnd w:id="35"/>
      <w:r w:rsidR="00167DB7" w:rsidRPr="00557E70">
        <w:rPr>
          <w:noProof w:val="0"/>
        </w:rPr>
        <w:t xml:space="preserve"> to this Supplement</w:t>
      </w:r>
      <w:bookmarkEnd w:id="36"/>
    </w:p>
    <w:p w14:paraId="6D9780B9" w14:textId="77777777" w:rsidR="00414B2A" w:rsidRPr="00557E70" w:rsidRDefault="00414B2A" w:rsidP="00F355DA">
      <w:pPr>
        <w:pStyle w:val="Heading2"/>
        <w:numPr>
          <w:ilvl w:val="0"/>
          <w:numId w:val="0"/>
        </w:numPr>
        <w:rPr>
          <w:bCs/>
          <w:noProof w:val="0"/>
          <w:lang w:val="en-US"/>
        </w:rPr>
      </w:pPr>
      <w:bookmarkStart w:id="37" w:name="_Toc428776510"/>
      <w:r w:rsidRPr="00557E70">
        <w:rPr>
          <w:bCs/>
          <w:noProof w:val="0"/>
          <w:lang w:val="en-US"/>
        </w:rPr>
        <w:t>Problem Statement</w:t>
      </w:r>
      <w:bookmarkEnd w:id="37"/>
    </w:p>
    <w:p w14:paraId="68323D9A" w14:textId="77777777" w:rsidR="00B86332" w:rsidRPr="00557E70" w:rsidRDefault="00414B2A" w:rsidP="00615035">
      <w:pPr>
        <w:pStyle w:val="BodyText"/>
      </w:pPr>
      <w:r w:rsidRPr="00557E70">
        <w:t xml:space="preserve">This profile is motivated by customer </w:t>
      </w:r>
      <w:r w:rsidR="00B203DA" w:rsidRPr="00557E70">
        <w:t xml:space="preserve">requirements </w:t>
      </w:r>
      <w:r w:rsidR="00B9350B" w:rsidRPr="00557E70">
        <w:t>for authorizing network transactions</w:t>
      </w:r>
      <w:r w:rsidR="00B203DA" w:rsidRPr="00557E70">
        <w:t>, when using</w:t>
      </w:r>
      <w:r w:rsidR="00DD2C74" w:rsidRPr="00557E70">
        <w:t xml:space="preserve"> HTTP REST</w:t>
      </w:r>
      <w:r w:rsidR="00B203DA" w:rsidRPr="00557E70">
        <w:t>ful</w:t>
      </w:r>
      <w:r w:rsidR="00DD2C74" w:rsidRPr="00557E70">
        <w:t xml:space="preserve"> transports. </w:t>
      </w:r>
      <w:r w:rsidR="00B86332" w:rsidRPr="00557E70">
        <w:t>IHE has authorization profiles for the Web Services and SOAP based transactions</w:t>
      </w:r>
      <w:r w:rsidR="0000242C" w:rsidRPr="00557E70">
        <w:t xml:space="preserve">. </w:t>
      </w:r>
      <w:r w:rsidR="00B86332" w:rsidRPr="00557E70">
        <w:t xml:space="preserve">This profile provides an authorization profile for the HTTP </w:t>
      </w:r>
      <w:r w:rsidR="0025335F" w:rsidRPr="00557E70">
        <w:t>RESTful</w:t>
      </w:r>
      <w:r w:rsidR="00664387" w:rsidRPr="00557E70">
        <w:t xml:space="preserve"> </w:t>
      </w:r>
      <w:r w:rsidR="00B86332" w:rsidRPr="00557E70">
        <w:t>transactions</w:t>
      </w:r>
      <w:r w:rsidR="00664387" w:rsidRPr="00557E70">
        <w:t>, e.g., browser based</w:t>
      </w:r>
      <w:r w:rsidR="00B86332" w:rsidRPr="00557E70">
        <w:t>.</w:t>
      </w:r>
    </w:p>
    <w:p w14:paraId="6A723BA6" w14:textId="77777777" w:rsidR="00414B2A" w:rsidRPr="00557E70" w:rsidRDefault="00B86332" w:rsidP="00C661A4">
      <w:pPr>
        <w:pStyle w:val="BodyText"/>
      </w:pPr>
      <w:r w:rsidRPr="00557E70">
        <w:t xml:space="preserve">Being authorized </w:t>
      </w:r>
      <w:r w:rsidR="00DD58E9" w:rsidRPr="00557E70">
        <w:t xml:space="preserve">means that the </w:t>
      </w:r>
      <w:r w:rsidR="005F1AC1" w:rsidRPr="00557E70">
        <w:t xml:space="preserve">user, </w:t>
      </w:r>
      <w:r w:rsidR="00DD58E9" w:rsidRPr="00557E70">
        <w:t>patient or provider</w:t>
      </w:r>
      <w:r w:rsidR="005F1AC1" w:rsidRPr="00557E70">
        <w:t>,</w:t>
      </w:r>
      <w:r w:rsidR="00DD58E9" w:rsidRPr="00557E70">
        <w:t xml:space="preserve"> has </w:t>
      </w:r>
      <w:r w:rsidR="005F1AC1" w:rsidRPr="00557E70">
        <w:t>legitimate</w:t>
      </w:r>
      <w:r w:rsidR="00DD58E9" w:rsidRPr="00557E70">
        <w:t xml:space="preserve"> access to this </w:t>
      </w:r>
      <w:r w:rsidR="00615035" w:rsidRPr="00557E70">
        <w:t>HTTP REST</w:t>
      </w:r>
      <w:r w:rsidR="00CC59A9" w:rsidRPr="00557E70">
        <w:t xml:space="preserve">ful </w:t>
      </w:r>
      <w:r w:rsidR="00DD58E9" w:rsidRPr="00557E70">
        <w:t>service</w:t>
      </w:r>
      <w:r w:rsidR="0000242C" w:rsidRPr="00557E70">
        <w:t xml:space="preserve">. </w:t>
      </w:r>
      <w:r w:rsidR="00DD58E9" w:rsidRPr="00557E70">
        <w:t xml:space="preserve">The authorization includes identifying the user, device, and or application that is making the request to the </w:t>
      </w:r>
      <w:r w:rsidR="00615035" w:rsidRPr="00557E70">
        <w:t>HTTP REST</w:t>
      </w:r>
      <w:r w:rsidR="00DD58E9" w:rsidRPr="00557E70">
        <w:t>ful server</w:t>
      </w:r>
      <w:r w:rsidR="00CC59A9" w:rsidRPr="00557E70">
        <w:t>, so that server can make further access control decisions</w:t>
      </w:r>
      <w:r w:rsidR="00C661A4" w:rsidRPr="00557E70">
        <w:t>.</w:t>
      </w:r>
    </w:p>
    <w:p w14:paraId="3B672F10" w14:textId="77777777" w:rsidR="00B86332" w:rsidRPr="00557E70" w:rsidRDefault="00B86332" w:rsidP="00B86332">
      <w:pPr>
        <w:pStyle w:val="BodyText"/>
      </w:pPr>
      <w:r w:rsidRPr="00557E70">
        <w:t>The HTTP RESTful transport is being used by many healthcare applications and smart devices</w:t>
      </w:r>
      <w:r w:rsidR="0000242C" w:rsidRPr="00557E70">
        <w:t xml:space="preserve">. </w:t>
      </w:r>
      <w:r w:rsidRPr="00557E70">
        <w:t>These share a common set of issues</w:t>
      </w:r>
      <w:r w:rsidR="0000242C" w:rsidRPr="00557E70">
        <w:t xml:space="preserve">. </w:t>
      </w:r>
      <w:r w:rsidRPr="00557E70">
        <w:t xml:space="preserve">A typical </w:t>
      </w:r>
      <w:r w:rsidR="00C661A4" w:rsidRPr="00557E70">
        <w:t xml:space="preserve">use case </w:t>
      </w:r>
      <w:r w:rsidRPr="00557E70">
        <w:t>example is:</w:t>
      </w:r>
    </w:p>
    <w:p w14:paraId="008557E7" w14:textId="77777777" w:rsidR="00B86332" w:rsidRPr="00557E70" w:rsidRDefault="00B86332" w:rsidP="00B86332">
      <w:pPr>
        <w:pStyle w:val="ListBullet2"/>
      </w:pPr>
      <w:r w:rsidRPr="00557E70">
        <w:t>The patient has a tablet and installs an application onto that tablet.</w:t>
      </w:r>
    </w:p>
    <w:p w14:paraId="1689D94A" w14:textId="77777777" w:rsidR="00B86332" w:rsidRPr="00557E70" w:rsidRDefault="00B86332" w:rsidP="00B86332">
      <w:pPr>
        <w:pStyle w:val="ListBullet2"/>
      </w:pPr>
      <w:r w:rsidRPr="00557E70">
        <w:t>An application will need to retrieve and update health related data that is stored on a resource server</w:t>
      </w:r>
      <w:r w:rsidR="0000242C" w:rsidRPr="00557E70">
        <w:t xml:space="preserve">. </w:t>
      </w:r>
      <w:r w:rsidRPr="00557E70">
        <w:t>It uses HTTP RESTful transactions for both retrieve and update because HTTP support is integrated into the platform services.</w:t>
      </w:r>
    </w:p>
    <w:p w14:paraId="4161B158" w14:textId="77777777" w:rsidR="00B86332" w:rsidRPr="00557E70" w:rsidRDefault="00B86332" w:rsidP="00B86332">
      <w:pPr>
        <w:pStyle w:val="ListBullet2"/>
      </w:pPr>
      <w:r w:rsidRPr="00557E70">
        <w:t>The patient already has an established relationship with an authorization service</w:t>
      </w:r>
      <w:r w:rsidR="00664387" w:rsidRPr="00557E70">
        <w:t>, e.g., Google, Facebook, or banking service</w:t>
      </w:r>
      <w:r w:rsidRPr="00557E70">
        <w:t>.</w:t>
      </w:r>
    </w:p>
    <w:p w14:paraId="5BDD4A8E" w14:textId="77777777" w:rsidR="00B86332" w:rsidRPr="00557E70" w:rsidRDefault="00B86332" w:rsidP="00B86332">
      <w:pPr>
        <w:pStyle w:val="ListBullet2"/>
      </w:pPr>
      <w:r w:rsidRPr="00557E70">
        <w:t>The patient wants to configure the application to have access to their data without needing the IT staff at the application vendor and resource vendor to set things up.</w:t>
      </w:r>
    </w:p>
    <w:p w14:paraId="538219FA" w14:textId="61B62847" w:rsidR="00C661A4" w:rsidRPr="00557E70" w:rsidRDefault="00C661A4" w:rsidP="005E63F6">
      <w:pPr>
        <w:pStyle w:val="BodyText"/>
      </w:pPr>
      <w:r w:rsidRPr="00557E70">
        <w:t xml:space="preserve">The </w:t>
      </w:r>
      <w:r w:rsidR="00615035" w:rsidRPr="00557E70">
        <w:t>HTTP REST</w:t>
      </w:r>
      <w:r w:rsidRPr="00557E70">
        <w:t xml:space="preserve">ful services may include user driven browser activity, downloaded applications, and automatic devices. The existing IHE ITI XUA </w:t>
      </w:r>
      <w:r w:rsidR="00A0309A">
        <w:t>Profile</w:t>
      </w:r>
      <w:r w:rsidRPr="00557E70">
        <w:t xml:space="preserve"> fills these needs for the SOAP </w:t>
      </w:r>
      <w:proofErr w:type="gramStart"/>
      <w:r w:rsidRPr="00557E70">
        <w:t>transport based</w:t>
      </w:r>
      <w:proofErr w:type="gramEnd"/>
      <w:r w:rsidRPr="00557E70">
        <w:t xml:space="preserve"> transactions</w:t>
      </w:r>
      <w:r w:rsidR="0000242C" w:rsidRPr="00557E70">
        <w:t xml:space="preserve">. </w:t>
      </w:r>
      <w:r w:rsidRPr="00557E70">
        <w:t xml:space="preserve">The existing IHE ITI EUA </w:t>
      </w:r>
      <w:r w:rsidR="00A0309A">
        <w:t>Profile</w:t>
      </w:r>
      <w:r w:rsidRPr="00557E70">
        <w:t xml:space="preserve"> fills these needs for various different transports within a single enterprise environment, including </w:t>
      </w:r>
      <w:r w:rsidR="00615035" w:rsidRPr="00557E70">
        <w:t>HTTP REST</w:t>
      </w:r>
      <w:r w:rsidRPr="00557E70">
        <w:t>ful transports</w:t>
      </w:r>
      <w:r w:rsidR="0000242C" w:rsidRPr="00557E70">
        <w:t xml:space="preserve">. </w:t>
      </w:r>
      <w:r w:rsidRPr="00557E70">
        <w:t xml:space="preserve">The Basic Patient Privacy Consent (BPPC) </w:t>
      </w:r>
      <w:r w:rsidR="00A0309A">
        <w:t>Profile</w:t>
      </w:r>
      <w:r w:rsidRPr="00557E70">
        <w:t xml:space="preserve"> is associated with this profile and </w:t>
      </w:r>
      <w:proofErr w:type="gramStart"/>
      <w:r w:rsidRPr="00557E70">
        <w:t>these other existing profile</w:t>
      </w:r>
      <w:proofErr w:type="gramEnd"/>
      <w:r w:rsidR="0000242C" w:rsidRPr="00557E70">
        <w:t xml:space="preserve">. </w:t>
      </w:r>
      <w:r w:rsidRPr="00557E70">
        <w:t>BPPC covers the legal and administrative needs for consent documentation and associating the patient consent with policy documentation</w:t>
      </w:r>
      <w:r w:rsidR="0000242C" w:rsidRPr="00557E70">
        <w:t xml:space="preserve">. </w:t>
      </w:r>
      <w:r w:rsidRPr="00557E70">
        <w:t>This profile includes the ability to associate the electronic authorizations with the patient agreements and organizational policies.</w:t>
      </w:r>
    </w:p>
    <w:p w14:paraId="412B7758" w14:textId="2434190A" w:rsidR="000E6AF0" w:rsidRPr="00557E70" w:rsidRDefault="00B203DA" w:rsidP="005E63F6">
      <w:pPr>
        <w:pStyle w:val="BodyText"/>
      </w:pPr>
      <w:r w:rsidRPr="00557E70">
        <w:t>Greater integration of this authorization with t</w:t>
      </w:r>
      <w:r w:rsidR="000E6AF0" w:rsidRPr="00557E70">
        <w:t xml:space="preserve">hird party authorization and consent documentation profiles, such as those found in the IHE BPPC </w:t>
      </w:r>
      <w:r w:rsidR="00A0309A">
        <w:t>Profile</w:t>
      </w:r>
      <w:r w:rsidR="000E6AF0" w:rsidRPr="00557E70">
        <w:t>, are a future effort</w:t>
      </w:r>
      <w:r w:rsidR="0000242C" w:rsidRPr="00557E70">
        <w:t xml:space="preserve">. </w:t>
      </w:r>
      <w:r w:rsidR="000E6AF0" w:rsidRPr="00557E70">
        <w:t xml:space="preserve">This profile starts with </w:t>
      </w:r>
      <w:r w:rsidR="002349EA" w:rsidRPr="00557E70">
        <w:t xml:space="preserve">just </w:t>
      </w:r>
      <w:r w:rsidR="000E6AF0" w:rsidRPr="00557E70">
        <w:t>the basic authorization activities.</w:t>
      </w:r>
    </w:p>
    <w:p w14:paraId="3B8E378C" w14:textId="77777777" w:rsidR="00CA04F0" w:rsidRPr="00557E70" w:rsidRDefault="00CA04F0" w:rsidP="005E63F6">
      <w:pPr>
        <w:pStyle w:val="BodyText"/>
      </w:pPr>
      <w:r w:rsidRPr="00557E70">
        <w:t>It is important to understand that IUA is not a substitute for the administrative activities</w:t>
      </w:r>
      <w:r w:rsidR="004E05CC" w:rsidRPr="00557E70">
        <w:t xml:space="preserve"> (such as withdrawing consent)</w:t>
      </w:r>
      <w:r w:rsidRPr="00557E70">
        <w:t>, policy setting, and other activities that BPPC documents</w:t>
      </w:r>
      <w:r w:rsidR="0000242C" w:rsidRPr="00557E70">
        <w:t xml:space="preserve">. </w:t>
      </w:r>
    </w:p>
    <w:p w14:paraId="59F5C1C3" w14:textId="77777777" w:rsidR="00B9350B" w:rsidRPr="00557E70" w:rsidRDefault="00CA04F0" w:rsidP="005E63F6">
      <w:pPr>
        <w:pStyle w:val="BodyText"/>
      </w:pPr>
      <w:r w:rsidRPr="00557E70">
        <w:t>The administrative actions needed to establish a third party as an authorization server for IUA is not covered by these actors or transactions</w:t>
      </w:r>
      <w:r w:rsidR="0000242C" w:rsidRPr="00557E70">
        <w:t xml:space="preserve">. </w:t>
      </w:r>
      <w:r w:rsidRPr="00557E70">
        <w:t>These activities are very much dependent upon the operational needs and privacy policies that apply to a particular deployment</w:t>
      </w:r>
      <w:r w:rsidR="0000242C" w:rsidRPr="00557E70">
        <w:t xml:space="preserve">. </w:t>
      </w:r>
    </w:p>
    <w:p w14:paraId="44172FC1" w14:textId="7DB16806" w:rsidR="00CA04F0" w:rsidRPr="00557E70" w:rsidRDefault="00CA04F0" w:rsidP="005E63F6">
      <w:pPr>
        <w:pStyle w:val="BodyText"/>
      </w:pPr>
      <w:r w:rsidRPr="00557E70">
        <w:lastRenderedPageBreak/>
        <w:t xml:space="preserve">The IUA </w:t>
      </w:r>
      <w:r w:rsidR="00A0309A">
        <w:t>Profile</w:t>
      </w:r>
      <w:r w:rsidRPr="00557E70">
        <w:t xml:space="preserve"> does convey the identifiers and signatures needed to establish </w:t>
      </w:r>
      <w:r w:rsidR="004E05CC" w:rsidRPr="00557E70">
        <w:t>traceability</w:t>
      </w:r>
      <w:r w:rsidRPr="00557E70">
        <w:t xml:space="preserve"> between the Authorized </w:t>
      </w:r>
      <w:r w:rsidR="00615035" w:rsidRPr="00557E70">
        <w:t>HTTP REST</w:t>
      </w:r>
      <w:r w:rsidRPr="00557E70">
        <w:t xml:space="preserve">ful transaction and the policies and </w:t>
      </w:r>
      <w:r w:rsidR="004E05CC" w:rsidRPr="00557E70">
        <w:t>consents</w:t>
      </w:r>
      <w:r w:rsidRPr="00557E70">
        <w:t xml:space="preserve"> behind that authorization.</w:t>
      </w:r>
    </w:p>
    <w:p w14:paraId="488FD7C1" w14:textId="77777777" w:rsidR="00664387" w:rsidRPr="00557E70" w:rsidRDefault="00664387" w:rsidP="00356306">
      <w:pPr>
        <w:pStyle w:val="Heading3"/>
        <w:numPr>
          <w:ilvl w:val="0"/>
          <w:numId w:val="0"/>
        </w:numPr>
        <w:rPr>
          <w:bCs/>
          <w:noProof w:val="0"/>
          <w:lang w:val="en-US"/>
        </w:rPr>
      </w:pPr>
      <w:bookmarkStart w:id="38" w:name="_Toc428776511"/>
      <w:r w:rsidRPr="00557E70">
        <w:rPr>
          <w:bCs/>
          <w:noProof w:val="0"/>
          <w:lang w:val="en-US"/>
        </w:rPr>
        <w:t xml:space="preserve">Background on the problem </w:t>
      </w:r>
      <w:r w:rsidR="00B34FD8" w:rsidRPr="00557E70">
        <w:rPr>
          <w:bCs/>
          <w:noProof w:val="0"/>
          <w:lang w:val="en-US"/>
        </w:rPr>
        <w:t>environment</w:t>
      </w:r>
      <w:bookmarkEnd w:id="38"/>
    </w:p>
    <w:p w14:paraId="5154DC62" w14:textId="77777777" w:rsidR="00414B2A" w:rsidRPr="00557E70" w:rsidRDefault="00414B2A" w:rsidP="005B08D1">
      <w:pPr>
        <w:pStyle w:val="BodyText"/>
      </w:pPr>
      <w:r w:rsidRPr="00557E70">
        <w:t>One common pattern is to interact directly with the application to communicate with the authorization service</w:t>
      </w:r>
      <w:r w:rsidR="0000242C" w:rsidRPr="00557E70">
        <w:t xml:space="preserve">. </w:t>
      </w:r>
      <w:r w:rsidRPr="00557E70">
        <w:t>The application interacts with both patient and authorization service to support the granting of an access token</w:t>
      </w:r>
      <w:r w:rsidR="0000242C" w:rsidRPr="00557E70">
        <w:t xml:space="preserve">. </w:t>
      </w:r>
      <w:r w:rsidRPr="00557E70">
        <w:t xml:space="preserve">The application then saves the access </w:t>
      </w:r>
      <w:proofErr w:type="gramStart"/>
      <w:r w:rsidRPr="00557E70">
        <w:t>token, and</w:t>
      </w:r>
      <w:proofErr w:type="gramEnd"/>
      <w:r w:rsidRPr="00557E70">
        <w:t xml:space="preserve"> uses it to retrieve and update the health related data</w:t>
      </w:r>
      <w:r w:rsidR="0000242C" w:rsidRPr="00557E70">
        <w:t xml:space="preserve">. </w:t>
      </w:r>
      <w:r w:rsidRPr="00557E70">
        <w:t xml:space="preserve">Another common pattern is for the user to interact independently with the authorization service and obtain a </w:t>
      </w:r>
      <w:r w:rsidR="005F1AC1" w:rsidRPr="00557E70">
        <w:t>token</w:t>
      </w:r>
      <w:r w:rsidR="0000242C" w:rsidRPr="00557E70">
        <w:t xml:space="preserve">. </w:t>
      </w:r>
      <w:r w:rsidR="005F1AC1" w:rsidRPr="00557E70">
        <w:t>This token is saved on the device for later use.</w:t>
      </w:r>
    </w:p>
    <w:p w14:paraId="3F976A34" w14:textId="77777777" w:rsidR="00414B2A" w:rsidRPr="00557E70" w:rsidRDefault="00414B2A" w:rsidP="005B08D1">
      <w:pPr>
        <w:pStyle w:val="BodyText"/>
      </w:pPr>
      <w:r w:rsidRPr="00557E70">
        <w:t>The key issues here are:</w:t>
      </w:r>
    </w:p>
    <w:p w14:paraId="2ED2151F" w14:textId="77777777" w:rsidR="000477FC" w:rsidRPr="00557E70" w:rsidRDefault="000477FC" w:rsidP="000477FC">
      <w:pPr>
        <w:pStyle w:val="ListBullet2"/>
      </w:pPr>
      <w:r w:rsidRPr="00557E70">
        <w:t>Reliable and accurate authorization decisions, as part of an overall privacy protecting and security environment.</w:t>
      </w:r>
    </w:p>
    <w:p w14:paraId="4C8123FF" w14:textId="77777777" w:rsidR="00414B2A" w:rsidRPr="00557E70" w:rsidRDefault="00414B2A" w:rsidP="00414B2A">
      <w:pPr>
        <w:pStyle w:val="ListBullet2"/>
      </w:pPr>
      <w:r w:rsidRPr="00557E70">
        <w:t>Application developers want one common method for obtaining and using these tokens, not thousands</w:t>
      </w:r>
      <w:r w:rsidR="0000242C" w:rsidRPr="00557E70">
        <w:t xml:space="preserve">. </w:t>
      </w:r>
      <w:r w:rsidR="00B9350B" w:rsidRPr="00557E70">
        <w:t xml:space="preserve">They want a method that is built into the common platforms, not one that must be added later, because it is difficult for end </w:t>
      </w:r>
      <w:proofErr w:type="gramStart"/>
      <w:r w:rsidR="00B9350B" w:rsidRPr="00557E70">
        <w:t>user oriented</w:t>
      </w:r>
      <w:proofErr w:type="gramEnd"/>
      <w:r w:rsidR="00B9350B" w:rsidRPr="00557E70">
        <w:t xml:space="preserve"> applications to modify the platforms.</w:t>
      </w:r>
    </w:p>
    <w:p w14:paraId="114ED065" w14:textId="77777777" w:rsidR="00414B2A" w:rsidRPr="00557E70" w:rsidRDefault="00414B2A" w:rsidP="00414B2A">
      <w:pPr>
        <w:pStyle w:val="ListBullet2"/>
      </w:pPr>
      <w:r w:rsidRPr="00557E70">
        <w:t xml:space="preserve">Resource servers want one common method for receiving these tokens as part of HTTP </w:t>
      </w:r>
      <w:r w:rsidR="00DD2C74" w:rsidRPr="00557E70">
        <w:t>REST</w:t>
      </w:r>
      <w:r w:rsidR="005F1AC1" w:rsidRPr="00557E70">
        <w:t>ful</w:t>
      </w:r>
      <w:r w:rsidR="00DD2C74" w:rsidRPr="00557E70">
        <w:t xml:space="preserve"> </w:t>
      </w:r>
      <w:r w:rsidRPr="00557E70">
        <w:t>transactions, and one common method for processing these tokens</w:t>
      </w:r>
      <w:r w:rsidR="0000242C" w:rsidRPr="00557E70">
        <w:t xml:space="preserve">. </w:t>
      </w:r>
      <w:r w:rsidR="00B9350B" w:rsidRPr="00557E70">
        <w:t>(They will settle for a small number of methods if they must.)</w:t>
      </w:r>
    </w:p>
    <w:p w14:paraId="179D759B" w14:textId="77777777" w:rsidR="00414B2A" w:rsidRPr="00557E70" w:rsidRDefault="000477FC" w:rsidP="004E05CC">
      <w:pPr>
        <w:pStyle w:val="ListBullet2"/>
      </w:pPr>
      <w:r w:rsidRPr="00557E70">
        <w:t xml:space="preserve">Users, patients and providers, </w:t>
      </w:r>
      <w:r w:rsidR="0049799C" w:rsidRPr="00557E70">
        <w:t>want to be in control</w:t>
      </w:r>
      <w:r w:rsidRPr="00557E70">
        <w:t>, do not want to depend on</w:t>
      </w:r>
      <w:r w:rsidR="0049799C" w:rsidRPr="00557E70">
        <w:t xml:space="preserve"> </w:t>
      </w:r>
      <w:r w:rsidRPr="00557E70">
        <w:t xml:space="preserve">support staff </w:t>
      </w:r>
      <w:r w:rsidR="0049799C" w:rsidRPr="00557E70">
        <w:t xml:space="preserve">to set up </w:t>
      </w:r>
      <w:r w:rsidRPr="00557E70">
        <w:t xml:space="preserve">their </w:t>
      </w:r>
      <w:r w:rsidR="0049799C" w:rsidRPr="00557E70">
        <w:t>devices</w:t>
      </w:r>
      <w:r w:rsidRPr="00557E70">
        <w:t xml:space="preserve"> and applications, and want to minimize the interference from authorization requirements.</w:t>
      </w:r>
    </w:p>
    <w:p w14:paraId="0EB576A8" w14:textId="77777777" w:rsidR="0049799C" w:rsidRPr="00557E70" w:rsidRDefault="0049799C" w:rsidP="005B08D1">
      <w:pPr>
        <w:pStyle w:val="BodyText"/>
      </w:pPr>
      <w:r w:rsidRPr="00557E70">
        <w:t>Similar issues arise with:</w:t>
      </w:r>
    </w:p>
    <w:p w14:paraId="6295B91C" w14:textId="77777777" w:rsidR="0049799C" w:rsidRPr="00557E70" w:rsidRDefault="0049799C" w:rsidP="00CA04F0">
      <w:pPr>
        <w:pStyle w:val="ListBullet2"/>
      </w:pPr>
      <w:r w:rsidRPr="00557E70">
        <w:t>In</w:t>
      </w:r>
      <w:r w:rsidR="005E3EFD" w:rsidRPr="00557E70">
        <w:t xml:space="preserve"> </w:t>
      </w:r>
      <w:r w:rsidRPr="00557E70">
        <w:t>house application distribution</w:t>
      </w:r>
      <w:r w:rsidR="00CA04F0" w:rsidRPr="00557E70">
        <w:t xml:space="preserve"> that</w:t>
      </w:r>
      <w:r w:rsidR="00B9350B" w:rsidRPr="00557E70">
        <w:t xml:space="preserve"> </w:t>
      </w:r>
      <w:r w:rsidR="00CA04F0" w:rsidRPr="00557E70">
        <w:t xml:space="preserve">needs </w:t>
      </w:r>
      <w:r w:rsidR="0059429A" w:rsidRPr="00557E70">
        <w:t>to authorization for</w:t>
      </w:r>
      <w:r w:rsidR="00B9350B" w:rsidRPr="00557E70">
        <w:t xml:space="preserve"> devices used within the facility</w:t>
      </w:r>
      <w:r w:rsidRPr="00557E70">
        <w:t>.</w:t>
      </w:r>
    </w:p>
    <w:p w14:paraId="24EB5C36" w14:textId="77777777" w:rsidR="0049799C" w:rsidRPr="00557E70" w:rsidRDefault="0049799C" w:rsidP="0049799C">
      <w:pPr>
        <w:pStyle w:val="ListBullet3"/>
      </w:pPr>
      <w:r w:rsidRPr="00557E70">
        <w:t xml:space="preserve">The </w:t>
      </w:r>
      <w:proofErr w:type="gramStart"/>
      <w:r w:rsidRPr="00557E70">
        <w:t>in</w:t>
      </w:r>
      <w:r w:rsidR="005E3EFD" w:rsidRPr="00557E70">
        <w:t xml:space="preserve"> </w:t>
      </w:r>
      <w:r w:rsidRPr="00557E70">
        <w:t>house</w:t>
      </w:r>
      <w:proofErr w:type="gramEnd"/>
      <w:r w:rsidRPr="00557E70">
        <w:t xml:space="preserve"> IT </w:t>
      </w:r>
      <w:r w:rsidR="0000242C" w:rsidRPr="00557E70">
        <w:t>staff wants</w:t>
      </w:r>
      <w:r w:rsidRPr="00557E70">
        <w:t xml:space="preserve"> a common method to authorize use of in</w:t>
      </w:r>
      <w:r w:rsidR="005E3EFD" w:rsidRPr="00557E70">
        <w:t xml:space="preserve"> </w:t>
      </w:r>
      <w:r w:rsidRPr="00557E70">
        <w:t>house web applications and access to in</w:t>
      </w:r>
      <w:r w:rsidR="005E3EFD" w:rsidRPr="00557E70">
        <w:t xml:space="preserve"> </w:t>
      </w:r>
      <w:r w:rsidRPr="00557E70">
        <w:t>house resources.</w:t>
      </w:r>
    </w:p>
    <w:p w14:paraId="743D52D0" w14:textId="77777777" w:rsidR="0049799C" w:rsidRPr="00557E70" w:rsidRDefault="0049799C" w:rsidP="0049799C">
      <w:pPr>
        <w:pStyle w:val="ListBullet3"/>
      </w:pPr>
      <w:r w:rsidRPr="00557E70">
        <w:t xml:space="preserve">IT staff are more willing to run their own internal authentication and authorization </w:t>
      </w:r>
      <w:proofErr w:type="gramStart"/>
      <w:r w:rsidRPr="00557E70">
        <w:t>servers, but</w:t>
      </w:r>
      <w:proofErr w:type="gramEnd"/>
      <w:r w:rsidRPr="00557E70">
        <w:t xml:space="preserve"> want to use off the shelf software and </w:t>
      </w:r>
      <w:r w:rsidR="00B9350B" w:rsidRPr="00557E70">
        <w:t>want</w:t>
      </w:r>
      <w:r w:rsidRPr="00557E70">
        <w:t xml:space="preserve"> the option to outsource these services</w:t>
      </w:r>
      <w:r w:rsidR="0000242C" w:rsidRPr="00557E70">
        <w:t xml:space="preserve">. </w:t>
      </w:r>
      <w:r w:rsidRPr="00557E70">
        <w:t>They are more likely to separate authentication from authorization</w:t>
      </w:r>
      <w:r w:rsidR="00B9350B" w:rsidRPr="00557E70">
        <w:t xml:space="preserve"> than end user systems</w:t>
      </w:r>
      <w:r w:rsidR="0000242C" w:rsidRPr="00557E70">
        <w:t xml:space="preserve">. </w:t>
      </w:r>
      <w:r w:rsidRPr="00557E70">
        <w:t>Authentication issues are closely related to HR activities like hiring and firing</w:t>
      </w:r>
      <w:r w:rsidR="0000242C" w:rsidRPr="00557E70">
        <w:t xml:space="preserve">. </w:t>
      </w:r>
      <w:r w:rsidRPr="00557E70">
        <w:t>Authorization issues are related to patient and work assignments</w:t>
      </w:r>
      <w:r w:rsidR="0000242C" w:rsidRPr="00557E70">
        <w:t xml:space="preserve">. </w:t>
      </w:r>
      <w:r w:rsidRPr="00557E70">
        <w:t>These are controlled by different parts of the organization and have different process dependencies.</w:t>
      </w:r>
    </w:p>
    <w:p w14:paraId="6F9EF58A" w14:textId="77777777" w:rsidR="009D59F9" w:rsidRPr="00557E70" w:rsidRDefault="00B9350B" w:rsidP="00622099">
      <w:pPr>
        <w:pStyle w:val="ListBullet3"/>
      </w:pPr>
      <w:r w:rsidRPr="00557E70">
        <w:t>Efficient user workflow requires minimizing</w:t>
      </w:r>
      <w:r w:rsidR="00A83D66" w:rsidRPr="00557E70">
        <w:t xml:space="preserve"> the number of times a </w:t>
      </w:r>
      <w:r w:rsidRPr="00557E70">
        <w:t>person</w:t>
      </w:r>
      <w:r w:rsidR="00A83D66" w:rsidRPr="00557E70">
        <w:t xml:space="preserve"> is challenged for </w:t>
      </w:r>
      <w:r w:rsidR="00622099" w:rsidRPr="00557E70">
        <w:t xml:space="preserve">authentication by </w:t>
      </w:r>
      <w:r w:rsidR="009D59F9" w:rsidRPr="00557E70">
        <w:t>interactive applications.</w:t>
      </w:r>
    </w:p>
    <w:p w14:paraId="403E9243" w14:textId="77777777" w:rsidR="0049799C" w:rsidRPr="00557E70" w:rsidRDefault="0049799C" w:rsidP="0059429A">
      <w:pPr>
        <w:pStyle w:val="ListBullet2"/>
      </w:pPr>
      <w:r w:rsidRPr="00557E70">
        <w:lastRenderedPageBreak/>
        <w:t>Providers and Specialists</w:t>
      </w:r>
      <w:r w:rsidR="0059429A" w:rsidRPr="00557E70">
        <w:t xml:space="preserve"> have authorization needs for dealing with other organizations.</w:t>
      </w:r>
    </w:p>
    <w:p w14:paraId="3B7DFA2B" w14:textId="77777777" w:rsidR="0049799C" w:rsidRPr="00557E70" w:rsidRDefault="0049799C" w:rsidP="002349EA">
      <w:pPr>
        <w:pStyle w:val="ListBullet3"/>
      </w:pPr>
      <w:r w:rsidRPr="00557E70">
        <w:t>Providers and specialists need to deal with hundreds of resource services</w:t>
      </w:r>
      <w:r w:rsidR="0000242C" w:rsidRPr="00557E70">
        <w:t xml:space="preserve">. </w:t>
      </w:r>
      <w:r w:rsidRPr="00557E70">
        <w:t xml:space="preserve">A </w:t>
      </w:r>
      <w:r w:rsidR="002349EA" w:rsidRPr="00557E70">
        <w:t xml:space="preserve">provider </w:t>
      </w:r>
      <w:r w:rsidRPr="00557E70">
        <w:t xml:space="preserve">panel of 10,000 patients will </w:t>
      </w:r>
      <w:r w:rsidR="002349EA" w:rsidRPr="00557E70">
        <w:t xml:space="preserve">need </w:t>
      </w:r>
      <w:r w:rsidRPr="00557E70">
        <w:t xml:space="preserve">hundreds of </w:t>
      </w:r>
      <w:r w:rsidR="002349EA" w:rsidRPr="00557E70">
        <w:t xml:space="preserve">relationships with </w:t>
      </w:r>
      <w:r w:rsidRPr="00557E70">
        <w:t>different specialists, labs, priors, and other providers</w:t>
      </w:r>
      <w:r w:rsidR="0000242C" w:rsidRPr="00557E70">
        <w:t xml:space="preserve">. </w:t>
      </w:r>
    </w:p>
    <w:p w14:paraId="6AF317B0" w14:textId="77777777" w:rsidR="0049799C" w:rsidRPr="00557E70" w:rsidRDefault="0049799C" w:rsidP="002349EA">
      <w:pPr>
        <w:pStyle w:val="ListBullet3"/>
      </w:pPr>
      <w:r w:rsidRPr="00557E70">
        <w:t xml:space="preserve">The providers and specialists </w:t>
      </w:r>
      <w:r w:rsidR="00F64BCF" w:rsidRPr="00557E70">
        <w:t xml:space="preserve">struggle to </w:t>
      </w:r>
      <w:r w:rsidRPr="00557E70">
        <w:t>maintain hundreds of different authentication and authorization relationships</w:t>
      </w:r>
      <w:r w:rsidR="00F64BCF" w:rsidRPr="00557E70">
        <w:t xml:space="preserve"> today</w:t>
      </w:r>
      <w:r w:rsidR="0000242C" w:rsidRPr="00557E70">
        <w:t xml:space="preserve">. </w:t>
      </w:r>
      <w:r w:rsidR="002349EA" w:rsidRPr="00557E70">
        <w:t>Their</w:t>
      </w:r>
      <w:r w:rsidRPr="00557E70">
        <w:t xml:space="preserve"> IT </w:t>
      </w:r>
      <w:r w:rsidR="002349EA" w:rsidRPr="00557E70">
        <w:t xml:space="preserve">staff struggle to </w:t>
      </w:r>
      <w:r w:rsidRPr="00557E70">
        <w:t xml:space="preserve">support at all these </w:t>
      </w:r>
      <w:r w:rsidR="002349EA" w:rsidRPr="00557E70">
        <w:t>different relationships</w:t>
      </w:r>
      <w:r w:rsidR="0000242C" w:rsidRPr="00557E70">
        <w:t xml:space="preserve">. </w:t>
      </w:r>
      <w:r w:rsidR="002349EA" w:rsidRPr="00557E70">
        <w:t xml:space="preserve">Neither wants </w:t>
      </w:r>
      <w:r w:rsidRPr="00557E70">
        <w:t xml:space="preserve">delays </w:t>
      </w:r>
      <w:r w:rsidR="002349EA" w:rsidRPr="00557E70">
        <w:t xml:space="preserve">or </w:t>
      </w:r>
      <w:r w:rsidRPr="00557E70">
        <w:t xml:space="preserve">problems </w:t>
      </w:r>
      <w:r w:rsidR="002349EA" w:rsidRPr="00557E70">
        <w:t xml:space="preserve">that </w:t>
      </w:r>
      <w:r w:rsidRPr="00557E70">
        <w:t>will impact patient care.</w:t>
      </w:r>
    </w:p>
    <w:p w14:paraId="0AE0B380" w14:textId="77777777" w:rsidR="000A242E" w:rsidRPr="00557E70" w:rsidRDefault="000A242E" w:rsidP="000A242E">
      <w:pPr>
        <w:pStyle w:val="ListBullet3"/>
      </w:pPr>
      <w:r w:rsidRPr="00557E70">
        <w:t>Efficient user workflow requires minimizing the number of times a person is challenged for credentials for interactive applications.</w:t>
      </w:r>
    </w:p>
    <w:p w14:paraId="6952F304" w14:textId="77777777" w:rsidR="00F50019" w:rsidRPr="00557E70" w:rsidRDefault="00F50019" w:rsidP="00F50019">
      <w:pPr>
        <w:pStyle w:val="ListBullet2"/>
      </w:pPr>
      <w:r w:rsidRPr="00557E70">
        <w:t>Granting subset access to specialized provider</w:t>
      </w:r>
      <w:r w:rsidR="0000242C" w:rsidRPr="00557E70">
        <w:t xml:space="preserve">. </w:t>
      </w:r>
      <w:r w:rsidRPr="00557E70">
        <w:t>E.g., read access to cardiac info to physical therapy organization, forbidding access to other data like reproductive health and addiction data.</w:t>
      </w:r>
    </w:p>
    <w:p w14:paraId="2E41BF2A" w14:textId="77777777" w:rsidR="00C32596" w:rsidRPr="00557E70" w:rsidRDefault="00C32596" w:rsidP="003368EF">
      <w:pPr>
        <w:pStyle w:val="BodyText"/>
      </w:pPr>
      <w:r w:rsidRPr="00557E70">
        <w:t xml:space="preserve">There are also environmental assumptions </w:t>
      </w:r>
      <w:r w:rsidR="0059429A" w:rsidRPr="00557E70">
        <w:t xml:space="preserve">made by </w:t>
      </w:r>
      <w:r w:rsidRPr="00557E70">
        <w:t>this profile.</w:t>
      </w:r>
    </w:p>
    <w:p w14:paraId="2B4F7883" w14:textId="77777777" w:rsidR="00C32596" w:rsidRPr="00557E70" w:rsidRDefault="00C32596" w:rsidP="003368EF">
      <w:pPr>
        <w:pStyle w:val="BodyText"/>
      </w:pPr>
      <w:r w:rsidRPr="00557E70">
        <w:t xml:space="preserve">First, it is assumed that there will be </w:t>
      </w:r>
      <w:r w:rsidR="00622099" w:rsidRPr="00557E70">
        <w:t>multiple access control engines working together</w:t>
      </w:r>
      <w:r w:rsidR="0000242C" w:rsidRPr="00557E70">
        <w:t xml:space="preserve">. </w:t>
      </w:r>
      <w:r w:rsidRPr="00557E70">
        <w:t xml:space="preserve">The IUA activities are </w:t>
      </w:r>
      <w:r w:rsidR="00622099" w:rsidRPr="00557E70">
        <w:t>one part of a federated system</w:t>
      </w:r>
      <w:r w:rsidR="0000242C" w:rsidRPr="00557E70">
        <w:t xml:space="preserve">. </w:t>
      </w:r>
      <w:r w:rsidRPr="00557E70">
        <w:t>I</w:t>
      </w:r>
      <w:r w:rsidR="0059429A" w:rsidRPr="00557E70">
        <w:t>UA</w:t>
      </w:r>
      <w:r w:rsidRPr="00557E70">
        <w:t xml:space="preserve"> will work in conjunction with other access control engines</w:t>
      </w:r>
      <w:r w:rsidR="0000242C" w:rsidRPr="00557E70">
        <w:t xml:space="preserve">. </w:t>
      </w:r>
      <w:r w:rsidRPr="00557E70">
        <w:t>For example, a glucose monitor may be authorized to have access to a patient’s medical record</w:t>
      </w:r>
      <w:r w:rsidR="0000242C" w:rsidRPr="00557E70">
        <w:t xml:space="preserve">. </w:t>
      </w:r>
      <w:r w:rsidRPr="00557E70">
        <w:t>The expectation is that this will mean access to all of the glucose related information, which will include a variety of measurements and prescriptions</w:t>
      </w:r>
      <w:r w:rsidR="0000242C" w:rsidRPr="00557E70">
        <w:t xml:space="preserve">. </w:t>
      </w:r>
      <w:proofErr w:type="gramStart"/>
      <w:r w:rsidRPr="00557E70">
        <w:t>But,</w:t>
      </w:r>
      <w:proofErr w:type="gramEnd"/>
      <w:r w:rsidRPr="00557E70">
        <w:t xml:space="preserve"> it is expected that if the device requests information about </w:t>
      </w:r>
      <w:r w:rsidR="0059429A" w:rsidRPr="00557E70">
        <w:t xml:space="preserve">sexually transmitted disease </w:t>
      </w:r>
      <w:r w:rsidRPr="00557E70">
        <w:t>diagnosis it will be rejected</w:t>
      </w:r>
      <w:r w:rsidR="0000242C" w:rsidRPr="00557E70">
        <w:t xml:space="preserve">. </w:t>
      </w:r>
    </w:p>
    <w:p w14:paraId="22CF13A8" w14:textId="77777777" w:rsidR="00C32596" w:rsidRPr="00557E70" w:rsidRDefault="00C32596" w:rsidP="003368EF">
      <w:pPr>
        <w:pStyle w:val="BodyText"/>
      </w:pPr>
      <w:r w:rsidRPr="00557E70">
        <w:t>Second, this profile is operating in an environment where access consents are managed by BPPC or other mechanisms</w:t>
      </w:r>
      <w:r w:rsidR="0000242C" w:rsidRPr="00557E70">
        <w:t xml:space="preserve">. </w:t>
      </w:r>
      <w:r w:rsidRPr="00557E70">
        <w:t>I</w:t>
      </w:r>
      <w:r w:rsidR="004F3499" w:rsidRPr="00557E70">
        <w:t>UA</w:t>
      </w:r>
      <w:r w:rsidRPr="00557E70">
        <w:t xml:space="preserve"> is not a substitute for documenting, establishing, and modifying these legal agreements</w:t>
      </w:r>
      <w:r w:rsidR="0000242C" w:rsidRPr="00557E70">
        <w:t xml:space="preserve">. </w:t>
      </w:r>
      <w:r w:rsidRPr="00557E70">
        <w:t xml:space="preserve">It is </w:t>
      </w:r>
      <w:r w:rsidR="004F3499" w:rsidRPr="00557E70">
        <w:t>a</w:t>
      </w:r>
      <w:r w:rsidRPr="00557E70">
        <w:t xml:space="preserve"> method by which those agreements are enforced</w:t>
      </w:r>
      <w:r w:rsidR="0000242C" w:rsidRPr="00557E70">
        <w:t xml:space="preserve">. </w:t>
      </w:r>
      <w:r w:rsidRPr="00557E70">
        <w:t xml:space="preserve">For example, there </w:t>
      </w:r>
      <w:r w:rsidR="00622099" w:rsidRPr="00557E70">
        <w:t xml:space="preserve">will </w:t>
      </w:r>
      <w:r w:rsidRPr="00557E70">
        <w:t xml:space="preserve">be a documented consent agreement between a patient and a provider that the provider will provide </w:t>
      </w:r>
      <w:r w:rsidR="00622099" w:rsidRPr="00557E70">
        <w:t xml:space="preserve">medical </w:t>
      </w:r>
      <w:r w:rsidRPr="00557E70">
        <w:t xml:space="preserve">records to </w:t>
      </w:r>
      <w:r w:rsidR="00A4353E" w:rsidRPr="00557E70">
        <w:t>a healthcare proxy</w:t>
      </w:r>
      <w:r w:rsidR="00622099" w:rsidRPr="00557E70">
        <w:t xml:space="preserve"> </w:t>
      </w:r>
      <w:r w:rsidRPr="00557E70">
        <w:t>that is identified and authorized by the patient</w:t>
      </w:r>
      <w:r w:rsidR="0000242C" w:rsidRPr="00557E70">
        <w:t xml:space="preserve">. </w:t>
      </w:r>
      <w:r w:rsidRPr="00557E70">
        <w:t>BPPC is one way to document that agreement</w:t>
      </w:r>
      <w:r w:rsidR="00622099" w:rsidRPr="00557E70">
        <w:t>.</w:t>
      </w:r>
    </w:p>
    <w:p w14:paraId="7D31D43E" w14:textId="77777777" w:rsidR="00CF283F" w:rsidRPr="00557E70" w:rsidRDefault="00CF283F" w:rsidP="00356306">
      <w:pPr>
        <w:pStyle w:val="Heading2"/>
        <w:numPr>
          <w:ilvl w:val="0"/>
          <w:numId w:val="0"/>
        </w:numPr>
        <w:rPr>
          <w:noProof w:val="0"/>
          <w:lang w:val="en-US"/>
        </w:rPr>
      </w:pPr>
      <w:bookmarkStart w:id="39" w:name="_Toc428776512"/>
      <w:r w:rsidRPr="00557E70">
        <w:rPr>
          <w:noProof w:val="0"/>
          <w:lang w:val="en-US"/>
        </w:rPr>
        <w:t>Open Issues and Question</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8658"/>
      </w:tblGrid>
      <w:tr w:rsidR="006C2827" w:rsidRPr="00557E70" w14:paraId="64D6F3AF" w14:textId="77777777" w:rsidTr="00B10105">
        <w:trPr>
          <w:cantSplit/>
          <w:tblHeader/>
        </w:trPr>
        <w:tc>
          <w:tcPr>
            <w:tcW w:w="918" w:type="dxa"/>
            <w:shd w:val="clear" w:color="auto" w:fill="D9D9D9" w:themeFill="background1" w:themeFillShade="D9"/>
          </w:tcPr>
          <w:p w14:paraId="7BA841E9" w14:textId="77777777" w:rsidR="006C2827" w:rsidRPr="00557E70" w:rsidRDefault="006C2827" w:rsidP="006C2827">
            <w:pPr>
              <w:pStyle w:val="TableEntryHeader"/>
            </w:pPr>
            <w:r w:rsidRPr="00557E70">
              <w:t>Issue</w:t>
            </w:r>
          </w:p>
        </w:tc>
        <w:tc>
          <w:tcPr>
            <w:tcW w:w="8658" w:type="dxa"/>
            <w:shd w:val="clear" w:color="auto" w:fill="D9D9D9" w:themeFill="background1" w:themeFillShade="D9"/>
          </w:tcPr>
          <w:p w14:paraId="00F57D5C" w14:textId="77777777" w:rsidR="006C2827" w:rsidRPr="00557E70" w:rsidRDefault="006C2827" w:rsidP="006C2827">
            <w:pPr>
              <w:pStyle w:val="TableEntryHeader"/>
            </w:pPr>
            <w:r w:rsidRPr="00557E70">
              <w:t>Description</w:t>
            </w:r>
          </w:p>
        </w:tc>
      </w:tr>
      <w:tr w:rsidR="006C2827" w:rsidRPr="00557E70" w14:paraId="75319A02" w14:textId="77777777" w:rsidTr="00B10105">
        <w:trPr>
          <w:cantSplit/>
        </w:trPr>
        <w:tc>
          <w:tcPr>
            <w:tcW w:w="918" w:type="dxa"/>
            <w:shd w:val="clear" w:color="auto" w:fill="auto"/>
          </w:tcPr>
          <w:p w14:paraId="254F626F" w14:textId="77777777" w:rsidR="006C2827" w:rsidRPr="00557E70" w:rsidRDefault="006C2827" w:rsidP="006C2827">
            <w:pPr>
              <w:pStyle w:val="TableEntry"/>
            </w:pPr>
            <w:r w:rsidRPr="00557E70">
              <w:t>1</w:t>
            </w:r>
          </w:p>
        </w:tc>
        <w:tc>
          <w:tcPr>
            <w:tcW w:w="8658" w:type="dxa"/>
            <w:shd w:val="clear" w:color="auto" w:fill="auto"/>
          </w:tcPr>
          <w:p w14:paraId="718003CE" w14:textId="260F3BC1" w:rsidR="006C2827" w:rsidRPr="00557E70" w:rsidRDefault="006C2827" w:rsidP="006C2827">
            <w:pPr>
              <w:pStyle w:val="TableEntry"/>
            </w:pPr>
            <w:r w:rsidRPr="00557E70">
              <w:t>This profile does not specify the internal structure of “</w:t>
            </w:r>
            <w:proofErr w:type="spellStart"/>
            <w:r w:rsidRPr="00557E70">
              <w:t>client_id</w:t>
            </w:r>
            <w:proofErr w:type="spellEnd"/>
            <w:r w:rsidRPr="00557E70">
              <w:t>”</w:t>
            </w:r>
            <w:r w:rsidR="0000242C" w:rsidRPr="00557E70">
              <w:t xml:space="preserve">. </w:t>
            </w:r>
            <w:r w:rsidRPr="00557E70">
              <w:t>This is a major concern for operations and security management</w:t>
            </w:r>
            <w:r w:rsidR="0000242C" w:rsidRPr="00557E70">
              <w:t xml:space="preserve">. </w:t>
            </w:r>
            <w:proofErr w:type="gramStart"/>
            <w:r w:rsidRPr="00557E70">
              <w:t>But,</w:t>
            </w:r>
            <w:proofErr w:type="gramEnd"/>
            <w:r w:rsidRPr="00557E70">
              <w:t xml:space="preserve"> OAuth does not provide a full specification for </w:t>
            </w:r>
            <w:proofErr w:type="spellStart"/>
            <w:r w:rsidRPr="00557E70">
              <w:t>client_id</w:t>
            </w:r>
            <w:proofErr w:type="spellEnd"/>
            <w:r w:rsidR="0000242C" w:rsidRPr="00557E70">
              <w:t xml:space="preserve">. </w:t>
            </w:r>
            <w:r w:rsidRPr="00557E70">
              <w:t>It just specifies its purpose.</w:t>
            </w:r>
          </w:p>
          <w:p w14:paraId="571EDA9D" w14:textId="77777777" w:rsidR="006C2827" w:rsidRPr="00557E70" w:rsidRDefault="006C2827" w:rsidP="006C2827">
            <w:pPr>
              <w:pStyle w:val="TableEntry"/>
            </w:pPr>
            <w:r w:rsidRPr="00557E70">
              <w:t>DICOM’s equivalent information attributes are: Manufacturer, Model, Software Versions, and Serial Number.</w:t>
            </w:r>
          </w:p>
          <w:p w14:paraId="55B59EB6" w14:textId="77777777" w:rsidR="006C2827" w:rsidRPr="00557E70" w:rsidRDefault="006C2827" w:rsidP="006C2827">
            <w:pPr>
              <w:pStyle w:val="TableEntry"/>
            </w:pPr>
            <w:r w:rsidRPr="00557E70">
              <w:t>The OAuth client ID must identify the device, the application (including any necessary version information), the particular instance, and any other information needed to identify the client application uniquely.</w:t>
            </w:r>
          </w:p>
          <w:p w14:paraId="3396989D" w14:textId="77777777" w:rsidR="003532C9" w:rsidRPr="00557E70" w:rsidRDefault="003532C9" w:rsidP="006C2827">
            <w:pPr>
              <w:pStyle w:val="TableEntry"/>
            </w:pPr>
            <w:r w:rsidRPr="00557E70">
              <w:t>Registration of clients is a significant operational and security problem that is being postponed until there is more experience with problems in the field and reasonable solutions</w:t>
            </w:r>
            <w:r w:rsidR="0000242C" w:rsidRPr="00557E70">
              <w:t xml:space="preserve">. </w:t>
            </w:r>
            <w:r w:rsidR="00B25974" w:rsidRPr="00557E70">
              <w:t xml:space="preserve">There is known danger from spoofing of </w:t>
            </w:r>
            <w:proofErr w:type="spellStart"/>
            <w:r w:rsidR="00B25974" w:rsidRPr="00557E70">
              <w:t>client_id</w:t>
            </w:r>
            <w:proofErr w:type="spellEnd"/>
            <w:r w:rsidR="00B25974" w:rsidRPr="00557E70">
              <w:t>.</w:t>
            </w:r>
          </w:p>
          <w:p w14:paraId="3369997A" w14:textId="77777777" w:rsidR="00B25974" w:rsidRPr="00557E70" w:rsidRDefault="00B25974" w:rsidP="006C2827">
            <w:pPr>
              <w:pStyle w:val="TableEntry"/>
            </w:pPr>
            <w:r w:rsidRPr="00557E70">
              <w:t xml:space="preserve">At this time, the method for assignment of </w:t>
            </w:r>
            <w:proofErr w:type="spellStart"/>
            <w:r w:rsidRPr="00557E70">
              <w:t>client_id</w:t>
            </w:r>
            <w:proofErr w:type="spellEnd"/>
            <w:r w:rsidRPr="00557E70">
              <w:t xml:space="preserve"> is not included in the profile</w:t>
            </w:r>
            <w:r w:rsidR="0000242C" w:rsidRPr="00557E70">
              <w:t xml:space="preserve">. </w:t>
            </w:r>
            <w:r w:rsidRPr="00557E70">
              <w:t>In the field there are a variety of methods being tried</w:t>
            </w:r>
            <w:r w:rsidR="0000242C" w:rsidRPr="00557E70">
              <w:t xml:space="preserve">. </w:t>
            </w:r>
            <w:r w:rsidRPr="00557E70">
              <w:t>Many depend upon physical distribution methods or out of band communications to manage the authentication problems.</w:t>
            </w:r>
          </w:p>
        </w:tc>
      </w:tr>
      <w:tr w:rsidR="006C2827" w:rsidRPr="00557E70" w14:paraId="5715D865" w14:textId="77777777" w:rsidTr="00B10105">
        <w:trPr>
          <w:cantSplit/>
        </w:trPr>
        <w:tc>
          <w:tcPr>
            <w:tcW w:w="918" w:type="dxa"/>
            <w:shd w:val="clear" w:color="auto" w:fill="auto"/>
          </w:tcPr>
          <w:p w14:paraId="0AEE43E1" w14:textId="77777777" w:rsidR="006C2827" w:rsidRPr="00557E70" w:rsidRDefault="003532C9" w:rsidP="006C2827">
            <w:pPr>
              <w:pStyle w:val="TableEntry"/>
            </w:pPr>
            <w:r w:rsidRPr="00557E70">
              <w:t>2</w:t>
            </w:r>
          </w:p>
        </w:tc>
        <w:tc>
          <w:tcPr>
            <w:tcW w:w="8658" w:type="dxa"/>
            <w:shd w:val="clear" w:color="auto" w:fill="auto"/>
          </w:tcPr>
          <w:p w14:paraId="71AEB9AB" w14:textId="19F0B4C1" w:rsidR="004615BB" w:rsidRPr="00557E70" w:rsidRDefault="003532C9" w:rsidP="00046E1C">
            <w:pPr>
              <w:pStyle w:val="TableEntry"/>
            </w:pPr>
            <w:r w:rsidRPr="00557E70">
              <w:t>This profile mandate</w:t>
            </w:r>
            <w:r w:rsidR="00C31E55" w:rsidRPr="00557E70">
              <w:t>s</w:t>
            </w:r>
            <w:r w:rsidRPr="00557E70">
              <w:t xml:space="preserve"> </w:t>
            </w:r>
            <w:r w:rsidR="00C31E55" w:rsidRPr="00557E70">
              <w:t>support for JWT</w:t>
            </w:r>
            <w:r w:rsidRPr="00557E70">
              <w:t xml:space="preserve"> token format</w:t>
            </w:r>
            <w:r w:rsidR="0000242C" w:rsidRPr="00557E70">
              <w:t xml:space="preserve">. </w:t>
            </w:r>
            <w:r w:rsidR="00B25974" w:rsidRPr="00557E70">
              <w:t>It has</w:t>
            </w:r>
            <w:r w:rsidRPr="00557E70">
              <w:t xml:space="preserve"> an </w:t>
            </w:r>
            <w:r w:rsidR="00365E38" w:rsidRPr="00557E70">
              <w:t>XUA</w:t>
            </w:r>
            <w:r w:rsidRPr="00557E70">
              <w:t xml:space="preserve"> SAML </w:t>
            </w:r>
            <w:r w:rsidR="00A0309A">
              <w:t>Option</w:t>
            </w:r>
            <w:r w:rsidR="00C31E55" w:rsidRPr="00557E70">
              <w:t xml:space="preserve"> defined by IHE for ease of integration with the IHE WS-Security environment</w:t>
            </w:r>
            <w:r w:rsidR="0000242C" w:rsidRPr="00557E70">
              <w:t xml:space="preserve">. </w:t>
            </w:r>
            <w:r w:rsidR="00C31E55" w:rsidRPr="00557E70">
              <w:t>You may also use other token formats as part of a deployment.</w:t>
            </w:r>
          </w:p>
        </w:tc>
      </w:tr>
      <w:tr w:rsidR="006C2827" w:rsidRPr="00557E70" w14:paraId="56E516AF" w14:textId="77777777" w:rsidTr="00B10105">
        <w:trPr>
          <w:cantSplit/>
        </w:trPr>
        <w:tc>
          <w:tcPr>
            <w:tcW w:w="918" w:type="dxa"/>
            <w:shd w:val="clear" w:color="auto" w:fill="auto"/>
          </w:tcPr>
          <w:p w14:paraId="7C1B7D85" w14:textId="77777777" w:rsidR="006C2827" w:rsidRPr="00557E70" w:rsidRDefault="003532C9" w:rsidP="006C2827">
            <w:pPr>
              <w:pStyle w:val="TableEntry"/>
            </w:pPr>
            <w:r w:rsidRPr="00557E70">
              <w:lastRenderedPageBreak/>
              <w:t>3</w:t>
            </w:r>
          </w:p>
        </w:tc>
        <w:tc>
          <w:tcPr>
            <w:tcW w:w="8658" w:type="dxa"/>
            <w:shd w:val="clear" w:color="auto" w:fill="auto"/>
          </w:tcPr>
          <w:p w14:paraId="45AB478F" w14:textId="77777777" w:rsidR="006C2827" w:rsidRPr="00557E70" w:rsidRDefault="003532C9" w:rsidP="006C2827">
            <w:pPr>
              <w:pStyle w:val="TableEntry"/>
            </w:pPr>
            <w:r w:rsidRPr="00557E70">
              <w:t>Audit messages are only defined for clients that are also Secure Applications</w:t>
            </w:r>
            <w:r w:rsidR="0000242C" w:rsidRPr="00557E70">
              <w:t xml:space="preserve">. </w:t>
            </w:r>
            <w:r w:rsidRPr="00557E70">
              <w:t>There is no defined auditing for other clients.</w:t>
            </w:r>
          </w:p>
        </w:tc>
      </w:tr>
      <w:tr w:rsidR="00EF11CE" w:rsidRPr="00557E70" w14:paraId="1F52B417" w14:textId="77777777" w:rsidTr="00B10105">
        <w:trPr>
          <w:cantSplit/>
        </w:trPr>
        <w:tc>
          <w:tcPr>
            <w:tcW w:w="918" w:type="dxa"/>
            <w:shd w:val="clear" w:color="auto" w:fill="auto"/>
          </w:tcPr>
          <w:p w14:paraId="2DA41A55" w14:textId="77777777" w:rsidR="00EF11CE" w:rsidRPr="00557E70" w:rsidRDefault="00EF11CE" w:rsidP="006C2827">
            <w:pPr>
              <w:pStyle w:val="TableEntry"/>
            </w:pPr>
            <w:r w:rsidRPr="00557E70">
              <w:t>4</w:t>
            </w:r>
          </w:p>
        </w:tc>
        <w:tc>
          <w:tcPr>
            <w:tcW w:w="8658" w:type="dxa"/>
            <w:shd w:val="clear" w:color="auto" w:fill="auto"/>
          </w:tcPr>
          <w:p w14:paraId="0B92F1CB" w14:textId="77777777" w:rsidR="00EF11CE" w:rsidRPr="00557E70" w:rsidRDefault="00EF11CE" w:rsidP="006C2827">
            <w:pPr>
              <w:pStyle w:val="TableEntry"/>
            </w:pPr>
            <w:r w:rsidRPr="00557E70">
              <w:t xml:space="preserve">This profile </w:t>
            </w:r>
            <w:r w:rsidR="00F02F00" w:rsidRPr="00557E70">
              <w:t>does not require client grouping with</w:t>
            </w:r>
            <w:r w:rsidRPr="00557E70">
              <w:t xml:space="preserve"> Secure Node or Secure Application</w:t>
            </w:r>
            <w:r w:rsidR="00F02F00" w:rsidRPr="00557E70">
              <w:t xml:space="preserve"> because it is using the OAuth issuance rules for </w:t>
            </w:r>
            <w:proofErr w:type="spellStart"/>
            <w:r w:rsidR="00F02F00" w:rsidRPr="00557E70">
              <w:t>client_id</w:t>
            </w:r>
            <w:proofErr w:type="spellEnd"/>
            <w:r w:rsidR="00F02F00" w:rsidRPr="00557E70">
              <w:t>, see the security consideration section</w:t>
            </w:r>
            <w:r w:rsidR="0000242C" w:rsidRPr="00557E70">
              <w:t xml:space="preserve">. </w:t>
            </w:r>
            <w:r w:rsidR="00F02F00" w:rsidRPr="00557E70">
              <w:t xml:space="preserve">It assumes that the </w:t>
            </w:r>
            <w:proofErr w:type="spellStart"/>
            <w:r w:rsidR="00F02F00" w:rsidRPr="00557E70">
              <w:t>client_id</w:t>
            </w:r>
            <w:proofErr w:type="spellEnd"/>
            <w:r w:rsidR="00F02F00" w:rsidRPr="00557E70">
              <w:t xml:space="preserve"> management will deal with these security considerations in a manner similar to the certificate management assumptions made for TLS and other certificate users.</w:t>
            </w:r>
          </w:p>
        </w:tc>
      </w:tr>
    </w:tbl>
    <w:p w14:paraId="42D3AACD" w14:textId="77777777" w:rsidR="006C2827" w:rsidRPr="00557E70" w:rsidRDefault="006C2827" w:rsidP="003368EF">
      <w:pPr>
        <w:pStyle w:val="BodyText"/>
      </w:pPr>
    </w:p>
    <w:p w14:paraId="4D4C4926" w14:textId="77777777" w:rsidR="00CF283F" w:rsidRPr="00557E70" w:rsidRDefault="00CF283F" w:rsidP="008616CB">
      <w:pPr>
        <w:pStyle w:val="Heading2"/>
        <w:numPr>
          <w:ilvl w:val="0"/>
          <w:numId w:val="0"/>
        </w:numPr>
        <w:rPr>
          <w:noProof w:val="0"/>
          <w:lang w:val="en-US"/>
        </w:rPr>
      </w:pPr>
      <w:bookmarkStart w:id="40" w:name="_Toc428776513"/>
      <w:bookmarkStart w:id="41" w:name="_Toc473170357"/>
      <w:bookmarkStart w:id="42" w:name="_Toc504625754"/>
      <w:r w:rsidRPr="00557E70">
        <w:rPr>
          <w:noProof w:val="0"/>
          <w:lang w:val="en-US"/>
        </w:rPr>
        <w:t>Closed Issues</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8686"/>
      </w:tblGrid>
      <w:tr w:rsidR="00FC306E" w:rsidRPr="00557E70" w14:paraId="4D0EB2F4" w14:textId="77777777" w:rsidTr="00B10105">
        <w:tc>
          <w:tcPr>
            <w:tcW w:w="872" w:type="dxa"/>
            <w:shd w:val="clear" w:color="auto" w:fill="D9D9D9" w:themeFill="background1" w:themeFillShade="D9"/>
          </w:tcPr>
          <w:p w14:paraId="029F0602" w14:textId="77777777" w:rsidR="00FC306E" w:rsidRPr="00557E70" w:rsidRDefault="00FC306E" w:rsidP="00750CD1">
            <w:pPr>
              <w:pStyle w:val="TableEntryHeader"/>
            </w:pPr>
            <w:r w:rsidRPr="00557E70">
              <w:t>Issue</w:t>
            </w:r>
          </w:p>
        </w:tc>
        <w:tc>
          <w:tcPr>
            <w:tcW w:w="8686" w:type="dxa"/>
            <w:shd w:val="clear" w:color="auto" w:fill="D9D9D9" w:themeFill="background1" w:themeFillShade="D9"/>
          </w:tcPr>
          <w:p w14:paraId="29B62DFB" w14:textId="77777777" w:rsidR="00FC306E" w:rsidRPr="00557E70" w:rsidRDefault="00FC306E" w:rsidP="00750CD1">
            <w:pPr>
              <w:pStyle w:val="TableEntryHeader"/>
            </w:pPr>
            <w:r w:rsidRPr="00557E70">
              <w:t>Description</w:t>
            </w:r>
          </w:p>
        </w:tc>
      </w:tr>
      <w:tr w:rsidR="00FC306E" w:rsidRPr="00557E70" w14:paraId="65B5697A" w14:textId="77777777" w:rsidTr="00B10105">
        <w:tc>
          <w:tcPr>
            <w:tcW w:w="872" w:type="dxa"/>
            <w:shd w:val="clear" w:color="auto" w:fill="auto"/>
          </w:tcPr>
          <w:p w14:paraId="47F41108" w14:textId="77777777" w:rsidR="00FC306E" w:rsidRPr="00557E70" w:rsidRDefault="00FC306E" w:rsidP="00750CD1">
            <w:pPr>
              <w:pStyle w:val="TableEntry"/>
            </w:pPr>
            <w:r w:rsidRPr="00557E70">
              <w:t>8</w:t>
            </w:r>
          </w:p>
        </w:tc>
        <w:tc>
          <w:tcPr>
            <w:tcW w:w="8686" w:type="dxa"/>
            <w:shd w:val="clear" w:color="auto" w:fill="auto"/>
          </w:tcPr>
          <w:p w14:paraId="793E4A4D" w14:textId="77777777" w:rsidR="00FC306E" w:rsidRPr="00557E70" w:rsidRDefault="00FC306E" w:rsidP="00750CD1">
            <w:pPr>
              <w:pStyle w:val="TableEntry"/>
            </w:pPr>
            <w:r w:rsidRPr="00557E70">
              <w:t>This profile uses only the Authorization: header for conveying the authorization information. The parameter form is not prohibited but is not compliant with the profile.</w:t>
            </w:r>
          </w:p>
        </w:tc>
      </w:tr>
      <w:tr w:rsidR="00FC306E" w:rsidRPr="00557E70" w14:paraId="10CB8119" w14:textId="77777777" w:rsidTr="00B10105">
        <w:tc>
          <w:tcPr>
            <w:tcW w:w="872" w:type="dxa"/>
            <w:shd w:val="clear" w:color="auto" w:fill="auto"/>
          </w:tcPr>
          <w:p w14:paraId="7B9C50BF" w14:textId="77777777" w:rsidR="00FC306E" w:rsidRPr="00557E70" w:rsidRDefault="00FC306E" w:rsidP="00750CD1">
            <w:pPr>
              <w:pStyle w:val="TableEntry"/>
            </w:pPr>
            <w:r w:rsidRPr="00557E70">
              <w:t>9</w:t>
            </w:r>
          </w:p>
        </w:tc>
        <w:tc>
          <w:tcPr>
            <w:tcW w:w="8686" w:type="dxa"/>
            <w:shd w:val="clear" w:color="auto" w:fill="auto"/>
          </w:tcPr>
          <w:p w14:paraId="36D2B103" w14:textId="77777777" w:rsidR="00FC306E" w:rsidRPr="00557E70" w:rsidRDefault="00FC306E" w:rsidP="00C31E55">
            <w:pPr>
              <w:pStyle w:val="TableEntry"/>
            </w:pPr>
            <w:r w:rsidRPr="00557E70">
              <w:t>This profile does not explain the ways that some Resource Servers utilize HTTP redirects to automate some kinds of authorization activities. The actual HTTP transactions used for Obtain Authorization Token and Authorized RESTful Transaction are as defined within this profile. The other transactions are under the control of the Resource Server and its design.</w:t>
            </w:r>
          </w:p>
          <w:p w14:paraId="4BDDA338" w14:textId="77777777" w:rsidR="00FC306E" w:rsidRPr="00557E70" w:rsidRDefault="00FC306E" w:rsidP="00750CD1">
            <w:pPr>
              <w:pStyle w:val="TableEntry"/>
            </w:pPr>
            <w:r w:rsidRPr="00557E70">
              <w:t>Is an IHE explanation of how this works needed, or is the extensive industry documentation and tutorials used in other fields sufficient?  No.</w:t>
            </w:r>
          </w:p>
        </w:tc>
      </w:tr>
      <w:tr w:rsidR="00FC306E" w:rsidRPr="00557E70" w14:paraId="663BC235" w14:textId="77777777" w:rsidTr="00B10105">
        <w:tc>
          <w:tcPr>
            <w:tcW w:w="872" w:type="dxa"/>
            <w:shd w:val="clear" w:color="auto" w:fill="auto"/>
          </w:tcPr>
          <w:p w14:paraId="6A24692E" w14:textId="77777777" w:rsidR="00FC306E" w:rsidRPr="00557E70" w:rsidRDefault="00FC306E" w:rsidP="00750CD1">
            <w:pPr>
              <w:pStyle w:val="TableEntry"/>
            </w:pPr>
            <w:r w:rsidRPr="00557E70">
              <w:t>10</w:t>
            </w:r>
          </w:p>
        </w:tc>
        <w:tc>
          <w:tcPr>
            <w:tcW w:w="8686" w:type="dxa"/>
            <w:shd w:val="clear" w:color="auto" w:fill="auto"/>
          </w:tcPr>
          <w:p w14:paraId="11E40665" w14:textId="77777777" w:rsidR="00FC306E" w:rsidRPr="00557E70" w:rsidRDefault="00FC306E" w:rsidP="00C31E55">
            <w:pPr>
              <w:pStyle w:val="TableEntry"/>
            </w:pPr>
            <w:r w:rsidRPr="00557E70">
              <w:t xml:space="preserve">The selected standards are </w:t>
            </w:r>
          </w:p>
          <w:p w14:paraId="73D60DC1" w14:textId="77777777" w:rsidR="00FC306E" w:rsidRPr="00557E70" w:rsidRDefault="00FC306E" w:rsidP="00AA103E">
            <w:pPr>
              <w:pStyle w:val="TableEntry"/>
              <w:numPr>
                <w:ilvl w:val="0"/>
                <w:numId w:val="40"/>
              </w:numPr>
            </w:pPr>
            <w:r w:rsidRPr="00557E70">
              <w:t>The OAuth 2.0 Framework</w:t>
            </w:r>
          </w:p>
          <w:p w14:paraId="75DAA6BC" w14:textId="77777777" w:rsidR="00FC306E" w:rsidRPr="00557E70" w:rsidRDefault="00FC306E" w:rsidP="00AA103E">
            <w:pPr>
              <w:pStyle w:val="TableEntry"/>
              <w:numPr>
                <w:ilvl w:val="0"/>
                <w:numId w:val="40"/>
              </w:numPr>
            </w:pPr>
            <w:proofErr w:type="gramStart"/>
            <w:r w:rsidRPr="00557E70">
              <w:t>JWT  Token</w:t>
            </w:r>
            <w:proofErr w:type="gramEnd"/>
            <w:r w:rsidRPr="00557E70">
              <w:t>, with defined extensions</w:t>
            </w:r>
          </w:p>
          <w:p w14:paraId="603B83CA" w14:textId="77777777" w:rsidR="00FC306E" w:rsidRPr="00557E70" w:rsidRDefault="00FC306E" w:rsidP="00AA103E">
            <w:pPr>
              <w:pStyle w:val="TableEntry"/>
              <w:numPr>
                <w:ilvl w:val="0"/>
                <w:numId w:val="40"/>
              </w:numPr>
            </w:pPr>
            <w:r w:rsidRPr="00557E70">
              <w:t>SAML Token, using the XUA extensions</w:t>
            </w:r>
          </w:p>
        </w:tc>
      </w:tr>
      <w:tr w:rsidR="005D4F72" w:rsidRPr="00557E70" w14:paraId="64B9D881" w14:textId="77777777" w:rsidTr="00B10105">
        <w:trPr>
          <w:ins w:id="43" w:author="walco@walkit.nl" w:date="2020-02-19T16:30:00Z"/>
        </w:trPr>
        <w:tc>
          <w:tcPr>
            <w:tcW w:w="872" w:type="dxa"/>
            <w:shd w:val="clear" w:color="auto" w:fill="auto"/>
          </w:tcPr>
          <w:p w14:paraId="00AB3531" w14:textId="49FC2BD8" w:rsidR="005D4F72" w:rsidRPr="00557E70" w:rsidRDefault="005D4F72" w:rsidP="00750CD1">
            <w:pPr>
              <w:pStyle w:val="TableEntry"/>
              <w:rPr>
                <w:ins w:id="44" w:author="walco@walkit.nl" w:date="2020-02-19T16:30:00Z"/>
              </w:rPr>
            </w:pPr>
            <w:ins w:id="45" w:author="walco@walkit.nl" w:date="2020-02-19T16:36:00Z">
              <w:r>
                <w:t>11</w:t>
              </w:r>
            </w:ins>
          </w:p>
        </w:tc>
        <w:tc>
          <w:tcPr>
            <w:tcW w:w="8686" w:type="dxa"/>
            <w:shd w:val="clear" w:color="auto" w:fill="auto"/>
          </w:tcPr>
          <w:p w14:paraId="43245ABD" w14:textId="77777777" w:rsidR="005D4F72" w:rsidRPr="00557E70" w:rsidRDefault="005D4F72" w:rsidP="00C31E55">
            <w:pPr>
              <w:pStyle w:val="TableEntry"/>
              <w:rPr>
                <w:ins w:id="46" w:author="walco@walkit.nl" w:date="2020-02-19T16:30:00Z"/>
              </w:rPr>
            </w:pPr>
          </w:p>
        </w:tc>
      </w:tr>
      <w:tr w:rsidR="005D4F72" w:rsidRPr="00557E70" w14:paraId="475ECD26" w14:textId="77777777" w:rsidTr="00B10105">
        <w:trPr>
          <w:ins w:id="47" w:author="walco@walkit.nl" w:date="2020-02-19T16:30:00Z"/>
        </w:trPr>
        <w:tc>
          <w:tcPr>
            <w:tcW w:w="872" w:type="dxa"/>
            <w:shd w:val="clear" w:color="auto" w:fill="auto"/>
          </w:tcPr>
          <w:p w14:paraId="48B3BBFB" w14:textId="77777777" w:rsidR="005D4F72" w:rsidRPr="00557E70" w:rsidRDefault="005D4F72" w:rsidP="00750CD1">
            <w:pPr>
              <w:pStyle w:val="TableEntry"/>
              <w:rPr>
                <w:ins w:id="48" w:author="walco@walkit.nl" w:date="2020-02-19T16:30:00Z"/>
              </w:rPr>
            </w:pPr>
          </w:p>
        </w:tc>
        <w:tc>
          <w:tcPr>
            <w:tcW w:w="8686" w:type="dxa"/>
            <w:shd w:val="clear" w:color="auto" w:fill="auto"/>
          </w:tcPr>
          <w:p w14:paraId="323F7456" w14:textId="77777777" w:rsidR="005D4F72" w:rsidRPr="00557E70" w:rsidRDefault="005D4F72" w:rsidP="00C31E55">
            <w:pPr>
              <w:pStyle w:val="TableEntry"/>
              <w:rPr>
                <w:ins w:id="49" w:author="walco@walkit.nl" w:date="2020-02-19T16:30:00Z"/>
              </w:rPr>
            </w:pPr>
          </w:p>
        </w:tc>
      </w:tr>
      <w:tr w:rsidR="005D4F72" w:rsidRPr="00557E70" w14:paraId="6DE3B312" w14:textId="77777777" w:rsidTr="00B10105">
        <w:trPr>
          <w:ins w:id="50" w:author="walco@walkit.nl" w:date="2020-02-19T16:30:00Z"/>
        </w:trPr>
        <w:tc>
          <w:tcPr>
            <w:tcW w:w="872" w:type="dxa"/>
            <w:shd w:val="clear" w:color="auto" w:fill="auto"/>
          </w:tcPr>
          <w:p w14:paraId="1AF116B4" w14:textId="77777777" w:rsidR="005D4F72" w:rsidRPr="00557E70" w:rsidRDefault="005D4F72" w:rsidP="00750CD1">
            <w:pPr>
              <w:pStyle w:val="TableEntry"/>
              <w:rPr>
                <w:ins w:id="51" w:author="walco@walkit.nl" w:date="2020-02-19T16:30:00Z"/>
              </w:rPr>
            </w:pPr>
          </w:p>
        </w:tc>
        <w:tc>
          <w:tcPr>
            <w:tcW w:w="8686" w:type="dxa"/>
            <w:shd w:val="clear" w:color="auto" w:fill="auto"/>
          </w:tcPr>
          <w:p w14:paraId="2E00C072" w14:textId="77777777" w:rsidR="005D4F72" w:rsidRPr="00557E70" w:rsidRDefault="005D4F72" w:rsidP="00C31E55">
            <w:pPr>
              <w:pStyle w:val="TableEntry"/>
              <w:rPr>
                <w:ins w:id="52" w:author="walco@walkit.nl" w:date="2020-02-19T16:30:00Z"/>
              </w:rPr>
            </w:pPr>
          </w:p>
        </w:tc>
      </w:tr>
      <w:tr w:rsidR="005D4F72" w:rsidRPr="00557E70" w14:paraId="03544A16" w14:textId="77777777" w:rsidTr="00B10105">
        <w:trPr>
          <w:ins w:id="53" w:author="walco@walkit.nl" w:date="2020-02-19T16:30:00Z"/>
        </w:trPr>
        <w:tc>
          <w:tcPr>
            <w:tcW w:w="872" w:type="dxa"/>
            <w:shd w:val="clear" w:color="auto" w:fill="auto"/>
          </w:tcPr>
          <w:p w14:paraId="5359BBB0" w14:textId="77777777" w:rsidR="005D4F72" w:rsidRPr="00557E70" w:rsidRDefault="005D4F72" w:rsidP="00750CD1">
            <w:pPr>
              <w:pStyle w:val="TableEntry"/>
              <w:rPr>
                <w:ins w:id="54" w:author="walco@walkit.nl" w:date="2020-02-19T16:30:00Z"/>
              </w:rPr>
            </w:pPr>
          </w:p>
        </w:tc>
        <w:tc>
          <w:tcPr>
            <w:tcW w:w="8686" w:type="dxa"/>
            <w:shd w:val="clear" w:color="auto" w:fill="auto"/>
          </w:tcPr>
          <w:p w14:paraId="34823C69" w14:textId="77777777" w:rsidR="005D4F72" w:rsidRPr="00557E70" w:rsidRDefault="005D4F72" w:rsidP="00C31E55">
            <w:pPr>
              <w:pStyle w:val="TableEntry"/>
              <w:rPr>
                <w:ins w:id="55" w:author="walco@walkit.nl" w:date="2020-02-19T16:30:00Z"/>
              </w:rPr>
            </w:pPr>
          </w:p>
        </w:tc>
      </w:tr>
    </w:tbl>
    <w:p w14:paraId="1D9665B0" w14:textId="77777777" w:rsidR="009A271F" w:rsidRPr="00557E70" w:rsidRDefault="009A271F" w:rsidP="009A271F">
      <w:pPr>
        <w:pStyle w:val="BodyText"/>
      </w:pPr>
    </w:p>
    <w:p w14:paraId="2DC7E323" w14:textId="77777777" w:rsidR="00CF283F" w:rsidRPr="00557E70" w:rsidRDefault="00CF283F" w:rsidP="00147F29">
      <w:pPr>
        <w:pStyle w:val="BodyText"/>
      </w:pPr>
    </w:p>
    <w:p w14:paraId="68617327" w14:textId="77777777" w:rsidR="009F5CF4" w:rsidRPr="00557E70" w:rsidRDefault="00747676" w:rsidP="00BB76BC">
      <w:pPr>
        <w:pStyle w:val="Heading1"/>
        <w:numPr>
          <w:ilvl w:val="0"/>
          <w:numId w:val="0"/>
        </w:numPr>
        <w:rPr>
          <w:noProof w:val="0"/>
        </w:rPr>
      </w:pPr>
      <w:bookmarkStart w:id="56" w:name="_Toc428776514"/>
      <w:r w:rsidRPr="00557E70">
        <w:rPr>
          <w:noProof w:val="0"/>
        </w:rPr>
        <w:lastRenderedPageBreak/>
        <w:t>General Introduction</w:t>
      </w:r>
      <w:bookmarkEnd w:id="56"/>
    </w:p>
    <w:p w14:paraId="7D8B9D45" w14:textId="77777777" w:rsidR="00747676" w:rsidRPr="00557E70" w:rsidRDefault="00C16F09" w:rsidP="00BB76BC">
      <w:pPr>
        <w:pStyle w:val="EditorInstructions"/>
      </w:pPr>
      <w:r w:rsidRPr="00557E70">
        <w:t xml:space="preserve">Update the following Appendices to the General Introduction as indicated below. Note that these are not appendices to </w:t>
      </w:r>
      <w:r w:rsidR="00CE2A56" w:rsidRPr="00557E70">
        <w:t>Volume but rather to the General Introduction</w:t>
      </w:r>
      <w:r w:rsidRPr="00557E70">
        <w:t>.</w:t>
      </w:r>
    </w:p>
    <w:p w14:paraId="701D54CD" w14:textId="77777777" w:rsidR="00747676" w:rsidRPr="00557E70" w:rsidRDefault="00747676" w:rsidP="00747676">
      <w:pPr>
        <w:pStyle w:val="AppendixHeading1"/>
        <w:rPr>
          <w:noProof w:val="0"/>
        </w:rPr>
      </w:pPr>
      <w:bookmarkStart w:id="57" w:name="_Toc428776515"/>
      <w:r w:rsidRPr="00557E70">
        <w:rPr>
          <w:noProof w:val="0"/>
        </w:rPr>
        <w:t>Appendix A - Actor Summary Definitions</w:t>
      </w:r>
      <w:bookmarkEnd w:id="57"/>
    </w:p>
    <w:p w14:paraId="304B3CAD" w14:textId="77777777" w:rsidR="00747676" w:rsidRPr="00557E70" w:rsidRDefault="00747676" w:rsidP="00747676">
      <w:pPr>
        <w:pStyle w:val="EditorInstructions"/>
      </w:pPr>
      <w:r w:rsidRPr="00557E70">
        <w:t xml:space="preserve">Add the following actors </w:t>
      </w:r>
      <w:r w:rsidRPr="00557E70">
        <w:rPr>
          <w:iCs w:val="0"/>
        </w:rPr>
        <w:t xml:space="preserve">to the IHE </w:t>
      </w:r>
      <w:r w:rsidRPr="00557E70">
        <w:t>Technical Frameworks</w:t>
      </w:r>
      <w:r w:rsidRPr="00557E70">
        <w:rPr>
          <w:iCs w:val="0"/>
        </w:rPr>
        <w:t xml:space="preserve"> General Introduction list of </w:t>
      </w:r>
      <w:r w:rsidR="0000242C" w:rsidRPr="00557E70">
        <w:rPr>
          <w:iCs w:val="0"/>
        </w:rPr>
        <w:t>actors</w:t>
      </w:r>
      <w:r w:rsidRPr="00557E70">
        <w:t>:</w:t>
      </w:r>
    </w:p>
    <w:p w14:paraId="51638A98"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7A96C336" w14:textId="77777777" w:rsidTr="00BB76BC">
        <w:tc>
          <w:tcPr>
            <w:tcW w:w="3078" w:type="dxa"/>
            <w:shd w:val="clear" w:color="auto" w:fill="D9D9D9"/>
          </w:tcPr>
          <w:p w14:paraId="72C8C993" w14:textId="77777777" w:rsidR="00747676" w:rsidRPr="00557E70" w:rsidRDefault="00747676" w:rsidP="00EB71A2">
            <w:pPr>
              <w:pStyle w:val="TableEntryHeader"/>
            </w:pPr>
            <w:r w:rsidRPr="00557E70">
              <w:t>Actor</w:t>
            </w:r>
          </w:p>
        </w:tc>
        <w:tc>
          <w:tcPr>
            <w:tcW w:w="6498" w:type="dxa"/>
            <w:shd w:val="clear" w:color="auto" w:fill="D9D9D9"/>
          </w:tcPr>
          <w:p w14:paraId="1BE9FCDF" w14:textId="77777777" w:rsidR="00747676" w:rsidRPr="00557E70" w:rsidRDefault="00747676" w:rsidP="00EB71A2">
            <w:pPr>
              <w:pStyle w:val="TableEntryHeader"/>
            </w:pPr>
            <w:r w:rsidRPr="00557E70">
              <w:t>Definition</w:t>
            </w:r>
          </w:p>
        </w:tc>
      </w:tr>
      <w:tr w:rsidR="00747676" w:rsidRPr="00557E70" w14:paraId="11B69AF5" w14:textId="77777777" w:rsidTr="00BB76BC">
        <w:tc>
          <w:tcPr>
            <w:tcW w:w="3078" w:type="dxa"/>
            <w:shd w:val="clear" w:color="auto" w:fill="auto"/>
          </w:tcPr>
          <w:p w14:paraId="04CBE469" w14:textId="77777777" w:rsidR="00747676" w:rsidRPr="00557E70" w:rsidRDefault="00CA04F0" w:rsidP="00EB71A2">
            <w:pPr>
              <w:pStyle w:val="TableEntry"/>
            </w:pPr>
            <w:r w:rsidRPr="00557E70">
              <w:t xml:space="preserve">Authorization </w:t>
            </w:r>
            <w:r w:rsidR="00D9518A" w:rsidRPr="00557E70">
              <w:t>Client</w:t>
            </w:r>
          </w:p>
        </w:tc>
        <w:tc>
          <w:tcPr>
            <w:tcW w:w="6498" w:type="dxa"/>
            <w:shd w:val="clear" w:color="auto" w:fill="auto"/>
          </w:tcPr>
          <w:p w14:paraId="1D0631F1" w14:textId="77777777" w:rsidR="00747676" w:rsidRPr="00557E70" w:rsidRDefault="00CA04F0" w:rsidP="00EB71A2">
            <w:pPr>
              <w:pStyle w:val="TableEntry"/>
            </w:pPr>
            <w:r w:rsidRPr="00557E70">
              <w:t xml:space="preserve">A client that </w:t>
            </w:r>
            <w:r w:rsidR="00B2060D" w:rsidRPr="00557E70">
              <w:t xml:space="preserve">presents </w:t>
            </w:r>
            <w:r w:rsidRPr="00557E70">
              <w:t xml:space="preserve">authorization </w:t>
            </w:r>
            <w:r w:rsidR="00B2060D" w:rsidRPr="00557E70">
              <w:t>tokens as part of</w:t>
            </w:r>
            <w:r w:rsidRPr="00557E70">
              <w:t xml:space="preserve"> transactions.</w:t>
            </w:r>
          </w:p>
        </w:tc>
      </w:tr>
      <w:tr w:rsidR="00747676" w:rsidRPr="00557E70" w14:paraId="66BFF16C" w14:textId="77777777" w:rsidTr="00BB76BC">
        <w:tc>
          <w:tcPr>
            <w:tcW w:w="3078" w:type="dxa"/>
            <w:shd w:val="clear" w:color="auto" w:fill="auto"/>
          </w:tcPr>
          <w:p w14:paraId="25636985" w14:textId="77777777" w:rsidR="00747676" w:rsidRPr="00557E70" w:rsidRDefault="00CA04F0" w:rsidP="00EB71A2">
            <w:pPr>
              <w:pStyle w:val="TableEntry"/>
            </w:pPr>
            <w:r w:rsidRPr="00557E70">
              <w:t>Authorization Server</w:t>
            </w:r>
          </w:p>
        </w:tc>
        <w:tc>
          <w:tcPr>
            <w:tcW w:w="6498" w:type="dxa"/>
            <w:shd w:val="clear" w:color="auto" w:fill="auto"/>
          </w:tcPr>
          <w:p w14:paraId="71D3D5DA" w14:textId="77777777" w:rsidR="00747676" w:rsidRPr="00557E70" w:rsidRDefault="00CA04F0" w:rsidP="00EB71A2">
            <w:pPr>
              <w:pStyle w:val="TableEntry"/>
            </w:pPr>
            <w:r w:rsidRPr="00557E70">
              <w:t>A server that provides authorization tokens</w:t>
            </w:r>
            <w:r w:rsidR="00B2060D" w:rsidRPr="00557E70">
              <w:t xml:space="preserve"> to requesting clients</w:t>
            </w:r>
          </w:p>
        </w:tc>
      </w:tr>
      <w:tr w:rsidR="00CA04F0" w:rsidRPr="00557E70" w14:paraId="2CA4CAA3" w14:textId="77777777" w:rsidTr="00BB76BC">
        <w:tc>
          <w:tcPr>
            <w:tcW w:w="3078" w:type="dxa"/>
            <w:shd w:val="clear" w:color="auto" w:fill="auto"/>
          </w:tcPr>
          <w:p w14:paraId="6C9DA55B" w14:textId="77777777" w:rsidR="00CA04F0" w:rsidRPr="00557E70" w:rsidRDefault="00CA04F0" w:rsidP="00EB71A2">
            <w:pPr>
              <w:pStyle w:val="TableEntry"/>
            </w:pPr>
            <w:r w:rsidRPr="00557E70">
              <w:t>Resource Server</w:t>
            </w:r>
          </w:p>
        </w:tc>
        <w:tc>
          <w:tcPr>
            <w:tcW w:w="6498" w:type="dxa"/>
            <w:shd w:val="clear" w:color="auto" w:fill="auto"/>
          </w:tcPr>
          <w:p w14:paraId="76DD8E30" w14:textId="77777777" w:rsidR="00CA04F0" w:rsidRPr="00557E70" w:rsidRDefault="00CA04F0" w:rsidP="00EB71A2">
            <w:pPr>
              <w:pStyle w:val="TableEntry"/>
            </w:pPr>
            <w:r w:rsidRPr="00557E70">
              <w:t>A server that provides services that need authorization</w:t>
            </w:r>
          </w:p>
        </w:tc>
      </w:tr>
    </w:tbl>
    <w:p w14:paraId="48FEAB27" w14:textId="77777777" w:rsidR="00747676" w:rsidRPr="00557E70" w:rsidRDefault="00747676" w:rsidP="00747676">
      <w:pPr>
        <w:pStyle w:val="AppendixHeading1"/>
        <w:rPr>
          <w:noProof w:val="0"/>
        </w:rPr>
      </w:pPr>
      <w:bookmarkStart w:id="58" w:name="_Toc428776516"/>
      <w:r w:rsidRPr="00557E70">
        <w:rPr>
          <w:noProof w:val="0"/>
        </w:rPr>
        <w:t>Appendix B - Transaction Summary Definitions</w:t>
      </w:r>
      <w:bookmarkEnd w:id="58"/>
    </w:p>
    <w:p w14:paraId="6CF8CC22" w14:textId="77777777" w:rsidR="00747676" w:rsidRPr="00557E70" w:rsidRDefault="00747676" w:rsidP="00747676">
      <w:pPr>
        <w:pStyle w:val="EditorInstructions"/>
      </w:pPr>
      <w:r w:rsidRPr="00557E70">
        <w:t xml:space="preserve">Add the following transactions </w:t>
      </w:r>
      <w:r w:rsidRPr="00557E70">
        <w:rPr>
          <w:iCs w:val="0"/>
        </w:rPr>
        <w:t xml:space="preserve">to the IHE </w:t>
      </w:r>
      <w:r w:rsidRPr="00557E70">
        <w:t>Technical Frameworks</w:t>
      </w:r>
      <w:r w:rsidR="003B70A2" w:rsidRPr="00557E70">
        <w:rPr>
          <w:iCs w:val="0"/>
        </w:rPr>
        <w:t xml:space="preserve"> General Introduction </w:t>
      </w:r>
      <w:r w:rsidRPr="00557E70">
        <w:rPr>
          <w:iCs w:val="0"/>
        </w:rPr>
        <w:t>list of Transactions</w:t>
      </w:r>
      <w:r w:rsidRPr="00557E70">
        <w:t>:</w:t>
      </w:r>
    </w:p>
    <w:p w14:paraId="1FBC33CF"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443E7A3D" w14:textId="77777777" w:rsidTr="00BB76BC">
        <w:tc>
          <w:tcPr>
            <w:tcW w:w="3078" w:type="dxa"/>
            <w:shd w:val="clear" w:color="auto" w:fill="D9D9D9"/>
          </w:tcPr>
          <w:p w14:paraId="121C3EA1" w14:textId="77777777" w:rsidR="00747676" w:rsidRPr="00557E70" w:rsidRDefault="00747676" w:rsidP="00EB71A2">
            <w:pPr>
              <w:pStyle w:val="TableEntryHeader"/>
            </w:pPr>
            <w:r w:rsidRPr="00557E70">
              <w:t>Transaction</w:t>
            </w:r>
          </w:p>
        </w:tc>
        <w:tc>
          <w:tcPr>
            <w:tcW w:w="6498" w:type="dxa"/>
            <w:shd w:val="clear" w:color="auto" w:fill="D9D9D9"/>
          </w:tcPr>
          <w:p w14:paraId="609B6354" w14:textId="77777777" w:rsidR="00747676" w:rsidRPr="00557E70" w:rsidRDefault="00747676" w:rsidP="00EB71A2">
            <w:pPr>
              <w:pStyle w:val="TableEntryHeader"/>
            </w:pPr>
            <w:r w:rsidRPr="00557E70">
              <w:t>Definition</w:t>
            </w:r>
          </w:p>
        </w:tc>
      </w:tr>
      <w:tr w:rsidR="00747676" w:rsidRPr="00557E70" w14:paraId="1F444B7A" w14:textId="77777777" w:rsidTr="00BB76BC">
        <w:tc>
          <w:tcPr>
            <w:tcW w:w="3078" w:type="dxa"/>
            <w:shd w:val="clear" w:color="auto" w:fill="auto"/>
          </w:tcPr>
          <w:p w14:paraId="2BE43F24" w14:textId="77777777" w:rsidR="00747676" w:rsidRPr="00557E70" w:rsidRDefault="001F5D3F" w:rsidP="00EB71A2">
            <w:pPr>
              <w:pStyle w:val="TableEntry"/>
            </w:pPr>
            <w:r w:rsidRPr="00557E70">
              <w:t>Incorporate Authorization Token</w:t>
            </w:r>
            <w:r w:rsidR="00D7209C">
              <w:t xml:space="preserve"> [ITI-72]</w:t>
            </w:r>
          </w:p>
        </w:tc>
        <w:tc>
          <w:tcPr>
            <w:tcW w:w="6498" w:type="dxa"/>
            <w:shd w:val="clear" w:color="auto" w:fill="auto"/>
          </w:tcPr>
          <w:p w14:paraId="6E571EC5" w14:textId="77777777" w:rsidR="00747676" w:rsidRPr="00557E70" w:rsidRDefault="004D339F" w:rsidP="00EB71A2">
            <w:pPr>
              <w:pStyle w:val="TableEntry"/>
            </w:pPr>
            <w:r w:rsidRPr="00557E70">
              <w:t>A</w:t>
            </w:r>
            <w:r w:rsidR="00B34FD8" w:rsidRPr="00557E70">
              <w:t xml:space="preserve">dd an authorization </w:t>
            </w:r>
            <w:r w:rsidR="0000242C" w:rsidRPr="00557E70">
              <w:t>token</w:t>
            </w:r>
            <w:r w:rsidR="00B34FD8" w:rsidRPr="00557E70">
              <w:t xml:space="preserve"> to a</w:t>
            </w:r>
            <w:r w:rsidRPr="00557E70">
              <w:t xml:space="preserve"> transaction</w:t>
            </w:r>
            <w:r w:rsidR="00B34FD8" w:rsidRPr="00557E70">
              <w:t>.</w:t>
            </w:r>
            <w:r w:rsidRPr="00557E70">
              <w:t xml:space="preserve"> </w:t>
            </w:r>
          </w:p>
        </w:tc>
      </w:tr>
      <w:tr w:rsidR="00747676" w:rsidRPr="00557E70" w14:paraId="6899370E" w14:textId="77777777" w:rsidTr="00BB76BC">
        <w:tc>
          <w:tcPr>
            <w:tcW w:w="3078" w:type="dxa"/>
            <w:shd w:val="clear" w:color="auto" w:fill="auto"/>
          </w:tcPr>
          <w:p w14:paraId="1A104DFB" w14:textId="77777777" w:rsidR="00747676" w:rsidRPr="00557E70" w:rsidRDefault="00B34FD8" w:rsidP="00EB71A2">
            <w:pPr>
              <w:pStyle w:val="TableEntry"/>
            </w:pPr>
            <w:r w:rsidRPr="00557E70">
              <w:t>Get</w:t>
            </w:r>
            <w:r w:rsidR="004D339F" w:rsidRPr="00557E70">
              <w:t xml:space="preserve"> Authorization</w:t>
            </w:r>
            <w:r w:rsidR="001F5D3F" w:rsidRPr="00557E70">
              <w:t xml:space="preserve"> Token</w:t>
            </w:r>
            <w:r w:rsidR="00D7209C">
              <w:t xml:space="preserve"> [ITI-71]</w:t>
            </w:r>
          </w:p>
        </w:tc>
        <w:tc>
          <w:tcPr>
            <w:tcW w:w="6498" w:type="dxa"/>
            <w:shd w:val="clear" w:color="auto" w:fill="auto"/>
          </w:tcPr>
          <w:p w14:paraId="7E8C54AC" w14:textId="070AFA88" w:rsidR="00747676" w:rsidRPr="00557E70" w:rsidRDefault="004D339F" w:rsidP="008F7DB5">
            <w:pPr>
              <w:pStyle w:val="TableEntry"/>
            </w:pPr>
            <w:r w:rsidRPr="00557E70">
              <w:t xml:space="preserve">A transaction that is used to </w:t>
            </w:r>
            <w:r w:rsidR="00B2060D" w:rsidRPr="00557E70">
              <w:t xml:space="preserve">request and obtain </w:t>
            </w:r>
            <w:r w:rsidRPr="00557E70">
              <w:t xml:space="preserve">an authorization token for use in </w:t>
            </w:r>
            <w:r w:rsidR="009438EF" w:rsidRPr="00557E70">
              <w:t>Authorized</w:t>
            </w:r>
            <w:r w:rsidRPr="00557E70">
              <w:t xml:space="preserve"> transactions.</w:t>
            </w:r>
          </w:p>
        </w:tc>
      </w:tr>
    </w:tbl>
    <w:p w14:paraId="58E1F591" w14:textId="77777777" w:rsidR="00CF283F" w:rsidRPr="00557E70" w:rsidRDefault="00CF283F" w:rsidP="008616CB">
      <w:pPr>
        <w:pStyle w:val="PartTitle"/>
        <w:rPr>
          <w:lang w:val="en-US"/>
        </w:rPr>
      </w:pPr>
      <w:bookmarkStart w:id="59" w:name="_Toc428776517"/>
      <w:r w:rsidRPr="00557E70">
        <w:rPr>
          <w:lang w:val="en-US"/>
        </w:rPr>
        <w:lastRenderedPageBreak/>
        <w:t xml:space="preserve">Volume </w:t>
      </w:r>
      <w:r w:rsidR="00B43198" w:rsidRPr="00557E70">
        <w:rPr>
          <w:lang w:val="en-US"/>
        </w:rPr>
        <w:t>1</w:t>
      </w:r>
      <w:r w:rsidRPr="00557E70">
        <w:rPr>
          <w:lang w:val="en-US"/>
        </w:rPr>
        <w:t xml:space="preserve"> –</w:t>
      </w:r>
      <w:r w:rsidR="003A09FE" w:rsidRPr="00557E70">
        <w:rPr>
          <w:lang w:val="en-US"/>
        </w:rPr>
        <w:t xml:space="preserve"> </w:t>
      </w:r>
      <w:r w:rsidRPr="00557E70">
        <w:rPr>
          <w:lang w:val="en-US"/>
        </w:rPr>
        <w:t>Profiles</w:t>
      </w:r>
      <w:bookmarkEnd w:id="59"/>
    </w:p>
    <w:p w14:paraId="6F96A193" w14:textId="77777777" w:rsidR="00D91815" w:rsidRPr="00557E70" w:rsidRDefault="00D91815" w:rsidP="005B08D1">
      <w:pPr>
        <w:pStyle w:val="BodyText"/>
      </w:pPr>
      <w:bookmarkStart w:id="60" w:name="_Toc473170358"/>
      <w:bookmarkStart w:id="61" w:name="_Toc504625755"/>
      <w:bookmarkStart w:id="62" w:name="_Toc530206508"/>
      <w:bookmarkStart w:id="63" w:name="_Toc1388428"/>
      <w:bookmarkStart w:id="64" w:name="_Toc1388582"/>
      <w:bookmarkStart w:id="65" w:name="_Toc1456609"/>
      <w:bookmarkStart w:id="66" w:name="_Toc37034634"/>
      <w:bookmarkStart w:id="67" w:name="_Toc38846112"/>
      <w:bookmarkEnd w:id="41"/>
      <w:bookmarkEnd w:id="42"/>
    </w:p>
    <w:p w14:paraId="00C185CF" w14:textId="77777777" w:rsidR="00303E20" w:rsidRPr="00557E70" w:rsidRDefault="008E194F" w:rsidP="005B08D1">
      <w:pPr>
        <w:pStyle w:val="Heading1"/>
        <w:pageBreakBefore w:val="0"/>
        <w:numPr>
          <w:ilvl w:val="0"/>
          <w:numId w:val="0"/>
        </w:numPr>
        <w:rPr>
          <w:noProof w:val="0"/>
        </w:rPr>
      </w:pPr>
      <w:bookmarkStart w:id="68" w:name="_Toc428776518"/>
      <w:r w:rsidRPr="00557E70">
        <w:rPr>
          <w:noProof w:val="0"/>
        </w:rPr>
        <w:t>34</w:t>
      </w:r>
      <w:r w:rsidR="00303E20" w:rsidRPr="00557E70">
        <w:rPr>
          <w:noProof w:val="0"/>
        </w:rPr>
        <w:t xml:space="preserve"> </w:t>
      </w:r>
      <w:r w:rsidR="00B25974" w:rsidRPr="00557E70">
        <w:rPr>
          <w:noProof w:val="0"/>
        </w:rPr>
        <w:t>IUA</w:t>
      </w:r>
      <w:r w:rsidR="00303E20" w:rsidRPr="00557E70">
        <w:rPr>
          <w:noProof w:val="0"/>
        </w:rPr>
        <w:t xml:space="preserve"> Profile</w:t>
      </w:r>
      <w:bookmarkEnd w:id="68"/>
    </w:p>
    <w:p w14:paraId="1B36FDFD" w14:textId="4B39D4C0" w:rsidR="003921A0" w:rsidRPr="00557E70" w:rsidRDefault="00046E1C" w:rsidP="00046E1C">
      <w:r w:rsidRPr="00557E70">
        <w:t xml:space="preserve">The IUA </w:t>
      </w:r>
      <w:r w:rsidR="00A0309A">
        <w:t>Profile</w:t>
      </w:r>
      <w:r w:rsidRPr="00557E70">
        <w:t xml:space="preserve"> adds authorization information to </w:t>
      </w:r>
      <w:r w:rsidR="00F9164D" w:rsidRPr="00557E70">
        <w:t xml:space="preserve">HTTP </w:t>
      </w:r>
      <w:r w:rsidRPr="00557E70">
        <w:t>RESTful transactions</w:t>
      </w:r>
      <w:r w:rsidR="0000242C" w:rsidRPr="00557E70">
        <w:t xml:space="preserve">. </w:t>
      </w:r>
      <w:r w:rsidRPr="00557E70">
        <w:t>The IUA actors and behavior will be added to other profiles and transactions that need authorization.</w:t>
      </w:r>
    </w:p>
    <w:p w14:paraId="27BA97B3" w14:textId="77777777" w:rsidR="00A85861" w:rsidRPr="00557E70" w:rsidRDefault="008E194F" w:rsidP="00B25974">
      <w:pPr>
        <w:pStyle w:val="Heading2"/>
        <w:numPr>
          <w:ilvl w:val="0"/>
          <w:numId w:val="0"/>
        </w:numPr>
        <w:rPr>
          <w:noProof w:val="0"/>
          <w:lang w:val="en-US"/>
        </w:rPr>
      </w:pPr>
      <w:bookmarkStart w:id="69" w:name="_Toc428776519"/>
      <w:r w:rsidRPr="00557E70">
        <w:rPr>
          <w:noProof w:val="0"/>
          <w:lang w:val="en-US"/>
        </w:rPr>
        <w:t>34</w:t>
      </w:r>
      <w:r w:rsidR="00CF283F" w:rsidRPr="00557E70">
        <w:rPr>
          <w:noProof w:val="0"/>
          <w:lang w:val="en-US"/>
        </w:rPr>
        <w:t xml:space="preserve">.1 </w:t>
      </w:r>
      <w:r w:rsidR="00B25974" w:rsidRPr="00557E70">
        <w:rPr>
          <w:noProof w:val="0"/>
          <w:lang w:val="en-US"/>
        </w:rPr>
        <w:t>IUA</w:t>
      </w:r>
      <w:r w:rsidR="00FF4C4E" w:rsidRPr="00557E70">
        <w:rPr>
          <w:noProof w:val="0"/>
          <w:lang w:val="en-US"/>
        </w:rPr>
        <w:t xml:space="preserve"> </w:t>
      </w:r>
      <w:r w:rsidR="00CF283F" w:rsidRPr="00557E70">
        <w:rPr>
          <w:noProof w:val="0"/>
          <w:lang w:val="en-US"/>
        </w:rPr>
        <w:t>Actors</w:t>
      </w:r>
      <w:r w:rsidR="008608EF" w:rsidRPr="00557E70">
        <w:rPr>
          <w:noProof w:val="0"/>
          <w:lang w:val="en-US"/>
        </w:rPr>
        <w:t xml:space="preserve">, </w:t>
      </w:r>
      <w:r w:rsidR="00CF283F" w:rsidRPr="00557E70">
        <w:rPr>
          <w:noProof w:val="0"/>
          <w:lang w:val="en-US"/>
        </w:rPr>
        <w:t>Transactions</w:t>
      </w:r>
      <w:bookmarkEnd w:id="60"/>
      <w:bookmarkEnd w:id="61"/>
      <w:bookmarkEnd w:id="62"/>
      <w:bookmarkEnd w:id="63"/>
      <w:bookmarkEnd w:id="64"/>
      <w:bookmarkEnd w:id="65"/>
      <w:bookmarkEnd w:id="66"/>
      <w:bookmarkEnd w:id="67"/>
      <w:r w:rsidR="008608EF" w:rsidRPr="00557E70">
        <w:rPr>
          <w:noProof w:val="0"/>
          <w:lang w:val="en-US"/>
        </w:rPr>
        <w:t>, and Content Modules</w:t>
      </w:r>
      <w:bookmarkStart w:id="70" w:name="_Toc473170359"/>
      <w:bookmarkStart w:id="71" w:name="_Toc504625756"/>
      <w:bookmarkStart w:id="72" w:name="_Toc530206509"/>
      <w:bookmarkStart w:id="73" w:name="_Toc1388429"/>
      <w:bookmarkStart w:id="74" w:name="_Toc1388583"/>
      <w:bookmarkStart w:id="75" w:name="_Toc1456610"/>
      <w:bookmarkStart w:id="76" w:name="_Toc37034635"/>
      <w:bookmarkStart w:id="77" w:name="_Toc38846113"/>
      <w:bookmarkEnd w:id="69"/>
    </w:p>
    <w:p w14:paraId="3C5A6344" w14:textId="50D17CF2" w:rsidR="00D91815" w:rsidRPr="00557E70" w:rsidRDefault="00CD6EB7" w:rsidP="00F9164D">
      <w:pPr>
        <w:pStyle w:val="BodyText"/>
      </w:pPr>
      <w:r w:rsidRPr="00557E70">
        <w:t xml:space="preserve">The actors in the IUA </w:t>
      </w:r>
      <w:r w:rsidR="00A0309A">
        <w:t>Profile</w:t>
      </w:r>
      <w:r w:rsidRPr="00557E70">
        <w:t xml:space="preserve"> manage the tokens used for authorization of access to </w:t>
      </w:r>
      <w:r w:rsidR="00F9164D" w:rsidRPr="00557E70">
        <w:t xml:space="preserve">HTTP </w:t>
      </w:r>
      <w:r w:rsidRPr="00557E70">
        <w:t>RESTful services</w:t>
      </w:r>
      <w:r w:rsidR="0000242C" w:rsidRPr="00557E70">
        <w:t xml:space="preserve">. </w:t>
      </w:r>
      <w:r w:rsidRPr="00557E70">
        <w:t xml:space="preserve">The Authorization Client provides the authorization token that is incorporated into </w:t>
      </w:r>
      <w:r w:rsidR="00F9164D" w:rsidRPr="00557E70">
        <w:t>HTTP RESTf</w:t>
      </w:r>
      <w:r w:rsidRPr="00557E70">
        <w:t>ul transactions to indicate that this transaction is authorized</w:t>
      </w:r>
      <w:r w:rsidR="0000242C" w:rsidRPr="00557E70">
        <w:t xml:space="preserve">. </w:t>
      </w:r>
      <w:r w:rsidRPr="00557E70">
        <w:t>The Authorization Client can also manage the interactions with an Authorization Server to obtain the authorization token</w:t>
      </w:r>
      <w:r w:rsidR="0000242C" w:rsidRPr="00557E70">
        <w:t xml:space="preserve">. </w:t>
      </w:r>
      <w:r w:rsidRPr="00557E70">
        <w:t xml:space="preserve">The Resource Server provides the </w:t>
      </w:r>
      <w:proofErr w:type="gramStart"/>
      <w:r w:rsidRPr="00557E70">
        <w:t>server side</w:t>
      </w:r>
      <w:proofErr w:type="gramEnd"/>
      <w:r w:rsidRPr="00557E70">
        <w:t xml:space="preserve"> interaction to verify that the </w:t>
      </w:r>
      <w:r w:rsidR="00F9164D" w:rsidRPr="00557E70">
        <w:t xml:space="preserve">HTTP </w:t>
      </w:r>
      <w:r w:rsidRPr="00557E70">
        <w:t>REST</w:t>
      </w:r>
      <w:r w:rsidR="00F9164D" w:rsidRPr="00557E70">
        <w:t>f</w:t>
      </w:r>
      <w:r w:rsidRPr="00557E70">
        <w:t>ul request is authorized</w:t>
      </w:r>
      <w:r w:rsidR="0000242C" w:rsidRPr="00557E70">
        <w:t xml:space="preserve">. </w:t>
      </w:r>
      <w:r w:rsidRPr="00557E70">
        <w:t>It blocks unauthorized uses</w:t>
      </w:r>
      <w:r w:rsidR="0000242C" w:rsidRPr="00557E70">
        <w:t xml:space="preserve">. </w:t>
      </w:r>
      <w:r w:rsidRPr="00557E70">
        <w:t>For authorized uses, it provides the information from the authorization token to the other server actor(s) for use as part of access control decisions.</w:t>
      </w:r>
    </w:p>
    <w:p w14:paraId="729EF07E" w14:textId="77777777" w:rsidR="00ED0083" w:rsidRPr="00557E70" w:rsidRDefault="00ED0083">
      <w:pPr>
        <w:pStyle w:val="BodyText"/>
      </w:pPr>
    </w:p>
    <w:p w14:paraId="567D108D" w14:textId="77777777" w:rsidR="00077324" w:rsidRPr="00557E70" w:rsidRDefault="00DB4DD0" w:rsidP="00B10105">
      <w:pPr>
        <w:pStyle w:val="BodyText"/>
      </w:pPr>
      <w:r w:rsidRPr="00557E70">
        <w:rPr>
          <w:noProof/>
          <w:lang w:eastAsia="nl-NL"/>
        </w:rPr>
        <mc:AlternateContent>
          <mc:Choice Requires="wpc">
            <w:drawing>
              <wp:inline distT="0" distB="0" distL="0" distR="0" wp14:anchorId="32E98A35" wp14:editId="4467D9B0">
                <wp:extent cx="5943600" cy="2628900"/>
                <wp:effectExtent l="0" t="0" r="0" b="0"/>
                <wp:docPr id="607" name="Canvas 6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Rectangle 609"/>
                        <wps:cNvSpPr>
                          <a:spLocks noChangeArrowheads="1"/>
                        </wps:cNvSpPr>
                        <wps:spPr bwMode="auto">
                          <a:xfrm>
                            <a:off x="3817938" y="1828586"/>
                            <a:ext cx="1142492" cy="572356"/>
                          </a:xfrm>
                          <a:prstGeom prst="rect">
                            <a:avLst/>
                          </a:prstGeom>
                          <a:solidFill>
                            <a:srgbClr val="FFFFFF"/>
                          </a:solidFill>
                          <a:ln w="9525">
                            <a:solidFill>
                              <a:srgbClr val="000000"/>
                            </a:solidFill>
                            <a:miter lim="800000"/>
                            <a:headEnd/>
                            <a:tailEnd/>
                          </a:ln>
                        </wps:spPr>
                        <wps:txbx>
                          <w:txbxContent>
                            <w:p w14:paraId="2B72DD78" w14:textId="77777777" w:rsidR="00BB7BCB" w:rsidRDefault="00BB7BCB" w:rsidP="00024F72">
                              <w:r>
                                <w:t>Authorization Server</w:t>
                              </w:r>
                            </w:p>
                          </w:txbxContent>
                        </wps:txbx>
                        <wps:bodyPr rot="0" vert="horz" wrap="square" lIns="91440" tIns="45720" rIns="91440" bIns="45720" anchor="t" anchorCtr="0" upright="1">
                          <a:noAutofit/>
                        </wps:bodyPr>
                      </wps:wsp>
                      <wps:wsp>
                        <wps:cNvPr id="15" name="Rectangle 610"/>
                        <wps:cNvSpPr>
                          <a:spLocks noChangeArrowheads="1"/>
                        </wps:cNvSpPr>
                        <wps:spPr bwMode="auto">
                          <a:xfrm>
                            <a:off x="846138" y="342757"/>
                            <a:ext cx="1257237" cy="570716"/>
                          </a:xfrm>
                          <a:prstGeom prst="rect">
                            <a:avLst/>
                          </a:prstGeom>
                          <a:solidFill>
                            <a:srgbClr val="FFFFFF"/>
                          </a:solidFill>
                          <a:ln w="9525">
                            <a:solidFill>
                              <a:srgbClr val="000000"/>
                            </a:solidFill>
                            <a:prstDash val="dash"/>
                            <a:miter lim="800000"/>
                            <a:headEnd/>
                            <a:tailEnd/>
                          </a:ln>
                        </wps:spPr>
                        <wps:txbx>
                          <w:txbxContent>
                            <w:p w14:paraId="5413F358" w14:textId="77777777" w:rsidR="00BB7BCB" w:rsidRPr="00C0356B" w:rsidRDefault="00BB7BCB" w:rsidP="00024F72">
                              <w:pPr>
                                <w:rPr>
                                  <w:i/>
                                  <w:iCs/>
                                </w:rPr>
                              </w:pPr>
                              <w:proofErr w:type="gramStart"/>
                              <w:r>
                                <w:rPr>
                                  <w:i/>
                                  <w:iCs/>
                                </w:rPr>
                                <w:t>Other</w:t>
                              </w:r>
                              <w:proofErr w:type="gramEnd"/>
                              <w:r>
                                <w:rPr>
                                  <w:i/>
                                  <w:iCs/>
                                </w:rPr>
                                <w:t xml:space="preserve"> client actor</w:t>
                              </w:r>
                            </w:p>
                          </w:txbxContent>
                        </wps:txbx>
                        <wps:bodyPr rot="0" vert="horz" wrap="square" lIns="91440" tIns="45720" rIns="91440" bIns="45720" anchor="t" anchorCtr="0" upright="1">
                          <a:noAutofit/>
                        </wps:bodyPr>
                      </wps:wsp>
                      <wps:wsp>
                        <wps:cNvPr id="16" name="Rectangle 611"/>
                        <wps:cNvSpPr>
                          <a:spLocks noChangeArrowheads="1"/>
                        </wps:cNvSpPr>
                        <wps:spPr bwMode="auto">
                          <a:xfrm>
                            <a:off x="3817938" y="914293"/>
                            <a:ext cx="1142492" cy="571536"/>
                          </a:xfrm>
                          <a:prstGeom prst="rect">
                            <a:avLst/>
                          </a:prstGeom>
                          <a:solidFill>
                            <a:srgbClr val="FFFFFF"/>
                          </a:solidFill>
                          <a:ln w="9525">
                            <a:solidFill>
                              <a:srgbClr val="000000"/>
                            </a:solidFill>
                            <a:miter lim="800000"/>
                            <a:headEnd/>
                            <a:tailEnd/>
                          </a:ln>
                        </wps:spPr>
                        <wps:txbx>
                          <w:txbxContent>
                            <w:p w14:paraId="5C4CE3C4" w14:textId="77777777" w:rsidR="00BB7BCB" w:rsidRDefault="00BB7BCB" w:rsidP="00024F72">
                              <w:r>
                                <w:t>Resource Server</w:t>
                              </w:r>
                            </w:p>
                          </w:txbxContent>
                        </wps:txbx>
                        <wps:bodyPr rot="0" vert="horz" wrap="square" lIns="91440" tIns="45720" rIns="91440" bIns="45720" anchor="t" anchorCtr="0" upright="1">
                          <a:noAutofit/>
                        </wps:bodyPr>
                      </wps:wsp>
                      <wps:wsp>
                        <wps:cNvPr id="17" name="Rectangle 612"/>
                        <wps:cNvSpPr>
                          <a:spLocks noChangeArrowheads="1"/>
                        </wps:cNvSpPr>
                        <wps:spPr bwMode="auto">
                          <a:xfrm>
                            <a:off x="3817938" y="342757"/>
                            <a:ext cx="1142492" cy="571536"/>
                          </a:xfrm>
                          <a:prstGeom prst="rect">
                            <a:avLst/>
                          </a:prstGeom>
                          <a:solidFill>
                            <a:srgbClr val="FFFFFF"/>
                          </a:solidFill>
                          <a:ln w="9525">
                            <a:solidFill>
                              <a:srgbClr val="000000"/>
                            </a:solidFill>
                            <a:prstDash val="dash"/>
                            <a:miter lim="800000"/>
                            <a:headEnd/>
                            <a:tailEnd/>
                          </a:ln>
                        </wps:spPr>
                        <wps:txbx>
                          <w:txbxContent>
                            <w:p w14:paraId="592C0C82" w14:textId="77777777" w:rsidR="00BB7BCB" w:rsidRPr="00C0356B" w:rsidRDefault="00BB7BCB" w:rsidP="00024F72">
                              <w:pPr>
                                <w:rPr>
                                  <w:i/>
                                  <w:iCs/>
                                </w:rPr>
                              </w:pPr>
                              <w:proofErr w:type="gramStart"/>
                              <w:r>
                                <w:rPr>
                                  <w:i/>
                                  <w:iCs/>
                                </w:rPr>
                                <w:t>Other</w:t>
                              </w:r>
                              <w:proofErr w:type="gramEnd"/>
                              <w:r>
                                <w:rPr>
                                  <w:i/>
                                  <w:iCs/>
                                </w:rPr>
                                <w:t xml:space="preserve"> server actor</w:t>
                              </w:r>
                            </w:p>
                          </w:txbxContent>
                        </wps:txbx>
                        <wps:bodyPr rot="0" vert="horz" wrap="square" lIns="91440" tIns="45720" rIns="91440" bIns="45720" anchor="t" anchorCtr="0" upright="1">
                          <a:noAutofit/>
                        </wps:bodyPr>
                      </wps:wsp>
                      <wps:wsp>
                        <wps:cNvPr id="18" name="Line 613"/>
                        <wps:cNvCnPr/>
                        <wps:spPr bwMode="auto">
                          <a:xfrm>
                            <a:off x="2103374" y="1257050"/>
                            <a:ext cx="171456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9" name="Line 614"/>
                        <wps:cNvCnPr/>
                        <wps:spPr bwMode="auto">
                          <a:xfrm>
                            <a:off x="2103374" y="686335"/>
                            <a:ext cx="1714564"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Text Box 615"/>
                        <wps:cNvSpPr txBox="1">
                          <a:spLocks noChangeArrowheads="1"/>
                        </wps:cNvSpPr>
                        <wps:spPr bwMode="auto">
                          <a:xfrm>
                            <a:off x="2387981" y="1122938"/>
                            <a:ext cx="1485900" cy="57153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560E65" w14:textId="77777777" w:rsidR="00BB7BCB" w:rsidRPr="00C0356B" w:rsidRDefault="00BB7BCB" w:rsidP="008E194F">
                              <w:pPr>
                                <w:rPr>
                                  <w:sz w:val="20"/>
                                </w:rPr>
                              </w:pPr>
                              <w:r>
                                <w:rPr>
                                  <w:sz w:val="20"/>
                                </w:rPr>
                                <w:t>Incorporate Authorization Token [ITI-72]</w:t>
                              </w:r>
                            </w:p>
                          </w:txbxContent>
                        </wps:txbx>
                        <wps:bodyPr rot="0" vert="horz" wrap="square" lIns="91440" tIns="45720" rIns="91440" bIns="45720" anchor="t" anchorCtr="0" upright="1">
                          <a:noAutofit/>
                        </wps:bodyPr>
                      </wps:wsp>
                      <wps:wsp>
                        <wps:cNvPr id="21" name="Text Box 616"/>
                        <wps:cNvSpPr txBox="1">
                          <a:spLocks noChangeArrowheads="1"/>
                        </wps:cNvSpPr>
                        <wps:spPr bwMode="auto">
                          <a:xfrm>
                            <a:off x="2332038" y="342757"/>
                            <a:ext cx="1485900" cy="28289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A5E58A" w14:textId="77777777" w:rsidR="00BB7BCB" w:rsidRPr="00024F72" w:rsidRDefault="00BB7BCB" w:rsidP="00024F72">
                              <w:pPr>
                                <w:rPr>
                                  <w:i/>
                                  <w:iCs/>
                                  <w:sz w:val="20"/>
                                </w:rPr>
                              </w:pPr>
                              <w:r>
                                <w:rPr>
                                  <w:i/>
                                  <w:iCs/>
                                  <w:sz w:val="20"/>
                                </w:rPr>
                                <w:t>Other Transaction</w:t>
                              </w:r>
                            </w:p>
                          </w:txbxContent>
                        </wps:txbx>
                        <wps:bodyPr rot="0" vert="horz" wrap="square" lIns="91440" tIns="45720" rIns="91440" bIns="45720" anchor="t" anchorCtr="0" upright="1">
                          <a:noAutofit/>
                        </wps:bodyPr>
                      </wps:wsp>
                      <wps:wsp>
                        <wps:cNvPr id="22" name="Line 617"/>
                        <wps:cNvCnPr/>
                        <wps:spPr bwMode="auto">
                          <a:xfrm>
                            <a:off x="1646047" y="1485829"/>
                            <a:ext cx="2171891" cy="68551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618"/>
                        <wps:cNvSpPr txBox="1">
                          <a:spLocks noChangeArrowheads="1"/>
                        </wps:cNvSpPr>
                        <wps:spPr bwMode="auto">
                          <a:xfrm>
                            <a:off x="1714182" y="1792010"/>
                            <a:ext cx="1553273" cy="45755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3FDD29" w14:textId="77777777" w:rsidR="00BB7BCB" w:rsidRPr="00C0356B" w:rsidRDefault="00BB7BCB" w:rsidP="008E194F">
                              <w:pPr>
                                <w:rPr>
                                  <w:sz w:val="20"/>
                                </w:rPr>
                              </w:pPr>
                              <w:r>
                                <w:rPr>
                                  <w:sz w:val="20"/>
                                </w:rPr>
                                <w:t>Get Authorization Token [ITI-71]</w:t>
                              </w:r>
                            </w:p>
                          </w:txbxContent>
                        </wps:txbx>
                        <wps:bodyPr rot="0" vert="horz" wrap="square" lIns="91440" tIns="45720" rIns="91440" bIns="45720" anchor="t" anchorCtr="0" upright="1">
                          <a:noAutofit/>
                        </wps:bodyPr>
                      </wps:wsp>
                      <wps:wsp>
                        <wps:cNvPr id="24" name="Rectangle 608"/>
                        <wps:cNvSpPr>
                          <a:spLocks noChangeArrowheads="1"/>
                        </wps:cNvSpPr>
                        <wps:spPr bwMode="auto">
                          <a:xfrm>
                            <a:off x="846138" y="914293"/>
                            <a:ext cx="1257237" cy="800314"/>
                          </a:xfrm>
                          <a:prstGeom prst="rect">
                            <a:avLst/>
                          </a:prstGeom>
                          <a:solidFill>
                            <a:srgbClr val="FFFFFF"/>
                          </a:solidFill>
                          <a:ln w="9525">
                            <a:solidFill>
                              <a:srgbClr val="000000"/>
                            </a:solidFill>
                            <a:miter lim="800000"/>
                            <a:headEnd/>
                            <a:tailEnd/>
                          </a:ln>
                        </wps:spPr>
                        <wps:txbx>
                          <w:txbxContent>
                            <w:p w14:paraId="3BA38DE2" w14:textId="77777777" w:rsidR="00BB7BCB" w:rsidRDefault="00BB7BCB" w:rsidP="003F3520">
                              <w:r>
                                <w:t>Authorization Client</w:t>
                              </w:r>
                            </w:p>
                          </w:txbxContent>
                        </wps:txbx>
                        <wps:bodyPr rot="0" vert="horz" wrap="square" lIns="91440" tIns="45720" rIns="91440" bIns="45720" anchor="t" anchorCtr="0" upright="1">
                          <a:noAutofit/>
                        </wps:bodyPr>
                      </wps:wsp>
                    </wpc:wpc>
                  </a:graphicData>
                </a:graphic>
              </wp:inline>
            </w:drawing>
          </mc:Choice>
          <mc:Fallback>
            <w:pict>
              <v:group w14:anchorId="32E98A35" id="Canvas 607" o:spid="_x0000_s1026" editas="canvas" style="width:468pt;height:207pt;mso-position-horizontal-relative:char;mso-position-vertical-relative:line" coordsize="59436,262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6289;visibility:visible;mso-wrap-style:square">
                  <v:fill o:detectmouseclick="t"/>
                  <v:path o:connecttype="none"/>
                </v:shape>
                <v:rect id="Rectangle 609" o:spid="_x0000_s1028" style="position:absolute;left:38179;top:18285;width:11425;height:5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">
                  <v:textbox>
                    <w:txbxContent>
                      <w:p w14:paraId="2B72DD78" w14:textId="77777777" w:rsidR="00BB7BCB" w:rsidRDefault="00BB7BCB" w:rsidP="00024F72">
                        <w:r>
                          <w:t>Authorization Server</w:t>
                        </w:r>
                      </w:p>
                    </w:txbxContent>
                  </v:textbox>
                </v:rect>
                <v:rect id="Rectangle 610" o:spid="_x0000_s1029" style="position:absolute;left:8461;top:3427;width:12572;height:57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">
                  <v:stroke dashstyle="dash"/>
                  <v:textbox>
                    <w:txbxContent>
                      <w:p w14:paraId="5413F358" w14:textId="77777777" w:rsidR="00BB7BCB" w:rsidRPr="00C0356B" w:rsidRDefault="00BB7BCB" w:rsidP="00024F72">
                        <w:pPr>
                          <w:rPr>
                            <w:i/>
                            <w:iCs/>
                          </w:rPr>
                        </w:pPr>
                        <w:proofErr w:type="gramStart"/>
                        <w:r>
                          <w:rPr>
                            <w:i/>
                            <w:iCs/>
                          </w:rPr>
                          <w:t>Other</w:t>
                        </w:r>
                        <w:proofErr w:type="gramEnd"/>
                        <w:r>
                          <w:rPr>
                            <w:i/>
                            <w:iCs/>
                          </w:rPr>
                          <w:t xml:space="preserve"> client actor</w:t>
                        </w:r>
                      </w:p>
                    </w:txbxContent>
                  </v:textbox>
                </v:rect>
                <v:rect id="Rectangle 611" o:spid="_x0000_s1030" style="position:absolute;left:38179;top:9142;width:11425;height:57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">
                  <v:textbox>
                    <w:txbxContent>
                      <w:p w14:paraId="5C4CE3C4" w14:textId="77777777" w:rsidR="00BB7BCB" w:rsidRDefault="00BB7BCB" w:rsidP="00024F72">
                        <w:r>
                          <w:t>Resource Server</w:t>
                        </w:r>
                      </w:p>
                    </w:txbxContent>
                  </v:textbox>
                </v:rect>
                <v:rect id="Rectangle 612" o:spid="_x0000_s1031" style="position:absolute;left:38179;top:3427;width:11425;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">
                  <v:stroke dashstyle="dash"/>
                  <v:textbox>
                    <w:txbxContent>
                      <w:p w14:paraId="592C0C82" w14:textId="77777777" w:rsidR="00BB7BCB" w:rsidRPr="00C0356B" w:rsidRDefault="00BB7BCB" w:rsidP="00024F72">
                        <w:pPr>
                          <w:rPr>
                            <w:i/>
                            <w:iCs/>
                          </w:rPr>
                        </w:pPr>
                        <w:proofErr w:type="gramStart"/>
                        <w:r>
                          <w:rPr>
                            <w:i/>
                            <w:iCs/>
                          </w:rPr>
                          <w:t>Other</w:t>
                        </w:r>
                        <w:proofErr w:type="gramEnd"/>
                        <w:r>
                          <w:rPr>
                            <w:i/>
                            <w:iCs/>
                          </w:rPr>
                          <w:t xml:space="preserve"> server actor</w:t>
                        </w:r>
                      </w:p>
                    </w:txbxContent>
                  </v:textbox>
                </v:rect>
                <v:line id="Line 613" o:spid="_x0000_s1032" style="position:absolute;visibility:visible;mso-wrap-style:square" from="21033,12570" to="38179,1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">
                  <v:stroke endarrow="block"/>
                </v:line>
                <v:line id="Line 614" o:spid="_x0000_s1033" style="position:absolute;visibility:visible;mso-wrap-style:square" from="21033,6863" to="38179,68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">
                  <v:stroke dashstyle="dash" endarrow="block"/>
                </v:line>
                <v:shapetype id="_x0000_t202" coordsize="21600,21600" o:spt="202" path="m,l,21600r21600,l21600,xe">
                  <v:stroke joinstyle="miter"/>
                  <v:path gradientshapeok="t" o:connecttype="rect"/>
                </v:shapetype>
                <v:shape id="Text Box 615" o:spid="_x0000_s1034" type="#_x0000_t202" style="position:absolute;left:23879;top:11229;width:14859;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41560E65" w14:textId="77777777" w:rsidR="00BB7BCB" w:rsidRPr="00C0356B" w:rsidRDefault="00BB7BCB" w:rsidP="008E194F">
                        <w:pPr>
                          <w:rPr>
                            <w:sz w:val="20"/>
                          </w:rPr>
                        </w:pPr>
                        <w:r>
                          <w:rPr>
                            <w:sz w:val="20"/>
                          </w:rPr>
                          <w:t>Incorporate Authorization Token [ITI-72]</w:t>
                        </w:r>
                      </w:p>
                    </w:txbxContent>
                  </v:textbox>
                </v:shape>
                <v:shape id="Text Box 616" o:spid="_x0000_s1035" type="#_x0000_t202" style="position:absolute;left:23320;top:3427;width:14859;height:28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" filled="f" stroked="f">
                  <v:textbox>
                    <w:txbxContent>
                      <w:p w14:paraId="64A5E58A" w14:textId="77777777" w:rsidR="00BB7BCB" w:rsidRPr="00024F72" w:rsidRDefault="00BB7BCB" w:rsidP="00024F72">
                        <w:pPr>
                          <w:rPr>
                            <w:i/>
                            <w:iCs/>
                            <w:sz w:val="20"/>
                          </w:rPr>
                        </w:pPr>
                        <w:r>
                          <w:rPr>
                            <w:i/>
                            <w:iCs/>
                            <w:sz w:val="20"/>
                          </w:rPr>
                          <w:t>Other Transaction</w:t>
                        </w:r>
                      </w:p>
                    </w:txbxContent>
                  </v:textbox>
                </v:shape>
                <v:line id="Line 617" o:spid="_x0000_s1036" style="position:absolute;visibility:visible;mso-wrap-style:square" from="16460,14858" to="38179,217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">
                  <v:stroke endarrow="block"/>
                </v:line>
                <v:shape id="Text Box 618" o:spid="_x0000_s1037" type="#_x0000_t202" style="position:absolute;left:17141;top:17920;width:15533;height:4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jxxwAAAOA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ySv8H4pnQK7+AAAA//8DAFBLAQItABQABgAIAAAAIQDb4fbL7gAAAIUBAAATAAAAAAAA&#13;&#10;AAAAAAAAAAAAAABbQ29udGVudF9UeXBlc10ueG1sUEsBAi0AFAAGAAgAAAAhAFr0LFu/AAAAFQEA&#13;&#10;AAsAAAAAAAAAAAAAAAAAHwEAAF9yZWxzLy5yZWxzUEsBAi0AFAAGAAgAAAAhAG/COPHHAAAA4AAA&#13;&#10;AA8AAAAAAAAAAAAAAAAABwIAAGRycy9kb3ducmV2LnhtbFBLBQYAAAAAAwADALcAAAD7AgAAAAA=&#13;&#10;" filled="f" stroked="f">
                  <v:textbox>
                    <w:txbxContent>
                      <w:p w14:paraId="4E3FDD29" w14:textId="77777777" w:rsidR="00BB7BCB" w:rsidRPr="00C0356B" w:rsidRDefault="00BB7BCB" w:rsidP="008E194F">
                        <w:pPr>
                          <w:rPr>
                            <w:sz w:val="20"/>
                          </w:rPr>
                        </w:pPr>
                        <w:r>
                          <w:rPr>
                            <w:sz w:val="20"/>
                          </w:rPr>
                          <w:t>Get Authorization Token [ITI-71]</w:t>
                        </w:r>
                      </w:p>
                    </w:txbxContent>
                  </v:textbox>
                </v:shape>
                <v:rect id="Rectangle 608" o:spid="_x0000_s1038" style="position:absolute;left:8461;top:9142;width:12572;height:8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">
                  <v:textbox>
                    <w:txbxContent>
                      <w:p w14:paraId="3BA38DE2" w14:textId="77777777" w:rsidR="00BB7BCB" w:rsidRDefault="00BB7BCB" w:rsidP="003F3520">
                        <w:r>
                          <w:t>Authorization Client</w:t>
                        </w:r>
                      </w:p>
                    </w:txbxContent>
                  </v:textbox>
                </v:rect>
                <w10:anchorlock/>
              </v:group>
            </w:pict>
          </mc:Fallback>
        </mc:AlternateContent>
      </w:r>
    </w:p>
    <w:p w14:paraId="16F0D7F4" w14:textId="77777777" w:rsidR="00CF283F" w:rsidRPr="00557E70" w:rsidRDefault="00CF283F">
      <w:pPr>
        <w:pStyle w:val="FigureTitle"/>
      </w:pPr>
      <w:r w:rsidRPr="00557E70">
        <w:t xml:space="preserve">Figure </w:t>
      </w:r>
      <w:r w:rsidR="008E194F" w:rsidRPr="00557E70">
        <w:t>34</w:t>
      </w:r>
      <w:r w:rsidRPr="00557E70">
        <w:t>.1-1</w:t>
      </w:r>
      <w:r w:rsidR="00701B3A" w:rsidRPr="00557E70">
        <w:t xml:space="preserve">: </w:t>
      </w:r>
      <w:r w:rsidR="004F3499" w:rsidRPr="00557E70">
        <w:t>IUA</w:t>
      </w:r>
      <w:r w:rsidRPr="00557E70">
        <w:t xml:space="preserve"> Actor Diagram</w:t>
      </w:r>
    </w:p>
    <w:p w14:paraId="3099603E" w14:textId="77777777" w:rsidR="000D2487" w:rsidRPr="00557E70" w:rsidRDefault="000D2487">
      <w:pPr>
        <w:pStyle w:val="BodyText"/>
      </w:pPr>
    </w:p>
    <w:p w14:paraId="070DF1A2" w14:textId="0FB323E9" w:rsidR="00CF283F" w:rsidRPr="00557E70" w:rsidRDefault="00CF283F" w:rsidP="005E63F6">
      <w:pPr>
        <w:pStyle w:val="BodyText"/>
      </w:pPr>
      <w:r w:rsidRPr="00557E70">
        <w:t xml:space="preserve">Table </w:t>
      </w:r>
      <w:r w:rsidR="008E194F" w:rsidRPr="00557E70">
        <w:t>34</w:t>
      </w:r>
      <w:r w:rsidRPr="00557E70">
        <w:t xml:space="preserve">.1-1 lists the transactions for each actor directly involved in the </w:t>
      </w:r>
      <w:r w:rsidR="004F3499" w:rsidRPr="00557E70">
        <w:t>IUA</w:t>
      </w:r>
      <w:r w:rsidRPr="00557E70">
        <w:t xml:space="preserve"> Profile. </w:t>
      </w:r>
      <w:r w:rsidR="00F66C25" w:rsidRPr="00557E70">
        <w:t xml:space="preserve">To </w:t>
      </w:r>
      <w:r w:rsidRPr="00557E70">
        <w:t xml:space="preserve">claim </w:t>
      </w:r>
      <w:r w:rsidR="00F66C25" w:rsidRPr="00557E70">
        <w:t xml:space="preserve">compliance with this </w:t>
      </w:r>
      <w:r w:rsidR="00A0309A">
        <w:t>p</w:t>
      </w:r>
      <w:r w:rsidR="00F66C25" w:rsidRPr="00557E70">
        <w:t>rofile, an actor shall support all re</w:t>
      </w:r>
      <w:r w:rsidRPr="00557E70">
        <w:t>qu</w:t>
      </w:r>
      <w:r w:rsidR="006A4160" w:rsidRPr="00557E70">
        <w:t>ired transactions (labeled “R”) and may support the optional t</w:t>
      </w:r>
      <w:r w:rsidRPr="00557E70">
        <w:t xml:space="preserve">ransactions </w:t>
      </w:r>
      <w:r w:rsidR="006A4160" w:rsidRPr="00557E70">
        <w:t>(</w:t>
      </w:r>
      <w:r w:rsidRPr="00557E70">
        <w:t>labeled “O”</w:t>
      </w:r>
      <w:r w:rsidR="006A4160" w:rsidRPr="00557E70">
        <w:t>)</w:t>
      </w:r>
      <w:r w:rsidR="00887E40" w:rsidRPr="00557E70">
        <w:t xml:space="preserve">. </w:t>
      </w:r>
    </w:p>
    <w:p w14:paraId="3CFB95CA" w14:textId="77777777" w:rsidR="00DE0504" w:rsidRPr="00557E70" w:rsidRDefault="00DE0504">
      <w:pPr>
        <w:pStyle w:val="BodyText"/>
      </w:pPr>
    </w:p>
    <w:p w14:paraId="1AAE3A3B" w14:textId="77777777" w:rsidR="00CF283F" w:rsidRPr="00557E70" w:rsidRDefault="00CF283F" w:rsidP="0020207F">
      <w:pPr>
        <w:pStyle w:val="TableTitle"/>
      </w:pPr>
      <w:r w:rsidRPr="00557E70">
        <w:lastRenderedPageBreak/>
        <w:t xml:space="preserve">Table </w:t>
      </w:r>
      <w:r w:rsidR="008E194F" w:rsidRPr="00557E70">
        <w:t>34</w:t>
      </w:r>
      <w:r w:rsidRPr="00557E70">
        <w:t>.1-1</w:t>
      </w:r>
      <w:r w:rsidR="001606A7" w:rsidRPr="00557E70">
        <w:t>:</w:t>
      </w:r>
      <w:r w:rsidRPr="00557E70">
        <w:t xml:space="preserve"> </w:t>
      </w:r>
      <w:r w:rsidR="00B203DA" w:rsidRPr="00557E70">
        <w:t>IUA</w:t>
      </w:r>
      <w:r w:rsidRPr="00557E70">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557E70" w14:paraId="07A05D43" w14:textId="77777777" w:rsidTr="00BB76BC">
        <w:trPr>
          <w:cantSplit/>
          <w:tblHeader/>
          <w:jc w:val="center"/>
        </w:trPr>
        <w:tc>
          <w:tcPr>
            <w:tcW w:w="1449" w:type="dxa"/>
            <w:shd w:val="pct15" w:color="auto" w:fill="FFFFFF"/>
          </w:tcPr>
          <w:p w14:paraId="28FCA6BA" w14:textId="77777777" w:rsidR="00CF283F" w:rsidRPr="00557E70" w:rsidRDefault="00CF283F" w:rsidP="00663624">
            <w:pPr>
              <w:pStyle w:val="TableEntryHeader"/>
            </w:pPr>
            <w:r w:rsidRPr="00557E70">
              <w:t>Actors</w:t>
            </w:r>
          </w:p>
        </w:tc>
        <w:tc>
          <w:tcPr>
            <w:tcW w:w="2520" w:type="dxa"/>
            <w:shd w:val="pct15" w:color="auto" w:fill="FFFFFF"/>
          </w:tcPr>
          <w:p w14:paraId="7F94F75F" w14:textId="77777777" w:rsidR="00CF283F" w:rsidRPr="00557E70" w:rsidRDefault="00CF283F" w:rsidP="00663624">
            <w:pPr>
              <w:pStyle w:val="TableEntryHeader"/>
            </w:pPr>
            <w:r w:rsidRPr="00557E70">
              <w:t xml:space="preserve">Transactions </w:t>
            </w:r>
          </w:p>
        </w:tc>
        <w:tc>
          <w:tcPr>
            <w:tcW w:w="1710" w:type="dxa"/>
            <w:shd w:val="pct15" w:color="auto" w:fill="FFFFFF"/>
          </w:tcPr>
          <w:p w14:paraId="10E2F47F" w14:textId="77777777" w:rsidR="00CF283F" w:rsidRPr="00557E70" w:rsidRDefault="00CF283F" w:rsidP="00663624">
            <w:pPr>
              <w:pStyle w:val="TableEntryHeader"/>
            </w:pPr>
            <w:r w:rsidRPr="00557E70">
              <w:t>Optionality</w:t>
            </w:r>
          </w:p>
        </w:tc>
        <w:tc>
          <w:tcPr>
            <w:tcW w:w="2799" w:type="dxa"/>
            <w:shd w:val="pct15" w:color="auto" w:fill="FFFFFF"/>
          </w:tcPr>
          <w:p w14:paraId="6DCA5EB6" w14:textId="77777777" w:rsidR="001558DD" w:rsidRPr="00557E70" w:rsidRDefault="001558DD" w:rsidP="00EF1E77">
            <w:pPr>
              <w:pStyle w:val="TableEntryHeader"/>
              <w:rPr>
                <w:rFonts w:ascii="Times New Roman" w:hAnsi="Times New Roman"/>
                <w:b w:val="0"/>
                <w:i/>
              </w:rPr>
            </w:pPr>
            <w:r w:rsidRPr="00557E70">
              <w:t>Reference</w:t>
            </w:r>
          </w:p>
        </w:tc>
      </w:tr>
      <w:tr w:rsidR="00F12093" w:rsidRPr="00557E70" w14:paraId="631F9B76" w14:textId="77777777" w:rsidTr="00BB76BC">
        <w:trPr>
          <w:cantSplit/>
          <w:jc w:val="center"/>
        </w:trPr>
        <w:tc>
          <w:tcPr>
            <w:tcW w:w="1449" w:type="dxa"/>
            <w:vMerge w:val="restart"/>
          </w:tcPr>
          <w:p w14:paraId="2E26919B" w14:textId="77777777" w:rsidR="00F12093" w:rsidRPr="00557E70" w:rsidRDefault="00F12093" w:rsidP="00AD069D">
            <w:pPr>
              <w:pStyle w:val="TableEntry"/>
            </w:pPr>
            <w:proofErr w:type="gramStart"/>
            <w:r w:rsidRPr="00557E70">
              <w:t xml:space="preserve">Authorization </w:t>
            </w:r>
            <w:r w:rsidR="00EB45EF" w:rsidRPr="00557E70">
              <w:t xml:space="preserve"> </w:t>
            </w:r>
            <w:r w:rsidR="003F3520" w:rsidRPr="00557E70">
              <w:t>Client</w:t>
            </w:r>
            <w:proofErr w:type="gramEnd"/>
          </w:p>
        </w:tc>
        <w:tc>
          <w:tcPr>
            <w:tcW w:w="2520" w:type="dxa"/>
          </w:tcPr>
          <w:p w14:paraId="18ACBEFA" w14:textId="77777777" w:rsidR="00F12093" w:rsidRPr="00557E70" w:rsidRDefault="003F3520" w:rsidP="003579DA">
            <w:pPr>
              <w:pStyle w:val="TableEntry"/>
            </w:pPr>
            <w:r w:rsidRPr="00557E70">
              <w:t>Incorporate Authorization Token</w:t>
            </w:r>
          </w:p>
        </w:tc>
        <w:tc>
          <w:tcPr>
            <w:tcW w:w="1710" w:type="dxa"/>
          </w:tcPr>
          <w:p w14:paraId="3627443A" w14:textId="77777777" w:rsidR="00F12093" w:rsidRPr="00557E70" w:rsidRDefault="00F12093" w:rsidP="00017E09">
            <w:pPr>
              <w:pStyle w:val="TableEntry"/>
            </w:pPr>
            <w:r w:rsidRPr="00557E70">
              <w:t>R</w:t>
            </w:r>
          </w:p>
        </w:tc>
        <w:tc>
          <w:tcPr>
            <w:tcW w:w="2799" w:type="dxa"/>
          </w:tcPr>
          <w:p w14:paraId="1B7142E2" w14:textId="77777777" w:rsidR="00F12093" w:rsidRPr="00557E70" w:rsidRDefault="00024F72" w:rsidP="00EF1E77">
            <w:pPr>
              <w:pStyle w:val="TableEntry"/>
            </w:pPr>
            <w:r w:rsidRPr="00557E70">
              <w:t>ITI</w:t>
            </w:r>
            <w:r w:rsidR="00F12093" w:rsidRPr="00557E70">
              <w:t xml:space="preserve"> TF-2</w:t>
            </w:r>
            <w:r w:rsidR="00BC051D" w:rsidRPr="00557E70">
              <w:t>c</w:t>
            </w:r>
            <w:r w:rsidR="00F12093" w:rsidRPr="00557E70">
              <w:t>: 3</w:t>
            </w:r>
            <w:r w:rsidR="00292E60" w:rsidRPr="00557E70">
              <w:t>.72</w:t>
            </w:r>
          </w:p>
        </w:tc>
      </w:tr>
      <w:tr w:rsidR="00F12093" w:rsidRPr="00557E70" w14:paraId="33584530" w14:textId="77777777" w:rsidTr="00BB76BC">
        <w:trPr>
          <w:cantSplit/>
          <w:jc w:val="center"/>
        </w:trPr>
        <w:tc>
          <w:tcPr>
            <w:tcW w:w="1449" w:type="dxa"/>
            <w:vMerge/>
          </w:tcPr>
          <w:p w14:paraId="4E9BE305" w14:textId="77777777" w:rsidR="00F12093" w:rsidRPr="00557E70" w:rsidRDefault="00F12093" w:rsidP="00BB76BC">
            <w:pPr>
              <w:pStyle w:val="TableEntry"/>
            </w:pPr>
          </w:p>
        </w:tc>
        <w:tc>
          <w:tcPr>
            <w:tcW w:w="2520" w:type="dxa"/>
          </w:tcPr>
          <w:p w14:paraId="4D6118E6" w14:textId="77777777" w:rsidR="00F12093" w:rsidRPr="00557E70" w:rsidRDefault="00B34FD8" w:rsidP="00BB76BC">
            <w:pPr>
              <w:pStyle w:val="TableEntry"/>
            </w:pPr>
            <w:r w:rsidRPr="00557E70">
              <w:t xml:space="preserve">Get </w:t>
            </w:r>
            <w:r w:rsidR="00F12093" w:rsidRPr="00557E70">
              <w:t>Authorization</w:t>
            </w:r>
            <w:r w:rsidR="008875D5" w:rsidRPr="00557E70">
              <w:t xml:space="preserve"> Token</w:t>
            </w:r>
          </w:p>
        </w:tc>
        <w:tc>
          <w:tcPr>
            <w:tcW w:w="1710" w:type="dxa"/>
          </w:tcPr>
          <w:p w14:paraId="2105007B" w14:textId="77777777" w:rsidR="00F12093" w:rsidRPr="00557E70" w:rsidRDefault="00F12093" w:rsidP="00BB76BC">
            <w:pPr>
              <w:pStyle w:val="TableEntry"/>
            </w:pPr>
            <w:r w:rsidRPr="00557E70">
              <w:t>O</w:t>
            </w:r>
          </w:p>
        </w:tc>
        <w:tc>
          <w:tcPr>
            <w:tcW w:w="2799" w:type="dxa"/>
          </w:tcPr>
          <w:p w14:paraId="57F028C0" w14:textId="77777777" w:rsidR="00F12093" w:rsidRPr="00557E70" w:rsidRDefault="00024F72" w:rsidP="00BB76BC">
            <w:pPr>
              <w:pStyle w:val="TableEntry"/>
            </w:pPr>
            <w:r w:rsidRPr="00557E70">
              <w:t>ITI</w:t>
            </w:r>
            <w:r w:rsidR="00F12093" w:rsidRPr="00557E70">
              <w:t xml:space="preserve"> TF-2</w:t>
            </w:r>
            <w:r w:rsidR="00BC051D" w:rsidRPr="00557E70">
              <w:t>c</w:t>
            </w:r>
            <w:r w:rsidR="00F12093" w:rsidRPr="00557E70">
              <w:t>: 3.</w:t>
            </w:r>
            <w:r w:rsidR="00292E60" w:rsidRPr="00557E70">
              <w:t>71</w:t>
            </w:r>
          </w:p>
        </w:tc>
      </w:tr>
      <w:tr w:rsidR="001606A7" w:rsidRPr="00557E70" w14:paraId="1876BBD9" w14:textId="77777777" w:rsidTr="00BB76BC">
        <w:trPr>
          <w:cantSplit/>
          <w:jc w:val="center"/>
        </w:trPr>
        <w:tc>
          <w:tcPr>
            <w:tcW w:w="1449" w:type="dxa"/>
          </w:tcPr>
          <w:p w14:paraId="5C630A71" w14:textId="77777777" w:rsidR="00CF283F" w:rsidRPr="00557E70" w:rsidRDefault="0020207F" w:rsidP="00AD069D">
            <w:pPr>
              <w:pStyle w:val="TableEntry"/>
            </w:pPr>
            <w:r w:rsidRPr="00557E70">
              <w:t>Authorization Serv</w:t>
            </w:r>
            <w:r w:rsidR="0007666D" w:rsidRPr="00557E70">
              <w:t>er</w:t>
            </w:r>
          </w:p>
        </w:tc>
        <w:tc>
          <w:tcPr>
            <w:tcW w:w="2520" w:type="dxa"/>
          </w:tcPr>
          <w:p w14:paraId="5E94803E" w14:textId="77777777" w:rsidR="00CF283F" w:rsidRPr="00557E70" w:rsidRDefault="00B34FD8" w:rsidP="003579DA">
            <w:pPr>
              <w:pStyle w:val="TableEntry"/>
            </w:pPr>
            <w:r w:rsidRPr="00557E70">
              <w:t>Get</w:t>
            </w:r>
            <w:r w:rsidR="00F832C3" w:rsidRPr="00557E70">
              <w:t xml:space="preserve"> Authorization</w:t>
            </w:r>
            <w:r w:rsidR="008875D5" w:rsidRPr="00557E70">
              <w:t xml:space="preserve"> Token</w:t>
            </w:r>
          </w:p>
        </w:tc>
        <w:tc>
          <w:tcPr>
            <w:tcW w:w="1710" w:type="dxa"/>
          </w:tcPr>
          <w:p w14:paraId="0208B9A5" w14:textId="77777777" w:rsidR="00CF283F" w:rsidRPr="00557E70" w:rsidRDefault="00CF283F" w:rsidP="00017E09">
            <w:pPr>
              <w:pStyle w:val="TableEntry"/>
            </w:pPr>
            <w:r w:rsidRPr="00557E70">
              <w:t>R</w:t>
            </w:r>
          </w:p>
        </w:tc>
        <w:tc>
          <w:tcPr>
            <w:tcW w:w="2799" w:type="dxa"/>
          </w:tcPr>
          <w:p w14:paraId="23C6B0BB" w14:textId="77777777" w:rsidR="00CF283F" w:rsidRPr="00557E70" w:rsidRDefault="00024F72" w:rsidP="00EF1E77">
            <w:pPr>
              <w:pStyle w:val="TableEntry"/>
            </w:pPr>
            <w:r w:rsidRPr="00557E70">
              <w:t>ITI</w:t>
            </w:r>
            <w:r w:rsidR="00AD2AE2" w:rsidRPr="00557E70">
              <w:t xml:space="preserve"> TF-2</w:t>
            </w:r>
            <w:r w:rsidR="00BC051D" w:rsidRPr="00557E70">
              <w:t>c</w:t>
            </w:r>
            <w:r w:rsidR="00AD2AE2" w:rsidRPr="00557E70">
              <w:t>: 3.</w:t>
            </w:r>
            <w:r w:rsidR="00292E60" w:rsidRPr="00557E70">
              <w:t>71</w:t>
            </w:r>
          </w:p>
        </w:tc>
      </w:tr>
      <w:tr w:rsidR="00E07300" w:rsidRPr="00557E70" w14:paraId="7B247879" w14:textId="77777777" w:rsidTr="00BB76BC">
        <w:trPr>
          <w:cantSplit/>
          <w:jc w:val="center"/>
        </w:trPr>
        <w:tc>
          <w:tcPr>
            <w:tcW w:w="1449" w:type="dxa"/>
            <w:tcBorders>
              <w:left w:val="single" w:sz="4" w:space="0" w:color="auto"/>
              <w:right w:val="single" w:sz="4" w:space="0" w:color="auto"/>
            </w:tcBorders>
          </w:tcPr>
          <w:p w14:paraId="1E112A02" w14:textId="77777777" w:rsidR="00E07300" w:rsidRPr="00557E70" w:rsidRDefault="00E07300" w:rsidP="00AD069D">
            <w:pPr>
              <w:pStyle w:val="TableEntry"/>
            </w:pPr>
            <w:r w:rsidRPr="00557E70">
              <w:t>Resource Serv</w:t>
            </w:r>
            <w:r w:rsidR="003F3520" w:rsidRPr="00557E70">
              <w:t>er</w:t>
            </w:r>
            <w:r w:rsidRPr="00557E70">
              <w:t xml:space="preserve"> </w:t>
            </w:r>
          </w:p>
        </w:tc>
        <w:tc>
          <w:tcPr>
            <w:tcW w:w="2520" w:type="dxa"/>
            <w:tcBorders>
              <w:left w:val="nil"/>
            </w:tcBorders>
          </w:tcPr>
          <w:p w14:paraId="13854EB8" w14:textId="77777777" w:rsidR="00E07300" w:rsidRPr="00557E70" w:rsidRDefault="003F3520" w:rsidP="003579DA">
            <w:pPr>
              <w:pStyle w:val="TableEntry"/>
            </w:pPr>
            <w:r w:rsidRPr="00557E70">
              <w:t>Incorporate Authorization Token</w:t>
            </w:r>
          </w:p>
        </w:tc>
        <w:tc>
          <w:tcPr>
            <w:tcW w:w="1710" w:type="dxa"/>
          </w:tcPr>
          <w:p w14:paraId="7C29A0F6" w14:textId="77777777" w:rsidR="00E07300" w:rsidRPr="00557E70" w:rsidRDefault="00E07300" w:rsidP="00EF1E77">
            <w:pPr>
              <w:pStyle w:val="TableEntry"/>
            </w:pPr>
            <w:r w:rsidRPr="00557E70">
              <w:t>R</w:t>
            </w:r>
          </w:p>
        </w:tc>
        <w:tc>
          <w:tcPr>
            <w:tcW w:w="2799" w:type="dxa"/>
          </w:tcPr>
          <w:p w14:paraId="6410FF71" w14:textId="77777777" w:rsidR="00E07300" w:rsidRPr="00557E70" w:rsidRDefault="00024F72" w:rsidP="00BB76BC">
            <w:pPr>
              <w:pStyle w:val="TableEntry"/>
            </w:pPr>
            <w:r w:rsidRPr="00557E70">
              <w:t>ITI</w:t>
            </w:r>
            <w:r w:rsidR="00E07300" w:rsidRPr="00557E70">
              <w:t xml:space="preserve"> TF-2</w:t>
            </w:r>
            <w:r w:rsidR="00BC051D" w:rsidRPr="00557E70">
              <w:t>c</w:t>
            </w:r>
            <w:r w:rsidR="00E07300" w:rsidRPr="00557E70">
              <w:t>: 3.</w:t>
            </w:r>
            <w:r w:rsidR="00292E60" w:rsidRPr="00557E70">
              <w:t>72</w:t>
            </w:r>
          </w:p>
        </w:tc>
      </w:tr>
    </w:tbl>
    <w:p w14:paraId="412EC5C6" w14:textId="77777777" w:rsidR="00FF4C4E" w:rsidRPr="00557E70" w:rsidRDefault="008E194F" w:rsidP="00503AE1">
      <w:pPr>
        <w:pStyle w:val="Heading3"/>
        <w:numPr>
          <w:ilvl w:val="0"/>
          <w:numId w:val="0"/>
        </w:numPr>
        <w:rPr>
          <w:bCs/>
          <w:noProof w:val="0"/>
          <w:lang w:val="en-US"/>
        </w:rPr>
      </w:pPr>
      <w:bookmarkStart w:id="78" w:name="_Toc428776520"/>
      <w:bookmarkEnd w:id="70"/>
      <w:bookmarkEnd w:id="71"/>
      <w:bookmarkEnd w:id="72"/>
      <w:bookmarkEnd w:id="73"/>
      <w:bookmarkEnd w:id="74"/>
      <w:bookmarkEnd w:id="75"/>
      <w:bookmarkEnd w:id="76"/>
      <w:bookmarkEnd w:id="77"/>
      <w:r w:rsidRPr="00557E70">
        <w:rPr>
          <w:bCs/>
          <w:noProof w:val="0"/>
          <w:lang w:val="en-US"/>
        </w:rPr>
        <w:t>34</w:t>
      </w:r>
      <w:r w:rsidR="00FF4C4E" w:rsidRPr="00557E70">
        <w:rPr>
          <w:bCs/>
          <w:noProof w:val="0"/>
          <w:lang w:val="en-US"/>
        </w:rPr>
        <w:t>.1.1</w:t>
      </w:r>
      <w:r w:rsidR="00503AE1" w:rsidRPr="00557E70">
        <w:rPr>
          <w:bCs/>
          <w:noProof w:val="0"/>
          <w:lang w:val="en-US"/>
        </w:rPr>
        <w:t xml:space="preserve"> Actor Descriptions and </w:t>
      </w:r>
      <w:r w:rsidR="006A4160" w:rsidRPr="00557E70">
        <w:rPr>
          <w:bCs/>
          <w:noProof w:val="0"/>
          <w:lang w:val="en-US"/>
        </w:rPr>
        <w:t xml:space="preserve">Actor </w:t>
      </w:r>
      <w:r w:rsidR="00ED0083" w:rsidRPr="00557E70">
        <w:rPr>
          <w:bCs/>
          <w:noProof w:val="0"/>
          <w:lang w:val="en-US"/>
        </w:rPr>
        <w:t xml:space="preserve">Profile </w:t>
      </w:r>
      <w:r w:rsidR="00503AE1" w:rsidRPr="00557E70">
        <w:rPr>
          <w:bCs/>
          <w:noProof w:val="0"/>
          <w:lang w:val="en-US"/>
        </w:rPr>
        <w:t>Requirements</w:t>
      </w:r>
      <w:bookmarkEnd w:id="78"/>
    </w:p>
    <w:p w14:paraId="3A6614AC" w14:textId="327AE2C5" w:rsidR="00D470CC" w:rsidRPr="00557E70" w:rsidRDefault="00D470CC" w:rsidP="00501585">
      <w:pPr>
        <w:pStyle w:val="BodyText"/>
      </w:pPr>
      <w:r w:rsidRPr="00557E70">
        <w:t>The IUA actors are e</w:t>
      </w:r>
      <w:ins w:id="79" w:author="walco@walkit.nl" w:date="2019-09-21T20:01:00Z">
        <w:r w:rsidR="001A3D6C">
          <w:t>x</w:t>
        </w:r>
      </w:ins>
      <w:del w:id="80" w:author="walco@walkit.nl" w:date="2019-09-21T20:01:00Z">
        <w:r w:rsidR="008E194F" w:rsidRPr="00557E70" w:rsidDel="001A3D6C">
          <w:delText>34</w:delText>
        </w:r>
      </w:del>
      <w:r w:rsidRPr="00557E70">
        <w:t xml:space="preserve">pected to be </w:t>
      </w:r>
      <w:r w:rsidR="00501585" w:rsidRPr="00557E70">
        <w:t xml:space="preserve">combined </w:t>
      </w:r>
      <w:r w:rsidRPr="00557E70">
        <w:t xml:space="preserve">with other actors that perform </w:t>
      </w:r>
      <w:r w:rsidR="00615035" w:rsidRPr="00557E70">
        <w:t>HTTP REST</w:t>
      </w:r>
      <w:r w:rsidRPr="00557E70">
        <w:t>ful transactions</w:t>
      </w:r>
      <w:r w:rsidR="0000242C" w:rsidRPr="00557E70">
        <w:t xml:space="preserve">. </w:t>
      </w:r>
      <w:r w:rsidR="00501585" w:rsidRPr="00557E70">
        <w:t xml:space="preserve">Combining </w:t>
      </w:r>
      <w:r w:rsidRPr="00557E70">
        <w:t xml:space="preserve">an Authorization Client with another actor means that this other actor will provide an authorization token as part of the HTTP transaction to a </w:t>
      </w:r>
      <w:r w:rsidR="00615035" w:rsidRPr="00557E70">
        <w:t>HTTP REST</w:t>
      </w:r>
      <w:r w:rsidRPr="00557E70">
        <w:t>ful server</w:t>
      </w:r>
      <w:r w:rsidR="0000242C" w:rsidRPr="00557E70">
        <w:t xml:space="preserve">. </w:t>
      </w:r>
      <w:r w:rsidRPr="00557E70">
        <w:t xml:space="preserve">It may perform the </w:t>
      </w:r>
      <w:r w:rsidR="00501585" w:rsidRPr="00557E70">
        <w:t>Get</w:t>
      </w:r>
      <w:r w:rsidRPr="00557E70">
        <w:t xml:space="preserve"> Authorization transaction to obtain the authorization token. The corresponding </w:t>
      </w:r>
      <w:r w:rsidR="00615035" w:rsidRPr="00557E70">
        <w:t>HTTP REST</w:t>
      </w:r>
      <w:r w:rsidRPr="00557E70">
        <w:t xml:space="preserve">ful server should be </w:t>
      </w:r>
      <w:r w:rsidR="00501585" w:rsidRPr="00557E70">
        <w:t xml:space="preserve">combined </w:t>
      </w:r>
      <w:r w:rsidRPr="00557E70">
        <w:t xml:space="preserve">with the Resource Service to indicate that the server </w:t>
      </w:r>
      <w:r w:rsidR="00C661A4" w:rsidRPr="00557E70">
        <w:t xml:space="preserve">can </w:t>
      </w:r>
      <w:r w:rsidRPr="00557E70">
        <w:t>perform access control.</w:t>
      </w:r>
    </w:p>
    <w:p w14:paraId="7933D8DB" w14:textId="77777777" w:rsidR="004F3499" w:rsidRPr="00557E70" w:rsidRDefault="008E194F" w:rsidP="00501585">
      <w:pPr>
        <w:pStyle w:val="Heading4"/>
        <w:numPr>
          <w:ilvl w:val="0"/>
          <w:numId w:val="0"/>
        </w:numPr>
        <w:rPr>
          <w:noProof w:val="0"/>
          <w:lang w:val="en-US"/>
        </w:rPr>
      </w:pPr>
      <w:bookmarkStart w:id="81" w:name="_Toc428776521"/>
      <w:r w:rsidRPr="00557E70">
        <w:rPr>
          <w:noProof w:val="0"/>
          <w:lang w:val="en-US"/>
        </w:rPr>
        <w:t>34</w:t>
      </w:r>
      <w:r w:rsidR="004F3499" w:rsidRPr="00557E70">
        <w:rPr>
          <w:noProof w:val="0"/>
          <w:lang w:val="en-US"/>
        </w:rPr>
        <w:t>.1.1.1 Authorization</w:t>
      </w:r>
      <w:r w:rsidR="00501585" w:rsidRPr="00557E70">
        <w:rPr>
          <w:noProof w:val="0"/>
          <w:lang w:val="en-US"/>
        </w:rPr>
        <w:t xml:space="preserve"> Client</w:t>
      </w:r>
      <w:bookmarkEnd w:id="81"/>
    </w:p>
    <w:p w14:paraId="5513499C" w14:textId="41DE8EF0" w:rsidR="008A50DB" w:rsidRPr="00557E70" w:rsidRDefault="008A50DB" w:rsidP="007C51BF">
      <w:pPr>
        <w:pStyle w:val="BodyText"/>
      </w:pPr>
      <w:r w:rsidRPr="00557E70">
        <w:t xml:space="preserve">The </w:t>
      </w:r>
      <w:r w:rsidR="007C51BF" w:rsidRPr="00557E70">
        <w:t>A</w:t>
      </w:r>
      <w:r w:rsidRPr="00557E70">
        <w:t>uthorization</w:t>
      </w:r>
      <w:r w:rsidR="007C51BF" w:rsidRPr="00557E70">
        <w:t xml:space="preserve"> C</w:t>
      </w:r>
      <w:r w:rsidR="00501585" w:rsidRPr="00557E70">
        <w:t>lient</w:t>
      </w:r>
      <w:r w:rsidR="00AC3301" w:rsidRPr="00557E70">
        <w:t xml:space="preserve"> </w:t>
      </w:r>
      <w:r w:rsidRPr="00557E70">
        <w:t xml:space="preserve">performs the network transactions and user interactions needed to obtain an authorization token and to attach that token to transactions </w:t>
      </w:r>
      <w:r w:rsidR="0007666D" w:rsidRPr="00557E70">
        <w:t>to indicate</w:t>
      </w:r>
      <w:r w:rsidRPr="00557E70">
        <w:t xml:space="preserve"> that those transactions are authorized</w:t>
      </w:r>
      <w:r w:rsidR="0000242C" w:rsidRPr="00557E70">
        <w:t xml:space="preserve">. </w:t>
      </w:r>
      <w:r w:rsidR="007C51BF" w:rsidRPr="00557E70">
        <w:t>An</w:t>
      </w:r>
      <w:r w:rsidR="00501585" w:rsidRPr="00557E70">
        <w:t xml:space="preserve"> </w:t>
      </w:r>
      <w:r w:rsidR="007C51BF" w:rsidRPr="00557E70">
        <w:t>Authorization C</w:t>
      </w:r>
      <w:r w:rsidR="00501585" w:rsidRPr="00557E70">
        <w:t xml:space="preserve">lient </w:t>
      </w:r>
      <w:r w:rsidR="007C51BF" w:rsidRPr="00557E70">
        <w:t xml:space="preserve">in IUA supports the following </w:t>
      </w:r>
      <w:r w:rsidR="0007666D" w:rsidRPr="00557E70">
        <w:t xml:space="preserve">associated </w:t>
      </w:r>
      <w:r w:rsidR="00BD3132" w:rsidRPr="00557E70">
        <w:t>transactions</w:t>
      </w:r>
      <w:r w:rsidRPr="00557E70">
        <w:t>:</w:t>
      </w:r>
    </w:p>
    <w:p w14:paraId="5FFBCFD8" w14:textId="77777777" w:rsidR="008A50DB" w:rsidRPr="00557E70" w:rsidRDefault="008A50DB" w:rsidP="00501585">
      <w:pPr>
        <w:pStyle w:val="ListBullet2"/>
      </w:pPr>
      <w:r w:rsidRPr="00557E70">
        <w:t xml:space="preserve">The </w:t>
      </w:r>
      <w:r w:rsidR="003F3520" w:rsidRPr="00557E70">
        <w:t>Incorporate Authorization Token</w:t>
      </w:r>
      <w:r w:rsidRPr="00557E70">
        <w:t xml:space="preserve"> transaction – In this case the authorization token has already been obtained and is communicated as part of the HTTP RESTful transaction for some other profile or service</w:t>
      </w:r>
      <w:r w:rsidR="0000242C" w:rsidRPr="00557E70">
        <w:t xml:space="preserve">. </w:t>
      </w:r>
      <w:r w:rsidRPr="00557E70">
        <w:t xml:space="preserve">This token indicates that the </w:t>
      </w:r>
      <w:r w:rsidR="00615035" w:rsidRPr="00557E70">
        <w:t>HTTP REST</w:t>
      </w:r>
      <w:r w:rsidRPr="00557E70">
        <w:t xml:space="preserve">ful transaction has been authorized </w:t>
      </w:r>
      <w:r w:rsidR="0007666D" w:rsidRPr="00557E70">
        <w:t xml:space="preserve">by the Authorization Server </w:t>
      </w:r>
      <w:r w:rsidRPr="00557E70">
        <w:t>for a particular kind of service and particular device by an authenticated person.</w:t>
      </w:r>
    </w:p>
    <w:p w14:paraId="5A617A11" w14:textId="77777777" w:rsidR="008A50DB" w:rsidRPr="00557E70" w:rsidRDefault="008A50DB" w:rsidP="00501585">
      <w:pPr>
        <w:pStyle w:val="ListBullet2"/>
      </w:pPr>
      <w:r w:rsidRPr="00557E70">
        <w:t xml:space="preserve">The </w:t>
      </w:r>
      <w:r w:rsidR="00501585" w:rsidRPr="00557E70">
        <w:t>Get</w:t>
      </w:r>
      <w:r w:rsidRPr="00557E70">
        <w:t xml:space="preserve"> </w:t>
      </w:r>
      <w:r w:rsidR="0007666D" w:rsidRPr="00557E70">
        <w:t xml:space="preserve">Authorization </w:t>
      </w:r>
      <w:r w:rsidR="003F3520" w:rsidRPr="00557E70">
        <w:t xml:space="preserve">Token </w:t>
      </w:r>
      <w:r w:rsidRPr="00557E70">
        <w:t xml:space="preserve">– In this use, the authorization client interacts with an Authorization service and Authentication Service as needed to obtain a token that indicates </w:t>
      </w:r>
      <w:r w:rsidR="00615035" w:rsidRPr="00557E70">
        <w:t>HTTP REST</w:t>
      </w:r>
      <w:r w:rsidRPr="00557E70">
        <w:t>ful transactions for a particular kind of service and device are authorized by a particular person</w:t>
      </w:r>
      <w:r w:rsidR="0000242C" w:rsidRPr="00557E70">
        <w:t xml:space="preserve">. </w:t>
      </w:r>
      <w:r w:rsidRPr="00557E70">
        <w:t>This will often include various interactions with the user for authentication purposes</w:t>
      </w:r>
      <w:r w:rsidR="0000242C" w:rsidRPr="00557E70">
        <w:t xml:space="preserve">. </w:t>
      </w:r>
      <w:r w:rsidRPr="00557E70">
        <w:t xml:space="preserve">Those interactions are outside the scope of this </w:t>
      </w:r>
      <w:proofErr w:type="gramStart"/>
      <w:r w:rsidRPr="00557E70">
        <w:t>profile, and</w:t>
      </w:r>
      <w:proofErr w:type="gramEnd"/>
      <w:r w:rsidRPr="00557E70">
        <w:t xml:space="preserve"> may involve biometric or other identification activities</w:t>
      </w:r>
      <w:r w:rsidR="0000242C" w:rsidRPr="00557E70">
        <w:t xml:space="preserve">. </w:t>
      </w:r>
      <w:r w:rsidRPr="00557E70">
        <w:t>The resulting token is saved for later use by the authorization client</w:t>
      </w:r>
      <w:r w:rsidR="0000242C" w:rsidRPr="00557E70">
        <w:t xml:space="preserve">. </w:t>
      </w:r>
      <w:r w:rsidR="00B202C6" w:rsidRPr="00557E70">
        <w:t>These tokens are not themselves protected from copying or modification, so they</w:t>
      </w:r>
      <w:r w:rsidRPr="00557E70">
        <w:t xml:space="preserve"> must be protected</w:t>
      </w:r>
      <w:r w:rsidR="007C51BF" w:rsidRPr="00557E70">
        <w:t xml:space="preserve"> by the Authorization C</w:t>
      </w:r>
      <w:r w:rsidR="00B202C6" w:rsidRPr="00557E70">
        <w:t>lient and transactions</w:t>
      </w:r>
      <w:r w:rsidRPr="00557E70">
        <w:t>.</w:t>
      </w:r>
    </w:p>
    <w:p w14:paraId="6894CDE4" w14:textId="77777777" w:rsidR="004F3499" w:rsidRPr="00557E70" w:rsidRDefault="008E194F" w:rsidP="004F3499">
      <w:pPr>
        <w:pStyle w:val="Heading4"/>
        <w:numPr>
          <w:ilvl w:val="0"/>
          <w:numId w:val="0"/>
        </w:numPr>
        <w:rPr>
          <w:noProof w:val="0"/>
          <w:lang w:val="en-US"/>
        </w:rPr>
      </w:pPr>
      <w:bookmarkStart w:id="82" w:name="_Toc428776522"/>
      <w:r w:rsidRPr="00557E70">
        <w:rPr>
          <w:noProof w:val="0"/>
          <w:lang w:val="en-US"/>
        </w:rPr>
        <w:t>34</w:t>
      </w:r>
      <w:r w:rsidR="004F3499" w:rsidRPr="00557E70">
        <w:rPr>
          <w:noProof w:val="0"/>
          <w:lang w:val="en-US"/>
        </w:rPr>
        <w:t>.1.1.</w:t>
      </w:r>
      <w:r w:rsidR="004D339F" w:rsidRPr="00557E70">
        <w:rPr>
          <w:noProof w:val="0"/>
          <w:lang w:val="en-US"/>
        </w:rPr>
        <w:t>2</w:t>
      </w:r>
      <w:r w:rsidR="004F3499" w:rsidRPr="00557E70">
        <w:rPr>
          <w:noProof w:val="0"/>
          <w:lang w:val="en-US"/>
        </w:rPr>
        <w:t xml:space="preserve"> Authorization Serv</w:t>
      </w:r>
      <w:r w:rsidR="004D339F" w:rsidRPr="00557E70">
        <w:rPr>
          <w:noProof w:val="0"/>
          <w:lang w:val="en-US"/>
        </w:rPr>
        <w:t>er</w:t>
      </w:r>
      <w:bookmarkEnd w:id="82"/>
    </w:p>
    <w:p w14:paraId="2FAB9D5D" w14:textId="77777777" w:rsidR="007205F1" w:rsidRPr="00557E70" w:rsidRDefault="007C51BF" w:rsidP="007C51BF">
      <w:pPr>
        <w:pStyle w:val="BodyText"/>
      </w:pPr>
      <w:r w:rsidRPr="00557E70">
        <w:t>The Authorization Server provides authorization tokens to requesting clients</w:t>
      </w:r>
      <w:r w:rsidR="0000242C" w:rsidRPr="00557E70">
        <w:t xml:space="preserve">. </w:t>
      </w:r>
      <w:r w:rsidRPr="00557E70">
        <w:t>In IUA, t</w:t>
      </w:r>
      <w:r w:rsidR="007205F1" w:rsidRPr="00557E70">
        <w:t>he Authorization Serv</w:t>
      </w:r>
      <w:r w:rsidR="004D339F" w:rsidRPr="00557E70">
        <w:t>er</w:t>
      </w:r>
      <w:r w:rsidR="007205F1" w:rsidRPr="00557E70">
        <w:t xml:space="preserve"> uses </w:t>
      </w:r>
      <w:r w:rsidR="00024F72" w:rsidRPr="00557E70">
        <w:t xml:space="preserve">an </w:t>
      </w:r>
      <w:r w:rsidR="007205F1" w:rsidRPr="00557E70">
        <w:t>authenticated user identity</w:t>
      </w:r>
      <w:r w:rsidR="00B202C6" w:rsidRPr="00557E70">
        <w:t>,</w:t>
      </w:r>
      <w:r w:rsidR="007205F1" w:rsidRPr="00557E70">
        <w:t xml:space="preserve"> the requested </w:t>
      </w:r>
      <w:r w:rsidR="00615035" w:rsidRPr="00557E70">
        <w:t>HTTP REST</w:t>
      </w:r>
      <w:r w:rsidR="007205F1" w:rsidRPr="00557E70">
        <w:t>ful service URL</w:t>
      </w:r>
      <w:r w:rsidR="00B202C6" w:rsidRPr="00557E70">
        <w:t>, and other information</w:t>
      </w:r>
      <w:r w:rsidR="007205F1" w:rsidRPr="00557E70">
        <w:t xml:space="preserve"> to determine whether </w:t>
      </w:r>
      <w:r w:rsidR="00615035" w:rsidRPr="00557E70">
        <w:t>HTTP REST</w:t>
      </w:r>
      <w:r w:rsidR="007205F1" w:rsidRPr="00557E70">
        <w:t>ful transactions are allowed</w:t>
      </w:r>
      <w:r w:rsidR="0000242C" w:rsidRPr="00557E70">
        <w:t xml:space="preserve">. </w:t>
      </w:r>
      <w:r w:rsidR="007205F1" w:rsidRPr="00557E70">
        <w:t xml:space="preserve">If </w:t>
      </w:r>
      <w:r w:rsidR="007205F1" w:rsidRPr="00557E70">
        <w:lastRenderedPageBreak/>
        <w:t xml:space="preserve">they are allowed, the </w:t>
      </w:r>
      <w:r w:rsidRPr="00557E70">
        <w:t xml:space="preserve">Authorization Server </w:t>
      </w:r>
      <w:r w:rsidR="007205F1" w:rsidRPr="00557E70">
        <w:t xml:space="preserve">provides a token indicating </w:t>
      </w:r>
      <w:r w:rsidR="00B202C6" w:rsidRPr="00557E70">
        <w:t>that</w:t>
      </w:r>
      <w:r w:rsidR="007205F1" w:rsidRPr="00557E70">
        <w:t xml:space="preserve"> </w:t>
      </w:r>
      <w:r w:rsidR="00615035" w:rsidRPr="00557E70">
        <w:t>HTTP REST</w:t>
      </w:r>
      <w:r w:rsidR="007205F1" w:rsidRPr="00557E70">
        <w:t xml:space="preserve">ful service access </w:t>
      </w:r>
      <w:r w:rsidR="00B202C6" w:rsidRPr="00557E70">
        <w:t>is authorized</w:t>
      </w:r>
      <w:r w:rsidR="007205F1" w:rsidRPr="00557E70">
        <w:t>.</w:t>
      </w:r>
    </w:p>
    <w:p w14:paraId="65C0C416" w14:textId="77777777" w:rsidR="004F3499" w:rsidRPr="00557E70" w:rsidRDefault="008E194F" w:rsidP="004F3499">
      <w:pPr>
        <w:pStyle w:val="Heading4"/>
        <w:numPr>
          <w:ilvl w:val="0"/>
          <w:numId w:val="0"/>
        </w:numPr>
        <w:rPr>
          <w:noProof w:val="0"/>
          <w:lang w:val="en-US"/>
        </w:rPr>
      </w:pPr>
      <w:bookmarkStart w:id="83" w:name="_Toc428776523"/>
      <w:r w:rsidRPr="00557E70">
        <w:rPr>
          <w:noProof w:val="0"/>
          <w:lang w:val="en-US"/>
        </w:rPr>
        <w:t>34</w:t>
      </w:r>
      <w:r w:rsidR="004F3499" w:rsidRPr="00557E70">
        <w:rPr>
          <w:noProof w:val="0"/>
          <w:lang w:val="en-US"/>
        </w:rPr>
        <w:t>.1.1.</w:t>
      </w:r>
      <w:r w:rsidR="004D339F" w:rsidRPr="00557E70">
        <w:rPr>
          <w:noProof w:val="0"/>
          <w:lang w:val="en-US"/>
        </w:rPr>
        <w:t>3</w:t>
      </w:r>
      <w:r w:rsidR="004F3499" w:rsidRPr="00557E70">
        <w:rPr>
          <w:noProof w:val="0"/>
          <w:lang w:val="en-US"/>
        </w:rPr>
        <w:t xml:space="preserve"> Resource Serv</w:t>
      </w:r>
      <w:r w:rsidR="004D339F" w:rsidRPr="00557E70">
        <w:rPr>
          <w:noProof w:val="0"/>
          <w:lang w:val="en-US"/>
        </w:rPr>
        <w:t>er</w:t>
      </w:r>
      <w:bookmarkEnd w:id="83"/>
    </w:p>
    <w:p w14:paraId="2F2F6EE3" w14:textId="77777777" w:rsidR="007205F1" w:rsidRPr="00557E70" w:rsidRDefault="007C51BF" w:rsidP="003375FD">
      <w:pPr>
        <w:pStyle w:val="BodyText"/>
      </w:pPr>
      <w:r w:rsidRPr="00557E70">
        <w:t>The Resource Server provides services that need authorization</w:t>
      </w:r>
      <w:r w:rsidR="0000242C" w:rsidRPr="00557E70">
        <w:t xml:space="preserve">. </w:t>
      </w:r>
      <w:r w:rsidRPr="00557E70">
        <w:t>In IUA th</w:t>
      </w:r>
      <w:r w:rsidR="007205F1" w:rsidRPr="00557E70">
        <w:t xml:space="preserve">e Resource </w:t>
      </w:r>
      <w:r w:rsidRPr="00557E70">
        <w:t xml:space="preserve">Server </w:t>
      </w:r>
      <w:r w:rsidR="007205F1" w:rsidRPr="00557E70">
        <w:t xml:space="preserve">accepts a </w:t>
      </w:r>
      <w:r w:rsidR="00615035" w:rsidRPr="00557E70">
        <w:t>HTTP REST</w:t>
      </w:r>
      <w:r w:rsidR="007205F1" w:rsidRPr="00557E70">
        <w:t xml:space="preserve">ful transaction </w:t>
      </w:r>
      <w:r w:rsidR="00B202C6" w:rsidRPr="00557E70">
        <w:t xml:space="preserve">request </w:t>
      </w:r>
      <w:r w:rsidR="007205F1" w:rsidRPr="00557E70">
        <w:t>with an authorization token attached</w:t>
      </w:r>
      <w:r w:rsidR="0000242C" w:rsidRPr="00557E70">
        <w:t xml:space="preserve">. </w:t>
      </w:r>
      <w:r w:rsidR="007205F1" w:rsidRPr="00557E70">
        <w:t xml:space="preserve">It evaluates the authorization token to verify that </w:t>
      </w:r>
      <w:r w:rsidRPr="00557E70">
        <w:t>t</w:t>
      </w:r>
      <w:r w:rsidR="00B202C6" w:rsidRPr="00557E70">
        <w:t xml:space="preserve">he Authorization Server has </w:t>
      </w:r>
      <w:r w:rsidRPr="00557E70">
        <w:t xml:space="preserve">already </w:t>
      </w:r>
      <w:r w:rsidR="00B202C6" w:rsidRPr="00557E70">
        <w:t>determined that this transaction is authorized</w:t>
      </w:r>
      <w:r w:rsidR="0000242C" w:rsidRPr="00557E70">
        <w:t xml:space="preserve">. </w:t>
      </w:r>
      <w:r w:rsidR="003375FD" w:rsidRPr="00557E70">
        <w:t>The Resource Server</w:t>
      </w:r>
      <w:r w:rsidRPr="00557E70">
        <w:t xml:space="preserve"> </w:t>
      </w:r>
      <w:r w:rsidR="00F9164D" w:rsidRPr="00557E70">
        <w:t xml:space="preserve">must enforce this authorization and </w:t>
      </w:r>
      <w:r w:rsidRPr="00557E70">
        <w:t xml:space="preserve">may perform </w:t>
      </w:r>
      <w:r w:rsidR="003375FD" w:rsidRPr="00557E70">
        <w:t>additional</w:t>
      </w:r>
      <w:r w:rsidRPr="00557E70">
        <w:t xml:space="preserve"> authorization decisions that are specific</w:t>
      </w:r>
      <w:r w:rsidR="003375FD" w:rsidRPr="00557E70">
        <w:t xml:space="preserve"> to the requested service</w:t>
      </w:r>
      <w:r w:rsidR="0000242C" w:rsidRPr="00557E70">
        <w:t xml:space="preserve">. </w:t>
      </w:r>
      <w:r w:rsidR="003375FD" w:rsidRPr="00557E70">
        <w:t>The Resource Server</w:t>
      </w:r>
      <w:r w:rsidR="007205F1" w:rsidRPr="00557E70">
        <w:t xml:space="preserve"> </w:t>
      </w:r>
      <w:r w:rsidR="003375FD" w:rsidRPr="00557E70">
        <w:t xml:space="preserve">may then </w:t>
      </w:r>
      <w:r w:rsidR="007205F1" w:rsidRPr="00557E70">
        <w:t xml:space="preserve">allow the transaction to proceed, subject to </w:t>
      </w:r>
      <w:r w:rsidR="003375FD" w:rsidRPr="00557E70">
        <w:t xml:space="preserve">access control </w:t>
      </w:r>
      <w:r w:rsidR="007205F1" w:rsidRPr="00557E70">
        <w:t>constraints that may also be in place</w:t>
      </w:r>
      <w:r w:rsidR="0000242C" w:rsidRPr="00557E70">
        <w:t xml:space="preserve">. </w:t>
      </w:r>
    </w:p>
    <w:p w14:paraId="49BDCDB6" w14:textId="77777777" w:rsidR="00BE63A7" w:rsidRPr="00557E70" w:rsidRDefault="00BE63A7" w:rsidP="00AC3301">
      <w:pPr>
        <w:pStyle w:val="Note"/>
      </w:pPr>
      <w:r w:rsidRPr="00557E70">
        <w:t>Note</w:t>
      </w:r>
      <w:r w:rsidR="00B202C6" w:rsidRPr="00557E70">
        <w:t>s</w:t>
      </w:r>
      <w:r w:rsidRPr="00557E70">
        <w:t>:</w:t>
      </w:r>
      <w:r w:rsidRPr="00557E70">
        <w:tab/>
      </w:r>
      <w:r w:rsidR="00B202C6" w:rsidRPr="00557E70">
        <w:t xml:space="preserve">1. </w:t>
      </w:r>
      <w:r w:rsidRPr="00557E70">
        <w:t>For implementation and deployment reasons the Resource Server and Authorization Server can be combined into an integrated product together with user authentication, access control, and other services</w:t>
      </w:r>
      <w:r w:rsidR="0000242C" w:rsidRPr="00557E70">
        <w:t xml:space="preserve">. </w:t>
      </w:r>
      <w:r w:rsidRPr="00557E70">
        <w:t>This does not change the actor requirements or transactions</w:t>
      </w:r>
      <w:r w:rsidR="00AC3301" w:rsidRPr="00557E70">
        <w:t xml:space="preserve"> used</w:t>
      </w:r>
      <w:r w:rsidRPr="00557E70">
        <w:t>.</w:t>
      </w:r>
    </w:p>
    <w:p w14:paraId="11899164" w14:textId="77777777" w:rsidR="00B202C6" w:rsidRPr="00557E70" w:rsidRDefault="00B202C6" w:rsidP="00AC3301">
      <w:pPr>
        <w:pStyle w:val="Note"/>
      </w:pPr>
      <w:r w:rsidRPr="00557E70">
        <w:tab/>
        <w:t>2. Many Resource Servers will perform additional access control decisions and may restrict responses even for authorized transactions.</w:t>
      </w:r>
    </w:p>
    <w:p w14:paraId="659B6DBC" w14:textId="77777777" w:rsidR="00CF283F" w:rsidRPr="00557E70" w:rsidRDefault="008E194F" w:rsidP="000C22E8">
      <w:pPr>
        <w:pStyle w:val="Heading2"/>
        <w:numPr>
          <w:ilvl w:val="0"/>
          <w:numId w:val="0"/>
        </w:numPr>
        <w:rPr>
          <w:noProof w:val="0"/>
          <w:lang w:val="en-US"/>
        </w:rPr>
      </w:pPr>
      <w:bookmarkStart w:id="84" w:name="_Toc428776524"/>
      <w:r w:rsidRPr="00557E70">
        <w:rPr>
          <w:noProof w:val="0"/>
          <w:lang w:val="en-US"/>
        </w:rPr>
        <w:t>34</w:t>
      </w:r>
      <w:r w:rsidR="00CF283F" w:rsidRPr="00557E70">
        <w:rPr>
          <w:noProof w:val="0"/>
          <w:lang w:val="en-US"/>
        </w:rPr>
        <w:t xml:space="preserve">.2 </w:t>
      </w:r>
      <w:r w:rsidR="00B203DA" w:rsidRPr="00557E70">
        <w:rPr>
          <w:noProof w:val="0"/>
          <w:lang w:val="en-US"/>
        </w:rPr>
        <w:t>IUA</w:t>
      </w:r>
      <w:r w:rsidR="00104BE6" w:rsidRPr="00557E70">
        <w:rPr>
          <w:noProof w:val="0"/>
          <w:lang w:val="en-US"/>
        </w:rPr>
        <w:t xml:space="preserve"> Actor</w:t>
      </w:r>
      <w:r w:rsidR="00CF283F" w:rsidRPr="00557E70">
        <w:rPr>
          <w:noProof w:val="0"/>
          <w:lang w:val="en-US"/>
        </w:rPr>
        <w:t xml:space="preserve"> Options</w:t>
      </w:r>
      <w:bookmarkEnd w:id="84"/>
    </w:p>
    <w:p w14:paraId="16CDBF48" w14:textId="77777777" w:rsidR="00F9164D" w:rsidRPr="00557E70" w:rsidRDefault="00F9164D" w:rsidP="00F9164D">
      <w:pPr>
        <w:pStyle w:val="BodyText"/>
      </w:pPr>
      <w:r w:rsidRPr="00557E70">
        <w:t>All actors are required to support at least the JSON Web Token format (JWT)</w:t>
      </w:r>
      <w:r w:rsidR="0000242C" w:rsidRPr="00557E70">
        <w:t xml:space="preserve">. </w:t>
      </w:r>
      <w:r w:rsidRPr="00557E70">
        <w:t xml:space="preserve">They may support the SAML </w:t>
      </w:r>
      <w:r w:rsidR="00431F9C" w:rsidRPr="00557E70">
        <w:t>T</w:t>
      </w:r>
      <w:r w:rsidRPr="00557E70">
        <w:t>oken or OAuth Bearer Token options.</w:t>
      </w:r>
    </w:p>
    <w:p w14:paraId="6E2FFBE7" w14:textId="77777777" w:rsidR="009A1E66" w:rsidRPr="00557E70" w:rsidRDefault="009A1E66" w:rsidP="00922416">
      <w:pPr>
        <w:pStyle w:val="BodyText"/>
      </w:pPr>
      <w:r w:rsidRPr="00557E70">
        <w:t>There are two token options:</w:t>
      </w:r>
    </w:p>
    <w:p w14:paraId="41DFC973" w14:textId="121E648F" w:rsidR="00922416" w:rsidRPr="00557E70" w:rsidRDefault="00922416" w:rsidP="00922416">
      <w:pPr>
        <w:pStyle w:val="BodyText"/>
      </w:pPr>
      <w:r w:rsidRPr="00557E70">
        <w:t xml:space="preserve">The SAML Token </w:t>
      </w:r>
      <w:r w:rsidR="00A0309A">
        <w:t>Option</w:t>
      </w:r>
      <w:r w:rsidRPr="00557E70">
        <w:t xml:space="preserve"> enables integration of environments that use both SAML identity federation and OAuth authorization infrastructure</w:t>
      </w:r>
      <w:r w:rsidR="0000242C" w:rsidRPr="00557E70">
        <w:t xml:space="preserve">. </w:t>
      </w:r>
      <w:r w:rsidRPr="00557E70">
        <w:t>This enables the end user to control authorization of applications through OAuth when the user identity authentication is already provided through SAML identity federation</w:t>
      </w:r>
      <w:r w:rsidR="0000242C" w:rsidRPr="00557E70">
        <w:t xml:space="preserve">. </w:t>
      </w:r>
    </w:p>
    <w:p w14:paraId="4140166C" w14:textId="33046D7C" w:rsidR="009A1E66" w:rsidRPr="00557E70" w:rsidRDefault="009A1E66" w:rsidP="009A1E66">
      <w:pPr>
        <w:pStyle w:val="BodyText"/>
      </w:pPr>
      <w:r w:rsidRPr="00557E70">
        <w:t xml:space="preserve">The OAuth Bearer Token </w:t>
      </w:r>
      <w:r w:rsidR="00A0309A">
        <w:t>Option</w:t>
      </w:r>
      <w:r w:rsidRPr="00557E70">
        <w:t xml:space="preserve"> provides basic compatibility to minimal OAuth implementations and does not carry the healthcare attribute extensions.</w:t>
      </w:r>
    </w:p>
    <w:p w14:paraId="52A8F850" w14:textId="29CB68ED" w:rsidR="00F9164D" w:rsidRPr="00557E70" w:rsidRDefault="00F9164D" w:rsidP="00F9164D">
      <w:pPr>
        <w:pStyle w:val="BodyText"/>
      </w:pPr>
      <w:r w:rsidRPr="00557E70">
        <w:t xml:space="preserve">The JWT Token type and </w:t>
      </w:r>
      <w:r w:rsidR="0000242C" w:rsidRPr="00557E70">
        <w:t>the SAML</w:t>
      </w:r>
      <w:r w:rsidRPr="00557E70">
        <w:t xml:space="preserve"> Token type enable the Resource Server to make additional Access Control Decisions.</w:t>
      </w:r>
    </w:p>
    <w:p w14:paraId="374AEF0D" w14:textId="77777777" w:rsidR="00F12093" w:rsidRPr="00557E70" w:rsidRDefault="00F12093" w:rsidP="00F12093">
      <w:pPr>
        <w:pStyle w:val="BodyText"/>
      </w:pPr>
    </w:p>
    <w:p w14:paraId="50C1A555" w14:textId="77777777" w:rsidR="00F12093" w:rsidRPr="00557E70" w:rsidRDefault="00F12093" w:rsidP="00CF466F">
      <w:pPr>
        <w:pStyle w:val="TableTitle"/>
      </w:pPr>
      <w:r w:rsidRPr="00557E70">
        <w:t xml:space="preserve">Table </w:t>
      </w:r>
      <w:r w:rsidR="008E194F" w:rsidRPr="00557E70">
        <w:t>34</w:t>
      </w:r>
      <w:r w:rsidRPr="00557E70">
        <w:t xml:space="preserve">.2-1: </w:t>
      </w:r>
      <w:r w:rsidR="00CF466F" w:rsidRPr="00557E70">
        <w:t>IUA</w:t>
      </w:r>
      <w:r w:rsidRPr="00557E70">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F12093" w:rsidRPr="00557E70" w14:paraId="2DFB4AAD" w14:textId="77777777" w:rsidTr="00847068">
        <w:trPr>
          <w:cantSplit/>
          <w:tblHeader/>
          <w:jc w:val="center"/>
        </w:trPr>
        <w:tc>
          <w:tcPr>
            <w:tcW w:w="2891" w:type="dxa"/>
            <w:shd w:val="pct15" w:color="auto" w:fill="FFFFFF"/>
          </w:tcPr>
          <w:p w14:paraId="2FF07F07" w14:textId="77777777" w:rsidR="00F12093" w:rsidRPr="00557E70" w:rsidRDefault="00F9164D" w:rsidP="00847068">
            <w:pPr>
              <w:pStyle w:val="TableEntryHeader"/>
            </w:pPr>
            <w:r w:rsidRPr="00557E70">
              <w:t xml:space="preserve">IUA </w:t>
            </w:r>
            <w:r w:rsidR="00F12093" w:rsidRPr="00557E70">
              <w:t>Actor</w:t>
            </w:r>
          </w:p>
        </w:tc>
        <w:tc>
          <w:tcPr>
            <w:tcW w:w="3130" w:type="dxa"/>
            <w:shd w:val="pct15" w:color="auto" w:fill="FFFFFF"/>
          </w:tcPr>
          <w:p w14:paraId="3845FE85" w14:textId="77777777" w:rsidR="00F12093" w:rsidRPr="00557E70" w:rsidRDefault="00F12093" w:rsidP="00847068">
            <w:pPr>
              <w:pStyle w:val="TableEntryHeader"/>
            </w:pPr>
            <w:r w:rsidRPr="00557E70">
              <w:t>Option Name</w:t>
            </w:r>
          </w:p>
        </w:tc>
        <w:tc>
          <w:tcPr>
            <w:tcW w:w="3438" w:type="dxa"/>
            <w:shd w:val="pct15" w:color="auto" w:fill="FFFFFF"/>
          </w:tcPr>
          <w:p w14:paraId="7041F906" w14:textId="77777777" w:rsidR="00F12093" w:rsidRPr="00557E70" w:rsidRDefault="00F12093" w:rsidP="00847068">
            <w:pPr>
              <w:pStyle w:val="TableEntryHeader"/>
            </w:pPr>
            <w:r w:rsidRPr="00557E70">
              <w:t>Referenc</w:t>
            </w:r>
            <w:r w:rsidR="00024F72" w:rsidRPr="00557E70">
              <w:t>e</w:t>
            </w:r>
          </w:p>
        </w:tc>
      </w:tr>
      <w:tr w:rsidR="009A1E66" w:rsidRPr="00557E70" w14:paraId="5372BC6B" w14:textId="77777777" w:rsidTr="00847068">
        <w:trPr>
          <w:cantSplit/>
          <w:trHeight w:val="521"/>
          <w:jc w:val="center"/>
        </w:trPr>
        <w:tc>
          <w:tcPr>
            <w:tcW w:w="2891" w:type="dxa"/>
            <w:vMerge w:val="restart"/>
          </w:tcPr>
          <w:p w14:paraId="1C6C8D1E" w14:textId="77777777" w:rsidR="009A1E66" w:rsidRPr="00557E70" w:rsidRDefault="009A1E66" w:rsidP="00847068">
            <w:pPr>
              <w:pStyle w:val="TableEntry"/>
            </w:pPr>
            <w:r w:rsidRPr="00557E70">
              <w:t>Authorization Server</w:t>
            </w:r>
          </w:p>
        </w:tc>
        <w:tc>
          <w:tcPr>
            <w:tcW w:w="3130" w:type="dxa"/>
          </w:tcPr>
          <w:p w14:paraId="0B6E6934" w14:textId="77777777" w:rsidR="009A1E66" w:rsidRPr="00557E70" w:rsidRDefault="009A1E66" w:rsidP="00847068">
            <w:pPr>
              <w:pStyle w:val="TableEntry"/>
            </w:pPr>
            <w:r w:rsidRPr="00557E70">
              <w:t>SAML Token</w:t>
            </w:r>
          </w:p>
        </w:tc>
        <w:tc>
          <w:tcPr>
            <w:tcW w:w="3438" w:type="dxa"/>
          </w:tcPr>
          <w:p w14:paraId="25C6B74D" w14:textId="77777777" w:rsidR="009A1E66" w:rsidRPr="00557E70" w:rsidRDefault="008E194F" w:rsidP="00847068">
            <w:pPr>
              <w:pStyle w:val="TableEntry"/>
            </w:pPr>
            <w:r w:rsidRPr="00557E70">
              <w:t>34</w:t>
            </w:r>
            <w:r w:rsidR="009A1E66" w:rsidRPr="00557E70">
              <w:t>.2.1</w:t>
            </w:r>
          </w:p>
        </w:tc>
      </w:tr>
      <w:tr w:rsidR="009A1E66" w:rsidRPr="00557E70" w14:paraId="58657FE2" w14:textId="77777777" w:rsidTr="00847068">
        <w:trPr>
          <w:cantSplit/>
          <w:trHeight w:val="521"/>
          <w:jc w:val="center"/>
        </w:trPr>
        <w:tc>
          <w:tcPr>
            <w:tcW w:w="2891" w:type="dxa"/>
            <w:vMerge/>
          </w:tcPr>
          <w:p w14:paraId="73B33E98" w14:textId="77777777" w:rsidR="009A1E66" w:rsidRPr="00557E70" w:rsidRDefault="009A1E66" w:rsidP="00847068">
            <w:pPr>
              <w:pStyle w:val="TableEntry"/>
            </w:pPr>
          </w:p>
        </w:tc>
        <w:tc>
          <w:tcPr>
            <w:tcW w:w="3130" w:type="dxa"/>
          </w:tcPr>
          <w:p w14:paraId="3E75325F" w14:textId="77777777" w:rsidR="009A1E66" w:rsidRPr="00557E70" w:rsidDel="00922416" w:rsidRDefault="009A1E66" w:rsidP="00847068">
            <w:pPr>
              <w:pStyle w:val="TableEntry"/>
            </w:pPr>
            <w:r w:rsidRPr="00557E70">
              <w:t>OAuth Bearer Token</w:t>
            </w:r>
          </w:p>
        </w:tc>
        <w:tc>
          <w:tcPr>
            <w:tcW w:w="3438" w:type="dxa"/>
          </w:tcPr>
          <w:p w14:paraId="311A48BE" w14:textId="77777777" w:rsidR="009A1E66" w:rsidRPr="00557E70" w:rsidRDefault="008E194F" w:rsidP="00847068">
            <w:pPr>
              <w:pStyle w:val="TableEntry"/>
            </w:pPr>
            <w:r w:rsidRPr="00557E70">
              <w:t>34</w:t>
            </w:r>
            <w:r w:rsidR="009A1E66" w:rsidRPr="00557E70">
              <w:t>.2.2</w:t>
            </w:r>
          </w:p>
        </w:tc>
      </w:tr>
      <w:tr w:rsidR="00F8395F" w:rsidRPr="00557E70" w14:paraId="5DD4E5D9" w14:textId="77777777" w:rsidTr="00F12093">
        <w:trPr>
          <w:cantSplit/>
          <w:jc w:val="center"/>
        </w:trPr>
        <w:tc>
          <w:tcPr>
            <w:tcW w:w="2891" w:type="dxa"/>
          </w:tcPr>
          <w:p w14:paraId="48E7D94B" w14:textId="77777777" w:rsidR="00F8395F" w:rsidRPr="00557E70" w:rsidRDefault="00F8395F" w:rsidP="00F8395F">
            <w:pPr>
              <w:pStyle w:val="TableEntry"/>
            </w:pPr>
            <w:r w:rsidRPr="00557E70">
              <w:t>Resource Server</w:t>
            </w:r>
          </w:p>
        </w:tc>
        <w:tc>
          <w:tcPr>
            <w:tcW w:w="3130" w:type="dxa"/>
          </w:tcPr>
          <w:p w14:paraId="214D19F4" w14:textId="77777777" w:rsidR="00B547A4" w:rsidRDefault="00F8395F" w:rsidP="00F8395F">
            <w:pPr>
              <w:pStyle w:val="TableEntry"/>
              <w:rPr>
                <w:ins w:id="85" w:author="walco@walkit.nl" w:date="2020-02-19T16:09:00Z"/>
              </w:rPr>
            </w:pPr>
            <w:ins w:id="86" w:author="walco@walkit.nl" w:date="2019-09-21T19:28:00Z">
              <w:r w:rsidRPr="00557E70">
                <w:t>OAuth Bearer Token</w:t>
              </w:r>
            </w:ins>
          </w:p>
          <w:p w14:paraId="0187E412" w14:textId="7A04B2D2" w:rsidR="00F8395F" w:rsidRPr="00557E70" w:rsidRDefault="00F8395F" w:rsidP="00F8395F">
            <w:pPr>
              <w:pStyle w:val="TableEntry"/>
            </w:pPr>
            <w:r w:rsidRPr="00557E70">
              <w:t xml:space="preserve">SAML Token </w:t>
            </w:r>
          </w:p>
        </w:tc>
        <w:tc>
          <w:tcPr>
            <w:tcW w:w="3438" w:type="dxa"/>
          </w:tcPr>
          <w:p w14:paraId="55454780" w14:textId="3D4578EA" w:rsidR="00F8395F" w:rsidRPr="00557E70" w:rsidRDefault="00F8395F" w:rsidP="00F8395F">
            <w:pPr>
              <w:pStyle w:val="TableEntry"/>
            </w:pPr>
            <w:r w:rsidRPr="00557E70">
              <w:t>34.2.1</w:t>
            </w:r>
          </w:p>
        </w:tc>
      </w:tr>
      <w:tr w:rsidR="009A1E66" w:rsidRPr="00557E70" w14:paraId="4000FB38" w14:textId="77777777" w:rsidTr="00F12093">
        <w:trPr>
          <w:cantSplit/>
          <w:jc w:val="center"/>
        </w:trPr>
        <w:tc>
          <w:tcPr>
            <w:tcW w:w="2891" w:type="dxa"/>
            <w:vMerge w:val="restart"/>
          </w:tcPr>
          <w:p w14:paraId="1384C5E6" w14:textId="77777777" w:rsidR="009A1E66" w:rsidRPr="00557E70" w:rsidRDefault="009A1E66" w:rsidP="00847068">
            <w:pPr>
              <w:pStyle w:val="TableEntry"/>
            </w:pPr>
            <w:r w:rsidRPr="00557E70">
              <w:t>Authorization Client</w:t>
            </w:r>
          </w:p>
        </w:tc>
        <w:tc>
          <w:tcPr>
            <w:tcW w:w="3130" w:type="dxa"/>
          </w:tcPr>
          <w:p w14:paraId="67A8BEBA" w14:textId="77777777" w:rsidR="009A1E66" w:rsidRPr="00557E70" w:rsidDel="00922416" w:rsidRDefault="009A1E66" w:rsidP="00847068">
            <w:pPr>
              <w:pStyle w:val="TableEntry"/>
            </w:pPr>
            <w:r w:rsidRPr="00557E70">
              <w:t>SAML Token</w:t>
            </w:r>
          </w:p>
        </w:tc>
        <w:tc>
          <w:tcPr>
            <w:tcW w:w="3438" w:type="dxa"/>
          </w:tcPr>
          <w:p w14:paraId="4FA9CBEC" w14:textId="77777777" w:rsidR="009A1E66" w:rsidRPr="00557E70" w:rsidRDefault="008E194F" w:rsidP="00847068">
            <w:pPr>
              <w:pStyle w:val="TableEntry"/>
            </w:pPr>
            <w:r w:rsidRPr="00557E70">
              <w:t>34</w:t>
            </w:r>
            <w:r w:rsidR="009A1E66" w:rsidRPr="00557E70">
              <w:t>.2.1</w:t>
            </w:r>
          </w:p>
        </w:tc>
      </w:tr>
      <w:tr w:rsidR="009A1E66" w:rsidRPr="00557E70" w14:paraId="4326F60D" w14:textId="77777777" w:rsidTr="00F12093">
        <w:trPr>
          <w:cantSplit/>
          <w:jc w:val="center"/>
        </w:trPr>
        <w:tc>
          <w:tcPr>
            <w:tcW w:w="2891" w:type="dxa"/>
            <w:vMerge/>
          </w:tcPr>
          <w:p w14:paraId="00B26F0F" w14:textId="77777777" w:rsidR="009A1E66" w:rsidRPr="00557E70" w:rsidRDefault="009A1E66" w:rsidP="00847068">
            <w:pPr>
              <w:pStyle w:val="TableEntry"/>
            </w:pPr>
          </w:p>
        </w:tc>
        <w:tc>
          <w:tcPr>
            <w:tcW w:w="3130" w:type="dxa"/>
          </w:tcPr>
          <w:p w14:paraId="585B5283" w14:textId="77777777" w:rsidR="009A1E66" w:rsidRPr="00557E70" w:rsidRDefault="009A1E66" w:rsidP="00847068">
            <w:pPr>
              <w:pStyle w:val="TableEntry"/>
            </w:pPr>
            <w:r w:rsidRPr="00557E70">
              <w:t>OAuth Bearer Token</w:t>
            </w:r>
          </w:p>
        </w:tc>
        <w:tc>
          <w:tcPr>
            <w:tcW w:w="3438" w:type="dxa"/>
          </w:tcPr>
          <w:p w14:paraId="4279510B" w14:textId="77777777" w:rsidR="009A1E66" w:rsidRPr="00557E70" w:rsidRDefault="008E194F" w:rsidP="00847068">
            <w:pPr>
              <w:pStyle w:val="TableEntry"/>
            </w:pPr>
            <w:r w:rsidRPr="00557E70">
              <w:t>34</w:t>
            </w:r>
            <w:r w:rsidR="009A1E66" w:rsidRPr="00557E70">
              <w:t>.2.2</w:t>
            </w:r>
          </w:p>
        </w:tc>
      </w:tr>
    </w:tbl>
    <w:p w14:paraId="48BA2F82" w14:textId="77777777" w:rsidR="006E1CE3" w:rsidRPr="00557E70" w:rsidRDefault="008E194F" w:rsidP="006E1CE3">
      <w:pPr>
        <w:pStyle w:val="Heading3"/>
        <w:numPr>
          <w:ilvl w:val="0"/>
          <w:numId w:val="0"/>
        </w:numPr>
        <w:ind w:left="720" w:hanging="720"/>
        <w:rPr>
          <w:noProof w:val="0"/>
          <w:lang w:val="en-US"/>
        </w:rPr>
      </w:pPr>
      <w:bookmarkStart w:id="87" w:name="_Toc428776525"/>
      <w:r w:rsidRPr="00557E70">
        <w:rPr>
          <w:noProof w:val="0"/>
          <w:lang w:val="en-US"/>
        </w:rPr>
        <w:lastRenderedPageBreak/>
        <w:t>34</w:t>
      </w:r>
      <w:r w:rsidR="006E1CE3" w:rsidRPr="00557E70">
        <w:rPr>
          <w:noProof w:val="0"/>
          <w:lang w:val="en-US"/>
        </w:rPr>
        <w:t>.2.</w:t>
      </w:r>
      <w:r w:rsidR="00024F72" w:rsidRPr="00557E70">
        <w:rPr>
          <w:noProof w:val="0"/>
          <w:lang w:val="en-US"/>
        </w:rPr>
        <w:t>1</w:t>
      </w:r>
      <w:r w:rsidR="006E1CE3" w:rsidRPr="00557E70">
        <w:rPr>
          <w:noProof w:val="0"/>
          <w:lang w:val="en-US"/>
        </w:rPr>
        <w:t xml:space="preserve"> SAML Token</w:t>
      </w:r>
      <w:r w:rsidR="004D339F" w:rsidRPr="00557E70">
        <w:rPr>
          <w:noProof w:val="0"/>
          <w:lang w:val="en-US"/>
        </w:rPr>
        <w:t xml:space="preserve"> Option</w:t>
      </w:r>
      <w:bookmarkEnd w:id="87"/>
    </w:p>
    <w:p w14:paraId="29BD5F73" w14:textId="305290B2" w:rsidR="006E1CE3" w:rsidRPr="00557E70" w:rsidRDefault="006E1CE3" w:rsidP="009110DA">
      <w:pPr>
        <w:pStyle w:val="BodyText"/>
      </w:pPr>
      <w:r w:rsidRPr="00557E70">
        <w:t>A</w:t>
      </w:r>
      <w:r w:rsidR="009110DA" w:rsidRPr="00557E70">
        <w:t>n</w:t>
      </w:r>
      <w:r w:rsidR="00EB45EF" w:rsidRPr="00557E70">
        <w:t xml:space="preserve"> A</w:t>
      </w:r>
      <w:r w:rsidRPr="00557E70">
        <w:t xml:space="preserve">uthorization </w:t>
      </w:r>
      <w:proofErr w:type="gramStart"/>
      <w:r w:rsidR="009110DA" w:rsidRPr="00557E70">
        <w:t>Client</w:t>
      </w:r>
      <w:ins w:id="88" w:author="walco@walkit.nl" w:date="2019-09-21T19:30:00Z">
        <w:r w:rsidR="006738EB">
          <w:t xml:space="preserve"> </w:t>
        </w:r>
      </w:ins>
      <w:r w:rsidR="009110DA" w:rsidRPr="00557E70">
        <w:t>,</w:t>
      </w:r>
      <w:proofErr w:type="gramEnd"/>
      <w:r w:rsidR="009110DA" w:rsidRPr="00557E70">
        <w:t xml:space="preserve"> Resource Server, </w:t>
      </w:r>
      <w:r w:rsidRPr="00557E70">
        <w:t>or Authorization Serv</w:t>
      </w:r>
      <w:ins w:id="89" w:author="walco@walkit.nl" w:date="2019-09-21T19:30:00Z">
        <w:r w:rsidR="006738EB">
          <w:t>er</w:t>
        </w:r>
      </w:ins>
      <w:r w:rsidRPr="00557E70">
        <w:t xml:space="preserve"> that claims the SAML Token </w:t>
      </w:r>
      <w:r w:rsidR="00A0309A">
        <w:t>Option</w:t>
      </w:r>
      <w:r w:rsidRPr="00557E70">
        <w:t xml:space="preserve"> shall be able to use</w:t>
      </w:r>
      <w:r w:rsidR="00CF466F" w:rsidRPr="00557E70">
        <w:t xml:space="preserve"> or generate</w:t>
      </w:r>
      <w:r w:rsidRPr="00557E70">
        <w:t xml:space="preserve"> the SAML tokens defined in the </w:t>
      </w:r>
      <w:r w:rsidR="00B202C6" w:rsidRPr="00557E70">
        <w:t xml:space="preserve">SAML Token </w:t>
      </w:r>
      <w:r w:rsidR="00A0309A">
        <w:t>Option</w:t>
      </w:r>
      <w:ins w:id="90" w:author="walco@walkit.nl" w:date="2020-02-18T19:17:00Z">
        <w:r w:rsidR="00D1618A">
          <w:t>.</w:t>
        </w:r>
      </w:ins>
      <w:r w:rsidRPr="00557E70">
        <w:t xml:space="preserve"> </w:t>
      </w:r>
      <w:del w:id="91" w:author="walco@walkit.nl" w:date="2019-09-21T19:30:00Z">
        <w:r w:rsidRPr="00557E70" w:rsidDel="006738EB">
          <w:delText xml:space="preserve">as </w:delText>
        </w:r>
      </w:del>
      <w:del w:id="92" w:author="walco@walkit.nl" w:date="2019-09-21T19:31:00Z">
        <w:r w:rsidRPr="00557E70" w:rsidDel="006738EB">
          <w:delText xml:space="preserve">the </w:delText>
        </w:r>
      </w:del>
      <w:del w:id="93" w:author="walco@walkit.nl" w:date="2020-02-18T19:17:00Z">
        <w:r w:rsidRPr="00557E70" w:rsidDel="00D1618A">
          <w:delText>access token for IUA</w:delText>
        </w:r>
        <w:r w:rsidR="00557E70" w:rsidDel="00D1618A">
          <w:delText>.</w:delText>
        </w:r>
      </w:del>
      <w:r w:rsidR="00557E70">
        <w:t xml:space="preserve"> </w:t>
      </w:r>
      <w:r w:rsidR="00431F9C" w:rsidRPr="00557E70">
        <w:t>See ITI TF-2c:3.71.4.1.2.2 and 3.72.4.1.2.1</w:t>
      </w:r>
      <w:r w:rsidR="00BC051D" w:rsidRPr="00557E70">
        <w:t>.</w:t>
      </w:r>
    </w:p>
    <w:p w14:paraId="610394B8" w14:textId="77777777" w:rsidR="001C2E45" w:rsidRPr="00557E70" w:rsidRDefault="001C2E45" w:rsidP="009110DA">
      <w:pPr>
        <w:pStyle w:val="BodyText"/>
      </w:pPr>
      <w:r w:rsidRPr="00557E70">
        <w:t>This option allows deployments that are using the We</w:t>
      </w:r>
      <w:r w:rsidR="003F3520" w:rsidRPr="00557E70">
        <w:t xml:space="preserve">b Services transactions and </w:t>
      </w:r>
      <w:r w:rsidRPr="00557E70">
        <w:t xml:space="preserve">SAML Tokens to use the same </w:t>
      </w:r>
      <w:r w:rsidR="009110DA" w:rsidRPr="00557E70">
        <w:t xml:space="preserve">SAML-based identity mechanisms for </w:t>
      </w:r>
      <w:r w:rsidR="00615035" w:rsidRPr="00557E70">
        <w:t>HTTP REST</w:t>
      </w:r>
      <w:r w:rsidR="009110DA" w:rsidRPr="00557E70">
        <w:t>f</w:t>
      </w:r>
      <w:r w:rsidRPr="00557E70">
        <w:t>ul transactions.</w:t>
      </w:r>
    </w:p>
    <w:p w14:paraId="616D3DCB" w14:textId="77777777" w:rsidR="009A1E66" w:rsidRPr="00557E70" w:rsidRDefault="008E194F" w:rsidP="00356306">
      <w:pPr>
        <w:pStyle w:val="Heading3"/>
        <w:numPr>
          <w:ilvl w:val="0"/>
          <w:numId w:val="0"/>
        </w:numPr>
        <w:rPr>
          <w:noProof w:val="0"/>
          <w:lang w:val="en-US"/>
        </w:rPr>
      </w:pPr>
      <w:bookmarkStart w:id="94" w:name="_Toc428776526"/>
      <w:r w:rsidRPr="00557E70">
        <w:rPr>
          <w:noProof w:val="0"/>
          <w:lang w:val="en-US"/>
        </w:rPr>
        <w:t>34</w:t>
      </w:r>
      <w:r w:rsidR="009A1E66" w:rsidRPr="00557E70">
        <w:rPr>
          <w:noProof w:val="0"/>
          <w:lang w:val="en-US"/>
        </w:rPr>
        <w:t>.2.2 OAuth Bearer Token</w:t>
      </w:r>
      <w:r w:rsidR="00431F9C" w:rsidRPr="00557E70">
        <w:rPr>
          <w:noProof w:val="0"/>
          <w:lang w:val="en-US"/>
        </w:rPr>
        <w:t xml:space="preserve"> Option</w:t>
      </w:r>
      <w:bookmarkEnd w:id="94"/>
    </w:p>
    <w:p w14:paraId="36E8849D" w14:textId="583E793C" w:rsidR="009A1E66" w:rsidRPr="00557E70" w:rsidRDefault="009A1E66" w:rsidP="009A1E66">
      <w:pPr>
        <w:pStyle w:val="BodyText"/>
      </w:pPr>
      <w:r w:rsidRPr="00557E70">
        <w:t>An Authorization Client, Resource Server, or Authorization Serv</w:t>
      </w:r>
      <w:r w:rsidR="009A3C86" w:rsidRPr="00557E70">
        <w:t>er</w:t>
      </w:r>
      <w:r w:rsidRPr="00557E70">
        <w:t xml:space="preserve"> that claims the OAuth Bearer Token </w:t>
      </w:r>
      <w:r w:rsidR="00A0309A">
        <w:t>Option</w:t>
      </w:r>
      <w:r w:rsidRPr="00557E70">
        <w:t xml:space="preserve"> shall be able to use or generate the OAuth Bearer tokens defined in the OAuth 2.0 framework as the access token for IUA</w:t>
      </w:r>
      <w:r w:rsidR="00557E70">
        <w:t xml:space="preserve">. </w:t>
      </w:r>
      <w:r w:rsidR="00431F9C" w:rsidRPr="00557E70">
        <w:t>See ITI TF-2c:3</w:t>
      </w:r>
      <w:r w:rsidR="00BC051D" w:rsidRPr="00557E70">
        <w:t>.71.4.1.2.3 and 3.72.4.1.2.2.</w:t>
      </w:r>
    </w:p>
    <w:p w14:paraId="11345C25" w14:textId="77777777" w:rsidR="005F21E7" w:rsidRPr="00557E70" w:rsidRDefault="008E194F" w:rsidP="0049101B">
      <w:pPr>
        <w:pStyle w:val="Heading2"/>
        <w:numPr>
          <w:ilvl w:val="0"/>
          <w:numId w:val="0"/>
        </w:numPr>
        <w:rPr>
          <w:noProof w:val="0"/>
          <w:lang w:val="en-US"/>
        </w:rPr>
      </w:pPr>
      <w:bookmarkStart w:id="95" w:name="_Toc428776527"/>
      <w:bookmarkStart w:id="96" w:name="_Toc37034636"/>
      <w:bookmarkStart w:id="97" w:name="_Toc38846114"/>
      <w:bookmarkStart w:id="98" w:name="_Toc504625757"/>
      <w:bookmarkStart w:id="99" w:name="_Toc530206510"/>
      <w:bookmarkStart w:id="100" w:name="_Toc1388430"/>
      <w:bookmarkStart w:id="101" w:name="_Toc1388584"/>
      <w:bookmarkStart w:id="102" w:name="_Toc1456611"/>
      <w:r w:rsidRPr="00557E70">
        <w:rPr>
          <w:noProof w:val="0"/>
          <w:lang w:val="en-US"/>
        </w:rPr>
        <w:t>34</w:t>
      </w:r>
      <w:r w:rsidR="005F21E7" w:rsidRPr="00557E70">
        <w:rPr>
          <w:noProof w:val="0"/>
          <w:lang w:val="en-US"/>
        </w:rPr>
        <w:t xml:space="preserve">.3 </w:t>
      </w:r>
      <w:r w:rsidR="00094C05" w:rsidRPr="00557E70">
        <w:rPr>
          <w:noProof w:val="0"/>
          <w:lang w:val="en-US"/>
        </w:rPr>
        <w:t>IUA Required</w:t>
      </w:r>
      <w:r w:rsidR="001579E7" w:rsidRPr="00557E70">
        <w:rPr>
          <w:noProof w:val="0"/>
          <w:lang w:val="en-US"/>
        </w:rPr>
        <w:t xml:space="preserve"> </w:t>
      </w:r>
      <w:r w:rsidR="00C158E0" w:rsidRPr="00557E70">
        <w:rPr>
          <w:noProof w:val="0"/>
          <w:lang w:val="en-US"/>
        </w:rPr>
        <w:t>Actor</w:t>
      </w:r>
      <w:r w:rsidR="005F21E7" w:rsidRPr="00557E70">
        <w:rPr>
          <w:noProof w:val="0"/>
          <w:lang w:val="en-US"/>
        </w:rPr>
        <w:t xml:space="preserve"> Groupings</w:t>
      </w:r>
      <w:bookmarkEnd w:id="95"/>
      <w:r w:rsidR="005F21E7" w:rsidRPr="00557E70">
        <w:rPr>
          <w:noProof w:val="0"/>
          <w:lang w:val="en-US"/>
        </w:rPr>
        <w:t xml:space="preserve"> </w:t>
      </w:r>
    </w:p>
    <w:p w14:paraId="20BFBA81" w14:textId="617702D5" w:rsidR="00431F9C" w:rsidRPr="00557E70" w:rsidRDefault="00431F9C" w:rsidP="001C2E45">
      <w:pPr>
        <w:pStyle w:val="BodyText"/>
      </w:pPr>
      <w:r w:rsidRPr="00557E70">
        <w:t xml:space="preserve">An </w:t>
      </w:r>
      <w:r w:rsidR="00A0309A">
        <w:t>a</w:t>
      </w:r>
      <w:r w:rsidRPr="00557E70">
        <w:t xml:space="preserve">ctor from this profile (Column 1) shall implement all of the required transactions and/or content modules in this profile </w:t>
      </w:r>
      <w:r w:rsidRPr="00557E70">
        <w:rPr>
          <w:b/>
          <w:i/>
        </w:rPr>
        <w:t>in addition to</w:t>
      </w:r>
      <w:r w:rsidRPr="00557E70">
        <w:t xml:space="preserve"> all of the transactions required for the grouped actor (Column 2). </w:t>
      </w:r>
    </w:p>
    <w:p w14:paraId="7662B024" w14:textId="77777777" w:rsidR="00D470CC" w:rsidRPr="00557E70" w:rsidRDefault="00D470CC" w:rsidP="001C2E45">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3C6A75" w:rsidRPr="00557E70" w14:paraId="2DA91987" w14:textId="77777777" w:rsidTr="00167E18">
        <w:trPr>
          <w:cantSplit/>
          <w:tblHeader/>
          <w:jc w:val="center"/>
        </w:trPr>
        <w:tc>
          <w:tcPr>
            <w:tcW w:w="2326" w:type="dxa"/>
            <w:shd w:val="pct15" w:color="auto" w:fill="FFFFFF"/>
          </w:tcPr>
          <w:p w14:paraId="430C47A5" w14:textId="77777777" w:rsidR="003C6A75" w:rsidRPr="00557E70" w:rsidRDefault="008E194F" w:rsidP="00167E18">
            <w:pPr>
              <w:pStyle w:val="TableEntryHeader"/>
            </w:pPr>
            <w:r w:rsidRPr="00557E70">
              <w:t>IUA</w:t>
            </w:r>
            <w:r w:rsidR="003C6A75" w:rsidRPr="00557E70">
              <w:t xml:space="preserve"> Actor</w:t>
            </w:r>
          </w:p>
        </w:tc>
        <w:tc>
          <w:tcPr>
            <w:tcW w:w="1980" w:type="dxa"/>
            <w:shd w:val="pct15" w:color="auto" w:fill="FFFFFF"/>
          </w:tcPr>
          <w:p w14:paraId="49255471" w14:textId="77777777" w:rsidR="003C6A75" w:rsidRPr="00557E70" w:rsidRDefault="003C6A75" w:rsidP="00167E18">
            <w:pPr>
              <w:pStyle w:val="TableEntryHeader"/>
            </w:pPr>
            <w:r w:rsidRPr="00557E70">
              <w:t>Actor to be grouped with</w:t>
            </w:r>
          </w:p>
        </w:tc>
        <w:tc>
          <w:tcPr>
            <w:tcW w:w="2160" w:type="dxa"/>
            <w:shd w:val="pct15" w:color="auto" w:fill="FFFFFF"/>
          </w:tcPr>
          <w:p w14:paraId="3825422D" w14:textId="77777777" w:rsidR="003C6A75" w:rsidRPr="00557E70" w:rsidRDefault="003C6A75" w:rsidP="00167E18">
            <w:pPr>
              <w:pStyle w:val="TableEntryHeader"/>
            </w:pPr>
            <w:r w:rsidRPr="00557E70">
              <w:t>Reference</w:t>
            </w:r>
          </w:p>
        </w:tc>
        <w:tc>
          <w:tcPr>
            <w:tcW w:w="2685" w:type="dxa"/>
            <w:shd w:val="pct15" w:color="auto" w:fill="FFFFFF"/>
          </w:tcPr>
          <w:p w14:paraId="08688AFF" w14:textId="77777777" w:rsidR="003C6A75" w:rsidRPr="00557E70" w:rsidRDefault="003C6A75" w:rsidP="00167E18">
            <w:pPr>
              <w:pStyle w:val="TableEntryHeader"/>
            </w:pPr>
            <w:r w:rsidRPr="00557E70">
              <w:t>Content Bindings Reference</w:t>
            </w:r>
          </w:p>
        </w:tc>
      </w:tr>
      <w:tr w:rsidR="003C6A75" w:rsidRPr="00557E70" w14:paraId="7FF84040" w14:textId="77777777" w:rsidTr="00167E18">
        <w:trPr>
          <w:cantSplit/>
          <w:trHeight w:val="332"/>
          <w:jc w:val="center"/>
        </w:trPr>
        <w:tc>
          <w:tcPr>
            <w:tcW w:w="2326" w:type="dxa"/>
          </w:tcPr>
          <w:p w14:paraId="4B450F0F" w14:textId="77777777" w:rsidR="003C6A75" w:rsidRPr="00557E70" w:rsidRDefault="00775EAB" w:rsidP="00167E18">
            <w:pPr>
              <w:pStyle w:val="TableEntry"/>
            </w:pPr>
            <w:r w:rsidRPr="00557E70">
              <w:t>Authorization Server</w:t>
            </w:r>
          </w:p>
        </w:tc>
        <w:tc>
          <w:tcPr>
            <w:tcW w:w="1980" w:type="dxa"/>
          </w:tcPr>
          <w:p w14:paraId="335F8313" w14:textId="77777777" w:rsidR="003C6A75" w:rsidRPr="00557E70" w:rsidRDefault="00775EAB" w:rsidP="00167E18">
            <w:pPr>
              <w:pStyle w:val="TableEntry"/>
            </w:pPr>
            <w:r w:rsidRPr="00557E70">
              <w:t>Time Client</w:t>
            </w:r>
          </w:p>
        </w:tc>
        <w:tc>
          <w:tcPr>
            <w:tcW w:w="2160" w:type="dxa"/>
          </w:tcPr>
          <w:p w14:paraId="72343476" w14:textId="77777777" w:rsidR="003C6A75" w:rsidRPr="00557E70" w:rsidRDefault="00775EAB" w:rsidP="00167E18">
            <w:pPr>
              <w:pStyle w:val="TableEntry"/>
            </w:pPr>
            <w:r w:rsidRPr="00557E70">
              <w:t>ITI TF-1:7 Consistent Time</w:t>
            </w:r>
          </w:p>
        </w:tc>
        <w:tc>
          <w:tcPr>
            <w:tcW w:w="2685" w:type="dxa"/>
          </w:tcPr>
          <w:p w14:paraId="57CD746C" w14:textId="77777777" w:rsidR="003C6A75" w:rsidRPr="00557E70" w:rsidRDefault="003C6A75" w:rsidP="00167E18">
            <w:pPr>
              <w:pStyle w:val="TableEntry"/>
            </w:pPr>
          </w:p>
        </w:tc>
      </w:tr>
      <w:tr w:rsidR="003C6A75" w:rsidRPr="00557E70" w14:paraId="684395F0" w14:textId="77777777" w:rsidTr="00167E18">
        <w:trPr>
          <w:cantSplit/>
          <w:trHeight w:val="332"/>
          <w:jc w:val="center"/>
        </w:trPr>
        <w:tc>
          <w:tcPr>
            <w:tcW w:w="2326" w:type="dxa"/>
          </w:tcPr>
          <w:p w14:paraId="71C5E277" w14:textId="77777777" w:rsidR="003C6A75" w:rsidRPr="00557E70" w:rsidRDefault="00775EAB" w:rsidP="00167E18">
            <w:pPr>
              <w:pStyle w:val="TableEntry"/>
            </w:pPr>
            <w:r w:rsidRPr="00557E70">
              <w:t>Resource Server</w:t>
            </w:r>
          </w:p>
        </w:tc>
        <w:tc>
          <w:tcPr>
            <w:tcW w:w="1980" w:type="dxa"/>
          </w:tcPr>
          <w:p w14:paraId="4F8DDBF3" w14:textId="77777777" w:rsidR="003C6A75" w:rsidRPr="00557E70" w:rsidRDefault="00775EAB" w:rsidP="00167E18">
            <w:pPr>
              <w:pStyle w:val="TableEntry"/>
            </w:pPr>
            <w:r w:rsidRPr="00557E70">
              <w:t>Time Client</w:t>
            </w:r>
          </w:p>
        </w:tc>
        <w:tc>
          <w:tcPr>
            <w:tcW w:w="2160" w:type="dxa"/>
          </w:tcPr>
          <w:p w14:paraId="103BE8B3" w14:textId="77777777" w:rsidR="003C6A75" w:rsidRPr="00557E70" w:rsidRDefault="00775EAB" w:rsidP="00356306">
            <w:pPr>
              <w:pStyle w:val="TableEntry"/>
              <w:ind w:left="0"/>
            </w:pPr>
            <w:r w:rsidRPr="00557E70">
              <w:t>ITI TF-1:7 Consistent Time</w:t>
            </w:r>
            <w:r w:rsidR="003C6A75" w:rsidRPr="00557E70">
              <w:t xml:space="preserve"> </w:t>
            </w:r>
          </w:p>
        </w:tc>
        <w:tc>
          <w:tcPr>
            <w:tcW w:w="2685" w:type="dxa"/>
          </w:tcPr>
          <w:p w14:paraId="655AD253" w14:textId="77777777" w:rsidR="003C6A75" w:rsidRPr="00557E70" w:rsidRDefault="003C6A75" w:rsidP="00167E18">
            <w:pPr>
              <w:pStyle w:val="TableEntry"/>
              <w:ind w:left="0"/>
              <w:jc w:val="center"/>
            </w:pPr>
          </w:p>
        </w:tc>
      </w:tr>
      <w:tr w:rsidR="00431F9C" w:rsidRPr="00557E70" w14:paraId="73A14AB8" w14:textId="77777777" w:rsidTr="00167E18">
        <w:trPr>
          <w:cantSplit/>
          <w:trHeight w:val="332"/>
          <w:jc w:val="center"/>
        </w:trPr>
        <w:tc>
          <w:tcPr>
            <w:tcW w:w="2326" w:type="dxa"/>
          </w:tcPr>
          <w:p w14:paraId="03DC0596" w14:textId="77777777" w:rsidR="00431F9C" w:rsidRPr="00557E70" w:rsidRDefault="00431F9C" w:rsidP="00167E18">
            <w:pPr>
              <w:pStyle w:val="TableEntry"/>
            </w:pPr>
            <w:r w:rsidRPr="00557E70">
              <w:t>Authorization Client</w:t>
            </w:r>
          </w:p>
        </w:tc>
        <w:tc>
          <w:tcPr>
            <w:tcW w:w="1980" w:type="dxa"/>
          </w:tcPr>
          <w:p w14:paraId="2ACF0676" w14:textId="77777777" w:rsidR="00431F9C" w:rsidRPr="00557E70" w:rsidRDefault="00431F9C" w:rsidP="00167E18">
            <w:pPr>
              <w:pStyle w:val="TableEntry"/>
            </w:pPr>
            <w:r w:rsidRPr="00557E70">
              <w:t>--</w:t>
            </w:r>
          </w:p>
        </w:tc>
        <w:tc>
          <w:tcPr>
            <w:tcW w:w="2160" w:type="dxa"/>
          </w:tcPr>
          <w:p w14:paraId="6337B4D5" w14:textId="77777777" w:rsidR="00431F9C" w:rsidRPr="00557E70" w:rsidRDefault="00431F9C" w:rsidP="00775EAB">
            <w:pPr>
              <w:pStyle w:val="TableEntry"/>
              <w:ind w:left="0"/>
            </w:pPr>
            <w:r w:rsidRPr="00557E70">
              <w:t>--</w:t>
            </w:r>
          </w:p>
        </w:tc>
        <w:tc>
          <w:tcPr>
            <w:tcW w:w="2685" w:type="dxa"/>
          </w:tcPr>
          <w:p w14:paraId="6B2132A8" w14:textId="77777777" w:rsidR="00431F9C" w:rsidRPr="00557E70" w:rsidRDefault="00431F9C" w:rsidP="00167E18">
            <w:pPr>
              <w:pStyle w:val="TableEntry"/>
              <w:ind w:left="0"/>
              <w:jc w:val="center"/>
            </w:pPr>
          </w:p>
        </w:tc>
      </w:tr>
    </w:tbl>
    <w:p w14:paraId="0DBC6012" w14:textId="77777777" w:rsidR="00431F9C" w:rsidRPr="00557E70" w:rsidRDefault="00431F9C" w:rsidP="001C2E45">
      <w:pPr>
        <w:pStyle w:val="BodyText"/>
      </w:pPr>
    </w:p>
    <w:p w14:paraId="0EBE4352" w14:textId="77777777" w:rsidR="003C6A75" w:rsidRPr="00557E70" w:rsidRDefault="00431F9C" w:rsidP="001C2E45">
      <w:pPr>
        <w:pStyle w:val="BodyText"/>
      </w:pPr>
      <w:r w:rsidRPr="00557E70">
        <w:t xml:space="preserve">This profile does not require client grouping with and ATNA Secure Node or Secure Application. The security requirements for either of those actors may be excessive for some of the clients that will be using HTTP RESTful transactions. The OAuth framework does have a more limited set of requirements that are imposed on the issuance of </w:t>
      </w:r>
      <w:proofErr w:type="spellStart"/>
      <w:r w:rsidRPr="00557E70">
        <w:t>client_id</w:t>
      </w:r>
      <w:proofErr w:type="spellEnd"/>
      <w:r w:rsidRPr="00557E70">
        <w:t xml:space="preserve"> for use by OAuth. This profile assumes that those requirements are met. See the security consideration section of this profile and the OAuth framework for more details.</w:t>
      </w:r>
    </w:p>
    <w:p w14:paraId="34295DC8" w14:textId="77777777" w:rsidR="00CF283F" w:rsidRPr="00557E70" w:rsidRDefault="008E194F" w:rsidP="0049101B">
      <w:pPr>
        <w:pStyle w:val="Heading2"/>
        <w:numPr>
          <w:ilvl w:val="0"/>
          <w:numId w:val="0"/>
        </w:numPr>
        <w:rPr>
          <w:noProof w:val="0"/>
          <w:lang w:val="en-US"/>
        </w:rPr>
      </w:pPr>
      <w:bookmarkStart w:id="103" w:name="_Toc428776528"/>
      <w:r w:rsidRPr="00557E70">
        <w:rPr>
          <w:noProof w:val="0"/>
          <w:lang w:val="en-US"/>
        </w:rPr>
        <w:t>34</w:t>
      </w:r>
      <w:r w:rsidR="00CF283F" w:rsidRPr="00557E70">
        <w:rPr>
          <w:noProof w:val="0"/>
          <w:lang w:val="en-US"/>
        </w:rPr>
        <w:t>.</w:t>
      </w:r>
      <w:r w:rsidR="00AF472E" w:rsidRPr="00557E70">
        <w:rPr>
          <w:noProof w:val="0"/>
          <w:lang w:val="en-US"/>
        </w:rPr>
        <w:t>4</w:t>
      </w:r>
      <w:r w:rsidR="005F21E7" w:rsidRPr="00557E70">
        <w:rPr>
          <w:noProof w:val="0"/>
          <w:lang w:val="en-US"/>
        </w:rPr>
        <w:t xml:space="preserve"> </w:t>
      </w:r>
      <w:r w:rsidR="0049101B" w:rsidRPr="00557E70">
        <w:rPr>
          <w:noProof w:val="0"/>
          <w:lang w:val="en-US"/>
        </w:rPr>
        <w:t>IUA</w:t>
      </w:r>
      <w:r w:rsidR="00CF283F" w:rsidRPr="00557E70">
        <w:rPr>
          <w:noProof w:val="0"/>
          <w:lang w:val="en-US"/>
        </w:rPr>
        <w:t xml:space="preserve"> </w:t>
      </w:r>
      <w:bookmarkEnd w:id="96"/>
      <w:bookmarkEnd w:id="97"/>
      <w:r w:rsidR="00167DB7" w:rsidRPr="00557E70">
        <w:rPr>
          <w:noProof w:val="0"/>
          <w:lang w:val="en-US"/>
        </w:rPr>
        <w:t>Overview</w:t>
      </w:r>
      <w:bookmarkEnd w:id="103"/>
    </w:p>
    <w:p w14:paraId="31FF95F4" w14:textId="77777777" w:rsidR="00167DB7" w:rsidRPr="00557E70" w:rsidRDefault="008E194F" w:rsidP="003D19E0">
      <w:pPr>
        <w:pStyle w:val="Heading3"/>
        <w:keepNext w:val="0"/>
        <w:numPr>
          <w:ilvl w:val="0"/>
          <w:numId w:val="0"/>
        </w:numPr>
        <w:rPr>
          <w:bCs/>
          <w:noProof w:val="0"/>
          <w:lang w:val="en-US"/>
        </w:rPr>
      </w:pPr>
      <w:bookmarkStart w:id="104" w:name="_Toc428776529"/>
      <w:r w:rsidRPr="00557E70">
        <w:rPr>
          <w:bCs/>
          <w:noProof w:val="0"/>
          <w:lang w:val="en-US"/>
        </w:rPr>
        <w:t>34</w:t>
      </w:r>
      <w:r w:rsidR="00104BE6" w:rsidRPr="00557E70">
        <w:rPr>
          <w:bCs/>
          <w:noProof w:val="0"/>
          <w:lang w:val="en-US"/>
        </w:rPr>
        <w:t>.</w:t>
      </w:r>
      <w:r w:rsidR="00AF472E" w:rsidRPr="00557E70">
        <w:rPr>
          <w:bCs/>
          <w:noProof w:val="0"/>
          <w:lang w:val="en-US"/>
        </w:rPr>
        <w:t>4</w:t>
      </w:r>
      <w:r w:rsidR="00167DB7" w:rsidRPr="00557E70">
        <w:rPr>
          <w:bCs/>
          <w:noProof w:val="0"/>
          <w:lang w:val="en-US"/>
        </w:rPr>
        <w:t>.1 Concepts</w:t>
      </w:r>
      <w:bookmarkEnd w:id="104"/>
    </w:p>
    <w:p w14:paraId="35287261" w14:textId="77777777" w:rsidR="002869E8" w:rsidRPr="00B547A4" w:rsidRDefault="00103B41" w:rsidP="00F9164D">
      <w:pPr>
        <w:pStyle w:val="BodyText"/>
      </w:pPr>
      <w:r w:rsidRPr="00557E70">
        <w:t xml:space="preserve">The term “authorization” and “access control” are used </w:t>
      </w:r>
      <w:r w:rsidR="007103D8" w:rsidRPr="00557E70">
        <w:t xml:space="preserve">colloquially </w:t>
      </w:r>
      <w:r w:rsidRPr="00557E70">
        <w:t>for a variety of related activities</w:t>
      </w:r>
      <w:r w:rsidR="0000242C" w:rsidRPr="00557E70">
        <w:t xml:space="preserve">. </w:t>
      </w:r>
      <w:r w:rsidR="001C2E45" w:rsidRPr="00557E70">
        <w:t>All of the concepts listed below are sometimes called “authorization” or “access control”</w:t>
      </w:r>
      <w:r w:rsidR="0000242C" w:rsidRPr="00557E70">
        <w:t xml:space="preserve">. </w:t>
      </w:r>
      <w:r w:rsidR="00F9164D" w:rsidRPr="00557E70">
        <w:t xml:space="preserve">See the IHE ITI Access Control whitepaper for a detailed discussion of Access Control </w:t>
      </w:r>
      <w:r w:rsidR="00F9164D" w:rsidRPr="00B547A4">
        <w:t xml:space="preserve">concepts. </w:t>
      </w:r>
      <w:r w:rsidRPr="00B547A4">
        <w:t xml:space="preserve">This profile will use more specific terms for each </w:t>
      </w:r>
      <w:r w:rsidR="007103D8" w:rsidRPr="00B547A4">
        <w:t>of these activities</w:t>
      </w:r>
      <w:r w:rsidR="0000242C" w:rsidRPr="00B547A4">
        <w:t xml:space="preserve">. </w:t>
      </w:r>
      <w:r w:rsidRPr="00B547A4">
        <w:t>These are:</w:t>
      </w:r>
    </w:p>
    <w:p w14:paraId="6BB8CAAD" w14:textId="77777777" w:rsidR="00103B41" w:rsidRPr="00557E70" w:rsidRDefault="00103B41" w:rsidP="00103B41">
      <w:pPr>
        <w:pStyle w:val="ListBullet2"/>
      </w:pPr>
      <w:r w:rsidRPr="00557E70">
        <w:lastRenderedPageBreak/>
        <w:t>Provisioning – Setting up the initial rules and updating them when the situation changes</w:t>
      </w:r>
      <w:r w:rsidR="0000242C" w:rsidRPr="00557E70">
        <w:t xml:space="preserve">. </w:t>
      </w:r>
      <w:r w:rsidRPr="00557E70">
        <w:t>The administrator may say “Authorize Dr. X to have access”</w:t>
      </w:r>
      <w:r w:rsidR="0000242C" w:rsidRPr="00557E70">
        <w:t xml:space="preserve">. </w:t>
      </w:r>
      <w:r w:rsidRPr="00557E70">
        <w:t>The steps taken to make this happen are called provisioning.</w:t>
      </w:r>
    </w:p>
    <w:p w14:paraId="2B444E14" w14:textId="77777777" w:rsidR="00103B41" w:rsidRPr="00557E70" w:rsidRDefault="00103B41" w:rsidP="00103B41">
      <w:pPr>
        <w:pStyle w:val="ListBullet2"/>
      </w:pPr>
      <w:r w:rsidRPr="00557E70">
        <w:t>Delegation – Adding, transferring and revoking authorization from one person to another</w:t>
      </w:r>
      <w:r w:rsidR="0000242C" w:rsidRPr="00557E70">
        <w:t xml:space="preserve">. </w:t>
      </w:r>
      <w:r w:rsidRPr="00557E70">
        <w:t>This is closely related to provisioning</w:t>
      </w:r>
      <w:r w:rsidR="0000242C" w:rsidRPr="00557E70">
        <w:t xml:space="preserve">. </w:t>
      </w:r>
      <w:r w:rsidRPr="00557E70">
        <w:t>It differs in that it can only transfer authority th</w:t>
      </w:r>
      <w:r w:rsidR="000A5424" w:rsidRPr="00557E70">
        <w:t>at has already been provisioned, and it may track changes to provisioned access for the original person.</w:t>
      </w:r>
    </w:p>
    <w:p w14:paraId="76741939" w14:textId="77777777" w:rsidR="00103B41" w:rsidRPr="00557E70" w:rsidRDefault="00103B41" w:rsidP="009110DA">
      <w:pPr>
        <w:pStyle w:val="ListBullet2"/>
      </w:pPr>
      <w:r w:rsidRPr="00557E70">
        <w:t xml:space="preserve">Authentication – Determining that the actual user (at the moment of authentication) is </w:t>
      </w:r>
      <w:r w:rsidR="001C2E45" w:rsidRPr="00557E70">
        <w:t xml:space="preserve">the claimed </w:t>
      </w:r>
      <w:r w:rsidRPr="00557E70">
        <w:t>identity.</w:t>
      </w:r>
    </w:p>
    <w:p w14:paraId="5EF8963E" w14:textId="77777777" w:rsidR="00103B41" w:rsidRPr="00557E70" w:rsidRDefault="00103B41" w:rsidP="00D744E6">
      <w:pPr>
        <w:pStyle w:val="ListBullet2"/>
      </w:pPr>
      <w:r w:rsidRPr="00557E70">
        <w:t>Authorization – Determining that the authenticated user is authorized to have access to a resource (at the moment of authorization)</w:t>
      </w:r>
      <w:r w:rsidR="0000242C" w:rsidRPr="00557E70">
        <w:t xml:space="preserve">. </w:t>
      </w:r>
      <w:r w:rsidR="00D744E6" w:rsidRPr="00557E70">
        <w:t>The profile describes how to convey an access authorization decision</w:t>
      </w:r>
      <w:r w:rsidR="0000242C" w:rsidRPr="00557E70">
        <w:t xml:space="preserve">. </w:t>
      </w:r>
      <w:r w:rsidR="00D744E6" w:rsidRPr="00557E70">
        <w:t>It is not defining how the decision is made.</w:t>
      </w:r>
    </w:p>
    <w:p w14:paraId="01A8B027" w14:textId="77777777" w:rsidR="00103B41" w:rsidRPr="00557E70" w:rsidRDefault="00103B41" w:rsidP="001C2E45">
      <w:pPr>
        <w:pStyle w:val="ListBullet2"/>
      </w:pPr>
      <w:r w:rsidRPr="00557E70">
        <w:t>Access Control –</w:t>
      </w:r>
      <w:r w:rsidR="0051630D" w:rsidRPr="00557E70">
        <w:t xml:space="preserve"> A</w:t>
      </w:r>
      <w:r w:rsidRPr="00557E70">
        <w:t xml:space="preserve"> system of provisioning, delegation, authentication, and authorization</w:t>
      </w:r>
      <w:r w:rsidR="0000242C" w:rsidRPr="00557E70">
        <w:t xml:space="preserve">. </w:t>
      </w:r>
      <w:r w:rsidR="0051630D" w:rsidRPr="00557E70">
        <w:t>It is normal to have multiple nested levels of access control</w:t>
      </w:r>
      <w:r w:rsidR="0000242C" w:rsidRPr="00557E70">
        <w:t xml:space="preserve">. </w:t>
      </w:r>
      <w:r w:rsidR="0033321D" w:rsidRPr="00557E70">
        <w:t xml:space="preserve">This </w:t>
      </w:r>
      <w:r w:rsidR="0051630D" w:rsidRPr="00557E70">
        <w:t>profile is concerned with</w:t>
      </w:r>
      <w:r w:rsidR="000A5424" w:rsidRPr="00557E70">
        <w:t xml:space="preserve"> </w:t>
      </w:r>
      <w:r w:rsidR="001C2E45" w:rsidRPr="00557E70">
        <w:t xml:space="preserve">whether access is allowed to make the HTTP transaction requests to the specified </w:t>
      </w:r>
      <w:r w:rsidR="0000242C" w:rsidRPr="00557E70">
        <w:t xml:space="preserve">resources. </w:t>
      </w:r>
      <w:r w:rsidR="0051630D" w:rsidRPr="00557E70">
        <w:t>There are likely also building access controls, resource server access controls, and other access controls involved.</w:t>
      </w:r>
    </w:p>
    <w:p w14:paraId="3F7A83A9" w14:textId="77777777" w:rsidR="004D339F" w:rsidRPr="00557E70" w:rsidRDefault="004D339F" w:rsidP="003368EF">
      <w:pPr>
        <w:pStyle w:val="BodyText"/>
      </w:pPr>
      <w:r w:rsidRPr="00557E70">
        <w:t>Within this profile, authorization is limited to the definition of authorization above.</w:t>
      </w:r>
    </w:p>
    <w:p w14:paraId="5A19CCC6" w14:textId="77777777" w:rsidR="00AE7256" w:rsidRPr="00557E70" w:rsidRDefault="008E194F" w:rsidP="00186ABB">
      <w:pPr>
        <w:pStyle w:val="Heading3"/>
        <w:keepNext w:val="0"/>
        <w:numPr>
          <w:ilvl w:val="0"/>
          <w:numId w:val="0"/>
        </w:numPr>
        <w:rPr>
          <w:noProof w:val="0"/>
          <w:lang w:val="en-US"/>
        </w:rPr>
      </w:pPr>
      <w:bookmarkStart w:id="105" w:name="_Toc428776530"/>
      <w:r w:rsidRPr="00557E70">
        <w:rPr>
          <w:noProof w:val="0"/>
          <w:lang w:val="en-US"/>
        </w:rPr>
        <w:t>34</w:t>
      </w:r>
      <w:r w:rsidR="00126A38" w:rsidRPr="00557E70">
        <w:rPr>
          <w:noProof w:val="0"/>
          <w:lang w:val="en-US"/>
        </w:rPr>
        <w:t>.4.2 Use Cases</w:t>
      </w:r>
      <w:bookmarkEnd w:id="105"/>
    </w:p>
    <w:p w14:paraId="2AD1C031" w14:textId="77777777" w:rsidR="00A777AE" w:rsidRPr="00557E70" w:rsidRDefault="00A777AE" w:rsidP="00DA2C5F">
      <w:pPr>
        <w:pStyle w:val="BodyText"/>
      </w:pPr>
      <w:r w:rsidRPr="00557E70">
        <w:t>The</w:t>
      </w:r>
      <w:r w:rsidR="00DA2C5F" w:rsidRPr="00557E70">
        <w:t xml:space="preserve"> </w:t>
      </w:r>
      <w:r w:rsidRPr="00557E70">
        <w:t>primary use case</w:t>
      </w:r>
      <w:r w:rsidR="00DA2C5F" w:rsidRPr="00557E70">
        <w:t>s are</w:t>
      </w:r>
      <w:r w:rsidRPr="00557E70">
        <w:t xml:space="preserve"> for </w:t>
      </w:r>
      <w:r w:rsidR="00DA2C5F" w:rsidRPr="00557E70">
        <w:t xml:space="preserve">obtaining </w:t>
      </w:r>
      <w:r w:rsidRPr="00557E70">
        <w:t>authorization for access to a resource</w:t>
      </w:r>
      <w:r w:rsidR="00DA2C5F" w:rsidRPr="00557E70">
        <w:t xml:space="preserve"> using </w:t>
      </w:r>
      <w:r w:rsidR="00615035" w:rsidRPr="00557E70">
        <w:t>HTTP REST</w:t>
      </w:r>
      <w:r w:rsidR="00DA2C5F" w:rsidRPr="00557E70">
        <w:t xml:space="preserve">ful HTTP transactions. </w:t>
      </w:r>
      <w:r w:rsidRPr="00557E70">
        <w:t>Th</w:t>
      </w:r>
      <w:r w:rsidR="00DA2C5F" w:rsidRPr="00557E70">
        <w:t>e</w:t>
      </w:r>
      <w:r w:rsidR="00FD031E" w:rsidRPr="00557E70">
        <w:t>re</w:t>
      </w:r>
      <w:r w:rsidR="00D16478" w:rsidRPr="00557E70">
        <w:t xml:space="preserve"> are</w:t>
      </w:r>
      <w:r w:rsidRPr="00557E70">
        <w:t xml:space="preserve"> other use cases for delegation, provisioning, etc.</w:t>
      </w:r>
      <w:r w:rsidR="00CE5E05" w:rsidRPr="00557E70">
        <w:t>,</w:t>
      </w:r>
      <w:r w:rsidR="00D16478" w:rsidRPr="00557E70">
        <w:t xml:space="preserve"> </w:t>
      </w:r>
      <w:r w:rsidR="00FD031E" w:rsidRPr="00557E70">
        <w:t xml:space="preserve">which </w:t>
      </w:r>
      <w:r w:rsidRPr="00557E70">
        <w:t>are out of scope for this profile.</w:t>
      </w:r>
    </w:p>
    <w:p w14:paraId="4BC6DFBB" w14:textId="77777777" w:rsidR="00A777AE" w:rsidRPr="00557E70" w:rsidRDefault="00A777AE" w:rsidP="00DA2C5F">
      <w:pPr>
        <w:pStyle w:val="BodyText"/>
      </w:pPr>
      <w:r w:rsidRPr="00557E70">
        <w:t>The authorization service</w:t>
      </w:r>
      <w:r w:rsidR="00FD031E" w:rsidRPr="00557E70">
        <w:t xml:space="preserve"> is separated from the </w:t>
      </w:r>
      <w:r w:rsidR="00615035" w:rsidRPr="00557E70">
        <w:t>HTTP REST</w:t>
      </w:r>
      <w:r w:rsidR="00FD031E" w:rsidRPr="00557E70">
        <w:t>f</w:t>
      </w:r>
      <w:r w:rsidR="00DA2C5F" w:rsidRPr="00557E70">
        <w:t>ul access so that it can be</w:t>
      </w:r>
      <w:r w:rsidRPr="00557E70">
        <w:t xml:space="preserve"> provided by a different organization</w:t>
      </w:r>
      <w:r w:rsidR="0033321D" w:rsidRPr="00557E70">
        <w:t xml:space="preserve"> or part of the organization</w:t>
      </w:r>
      <w:r w:rsidRPr="00557E70">
        <w:t xml:space="preserve"> than the resource service</w:t>
      </w:r>
      <w:r w:rsidR="0000242C" w:rsidRPr="00557E70">
        <w:t xml:space="preserve">. </w:t>
      </w:r>
      <w:r w:rsidRPr="00557E70">
        <w:t>This is driven by the requirements of patients</w:t>
      </w:r>
      <w:r w:rsidR="004D339F" w:rsidRPr="00557E70">
        <w:t>, providers,</w:t>
      </w:r>
      <w:r w:rsidRPr="00557E70">
        <w:t xml:space="preserve"> and other</w:t>
      </w:r>
      <w:r w:rsidR="004D339F" w:rsidRPr="00557E70">
        <w:t xml:space="preserve"> user</w:t>
      </w:r>
      <w:r w:rsidRPr="00557E70">
        <w:t>s to simplify and maintain autonomy and control over authorization services</w:t>
      </w:r>
      <w:r w:rsidR="0000242C" w:rsidRPr="00557E70">
        <w:t xml:space="preserve">. </w:t>
      </w:r>
      <w:r w:rsidRPr="00557E70">
        <w:t xml:space="preserve">A </w:t>
      </w:r>
      <w:r w:rsidR="004D339F" w:rsidRPr="00557E70">
        <w:t xml:space="preserve">user </w:t>
      </w:r>
      <w:r w:rsidRPr="00557E70">
        <w:t>may interact with dozens of providers</w:t>
      </w:r>
      <w:r w:rsidR="0000242C" w:rsidRPr="00557E70">
        <w:t xml:space="preserve">. </w:t>
      </w:r>
      <w:r w:rsidRPr="00557E70">
        <w:t xml:space="preserve">It is difficult for the </w:t>
      </w:r>
      <w:r w:rsidR="004D339F" w:rsidRPr="00557E70">
        <w:t xml:space="preserve">user </w:t>
      </w:r>
      <w:r w:rsidRPr="00557E70">
        <w:t>to coordinate different authorization mechanisms with each of these dozens of providers</w:t>
      </w:r>
      <w:r w:rsidR="0000242C" w:rsidRPr="00557E70">
        <w:t xml:space="preserve">. </w:t>
      </w:r>
    </w:p>
    <w:p w14:paraId="2781F129" w14:textId="38D70050" w:rsidR="00A777AE" w:rsidRPr="00557E70" w:rsidRDefault="00DA2C5F" w:rsidP="00FD031E">
      <w:pPr>
        <w:pStyle w:val="BodyText"/>
      </w:pPr>
      <w:r w:rsidRPr="00557E70">
        <w:t>This pattern is a common</w:t>
      </w:r>
      <w:r w:rsidR="00A777AE" w:rsidRPr="00557E70">
        <w:t xml:space="preserve"> Internet usage </w:t>
      </w:r>
      <w:r w:rsidRPr="00557E70">
        <w:t xml:space="preserve">and </w:t>
      </w:r>
      <w:r w:rsidR="00A777AE" w:rsidRPr="00557E70">
        <w:t>there are</w:t>
      </w:r>
      <w:r w:rsidRPr="00557E70">
        <w:t xml:space="preserve"> already</w:t>
      </w:r>
      <w:r w:rsidR="00A777AE" w:rsidRPr="00557E70">
        <w:t xml:space="preserve"> vendors of </w:t>
      </w:r>
      <w:del w:id="106" w:author="walco@walkit.nl" w:date="2020-02-20T05:47:00Z">
        <w:r w:rsidR="00A777AE" w:rsidRPr="00557E70" w:rsidDel="00E860B5">
          <w:delText>authorization service</w:delText>
        </w:r>
      </w:del>
      <w:ins w:id="107" w:author="walco@walkit.nl" w:date="2020-02-20T05:47:00Z">
        <w:r w:rsidR="00E860B5">
          <w:t>b</w:t>
        </w:r>
      </w:ins>
      <w:r w:rsidR="00A777AE" w:rsidRPr="00557E70">
        <w:t xml:space="preserve">s that are </w:t>
      </w:r>
      <w:r w:rsidRPr="00557E70">
        <w:t xml:space="preserve">being </w:t>
      </w:r>
      <w:r w:rsidR="00A777AE" w:rsidRPr="00557E70">
        <w:t>used to solve this problem</w:t>
      </w:r>
      <w:r w:rsidR="0000242C" w:rsidRPr="00557E70">
        <w:t xml:space="preserve">. </w:t>
      </w:r>
      <w:r w:rsidR="00A777AE" w:rsidRPr="00557E70">
        <w:t xml:space="preserve">These include Facebook, Google, and a variety of other service providers </w:t>
      </w:r>
      <w:r w:rsidRPr="00557E70">
        <w:t xml:space="preserve">in </w:t>
      </w:r>
      <w:r w:rsidR="00A777AE" w:rsidRPr="00557E70">
        <w:t>different commercial and governmental sectors</w:t>
      </w:r>
      <w:r w:rsidR="0000242C" w:rsidRPr="00557E70">
        <w:t xml:space="preserve">. </w:t>
      </w:r>
      <w:r w:rsidR="00FD031E" w:rsidRPr="00557E70">
        <w:t>Some countries may use their citizen identity card to access their governmental services</w:t>
      </w:r>
      <w:r w:rsidR="0000242C" w:rsidRPr="00557E70">
        <w:t xml:space="preserve">. </w:t>
      </w:r>
      <w:r w:rsidR="00D16478" w:rsidRPr="00557E70">
        <w:t>These overlap with providers of authentication services</w:t>
      </w:r>
      <w:r w:rsidR="0000242C" w:rsidRPr="00557E70">
        <w:t xml:space="preserve">. </w:t>
      </w:r>
      <w:r w:rsidRPr="00557E70">
        <w:t>T</w:t>
      </w:r>
      <w:r w:rsidR="00D16478" w:rsidRPr="00557E70">
        <w:t xml:space="preserve">hese services allow a patient to establish an authentication and authorization </w:t>
      </w:r>
      <w:r w:rsidRPr="00557E70">
        <w:t xml:space="preserve">relationship </w:t>
      </w:r>
      <w:r w:rsidR="00D16478" w:rsidRPr="00557E70">
        <w:t>with minimal provisioning by the healthcare provider</w:t>
      </w:r>
      <w:r w:rsidR="0000242C" w:rsidRPr="00557E70">
        <w:t xml:space="preserve">. </w:t>
      </w:r>
      <w:r w:rsidR="00D16478" w:rsidRPr="00557E70">
        <w:t xml:space="preserve">The </w:t>
      </w:r>
      <w:r w:rsidR="004D339F" w:rsidRPr="00557E70">
        <w:t xml:space="preserve">user </w:t>
      </w:r>
      <w:r w:rsidR="00D16478" w:rsidRPr="00557E70">
        <w:t>can specify “use vendor X”</w:t>
      </w:r>
      <w:r w:rsidR="004D339F" w:rsidRPr="00557E70">
        <w:t xml:space="preserve"> to their</w:t>
      </w:r>
      <w:r w:rsidRPr="00557E70">
        <w:t xml:space="preserve"> healthcare</w:t>
      </w:r>
      <w:r w:rsidR="004D339F" w:rsidRPr="00557E70">
        <w:t xml:space="preserve"> provider</w:t>
      </w:r>
      <w:r w:rsidR="00D16478" w:rsidRPr="00557E70">
        <w:t>.</w:t>
      </w:r>
    </w:p>
    <w:p w14:paraId="3F0D7EC5" w14:textId="77777777" w:rsidR="00D16478" w:rsidRPr="00557E70" w:rsidRDefault="00D16478" w:rsidP="00DA2C5F">
      <w:pPr>
        <w:pStyle w:val="BodyText"/>
      </w:pPr>
      <w:r w:rsidRPr="00557E70">
        <w:t xml:space="preserve">The pre-requisites for </w:t>
      </w:r>
      <w:r w:rsidR="00DA2C5F" w:rsidRPr="00557E70">
        <w:t xml:space="preserve">this </w:t>
      </w:r>
      <w:r w:rsidRPr="00557E70">
        <w:t>use case are:</w:t>
      </w:r>
    </w:p>
    <w:p w14:paraId="03C53359" w14:textId="77777777" w:rsidR="00D16478" w:rsidRPr="00557E70" w:rsidRDefault="00D16478" w:rsidP="00D16478">
      <w:pPr>
        <w:pStyle w:val="ListBullet2"/>
      </w:pPr>
      <w:r w:rsidRPr="00557E70">
        <w:t xml:space="preserve">The User has established a relationship with </w:t>
      </w:r>
      <w:r w:rsidR="00DA2C5F" w:rsidRPr="00557E70">
        <w:t xml:space="preserve">both </w:t>
      </w:r>
      <w:r w:rsidRPr="00557E70">
        <w:t>the Authentication and Authorization services</w:t>
      </w:r>
      <w:r w:rsidR="0000242C" w:rsidRPr="00557E70">
        <w:t xml:space="preserve">. </w:t>
      </w:r>
      <w:r w:rsidR="00DA2C5F" w:rsidRPr="00557E70">
        <w:t>Note that this profile only specifies the Authorization transactions.</w:t>
      </w:r>
    </w:p>
    <w:p w14:paraId="3F4F8066" w14:textId="77777777" w:rsidR="00D16478" w:rsidRPr="00557E70" w:rsidRDefault="00D16478" w:rsidP="00DA2C5F">
      <w:pPr>
        <w:pStyle w:val="ListBullet2"/>
      </w:pPr>
      <w:r w:rsidRPr="00557E70">
        <w:lastRenderedPageBreak/>
        <w:t xml:space="preserve">The resource service has agreed to </w:t>
      </w:r>
      <w:r w:rsidR="00DA2C5F" w:rsidRPr="00557E70">
        <w:t>recognize this</w:t>
      </w:r>
      <w:r w:rsidRPr="00557E70">
        <w:t xml:space="preserve"> Authorization service</w:t>
      </w:r>
      <w:r w:rsidR="0000242C" w:rsidRPr="00557E70">
        <w:t xml:space="preserve">. </w:t>
      </w:r>
      <w:r w:rsidRPr="00557E70">
        <w:t xml:space="preserve">This </w:t>
      </w:r>
      <w:r w:rsidR="00DA2C5F" w:rsidRPr="00557E70">
        <w:t>can be</w:t>
      </w:r>
      <w:r w:rsidRPr="00557E70">
        <w:t xml:space="preserve"> easier than establishing and maintaining their own patient facing authentication and authorization services</w:t>
      </w:r>
      <w:r w:rsidR="0000242C" w:rsidRPr="00557E70">
        <w:t xml:space="preserve">. </w:t>
      </w:r>
      <w:r w:rsidRPr="00557E70">
        <w:t>The agreement to use an external service is a significant policy choice, because it is accepting some shared responsibility for choosing suitable authentication and authorization services</w:t>
      </w:r>
      <w:r w:rsidR="0000242C" w:rsidRPr="00557E70">
        <w:t xml:space="preserve">. </w:t>
      </w:r>
      <w:r w:rsidRPr="00557E70">
        <w:t xml:space="preserve">The user shares part of this decision responsibility, but local laws and regulations will affect a resource servicer’s decision to accept and use a </w:t>
      </w:r>
      <w:proofErr w:type="gramStart"/>
      <w:r w:rsidRPr="00557E70">
        <w:t>third party</w:t>
      </w:r>
      <w:proofErr w:type="gramEnd"/>
      <w:r w:rsidRPr="00557E70">
        <w:t xml:space="preserve"> authorization and authentication service.</w:t>
      </w:r>
    </w:p>
    <w:p w14:paraId="67FDA331" w14:textId="77777777" w:rsidR="00D16478" w:rsidRPr="00557E70" w:rsidRDefault="00D16478" w:rsidP="004D339F">
      <w:pPr>
        <w:pStyle w:val="ListBullet2"/>
      </w:pPr>
      <w:r w:rsidRPr="00557E70">
        <w:t>The authentication and authorization services have agreed to be used by the User and resource service provider</w:t>
      </w:r>
      <w:r w:rsidR="0000242C" w:rsidRPr="00557E70">
        <w:t xml:space="preserve">. </w:t>
      </w:r>
    </w:p>
    <w:p w14:paraId="086A7C5A" w14:textId="77777777" w:rsidR="00FD6B22" w:rsidRPr="00557E70" w:rsidRDefault="008E194F" w:rsidP="00A777AE">
      <w:pPr>
        <w:pStyle w:val="Heading4"/>
        <w:numPr>
          <w:ilvl w:val="0"/>
          <w:numId w:val="0"/>
        </w:numPr>
        <w:ind w:left="864" w:hanging="864"/>
        <w:rPr>
          <w:noProof w:val="0"/>
          <w:lang w:val="en-US"/>
        </w:rPr>
      </w:pPr>
      <w:bookmarkStart w:id="108" w:name="_Toc428776531"/>
      <w:r w:rsidRPr="00557E70">
        <w:rPr>
          <w:noProof w:val="0"/>
          <w:lang w:val="en-US"/>
        </w:rPr>
        <w:t>34</w:t>
      </w:r>
      <w:r w:rsidR="007773C8" w:rsidRPr="00557E70">
        <w:rPr>
          <w:noProof w:val="0"/>
          <w:lang w:val="en-US"/>
        </w:rPr>
        <w:t>.</w:t>
      </w:r>
      <w:r w:rsidR="00AF472E" w:rsidRPr="00557E70">
        <w:rPr>
          <w:noProof w:val="0"/>
          <w:lang w:val="en-US"/>
        </w:rPr>
        <w:t>4</w:t>
      </w:r>
      <w:r w:rsidR="007773C8" w:rsidRPr="00557E70">
        <w:rPr>
          <w:noProof w:val="0"/>
          <w:lang w:val="en-US"/>
        </w:rPr>
        <w:t>.2</w:t>
      </w:r>
      <w:r w:rsidR="00126A38" w:rsidRPr="00557E70">
        <w:rPr>
          <w:noProof w:val="0"/>
          <w:lang w:val="en-US"/>
        </w:rPr>
        <w:t>.1</w:t>
      </w:r>
      <w:r w:rsidR="007773C8" w:rsidRPr="00557E70">
        <w:rPr>
          <w:noProof w:val="0"/>
          <w:lang w:val="en-US"/>
        </w:rPr>
        <w:t xml:space="preserve"> </w:t>
      </w:r>
      <w:r w:rsidR="00A777AE" w:rsidRPr="00557E70">
        <w:rPr>
          <w:noProof w:val="0"/>
          <w:lang w:val="en-US"/>
        </w:rPr>
        <w:t>Simple Authorization</w:t>
      </w:r>
      <w:bookmarkEnd w:id="108"/>
    </w:p>
    <w:p w14:paraId="78312B3C" w14:textId="77777777" w:rsidR="00982AB7" w:rsidRPr="00557E70" w:rsidRDefault="00982AB7" w:rsidP="00527E54">
      <w:pPr>
        <w:pStyle w:val="BodyText"/>
      </w:pPr>
      <w:r w:rsidRPr="00557E70">
        <w:t xml:space="preserve">A </w:t>
      </w:r>
      <w:r w:rsidR="00527E54" w:rsidRPr="00557E70">
        <w:t xml:space="preserve">user </w:t>
      </w:r>
      <w:r w:rsidRPr="00557E70">
        <w:t>with a mobile device wishes to retrieve a medical document to which they have authorized access.</w:t>
      </w:r>
    </w:p>
    <w:p w14:paraId="115492E3" w14:textId="77777777" w:rsidR="00313EF9" w:rsidRPr="00557E70" w:rsidRDefault="00D16478" w:rsidP="005E63F6">
      <w:pPr>
        <w:pStyle w:val="BodyText"/>
      </w:pPr>
      <w:r w:rsidRPr="00557E70">
        <w:t xml:space="preserve">The </w:t>
      </w:r>
      <w:r w:rsidR="00527E54" w:rsidRPr="00557E70">
        <w:t xml:space="preserve">user </w:t>
      </w:r>
      <w:r w:rsidRPr="00557E70">
        <w:t>communicates first with the authentication and authorization services to obtain a</w:t>
      </w:r>
      <w:r w:rsidR="00DA2C5F" w:rsidRPr="00557E70">
        <w:t>n authorization</w:t>
      </w:r>
      <w:r w:rsidRPr="00557E70">
        <w:t xml:space="preserve"> token that will be presented to the resource service</w:t>
      </w:r>
      <w:r w:rsidR="0000242C" w:rsidRPr="00557E70">
        <w:t xml:space="preserve">. </w:t>
      </w:r>
      <w:r w:rsidRPr="00557E70">
        <w:t xml:space="preserve">This </w:t>
      </w:r>
      <w:r w:rsidR="00527E54" w:rsidRPr="00557E70">
        <w:t xml:space="preserve">authorization </w:t>
      </w:r>
      <w:r w:rsidRPr="00557E70">
        <w:t>token will be used as part of an access control decision by the resource service.</w:t>
      </w:r>
    </w:p>
    <w:p w14:paraId="7493CC21" w14:textId="77777777" w:rsidR="00D16478" w:rsidRPr="00557E70" w:rsidRDefault="00D16478" w:rsidP="005E63F6">
      <w:pPr>
        <w:pStyle w:val="BodyText"/>
      </w:pPr>
      <w:r w:rsidRPr="00557E70">
        <w:t>The User could be any kind of participant, and the resource use could be retrieval</w:t>
      </w:r>
      <w:r w:rsidR="004D339F" w:rsidRPr="00557E70">
        <w:t>, query,</w:t>
      </w:r>
      <w:r w:rsidRPr="00557E70">
        <w:t xml:space="preserve"> or storage of a resource by means of HTTP transactions.</w:t>
      </w:r>
    </w:p>
    <w:p w14:paraId="650AFAA2" w14:textId="77777777" w:rsidR="0003438F" w:rsidRPr="00557E70" w:rsidRDefault="008E194F" w:rsidP="00DA2C5F">
      <w:pPr>
        <w:pStyle w:val="Heading4"/>
        <w:numPr>
          <w:ilvl w:val="0"/>
          <w:numId w:val="0"/>
        </w:numPr>
        <w:ind w:left="864" w:hanging="864"/>
        <w:rPr>
          <w:noProof w:val="0"/>
          <w:lang w:val="en-US"/>
        </w:rPr>
      </w:pPr>
      <w:bookmarkStart w:id="109" w:name="_Toc428776532"/>
      <w:r w:rsidRPr="00557E70">
        <w:rPr>
          <w:noProof w:val="0"/>
          <w:lang w:val="en-US"/>
        </w:rPr>
        <w:t>34</w:t>
      </w:r>
      <w:r w:rsidR="0003438F" w:rsidRPr="00557E70">
        <w:rPr>
          <w:noProof w:val="0"/>
          <w:lang w:val="en-US"/>
        </w:rPr>
        <w:t>.4.2.</w:t>
      </w:r>
      <w:r w:rsidR="009438EF" w:rsidRPr="00557E70">
        <w:rPr>
          <w:noProof w:val="0"/>
          <w:lang w:val="en-US"/>
        </w:rPr>
        <w:t>2</w:t>
      </w:r>
      <w:r w:rsidR="0003438F" w:rsidRPr="00557E70">
        <w:rPr>
          <w:noProof w:val="0"/>
          <w:lang w:val="en-US"/>
        </w:rPr>
        <w:t xml:space="preserve"> Delegation</w:t>
      </w:r>
      <w:bookmarkEnd w:id="109"/>
      <w:r w:rsidR="0003438F" w:rsidRPr="00557E70">
        <w:rPr>
          <w:noProof w:val="0"/>
          <w:lang w:val="en-US"/>
        </w:rPr>
        <w:t xml:space="preserve"> </w:t>
      </w:r>
    </w:p>
    <w:p w14:paraId="713E0160" w14:textId="77777777" w:rsidR="0003438F" w:rsidRPr="00557E70" w:rsidRDefault="00F62EE8" w:rsidP="00DA2C5F">
      <w:pPr>
        <w:pStyle w:val="BodyText"/>
      </w:pPr>
      <w:r w:rsidRPr="00557E70">
        <w:t xml:space="preserve">There are </w:t>
      </w:r>
      <w:r w:rsidR="00DA2C5F" w:rsidRPr="00557E70">
        <w:t>multiple</w:t>
      </w:r>
      <w:r w:rsidR="008E31B2" w:rsidRPr="00557E70">
        <w:t xml:space="preserve"> reasons to </w:t>
      </w:r>
      <w:r w:rsidRPr="00557E70">
        <w:t>perform delegations</w:t>
      </w:r>
      <w:r w:rsidR="0000242C" w:rsidRPr="00557E70">
        <w:t xml:space="preserve">. </w:t>
      </w:r>
      <w:r w:rsidRPr="00557E70">
        <w:t xml:space="preserve">These cases primarily </w:t>
      </w:r>
      <w:r w:rsidR="00DA2C5F" w:rsidRPr="00557E70">
        <w:t xml:space="preserve">involve </w:t>
      </w:r>
      <w:r w:rsidRPr="00557E70">
        <w:t>patient delegation choices</w:t>
      </w:r>
      <w:r w:rsidR="0000242C" w:rsidRPr="00557E70">
        <w:t xml:space="preserve">. </w:t>
      </w:r>
      <w:r w:rsidRPr="00557E70">
        <w:t>Providers rarely have the authority to delegate</w:t>
      </w:r>
      <w:r w:rsidR="0000242C" w:rsidRPr="00557E70">
        <w:t xml:space="preserve">. </w:t>
      </w:r>
      <w:r w:rsidR="004D339F" w:rsidRPr="00557E70">
        <w:t>IT staff may use delegation as part of the support for autonomous devices.</w:t>
      </w:r>
    </w:p>
    <w:p w14:paraId="72C7A89F" w14:textId="2DB47F85" w:rsidR="00527E54" w:rsidRPr="00557E70" w:rsidRDefault="00527E54" w:rsidP="00527E54">
      <w:pPr>
        <w:pStyle w:val="BodyText"/>
      </w:pPr>
      <w:r w:rsidRPr="00557E70">
        <w:t xml:space="preserve">The IUA </w:t>
      </w:r>
      <w:r w:rsidR="00A0309A">
        <w:t>Profile</w:t>
      </w:r>
      <w:r w:rsidRPr="00557E70">
        <w:t xml:space="preserve"> addresses the first of these use cases</w:t>
      </w:r>
      <w:r w:rsidR="0000242C" w:rsidRPr="00557E70">
        <w:t xml:space="preserve">. </w:t>
      </w:r>
      <w:r w:rsidRPr="00557E70">
        <w:t>It will likely be a portion of a larger system solution for the other use cases</w:t>
      </w:r>
      <w:r w:rsidR="0000242C" w:rsidRPr="00557E70">
        <w:t xml:space="preserve">. </w:t>
      </w:r>
      <w:r w:rsidRPr="00557E70">
        <w:t>They involve more technical, policy, and procedural complexity</w:t>
      </w:r>
      <w:r w:rsidR="0000242C" w:rsidRPr="00557E70">
        <w:t xml:space="preserve">. </w:t>
      </w:r>
      <w:r w:rsidRPr="00557E70">
        <w:t>They will likely require additional actors, transactions, or content modules.</w:t>
      </w:r>
    </w:p>
    <w:p w14:paraId="709CD990" w14:textId="77777777" w:rsidR="00F62EE8" w:rsidRPr="00557E70" w:rsidRDefault="004D339F" w:rsidP="003368EF">
      <w:pPr>
        <w:pStyle w:val="BodyText"/>
      </w:pPr>
      <w:r w:rsidRPr="00557E70">
        <w:t>Users may</w:t>
      </w:r>
      <w:r w:rsidR="00F62EE8" w:rsidRPr="00557E70">
        <w:t xml:space="preserve"> delegate authority to:</w:t>
      </w:r>
    </w:p>
    <w:p w14:paraId="4C53689E" w14:textId="77777777" w:rsidR="009C19F0" w:rsidRPr="00557E70" w:rsidRDefault="009C19F0" w:rsidP="009C19F0">
      <w:pPr>
        <w:pStyle w:val="ListBullet2"/>
      </w:pPr>
      <w:r w:rsidRPr="00557E70">
        <w:t>Device or applications that are performing a service for the patient, for example automatic glucose monitors that can provide monitoring records and receive control information from a healthcare provider service that is providing diabetic care.</w:t>
      </w:r>
    </w:p>
    <w:p w14:paraId="36E14041" w14:textId="77777777" w:rsidR="009C19F0" w:rsidRPr="00557E70" w:rsidRDefault="009C19F0" w:rsidP="008E31B2">
      <w:pPr>
        <w:pStyle w:val="ListBullet2"/>
      </w:pPr>
      <w:r w:rsidRPr="00557E70">
        <w:t xml:space="preserve">Applications that are distributed across multiple devices, </w:t>
      </w:r>
      <w:r w:rsidR="00DA2C5F" w:rsidRPr="00557E70">
        <w:t xml:space="preserve">or </w:t>
      </w:r>
      <w:r w:rsidRPr="00557E70">
        <w:t>multiple instantiations</w:t>
      </w:r>
      <w:r w:rsidR="00C666BB" w:rsidRPr="00557E70">
        <w:t>, that are intended to act in a coordinated manner for a specific user</w:t>
      </w:r>
      <w:r w:rsidR="0000242C" w:rsidRPr="00557E70">
        <w:t xml:space="preserve">. </w:t>
      </w:r>
      <w:r w:rsidRPr="00557E70">
        <w:t>E.g., Kindle device</w:t>
      </w:r>
      <w:r w:rsidR="008E31B2" w:rsidRPr="00557E70">
        <w:t>s synchronize last read location, documents available, etc. across multiple Kindle devices for a single user account</w:t>
      </w:r>
      <w:r w:rsidRPr="00557E70">
        <w:t>.</w:t>
      </w:r>
    </w:p>
    <w:p w14:paraId="7A6AC2B2" w14:textId="77777777" w:rsidR="00F62EE8" w:rsidRPr="00557E70" w:rsidRDefault="00F62EE8" w:rsidP="00F62EE8">
      <w:pPr>
        <w:pStyle w:val="ListBullet2"/>
      </w:pPr>
      <w:r w:rsidRPr="00557E70">
        <w:t>Advocates and proxies who are authorized by the patient to make decisions for the patient.</w:t>
      </w:r>
    </w:p>
    <w:p w14:paraId="6CBC12A2" w14:textId="77777777" w:rsidR="00F62EE8" w:rsidRPr="00557E70" w:rsidRDefault="00F62EE8" w:rsidP="00F62EE8">
      <w:pPr>
        <w:pStyle w:val="ListBullet2"/>
      </w:pPr>
      <w:r w:rsidRPr="00557E70">
        <w:t>Organizations that are acting for the patient, such as a visiting nurse organization that is providing support to the patient.</w:t>
      </w:r>
    </w:p>
    <w:p w14:paraId="0623C751" w14:textId="77777777" w:rsidR="00527E54" w:rsidRPr="00557E70" w:rsidRDefault="00AE73A6" w:rsidP="00C666BB">
      <w:pPr>
        <w:pStyle w:val="BodyText"/>
      </w:pPr>
      <w:r w:rsidRPr="00557E70">
        <w:lastRenderedPageBreak/>
        <w:t xml:space="preserve">Revocation </w:t>
      </w:r>
      <w:r w:rsidR="00527E54" w:rsidRPr="00557E70">
        <w:t xml:space="preserve">of delegation </w:t>
      </w:r>
      <w:r w:rsidRPr="00557E70">
        <w:t xml:space="preserve">needs to be clearly specified </w:t>
      </w:r>
      <w:r w:rsidR="004D339F" w:rsidRPr="00557E70">
        <w:t>by policy</w:t>
      </w:r>
      <w:r w:rsidR="0000242C" w:rsidRPr="00557E70">
        <w:t xml:space="preserve">. </w:t>
      </w:r>
      <w:r w:rsidRPr="00557E70">
        <w:t>Revocation may be removal of rights because of swapping devices</w:t>
      </w:r>
      <w:r w:rsidR="0000242C" w:rsidRPr="00557E70">
        <w:t xml:space="preserve">. </w:t>
      </w:r>
      <w:r w:rsidRPr="00557E70">
        <w:t>Expiration, re-authorization, etc.</w:t>
      </w:r>
      <w:r w:rsidR="004D339F" w:rsidRPr="00557E70">
        <w:t xml:space="preserve"> also</w:t>
      </w:r>
      <w:r w:rsidRPr="00557E70">
        <w:t xml:space="preserve"> need to be covered</w:t>
      </w:r>
      <w:r w:rsidR="0000242C" w:rsidRPr="00557E70">
        <w:t xml:space="preserve">. </w:t>
      </w:r>
      <w:r w:rsidR="008E31B2" w:rsidRPr="00557E70">
        <w:t>Revocation is not just</w:t>
      </w:r>
      <w:r w:rsidRPr="00557E70">
        <w:t xml:space="preserve"> a response to breaches and </w:t>
      </w:r>
      <w:r w:rsidR="008E31B2" w:rsidRPr="00557E70">
        <w:t>failures</w:t>
      </w:r>
      <w:r w:rsidR="0000242C" w:rsidRPr="00557E70">
        <w:t xml:space="preserve">. </w:t>
      </w:r>
      <w:r w:rsidR="008E31B2" w:rsidRPr="00557E70">
        <w:t>Revocation is a normal response to changes in people, equipment, and relationships.</w:t>
      </w:r>
    </w:p>
    <w:p w14:paraId="25A228A6" w14:textId="77777777" w:rsidR="00147324" w:rsidRPr="00557E70" w:rsidRDefault="008E194F" w:rsidP="00C666BB">
      <w:pPr>
        <w:pStyle w:val="Heading5"/>
        <w:numPr>
          <w:ilvl w:val="0"/>
          <w:numId w:val="0"/>
        </w:numPr>
        <w:rPr>
          <w:noProof w:val="0"/>
          <w:lang w:val="en-US"/>
        </w:rPr>
      </w:pPr>
      <w:bookmarkStart w:id="110" w:name="_Toc428776533"/>
      <w:r w:rsidRPr="00557E70">
        <w:rPr>
          <w:noProof w:val="0"/>
          <w:lang w:val="en-US"/>
        </w:rPr>
        <w:t>34</w:t>
      </w:r>
      <w:r w:rsidR="00147324" w:rsidRPr="00557E70">
        <w:rPr>
          <w:noProof w:val="0"/>
          <w:lang w:val="en-US"/>
        </w:rPr>
        <w:t>.4.2.</w:t>
      </w:r>
      <w:r w:rsidR="009438EF" w:rsidRPr="00557E70">
        <w:rPr>
          <w:noProof w:val="0"/>
          <w:lang w:val="en-US"/>
        </w:rPr>
        <w:t>2</w:t>
      </w:r>
      <w:r w:rsidR="00147324" w:rsidRPr="00557E70">
        <w:rPr>
          <w:noProof w:val="0"/>
          <w:lang w:val="en-US"/>
        </w:rPr>
        <w:t>.1</w:t>
      </w:r>
      <w:r w:rsidR="00147324" w:rsidRPr="00557E70">
        <w:rPr>
          <w:noProof w:val="0"/>
          <w:lang w:val="en-US"/>
        </w:rPr>
        <w:tab/>
        <w:t>Obtaining a token</w:t>
      </w:r>
      <w:bookmarkEnd w:id="110"/>
      <w:r w:rsidR="00147324" w:rsidRPr="00557E70">
        <w:rPr>
          <w:noProof w:val="0"/>
          <w:lang w:val="en-US"/>
        </w:rPr>
        <w:t xml:space="preserve"> </w:t>
      </w:r>
    </w:p>
    <w:p w14:paraId="58FE20F3" w14:textId="77777777" w:rsidR="00C666BB" w:rsidRPr="00557E70" w:rsidRDefault="00C666BB" w:rsidP="00FD031E">
      <w:pPr>
        <w:pStyle w:val="BodyText"/>
      </w:pPr>
      <w:r w:rsidRPr="00557E70">
        <w:t xml:space="preserve">The </w:t>
      </w:r>
      <w:r w:rsidR="003F3520" w:rsidRPr="00557E70">
        <w:t>Incorporate Authorization Token</w:t>
      </w:r>
      <w:r w:rsidRPr="00557E70">
        <w:t xml:space="preserve"> transactions use an authorization token to indicate that this transaction is authorized</w:t>
      </w:r>
      <w:r w:rsidR="0000242C" w:rsidRPr="00557E70">
        <w:t xml:space="preserve">. </w:t>
      </w:r>
      <w:r w:rsidRPr="00557E70">
        <w:t xml:space="preserve">This token can be obtained by means of the </w:t>
      </w:r>
      <w:r w:rsidR="00FD031E" w:rsidRPr="00557E70">
        <w:t>Get</w:t>
      </w:r>
      <w:r w:rsidRPr="00557E70">
        <w:t xml:space="preserve"> Authorization Token, or by other methods.</w:t>
      </w:r>
    </w:p>
    <w:p w14:paraId="2842F068" w14:textId="77777777" w:rsidR="00147324" w:rsidRPr="00557E70" w:rsidRDefault="00147324" w:rsidP="00FD031E">
      <w:pPr>
        <w:pStyle w:val="BodyText"/>
      </w:pPr>
      <w:r w:rsidRPr="00557E70">
        <w:t xml:space="preserve">Autonomous devices like patient monitors </w:t>
      </w:r>
      <w:r w:rsidR="00C666BB" w:rsidRPr="00557E70">
        <w:t xml:space="preserve">may have difficulty </w:t>
      </w:r>
      <w:r w:rsidRPr="00557E70">
        <w:t xml:space="preserve">using the </w:t>
      </w:r>
      <w:r w:rsidR="00FD031E" w:rsidRPr="00557E70">
        <w:t>Get</w:t>
      </w:r>
      <w:r w:rsidR="00C666BB" w:rsidRPr="00557E70">
        <w:t xml:space="preserve"> Authorization Token</w:t>
      </w:r>
      <w:r w:rsidR="00C666BB" w:rsidRPr="00557E70" w:rsidDel="00C666BB">
        <w:t xml:space="preserve"> </w:t>
      </w:r>
      <w:r w:rsidRPr="00557E70">
        <w:t>transaction</w:t>
      </w:r>
      <w:r w:rsidR="0000242C" w:rsidRPr="00557E70">
        <w:t xml:space="preserve">. </w:t>
      </w:r>
      <w:r w:rsidRPr="00557E70">
        <w:t>These machines often require special software and connections as part of their configuration process</w:t>
      </w:r>
      <w:r w:rsidR="0000242C" w:rsidRPr="00557E70">
        <w:t xml:space="preserve">. </w:t>
      </w:r>
      <w:r w:rsidRPr="00557E70">
        <w:t>Often this process is done using a PC or other system communicating with the device by USB or Bluetooth</w:t>
      </w:r>
      <w:r w:rsidR="0000242C" w:rsidRPr="00557E70">
        <w:t xml:space="preserve">. </w:t>
      </w:r>
      <w:r w:rsidRPr="00557E70">
        <w:t>A device specific application handles the various device specific configuration setup details for a particular patient</w:t>
      </w:r>
      <w:r w:rsidR="0000242C" w:rsidRPr="00557E70">
        <w:t xml:space="preserve">. </w:t>
      </w:r>
      <w:r w:rsidRPr="00557E70">
        <w:t>An appropriate authorization token can be provided as part of this configuration process</w:t>
      </w:r>
      <w:r w:rsidR="0000242C" w:rsidRPr="00557E70">
        <w:t xml:space="preserve">. </w:t>
      </w:r>
      <w:r w:rsidRPr="00557E70">
        <w:t xml:space="preserve">It can then be used for </w:t>
      </w:r>
      <w:r w:rsidR="00D470CC" w:rsidRPr="00557E70">
        <w:t>Request Authorized Service</w:t>
      </w:r>
      <w:r w:rsidRPr="00557E70">
        <w:t xml:space="preserve"> transactions.</w:t>
      </w:r>
    </w:p>
    <w:p w14:paraId="2B0D8F5D" w14:textId="77777777" w:rsidR="00147324" w:rsidRPr="00557E70" w:rsidRDefault="00147324" w:rsidP="00147324">
      <w:pPr>
        <w:pStyle w:val="BodyText"/>
      </w:pPr>
      <w:r w:rsidRPr="00557E70">
        <w:t xml:space="preserve">In all cases, the authorization token identifies the device that is being authorized to perform the </w:t>
      </w:r>
      <w:r w:rsidR="00615035" w:rsidRPr="00557E70">
        <w:t>HTTP REST</w:t>
      </w:r>
      <w:r w:rsidRPr="00557E70">
        <w:t>ful transaction and the patient involved, so that the appropriate access control decisions can be made.</w:t>
      </w:r>
    </w:p>
    <w:p w14:paraId="4241A47F" w14:textId="77777777" w:rsidR="00303E20" w:rsidRPr="00557E70" w:rsidRDefault="008E194F" w:rsidP="0049101B">
      <w:pPr>
        <w:pStyle w:val="Heading2"/>
        <w:numPr>
          <w:ilvl w:val="0"/>
          <w:numId w:val="0"/>
        </w:numPr>
        <w:rPr>
          <w:noProof w:val="0"/>
          <w:lang w:val="en-US"/>
        </w:rPr>
      </w:pPr>
      <w:bookmarkStart w:id="111" w:name="_Toc428776534"/>
      <w:r w:rsidRPr="00557E70">
        <w:rPr>
          <w:noProof w:val="0"/>
          <w:lang w:val="en-US"/>
        </w:rPr>
        <w:t>34</w:t>
      </w:r>
      <w:r w:rsidR="00303E20" w:rsidRPr="00557E70">
        <w:rPr>
          <w:noProof w:val="0"/>
          <w:lang w:val="en-US"/>
        </w:rPr>
        <w:t>.</w:t>
      </w:r>
      <w:r w:rsidR="00AF472E" w:rsidRPr="00557E70">
        <w:rPr>
          <w:noProof w:val="0"/>
          <w:lang w:val="en-US"/>
        </w:rPr>
        <w:t>5</w:t>
      </w:r>
      <w:r w:rsidR="005F21E7" w:rsidRPr="00557E70">
        <w:rPr>
          <w:noProof w:val="0"/>
          <w:lang w:val="en-US"/>
        </w:rPr>
        <w:t xml:space="preserve"> </w:t>
      </w:r>
      <w:r w:rsidR="0049101B" w:rsidRPr="00557E70">
        <w:rPr>
          <w:noProof w:val="0"/>
          <w:lang w:val="en-US"/>
        </w:rPr>
        <w:t>IUA</w:t>
      </w:r>
      <w:r w:rsidR="00303E20" w:rsidRPr="00557E70">
        <w:rPr>
          <w:noProof w:val="0"/>
          <w:lang w:val="en-US"/>
        </w:rPr>
        <w:t xml:space="preserve"> Security Considerations</w:t>
      </w:r>
      <w:bookmarkEnd w:id="111"/>
    </w:p>
    <w:p w14:paraId="6B508170" w14:textId="7DD8C844" w:rsidR="00C82ED4" w:rsidRDefault="00C666BB" w:rsidP="009C6F21">
      <w:pPr>
        <w:pStyle w:val="BodyText"/>
        <w:rPr>
          <w:iCs/>
        </w:rPr>
      </w:pPr>
      <w:r w:rsidRPr="00557E70">
        <w:rPr>
          <w:iCs/>
        </w:rPr>
        <w:t>IUA uses OAuth and t</w:t>
      </w:r>
      <w:r w:rsidR="0010712F" w:rsidRPr="00557E70">
        <w:rPr>
          <w:iCs/>
        </w:rPr>
        <w:t>he OAuth RFC has references to some relevant security analyses</w:t>
      </w:r>
      <w:r w:rsidR="0000242C" w:rsidRPr="00557E70">
        <w:rPr>
          <w:iCs/>
        </w:rPr>
        <w:t xml:space="preserve">. </w:t>
      </w:r>
      <w:r w:rsidR="0010712F" w:rsidRPr="00557E70">
        <w:rPr>
          <w:iCs/>
        </w:rPr>
        <w:t>There are also a wide variety of analyses in the public literature</w:t>
      </w:r>
      <w:r w:rsidR="0000242C" w:rsidRPr="00557E70">
        <w:rPr>
          <w:iCs/>
        </w:rPr>
        <w:t xml:space="preserve">. </w:t>
      </w:r>
      <w:r w:rsidR="0010712F" w:rsidRPr="00557E70">
        <w:rPr>
          <w:iCs/>
        </w:rPr>
        <w:t>This profile does not introduce new considerations to those analyses</w:t>
      </w:r>
      <w:r w:rsidR="0000242C" w:rsidRPr="00557E70">
        <w:rPr>
          <w:iCs/>
        </w:rPr>
        <w:t xml:space="preserve">. </w:t>
      </w:r>
      <w:r w:rsidR="0033321D" w:rsidRPr="00557E70">
        <w:rPr>
          <w:iCs/>
        </w:rPr>
        <w:t>We have not identified any new healthcare related issues.</w:t>
      </w:r>
    </w:p>
    <w:p w14:paraId="79ECC7A7" w14:textId="2C8EF039" w:rsidR="007D3704" w:rsidRPr="007D3704" w:rsidRDefault="007D3704" w:rsidP="009C6F21">
      <w:pPr>
        <w:pStyle w:val="BodyText"/>
      </w:pPr>
      <w:r>
        <w:t xml:space="preserve">[RFC6819, Section 3.6] categorizes four OAuth2.0 deployment scenarios, depending on the client's capabilities. For confidential apps, a deployment scenario where the client is registered using a </w:t>
      </w:r>
      <w:proofErr w:type="spellStart"/>
      <w:r>
        <w:t>client_id</w:t>
      </w:r>
      <w:proofErr w:type="spellEnd"/>
      <w:r>
        <w:t xml:space="preserve">, </w:t>
      </w:r>
      <w:proofErr w:type="spellStart"/>
      <w:r>
        <w:t>client_secret</w:t>
      </w:r>
      <w:proofErr w:type="spellEnd"/>
      <w:r>
        <w:t xml:space="preserve">, and with a fixed </w:t>
      </w:r>
      <w:proofErr w:type="spellStart"/>
      <w:r>
        <w:t>redirect_uri</w:t>
      </w:r>
      <w:proofErr w:type="spellEnd"/>
      <w:r>
        <w:t xml:space="preserve"> is recommended.</w:t>
      </w:r>
    </w:p>
    <w:p w14:paraId="0A8295B5" w14:textId="4670B882" w:rsidR="00C666BB" w:rsidRPr="00557E70" w:rsidRDefault="0010712F" w:rsidP="00C666BB">
      <w:pPr>
        <w:pStyle w:val="BodyText"/>
      </w:pPr>
      <w:r w:rsidRPr="00557E70">
        <w:rPr>
          <w:iCs/>
        </w:rPr>
        <w:t xml:space="preserve">It is important to understand that IUA does not address the issues around issuing and revoking </w:t>
      </w:r>
      <w:proofErr w:type="spellStart"/>
      <w:r w:rsidRPr="00557E70">
        <w:rPr>
          <w:iCs/>
        </w:rPr>
        <w:t>client_</w:t>
      </w:r>
      <w:r w:rsidR="00A5617E">
        <w:rPr>
          <w:iCs/>
        </w:rPr>
        <w:t>id</w:t>
      </w:r>
      <w:r w:rsidRPr="00557E70">
        <w:rPr>
          <w:iCs/>
        </w:rPr>
        <w:t>s</w:t>
      </w:r>
      <w:proofErr w:type="spellEnd"/>
      <w:r w:rsidR="0000242C" w:rsidRPr="00557E70">
        <w:rPr>
          <w:iCs/>
        </w:rPr>
        <w:t xml:space="preserve">. </w:t>
      </w:r>
      <w:r w:rsidRPr="00557E70">
        <w:rPr>
          <w:iCs/>
        </w:rPr>
        <w:t xml:space="preserve">OAuth 2.0 depends upon the </w:t>
      </w:r>
      <w:proofErr w:type="spellStart"/>
      <w:r w:rsidRPr="00557E70">
        <w:rPr>
          <w:iCs/>
        </w:rPr>
        <w:t>client_</w:t>
      </w:r>
      <w:r w:rsidR="00A5617E">
        <w:rPr>
          <w:iCs/>
        </w:rPr>
        <w:t>id</w:t>
      </w:r>
      <w:proofErr w:type="spellEnd"/>
      <w:r w:rsidRPr="00557E70">
        <w:rPr>
          <w:iCs/>
        </w:rPr>
        <w:t xml:space="preserve"> to establish the degree of trust in a client</w:t>
      </w:r>
      <w:r w:rsidR="0000242C" w:rsidRPr="00557E70">
        <w:rPr>
          <w:iCs/>
        </w:rPr>
        <w:t xml:space="preserve">. </w:t>
      </w:r>
      <w:r w:rsidRPr="00557E70">
        <w:rPr>
          <w:iCs/>
        </w:rPr>
        <w:t xml:space="preserve">OAuth 2.0 does not define further how </w:t>
      </w:r>
      <w:proofErr w:type="spellStart"/>
      <w:r w:rsidRPr="00557E70">
        <w:rPr>
          <w:iCs/>
        </w:rPr>
        <w:t>client_</w:t>
      </w:r>
      <w:r w:rsidR="00A5617E">
        <w:rPr>
          <w:iCs/>
        </w:rPr>
        <w:t>ids</w:t>
      </w:r>
      <w:proofErr w:type="spellEnd"/>
      <w:r w:rsidRPr="00557E70">
        <w:rPr>
          <w:iCs/>
        </w:rPr>
        <w:t xml:space="preserve"> are managed.</w:t>
      </w:r>
      <w:r w:rsidR="00C666BB" w:rsidRPr="00557E70">
        <w:rPr>
          <w:iCs/>
        </w:rPr>
        <w:t xml:space="preserve"> </w:t>
      </w:r>
      <w:r w:rsidR="00C666BB" w:rsidRPr="00557E70">
        <w:t>The IUA requires that the Client Authorization Agent and client software shall meet the requirements of being an OAuth confidential client</w:t>
      </w:r>
      <w:r w:rsidR="0000242C" w:rsidRPr="00557E70">
        <w:t xml:space="preserve">. </w:t>
      </w:r>
      <w:r w:rsidR="00C666BB" w:rsidRPr="00557E70">
        <w:t>The OAuth analysis indicates tha</w:t>
      </w:r>
      <w:r w:rsidR="00F36B24" w:rsidRPr="00557E70">
        <w:t>t without this requirement, the system is not sufficiently secure.</w:t>
      </w:r>
    </w:p>
    <w:p w14:paraId="4EB60982" w14:textId="77777777" w:rsidR="0010712F" w:rsidRPr="00557E70" w:rsidRDefault="0010712F" w:rsidP="009C6F21">
      <w:pPr>
        <w:pStyle w:val="BodyText"/>
        <w:rPr>
          <w:iCs/>
        </w:rPr>
      </w:pPr>
      <w:r w:rsidRPr="00557E70">
        <w:rPr>
          <w:iCs/>
        </w:rPr>
        <w:t>There are significant administrative issues dealing with establishing the appropriate level of trust with client applications, vendors, etc</w:t>
      </w:r>
      <w:r w:rsidR="0000242C" w:rsidRPr="00557E70">
        <w:rPr>
          <w:iCs/>
        </w:rPr>
        <w:t xml:space="preserve">. </w:t>
      </w:r>
      <w:r w:rsidRPr="00557E70">
        <w:rPr>
          <w:iCs/>
        </w:rPr>
        <w:t>These also include establishing methods for dealing with the discovery of flaws, breaches, etc</w:t>
      </w:r>
      <w:r w:rsidR="0000242C" w:rsidRPr="00557E70">
        <w:rPr>
          <w:iCs/>
        </w:rPr>
        <w:t xml:space="preserve">. </w:t>
      </w:r>
      <w:proofErr w:type="gramStart"/>
      <w:r w:rsidRPr="00557E70">
        <w:rPr>
          <w:iCs/>
        </w:rPr>
        <w:t>These affect</w:t>
      </w:r>
      <w:proofErr w:type="gramEnd"/>
      <w:r w:rsidRPr="00557E70">
        <w:rPr>
          <w:iCs/>
        </w:rPr>
        <w:t xml:space="preserve"> both the Resource Server and Authorization Server administrative support.</w:t>
      </w:r>
    </w:p>
    <w:p w14:paraId="3897A861" w14:textId="77777777" w:rsidR="00F02F00" w:rsidRPr="00557E70" w:rsidRDefault="00F02F00" w:rsidP="00AA6486">
      <w:pPr>
        <w:pStyle w:val="BodyText"/>
        <w:rPr>
          <w:iCs/>
        </w:rPr>
      </w:pPr>
      <w:r w:rsidRPr="00557E70">
        <w:rPr>
          <w:iCs/>
        </w:rPr>
        <w:t xml:space="preserve">The Authorization Server will have an administratively managed list of approved </w:t>
      </w:r>
      <w:proofErr w:type="spellStart"/>
      <w:proofErr w:type="gramStart"/>
      <w:r w:rsidRPr="00557E70">
        <w:rPr>
          <w:iCs/>
        </w:rPr>
        <w:t>client</w:t>
      </w:r>
      <w:proofErr w:type="gramEnd"/>
      <w:r w:rsidRPr="00557E70">
        <w:rPr>
          <w:iCs/>
        </w:rPr>
        <w:t>_ids</w:t>
      </w:r>
      <w:proofErr w:type="spellEnd"/>
      <w:r w:rsidRPr="00557E70">
        <w:rPr>
          <w:iCs/>
        </w:rPr>
        <w:t xml:space="preserve"> for acceptable clients</w:t>
      </w:r>
      <w:r w:rsidR="0000242C" w:rsidRPr="00557E70">
        <w:rPr>
          <w:iCs/>
        </w:rPr>
        <w:t xml:space="preserve">. </w:t>
      </w:r>
      <w:r w:rsidRPr="00557E70">
        <w:rPr>
          <w:iCs/>
        </w:rPr>
        <w:t>This list will be updated as new clients are approved or existing clients are removed</w:t>
      </w:r>
      <w:r w:rsidR="0000242C" w:rsidRPr="00557E70">
        <w:rPr>
          <w:iCs/>
        </w:rPr>
        <w:t xml:space="preserve">. </w:t>
      </w:r>
      <w:r w:rsidRPr="00557E70">
        <w:rPr>
          <w:iCs/>
        </w:rPr>
        <w:t xml:space="preserve">An authorization token will not be issued for unapproved clients. </w:t>
      </w:r>
      <w:r w:rsidR="00AA6486" w:rsidRPr="00557E70">
        <w:t xml:space="preserve">This assumes that the </w:t>
      </w:r>
      <w:proofErr w:type="spellStart"/>
      <w:r w:rsidR="00AA6486" w:rsidRPr="00557E70">
        <w:lastRenderedPageBreak/>
        <w:t>client_id</w:t>
      </w:r>
      <w:proofErr w:type="spellEnd"/>
      <w:r w:rsidR="00AA6486" w:rsidRPr="00557E70">
        <w:t xml:space="preserve"> management will deal with these security considerations in a manner similar to the certificate management assumptions made for secure communication transactions.</w:t>
      </w:r>
    </w:p>
    <w:p w14:paraId="2D235726" w14:textId="77777777" w:rsidR="00F02F00" w:rsidRPr="00557E70" w:rsidRDefault="00F02F00" w:rsidP="009C6F21">
      <w:pPr>
        <w:pStyle w:val="BodyText"/>
        <w:rPr>
          <w:iCs/>
        </w:rPr>
      </w:pPr>
      <w:r w:rsidRPr="00557E70">
        <w:rPr>
          <w:iCs/>
        </w:rPr>
        <w:t xml:space="preserve">The Resource Server may also have such a list if there is a more precisely managed list of </w:t>
      </w:r>
      <w:proofErr w:type="spellStart"/>
      <w:proofErr w:type="gramStart"/>
      <w:r w:rsidRPr="00557E70">
        <w:rPr>
          <w:iCs/>
        </w:rPr>
        <w:t>client</w:t>
      </w:r>
      <w:proofErr w:type="gramEnd"/>
      <w:r w:rsidRPr="00557E70">
        <w:rPr>
          <w:iCs/>
        </w:rPr>
        <w:t>_id</w:t>
      </w:r>
      <w:proofErr w:type="spellEnd"/>
      <w:r w:rsidRPr="00557E70">
        <w:rPr>
          <w:iCs/>
        </w:rPr>
        <w:t xml:space="preserve"> and resource content access requirements. This can deal with resources that have more specific client requirements than the general access authorization requirements.</w:t>
      </w:r>
    </w:p>
    <w:p w14:paraId="3FD31257" w14:textId="77777777" w:rsidR="00167DB7" w:rsidRPr="00557E70" w:rsidRDefault="008E194F" w:rsidP="0049101B">
      <w:pPr>
        <w:pStyle w:val="Heading2"/>
        <w:numPr>
          <w:ilvl w:val="0"/>
          <w:numId w:val="0"/>
        </w:numPr>
        <w:rPr>
          <w:noProof w:val="0"/>
          <w:lang w:val="en-US"/>
        </w:rPr>
      </w:pPr>
      <w:bookmarkStart w:id="112" w:name="_Toc428776535"/>
      <w:r w:rsidRPr="00557E70">
        <w:rPr>
          <w:noProof w:val="0"/>
          <w:lang w:val="en-US"/>
        </w:rPr>
        <w:t>34</w:t>
      </w:r>
      <w:r w:rsidR="00167DB7" w:rsidRPr="00557E70">
        <w:rPr>
          <w:noProof w:val="0"/>
          <w:lang w:val="en-US"/>
        </w:rPr>
        <w:t>.</w:t>
      </w:r>
      <w:r w:rsidR="00AF472E" w:rsidRPr="00557E70">
        <w:rPr>
          <w:noProof w:val="0"/>
          <w:lang w:val="en-US"/>
        </w:rPr>
        <w:t>6</w:t>
      </w:r>
      <w:r w:rsidR="00167DB7" w:rsidRPr="00557E70">
        <w:rPr>
          <w:noProof w:val="0"/>
          <w:lang w:val="en-US"/>
        </w:rPr>
        <w:t xml:space="preserve"> </w:t>
      </w:r>
      <w:r w:rsidR="0049101B" w:rsidRPr="00557E70">
        <w:rPr>
          <w:noProof w:val="0"/>
          <w:lang w:val="en-US"/>
        </w:rPr>
        <w:t>IUA</w:t>
      </w:r>
      <w:r w:rsidR="00167DB7" w:rsidRPr="00557E70">
        <w:rPr>
          <w:noProof w:val="0"/>
          <w:lang w:val="en-US"/>
        </w:rPr>
        <w:t xml:space="preserve"> </w:t>
      </w:r>
      <w:r w:rsidR="00ED5269" w:rsidRPr="00557E70">
        <w:rPr>
          <w:noProof w:val="0"/>
          <w:lang w:val="en-US"/>
        </w:rPr>
        <w:t xml:space="preserve">Cross </w:t>
      </w:r>
      <w:r w:rsidR="00167DB7" w:rsidRPr="00557E70">
        <w:rPr>
          <w:noProof w:val="0"/>
          <w:lang w:val="en-US"/>
        </w:rPr>
        <w:t xml:space="preserve">Profile </w:t>
      </w:r>
      <w:r w:rsidR="00ED5269" w:rsidRPr="00557E70">
        <w:rPr>
          <w:noProof w:val="0"/>
          <w:lang w:val="en-US"/>
        </w:rPr>
        <w:t>Considerations</w:t>
      </w:r>
      <w:bookmarkEnd w:id="112"/>
    </w:p>
    <w:p w14:paraId="74FE18CC" w14:textId="25E252F9" w:rsidR="00316A49" w:rsidRDefault="005A65D9" w:rsidP="003368EF">
      <w:pPr>
        <w:pStyle w:val="BodyText"/>
        <w:rPr>
          <w:ins w:id="113" w:author="walco@walkit.nl" w:date="2019-10-14T22:46:00Z"/>
        </w:rPr>
      </w:pPr>
      <w:ins w:id="114" w:author="walco@walkit.nl" w:date="2019-10-14T21:57:00Z">
        <w:r>
          <w:t xml:space="preserve">The </w:t>
        </w:r>
      </w:ins>
      <w:del w:id="115" w:author="walco@walkit.nl" w:date="2019-10-14T21:50:00Z">
        <w:r w:rsidR="005E63F6" w:rsidRPr="00557E70" w:rsidDel="00AE63DA">
          <w:delText>None</w:delText>
        </w:r>
      </w:del>
      <w:ins w:id="116" w:author="walco@walkit.nl" w:date="2019-10-14T21:50:00Z">
        <w:r w:rsidR="00AE63DA">
          <w:t xml:space="preserve">XUA </w:t>
        </w:r>
      </w:ins>
      <w:ins w:id="117" w:author="walco@walkit.nl" w:date="2019-10-14T21:59:00Z">
        <w:r w:rsidR="0038755E">
          <w:t xml:space="preserve">profile </w:t>
        </w:r>
      </w:ins>
      <w:ins w:id="118" w:author="walco@walkit.nl" w:date="2019-10-14T21:57:00Z">
        <w:r>
          <w:t>provide</w:t>
        </w:r>
      </w:ins>
      <w:ins w:id="119" w:author="walco@walkit.nl" w:date="2019-10-14T21:58:00Z">
        <w:r>
          <w:t>s</w:t>
        </w:r>
      </w:ins>
      <w:ins w:id="120" w:author="walco@walkit.nl" w:date="2019-10-14T21:50:00Z">
        <w:r w:rsidR="00AE63DA">
          <w:t xml:space="preserve"> </w:t>
        </w:r>
      </w:ins>
      <w:ins w:id="121" w:author="walco@walkit.nl" w:date="2019-10-14T21:59:00Z">
        <w:r w:rsidR="00811753">
          <w:t>equivalent</w:t>
        </w:r>
      </w:ins>
      <w:ins w:id="122" w:author="walco@walkit.nl" w:date="2019-10-14T21:50:00Z">
        <w:r w:rsidR="00AE63DA">
          <w:t xml:space="preserve"> functionality </w:t>
        </w:r>
      </w:ins>
      <w:ins w:id="123" w:author="walco@walkit.nl" w:date="2019-10-14T21:51:00Z">
        <w:r w:rsidR="00AE63DA">
          <w:t xml:space="preserve">for SOAP based transactions. </w:t>
        </w:r>
      </w:ins>
      <w:ins w:id="124" w:author="walco@walkit.nl" w:date="2019-10-14T21:58:00Z">
        <w:r>
          <w:t xml:space="preserve">In addition, </w:t>
        </w:r>
      </w:ins>
      <w:ins w:id="125" w:author="walco@walkit.nl" w:date="2019-10-14T22:03:00Z">
        <w:r w:rsidR="0037401F">
          <w:t>t</w:t>
        </w:r>
      </w:ins>
      <w:ins w:id="126" w:author="walco@walkit.nl" w:date="2019-10-14T22:02:00Z">
        <w:r w:rsidR="0037401F">
          <w:t xml:space="preserve">he SAML token option </w:t>
        </w:r>
      </w:ins>
      <w:ins w:id="127" w:author="walco@walkit.nl" w:date="2019-10-14T22:03:00Z">
        <w:r w:rsidR="0037401F">
          <w:t xml:space="preserve">in </w:t>
        </w:r>
      </w:ins>
      <w:ins w:id="128" w:author="walco@walkit.nl" w:date="2019-10-14T21:58:00Z">
        <w:r>
          <w:t>IUA</w:t>
        </w:r>
      </w:ins>
      <w:ins w:id="129" w:author="walco@walkit.nl" w:date="2019-10-14T21:52:00Z">
        <w:r w:rsidR="00AE63DA">
          <w:t xml:space="preserve"> enables </w:t>
        </w:r>
      </w:ins>
      <w:ins w:id="130" w:author="walco@walkit.nl" w:date="2019-10-14T22:01:00Z">
        <w:r w:rsidR="0057785F">
          <w:t>an Identity Provider</w:t>
        </w:r>
      </w:ins>
      <w:ins w:id="131" w:author="walco@walkit.nl" w:date="2019-10-14T22:02:00Z">
        <w:r w:rsidR="00084EF2">
          <w:t xml:space="preserve"> (Authorization Server)</w:t>
        </w:r>
      </w:ins>
      <w:ins w:id="132" w:author="walco@walkit.nl" w:date="2019-10-14T22:01:00Z">
        <w:r w:rsidR="0057785F">
          <w:t xml:space="preserve"> to </w:t>
        </w:r>
      </w:ins>
      <w:ins w:id="133" w:author="walco@walkit.nl" w:date="2019-10-14T21:52:00Z">
        <w:r w:rsidR="00AE63DA">
          <w:t xml:space="preserve">exchange an XUA compatible </w:t>
        </w:r>
      </w:ins>
      <w:ins w:id="134" w:author="walco@walkit.nl" w:date="2019-10-14T22:17:00Z">
        <w:r w:rsidR="00F26D5E">
          <w:t xml:space="preserve">SAML </w:t>
        </w:r>
      </w:ins>
      <w:ins w:id="135" w:author="walco@walkit.nl" w:date="2019-10-14T21:52:00Z">
        <w:r w:rsidR="00AE63DA">
          <w:t>token for a</w:t>
        </w:r>
      </w:ins>
      <w:ins w:id="136" w:author="walco@walkit.nl" w:date="2019-10-14T21:55:00Z">
        <w:r>
          <w:t>n</w:t>
        </w:r>
      </w:ins>
      <w:ins w:id="137" w:author="walco@walkit.nl" w:date="2019-10-14T21:52:00Z">
        <w:r w:rsidR="00AE63DA">
          <w:t xml:space="preserve"> </w:t>
        </w:r>
      </w:ins>
      <w:ins w:id="138" w:author="walco@walkit.nl" w:date="2019-10-14T21:58:00Z">
        <w:r>
          <w:t>OpenID Connect</w:t>
        </w:r>
      </w:ins>
      <w:ins w:id="139" w:author="walco@walkit.nl" w:date="2019-10-14T21:52:00Z">
        <w:r w:rsidR="00AE63DA">
          <w:t xml:space="preserve"> compatible token </w:t>
        </w:r>
      </w:ins>
      <w:ins w:id="140" w:author="walco@walkit.nl" w:date="2019-10-14T21:55:00Z">
        <w:r>
          <w:t>whi</w:t>
        </w:r>
      </w:ins>
      <w:ins w:id="141" w:author="walco@walkit.nl" w:date="2019-10-14T21:56:00Z">
        <w:r>
          <w:t>ch</w:t>
        </w:r>
      </w:ins>
      <w:ins w:id="142" w:author="walco@walkit.nl" w:date="2019-10-14T21:52:00Z">
        <w:r w:rsidR="00AE63DA">
          <w:t xml:space="preserve"> can </w:t>
        </w:r>
      </w:ins>
      <w:ins w:id="143" w:author="walco@walkit.nl" w:date="2019-10-14T22:01:00Z">
        <w:r w:rsidR="0057785F">
          <w:t xml:space="preserve">subsequently </w:t>
        </w:r>
      </w:ins>
      <w:ins w:id="144" w:author="walco@walkit.nl" w:date="2019-10-14T21:52:00Z">
        <w:r w:rsidR="00AE63DA">
          <w:t xml:space="preserve">be used </w:t>
        </w:r>
      </w:ins>
      <w:ins w:id="145" w:author="walco@walkit.nl" w:date="2019-10-14T21:56:00Z">
        <w:r>
          <w:t xml:space="preserve">as an access token </w:t>
        </w:r>
      </w:ins>
      <w:ins w:id="146" w:author="walco@walkit.nl" w:date="2019-10-14T21:52:00Z">
        <w:r w:rsidR="00AE63DA">
          <w:t xml:space="preserve">in </w:t>
        </w:r>
      </w:ins>
      <w:ins w:id="147" w:author="walco@walkit.nl" w:date="2019-10-14T21:59:00Z">
        <w:r>
          <w:t>all</w:t>
        </w:r>
      </w:ins>
      <w:ins w:id="148" w:author="walco@walkit.nl" w:date="2019-10-14T21:58:00Z">
        <w:r>
          <w:t xml:space="preserve"> </w:t>
        </w:r>
      </w:ins>
      <w:ins w:id="149" w:author="walco@walkit.nl" w:date="2019-10-14T21:52:00Z">
        <w:r w:rsidR="00AE63DA">
          <w:t xml:space="preserve">RESTful transactions </w:t>
        </w:r>
      </w:ins>
      <w:ins w:id="150" w:author="walco@walkit.nl" w:date="2019-10-14T21:59:00Z">
        <w:r>
          <w:t>specified in</w:t>
        </w:r>
      </w:ins>
      <w:ins w:id="151" w:author="walco@walkit.nl" w:date="2019-10-14T21:52:00Z">
        <w:r w:rsidR="00AE63DA">
          <w:t xml:space="preserve"> MHD, </w:t>
        </w:r>
        <w:proofErr w:type="spellStart"/>
        <w:r w:rsidR="00AE63DA">
          <w:t>PDQm</w:t>
        </w:r>
        <w:proofErr w:type="spellEnd"/>
        <w:r w:rsidR="00AE63DA">
          <w:t xml:space="preserve"> and other </w:t>
        </w:r>
      </w:ins>
      <w:ins w:id="152" w:author="walco@walkit.nl" w:date="2019-10-14T21:53:00Z">
        <w:r w:rsidR="00AE63DA">
          <w:t xml:space="preserve">FHIR-based </w:t>
        </w:r>
        <w:r w:rsidR="00FB0EB3">
          <w:t>IHE profiles</w:t>
        </w:r>
        <w:r w:rsidR="00AE63DA">
          <w:t>.</w:t>
        </w:r>
      </w:ins>
      <w:ins w:id="153" w:author="walco@walkit.nl" w:date="2019-10-14T22:04:00Z">
        <w:r w:rsidR="00F26D5E">
          <w:t xml:space="preserve"> </w:t>
        </w:r>
      </w:ins>
      <w:ins w:id="154" w:author="walco@walkit.nl" w:date="2019-10-14T22:06:00Z">
        <w:r w:rsidR="00F26D5E">
          <w:t xml:space="preserve">The exchange of </w:t>
        </w:r>
      </w:ins>
      <w:ins w:id="155" w:author="walco@walkit.nl" w:date="2019-10-14T22:18:00Z">
        <w:r w:rsidR="00F12787">
          <w:t>an</w:t>
        </w:r>
      </w:ins>
      <w:ins w:id="156" w:author="walco@walkit.nl" w:date="2019-10-14T22:08:00Z">
        <w:r w:rsidR="00F26D5E">
          <w:t xml:space="preserve"> XUA</w:t>
        </w:r>
      </w:ins>
      <w:ins w:id="157" w:author="walco@walkit.nl" w:date="2019-10-14T22:06:00Z">
        <w:r w:rsidR="00F26D5E">
          <w:t xml:space="preserve"> token </w:t>
        </w:r>
      </w:ins>
      <w:ins w:id="158" w:author="walco@walkit.nl" w:date="2019-10-14T22:09:00Z">
        <w:r w:rsidR="00F26D5E">
          <w:t xml:space="preserve">for a JWT </w:t>
        </w:r>
      </w:ins>
      <w:ins w:id="159" w:author="walco@walkit.nl" w:date="2019-10-14T22:06:00Z">
        <w:r w:rsidR="00F26D5E">
          <w:t xml:space="preserve">can take place without additional authorization, so </w:t>
        </w:r>
      </w:ins>
      <w:ins w:id="160" w:author="walco@walkit.nl" w:date="2019-10-14T22:11:00Z">
        <w:r w:rsidR="00F26D5E">
          <w:t xml:space="preserve">it </w:t>
        </w:r>
      </w:ins>
      <w:ins w:id="161" w:author="walco@walkit.nl" w:date="2019-10-14T22:06:00Z">
        <w:r w:rsidR="00F26D5E">
          <w:t xml:space="preserve">can be </w:t>
        </w:r>
      </w:ins>
      <w:ins w:id="162" w:author="walco@walkit.nl" w:date="2019-10-14T22:08:00Z">
        <w:r w:rsidR="00F26D5E">
          <w:t>easily implemented by</w:t>
        </w:r>
      </w:ins>
      <w:ins w:id="163" w:author="walco@walkit.nl" w:date="2019-10-14T22:10:00Z">
        <w:r w:rsidR="00F26D5E">
          <w:t xml:space="preserve"> protocol translati</w:t>
        </w:r>
      </w:ins>
      <w:ins w:id="164" w:author="walco@walkit.nl" w:date="2019-10-14T22:11:00Z">
        <w:r w:rsidR="00F26D5E">
          <w:t>on gateways.</w:t>
        </w:r>
      </w:ins>
    </w:p>
    <w:p w14:paraId="7695E9A7" w14:textId="77777777" w:rsidR="00B444CD" w:rsidRDefault="00B444CD" w:rsidP="003368EF">
      <w:pPr>
        <w:pStyle w:val="BodyText"/>
        <w:rPr>
          <w:ins w:id="165" w:author="walco@walkit.nl" w:date="2019-10-14T22:43:00Z"/>
        </w:rPr>
      </w:pPr>
    </w:p>
    <w:p w14:paraId="3770DEB4" w14:textId="503B5DF0" w:rsidR="0057785F" w:rsidRPr="00B444CD" w:rsidRDefault="00316A49">
      <w:pPr>
        <w:spacing w:before="0"/>
        <w:rPr>
          <w:szCs w:val="24"/>
          <w:lang w:eastAsia="en-GB"/>
          <w:rPrChange w:id="166" w:author="walco@walkit.nl" w:date="2019-10-14T22:46:00Z">
            <w:rPr/>
          </w:rPrChange>
        </w:rPr>
        <w:pPrChange w:id="167" w:author="walco@walkit.nl" w:date="2019-10-14T22:46:00Z">
          <w:pPr>
            <w:pStyle w:val="BodyText"/>
          </w:pPr>
        </w:pPrChange>
      </w:pPr>
      <w:ins w:id="168" w:author="walco@walkit.nl" w:date="2019-10-14T22:43:00Z">
        <w:r>
          <w:t>FHIR</w:t>
        </w:r>
      </w:ins>
      <w:ins w:id="169" w:author="walco@walkit.nl" w:date="2019-10-14T22:44:00Z">
        <w:r>
          <w:t xml:space="preserve">-based services can declare support for IUA in </w:t>
        </w:r>
      </w:ins>
      <w:ins w:id="170" w:author="walco@walkit.nl" w:date="2019-10-14T22:45:00Z">
        <w:r>
          <w:t>their</w:t>
        </w:r>
      </w:ins>
      <w:ins w:id="171" w:author="walco@walkit.nl" w:date="2019-10-14T22:44:00Z">
        <w:r>
          <w:t xml:space="preserve"> </w:t>
        </w:r>
        <w:proofErr w:type="spellStart"/>
        <w:r>
          <w:t>CapabilityStatement</w:t>
        </w:r>
      </w:ins>
      <w:proofErr w:type="spellEnd"/>
      <w:ins w:id="172" w:author="walco@walkit.nl" w:date="2019-10-14T22:45:00Z">
        <w:r>
          <w:t xml:space="preserve"> using the element </w:t>
        </w:r>
        <w:bookmarkStart w:id="173" w:name="CapabilityStatement.rest.security"/>
        <w:bookmarkEnd w:id="173"/>
        <w:r>
          <w:rPr>
            <w:b/>
            <w:bCs/>
            <w:szCs w:val="24"/>
            <w:lang w:eastAsia="en-GB"/>
          </w:rPr>
          <w:fldChar w:fldCharType="begin"/>
        </w:r>
        <w:r>
          <w:rPr>
            <w:b/>
            <w:bCs/>
            <w:szCs w:val="24"/>
            <w:lang w:eastAsia="en-GB"/>
          </w:rPr>
          <w:instrText xml:space="preserve"> HYPERLINK "https://www.hl7.org/fhir/capabilitystatement-definitions.html" \l "CapabilityStatement.rest.security" </w:instrText>
        </w:r>
        <w:r>
          <w:rPr>
            <w:b/>
            <w:bCs/>
            <w:szCs w:val="24"/>
            <w:lang w:eastAsia="en-GB"/>
          </w:rPr>
          <w:fldChar w:fldCharType="separate"/>
        </w:r>
        <w:proofErr w:type="spellStart"/>
        <w:r w:rsidRPr="00316A49">
          <w:rPr>
            <w:rStyle w:val="Hyperlink"/>
            <w:b/>
            <w:bCs/>
            <w:szCs w:val="24"/>
            <w:lang w:eastAsia="en-GB"/>
          </w:rPr>
          <w:t>CapabilityStatement.rest.security</w:t>
        </w:r>
        <w:proofErr w:type="spellEnd"/>
        <w:r>
          <w:rPr>
            <w:b/>
            <w:bCs/>
            <w:szCs w:val="24"/>
            <w:lang w:eastAsia="en-GB"/>
          </w:rPr>
          <w:fldChar w:fldCharType="end"/>
        </w:r>
        <w:r>
          <w:rPr>
            <w:b/>
            <w:bCs/>
            <w:szCs w:val="24"/>
            <w:lang w:eastAsia="en-GB"/>
          </w:rPr>
          <w:t>.</w:t>
        </w:r>
      </w:ins>
    </w:p>
    <w:p w14:paraId="27B69D0F" w14:textId="77777777" w:rsidR="00CF283F" w:rsidRPr="00557E70" w:rsidRDefault="00CF283F" w:rsidP="008D7642">
      <w:pPr>
        <w:pStyle w:val="PartTitle"/>
        <w:rPr>
          <w:lang w:val="en-US"/>
        </w:rPr>
      </w:pPr>
      <w:bookmarkStart w:id="174" w:name="_Toc336000611"/>
      <w:bookmarkStart w:id="175" w:name="_Toc428776536"/>
      <w:bookmarkEnd w:id="174"/>
      <w:r w:rsidRPr="00557E70">
        <w:rPr>
          <w:lang w:val="en-US"/>
        </w:rPr>
        <w:lastRenderedPageBreak/>
        <w:t xml:space="preserve">Volume 2 </w:t>
      </w:r>
      <w:r w:rsidR="008D7642" w:rsidRPr="00557E70">
        <w:rPr>
          <w:lang w:val="en-US"/>
        </w:rPr>
        <w:t xml:space="preserve">– </w:t>
      </w:r>
      <w:r w:rsidRPr="00557E70">
        <w:rPr>
          <w:lang w:val="en-US"/>
        </w:rPr>
        <w:t>Transactions</w:t>
      </w:r>
      <w:bookmarkEnd w:id="175"/>
    </w:p>
    <w:p w14:paraId="23B3FDE0" w14:textId="6D631C5B" w:rsidR="00303E20" w:rsidRPr="00557E70" w:rsidRDefault="00303E20" w:rsidP="008E441F">
      <w:pPr>
        <w:pStyle w:val="EditorInstructions"/>
      </w:pPr>
      <w:bookmarkStart w:id="176" w:name="_Toc75083611"/>
      <w:r w:rsidRPr="00557E70">
        <w:t xml:space="preserve">Add </w:t>
      </w:r>
      <w:r w:rsidR="00A0309A">
        <w:t>Section</w:t>
      </w:r>
      <w:r w:rsidRPr="00557E70">
        <w:t xml:space="preserve"> </w:t>
      </w:r>
      <w:bookmarkEnd w:id="176"/>
      <w:r w:rsidR="00292E60" w:rsidRPr="00557E70">
        <w:t>3.71</w:t>
      </w:r>
    </w:p>
    <w:p w14:paraId="4B1F4168" w14:textId="44C4004E" w:rsidR="00CF283F" w:rsidRDefault="00292E60" w:rsidP="00366ECF">
      <w:pPr>
        <w:pStyle w:val="Heading2"/>
        <w:numPr>
          <w:ilvl w:val="0"/>
          <w:numId w:val="0"/>
        </w:numPr>
        <w:rPr>
          <w:ins w:id="177" w:author="walco@walkit.nl" w:date="2019-09-21T20:18:00Z"/>
          <w:noProof w:val="0"/>
          <w:lang w:val="en-US"/>
        </w:rPr>
      </w:pPr>
      <w:bookmarkStart w:id="178" w:name="_Toc428776537"/>
      <w:r w:rsidRPr="00557E70">
        <w:rPr>
          <w:noProof w:val="0"/>
          <w:lang w:val="en-US"/>
        </w:rPr>
        <w:t>3.71</w:t>
      </w:r>
      <w:r w:rsidR="00CF283F" w:rsidRPr="00557E70">
        <w:rPr>
          <w:noProof w:val="0"/>
          <w:lang w:val="en-US"/>
        </w:rPr>
        <w:t xml:space="preserve"> </w:t>
      </w:r>
      <w:r w:rsidR="00366ECF" w:rsidRPr="00557E70">
        <w:rPr>
          <w:noProof w:val="0"/>
          <w:lang w:val="en-US"/>
        </w:rPr>
        <w:t>Get</w:t>
      </w:r>
      <w:r w:rsidR="00DA566D" w:rsidRPr="00557E70">
        <w:rPr>
          <w:noProof w:val="0"/>
          <w:lang w:val="en-US"/>
        </w:rPr>
        <w:t xml:space="preserve"> Authorization</w:t>
      </w:r>
      <w:r w:rsidR="008875D5" w:rsidRPr="00557E70">
        <w:rPr>
          <w:noProof w:val="0"/>
          <w:lang w:val="en-US"/>
        </w:rPr>
        <w:t xml:space="preserve"> Token</w:t>
      </w:r>
      <w:bookmarkEnd w:id="178"/>
    </w:p>
    <w:p w14:paraId="50F36163" w14:textId="77777777" w:rsidR="007D3704" w:rsidRDefault="007D3704" w:rsidP="007D3704">
      <w:pPr>
        <w:pStyle w:val="BodyText"/>
        <w:rPr>
          <w:ins w:id="179" w:author="walco@walkit.nl" w:date="2019-09-21T20:18:00Z"/>
        </w:rPr>
      </w:pPr>
      <w:commentRangeStart w:id="180"/>
      <w:ins w:id="181" w:author="walco@walkit.nl" w:date="2019-09-21T20:18:00Z">
        <w:r>
          <w:t>This transaction is used to obtain access token for use in a HTTP RESTful resource request. There are many methods to obtain a token, most of them are project-and deployment-specific. [RFC6749] defines the following methods:</w:t>
        </w:r>
      </w:ins>
    </w:p>
    <w:p w14:paraId="23EC01A3" w14:textId="77777777" w:rsidR="007D3704" w:rsidRDefault="007D3704" w:rsidP="007D3704">
      <w:pPr>
        <w:pStyle w:val="BodyText"/>
        <w:numPr>
          <w:ilvl w:val="0"/>
          <w:numId w:val="50"/>
        </w:numPr>
        <w:rPr>
          <w:ins w:id="182" w:author="walco@walkit.nl" w:date="2019-09-21T20:18:00Z"/>
        </w:rPr>
      </w:pPr>
      <w:ins w:id="183" w:author="walco@walkit.nl" w:date="2019-09-21T20:18:00Z">
        <w:r w:rsidRPr="00012D68">
          <w:rPr>
            <w:i/>
          </w:rPr>
          <w:t>Authorization Code Grant</w:t>
        </w:r>
        <w:r>
          <w:t xml:space="preserve"> [RFC6749, Section 4.1]. It is optimized for confidential clients who make use of User Agents (e.g., web browsers)</w:t>
        </w:r>
      </w:ins>
    </w:p>
    <w:p w14:paraId="3007888E" w14:textId="77777777" w:rsidR="007D3704" w:rsidRDefault="007D3704" w:rsidP="007D3704">
      <w:pPr>
        <w:pStyle w:val="BodyText"/>
        <w:numPr>
          <w:ilvl w:val="0"/>
          <w:numId w:val="50"/>
        </w:numPr>
        <w:rPr>
          <w:ins w:id="184" w:author="walco@walkit.nl" w:date="2019-09-21T20:18:00Z"/>
        </w:rPr>
      </w:pPr>
      <w:ins w:id="185" w:author="walco@walkit.nl" w:date="2019-09-21T20:18:00Z">
        <w:r w:rsidRPr="002C7682">
          <w:rPr>
            <w:i/>
          </w:rPr>
          <w:t>Implicit Grant</w:t>
        </w:r>
        <w:r>
          <w:t xml:space="preserve"> [RFC6749, Section 4.2]. It is optimized for public clients known to operate a particular redirect URI</w:t>
        </w:r>
      </w:ins>
    </w:p>
    <w:p w14:paraId="2C0E8E39" w14:textId="77777777" w:rsidR="007D3704" w:rsidRDefault="007D3704" w:rsidP="007D3704">
      <w:pPr>
        <w:pStyle w:val="BodyText"/>
        <w:numPr>
          <w:ilvl w:val="0"/>
          <w:numId w:val="50"/>
        </w:numPr>
        <w:rPr>
          <w:ins w:id="186" w:author="walco@walkit.nl" w:date="2019-09-21T20:18:00Z"/>
        </w:rPr>
      </w:pPr>
      <w:ins w:id="187" w:author="walco@walkit.nl" w:date="2019-09-21T20:18:00Z">
        <w:r w:rsidRPr="002C7682">
          <w:rPr>
            <w:i/>
          </w:rPr>
          <w:t>Resource Owner Password Credential Grant</w:t>
        </w:r>
        <w:r>
          <w:t xml:space="preserve"> [RFC6749, Section 4.3]. It is optimized for resource owners in a trust relationship with the client. </w:t>
        </w:r>
      </w:ins>
    </w:p>
    <w:p w14:paraId="4572E3FE" w14:textId="77777777" w:rsidR="007D3704" w:rsidRDefault="007D3704" w:rsidP="007D3704">
      <w:pPr>
        <w:pStyle w:val="BodyText"/>
        <w:numPr>
          <w:ilvl w:val="0"/>
          <w:numId w:val="50"/>
        </w:numPr>
        <w:rPr>
          <w:ins w:id="188" w:author="walco@walkit.nl" w:date="2019-09-21T20:18:00Z"/>
        </w:rPr>
      </w:pPr>
      <w:ins w:id="189" w:author="walco@walkit.nl" w:date="2019-09-21T20:18:00Z">
        <w:r w:rsidRPr="00012D68">
          <w:rPr>
            <w:i/>
          </w:rPr>
          <w:t>Client Credentials Grant</w:t>
        </w:r>
        <w:r>
          <w:t xml:space="preserve"> [RFC6749, Section 4.4]. It is optimized for clients requesting access tokens using only its client credentials, for confidential clients (e.g., medical devices, backend applications).</w:t>
        </w:r>
      </w:ins>
    </w:p>
    <w:p w14:paraId="63A16575" w14:textId="77777777" w:rsidR="007D3704" w:rsidRPr="00012D68" w:rsidRDefault="007D3704" w:rsidP="007D3704">
      <w:pPr>
        <w:pStyle w:val="BodyText"/>
        <w:rPr>
          <w:ins w:id="190" w:author="walco@walkit.nl" w:date="2019-09-21T20:18:00Z"/>
        </w:rPr>
      </w:pPr>
      <w:ins w:id="191" w:author="walco@walkit.nl" w:date="2019-09-21T20:18:00Z">
        <w:r>
          <w:t xml:space="preserve">This profile is scoped to confidential </w:t>
        </w:r>
        <w:proofErr w:type="gramStart"/>
        <w:r>
          <w:t>clients,</w:t>
        </w:r>
        <w:proofErr w:type="gramEnd"/>
        <w:r>
          <w:t xml:space="preserve"> thus the option </w:t>
        </w:r>
        <w:r>
          <w:rPr>
            <w:i/>
          </w:rPr>
          <w:t xml:space="preserve">Authorization Code Grant </w:t>
        </w:r>
        <w:r>
          <w:t>MUST be supported</w:t>
        </w:r>
        <w:r>
          <w:rPr>
            <w:i/>
          </w:rPr>
          <w:t xml:space="preserve">, </w:t>
        </w:r>
        <w:r>
          <w:t xml:space="preserve">and </w:t>
        </w:r>
        <w:r>
          <w:rPr>
            <w:i/>
          </w:rPr>
          <w:t>Client Credentials Grant</w:t>
        </w:r>
        <w:r>
          <w:t xml:space="preserve"> SHOULD be supported by the Authorization Server</w:t>
        </w:r>
      </w:ins>
      <w:commentRangeEnd w:id="180"/>
      <w:ins w:id="192" w:author="walco@walkit.nl" w:date="2019-09-21T20:24:00Z">
        <w:r>
          <w:rPr>
            <w:rStyle w:val="CommentReference"/>
          </w:rPr>
          <w:commentReference w:id="180"/>
        </w:r>
      </w:ins>
      <w:ins w:id="193" w:author="walco@walkit.nl" w:date="2019-09-21T20:18:00Z">
        <w:r>
          <w:t xml:space="preserve">.  </w:t>
        </w:r>
      </w:ins>
    </w:p>
    <w:p w14:paraId="2E4C7FFC" w14:textId="77777777" w:rsidR="007D3704" w:rsidRPr="00550743" w:rsidRDefault="007D3704">
      <w:pPr>
        <w:pStyle w:val="BodyText"/>
        <w:pPrChange w:id="194" w:author="walco@walkit.nl" w:date="2019-09-21T20:18:00Z">
          <w:pPr>
            <w:pStyle w:val="Heading2"/>
            <w:numPr>
              <w:ilvl w:val="0"/>
              <w:numId w:val="0"/>
            </w:numPr>
            <w:tabs>
              <w:tab w:val="clear" w:pos="576"/>
            </w:tabs>
            <w:ind w:left="0" w:firstLine="0"/>
          </w:pPr>
        </w:pPrChange>
      </w:pPr>
    </w:p>
    <w:p w14:paraId="091D141E" w14:textId="77777777" w:rsidR="00CF283F" w:rsidRPr="00557E70" w:rsidRDefault="00292E60" w:rsidP="00303E20">
      <w:pPr>
        <w:pStyle w:val="Heading3"/>
        <w:numPr>
          <w:ilvl w:val="0"/>
          <w:numId w:val="0"/>
        </w:numPr>
        <w:rPr>
          <w:noProof w:val="0"/>
          <w:lang w:val="en-US"/>
        </w:rPr>
      </w:pPr>
      <w:bookmarkStart w:id="195" w:name="_Toc428776538"/>
      <w:r w:rsidRPr="00557E70">
        <w:rPr>
          <w:noProof w:val="0"/>
          <w:lang w:val="en-US"/>
        </w:rPr>
        <w:t>3.71</w:t>
      </w:r>
      <w:r w:rsidR="00CF283F" w:rsidRPr="00557E70">
        <w:rPr>
          <w:noProof w:val="0"/>
          <w:lang w:val="en-US"/>
        </w:rPr>
        <w:t>.1 Scope</w:t>
      </w:r>
      <w:bookmarkEnd w:id="195"/>
    </w:p>
    <w:p w14:paraId="3B997480" w14:textId="77777777" w:rsidR="00DA7FE0" w:rsidRPr="00557E70" w:rsidRDefault="00DA7FE0" w:rsidP="00847068">
      <w:pPr>
        <w:pStyle w:val="BodyText"/>
      </w:pPr>
      <w:r w:rsidRPr="00557E70">
        <w:t xml:space="preserve">This transaction is used </w:t>
      </w:r>
      <w:r w:rsidR="00847068" w:rsidRPr="00557E70">
        <w:t xml:space="preserve">to obtain the access token for use in a </w:t>
      </w:r>
      <w:r w:rsidR="00615035" w:rsidRPr="00557E70">
        <w:t>HTTP REST</w:t>
      </w:r>
      <w:r w:rsidR="00847068" w:rsidRPr="00557E70">
        <w:t>ful Resource request.</w:t>
      </w:r>
    </w:p>
    <w:p w14:paraId="091735C9" w14:textId="77777777" w:rsidR="00CF283F" w:rsidRPr="00557E70" w:rsidRDefault="00292E60" w:rsidP="00303E20">
      <w:pPr>
        <w:pStyle w:val="Heading3"/>
        <w:numPr>
          <w:ilvl w:val="0"/>
          <w:numId w:val="0"/>
        </w:numPr>
        <w:rPr>
          <w:noProof w:val="0"/>
          <w:lang w:val="en-US"/>
        </w:rPr>
      </w:pPr>
      <w:bookmarkStart w:id="196" w:name="_Toc428776539"/>
      <w:r w:rsidRPr="00557E70">
        <w:rPr>
          <w:noProof w:val="0"/>
          <w:lang w:val="en-US"/>
        </w:rPr>
        <w:t>3.71</w:t>
      </w:r>
      <w:r w:rsidR="008D17FF" w:rsidRPr="00557E70">
        <w:rPr>
          <w:noProof w:val="0"/>
          <w:lang w:val="en-US"/>
        </w:rPr>
        <w:t>.2</w:t>
      </w:r>
      <w:r w:rsidR="00291725" w:rsidRPr="00557E70">
        <w:rPr>
          <w:noProof w:val="0"/>
          <w:lang w:val="en-US"/>
        </w:rPr>
        <w:t xml:space="preserve"> </w:t>
      </w:r>
      <w:r w:rsidR="008D17FF" w:rsidRPr="00557E70">
        <w:rPr>
          <w:noProof w:val="0"/>
          <w:lang w:val="en-US"/>
        </w:rPr>
        <w:t xml:space="preserve">Actor </w:t>
      </w:r>
      <w:r w:rsidR="00CF283F" w:rsidRPr="00557E70">
        <w:rPr>
          <w:noProof w:val="0"/>
          <w:lang w:val="en-US"/>
        </w:rPr>
        <w:t>Roles</w:t>
      </w:r>
      <w:bookmarkEnd w:id="196"/>
    </w:p>
    <w:p w14:paraId="5A7706FB" w14:textId="77777777" w:rsidR="007C1AAC" w:rsidRPr="00557E70" w:rsidRDefault="00DB4DD0" w:rsidP="00B63B69">
      <w:pPr>
        <w:pStyle w:val="BodyText"/>
        <w:jc w:val="center"/>
      </w:pPr>
      <w:r w:rsidRPr="00557E70">
        <w:rPr>
          <w:noProof/>
          <w:lang w:eastAsia="nl-NL"/>
        </w:rPr>
        <mc:AlternateContent>
          <mc:Choice Requires="wpc">
            <w:drawing>
              <wp:inline distT="0" distB="0" distL="0" distR="0" wp14:anchorId="5F1704E2" wp14:editId="11234B0A">
                <wp:extent cx="3726180" cy="1539240"/>
                <wp:effectExtent l="0" t="0" r="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Oval 153"/>
                        <wps:cNvSpPr>
                          <a:spLocks noChangeArrowheads="1"/>
                        </wps:cNvSpPr>
                        <wps:spPr bwMode="auto">
                          <a:xfrm>
                            <a:off x="1268750" y="771193"/>
                            <a:ext cx="1240684" cy="705657"/>
                          </a:xfrm>
                          <a:prstGeom prst="ellipse">
                            <a:avLst/>
                          </a:prstGeom>
                          <a:solidFill>
                            <a:srgbClr val="FFFFFF"/>
                          </a:solidFill>
                          <a:ln w="9525">
                            <a:solidFill>
                              <a:srgbClr val="000000"/>
                            </a:solidFill>
                            <a:round/>
                            <a:headEnd/>
                            <a:tailEnd/>
                          </a:ln>
                        </wps:spPr>
                        <wps:txbx>
                          <w:txbxContent>
                            <w:p w14:paraId="303DB192" w14:textId="77777777" w:rsidR="00BB7BCB" w:rsidRDefault="00BB7BCB" w:rsidP="007C1AAC">
                              <w:pPr>
                                <w:jc w:val="center"/>
                                <w:rPr>
                                  <w:sz w:val="18"/>
                                </w:rPr>
                              </w:pPr>
                              <w:r>
                                <w:rPr>
                                  <w:sz w:val="18"/>
                                </w:rPr>
                                <w:t>Get Authorization Token</w:t>
                              </w:r>
                            </w:p>
                            <w:p w14:paraId="49D20375" w14:textId="77777777" w:rsidR="00BB7BCB" w:rsidRDefault="00BB7BCB"/>
                            <w:p w14:paraId="18DB7C0B" w14:textId="77777777" w:rsidR="00BB7BCB" w:rsidRDefault="00BB7BCB" w:rsidP="007C1AAC">
                              <w:pPr>
                                <w:jc w:val="center"/>
                                <w:rPr>
                                  <w:sz w:val="18"/>
                                </w:rPr>
                              </w:pPr>
                              <w:r>
                                <w:rPr>
                                  <w:sz w:val="18"/>
                                </w:rPr>
                                <w:t>Transaction Name [DOM-#]</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95215"/>
                            <a:ext cx="914623" cy="457233"/>
                          </a:xfrm>
                          <a:prstGeom prst="rect">
                            <a:avLst/>
                          </a:prstGeom>
                          <a:solidFill>
                            <a:srgbClr val="FFFFFF"/>
                          </a:solidFill>
                          <a:ln w="9525">
                            <a:solidFill>
                              <a:srgbClr val="000000"/>
                            </a:solidFill>
                            <a:miter lim="800000"/>
                            <a:headEnd/>
                            <a:tailEnd/>
                          </a:ln>
                        </wps:spPr>
                        <wps:txbx>
                          <w:txbxContent>
                            <w:p w14:paraId="254BAF09" w14:textId="77777777" w:rsidR="00BB7BCB" w:rsidRDefault="00BB7BCB" w:rsidP="007C1AAC">
                              <w:pPr>
                                <w:rPr>
                                  <w:sz w:val="18"/>
                                </w:rPr>
                              </w:pPr>
                              <w:r>
                                <w:rPr>
                                  <w:sz w:val="18"/>
                                </w:rPr>
                                <w:t>Authorization Client</w:t>
                              </w:r>
                            </w:p>
                            <w:p w14:paraId="6386A19E" w14:textId="77777777" w:rsidR="00BB7BCB" w:rsidRDefault="00BB7BCB"/>
                            <w:p w14:paraId="3EF310D3" w14:textId="77777777" w:rsidR="00BB7BCB" w:rsidRDefault="00BB7BCB" w:rsidP="007C1AAC">
                              <w:pPr>
                                <w:rPr>
                                  <w:sz w:val="18"/>
                                </w:rPr>
                              </w:pPr>
                              <w:r>
                                <w:rPr>
                                  <w:sz w:val="18"/>
                                </w:rPr>
                                <w:t>Actor ABC</w:t>
                              </w:r>
                            </w:p>
                          </w:txbxContent>
                        </wps:txbx>
                        <wps:bodyPr rot="0" vert="horz" wrap="square" lIns="91440" tIns="45720" rIns="91440" bIns="45720" anchor="t" anchorCtr="0" upright="1">
                          <a:noAutofit/>
                        </wps:bodyPr>
                      </wps:wsp>
                      <wps:wsp>
                        <wps:cNvPr id="11" name="Line 155"/>
                        <wps:cNvCnPr/>
                        <wps:spPr bwMode="auto">
                          <a:xfrm>
                            <a:off x="1086321" y="56464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56"/>
                        <wps:cNvSpPr txBox="1">
                          <a:spLocks noChangeArrowheads="1"/>
                        </wps:cNvSpPr>
                        <wps:spPr bwMode="auto">
                          <a:xfrm>
                            <a:off x="2648114" y="95215"/>
                            <a:ext cx="914623" cy="457233"/>
                          </a:xfrm>
                          <a:prstGeom prst="rect">
                            <a:avLst/>
                          </a:prstGeom>
                          <a:solidFill>
                            <a:srgbClr val="FFFFFF"/>
                          </a:solidFill>
                          <a:ln w="9525">
                            <a:solidFill>
                              <a:srgbClr val="000000"/>
                            </a:solidFill>
                            <a:miter lim="800000"/>
                            <a:headEnd/>
                            <a:tailEnd/>
                          </a:ln>
                        </wps:spPr>
                        <wps:txbx>
                          <w:txbxContent>
                            <w:p w14:paraId="657C6766" w14:textId="77777777" w:rsidR="00BB7BCB" w:rsidRDefault="00BB7BCB" w:rsidP="007C1AAC">
                              <w:pPr>
                                <w:rPr>
                                  <w:sz w:val="18"/>
                                </w:rPr>
                              </w:pPr>
                              <w:r>
                                <w:rPr>
                                  <w:sz w:val="18"/>
                                </w:rPr>
                                <w:t>Authorization Server</w:t>
                              </w:r>
                            </w:p>
                            <w:p w14:paraId="70979ADB" w14:textId="77777777" w:rsidR="00BB7BCB" w:rsidRDefault="00BB7BCB"/>
                            <w:p w14:paraId="031CA57E" w14:textId="77777777" w:rsidR="00BB7BCB" w:rsidRDefault="00BB7BCB" w:rsidP="007C1AAC">
                              <w:pPr>
                                <w:rPr>
                                  <w:sz w:val="18"/>
                                </w:rPr>
                              </w:pPr>
                              <w:r>
                                <w:rPr>
                                  <w:sz w:val="18"/>
                                </w:rPr>
                                <w:t>Actor DEF</w:t>
                              </w:r>
                            </w:p>
                          </w:txbxContent>
                        </wps:txbx>
                        <wps:bodyPr rot="0" vert="horz" wrap="square" lIns="91440" tIns="45720" rIns="91440" bIns="45720" anchor="t" anchorCtr="0" upright="1">
                          <a:noAutofit/>
                        </wps:bodyPr>
                      </wps:wsp>
                      <wps:wsp>
                        <wps:cNvPr id="13" name="Line 157">
                          <a:hlinkClick r:id="rId19"/>
                        </wps:cNvPr>
                        <wps:cNvCnPr/>
                        <wps:spPr bwMode="auto">
                          <a:xfrm flipH="1">
                            <a:off x="2333609" y="56464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F1704E2" id="Canvas 152" o:spid="_x0000_s1039" editas="canvas" style="width:293.4pt;height:121.2pt;mso-position-horizontal-relative:char;mso-position-vertical-relative:line" coordsize="37261,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">
                <v:shape id="_x0000_s1040" type="#_x0000_t75" style="position:absolute;width:37261;height:15392;visibility:visible;mso-wrap-style:square">
                  <v:fill o:detectmouseclick="t"/>
                  <v:path o:connecttype="none"/>
                </v:shape>
                <v:oval id="Oval 153" o:spid="_x0000_s1041" style="position:absolute;left:12687;top:7711;width:12407;height:7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">
                  <v:textbox inset="0,.72pt,0,.72pt">
                    <w:txbxContent>
                      <w:p w14:paraId="303DB192" w14:textId="77777777" w:rsidR="00BB7BCB" w:rsidRDefault="00BB7BCB" w:rsidP="007C1AAC">
                        <w:pPr>
                          <w:jc w:val="center"/>
                          <w:rPr>
                            <w:sz w:val="18"/>
                          </w:rPr>
                        </w:pPr>
                        <w:r>
                          <w:rPr>
                            <w:sz w:val="18"/>
                          </w:rPr>
                          <w:t>Get Authorization Token</w:t>
                        </w:r>
                      </w:p>
                      <w:p w14:paraId="49D20375" w14:textId="77777777" w:rsidR="00BB7BCB" w:rsidRDefault="00BB7BCB"/>
                      <w:p w14:paraId="18DB7C0B" w14:textId="77777777" w:rsidR="00BB7BCB" w:rsidRDefault="00BB7BCB" w:rsidP="007C1AAC">
                        <w:pPr>
                          <w:jc w:val="center"/>
                          <w:rPr>
                            <w:sz w:val="18"/>
                          </w:rPr>
                        </w:pPr>
                        <w:r>
                          <w:rPr>
                            <w:sz w:val="18"/>
                          </w:rPr>
                          <w:t>Transaction Name [DOM-#]</w:t>
                        </w:r>
                      </w:p>
                    </w:txbxContent>
                  </v:textbox>
                </v:oval>
                <v:shape id="Text Box 154" o:spid="_x0000_s1042" type="#_x0000_t202" style="position:absolute;left:1716;top:952;width:914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">
                  <v:textbox>
                    <w:txbxContent>
                      <w:p w14:paraId="254BAF09" w14:textId="77777777" w:rsidR="00BB7BCB" w:rsidRDefault="00BB7BCB" w:rsidP="007C1AAC">
                        <w:pPr>
                          <w:rPr>
                            <w:sz w:val="18"/>
                          </w:rPr>
                        </w:pPr>
                        <w:r>
                          <w:rPr>
                            <w:sz w:val="18"/>
                          </w:rPr>
                          <w:t>Authorization Client</w:t>
                        </w:r>
                      </w:p>
                      <w:p w14:paraId="6386A19E" w14:textId="77777777" w:rsidR="00BB7BCB" w:rsidRDefault="00BB7BCB"/>
                      <w:p w14:paraId="3EF310D3" w14:textId="77777777" w:rsidR="00BB7BCB" w:rsidRDefault="00BB7BCB" w:rsidP="007C1AAC">
                        <w:pPr>
                          <w:rPr>
                            <w:sz w:val="18"/>
                          </w:rPr>
                        </w:pPr>
                        <w:r>
                          <w:rPr>
                            <w:sz w:val="18"/>
                          </w:rPr>
                          <w:t>Actor ABC</w:t>
                        </w:r>
                      </w:p>
                    </w:txbxContent>
                  </v:textbox>
                </v:shape>
                <v:line id="Line 155" o:spid="_x0000_s1043" style="position:absolute;visibility:visible;mso-wrap-style:square" from="10863,5646" to="14387,9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"/>
                <v:shape id="Text Box 156" o:spid="_x0000_s1044" type="#_x0000_t202" style="position:absolute;left:26481;top:952;width:9146;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">
                  <v:textbox>
                    <w:txbxContent>
                      <w:p w14:paraId="657C6766" w14:textId="77777777" w:rsidR="00BB7BCB" w:rsidRDefault="00BB7BCB" w:rsidP="007C1AAC">
                        <w:pPr>
                          <w:rPr>
                            <w:sz w:val="18"/>
                          </w:rPr>
                        </w:pPr>
                        <w:r>
                          <w:rPr>
                            <w:sz w:val="18"/>
                          </w:rPr>
                          <w:t>Authorization Server</w:t>
                        </w:r>
                      </w:p>
                      <w:p w14:paraId="70979ADB" w14:textId="77777777" w:rsidR="00BB7BCB" w:rsidRDefault="00BB7BCB"/>
                      <w:p w14:paraId="031CA57E" w14:textId="77777777" w:rsidR="00BB7BCB" w:rsidRDefault="00BB7BCB" w:rsidP="007C1AAC">
                        <w:pPr>
                          <w:rPr>
                            <w:sz w:val="18"/>
                          </w:rPr>
                        </w:pPr>
                        <w:r>
                          <w:rPr>
                            <w:sz w:val="18"/>
                          </w:rPr>
                          <w:t>Actor DEF</w:t>
                        </w:r>
                      </w:p>
                    </w:txbxContent>
                  </v:textbox>
                </v:shape>
                <v:line id="Line 157" o:spid="_x0000_s1045" href="http://lordsarvain.deviantart.com/art/USS-Enterprise-F-WIP-019-193715928" style="position:absolute;flip:x;visibility:visible;mso-wrap-style:square" from="23336,5646" to="26481,9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" o:button="t">
                  <v:fill o:detectmouseclick="t"/>
                </v:line>
                <w10:anchorlock/>
              </v:group>
            </w:pict>
          </mc:Fallback>
        </mc:AlternateContent>
      </w:r>
    </w:p>
    <w:p w14:paraId="2353B668" w14:textId="77777777" w:rsidR="002D5B69" w:rsidRPr="00557E70" w:rsidRDefault="002D5B69" w:rsidP="00BB76BC">
      <w:pPr>
        <w:pStyle w:val="FigureTitle"/>
      </w:pPr>
      <w:r w:rsidRPr="00557E70">
        <w:t xml:space="preserve">Figure </w:t>
      </w:r>
      <w:r w:rsidR="00292E60" w:rsidRPr="00557E70">
        <w:t>3.71</w:t>
      </w:r>
      <w:r w:rsidRPr="00557E70">
        <w:t xml:space="preserve">.2-1: </w:t>
      </w:r>
      <w:r w:rsidR="001B2B50" w:rsidRPr="00557E70">
        <w:t>Use Case Diagram</w:t>
      </w:r>
    </w:p>
    <w:p w14:paraId="5D898AD9" w14:textId="77777777" w:rsidR="002D5B69" w:rsidRPr="00557E70" w:rsidRDefault="002D5B69" w:rsidP="00B10105">
      <w:pPr>
        <w:pStyle w:val="BodyText"/>
      </w:pPr>
    </w:p>
    <w:p w14:paraId="00A08339" w14:textId="77777777" w:rsidR="002D5B69" w:rsidRPr="00557E70" w:rsidRDefault="002D5B69" w:rsidP="00BB76BC">
      <w:pPr>
        <w:pStyle w:val="TableTitle"/>
      </w:pPr>
      <w:r w:rsidRPr="00557E70">
        <w:lastRenderedPageBreak/>
        <w:t xml:space="preserve">Table </w:t>
      </w:r>
      <w:r w:rsidR="00292E60" w:rsidRPr="00557E70">
        <w:t>3.71</w:t>
      </w:r>
      <w:r w:rsidRPr="00557E70">
        <w:t>.2-1: Actor Role</w:t>
      </w:r>
      <w:r w:rsidR="001B2B50" w:rsidRPr="00557E70">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557E70" w14:paraId="4BBCD15B" w14:textId="77777777" w:rsidTr="00BB76BC">
        <w:tc>
          <w:tcPr>
            <w:tcW w:w="1008" w:type="dxa"/>
            <w:shd w:val="clear" w:color="auto" w:fill="auto"/>
          </w:tcPr>
          <w:p w14:paraId="28D6D3C3" w14:textId="77777777" w:rsidR="00C6772C" w:rsidRPr="00557E70" w:rsidRDefault="00C6772C" w:rsidP="00597DB2">
            <w:pPr>
              <w:pStyle w:val="BodyText"/>
              <w:rPr>
                <w:b/>
              </w:rPr>
            </w:pPr>
            <w:r w:rsidRPr="00557E70">
              <w:rPr>
                <w:b/>
              </w:rPr>
              <w:t>Actor:</w:t>
            </w:r>
          </w:p>
        </w:tc>
        <w:tc>
          <w:tcPr>
            <w:tcW w:w="8568" w:type="dxa"/>
            <w:shd w:val="clear" w:color="auto" w:fill="auto"/>
          </w:tcPr>
          <w:p w14:paraId="5486A034" w14:textId="77777777" w:rsidR="00C6772C" w:rsidRPr="00557E70" w:rsidRDefault="00847068" w:rsidP="00597DB2">
            <w:pPr>
              <w:pStyle w:val="BodyText"/>
            </w:pPr>
            <w:r w:rsidRPr="00557E70">
              <w:t>Authorization Client</w:t>
            </w:r>
          </w:p>
        </w:tc>
      </w:tr>
      <w:tr w:rsidR="00F32716" w:rsidRPr="00557E70" w14:paraId="6947C079" w14:textId="77777777" w:rsidTr="00BB76BC">
        <w:tc>
          <w:tcPr>
            <w:tcW w:w="1008" w:type="dxa"/>
            <w:shd w:val="clear" w:color="auto" w:fill="auto"/>
          </w:tcPr>
          <w:p w14:paraId="25B865C7" w14:textId="77777777" w:rsidR="00F32716" w:rsidRPr="00557E70" w:rsidRDefault="00F32716" w:rsidP="00597DB2">
            <w:pPr>
              <w:pStyle w:val="BodyText"/>
              <w:rPr>
                <w:b/>
              </w:rPr>
            </w:pPr>
            <w:r w:rsidRPr="00557E70">
              <w:rPr>
                <w:b/>
              </w:rPr>
              <w:t>Role:</w:t>
            </w:r>
          </w:p>
        </w:tc>
        <w:tc>
          <w:tcPr>
            <w:tcW w:w="8568" w:type="dxa"/>
            <w:shd w:val="clear" w:color="auto" w:fill="auto"/>
          </w:tcPr>
          <w:p w14:paraId="2E255557" w14:textId="77777777" w:rsidR="00F32716" w:rsidRPr="00557E70" w:rsidRDefault="00F32716" w:rsidP="00597DB2">
            <w:pPr>
              <w:pStyle w:val="BodyText"/>
            </w:pPr>
            <w:r w:rsidRPr="00557E70">
              <w:t xml:space="preserve">Authorization portion of a </w:t>
            </w:r>
            <w:r w:rsidR="00615035" w:rsidRPr="00557E70">
              <w:t>HTTP REST</w:t>
            </w:r>
            <w:r w:rsidRPr="00557E70">
              <w:t>ful transaction client.</w:t>
            </w:r>
          </w:p>
        </w:tc>
      </w:tr>
      <w:tr w:rsidR="00C6772C" w:rsidRPr="00557E70" w14:paraId="09368716" w14:textId="77777777" w:rsidTr="00BB76BC">
        <w:tc>
          <w:tcPr>
            <w:tcW w:w="1008" w:type="dxa"/>
            <w:shd w:val="clear" w:color="auto" w:fill="auto"/>
          </w:tcPr>
          <w:p w14:paraId="00AFC1F2" w14:textId="77777777" w:rsidR="00C6772C" w:rsidRPr="00557E70" w:rsidRDefault="00C6772C" w:rsidP="00597DB2">
            <w:pPr>
              <w:pStyle w:val="BodyText"/>
              <w:rPr>
                <w:b/>
              </w:rPr>
            </w:pPr>
            <w:r w:rsidRPr="00557E70">
              <w:rPr>
                <w:b/>
              </w:rPr>
              <w:t>Actor:</w:t>
            </w:r>
          </w:p>
        </w:tc>
        <w:tc>
          <w:tcPr>
            <w:tcW w:w="8568" w:type="dxa"/>
            <w:shd w:val="clear" w:color="auto" w:fill="auto"/>
          </w:tcPr>
          <w:p w14:paraId="71B0082C" w14:textId="77777777" w:rsidR="00701B3A" w:rsidRPr="00557E70" w:rsidRDefault="00847068" w:rsidP="00597DB2">
            <w:pPr>
              <w:pStyle w:val="BodyText"/>
            </w:pPr>
            <w:r w:rsidRPr="00557E70">
              <w:t>Authorization Server</w:t>
            </w:r>
          </w:p>
        </w:tc>
      </w:tr>
      <w:tr w:rsidR="00C6772C" w:rsidRPr="00557E70" w14:paraId="74022C3E" w14:textId="77777777" w:rsidTr="00BB76BC">
        <w:tc>
          <w:tcPr>
            <w:tcW w:w="1008" w:type="dxa"/>
            <w:shd w:val="clear" w:color="auto" w:fill="auto"/>
          </w:tcPr>
          <w:p w14:paraId="0BE902D4" w14:textId="77777777" w:rsidR="00C6772C" w:rsidRPr="00557E70" w:rsidRDefault="00C6772C" w:rsidP="00597DB2">
            <w:pPr>
              <w:pStyle w:val="BodyText"/>
              <w:rPr>
                <w:b/>
              </w:rPr>
            </w:pPr>
            <w:r w:rsidRPr="00557E70">
              <w:rPr>
                <w:b/>
              </w:rPr>
              <w:t>Role:</w:t>
            </w:r>
          </w:p>
        </w:tc>
        <w:tc>
          <w:tcPr>
            <w:tcW w:w="8568" w:type="dxa"/>
            <w:shd w:val="clear" w:color="auto" w:fill="auto"/>
          </w:tcPr>
          <w:p w14:paraId="051E3C76" w14:textId="77777777" w:rsidR="00C6772C" w:rsidRPr="00557E70" w:rsidRDefault="00847068" w:rsidP="00597DB2">
            <w:pPr>
              <w:pStyle w:val="BodyText"/>
            </w:pPr>
            <w:r w:rsidRPr="00557E70">
              <w:t>Server that grants access tokens</w:t>
            </w:r>
          </w:p>
        </w:tc>
      </w:tr>
    </w:tbl>
    <w:p w14:paraId="12683B44" w14:textId="77777777" w:rsidR="00E8043B" w:rsidRPr="00B10105" w:rsidRDefault="00E8043B" w:rsidP="001F2A35">
      <w:pPr>
        <w:pStyle w:val="BodyText"/>
      </w:pPr>
    </w:p>
    <w:p w14:paraId="43B6532E" w14:textId="77777777" w:rsidR="00CF283F" w:rsidRPr="00557E70" w:rsidRDefault="00292E60" w:rsidP="00303E20">
      <w:pPr>
        <w:pStyle w:val="Heading3"/>
        <w:numPr>
          <w:ilvl w:val="0"/>
          <w:numId w:val="0"/>
        </w:numPr>
        <w:rPr>
          <w:noProof w:val="0"/>
          <w:lang w:val="en-US"/>
        </w:rPr>
      </w:pPr>
      <w:bookmarkStart w:id="197" w:name="_Toc428776540"/>
      <w:r w:rsidRPr="00557E70">
        <w:rPr>
          <w:noProof w:val="0"/>
          <w:lang w:val="en-US"/>
        </w:rPr>
        <w:t>3.71</w:t>
      </w:r>
      <w:r w:rsidR="00CF283F" w:rsidRPr="00557E70">
        <w:rPr>
          <w:noProof w:val="0"/>
          <w:lang w:val="en-US"/>
        </w:rPr>
        <w:t>.3 Referenced Standard</w:t>
      </w:r>
      <w:r w:rsidR="00DD13DB" w:rsidRPr="00557E70">
        <w:rPr>
          <w:noProof w:val="0"/>
          <w:lang w:val="en-US"/>
        </w:rPr>
        <w:t>s</w:t>
      </w:r>
      <w:bookmarkEnd w:id="197"/>
    </w:p>
    <w:p w14:paraId="44A1DD62" w14:textId="0E43B3B1" w:rsidR="008A1BB2" w:rsidRPr="00557E70" w:rsidRDefault="008A1BB2" w:rsidP="003368EF">
      <w:pPr>
        <w:pStyle w:val="ListBullet2"/>
      </w:pPr>
      <w:r w:rsidRPr="00557E70">
        <w:t>RFC</w:t>
      </w:r>
      <w:r w:rsidR="00DA3285">
        <w:t xml:space="preserve"> </w:t>
      </w:r>
      <w:r w:rsidRPr="00557E70">
        <w:t>6749</w:t>
      </w:r>
      <w:r w:rsidRPr="00557E70">
        <w:tab/>
        <w:t>OAuth 2.0 Authorization Framework</w:t>
      </w:r>
    </w:p>
    <w:p w14:paraId="10B6D1FF" w14:textId="77532A3C" w:rsidR="00CF283F" w:rsidRPr="00557E70" w:rsidDel="005E07F9" w:rsidRDefault="008A1BB2" w:rsidP="003368EF">
      <w:pPr>
        <w:pStyle w:val="ListBullet2"/>
        <w:rPr>
          <w:del w:id="198" w:author="walco@walkit.nl" w:date="2019-09-21T12:24:00Z"/>
        </w:rPr>
      </w:pPr>
      <w:del w:id="199" w:author="walco@walkit.nl" w:date="2019-09-21T12:24:00Z">
        <w:r w:rsidRPr="00557E70" w:rsidDel="005E07F9">
          <w:delText>RFC</w:delText>
        </w:r>
        <w:r w:rsidR="00DA3285" w:rsidDel="005E07F9">
          <w:delText xml:space="preserve"> </w:delText>
        </w:r>
        <w:r w:rsidRPr="00557E70" w:rsidDel="005E07F9">
          <w:delText>6750</w:delText>
        </w:r>
        <w:r w:rsidRPr="00557E70" w:rsidDel="005E07F9">
          <w:tab/>
          <w:delText>OAuth 2.0 Authorization Framework: Bearer Token Usage</w:delText>
        </w:r>
      </w:del>
    </w:p>
    <w:p w14:paraId="50A2CB7F" w14:textId="1D2DEC6A" w:rsidR="00607494" w:rsidRPr="00E764C4" w:rsidRDefault="00E764C4" w:rsidP="00E764C4">
      <w:pPr>
        <w:pStyle w:val="ListBullet2"/>
        <w:rPr>
          <w:b/>
          <w:bCs/>
          <w:rPrChange w:id="200" w:author="walco@walkit.nl" w:date="2019-09-20T16:58:00Z">
            <w:rPr>
              <w:i/>
              <w:iCs/>
            </w:rPr>
          </w:rPrChange>
        </w:rPr>
      </w:pPr>
      <w:ins w:id="201" w:author="walco@walkit.nl" w:date="2019-09-20T16:58:00Z">
        <w:r w:rsidRPr="00E764C4">
          <w:rPr>
            <w:rPrChange w:id="202" w:author="walco@walkit.nl" w:date="2019-09-20T16:58:00Z">
              <w:rPr>
                <w:b/>
                <w:bCs/>
              </w:rPr>
            </w:rPrChange>
          </w:rPr>
          <w:t>RFC 7519</w:t>
        </w:r>
      </w:ins>
      <w:del w:id="203" w:author="walco@walkit.nl" w:date="2019-09-20T16:58:00Z">
        <w:r w:rsidR="00607494" w:rsidRPr="00557E70" w:rsidDel="00E764C4">
          <w:delText>RFC-draft</w:delText>
        </w:r>
      </w:del>
      <w:r w:rsidR="00607494" w:rsidRPr="00557E70">
        <w:tab/>
        <w:t>JSON Web Token (JWT)</w:t>
      </w:r>
      <w:del w:id="204" w:author="walco@walkit.nl" w:date="2019-09-20T16:58:00Z">
        <w:r w:rsidR="00607494" w:rsidRPr="00557E70" w:rsidDel="00E764C4">
          <w:delText xml:space="preserve">  </w:delText>
        </w:r>
        <w:r w:rsidR="00607494" w:rsidRPr="00E764C4" w:rsidDel="00E764C4">
          <w:rPr>
            <w:i/>
            <w:iCs/>
          </w:rPr>
          <w:delText>draft-ietf-oauth-json-web-token</w:delText>
        </w:r>
      </w:del>
    </w:p>
    <w:p w14:paraId="1065B941" w14:textId="4C24EF51" w:rsidR="00607494" w:rsidRPr="00557E70" w:rsidRDefault="00E764C4" w:rsidP="003368EF">
      <w:pPr>
        <w:pStyle w:val="ListBullet2"/>
        <w:rPr>
          <w:i/>
          <w:iCs/>
        </w:rPr>
      </w:pPr>
      <w:ins w:id="205" w:author="walco@walkit.nl" w:date="2019-09-20T17:00:00Z">
        <w:r w:rsidRPr="00E764C4">
          <w:t>RFC 7523</w:t>
        </w:r>
      </w:ins>
      <w:del w:id="206" w:author="walco@walkit.nl" w:date="2019-09-20T17:00:00Z">
        <w:r w:rsidR="00607494" w:rsidRPr="00557E70" w:rsidDel="00E764C4">
          <w:delText>RFC-draft</w:delText>
        </w:r>
      </w:del>
      <w:r w:rsidR="00607494" w:rsidRPr="00557E70">
        <w:tab/>
        <w:t xml:space="preserve">JSON Web Token (JWT) </w:t>
      </w:r>
      <w:ins w:id="207" w:author="walco@walkit.nl" w:date="2019-09-20T17:01:00Z">
        <w:r w:rsidRPr="00E764C4">
          <w:t>Profile for OAuth 2.0 Client Authentication and Authorization Grants</w:t>
        </w:r>
        <w:r w:rsidRPr="00E764C4" w:rsidDel="00E764C4">
          <w:t xml:space="preserve"> </w:t>
        </w:r>
      </w:ins>
      <w:del w:id="208" w:author="walco@walkit.nl" w:date="2019-09-20T17:01:00Z">
        <w:r w:rsidR="00607494" w:rsidRPr="00557E70" w:rsidDel="00E764C4">
          <w:delText xml:space="preserve">Bearer Token Profiles for OAuth 2.0 </w:delText>
        </w:r>
      </w:del>
      <w:del w:id="209" w:author="walco@walkit.nl" w:date="2019-09-20T17:00:00Z">
        <w:r w:rsidR="00607494" w:rsidRPr="00557E70" w:rsidDel="00E764C4">
          <w:rPr>
            <w:i/>
            <w:iCs/>
          </w:rPr>
          <w:delText>draft-ietf-oauth-jwt-bearer</w:delText>
        </w:r>
      </w:del>
    </w:p>
    <w:p w14:paraId="2980BE98" w14:textId="7C163F2F" w:rsidR="002617DE" w:rsidRPr="00557E70" w:rsidRDefault="002617DE" w:rsidP="003368EF">
      <w:pPr>
        <w:pStyle w:val="ListBullet2"/>
      </w:pPr>
      <w:r w:rsidRPr="00557E70">
        <w:t>RFC</w:t>
      </w:r>
      <w:ins w:id="210" w:author="walco@walkit.nl" w:date="2019-09-20T17:01:00Z">
        <w:r w:rsidR="00E764C4">
          <w:t xml:space="preserve"> 7522</w:t>
        </w:r>
      </w:ins>
      <w:del w:id="211" w:author="walco@walkit.nl" w:date="2019-09-20T17:01:00Z">
        <w:r w:rsidRPr="00557E70" w:rsidDel="00E764C4">
          <w:delText>-draft</w:delText>
        </w:r>
      </w:del>
      <w:r w:rsidRPr="00557E70">
        <w:tab/>
        <w:t>SAML 2.0 Profile for OAuth 2.0 Client Authentication and Authorization Grants</w:t>
      </w:r>
      <w:del w:id="212" w:author="walco@walkit.nl" w:date="2019-09-20T17:02:00Z">
        <w:r w:rsidRPr="00557E70" w:rsidDel="00E764C4">
          <w:delText xml:space="preserve"> </w:delText>
        </w:r>
        <w:r w:rsidRPr="00557E70" w:rsidDel="00E764C4">
          <w:rPr>
            <w:i/>
            <w:iCs/>
          </w:rPr>
          <w:delText>draft-ietf-oauth-saml2-bearer</w:delText>
        </w:r>
      </w:del>
    </w:p>
    <w:p w14:paraId="4B1C87BD" w14:textId="77777777" w:rsidR="00CF283F" w:rsidRPr="00557E70" w:rsidRDefault="00292E60" w:rsidP="00303E20">
      <w:pPr>
        <w:pStyle w:val="Heading3"/>
        <w:numPr>
          <w:ilvl w:val="0"/>
          <w:numId w:val="0"/>
        </w:numPr>
        <w:rPr>
          <w:noProof w:val="0"/>
          <w:lang w:val="en-US"/>
        </w:rPr>
      </w:pPr>
      <w:bookmarkStart w:id="213" w:name="_Toc428776541"/>
      <w:r w:rsidRPr="00557E70">
        <w:rPr>
          <w:noProof w:val="0"/>
          <w:lang w:val="en-US"/>
        </w:rPr>
        <w:t>3.71</w:t>
      </w:r>
      <w:r w:rsidR="00CF283F" w:rsidRPr="00557E70">
        <w:rPr>
          <w:noProof w:val="0"/>
          <w:lang w:val="en-US"/>
        </w:rPr>
        <w:t>.4 Interaction Diagram</w:t>
      </w:r>
      <w:bookmarkEnd w:id="213"/>
    </w:p>
    <w:p w14:paraId="2090322E" w14:textId="77777777" w:rsidR="005E63F6" w:rsidRPr="00557E70" w:rsidRDefault="005E63F6" w:rsidP="003368EF">
      <w:pPr>
        <w:pStyle w:val="BodyText"/>
      </w:pPr>
    </w:p>
    <w:p w14:paraId="56E1E45A" w14:textId="77777777" w:rsidR="005E63F6" w:rsidRPr="00557E70" w:rsidRDefault="00DB4DD0" w:rsidP="009A1E4F">
      <w:pPr>
        <w:pStyle w:val="BodyText"/>
      </w:pPr>
      <w:r w:rsidRPr="00557E70">
        <w:rPr>
          <w:noProof/>
          <w:lang w:eastAsia="nl-NL"/>
        </w:rPr>
        <w:drawing>
          <wp:inline distT="0" distB="0" distL="0" distR="0" wp14:anchorId="1202788E" wp14:editId="03D7A2BA">
            <wp:extent cx="5524500" cy="2628900"/>
            <wp:effectExtent l="0" t="0" r="0" b="0"/>
            <wp:docPr id="5" name="Picture 5"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iau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33024223" w14:textId="77777777" w:rsidR="005E63F6" w:rsidRPr="00557E70" w:rsidRDefault="005E63F6" w:rsidP="005E63F6">
      <w:pPr>
        <w:pStyle w:val="FigureTitle"/>
      </w:pPr>
      <w:r w:rsidRPr="00557E70">
        <w:t xml:space="preserve">Figure </w:t>
      </w:r>
      <w:r w:rsidR="00292E60" w:rsidRPr="00557E70">
        <w:t>3.71</w:t>
      </w:r>
      <w:r w:rsidRPr="00557E70">
        <w:t xml:space="preserve">.4-1: Basic Process Flow for Obtain </w:t>
      </w:r>
      <w:r w:rsidR="00615035" w:rsidRPr="00557E70">
        <w:t>HTTP REST</w:t>
      </w:r>
      <w:r w:rsidRPr="00557E70">
        <w:t xml:space="preserve">ful Authorization and </w:t>
      </w:r>
      <w:r w:rsidR="00996A03" w:rsidRPr="00557E70">
        <w:t>Incorporate Authorization Token</w:t>
      </w:r>
      <w:r w:rsidRPr="00557E70">
        <w:t xml:space="preserve"> Transaction</w:t>
      </w:r>
    </w:p>
    <w:p w14:paraId="78B012B3" w14:textId="77777777" w:rsidR="005E63F6" w:rsidRPr="00557E70" w:rsidRDefault="005E63F6" w:rsidP="009A1E4F">
      <w:pPr>
        <w:pStyle w:val="BodyText"/>
      </w:pPr>
    </w:p>
    <w:p w14:paraId="15CA6301" w14:textId="77777777" w:rsidR="00B8649E" w:rsidRPr="00557E70" w:rsidRDefault="00B8649E" w:rsidP="00356306">
      <w:pPr>
        <w:pStyle w:val="XMLFragment"/>
        <w:rPr>
          <w:noProof w:val="0"/>
        </w:rPr>
      </w:pPr>
      <w:r w:rsidRPr="00557E70">
        <w:rPr>
          <w:noProof w:val="0"/>
        </w:rPr>
        <w:lastRenderedPageBreak/>
        <w:t>@startuml</w:t>
      </w:r>
    </w:p>
    <w:p w14:paraId="1044C827" w14:textId="77777777" w:rsidR="00B8649E" w:rsidRPr="00557E70" w:rsidRDefault="00B8649E" w:rsidP="00356306">
      <w:pPr>
        <w:pStyle w:val="XMLFragment"/>
        <w:rPr>
          <w:noProof w:val="0"/>
        </w:rPr>
      </w:pPr>
    </w:p>
    <w:p w14:paraId="39BF28C8" w14:textId="77777777" w:rsidR="00B8649E" w:rsidRPr="00557E70" w:rsidRDefault="00B8649E" w:rsidP="00356306">
      <w:pPr>
        <w:pStyle w:val="XMLFragment"/>
        <w:rPr>
          <w:noProof w:val="0"/>
        </w:rPr>
      </w:pPr>
      <w:r w:rsidRPr="00557E70">
        <w:rPr>
          <w:noProof w:val="0"/>
        </w:rPr>
        <w:t xml:space="preserve">group </w:t>
      </w:r>
      <w:r w:rsidR="00366ECF" w:rsidRPr="00557E70">
        <w:rPr>
          <w:noProof w:val="0"/>
        </w:rPr>
        <w:t>Get</w:t>
      </w:r>
      <w:r w:rsidRPr="00557E70">
        <w:rPr>
          <w:noProof w:val="0"/>
        </w:rPr>
        <w:t xml:space="preserve"> Authorization </w:t>
      </w:r>
      <w:r w:rsidR="003F3520" w:rsidRPr="00557E70">
        <w:rPr>
          <w:noProof w:val="0"/>
        </w:rPr>
        <w:t xml:space="preserve">Token </w:t>
      </w:r>
      <w:r w:rsidR="00563409" w:rsidRPr="00557E70">
        <w:rPr>
          <w:noProof w:val="0"/>
        </w:rPr>
        <w:t>[ITI-71</w:t>
      </w:r>
      <w:r w:rsidRPr="00557E70">
        <w:rPr>
          <w:noProof w:val="0"/>
        </w:rPr>
        <w:t>]</w:t>
      </w:r>
    </w:p>
    <w:p w14:paraId="758C455D" w14:textId="77777777" w:rsidR="00B8649E" w:rsidRPr="00557E70" w:rsidRDefault="003F3520" w:rsidP="00356306">
      <w:pPr>
        <w:pStyle w:val="XMLFragment"/>
        <w:rPr>
          <w:noProof w:val="0"/>
        </w:rPr>
      </w:pPr>
      <w:proofErr w:type="spellStart"/>
      <w:r w:rsidRPr="00557E70">
        <w:rPr>
          <w:noProof w:val="0"/>
        </w:rPr>
        <w:t>AuthorizationClient</w:t>
      </w:r>
      <w:proofErr w:type="spellEnd"/>
      <w:r w:rsidR="00B8649E" w:rsidRPr="00557E70">
        <w:rPr>
          <w:noProof w:val="0"/>
        </w:rPr>
        <w:t xml:space="preserve"> -&gt; </w:t>
      </w:r>
      <w:proofErr w:type="spellStart"/>
      <w:proofErr w:type="gramStart"/>
      <w:r w:rsidR="00B8649E" w:rsidRPr="00557E70">
        <w:rPr>
          <w:noProof w:val="0"/>
        </w:rPr>
        <w:t>AuthorizationServer</w:t>
      </w:r>
      <w:proofErr w:type="spellEnd"/>
      <w:r w:rsidR="00B8649E" w:rsidRPr="00557E70">
        <w:rPr>
          <w:noProof w:val="0"/>
        </w:rPr>
        <w:t xml:space="preserve"> :</w:t>
      </w:r>
      <w:proofErr w:type="gramEnd"/>
      <w:r w:rsidR="00B8649E" w:rsidRPr="00557E70">
        <w:rPr>
          <w:noProof w:val="0"/>
        </w:rPr>
        <w:t xml:space="preserve"> Authorization Request</w:t>
      </w:r>
    </w:p>
    <w:p w14:paraId="214DF048" w14:textId="77777777" w:rsidR="00B8649E" w:rsidRPr="00557E70" w:rsidRDefault="003F3520" w:rsidP="00356306">
      <w:pPr>
        <w:pStyle w:val="XMLFragment"/>
        <w:rPr>
          <w:noProof w:val="0"/>
        </w:rPr>
      </w:pPr>
      <w:proofErr w:type="spellStart"/>
      <w:r w:rsidRPr="00557E70">
        <w:rPr>
          <w:noProof w:val="0"/>
        </w:rPr>
        <w:t>A</w:t>
      </w:r>
      <w:r w:rsidR="00B8649E" w:rsidRPr="00557E70">
        <w:rPr>
          <w:noProof w:val="0"/>
        </w:rPr>
        <w:t>u</w:t>
      </w:r>
      <w:r w:rsidRPr="00557E70">
        <w:rPr>
          <w:noProof w:val="0"/>
        </w:rPr>
        <w:t>thorizationClient</w:t>
      </w:r>
      <w:proofErr w:type="spellEnd"/>
      <w:r w:rsidR="00B8649E" w:rsidRPr="00557E70">
        <w:rPr>
          <w:noProof w:val="0"/>
        </w:rPr>
        <w:t xml:space="preserve"> &lt;- </w:t>
      </w:r>
      <w:proofErr w:type="spellStart"/>
      <w:proofErr w:type="gramStart"/>
      <w:r w:rsidR="00B8649E" w:rsidRPr="00557E70">
        <w:rPr>
          <w:noProof w:val="0"/>
        </w:rPr>
        <w:t>AuthorizationServer</w:t>
      </w:r>
      <w:proofErr w:type="spellEnd"/>
      <w:r w:rsidR="00B8649E" w:rsidRPr="00557E70">
        <w:rPr>
          <w:noProof w:val="0"/>
        </w:rPr>
        <w:t xml:space="preserve"> :</w:t>
      </w:r>
      <w:proofErr w:type="gramEnd"/>
      <w:r w:rsidR="00B8649E" w:rsidRPr="00557E70">
        <w:rPr>
          <w:noProof w:val="0"/>
        </w:rPr>
        <w:t xml:space="preserve"> Authorization Response + Authorization Token</w:t>
      </w:r>
    </w:p>
    <w:p w14:paraId="4607B86C" w14:textId="77777777" w:rsidR="00B8649E" w:rsidRPr="00557E70" w:rsidRDefault="00B8649E" w:rsidP="00356306">
      <w:pPr>
        <w:pStyle w:val="XMLFragment"/>
        <w:rPr>
          <w:noProof w:val="0"/>
        </w:rPr>
      </w:pPr>
      <w:r w:rsidRPr="00557E70">
        <w:rPr>
          <w:noProof w:val="0"/>
        </w:rPr>
        <w:t>end</w:t>
      </w:r>
    </w:p>
    <w:p w14:paraId="313ADEE7" w14:textId="77777777" w:rsidR="00B8649E" w:rsidRPr="00557E70" w:rsidRDefault="00B8649E" w:rsidP="00356306">
      <w:pPr>
        <w:pStyle w:val="XMLFragment"/>
        <w:rPr>
          <w:noProof w:val="0"/>
        </w:rPr>
      </w:pPr>
      <w:r w:rsidRPr="00557E70">
        <w:rPr>
          <w:noProof w:val="0"/>
        </w:rPr>
        <w:t xml:space="preserve">group </w:t>
      </w:r>
      <w:r w:rsidR="003F3520" w:rsidRPr="00557E70">
        <w:rPr>
          <w:noProof w:val="0"/>
        </w:rPr>
        <w:t>Incorporate Authorization Token</w:t>
      </w:r>
      <w:r w:rsidR="00563409" w:rsidRPr="00557E70">
        <w:rPr>
          <w:noProof w:val="0"/>
        </w:rPr>
        <w:t xml:space="preserve"> [ITI-72</w:t>
      </w:r>
      <w:r w:rsidRPr="00557E70">
        <w:rPr>
          <w:noProof w:val="0"/>
        </w:rPr>
        <w:t>]</w:t>
      </w:r>
    </w:p>
    <w:p w14:paraId="3A860B53" w14:textId="77777777" w:rsidR="00B8649E" w:rsidRPr="00557E70" w:rsidRDefault="003F3520" w:rsidP="00356306">
      <w:pPr>
        <w:pStyle w:val="XMLFragment"/>
        <w:rPr>
          <w:noProof w:val="0"/>
        </w:rPr>
      </w:pPr>
      <w:proofErr w:type="spellStart"/>
      <w:r w:rsidRPr="00557E70">
        <w:rPr>
          <w:noProof w:val="0"/>
        </w:rPr>
        <w:t>AuthorizationClient</w:t>
      </w:r>
      <w:proofErr w:type="spellEnd"/>
      <w:r w:rsidR="00B8649E" w:rsidRPr="00557E70">
        <w:rPr>
          <w:noProof w:val="0"/>
        </w:rPr>
        <w:t xml:space="preserve"> -&gt; </w:t>
      </w:r>
      <w:proofErr w:type="spellStart"/>
      <w:proofErr w:type="gramStart"/>
      <w:r w:rsidR="00B8649E" w:rsidRPr="00557E70">
        <w:rPr>
          <w:noProof w:val="0"/>
        </w:rPr>
        <w:t>ResourceServer</w:t>
      </w:r>
      <w:proofErr w:type="spellEnd"/>
      <w:r w:rsidR="00B8649E" w:rsidRPr="00557E70">
        <w:rPr>
          <w:noProof w:val="0"/>
        </w:rPr>
        <w:t xml:space="preserve"> :</w:t>
      </w:r>
      <w:proofErr w:type="gramEnd"/>
      <w:r w:rsidR="00B8649E" w:rsidRPr="00557E70">
        <w:rPr>
          <w:noProof w:val="0"/>
        </w:rPr>
        <w:t xml:space="preserve"> Resource Request + Authorization Token</w:t>
      </w:r>
    </w:p>
    <w:p w14:paraId="436D4CF6" w14:textId="77777777" w:rsidR="00B8649E" w:rsidRPr="00557E70" w:rsidRDefault="003F3520" w:rsidP="00356306">
      <w:pPr>
        <w:pStyle w:val="XMLFragment"/>
        <w:rPr>
          <w:noProof w:val="0"/>
        </w:rPr>
      </w:pPr>
      <w:proofErr w:type="spellStart"/>
      <w:r w:rsidRPr="00557E70">
        <w:rPr>
          <w:noProof w:val="0"/>
        </w:rPr>
        <w:t>AuthorizationClient</w:t>
      </w:r>
      <w:proofErr w:type="spellEnd"/>
      <w:r w:rsidR="00B8649E" w:rsidRPr="00557E70">
        <w:rPr>
          <w:noProof w:val="0"/>
        </w:rPr>
        <w:t xml:space="preserve"> &lt;- </w:t>
      </w:r>
      <w:proofErr w:type="spellStart"/>
      <w:proofErr w:type="gramStart"/>
      <w:r w:rsidR="00B8649E" w:rsidRPr="00557E70">
        <w:rPr>
          <w:noProof w:val="0"/>
        </w:rPr>
        <w:t>ResourceServer</w:t>
      </w:r>
      <w:proofErr w:type="spellEnd"/>
      <w:r w:rsidR="00B8649E" w:rsidRPr="00557E70">
        <w:rPr>
          <w:noProof w:val="0"/>
        </w:rPr>
        <w:t xml:space="preserve"> :</w:t>
      </w:r>
      <w:proofErr w:type="gramEnd"/>
      <w:r w:rsidR="00B8649E" w:rsidRPr="00557E70">
        <w:rPr>
          <w:noProof w:val="0"/>
        </w:rPr>
        <w:t xml:space="preserve"> Resource Response</w:t>
      </w:r>
    </w:p>
    <w:p w14:paraId="532E6317" w14:textId="77777777" w:rsidR="00B8649E" w:rsidRPr="00557E70" w:rsidRDefault="00B8649E" w:rsidP="00356306">
      <w:pPr>
        <w:pStyle w:val="XMLFragment"/>
        <w:rPr>
          <w:noProof w:val="0"/>
        </w:rPr>
      </w:pPr>
      <w:r w:rsidRPr="00557E70">
        <w:rPr>
          <w:noProof w:val="0"/>
        </w:rPr>
        <w:t>end</w:t>
      </w:r>
    </w:p>
    <w:p w14:paraId="359C4E82" w14:textId="77777777" w:rsidR="00B8649E" w:rsidRPr="00557E70" w:rsidRDefault="00B8649E" w:rsidP="00356306">
      <w:pPr>
        <w:pStyle w:val="XMLFragment"/>
        <w:rPr>
          <w:noProof w:val="0"/>
        </w:rPr>
      </w:pPr>
      <w:r w:rsidRPr="00557E70">
        <w:rPr>
          <w:noProof w:val="0"/>
        </w:rPr>
        <w:t>@enduml</w:t>
      </w:r>
    </w:p>
    <w:p w14:paraId="487CB34F" w14:textId="77777777" w:rsidR="009A1E4F" w:rsidRPr="00557E70" w:rsidRDefault="009A1E4F" w:rsidP="009A1E4F">
      <w:pPr>
        <w:pStyle w:val="BodyText"/>
        <w:rPr>
          <w:lang w:eastAsia="x-none"/>
        </w:rPr>
      </w:pPr>
      <w:r w:rsidRPr="00557E70">
        <w:rPr>
          <w:b/>
          <w:bCs/>
          <w:lang w:eastAsia="x-none"/>
        </w:rPr>
        <w:t>Pre-conditions</w:t>
      </w:r>
      <w:r w:rsidRPr="00557E70">
        <w:rPr>
          <w:lang w:eastAsia="x-none"/>
        </w:rPr>
        <w:t>:</w:t>
      </w:r>
    </w:p>
    <w:p w14:paraId="72F7AE9E" w14:textId="77777777" w:rsidR="009A1E4F" w:rsidRPr="00557E70" w:rsidRDefault="009A1E4F" w:rsidP="009A1E4F">
      <w:pPr>
        <w:pStyle w:val="BodyText"/>
        <w:rPr>
          <w:lang w:eastAsia="x-none"/>
        </w:rPr>
      </w:pPr>
      <w:r w:rsidRPr="00557E70">
        <w:rPr>
          <w:lang w:eastAsia="x-none"/>
        </w:rPr>
        <w:t>Main Flow:</w:t>
      </w:r>
    </w:p>
    <w:p w14:paraId="22F2EA32" w14:textId="77777777" w:rsidR="009A1E4F" w:rsidRPr="00557E70" w:rsidRDefault="009A1E4F" w:rsidP="00607494">
      <w:pPr>
        <w:pStyle w:val="ListNumber2"/>
        <w:numPr>
          <w:ilvl w:val="0"/>
          <w:numId w:val="31"/>
        </w:numPr>
      </w:pPr>
      <w:r w:rsidRPr="00557E70">
        <w:t xml:space="preserve">The user provides user authentication and the intended resource request information to the </w:t>
      </w:r>
      <w:r w:rsidR="00607494" w:rsidRPr="00557E70">
        <w:t xml:space="preserve">authorization </w:t>
      </w:r>
      <w:r w:rsidRPr="00557E70">
        <w:t>server.</w:t>
      </w:r>
    </w:p>
    <w:p w14:paraId="5C0F514F" w14:textId="77777777" w:rsidR="001D7638" w:rsidRPr="00557E70" w:rsidRDefault="009A1E4F" w:rsidP="0004777A">
      <w:pPr>
        <w:pStyle w:val="ListNumber2"/>
      </w:pPr>
      <w:r w:rsidRPr="00557E70">
        <w:t>The authorization server generates a</w:t>
      </w:r>
      <w:r w:rsidR="0004777A" w:rsidRPr="00557E70">
        <w:t>n</w:t>
      </w:r>
      <w:r w:rsidRPr="00557E70">
        <w:t xml:space="preserve"> </w:t>
      </w:r>
      <w:r w:rsidR="0004777A" w:rsidRPr="00557E70">
        <w:t>authorization token</w:t>
      </w:r>
      <w:r w:rsidRPr="00557E70">
        <w:t xml:space="preserve"> that indicates that this user is authorized to have access to this resource.</w:t>
      </w:r>
      <w:r w:rsidR="00B2060D" w:rsidRPr="00557E70">
        <w:t xml:space="preserve"> </w:t>
      </w:r>
    </w:p>
    <w:p w14:paraId="52AF3909" w14:textId="77777777" w:rsidR="009A1E4F" w:rsidRPr="00557E70" w:rsidRDefault="0004777A" w:rsidP="00356306">
      <w:r w:rsidRPr="00557E70">
        <w:t xml:space="preserve">The </w:t>
      </w:r>
      <w:r w:rsidR="00A106E1" w:rsidRPr="00557E70">
        <w:t xml:space="preserve">Authorization Client, Resource Service and the token source shall use the same type of </w:t>
      </w:r>
      <w:r w:rsidRPr="00557E70">
        <w:t>authorization token</w:t>
      </w:r>
      <w:r w:rsidR="00A106E1" w:rsidRPr="00557E70">
        <w:t xml:space="preserve"> for both the Get Authorization Token and associated Incorporate Authorization transactions. It</w:t>
      </w:r>
      <w:r w:rsidR="003F3520" w:rsidRPr="00557E70">
        <w:t xml:space="preserve"> </w:t>
      </w:r>
      <w:r w:rsidR="00A106E1" w:rsidRPr="00557E70">
        <w:t>can be</w:t>
      </w:r>
      <w:r w:rsidR="003F3520" w:rsidRPr="00557E70">
        <w:t xml:space="preserve"> </w:t>
      </w:r>
      <w:r w:rsidR="00A106E1" w:rsidRPr="00557E70">
        <w:t xml:space="preserve">a JWT Bearer token, or one of the two optional token types: SAML </w:t>
      </w:r>
      <w:r w:rsidR="0000242C" w:rsidRPr="00557E70">
        <w:t>token</w:t>
      </w:r>
      <w:r w:rsidR="00A106E1" w:rsidRPr="00557E70">
        <w:t xml:space="preserve"> </w:t>
      </w:r>
      <w:r w:rsidR="00B2060D" w:rsidRPr="00557E70">
        <w:t xml:space="preserve">or </w:t>
      </w:r>
      <w:r w:rsidR="00A106E1" w:rsidRPr="00557E70">
        <w:t xml:space="preserve">OAuth Bearer </w:t>
      </w:r>
      <w:r w:rsidR="0000242C" w:rsidRPr="00557E70">
        <w:t>token.</w:t>
      </w:r>
    </w:p>
    <w:p w14:paraId="272BF958" w14:textId="77777777" w:rsidR="009A1E4F" w:rsidRPr="00557E70" w:rsidRDefault="009A1E4F" w:rsidP="00B10105">
      <w:pPr>
        <w:pStyle w:val="BodyText"/>
        <w:keepNext/>
        <w:rPr>
          <w:b/>
          <w:lang w:eastAsia="x-none"/>
        </w:rPr>
      </w:pPr>
      <w:r w:rsidRPr="00557E70">
        <w:rPr>
          <w:b/>
          <w:lang w:eastAsia="x-none"/>
        </w:rPr>
        <w:t>Post-conditions:</w:t>
      </w:r>
    </w:p>
    <w:p w14:paraId="5D096E19" w14:textId="77777777" w:rsidR="00EF49F6" w:rsidRPr="00557E70" w:rsidRDefault="00EF49F6" w:rsidP="0004777A">
      <w:pPr>
        <w:pStyle w:val="BodyText"/>
      </w:pPr>
      <w:r w:rsidRPr="00557E70">
        <w:t xml:space="preserve">The device </w:t>
      </w:r>
      <w:r w:rsidR="0004777A" w:rsidRPr="00557E70">
        <w:t>now possesses the authorization token and can perform</w:t>
      </w:r>
      <w:r w:rsidRPr="00557E70">
        <w:t xml:space="preserve"> </w:t>
      </w:r>
      <w:r w:rsidR="00996A03" w:rsidRPr="00557E70">
        <w:t>Incorporate Authorization Token</w:t>
      </w:r>
      <w:r w:rsidRPr="00557E70">
        <w:t xml:space="preserve"> Transaction</w:t>
      </w:r>
      <w:r w:rsidR="0004777A" w:rsidRPr="00557E70">
        <w:t>s.</w:t>
      </w:r>
    </w:p>
    <w:p w14:paraId="4DD199B6" w14:textId="77777777" w:rsidR="00607494" w:rsidRPr="00557E70" w:rsidRDefault="00607494" w:rsidP="0004777A">
      <w:pPr>
        <w:pStyle w:val="Note"/>
      </w:pPr>
      <w:r w:rsidRPr="00557E70">
        <w:t>Note:</w:t>
      </w:r>
      <w:r w:rsidRPr="00557E70">
        <w:tab/>
        <w:t>There are other means by which a device can get an authorization token</w:t>
      </w:r>
      <w:r w:rsidR="0000242C" w:rsidRPr="00557E70">
        <w:t xml:space="preserve">. </w:t>
      </w:r>
      <w:r w:rsidRPr="00557E70">
        <w:t>Some devices may be configured by device specific methods with an appropriate token</w:t>
      </w:r>
      <w:r w:rsidR="0000242C" w:rsidRPr="00557E70">
        <w:t xml:space="preserve">. </w:t>
      </w:r>
    </w:p>
    <w:p w14:paraId="7D02B2C8" w14:textId="77777777" w:rsidR="00CF283F" w:rsidRPr="00557E70" w:rsidRDefault="00292E60" w:rsidP="008A1BB2">
      <w:pPr>
        <w:pStyle w:val="Heading4"/>
        <w:numPr>
          <w:ilvl w:val="0"/>
          <w:numId w:val="0"/>
        </w:numPr>
        <w:rPr>
          <w:noProof w:val="0"/>
          <w:lang w:val="en-US"/>
        </w:rPr>
      </w:pPr>
      <w:bookmarkStart w:id="214" w:name="_Toc428776542"/>
      <w:r w:rsidRPr="00557E70">
        <w:rPr>
          <w:noProof w:val="0"/>
          <w:lang w:val="en-US"/>
        </w:rPr>
        <w:t>3.71</w:t>
      </w:r>
      <w:r w:rsidR="00CF283F" w:rsidRPr="00557E70">
        <w:rPr>
          <w:noProof w:val="0"/>
          <w:lang w:val="en-US"/>
        </w:rPr>
        <w:t xml:space="preserve">.4.1 </w:t>
      </w:r>
      <w:r w:rsidR="008A1BB2" w:rsidRPr="00557E70">
        <w:rPr>
          <w:noProof w:val="0"/>
          <w:lang w:val="en-US"/>
        </w:rPr>
        <w:t>Authorization Request</w:t>
      </w:r>
      <w:bookmarkEnd w:id="214"/>
    </w:p>
    <w:bookmarkEnd w:id="98"/>
    <w:bookmarkEnd w:id="99"/>
    <w:bookmarkEnd w:id="100"/>
    <w:bookmarkEnd w:id="101"/>
    <w:bookmarkEnd w:id="102"/>
    <w:p w14:paraId="6B91906D" w14:textId="77777777" w:rsidR="00DD13DB" w:rsidRPr="00557E70" w:rsidRDefault="008A1BB2" w:rsidP="003368EF">
      <w:pPr>
        <w:pStyle w:val="BodyText"/>
      </w:pPr>
      <w:r w:rsidRPr="00557E70">
        <w:t xml:space="preserve">The Authorization request is an HTTP GET transaction used to obtain an authorization token that will be used for subsequent </w:t>
      </w:r>
      <w:r w:rsidR="00615035" w:rsidRPr="00557E70">
        <w:t>HTTP REST</w:t>
      </w:r>
      <w:r w:rsidRPr="00557E70">
        <w:t>ful transactions.</w:t>
      </w:r>
    </w:p>
    <w:p w14:paraId="4A5E837C" w14:textId="77777777" w:rsidR="00CF283F" w:rsidRPr="00557E70" w:rsidRDefault="00292E60" w:rsidP="00303E20">
      <w:pPr>
        <w:pStyle w:val="Heading5"/>
        <w:numPr>
          <w:ilvl w:val="0"/>
          <w:numId w:val="0"/>
        </w:numPr>
        <w:rPr>
          <w:noProof w:val="0"/>
          <w:lang w:val="en-US"/>
        </w:rPr>
      </w:pPr>
      <w:bookmarkStart w:id="215" w:name="_Toc428776543"/>
      <w:r w:rsidRPr="00557E70">
        <w:rPr>
          <w:noProof w:val="0"/>
          <w:lang w:val="en-US"/>
        </w:rPr>
        <w:t>3.71</w:t>
      </w:r>
      <w:r w:rsidR="00CF283F" w:rsidRPr="00557E70">
        <w:rPr>
          <w:noProof w:val="0"/>
          <w:lang w:val="en-US"/>
        </w:rPr>
        <w:t>.4.1.1 Trigger Events</w:t>
      </w:r>
      <w:bookmarkEnd w:id="215"/>
    </w:p>
    <w:p w14:paraId="26E6F674" w14:textId="77777777" w:rsidR="006C371A" w:rsidRPr="00557E70" w:rsidRDefault="008A1BB2" w:rsidP="003368EF">
      <w:pPr>
        <w:pStyle w:val="BodyText"/>
      </w:pPr>
      <w:r w:rsidRPr="00557E70">
        <w:t>Th</w:t>
      </w:r>
      <w:r w:rsidR="00B54F46" w:rsidRPr="00557E70">
        <w:t xml:space="preserve">is transaction takes place whenever an Authorization Client needs an access token authorizing a </w:t>
      </w:r>
      <w:r w:rsidR="00615035" w:rsidRPr="00557E70">
        <w:t>HTTP REST</w:t>
      </w:r>
      <w:r w:rsidR="00B54F46" w:rsidRPr="00557E70">
        <w:t>ful transaction</w:t>
      </w:r>
      <w:r w:rsidR="0000242C" w:rsidRPr="00557E70">
        <w:t xml:space="preserve">. </w:t>
      </w:r>
      <w:r w:rsidR="00B54F46" w:rsidRPr="00557E70">
        <w:t>This may be due to expiration of an existing token,</w:t>
      </w:r>
      <w:r w:rsidR="00063CF3" w:rsidRPr="00557E70">
        <w:t xml:space="preserve"> a resource request has indicated that a new token is required,</w:t>
      </w:r>
      <w:r w:rsidR="00B54F46" w:rsidRPr="00557E70">
        <w:t xml:space="preserve"> configuration or installation of a device, or as a routine request for new transactions.</w:t>
      </w:r>
    </w:p>
    <w:p w14:paraId="058981C8" w14:textId="77777777" w:rsidR="00CF283F" w:rsidRPr="00557E70" w:rsidRDefault="00292E60" w:rsidP="00303E20">
      <w:pPr>
        <w:pStyle w:val="Heading5"/>
        <w:numPr>
          <w:ilvl w:val="0"/>
          <w:numId w:val="0"/>
        </w:numPr>
        <w:rPr>
          <w:noProof w:val="0"/>
          <w:lang w:val="en-US"/>
        </w:rPr>
      </w:pPr>
      <w:bookmarkStart w:id="216" w:name="_Toc428776544"/>
      <w:r w:rsidRPr="00557E70">
        <w:rPr>
          <w:noProof w:val="0"/>
          <w:lang w:val="en-US"/>
        </w:rPr>
        <w:t>3.71</w:t>
      </w:r>
      <w:r w:rsidR="00CF283F" w:rsidRPr="00557E70">
        <w:rPr>
          <w:noProof w:val="0"/>
          <w:lang w:val="en-US"/>
        </w:rPr>
        <w:t>.4.1.2 Message Semantics</w:t>
      </w:r>
      <w:bookmarkEnd w:id="216"/>
    </w:p>
    <w:p w14:paraId="07448DA2" w14:textId="4038BF2F" w:rsidR="001E01D1" w:rsidRPr="00557E70" w:rsidRDefault="001E01D1" w:rsidP="00356306">
      <w:pPr>
        <w:pStyle w:val="BodyText"/>
      </w:pPr>
      <w:r w:rsidRPr="00557E70">
        <w:t>The Authorization Client and Authorization Server actors shall comply with OAuth 2.0 RFC</w:t>
      </w:r>
      <w:r w:rsidR="00DA3285">
        <w:t xml:space="preserve"> </w:t>
      </w:r>
      <w:r w:rsidRPr="00557E70">
        <w:t>6749</w:t>
      </w:r>
      <w:r w:rsidR="0000242C" w:rsidRPr="00557E70">
        <w:t xml:space="preserve">. </w:t>
      </w:r>
      <w:r w:rsidRPr="00557E70">
        <w:t>This covers the HTTP transactions and content needed for requesting an authorization token. The client shall comply with the rules for a confidential client</w:t>
      </w:r>
      <w:r w:rsidR="0000242C" w:rsidRPr="00557E70">
        <w:t xml:space="preserve">. </w:t>
      </w:r>
      <w:r w:rsidRPr="00557E70">
        <w:t>Client identification and authentication requirements are specified by RFC</w:t>
      </w:r>
      <w:r w:rsidR="00DA3285">
        <w:t xml:space="preserve"> </w:t>
      </w:r>
      <w:r w:rsidRPr="00557E70">
        <w:t>6749, plus requirements and procedures set by the Authorization Server</w:t>
      </w:r>
      <w:r w:rsidR="00557E70">
        <w:t xml:space="preserve">. </w:t>
      </w:r>
      <w:r w:rsidRPr="00557E70">
        <w:t>(E.g., the Authorization Server may have patient registration procedures that must be followed before authorization will be granted.)</w:t>
      </w:r>
    </w:p>
    <w:p w14:paraId="6BFA2743" w14:textId="5C0B31CF" w:rsidR="009A3C86" w:rsidRPr="00557E70" w:rsidRDefault="009A3C86" w:rsidP="00356306">
      <w:pPr>
        <w:pStyle w:val="BodyText"/>
      </w:pPr>
      <w:r w:rsidRPr="00557E70">
        <w:lastRenderedPageBreak/>
        <w:t>The request includes the token type requested</w:t>
      </w:r>
      <w:r w:rsidR="0000242C" w:rsidRPr="00557E70">
        <w:t xml:space="preserve">. </w:t>
      </w:r>
      <w:r w:rsidRPr="00557E70">
        <w:t>All actors are required to support at least the JSON Web Token format (JWT)</w:t>
      </w:r>
      <w:r w:rsidR="0000242C" w:rsidRPr="00557E70">
        <w:t xml:space="preserve">. </w:t>
      </w:r>
      <w:r w:rsidRPr="00557E70">
        <w:t xml:space="preserve">They may support the SAML token format or OAuth Bearer Token </w:t>
      </w:r>
      <w:r w:rsidR="00DA3285">
        <w:t>O</w:t>
      </w:r>
      <w:r w:rsidRPr="00557E70">
        <w:t>ptions.</w:t>
      </w:r>
    </w:p>
    <w:p w14:paraId="76C12402" w14:textId="77777777" w:rsidR="00607494" w:rsidRPr="00557E70" w:rsidRDefault="00292E60" w:rsidP="00063CF3">
      <w:pPr>
        <w:pStyle w:val="Heading6"/>
        <w:numPr>
          <w:ilvl w:val="0"/>
          <w:numId w:val="0"/>
        </w:numPr>
        <w:rPr>
          <w:noProof w:val="0"/>
          <w:lang w:val="en-US"/>
        </w:rPr>
      </w:pPr>
      <w:bookmarkStart w:id="217" w:name="_Toc428776545"/>
      <w:r w:rsidRPr="00557E70">
        <w:rPr>
          <w:noProof w:val="0"/>
          <w:lang w:val="en-US"/>
        </w:rPr>
        <w:t>3.71</w:t>
      </w:r>
      <w:r w:rsidR="00607494" w:rsidRPr="00557E70">
        <w:rPr>
          <w:noProof w:val="0"/>
          <w:lang w:val="en-US"/>
        </w:rPr>
        <w:t xml:space="preserve">.4.1.2.1 </w:t>
      </w:r>
      <w:r w:rsidR="008875D5" w:rsidRPr="00557E70">
        <w:rPr>
          <w:noProof w:val="0"/>
          <w:lang w:val="en-US"/>
        </w:rPr>
        <w:t>JSON Web Token (</w:t>
      </w:r>
      <w:r w:rsidR="00607494" w:rsidRPr="00557E70">
        <w:rPr>
          <w:noProof w:val="0"/>
          <w:lang w:val="en-US"/>
        </w:rPr>
        <w:t>JWT</w:t>
      </w:r>
      <w:r w:rsidR="008875D5" w:rsidRPr="00557E70">
        <w:rPr>
          <w:noProof w:val="0"/>
          <w:lang w:val="en-US"/>
        </w:rPr>
        <w:t>)</w:t>
      </w:r>
      <w:bookmarkEnd w:id="217"/>
      <w:r w:rsidR="00607494" w:rsidRPr="00557E70">
        <w:rPr>
          <w:noProof w:val="0"/>
          <w:lang w:val="en-US"/>
        </w:rPr>
        <w:t xml:space="preserve"> </w:t>
      </w:r>
    </w:p>
    <w:p w14:paraId="6A8F4581" w14:textId="6EED89AB" w:rsidR="00607494" w:rsidRPr="00557E70" w:rsidRDefault="002617DE" w:rsidP="008875D5">
      <w:pPr>
        <w:pStyle w:val="BodyText"/>
      </w:pPr>
      <w:r w:rsidRPr="00557E70">
        <w:t xml:space="preserve">The Authorization Client and Authorization </w:t>
      </w:r>
      <w:r w:rsidR="001E01D1" w:rsidRPr="00557E70">
        <w:t>S</w:t>
      </w:r>
      <w:r w:rsidRPr="00557E70">
        <w:t xml:space="preserve">erver </w:t>
      </w:r>
      <w:r w:rsidR="001E01D1" w:rsidRPr="00557E70">
        <w:t xml:space="preserve">actors </w:t>
      </w:r>
      <w:r w:rsidR="00607494" w:rsidRPr="00557E70">
        <w:t>shall support the JWS (signed) alternative of the JWT token</w:t>
      </w:r>
      <w:r w:rsidR="008875D5" w:rsidRPr="00557E70">
        <w:t xml:space="preserve"> as specified in </w:t>
      </w:r>
      <w:del w:id="218" w:author="walco@walkit.nl" w:date="2019-09-21T12:27:00Z">
        <w:r w:rsidR="008875D5" w:rsidRPr="00557E70" w:rsidDel="00914999">
          <w:rPr>
            <w:i/>
            <w:iCs/>
          </w:rPr>
          <w:delText>draft-ietf-oauth-json-web-</w:delText>
        </w:r>
        <w:r w:rsidR="0000242C" w:rsidRPr="00557E70" w:rsidDel="00914999">
          <w:rPr>
            <w:i/>
            <w:iCs/>
          </w:rPr>
          <w:delText>token</w:delText>
        </w:r>
      </w:del>
      <w:ins w:id="219" w:author="walco@walkit.nl" w:date="2019-09-21T12:27:00Z">
        <w:r w:rsidR="00914999">
          <w:rPr>
            <w:i/>
            <w:iCs/>
          </w:rPr>
          <w:t>RFC 7519</w:t>
        </w:r>
      </w:ins>
      <w:del w:id="220" w:author="walco@walkit.nl" w:date="2019-09-21T12:29:00Z">
        <w:r w:rsidR="0000242C" w:rsidRPr="00557E70" w:rsidDel="00914999">
          <w:rPr>
            <w:i/>
            <w:iCs/>
          </w:rPr>
          <w:delText xml:space="preserve"> </w:delText>
        </w:r>
        <w:r w:rsidR="0000242C" w:rsidRPr="00557E70" w:rsidDel="00914999">
          <w:delText>and</w:delText>
        </w:r>
        <w:r w:rsidR="008875D5" w:rsidRPr="00557E70" w:rsidDel="00914999">
          <w:delText xml:space="preserve"> </w:delText>
        </w:r>
        <w:r w:rsidR="008875D5" w:rsidRPr="00557E70" w:rsidDel="00914999">
          <w:rPr>
            <w:i/>
            <w:iCs/>
          </w:rPr>
          <w:delText>draft-ietf-oauth-jwt-bearer</w:delText>
        </w:r>
      </w:del>
      <w:r w:rsidR="0000242C" w:rsidRPr="00557E70">
        <w:t xml:space="preserve">. </w:t>
      </w:r>
      <w:r w:rsidR="00607494" w:rsidRPr="00557E70">
        <w:t>Any actor that supports th</w:t>
      </w:r>
      <w:r w:rsidR="00DA3285">
        <w:t xml:space="preserve">is </w:t>
      </w:r>
      <w:r w:rsidR="00EC2C33">
        <w:t>transaction</w:t>
      </w:r>
      <w:r w:rsidR="00607494" w:rsidRPr="00557E70">
        <w:t xml:space="preserve"> may support the JWE (unsigned but encrypted) alternative of the JWT token.</w:t>
      </w:r>
    </w:p>
    <w:p w14:paraId="156A4B8B" w14:textId="6382075A" w:rsidR="00607494" w:rsidRPr="00557E70" w:rsidRDefault="00607494" w:rsidP="00007B73">
      <w:pPr>
        <w:pStyle w:val="BodyText"/>
        <w:rPr>
          <w:b/>
          <w:bCs/>
        </w:rPr>
      </w:pPr>
      <w:r w:rsidRPr="00557E70">
        <w:t>The JWT token</w:t>
      </w:r>
      <w:r w:rsidR="00007B73" w:rsidRPr="00557E70">
        <w:t xml:space="preserve"> attribute requirements are</w:t>
      </w:r>
      <w:r w:rsidRPr="00557E70">
        <w:t xml:space="preserve"> </w:t>
      </w:r>
      <w:r w:rsidR="00007B73" w:rsidRPr="00557E70">
        <w:t xml:space="preserve">shown in </w:t>
      </w:r>
      <w:r w:rsidR="00A0309A">
        <w:t>Table</w:t>
      </w:r>
      <w:r w:rsidR="00007B73" w:rsidRPr="00557E70">
        <w:t>-</w:t>
      </w:r>
      <w:r w:rsidR="00292E60" w:rsidRPr="00557E70">
        <w:t>3.71</w:t>
      </w:r>
      <w:r w:rsidR="00007B73" w:rsidRPr="00557E70">
        <w:t>.4.1.2.1</w:t>
      </w:r>
      <w:r w:rsidR="0000242C" w:rsidRPr="00557E70">
        <w:t xml:space="preserve">. </w:t>
      </w:r>
      <w:r w:rsidR="00007B73" w:rsidRPr="00557E70">
        <w:t>The required attributes are indicated by “R”</w:t>
      </w:r>
      <w:r w:rsidR="0000242C" w:rsidRPr="00557E70">
        <w:t xml:space="preserve">. </w:t>
      </w:r>
      <w:r w:rsidR="00007B73" w:rsidRPr="00557E70">
        <w:t>Optional attributes are indicated by “O”</w:t>
      </w:r>
      <w:r w:rsidR="0000242C" w:rsidRPr="00557E70">
        <w:t xml:space="preserve">. </w:t>
      </w:r>
      <w:r w:rsidR="00007B73" w:rsidRPr="00557E70">
        <w:t>If present, the optional attributes shall be used in accordance with OAuth and JWT specifications.</w:t>
      </w:r>
    </w:p>
    <w:p w14:paraId="29E0D9A1" w14:textId="77777777" w:rsidR="00607494" w:rsidRPr="00557E70" w:rsidRDefault="00607494" w:rsidP="00607494">
      <w:pPr>
        <w:pStyle w:val="BodyText"/>
      </w:pPr>
    </w:p>
    <w:p w14:paraId="3209CFEE" w14:textId="77777777" w:rsidR="00007B73" w:rsidRPr="00557E70" w:rsidRDefault="00007B73" w:rsidP="003368EF">
      <w:pPr>
        <w:pStyle w:val="TableTitle"/>
      </w:pPr>
      <w:r w:rsidRPr="00557E70">
        <w:t xml:space="preserve">Table </w:t>
      </w:r>
      <w:r w:rsidR="00292E60" w:rsidRPr="00557E70">
        <w:t>3.71</w:t>
      </w:r>
      <w:r w:rsidRPr="00557E70">
        <w:t>.4.1.2.1</w:t>
      </w:r>
      <w:r w:rsidR="005E63F6" w:rsidRPr="00557E70">
        <w:t>-</w:t>
      </w:r>
      <w:r w:rsidRPr="00557E70">
        <w:t>1</w:t>
      </w:r>
      <w:r w:rsidR="00A11DDB" w:rsidRPr="00557E70">
        <w:t>:</w:t>
      </w:r>
      <w:r w:rsidRPr="00557E70">
        <w:t xml:space="preserve"> JWT Token requirements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918"/>
        <w:gridCol w:w="3420"/>
        <w:gridCol w:w="3150"/>
      </w:tblGrid>
      <w:tr w:rsidR="00607494" w:rsidRPr="00557E70" w14:paraId="66FCAD05" w14:textId="77777777" w:rsidTr="00B10105">
        <w:trPr>
          <w:cantSplit/>
          <w:tblHeader/>
        </w:trPr>
        <w:tc>
          <w:tcPr>
            <w:tcW w:w="1440" w:type="dxa"/>
            <w:shd w:val="clear" w:color="auto" w:fill="D9D9D9"/>
          </w:tcPr>
          <w:p w14:paraId="3D7A9A27" w14:textId="77777777" w:rsidR="00607494" w:rsidRPr="00557E70" w:rsidRDefault="00607494" w:rsidP="005E63F6">
            <w:pPr>
              <w:pStyle w:val="TableEntryHeader"/>
            </w:pPr>
            <w:r w:rsidRPr="00557E70">
              <w:t>Parameter</w:t>
            </w:r>
          </w:p>
        </w:tc>
        <w:tc>
          <w:tcPr>
            <w:tcW w:w="918" w:type="dxa"/>
            <w:shd w:val="clear" w:color="auto" w:fill="D9D9D9"/>
          </w:tcPr>
          <w:p w14:paraId="2378A8F4" w14:textId="77777777" w:rsidR="00607494" w:rsidRPr="00557E70" w:rsidRDefault="00607494" w:rsidP="005E63F6">
            <w:pPr>
              <w:pStyle w:val="TableEntryHeader"/>
            </w:pPr>
            <w:r w:rsidRPr="00557E70">
              <w:t>Req</w:t>
            </w:r>
          </w:p>
        </w:tc>
        <w:tc>
          <w:tcPr>
            <w:tcW w:w="3420" w:type="dxa"/>
            <w:shd w:val="clear" w:color="auto" w:fill="D9D9D9"/>
          </w:tcPr>
          <w:p w14:paraId="66F669DC" w14:textId="77777777" w:rsidR="00607494" w:rsidRPr="00557E70" w:rsidRDefault="00607494" w:rsidP="005E63F6">
            <w:pPr>
              <w:pStyle w:val="TableEntryHeader"/>
            </w:pPr>
            <w:r w:rsidRPr="00557E70">
              <w:t>Definition</w:t>
            </w:r>
          </w:p>
        </w:tc>
        <w:tc>
          <w:tcPr>
            <w:tcW w:w="3150" w:type="dxa"/>
            <w:shd w:val="clear" w:color="auto" w:fill="D9D9D9"/>
          </w:tcPr>
          <w:p w14:paraId="1648193B" w14:textId="77777777" w:rsidR="00607494" w:rsidRPr="00557E70" w:rsidRDefault="00607494" w:rsidP="005E63F6">
            <w:pPr>
              <w:pStyle w:val="TableEntryHeader"/>
            </w:pPr>
            <w:r w:rsidRPr="00557E70">
              <w:t>RFC Reference</w:t>
            </w:r>
          </w:p>
        </w:tc>
      </w:tr>
      <w:tr w:rsidR="00607494" w:rsidRPr="00557E70" w14:paraId="11F3B836" w14:textId="77777777" w:rsidTr="00453371">
        <w:tc>
          <w:tcPr>
            <w:tcW w:w="1440" w:type="dxa"/>
            <w:shd w:val="clear" w:color="auto" w:fill="auto"/>
          </w:tcPr>
          <w:p w14:paraId="068688B0" w14:textId="77777777" w:rsidR="00607494" w:rsidRPr="00557E70" w:rsidRDefault="00063CF3" w:rsidP="005E63F6">
            <w:pPr>
              <w:pStyle w:val="TableEntry"/>
            </w:pPr>
            <w:proofErr w:type="spellStart"/>
            <w:r w:rsidRPr="00557E70">
              <w:t>iss</w:t>
            </w:r>
            <w:proofErr w:type="spellEnd"/>
          </w:p>
        </w:tc>
        <w:tc>
          <w:tcPr>
            <w:tcW w:w="918" w:type="dxa"/>
            <w:shd w:val="clear" w:color="auto" w:fill="auto"/>
          </w:tcPr>
          <w:p w14:paraId="723682AE" w14:textId="77777777" w:rsidR="00607494" w:rsidRPr="00557E70" w:rsidRDefault="00607494" w:rsidP="005E63F6">
            <w:pPr>
              <w:pStyle w:val="TableEntry"/>
            </w:pPr>
            <w:r w:rsidRPr="00557E70">
              <w:t>R</w:t>
            </w:r>
          </w:p>
        </w:tc>
        <w:tc>
          <w:tcPr>
            <w:tcW w:w="3420" w:type="dxa"/>
            <w:shd w:val="clear" w:color="auto" w:fill="auto"/>
          </w:tcPr>
          <w:p w14:paraId="304036A3" w14:textId="77777777" w:rsidR="00607494" w:rsidRPr="00557E70" w:rsidRDefault="00607494" w:rsidP="005E63F6">
            <w:pPr>
              <w:pStyle w:val="TableEntry"/>
            </w:pPr>
            <w:r w:rsidRPr="00557E70">
              <w:t xml:space="preserve"> Issuer of token </w:t>
            </w:r>
          </w:p>
        </w:tc>
        <w:tc>
          <w:tcPr>
            <w:tcW w:w="3150" w:type="dxa"/>
            <w:shd w:val="clear" w:color="auto" w:fill="auto"/>
          </w:tcPr>
          <w:p w14:paraId="2A7CD492" w14:textId="139D52B0" w:rsidR="00607494" w:rsidRPr="00557E70" w:rsidRDefault="00607494" w:rsidP="005E63F6">
            <w:pPr>
              <w:pStyle w:val="TableEntry"/>
            </w:pPr>
            <w:del w:id="221" w:author="walco@walkit.nl" w:date="2019-09-21T12:29:00Z">
              <w:r w:rsidRPr="00557E70" w:rsidDel="00914999">
                <w:delText>Draft json-web-token</w:delText>
              </w:r>
            </w:del>
            <w:ins w:id="222" w:author="walco@walkit.nl" w:date="2019-09-21T12:29:00Z">
              <w:r w:rsidR="00914999">
                <w:t>RFC 7519</w:t>
              </w:r>
            </w:ins>
            <w:r w:rsidRPr="00557E70">
              <w:t xml:space="preserve"> Section 4</w:t>
            </w:r>
          </w:p>
        </w:tc>
      </w:tr>
      <w:tr w:rsidR="00607494" w:rsidRPr="00557E70" w14:paraId="2E91A4A2" w14:textId="77777777" w:rsidTr="00453371">
        <w:tc>
          <w:tcPr>
            <w:tcW w:w="1440" w:type="dxa"/>
            <w:shd w:val="clear" w:color="auto" w:fill="auto"/>
          </w:tcPr>
          <w:p w14:paraId="4DEEBAEB" w14:textId="77777777" w:rsidR="00607494" w:rsidRPr="00557E70" w:rsidRDefault="00063CF3" w:rsidP="005E63F6">
            <w:pPr>
              <w:pStyle w:val="TableEntry"/>
            </w:pPr>
            <w:r w:rsidRPr="00557E70">
              <w:t>sub</w:t>
            </w:r>
          </w:p>
        </w:tc>
        <w:tc>
          <w:tcPr>
            <w:tcW w:w="918" w:type="dxa"/>
            <w:shd w:val="clear" w:color="auto" w:fill="auto"/>
          </w:tcPr>
          <w:p w14:paraId="5A85B843" w14:textId="77777777" w:rsidR="00607494" w:rsidRPr="00557E70" w:rsidRDefault="00607494" w:rsidP="005E63F6">
            <w:pPr>
              <w:pStyle w:val="TableEntry"/>
            </w:pPr>
            <w:r w:rsidRPr="00557E70">
              <w:t>R</w:t>
            </w:r>
          </w:p>
        </w:tc>
        <w:tc>
          <w:tcPr>
            <w:tcW w:w="3420" w:type="dxa"/>
            <w:shd w:val="clear" w:color="auto" w:fill="auto"/>
          </w:tcPr>
          <w:p w14:paraId="56FADBF3" w14:textId="77777777" w:rsidR="00607494" w:rsidRPr="00557E70" w:rsidRDefault="00607494" w:rsidP="005E63F6">
            <w:pPr>
              <w:pStyle w:val="TableEntry"/>
            </w:pPr>
            <w:r w:rsidRPr="00557E70">
              <w:t xml:space="preserve">Subject of </w:t>
            </w:r>
            <w:proofErr w:type="gramStart"/>
            <w:r w:rsidRPr="00557E70">
              <w:t>token  (</w:t>
            </w:r>
            <w:proofErr w:type="gramEnd"/>
            <w:r w:rsidR="00CA259B" w:rsidRPr="00557E70">
              <w:t>e.g.,</w:t>
            </w:r>
            <w:r w:rsidRPr="00557E70">
              <w:t xml:space="preserve"> user)  </w:t>
            </w:r>
          </w:p>
        </w:tc>
        <w:tc>
          <w:tcPr>
            <w:tcW w:w="3150" w:type="dxa"/>
            <w:shd w:val="clear" w:color="auto" w:fill="auto"/>
          </w:tcPr>
          <w:p w14:paraId="70D4CB8C" w14:textId="71E66170" w:rsidR="00607494" w:rsidRPr="00557E70" w:rsidRDefault="00607494" w:rsidP="005E63F6">
            <w:pPr>
              <w:pStyle w:val="TableEntry"/>
            </w:pPr>
            <w:del w:id="223" w:author="walco@walkit.nl" w:date="2019-09-21T11:51:00Z">
              <w:r w:rsidRPr="00557E70" w:rsidDel="006D5284">
                <w:delText>Draft json-web-token Section 4</w:delText>
              </w:r>
            </w:del>
            <w:ins w:id="224" w:author="walco@walkit.nl" w:date="2019-09-21T11:51:00Z">
              <w:r w:rsidR="006D5284">
                <w:t>OpenID Connect Core Section 5.1</w:t>
              </w:r>
            </w:ins>
          </w:p>
        </w:tc>
      </w:tr>
      <w:tr w:rsidR="006D5284" w:rsidRPr="00557E70" w14:paraId="081A6A10" w14:textId="77777777" w:rsidTr="00453371">
        <w:trPr>
          <w:ins w:id="225" w:author="walco@walkit.nl" w:date="2019-09-21T11:49:00Z"/>
        </w:trPr>
        <w:tc>
          <w:tcPr>
            <w:tcW w:w="1440" w:type="dxa"/>
            <w:shd w:val="clear" w:color="auto" w:fill="auto"/>
          </w:tcPr>
          <w:p w14:paraId="32A232AC" w14:textId="063E090A" w:rsidR="006D5284" w:rsidRPr="00557E70" w:rsidRDefault="006D5284" w:rsidP="006D5284">
            <w:pPr>
              <w:pStyle w:val="TableEntry"/>
              <w:rPr>
                <w:ins w:id="226" w:author="walco@walkit.nl" w:date="2019-09-21T11:49:00Z"/>
              </w:rPr>
            </w:pPr>
            <w:ins w:id="227" w:author="walco@walkit.nl" w:date="2019-09-21T11:49:00Z">
              <w:r>
                <w:t>name</w:t>
              </w:r>
            </w:ins>
          </w:p>
        </w:tc>
        <w:tc>
          <w:tcPr>
            <w:tcW w:w="918" w:type="dxa"/>
            <w:shd w:val="clear" w:color="auto" w:fill="auto"/>
          </w:tcPr>
          <w:p w14:paraId="137EB3B3" w14:textId="14ED80A7" w:rsidR="006D5284" w:rsidRPr="00557E70" w:rsidRDefault="006D5284" w:rsidP="006D5284">
            <w:pPr>
              <w:pStyle w:val="TableEntry"/>
              <w:rPr>
                <w:ins w:id="228" w:author="walco@walkit.nl" w:date="2019-09-21T11:49:00Z"/>
              </w:rPr>
            </w:pPr>
            <w:ins w:id="229" w:author="walco@walkit.nl" w:date="2019-09-21T11:49:00Z">
              <w:r>
                <w:t>O</w:t>
              </w:r>
            </w:ins>
          </w:p>
        </w:tc>
        <w:tc>
          <w:tcPr>
            <w:tcW w:w="3420" w:type="dxa"/>
            <w:shd w:val="clear" w:color="auto" w:fill="auto"/>
          </w:tcPr>
          <w:p w14:paraId="7EC08AE1" w14:textId="26BF6B60" w:rsidR="006D5284" w:rsidRPr="00557E70" w:rsidRDefault="006D5284" w:rsidP="006D5284">
            <w:pPr>
              <w:pStyle w:val="TableEntry"/>
              <w:rPr>
                <w:ins w:id="230" w:author="walco@walkit.nl" w:date="2019-09-21T11:49:00Z"/>
              </w:rPr>
            </w:pPr>
            <w:ins w:id="231" w:author="walco@walkit.nl" w:date="2019-09-21T11:49:00Z">
              <w:r>
                <w:t>Plain text user’s name</w:t>
              </w:r>
            </w:ins>
          </w:p>
        </w:tc>
        <w:tc>
          <w:tcPr>
            <w:tcW w:w="3150" w:type="dxa"/>
            <w:shd w:val="clear" w:color="auto" w:fill="auto"/>
          </w:tcPr>
          <w:p w14:paraId="3B9CC410" w14:textId="0D2F3B03" w:rsidR="006D5284" w:rsidRPr="00557E70" w:rsidRDefault="006D5284" w:rsidP="006D5284">
            <w:pPr>
              <w:pStyle w:val="TableEntry"/>
              <w:rPr>
                <w:ins w:id="232" w:author="walco@walkit.nl" w:date="2019-09-21T11:49:00Z"/>
              </w:rPr>
            </w:pPr>
            <w:ins w:id="233" w:author="walco@walkit.nl" w:date="2019-09-21T11:52:00Z">
              <w:r>
                <w:t>OpenID Connect Core Section 5.1</w:t>
              </w:r>
            </w:ins>
          </w:p>
        </w:tc>
      </w:tr>
      <w:tr w:rsidR="006D5284" w:rsidRPr="00557E70" w14:paraId="2A2DEDE4" w14:textId="77777777" w:rsidTr="00453371">
        <w:tc>
          <w:tcPr>
            <w:tcW w:w="1440" w:type="dxa"/>
            <w:shd w:val="clear" w:color="auto" w:fill="auto"/>
          </w:tcPr>
          <w:p w14:paraId="2465AE8C" w14:textId="77777777" w:rsidR="006D5284" w:rsidRPr="00557E70" w:rsidRDefault="006D5284" w:rsidP="006D5284">
            <w:pPr>
              <w:pStyle w:val="TableEntry"/>
            </w:pPr>
            <w:proofErr w:type="spellStart"/>
            <w:r w:rsidRPr="00557E70">
              <w:t>aud</w:t>
            </w:r>
            <w:proofErr w:type="spellEnd"/>
          </w:p>
        </w:tc>
        <w:tc>
          <w:tcPr>
            <w:tcW w:w="918" w:type="dxa"/>
            <w:shd w:val="clear" w:color="auto" w:fill="auto"/>
          </w:tcPr>
          <w:p w14:paraId="6BE60693" w14:textId="77777777" w:rsidR="006D5284" w:rsidRPr="00557E70" w:rsidRDefault="006D5284" w:rsidP="006D5284">
            <w:pPr>
              <w:pStyle w:val="TableEntry"/>
            </w:pPr>
            <w:r w:rsidRPr="00557E70">
              <w:t>R</w:t>
            </w:r>
          </w:p>
        </w:tc>
        <w:tc>
          <w:tcPr>
            <w:tcW w:w="3420" w:type="dxa"/>
            <w:shd w:val="clear" w:color="auto" w:fill="auto"/>
          </w:tcPr>
          <w:p w14:paraId="72972DCF" w14:textId="77777777" w:rsidR="006D5284" w:rsidRPr="00557E70" w:rsidRDefault="006D5284" w:rsidP="006D5284">
            <w:pPr>
              <w:pStyle w:val="TableEntry"/>
            </w:pPr>
            <w:r w:rsidRPr="00557E70">
              <w:t xml:space="preserve">Audience of token </w:t>
            </w:r>
          </w:p>
        </w:tc>
        <w:tc>
          <w:tcPr>
            <w:tcW w:w="3150" w:type="dxa"/>
            <w:shd w:val="clear" w:color="auto" w:fill="auto"/>
          </w:tcPr>
          <w:p w14:paraId="2CC55A82" w14:textId="4F869A65" w:rsidR="006D5284" w:rsidRPr="00557E70" w:rsidRDefault="006D5284" w:rsidP="006D5284">
            <w:pPr>
              <w:pStyle w:val="TableEntry"/>
            </w:pPr>
            <w:del w:id="234" w:author="walco@walkit.nl" w:date="2019-09-21T12:33:00Z">
              <w:r w:rsidRPr="00557E70" w:rsidDel="004E520F">
                <w:delText>Draft json-web-token</w:delText>
              </w:r>
            </w:del>
            <w:ins w:id="235" w:author="walco@walkit.nl" w:date="2019-09-21T12:33:00Z">
              <w:r w:rsidR="004E520F">
                <w:t>RFC 7519</w:t>
              </w:r>
            </w:ins>
            <w:r w:rsidRPr="00557E70">
              <w:t xml:space="preserve"> Section 4</w:t>
            </w:r>
          </w:p>
        </w:tc>
      </w:tr>
      <w:tr w:rsidR="006D5284" w:rsidRPr="00557E70" w14:paraId="4F7F2B2E" w14:textId="77777777" w:rsidTr="00453371">
        <w:tc>
          <w:tcPr>
            <w:tcW w:w="1440" w:type="dxa"/>
            <w:shd w:val="clear" w:color="auto" w:fill="auto"/>
          </w:tcPr>
          <w:p w14:paraId="3F0C144D" w14:textId="77777777" w:rsidR="006D5284" w:rsidRPr="00557E70" w:rsidRDefault="006D5284" w:rsidP="006D5284">
            <w:pPr>
              <w:pStyle w:val="TableEntry"/>
            </w:pPr>
            <w:r w:rsidRPr="00557E70">
              <w:t>exp</w:t>
            </w:r>
          </w:p>
        </w:tc>
        <w:tc>
          <w:tcPr>
            <w:tcW w:w="918" w:type="dxa"/>
            <w:shd w:val="clear" w:color="auto" w:fill="auto"/>
          </w:tcPr>
          <w:p w14:paraId="4D73AAF5" w14:textId="77777777" w:rsidR="006D5284" w:rsidRPr="00557E70" w:rsidRDefault="006D5284" w:rsidP="006D5284">
            <w:pPr>
              <w:pStyle w:val="TableEntry"/>
            </w:pPr>
            <w:r w:rsidRPr="00557E70">
              <w:t>R</w:t>
            </w:r>
          </w:p>
        </w:tc>
        <w:tc>
          <w:tcPr>
            <w:tcW w:w="3420" w:type="dxa"/>
            <w:shd w:val="clear" w:color="auto" w:fill="auto"/>
          </w:tcPr>
          <w:p w14:paraId="697262CD" w14:textId="77777777" w:rsidR="006D5284" w:rsidRPr="00557E70" w:rsidRDefault="006D5284" w:rsidP="006D5284">
            <w:pPr>
              <w:pStyle w:val="TableEntry"/>
            </w:pPr>
            <w:r w:rsidRPr="00557E70">
              <w:t xml:space="preserve">Expiration time </w:t>
            </w:r>
          </w:p>
        </w:tc>
        <w:tc>
          <w:tcPr>
            <w:tcW w:w="3150" w:type="dxa"/>
            <w:shd w:val="clear" w:color="auto" w:fill="auto"/>
          </w:tcPr>
          <w:p w14:paraId="64453E98" w14:textId="79DDFC77" w:rsidR="006D5284" w:rsidRPr="00557E70" w:rsidRDefault="006D5284" w:rsidP="006D5284">
            <w:pPr>
              <w:pStyle w:val="TableEntry"/>
            </w:pPr>
            <w:del w:id="236" w:author="walco@walkit.nl" w:date="2019-09-21T12:33:00Z">
              <w:r w:rsidRPr="00557E70" w:rsidDel="004E520F">
                <w:delText>Draft json-web-token</w:delText>
              </w:r>
            </w:del>
            <w:ins w:id="237" w:author="walco@walkit.nl" w:date="2019-09-21T12:33:00Z">
              <w:r w:rsidR="004E520F">
                <w:t>RFC 7519</w:t>
              </w:r>
            </w:ins>
            <w:r w:rsidRPr="00557E70">
              <w:t xml:space="preserve"> Section 4</w:t>
            </w:r>
          </w:p>
        </w:tc>
      </w:tr>
      <w:tr w:rsidR="006D5284" w:rsidRPr="00557E70" w14:paraId="3FEC81BF" w14:textId="77777777" w:rsidTr="00453371">
        <w:tc>
          <w:tcPr>
            <w:tcW w:w="1440" w:type="dxa"/>
            <w:shd w:val="clear" w:color="auto" w:fill="auto"/>
          </w:tcPr>
          <w:p w14:paraId="5CA85502" w14:textId="77777777" w:rsidR="006D5284" w:rsidRPr="00557E70" w:rsidRDefault="006D5284" w:rsidP="006D5284">
            <w:pPr>
              <w:pStyle w:val="TableEntry"/>
            </w:pPr>
            <w:proofErr w:type="spellStart"/>
            <w:r w:rsidRPr="00557E70">
              <w:t>nbf</w:t>
            </w:r>
            <w:proofErr w:type="spellEnd"/>
          </w:p>
        </w:tc>
        <w:tc>
          <w:tcPr>
            <w:tcW w:w="918" w:type="dxa"/>
            <w:shd w:val="clear" w:color="auto" w:fill="auto"/>
          </w:tcPr>
          <w:p w14:paraId="40D20AA3" w14:textId="77777777" w:rsidR="006D5284" w:rsidRPr="00557E70" w:rsidRDefault="006D5284" w:rsidP="006D5284">
            <w:pPr>
              <w:pStyle w:val="TableEntry"/>
            </w:pPr>
            <w:r w:rsidRPr="00557E70">
              <w:t>O</w:t>
            </w:r>
          </w:p>
        </w:tc>
        <w:tc>
          <w:tcPr>
            <w:tcW w:w="3420" w:type="dxa"/>
            <w:shd w:val="clear" w:color="auto" w:fill="auto"/>
          </w:tcPr>
          <w:p w14:paraId="54EEF20B" w14:textId="77777777" w:rsidR="006D5284" w:rsidRPr="00557E70" w:rsidRDefault="006D5284" w:rsidP="006D5284">
            <w:pPr>
              <w:pStyle w:val="TableEntry"/>
            </w:pPr>
            <w:r w:rsidRPr="00557E70">
              <w:t xml:space="preserve">Not before time </w:t>
            </w:r>
          </w:p>
        </w:tc>
        <w:tc>
          <w:tcPr>
            <w:tcW w:w="3150" w:type="dxa"/>
            <w:shd w:val="clear" w:color="auto" w:fill="auto"/>
          </w:tcPr>
          <w:p w14:paraId="6DC8803C" w14:textId="542B5106" w:rsidR="006D5284" w:rsidRPr="00557E70" w:rsidRDefault="006D5284" w:rsidP="006D5284">
            <w:pPr>
              <w:pStyle w:val="TableEntry"/>
            </w:pPr>
            <w:del w:id="238" w:author="walco@walkit.nl" w:date="2019-09-21T12:33:00Z">
              <w:r w:rsidRPr="00557E70" w:rsidDel="004E520F">
                <w:delText>Draft json-web-token</w:delText>
              </w:r>
            </w:del>
            <w:ins w:id="239" w:author="walco@walkit.nl" w:date="2019-09-21T12:33:00Z">
              <w:r w:rsidR="004E520F">
                <w:t>RFC 7519</w:t>
              </w:r>
            </w:ins>
            <w:r w:rsidRPr="00557E70">
              <w:t xml:space="preserve"> Section 4</w:t>
            </w:r>
          </w:p>
        </w:tc>
      </w:tr>
      <w:tr w:rsidR="006D5284" w:rsidRPr="00557E70" w14:paraId="066E83B3" w14:textId="77777777" w:rsidTr="00453371">
        <w:tc>
          <w:tcPr>
            <w:tcW w:w="1440" w:type="dxa"/>
            <w:shd w:val="clear" w:color="auto" w:fill="auto"/>
          </w:tcPr>
          <w:p w14:paraId="6F3A5147" w14:textId="77777777" w:rsidR="006D5284" w:rsidRPr="00557E70" w:rsidRDefault="006D5284" w:rsidP="006D5284">
            <w:pPr>
              <w:pStyle w:val="TableEntry"/>
            </w:pPr>
            <w:proofErr w:type="spellStart"/>
            <w:r w:rsidRPr="00557E70">
              <w:t>iat</w:t>
            </w:r>
            <w:proofErr w:type="spellEnd"/>
          </w:p>
        </w:tc>
        <w:tc>
          <w:tcPr>
            <w:tcW w:w="918" w:type="dxa"/>
            <w:shd w:val="clear" w:color="auto" w:fill="auto"/>
          </w:tcPr>
          <w:p w14:paraId="2B4D0947" w14:textId="77777777" w:rsidR="006D5284" w:rsidRPr="00557E70" w:rsidRDefault="006D5284" w:rsidP="006D5284">
            <w:pPr>
              <w:pStyle w:val="TableEntry"/>
            </w:pPr>
            <w:r w:rsidRPr="00557E70">
              <w:t>O</w:t>
            </w:r>
          </w:p>
        </w:tc>
        <w:tc>
          <w:tcPr>
            <w:tcW w:w="3420" w:type="dxa"/>
            <w:shd w:val="clear" w:color="auto" w:fill="auto"/>
          </w:tcPr>
          <w:p w14:paraId="4569C5A1" w14:textId="77777777" w:rsidR="006D5284" w:rsidRPr="00557E70" w:rsidRDefault="006D5284" w:rsidP="006D5284">
            <w:pPr>
              <w:pStyle w:val="TableEntry"/>
            </w:pPr>
            <w:r w:rsidRPr="00557E70">
              <w:t xml:space="preserve">Issued at time </w:t>
            </w:r>
          </w:p>
        </w:tc>
        <w:tc>
          <w:tcPr>
            <w:tcW w:w="3150" w:type="dxa"/>
            <w:shd w:val="clear" w:color="auto" w:fill="auto"/>
          </w:tcPr>
          <w:p w14:paraId="05CF8D5B" w14:textId="1CD02D52" w:rsidR="006D5284" w:rsidRPr="00557E70" w:rsidRDefault="006D5284" w:rsidP="006D5284">
            <w:pPr>
              <w:pStyle w:val="TableEntry"/>
            </w:pPr>
            <w:del w:id="240" w:author="walco@walkit.nl" w:date="2019-09-21T12:33:00Z">
              <w:r w:rsidRPr="00557E70" w:rsidDel="004E520F">
                <w:delText>Draft json-web-token</w:delText>
              </w:r>
            </w:del>
            <w:ins w:id="241" w:author="walco@walkit.nl" w:date="2019-09-21T12:33:00Z">
              <w:r w:rsidR="004E520F">
                <w:t>RFC 7519</w:t>
              </w:r>
            </w:ins>
            <w:r w:rsidRPr="00557E70">
              <w:t xml:space="preserve"> Section 4</w:t>
            </w:r>
          </w:p>
        </w:tc>
      </w:tr>
      <w:tr w:rsidR="006D5284" w:rsidRPr="00557E70" w14:paraId="2C20279F" w14:textId="77777777" w:rsidTr="00453371">
        <w:tc>
          <w:tcPr>
            <w:tcW w:w="1440" w:type="dxa"/>
            <w:shd w:val="clear" w:color="auto" w:fill="auto"/>
          </w:tcPr>
          <w:p w14:paraId="58BF20E0" w14:textId="77777777" w:rsidR="006D5284" w:rsidRPr="00557E70" w:rsidRDefault="006D5284" w:rsidP="006D5284">
            <w:pPr>
              <w:pStyle w:val="TableEntry"/>
            </w:pPr>
            <w:proofErr w:type="spellStart"/>
            <w:r w:rsidRPr="00557E70">
              <w:t>typ</w:t>
            </w:r>
            <w:proofErr w:type="spellEnd"/>
          </w:p>
        </w:tc>
        <w:tc>
          <w:tcPr>
            <w:tcW w:w="918" w:type="dxa"/>
            <w:shd w:val="clear" w:color="auto" w:fill="auto"/>
          </w:tcPr>
          <w:p w14:paraId="375D09B7" w14:textId="77777777" w:rsidR="006D5284" w:rsidRPr="00557E70" w:rsidRDefault="006D5284" w:rsidP="006D5284">
            <w:pPr>
              <w:pStyle w:val="TableEntry"/>
            </w:pPr>
            <w:r w:rsidRPr="00557E70">
              <w:t>O</w:t>
            </w:r>
          </w:p>
        </w:tc>
        <w:tc>
          <w:tcPr>
            <w:tcW w:w="3420" w:type="dxa"/>
            <w:shd w:val="clear" w:color="auto" w:fill="auto"/>
          </w:tcPr>
          <w:p w14:paraId="074A913E" w14:textId="77777777" w:rsidR="006D5284" w:rsidRPr="00557E70" w:rsidRDefault="006D5284" w:rsidP="006D5284">
            <w:pPr>
              <w:pStyle w:val="TableEntry"/>
            </w:pPr>
            <w:r w:rsidRPr="00557E70">
              <w:t xml:space="preserve">Type </w:t>
            </w:r>
          </w:p>
        </w:tc>
        <w:tc>
          <w:tcPr>
            <w:tcW w:w="3150" w:type="dxa"/>
            <w:shd w:val="clear" w:color="auto" w:fill="auto"/>
          </w:tcPr>
          <w:p w14:paraId="52B2B03E" w14:textId="796769F8" w:rsidR="006D5284" w:rsidRPr="00557E70" w:rsidRDefault="006D5284" w:rsidP="006D5284">
            <w:pPr>
              <w:pStyle w:val="TableEntry"/>
            </w:pPr>
            <w:del w:id="242" w:author="walco@walkit.nl" w:date="2019-09-21T12:33:00Z">
              <w:r w:rsidRPr="00557E70" w:rsidDel="004E520F">
                <w:delText>Draft json-web-token</w:delText>
              </w:r>
            </w:del>
            <w:ins w:id="243" w:author="walco@walkit.nl" w:date="2019-09-21T12:33:00Z">
              <w:r w:rsidR="004E520F">
                <w:t>RFC 7519</w:t>
              </w:r>
            </w:ins>
            <w:r w:rsidRPr="00557E70">
              <w:t xml:space="preserve"> Section 4</w:t>
            </w:r>
          </w:p>
        </w:tc>
      </w:tr>
      <w:tr w:rsidR="006D5284" w:rsidRPr="00557E70" w14:paraId="68E2460E" w14:textId="77777777" w:rsidTr="00453371">
        <w:tc>
          <w:tcPr>
            <w:tcW w:w="1440" w:type="dxa"/>
            <w:shd w:val="clear" w:color="auto" w:fill="auto"/>
          </w:tcPr>
          <w:p w14:paraId="689CC438" w14:textId="77777777" w:rsidR="006D5284" w:rsidRPr="00557E70" w:rsidRDefault="006D5284" w:rsidP="006D5284">
            <w:pPr>
              <w:pStyle w:val="TableEntry"/>
            </w:pPr>
            <w:proofErr w:type="spellStart"/>
            <w:r w:rsidRPr="00557E70">
              <w:t>jti</w:t>
            </w:r>
            <w:proofErr w:type="spellEnd"/>
          </w:p>
        </w:tc>
        <w:tc>
          <w:tcPr>
            <w:tcW w:w="918" w:type="dxa"/>
            <w:shd w:val="clear" w:color="auto" w:fill="auto"/>
          </w:tcPr>
          <w:p w14:paraId="612080CB" w14:textId="77777777" w:rsidR="006D5284" w:rsidRPr="00557E70" w:rsidRDefault="006D5284" w:rsidP="006D5284">
            <w:pPr>
              <w:pStyle w:val="TableEntry"/>
            </w:pPr>
            <w:r w:rsidRPr="00557E70">
              <w:t>R</w:t>
            </w:r>
          </w:p>
        </w:tc>
        <w:tc>
          <w:tcPr>
            <w:tcW w:w="3420" w:type="dxa"/>
            <w:shd w:val="clear" w:color="auto" w:fill="auto"/>
          </w:tcPr>
          <w:p w14:paraId="36F9CD87" w14:textId="77777777" w:rsidR="006D5284" w:rsidRPr="00557E70" w:rsidRDefault="006D5284" w:rsidP="006D5284">
            <w:pPr>
              <w:pStyle w:val="TableEntry"/>
            </w:pPr>
            <w:r w:rsidRPr="00557E70">
              <w:t xml:space="preserve">JWT ID  </w:t>
            </w:r>
          </w:p>
        </w:tc>
        <w:tc>
          <w:tcPr>
            <w:tcW w:w="3150" w:type="dxa"/>
            <w:shd w:val="clear" w:color="auto" w:fill="auto"/>
          </w:tcPr>
          <w:p w14:paraId="284E8F75" w14:textId="0F593E5E" w:rsidR="006D5284" w:rsidRPr="00557E70" w:rsidRDefault="006D5284" w:rsidP="006D5284">
            <w:pPr>
              <w:pStyle w:val="TableEntry"/>
            </w:pPr>
            <w:del w:id="244" w:author="walco@walkit.nl" w:date="2019-09-21T12:33:00Z">
              <w:r w:rsidRPr="00557E70" w:rsidDel="004E520F">
                <w:delText>Draft json-web-token</w:delText>
              </w:r>
            </w:del>
            <w:ins w:id="245" w:author="walco@walkit.nl" w:date="2019-09-21T12:33:00Z">
              <w:r w:rsidR="004E520F">
                <w:t>RFC 7519</w:t>
              </w:r>
            </w:ins>
            <w:r w:rsidRPr="00557E70">
              <w:t xml:space="preserve"> Section 4</w:t>
            </w:r>
          </w:p>
        </w:tc>
      </w:tr>
    </w:tbl>
    <w:p w14:paraId="4BA67D06" w14:textId="77777777" w:rsidR="00007B73" w:rsidRPr="00557E70" w:rsidRDefault="00007B73" w:rsidP="00607494">
      <w:pPr>
        <w:pStyle w:val="BodyText"/>
      </w:pPr>
    </w:p>
    <w:p w14:paraId="7F71B641" w14:textId="0794AE44" w:rsidR="006E6CAD" w:rsidRDefault="00365E38" w:rsidP="007438DE">
      <w:pPr>
        <w:pStyle w:val="BodyText"/>
        <w:rPr>
          <w:ins w:id="246" w:author="walco@walkit.nl" w:date="2020-06-11T13:54:00Z"/>
        </w:rPr>
      </w:pPr>
      <w:r w:rsidRPr="00557E70">
        <w:t xml:space="preserve">The </w:t>
      </w:r>
      <w:r w:rsidR="00A263E3" w:rsidRPr="00557E70">
        <w:t>Authorized Client, Authorization Server, and Resource Server</w:t>
      </w:r>
      <w:r w:rsidRPr="00557E70">
        <w:t xml:space="preserve"> shall support the following extensions to the JWT </w:t>
      </w:r>
      <w:del w:id="247" w:author="walco@walkit.nl" w:date="2020-06-11T13:50:00Z">
        <w:r w:rsidRPr="00557E70" w:rsidDel="000A5437">
          <w:delText>parameters</w:delText>
        </w:r>
      </w:del>
      <w:ins w:id="248" w:author="walco@walkit.nl" w:date="2020-06-11T13:50:00Z">
        <w:r w:rsidR="000A5437">
          <w:t>claims</w:t>
        </w:r>
      </w:ins>
      <w:r w:rsidR="0000242C" w:rsidRPr="00557E70">
        <w:t xml:space="preserve">. </w:t>
      </w:r>
      <w:r w:rsidRPr="00557E70">
        <w:t xml:space="preserve">All of these </w:t>
      </w:r>
      <w:del w:id="249" w:author="walco@walkit.nl" w:date="2020-06-11T13:50:00Z">
        <w:r w:rsidRPr="00557E70" w:rsidDel="000A5437">
          <w:delText xml:space="preserve">parameters </w:delText>
        </w:r>
      </w:del>
      <w:ins w:id="250" w:author="walco@walkit.nl" w:date="2020-06-11T13:50:00Z">
        <w:r w:rsidR="000A5437">
          <w:t>claims</w:t>
        </w:r>
        <w:r w:rsidR="000A5437" w:rsidRPr="00557E70">
          <w:t xml:space="preserve"> </w:t>
        </w:r>
      </w:ins>
      <w:r w:rsidRPr="00557E70">
        <w:t>are option</w:t>
      </w:r>
      <w:r w:rsidR="00AA6486" w:rsidRPr="00557E70">
        <w:t>al</w:t>
      </w:r>
      <w:r w:rsidRPr="00557E70">
        <w:t xml:space="preserve"> in the JWT token</w:t>
      </w:r>
      <w:r w:rsidR="0000242C" w:rsidRPr="00557E70">
        <w:t xml:space="preserve">. </w:t>
      </w:r>
      <w:ins w:id="251" w:author="walco@walkit.nl" w:date="2020-06-11T13:56:00Z">
        <w:r w:rsidR="00624C0C">
          <w:t>However, i</w:t>
        </w:r>
      </w:ins>
      <w:del w:id="252" w:author="walco@walkit.nl" w:date="2020-06-11T13:55:00Z">
        <w:r w:rsidRPr="00557E70" w:rsidDel="006E6CAD">
          <w:delText xml:space="preserve">The </w:delText>
        </w:r>
      </w:del>
      <w:del w:id="253" w:author="walco@walkit.nl" w:date="2020-06-11T13:50:00Z">
        <w:r w:rsidRPr="00557E70" w:rsidDel="000A5437">
          <w:delText xml:space="preserve">parameter </w:delText>
        </w:r>
      </w:del>
      <w:del w:id="254" w:author="walco@walkit.nl" w:date="2020-06-11T13:55:00Z">
        <w:r w:rsidRPr="00557E70" w:rsidDel="006E6CAD">
          <w:delText xml:space="preserve">content shall be the </w:delText>
        </w:r>
        <w:commentRangeStart w:id="255"/>
        <w:r w:rsidRPr="00557E70" w:rsidDel="006E6CAD">
          <w:delText xml:space="preserve">same as the content defined in </w:delText>
        </w:r>
        <w:r w:rsidR="00AA6486" w:rsidRPr="00557E70" w:rsidDel="006E6CAD">
          <w:delText>ITI-40</w:delText>
        </w:r>
        <w:commentRangeEnd w:id="255"/>
        <w:r w:rsidR="000A5437" w:rsidDel="006E6CAD">
          <w:rPr>
            <w:rStyle w:val="CommentReference"/>
          </w:rPr>
          <w:commentReference w:id="255"/>
        </w:r>
        <w:r w:rsidR="0000242C" w:rsidRPr="00557E70" w:rsidDel="006E6CAD">
          <w:delText xml:space="preserve">. </w:delText>
        </w:r>
      </w:del>
      <w:ins w:id="256" w:author="walco@walkit.nl" w:date="2020-06-11T13:52:00Z">
        <w:r w:rsidR="006E6CAD">
          <w:t>f present</w:t>
        </w:r>
      </w:ins>
      <w:ins w:id="257" w:author="walco@walkit.nl" w:date="2020-06-11T13:53:00Z">
        <w:r w:rsidR="006E6CAD">
          <w:t xml:space="preserve">, the claims </w:t>
        </w:r>
      </w:ins>
      <w:ins w:id="258" w:author="walco@walkit.nl" w:date="2020-06-11T13:54:00Z">
        <w:r w:rsidR="006E6CAD">
          <w:t>shall</w:t>
        </w:r>
      </w:ins>
      <w:ins w:id="259" w:author="walco@walkit.nl" w:date="2020-06-11T13:53:00Z">
        <w:r w:rsidR="006E6CAD">
          <w:t xml:space="preserve"> be wrapped in an “extensions” claim object that consists of the key ‘</w:t>
        </w:r>
        <w:proofErr w:type="spellStart"/>
        <w:r w:rsidR="006E6CAD">
          <w:t>ihe_iua</w:t>
        </w:r>
        <w:proofErr w:type="spellEnd"/>
        <w:r w:rsidR="006E6CAD">
          <w:t>’ and a</w:t>
        </w:r>
      </w:ins>
      <w:ins w:id="260" w:author="walco@walkit.nl" w:date="2020-06-11T13:54:00Z">
        <w:r w:rsidR="006E6CAD">
          <w:t xml:space="preserve"> value of a JSON object containing the claims</w:t>
        </w:r>
      </w:ins>
      <w:ins w:id="261" w:author="walco@walkit.nl" w:date="2020-06-11T13:55:00Z">
        <w:r w:rsidR="006E6CAD">
          <w:t>, as such</w:t>
        </w:r>
      </w:ins>
    </w:p>
    <w:p w14:paraId="55A59581" w14:textId="77777777" w:rsidR="006E6CAD" w:rsidRPr="006E6CAD" w:rsidRDefault="006E6CAD" w:rsidP="006E6CAD">
      <w:pPr>
        <w:pStyle w:val="HTMLPreformatted"/>
        <w:rPr>
          <w:ins w:id="262" w:author="walco@walkit.nl" w:date="2020-06-11T13:54:00Z"/>
          <w:rFonts w:cs="Courier New"/>
          <w:lang w:val="en-NL" w:eastAsia="en-GB"/>
        </w:rPr>
      </w:pPr>
      <w:ins w:id="263" w:author="walco@walkit.nl" w:date="2020-06-11T13:54:00Z">
        <w:r>
          <w:tab/>
        </w:r>
        <w:r w:rsidRPr="006E6CAD">
          <w:rPr>
            <w:rFonts w:cs="Courier New"/>
            <w:lang w:val="en-NL" w:eastAsia="en-GB"/>
          </w:rPr>
          <w:t>"extensions" : {</w:t>
        </w:r>
      </w:ins>
    </w:p>
    <w:p w14:paraId="4C65644F" w14:textId="77777777" w:rsidR="006E6CAD" w:rsidRPr="006E6CAD" w:rsidRDefault="006E6CAD" w:rsidP="006E6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64" w:author="walco@walkit.nl" w:date="2020-06-11T13:54:00Z"/>
          <w:rFonts w:ascii="Courier New" w:hAnsi="Courier New" w:cs="Courier New"/>
          <w:sz w:val="20"/>
          <w:lang w:val="en-NL" w:eastAsia="en-GB"/>
        </w:rPr>
      </w:pPr>
      <w:ins w:id="265" w:author="walco@walkit.nl" w:date="2020-06-11T13:54:00Z">
        <w:r w:rsidRPr="006E6CAD">
          <w:rPr>
            <w:rFonts w:ascii="Courier New" w:hAnsi="Courier New" w:cs="Courier New"/>
            <w:sz w:val="20"/>
            <w:lang w:val="en-NL" w:eastAsia="en-GB"/>
          </w:rPr>
          <w:t xml:space="preserve">        "ihe_iua" : {</w:t>
        </w:r>
      </w:ins>
    </w:p>
    <w:p w14:paraId="0E27C523" w14:textId="77777777" w:rsidR="006E6CAD" w:rsidRPr="006E6CAD" w:rsidRDefault="006E6CAD" w:rsidP="006E6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66" w:author="walco@walkit.nl" w:date="2020-06-11T13:54:00Z"/>
          <w:rFonts w:ascii="Courier New" w:hAnsi="Courier New" w:cs="Courier New"/>
          <w:sz w:val="20"/>
          <w:lang w:val="en-NL" w:eastAsia="en-GB"/>
        </w:rPr>
      </w:pPr>
      <w:ins w:id="267" w:author="walco@walkit.nl" w:date="2020-06-11T13:54:00Z">
        <w:r w:rsidRPr="006E6CAD">
          <w:rPr>
            <w:rFonts w:ascii="Courier New" w:hAnsi="Courier New" w:cs="Courier New"/>
            <w:sz w:val="20"/>
            <w:lang w:val="en-NL" w:eastAsia="en-GB"/>
          </w:rPr>
          <w:t xml:space="preserve">           "subject_id":"John Iyouay",</w:t>
        </w:r>
      </w:ins>
    </w:p>
    <w:p w14:paraId="26C291E1" w14:textId="77777777" w:rsidR="006E6CAD" w:rsidRPr="006E6CAD" w:rsidRDefault="006E6CAD" w:rsidP="006E6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68" w:author="walco@walkit.nl" w:date="2020-06-11T13:54:00Z"/>
          <w:rFonts w:ascii="Courier New" w:hAnsi="Courier New" w:cs="Courier New"/>
          <w:sz w:val="20"/>
          <w:lang w:val="en-NL" w:eastAsia="en-GB"/>
        </w:rPr>
      </w:pPr>
      <w:ins w:id="269" w:author="walco@walkit.nl" w:date="2020-06-11T13:54:00Z">
        <w:r w:rsidRPr="006E6CAD">
          <w:rPr>
            <w:rFonts w:ascii="Courier New" w:hAnsi="Courier New" w:cs="Courier New"/>
            <w:sz w:val="20"/>
            <w:lang w:val="en-NL" w:eastAsia="en-GB"/>
          </w:rPr>
          <w:t xml:space="preserve">           ...</w:t>
        </w:r>
      </w:ins>
    </w:p>
    <w:p w14:paraId="11632721" w14:textId="77777777" w:rsidR="006E6CAD" w:rsidRPr="006E6CAD" w:rsidRDefault="006E6CAD" w:rsidP="006E6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70" w:author="walco@walkit.nl" w:date="2020-06-11T13:54:00Z"/>
          <w:rFonts w:ascii="Courier New" w:hAnsi="Courier New" w:cs="Courier New"/>
          <w:sz w:val="20"/>
          <w:lang w:val="en-NL" w:eastAsia="en-GB"/>
        </w:rPr>
      </w:pPr>
      <w:ins w:id="271" w:author="walco@walkit.nl" w:date="2020-06-11T13:54:00Z">
        <w:r w:rsidRPr="006E6CAD">
          <w:rPr>
            <w:rFonts w:ascii="Courier New" w:hAnsi="Courier New" w:cs="Courier New"/>
            <w:sz w:val="20"/>
            <w:lang w:val="en-NL" w:eastAsia="en-GB"/>
          </w:rPr>
          <w:t xml:space="preserve">         }</w:t>
        </w:r>
      </w:ins>
    </w:p>
    <w:p w14:paraId="23E0CDEB" w14:textId="77777777" w:rsidR="006E6CAD" w:rsidRPr="006E6CAD" w:rsidRDefault="006E6CAD" w:rsidP="006E6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72" w:author="walco@walkit.nl" w:date="2020-06-11T13:54:00Z"/>
          <w:rFonts w:ascii="Courier New" w:hAnsi="Courier New" w:cs="Courier New"/>
          <w:sz w:val="20"/>
          <w:lang w:val="en-NL" w:eastAsia="en-GB"/>
        </w:rPr>
      </w:pPr>
      <w:ins w:id="273" w:author="walco@walkit.nl" w:date="2020-06-11T13:54:00Z">
        <w:r w:rsidRPr="006E6CAD">
          <w:rPr>
            <w:rFonts w:ascii="Courier New" w:hAnsi="Courier New" w:cs="Courier New"/>
            <w:sz w:val="20"/>
            <w:lang w:val="en-NL" w:eastAsia="en-GB"/>
          </w:rPr>
          <w:t xml:space="preserve">      }</w:t>
        </w:r>
      </w:ins>
    </w:p>
    <w:p w14:paraId="292D4F5C" w14:textId="02487B4E" w:rsidR="006E6CAD" w:rsidRDefault="006E6CAD" w:rsidP="007438DE">
      <w:pPr>
        <w:pStyle w:val="BodyText"/>
        <w:rPr>
          <w:ins w:id="274" w:author="walco@walkit.nl" w:date="2020-06-11T13:52:00Z"/>
        </w:rPr>
      </w:pPr>
    </w:p>
    <w:p w14:paraId="4D172546" w14:textId="6EB84687" w:rsidR="00365E38" w:rsidRPr="00557E70" w:rsidRDefault="006E6CAD" w:rsidP="007438DE">
      <w:pPr>
        <w:pStyle w:val="BodyText"/>
      </w:pPr>
      <w:ins w:id="275" w:author="walco@walkit.nl" w:date="2020-06-11T13:55:00Z">
        <w:r w:rsidRPr="00557E70">
          <w:t xml:space="preserve">The </w:t>
        </w:r>
        <w:r>
          <w:t>claim</w:t>
        </w:r>
        <w:r w:rsidRPr="00557E70">
          <w:t xml:space="preserve"> </w:t>
        </w:r>
        <w:r w:rsidRPr="00557E70">
          <w:t xml:space="preserve">content shall be the </w:t>
        </w:r>
        <w:commentRangeStart w:id="276"/>
        <w:r w:rsidRPr="00557E70">
          <w:t>same as the content defined in ITI-40</w:t>
        </w:r>
        <w:commentRangeEnd w:id="276"/>
        <w:r>
          <w:rPr>
            <w:rStyle w:val="CommentReference"/>
          </w:rPr>
          <w:commentReference w:id="276"/>
        </w:r>
        <w:r w:rsidRPr="00557E70">
          <w:t>.</w:t>
        </w:r>
        <w:r>
          <w:t xml:space="preserve"> </w:t>
        </w:r>
      </w:ins>
      <w:r w:rsidR="00365E38" w:rsidRPr="00557E70">
        <w:t xml:space="preserve">The definition is summarized in this table for convenience. </w:t>
      </w:r>
    </w:p>
    <w:p w14:paraId="0BFDBCF5" w14:textId="77777777" w:rsidR="005E63F6" w:rsidRPr="00557E70" w:rsidRDefault="005E63F6" w:rsidP="007438DE">
      <w:pPr>
        <w:pStyle w:val="BodyText"/>
      </w:pPr>
    </w:p>
    <w:p w14:paraId="2046C445" w14:textId="6ED370B7" w:rsidR="00365E38" w:rsidRPr="00557E70" w:rsidRDefault="005E63F6" w:rsidP="003368EF">
      <w:pPr>
        <w:pStyle w:val="TableTitle"/>
      </w:pPr>
      <w:r w:rsidRPr="00557E70">
        <w:lastRenderedPageBreak/>
        <w:t xml:space="preserve">Table </w:t>
      </w:r>
      <w:r w:rsidR="00292E60" w:rsidRPr="00557E70">
        <w:t>3.71</w:t>
      </w:r>
      <w:r w:rsidRPr="00557E70">
        <w:t>.4.1.2.1-</w:t>
      </w:r>
      <w:r w:rsidR="00AE72C0" w:rsidRPr="00557E70">
        <w:t>2</w:t>
      </w:r>
      <w:r w:rsidRPr="00557E70">
        <w:t xml:space="preserve">: Extensions to JWT </w:t>
      </w:r>
      <w:del w:id="277" w:author="walco@walkit.nl" w:date="2020-06-11T13:50:00Z">
        <w:r w:rsidRPr="00557E70" w:rsidDel="000A5437">
          <w:delText xml:space="preserve">Parameters </w:delText>
        </w:r>
      </w:del>
      <w:ins w:id="278" w:author="walco@walkit.nl" w:date="2020-06-11T13:50:00Z">
        <w:r w:rsidR="000A5437">
          <w:t>Claims</w:t>
        </w:r>
        <w:r w:rsidR="000A5437" w:rsidRPr="00557E70">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2511"/>
        <w:gridCol w:w="4299"/>
      </w:tblGrid>
      <w:tr w:rsidR="000A5437" w:rsidRPr="00557E70" w14:paraId="45F59203" w14:textId="77777777" w:rsidTr="00453371">
        <w:trPr>
          <w:tblHeader/>
        </w:trPr>
        <w:tc>
          <w:tcPr>
            <w:tcW w:w="3192" w:type="dxa"/>
            <w:shd w:val="clear" w:color="auto" w:fill="D9D9D9"/>
          </w:tcPr>
          <w:p w14:paraId="55E4468F" w14:textId="77777777" w:rsidR="00365E38" w:rsidRPr="00557E70" w:rsidRDefault="00365E38" w:rsidP="00494DE6">
            <w:pPr>
              <w:pStyle w:val="TableEntryHeader"/>
            </w:pPr>
            <w:r w:rsidRPr="00557E70">
              <w:t>XUA Attribute</w:t>
            </w:r>
          </w:p>
        </w:tc>
        <w:tc>
          <w:tcPr>
            <w:tcW w:w="3192" w:type="dxa"/>
            <w:shd w:val="clear" w:color="auto" w:fill="D9D9D9"/>
          </w:tcPr>
          <w:p w14:paraId="3173BE55" w14:textId="77777777" w:rsidR="00365E38" w:rsidRPr="00557E70" w:rsidRDefault="00365E38" w:rsidP="00494DE6">
            <w:pPr>
              <w:pStyle w:val="TableEntryHeader"/>
            </w:pPr>
            <w:r w:rsidRPr="00557E70">
              <w:t>XUA Definition</w:t>
            </w:r>
          </w:p>
        </w:tc>
        <w:tc>
          <w:tcPr>
            <w:tcW w:w="3192" w:type="dxa"/>
            <w:shd w:val="clear" w:color="auto" w:fill="D9D9D9"/>
          </w:tcPr>
          <w:p w14:paraId="40598950" w14:textId="5ABDA5E9" w:rsidR="00365E38" w:rsidRPr="00557E70" w:rsidRDefault="00365E38" w:rsidP="00494DE6">
            <w:pPr>
              <w:pStyle w:val="TableEntryHeader"/>
            </w:pPr>
            <w:r w:rsidRPr="00557E70">
              <w:t xml:space="preserve">JWT </w:t>
            </w:r>
            <w:del w:id="279" w:author="walco@walkit.nl" w:date="2020-06-11T13:52:00Z">
              <w:r w:rsidRPr="00557E70" w:rsidDel="000A5437">
                <w:delText>Parameter</w:delText>
              </w:r>
            </w:del>
            <w:ins w:id="280" w:author="walco@walkit.nl" w:date="2020-06-11T13:52:00Z">
              <w:r w:rsidR="000A5437">
                <w:t>Claim</w:t>
              </w:r>
            </w:ins>
          </w:p>
        </w:tc>
      </w:tr>
      <w:tr w:rsidR="00365E38" w:rsidRPr="00557E70" w14:paraId="3D065A74" w14:textId="77777777" w:rsidTr="00453371">
        <w:tc>
          <w:tcPr>
            <w:tcW w:w="3192" w:type="dxa"/>
            <w:shd w:val="clear" w:color="auto" w:fill="auto"/>
          </w:tcPr>
          <w:p w14:paraId="78EF4FA8" w14:textId="77777777" w:rsidR="00365E38" w:rsidRPr="00557E70" w:rsidRDefault="00365E38" w:rsidP="00494DE6">
            <w:pPr>
              <w:pStyle w:val="TableEntry"/>
            </w:pPr>
            <w:proofErr w:type="spellStart"/>
            <w:r w:rsidRPr="00557E70">
              <w:t>SubjectID</w:t>
            </w:r>
            <w:proofErr w:type="spellEnd"/>
          </w:p>
        </w:tc>
        <w:tc>
          <w:tcPr>
            <w:tcW w:w="3192" w:type="dxa"/>
            <w:shd w:val="clear" w:color="auto" w:fill="auto"/>
          </w:tcPr>
          <w:p w14:paraId="0FCFE6AE" w14:textId="77777777" w:rsidR="00365E38" w:rsidRPr="00557E70" w:rsidRDefault="00365E38" w:rsidP="00494DE6">
            <w:pPr>
              <w:pStyle w:val="TableEntry"/>
            </w:pPr>
            <w:r w:rsidRPr="00557E70">
              <w:t>Plain text user’s name</w:t>
            </w:r>
          </w:p>
        </w:tc>
        <w:tc>
          <w:tcPr>
            <w:tcW w:w="3192" w:type="dxa"/>
            <w:shd w:val="clear" w:color="auto" w:fill="auto"/>
          </w:tcPr>
          <w:p w14:paraId="35D1646C" w14:textId="6EC1790B" w:rsidR="00365E38" w:rsidRPr="00557E70" w:rsidRDefault="00365E38" w:rsidP="00494DE6">
            <w:pPr>
              <w:pStyle w:val="TableEntry"/>
            </w:pPr>
            <w:del w:id="281" w:author="walco@walkit.nl" w:date="2019-09-21T11:48:00Z">
              <w:r w:rsidRPr="00557E70" w:rsidDel="006D5284">
                <w:delText>SubjectID</w:delText>
              </w:r>
            </w:del>
            <w:proofErr w:type="spellStart"/>
            <w:ins w:id="282" w:author="walco@walkit.nl" w:date="2020-06-11T13:48:00Z">
              <w:r w:rsidR="000A5437">
                <w:t>subject_id</w:t>
              </w:r>
            </w:ins>
            <w:proofErr w:type="spellEnd"/>
          </w:p>
        </w:tc>
      </w:tr>
      <w:tr w:rsidR="00365E38" w:rsidRPr="00557E70" w14:paraId="0DDB7E4C" w14:textId="77777777" w:rsidTr="00453371">
        <w:tc>
          <w:tcPr>
            <w:tcW w:w="3192" w:type="dxa"/>
            <w:shd w:val="clear" w:color="auto" w:fill="auto"/>
          </w:tcPr>
          <w:p w14:paraId="37C8D81A" w14:textId="77777777" w:rsidR="00365E38" w:rsidRPr="00557E70" w:rsidRDefault="00365E38" w:rsidP="00494DE6">
            <w:pPr>
              <w:pStyle w:val="TableEntry"/>
            </w:pPr>
            <w:proofErr w:type="spellStart"/>
            <w:r w:rsidRPr="00557E70">
              <w:t>SubjectOrganization</w:t>
            </w:r>
            <w:proofErr w:type="spellEnd"/>
          </w:p>
        </w:tc>
        <w:tc>
          <w:tcPr>
            <w:tcW w:w="3192" w:type="dxa"/>
            <w:shd w:val="clear" w:color="auto" w:fill="auto"/>
          </w:tcPr>
          <w:p w14:paraId="2F172D9F" w14:textId="77777777" w:rsidR="00365E38" w:rsidRPr="00557E70" w:rsidRDefault="00365E38" w:rsidP="00494DE6">
            <w:pPr>
              <w:pStyle w:val="TableEntry"/>
            </w:pPr>
            <w:r w:rsidRPr="00557E70">
              <w:t>Plain text description of the Organization</w:t>
            </w:r>
          </w:p>
        </w:tc>
        <w:tc>
          <w:tcPr>
            <w:tcW w:w="3192" w:type="dxa"/>
            <w:shd w:val="clear" w:color="auto" w:fill="auto"/>
          </w:tcPr>
          <w:p w14:paraId="273DEDE0" w14:textId="35EBBB4C" w:rsidR="00365E38" w:rsidRPr="00557E70" w:rsidRDefault="00365E38" w:rsidP="00494DE6">
            <w:pPr>
              <w:pStyle w:val="TableEntry"/>
            </w:pPr>
            <w:del w:id="283" w:author="walco@walkit.nl" w:date="2020-06-11T13:48:00Z">
              <w:r w:rsidRPr="00557E70" w:rsidDel="000A5437">
                <w:delText>SubjectOrganization</w:delText>
              </w:r>
            </w:del>
            <w:proofErr w:type="spellStart"/>
            <w:ins w:id="284" w:author="walco@walkit.nl" w:date="2020-06-11T13:48:00Z">
              <w:r w:rsidR="000A5437">
                <w:t>subject_organization</w:t>
              </w:r>
            </w:ins>
            <w:proofErr w:type="spellEnd"/>
          </w:p>
        </w:tc>
      </w:tr>
      <w:tr w:rsidR="00365E38" w:rsidRPr="00557E70" w14:paraId="017AEA87" w14:textId="77777777" w:rsidTr="00453371">
        <w:tc>
          <w:tcPr>
            <w:tcW w:w="3192" w:type="dxa"/>
            <w:shd w:val="clear" w:color="auto" w:fill="auto"/>
          </w:tcPr>
          <w:p w14:paraId="3888EDDF" w14:textId="77777777" w:rsidR="00365E38" w:rsidRPr="00557E70" w:rsidRDefault="00365E38" w:rsidP="00494DE6">
            <w:pPr>
              <w:pStyle w:val="TableEntry"/>
            </w:pPr>
            <w:proofErr w:type="spellStart"/>
            <w:r w:rsidRPr="00557E70">
              <w:t>SubjectOrganizationID</w:t>
            </w:r>
            <w:proofErr w:type="spellEnd"/>
          </w:p>
        </w:tc>
        <w:tc>
          <w:tcPr>
            <w:tcW w:w="3192" w:type="dxa"/>
            <w:shd w:val="clear" w:color="auto" w:fill="auto"/>
          </w:tcPr>
          <w:p w14:paraId="781A49B1" w14:textId="77777777" w:rsidR="00365E38" w:rsidRPr="00557E70" w:rsidRDefault="00365E38" w:rsidP="00494DE6">
            <w:pPr>
              <w:pStyle w:val="TableEntry"/>
            </w:pPr>
          </w:p>
        </w:tc>
        <w:tc>
          <w:tcPr>
            <w:tcW w:w="3192" w:type="dxa"/>
            <w:shd w:val="clear" w:color="auto" w:fill="auto"/>
          </w:tcPr>
          <w:p w14:paraId="238A08A8" w14:textId="28C10096" w:rsidR="00365E38" w:rsidRPr="00557E70" w:rsidRDefault="000A5437" w:rsidP="00494DE6">
            <w:pPr>
              <w:pStyle w:val="TableEntry"/>
            </w:pPr>
            <w:proofErr w:type="spellStart"/>
            <w:ins w:id="285" w:author="walco@walkit.nl" w:date="2020-06-11T13:49:00Z">
              <w:r>
                <w:t>subject_organization</w:t>
              </w:r>
            </w:ins>
            <w:del w:id="286" w:author="walco@walkit.nl" w:date="2020-06-11T13:48:00Z">
              <w:r w:rsidR="00365E38" w:rsidRPr="00557E70" w:rsidDel="000A5437">
                <w:delText>SubjectOrganizationID</w:delText>
              </w:r>
            </w:del>
            <w:ins w:id="287" w:author="walco@walkit.nl" w:date="2020-06-11T13:49:00Z">
              <w:r>
                <w:t>_id</w:t>
              </w:r>
            </w:ins>
            <w:proofErr w:type="spellEnd"/>
          </w:p>
        </w:tc>
      </w:tr>
      <w:tr w:rsidR="00365E38" w:rsidRPr="00557E70" w14:paraId="00740C92" w14:textId="77777777" w:rsidTr="00453371">
        <w:tc>
          <w:tcPr>
            <w:tcW w:w="3192" w:type="dxa"/>
            <w:shd w:val="clear" w:color="auto" w:fill="auto"/>
          </w:tcPr>
          <w:p w14:paraId="6383FA2F" w14:textId="77777777" w:rsidR="00365E38" w:rsidRPr="00557E70" w:rsidRDefault="00365E38" w:rsidP="00494DE6">
            <w:pPr>
              <w:pStyle w:val="TableEntry"/>
            </w:pPr>
            <w:proofErr w:type="spellStart"/>
            <w:r w:rsidRPr="00557E70">
              <w:t>HomeCommunityID</w:t>
            </w:r>
            <w:proofErr w:type="spellEnd"/>
          </w:p>
        </w:tc>
        <w:tc>
          <w:tcPr>
            <w:tcW w:w="3192" w:type="dxa"/>
            <w:shd w:val="clear" w:color="auto" w:fill="auto"/>
          </w:tcPr>
          <w:p w14:paraId="5921BF4E" w14:textId="77777777" w:rsidR="00365E38" w:rsidRPr="00557E70" w:rsidRDefault="00365E38" w:rsidP="00494DE6">
            <w:pPr>
              <w:pStyle w:val="TableEntry"/>
            </w:pPr>
            <w:r w:rsidRPr="00557E70">
              <w:t>Home Community ID where request originated</w:t>
            </w:r>
          </w:p>
        </w:tc>
        <w:tc>
          <w:tcPr>
            <w:tcW w:w="3192" w:type="dxa"/>
            <w:shd w:val="clear" w:color="auto" w:fill="auto"/>
          </w:tcPr>
          <w:p w14:paraId="7EB4FDA8" w14:textId="09D9E613" w:rsidR="00365E38" w:rsidRPr="00557E70" w:rsidRDefault="00365E38" w:rsidP="00494DE6">
            <w:pPr>
              <w:pStyle w:val="TableEntry"/>
            </w:pPr>
            <w:del w:id="288" w:author="walco@walkit.nl" w:date="2020-06-11T13:49:00Z">
              <w:r w:rsidRPr="00557E70" w:rsidDel="000A5437">
                <w:delText>HomeCommunityID</w:delText>
              </w:r>
            </w:del>
            <w:proofErr w:type="spellStart"/>
            <w:ins w:id="289" w:author="walco@walkit.nl" w:date="2020-06-11T13:49:00Z">
              <w:r w:rsidR="000A5437">
                <w:t>home_community_id</w:t>
              </w:r>
            </w:ins>
            <w:proofErr w:type="spellEnd"/>
          </w:p>
        </w:tc>
      </w:tr>
      <w:tr w:rsidR="00365E38" w:rsidRPr="00557E70" w14:paraId="6AD35F92" w14:textId="77777777" w:rsidTr="00453371">
        <w:tc>
          <w:tcPr>
            <w:tcW w:w="3192" w:type="dxa"/>
            <w:shd w:val="clear" w:color="auto" w:fill="auto"/>
          </w:tcPr>
          <w:p w14:paraId="7F12FE4C" w14:textId="77777777" w:rsidR="00365E38" w:rsidRPr="00557E70" w:rsidRDefault="00365E38" w:rsidP="00494DE6">
            <w:pPr>
              <w:pStyle w:val="TableEntry"/>
            </w:pPr>
            <w:proofErr w:type="spellStart"/>
            <w:r w:rsidRPr="00557E70">
              <w:t>NationalProviderIdentifier</w:t>
            </w:r>
            <w:proofErr w:type="spellEnd"/>
          </w:p>
        </w:tc>
        <w:tc>
          <w:tcPr>
            <w:tcW w:w="3192" w:type="dxa"/>
            <w:shd w:val="clear" w:color="auto" w:fill="auto"/>
          </w:tcPr>
          <w:p w14:paraId="16B2B1D5" w14:textId="77777777" w:rsidR="00365E38" w:rsidRPr="00557E70" w:rsidRDefault="00365E38" w:rsidP="00494DE6">
            <w:pPr>
              <w:pStyle w:val="TableEntry"/>
            </w:pPr>
          </w:p>
        </w:tc>
        <w:tc>
          <w:tcPr>
            <w:tcW w:w="3192" w:type="dxa"/>
            <w:shd w:val="clear" w:color="auto" w:fill="auto"/>
          </w:tcPr>
          <w:p w14:paraId="605CFFEF" w14:textId="4F2AD547" w:rsidR="00365E38" w:rsidRPr="00557E70" w:rsidRDefault="00365E38" w:rsidP="00494DE6">
            <w:pPr>
              <w:pStyle w:val="TableEntry"/>
            </w:pPr>
            <w:del w:id="290" w:author="walco@walkit.nl" w:date="2020-06-11T13:49:00Z">
              <w:r w:rsidRPr="00557E70" w:rsidDel="000A5437">
                <w:delText>NationalProviderIdentifier</w:delText>
              </w:r>
            </w:del>
            <w:proofErr w:type="spellStart"/>
            <w:ins w:id="291" w:author="walco@walkit.nl" w:date="2020-06-11T13:49:00Z">
              <w:r w:rsidR="000A5437">
                <w:t>national_provider_identifier</w:t>
              </w:r>
            </w:ins>
            <w:proofErr w:type="spellEnd"/>
          </w:p>
        </w:tc>
      </w:tr>
      <w:tr w:rsidR="00365E38" w:rsidRPr="00557E70" w14:paraId="73C59791" w14:textId="77777777" w:rsidTr="00453371">
        <w:tc>
          <w:tcPr>
            <w:tcW w:w="3192" w:type="dxa"/>
            <w:shd w:val="clear" w:color="auto" w:fill="auto"/>
          </w:tcPr>
          <w:p w14:paraId="4A064585" w14:textId="77777777" w:rsidR="00365E38" w:rsidRPr="00557E70" w:rsidRDefault="00365E38" w:rsidP="00494DE6">
            <w:pPr>
              <w:pStyle w:val="TableEntry"/>
            </w:pPr>
            <w:proofErr w:type="spellStart"/>
            <w:proofErr w:type="gramStart"/>
            <w:r w:rsidRPr="00557E70">
              <w:t>Subject:Role</w:t>
            </w:r>
            <w:proofErr w:type="spellEnd"/>
            <w:proofErr w:type="gramEnd"/>
          </w:p>
        </w:tc>
        <w:tc>
          <w:tcPr>
            <w:tcW w:w="3192" w:type="dxa"/>
            <w:shd w:val="clear" w:color="auto" w:fill="auto"/>
          </w:tcPr>
          <w:p w14:paraId="6DA5E54B" w14:textId="77777777" w:rsidR="00365E38" w:rsidRPr="00557E70" w:rsidRDefault="00365E38" w:rsidP="00494DE6">
            <w:pPr>
              <w:pStyle w:val="TableEntry"/>
            </w:pPr>
          </w:p>
        </w:tc>
        <w:tc>
          <w:tcPr>
            <w:tcW w:w="3192" w:type="dxa"/>
            <w:shd w:val="clear" w:color="auto" w:fill="auto"/>
          </w:tcPr>
          <w:p w14:paraId="105A5041" w14:textId="401B9655" w:rsidR="00365E38" w:rsidRPr="00557E70" w:rsidRDefault="00365E38" w:rsidP="00494DE6">
            <w:pPr>
              <w:pStyle w:val="TableEntry"/>
            </w:pPr>
            <w:del w:id="292" w:author="walco@walkit.nl" w:date="2020-06-11T13:49:00Z">
              <w:r w:rsidRPr="00557E70" w:rsidDel="000A5437">
                <w:delText>SubjectRole</w:delText>
              </w:r>
            </w:del>
            <w:proofErr w:type="spellStart"/>
            <w:ins w:id="293" w:author="walco@walkit.nl" w:date="2020-06-11T13:49:00Z">
              <w:r w:rsidR="000A5437">
                <w:t>subject_role</w:t>
              </w:r>
            </w:ins>
            <w:proofErr w:type="spellEnd"/>
          </w:p>
        </w:tc>
      </w:tr>
      <w:tr w:rsidR="00365E38" w:rsidRPr="00557E70" w14:paraId="12EF09D4" w14:textId="77777777" w:rsidTr="00453371">
        <w:tc>
          <w:tcPr>
            <w:tcW w:w="3192" w:type="dxa"/>
            <w:shd w:val="clear" w:color="auto" w:fill="auto"/>
          </w:tcPr>
          <w:p w14:paraId="7E547A3A" w14:textId="03A9C6EF" w:rsidR="00365E38" w:rsidRPr="00557E70" w:rsidRDefault="00365E38" w:rsidP="00453371">
            <w:pPr>
              <w:pStyle w:val="TableEntry"/>
              <w:ind w:left="0"/>
            </w:pPr>
            <w:r w:rsidRPr="00557E70">
              <w:t xml:space="preserve"> </w:t>
            </w:r>
            <w:r w:rsidR="007438DE" w:rsidRPr="00557E70">
              <w:t>d</w:t>
            </w:r>
            <w:r w:rsidRPr="00557E70">
              <w:t>o</w:t>
            </w:r>
            <w:ins w:id="294" w:author="walco@walkit.nl" w:date="2020-06-11T13:56:00Z">
              <w:r w:rsidR="00624C0C">
                <w:t>c</w:t>
              </w:r>
            </w:ins>
            <w:ins w:id="295" w:author="walco@walkit.nl" w:date="2020-06-11T13:57:00Z">
              <w:r w:rsidR="00A96BD4">
                <w:t>id</w:t>
              </w:r>
            </w:ins>
            <w:del w:id="296" w:author="walco@walkit.nl" w:date="2020-06-11T13:56:00Z">
              <w:r w:rsidRPr="00557E70" w:rsidDel="00624C0C">
                <w:delText>cid</w:delText>
              </w:r>
            </w:del>
          </w:p>
        </w:tc>
        <w:tc>
          <w:tcPr>
            <w:tcW w:w="3192" w:type="dxa"/>
            <w:shd w:val="clear" w:color="auto" w:fill="auto"/>
          </w:tcPr>
          <w:p w14:paraId="09E1FA49" w14:textId="77777777" w:rsidR="00365E38" w:rsidRPr="00557E70" w:rsidRDefault="00365E38" w:rsidP="00494DE6">
            <w:pPr>
              <w:pStyle w:val="TableEntry"/>
            </w:pPr>
            <w:r w:rsidRPr="00557E70">
              <w:t>Patient Privacy Policy Acknowledgement Document ID</w:t>
            </w:r>
          </w:p>
        </w:tc>
        <w:tc>
          <w:tcPr>
            <w:tcW w:w="3192" w:type="dxa"/>
            <w:shd w:val="clear" w:color="auto" w:fill="auto"/>
          </w:tcPr>
          <w:p w14:paraId="3D4B75B2" w14:textId="2D8F9F65" w:rsidR="00365E38" w:rsidRPr="00557E70" w:rsidRDefault="007438DE" w:rsidP="00494DE6">
            <w:pPr>
              <w:pStyle w:val="TableEntry"/>
            </w:pPr>
            <w:del w:id="297" w:author="walco@walkit.nl" w:date="2020-06-11T13:49:00Z">
              <w:r w:rsidRPr="00557E70" w:rsidDel="000A5437">
                <w:delText>d</w:delText>
              </w:r>
              <w:r w:rsidR="00365E38" w:rsidRPr="00557E70" w:rsidDel="000A5437">
                <w:delText>ocid</w:delText>
              </w:r>
            </w:del>
            <w:proofErr w:type="spellStart"/>
            <w:ins w:id="298" w:author="walco@walkit.nl" w:date="2020-06-11T13:49:00Z">
              <w:r w:rsidR="000A5437">
                <w:t>doc_id</w:t>
              </w:r>
            </w:ins>
            <w:proofErr w:type="spellEnd"/>
          </w:p>
        </w:tc>
      </w:tr>
      <w:tr w:rsidR="00365E38" w:rsidRPr="00557E70" w14:paraId="57986A74" w14:textId="77777777" w:rsidTr="00453371">
        <w:trPr>
          <w:trHeight w:val="56"/>
        </w:trPr>
        <w:tc>
          <w:tcPr>
            <w:tcW w:w="3192" w:type="dxa"/>
            <w:shd w:val="clear" w:color="auto" w:fill="auto"/>
          </w:tcPr>
          <w:p w14:paraId="7758CD86" w14:textId="77777777" w:rsidR="00365E38" w:rsidRPr="00557E70" w:rsidRDefault="007438DE" w:rsidP="00453371">
            <w:pPr>
              <w:pStyle w:val="TableEntry"/>
              <w:ind w:left="0"/>
            </w:pPr>
            <w:proofErr w:type="spellStart"/>
            <w:r w:rsidRPr="00557E70">
              <w:t>a</w:t>
            </w:r>
            <w:r w:rsidR="00365E38" w:rsidRPr="00557E70">
              <w:t>cp</w:t>
            </w:r>
            <w:proofErr w:type="spellEnd"/>
          </w:p>
        </w:tc>
        <w:tc>
          <w:tcPr>
            <w:tcW w:w="3192" w:type="dxa"/>
            <w:shd w:val="clear" w:color="auto" w:fill="auto"/>
          </w:tcPr>
          <w:p w14:paraId="24D180C6" w14:textId="77777777" w:rsidR="00365E38" w:rsidRPr="00557E70" w:rsidRDefault="00365E38" w:rsidP="00494DE6">
            <w:pPr>
              <w:pStyle w:val="TableEntry"/>
            </w:pPr>
            <w:r w:rsidRPr="00557E70">
              <w:t>Patient Privacy Policy Identifier</w:t>
            </w:r>
          </w:p>
        </w:tc>
        <w:tc>
          <w:tcPr>
            <w:tcW w:w="3192" w:type="dxa"/>
            <w:shd w:val="clear" w:color="auto" w:fill="auto"/>
          </w:tcPr>
          <w:p w14:paraId="1445DF69" w14:textId="33960279" w:rsidR="00365E38" w:rsidRPr="00557E70" w:rsidRDefault="007438DE" w:rsidP="00494DE6">
            <w:pPr>
              <w:pStyle w:val="TableEntry"/>
            </w:pPr>
            <w:proofErr w:type="spellStart"/>
            <w:r w:rsidRPr="00557E70">
              <w:t>a</w:t>
            </w:r>
            <w:r w:rsidR="00365E38" w:rsidRPr="00557E70">
              <w:t>cp</w:t>
            </w:r>
            <w:proofErr w:type="spellEnd"/>
            <w:r w:rsidR="00365E38" w:rsidRPr="00557E70">
              <w:t xml:space="preserve"> </w:t>
            </w:r>
          </w:p>
        </w:tc>
      </w:tr>
      <w:tr w:rsidR="00365E38" w:rsidRPr="00557E70" w14:paraId="32CC2849" w14:textId="77777777" w:rsidTr="00453371">
        <w:tc>
          <w:tcPr>
            <w:tcW w:w="3192" w:type="dxa"/>
            <w:shd w:val="clear" w:color="auto" w:fill="auto"/>
          </w:tcPr>
          <w:p w14:paraId="0D38BD89" w14:textId="77777777" w:rsidR="00365E38" w:rsidRPr="00557E70" w:rsidRDefault="00365E38" w:rsidP="00453371">
            <w:pPr>
              <w:pStyle w:val="TableEntry"/>
              <w:ind w:left="0"/>
            </w:pPr>
            <w:proofErr w:type="spellStart"/>
            <w:r w:rsidRPr="00557E70">
              <w:t>Purpose</w:t>
            </w:r>
            <w:r w:rsidR="007438DE" w:rsidRPr="00557E70">
              <w:t>O</w:t>
            </w:r>
            <w:r w:rsidRPr="00557E70">
              <w:t>f</w:t>
            </w:r>
            <w:r w:rsidR="007438DE" w:rsidRPr="00557E70">
              <w:t>U</w:t>
            </w:r>
            <w:r w:rsidRPr="00557E70">
              <w:t>se</w:t>
            </w:r>
            <w:proofErr w:type="spellEnd"/>
          </w:p>
        </w:tc>
        <w:tc>
          <w:tcPr>
            <w:tcW w:w="3192" w:type="dxa"/>
            <w:shd w:val="clear" w:color="auto" w:fill="auto"/>
          </w:tcPr>
          <w:p w14:paraId="54CBD8A1" w14:textId="77777777" w:rsidR="00365E38" w:rsidRPr="00557E70" w:rsidRDefault="00365E38" w:rsidP="00494DE6">
            <w:pPr>
              <w:pStyle w:val="TableEntry"/>
            </w:pPr>
            <w:r w:rsidRPr="00557E70">
              <w:t>Purpose of Use for the request</w:t>
            </w:r>
          </w:p>
        </w:tc>
        <w:tc>
          <w:tcPr>
            <w:tcW w:w="3192" w:type="dxa"/>
            <w:shd w:val="clear" w:color="auto" w:fill="auto"/>
          </w:tcPr>
          <w:p w14:paraId="2B428A9B" w14:textId="772ACC34" w:rsidR="00365E38" w:rsidRPr="00557E70" w:rsidRDefault="00365E38" w:rsidP="00494DE6">
            <w:pPr>
              <w:pStyle w:val="TableEntry"/>
            </w:pPr>
            <w:del w:id="299" w:author="walco@walkit.nl" w:date="2020-06-11T13:49:00Z">
              <w:r w:rsidRPr="00557E70" w:rsidDel="000A5437">
                <w:delText>Purpose</w:delText>
              </w:r>
              <w:r w:rsidR="007438DE" w:rsidRPr="00557E70" w:rsidDel="000A5437">
                <w:delText>O</w:delText>
              </w:r>
              <w:r w:rsidRPr="00557E70" w:rsidDel="000A5437">
                <w:delText>f</w:delText>
              </w:r>
              <w:r w:rsidR="007438DE" w:rsidRPr="00557E70" w:rsidDel="000A5437">
                <w:delText>U</w:delText>
              </w:r>
              <w:r w:rsidRPr="00557E70" w:rsidDel="000A5437">
                <w:delText>se</w:delText>
              </w:r>
            </w:del>
            <w:proofErr w:type="spellStart"/>
            <w:ins w:id="300" w:author="walco@walkit.nl" w:date="2020-06-11T13:49:00Z">
              <w:r w:rsidR="000A5437">
                <w:t>purpose_of_use</w:t>
              </w:r>
            </w:ins>
            <w:proofErr w:type="spellEnd"/>
          </w:p>
        </w:tc>
      </w:tr>
      <w:tr w:rsidR="007438DE" w:rsidRPr="00557E70" w14:paraId="605A2A88" w14:textId="77777777" w:rsidTr="00453371">
        <w:tc>
          <w:tcPr>
            <w:tcW w:w="3192" w:type="dxa"/>
            <w:shd w:val="clear" w:color="auto" w:fill="auto"/>
          </w:tcPr>
          <w:p w14:paraId="5D325966" w14:textId="77777777" w:rsidR="007438DE" w:rsidRPr="00557E70" w:rsidRDefault="007438DE" w:rsidP="00453371">
            <w:pPr>
              <w:pStyle w:val="TableEntry"/>
              <w:ind w:left="0"/>
            </w:pPr>
            <w:r w:rsidRPr="00557E70">
              <w:t>Resource-ID</w:t>
            </w:r>
          </w:p>
        </w:tc>
        <w:tc>
          <w:tcPr>
            <w:tcW w:w="3192" w:type="dxa"/>
            <w:shd w:val="clear" w:color="auto" w:fill="auto"/>
          </w:tcPr>
          <w:p w14:paraId="6F9C98EF" w14:textId="77777777" w:rsidR="007438DE" w:rsidRPr="00557E70" w:rsidRDefault="007438DE" w:rsidP="00494DE6">
            <w:pPr>
              <w:pStyle w:val="TableEntry"/>
            </w:pPr>
            <w:r w:rsidRPr="00557E70">
              <w:t>Patient ID related to the Patient Privacy Policy Identifier</w:t>
            </w:r>
          </w:p>
        </w:tc>
        <w:tc>
          <w:tcPr>
            <w:tcW w:w="3192" w:type="dxa"/>
            <w:shd w:val="clear" w:color="auto" w:fill="auto"/>
          </w:tcPr>
          <w:p w14:paraId="65A404D4" w14:textId="3AAFC219" w:rsidR="007438DE" w:rsidRPr="00557E70" w:rsidRDefault="007438DE" w:rsidP="00494DE6">
            <w:pPr>
              <w:pStyle w:val="TableEntry"/>
            </w:pPr>
            <w:del w:id="301" w:author="walco@walkit.nl" w:date="2020-06-11T13:49:00Z">
              <w:r w:rsidRPr="00557E70" w:rsidDel="000A5437">
                <w:delText>resourceID</w:delText>
              </w:r>
            </w:del>
            <w:proofErr w:type="spellStart"/>
            <w:ins w:id="302" w:author="walco@walkit.nl" w:date="2020-06-11T13:49:00Z">
              <w:r w:rsidR="000A5437">
                <w:t>patient_id</w:t>
              </w:r>
            </w:ins>
            <w:proofErr w:type="spellEnd"/>
          </w:p>
        </w:tc>
      </w:tr>
      <w:tr w:rsidR="009A3C86" w:rsidRPr="00557E70" w14:paraId="06E0890B" w14:textId="77777777" w:rsidTr="00453371">
        <w:tc>
          <w:tcPr>
            <w:tcW w:w="3192" w:type="dxa"/>
            <w:shd w:val="clear" w:color="auto" w:fill="auto"/>
          </w:tcPr>
          <w:p w14:paraId="7E1E845C" w14:textId="77777777" w:rsidR="009A3C86" w:rsidRPr="00557E70" w:rsidRDefault="009A3C86" w:rsidP="00453371">
            <w:pPr>
              <w:pStyle w:val="TableEntry"/>
              <w:ind w:left="0"/>
            </w:pPr>
          </w:p>
        </w:tc>
        <w:tc>
          <w:tcPr>
            <w:tcW w:w="3192" w:type="dxa"/>
            <w:shd w:val="clear" w:color="auto" w:fill="auto"/>
          </w:tcPr>
          <w:p w14:paraId="73C8BF45" w14:textId="77777777" w:rsidR="009A3C86" w:rsidRPr="00557E70" w:rsidRDefault="00335785" w:rsidP="00494DE6">
            <w:pPr>
              <w:pStyle w:val="TableEntry"/>
            </w:pPr>
            <w:r w:rsidRPr="00557E70">
              <w:t>Patient ID, Citizen ID, or other similar public ID used for health identification purposes.</w:t>
            </w:r>
          </w:p>
        </w:tc>
        <w:tc>
          <w:tcPr>
            <w:tcW w:w="3192" w:type="dxa"/>
            <w:shd w:val="clear" w:color="auto" w:fill="auto"/>
          </w:tcPr>
          <w:p w14:paraId="775EB206" w14:textId="40C0521A" w:rsidR="009A3C86" w:rsidRPr="00557E70" w:rsidRDefault="00335785" w:rsidP="00494DE6">
            <w:pPr>
              <w:pStyle w:val="TableEntry"/>
            </w:pPr>
            <w:del w:id="303" w:author="walco@walkit.nl" w:date="2020-06-11T13:50:00Z">
              <w:r w:rsidRPr="00557E70" w:rsidDel="000A5437">
                <w:delText>personID</w:delText>
              </w:r>
            </w:del>
            <w:proofErr w:type="spellStart"/>
            <w:ins w:id="304" w:author="walco@walkit.nl" w:date="2020-06-11T13:50:00Z">
              <w:r w:rsidR="000A5437">
                <w:t>person_id</w:t>
              </w:r>
            </w:ins>
            <w:proofErr w:type="spellEnd"/>
          </w:p>
        </w:tc>
      </w:tr>
    </w:tbl>
    <w:p w14:paraId="6EF61E05" w14:textId="77777777" w:rsidR="00365E38" w:rsidRPr="00557E70" w:rsidRDefault="00365E38" w:rsidP="00607494">
      <w:pPr>
        <w:pStyle w:val="BodyText"/>
      </w:pPr>
    </w:p>
    <w:p w14:paraId="72EA9A67" w14:textId="77777777" w:rsidR="00922416" w:rsidRPr="00557E70" w:rsidRDefault="00292E60" w:rsidP="00356306">
      <w:pPr>
        <w:pStyle w:val="Heading6"/>
        <w:numPr>
          <w:ilvl w:val="0"/>
          <w:numId w:val="0"/>
        </w:numPr>
        <w:rPr>
          <w:noProof w:val="0"/>
          <w:lang w:val="en-US"/>
        </w:rPr>
      </w:pPr>
      <w:bookmarkStart w:id="305" w:name="_Toc428776546"/>
      <w:r w:rsidRPr="00557E70">
        <w:rPr>
          <w:noProof w:val="0"/>
          <w:lang w:val="en-US"/>
        </w:rPr>
        <w:t>3.71</w:t>
      </w:r>
      <w:r w:rsidR="00007B73" w:rsidRPr="00557E70">
        <w:rPr>
          <w:noProof w:val="0"/>
          <w:lang w:val="en-US"/>
        </w:rPr>
        <w:t>.4.1.2.2 SAML Token Option</w:t>
      </w:r>
      <w:bookmarkEnd w:id="305"/>
    </w:p>
    <w:p w14:paraId="2D325389" w14:textId="77777777" w:rsidR="00922416" w:rsidRPr="00557E70" w:rsidRDefault="00922416" w:rsidP="00922416">
      <w:pPr>
        <w:pStyle w:val="BodyText"/>
      </w:pPr>
      <w:r w:rsidRPr="00557E70">
        <w:t>This option enables integration of environments that use both SAML identity federation and OAuth authorization infrastructure.</w:t>
      </w:r>
    </w:p>
    <w:p w14:paraId="7EBB7AD1" w14:textId="54956AEF" w:rsidR="006C371A" w:rsidRPr="00557E70" w:rsidRDefault="0007292A" w:rsidP="00922416">
      <w:pPr>
        <w:pStyle w:val="BodyText"/>
      </w:pPr>
      <w:del w:id="306" w:author="walco@walkit.nl" w:date="2019-09-21T19:21:00Z">
        <w:r w:rsidRPr="00557E70" w:rsidDel="008100FF">
          <w:delText xml:space="preserve">An </w:delText>
        </w:r>
      </w:del>
      <w:r w:rsidRPr="00557E70">
        <w:t>Authorized Client</w:t>
      </w:r>
      <w:ins w:id="307" w:author="walco@walkit.nl" w:date="2019-09-21T19:21:00Z">
        <w:r w:rsidR="008100FF">
          <w:t xml:space="preserve"> and </w:t>
        </w:r>
      </w:ins>
      <w:del w:id="308" w:author="walco@walkit.nl" w:date="2019-09-21T19:21:00Z">
        <w:r w:rsidRPr="00557E70" w:rsidDel="008100FF">
          <w:delText xml:space="preserve">, </w:delText>
        </w:r>
      </w:del>
      <w:r w:rsidRPr="00557E70">
        <w:t>Authorization Server</w:t>
      </w:r>
      <w:ins w:id="309" w:author="walco@walkit.nl" w:date="2019-09-21T19:21:00Z">
        <w:r w:rsidR="008100FF">
          <w:t xml:space="preserve"> </w:t>
        </w:r>
      </w:ins>
      <w:del w:id="310" w:author="walco@walkit.nl" w:date="2019-09-21T19:21:00Z">
        <w:r w:rsidRPr="00557E70" w:rsidDel="008100FF">
          <w:delText xml:space="preserve">, and Resource Server </w:delText>
        </w:r>
      </w:del>
      <w:r w:rsidR="00A0309A">
        <w:t>A</w:t>
      </w:r>
      <w:r w:rsidRPr="00557E70">
        <w:t>ctor</w:t>
      </w:r>
      <w:ins w:id="311" w:author="walco@walkit.nl" w:date="2019-09-21T19:21:00Z">
        <w:r w:rsidR="008100FF">
          <w:t>s</w:t>
        </w:r>
      </w:ins>
      <w:r w:rsidRPr="00557E70">
        <w:t xml:space="preserve"> </w:t>
      </w:r>
      <w:r w:rsidR="002617DE" w:rsidRPr="00557E70">
        <w:t>claiming conformance</w:t>
      </w:r>
      <w:r w:rsidR="00007B73" w:rsidRPr="00557E70">
        <w:t xml:space="preserve"> with</w:t>
      </w:r>
      <w:r w:rsidR="002617DE" w:rsidRPr="00557E70">
        <w:t xml:space="preserve"> the</w:t>
      </w:r>
      <w:r w:rsidR="00007B73" w:rsidRPr="00557E70">
        <w:t xml:space="preserve"> SAML Token </w:t>
      </w:r>
      <w:r w:rsidR="00A0309A">
        <w:t>Option</w:t>
      </w:r>
      <w:r w:rsidR="002617DE" w:rsidRPr="00557E70">
        <w:t xml:space="preserve"> shall comply with the </w:t>
      </w:r>
      <w:r w:rsidR="0001575C" w:rsidRPr="00557E70">
        <w:t xml:space="preserve">SAML 2.0 Profile for OAuth 2.0 Client Authentication and Authorization Grants </w:t>
      </w:r>
      <w:r w:rsidR="00AC3301" w:rsidRPr="00557E70">
        <w:t>(RFC-</w:t>
      </w:r>
      <w:r w:rsidR="00AC3301" w:rsidRPr="00557E70">
        <w:rPr>
          <w:i/>
          <w:iCs/>
        </w:rPr>
        <w:t xml:space="preserve"> </w:t>
      </w:r>
      <w:del w:id="312" w:author="walco@walkit.nl" w:date="2019-09-21T12:34:00Z">
        <w:r w:rsidR="00AC3301" w:rsidRPr="00557E70" w:rsidDel="00C242C3">
          <w:rPr>
            <w:i/>
            <w:iCs/>
          </w:rPr>
          <w:delText>draft-ietf-oauth-saml2-bearer</w:delText>
        </w:r>
      </w:del>
      <w:ins w:id="313" w:author="walco@walkit.nl" w:date="2019-09-21T12:34:00Z">
        <w:r w:rsidR="00C242C3">
          <w:rPr>
            <w:i/>
            <w:iCs/>
          </w:rPr>
          <w:t>7522</w:t>
        </w:r>
      </w:ins>
      <w:r w:rsidR="00AC3301" w:rsidRPr="00557E70">
        <w:t xml:space="preserve">) </w:t>
      </w:r>
      <w:r w:rsidR="002617DE" w:rsidRPr="00557E70">
        <w:t>rules for issuing and using SAML assertions and tokens</w:t>
      </w:r>
      <w:r w:rsidR="0000242C" w:rsidRPr="00557E70">
        <w:t xml:space="preserve">. </w:t>
      </w:r>
      <w:r w:rsidR="0014124F" w:rsidRPr="00557E70">
        <w:t xml:space="preserve">All of the </w:t>
      </w:r>
      <w:r w:rsidR="005341F0" w:rsidRPr="00557E70">
        <w:t>SAML</w:t>
      </w:r>
      <w:r w:rsidR="0014124F" w:rsidRPr="00557E70">
        <w:t xml:space="preserve"> </w:t>
      </w:r>
      <w:r w:rsidR="005341F0" w:rsidRPr="00557E70">
        <w:t xml:space="preserve">attributes in Table </w:t>
      </w:r>
      <w:r w:rsidR="00292E60" w:rsidRPr="00557E70">
        <w:t>3.71</w:t>
      </w:r>
      <w:r w:rsidR="005341F0" w:rsidRPr="00557E70">
        <w:t xml:space="preserve">.4.1.2.1-1 </w:t>
      </w:r>
      <w:r w:rsidR="0014124F" w:rsidRPr="00557E70">
        <w:t>shall be supported.</w:t>
      </w:r>
      <w:r w:rsidR="00007B73" w:rsidRPr="00557E70">
        <w:t xml:space="preserve"> </w:t>
      </w:r>
      <w:r w:rsidR="005341F0" w:rsidRPr="00557E70">
        <w:t>The SAML assertion contents shall comply with XUA SAML assertion rules (see ITI TF-2b:3.40)</w:t>
      </w:r>
      <w:r w:rsidR="0000242C" w:rsidRPr="00557E70">
        <w:t xml:space="preserve">. </w:t>
      </w:r>
    </w:p>
    <w:p w14:paraId="7963B223" w14:textId="77777777" w:rsidR="009A1E66" w:rsidRPr="00557E70" w:rsidRDefault="00292E60" w:rsidP="00356306">
      <w:pPr>
        <w:pStyle w:val="Heading6"/>
        <w:numPr>
          <w:ilvl w:val="0"/>
          <w:numId w:val="0"/>
        </w:numPr>
        <w:rPr>
          <w:noProof w:val="0"/>
          <w:lang w:val="en-US"/>
        </w:rPr>
      </w:pPr>
      <w:bookmarkStart w:id="314" w:name="_Toc428776547"/>
      <w:r w:rsidRPr="00557E70">
        <w:rPr>
          <w:noProof w:val="0"/>
          <w:lang w:val="en-US"/>
        </w:rPr>
        <w:t>3.71</w:t>
      </w:r>
      <w:r w:rsidR="009A1E66" w:rsidRPr="00557E70">
        <w:rPr>
          <w:noProof w:val="0"/>
          <w:lang w:val="en-US"/>
        </w:rPr>
        <w:t>.4.1.2.3</w:t>
      </w:r>
      <w:r w:rsidR="0000242C" w:rsidRPr="00557E70">
        <w:rPr>
          <w:noProof w:val="0"/>
          <w:lang w:val="en-US"/>
        </w:rPr>
        <w:t xml:space="preserve"> </w:t>
      </w:r>
      <w:r w:rsidR="009A1E66" w:rsidRPr="00557E70">
        <w:rPr>
          <w:noProof w:val="0"/>
          <w:lang w:val="en-US"/>
        </w:rPr>
        <w:t>OAuth Bearer Token Option</w:t>
      </w:r>
      <w:bookmarkEnd w:id="314"/>
    </w:p>
    <w:p w14:paraId="00B5DFA1" w14:textId="1F4B5701" w:rsidR="00F355DA" w:rsidRPr="00557E70" w:rsidRDefault="009A1E66" w:rsidP="00335785">
      <w:pPr>
        <w:pStyle w:val="BodyText"/>
      </w:pPr>
      <w:r w:rsidRPr="00557E70">
        <w:t xml:space="preserve">An Authorized Client, Authorization Server, and Resource Server </w:t>
      </w:r>
      <w:r w:rsidR="00A0309A">
        <w:t>Actor</w:t>
      </w:r>
      <w:r w:rsidRPr="00557E70">
        <w:t xml:space="preserve"> claiming conformance with the </w:t>
      </w:r>
      <w:r w:rsidR="00925E64" w:rsidRPr="00557E70">
        <w:t>OAuth Bearer</w:t>
      </w:r>
      <w:r w:rsidRPr="00557E70">
        <w:t xml:space="preserve"> Token </w:t>
      </w:r>
      <w:r w:rsidR="00A0309A">
        <w:t>Option</w:t>
      </w:r>
      <w:r w:rsidRPr="00557E70">
        <w:t xml:space="preserve"> shall comply with the requirements in RFC</w:t>
      </w:r>
      <w:r w:rsidR="00DA3285">
        <w:t xml:space="preserve"> </w:t>
      </w:r>
      <w:r w:rsidRPr="00557E70">
        <w:t>6750 OAuth 2.0 Authorization Framework: Bearer Token Usage.</w:t>
      </w:r>
      <w:r w:rsidR="0000242C" w:rsidRPr="00557E70">
        <w:t xml:space="preserve"> </w:t>
      </w:r>
      <w:r w:rsidR="00335785" w:rsidRPr="00557E70">
        <w:t xml:space="preserve">This option does not convey the healthcare information defined in </w:t>
      </w:r>
      <w:r w:rsidR="00A0309A">
        <w:t>Table</w:t>
      </w:r>
      <w:r w:rsidR="00335785" w:rsidRPr="00557E70">
        <w:t xml:space="preserve"> 3.71.4.1.2.1-1.</w:t>
      </w:r>
    </w:p>
    <w:p w14:paraId="5C50E127" w14:textId="77777777" w:rsidR="00F355DA" w:rsidRPr="00557E70" w:rsidRDefault="00F355DA" w:rsidP="00F355DA">
      <w:pPr>
        <w:pStyle w:val="Heading5"/>
        <w:numPr>
          <w:ilvl w:val="0"/>
          <w:numId w:val="0"/>
        </w:numPr>
        <w:rPr>
          <w:noProof w:val="0"/>
          <w:lang w:val="en-US"/>
        </w:rPr>
      </w:pPr>
      <w:bookmarkStart w:id="315" w:name="_Toc428776548"/>
      <w:r w:rsidRPr="00557E70">
        <w:rPr>
          <w:noProof w:val="0"/>
          <w:lang w:val="en-US"/>
        </w:rPr>
        <w:lastRenderedPageBreak/>
        <w:t>3.71.4.1.3 Expected Actions</w:t>
      </w:r>
      <w:bookmarkEnd w:id="315"/>
    </w:p>
    <w:p w14:paraId="25DA81D1" w14:textId="77777777" w:rsidR="009A3C86" w:rsidRPr="00557E70" w:rsidRDefault="009A3C86" w:rsidP="00335785">
      <w:pPr>
        <w:pStyle w:val="BodyText"/>
      </w:pPr>
      <w:r w:rsidRPr="00557E70">
        <w:t xml:space="preserve">The response token shall be in the </w:t>
      </w:r>
      <w:r w:rsidR="00335785" w:rsidRPr="00557E70">
        <w:t>requested</w:t>
      </w:r>
      <w:r w:rsidRPr="00557E70">
        <w:t xml:space="preserve"> format</w:t>
      </w:r>
      <w:r w:rsidR="0000242C" w:rsidRPr="00557E70">
        <w:t xml:space="preserve">. </w:t>
      </w:r>
      <w:r w:rsidRPr="00557E70">
        <w:t>All actors are required to support at least the JSON Web Token format (JWT)</w:t>
      </w:r>
      <w:r w:rsidR="0000242C" w:rsidRPr="00557E70">
        <w:t xml:space="preserve">. </w:t>
      </w:r>
      <w:r w:rsidRPr="00557E70">
        <w:t>They may support the XUA SAML token format or OAuth Bearer Token format.</w:t>
      </w:r>
    </w:p>
    <w:p w14:paraId="4AB2FC67" w14:textId="7502BE57" w:rsidR="00CF283F" w:rsidRPr="00557E70" w:rsidRDefault="00607494" w:rsidP="00335785">
      <w:pPr>
        <w:pStyle w:val="BodyText"/>
      </w:pPr>
      <w:r w:rsidRPr="00557E70">
        <w:t xml:space="preserve">The specific HTTP transactions are defined in </w:t>
      </w:r>
      <w:r w:rsidR="00335785" w:rsidRPr="00557E70">
        <w:t xml:space="preserve">the OAuth standards in </w:t>
      </w:r>
      <w:r w:rsidR="00A0309A">
        <w:t>Section</w:t>
      </w:r>
      <w:r w:rsidR="00335785" w:rsidRPr="00557E70">
        <w:t xml:space="preserve"> 3.71.3 Referenced Standards</w:t>
      </w:r>
      <w:r w:rsidR="0000242C" w:rsidRPr="00557E70">
        <w:t xml:space="preserve">. </w:t>
      </w:r>
      <w:r w:rsidRPr="00557E70">
        <w:t xml:space="preserve">This </w:t>
      </w:r>
      <w:r w:rsidR="00DA3285">
        <w:t>transaction</w:t>
      </w:r>
      <w:r w:rsidRPr="00557E70">
        <w:t xml:space="preserve"> does not modify them other than through the definition of additional token attribute rules and auditing requirements</w:t>
      </w:r>
      <w:r w:rsidR="0000242C" w:rsidRPr="00557E70">
        <w:t xml:space="preserve">. </w:t>
      </w:r>
      <w:r w:rsidRPr="00557E70">
        <w:t xml:space="preserve">The end result will be either an error response, as defined in the RFCs, or an access token that can be used in the </w:t>
      </w:r>
      <w:r w:rsidR="00996A03" w:rsidRPr="00557E70">
        <w:t>Incorporate Authorization Token</w:t>
      </w:r>
      <w:r w:rsidRPr="00557E70">
        <w:t xml:space="preserve"> </w:t>
      </w:r>
      <w:r w:rsidR="00DA3285">
        <w:t>[ITI-72] t</w:t>
      </w:r>
      <w:r w:rsidRPr="00557E70">
        <w:t>ransaction.</w:t>
      </w:r>
    </w:p>
    <w:p w14:paraId="4F89CE37" w14:textId="77777777" w:rsidR="00303E20" w:rsidRPr="00557E70" w:rsidRDefault="00292E60" w:rsidP="009E34B7">
      <w:pPr>
        <w:pStyle w:val="Heading3"/>
        <w:numPr>
          <w:ilvl w:val="0"/>
          <w:numId w:val="0"/>
        </w:numPr>
        <w:rPr>
          <w:noProof w:val="0"/>
          <w:lang w:val="en-US"/>
        </w:rPr>
      </w:pPr>
      <w:bookmarkStart w:id="316" w:name="_Toc428776549"/>
      <w:r w:rsidRPr="00557E70">
        <w:rPr>
          <w:noProof w:val="0"/>
          <w:lang w:val="en-US"/>
        </w:rPr>
        <w:t>3.71</w:t>
      </w:r>
      <w:r w:rsidR="00303E20" w:rsidRPr="00557E70">
        <w:rPr>
          <w:noProof w:val="0"/>
          <w:lang w:val="en-US"/>
        </w:rPr>
        <w:t>.</w:t>
      </w:r>
      <w:r w:rsidR="00680648" w:rsidRPr="00557E70">
        <w:rPr>
          <w:noProof w:val="0"/>
          <w:lang w:val="en-US"/>
        </w:rPr>
        <w:t>5</w:t>
      </w:r>
      <w:r w:rsidR="00303E20" w:rsidRPr="00557E70">
        <w:rPr>
          <w:noProof w:val="0"/>
          <w:lang w:val="en-US"/>
        </w:rPr>
        <w:t xml:space="preserve"> Security Considerations</w:t>
      </w:r>
      <w:bookmarkEnd w:id="316"/>
    </w:p>
    <w:p w14:paraId="74B8E2CD" w14:textId="7997DC08" w:rsidR="00F36B24" w:rsidRPr="00557E70" w:rsidRDefault="00F36B24" w:rsidP="00356306">
      <w:pPr>
        <w:pStyle w:val="BodyText"/>
      </w:pPr>
      <w:r w:rsidRPr="00557E70">
        <w:t xml:space="preserve">The </w:t>
      </w:r>
      <w:r w:rsidR="003F3520" w:rsidRPr="00557E70">
        <w:t>Authorization 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w:t>
      </w:r>
      <w:r w:rsidR="003F3520" w:rsidRPr="00557E70">
        <w:t>ufficiently secure</w:t>
      </w:r>
      <w:r w:rsidR="0000242C" w:rsidRPr="00557E70">
        <w:t xml:space="preserve">. </w:t>
      </w:r>
      <w:r w:rsidR="003F3520" w:rsidRPr="00557E70">
        <w:t>The Authorization Client</w:t>
      </w:r>
      <w:r w:rsidRPr="00557E70">
        <w:t xml:space="preserve"> and client software may be grouped with </w:t>
      </w:r>
      <w:proofErr w:type="gramStart"/>
      <w:r w:rsidR="00DA3285">
        <w:t>a</w:t>
      </w:r>
      <w:proofErr w:type="gramEnd"/>
      <w:r w:rsidRPr="00557E70">
        <w:t xml:space="preserve"> </w:t>
      </w:r>
      <w:r w:rsidR="00BC051D" w:rsidRPr="00557E70">
        <w:t xml:space="preserve">ATNA </w:t>
      </w:r>
      <w:r w:rsidRPr="00557E70">
        <w:t>Secure Node or Secure Application if a higher level of security is appropriate.</w:t>
      </w:r>
    </w:p>
    <w:p w14:paraId="73E1D5F8" w14:textId="77777777" w:rsidR="00680648" w:rsidRPr="00557E70" w:rsidRDefault="00292E60" w:rsidP="009E34B7">
      <w:pPr>
        <w:pStyle w:val="Heading4"/>
        <w:numPr>
          <w:ilvl w:val="0"/>
          <w:numId w:val="0"/>
        </w:numPr>
        <w:rPr>
          <w:noProof w:val="0"/>
          <w:lang w:val="en-US"/>
        </w:rPr>
      </w:pPr>
      <w:bookmarkStart w:id="317" w:name="_Toc428776550"/>
      <w:r w:rsidRPr="00557E70">
        <w:rPr>
          <w:noProof w:val="0"/>
          <w:lang w:val="en-US"/>
        </w:rPr>
        <w:t>3.71</w:t>
      </w:r>
      <w:r w:rsidR="00680648" w:rsidRPr="00557E70">
        <w:rPr>
          <w:noProof w:val="0"/>
          <w:lang w:val="en-US"/>
        </w:rPr>
        <w:t>.5.1 Security Audit Considerations</w:t>
      </w:r>
      <w:bookmarkEnd w:id="317"/>
    </w:p>
    <w:p w14:paraId="39DA82E8" w14:textId="77777777" w:rsidR="00607494" w:rsidRPr="00557E70" w:rsidRDefault="00292E60" w:rsidP="002272A6">
      <w:pPr>
        <w:pStyle w:val="Heading5"/>
        <w:numPr>
          <w:ilvl w:val="0"/>
          <w:numId w:val="0"/>
        </w:numPr>
        <w:rPr>
          <w:noProof w:val="0"/>
          <w:lang w:val="en-US"/>
        </w:rPr>
      </w:pPr>
      <w:bookmarkStart w:id="318" w:name="_Toc428776551"/>
      <w:r w:rsidRPr="00557E70">
        <w:rPr>
          <w:noProof w:val="0"/>
          <w:lang w:val="en-US"/>
        </w:rPr>
        <w:t>3.71</w:t>
      </w:r>
      <w:r w:rsidR="00607494" w:rsidRPr="00557E70">
        <w:rPr>
          <w:noProof w:val="0"/>
          <w:lang w:val="en-US"/>
        </w:rPr>
        <w:t xml:space="preserve">.5.1.1 </w:t>
      </w:r>
      <w:r w:rsidR="002272A6" w:rsidRPr="00557E70">
        <w:rPr>
          <w:noProof w:val="0"/>
          <w:lang w:val="en-US"/>
        </w:rPr>
        <w:t>Authorization Server</w:t>
      </w:r>
      <w:r w:rsidR="00607494" w:rsidRPr="00557E70">
        <w:rPr>
          <w:noProof w:val="0"/>
          <w:lang w:val="en-US"/>
        </w:rPr>
        <w:t xml:space="preserve"> Specific Security Considerations</w:t>
      </w:r>
      <w:bookmarkEnd w:id="318"/>
    </w:p>
    <w:p w14:paraId="0EDCC2D8" w14:textId="77777777" w:rsidR="00F36B24" w:rsidRPr="00557E70" w:rsidRDefault="00F36B24" w:rsidP="00563409">
      <w:pPr>
        <w:pStyle w:val="BodyText"/>
      </w:pPr>
      <w:r w:rsidRPr="00557E70">
        <w:t>The Authorization Server</w:t>
      </w:r>
      <w:r w:rsidR="00563409" w:rsidRPr="00557E70">
        <w:t>s</w:t>
      </w:r>
      <w:r w:rsidRPr="00557E70">
        <w:t xml:space="preserve"> </w:t>
      </w:r>
      <w:r w:rsidR="00563409" w:rsidRPr="00557E70">
        <w:t xml:space="preserve">typically </w:t>
      </w:r>
      <w:r w:rsidR="001F5D3F" w:rsidRPr="00557E70">
        <w:t xml:space="preserve">produce an audit record for </w:t>
      </w:r>
      <w:r w:rsidRPr="00557E70">
        <w:t>any failed attempt to obtain authorization</w:t>
      </w:r>
      <w:r w:rsidR="0000242C" w:rsidRPr="00557E70">
        <w:t xml:space="preserve">. </w:t>
      </w:r>
      <w:r w:rsidR="001F5D3F" w:rsidRPr="00557E70">
        <w:t>IHE does not specify the format of audit records for authorization servers. IHE does not specify the means of obtaining audit records.</w:t>
      </w:r>
    </w:p>
    <w:p w14:paraId="462B93A9" w14:textId="77777777" w:rsidR="002272A6" w:rsidRPr="00557E70" w:rsidRDefault="00292E60" w:rsidP="002272A6">
      <w:pPr>
        <w:pStyle w:val="Heading5"/>
        <w:numPr>
          <w:ilvl w:val="0"/>
          <w:numId w:val="0"/>
        </w:numPr>
        <w:rPr>
          <w:noProof w:val="0"/>
          <w:lang w:val="en-US"/>
        </w:rPr>
      </w:pPr>
      <w:bookmarkStart w:id="319" w:name="_Toc428776552"/>
      <w:r w:rsidRPr="00557E70">
        <w:rPr>
          <w:noProof w:val="0"/>
          <w:lang w:val="en-US"/>
        </w:rPr>
        <w:t>3.71</w:t>
      </w:r>
      <w:r w:rsidR="001F5D3F" w:rsidRPr="00557E70">
        <w:rPr>
          <w:noProof w:val="0"/>
          <w:lang w:val="en-US"/>
        </w:rPr>
        <w:t>.5.1.2</w:t>
      </w:r>
      <w:r w:rsidR="002272A6" w:rsidRPr="00557E70">
        <w:rPr>
          <w:noProof w:val="0"/>
          <w:lang w:val="en-US"/>
        </w:rPr>
        <w:t xml:space="preserve"> Client Authorization Agent Specific Security Considerations</w:t>
      </w:r>
      <w:bookmarkEnd w:id="319"/>
    </w:p>
    <w:p w14:paraId="10CCA745" w14:textId="77777777" w:rsidR="002272A6" w:rsidRPr="00557E70" w:rsidRDefault="002272A6" w:rsidP="002272A6">
      <w:pPr>
        <w:pStyle w:val="BodyText"/>
      </w:pPr>
      <w:r w:rsidRPr="00557E70">
        <w:t xml:space="preserve">The </w:t>
      </w:r>
      <w:r w:rsidR="003F3520" w:rsidRPr="00557E70">
        <w:t>Authorization Client</w:t>
      </w:r>
      <w:r w:rsidRPr="00557E70">
        <w:t xml:space="preserve"> may generate an audit message when an authorized transaction is performed or attempted</w:t>
      </w:r>
      <w:r w:rsidR="0000242C" w:rsidRPr="00557E70">
        <w:t xml:space="preserve">. </w:t>
      </w:r>
      <w:r w:rsidRPr="00557E70">
        <w:t xml:space="preserve">The </w:t>
      </w:r>
      <w:r w:rsidR="003F3520" w:rsidRPr="00557E70">
        <w:t>Authorization Client</w:t>
      </w:r>
      <w:r w:rsidRPr="00557E70">
        <w:t xml:space="preserve"> is sometimes a device that lacks audit access or has very limited audit capabilities, so this audit capability is not mandated.</w:t>
      </w:r>
    </w:p>
    <w:p w14:paraId="1639B29F" w14:textId="77777777" w:rsidR="002272A6" w:rsidRDefault="002272A6" w:rsidP="002272A6"/>
    <w:p w14:paraId="3E864C36" w14:textId="77777777" w:rsidR="008F7DB5" w:rsidRDefault="008F7DB5" w:rsidP="002272A6"/>
    <w:p w14:paraId="41269446" w14:textId="77777777" w:rsidR="008F7DB5" w:rsidRDefault="008F7DB5" w:rsidP="002272A6"/>
    <w:p w14:paraId="00132769" w14:textId="77777777" w:rsidR="008F7DB5" w:rsidRPr="00557E70" w:rsidRDefault="008F7DB5" w:rsidP="002272A6"/>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2A07C897" w14:textId="77777777" w:rsidTr="000B3584">
        <w:tc>
          <w:tcPr>
            <w:tcW w:w="2268" w:type="dxa"/>
            <w:shd w:val="clear" w:color="auto" w:fill="D9D9D9"/>
          </w:tcPr>
          <w:p w14:paraId="79DBA2C9" w14:textId="77777777" w:rsidR="002272A6" w:rsidRPr="00557E70" w:rsidRDefault="002272A6" w:rsidP="000B3584">
            <w:pPr>
              <w:pStyle w:val="TableEntryHeader"/>
            </w:pPr>
          </w:p>
        </w:tc>
        <w:tc>
          <w:tcPr>
            <w:tcW w:w="2790" w:type="dxa"/>
            <w:shd w:val="clear" w:color="auto" w:fill="D9D9D9"/>
          </w:tcPr>
          <w:p w14:paraId="7A00E956" w14:textId="77777777" w:rsidR="002272A6" w:rsidRPr="00557E70" w:rsidRDefault="002272A6" w:rsidP="000B3584">
            <w:pPr>
              <w:pStyle w:val="TableEntryHeader"/>
            </w:pPr>
            <w:r w:rsidRPr="00557E70">
              <w:t>Field Name</w:t>
            </w:r>
          </w:p>
        </w:tc>
        <w:tc>
          <w:tcPr>
            <w:tcW w:w="720" w:type="dxa"/>
            <w:shd w:val="clear" w:color="auto" w:fill="D9D9D9"/>
          </w:tcPr>
          <w:p w14:paraId="10047A83" w14:textId="77777777" w:rsidR="002272A6" w:rsidRPr="00557E70" w:rsidRDefault="002272A6" w:rsidP="000B3584">
            <w:pPr>
              <w:pStyle w:val="TableEntryHeader"/>
            </w:pPr>
            <w:proofErr w:type="spellStart"/>
            <w:r w:rsidRPr="00557E70">
              <w:t>Opt</w:t>
            </w:r>
            <w:proofErr w:type="spellEnd"/>
          </w:p>
        </w:tc>
        <w:tc>
          <w:tcPr>
            <w:tcW w:w="3888" w:type="dxa"/>
            <w:shd w:val="clear" w:color="auto" w:fill="D9D9D9"/>
          </w:tcPr>
          <w:p w14:paraId="16DCA738" w14:textId="77777777" w:rsidR="002272A6" w:rsidRPr="00557E70" w:rsidRDefault="002272A6" w:rsidP="000B3584">
            <w:pPr>
              <w:pStyle w:val="TableEntryHeader"/>
            </w:pPr>
            <w:r w:rsidRPr="00557E70">
              <w:t>Value Constraints</w:t>
            </w:r>
          </w:p>
        </w:tc>
      </w:tr>
      <w:tr w:rsidR="002272A6" w:rsidRPr="00557E70" w14:paraId="29377AA7" w14:textId="77777777" w:rsidTr="000B3584">
        <w:tc>
          <w:tcPr>
            <w:tcW w:w="2268" w:type="dxa"/>
            <w:vMerge w:val="restart"/>
            <w:shd w:val="clear" w:color="auto" w:fill="auto"/>
          </w:tcPr>
          <w:p w14:paraId="07A71A02" w14:textId="77777777" w:rsidR="002272A6" w:rsidRPr="00557E70" w:rsidRDefault="002272A6" w:rsidP="000B3584">
            <w:pPr>
              <w:pStyle w:val="TableEntryHeader"/>
            </w:pPr>
            <w:r w:rsidRPr="00557E70">
              <w:t>Event</w:t>
            </w:r>
          </w:p>
          <w:p w14:paraId="309D6757" w14:textId="77777777" w:rsidR="002272A6" w:rsidRPr="00557E70" w:rsidRDefault="002272A6" w:rsidP="000B3584">
            <w:pPr>
              <w:pStyle w:val="TableEntry"/>
              <w:jc w:val="center"/>
            </w:pPr>
            <w:proofErr w:type="spellStart"/>
            <w:r w:rsidRPr="00557E70">
              <w:t>AuditMessage</w:t>
            </w:r>
            <w:proofErr w:type="spellEnd"/>
            <w:r w:rsidRPr="00557E70">
              <w:t>/</w:t>
            </w:r>
            <w:r w:rsidRPr="00557E70">
              <w:br/>
            </w:r>
            <w:proofErr w:type="spellStart"/>
            <w:r w:rsidRPr="00557E70">
              <w:t>EventIdentification</w:t>
            </w:r>
            <w:proofErr w:type="spellEnd"/>
          </w:p>
        </w:tc>
        <w:tc>
          <w:tcPr>
            <w:tcW w:w="2790" w:type="dxa"/>
            <w:shd w:val="clear" w:color="auto" w:fill="auto"/>
          </w:tcPr>
          <w:p w14:paraId="21923951" w14:textId="77777777" w:rsidR="002272A6" w:rsidRPr="00557E70" w:rsidRDefault="002272A6" w:rsidP="000B3584">
            <w:pPr>
              <w:pStyle w:val="TableEntry"/>
            </w:pPr>
            <w:proofErr w:type="spellStart"/>
            <w:r w:rsidRPr="00557E70">
              <w:t>EventID</w:t>
            </w:r>
            <w:proofErr w:type="spellEnd"/>
          </w:p>
        </w:tc>
        <w:tc>
          <w:tcPr>
            <w:tcW w:w="720" w:type="dxa"/>
            <w:shd w:val="clear" w:color="auto" w:fill="auto"/>
          </w:tcPr>
          <w:p w14:paraId="01ADA18F" w14:textId="77777777" w:rsidR="002272A6" w:rsidRPr="00557E70" w:rsidRDefault="002272A6" w:rsidP="000B3584">
            <w:pPr>
              <w:pStyle w:val="TableEntry"/>
            </w:pPr>
            <w:r w:rsidRPr="00557E70">
              <w:t>M</w:t>
            </w:r>
          </w:p>
        </w:tc>
        <w:tc>
          <w:tcPr>
            <w:tcW w:w="3888" w:type="dxa"/>
            <w:shd w:val="clear" w:color="auto" w:fill="auto"/>
          </w:tcPr>
          <w:p w14:paraId="7D1BA936" w14:textId="77777777" w:rsidR="002272A6" w:rsidRPr="00557E70" w:rsidRDefault="002272A6" w:rsidP="000B3584">
            <w:pPr>
              <w:pStyle w:val="TableEntry"/>
            </w:pPr>
            <w:proofErr w:type="gramStart"/>
            <w:r w:rsidRPr="00557E70">
              <w:t>EV(</w:t>
            </w:r>
            <w:proofErr w:type="gramEnd"/>
            <w:r w:rsidR="00782AE0" w:rsidRPr="00557E70">
              <w:t>110114</w:t>
            </w:r>
            <w:r w:rsidRPr="00557E70">
              <w:t xml:space="preserve">, </w:t>
            </w:r>
            <w:r w:rsidR="002E44D2" w:rsidRPr="00557E70">
              <w:t>DCM</w:t>
            </w:r>
            <w:r w:rsidRPr="00557E70">
              <w:t>, “</w:t>
            </w:r>
            <w:r w:rsidR="00782AE0" w:rsidRPr="00557E70">
              <w:t>User Authentication</w:t>
            </w:r>
            <w:r w:rsidRPr="00557E70">
              <w:t>”)</w:t>
            </w:r>
          </w:p>
        </w:tc>
      </w:tr>
      <w:tr w:rsidR="002272A6" w:rsidRPr="00557E70" w14:paraId="340E44C9" w14:textId="77777777" w:rsidTr="000B3584">
        <w:tc>
          <w:tcPr>
            <w:tcW w:w="2268" w:type="dxa"/>
            <w:vMerge/>
            <w:shd w:val="clear" w:color="auto" w:fill="auto"/>
          </w:tcPr>
          <w:p w14:paraId="506910CA" w14:textId="77777777" w:rsidR="002272A6" w:rsidRPr="00557E70" w:rsidRDefault="002272A6" w:rsidP="000B3584">
            <w:pPr>
              <w:pStyle w:val="TableLabel"/>
              <w:rPr>
                <w:sz w:val="16"/>
              </w:rPr>
            </w:pPr>
          </w:p>
        </w:tc>
        <w:tc>
          <w:tcPr>
            <w:tcW w:w="2790" w:type="dxa"/>
            <w:shd w:val="clear" w:color="auto" w:fill="auto"/>
          </w:tcPr>
          <w:p w14:paraId="69B5F118" w14:textId="77777777" w:rsidR="002272A6" w:rsidRPr="00557E70" w:rsidRDefault="002272A6" w:rsidP="000B3584">
            <w:pPr>
              <w:pStyle w:val="TableEntry"/>
            </w:pPr>
            <w:proofErr w:type="spellStart"/>
            <w:r w:rsidRPr="00557E70">
              <w:t>EventActionCode</w:t>
            </w:r>
            <w:proofErr w:type="spellEnd"/>
          </w:p>
        </w:tc>
        <w:tc>
          <w:tcPr>
            <w:tcW w:w="720" w:type="dxa"/>
            <w:shd w:val="clear" w:color="auto" w:fill="auto"/>
          </w:tcPr>
          <w:p w14:paraId="03EF0C26" w14:textId="77777777" w:rsidR="002272A6" w:rsidRPr="00557E70" w:rsidRDefault="002272A6" w:rsidP="000B3584">
            <w:pPr>
              <w:pStyle w:val="TableEntry"/>
            </w:pPr>
            <w:r w:rsidRPr="00557E70">
              <w:t>M</w:t>
            </w:r>
          </w:p>
        </w:tc>
        <w:tc>
          <w:tcPr>
            <w:tcW w:w="3888" w:type="dxa"/>
            <w:shd w:val="clear" w:color="auto" w:fill="auto"/>
          </w:tcPr>
          <w:p w14:paraId="04B1CCE6" w14:textId="77777777" w:rsidR="002272A6" w:rsidRPr="00557E70" w:rsidRDefault="002272A6" w:rsidP="000B3584">
            <w:pPr>
              <w:pStyle w:val="TableEntry"/>
            </w:pPr>
            <w:r w:rsidRPr="00557E70">
              <w:t xml:space="preserve">“E” (Execute) </w:t>
            </w:r>
          </w:p>
        </w:tc>
      </w:tr>
      <w:tr w:rsidR="002272A6" w:rsidRPr="00557E70" w14:paraId="5E377FF5" w14:textId="77777777" w:rsidTr="000B3584">
        <w:tc>
          <w:tcPr>
            <w:tcW w:w="2268" w:type="dxa"/>
            <w:vMerge/>
            <w:shd w:val="clear" w:color="auto" w:fill="auto"/>
          </w:tcPr>
          <w:p w14:paraId="22719376" w14:textId="77777777" w:rsidR="002272A6" w:rsidRPr="00557E70" w:rsidRDefault="002272A6" w:rsidP="000B3584">
            <w:pPr>
              <w:pStyle w:val="TableLabel"/>
              <w:rPr>
                <w:sz w:val="16"/>
              </w:rPr>
            </w:pPr>
          </w:p>
        </w:tc>
        <w:tc>
          <w:tcPr>
            <w:tcW w:w="2790" w:type="dxa"/>
            <w:shd w:val="clear" w:color="auto" w:fill="auto"/>
          </w:tcPr>
          <w:p w14:paraId="7A32D16F" w14:textId="77777777" w:rsidR="002272A6" w:rsidRPr="00557E70" w:rsidRDefault="002272A6" w:rsidP="000B3584">
            <w:pPr>
              <w:pStyle w:val="TableEntry"/>
              <w:rPr>
                <w:i/>
              </w:rPr>
            </w:pPr>
            <w:proofErr w:type="spellStart"/>
            <w:r w:rsidRPr="00557E70">
              <w:rPr>
                <w:i/>
              </w:rPr>
              <w:t>EventDateTime</w:t>
            </w:r>
            <w:proofErr w:type="spellEnd"/>
          </w:p>
        </w:tc>
        <w:tc>
          <w:tcPr>
            <w:tcW w:w="720" w:type="dxa"/>
            <w:shd w:val="clear" w:color="auto" w:fill="auto"/>
          </w:tcPr>
          <w:p w14:paraId="0A9978AD" w14:textId="77777777" w:rsidR="002272A6" w:rsidRPr="00557E70" w:rsidRDefault="002272A6" w:rsidP="000B3584">
            <w:pPr>
              <w:pStyle w:val="TableEntry"/>
              <w:rPr>
                <w:i/>
              </w:rPr>
            </w:pPr>
            <w:r w:rsidRPr="00557E70">
              <w:rPr>
                <w:i/>
              </w:rPr>
              <w:t>M</w:t>
            </w:r>
          </w:p>
        </w:tc>
        <w:tc>
          <w:tcPr>
            <w:tcW w:w="3888" w:type="dxa"/>
            <w:shd w:val="clear" w:color="auto" w:fill="auto"/>
          </w:tcPr>
          <w:p w14:paraId="3CB7474F" w14:textId="77777777" w:rsidR="002272A6" w:rsidRPr="00557E70" w:rsidRDefault="002272A6" w:rsidP="000B3584">
            <w:pPr>
              <w:pStyle w:val="TableEntry"/>
              <w:rPr>
                <w:i/>
              </w:rPr>
            </w:pPr>
            <w:r w:rsidRPr="00557E70">
              <w:rPr>
                <w:i/>
              </w:rPr>
              <w:t>not specialized</w:t>
            </w:r>
          </w:p>
        </w:tc>
      </w:tr>
      <w:tr w:rsidR="002272A6" w:rsidRPr="00557E70" w14:paraId="06D0173F" w14:textId="77777777" w:rsidTr="000B3584">
        <w:tc>
          <w:tcPr>
            <w:tcW w:w="2268" w:type="dxa"/>
            <w:vMerge/>
            <w:shd w:val="clear" w:color="auto" w:fill="auto"/>
          </w:tcPr>
          <w:p w14:paraId="1234C72D" w14:textId="77777777" w:rsidR="002272A6" w:rsidRPr="00557E70" w:rsidRDefault="002272A6" w:rsidP="000B3584">
            <w:pPr>
              <w:pStyle w:val="TableLabel"/>
              <w:rPr>
                <w:sz w:val="16"/>
              </w:rPr>
            </w:pPr>
          </w:p>
        </w:tc>
        <w:tc>
          <w:tcPr>
            <w:tcW w:w="2790" w:type="dxa"/>
            <w:shd w:val="clear" w:color="auto" w:fill="auto"/>
          </w:tcPr>
          <w:p w14:paraId="0DC9D5C7" w14:textId="77777777" w:rsidR="002272A6" w:rsidRPr="00557E70" w:rsidRDefault="002272A6" w:rsidP="000B3584">
            <w:pPr>
              <w:pStyle w:val="TableEntry"/>
              <w:rPr>
                <w:i/>
              </w:rPr>
            </w:pPr>
            <w:proofErr w:type="spellStart"/>
            <w:r w:rsidRPr="00557E70">
              <w:rPr>
                <w:i/>
              </w:rPr>
              <w:t>EventOutcomeIndicator</w:t>
            </w:r>
            <w:proofErr w:type="spellEnd"/>
          </w:p>
        </w:tc>
        <w:tc>
          <w:tcPr>
            <w:tcW w:w="720" w:type="dxa"/>
            <w:shd w:val="clear" w:color="auto" w:fill="auto"/>
          </w:tcPr>
          <w:p w14:paraId="131AF143" w14:textId="77777777" w:rsidR="002272A6" w:rsidRPr="00557E70" w:rsidRDefault="002272A6" w:rsidP="000B3584">
            <w:pPr>
              <w:pStyle w:val="TableEntry"/>
              <w:rPr>
                <w:i/>
              </w:rPr>
            </w:pPr>
            <w:r w:rsidRPr="00557E70">
              <w:rPr>
                <w:i/>
              </w:rPr>
              <w:t>M</w:t>
            </w:r>
          </w:p>
        </w:tc>
        <w:tc>
          <w:tcPr>
            <w:tcW w:w="3888" w:type="dxa"/>
            <w:shd w:val="clear" w:color="auto" w:fill="auto"/>
          </w:tcPr>
          <w:p w14:paraId="0BA65323" w14:textId="77777777" w:rsidR="002272A6" w:rsidRPr="00557E70" w:rsidRDefault="002272A6" w:rsidP="000B3584">
            <w:pPr>
              <w:pStyle w:val="TableEntry"/>
              <w:rPr>
                <w:i/>
              </w:rPr>
            </w:pPr>
            <w:r w:rsidRPr="00557E70">
              <w:rPr>
                <w:i/>
              </w:rPr>
              <w:t>not specialized</w:t>
            </w:r>
          </w:p>
        </w:tc>
      </w:tr>
      <w:tr w:rsidR="002272A6" w:rsidRPr="00557E70" w14:paraId="22B4E1B1" w14:textId="77777777" w:rsidTr="000B3584">
        <w:tc>
          <w:tcPr>
            <w:tcW w:w="2268" w:type="dxa"/>
            <w:vMerge/>
            <w:shd w:val="clear" w:color="auto" w:fill="auto"/>
          </w:tcPr>
          <w:p w14:paraId="781881D5" w14:textId="77777777" w:rsidR="002272A6" w:rsidRPr="00557E70" w:rsidRDefault="002272A6" w:rsidP="000B3584">
            <w:pPr>
              <w:pStyle w:val="TableLabel"/>
              <w:rPr>
                <w:sz w:val="16"/>
              </w:rPr>
            </w:pPr>
          </w:p>
        </w:tc>
        <w:tc>
          <w:tcPr>
            <w:tcW w:w="2790" w:type="dxa"/>
            <w:shd w:val="clear" w:color="auto" w:fill="auto"/>
          </w:tcPr>
          <w:p w14:paraId="5F39C030" w14:textId="77777777" w:rsidR="002272A6" w:rsidRPr="00557E70" w:rsidRDefault="002272A6" w:rsidP="000B3584">
            <w:pPr>
              <w:pStyle w:val="TableEntry"/>
            </w:pPr>
            <w:proofErr w:type="spellStart"/>
            <w:r w:rsidRPr="00557E70">
              <w:t>EventTypeCode</w:t>
            </w:r>
            <w:proofErr w:type="spellEnd"/>
          </w:p>
        </w:tc>
        <w:tc>
          <w:tcPr>
            <w:tcW w:w="720" w:type="dxa"/>
            <w:shd w:val="clear" w:color="auto" w:fill="auto"/>
          </w:tcPr>
          <w:p w14:paraId="458EDC5C" w14:textId="77777777" w:rsidR="002272A6" w:rsidRPr="00557E70" w:rsidRDefault="002272A6" w:rsidP="000B3584">
            <w:pPr>
              <w:pStyle w:val="TableEntry"/>
            </w:pPr>
            <w:r w:rsidRPr="00557E70">
              <w:t>M</w:t>
            </w:r>
          </w:p>
        </w:tc>
        <w:tc>
          <w:tcPr>
            <w:tcW w:w="3888" w:type="dxa"/>
            <w:shd w:val="clear" w:color="auto" w:fill="auto"/>
          </w:tcPr>
          <w:p w14:paraId="14A896FB" w14:textId="77777777" w:rsidR="002272A6" w:rsidRPr="00557E70" w:rsidRDefault="002E44D2" w:rsidP="000B3584">
            <w:pPr>
              <w:pStyle w:val="TableEntry"/>
            </w:pPr>
            <w:proofErr w:type="gramStart"/>
            <w:r w:rsidRPr="00557E70">
              <w:t>EV(</w:t>
            </w:r>
            <w:proofErr w:type="gramEnd"/>
            <w:r w:rsidR="003C6A75" w:rsidRPr="00557E70">
              <w:t>“ITI-71”</w:t>
            </w:r>
            <w:r w:rsidRPr="00557E70">
              <w:t xml:space="preserve">, </w:t>
            </w:r>
            <w:r w:rsidR="003C6A75" w:rsidRPr="00557E70">
              <w:t>IHE</w:t>
            </w:r>
            <w:r w:rsidRPr="00557E70">
              <w:t xml:space="preserve">, “User </w:t>
            </w:r>
            <w:r w:rsidR="003C6A75" w:rsidRPr="00557E70">
              <w:t>Authorization</w:t>
            </w:r>
            <w:r w:rsidRPr="00557E70">
              <w:t>”)</w:t>
            </w:r>
          </w:p>
        </w:tc>
      </w:tr>
      <w:tr w:rsidR="002272A6" w:rsidRPr="00557E70" w14:paraId="7951A4CA" w14:textId="77777777" w:rsidTr="000B3584">
        <w:tc>
          <w:tcPr>
            <w:tcW w:w="9666" w:type="dxa"/>
            <w:gridSpan w:val="4"/>
            <w:shd w:val="clear" w:color="auto" w:fill="auto"/>
          </w:tcPr>
          <w:p w14:paraId="10431A39" w14:textId="77777777" w:rsidR="002272A6" w:rsidRPr="00557E70" w:rsidRDefault="002272A6" w:rsidP="000B3584">
            <w:pPr>
              <w:pStyle w:val="TableEntry"/>
              <w:rPr>
                <w:b/>
              </w:rPr>
            </w:pPr>
            <w:r w:rsidRPr="00557E70">
              <w:rPr>
                <w:b/>
              </w:rPr>
              <w:t>Source (1)</w:t>
            </w:r>
          </w:p>
        </w:tc>
      </w:tr>
      <w:tr w:rsidR="002272A6" w:rsidRPr="00557E70" w14:paraId="4A4CB58C" w14:textId="77777777" w:rsidTr="000B3584">
        <w:tc>
          <w:tcPr>
            <w:tcW w:w="9666" w:type="dxa"/>
            <w:gridSpan w:val="4"/>
            <w:shd w:val="clear" w:color="auto" w:fill="auto"/>
          </w:tcPr>
          <w:p w14:paraId="4C2BE067" w14:textId="77777777" w:rsidR="002272A6" w:rsidRPr="00557E70" w:rsidRDefault="002272A6" w:rsidP="000B3584">
            <w:pPr>
              <w:pStyle w:val="TableEntry"/>
              <w:rPr>
                <w:b/>
                <w:szCs w:val="16"/>
              </w:rPr>
            </w:pPr>
            <w:r w:rsidRPr="00557E70">
              <w:rPr>
                <w:b/>
                <w:szCs w:val="16"/>
              </w:rPr>
              <w:t>Human Requestor (0)</w:t>
            </w:r>
          </w:p>
        </w:tc>
      </w:tr>
      <w:tr w:rsidR="002272A6" w:rsidRPr="00557E70" w14:paraId="7C5501C2" w14:textId="77777777" w:rsidTr="000B3584">
        <w:tc>
          <w:tcPr>
            <w:tcW w:w="9666" w:type="dxa"/>
            <w:gridSpan w:val="4"/>
            <w:shd w:val="clear" w:color="auto" w:fill="auto"/>
          </w:tcPr>
          <w:p w14:paraId="7BDD8570" w14:textId="77777777" w:rsidR="002272A6" w:rsidRPr="00557E70" w:rsidRDefault="002272A6" w:rsidP="000B3584">
            <w:pPr>
              <w:pStyle w:val="TableEntry"/>
              <w:rPr>
                <w:b/>
              </w:rPr>
            </w:pPr>
            <w:r w:rsidRPr="00557E70">
              <w:rPr>
                <w:b/>
              </w:rPr>
              <w:t>Destination (0)</w:t>
            </w:r>
          </w:p>
        </w:tc>
      </w:tr>
      <w:tr w:rsidR="002272A6" w:rsidRPr="00557E70" w14:paraId="5950E40A" w14:textId="77777777" w:rsidTr="000B3584">
        <w:tc>
          <w:tcPr>
            <w:tcW w:w="9666" w:type="dxa"/>
            <w:gridSpan w:val="4"/>
            <w:shd w:val="clear" w:color="auto" w:fill="auto"/>
          </w:tcPr>
          <w:p w14:paraId="64317B37" w14:textId="77777777" w:rsidR="002272A6" w:rsidRPr="00557E70" w:rsidRDefault="002272A6" w:rsidP="000B3584">
            <w:pPr>
              <w:pStyle w:val="TableEntry"/>
              <w:rPr>
                <w:b/>
              </w:rPr>
            </w:pPr>
            <w:r w:rsidRPr="00557E70">
              <w:rPr>
                <w:b/>
              </w:rPr>
              <w:lastRenderedPageBreak/>
              <w:t>Audit Source (Client Authentication Agent) (1)</w:t>
            </w:r>
          </w:p>
        </w:tc>
      </w:tr>
      <w:tr w:rsidR="002272A6" w:rsidRPr="00557E70" w14:paraId="08FD031E" w14:textId="77777777" w:rsidTr="000B3584">
        <w:tc>
          <w:tcPr>
            <w:tcW w:w="9666" w:type="dxa"/>
            <w:gridSpan w:val="4"/>
            <w:shd w:val="clear" w:color="auto" w:fill="auto"/>
          </w:tcPr>
          <w:p w14:paraId="0F494587" w14:textId="77777777" w:rsidR="002272A6" w:rsidRPr="00557E70" w:rsidRDefault="002272A6" w:rsidP="000B3584">
            <w:pPr>
              <w:pStyle w:val="TableEntry"/>
              <w:rPr>
                <w:b/>
              </w:rPr>
            </w:pPr>
            <w:r w:rsidRPr="00557E70">
              <w:rPr>
                <w:b/>
              </w:rPr>
              <w:t>Participant Object (1)</w:t>
            </w:r>
          </w:p>
        </w:tc>
      </w:tr>
    </w:tbl>
    <w:p w14:paraId="6D6D5CC7" w14:textId="77777777" w:rsidR="002272A6" w:rsidRPr="00557E70" w:rsidRDefault="002272A6" w:rsidP="002272A6"/>
    <w:p w14:paraId="178D380E" w14:textId="77777777" w:rsidR="002272A6" w:rsidRPr="00557E70" w:rsidRDefault="002272A6" w:rsidP="002272A6">
      <w:pPr>
        <w:rPr>
          <w:b/>
          <w:i/>
        </w:rPr>
      </w:pPr>
      <w:r w:rsidRPr="00557E7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790"/>
        <w:gridCol w:w="720"/>
        <w:gridCol w:w="3888"/>
      </w:tblGrid>
      <w:tr w:rsidR="002272A6" w:rsidRPr="00557E70" w14:paraId="56D3C816" w14:textId="77777777" w:rsidTr="000B3584">
        <w:trPr>
          <w:cantSplit/>
        </w:trPr>
        <w:tc>
          <w:tcPr>
            <w:tcW w:w="2268" w:type="dxa"/>
            <w:vMerge w:val="restart"/>
            <w:tcBorders>
              <w:top w:val="single" w:sz="4" w:space="0" w:color="auto"/>
            </w:tcBorders>
          </w:tcPr>
          <w:p w14:paraId="1FAC2B02" w14:textId="77777777" w:rsidR="002272A6" w:rsidRPr="00557E70" w:rsidRDefault="002272A6" w:rsidP="000B3584">
            <w:pPr>
              <w:pStyle w:val="TableEntryHeader"/>
            </w:pPr>
            <w:r w:rsidRPr="00557E70">
              <w:t>Source</w:t>
            </w:r>
          </w:p>
          <w:p w14:paraId="2AFAAEDD" w14:textId="77777777" w:rsidR="002272A6" w:rsidRPr="00557E70" w:rsidRDefault="002272A6" w:rsidP="000B3584">
            <w:pPr>
              <w:pStyle w:val="TableEntry"/>
              <w:jc w:val="center"/>
            </w:pPr>
            <w:proofErr w:type="spellStart"/>
            <w:r w:rsidRPr="00557E70">
              <w:t>AuditMessage</w:t>
            </w:r>
            <w:proofErr w:type="spellEnd"/>
            <w:r w:rsidRPr="00557E70">
              <w:t>/</w:t>
            </w:r>
            <w:r w:rsidRPr="00557E70">
              <w:br/>
            </w:r>
            <w:proofErr w:type="spellStart"/>
            <w:r w:rsidRPr="00557E70">
              <w:t>ActiveParticipant</w:t>
            </w:r>
            <w:proofErr w:type="spellEnd"/>
          </w:p>
        </w:tc>
        <w:tc>
          <w:tcPr>
            <w:tcW w:w="2790" w:type="dxa"/>
            <w:tcBorders>
              <w:top w:val="single" w:sz="4" w:space="0" w:color="auto"/>
            </w:tcBorders>
            <w:vAlign w:val="center"/>
          </w:tcPr>
          <w:p w14:paraId="6E132488" w14:textId="77777777" w:rsidR="002272A6" w:rsidRPr="00557E70" w:rsidRDefault="002272A6" w:rsidP="000B3584">
            <w:pPr>
              <w:pStyle w:val="TableEntry"/>
            </w:pPr>
            <w:proofErr w:type="spellStart"/>
            <w:r w:rsidRPr="00557E70">
              <w:t>UserID</w:t>
            </w:r>
            <w:proofErr w:type="spellEnd"/>
          </w:p>
        </w:tc>
        <w:tc>
          <w:tcPr>
            <w:tcW w:w="720" w:type="dxa"/>
            <w:tcBorders>
              <w:top w:val="single" w:sz="4" w:space="0" w:color="auto"/>
            </w:tcBorders>
            <w:vAlign w:val="center"/>
          </w:tcPr>
          <w:p w14:paraId="6F6D63D9" w14:textId="77777777" w:rsidR="002272A6" w:rsidRPr="00557E70" w:rsidRDefault="002272A6" w:rsidP="000B3584">
            <w:pPr>
              <w:pStyle w:val="TableEntry"/>
            </w:pPr>
            <w:r w:rsidRPr="00557E70">
              <w:t>M</w:t>
            </w:r>
          </w:p>
        </w:tc>
        <w:tc>
          <w:tcPr>
            <w:tcW w:w="3888" w:type="dxa"/>
            <w:tcBorders>
              <w:top w:val="single" w:sz="4" w:space="0" w:color="auto"/>
            </w:tcBorders>
            <w:vAlign w:val="center"/>
          </w:tcPr>
          <w:p w14:paraId="529C7225" w14:textId="77777777" w:rsidR="002272A6" w:rsidRPr="00557E70" w:rsidRDefault="002272A6" w:rsidP="000B3584">
            <w:pPr>
              <w:pStyle w:val="TableEntry"/>
            </w:pPr>
            <w:r w:rsidRPr="00557E70">
              <w:t>The process ID as used within the local operating system in the local system logs.</w:t>
            </w:r>
          </w:p>
        </w:tc>
      </w:tr>
      <w:tr w:rsidR="002272A6" w:rsidRPr="00557E70" w14:paraId="5042A3B8" w14:textId="77777777" w:rsidTr="000B3584">
        <w:trPr>
          <w:cantSplit/>
        </w:trPr>
        <w:tc>
          <w:tcPr>
            <w:tcW w:w="2268" w:type="dxa"/>
            <w:vMerge/>
            <w:textDirection w:val="btLr"/>
            <w:vAlign w:val="center"/>
          </w:tcPr>
          <w:p w14:paraId="15AFDB3F" w14:textId="77777777" w:rsidR="002272A6" w:rsidRPr="00557E70" w:rsidRDefault="002272A6" w:rsidP="000B3584">
            <w:pPr>
              <w:pStyle w:val="TableLabel"/>
              <w:rPr>
                <w:rFonts w:ascii="Times New Roman" w:hAnsi="Times New Roman"/>
                <w:sz w:val="16"/>
              </w:rPr>
            </w:pPr>
          </w:p>
        </w:tc>
        <w:tc>
          <w:tcPr>
            <w:tcW w:w="2790" w:type="dxa"/>
            <w:vAlign w:val="center"/>
          </w:tcPr>
          <w:p w14:paraId="167ABEE7" w14:textId="77777777" w:rsidR="002272A6" w:rsidRPr="00B10105" w:rsidRDefault="002272A6" w:rsidP="000B3584">
            <w:pPr>
              <w:pStyle w:val="TableEntry"/>
              <w:keepNext/>
              <w:numPr>
                <w:ilvl w:val="8"/>
                <w:numId w:val="13"/>
              </w:numPr>
              <w:ind w:left="72"/>
              <w:outlineLvl w:val="8"/>
              <w:rPr>
                <w:i/>
              </w:rPr>
            </w:pPr>
            <w:proofErr w:type="spellStart"/>
            <w:r w:rsidRPr="00B10105">
              <w:rPr>
                <w:i/>
              </w:rPr>
              <w:t>AlternativeUserID</w:t>
            </w:r>
            <w:proofErr w:type="spellEnd"/>
          </w:p>
        </w:tc>
        <w:tc>
          <w:tcPr>
            <w:tcW w:w="720" w:type="dxa"/>
            <w:vAlign w:val="center"/>
          </w:tcPr>
          <w:p w14:paraId="7DFA74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0C55BD0F" w14:textId="77777777" w:rsidR="002272A6" w:rsidRPr="00557E70" w:rsidRDefault="002272A6" w:rsidP="000B3584">
            <w:pPr>
              <w:pStyle w:val="TableEntry"/>
              <w:rPr>
                <w:i/>
              </w:rPr>
            </w:pPr>
            <w:r w:rsidRPr="00557E70">
              <w:rPr>
                <w:i/>
              </w:rPr>
              <w:t>not specialized</w:t>
            </w:r>
          </w:p>
        </w:tc>
      </w:tr>
      <w:tr w:rsidR="002272A6" w:rsidRPr="00557E70" w14:paraId="272989B0" w14:textId="77777777" w:rsidTr="000B3584">
        <w:trPr>
          <w:cantSplit/>
        </w:trPr>
        <w:tc>
          <w:tcPr>
            <w:tcW w:w="2268" w:type="dxa"/>
            <w:vMerge/>
            <w:textDirection w:val="btLr"/>
            <w:vAlign w:val="center"/>
          </w:tcPr>
          <w:p w14:paraId="278F9752" w14:textId="77777777" w:rsidR="002272A6" w:rsidRPr="00557E70" w:rsidRDefault="002272A6" w:rsidP="000B3584">
            <w:pPr>
              <w:pStyle w:val="TableLabel"/>
              <w:rPr>
                <w:rFonts w:ascii="Times New Roman" w:hAnsi="Times New Roman"/>
                <w:sz w:val="16"/>
              </w:rPr>
            </w:pPr>
          </w:p>
        </w:tc>
        <w:tc>
          <w:tcPr>
            <w:tcW w:w="2790" w:type="dxa"/>
            <w:vAlign w:val="center"/>
          </w:tcPr>
          <w:p w14:paraId="4AACF796" w14:textId="77777777" w:rsidR="002272A6" w:rsidRPr="001F2A35" w:rsidRDefault="002272A6" w:rsidP="000B3584">
            <w:pPr>
              <w:pStyle w:val="TableEntry"/>
              <w:rPr>
                <w:i/>
              </w:rPr>
            </w:pPr>
            <w:proofErr w:type="spellStart"/>
            <w:r w:rsidRPr="001F2A35">
              <w:rPr>
                <w:i/>
              </w:rPr>
              <w:t>UserName</w:t>
            </w:r>
            <w:proofErr w:type="spellEnd"/>
          </w:p>
        </w:tc>
        <w:tc>
          <w:tcPr>
            <w:tcW w:w="720" w:type="dxa"/>
            <w:vAlign w:val="center"/>
          </w:tcPr>
          <w:p w14:paraId="68A30451"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50E97490" w14:textId="77777777" w:rsidR="002272A6" w:rsidRPr="00557E70" w:rsidRDefault="002272A6" w:rsidP="000B3584">
            <w:pPr>
              <w:pStyle w:val="TableEntry"/>
              <w:rPr>
                <w:i/>
              </w:rPr>
            </w:pPr>
            <w:r w:rsidRPr="00557E70">
              <w:rPr>
                <w:i/>
              </w:rPr>
              <w:t>not specialized</w:t>
            </w:r>
          </w:p>
        </w:tc>
      </w:tr>
      <w:tr w:rsidR="002272A6" w:rsidRPr="00557E70" w14:paraId="6E8B5EAE" w14:textId="77777777" w:rsidTr="000B3584">
        <w:trPr>
          <w:cantSplit/>
        </w:trPr>
        <w:tc>
          <w:tcPr>
            <w:tcW w:w="2268" w:type="dxa"/>
            <w:vMerge/>
            <w:textDirection w:val="btLr"/>
            <w:vAlign w:val="center"/>
          </w:tcPr>
          <w:p w14:paraId="7F93E273" w14:textId="77777777" w:rsidR="002272A6" w:rsidRPr="00557E70" w:rsidRDefault="002272A6" w:rsidP="000B3584">
            <w:pPr>
              <w:pStyle w:val="TableLabel"/>
              <w:rPr>
                <w:rFonts w:ascii="Times New Roman" w:hAnsi="Times New Roman"/>
                <w:sz w:val="16"/>
              </w:rPr>
            </w:pPr>
          </w:p>
        </w:tc>
        <w:tc>
          <w:tcPr>
            <w:tcW w:w="2790" w:type="dxa"/>
            <w:vAlign w:val="center"/>
          </w:tcPr>
          <w:p w14:paraId="67635AD9" w14:textId="77777777" w:rsidR="002272A6" w:rsidRPr="00B10105" w:rsidRDefault="002272A6" w:rsidP="000B3584">
            <w:pPr>
              <w:pStyle w:val="TableEntry"/>
              <w:keepNext/>
              <w:numPr>
                <w:ilvl w:val="8"/>
                <w:numId w:val="13"/>
              </w:numPr>
              <w:ind w:left="72"/>
              <w:outlineLvl w:val="8"/>
              <w:rPr>
                <w:i/>
              </w:rPr>
            </w:pPr>
            <w:proofErr w:type="spellStart"/>
            <w:r w:rsidRPr="00B10105">
              <w:rPr>
                <w:i/>
              </w:rPr>
              <w:t>UserIsRequestor</w:t>
            </w:r>
            <w:proofErr w:type="spellEnd"/>
          </w:p>
        </w:tc>
        <w:tc>
          <w:tcPr>
            <w:tcW w:w="720" w:type="dxa"/>
            <w:vAlign w:val="center"/>
          </w:tcPr>
          <w:p w14:paraId="69A12772" w14:textId="77777777" w:rsidR="002272A6" w:rsidRPr="00B10105" w:rsidRDefault="002272A6" w:rsidP="000B3584">
            <w:pPr>
              <w:pStyle w:val="TableEntry"/>
              <w:keepNext/>
              <w:numPr>
                <w:ilvl w:val="8"/>
                <w:numId w:val="13"/>
              </w:numPr>
              <w:ind w:left="72"/>
              <w:outlineLvl w:val="8"/>
              <w:rPr>
                <w:i/>
              </w:rPr>
            </w:pPr>
            <w:r w:rsidRPr="00B10105">
              <w:rPr>
                <w:i/>
              </w:rPr>
              <w:t>M</w:t>
            </w:r>
          </w:p>
        </w:tc>
        <w:tc>
          <w:tcPr>
            <w:tcW w:w="3888" w:type="dxa"/>
            <w:vAlign w:val="center"/>
          </w:tcPr>
          <w:p w14:paraId="667340D7" w14:textId="77777777" w:rsidR="002272A6" w:rsidRPr="00557E70" w:rsidRDefault="002272A6" w:rsidP="000B3584">
            <w:pPr>
              <w:pStyle w:val="TableEntry"/>
              <w:rPr>
                <w:i/>
              </w:rPr>
            </w:pPr>
            <w:r w:rsidRPr="00557E70">
              <w:rPr>
                <w:i/>
              </w:rPr>
              <w:t>not specialized</w:t>
            </w:r>
          </w:p>
        </w:tc>
      </w:tr>
      <w:tr w:rsidR="002272A6" w:rsidRPr="00557E70" w14:paraId="2B2F6208" w14:textId="77777777" w:rsidTr="000B3584">
        <w:trPr>
          <w:cantSplit/>
        </w:trPr>
        <w:tc>
          <w:tcPr>
            <w:tcW w:w="2268" w:type="dxa"/>
            <w:vMerge/>
            <w:textDirection w:val="btLr"/>
            <w:vAlign w:val="center"/>
          </w:tcPr>
          <w:p w14:paraId="73BC2C99" w14:textId="77777777" w:rsidR="002272A6" w:rsidRPr="00557E70" w:rsidRDefault="002272A6" w:rsidP="000B3584">
            <w:pPr>
              <w:pStyle w:val="TableLabel"/>
              <w:rPr>
                <w:rFonts w:ascii="Times New Roman" w:hAnsi="Times New Roman"/>
                <w:sz w:val="16"/>
              </w:rPr>
            </w:pPr>
          </w:p>
        </w:tc>
        <w:tc>
          <w:tcPr>
            <w:tcW w:w="2790" w:type="dxa"/>
            <w:vAlign w:val="center"/>
          </w:tcPr>
          <w:p w14:paraId="1507DF4C" w14:textId="77777777" w:rsidR="002272A6" w:rsidRPr="00557E70" w:rsidRDefault="002272A6" w:rsidP="000B3584">
            <w:pPr>
              <w:pStyle w:val="TableEntry"/>
            </w:pPr>
            <w:proofErr w:type="spellStart"/>
            <w:r w:rsidRPr="00557E70">
              <w:t>RoleIDCode</w:t>
            </w:r>
            <w:proofErr w:type="spellEnd"/>
          </w:p>
        </w:tc>
        <w:tc>
          <w:tcPr>
            <w:tcW w:w="720" w:type="dxa"/>
            <w:vAlign w:val="center"/>
          </w:tcPr>
          <w:p w14:paraId="6A0E27DF" w14:textId="77777777" w:rsidR="002272A6" w:rsidRPr="00557E70" w:rsidRDefault="002272A6" w:rsidP="000B3584">
            <w:pPr>
              <w:pStyle w:val="TableEntry"/>
            </w:pPr>
            <w:r w:rsidRPr="00557E70">
              <w:t>M</w:t>
            </w:r>
          </w:p>
        </w:tc>
        <w:tc>
          <w:tcPr>
            <w:tcW w:w="3888" w:type="dxa"/>
            <w:vAlign w:val="center"/>
          </w:tcPr>
          <w:p w14:paraId="3C1C77DE" w14:textId="77777777" w:rsidR="002272A6" w:rsidRPr="00557E70" w:rsidRDefault="002272A6" w:rsidP="000B3584">
            <w:pPr>
              <w:pStyle w:val="TableEntry"/>
            </w:pPr>
            <w:proofErr w:type="gramStart"/>
            <w:r w:rsidRPr="00557E70">
              <w:t>EV(</w:t>
            </w:r>
            <w:proofErr w:type="gramEnd"/>
            <w:r w:rsidRPr="00557E70">
              <w:t>110150, DCM, “Application”)</w:t>
            </w:r>
          </w:p>
        </w:tc>
      </w:tr>
      <w:tr w:rsidR="002272A6" w:rsidRPr="00557E70" w14:paraId="6B69650F" w14:textId="77777777" w:rsidTr="000B3584">
        <w:trPr>
          <w:cantSplit/>
        </w:trPr>
        <w:tc>
          <w:tcPr>
            <w:tcW w:w="2268" w:type="dxa"/>
            <w:vMerge/>
            <w:textDirection w:val="btLr"/>
            <w:vAlign w:val="center"/>
          </w:tcPr>
          <w:p w14:paraId="53D09357" w14:textId="77777777" w:rsidR="002272A6" w:rsidRPr="00557E70" w:rsidRDefault="002272A6" w:rsidP="000B3584">
            <w:pPr>
              <w:pStyle w:val="TableLabel"/>
              <w:rPr>
                <w:rFonts w:ascii="Times New Roman" w:hAnsi="Times New Roman"/>
                <w:sz w:val="16"/>
              </w:rPr>
            </w:pPr>
          </w:p>
        </w:tc>
        <w:tc>
          <w:tcPr>
            <w:tcW w:w="2790" w:type="dxa"/>
            <w:vAlign w:val="center"/>
          </w:tcPr>
          <w:p w14:paraId="03B1408F" w14:textId="77777777" w:rsidR="002272A6" w:rsidRPr="00557E70" w:rsidRDefault="002272A6" w:rsidP="000B3584">
            <w:pPr>
              <w:pStyle w:val="TableEntry"/>
            </w:pPr>
            <w:proofErr w:type="spellStart"/>
            <w:r w:rsidRPr="00557E70">
              <w:t>NetworkAccessPointTypeCode</w:t>
            </w:r>
            <w:proofErr w:type="spellEnd"/>
          </w:p>
        </w:tc>
        <w:tc>
          <w:tcPr>
            <w:tcW w:w="720" w:type="dxa"/>
            <w:vAlign w:val="center"/>
          </w:tcPr>
          <w:p w14:paraId="42065A28" w14:textId="77777777" w:rsidR="002272A6" w:rsidRPr="00557E70" w:rsidRDefault="002272A6" w:rsidP="000B3584">
            <w:pPr>
              <w:pStyle w:val="TableEntry"/>
            </w:pPr>
            <w:r w:rsidRPr="00557E70">
              <w:t>M</w:t>
            </w:r>
          </w:p>
        </w:tc>
        <w:tc>
          <w:tcPr>
            <w:tcW w:w="3888" w:type="dxa"/>
            <w:vAlign w:val="center"/>
          </w:tcPr>
          <w:p w14:paraId="08BD90D1" w14:textId="77777777" w:rsidR="002272A6" w:rsidRPr="00557E70" w:rsidRDefault="002272A6" w:rsidP="000B3584">
            <w:pPr>
              <w:pStyle w:val="TableEntry"/>
            </w:pPr>
            <w:r w:rsidRPr="00557E70">
              <w:t>“1” for machine (DNS) name, “2” for IP address</w:t>
            </w:r>
          </w:p>
        </w:tc>
      </w:tr>
      <w:tr w:rsidR="002272A6" w:rsidRPr="00557E70" w14:paraId="7A629901" w14:textId="77777777" w:rsidTr="000B3584">
        <w:trPr>
          <w:cantSplit/>
        </w:trPr>
        <w:tc>
          <w:tcPr>
            <w:tcW w:w="2268" w:type="dxa"/>
            <w:vMerge/>
            <w:textDirection w:val="btLr"/>
            <w:vAlign w:val="center"/>
          </w:tcPr>
          <w:p w14:paraId="4556E710" w14:textId="77777777" w:rsidR="002272A6" w:rsidRPr="00557E70" w:rsidRDefault="002272A6" w:rsidP="000B3584">
            <w:pPr>
              <w:pStyle w:val="TableLabel"/>
              <w:rPr>
                <w:rFonts w:ascii="Times New Roman" w:hAnsi="Times New Roman"/>
                <w:sz w:val="16"/>
              </w:rPr>
            </w:pPr>
          </w:p>
        </w:tc>
        <w:tc>
          <w:tcPr>
            <w:tcW w:w="2790" w:type="dxa"/>
            <w:vAlign w:val="center"/>
          </w:tcPr>
          <w:p w14:paraId="31EB18F8" w14:textId="77777777" w:rsidR="002272A6" w:rsidRPr="00557E70" w:rsidRDefault="002272A6" w:rsidP="000B3584">
            <w:pPr>
              <w:pStyle w:val="TableEntry"/>
            </w:pPr>
            <w:proofErr w:type="spellStart"/>
            <w:r w:rsidRPr="00557E70">
              <w:t>NetworkAccessPointID</w:t>
            </w:r>
            <w:proofErr w:type="spellEnd"/>
          </w:p>
        </w:tc>
        <w:tc>
          <w:tcPr>
            <w:tcW w:w="720" w:type="dxa"/>
            <w:vAlign w:val="center"/>
          </w:tcPr>
          <w:p w14:paraId="2329B8DD" w14:textId="77777777" w:rsidR="002272A6" w:rsidRPr="00557E70" w:rsidRDefault="002272A6" w:rsidP="000B3584">
            <w:pPr>
              <w:pStyle w:val="TableEntry"/>
            </w:pPr>
            <w:r w:rsidRPr="00557E70">
              <w:t>M</w:t>
            </w:r>
          </w:p>
        </w:tc>
        <w:tc>
          <w:tcPr>
            <w:tcW w:w="3888" w:type="dxa"/>
            <w:vAlign w:val="center"/>
          </w:tcPr>
          <w:p w14:paraId="12A5B6CD" w14:textId="51E10BB4" w:rsidR="002272A6" w:rsidRPr="00557E70" w:rsidRDefault="002272A6" w:rsidP="00E36B35">
            <w:pPr>
              <w:pStyle w:val="TableEntry"/>
            </w:pPr>
            <w:r w:rsidRPr="00557E70">
              <w:t>The machine name or IP address</w:t>
            </w:r>
          </w:p>
        </w:tc>
      </w:tr>
    </w:tbl>
    <w:p w14:paraId="3394C6F5" w14:textId="77777777" w:rsidR="002272A6" w:rsidRPr="00557E70" w:rsidRDefault="002272A6" w:rsidP="002272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2818"/>
        <w:gridCol w:w="720"/>
        <w:gridCol w:w="3798"/>
      </w:tblGrid>
      <w:tr w:rsidR="002272A6" w:rsidRPr="00557E70" w14:paraId="6F652431" w14:textId="77777777" w:rsidTr="000B3584">
        <w:tc>
          <w:tcPr>
            <w:tcW w:w="2240" w:type="dxa"/>
            <w:vMerge w:val="restart"/>
            <w:shd w:val="clear" w:color="auto" w:fill="auto"/>
          </w:tcPr>
          <w:p w14:paraId="6DA167C3" w14:textId="77777777" w:rsidR="002272A6" w:rsidRPr="00557E70" w:rsidRDefault="002272A6" w:rsidP="000B3584">
            <w:pPr>
              <w:pStyle w:val="TableEntryHeader"/>
            </w:pPr>
            <w:r w:rsidRPr="00557E70">
              <w:t>Audit Source</w:t>
            </w:r>
          </w:p>
          <w:p w14:paraId="64169DF9" w14:textId="77777777" w:rsidR="002272A6" w:rsidRPr="00557E70" w:rsidRDefault="002272A6" w:rsidP="000B3584">
            <w:pPr>
              <w:pStyle w:val="TableEntry"/>
              <w:jc w:val="center"/>
            </w:pPr>
            <w:proofErr w:type="spellStart"/>
            <w:r w:rsidRPr="00557E70">
              <w:t>AuditMessage</w:t>
            </w:r>
            <w:proofErr w:type="spellEnd"/>
            <w:r w:rsidRPr="00557E70">
              <w:t>/</w:t>
            </w:r>
            <w:r w:rsidRPr="00557E70">
              <w:br/>
            </w:r>
            <w:proofErr w:type="spellStart"/>
            <w:r w:rsidRPr="00557E70">
              <w:t>AuditSourceIdentification</w:t>
            </w:r>
            <w:proofErr w:type="spellEnd"/>
          </w:p>
        </w:tc>
        <w:tc>
          <w:tcPr>
            <w:tcW w:w="2818" w:type="dxa"/>
            <w:shd w:val="clear" w:color="auto" w:fill="auto"/>
            <w:vAlign w:val="center"/>
          </w:tcPr>
          <w:p w14:paraId="52B7364B" w14:textId="77777777" w:rsidR="002272A6" w:rsidRPr="00557E70" w:rsidRDefault="002272A6" w:rsidP="000B3584">
            <w:pPr>
              <w:pStyle w:val="TableEntry"/>
              <w:rPr>
                <w:i/>
              </w:rPr>
            </w:pPr>
            <w:proofErr w:type="spellStart"/>
            <w:r w:rsidRPr="00557E70">
              <w:rPr>
                <w:i/>
              </w:rPr>
              <w:t>AuditSourceID</w:t>
            </w:r>
            <w:proofErr w:type="spellEnd"/>
          </w:p>
        </w:tc>
        <w:tc>
          <w:tcPr>
            <w:tcW w:w="720" w:type="dxa"/>
            <w:shd w:val="clear" w:color="auto" w:fill="auto"/>
            <w:vAlign w:val="center"/>
          </w:tcPr>
          <w:p w14:paraId="59AAB71B"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053F7B2D" w14:textId="0434842E" w:rsidR="002272A6" w:rsidRPr="00557E70" w:rsidRDefault="008F7DB5" w:rsidP="008F7DB5">
            <w:pPr>
              <w:pStyle w:val="TableEntry"/>
              <w:rPr>
                <w:i/>
              </w:rPr>
            </w:pPr>
            <w:r>
              <w:rPr>
                <w:i/>
              </w:rPr>
              <w:t>n</w:t>
            </w:r>
            <w:r w:rsidR="002272A6" w:rsidRPr="00557E70">
              <w:rPr>
                <w:i/>
              </w:rPr>
              <w:t>ot specialized</w:t>
            </w:r>
          </w:p>
        </w:tc>
      </w:tr>
      <w:tr w:rsidR="002272A6" w:rsidRPr="00557E70" w14:paraId="61CC1F14" w14:textId="77777777" w:rsidTr="000B3584">
        <w:tc>
          <w:tcPr>
            <w:tcW w:w="2240" w:type="dxa"/>
            <w:vMerge/>
            <w:shd w:val="clear" w:color="auto" w:fill="auto"/>
          </w:tcPr>
          <w:p w14:paraId="162A6A82" w14:textId="77777777" w:rsidR="002272A6" w:rsidRPr="00557E70" w:rsidRDefault="002272A6" w:rsidP="000B3584"/>
        </w:tc>
        <w:tc>
          <w:tcPr>
            <w:tcW w:w="2818" w:type="dxa"/>
            <w:shd w:val="clear" w:color="auto" w:fill="auto"/>
            <w:vAlign w:val="center"/>
          </w:tcPr>
          <w:p w14:paraId="7444B6B2" w14:textId="77777777" w:rsidR="002272A6" w:rsidRPr="00557E70" w:rsidRDefault="002272A6" w:rsidP="000B3584">
            <w:pPr>
              <w:pStyle w:val="TableEntry"/>
              <w:rPr>
                <w:i/>
              </w:rPr>
            </w:pPr>
            <w:proofErr w:type="spellStart"/>
            <w:r w:rsidRPr="00557E70">
              <w:rPr>
                <w:i/>
              </w:rPr>
              <w:t>AuditEnterpriseSiteID</w:t>
            </w:r>
            <w:proofErr w:type="spellEnd"/>
          </w:p>
        </w:tc>
        <w:tc>
          <w:tcPr>
            <w:tcW w:w="720" w:type="dxa"/>
            <w:shd w:val="clear" w:color="auto" w:fill="auto"/>
            <w:vAlign w:val="center"/>
          </w:tcPr>
          <w:p w14:paraId="0B21B0B8"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2685459B" w14:textId="77777777" w:rsidR="002272A6" w:rsidRPr="00557E70" w:rsidRDefault="002272A6" w:rsidP="000B3584">
            <w:pPr>
              <w:pStyle w:val="TableEntry"/>
              <w:rPr>
                <w:i/>
              </w:rPr>
            </w:pPr>
            <w:r w:rsidRPr="00557E70">
              <w:rPr>
                <w:i/>
              </w:rPr>
              <w:t>not specialized</w:t>
            </w:r>
          </w:p>
        </w:tc>
      </w:tr>
      <w:tr w:rsidR="002272A6" w:rsidRPr="00557E70" w14:paraId="501B15C3" w14:textId="77777777" w:rsidTr="000B3584">
        <w:tc>
          <w:tcPr>
            <w:tcW w:w="2240" w:type="dxa"/>
            <w:vMerge/>
            <w:shd w:val="clear" w:color="auto" w:fill="auto"/>
          </w:tcPr>
          <w:p w14:paraId="6ED11EF3" w14:textId="77777777" w:rsidR="002272A6" w:rsidRPr="00557E70" w:rsidRDefault="002272A6" w:rsidP="000B3584"/>
        </w:tc>
        <w:tc>
          <w:tcPr>
            <w:tcW w:w="2818" w:type="dxa"/>
            <w:shd w:val="clear" w:color="auto" w:fill="auto"/>
            <w:vAlign w:val="center"/>
          </w:tcPr>
          <w:p w14:paraId="679D4490" w14:textId="77777777" w:rsidR="002272A6" w:rsidRPr="00557E70" w:rsidRDefault="002272A6" w:rsidP="000B3584">
            <w:pPr>
              <w:pStyle w:val="TableEntry"/>
              <w:rPr>
                <w:i/>
              </w:rPr>
            </w:pPr>
            <w:proofErr w:type="spellStart"/>
            <w:r w:rsidRPr="00557E70">
              <w:rPr>
                <w:i/>
              </w:rPr>
              <w:t>AuditSourceTypeCode</w:t>
            </w:r>
            <w:proofErr w:type="spellEnd"/>
          </w:p>
        </w:tc>
        <w:tc>
          <w:tcPr>
            <w:tcW w:w="720" w:type="dxa"/>
            <w:shd w:val="clear" w:color="auto" w:fill="auto"/>
            <w:vAlign w:val="center"/>
          </w:tcPr>
          <w:p w14:paraId="175C44EC"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49CCC7D5" w14:textId="77777777" w:rsidR="002272A6" w:rsidRPr="00557E70" w:rsidRDefault="002272A6" w:rsidP="000B3584">
            <w:pPr>
              <w:pStyle w:val="TableEntry"/>
              <w:rPr>
                <w:i/>
              </w:rPr>
            </w:pPr>
            <w:r w:rsidRPr="00557E70">
              <w:rPr>
                <w:i/>
              </w:rPr>
              <w:t>not specialized</w:t>
            </w:r>
          </w:p>
        </w:tc>
      </w:tr>
    </w:tbl>
    <w:p w14:paraId="3A1EBC72" w14:textId="77777777" w:rsidR="002272A6" w:rsidRPr="00557E70" w:rsidRDefault="002272A6" w:rsidP="002272A6"/>
    <w:p w14:paraId="48303CC0" w14:textId="77777777" w:rsidR="002272A6" w:rsidRPr="00557E70" w:rsidRDefault="002272A6" w:rsidP="002272A6">
      <w:pPr>
        <w:spacing w:before="0"/>
        <w:rPr>
          <w:vanish/>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1E5DF4E3" w14:textId="77777777" w:rsidTr="000B3584">
        <w:tc>
          <w:tcPr>
            <w:tcW w:w="2268" w:type="dxa"/>
            <w:vMerge w:val="restart"/>
            <w:shd w:val="clear" w:color="auto" w:fill="auto"/>
          </w:tcPr>
          <w:p w14:paraId="7D977BB2" w14:textId="77777777" w:rsidR="002272A6" w:rsidRPr="00557E70" w:rsidRDefault="002272A6" w:rsidP="000B3584">
            <w:pPr>
              <w:pStyle w:val="TableEntryHeader"/>
            </w:pPr>
            <w:r w:rsidRPr="00557E70">
              <w:t>Token</w:t>
            </w:r>
          </w:p>
          <w:p w14:paraId="377155B9" w14:textId="77777777" w:rsidR="002272A6" w:rsidRPr="00557E70" w:rsidRDefault="002272A6" w:rsidP="000B3584">
            <w:pPr>
              <w:pStyle w:val="TableEntry"/>
              <w:jc w:val="center"/>
              <w:rPr>
                <w:sz w:val="16"/>
              </w:rPr>
            </w:pPr>
            <w:r w:rsidRPr="00557E70">
              <w:t>(</w:t>
            </w:r>
            <w:proofErr w:type="spellStart"/>
            <w:r w:rsidRPr="00557E70">
              <w:t>AuditMessage</w:t>
            </w:r>
            <w:proofErr w:type="spellEnd"/>
            <w:r w:rsidRPr="00557E70">
              <w:t>/</w:t>
            </w:r>
            <w:r w:rsidRPr="00557E70">
              <w:br/>
            </w:r>
            <w:proofErr w:type="spellStart"/>
            <w:r w:rsidRPr="00557E70">
              <w:t>ParticipantObjectIdentification</w:t>
            </w:r>
            <w:proofErr w:type="spellEnd"/>
            <w:r w:rsidRPr="00557E70">
              <w:t>)</w:t>
            </w:r>
          </w:p>
        </w:tc>
        <w:tc>
          <w:tcPr>
            <w:tcW w:w="2790" w:type="dxa"/>
            <w:shd w:val="clear" w:color="auto" w:fill="auto"/>
          </w:tcPr>
          <w:p w14:paraId="11F27001" w14:textId="77777777" w:rsidR="002272A6" w:rsidRPr="00557E70" w:rsidRDefault="002272A6" w:rsidP="000B3584">
            <w:pPr>
              <w:pStyle w:val="TableEntry"/>
            </w:pPr>
            <w:proofErr w:type="spellStart"/>
            <w:r w:rsidRPr="00557E70">
              <w:t>ParticipantObjectTypeCode</w:t>
            </w:r>
            <w:proofErr w:type="spellEnd"/>
          </w:p>
        </w:tc>
        <w:tc>
          <w:tcPr>
            <w:tcW w:w="720" w:type="dxa"/>
            <w:shd w:val="clear" w:color="auto" w:fill="auto"/>
          </w:tcPr>
          <w:p w14:paraId="1CBF8904" w14:textId="77777777" w:rsidR="002272A6" w:rsidRPr="00557E70" w:rsidRDefault="002272A6" w:rsidP="000B3584">
            <w:pPr>
              <w:pStyle w:val="TableEntry"/>
            </w:pPr>
            <w:r w:rsidRPr="00557E70">
              <w:t>M</w:t>
            </w:r>
          </w:p>
        </w:tc>
        <w:tc>
          <w:tcPr>
            <w:tcW w:w="3888" w:type="dxa"/>
            <w:shd w:val="clear" w:color="auto" w:fill="auto"/>
          </w:tcPr>
          <w:p w14:paraId="7AF83032" w14:textId="77777777" w:rsidR="002272A6" w:rsidRPr="00557E70" w:rsidRDefault="002272A6" w:rsidP="000B3584">
            <w:pPr>
              <w:pStyle w:val="TableEntry"/>
            </w:pPr>
            <w:r w:rsidRPr="00557E70">
              <w:t>“2” (System)</w:t>
            </w:r>
          </w:p>
        </w:tc>
      </w:tr>
      <w:tr w:rsidR="002272A6" w:rsidRPr="00557E70" w14:paraId="7F45159F" w14:textId="77777777" w:rsidTr="000B3584">
        <w:tc>
          <w:tcPr>
            <w:tcW w:w="2268" w:type="dxa"/>
            <w:vMerge/>
            <w:shd w:val="clear" w:color="auto" w:fill="auto"/>
          </w:tcPr>
          <w:p w14:paraId="158872B9" w14:textId="77777777" w:rsidR="002272A6" w:rsidRPr="00557E70" w:rsidRDefault="002272A6" w:rsidP="000B3584">
            <w:pPr>
              <w:pStyle w:val="TableLabel"/>
              <w:rPr>
                <w:sz w:val="16"/>
              </w:rPr>
            </w:pPr>
          </w:p>
        </w:tc>
        <w:tc>
          <w:tcPr>
            <w:tcW w:w="2790" w:type="dxa"/>
            <w:shd w:val="clear" w:color="auto" w:fill="auto"/>
          </w:tcPr>
          <w:p w14:paraId="2EA5D6E9" w14:textId="77777777" w:rsidR="002272A6" w:rsidRPr="00557E70" w:rsidRDefault="002272A6" w:rsidP="000B3584">
            <w:pPr>
              <w:pStyle w:val="TableEntry"/>
            </w:pPr>
            <w:proofErr w:type="spellStart"/>
            <w:r w:rsidRPr="00557E70">
              <w:t>ParticipantObjectTypeCodeRole</w:t>
            </w:r>
            <w:proofErr w:type="spellEnd"/>
          </w:p>
        </w:tc>
        <w:tc>
          <w:tcPr>
            <w:tcW w:w="720" w:type="dxa"/>
            <w:shd w:val="clear" w:color="auto" w:fill="auto"/>
          </w:tcPr>
          <w:p w14:paraId="2B3268DC" w14:textId="77777777" w:rsidR="002272A6" w:rsidRPr="00557E70" w:rsidRDefault="002272A6" w:rsidP="000B3584">
            <w:pPr>
              <w:pStyle w:val="TableEntry"/>
            </w:pPr>
            <w:r w:rsidRPr="00557E70">
              <w:t>M</w:t>
            </w:r>
          </w:p>
        </w:tc>
        <w:tc>
          <w:tcPr>
            <w:tcW w:w="3888" w:type="dxa"/>
            <w:shd w:val="clear" w:color="auto" w:fill="auto"/>
          </w:tcPr>
          <w:p w14:paraId="47ED8CF3" w14:textId="77777777" w:rsidR="002272A6" w:rsidRPr="00557E70" w:rsidRDefault="002272A6" w:rsidP="000B3584">
            <w:pPr>
              <w:pStyle w:val="TableEntry"/>
            </w:pPr>
            <w:r w:rsidRPr="00557E70">
              <w:t>“13” (Security Resource)</w:t>
            </w:r>
          </w:p>
        </w:tc>
      </w:tr>
      <w:tr w:rsidR="002272A6" w:rsidRPr="00557E70" w14:paraId="5500C248" w14:textId="77777777" w:rsidTr="000B3584">
        <w:tc>
          <w:tcPr>
            <w:tcW w:w="2268" w:type="dxa"/>
            <w:vMerge/>
            <w:shd w:val="clear" w:color="auto" w:fill="auto"/>
          </w:tcPr>
          <w:p w14:paraId="185B82AE" w14:textId="77777777" w:rsidR="002272A6" w:rsidRPr="00557E70" w:rsidRDefault="002272A6" w:rsidP="000B3584">
            <w:pPr>
              <w:pStyle w:val="TableLabel"/>
              <w:rPr>
                <w:sz w:val="16"/>
              </w:rPr>
            </w:pPr>
          </w:p>
        </w:tc>
        <w:tc>
          <w:tcPr>
            <w:tcW w:w="2790" w:type="dxa"/>
            <w:shd w:val="clear" w:color="auto" w:fill="auto"/>
          </w:tcPr>
          <w:p w14:paraId="09B101E4" w14:textId="77777777" w:rsidR="002272A6" w:rsidRPr="001F2A35" w:rsidRDefault="002272A6" w:rsidP="000B3584">
            <w:pPr>
              <w:pStyle w:val="TableEntry"/>
              <w:rPr>
                <w:i/>
              </w:rPr>
            </w:pPr>
            <w:proofErr w:type="spellStart"/>
            <w:r w:rsidRPr="001F2A35">
              <w:rPr>
                <w:i/>
              </w:rPr>
              <w:t>ParticipantObjectDataLifeCycle</w:t>
            </w:r>
            <w:proofErr w:type="spellEnd"/>
          </w:p>
        </w:tc>
        <w:tc>
          <w:tcPr>
            <w:tcW w:w="720" w:type="dxa"/>
            <w:shd w:val="clear" w:color="auto" w:fill="auto"/>
          </w:tcPr>
          <w:p w14:paraId="66A22F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706A54F" w14:textId="77777777" w:rsidR="002272A6" w:rsidRPr="001F2A35" w:rsidRDefault="002272A6" w:rsidP="000B3584">
            <w:pPr>
              <w:pStyle w:val="TableEntry"/>
              <w:rPr>
                <w:i/>
              </w:rPr>
            </w:pPr>
            <w:r w:rsidRPr="001F2A35">
              <w:rPr>
                <w:i/>
              </w:rPr>
              <w:t>not specialized</w:t>
            </w:r>
          </w:p>
        </w:tc>
      </w:tr>
      <w:tr w:rsidR="002272A6" w:rsidRPr="00557E70" w14:paraId="71EF1B57" w14:textId="77777777" w:rsidTr="000B3584">
        <w:tc>
          <w:tcPr>
            <w:tcW w:w="2268" w:type="dxa"/>
            <w:vMerge/>
            <w:shd w:val="clear" w:color="auto" w:fill="auto"/>
          </w:tcPr>
          <w:p w14:paraId="192A244B" w14:textId="77777777" w:rsidR="002272A6" w:rsidRPr="00557E70" w:rsidRDefault="002272A6" w:rsidP="000B3584">
            <w:pPr>
              <w:pStyle w:val="TableLabel"/>
              <w:rPr>
                <w:sz w:val="16"/>
              </w:rPr>
            </w:pPr>
          </w:p>
        </w:tc>
        <w:tc>
          <w:tcPr>
            <w:tcW w:w="2790" w:type="dxa"/>
            <w:shd w:val="clear" w:color="auto" w:fill="auto"/>
          </w:tcPr>
          <w:p w14:paraId="00BF0673" w14:textId="77777777" w:rsidR="002272A6" w:rsidRPr="00B10105" w:rsidRDefault="002272A6" w:rsidP="000B3584">
            <w:pPr>
              <w:pStyle w:val="TableEntry"/>
              <w:keepNext/>
              <w:numPr>
                <w:ilvl w:val="8"/>
                <w:numId w:val="13"/>
              </w:numPr>
              <w:ind w:left="72"/>
              <w:outlineLvl w:val="8"/>
              <w:rPr>
                <w:i/>
              </w:rPr>
            </w:pPr>
            <w:proofErr w:type="spellStart"/>
            <w:r w:rsidRPr="00B10105">
              <w:rPr>
                <w:i/>
              </w:rPr>
              <w:t>ParticipantObjectIDTypeCode</w:t>
            </w:r>
            <w:proofErr w:type="spellEnd"/>
          </w:p>
        </w:tc>
        <w:tc>
          <w:tcPr>
            <w:tcW w:w="720" w:type="dxa"/>
            <w:shd w:val="clear" w:color="auto" w:fill="auto"/>
          </w:tcPr>
          <w:p w14:paraId="3B671BE8"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DA65A9C" w14:textId="77777777" w:rsidR="002272A6" w:rsidRPr="001F2A35" w:rsidRDefault="002272A6" w:rsidP="000B3584">
            <w:pPr>
              <w:pStyle w:val="TableEntry"/>
              <w:rPr>
                <w:i/>
              </w:rPr>
            </w:pPr>
            <w:r w:rsidRPr="001F2A35">
              <w:rPr>
                <w:i/>
              </w:rPr>
              <w:t>not specialized</w:t>
            </w:r>
          </w:p>
        </w:tc>
      </w:tr>
      <w:tr w:rsidR="002272A6" w:rsidRPr="00557E70" w14:paraId="048610C7" w14:textId="77777777" w:rsidTr="000B3584">
        <w:tc>
          <w:tcPr>
            <w:tcW w:w="2268" w:type="dxa"/>
            <w:vMerge/>
            <w:shd w:val="clear" w:color="auto" w:fill="auto"/>
          </w:tcPr>
          <w:p w14:paraId="7CF8BE6E" w14:textId="77777777" w:rsidR="002272A6" w:rsidRPr="00557E70" w:rsidRDefault="002272A6" w:rsidP="000B3584">
            <w:pPr>
              <w:pStyle w:val="TableLabel"/>
              <w:rPr>
                <w:sz w:val="16"/>
              </w:rPr>
            </w:pPr>
          </w:p>
        </w:tc>
        <w:tc>
          <w:tcPr>
            <w:tcW w:w="2790" w:type="dxa"/>
            <w:shd w:val="clear" w:color="auto" w:fill="auto"/>
          </w:tcPr>
          <w:p w14:paraId="6DAE7C77" w14:textId="77777777" w:rsidR="002272A6" w:rsidRPr="001F2A35" w:rsidRDefault="002272A6" w:rsidP="000B3584">
            <w:pPr>
              <w:pStyle w:val="TableEntry"/>
              <w:rPr>
                <w:i/>
              </w:rPr>
            </w:pPr>
            <w:proofErr w:type="spellStart"/>
            <w:r w:rsidRPr="001F2A35">
              <w:rPr>
                <w:i/>
              </w:rPr>
              <w:t>ParticipantObjectSensitivity</w:t>
            </w:r>
            <w:proofErr w:type="spellEnd"/>
          </w:p>
        </w:tc>
        <w:tc>
          <w:tcPr>
            <w:tcW w:w="720" w:type="dxa"/>
            <w:shd w:val="clear" w:color="auto" w:fill="auto"/>
          </w:tcPr>
          <w:p w14:paraId="59E9E0D5"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C63321A" w14:textId="77777777" w:rsidR="002272A6" w:rsidRPr="001F2A35" w:rsidRDefault="002272A6" w:rsidP="000B3584">
            <w:pPr>
              <w:pStyle w:val="TableEntry"/>
              <w:rPr>
                <w:i/>
              </w:rPr>
            </w:pPr>
            <w:r w:rsidRPr="001F2A35">
              <w:rPr>
                <w:i/>
              </w:rPr>
              <w:t>not specialized</w:t>
            </w:r>
          </w:p>
        </w:tc>
      </w:tr>
      <w:tr w:rsidR="002272A6" w:rsidRPr="00557E70" w14:paraId="1509F406" w14:textId="77777777" w:rsidTr="000B3584">
        <w:tc>
          <w:tcPr>
            <w:tcW w:w="2268" w:type="dxa"/>
            <w:vMerge/>
            <w:shd w:val="clear" w:color="auto" w:fill="auto"/>
          </w:tcPr>
          <w:p w14:paraId="263E4330" w14:textId="77777777" w:rsidR="002272A6" w:rsidRPr="00557E70" w:rsidRDefault="002272A6" w:rsidP="000B3584">
            <w:pPr>
              <w:pStyle w:val="TableLabel"/>
              <w:rPr>
                <w:sz w:val="16"/>
              </w:rPr>
            </w:pPr>
          </w:p>
        </w:tc>
        <w:tc>
          <w:tcPr>
            <w:tcW w:w="2790" w:type="dxa"/>
            <w:shd w:val="clear" w:color="auto" w:fill="auto"/>
          </w:tcPr>
          <w:p w14:paraId="3DA45850" w14:textId="77777777" w:rsidR="002272A6" w:rsidRPr="00B10105" w:rsidRDefault="002272A6" w:rsidP="000B3584">
            <w:pPr>
              <w:pStyle w:val="TableEntry"/>
              <w:keepNext/>
              <w:numPr>
                <w:ilvl w:val="8"/>
                <w:numId w:val="13"/>
              </w:numPr>
              <w:ind w:left="72"/>
              <w:outlineLvl w:val="8"/>
              <w:rPr>
                <w:i/>
              </w:rPr>
            </w:pPr>
            <w:proofErr w:type="spellStart"/>
            <w:r w:rsidRPr="00B10105">
              <w:rPr>
                <w:i/>
              </w:rPr>
              <w:t>ParticipantObjectID</w:t>
            </w:r>
            <w:proofErr w:type="spellEnd"/>
          </w:p>
        </w:tc>
        <w:tc>
          <w:tcPr>
            <w:tcW w:w="720" w:type="dxa"/>
            <w:shd w:val="clear" w:color="auto" w:fill="auto"/>
          </w:tcPr>
          <w:p w14:paraId="64DCC0A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03D81E2A" w14:textId="77777777" w:rsidR="002272A6" w:rsidRPr="001F2A35" w:rsidRDefault="002272A6" w:rsidP="000B3584">
            <w:pPr>
              <w:pStyle w:val="TableEntry"/>
              <w:rPr>
                <w:i/>
              </w:rPr>
            </w:pPr>
            <w:r w:rsidRPr="001F2A35">
              <w:rPr>
                <w:i/>
              </w:rPr>
              <w:t>not specialized</w:t>
            </w:r>
          </w:p>
        </w:tc>
      </w:tr>
      <w:tr w:rsidR="002272A6" w:rsidRPr="00557E70" w14:paraId="00C4180B" w14:textId="77777777" w:rsidTr="000B3584">
        <w:tc>
          <w:tcPr>
            <w:tcW w:w="2268" w:type="dxa"/>
            <w:vMerge/>
            <w:shd w:val="clear" w:color="auto" w:fill="auto"/>
          </w:tcPr>
          <w:p w14:paraId="39E33796" w14:textId="77777777" w:rsidR="002272A6" w:rsidRPr="00557E70" w:rsidRDefault="002272A6" w:rsidP="000B3584">
            <w:pPr>
              <w:pStyle w:val="TableLabel"/>
              <w:rPr>
                <w:sz w:val="16"/>
              </w:rPr>
            </w:pPr>
          </w:p>
        </w:tc>
        <w:tc>
          <w:tcPr>
            <w:tcW w:w="2790" w:type="dxa"/>
            <w:shd w:val="clear" w:color="auto" w:fill="auto"/>
          </w:tcPr>
          <w:p w14:paraId="5CD8522D" w14:textId="77777777" w:rsidR="002272A6" w:rsidRPr="001F2A35" w:rsidRDefault="002272A6" w:rsidP="000B3584">
            <w:pPr>
              <w:pStyle w:val="TableEntry"/>
              <w:rPr>
                <w:i/>
              </w:rPr>
            </w:pPr>
            <w:proofErr w:type="spellStart"/>
            <w:r w:rsidRPr="001F2A35">
              <w:rPr>
                <w:i/>
              </w:rPr>
              <w:t>ParticipantObjectName</w:t>
            </w:r>
            <w:proofErr w:type="spellEnd"/>
          </w:p>
        </w:tc>
        <w:tc>
          <w:tcPr>
            <w:tcW w:w="720" w:type="dxa"/>
            <w:shd w:val="clear" w:color="auto" w:fill="auto"/>
          </w:tcPr>
          <w:p w14:paraId="71D57CA2"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261B4F76" w14:textId="77777777" w:rsidR="002272A6" w:rsidRPr="001F2A35" w:rsidRDefault="002272A6" w:rsidP="000B3584">
            <w:pPr>
              <w:pStyle w:val="TableEntry"/>
              <w:rPr>
                <w:i/>
              </w:rPr>
            </w:pPr>
            <w:r w:rsidRPr="001F2A35">
              <w:rPr>
                <w:i/>
              </w:rPr>
              <w:t>not specialized</w:t>
            </w:r>
          </w:p>
        </w:tc>
      </w:tr>
      <w:tr w:rsidR="002272A6" w:rsidRPr="00557E70" w14:paraId="5F63DD28" w14:textId="77777777" w:rsidTr="000B3584">
        <w:tc>
          <w:tcPr>
            <w:tcW w:w="2268" w:type="dxa"/>
            <w:vMerge/>
            <w:shd w:val="clear" w:color="auto" w:fill="auto"/>
          </w:tcPr>
          <w:p w14:paraId="7DDB1DFB" w14:textId="77777777" w:rsidR="002272A6" w:rsidRPr="00557E70" w:rsidRDefault="002272A6" w:rsidP="000B3584">
            <w:pPr>
              <w:pStyle w:val="TableLabel"/>
              <w:rPr>
                <w:sz w:val="16"/>
              </w:rPr>
            </w:pPr>
          </w:p>
        </w:tc>
        <w:tc>
          <w:tcPr>
            <w:tcW w:w="2790" w:type="dxa"/>
            <w:shd w:val="clear" w:color="auto" w:fill="auto"/>
          </w:tcPr>
          <w:p w14:paraId="5A1A2B08" w14:textId="77777777" w:rsidR="002272A6" w:rsidRPr="00B10105" w:rsidRDefault="002272A6" w:rsidP="000B3584">
            <w:pPr>
              <w:pStyle w:val="TableEntry"/>
            </w:pPr>
            <w:proofErr w:type="spellStart"/>
            <w:r w:rsidRPr="00B10105">
              <w:t>ParticipantObjectQuery</w:t>
            </w:r>
            <w:proofErr w:type="spellEnd"/>
          </w:p>
        </w:tc>
        <w:tc>
          <w:tcPr>
            <w:tcW w:w="720" w:type="dxa"/>
            <w:shd w:val="clear" w:color="auto" w:fill="auto"/>
          </w:tcPr>
          <w:p w14:paraId="38F1B93C" w14:textId="77777777" w:rsidR="002272A6" w:rsidRPr="001F2A35" w:rsidRDefault="002272A6" w:rsidP="000B3584">
            <w:pPr>
              <w:pStyle w:val="TableEntry"/>
            </w:pPr>
            <w:r w:rsidRPr="001F2A35">
              <w:t>M</w:t>
            </w:r>
          </w:p>
        </w:tc>
        <w:tc>
          <w:tcPr>
            <w:tcW w:w="3888" w:type="dxa"/>
            <w:shd w:val="clear" w:color="auto" w:fill="auto"/>
          </w:tcPr>
          <w:p w14:paraId="2C5BF8C8" w14:textId="77777777" w:rsidR="002272A6" w:rsidRPr="00B10105" w:rsidRDefault="002272A6" w:rsidP="000B3584">
            <w:pPr>
              <w:pStyle w:val="TableEntry"/>
            </w:pPr>
            <w:r w:rsidRPr="00B10105">
              <w:t>URL requested</w:t>
            </w:r>
          </w:p>
        </w:tc>
      </w:tr>
      <w:tr w:rsidR="008E336E" w:rsidRPr="00557E70" w14:paraId="5748CB3B" w14:textId="77777777" w:rsidTr="000B3584">
        <w:tc>
          <w:tcPr>
            <w:tcW w:w="2268" w:type="dxa"/>
            <w:vMerge/>
            <w:shd w:val="clear" w:color="auto" w:fill="auto"/>
          </w:tcPr>
          <w:p w14:paraId="152832D5" w14:textId="77777777" w:rsidR="008E336E" w:rsidRPr="00557E70" w:rsidRDefault="008E336E" w:rsidP="000B3584">
            <w:pPr>
              <w:pStyle w:val="TableLabel"/>
              <w:rPr>
                <w:sz w:val="16"/>
              </w:rPr>
            </w:pPr>
          </w:p>
        </w:tc>
        <w:tc>
          <w:tcPr>
            <w:tcW w:w="2790" w:type="dxa"/>
            <w:shd w:val="clear" w:color="auto" w:fill="auto"/>
          </w:tcPr>
          <w:p w14:paraId="4232CD0D" w14:textId="77777777" w:rsidR="008E336E" w:rsidRPr="00557E70" w:rsidRDefault="008E336E" w:rsidP="000B3584">
            <w:pPr>
              <w:pStyle w:val="TableEntry"/>
              <w:rPr>
                <w:i/>
              </w:rPr>
            </w:pPr>
            <w:proofErr w:type="spellStart"/>
            <w:r w:rsidRPr="00557E70">
              <w:rPr>
                <w:i/>
              </w:rPr>
              <w:t>ParticipantObjectDetail</w:t>
            </w:r>
            <w:proofErr w:type="spellEnd"/>
          </w:p>
        </w:tc>
        <w:tc>
          <w:tcPr>
            <w:tcW w:w="720" w:type="dxa"/>
            <w:shd w:val="clear" w:color="auto" w:fill="auto"/>
          </w:tcPr>
          <w:p w14:paraId="31F143FD" w14:textId="77777777" w:rsidR="008E336E" w:rsidRPr="00B10105" w:rsidRDefault="008E336E" w:rsidP="000B3584">
            <w:pPr>
              <w:pStyle w:val="TableEntry"/>
              <w:keepNext/>
              <w:numPr>
                <w:ilvl w:val="8"/>
                <w:numId w:val="13"/>
              </w:numPr>
              <w:ind w:left="72"/>
              <w:outlineLvl w:val="8"/>
              <w:rPr>
                <w:i/>
              </w:rPr>
            </w:pPr>
            <w:r w:rsidRPr="00B10105">
              <w:rPr>
                <w:i/>
              </w:rPr>
              <w:t>U</w:t>
            </w:r>
          </w:p>
        </w:tc>
        <w:tc>
          <w:tcPr>
            <w:tcW w:w="3888" w:type="dxa"/>
            <w:shd w:val="clear" w:color="auto" w:fill="auto"/>
          </w:tcPr>
          <w:p w14:paraId="0FCA19B4" w14:textId="77777777" w:rsidR="008E336E" w:rsidRPr="00557E70" w:rsidRDefault="008E336E" w:rsidP="000B3584">
            <w:pPr>
              <w:pStyle w:val="TableEntry"/>
              <w:rPr>
                <w:i/>
              </w:rPr>
            </w:pPr>
            <w:r w:rsidRPr="00557E70">
              <w:rPr>
                <w:i/>
              </w:rPr>
              <w:t>not specialized</w:t>
            </w:r>
          </w:p>
        </w:tc>
      </w:tr>
    </w:tbl>
    <w:p w14:paraId="1EA98328" w14:textId="77777777" w:rsidR="002272A6" w:rsidRPr="00557E70" w:rsidRDefault="002272A6" w:rsidP="002272A6">
      <w:pPr>
        <w:pStyle w:val="BodyText"/>
      </w:pPr>
    </w:p>
    <w:p w14:paraId="68195E82" w14:textId="77777777" w:rsidR="002272A6" w:rsidRPr="00557E70" w:rsidRDefault="002272A6" w:rsidP="003368EF">
      <w:pPr>
        <w:pStyle w:val="BodyText"/>
      </w:pPr>
    </w:p>
    <w:p w14:paraId="304B9E48" w14:textId="6DBF92A1" w:rsidR="00E07300" w:rsidRPr="00557E70" w:rsidRDefault="00E07300" w:rsidP="00ED48C8">
      <w:pPr>
        <w:pStyle w:val="EditorInstructions"/>
      </w:pPr>
      <w:r w:rsidRPr="00557E70">
        <w:t xml:space="preserve">Add </w:t>
      </w:r>
      <w:r w:rsidR="00A0309A">
        <w:t>Section</w:t>
      </w:r>
      <w:r w:rsidRPr="00557E70">
        <w:t xml:space="preserve"> </w:t>
      </w:r>
      <w:r w:rsidR="00292E60" w:rsidRPr="00557E70">
        <w:t>3.72</w:t>
      </w:r>
    </w:p>
    <w:p w14:paraId="60041010" w14:textId="77777777" w:rsidR="00E07300" w:rsidRPr="00557E70" w:rsidRDefault="00292E60" w:rsidP="00996A03">
      <w:pPr>
        <w:pStyle w:val="Heading2"/>
        <w:numPr>
          <w:ilvl w:val="0"/>
          <w:numId w:val="0"/>
        </w:numPr>
        <w:rPr>
          <w:noProof w:val="0"/>
          <w:lang w:val="en-US"/>
        </w:rPr>
      </w:pPr>
      <w:bookmarkStart w:id="320" w:name="_Toc428776553"/>
      <w:r w:rsidRPr="00557E70">
        <w:rPr>
          <w:noProof w:val="0"/>
          <w:lang w:val="en-US"/>
        </w:rPr>
        <w:t>3.72</w:t>
      </w:r>
      <w:r w:rsidR="00E07300" w:rsidRPr="00557E70">
        <w:rPr>
          <w:noProof w:val="0"/>
          <w:lang w:val="en-US"/>
        </w:rPr>
        <w:t xml:space="preserve"> </w:t>
      </w:r>
      <w:r w:rsidR="00996A03" w:rsidRPr="00557E70">
        <w:rPr>
          <w:noProof w:val="0"/>
          <w:lang w:val="en-US"/>
        </w:rPr>
        <w:t>Incorporate Authorization Token</w:t>
      </w:r>
      <w:bookmarkEnd w:id="320"/>
    </w:p>
    <w:p w14:paraId="16E922D6" w14:textId="77777777" w:rsidR="00E07300" w:rsidRPr="00557E70" w:rsidRDefault="00292E60" w:rsidP="00E07300">
      <w:pPr>
        <w:pStyle w:val="Heading3"/>
        <w:numPr>
          <w:ilvl w:val="0"/>
          <w:numId w:val="0"/>
        </w:numPr>
        <w:rPr>
          <w:noProof w:val="0"/>
          <w:lang w:val="en-US"/>
        </w:rPr>
      </w:pPr>
      <w:bookmarkStart w:id="321" w:name="_Toc428776554"/>
      <w:r w:rsidRPr="00557E70">
        <w:rPr>
          <w:noProof w:val="0"/>
          <w:lang w:val="en-US"/>
        </w:rPr>
        <w:t>3.72</w:t>
      </w:r>
      <w:r w:rsidR="00E07300" w:rsidRPr="00557E70">
        <w:rPr>
          <w:noProof w:val="0"/>
          <w:lang w:val="en-US"/>
        </w:rPr>
        <w:t>.1 Scope</w:t>
      </w:r>
      <w:bookmarkEnd w:id="321"/>
    </w:p>
    <w:p w14:paraId="08EA2A3C" w14:textId="77777777" w:rsidR="00951702" w:rsidRPr="00557E70" w:rsidRDefault="00951702" w:rsidP="003368EF">
      <w:pPr>
        <w:pStyle w:val="BodyText"/>
      </w:pPr>
      <w:r w:rsidRPr="00557E70">
        <w:t xml:space="preserve">This transaction is used to provide authorization information as part of a </w:t>
      </w:r>
      <w:r w:rsidR="00615035" w:rsidRPr="00557E70">
        <w:t>HTTP REST</w:t>
      </w:r>
      <w:r w:rsidRPr="00557E70">
        <w:t>ful transaction</w:t>
      </w:r>
      <w:r w:rsidR="0000242C" w:rsidRPr="00557E70">
        <w:t xml:space="preserve">. </w:t>
      </w:r>
      <w:r w:rsidRPr="00557E70">
        <w:t xml:space="preserve">This transaction specified some headers and behavior that must be part of a </w:t>
      </w:r>
      <w:r w:rsidR="00615035" w:rsidRPr="00557E70">
        <w:t>HTTP REST</w:t>
      </w:r>
      <w:r w:rsidRPr="00557E70">
        <w:t>ful transaction</w:t>
      </w:r>
      <w:r w:rsidR="0000242C" w:rsidRPr="00557E70">
        <w:t xml:space="preserve">. </w:t>
      </w:r>
      <w:r w:rsidRPr="00557E70">
        <w:t xml:space="preserve">The rest of </w:t>
      </w:r>
      <w:r w:rsidR="00615035" w:rsidRPr="00557E70">
        <w:t>HTTP REST</w:t>
      </w:r>
      <w:r w:rsidRPr="00557E70">
        <w:t>ful transaction specification for the URL, parameters, other headers, and other transaction contents is in another profile or specification.</w:t>
      </w:r>
    </w:p>
    <w:p w14:paraId="1A630602" w14:textId="77777777" w:rsidR="00E07300" w:rsidRPr="00557E70" w:rsidRDefault="00292E60" w:rsidP="00E07300">
      <w:pPr>
        <w:pStyle w:val="Heading3"/>
        <w:numPr>
          <w:ilvl w:val="0"/>
          <w:numId w:val="0"/>
        </w:numPr>
        <w:rPr>
          <w:noProof w:val="0"/>
          <w:lang w:val="en-US"/>
        </w:rPr>
      </w:pPr>
      <w:bookmarkStart w:id="322" w:name="_Toc428776555"/>
      <w:r w:rsidRPr="00557E70">
        <w:rPr>
          <w:noProof w:val="0"/>
          <w:lang w:val="en-US"/>
        </w:rPr>
        <w:lastRenderedPageBreak/>
        <w:t>3.72</w:t>
      </w:r>
      <w:r w:rsidR="00E07300" w:rsidRPr="00557E70">
        <w:rPr>
          <w:noProof w:val="0"/>
          <w:lang w:val="en-US"/>
        </w:rPr>
        <w:t>.2 Actor Roles</w:t>
      </w:r>
      <w:bookmarkEnd w:id="322"/>
    </w:p>
    <w:p w14:paraId="63EA35C5" w14:textId="77777777" w:rsidR="00E07300" w:rsidRPr="00557E70" w:rsidRDefault="00DB4DD0" w:rsidP="00E07300">
      <w:pPr>
        <w:pStyle w:val="BodyText"/>
        <w:jc w:val="center"/>
      </w:pPr>
      <w:r w:rsidRPr="00557E70">
        <w:rPr>
          <w:noProof/>
          <w:lang w:eastAsia="nl-NL"/>
        </w:rPr>
        <mc:AlternateContent>
          <mc:Choice Requires="wpc">
            <w:drawing>
              <wp:inline distT="0" distB="0" distL="0" distR="0" wp14:anchorId="028A6376" wp14:editId="12164797">
                <wp:extent cx="4086225" cy="1687830"/>
                <wp:effectExtent l="0" t="0" r="0" b="0"/>
                <wp:docPr id="566" name="Canvas 5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568"/>
                        <wps:cNvSpPr>
                          <a:spLocks noChangeArrowheads="1"/>
                        </wps:cNvSpPr>
                        <wps:spPr bwMode="auto">
                          <a:xfrm>
                            <a:off x="1391344" y="876948"/>
                            <a:ext cx="1360566" cy="752057"/>
                          </a:xfrm>
                          <a:prstGeom prst="ellipse">
                            <a:avLst/>
                          </a:prstGeom>
                          <a:solidFill>
                            <a:srgbClr val="FFFFFF"/>
                          </a:solidFill>
                          <a:ln w="9525">
                            <a:solidFill>
                              <a:srgbClr val="000000"/>
                            </a:solidFill>
                            <a:round/>
                            <a:headEnd/>
                            <a:tailEnd/>
                          </a:ln>
                        </wps:spPr>
                        <wps:txbx>
                          <w:txbxContent>
                            <w:p w14:paraId="5A51FC06" w14:textId="77777777" w:rsidR="00BB7BCB" w:rsidRDefault="00BB7BCB" w:rsidP="00E07300">
                              <w:pPr>
                                <w:jc w:val="center"/>
                                <w:rPr>
                                  <w:sz w:val="18"/>
                                </w:rPr>
                              </w:pPr>
                              <w:r>
                                <w:rPr>
                                  <w:sz w:val="18"/>
                                </w:rPr>
                                <w:t>Incorporate Authorization Token</w:t>
                              </w:r>
                            </w:p>
                            <w:p w14:paraId="163E5576" w14:textId="77777777" w:rsidR="00BB7BCB" w:rsidRDefault="00BB7BCB" w:rsidP="00E07300"/>
                            <w:p w14:paraId="70615D31" w14:textId="77777777" w:rsidR="00BB7BCB" w:rsidRDefault="00BB7BCB" w:rsidP="00E07300">
                              <w:pPr>
                                <w:jc w:val="center"/>
                                <w:rPr>
                                  <w:sz w:val="18"/>
                                </w:rPr>
                              </w:pPr>
                              <w:r>
                                <w:rPr>
                                  <w:sz w:val="18"/>
                                </w:rPr>
                                <w:t>Transaction Name [DOM-#]</w:t>
                              </w:r>
                            </w:p>
                          </w:txbxContent>
                        </wps:txbx>
                        <wps:bodyPr rot="0" vert="horz" wrap="square" lIns="0" tIns="9144" rIns="0" bIns="9144" anchor="t" anchorCtr="0" upright="1">
                          <a:noAutofit/>
                        </wps:bodyPr>
                      </wps:wsp>
                      <wps:wsp>
                        <wps:cNvPr id="2" name="Text Box 569"/>
                        <wps:cNvSpPr txBox="1">
                          <a:spLocks noChangeArrowheads="1"/>
                        </wps:cNvSpPr>
                        <wps:spPr bwMode="auto">
                          <a:xfrm>
                            <a:off x="188289" y="184621"/>
                            <a:ext cx="1002999" cy="501371"/>
                          </a:xfrm>
                          <a:prstGeom prst="rect">
                            <a:avLst/>
                          </a:prstGeom>
                          <a:solidFill>
                            <a:srgbClr val="FFFFFF"/>
                          </a:solidFill>
                          <a:ln w="9525">
                            <a:solidFill>
                              <a:srgbClr val="000000"/>
                            </a:solidFill>
                            <a:miter lim="800000"/>
                            <a:headEnd/>
                            <a:tailEnd/>
                          </a:ln>
                        </wps:spPr>
                        <wps:txbx>
                          <w:txbxContent>
                            <w:p w14:paraId="74771952" w14:textId="77777777" w:rsidR="00BB7BCB" w:rsidRDefault="00BB7BCB" w:rsidP="00E07300">
                              <w:pPr>
                                <w:rPr>
                                  <w:sz w:val="18"/>
                                </w:rPr>
                              </w:pPr>
                              <w:r>
                                <w:rPr>
                                  <w:sz w:val="18"/>
                                </w:rPr>
                                <w:t>Authorization Client</w:t>
                              </w:r>
                            </w:p>
                            <w:p w14:paraId="18134226" w14:textId="77777777" w:rsidR="00BB7BCB" w:rsidRDefault="00BB7BCB" w:rsidP="00E07300"/>
                            <w:p w14:paraId="35DD59E3" w14:textId="77777777" w:rsidR="00BB7BCB" w:rsidRDefault="00BB7BCB" w:rsidP="00E07300">
                              <w:pPr>
                                <w:rPr>
                                  <w:sz w:val="18"/>
                                </w:rPr>
                              </w:pPr>
                              <w:r>
                                <w:rPr>
                                  <w:sz w:val="18"/>
                                </w:rPr>
                                <w:t>Actor ABC</w:t>
                              </w:r>
                            </w:p>
                          </w:txbxContent>
                        </wps:txbx>
                        <wps:bodyPr rot="0" vert="horz" wrap="square" lIns="91440" tIns="45720" rIns="91440" bIns="45720" anchor="t" anchorCtr="0" upright="1">
                          <a:noAutofit/>
                        </wps:bodyPr>
                      </wps:wsp>
                      <wps:wsp>
                        <wps:cNvPr id="3" name="Line 570"/>
                        <wps:cNvCnPr/>
                        <wps:spPr bwMode="auto">
                          <a:xfrm>
                            <a:off x="1191288" y="685992"/>
                            <a:ext cx="386535" cy="37376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Text Box 571"/>
                        <wps:cNvSpPr txBox="1">
                          <a:spLocks noChangeArrowheads="1"/>
                        </wps:cNvSpPr>
                        <wps:spPr bwMode="auto">
                          <a:xfrm>
                            <a:off x="2903990" y="184621"/>
                            <a:ext cx="1002999" cy="501371"/>
                          </a:xfrm>
                          <a:prstGeom prst="rect">
                            <a:avLst/>
                          </a:prstGeom>
                          <a:solidFill>
                            <a:srgbClr val="FFFFFF"/>
                          </a:solidFill>
                          <a:ln w="9525">
                            <a:solidFill>
                              <a:srgbClr val="000000"/>
                            </a:solidFill>
                            <a:miter lim="800000"/>
                            <a:headEnd/>
                            <a:tailEnd/>
                          </a:ln>
                        </wps:spPr>
                        <wps:txbx>
                          <w:txbxContent>
                            <w:p w14:paraId="0AE6BC48" w14:textId="77777777" w:rsidR="00BB7BCB" w:rsidRDefault="00BB7BCB" w:rsidP="00E07300">
                              <w:pPr>
                                <w:rPr>
                                  <w:sz w:val="18"/>
                                </w:rPr>
                              </w:pPr>
                              <w:r>
                                <w:rPr>
                                  <w:sz w:val="18"/>
                                </w:rPr>
                                <w:t>Resource Server</w:t>
                              </w:r>
                            </w:p>
                            <w:p w14:paraId="50D1C968" w14:textId="77777777" w:rsidR="00BB7BCB" w:rsidRDefault="00BB7BCB" w:rsidP="00E07300"/>
                            <w:p w14:paraId="1B287DEA" w14:textId="77777777" w:rsidR="00BB7BCB" w:rsidRDefault="00BB7BCB" w:rsidP="00E07300">
                              <w:pPr>
                                <w:rPr>
                                  <w:sz w:val="18"/>
                                </w:rPr>
                              </w:pPr>
                              <w:r>
                                <w:rPr>
                                  <w:sz w:val="18"/>
                                </w:rPr>
                                <w:t>Actor DEF</w:t>
                              </w:r>
                            </w:p>
                          </w:txbxContent>
                        </wps:txbx>
                        <wps:bodyPr rot="0" vert="horz" wrap="square" lIns="91440" tIns="45720" rIns="91440" bIns="45720" anchor="t" anchorCtr="0" upright="1">
                          <a:noAutofit/>
                        </wps:bodyPr>
                      </wps:wsp>
                      <wps:wsp>
                        <wps:cNvPr id="8" name="Line 572"/>
                        <wps:cNvCnPr/>
                        <wps:spPr bwMode="auto">
                          <a:xfrm flipH="1">
                            <a:off x="2559096" y="685992"/>
                            <a:ext cx="344894" cy="37376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028A6376" id="Canvas 566" o:spid="_x0000_s1046" editas="canvas" style="width:321.75pt;height:132.9pt;mso-position-horizontal-relative:char;mso-position-vertical-relative:line" coordsize="40862,168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">
                <v:shape id="_x0000_s1047" type="#_x0000_t75" style="position:absolute;width:40862;height:16878;visibility:visible;mso-wrap-style:square">
                  <v:fill o:detectmouseclick="t"/>
                  <v:path o:connecttype="none"/>
                </v:shape>
                <v:oval id="Oval 568" o:spid="_x0000_s1048" style="position:absolute;left:13913;top:8769;width:13606;height:7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">
                  <v:textbox inset="0,.72pt,0,.72pt">
                    <w:txbxContent>
                      <w:p w14:paraId="5A51FC06" w14:textId="77777777" w:rsidR="00BB7BCB" w:rsidRDefault="00BB7BCB" w:rsidP="00E07300">
                        <w:pPr>
                          <w:jc w:val="center"/>
                          <w:rPr>
                            <w:sz w:val="18"/>
                          </w:rPr>
                        </w:pPr>
                        <w:r>
                          <w:rPr>
                            <w:sz w:val="18"/>
                          </w:rPr>
                          <w:t>Incorporate Authorization Token</w:t>
                        </w:r>
                      </w:p>
                      <w:p w14:paraId="163E5576" w14:textId="77777777" w:rsidR="00BB7BCB" w:rsidRDefault="00BB7BCB" w:rsidP="00E07300"/>
                      <w:p w14:paraId="70615D31" w14:textId="77777777" w:rsidR="00BB7BCB" w:rsidRDefault="00BB7BCB" w:rsidP="00E07300">
                        <w:pPr>
                          <w:jc w:val="center"/>
                          <w:rPr>
                            <w:sz w:val="18"/>
                          </w:rPr>
                        </w:pPr>
                        <w:r>
                          <w:rPr>
                            <w:sz w:val="18"/>
                          </w:rPr>
                          <w:t>Transaction Name [DOM-#]</w:t>
                        </w:r>
                      </w:p>
                    </w:txbxContent>
                  </v:textbox>
                </v:oval>
                <v:shape id="Text Box 569" o:spid="_x0000_s1049" type="#_x0000_t202" style="position:absolute;left:1882;top:1846;width:10030;height:5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">
                  <v:textbox>
                    <w:txbxContent>
                      <w:p w14:paraId="74771952" w14:textId="77777777" w:rsidR="00BB7BCB" w:rsidRDefault="00BB7BCB" w:rsidP="00E07300">
                        <w:pPr>
                          <w:rPr>
                            <w:sz w:val="18"/>
                          </w:rPr>
                        </w:pPr>
                        <w:r>
                          <w:rPr>
                            <w:sz w:val="18"/>
                          </w:rPr>
                          <w:t>Authorization Client</w:t>
                        </w:r>
                      </w:p>
                      <w:p w14:paraId="18134226" w14:textId="77777777" w:rsidR="00BB7BCB" w:rsidRDefault="00BB7BCB" w:rsidP="00E07300"/>
                      <w:p w14:paraId="35DD59E3" w14:textId="77777777" w:rsidR="00BB7BCB" w:rsidRDefault="00BB7BCB" w:rsidP="00E07300">
                        <w:pPr>
                          <w:rPr>
                            <w:sz w:val="18"/>
                          </w:rPr>
                        </w:pPr>
                        <w:r>
                          <w:rPr>
                            <w:sz w:val="18"/>
                          </w:rPr>
                          <w:t>Actor ABC</w:t>
                        </w:r>
                      </w:p>
                    </w:txbxContent>
                  </v:textbox>
                </v:shape>
                <v:line id="Line 570" o:spid="_x0000_s1050" style="position:absolute;visibility:visible;mso-wrap-style:square" from="11912,6859" to="15778,105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"/>
                <v:shape id="Text Box 571" o:spid="_x0000_s1051" type="#_x0000_t202" style="position:absolute;left:29039;top:1846;width:10030;height:5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">
                  <v:textbox>
                    <w:txbxContent>
                      <w:p w14:paraId="0AE6BC48" w14:textId="77777777" w:rsidR="00BB7BCB" w:rsidRDefault="00BB7BCB" w:rsidP="00E07300">
                        <w:pPr>
                          <w:rPr>
                            <w:sz w:val="18"/>
                          </w:rPr>
                        </w:pPr>
                        <w:r>
                          <w:rPr>
                            <w:sz w:val="18"/>
                          </w:rPr>
                          <w:t>Resource Server</w:t>
                        </w:r>
                      </w:p>
                      <w:p w14:paraId="50D1C968" w14:textId="77777777" w:rsidR="00BB7BCB" w:rsidRDefault="00BB7BCB" w:rsidP="00E07300"/>
                      <w:p w14:paraId="1B287DEA" w14:textId="77777777" w:rsidR="00BB7BCB" w:rsidRDefault="00BB7BCB" w:rsidP="00E07300">
                        <w:pPr>
                          <w:rPr>
                            <w:sz w:val="18"/>
                          </w:rPr>
                        </w:pPr>
                        <w:r>
                          <w:rPr>
                            <w:sz w:val="18"/>
                          </w:rPr>
                          <w:t>Actor DEF</w:t>
                        </w:r>
                      </w:p>
                    </w:txbxContent>
                  </v:textbox>
                </v:shape>
                <v:line id="Line 572" o:spid="_x0000_s1052" style="position:absolute;flip:x;visibility:visible;mso-wrap-style:square" from="25590,6859" to="29039,105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"/>
                <w10:anchorlock/>
              </v:group>
            </w:pict>
          </mc:Fallback>
        </mc:AlternateContent>
      </w:r>
    </w:p>
    <w:p w14:paraId="2B1DA581" w14:textId="77777777" w:rsidR="00E07300" w:rsidRPr="00557E70" w:rsidRDefault="00E07300" w:rsidP="00E07300">
      <w:pPr>
        <w:pStyle w:val="FigureTitle"/>
      </w:pPr>
      <w:r w:rsidRPr="00557E70">
        <w:t xml:space="preserve">Figure </w:t>
      </w:r>
      <w:r w:rsidR="00292E60" w:rsidRPr="00557E70">
        <w:t>3.72</w:t>
      </w:r>
      <w:r w:rsidRPr="00557E70">
        <w:t>.2-1: Use Case Diagram</w:t>
      </w:r>
    </w:p>
    <w:p w14:paraId="2B62FEA9" w14:textId="77777777" w:rsidR="00E07300" w:rsidRPr="00557E70" w:rsidRDefault="00E07300" w:rsidP="00B10105">
      <w:pPr>
        <w:pStyle w:val="BodyText"/>
      </w:pPr>
    </w:p>
    <w:p w14:paraId="0FD06719" w14:textId="77777777" w:rsidR="00E07300" w:rsidRPr="00557E70" w:rsidRDefault="00E07300" w:rsidP="00E07300">
      <w:pPr>
        <w:pStyle w:val="TableTitle"/>
      </w:pPr>
      <w:r w:rsidRPr="00557E70">
        <w:t xml:space="preserve">Table </w:t>
      </w:r>
      <w:r w:rsidR="00292E60" w:rsidRPr="00557E70">
        <w:t>3.72</w:t>
      </w:r>
      <w:r w:rsidRPr="00557E70">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07300" w:rsidRPr="00557E70" w14:paraId="336F9AED" w14:textId="77777777" w:rsidTr="00E07300">
        <w:tc>
          <w:tcPr>
            <w:tcW w:w="1008" w:type="dxa"/>
            <w:shd w:val="clear" w:color="auto" w:fill="auto"/>
          </w:tcPr>
          <w:p w14:paraId="490FEB6B" w14:textId="77777777" w:rsidR="00E07300" w:rsidRPr="00557E70" w:rsidRDefault="00E07300" w:rsidP="00E07300">
            <w:pPr>
              <w:pStyle w:val="BodyText"/>
              <w:rPr>
                <w:b/>
              </w:rPr>
            </w:pPr>
            <w:r w:rsidRPr="00557E70">
              <w:rPr>
                <w:b/>
              </w:rPr>
              <w:t>Actor:</w:t>
            </w:r>
          </w:p>
        </w:tc>
        <w:tc>
          <w:tcPr>
            <w:tcW w:w="8568" w:type="dxa"/>
            <w:shd w:val="clear" w:color="auto" w:fill="auto"/>
          </w:tcPr>
          <w:p w14:paraId="02C750B3" w14:textId="77777777" w:rsidR="00E07300" w:rsidRPr="00557E70" w:rsidRDefault="00EF49F6" w:rsidP="00E07300">
            <w:pPr>
              <w:pStyle w:val="BodyText"/>
            </w:pPr>
            <w:r w:rsidRPr="00557E70">
              <w:t>Authorization Client</w:t>
            </w:r>
          </w:p>
        </w:tc>
      </w:tr>
      <w:tr w:rsidR="00E07300" w:rsidRPr="00557E70" w14:paraId="634BE861" w14:textId="77777777" w:rsidTr="00E07300">
        <w:tc>
          <w:tcPr>
            <w:tcW w:w="1008" w:type="dxa"/>
            <w:shd w:val="clear" w:color="auto" w:fill="auto"/>
          </w:tcPr>
          <w:p w14:paraId="5B973CE8" w14:textId="77777777" w:rsidR="00E07300" w:rsidRPr="00557E70" w:rsidRDefault="00E07300" w:rsidP="00E07300">
            <w:pPr>
              <w:pStyle w:val="BodyText"/>
              <w:rPr>
                <w:b/>
              </w:rPr>
            </w:pPr>
            <w:r w:rsidRPr="00557E70">
              <w:rPr>
                <w:b/>
              </w:rPr>
              <w:t>Role:</w:t>
            </w:r>
          </w:p>
        </w:tc>
        <w:tc>
          <w:tcPr>
            <w:tcW w:w="8568" w:type="dxa"/>
            <w:shd w:val="clear" w:color="auto" w:fill="auto"/>
          </w:tcPr>
          <w:p w14:paraId="540873B6" w14:textId="77777777" w:rsidR="00E07300" w:rsidRPr="00557E70" w:rsidRDefault="00EF49F6" w:rsidP="00E07300">
            <w:pPr>
              <w:pStyle w:val="BodyText"/>
            </w:pPr>
            <w:r w:rsidRPr="00557E70">
              <w:t xml:space="preserve">Authorization portion of a </w:t>
            </w:r>
            <w:r w:rsidR="00615035" w:rsidRPr="00557E70">
              <w:t>HTTP REST</w:t>
            </w:r>
            <w:r w:rsidRPr="00557E70">
              <w:t>ful transaction client.</w:t>
            </w:r>
          </w:p>
        </w:tc>
      </w:tr>
      <w:tr w:rsidR="00E07300" w:rsidRPr="00557E70" w14:paraId="29B11A3D" w14:textId="77777777" w:rsidTr="00E07300">
        <w:tc>
          <w:tcPr>
            <w:tcW w:w="1008" w:type="dxa"/>
            <w:shd w:val="clear" w:color="auto" w:fill="auto"/>
          </w:tcPr>
          <w:p w14:paraId="721EB437" w14:textId="77777777" w:rsidR="00E07300" w:rsidRPr="00557E70" w:rsidRDefault="00E07300" w:rsidP="00E07300">
            <w:pPr>
              <w:pStyle w:val="BodyText"/>
              <w:rPr>
                <w:b/>
              </w:rPr>
            </w:pPr>
            <w:r w:rsidRPr="00557E70">
              <w:rPr>
                <w:b/>
              </w:rPr>
              <w:t>Actor:</w:t>
            </w:r>
          </w:p>
        </w:tc>
        <w:tc>
          <w:tcPr>
            <w:tcW w:w="8568" w:type="dxa"/>
            <w:shd w:val="clear" w:color="auto" w:fill="auto"/>
          </w:tcPr>
          <w:p w14:paraId="1EF4A029" w14:textId="77777777" w:rsidR="00E07300" w:rsidRPr="00557E70" w:rsidRDefault="00EF49F6" w:rsidP="00E07300">
            <w:pPr>
              <w:pStyle w:val="BodyText"/>
            </w:pPr>
            <w:r w:rsidRPr="00557E70">
              <w:t>Resource Server</w:t>
            </w:r>
          </w:p>
        </w:tc>
      </w:tr>
      <w:tr w:rsidR="00E07300" w:rsidRPr="00557E70" w14:paraId="65B6E91B" w14:textId="77777777" w:rsidTr="00E07300">
        <w:tc>
          <w:tcPr>
            <w:tcW w:w="1008" w:type="dxa"/>
            <w:shd w:val="clear" w:color="auto" w:fill="auto"/>
          </w:tcPr>
          <w:p w14:paraId="0A486BBB" w14:textId="77777777" w:rsidR="00E07300" w:rsidRPr="00557E70" w:rsidRDefault="00E07300" w:rsidP="00E07300">
            <w:pPr>
              <w:pStyle w:val="BodyText"/>
              <w:rPr>
                <w:b/>
              </w:rPr>
            </w:pPr>
            <w:r w:rsidRPr="00557E70">
              <w:rPr>
                <w:b/>
              </w:rPr>
              <w:t>Role:</w:t>
            </w:r>
          </w:p>
        </w:tc>
        <w:tc>
          <w:tcPr>
            <w:tcW w:w="8568" w:type="dxa"/>
            <w:shd w:val="clear" w:color="auto" w:fill="auto"/>
          </w:tcPr>
          <w:p w14:paraId="1759A90C" w14:textId="77777777" w:rsidR="00E07300" w:rsidRPr="00557E70" w:rsidRDefault="00E07300" w:rsidP="00E07300">
            <w:pPr>
              <w:pStyle w:val="BodyText"/>
            </w:pPr>
            <w:del w:id="323" w:author="walco@walkit.nl" w:date="2019-09-21T19:45:00Z">
              <w:r w:rsidRPr="00557E70" w:rsidDel="009A3BBC">
                <w:delText xml:space="preserve"> </w:delText>
              </w:r>
            </w:del>
            <w:r w:rsidR="00EF49F6" w:rsidRPr="00557E70">
              <w:t xml:space="preserve">Authorization portion of a </w:t>
            </w:r>
            <w:r w:rsidR="00615035" w:rsidRPr="00557E70">
              <w:t>HTTP REST</w:t>
            </w:r>
            <w:r w:rsidR="00EF49F6" w:rsidRPr="00557E70">
              <w:t>ful transaction server.</w:t>
            </w:r>
          </w:p>
        </w:tc>
      </w:tr>
    </w:tbl>
    <w:p w14:paraId="3519900B" w14:textId="77777777" w:rsidR="00E07300" w:rsidRPr="00557E70" w:rsidRDefault="00292E60" w:rsidP="00E07300">
      <w:pPr>
        <w:pStyle w:val="Heading3"/>
        <w:numPr>
          <w:ilvl w:val="0"/>
          <w:numId w:val="0"/>
        </w:numPr>
        <w:rPr>
          <w:noProof w:val="0"/>
          <w:lang w:val="en-US"/>
        </w:rPr>
      </w:pPr>
      <w:bookmarkStart w:id="324" w:name="_Toc428776556"/>
      <w:r w:rsidRPr="00557E70">
        <w:rPr>
          <w:noProof w:val="0"/>
          <w:lang w:val="en-US"/>
        </w:rPr>
        <w:t>3.72</w:t>
      </w:r>
      <w:r w:rsidR="00E07300" w:rsidRPr="00557E70">
        <w:rPr>
          <w:noProof w:val="0"/>
          <w:lang w:val="en-US"/>
        </w:rPr>
        <w:t>.3 Referenced Standards</w:t>
      </w:r>
      <w:bookmarkEnd w:id="324"/>
    </w:p>
    <w:p w14:paraId="30B7CAAB" w14:textId="696913FC" w:rsidR="008A1BB2" w:rsidRPr="00557E70" w:rsidRDefault="008A1BB2" w:rsidP="003368EF">
      <w:pPr>
        <w:pStyle w:val="ListBullet2"/>
      </w:pPr>
      <w:r w:rsidRPr="00557E70">
        <w:t>RFC</w:t>
      </w:r>
      <w:r w:rsidR="00DA3285">
        <w:t xml:space="preserve"> </w:t>
      </w:r>
      <w:r w:rsidRPr="00557E70">
        <w:t>6749</w:t>
      </w:r>
      <w:r w:rsidRPr="00557E70">
        <w:tab/>
        <w:t>OAuth 2.0 Authorization Framework</w:t>
      </w:r>
    </w:p>
    <w:p w14:paraId="15E6BF57" w14:textId="7F30A128" w:rsidR="008A1BB2" w:rsidRPr="00557E70" w:rsidRDefault="008A1BB2" w:rsidP="003368EF">
      <w:pPr>
        <w:pStyle w:val="ListBullet2"/>
      </w:pPr>
      <w:r w:rsidRPr="00557E70">
        <w:t>RFC</w:t>
      </w:r>
      <w:r w:rsidR="00DA3285">
        <w:t xml:space="preserve"> </w:t>
      </w:r>
      <w:r w:rsidRPr="00557E70">
        <w:t>6750</w:t>
      </w:r>
      <w:r w:rsidRPr="00557E70">
        <w:tab/>
        <w:t>OAuth 2.0 Authorization Framework: Bearer Token Usage</w:t>
      </w:r>
    </w:p>
    <w:p w14:paraId="50472F71" w14:textId="589C97E3" w:rsidR="00607494" w:rsidRPr="0049507E" w:rsidRDefault="00607494" w:rsidP="003368EF">
      <w:pPr>
        <w:pStyle w:val="ListBullet2"/>
        <w:rPr>
          <w:ins w:id="325" w:author="walco@walkit.nl" w:date="2020-02-18T19:22:00Z"/>
          <w:i/>
          <w:iCs/>
          <w:rPrChange w:id="326" w:author="walco@walkit.nl" w:date="2020-02-18T19:22:00Z">
            <w:rPr>
              <w:ins w:id="327" w:author="walco@walkit.nl" w:date="2020-02-18T19:22:00Z"/>
            </w:rPr>
          </w:rPrChange>
        </w:rPr>
      </w:pPr>
      <w:r w:rsidRPr="00557E70">
        <w:t>RFC</w:t>
      </w:r>
      <w:ins w:id="328" w:author="walco@walkit.nl" w:date="2019-09-21T12:38:00Z">
        <w:r w:rsidR="00DB5500">
          <w:t xml:space="preserve"> 7519</w:t>
        </w:r>
      </w:ins>
      <w:del w:id="329" w:author="walco@walkit.nl" w:date="2019-09-21T12:38:00Z">
        <w:r w:rsidRPr="00557E70" w:rsidDel="00DB5500">
          <w:delText>-draft</w:delText>
        </w:r>
      </w:del>
      <w:r w:rsidRPr="00557E70">
        <w:tab/>
        <w:t xml:space="preserve">JSON Web Token (JWT)  </w:t>
      </w:r>
      <w:del w:id="330" w:author="walco@walkit.nl" w:date="2019-09-21T12:27:00Z">
        <w:r w:rsidRPr="00557E70" w:rsidDel="00914999">
          <w:rPr>
            <w:i/>
            <w:iCs/>
          </w:rPr>
          <w:delText>draft-ietf-oauth-json-web-token</w:delText>
        </w:r>
      </w:del>
      <w:del w:id="331" w:author="walco@walkit.nl" w:date="2019-09-21T12:38:00Z">
        <w:r w:rsidR="00C37918" w:rsidRPr="00557E70" w:rsidDel="00DB5500">
          <w:rPr>
            <w:i/>
            <w:iCs/>
          </w:rPr>
          <w:delText>-07 (or most recent)</w:delText>
        </w:r>
      </w:del>
    </w:p>
    <w:p w14:paraId="0A7BC020" w14:textId="15EEB598" w:rsidR="0049507E" w:rsidRPr="00557E70" w:rsidRDefault="0049507E" w:rsidP="003368EF">
      <w:pPr>
        <w:pStyle w:val="ListBullet2"/>
        <w:rPr>
          <w:i/>
          <w:iCs/>
        </w:rPr>
      </w:pPr>
      <w:ins w:id="332" w:author="walco@walkit.nl" w:date="2020-02-18T19:22:00Z">
        <w:r>
          <w:t>RFC 7522</w:t>
        </w:r>
        <w:r>
          <w:tab/>
        </w:r>
        <w:r w:rsidRPr="0049507E">
          <w:t>Security Assertion Markup Language (SAML) 2.0 Profile for OAuth 2.0 Client Authentication and Authorization Grants</w:t>
        </w:r>
      </w:ins>
    </w:p>
    <w:p w14:paraId="55F3DCCA" w14:textId="58E1C52A" w:rsidR="00607494" w:rsidRPr="00557E70" w:rsidRDefault="00607494" w:rsidP="003368EF">
      <w:pPr>
        <w:pStyle w:val="ListBullet2"/>
        <w:rPr>
          <w:i/>
          <w:iCs/>
        </w:rPr>
      </w:pPr>
      <w:r w:rsidRPr="00557E70">
        <w:t>RFC</w:t>
      </w:r>
      <w:ins w:id="333" w:author="walco@walkit.nl" w:date="2019-09-21T12:39:00Z">
        <w:r w:rsidR="00AD2FBE">
          <w:t xml:space="preserve"> 7523</w:t>
        </w:r>
      </w:ins>
      <w:del w:id="334" w:author="walco@walkit.nl" w:date="2019-09-21T12:39:00Z">
        <w:r w:rsidRPr="00557E70" w:rsidDel="00AD2FBE">
          <w:delText>-draft</w:delText>
        </w:r>
      </w:del>
      <w:r w:rsidRPr="00557E70">
        <w:tab/>
        <w:t>JSON Web Token (JWT) Bearer Token Profiles for OAuth 2.0</w:t>
      </w:r>
      <w:del w:id="335" w:author="walco@walkit.nl" w:date="2019-09-21T12:40:00Z">
        <w:r w:rsidRPr="00557E70" w:rsidDel="00AD2FBE">
          <w:delText xml:space="preserve"> </w:delText>
        </w:r>
        <w:r w:rsidRPr="00557E70" w:rsidDel="00AD2FBE">
          <w:rPr>
            <w:i/>
            <w:iCs/>
          </w:rPr>
          <w:delText>draft-ietf-oauth-jwt-bearer</w:delText>
        </w:r>
      </w:del>
    </w:p>
    <w:p w14:paraId="076A09F4" w14:textId="1233958F" w:rsidR="002617DE" w:rsidRPr="00557E70" w:rsidDel="008100FF" w:rsidRDefault="002617DE" w:rsidP="003368EF">
      <w:pPr>
        <w:pStyle w:val="ListBullet2"/>
        <w:rPr>
          <w:del w:id="336" w:author="walco@walkit.nl" w:date="2019-09-21T19:22:00Z"/>
        </w:rPr>
      </w:pPr>
      <w:del w:id="337" w:author="walco@walkit.nl" w:date="2019-09-21T19:22:00Z">
        <w:r w:rsidRPr="00557E70" w:rsidDel="008100FF">
          <w:delText>RFC</w:delText>
        </w:r>
      </w:del>
      <w:del w:id="338" w:author="walco@walkit.nl" w:date="2019-09-21T12:34:00Z">
        <w:r w:rsidRPr="00557E70" w:rsidDel="00C242C3">
          <w:delText>-draft</w:delText>
        </w:r>
      </w:del>
      <w:del w:id="339" w:author="walco@walkit.nl" w:date="2019-09-21T19:22:00Z">
        <w:r w:rsidRPr="00557E70" w:rsidDel="008100FF">
          <w:tab/>
          <w:delText>SAML 2.0 Profile for OAuth 2.0 Client Authentication and Authorization Grants</w:delText>
        </w:r>
      </w:del>
      <w:del w:id="340" w:author="walco@walkit.nl" w:date="2019-09-21T12:34:00Z">
        <w:r w:rsidRPr="00557E70" w:rsidDel="00C242C3">
          <w:delText xml:space="preserve"> </w:delText>
        </w:r>
        <w:r w:rsidRPr="00557E70" w:rsidDel="00C242C3">
          <w:rPr>
            <w:i/>
            <w:iCs/>
          </w:rPr>
          <w:delText>draft-ietf-oauth-saml2-bearer</w:delText>
        </w:r>
      </w:del>
    </w:p>
    <w:p w14:paraId="0A0C7D95" w14:textId="77777777" w:rsidR="008E5F69" w:rsidRPr="00557E70" w:rsidRDefault="00292E60" w:rsidP="008E5F69">
      <w:pPr>
        <w:pStyle w:val="Heading4"/>
        <w:numPr>
          <w:ilvl w:val="0"/>
          <w:numId w:val="0"/>
        </w:numPr>
        <w:rPr>
          <w:noProof w:val="0"/>
          <w:lang w:val="en-US"/>
        </w:rPr>
      </w:pPr>
      <w:bookmarkStart w:id="341" w:name="_Toc428776557"/>
      <w:r w:rsidRPr="00557E70">
        <w:rPr>
          <w:noProof w:val="0"/>
          <w:lang w:val="en-US"/>
        </w:rPr>
        <w:t>3.72</w:t>
      </w:r>
      <w:r w:rsidR="008E5F69" w:rsidRPr="00557E70">
        <w:rPr>
          <w:noProof w:val="0"/>
          <w:lang w:val="en-US"/>
        </w:rPr>
        <w:t>.3.1</w:t>
      </w:r>
      <w:r w:rsidR="00F355DA" w:rsidRPr="00557E70">
        <w:rPr>
          <w:noProof w:val="0"/>
          <w:lang w:val="en-US"/>
        </w:rPr>
        <w:t xml:space="preserve"> </w:t>
      </w:r>
      <w:r w:rsidR="008E5F69" w:rsidRPr="00557E70">
        <w:rPr>
          <w:noProof w:val="0"/>
          <w:lang w:val="en-US"/>
        </w:rPr>
        <w:t>Related IHE Profiles</w:t>
      </w:r>
      <w:bookmarkEnd w:id="341"/>
    </w:p>
    <w:p w14:paraId="1C3A697D" w14:textId="77777777" w:rsidR="008E5F69" w:rsidRPr="00557E70" w:rsidRDefault="00365E38" w:rsidP="008E5F69">
      <w:pPr>
        <w:pStyle w:val="BodyText"/>
      </w:pPr>
      <w:r w:rsidRPr="00557E70">
        <w:t>XUA</w:t>
      </w:r>
      <w:r w:rsidR="008E5F69" w:rsidRPr="00557E70">
        <w:tab/>
        <w:t>Cross-Enterprise User Assertion – Attribute Extension</w:t>
      </w:r>
    </w:p>
    <w:p w14:paraId="07EDA845" w14:textId="77777777" w:rsidR="00E07300" w:rsidRPr="00557E70" w:rsidRDefault="00292E60" w:rsidP="00E07300">
      <w:pPr>
        <w:pStyle w:val="Heading3"/>
        <w:numPr>
          <w:ilvl w:val="0"/>
          <w:numId w:val="0"/>
        </w:numPr>
        <w:rPr>
          <w:noProof w:val="0"/>
          <w:lang w:val="en-US"/>
        </w:rPr>
      </w:pPr>
      <w:bookmarkStart w:id="342" w:name="_Toc428776558"/>
      <w:r w:rsidRPr="00557E70">
        <w:rPr>
          <w:noProof w:val="0"/>
          <w:lang w:val="en-US"/>
        </w:rPr>
        <w:lastRenderedPageBreak/>
        <w:t>3.72</w:t>
      </w:r>
      <w:r w:rsidR="00E07300" w:rsidRPr="00557E70">
        <w:rPr>
          <w:noProof w:val="0"/>
          <w:lang w:val="en-US"/>
        </w:rPr>
        <w:t>.4 Interaction Diagram</w:t>
      </w:r>
      <w:bookmarkEnd w:id="342"/>
    </w:p>
    <w:p w14:paraId="435D19F6" w14:textId="77777777" w:rsidR="009A1E4F" w:rsidRPr="00557E70" w:rsidRDefault="00DB4DD0" w:rsidP="007D2C3E">
      <w:pPr>
        <w:pStyle w:val="BodyText"/>
      </w:pPr>
      <w:r w:rsidRPr="00557E70">
        <w:rPr>
          <w:noProof/>
          <w:lang w:eastAsia="nl-NL"/>
        </w:rPr>
        <w:drawing>
          <wp:inline distT="0" distB="0" distL="0" distR="0" wp14:anchorId="7BC5154A" wp14:editId="52CEB9E2">
            <wp:extent cx="5524500" cy="2628900"/>
            <wp:effectExtent l="0" t="0" r="0" b="0"/>
            <wp:docPr id="6" name="Picture 6"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iau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65B9C35D" w14:textId="77777777" w:rsidR="009A1E4F" w:rsidRDefault="005E63F6" w:rsidP="003368EF">
      <w:pPr>
        <w:pStyle w:val="FigureTitle"/>
      </w:pPr>
      <w:r w:rsidRPr="00557E70">
        <w:t xml:space="preserve">Figure </w:t>
      </w:r>
      <w:r w:rsidR="00292E60" w:rsidRPr="00557E70">
        <w:t>3.72</w:t>
      </w:r>
      <w:r w:rsidRPr="00557E70">
        <w:t>.4-1:</w:t>
      </w:r>
      <w:r w:rsidR="007D2C3E" w:rsidRPr="00557E70">
        <w:t xml:space="preserve"> Process flow for </w:t>
      </w:r>
      <w:r w:rsidR="00996A03" w:rsidRPr="00557E70">
        <w:t>Incorporate Authorization Token</w:t>
      </w:r>
      <w:r w:rsidR="007D2C3E" w:rsidRPr="00557E70">
        <w:t xml:space="preserve"> Transaction</w:t>
      </w:r>
      <w:r w:rsidRPr="00557E70">
        <w:t xml:space="preserve"> </w:t>
      </w:r>
    </w:p>
    <w:p w14:paraId="2288AE30" w14:textId="77777777" w:rsidR="00FC306E" w:rsidRPr="00557E70" w:rsidRDefault="00FC306E" w:rsidP="00B10105">
      <w:pPr>
        <w:pStyle w:val="BodyText"/>
      </w:pPr>
    </w:p>
    <w:p w14:paraId="708F3463" w14:textId="77777777" w:rsidR="00034221" w:rsidRPr="00557E70" w:rsidRDefault="00034221" w:rsidP="00034221">
      <w:pPr>
        <w:pStyle w:val="XMLFragment"/>
        <w:rPr>
          <w:noProof w:val="0"/>
        </w:rPr>
      </w:pPr>
      <w:r w:rsidRPr="00557E70">
        <w:rPr>
          <w:noProof w:val="0"/>
        </w:rPr>
        <w:t>@startuml</w:t>
      </w:r>
    </w:p>
    <w:p w14:paraId="40D9A8B6" w14:textId="77777777" w:rsidR="00034221" w:rsidRPr="00557E70" w:rsidRDefault="00034221" w:rsidP="00034221">
      <w:pPr>
        <w:pStyle w:val="XMLFragment"/>
        <w:rPr>
          <w:noProof w:val="0"/>
        </w:rPr>
      </w:pPr>
    </w:p>
    <w:p w14:paraId="792A1393" w14:textId="77777777" w:rsidR="00034221" w:rsidRPr="00557E70" w:rsidRDefault="00034221" w:rsidP="00563409">
      <w:pPr>
        <w:pStyle w:val="XMLFragment"/>
        <w:rPr>
          <w:noProof w:val="0"/>
        </w:rPr>
      </w:pPr>
      <w:r w:rsidRPr="00557E70">
        <w:rPr>
          <w:noProof w:val="0"/>
        </w:rPr>
        <w:t xml:space="preserve">group </w:t>
      </w:r>
      <w:r w:rsidR="00563409" w:rsidRPr="00557E70">
        <w:rPr>
          <w:noProof w:val="0"/>
        </w:rPr>
        <w:t>Get Authorization Token [ITI-71</w:t>
      </w:r>
      <w:r w:rsidRPr="00557E70">
        <w:rPr>
          <w:noProof w:val="0"/>
        </w:rPr>
        <w:t>]</w:t>
      </w:r>
    </w:p>
    <w:p w14:paraId="5E3DD6DA"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-&gt; </w:t>
      </w:r>
      <w:proofErr w:type="spellStart"/>
      <w:proofErr w:type="gramStart"/>
      <w:r w:rsidRPr="00557E70">
        <w:rPr>
          <w:noProof w:val="0"/>
        </w:rPr>
        <w:t>AuthorizationServer</w:t>
      </w:r>
      <w:proofErr w:type="spellEnd"/>
      <w:r w:rsidRPr="00557E70">
        <w:rPr>
          <w:noProof w:val="0"/>
        </w:rPr>
        <w:t xml:space="preserve"> :</w:t>
      </w:r>
      <w:proofErr w:type="gramEnd"/>
      <w:r w:rsidRPr="00557E70">
        <w:rPr>
          <w:noProof w:val="0"/>
        </w:rPr>
        <w:t xml:space="preserve"> Authorization Request</w:t>
      </w:r>
    </w:p>
    <w:p w14:paraId="05684B21"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&lt;- </w:t>
      </w:r>
      <w:proofErr w:type="spellStart"/>
      <w:proofErr w:type="gramStart"/>
      <w:r w:rsidRPr="00557E70">
        <w:rPr>
          <w:noProof w:val="0"/>
        </w:rPr>
        <w:t>AuthorizationServer</w:t>
      </w:r>
      <w:proofErr w:type="spellEnd"/>
      <w:r w:rsidRPr="00557E70">
        <w:rPr>
          <w:noProof w:val="0"/>
        </w:rPr>
        <w:t xml:space="preserve"> :</w:t>
      </w:r>
      <w:proofErr w:type="gramEnd"/>
      <w:r w:rsidRPr="00557E70">
        <w:rPr>
          <w:noProof w:val="0"/>
        </w:rPr>
        <w:t xml:space="preserve"> Authorization Response + Authorization Token</w:t>
      </w:r>
    </w:p>
    <w:p w14:paraId="0D16F3FA" w14:textId="77777777" w:rsidR="00034221" w:rsidRPr="00557E70" w:rsidRDefault="00034221" w:rsidP="00034221">
      <w:pPr>
        <w:pStyle w:val="XMLFragment"/>
        <w:rPr>
          <w:noProof w:val="0"/>
        </w:rPr>
      </w:pPr>
      <w:r w:rsidRPr="00557E70">
        <w:rPr>
          <w:noProof w:val="0"/>
        </w:rPr>
        <w:t>end</w:t>
      </w:r>
    </w:p>
    <w:p w14:paraId="449A8022" w14:textId="77777777" w:rsidR="00034221" w:rsidRPr="00557E70" w:rsidRDefault="00034221" w:rsidP="00034221">
      <w:pPr>
        <w:pStyle w:val="XMLFragment"/>
        <w:rPr>
          <w:noProof w:val="0"/>
        </w:rPr>
      </w:pPr>
      <w:r w:rsidRPr="00557E70">
        <w:rPr>
          <w:noProof w:val="0"/>
        </w:rPr>
        <w:t>group Incorpo</w:t>
      </w:r>
      <w:r w:rsidR="00563409" w:rsidRPr="00557E70">
        <w:rPr>
          <w:noProof w:val="0"/>
        </w:rPr>
        <w:t>rate Authorization Token [ITI-72</w:t>
      </w:r>
      <w:r w:rsidRPr="00557E70">
        <w:rPr>
          <w:noProof w:val="0"/>
        </w:rPr>
        <w:t>]</w:t>
      </w:r>
    </w:p>
    <w:p w14:paraId="763268AC"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-&gt; </w:t>
      </w:r>
      <w:proofErr w:type="spellStart"/>
      <w:proofErr w:type="gramStart"/>
      <w:r w:rsidRPr="00557E70">
        <w:rPr>
          <w:noProof w:val="0"/>
        </w:rPr>
        <w:t>ResourceServer</w:t>
      </w:r>
      <w:proofErr w:type="spellEnd"/>
      <w:r w:rsidRPr="00557E70">
        <w:rPr>
          <w:noProof w:val="0"/>
        </w:rPr>
        <w:t xml:space="preserve"> :</w:t>
      </w:r>
      <w:proofErr w:type="gramEnd"/>
      <w:r w:rsidRPr="00557E70">
        <w:rPr>
          <w:noProof w:val="0"/>
        </w:rPr>
        <w:t xml:space="preserve"> Resource Request + Authorization Token</w:t>
      </w:r>
    </w:p>
    <w:p w14:paraId="06E683E7"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&lt;- </w:t>
      </w:r>
      <w:proofErr w:type="spellStart"/>
      <w:proofErr w:type="gramStart"/>
      <w:r w:rsidRPr="00557E70">
        <w:rPr>
          <w:noProof w:val="0"/>
        </w:rPr>
        <w:t>ResourceServer</w:t>
      </w:r>
      <w:proofErr w:type="spellEnd"/>
      <w:r w:rsidRPr="00557E70">
        <w:rPr>
          <w:noProof w:val="0"/>
        </w:rPr>
        <w:t xml:space="preserve"> :</w:t>
      </w:r>
      <w:proofErr w:type="gramEnd"/>
      <w:r w:rsidRPr="00557E70">
        <w:rPr>
          <w:noProof w:val="0"/>
        </w:rPr>
        <w:t xml:space="preserve"> Resource Response</w:t>
      </w:r>
    </w:p>
    <w:p w14:paraId="545EDA4E" w14:textId="77777777" w:rsidR="00034221" w:rsidRPr="00557E70" w:rsidRDefault="00034221" w:rsidP="00034221">
      <w:pPr>
        <w:pStyle w:val="XMLFragment"/>
        <w:rPr>
          <w:noProof w:val="0"/>
        </w:rPr>
      </w:pPr>
      <w:r w:rsidRPr="00557E70">
        <w:rPr>
          <w:noProof w:val="0"/>
        </w:rPr>
        <w:t>end</w:t>
      </w:r>
    </w:p>
    <w:p w14:paraId="55E9D4AD" w14:textId="77777777" w:rsidR="00034221" w:rsidRPr="00557E70" w:rsidRDefault="00034221" w:rsidP="00034221">
      <w:pPr>
        <w:pStyle w:val="XMLFragment"/>
        <w:rPr>
          <w:noProof w:val="0"/>
        </w:rPr>
      </w:pPr>
      <w:r w:rsidRPr="00557E70">
        <w:rPr>
          <w:noProof w:val="0"/>
        </w:rPr>
        <w:t>@enduml</w:t>
      </w:r>
    </w:p>
    <w:p w14:paraId="0690D1BC" w14:textId="77777777" w:rsidR="005E63F6" w:rsidRPr="00557E70" w:rsidRDefault="005E63F6" w:rsidP="009A1E4F">
      <w:pPr>
        <w:pStyle w:val="BodyText"/>
      </w:pPr>
    </w:p>
    <w:p w14:paraId="7CCAC773" w14:textId="77777777" w:rsidR="009A1E4F" w:rsidRPr="00557E70" w:rsidRDefault="009A1E4F" w:rsidP="009A1E4F">
      <w:pPr>
        <w:pStyle w:val="BodyText"/>
        <w:rPr>
          <w:lang w:eastAsia="x-none"/>
        </w:rPr>
      </w:pPr>
      <w:r w:rsidRPr="00557E70">
        <w:rPr>
          <w:lang w:eastAsia="x-none"/>
        </w:rPr>
        <w:t>Main Flow:</w:t>
      </w:r>
    </w:p>
    <w:p w14:paraId="0A5282CA" w14:textId="267697A3" w:rsidR="009A1E4F" w:rsidRPr="00557E70" w:rsidRDefault="009A1E4F" w:rsidP="0004777A">
      <w:pPr>
        <w:pStyle w:val="ListNumber2"/>
        <w:numPr>
          <w:ilvl w:val="0"/>
          <w:numId w:val="37"/>
        </w:numPr>
      </w:pPr>
      <w:r w:rsidRPr="00557E70">
        <w:t>The device sends a resource request to the resource server, together with the authorization token</w:t>
      </w:r>
      <w:r w:rsidR="0000242C" w:rsidRPr="00557E70">
        <w:t xml:space="preserve">. </w:t>
      </w:r>
      <w:r w:rsidR="0004777A" w:rsidRPr="00557E70">
        <w:t>The authorization token</w:t>
      </w:r>
      <w:r w:rsidR="00BD3132" w:rsidRPr="00557E70">
        <w:t xml:space="preserve"> may be an SAML token, a JWT Bearer token, </w:t>
      </w:r>
      <w:commentRangeStart w:id="343"/>
      <w:r w:rsidR="00BD3132" w:rsidRPr="00557E70">
        <w:t>or another</w:t>
      </w:r>
      <w:ins w:id="344" w:author="walco@walkit.nl" w:date="2019-09-21T19:22:00Z">
        <w:r w:rsidR="008100FF">
          <w:t xml:space="preserve"> access</w:t>
        </w:r>
      </w:ins>
      <w:r w:rsidR="00BD3132" w:rsidRPr="00557E70">
        <w:t xml:space="preserve"> token type that is mutually agreed between Client, Resource Service and the token source.</w:t>
      </w:r>
      <w:commentRangeEnd w:id="343"/>
      <w:r w:rsidR="009A3BBC">
        <w:rPr>
          <w:rStyle w:val="CommentReference"/>
        </w:rPr>
        <w:commentReference w:id="343"/>
      </w:r>
    </w:p>
    <w:p w14:paraId="1A70242D" w14:textId="77777777" w:rsidR="009A1E4F" w:rsidRPr="00557E70" w:rsidRDefault="009A1E4F" w:rsidP="00EF49F6">
      <w:pPr>
        <w:pStyle w:val="ListNumber2"/>
      </w:pPr>
      <w:r w:rsidRPr="00557E70">
        <w:t>The resource service provider makes an access control decision based upon the user identity, authorization token, and resource requested</w:t>
      </w:r>
      <w:r w:rsidR="0000242C" w:rsidRPr="00557E70">
        <w:t xml:space="preserve">. </w:t>
      </w:r>
      <w:r w:rsidRPr="00557E70">
        <w:t>It may provide the resource, a subset of the resource, or reject the request.</w:t>
      </w:r>
    </w:p>
    <w:p w14:paraId="5B288CF1" w14:textId="07A369FB" w:rsidR="00E07300" w:rsidRPr="00557E70" w:rsidRDefault="00670344" w:rsidP="00670344">
      <w:pPr>
        <w:pStyle w:val="Note"/>
      </w:pPr>
      <w:r w:rsidRPr="00557E70">
        <w:t xml:space="preserve">Note: The token source in the diagram is not necessarily an IHE </w:t>
      </w:r>
      <w:r w:rsidR="00A0309A">
        <w:t>a</w:t>
      </w:r>
      <w:r w:rsidRPr="00557E70">
        <w:t>ctor</w:t>
      </w:r>
      <w:r w:rsidR="0000242C" w:rsidRPr="00557E70">
        <w:t xml:space="preserve">. </w:t>
      </w:r>
      <w:r w:rsidRPr="00557E70">
        <w:t>It is any system that provides an authorization token</w:t>
      </w:r>
      <w:r w:rsidR="0000242C" w:rsidRPr="00557E70">
        <w:t xml:space="preserve">. </w:t>
      </w:r>
      <w:r w:rsidRPr="00557E70">
        <w:t>It can be the Authorization Server, or it can be some other system.</w:t>
      </w:r>
    </w:p>
    <w:p w14:paraId="3DB3D50A" w14:textId="77777777" w:rsidR="00E07300" w:rsidRDefault="00D34A9F" w:rsidP="002272A6">
      <w:pPr>
        <w:pStyle w:val="BodyText"/>
      </w:pPr>
      <w:r w:rsidRPr="00557E70">
        <w:t xml:space="preserve">This transaction works in conjunction with some other </w:t>
      </w:r>
      <w:r w:rsidR="00615035" w:rsidRPr="00557E70">
        <w:t>HTTP REST</w:t>
      </w:r>
      <w:r w:rsidRPr="00557E70">
        <w:t>ful transaction</w:t>
      </w:r>
      <w:r w:rsidR="0000242C" w:rsidRPr="00557E70">
        <w:t xml:space="preserve">. </w:t>
      </w:r>
      <w:r w:rsidRPr="00557E70">
        <w:t xml:space="preserve">It extends the other transaction by adding information to the HTTP request for that other </w:t>
      </w:r>
      <w:r w:rsidR="00615035" w:rsidRPr="00557E70">
        <w:t>HTTP REST</w:t>
      </w:r>
      <w:r w:rsidRPr="00557E70">
        <w:t>ful transaction</w:t>
      </w:r>
      <w:r w:rsidR="0000242C" w:rsidRPr="00557E70">
        <w:t xml:space="preserve">. </w:t>
      </w:r>
    </w:p>
    <w:p w14:paraId="3700B228" w14:textId="77777777" w:rsidR="00DA3285" w:rsidRPr="00557E70" w:rsidRDefault="00DA3285" w:rsidP="00B10105">
      <w:pPr>
        <w:pStyle w:val="Heading3"/>
        <w:numPr>
          <w:ilvl w:val="3"/>
          <w:numId w:val="49"/>
        </w:numPr>
      </w:pPr>
      <w:bookmarkStart w:id="345" w:name="_Toc428776559"/>
      <w:r>
        <w:lastRenderedPageBreak/>
        <w:t>Authorization Request message</w:t>
      </w:r>
      <w:bookmarkEnd w:id="345"/>
    </w:p>
    <w:p w14:paraId="30BF73FC" w14:textId="77777777" w:rsidR="00E07300" w:rsidRPr="00557E70" w:rsidRDefault="00292E60" w:rsidP="00E07300">
      <w:pPr>
        <w:pStyle w:val="Heading5"/>
        <w:numPr>
          <w:ilvl w:val="0"/>
          <w:numId w:val="0"/>
        </w:numPr>
        <w:rPr>
          <w:noProof w:val="0"/>
          <w:lang w:val="en-US"/>
        </w:rPr>
      </w:pPr>
      <w:bookmarkStart w:id="346" w:name="_Toc428776560"/>
      <w:r w:rsidRPr="00557E70">
        <w:rPr>
          <w:noProof w:val="0"/>
          <w:lang w:val="en-US"/>
        </w:rPr>
        <w:t>3.72</w:t>
      </w:r>
      <w:r w:rsidR="00E07300" w:rsidRPr="00557E70">
        <w:rPr>
          <w:noProof w:val="0"/>
          <w:lang w:val="en-US"/>
        </w:rPr>
        <w:t>.4.1.1 Trigger Events</w:t>
      </w:r>
      <w:bookmarkEnd w:id="346"/>
    </w:p>
    <w:p w14:paraId="3BD16104" w14:textId="33B0E19B" w:rsidR="00E07300" w:rsidRPr="00557E70" w:rsidRDefault="00D34A9F" w:rsidP="003368EF">
      <w:pPr>
        <w:pStyle w:val="BodyText"/>
      </w:pPr>
      <w:r w:rsidRPr="00557E70">
        <w:t>The client system needs to make a</w:t>
      </w:r>
      <w:ins w:id="347" w:author="walco@walkit.nl" w:date="2019-10-14T19:52:00Z">
        <w:r w:rsidR="00CF6439">
          <w:t>n</w:t>
        </w:r>
      </w:ins>
      <w:r w:rsidRPr="00557E70">
        <w:t xml:space="preserve"> </w:t>
      </w:r>
      <w:r w:rsidR="00615035" w:rsidRPr="00557E70">
        <w:t>HTTP REST</w:t>
      </w:r>
      <w:r w:rsidRPr="00557E70">
        <w:t>ful transaction to a Resource Server that performs access authorization</w:t>
      </w:r>
      <w:r w:rsidR="0000242C" w:rsidRPr="00557E70">
        <w:t xml:space="preserve">. </w:t>
      </w:r>
      <w:r w:rsidRPr="00557E70">
        <w:t>The Authorization client has already obtained the necessary access token, either by means of another IHE transaction or by some other means.</w:t>
      </w:r>
    </w:p>
    <w:p w14:paraId="6A83A174" w14:textId="77777777" w:rsidR="00E07300" w:rsidRPr="00557E70" w:rsidRDefault="00292E60" w:rsidP="00E07300">
      <w:pPr>
        <w:pStyle w:val="Heading5"/>
        <w:numPr>
          <w:ilvl w:val="0"/>
          <w:numId w:val="0"/>
        </w:numPr>
        <w:rPr>
          <w:noProof w:val="0"/>
          <w:lang w:val="en-US"/>
        </w:rPr>
      </w:pPr>
      <w:bookmarkStart w:id="348" w:name="_Toc428776561"/>
      <w:r w:rsidRPr="00557E70">
        <w:rPr>
          <w:noProof w:val="0"/>
          <w:lang w:val="en-US"/>
        </w:rPr>
        <w:t>3.72</w:t>
      </w:r>
      <w:r w:rsidR="00E07300" w:rsidRPr="00557E70">
        <w:rPr>
          <w:noProof w:val="0"/>
          <w:lang w:val="en-US"/>
        </w:rPr>
        <w:t>.4.1.2 Message Semantics</w:t>
      </w:r>
      <w:bookmarkEnd w:id="348"/>
    </w:p>
    <w:p w14:paraId="56D5D886" w14:textId="77777777" w:rsidR="00E07300" w:rsidRPr="00557E70" w:rsidRDefault="00D34A9F" w:rsidP="003368EF">
      <w:pPr>
        <w:pStyle w:val="BodyText"/>
      </w:pPr>
      <w:r w:rsidRPr="00557E70">
        <w:t>The Authorization Client should:</w:t>
      </w:r>
    </w:p>
    <w:p w14:paraId="64E07068" w14:textId="77777777" w:rsidR="00D34A9F" w:rsidRPr="00557E70" w:rsidRDefault="00D34A9F" w:rsidP="002B27C1">
      <w:pPr>
        <w:pStyle w:val="ListNumber2"/>
        <w:numPr>
          <w:ilvl w:val="0"/>
          <w:numId w:val="39"/>
        </w:numPr>
      </w:pPr>
      <w:r w:rsidRPr="00557E70">
        <w:t>Confirm that the access token is still valid</w:t>
      </w:r>
      <w:r w:rsidR="0000242C" w:rsidRPr="00557E70">
        <w:t xml:space="preserve">. </w:t>
      </w:r>
      <w:r w:rsidRPr="00557E70">
        <w:t>Attempts to communicate using an expired token will result in an error.</w:t>
      </w:r>
    </w:p>
    <w:p w14:paraId="11453CEC" w14:textId="23256B9F" w:rsidR="00607494" w:rsidRPr="00557E70" w:rsidRDefault="002B27C1" w:rsidP="00EB45EF">
      <w:pPr>
        <w:pStyle w:val="ListNumber2"/>
      </w:pPr>
      <w:r w:rsidRPr="00557E70">
        <w:t xml:space="preserve">Include an </w:t>
      </w:r>
      <w:r w:rsidRPr="00557E70">
        <w:rPr>
          <w:rFonts w:ascii="Courier New" w:hAnsi="Courier New" w:cs="Courier New"/>
          <w:sz w:val="20"/>
        </w:rPr>
        <w:t>Authorization:</w:t>
      </w:r>
      <w:r w:rsidRPr="00557E70">
        <w:t xml:space="preserve">  header in the HTTP transaction that has the access token value</w:t>
      </w:r>
      <w:r w:rsidR="0000242C" w:rsidRPr="00557E70">
        <w:t xml:space="preserve">. </w:t>
      </w:r>
      <w:r w:rsidR="003019E1" w:rsidRPr="00557E70">
        <w:t xml:space="preserve">See RFC 6750 </w:t>
      </w:r>
      <w:r w:rsidR="00A0309A">
        <w:t>Section</w:t>
      </w:r>
      <w:r w:rsidR="003019E1" w:rsidRPr="00557E70">
        <w:t xml:space="preserve"> 2.1</w:t>
      </w:r>
      <w:r w:rsidR="0000242C" w:rsidRPr="00557E70">
        <w:t xml:space="preserve">. </w:t>
      </w:r>
      <w:r w:rsidR="00BD3132" w:rsidRPr="00557E70">
        <w:t>Further fields in the Authorization: header depend upon the token option chosen</w:t>
      </w:r>
      <w:r w:rsidR="0000242C" w:rsidRPr="00557E70">
        <w:t xml:space="preserve">. </w:t>
      </w:r>
      <w:r w:rsidR="00607494" w:rsidRPr="00557E70">
        <w:t>The access token may be:</w:t>
      </w:r>
    </w:p>
    <w:p w14:paraId="283ED5DE" w14:textId="42F12492" w:rsidR="00365E38" w:rsidRPr="00557E70" w:rsidRDefault="00365E38" w:rsidP="00F36B24">
      <w:pPr>
        <w:pStyle w:val="ListBullet3"/>
      </w:pPr>
      <w:r w:rsidRPr="00557E70">
        <w:t xml:space="preserve">A JWT token, encoded as defined </w:t>
      </w:r>
      <w:r w:rsidR="00F36B24" w:rsidRPr="00557E70">
        <w:t>in</w:t>
      </w:r>
      <w:r w:rsidR="00B44B4B" w:rsidRPr="00557E70">
        <w:t xml:space="preserve"> </w:t>
      </w:r>
      <w:del w:id="349" w:author="walco@walkit.nl" w:date="2019-09-21T12:27:00Z">
        <w:r w:rsidR="00B44B4B" w:rsidRPr="00557E70" w:rsidDel="00914999">
          <w:rPr>
            <w:i/>
            <w:iCs/>
          </w:rPr>
          <w:delText>draft-ietf-oauth-json-web-token</w:delText>
        </w:r>
      </w:del>
      <w:ins w:id="350" w:author="walco@walkit.nl" w:date="2019-09-21T12:27:00Z">
        <w:r w:rsidR="00914999">
          <w:rPr>
            <w:i/>
            <w:iCs/>
          </w:rPr>
          <w:t>RFC 7519</w:t>
        </w:r>
      </w:ins>
      <w:r w:rsidR="00B44B4B" w:rsidRPr="00557E70">
        <w:t xml:space="preserve">, </w:t>
      </w:r>
      <w:del w:id="351" w:author="walco@walkit.nl" w:date="2019-09-21T12:39:00Z">
        <w:r w:rsidR="00B44B4B" w:rsidRPr="00557E70" w:rsidDel="00AD2FBE">
          <w:rPr>
            <w:i/>
            <w:iCs/>
          </w:rPr>
          <w:delText>draft-ietf-oauth-jwt-bearer</w:delText>
        </w:r>
      </w:del>
      <w:ins w:id="352" w:author="walco@walkit.nl" w:date="2019-09-21T12:39:00Z">
        <w:r w:rsidR="00AD2FBE">
          <w:rPr>
            <w:i/>
            <w:iCs/>
          </w:rPr>
          <w:t>RFC 7523</w:t>
        </w:r>
      </w:ins>
      <w:r w:rsidR="00B44B4B" w:rsidRPr="00557E70">
        <w:rPr>
          <w:i/>
          <w:iCs/>
        </w:rPr>
        <w:t>,</w:t>
      </w:r>
      <w:r w:rsidR="00B44B4B" w:rsidRPr="00557E70">
        <w:t xml:space="preserve"> and ITI TF-2b: </w:t>
      </w:r>
      <w:r w:rsidR="00292E60" w:rsidRPr="00557E70">
        <w:t>3.71</w:t>
      </w:r>
      <w:r w:rsidR="00B44B4B" w:rsidRPr="00557E70">
        <w:t>.4.1.2.1 JSON Web Token.</w:t>
      </w:r>
    </w:p>
    <w:p w14:paraId="0D9F7EF7" w14:textId="4E3A1717" w:rsidR="00607494" w:rsidRPr="00557E70" w:rsidRDefault="00607494" w:rsidP="0004777A">
      <w:pPr>
        <w:pStyle w:val="ListBullet3"/>
      </w:pPr>
      <w:r w:rsidRPr="00557E70">
        <w:t xml:space="preserve">A SAML token encoded </w:t>
      </w:r>
      <w:r w:rsidR="0004777A" w:rsidRPr="00557E70">
        <w:t>defined in</w:t>
      </w:r>
      <w:r w:rsidR="00B44B4B" w:rsidRPr="00557E70">
        <w:t xml:space="preserve"> </w:t>
      </w:r>
      <w:del w:id="353" w:author="walco@walkit.nl" w:date="2020-02-18T19:21:00Z">
        <w:r w:rsidR="00B44B4B" w:rsidRPr="00557E70" w:rsidDel="0049507E">
          <w:rPr>
            <w:i/>
            <w:iCs/>
          </w:rPr>
          <w:delText>draft-ietf-oauth-saml2-bearer</w:delText>
        </w:r>
      </w:del>
      <w:ins w:id="354" w:author="walco@walkit.nl" w:date="2020-02-18T19:21:00Z">
        <w:r w:rsidR="0049507E">
          <w:rPr>
            <w:i/>
            <w:iCs/>
          </w:rPr>
          <w:t>RFC 7522</w:t>
        </w:r>
      </w:ins>
      <w:r w:rsidR="00B44B4B" w:rsidRPr="00557E70">
        <w:t xml:space="preserve"> and ITI TF-2b: 3.40.4.1.2 Message Semantics.</w:t>
      </w:r>
    </w:p>
    <w:p w14:paraId="3AD690FD" w14:textId="77777777" w:rsidR="00D34A9F" w:rsidRPr="00557E70" w:rsidRDefault="00607494" w:rsidP="003368EF">
      <w:pPr>
        <w:pStyle w:val="ListBullet3"/>
      </w:pPr>
      <w:r w:rsidRPr="00557E70">
        <w:t>A token of another type</w:t>
      </w:r>
      <w:r w:rsidR="0000242C" w:rsidRPr="00557E70">
        <w:t xml:space="preserve">. </w:t>
      </w:r>
    </w:p>
    <w:p w14:paraId="548509C8" w14:textId="77777777" w:rsidR="002B27C1" w:rsidRPr="00557E70" w:rsidRDefault="002B27C1" w:rsidP="002B27C1">
      <w:pPr>
        <w:pStyle w:val="ListNumber2"/>
        <w:numPr>
          <w:ilvl w:val="0"/>
          <w:numId w:val="0"/>
        </w:numPr>
        <w:ind w:left="360"/>
      </w:pPr>
    </w:p>
    <w:p w14:paraId="0ED52FA0" w14:textId="77777777" w:rsidR="002B27C1" w:rsidRPr="00557E70" w:rsidRDefault="002B27C1" w:rsidP="002B27C1">
      <w:pPr>
        <w:pStyle w:val="XMLExample"/>
        <w:pBdr>
          <w:top w:val="single" w:sz="4" w:space="1" w:color="auto"/>
          <w:left w:val="single" w:sz="4" w:space="4" w:color="auto"/>
          <w:bottom w:val="single" w:sz="4" w:space="1" w:color="auto"/>
          <w:right w:val="single" w:sz="4" w:space="4" w:color="auto"/>
        </w:pBdr>
        <w:ind w:left="360"/>
      </w:pPr>
      <w:r w:rsidRPr="00557E70">
        <w:t>GET /example/</w:t>
      </w:r>
      <w:proofErr w:type="spellStart"/>
      <w:r w:rsidRPr="00557E70">
        <w:t>url</w:t>
      </w:r>
      <w:proofErr w:type="spellEnd"/>
      <w:r w:rsidRPr="00557E70">
        <w:t>/to/resource/location HTTP/1.1</w:t>
      </w:r>
    </w:p>
    <w:p w14:paraId="2390CB2B" w14:textId="147F72E4" w:rsidR="002B27C1" w:rsidRPr="00557E70" w:rsidRDefault="002B27C1" w:rsidP="009968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del w:id="355" w:author="Walco van Loon" w:date="2019-06-19T23:10:00Z">
        <w:r w:rsidR="00365E38" w:rsidRPr="00557E70" w:rsidDel="008A18D8">
          <w:delText>IHE-</w:delText>
        </w:r>
        <w:r w:rsidR="00253B7F" w:rsidRPr="00557E70" w:rsidDel="008A18D8">
          <w:delText>JWT</w:delText>
        </w:r>
      </w:del>
      <w:ins w:id="356" w:author="Walco van Loon" w:date="2019-06-19T23:10:00Z">
        <w:r w:rsidR="008A18D8">
          <w:t>Bearer</w:t>
        </w:r>
      </w:ins>
      <w:r w:rsidR="00253B7F" w:rsidRPr="00557E70">
        <w:t xml:space="preserve"> </w:t>
      </w:r>
      <w:r w:rsidR="00996894" w:rsidRPr="00557E70">
        <w:t>fFBGasru1FQd[…omitted for brevity…]44sdfAfgTa3Zg</w:t>
      </w:r>
      <w:r w:rsidR="00996894" w:rsidRPr="00557E70" w:rsidDel="00996894">
        <w:t xml:space="preserve"> </w:t>
      </w:r>
      <w:r w:rsidRPr="00557E70">
        <w:t xml:space="preserve">Host: </w:t>
      </w:r>
      <w:r w:rsidR="00BD3132" w:rsidRPr="00557E70">
        <w:t>examplehost</w:t>
      </w:r>
      <w:r w:rsidRPr="00557E70">
        <w:t>.com</w:t>
      </w:r>
    </w:p>
    <w:p w14:paraId="04CEF363" w14:textId="77777777" w:rsidR="00607494" w:rsidRPr="00557E70" w:rsidDel="008100FF" w:rsidRDefault="002B27C1" w:rsidP="003368EF">
      <w:pPr>
        <w:pStyle w:val="BodyText"/>
        <w:rPr>
          <w:del w:id="357" w:author="walco@walkit.nl" w:date="2019-09-21T19:24:00Z"/>
        </w:rPr>
      </w:pPr>
      <w:r w:rsidRPr="00557E70">
        <w:t xml:space="preserve">The remainder of the transaction requirements are established by the </w:t>
      </w:r>
      <w:r w:rsidR="00615035" w:rsidRPr="00557E70">
        <w:t>HTTP REST</w:t>
      </w:r>
      <w:r w:rsidR="00400670" w:rsidRPr="00557E70">
        <w:t>ful transaction being protected</w:t>
      </w:r>
      <w:r w:rsidR="0000242C" w:rsidRPr="00557E70">
        <w:t>.</w:t>
      </w:r>
      <w:del w:id="358" w:author="walco@walkit.nl" w:date="2019-09-21T19:24:00Z">
        <w:r w:rsidR="0000242C" w:rsidRPr="00557E70" w:rsidDel="008100FF">
          <w:delText xml:space="preserve"> </w:delText>
        </w:r>
      </w:del>
    </w:p>
    <w:p w14:paraId="125BCA60" w14:textId="6ECC5575" w:rsidR="00365E38" w:rsidRPr="00557E70" w:rsidRDefault="00365E38">
      <w:pPr>
        <w:pStyle w:val="BodyText"/>
        <w:pPrChange w:id="359" w:author="walco@walkit.nl" w:date="2019-09-21T19:24:00Z">
          <w:pPr>
            <w:pStyle w:val="Note"/>
          </w:pPr>
        </w:pPrChange>
      </w:pPr>
      <w:del w:id="360" w:author="walco@walkit.nl" w:date="2019-09-21T19:24:00Z">
        <w:r w:rsidRPr="00557E70" w:rsidDel="008100FF">
          <w:delText>Note:</w:delText>
        </w:r>
        <w:r w:rsidRPr="00557E70" w:rsidDel="008100FF">
          <w:tab/>
          <w:delText>The draft RFCs have not specified the authorization code yet</w:delText>
        </w:r>
        <w:r w:rsidR="0000242C" w:rsidRPr="00557E70" w:rsidDel="008100FF">
          <w:delText xml:space="preserve">. </w:delText>
        </w:r>
        <w:r w:rsidRPr="00557E70" w:rsidDel="008100FF">
          <w:delText>Until there are official codes assigned, IHE will use IHE-JWT.</w:delText>
        </w:r>
      </w:del>
    </w:p>
    <w:p w14:paraId="666F7B32" w14:textId="7466D4C4" w:rsidR="00607494" w:rsidRPr="00557E70" w:rsidRDefault="00292E60" w:rsidP="00607494">
      <w:pPr>
        <w:pStyle w:val="Heading6"/>
        <w:numPr>
          <w:ilvl w:val="0"/>
          <w:numId w:val="0"/>
        </w:numPr>
        <w:rPr>
          <w:noProof w:val="0"/>
          <w:lang w:val="en-US"/>
        </w:rPr>
      </w:pPr>
      <w:bookmarkStart w:id="361" w:name="_Toc428776562"/>
      <w:r w:rsidRPr="00557E70">
        <w:rPr>
          <w:noProof w:val="0"/>
          <w:lang w:val="en-US"/>
        </w:rPr>
        <w:t>3.72</w:t>
      </w:r>
      <w:r w:rsidR="00607494" w:rsidRPr="00557E70">
        <w:rPr>
          <w:noProof w:val="0"/>
          <w:lang w:val="en-US"/>
        </w:rPr>
        <w:t xml:space="preserve">.4.1.2.1 SAML </w:t>
      </w:r>
      <w:r w:rsidR="00431F9C" w:rsidRPr="00557E70">
        <w:rPr>
          <w:noProof w:val="0"/>
          <w:lang w:val="en-US"/>
        </w:rPr>
        <w:t>T</w:t>
      </w:r>
      <w:r w:rsidR="00607494" w:rsidRPr="00557E70">
        <w:rPr>
          <w:noProof w:val="0"/>
          <w:lang w:val="en-US"/>
        </w:rPr>
        <w:t xml:space="preserve">oken </w:t>
      </w:r>
      <w:r w:rsidR="00A0309A">
        <w:rPr>
          <w:noProof w:val="0"/>
          <w:lang w:val="en-US"/>
        </w:rPr>
        <w:t>Option</w:t>
      </w:r>
      <w:bookmarkEnd w:id="361"/>
    </w:p>
    <w:p w14:paraId="5DD62174" w14:textId="6D8FF8DA" w:rsidR="00607494" w:rsidRPr="00557E70" w:rsidRDefault="00607494" w:rsidP="003368EF">
      <w:pPr>
        <w:pStyle w:val="BodyText"/>
      </w:pPr>
      <w:r w:rsidRPr="00557E70">
        <w:t xml:space="preserve">An Authorization Client that supports the SAML Token </w:t>
      </w:r>
      <w:r w:rsidR="00A0309A">
        <w:t>Option</w:t>
      </w:r>
      <w:r w:rsidRPr="00557E70">
        <w:t xml:space="preserve"> shall be able to accept and use a SAML </w:t>
      </w:r>
      <w:r w:rsidR="00670344" w:rsidRPr="00557E70">
        <w:t xml:space="preserve">assertion </w:t>
      </w:r>
      <w:r w:rsidRPr="00557E70">
        <w:t>that complies with the XUA</w:t>
      </w:r>
      <w:r w:rsidR="00253B7F" w:rsidRPr="00557E70">
        <w:t xml:space="preserve"> </w:t>
      </w:r>
      <w:r w:rsidRPr="00557E70">
        <w:t xml:space="preserve">specification </w:t>
      </w:r>
      <w:r w:rsidR="00B44B4B" w:rsidRPr="00557E70">
        <w:t>(see ITI TF-2b: 3.40.4.1.2 Message Semantics)</w:t>
      </w:r>
      <w:r w:rsidR="0000242C" w:rsidRPr="00557E70">
        <w:t xml:space="preserve"> </w:t>
      </w:r>
      <w:r w:rsidRPr="00557E70">
        <w:t>as the access token for this request</w:t>
      </w:r>
      <w:r w:rsidR="0000242C" w:rsidRPr="00557E70">
        <w:t xml:space="preserve">. </w:t>
      </w:r>
      <w:r w:rsidRPr="00557E70">
        <w:t xml:space="preserve">A Resource Server that supports the SAML Token </w:t>
      </w:r>
      <w:r w:rsidR="00A0309A">
        <w:t>Option</w:t>
      </w:r>
      <w:r w:rsidRPr="00557E70">
        <w:t xml:space="preserve"> shall be able to accept and use a SAML </w:t>
      </w:r>
      <w:r w:rsidR="00670344" w:rsidRPr="00557E70">
        <w:t xml:space="preserve">assertion </w:t>
      </w:r>
      <w:r w:rsidRPr="00557E70">
        <w:t xml:space="preserve">that complies with the </w:t>
      </w:r>
      <w:r w:rsidR="00365E38" w:rsidRPr="00557E70">
        <w:t>XUA</w:t>
      </w:r>
      <w:r w:rsidRPr="00557E70">
        <w:t xml:space="preserve"> specification as the access token for a request.</w:t>
      </w:r>
    </w:p>
    <w:p w14:paraId="7ACE3561" w14:textId="3879AB02" w:rsidR="00607494" w:rsidRPr="00557E70" w:rsidRDefault="00607494" w:rsidP="003368EF">
      <w:pPr>
        <w:pStyle w:val="BodyText"/>
      </w:pPr>
      <w:r w:rsidRPr="00557E70">
        <w:t xml:space="preserve">The SAML </w:t>
      </w:r>
      <w:r w:rsidR="00670344" w:rsidRPr="00557E70">
        <w:t xml:space="preserve">assertion </w:t>
      </w:r>
      <w:r w:rsidRPr="00557E70">
        <w:t xml:space="preserve">shall be encoded as specified by </w:t>
      </w:r>
      <w:r w:rsidR="0001575C" w:rsidRPr="00557E70">
        <w:t>SAML 2.0 Profile for OAuth 2.0 Client Authentication and Authorization Grants</w:t>
      </w:r>
      <w:r w:rsidR="00EB45EF" w:rsidRPr="00557E70">
        <w:t xml:space="preserve"> (RFC-</w:t>
      </w:r>
      <w:r w:rsidR="00EB45EF" w:rsidRPr="00557E70">
        <w:rPr>
          <w:i/>
          <w:iCs/>
        </w:rPr>
        <w:t xml:space="preserve"> draft-ietf-oauth-saml2-bearer</w:t>
      </w:r>
      <w:r w:rsidR="00EB45EF" w:rsidRPr="00557E70">
        <w:t>)</w:t>
      </w:r>
      <w:r w:rsidR="0000242C" w:rsidRPr="00557E70">
        <w:t xml:space="preserve">. </w:t>
      </w:r>
      <w:r w:rsidRPr="00557E70">
        <w:t>This shall be included in the HTTP headers as an Authorization of type IHE-SAML.</w:t>
      </w:r>
    </w:p>
    <w:p w14:paraId="53E2CD10" w14:textId="2EA22FEA" w:rsidR="00607494" w:rsidRPr="00557E70" w:rsidRDefault="00607494" w:rsidP="00607494"/>
    <w:p w14:paraId="3EE1BE59" w14:textId="6F0E54D5" w:rsidR="00607494" w:rsidRPr="00557E70" w:rsidRDefault="00607494" w:rsidP="00607494">
      <w:pPr>
        <w:pStyle w:val="XMLExample"/>
        <w:pBdr>
          <w:top w:val="single" w:sz="4" w:space="1" w:color="auto"/>
          <w:left w:val="single" w:sz="4" w:space="4" w:color="auto"/>
          <w:bottom w:val="single" w:sz="4" w:space="1" w:color="auto"/>
          <w:right w:val="single" w:sz="4" w:space="4" w:color="auto"/>
        </w:pBdr>
        <w:ind w:left="360"/>
      </w:pPr>
      <w:r w:rsidRPr="00557E70">
        <w:t>GET /example/</w:t>
      </w:r>
      <w:proofErr w:type="spellStart"/>
      <w:r w:rsidRPr="00557E70">
        <w:t>url</w:t>
      </w:r>
      <w:proofErr w:type="spellEnd"/>
      <w:r w:rsidRPr="00557E70">
        <w:t>/to/resource/location HTTP/1.1</w:t>
      </w:r>
    </w:p>
    <w:p w14:paraId="75502682" w14:textId="7718249D" w:rsidR="00607494" w:rsidRPr="00557E70" w:rsidRDefault="00607494" w:rsidP="006074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r w:rsidR="00365E38" w:rsidRPr="00557E70">
        <w:t>IHE-</w:t>
      </w:r>
      <w:r w:rsidRPr="00557E70">
        <w:t>SAML fFBGRNJru1</w:t>
      </w:r>
      <w:proofErr w:type="gramStart"/>
      <w:r w:rsidRPr="00557E70">
        <w:t>FQd[</w:t>
      </w:r>
      <w:proofErr w:type="gramEnd"/>
      <w:r w:rsidRPr="00557E70">
        <w:t>…omitted for brevity…]44AzqT3Zg</w:t>
      </w:r>
    </w:p>
    <w:p w14:paraId="1EE242B0" w14:textId="3897D491" w:rsidR="00607494" w:rsidRPr="00557E70" w:rsidRDefault="00607494" w:rsidP="0001575C">
      <w:pPr>
        <w:pStyle w:val="XMLExample"/>
        <w:pBdr>
          <w:top w:val="single" w:sz="4" w:space="1" w:color="auto"/>
          <w:left w:val="single" w:sz="4" w:space="4" w:color="auto"/>
          <w:bottom w:val="single" w:sz="4" w:space="1" w:color="auto"/>
          <w:right w:val="single" w:sz="4" w:space="4" w:color="auto"/>
        </w:pBdr>
        <w:ind w:left="360"/>
      </w:pPr>
      <w:r w:rsidRPr="00557E70">
        <w:t xml:space="preserve">Host: </w:t>
      </w:r>
      <w:r w:rsidR="0001575C" w:rsidRPr="00557E70">
        <w:t>examplehost</w:t>
      </w:r>
      <w:r w:rsidRPr="00557E70">
        <w:t>.com</w:t>
      </w:r>
    </w:p>
    <w:p w14:paraId="500A0FF4" w14:textId="03BA3421" w:rsidR="00607494" w:rsidRPr="00557E70" w:rsidRDefault="00607494" w:rsidP="002A2390">
      <w:pPr>
        <w:pStyle w:val="Note"/>
      </w:pPr>
      <w:r w:rsidRPr="00557E70">
        <w:lastRenderedPageBreak/>
        <w:t>Note</w:t>
      </w:r>
      <w:r w:rsidR="005E63F6" w:rsidRPr="00557E70">
        <w:t>s</w:t>
      </w:r>
      <w:r w:rsidRPr="00557E70">
        <w:t>:</w:t>
      </w:r>
      <w:r w:rsidRPr="00557E70">
        <w:tab/>
      </w:r>
      <w:r w:rsidR="00365E38" w:rsidRPr="00557E70">
        <w:t xml:space="preserve">1. </w:t>
      </w:r>
      <w:r w:rsidRPr="00557E70">
        <w:t>WS-Trust defines methods for converting between SAML and JWT tokens</w:t>
      </w:r>
      <w:r w:rsidR="0000242C" w:rsidRPr="00557E70">
        <w:t xml:space="preserve">. </w:t>
      </w:r>
      <w:r w:rsidRPr="00557E70">
        <w:t xml:space="preserve">This </w:t>
      </w:r>
      <w:r w:rsidR="00DA3285">
        <w:t>transaction</w:t>
      </w:r>
      <w:r w:rsidRPr="00557E70">
        <w:t xml:space="preserve"> does not </w:t>
      </w:r>
      <w:r w:rsidR="002A2390" w:rsidRPr="00557E70">
        <w:t xml:space="preserve">specialize </w:t>
      </w:r>
      <w:r w:rsidRPr="00557E70">
        <w:t>or change those methods.</w:t>
      </w:r>
    </w:p>
    <w:p w14:paraId="2D12D264" w14:textId="183D4AAB" w:rsidR="00365E38" w:rsidRPr="00557E70" w:rsidRDefault="00365E38" w:rsidP="002A2390">
      <w:pPr>
        <w:pStyle w:val="Note"/>
      </w:pPr>
      <w:r w:rsidRPr="00557E70">
        <w:tab/>
        <w:t>2. The draft RFCs have not specified the authorization code yet</w:t>
      </w:r>
      <w:r w:rsidR="0000242C" w:rsidRPr="00557E70">
        <w:t xml:space="preserve">. </w:t>
      </w:r>
      <w:r w:rsidRPr="00557E70">
        <w:t>Until there are official codes assigned, IHE will use IHE-SAML.</w:t>
      </w:r>
    </w:p>
    <w:p w14:paraId="461E1C7F" w14:textId="541242D5" w:rsidR="00925E64" w:rsidRPr="00557E70" w:rsidRDefault="00292E60" w:rsidP="00925E64">
      <w:pPr>
        <w:pStyle w:val="Heading6"/>
        <w:numPr>
          <w:ilvl w:val="0"/>
          <w:numId w:val="0"/>
        </w:numPr>
        <w:rPr>
          <w:noProof w:val="0"/>
          <w:lang w:val="en-US"/>
        </w:rPr>
      </w:pPr>
      <w:bookmarkStart w:id="362" w:name="_Toc428776563"/>
      <w:r w:rsidRPr="00557E70">
        <w:rPr>
          <w:noProof w:val="0"/>
          <w:lang w:val="en-US"/>
        </w:rPr>
        <w:t>3.72</w:t>
      </w:r>
      <w:r w:rsidR="00925E64" w:rsidRPr="00557E70">
        <w:rPr>
          <w:noProof w:val="0"/>
          <w:lang w:val="en-US"/>
        </w:rPr>
        <w:t xml:space="preserve">.4.1.2.2 OAuth Bearer Token </w:t>
      </w:r>
      <w:r w:rsidR="00A0309A">
        <w:rPr>
          <w:noProof w:val="0"/>
          <w:lang w:val="en-US"/>
        </w:rPr>
        <w:t>Option</w:t>
      </w:r>
      <w:bookmarkEnd w:id="362"/>
    </w:p>
    <w:p w14:paraId="0C3809A2" w14:textId="14547D48" w:rsidR="00925E64" w:rsidRPr="00557E70" w:rsidRDefault="00925E64" w:rsidP="00356306">
      <w:r w:rsidRPr="00557E70">
        <w:t xml:space="preserve">An Authorized Client, Authorization Server, and Resource Server </w:t>
      </w:r>
      <w:r w:rsidR="00A0309A">
        <w:t>Actor</w:t>
      </w:r>
      <w:r w:rsidRPr="00557E70">
        <w:t xml:space="preserve"> claiming conformance with the OAuth Bearer Token </w:t>
      </w:r>
      <w:r w:rsidR="00A0309A">
        <w:t>Option</w:t>
      </w:r>
      <w:r w:rsidRPr="00557E70">
        <w:t xml:space="preserve"> shall comply with the requirements in RFC</w:t>
      </w:r>
      <w:r w:rsidR="00DA3285">
        <w:t xml:space="preserve"> </w:t>
      </w:r>
      <w:r w:rsidRPr="00557E70">
        <w:t>6750 OAuth 2.0 Authorization Framework: Bearer Token Usage.</w:t>
      </w:r>
    </w:p>
    <w:p w14:paraId="5CD648FE" w14:textId="77777777" w:rsidR="00A72A21" w:rsidRPr="00557E70" w:rsidRDefault="00A72A21" w:rsidP="00356306">
      <w:pPr>
        <w:pStyle w:val="Heading5"/>
        <w:numPr>
          <w:ilvl w:val="0"/>
          <w:numId w:val="0"/>
        </w:numPr>
        <w:rPr>
          <w:noProof w:val="0"/>
          <w:lang w:val="en-US"/>
        </w:rPr>
      </w:pPr>
      <w:bookmarkStart w:id="363" w:name="_Toc428776564"/>
      <w:r w:rsidRPr="00557E70">
        <w:rPr>
          <w:noProof w:val="0"/>
          <w:lang w:val="en-US"/>
        </w:rPr>
        <w:t>3.72.4.1.3 Expected Actions</w:t>
      </w:r>
      <w:bookmarkEnd w:id="363"/>
    </w:p>
    <w:p w14:paraId="23BB1A82" w14:textId="5DAF82BD" w:rsidR="00A72A21" w:rsidRPr="00557E70" w:rsidRDefault="007D2E90" w:rsidP="000D6E9A">
      <w:pPr>
        <w:pStyle w:val="BodyText"/>
      </w:pPr>
      <w:r w:rsidRPr="00557E70">
        <w:t xml:space="preserve">The Resource Server shall enforce the authorization and may further restrict based on Access Control decisions. </w:t>
      </w:r>
      <w:r w:rsidR="00A72A21" w:rsidRPr="00557E70">
        <w:t xml:space="preserve">The actor that is </w:t>
      </w:r>
      <w:r w:rsidR="000D6E9A" w:rsidRPr="00557E70">
        <w:t>combined</w:t>
      </w:r>
      <w:r w:rsidR="00A72A21" w:rsidRPr="00557E70">
        <w:t xml:space="preserve"> with the Resource Server will determine the responses and expected actions. The Resource Server should return an HTTP 401 (Un</w:t>
      </w:r>
      <w:ins w:id="364" w:author="walco@walkit.nl" w:date="2019-10-14T19:41:00Z">
        <w:r w:rsidR="00550743">
          <w:t>a</w:t>
        </w:r>
      </w:ins>
      <w:del w:id="365" w:author="walco@walkit.nl" w:date="2019-10-14T19:41:00Z">
        <w:r w:rsidR="00A72A21" w:rsidRPr="00557E70" w:rsidDel="00550743">
          <w:delText>A</w:delText>
        </w:r>
      </w:del>
      <w:r w:rsidR="00A72A21" w:rsidRPr="00557E70">
        <w:t xml:space="preserve">uthorized) error if the token is not accepted and the </w:t>
      </w:r>
      <w:r w:rsidR="000D6E9A" w:rsidRPr="00557E70">
        <w:t>combined</w:t>
      </w:r>
      <w:r w:rsidR="00A72A21" w:rsidRPr="00557E70">
        <w:t xml:space="preserve"> actor does not have a specified method for responses when access is denied</w:t>
      </w:r>
      <w:r w:rsidR="00557E70">
        <w:t xml:space="preserve">. </w:t>
      </w:r>
    </w:p>
    <w:p w14:paraId="5BF4A5B9" w14:textId="77777777" w:rsidR="00E07300" w:rsidRPr="00557E70" w:rsidRDefault="00292E60" w:rsidP="003019E1">
      <w:pPr>
        <w:pStyle w:val="Heading3"/>
        <w:numPr>
          <w:ilvl w:val="0"/>
          <w:numId w:val="0"/>
        </w:numPr>
        <w:rPr>
          <w:noProof w:val="0"/>
          <w:lang w:val="en-US"/>
        </w:rPr>
      </w:pPr>
      <w:bookmarkStart w:id="366" w:name="_Toc428776565"/>
      <w:r w:rsidRPr="00557E70">
        <w:rPr>
          <w:noProof w:val="0"/>
          <w:lang w:val="en-US"/>
        </w:rPr>
        <w:t>3.72</w:t>
      </w:r>
      <w:r w:rsidR="00E07300" w:rsidRPr="00557E70">
        <w:rPr>
          <w:noProof w:val="0"/>
          <w:lang w:val="en-US"/>
        </w:rPr>
        <w:t>.5 Security Considerations</w:t>
      </w:r>
      <w:bookmarkEnd w:id="366"/>
    </w:p>
    <w:p w14:paraId="53868266" w14:textId="291F0619" w:rsidR="00F36B24" w:rsidRPr="00557E70" w:rsidRDefault="00F36B24" w:rsidP="00034221">
      <w:pPr>
        <w:pStyle w:val="BodyText"/>
      </w:pPr>
      <w:r w:rsidRPr="00557E70">
        <w:t xml:space="preserve">The Authorization </w:t>
      </w:r>
      <w:r w:rsidR="00034221" w:rsidRPr="00557E70">
        <w:t>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sufficiently secure</w:t>
      </w:r>
      <w:r w:rsidR="0000242C" w:rsidRPr="00557E70">
        <w:t xml:space="preserve">. </w:t>
      </w:r>
      <w:r w:rsidRPr="00557E70">
        <w:t xml:space="preserve">The Authorization </w:t>
      </w:r>
      <w:r w:rsidR="00034221" w:rsidRPr="00557E70">
        <w:t>Client</w:t>
      </w:r>
      <w:r w:rsidRPr="00557E70">
        <w:t xml:space="preserve"> and client software may be grouped with </w:t>
      </w:r>
      <w:r w:rsidR="00DA3285">
        <w:t>a</w:t>
      </w:r>
      <w:ins w:id="367" w:author="walco@walkit.nl" w:date="2019-10-14T19:51:00Z">
        <w:r w:rsidR="00070137">
          <w:t>n</w:t>
        </w:r>
      </w:ins>
      <w:r w:rsidRPr="00557E70">
        <w:t xml:space="preserve"> </w:t>
      </w:r>
      <w:r w:rsidR="00BC051D" w:rsidRPr="00557E70">
        <w:t xml:space="preserve">ATNA </w:t>
      </w:r>
      <w:r w:rsidRPr="00557E70">
        <w:t>Secure Node or Secure Application if a higher level of security is appropriate</w:t>
      </w:r>
      <w:r w:rsidR="0000242C" w:rsidRPr="00557E70">
        <w:t xml:space="preserve">. </w:t>
      </w:r>
      <w:r w:rsidR="007D2E90" w:rsidRPr="00557E70">
        <w:t>Resource Server and Authorization Server should provide equivalent protection.</w:t>
      </w:r>
    </w:p>
    <w:p w14:paraId="6A4554E0" w14:textId="77777777" w:rsidR="00E07300" w:rsidRPr="00557E70" w:rsidRDefault="00292E60" w:rsidP="00E07300">
      <w:pPr>
        <w:pStyle w:val="Heading4"/>
        <w:numPr>
          <w:ilvl w:val="0"/>
          <w:numId w:val="0"/>
        </w:numPr>
        <w:rPr>
          <w:noProof w:val="0"/>
          <w:lang w:val="en-US"/>
        </w:rPr>
      </w:pPr>
      <w:bookmarkStart w:id="368" w:name="_Toc428776566"/>
      <w:r w:rsidRPr="00557E70">
        <w:rPr>
          <w:noProof w:val="0"/>
          <w:lang w:val="en-US"/>
        </w:rPr>
        <w:t>3.72</w:t>
      </w:r>
      <w:r w:rsidR="00E07300" w:rsidRPr="00557E70">
        <w:rPr>
          <w:noProof w:val="0"/>
          <w:lang w:val="en-US"/>
        </w:rPr>
        <w:t>.5.1 Security Audit Considerations</w:t>
      </w:r>
      <w:bookmarkEnd w:id="368"/>
    </w:p>
    <w:p w14:paraId="00D5FCB5" w14:textId="77777777" w:rsidR="00E07300" w:rsidRPr="00557E70" w:rsidRDefault="00292E60" w:rsidP="002272A6">
      <w:pPr>
        <w:pStyle w:val="Heading5"/>
        <w:numPr>
          <w:ilvl w:val="0"/>
          <w:numId w:val="0"/>
        </w:numPr>
        <w:rPr>
          <w:noProof w:val="0"/>
          <w:lang w:val="en-US"/>
        </w:rPr>
      </w:pPr>
      <w:bookmarkStart w:id="369" w:name="_Toc428776567"/>
      <w:r w:rsidRPr="00557E70">
        <w:rPr>
          <w:noProof w:val="0"/>
          <w:lang w:val="en-US"/>
        </w:rPr>
        <w:t>3.72</w:t>
      </w:r>
      <w:r w:rsidR="00E07300" w:rsidRPr="00557E70">
        <w:rPr>
          <w:noProof w:val="0"/>
          <w:lang w:val="en-US"/>
        </w:rPr>
        <w:t>.5.1.</w:t>
      </w:r>
      <w:r w:rsidR="003019E1" w:rsidRPr="00557E70">
        <w:rPr>
          <w:noProof w:val="0"/>
          <w:lang w:val="en-US"/>
        </w:rPr>
        <w:t>1</w:t>
      </w:r>
      <w:r w:rsidR="00E07300" w:rsidRPr="00557E70">
        <w:rPr>
          <w:noProof w:val="0"/>
          <w:lang w:val="en-US"/>
        </w:rPr>
        <w:t xml:space="preserve"> </w:t>
      </w:r>
      <w:r w:rsidR="003019E1" w:rsidRPr="00557E70">
        <w:rPr>
          <w:noProof w:val="0"/>
          <w:lang w:val="en-US"/>
        </w:rPr>
        <w:t xml:space="preserve">Resource Server </w:t>
      </w:r>
      <w:r w:rsidR="00E07300" w:rsidRPr="00557E70">
        <w:rPr>
          <w:noProof w:val="0"/>
          <w:lang w:val="en-US"/>
        </w:rPr>
        <w:t>Specific Security Considerations</w:t>
      </w:r>
      <w:bookmarkEnd w:id="369"/>
    </w:p>
    <w:p w14:paraId="2C4C4B60" w14:textId="77777777" w:rsidR="00034221" w:rsidRPr="00557E70" w:rsidRDefault="00034221" w:rsidP="00D05627">
      <w:pPr>
        <w:pStyle w:val="BodyText"/>
      </w:pPr>
      <w:r w:rsidRPr="00557E70">
        <w:t xml:space="preserve">When an ATNA Audit message needs to be generated by the Resource Server and the user is authenticated by way of a JWT Token, the ATNA Audit message </w:t>
      </w:r>
      <w:proofErr w:type="spellStart"/>
      <w:r w:rsidRPr="00557E70">
        <w:rPr>
          <w:b/>
          <w:bCs/>
        </w:rPr>
        <w:t>UserName</w:t>
      </w:r>
      <w:proofErr w:type="spellEnd"/>
      <w:r w:rsidRPr="00557E70">
        <w:t xml:space="preserve"> element shall record the </w:t>
      </w:r>
      <w:r w:rsidR="00D05627" w:rsidRPr="00557E70">
        <w:t>JWT Token information</w:t>
      </w:r>
      <w:r w:rsidRPr="00557E70">
        <w:t xml:space="preserve"> using the following encoding: </w:t>
      </w:r>
    </w:p>
    <w:p w14:paraId="05F46E62" w14:textId="77777777" w:rsidR="00034221" w:rsidRPr="00557E70" w:rsidRDefault="00034221" w:rsidP="00034221">
      <w:pPr>
        <w:pStyle w:val="NormalWeb"/>
      </w:pPr>
      <w:r w:rsidRPr="00557E70">
        <w:rPr>
          <w:b/>
          <w:bCs/>
        </w:rPr>
        <w:t>alias"&lt;"</w:t>
      </w:r>
      <w:proofErr w:type="spellStart"/>
      <w:r w:rsidRPr="00557E70">
        <w:rPr>
          <w:b/>
          <w:bCs/>
        </w:rPr>
        <w:t>user"@"issuer</w:t>
      </w:r>
      <w:proofErr w:type="spellEnd"/>
      <w:r w:rsidRPr="00557E70">
        <w:rPr>
          <w:b/>
          <w:bCs/>
        </w:rPr>
        <w:t>"&gt;"</w:t>
      </w:r>
      <w:r w:rsidRPr="00557E70">
        <w:t xml:space="preserve"> </w:t>
      </w:r>
    </w:p>
    <w:p w14:paraId="0D3B4FAD" w14:textId="77777777" w:rsidR="00034221" w:rsidRPr="00557E70" w:rsidRDefault="00034221" w:rsidP="00034221">
      <w:pPr>
        <w:pStyle w:val="NormalWeb"/>
      </w:pPr>
      <w:r w:rsidRPr="00557E70">
        <w:t xml:space="preserve">where: </w:t>
      </w:r>
    </w:p>
    <w:p w14:paraId="376C662B" w14:textId="77777777" w:rsidR="00034221" w:rsidRPr="00557E70" w:rsidRDefault="00034221" w:rsidP="00356306">
      <w:pPr>
        <w:pStyle w:val="ListBullet2"/>
      </w:pPr>
      <w:r w:rsidRPr="00557E70">
        <w:rPr>
          <w:b/>
          <w:bCs/>
        </w:rPr>
        <w:t>alias</w:t>
      </w:r>
      <w:r w:rsidRPr="00557E70">
        <w:t xml:space="preserve"> is the </w:t>
      </w:r>
      <w:r w:rsidR="00D05627" w:rsidRPr="00557E70">
        <w:t>JWT token’s</w:t>
      </w:r>
      <w:r w:rsidRPr="00557E70">
        <w:t xml:space="preserve"> </w:t>
      </w:r>
      <w:r w:rsidR="00A72A21" w:rsidRPr="00557E70">
        <w:t>“</w:t>
      </w:r>
      <w:proofErr w:type="spellStart"/>
      <w:r w:rsidR="00D05627" w:rsidRPr="00557E70">
        <w:t>aud</w:t>
      </w:r>
      <w:proofErr w:type="spellEnd"/>
      <w:r w:rsidR="00A72A21" w:rsidRPr="00557E70">
        <w:t>”</w:t>
      </w:r>
      <w:r w:rsidRPr="00557E70">
        <w:t xml:space="preserve"> </w:t>
      </w:r>
      <w:r w:rsidR="00D05627" w:rsidRPr="00557E70">
        <w:t>parameter</w:t>
      </w:r>
      <w:r w:rsidRPr="00557E70">
        <w:t xml:space="preserve"> </w:t>
      </w:r>
    </w:p>
    <w:p w14:paraId="5498584C" w14:textId="77777777" w:rsidR="00034221" w:rsidRPr="00557E70" w:rsidRDefault="00034221" w:rsidP="00356306">
      <w:pPr>
        <w:pStyle w:val="ListBullet2"/>
      </w:pPr>
      <w:r w:rsidRPr="00557E70">
        <w:rPr>
          <w:b/>
          <w:bCs/>
        </w:rPr>
        <w:t>user</w:t>
      </w:r>
      <w:r w:rsidRPr="00557E70">
        <w:t xml:space="preserve"> is the required content of the </w:t>
      </w:r>
      <w:r w:rsidR="00D05627" w:rsidRPr="00557E70">
        <w:t xml:space="preserve">JWT token’s </w:t>
      </w:r>
      <w:r w:rsidR="00A72A21" w:rsidRPr="00557E70">
        <w:t>“</w:t>
      </w:r>
      <w:r w:rsidR="00D05627" w:rsidRPr="00557E70">
        <w:t>sub</w:t>
      </w:r>
      <w:r w:rsidR="00A72A21" w:rsidRPr="00557E70">
        <w:t>”</w:t>
      </w:r>
      <w:r w:rsidRPr="00557E70">
        <w:t xml:space="preserve"> </w:t>
      </w:r>
      <w:r w:rsidR="00D05627" w:rsidRPr="00557E70">
        <w:t>parameter</w:t>
      </w:r>
      <w:r w:rsidRPr="00557E70">
        <w:t xml:space="preserve"> </w:t>
      </w:r>
    </w:p>
    <w:p w14:paraId="73804781" w14:textId="77777777" w:rsidR="00034221" w:rsidRPr="00557E70" w:rsidRDefault="00034221" w:rsidP="00356306">
      <w:pPr>
        <w:pStyle w:val="ListBullet2"/>
      </w:pPr>
      <w:r w:rsidRPr="00557E70">
        <w:rPr>
          <w:b/>
          <w:bCs/>
        </w:rPr>
        <w:t>issuer</w:t>
      </w:r>
      <w:r w:rsidRPr="00557E70">
        <w:t xml:space="preserve"> is the </w:t>
      </w:r>
      <w:r w:rsidR="00D05627" w:rsidRPr="00557E70">
        <w:t>JWT token’s</w:t>
      </w:r>
      <w:r w:rsidRPr="00557E70">
        <w:t xml:space="preserve"> </w:t>
      </w:r>
      <w:r w:rsidR="00A72A21" w:rsidRPr="00557E70">
        <w:t>“</w:t>
      </w:r>
      <w:proofErr w:type="spellStart"/>
      <w:r w:rsidR="00D05627" w:rsidRPr="00557E70">
        <w:t>iss</w:t>
      </w:r>
      <w:proofErr w:type="spellEnd"/>
      <w:r w:rsidR="00A72A21" w:rsidRPr="00557E70">
        <w:t>”</w:t>
      </w:r>
      <w:r w:rsidRPr="00557E70">
        <w:t xml:space="preserve"> </w:t>
      </w:r>
      <w:r w:rsidR="00D05627" w:rsidRPr="00557E70">
        <w:t>parameter</w:t>
      </w:r>
      <w:r w:rsidRPr="00557E70">
        <w:t xml:space="preserve"> </w:t>
      </w:r>
    </w:p>
    <w:p w14:paraId="1B440F49" w14:textId="741BB52E" w:rsidR="00034221" w:rsidRPr="00557E70" w:rsidRDefault="00034221" w:rsidP="00D1618A">
      <w:pPr>
        <w:pStyle w:val="BodyText"/>
      </w:pPr>
      <w:r w:rsidRPr="00557E70">
        <w:t xml:space="preserve">When an ATNA Audit message needs to be generated by the Resource Server and the user is authenticated by way of a SAML Token, the ATNA Audit message </w:t>
      </w:r>
      <w:proofErr w:type="spellStart"/>
      <w:r w:rsidRPr="00BB7C0C">
        <w:rPr>
          <w:b/>
          <w:bCs/>
        </w:rPr>
        <w:t>UserName</w:t>
      </w:r>
      <w:proofErr w:type="spellEnd"/>
      <w:r w:rsidRPr="00557E70">
        <w:t xml:space="preserve"> element shall record the </w:t>
      </w:r>
      <w:r w:rsidR="00D05627" w:rsidRPr="00557E70">
        <w:t>SAML token information</w:t>
      </w:r>
      <w:r w:rsidRPr="00557E70">
        <w:t xml:space="preserve"> using the following encoding: </w:t>
      </w:r>
    </w:p>
    <w:p w14:paraId="1D0B1AE5" w14:textId="708A6501" w:rsidR="00034221" w:rsidRPr="00557E70" w:rsidRDefault="00034221" w:rsidP="00D1618A">
      <w:pPr>
        <w:pStyle w:val="NormalWeb"/>
      </w:pPr>
      <w:r w:rsidRPr="00557E70">
        <w:rPr>
          <w:b/>
          <w:bCs/>
        </w:rPr>
        <w:t>alias"&lt;"</w:t>
      </w:r>
      <w:proofErr w:type="spellStart"/>
      <w:r w:rsidRPr="00557E70">
        <w:rPr>
          <w:b/>
          <w:bCs/>
        </w:rPr>
        <w:t>user"@"issuer</w:t>
      </w:r>
      <w:proofErr w:type="spellEnd"/>
      <w:r w:rsidRPr="00557E70">
        <w:rPr>
          <w:b/>
          <w:bCs/>
        </w:rPr>
        <w:t>"&gt;"</w:t>
      </w:r>
      <w:r w:rsidRPr="00557E70">
        <w:t xml:space="preserve"> </w:t>
      </w:r>
    </w:p>
    <w:p w14:paraId="4E137F95" w14:textId="454398CE" w:rsidR="00034221" w:rsidRPr="00557E70" w:rsidRDefault="00034221" w:rsidP="00D1618A">
      <w:pPr>
        <w:pStyle w:val="NormalWeb"/>
      </w:pPr>
      <w:r w:rsidRPr="00557E70">
        <w:t xml:space="preserve">where: </w:t>
      </w:r>
    </w:p>
    <w:p w14:paraId="5D126067" w14:textId="2CAF1044" w:rsidR="00034221" w:rsidRPr="00557E70" w:rsidRDefault="00034221">
      <w:pPr>
        <w:pStyle w:val="ListBullet2"/>
      </w:pPr>
      <w:r w:rsidRPr="00557E70">
        <w:rPr>
          <w:b/>
          <w:bCs/>
        </w:rPr>
        <w:lastRenderedPageBreak/>
        <w:t>alias</w:t>
      </w:r>
      <w:r w:rsidRPr="00557E70">
        <w:t xml:space="preserve"> is the optional string within the SAML Assertion's Subject element </w:t>
      </w:r>
      <w:proofErr w:type="spellStart"/>
      <w:r w:rsidRPr="00557E70">
        <w:t>SPProvidedID</w:t>
      </w:r>
      <w:proofErr w:type="spellEnd"/>
      <w:r w:rsidRPr="00557E70">
        <w:t xml:space="preserve"> attribute </w:t>
      </w:r>
    </w:p>
    <w:p w14:paraId="25093120" w14:textId="36686AAF" w:rsidR="00034221" w:rsidRPr="00557E70" w:rsidRDefault="00034221">
      <w:pPr>
        <w:pStyle w:val="ListBullet2"/>
      </w:pPr>
      <w:r w:rsidRPr="00557E70">
        <w:rPr>
          <w:b/>
          <w:bCs/>
        </w:rPr>
        <w:t>user</w:t>
      </w:r>
      <w:r w:rsidRPr="00557E70">
        <w:t xml:space="preserve"> is the required content of the SAML Assertion's Subject element </w:t>
      </w:r>
    </w:p>
    <w:p w14:paraId="6CAE6D11" w14:textId="58D00C7A" w:rsidR="00034221" w:rsidRPr="00557E70" w:rsidRDefault="00034221">
      <w:pPr>
        <w:pStyle w:val="ListBullet2"/>
      </w:pPr>
      <w:r w:rsidRPr="00557E70">
        <w:rPr>
          <w:b/>
          <w:bCs/>
        </w:rPr>
        <w:t>issuer</w:t>
      </w:r>
      <w:r w:rsidRPr="00557E70">
        <w:t xml:space="preserve"> is the X-Assertion Provider entity ID contained with the content of SAML Assertion's Issuer element </w:t>
      </w:r>
    </w:p>
    <w:p w14:paraId="7A9B1A36" w14:textId="407B7D69" w:rsidR="00034221" w:rsidRPr="00557E70" w:rsidRDefault="00034221" w:rsidP="00D1618A">
      <w:pPr>
        <w:pStyle w:val="BodyText"/>
      </w:pPr>
    </w:p>
    <w:p w14:paraId="2B497F55" w14:textId="77777777" w:rsidR="009612F6" w:rsidRPr="00557E70" w:rsidRDefault="009612F6" w:rsidP="00D1618A">
      <w:pPr>
        <w:pStyle w:val="BodyText"/>
      </w:pPr>
      <w:bookmarkStart w:id="370" w:name="_IHEActCode_Vocabulary"/>
      <w:bookmarkStart w:id="371" w:name="_IHERoleCode_Vocabulary"/>
      <w:bookmarkStart w:id="372" w:name="_Toc335730763"/>
      <w:bookmarkStart w:id="373" w:name="_Toc336000666"/>
      <w:bookmarkStart w:id="374" w:name="_Toc336002388"/>
      <w:bookmarkStart w:id="375" w:name="_Toc336006583"/>
      <w:bookmarkStart w:id="376" w:name="_Toc335730764"/>
      <w:bookmarkStart w:id="377" w:name="_Toc336000667"/>
      <w:bookmarkStart w:id="378" w:name="_Toc336002389"/>
      <w:bookmarkStart w:id="379" w:name="_Toc336006584"/>
      <w:bookmarkEnd w:id="370"/>
      <w:bookmarkEnd w:id="371"/>
      <w:bookmarkEnd w:id="372"/>
      <w:bookmarkEnd w:id="373"/>
      <w:bookmarkEnd w:id="374"/>
      <w:bookmarkEnd w:id="375"/>
      <w:bookmarkEnd w:id="376"/>
      <w:bookmarkEnd w:id="377"/>
      <w:bookmarkEnd w:id="378"/>
      <w:bookmarkEnd w:id="379"/>
    </w:p>
    <w:sectPr w:rsidR="009612F6" w:rsidRPr="00557E70" w:rsidSect="000807AC">
      <w:headerReference w:type="default" r:id="rId22"/>
      <w:footerReference w:type="even" r:id="rId23"/>
      <w:footerReference w:type="default" r:id="rId24"/>
      <w:footerReference w:type="first" r:id="rId25"/>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0" w:author="walco@walkit.nl" w:date="2019-09-21T20:24:00Z" w:initials="w">
    <w:p w14:paraId="35F9C97C" w14:textId="36F8C0FE" w:rsidR="00BB7BCB" w:rsidRDefault="00BB7BCB">
      <w:pPr>
        <w:pStyle w:val="CommentText"/>
      </w:pPr>
      <w:r>
        <w:rPr>
          <w:rStyle w:val="CommentReference"/>
        </w:rPr>
        <w:annotationRef/>
      </w:r>
      <w:r>
        <w:t>Verbatim copy from ITI-907</w:t>
      </w:r>
    </w:p>
  </w:comment>
  <w:comment w:id="255" w:author="walco@walkit.nl" w:date="2020-06-11T13:51:00Z" w:initials="w">
    <w:p w14:paraId="09747F18" w14:textId="7EA72283" w:rsidR="000A5437" w:rsidRDefault="000A5437">
      <w:pPr>
        <w:pStyle w:val="CommentText"/>
      </w:pPr>
      <w:r>
        <w:rPr>
          <w:rStyle w:val="CommentReference"/>
        </w:rPr>
        <w:annotationRef/>
      </w:r>
      <w:r>
        <w:t>Given the previous discussion, this should be a mapping to data types that make sense in the JSON context</w:t>
      </w:r>
    </w:p>
  </w:comment>
  <w:comment w:id="276" w:author="walco@walkit.nl" w:date="2020-06-11T13:51:00Z" w:initials="w">
    <w:p w14:paraId="7832B382" w14:textId="77777777" w:rsidR="006E6CAD" w:rsidRDefault="006E6CAD" w:rsidP="006E6CAD">
      <w:pPr>
        <w:pStyle w:val="CommentText"/>
      </w:pPr>
      <w:r>
        <w:rPr>
          <w:rStyle w:val="CommentReference"/>
        </w:rPr>
        <w:annotationRef/>
      </w:r>
      <w:r>
        <w:t>Given the previous discussion, this should be a mapping to data types that make sense in the JSON context</w:t>
      </w:r>
    </w:p>
  </w:comment>
  <w:comment w:id="343" w:author="walco@walkit.nl" w:date="2019-09-21T19:46:00Z" w:initials="w">
    <w:p w14:paraId="3A1CC339" w14:textId="38B5DBCE" w:rsidR="00BB7BCB" w:rsidRDefault="00BB7BCB">
      <w:pPr>
        <w:pStyle w:val="CommentText"/>
      </w:pPr>
      <w:r>
        <w:rPr>
          <w:rStyle w:val="CommentReference"/>
        </w:rPr>
        <w:annotationRef/>
      </w:r>
      <w:r>
        <w:t xml:space="preserve">Do we want to keep this? It likely limits the capabilities of the Resource Server to </w:t>
      </w:r>
      <w:proofErr w:type="gramStart"/>
      <w:r>
        <w:t>properly  audit</w:t>
      </w:r>
      <w:proofErr w:type="gramEnd"/>
      <w:r>
        <w:t xml:space="preserve"> and take access decisions.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F9C97C" w15:done="0"/>
  <w15:commentEx w15:paraId="09747F18" w15:done="0"/>
  <w15:commentEx w15:paraId="7832B382" w15:done="0"/>
  <w15:commentEx w15:paraId="3A1CC3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CB555" w16cex:dateUtc="2020-06-11T11:51:00Z"/>
  <w16cex:commentExtensible w16cex:durableId="228CB661" w16cex:dateUtc="2020-06-11T1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F9C97C" w16cid:durableId="2131058B"/>
  <w16cid:commentId w16cid:paraId="09747F18" w16cid:durableId="228CB555"/>
  <w16cid:commentId w16cid:paraId="7832B382" w16cid:durableId="228CB661"/>
  <w16cid:commentId w16cid:paraId="3A1CC339" w16cid:durableId="2130FC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70B7B" w14:textId="77777777" w:rsidR="00946480" w:rsidRDefault="00946480">
      <w:r>
        <w:separator/>
      </w:r>
    </w:p>
  </w:endnote>
  <w:endnote w:type="continuationSeparator" w:id="0">
    <w:p w14:paraId="1105A41C" w14:textId="77777777" w:rsidR="00946480" w:rsidRDefault="0094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BD176" w14:textId="77777777" w:rsidR="00BB7BCB" w:rsidRDefault="00BB7B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9F5989" w14:textId="77777777" w:rsidR="00BB7BCB" w:rsidRDefault="00BB7B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E1219" w14:textId="77777777" w:rsidR="00BB7BCB" w:rsidRDefault="00BB7BCB">
    <w:pPr>
      <w:pStyle w:val="Footer"/>
      <w:ind w:right="360"/>
    </w:pPr>
    <w:r>
      <w:t>__________________________________________________________________________</w:t>
    </w:r>
  </w:p>
  <w:p w14:paraId="495923E5" w14:textId="493324F2" w:rsidR="00BB7BCB" w:rsidRDefault="00BB7BCB" w:rsidP="00597DB2">
    <w:pPr>
      <w:pStyle w:val="Footer"/>
      <w:ind w:right="360"/>
      <w:rPr>
        <w:sz w:val="20"/>
      </w:rPr>
    </w:pPr>
    <w:bookmarkStart w:id="380" w:name="_Toc473170355"/>
    <w:r>
      <w:rPr>
        <w:sz w:val="20"/>
      </w:rPr>
      <w:t>Rev. 1.</w:t>
    </w:r>
    <w:ins w:id="381" w:author="walco@walkit.nl" w:date="2019-09-21T19:49:00Z">
      <w:r>
        <w:rPr>
          <w:sz w:val="20"/>
        </w:rPr>
        <w:t>3</w:t>
      </w:r>
    </w:ins>
    <w:del w:id="382" w:author="walco@walkit.nl" w:date="2019-09-21T19:49:00Z">
      <w:r w:rsidDel="009A3BBC">
        <w:rPr>
          <w:sz w:val="20"/>
        </w:rPr>
        <w:delText>2</w:delText>
      </w:r>
    </w:del>
    <w:r>
      <w:rPr>
        <w:sz w:val="20"/>
      </w:rPr>
      <w:t xml:space="preserve"> – </w:t>
    </w:r>
    <w:del w:id="383" w:author="walco@walkit.nl" w:date="2019-09-21T19:49:00Z">
      <w:r w:rsidDel="009A3BBC">
        <w:rPr>
          <w:sz w:val="20"/>
        </w:rPr>
        <w:delText>2015-08-31</w:delText>
      </w:r>
    </w:del>
    <w:ins w:id="384" w:author="walco@walkit.nl" w:date="2019-09-21T19:49:00Z">
      <w:r>
        <w:rPr>
          <w:sz w:val="20"/>
        </w:rPr>
        <w:t>2019-09-</w:t>
      </w:r>
    </w:ins>
    <w:ins w:id="385" w:author="walco@walkit.nl" w:date="2019-09-21T19:50:00Z">
      <w:r>
        <w:rPr>
          <w:sz w:val="20"/>
        </w:rPr>
        <w:t>21</w:t>
      </w:r>
    </w:ins>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27</w:t>
    </w:r>
    <w:r w:rsidRPr="00597DB2">
      <w:rPr>
        <w:rStyle w:val="PageNumber"/>
        <w:sz w:val="20"/>
      </w:rPr>
      <w:fldChar w:fldCharType="end"/>
    </w:r>
    <w:r>
      <w:rPr>
        <w:sz w:val="20"/>
      </w:rPr>
      <w:tab/>
      <w:t xml:space="preserve">                       Copyright © 2015: IHE International, Inc.</w:t>
    </w:r>
    <w:bookmarkEnd w:id="380"/>
  </w:p>
  <w:p w14:paraId="7BC2E7B9" w14:textId="77777777" w:rsidR="00BB7BCB" w:rsidRDefault="00BB7BC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75CFE" w14:textId="5B284765" w:rsidR="00BB7BCB" w:rsidRDefault="00BB7BCB">
    <w:pPr>
      <w:pStyle w:val="Footer"/>
      <w:jc w:val="center"/>
    </w:pPr>
    <w:r>
      <w:rPr>
        <w:sz w:val="20"/>
      </w:rPr>
      <w:t>Copyright © 2015: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8E347" w14:textId="77777777" w:rsidR="00946480" w:rsidRDefault="00946480">
      <w:r>
        <w:separator/>
      </w:r>
    </w:p>
  </w:footnote>
  <w:footnote w:type="continuationSeparator" w:id="0">
    <w:p w14:paraId="4D5856F6" w14:textId="77777777" w:rsidR="00946480" w:rsidRDefault="00946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861D5" w14:textId="77777777" w:rsidR="00BB7BCB" w:rsidRDefault="00BB7BCB">
    <w:pPr>
      <w:pStyle w:val="Header"/>
    </w:pPr>
    <w:r>
      <w:t xml:space="preserve">IHE IT Infrastructure Technical Framework Supplement – Internet User Authorization (IUA) </w:t>
    </w:r>
    <w:r>
      <w:br/>
      <w:t>______________________________________________________________________________</w:t>
    </w:r>
  </w:p>
  <w:p w14:paraId="00CDED3E" w14:textId="77777777" w:rsidR="00BB7BCB" w:rsidRDefault="00BB7BCB" w:rsidP="005B08D1">
    <w:pPr>
      <w:pStyle w:val="Header"/>
      <w:tabs>
        <w:tab w:val="clear" w:pos="4320"/>
        <w:tab w:val="clear" w:pos="8640"/>
        <w:tab w:val="left" w:pos="72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E1ED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67A74A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0EA23DA"/>
    <w:multiLevelType w:val="hybridMultilevel"/>
    <w:tmpl w:val="4042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02D97"/>
    <w:multiLevelType w:val="hybridMultilevel"/>
    <w:tmpl w:val="66DA39B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4" w15:restartNumberingAfterBreak="0">
    <w:nsid w:val="3E870FBC"/>
    <w:multiLevelType w:val="multilevel"/>
    <w:tmpl w:val="AB7C34BC"/>
    <w:lvl w:ilvl="0">
      <w:start w:val="3"/>
      <w:numFmt w:val="decimal"/>
      <w:lvlText w:val="%1"/>
      <w:lvlJc w:val="left"/>
      <w:pPr>
        <w:ind w:left="860" w:hanging="860"/>
      </w:pPr>
      <w:rPr>
        <w:rFonts w:hint="default"/>
      </w:rPr>
    </w:lvl>
    <w:lvl w:ilvl="1">
      <w:start w:val="72"/>
      <w:numFmt w:val="decimal"/>
      <w:lvlText w:val="%1.%2"/>
      <w:lvlJc w:val="left"/>
      <w:pPr>
        <w:ind w:left="860" w:hanging="860"/>
      </w:pPr>
      <w:rPr>
        <w:rFonts w:hint="default"/>
      </w:rPr>
    </w:lvl>
    <w:lvl w:ilvl="2">
      <w:start w:val="4"/>
      <w:numFmt w:val="decimal"/>
      <w:lvlText w:val="%1.%2.%3"/>
      <w:lvlJc w:val="left"/>
      <w:pPr>
        <w:ind w:left="860" w:hanging="8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17"/>
  </w:num>
  <w:num w:numId="13">
    <w:abstractNumId w:val="16"/>
  </w:num>
  <w:num w:numId="14">
    <w:abstractNumId w:val="15"/>
  </w:num>
  <w:num w:numId="15">
    <w:abstractNumId w:val="15"/>
  </w:num>
  <w:num w:numId="1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num>
  <w:num w:numId="18">
    <w:abstractNumId w:val="4"/>
  </w:num>
  <w:num w:numId="19">
    <w:abstractNumId w:val="4"/>
  </w:num>
  <w:num w:numId="20">
    <w:abstractNumId w:val="4"/>
    <w:lvlOverride w:ilvl="0">
      <w:startOverride w:val="1"/>
    </w:lvlOverride>
  </w:num>
  <w:num w:numId="21">
    <w:abstractNumId w:val="4"/>
  </w:num>
  <w:num w:numId="22">
    <w:abstractNumId w:val="4"/>
  </w:num>
  <w:num w:numId="23">
    <w:abstractNumId w:val="16"/>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num>
  <w:num w:numId="37">
    <w:abstractNumId w:val="4"/>
    <w:lvlOverride w:ilvl="0">
      <w:startOverride w:val="1"/>
    </w:lvlOverride>
  </w:num>
  <w:num w:numId="38">
    <w:abstractNumId w:val="4"/>
  </w:num>
  <w:num w:numId="39">
    <w:abstractNumId w:val="4"/>
    <w:lvlOverride w:ilvl="0">
      <w:startOverride w:val="1"/>
    </w:lvlOverride>
  </w:num>
  <w:num w:numId="40">
    <w:abstractNumId w:val="13"/>
  </w:num>
  <w:num w:numId="41">
    <w:abstractNumId w:val="16"/>
  </w:num>
  <w:num w:numId="42">
    <w:abstractNumId w:val="16"/>
  </w:num>
  <w:num w:numId="43">
    <w:abstractNumId w:val="16"/>
  </w:num>
  <w:num w:numId="44">
    <w:abstractNumId w:val="16"/>
  </w:num>
  <w:num w:numId="45">
    <w:abstractNumId w:val="16"/>
  </w:num>
  <w:num w:numId="46">
    <w:abstractNumId w:val="16"/>
  </w:num>
  <w:num w:numId="47">
    <w:abstractNumId w:val="16"/>
  </w:num>
  <w:num w:numId="48">
    <w:abstractNumId w:val="0"/>
  </w:num>
  <w:num w:numId="49">
    <w:abstractNumId w:val="14"/>
  </w:num>
  <w:num w:numId="50">
    <w:abstractNumId w:val="12"/>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alco@walkit.nl">
    <w15:presenceInfo w15:providerId="Windows Live" w15:userId="ce3e6f3ab5153f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242C"/>
    <w:rsid w:val="000030DD"/>
    <w:rsid w:val="00007B73"/>
    <w:rsid w:val="000121FB"/>
    <w:rsid w:val="000125FF"/>
    <w:rsid w:val="0001575C"/>
    <w:rsid w:val="00016690"/>
    <w:rsid w:val="00017E09"/>
    <w:rsid w:val="00020EE6"/>
    <w:rsid w:val="00021F75"/>
    <w:rsid w:val="00023A31"/>
    <w:rsid w:val="00024BCD"/>
    <w:rsid w:val="00024F72"/>
    <w:rsid w:val="00034221"/>
    <w:rsid w:val="0003438F"/>
    <w:rsid w:val="00036347"/>
    <w:rsid w:val="0004144C"/>
    <w:rsid w:val="00046E1C"/>
    <w:rsid w:val="000470A5"/>
    <w:rsid w:val="0004777A"/>
    <w:rsid w:val="000477FC"/>
    <w:rsid w:val="000514E1"/>
    <w:rsid w:val="0005577A"/>
    <w:rsid w:val="0006014C"/>
    <w:rsid w:val="00060D78"/>
    <w:rsid w:val="000622EE"/>
    <w:rsid w:val="00063CF3"/>
    <w:rsid w:val="00070137"/>
    <w:rsid w:val="00070847"/>
    <w:rsid w:val="000717A7"/>
    <w:rsid w:val="0007292A"/>
    <w:rsid w:val="0007666D"/>
    <w:rsid w:val="00077324"/>
    <w:rsid w:val="00077B26"/>
    <w:rsid w:val="00077EA0"/>
    <w:rsid w:val="000807AC"/>
    <w:rsid w:val="00081E69"/>
    <w:rsid w:val="00081EB1"/>
    <w:rsid w:val="00082F2B"/>
    <w:rsid w:val="00084EF2"/>
    <w:rsid w:val="00086751"/>
    <w:rsid w:val="00087187"/>
    <w:rsid w:val="00090160"/>
    <w:rsid w:val="00094061"/>
    <w:rsid w:val="00094C05"/>
    <w:rsid w:val="000A242E"/>
    <w:rsid w:val="000A4D79"/>
    <w:rsid w:val="000A5424"/>
    <w:rsid w:val="000A5437"/>
    <w:rsid w:val="000B0849"/>
    <w:rsid w:val="000B30FF"/>
    <w:rsid w:val="000B3584"/>
    <w:rsid w:val="000B4CA3"/>
    <w:rsid w:val="000B699D"/>
    <w:rsid w:val="000C22E8"/>
    <w:rsid w:val="000C3556"/>
    <w:rsid w:val="000C5467"/>
    <w:rsid w:val="000C6B2C"/>
    <w:rsid w:val="000D2487"/>
    <w:rsid w:val="000D6321"/>
    <w:rsid w:val="000D6E9A"/>
    <w:rsid w:val="000D6F01"/>
    <w:rsid w:val="000D711C"/>
    <w:rsid w:val="000E2CE8"/>
    <w:rsid w:val="000E6AF0"/>
    <w:rsid w:val="000F13F5"/>
    <w:rsid w:val="000F613A"/>
    <w:rsid w:val="000F6D26"/>
    <w:rsid w:val="000F7C15"/>
    <w:rsid w:val="00103B41"/>
    <w:rsid w:val="00104BE6"/>
    <w:rsid w:val="001055CB"/>
    <w:rsid w:val="0010712F"/>
    <w:rsid w:val="001115F5"/>
    <w:rsid w:val="00111CBC"/>
    <w:rsid w:val="001134EB"/>
    <w:rsid w:val="00114040"/>
    <w:rsid w:val="00115142"/>
    <w:rsid w:val="00115A0F"/>
    <w:rsid w:val="00117DD7"/>
    <w:rsid w:val="00123FD5"/>
    <w:rsid w:val="001253AA"/>
    <w:rsid w:val="00125F42"/>
    <w:rsid w:val="001263B9"/>
    <w:rsid w:val="00126A38"/>
    <w:rsid w:val="00137749"/>
    <w:rsid w:val="0014124F"/>
    <w:rsid w:val="00142483"/>
    <w:rsid w:val="0014275F"/>
    <w:rsid w:val="001439BB"/>
    <w:rsid w:val="00144B93"/>
    <w:rsid w:val="001453CC"/>
    <w:rsid w:val="00147324"/>
    <w:rsid w:val="00147A61"/>
    <w:rsid w:val="00147F29"/>
    <w:rsid w:val="00150B3C"/>
    <w:rsid w:val="00151396"/>
    <w:rsid w:val="00154B7B"/>
    <w:rsid w:val="001558DD"/>
    <w:rsid w:val="001579E7"/>
    <w:rsid w:val="001606A7"/>
    <w:rsid w:val="001622E4"/>
    <w:rsid w:val="0016666C"/>
    <w:rsid w:val="00167B95"/>
    <w:rsid w:val="00167DB7"/>
    <w:rsid w:val="00167E18"/>
    <w:rsid w:val="00170ED0"/>
    <w:rsid w:val="00171FD5"/>
    <w:rsid w:val="001759F3"/>
    <w:rsid w:val="0017698E"/>
    <w:rsid w:val="00177178"/>
    <w:rsid w:val="00186ABB"/>
    <w:rsid w:val="00186DAB"/>
    <w:rsid w:val="00187E92"/>
    <w:rsid w:val="001946F4"/>
    <w:rsid w:val="001948D6"/>
    <w:rsid w:val="0019692C"/>
    <w:rsid w:val="001A3D6C"/>
    <w:rsid w:val="001A7247"/>
    <w:rsid w:val="001A7C4C"/>
    <w:rsid w:val="001B2B50"/>
    <w:rsid w:val="001B463C"/>
    <w:rsid w:val="001B5F55"/>
    <w:rsid w:val="001C2E45"/>
    <w:rsid w:val="001C361F"/>
    <w:rsid w:val="001D0370"/>
    <w:rsid w:val="001D0E6D"/>
    <w:rsid w:val="001D1619"/>
    <w:rsid w:val="001D640F"/>
    <w:rsid w:val="001D6BB3"/>
    <w:rsid w:val="001D7638"/>
    <w:rsid w:val="001E01D1"/>
    <w:rsid w:val="001E206E"/>
    <w:rsid w:val="001E615F"/>
    <w:rsid w:val="001E62C3"/>
    <w:rsid w:val="001F2A35"/>
    <w:rsid w:val="001F2CF8"/>
    <w:rsid w:val="001F5D3F"/>
    <w:rsid w:val="001F6755"/>
    <w:rsid w:val="001F68C9"/>
    <w:rsid w:val="001F787E"/>
    <w:rsid w:val="001F7A35"/>
    <w:rsid w:val="0020207F"/>
    <w:rsid w:val="00202AC6"/>
    <w:rsid w:val="002040DD"/>
    <w:rsid w:val="0020453A"/>
    <w:rsid w:val="00205F99"/>
    <w:rsid w:val="00207571"/>
    <w:rsid w:val="00207816"/>
    <w:rsid w:val="00207868"/>
    <w:rsid w:val="00210626"/>
    <w:rsid w:val="0021093B"/>
    <w:rsid w:val="00212BE6"/>
    <w:rsid w:val="00212F40"/>
    <w:rsid w:val="00215FBF"/>
    <w:rsid w:val="002173E6"/>
    <w:rsid w:val="00221AC2"/>
    <w:rsid w:val="0022261E"/>
    <w:rsid w:val="0022352C"/>
    <w:rsid w:val="002272A6"/>
    <w:rsid w:val="002322FF"/>
    <w:rsid w:val="002349EA"/>
    <w:rsid w:val="00234BE4"/>
    <w:rsid w:val="0023732B"/>
    <w:rsid w:val="00250A37"/>
    <w:rsid w:val="0025335F"/>
    <w:rsid w:val="00253B7F"/>
    <w:rsid w:val="00255462"/>
    <w:rsid w:val="00255821"/>
    <w:rsid w:val="00256665"/>
    <w:rsid w:val="002617DE"/>
    <w:rsid w:val="002670D2"/>
    <w:rsid w:val="00270EBB"/>
    <w:rsid w:val="002711CC"/>
    <w:rsid w:val="00272440"/>
    <w:rsid w:val="002725C4"/>
    <w:rsid w:val="002756A6"/>
    <w:rsid w:val="00286433"/>
    <w:rsid w:val="002869E8"/>
    <w:rsid w:val="00291725"/>
    <w:rsid w:val="002919B3"/>
    <w:rsid w:val="00292E60"/>
    <w:rsid w:val="00293CF1"/>
    <w:rsid w:val="002942E7"/>
    <w:rsid w:val="002A2390"/>
    <w:rsid w:val="002A4C2E"/>
    <w:rsid w:val="002A6299"/>
    <w:rsid w:val="002B27C1"/>
    <w:rsid w:val="002B4844"/>
    <w:rsid w:val="002B5B55"/>
    <w:rsid w:val="002D5B69"/>
    <w:rsid w:val="002E44D2"/>
    <w:rsid w:val="002F051F"/>
    <w:rsid w:val="002F076A"/>
    <w:rsid w:val="003019E1"/>
    <w:rsid w:val="00303E20"/>
    <w:rsid w:val="00313EF9"/>
    <w:rsid w:val="00316247"/>
    <w:rsid w:val="00316A49"/>
    <w:rsid w:val="0032060B"/>
    <w:rsid w:val="00320AD4"/>
    <w:rsid w:val="00323461"/>
    <w:rsid w:val="0032600B"/>
    <w:rsid w:val="00326446"/>
    <w:rsid w:val="00330844"/>
    <w:rsid w:val="003323F2"/>
    <w:rsid w:val="0033321D"/>
    <w:rsid w:val="00333317"/>
    <w:rsid w:val="00335554"/>
    <w:rsid w:val="00335785"/>
    <w:rsid w:val="003368EF"/>
    <w:rsid w:val="003375BB"/>
    <w:rsid w:val="003375FD"/>
    <w:rsid w:val="00340176"/>
    <w:rsid w:val="003432DC"/>
    <w:rsid w:val="00346314"/>
    <w:rsid w:val="00346BB8"/>
    <w:rsid w:val="00352784"/>
    <w:rsid w:val="003532C9"/>
    <w:rsid w:val="00356306"/>
    <w:rsid w:val="003577C8"/>
    <w:rsid w:val="003579DA"/>
    <w:rsid w:val="003601D3"/>
    <w:rsid w:val="003602DC"/>
    <w:rsid w:val="00361F12"/>
    <w:rsid w:val="00363069"/>
    <w:rsid w:val="003651D9"/>
    <w:rsid w:val="00365E38"/>
    <w:rsid w:val="00366ECF"/>
    <w:rsid w:val="00370B52"/>
    <w:rsid w:val="003727A0"/>
    <w:rsid w:val="0037401F"/>
    <w:rsid w:val="00374B3E"/>
    <w:rsid w:val="003830F4"/>
    <w:rsid w:val="0038418D"/>
    <w:rsid w:val="0038429E"/>
    <w:rsid w:val="0038452E"/>
    <w:rsid w:val="0038750A"/>
    <w:rsid w:val="0038755E"/>
    <w:rsid w:val="003921A0"/>
    <w:rsid w:val="003A09FE"/>
    <w:rsid w:val="003B1068"/>
    <w:rsid w:val="003B2A2B"/>
    <w:rsid w:val="003B40CC"/>
    <w:rsid w:val="003B70A2"/>
    <w:rsid w:val="003C2A0F"/>
    <w:rsid w:val="003C6A75"/>
    <w:rsid w:val="003D19E0"/>
    <w:rsid w:val="003D24EE"/>
    <w:rsid w:val="003D5A68"/>
    <w:rsid w:val="003E5C68"/>
    <w:rsid w:val="003F0805"/>
    <w:rsid w:val="003F252B"/>
    <w:rsid w:val="003F3520"/>
    <w:rsid w:val="003F3E4A"/>
    <w:rsid w:val="003F4C05"/>
    <w:rsid w:val="003F7141"/>
    <w:rsid w:val="00400670"/>
    <w:rsid w:val="00403490"/>
    <w:rsid w:val="004046B6"/>
    <w:rsid w:val="004070FB"/>
    <w:rsid w:val="004103F6"/>
    <w:rsid w:val="00410D6B"/>
    <w:rsid w:val="00412649"/>
    <w:rsid w:val="00414B2A"/>
    <w:rsid w:val="00415432"/>
    <w:rsid w:val="00417A70"/>
    <w:rsid w:val="00420489"/>
    <w:rsid w:val="004225C9"/>
    <w:rsid w:val="00431DA8"/>
    <w:rsid w:val="00431F9C"/>
    <w:rsid w:val="004347B2"/>
    <w:rsid w:val="0043514A"/>
    <w:rsid w:val="00436599"/>
    <w:rsid w:val="004424C6"/>
    <w:rsid w:val="00442BE3"/>
    <w:rsid w:val="0044310A"/>
    <w:rsid w:val="00444100"/>
    <w:rsid w:val="00444CFC"/>
    <w:rsid w:val="00445D2F"/>
    <w:rsid w:val="00447451"/>
    <w:rsid w:val="00453371"/>
    <w:rsid w:val="0045356C"/>
    <w:rsid w:val="004537F9"/>
    <w:rsid w:val="004541CC"/>
    <w:rsid w:val="00454B17"/>
    <w:rsid w:val="00457DDC"/>
    <w:rsid w:val="004615BB"/>
    <w:rsid w:val="00461A12"/>
    <w:rsid w:val="004651FC"/>
    <w:rsid w:val="00472402"/>
    <w:rsid w:val="004809A3"/>
    <w:rsid w:val="004818E8"/>
    <w:rsid w:val="00482DC2"/>
    <w:rsid w:val="004845CE"/>
    <w:rsid w:val="0049101B"/>
    <w:rsid w:val="00494DE6"/>
    <w:rsid w:val="0049507E"/>
    <w:rsid w:val="004956FD"/>
    <w:rsid w:val="0049799C"/>
    <w:rsid w:val="004A0830"/>
    <w:rsid w:val="004A170E"/>
    <w:rsid w:val="004A7D5B"/>
    <w:rsid w:val="004B387F"/>
    <w:rsid w:val="004B441D"/>
    <w:rsid w:val="004B4EF3"/>
    <w:rsid w:val="004B576F"/>
    <w:rsid w:val="004B7094"/>
    <w:rsid w:val="004C10B4"/>
    <w:rsid w:val="004D339F"/>
    <w:rsid w:val="004D3602"/>
    <w:rsid w:val="004D68CC"/>
    <w:rsid w:val="004D69C3"/>
    <w:rsid w:val="004D6C45"/>
    <w:rsid w:val="004D71CC"/>
    <w:rsid w:val="004E05CC"/>
    <w:rsid w:val="004E520F"/>
    <w:rsid w:val="004F0B77"/>
    <w:rsid w:val="004F1713"/>
    <w:rsid w:val="004F3499"/>
    <w:rsid w:val="004F5211"/>
    <w:rsid w:val="004F7C05"/>
    <w:rsid w:val="00501585"/>
    <w:rsid w:val="00503AE1"/>
    <w:rsid w:val="0050674C"/>
    <w:rsid w:val="00506C22"/>
    <w:rsid w:val="00510062"/>
    <w:rsid w:val="00513057"/>
    <w:rsid w:val="0051630D"/>
    <w:rsid w:val="00516D6D"/>
    <w:rsid w:val="00522681"/>
    <w:rsid w:val="00522F40"/>
    <w:rsid w:val="00523C5F"/>
    <w:rsid w:val="00527E54"/>
    <w:rsid w:val="005339EE"/>
    <w:rsid w:val="005341F0"/>
    <w:rsid w:val="005360E4"/>
    <w:rsid w:val="005410F9"/>
    <w:rsid w:val="005416D9"/>
    <w:rsid w:val="00541EA5"/>
    <w:rsid w:val="00543FFB"/>
    <w:rsid w:val="0054524C"/>
    <w:rsid w:val="00550743"/>
    <w:rsid w:val="00550E7E"/>
    <w:rsid w:val="00556E6C"/>
    <w:rsid w:val="00557E70"/>
    <w:rsid w:val="00563409"/>
    <w:rsid w:val="005672A9"/>
    <w:rsid w:val="00570B52"/>
    <w:rsid w:val="00572031"/>
    <w:rsid w:val="00573102"/>
    <w:rsid w:val="0057785F"/>
    <w:rsid w:val="00581165"/>
    <w:rsid w:val="00581829"/>
    <w:rsid w:val="00585DA2"/>
    <w:rsid w:val="0059429A"/>
    <w:rsid w:val="005942AE"/>
    <w:rsid w:val="00594882"/>
    <w:rsid w:val="00597DB2"/>
    <w:rsid w:val="005A4140"/>
    <w:rsid w:val="005A65D9"/>
    <w:rsid w:val="005B08D1"/>
    <w:rsid w:val="005B5C92"/>
    <w:rsid w:val="005B70C2"/>
    <w:rsid w:val="005B72F3"/>
    <w:rsid w:val="005B7318"/>
    <w:rsid w:val="005B7BFB"/>
    <w:rsid w:val="005C50BF"/>
    <w:rsid w:val="005C5E28"/>
    <w:rsid w:val="005D1F91"/>
    <w:rsid w:val="005D4F72"/>
    <w:rsid w:val="005D6104"/>
    <w:rsid w:val="005D6176"/>
    <w:rsid w:val="005E066D"/>
    <w:rsid w:val="005E07F9"/>
    <w:rsid w:val="005E3EFD"/>
    <w:rsid w:val="005E63F6"/>
    <w:rsid w:val="005E79B3"/>
    <w:rsid w:val="005F1AC1"/>
    <w:rsid w:val="005F2045"/>
    <w:rsid w:val="005F21E7"/>
    <w:rsid w:val="005F3FB5"/>
    <w:rsid w:val="005F4840"/>
    <w:rsid w:val="005F4C3E"/>
    <w:rsid w:val="005F7692"/>
    <w:rsid w:val="00600EC6"/>
    <w:rsid w:val="006014F8"/>
    <w:rsid w:val="0060287D"/>
    <w:rsid w:val="00603ED5"/>
    <w:rsid w:val="006063E9"/>
    <w:rsid w:val="00607494"/>
    <w:rsid w:val="00607529"/>
    <w:rsid w:val="006106AB"/>
    <w:rsid w:val="006108DC"/>
    <w:rsid w:val="006116E2"/>
    <w:rsid w:val="006120C4"/>
    <w:rsid w:val="00613604"/>
    <w:rsid w:val="00613C53"/>
    <w:rsid w:val="00615035"/>
    <w:rsid w:val="006212D6"/>
    <w:rsid w:val="00621D8A"/>
    <w:rsid w:val="00622099"/>
    <w:rsid w:val="00622D31"/>
    <w:rsid w:val="00624C0C"/>
    <w:rsid w:val="00625D23"/>
    <w:rsid w:val="00626194"/>
    <w:rsid w:val="006263EA"/>
    <w:rsid w:val="00626D1D"/>
    <w:rsid w:val="00626E19"/>
    <w:rsid w:val="00630A9D"/>
    <w:rsid w:val="00630C57"/>
    <w:rsid w:val="00630F33"/>
    <w:rsid w:val="006360B8"/>
    <w:rsid w:val="00644FC1"/>
    <w:rsid w:val="006512F0"/>
    <w:rsid w:val="006514EA"/>
    <w:rsid w:val="00654CE1"/>
    <w:rsid w:val="006558AC"/>
    <w:rsid w:val="00656A6B"/>
    <w:rsid w:val="00662893"/>
    <w:rsid w:val="00663624"/>
    <w:rsid w:val="00664387"/>
    <w:rsid w:val="00665A0A"/>
    <w:rsid w:val="00665D8F"/>
    <w:rsid w:val="00670344"/>
    <w:rsid w:val="00672C39"/>
    <w:rsid w:val="006738EB"/>
    <w:rsid w:val="00673C60"/>
    <w:rsid w:val="00680648"/>
    <w:rsid w:val="00680A0D"/>
    <w:rsid w:val="00682040"/>
    <w:rsid w:val="006825E1"/>
    <w:rsid w:val="00683512"/>
    <w:rsid w:val="0068355D"/>
    <w:rsid w:val="00692B37"/>
    <w:rsid w:val="00694160"/>
    <w:rsid w:val="006953EF"/>
    <w:rsid w:val="006A2A74"/>
    <w:rsid w:val="006A3098"/>
    <w:rsid w:val="006A4160"/>
    <w:rsid w:val="006B01E4"/>
    <w:rsid w:val="006B2C64"/>
    <w:rsid w:val="006B7354"/>
    <w:rsid w:val="006B7ABF"/>
    <w:rsid w:val="006C242B"/>
    <w:rsid w:val="006C2827"/>
    <w:rsid w:val="006C2C14"/>
    <w:rsid w:val="006C371A"/>
    <w:rsid w:val="006C7E2C"/>
    <w:rsid w:val="006D0392"/>
    <w:rsid w:val="006D13B9"/>
    <w:rsid w:val="006D4881"/>
    <w:rsid w:val="006D5284"/>
    <w:rsid w:val="006D768F"/>
    <w:rsid w:val="006E163F"/>
    <w:rsid w:val="006E1CE3"/>
    <w:rsid w:val="006E5767"/>
    <w:rsid w:val="006E6CAD"/>
    <w:rsid w:val="00700E2E"/>
    <w:rsid w:val="00701B3A"/>
    <w:rsid w:val="0070762D"/>
    <w:rsid w:val="007103D8"/>
    <w:rsid w:val="00712AE6"/>
    <w:rsid w:val="0071309E"/>
    <w:rsid w:val="0071555B"/>
    <w:rsid w:val="007160BE"/>
    <w:rsid w:val="007205F1"/>
    <w:rsid w:val="00723DAF"/>
    <w:rsid w:val="007251A4"/>
    <w:rsid w:val="00730626"/>
    <w:rsid w:val="00730E16"/>
    <w:rsid w:val="007400C4"/>
    <w:rsid w:val="00741275"/>
    <w:rsid w:val="007423E6"/>
    <w:rsid w:val="007438DE"/>
    <w:rsid w:val="00746A3D"/>
    <w:rsid w:val="00747676"/>
    <w:rsid w:val="007479B6"/>
    <w:rsid w:val="00747A21"/>
    <w:rsid w:val="00747E7C"/>
    <w:rsid w:val="00750CD1"/>
    <w:rsid w:val="00760BB0"/>
    <w:rsid w:val="00761469"/>
    <w:rsid w:val="00767053"/>
    <w:rsid w:val="00772708"/>
    <w:rsid w:val="00774B6B"/>
    <w:rsid w:val="00775DF9"/>
    <w:rsid w:val="00775EAB"/>
    <w:rsid w:val="007773C8"/>
    <w:rsid w:val="0078063E"/>
    <w:rsid w:val="007824BF"/>
    <w:rsid w:val="00782AE0"/>
    <w:rsid w:val="0078336F"/>
    <w:rsid w:val="0078349B"/>
    <w:rsid w:val="00787B2D"/>
    <w:rsid w:val="00787FCB"/>
    <w:rsid w:val="007922ED"/>
    <w:rsid w:val="00794C62"/>
    <w:rsid w:val="007A51E3"/>
    <w:rsid w:val="007A5635"/>
    <w:rsid w:val="007A676E"/>
    <w:rsid w:val="007A7BF7"/>
    <w:rsid w:val="007B331F"/>
    <w:rsid w:val="007B44B7"/>
    <w:rsid w:val="007B64E0"/>
    <w:rsid w:val="007C1AAC"/>
    <w:rsid w:val="007C3E9A"/>
    <w:rsid w:val="007C51BF"/>
    <w:rsid w:val="007C5673"/>
    <w:rsid w:val="007D1847"/>
    <w:rsid w:val="007D2C3E"/>
    <w:rsid w:val="007D2E90"/>
    <w:rsid w:val="007D3704"/>
    <w:rsid w:val="007D724B"/>
    <w:rsid w:val="007E10C5"/>
    <w:rsid w:val="007E29EE"/>
    <w:rsid w:val="007E5B51"/>
    <w:rsid w:val="007F112D"/>
    <w:rsid w:val="007F5FE6"/>
    <w:rsid w:val="007F636B"/>
    <w:rsid w:val="007F771A"/>
    <w:rsid w:val="007F7801"/>
    <w:rsid w:val="00800385"/>
    <w:rsid w:val="00802F29"/>
    <w:rsid w:val="00803E2D"/>
    <w:rsid w:val="008044D0"/>
    <w:rsid w:val="008067DF"/>
    <w:rsid w:val="00807D8C"/>
    <w:rsid w:val="008100FF"/>
    <w:rsid w:val="00811753"/>
    <w:rsid w:val="0081320A"/>
    <w:rsid w:val="00815E51"/>
    <w:rsid w:val="008249A2"/>
    <w:rsid w:val="0082552C"/>
    <w:rsid w:val="00825642"/>
    <w:rsid w:val="00830E0E"/>
    <w:rsid w:val="00831FF5"/>
    <w:rsid w:val="00833045"/>
    <w:rsid w:val="008341AE"/>
    <w:rsid w:val="00834DF7"/>
    <w:rsid w:val="008358E5"/>
    <w:rsid w:val="00836F8A"/>
    <w:rsid w:val="008413B1"/>
    <w:rsid w:val="00841D55"/>
    <w:rsid w:val="00842B9F"/>
    <w:rsid w:val="00843B52"/>
    <w:rsid w:val="008452AF"/>
    <w:rsid w:val="00847068"/>
    <w:rsid w:val="00855EDF"/>
    <w:rsid w:val="0085763E"/>
    <w:rsid w:val="008608EF"/>
    <w:rsid w:val="008616CB"/>
    <w:rsid w:val="0086353F"/>
    <w:rsid w:val="00863C8B"/>
    <w:rsid w:val="00865616"/>
    <w:rsid w:val="00865DF9"/>
    <w:rsid w:val="00866192"/>
    <w:rsid w:val="00870306"/>
    <w:rsid w:val="00871613"/>
    <w:rsid w:val="008730B4"/>
    <w:rsid w:val="00875076"/>
    <w:rsid w:val="00875BFD"/>
    <w:rsid w:val="0087736A"/>
    <w:rsid w:val="00885ABD"/>
    <w:rsid w:val="008875D5"/>
    <w:rsid w:val="00887E40"/>
    <w:rsid w:val="008A18D8"/>
    <w:rsid w:val="008A1BB2"/>
    <w:rsid w:val="008A3FD2"/>
    <w:rsid w:val="008A50DB"/>
    <w:rsid w:val="008A65BE"/>
    <w:rsid w:val="008B2F11"/>
    <w:rsid w:val="008B53CB"/>
    <w:rsid w:val="008B5D7E"/>
    <w:rsid w:val="008B620B"/>
    <w:rsid w:val="008B6391"/>
    <w:rsid w:val="008C1766"/>
    <w:rsid w:val="008C57EC"/>
    <w:rsid w:val="008D052D"/>
    <w:rsid w:val="008D0BA0"/>
    <w:rsid w:val="008D17FF"/>
    <w:rsid w:val="008D45BC"/>
    <w:rsid w:val="008D7044"/>
    <w:rsid w:val="008D7642"/>
    <w:rsid w:val="008E0275"/>
    <w:rsid w:val="008E194F"/>
    <w:rsid w:val="008E1E6F"/>
    <w:rsid w:val="008E2B5E"/>
    <w:rsid w:val="008E31B2"/>
    <w:rsid w:val="008E336E"/>
    <w:rsid w:val="008E3F6C"/>
    <w:rsid w:val="008E441F"/>
    <w:rsid w:val="008E5740"/>
    <w:rsid w:val="008E5F69"/>
    <w:rsid w:val="008F26AB"/>
    <w:rsid w:val="008F2CEC"/>
    <w:rsid w:val="008F78D2"/>
    <w:rsid w:val="008F7DB5"/>
    <w:rsid w:val="00907134"/>
    <w:rsid w:val="00910E03"/>
    <w:rsid w:val="009110DA"/>
    <w:rsid w:val="00914999"/>
    <w:rsid w:val="00922416"/>
    <w:rsid w:val="00925E64"/>
    <w:rsid w:val="009268F6"/>
    <w:rsid w:val="00933C9A"/>
    <w:rsid w:val="00934D96"/>
    <w:rsid w:val="009406A5"/>
    <w:rsid w:val="00940FC7"/>
    <w:rsid w:val="009429FB"/>
    <w:rsid w:val="00942C38"/>
    <w:rsid w:val="009438EF"/>
    <w:rsid w:val="009445F2"/>
    <w:rsid w:val="00946480"/>
    <w:rsid w:val="00951702"/>
    <w:rsid w:val="0095196C"/>
    <w:rsid w:val="00951F63"/>
    <w:rsid w:val="0095298A"/>
    <w:rsid w:val="00953CFC"/>
    <w:rsid w:val="009543FC"/>
    <w:rsid w:val="0095594C"/>
    <w:rsid w:val="00955CD4"/>
    <w:rsid w:val="00956966"/>
    <w:rsid w:val="00956B55"/>
    <w:rsid w:val="009612F6"/>
    <w:rsid w:val="00966AC0"/>
    <w:rsid w:val="00967B49"/>
    <w:rsid w:val="009742B4"/>
    <w:rsid w:val="0097454A"/>
    <w:rsid w:val="00975307"/>
    <w:rsid w:val="009813A1"/>
    <w:rsid w:val="00982AB7"/>
    <w:rsid w:val="00983131"/>
    <w:rsid w:val="00983C65"/>
    <w:rsid w:val="009843EF"/>
    <w:rsid w:val="00985B67"/>
    <w:rsid w:val="009903C2"/>
    <w:rsid w:val="00991D63"/>
    <w:rsid w:val="00993FF5"/>
    <w:rsid w:val="00996894"/>
    <w:rsid w:val="00996A03"/>
    <w:rsid w:val="009A1E4F"/>
    <w:rsid w:val="009A1E66"/>
    <w:rsid w:val="009A205E"/>
    <w:rsid w:val="009A271F"/>
    <w:rsid w:val="009A3BBC"/>
    <w:rsid w:val="009A3C86"/>
    <w:rsid w:val="009B048D"/>
    <w:rsid w:val="009B55E5"/>
    <w:rsid w:val="009C10D5"/>
    <w:rsid w:val="009C19F0"/>
    <w:rsid w:val="009C2008"/>
    <w:rsid w:val="009C3DF5"/>
    <w:rsid w:val="009C6269"/>
    <w:rsid w:val="009C6F21"/>
    <w:rsid w:val="009D0CDF"/>
    <w:rsid w:val="009D107B"/>
    <w:rsid w:val="009D125C"/>
    <w:rsid w:val="009D2A49"/>
    <w:rsid w:val="009D59F9"/>
    <w:rsid w:val="009D6A32"/>
    <w:rsid w:val="009E34B7"/>
    <w:rsid w:val="009F3200"/>
    <w:rsid w:val="009F32C5"/>
    <w:rsid w:val="009F5CF4"/>
    <w:rsid w:val="00A017C1"/>
    <w:rsid w:val="00A0309A"/>
    <w:rsid w:val="00A05A12"/>
    <w:rsid w:val="00A06FF3"/>
    <w:rsid w:val="00A106E1"/>
    <w:rsid w:val="00A11DDB"/>
    <w:rsid w:val="00A174B6"/>
    <w:rsid w:val="00A177D5"/>
    <w:rsid w:val="00A23689"/>
    <w:rsid w:val="00A23AC9"/>
    <w:rsid w:val="00A263E3"/>
    <w:rsid w:val="00A30BDA"/>
    <w:rsid w:val="00A322F4"/>
    <w:rsid w:val="00A34B6C"/>
    <w:rsid w:val="00A42056"/>
    <w:rsid w:val="00A4353E"/>
    <w:rsid w:val="00A43E92"/>
    <w:rsid w:val="00A45C96"/>
    <w:rsid w:val="00A5617E"/>
    <w:rsid w:val="00A5645C"/>
    <w:rsid w:val="00A621B9"/>
    <w:rsid w:val="00A662E8"/>
    <w:rsid w:val="00A66F91"/>
    <w:rsid w:val="00A72A21"/>
    <w:rsid w:val="00A773A9"/>
    <w:rsid w:val="00A777AE"/>
    <w:rsid w:val="00A81A7C"/>
    <w:rsid w:val="00A83D66"/>
    <w:rsid w:val="00A850FD"/>
    <w:rsid w:val="00A85861"/>
    <w:rsid w:val="00A875FF"/>
    <w:rsid w:val="00A90BD5"/>
    <w:rsid w:val="00A910E1"/>
    <w:rsid w:val="00A96661"/>
    <w:rsid w:val="00A96BD4"/>
    <w:rsid w:val="00A9751B"/>
    <w:rsid w:val="00AA103E"/>
    <w:rsid w:val="00AA125C"/>
    <w:rsid w:val="00AA25B0"/>
    <w:rsid w:val="00AA6486"/>
    <w:rsid w:val="00AA684E"/>
    <w:rsid w:val="00AA69C0"/>
    <w:rsid w:val="00AC03B0"/>
    <w:rsid w:val="00AC3301"/>
    <w:rsid w:val="00AC609B"/>
    <w:rsid w:val="00AC771E"/>
    <w:rsid w:val="00AC7C88"/>
    <w:rsid w:val="00AD069D"/>
    <w:rsid w:val="00AD08C1"/>
    <w:rsid w:val="00AD2170"/>
    <w:rsid w:val="00AD2AE2"/>
    <w:rsid w:val="00AD2FBE"/>
    <w:rsid w:val="00AD3EA6"/>
    <w:rsid w:val="00AE4AED"/>
    <w:rsid w:val="00AE63DA"/>
    <w:rsid w:val="00AE6B19"/>
    <w:rsid w:val="00AE7256"/>
    <w:rsid w:val="00AE72C0"/>
    <w:rsid w:val="00AE73A6"/>
    <w:rsid w:val="00AF0095"/>
    <w:rsid w:val="00AF3332"/>
    <w:rsid w:val="00AF472E"/>
    <w:rsid w:val="00AF7069"/>
    <w:rsid w:val="00B03C08"/>
    <w:rsid w:val="00B04C9D"/>
    <w:rsid w:val="00B072B1"/>
    <w:rsid w:val="00B074FD"/>
    <w:rsid w:val="00B10105"/>
    <w:rsid w:val="00B1044B"/>
    <w:rsid w:val="00B10DCE"/>
    <w:rsid w:val="00B1148B"/>
    <w:rsid w:val="00B146A5"/>
    <w:rsid w:val="00B15A1D"/>
    <w:rsid w:val="00B15D8F"/>
    <w:rsid w:val="00B15E9B"/>
    <w:rsid w:val="00B17C77"/>
    <w:rsid w:val="00B202C6"/>
    <w:rsid w:val="00B203DA"/>
    <w:rsid w:val="00B2060D"/>
    <w:rsid w:val="00B233F1"/>
    <w:rsid w:val="00B24019"/>
    <w:rsid w:val="00B25974"/>
    <w:rsid w:val="00B275B5"/>
    <w:rsid w:val="00B3238C"/>
    <w:rsid w:val="00B34FD8"/>
    <w:rsid w:val="00B35749"/>
    <w:rsid w:val="00B403E4"/>
    <w:rsid w:val="00B43198"/>
    <w:rsid w:val="00B444CD"/>
    <w:rsid w:val="00B44B4B"/>
    <w:rsid w:val="00B4798B"/>
    <w:rsid w:val="00B541EC"/>
    <w:rsid w:val="00B547A4"/>
    <w:rsid w:val="00B54F46"/>
    <w:rsid w:val="00B55350"/>
    <w:rsid w:val="00B557DE"/>
    <w:rsid w:val="00B63902"/>
    <w:rsid w:val="00B63B69"/>
    <w:rsid w:val="00B65E96"/>
    <w:rsid w:val="00B7582C"/>
    <w:rsid w:val="00B82D84"/>
    <w:rsid w:val="00B84D95"/>
    <w:rsid w:val="00B8586D"/>
    <w:rsid w:val="00B86332"/>
    <w:rsid w:val="00B8649E"/>
    <w:rsid w:val="00B87220"/>
    <w:rsid w:val="00B92E9F"/>
    <w:rsid w:val="00B92EA1"/>
    <w:rsid w:val="00B9303B"/>
    <w:rsid w:val="00B9308F"/>
    <w:rsid w:val="00B9350B"/>
    <w:rsid w:val="00B94919"/>
    <w:rsid w:val="00B965FD"/>
    <w:rsid w:val="00BA106D"/>
    <w:rsid w:val="00BA1337"/>
    <w:rsid w:val="00BA1A91"/>
    <w:rsid w:val="00BA437B"/>
    <w:rsid w:val="00BA4A87"/>
    <w:rsid w:val="00BB62C0"/>
    <w:rsid w:val="00BB65D8"/>
    <w:rsid w:val="00BB6AAC"/>
    <w:rsid w:val="00BB74AF"/>
    <w:rsid w:val="00BB76BC"/>
    <w:rsid w:val="00BB7BCB"/>
    <w:rsid w:val="00BB7C0C"/>
    <w:rsid w:val="00BC051D"/>
    <w:rsid w:val="00BC3E9F"/>
    <w:rsid w:val="00BC6EDE"/>
    <w:rsid w:val="00BC7584"/>
    <w:rsid w:val="00BD3132"/>
    <w:rsid w:val="00BD50E5"/>
    <w:rsid w:val="00BD6767"/>
    <w:rsid w:val="00BD75F8"/>
    <w:rsid w:val="00BE1308"/>
    <w:rsid w:val="00BE39EE"/>
    <w:rsid w:val="00BE5916"/>
    <w:rsid w:val="00BE63A7"/>
    <w:rsid w:val="00BE7582"/>
    <w:rsid w:val="00BF2986"/>
    <w:rsid w:val="00C0135D"/>
    <w:rsid w:val="00C0356B"/>
    <w:rsid w:val="00C05CCE"/>
    <w:rsid w:val="00C06283"/>
    <w:rsid w:val="00C1037F"/>
    <w:rsid w:val="00C10561"/>
    <w:rsid w:val="00C15881"/>
    <w:rsid w:val="00C158E0"/>
    <w:rsid w:val="00C16F09"/>
    <w:rsid w:val="00C20EFF"/>
    <w:rsid w:val="00C242C3"/>
    <w:rsid w:val="00C250ED"/>
    <w:rsid w:val="00C269FC"/>
    <w:rsid w:val="00C26E7C"/>
    <w:rsid w:val="00C31E55"/>
    <w:rsid w:val="00C32596"/>
    <w:rsid w:val="00C3617A"/>
    <w:rsid w:val="00C37918"/>
    <w:rsid w:val="00C412AE"/>
    <w:rsid w:val="00C4249B"/>
    <w:rsid w:val="00C42C6C"/>
    <w:rsid w:val="00C43A48"/>
    <w:rsid w:val="00C45949"/>
    <w:rsid w:val="00C50EED"/>
    <w:rsid w:val="00C512AA"/>
    <w:rsid w:val="00C536E4"/>
    <w:rsid w:val="00C539AD"/>
    <w:rsid w:val="00C56183"/>
    <w:rsid w:val="00C60F4D"/>
    <w:rsid w:val="00C61586"/>
    <w:rsid w:val="00C62E65"/>
    <w:rsid w:val="00C63D7E"/>
    <w:rsid w:val="00C63EFD"/>
    <w:rsid w:val="00C644D7"/>
    <w:rsid w:val="00C661A4"/>
    <w:rsid w:val="00C666BB"/>
    <w:rsid w:val="00C6772C"/>
    <w:rsid w:val="00C71FDB"/>
    <w:rsid w:val="00C75E6D"/>
    <w:rsid w:val="00C7717D"/>
    <w:rsid w:val="00C82ED4"/>
    <w:rsid w:val="00C83F0F"/>
    <w:rsid w:val="00C84FF0"/>
    <w:rsid w:val="00C86A4B"/>
    <w:rsid w:val="00C90E92"/>
    <w:rsid w:val="00C940A2"/>
    <w:rsid w:val="00C969FE"/>
    <w:rsid w:val="00CA04F0"/>
    <w:rsid w:val="00CA175A"/>
    <w:rsid w:val="00CA2128"/>
    <w:rsid w:val="00CA259B"/>
    <w:rsid w:val="00CB0849"/>
    <w:rsid w:val="00CB35B5"/>
    <w:rsid w:val="00CC0A62"/>
    <w:rsid w:val="00CC12EA"/>
    <w:rsid w:val="00CC4EA3"/>
    <w:rsid w:val="00CC59A9"/>
    <w:rsid w:val="00CC6D50"/>
    <w:rsid w:val="00CD0290"/>
    <w:rsid w:val="00CD0A74"/>
    <w:rsid w:val="00CD44D7"/>
    <w:rsid w:val="00CD4D46"/>
    <w:rsid w:val="00CD61EF"/>
    <w:rsid w:val="00CD6EB7"/>
    <w:rsid w:val="00CE0AA5"/>
    <w:rsid w:val="00CE2A56"/>
    <w:rsid w:val="00CE50E5"/>
    <w:rsid w:val="00CE5E05"/>
    <w:rsid w:val="00CF283F"/>
    <w:rsid w:val="00CF466F"/>
    <w:rsid w:val="00CF508D"/>
    <w:rsid w:val="00CF6439"/>
    <w:rsid w:val="00D01E92"/>
    <w:rsid w:val="00D0225B"/>
    <w:rsid w:val="00D05627"/>
    <w:rsid w:val="00D05B7C"/>
    <w:rsid w:val="00D07411"/>
    <w:rsid w:val="00D10B79"/>
    <w:rsid w:val="00D1618A"/>
    <w:rsid w:val="00D16478"/>
    <w:rsid w:val="00D17C49"/>
    <w:rsid w:val="00D22973"/>
    <w:rsid w:val="00D22DE2"/>
    <w:rsid w:val="00D22E34"/>
    <w:rsid w:val="00D22EB7"/>
    <w:rsid w:val="00D250A2"/>
    <w:rsid w:val="00D34A9F"/>
    <w:rsid w:val="00D34E63"/>
    <w:rsid w:val="00D356AD"/>
    <w:rsid w:val="00D35F24"/>
    <w:rsid w:val="00D40905"/>
    <w:rsid w:val="00D422BB"/>
    <w:rsid w:val="00D42ED8"/>
    <w:rsid w:val="00D439FF"/>
    <w:rsid w:val="00D470CC"/>
    <w:rsid w:val="00D51A38"/>
    <w:rsid w:val="00D55117"/>
    <w:rsid w:val="00D5643C"/>
    <w:rsid w:val="00D609FE"/>
    <w:rsid w:val="00D60F27"/>
    <w:rsid w:val="00D62CEC"/>
    <w:rsid w:val="00D70D2F"/>
    <w:rsid w:val="00D7209C"/>
    <w:rsid w:val="00D744E6"/>
    <w:rsid w:val="00D85A7B"/>
    <w:rsid w:val="00D91791"/>
    <w:rsid w:val="00D91815"/>
    <w:rsid w:val="00D9518A"/>
    <w:rsid w:val="00D959BD"/>
    <w:rsid w:val="00DA1854"/>
    <w:rsid w:val="00DA2C5F"/>
    <w:rsid w:val="00DA3285"/>
    <w:rsid w:val="00DA566D"/>
    <w:rsid w:val="00DA7FE0"/>
    <w:rsid w:val="00DB186B"/>
    <w:rsid w:val="00DB4DD0"/>
    <w:rsid w:val="00DB5500"/>
    <w:rsid w:val="00DB5C1E"/>
    <w:rsid w:val="00DC5581"/>
    <w:rsid w:val="00DC5891"/>
    <w:rsid w:val="00DC5F50"/>
    <w:rsid w:val="00DD13DB"/>
    <w:rsid w:val="00DD25AA"/>
    <w:rsid w:val="00DD2C74"/>
    <w:rsid w:val="00DD449D"/>
    <w:rsid w:val="00DD4D5A"/>
    <w:rsid w:val="00DD58E9"/>
    <w:rsid w:val="00DE0504"/>
    <w:rsid w:val="00DE3F6C"/>
    <w:rsid w:val="00DE6D6A"/>
    <w:rsid w:val="00DE7269"/>
    <w:rsid w:val="00DF0397"/>
    <w:rsid w:val="00DF683C"/>
    <w:rsid w:val="00DF769E"/>
    <w:rsid w:val="00DF7CCA"/>
    <w:rsid w:val="00E007E6"/>
    <w:rsid w:val="00E014B6"/>
    <w:rsid w:val="00E07300"/>
    <w:rsid w:val="00E10DC6"/>
    <w:rsid w:val="00E121ED"/>
    <w:rsid w:val="00E1423C"/>
    <w:rsid w:val="00E20C45"/>
    <w:rsid w:val="00E25761"/>
    <w:rsid w:val="00E30AAF"/>
    <w:rsid w:val="00E318EF"/>
    <w:rsid w:val="00E34DDF"/>
    <w:rsid w:val="00E35F5B"/>
    <w:rsid w:val="00E36340"/>
    <w:rsid w:val="00E366C5"/>
    <w:rsid w:val="00E36A9C"/>
    <w:rsid w:val="00E36B35"/>
    <w:rsid w:val="00E36F67"/>
    <w:rsid w:val="00E4210F"/>
    <w:rsid w:val="00E451B1"/>
    <w:rsid w:val="00E46BAB"/>
    <w:rsid w:val="00E50AF1"/>
    <w:rsid w:val="00E56193"/>
    <w:rsid w:val="00E5672F"/>
    <w:rsid w:val="00E61A6A"/>
    <w:rsid w:val="00E67E22"/>
    <w:rsid w:val="00E705B7"/>
    <w:rsid w:val="00E74A8C"/>
    <w:rsid w:val="00E7532D"/>
    <w:rsid w:val="00E761C0"/>
    <w:rsid w:val="00E764C4"/>
    <w:rsid w:val="00E8043B"/>
    <w:rsid w:val="00E81646"/>
    <w:rsid w:val="00E8520F"/>
    <w:rsid w:val="00E860B5"/>
    <w:rsid w:val="00E90AC0"/>
    <w:rsid w:val="00E91C15"/>
    <w:rsid w:val="00E9442A"/>
    <w:rsid w:val="00E944E8"/>
    <w:rsid w:val="00E97211"/>
    <w:rsid w:val="00EA4EA1"/>
    <w:rsid w:val="00EA7E83"/>
    <w:rsid w:val="00EB45EF"/>
    <w:rsid w:val="00EB71A2"/>
    <w:rsid w:val="00EC01B1"/>
    <w:rsid w:val="00EC098D"/>
    <w:rsid w:val="00EC11E0"/>
    <w:rsid w:val="00EC2C33"/>
    <w:rsid w:val="00EC67E6"/>
    <w:rsid w:val="00ED0083"/>
    <w:rsid w:val="00ED296B"/>
    <w:rsid w:val="00ED3E87"/>
    <w:rsid w:val="00ED4892"/>
    <w:rsid w:val="00ED48C8"/>
    <w:rsid w:val="00ED5269"/>
    <w:rsid w:val="00EE1C86"/>
    <w:rsid w:val="00EE2DF7"/>
    <w:rsid w:val="00EE468E"/>
    <w:rsid w:val="00EF11CE"/>
    <w:rsid w:val="00EF1E77"/>
    <w:rsid w:val="00EF3F52"/>
    <w:rsid w:val="00EF49F6"/>
    <w:rsid w:val="00EF6962"/>
    <w:rsid w:val="00F002DD"/>
    <w:rsid w:val="00F02F00"/>
    <w:rsid w:val="00F034AC"/>
    <w:rsid w:val="00F03809"/>
    <w:rsid w:val="00F059F9"/>
    <w:rsid w:val="00F0665F"/>
    <w:rsid w:val="00F12093"/>
    <w:rsid w:val="00F12787"/>
    <w:rsid w:val="00F146E5"/>
    <w:rsid w:val="00F159CF"/>
    <w:rsid w:val="00F2262E"/>
    <w:rsid w:val="00F23863"/>
    <w:rsid w:val="00F25751"/>
    <w:rsid w:val="00F26D5E"/>
    <w:rsid w:val="00F3060F"/>
    <w:rsid w:val="00F313A8"/>
    <w:rsid w:val="00F32716"/>
    <w:rsid w:val="00F355DA"/>
    <w:rsid w:val="00F36B24"/>
    <w:rsid w:val="00F455EA"/>
    <w:rsid w:val="00F50019"/>
    <w:rsid w:val="00F51D4F"/>
    <w:rsid w:val="00F604D9"/>
    <w:rsid w:val="00F6224C"/>
    <w:rsid w:val="00F623E5"/>
    <w:rsid w:val="00F62537"/>
    <w:rsid w:val="00F6298D"/>
    <w:rsid w:val="00F62EE8"/>
    <w:rsid w:val="00F64792"/>
    <w:rsid w:val="00F64BCF"/>
    <w:rsid w:val="00F64DC8"/>
    <w:rsid w:val="00F669C1"/>
    <w:rsid w:val="00F66C25"/>
    <w:rsid w:val="00F67F32"/>
    <w:rsid w:val="00F716E6"/>
    <w:rsid w:val="00F74FAA"/>
    <w:rsid w:val="00F82F74"/>
    <w:rsid w:val="00F832C3"/>
    <w:rsid w:val="00F8395F"/>
    <w:rsid w:val="00F847E4"/>
    <w:rsid w:val="00F8495F"/>
    <w:rsid w:val="00F859B2"/>
    <w:rsid w:val="00F8659B"/>
    <w:rsid w:val="00F87747"/>
    <w:rsid w:val="00F900F7"/>
    <w:rsid w:val="00F90326"/>
    <w:rsid w:val="00F9164D"/>
    <w:rsid w:val="00F9257D"/>
    <w:rsid w:val="00F967B3"/>
    <w:rsid w:val="00FA1B42"/>
    <w:rsid w:val="00FA2619"/>
    <w:rsid w:val="00FA2A29"/>
    <w:rsid w:val="00FA427F"/>
    <w:rsid w:val="00FA7074"/>
    <w:rsid w:val="00FB0EB3"/>
    <w:rsid w:val="00FC0940"/>
    <w:rsid w:val="00FC19B8"/>
    <w:rsid w:val="00FC24E1"/>
    <w:rsid w:val="00FC278A"/>
    <w:rsid w:val="00FC306E"/>
    <w:rsid w:val="00FD031E"/>
    <w:rsid w:val="00FD3F02"/>
    <w:rsid w:val="00FD6304"/>
    <w:rsid w:val="00FD6B22"/>
    <w:rsid w:val="00FE342C"/>
    <w:rsid w:val="00FF0354"/>
    <w:rsid w:val="00FF164A"/>
    <w:rsid w:val="00FF2BA5"/>
    <w:rsid w:val="00FF4C4E"/>
    <w:rsid w:val="00FF6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92AF23"/>
  <w15:docId w15:val="{87722F40-5B72-4642-A189-16A55FE8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uiPriority="99"/>
    <w:lsdException w:name="List 5" w:semiHidden="1" w:unhideWhenUsed="1"/>
    <w:lsdException w:name="List Bullet 2"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38EF"/>
    <w:pPr>
      <w:spacing w:before="120"/>
    </w:pPr>
    <w:rPr>
      <w:sz w:val="24"/>
    </w:rPr>
  </w:style>
  <w:style w:type="paragraph" w:styleId="Heading1">
    <w:name w:val="heading 1"/>
    <w:next w:val="BodyText"/>
    <w:qFormat/>
    <w:rsid w:val="00597DB2"/>
    <w:pPr>
      <w:keepNext/>
      <w:pageBreakBefore/>
      <w:numPr>
        <w:numId w:val="1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3B1068"/>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57E70"/>
    <w:pPr>
      <w:numPr>
        <w:ilvl w:val="2"/>
        <w:numId w:val="15"/>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38"/>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A45C9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Label">
    <w:name w:val="Table Label"/>
    <w:basedOn w:val="TableEntry"/>
    <w:rsid w:val="003019E1"/>
    <w:pPr>
      <w:keepNext/>
      <w:overflowPunct w:val="0"/>
      <w:autoSpaceDE w:val="0"/>
      <w:ind w:left="0" w:right="0"/>
      <w:jc w:val="center"/>
      <w:textAlignment w:val="baseline"/>
    </w:pPr>
    <w:rPr>
      <w:rFonts w:ascii="Helvetica" w:hAnsi="Helvetica"/>
      <w:b/>
      <w:sz w:val="20"/>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sz w:val="20"/>
      <w:lang w:val="x-none" w:eastAsia="x-none"/>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lang w:val="x-none" w:eastAsia="x-none"/>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019E1"/>
    <w:pPr>
      <w:suppressAutoHyphens/>
      <w:autoSpaceDE w:val="0"/>
    </w:pPr>
    <w:rPr>
      <w:rFonts w:eastAsia="Arial"/>
      <w:color w:val="000000"/>
      <w:sz w:val="24"/>
      <w:szCs w:val="24"/>
      <w:lang w:eastAsia="ar-SA"/>
    </w:rPr>
  </w:style>
  <w:style w:type="character" w:customStyle="1" w:styleId="TableEntryChar">
    <w:name w:val="Table Entry Char"/>
    <w:link w:val="TableEntry"/>
    <w:rsid w:val="003019E1"/>
    <w:rPr>
      <w:sz w:val="18"/>
      <w:lang w:val="en-US" w:eastAsia="en-US" w:bidi="ar-SA"/>
    </w:rPr>
  </w:style>
  <w:style w:type="character" w:customStyle="1" w:styleId="TableEntryHeaderChar">
    <w:name w:val="Table Entry Header Char"/>
    <w:link w:val="TableEntryHeader"/>
    <w:rsid w:val="003019E1"/>
    <w:rPr>
      <w:rFonts w:ascii="Arial" w:hAnsi="Arial"/>
      <w:b/>
      <w:lang w:val="en-US" w:eastAsia="en-US" w:bidi="ar-SA"/>
    </w:rPr>
  </w:style>
  <w:style w:type="paragraph" w:customStyle="1" w:styleId="HTMLAddress1">
    <w:name w:val="HTML Address1"/>
    <w:basedOn w:val="Normal"/>
    <w:rsid w:val="004A0830"/>
    <w:rPr>
      <w:i/>
      <w:iCs/>
    </w:rPr>
  </w:style>
  <w:style w:type="character" w:styleId="UnresolvedMention">
    <w:name w:val="Unresolved Mention"/>
    <w:basedOn w:val="DefaultParagraphFont"/>
    <w:uiPriority w:val="99"/>
    <w:semiHidden/>
    <w:unhideWhenUsed/>
    <w:rsid w:val="00316A49"/>
    <w:rPr>
      <w:color w:val="605E5C"/>
      <w:shd w:val="clear" w:color="auto" w:fill="E1DFDD"/>
    </w:rPr>
  </w:style>
  <w:style w:type="character" w:styleId="HTMLCode">
    <w:name w:val="HTML Code"/>
    <w:basedOn w:val="DefaultParagraphFont"/>
    <w:uiPriority w:val="99"/>
    <w:semiHidden/>
    <w:unhideWhenUsed/>
    <w:rsid w:val="006E6C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22543">
      <w:bodyDiv w:val="1"/>
      <w:marLeft w:val="0"/>
      <w:marRight w:val="0"/>
      <w:marTop w:val="0"/>
      <w:marBottom w:val="0"/>
      <w:divBdr>
        <w:top w:val="none" w:sz="0" w:space="0" w:color="auto"/>
        <w:left w:val="none" w:sz="0" w:space="0" w:color="auto"/>
        <w:bottom w:val="none" w:sz="0" w:space="0" w:color="auto"/>
        <w:right w:val="none" w:sz="0" w:space="0" w:color="auto"/>
      </w:divBdr>
    </w:div>
    <w:div w:id="905649057">
      <w:bodyDiv w:val="1"/>
      <w:marLeft w:val="0"/>
      <w:marRight w:val="0"/>
      <w:marTop w:val="0"/>
      <w:marBottom w:val="0"/>
      <w:divBdr>
        <w:top w:val="none" w:sz="0" w:space="0" w:color="auto"/>
        <w:left w:val="none" w:sz="0" w:space="0" w:color="auto"/>
        <w:bottom w:val="none" w:sz="0" w:space="0" w:color="auto"/>
        <w:right w:val="none" w:sz="0" w:space="0" w:color="auto"/>
      </w:divBdr>
    </w:div>
    <w:div w:id="1208223225">
      <w:bodyDiv w:val="1"/>
      <w:marLeft w:val="0"/>
      <w:marRight w:val="0"/>
      <w:marTop w:val="0"/>
      <w:marBottom w:val="0"/>
      <w:divBdr>
        <w:top w:val="none" w:sz="0" w:space="0" w:color="auto"/>
        <w:left w:val="none" w:sz="0" w:space="0" w:color="auto"/>
        <w:bottom w:val="none" w:sz="0" w:space="0" w:color="auto"/>
        <w:right w:val="none" w:sz="0" w:space="0" w:color="auto"/>
      </w:divBdr>
    </w:div>
    <w:div w:id="1676609049">
      <w:bodyDiv w:val="1"/>
      <w:marLeft w:val="0"/>
      <w:marRight w:val="0"/>
      <w:marTop w:val="0"/>
      <w:marBottom w:val="0"/>
      <w:divBdr>
        <w:top w:val="none" w:sz="0" w:space="0" w:color="auto"/>
        <w:left w:val="none" w:sz="0" w:space="0" w:color="auto"/>
        <w:bottom w:val="none" w:sz="0" w:space="0" w:color="auto"/>
        <w:right w:val="none" w:sz="0" w:space="0" w:color="auto"/>
      </w:divBdr>
    </w:div>
    <w:div w:id="1759671161">
      <w:bodyDiv w:val="1"/>
      <w:marLeft w:val="0"/>
      <w:marRight w:val="0"/>
      <w:marTop w:val="0"/>
      <w:marBottom w:val="0"/>
      <w:divBdr>
        <w:top w:val="none" w:sz="0" w:space="0" w:color="auto"/>
        <w:left w:val="none" w:sz="0" w:space="0" w:color="auto"/>
        <w:bottom w:val="none" w:sz="0" w:space="0" w:color="auto"/>
        <w:right w:val="none" w:sz="0" w:space="0" w:color="auto"/>
      </w:divBdr>
    </w:div>
    <w:div w:id="1980500646">
      <w:bodyDiv w:val="1"/>
      <w:marLeft w:val="0"/>
      <w:marRight w:val="0"/>
      <w:marTop w:val="0"/>
      <w:marBottom w:val="0"/>
      <w:divBdr>
        <w:top w:val="none" w:sz="0" w:space="0" w:color="auto"/>
        <w:left w:val="none" w:sz="0" w:space="0" w:color="auto"/>
        <w:bottom w:val="none" w:sz="0" w:space="0" w:color="auto"/>
        <w:right w:val="none" w:sz="0" w:space="0" w:color="auto"/>
      </w:divBdr>
    </w:div>
    <w:div w:id="2050454451">
      <w:bodyDiv w:val="1"/>
      <w:marLeft w:val="0"/>
      <w:marRight w:val="0"/>
      <w:marTop w:val="0"/>
      <w:marBottom w:val="0"/>
      <w:divBdr>
        <w:top w:val="none" w:sz="0" w:space="0" w:color="auto"/>
        <w:left w:val="none" w:sz="0" w:space="0" w:color="auto"/>
        <w:bottom w:val="none" w:sz="0" w:space="0" w:color="auto"/>
        <w:right w:val="none" w:sz="0" w:space="0" w:color="auto"/>
      </w:divBdr>
    </w:div>
    <w:div w:id="206767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he.net/Technical_Frameworks/" TargetMode="External"/><Relationship Id="rId13" Type="http://schemas.openxmlformats.org/officeDocument/2006/relationships/hyperlink" Target="http://www.ihe.net/IHE_Process/" TargetMode="External"/><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image" Target="media/image1.jpeg"/><Relationship Id="rId12" Type="http://schemas.openxmlformats.org/officeDocument/2006/relationships/hyperlink" Target="http://www.ihe.net/IHE_Domains/" TargetMode="External"/><Relationship Id="rId17" Type="http://schemas.microsoft.com/office/2011/relationships/commentsExtended" Target="commentsExtended.xm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he.net/"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ihe.net/Technical_Framework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ihe.net/ITI_Public_Comments/" TargetMode="External"/><Relationship Id="rId19" Type="http://schemas.openxmlformats.org/officeDocument/2006/relationships/hyperlink" Target="http://lordsarvain.deviantart.com/art/USS-Enterprise-F-WIP-019-193715928" TargetMode="Externa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rofiles/" TargetMode="External"/><Relationship Id="rId22" Type="http://schemas.openxmlformats.org/officeDocument/2006/relationships/header" Target="header1.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199</TotalTime>
  <Pages>29</Pages>
  <Words>8469</Words>
  <Characters>48276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IHE_ITI_Suppl_IUA_Rev1.2_TI_2015-08-31</vt:lpstr>
    </vt:vector>
  </TitlesOfParts>
  <Company>IHE</Company>
  <LinksUpToDate>false</LinksUpToDate>
  <CharactersWithSpaces>56632</CharactersWithSpaces>
  <SharedDoc>false</SharedDoc>
  <HLinks>
    <vt:vector size="396" baseType="variant">
      <vt:variant>
        <vt:i4>1179703</vt:i4>
      </vt:variant>
      <vt:variant>
        <vt:i4>362</vt:i4>
      </vt:variant>
      <vt:variant>
        <vt:i4>0</vt:i4>
      </vt:variant>
      <vt:variant>
        <vt:i4>5</vt:i4>
      </vt:variant>
      <vt:variant>
        <vt:lpwstr/>
      </vt:variant>
      <vt:variant>
        <vt:lpwstr>_Toc364066659</vt:lpwstr>
      </vt:variant>
      <vt:variant>
        <vt:i4>1179703</vt:i4>
      </vt:variant>
      <vt:variant>
        <vt:i4>356</vt:i4>
      </vt:variant>
      <vt:variant>
        <vt:i4>0</vt:i4>
      </vt:variant>
      <vt:variant>
        <vt:i4>5</vt:i4>
      </vt:variant>
      <vt:variant>
        <vt:lpwstr/>
      </vt:variant>
      <vt:variant>
        <vt:lpwstr>_Toc364066658</vt:lpwstr>
      </vt:variant>
      <vt:variant>
        <vt:i4>1179703</vt:i4>
      </vt:variant>
      <vt:variant>
        <vt:i4>350</vt:i4>
      </vt:variant>
      <vt:variant>
        <vt:i4>0</vt:i4>
      </vt:variant>
      <vt:variant>
        <vt:i4>5</vt:i4>
      </vt:variant>
      <vt:variant>
        <vt:lpwstr/>
      </vt:variant>
      <vt:variant>
        <vt:lpwstr>_Toc364066657</vt:lpwstr>
      </vt:variant>
      <vt:variant>
        <vt:i4>1179703</vt:i4>
      </vt:variant>
      <vt:variant>
        <vt:i4>344</vt:i4>
      </vt:variant>
      <vt:variant>
        <vt:i4>0</vt:i4>
      </vt:variant>
      <vt:variant>
        <vt:i4>5</vt:i4>
      </vt:variant>
      <vt:variant>
        <vt:lpwstr/>
      </vt:variant>
      <vt:variant>
        <vt:lpwstr>_Toc364066656</vt:lpwstr>
      </vt:variant>
      <vt:variant>
        <vt:i4>1179703</vt:i4>
      </vt:variant>
      <vt:variant>
        <vt:i4>338</vt:i4>
      </vt:variant>
      <vt:variant>
        <vt:i4>0</vt:i4>
      </vt:variant>
      <vt:variant>
        <vt:i4>5</vt:i4>
      </vt:variant>
      <vt:variant>
        <vt:lpwstr/>
      </vt:variant>
      <vt:variant>
        <vt:lpwstr>_Toc364066655</vt:lpwstr>
      </vt:variant>
      <vt:variant>
        <vt:i4>1179703</vt:i4>
      </vt:variant>
      <vt:variant>
        <vt:i4>332</vt:i4>
      </vt:variant>
      <vt:variant>
        <vt:i4>0</vt:i4>
      </vt:variant>
      <vt:variant>
        <vt:i4>5</vt:i4>
      </vt:variant>
      <vt:variant>
        <vt:lpwstr/>
      </vt:variant>
      <vt:variant>
        <vt:lpwstr>_Toc364066654</vt:lpwstr>
      </vt:variant>
      <vt:variant>
        <vt:i4>1179703</vt:i4>
      </vt:variant>
      <vt:variant>
        <vt:i4>326</vt:i4>
      </vt:variant>
      <vt:variant>
        <vt:i4>0</vt:i4>
      </vt:variant>
      <vt:variant>
        <vt:i4>5</vt:i4>
      </vt:variant>
      <vt:variant>
        <vt:lpwstr/>
      </vt:variant>
      <vt:variant>
        <vt:lpwstr>_Toc364066653</vt:lpwstr>
      </vt:variant>
      <vt:variant>
        <vt:i4>1179703</vt:i4>
      </vt:variant>
      <vt:variant>
        <vt:i4>320</vt:i4>
      </vt:variant>
      <vt:variant>
        <vt:i4>0</vt:i4>
      </vt:variant>
      <vt:variant>
        <vt:i4>5</vt:i4>
      </vt:variant>
      <vt:variant>
        <vt:lpwstr/>
      </vt:variant>
      <vt:variant>
        <vt:lpwstr>_Toc364066652</vt:lpwstr>
      </vt:variant>
      <vt:variant>
        <vt:i4>1179703</vt:i4>
      </vt:variant>
      <vt:variant>
        <vt:i4>314</vt:i4>
      </vt:variant>
      <vt:variant>
        <vt:i4>0</vt:i4>
      </vt:variant>
      <vt:variant>
        <vt:i4>5</vt:i4>
      </vt:variant>
      <vt:variant>
        <vt:lpwstr/>
      </vt:variant>
      <vt:variant>
        <vt:lpwstr>_Toc364066651</vt:lpwstr>
      </vt:variant>
      <vt:variant>
        <vt:i4>1179703</vt:i4>
      </vt:variant>
      <vt:variant>
        <vt:i4>308</vt:i4>
      </vt:variant>
      <vt:variant>
        <vt:i4>0</vt:i4>
      </vt:variant>
      <vt:variant>
        <vt:i4>5</vt:i4>
      </vt:variant>
      <vt:variant>
        <vt:lpwstr/>
      </vt:variant>
      <vt:variant>
        <vt:lpwstr>_Toc364066650</vt:lpwstr>
      </vt:variant>
      <vt:variant>
        <vt:i4>1245239</vt:i4>
      </vt:variant>
      <vt:variant>
        <vt:i4>302</vt:i4>
      </vt:variant>
      <vt:variant>
        <vt:i4>0</vt:i4>
      </vt:variant>
      <vt:variant>
        <vt:i4>5</vt:i4>
      </vt:variant>
      <vt:variant>
        <vt:lpwstr/>
      </vt:variant>
      <vt:variant>
        <vt:lpwstr>_Toc364066649</vt:lpwstr>
      </vt:variant>
      <vt:variant>
        <vt:i4>1245239</vt:i4>
      </vt:variant>
      <vt:variant>
        <vt:i4>296</vt:i4>
      </vt:variant>
      <vt:variant>
        <vt:i4>0</vt:i4>
      </vt:variant>
      <vt:variant>
        <vt:i4>5</vt:i4>
      </vt:variant>
      <vt:variant>
        <vt:lpwstr/>
      </vt:variant>
      <vt:variant>
        <vt:lpwstr>_Toc364066648</vt:lpwstr>
      </vt:variant>
      <vt:variant>
        <vt:i4>1245239</vt:i4>
      </vt:variant>
      <vt:variant>
        <vt:i4>290</vt:i4>
      </vt:variant>
      <vt:variant>
        <vt:i4>0</vt:i4>
      </vt:variant>
      <vt:variant>
        <vt:i4>5</vt:i4>
      </vt:variant>
      <vt:variant>
        <vt:lpwstr/>
      </vt:variant>
      <vt:variant>
        <vt:lpwstr>_Toc364066647</vt:lpwstr>
      </vt:variant>
      <vt:variant>
        <vt:i4>1245239</vt:i4>
      </vt:variant>
      <vt:variant>
        <vt:i4>284</vt:i4>
      </vt:variant>
      <vt:variant>
        <vt:i4>0</vt:i4>
      </vt:variant>
      <vt:variant>
        <vt:i4>5</vt:i4>
      </vt:variant>
      <vt:variant>
        <vt:lpwstr/>
      </vt:variant>
      <vt:variant>
        <vt:lpwstr>_Toc364066646</vt:lpwstr>
      </vt:variant>
      <vt:variant>
        <vt:i4>1245239</vt:i4>
      </vt:variant>
      <vt:variant>
        <vt:i4>278</vt:i4>
      </vt:variant>
      <vt:variant>
        <vt:i4>0</vt:i4>
      </vt:variant>
      <vt:variant>
        <vt:i4>5</vt:i4>
      </vt:variant>
      <vt:variant>
        <vt:lpwstr/>
      </vt:variant>
      <vt:variant>
        <vt:lpwstr>_Toc364066645</vt:lpwstr>
      </vt:variant>
      <vt:variant>
        <vt:i4>1245239</vt:i4>
      </vt:variant>
      <vt:variant>
        <vt:i4>272</vt:i4>
      </vt:variant>
      <vt:variant>
        <vt:i4>0</vt:i4>
      </vt:variant>
      <vt:variant>
        <vt:i4>5</vt:i4>
      </vt:variant>
      <vt:variant>
        <vt:lpwstr/>
      </vt:variant>
      <vt:variant>
        <vt:lpwstr>_Toc364066644</vt:lpwstr>
      </vt:variant>
      <vt:variant>
        <vt:i4>1245239</vt:i4>
      </vt:variant>
      <vt:variant>
        <vt:i4>266</vt:i4>
      </vt:variant>
      <vt:variant>
        <vt:i4>0</vt:i4>
      </vt:variant>
      <vt:variant>
        <vt:i4>5</vt:i4>
      </vt:variant>
      <vt:variant>
        <vt:lpwstr/>
      </vt:variant>
      <vt:variant>
        <vt:lpwstr>_Toc364066643</vt:lpwstr>
      </vt:variant>
      <vt:variant>
        <vt:i4>1245239</vt:i4>
      </vt:variant>
      <vt:variant>
        <vt:i4>260</vt:i4>
      </vt:variant>
      <vt:variant>
        <vt:i4>0</vt:i4>
      </vt:variant>
      <vt:variant>
        <vt:i4>5</vt:i4>
      </vt:variant>
      <vt:variant>
        <vt:lpwstr/>
      </vt:variant>
      <vt:variant>
        <vt:lpwstr>_Toc364066642</vt:lpwstr>
      </vt:variant>
      <vt:variant>
        <vt:i4>1245239</vt:i4>
      </vt:variant>
      <vt:variant>
        <vt:i4>254</vt:i4>
      </vt:variant>
      <vt:variant>
        <vt:i4>0</vt:i4>
      </vt:variant>
      <vt:variant>
        <vt:i4>5</vt:i4>
      </vt:variant>
      <vt:variant>
        <vt:lpwstr/>
      </vt:variant>
      <vt:variant>
        <vt:lpwstr>_Toc364066641</vt:lpwstr>
      </vt:variant>
      <vt:variant>
        <vt:i4>1245239</vt:i4>
      </vt:variant>
      <vt:variant>
        <vt:i4>248</vt:i4>
      </vt:variant>
      <vt:variant>
        <vt:i4>0</vt:i4>
      </vt:variant>
      <vt:variant>
        <vt:i4>5</vt:i4>
      </vt:variant>
      <vt:variant>
        <vt:lpwstr/>
      </vt:variant>
      <vt:variant>
        <vt:lpwstr>_Toc364066640</vt:lpwstr>
      </vt:variant>
      <vt:variant>
        <vt:i4>1310775</vt:i4>
      </vt:variant>
      <vt:variant>
        <vt:i4>242</vt:i4>
      </vt:variant>
      <vt:variant>
        <vt:i4>0</vt:i4>
      </vt:variant>
      <vt:variant>
        <vt:i4>5</vt:i4>
      </vt:variant>
      <vt:variant>
        <vt:lpwstr/>
      </vt:variant>
      <vt:variant>
        <vt:lpwstr>_Toc364066639</vt:lpwstr>
      </vt:variant>
      <vt:variant>
        <vt:i4>1310775</vt:i4>
      </vt:variant>
      <vt:variant>
        <vt:i4>236</vt:i4>
      </vt:variant>
      <vt:variant>
        <vt:i4>0</vt:i4>
      </vt:variant>
      <vt:variant>
        <vt:i4>5</vt:i4>
      </vt:variant>
      <vt:variant>
        <vt:lpwstr/>
      </vt:variant>
      <vt:variant>
        <vt:lpwstr>_Toc364066638</vt:lpwstr>
      </vt:variant>
      <vt:variant>
        <vt:i4>1310775</vt:i4>
      </vt:variant>
      <vt:variant>
        <vt:i4>230</vt:i4>
      </vt:variant>
      <vt:variant>
        <vt:i4>0</vt:i4>
      </vt:variant>
      <vt:variant>
        <vt:i4>5</vt:i4>
      </vt:variant>
      <vt:variant>
        <vt:lpwstr/>
      </vt:variant>
      <vt:variant>
        <vt:lpwstr>_Toc364066637</vt:lpwstr>
      </vt:variant>
      <vt:variant>
        <vt:i4>1310775</vt:i4>
      </vt:variant>
      <vt:variant>
        <vt:i4>224</vt:i4>
      </vt:variant>
      <vt:variant>
        <vt:i4>0</vt:i4>
      </vt:variant>
      <vt:variant>
        <vt:i4>5</vt:i4>
      </vt:variant>
      <vt:variant>
        <vt:lpwstr/>
      </vt:variant>
      <vt:variant>
        <vt:lpwstr>_Toc364066636</vt:lpwstr>
      </vt:variant>
      <vt:variant>
        <vt:i4>1310775</vt:i4>
      </vt:variant>
      <vt:variant>
        <vt:i4>218</vt:i4>
      </vt:variant>
      <vt:variant>
        <vt:i4>0</vt:i4>
      </vt:variant>
      <vt:variant>
        <vt:i4>5</vt:i4>
      </vt:variant>
      <vt:variant>
        <vt:lpwstr/>
      </vt:variant>
      <vt:variant>
        <vt:lpwstr>_Toc364066635</vt:lpwstr>
      </vt:variant>
      <vt:variant>
        <vt:i4>1310775</vt:i4>
      </vt:variant>
      <vt:variant>
        <vt:i4>212</vt:i4>
      </vt:variant>
      <vt:variant>
        <vt:i4>0</vt:i4>
      </vt:variant>
      <vt:variant>
        <vt:i4>5</vt:i4>
      </vt:variant>
      <vt:variant>
        <vt:lpwstr/>
      </vt:variant>
      <vt:variant>
        <vt:lpwstr>_Toc364066634</vt:lpwstr>
      </vt:variant>
      <vt:variant>
        <vt:i4>1310775</vt:i4>
      </vt:variant>
      <vt:variant>
        <vt:i4>206</vt:i4>
      </vt:variant>
      <vt:variant>
        <vt:i4>0</vt:i4>
      </vt:variant>
      <vt:variant>
        <vt:i4>5</vt:i4>
      </vt:variant>
      <vt:variant>
        <vt:lpwstr/>
      </vt:variant>
      <vt:variant>
        <vt:lpwstr>_Toc364066633</vt:lpwstr>
      </vt:variant>
      <vt:variant>
        <vt:i4>1310775</vt:i4>
      </vt:variant>
      <vt:variant>
        <vt:i4>200</vt:i4>
      </vt:variant>
      <vt:variant>
        <vt:i4>0</vt:i4>
      </vt:variant>
      <vt:variant>
        <vt:i4>5</vt:i4>
      </vt:variant>
      <vt:variant>
        <vt:lpwstr/>
      </vt:variant>
      <vt:variant>
        <vt:lpwstr>_Toc364066632</vt:lpwstr>
      </vt:variant>
      <vt:variant>
        <vt:i4>1310775</vt:i4>
      </vt:variant>
      <vt:variant>
        <vt:i4>194</vt:i4>
      </vt:variant>
      <vt:variant>
        <vt:i4>0</vt:i4>
      </vt:variant>
      <vt:variant>
        <vt:i4>5</vt:i4>
      </vt:variant>
      <vt:variant>
        <vt:lpwstr/>
      </vt:variant>
      <vt:variant>
        <vt:lpwstr>_Toc364066631</vt:lpwstr>
      </vt:variant>
      <vt:variant>
        <vt:i4>1310775</vt:i4>
      </vt:variant>
      <vt:variant>
        <vt:i4>188</vt:i4>
      </vt:variant>
      <vt:variant>
        <vt:i4>0</vt:i4>
      </vt:variant>
      <vt:variant>
        <vt:i4>5</vt:i4>
      </vt:variant>
      <vt:variant>
        <vt:lpwstr/>
      </vt:variant>
      <vt:variant>
        <vt:lpwstr>_Toc364066630</vt:lpwstr>
      </vt:variant>
      <vt:variant>
        <vt:i4>1376311</vt:i4>
      </vt:variant>
      <vt:variant>
        <vt:i4>182</vt:i4>
      </vt:variant>
      <vt:variant>
        <vt:i4>0</vt:i4>
      </vt:variant>
      <vt:variant>
        <vt:i4>5</vt:i4>
      </vt:variant>
      <vt:variant>
        <vt:lpwstr/>
      </vt:variant>
      <vt:variant>
        <vt:lpwstr>_Toc364066629</vt:lpwstr>
      </vt:variant>
      <vt:variant>
        <vt:i4>1376311</vt:i4>
      </vt:variant>
      <vt:variant>
        <vt:i4>176</vt:i4>
      </vt:variant>
      <vt:variant>
        <vt:i4>0</vt:i4>
      </vt:variant>
      <vt:variant>
        <vt:i4>5</vt:i4>
      </vt:variant>
      <vt:variant>
        <vt:lpwstr/>
      </vt:variant>
      <vt:variant>
        <vt:lpwstr>_Toc364066628</vt:lpwstr>
      </vt:variant>
      <vt:variant>
        <vt:i4>1376311</vt:i4>
      </vt:variant>
      <vt:variant>
        <vt:i4>170</vt:i4>
      </vt:variant>
      <vt:variant>
        <vt:i4>0</vt:i4>
      </vt:variant>
      <vt:variant>
        <vt:i4>5</vt:i4>
      </vt:variant>
      <vt:variant>
        <vt:lpwstr/>
      </vt:variant>
      <vt:variant>
        <vt:lpwstr>_Toc364066627</vt:lpwstr>
      </vt:variant>
      <vt:variant>
        <vt:i4>1376311</vt:i4>
      </vt:variant>
      <vt:variant>
        <vt:i4>164</vt:i4>
      </vt:variant>
      <vt:variant>
        <vt:i4>0</vt:i4>
      </vt:variant>
      <vt:variant>
        <vt:i4>5</vt:i4>
      </vt:variant>
      <vt:variant>
        <vt:lpwstr/>
      </vt:variant>
      <vt:variant>
        <vt:lpwstr>_Toc364066626</vt:lpwstr>
      </vt:variant>
      <vt:variant>
        <vt:i4>1376311</vt:i4>
      </vt:variant>
      <vt:variant>
        <vt:i4>158</vt:i4>
      </vt:variant>
      <vt:variant>
        <vt:i4>0</vt:i4>
      </vt:variant>
      <vt:variant>
        <vt:i4>5</vt:i4>
      </vt:variant>
      <vt:variant>
        <vt:lpwstr/>
      </vt:variant>
      <vt:variant>
        <vt:lpwstr>_Toc364066625</vt:lpwstr>
      </vt:variant>
      <vt:variant>
        <vt:i4>1376311</vt:i4>
      </vt:variant>
      <vt:variant>
        <vt:i4>152</vt:i4>
      </vt:variant>
      <vt:variant>
        <vt:i4>0</vt:i4>
      </vt:variant>
      <vt:variant>
        <vt:i4>5</vt:i4>
      </vt:variant>
      <vt:variant>
        <vt:lpwstr/>
      </vt:variant>
      <vt:variant>
        <vt:lpwstr>_Toc364066624</vt:lpwstr>
      </vt:variant>
      <vt:variant>
        <vt:i4>1376311</vt:i4>
      </vt:variant>
      <vt:variant>
        <vt:i4>146</vt:i4>
      </vt:variant>
      <vt:variant>
        <vt:i4>0</vt:i4>
      </vt:variant>
      <vt:variant>
        <vt:i4>5</vt:i4>
      </vt:variant>
      <vt:variant>
        <vt:lpwstr/>
      </vt:variant>
      <vt:variant>
        <vt:lpwstr>_Toc364066623</vt:lpwstr>
      </vt:variant>
      <vt:variant>
        <vt:i4>1376311</vt:i4>
      </vt:variant>
      <vt:variant>
        <vt:i4>140</vt:i4>
      </vt:variant>
      <vt:variant>
        <vt:i4>0</vt:i4>
      </vt:variant>
      <vt:variant>
        <vt:i4>5</vt:i4>
      </vt:variant>
      <vt:variant>
        <vt:lpwstr/>
      </vt:variant>
      <vt:variant>
        <vt:lpwstr>_Toc364066622</vt:lpwstr>
      </vt:variant>
      <vt:variant>
        <vt:i4>1376311</vt:i4>
      </vt:variant>
      <vt:variant>
        <vt:i4>134</vt:i4>
      </vt:variant>
      <vt:variant>
        <vt:i4>0</vt:i4>
      </vt:variant>
      <vt:variant>
        <vt:i4>5</vt:i4>
      </vt:variant>
      <vt:variant>
        <vt:lpwstr/>
      </vt:variant>
      <vt:variant>
        <vt:lpwstr>_Toc364066621</vt:lpwstr>
      </vt:variant>
      <vt:variant>
        <vt:i4>1376311</vt:i4>
      </vt:variant>
      <vt:variant>
        <vt:i4>128</vt:i4>
      </vt:variant>
      <vt:variant>
        <vt:i4>0</vt:i4>
      </vt:variant>
      <vt:variant>
        <vt:i4>5</vt:i4>
      </vt:variant>
      <vt:variant>
        <vt:lpwstr/>
      </vt:variant>
      <vt:variant>
        <vt:lpwstr>_Toc364066620</vt:lpwstr>
      </vt:variant>
      <vt:variant>
        <vt:i4>1441847</vt:i4>
      </vt:variant>
      <vt:variant>
        <vt:i4>122</vt:i4>
      </vt:variant>
      <vt:variant>
        <vt:i4>0</vt:i4>
      </vt:variant>
      <vt:variant>
        <vt:i4>5</vt:i4>
      </vt:variant>
      <vt:variant>
        <vt:lpwstr/>
      </vt:variant>
      <vt:variant>
        <vt:lpwstr>_Toc364066619</vt:lpwstr>
      </vt:variant>
      <vt:variant>
        <vt:i4>1441847</vt:i4>
      </vt:variant>
      <vt:variant>
        <vt:i4>116</vt:i4>
      </vt:variant>
      <vt:variant>
        <vt:i4>0</vt:i4>
      </vt:variant>
      <vt:variant>
        <vt:i4>5</vt:i4>
      </vt:variant>
      <vt:variant>
        <vt:lpwstr/>
      </vt:variant>
      <vt:variant>
        <vt:lpwstr>_Toc364066618</vt:lpwstr>
      </vt:variant>
      <vt:variant>
        <vt:i4>1441847</vt:i4>
      </vt:variant>
      <vt:variant>
        <vt:i4>110</vt:i4>
      </vt:variant>
      <vt:variant>
        <vt:i4>0</vt:i4>
      </vt:variant>
      <vt:variant>
        <vt:i4>5</vt:i4>
      </vt:variant>
      <vt:variant>
        <vt:lpwstr/>
      </vt:variant>
      <vt:variant>
        <vt:lpwstr>_Toc364066617</vt:lpwstr>
      </vt:variant>
      <vt:variant>
        <vt:i4>1441847</vt:i4>
      </vt:variant>
      <vt:variant>
        <vt:i4>104</vt:i4>
      </vt:variant>
      <vt:variant>
        <vt:i4>0</vt:i4>
      </vt:variant>
      <vt:variant>
        <vt:i4>5</vt:i4>
      </vt:variant>
      <vt:variant>
        <vt:lpwstr/>
      </vt:variant>
      <vt:variant>
        <vt:lpwstr>_Toc364066616</vt:lpwstr>
      </vt:variant>
      <vt:variant>
        <vt:i4>1441847</vt:i4>
      </vt:variant>
      <vt:variant>
        <vt:i4>98</vt:i4>
      </vt:variant>
      <vt:variant>
        <vt:i4>0</vt:i4>
      </vt:variant>
      <vt:variant>
        <vt:i4>5</vt:i4>
      </vt:variant>
      <vt:variant>
        <vt:lpwstr/>
      </vt:variant>
      <vt:variant>
        <vt:lpwstr>_Toc364066615</vt:lpwstr>
      </vt:variant>
      <vt:variant>
        <vt:i4>1441847</vt:i4>
      </vt:variant>
      <vt:variant>
        <vt:i4>92</vt:i4>
      </vt:variant>
      <vt:variant>
        <vt:i4>0</vt:i4>
      </vt:variant>
      <vt:variant>
        <vt:i4>5</vt:i4>
      </vt:variant>
      <vt:variant>
        <vt:lpwstr/>
      </vt:variant>
      <vt:variant>
        <vt:lpwstr>_Toc364066614</vt:lpwstr>
      </vt:variant>
      <vt:variant>
        <vt:i4>1441847</vt:i4>
      </vt:variant>
      <vt:variant>
        <vt:i4>86</vt:i4>
      </vt:variant>
      <vt:variant>
        <vt:i4>0</vt:i4>
      </vt:variant>
      <vt:variant>
        <vt:i4>5</vt:i4>
      </vt:variant>
      <vt:variant>
        <vt:lpwstr/>
      </vt:variant>
      <vt:variant>
        <vt:lpwstr>_Toc364066613</vt:lpwstr>
      </vt:variant>
      <vt:variant>
        <vt:i4>1441847</vt:i4>
      </vt:variant>
      <vt:variant>
        <vt:i4>80</vt:i4>
      </vt:variant>
      <vt:variant>
        <vt:i4>0</vt:i4>
      </vt:variant>
      <vt:variant>
        <vt:i4>5</vt:i4>
      </vt:variant>
      <vt:variant>
        <vt:lpwstr/>
      </vt:variant>
      <vt:variant>
        <vt:lpwstr>_Toc364066612</vt:lpwstr>
      </vt:variant>
      <vt:variant>
        <vt:i4>1441847</vt:i4>
      </vt:variant>
      <vt:variant>
        <vt:i4>74</vt:i4>
      </vt:variant>
      <vt:variant>
        <vt:i4>0</vt:i4>
      </vt:variant>
      <vt:variant>
        <vt:i4>5</vt:i4>
      </vt:variant>
      <vt:variant>
        <vt:lpwstr/>
      </vt:variant>
      <vt:variant>
        <vt:lpwstr>_Toc364066611</vt:lpwstr>
      </vt:variant>
      <vt:variant>
        <vt:i4>1441847</vt:i4>
      </vt:variant>
      <vt:variant>
        <vt:i4>68</vt:i4>
      </vt:variant>
      <vt:variant>
        <vt:i4>0</vt:i4>
      </vt:variant>
      <vt:variant>
        <vt:i4>5</vt:i4>
      </vt:variant>
      <vt:variant>
        <vt:lpwstr/>
      </vt:variant>
      <vt:variant>
        <vt:lpwstr>_Toc364066610</vt:lpwstr>
      </vt:variant>
      <vt:variant>
        <vt:i4>1507383</vt:i4>
      </vt:variant>
      <vt:variant>
        <vt:i4>62</vt:i4>
      </vt:variant>
      <vt:variant>
        <vt:i4>0</vt:i4>
      </vt:variant>
      <vt:variant>
        <vt:i4>5</vt:i4>
      </vt:variant>
      <vt:variant>
        <vt:lpwstr/>
      </vt:variant>
      <vt:variant>
        <vt:lpwstr>_Toc364066609</vt:lpwstr>
      </vt:variant>
      <vt:variant>
        <vt:i4>1507383</vt:i4>
      </vt:variant>
      <vt:variant>
        <vt:i4>56</vt:i4>
      </vt:variant>
      <vt:variant>
        <vt:i4>0</vt:i4>
      </vt:variant>
      <vt:variant>
        <vt:i4>5</vt:i4>
      </vt:variant>
      <vt:variant>
        <vt:lpwstr/>
      </vt:variant>
      <vt:variant>
        <vt:lpwstr>_Toc364066608</vt:lpwstr>
      </vt:variant>
      <vt:variant>
        <vt:i4>1507383</vt:i4>
      </vt:variant>
      <vt:variant>
        <vt:i4>50</vt:i4>
      </vt:variant>
      <vt:variant>
        <vt:i4>0</vt:i4>
      </vt:variant>
      <vt:variant>
        <vt:i4>5</vt:i4>
      </vt:variant>
      <vt:variant>
        <vt:lpwstr/>
      </vt:variant>
      <vt:variant>
        <vt:lpwstr>_Toc364066607</vt:lpwstr>
      </vt:variant>
      <vt:variant>
        <vt:i4>1507383</vt:i4>
      </vt:variant>
      <vt:variant>
        <vt:i4>44</vt:i4>
      </vt:variant>
      <vt:variant>
        <vt:i4>0</vt:i4>
      </vt:variant>
      <vt:variant>
        <vt:i4>5</vt:i4>
      </vt:variant>
      <vt:variant>
        <vt:lpwstr/>
      </vt:variant>
      <vt:variant>
        <vt:lpwstr>_Toc364066606</vt:lpwstr>
      </vt:variant>
      <vt:variant>
        <vt:i4>1507383</vt:i4>
      </vt:variant>
      <vt:variant>
        <vt:i4>38</vt:i4>
      </vt:variant>
      <vt:variant>
        <vt:i4>0</vt:i4>
      </vt:variant>
      <vt:variant>
        <vt:i4>5</vt:i4>
      </vt:variant>
      <vt:variant>
        <vt:lpwstr/>
      </vt:variant>
      <vt:variant>
        <vt:lpwstr>_Toc364066605</vt:lpwstr>
      </vt:variant>
      <vt:variant>
        <vt:i4>1507383</vt:i4>
      </vt:variant>
      <vt:variant>
        <vt:i4>32</vt:i4>
      </vt:variant>
      <vt:variant>
        <vt:i4>0</vt:i4>
      </vt:variant>
      <vt:variant>
        <vt:i4>5</vt:i4>
      </vt:variant>
      <vt:variant>
        <vt:lpwstr/>
      </vt:variant>
      <vt:variant>
        <vt:lpwstr>_Toc364066604</vt:lpwstr>
      </vt:variant>
      <vt:variant>
        <vt:i4>1507383</vt:i4>
      </vt:variant>
      <vt:variant>
        <vt:i4>26</vt:i4>
      </vt:variant>
      <vt:variant>
        <vt:i4>0</vt:i4>
      </vt:variant>
      <vt:variant>
        <vt:i4>5</vt:i4>
      </vt:variant>
      <vt:variant>
        <vt:lpwstr/>
      </vt:variant>
      <vt:variant>
        <vt:lpwstr>_Toc364066603</vt:lpwstr>
      </vt:variant>
      <vt:variant>
        <vt:i4>1507383</vt:i4>
      </vt:variant>
      <vt:variant>
        <vt:i4>20</vt:i4>
      </vt:variant>
      <vt:variant>
        <vt:i4>0</vt:i4>
      </vt:variant>
      <vt:variant>
        <vt:i4>5</vt:i4>
      </vt:variant>
      <vt:variant>
        <vt:lpwstr/>
      </vt:variant>
      <vt:variant>
        <vt:lpwstr>_Toc364066602</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393234</vt:i4>
      </vt:variant>
      <vt:variant>
        <vt:i4>0</vt:i4>
      </vt:variant>
      <vt:variant>
        <vt:i4>0</vt:i4>
      </vt:variant>
      <vt:variant>
        <vt:i4>5</vt:i4>
      </vt:variant>
      <vt:variant>
        <vt:lpwstr>http://www.ihe.net/ITI_Public_Comments/</vt:lpwstr>
      </vt:variant>
      <vt:variant>
        <vt:lpwstr/>
      </vt:variant>
      <vt:variant>
        <vt:i4>917515</vt:i4>
      </vt:variant>
      <vt:variant>
        <vt:i4>-1</vt:i4>
      </vt:variant>
      <vt:variant>
        <vt:i4>1175</vt:i4>
      </vt:variant>
      <vt:variant>
        <vt:i4>4</vt:i4>
      </vt:variant>
      <vt:variant>
        <vt:lpwstr>http://lordsarvain.deviantart.com/art/USS-Enterprise-F-WIP-019-193715928</vt:lpwstr>
      </vt:variant>
      <vt:variant>
        <vt:lpwstr/>
      </vt:variant>
      <vt:variant>
        <vt:i4>917515</vt:i4>
      </vt:variant>
      <vt:variant>
        <vt:i4>-1</vt:i4>
      </vt:variant>
      <vt:variant>
        <vt:i4>1181</vt:i4>
      </vt:variant>
      <vt:variant>
        <vt:i4>4</vt:i4>
      </vt:variant>
      <vt:variant>
        <vt:lpwstr>http://lordsarvain.deviantart.com/art/USS-Enterprise-F-WIP-019-193715928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IHE_ITI_Suppl_IUA_Rev1.2_TI_2015-08-31</dc:title>
  <dc:subject>IHE ITI Internet User Authorization Supplement</dc:subject>
  <dc:creator>IHE ITI Technical Committee</dc:creator>
  <cp:keywords>IHE ITI Supplement</cp:keywords>
  <cp:lastModifiedBy>walco@walkit.nl</cp:lastModifiedBy>
  <cp:revision>54</cp:revision>
  <cp:lastPrinted>2020-02-18T18:23:00Z</cp:lastPrinted>
  <dcterms:created xsi:type="dcterms:W3CDTF">2015-08-28T22:24:00Z</dcterms:created>
  <dcterms:modified xsi:type="dcterms:W3CDTF">2020-06-11T11:57:00Z</dcterms:modified>
  <cp:category>IHE Supplement</cp:category>
</cp:coreProperties>
</file>