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1FF546EE" w:rsidR="00482DC2" w:rsidRPr="00D26514" w:rsidRDefault="00CF283F" w:rsidP="000807AC">
      <w:pPr>
        <w:pStyle w:val="BodyText"/>
        <w:jc w:val="center"/>
        <w:rPr>
          <w:b/>
          <w:sz w:val="44"/>
          <w:szCs w:val="44"/>
        </w:rPr>
      </w:pPr>
      <w:r w:rsidRPr="00D26514">
        <w:rPr>
          <w:b/>
          <w:sz w:val="44"/>
          <w:szCs w:val="44"/>
        </w:rPr>
        <w:t xml:space="preserve">IHE </w:t>
      </w:r>
      <w:r w:rsidR="00C81C10" w:rsidRPr="00C81C10">
        <w:rPr>
          <w:b/>
          <w:sz w:val="44"/>
          <w:szCs w:val="44"/>
        </w:rPr>
        <w:t xml:space="preserve">IT Infrastructure (ITI) </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1AF83704" w14:textId="77777777" w:rsidR="004D519B" w:rsidRDefault="00D721F2" w:rsidP="00060817">
      <w:pPr>
        <w:pStyle w:val="BodyText"/>
        <w:jc w:val="center"/>
        <w:rPr>
          <w:ins w:id="0" w:author="Lynn Felhofer" w:date="2020-02-17T20:53:00Z"/>
          <w:b/>
          <w:sz w:val="44"/>
          <w:szCs w:val="44"/>
        </w:rPr>
      </w:pPr>
      <w:r>
        <w:rPr>
          <w:b/>
          <w:sz w:val="44"/>
          <w:szCs w:val="44"/>
        </w:rPr>
        <w:t xml:space="preserve">Sharing </w:t>
      </w:r>
      <w:proofErr w:type="spellStart"/>
      <w:r>
        <w:rPr>
          <w:b/>
          <w:sz w:val="44"/>
          <w:szCs w:val="44"/>
        </w:rPr>
        <w:t>Value</w:t>
      </w:r>
      <w:r w:rsidR="009136C6">
        <w:rPr>
          <w:b/>
          <w:sz w:val="44"/>
          <w:szCs w:val="44"/>
        </w:rPr>
        <w:t>s</w:t>
      </w:r>
      <w:r>
        <w:rPr>
          <w:b/>
          <w:sz w:val="44"/>
          <w:szCs w:val="44"/>
        </w:rPr>
        <w:t>ets</w:t>
      </w:r>
      <w:proofErr w:type="spellEnd"/>
    </w:p>
    <w:p w14:paraId="0E5FA67E" w14:textId="7CEFEA30" w:rsidR="00CF283F" w:rsidRDefault="00D721F2" w:rsidP="00060817">
      <w:pPr>
        <w:pStyle w:val="BodyText"/>
        <w:jc w:val="center"/>
        <w:rPr>
          <w:b/>
          <w:sz w:val="44"/>
          <w:szCs w:val="44"/>
        </w:rPr>
      </w:pPr>
      <w:r>
        <w:rPr>
          <w:b/>
          <w:sz w:val="44"/>
          <w:szCs w:val="44"/>
        </w:rPr>
        <w:t xml:space="preserve"> Codes and Maps</w:t>
      </w:r>
    </w:p>
    <w:p w14:paraId="49073B6D" w14:textId="70F9AE20" w:rsidR="00D721F2" w:rsidRPr="00D26514" w:rsidRDefault="00D721F2" w:rsidP="00060817">
      <w:pPr>
        <w:pStyle w:val="BodyText"/>
        <w:jc w:val="center"/>
        <w:rPr>
          <w:b/>
          <w:sz w:val="44"/>
          <w:szCs w:val="44"/>
        </w:rPr>
      </w:pPr>
      <w:r>
        <w:rPr>
          <w:b/>
          <w:sz w:val="44"/>
          <w:szCs w:val="44"/>
        </w:rPr>
        <w:t>(SVCM)</w:t>
      </w:r>
    </w:p>
    <w:p w14:paraId="19C34921" w14:textId="77777777" w:rsidR="00726A7E" w:rsidRPr="00D26514" w:rsidRDefault="00726A7E" w:rsidP="00EA3BCB">
      <w:pPr>
        <w:pStyle w:val="BodyText"/>
      </w:pPr>
    </w:p>
    <w:p w14:paraId="41D090FD" w14:textId="73335B5B" w:rsidR="001E6533" w:rsidRPr="00D26514" w:rsidRDefault="001E6533" w:rsidP="001E6533">
      <w:pPr>
        <w:pStyle w:val="BodyText"/>
        <w:jc w:val="center"/>
        <w:rPr>
          <w:bCs/>
          <w:kern w:val="28"/>
          <w:szCs w:val="24"/>
        </w:rPr>
      </w:pPr>
      <w:r w:rsidRPr="00D26514">
        <w:rPr>
          <w:bCs/>
          <w:kern w:val="28"/>
          <w:szCs w:val="24"/>
        </w:rPr>
        <w:t>HL7</w:t>
      </w:r>
      <w:r w:rsidRPr="00D26514">
        <w:rPr>
          <w:bCs/>
          <w:kern w:val="28"/>
          <w:szCs w:val="24"/>
          <w:vertAlign w:val="superscript"/>
        </w:rPr>
        <w:t>®</w:t>
      </w:r>
      <w:r w:rsidRPr="00D26514">
        <w:rPr>
          <w:bCs/>
          <w:kern w:val="28"/>
          <w:szCs w:val="24"/>
        </w:rPr>
        <w:t xml:space="preserve"> FHIR</w:t>
      </w:r>
      <w:r w:rsidRPr="00D26514">
        <w:rPr>
          <w:bCs/>
          <w:kern w:val="28"/>
          <w:szCs w:val="24"/>
          <w:vertAlign w:val="superscript"/>
        </w:rPr>
        <w:t>®</w:t>
      </w:r>
      <w:r w:rsidRPr="00D26514">
        <w:rPr>
          <w:bCs/>
          <w:kern w:val="28"/>
          <w:szCs w:val="24"/>
        </w:rPr>
        <w:t xml:space="preserve"> </w:t>
      </w:r>
      <w:ins w:id="1" w:author="Lynn Felhofer" w:date="2020-02-17T20:57:00Z">
        <w:r w:rsidR="004D519B">
          <w:rPr>
            <w:bCs/>
            <w:kern w:val="28"/>
            <w:szCs w:val="24"/>
          </w:rPr>
          <w:t>Release</w:t>
        </w:r>
      </w:ins>
      <w:del w:id="2" w:author="Lynn Felhofer" w:date="2020-02-17T20:57:00Z">
        <w:r w:rsidRPr="00D26514" w:rsidDel="004D519B">
          <w:rPr>
            <w:bCs/>
            <w:kern w:val="28"/>
            <w:szCs w:val="24"/>
          </w:rPr>
          <w:delText>STU</w:delText>
        </w:r>
      </w:del>
      <w:r w:rsidRPr="00D26514">
        <w:rPr>
          <w:bCs/>
          <w:kern w:val="28"/>
          <w:szCs w:val="24"/>
        </w:rPr>
        <w:t xml:space="preserve"> </w:t>
      </w:r>
      <w:r w:rsidR="00C81C10">
        <w:rPr>
          <w:bCs/>
          <w:kern w:val="28"/>
          <w:szCs w:val="24"/>
        </w:rPr>
        <w:t>4</w:t>
      </w:r>
    </w:p>
    <w:p w14:paraId="795722E2" w14:textId="3994AF09" w:rsidR="001E6533" w:rsidRPr="00D26514" w:rsidRDefault="001E6533" w:rsidP="001E6533">
      <w:pPr>
        <w:pStyle w:val="BodyText"/>
        <w:jc w:val="center"/>
        <w:rPr>
          <w:bCs/>
          <w:kern w:val="28"/>
          <w:sz w:val="28"/>
          <w:szCs w:val="28"/>
        </w:rPr>
      </w:pPr>
      <w:r w:rsidRPr="00D26514">
        <w:rPr>
          <w:bCs/>
          <w:kern w:val="28"/>
          <w:szCs w:val="24"/>
        </w:rPr>
        <w:t xml:space="preserve">Using Resources at FMM Level </w:t>
      </w:r>
      <w:r w:rsidR="00C81C10" w:rsidRPr="00C81C10">
        <w:rPr>
          <w:bCs/>
          <w:kern w:val="28"/>
          <w:szCs w:val="24"/>
          <w:highlight w:val="yellow"/>
        </w:rPr>
        <w:t>&lt;</w:t>
      </w:r>
      <w:r w:rsidR="00D027C3">
        <w:rPr>
          <w:bCs/>
          <w:kern w:val="28"/>
          <w:szCs w:val="24"/>
          <w:highlight w:val="yellow"/>
        </w:rPr>
        <w:t>3</w:t>
      </w:r>
      <w:r w:rsidRPr="00C81C10">
        <w:rPr>
          <w:bCs/>
          <w:kern w:val="28"/>
          <w:szCs w:val="24"/>
          <w:highlight w:val="yellow"/>
        </w:rPr>
        <w:t>-</w:t>
      </w:r>
      <w:r w:rsidR="00D027C3">
        <w:rPr>
          <w:bCs/>
          <w:kern w:val="28"/>
          <w:szCs w:val="24"/>
          <w:highlight w:val="yellow"/>
        </w:rPr>
        <w:t>N</w:t>
      </w:r>
      <w:r w:rsidR="00C81C10" w:rsidRPr="00C81C10">
        <w:rPr>
          <w:bCs/>
          <w:kern w:val="28"/>
          <w:szCs w:val="24"/>
          <w:highlight w:val="yellow"/>
        </w:rPr>
        <w:t>&gt;</w:t>
      </w:r>
    </w:p>
    <w:p w14:paraId="13DE55AD" w14:textId="4D431BD0"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p>
    <w:p w14:paraId="66B89389" w14:textId="77777777" w:rsidR="00AF7952" w:rsidRDefault="00AF7952" w:rsidP="00AC7C88">
      <w:pPr>
        <w:pStyle w:val="BodyText"/>
      </w:pPr>
    </w:p>
    <w:p w14:paraId="7945735C" w14:textId="077320A8" w:rsidR="00A910E1" w:rsidRPr="00D26514" w:rsidRDefault="00A910E1" w:rsidP="00AC7C88">
      <w:pPr>
        <w:pStyle w:val="BodyText"/>
      </w:pPr>
      <w:r w:rsidRPr="00D26514">
        <w:t>Date:</w:t>
      </w:r>
      <w:r w:rsidRPr="00D26514">
        <w:tab/>
      </w:r>
      <w:r w:rsidRPr="00D26514">
        <w:tab/>
        <w:t>&lt;</w:t>
      </w:r>
      <w:r w:rsidR="00BC7584" w:rsidRPr="00D26514">
        <w:t>Month</w:t>
      </w:r>
      <w:r w:rsidRPr="00D26514">
        <w:t xml:space="preserve"> </w:t>
      </w:r>
      <w:r w:rsidR="009D125C" w:rsidRPr="00D26514">
        <w:t>xx</w:t>
      </w:r>
      <w:r w:rsidR="004F5211" w:rsidRPr="00D26514">
        <w:t>, 20</w:t>
      </w:r>
      <w:r w:rsidR="009D125C" w:rsidRPr="00D26514">
        <w:t>xx</w:t>
      </w:r>
      <w:r w:rsidRPr="00D26514">
        <w:t>&gt;</w:t>
      </w:r>
    </w:p>
    <w:p w14:paraId="78679A36" w14:textId="7A2DB90C" w:rsidR="00603ED5" w:rsidRPr="00D26514" w:rsidRDefault="00A910E1" w:rsidP="00AC7C88">
      <w:pPr>
        <w:pStyle w:val="BodyText"/>
      </w:pPr>
      <w:r w:rsidRPr="00D26514">
        <w:t>Author:</w:t>
      </w:r>
      <w:r w:rsidRPr="00D26514">
        <w:tab/>
      </w:r>
      <w:r w:rsidR="00C81C10">
        <w:t>ITI</w:t>
      </w:r>
      <w:r w:rsidR="001E6533" w:rsidRPr="00D26514">
        <w:t xml:space="preserve"> </w:t>
      </w:r>
      <w:r w:rsidR="00656A6B" w:rsidRPr="00D26514">
        <w:t>Technical Committee</w:t>
      </w:r>
    </w:p>
    <w:p w14:paraId="39940B52" w14:textId="1C9B3D27" w:rsidR="00A875FF" w:rsidRPr="00D26514" w:rsidRDefault="00603ED5" w:rsidP="00C81C10">
      <w:pPr>
        <w:pStyle w:val="NormalWeb"/>
      </w:pPr>
      <w:r w:rsidRPr="00D26514">
        <w:t>Email:</w:t>
      </w:r>
      <w:r w:rsidR="00FF4C4E" w:rsidRPr="00D26514">
        <w:tab/>
      </w:r>
      <w:r w:rsidR="00FF4C4E" w:rsidRPr="00D26514">
        <w:tab/>
      </w:r>
      <w:r w:rsidR="00C81C10" w:rsidRPr="00C81C10">
        <w:t xml:space="preserve">iti@ihe.net </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07D0B36C" w:rsidR="00AF7952" w:rsidRPr="00D26514" w:rsidRDefault="009D125C" w:rsidP="00AF7952">
      <w:pPr>
        <w:pStyle w:val="AuthorInstructions"/>
        <w:rPr>
          <w:rFonts w:ascii="Arial" w:hAnsi="Arial"/>
          <w:b/>
          <w:kern w:val="28"/>
          <w:sz w:val="28"/>
        </w:rPr>
      </w:pPr>
      <w:r w:rsidRPr="00D26514">
        <w:br w:type="page"/>
      </w:r>
    </w:p>
    <w:p w14:paraId="1EF12208" w14:textId="5144DD60" w:rsidR="00CF283F" w:rsidRPr="00D26514" w:rsidRDefault="00A875FF" w:rsidP="009D125C">
      <w:pPr>
        <w:pStyle w:val="BodyText"/>
      </w:pPr>
      <w:r w:rsidRPr="00D26514">
        <w:rPr>
          <w:rFonts w:ascii="Arial" w:hAnsi="Arial"/>
          <w:b/>
          <w:kern w:val="28"/>
          <w:sz w:val="28"/>
        </w:rPr>
        <w:lastRenderedPageBreak/>
        <w:t>Foreword</w:t>
      </w:r>
    </w:p>
    <w:p w14:paraId="23B34C99" w14:textId="62EA7078"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DE5060">
        <w:t xml:space="preserve">IT Infrastructure </w:t>
      </w:r>
      <w:r w:rsidRPr="00D26514">
        <w:t xml:space="preserve">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2" w:history="1">
        <w:r w:rsidRPr="00D26514">
          <w:rPr>
            <w:rStyle w:val="Hyperlink"/>
          </w:rPr>
          <w:t>www.ihe.net</w:t>
        </w:r>
      </w:hyperlink>
      <w:r w:rsidR="00625D23" w:rsidRPr="00D26514">
        <w:t>.</w:t>
      </w:r>
    </w:p>
    <w:p w14:paraId="3F882605" w14:textId="7C83286C" w:rsidR="00BE5916" w:rsidRPr="00D26514" w:rsidRDefault="00BE5916" w:rsidP="00BE5916">
      <w:pPr>
        <w:pStyle w:val="BodyText"/>
      </w:pPr>
      <w:r w:rsidRPr="00D26514">
        <w:t xml:space="preserve">Information about the IHE </w:t>
      </w:r>
      <w:r w:rsidR="00DE5060">
        <w:t>IT Infrastructure</w:t>
      </w:r>
      <w:r w:rsidRPr="00D26514">
        <w:t xml:space="preserve"> </w:t>
      </w:r>
      <w:r w:rsidR="000F613A" w:rsidRPr="00D26514">
        <w:t xml:space="preserve">domain </w:t>
      </w:r>
      <w:r w:rsidR="00503AE1" w:rsidRPr="00D26514">
        <w:t>can</w:t>
      </w:r>
      <w:r w:rsidRPr="00D26514">
        <w:t xml:space="preserve"> be found at</w:t>
      </w:r>
      <w:r w:rsidR="00F0665F" w:rsidRPr="00D26514">
        <w:t xml:space="preserve"> </w:t>
      </w:r>
      <w:hyperlink r:id="rId13"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4" w:history="1">
        <w:r w:rsidR="0015489F" w:rsidRPr="00D26514">
          <w:rPr>
            <w:rStyle w:val="Hyperlink"/>
          </w:rPr>
          <w:t>http://ihe.net/IHE_Process</w:t>
        </w:r>
      </w:hyperlink>
      <w:r w:rsidRPr="00D26514">
        <w:t xml:space="preserve"> and </w:t>
      </w:r>
      <w:hyperlink r:id="rId15" w:history="1">
        <w:r w:rsidR="0015489F" w:rsidRPr="00D26514">
          <w:rPr>
            <w:rStyle w:val="Hyperlink"/>
          </w:rPr>
          <w:t>http://ihe.net/Profiles</w:t>
        </w:r>
      </w:hyperlink>
      <w:r w:rsidR="00625D23" w:rsidRPr="00D26514">
        <w:t>.</w:t>
      </w:r>
    </w:p>
    <w:p w14:paraId="335BCE3B" w14:textId="533E0732" w:rsidR="00AF1EF3" w:rsidRPr="00D26514" w:rsidRDefault="00BE5916" w:rsidP="00BE5916">
      <w:pPr>
        <w:pStyle w:val="BodyText"/>
      </w:pPr>
      <w:r w:rsidRPr="00D26514">
        <w:t xml:space="preserve">The current version of </w:t>
      </w:r>
      <w:r w:rsidR="008F78D2" w:rsidRPr="00D26514">
        <w:t>the IHE</w:t>
      </w:r>
      <w:r w:rsidRPr="00D26514">
        <w:t xml:space="preserve"> </w:t>
      </w:r>
      <w:r w:rsidR="00DE5060">
        <w:t xml:space="preserve">IT Infrastructure </w:t>
      </w:r>
      <w:r w:rsidRPr="00D26514">
        <w:t xml:space="preserve">Technical Framework can be found at </w:t>
      </w:r>
      <w:hyperlink r:id="rId16" w:history="1">
        <w:r w:rsidR="0015489F" w:rsidRPr="00D26514">
          <w:rPr>
            <w:rStyle w:val="Hyperlink"/>
          </w:rPr>
          <w:t>http://ihe.net/Technical_Frameworks</w:t>
        </w:r>
      </w:hyperlink>
      <w:r w:rsidR="00625D23" w:rsidRPr="00D26514">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57392F54" w14:textId="12DDC155" w:rsidR="007F0C94" w:rsidRDefault="00CF508D">
      <w:pPr>
        <w:pStyle w:val="TOC1"/>
        <w:rPr>
          <w:rFonts w:asciiTheme="minorHAnsi" w:eastAsiaTheme="minorEastAsia" w:hAnsiTheme="minorHAnsi" w:cstheme="minorBidi"/>
          <w:noProof/>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32832019" w:history="1">
        <w:r w:rsidR="007F0C94" w:rsidRPr="003A418D">
          <w:rPr>
            <w:rStyle w:val="Hyperlink"/>
            <w:noProof/>
          </w:rPr>
          <w:t>Introduction to this Supplement</w:t>
        </w:r>
        <w:r w:rsidR="007F0C94">
          <w:rPr>
            <w:noProof/>
            <w:webHidden/>
          </w:rPr>
          <w:tab/>
        </w:r>
        <w:r w:rsidR="007F0C94">
          <w:rPr>
            <w:noProof/>
            <w:webHidden/>
          </w:rPr>
          <w:fldChar w:fldCharType="begin"/>
        </w:r>
        <w:r w:rsidR="007F0C94">
          <w:rPr>
            <w:noProof/>
            <w:webHidden/>
          </w:rPr>
          <w:instrText xml:space="preserve"> PAGEREF _Toc32832019 \h </w:instrText>
        </w:r>
        <w:r w:rsidR="007F0C94">
          <w:rPr>
            <w:noProof/>
            <w:webHidden/>
          </w:rPr>
        </w:r>
        <w:r w:rsidR="007F0C94">
          <w:rPr>
            <w:noProof/>
            <w:webHidden/>
          </w:rPr>
          <w:fldChar w:fldCharType="separate"/>
        </w:r>
        <w:r w:rsidR="007F0C94">
          <w:rPr>
            <w:noProof/>
            <w:webHidden/>
          </w:rPr>
          <w:t>7</w:t>
        </w:r>
        <w:r w:rsidR="007F0C94">
          <w:rPr>
            <w:noProof/>
            <w:webHidden/>
          </w:rPr>
          <w:fldChar w:fldCharType="end"/>
        </w:r>
      </w:hyperlink>
    </w:p>
    <w:p w14:paraId="47D97E8F" w14:textId="1AA052BF" w:rsidR="007F0C94" w:rsidRDefault="0038360B">
      <w:pPr>
        <w:pStyle w:val="TOC2"/>
        <w:rPr>
          <w:rFonts w:asciiTheme="minorHAnsi" w:eastAsiaTheme="minorEastAsia" w:hAnsiTheme="minorHAnsi" w:cstheme="minorBidi"/>
          <w:noProof/>
        </w:rPr>
      </w:pPr>
      <w:hyperlink w:anchor="_Toc32832020" w:history="1">
        <w:r w:rsidR="007F0C94" w:rsidRPr="003A418D">
          <w:rPr>
            <w:rStyle w:val="Hyperlink"/>
            <w:noProof/>
          </w:rPr>
          <w:t>Open Issues and Questions</w:t>
        </w:r>
        <w:r w:rsidR="007F0C94">
          <w:rPr>
            <w:noProof/>
            <w:webHidden/>
          </w:rPr>
          <w:tab/>
        </w:r>
        <w:r w:rsidR="007F0C94">
          <w:rPr>
            <w:noProof/>
            <w:webHidden/>
          </w:rPr>
          <w:fldChar w:fldCharType="begin"/>
        </w:r>
        <w:r w:rsidR="007F0C94">
          <w:rPr>
            <w:noProof/>
            <w:webHidden/>
          </w:rPr>
          <w:instrText xml:space="preserve"> PAGEREF _Toc32832020 \h </w:instrText>
        </w:r>
        <w:r w:rsidR="007F0C94">
          <w:rPr>
            <w:noProof/>
            <w:webHidden/>
          </w:rPr>
        </w:r>
        <w:r w:rsidR="007F0C94">
          <w:rPr>
            <w:noProof/>
            <w:webHidden/>
          </w:rPr>
          <w:fldChar w:fldCharType="separate"/>
        </w:r>
        <w:r w:rsidR="007F0C94">
          <w:rPr>
            <w:noProof/>
            <w:webHidden/>
          </w:rPr>
          <w:t>8</w:t>
        </w:r>
        <w:r w:rsidR="007F0C94">
          <w:rPr>
            <w:noProof/>
            <w:webHidden/>
          </w:rPr>
          <w:fldChar w:fldCharType="end"/>
        </w:r>
      </w:hyperlink>
    </w:p>
    <w:p w14:paraId="7DD91401" w14:textId="5F791028" w:rsidR="007F0C94" w:rsidRDefault="0038360B">
      <w:pPr>
        <w:pStyle w:val="TOC2"/>
        <w:rPr>
          <w:rFonts w:asciiTheme="minorHAnsi" w:eastAsiaTheme="minorEastAsia" w:hAnsiTheme="minorHAnsi" w:cstheme="minorBidi"/>
          <w:noProof/>
        </w:rPr>
      </w:pPr>
      <w:hyperlink w:anchor="_Toc32832021" w:history="1">
        <w:r w:rsidR="007F0C94" w:rsidRPr="003A418D">
          <w:rPr>
            <w:rStyle w:val="Hyperlink"/>
            <w:noProof/>
          </w:rPr>
          <w:t>Closed Issues</w:t>
        </w:r>
        <w:r w:rsidR="007F0C94">
          <w:rPr>
            <w:noProof/>
            <w:webHidden/>
          </w:rPr>
          <w:tab/>
        </w:r>
        <w:r w:rsidR="007F0C94">
          <w:rPr>
            <w:noProof/>
            <w:webHidden/>
          </w:rPr>
          <w:fldChar w:fldCharType="begin"/>
        </w:r>
        <w:r w:rsidR="007F0C94">
          <w:rPr>
            <w:noProof/>
            <w:webHidden/>
          </w:rPr>
          <w:instrText xml:space="preserve"> PAGEREF _Toc32832021 \h </w:instrText>
        </w:r>
        <w:r w:rsidR="007F0C94">
          <w:rPr>
            <w:noProof/>
            <w:webHidden/>
          </w:rPr>
        </w:r>
        <w:r w:rsidR="007F0C94">
          <w:rPr>
            <w:noProof/>
            <w:webHidden/>
          </w:rPr>
          <w:fldChar w:fldCharType="separate"/>
        </w:r>
        <w:r w:rsidR="007F0C94">
          <w:rPr>
            <w:noProof/>
            <w:webHidden/>
          </w:rPr>
          <w:t>9</w:t>
        </w:r>
        <w:r w:rsidR="007F0C94">
          <w:rPr>
            <w:noProof/>
            <w:webHidden/>
          </w:rPr>
          <w:fldChar w:fldCharType="end"/>
        </w:r>
      </w:hyperlink>
    </w:p>
    <w:p w14:paraId="0BE16553" w14:textId="62755FF4" w:rsidR="007F0C94" w:rsidRDefault="0038360B">
      <w:pPr>
        <w:pStyle w:val="TOC1"/>
        <w:rPr>
          <w:rFonts w:asciiTheme="minorHAnsi" w:eastAsiaTheme="minorEastAsia" w:hAnsiTheme="minorHAnsi" w:cstheme="minorBidi"/>
          <w:noProof/>
        </w:rPr>
      </w:pPr>
      <w:hyperlink w:anchor="_Toc32832022" w:history="1">
        <w:r w:rsidR="007F0C94" w:rsidRPr="003A418D">
          <w:rPr>
            <w:rStyle w:val="Hyperlink"/>
            <w:noProof/>
          </w:rPr>
          <w:t>General Introduction and Shared Appendices</w:t>
        </w:r>
        <w:r w:rsidR="007F0C94">
          <w:rPr>
            <w:noProof/>
            <w:webHidden/>
          </w:rPr>
          <w:tab/>
        </w:r>
        <w:r w:rsidR="007F0C94">
          <w:rPr>
            <w:noProof/>
            <w:webHidden/>
          </w:rPr>
          <w:fldChar w:fldCharType="begin"/>
        </w:r>
        <w:r w:rsidR="007F0C94">
          <w:rPr>
            <w:noProof/>
            <w:webHidden/>
          </w:rPr>
          <w:instrText xml:space="preserve"> PAGEREF _Toc32832022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60F8D779" w14:textId="698A91AF" w:rsidR="007F0C94" w:rsidRDefault="0038360B">
      <w:pPr>
        <w:pStyle w:val="TOC1"/>
        <w:rPr>
          <w:rFonts w:asciiTheme="minorHAnsi" w:eastAsiaTheme="minorEastAsia" w:hAnsiTheme="minorHAnsi" w:cstheme="minorBidi"/>
          <w:noProof/>
        </w:rPr>
      </w:pPr>
      <w:hyperlink w:anchor="_Toc32832023" w:history="1">
        <w:r w:rsidR="007F0C94" w:rsidRPr="003A418D">
          <w:rPr>
            <w:rStyle w:val="Hyperlink"/>
            <w:noProof/>
          </w:rPr>
          <w:t>Appendix A – Actor Summary Definitions</w:t>
        </w:r>
        <w:r w:rsidR="007F0C94">
          <w:rPr>
            <w:noProof/>
            <w:webHidden/>
          </w:rPr>
          <w:tab/>
        </w:r>
        <w:r w:rsidR="007F0C94">
          <w:rPr>
            <w:noProof/>
            <w:webHidden/>
          </w:rPr>
          <w:fldChar w:fldCharType="begin"/>
        </w:r>
        <w:r w:rsidR="007F0C94">
          <w:rPr>
            <w:noProof/>
            <w:webHidden/>
          </w:rPr>
          <w:instrText xml:space="preserve"> PAGEREF _Toc32832023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456F313F" w14:textId="0FD2E853" w:rsidR="007F0C94" w:rsidRDefault="0038360B">
      <w:pPr>
        <w:pStyle w:val="TOC1"/>
        <w:rPr>
          <w:rFonts w:asciiTheme="minorHAnsi" w:eastAsiaTheme="minorEastAsia" w:hAnsiTheme="minorHAnsi" w:cstheme="minorBidi"/>
          <w:noProof/>
        </w:rPr>
      </w:pPr>
      <w:hyperlink w:anchor="_Toc32832024" w:history="1">
        <w:r w:rsidR="007F0C94" w:rsidRPr="003A418D">
          <w:rPr>
            <w:rStyle w:val="Hyperlink"/>
            <w:noProof/>
          </w:rPr>
          <w:t>Appendix B – Transaction Summary Definitions</w:t>
        </w:r>
        <w:r w:rsidR="007F0C94">
          <w:rPr>
            <w:noProof/>
            <w:webHidden/>
          </w:rPr>
          <w:tab/>
        </w:r>
        <w:r w:rsidR="007F0C94">
          <w:rPr>
            <w:noProof/>
            <w:webHidden/>
          </w:rPr>
          <w:fldChar w:fldCharType="begin"/>
        </w:r>
        <w:r w:rsidR="007F0C94">
          <w:rPr>
            <w:noProof/>
            <w:webHidden/>
          </w:rPr>
          <w:instrText xml:space="preserve"> PAGEREF _Toc32832024 \h </w:instrText>
        </w:r>
        <w:r w:rsidR="007F0C94">
          <w:rPr>
            <w:noProof/>
            <w:webHidden/>
          </w:rPr>
        </w:r>
        <w:r w:rsidR="007F0C94">
          <w:rPr>
            <w:noProof/>
            <w:webHidden/>
          </w:rPr>
          <w:fldChar w:fldCharType="separate"/>
        </w:r>
        <w:r w:rsidR="007F0C94">
          <w:rPr>
            <w:noProof/>
            <w:webHidden/>
          </w:rPr>
          <w:t>10</w:t>
        </w:r>
        <w:r w:rsidR="007F0C94">
          <w:rPr>
            <w:noProof/>
            <w:webHidden/>
          </w:rPr>
          <w:fldChar w:fldCharType="end"/>
        </w:r>
      </w:hyperlink>
    </w:p>
    <w:p w14:paraId="55C11421" w14:textId="4C71F567" w:rsidR="007F0C94" w:rsidRDefault="0038360B">
      <w:pPr>
        <w:pStyle w:val="TOC1"/>
        <w:rPr>
          <w:rFonts w:asciiTheme="minorHAnsi" w:eastAsiaTheme="minorEastAsia" w:hAnsiTheme="minorHAnsi" w:cstheme="minorBidi"/>
          <w:noProof/>
        </w:rPr>
      </w:pPr>
      <w:hyperlink w:anchor="_Toc32832025" w:history="1">
        <w:r w:rsidR="007F0C94" w:rsidRPr="003A418D">
          <w:rPr>
            <w:rStyle w:val="Hyperlink"/>
            <w:noProof/>
          </w:rPr>
          <w:t>Glossary</w:t>
        </w:r>
        <w:r w:rsidR="007F0C94">
          <w:rPr>
            <w:noProof/>
            <w:webHidden/>
          </w:rPr>
          <w:tab/>
        </w:r>
        <w:r w:rsidR="007F0C94">
          <w:rPr>
            <w:noProof/>
            <w:webHidden/>
          </w:rPr>
          <w:fldChar w:fldCharType="begin"/>
        </w:r>
        <w:r w:rsidR="007F0C94">
          <w:rPr>
            <w:noProof/>
            <w:webHidden/>
          </w:rPr>
          <w:instrText xml:space="preserve"> PAGEREF _Toc32832025 \h </w:instrText>
        </w:r>
        <w:r w:rsidR="007F0C94">
          <w:rPr>
            <w:noProof/>
            <w:webHidden/>
          </w:rPr>
        </w:r>
        <w:r w:rsidR="007F0C94">
          <w:rPr>
            <w:noProof/>
            <w:webHidden/>
          </w:rPr>
          <w:fldChar w:fldCharType="separate"/>
        </w:r>
        <w:r w:rsidR="007F0C94">
          <w:rPr>
            <w:noProof/>
            <w:webHidden/>
          </w:rPr>
          <w:t>11</w:t>
        </w:r>
        <w:r w:rsidR="007F0C94">
          <w:rPr>
            <w:noProof/>
            <w:webHidden/>
          </w:rPr>
          <w:fldChar w:fldCharType="end"/>
        </w:r>
      </w:hyperlink>
    </w:p>
    <w:p w14:paraId="6B2E1273" w14:textId="030FBDE4" w:rsidR="007F0C94" w:rsidRDefault="0038360B">
      <w:pPr>
        <w:pStyle w:val="TOC1"/>
        <w:rPr>
          <w:rFonts w:asciiTheme="minorHAnsi" w:eastAsiaTheme="minorEastAsia" w:hAnsiTheme="minorHAnsi" w:cstheme="minorBidi"/>
          <w:noProof/>
        </w:rPr>
      </w:pPr>
      <w:hyperlink w:anchor="_Toc32832026" w:history="1">
        <w:r w:rsidR="007F0C94" w:rsidRPr="003A418D">
          <w:rPr>
            <w:rStyle w:val="Hyperlink"/>
            <w:noProof/>
          </w:rPr>
          <w:t>Volume 1 – Profiles</w:t>
        </w:r>
        <w:r w:rsidR="007F0C94">
          <w:rPr>
            <w:noProof/>
            <w:webHidden/>
          </w:rPr>
          <w:tab/>
        </w:r>
        <w:r w:rsidR="007F0C94">
          <w:rPr>
            <w:noProof/>
            <w:webHidden/>
          </w:rPr>
          <w:fldChar w:fldCharType="begin"/>
        </w:r>
        <w:r w:rsidR="007F0C94">
          <w:rPr>
            <w:noProof/>
            <w:webHidden/>
          </w:rPr>
          <w:instrText xml:space="preserve"> PAGEREF _Toc32832026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6186A529" w14:textId="1A0CBE64" w:rsidR="007F0C94" w:rsidRDefault="0038360B">
      <w:pPr>
        <w:pStyle w:val="TOC2"/>
        <w:rPr>
          <w:rFonts w:asciiTheme="minorHAnsi" w:eastAsiaTheme="minorEastAsia" w:hAnsiTheme="minorHAnsi" w:cstheme="minorBidi"/>
          <w:noProof/>
        </w:rPr>
      </w:pPr>
      <w:hyperlink w:anchor="_Toc32832027" w:history="1">
        <w:r w:rsidR="007F0C94" w:rsidRPr="003A418D">
          <w:rPr>
            <w:rStyle w:val="Hyperlink"/>
            <w:iCs/>
            <w:noProof/>
          </w:rPr>
          <w:t>Copyright Licenses</w:t>
        </w:r>
        <w:r w:rsidR="007F0C94">
          <w:rPr>
            <w:noProof/>
            <w:webHidden/>
          </w:rPr>
          <w:tab/>
        </w:r>
        <w:r w:rsidR="007F0C94">
          <w:rPr>
            <w:noProof/>
            <w:webHidden/>
          </w:rPr>
          <w:fldChar w:fldCharType="begin"/>
        </w:r>
        <w:r w:rsidR="007F0C94">
          <w:rPr>
            <w:noProof/>
            <w:webHidden/>
          </w:rPr>
          <w:instrText xml:space="preserve"> PAGEREF _Toc32832027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057AF894" w14:textId="7EE9BAF0" w:rsidR="007F0C94" w:rsidRDefault="0038360B">
      <w:pPr>
        <w:pStyle w:val="TOC2"/>
        <w:rPr>
          <w:rFonts w:asciiTheme="minorHAnsi" w:eastAsiaTheme="minorEastAsia" w:hAnsiTheme="minorHAnsi" w:cstheme="minorBidi"/>
          <w:noProof/>
        </w:rPr>
      </w:pPr>
      <w:hyperlink w:anchor="_Toc32832028" w:history="1">
        <w:r w:rsidR="007F0C94" w:rsidRPr="003A418D">
          <w:rPr>
            <w:rStyle w:val="Hyperlink"/>
            <w:iCs/>
            <w:noProof/>
          </w:rPr>
          <w:t>Domain-specific additions</w:t>
        </w:r>
        <w:r w:rsidR="007F0C94">
          <w:rPr>
            <w:noProof/>
            <w:webHidden/>
          </w:rPr>
          <w:tab/>
        </w:r>
        <w:r w:rsidR="007F0C94">
          <w:rPr>
            <w:noProof/>
            <w:webHidden/>
          </w:rPr>
          <w:fldChar w:fldCharType="begin"/>
        </w:r>
        <w:r w:rsidR="007F0C94">
          <w:rPr>
            <w:noProof/>
            <w:webHidden/>
          </w:rPr>
          <w:instrText xml:space="preserve"> PAGEREF _Toc32832028 \h </w:instrText>
        </w:r>
        <w:r w:rsidR="007F0C94">
          <w:rPr>
            <w:noProof/>
            <w:webHidden/>
          </w:rPr>
        </w:r>
        <w:r w:rsidR="007F0C94">
          <w:rPr>
            <w:noProof/>
            <w:webHidden/>
          </w:rPr>
          <w:fldChar w:fldCharType="separate"/>
        </w:r>
        <w:r w:rsidR="007F0C94">
          <w:rPr>
            <w:noProof/>
            <w:webHidden/>
          </w:rPr>
          <w:t>12</w:t>
        </w:r>
        <w:r w:rsidR="007F0C94">
          <w:rPr>
            <w:noProof/>
            <w:webHidden/>
          </w:rPr>
          <w:fldChar w:fldCharType="end"/>
        </w:r>
      </w:hyperlink>
    </w:p>
    <w:p w14:paraId="599F01B5" w14:textId="59FB8539" w:rsidR="007F0C94" w:rsidRDefault="0038360B">
      <w:pPr>
        <w:pStyle w:val="TOC1"/>
        <w:rPr>
          <w:rFonts w:asciiTheme="minorHAnsi" w:eastAsiaTheme="minorEastAsia" w:hAnsiTheme="minorHAnsi" w:cstheme="minorBidi"/>
          <w:noProof/>
        </w:rPr>
      </w:pPr>
      <w:hyperlink w:anchor="_Toc32832029" w:history="1">
        <w:r w:rsidR="007F0C94" w:rsidRPr="003A418D">
          <w:rPr>
            <w:rStyle w:val="Hyperlink"/>
            <w:noProof/>
          </w:rPr>
          <w:t xml:space="preserve">X </w:t>
        </w:r>
        <w:r w:rsidR="007F0C94" w:rsidRPr="003A418D">
          <w:rPr>
            <w:rStyle w:val="Hyperlink"/>
            <w:iCs/>
            <w:noProof/>
          </w:rPr>
          <w:t>Sharing Valuesets, Codes, and Maps (SVCM)</w:t>
        </w:r>
        <w:r w:rsidR="007F0C94">
          <w:rPr>
            <w:noProof/>
            <w:webHidden/>
          </w:rPr>
          <w:tab/>
        </w:r>
        <w:r w:rsidR="007F0C94">
          <w:rPr>
            <w:noProof/>
            <w:webHidden/>
          </w:rPr>
          <w:fldChar w:fldCharType="begin"/>
        </w:r>
        <w:r w:rsidR="007F0C94">
          <w:rPr>
            <w:noProof/>
            <w:webHidden/>
          </w:rPr>
          <w:instrText xml:space="preserve"> PAGEREF _Toc32832029 \h </w:instrText>
        </w:r>
        <w:r w:rsidR="007F0C94">
          <w:rPr>
            <w:noProof/>
            <w:webHidden/>
          </w:rPr>
        </w:r>
        <w:r w:rsidR="007F0C94">
          <w:rPr>
            <w:noProof/>
            <w:webHidden/>
          </w:rPr>
          <w:fldChar w:fldCharType="separate"/>
        </w:r>
        <w:r w:rsidR="007F0C94">
          <w:rPr>
            <w:noProof/>
            <w:webHidden/>
          </w:rPr>
          <w:t>13</w:t>
        </w:r>
        <w:r w:rsidR="007F0C94">
          <w:rPr>
            <w:noProof/>
            <w:webHidden/>
          </w:rPr>
          <w:fldChar w:fldCharType="end"/>
        </w:r>
      </w:hyperlink>
    </w:p>
    <w:p w14:paraId="44116295" w14:textId="6E4C94F2" w:rsidR="007F0C94" w:rsidRDefault="0038360B">
      <w:pPr>
        <w:pStyle w:val="TOC2"/>
        <w:rPr>
          <w:rFonts w:asciiTheme="minorHAnsi" w:eastAsiaTheme="minorEastAsia" w:hAnsiTheme="minorHAnsi" w:cstheme="minorBidi"/>
          <w:noProof/>
        </w:rPr>
      </w:pPr>
      <w:hyperlink w:anchor="_Toc32832030" w:history="1">
        <w:r w:rsidR="007F0C94" w:rsidRPr="003A418D">
          <w:rPr>
            <w:rStyle w:val="Hyperlink"/>
            <w:noProof/>
          </w:rPr>
          <w:t>X.1 SVS Actors/Transactions</w:t>
        </w:r>
        <w:r w:rsidR="007F0C94">
          <w:rPr>
            <w:noProof/>
            <w:webHidden/>
          </w:rPr>
          <w:tab/>
        </w:r>
        <w:r w:rsidR="007F0C94">
          <w:rPr>
            <w:noProof/>
            <w:webHidden/>
          </w:rPr>
          <w:fldChar w:fldCharType="begin"/>
        </w:r>
        <w:r w:rsidR="007F0C94">
          <w:rPr>
            <w:noProof/>
            <w:webHidden/>
          </w:rPr>
          <w:instrText xml:space="preserve"> PAGEREF _Toc32832030 \h </w:instrText>
        </w:r>
        <w:r w:rsidR="007F0C94">
          <w:rPr>
            <w:noProof/>
            <w:webHidden/>
          </w:rPr>
        </w:r>
        <w:r w:rsidR="007F0C94">
          <w:rPr>
            <w:noProof/>
            <w:webHidden/>
          </w:rPr>
          <w:fldChar w:fldCharType="separate"/>
        </w:r>
        <w:r w:rsidR="007F0C94">
          <w:rPr>
            <w:noProof/>
            <w:webHidden/>
          </w:rPr>
          <w:t>14</w:t>
        </w:r>
        <w:r w:rsidR="007F0C94">
          <w:rPr>
            <w:noProof/>
            <w:webHidden/>
          </w:rPr>
          <w:fldChar w:fldCharType="end"/>
        </w:r>
      </w:hyperlink>
    </w:p>
    <w:p w14:paraId="69FFC232" w14:textId="47271E3E" w:rsidR="007F0C94" w:rsidRDefault="0038360B">
      <w:pPr>
        <w:pStyle w:val="TOC3"/>
        <w:rPr>
          <w:rFonts w:asciiTheme="minorHAnsi" w:eastAsiaTheme="minorEastAsia" w:hAnsiTheme="minorHAnsi" w:cstheme="minorBidi"/>
          <w:noProof/>
        </w:rPr>
      </w:pPr>
      <w:hyperlink w:anchor="_Toc32832031" w:history="1">
        <w:r w:rsidR="007F0C94" w:rsidRPr="003A418D">
          <w:rPr>
            <w:rStyle w:val="Hyperlink"/>
            <w:noProof/>
          </w:rPr>
          <w:t>X.1.1 Actor Descriptions and Actor Profile Requirements</w:t>
        </w:r>
        <w:r w:rsidR="007F0C94">
          <w:rPr>
            <w:noProof/>
            <w:webHidden/>
          </w:rPr>
          <w:tab/>
        </w:r>
        <w:r w:rsidR="007F0C94">
          <w:rPr>
            <w:noProof/>
            <w:webHidden/>
          </w:rPr>
          <w:fldChar w:fldCharType="begin"/>
        </w:r>
        <w:r w:rsidR="007F0C94">
          <w:rPr>
            <w:noProof/>
            <w:webHidden/>
          </w:rPr>
          <w:instrText xml:space="preserve"> PAGEREF _Toc32832031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13C9F0BA" w14:textId="31AEBAB5" w:rsidR="007F0C94" w:rsidRDefault="0038360B">
      <w:pPr>
        <w:pStyle w:val="TOC2"/>
        <w:rPr>
          <w:rFonts w:asciiTheme="minorHAnsi" w:eastAsiaTheme="minorEastAsia" w:hAnsiTheme="minorHAnsi" w:cstheme="minorBidi"/>
          <w:noProof/>
        </w:rPr>
      </w:pPr>
      <w:hyperlink w:anchor="_Toc32832032" w:history="1">
        <w:r w:rsidR="007F0C94" w:rsidRPr="003A418D">
          <w:rPr>
            <w:rStyle w:val="Hyperlink"/>
            <w:noProof/>
          </w:rPr>
          <w:t>X.2 SVCM Actor Options</w:t>
        </w:r>
        <w:r w:rsidR="007F0C94">
          <w:rPr>
            <w:noProof/>
            <w:webHidden/>
          </w:rPr>
          <w:tab/>
        </w:r>
        <w:r w:rsidR="007F0C94">
          <w:rPr>
            <w:noProof/>
            <w:webHidden/>
          </w:rPr>
          <w:fldChar w:fldCharType="begin"/>
        </w:r>
        <w:r w:rsidR="007F0C94">
          <w:rPr>
            <w:noProof/>
            <w:webHidden/>
          </w:rPr>
          <w:instrText xml:space="preserve"> PAGEREF _Toc32832032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4524CD03" w14:textId="476A1C48" w:rsidR="007F0C94" w:rsidRDefault="0038360B">
      <w:pPr>
        <w:pStyle w:val="TOC4"/>
        <w:rPr>
          <w:rFonts w:asciiTheme="minorHAnsi" w:eastAsiaTheme="minorEastAsia" w:hAnsiTheme="minorHAnsi" w:cstheme="minorBidi"/>
          <w:noProof/>
        </w:rPr>
      </w:pPr>
      <w:hyperlink w:anchor="_Toc32832033" w:history="1">
        <w:r w:rsidR="007F0C94" w:rsidRPr="003A418D">
          <w:rPr>
            <w:rStyle w:val="Hyperlink"/>
            <w:noProof/>
          </w:rPr>
          <w:t>X.2.1 Translate Option</w:t>
        </w:r>
        <w:r w:rsidR="007F0C94">
          <w:rPr>
            <w:noProof/>
            <w:webHidden/>
          </w:rPr>
          <w:tab/>
        </w:r>
        <w:r w:rsidR="007F0C94">
          <w:rPr>
            <w:noProof/>
            <w:webHidden/>
          </w:rPr>
          <w:fldChar w:fldCharType="begin"/>
        </w:r>
        <w:r w:rsidR="007F0C94">
          <w:rPr>
            <w:noProof/>
            <w:webHidden/>
          </w:rPr>
          <w:instrText xml:space="preserve"> PAGEREF _Toc32832033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2FD9C3D5" w14:textId="103604E6" w:rsidR="007F0C94" w:rsidRDefault="0038360B">
      <w:pPr>
        <w:pStyle w:val="TOC2"/>
        <w:rPr>
          <w:rFonts w:asciiTheme="minorHAnsi" w:eastAsiaTheme="minorEastAsia" w:hAnsiTheme="minorHAnsi" w:cstheme="minorBidi"/>
          <w:noProof/>
        </w:rPr>
      </w:pPr>
      <w:hyperlink w:anchor="_Toc32832034" w:history="1">
        <w:r w:rsidR="007F0C94" w:rsidRPr="003A418D">
          <w:rPr>
            <w:rStyle w:val="Hyperlink"/>
            <w:noProof/>
          </w:rPr>
          <w:t>X.3 SVCM Required Actor Groupings</w:t>
        </w:r>
        <w:r w:rsidR="007F0C94">
          <w:rPr>
            <w:noProof/>
            <w:webHidden/>
          </w:rPr>
          <w:tab/>
        </w:r>
        <w:r w:rsidR="007F0C94">
          <w:rPr>
            <w:noProof/>
            <w:webHidden/>
          </w:rPr>
          <w:fldChar w:fldCharType="begin"/>
        </w:r>
        <w:r w:rsidR="007F0C94">
          <w:rPr>
            <w:noProof/>
            <w:webHidden/>
          </w:rPr>
          <w:instrText xml:space="preserve"> PAGEREF _Toc32832034 \h </w:instrText>
        </w:r>
        <w:r w:rsidR="007F0C94">
          <w:rPr>
            <w:noProof/>
            <w:webHidden/>
          </w:rPr>
        </w:r>
        <w:r w:rsidR="007F0C94">
          <w:rPr>
            <w:noProof/>
            <w:webHidden/>
          </w:rPr>
          <w:fldChar w:fldCharType="separate"/>
        </w:r>
        <w:r w:rsidR="007F0C94">
          <w:rPr>
            <w:noProof/>
            <w:webHidden/>
          </w:rPr>
          <w:t>15</w:t>
        </w:r>
        <w:r w:rsidR="007F0C94">
          <w:rPr>
            <w:noProof/>
            <w:webHidden/>
          </w:rPr>
          <w:fldChar w:fldCharType="end"/>
        </w:r>
      </w:hyperlink>
    </w:p>
    <w:p w14:paraId="503A90C1" w14:textId="3BA6F94D" w:rsidR="007F0C94" w:rsidRDefault="0038360B">
      <w:pPr>
        <w:pStyle w:val="TOC2"/>
        <w:rPr>
          <w:rFonts w:asciiTheme="minorHAnsi" w:eastAsiaTheme="minorEastAsia" w:hAnsiTheme="minorHAnsi" w:cstheme="minorBidi"/>
          <w:noProof/>
        </w:rPr>
      </w:pPr>
      <w:hyperlink w:anchor="_Toc32832035" w:history="1">
        <w:r w:rsidR="007F0C94" w:rsidRPr="003A418D">
          <w:rPr>
            <w:rStyle w:val="Hyperlink"/>
            <w:noProof/>
          </w:rPr>
          <w:t>X.4 SVCM Overview</w:t>
        </w:r>
        <w:r w:rsidR="007F0C94">
          <w:rPr>
            <w:noProof/>
            <w:webHidden/>
          </w:rPr>
          <w:tab/>
        </w:r>
        <w:r w:rsidR="007F0C94">
          <w:rPr>
            <w:noProof/>
            <w:webHidden/>
          </w:rPr>
          <w:fldChar w:fldCharType="begin"/>
        </w:r>
        <w:r w:rsidR="007F0C94">
          <w:rPr>
            <w:noProof/>
            <w:webHidden/>
          </w:rPr>
          <w:instrText xml:space="preserve"> PAGEREF _Toc32832035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71D015CD" w14:textId="21EC7275" w:rsidR="007F0C94" w:rsidRDefault="0038360B">
      <w:pPr>
        <w:pStyle w:val="TOC3"/>
        <w:rPr>
          <w:rFonts w:asciiTheme="minorHAnsi" w:eastAsiaTheme="minorEastAsia" w:hAnsiTheme="minorHAnsi" w:cstheme="minorBidi"/>
          <w:noProof/>
        </w:rPr>
      </w:pPr>
      <w:hyperlink w:anchor="_Toc32832036" w:history="1">
        <w:r w:rsidR="007F0C94" w:rsidRPr="003A418D">
          <w:rPr>
            <w:rStyle w:val="Hyperlink"/>
            <w:noProof/>
          </w:rPr>
          <w:t>X.4.1 Concepts</w:t>
        </w:r>
        <w:r w:rsidR="007F0C94">
          <w:rPr>
            <w:noProof/>
            <w:webHidden/>
          </w:rPr>
          <w:tab/>
        </w:r>
        <w:r w:rsidR="007F0C94">
          <w:rPr>
            <w:noProof/>
            <w:webHidden/>
          </w:rPr>
          <w:fldChar w:fldCharType="begin"/>
        </w:r>
        <w:r w:rsidR="007F0C94">
          <w:rPr>
            <w:noProof/>
            <w:webHidden/>
          </w:rPr>
          <w:instrText xml:space="preserve"> PAGEREF _Toc32832036 \h </w:instrText>
        </w:r>
        <w:r w:rsidR="007F0C94">
          <w:rPr>
            <w:noProof/>
            <w:webHidden/>
          </w:rPr>
        </w:r>
        <w:r w:rsidR="007F0C94">
          <w:rPr>
            <w:noProof/>
            <w:webHidden/>
          </w:rPr>
          <w:fldChar w:fldCharType="separate"/>
        </w:r>
        <w:r w:rsidR="007F0C94">
          <w:rPr>
            <w:noProof/>
            <w:webHidden/>
          </w:rPr>
          <w:t>16</w:t>
        </w:r>
        <w:r w:rsidR="007F0C94">
          <w:rPr>
            <w:noProof/>
            <w:webHidden/>
          </w:rPr>
          <w:fldChar w:fldCharType="end"/>
        </w:r>
      </w:hyperlink>
    </w:p>
    <w:p w14:paraId="56E14392" w14:textId="12C950E0" w:rsidR="007F0C94" w:rsidRDefault="0038360B">
      <w:pPr>
        <w:pStyle w:val="TOC4"/>
        <w:rPr>
          <w:rFonts w:asciiTheme="minorHAnsi" w:eastAsiaTheme="minorEastAsia" w:hAnsiTheme="minorHAnsi" w:cstheme="minorBidi"/>
          <w:noProof/>
        </w:rPr>
      </w:pPr>
      <w:hyperlink w:anchor="_Toc32832037" w:history="1">
        <w:r w:rsidR="007F0C94" w:rsidRPr="003A418D">
          <w:rPr>
            <w:rStyle w:val="Hyperlink"/>
            <w:noProof/>
          </w:rPr>
          <w:t>X.4.1.1 Value Set Unique ID and Value Set Version</w:t>
        </w:r>
        <w:r w:rsidR="007F0C94">
          <w:rPr>
            <w:noProof/>
            <w:webHidden/>
          </w:rPr>
          <w:tab/>
        </w:r>
        <w:r w:rsidR="007F0C94">
          <w:rPr>
            <w:noProof/>
            <w:webHidden/>
          </w:rPr>
          <w:fldChar w:fldCharType="begin"/>
        </w:r>
        <w:r w:rsidR="007F0C94">
          <w:rPr>
            <w:noProof/>
            <w:webHidden/>
          </w:rPr>
          <w:instrText xml:space="preserve"> PAGEREF _Toc32832037 \h </w:instrText>
        </w:r>
        <w:r w:rsidR="007F0C94">
          <w:rPr>
            <w:noProof/>
            <w:webHidden/>
          </w:rPr>
        </w:r>
        <w:r w:rsidR="007F0C94">
          <w:rPr>
            <w:noProof/>
            <w:webHidden/>
          </w:rPr>
          <w:fldChar w:fldCharType="separate"/>
        </w:r>
        <w:r w:rsidR="007F0C94">
          <w:rPr>
            <w:noProof/>
            <w:webHidden/>
          </w:rPr>
          <w:t>17</w:t>
        </w:r>
        <w:r w:rsidR="007F0C94">
          <w:rPr>
            <w:noProof/>
            <w:webHidden/>
          </w:rPr>
          <w:fldChar w:fldCharType="end"/>
        </w:r>
      </w:hyperlink>
    </w:p>
    <w:p w14:paraId="1AEA19AC" w14:textId="4EC5C862" w:rsidR="007F0C94" w:rsidRDefault="0038360B">
      <w:pPr>
        <w:pStyle w:val="TOC4"/>
        <w:rPr>
          <w:rFonts w:asciiTheme="minorHAnsi" w:eastAsiaTheme="minorEastAsia" w:hAnsiTheme="minorHAnsi" w:cstheme="minorBidi"/>
          <w:noProof/>
        </w:rPr>
      </w:pPr>
      <w:hyperlink w:anchor="_Toc32832038" w:history="1">
        <w:r w:rsidR="007F0C94" w:rsidRPr="003A418D">
          <w:rPr>
            <w:rStyle w:val="Hyperlink"/>
            <w:noProof/>
          </w:rPr>
          <w:t>X.4.1.2 The relationship between ITI SVCM, SVS, and CTS</w:t>
        </w:r>
        <w:r w:rsidR="007F0C94">
          <w:rPr>
            <w:noProof/>
            <w:webHidden/>
          </w:rPr>
          <w:tab/>
        </w:r>
        <w:r w:rsidR="007F0C94">
          <w:rPr>
            <w:noProof/>
            <w:webHidden/>
          </w:rPr>
          <w:fldChar w:fldCharType="begin"/>
        </w:r>
        <w:r w:rsidR="007F0C94">
          <w:rPr>
            <w:noProof/>
            <w:webHidden/>
          </w:rPr>
          <w:instrText xml:space="preserve"> PAGEREF _Toc32832038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21E7A8F6" w14:textId="3B62919E" w:rsidR="007F0C94" w:rsidRDefault="0038360B">
      <w:pPr>
        <w:pStyle w:val="TOC4"/>
        <w:rPr>
          <w:rFonts w:asciiTheme="minorHAnsi" w:eastAsiaTheme="minorEastAsia" w:hAnsiTheme="minorHAnsi" w:cstheme="minorBidi"/>
          <w:noProof/>
        </w:rPr>
      </w:pPr>
      <w:hyperlink w:anchor="_Toc32832039" w:history="1">
        <w:r w:rsidR="007F0C94" w:rsidRPr="003A418D">
          <w:rPr>
            <w:rStyle w:val="Hyperlink"/>
            <w:noProof/>
          </w:rPr>
          <w:t>X.4.1.3 Value Set Distribution Flow</w:t>
        </w:r>
        <w:r w:rsidR="007F0C94">
          <w:rPr>
            <w:noProof/>
            <w:webHidden/>
          </w:rPr>
          <w:tab/>
        </w:r>
        <w:r w:rsidR="007F0C94">
          <w:rPr>
            <w:noProof/>
            <w:webHidden/>
          </w:rPr>
          <w:fldChar w:fldCharType="begin"/>
        </w:r>
        <w:r w:rsidR="007F0C94">
          <w:rPr>
            <w:noProof/>
            <w:webHidden/>
          </w:rPr>
          <w:instrText xml:space="preserve"> PAGEREF _Toc32832039 \h </w:instrText>
        </w:r>
        <w:r w:rsidR="007F0C94">
          <w:rPr>
            <w:noProof/>
            <w:webHidden/>
          </w:rPr>
        </w:r>
        <w:r w:rsidR="007F0C94">
          <w:rPr>
            <w:noProof/>
            <w:webHidden/>
          </w:rPr>
          <w:fldChar w:fldCharType="separate"/>
        </w:r>
        <w:r w:rsidR="007F0C94">
          <w:rPr>
            <w:noProof/>
            <w:webHidden/>
          </w:rPr>
          <w:t>18</w:t>
        </w:r>
        <w:r w:rsidR="007F0C94">
          <w:rPr>
            <w:noProof/>
            <w:webHidden/>
          </w:rPr>
          <w:fldChar w:fldCharType="end"/>
        </w:r>
      </w:hyperlink>
    </w:p>
    <w:p w14:paraId="4F49B82A" w14:textId="4CA5370F" w:rsidR="007F0C94" w:rsidRDefault="0038360B">
      <w:pPr>
        <w:pStyle w:val="TOC4"/>
        <w:rPr>
          <w:rFonts w:asciiTheme="minorHAnsi" w:eastAsiaTheme="minorEastAsia" w:hAnsiTheme="minorHAnsi" w:cstheme="minorBidi"/>
          <w:noProof/>
        </w:rPr>
      </w:pPr>
      <w:hyperlink w:anchor="_Toc32832040" w:history="1">
        <w:r w:rsidR="007F0C94" w:rsidRPr="003A418D">
          <w:rPr>
            <w:rStyle w:val="Hyperlink"/>
            <w:noProof/>
          </w:rPr>
          <w:t>X.4.1.4 Value Set Groups</w:t>
        </w:r>
        <w:r w:rsidR="007F0C94">
          <w:rPr>
            <w:noProof/>
            <w:webHidden/>
          </w:rPr>
          <w:tab/>
        </w:r>
        <w:r w:rsidR="007F0C94">
          <w:rPr>
            <w:noProof/>
            <w:webHidden/>
          </w:rPr>
          <w:fldChar w:fldCharType="begin"/>
        </w:r>
        <w:r w:rsidR="007F0C94">
          <w:rPr>
            <w:noProof/>
            <w:webHidden/>
          </w:rPr>
          <w:instrText xml:space="preserve"> PAGEREF _Toc32832040 \h </w:instrText>
        </w:r>
        <w:r w:rsidR="007F0C94">
          <w:rPr>
            <w:noProof/>
            <w:webHidden/>
          </w:rPr>
        </w:r>
        <w:r w:rsidR="007F0C94">
          <w:rPr>
            <w:noProof/>
            <w:webHidden/>
          </w:rPr>
          <w:fldChar w:fldCharType="separate"/>
        </w:r>
        <w:r w:rsidR="007F0C94">
          <w:rPr>
            <w:noProof/>
            <w:webHidden/>
          </w:rPr>
          <w:t>21</w:t>
        </w:r>
        <w:r w:rsidR="007F0C94">
          <w:rPr>
            <w:noProof/>
            <w:webHidden/>
          </w:rPr>
          <w:fldChar w:fldCharType="end"/>
        </w:r>
      </w:hyperlink>
    </w:p>
    <w:p w14:paraId="5A2AF215" w14:textId="1D6499FE" w:rsidR="007F0C94" w:rsidRDefault="0038360B">
      <w:pPr>
        <w:pStyle w:val="TOC4"/>
        <w:rPr>
          <w:rFonts w:asciiTheme="minorHAnsi" w:eastAsiaTheme="minorEastAsia" w:hAnsiTheme="minorHAnsi" w:cstheme="minorBidi"/>
          <w:noProof/>
        </w:rPr>
      </w:pPr>
      <w:hyperlink w:anchor="_Toc32832041" w:history="1">
        <w:r w:rsidR="007F0C94" w:rsidRPr="003A418D">
          <w:rPr>
            <w:rStyle w:val="Hyperlink"/>
            <w:noProof/>
          </w:rPr>
          <w:t>X.4.1.5 Terminology Service Process Flow</w:t>
        </w:r>
        <w:r w:rsidR="007F0C94">
          <w:rPr>
            <w:noProof/>
            <w:webHidden/>
          </w:rPr>
          <w:tab/>
        </w:r>
        <w:r w:rsidR="007F0C94">
          <w:rPr>
            <w:noProof/>
            <w:webHidden/>
          </w:rPr>
          <w:fldChar w:fldCharType="begin"/>
        </w:r>
        <w:r w:rsidR="007F0C94">
          <w:rPr>
            <w:noProof/>
            <w:webHidden/>
          </w:rPr>
          <w:instrText xml:space="preserve"> PAGEREF _Toc32832041 \h </w:instrText>
        </w:r>
        <w:r w:rsidR="007F0C94">
          <w:rPr>
            <w:noProof/>
            <w:webHidden/>
          </w:rPr>
        </w:r>
        <w:r w:rsidR="007F0C94">
          <w:rPr>
            <w:noProof/>
            <w:webHidden/>
          </w:rPr>
          <w:fldChar w:fldCharType="separate"/>
        </w:r>
        <w:r w:rsidR="007F0C94">
          <w:rPr>
            <w:noProof/>
            <w:webHidden/>
          </w:rPr>
          <w:t>22</w:t>
        </w:r>
        <w:r w:rsidR="007F0C94">
          <w:rPr>
            <w:noProof/>
            <w:webHidden/>
          </w:rPr>
          <w:fldChar w:fldCharType="end"/>
        </w:r>
      </w:hyperlink>
    </w:p>
    <w:p w14:paraId="3C95ECC4" w14:textId="658D8DDD" w:rsidR="007F0C94" w:rsidRDefault="0038360B">
      <w:pPr>
        <w:pStyle w:val="TOC4"/>
        <w:rPr>
          <w:rFonts w:asciiTheme="minorHAnsi" w:eastAsiaTheme="minorEastAsia" w:hAnsiTheme="minorHAnsi" w:cstheme="minorBidi"/>
          <w:noProof/>
        </w:rPr>
      </w:pPr>
      <w:hyperlink w:anchor="_Toc32832042" w:history="1">
        <w:r w:rsidR="007F0C94" w:rsidRPr="003A418D">
          <w:rPr>
            <w:rStyle w:val="Hyperlink"/>
            <w:noProof/>
          </w:rPr>
          <w:t>X.4.1.5.1 Overview of the entire process flow</w:t>
        </w:r>
        <w:r w:rsidR="007F0C94">
          <w:rPr>
            <w:noProof/>
            <w:webHidden/>
          </w:rPr>
          <w:tab/>
        </w:r>
        <w:r w:rsidR="007F0C94">
          <w:rPr>
            <w:noProof/>
            <w:webHidden/>
          </w:rPr>
          <w:fldChar w:fldCharType="begin"/>
        </w:r>
        <w:r w:rsidR="007F0C94">
          <w:rPr>
            <w:noProof/>
            <w:webHidden/>
          </w:rPr>
          <w:instrText xml:space="preserve"> PAGEREF _Toc32832042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5EA8EC93" w14:textId="5812EFF9" w:rsidR="007F0C94" w:rsidRDefault="0038360B">
      <w:pPr>
        <w:pStyle w:val="TOC3"/>
        <w:rPr>
          <w:rFonts w:asciiTheme="minorHAnsi" w:eastAsiaTheme="minorEastAsia" w:hAnsiTheme="minorHAnsi" w:cstheme="minorBidi"/>
          <w:noProof/>
        </w:rPr>
      </w:pPr>
      <w:hyperlink w:anchor="_Toc32832043" w:history="1">
        <w:r w:rsidR="007F0C94" w:rsidRPr="003A418D">
          <w:rPr>
            <w:rStyle w:val="Hyperlink"/>
            <w:noProof/>
          </w:rPr>
          <w:t>X.4.2 Use Cases</w:t>
        </w:r>
        <w:r w:rsidR="007F0C94">
          <w:rPr>
            <w:noProof/>
            <w:webHidden/>
          </w:rPr>
          <w:tab/>
        </w:r>
        <w:r w:rsidR="007F0C94">
          <w:rPr>
            <w:noProof/>
            <w:webHidden/>
          </w:rPr>
          <w:fldChar w:fldCharType="begin"/>
        </w:r>
        <w:r w:rsidR="007F0C94">
          <w:rPr>
            <w:noProof/>
            <w:webHidden/>
          </w:rPr>
          <w:instrText xml:space="preserve"> PAGEREF _Toc32832043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1188A749" w14:textId="485460F7" w:rsidR="007F0C94" w:rsidRDefault="0038360B">
      <w:pPr>
        <w:pStyle w:val="TOC4"/>
        <w:rPr>
          <w:rFonts w:asciiTheme="minorHAnsi" w:eastAsiaTheme="minorEastAsia" w:hAnsiTheme="minorHAnsi" w:cstheme="minorBidi"/>
          <w:noProof/>
        </w:rPr>
      </w:pPr>
      <w:hyperlink w:anchor="_Toc32832044" w:history="1">
        <w:r w:rsidR="007F0C94" w:rsidRPr="003A418D">
          <w:rPr>
            <w:rStyle w:val="Hyperlink"/>
            <w:noProof/>
          </w:rPr>
          <w:t>X.4.2.1 Use Case #1 Code System, Value Set, and Concept Map Discovery</w:t>
        </w:r>
        <w:r w:rsidR="007F0C94">
          <w:rPr>
            <w:noProof/>
            <w:webHidden/>
          </w:rPr>
          <w:tab/>
        </w:r>
        <w:r w:rsidR="007F0C94">
          <w:rPr>
            <w:noProof/>
            <w:webHidden/>
          </w:rPr>
          <w:fldChar w:fldCharType="begin"/>
        </w:r>
        <w:r w:rsidR="007F0C94">
          <w:rPr>
            <w:noProof/>
            <w:webHidden/>
          </w:rPr>
          <w:instrText xml:space="preserve"> PAGEREF _Toc32832044 \h </w:instrText>
        </w:r>
        <w:r w:rsidR="007F0C94">
          <w:rPr>
            <w:noProof/>
            <w:webHidden/>
          </w:rPr>
        </w:r>
        <w:r w:rsidR="007F0C94">
          <w:rPr>
            <w:noProof/>
            <w:webHidden/>
          </w:rPr>
          <w:fldChar w:fldCharType="separate"/>
        </w:r>
        <w:r w:rsidR="007F0C94">
          <w:rPr>
            <w:noProof/>
            <w:webHidden/>
          </w:rPr>
          <w:t>23</w:t>
        </w:r>
        <w:r w:rsidR="007F0C94">
          <w:rPr>
            <w:noProof/>
            <w:webHidden/>
          </w:rPr>
          <w:fldChar w:fldCharType="end"/>
        </w:r>
      </w:hyperlink>
    </w:p>
    <w:p w14:paraId="428653DE" w14:textId="7A35329A" w:rsidR="007F0C94" w:rsidRDefault="0038360B">
      <w:pPr>
        <w:pStyle w:val="TOC4"/>
        <w:rPr>
          <w:rFonts w:asciiTheme="minorHAnsi" w:eastAsiaTheme="minorEastAsia" w:hAnsiTheme="minorHAnsi" w:cstheme="minorBidi"/>
          <w:noProof/>
        </w:rPr>
      </w:pPr>
      <w:hyperlink w:anchor="_Toc32832045" w:history="1">
        <w:r w:rsidR="007F0C94" w:rsidRPr="003A418D">
          <w:rPr>
            <w:rStyle w:val="Hyperlink"/>
            <w:noProof/>
          </w:rPr>
          <w:t>X.4.2.2 Use Case #2 Expand a Value Set</w:t>
        </w:r>
        <w:r w:rsidR="007F0C94">
          <w:rPr>
            <w:noProof/>
            <w:webHidden/>
          </w:rPr>
          <w:tab/>
        </w:r>
        <w:r w:rsidR="007F0C94">
          <w:rPr>
            <w:noProof/>
            <w:webHidden/>
          </w:rPr>
          <w:fldChar w:fldCharType="begin"/>
        </w:r>
        <w:r w:rsidR="007F0C94">
          <w:rPr>
            <w:noProof/>
            <w:webHidden/>
          </w:rPr>
          <w:instrText xml:space="preserve"> PAGEREF _Toc32832045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364C35E7" w14:textId="47568C31" w:rsidR="007F0C94" w:rsidRDefault="0038360B">
      <w:pPr>
        <w:pStyle w:val="TOC5"/>
        <w:rPr>
          <w:rFonts w:asciiTheme="minorHAnsi" w:eastAsiaTheme="minorEastAsia" w:hAnsiTheme="minorHAnsi" w:cstheme="minorBidi"/>
          <w:noProof/>
        </w:rPr>
      </w:pPr>
      <w:hyperlink w:anchor="_Toc32832046" w:history="1">
        <w:r w:rsidR="007F0C94" w:rsidRPr="003A418D">
          <w:rPr>
            <w:rStyle w:val="Hyperlink"/>
            <w:noProof/>
          </w:rPr>
          <w:t>X.4.2.2.1 Expand a Value Set Use Case Description</w:t>
        </w:r>
        <w:r w:rsidR="007F0C94">
          <w:rPr>
            <w:noProof/>
            <w:webHidden/>
          </w:rPr>
          <w:tab/>
        </w:r>
        <w:r w:rsidR="007F0C94">
          <w:rPr>
            <w:noProof/>
            <w:webHidden/>
          </w:rPr>
          <w:fldChar w:fldCharType="begin"/>
        </w:r>
        <w:r w:rsidR="007F0C94">
          <w:rPr>
            <w:noProof/>
            <w:webHidden/>
          </w:rPr>
          <w:instrText xml:space="preserve"> PAGEREF _Toc32832046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24BCB8FC" w14:textId="1028BA20" w:rsidR="007F0C94" w:rsidRDefault="0038360B">
      <w:pPr>
        <w:pStyle w:val="TOC4"/>
        <w:rPr>
          <w:rFonts w:asciiTheme="minorHAnsi" w:eastAsiaTheme="minorEastAsia" w:hAnsiTheme="minorHAnsi" w:cstheme="minorBidi"/>
          <w:noProof/>
        </w:rPr>
      </w:pPr>
      <w:hyperlink w:anchor="_Toc32832047" w:history="1">
        <w:r w:rsidR="007F0C94" w:rsidRPr="003A418D">
          <w:rPr>
            <w:rStyle w:val="Hyperlink"/>
            <w:noProof/>
          </w:rPr>
          <w:t>X.4.2.3 Use Case #3 Look up a concept</w:t>
        </w:r>
        <w:r w:rsidR="007F0C94">
          <w:rPr>
            <w:noProof/>
            <w:webHidden/>
          </w:rPr>
          <w:tab/>
        </w:r>
        <w:r w:rsidR="007F0C94">
          <w:rPr>
            <w:noProof/>
            <w:webHidden/>
          </w:rPr>
          <w:fldChar w:fldCharType="begin"/>
        </w:r>
        <w:r w:rsidR="007F0C94">
          <w:rPr>
            <w:noProof/>
            <w:webHidden/>
          </w:rPr>
          <w:instrText xml:space="preserve"> PAGEREF _Toc32832047 \h </w:instrText>
        </w:r>
        <w:r w:rsidR="007F0C94">
          <w:rPr>
            <w:noProof/>
            <w:webHidden/>
          </w:rPr>
        </w:r>
        <w:r w:rsidR="007F0C94">
          <w:rPr>
            <w:noProof/>
            <w:webHidden/>
          </w:rPr>
          <w:fldChar w:fldCharType="separate"/>
        </w:r>
        <w:r w:rsidR="007F0C94">
          <w:rPr>
            <w:noProof/>
            <w:webHidden/>
          </w:rPr>
          <w:t>24</w:t>
        </w:r>
        <w:r w:rsidR="007F0C94">
          <w:rPr>
            <w:noProof/>
            <w:webHidden/>
          </w:rPr>
          <w:fldChar w:fldCharType="end"/>
        </w:r>
      </w:hyperlink>
    </w:p>
    <w:p w14:paraId="77115BC2" w14:textId="3735FBFC" w:rsidR="007F0C94" w:rsidRDefault="0038360B">
      <w:pPr>
        <w:pStyle w:val="TOC4"/>
        <w:rPr>
          <w:rFonts w:asciiTheme="minorHAnsi" w:eastAsiaTheme="minorEastAsia" w:hAnsiTheme="minorHAnsi" w:cstheme="minorBidi"/>
          <w:noProof/>
        </w:rPr>
      </w:pPr>
      <w:hyperlink w:anchor="_Toc32832048" w:history="1">
        <w:r w:rsidR="007F0C94" w:rsidRPr="003A418D">
          <w:rPr>
            <w:rStyle w:val="Hyperlink"/>
            <w:noProof/>
          </w:rPr>
          <w:t>X.4.2.5 Use Case #5 Translate a code</w:t>
        </w:r>
        <w:r w:rsidR="007F0C94">
          <w:rPr>
            <w:noProof/>
            <w:webHidden/>
          </w:rPr>
          <w:tab/>
        </w:r>
        <w:r w:rsidR="007F0C94">
          <w:rPr>
            <w:noProof/>
            <w:webHidden/>
          </w:rPr>
          <w:fldChar w:fldCharType="begin"/>
        </w:r>
        <w:r w:rsidR="007F0C94">
          <w:rPr>
            <w:noProof/>
            <w:webHidden/>
          </w:rPr>
          <w:instrText xml:space="preserve"> PAGEREF _Toc32832048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FFA14DD" w14:textId="2DB77649" w:rsidR="007F0C94" w:rsidRDefault="0038360B">
      <w:pPr>
        <w:pStyle w:val="TOC2"/>
        <w:rPr>
          <w:rFonts w:asciiTheme="minorHAnsi" w:eastAsiaTheme="minorEastAsia" w:hAnsiTheme="minorHAnsi" w:cstheme="minorBidi"/>
          <w:noProof/>
        </w:rPr>
      </w:pPr>
      <w:hyperlink w:anchor="_Toc32832049" w:history="1">
        <w:r w:rsidR="007F0C94" w:rsidRPr="003A418D">
          <w:rPr>
            <w:rStyle w:val="Hyperlink"/>
            <w:noProof/>
          </w:rPr>
          <w:t>X.5 SVCM Security Considerations</w:t>
        </w:r>
        <w:r w:rsidR="007F0C94">
          <w:rPr>
            <w:noProof/>
            <w:webHidden/>
          </w:rPr>
          <w:tab/>
        </w:r>
        <w:r w:rsidR="007F0C94">
          <w:rPr>
            <w:noProof/>
            <w:webHidden/>
          </w:rPr>
          <w:fldChar w:fldCharType="begin"/>
        </w:r>
        <w:r w:rsidR="007F0C94">
          <w:rPr>
            <w:noProof/>
            <w:webHidden/>
          </w:rPr>
          <w:instrText xml:space="preserve"> PAGEREF _Toc32832049 \h </w:instrText>
        </w:r>
        <w:r w:rsidR="007F0C94">
          <w:rPr>
            <w:noProof/>
            <w:webHidden/>
          </w:rPr>
        </w:r>
        <w:r w:rsidR="007F0C94">
          <w:rPr>
            <w:noProof/>
            <w:webHidden/>
          </w:rPr>
          <w:fldChar w:fldCharType="separate"/>
        </w:r>
        <w:r w:rsidR="007F0C94">
          <w:rPr>
            <w:noProof/>
            <w:webHidden/>
          </w:rPr>
          <w:t>25</w:t>
        </w:r>
        <w:r w:rsidR="007F0C94">
          <w:rPr>
            <w:noProof/>
            <w:webHidden/>
          </w:rPr>
          <w:fldChar w:fldCharType="end"/>
        </w:r>
      </w:hyperlink>
    </w:p>
    <w:p w14:paraId="67FF57FF" w14:textId="6B2AB575" w:rsidR="007F0C94" w:rsidRDefault="0038360B">
      <w:pPr>
        <w:pStyle w:val="TOC2"/>
        <w:rPr>
          <w:rFonts w:asciiTheme="minorHAnsi" w:eastAsiaTheme="minorEastAsia" w:hAnsiTheme="minorHAnsi" w:cstheme="minorBidi"/>
          <w:noProof/>
        </w:rPr>
      </w:pPr>
      <w:hyperlink w:anchor="_Toc32832050" w:history="1">
        <w:r w:rsidR="007F0C94" w:rsidRPr="003A418D">
          <w:rPr>
            <w:rStyle w:val="Hyperlink"/>
            <w:noProof/>
          </w:rPr>
          <w:t>X.6 SVCM Cross Profile Considerations</w:t>
        </w:r>
        <w:r w:rsidR="007F0C94">
          <w:rPr>
            <w:noProof/>
            <w:webHidden/>
          </w:rPr>
          <w:tab/>
        </w:r>
        <w:r w:rsidR="007F0C94">
          <w:rPr>
            <w:noProof/>
            <w:webHidden/>
          </w:rPr>
          <w:fldChar w:fldCharType="begin"/>
        </w:r>
        <w:r w:rsidR="007F0C94">
          <w:rPr>
            <w:noProof/>
            <w:webHidden/>
          </w:rPr>
          <w:instrText xml:space="preserve"> PAGEREF _Toc32832050 \h </w:instrText>
        </w:r>
        <w:r w:rsidR="007F0C94">
          <w:rPr>
            <w:noProof/>
            <w:webHidden/>
          </w:rPr>
        </w:r>
        <w:r w:rsidR="007F0C94">
          <w:rPr>
            <w:noProof/>
            <w:webHidden/>
          </w:rPr>
          <w:fldChar w:fldCharType="separate"/>
        </w:r>
        <w:r w:rsidR="007F0C94">
          <w:rPr>
            <w:noProof/>
            <w:webHidden/>
          </w:rPr>
          <w:t>26</w:t>
        </w:r>
        <w:r w:rsidR="007F0C94">
          <w:rPr>
            <w:noProof/>
            <w:webHidden/>
          </w:rPr>
          <w:fldChar w:fldCharType="end"/>
        </w:r>
      </w:hyperlink>
    </w:p>
    <w:p w14:paraId="49DFB943" w14:textId="18F1BE44" w:rsidR="007F0C94" w:rsidRDefault="0038360B">
      <w:pPr>
        <w:pStyle w:val="TOC1"/>
        <w:rPr>
          <w:rFonts w:asciiTheme="minorHAnsi" w:eastAsiaTheme="minorEastAsia" w:hAnsiTheme="minorHAnsi" w:cstheme="minorBidi"/>
          <w:noProof/>
        </w:rPr>
      </w:pPr>
      <w:hyperlink w:anchor="_Toc32832051"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_Toc32832051 \h </w:instrText>
        </w:r>
        <w:r w:rsidR="007F0C94">
          <w:rPr>
            <w:noProof/>
            <w:webHidden/>
          </w:rPr>
        </w:r>
        <w:r w:rsidR="007F0C94">
          <w:rPr>
            <w:noProof/>
            <w:webHidden/>
          </w:rPr>
          <w:fldChar w:fldCharType="separate"/>
        </w:r>
        <w:r w:rsidR="007F0C94">
          <w:rPr>
            <w:noProof/>
            <w:webHidden/>
          </w:rPr>
          <w:t>27</w:t>
        </w:r>
        <w:r w:rsidR="007F0C94">
          <w:rPr>
            <w:noProof/>
            <w:webHidden/>
          </w:rPr>
          <w:fldChar w:fldCharType="end"/>
        </w:r>
      </w:hyperlink>
    </w:p>
    <w:p w14:paraId="26D32133" w14:textId="5F42BC31" w:rsidR="007F0C94" w:rsidRDefault="0038360B">
      <w:pPr>
        <w:pStyle w:val="TOC1"/>
        <w:rPr>
          <w:rFonts w:asciiTheme="minorHAnsi" w:eastAsiaTheme="minorEastAsia" w:hAnsiTheme="minorHAnsi" w:cstheme="minorBidi"/>
          <w:noProof/>
        </w:rPr>
      </w:pPr>
      <w:hyperlink w:anchor="_Toc32832052" w:history="1">
        <w:r w:rsidR="007F0C94" w:rsidRPr="003A418D">
          <w:rPr>
            <w:rStyle w:val="Hyperlink"/>
            <w:noProof/>
          </w:rPr>
          <w:t>Volume 2 – Transactions</w:t>
        </w:r>
        <w:r w:rsidR="007F0C94">
          <w:rPr>
            <w:noProof/>
            <w:webHidden/>
          </w:rPr>
          <w:tab/>
        </w:r>
        <w:r w:rsidR="007F0C94">
          <w:rPr>
            <w:noProof/>
            <w:webHidden/>
          </w:rPr>
          <w:fldChar w:fldCharType="begin"/>
        </w:r>
        <w:r w:rsidR="007F0C94">
          <w:rPr>
            <w:noProof/>
            <w:webHidden/>
          </w:rPr>
          <w:instrText xml:space="preserve"> PAGEREF _Toc32832052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0CAD5D8C" w14:textId="1BFDA8BF" w:rsidR="007F0C94" w:rsidRDefault="0038360B">
      <w:pPr>
        <w:pStyle w:val="TOC2"/>
        <w:rPr>
          <w:rFonts w:asciiTheme="minorHAnsi" w:eastAsiaTheme="minorEastAsia" w:hAnsiTheme="minorHAnsi" w:cstheme="minorBidi"/>
          <w:noProof/>
        </w:rPr>
      </w:pPr>
      <w:hyperlink w:anchor="_Toc32832053" w:history="1">
        <w:r w:rsidR="007F0C94" w:rsidRPr="003A418D">
          <w:rPr>
            <w:rStyle w:val="Hyperlink"/>
            <w:noProof/>
          </w:rPr>
          <w:t>3.Y &lt;Transaction Name [Domain Acronym-#]&gt;</w:t>
        </w:r>
        <w:r w:rsidR="007F0C94">
          <w:rPr>
            <w:noProof/>
            <w:webHidden/>
          </w:rPr>
          <w:tab/>
        </w:r>
        <w:r w:rsidR="007F0C94">
          <w:rPr>
            <w:noProof/>
            <w:webHidden/>
          </w:rPr>
          <w:fldChar w:fldCharType="begin"/>
        </w:r>
        <w:r w:rsidR="007F0C94">
          <w:rPr>
            <w:noProof/>
            <w:webHidden/>
          </w:rPr>
          <w:instrText xml:space="preserve"> PAGEREF _Toc32832053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71EA8A4A" w14:textId="1D080F61" w:rsidR="007F0C94" w:rsidRDefault="0038360B">
      <w:pPr>
        <w:pStyle w:val="TOC3"/>
        <w:rPr>
          <w:rFonts w:asciiTheme="minorHAnsi" w:eastAsiaTheme="minorEastAsia" w:hAnsiTheme="minorHAnsi" w:cstheme="minorBidi"/>
          <w:noProof/>
        </w:rPr>
      </w:pPr>
      <w:hyperlink w:anchor="_Toc32832054" w:history="1">
        <w:r w:rsidR="007F0C94" w:rsidRPr="003A418D">
          <w:rPr>
            <w:rStyle w:val="Hyperlink"/>
            <w:noProof/>
          </w:rPr>
          <w:t>3.Y.1 Scope</w:t>
        </w:r>
        <w:r w:rsidR="007F0C94">
          <w:rPr>
            <w:noProof/>
            <w:webHidden/>
          </w:rPr>
          <w:tab/>
        </w:r>
        <w:r w:rsidR="007F0C94">
          <w:rPr>
            <w:noProof/>
            <w:webHidden/>
          </w:rPr>
          <w:fldChar w:fldCharType="begin"/>
        </w:r>
        <w:r w:rsidR="007F0C94">
          <w:rPr>
            <w:noProof/>
            <w:webHidden/>
          </w:rPr>
          <w:instrText xml:space="preserve"> PAGEREF _Toc32832054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4DC82F32" w14:textId="1F6DC818" w:rsidR="007F0C94" w:rsidRDefault="0038360B">
      <w:pPr>
        <w:pStyle w:val="TOC3"/>
        <w:rPr>
          <w:rFonts w:asciiTheme="minorHAnsi" w:eastAsiaTheme="minorEastAsia" w:hAnsiTheme="minorHAnsi" w:cstheme="minorBidi"/>
          <w:noProof/>
        </w:rPr>
      </w:pPr>
      <w:hyperlink w:anchor="_Toc32832055" w:history="1">
        <w:r w:rsidR="007F0C94" w:rsidRPr="003A418D">
          <w:rPr>
            <w:rStyle w:val="Hyperlink"/>
            <w:noProof/>
          </w:rPr>
          <w:t>3.Y.2 Actor Roles</w:t>
        </w:r>
        <w:r w:rsidR="007F0C94">
          <w:rPr>
            <w:noProof/>
            <w:webHidden/>
          </w:rPr>
          <w:tab/>
        </w:r>
        <w:r w:rsidR="007F0C94">
          <w:rPr>
            <w:noProof/>
            <w:webHidden/>
          </w:rPr>
          <w:fldChar w:fldCharType="begin"/>
        </w:r>
        <w:r w:rsidR="007F0C94">
          <w:rPr>
            <w:noProof/>
            <w:webHidden/>
          </w:rPr>
          <w:instrText xml:space="preserve"> PAGEREF _Toc32832055 \h </w:instrText>
        </w:r>
        <w:r w:rsidR="007F0C94">
          <w:rPr>
            <w:noProof/>
            <w:webHidden/>
          </w:rPr>
        </w:r>
        <w:r w:rsidR="007F0C94">
          <w:rPr>
            <w:noProof/>
            <w:webHidden/>
          </w:rPr>
          <w:fldChar w:fldCharType="separate"/>
        </w:r>
        <w:r w:rsidR="007F0C94">
          <w:rPr>
            <w:noProof/>
            <w:webHidden/>
          </w:rPr>
          <w:t>28</w:t>
        </w:r>
        <w:r w:rsidR="007F0C94">
          <w:rPr>
            <w:noProof/>
            <w:webHidden/>
          </w:rPr>
          <w:fldChar w:fldCharType="end"/>
        </w:r>
      </w:hyperlink>
    </w:p>
    <w:p w14:paraId="13C763D0" w14:textId="1D7D5519" w:rsidR="007F0C94" w:rsidRDefault="0038360B">
      <w:pPr>
        <w:pStyle w:val="TOC3"/>
        <w:rPr>
          <w:rFonts w:asciiTheme="minorHAnsi" w:eastAsiaTheme="minorEastAsia" w:hAnsiTheme="minorHAnsi" w:cstheme="minorBidi"/>
          <w:noProof/>
        </w:rPr>
      </w:pPr>
      <w:hyperlink w:anchor="_Toc32832056" w:history="1">
        <w:r w:rsidR="007F0C94" w:rsidRPr="003A418D">
          <w:rPr>
            <w:rStyle w:val="Hyperlink"/>
            <w:noProof/>
          </w:rPr>
          <w:t>3.Y.3 Referenced Standards</w:t>
        </w:r>
        <w:r w:rsidR="007F0C94">
          <w:rPr>
            <w:noProof/>
            <w:webHidden/>
          </w:rPr>
          <w:tab/>
        </w:r>
        <w:r w:rsidR="007F0C94">
          <w:rPr>
            <w:noProof/>
            <w:webHidden/>
          </w:rPr>
          <w:fldChar w:fldCharType="begin"/>
        </w:r>
        <w:r w:rsidR="007F0C94">
          <w:rPr>
            <w:noProof/>
            <w:webHidden/>
          </w:rPr>
          <w:instrText xml:space="preserve"> PAGEREF _Toc32832056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634CE373" w14:textId="1BEEAEF4" w:rsidR="007F0C94" w:rsidRDefault="0038360B">
      <w:pPr>
        <w:pStyle w:val="TOC3"/>
        <w:rPr>
          <w:rFonts w:asciiTheme="minorHAnsi" w:eastAsiaTheme="minorEastAsia" w:hAnsiTheme="minorHAnsi" w:cstheme="minorBidi"/>
          <w:noProof/>
        </w:rPr>
      </w:pPr>
      <w:hyperlink w:anchor="_Toc32832057" w:history="1">
        <w:r w:rsidR="007F0C94" w:rsidRPr="003A418D">
          <w:rPr>
            <w:rStyle w:val="Hyperlink"/>
            <w:noProof/>
          </w:rPr>
          <w:t>3.Y.4 Interaction Diagram</w:t>
        </w:r>
        <w:r w:rsidR="007F0C94">
          <w:rPr>
            <w:noProof/>
            <w:webHidden/>
          </w:rPr>
          <w:tab/>
        </w:r>
        <w:r w:rsidR="007F0C94">
          <w:rPr>
            <w:noProof/>
            <w:webHidden/>
          </w:rPr>
          <w:fldChar w:fldCharType="begin"/>
        </w:r>
        <w:r w:rsidR="007F0C94">
          <w:rPr>
            <w:noProof/>
            <w:webHidden/>
          </w:rPr>
          <w:instrText xml:space="preserve"> PAGEREF _Toc32832057 \h </w:instrText>
        </w:r>
        <w:r w:rsidR="007F0C94">
          <w:rPr>
            <w:noProof/>
            <w:webHidden/>
          </w:rPr>
        </w:r>
        <w:r w:rsidR="007F0C94">
          <w:rPr>
            <w:noProof/>
            <w:webHidden/>
          </w:rPr>
          <w:fldChar w:fldCharType="separate"/>
        </w:r>
        <w:r w:rsidR="007F0C94">
          <w:rPr>
            <w:noProof/>
            <w:webHidden/>
          </w:rPr>
          <w:t>29</w:t>
        </w:r>
        <w:r w:rsidR="007F0C94">
          <w:rPr>
            <w:noProof/>
            <w:webHidden/>
          </w:rPr>
          <w:fldChar w:fldCharType="end"/>
        </w:r>
      </w:hyperlink>
    </w:p>
    <w:p w14:paraId="17BE9828" w14:textId="5AF2547F" w:rsidR="007F0C94" w:rsidRDefault="0038360B">
      <w:pPr>
        <w:pStyle w:val="TOC4"/>
        <w:rPr>
          <w:rFonts w:asciiTheme="minorHAnsi" w:eastAsiaTheme="minorEastAsia" w:hAnsiTheme="minorHAnsi" w:cstheme="minorBidi"/>
          <w:noProof/>
        </w:rPr>
      </w:pPr>
      <w:hyperlink w:anchor="_Toc32832058" w:history="1">
        <w:r w:rsidR="007F0C94" w:rsidRPr="003A418D">
          <w:rPr>
            <w:rStyle w:val="Hyperlink"/>
            <w:noProof/>
          </w:rPr>
          <w:t>3.Y.4.1 &lt;Message 1 Name&gt;</w:t>
        </w:r>
        <w:r w:rsidR="007F0C94">
          <w:rPr>
            <w:noProof/>
            <w:webHidden/>
          </w:rPr>
          <w:tab/>
        </w:r>
        <w:r w:rsidR="007F0C94">
          <w:rPr>
            <w:noProof/>
            <w:webHidden/>
          </w:rPr>
          <w:fldChar w:fldCharType="begin"/>
        </w:r>
        <w:r w:rsidR="007F0C94">
          <w:rPr>
            <w:noProof/>
            <w:webHidden/>
          </w:rPr>
          <w:instrText xml:space="preserve"> PAGEREF _Toc32832058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5E00728" w14:textId="1FA1B7E0" w:rsidR="007F0C94" w:rsidRDefault="0038360B">
      <w:pPr>
        <w:pStyle w:val="TOC5"/>
        <w:rPr>
          <w:rFonts w:asciiTheme="minorHAnsi" w:eastAsiaTheme="minorEastAsia" w:hAnsiTheme="minorHAnsi" w:cstheme="minorBidi"/>
          <w:noProof/>
        </w:rPr>
      </w:pPr>
      <w:hyperlink w:anchor="_Toc32832059" w:history="1">
        <w:r w:rsidR="007F0C94" w:rsidRPr="003A418D">
          <w:rPr>
            <w:rStyle w:val="Hyperlink"/>
            <w:noProof/>
          </w:rPr>
          <w:t>3.Y.4.1.1 Trigger Events</w:t>
        </w:r>
        <w:r w:rsidR="007F0C94">
          <w:rPr>
            <w:noProof/>
            <w:webHidden/>
          </w:rPr>
          <w:tab/>
        </w:r>
        <w:r w:rsidR="007F0C94">
          <w:rPr>
            <w:noProof/>
            <w:webHidden/>
          </w:rPr>
          <w:fldChar w:fldCharType="begin"/>
        </w:r>
        <w:r w:rsidR="007F0C94">
          <w:rPr>
            <w:noProof/>
            <w:webHidden/>
          </w:rPr>
          <w:instrText xml:space="preserve"> PAGEREF _Toc32832059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E7F4E16" w14:textId="58DD6E26" w:rsidR="007F0C94" w:rsidRDefault="0038360B">
      <w:pPr>
        <w:pStyle w:val="TOC5"/>
        <w:rPr>
          <w:rFonts w:asciiTheme="minorHAnsi" w:eastAsiaTheme="minorEastAsia" w:hAnsiTheme="minorHAnsi" w:cstheme="minorBidi"/>
          <w:noProof/>
        </w:rPr>
      </w:pPr>
      <w:hyperlink w:anchor="_Toc32832060" w:history="1">
        <w:r w:rsidR="007F0C94" w:rsidRPr="003A418D">
          <w:rPr>
            <w:rStyle w:val="Hyperlink"/>
            <w:noProof/>
          </w:rPr>
          <w:t>3.Y.4.1.2 Message Semantics</w:t>
        </w:r>
        <w:r w:rsidR="007F0C94">
          <w:rPr>
            <w:noProof/>
            <w:webHidden/>
          </w:rPr>
          <w:tab/>
        </w:r>
        <w:r w:rsidR="007F0C94">
          <w:rPr>
            <w:noProof/>
            <w:webHidden/>
          </w:rPr>
          <w:fldChar w:fldCharType="begin"/>
        </w:r>
        <w:r w:rsidR="007F0C94">
          <w:rPr>
            <w:noProof/>
            <w:webHidden/>
          </w:rPr>
          <w:instrText xml:space="preserve"> PAGEREF _Toc32832060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74E3A9E9" w14:textId="15FF54CF" w:rsidR="007F0C94" w:rsidRDefault="0038360B">
      <w:pPr>
        <w:pStyle w:val="TOC5"/>
        <w:rPr>
          <w:rFonts w:asciiTheme="minorHAnsi" w:eastAsiaTheme="minorEastAsia" w:hAnsiTheme="minorHAnsi" w:cstheme="minorBidi"/>
          <w:noProof/>
        </w:rPr>
      </w:pPr>
      <w:hyperlink w:anchor="_Toc32832061" w:history="1">
        <w:r w:rsidR="007F0C94" w:rsidRPr="003A418D">
          <w:rPr>
            <w:rStyle w:val="Hyperlink"/>
            <w:noProof/>
          </w:rPr>
          <w:t>3.Y.4.1.3 Expected Actions</w:t>
        </w:r>
        <w:r w:rsidR="007F0C94">
          <w:rPr>
            <w:noProof/>
            <w:webHidden/>
          </w:rPr>
          <w:tab/>
        </w:r>
        <w:r w:rsidR="007F0C94">
          <w:rPr>
            <w:noProof/>
            <w:webHidden/>
          </w:rPr>
          <w:fldChar w:fldCharType="begin"/>
        </w:r>
        <w:r w:rsidR="007F0C94">
          <w:rPr>
            <w:noProof/>
            <w:webHidden/>
          </w:rPr>
          <w:instrText xml:space="preserve"> PAGEREF _Toc32832061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5CFA3CAA" w14:textId="623F3794" w:rsidR="007F0C94" w:rsidRDefault="0038360B">
      <w:pPr>
        <w:pStyle w:val="TOC4"/>
        <w:rPr>
          <w:rFonts w:asciiTheme="minorHAnsi" w:eastAsiaTheme="minorEastAsia" w:hAnsiTheme="minorHAnsi" w:cstheme="minorBidi"/>
          <w:noProof/>
        </w:rPr>
      </w:pPr>
      <w:hyperlink w:anchor="_Toc32832062" w:history="1">
        <w:r w:rsidR="007F0C94" w:rsidRPr="003A418D">
          <w:rPr>
            <w:rStyle w:val="Hyperlink"/>
            <w:noProof/>
          </w:rPr>
          <w:t>3.Y.4.2 &lt;Message 2 Name&gt;</w:t>
        </w:r>
        <w:r w:rsidR="007F0C94">
          <w:rPr>
            <w:noProof/>
            <w:webHidden/>
          </w:rPr>
          <w:tab/>
        </w:r>
        <w:r w:rsidR="007F0C94">
          <w:rPr>
            <w:noProof/>
            <w:webHidden/>
          </w:rPr>
          <w:fldChar w:fldCharType="begin"/>
        </w:r>
        <w:r w:rsidR="007F0C94">
          <w:rPr>
            <w:noProof/>
            <w:webHidden/>
          </w:rPr>
          <w:instrText xml:space="preserve"> PAGEREF _Toc32832062 \h </w:instrText>
        </w:r>
        <w:r w:rsidR="007F0C94">
          <w:rPr>
            <w:noProof/>
            <w:webHidden/>
          </w:rPr>
        </w:r>
        <w:r w:rsidR="007F0C94">
          <w:rPr>
            <w:noProof/>
            <w:webHidden/>
          </w:rPr>
          <w:fldChar w:fldCharType="separate"/>
        </w:r>
        <w:r w:rsidR="007F0C94">
          <w:rPr>
            <w:noProof/>
            <w:webHidden/>
          </w:rPr>
          <w:t>30</w:t>
        </w:r>
        <w:r w:rsidR="007F0C94">
          <w:rPr>
            <w:noProof/>
            <w:webHidden/>
          </w:rPr>
          <w:fldChar w:fldCharType="end"/>
        </w:r>
      </w:hyperlink>
    </w:p>
    <w:p w14:paraId="06F62AB1" w14:textId="3A9342E3" w:rsidR="007F0C94" w:rsidRDefault="0038360B">
      <w:pPr>
        <w:pStyle w:val="TOC5"/>
        <w:rPr>
          <w:rFonts w:asciiTheme="minorHAnsi" w:eastAsiaTheme="minorEastAsia" w:hAnsiTheme="minorHAnsi" w:cstheme="minorBidi"/>
          <w:noProof/>
        </w:rPr>
      </w:pPr>
      <w:hyperlink w:anchor="_Toc32832063" w:history="1">
        <w:r w:rsidR="007F0C94" w:rsidRPr="003A418D">
          <w:rPr>
            <w:rStyle w:val="Hyperlink"/>
            <w:noProof/>
          </w:rPr>
          <w:t>3.Y.4.2.1 Trigger Events</w:t>
        </w:r>
        <w:r w:rsidR="007F0C94">
          <w:rPr>
            <w:noProof/>
            <w:webHidden/>
          </w:rPr>
          <w:tab/>
        </w:r>
        <w:r w:rsidR="007F0C94">
          <w:rPr>
            <w:noProof/>
            <w:webHidden/>
          </w:rPr>
          <w:fldChar w:fldCharType="begin"/>
        </w:r>
        <w:r w:rsidR="007F0C94">
          <w:rPr>
            <w:noProof/>
            <w:webHidden/>
          </w:rPr>
          <w:instrText xml:space="preserve"> PAGEREF _Toc32832063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2CD06F1D" w14:textId="71CB5FD1" w:rsidR="007F0C94" w:rsidRDefault="0038360B">
      <w:pPr>
        <w:pStyle w:val="TOC5"/>
        <w:rPr>
          <w:rFonts w:asciiTheme="minorHAnsi" w:eastAsiaTheme="minorEastAsia" w:hAnsiTheme="minorHAnsi" w:cstheme="minorBidi"/>
          <w:noProof/>
        </w:rPr>
      </w:pPr>
      <w:hyperlink w:anchor="_Toc32832064" w:history="1">
        <w:r w:rsidR="007F0C94" w:rsidRPr="003A418D">
          <w:rPr>
            <w:rStyle w:val="Hyperlink"/>
            <w:noProof/>
          </w:rPr>
          <w:t>3.Y.4.2.2 Message Semantics</w:t>
        </w:r>
        <w:r w:rsidR="007F0C94">
          <w:rPr>
            <w:noProof/>
            <w:webHidden/>
          </w:rPr>
          <w:tab/>
        </w:r>
        <w:r w:rsidR="007F0C94">
          <w:rPr>
            <w:noProof/>
            <w:webHidden/>
          </w:rPr>
          <w:fldChar w:fldCharType="begin"/>
        </w:r>
        <w:r w:rsidR="007F0C94">
          <w:rPr>
            <w:noProof/>
            <w:webHidden/>
          </w:rPr>
          <w:instrText xml:space="preserve"> PAGEREF _Toc32832064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34388D2" w14:textId="546E3111" w:rsidR="007F0C94" w:rsidRDefault="0038360B">
      <w:pPr>
        <w:pStyle w:val="TOC5"/>
        <w:rPr>
          <w:rFonts w:asciiTheme="minorHAnsi" w:eastAsiaTheme="minorEastAsia" w:hAnsiTheme="minorHAnsi" w:cstheme="minorBidi"/>
          <w:noProof/>
        </w:rPr>
      </w:pPr>
      <w:hyperlink w:anchor="_Toc32832065" w:history="1">
        <w:r w:rsidR="007F0C94" w:rsidRPr="003A418D">
          <w:rPr>
            <w:rStyle w:val="Hyperlink"/>
            <w:noProof/>
          </w:rPr>
          <w:t>3.Y.4.2.3 Expected Actions</w:t>
        </w:r>
        <w:r w:rsidR="007F0C94">
          <w:rPr>
            <w:noProof/>
            <w:webHidden/>
          </w:rPr>
          <w:tab/>
        </w:r>
        <w:r w:rsidR="007F0C94">
          <w:rPr>
            <w:noProof/>
            <w:webHidden/>
          </w:rPr>
          <w:fldChar w:fldCharType="begin"/>
        </w:r>
        <w:r w:rsidR="007F0C94">
          <w:rPr>
            <w:noProof/>
            <w:webHidden/>
          </w:rPr>
          <w:instrText xml:space="preserve"> PAGEREF _Toc32832065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60E4BF99" w14:textId="69F78E8F" w:rsidR="007F0C94" w:rsidRDefault="0038360B">
      <w:pPr>
        <w:pStyle w:val="TOC3"/>
        <w:rPr>
          <w:rFonts w:asciiTheme="minorHAnsi" w:eastAsiaTheme="minorEastAsia" w:hAnsiTheme="minorHAnsi" w:cstheme="minorBidi"/>
          <w:noProof/>
        </w:rPr>
      </w:pPr>
      <w:hyperlink w:anchor="_Toc32832066" w:history="1">
        <w:r w:rsidR="007F0C94" w:rsidRPr="003A418D">
          <w:rPr>
            <w:rStyle w:val="Hyperlink"/>
            <w:noProof/>
          </w:rPr>
          <w:t>3.Y.5 Protocol Requirements</w:t>
        </w:r>
        <w:r w:rsidR="007F0C94">
          <w:rPr>
            <w:noProof/>
            <w:webHidden/>
          </w:rPr>
          <w:tab/>
        </w:r>
        <w:r w:rsidR="007F0C94">
          <w:rPr>
            <w:noProof/>
            <w:webHidden/>
          </w:rPr>
          <w:fldChar w:fldCharType="begin"/>
        </w:r>
        <w:r w:rsidR="007F0C94">
          <w:rPr>
            <w:noProof/>
            <w:webHidden/>
          </w:rPr>
          <w:instrText xml:space="preserve"> PAGEREF _Toc32832066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42972C38" w14:textId="0C0962F0" w:rsidR="007F0C94" w:rsidRDefault="0038360B">
      <w:pPr>
        <w:pStyle w:val="TOC3"/>
        <w:rPr>
          <w:rFonts w:asciiTheme="minorHAnsi" w:eastAsiaTheme="minorEastAsia" w:hAnsiTheme="minorHAnsi" w:cstheme="minorBidi"/>
          <w:noProof/>
        </w:rPr>
      </w:pPr>
      <w:hyperlink w:anchor="_Toc32832067" w:history="1">
        <w:r w:rsidR="007F0C94" w:rsidRPr="003A418D">
          <w:rPr>
            <w:rStyle w:val="Hyperlink"/>
            <w:noProof/>
          </w:rPr>
          <w:t>3.Y.6 Security Considerations</w:t>
        </w:r>
        <w:r w:rsidR="007F0C94">
          <w:rPr>
            <w:noProof/>
            <w:webHidden/>
          </w:rPr>
          <w:tab/>
        </w:r>
        <w:r w:rsidR="007F0C94">
          <w:rPr>
            <w:noProof/>
            <w:webHidden/>
          </w:rPr>
          <w:fldChar w:fldCharType="begin"/>
        </w:r>
        <w:r w:rsidR="007F0C94">
          <w:rPr>
            <w:noProof/>
            <w:webHidden/>
          </w:rPr>
          <w:instrText xml:space="preserve"> PAGEREF _Toc32832067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3C883FCE" w14:textId="000B2476" w:rsidR="007F0C94" w:rsidRDefault="0038360B">
      <w:pPr>
        <w:pStyle w:val="TOC4"/>
        <w:rPr>
          <w:rFonts w:asciiTheme="minorHAnsi" w:eastAsiaTheme="minorEastAsia" w:hAnsiTheme="minorHAnsi" w:cstheme="minorBidi"/>
          <w:noProof/>
        </w:rPr>
      </w:pPr>
      <w:hyperlink w:anchor="_Toc32832068" w:history="1">
        <w:r w:rsidR="007F0C94" w:rsidRPr="003A418D">
          <w:rPr>
            <w:rStyle w:val="Hyperlink"/>
            <w:noProof/>
          </w:rPr>
          <w:t>3.Y.6.1 Security Audit Considerations</w:t>
        </w:r>
        <w:r w:rsidR="007F0C94">
          <w:rPr>
            <w:noProof/>
            <w:webHidden/>
          </w:rPr>
          <w:tab/>
        </w:r>
        <w:r w:rsidR="007F0C94">
          <w:rPr>
            <w:noProof/>
            <w:webHidden/>
          </w:rPr>
          <w:fldChar w:fldCharType="begin"/>
        </w:r>
        <w:r w:rsidR="007F0C94">
          <w:rPr>
            <w:noProof/>
            <w:webHidden/>
          </w:rPr>
          <w:instrText xml:space="preserve"> PAGEREF _Toc32832068 \h </w:instrText>
        </w:r>
        <w:r w:rsidR="007F0C94">
          <w:rPr>
            <w:noProof/>
            <w:webHidden/>
          </w:rPr>
        </w:r>
        <w:r w:rsidR="007F0C94">
          <w:rPr>
            <w:noProof/>
            <w:webHidden/>
          </w:rPr>
          <w:fldChar w:fldCharType="separate"/>
        </w:r>
        <w:r w:rsidR="007F0C94">
          <w:rPr>
            <w:noProof/>
            <w:webHidden/>
          </w:rPr>
          <w:t>31</w:t>
        </w:r>
        <w:r w:rsidR="007F0C94">
          <w:rPr>
            <w:noProof/>
            <w:webHidden/>
          </w:rPr>
          <w:fldChar w:fldCharType="end"/>
        </w:r>
      </w:hyperlink>
    </w:p>
    <w:p w14:paraId="5204850C" w14:textId="36E374C1" w:rsidR="007F0C94" w:rsidRDefault="0038360B">
      <w:pPr>
        <w:pStyle w:val="TOC5"/>
        <w:rPr>
          <w:rFonts w:asciiTheme="minorHAnsi" w:eastAsiaTheme="minorEastAsia" w:hAnsiTheme="minorHAnsi" w:cstheme="minorBidi"/>
          <w:noProof/>
        </w:rPr>
      </w:pPr>
      <w:hyperlink w:anchor="_Toc32832069" w:history="1">
        <w:r w:rsidR="007F0C94" w:rsidRPr="003A418D">
          <w:rPr>
            <w:rStyle w:val="Hyperlink"/>
            <w:noProof/>
          </w:rPr>
          <w:t>3.Y.6.(z) &lt;Actor&gt; Specific Security Considerations</w:t>
        </w:r>
        <w:r w:rsidR="007F0C94">
          <w:rPr>
            <w:noProof/>
            <w:webHidden/>
          </w:rPr>
          <w:tab/>
        </w:r>
        <w:r w:rsidR="007F0C94">
          <w:rPr>
            <w:noProof/>
            <w:webHidden/>
          </w:rPr>
          <w:fldChar w:fldCharType="begin"/>
        </w:r>
        <w:r w:rsidR="007F0C94">
          <w:rPr>
            <w:noProof/>
            <w:webHidden/>
          </w:rPr>
          <w:instrText xml:space="preserve"> PAGEREF _Toc32832069 \h </w:instrText>
        </w:r>
        <w:r w:rsidR="007F0C94">
          <w:rPr>
            <w:noProof/>
            <w:webHidden/>
          </w:rPr>
        </w:r>
        <w:r w:rsidR="007F0C94">
          <w:rPr>
            <w:noProof/>
            <w:webHidden/>
          </w:rPr>
          <w:fldChar w:fldCharType="separate"/>
        </w:r>
        <w:r w:rsidR="007F0C94">
          <w:rPr>
            <w:noProof/>
            <w:webHidden/>
          </w:rPr>
          <w:t>32</w:t>
        </w:r>
        <w:r w:rsidR="007F0C94">
          <w:rPr>
            <w:noProof/>
            <w:webHidden/>
          </w:rPr>
          <w:fldChar w:fldCharType="end"/>
        </w:r>
      </w:hyperlink>
    </w:p>
    <w:p w14:paraId="1270F494" w14:textId="7C250FF9" w:rsidR="007F0C94" w:rsidRDefault="0038360B">
      <w:pPr>
        <w:pStyle w:val="TOC1"/>
        <w:rPr>
          <w:rFonts w:asciiTheme="minorHAnsi" w:eastAsiaTheme="minorEastAsia" w:hAnsiTheme="minorHAnsi" w:cstheme="minorBidi"/>
          <w:noProof/>
        </w:rPr>
      </w:pPr>
      <w:hyperlink w:anchor="_Toc32832070"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_Toc32832070 \h </w:instrText>
        </w:r>
        <w:r w:rsidR="007F0C94">
          <w:rPr>
            <w:noProof/>
            <w:webHidden/>
          </w:rPr>
        </w:r>
        <w:r w:rsidR="007F0C94">
          <w:rPr>
            <w:noProof/>
            <w:webHidden/>
          </w:rPr>
          <w:fldChar w:fldCharType="separate"/>
        </w:r>
        <w:r w:rsidR="007F0C94">
          <w:rPr>
            <w:noProof/>
            <w:webHidden/>
          </w:rPr>
          <w:t>33</w:t>
        </w:r>
        <w:r w:rsidR="007F0C94">
          <w:rPr>
            <w:noProof/>
            <w:webHidden/>
          </w:rPr>
          <w:fldChar w:fldCharType="end"/>
        </w:r>
      </w:hyperlink>
    </w:p>
    <w:p w14:paraId="126395BB" w14:textId="53312A96" w:rsidR="007F0C94" w:rsidRDefault="0038360B">
      <w:pPr>
        <w:pStyle w:val="TOC1"/>
        <w:rPr>
          <w:rFonts w:asciiTheme="minorHAnsi" w:eastAsiaTheme="minorEastAsia" w:hAnsiTheme="minorHAnsi" w:cstheme="minorBidi"/>
          <w:noProof/>
        </w:rPr>
      </w:pPr>
      <w:hyperlink w:anchor="_Toc32832071"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_Toc32832071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1173D0BF" w14:textId="1DFEAEC3" w:rsidR="007F0C94" w:rsidRDefault="0038360B">
      <w:pPr>
        <w:pStyle w:val="TOC2"/>
        <w:rPr>
          <w:rFonts w:asciiTheme="minorHAnsi" w:eastAsiaTheme="minorEastAsia" w:hAnsiTheme="minorHAnsi" w:cstheme="minorBidi"/>
          <w:noProof/>
        </w:rPr>
      </w:pPr>
      <w:hyperlink w:anchor="_Toc32832072"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_Toc32832072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231BF080" w14:textId="02D5D6F2" w:rsidR="007F0C94" w:rsidRDefault="0038360B">
      <w:pPr>
        <w:pStyle w:val="TOC3"/>
        <w:rPr>
          <w:rFonts w:asciiTheme="minorHAnsi" w:eastAsiaTheme="minorEastAsia" w:hAnsiTheme="minorHAnsi" w:cstheme="minorBidi"/>
          <w:noProof/>
        </w:rPr>
      </w:pPr>
      <w:hyperlink w:anchor="_Toc32832073"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_Toc32832073 \h </w:instrText>
        </w:r>
        <w:r w:rsidR="007F0C94">
          <w:rPr>
            <w:noProof/>
            <w:webHidden/>
          </w:rPr>
        </w:r>
        <w:r w:rsidR="007F0C94">
          <w:rPr>
            <w:noProof/>
            <w:webHidden/>
          </w:rPr>
          <w:fldChar w:fldCharType="separate"/>
        </w:r>
        <w:r w:rsidR="007F0C94">
          <w:rPr>
            <w:noProof/>
            <w:webHidden/>
          </w:rPr>
          <w:t>34</w:t>
        </w:r>
        <w:r w:rsidR="007F0C94">
          <w:rPr>
            <w:noProof/>
            <w:webHidden/>
          </w:rPr>
          <w:fldChar w:fldCharType="end"/>
        </w:r>
      </w:hyperlink>
    </w:p>
    <w:p w14:paraId="01E6326C" w14:textId="41869689" w:rsidR="007F0C94" w:rsidRDefault="0038360B">
      <w:pPr>
        <w:pStyle w:val="TOC1"/>
        <w:rPr>
          <w:rFonts w:asciiTheme="minorHAnsi" w:eastAsiaTheme="minorEastAsia" w:hAnsiTheme="minorHAnsi" w:cstheme="minorBidi"/>
          <w:noProof/>
        </w:rPr>
      </w:pPr>
      <w:hyperlink w:anchor="_Toc32832074"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_Toc32832074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7291D7E" w14:textId="7BBFF5D0" w:rsidR="007F0C94" w:rsidRDefault="0038360B">
      <w:pPr>
        <w:pStyle w:val="TOC2"/>
        <w:rPr>
          <w:rFonts w:asciiTheme="minorHAnsi" w:eastAsiaTheme="minorEastAsia" w:hAnsiTheme="minorHAnsi" w:cstheme="minorBidi"/>
          <w:noProof/>
        </w:rPr>
      </w:pPr>
      <w:hyperlink w:anchor="_Toc32832075"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_Toc32832075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7F5D56D2" w14:textId="7EBF0A3D" w:rsidR="007F0C94" w:rsidRDefault="0038360B">
      <w:pPr>
        <w:pStyle w:val="TOC3"/>
        <w:rPr>
          <w:rFonts w:asciiTheme="minorHAnsi" w:eastAsiaTheme="minorEastAsia" w:hAnsiTheme="minorHAnsi" w:cstheme="minorBidi"/>
          <w:noProof/>
        </w:rPr>
      </w:pPr>
      <w:hyperlink w:anchor="_Toc32832076"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_Toc32832076 \h </w:instrText>
        </w:r>
        <w:r w:rsidR="007F0C94">
          <w:rPr>
            <w:noProof/>
            <w:webHidden/>
          </w:rPr>
        </w:r>
        <w:r w:rsidR="007F0C94">
          <w:rPr>
            <w:noProof/>
            <w:webHidden/>
          </w:rPr>
          <w:fldChar w:fldCharType="separate"/>
        </w:r>
        <w:r w:rsidR="007F0C94">
          <w:rPr>
            <w:noProof/>
            <w:webHidden/>
          </w:rPr>
          <w:t>35</w:t>
        </w:r>
        <w:r w:rsidR="007F0C94">
          <w:rPr>
            <w:noProof/>
            <w:webHidden/>
          </w:rPr>
          <w:fldChar w:fldCharType="end"/>
        </w:r>
      </w:hyperlink>
    </w:p>
    <w:p w14:paraId="3AD8A45C" w14:textId="36020E7F" w:rsidR="007F0C94" w:rsidRDefault="0038360B">
      <w:pPr>
        <w:pStyle w:val="TOC1"/>
        <w:rPr>
          <w:rFonts w:asciiTheme="minorHAnsi" w:eastAsiaTheme="minorEastAsia" w:hAnsiTheme="minorHAnsi" w:cstheme="minorBidi"/>
          <w:noProof/>
        </w:rPr>
      </w:pPr>
      <w:hyperlink w:anchor="_Toc32832077" w:history="1">
        <w:r w:rsidR="007F0C94" w:rsidRPr="003A418D">
          <w:rPr>
            <w:rStyle w:val="Hyperlink"/>
            <w:noProof/>
          </w:rPr>
          <w:t>Volume 2 Namespace Additions</w:t>
        </w:r>
        <w:r w:rsidR="007F0C94">
          <w:rPr>
            <w:noProof/>
            <w:webHidden/>
          </w:rPr>
          <w:tab/>
        </w:r>
        <w:r w:rsidR="007F0C94">
          <w:rPr>
            <w:noProof/>
            <w:webHidden/>
          </w:rPr>
          <w:fldChar w:fldCharType="begin"/>
        </w:r>
        <w:r w:rsidR="007F0C94">
          <w:rPr>
            <w:noProof/>
            <w:webHidden/>
          </w:rPr>
          <w:instrText xml:space="preserve"> PAGEREF _Toc32832077 \h </w:instrText>
        </w:r>
        <w:r w:rsidR="007F0C94">
          <w:rPr>
            <w:noProof/>
            <w:webHidden/>
          </w:rPr>
        </w:r>
        <w:r w:rsidR="007F0C94">
          <w:rPr>
            <w:noProof/>
            <w:webHidden/>
          </w:rPr>
          <w:fldChar w:fldCharType="separate"/>
        </w:r>
        <w:r w:rsidR="007F0C94">
          <w:rPr>
            <w:noProof/>
            <w:webHidden/>
          </w:rPr>
          <w:t>36</w:t>
        </w:r>
        <w:r w:rsidR="007F0C94">
          <w:rPr>
            <w:noProof/>
            <w:webHidden/>
          </w:rPr>
          <w:fldChar w:fldCharType="end"/>
        </w:r>
      </w:hyperlink>
    </w:p>
    <w:p w14:paraId="242630D2" w14:textId="57A5A455" w:rsidR="007F0C94" w:rsidRDefault="0038360B">
      <w:pPr>
        <w:pStyle w:val="TOC1"/>
        <w:rPr>
          <w:rFonts w:asciiTheme="minorHAnsi" w:eastAsiaTheme="minorEastAsia" w:hAnsiTheme="minorHAnsi" w:cstheme="minorBidi"/>
          <w:noProof/>
        </w:rPr>
      </w:pPr>
      <w:hyperlink w:anchor="_Toc32832078" w:history="1">
        <w:r w:rsidR="007F0C94" w:rsidRPr="003A418D">
          <w:rPr>
            <w:rStyle w:val="Hyperlink"/>
            <w:noProof/>
          </w:rPr>
          <w:t>Volume 3 – Content Modules</w:t>
        </w:r>
        <w:r w:rsidR="007F0C94">
          <w:rPr>
            <w:noProof/>
            <w:webHidden/>
          </w:rPr>
          <w:tab/>
        </w:r>
        <w:r w:rsidR="007F0C94">
          <w:rPr>
            <w:noProof/>
            <w:webHidden/>
          </w:rPr>
          <w:fldChar w:fldCharType="begin"/>
        </w:r>
        <w:r w:rsidR="007F0C94">
          <w:rPr>
            <w:noProof/>
            <w:webHidden/>
          </w:rPr>
          <w:instrText xml:space="preserve"> PAGEREF _Toc32832078 \h </w:instrText>
        </w:r>
        <w:r w:rsidR="007F0C94">
          <w:rPr>
            <w:noProof/>
            <w:webHidden/>
          </w:rPr>
        </w:r>
        <w:r w:rsidR="007F0C94">
          <w:rPr>
            <w:noProof/>
            <w:webHidden/>
          </w:rPr>
          <w:fldChar w:fldCharType="separate"/>
        </w:r>
        <w:r w:rsidR="007F0C94">
          <w:rPr>
            <w:noProof/>
            <w:webHidden/>
          </w:rPr>
          <w:t>37</w:t>
        </w:r>
        <w:r w:rsidR="007F0C94">
          <w:rPr>
            <w:noProof/>
            <w:webHidden/>
          </w:rPr>
          <w:fldChar w:fldCharType="end"/>
        </w:r>
      </w:hyperlink>
    </w:p>
    <w:p w14:paraId="682BA222" w14:textId="088E77FB" w:rsidR="007F0C94" w:rsidRDefault="0038360B">
      <w:pPr>
        <w:pStyle w:val="TOC1"/>
        <w:rPr>
          <w:rFonts w:asciiTheme="minorHAnsi" w:eastAsiaTheme="minorEastAsia" w:hAnsiTheme="minorHAnsi" w:cstheme="minorBidi"/>
          <w:noProof/>
        </w:rPr>
      </w:pPr>
      <w:hyperlink w:anchor="_Toc32832079" w:history="1">
        <w:r w:rsidR="007F0C94" w:rsidRPr="003A418D">
          <w:rPr>
            <w:rStyle w:val="Hyperlink"/>
            <w:bCs/>
            <w:noProof/>
          </w:rPr>
          <w:t>5 IHE Namespaces, Concept Domains and Vocabularies</w:t>
        </w:r>
        <w:r w:rsidR="007F0C94">
          <w:rPr>
            <w:noProof/>
            <w:webHidden/>
          </w:rPr>
          <w:tab/>
        </w:r>
        <w:r w:rsidR="007F0C94">
          <w:rPr>
            <w:noProof/>
            <w:webHidden/>
          </w:rPr>
          <w:fldChar w:fldCharType="begin"/>
        </w:r>
        <w:r w:rsidR="007F0C94">
          <w:rPr>
            <w:noProof/>
            <w:webHidden/>
          </w:rPr>
          <w:instrText xml:space="preserve"> PAGEREF _Toc32832079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6CF7D4E1" w14:textId="2F1039E6" w:rsidR="007F0C94" w:rsidRDefault="0038360B">
      <w:pPr>
        <w:pStyle w:val="TOC2"/>
        <w:rPr>
          <w:rFonts w:asciiTheme="minorHAnsi" w:eastAsiaTheme="minorEastAsia" w:hAnsiTheme="minorHAnsi" w:cstheme="minorBidi"/>
          <w:noProof/>
        </w:rPr>
      </w:pPr>
      <w:hyperlink w:anchor="_Toc32832080" w:history="1">
        <w:r w:rsidR="007F0C94" w:rsidRPr="003A418D">
          <w:rPr>
            <w:rStyle w:val="Hyperlink"/>
            <w:noProof/>
          </w:rPr>
          <w:t>5.1 IHE Namespaces</w:t>
        </w:r>
        <w:r w:rsidR="007F0C94">
          <w:rPr>
            <w:noProof/>
            <w:webHidden/>
          </w:rPr>
          <w:tab/>
        </w:r>
        <w:r w:rsidR="007F0C94">
          <w:rPr>
            <w:noProof/>
            <w:webHidden/>
          </w:rPr>
          <w:fldChar w:fldCharType="begin"/>
        </w:r>
        <w:r w:rsidR="007F0C94">
          <w:rPr>
            <w:noProof/>
            <w:webHidden/>
          </w:rPr>
          <w:instrText xml:space="preserve"> PAGEREF _Toc32832080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7AAEB678" w14:textId="14EEE1B8" w:rsidR="007F0C94" w:rsidRDefault="0038360B">
      <w:pPr>
        <w:pStyle w:val="TOC2"/>
        <w:rPr>
          <w:rFonts w:asciiTheme="minorHAnsi" w:eastAsiaTheme="minorEastAsia" w:hAnsiTheme="minorHAnsi" w:cstheme="minorBidi"/>
          <w:noProof/>
        </w:rPr>
      </w:pPr>
      <w:hyperlink w:anchor="_Toc32832081" w:history="1">
        <w:r w:rsidR="007F0C94" w:rsidRPr="003A418D">
          <w:rPr>
            <w:rStyle w:val="Hyperlink"/>
            <w:noProof/>
          </w:rPr>
          <w:t>5.2 IHE Concept Domains</w:t>
        </w:r>
        <w:r w:rsidR="007F0C94">
          <w:rPr>
            <w:noProof/>
            <w:webHidden/>
          </w:rPr>
          <w:tab/>
        </w:r>
        <w:r w:rsidR="007F0C94">
          <w:rPr>
            <w:noProof/>
            <w:webHidden/>
          </w:rPr>
          <w:fldChar w:fldCharType="begin"/>
        </w:r>
        <w:r w:rsidR="007F0C94">
          <w:rPr>
            <w:noProof/>
            <w:webHidden/>
          </w:rPr>
          <w:instrText xml:space="preserve"> PAGEREF _Toc32832081 \h </w:instrText>
        </w:r>
        <w:r w:rsidR="007F0C94">
          <w:rPr>
            <w:noProof/>
            <w:webHidden/>
          </w:rPr>
        </w:r>
        <w:r w:rsidR="007F0C94">
          <w:rPr>
            <w:noProof/>
            <w:webHidden/>
          </w:rPr>
          <w:fldChar w:fldCharType="separate"/>
        </w:r>
        <w:r w:rsidR="007F0C94">
          <w:rPr>
            <w:noProof/>
            <w:webHidden/>
          </w:rPr>
          <w:t>38</w:t>
        </w:r>
        <w:r w:rsidR="007F0C94">
          <w:rPr>
            <w:noProof/>
            <w:webHidden/>
          </w:rPr>
          <w:fldChar w:fldCharType="end"/>
        </w:r>
      </w:hyperlink>
    </w:p>
    <w:p w14:paraId="1B9B07D1" w14:textId="5AD48D8E" w:rsidR="007F0C94" w:rsidRDefault="0038360B">
      <w:pPr>
        <w:pStyle w:val="TOC2"/>
        <w:rPr>
          <w:rFonts w:asciiTheme="minorHAnsi" w:eastAsiaTheme="minorEastAsia" w:hAnsiTheme="minorHAnsi" w:cstheme="minorBidi"/>
          <w:noProof/>
        </w:rPr>
      </w:pPr>
      <w:hyperlink w:anchor="_Toc32832082" w:history="1">
        <w:r w:rsidR="007F0C94" w:rsidRPr="003A418D">
          <w:rPr>
            <w:rStyle w:val="Hyperlink"/>
            <w:noProof/>
          </w:rPr>
          <w:t>5.3 IHE Format Codes and Vocabularies</w:t>
        </w:r>
        <w:r w:rsidR="007F0C94">
          <w:rPr>
            <w:noProof/>
            <w:webHidden/>
          </w:rPr>
          <w:tab/>
        </w:r>
        <w:r w:rsidR="007F0C94">
          <w:rPr>
            <w:noProof/>
            <w:webHidden/>
          </w:rPr>
          <w:fldChar w:fldCharType="begin"/>
        </w:r>
        <w:r w:rsidR="007F0C94">
          <w:rPr>
            <w:noProof/>
            <w:webHidden/>
          </w:rPr>
          <w:instrText xml:space="preserve"> PAGEREF _Toc32832082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258797E5" w14:textId="5111D4AF" w:rsidR="007F0C94" w:rsidRDefault="0038360B">
      <w:pPr>
        <w:pStyle w:val="TOC3"/>
        <w:rPr>
          <w:rFonts w:asciiTheme="minorHAnsi" w:eastAsiaTheme="minorEastAsia" w:hAnsiTheme="minorHAnsi" w:cstheme="minorBidi"/>
          <w:noProof/>
        </w:rPr>
      </w:pPr>
      <w:hyperlink w:anchor="_Toc32832083" w:history="1">
        <w:r w:rsidR="007F0C94" w:rsidRPr="003A418D">
          <w:rPr>
            <w:rStyle w:val="Hyperlink"/>
            <w:noProof/>
          </w:rPr>
          <w:t>5.3.1 IHE Format Codes</w:t>
        </w:r>
        <w:r w:rsidR="007F0C94">
          <w:rPr>
            <w:noProof/>
            <w:webHidden/>
          </w:rPr>
          <w:tab/>
        </w:r>
        <w:r w:rsidR="007F0C94">
          <w:rPr>
            <w:noProof/>
            <w:webHidden/>
          </w:rPr>
          <w:fldChar w:fldCharType="begin"/>
        </w:r>
        <w:r w:rsidR="007F0C94">
          <w:rPr>
            <w:noProof/>
            <w:webHidden/>
          </w:rPr>
          <w:instrText xml:space="preserve"> PAGEREF _Toc32832083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5DDB0428" w14:textId="4CDB3ADE" w:rsidR="007F0C94" w:rsidRDefault="0038360B">
      <w:pPr>
        <w:pStyle w:val="TOC3"/>
        <w:rPr>
          <w:rFonts w:asciiTheme="minorHAnsi" w:eastAsiaTheme="minorEastAsia" w:hAnsiTheme="minorHAnsi" w:cstheme="minorBidi"/>
          <w:noProof/>
        </w:rPr>
      </w:pPr>
      <w:hyperlink w:anchor="_Toc32832084" w:history="1">
        <w:r w:rsidR="007F0C94" w:rsidRPr="003A418D">
          <w:rPr>
            <w:rStyle w:val="Hyperlink"/>
            <w:noProof/>
          </w:rPr>
          <w:t>5.3.2 IHEActCode Vocabulary</w:t>
        </w:r>
        <w:r w:rsidR="007F0C94">
          <w:rPr>
            <w:noProof/>
            <w:webHidden/>
          </w:rPr>
          <w:tab/>
        </w:r>
        <w:r w:rsidR="007F0C94">
          <w:rPr>
            <w:noProof/>
            <w:webHidden/>
          </w:rPr>
          <w:fldChar w:fldCharType="begin"/>
        </w:r>
        <w:r w:rsidR="007F0C94">
          <w:rPr>
            <w:noProof/>
            <w:webHidden/>
          </w:rPr>
          <w:instrText xml:space="preserve"> PAGEREF _Toc32832084 \h </w:instrText>
        </w:r>
        <w:r w:rsidR="007F0C94">
          <w:rPr>
            <w:noProof/>
            <w:webHidden/>
          </w:rPr>
        </w:r>
        <w:r w:rsidR="007F0C94">
          <w:rPr>
            <w:noProof/>
            <w:webHidden/>
          </w:rPr>
          <w:fldChar w:fldCharType="separate"/>
        </w:r>
        <w:r w:rsidR="007F0C94">
          <w:rPr>
            <w:noProof/>
            <w:webHidden/>
          </w:rPr>
          <w:t>39</w:t>
        </w:r>
        <w:r w:rsidR="007F0C94">
          <w:rPr>
            <w:noProof/>
            <w:webHidden/>
          </w:rPr>
          <w:fldChar w:fldCharType="end"/>
        </w:r>
      </w:hyperlink>
    </w:p>
    <w:p w14:paraId="363B55D0" w14:textId="0B77E6F6" w:rsidR="007F0C94" w:rsidRDefault="0038360B">
      <w:pPr>
        <w:pStyle w:val="TOC3"/>
        <w:rPr>
          <w:rFonts w:asciiTheme="minorHAnsi" w:eastAsiaTheme="minorEastAsia" w:hAnsiTheme="minorHAnsi" w:cstheme="minorBidi"/>
          <w:noProof/>
        </w:rPr>
      </w:pPr>
      <w:hyperlink w:anchor="_Toc32832085" w:history="1">
        <w:r w:rsidR="007F0C94" w:rsidRPr="003A418D">
          <w:rPr>
            <w:rStyle w:val="Hyperlink"/>
            <w:noProof/>
          </w:rPr>
          <w:t>5.3.3 IHERoleCode Vocabulary</w:t>
        </w:r>
        <w:r w:rsidR="007F0C94">
          <w:rPr>
            <w:noProof/>
            <w:webHidden/>
          </w:rPr>
          <w:tab/>
        </w:r>
        <w:r w:rsidR="007F0C94">
          <w:rPr>
            <w:noProof/>
            <w:webHidden/>
          </w:rPr>
          <w:fldChar w:fldCharType="begin"/>
        </w:r>
        <w:r w:rsidR="007F0C94">
          <w:rPr>
            <w:noProof/>
            <w:webHidden/>
          </w:rPr>
          <w:instrText xml:space="preserve"> PAGEREF _Toc32832085 \h </w:instrText>
        </w:r>
        <w:r w:rsidR="007F0C94">
          <w:rPr>
            <w:noProof/>
            <w:webHidden/>
          </w:rPr>
        </w:r>
        <w:r w:rsidR="007F0C94">
          <w:rPr>
            <w:noProof/>
            <w:webHidden/>
          </w:rPr>
          <w:fldChar w:fldCharType="separate"/>
        </w:r>
        <w:r w:rsidR="007F0C94">
          <w:rPr>
            <w:noProof/>
            <w:webHidden/>
          </w:rPr>
          <w:t>40</w:t>
        </w:r>
        <w:r w:rsidR="007F0C94">
          <w:rPr>
            <w:noProof/>
            <w:webHidden/>
          </w:rPr>
          <w:fldChar w:fldCharType="end"/>
        </w:r>
      </w:hyperlink>
    </w:p>
    <w:p w14:paraId="1D57D9E4" w14:textId="0120DC51" w:rsidR="007F0C94" w:rsidRDefault="0038360B">
      <w:pPr>
        <w:pStyle w:val="TOC1"/>
        <w:rPr>
          <w:rFonts w:asciiTheme="minorHAnsi" w:eastAsiaTheme="minorEastAsia" w:hAnsiTheme="minorHAnsi" w:cstheme="minorBidi"/>
          <w:noProof/>
        </w:rPr>
      </w:pPr>
      <w:hyperlink w:anchor="_Toc32832086" w:history="1">
        <w:r w:rsidR="007F0C94" w:rsidRPr="003A418D">
          <w:rPr>
            <w:rStyle w:val="Hyperlink"/>
            <w:bCs/>
            <w:noProof/>
          </w:rPr>
          <w:t>6 Content Modules</w:t>
        </w:r>
        <w:r w:rsidR="007F0C94">
          <w:rPr>
            <w:noProof/>
            <w:webHidden/>
          </w:rPr>
          <w:tab/>
        </w:r>
        <w:r w:rsidR="007F0C94">
          <w:rPr>
            <w:noProof/>
            <w:webHidden/>
          </w:rPr>
          <w:fldChar w:fldCharType="begin"/>
        </w:r>
        <w:r w:rsidR="007F0C94">
          <w:rPr>
            <w:noProof/>
            <w:webHidden/>
          </w:rPr>
          <w:instrText xml:space="preserve"> PAGEREF _Toc32832086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4E4EC4B0" w14:textId="05C27C7C" w:rsidR="007F0C94" w:rsidRDefault="0038360B">
      <w:pPr>
        <w:pStyle w:val="TOC3"/>
        <w:rPr>
          <w:rFonts w:asciiTheme="minorHAnsi" w:eastAsiaTheme="minorEastAsia" w:hAnsiTheme="minorHAnsi" w:cstheme="minorBidi"/>
          <w:noProof/>
        </w:rPr>
      </w:pPr>
      <w:hyperlink w:anchor="_Toc32832087" w:history="1">
        <w:r w:rsidR="007F0C94" w:rsidRPr="003A418D">
          <w:rPr>
            <w:rStyle w:val="Hyperlink"/>
            <w:bCs/>
            <w:noProof/>
          </w:rPr>
          <w:t>6.3.1 CDA Document Content Modules</w:t>
        </w:r>
        <w:r w:rsidR="007F0C94">
          <w:rPr>
            <w:noProof/>
            <w:webHidden/>
          </w:rPr>
          <w:tab/>
        </w:r>
        <w:r w:rsidR="007F0C94">
          <w:rPr>
            <w:noProof/>
            <w:webHidden/>
          </w:rPr>
          <w:fldChar w:fldCharType="begin"/>
        </w:r>
        <w:r w:rsidR="007F0C94">
          <w:rPr>
            <w:noProof/>
            <w:webHidden/>
          </w:rPr>
          <w:instrText xml:space="preserve"> PAGEREF _Toc32832087 \h </w:instrText>
        </w:r>
        <w:r w:rsidR="007F0C94">
          <w:rPr>
            <w:noProof/>
            <w:webHidden/>
          </w:rPr>
        </w:r>
        <w:r w:rsidR="007F0C94">
          <w:rPr>
            <w:noProof/>
            <w:webHidden/>
          </w:rPr>
          <w:fldChar w:fldCharType="separate"/>
        </w:r>
        <w:r w:rsidR="007F0C94">
          <w:rPr>
            <w:noProof/>
            <w:webHidden/>
          </w:rPr>
          <w:t>41</w:t>
        </w:r>
        <w:r w:rsidR="007F0C94">
          <w:rPr>
            <w:noProof/>
            <w:webHidden/>
          </w:rPr>
          <w:fldChar w:fldCharType="end"/>
        </w:r>
      </w:hyperlink>
    </w:p>
    <w:p w14:paraId="3EDC6B01" w14:textId="6BBF39C0" w:rsidR="007F0C94" w:rsidRDefault="0038360B">
      <w:pPr>
        <w:pStyle w:val="TOC4"/>
        <w:rPr>
          <w:rFonts w:asciiTheme="minorHAnsi" w:eastAsiaTheme="minorEastAsia" w:hAnsiTheme="minorHAnsi" w:cstheme="minorBidi"/>
          <w:noProof/>
        </w:rPr>
      </w:pPr>
      <w:hyperlink w:anchor="_Toc32832088" w:history="1">
        <w:r w:rsidR="007F0C94" w:rsidRPr="003A418D">
          <w:rPr>
            <w:rStyle w:val="Hyperlink"/>
            <w:noProof/>
          </w:rPr>
          <w:t>6.3.1.D &lt;Content Module Name (Acronym)&gt; Document Content Module</w:t>
        </w:r>
        <w:r w:rsidR="007F0C94">
          <w:rPr>
            <w:noProof/>
            <w:webHidden/>
          </w:rPr>
          <w:tab/>
        </w:r>
        <w:r w:rsidR="007F0C94">
          <w:rPr>
            <w:noProof/>
            <w:webHidden/>
          </w:rPr>
          <w:fldChar w:fldCharType="begin"/>
        </w:r>
        <w:r w:rsidR="007F0C94">
          <w:rPr>
            <w:noProof/>
            <w:webHidden/>
          </w:rPr>
          <w:instrText xml:space="preserve"> PAGEREF _Toc32832088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2901E1C0" w14:textId="616B6C29" w:rsidR="007F0C94" w:rsidRDefault="0038360B">
      <w:pPr>
        <w:pStyle w:val="TOC5"/>
        <w:rPr>
          <w:rFonts w:asciiTheme="minorHAnsi" w:eastAsiaTheme="minorEastAsia" w:hAnsiTheme="minorHAnsi" w:cstheme="minorBidi"/>
          <w:noProof/>
        </w:rPr>
      </w:pPr>
      <w:hyperlink w:anchor="_Toc32832089" w:history="1">
        <w:r w:rsidR="007F0C94" w:rsidRPr="003A418D">
          <w:rPr>
            <w:rStyle w:val="Hyperlink"/>
            <w:noProof/>
          </w:rPr>
          <w:t>6.3.1.D.1 Format Code</w:t>
        </w:r>
        <w:r w:rsidR="007F0C94">
          <w:rPr>
            <w:noProof/>
            <w:webHidden/>
          </w:rPr>
          <w:tab/>
        </w:r>
        <w:r w:rsidR="007F0C94">
          <w:rPr>
            <w:noProof/>
            <w:webHidden/>
          </w:rPr>
          <w:fldChar w:fldCharType="begin"/>
        </w:r>
        <w:r w:rsidR="007F0C94">
          <w:rPr>
            <w:noProof/>
            <w:webHidden/>
          </w:rPr>
          <w:instrText xml:space="preserve"> PAGEREF _Toc32832089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483E5B2A" w14:textId="224ABF48" w:rsidR="007F0C94" w:rsidRDefault="0038360B">
      <w:pPr>
        <w:pStyle w:val="TOC5"/>
        <w:rPr>
          <w:rFonts w:asciiTheme="minorHAnsi" w:eastAsiaTheme="minorEastAsia" w:hAnsiTheme="minorHAnsi" w:cstheme="minorBidi"/>
          <w:noProof/>
        </w:rPr>
      </w:pPr>
      <w:hyperlink w:anchor="_Toc32832090" w:history="1">
        <w:r w:rsidR="007F0C94" w:rsidRPr="003A418D">
          <w:rPr>
            <w:rStyle w:val="Hyperlink"/>
            <w:noProof/>
          </w:rPr>
          <w:t>6.3.1.D.2 Parent Template</w:t>
        </w:r>
        <w:r w:rsidR="007F0C94">
          <w:rPr>
            <w:noProof/>
            <w:webHidden/>
          </w:rPr>
          <w:tab/>
        </w:r>
        <w:r w:rsidR="007F0C94">
          <w:rPr>
            <w:noProof/>
            <w:webHidden/>
          </w:rPr>
          <w:fldChar w:fldCharType="begin"/>
        </w:r>
        <w:r w:rsidR="007F0C94">
          <w:rPr>
            <w:noProof/>
            <w:webHidden/>
          </w:rPr>
          <w:instrText xml:space="preserve"> PAGEREF _Toc32832090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1B3C40FD" w14:textId="056B83FA" w:rsidR="007F0C94" w:rsidRDefault="0038360B">
      <w:pPr>
        <w:pStyle w:val="TOC5"/>
        <w:rPr>
          <w:rFonts w:asciiTheme="minorHAnsi" w:eastAsiaTheme="minorEastAsia" w:hAnsiTheme="minorHAnsi" w:cstheme="minorBidi"/>
          <w:noProof/>
        </w:rPr>
      </w:pPr>
      <w:hyperlink w:anchor="_Toc32832091" w:history="1">
        <w:r w:rsidR="007F0C94" w:rsidRPr="003A418D">
          <w:rPr>
            <w:rStyle w:val="Hyperlink"/>
            <w:noProof/>
          </w:rPr>
          <w:t>6.3.1.D.3 Referenced Standards</w:t>
        </w:r>
        <w:r w:rsidR="007F0C94">
          <w:rPr>
            <w:noProof/>
            <w:webHidden/>
          </w:rPr>
          <w:tab/>
        </w:r>
        <w:r w:rsidR="007F0C94">
          <w:rPr>
            <w:noProof/>
            <w:webHidden/>
          </w:rPr>
          <w:fldChar w:fldCharType="begin"/>
        </w:r>
        <w:r w:rsidR="007F0C94">
          <w:rPr>
            <w:noProof/>
            <w:webHidden/>
          </w:rPr>
          <w:instrText xml:space="preserve"> PAGEREF _Toc32832091 \h </w:instrText>
        </w:r>
        <w:r w:rsidR="007F0C94">
          <w:rPr>
            <w:noProof/>
            <w:webHidden/>
          </w:rPr>
        </w:r>
        <w:r w:rsidR="007F0C94">
          <w:rPr>
            <w:noProof/>
            <w:webHidden/>
          </w:rPr>
          <w:fldChar w:fldCharType="separate"/>
        </w:r>
        <w:r w:rsidR="007F0C94">
          <w:rPr>
            <w:noProof/>
            <w:webHidden/>
          </w:rPr>
          <w:t>42</w:t>
        </w:r>
        <w:r w:rsidR="007F0C94">
          <w:rPr>
            <w:noProof/>
            <w:webHidden/>
          </w:rPr>
          <w:fldChar w:fldCharType="end"/>
        </w:r>
      </w:hyperlink>
    </w:p>
    <w:p w14:paraId="7195DE82" w14:textId="0F59A5C8" w:rsidR="007F0C94" w:rsidRDefault="0038360B">
      <w:pPr>
        <w:pStyle w:val="TOC5"/>
        <w:rPr>
          <w:rFonts w:asciiTheme="minorHAnsi" w:eastAsiaTheme="minorEastAsia" w:hAnsiTheme="minorHAnsi" w:cstheme="minorBidi"/>
          <w:noProof/>
        </w:rPr>
      </w:pPr>
      <w:hyperlink w:anchor="_Toc32832092" w:history="1">
        <w:r w:rsidR="007F0C94" w:rsidRPr="003A418D">
          <w:rPr>
            <w:rStyle w:val="Hyperlink"/>
            <w:noProof/>
          </w:rPr>
          <w:t>6.3.1.D.4 Data Element Requirement Mappings to CDA</w:t>
        </w:r>
        <w:r w:rsidR="007F0C94">
          <w:rPr>
            <w:noProof/>
            <w:webHidden/>
          </w:rPr>
          <w:tab/>
        </w:r>
        <w:r w:rsidR="007F0C94">
          <w:rPr>
            <w:noProof/>
            <w:webHidden/>
          </w:rPr>
          <w:fldChar w:fldCharType="begin"/>
        </w:r>
        <w:r w:rsidR="007F0C94">
          <w:rPr>
            <w:noProof/>
            <w:webHidden/>
          </w:rPr>
          <w:instrText xml:space="preserve"> PAGEREF _Toc32832092 \h </w:instrText>
        </w:r>
        <w:r w:rsidR="007F0C94">
          <w:rPr>
            <w:noProof/>
            <w:webHidden/>
          </w:rPr>
        </w:r>
        <w:r w:rsidR="007F0C94">
          <w:rPr>
            <w:noProof/>
            <w:webHidden/>
          </w:rPr>
          <w:fldChar w:fldCharType="separate"/>
        </w:r>
        <w:r w:rsidR="007F0C94">
          <w:rPr>
            <w:noProof/>
            <w:webHidden/>
          </w:rPr>
          <w:t>43</w:t>
        </w:r>
        <w:r w:rsidR="007F0C94">
          <w:rPr>
            <w:noProof/>
            <w:webHidden/>
          </w:rPr>
          <w:fldChar w:fldCharType="end"/>
        </w:r>
      </w:hyperlink>
    </w:p>
    <w:p w14:paraId="1D860EB3" w14:textId="1BED31AB" w:rsidR="007F0C94" w:rsidRDefault="0038360B">
      <w:pPr>
        <w:pStyle w:val="TOC5"/>
        <w:rPr>
          <w:rFonts w:asciiTheme="minorHAnsi" w:eastAsiaTheme="minorEastAsia" w:hAnsiTheme="minorHAnsi" w:cstheme="minorBidi"/>
          <w:noProof/>
        </w:rPr>
      </w:pPr>
      <w:hyperlink w:anchor="_Toc32832093" w:history="1">
        <w:r w:rsidR="007F0C94" w:rsidRPr="003A418D">
          <w:rPr>
            <w:rStyle w:val="Hyperlink"/>
            <w:noProof/>
          </w:rPr>
          <w:t>6.3.1.D.5 &lt;Content Module Name (Acronym, if applicable)&gt; Document Content Module Specification</w:t>
        </w:r>
        <w:r w:rsidR="007F0C94">
          <w:rPr>
            <w:noProof/>
            <w:webHidden/>
          </w:rPr>
          <w:tab/>
        </w:r>
        <w:r w:rsidR="007F0C94">
          <w:rPr>
            <w:noProof/>
            <w:webHidden/>
          </w:rPr>
          <w:fldChar w:fldCharType="begin"/>
        </w:r>
        <w:r w:rsidR="007F0C94">
          <w:rPr>
            <w:noProof/>
            <w:webHidden/>
          </w:rPr>
          <w:instrText xml:space="preserve"> PAGEREF _Toc32832093 \h </w:instrText>
        </w:r>
        <w:r w:rsidR="007F0C94">
          <w:rPr>
            <w:noProof/>
            <w:webHidden/>
          </w:rPr>
        </w:r>
        <w:r w:rsidR="007F0C94">
          <w:rPr>
            <w:noProof/>
            <w:webHidden/>
          </w:rPr>
          <w:fldChar w:fldCharType="separate"/>
        </w:r>
        <w:r w:rsidR="007F0C94">
          <w:rPr>
            <w:noProof/>
            <w:webHidden/>
          </w:rPr>
          <w:t>44</w:t>
        </w:r>
        <w:r w:rsidR="007F0C94">
          <w:rPr>
            <w:noProof/>
            <w:webHidden/>
          </w:rPr>
          <w:fldChar w:fldCharType="end"/>
        </w:r>
      </w:hyperlink>
    </w:p>
    <w:p w14:paraId="3AEEAB0A" w14:textId="673597DE" w:rsidR="007F0C94" w:rsidRDefault="0038360B">
      <w:pPr>
        <w:pStyle w:val="TOC6"/>
        <w:rPr>
          <w:rFonts w:asciiTheme="minorHAnsi" w:eastAsiaTheme="minorEastAsia" w:hAnsiTheme="minorHAnsi" w:cstheme="minorBidi"/>
          <w:noProof/>
        </w:rPr>
      </w:pPr>
      <w:hyperlink w:anchor="_Toc32832094" w:history="1">
        <w:r w:rsidR="007F0C94" w:rsidRPr="003A418D">
          <w:rPr>
            <w:rStyle w:val="Hyperlink"/>
            <w:noProof/>
          </w:rPr>
          <w:t>6.3.1.D.5.1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_Toc32832094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247971" w14:textId="5F0959F0" w:rsidR="007F0C94" w:rsidRDefault="0038360B">
      <w:pPr>
        <w:pStyle w:val="TOC6"/>
        <w:rPr>
          <w:rFonts w:asciiTheme="minorHAnsi" w:eastAsiaTheme="minorEastAsia" w:hAnsiTheme="minorHAnsi" w:cstheme="minorBidi"/>
          <w:noProof/>
        </w:rPr>
      </w:pPr>
      <w:hyperlink w:anchor="_Toc32832095" w:history="1">
        <w:r w:rsidR="007F0C94" w:rsidRPr="003A418D">
          <w:rPr>
            <w:rStyle w:val="Hyperlink"/>
            <w:noProof/>
          </w:rPr>
          <w:t>6.3.1.D.5.2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_Toc32832095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1F53E9F3" w14:textId="2D604456" w:rsidR="007F0C94" w:rsidRDefault="0038360B">
      <w:pPr>
        <w:pStyle w:val="TOC6"/>
        <w:rPr>
          <w:rFonts w:asciiTheme="minorHAnsi" w:eastAsiaTheme="minorEastAsia" w:hAnsiTheme="minorHAnsi" w:cstheme="minorBidi"/>
          <w:noProof/>
        </w:rPr>
      </w:pPr>
      <w:hyperlink w:anchor="_Toc32832096" w:history="1">
        <w:r w:rsidR="007F0C94" w:rsidRPr="003A418D">
          <w:rPr>
            <w:rStyle w:val="Hyperlink"/>
            <w:noProof/>
          </w:rPr>
          <w:t>6.3.1.D.5.3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_Toc32832096 \h </w:instrText>
        </w:r>
        <w:r w:rsidR="007F0C94">
          <w:rPr>
            <w:noProof/>
            <w:webHidden/>
          </w:rPr>
        </w:r>
        <w:r w:rsidR="007F0C94">
          <w:rPr>
            <w:noProof/>
            <w:webHidden/>
          </w:rPr>
          <w:fldChar w:fldCharType="separate"/>
        </w:r>
        <w:r w:rsidR="007F0C94">
          <w:rPr>
            <w:noProof/>
            <w:webHidden/>
          </w:rPr>
          <w:t>46</w:t>
        </w:r>
        <w:r w:rsidR="007F0C94">
          <w:rPr>
            <w:noProof/>
            <w:webHidden/>
          </w:rPr>
          <w:fldChar w:fldCharType="end"/>
        </w:r>
      </w:hyperlink>
    </w:p>
    <w:p w14:paraId="7142D987" w14:textId="476A47B3" w:rsidR="007F0C94" w:rsidRDefault="0038360B">
      <w:pPr>
        <w:pStyle w:val="TOC6"/>
        <w:rPr>
          <w:rFonts w:asciiTheme="minorHAnsi" w:eastAsiaTheme="minorEastAsia" w:hAnsiTheme="minorHAnsi" w:cstheme="minorBidi"/>
          <w:noProof/>
        </w:rPr>
      </w:pPr>
      <w:hyperlink w:anchor="_Toc32832097" w:history="1">
        <w:r w:rsidR="007F0C94" w:rsidRPr="003A418D">
          <w:rPr>
            <w:rStyle w:val="Hyperlink"/>
            <w:noProof/>
          </w:rPr>
          <w:t>6.3.1.D.5.4 &lt;Header Element or Section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_Toc32832097 \h </w:instrText>
        </w:r>
        <w:r w:rsidR="007F0C94">
          <w:rPr>
            <w:noProof/>
            <w:webHidden/>
          </w:rPr>
        </w:r>
        <w:r w:rsidR="007F0C94">
          <w:rPr>
            <w:noProof/>
            <w:webHidden/>
          </w:rPr>
          <w:fldChar w:fldCharType="separate"/>
        </w:r>
        <w:r w:rsidR="007F0C94">
          <w:rPr>
            <w:noProof/>
            <w:webHidden/>
          </w:rPr>
          <w:t>47</w:t>
        </w:r>
        <w:r w:rsidR="007F0C94">
          <w:rPr>
            <w:noProof/>
            <w:webHidden/>
          </w:rPr>
          <w:fldChar w:fldCharType="end"/>
        </w:r>
      </w:hyperlink>
    </w:p>
    <w:p w14:paraId="2CA01079" w14:textId="1290BA82" w:rsidR="007F0C94" w:rsidRDefault="0038360B">
      <w:pPr>
        <w:pStyle w:val="TOC6"/>
        <w:rPr>
          <w:rFonts w:asciiTheme="minorHAnsi" w:eastAsiaTheme="minorEastAsia" w:hAnsiTheme="minorHAnsi" w:cstheme="minorBidi"/>
          <w:noProof/>
        </w:rPr>
      </w:pPr>
      <w:hyperlink w:anchor="_Toc32832098" w:history="1">
        <w:r w:rsidR="007F0C94" w:rsidRPr="003A418D">
          <w:rPr>
            <w:rStyle w:val="Hyperlink"/>
            <w:noProof/>
          </w:rPr>
          <w:t>6.3.1.D.5.5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_Toc32832098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13A4B253" w14:textId="2F18463D" w:rsidR="007F0C94" w:rsidRDefault="0038360B">
      <w:pPr>
        <w:pStyle w:val="TOC6"/>
        <w:rPr>
          <w:rFonts w:asciiTheme="minorHAnsi" w:eastAsiaTheme="minorEastAsia" w:hAnsiTheme="minorHAnsi" w:cstheme="minorBidi"/>
          <w:noProof/>
        </w:rPr>
      </w:pPr>
      <w:hyperlink w:anchor="_Toc32832099" w:history="1">
        <w:r w:rsidR="007F0C94" w:rsidRPr="003A418D">
          <w:rPr>
            <w:rStyle w:val="Hyperlink"/>
            <w:noProof/>
          </w:rPr>
          <w:t>6.3.1.D.5.6 &lt;Template Title name&gt; &lt;Vocabulary Constraint or Condition&gt;</w:t>
        </w:r>
        <w:r w:rsidR="007F0C94">
          <w:rPr>
            <w:noProof/>
            <w:webHidden/>
          </w:rPr>
          <w:tab/>
        </w:r>
        <w:r w:rsidR="007F0C94">
          <w:rPr>
            <w:noProof/>
            <w:webHidden/>
          </w:rPr>
          <w:fldChar w:fldCharType="begin"/>
        </w:r>
        <w:r w:rsidR="007F0C94">
          <w:rPr>
            <w:noProof/>
            <w:webHidden/>
          </w:rPr>
          <w:instrText xml:space="preserve"> PAGEREF _Toc32832099 \h </w:instrText>
        </w:r>
        <w:r w:rsidR="007F0C94">
          <w:rPr>
            <w:noProof/>
            <w:webHidden/>
          </w:rPr>
        </w:r>
        <w:r w:rsidR="007F0C94">
          <w:rPr>
            <w:noProof/>
            <w:webHidden/>
          </w:rPr>
          <w:fldChar w:fldCharType="separate"/>
        </w:r>
        <w:r w:rsidR="007F0C94">
          <w:rPr>
            <w:noProof/>
            <w:webHidden/>
          </w:rPr>
          <w:t>49</w:t>
        </w:r>
        <w:r w:rsidR="007F0C94">
          <w:rPr>
            <w:noProof/>
            <w:webHidden/>
          </w:rPr>
          <w:fldChar w:fldCharType="end"/>
        </w:r>
      </w:hyperlink>
    </w:p>
    <w:p w14:paraId="3059CEC1" w14:textId="4A19CBF6" w:rsidR="007F0C94" w:rsidRDefault="0038360B">
      <w:pPr>
        <w:pStyle w:val="TOC5"/>
        <w:rPr>
          <w:rFonts w:asciiTheme="minorHAnsi" w:eastAsiaTheme="minorEastAsia" w:hAnsiTheme="minorHAnsi" w:cstheme="minorBidi"/>
          <w:noProof/>
        </w:rPr>
      </w:pPr>
      <w:hyperlink w:anchor="_Toc32832100" w:history="1">
        <w:r w:rsidR="007F0C94" w:rsidRPr="003A418D">
          <w:rPr>
            <w:rStyle w:val="Hyperlink"/>
            <w:noProof/>
          </w:rPr>
          <w:t>6.3.1.D.6 &lt;Document and Acronym Name&gt; Conformance and Example</w:t>
        </w:r>
        <w:r w:rsidR="007F0C94">
          <w:rPr>
            <w:noProof/>
            <w:webHidden/>
          </w:rPr>
          <w:tab/>
        </w:r>
        <w:r w:rsidR="007F0C94">
          <w:rPr>
            <w:noProof/>
            <w:webHidden/>
          </w:rPr>
          <w:fldChar w:fldCharType="begin"/>
        </w:r>
        <w:r w:rsidR="007F0C94">
          <w:rPr>
            <w:noProof/>
            <w:webHidden/>
          </w:rPr>
          <w:instrText xml:space="preserve"> PAGEREF _Toc32832100 \h </w:instrText>
        </w:r>
        <w:r w:rsidR="007F0C94">
          <w:rPr>
            <w:noProof/>
            <w:webHidden/>
          </w:rPr>
        </w:r>
        <w:r w:rsidR="007F0C94">
          <w:rPr>
            <w:noProof/>
            <w:webHidden/>
          </w:rPr>
          <w:fldChar w:fldCharType="separate"/>
        </w:r>
        <w:r w:rsidR="007F0C94">
          <w:rPr>
            <w:noProof/>
            <w:webHidden/>
          </w:rPr>
          <w:t>50</w:t>
        </w:r>
        <w:r w:rsidR="007F0C94">
          <w:rPr>
            <w:noProof/>
            <w:webHidden/>
          </w:rPr>
          <w:fldChar w:fldCharType="end"/>
        </w:r>
      </w:hyperlink>
    </w:p>
    <w:p w14:paraId="005D8939" w14:textId="045A77BB" w:rsidR="007F0C94" w:rsidRDefault="0038360B">
      <w:pPr>
        <w:pStyle w:val="TOC3"/>
        <w:rPr>
          <w:rFonts w:asciiTheme="minorHAnsi" w:eastAsiaTheme="minorEastAsia" w:hAnsiTheme="minorHAnsi" w:cstheme="minorBidi"/>
          <w:noProof/>
        </w:rPr>
      </w:pPr>
      <w:hyperlink w:anchor="_Toc32832101" w:history="1">
        <w:r w:rsidR="007F0C94" w:rsidRPr="003A418D">
          <w:rPr>
            <w:rStyle w:val="Hyperlink"/>
            <w:bCs/>
            <w:noProof/>
          </w:rPr>
          <w:t>6.3.2 CDA Header Content Modules</w:t>
        </w:r>
        <w:r w:rsidR="007F0C94">
          <w:rPr>
            <w:noProof/>
            <w:webHidden/>
          </w:rPr>
          <w:tab/>
        </w:r>
        <w:r w:rsidR="007F0C94">
          <w:rPr>
            <w:noProof/>
            <w:webHidden/>
          </w:rPr>
          <w:fldChar w:fldCharType="begin"/>
        </w:r>
        <w:r w:rsidR="007F0C94">
          <w:rPr>
            <w:noProof/>
            <w:webHidden/>
          </w:rPr>
          <w:instrText xml:space="preserve"> PAGEREF _Toc32832101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1F6611A5" w14:textId="5F44FA8A" w:rsidR="007F0C94" w:rsidRDefault="0038360B">
      <w:pPr>
        <w:pStyle w:val="TOC4"/>
        <w:rPr>
          <w:rFonts w:asciiTheme="minorHAnsi" w:eastAsiaTheme="minorEastAsia" w:hAnsiTheme="minorHAnsi" w:cstheme="minorBidi"/>
          <w:noProof/>
        </w:rPr>
      </w:pPr>
      <w:hyperlink w:anchor="_Toc32832102" w:history="1">
        <w:r w:rsidR="007F0C94" w:rsidRPr="003A418D">
          <w:rPr>
            <w:rStyle w:val="Hyperlink"/>
            <w:noProof/>
          </w:rPr>
          <w:t>6.3.2.H &lt;Header Element Module Name&gt; Header Content Module</w:t>
        </w:r>
        <w:r w:rsidR="007F0C94">
          <w:rPr>
            <w:noProof/>
            <w:webHidden/>
          </w:rPr>
          <w:tab/>
        </w:r>
        <w:r w:rsidR="007F0C94">
          <w:rPr>
            <w:noProof/>
            <w:webHidden/>
          </w:rPr>
          <w:fldChar w:fldCharType="begin"/>
        </w:r>
        <w:r w:rsidR="007F0C94">
          <w:rPr>
            <w:noProof/>
            <w:webHidden/>
          </w:rPr>
          <w:instrText xml:space="preserve"> PAGEREF _Toc32832102 \h </w:instrText>
        </w:r>
        <w:r w:rsidR="007F0C94">
          <w:rPr>
            <w:noProof/>
            <w:webHidden/>
          </w:rPr>
        </w:r>
        <w:r w:rsidR="007F0C94">
          <w:rPr>
            <w:noProof/>
            <w:webHidden/>
          </w:rPr>
          <w:fldChar w:fldCharType="separate"/>
        </w:r>
        <w:r w:rsidR="007F0C94">
          <w:rPr>
            <w:noProof/>
            <w:webHidden/>
          </w:rPr>
          <w:t>51</w:t>
        </w:r>
        <w:r w:rsidR="007F0C94">
          <w:rPr>
            <w:noProof/>
            <w:webHidden/>
          </w:rPr>
          <w:fldChar w:fldCharType="end"/>
        </w:r>
      </w:hyperlink>
    </w:p>
    <w:p w14:paraId="29BFBACA" w14:textId="0B757500" w:rsidR="007F0C94" w:rsidRDefault="0038360B">
      <w:pPr>
        <w:pStyle w:val="TOC5"/>
        <w:rPr>
          <w:rFonts w:asciiTheme="minorHAnsi" w:eastAsiaTheme="minorEastAsia" w:hAnsiTheme="minorHAnsi" w:cstheme="minorBidi"/>
          <w:noProof/>
        </w:rPr>
      </w:pPr>
      <w:hyperlink w:anchor="_Toc32832103" w:history="1">
        <w:r w:rsidR="007F0C94" w:rsidRPr="003A418D">
          <w:rPr>
            <w:rStyle w:val="Hyperlink"/>
            <w:noProof/>
          </w:rPr>
          <w:t xml:space="preserve">6.3.2.H.1 &lt;Description Name&gt; &lt;e.g., </w:t>
        </w:r>
        <w:r w:rsidR="007F0C94" w:rsidRPr="003A418D">
          <w:rPr>
            <w:rStyle w:val="Hyperlink"/>
            <w:rFonts w:eastAsia="Calibri"/>
            <w:noProof/>
          </w:rPr>
          <w:t xml:space="preserve">Responsible Party&gt; &lt;Specification Document </w:t>
        </w:r>
        <w:r w:rsidR="007F0C94" w:rsidRPr="003A418D">
          <w:rPr>
            <w:rStyle w:val="Hyperlink"/>
            <w:rFonts w:eastAsia="Calibri"/>
            <w:i/>
            <w:noProof/>
          </w:rPr>
          <w:t>or</w:t>
        </w:r>
        <w:r w:rsidR="007F0C94" w:rsidRPr="003A418D">
          <w:rPr>
            <w:rStyle w:val="Hyperlink"/>
            <w:rFonts w:eastAsia="Calibri"/>
            <w:noProof/>
          </w:rPr>
          <w:t xml:space="preserve"> Vocabulary Constraint&gt;</w:t>
        </w:r>
        <w:r w:rsidR="007F0C94">
          <w:rPr>
            <w:noProof/>
            <w:webHidden/>
          </w:rPr>
          <w:tab/>
        </w:r>
        <w:r w:rsidR="007F0C94">
          <w:rPr>
            <w:noProof/>
            <w:webHidden/>
          </w:rPr>
          <w:fldChar w:fldCharType="begin"/>
        </w:r>
        <w:r w:rsidR="007F0C94">
          <w:rPr>
            <w:noProof/>
            <w:webHidden/>
          </w:rPr>
          <w:instrText xml:space="preserve"> PAGEREF _Toc32832103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3B6DA310" w14:textId="1A4AB1F6" w:rsidR="007F0C94" w:rsidRDefault="0038360B">
      <w:pPr>
        <w:pStyle w:val="TOC5"/>
        <w:rPr>
          <w:rFonts w:asciiTheme="minorHAnsi" w:eastAsiaTheme="minorEastAsia" w:hAnsiTheme="minorHAnsi" w:cstheme="minorBidi"/>
          <w:noProof/>
        </w:rPr>
      </w:pPr>
      <w:hyperlink w:anchor="_Toc32832104" w:history="1">
        <w:r w:rsidR="007F0C94" w:rsidRPr="003A418D">
          <w:rPr>
            <w:rStyle w:val="Hyperlink"/>
            <w:noProof/>
          </w:rPr>
          <w:t>6.3.2.H.2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_Toc32832104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781561D2" w14:textId="7D81D9E6" w:rsidR="007F0C94" w:rsidRDefault="0038360B">
      <w:pPr>
        <w:pStyle w:val="TOC5"/>
        <w:rPr>
          <w:rFonts w:asciiTheme="minorHAnsi" w:eastAsiaTheme="minorEastAsia" w:hAnsiTheme="minorHAnsi" w:cstheme="minorBidi"/>
          <w:noProof/>
        </w:rPr>
      </w:pPr>
      <w:hyperlink w:anchor="_Toc32832105" w:history="1">
        <w:r w:rsidR="007F0C94" w:rsidRPr="003A418D">
          <w:rPr>
            <w:rStyle w:val="Hyperlink"/>
            <w:noProof/>
          </w:rPr>
          <w:t>6.3.2.H.3 &lt;Description Name&gt; &lt;</w:t>
        </w:r>
        <w:r w:rsidR="007F0C94" w:rsidRPr="003A418D">
          <w:rPr>
            <w:rStyle w:val="Hyperlink"/>
            <w:rFonts w:eastAsia="Calibri"/>
            <w:noProof/>
          </w:rPr>
          <w:t>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_Toc32832105 \h </w:instrText>
        </w:r>
        <w:r w:rsidR="007F0C94">
          <w:rPr>
            <w:noProof/>
            <w:webHidden/>
          </w:rPr>
        </w:r>
        <w:r w:rsidR="007F0C94">
          <w:rPr>
            <w:noProof/>
            <w:webHidden/>
          </w:rPr>
          <w:fldChar w:fldCharType="separate"/>
        </w:r>
        <w:r w:rsidR="007F0C94">
          <w:rPr>
            <w:noProof/>
            <w:webHidden/>
          </w:rPr>
          <w:t>52</w:t>
        </w:r>
        <w:r w:rsidR="007F0C94">
          <w:rPr>
            <w:noProof/>
            <w:webHidden/>
          </w:rPr>
          <w:fldChar w:fldCharType="end"/>
        </w:r>
      </w:hyperlink>
    </w:p>
    <w:p w14:paraId="67569A4A" w14:textId="2DEF8C15" w:rsidR="007F0C94" w:rsidRDefault="0038360B">
      <w:pPr>
        <w:pStyle w:val="TOC3"/>
        <w:rPr>
          <w:rFonts w:asciiTheme="minorHAnsi" w:eastAsiaTheme="minorEastAsia" w:hAnsiTheme="minorHAnsi" w:cstheme="minorBidi"/>
          <w:noProof/>
        </w:rPr>
      </w:pPr>
      <w:hyperlink w:anchor="_Toc32832106" w:history="1">
        <w:r w:rsidR="007F0C94" w:rsidRPr="003A418D">
          <w:rPr>
            <w:rStyle w:val="Hyperlink"/>
            <w:bCs/>
            <w:noProof/>
          </w:rPr>
          <w:t>6.3.3 CDA Section Content Modules</w:t>
        </w:r>
        <w:r w:rsidR="007F0C94">
          <w:rPr>
            <w:noProof/>
            <w:webHidden/>
          </w:rPr>
          <w:tab/>
        </w:r>
        <w:r w:rsidR="007F0C94">
          <w:rPr>
            <w:noProof/>
            <w:webHidden/>
          </w:rPr>
          <w:fldChar w:fldCharType="begin"/>
        </w:r>
        <w:r w:rsidR="007F0C94">
          <w:rPr>
            <w:noProof/>
            <w:webHidden/>
          </w:rPr>
          <w:instrText xml:space="preserve"> PAGEREF _Toc32832106 \h </w:instrText>
        </w:r>
        <w:r w:rsidR="007F0C94">
          <w:rPr>
            <w:noProof/>
            <w:webHidden/>
          </w:rPr>
        </w:r>
        <w:r w:rsidR="007F0C94">
          <w:rPr>
            <w:noProof/>
            <w:webHidden/>
          </w:rPr>
          <w:fldChar w:fldCharType="separate"/>
        </w:r>
        <w:r w:rsidR="007F0C94">
          <w:rPr>
            <w:noProof/>
            <w:webHidden/>
          </w:rPr>
          <w:t>53</w:t>
        </w:r>
        <w:r w:rsidR="007F0C94">
          <w:rPr>
            <w:noProof/>
            <w:webHidden/>
          </w:rPr>
          <w:fldChar w:fldCharType="end"/>
        </w:r>
      </w:hyperlink>
    </w:p>
    <w:p w14:paraId="006A0365" w14:textId="3C8441DF" w:rsidR="007F0C94" w:rsidRDefault="0038360B">
      <w:pPr>
        <w:pStyle w:val="TOC4"/>
        <w:rPr>
          <w:rFonts w:asciiTheme="minorHAnsi" w:eastAsiaTheme="minorEastAsia" w:hAnsiTheme="minorHAnsi" w:cstheme="minorBidi"/>
          <w:noProof/>
        </w:rPr>
      </w:pPr>
      <w:hyperlink w:anchor="_Toc32832107" w:history="1">
        <w:r w:rsidR="007F0C94" w:rsidRPr="003A418D">
          <w:rPr>
            <w:rStyle w:val="Hyperlink"/>
            <w:noProof/>
          </w:rPr>
          <w:t>6.3.3.10.S &lt;Section Module Name&gt; - Section Content Module</w:t>
        </w:r>
        <w:r w:rsidR="007F0C94">
          <w:rPr>
            <w:noProof/>
            <w:webHidden/>
          </w:rPr>
          <w:tab/>
        </w:r>
        <w:r w:rsidR="007F0C94">
          <w:rPr>
            <w:noProof/>
            <w:webHidden/>
          </w:rPr>
          <w:fldChar w:fldCharType="begin"/>
        </w:r>
        <w:r w:rsidR="007F0C94">
          <w:rPr>
            <w:noProof/>
            <w:webHidden/>
          </w:rPr>
          <w:instrText xml:space="preserve"> PAGEREF _Toc32832107 \h </w:instrText>
        </w:r>
        <w:r w:rsidR="007F0C94">
          <w:rPr>
            <w:noProof/>
            <w:webHidden/>
          </w:rPr>
        </w:r>
        <w:r w:rsidR="007F0C94">
          <w:rPr>
            <w:noProof/>
            <w:webHidden/>
          </w:rPr>
          <w:fldChar w:fldCharType="separate"/>
        </w:r>
        <w:r w:rsidR="007F0C94">
          <w:rPr>
            <w:noProof/>
            <w:webHidden/>
          </w:rPr>
          <w:t>54</w:t>
        </w:r>
        <w:r w:rsidR="007F0C94">
          <w:rPr>
            <w:noProof/>
            <w:webHidden/>
          </w:rPr>
          <w:fldChar w:fldCharType="end"/>
        </w:r>
      </w:hyperlink>
    </w:p>
    <w:p w14:paraId="7E10EC7D" w14:textId="172777E9" w:rsidR="007F0C94" w:rsidRDefault="0038360B">
      <w:pPr>
        <w:pStyle w:val="TOC5"/>
        <w:rPr>
          <w:rFonts w:asciiTheme="minorHAnsi" w:eastAsiaTheme="minorEastAsia" w:hAnsiTheme="minorHAnsi" w:cstheme="minorBidi"/>
          <w:noProof/>
        </w:rPr>
      </w:pPr>
      <w:hyperlink w:anchor="_Toc32832108" w:history="1">
        <w:r w:rsidR="007F0C94" w:rsidRPr="003A418D">
          <w:rPr>
            <w:rStyle w:val="Hyperlink"/>
            <w:noProof/>
          </w:rPr>
          <w:t>6.3.3.10.S.1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_Toc32832108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6A4D7D75" w14:textId="34E853C9" w:rsidR="007F0C94" w:rsidRDefault="0038360B">
      <w:pPr>
        <w:pStyle w:val="TOC5"/>
        <w:rPr>
          <w:rFonts w:asciiTheme="minorHAnsi" w:eastAsiaTheme="minorEastAsia" w:hAnsiTheme="minorHAnsi" w:cstheme="minorBidi"/>
          <w:noProof/>
        </w:rPr>
      </w:pPr>
      <w:hyperlink w:anchor="_Toc32832109" w:history="1">
        <w:r w:rsidR="007F0C94" w:rsidRPr="003A418D">
          <w:rPr>
            <w:rStyle w:val="Hyperlink"/>
            <w:noProof/>
          </w:rPr>
          <w:t>6.3.3.10.S.2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_Toc32832109 \h </w:instrText>
        </w:r>
        <w:r w:rsidR="007F0C94">
          <w:rPr>
            <w:noProof/>
            <w:webHidden/>
          </w:rPr>
        </w:r>
        <w:r w:rsidR="007F0C94">
          <w:rPr>
            <w:noProof/>
            <w:webHidden/>
          </w:rPr>
          <w:fldChar w:fldCharType="separate"/>
        </w:r>
        <w:r w:rsidR="007F0C94">
          <w:rPr>
            <w:noProof/>
            <w:webHidden/>
          </w:rPr>
          <w:t>55</w:t>
        </w:r>
        <w:r w:rsidR="007F0C94">
          <w:rPr>
            <w:noProof/>
            <w:webHidden/>
          </w:rPr>
          <w:fldChar w:fldCharType="end"/>
        </w:r>
      </w:hyperlink>
    </w:p>
    <w:p w14:paraId="39D2D815" w14:textId="521225D4" w:rsidR="007F0C94" w:rsidRDefault="0038360B">
      <w:pPr>
        <w:pStyle w:val="TOC5"/>
        <w:rPr>
          <w:rFonts w:asciiTheme="minorHAnsi" w:eastAsiaTheme="minorEastAsia" w:hAnsiTheme="minorHAnsi" w:cstheme="minorBidi"/>
          <w:noProof/>
        </w:rPr>
      </w:pPr>
      <w:hyperlink w:anchor="_Toc32832110" w:history="1">
        <w:r w:rsidR="007F0C94" w:rsidRPr="003A418D">
          <w:rPr>
            <w:rStyle w:val="Hyperlink"/>
            <w:noProof/>
          </w:rPr>
          <w:t>6.3.3.10.S.3 &lt;Data Element or Section Name&gt; &lt;Condition, Specification Document, or Vocabulary Constraint&gt;</w:t>
        </w:r>
        <w:r w:rsidR="007F0C94">
          <w:rPr>
            <w:noProof/>
            <w:webHidden/>
          </w:rPr>
          <w:tab/>
        </w:r>
        <w:r w:rsidR="007F0C94">
          <w:rPr>
            <w:noProof/>
            <w:webHidden/>
          </w:rPr>
          <w:fldChar w:fldCharType="begin"/>
        </w:r>
        <w:r w:rsidR="007F0C94">
          <w:rPr>
            <w:noProof/>
            <w:webHidden/>
          </w:rPr>
          <w:instrText xml:space="preserve"> PAGEREF _Toc32832110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68B86AA7" w14:textId="0965F44C" w:rsidR="007F0C94" w:rsidRDefault="0038360B">
      <w:pPr>
        <w:pStyle w:val="TOC4"/>
        <w:rPr>
          <w:rFonts w:asciiTheme="minorHAnsi" w:eastAsiaTheme="minorEastAsia" w:hAnsiTheme="minorHAnsi" w:cstheme="minorBidi"/>
          <w:noProof/>
        </w:rPr>
      </w:pPr>
      <w:hyperlink w:anchor="_Toc32832111" w:history="1">
        <w:r w:rsidR="007F0C94" w:rsidRPr="003A418D">
          <w:rPr>
            <w:rStyle w:val="Hyperlink"/>
            <w:noProof/>
          </w:rPr>
          <w:t>6.3.3.10.S Medical History - Cardiac Section 11329-0</w:t>
        </w:r>
        <w:r w:rsidR="007F0C94">
          <w:rPr>
            <w:noProof/>
            <w:webHidden/>
          </w:rPr>
          <w:tab/>
        </w:r>
        <w:r w:rsidR="007F0C94">
          <w:rPr>
            <w:noProof/>
            <w:webHidden/>
          </w:rPr>
          <w:fldChar w:fldCharType="begin"/>
        </w:r>
        <w:r w:rsidR="007F0C94">
          <w:rPr>
            <w:noProof/>
            <w:webHidden/>
          </w:rPr>
          <w:instrText xml:space="preserve"> PAGEREF _Toc32832111 \h </w:instrText>
        </w:r>
        <w:r w:rsidR="007F0C94">
          <w:rPr>
            <w:noProof/>
            <w:webHidden/>
          </w:rPr>
        </w:r>
        <w:r w:rsidR="007F0C94">
          <w:rPr>
            <w:noProof/>
            <w:webHidden/>
          </w:rPr>
          <w:fldChar w:fldCharType="separate"/>
        </w:r>
        <w:r w:rsidR="007F0C94">
          <w:rPr>
            <w:noProof/>
            <w:webHidden/>
          </w:rPr>
          <w:t>56</w:t>
        </w:r>
        <w:r w:rsidR="007F0C94">
          <w:rPr>
            <w:noProof/>
            <w:webHidden/>
          </w:rPr>
          <w:fldChar w:fldCharType="end"/>
        </w:r>
      </w:hyperlink>
    </w:p>
    <w:p w14:paraId="05E07E62" w14:textId="460BC1C2" w:rsidR="007F0C94" w:rsidRDefault="0038360B">
      <w:pPr>
        <w:pStyle w:val="TOC3"/>
        <w:rPr>
          <w:rFonts w:asciiTheme="minorHAnsi" w:eastAsiaTheme="minorEastAsia" w:hAnsiTheme="minorHAnsi" w:cstheme="minorBidi"/>
          <w:noProof/>
        </w:rPr>
      </w:pPr>
      <w:hyperlink w:anchor="_Toc32832112" w:history="1">
        <w:r w:rsidR="007F0C94" w:rsidRPr="003A418D">
          <w:rPr>
            <w:rStyle w:val="Hyperlink"/>
            <w:bCs/>
            <w:noProof/>
          </w:rPr>
          <w:t>6.3.4 CDA Entry Content Modules</w:t>
        </w:r>
        <w:r w:rsidR="007F0C94">
          <w:rPr>
            <w:noProof/>
            <w:webHidden/>
          </w:rPr>
          <w:tab/>
        </w:r>
        <w:r w:rsidR="007F0C94">
          <w:rPr>
            <w:noProof/>
            <w:webHidden/>
          </w:rPr>
          <w:fldChar w:fldCharType="begin"/>
        </w:r>
        <w:r w:rsidR="007F0C94">
          <w:rPr>
            <w:noProof/>
            <w:webHidden/>
          </w:rPr>
          <w:instrText xml:space="preserve"> PAGEREF _Toc32832112 \h </w:instrText>
        </w:r>
        <w:r w:rsidR="007F0C94">
          <w:rPr>
            <w:noProof/>
            <w:webHidden/>
          </w:rPr>
        </w:r>
        <w:r w:rsidR="007F0C94">
          <w:rPr>
            <w:noProof/>
            <w:webHidden/>
          </w:rPr>
          <w:fldChar w:fldCharType="separate"/>
        </w:r>
        <w:r w:rsidR="007F0C94">
          <w:rPr>
            <w:noProof/>
            <w:webHidden/>
          </w:rPr>
          <w:t>58</w:t>
        </w:r>
        <w:r w:rsidR="007F0C94">
          <w:rPr>
            <w:noProof/>
            <w:webHidden/>
          </w:rPr>
          <w:fldChar w:fldCharType="end"/>
        </w:r>
      </w:hyperlink>
    </w:p>
    <w:p w14:paraId="105D36CB" w14:textId="604753DD" w:rsidR="007F0C94" w:rsidRDefault="0038360B">
      <w:pPr>
        <w:pStyle w:val="TOC4"/>
        <w:rPr>
          <w:rFonts w:asciiTheme="minorHAnsi" w:eastAsiaTheme="minorEastAsia" w:hAnsiTheme="minorHAnsi" w:cstheme="minorBidi"/>
          <w:noProof/>
        </w:rPr>
      </w:pPr>
      <w:hyperlink w:anchor="_Toc32832113" w:history="1">
        <w:r w:rsidR="007F0C94" w:rsidRPr="003A418D">
          <w:rPr>
            <w:rStyle w:val="Hyperlink"/>
            <w:noProof/>
          </w:rPr>
          <w:t>6.3.4.E &lt;Entry Content Module Name&gt; Entry Content Module</w:t>
        </w:r>
        <w:r w:rsidR="007F0C94">
          <w:rPr>
            <w:noProof/>
            <w:webHidden/>
          </w:rPr>
          <w:tab/>
        </w:r>
        <w:r w:rsidR="007F0C94">
          <w:rPr>
            <w:noProof/>
            <w:webHidden/>
          </w:rPr>
          <w:fldChar w:fldCharType="begin"/>
        </w:r>
        <w:r w:rsidR="007F0C94">
          <w:rPr>
            <w:noProof/>
            <w:webHidden/>
          </w:rPr>
          <w:instrText xml:space="preserve"> PAGEREF _Toc32832113 \h </w:instrText>
        </w:r>
        <w:r w:rsidR="007F0C94">
          <w:rPr>
            <w:noProof/>
            <w:webHidden/>
          </w:rPr>
        </w:r>
        <w:r w:rsidR="007F0C94">
          <w:rPr>
            <w:noProof/>
            <w:webHidden/>
          </w:rPr>
          <w:fldChar w:fldCharType="separate"/>
        </w:r>
        <w:r w:rsidR="007F0C94">
          <w:rPr>
            <w:noProof/>
            <w:webHidden/>
          </w:rPr>
          <w:t>59</w:t>
        </w:r>
        <w:r w:rsidR="007F0C94">
          <w:rPr>
            <w:noProof/>
            <w:webHidden/>
          </w:rPr>
          <w:fldChar w:fldCharType="end"/>
        </w:r>
      </w:hyperlink>
    </w:p>
    <w:p w14:paraId="630BBE45" w14:textId="75F0D4A5" w:rsidR="007F0C94" w:rsidRDefault="0038360B">
      <w:pPr>
        <w:pStyle w:val="TOC5"/>
        <w:rPr>
          <w:rFonts w:asciiTheme="minorHAnsi" w:eastAsiaTheme="minorEastAsia" w:hAnsiTheme="minorHAnsi" w:cstheme="minorBidi"/>
          <w:noProof/>
        </w:rPr>
      </w:pPr>
      <w:hyperlink w:anchor="_Toc32832114" w:history="1">
        <w:r w:rsidR="007F0C94" w:rsidRPr="003A418D">
          <w:rPr>
            <w:rStyle w:val="Hyperlink"/>
            <w:noProof/>
          </w:rPr>
          <w:t>6.3.4.E.1 Simple Observation (wall motion) Vocabulary Constraints</w:t>
        </w:r>
        <w:r w:rsidR="007F0C94">
          <w:rPr>
            <w:noProof/>
            <w:webHidden/>
          </w:rPr>
          <w:tab/>
        </w:r>
        <w:r w:rsidR="007F0C94">
          <w:rPr>
            <w:noProof/>
            <w:webHidden/>
          </w:rPr>
          <w:fldChar w:fldCharType="begin"/>
        </w:r>
        <w:r w:rsidR="007F0C94">
          <w:rPr>
            <w:noProof/>
            <w:webHidden/>
          </w:rPr>
          <w:instrText xml:space="preserve"> PAGEREF _Toc32832114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548F4391" w14:textId="7D447BD0" w:rsidR="007F0C94" w:rsidRDefault="0038360B">
      <w:pPr>
        <w:pStyle w:val="TOC5"/>
        <w:rPr>
          <w:rFonts w:asciiTheme="minorHAnsi" w:eastAsiaTheme="minorEastAsia" w:hAnsiTheme="minorHAnsi" w:cstheme="minorBidi"/>
          <w:noProof/>
        </w:rPr>
      </w:pPr>
      <w:hyperlink w:anchor="_Toc32832115" w:history="1">
        <w:r w:rsidR="007F0C94" w:rsidRPr="003A418D">
          <w:rPr>
            <w:rStyle w:val="Hyperlink"/>
            <w:noProof/>
          </w:rPr>
          <w:t>6.3.4.E.2 Simple Observation (wall morphology) Constraints</w:t>
        </w:r>
        <w:r w:rsidR="007F0C94">
          <w:rPr>
            <w:noProof/>
            <w:webHidden/>
          </w:rPr>
          <w:tab/>
        </w:r>
        <w:r w:rsidR="007F0C94">
          <w:rPr>
            <w:noProof/>
            <w:webHidden/>
          </w:rPr>
          <w:fldChar w:fldCharType="begin"/>
        </w:r>
        <w:r w:rsidR="007F0C94">
          <w:rPr>
            <w:noProof/>
            <w:webHidden/>
          </w:rPr>
          <w:instrText xml:space="preserve"> PAGEREF _Toc32832115 \h </w:instrText>
        </w:r>
        <w:r w:rsidR="007F0C94">
          <w:rPr>
            <w:noProof/>
            <w:webHidden/>
          </w:rPr>
        </w:r>
        <w:r w:rsidR="007F0C94">
          <w:rPr>
            <w:noProof/>
            <w:webHidden/>
          </w:rPr>
          <w:fldChar w:fldCharType="separate"/>
        </w:r>
        <w:r w:rsidR="007F0C94">
          <w:rPr>
            <w:noProof/>
            <w:webHidden/>
          </w:rPr>
          <w:t>60</w:t>
        </w:r>
        <w:r w:rsidR="007F0C94">
          <w:rPr>
            <w:noProof/>
            <w:webHidden/>
          </w:rPr>
          <w:fldChar w:fldCharType="end"/>
        </w:r>
      </w:hyperlink>
    </w:p>
    <w:p w14:paraId="171FFE1A" w14:textId="792CF7C1" w:rsidR="007F0C94" w:rsidRDefault="0038360B">
      <w:pPr>
        <w:pStyle w:val="TOC5"/>
        <w:rPr>
          <w:rFonts w:asciiTheme="minorHAnsi" w:eastAsiaTheme="minorEastAsia" w:hAnsiTheme="minorHAnsi" w:cstheme="minorBidi"/>
          <w:noProof/>
        </w:rPr>
      </w:pPr>
      <w:hyperlink w:anchor="_Toc32832116" w:history="1">
        <w:r w:rsidR="007F0C94" w:rsidRPr="003A418D">
          <w:rPr>
            <w:rStyle w:val="Hyperlink"/>
            <w:noProof/>
          </w:rPr>
          <w:t>&lt;e.g.,6.3.4.E Result Observation - Cardiac</w:t>
        </w:r>
        <w:r w:rsidR="007F0C94">
          <w:rPr>
            <w:noProof/>
            <w:webHidden/>
          </w:rPr>
          <w:tab/>
        </w:r>
        <w:r w:rsidR="007F0C94">
          <w:rPr>
            <w:noProof/>
            <w:webHidden/>
          </w:rPr>
          <w:fldChar w:fldCharType="begin"/>
        </w:r>
        <w:r w:rsidR="007F0C94">
          <w:rPr>
            <w:noProof/>
            <w:webHidden/>
          </w:rPr>
          <w:instrText xml:space="preserve"> PAGEREF _Toc32832116 \h </w:instrText>
        </w:r>
        <w:r w:rsidR="007F0C94">
          <w:rPr>
            <w:noProof/>
            <w:webHidden/>
          </w:rPr>
        </w:r>
        <w:r w:rsidR="007F0C94">
          <w:rPr>
            <w:noProof/>
            <w:webHidden/>
          </w:rPr>
          <w:fldChar w:fldCharType="separate"/>
        </w:r>
        <w:r w:rsidR="007F0C94">
          <w:rPr>
            <w:noProof/>
            <w:webHidden/>
          </w:rPr>
          <w:t>61</w:t>
        </w:r>
        <w:r w:rsidR="007F0C94">
          <w:rPr>
            <w:noProof/>
            <w:webHidden/>
          </w:rPr>
          <w:fldChar w:fldCharType="end"/>
        </w:r>
      </w:hyperlink>
    </w:p>
    <w:p w14:paraId="4163D88D" w14:textId="19970C98" w:rsidR="007F0C94" w:rsidRDefault="0038360B">
      <w:pPr>
        <w:pStyle w:val="TOC2"/>
        <w:rPr>
          <w:rFonts w:asciiTheme="minorHAnsi" w:eastAsiaTheme="minorEastAsia" w:hAnsiTheme="minorHAnsi" w:cstheme="minorBidi"/>
          <w:noProof/>
        </w:rPr>
      </w:pPr>
      <w:hyperlink w:anchor="_Toc32832117" w:history="1">
        <w:r w:rsidR="007F0C94" w:rsidRPr="003A418D">
          <w:rPr>
            <w:rStyle w:val="Hyperlink"/>
            <w:noProof/>
          </w:rPr>
          <w:t>6.4 Section not applicable</w:t>
        </w:r>
        <w:r w:rsidR="007F0C94">
          <w:rPr>
            <w:noProof/>
            <w:webHidden/>
          </w:rPr>
          <w:tab/>
        </w:r>
        <w:r w:rsidR="007F0C94">
          <w:rPr>
            <w:noProof/>
            <w:webHidden/>
          </w:rPr>
          <w:fldChar w:fldCharType="begin"/>
        </w:r>
        <w:r w:rsidR="007F0C94">
          <w:rPr>
            <w:noProof/>
            <w:webHidden/>
          </w:rPr>
          <w:instrText xml:space="preserve"> PAGEREF _Toc32832117 \h </w:instrText>
        </w:r>
        <w:r w:rsidR="007F0C94">
          <w:rPr>
            <w:noProof/>
            <w:webHidden/>
          </w:rPr>
        </w:r>
        <w:r w:rsidR="007F0C94">
          <w:rPr>
            <w:noProof/>
            <w:webHidden/>
          </w:rPr>
          <w:fldChar w:fldCharType="separate"/>
        </w:r>
        <w:r w:rsidR="007F0C94">
          <w:rPr>
            <w:noProof/>
            <w:webHidden/>
          </w:rPr>
          <w:t>63</w:t>
        </w:r>
        <w:r w:rsidR="007F0C94">
          <w:rPr>
            <w:noProof/>
            <w:webHidden/>
          </w:rPr>
          <w:fldChar w:fldCharType="end"/>
        </w:r>
      </w:hyperlink>
    </w:p>
    <w:p w14:paraId="2E778066" w14:textId="3F559F30" w:rsidR="007F0C94" w:rsidRDefault="0038360B">
      <w:pPr>
        <w:pStyle w:val="TOC2"/>
        <w:rPr>
          <w:rFonts w:asciiTheme="minorHAnsi" w:eastAsiaTheme="minorEastAsia" w:hAnsiTheme="minorHAnsi" w:cstheme="minorBidi"/>
          <w:noProof/>
        </w:rPr>
      </w:pPr>
      <w:hyperlink w:anchor="_Toc32832118" w:history="1">
        <w:r w:rsidR="007F0C94" w:rsidRPr="003A418D">
          <w:rPr>
            <w:rStyle w:val="Hyperlink"/>
            <w:noProof/>
          </w:rPr>
          <w:t>6.5 ITI Value Sets and Concept Domains</w:t>
        </w:r>
        <w:r w:rsidR="007F0C94">
          <w:rPr>
            <w:noProof/>
            <w:webHidden/>
          </w:rPr>
          <w:tab/>
        </w:r>
        <w:r w:rsidR="007F0C94">
          <w:rPr>
            <w:noProof/>
            <w:webHidden/>
          </w:rPr>
          <w:fldChar w:fldCharType="begin"/>
        </w:r>
        <w:r w:rsidR="007F0C94">
          <w:rPr>
            <w:noProof/>
            <w:webHidden/>
          </w:rPr>
          <w:instrText xml:space="preserve"> PAGEREF _Toc32832118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3985A777" w14:textId="44EAC20D" w:rsidR="007F0C94" w:rsidRDefault="0038360B">
      <w:pPr>
        <w:pStyle w:val="TOC3"/>
        <w:rPr>
          <w:rFonts w:asciiTheme="minorHAnsi" w:eastAsiaTheme="minorEastAsia" w:hAnsiTheme="minorHAnsi" w:cstheme="minorBidi"/>
          <w:noProof/>
        </w:rPr>
      </w:pPr>
      <w:hyperlink w:anchor="_Toc32832119" w:history="1">
        <w:r w:rsidR="007F0C94" w:rsidRPr="003A418D">
          <w:rPr>
            <w:rStyle w:val="Hyperlink"/>
            <w:rFonts w:eastAsia="Calibri"/>
            <w:noProof/>
          </w:rPr>
          <w:t>6.5.x &lt;Value Set Name/Concept Domain Name&gt; &lt;oid&gt;</w:t>
        </w:r>
        <w:r w:rsidR="007F0C94">
          <w:rPr>
            <w:noProof/>
            <w:webHidden/>
          </w:rPr>
          <w:tab/>
        </w:r>
        <w:r w:rsidR="007F0C94">
          <w:rPr>
            <w:noProof/>
            <w:webHidden/>
          </w:rPr>
          <w:fldChar w:fldCharType="begin"/>
        </w:r>
        <w:r w:rsidR="007F0C94">
          <w:rPr>
            <w:noProof/>
            <w:webHidden/>
          </w:rPr>
          <w:instrText xml:space="preserve"> PAGEREF _Toc32832119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577654F9" w14:textId="708D73D1" w:rsidR="007F0C94" w:rsidRDefault="0038360B">
      <w:pPr>
        <w:pStyle w:val="TOC3"/>
        <w:rPr>
          <w:rFonts w:asciiTheme="minorHAnsi" w:eastAsiaTheme="minorEastAsia" w:hAnsiTheme="minorHAnsi" w:cstheme="minorBidi"/>
          <w:noProof/>
        </w:rPr>
      </w:pPr>
      <w:hyperlink w:anchor="_Toc32832120" w:history="1">
        <w:r w:rsidR="007F0C94" w:rsidRPr="003A418D">
          <w:rPr>
            <w:rStyle w:val="Hyperlink"/>
            <w:rFonts w:eastAsia="Calibri"/>
            <w:noProof/>
          </w:rPr>
          <w:t>&lt;e.g.,6.5.1 Drug Classes Used in Cardiac Procedure 1.3.6.1.4.1.19376.1.4.1.5.15</w:t>
        </w:r>
        <w:r w:rsidR="007F0C94">
          <w:rPr>
            <w:noProof/>
            <w:webHidden/>
          </w:rPr>
          <w:tab/>
        </w:r>
        <w:r w:rsidR="007F0C94">
          <w:rPr>
            <w:noProof/>
            <w:webHidden/>
          </w:rPr>
          <w:fldChar w:fldCharType="begin"/>
        </w:r>
        <w:r w:rsidR="007F0C94">
          <w:rPr>
            <w:noProof/>
            <w:webHidden/>
          </w:rPr>
          <w:instrText xml:space="preserve"> PAGEREF _Toc32832120 \h </w:instrText>
        </w:r>
        <w:r w:rsidR="007F0C94">
          <w:rPr>
            <w:noProof/>
            <w:webHidden/>
          </w:rPr>
        </w:r>
        <w:r w:rsidR="007F0C94">
          <w:rPr>
            <w:noProof/>
            <w:webHidden/>
          </w:rPr>
          <w:fldChar w:fldCharType="separate"/>
        </w:r>
        <w:r w:rsidR="007F0C94">
          <w:rPr>
            <w:noProof/>
            <w:webHidden/>
          </w:rPr>
          <w:t>64</w:t>
        </w:r>
        <w:r w:rsidR="007F0C94">
          <w:rPr>
            <w:noProof/>
            <w:webHidden/>
          </w:rPr>
          <w:fldChar w:fldCharType="end"/>
        </w:r>
      </w:hyperlink>
    </w:p>
    <w:p w14:paraId="71A6BF01" w14:textId="2D74BAD0" w:rsidR="007F0C94" w:rsidRDefault="0038360B">
      <w:pPr>
        <w:pStyle w:val="TOC3"/>
        <w:rPr>
          <w:rFonts w:asciiTheme="minorHAnsi" w:eastAsiaTheme="minorEastAsia" w:hAnsiTheme="minorHAnsi" w:cstheme="minorBidi"/>
          <w:noProof/>
        </w:rPr>
      </w:pPr>
      <w:hyperlink w:anchor="_Toc32832121" w:history="1">
        <w:r w:rsidR="007F0C94" w:rsidRPr="003A418D">
          <w:rPr>
            <w:rStyle w:val="Hyperlink"/>
            <w:rFonts w:eastAsia="Calibri"/>
            <w:noProof/>
          </w:rPr>
          <w:t>6.5.1 UV_CardiacProcedureDrugClasses</w:t>
        </w:r>
        <w:r w:rsidR="007F0C94">
          <w:rPr>
            <w:noProof/>
            <w:webHidden/>
          </w:rPr>
          <w:tab/>
        </w:r>
        <w:r w:rsidR="007F0C94">
          <w:rPr>
            <w:noProof/>
            <w:webHidden/>
          </w:rPr>
          <w:fldChar w:fldCharType="begin"/>
        </w:r>
        <w:r w:rsidR="007F0C94">
          <w:rPr>
            <w:noProof/>
            <w:webHidden/>
          </w:rPr>
          <w:instrText xml:space="preserve"> PAGEREF _Toc32832121 \h </w:instrText>
        </w:r>
        <w:r w:rsidR="007F0C94">
          <w:rPr>
            <w:noProof/>
            <w:webHidden/>
          </w:rPr>
        </w:r>
        <w:r w:rsidR="007F0C94">
          <w:rPr>
            <w:noProof/>
            <w:webHidden/>
          </w:rPr>
          <w:fldChar w:fldCharType="separate"/>
        </w:r>
        <w:r w:rsidR="007F0C94">
          <w:rPr>
            <w:noProof/>
            <w:webHidden/>
          </w:rPr>
          <w:t>65</w:t>
        </w:r>
        <w:r w:rsidR="007F0C94">
          <w:rPr>
            <w:noProof/>
            <w:webHidden/>
          </w:rPr>
          <w:fldChar w:fldCharType="end"/>
        </w:r>
      </w:hyperlink>
    </w:p>
    <w:p w14:paraId="24FA6E72" w14:textId="7014F4CB" w:rsidR="007F0C94" w:rsidRDefault="0038360B">
      <w:pPr>
        <w:pStyle w:val="TOC1"/>
        <w:rPr>
          <w:rFonts w:asciiTheme="minorHAnsi" w:eastAsiaTheme="minorEastAsia" w:hAnsiTheme="minorHAnsi" w:cstheme="minorBidi"/>
          <w:noProof/>
        </w:rPr>
      </w:pPr>
      <w:hyperlink w:anchor="_Toc32832122"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_Toc32832122 \h </w:instrText>
        </w:r>
        <w:r w:rsidR="007F0C94">
          <w:rPr>
            <w:noProof/>
            <w:webHidden/>
          </w:rPr>
        </w:r>
        <w:r w:rsidR="007F0C94">
          <w:rPr>
            <w:noProof/>
            <w:webHidden/>
          </w:rPr>
          <w:fldChar w:fldCharType="separate"/>
        </w:r>
        <w:r w:rsidR="007F0C94">
          <w:rPr>
            <w:noProof/>
            <w:webHidden/>
          </w:rPr>
          <w:t>66</w:t>
        </w:r>
        <w:r w:rsidR="007F0C94">
          <w:rPr>
            <w:noProof/>
            <w:webHidden/>
          </w:rPr>
          <w:fldChar w:fldCharType="end"/>
        </w:r>
      </w:hyperlink>
    </w:p>
    <w:p w14:paraId="366BC03D" w14:textId="5234369E" w:rsidR="007F0C94" w:rsidRDefault="0038360B">
      <w:pPr>
        <w:pStyle w:val="TOC1"/>
        <w:rPr>
          <w:rFonts w:asciiTheme="minorHAnsi" w:eastAsiaTheme="minorEastAsia" w:hAnsiTheme="minorHAnsi" w:cstheme="minorBidi"/>
          <w:noProof/>
        </w:rPr>
      </w:pPr>
      <w:hyperlink w:anchor="_Toc32832123"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_Toc32832123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EBAC02C" w14:textId="1E03FCEB" w:rsidR="007F0C94" w:rsidRDefault="0038360B">
      <w:pPr>
        <w:pStyle w:val="TOC2"/>
        <w:rPr>
          <w:rFonts w:asciiTheme="minorHAnsi" w:eastAsiaTheme="minorEastAsia" w:hAnsiTheme="minorHAnsi" w:cstheme="minorBidi"/>
          <w:noProof/>
        </w:rPr>
      </w:pPr>
      <w:hyperlink w:anchor="_Toc32832124"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_Toc32832124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3D6B33EC" w14:textId="028C4820" w:rsidR="007F0C94" w:rsidRDefault="0038360B">
      <w:pPr>
        <w:pStyle w:val="TOC3"/>
        <w:rPr>
          <w:rFonts w:asciiTheme="minorHAnsi" w:eastAsiaTheme="minorEastAsia" w:hAnsiTheme="minorHAnsi" w:cstheme="minorBidi"/>
          <w:noProof/>
        </w:rPr>
      </w:pPr>
      <w:hyperlink w:anchor="_Toc32832125"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_Toc32832125 \h </w:instrText>
        </w:r>
        <w:r w:rsidR="007F0C94">
          <w:rPr>
            <w:noProof/>
            <w:webHidden/>
          </w:rPr>
        </w:r>
        <w:r w:rsidR="007F0C94">
          <w:rPr>
            <w:noProof/>
            <w:webHidden/>
          </w:rPr>
          <w:fldChar w:fldCharType="separate"/>
        </w:r>
        <w:r w:rsidR="007F0C94">
          <w:rPr>
            <w:noProof/>
            <w:webHidden/>
          </w:rPr>
          <w:t>67</w:t>
        </w:r>
        <w:r w:rsidR="007F0C94">
          <w:rPr>
            <w:noProof/>
            <w:webHidden/>
          </w:rPr>
          <w:fldChar w:fldCharType="end"/>
        </w:r>
      </w:hyperlink>
    </w:p>
    <w:p w14:paraId="54B3B9B4" w14:textId="5325F504" w:rsidR="007F0C94" w:rsidRDefault="0038360B">
      <w:pPr>
        <w:pStyle w:val="TOC1"/>
        <w:rPr>
          <w:rFonts w:asciiTheme="minorHAnsi" w:eastAsiaTheme="minorEastAsia" w:hAnsiTheme="minorHAnsi" w:cstheme="minorBidi"/>
          <w:noProof/>
        </w:rPr>
      </w:pPr>
      <w:hyperlink w:anchor="_Toc32832126" w:history="1">
        <w:r w:rsidR="007F0C94" w:rsidRPr="003A418D">
          <w:rPr>
            <w:rStyle w:val="Hyperlink"/>
            <w:bCs/>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_Toc32832126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DE8077C" w14:textId="70A08E52" w:rsidR="007F0C94" w:rsidRDefault="0038360B">
      <w:pPr>
        <w:pStyle w:val="TOC2"/>
        <w:rPr>
          <w:rFonts w:asciiTheme="minorHAnsi" w:eastAsiaTheme="minorEastAsia" w:hAnsiTheme="minorHAnsi" w:cstheme="minorBidi"/>
          <w:noProof/>
        </w:rPr>
      </w:pPr>
      <w:hyperlink w:anchor="_Toc32832127"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_Toc32832127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1973D267" w14:textId="41C828BD" w:rsidR="007F0C94" w:rsidRDefault="0038360B">
      <w:pPr>
        <w:pStyle w:val="TOC3"/>
        <w:rPr>
          <w:rFonts w:asciiTheme="minorHAnsi" w:eastAsiaTheme="minorEastAsia" w:hAnsiTheme="minorHAnsi" w:cstheme="minorBidi"/>
          <w:noProof/>
        </w:rPr>
      </w:pPr>
      <w:hyperlink w:anchor="_Toc32832128"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_Toc32832128 \h </w:instrText>
        </w:r>
        <w:r w:rsidR="007F0C94">
          <w:rPr>
            <w:noProof/>
            <w:webHidden/>
          </w:rPr>
        </w:r>
        <w:r w:rsidR="007F0C94">
          <w:rPr>
            <w:noProof/>
            <w:webHidden/>
          </w:rPr>
          <w:fldChar w:fldCharType="separate"/>
        </w:r>
        <w:r w:rsidR="007F0C94">
          <w:rPr>
            <w:noProof/>
            <w:webHidden/>
          </w:rPr>
          <w:t>68</w:t>
        </w:r>
        <w:r w:rsidR="007F0C94">
          <w:rPr>
            <w:noProof/>
            <w:webHidden/>
          </w:rPr>
          <w:fldChar w:fldCharType="end"/>
        </w:r>
      </w:hyperlink>
    </w:p>
    <w:p w14:paraId="0B5B6F4C" w14:textId="6A9D999D" w:rsidR="007F0C94" w:rsidRDefault="0038360B">
      <w:pPr>
        <w:pStyle w:val="TOC1"/>
        <w:rPr>
          <w:rFonts w:asciiTheme="minorHAnsi" w:eastAsiaTheme="minorEastAsia" w:hAnsiTheme="minorHAnsi" w:cstheme="minorBidi"/>
          <w:noProof/>
        </w:rPr>
      </w:pPr>
      <w:hyperlink w:anchor="_Toc32832129" w:history="1">
        <w:r w:rsidR="007F0C94" w:rsidRPr="003A418D">
          <w:rPr>
            <w:rStyle w:val="Hyperlink"/>
            <w:noProof/>
          </w:rPr>
          <w:t>Volume 4 – National Extensions</w:t>
        </w:r>
        <w:r w:rsidR="007F0C94">
          <w:rPr>
            <w:noProof/>
            <w:webHidden/>
          </w:rPr>
          <w:tab/>
        </w:r>
        <w:r w:rsidR="007F0C94">
          <w:rPr>
            <w:noProof/>
            <w:webHidden/>
          </w:rPr>
          <w:fldChar w:fldCharType="begin"/>
        </w:r>
        <w:r w:rsidR="007F0C94">
          <w:rPr>
            <w:noProof/>
            <w:webHidden/>
          </w:rPr>
          <w:instrText xml:space="preserve"> PAGEREF _Toc32832129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DC95AB9" w14:textId="1CC13CD4" w:rsidR="007F0C94" w:rsidRDefault="0038360B">
      <w:pPr>
        <w:pStyle w:val="TOC1"/>
        <w:rPr>
          <w:rFonts w:asciiTheme="minorHAnsi" w:eastAsiaTheme="minorEastAsia" w:hAnsiTheme="minorHAnsi" w:cstheme="minorBidi"/>
          <w:noProof/>
        </w:rPr>
      </w:pPr>
      <w:hyperlink w:anchor="_Toc32832130" w:history="1">
        <w:r w:rsidR="007F0C94" w:rsidRPr="003A418D">
          <w:rPr>
            <w:rStyle w:val="Hyperlink"/>
            <w:bCs/>
            <w:noProof/>
          </w:rPr>
          <w:t>4 National Extensions</w:t>
        </w:r>
        <w:r w:rsidR="007F0C94">
          <w:rPr>
            <w:noProof/>
            <w:webHidden/>
          </w:rPr>
          <w:tab/>
        </w:r>
        <w:r w:rsidR="007F0C94">
          <w:rPr>
            <w:noProof/>
            <w:webHidden/>
          </w:rPr>
          <w:fldChar w:fldCharType="begin"/>
        </w:r>
        <w:r w:rsidR="007F0C94">
          <w:rPr>
            <w:noProof/>
            <w:webHidden/>
          </w:rPr>
          <w:instrText xml:space="preserve"> PAGEREF _Toc32832130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40AA5A2D" w14:textId="73DCD362" w:rsidR="007F0C94" w:rsidRDefault="0038360B">
      <w:pPr>
        <w:pStyle w:val="TOC2"/>
        <w:rPr>
          <w:rFonts w:asciiTheme="minorHAnsi" w:eastAsiaTheme="minorEastAsia" w:hAnsiTheme="minorHAnsi" w:cstheme="minorBidi"/>
          <w:noProof/>
        </w:rPr>
      </w:pPr>
      <w:hyperlink w:anchor="_Toc32832131" w:history="1">
        <w:r w:rsidR="007F0C94" w:rsidRPr="003A418D">
          <w:rPr>
            <w:rStyle w:val="Hyperlink"/>
            <w:noProof/>
          </w:rPr>
          <w:t>4.I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_Toc32832131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62524A8F" w14:textId="61DEEC68" w:rsidR="007F0C94" w:rsidRDefault="0038360B">
      <w:pPr>
        <w:pStyle w:val="TOC3"/>
        <w:rPr>
          <w:rFonts w:asciiTheme="minorHAnsi" w:eastAsiaTheme="minorEastAsia" w:hAnsiTheme="minorHAnsi" w:cstheme="minorBidi"/>
          <w:noProof/>
        </w:rPr>
      </w:pPr>
      <w:hyperlink w:anchor="_Toc32832132" w:history="1">
        <w:r w:rsidR="007F0C94" w:rsidRPr="003A418D">
          <w:rPr>
            <w:rStyle w:val="Hyperlink"/>
            <w:noProof/>
          </w:rPr>
          <w:t>4.I.1 Comment Submission</w:t>
        </w:r>
        <w:r w:rsidR="007F0C94">
          <w:rPr>
            <w:noProof/>
            <w:webHidden/>
          </w:rPr>
          <w:tab/>
        </w:r>
        <w:r w:rsidR="007F0C94">
          <w:rPr>
            <w:noProof/>
            <w:webHidden/>
          </w:rPr>
          <w:fldChar w:fldCharType="begin"/>
        </w:r>
        <w:r w:rsidR="007F0C94">
          <w:rPr>
            <w:noProof/>
            <w:webHidden/>
          </w:rPr>
          <w:instrText xml:space="preserve"> PAGEREF _Toc32832132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A034477" w14:textId="58520AA1" w:rsidR="007F0C94" w:rsidRDefault="0038360B">
      <w:pPr>
        <w:pStyle w:val="TOC3"/>
        <w:rPr>
          <w:rFonts w:asciiTheme="minorHAnsi" w:eastAsiaTheme="minorEastAsia" w:hAnsiTheme="minorHAnsi" w:cstheme="minorBidi"/>
          <w:noProof/>
        </w:rPr>
      </w:pPr>
      <w:hyperlink w:anchor="_Toc32832133" w:history="1">
        <w:r w:rsidR="007F0C94" w:rsidRPr="003A418D">
          <w:rPr>
            <w:rStyle w:val="Hyperlink"/>
            <w:noProof/>
          </w:rPr>
          <w:t>4.I.2 Mobile Sharing Value Sets SVCM</w:t>
        </w:r>
        <w:r w:rsidR="007F0C94">
          <w:rPr>
            <w:noProof/>
            <w:webHidden/>
          </w:rPr>
          <w:tab/>
        </w:r>
        <w:r w:rsidR="007F0C94">
          <w:rPr>
            <w:noProof/>
            <w:webHidden/>
          </w:rPr>
          <w:fldChar w:fldCharType="begin"/>
        </w:r>
        <w:r w:rsidR="007F0C94">
          <w:rPr>
            <w:noProof/>
            <w:webHidden/>
          </w:rPr>
          <w:instrText xml:space="preserve"> PAGEREF _Toc32832133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3A664E04" w14:textId="0DCF55A7" w:rsidR="007F0C94" w:rsidRDefault="0038360B">
      <w:pPr>
        <w:pStyle w:val="TOC4"/>
        <w:rPr>
          <w:rFonts w:asciiTheme="minorHAnsi" w:eastAsiaTheme="minorEastAsia" w:hAnsiTheme="minorHAnsi" w:cstheme="minorBidi"/>
          <w:noProof/>
        </w:rPr>
      </w:pPr>
      <w:hyperlink w:anchor="_Toc32832134" w:history="1">
        <w:r w:rsidR="007F0C94" w:rsidRPr="003A418D">
          <w:rPr>
            <w:rStyle w:val="Hyperlink"/>
            <w:noProof/>
          </w:rPr>
          <w:t>4.I.2.1 SVCM Value Set Binding for &lt;Country Name or IHE Organization&gt; Realm Concept Domains</w:t>
        </w:r>
        <w:r w:rsidR="007F0C94">
          <w:rPr>
            <w:noProof/>
            <w:webHidden/>
          </w:rPr>
          <w:tab/>
        </w:r>
        <w:r w:rsidR="007F0C94">
          <w:rPr>
            <w:noProof/>
            <w:webHidden/>
          </w:rPr>
          <w:fldChar w:fldCharType="begin"/>
        </w:r>
        <w:r w:rsidR="007F0C94">
          <w:rPr>
            <w:noProof/>
            <w:webHidden/>
          </w:rPr>
          <w:instrText xml:space="preserve"> PAGEREF _Toc32832134 \h </w:instrText>
        </w:r>
        <w:r w:rsidR="007F0C94">
          <w:rPr>
            <w:noProof/>
            <w:webHidden/>
          </w:rPr>
        </w:r>
        <w:r w:rsidR="007F0C94">
          <w:rPr>
            <w:noProof/>
            <w:webHidden/>
          </w:rPr>
          <w:fldChar w:fldCharType="separate"/>
        </w:r>
        <w:r w:rsidR="007F0C94">
          <w:rPr>
            <w:noProof/>
            <w:webHidden/>
          </w:rPr>
          <w:t>69</w:t>
        </w:r>
        <w:r w:rsidR="007F0C94">
          <w:rPr>
            <w:noProof/>
            <w:webHidden/>
          </w:rPr>
          <w:fldChar w:fldCharType="end"/>
        </w:r>
      </w:hyperlink>
    </w:p>
    <w:p w14:paraId="01CBBF8E" w14:textId="4E92D10F" w:rsidR="007F0C94" w:rsidRDefault="0038360B">
      <w:pPr>
        <w:pStyle w:val="TOC3"/>
        <w:rPr>
          <w:rFonts w:asciiTheme="minorHAnsi" w:eastAsiaTheme="minorEastAsia" w:hAnsiTheme="minorHAnsi" w:cstheme="minorBidi"/>
          <w:noProof/>
        </w:rPr>
      </w:pPr>
      <w:hyperlink w:anchor="_Toc32832135" w:history="1">
        <w:r w:rsidR="007F0C94" w:rsidRPr="003A418D">
          <w:rPr>
            <w:rStyle w:val="Hyperlink"/>
            <w:noProof/>
          </w:rPr>
          <w:t>4.I.2.1 SVCM Value Set Binding for US Realm Concept Domains</w:t>
        </w:r>
        <w:r w:rsidR="007F0C94">
          <w:rPr>
            <w:noProof/>
            <w:webHidden/>
          </w:rPr>
          <w:tab/>
        </w:r>
        <w:r w:rsidR="007F0C94">
          <w:rPr>
            <w:noProof/>
            <w:webHidden/>
          </w:rPr>
          <w:fldChar w:fldCharType="begin"/>
        </w:r>
        <w:r w:rsidR="007F0C94">
          <w:rPr>
            <w:noProof/>
            <w:webHidden/>
          </w:rPr>
          <w:instrText xml:space="preserve"> PAGEREF _Toc32832135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008064BC" w14:textId="33193013" w:rsidR="007F0C94" w:rsidRDefault="0038360B">
      <w:pPr>
        <w:pStyle w:val="TOC4"/>
        <w:rPr>
          <w:rFonts w:asciiTheme="minorHAnsi" w:eastAsiaTheme="minorEastAsia" w:hAnsiTheme="minorHAnsi" w:cstheme="minorBidi"/>
          <w:noProof/>
        </w:rPr>
      </w:pPr>
      <w:hyperlink w:anchor="_Toc32832136" w:history="1">
        <w:r w:rsidR="007F0C94" w:rsidRPr="003A418D">
          <w:rPr>
            <w:rStyle w:val="Hyperlink"/>
            <w:bCs/>
            <w:noProof/>
          </w:rPr>
          <w:t>4.I.2.1.1 US_CardiacProcedureDrugClasses (</w:t>
        </w:r>
        <w:r w:rsidR="007F0C94" w:rsidRPr="003A418D">
          <w:rPr>
            <w:rStyle w:val="Hyperlink"/>
            <w:rFonts w:eastAsia="Calibri"/>
            <w:noProof/>
          </w:rPr>
          <w:t>1.3.6.1.4.1.19376.1.4.1.5.15</w:t>
        </w:r>
        <w:r w:rsidR="007F0C94" w:rsidRPr="003A418D">
          <w:rPr>
            <w:rStyle w:val="Hyperlink"/>
            <w:bCs/>
            <w:noProof/>
          </w:rPr>
          <w:t>)</w:t>
        </w:r>
        <w:r w:rsidR="007F0C94">
          <w:rPr>
            <w:noProof/>
            <w:webHidden/>
          </w:rPr>
          <w:tab/>
        </w:r>
        <w:r w:rsidR="007F0C94">
          <w:rPr>
            <w:noProof/>
            <w:webHidden/>
          </w:rPr>
          <w:fldChar w:fldCharType="begin"/>
        </w:r>
        <w:r w:rsidR="007F0C94">
          <w:rPr>
            <w:noProof/>
            <w:webHidden/>
          </w:rPr>
          <w:instrText xml:space="preserve"> PAGEREF _Toc32832136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8A531FA" w14:textId="422A56E5" w:rsidR="007F0C94" w:rsidRDefault="0038360B">
      <w:pPr>
        <w:pStyle w:val="TOC4"/>
        <w:rPr>
          <w:rFonts w:asciiTheme="minorHAnsi" w:eastAsiaTheme="minorEastAsia" w:hAnsiTheme="minorHAnsi" w:cstheme="minorBidi"/>
          <w:noProof/>
        </w:rPr>
      </w:pPr>
      <w:hyperlink w:anchor="_Toc32832137" w:history="1">
        <w:r w:rsidR="007F0C94" w:rsidRPr="003A418D">
          <w:rPr>
            <w:rStyle w:val="Hyperlink"/>
            <w:noProof/>
          </w:rPr>
          <w:t>4.I.2.2 SVCM &lt;Type of Change&gt;</w:t>
        </w:r>
        <w:r w:rsidR="007F0C94">
          <w:rPr>
            <w:noProof/>
            <w:webHidden/>
          </w:rPr>
          <w:tab/>
        </w:r>
        <w:r w:rsidR="007F0C94">
          <w:rPr>
            <w:noProof/>
            <w:webHidden/>
          </w:rPr>
          <w:fldChar w:fldCharType="begin"/>
        </w:r>
        <w:r w:rsidR="007F0C94">
          <w:rPr>
            <w:noProof/>
            <w:webHidden/>
          </w:rPr>
          <w:instrText xml:space="preserve"> PAGEREF _Toc32832137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547B1EB4" w14:textId="59171286" w:rsidR="007F0C94" w:rsidRDefault="0038360B">
      <w:pPr>
        <w:pStyle w:val="TOC2"/>
        <w:rPr>
          <w:rFonts w:asciiTheme="minorHAnsi" w:eastAsiaTheme="minorEastAsia" w:hAnsiTheme="minorHAnsi" w:cstheme="minorBidi"/>
          <w:noProof/>
        </w:rPr>
      </w:pPr>
      <w:hyperlink w:anchor="_Toc32832138" w:history="1">
        <w:r w:rsidR="007F0C94" w:rsidRPr="003A418D">
          <w:rPr>
            <w:rStyle w:val="Hyperlink"/>
            <w:noProof/>
          </w:rPr>
          <w:t>4.I+1 National Extensions for &lt;Country Name or IHE Organization&gt;</w:t>
        </w:r>
        <w:r w:rsidR="007F0C94">
          <w:rPr>
            <w:noProof/>
            <w:webHidden/>
          </w:rPr>
          <w:tab/>
        </w:r>
        <w:r w:rsidR="007F0C94">
          <w:rPr>
            <w:noProof/>
            <w:webHidden/>
          </w:rPr>
          <w:fldChar w:fldCharType="begin"/>
        </w:r>
        <w:r w:rsidR="007F0C94">
          <w:rPr>
            <w:noProof/>
            <w:webHidden/>
          </w:rPr>
          <w:instrText xml:space="preserve"> PAGEREF _Toc32832138 \h </w:instrText>
        </w:r>
        <w:r w:rsidR="007F0C94">
          <w:rPr>
            <w:noProof/>
            <w:webHidden/>
          </w:rPr>
        </w:r>
        <w:r w:rsidR="007F0C94">
          <w:rPr>
            <w:noProof/>
            <w:webHidden/>
          </w:rPr>
          <w:fldChar w:fldCharType="separate"/>
        </w:r>
        <w:r w:rsidR="007F0C94">
          <w:rPr>
            <w:noProof/>
            <w:webHidden/>
          </w:rPr>
          <w:t>70</w:t>
        </w:r>
        <w:r w:rsidR="007F0C94">
          <w:rPr>
            <w:noProof/>
            <w:webHidden/>
          </w:rPr>
          <w:fldChar w:fldCharType="end"/>
        </w:r>
      </w:hyperlink>
    </w:p>
    <w:p w14:paraId="1255B2CA" w14:textId="55998CC3" w:rsidR="007F0C94" w:rsidRDefault="0038360B">
      <w:pPr>
        <w:pStyle w:val="TOC1"/>
        <w:rPr>
          <w:rFonts w:asciiTheme="minorHAnsi" w:eastAsiaTheme="minorEastAsia" w:hAnsiTheme="minorHAnsi" w:cstheme="minorBidi"/>
          <w:noProof/>
        </w:rPr>
      </w:pPr>
      <w:hyperlink w:anchor="_Toc32832139" w:history="1">
        <w:r w:rsidR="007F0C94" w:rsidRPr="003A418D">
          <w:rPr>
            <w:rStyle w:val="Hyperlink"/>
            <w:noProof/>
          </w:rPr>
          <w:t>Appendices</w:t>
        </w:r>
        <w:r w:rsidR="007F0C94">
          <w:rPr>
            <w:noProof/>
            <w:webHidden/>
          </w:rPr>
          <w:tab/>
        </w:r>
        <w:r w:rsidR="007F0C94">
          <w:rPr>
            <w:noProof/>
            <w:webHidden/>
          </w:rPr>
          <w:fldChar w:fldCharType="begin"/>
        </w:r>
        <w:r w:rsidR="007F0C94">
          <w:rPr>
            <w:noProof/>
            <w:webHidden/>
          </w:rPr>
          <w:instrText xml:space="preserve"> PAGEREF _Toc32832139 \h </w:instrText>
        </w:r>
        <w:r w:rsidR="007F0C94">
          <w:rPr>
            <w:noProof/>
            <w:webHidden/>
          </w:rPr>
        </w:r>
        <w:r w:rsidR="007F0C94">
          <w:rPr>
            <w:noProof/>
            <w:webHidden/>
          </w:rPr>
          <w:fldChar w:fldCharType="separate"/>
        </w:r>
        <w:r w:rsidR="007F0C94">
          <w:rPr>
            <w:noProof/>
            <w:webHidden/>
          </w:rPr>
          <w:t>71</w:t>
        </w:r>
        <w:r w:rsidR="007F0C94">
          <w:rPr>
            <w:noProof/>
            <w:webHidden/>
          </w:rPr>
          <w:fldChar w:fldCharType="end"/>
        </w:r>
      </w:hyperlink>
    </w:p>
    <w:p w14:paraId="7CB8A939" w14:textId="10E2D0C3" w:rsidR="007F0C94" w:rsidRDefault="0038360B">
      <w:pPr>
        <w:pStyle w:val="TOC1"/>
        <w:rPr>
          <w:rFonts w:asciiTheme="minorHAnsi" w:eastAsiaTheme="minorEastAsia" w:hAnsiTheme="minorHAnsi" w:cstheme="minorBidi"/>
          <w:noProof/>
        </w:rPr>
      </w:pPr>
      <w:hyperlink w:anchor="_Toc32832140" w:history="1">
        <w:r w:rsidR="007F0C94" w:rsidRPr="003A418D">
          <w:rPr>
            <w:rStyle w:val="Hyperlink"/>
            <w:noProof/>
          </w:rPr>
          <w:t>Appendix A – &lt;Appendix Title&gt;</w:t>
        </w:r>
        <w:r w:rsidR="007F0C94">
          <w:rPr>
            <w:noProof/>
            <w:webHidden/>
          </w:rPr>
          <w:tab/>
        </w:r>
        <w:r w:rsidR="007F0C94">
          <w:rPr>
            <w:noProof/>
            <w:webHidden/>
          </w:rPr>
          <w:fldChar w:fldCharType="begin"/>
        </w:r>
        <w:r w:rsidR="007F0C94">
          <w:rPr>
            <w:noProof/>
            <w:webHidden/>
          </w:rPr>
          <w:instrText xml:space="preserve"> PAGEREF _Toc32832140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5340F89A" w14:textId="59B5E984" w:rsidR="007F0C94" w:rsidRDefault="0038360B">
      <w:pPr>
        <w:pStyle w:val="TOC2"/>
        <w:rPr>
          <w:rFonts w:asciiTheme="minorHAnsi" w:eastAsiaTheme="minorEastAsia" w:hAnsiTheme="minorHAnsi" w:cstheme="minorBidi"/>
          <w:noProof/>
        </w:rPr>
      </w:pPr>
      <w:hyperlink w:anchor="_Toc32832141" w:history="1">
        <w:r w:rsidR="007F0C94" w:rsidRPr="003A418D">
          <w:rPr>
            <w:rStyle w:val="Hyperlink"/>
            <w:noProof/>
          </w:rPr>
          <w:t>A.1 &lt;Title&gt;</w:t>
        </w:r>
        <w:r w:rsidR="007F0C94">
          <w:rPr>
            <w:noProof/>
            <w:webHidden/>
          </w:rPr>
          <w:tab/>
        </w:r>
        <w:r w:rsidR="007F0C94">
          <w:rPr>
            <w:noProof/>
            <w:webHidden/>
          </w:rPr>
          <w:fldChar w:fldCharType="begin"/>
        </w:r>
        <w:r w:rsidR="007F0C94">
          <w:rPr>
            <w:noProof/>
            <w:webHidden/>
          </w:rPr>
          <w:instrText xml:space="preserve"> PAGEREF _Toc32832141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7E8E0063" w14:textId="096424A9" w:rsidR="007F0C94" w:rsidRDefault="0038360B">
      <w:pPr>
        <w:pStyle w:val="TOC3"/>
        <w:rPr>
          <w:rFonts w:asciiTheme="minorHAnsi" w:eastAsiaTheme="minorEastAsia" w:hAnsiTheme="minorHAnsi" w:cstheme="minorBidi"/>
          <w:noProof/>
        </w:rPr>
      </w:pPr>
      <w:hyperlink w:anchor="_Toc32832142" w:history="1">
        <w:r w:rsidR="007F0C94" w:rsidRPr="003A418D">
          <w:rPr>
            <w:rStyle w:val="Hyperlink"/>
            <w:noProof/>
          </w:rPr>
          <w:t>A.1.1 &lt;Title&gt;</w:t>
        </w:r>
        <w:r w:rsidR="007F0C94">
          <w:rPr>
            <w:noProof/>
            <w:webHidden/>
          </w:rPr>
          <w:tab/>
        </w:r>
        <w:r w:rsidR="007F0C94">
          <w:rPr>
            <w:noProof/>
            <w:webHidden/>
          </w:rPr>
          <w:fldChar w:fldCharType="begin"/>
        </w:r>
        <w:r w:rsidR="007F0C94">
          <w:rPr>
            <w:noProof/>
            <w:webHidden/>
          </w:rPr>
          <w:instrText xml:space="preserve"> PAGEREF _Toc32832142 \h </w:instrText>
        </w:r>
        <w:r w:rsidR="007F0C94">
          <w:rPr>
            <w:noProof/>
            <w:webHidden/>
          </w:rPr>
        </w:r>
        <w:r w:rsidR="007F0C94">
          <w:rPr>
            <w:noProof/>
            <w:webHidden/>
          </w:rPr>
          <w:fldChar w:fldCharType="separate"/>
        </w:r>
        <w:r w:rsidR="007F0C94">
          <w:rPr>
            <w:noProof/>
            <w:webHidden/>
          </w:rPr>
          <w:t>72</w:t>
        </w:r>
        <w:r w:rsidR="007F0C94">
          <w:rPr>
            <w:noProof/>
            <w:webHidden/>
          </w:rPr>
          <w:fldChar w:fldCharType="end"/>
        </w:r>
      </w:hyperlink>
    </w:p>
    <w:p w14:paraId="28B1CB01" w14:textId="58364DBF" w:rsidR="007F0C94" w:rsidRDefault="0038360B">
      <w:pPr>
        <w:pStyle w:val="TOC1"/>
        <w:rPr>
          <w:rFonts w:asciiTheme="minorHAnsi" w:eastAsiaTheme="minorEastAsia" w:hAnsiTheme="minorHAnsi" w:cstheme="minorBidi"/>
          <w:noProof/>
        </w:rPr>
      </w:pPr>
      <w:hyperlink w:anchor="_Toc32832143" w:history="1">
        <w:r w:rsidR="007F0C94" w:rsidRPr="003A418D">
          <w:rPr>
            <w:rStyle w:val="Hyperlink"/>
            <w:noProof/>
          </w:rPr>
          <w:t>Appendix B – &lt;Appendix Title&gt;</w:t>
        </w:r>
        <w:r w:rsidR="007F0C94">
          <w:rPr>
            <w:noProof/>
            <w:webHidden/>
          </w:rPr>
          <w:tab/>
        </w:r>
        <w:r w:rsidR="007F0C94">
          <w:rPr>
            <w:noProof/>
            <w:webHidden/>
          </w:rPr>
          <w:fldChar w:fldCharType="begin"/>
        </w:r>
        <w:r w:rsidR="007F0C94">
          <w:rPr>
            <w:noProof/>
            <w:webHidden/>
          </w:rPr>
          <w:instrText xml:space="preserve"> PAGEREF _Toc32832143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47C5B4B6" w14:textId="6E160B6E" w:rsidR="007F0C94" w:rsidRDefault="0038360B">
      <w:pPr>
        <w:pStyle w:val="TOC2"/>
        <w:rPr>
          <w:rFonts w:asciiTheme="minorHAnsi" w:eastAsiaTheme="minorEastAsia" w:hAnsiTheme="minorHAnsi" w:cstheme="minorBidi"/>
          <w:noProof/>
        </w:rPr>
      </w:pPr>
      <w:hyperlink w:anchor="_Toc32832144" w:history="1">
        <w:r w:rsidR="007F0C94" w:rsidRPr="003A418D">
          <w:rPr>
            <w:rStyle w:val="Hyperlink"/>
            <w:noProof/>
          </w:rPr>
          <w:t>B.1 &lt;Title&gt;</w:t>
        </w:r>
        <w:r w:rsidR="007F0C94">
          <w:rPr>
            <w:noProof/>
            <w:webHidden/>
          </w:rPr>
          <w:tab/>
        </w:r>
        <w:r w:rsidR="007F0C94">
          <w:rPr>
            <w:noProof/>
            <w:webHidden/>
          </w:rPr>
          <w:fldChar w:fldCharType="begin"/>
        </w:r>
        <w:r w:rsidR="007F0C94">
          <w:rPr>
            <w:noProof/>
            <w:webHidden/>
          </w:rPr>
          <w:instrText xml:space="preserve"> PAGEREF _Toc32832144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6B291AC" w14:textId="0FBA319D" w:rsidR="007F0C94" w:rsidRDefault="0038360B">
      <w:pPr>
        <w:pStyle w:val="TOC3"/>
        <w:rPr>
          <w:rFonts w:asciiTheme="minorHAnsi" w:eastAsiaTheme="minorEastAsia" w:hAnsiTheme="minorHAnsi" w:cstheme="minorBidi"/>
          <w:noProof/>
        </w:rPr>
      </w:pPr>
      <w:hyperlink w:anchor="_Toc32832145" w:history="1">
        <w:r w:rsidR="007F0C94" w:rsidRPr="003A418D">
          <w:rPr>
            <w:rStyle w:val="Hyperlink"/>
            <w:noProof/>
          </w:rPr>
          <w:t>B.1.1 &lt;Title&gt;</w:t>
        </w:r>
        <w:r w:rsidR="007F0C94">
          <w:rPr>
            <w:noProof/>
            <w:webHidden/>
          </w:rPr>
          <w:tab/>
        </w:r>
        <w:r w:rsidR="007F0C94">
          <w:rPr>
            <w:noProof/>
            <w:webHidden/>
          </w:rPr>
          <w:fldChar w:fldCharType="begin"/>
        </w:r>
        <w:r w:rsidR="007F0C94">
          <w:rPr>
            <w:noProof/>
            <w:webHidden/>
          </w:rPr>
          <w:instrText xml:space="preserve"> PAGEREF _Toc32832145 \h </w:instrText>
        </w:r>
        <w:r w:rsidR="007F0C94">
          <w:rPr>
            <w:noProof/>
            <w:webHidden/>
          </w:rPr>
        </w:r>
        <w:r w:rsidR="007F0C94">
          <w:rPr>
            <w:noProof/>
            <w:webHidden/>
          </w:rPr>
          <w:fldChar w:fldCharType="separate"/>
        </w:r>
        <w:r w:rsidR="007F0C94">
          <w:rPr>
            <w:noProof/>
            <w:webHidden/>
          </w:rPr>
          <w:t>73</w:t>
        </w:r>
        <w:r w:rsidR="007F0C94">
          <w:rPr>
            <w:noProof/>
            <w:webHidden/>
          </w:rPr>
          <w:fldChar w:fldCharType="end"/>
        </w:r>
      </w:hyperlink>
    </w:p>
    <w:p w14:paraId="0724783C" w14:textId="0B8B2803"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3" w:name="_Toc201058865"/>
      <w:bookmarkStart w:id="4" w:name="_Toc201058970"/>
      <w:bookmarkStart w:id="5" w:name="_Toc504625752"/>
      <w:bookmarkStart w:id="6" w:name="_Toc530206505"/>
      <w:bookmarkStart w:id="7" w:name="_Toc1388425"/>
      <w:bookmarkStart w:id="8" w:name="_Toc1388579"/>
      <w:bookmarkStart w:id="9" w:name="_Toc1456606"/>
      <w:bookmarkStart w:id="10" w:name="_Toc37034630"/>
      <w:bookmarkStart w:id="11" w:name="_Toc38846108"/>
      <w:bookmarkEnd w:id="3"/>
      <w:bookmarkEnd w:id="4"/>
      <w:r w:rsidRPr="00D26514">
        <w:rPr>
          <w:noProof w:val="0"/>
        </w:rPr>
        <w:br w:type="page"/>
      </w:r>
      <w:bookmarkStart w:id="12" w:name="_Toc345074640"/>
      <w:bookmarkStart w:id="13" w:name="_Toc32832019"/>
      <w:r w:rsidR="00CF283F" w:rsidRPr="00D26514">
        <w:rPr>
          <w:noProof w:val="0"/>
        </w:rPr>
        <w:lastRenderedPageBreak/>
        <w:t>Introduction</w:t>
      </w:r>
      <w:bookmarkEnd w:id="5"/>
      <w:bookmarkEnd w:id="6"/>
      <w:bookmarkEnd w:id="7"/>
      <w:bookmarkEnd w:id="8"/>
      <w:bookmarkEnd w:id="9"/>
      <w:bookmarkEnd w:id="10"/>
      <w:bookmarkEnd w:id="11"/>
      <w:r w:rsidR="00167DB7" w:rsidRPr="00D26514">
        <w:rPr>
          <w:noProof w:val="0"/>
        </w:rPr>
        <w:t xml:space="preserve"> to this Supplement</w:t>
      </w:r>
      <w:bookmarkEnd w:id="12"/>
      <w:bookmarkEnd w:id="13"/>
    </w:p>
    <w:p w14:paraId="6823F9A9" w14:textId="703CE7F8" w:rsidR="00E52CE1" w:rsidRPr="00D26514" w:rsidRDefault="00E52CE1" w:rsidP="00EA3BCB">
      <w:pPr>
        <w:pStyle w:val="BodyText"/>
      </w:pPr>
      <w:r w:rsidRPr="00D26514">
        <w:rPr>
          <w:noProof/>
        </w:rPr>
        <mc:AlternateContent>
          <mc:Choice Requires="wps">
            <w:drawing>
              <wp:inline distT="0" distB="0" distL="0" distR="0" wp14:anchorId="6B9C12AC" wp14:editId="4256DF4B">
                <wp:extent cx="5903595" cy="5084064"/>
                <wp:effectExtent l="38100" t="38100" r="40005" b="4064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3595" cy="5084064"/>
                        </a:xfrm>
                        <a:prstGeom prst="rect">
                          <a:avLst/>
                        </a:prstGeom>
                        <a:solidFill>
                          <a:srgbClr val="FFFFFF"/>
                        </a:solidFill>
                        <a:ln w="76200">
                          <a:solidFill>
                            <a:srgbClr val="000000"/>
                          </a:solidFill>
                          <a:miter lim="800000"/>
                          <a:headEnd/>
                          <a:tailEnd/>
                        </a:ln>
                      </wps:spPr>
                      <wps:txbx>
                        <w:txbxContent>
                          <w:p w14:paraId="3011C94F" w14:textId="77777777" w:rsidR="004D519B" w:rsidRPr="003871B3" w:rsidRDefault="004D519B" w:rsidP="00FC7C29">
                            <w:pPr>
                              <w:pStyle w:val="BodyText"/>
                            </w:pPr>
                            <w:bookmarkStart w:id="14" w:name="OLE_LINK15"/>
                            <w:bookmarkStart w:id="15" w:name="OLE_LINK16"/>
                            <w:bookmarkStart w:id="16" w:name="OLE_LINK69"/>
                            <w:bookmarkStart w:id="17"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4D519B" w:rsidRPr="003871B3" w:rsidRDefault="004D519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4375311" w:rsidR="004D519B" w:rsidRDefault="004D519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ins w:id="18" w:author="Lynn Felhofer" w:date="2020-02-17T20:57:00Z">
                              <w:r>
                                <w:t>Re</w:t>
                              </w:r>
                            </w:ins>
                            <w:ins w:id="19" w:author="Lynn Felhofer" w:date="2020-02-17T20:58:00Z">
                              <w:r>
                                <w:t>lease</w:t>
                              </w:r>
                            </w:ins>
                            <w:del w:id="20" w:author="Lynn Felhofer" w:date="2020-02-17T20:57:00Z">
                              <w:r w:rsidRPr="000B294B" w:rsidDel="004D519B">
                                <w:delText>STU</w:delText>
                              </w:r>
                            </w:del>
                            <w:r>
                              <w:t xml:space="preserve"> 4</w:t>
                            </w:r>
                            <w:r w:rsidRPr="000B294B">
                              <w:t xml:space="preserve">. </w:t>
                            </w:r>
                            <w:r w:rsidRPr="003871B3">
                              <w:t xml:space="preserve">HL7 describes the STU (Standard for Trial Use) standardization state at </w:t>
                            </w:r>
                            <w:hyperlink r:id="rId17" w:history="1">
                              <w:r w:rsidRPr="00D70242">
                                <w:rPr>
                                  <w:rStyle w:val="Hyperlink"/>
                                </w:rPr>
                                <w:t>https://www.hl7.org/fhir/versions.html</w:t>
                              </w:r>
                            </w:hyperlink>
                            <w:r w:rsidRPr="003871B3">
                              <w:t xml:space="preserve">. </w:t>
                            </w:r>
                          </w:p>
                          <w:p w14:paraId="0378FCF7" w14:textId="77777777" w:rsidR="004D519B" w:rsidRDefault="004D519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18" w:anchor="maturity" w:history="1">
                              <w:r w:rsidRPr="00D70242">
                                <w:rPr>
                                  <w:rStyle w:val="Hyperlink"/>
                                </w:rPr>
                                <w:t>http://hl7.org/fhir/versions.html#maturity</w:t>
                              </w:r>
                            </w:hyperlink>
                            <w:r w:rsidRPr="003871B3">
                              <w:t>.</w:t>
                            </w:r>
                          </w:p>
                          <w:p w14:paraId="538D533D" w14:textId="26610C85" w:rsidR="004D519B" w:rsidRPr="003871B3" w:rsidRDefault="004D519B" w:rsidP="00FC7C29">
                            <w:pPr>
                              <w:pStyle w:val="BodyText"/>
                            </w:pPr>
                            <w:r w:rsidRPr="003871B3">
                              <w:t>Key FH</w:t>
                            </w:r>
                            <w:r w:rsidRPr="00720FA6">
                              <w:t xml:space="preserve">IR </w:t>
                            </w:r>
                            <w:ins w:id="21" w:author="Lynn Felhofer" w:date="2020-02-17T20:57:00Z">
                              <w:r>
                                <w:t>Release</w:t>
                              </w:r>
                            </w:ins>
                            <w:del w:id="22" w:author="Lynn Felhofer" w:date="2020-02-17T20:57:00Z">
                              <w:r w:rsidRPr="00720FA6" w:rsidDel="004D519B">
                                <w:delText>STU</w:delText>
                              </w:r>
                            </w:del>
                            <w:r w:rsidRPr="00720FA6">
                              <w:t xml:space="preserve"> </w:t>
                            </w:r>
                            <w:r>
                              <w:t>4</w:t>
                            </w:r>
                            <w:r w:rsidRPr="00720FA6">
                              <w:t xml:space="preserve"> </w:t>
                            </w:r>
                            <w:r w:rsidRPr="003871B3">
                              <w:t>content, such as Resources or ValueSets, used in this profile, and their FMM levels are:</w:t>
                            </w:r>
                          </w:p>
                          <w:bookmarkEnd w:id="14"/>
                          <w:bookmarkEnd w:id="15"/>
                          <w:p w14:paraId="054D5192" w14:textId="77777777" w:rsidR="004D519B" w:rsidRPr="007117B8" w:rsidRDefault="004D519B" w:rsidP="00EA3BCB">
                            <w:pPr>
                              <w:pStyle w:val="BodyText"/>
                            </w:pPr>
                          </w:p>
                          <w:tbl>
                            <w:tblPr>
                              <w:tblStyle w:val="TableGrid"/>
                              <w:tblW w:w="0" w:type="auto"/>
                              <w:jc w:val="center"/>
                              <w:tblLook w:val="04A0" w:firstRow="1" w:lastRow="0" w:firstColumn="1" w:lastColumn="0" w:noHBand="0" w:noVBand="1"/>
                            </w:tblPr>
                            <w:tblGrid>
                              <w:gridCol w:w="3170"/>
                              <w:gridCol w:w="1870"/>
                            </w:tblGrid>
                            <w:tr w:rsidR="004D519B" w14:paraId="25B356C4" w14:textId="77777777" w:rsidTr="00EA3BCB">
                              <w:trPr>
                                <w:jc w:val="center"/>
                              </w:trPr>
                              <w:tc>
                                <w:tcPr>
                                  <w:tcW w:w="3170" w:type="dxa"/>
                                  <w:shd w:val="clear" w:color="auto" w:fill="D9D9D9" w:themeFill="background1" w:themeFillShade="D9"/>
                                </w:tcPr>
                                <w:p w14:paraId="03000BD5" w14:textId="77777777" w:rsidR="004D519B" w:rsidRDefault="004D519B" w:rsidP="00EA3BCB">
                                  <w:pPr>
                                    <w:pStyle w:val="TableEntryHeader"/>
                                  </w:pPr>
                                  <w:r>
                                    <w:t>FHIR Content</w:t>
                                  </w:r>
                                </w:p>
                                <w:p w14:paraId="023EFDEC" w14:textId="06094FCE" w:rsidR="004D519B" w:rsidRPr="00FC2641" w:rsidRDefault="004D519B"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4D519B" w:rsidRPr="00FC2641" w:rsidRDefault="004D519B" w:rsidP="00EA3BCB">
                                  <w:pPr>
                                    <w:pStyle w:val="TableEntryHeader"/>
                                  </w:pPr>
                                  <w:r>
                                    <w:t>FMM Level</w:t>
                                  </w:r>
                                </w:p>
                              </w:tc>
                            </w:tr>
                            <w:tr w:rsidR="004D519B" w14:paraId="6DC9BD48" w14:textId="77777777" w:rsidTr="00EA3BCB">
                              <w:trPr>
                                <w:jc w:val="center"/>
                              </w:trPr>
                              <w:tc>
                                <w:tcPr>
                                  <w:tcW w:w="3170" w:type="dxa"/>
                                </w:tcPr>
                                <w:p w14:paraId="6C147072" w14:textId="2F99A720" w:rsidR="004D519B" w:rsidRPr="005D01C5" w:rsidRDefault="004D519B" w:rsidP="00EA3BCB">
                                  <w:pPr>
                                    <w:pStyle w:val="TableEntry"/>
                                  </w:pPr>
                                </w:p>
                              </w:tc>
                              <w:tc>
                                <w:tcPr>
                                  <w:tcW w:w="1870" w:type="dxa"/>
                                </w:tcPr>
                                <w:p w14:paraId="672ABE0C" w14:textId="34AD4C45" w:rsidR="004D519B" w:rsidRPr="005D01C5" w:rsidRDefault="004D519B" w:rsidP="0040520B">
                                  <w:pPr>
                                    <w:pStyle w:val="TableEntry"/>
                                    <w:jc w:val="center"/>
                                  </w:pPr>
                                </w:p>
                              </w:tc>
                            </w:tr>
                            <w:tr w:rsidR="004D519B" w14:paraId="4BAB9EA5" w14:textId="77777777" w:rsidTr="00EA3BCB">
                              <w:trPr>
                                <w:jc w:val="center"/>
                              </w:trPr>
                              <w:tc>
                                <w:tcPr>
                                  <w:tcW w:w="3170" w:type="dxa"/>
                                </w:tcPr>
                                <w:p w14:paraId="6F6F54B6" w14:textId="6D09FFD7" w:rsidR="004D519B" w:rsidRPr="005D01C5" w:rsidRDefault="004D519B" w:rsidP="00EA3BCB">
                                  <w:pPr>
                                    <w:pStyle w:val="TableEntry"/>
                                  </w:pPr>
                                  <w:r>
                                    <w:t>ValueSet</w:t>
                                  </w:r>
                                </w:p>
                              </w:tc>
                              <w:tc>
                                <w:tcPr>
                                  <w:tcW w:w="1870" w:type="dxa"/>
                                </w:tcPr>
                                <w:p w14:paraId="1D11B724" w14:textId="79FC204F" w:rsidR="004D519B" w:rsidRPr="005D01C5" w:rsidRDefault="004D519B" w:rsidP="0040520B">
                                  <w:pPr>
                                    <w:pStyle w:val="TableEntry"/>
                                    <w:jc w:val="center"/>
                                  </w:pPr>
                                  <w:r>
                                    <w:t>N</w:t>
                                  </w:r>
                                </w:p>
                              </w:tc>
                            </w:tr>
                            <w:tr w:rsidR="004D519B" w14:paraId="3E419BE5" w14:textId="77777777" w:rsidTr="00EA3BCB">
                              <w:trPr>
                                <w:jc w:val="center"/>
                              </w:trPr>
                              <w:tc>
                                <w:tcPr>
                                  <w:tcW w:w="3170" w:type="dxa"/>
                                </w:tcPr>
                                <w:p w14:paraId="7D9F54B0" w14:textId="456F6DB9" w:rsidR="004D519B" w:rsidRDefault="004D519B" w:rsidP="00EA3BCB">
                                  <w:pPr>
                                    <w:pStyle w:val="TableEntry"/>
                                  </w:pPr>
                                  <w:r>
                                    <w:t>CodeSystem</w:t>
                                  </w:r>
                                </w:p>
                              </w:tc>
                              <w:tc>
                                <w:tcPr>
                                  <w:tcW w:w="1870" w:type="dxa"/>
                                </w:tcPr>
                                <w:p w14:paraId="6480DA3F" w14:textId="18462909" w:rsidR="004D519B" w:rsidRDefault="004D519B" w:rsidP="0040520B">
                                  <w:pPr>
                                    <w:pStyle w:val="TableEntry"/>
                                    <w:jc w:val="center"/>
                                  </w:pPr>
                                  <w:r>
                                    <w:t>N</w:t>
                                  </w:r>
                                </w:p>
                              </w:tc>
                            </w:tr>
                            <w:tr w:rsidR="004D519B" w14:paraId="09F66B63" w14:textId="77777777" w:rsidTr="00EA3BCB">
                              <w:trPr>
                                <w:jc w:val="center"/>
                              </w:trPr>
                              <w:tc>
                                <w:tcPr>
                                  <w:tcW w:w="3170" w:type="dxa"/>
                                </w:tcPr>
                                <w:p w14:paraId="11F1ED1F" w14:textId="1CB767AD" w:rsidR="004D519B" w:rsidRPr="00AF7952" w:rsidRDefault="004D519B" w:rsidP="00EA3BCB">
                                  <w:pPr>
                                    <w:pStyle w:val="TableEntry"/>
                                  </w:pPr>
                                  <w:r>
                                    <w:t>ConceptMap</w:t>
                                  </w:r>
                                </w:p>
                              </w:tc>
                              <w:tc>
                                <w:tcPr>
                                  <w:tcW w:w="1870" w:type="dxa"/>
                                </w:tcPr>
                                <w:p w14:paraId="09227530" w14:textId="216C9690" w:rsidR="004D519B" w:rsidRPr="00AF7952" w:rsidRDefault="004D519B" w:rsidP="0040520B">
                                  <w:pPr>
                                    <w:pStyle w:val="TableEntry"/>
                                    <w:jc w:val="center"/>
                                  </w:pPr>
                                  <w:r>
                                    <w:t>3</w:t>
                                  </w:r>
                                </w:p>
                              </w:tc>
                            </w:tr>
                            <w:bookmarkEnd w:id="16"/>
                            <w:bookmarkEnd w:id="17"/>
                          </w:tbl>
                          <w:p w14:paraId="4D826A3D" w14:textId="77777777" w:rsidR="004D519B" w:rsidRPr="007117B8" w:rsidRDefault="004D519B" w:rsidP="00EA3BCB">
                            <w:pPr>
                              <w:pStyle w:val="BodyText"/>
                            </w:pPr>
                          </w:p>
                        </w:txbxContent>
                      </wps:txbx>
                      <wps:bodyPr rot="0" vert="horz" wrap="square" lIns="91440" tIns="45720" rIns="91440" bIns="45720" anchor="t" anchorCtr="0" upright="1">
                        <a:noAutofit/>
                      </wps:bodyPr>
                    </wps:wsp>
                  </a:graphicData>
                </a:graphic>
              </wp:inline>
            </w:drawing>
          </mc:Choice>
          <mc:Fallback>
            <w:pict>
              <v:shapetype w14:anchorId="6B9C12AC" id="_x0000_t202" coordsize="21600,21600" o:spt="202" path="m,l,21600r21600,l21600,xe">
                <v:stroke joinstyle="miter"/>
                <v:path gradientshapeok="t" o:connecttype="rect"/>
              </v:shapetype>
              <v:shape id="Text Box 2" o:spid="_x0000_s1026" type="#_x0000_t202" style="width:464.85pt;height:40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" strokeweight="6pt">
                <v:textbox>
                  <w:txbxContent>
                    <w:p w14:paraId="3011C94F" w14:textId="77777777" w:rsidR="004D519B" w:rsidRPr="003871B3" w:rsidRDefault="004D519B" w:rsidP="00FC7C29">
                      <w:pPr>
                        <w:pStyle w:val="BodyText"/>
                      </w:pPr>
                      <w:bookmarkStart w:id="23" w:name="OLE_LINK15"/>
                      <w:bookmarkStart w:id="24" w:name="OLE_LINK16"/>
                      <w:bookmarkStart w:id="25" w:name="OLE_LINK69"/>
                      <w:bookmarkStart w:id="26" w:name="OLE_LINK70"/>
                      <w:r w:rsidRPr="003871B3">
                        <w:t>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w:t>
                      </w:r>
                    </w:p>
                    <w:p w14:paraId="35649C5D" w14:textId="77777777" w:rsidR="004D519B" w:rsidRPr="003871B3" w:rsidRDefault="004D519B" w:rsidP="00FC7C29">
                      <w:pPr>
                        <w:pStyle w:val="BodyText"/>
                      </w:pPr>
                      <w:r>
                        <w:t>T</w:t>
                      </w:r>
                      <w:r w:rsidRPr="003871B3">
                        <w: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w:t>
                      </w:r>
                    </w:p>
                    <w:p w14:paraId="6FCF6C41" w14:textId="24375311" w:rsidR="004D519B" w:rsidRDefault="004D519B" w:rsidP="00FC7C29">
                      <w:pPr>
                        <w:pStyle w:val="BodyText"/>
                      </w:pPr>
                      <w:r w:rsidRPr="003871B3">
                        <w:t xml:space="preserve">This </w:t>
                      </w:r>
                      <w:r>
                        <w:t xml:space="preserve">ITI Technical Framework Supplement </w:t>
                      </w:r>
                      <w:r w:rsidRPr="003871B3">
                        <w:t>uses the emerging HL7</w:t>
                      </w:r>
                      <w:r w:rsidRPr="00D70242">
                        <w:rPr>
                          <w:vertAlign w:val="superscript"/>
                        </w:rPr>
                        <w:t>®</w:t>
                      </w:r>
                      <w:r>
                        <w:rPr>
                          <w:rStyle w:val="FootnoteReference"/>
                        </w:rPr>
                        <w:footnoteRef/>
                      </w:r>
                      <w:r w:rsidRPr="003871B3">
                        <w:t xml:space="preserve"> FHIR</w:t>
                      </w:r>
                      <w:r w:rsidRPr="00D70242">
                        <w:rPr>
                          <w:vertAlign w:val="superscript"/>
                        </w:rPr>
                        <w:t>®</w:t>
                      </w:r>
                      <w:r>
                        <w:rPr>
                          <w:rStyle w:val="FootnoteReference"/>
                        </w:rPr>
                        <w:footnoteRef/>
                      </w:r>
                      <w:r w:rsidRPr="003871B3">
                        <w:t xml:space="preserve"> specification. The FHIR release profiled in this supplement is </w:t>
                      </w:r>
                      <w:ins w:id="27" w:author="Lynn Felhofer" w:date="2020-02-17T20:57:00Z">
                        <w:r>
                          <w:t>Re</w:t>
                        </w:r>
                      </w:ins>
                      <w:ins w:id="28" w:author="Lynn Felhofer" w:date="2020-02-17T20:58:00Z">
                        <w:r>
                          <w:t>lease</w:t>
                        </w:r>
                      </w:ins>
                      <w:del w:id="29" w:author="Lynn Felhofer" w:date="2020-02-17T20:57:00Z">
                        <w:r w:rsidRPr="000B294B" w:rsidDel="004D519B">
                          <w:delText>STU</w:delText>
                        </w:r>
                      </w:del>
                      <w:r>
                        <w:t xml:space="preserve"> 4</w:t>
                      </w:r>
                      <w:r w:rsidRPr="000B294B">
                        <w:t xml:space="preserve">. </w:t>
                      </w:r>
                      <w:r w:rsidRPr="003871B3">
                        <w:t xml:space="preserve">HL7 describes the STU (Standard for Trial Use) standardization state at </w:t>
                      </w:r>
                      <w:hyperlink r:id="rId19" w:history="1">
                        <w:r w:rsidRPr="00D70242">
                          <w:rPr>
                            <w:rStyle w:val="Hyperlink"/>
                          </w:rPr>
                          <w:t>https://www.hl7.org/fhir/versions.html</w:t>
                        </w:r>
                      </w:hyperlink>
                      <w:r w:rsidRPr="003871B3">
                        <w:t xml:space="preserve">. </w:t>
                      </w:r>
                    </w:p>
                    <w:p w14:paraId="0378FCF7" w14:textId="77777777" w:rsidR="004D519B" w:rsidRDefault="004D519B" w:rsidP="00FC7C29">
                      <w:pPr>
                        <w:pStyle w:val="BodyText"/>
                      </w:pPr>
                      <w:r w:rsidRPr="003871B3">
                        <w:t>In addition, HL7 provides a rating of the maturity of FHIR content based on the FHIR Maturity Model (FMM): level 0 (draft) through 5 (normative ballot ready).</w:t>
                      </w:r>
                      <w:r>
                        <w:t xml:space="preserve"> </w:t>
                      </w:r>
                      <w:r w:rsidRPr="003871B3">
                        <w:t xml:space="preserve">The FHIR Maturity Model is described at </w:t>
                      </w:r>
                      <w:hyperlink r:id="rId20" w:anchor="maturity" w:history="1">
                        <w:r w:rsidRPr="00D70242">
                          <w:rPr>
                            <w:rStyle w:val="Hyperlink"/>
                          </w:rPr>
                          <w:t>http://hl7.org/fhir/versions.html#maturity</w:t>
                        </w:r>
                      </w:hyperlink>
                      <w:r w:rsidRPr="003871B3">
                        <w:t>.</w:t>
                      </w:r>
                    </w:p>
                    <w:p w14:paraId="538D533D" w14:textId="26610C85" w:rsidR="004D519B" w:rsidRPr="003871B3" w:rsidRDefault="004D519B" w:rsidP="00FC7C29">
                      <w:pPr>
                        <w:pStyle w:val="BodyText"/>
                      </w:pPr>
                      <w:r w:rsidRPr="003871B3">
                        <w:t>Key FH</w:t>
                      </w:r>
                      <w:r w:rsidRPr="00720FA6">
                        <w:t xml:space="preserve">IR </w:t>
                      </w:r>
                      <w:ins w:id="30" w:author="Lynn Felhofer" w:date="2020-02-17T20:57:00Z">
                        <w:r>
                          <w:t>Release</w:t>
                        </w:r>
                      </w:ins>
                      <w:del w:id="31" w:author="Lynn Felhofer" w:date="2020-02-17T20:57:00Z">
                        <w:r w:rsidRPr="00720FA6" w:rsidDel="004D519B">
                          <w:delText>STU</w:delText>
                        </w:r>
                      </w:del>
                      <w:r w:rsidRPr="00720FA6">
                        <w:t xml:space="preserve"> </w:t>
                      </w:r>
                      <w:r>
                        <w:t>4</w:t>
                      </w:r>
                      <w:r w:rsidRPr="00720FA6">
                        <w:t xml:space="preserve"> </w:t>
                      </w:r>
                      <w:r w:rsidRPr="003871B3">
                        <w:t>content, such as Resources or ValueSets, used in this profile, and their FMM levels are:</w:t>
                      </w:r>
                    </w:p>
                    <w:bookmarkEnd w:id="23"/>
                    <w:bookmarkEnd w:id="24"/>
                    <w:p w14:paraId="054D5192" w14:textId="77777777" w:rsidR="004D519B" w:rsidRPr="007117B8" w:rsidRDefault="004D519B" w:rsidP="00EA3BCB">
                      <w:pPr>
                        <w:pStyle w:val="BodyText"/>
                      </w:pPr>
                    </w:p>
                    <w:tbl>
                      <w:tblPr>
                        <w:tblStyle w:val="TableGrid"/>
                        <w:tblW w:w="0" w:type="auto"/>
                        <w:jc w:val="center"/>
                        <w:tblLook w:val="04A0" w:firstRow="1" w:lastRow="0" w:firstColumn="1" w:lastColumn="0" w:noHBand="0" w:noVBand="1"/>
                      </w:tblPr>
                      <w:tblGrid>
                        <w:gridCol w:w="3170"/>
                        <w:gridCol w:w="1870"/>
                      </w:tblGrid>
                      <w:tr w:rsidR="004D519B" w14:paraId="25B356C4" w14:textId="77777777" w:rsidTr="00EA3BCB">
                        <w:trPr>
                          <w:jc w:val="center"/>
                        </w:trPr>
                        <w:tc>
                          <w:tcPr>
                            <w:tcW w:w="3170" w:type="dxa"/>
                            <w:shd w:val="clear" w:color="auto" w:fill="D9D9D9" w:themeFill="background1" w:themeFillShade="D9"/>
                          </w:tcPr>
                          <w:p w14:paraId="03000BD5" w14:textId="77777777" w:rsidR="004D519B" w:rsidRDefault="004D519B" w:rsidP="00EA3BCB">
                            <w:pPr>
                              <w:pStyle w:val="TableEntryHeader"/>
                            </w:pPr>
                            <w:r>
                              <w:t>FHIR Content</w:t>
                            </w:r>
                          </w:p>
                          <w:p w14:paraId="023EFDEC" w14:textId="06094FCE" w:rsidR="004D519B" w:rsidRPr="00FC2641" w:rsidRDefault="004D519B" w:rsidP="00EA3BCB">
                            <w:pPr>
                              <w:pStyle w:val="TableEntryHeader"/>
                            </w:pPr>
                            <w:r w:rsidRPr="00EA3BCB">
                              <w:rPr>
                                <w:sz w:val="16"/>
                                <w:szCs w:val="16"/>
                              </w:rPr>
                              <w:t>(Resources, ValueSets, etc</w:t>
                            </w:r>
                            <w:r>
                              <w:t>.)</w:t>
                            </w:r>
                          </w:p>
                        </w:tc>
                        <w:tc>
                          <w:tcPr>
                            <w:tcW w:w="1870" w:type="dxa"/>
                            <w:shd w:val="clear" w:color="auto" w:fill="D9D9D9" w:themeFill="background1" w:themeFillShade="D9"/>
                          </w:tcPr>
                          <w:p w14:paraId="459FFCD5" w14:textId="77777777" w:rsidR="004D519B" w:rsidRPr="00FC2641" w:rsidRDefault="004D519B" w:rsidP="00EA3BCB">
                            <w:pPr>
                              <w:pStyle w:val="TableEntryHeader"/>
                            </w:pPr>
                            <w:r>
                              <w:t>FMM Level</w:t>
                            </w:r>
                          </w:p>
                        </w:tc>
                      </w:tr>
                      <w:tr w:rsidR="004D519B" w14:paraId="6DC9BD48" w14:textId="77777777" w:rsidTr="00EA3BCB">
                        <w:trPr>
                          <w:jc w:val="center"/>
                        </w:trPr>
                        <w:tc>
                          <w:tcPr>
                            <w:tcW w:w="3170" w:type="dxa"/>
                          </w:tcPr>
                          <w:p w14:paraId="6C147072" w14:textId="2F99A720" w:rsidR="004D519B" w:rsidRPr="005D01C5" w:rsidRDefault="004D519B" w:rsidP="00EA3BCB">
                            <w:pPr>
                              <w:pStyle w:val="TableEntry"/>
                            </w:pPr>
                          </w:p>
                        </w:tc>
                        <w:tc>
                          <w:tcPr>
                            <w:tcW w:w="1870" w:type="dxa"/>
                          </w:tcPr>
                          <w:p w14:paraId="672ABE0C" w14:textId="34AD4C45" w:rsidR="004D519B" w:rsidRPr="005D01C5" w:rsidRDefault="004D519B" w:rsidP="0040520B">
                            <w:pPr>
                              <w:pStyle w:val="TableEntry"/>
                              <w:jc w:val="center"/>
                            </w:pPr>
                          </w:p>
                        </w:tc>
                      </w:tr>
                      <w:tr w:rsidR="004D519B" w14:paraId="4BAB9EA5" w14:textId="77777777" w:rsidTr="00EA3BCB">
                        <w:trPr>
                          <w:jc w:val="center"/>
                        </w:trPr>
                        <w:tc>
                          <w:tcPr>
                            <w:tcW w:w="3170" w:type="dxa"/>
                          </w:tcPr>
                          <w:p w14:paraId="6F6F54B6" w14:textId="6D09FFD7" w:rsidR="004D519B" w:rsidRPr="005D01C5" w:rsidRDefault="004D519B" w:rsidP="00EA3BCB">
                            <w:pPr>
                              <w:pStyle w:val="TableEntry"/>
                            </w:pPr>
                            <w:r>
                              <w:t>ValueSet</w:t>
                            </w:r>
                          </w:p>
                        </w:tc>
                        <w:tc>
                          <w:tcPr>
                            <w:tcW w:w="1870" w:type="dxa"/>
                          </w:tcPr>
                          <w:p w14:paraId="1D11B724" w14:textId="79FC204F" w:rsidR="004D519B" w:rsidRPr="005D01C5" w:rsidRDefault="004D519B" w:rsidP="0040520B">
                            <w:pPr>
                              <w:pStyle w:val="TableEntry"/>
                              <w:jc w:val="center"/>
                            </w:pPr>
                            <w:r>
                              <w:t>N</w:t>
                            </w:r>
                          </w:p>
                        </w:tc>
                      </w:tr>
                      <w:tr w:rsidR="004D519B" w14:paraId="3E419BE5" w14:textId="77777777" w:rsidTr="00EA3BCB">
                        <w:trPr>
                          <w:jc w:val="center"/>
                        </w:trPr>
                        <w:tc>
                          <w:tcPr>
                            <w:tcW w:w="3170" w:type="dxa"/>
                          </w:tcPr>
                          <w:p w14:paraId="7D9F54B0" w14:textId="456F6DB9" w:rsidR="004D519B" w:rsidRDefault="004D519B" w:rsidP="00EA3BCB">
                            <w:pPr>
                              <w:pStyle w:val="TableEntry"/>
                            </w:pPr>
                            <w:r>
                              <w:t>CodeSystem</w:t>
                            </w:r>
                          </w:p>
                        </w:tc>
                        <w:tc>
                          <w:tcPr>
                            <w:tcW w:w="1870" w:type="dxa"/>
                          </w:tcPr>
                          <w:p w14:paraId="6480DA3F" w14:textId="18462909" w:rsidR="004D519B" w:rsidRDefault="004D519B" w:rsidP="0040520B">
                            <w:pPr>
                              <w:pStyle w:val="TableEntry"/>
                              <w:jc w:val="center"/>
                            </w:pPr>
                            <w:r>
                              <w:t>N</w:t>
                            </w:r>
                          </w:p>
                        </w:tc>
                      </w:tr>
                      <w:tr w:rsidR="004D519B" w14:paraId="09F66B63" w14:textId="77777777" w:rsidTr="00EA3BCB">
                        <w:trPr>
                          <w:jc w:val="center"/>
                        </w:trPr>
                        <w:tc>
                          <w:tcPr>
                            <w:tcW w:w="3170" w:type="dxa"/>
                          </w:tcPr>
                          <w:p w14:paraId="11F1ED1F" w14:textId="1CB767AD" w:rsidR="004D519B" w:rsidRPr="00AF7952" w:rsidRDefault="004D519B" w:rsidP="00EA3BCB">
                            <w:pPr>
                              <w:pStyle w:val="TableEntry"/>
                            </w:pPr>
                            <w:r>
                              <w:t>ConceptMap</w:t>
                            </w:r>
                          </w:p>
                        </w:tc>
                        <w:tc>
                          <w:tcPr>
                            <w:tcW w:w="1870" w:type="dxa"/>
                          </w:tcPr>
                          <w:p w14:paraId="09227530" w14:textId="216C9690" w:rsidR="004D519B" w:rsidRPr="00AF7952" w:rsidRDefault="004D519B" w:rsidP="0040520B">
                            <w:pPr>
                              <w:pStyle w:val="TableEntry"/>
                              <w:jc w:val="center"/>
                            </w:pPr>
                            <w:r>
                              <w:t>3</w:t>
                            </w:r>
                          </w:p>
                        </w:tc>
                      </w:tr>
                      <w:bookmarkEnd w:id="25"/>
                      <w:bookmarkEnd w:id="26"/>
                    </w:tbl>
                    <w:p w14:paraId="4D826A3D" w14:textId="77777777" w:rsidR="004D519B" w:rsidRPr="007117B8" w:rsidRDefault="004D519B" w:rsidP="00EA3BCB">
                      <w:pPr>
                        <w:pStyle w:val="BodyText"/>
                      </w:pPr>
                    </w:p>
                  </w:txbxContent>
                </v:textbox>
                <w10:anchorlock/>
              </v:shape>
            </w:pict>
          </mc:Fallback>
        </mc:AlternateContent>
      </w:r>
    </w:p>
    <w:p w14:paraId="1CF35C43" w14:textId="77777777" w:rsidR="0038470A" w:rsidRPr="00D26514" w:rsidRDefault="0038470A" w:rsidP="00EA3BCB">
      <w:pPr>
        <w:pStyle w:val="BodyText"/>
      </w:pPr>
    </w:p>
    <w:p w14:paraId="45DA992C" w14:textId="44C8A067" w:rsidR="00D721F2" w:rsidRDefault="00EB7BC8" w:rsidP="00EB7BC8">
      <w:pPr>
        <w:pStyle w:val="BodyText"/>
      </w:pPr>
      <w:r>
        <w:rPr>
          <w:iCs/>
        </w:rPr>
        <w:t>The Sharing Value</w:t>
      </w:r>
      <w:r w:rsidR="009136C6">
        <w:rPr>
          <w:iCs/>
        </w:rPr>
        <w:t>s</w:t>
      </w:r>
      <w:r>
        <w:rPr>
          <w:iCs/>
        </w:rPr>
        <w:t>ets</w:t>
      </w:r>
      <w:r w:rsidR="00D721F2">
        <w:rPr>
          <w:iCs/>
        </w:rPr>
        <w:t>, Codes and Maps</w:t>
      </w:r>
      <w:r>
        <w:rPr>
          <w:iCs/>
        </w:rPr>
        <w:t xml:space="preserve"> (SV</w:t>
      </w:r>
      <w:r w:rsidR="00D721F2">
        <w:rPr>
          <w:iCs/>
        </w:rPr>
        <w:t>CM</w:t>
      </w:r>
      <w:r>
        <w:rPr>
          <w:iCs/>
        </w:rPr>
        <w:t xml:space="preserve">) Profile </w:t>
      </w:r>
      <w:r w:rsidR="00D721F2">
        <w:rPr>
          <w:iCs/>
        </w:rPr>
        <w:t>defines</w:t>
      </w:r>
      <w:r>
        <w:rPr>
          <w:iCs/>
        </w:rPr>
        <w:t xml:space="preserve"> a </w:t>
      </w:r>
      <w:r w:rsidR="00D721F2">
        <w:rPr>
          <w:iCs/>
        </w:rPr>
        <w:t xml:space="preserve">lightweight RESTful interface </w:t>
      </w:r>
      <w:r w:rsidR="00384E94">
        <w:rPr>
          <w:iCs/>
        </w:rPr>
        <w:t>through which healthcare systems may</w:t>
      </w:r>
      <w:r w:rsidR="00D721F2">
        <w:rPr>
          <w:iCs/>
        </w:rPr>
        <w:t xml:space="preserve"> retriev</w:t>
      </w:r>
      <w:r w:rsidR="00384E94">
        <w:rPr>
          <w:iCs/>
        </w:rPr>
        <w:t>e</w:t>
      </w:r>
      <w:r w:rsidR="00D721F2">
        <w:rPr>
          <w:iCs/>
        </w:rPr>
        <w:t xml:space="preserve"> centrally managed uniform nomenclature and mappings </w:t>
      </w:r>
      <w:r w:rsidR="00384E94">
        <w:rPr>
          <w:iCs/>
        </w:rPr>
        <w:t xml:space="preserve">between code systems </w:t>
      </w:r>
      <w:r w:rsidR="00D721F2">
        <w:rPr>
          <w:iCs/>
        </w:rPr>
        <w:t xml:space="preserve">based on the HL7 </w:t>
      </w:r>
      <w:r w:rsidR="00D721F2">
        <w:t>healthcare interoperability resources (</w:t>
      </w:r>
      <w:r w:rsidR="00D721F2" w:rsidRPr="005E7AA0">
        <w:t>FHIR</w:t>
      </w:r>
      <w:r w:rsidR="00D721F2">
        <w:t>) specification.</w:t>
      </w:r>
    </w:p>
    <w:p w14:paraId="1D1D6577" w14:textId="4D3126AE" w:rsidR="00D721F2" w:rsidRDefault="00D721F2" w:rsidP="00EB7BC8">
      <w:pPr>
        <w:pStyle w:val="BodyText"/>
        <w:rPr>
          <w:iCs/>
        </w:rPr>
      </w:pPr>
      <w:r>
        <w:t xml:space="preserve">The SVCM Profile </w:t>
      </w:r>
      <w:del w:id="32" w:author="Lynn Felhofer" w:date="2020-02-17T20:59:00Z">
        <w:r w:rsidDel="004D519B">
          <w:delText>is an update to</w:delText>
        </w:r>
      </w:del>
      <w:ins w:id="33" w:author="Lynn Felhofer" w:date="2020-02-17T20:59:00Z">
        <w:r w:rsidR="004D519B">
          <w:t>leverages</w:t>
        </w:r>
      </w:ins>
      <w:r>
        <w:t xml:space="preserve"> the</w:t>
      </w:r>
      <w:r w:rsidR="009632A5">
        <w:t xml:space="preserve"> IHE</w:t>
      </w:r>
      <w:r>
        <w:t xml:space="preserve"> </w:t>
      </w:r>
      <w:r w:rsidR="009632A5">
        <w:t>ITI</w:t>
      </w:r>
      <w:r w:rsidR="009969FE">
        <w:t xml:space="preserve"> Sharing Value Sets</w:t>
      </w:r>
      <w:r w:rsidR="009632A5">
        <w:t xml:space="preserve"> </w:t>
      </w:r>
      <w:r w:rsidR="009969FE">
        <w:t>(</w:t>
      </w:r>
      <w:r>
        <w:t>SVS</w:t>
      </w:r>
      <w:r w:rsidR="009969FE">
        <w:t>)</w:t>
      </w:r>
      <w:r>
        <w:t xml:space="preserve"> and </w:t>
      </w:r>
      <w:r w:rsidR="009632A5" w:rsidRPr="009632A5">
        <w:t>IHE Patient Care Coordination</w:t>
      </w:r>
      <w:r w:rsidR="009632A5">
        <w:t xml:space="preserve"> Concept Mapping (</w:t>
      </w:r>
      <w:r>
        <w:t>CMAP</w:t>
      </w:r>
      <w:r w:rsidR="009632A5">
        <w:t>)</w:t>
      </w:r>
      <w:r>
        <w:t xml:space="preserve"> </w:t>
      </w:r>
      <w:r w:rsidR="009632A5">
        <w:t>P</w:t>
      </w:r>
      <w:r>
        <w:t>rofiles</w:t>
      </w:r>
      <w:r w:rsidR="009632A5">
        <w:rPr>
          <w:rStyle w:val="FootnoteReference"/>
        </w:rPr>
        <w:footnoteReference w:id="2"/>
      </w:r>
      <w:r>
        <w:t xml:space="preserve">, combining the functionalities of each and simplifying for a lighter weight, mobile-compatible </w:t>
      </w:r>
      <w:r w:rsidR="00384E94">
        <w:t>transport and messaging format.</w:t>
      </w:r>
      <w:r w:rsidR="00384E94">
        <w:rPr>
          <w:iCs/>
        </w:rPr>
        <w:t xml:space="preserve"> This profile leverages HTTP transport, the JavaScript Object Notation (JSON), Simple-XML, </w:t>
      </w:r>
      <w:r w:rsidR="00384E94">
        <w:rPr>
          <w:iCs/>
        </w:rPr>
        <w:lastRenderedPageBreak/>
        <w:t xml:space="preserve">and Representational State Transfer (REST). The payload format is defined by the HL7 FHIR </w:t>
      </w:r>
      <w:del w:id="34" w:author="Lynn Felhofer" w:date="2020-02-17T21:00:00Z">
        <w:r w:rsidR="00384E94" w:rsidDel="004D519B">
          <w:rPr>
            <w:iCs/>
          </w:rPr>
          <w:delText xml:space="preserve">draft </w:delText>
        </w:r>
      </w:del>
      <w:r w:rsidR="00384E94">
        <w:rPr>
          <w:iCs/>
        </w:rPr>
        <w:t>standard.</w:t>
      </w:r>
    </w:p>
    <w:p w14:paraId="158FEF6D" w14:textId="7EEE769C" w:rsidR="00384E94" w:rsidRDefault="00384E94" w:rsidP="00EB7BC8">
      <w:pPr>
        <w:pStyle w:val="BodyText"/>
        <w:rPr>
          <w:iCs/>
        </w:rPr>
      </w:pPr>
      <w:r>
        <w:rPr>
          <w:iCs/>
        </w:rPr>
        <w:t>Using these patterns, the SVCM Profile provides a FHIR-based approach to sharing value sets, code systems, and concept maps</w:t>
      </w:r>
      <w:r w:rsidR="009969FE">
        <w:rPr>
          <w:iCs/>
        </w:rPr>
        <w:t>, which is</w:t>
      </w:r>
      <w:r>
        <w:rPr>
          <w:iCs/>
        </w:rPr>
        <w:t xml:space="preserve"> suitable for mobile and lightweight browser applications.</w:t>
      </w:r>
    </w:p>
    <w:p w14:paraId="7346E4D9" w14:textId="4253FEC5" w:rsidR="000634E8" w:rsidRDefault="000634E8" w:rsidP="00EB7BC8">
      <w:pPr>
        <w:pStyle w:val="BodyText"/>
        <w:rPr>
          <w:iCs/>
        </w:rPr>
      </w:pPr>
      <w:r>
        <w:rPr>
          <w:iCs/>
        </w:rPr>
        <w:t xml:space="preserve">This supplement is intended to be fully compliant with the HL7 FHIR specification, providing only use-case driven constraints to aid with interoperability and making it easier for implementers to benefit from the robust ecosystem of tools </w:t>
      </w:r>
      <w:r w:rsidR="0038508C">
        <w:rPr>
          <w:iCs/>
        </w:rPr>
        <w:t>available</w:t>
      </w:r>
      <w:r>
        <w:rPr>
          <w:iCs/>
        </w:rPr>
        <w:t xml:space="preserve"> for HL7 FHIR.</w:t>
      </w:r>
    </w:p>
    <w:p w14:paraId="73628766" w14:textId="0EE5FF4C" w:rsidR="000634E8" w:rsidRDefault="000634E8" w:rsidP="00EB7BC8">
      <w:pPr>
        <w:pStyle w:val="BodyText"/>
        <w:rPr>
          <w:iCs/>
        </w:rPr>
      </w:pPr>
      <w:r>
        <w:rPr>
          <w:iCs/>
        </w:rPr>
        <w:t xml:space="preserve">Currently, the HL7 FHIR standard components used in this profile </w:t>
      </w:r>
      <w:r w:rsidR="0038508C">
        <w:rPr>
          <w:iCs/>
        </w:rPr>
        <w:t xml:space="preserve">(CodeSystem and ValueSet) </w:t>
      </w:r>
      <w:r>
        <w:rPr>
          <w:iCs/>
        </w:rPr>
        <w:t>are at Normative state, with the exception of the FHIR ConceptMap resource, which is not expected to be revised in a manner that would substantively impact this profile.</w:t>
      </w:r>
    </w:p>
    <w:p w14:paraId="2203D581" w14:textId="77777777" w:rsidR="00D027C3" w:rsidRPr="005E7AA0" w:rsidRDefault="00D027C3" w:rsidP="00D027C3">
      <w:pPr>
        <w:pStyle w:val="BodyText"/>
        <w:keepNext/>
        <w:rPr>
          <w:b/>
        </w:rPr>
      </w:pPr>
      <w:r w:rsidRPr="005E7AA0">
        <w:rPr>
          <w:b/>
        </w:rPr>
        <w:t>Difference</w:t>
      </w:r>
      <w:r>
        <w:rPr>
          <w:b/>
        </w:rPr>
        <w:t>s</w:t>
      </w:r>
      <w:r w:rsidRPr="005E7AA0">
        <w:rPr>
          <w:b/>
        </w:rPr>
        <w:t xml:space="preserve"> from existing </w:t>
      </w:r>
      <w:r>
        <w:rPr>
          <w:b/>
        </w:rPr>
        <w:t>SVS and CMAP Profiles</w:t>
      </w:r>
    </w:p>
    <w:p w14:paraId="082268F8" w14:textId="77777777" w:rsidR="00D027C3" w:rsidRDefault="00D027C3" w:rsidP="00D027C3">
      <w:pPr>
        <w:pStyle w:val="NormalWeb"/>
      </w:pPr>
      <w:r w:rsidRPr="005E7AA0">
        <w:t xml:space="preserve">The </w:t>
      </w:r>
      <w:r>
        <w:t>SVCM Profile</w:t>
      </w:r>
      <w:r w:rsidRPr="005E7AA0">
        <w:t xml:space="preserve"> provide</w:t>
      </w:r>
      <w:r>
        <w:t>s</w:t>
      </w:r>
      <w:r w:rsidRPr="005E7AA0">
        <w:t xml:space="preserve"> an alternative for the exchange and management of the metadata required for</w:t>
      </w:r>
      <w:r>
        <w:t xml:space="preserve"> sharing data</w:t>
      </w:r>
      <w:r w:rsidRPr="005E7AA0">
        <w:t xml:space="preserve"> </w:t>
      </w:r>
      <w:r>
        <w:t xml:space="preserve">and replaces the use of HL7 </w:t>
      </w:r>
      <w:r w:rsidRPr="00B247AB">
        <w:t>Common Terminology Services</w:t>
      </w:r>
      <w:r>
        <w:t xml:space="preserve"> (CTS) and </w:t>
      </w:r>
      <w:r w:rsidRPr="00B247AB">
        <w:t>Common Terminology Services 2 (CTS 2)</w:t>
      </w:r>
      <w:r>
        <w:t xml:space="preserve"> </w:t>
      </w:r>
      <w:r w:rsidRPr="005E7AA0">
        <w:t xml:space="preserve">with HL7 </w:t>
      </w:r>
      <w:r>
        <w:t xml:space="preserve">FHIR. </w:t>
      </w:r>
    </w:p>
    <w:p w14:paraId="2B21A0ED" w14:textId="77777777" w:rsidR="00D027C3" w:rsidRDefault="00D027C3" w:rsidP="00D027C3">
      <w:pPr>
        <w:pStyle w:val="BodyText"/>
      </w:pPr>
      <w:r>
        <w:t xml:space="preserve">SVCM will </w:t>
      </w:r>
      <w:r w:rsidRPr="00AE63DC">
        <w:t xml:space="preserve">create an easily referenceable resource for profiles to use the </w:t>
      </w:r>
      <w:r>
        <w:t xml:space="preserve">Terminology </w:t>
      </w:r>
      <w:r w:rsidRPr="00AE63DC">
        <w:t>Service in their workflows. It would lead to better overall standardization of those profiles and save future profile authors and editors from redefining how to interact with the Terminology Service across various use cases.</w:t>
      </w:r>
    </w:p>
    <w:p w14:paraId="44276BBB" w14:textId="50E4E1A0" w:rsidR="00D027C3" w:rsidRDefault="00D027C3" w:rsidP="00D027C3">
      <w:pPr>
        <w:pStyle w:val="BodyText"/>
      </w:pPr>
      <w:r>
        <w:t xml:space="preserve">A single Terminology Repository can be accessed by many Terminology Consumers, establishing a domain of consistent and uniform set of nomenclatures. It supports automated loading of </w:t>
      </w:r>
      <w:r w:rsidR="00B86341">
        <w:t>v</w:t>
      </w:r>
      <w:r>
        <w:t xml:space="preserve">alue </w:t>
      </w:r>
      <w:r w:rsidR="00B86341">
        <w:t>s</w:t>
      </w:r>
      <w:r>
        <w:t xml:space="preserve">ets by Terminology Consumers, reducing the burden of manual configuration. This profile describes three transactions for retrieving </w:t>
      </w:r>
      <w:r w:rsidR="00B86341">
        <w:t>v</w:t>
      </w:r>
      <w:r>
        <w:t xml:space="preserve">alue </w:t>
      </w:r>
      <w:r w:rsidR="00B86341">
        <w:t>s</w:t>
      </w:r>
      <w:r>
        <w:t>ets from a Terminology Repository by a Terminology Consumer.</w:t>
      </w:r>
    </w:p>
    <w:p w14:paraId="287FBB5C" w14:textId="5EA296A6" w:rsidR="00D027C3" w:rsidRPr="00D027C3" w:rsidRDefault="00D027C3" w:rsidP="006159EA">
      <w:pPr>
        <w:pStyle w:val="ListBullet2"/>
        <w:numPr>
          <w:ilvl w:val="0"/>
          <w:numId w:val="0"/>
        </w:numPr>
      </w:pPr>
      <w:r>
        <w:t xml:space="preserve">A single value set can be retrieved based on a </w:t>
      </w:r>
      <w:r w:rsidRPr="00D952AE">
        <w:t>Value Set Un</w:t>
      </w:r>
      <w:r>
        <w:t>iq</w:t>
      </w:r>
      <w:r w:rsidRPr="00D952AE">
        <w:t>ue ID</w:t>
      </w:r>
      <w:r>
        <w:t>. This is aimed at meeting the needs of systems that are pre-configured to use specific value sets. These systems may be medical devices with strictly controlled functions that should not be modified without careful review. This transaction does not include metadata content and provides just the value set concept list as uniquely identified in the request.</w:t>
      </w:r>
    </w:p>
    <w:p w14:paraId="28F8139D" w14:textId="7779C61C" w:rsidR="00D721F2" w:rsidRPr="00ED7CDA" w:rsidRDefault="00D721F2" w:rsidP="00D721F2">
      <w:pPr>
        <w:pStyle w:val="Heading2"/>
        <w:numPr>
          <w:ilvl w:val="0"/>
          <w:numId w:val="0"/>
        </w:numPr>
        <w:ind w:left="576" w:hanging="576"/>
      </w:pPr>
      <w:bookmarkStart w:id="35" w:name="_Toc32832020"/>
      <w:r>
        <w:t>Open Issues and Questions</w:t>
      </w:r>
      <w:bookmarkEnd w:id="35"/>
    </w:p>
    <w:p w14:paraId="38266FFB" w14:textId="3556988A" w:rsidR="00310D96" w:rsidRPr="00D105A4" w:rsidRDefault="006911B4" w:rsidP="00D105A4">
      <w:pPr>
        <w:pStyle w:val="AuthorInstructions"/>
        <w:numPr>
          <w:ilvl w:val="0"/>
          <w:numId w:val="33"/>
        </w:numPr>
        <w:rPr>
          <w:i w:val="0"/>
          <w:iCs/>
        </w:rPr>
      </w:pPr>
      <w:r>
        <w:rPr>
          <w:i w:val="0"/>
          <w:iCs/>
        </w:rPr>
        <w:t>Combine discovery use case for Code</w:t>
      </w:r>
      <w:r w:rsidR="00891B81">
        <w:rPr>
          <w:i w:val="0"/>
          <w:iCs/>
        </w:rPr>
        <w:t xml:space="preserve"> </w:t>
      </w:r>
      <w:r>
        <w:rPr>
          <w:i w:val="0"/>
          <w:iCs/>
        </w:rPr>
        <w:t>System, Value</w:t>
      </w:r>
      <w:r w:rsidR="00891B81">
        <w:rPr>
          <w:i w:val="0"/>
          <w:iCs/>
        </w:rPr>
        <w:t xml:space="preserve"> </w:t>
      </w:r>
      <w:r>
        <w:rPr>
          <w:i w:val="0"/>
          <w:iCs/>
        </w:rPr>
        <w:t>Set and Concept</w:t>
      </w:r>
      <w:r w:rsidR="00891B81">
        <w:rPr>
          <w:i w:val="0"/>
          <w:iCs/>
        </w:rPr>
        <w:t xml:space="preserve"> </w:t>
      </w:r>
      <w:r>
        <w:rPr>
          <w:i w:val="0"/>
          <w:iCs/>
        </w:rPr>
        <w:t>Map into one or separate out Concept</w:t>
      </w:r>
      <w:r w:rsidR="00891B81">
        <w:rPr>
          <w:i w:val="0"/>
          <w:iCs/>
        </w:rPr>
        <w:t xml:space="preserve"> </w:t>
      </w:r>
      <w:r>
        <w:rPr>
          <w:i w:val="0"/>
          <w:iCs/>
        </w:rPr>
        <w:t>Map discovery as its own use case</w:t>
      </w:r>
      <w:r w:rsidR="001C2FA8" w:rsidRPr="00D105A4">
        <w:rPr>
          <w:i w:val="0"/>
          <w:iCs/>
        </w:rPr>
        <w:t>?</w:t>
      </w:r>
    </w:p>
    <w:p w14:paraId="7404F73C" w14:textId="120D9E3E" w:rsidR="00D105A4" w:rsidRDefault="00E900BC" w:rsidP="0040520B">
      <w:pPr>
        <w:pStyle w:val="AuthorInstructions"/>
        <w:numPr>
          <w:ilvl w:val="0"/>
          <w:numId w:val="33"/>
        </w:numPr>
        <w:rPr>
          <w:i w:val="0"/>
          <w:iCs/>
        </w:rPr>
      </w:pPr>
      <w:r>
        <w:rPr>
          <w:i w:val="0"/>
          <w:iCs/>
        </w:rPr>
        <w:t xml:space="preserve">Confirm </w:t>
      </w:r>
      <w:r w:rsidR="00AF7952">
        <w:rPr>
          <w:i w:val="0"/>
          <w:iCs/>
        </w:rPr>
        <w:t xml:space="preserve">title </w:t>
      </w:r>
      <w:r w:rsidR="00D721F2">
        <w:rPr>
          <w:i w:val="0"/>
          <w:iCs/>
        </w:rPr>
        <w:t>for</w:t>
      </w:r>
      <w:r w:rsidR="00AF7952">
        <w:rPr>
          <w:i w:val="0"/>
          <w:iCs/>
        </w:rPr>
        <w:t xml:space="preserve"> the </w:t>
      </w:r>
      <w:r w:rsidR="00D105A4">
        <w:rPr>
          <w:i w:val="0"/>
          <w:iCs/>
        </w:rPr>
        <w:t xml:space="preserve">merged </w:t>
      </w:r>
      <w:r>
        <w:rPr>
          <w:i w:val="0"/>
          <w:iCs/>
        </w:rPr>
        <w:t>SVS</w:t>
      </w:r>
      <w:r w:rsidR="00D105A4">
        <w:rPr>
          <w:i w:val="0"/>
          <w:iCs/>
        </w:rPr>
        <w:t xml:space="preserve"> and </w:t>
      </w:r>
      <w:r w:rsidR="00AF7952">
        <w:rPr>
          <w:i w:val="0"/>
          <w:iCs/>
        </w:rPr>
        <w:t xml:space="preserve">updated </w:t>
      </w:r>
      <w:r w:rsidR="00D105A4">
        <w:rPr>
          <w:i w:val="0"/>
          <w:iCs/>
        </w:rPr>
        <w:t>CMAP profiles</w:t>
      </w:r>
      <w:r w:rsidR="006911B4">
        <w:rPr>
          <w:i w:val="0"/>
          <w:iCs/>
        </w:rPr>
        <w:t xml:space="preserve"> – SVCM?</w:t>
      </w:r>
      <w:r w:rsidR="00212DD4">
        <w:rPr>
          <w:i w:val="0"/>
          <w:iCs/>
        </w:rPr>
        <w:t xml:space="preserve"> </w:t>
      </w:r>
    </w:p>
    <w:p w14:paraId="2FC5F5C8" w14:textId="26DB5CCA" w:rsidR="00AD1E6A" w:rsidRDefault="00E25F15">
      <w:pPr>
        <w:pStyle w:val="AuthorInstructions"/>
        <w:numPr>
          <w:ilvl w:val="0"/>
          <w:numId w:val="33"/>
        </w:numPr>
        <w:rPr>
          <w:i w:val="0"/>
        </w:rPr>
      </w:pPr>
      <w:r>
        <w:rPr>
          <w:i w:val="0"/>
        </w:rPr>
        <w:t xml:space="preserve">Need decision on how/whether to incorporate </w:t>
      </w:r>
      <w:r w:rsidRPr="00AF7952">
        <w:rPr>
          <w:i w:val="0"/>
        </w:rPr>
        <w:t>Clinical Mapping (CMAP) Actor Options</w:t>
      </w:r>
    </w:p>
    <w:p w14:paraId="76C586B3" w14:textId="5C46A3DA" w:rsidR="00791FBE" w:rsidRPr="00847EBC" w:rsidRDefault="004F3E38">
      <w:pPr>
        <w:pStyle w:val="AuthorInstructions"/>
        <w:numPr>
          <w:ilvl w:val="0"/>
          <w:numId w:val="33"/>
        </w:numPr>
        <w:rPr>
          <w:i w:val="0"/>
        </w:rPr>
      </w:pPr>
      <w:r>
        <w:rPr>
          <w:i w:val="0"/>
        </w:rPr>
        <w:t xml:space="preserve">Are there concepts </w:t>
      </w:r>
      <w:r w:rsidR="00C836FB">
        <w:rPr>
          <w:i w:val="0"/>
        </w:rPr>
        <w:t xml:space="preserve">or descriptions </w:t>
      </w:r>
      <w:r>
        <w:rPr>
          <w:i w:val="0"/>
        </w:rPr>
        <w:t>included</w:t>
      </w:r>
      <w:r w:rsidR="00212DD4">
        <w:rPr>
          <w:i w:val="0"/>
        </w:rPr>
        <w:t xml:space="preserve"> in X.4</w:t>
      </w:r>
      <w:r>
        <w:rPr>
          <w:i w:val="0"/>
        </w:rPr>
        <w:t xml:space="preserve"> that are </w:t>
      </w:r>
      <w:r w:rsidR="00C836FB">
        <w:rPr>
          <w:i w:val="0"/>
        </w:rPr>
        <w:t>un</w:t>
      </w:r>
      <w:r>
        <w:rPr>
          <w:i w:val="0"/>
        </w:rPr>
        <w:t xml:space="preserve">necessary for </w:t>
      </w:r>
      <w:r w:rsidR="001D48EA">
        <w:rPr>
          <w:i w:val="0"/>
        </w:rPr>
        <w:t xml:space="preserve">the purposes of </w:t>
      </w:r>
      <w:r>
        <w:rPr>
          <w:i w:val="0"/>
        </w:rPr>
        <w:t xml:space="preserve">this profile? </w:t>
      </w:r>
    </w:p>
    <w:p w14:paraId="294D049B" w14:textId="77777777" w:rsidR="00CF283F" w:rsidRPr="00D26514" w:rsidRDefault="00CF283F" w:rsidP="008616CB">
      <w:pPr>
        <w:pStyle w:val="Heading2"/>
        <w:numPr>
          <w:ilvl w:val="0"/>
          <w:numId w:val="0"/>
        </w:numPr>
        <w:rPr>
          <w:noProof w:val="0"/>
        </w:rPr>
      </w:pPr>
      <w:bookmarkStart w:id="36" w:name="_Toc345074642"/>
      <w:bookmarkStart w:id="37" w:name="_Toc32832021"/>
      <w:bookmarkStart w:id="38" w:name="_Toc473170357"/>
      <w:bookmarkStart w:id="39" w:name="_Toc504625754"/>
      <w:r w:rsidRPr="00D26514">
        <w:rPr>
          <w:noProof w:val="0"/>
        </w:rPr>
        <w:lastRenderedPageBreak/>
        <w:t>Closed Issues</w:t>
      </w:r>
      <w:bookmarkEnd w:id="36"/>
      <w:bookmarkEnd w:id="37"/>
    </w:p>
    <w:p w14:paraId="15C3204D" w14:textId="4A05D274" w:rsidR="00CF283F" w:rsidRPr="00AF7952" w:rsidRDefault="00D105A4" w:rsidP="0040520B">
      <w:pPr>
        <w:pStyle w:val="BodyText"/>
        <w:numPr>
          <w:ilvl w:val="0"/>
          <w:numId w:val="34"/>
        </w:numPr>
      </w:pPr>
      <w:r w:rsidRPr="00AF7952">
        <w:t>For the validate and translate concept map, is an additional actor needed? (that can be drawn from existing actors in other profiles) Simplified actors to “</w:t>
      </w:r>
      <w:r w:rsidR="006911B4">
        <w:t xml:space="preserve">Terminology </w:t>
      </w:r>
      <w:r w:rsidRPr="00AF7952">
        <w:t>Repository” and “</w:t>
      </w:r>
      <w:r w:rsidR="006911B4">
        <w:t xml:space="preserve">Terminology </w:t>
      </w:r>
      <w:r w:rsidRPr="00AF7952">
        <w:t>Consumer</w:t>
      </w:r>
      <w:r w:rsidR="009969FE">
        <w:t>.</w:t>
      </w:r>
      <w:r w:rsidRPr="00AF7952">
        <w:t>”</w:t>
      </w:r>
    </w:p>
    <w:p w14:paraId="2AA46EF7" w14:textId="531E058C" w:rsidR="00D105A4" w:rsidRDefault="00D105A4" w:rsidP="00D105A4">
      <w:pPr>
        <w:pStyle w:val="AuthorInstructions"/>
        <w:numPr>
          <w:ilvl w:val="0"/>
          <w:numId w:val="34"/>
        </w:numPr>
        <w:rPr>
          <w:i w:val="0"/>
          <w:iCs/>
        </w:rPr>
      </w:pPr>
      <w:r>
        <w:rPr>
          <w:i w:val="0"/>
          <w:iCs/>
        </w:rPr>
        <w:t>Use of the Clinical Mapping Profile (CMAP). Decision made to merge the updated FHIR-enabled SVS and CMAP profiles into one here.</w:t>
      </w:r>
    </w:p>
    <w:p w14:paraId="41C7A46D" w14:textId="649722B6" w:rsidR="00F21201" w:rsidRDefault="001D48EA" w:rsidP="00D105A4">
      <w:pPr>
        <w:pStyle w:val="AuthorInstructions"/>
        <w:numPr>
          <w:ilvl w:val="0"/>
          <w:numId w:val="34"/>
        </w:numPr>
        <w:rPr>
          <w:i w:val="0"/>
          <w:iCs/>
        </w:rPr>
      </w:pPr>
      <w:r>
        <w:rPr>
          <w:i w:val="0"/>
          <w:iCs/>
        </w:rPr>
        <w:t xml:space="preserve">Within the document, two words are being used for “value set.” </w:t>
      </w:r>
      <w:r w:rsidR="00212DD4">
        <w:rPr>
          <w:i w:val="0"/>
          <w:iCs/>
        </w:rPr>
        <w:t>One word “valuesets” is being used in the title to simplify and avoid the use of commas in the title.</w:t>
      </w:r>
    </w:p>
    <w:p w14:paraId="279AB4E0" w14:textId="7CAFA6EC" w:rsidR="00577F16" w:rsidRDefault="00DB1B61" w:rsidP="00577F16">
      <w:pPr>
        <w:pStyle w:val="AuthorInstructions"/>
        <w:numPr>
          <w:ilvl w:val="0"/>
          <w:numId w:val="34"/>
        </w:numPr>
        <w:rPr>
          <w:i w:val="0"/>
        </w:rPr>
      </w:pPr>
      <w:r>
        <w:rPr>
          <w:i w:val="0"/>
        </w:rPr>
        <w:t>O</w:t>
      </w:r>
      <w:r w:rsidR="00577F16">
        <w:rPr>
          <w:i w:val="0"/>
        </w:rPr>
        <w:t xml:space="preserve">lder SVS language on </w:t>
      </w:r>
      <w:r>
        <w:rPr>
          <w:i w:val="0"/>
        </w:rPr>
        <w:t xml:space="preserve">the </w:t>
      </w:r>
      <w:r w:rsidR="00577F16">
        <w:rPr>
          <w:i w:val="0"/>
        </w:rPr>
        <w:t xml:space="preserve">“Retrieve multiple value sets” transaction </w:t>
      </w:r>
      <w:r>
        <w:rPr>
          <w:i w:val="0"/>
        </w:rPr>
        <w:t>on</w:t>
      </w:r>
      <w:r w:rsidR="00577F16">
        <w:rPr>
          <w:i w:val="0"/>
        </w:rPr>
        <w:t xml:space="preserve"> intensional and extensional value set definitions </w:t>
      </w:r>
      <w:r>
        <w:rPr>
          <w:i w:val="0"/>
        </w:rPr>
        <w:t>was removed</w:t>
      </w:r>
      <w:r w:rsidR="00E11DD1">
        <w:rPr>
          <w:i w:val="0"/>
        </w:rPr>
        <w:t xml:space="preserve">. </w:t>
      </w:r>
    </w:p>
    <w:p w14:paraId="53777193" w14:textId="77777777" w:rsidR="00D105A4" w:rsidRPr="00D26514" w:rsidRDefault="00D105A4" w:rsidP="00AF7952">
      <w:pPr>
        <w:pStyle w:val="BodyText"/>
      </w:pPr>
    </w:p>
    <w:p w14:paraId="126F23B3" w14:textId="09EC9996" w:rsidR="009F5CF4" w:rsidRPr="00D26514" w:rsidRDefault="00747676" w:rsidP="00BB76BC">
      <w:pPr>
        <w:pStyle w:val="Heading1"/>
        <w:numPr>
          <w:ilvl w:val="0"/>
          <w:numId w:val="0"/>
        </w:numPr>
        <w:rPr>
          <w:noProof w:val="0"/>
        </w:rPr>
      </w:pPr>
      <w:bookmarkStart w:id="40" w:name="_Toc345074643"/>
      <w:bookmarkStart w:id="41" w:name="_Toc32832022"/>
      <w:r w:rsidRPr="00D26514">
        <w:rPr>
          <w:noProof w:val="0"/>
        </w:rPr>
        <w:lastRenderedPageBreak/>
        <w:t>General Introduction</w:t>
      </w:r>
      <w:bookmarkEnd w:id="40"/>
      <w:r w:rsidR="00623829" w:rsidRPr="00D26514">
        <w:rPr>
          <w:noProof w:val="0"/>
        </w:rPr>
        <w:t xml:space="preserve"> and Shared Appendices</w:t>
      </w:r>
      <w:bookmarkEnd w:id="41"/>
    </w:p>
    <w:p w14:paraId="0208C910" w14:textId="724B478A" w:rsidR="00623829" w:rsidRPr="00D26514" w:rsidRDefault="003B7860" w:rsidP="00EA3BCB">
      <w:pPr>
        <w:pStyle w:val="BodyText"/>
      </w:pPr>
      <w:r w:rsidRPr="00D26514">
        <w:t xml:space="preserve">The </w:t>
      </w:r>
      <w:hyperlink r:id="rId21" w:anchor="GenIntro" w:history="1">
        <w:r w:rsidRPr="00D26514">
          <w:rPr>
            <w:rStyle w:val="Hyperlink"/>
          </w:rPr>
          <w:t xml:space="preserve">IHE Technical Framework General Introduction </w:t>
        </w:r>
        <w:r w:rsidR="00623829" w:rsidRPr="00D26514">
          <w:rPr>
            <w:rStyle w:val="Hyperlink"/>
          </w:rPr>
          <w:t>and Shared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42" w:name="_Toc345074644"/>
    </w:p>
    <w:p w14:paraId="7BDAB41D" w14:textId="2533999A" w:rsidR="00747676" w:rsidRPr="00D26514" w:rsidRDefault="00747676" w:rsidP="00EA3BCB">
      <w:pPr>
        <w:pStyle w:val="Heading1"/>
        <w:pageBreakBefore w:val="0"/>
        <w:numPr>
          <w:ilvl w:val="0"/>
          <w:numId w:val="0"/>
        </w:numPr>
        <w:rPr>
          <w:noProof w:val="0"/>
        </w:rPr>
      </w:pPr>
      <w:bookmarkStart w:id="43" w:name="_Toc32832023"/>
      <w:r w:rsidRPr="00D26514">
        <w:rPr>
          <w:noProof w:val="0"/>
        </w:rPr>
        <w:t xml:space="preserve">Appendix A </w:t>
      </w:r>
      <w:bookmarkStart w:id="44" w:name="OLE_LINK1"/>
      <w:bookmarkStart w:id="45" w:name="OLE_LINK2"/>
      <w:r w:rsidR="00883B13" w:rsidRPr="00D26514">
        <w:rPr>
          <w:noProof w:val="0"/>
        </w:rPr>
        <w:t>–</w:t>
      </w:r>
      <w:bookmarkEnd w:id="44"/>
      <w:bookmarkEnd w:id="45"/>
      <w:r w:rsidRPr="00D26514">
        <w:rPr>
          <w:noProof w:val="0"/>
        </w:rPr>
        <w:t xml:space="preserve"> Actor Summary Definitions</w:t>
      </w:r>
      <w:bookmarkEnd w:id="42"/>
      <w:bookmarkEnd w:id="43"/>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065DA22F" w14:textId="114BF219" w:rsidR="00747676" w:rsidRPr="00D26514" w:rsidRDefault="00747676" w:rsidP="00747676">
      <w:pPr>
        <w:pStyle w:val="AuthorInstructions"/>
      </w:pPr>
      <w:bookmarkStart w:id="46" w:name="OLE_LINK14"/>
      <w:bookmarkStart w:id="47" w:name="OLE_LINK17"/>
      <w:r w:rsidRPr="00D26514">
        <w:t xml:space="preserve">&lt;Add any </w:t>
      </w:r>
      <w:bookmarkEnd w:id="46"/>
      <w:bookmarkEnd w:id="47"/>
      <w:r w:rsidRPr="00D26514">
        <w:t xml:space="preserve">actor definitions for </w:t>
      </w:r>
      <w:r w:rsidRPr="00EA3BCB">
        <w:rPr>
          <w:b/>
          <w:highlight w:val="yellow"/>
        </w:rPr>
        <w:t>new actors</w:t>
      </w:r>
      <w:r w:rsidRPr="00D26514">
        <w:t xml:space="preserve"> defined specifically for this profile. These will be added to the IHE TF General Introdu</w:t>
      </w:r>
      <w:r w:rsidR="003B70A2" w:rsidRPr="00D26514">
        <w:t>ction</w:t>
      </w:r>
      <w:r w:rsidR="00814F76" w:rsidRPr="00D26514">
        <w:t xml:space="preserve"> Appendix A</w:t>
      </w:r>
      <w:r w:rsidR="002C5D62" w:rsidRPr="00D26514">
        <w:t xml:space="preserve"> after publication for trial implementation.</w:t>
      </w:r>
      <w:r w:rsidR="00814F76" w:rsidRPr="00D26514">
        <w:t>.</w:t>
      </w:r>
      <w:r w:rsidR="00F3372D" w:rsidRPr="00D26514">
        <w:t xml:space="preserve"> Verify that any actors added here are not already contained in the </w:t>
      </w:r>
      <w:hyperlink r:id="rId22" w:anchor="GenIntro" w:history="1">
        <w:r w:rsidR="00F3372D" w:rsidRPr="00D26514">
          <w:rPr>
            <w:rStyle w:val="Hyperlink"/>
          </w:rPr>
          <w:t>IHE General Introduction Appendix A</w:t>
        </w:r>
      </w:hyperlink>
      <w:r w:rsidR="00F3372D" w:rsidRPr="00D26514">
        <w:t>.</w:t>
      </w:r>
      <w:r w:rsidRPr="00D26514">
        <w:t>&gt;</w:t>
      </w:r>
    </w:p>
    <w:p w14:paraId="2CCB2FE3" w14:textId="77777777" w:rsidR="007962BA" w:rsidRPr="00D26514" w:rsidRDefault="007962BA"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6839130D" w14:textId="77777777" w:rsidTr="00EA3BCB">
        <w:trPr>
          <w:cantSplit/>
          <w:tblHeader/>
          <w:jc w:val="center"/>
        </w:trPr>
        <w:tc>
          <w:tcPr>
            <w:tcW w:w="3078" w:type="dxa"/>
            <w:shd w:val="clear" w:color="auto" w:fill="D9D9D9"/>
          </w:tcPr>
          <w:p w14:paraId="5FA8737C" w14:textId="5975C259" w:rsidR="00747676" w:rsidRPr="00D26514" w:rsidRDefault="00747676" w:rsidP="00EB71A2">
            <w:pPr>
              <w:pStyle w:val="TableEntryHeader"/>
            </w:pPr>
            <w:r w:rsidRPr="00D26514">
              <w:t>Actor</w:t>
            </w:r>
            <w:r w:rsidR="00CA4B27" w:rsidRPr="00D26514">
              <w:t xml:space="preserve"> Name</w:t>
            </w:r>
          </w:p>
        </w:tc>
        <w:tc>
          <w:tcPr>
            <w:tcW w:w="6498" w:type="dxa"/>
            <w:shd w:val="clear" w:color="auto" w:fill="D9D9D9"/>
          </w:tcPr>
          <w:p w14:paraId="5C634ACA" w14:textId="77777777" w:rsidR="00747676" w:rsidRPr="00D26514" w:rsidRDefault="00747676" w:rsidP="00EB71A2">
            <w:pPr>
              <w:pStyle w:val="TableEntryHeader"/>
            </w:pPr>
            <w:r w:rsidRPr="00D26514">
              <w:t>Definition</w:t>
            </w:r>
          </w:p>
        </w:tc>
      </w:tr>
      <w:tr w:rsidR="00747676" w:rsidRPr="00D26514" w14:paraId="272C5A0C" w14:textId="77777777" w:rsidTr="00EA3BCB">
        <w:trPr>
          <w:cantSplit/>
          <w:jc w:val="center"/>
        </w:trPr>
        <w:tc>
          <w:tcPr>
            <w:tcW w:w="3078" w:type="dxa"/>
            <w:shd w:val="clear" w:color="auto" w:fill="auto"/>
          </w:tcPr>
          <w:p w14:paraId="709CDA99" w14:textId="456069A6" w:rsidR="00747676" w:rsidRPr="00D26514" w:rsidRDefault="003442FF">
            <w:pPr>
              <w:pStyle w:val="TableEntry"/>
            </w:pPr>
            <w:r w:rsidRPr="006159EA">
              <w:rPr>
                <w:iCs/>
              </w:rPr>
              <w:t>Terminology Repository</w:t>
            </w:r>
          </w:p>
        </w:tc>
        <w:tc>
          <w:tcPr>
            <w:tcW w:w="6498" w:type="dxa"/>
            <w:shd w:val="clear" w:color="auto" w:fill="auto"/>
          </w:tcPr>
          <w:p w14:paraId="4C7B099B" w14:textId="347FCCE6" w:rsidR="00747676" w:rsidRPr="00D26514" w:rsidRDefault="003442FF" w:rsidP="00EB71A2">
            <w:pPr>
              <w:pStyle w:val="TableEntry"/>
            </w:pPr>
            <w:r>
              <w:t xml:space="preserve">Provides </w:t>
            </w:r>
            <w:r w:rsidR="00432CAB">
              <w:t>value set</w:t>
            </w:r>
            <w:r>
              <w:t xml:space="preserve">s, codes, and maps to consumers as well as expanding </w:t>
            </w:r>
            <w:r w:rsidR="00432CAB">
              <w:t>value set</w:t>
            </w:r>
            <w:r>
              <w:t>s, validating codes, and translating codes.</w:t>
            </w:r>
          </w:p>
        </w:tc>
      </w:tr>
      <w:tr w:rsidR="00747676" w:rsidRPr="00D26514" w14:paraId="29966BDA" w14:textId="77777777" w:rsidTr="00EA3BCB">
        <w:trPr>
          <w:cantSplit/>
          <w:jc w:val="center"/>
        </w:trPr>
        <w:tc>
          <w:tcPr>
            <w:tcW w:w="3078" w:type="dxa"/>
            <w:shd w:val="clear" w:color="auto" w:fill="auto"/>
          </w:tcPr>
          <w:p w14:paraId="6B8756EC" w14:textId="64D8B78B" w:rsidR="00747676" w:rsidRPr="00D26514" w:rsidRDefault="003442FF" w:rsidP="00EB71A2">
            <w:pPr>
              <w:pStyle w:val="TableEntry"/>
            </w:pPr>
            <w:r>
              <w:t>Terminology Consumer</w:t>
            </w:r>
          </w:p>
        </w:tc>
        <w:tc>
          <w:tcPr>
            <w:tcW w:w="6498" w:type="dxa"/>
            <w:shd w:val="clear" w:color="auto" w:fill="auto"/>
          </w:tcPr>
          <w:p w14:paraId="421E9066" w14:textId="2C2292B4" w:rsidR="00747676" w:rsidRPr="00D26514" w:rsidRDefault="003442FF" w:rsidP="00EB71A2">
            <w:pPr>
              <w:pStyle w:val="TableEntry"/>
            </w:pPr>
            <w:r>
              <w:t xml:space="preserve">Retrieves expanded </w:t>
            </w:r>
            <w:r w:rsidR="00432CAB">
              <w:t>value set</w:t>
            </w:r>
            <w:r>
              <w:t xml:space="preserve">s from repositories as well as validating and translating codes.  In addition can retrieve </w:t>
            </w:r>
            <w:r w:rsidR="00432CAB">
              <w:t>value set</w:t>
            </w:r>
            <w:r>
              <w:t>s, codes, and maps from the repository.</w:t>
            </w:r>
          </w:p>
        </w:tc>
      </w:tr>
    </w:tbl>
    <w:p w14:paraId="0AB45906" w14:textId="77777777" w:rsidR="008A63C9" w:rsidRPr="00D26514" w:rsidRDefault="008A63C9" w:rsidP="00EA3BCB">
      <w:pPr>
        <w:pStyle w:val="BodyText"/>
      </w:pPr>
      <w:bookmarkStart w:id="48" w:name="_Toc345074645"/>
    </w:p>
    <w:p w14:paraId="43C7F1F4" w14:textId="2993640D" w:rsidR="00747676" w:rsidRPr="00D26514" w:rsidRDefault="00747676" w:rsidP="00EA3BCB">
      <w:pPr>
        <w:pStyle w:val="Heading1"/>
        <w:pageBreakBefore w:val="0"/>
        <w:numPr>
          <w:ilvl w:val="0"/>
          <w:numId w:val="0"/>
        </w:numPr>
        <w:rPr>
          <w:noProof w:val="0"/>
        </w:rPr>
      </w:pPr>
      <w:bookmarkStart w:id="49" w:name="_Toc32832024"/>
      <w:r w:rsidRPr="00D26514">
        <w:rPr>
          <w:noProof w:val="0"/>
        </w:rPr>
        <w:t xml:space="preserve">Appendix B </w:t>
      </w:r>
      <w:r w:rsidR="00883B13" w:rsidRPr="00D26514">
        <w:rPr>
          <w:noProof w:val="0"/>
        </w:rPr>
        <w:t>–</w:t>
      </w:r>
      <w:r w:rsidRPr="00D26514">
        <w:rPr>
          <w:noProof w:val="0"/>
        </w:rPr>
        <w:t xml:space="preserve"> Transaction Summary Definitions</w:t>
      </w:r>
      <w:bookmarkEnd w:id="48"/>
      <w:bookmarkEnd w:id="49"/>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747329F7" w14:textId="33102938" w:rsidR="00747676" w:rsidRPr="00D26514" w:rsidRDefault="00747676" w:rsidP="00747676">
      <w:pPr>
        <w:pStyle w:val="AuthorInstructions"/>
      </w:pPr>
      <w:r w:rsidRPr="00D26514">
        <w:t xml:space="preserve">&lt;Add any transaction definitions for </w:t>
      </w:r>
      <w:r w:rsidRPr="00EA3BCB">
        <w:rPr>
          <w:b/>
          <w:highlight w:val="yellow"/>
        </w:rPr>
        <w:t>new transactions</w:t>
      </w:r>
      <w:r w:rsidRPr="00D26514">
        <w:t xml:space="preserve"> defined specifically for this profile. These will be added to the IHE TF General Introduction </w:t>
      </w:r>
      <w:r w:rsidR="00814F76" w:rsidRPr="00D26514">
        <w:t>Appendix B</w:t>
      </w:r>
      <w:r w:rsidR="002C5D62" w:rsidRPr="00D26514">
        <w:t xml:space="preserve"> after publication for trial implementation</w:t>
      </w:r>
      <w:r w:rsidR="003B70A2" w:rsidRPr="00D26514">
        <w:t>.</w:t>
      </w:r>
      <w:r w:rsidR="00F3372D" w:rsidRPr="00D26514">
        <w:t xml:space="preserve"> Verify that any transactions added here are not already contained in the </w:t>
      </w:r>
      <w:hyperlink r:id="rId23" w:anchor="GenIntro" w:history="1">
        <w:r w:rsidR="00F3372D" w:rsidRPr="00D26514">
          <w:rPr>
            <w:rStyle w:val="Hyperlink"/>
          </w:rPr>
          <w:t>IHE General Introduction Appendix B</w:t>
        </w:r>
      </w:hyperlink>
      <w:r w:rsidR="00F3372D" w:rsidRPr="00D26514">
        <w:t>.</w:t>
      </w:r>
      <w:r w:rsidRPr="00D26514">
        <w:t>&gt;</w:t>
      </w:r>
    </w:p>
    <w:p w14:paraId="011DEDCF" w14:textId="77777777" w:rsidR="00747676" w:rsidRPr="00D26514" w:rsidRDefault="00747676" w:rsidP="00747676">
      <w:pPr>
        <w:pStyle w:val="AuthorInstructions"/>
      </w:pPr>
    </w:p>
    <w:p w14:paraId="106D459C" w14:textId="77777777" w:rsidR="002C5D62" w:rsidRPr="00D26514" w:rsidRDefault="002C5D62" w:rsidP="002C5D62">
      <w:pPr>
        <w:pStyle w:val="AuthorInstructions"/>
      </w:pPr>
      <w:r w:rsidRPr="00D26514">
        <w:t xml:space="preserve">&lt;After determining that a suitable transaction does not already exist, please note that the “verb-noun” construction for transaction names is preferred were possible. For additional guidance, see the IHE wiki at </w:t>
      </w:r>
      <w:hyperlink r:id="rId24" w:anchor="Transactions" w:history="1">
        <w:r w:rsidRPr="00D26514">
          <w:rPr>
            <w:rStyle w:val="Hyperlink"/>
          </w:rPr>
          <w:t>http://wiki.ihe.net/index.php/IHE_Profile_Design_Principles_and_Conventions#Transactions</w:t>
        </w:r>
      </w:hyperlink>
      <w:r w:rsidRPr="00D26514">
        <w:t xml:space="preserve">. </w:t>
      </w: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3BAFF1A2" w:rsidR="00747676" w:rsidRPr="00D26514" w:rsidRDefault="00747676" w:rsidP="007117B8">
            <w:pPr>
              <w:pStyle w:val="TableEntryHeader"/>
            </w:pPr>
            <w:r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0604C15A" w:rsidR="00747676" w:rsidRPr="00EA3BCB" w:rsidRDefault="00DF0DA6">
            <w:pPr>
              <w:pStyle w:val="TableEntry"/>
              <w:rPr>
                <w:i/>
              </w:rPr>
            </w:pPr>
            <w:r>
              <w:rPr>
                <w:iCs/>
              </w:rPr>
              <w:t>Retrieve</w:t>
            </w:r>
            <w:r w:rsidR="00F723D3">
              <w:rPr>
                <w:iCs/>
              </w:rPr>
              <w:t xml:space="preserve"> </w:t>
            </w:r>
            <w:r w:rsidR="00432CAB">
              <w:rPr>
                <w:iCs/>
              </w:rPr>
              <w:t>Value Set</w:t>
            </w:r>
            <w:r w:rsidR="00F723D3">
              <w:rPr>
                <w:iCs/>
              </w:rPr>
              <w:t xml:space="preserve"> [ITI-Y1]</w:t>
            </w:r>
          </w:p>
        </w:tc>
        <w:tc>
          <w:tcPr>
            <w:tcW w:w="5148" w:type="dxa"/>
            <w:shd w:val="clear" w:color="auto" w:fill="auto"/>
          </w:tcPr>
          <w:p w14:paraId="495900DA" w14:textId="082B5D50" w:rsidR="00747676" w:rsidRPr="00D26514" w:rsidRDefault="00DF0DA6" w:rsidP="00EB71A2">
            <w:pPr>
              <w:pStyle w:val="TableEntry"/>
            </w:pPr>
            <w:r>
              <w:t>Retrieve</w:t>
            </w:r>
            <w:r w:rsidR="00F723D3">
              <w:t xml:space="preserve"> a </w:t>
            </w:r>
            <w:r w:rsidR="00B86341">
              <w:t>value set</w:t>
            </w:r>
            <w:r w:rsidR="00F723D3">
              <w:t xml:space="preserve"> definition from the Terminology Repository.</w:t>
            </w:r>
          </w:p>
        </w:tc>
      </w:tr>
      <w:tr w:rsidR="00747676" w:rsidRPr="00D26514" w14:paraId="78681129" w14:textId="77777777" w:rsidTr="00EA3BCB">
        <w:trPr>
          <w:cantSplit/>
          <w:jc w:val="center"/>
        </w:trPr>
        <w:tc>
          <w:tcPr>
            <w:tcW w:w="4428" w:type="dxa"/>
            <w:shd w:val="clear" w:color="auto" w:fill="auto"/>
          </w:tcPr>
          <w:p w14:paraId="07958330" w14:textId="4D564E2F" w:rsidR="00747676" w:rsidRPr="00D26514" w:rsidRDefault="00F723D3" w:rsidP="00EB71A2">
            <w:pPr>
              <w:pStyle w:val="TableEntry"/>
            </w:pPr>
            <w:r>
              <w:lastRenderedPageBreak/>
              <w:t>Retrieve Code System [ITI-Y2]</w:t>
            </w:r>
          </w:p>
        </w:tc>
        <w:tc>
          <w:tcPr>
            <w:tcW w:w="5148" w:type="dxa"/>
            <w:shd w:val="clear" w:color="auto" w:fill="auto"/>
          </w:tcPr>
          <w:p w14:paraId="0DD67C37" w14:textId="04BDB054" w:rsidR="00747676" w:rsidRPr="00D26514" w:rsidRDefault="00F723D3" w:rsidP="00EB71A2">
            <w:pPr>
              <w:pStyle w:val="TableEntry"/>
            </w:pPr>
            <w:r>
              <w:t>Retrieve a Code System definition from the Terminology Repository</w:t>
            </w:r>
          </w:p>
        </w:tc>
      </w:tr>
      <w:tr w:rsidR="00F723D3" w:rsidRPr="00D26514" w14:paraId="38FB28B0" w14:textId="77777777" w:rsidTr="00EA3BCB">
        <w:trPr>
          <w:cantSplit/>
          <w:jc w:val="center"/>
        </w:trPr>
        <w:tc>
          <w:tcPr>
            <w:tcW w:w="4428" w:type="dxa"/>
            <w:shd w:val="clear" w:color="auto" w:fill="auto"/>
          </w:tcPr>
          <w:p w14:paraId="7944CE07" w14:textId="2D235334" w:rsidR="00F723D3" w:rsidRDefault="00F723D3" w:rsidP="00EB71A2">
            <w:pPr>
              <w:pStyle w:val="TableEntry"/>
            </w:pPr>
            <w:r>
              <w:t>Retrieve Concept Map [ITI-Y3]</w:t>
            </w:r>
          </w:p>
        </w:tc>
        <w:tc>
          <w:tcPr>
            <w:tcW w:w="5148" w:type="dxa"/>
            <w:shd w:val="clear" w:color="auto" w:fill="auto"/>
          </w:tcPr>
          <w:p w14:paraId="5FA0DAEA" w14:textId="7D040CCE" w:rsidR="00F723D3" w:rsidRPr="00D26514" w:rsidRDefault="00F723D3" w:rsidP="00EB71A2">
            <w:pPr>
              <w:pStyle w:val="TableEntry"/>
            </w:pPr>
            <w:r>
              <w:t>Retrieve a Concept Map definition from the Terminology Repository</w:t>
            </w:r>
          </w:p>
        </w:tc>
      </w:tr>
      <w:tr w:rsidR="00F723D3" w:rsidRPr="00D26514" w14:paraId="0BA18047" w14:textId="77777777" w:rsidTr="00EA3BCB">
        <w:trPr>
          <w:cantSplit/>
          <w:jc w:val="center"/>
        </w:trPr>
        <w:tc>
          <w:tcPr>
            <w:tcW w:w="4428" w:type="dxa"/>
            <w:shd w:val="clear" w:color="auto" w:fill="auto"/>
          </w:tcPr>
          <w:p w14:paraId="44D4F43E" w14:textId="7BBE257C" w:rsidR="00F723D3" w:rsidRDefault="00F723D3" w:rsidP="00EB71A2">
            <w:pPr>
              <w:pStyle w:val="TableEntry"/>
            </w:pPr>
            <w:r>
              <w:t xml:space="preserve">Expand </w:t>
            </w:r>
            <w:r w:rsidR="00432CAB">
              <w:t>Value Set</w:t>
            </w:r>
            <w:r>
              <w:t xml:space="preserve"> [ITI-Y4]</w:t>
            </w:r>
          </w:p>
        </w:tc>
        <w:tc>
          <w:tcPr>
            <w:tcW w:w="5148" w:type="dxa"/>
            <w:shd w:val="clear" w:color="auto" w:fill="auto"/>
          </w:tcPr>
          <w:p w14:paraId="38AACDAF" w14:textId="66B38A60" w:rsidR="00F723D3" w:rsidRPr="00D26514" w:rsidRDefault="00F723D3" w:rsidP="00EB71A2">
            <w:pPr>
              <w:pStyle w:val="TableEntry"/>
            </w:pPr>
            <w:r>
              <w:t xml:space="preserve">Expand the given Valuset to retrieve the list of available concepts in the </w:t>
            </w:r>
            <w:r w:rsidR="00B86341">
              <w:t>value set</w:t>
            </w:r>
            <w:r>
              <w:t>.</w:t>
            </w:r>
          </w:p>
        </w:tc>
      </w:tr>
      <w:tr w:rsidR="00F723D3" w:rsidRPr="00D26514" w14:paraId="1A1A375E" w14:textId="77777777" w:rsidTr="00EA3BCB">
        <w:trPr>
          <w:cantSplit/>
          <w:jc w:val="center"/>
        </w:trPr>
        <w:tc>
          <w:tcPr>
            <w:tcW w:w="4428" w:type="dxa"/>
            <w:shd w:val="clear" w:color="auto" w:fill="auto"/>
          </w:tcPr>
          <w:p w14:paraId="69C9F618" w14:textId="0A619450" w:rsidR="00F723D3" w:rsidRDefault="00F723D3" w:rsidP="00EB71A2">
            <w:pPr>
              <w:pStyle w:val="TableEntry"/>
            </w:pPr>
            <w:r>
              <w:t>Lookup Concept [ITI-Y5]</w:t>
            </w:r>
          </w:p>
        </w:tc>
        <w:tc>
          <w:tcPr>
            <w:tcW w:w="5148" w:type="dxa"/>
            <w:shd w:val="clear" w:color="auto" w:fill="auto"/>
          </w:tcPr>
          <w:p w14:paraId="03F2F128" w14:textId="5F004EA2" w:rsidR="00F723D3" w:rsidRPr="00D26514" w:rsidRDefault="00F723D3" w:rsidP="00EB71A2">
            <w:pPr>
              <w:pStyle w:val="TableEntry"/>
            </w:pPr>
            <w:r>
              <w:t>Retrieve the concept details from a Code System.</w:t>
            </w:r>
          </w:p>
        </w:tc>
      </w:tr>
      <w:tr w:rsidR="00F723D3" w:rsidRPr="00D26514" w14:paraId="6860D0A3" w14:textId="77777777" w:rsidTr="00EA3BCB">
        <w:trPr>
          <w:cantSplit/>
          <w:jc w:val="center"/>
        </w:trPr>
        <w:tc>
          <w:tcPr>
            <w:tcW w:w="4428" w:type="dxa"/>
            <w:shd w:val="clear" w:color="auto" w:fill="auto"/>
          </w:tcPr>
          <w:p w14:paraId="66BBCF50" w14:textId="09399A19" w:rsidR="00F723D3" w:rsidRDefault="00F723D3" w:rsidP="00EB71A2">
            <w:pPr>
              <w:pStyle w:val="TableEntry"/>
            </w:pPr>
            <w:r>
              <w:t>Validate Code [ITI-Y6]</w:t>
            </w:r>
          </w:p>
        </w:tc>
        <w:tc>
          <w:tcPr>
            <w:tcW w:w="5148" w:type="dxa"/>
            <w:shd w:val="clear" w:color="auto" w:fill="auto"/>
          </w:tcPr>
          <w:p w14:paraId="4E0D1EBB" w14:textId="0C675365" w:rsidR="00F723D3" w:rsidRPr="00D26514" w:rsidRDefault="00F723D3" w:rsidP="00EB71A2">
            <w:pPr>
              <w:pStyle w:val="TableEntry"/>
            </w:pPr>
            <w:r>
              <w:t>Validate a code in a Code System to make sure it exists.</w:t>
            </w:r>
          </w:p>
        </w:tc>
      </w:tr>
      <w:tr w:rsidR="00F723D3" w:rsidRPr="00D26514" w14:paraId="5A43BF37" w14:textId="77777777" w:rsidTr="00EA3BCB">
        <w:trPr>
          <w:cantSplit/>
          <w:jc w:val="center"/>
        </w:trPr>
        <w:tc>
          <w:tcPr>
            <w:tcW w:w="4428" w:type="dxa"/>
            <w:shd w:val="clear" w:color="auto" w:fill="auto"/>
          </w:tcPr>
          <w:p w14:paraId="15A855AB" w14:textId="25F5815B" w:rsidR="00F723D3" w:rsidRDefault="00F723D3" w:rsidP="00EB71A2">
            <w:pPr>
              <w:pStyle w:val="TableEntry"/>
            </w:pPr>
            <w:r>
              <w:t>Translate Code [ITI-Y7]</w:t>
            </w:r>
          </w:p>
        </w:tc>
        <w:tc>
          <w:tcPr>
            <w:tcW w:w="5148" w:type="dxa"/>
            <w:shd w:val="clear" w:color="auto" w:fill="auto"/>
          </w:tcPr>
          <w:p w14:paraId="75EB2DAA" w14:textId="2FE60714" w:rsidR="00F723D3" w:rsidRPr="00D26514" w:rsidRDefault="00F723D3" w:rsidP="00EB71A2">
            <w:pPr>
              <w:pStyle w:val="TableEntry"/>
            </w:pPr>
            <w:r>
              <w:t>Translate a code from a source system into a target system and return the result.</w:t>
            </w:r>
          </w:p>
        </w:tc>
      </w:tr>
    </w:tbl>
    <w:p w14:paraId="4B67412A" w14:textId="77777777" w:rsidR="008A63C9" w:rsidRPr="00D26514" w:rsidRDefault="008A63C9" w:rsidP="00EA3BCB">
      <w:pPr>
        <w:pStyle w:val="BodyText"/>
      </w:pPr>
      <w:bookmarkStart w:id="50" w:name="_Toc345074646"/>
    </w:p>
    <w:p w14:paraId="533BB80E" w14:textId="73DA8611" w:rsidR="00747676" w:rsidRPr="00D26514" w:rsidRDefault="00747676" w:rsidP="00EA3BCB">
      <w:pPr>
        <w:pStyle w:val="Heading1"/>
        <w:pageBreakBefore w:val="0"/>
        <w:numPr>
          <w:ilvl w:val="0"/>
          <w:numId w:val="0"/>
        </w:numPr>
        <w:rPr>
          <w:noProof w:val="0"/>
        </w:rPr>
      </w:pPr>
      <w:bookmarkStart w:id="51" w:name="_Toc32832025"/>
      <w:r w:rsidRPr="00D26514">
        <w:rPr>
          <w:noProof w:val="0"/>
        </w:rPr>
        <w:t>Glossary</w:t>
      </w:r>
      <w:bookmarkEnd w:id="50"/>
      <w:bookmarkEnd w:id="51"/>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62D7FA27" w14:textId="57DD647C" w:rsidR="00747676" w:rsidRPr="00D26514" w:rsidRDefault="00747676" w:rsidP="00747676">
      <w:pPr>
        <w:pStyle w:val="AuthorInstructions"/>
      </w:pPr>
      <w:r w:rsidRPr="00D26514">
        <w:t>&lt;</w:t>
      </w:r>
      <w:r w:rsidR="00814F76" w:rsidRPr="00D26514">
        <w:t xml:space="preserve">Add </w:t>
      </w:r>
      <w:r w:rsidR="000E70CC" w:rsidRPr="00D26514">
        <w:t xml:space="preserve">any </w:t>
      </w:r>
      <w:r w:rsidR="00814F76" w:rsidRPr="00EA3BCB">
        <w:rPr>
          <w:b/>
          <w:highlight w:val="yellow"/>
        </w:rPr>
        <w:t xml:space="preserve">new </w:t>
      </w:r>
      <w:r w:rsidRPr="00EA3BCB">
        <w:rPr>
          <w:b/>
          <w:highlight w:val="yellow"/>
        </w:rPr>
        <w:t>glossary additions</w:t>
      </w:r>
      <w:r w:rsidRPr="00D26514">
        <w:t xml:space="preserve"> associated </w:t>
      </w:r>
      <w:r w:rsidR="003B70A2" w:rsidRPr="00D26514">
        <w:t>with the profile</w:t>
      </w:r>
      <w:r w:rsidR="00814F76" w:rsidRPr="00D26514">
        <w:t xml:space="preserve"> here</w:t>
      </w:r>
      <w:r w:rsidR="003B70A2" w:rsidRPr="00D26514">
        <w:t>.</w:t>
      </w:r>
      <w:r w:rsidR="00FD49A2" w:rsidRPr="00D26514">
        <w:t xml:space="preserve"> </w:t>
      </w:r>
      <w:bookmarkStart w:id="52" w:name="OLE_LINK75"/>
      <w:bookmarkStart w:id="53" w:name="OLE_LINK79"/>
      <w:r w:rsidR="00FD49A2" w:rsidRPr="00D26514">
        <w:t xml:space="preserve">Verify that </w:t>
      </w:r>
      <w:r w:rsidR="00DD20D7" w:rsidRPr="00D26514">
        <w:t xml:space="preserve">any glossary terms added here are not already contained in the </w:t>
      </w:r>
      <w:hyperlink r:id="rId25" w:anchor="GenIntro" w:history="1">
        <w:r w:rsidR="00DD20D7" w:rsidRPr="00D26514">
          <w:rPr>
            <w:rStyle w:val="Hyperlink"/>
          </w:rPr>
          <w:t>IHE Glossary</w:t>
        </w:r>
      </w:hyperlink>
      <w:r w:rsidR="00DD20D7" w:rsidRPr="00D26514">
        <w:t>.</w:t>
      </w:r>
      <w:bookmarkEnd w:id="52"/>
      <w:bookmarkEnd w:id="53"/>
      <w:r w:rsidR="00F3372D" w:rsidRPr="00D26514">
        <w:t xml:space="preserve"> Also, please review the </w:t>
      </w:r>
      <w:hyperlink r:id="rId26" w:anchor="Glossary_Rules" w:history="1">
        <w:r w:rsidR="00F3372D" w:rsidRPr="00D26514">
          <w:rPr>
            <w:rStyle w:val="Hyperlink"/>
          </w:rPr>
          <w:t>Glossary Rules</w:t>
        </w:r>
      </w:hyperlink>
      <w:r w:rsidR="00F3372D" w:rsidRPr="00D26514">
        <w:t xml:space="preserve"> for terms that should/should not be added to the </w:t>
      </w:r>
      <w:r w:rsidR="00BF4143" w:rsidRPr="00D26514">
        <w:t xml:space="preserve">IHE </w:t>
      </w:r>
      <w:r w:rsidR="00F3372D" w:rsidRPr="00D26514">
        <w:t>Glossary</w:t>
      </w:r>
      <w:r w:rsidRPr="00D26514">
        <w:t>&gt;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54" w:name="_Toc345074647"/>
    </w:p>
    <w:p w14:paraId="1699BDC7" w14:textId="77777777" w:rsidR="003C3FFB" w:rsidRPr="00D26514" w:rsidRDefault="003C3FFB" w:rsidP="00EA3BCB">
      <w:pPr>
        <w:pStyle w:val="BodyText"/>
      </w:pPr>
    </w:p>
    <w:p w14:paraId="76F7FE2C" w14:textId="77777777" w:rsidR="00CF283F" w:rsidRPr="00D26514" w:rsidRDefault="00CF283F" w:rsidP="008616CB">
      <w:pPr>
        <w:pStyle w:val="PartTitle"/>
      </w:pPr>
      <w:bookmarkStart w:id="55" w:name="_Toc32832026"/>
      <w:r w:rsidRPr="00D26514">
        <w:lastRenderedPageBreak/>
        <w:t xml:space="preserve">Volume </w:t>
      </w:r>
      <w:r w:rsidR="00B43198" w:rsidRPr="00D26514">
        <w:t>1</w:t>
      </w:r>
      <w:r w:rsidRPr="00D26514">
        <w:t xml:space="preserve"> –</w:t>
      </w:r>
      <w:r w:rsidR="003A09FE" w:rsidRPr="00D26514">
        <w:t xml:space="preserve"> </w:t>
      </w:r>
      <w:r w:rsidRPr="00D26514">
        <w:t>Profiles</w:t>
      </w:r>
      <w:bookmarkEnd w:id="54"/>
      <w:bookmarkEnd w:id="55"/>
    </w:p>
    <w:p w14:paraId="22DEE049" w14:textId="08CB960C" w:rsidR="00B55350" w:rsidRPr="0040520B" w:rsidRDefault="00B55350" w:rsidP="00C62E65">
      <w:pPr>
        <w:pStyle w:val="Heading2"/>
        <w:numPr>
          <w:ilvl w:val="0"/>
          <w:numId w:val="0"/>
        </w:numPr>
        <w:rPr>
          <w:iCs/>
          <w:noProof w:val="0"/>
        </w:rPr>
      </w:pPr>
      <w:bookmarkStart w:id="56" w:name="_Toc345074648"/>
      <w:bookmarkStart w:id="57" w:name="_Toc32832027"/>
      <w:bookmarkStart w:id="58" w:name="_Toc530206507"/>
      <w:bookmarkStart w:id="59" w:name="_Toc1388427"/>
      <w:bookmarkStart w:id="60" w:name="_Toc1388581"/>
      <w:bookmarkStart w:id="61" w:name="_Toc1456608"/>
      <w:bookmarkStart w:id="62" w:name="_Toc37034633"/>
      <w:bookmarkStart w:id="63" w:name="_Toc38846111"/>
      <w:r w:rsidRPr="0040520B">
        <w:rPr>
          <w:iCs/>
          <w:noProof w:val="0"/>
        </w:rPr>
        <w:t xml:space="preserve">Copyright </w:t>
      </w:r>
      <w:r w:rsidR="00D22DE2" w:rsidRPr="0040520B">
        <w:rPr>
          <w:iCs/>
          <w:noProof w:val="0"/>
        </w:rPr>
        <w:t>Licenses</w:t>
      </w:r>
      <w:bookmarkEnd w:id="56"/>
      <w:bookmarkEnd w:id="57"/>
    </w:p>
    <w:p w14:paraId="5B4F2590" w14:textId="234D8570" w:rsidR="00B55350" w:rsidRPr="0040520B" w:rsidRDefault="0040520B" w:rsidP="00B92EA1">
      <w:pPr>
        <w:pStyle w:val="AuthorInstructions"/>
        <w:rPr>
          <w:i w:val="0"/>
          <w:iCs/>
        </w:rPr>
      </w:pPr>
      <w:r w:rsidRPr="0040520B">
        <w:rPr>
          <w:i w:val="0"/>
          <w:iCs/>
        </w:rPr>
        <w:t>NA</w:t>
      </w:r>
    </w:p>
    <w:p w14:paraId="4E4C421B" w14:textId="77777777" w:rsidR="00F455EA" w:rsidRPr="0040520B" w:rsidRDefault="00F455EA" w:rsidP="007922ED">
      <w:pPr>
        <w:rPr>
          <w:iCs/>
        </w:rPr>
      </w:pPr>
    </w:p>
    <w:p w14:paraId="5E90E26B" w14:textId="776B4C45" w:rsidR="00F455EA" w:rsidRPr="0040520B" w:rsidRDefault="00F455EA" w:rsidP="00F455EA">
      <w:pPr>
        <w:pStyle w:val="Heading2"/>
        <w:numPr>
          <w:ilvl w:val="0"/>
          <w:numId w:val="0"/>
        </w:numPr>
        <w:rPr>
          <w:iCs/>
          <w:noProof w:val="0"/>
        </w:rPr>
      </w:pPr>
      <w:bookmarkStart w:id="64" w:name="_Toc345074649"/>
      <w:bookmarkStart w:id="65" w:name="_Toc32832028"/>
      <w:r w:rsidRPr="0040520B">
        <w:rPr>
          <w:iCs/>
          <w:noProof w:val="0"/>
        </w:rPr>
        <w:t>Domain-specific additions</w:t>
      </w:r>
      <w:bookmarkEnd w:id="64"/>
      <w:bookmarkEnd w:id="65"/>
    </w:p>
    <w:p w14:paraId="774B1030" w14:textId="494FBA7B" w:rsidR="00F455EA" w:rsidRPr="0040520B" w:rsidRDefault="0040520B" w:rsidP="00B92EA1">
      <w:pPr>
        <w:pStyle w:val="AuthorInstructions"/>
        <w:rPr>
          <w:i w:val="0"/>
          <w:iCs/>
        </w:rPr>
      </w:pPr>
      <w:r w:rsidRPr="0040520B">
        <w:rPr>
          <w:i w:val="0"/>
          <w:iCs/>
        </w:rPr>
        <w:t>NA</w:t>
      </w:r>
    </w:p>
    <w:p w14:paraId="18086760" w14:textId="27F1E30B" w:rsidR="00C52492" w:rsidRPr="0040520B" w:rsidRDefault="00C52492" w:rsidP="00EA3BCB">
      <w:pPr>
        <w:pStyle w:val="BodyText"/>
        <w:rPr>
          <w:iCs/>
        </w:rPr>
      </w:pPr>
      <w:bookmarkStart w:id="66" w:name="_Toc473170358"/>
      <w:bookmarkStart w:id="67" w:name="_Toc504625755"/>
      <w:bookmarkStart w:id="68" w:name="_Toc530206508"/>
      <w:bookmarkStart w:id="69" w:name="_Toc1388428"/>
      <w:bookmarkStart w:id="70" w:name="_Toc1388582"/>
      <w:bookmarkStart w:id="71" w:name="_Toc1456609"/>
      <w:bookmarkStart w:id="72" w:name="_Toc37034634"/>
      <w:bookmarkStart w:id="73" w:name="_Toc38846112"/>
      <w:bookmarkEnd w:id="38"/>
      <w:bookmarkEnd w:id="39"/>
      <w:bookmarkEnd w:id="58"/>
      <w:bookmarkEnd w:id="59"/>
      <w:bookmarkEnd w:id="60"/>
      <w:bookmarkEnd w:id="61"/>
      <w:bookmarkEnd w:id="62"/>
      <w:bookmarkEnd w:id="63"/>
    </w:p>
    <w:p w14:paraId="68649138" w14:textId="6FC230E9" w:rsidR="00264E1C" w:rsidRDefault="00264E1C" w:rsidP="00264E1C">
      <w:pPr>
        <w:pStyle w:val="Heading1"/>
        <w:numPr>
          <w:ilvl w:val="0"/>
          <w:numId w:val="0"/>
        </w:numPr>
        <w:rPr>
          <w:noProof w:val="0"/>
        </w:rPr>
      </w:pPr>
      <w:bookmarkStart w:id="74" w:name="_Toc13752461"/>
      <w:bookmarkStart w:id="75" w:name="_Toc488075088"/>
      <w:bookmarkStart w:id="76" w:name="_Toc488068761"/>
      <w:bookmarkStart w:id="77" w:name="_Toc488068328"/>
      <w:bookmarkStart w:id="78" w:name="_Toc487039227"/>
      <w:bookmarkStart w:id="79" w:name="_Toc269214486"/>
      <w:bookmarkStart w:id="80" w:name="_Toc237305547"/>
      <w:bookmarkStart w:id="81" w:name="_Toc237305082"/>
      <w:bookmarkStart w:id="82" w:name="_Toc206311471"/>
      <w:bookmarkStart w:id="83" w:name="_Toc199868230"/>
      <w:bookmarkStart w:id="84" w:name="_Toc32832029"/>
      <w:r>
        <w:rPr>
          <w:noProof w:val="0"/>
        </w:rPr>
        <w:lastRenderedPageBreak/>
        <w:t xml:space="preserve">X </w:t>
      </w:r>
      <w:bookmarkEnd w:id="74"/>
      <w:bookmarkEnd w:id="75"/>
      <w:bookmarkEnd w:id="76"/>
      <w:bookmarkEnd w:id="77"/>
      <w:bookmarkEnd w:id="78"/>
      <w:bookmarkEnd w:id="79"/>
      <w:bookmarkEnd w:id="80"/>
      <w:bookmarkEnd w:id="81"/>
      <w:bookmarkEnd w:id="82"/>
      <w:bookmarkEnd w:id="83"/>
      <w:r w:rsidR="006E5941">
        <w:rPr>
          <w:iCs/>
        </w:rPr>
        <w:t>Sharing Value</w:t>
      </w:r>
      <w:r w:rsidR="009136C6">
        <w:rPr>
          <w:iCs/>
        </w:rPr>
        <w:t>s</w:t>
      </w:r>
      <w:r w:rsidR="006E5941">
        <w:rPr>
          <w:iCs/>
        </w:rPr>
        <w:t>ets, Codes, and Maps (SVCM)</w:t>
      </w:r>
      <w:bookmarkEnd w:id="84"/>
    </w:p>
    <w:p w14:paraId="1AC9E9CC" w14:textId="1C3B74AB" w:rsidR="00BB0A33" w:rsidRDefault="00264E1C" w:rsidP="00264E1C">
      <w:pPr>
        <w:pStyle w:val="BodyText"/>
        <w:rPr>
          <w:iCs/>
        </w:rPr>
      </w:pPr>
      <w:r>
        <w:rPr>
          <w:iCs/>
        </w:rPr>
        <w:t>The Sharing Value</w:t>
      </w:r>
      <w:r w:rsidR="009136C6">
        <w:rPr>
          <w:iCs/>
        </w:rPr>
        <w:t>s</w:t>
      </w:r>
      <w:r>
        <w:rPr>
          <w:iCs/>
        </w:rPr>
        <w:t>ets</w:t>
      </w:r>
      <w:r w:rsidR="00BB0A33">
        <w:rPr>
          <w:iCs/>
        </w:rPr>
        <w:t>, Codes, and Maps</w:t>
      </w:r>
      <w:r>
        <w:rPr>
          <w:iCs/>
        </w:rPr>
        <w:t xml:space="preserve"> (SV</w:t>
      </w:r>
      <w:r w:rsidR="00BB0A33">
        <w:rPr>
          <w:iCs/>
        </w:rPr>
        <w:t>CM</w:t>
      </w:r>
      <w:r>
        <w:rPr>
          <w:iCs/>
        </w:rPr>
        <w:t xml:space="preserve">) Profile </w:t>
      </w:r>
      <w:r w:rsidR="00A858F8">
        <w:rPr>
          <w:iCs/>
        </w:rPr>
        <w:t>defines a lightweight RESTful interface through which healthcare systems may retrieve centrally managed uniform nomenclature and mappings between code systems</w:t>
      </w:r>
      <w:r w:rsidR="00E1132E">
        <w:rPr>
          <w:iCs/>
        </w:rPr>
        <w:t>,</w:t>
      </w:r>
      <w:r w:rsidR="00A858F8">
        <w:rPr>
          <w:iCs/>
        </w:rPr>
        <w:t xml:space="preserve"> based on the HL7</w:t>
      </w:r>
      <w:r w:rsidR="00F817B6">
        <w:rPr>
          <w:iCs/>
        </w:rPr>
        <w:t xml:space="preserve"> Fast</w:t>
      </w:r>
      <w:r w:rsidR="00A858F8">
        <w:rPr>
          <w:iCs/>
        </w:rPr>
        <w:t xml:space="preserve"> </w:t>
      </w:r>
      <w:r w:rsidR="00F817B6">
        <w:t>H</w:t>
      </w:r>
      <w:r w:rsidR="00A858F8">
        <w:t xml:space="preserve">ealthcare </w:t>
      </w:r>
      <w:r w:rsidR="00F817B6">
        <w:t>I</w:t>
      </w:r>
      <w:r w:rsidR="00A858F8">
        <w:t xml:space="preserve">nteroperability </w:t>
      </w:r>
      <w:r w:rsidR="00F817B6">
        <w:t>R</w:t>
      </w:r>
      <w:r w:rsidR="00A858F8">
        <w:t>esources (</w:t>
      </w:r>
      <w:r w:rsidR="00A858F8" w:rsidRPr="005E7AA0">
        <w:t>FHIR</w:t>
      </w:r>
      <w:r w:rsidR="00A858F8">
        <w:t>) specification.</w:t>
      </w:r>
    </w:p>
    <w:p w14:paraId="5242FE5F" w14:textId="62E4C7F0" w:rsidR="0038508C" w:rsidRDefault="00061D68" w:rsidP="00B247AB">
      <w:pPr>
        <w:pStyle w:val="BodyText"/>
        <w:rPr>
          <w:iCs/>
        </w:rPr>
      </w:pPr>
      <w:r w:rsidRPr="0092207E">
        <w:rPr>
          <w:iCs/>
        </w:rPr>
        <w:t xml:space="preserve">Terminologies stored in value sets are most useful when they are widely shared and standardized across geography and disciplines to add clarity and specificity. The IHE ITI Sharing Value Sets (SVS) profile </w:t>
      </w:r>
      <w:r w:rsidR="00A858F8">
        <w:rPr>
          <w:iCs/>
        </w:rPr>
        <w:t>addresses</w:t>
      </w:r>
      <w:r w:rsidRPr="0092207E">
        <w:rPr>
          <w:iCs/>
        </w:rPr>
        <w:t xml:space="preserve"> th</w:t>
      </w:r>
      <w:r w:rsidR="00A858F8">
        <w:rPr>
          <w:iCs/>
        </w:rPr>
        <w:t>e</w:t>
      </w:r>
      <w:r w:rsidRPr="0092207E">
        <w:rPr>
          <w:iCs/>
        </w:rPr>
        <w:t xml:space="preserve"> </w:t>
      </w:r>
      <w:r w:rsidR="00A858F8">
        <w:rPr>
          <w:iCs/>
        </w:rPr>
        <w:t xml:space="preserve">challenge of standardized distribution of </w:t>
      </w:r>
      <w:r w:rsidR="008C06C8">
        <w:rPr>
          <w:iCs/>
        </w:rPr>
        <w:t>Value Set</w:t>
      </w:r>
      <w:r w:rsidR="00A858F8">
        <w:rPr>
          <w:iCs/>
        </w:rPr>
        <w:t>s. Furthermore, the IHE PCC Clinical Mapping (CMAP) profile addresses the need to translate codes between different value sets, as is often needed when converting a device-generated observation to a reference term for use in clinical decision making or record keeping.</w:t>
      </w:r>
    </w:p>
    <w:p w14:paraId="7EAE11AF" w14:textId="7440D30A" w:rsidR="0038508C" w:rsidRDefault="00A8233D" w:rsidP="00B247AB">
      <w:pPr>
        <w:pStyle w:val="BodyText"/>
        <w:rPr>
          <w:iCs/>
        </w:rPr>
      </w:pPr>
      <w:r>
        <w:rPr>
          <w:iCs/>
        </w:rPr>
        <w:t>A</w:t>
      </w:r>
      <w:r w:rsidR="00061D68" w:rsidRPr="0092207E">
        <w:rPr>
          <w:iCs/>
        </w:rPr>
        <w:t xml:space="preserve"> FHIR-based approach to </w:t>
      </w:r>
      <w:r w:rsidR="00BF08DA">
        <w:rPr>
          <w:iCs/>
        </w:rPr>
        <w:t>s</w:t>
      </w:r>
      <w:r w:rsidR="00061D68" w:rsidRPr="0092207E">
        <w:rPr>
          <w:iCs/>
        </w:rPr>
        <w:t xml:space="preserve">haring </w:t>
      </w:r>
      <w:r w:rsidR="00BF08DA">
        <w:rPr>
          <w:iCs/>
        </w:rPr>
        <w:t>v</w:t>
      </w:r>
      <w:r w:rsidR="00061D68" w:rsidRPr="0092207E">
        <w:rPr>
          <w:iCs/>
        </w:rPr>
        <w:t xml:space="preserve">alue </w:t>
      </w:r>
      <w:r w:rsidR="00BF08DA">
        <w:rPr>
          <w:iCs/>
        </w:rPr>
        <w:t>s</w:t>
      </w:r>
      <w:r w:rsidR="00061D68" w:rsidRPr="0092207E">
        <w:rPr>
          <w:iCs/>
        </w:rPr>
        <w:t>ets</w:t>
      </w:r>
      <w:r w:rsidR="0038508C">
        <w:rPr>
          <w:iCs/>
        </w:rPr>
        <w:t xml:space="preserve"> and their underlying code systems,</w:t>
      </w:r>
      <w:r w:rsidR="00061D68" w:rsidRPr="0092207E">
        <w:rPr>
          <w:iCs/>
        </w:rPr>
        <w:t xml:space="preserve"> </w:t>
      </w:r>
      <w:r w:rsidR="00576CC5">
        <w:rPr>
          <w:iCs/>
        </w:rPr>
        <w:t xml:space="preserve">as well as </w:t>
      </w:r>
      <w:r w:rsidR="0038508C">
        <w:rPr>
          <w:iCs/>
        </w:rPr>
        <w:t xml:space="preserve">to </w:t>
      </w:r>
      <w:r w:rsidR="00A858F8">
        <w:rPr>
          <w:iCs/>
        </w:rPr>
        <w:t>using concept maps to translate codes</w:t>
      </w:r>
      <w:r>
        <w:rPr>
          <w:iCs/>
        </w:rPr>
        <w:t>,</w:t>
      </w:r>
      <w:r w:rsidR="00A858F8">
        <w:rPr>
          <w:iCs/>
        </w:rPr>
        <w:t xml:space="preserve"> </w:t>
      </w:r>
      <w:r w:rsidR="0038508C">
        <w:rPr>
          <w:iCs/>
        </w:rPr>
        <w:t>makes these functionalities more suitable for mobile and lightweight web applications</w:t>
      </w:r>
      <w:r w:rsidR="00576CC5">
        <w:rPr>
          <w:iCs/>
        </w:rPr>
        <w:t xml:space="preserve">. It also allows </w:t>
      </w:r>
      <w:r w:rsidR="0038508C">
        <w:rPr>
          <w:iCs/>
        </w:rPr>
        <w:t>implementers to benefit from the robust ecosystem of tools available for HL7 FHIR.</w:t>
      </w:r>
    </w:p>
    <w:p w14:paraId="3DAA6ACB" w14:textId="77777777" w:rsidR="0038508C" w:rsidRDefault="0038508C" w:rsidP="00B247AB">
      <w:pPr>
        <w:pStyle w:val="BodyText"/>
        <w:rPr>
          <w:iCs/>
        </w:rPr>
      </w:pPr>
    </w:p>
    <w:p w14:paraId="2C5656A4" w14:textId="59EE9D13" w:rsidR="00B247AB" w:rsidRPr="005E7AA0" w:rsidRDefault="00B247AB" w:rsidP="00B247AB">
      <w:pPr>
        <w:pStyle w:val="BodyText"/>
        <w:keepNext/>
        <w:rPr>
          <w:b/>
        </w:rPr>
      </w:pPr>
      <w:r w:rsidRPr="005E7AA0">
        <w:rPr>
          <w:b/>
        </w:rPr>
        <w:t>Difference</w:t>
      </w:r>
      <w:r>
        <w:rPr>
          <w:b/>
        </w:rPr>
        <w:t>s</w:t>
      </w:r>
      <w:r w:rsidRPr="005E7AA0">
        <w:rPr>
          <w:b/>
        </w:rPr>
        <w:t xml:space="preserve"> from existing </w:t>
      </w:r>
      <w:r>
        <w:rPr>
          <w:b/>
        </w:rPr>
        <w:t xml:space="preserve">SVS </w:t>
      </w:r>
      <w:r w:rsidR="0038508C">
        <w:rPr>
          <w:b/>
        </w:rPr>
        <w:t xml:space="preserve">and CMAP </w:t>
      </w:r>
      <w:r>
        <w:rPr>
          <w:b/>
        </w:rPr>
        <w:t>Profile</w:t>
      </w:r>
      <w:r w:rsidR="0038508C">
        <w:rPr>
          <w:b/>
        </w:rPr>
        <w:t>s</w:t>
      </w:r>
    </w:p>
    <w:p w14:paraId="0746AC78" w14:textId="07C32DCF" w:rsidR="00B247AB" w:rsidRDefault="00B247AB" w:rsidP="00B247AB">
      <w:pPr>
        <w:pStyle w:val="NormalWeb"/>
      </w:pPr>
      <w:r w:rsidRPr="005E7AA0">
        <w:t xml:space="preserve">The </w:t>
      </w:r>
      <w:r w:rsidR="00BC2480">
        <w:t>SV</w:t>
      </w:r>
      <w:r w:rsidR="00700952">
        <w:t>CM</w:t>
      </w:r>
      <w:r w:rsidR="00A2599A">
        <w:t xml:space="preserve"> Profile</w:t>
      </w:r>
      <w:r w:rsidRPr="005E7AA0">
        <w:t xml:space="preserve"> provide</w:t>
      </w:r>
      <w:r w:rsidR="00061D68">
        <w:t>s</w:t>
      </w:r>
      <w:r w:rsidRPr="005E7AA0">
        <w:t xml:space="preserve"> an alternative for the exchange and management of the metadata required for</w:t>
      </w:r>
      <w:r w:rsidR="00BF08DA">
        <w:t xml:space="preserve"> sharing data</w:t>
      </w:r>
      <w:r w:rsidRPr="005E7AA0">
        <w:t xml:space="preserve"> </w:t>
      </w:r>
      <w:r w:rsidR="00730A3A">
        <w:t xml:space="preserve">and replaces the use of </w:t>
      </w:r>
      <w:r>
        <w:t xml:space="preserve">HL7 </w:t>
      </w:r>
      <w:r w:rsidRPr="00B247AB">
        <w:t>Common Terminology Services</w:t>
      </w:r>
      <w:r>
        <w:t xml:space="preserve"> (CTS) and </w:t>
      </w:r>
      <w:r w:rsidRPr="00B247AB">
        <w:t>Common Terminology Services 2 (CTS 2)</w:t>
      </w:r>
      <w:r>
        <w:t xml:space="preserve"> </w:t>
      </w:r>
      <w:r w:rsidRPr="005E7AA0">
        <w:t xml:space="preserve">with HL7 </w:t>
      </w:r>
      <w:r w:rsidR="00730A3A">
        <w:t>FHIR</w:t>
      </w:r>
      <w:r>
        <w:t xml:space="preserve">. </w:t>
      </w:r>
    </w:p>
    <w:p w14:paraId="3DEEEDC3" w14:textId="307D7E66" w:rsidR="000E7693" w:rsidRDefault="00343CAC" w:rsidP="00264E1C">
      <w:pPr>
        <w:pStyle w:val="BodyText"/>
      </w:pPr>
      <w:r>
        <w:t>SVCM</w:t>
      </w:r>
      <w:r w:rsidR="00700952">
        <w:t xml:space="preserve"> </w:t>
      </w:r>
      <w:r w:rsidR="00061D68">
        <w:t xml:space="preserve">will </w:t>
      </w:r>
      <w:r w:rsidR="00061D68" w:rsidRPr="00AE63DC">
        <w:t xml:space="preserve">create an easily referenceable resource for profiles to use the </w:t>
      </w:r>
      <w:r w:rsidR="00ED7CDA">
        <w:t xml:space="preserve">Terminology </w:t>
      </w:r>
      <w:r w:rsidR="00061D68" w:rsidRPr="00AE63DC">
        <w:t xml:space="preserve">Service in their workflows. It </w:t>
      </w:r>
      <w:r w:rsidR="00A9589F">
        <w:t>can</w:t>
      </w:r>
      <w:r w:rsidR="00A9589F" w:rsidRPr="00AE63DC">
        <w:t xml:space="preserve"> </w:t>
      </w:r>
      <w:r w:rsidR="00061D68" w:rsidRPr="00AE63DC">
        <w:t xml:space="preserve">lead to better overall standardization of those profiles and save future profile authors and editors from </w:t>
      </w:r>
      <w:r w:rsidR="00AE57D4">
        <w:t xml:space="preserve">needing to </w:t>
      </w:r>
      <w:r w:rsidR="00AE57D4" w:rsidRPr="00AE63DC">
        <w:t>redefin</w:t>
      </w:r>
      <w:r w:rsidR="00AE57D4">
        <w:t>e</w:t>
      </w:r>
      <w:r w:rsidR="00AE57D4" w:rsidRPr="00AE63DC">
        <w:t xml:space="preserve"> </w:t>
      </w:r>
      <w:r w:rsidR="00061D68" w:rsidRPr="00AE63DC">
        <w:t>how to interact with the Terminology Service across various use cases.</w:t>
      </w:r>
    </w:p>
    <w:p w14:paraId="0EC39D51" w14:textId="104319F9" w:rsidR="00A9589F" w:rsidRDefault="00264E1C" w:rsidP="00264E1C">
      <w:pPr>
        <w:pStyle w:val="BodyText"/>
      </w:pPr>
      <w:r>
        <w:t xml:space="preserve">A single </w:t>
      </w:r>
      <w:r w:rsidR="00A2599A">
        <w:t>Terminology Repository</w:t>
      </w:r>
      <w:r>
        <w:t xml:space="preserve"> can be accessed by many </w:t>
      </w:r>
      <w:r w:rsidR="00A2599A">
        <w:t>Terminology Consumer</w:t>
      </w:r>
      <w:r>
        <w:t xml:space="preserve">s, establishing a domain of consistent and uniform set of nomenclatures. It supports automated loading of </w:t>
      </w:r>
      <w:r w:rsidR="008C06C8">
        <w:t>Value Set</w:t>
      </w:r>
      <w:r>
        <w:t xml:space="preserve">s by </w:t>
      </w:r>
      <w:r w:rsidR="00A2599A">
        <w:t>Terminology Consumer</w:t>
      </w:r>
      <w:r>
        <w:t xml:space="preserve">s, reducing the burden of manual configuration. </w:t>
      </w:r>
    </w:p>
    <w:p w14:paraId="7FF3855E" w14:textId="3EFE9499" w:rsidR="00264E1C" w:rsidRDefault="00264E1C" w:rsidP="00264E1C">
      <w:pPr>
        <w:pStyle w:val="BodyText"/>
      </w:pPr>
      <w:r>
        <w:t xml:space="preserve">This profile describes </w:t>
      </w:r>
      <w:r w:rsidR="00D952AE">
        <w:t>three</w:t>
      </w:r>
      <w:r w:rsidR="002E612D">
        <w:t xml:space="preserve"> </w:t>
      </w:r>
      <w:r>
        <w:t>transaction</w:t>
      </w:r>
      <w:r w:rsidR="00FB77B8">
        <w:t>s</w:t>
      </w:r>
      <w:r>
        <w:t xml:space="preserve"> for retrieving </w:t>
      </w:r>
      <w:r w:rsidR="008C06C8">
        <w:t>Value Set</w:t>
      </w:r>
      <w:r>
        <w:t xml:space="preserve">s from a </w:t>
      </w:r>
      <w:r w:rsidR="00A2599A">
        <w:t>Terminology Repository</w:t>
      </w:r>
      <w:r>
        <w:t xml:space="preserve"> by a </w:t>
      </w:r>
      <w:r w:rsidR="00A2599A">
        <w:t>Terminology Consumer</w:t>
      </w:r>
      <w:r>
        <w:t>.</w:t>
      </w:r>
    </w:p>
    <w:p w14:paraId="3C5076F0" w14:textId="100B9F66" w:rsidR="00264E1C" w:rsidRDefault="00264E1C" w:rsidP="00076376">
      <w:pPr>
        <w:pStyle w:val="ListBullet2"/>
        <w:numPr>
          <w:ilvl w:val="0"/>
          <w:numId w:val="0"/>
        </w:numPr>
      </w:pPr>
      <w:r>
        <w:t>A single value set can be retrieved based on a</w:t>
      </w:r>
      <w:r w:rsidR="006E261A">
        <w:t xml:space="preserve"> </w:t>
      </w:r>
      <w:r w:rsidR="00D952AE" w:rsidRPr="00D952AE">
        <w:t>Value Set Un</w:t>
      </w:r>
      <w:r w:rsidR="00D952AE">
        <w:t>iq</w:t>
      </w:r>
      <w:r w:rsidR="00D952AE" w:rsidRPr="00D952AE">
        <w:t>ue ID</w:t>
      </w:r>
      <w:r w:rsidR="00076376">
        <w:t xml:space="preserve">. </w:t>
      </w:r>
      <w:r>
        <w:t xml:space="preserve">This is aimed at meeting the needs of systems that are pre-configured to use specific value sets. These systems </w:t>
      </w:r>
      <w:r w:rsidR="00681D0B">
        <w:t xml:space="preserve">may be </w:t>
      </w:r>
      <w:r>
        <w:t>medical devices with strictly controlled functions that should not be modified without careful review. This transaction does not include metadata content and provides just the value set concept list as uniquely identified in the request.</w:t>
      </w:r>
    </w:p>
    <w:p w14:paraId="04A20DAC" w14:textId="545743FC" w:rsidR="00264E1C" w:rsidRDefault="00264E1C" w:rsidP="00264E1C">
      <w:pPr>
        <w:pStyle w:val="BodyText"/>
        <w:rPr>
          <w:rStyle w:val="BodyTextCharChar"/>
          <w:noProof w:val="0"/>
        </w:rPr>
      </w:pPr>
    </w:p>
    <w:p w14:paraId="57F32493" w14:textId="3F7DF722" w:rsidR="00264E1C" w:rsidRDefault="00264E1C" w:rsidP="00264E1C">
      <w:pPr>
        <w:pStyle w:val="Heading2"/>
        <w:numPr>
          <w:ilvl w:val="0"/>
          <w:numId w:val="0"/>
        </w:numPr>
        <w:tabs>
          <w:tab w:val="left" w:pos="720"/>
        </w:tabs>
      </w:pPr>
      <w:bookmarkStart w:id="85" w:name="_Toc488075089"/>
      <w:bookmarkStart w:id="86" w:name="_Toc488068762"/>
      <w:bookmarkStart w:id="87" w:name="_Toc488068329"/>
      <w:bookmarkStart w:id="88" w:name="_Toc487039228"/>
      <w:bookmarkStart w:id="89" w:name="_Toc269214487"/>
      <w:bookmarkStart w:id="90" w:name="_Toc237305548"/>
      <w:bookmarkStart w:id="91" w:name="_Toc237305083"/>
      <w:bookmarkStart w:id="92" w:name="_Toc206311472"/>
      <w:bookmarkStart w:id="93" w:name="_Toc13752462"/>
      <w:bookmarkStart w:id="94" w:name="_Toc32832030"/>
      <w:r>
        <w:rPr>
          <w:noProof w:val="0"/>
        </w:rPr>
        <w:lastRenderedPageBreak/>
        <w:t xml:space="preserve">X.1 </w:t>
      </w:r>
      <w:bookmarkEnd w:id="85"/>
      <w:bookmarkEnd w:id="86"/>
      <w:bookmarkEnd w:id="87"/>
      <w:bookmarkEnd w:id="88"/>
      <w:bookmarkEnd w:id="89"/>
      <w:bookmarkEnd w:id="90"/>
      <w:bookmarkEnd w:id="91"/>
      <w:bookmarkEnd w:id="92"/>
      <w:r>
        <w:rPr>
          <w:noProof w:val="0"/>
        </w:rPr>
        <w:t>SVS Actors/Transactions</w:t>
      </w:r>
      <w:bookmarkEnd w:id="93"/>
      <w:bookmarkEnd w:id="94"/>
    </w:p>
    <w:p w14:paraId="66639B06" w14:textId="77777777" w:rsidR="00B247AB" w:rsidRPr="005E7AA0" w:rsidRDefault="00B247AB" w:rsidP="00B247AB">
      <w:pPr>
        <w:pStyle w:val="BodyText"/>
      </w:pPr>
      <w:r w:rsidRPr="005E7AA0">
        <w:t xml:space="preserve">This section defines the actors, transactions, and/or content modules in this profile. General definitions of actors are given in the Technical Frameworks General Introduction Appendix A at </w:t>
      </w:r>
      <w:hyperlink r:id="rId27">
        <w:r w:rsidRPr="005E7AA0">
          <w:rPr>
            <w:color w:val="0000FF"/>
            <w:u w:val="single"/>
          </w:rPr>
          <w:t>http://ihe.net/Technical_Frameworks</w:t>
        </w:r>
      </w:hyperlink>
      <w:r w:rsidRPr="005E7AA0">
        <w:t>.</w:t>
      </w:r>
    </w:p>
    <w:p w14:paraId="25CEF1DF" w14:textId="4F75E059" w:rsidR="00264E1C" w:rsidRDefault="00264E1C" w:rsidP="00264E1C">
      <w:pPr>
        <w:pStyle w:val="BodyText"/>
      </w:pPr>
      <w:r>
        <w:t>Figure X.1-1 shows the actors directly involved in the SV</w:t>
      </w:r>
      <w:r w:rsidR="0038508C">
        <w:t>CM</w:t>
      </w:r>
      <w:r>
        <w:t xml:space="preserve"> Profile and the relevant transactions between them. Other actors that may be indirectly involved due to their participation in related profiles are not necessarily shown. </w:t>
      </w:r>
      <w:r w:rsidR="00BE7E22">
        <w:t>T</w:t>
      </w:r>
      <w:r>
        <w:t xml:space="preserve">he method for creating a </w:t>
      </w:r>
      <w:r w:rsidR="008C06C8">
        <w:t>Value Set</w:t>
      </w:r>
      <w:r>
        <w:t xml:space="preserve"> </w:t>
      </w:r>
      <w:r w:rsidR="00BB2F8C">
        <w:t>is</w:t>
      </w:r>
      <w:r>
        <w:t xml:space="preserve"> </w:t>
      </w:r>
      <w:r w:rsidR="00BE7E22">
        <w:t xml:space="preserve">also </w:t>
      </w:r>
      <w:r>
        <w:t>not covered by this profile (this subject will be addressed once the basic infrastructure is in place).</w:t>
      </w:r>
    </w:p>
    <w:p w14:paraId="0F21C305" w14:textId="143BA3D7" w:rsidR="00264E1C" w:rsidRDefault="000818E2" w:rsidP="00264E1C">
      <w:pPr>
        <w:pStyle w:val="BodyText"/>
        <w:jc w:val="center"/>
      </w:pPr>
      <w:r w:rsidRPr="00A71ECB">
        <w:rPr>
          <w:noProof/>
        </w:rPr>
        <mc:AlternateContent>
          <mc:Choice Requires="wps">
            <w:drawing>
              <wp:anchor distT="0" distB="0" distL="114300" distR="114300" simplePos="0" relativeHeight="251695616" behindDoc="0" locked="0" layoutInCell="1" allowOverlap="1" wp14:anchorId="3C401AA3" wp14:editId="1F144BFA">
                <wp:simplePos x="0" y="0"/>
                <wp:positionH relativeFrom="column">
                  <wp:posOffset>1784350</wp:posOffset>
                </wp:positionH>
                <wp:positionV relativeFrom="paragraph">
                  <wp:posOffset>674370</wp:posOffset>
                </wp:positionV>
                <wp:extent cx="2219960" cy="177800"/>
                <wp:effectExtent l="0" t="0" r="2540" b="0"/>
                <wp:wrapNone/>
                <wp:docPr id="2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177800"/>
                        </a:xfrm>
                        <a:prstGeom prst="rect">
                          <a:avLst/>
                        </a:prstGeom>
                        <a:noFill/>
                        <a:ln>
                          <a:noFill/>
                        </a:ln>
                      </wps:spPr>
                      <wps:txbx>
                        <w:txbxContent>
                          <w:p w14:paraId="040ADCD9" w14:textId="77777777" w:rsidR="004D519B" w:rsidRDefault="004D519B" w:rsidP="002E7682">
                            <w:pPr>
                              <w:jc w:val="center"/>
                              <w:rPr>
                                <w:sz w:val="20"/>
                              </w:rPr>
                            </w:pPr>
                            <w:r>
                              <w:rPr>
                                <w:sz w:val="20"/>
                              </w:rPr>
                              <w:t>Retrieve Code System [ITI-Y2]</w:t>
                            </w:r>
                          </w:p>
                          <w:p w14:paraId="27C5EF21" w14:textId="0DA29B3A" w:rsidR="004D519B" w:rsidRDefault="004D519B" w:rsidP="002E7682">
                            <w:pPr>
                              <w:jc w:val="center"/>
                              <w:rPr>
                                <w:sz w:val="20"/>
                              </w:rPr>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C401AA3" id="Text Box 19" o:spid="_x0000_s1027" type="#_x0000_t202" style="position:absolute;left:0;text-align:left;margin-left:140.5pt;margin-top:53.1pt;width:174.8pt;height:14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" filled="f" stroked="f">
                <v:textbox inset="0,0,0,0">
                  <w:txbxContent>
                    <w:p w14:paraId="040ADCD9" w14:textId="77777777" w:rsidR="004D519B" w:rsidRDefault="004D519B" w:rsidP="002E7682">
                      <w:pPr>
                        <w:jc w:val="center"/>
                        <w:rPr>
                          <w:sz w:val="20"/>
                        </w:rPr>
                      </w:pPr>
                      <w:r>
                        <w:rPr>
                          <w:sz w:val="20"/>
                        </w:rPr>
                        <w:t>Retrieve Code System [ITI-Y2]</w:t>
                      </w:r>
                    </w:p>
                    <w:p w14:paraId="27C5EF21" w14:textId="0DA29B3A" w:rsidR="004D519B" w:rsidRDefault="004D519B" w:rsidP="002E7682">
                      <w:pPr>
                        <w:jc w:val="center"/>
                        <w:rPr>
                          <w:sz w:val="20"/>
                        </w:rPr>
                      </w:pPr>
                    </w:p>
                  </w:txbxContent>
                </v:textbox>
              </v:shape>
            </w:pict>
          </mc:Fallback>
        </mc:AlternateContent>
      </w:r>
      <w:r w:rsidR="00B52A1D">
        <w:rPr>
          <w:noProof/>
        </w:rPr>
        <mc:AlternateContent>
          <mc:Choice Requires="wps">
            <w:drawing>
              <wp:anchor distT="0" distB="0" distL="114300" distR="114300" simplePos="0" relativeHeight="251697664" behindDoc="0" locked="0" layoutInCell="1" allowOverlap="1" wp14:anchorId="76446AB7" wp14:editId="77704405">
                <wp:simplePos x="0" y="0"/>
                <wp:positionH relativeFrom="column">
                  <wp:posOffset>1778000</wp:posOffset>
                </wp:positionH>
                <wp:positionV relativeFrom="paragraph">
                  <wp:posOffset>893445</wp:posOffset>
                </wp:positionV>
                <wp:extent cx="2224405" cy="0"/>
                <wp:effectExtent l="25400" t="63500" r="0" b="7620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54D5C08" id="Line 17" o:spid="_x0000_s1026" style="position:absolute;flip:x;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pt,70.35pt" to="315.15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">
                <v:stroke endarrow="block"/>
              </v:line>
            </w:pict>
          </mc:Fallback>
        </mc:AlternateContent>
      </w:r>
      <w:r w:rsidR="00EF3795" w:rsidRPr="00A71ECB">
        <w:rPr>
          <w:noProof/>
        </w:rPr>
        <mc:AlternateContent>
          <mc:Choice Requires="wps">
            <w:drawing>
              <wp:anchor distT="0" distB="0" distL="114300" distR="114300" simplePos="0" relativeHeight="251692544" behindDoc="0" locked="0" layoutInCell="1" allowOverlap="1" wp14:anchorId="0FE62C3A" wp14:editId="4CF951EB">
                <wp:simplePos x="0" y="0"/>
                <wp:positionH relativeFrom="column">
                  <wp:posOffset>1970405</wp:posOffset>
                </wp:positionH>
                <wp:positionV relativeFrom="paragraph">
                  <wp:posOffset>2138045</wp:posOffset>
                </wp:positionV>
                <wp:extent cx="1856105" cy="210185"/>
                <wp:effectExtent l="0" t="0" r="10795" b="5715"/>
                <wp:wrapNone/>
                <wp:docPr id="5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185"/>
                        </a:xfrm>
                        <a:prstGeom prst="rect">
                          <a:avLst/>
                        </a:prstGeom>
                        <a:noFill/>
                        <a:ln>
                          <a:noFill/>
                        </a:ln>
                      </wps:spPr>
                      <wps:txbx>
                        <w:txbxContent>
                          <w:p w14:paraId="5E7F5451" w14:textId="7753BE24" w:rsidR="004D519B" w:rsidRDefault="004D519B" w:rsidP="003A3078">
                            <w:pPr>
                              <w:jc w:val="center"/>
                              <w:rPr>
                                <w:sz w:val="20"/>
                              </w:rPr>
                            </w:pPr>
                            <w:r>
                              <w:rPr>
                                <w:sz w:val="20"/>
                              </w:rPr>
                              <w:t>Translate Code [ITI-Y7]</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FE62C3A" id="_x0000_s1028" type="#_x0000_t202" style="position:absolute;left:0;text-align:left;margin-left:155.15pt;margin-top:168.35pt;width:146.15pt;height:16.5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" filled="f" stroked="f">
                <v:textbox inset="0,0,0,0">
                  <w:txbxContent>
                    <w:p w14:paraId="5E7F5451" w14:textId="7753BE24" w:rsidR="004D519B" w:rsidRDefault="004D519B" w:rsidP="003A3078">
                      <w:pPr>
                        <w:jc w:val="center"/>
                        <w:rPr>
                          <w:sz w:val="20"/>
                        </w:rPr>
                      </w:pPr>
                      <w:r>
                        <w:rPr>
                          <w:sz w:val="20"/>
                        </w:rPr>
                        <w:t>Translate Code [ITI-Y7]</w:t>
                      </w:r>
                    </w:p>
                  </w:txbxContent>
                </v:textbox>
              </v:shape>
            </w:pict>
          </mc:Fallback>
        </mc:AlternateContent>
      </w:r>
      <w:r w:rsidR="00EF3795" w:rsidRPr="00A71ECB">
        <w:rPr>
          <w:noProof/>
        </w:rPr>
        <mc:AlternateContent>
          <mc:Choice Requires="wps">
            <w:drawing>
              <wp:anchor distT="0" distB="0" distL="114300" distR="114300" simplePos="0" relativeHeight="251687424" behindDoc="0" locked="0" layoutInCell="1" allowOverlap="1" wp14:anchorId="530B338E" wp14:editId="13C88A94">
                <wp:simplePos x="0" y="0"/>
                <wp:positionH relativeFrom="column">
                  <wp:posOffset>1769110</wp:posOffset>
                </wp:positionH>
                <wp:positionV relativeFrom="paragraph">
                  <wp:posOffset>2395220</wp:posOffset>
                </wp:positionV>
                <wp:extent cx="2224405" cy="0"/>
                <wp:effectExtent l="25400" t="63500" r="0" b="76200"/>
                <wp:wrapNone/>
                <wp:docPr id="5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A6CA29A" id="Line 17" o:spid="_x0000_s1026" style="position:absolute;flip:x;z-index:251687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3pt,188.6pt" to="314.45pt,1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">
                <v:stroke endarrow="block"/>
              </v:line>
            </w:pict>
          </mc:Fallback>
        </mc:AlternateContent>
      </w:r>
      <w:r w:rsidR="002E7682" w:rsidRPr="00A71ECB">
        <w:rPr>
          <w:noProof/>
        </w:rPr>
        <mc:AlternateContent>
          <mc:Choice Requires="wps">
            <w:drawing>
              <wp:anchor distT="0" distB="0" distL="114300" distR="114300" simplePos="0" relativeHeight="251688448" behindDoc="0" locked="0" layoutInCell="1" allowOverlap="1" wp14:anchorId="47945411" wp14:editId="3A9CD768">
                <wp:simplePos x="0" y="0"/>
                <wp:positionH relativeFrom="column">
                  <wp:posOffset>1784985</wp:posOffset>
                </wp:positionH>
                <wp:positionV relativeFrom="paragraph">
                  <wp:posOffset>336550</wp:posOffset>
                </wp:positionV>
                <wp:extent cx="2219960" cy="210312"/>
                <wp:effectExtent l="0" t="0" r="2540" b="5715"/>
                <wp:wrapNone/>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960" cy="210312"/>
                        </a:xfrm>
                        <a:prstGeom prst="rect">
                          <a:avLst/>
                        </a:prstGeom>
                        <a:noFill/>
                        <a:ln>
                          <a:noFill/>
                        </a:ln>
                      </wps:spPr>
                      <wps:txbx>
                        <w:txbxContent>
                          <w:p w14:paraId="3E0082EE" w14:textId="7A0B37DB" w:rsidR="004D519B" w:rsidRDefault="004D519B" w:rsidP="00FC293B">
                            <w:pPr>
                              <w:jc w:val="center"/>
                              <w:rPr>
                                <w:sz w:val="20"/>
                              </w:rPr>
                            </w:pPr>
                            <w:r>
                              <w:rPr>
                                <w:sz w:val="20"/>
                              </w:rPr>
                              <w:t>Retrieve Value Set [ITI-Y1]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945411" id="_x0000_s1029" type="#_x0000_t202" style="position:absolute;left:0;text-align:left;margin-left:140.55pt;margin-top:26.5pt;width:174.8pt;height:16.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" filled="f" stroked="f">
                <v:textbox inset="0,0,0,0">
                  <w:txbxContent>
                    <w:p w14:paraId="3E0082EE" w14:textId="7A0B37DB" w:rsidR="004D519B" w:rsidRDefault="004D519B" w:rsidP="00FC293B">
                      <w:pPr>
                        <w:jc w:val="center"/>
                        <w:rPr>
                          <w:sz w:val="20"/>
                        </w:rPr>
                      </w:pPr>
                      <w:r>
                        <w:rPr>
                          <w:sz w:val="20"/>
                        </w:rPr>
                        <w:t>Retrieve Value Set [ITI-Y1]</w:t>
                      </w:r>
                    </w:p>
                  </w:txbxContent>
                </v:textbox>
              </v:shape>
            </w:pict>
          </mc:Fallback>
        </mc:AlternateContent>
      </w:r>
      <w:r w:rsidR="002E7682" w:rsidRPr="00A71ECB">
        <w:rPr>
          <w:noProof/>
        </w:rPr>
        <mc:AlternateContent>
          <mc:Choice Requires="wps">
            <w:drawing>
              <wp:anchor distT="0" distB="0" distL="114300" distR="114300" simplePos="0" relativeHeight="251684352" behindDoc="0" locked="0" layoutInCell="1" allowOverlap="1" wp14:anchorId="50C6222D" wp14:editId="03337535">
                <wp:simplePos x="0" y="0"/>
                <wp:positionH relativeFrom="column">
                  <wp:posOffset>1785620</wp:posOffset>
                </wp:positionH>
                <wp:positionV relativeFrom="paragraph">
                  <wp:posOffset>2095500</wp:posOffset>
                </wp:positionV>
                <wp:extent cx="2224405" cy="0"/>
                <wp:effectExtent l="25400" t="63500" r="0" b="76200"/>
                <wp:wrapNone/>
                <wp:docPr id="49"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9BB9E88" id="Line 17" o:spid="_x0000_s1026" style="position:absolute;flip:x;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0.6pt,165pt" to="315.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">
                <v:stroke endarrow="block"/>
              </v:line>
            </w:pict>
          </mc:Fallback>
        </mc:AlternateContent>
      </w:r>
      <w:r w:rsidR="003A3078" w:rsidRPr="00A71ECB">
        <w:rPr>
          <w:noProof/>
        </w:rPr>
        <mc:AlternateContent>
          <mc:Choice Requires="wps">
            <w:drawing>
              <wp:anchor distT="0" distB="0" distL="114300" distR="114300" simplePos="0" relativeHeight="251693568" behindDoc="0" locked="0" layoutInCell="1" allowOverlap="1" wp14:anchorId="36AD501B" wp14:editId="7D1D1E54">
                <wp:simplePos x="0" y="0"/>
                <wp:positionH relativeFrom="column">
                  <wp:posOffset>1784985</wp:posOffset>
                </wp:positionH>
                <wp:positionV relativeFrom="paragraph">
                  <wp:posOffset>937895</wp:posOffset>
                </wp:positionV>
                <wp:extent cx="2220356" cy="210312"/>
                <wp:effectExtent l="0" t="0" r="2540" b="571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0356" cy="210312"/>
                        </a:xfrm>
                        <a:prstGeom prst="rect">
                          <a:avLst/>
                        </a:prstGeom>
                        <a:noFill/>
                        <a:ln>
                          <a:noFill/>
                        </a:ln>
                      </wps:spPr>
                      <wps:txbx>
                        <w:txbxContent>
                          <w:p w14:paraId="7FE664BF" w14:textId="2D2566D4" w:rsidR="004D519B" w:rsidRDefault="004D519B" w:rsidP="003A3078">
                            <w:pPr>
                              <w:jc w:val="center"/>
                              <w:rPr>
                                <w:sz w:val="20"/>
                              </w:rPr>
                            </w:pPr>
                            <w:r>
                              <w:rPr>
                                <w:sz w:val="20"/>
                              </w:rPr>
                              <w:t>Retrieve Concept Map [ITI-Y3]</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D501B" id="_x0000_s1030" type="#_x0000_t202" style="position:absolute;left:0;text-align:left;margin-left:140.55pt;margin-top:73.85pt;width:174.85pt;height:16.5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" filled="f" stroked="f">
                <v:textbox inset="0,0,0,0">
                  <w:txbxContent>
                    <w:p w14:paraId="7FE664BF" w14:textId="2D2566D4" w:rsidR="004D519B" w:rsidRDefault="004D519B" w:rsidP="003A3078">
                      <w:pPr>
                        <w:jc w:val="center"/>
                        <w:rPr>
                          <w:sz w:val="20"/>
                        </w:rPr>
                      </w:pPr>
                      <w:r>
                        <w:rPr>
                          <w:sz w:val="20"/>
                        </w:rPr>
                        <w:t>Retrieve Concept Map [ITI-Y3]</w:t>
                      </w:r>
                    </w:p>
                  </w:txbxContent>
                </v:textbox>
              </v:shape>
            </w:pict>
          </mc:Fallback>
        </mc:AlternateContent>
      </w:r>
      <w:r w:rsidR="003A3078" w:rsidRPr="00A71ECB">
        <w:rPr>
          <w:noProof/>
        </w:rPr>
        <mc:AlternateContent>
          <mc:Choice Requires="wps">
            <w:drawing>
              <wp:anchor distT="0" distB="0" distL="114300" distR="114300" simplePos="0" relativeHeight="251691520" behindDoc="0" locked="0" layoutInCell="1" allowOverlap="1" wp14:anchorId="6D86496A" wp14:editId="68242055">
                <wp:simplePos x="0" y="0"/>
                <wp:positionH relativeFrom="column">
                  <wp:posOffset>1970405</wp:posOffset>
                </wp:positionH>
                <wp:positionV relativeFrom="paragraph">
                  <wp:posOffset>1842770</wp:posOffset>
                </wp:positionV>
                <wp:extent cx="1856105" cy="210312"/>
                <wp:effectExtent l="0" t="0" r="10795" b="5715"/>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BE7CA10" w14:textId="62B26B6E" w:rsidR="004D519B" w:rsidRDefault="004D519B" w:rsidP="003A3078">
                            <w:pPr>
                              <w:jc w:val="center"/>
                              <w:rPr>
                                <w:sz w:val="20"/>
                              </w:rPr>
                            </w:pPr>
                            <w:r>
                              <w:rPr>
                                <w:sz w:val="20"/>
                              </w:rPr>
                              <w:t>Validate Code [ITI-Y6]</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D86496A" id="_x0000_s1031" type="#_x0000_t202" style="position:absolute;left:0;text-align:left;margin-left:155.15pt;margin-top:145.1pt;width:146.15pt;height:16.5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" filled="f" stroked="f">
                <v:textbox inset="0,0,0,0">
                  <w:txbxContent>
                    <w:p w14:paraId="5BE7CA10" w14:textId="62B26B6E" w:rsidR="004D519B" w:rsidRDefault="004D519B" w:rsidP="003A3078">
                      <w:pPr>
                        <w:jc w:val="center"/>
                        <w:rPr>
                          <w:sz w:val="20"/>
                        </w:rPr>
                      </w:pPr>
                      <w:r>
                        <w:rPr>
                          <w:sz w:val="20"/>
                        </w:rPr>
                        <w:t>Validate Code [ITI-Y6]</w:t>
                      </w:r>
                    </w:p>
                  </w:txbxContent>
                </v:textbox>
              </v:shape>
            </w:pict>
          </mc:Fallback>
        </mc:AlternateContent>
      </w:r>
      <w:r w:rsidR="003A3078" w:rsidRPr="00A71ECB">
        <w:rPr>
          <w:noProof/>
        </w:rPr>
        <mc:AlternateContent>
          <mc:Choice Requires="wps">
            <w:drawing>
              <wp:anchor distT="0" distB="0" distL="114300" distR="114300" simplePos="0" relativeHeight="251690496" behindDoc="0" locked="0" layoutInCell="1" allowOverlap="1" wp14:anchorId="62D92B0A" wp14:editId="3CD81D0A">
                <wp:simplePos x="0" y="0"/>
                <wp:positionH relativeFrom="column">
                  <wp:posOffset>1970405</wp:posOffset>
                </wp:positionH>
                <wp:positionV relativeFrom="paragraph">
                  <wp:posOffset>1541780</wp:posOffset>
                </wp:positionV>
                <wp:extent cx="1856105" cy="210312"/>
                <wp:effectExtent l="0" t="0" r="10795" b="5715"/>
                <wp:wrapNone/>
                <wp:docPr id="4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30741374" w14:textId="5C66A40E" w:rsidR="004D519B" w:rsidRDefault="004D519B" w:rsidP="003A3078">
                            <w:pPr>
                              <w:jc w:val="center"/>
                              <w:rPr>
                                <w:sz w:val="20"/>
                              </w:rPr>
                            </w:pPr>
                            <w:r>
                              <w:rPr>
                                <w:sz w:val="20"/>
                              </w:rPr>
                              <w:t>Lookup Concept [ITI-Y5]</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2D92B0A" id="_x0000_s1032" type="#_x0000_t202" style="position:absolute;left:0;text-align:left;margin-left:155.15pt;margin-top:121.4pt;width:146.15pt;height:16.5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" filled="f" stroked="f">
                <v:textbox inset="0,0,0,0">
                  <w:txbxContent>
                    <w:p w14:paraId="30741374" w14:textId="5C66A40E" w:rsidR="004D519B" w:rsidRDefault="004D519B" w:rsidP="003A3078">
                      <w:pPr>
                        <w:jc w:val="center"/>
                        <w:rPr>
                          <w:sz w:val="20"/>
                        </w:rPr>
                      </w:pPr>
                      <w:r>
                        <w:rPr>
                          <w:sz w:val="20"/>
                        </w:rPr>
                        <w:t>Lookup Concept [ITI-Y5]</w:t>
                      </w:r>
                    </w:p>
                  </w:txbxContent>
                </v:textbox>
              </v:shape>
            </w:pict>
          </mc:Fallback>
        </mc:AlternateContent>
      </w:r>
      <w:r w:rsidR="003A3078" w:rsidRPr="00A71ECB">
        <w:rPr>
          <w:noProof/>
        </w:rPr>
        <mc:AlternateContent>
          <mc:Choice Requires="wps">
            <w:drawing>
              <wp:anchor distT="0" distB="0" distL="114300" distR="114300" simplePos="0" relativeHeight="251689472" behindDoc="0" locked="0" layoutInCell="1" allowOverlap="1" wp14:anchorId="1DE10F5F" wp14:editId="61216B1C">
                <wp:simplePos x="0" y="0"/>
                <wp:positionH relativeFrom="column">
                  <wp:posOffset>1970405</wp:posOffset>
                </wp:positionH>
                <wp:positionV relativeFrom="paragraph">
                  <wp:posOffset>1239520</wp:posOffset>
                </wp:positionV>
                <wp:extent cx="1856105" cy="210312"/>
                <wp:effectExtent l="0" t="0" r="10795" b="5715"/>
                <wp:wrapNone/>
                <wp:docPr id="4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210312"/>
                        </a:xfrm>
                        <a:prstGeom prst="rect">
                          <a:avLst/>
                        </a:prstGeom>
                        <a:noFill/>
                        <a:ln>
                          <a:noFill/>
                        </a:ln>
                      </wps:spPr>
                      <wps:txbx>
                        <w:txbxContent>
                          <w:p w14:paraId="51C02487" w14:textId="4F994FB1" w:rsidR="004D519B" w:rsidRDefault="004D519B" w:rsidP="003A3078">
                            <w:pPr>
                              <w:jc w:val="center"/>
                              <w:rPr>
                                <w:sz w:val="20"/>
                              </w:rPr>
                            </w:pPr>
                            <w:r>
                              <w:rPr>
                                <w:sz w:val="20"/>
                              </w:rPr>
                              <w:t>Expand Value Set [ITI-Y4]</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DE10F5F" id="_x0000_s1033" type="#_x0000_t202" style="position:absolute;left:0;text-align:left;margin-left:155.15pt;margin-top:97.6pt;width:146.15pt;height:16.5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" filled="f" stroked="f">
                <v:textbox inset="0,0,0,0">
                  <w:txbxContent>
                    <w:p w14:paraId="51C02487" w14:textId="4F994FB1" w:rsidR="004D519B" w:rsidRDefault="004D519B" w:rsidP="003A3078">
                      <w:pPr>
                        <w:jc w:val="center"/>
                        <w:rPr>
                          <w:sz w:val="20"/>
                        </w:rPr>
                      </w:pPr>
                      <w:r>
                        <w:rPr>
                          <w:sz w:val="20"/>
                        </w:rPr>
                        <w:t>Expand Value Set [ITI-Y4]</w:t>
                      </w:r>
                    </w:p>
                  </w:txbxContent>
                </v:textbox>
              </v:shape>
            </w:pict>
          </mc:Fallback>
        </mc:AlternateContent>
      </w:r>
      <w:r w:rsidR="003A3078" w:rsidRPr="00A71ECB">
        <w:rPr>
          <w:noProof/>
        </w:rPr>
        <mc:AlternateContent>
          <mc:Choice Requires="wps">
            <w:drawing>
              <wp:anchor distT="0" distB="0" distL="114300" distR="114300" simplePos="0" relativeHeight="251681280" behindDoc="0" locked="0" layoutInCell="1" allowOverlap="1" wp14:anchorId="7A5E42B7" wp14:editId="49DECB8B">
                <wp:simplePos x="0" y="0"/>
                <wp:positionH relativeFrom="column">
                  <wp:posOffset>1771650</wp:posOffset>
                </wp:positionH>
                <wp:positionV relativeFrom="paragraph">
                  <wp:posOffset>1793875</wp:posOffset>
                </wp:positionV>
                <wp:extent cx="2224405" cy="0"/>
                <wp:effectExtent l="25400" t="63500" r="0" b="76200"/>
                <wp:wrapNone/>
                <wp:docPr id="47"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0779F95E" id="Line 17" o:spid="_x0000_s1026" style="position:absolute;flip:x;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5pt,141.25pt" to="314.65pt,1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">
                <v:stroke endarrow="block"/>
              </v:line>
            </w:pict>
          </mc:Fallback>
        </mc:AlternateContent>
      </w:r>
      <w:r w:rsidR="003A3078" w:rsidRPr="00A71ECB">
        <w:rPr>
          <w:noProof/>
        </w:rPr>
        <mc:AlternateContent>
          <mc:Choice Requires="wps">
            <w:drawing>
              <wp:anchor distT="0" distB="0" distL="114300" distR="114300" simplePos="0" relativeHeight="251678208" behindDoc="0" locked="0" layoutInCell="1" allowOverlap="1" wp14:anchorId="25AC099B" wp14:editId="5A16EEE8">
                <wp:simplePos x="0" y="0"/>
                <wp:positionH relativeFrom="column">
                  <wp:posOffset>1772920</wp:posOffset>
                </wp:positionH>
                <wp:positionV relativeFrom="paragraph">
                  <wp:posOffset>1495425</wp:posOffset>
                </wp:positionV>
                <wp:extent cx="2224405" cy="0"/>
                <wp:effectExtent l="25400" t="63500" r="0" b="76200"/>
                <wp:wrapNone/>
                <wp:docPr id="4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3F6CFCF3" id="Line 17" o:spid="_x0000_s1026" style="position:absolute;flip:x;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6pt,117.75pt" to="314.75pt,1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">
                <v:stroke endarrow="block"/>
              </v:line>
            </w:pict>
          </mc:Fallback>
        </mc:AlternateContent>
      </w:r>
      <w:r w:rsidR="003A3078">
        <w:rPr>
          <w:noProof/>
        </w:rPr>
        <mc:AlternateContent>
          <mc:Choice Requires="wps">
            <w:drawing>
              <wp:anchor distT="0" distB="0" distL="114300" distR="114300" simplePos="0" relativeHeight="251671040" behindDoc="0" locked="0" layoutInCell="1" allowOverlap="1" wp14:anchorId="329A8A38" wp14:editId="22CBBCF7">
                <wp:simplePos x="0" y="0"/>
                <wp:positionH relativeFrom="column">
                  <wp:posOffset>1775460</wp:posOffset>
                </wp:positionH>
                <wp:positionV relativeFrom="paragraph">
                  <wp:posOffset>1196340</wp:posOffset>
                </wp:positionV>
                <wp:extent cx="2224405" cy="0"/>
                <wp:effectExtent l="25400" t="63500" r="0" b="76200"/>
                <wp:wrapNone/>
                <wp:docPr id="4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anchor>
            </w:drawing>
          </mc:Choice>
          <mc:Fallback>
            <w:pict>
              <v:line w14:anchorId="4935FA3A" id="Line 17" o:spid="_x0000_s1026" style="position:absolute;flip:x;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9.8pt,94.2pt" to="314.95pt,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">
                <v:stroke endarrow="block"/>
              </v:line>
            </w:pict>
          </mc:Fallback>
        </mc:AlternateContent>
      </w:r>
      <w:r w:rsidR="003A3078" w:rsidRPr="00A71ECB">
        <w:rPr>
          <w:noProof/>
        </w:rPr>
        <mc:AlternateContent>
          <mc:Choice Requires="wps">
            <w:drawing>
              <wp:anchor distT="0" distB="0" distL="114300" distR="114300" simplePos="0" relativeHeight="251675136" behindDoc="0" locked="0" layoutInCell="1" allowOverlap="1" wp14:anchorId="2487588E" wp14:editId="0F78F9F4">
                <wp:simplePos x="0" y="0"/>
                <wp:positionH relativeFrom="column">
                  <wp:posOffset>1768475</wp:posOffset>
                </wp:positionH>
                <wp:positionV relativeFrom="paragraph">
                  <wp:posOffset>596265</wp:posOffset>
                </wp:positionV>
                <wp:extent cx="2224405" cy="0"/>
                <wp:effectExtent l="25400" t="63500" r="0" b="76200"/>
                <wp:wrapNone/>
                <wp:docPr id="4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44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599AA4D9" id="Line 17" o:spid="_x0000_s1026" style="position:absolute;flip:x;z-index:251675136;visibility:visible;mso-wrap-style:square;mso-wrap-distance-left:9pt;mso-wrap-distance-top:0;mso-wrap-distance-right:9pt;mso-wrap-distance-bottom:0;mso-position-horizontal:absolute;mso-position-horizontal-relative:text;mso-position-vertical:absolute;mso-position-vertical-relative:text" from="139.25pt,46.95pt" to="314.4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">
                <v:stroke endarrow="block"/>
              </v:line>
            </w:pict>
          </mc:Fallback>
        </mc:AlternateContent>
      </w:r>
      <w:r w:rsidR="00264E1C">
        <w:rPr>
          <w:noProof/>
        </w:rPr>
        <mc:AlternateContent>
          <mc:Choice Requires="wpg">
            <w:drawing>
              <wp:inline distT="0" distB="0" distL="0" distR="0" wp14:anchorId="3149F321" wp14:editId="7B2D2CDD">
                <wp:extent cx="4886325" cy="3095469"/>
                <wp:effectExtent l="0" t="0" r="0"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6325" cy="3095469"/>
                          <a:chOff x="0" y="3905"/>
                          <a:chExt cx="48863" cy="24956"/>
                        </a:xfrm>
                      </wpg:grpSpPr>
                      <wps:wsp>
                        <wps:cNvPr id="128" name="AutoShape 8"/>
                        <wps:cNvSpPr>
                          <a:spLocks noChangeAspect="1" noChangeArrowheads="1"/>
                        </wps:cNvSpPr>
                        <wps:spPr bwMode="auto">
                          <a:xfrm>
                            <a:off x="0" y="3905"/>
                            <a:ext cx="48863" cy="249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5"/>
                        <wps:cNvSpPr>
                          <a:spLocks noChangeArrowheads="1"/>
                        </wps:cNvSpPr>
                        <wps:spPr bwMode="auto">
                          <a:xfrm>
                            <a:off x="2901" y="5114"/>
                            <a:ext cx="10287" cy="20847"/>
                          </a:xfrm>
                          <a:prstGeom prst="rect">
                            <a:avLst/>
                          </a:prstGeom>
                          <a:solidFill>
                            <a:srgbClr val="FFFFFF"/>
                          </a:solidFill>
                          <a:ln w="9525">
                            <a:solidFill>
                              <a:srgbClr val="000000"/>
                            </a:solidFill>
                            <a:miter lim="800000"/>
                            <a:headEnd/>
                            <a:tailEnd/>
                          </a:ln>
                        </wps:spPr>
                        <wps:txbx>
                          <w:txbxContent>
                            <w:p w14:paraId="31EB588C" w14:textId="7150739D" w:rsidR="004D519B" w:rsidRDefault="004D519B" w:rsidP="00A71ECB">
                              <w:pPr>
                                <w:jc w:val="center"/>
                              </w:pPr>
                              <w:r>
                                <w:t>Terminology Repository</w:t>
                              </w:r>
                            </w:p>
                          </w:txbxContent>
                        </wps:txbx>
                        <wps:bodyPr rot="0" vert="horz" wrap="square" lIns="91440" tIns="45720" rIns="91440" bIns="45720" anchor="ctr" anchorCtr="0" upright="1">
                          <a:noAutofit/>
                        </wps:bodyPr>
                      </wps:wsp>
                      <wps:wsp>
                        <wps:cNvPr id="130" name="Rectangle 16"/>
                        <wps:cNvSpPr>
                          <a:spLocks noChangeArrowheads="1"/>
                        </wps:cNvSpPr>
                        <wps:spPr bwMode="auto">
                          <a:xfrm>
                            <a:off x="35433" y="5114"/>
                            <a:ext cx="10287" cy="20847"/>
                          </a:xfrm>
                          <a:prstGeom prst="rect">
                            <a:avLst/>
                          </a:prstGeom>
                          <a:solidFill>
                            <a:srgbClr val="FFFFFF"/>
                          </a:solidFill>
                          <a:ln w="9525">
                            <a:solidFill>
                              <a:srgbClr val="000000"/>
                            </a:solidFill>
                            <a:miter lim="800000"/>
                            <a:headEnd/>
                            <a:tailEnd/>
                          </a:ln>
                        </wps:spPr>
                        <wps:txbx>
                          <w:txbxContent>
                            <w:p w14:paraId="1661B86D" w14:textId="49EECAC5" w:rsidR="004D519B" w:rsidRDefault="004D519B" w:rsidP="00A71ECB">
                              <w:pPr>
                                <w:jc w:val="center"/>
                              </w:pPr>
                              <w:r>
                                <w:t>Terminology Consumer</w:t>
                              </w:r>
                            </w:p>
                          </w:txbxContent>
                        </wps:txbx>
                        <wps:bodyPr rot="0" vert="horz" wrap="square" lIns="91440" tIns="45720" rIns="91440" bIns="45720" anchor="ctr" anchorCtr="0" upright="1">
                          <a:noAutofit/>
                        </wps:bodyPr>
                      </wps:wsp>
                    </wpg:wgp>
                  </a:graphicData>
                </a:graphic>
              </wp:inline>
            </w:drawing>
          </mc:Choice>
          <mc:Fallback>
            <w:pict>
              <v:group w14:anchorId="3149F321" id="Group 127" o:spid="_x0000_s1034" style="width:384.75pt;height:243.75pt;mso-position-horizontal-relative:char;mso-position-vertical-relative:line" coordorigin=",3905" coordsize="48863,24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">
                <v:rect id="AutoShape 8" o:spid="_x0000_s1035" style="position:absolute;top:3905;width:48863;height:249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" filled="f" stroked="f">
                  <o:lock v:ext="edit" aspectratio="t"/>
                </v:rect>
                <v:rect id="Rectangle 15" o:spid="_x0000_s1036" style="position:absolute;left:2901;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">
                  <v:textbox>
                    <w:txbxContent>
                      <w:p w14:paraId="31EB588C" w14:textId="7150739D" w:rsidR="004D519B" w:rsidRDefault="004D519B" w:rsidP="00A71ECB">
                        <w:pPr>
                          <w:jc w:val="center"/>
                        </w:pPr>
                        <w:r>
                          <w:t>Terminology Repository</w:t>
                        </w:r>
                      </w:p>
                    </w:txbxContent>
                  </v:textbox>
                </v:rect>
                <v:rect id="Rectangle 16" o:spid="_x0000_s1037" style="position:absolute;left:35433;top:5114;width:10287;height:20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">
                  <v:textbox>
                    <w:txbxContent>
                      <w:p w14:paraId="1661B86D" w14:textId="49EECAC5" w:rsidR="004D519B" w:rsidRDefault="004D519B" w:rsidP="00A71ECB">
                        <w:pPr>
                          <w:jc w:val="center"/>
                        </w:pPr>
                        <w:r>
                          <w:t>Terminology Consumer</w:t>
                        </w:r>
                      </w:p>
                    </w:txbxContent>
                  </v:textbox>
                </v:rect>
                <w10:anchorlock/>
              </v:group>
            </w:pict>
          </mc:Fallback>
        </mc:AlternateContent>
      </w:r>
      <w:r w:rsidR="00F723D3">
        <w:tab/>
      </w:r>
    </w:p>
    <w:p w14:paraId="1D43437A" w14:textId="77777777" w:rsidR="00264E1C" w:rsidRDefault="00264E1C" w:rsidP="00264E1C">
      <w:pPr>
        <w:pStyle w:val="BodyText"/>
      </w:pPr>
    </w:p>
    <w:p w14:paraId="38805CB0" w14:textId="561DF0D9" w:rsidR="00264E1C" w:rsidRDefault="00264E1C" w:rsidP="00264E1C">
      <w:pPr>
        <w:pStyle w:val="FigureTitle"/>
      </w:pPr>
      <w:r>
        <w:t>Figure X.1-1: Actors and Transactions</w:t>
      </w:r>
    </w:p>
    <w:p w14:paraId="2F709CB6" w14:textId="30EBA760" w:rsidR="00264E1C" w:rsidRDefault="00264E1C" w:rsidP="00264E1C">
      <w:pPr>
        <w:pStyle w:val="BodyText"/>
      </w:pPr>
      <w:r>
        <w:t xml:space="preserve">Table X.1-1 </w:t>
      </w:r>
      <w:r w:rsidR="00343CAC">
        <w:t>SVCM</w:t>
      </w:r>
      <w:r>
        <w:t xml:space="preserve"> Integration Profile - Actors and Transactions lists the transactions for each actor directly involved in the </w:t>
      </w:r>
      <w:r w:rsidR="00343CAC">
        <w:t>SVCM</w:t>
      </w:r>
      <w:r w:rsidR="00C52F1E">
        <w:t xml:space="preserve"> </w:t>
      </w:r>
      <w:r w:rsidR="00A2599A">
        <w:t>Profile</w:t>
      </w:r>
      <w:r>
        <w:t xml:space="preserve">. In order to claim support of this Integration Profile, an implementation must perform the required transactions (labeled “R”). Transactions labeled “O” are optional. A complete list of options defined by this Integration Profile is </w:t>
      </w:r>
      <w:r w:rsidR="00015B62">
        <w:t xml:space="preserve">shown </w:t>
      </w:r>
      <w:r>
        <w:t>in Table X.2-1.</w:t>
      </w:r>
    </w:p>
    <w:p w14:paraId="0E38C49E" w14:textId="0B999C06" w:rsidR="00264E1C" w:rsidRDefault="00264E1C" w:rsidP="00264E1C">
      <w:pPr>
        <w:pStyle w:val="TableTitle"/>
      </w:pPr>
      <w:r>
        <w:t xml:space="preserve">Table X.1-1: </w:t>
      </w:r>
      <w:r w:rsidR="00343CAC">
        <w:t>SVCM</w:t>
      </w:r>
      <w:r>
        <w:t xml:space="preserve"> Integration Profile - Actors and Transactions</w:t>
      </w:r>
    </w:p>
    <w:tbl>
      <w:tblPr>
        <w:tblW w:w="9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358"/>
        <w:gridCol w:w="1440"/>
        <w:gridCol w:w="1440"/>
        <w:gridCol w:w="1715"/>
      </w:tblGrid>
      <w:tr w:rsidR="003A41BA" w14:paraId="5C1915FD" w14:textId="77777777" w:rsidTr="006159EA">
        <w:trPr>
          <w:jc w:val="center"/>
        </w:trPr>
        <w:tc>
          <w:tcPr>
            <w:tcW w:w="1975" w:type="dxa"/>
            <w:tcBorders>
              <w:top w:val="single" w:sz="4" w:space="0" w:color="auto"/>
              <w:left w:val="single" w:sz="4" w:space="0" w:color="auto"/>
              <w:bottom w:val="single" w:sz="4" w:space="0" w:color="auto"/>
              <w:right w:val="single" w:sz="4" w:space="0" w:color="auto"/>
            </w:tcBorders>
            <w:shd w:val="clear" w:color="auto" w:fill="D8D8D8"/>
            <w:hideMark/>
          </w:tcPr>
          <w:p w14:paraId="32DB945A" w14:textId="77777777" w:rsidR="003A41BA" w:rsidRDefault="003A41BA" w:rsidP="003A41BA">
            <w:pPr>
              <w:pStyle w:val="TableEntryHeader"/>
            </w:pPr>
            <w:r>
              <w:t>Actors</w:t>
            </w:r>
          </w:p>
        </w:tc>
        <w:tc>
          <w:tcPr>
            <w:tcW w:w="3358" w:type="dxa"/>
            <w:tcBorders>
              <w:top w:val="single" w:sz="4" w:space="0" w:color="auto"/>
              <w:left w:val="single" w:sz="4" w:space="0" w:color="auto"/>
              <w:bottom w:val="single" w:sz="4" w:space="0" w:color="auto"/>
              <w:right w:val="single" w:sz="4" w:space="0" w:color="auto"/>
            </w:tcBorders>
            <w:shd w:val="clear" w:color="auto" w:fill="D8D8D8"/>
            <w:hideMark/>
          </w:tcPr>
          <w:p w14:paraId="2CD707F4" w14:textId="23A1D679" w:rsidR="003A41BA" w:rsidRDefault="003A41BA" w:rsidP="003A41BA">
            <w:pPr>
              <w:pStyle w:val="TableEntryHeader"/>
            </w:pPr>
            <w:r>
              <w:t>Transactions</w:t>
            </w:r>
          </w:p>
        </w:tc>
        <w:tc>
          <w:tcPr>
            <w:tcW w:w="1440" w:type="dxa"/>
            <w:tcBorders>
              <w:top w:val="single" w:sz="4" w:space="0" w:color="auto"/>
              <w:left w:val="single" w:sz="4" w:space="0" w:color="auto"/>
              <w:bottom w:val="single" w:sz="4" w:space="0" w:color="auto"/>
              <w:right w:val="single" w:sz="4" w:space="0" w:color="auto"/>
            </w:tcBorders>
            <w:shd w:val="clear" w:color="auto" w:fill="D8D8D8"/>
          </w:tcPr>
          <w:p w14:paraId="66089756" w14:textId="0B5041AA" w:rsidR="003A41BA" w:rsidRDefault="003A41BA" w:rsidP="003A41BA">
            <w:pPr>
              <w:pStyle w:val="TableEntryHeader"/>
            </w:pPr>
            <w:r>
              <w:t>Initiator or Responder</w:t>
            </w:r>
          </w:p>
        </w:tc>
        <w:tc>
          <w:tcPr>
            <w:tcW w:w="1440" w:type="dxa"/>
            <w:tcBorders>
              <w:top w:val="single" w:sz="4" w:space="0" w:color="auto"/>
              <w:left w:val="single" w:sz="4" w:space="0" w:color="auto"/>
              <w:bottom w:val="single" w:sz="4" w:space="0" w:color="auto"/>
              <w:right w:val="single" w:sz="4" w:space="0" w:color="auto"/>
            </w:tcBorders>
            <w:shd w:val="clear" w:color="auto" w:fill="D8D8D8"/>
            <w:hideMark/>
          </w:tcPr>
          <w:p w14:paraId="5058EB83" w14:textId="501DA43F" w:rsidR="003A41BA" w:rsidRDefault="003A41BA" w:rsidP="003A41BA">
            <w:pPr>
              <w:pStyle w:val="TableEntryHeader"/>
            </w:pPr>
            <w:r>
              <w:t>Optionality</w:t>
            </w:r>
          </w:p>
        </w:tc>
        <w:tc>
          <w:tcPr>
            <w:tcW w:w="1715" w:type="dxa"/>
            <w:tcBorders>
              <w:top w:val="single" w:sz="4" w:space="0" w:color="auto"/>
              <w:left w:val="single" w:sz="4" w:space="0" w:color="auto"/>
              <w:bottom w:val="single" w:sz="4" w:space="0" w:color="auto"/>
              <w:right w:val="single" w:sz="4" w:space="0" w:color="auto"/>
            </w:tcBorders>
            <w:shd w:val="clear" w:color="auto" w:fill="D8D8D8"/>
            <w:hideMark/>
          </w:tcPr>
          <w:p w14:paraId="7E4FF28D" w14:textId="77777777" w:rsidR="003A41BA" w:rsidRDefault="003A41BA" w:rsidP="003A41BA">
            <w:pPr>
              <w:pStyle w:val="TableEntryHeader"/>
            </w:pPr>
            <w:r>
              <w:t>Section</w:t>
            </w:r>
          </w:p>
        </w:tc>
      </w:tr>
      <w:tr w:rsidR="003A41BA" w14:paraId="56586EB9"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496D7409" w14:textId="61B57F2B" w:rsidR="003A41BA" w:rsidRDefault="003A41BA" w:rsidP="003A41BA">
            <w:pPr>
              <w:pStyle w:val="TableEntry"/>
            </w:pPr>
            <w:r w:rsidRPr="00775D3A">
              <w:t>T</w:t>
            </w:r>
            <w:r>
              <w:t>erminology Repository</w:t>
            </w:r>
          </w:p>
        </w:tc>
        <w:tc>
          <w:tcPr>
            <w:tcW w:w="3358" w:type="dxa"/>
            <w:tcBorders>
              <w:top w:val="single" w:sz="4" w:space="0" w:color="auto"/>
              <w:left w:val="single" w:sz="4" w:space="0" w:color="auto"/>
              <w:bottom w:val="single" w:sz="4" w:space="0" w:color="auto"/>
              <w:right w:val="single" w:sz="4" w:space="0" w:color="auto"/>
            </w:tcBorders>
            <w:hideMark/>
          </w:tcPr>
          <w:p w14:paraId="0709510B" w14:textId="57E8EBD4" w:rsidR="003A41BA" w:rsidRDefault="003A41BA" w:rsidP="003A41BA">
            <w:pPr>
              <w:pStyle w:val="TableEntry"/>
            </w:pPr>
            <w:r>
              <w:t xml:space="preserve">Retrieve </w:t>
            </w:r>
            <w:r w:rsidR="00432CAB">
              <w:t>Value Set</w:t>
            </w:r>
            <w:r>
              <w:t xml:space="preserve"> [ITI-Y1]</w:t>
            </w:r>
          </w:p>
        </w:tc>
        <w:tc>
          <w:tcPr>
            <w:tcW w:w="1440" w:type="dxa"/>
            <w:tcBorders>
              <w:top w:val="single" w:sz="4" w:space="0" w:color="auto"/>
              <w:left w:val="single" w:sz="4" w:space="0" w:color="auto"/>
              <w:bottom w:val="single" w:sz="4" w:space="0" w:color="auto"/>
              <w:right w:val="single" w:sz="4" w:space="0" w:color="auto"/>
            </w:tcBorders>
          </w:tcPr>
          <w:p w14:paraId="6301ABAE" w14:textId="29488EB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hideMark/>
          </w:tcPr>
          <w:p w14:paraId="0B76C953" w14:textId="68F5DBF4"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hideMark/>
          </w:tcPr>
          <w:p w14:paraId="67161CB6" w14:textId="0A5DEC50" w:rsidR="003A41BA" w:rsidRDefault="003A41BA" w:rsidP="003A41BA">
            <w:pPr>
              <w:pStyle w:val="TableEntry"/>
            </w:pPr>
            <w:r>
              <w:t>ITI TF-2c: 3.Y1</w:t>
            </w:r>
          </w:p>
        </w:tc>
      </w:tr>
      <w:tr w:rsidR="003A41BA" w14:paraId="11B35CC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42D79C04"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4892FC6" w14:textId="2C7DD3B6" w:rsidR="003A41BA" w:rsidRDefault="003A41BA" w:rsidP="003A41BA">
            <w:pPr>
              <w:pStyle w:val="TableEntry"/>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4BD8216E" w14:textId="4337D641"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7DFAB576" w14:textId="24610005"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16107DB6" w14:textId="440F3274" w:rsidR="003A41BA" w:rsidRDefault="003A41BA" w:rsidP="003A41BA">
            <w:pPr>
              <w:pStyle w:val="TableEntry"/>
            </w:pPr>
            <w:r>
              <w:t>ITI TF-2c: 3.Y2</w:t>
            </w:r>
          </w:p>
        </w:tc>
      </w:tr>
      <w:tr w:rsidR="003A41BA" w14:paraId="6ED52BA0"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08FD7906"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7F189D0A" w14:textId="2FB7E4F3" w:rsidR="003A41BA" w:rsidRDefault="003A41BA" w:rsidP="003A41BA">
            <w:pPr>
              <w:pStyle w:val="TableEntry"/>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0AA01E3C" w14:textId="48A74683"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E4D7BDF" w14:textId="1CB9E47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2D9601F0" w14:textId="65471CB1" w:rsidR="003A41BA" w:rsidRDefault="003A41BA" w:rsidP="003A41BA">
            <w:pPr>
              <w:pStyle w:val="TableEntry"/>
            </w:pPr>
            <w:r>
              <w:t>ITI TF-2c: 3.Y3</w:t>
            </w:r>
          </w:p>
        </w:tc>
      </w:tr>
      <w:tr w:rsidR="003A41BA" w14:paraId="7B89182B"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B7D6F4D"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5623AEDE" w14:textId="53F7A89F" w:rsidR="003A41BA" w:rsidRDefault="003A41BA" w:rsidP="003A41BA">
            <w:pPr>
              <w:pStyle w:val="TableEntry"/>
            </w:pPr>
            <w:r>
              <w:t xml:space="preserve">Expand </w:t>
            </w:r>
            <w:r w:rsidR="00432CAB">
              <w:t>Value Set</w:t>
            </w:r>
            <w:r>
              <w:t xml:space="preserve"> [ITI-Y4]</w:t>
            </w:r>
          </w:p>
        </w:tc>
        <w:tc>
          <w:tcPr>
            <w:tcW w:w="1440" w:type="dxa"/>
            <w:tcBorders>
              <w:top w:val="single" w:sz="4" w:space="0" w:color="auto"/>
              <w:left w:val="single" w:sz="4" w:space="0" w:color="auto"/>
              <w:bottom w:val="single" w:sz="4" w:space="0" w:color="auto"/>
              <w:right w:val="single" w:sz="4" w:space="0" w:color="auto"/>
            </w:tcBorders>
          </w:tcPr>
          <w:p w14:paraId="1C3891CA" w14:textId="765B7744"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1F868F2" w14:textId="61C35F70"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21DECDC7" w14:textId="3E8D7449" w:rsidR="003A41BA" w:rsidRDefault="003A41BA" w:rsidP="003A41BA">
            <w:pPr>
              <w:pStyle w:val="TableEntry"/>
            </w:pPr>
            <w:r>
              <w:t>ITI TF-2c: 3.Y4</w:t>
            </w:r>
          </w:p>
        </w:tc>
      </w:tr>
      <w:tr w:rsidR="003A41BA" w14:paraId="400F2163"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67E566DE"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66A84537" w14:textId="4AA97344" w:rsidR="003A41BA" w:rsidRDefault="003A41BA" w:rsidP="003A41BA">
            <w:pPr>
              <w:pStyle w:val="TableEntry"/>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99FC616" w14:textId="2DFB6D08"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60743568" w14:textId="3CDB0DCF"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6531BC3B" w14:textId="130A4A1D" w:rsidR="003A41BA" w:rsidRDefault="003A41BA" w:rsidP="003A41BA">
            <w:pPr>
              <w:pStyle w:val="TableEntry"/>
            </w:pPr>
            <w:r>
              <w:t>ITI TF-2c: 3.Y5</w:t>
            </w:r>
          </w:p>
        </w:tc>
      </w:tr>
      <w:tr w:rsidR="003A41BA" w14:paraId="21B5AA7A"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3C046E6C"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110CF197" w14:textId="2B903229" w:rsidR="003A41BA" w:rsidRDefault="003A41BA" w:rsidP="003A41BA">
            <w:pPr>
              <w:pStyle w:val="TableEntry"/>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05508B4D" w14:textId="2192932A" w:rsidR="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389CE4DB" w14:textId="2F63F82E" w:rsidR="003A41BA" w:rsidRDefault="003A41BA" w:rsidP="003A41BA">
            <w:pPr>
              <w:pStyle w:val="TableEntry"/>
              <w:jc w:val="center"/>
            </w:pPr>
            <w:r>
              <w:t>R</w:t>
            </w:r>
          </w:p>
        </w:tc>
        <w:tc>
          <w:tcPr>
            <w:tcW w:w="1715" w:type="dxa"/>
            <w:tcBorders>
              <w:top w:val="single" w:sz="4" w:space="0" w:color="auto"/>
              <w:left w:val="single" w:sz="4" w:space="0" w:color="auto"/>
              <w:bottom w:val="single" w:sz="4" w:space="0" w:color="auto"/>
              <w:right w:val="single" w:sz="4" w:space="0" w:color="auto"/>
            </w:tcBorders>
          </w:tcPr>
          <w:p w14:paraId="76046578" w14:textId="3AD0AE59" w:rsidR="003A41BA" w:rsidRDefault="003A41BA" w:rsidP="003A41BA">
            <w:pPr>
              <w:pStyle w:val="TableEntry"/>
            </w:pPr>
            <w:r>
              <w:t>ITI TF-2c: 3.Y6</w:t>
            </w:r>
          </w:p>
        </w:tc>
      </w:tr>
      <w:tr w:rsidR="003A41BA" w14:paraId="7E256AD6" w14:textId="77777777" w:rsidTr="006159EA">
        <w:trPr>
          <w:trHeight w:val="283"/>
          <w:jc w:val="center"/>
        </w:trPr>
        <w:tc>
          <w:tcPr>
            <w:tcW w:w="1975" w:type="dxa"/>
            <w:vMerge/>
            <w:tcBorders>
              <w:top w:val="single" w:sz="4" w:space="0" w:color="auto"/>
              <w:left w:val="single" w:sz="4" w:space="0" w:color="auto"/>
              <w:right w:val="single" w:sz="4" w:space="0" w:color="auto"/>
            </w:tcBorders>
          </w:tcPr>
          <w:p w14:paraId="53429E37" w14:textId="77777777" w:rsidR="003A41BA" w:rsidRPr="00775D3A" w:rsidRDefault="003A41BA" w:rsidP="003A41BA">
            <w:pPr>
              <w:pStyle w:val="TableEntry"/>
              <w:rPr>
                <w:strike/>
              </w:rPr>
            </w:pPr>
          </w:p>
        </w:tc>
        <w:tc>
          <w:tcPr>
            <w:tcW w:w="3358" w:type="dxa"/>
            <w:tcBorders>
              <w:top w:val="single" w:sz="4" w:space="0" w:color="auto"/>
              <w:left w:val="single" w:sz="4" w:space="0" w:color="auto"/>
              <w:bottom w:val="single" w:sz="4" w:space="0" w:color="auto"/>
              <w:right w:val="single" w:sz="4" w:space="0" w:color="auto"/>
            </w:tcBorders>
          </w:tcPr>
          <w:p w14:paraId="3DBC8191" w14:textId="0B0A7403" w:rsidR="003A41BA" w:rsidRDefault="003A41BA" w:rsidP="003A41BA">
            <w:pPr>
              <w:pStyle w:val="TableEntry"/>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138A314" w14:textId="4C8E9196" w:rsidR="003A41BA" w:rsidDel="003A41BA" w:rsidRDefault="003A41BA" w:rsidP="003A41BA">
            <w:pPr>
              <w:pStyle w:val="TableEntry"/>
              <w:jc w:val="center"/>
            </w:pPr>
            <w:r>
              <w:rPr>
                <w:szCs w:val="18"/>
              </w:rPr>
              <w:t>Responder</w:t>
            </w:r>
          </w:p>
        </w:tc>
        <w:tc>
          <w:tcPr>
            <w:tcW w:w="1440" w:type="dxa"/>
            <w:tcBorders>
              <w:top w:val="single" w:sz="4" w:space="0" w:color="auto"/>
              <w:left w:val="single" w:sz="4" w:space="0" w:color="auto"/>
              <w:bottom w:val="single" w:sz="4" w:space="0" w:color="auto"/>
              <w:right w:val="single" w:sz="4" w:space="0" w:color="auto"/>
            </w:tcBorders>
          </w:tcPr>
          <w:p w14:paraId="03C36C80" w14:textId="2AA9ED86" w:rsidR="003A41BA" w:rsidRDefault="003A41BA" w:rsidP="003A41BA">
            <w:pPr>
              <w:pStyle w:val="TableEntry"/>
              <w:jc w:val="center"/>
            </w:pPr>
            <w:r>
              <w:t>O</w:t>
            </w:r>
          </w:p>
        </w:tc>
        <w:tc>
          <w:tcPr>
            <w:tcW w:w="1715" w:type="dxa"/>
            <w:tcBorders>
              <w:top w:val="single" w:sz="4" w:space="0" w:color="auto"/>
              <w:left w:val="single" w:sz="4" w:space="0" w:color="auto"/>
              <w:bottom w:val="single" w:sz="4" w:space="0" w:color="auto"/>
              <w:right w:val="single" w:sz="4" w:space="0" w:color="auto"/>
            </w:tcBorders>
          </w:tcPr>
          <w:p w14:paraId="7B260F49" w14:textId="65284D1F" w:rsidR="003A41BA" w:rsidRDefault="003A41BA" w:rsidP="003A41BA">
            <w:pPr>
              <w:pStyle w:val="TableEntry"/>
            </w:pPr>
            <w:r>
              <w:t>ITI TF-2c: 3.Y7</w:t>
            </w:r>
          </w:p>
        </w:tc>
      </w:tr>
      <w:tr w:rsidR="003A41BA" w14:paraId="6080341E" w14:textId="77777777" w:rsidTr="006159EA">
        <w:trPr>
          <w:trHeight w:val="283"/>
          <w:jc w:val="center"/>
        </w:trPr>
        <w:tc>
          <w:tcPr>
            <w:tcW w:w="1975" w:type="dxa"/>
            <w:vMerge w:val="restart"/>
            <w:tcBorders>
              <w:top w:val="single" w:sz="4" w:space="0" w:color="auto"/>
              <w:left w:val="single" w:sz="4" w:space="0" w:color="auto"/>
              <w:right w:val="single" w:sz="4" w:space="0" w:color="auto"/>
            </w:tcBorders>
            <w:hideMark/>
          </w:tcPr>
          <w:p w14:paraId="200ECAD7" w14:textId="5409FC34" w:rsidR="003A41BA" w:rsidRDefault="003A41BA" w:rsidP="003A41BA">
            <w:pPr>
              <w:pStyle w:val="TableEntry"/>
            </w:pPr>
            <w:r w:rsidRPr="006E5941">
              <w:t xml:space="preserve">Terminology </w:t>
            </w:r>
            <w:r>
              <w:t>Consumer</w:t>
            </w:r>
            <w:r w:rsidR="00A8233D">
              <w:t xml:space="preserve"> </w:t>
            </w:r>
            <w:r>
              <w:t>(Note 1)</w:t>
            </w:r>
          </w:p>
        </w:tc>
        <w:tc>
          <w:tcPr>
            <w:tcW w:w="3358" w:type="dxa"/>
            <w:tcBorders>
              <w:top w:val="single" w:sz="4" w:space="0" w:color="auto"/>
              <w:left w:val="single" w:sz="4" w:space="0" w:color="auto"/>
              <w:bottom w:val="single" w:sz="4" w:space="0" w:color="auto"/>
              <w:right w:val="single" w:sz="4" w:space="0" w:color="auto"/>
            </w:tcBorders>
            <w:hideMark/>
          </w:tcPr>
          <w:p w14:paraId="72886FD2" w14:textId="05914745" w:rsidR="003A41BA" w:rsidRDefault="003A41BA" w:rsidP="003A41BA">
            <w:pPr>
              <w:pStyle w:val="TableEntry"/>
              <w:rPr>
                <w:rStyle w:val="InsertText"/>
              </w:rPr>
            </w:pPr>
            <w:r>
              <w:t xml:space="preserve">Retrieve </w:t>
            </w:r>
            <w:r w:rsidR="00432CAB">
              <w:t>Value Set</w:t>
            </w:r>
            <w:r>
              <w:t xml:space="preserve"> [ITI-Y1]</w:t>
            </w:r>
          </w:p>
        </w:tc>
        <w:tc>
          <w:tcPr>
            <w:tcW w:w="1440" w:type="dxa"/>
            <w:tcBorders>
              <w:top w:val="single" w:sz="4" w:space="0" w:color="auto"/>
              <w:left w:val="single" w:sz="4" w:space="0" w:color="auto"/>
              <w:bottom w:val="single" w:sz="4" w:space="0" w:color="auto"/>
              <w:right w:val="single" w:sz="4" w:space="0" w:color="auto"/>
            </w:tcBorders>
          </w:tcPr>
          <w:p w14:paraId="0E02A009" w14:textId="06A11DF5" w:rsidR="003A41BA" w:rsidDel="00C52F1E" w:rsidRDefault="003A41BA" w:rsidP="003A41BA">
            <w:pPr>
              <w:pStyle w:val="TableEntry"/>
              <w:jc w:val="center"/>
            </w:pPr>
            <w:r>
              <w:rPr>
                <w:szCs w:val="18"/>
              </w:rPr>
              <w:t>Initiator</w:t>
            </w:r>
          </w:p>
        </w:tc>
        <w:tc>
          <w:tcPr>
            <w:tcW w:w="1440" w:type="dxa"/>
            <w:tcBorders>
              <w:top w:val="single" w:sz="4" w:space="0" w:color="auto"/>
              <w:left w:val="single" w:sz="4" w:space="0" w:color="auto"/>
              <w:bottom w:val="single" w:sz="4" w:space="0" w:color="auto"/>
              <w:right w:val="single" w:sz="4" w:space="0" w:color="auto"/>
            </w:tcBorders>
            <w:hideMark/>
          </w:tcPr>
          <w:p w14:paraId="7736C3B2" w14:textId="07CBEC91" w:rsidR="003A41BA" w:rsidRDefault="003A41BA" w:rsidP="003A41BA">
            <w:pPr>
              <w:pStyle w:val="TableEntry"/>
              <w:jc w:val="center"/>
              <w:rPr>
                <w:rStyle w:val="InsertText"/>
              </w:rPr>
            </w:pPr>
            <w:r>
              <w:t>O</w:t>
            </w:r>
          </w:p>
        </w:tc>
        <w:tc>
          <w:tcPr>
            <w:tcW w:w="1715" w:type="dxa"/>
            <w:tcBorders>
              <w:top w:val="single" w:sz="4" w:space="0" w:color="auto"/>
              <w:left w:val="single" w:sz="4" w:space="0" w:color="auto"/>
              <w:bottom w:val="single" w:sz="4" w:space="0" w:color="auto"/>
              <w:right w:val="single" w:sz="4" w:space="0" w:color="auto"/>
            </w:tcBorders>
            <w:hideMark/>
          </w:tcPr>
          <w:p w14:paraId="0AFE7FF9" w14:textId="7202CEAF" w:rsidR="003A41BA" w:rsidRDefault="003A41BA" w:rsidP="003A41BA">
            <w:pPr>
              <w:pStyle w:val="TableEntry"/>
              <w:rPr>
                <w:rStyle w:val="InsertText"/>
              </w:rPr>
            </w:pPr>
            <w:r>
              <w:t>ITI TF-2c: 3.Y1</w:t>
            </w:r>
          </w:p>
        </w:tc>
      </w:tr>
      <w:tr w:rsidR="003A41BA" w14:paraId="61F3BD59"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1FD2FE9F"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7C7EE1C4" w14:textId="615007F2" w:rsidR="003A41BA" w:rsidDel="0089602B" w:rsidRDefault="003A41BA" w:rsidP="003A41BA">
            <w:pPr>
              <w:pStyle w:val="TableEntry"/>
              <w:rPr>
                <w:bCs/>
              </w:rPr>
            </w:pPr>
            <w:r>
              <w:t>Retrieve Code System [ITI-Y2]</w:t>
            </w:r>
          </w:p>
        </w:tc>
        <w:tc>
          <w:tcPr>
            <w:tcW w:w="1440" w:type="dxa"/>
            <w:tcBorders>
              <w:top w:val="single" w:sz="4" w:space="0" w:color="auto"/>
              <w:left w:val="single" w:sz="4" w:space="0" w:color="auto"/>
              <w:bottom w:val="single" w:sz="4" w:space="0" w:color="auto"/>
              <w:right w:val="single" w:sz="4" w:space="0" w:color="auto"/>
            </w:tcBorders>
          </w:tcPr>
          <w:p w14:paraId="542D3937" w14:textId="6E06FE0B" w:rsidR="003A41BA" w:rsidRPr="00A71ECB"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2AA80B66" w14:textId="353F2043"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0BCA10D0" w14:textId="27F8E10C" w:rsidR="003A41BA" w:rsidRDefault="003A41BA" w:rsidP="003A41BA">
            <w:pPr>
              <w:pStyle w:val="TableEntry"/>
              <w:rPr>
                <w:b/>
              </w:rPr>
            </w:pPr>
            <w:r>
              <w:t>ITI TF-2c: 3.Y2</w:t>
            </w:r>
          </w:p>
        </w:tc>
      </w:tr>
      <w:tr w:rsidR="003A41BA" w14:paraId="4C5D2800"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6E5E9C64"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EA299B2" w14:textId="001B5A14" w:rsidR="003A41BA" w:rsidDel="0089602B" w:rsidRDefault="003A41BA" w:rsidP="003A41BA">
            <w:pPr>
              <w:pStyle w:val="TableEntry"/>
              <w:rPr>
                <w:bCs/>
              </w:rPr>
            </w:pPr>
            <w:r>
              <w:t>Retrieve Concept Map [ITI-Y3]</w:t>
            </w:r>
          </w:p>
        </w:tc>
        <w:tc>
          <w:tcPr>
            <w:tcW w:w="1440" w:type="dxa"/>
            <w:tcBorders>
              <w:top w:val="single" w:sz="4" w:space="0" w:color="auto"/>
              <w:left w:val="single" w:sz="4" w:space="0" w:color="auto"/>
              <w:bottom w:val="single" w:sz="4" w:space="0" w:color="auto"/>
              <w:right w:val="single" w:sz="4" w:space="0" w:color="auto"/>
            </w:tcBorders>
          </w:tcPr>
          <w:p w14:paraId="1554E046" w14:textId="08D905B0" w:rsidR="003A41BA" w:rsidRPr="00A71ECB"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7EEF14C2" w14:textId="1558A6E4" w:rsidR="003A41BA" w:rsidRPr="00A71ECB" w:rsidDel="0089602B" w:rsidRDefault="003A41BA" w:rsidP="003A41BA">
            <w:pPr>
              <w:pStyle w:val="TableEntry"/>
              <w:jc w:val="center"/>
              <w:rPr>
                <w:bCs/>
              </w:rPr>
            </w:pPr>
            <w:r w:rsidRPr="00A71ECB">
              <w:rPr>
                <w:bCs/>
              </w:rPr>
              <w:t>O</w:t>
            </w:r>
          </w:p>
        </w:tc>
        <w:tc>
          <w:tcPr>
            <w:tcW w:w="1715" w:type="dxa"/>
            <w:tcBorders>
              <w:top w:val="single" w:sz="4" w:space="0" w:color="auto"/>
              <w:left w:val="single" w:sz="4" w:space="0" w:color="auto"/>
              <w:bottom w:val="single" w:sz="4" w:space="0" w:color="auto"/>
              <w:right w:val="single" w:sz="4" w:space="0" w:color="auto"/>
            </w:tcBorders>
          </w:tcPr>
          <w:p w14:paraId="34FC412D" w14:textId="1699E65D" w:rsidR="003A41BA" w:rsidRDefault="003A41BA" w:rsidP="003A41BA">
            <w:pPr>
              <w:pStyle w:val="TableEntry"/>
              <w:rPr>
                <w:b/>
              </w:rPr>
            </w:pPr>
            <w:r>
              <w:t>ITI TF-2c: 3.Y3</w:t>
            </w:r>
          </w:p>
        </w:tc>
      </w:tr>
      <w:tr w:rsidR="003A41BA" w14:paraId="1DFB41F2"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856BB8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263EF06" w14:textId="74BD8697" w:rsidR="003A41BA" w:rsidDel="0089602B" w:rsidRDefault="003A41BA" w:rsidP="003A41BA">
            <w:pPr>
              <w:pStyle w:val="TableEntry"/>
              <w:rPr>
                <w:bCs/>
              </w:rPr>
            </w:pPr>
            <w:r>
              <w:t xml:space="preserve">Expand </w:t>
            </w:r>
            <w:r w:rsidR="00432CAB">
              <w:t>Value Set</w:t>
            </w:r>
            <w:r>
              <w:t xml:space="preserve"> [ITI-Y4]</w:t>
            </w:r>
          </w:p>
        </w:tc>
        <w:tc>
          <w:tcPr>
            <w:tcW w:w="1440" w:type="dxa"/>
            <w:tcBorders>
              <w:top w:val="single" w:sz="4" w:space="0" w:color="auto"/>
              <w:left w:val="single" w:sz="4" w:space="0" w:color="auto"/>
              <w:bottom w:val="single" w:sz="4" w:space="0" w:color="auto"/>
              <w:right w:val="single" w:sz="4" w:space="0" w:color="auto"/>
            </w:tcBorders>
          </w:tcPr>
          <w:p w14:paraId="6E41149F" w14:textId="08BBF44D"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ED584A1" w14:textId="2055D6EE"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104E1152" w14:textId="624B89F9" w:rsidR="003A41BA" w:rsidRDefault="003A41BA" w:rsidP="003A41BA">
            <w:pPr>
              <w:pStyle w:val="TableEntry"/>
              <w:rPr>
                <w:b/>
              </w:rPr>
            </w:pPr>
            <w:r>
              <w:t>ITI TF-2c: 3.Y4</w:t>
            </w:r>
          </w:p>
        </w:tc>
      </w:tr>
      <w:tr w:rsidR="003A41BA" w14:paraId="608AF615"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59AB824E"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23B2CF1E" w14:textId="68A6AC50" w:rsidR="003A41BA" w:rsidDel="0089602B" w:rsidRDefault="003A41BA" w:rsidP="003A41BA">
            <w:pPr>
              <w:pStyle w:val="TableEntry"/>
              <w:rPr>
                <w:bCs/>
              </w:rPr>
            </w:pPr>
            <w:r>
              <w:t>Lookup Concept [ITI-Y5]</w:t>
            </w:r>
          </w:p>
        </w:tc>
        <w:tc>
          <w:tcPr>
            <w:tcW w:w="1440" w:type="dxa"/>
            <w:tcBorders>
              <w:top w:val="single" w:sz="4" w:space="0" w:color="auto"/>
              <w:left w:val="single" w:sz="4" w:space="0" w:color="auto"/>
              <w:bottom w:val="single" w:sz="4" w:space="0" w:color="auto"/>
              <w:right w:val="single" w:sz="4" w:space="0" w:color="auto"/>
            </w:tcBorders>
          </w:tcPr>
          <w:p w14:paraId="756B4B60" w14:textId="2D97ECC4"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1DC07124" w14:textId="18232B99"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AC1313D" w14:textId="1831BA93" w:rsidR="003A41BA" w:rsidRDefault="003A41BA" w:rsidP="003A41BA">
            <w:pPr>
              <w:pStyle w:val="TableEntry"/>
              <w:rPr>
                <w:b/>
              </w:rPr>
            </w:pPr>
            <w:r>
              <w:t>ITI TF-2c: 3.Y5</w:t>
            </w:r>
          </w:p>
        </w:tc>
      </w:tr>
      <w:tr w:rsidR="003A41BA" w14:paraId="7AA11708"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7D3A0970"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36891756" w14:textId="49E2E00F" w:rsidR="003A41BA" w:rsidDel="0089602B" w:rsidRDefault="003A41BA" w:rsidP="003A41BA">
            <w:pPr>
              <w:pStyle w:val="TableEntry"/>
              <w:rPr>
                <w:bCs/>
              </w:rPr>
            </w:pPr>
            <w:r>
              <w:t>Validate Code [ITI-Y6]</w:t>
            </w:r>
          </w:p>
        </w:tc>
        <w:tc>
          <w:tcPr>
            <w:tcW w:w="1440" w:type="dxa"/>
            <w:tcBorders>
              <w:top w:val="single" w:sz="4" w:space="0" w:color="auto"/>
              <w:left w:val="single" w:sz="4" w:space="0" w:color="auto"/>
              <w:bottom w:val="single" w:sz="4" w:space="0" w:color="auto"/>
              <w:right w:val="single" w:sz="4" w:space="0" w:color="auto"/>
            </w:tcBorders>
          </w:tcPr>
          <w:p w14:paraId="5E85EB4A" w14:textId="3862D6EC"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4450FC35" w14:textId="184C5CD5" w:rsidR="003A41BA" w:rsidRPr="00A71ECB" w:rsidDel="0089602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71E85F68" w14:textId="1D3A7D95" w:rsidR="003A41BA" w:rsidRDefault="003A41BA" w:rsidP="003A41BA">
            <w:pPr>
              <w:pStyle w:val="TableEntry"/>
              <w:rPr>
                <w:b/>
              </w:rPr>
            </w:pPr>
            <w:r>
              <w:t>ITI TF-2c: 3.Y6</w:t>
            </w:r>
          </w:p>
        </w:tc>
      </w:tr>
      <w:tr w:rsidR="003A41BA" w14:paraId="70914B0E" w14:textId="77777777" w:rsidTr="006159EA">
        <w:trPr>
          <w:trHeight w:val="283"/>
          <w:jc w:val="center"/>
        </w:trPr>
        <w:tc>
          <w:tcPr>
            <w:tcW w:w="1975" w:type="dxa"/>
            <w:vMerge/>
            <w:tcBorders>
              <w:left w:val="single" w:sz="4" w:space="0" w:color="auto"/>
              <w:bottom w:val="single" w:sz="4" w:space="0" w:color="auto"/>
              <w:right w:val="single" w:sz="4" w:space="0" w:color="auto"/>
            </w:tcBorders>
            <w:vAlign w:val="center"/>
          </w:tcPr>
          <w:p w14:paraId="29B2BC8A" w14:textId="77777777" w:rsidR="003A41BA" w:rsidRDefault="003A41BA" w:rsidP="003A41BA">
            <w:pPr>
              <w:rPr>
                <w:sz w:val="18"/>
              </w:rPr>
            </w:pPr>
          </w:p>
        </w:tc>
        <w:tc>
          <w:tcPr>
            <w:tcW w:w="3358" w:type="dxa"/>
            <w:tcBorders>
              <w:top w:val="single" w:sz="4" w:space="0" w:color="auto"/>
              <w:left w:val="single" w:sz="4" w:space="0" w:color="auto"/>
              <w:bottom w:val="single" w:sz="4" w:space="0" w:color="auto"/>
              <w:right w:val="single" w:sz="4" w:space="0" w:color="auto"/>
            </w:tcBorders>
          </w:tcPr>
          <w:p w14:paraId="48F7C390" w14:textId="4F86E0A8" w:rsidR="003A41BA" w:rsidRPr="00D952AE" w:rsidRDefault="003A41BA" w:rsidP="003A41BA">
            <w:pPr>
              <w:pStyle w:val="TableEntry"/>
              <w:rPr>
                <w:bCs/>
              </w:rPr>
            </w:pPr>
            <w:r>
              <w:t>Translate Code [ITI-Y7]</w:t>
            </w:r>
          </w:p>
        </w:tc>
        <w:tc>
          <w:tcPr>
            <w:tcW w:w="1440" w:type="dxa"/>
            <w:tcBorders>
              <w:top w:val="single" w:sz="4" w:space="0" w:color="auto"/>
              <w:left w:val="single" w:sz="4" w:space="0" w:color="auto"/>
              <w:bottom w:val="single" w:sz="4" w:space="0" w:color="auto"/>
              <w:right w:val="single" w:sz="4" w:space="0" w:color="auto"/>
            </w:tcBorders>
          </w:tcPr>
          <w:p w14:paraId="6BB1D748" w14:textId="6D8F2138" w:rsidR="003A41BA" w:rsidDel="00C52F1E" w:rsidRDefault="003A41BA" w:rsidP="003A41BA">
            <w:pPr>
              <w:pStyle w:val="TableEntry"/>
              <w:jc w:val="center"/>
              <w:rPr>
                <w:bCs/>
              </w:rPr>
            </w:pPr>
            <w:r>
              <w:rPr>
                <w:szCs w:val="18"/>
              </w:rPr>
              <w:t>Initiator</w:t>
            </w:r>
          </w:p>
        </w:tc>
        <w:tc>
          <w:tcPr>
            <w:tcW w:w="1440" w:type="dxa"/>
            <w:tcBorders>
              <w:top w:val="single" w:sz="4" w:space="0" w:color="auto"/>
              <w:left w:val="single" w:sz="4" w:space="0" w:color="auto"/>
              <w:bottom w:val="single" w:sz="4" w:space="0" w:color="auto"/>
              <w:right w:val="single" w:sz="4" w:space="0" w:color="auto"/>
            </w:tcBorders>
          </w:tcPr>
          <w:p w14:paraId="64164573" w14:textId="44921F76" w:rsidR="003A41BA" w:rsidRPr="00A71ECB" w:rsidRDefault="003A41BA" w:rsidP="003A41BA">
            <w:pPr>
              <w:pStyle w:val="TableEntry"/>
              <w:jc w:val="center"/>
              <w:rPr>
                <w:bCs/>
              </w:rPr>
            </w:pPr>
            <w:r>
              <w:rPr>
                <w:bCs/>
              </w:rPr>
              <w:t>O</w:t>
            </w:r>
          </w:p>
        </w:tc>
        <w:tc>
          <w:tcPr>
            <w:tcW w:w="1715" w:type="dxa"/>
            <w:tcBorders>
              <w:top w:val="single" w:sz="4" w:space="0" w:color="auto"/>
              <w:left w:val="single" w:sz="4" w:space="0" w:color="auto"/>
              <w:bottom w:val="single" w:sz="4" w:space="0" w:color="auto"/>
              <w:right w:val="single" w:sz="4" w:space="0" w:color="auto"/>
            </w:tcBorders>
          </w:tcPr>
          <w:p w14:paraId="45733A53" w14:textId="0D8D0273" w:rsidR="003A41BA" w:rsidRDefault="003A41BA" w:rsidP="003A41BA">
            <w:pPr>
              <w:pStyle w:val="TableEntry"/>
              <w:rPr>
                <w:b/>
              </w:rPr>
            </w:pPr>
            <w:r>
              <w:t>ITI TF-2c: 3.Y7</w:t>
            </w:r>
          </w:p>
        </w:tc>
      </w:tr>
    </w:tbl>
    <w:p w14:paraId="046820C6" w14:textId="0A0989D2" w:rsidR="00264E1C" w:rsidRPr="00A35B5F" w:rsidRDefault="00C52F1E" w:rsidP="00264E1C">
      <w:pPr>
        <w:pStyle w:val="BodyText"/>
        <w:rPr>
          <w:sz w:val="20"/>
        </w:rPr>
      </w:pPr>
      <w:r w:rsidRPr="00A35B5F">
        <w:rPr>
          <w:sz w:val="20"/>
        </w:rPr>
        <w:t>Note</w:t>
      </w:r>
      <w:r w:rsidR="003A41BA">
        <w:rPr>
          <w:sz w:val="20"/>
        </w:rPr>
        <w:t xml:space="preserve"> 1</w:t>
      </w:r>
      <w:r w:rsidRPr="00A35B5F">
        <w:rPr>
          <w:sz w:val="20"/>
        </w:rPr>
        <w:t xml:space="preserve">: </w:t>
      </w:r>
      <w:del w:id="95" w:author="Lynn Felhofer" w:date="2020-02-17T21:02:00Z">
        <w:r w:rsidR="00A35B5F" w:rsidRPr="00A35B5F" w:rsidDel="004D519B">
          <w:rPr>
            <w:sz w:val="20"/>
          </w:rPr>
          <w:delText>At least one of the transactions is required for</w:delText>
        </w:r>
      </w:del>
      <w:ins w:id="96" w:author="Lynn Felhofer" w:date="2020-02-17T21:02:00Z">
        <w:r w:rsidR="004D519B">
          <w:rPr>
            <w:sz w:val="20"/>
          </w:rPr>
          <w:t>A</w:t>
        </w:r>
      </w:ins>
      <w:r w:rsidR="00A35B5F" w:rsidRPr="00A35B5F">
        <w:rPr>
          <w:sz w:val="20"/>
        </w:rPr>
        <w:t xml:space="preserve"> Terminology Consumer</w:t>
      </w:r>
      <w:ins w:id="97" w:author="Lynn Felhofer" w:date="2020-02-17T21:02:00Z">
        <w:r w:rsidR="004D519B">
          <w:rPr>
            <w:sz w:val="20"/>
          </w:rPr>
          <w:t xml:space="preserve"> shall support at least one of these requirements</w:t>
        </w:r>
      </w:ins>
      <w:del w:id="98" w:author="Lynn Felhofer" w:date="2020-02-17T21:02:00Z">
        <w:r w:rsidR="00A35B5F" w:rsidRPr="00A35B5F" w:rsidDel="004D519B">
          <w:rPr>
            <w:sz w:val="20"/>
          </w:rPr>
          <w:delText>s</w:delText>
        </w:r>
      </w:del>
      <w:r w:rsidR="00A35B5F" w:rsidRPr="00A35B5F">
        <w:rPr>
          <w:sz w:val="20"/>
        </w:rPr>
        <w:t xml:space="preserve">. </w:t>
      </w:r>
    </w:p>
    <w:p w14:paraId="28A145EB" w14:textId="74EC99A7" w:rsidR="0053692F" w:rsidRDefault="0053692F" w:rsidP="0053692F">
      <w:pPr>
        <w:pStyle w:val="Heading3"/>
        <w:numPr>
          <w:ilvl w:val="0"/>
          <w:numId w:val="0"/>
        </w:numPr>
        <w:ind w:left="720" w:hanging="720"/>
      </w:pPr>
      <w:bookmarkStart w:id="99" w:name="_Toc32832031"/>
      <w:r>
        <w:t>X.1.1 Actor Descriptions and Actor Profile Requirements</w:t>
      </w:r>
      <w:bookmarkEnd w:id="99"/>
    </w:p>
    <w:p w14:paraId="33CFA4B6" w14:textId="2155E1A2" w:rsidR="0053692F" w:rsidRDefault="0053692F" w:rsidP="00264E1C">
      <w:pPr>
        <w:pStyle w:val="BodyText"/>
      </w:pPr>
      <w:r>
        <w:t>No additional requirements</w:t>
      </w:r>
    </w:p>
    <w:p w14:paraId="7B1AF6E8" w14:textId="156B2736" w:rsidR="0053692F" w:rsidRDefault="0053692F" w:rsidP="00264E1C">
      <w:pPr>
        <w:pStyle w:val="BodyText"/>
      </w:pPr>
    </w:p>
    <w:p w14:paraId="4ACBF259" w14:textId="37F3FA05" w:rsidR="0053692F" w:rsidRDefault="0053692F" w:rsidP="0053692F">
      <w:pPr>
        <w:pStyle w:val="Heading2"/>
        <w:numPr>
          <w:ilvl w:val="0"/>
          <w:numId w:val="0"/>
        </w:numPr>
        <w:ind w:left="576" w:hanging="576"/>
      </w:pPr>
      <w:bookmarkStart w:id="100" w:name="_Toc32832032"/>
      <w:r>
        <w:t>X.2 SVCM Actor Options</w:t>
      </w:r>
      <w:bookmarkEnd w:id="100"/>
    </w:p>
    <w:p w14:paraId="238B942F" w14:textId="4F421ABE" w:rsidR="00EF2668" w:rsidRDefault="00EF2668" w:rsidP="00EF2668">
      <w:pPr>
        <w:pStyle w:val="BodyText"/>
      </w:pPr>
      <w:r>
        <w:t xml:space="preserve">Options that may be selected for this Integration Profile are listed in </w:t>
      </w:r>
      <w:r>
        <w:rPr>
          <w:bCs/>
        </w:rPr>
        <w:t>Table X.2-1 Sharing Value Sets - Actors and Option</w:t>
      </w:r>
      <w:r w:rsidR="00E00029">
        <w:rPr>
          <w:bCs/>
        </w:rPr>
        <w:t>,</w:t>
      </w:r>
      <w:r>
        <w:rPr>
          <w:b/>
        </w:rPr>
        <w:t xml:space="preserve"> </w:t>
      </w:r>
      <w:r>
        <w:t>along with the actors to which they apply. Dependencies between options</w:t>
      </w:r>
      <w:r w:rsidR="00E00029">
        <w:t>,</w:t>
      </w:r>
      <w:r>
        <w:t xml:space="preserve"> when applicable</w:t>
      </w:r>
      <w:r w:rsidR="00E00029">
        <w:t>,</w:t>
      </w:r>
      <w:r>
        <w:t xml:space="preserve"> are specified in notes. </w:t>
      </w:r>
    </w:p>
    <w:p w14:paraId="3CC08C71" w14:textId="77777777" w:rsidR="00EF2668" w:rsidRDefault="00EF2668" w:rsidP="00EF2668">
      <w:pPr>
        <w:pStyle w:val="TableTitle"/>
      </w:pPr>
      <w:r>
        <w:t>Table X.2-1: Sharing Value Sets - Actors and Options</w:t>
      </w:r>
    </w:p>
    <w:tbl>
      <w:tblPr>
        <w:tblW w:w="0" w:type="auto"/>
        <w:jc w:val="center"/>
        <w:tblLayout w:type="fixed"/>
        <w:tblLook w:val="04A0" w:firstRow="1" w:lastRow="0" w:firstColumn="1" w:lastColumn="0" w:noHBand="0" w:noVBand="1"/>
      </w:tblPr>
      <w:tblGrid>
        <w:gridCol w:w="2005"/>
        <w:gridCol w:w="2607"/>
        <w:gridCol w:w="2098"/>
      </w:tblGrid>
      <w:tr w:rsidR="00EF2668" w14:paraId="6914AB84" w14:textId="77777777" w:rsidTr="00EF2668">
        <w:trPr>
          <w:cantSplit/>
          <w:tblHeader/>
          <w:jc w:val="center"/>
        </w:trPr>
        <w:tc>
          <w:tcPr>
            <w:tcW w:w="2005" w:type="dxa"/>
            <w:tcBorders>
              <w:top w:val="single" w:sz="4" w:space="0" w:color="000000"/>
              <w:left w:val="single" w:sz="4" w:space="0" w:color="000000"/>
              <w:bottom w:val="single" w:sz="4" w:space="0" w:color="000000"/>
              <w:right w:val="single" w:sz="4" w:space="0" w:color="000000"/>
            </w:tcBorders>
            <w:shd w:val="clear" w:color="auto" w:fill="E0E0E0"/>
            <w:hideMark/>
          </w:tcPr>
          <w:p w14:paraId="41D89BD3" w14:textId="77777777" w:rsidR="00EF2668" w:rsidRDefault="00EF2668" w:rsidP="00EF2668">
            <w:pPr>
              <w:pStyle w:val="TableEntryHeader"/>
            </w:pPr>
            <w:r>
              <w:t>Actor</w:t>
            </w:r>
          </w:p>
        </w:tc>
        <w:tc>
          <w:tcPr>
            <w:tcW w:w="2607" w:type="dxa"/>
            <w:tcBorders>
              <w:top w:val="single" w:sz="4" w:space="0" w:color="000000"/>
              <w:left w:val="single" w:sz="4" w:space="0" w:color="000000"/>
              <w:bottom w:val="single" w:sz="4" w:space="0" w:color="000000"/>
              <w:right w:val="single" w:sz="4" w:space="0" w:color="000000"/>
            </w:tcBorders>
            <w:shd w:val="clear" w:color="auto" w:fill="E0E0E0"/>
            <w:hideMark/>
          </w:tcPr>
          <w:p w14:paraId="2DDEC026" w14:textId="77777777" w:rsidR="00EF2668" w:rsidRDefault="00EF2668" w:rsidP="00EF2668">
            <w:pPr>
              <w:pStyle w:val="TableEntryHeader"/>
            </w:pPr>
            <w:r>
              <w:t>Options</w:t>
            </w:r>
          </w:p>
        </w:tc>
        <w:tc>
          <w:tcPr>
            <w:tcW w:w="2098" w:type="dxa"/>
            <w:tcBorders>
              <w:top w:val="single" w:sz="4" w:space="0" w:color="000000"/>
              <w:left w:val="single" w:sz="4" w:space="0" w:color="000000"/>
              <w:bottom w:val="single" w:sz="4" w:space="0" w:color="000000"/>
              <w:right w:val="single" w:sz="4" w:space="0" w:color="000000"/>
            </w:tcBorders>
            <w:shd w:val="clear" w:color="auto" w:fill="E0E0E0"/>
            <w:hideMark/>
          </w:tcPr>
          <w:p w14:paraId="557E4B1E" w14:textId="77777777" w:rsidR="00EF2668" w:rsidRDefault="00EF2668" w:rsidP="00EF2668">
            <w:pPr>
              <w:pStyle w:val="TableEntryHeader"/>
            </w:pPr>
            <w:r>
              <w:t>Vol. &amp; Section</w:t>
            </w:r>
          </w:p>
        </w:tc>
      </w:tr>
      <w:tr w:rsidR="00EF2668" w14:paraId="172F546B" w14:textId="77777777" w:rsidTr="00EF2668">
        <w:trPr>
          <w:cantSplit/>
          <w:trHeight w:val="332"/>
          <w:jc w:val="center"/>
        </w:trPr>
        <w:tc>
          <w:tcPr>
            <w:tcW w:w="2005" w:type="dxa"/>
            <w:tcBorders>
              <w:top w:val="single" w:sz="4" w:space="0" w:color="000000"/>
              <w:left w:val="single" w:sz="4" w:space="0" w:color="000000"/>
              <w:bottom w:val="single" w:sz="4" w:space="0" w:color="000000"/>
              <w:right w:val="single" w:sz="4" w:space="0" w:color="000000"/>
            </w:tcBorders>
            <w:hideMark/>
          </w:tcPr>
          <w:p w14:paraId="5904DD30" w14:textId="78771059" w:rsidR="00EF2668" w:rsidRDefault="00EF2668" w:rsidP="00EF2668">
            <w:pPr>
              <w:pStyle w:val="TableEntry"/>
            </w:pPr>
            <w:r>
              <w:t>Terminology Repository</w:t>
            </w:r>
          </w:p>
        </w:tc>
        <w:tc>
          <w:tcPr>
            <w:tcW w:w="2607" w:type="dxa"/>
            <w:tcBorders>
              <w:top w:val="single" w:sz="4" w:space="0" w:color="000000"/>
              <w:left w:val="single" w:sz="4" w:space="0" w:color="000000"/>
              <w:bottom w:val="single" w:sz="4" w:space="0" w:color="000000"/>
              <w:right w:val="single" w:sz="4" w:space="0" w:color="000000"/>
            </w:tcBorders>
            <w:hideMark/>
          </w:tcPr>
          <w:p w14:paraId="2AA66C68" w14:textId="110B5C33" w:rsidR="00EF2668" w:rsidRDefault="00B24A20" w:rsidP="00EF2668">
            <w:pPr>
              <w:pStyle w:val="TableEntry"/>
            </w:pPr>
            <w:r>
              <w:t>Translate Option</w:t>
            </w:r>
          </w:p>
        </w:tc>
        <w:tc>
          <w:tcPr>
            <w:tcW w:w="2098" w:type="dxa"/>
            <w:tcBorders>
              <w:top w:val="single" w:sz="4" w:space="0" w:color="000000"/>
              <w:left w:val="single" w:sz="4" w:space="0" w:color="000000"/>
              <w:bottom w:val="single" w:sz="4" w:space="0" w:color="000000"/>
              <w:right w:val="single" w:sz="4" w:space="0" w:color="000000"/>
            </w:tcBorders>
            <w:hideMark/>
          </w:tcPr>
          <w:p w14:paraId="4D998FD2" w14:textId="2893A4DB" w:rsidR="00EF2668" w:rsidRDefault="00B24A20" w:rsidP="00EF2668">
            <w:pPr>
              <w:pStyle w:val="TableEntry"/>
            </w:pPr>
            <w:r>
              <w:t>Section X.2.1</w:t>
            </w:r>
          </w:p>
        </w:tc>
      </w:tr>
      <w:tr w:rsidR="00A8233D" w14:paraId="19CE8179" w14:textId="77777777" w:rsidTr="00A8233D">
        <w:trPr>
          <w:cantSplit/>
          <w:trHeight w:val="270"/>
          <w:jc w:val="center"/>
        </w:trPr>
        <w:tc>
          <w:tcPr>
            <w:tcW w:w="2005" w:type="dxa"/>
            <w:tcBorders>
              <w:top w:val="single" w:sz="4" w:space="0" w:color="000000"/>
              <w:left w:val="single" w:sz="4" w:space="0" w:color="000000"/>
              <w:bottom w:val="single" w:sz="4" w:space="0" w:color="000000"/>
              <w:right w:val="single" w:sz="4" w:space="0" w:color="000000"/>
            </w:tcBorders>
            <w:hideMark/>
          </w:tcPr>
          <w:p w14:paraId="0DC63A48" w14:textId="34CDC1AB" w:rsidR="00A8233D" w:rsidRDefault="00A8233D" w:rsidP="00A8233D">
            <w:pPr>
              <w:pStyle w:val="TableEntry"/>
            </w:pPr>
            <w:r>
              <w:t>Terminology Consumer</w:t>
            </w:r>
          </w:p>
        </w:tc>
        <w:tc>
          <w:tcPr>
            <w:tcW w:w="2607" w:type="dxa"/>
            <w:tcBorders>
              <w:top w:val="single" w:sz="4" w:space="0" w:color="000000"/>
              <w:left w:val="single" w:sz="4" w:space="0" w:color="000000"/>
              <w:bottom w:val="single" w:sz="4" w:space="0" w:color="000000"/>
              <w:right w:val="single" w:sz="4" w:space="0" w:color="000000"/>
            </w:tcBorders>
          </w:tcPr>
          <w:p w14:paraId="08B6927C" w14:textId="69D65AC0" w:rsidR="00A8233D" w:rsidRPr="00FB77B8" w:rsidRDefault="006F4813" w:rsidP="00A8233D">
            <w:pPr>
              <w:pStyle w:val="TableEntry"/>
              <w:rPr>
                <w:highlight w:val="yellow"/>
              </w:rPr>
            </w:pPr>
            <w:r w:rsidRPr="006F4813">
              <w:t>Translate Option</w:t>
            </w:r>
          </w:p>
        </w:tc>
        <w:tc>
          <w:tcPr>
            <w:tcW w:w="2098" w:type="dxa"/>
            <w:tcBorders>
              <w:top w:val="single" w:sz="4" w:space="0" w:color="000000"/>
              <w:left w:val="single" w:sz="4" w:space="0" w:color="000000"/>
              <w:bottom w:val="single" w:sz="4" w:space="0" w:color="000000"/>
              <w:right w:val="single" w:sz="4" w:space="0" w:color="000000"/>
            </w:tcBorders>
          </w:tcPr>
          <w:p w14:paraId="2787A4EB" w14:textId="411BCA1F" w:rsidR="00A8233D" w:rsidRPr="00FB77B8" w:rsidRDefault="006F4813" w:rsidP="00A8233D">
            <w:pPr>
              <w:pStyle w:val="TableEntry"/>
              <w:rPr>
                <w:highlight w:val="yellow"/>
              </w:rPr>
            </w:pPr>
            <w:r w:rsidRPr="006F4813">
              <w:t>Section X.2.1</w:t>
            </w:r>
          </w:p>
        </w:tc>
      </w:tr>
    </w:tbl>
    <w:p w14:paraId="3D33A3FB" w14:textId="1BD7013E" w:rsidR="0053692F" w:rsidRDefault="00B24A20" w:rsidP="00B24A20">
      <w:pPr>
        <w:pStyle w:val="Heading4"/>
      </w:pPr>
      <w:bookmarkStart w:id="101" w:name="_Toc32832033"/>
      <w:r>
        <w:t>X.2.1 Translate Option</w:t>
      </w:r>
      <w:bookmarkEnd w:id="101"/>
    </w:p>
    <w:p w14:paraId="53199DC9" w14:textId="3DFA3A8F" w:rsidR="00B24A20" w:rsidRDefault="00B24A20" w:rsidP="00B24A20">
      <w:pPr>
        <w:pStyle w:val="BodyText"/>
      </w:pPr>
      <w:r>
        <w:t>The translate option enables querying for Concept Maps and translating codes.</w:t>
      </w:r>
    </w:p>
    <w:p w14:paraId="225763B1" w14:textId="4CFDF71B" w:rsidR="00B24A20" w:rsidRPr="00B24A20" w:rsidRDefault="00B24A20" w:rsidP="00B24A20">
      <w:pPr>
        <w:pStyle w:val="BodyText"/>
      </w:pPr>
      <w:r>
        <w:t xml:space="preserve">A </w:t>
      </w:r>
      <w:ins w:id="102" w:author="Lynn Felhofer" w:date="2020-02-17T21:04:00Z">
        <w:r w:rsidR="00057810">
          <w:t xml:space="preserve">Terminology Consumer or </w:t>
        </w:r>
      </w:ins>
      <w:r>
        <w:t xml:space="preserve">Terminology Repository that supports the Translate Option </w:t>
      </w:r>
      <w:del w:id="103" w:author="Lynn Felhofer" w:date="2020-02-17T21:04:00Z">
        <w:r w:rsidDel="00057810">
          <w:delText>will implement the semantics for</w:delText>
        </w:r>
      </w:del>
      <w:ins w:id="104" w:author="Lynn Felhofer" w:date="2020-02-17T21:04:00Z">
        <w:r w:rsidR="00057810">
          <w:t>shall support</w:t>
        </w:r>
      </w:ins>
      <w:r>
        <w:t xml:space="preserve"> the Retrieve Concept Map [ITI-Y3] and Translate Code [ITI-Y7] transactions. See ITI TF-2c: 3.Y3 and ITI TF-2c: 3.Y7.</w:t>
      </w:r>
    </w:p>
    <w:p w14:paraId="729C0A60" w14:textId="32AAC4E2" w:rsidR="0053692F" w:rsidRDefault="0053692F" w:rsidP="0053692F">
      <w:pPr>
        <w:pStyle w:val="Heading2"/>
        <w:numPr>
          <w:ilvl w:val="0"/>
          <w:numId w:val="0"/>
        </w:numPr>
        <w:ind w:left="576" w:hanging="576"/>
      </w:pPr>
      <w:bookmarkStart w:id="105" w:name="_Toc32832034"/>
      <w:r>
        <w:t>X.3 SVCM Required Actor Groupings</w:t>
      </w:r>
      <w:bookmarkEnd w:id="105"/>
    </w:p>
    <w:p w14:paraId="3E4F29F0" w14:textId="4CF78136" w:rsidR="003A41BA" w:rsidRPr="00755962" w:rsidRDefault="003A41BA" w:rsidP="003A41BA">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w:t>
      </w:r>
      <w:r>
        <w:rPr>
          <w:rFonts w:ascii="Arial" w:eastAsia="Arial" w:hAnsi="Arial" w:cs="Arial"/>
          <w:b/>
          <w:color w:val="000000"/>
          <w:sz w:val="22"/>
          <w:szCs w:val="22"/>
        </w:rPr>
        <w:t>X.</w:t>
      </w:r>
      <w:r w:rsidRPr="00755962">
        <w:rPr>
          <w:rFonts w:ascii="Arial" w:eastAsia="Arial" w:hAnsi="Arial" w:cs="Arial"/>
          <w:b/>
          <w:color w:val="000000"/>
          <w:sz w:val="22"/>
          <w:szCs w:val="22"/>
        </w:rPr>
        <w:t xml:space="preserve">3-1: </w:t>
      </w:r>
      <w:r>
        <w:rPr>
          <w:rFonts w:ascii="Arial" w:eastAsia="Arial" w:hAnsi="Arial" w:cs="Arial"/>
          <w:b/>
          <w:color w:val="000000"/>
          <w:sz w:val="22"/>
          <w:szCs w:val="22"/>
        </w:rPr>
        <w:t>SVCM</w:t>
      </w:r>
      <w:r w:rsidRPr="00755962">
        <w:rPr>
          <w:rFonts w:ascii="Arial" w:eastAsia="Arial" w:hAnsi="Arial" w:cs="Arial"/>
          <w:b/>
          <w:color w:val="000000"/>
          <w:sz w:val="22"/>
          <w:szCs w:val="22"/>
        </w:rPr>
        <w:t xml:space="preserve"> Profile - Required Actor Groupings </w:t>
      </w:r>
    </w:p>
    <w:p w14:paraId="7E08BE91" w14:textId="77777777" w:rsidR="003A41BA" w:rsidRPr="00755962" w:rsidRDefault="003A41BA" w:rsidP="003A41BA">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3A41BA" w:rsidRPr="00755962" w14:paraId="2E6568E5" w14:textId="77777777" w:rsidTr="002244B8">
        <w:trPr>
          <w:jc w:val="center"/>
        </w:trPr>
        <w:tc>
          <w:tcPr>
            <w:tcW w:w="3685" w:type="dxa"/>
            <w:shd w:val="clear" w:color="auto" w:fill="D9D9D9"/>
          </w:tcPr>
          <w:p w14:paraId="3083AD79" w14:textId="77777777" w:rsidR="003A41BA" w:rsidRPr="00D26514" w:rsidRDefault="003A41BA" w:rsidP="002244B8">
            <w:pPr>
              <w:pStyle w:val="TableEntryHeader"/>
            </w:pPr>
            <w:r>
              <w:lastRenderedPageBreak/>
              <w:t>PMIR</w:t>
            </w:r>
            <w:r w:rsidRPr="00D26514">
              <w:t xml:space="preserve"> Actor</w:t>
            </w:r>
          </w:p>
        </w:tc>
        <w:tc>
          <w:tcPr>
            <w:tcW w:w="2610" w:type="dxa"/>
            <w:shd w:val="clear" w:color="auto" w:fill="D9D9D9"/>
          </w:tcPr>
          <w:p w14:paraId="46A2CAE8" w14:textId="77777777" w:rsidR="003A41BA" w:rsidRPr="00D26514" w:rsidRDefault="003A41BA" w:rsidP="002244B8">
            <w:pPr>
              <w:pStyle w:val="TableEntryHeader"/>
            </w:pPr>
            <w:r w:rsidRPr="00D26514">
              <w:t>Actor(s) to be grouped with</w:t>
            </w:r>
          </w:p>
        </w:tc>
        <w:tc>
          <w:tcPr>
            <w:tcW w:w="1440" w:type="dxa"/>
            <w:shd w:val="clear" w:color="auto" w:fill="D9D9D9"/>
          </w:tcPr>
          <w:p w14:paraId="6E4EF8DA" w14:textId="77777777" w:rsidR="003A41BA" w:rsidRPr="00D26514" w:rsidRDefault="003A41BA" w:rsidP="002244B8">
            <w:pPr>
              <w:pStyle w:val="TableEntryHeader"/>
            </w:pPr>
            <w:r w:rsidRPr="00D26514">
              <w:t>Reference</w:t>
            </w:r>
          </w:p>
        </w:tc>
        <w:tc>
          <w:tcPr>
            <w:tcW w:w="1682" w:type="dxa"/>
            <w:shd w:val="clear" w:color="auto" w:fill="D9D9D9"/>
          </w:tcPr>
          <w:p w14:paraId="66ADA37A" w14:textId="77777777" w:rsidR="003A41BA" w:rsidRPr="00D26514" w:rsidRDefault="003A41BA" w:rsidP="002244B8">
            <w:pPr>
              <w:pStyle w:val="TableEntryHeader"/>
            </w:pPr>
            <w:r w:rsidRPr="00D26514">
              <w:t>Content Bindings Reference</w:t>
            </w:r>
          </w:p>
        </w:tc>
      </w:tr>
      <w:tr w:rsidR="003A41BA" w:rsidRPr="00755962" w14:paraId="256A7E51" w14:textId="77777777" w:rsidTr="002244B8">
        <w:trPr>
          <w:trHeight w:val="320"/>
          <w:jc w:val="center"/>
        </w:trPr>
        <w:tc>
          <w:tcPr>
            <w:tcW w:w="3685" w:type="dxa"/>
          </w:tcPr>
          <w:p w14:paraId="0375F069" w14:textId="204C7750" w:rsidR="003A41BA" w:rsidRPr="00755962" w:rsidRDefault="003A41BA" w:rsidP="002244B8">
            <w:pPr>
              <w:pBdr>
                <w:top w:val="nil"/>
                <w:left w:val="nil"/>
                <w:bottom w:val="nil"/>
                <w:right w:val="nil"/>
                <w:between w:val="nil"/>
              </w:pBdr>
              <w:spacing w:before="40" w:after="40"/>
              <w:ind w:right="72"/>
              <w:rPr>
                <w:color w:val="000000"/>
                <w:sz w:val="18"/>
                <w:szCs w:val="18"/>
              </w:rPr>
            </w:pPr>
            <w:r>
              <w:rPr>
                <w:sz w:val="18"/>
                <w:szCs w:val="18"/>
              </w:rPr>
              <w:t>Terminology Repository</w:t>
            </w:r>
          </w:p>
        </w:tc>
        <w:tc>
          <w:tcPr>
            <w:tcW w:w="2610" w:type="dxa"/>
          </w:tcPr>
          <w:p w14:paraId="5E94B01A" w14:textId="3CC583D1" w:rsidR="003A41BA" w:rsidRPr="00755962" w:rsidRDefault="0016041C" w:rsidP="002244B8">
            <w:pPr>
              <w:spacing w:before="40" w:after="40"/>
              <w:ind w:right="72"/>
              <w:rPr>
                <w:color w:val="000000"/>
                <w:sz w:val="18"/>
                <w:szCs w:val="18"/>
              </w:rPr>
            </w:pPr>
            <w:ins w:id="106" w:author="Lynn Felhofer" w:date="2020-02-17T21:36:00Z">
              <w:r>
                <w:rPr>
                  <w:sz w:val="18"/>
                  <w:szCs w:val="18"/>
                </w:rPr>
                <w:t>ATNA / Secure Node or Secure Application</w:t>
              </w:r>
            </w:ins>
            <w:del w:id="107" w:author="Lynn Felhofer" w:date="2020-02-17T21:04:00Z">
              <w:r w:rsidR="003A41BA" w:rsidRPr="00755962" w:rsidDel="00057810">
                <w:rPr>
                  <w:sz w:val="18"/>
                  <w:szCs w:val="18"/>
                </w:rPr>
                <w:delText>--</w:delText>
              </w:r>
            </w:del>
          </w:p>
        </w:tc>
        <w:tc>
          <w:tcPr>
            <w:tcW w:w="1440" w:type="dxa"/>
            <w:vAlign w:val="center"/>
          </w:tcPr>
          <w:p w14:paraId="0934CBFC" w14:textId="2A48F568" w:rsidR="003A41BA" w:rsidRPr="00755962" w:rsidRDefault="00057810" w:rsidP="002244B8">
            <w:pPr>
              <w:spacing w:before="40" w:after="40"/>
              <w:ind w:right="72"/>
              <w:rPr>
                <w:sz w:val="18"/>
                <w:szCs w:val="18"/>
              </w:rPr>
            </w:pPr>
            <w:ins w:id="108" w:author="Lynn Felhofer" w:date="2020-02-17T21:05:00Z">
              <w:r>
                <w:rPr>
                  <w:sz w:val="18"/>
                  <w:szCs w:val="18"/>
                </w:rPr>
                <w:t>--</w:t>
              </w:r>
            </w:ins>
            <w:del w:id="109" w:author="Lynn Felhofer" w:date="2020-02-17T21:05:00Z">
              <w:r w:rsidR="003A41BA" w:rsidRPr="00755962" w:rsidDel="00057810">
                <w:rPr>
                  <w:sz w:val="18"/>
                  <w:szCs w:val="18"/>
                </w:rPr>
                <w:delText>None</w:delText>
              </w:r>
            </w:del>
          </w:p>
        </w:tc>
        <w:tc>
          <w:tcPr>
            <w:tcW w:w="1682" w:type="dxa"/>
          </w:tcPr>
          <w:p w14:paraId="498243A9" w14:textId="77777777" w:rsidR="003A41BA" w:rsidRPr="00161EC2" w:rsidRDefault="003A41BA" w:rsidP="002244B8">
            <w:pPr>
              <w:spacing w:before="40" w:after="40"/>
              <w:ind w:right="72"/>
              <w:rPr>
                <w:color w:val="000000"/>
                <w:sz w:val="18"/>
                <w:szCs w:val="18"/>
              </w:rPr>
            </w:pPr>
            <w:r w:rsidRPr="00755962">
              <w:rPr>
                <w:sz w:val="18"/>
                <w:szCs w:val="18"/>
              </w:rPr>
              <w:t>--</w:t>
            </w:r>
          </w:p>
        </w:tc>
      </w:tr>
      <w:tr w:rsidR="003A41BA" w:rsidRPr="00755962" w14:paraId="01070718" w14:textId="77777777" w:rsidTr="002244B8">
        <w:trPr>
          <w:trHeight w:val="320"/>
          <w:jc w:val="center"/>
        </w:trPr>
        <w:tc>
          <w:tcPr>
            <w:tcW w:w="3685" w:type="dxa"/>
          </w:tcPr>
          <w:p w14:paraId="017CADB1" w14:textId="01E03832" w:rsidR="003A41BA" w:rsidRPr="00755962" w:rsidRDefault="003A41BA" w:rsidP="002244B8">
            <w:pPr>
              <w:spacing w:before="40" w:after="40"/>
              <w:ind w:right="72"/>
              <w:rPr>
                <w:sz w:val="18"/>
                <w:szCs w:val="18"/>
              </w:rPr>
            </w:pPr>
            <w:r>
              <w:rPr>
                <w:sz w:val="18"/>
                <w:szCs w:val="18"/>
              </w:rPr>
              <w:t>Terminology Consumer</w:t>
            </w:r>
          </w:p>
        </w:tc>
        <w:tc>
          <w:tcPr>
            <w:tcW w:w="2610" w:type="dxa"/>
            <w:vAlign w:val="center"/>
          </w:tcPr>
          <w:p w14:paraId="271FFE9F" w14:textId="5738D4B2" w:rsidR="003A41BA" w:rsidRPr="00755962" w:rsidRDefault="00057810" w:rsidP="002244B8">
            <w:pPr>
              <w:pBdr>
                <w:top w:val="nil"/>
                <w:left w:val="nil"/>
                <w:bottom w:val="nil"/>
                <w:right w:val="nil"/>
                <w:between w:val="nil"/>
              </w:pBdr>
              <w:spacing w:before="40" w:after="40"/>
              <w:ind w:left="72" w:right="72" w:hanging="72"/>
              <w:rPr>
                <w:sz w:val="18"/>
                <w:szCs w:val="18"/>
              </w:rPr>
            </w:pPr>
            <w:ins w:id="110" w:author="Lynn Felhofer" w:date="2020-02-17T21:05:00Z">
              <w:r>
                <w:rPr>
                  <w:sz w:val="18"/>
                  <w:szCs w:val="18"/>
                </w:rPr>
                <w:t>None</w:t>
              </w:r>
            </w:ins>
            <w:del w:id="111" w:author="Lynn Felhofer" w:date="2020-02-17T21:05:00Z">
              <w:r w:rsidR="003A41BA" w:rsidRPr="00755962" w:rsidDel="00057810">
                <w:rPr>
                  <w:sz w:val="18"/>
                  <w:szCs w:val="18"/>
                </w:rPr>
                <w:delText>--</w:delText>
              </w:r>
            </w:del>
          </w:p>
        </w:tc>
        <w:tc>
          <w:tcPr>
            <w:tcW w:w="1440" w:type="dxa"/>
            <w:vAlign w:val="center"/>
          </w:tcPr>
          <w:p w14:paraId="1177F0C2" w14:textId="52EB7219" w:rsidR="003A41BA" w:rsidRPr="00755962" w:rsidRDefault="00057810" w:rsidP="002244B8">
            <w:pPr>
              <w:spacing w:before="40" w:after="40"/>
              <w:ind w:right="72"/>
              <w:rPr>
                <w:sz w:val="18"/>
                <w:szCs w:val="18"/>
              </w:rPr>
            </w:pPr>
            <w:ins w:id="112" w:author="Lynn Felhofer" w:date="2020-02-17T21:05:00Z">
              <w:r>
                <w:rPr>
                  <w:sz w:val="18"/>
                  <w:szCs w:val="18"/>
                </w:rPr>
                <w:t>--</w:t>
              </w:r>
            </w:ins>
            <w:del w:id="113" w:author="Lynn Felhofer" w:date="2020-02-17T21:05:00Z">
              <w:r w:rsidR="003A41BA" w:rsidRPr="00755962" w:rsidDel="00057810">
                <w:rPr>
                  <w:sz w:val="18"/>
                  <w:szCs w:val="18"/>
                </w:rPr>
                <w:delText>None</w:delText>
              </w:r>
            </w:del>
          </w:p>
        </w:tc>
        <w:tc>
          <w:tcPr>
            <w:tcW w:w="1682" w:type="dxa"/>
          </w:tcPr>
          <w:p w14:paraId="415BFD09" w14:textId="77777777" w:rsidR="003A41BA" w:rsidRPr="00755962" w:rsidRDefault="003A41BA" w:rsidP="002244B8">
            <w:pPr>
              <w:pBdr>
                <w:top w:val="nil"/>
                <w:left w:val="nil"/>
                <w:bottom w:val="nil"/>
                <w:right w:val="nil"/>
                <w:between w:val="nil"/>
              </w:pBdr>
              <w:spacing w:before="40" w:after="40"/>
              <w:ind w:left="72" w:right="72" w:hanging="72"/>
              <w:rPr>
                <w:i/>
                <w:sz w:val="18"/>
                <w:szCs w:val="18"/>
              </w:rPr>
            </w:pPr>
            <w:r w:rsidRPr="00755962">
              <w:rPr>
                <w:i/>
                <w:sz w:val="18"/>
                <w:szCs w:val="18"/>
              </w:rPr>
              <w:t>--</w:t>
            </w:r>
          </w:p>
        </w:tc>
      </w:tr>
    </w:tbl>
    <w:p w14:paraId="1522072D" w14:textId="078A345E" w:rsidR="0053692F" w:rsidRDefault="0053692F" w:rsidP="00264E1C">
      <w:pPr>
        <w:pStyle w:val="BodyText"/>
      </w:pPr>
    </w:p>
    <w:p w14:paraId="5C07B497" w14:textId="560DB3B4" w:rsidR="00CD4365" w:rsidRDefault="00CD4365" w:rsidP="00CD4365">
      <w:pPr>
        <w:pStyle w:val="Heading2"/>
        <w:numPr>
          <w:ilvl w:val="0"/>
          <w:numId w:val="0"/>
        </w:numPr>
        <w:ind w:left="576" w:hanging="576"/>
      </w:pPr>
      <w:bookmarkStart w:id="114" w:name="_Toc32832035"/>
      <w:r>
        <w:t>X.4 SVCM Overview</w:t>
      </w:r>
      <w:bookmarkEnd w:id="114"/>
    </w:p>
    <w:p w14:paraId="554786A0" w14:textId="0033E0C0" w:rsidR="00EF2668" w:rsidRPr="00CD4365" w:rsidRDefault="00EF2668" w:rsidP="00EF2668">
      <w:pPr>
        <w:pStyle w:val="BodyText"/>
      </w:pPr>
      <w:r>
        <w:t>The SVCM Profile supports all of the uses described here</w:t>
      </w:r>
      <w:r w:rsidR="001E36C7">
        <w:t>,</w:t>
      </w:r>
      <w:r>
        <w:t xml:space="preserve"> while keeping the technology as lightweight as possible. The SVCM Profile </w:t>
      </w:r>
      <w:commentRangeStart w:id="115"/>
      <w:r>
        <w:t xml:space="preserve">supports the need </w:t>
      </w:r>
      <w:r w:rsidR="001E36C7">
        <w:t xml:space="preserve">for </w:t>
      </w:r>
      <w:r>
        <w:t xml:space="preserve">systems to translate codes </w:t>
      </w:r>
      <w:commentRangeEnd w:id="115"/>
      <w:r w:rsidR="00057810">
        <w:rPr>
          <w:rStyle w:val="CommentReference"/>
        </w:rPr>
        <w:commentReference w:id="115"/>
      </w:r>
      <w:r>
        <w:t xml:space="preserve">from one terminology to another to support </w:t>
      </w:r>
      <w:r w:rsidR="001E36C7">
        <w:t xml:space="preserve">the </w:t>
      </w:r>
      <w:r>
        <w:t>exchange of information between systems.</w:t>
      </w:r>
    </w:p>
    <w:p w14:paraId="41C42A88" w14:textId="088BF55E" w:rsidR="00EF2668" w:rsidRDefault="00CD4365" w:rsidP="00B764BF">
      <w:pPr>
        <w:pStyle w:val="Heading3"/>
        <w:numPr>
          <w:ilvl w:val="0"/>
          <w:numId w:val="0"/>
        </w:numPr>
        <w:ind w:left="720" w:hanging="720"/>
      </w:pPr>
      <w:bookmarkStart w:id="116" w:name="_Toc32832036"/>
      <w:r>
        <w:t>X.4.1 Concepts</w:t>
      </w:r>
      <w:bookmarkEnd w:id="116"/>
    </w:p>
    <w:p w14:paraId="27C67145" w14:textId="716E104A" w:rsidR="00B764BF" w:rsidRDefault="00B764BF" w:rsidP="00B764BF">
      <w:pPr>
        <w:pStyle w:val="ListBullet2"/>
        <w:numPr>
          <w:ilvl w:val="0"/>
          <w:numId w:val="0"/>
        </w:numPr>
      </w:pPr>
      <w:del w:id="117" w:author="Lynn Felhofer" w:date="2020-02-17T21:06:00Z">
        <w:r w:rsidDel="00057810">
          <w:delText xml:space="preserve">As defined in the </w:delText>
        </w:r>
        <w:r w:rsidRPr="006C7F8B" w:rsidDel="00057810">
          <w:delText>FHIR Specification (v4.0.1: R4 - Mixed Normative and ST</w:delText>
        </w:r>
        <w:r w:rsidDel="00057810">
          <w:delText xml:space="preserve">U), </w:delText>
        </w:r>
      </w:del>
      <w:ins w:id="118" w:author="Lynn Felhofer" w:date="2020-02-17T21:06:00Z">
        <w:r w:rsidR="00057810">
          <w:t>T</w:t>
        </w:r>
      </w:ins>
      <w:del w:id="119" w:author="Lynn Felhofer" w:date="2020-02-17T21:06:00Z">
        <w:r w:rsidDel="00057810">
          <w:delText>t</w:delText>
        </w:r>
      </w:del>
      <w:r>
        <w:t xml:space="preserve">he FHIR terminology specification is based on </w:t>
      </w:r>
      <w:r w:rsidR="002244B8">
        <w:t>three</w:t>
      </w:r>
      <w:r>
        <w:t xml:space="preserve"> key concepts</w:t>
      </w:r>
      <w:r w:rsidR="002244B8">
        <w:t xml:space="preserve">, see </w:t>
      </w:r>
      <w:hyperlink r:id="rId31" w:history="1">
        <w:r w:rsidR="002244B8">
          <w:rPr>
            <w:rStyle w:val="Hyperlink"/>
          </w:rPr>
          <w:t>http://hl7.org/fhir/R4/terminology-module.html</w:t>
        </w:r>
      </w:hyperlink>
      <w:r>
        <w:t>:</w:t>
      </w:r>
    </w:p>
    <w:p w14:paraId="02F42F73" w14:textId="6CDE28CE" w:rsidR="00B764BF" w:rsidRDefault="00B764BF" w:rsidP="00B764BF">
      <w:pPr>
        <w:pStyle w:val="ListBullet2"/>
      </w:pPr>
      <w:r w:rsidRPr="00057810">
        <w:rPr>
          <w:b/>
          <w:bCs/>
          <w:rPrChange w:id="120" w:author="Lynn Felhofer" w:date="2020-02-17T21:06:00Z">
            <w:rPr/>
          </w:rPrChange>
        </w:rPr>
        <w:t>Code</w:t>
      </w:r>
      <w:r w:rsidR="00B52E2F" w:rsidRPr="00057810">
        <w:rPr>
          <w:b/>
          <w:bCs/>
          <w:rPrChange w:id="121" w:author="Lynn Felhofer" w:date="2020-02-17T21:06:00Z">
            <w:rPr/>
          </w:rPrChange>
        </w:rPr>
        <w:t xml:space="preserve"> S</w:t>
      </w:r>
      <w:r w:rsidRPr="00057810">
        <w:rPr>
          <w:b/>
          <w:bCs/>
          <w:rPrChange w:id="122" w:author="Lynn Felhofer" w:date="2020-02-17T21:06:00Z">
            <w:rPr/>
          </w:rPrChange>
        </w:rPr>
        <w:t>ystem</w:t>
      </w:r>
      <w:r>
        <w:t xml:space="preserve"> - </w:t>
      </w:r>
      <w:r w:rsidR="00BF0997">
        <w:t>Declares</w:t>
      </w:r>
      <w:r>
        <w:t xml:space="preserve"> the existence of and describes a code system and, optionally, all or </w:t>
      </w:r>
      <w:r w:rsidR="001E36C7">
        <w:t xml:space="preserve">some </w:t>
      </w:r>
      <w:r>
        <w:t>of its codes. Examples</w:t>
      </w:r>
      <w:r w:rsidR="00B01C32">
        <w:t xml:space="preserve"> of code systems</w:t>
      </w:r>
      <w:r>
        <w:t xml:space="preserve"> include ICD-10, LOINC, SNOMED-CT, and RxNorm.</w:t>
      </w:r>
      <w:r w:rsidR="003D7B9F">
        <w:t xml:space="preserve">  See </w:t>
      </w:r>
      <w:hyperlink r:id="rId32" w:history="1">
        <w:r w:rsidR="003D7B9F">
          <w:rPr>
            <w:rStyle w:val="Hyperlink"/>
          </w:rPr>
          <w:t>http://hl7.org/fhir/codesystem.html</w:t>
        </w:r>
      </w:hyperlink>
      <w:r w:rsidR="003D7B9F">
        <w:t>.</w:t>
      </w:r>
    </w:p>
    <w:p w14:paraId="6CCCF7E9" w14:textId="24C8509E" w:rsidR="00B764BF" w:rsidRDefault="00B764BF" w:rsidP="00B764BF">
      <w:pPr>
        <w:pStyle w:val="ListBullet2"/>
      </w:pPr>
      <w:r w:rsidRPr="00057810">
        <w:rPr>
          <w:b/>
          <w:bCs/>
          <w:rPrChange w:id="123" w:author="Lynn Felhofer" w:date="2020-02-17T21:07:00Z">
            <w:rPr/>
          </w:rPrChange>
        </w:rPr>
        <w:t>Value</w:t>
      </w:r>
      <w:r w:rsidR="00F21201" w:rsidRPr="00057810">
        <w:rPr>
          <w:b/>
          <w:bCs/>
          <w:rPrChange w:id="124" w:author="Lynn Felhofer" w:date="2020-02-17T21:07:00Z">
            <w:rPr/>
          </w:rPrChange>
        </w:rPr>
        <w:t xml:space="preserve"> </w:t>
      </w:r>
      <w:r w:rsidR="00432CAB" w:rsidRPr="00057810">
        <w:rPr>
          <w:b/>
          <w:bCs/>
          <w:rPrChange w:id="125" w:author="Lynn Felhofer" w:date="2020-02-17T21:07:00Z">
            <w:rPr/>
          </w:rPrChange>
        </w:rPr>
        <w:t>S</w:t>
      </w:r>
      <w:r w:rsidRPr="00057810">
        <w:rPr>
          <w:b/>
          <w:bCs/>
          <w:rPrChange w:id="126" w:author="Lynn Felhofer" w:date="2020-02-17T21:07:00Z">
            <w:rPr/>
          </w:rPrChange>
        </w:rPr>
        <w:t>et</w:t>
      </w:r>
      <w:r>
        <w:t xml:space="preserve"> - Specifies a set of codes drawn from one or more code systems, intended for use in a particular context. Value sets link between </w:t>
      </w:r>
      <w:r w:rsidR="00791FBE">
        <w:t>c</w:t>
      </w:r>
      <w:r>
        <w:t>ode</w:t>
      </w:r>
      <w:r w:rsidR="00791FBE">
        <w:t xml:space="preserve"> s</w:t>
      </w:r>
      <w:r>
        <w:t>ystem definitions and their use in coded elements.</w:t>
      </w:r>
      <w:r w:rsidR="003D7B9F">
        <w:t xml:space="preserve">  See </w:t>
      </w:r>
      <w:hyperlink r:id="rId33" w:history="1">
        <w:r w:rsidR="003D7B9F">
          <w:rPr>
            <w:rStyle w:val="Hyperlink"/>
          </w:rPr>
          <w:t>http://hl7.org/fhir/valueset.html</w:t>
        </w:r>
      </w:hyperlink>
      <w:r w:rsidR="003D7B9F">
        <w:t xml:space="preserve">. </w:t>
      </w:r>
    </w:p>
    <w:p w14:paraId="5153FD33" w14:textId="0C9363B6" w:rsidR="00F75242" w:rsidRDefault="00F75242" w:rsidP="00B764BF">
      <w:pPr>
        <w:pStyle w:val="ListBullet2"/>
      </w:pPr>
      <w:r w:rsidRPr="00057810">
        <w:rPr>
          <w:b/>
          <w:bCs/>
          <w:rPrChange w:id="127" w:author="Lynn Felhofer" w:date="2020-02-17T21:07:00Z">
            <w:rPr/>
          </w:rPrChange>
        </w:rPr>
        <w:t xml:space="preserve">Concept </w:t>
      </w:r>
      <w:r w:rsidR="00432CAB" w:rsidRPr="00057810">
        <w:rPr>
          <w:b/>
          <w:bCs/>
          <w:rPrChange w:id="128" w:author="Lynn Felhofer" w:date="2020-02-17T21:07:00Z">
            <w:rPr/>
          </w:rPrChange>
        </w:rPr>
        <w:t>M</w:t>
      </w:r>
      <w:r w:rsidRPr="00057810">
        <w:rPr>
          <w:b/>
          <w:bCs/>
          <w:rPrChange w:id="129" w:author="Lynn Felhofer" w:date="2020-02-17T21:07:00Z">
            <w:rPr/>
          </w:rPrChange>
        </w:rPr>
        <w:t>ap</w:t>
      </w:r>
      <w:r>
        <w:t xml:space="preserve"> - D</w:t>
      </w:r>
      <w:r w:rsidRPr="000A6B9C">
        <w:t xml:space="preserve">efines a </w:t>
      </w:r>
      <w:commentRangeStart w:id="130"/>
      <w:r w:rsidRPr="000A6B9C">
        <w:t>mapping</w:t>
      </w:r>
      <w:commentRangeEnd w:id="130"/>
      <w:r w:rsidR="00057810">
        <w:rPr>
          <w:rStyle w:val="CommentReference"/>
        </w:rPr>
        <w:commentReference w:id="130"/>
      </w:r>
      <w:r w:rsidRPr="000A6B9C">
        <w:t xml:space="preserve"> from a set of concepts defined in a code system to one or more concepts defined in other code systems.</w:t>
      </w:r>
      <w:r w:rsidR="003D7B9F">
        <w:t xml:space="preserve"> </w:t>
      </w:r>
      <w:r w:rsidR="00B52E2F">
        <w:t>A</w:t>
      </w:r>
      <w:r w:rsidR="00B52E2F" w:rsidRPr="00BD1C3D">
        <w:t xml:space="preserve"> concept </w:t>
      </w:r>
      <w:commentRangeStart w:id="131"/>
      <w:r w:rsidR="00B52E2F" w:rsidRPr="00BD1C3D">
        <w:t>as</w:t>
      </w:r>
      <w:commentRangeEnd w:id="131"/>
      <w:r w:rsidR="00057810">
        <w:rPr>
          <w:rStyle w:val="CommentReference"/>
        </w:rPr>
        <w:commentReference w:id="131"/>
      </w:r>
      <w:r w:rsidR="00B52E2F" w:rsidRPr="00BD1C3D">
        <w:t xml:space="preserve"> a </w:t>
      </w:r>
      <w:commentRangeStart w:id="132"/>
      <w:r w:rsidR="00B52E2F" w:rsidRPr="00BD1C3D">
        <w:t>unitary mental representation of a real or abstract thing</w:t>
      </w:r>
      <w:commentRangeEnd w:id="132"/>
      <w:r w:rsidR="00057810">
        <w:rPr>
          <w:rStyle w:val="CommentReference"/>
        </w:rPr>
        <w:commentReference w:id="132"/>
      </w:r>
      <w:r w:rsidR="00B52E2F" w:rsidRPr="00BD1C3D">
        <w:t>, which provides meaning and should be unique in a given code system.</w:t>
      </w:r>
      <w:r w:rsidR="00B52E2F">
        <w:t xml:space="preserve"> </w:t>
      </w:r>
      <w:r w:rsidR="003D7B9F">
        <w:t xml:space="preserve">See </w:t>
      </w:r>
      <w:hyperlink r:id="rId34" w:history="1">
        <w:r w:rsidR="003D7B9F">
          <w:rPr>
            <w:rStyle w:val="Hyperlink"/>
          </w:rPr>
          <w:t>http://hl7.org/fhir/R4/conceptmap.html</w:t>
        </w:r>
      </w:hyperlink>
      <w:r w:rsidR="00B52E2F">
        <w:t xml:space="preserve"> and</w:t>
      </w:r>
      <w:r w:rsidR="00BD1C3D">
        <w:t xml:space="preserve"> </w:t>
      </w:r>
      <w:hyperlink r:id="rId35" w:anchor="gl-concept" w:history="1">
        <w:r w:rsidR="00DB4034" w:rsidRPr="00D27A82">
          <w:rPr>
            <w:rStyle w:val="Hyperlink"/>
          </w:rPr>
          <w:t>http://www.hl7.org/documentcenter/public/standards/V3/core_principles/infrastructure/coreprinciples/v3modelcoreprinciples.html#gl-concept</w:t>
        </w:r>
      </w:hyperlink>
      <w:r w:rsidR="00DB4034">
        <w:t xml:space="preserve">. </w:t>
      </w:r>
    </w:p>
    <w:p w14:paraId="1EFF5114" w14:textId="34E647D2" w:rsidR="00B764BF" w:rsidRDefault="00B764BF" w:rsidP="00B20C12">
      <w:pPr>
        <w:pStyle w:val="ListBullet2"/>
        <w:numPr>
          <w:ilvl w:val="0"/>
          <w:numId w:val="0"/>
        </w:numPr>
      </w:pPr>
      <w:commentRangeStart w:id="133"/>
      <w:r>
        <w:t xml:space="preserve">The </w:t>
      </w:r>
      <w:r w:rsidR="00BD1C3D">
        <w:t xml:space="preserve">code system </w:t>
      </w:r>
      <w:r>
        <w:t xml:space="preserve">is </w:t>
      </w:r>
      <w:r w:rsidR="00BD1C3D">
        <w:t xml:space="preserve">being </w:t>
      </w:r>
      <w:r>
        <w:t>used to publish the properties and</w:t>
      </w:r>
      <w:r w:rsidR="00B20C12">
        <w:t>,</w:t>
      </w:r>
      <w:r>
        <w:t xml:space="preserve"> </w:t>
      </w:r>
      <w:commentRangeStart w:id="134"/>
      <w:r>
        <w:t>optionally</w:t>
      </w:r>
      <w:r w:rsidR="00B20C12">
        <w:t>,</w:t>
      </w:r>
      <w:r>
        <w:t xml:space="preserve"> the content of a code system</w:t>
      </w:r>
      <w:r w:rsidR="00DF0848">
        <w:t>,</w:t>
      </w:r>
      <w:r>
        <w:t xml:space="preserve"> for use throughout the FHIR ecosystem, such as to support value set expansion and validation. </w:t>
      </w:r>
      <w:commentRangeEnd w:id="134"/>
      <w:r w:rsidR="00057810">
        <w:rPr>
          <w:rStyle w:val="CommentReference"/>
        </w:rPr>
        <w:commentReference w:id="134"/>
      </w:r>
      <w:commentRangeStart w:id="135"/>
      <w:r w:rsidR="00614F63">
        <w:t>It</w:t>
      </w:r>
      <w:commentRangeEnd w:id="135"/>
      <w:r w:rsidR="00057810">
        <w:rPr>
          <w:rStyle w:val="CommentReference"/>
        </w:rPr>
        <w:commentReference w:id="135"/>
      </w:r>
      <w:r>
        <w:t xml:space="preserve"> is not intended to support the process of maintaining code systems and is generally not an efficient way to distribute</w:t>
      </w:r>
      <w:r w:rsidR="00DF0848">
        <w:t xml:space="preserve"> the content of</w:t>
      </w:r>
      <w:r>
        <w:t xml:space="preserve"> large code </w:t>
      </w:r>
      <w:r w:rsidR="00DF0848">
        <w:t>systems</w:t>
      </w:r>
      <w:r>
        <w:t xml:space="preserve"> (</w:t>
      </w:r>
      <w:r w:rsidR="00DF0848">
        <w:t xml:space="preserve">e.g., </w:t>
      </w:r>
      <w:r>
        <w:t xml:space="preserve">SNOMED CT, the ICD family, etc.), though </w:t>
      </w:r>
      <w:commentRangeStart w:id="136"/>
      <w:r>
        <w:t>it</w:t>
      </w:r>
      <w:commentRangeEnd w:id="136"/>
      <w:r w:rsidR="00057810">
        <w:rPr>
          <w:rStyle w:val="CommentReference"/>
        </w:rPr>
        <w:commentReference w:id="136"/>
      </w:r>
      <w:r>
        <w:t xml:space="preserve"> is used as one way of declaring the filters and properties associated with those code systems.</w:t>
      </w:r>
    </w:p>
    <w:p w14:paraId="5843ADBE" w14:textId="77347140" w:rsidR="00EC67B1" w:rsidRPr="00B764BF" w:rsidRDefault="003D7B9F" w:rsidP="00B764BF">
      <w:pPr>
        <w:pStyle w:val="ListBullet2"/>
        <w:numPr>
          <w:ilvl w:val="0"/>
          <w:numId w:val="0"/>
        </w:numPr>
      </w:pPr>
      <w:r>
        <w:t xml:space="preserve">A </w:t>
      </w:r>
      <w:r w:rsidR="00BD1C3D">
        <w:t>v</w:t>
      </w:r>
      <w:r>
        <w:t>alue</w:t>
      </w:r>
      <w:r w:rsidR="00DF0848">
        <w:t xml:space="preserve"> </w:t>
      </w:r>
      <w:r w:rsidR="00140F8B">
        <w:t>s</w:t>
      </w:r>
      <w:r>
        <w:t xml:space="preserve">et is a uniquely identifiable set of valid concept representations. A </w:t>
      </w:r>
      <w:r w:rsidR="00EC67B1">
        <w:t>value</w:t>
      </w:r>
      <w:r w:rsidR="00F21201">
        <w:t xml:space="preserve"> </w:t>
      </w:r>
      <w:r w:rsidR="00EC67B1">
        <w:t>set</w:t>
      </w:r>
      <w:r>
        <w:t xml:space="preserve"> may be a simple flat list of concept codes drawn from a single code system, or it might be constituted by expressions drawn from multiple code systems</w:t>
      </w:r>
      <w:r w:rsidR="0041150C">
        <w:t xml:space="preserve">. </w:t>
      </w:r>
      <w:r w:rsidR="00B764BF" w:rsidRPr="008B3480">
        <w:t>When using code systems and value sets, proper differentiation between a code system and a value set is important.</w:t>
      </w:r>
      <w:r>
        <w:t xml:space="preserve">  See </w:t>
      </w:r>
      <w:hyperlink r:id="rId36" w:history="1">
        <w:r w:rsidRPr="00EF4111">
          <w:rPr>
            <w:rStyle w:val="Hyperlink"/>
          </w:rPr>
          <w:t>https://www.hl7.org/fhir/terminologies.html</w:t>
        </w:r>
      </w:hyperlink>
      <w:r>
        <w:t>.</w:t>
      </w:r>
    </w:p>
    <w:p w14:paraId="264AC8D6" w14:textId="132E5C55" w:rsidR="000870EC" w:rsidRDefault="00F75242" w:rsidP="00810DA5">
      <w:r>
        <w:lastRenderedPageBreak/>
        <w:t>Concept</w:t>
      </w:r>
      <w:r w:rsidR="00810DA5">
        <w:t xml:space="preserve"> m</w:t>
      </w:r>
      <w:r w:rsidR="00810DA5" w:rsidRPr="000A6B9C">
        <w:t xml:space="preserve">appings </w:t>
      </w:r>
      <w:r w:rsidR="00810DA5">
        <w:t xml:space="preserve">are only one direction, </w:t>
      </w:r>
      <w:r w:rsidR="00810DA5" w:rsidRPr="000A6B9C">
        <w:t>from the source to the target system</w:t>
      </w:r>
      <w:r w:rsidR="00810DA5">
        <w:t>. In many cases</w:t>
      </w:r>
      <w:r w:rsidR="00810DA5" w:rsidRPr="000A6B9C">
        <w:t xml:space="preserve"> the reverse mappings are valid, but this cannot be </w:t>
      </w:r>
      <w:r w:rsidR="00810DA5">
        <w:t>assumed</w:t>
      </w:r>
      <w:r w:rsidR="00810DA5" w:rsidRPr="000A6B9C">
        <w:t xml:space="preserve">. </w:t>
      </w:r>
      <w:r w:rsidR="00810DA5" w:rsidRPr="004C0A45">
        <w:t xml:space="preserve">Mappings between code system concepts are </w:t>
      </w:r>
      <w:r w:rsidR="00810DA5">
        <w:t xml:space="preserve">also </w:t>
      </w:r>
      <w:r w:rsidR="00810DA5" w:rsidRPr="004C0A45">
        <w:t>only intended to be defined in the context of a particular business usage</w:t>
      </w:r>
      <w:r w:rsidR="00810DA5">
        <w:t xml:space="preserve">, as the correct mapping may depend on the usage context. For example, in the case of </w:t>
      </w:r>
      <w:r w:rsidR="00810DA5" w:rsidRPr="000A6B9C">
        <w:t>mapping from a clinical terminology (e.g. SNOMED CT) to ICD-10</w:t>
      </w:r>
      <w:r w:rsidR="00810DA5">
        <w:t xml:space="preserve"> for </w:t>
      </w:r>
      <w:r w:rsidR="00810DA5" w:rsidRPr="000A6B9C">
        <w:t>billing</w:t>
      </w:r>
      <w:r w:rsidR="00810DA5">
        <w:t xml:space="preserve"> purposes, there</w:t>
      </w:r>
      <w:r w:rsidR="00810DA5" w:rsidRPr="000A6B9C">
        <w:t xml:space="preserve"> could </w:t>
      </w:r>
      <w:r w:rsidR="00810DA5">
        <w:t>be</w:t>
      </w:r>
      <w:r w:rsidR="00810DA5" w:rsidRPr="000A6B9C">
        <w:t xml:space="preserve"> multiple mappings for a single source concept</w:t>
      </w:r>
      <w:r w:rsidR="00810DA5">
        <w:t xml:space="preserve">, which </w:t>
      </w:r>
      <w:r w:rsidR="00810DA5" w:rsidRPr="000A6B9C">
        <w:t>require additional information beyond the source concept itself in order to select the correct final mapping.</w:t>
      </w:r>
      <w:commentRangeEnd w:id="133"/>
      <w:r w:rsidR="00057810">
        <w:rPr>
          <w:rStyle w:val="CommentReference"/>
        </w:rPr>
        <w:commentReference w:id="133"/>
      </w:r>
    </w:p>
    <w:p w14:paraId="37EB3B80" w14:textId="77777777" w:rsidR="00614F63" w:rsidRDefault="00614F63" w:rsidP="00614F63">
      <w:pPr>
        <w:pStyle w:val="BodyText"/>
      </w:pPr>
      <w:commentRangeStart w:id="137"/>
      <w:r>
        <w:t>T</w:t>
      </w:r>
      <w:commentRangeEnd w:id="137"/>
      <w:r w:rsidR="0019409B">
        <w:rPr>
          <w:rStyle w:val="CommentReference"/>
        </w:rPr>
        <w:commentReference w:id="137"/>
      </w:r>
      <w:r>
        <w:t>here are three types of value sets supported by the SVCM Transactions:</w:t>
      </w:r>
    </w:p>
    <w:p w14:paraId="56565FE3" w14:textId="49485AE7" w:rsidR="00614F63" w:rsidRDefault="00614F63" w:rsidP="00614F63">
      <w:pPr>
        <w:pStyle w:val="ListNumber2"/>
        <w:numPr>
          <w:ilvl w:val="0"/>
          <w:numId w:val="20"/>
        </w:numPr>
      </w:pPr>
      <w:r>
        <w:rPr>
          <w:b/>
        </w:rPr>
        <w:t>Intensional Value Sets</w:t>
      </w:r>
      <w:r>
        <w:t xml:space="preserve"> </w:t>
      </w:r>
      <w:r w:rsidR="00DB4034">
        <w:t>- Typically</w:t>
      </w:r>
      <w:r w:rsidRPr="003F796E">
        <w:t xml:space="preserve"> algorithmically defined</w:t>
      </w:r>
      <w:r>
        <w:t xml:space="preserve">, </w:t>
      </w:r>
      <w:r w:rsidRPr="003F796E">
        <w:t>using a rule</w:t>
      </w:r>
      <w:r>
        <w:t xml:space="preserve"> to define the code </w:t>
      </w:r>
      <w:r w:rsidR="007E319E">
        <w:t>group, which</w:t>
      </w:r>
      <w:r w:rsidRPr="003F796E">
        <w:t xml:space="preserve"> allows for dynamic updating</w:t>
      </w:r>
      <w:r w:rsidR="00836497">
        <w:t>.</w:t>
      </w:r>
      <w:r>
        <w:t xml:space="preserve"> </w:t>
      </w:r>
      <w:r w:rsidR="007E319E">
        <w:t xml:space="preserve">For example, it could include all drugs in the beta blocker category. With dynamic updating, </w:t>
      </w:r>
      <w:r w:rsidR="00836497">
        <w:t>new drugs added to the category would be included without manual intervention</w:t>
      </w:r>
      <w:r w:rsidRPr="003F796E">
        <w:t>.</w:t>
      </w:r>
      <w:r>
        <w:rPr>
          <w:rStyle w:val="FootnoteReference"/>
        </w:rPr>
        <w:footnoteReference w:id="3"/>
      </w:r>
      <w:r w:rsidRPr="003F796E">
        <w:t xml:space="preserve"> </w:t>
      </w:r>
    </w:p>
    <w:p w14:paraId="4AA95EC2" w14:textId="73572DFE" w:rsidR="00614F63" w:rsidRDefault="00614F63" w:rsidP="00614F63">
      <w:pPr>
        <w:pStyle w:val="ListNumber2"/>
        <w:numPr>
          <w:ilvl w:val="0"/>
          <w:numId w:val="20"/>
        </w:numPr>
      </w:pPr>
      <w:r>
        <w:rPr>
          <w:b/>
        </w:rPr>
        <w:t>Extensional Value Sets</w:t>
      </w:r>
      <w:r>
        <w:t xml:space="preserve"> </w:t>
      </w:r>
      <w:r w:rsidR="001701CB">
        <w:t>- Defined</w:t>
      </w:r>
      <w:r>
        <w:t xml:space="preserve"> in terms of a list of concepts, where each code is listed individually. This gives more control to the author and users of the value set, but requires significant</w:t>
      </w:r>
      <w:r w:rsidR="001701CB">
        <w:t>ly more</w:t>
      </w:r>
      <w:r>
        <w:t xml:space="preserve"> maintenance. </w:t>
      </w:r>
    </w:p>
    <w:p w14:paraId="5EA50367" w14:textId="2130F197" w:rsidR="00614F63" w:rsidRDefault="00614F63" w:rsidP="00614F63">
      <w:pPr>
        <w:pStyle w:val="ListNumber2"/>
        <w:numPr>
          <w:ilvl w:val="0"/>
          <w:numId w:val="20"/>
        </w:numPr>
      </w:pPr>
      <w:r w:rsidRPr="002459D7">
        <w:rPr>
          <w:b/>
        </w:rPr>
        <w:t>Expanded Value Sets</w:t>
      </w:r>
      <w:r>
        <w:t xml:space="preserve"> </w:t>
      </w:r>
      <w:r w:rsidR="00B52E2F">
        <w:t xml:space="preserve">- </w:t>
      </w:r>
      <w:r w:rsidR="001701CB">
        <w:t xml:space="preserve">Convert an </w:t>
      </w:r>
      <w:r w:rsidR="008A0D44">
        <w:t>I</w:t>
      </w:r>
      <w:r w:rsidR="001701CB">
        <w:t xml:space="preserve">ntension or </w:t>
      </w:r>
      <w:r w:rsidR="008A0D44">
        <w:t>E</w:t>
      </w:r>
      <w:r w:rsidR="001701CB">
        <w:t xml:space="preserve">xtensional Value Set Definition to a list of concept </w:t>
      </w:r>
      <w:r w:rsidR="00DF0DA6">
        <w:t>representations</w:t>
      </w:r>
      <w:r w:rsidR="001701CB">
        <w:t xml:space="preserve"> at a point in time</w:t>
      </w:r>
      <w:r w:rsidR="00B52E2F">
        <w:t>, which typically consists of codes</w:t>
      </w:r>
      <w:r w:rsidR="001701CB">
        <w:t xml:space="preserve">. </w:t>
      </w:r>
      <w:r w:rsidR="008A0D44">
        <w:t>G</w:t>
      </w:r>
      <w:r w:rsidR="001701CB" w:rsidRPr="001701CB">
        <w:t xml:space="preserve">ood practice </w:t>
      </w:r>
      <w:r w:rsidR="008A0D44">
        <w:t>is</w:t>
      </w:r>
      <w:r w:rsidR="001701CB" w:rsidRPr="001701CB">
        <w:t xml:space="preserve"> that a system </w:t>
      </w:r>
      <w:r w:rsidR="00B52E2F">
        <w:t>that</w:t>
      </w:r>
      <w:r w:rsidR="001701CB" w:rsidRPr="001701CB">
        <w:t xml:space="preserve"> captures a coded value should be capable of reconstructing the Value Set Expansion in effect </w:t>
      </w:r>
      <w:r w:rsidR="008A0D44">
        <w:t>when</w:t>
      </w:r>
      <w:r w:rsidR="001701CB" w:rsidRPr="001701CB">
        <w:t xml:space="preserve"> a given code was selected.</w:t>
      </w:r>
      <w:r w:rsidR="008A0D44">
        <w:t xml:space="preserve"> </w:t>
      </w:r>
      <w:r w:rsidR="008A0D44" w:rsidRPr="008A0D44">
        <w:t>http://www.hl7.org/documentcenter/public/standards/V3/core_principles/infrastructure/coreprinciples/v3modelcoreprinciples.html#coreP_Coded_Properties-value-sets-resolution</w:t>
      </w:r>
      <w:r w:rsidR="00B52E2F">
        <w:t>.</w:t>
      </w:r>
    </w:p>
    <w:p w14:paraId="17F65BF1" w14:textId="205C38E1" w:rsidR="00614F63" w:rsidRDefault="00614F63" w:rsidP="00810DA5"/>
    <w:p w14:paraId="0CFECBD6" w14:textId="60D04099" w:rsidR="00B43B42" w:rsidRPr="000A6B9C" w:rsidRDefault="00B43B42" w:rsidP="00810DA5">
      <w:commentRangeStart w:id="138"/>
      <w:r w:rsidRPr="00B43B42">
        <w:t xml:space="preserve">To obtain a list of enumerated concepts, </w:t>
      </w:r>
      <w:r w:rsidR="008C06C8">
        <w:t>v</w:t>
      </w:r>
      <w:r w:rsidRPr="00B43B42">
        <w:t xml:space="preserve">alue </w:t>
      </w:r>
      <w:r w:rsidR="008C06C8">
        <w:t>s</w:t>
      </w:r>
      <w:r w:rsidRPr="00B43B42">
        <w:t>ets must be expanded.</w:t>
      </w:r>
      <w:commentRangeEnd w:id="138"/>
      <w:r w:rsidR="00057810">
        <w:rPr>
          <w:rStyle w:val="CommentReference"/>
        </w:rPr>
        <w:commentReference w:id="138"/>
      </w:r>
    </w:p>
    <w:p w14:paraId="50177271" w14:textId="29A85983" w:rsidR="00264E1C" w:rsidRDefault="00264E1C" w:rsidP="00EF2668">
      <w:pPr>
        <w:pStyle w:val="Heading4"/>
      </w:pPr>
      <w:bookmarkStart w:id="139" w:name="_Toc269214489"/>
      <w:bookmarkStart w:id="140" w:name="_Toc237305550"/>
      <w:bookmarkStart w:id="141" w:name="_Toc13752464"/>
      <w:bookmarkStart w:id="142" w:name="_Toc488075091"/>
      <w:bookmarkStart w:id="143" w:name="_Toc488068764"/>
      <w:bookmarkStart w:id="144" w:name="_Toc488068331"/>
      <w:bookmarkStart w:id="145" w:name="_Toc487039230"/>
      <w:bookmarkStart w:id="146" w:name="_Toc32832037"/>
      <w:bookmarkStart w:id="147" w:name="_Toc199868233"/>
      <w:r>
        <w:t>X.</w:t>
      </w:r>
      <w:r w:rsidR="00EF2668">
        <w:t>4</w:t>
      </w:r>
      <w:r>
        <w:t>.</w:t>
      </w:r>
      <w:r w:rsidR="00EF2668">
        <w:t>1.</w:t>
      </w:r>
      <w:r w:rsidR="00B764BF">
        <w:t>1</w:t>
      </w:r>
      <w:r>
        <w:t xml:space="preserve"> Value Set Unique ID and Value Set Version</w:t>
      </w:r>
      <w:bookmarkEnd w:id="139"/>
      <w:bookmarkEnd w:id="140"/>
      <w:bookmarkEnd w:id="141"/>
      <w:bookmarkEnd w:id="142"/>
      <w:bookmarkEnd w:id="143"/>
      <w:bookmarkEnd w:id="144"/>
      <w:bookmarkEnd w:id="145"/>
      <w:bookmarkEnd w:id="146"/>
    </w:p>
    <w:bookmarkEnd w:id="147"/>
    <w:p w14:paraId="2E8E2867" w14:textId="227B7BE3" w:rsidR="00264E1C" w:rsidRDefault="00264E1C" w:rsidP="00264E1C">
      <w:pPr>
        <w:pStyle w:val="BodyText"/>
      </w:pPr>
      <w:r>
        <w:t xml:space="preserve">A </w:t>
      </w:r>
      <w:r w:rsidR="008C06C8">
        <w:t>Value Set</w:t>
      </w:r>
      <w:r>
        <w:t xml:space="preserve"> must be uniquely identified to allow various applications and users to recognize it. When a Value Set is retrieved, the application or the user is retrieving a particular instance of it, or an </w:t>
      </w:r>
      <w:r>
        <w:rPr>
          <w:i/>
        </w:rPr>
        <w:t>Expanded Value Set</w:t>
      </w:r>
      <w:r w:rsidR="0043636D">
        <w:rPr>
          <w:i/>
        </w:rPr>
        <w:t>.</w:t>
      </w:r>
      <w:r>
        <w:t xml:space="preserve"> (</w:t>
      </w:r>
      <w:commentRangeStart w:id="148"/>
      <w:r w:rsidR="0043636D">
        <w:t>A</w:t>
      </w:r>
      <w:r>
        <w:t xml:space="preserve">n Expanded Value Set is a set of concept representations that were in effect at a specific time for a particular version of a Value Set definition. The </w:t>
      </w:r>
      <w:r>
        <w:rPr>
          <w:i/>
        </w:rPr>
        <w:t>Value Set</w:t>
      </w:r>
      <w:r>
        <w:t xml:space="preserve"> definition and the </w:t>
      </w:r>
      <w:r>
        <w:rPr>
          <w:i/>
        </w:rPr>
        <w:t>Expanded Value Set</w:t>
      </w:r>
      <w:r>
        <w:t xml:space="preserve"> concepts are similar to the programming concepts of Class and Instance of Class.</w:t>
      </w:r>
      <w:commentRangeEnd w:id="148"/>
      <w:r w:rsidR="0019409B">
        <w:rPr>
          <w:rStyle w:val="CommentReference"/>
        </w:rPr>
        <w:commentReference w:id="148"/>
      </w:r>
      <w:r>
        <w:t xml:space="preserve">) </w:t>
      </w:r>
    </w:p>
    <w:p w14:paraId="1EB0B89C" w14:textId="50C9CB78" w:rsidR="00264E1C" w:rsidRDefault="00264E1C" w:rsidP="00264E1C">
      <w:pPr>
        <w:pStyle w:val="BodyText"/>
      </w:pPr>
      <w:r>
        <w:t xml:space="preserve">This profile uses the </w:t>
      </w:r>
      <w:r>
        <w:rPr>
          <w:i/>
        </w:rPr>
        <w:t>Value Set Unique ID</w:t>
      </w:r>
      <w:r>
        <w:t xml:space="preserve"> and the </w:t>
      </w:r>
      <w:r>
        <w:rPr>
          <w:i/>
        </w:rPr>
        <w:t>Value Set Version</w:t>
      </w:r>
      <w:r>
        <w:t xml:space="preserve"> attributes to allow flexible handling of the identification of a </w:t>
      </w:r>
      <w:r w:rsidR="008C06C8">
        <w:t>value set</w:t>
      </w:r>
      <w:r>
        <w:t>.</w:t>
      </w:r>
    </w:p>
    <w:p w14:paraId="7CA6ED31" w14:textId="089B6FF4" w:rsidR="00264E1C" w:rsidRDefault="00264E1C" w:rsidP="00264E1C">
      <w:pPr>
        <w:pStyle w:val="BodyText"/>
      </w:pPr>
      <w:r>
        <w:t xml:space="preserve">The actual set of codes derived from this definition of a </w:t>
      </w:r>
      <w:r w:rsidR="008C06C8">
        <w:t>value set</w:t>
      </w:r>
      <w:r>
        <w:t xml:space="preserve"> is an </w:t>
      </w:r>
      <w:r>
        <w:rPr>
          <w:i/>
        </w:rPr>
        <w:t>Expanded Value Set</w:t>
      </w:r>
      <w:r>
        <w:t xml:space="preserve">. </w:t>
      </w:r>
      <w:r w:rsidR="00343CAC">
        <w:t>SVCM</w:t>
      </w:r>
      <w:r>
        <w:t xml:space="preserve"> supports the sharing of Expanded Value Set</w:t>
      </w:r>
      <w:r w:rsidR="00BD1325">
        <w:t>s</w:t>
      </w:r>
      <w:r>
        <w:t xml:space="preserve"> with two different approaches </w:t>
      </w:r>
      <w:r w:rsidR="005724B3">
        <w:t>for identifying them</w:t>
      </w:r>
      <w:r>
        <w:t>:</w:t>
      </w:r>
    </w:p>
    <w:p w14:paraId="2AE67DAB" w14:textId="07057989" w:rsidR="00264E1C" w:rsidRDefault="005E38A1" w:rsidP="0016141A">
      <w:pPr>
        <w:pStyle w:val="ListNumber2"/>
        <w:numPr>
          <w:ilvl w:val="0"/>
          <w:numId w:val="0"/>
        </w:numPr>
        <w:ind w:left="720" w:hanging="360"/>
      </w:pPr>
      <w:r>
        <w:lastRenderedPageBreak/>
        <w:t xml:space="preserve">Approach 1. </w:t>
      </w:r>
      <w:r w:rsidR="00264E1C">
        <w:t xml:space="preserve">By unique identification of the Expanded Value Set itself, </w:t>
      </w:r>
      <w:r w:rsidR="005724B3">
        <w:t xml:space="preserve">with </w:t>
      </w:r>
      <w:r w:rsidR="00264E1C">
        <w:t>no reference to the definition that produced it. Such an Expanded Value Set carries its own unique identifier (i.e., a</w:t>
      </w:r>
      <w:r w:rsidR="00044C31">
        <w:t xml:space="preserve"> Value Set Unique ID</w:t>
      </w:r>
      <w:r w:rsidR="00264E1C">
        <w:t xml:space="preserve"> and Version). </w:t>
      </w:r>
    </w:p>
    <w:p w14:paraId="676FCF2D" w14:textId="44C845E2" w:rsidR="00264E1C" w:rsidRDefault="005E38A1" w:rsidP="005E38A1">
      <w:pPr>
        <w:pStyle w:val="ListNumber2"/>
        <w:numPr>
          <w:ilvl w:val="0"/>
          <w:numId w:val="0"/>
        </w:numPr>
        <w:ind w:left="720"/>
      </w:pPr>
      <w:r>
        <w:t xml:space="preserve">Approach 2. </w:t>
      </w:r>
      <w:r w:rsidR="00264E1C">
        <w:t>By reference to the Value Set definition (</w:t>
      </w:r>
      <w:r w:rsidR="0092207E">
        <w:t>Value Set Unique ID</w:t>
      </w:r>
      <w:r w:rsidR="00264E1C">
        <w:t xml:space="preserve"> and Version) from which the Expanded Value Set was derived. In this case</w:t>
      </w:r>
      <w:r w:rsidR="005724B3">
        <w:t>,</w:t>
      </w:r>
      <w:r w:rsidR="00264E1C">
        <w:t xml:space="preserve"> specific Expanded Value </w:t>
      </w:r>
      <w:r w:rsidR="00BD1325">
        <w:t>S</w:t>
      </w:r>
      <w:r w:rsidR="00264E1C">
        <w:t xml:space="preserve">ets derived from the same Value Set definition are only </w:t>
      </w:r>
      <w:r w:rsidR="00BD1325">
        <w:t xml:space="preserve">distinguishable </w:t>
      </w:r>
      <w:r w:rsidR="00264E1C">
        <w:t>by their expansion date and time.</w:t>
      </w:r>
    </w:p>
    <w:p w14:paraId="476BEB2E" w14:textId="7F9F907B" w:rsidR="00264E1C" w:rsidRDefault="005E38A1" w:rsidP="00264E1C">
      <w:pPr>
        <w:pStyle w:val="BodyText"/>
      </w:pPr>
      <w:r>
        <w:t xml:space="preserve">The approaches for identification described here are shown in </w:t>
      </w:r>
      <w:r w:rsidRPr="005E38A1">
        <w:t>Figure X.4.1.1-1</w:t>
      </w:r>
    </w:p>
    <w:p w14:paraId="122A2AE4" w14:textId="77DEC2BB" w:rsidR="00264E1C" w:rsidRDefault="00264E1C" w:rsidP="00264E1C">
      <w:pPr>
        <w:pStyle w:val="BodyText"/>
        <w:jc w:val="center"/>
      </w:pPr>
      <w:bookmarkStart w:id="149" w:name="_MON_1341139712"/>
      <w:bookmarkStart w:id="150" w:name="_MON_1341240123"/>
      <w:bookmarkStart w:id="151" w:name="_MON_1341241649"/>
      <w:bookmarkStart w:id="152" w:name="_MON_1341241676"/>
      <w:bookmarkStart w:id="153" w:name="_MON_1341242521"/>
      <w:bookmarkStart w:id="154" w:name="_MON_1341242528"/>
      <w:bookmarkStart w:id="155" w:name="_MON_1341242600"/>
      <w:bookmarkStart w:id="156" w:name="_MON_1341242607"/>
      <w:bookmarkStart w:id="157" w:name="_MON_1341242642"/>
      <w:bookmarkStart w:id="158" w:name="_MON_1341242688"/>
      <w:bookmarkStart w:id="159" w:name="_MON_1341242853"/>
      <w:bookmarkStart w:id="160" w:name="_MON_1341242859"/>
      <w:bookmarkStart w:id="161" w:name="_MON_1341242934"/>
      <w:bookmarkStart w:id="162" w:name="_MON_1341251016"/>
      <w:bookmarkStart w:id="163" w:name="_MON_1341251039"/>
      <w:bookmarkStart w:id="164" w:name="_MON_1341291883"/>
      <w:bookmarkStart w:id="165" w:name="_MON_1341312115"/>
      <w:bookmarkStart w:id="166" w:name="_MON_1341313929"/>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Pr>
          <w:noProof/>
          <w:lang w:val="fr-FR" w:eastAsia="fr-FR"/>
        </w:rPr>
        <w:drawing>
          <wp:inline distT="0" distB="0" distL="0" distR="0" wp14:anchorId="218FFF83" wp14:editId="390B0C2C">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p>
    <w:p w14:paraId="76BC24DF" w14:textId="472A8A2A" w:rsidR="00264E1C" w:rsidRDefault="00264E1C" w:rsidP="00264E1C">
      <w:pPr>
        <w:pStyle w:val="FigureTitle"/>
      </w:pPr>
      <w:r>
        <w:t>Figure X.</w:t>
      </w:r>
      <w:r w:rsidR="00EF2668">
        <w:t>4.</w:t>
      </w:r>
      <w:r>
        <w:t>1.</w:t>
      </w:r>
      <w:r w:rsidR="00B764BF">
        <w:t>1</w:t>
      </w:r>
      <w:r>
        <w:t>-1: The two approaches for identifying Value Sets</w:t>
      </w:r>
    </w:p>
    <w:p w14:paraId="2ADF7A1F" w14:textId="31FEB06C" w:rsidR="00264E1C" w:rsidRDefault="00264E1C" w:rsidP="00EF2668">
      <w:pPr>
        <w:pStyle w:val="Heading4"/>
      </w:pPr>
      <w:bookmarkStart w:id="167" w:name="_Toc13752465"/>
      <w:bookmarkStart w:id="168" w:name="_Toc488075092"/>
      <w:bookmarkStart w:id="169" w:name="_Toc488068765"/>
      <w:bookmarkStart w:id="170" w:name="_Toc488068332"/>
      <w:bookmarkStart w:id="171" w:name="_Toc487039231"/>
      <w:bookmarkStart w:id="172" w:name="_Toc269214490"/>
      <w:bookmarkStart w:id="173" w:name="_Toc32832038"/>
      <w:r>
        <w:t>X.</w:t>
      </w:r>
      <w:r w:rsidR="00EF2668">
        <w:t>4.</w:t>
      </w:r>
      <w:r>
        <w:t>1.</w:t>
      </w:r>
      <w:r w:rsidR="00B764BF">
        <w:t>2</w:t>
      </w:r>
      <w:r>
        <w:t xml:space="preserve"> The relationship between ITI </w:t>
      </w:r>
      <w:r w:rsidR="00343CAC">
        <w:t>SVCM</w:t>
      </w:r>
      <w:r w:rsidR="002459D7">
        <w:t>, SVS,</w:t>
      </w:r>
      <w:r>
        <w:t xml:space="preserve"> and CTS</w:t>
      </w:r>
      <w:bookmarkEnd w:id="167"/>
      <w:bookmarkEnd w:id="168"/>
      <w:bookmarkEnd w:id="169"/>
      <w:bookmarkEnd w:id="170"/>
      <w:bookmarkEnd w:id="171"/>
      <w:bookmarkEnd w:id="172"/>
      <w:bookmarkEnd w:id="173"/>
      <w:r>
        <w:t xml:space="preserve"> </w:t>
      </w:r>
    </w:p>
    <w:p w14:paraId="5A5CBB85" w14:textId="4CE2B9E7" w:rsidR="00264E1C" w:rsidRDefault="00264E1C" w:rsidP="00264E1C">
      <w:pPr>
        <w:pStyle w:val="BodyText"/>
      </w:pPr>
      <w:r>
        <w:t xml:space="preserve">The </w:t>
      </w:r>
      <w:r w:rsidR="00A2599A">
        <w:t>Terminology Repository</w:t>
      </w:r>
      <w:r>
        <w:t xml:space="preserve"> can be supported by a system that implements a</w:t>
      </w:r>
      <w:r>
        <w:br/>
        <w:t>Terminology Server using the current HL7</w:t>
      </w:r>
      <w:r w:rsidR="00CD5012">
        <w:t xml:space="preserve"> FHIR</w:t>
      </w:r>
      <w:r>
        <w:t xml:space="preserve"> specification. It is important to note the </w:t>
      </w:r>
      <w:commentRangeStart w:id="174"/>
      <w:r>
        <w:t xml:space="preserve">complementary role </w:t>
      </w:r>
      <w:commentRangeEnd w:id="174"/>
      <w:r w:rsidR="0019409B">
        <w:rPr>
          <w:rStyle w:val="CommentReference"/>
        </w:rPr>
        <w:commentReference w:id="174"/>
      </w:r>
      <w:r>
        <w:t xml:space="preserve">of the HL7 specification for </w:t>
      </w:r>
      <w:r w:rsidR="00CD5012">
        <w:t>FHIR</w:t>
      </w:r>
      <w:r>
        <w:t xml:space="preserve">. CTS defines an API (Application Programming Interface) supported by a terminology management service, and CTS2 defines the functionality supported by a terminology management service leaving the specification of the API to the Object Management Group. SVS defines the transmission protocols for a network access to a terminology server focused specifically on the distribution of </w:t>
      </w:r>
      <w:r w:rsidR="008C06C8">
        <w:t>value set</w:t>
      </w:r>
      <w:r>
        <w:t xml:space="preserve">s. </w:t>
      </w:r>
    </w:p>
    <w:p w14:paraId="3292C95D" w14:textId="79744010" w:rsidR="00264E1C" w:rsidRDefault="00264E1C" w:rsidP="00264E1C">
      <w:pPr>
        <w:pStyle w:val="BodyText"/>
      </w:pPr>
      <w:r>
        <w:t>However, there is functional consistency between SVS and CTS/CTS2. More</w:t>
      </w:r>
      <w:r>
        <w:br/>
        <w:t xml:space="preserve">specifically, all the properties of the </w:t>
      </w:r>
      <w:r w:rsidR="008C06C8">
        <w:t>value set</w:t>
      </w:r>
      <w:r>
        <w:t>s and concepts described in the</w:t>
      </w:r>
      <w:r>
        <w:br/>
        <w:t>Shared Value Sets Retrieve transaction are a subset of the properties defined in</w:t>
      </w:r>
      <w:r>
        <w:br/>
        <w:t>CTS and the CTS2 functional specification for the same entities. Note that SVS</w:t>
      </w:r>
      <w:r>
        <w:br/>
      </w:r>
      <w:r>
        <w:lastRenderedPageBreak/>
        <w:t xml:space="preserve">supports the distribution of </w:t>
      </w:r>
      <w:r w:rsidR="008C06C8">
        <w:t>value set</w:t>
      </w:r>
      <w:r>
        <w:t>s containing concepts from multiple</w:t>
      </w:r>
      <w:r>
        <w:br/>
        <w:t>code systems (e.g., DICOM and SNOMED issued) which is consistent with the CTS</w:t>
      </w:r>
      <w:r>
        <w:br/>
        <w:t xml:space="preserve">capabilities, but which was not supported in the CTS specifications (but is supported </w:t>
      </w:r>
      <w:r>
        <w:br/>
        <w:t>in the CTS2 specification</w:t>
      </w:r>
      <w:commentRangeStart w:id="175"/>
      <w:r>
        <w:t>).</w:t>
      </w:r>
      <w:commentRangeEnd w:id="175"/>
      <w:r w:rsidR="0019409B">
        <w:rPr>
          <w:rStyle w:val="CommentReference"/>
        </w:rPr>
        <w:commentReference w:id="175"/>
      </w:r>
    </w:p>
    <w:p w14:paraId="738A237A" w14:textId="61541B71" w:rsidR="00DA28DD" w:rsidRDefault="00264E1C" w:rsidP="00E86D24">
      <w:pPr>
        <w:pStyle w:val="Heading4"/>
      </w:pPr>
      <w:bookmarkStart w:id="176" w:name="_Toc32832039"/>
      <w:r>
        <w:t>X.</w:t>
      </w:r>
      <w:r w:rsidR="00EF2668">
        <w:t>4.</w:t>
      </w:r>
      <w:r>
        <w:t>1.</w:t>
      </w:r>
      <w:r w:rsidR="00B764BF">
        <w:t>3</w:t>
      </w:r>
      <w:r>
        <w:t xml:space="preserve"> Value Set Distribution Flow</w:t>
      </w:r>
      <w:bookmarkEnd w:id="176"/>
    </w:p>
    <w:p w14:paraId="70F20337" w14:textId="396F4B92" w:rsidR="00E86D24" w:rsidRDefault="00E86D24" w:rsidP="00264E1C">
      <w:pPr>
        <w:pStyle w:val="BodyText"/>
      </w:pPr>
      <w:r w:rsidRPr="00E86D24">
        <w:t xml:space="preserve">This profile describes how </w:t>
      </w:r>
      <w:r w:rsidR="000B7AC3">
        <w:t>E</w:t>
      </w:r>
      <w:r>
        <w:t xml:space="preserve">xpanded </w:t>
      </w:r>
      <w:r w:rsidR="000B7AC3">
        <w:t>V</w:t>
      </w:r>
      <w:r>
        <w:t xml:space="preserve">alue </w:t>
      </w:r>
      <w:r w:rsidR="000B7AC3">
        <w:t>S</w:t>
      </w:r>
      <w:r>
        <w:t xml:space="preserve">ets </w:t>
      </w:r>
      <w:r w:rsidRPr="00E86D24">
        <w:t>can be retrieved using the Retrieve Value Set [ITI-</w:t>
      </w:r>
      <w:ins w:id="177" w:author="Lynn Felhofer" w:date="2020-02-17T21:30:00Z">
        <w:r w:rsidR="000251C6">
          <w:t>Y1</w:t>
        </w:r>
      </w:ins>
      <w:del w:id="178" w:author="Lynn Felhofer" w:date="2020-02-17T21:30:00Z">
        <w:r w:rsidRPr="00E86D24" w:rsidDel="000251C6">
          <w:delText>XX</w:delText>
        </w:r>
      </w:del>
      <w:r w:rsidRPr="00E86D24">
        <w:t>] transaction.</w:t>
      </w:r>
      <w:r w:rsidR="000B7AC3" w:rsidRPr="000B7AC3">
        <w:t xml:space="preserve"> </w:t>
      </w:r>
    </w:p>
    <w:p w14:paraId="01D12353" w14:textId="5160C0C5" w:rsidR="00DF0DA6" w:rsidRDefault="00264E1C" w:rsidP="00264E1C">
      <w:pPr>
        <w:pStyle w:val="BodyText"/>
      </w:pPr>
      <w:r>
        <w:t xml:space="preserve">The developers of value sets may choose to work with one or more </w:t>
      </w:r>
      <w:r w:rsidR="00B43B42">
        <w:t>type</w:t>
      </w:r>
      <w:r w:rsidR="00310E31">
        <w:t>s</w:t>
      </w:r>
      <w:r w:rsidR="00B43B42">
        <w:t xml:space="preserve"> of value set (intensional, extensional, or expanded)</w:t>
      </w:r>
      <w:r w:rsidR="00E86D24">
        <w:t xml:space="preserve"> and the Terminology Repository can </w:t>
      </w:r>
      <w:commentRangeStart w:id="179"/>
      <w:r w:rsidR="00E86D24">
        <w:t>support</w:t>
      </w:r>
      <w:commentRangeEnd w:id="179"/>
      <w:r w:rsidR="0019409B">
        <w:rPr>
          <w:rStyle w:val="CommentReference"/>
        </w:rPr>
        <w:commentReference w:id="179"/>
      </w:r>
      <w:r w:rsidR="00E86D24">
        <w:t xml:space="preserve"> each type</w:t>
      </w:r>
      <w:r>
        <w:t xml:space="preserve">, but the final consumers of value sets need to work with expanded value sets. </w:t>
      </w:r>
      <w:r w:rsidR="00343CAC">
        <w:t>SVCM</w:t>
      </w:r>
      <w:r>
        <w:t xml:space="preserve"> </w:t>
      </w:r>
      <w:r w:rsidR="002C79C0">
        <w:t xml:space="preserve">only </w:t>
      </w:r>
      <w:r>
        <w:t>provides a way to distribute value sets that have been expanded.</w:t>
      </w:r>
      <w:r w:rsidR="00215448" w:rsidRPr="00215448">
        <w:t xml:space="preserve"> </w:t>
      </w:r>
    </w:p>
    <w:p w14:paraId="5E8C5EEA" w14:textId="77777777" w:rsidR="00DF0DA6" w:rsidRDefault="00DF0DA6" w:rsidP="00DF0DA6">
      <w:pPr>
        <w:pStyle w:val="BodyText"/>
      </w:pPr>
      <w:r w:rsidRPr="00E86D24">
        <w:t xml:space="preserve">Expanded </w:t>
      </w:r>
      <w:r>
        <w:t>v</w:t>
      </w:r>
      <w:r w:rsidRPr="00E86D24">
        <w:t xml:space="preserve">alue </w:t>
      </w:r>
      <w:r>
        <w:t>s</w:t>
      </w:r>
      <w:r w:rsidRPr="00E86D24">
        <w:t xml:space="preserve">ets result from the expansion of any </w:t>
      </w:r>
      <w:r>
        <w:t>v</w:t>
      </w:r>
      <w:r w:rsidRPr="00E86D24">
        <w:t xml:space="preserve">alue </w:t>
      </w:r>
      <w:r>
        <w:t>s</w:t>
      </w:r>
      <w:r w:rsidRPr="00E86D24">
        <w:t xml:space="preserve">et </w:t>
      </w:r>
      <w:r>
        <w:t>d</w:t>
      </w:r>
      <w:r w:rsidRPr="00E86D24">
        <w:t>efinition (</w:t>
      </w:r>
      <w:r>
        <w:t>i.e.,</w:t>
      </w:r>
      <w:r w:rsidRPr="00E86D24">
        <w:t xml:space="preserve"> </w:t>
      </w:r>
      <w:r>
        <w:t>i</w:t>
      </w:r>
      <w:r w:rsidRPr="00E86D24">
        <w:t xml:space="preserve">ntensional or </w:t>
      </w:r>
      <w:r>
        <w:t>e</w:t>
      </w:r>
      <w:r w:rsidRPr="00E86D24">
        <w:t xml:space="preserve">xtensional), but their definition metadata is not important to the Terminology Consumer, only an identified instantiation defined in terms of a list of specific codes from specific vocabularies is shared. </w:t>
      </w:r>
    </w:p>
    <w:p w14:paraId="159061C8" w14:textId="40A02C4F" w:rsidR="00E86D24" w:rsidRDefault="00310E31" w:rsidP="00264E1C">
      <w:pPr>
        <w:pStyle w:val="BodyText"/>
      </w:pPr>
      <w:r>
        <w:t>T</w:t>
      </w:r>
      <w:r w:rsidR="000B7AC3">
        <w:t>he definition and expansion metadata</w:t>
      </w:r>
      <w:r>
        <w:t xml:space="preserve"> of intensional and extensional value sets</w:t>
      </w:r>
      <w:r w:rsidR="000B7AC3">
        <w:t xml:space="preserve"> can be retrieved, along with the appropriate expanded value set contents.</w:t>
      </w:r>
    </w:p>
    <w:p w14:paraId="747F4DA0" w14:textId="4C0AD3A7" w:rsidR="00264E1C" w:rsidRDefault="00264E1C" w:rsidP="00264E1C">
      <w:pPr>
        <w:pStyle w:val="BodyText"/>
      </w:pPr>
      <w:r>
        <w:t xml:space="preserve">The </w:t>
      </w:r>
      <w:r w:rsidR="006E5941">
        <w:t>SVCM</w:t>
      </w:r>
      <w:r w:rsidR="00A2599A">
        <w:t xml:space="preserve"> Profile</w:t>
      </w:r>
      <w:r>
        <w:t xml:space="preserve"> also restricts the complexity of the expanded value sets. At present, it only supports unstructured value sets that are a list of codes from coded terminologies. Other internal structures such as hierarchy are not defined. This meets the needs of most, but not all, value sets.</w:t>
      </w:r>
    </w:p>
    <w:p w14:paraId="52D1E70A" w14:textId="79C09948" w:rsidR="00264E1C" w:rsidRDefault="00264E1C" w:rsidP="00264E1C">
      <w:pPr>
        <w:pStyle w:val="BodyText"/>
      </w:pPr>
      <w:r>
        <w:t>The process and rules associated with a value set expansion is not specified nor constrained by this profile. It is the responsibility of the value set developer</w:t>
      </w:r>
      <w:r w:rsidR="00CB3126">
        <w:t>,</w:t>
      </w:r>
      <w:r>
        <w:t xml:space="preserve"> or of the system supporting the </w:t>
      </w:r>
      <w:r w:rsidR="00343CAC">
        <w:t>SVCM</w:t>
      </w:r>
      <w:r>
        <w:t xml:space="preserve"> Repository</w:t>
      </w:r>
      <w:r w:rsidR="00CB3126">
        <w:t>,</w:t>
      </w:r>
      <w:r>
        <w:t xml:space="preserve"> to perform the appropriate expansions. If the value set developer defines </w:t>
      </w:r>
      <w:r w:rsidR="00F72578">
        <w:t xml:space="preserve">their </w:t>
      </w:r>
      <w:r>
        <w:t xml:space="preserve">standard distribution format as the expanded form of the value set, they have the appropriate procedures for this expansion. Value set developers that do not have a procedure defined for distributing the expanded form will need to establish one in order to use the </w:t>
      </w:r>
      <w:r w:rsidR="00343CAC">
        <w:t>SVCM</w:t>
      </w:r>
      <w:r w:rsidR="00BC16C1">
        <w:t xml:space="preserve"> </w:t>
      </w:r>
      <w:r w:rsidR="00A2599A">
        <w:t>Profile</w:t>
      </w:r>
      <w:r>
        <w:t>.</w:t>
      </w:r>
    </w:p>
    <w:p w14:paraId="59994478" w14:textId="77777777" w:rsidR="00264E1C" w:rsidRDefault="00264E1C" w:rsidP="00264E1C">
      <w:pPr>
        <w:pStyle w:val="BodyText"/>
      </w:pPr>
    </w:p>
    <w:bookmarkStart w:id="180" w:name="_MON_1341315164"/>
    <w:bookmarkStart w:id="181" w:name="_MON_1341322489"/>
    <w:bookmarkStart w:id="182" w:name="_MON_1341648797"/>
    <w:bookmarkStart w:id="183" w:name="_MON_1341314222"/>
    <w:bookmarkStart w:id="184" w:name="_MON_1341314492"/>
    <w:bookmarkStart w:id="185" w:name="_MON_1341315048"/>
    <w:bookmarkEnd w:id="180"/>
    <w:bookmarkEnd w:id="181"/>
    <w:bookmarkEnd w:id="182"/>
    <w:bookmarkEnd w:id="183"/>
    <w:bookmarkEnd w:id="184"/>
    <w:bookmarkEnd w:id="185"/>
    <w:bookmarkStart w:id="186" w:name="_MON_1341315075"/>
    <w:bookmarkEnd w:id="186"/>
    <w:p w14:paraId="67E4A7A0" w14:textId="64843AF8" w:rsidR="00264E1C" w:rsidRDefault="00450DD6" w:rsidP="00264E1C">
      <w:pPr>
        <w:ind w:left="425"/>
      </w:pPr>
      <w:r>
        <w:rPr>
          <w:noProof/>
        </w:rPr>
        <w:object w:dxaOrig="9220" w:dyaOrig="8860" w14:anchorId="6475D3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1.35pt;height:442.65pt;mso-width-percent:0;mso-height-percent:0;mso-width-percent:0;mso-height-percent:0" o:ole="">
            <v:imagedata r:id="rId38" o:title=""/>
          </v:shape>
          <o:OLEObject Type="Embed" ProgID="Word.Picture.8" ShapeID="_x0000_i1025" DrawAspect="Content" ObjectID="_1643530599" r:id="rId39"/>
        </w:object>
      </w:r>
    </w:p>
    <w:p w14:paraId="49FFA4E1" w14:textId="6D29222B" w:rsidR="00264E1C" w:rsidRDefault="00264E1C" w:rsidP="00264E1C">
      <w:pPr>
        <w:pStyle w:val="FigureTitle"/>
      </w:pPr>
      <w:r>
        <w:t>Figure X.</w:t>
      </w:r>
      <w:r w:rsidR="00EF2668">
        <w:t>4.</w:t>
      </w:r>
      <w:r>
        <w:t>1.</w:t>
      </w:r>
      <w:r w:rsidR="00B764BF">
        <w:t>3</w:t>
      </w:r>
      <w:r>
        <w:t xml:space="preserve">-1: Development Flow for Value Sets </w:t>
      </w:r>
    </w:p>
    <w:p w14:paraId="6F6519F6" w14:textId="1D0313D1" w:rsidR="00264E1C" w:rsidRDefault="00264E1C" w:rsidP="00264E1C">
      <w:pPr>
        <w:pStyle w:val="BodyText"/>
      </w:pPr>
      <w:r>
        <w:t xml:space="preserve">A value set developer that defines and publishes expanded value sets should also establish the proper identification that identifies either this expanded value set or the definition that resulted in this expanded value set. They also define metadata that describes the value set. (Value set group descriptions will be discussed later.) The </w:t>
      </w:r>
      <w:commentRangeStart w:id="187"/>
      <w:r>
        <w:t xml:space="preserve">metadata is listed below </w:t>
      </w:r>
      <w:commentRangeEnd w:id="187"/>
      <w:r w:rsidR="000251C6">
        <w:rPr>
          <w:rStyle w:val="CommentReference"/>
        </w:rPr>
        <w:commentReference w:id="187"/>
      </w:r>
      <w:r>
        <w:t xml:space="preserve">and includes descriptive information, links to further explanatory material, effective dates, etc. The </w:t>
      </w:r>
      <w:r w:rsidR="00A50907">
        <w:t>SVCM Profile</w:t>
      </w:r>
      <w:r>
        <w:t xml:space="preserve"> provides </w:t>
      </w:r>
      <w:r w:rsidR="00076376">
        <w:t>one</w:t>
      </w:r>
      <w:r>
        <w:t xml:space="preserve"> transaction for retrieving an expanded value set:</w:t>
      </w:r>
    </w:p>
    <w:p w14:paraId="14A1E47C" w14:textId="7C7FFD7F" w:rsidR="00264E1C" w:rsidRDefault="006159EA" w:rsidP="00264E1C">
      <w:pPr>
        <w:pStyle w:val="ListNumber2"/>
        <w:numPr>
          <w:ilvl w:val="0"/>
          <w:numId w:val="24"/>
        </w:numPr>
      </w:pPr>
      <w:r>
        <w:t>Expand</w:t>
      </w:r>
      <w:r w:rsidR="00264E1C">
        <w:t xml:space="preserve"> Value Set [</w:t>
      </w:r>
      <w:r w:rsidR="001F257A">
        <w:t>ITI-</w:t>
      </w:r>
      <w:ins w:id="188" w:author="Lynn Felhofer" w:date="2020-02-17T21:31:00Z">
        <w:r w:rsidR="000251C6">
          <w:t>Y4</w:t>
        </w:r>
      </w:ins>
      <w:del w:id="189" w:author="Lynn Felhofer" w:date="2020-02-17T21:31:00Z">
        <w:r w:rsidR="001F257A" w:rsidDel="000251C6">
          <w:delText>XX</w:delText>
        </w:r>
      </w:del>
      <w:r w:rsidR="00264E1C">
        <w:t xml:space="preserve">] – This is appropriate for </w:t>
      </w:r>
      <w:commentRangeStart w:id="190"/>
      <w:r w:rsidR="00264E1C">
        <w:t>rapid</w:t>
      </w:r>
      <w:commentRangeEnd w:id="190"/>
      <w:r w:rsidR="000251C6">
        <w:rPr>
          <w:rStyle w:val="CommentReference"/>
        </w:rPr>
        <w:commentReference w:id="190"/>
      </w:r>
      <w:r w:rsidR="00264E1C">
        <w:t xml:space="preserve"> retrieval of </w:t>
      </w:r>
      <w:r w:rsidR="0026343F">
        <w:t xml:space="preserve">the </w:t>
      </w:r>
      <w:commentRangeStart w:id="191"/>
      <w:r w:rsidR="0026343F">
        <w:t xml:space="preserve">expanded form of intensional, extensional, and </w:t>
      </w:r>
      <w:r w:rsidR="00264E1C">
        <w:t>expanded value sets</w:t>
      </w:r>
      <w:commentRangeEnd w:id="191"/>
      <w:r w:rsidR="000251C6">
        <w:rPr>
          <w:rStyle w:val="CommentReference"/>
        </w:rPr>
        <w:commentReference w:id="191"/>
      </w:r>
      <w:r w:rsidR="00264E1C">
        <w:t xml:space="preserve">. It retrieves the expanded value set based on having the </w:t>
      </w:r>
      <w:r w:rsidR="0092207E">
        <w:t>Value Set Unique ID</w:t>
      </w:r>
      <w:r w:rsidR="00264E1C">
        <w:t xml:space="preserve"> for the value set pre-configured into the </w:t>
      </w:r>
      <w:r w:rsidR="00264E1C">
        <w:lastRenderedPageBreak/>
        <w:t>system requesting the value set. This transaction does not retrieve the expanded value set metadata nor the value set definition metadata. It only retrieves the list of codes for that expanded value set.</w:t>
      </w:r>
    </w:p>
    <w:p w14:paraId="724CE7EE" w14:textId="75CB9833" w:rsidR="00264E1C" w:rsidRDefault="00264E1C" w:rsidP="00264E1C">
      <w:pPr>
        <w:pStyle w:val="BodyText"/>
      </w:pPr>
      <w:r>
        <w:t xml:space="preserve">Value set developers that publish intensional and extensional value sets also define </w:t>
      </w:r>
      <w:r w:rsidR="0092207E">
        <w:t>Value Set Unique ID</w:t>
      </w:r>
      <w:r>
        <w:t>s for their value sets</w:t>
      </w:r>
      <w:r w:rsidR="009207EA">
        <w:t>’</w:t>
      </w:r>
      <w:r>
        <w:t xml:space="preserve"> definitions. Note that a developer may publish multiple forms of related value sets, but will assign each form the proper </w:t>
      </w:r>
      <w:r w:rsidR="0092207E">
        <w:t>Value Set Unique ID</w:t>
      </w:r>
      <w:r>
        <w:t xml:space="preserve">. When publishing with </w:t>
      </w:r>
      <w:r w:rsidR="00343CAC">
        <w:t>SVCM</w:t>
      </w:r>
      <w:r>
        <w:t xml:space="preserve">, the value set developer should provide an expanded form along with the metadata. </w:t>
      </w:r>
    </w:p>
    <w:p w14:paraId="32335300" w14:textId="0CA576A0" w:rsidR="00264E1C" w:rsidRDefault="00264E1C" w:rsidP="00264E1C">
      <w:pPr>
        <w:pStyle w:val="BodyText"/>
      </w:pPr>
      <w:r>
        <w:t xml:space="preserve">A value set user that receives an intensional or extensional value set must be aware that the expansion is only for representational uses. The other metadata, such as effective dates and the descriptive material, must be consulted to determine the proper use of the expanded form. </w:t>
      </w:r>
    </w:p>
    <w:p w14:paraId="7603E842" w14:textId="725973FC" w:rsidR="00264E1C" w:rsidRDefault="00264E1C" w:rsidP="00264E1C">
      <w:pPr>
        <w:pStyle w:val="BodyText"/>
      </w:pPr>
      <w:r>
        <w:t xml:space="preserve">The </w:t>
      </w:r>
      <w:r w:rsidR="00343CAC">
        <w:t>SVCM</w:t>
      </w:r>
      <w:r w:rsidR="00A02ADB">
        <w:t xml:space="preserve"> </w:t>
      </w:r>
      <w:r w:rsidR="00A2599A">
        <w:t>Profile</w:t>
      </w:r>
      <w:r>
        <w:t xml:space="preserve"> does not specify how or when this expansion should take place. That is the responsibility of the value set developers and server maintainers. In many cases, the value set developer will provide an expanded form</w:t>
      </w:r>
      <w:r w:rsidR="00144F6E">
        <w:t>,</w:t>
      </w:r>
      <w:r>
        <w:t xml:space="preserve"> together with effective dates</w:t>
      </w:r>
      <w:r w:rsidR="00144F6E">
        <w:t>,</w:t>
      </w:r>
      <w:r>
        <w:t xml:space="preserve"> so that the organizations involved can manage change easily.</w:t>
      </w:r>
    </w:p>
    <w:p w14:paraId="0EF23433" w14:textId="77777777" w:rsidR="00264E1C" w:rsidRDefault="00264E1C" w:rsidP="00264E1C">
      <w:pPr>
        <w:pStyle w:val="BodyText"/>
      </w:pPr>
    </w:p>
    <w:bookmarkStart w:id="192" w:name="_MON_1341315380"/>
    <w:bookmarkEnd w:id="192"/>
    <w:p w14:paraId="7CC944B1" w14:textId="4E4C6B6D" w:rsidR="00264E1C" w:rsidRDefault="00450DD6" w:rsidP="00264E1C">
      <w:pPr>
        <w:pStyle w:val="FigureTitle"/>
      </w:pPr>
      <w:r>
        <w:rPr>
          <w:noProof/>
        </w:rPr>
        <w:object w:dxaOrig="9580" w:dyaOrig="6220" w14:anchorId="6D1A3D45">
          <v:shape id="_x0000_i1026" type="#_x0000_t75" alt="" style="width:478.65pt;height:236.65pt;mso-width-percent:0;mso-height-percent:0;mso-width-percent:0;mso-height-percent:0" o:ole="">
            <v:imagedata r:id="rId40" o:title="" croptop="15162f" cropbottom="4549f"/>
          </v:shape>
          <o:OLEObject Type="Embed" ProgID="Word.Picture.8" ShapeID="_x0000_i1026" DrawAspect="Content" ObjectID="_1643530600" r:id="rId41"/>
        </w:object>
      </w:r>
      <w:r w:rsidR="00264E1C">
        <w:t>Figure X.</w:t>
      </w:r>
      <w:r w:rsidR="00EF2668">
        <w:t>4.</w:t>
      </w:r>
      <w:r w:rsidR="00264E1C">
        <w:t>1.</w:t>
      </w:r>
      <w:r w:rsidR="00B764BF">
        <w:t>3</w:t>
      </w:r>
      <w:r w:rsidR="00264E1C">
        <w:t xml:space="preserve">-2: </w:t>
      </w:r>
      <w:r w:rsidR="00343CAC">
        <w:t>SVCM</w:t>
      </w:r>
      <w:r w:rsidR="00264E1C">
        <w:t xml:space="preserve"> Retrieve Transactions</w:t>
      </w:r>
    </w:p>
    <w:p w14:paraId="505D3508" w14:textId="1DC8BC56" w:rsidR="00264E1C" w:rsidRDefault="00264E1C" w:rsidP="00EF2668">
      <w:pPr>
        <w:pStyle w:val="Heading4"/>
      </w:pPr>
      <w:bookmarkStart w:id="193" w:name="_Toc32832040"/>
      <w:r>
        <w:t>X.</w:t>
      </w:r>
      <w:r w:rsidR="00EF2668">
        <w:t>4.</w:t>
      </w:r>
      <w:r>
        <w:t>1.</w:t>
      </w:r>
      <w:r w:rsidR="00B764BF">
        <w:t>4</w:t>
      </w:r>
      <w:r w:rsidR="00EF2668">
        <w:t xml:space="preserve"> </w:t>
      </w:r>
      <w:r>
        <w:t>Value Set Groups</w:t>
      </w:r>
      <w:bookmarkEnd w:id="193"/>
    </w:p>
    <w:p w14:paraId="22C86221" w14:textId="4F27F0DD" w:rsidR="00264E1C" w:rsidRDefault="00264E1C" w:rsidP="00264E1C">
      <w:pPr>
        <w:pStyle w:val="BodyText"/>
      </w:pPr>
      <w:r>
        <w:t xml:space="preserve">Value sets are also described by various grouping and tagging mechanisms. These groupings may be defined in parallel by many different organizations. It is expected that each organization is creating groups for </w:t>
      </w:r>
      <w:r w:rsidR="00CD5012">
        <w:t xml:space="preserve">its </w:t>
      </w:r>
      <w:r>
        <w:t xml:space="preserve">own purpose. One organization may assign groups like “value sets associated with H1N1”, while another </w:t>
      </w:r>
      <w:r w:rsidR="00826E85">
        <w:t xml:space="preserve">organization </w:t>
      </w:r>
      <w:r>
        <w:t xml:space="preserve">may assign groups like “value sets associated with clinical trial xyz reports”, and a third may assign groups like “formulary for treatment of </w:t>
      </w:r>
      <w:r>
        <w:lastRenderedPageBreak/>
        <w:t>H1N1 influenza</w:t>
      </w:r>
      <w:r w:rsidR="00826E85">
        <w:t>.</w:t>
      </w:r>
      <w:r>
        <w:t xml:space="preserve">” Each of these organizations may assign key words so that retrieval requests can find the relevant groups and they may assign </w:t>
      </w:r>
      <w:r w:rsidR="0092207E">
        <w:t>Value Set Unique ID</w:t>
      </w:r>
      <w:r>
        <w:t>s for these groups.</w:t>
      </w:r>
    </w:p>
    <w:p w14:paraId="7C6946E1" w14:textId="5AD54A2E" w:rsidR="00264E1C" w:rsidRDefault="00264E1C" w:rsidP="00264E1C">
      <w:pPr>
        <w:pStyle w:val="BodyText"/>
      </w:pPr>
      <w:r>
        <w:t xml:space="preserve">To simplify maintenance, </w:t>
      </w:r>
      <w:r w:rsidR="00826E85">
        <w:t xml:space="preserve">SVCM </w:t>
      </w:r>
      <w:r>
        <w:t xml:space="preserve">defines a list of group descriptions to be associated with each value set, rather than combining all the keywords and groups from different organizations into a single list. The retrieval transaction searches all of these descriptions when doing a retrieval based on group keyword or group </w:t>
      </w:r>
      <w:r w:rsidR="0092207E">
        <w:t>Value Set Unique ID</w:t>
      </w:r>
      <w:r>
        <w:t xml:space="preserve">. </w:t>
      </w:r>
    </w:p>
    <w:p w14:paraId="6DD11D19" w14:textId="730475A3" w:rsidR="00264E1C" w:rsidRDefault="00264E1C" w:rsidP="00264E1C">
      <w:pPr>
        <w:pStyle w:val="BodyText"/>
      </w:pPr>
      <w:r>
        <w:t xml:space="preserve">An organization that is creating new groups can define a list of keywords and </w:t>
      </w:r>
      <w:r w:rsidR="00803B2E">
        <w:t>a</w:t>
      </w:r>
      <w:r>
        <w:t xml:space="preserve"> </w:t>
      </w:r>
      <w:r w:rsidR="0092207E">
        <w:t>Value Set Unique ID</w:t>
      </w:r>
      <w:r>
        <w:t xml:space="preserve"> for that group purpose. This group description can then be attached to each value set that should be a member of that group. If a value set needs to be removed from the group, then the attached description can be removed. This avoids accidental removal of keywords when multiple organizations have used the same keyword</w:t>
      </w:r>
    </w:p>
    <w:p w14:paraId="0A562F90" w14:textId="73B7B03A" w:rsidR="00264E1C" w:rsidRDefault="00264E1C" w:rsidP="00264E1C">
      <w:pPr>
        <w:pStyle w:val="BodyText"/>
      </w:pPr>
      <w:r>
        <w:rPr>
          <w:noProof/>
        </w:rPr>
        <mc:AlternateContent>
          <mc:Choice Requires="wpg">
            <w:drawing>
              <wp:inline distT="0" distB="0" distL="0" distR="0" wp14:anchorId="7D011453" wp14:editId="255973AE">
                <wp:extent cx="5782945" cy="2647950"/>
                <wp:effectExtent l="0" t="0" r="8255" b="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82945" cy="2647950"/>
                          <a:chOff x="0" y="0"/>
                          <a:chExt cx="58305" cy="33147"/>
                        </a:xfrm>
                      </wpg:grpSpPr>
                      <wps:wsp>
                        <wps:cNvPr id="95" name="AutoShape 16"/>
                        <wps:cNvSpPr>
                          <a:spLocks noChangeAspect="1" noChangeArrowheads="1"/>
                        </wps:cNvSpPr>
                        <wps:spPr bwMode="auto">
                          <a:xfrm>
                            <a:off x="0" y="0"/>
                            <a:ext cx="58305" cy="331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Rectangle 33"/>
                        <wps:cNvSpPr>
                          <a:spLocks noChangeArrowheads="1"/>
                        </wps:cNvSpPr>
                        <wps:spPr bwMode="auto">
                          <a:xfrm>
                            <a:off x="9602" y="4568"/>
                            <a:ext cx="20574" cy="4577"/>
                          </a:xfrm>
                          <a:prstGeom prst="rect">
                            <a:avLst/>
                          </a:prstGeom>
                          <a:solidFill>
                            <a:srgbClr val="FFFFFF"/>
                          </a:solidFill>
                          <a:ln w="25400">
                            <a:solidFill>
                              <a:srgbClr val="000000"/>
                            </a:solidFill>
                            <a:miter lim="800000"/>
                            <a:headEnd/>
                            <a:tailEnd/>
                          </a:ln>
                        </wps:spPr>
                        <wps:txbx>
                          <w:txbxContent>
                            <w:p w14:paraId="5C07702B" w14:textId="77777777" w:rsidR="004D519B" w:rsidRDefault="004D519B" w:rsidP="00264E1C">
                              <w:pPr>
                                <w:rPr>
                                  <w:b/>
                                  <w:sz w:val="28"/>
                                  <w:szCs w:val="28"/>
                                </w:rPr>
                              </w:pPr>
                              <w:r>
                                <w:rPr>
                                  <w:b/>
                                  <w:sz w:val="28"/>
                                  <w:szCs w:val="28"/>
                                </w:rPr>
                                <w:t>Value Set</w:t>
                              </w:r>
                            </w:p>
                          </w:txbxContent>
                        </wps:txbx>
                        <wps:bodyPr rot="0" vert="horz" wrap="square" lIns="91440" tIns="45720" rIns="91440" bIns="45720" anchor="t" anchorCtr="0" upright="1">
                          <a:noAutofit/>
                        </wps:bodyPr>
                      </wps:wsp>
                      <wpg:grpSp>
                        <wpg:cNvPr id="97" name="Group 34"/>
                        <wpg:cNvGrpSpPr>
                          <a:grpSpLocks/>
                        </wpg:cNvGrpSpPr>
                        <wpg:grpSpPr bwMode="auto">
                          <a:xfrm>
                            <a:off x="11889" y="10286"/>
                            <a:ext cx="26056" cy="19432"/>
                            <a:chOff x="3672" y="5143"/>
                            <a:chExt cx="4154" cy="2369"/>
                          </a:xfrm>
                        </wpg:grpSpPr>
                        <wps:wsp>
                          <wps:cNvPr id="98" name="AutoShape 35"/>
                          <wps:cNvSpPr>
                            <a:spLocks noChangeArrowheads="1"/>
                          </wps:cNvSpPr>
                          <wps:spPr bwMode="auto">
                            <a:xfrm>
                              <a:off x="3672" y="5143"/>
                              <a:ext cx="4154" cy="697"/>
                            </a:xfrm>
                            <a:prstGeom prst="parallelogram">
                              <a:avLst>
                                <a:gd name="adj" fmla="val 148996"/>
                              </a:avLst>
                            </a:prstGeom>
                            <a:solidFill>
                              <a:srgbClr val="FFFFFF"/>
                            </a:solidFill>
                            <a:ln w="9525">
                              <a:solidFill>
                                <a:srgbClr val="000000"/>
                              </a:solidFill>
                              <a:miter lim="800000"/>
                              <a:headEnd/>
                              <a:tailEnd/>
                            </a:ln>
                          </wps:spPr>
                          <wps:txbx>
                            <w:txbxContent>
                              <w:p w14:paraId="1DE0AE82" w14:textId="77777777" w:rsidR="004D519B" w:rsidRDefault="004D519B" w:rsidP="00264E1C">
                                <w:pPr>
                                  <w:rPr>
                                    <w:sz w:val="20"/>
                                  </w:rPr>
                                </w:pPr>
                                <w:r>
                                  <w:rPr>
                                    <w:sz w:val="20"/>
                                  </w:rPr>
                                  <w:t>Group Description</w:t>
                                </w:r>
                              </w:p>
                            </w:txbxContent>
                          </wps:txbx>
                          <wps:bodyPr rot="0" vert="horz" wrap="square" lIns="91440" tIns="45720" rIns="91440" bIns="45720" anchor="t" anchorCtr="0" upright="1">
                            <a:noAutofit/>
                          </wps:bodyPr>
                        </wps:wsp>
                        <wps:wsp>
                          <wps:cNvPr id="99" name="AutoShape 36"/>
                          <wps:cNvSpPr>
                            <a:spLocks noChangeArrowheads="1"/>
                          </wps:cNvSpPr>
                          <wps:spPr bwMode="auto">
                            <a:xfrm>
                              <a:off x="3672" y="5979"/>
                              <a:ext cx="4154" cy="697"/>
                            </a:xfrm>
                            <a:prstGeom prst="parallelogram">
                              <a:avLst>
                                <a:gd name="adj" fmla="val 148996"/>
                              </a:avLst>
                            </a:prstGeom>
                            <a:solidFill>
                              <a:srgbClr val="FFFFFF"/>
                            </a:solidFill>
                            <a:ln w="9525">
                              <a:solidFill>
                                <a:srgbClr val="000000"/>
                              </a:solidFill>
                              <a:miter lim="800000"/>
                              <a:headEnd/>
                              <a:tailEnd/>
                            </a:ln>
                          </wps:spPr>
                          <wps:txbx>
                            <w:txbxContent>
                              <w:p w14:paraId="6548D686" w14:textId="77777777" w:rsidR="004D519B" w:rsidRDefault="004D519B" w:rsidP="00264E1C">
                                <w:pPr>
                                  <w:rPr>
                                    <w:sz w:val="20"/>
                                  </w:rPr>
                                </w:pPr>
                                <w:r>
                                  <w:rPr>
                                    <w:sz w:val="20"/>
                                  </w:rPr>
                                  <w:t>Group Description</w:t>
                                </w:r>
                              </w:p>
                            </w:txbxContent>
                          </wps:txbx>
                          <wps:bodyPr rot="0" vert="horz" wrap="square" lIns="91440" tIns="45720" rIns="91440" bIns="45720" anchor="t" anchorCtr="0" upright="1">
                            <a:noAutofit/>
                          </wps:bodyPr>
                        </wps:wsp>
                        <wps:wsp>
                          <wps:cNvPr id="108" name="AutoShape 37"/>
                          <wps:cNvSpPr>
                            <a:spLocks noChangeArrowheads="1"/>
                          </wps:cNvSpPr>
                          <wps:spPr bwMode="auto">
                            <a:xfrm>
                              <a:off x="3672" y="6816"/>
                              <a:ext cx="4153" cy="696"/>
                            </a:xfrm>
                            <a:prstGeom prst="parallelogram">
                              <a:avLst>
                                <a:gd name="adj" fmla="val 149174"/>
                              </a:avLst>
                            </a:prstGeom>
                            <a:solidFill>
                              <a:srgbClr val="FFFFFF"/>
                            </a:solidFill>
                            <a:ln w="9525">
                              <a:solidFill>
                                <a:srgbClr val="000000"/>
                              </a:solidFill>
                              <a:miter lim="800000"/>
                              <a:headEnd/>
                              <a:tailEnd/>
                            </a:ln>
                          </wps:spPr>
                          <wps:txbx>
                            <w:txbxContent>
                              <w:p w14:paraId="54C3807F" w14:textId="77777777" w:rsidR="004D519B" w:rsidRDefault="004D519B" w:rsidP="00264E1C">
                                <w:pPr>
                                  <w:rPr>
                                    <w:sz w:val="20"/>
                                  </w:rPr>
                                </w:pPr>
                                <w:r>
                                  <w:rPr>
                                    <w:sz w:val="20"/>
                                  </w:rPr>
                                  <w:t>Group Description</w:t>
                                </w:r>
                              </w:p>
                            </w:txbxContent>
                          </wps:txbx>
                          <wps:bodyPr rot="0" vert="horz" wrap="square" lIns="91440" tIns="45720" rIns="91440" bIns="45720" anchor="t" anchorCtr="0" upright="1">
                            <a:noAutofit/>
                          </wps:bodyPr>
                        </wps:wsp>
                      </wpg:grpSp>
                      <wps:wsp>
                        <wps:cNvPr id="118" name="Text Box 38"/>
                        <wps:cNvSpPr txBox="1">
                          <a:spLocks noChangeArrowheads="1"/>
                        </wps:cNvSpPr>
                        <wps:spPr bwMode="auto">
                          <a:xfrm>
                            <a:off x="41611" y="12574"/>
                            <a:ext cx="16694" cy="3429"/>
                          </a:xfrm>
                          <a:prstGeom prst="rect">
                            <a:avLst/>
                          </a:prstGeom>
                          <a:solidFill>
                            <a:srgbClr val="FFFFFF"/>
                          </a:solidFill>
                          <a:ln w="9525">
                            <a:solidFill>
                              <a:srgbClr val="000000"/>
                            </a:solidFill>
                            <a:miter lim="800000"/>
                            <a:headEnd/>
                            <a:tailEnd/>
                          </a:ln>
                        </wps:spPr>
                        <wps:txbx>
                          <w:txbxContent>
                            <w:p w14:paraId="17799F79" w14:textId="77777777" w:rsidR="004D519B" w:rsidRDefault="004D519B" w:rsidP="00264E1C">
                              <w:pPr>
                                <w:rPr>
                                  <w:sz w:val="20"/>
                                </w:rPr>
                              </w:pPr>
                              <w:r>
                                <w:rPr>
                                  <w:sz w:val="20"/>
                                </w:rPr>
                                <w:t>From Organization A</w:t>
                              </w:r>
                            </w:p>
                          </w:txbxContent>
                        </wps:txbx>
                        <wps:bodyPr rot="0" vert="horz" wrap="square" lIns="91440" tIns="45720" rIns="91440" bIns="45720" anchor="t" anchorCtr="0" upright="1">
                          <a:noAutofit/>
                        </wps:bodyPr>
                      </wps:wsp>
                      <wps:wsp>
                        <wps:cNvPr id="119" name="Text Box 39"/>
                        <wps:cNvSpPr txBox="1">
                          <a:spLocks noChangeArrowheads="1"/>
                        </wps:cNvSpPr>
                        <wps:spPr bwMode="auto">
                          <a:xfrm>
                            <a:off x="41611" y="19432"/>
                            <a:ext cx="16694" cy="3428"/>
                          </a:xfrm>
                          <a:prstGeom prst="rect">
                            <a:avLst/>
                          </a:prstGeom>
                          <a:solidFill>
                            <a:srgbClr val="FFFFFF"/>
                          </a:solidFill>
                          <a:ln w="9525">
                            <a:solidFill>
                              <a:srgbClr val="000000"/>
                            </a:solidFill>
                            <a:miter lim="800000"/>
                            <a:headEnd/>
                            <a:tailEnd/>
                          </a:ln>
                        </wps:spPr>
                        <wps:txbx>
                          <w:txbxContent>
                            <w:p w14:paraId="65259118" w14:textId="77777777" w:rsidR="004D519B" w:rsidRDefault="004D519B" w:rsidP="00264E1C">
                              <w:pPr>
                                <w:rPr>
                                  <w:sz w:val="20"/>
                                </w:rPr>
                              </w:pPr>
                              <w:r>
                                <w:rPr>
                                  <w:sz w:val="20"/>
                                </w:rPr>
                                <w:t>From Organization B</w:t>
                              </w:r>
                            </w:p>
                          </w:txbxContent>
                        </wps:txbx>
                        <wps:bodyPr rot="0" vert="horz" wrap="square" lIns="91440" tIns="45720" rIns="91440" bIns="45720" anchor="t" anchorCtr="0" upright="1">
                          <a:noAutofit/>
                        </wps:bodyPr>
                      </wps:wsp>
                      <wps:wsp>
                        <wps:cNvPr id="120" name="Text Box 40"/>
                        <wps:cNvSpPr txBox="1">
                          <a:spLocks noChangeArrowheads="1"/>
                        </wps:cNvSpPr>
                        <wps:spPr bwMode="auto">
                          <a:xfrm>
                            <a:off x="40463" y="26289"/>
                            <a:ext cx="16695" cy="3429"/>
                          </a:xfrm>
                          <a:prstGeom prst="rect">
                            <a:avLst/>
                          </a:prstGeom>
                          <a:solidFill>
                            <a:srgbClr val="FFFFFF"/>
                          </a:solidFill>
                          <a:ln w="9525">
                            <a:solidFill>
                              <a:srgbClr val="000000"/>
                            </a:solidFill>
                            <a:miter lim="800000"/>
                            <a:headEnd/>
                            <a:tailEnd/>
                          </a:ln>
                        </wps:spPr>
                        <wps:txbx>
                          <w:txbxContent>
                            <w:p w14:paraId="3A4817F2" w14:textId="77777777" w:rsidR="004D519B" w:rsidRDefault="004D519B" w:rsidP="00264E1C">
                              <w:pPr>
                                <w:rPr>
                                  <w:sz w:val="20"/>
                                </w:rPr>
                              </w:pPr>
                              <w:r>
                                <w:rPr>
                                  <w:sz w:val="20"/>
                                </w:rPr>
                                <w:t>From Organization C</w:t>
                              </w:r>
                            </w:p>
                          </w:txbxContent>
                        </wps:txbx>
                        <wps:bodyPr rot="0" vert="horz" wrap="square" lIns="91440" tIns="45720" rIns="91440" bIns="45720" anchor="t" anchorCtr="0" upright="1">
                          <a:noAutofit/>
                        </wps:bodyPr>
                      </wps:wsp>
                    </wpg:wgp>
                  </a:graphicData>
                </a:graphic>
              </wp:inline>
            </w:drawing>
          </mc:Choice>
          <mc:Fallback>
            <w:pict>
              <v:group w14:anchorId="7D011453" id="Group 88" o:spid="_x0000_s1038" style="width:455.35pt;height:208.5pt;mso-position-horizontal-relative:char;mso-position-vertical-relative:line" coordsize="58305,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">
                <v:rect id="AutoShape 16" o:spid="_x0000_s1039" style="position:absolute;width:5830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" filled="f" stroked="f">
                  <o:lock v:ext="edit" aspectratio="t"/>
                </v:rect>
                <v:rect id="Rectangle 33" o:spid="_x0000_s1040" style="position:absolute;left:9602;top:4568;width:20574;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" strokeweight="2pt">
                  <v:textbox>
                    <w:txbxContent>
                      <w:p w14:paraId="5C07702B" w14:textId="77777777" w:rsidR="004D519B" w:rsidRDefault="004D519B" w:rsidP="00264E1C">
                        <w:pPr>
                          <w:rPr>
                            <w:b/>
                            <w:sz w:val="28"/>
                            <w:szCs w:val="28"/>
                          </w:rPr>
                        </w:pPr>
                        <w:r>
                          <w:rPr>
                            <w:b/>
                            <w:sz w:val="28"/>
                            <w:szCs w:val="28"/>
                          </w:rPr>
                          <w:t>Value Set</w:t>
                        </w:r>
                      </w:p>
                    </w:txbxContent>
                  </v:textbox>
                </v:rect>
                <v:group id="Group 34" o:spid="_x0000_s1041" style="position:absolute;left:11889;top:10286;width:26056;height:19432" coordorigin="3672,5143" coordsize="4154,2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5" o:spid="_x0000_s1042" type="#_x0000_t7" style="position:absolute;left:3672;top:5143;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">
                    <v:textbox>
                      <w:txbxContent>
                        <w:p w14:paraId="1DE0AE82" w14:textId="77777777" w:rsidR="004D519B" w:rsidRDefault="004D519B" w:rsidP="00264E1C">
                          <w:pPr>
                            <w:rPr>
                              <w:sz w:val="20"/>
                            </w:rPr>
                          </w:pPr>
                          <w:r>
                            <w:rPr>
                              <w:sz w:val="20"/>
                            </w:rPr>
                            <w:t>Group Description</w:t>
                          </w:r>
                        </w:p>
                      </w:txbxContent>
                    </v:textbox>
                  </v:shape>
                  <v:shape id="AutoShape 36" o:spid="_x0000_s1043" type="#_x0000_t7" style="position:absolute;left:3672;top:5979;width:4154;height: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">
                    <v:textbox>
                      <w:txbxContent>
                        <w:p w14:paraId="6548D686" w14:textId="77777777" w:rsidR="004D519B" w:rsidRDefault="004D519B" w:rsidP="00264E1C">
                          <w:pPr>
                            <w:rPr>
                              <w:sz w:val="20"/>
                            </w:rPr>
                          </w:pPr>
                          <w:r>
                            <w:rPr>
                              <w:sz w:val="20"/>
                            </w:rPr>
                            <w:t>Group Description</w:t>
                          </w:r>
                        </w:p>
                      </w:txbxContent>
                    </v:textbox>
                  </v:shape>
                  <v:shape id="AutoShape 37" o:spid="_x0000_s1044" type="#_x0000_t7" style="position:absolute;left:3672;top:6816;width:4153;height: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">
                    <v:textbox>
                      <w:txbxContent>
                        <w:p w14:paraId="54C3807F" w14:textId="77777777" w:rsidR="004D519B" w:rsidRDefault="004D519B" w:rsidP="00264E1C">
                          <w:pPr>
                            <w:rPr>
                              <w:sz w:val="20"/>
                            </w:rPr>
                          </w:pPr>
                          <w:r>
                            <w:rPr>
                              <w:sz w:val="20"/>
                            </w:rPr>
                            <w:t>Group Description</w:t>
                          </w:r>
                        </w:p>
                      </w:txbxContent>
                    </v:textbox>
                  </v:shape>
                </v:group>
                <v:shape id="Text Box 38" o:spid="_x0000_s1045" type="#_x0000_t202" style="position:absolute;left:41611;top:12574;width:1669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">
                  <v:textbox>
                    <w:txbxContent>
                      <w:p w14:paraId="17799F79" w14:textId="77777777" w:rsidR="004D519B" w:rsidRDefault="004D519B" w:rsidP="00264E1C">
                        <w:pPr>
                          <w:rPr>
                            <w:sz w:val="20"/>
                          </w:rPr>
                        </w:pPr>
                        <w:r>
                          <w:rPr>
                            <w:sz w:val="20"/>
                          </w:rPr>
                          <w:t>From Organization A</w:t>
                        </w:r>
                      </w:p>
                    </w:txbxContent>
                  </v:textbox>
                </v:shape>
                <v:shape id="Text Box 39" o:spid="_x0000_s1046" type="#_x0000_t202" style="position:absolute;left:41611;top:19432;width:16694;height:3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">
                  <v:textbox>
                    <w:txbxContent>
                      <w:p w14:paraId="65259118" w14:textId="77777777" w:rsidR="004D519B" w:rsidRDefault="004D519B" w:rsidP="00264E1C">
                        <w:pPr>
                          <w:rPr>
                            <w:sz w:val="20"/>
                          </w:rPr>
                        </w:pPr>
                        <w:r>
                          <w:rPr>
                            <w:sz w:val="20"/>
                          </w:rPr>
                          <w:t>From Organization B</w:t>
                        </w:r>
                      </w:p>
                    </w:txbxContent>
                  </v:textbox>
                </v:shape>
                <v:shape id="Text Box 40" o:spid="_x0000_s1047" type="#_x0000_t202" style="position:absolute;left:40463;top:26289;width:16695;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">
                  <v:textbox>
                    <w:txbxContent>
                      <w:p w14:paraId="3A4817F2" w14:textId="77777777" w:rsidR="004D519B" w:rsidRDefault="004D519B" w:rsidP="00264E1C">
                        <w:pPr>
                          <w:rPr>
                            <w:sz w:val="20"/>
                          </w:rPr>
                        </w:pPr>
                        <w:r>
                          <w:rPr>
                            <w:sz w:val="20"/>
                          </w:rPr>
                          <w:t>From Organization C</w:t>
                        </w:r>
                      </w:p>
                    </w:txbxContent>
                  </v:textbox>
                </v:shape>
                <w10:anchorlock/>
              </v:group>
            </w:pict>
          </mc:Fallback>
        </mc:AlternateContent>
      </w:r>
    </w:p>
    <w:p w14:paraId="276B54F2" w14:textId="77777777" w:rsidR="00264E1C" w:rsidRDefault="00264E1C" w:rsidP="00264E1C">
      <w:pPr>
        <w:pStyle w:val="BodyText"/>
      </w:pPr>
    </w:p>
    <w:p w14:paraId="5BA69324" w14:textId="192AFE00" w:rsidR="00264E1C" w:rsidRDefault="00264E1C" w:rsidP="00264E1C">
      <w:pPr>
        <w:pStyle w:val="FigureTitle"/>
      </w:pPr>
      <w:r>
        <w:t>Figure X.</w:t>
      </w:r>
      <w:r w:rsidR="00EF2668">
        <w:t>4.</w:t>
      </w:r>
      <w:r>
        <w:t>1.</w:t>
      </w:r>
      <w:r w:rsidR="00B764BF">
        <w:t>4</w:t>
      </w:r>
      <w:r>
        <w:t>-1: Group Descriptions for a Value Set</w:t>
      </w:r>
    </w:p>
    <w:p w14:paraId="5F36CDC4" w14:textId="48F582F9" w:rsidR="00264E1C" w:rsidRDefault="00264E1C" w:rsidP="00EF2668">
      <w:pPr>
        <w:pStyle w:val="Heading4"/>
      </w:pPr>
      <w:bookmarkStart w:id="194" w:name="_Toc13752468"/>
      <w:bookmarkStart w:id="195" w:name="_Toc488075095"/>
      <w:bookmarkStart w:id="196" w:name="_Toc488068768"/>
      <w:bookmarkStart w:id="197" w:name="_Toc488068335"/>
      <w:bookmarkStart w:id="198" w:name="_Toc487039234"/>
      <w:bookmarkStart w:id="199" w:name="_Toc269214493"/>
      <w:bookmarkStart w:id="200" w:name="_Toc237305553"/>
      <w:bookmarkStart w:id="201" w:name="_Toc237305085"/>
      <w:bookmarkStart w:id="202" w:name="_Toc206311474"/>
      <w:bookmarkStart w:id="203" w:name="_Toc32832041"/>
      <w:r>
        <w:t>X.</w:t>
      </w:r>
      <w:r w:rsidR="00EF2668">
        <w:t>4.1.</w:t>
      </w:r>
      <w:r w:rsidR="006C7897">
        <w:t>5</w:t>
      </w:r>
      <w:r>
        <w:t xml:space="preserve"> </w:t>
      </w:r>
      <w:r w:rsidR="00775D3A">
        <w:t>Terminology Service</w:t>
      </w:r>
      <w:r>
        <w:t xml:space="preserve"> Process Flow</w:t>
      </w:r>
      <w:bookmarkEnd w:id="194"/>
      <w:bookmarkEnd w:id="195"/>
      <w:bookmarkEnd w:id="196"/>
      <w:bookmarkEnd w:id="197"/>
      <w:bookmarkEnd w:id="198"/>
      <w:bookmarkEnd w:id="199"/>
      <w:bookmarkEnd w:id="200"/>
      <w:bookmarkEnd w:id="201"/>
      <w:bookmarkEnd w:id="202"/>
      <w:bookmarkEnd w:id="203"/>
    </w:p>
    <w:p w14:paraId="5480C96C" w14:textId="4FA88C62" w:rsidR="00264E1C" w:rsidRDefault="00264E1C" w:rsidP="00264E1C">
      <w:pPr>
        <w:pStyle w:val="BodyText"/>
        <w:rPr>
          <w:szCs w:val="24"/>
        </w:rPr>
      </w:pPr>
      <w:r>
        <w:rPr>
          <w:szCs w:val="24"/>
        </w:rPr>
        <w:t xml:space="preserve">This section describes the process and information flow when a </w:t>
      </w:r>
      <w:r w:rsidR="00A2599A">
        <w:rPr>
          <w:szCs w:val="24"/>
        </w:rPr>
        <w:t>Terminology Consumer</w:t>
      </w:r>
      <w:r>
        <w:rPr>
          <w:szCs w:val="24"/>
        </w:rPr>
        <w:t xml:space="preserve"> retrieves a </w:t>
      </w:r>
      <w:r w:rsidR="008C06C8">
        <w:rPr>
          <w:szCs w:val="24"/>
        </w:rPr>
        <w:t>value set</w:t>
      </w:r>
      <w:r>
        <w:rPr>
          <w:szCs w:val="24"/>
        </w:rPr>
        <w:t xml:space="preserve"> from a </w:t>
      </w:r>
      <w:r w:rsidR="00A2599A">
        <w:rPr>
          <w:szCs w:val="24"/>
        </w:rPr>
        <w:t>Terminology Repository</w:t>
      </w:r>
      <w:r>
        <w:rPr>
          <w:szCs w:val="24"/>
        </w:rPr>
        <w:t xml:space="preserve">. There is no required order </w:t>
      </w:r>
      <w:commentRangeStart w:id="204"/>
      <w:r>
        <w:rPr>
          <w:szCs w:val="24"/>
        </w:rPr>
        <w:t xml:space="preserve">between the two transactions. </w:t>
      </w:r>
      <w:commentRangeEnd w:id="204"/>
      <w:r w:rsidR="000251C6">
        <w:rPr>
          <w:rStyle w:val="CommentReference"/>
        </w:rPr>
        <w:commentReference w:id="204"/>
      </w:r>
      <w:r>
        <w:rPr>
          <w:szCs w:val="24"/>
        </w:rPr>
        <w:t xml:space="preserve">The </w:t>
      </w:r>
      <w:r w:rsidR="00A2599A">
        <w:rPr>
          <w:szCs w:val="24"/>
        </w:rPr>
        <w:t>Terminology Consumer</w:t>
      </w:r>
      <w:r>
        <w:rPr>
          <w:szCs w:val="24"/>
        </w:rPr>
        <w:t xml:space="preserve"> chooses whichever transactions and order are appropriate. The </w:t>
      </w:r>
      <w:r w:rsidR="00A2599A">
        <w:rPr>
          <w:szCs w:val="24"/>
        </w:rPr>
        <w:t>Terminology Consumer</w:t>
      </w:r>
      <w:r>
        <w:rPr>
          <w:szCs w:val="24"/>
        </w:rPr>
        <w:t xml:space="preserve"> can use Retrieve Value Set [</w:t>
      </w:r>
      <w:r w:rsidR="001F257A">
        <w:rPr>
          <w:szCs w:val="24"/>
        </w:rPr>
        <w:t>ITI-</w:t>
      </w:r>
      <w:r w:rsidR="006C7897">
        <w:rPr>
          <w:szCs w:val="24"/>
        </w:rPr>
        <w:t>Y1</w:t>
      </w:r>
      <w:r>
        <w:rPr>
          <w:szCs w:val="24"/>
        </w:rPr>
        <w:t xml:space="preserve">] to retrieve a single value set based upon a known value set OID. </w:t>
      </w:r>
    </w:p>
    <w:p w14:paraId="6BBC1052" w14:textId="77777777" w:rsidR="00264E1C" w:rsidRDefault="00264E1C" w:rsidP="00264E1C">
      <w:pPr>
        <w:pStyle w:val="BodyText"/>
        <w:rPr>
          <w:szCs w:val="24"/>
        </w:rPr>
      </w:pPr>
    </w:p>
    <w:p w14:paraId="28CAFCB2" w14:textId="4BE45D4B" w:rsidR="00264E1C" w:rsidRDefault="00264E1C" w:rsidP="00264E1C">
      <w:pPr>
        <w:pStyle w:val="BodyText"/>
        <w:rPr>
          <w:szCs w:val="24"/>
        </w:rPr>
      </w:pPr>
      <w:r>
        <w:rPr>
          <w:noProof/>
        </w:rPr>
        <w:lastRenderedPageBreak/>
        <mc:AlternateContent>
          <mc:Choice Requires="wpg">
            <w:drawing>
              <wp:inline distT="0" distB="0" distL="0" distR="0" wp14:anchorId="2D759E1A" wp14:editId="1B3EB180">
                <wp:extent cx="5486400" cy="32004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3200400"/>
                          <a:chOff x="0" y="0"/>
                          <a:chExt cx="54864" cy="32004"/>
                        </a:xfrm>
                      </wpg:grpSpPr>
                      <wps:wsp>
                        <wps:cNvPr id="75" name="AutoShape 26"/>
                        <wps:cNvSpPr>
                          <a:spLocks noChangeAspect="1" noChangeArrowheads="1"/>
                        </wps:cNvSpPr>
                        <wps:spPr bwMode="auto">
                          <a:xfrm>
                            <a:off x="0" y="0"/>
                            <a:ext cx="54864" cy="32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Line 43"/>
                        <wps:cNvCnPr>
                          <a:cxnSpLocks noChangeShapeType="1"/>
                        </wps:cNvCnPr>
                        <wps:spPr bwMode="auto">
                          <a:xfrm flipV="1">
                            <a:off x="17929" y="6245"/>
                            <a:ext cx="61"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7" name="Text Box 44"/>
                        <wps:cNvSpPr txBox="1">
                          <a:spLocks noChangeArrowheads="1"/>
                        </wps:cNvSpPr>
                        <wps:spPr bwMode="auto">
                          <a:xfrm>
                            <a:off x="11887" y="1140"/>
                            <a:ext cx="11879" cy="4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3DF44E" w14:textId="28A7852B" w:rsidR="004D519B" w:rsidRDefault="004D519B" w:rsidP="00264E1C">
                              <w:pPr>
                                <w:pStyle w:val="BodyText"/>
                                <w:rPr>
                                  <w:szCs w:val="24"/>
                                </w:rPr>
                              </w:pPr>
                              <w:r>
                                <w:rPr>
                                  <w:szCs w:val="24"/>
                                </w:rPr>
                                <w:t>Terminology Repository</w:t>
                              </w:r>
                            </w:p>
                          </w:txbxContent>
                        </wps:txbx>
                        <wps:bodyPr rot="0" vert="horz" wrap="square" lIns="0" tIns="0" rIns="0" bIns="0" anchor="t" anchorCtr="0" upright="1">
                          <a:noAutofit/>
                        </wps:bodyPr>
                      </wps:wsp>
                      <wps:wsp>
                        <wps:cNvPr id="78" name="Line 45"/>
                        <wps:cNvCnPr>
                          <a:cxnSpLocks noChangeShapeType="1"/>
                        </wps:cNvCnPr>
                        <wps:spPr bwMode="auto">
                          <a:xfrm flipH="1" flipV="1">
                            <a:off x="36896" y="6245"/>
                            <a:ext cx="38" cy="2341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9" name="Rectangle 46"/>
                        <wps:cNvSpPr>
                          <a:spLocks noChangeArrowheads="1"/>
                        </wps:cNvSpPr>
                        <wps:spPr bwMode="auto">
                          <a:xfrm>
                            <a:off x="17282" y="8334"/>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Text Box 47"/>
                        <wps:cNvSpPr txBox="1">
                          <a:spLocks noChangeArrowheads="1"/>
                        </wps:cNvSpPr>
                        <wps:spPr bwMode="auto">
                          <a:xfrm>
                            <a:off x="21130" y="21758"/>
                            <a:ext cx="11536" cy="6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C2F42" w14:textId="77777777" w:rsidR="004D519B" w:rsidRDefault="004D519B" w:rsidP="00264E1C">
                              <w:pPr>
                                <w:rPr>
                                  <w:sz w:val="22"/>
                                  <w:szCs w:val="22"/>
                                </w:rPr>
                              </w:pPr>
                              <w:r>
                                <w:rPr>
                                  <w:sz w:val="22"/>
                                  <w:szCs w:val="22"/>
                                </w:rPr>
                                <w:t>Retrieve Value Set</w:t>
                              </w:r>
                            </w:p>
                            <w:p w14:paraId="0EEDD3F7" w14:textId="491BF595" w:rsidR="004D519B" w:rsidRDefault="004D519B" w:rsidP="00264E1C">
                              <w:pPr>
                                <w:rPr>
                                  <w:sz w:val="22"/>
                                  <w:szCs w:val="22"/>
                                </w:rPr>
                              </w:pPr>
                              <w:r>
                                <w:rPr>
                                  <w:sz w:val="22"/>
                                  <w:szCs w:val="22"/>
                                </w:rPr>
                                <w:t>ITI-Y1</w:t>
                              </w:r>
                            </w:p>
                          </w:txbxContent>
                        </wps:txbx>
                        <wps:bodyPr rot="0" vert="horz" wrap="square" lIns="0" tIns="0" rIns="0" bIns="0" anchor="t" anchorCtr="0" upright="1">
                          <a:noAutofit/>
                        </wps:bodyPr>
                      </wps:wsp>
                      <wps:wsp>
                        <wps:cNvPr id="81" name="Line 48"/>
                        <wps:cNvCnPr>
                          <a:cxnSpLocks noChangeShapeType="1"/>
                        </wps:cNvCnPr>
                        <wps:spPr bwMode="auto">
                          <a:xfrm flipH="1">
                            <a:off x="18844" y="13757"/>
                            <a:ext cx="1661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Rectangle 49"/>
                        <wps:cNvSpPr>
                          <a:spLocks noChangeArrowheads="1"/>
                        </wps:cNvSpPr>
                        <wps:spPr bwMode="auto">
                          <a:xfrm>
                            <a:off x="35745" y="8282"/>
                            <a:ext cx="1836" cy="1894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Text Box 50"/>
                        <wps:cNvSpPr txBox="1">
                          <a:spLocks noChangeArrowheads="1"/>
                        </wps:cNvSpPr>
                        <wps:spPr bwMode="auto">
                          <a:xfrm>
                            <a:off x="30998" y="1140"/>
                            <a:ext cx="11872" cy="47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342D62" w14:textId="378513F8" w:rsidR="004D519B" w:rsidRDefault="004D519B" w:rsidP="00264E1C">
                              <w:pPr>
                                <w:pStyle w:val="BodyText"/>
                                <w:rPr>
                                  <w:szCs w:val="24"/>
                                </w:rPr>
                              </w:pPr>
                              <w:r>
                                <w:rPr>
                                  <w:szCs w:val="24"/>
                                </w:rPr>
                                <w:t>Terminology Consumer</w:t>
                              </w:r>
                            </w:p>
                          </w:txbxContent>
                        </wps:txbx>
                        <wps:bodyPr rot="0" vert="horz" wrap="square" lIns="0" tIns="0" rIns="0" bIns="0" anchor="t" anchorCtr="0" upright="1">
                          <a:noAutofit/>
                        </wps:bodyPr>
                      </wps:wsp>
                      <wps:wsp>
                        <wps:cNvPr id="84" name="Line 51"/>
                        <wps:cNvCnPr>
                          <a:cxnSpLocks noChangeShapeType="1"/>
                        </wps:cNvCnPr>
                        <wps:spPr bwMode="auto">
                          <a:xfrm flipH="1">
                            <a:off x="19118" y="24906"/>
                            <a:ext cx="1662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D759E1A" id="Group 74" o:spid="_x0000_s1048"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">
                <v:rect id="AutoShape 26" o:spid="_x0000_s1049" style="position:absolute;width:54864;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" filled="f" stroked="f">
                  <o:lock v:ext="edit" aspectratio="t"/>
                </v:rect>
                <v:line id="Line 43" o:spid="_x0000_s1050" style="position:absolute;flip:y;visibility:visible;mso-wrap-style:square" from="17929,6245" to="17990,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">
                  <v:stroke dashstyle="dash"/>
                </v:line>
                <v:shape id="Text Box 44" o:spid="_x0000_s1051" type="#_x0000_t202" style="position:absolute;left:11887;top:1140;width:11879;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" stroked="f">
                  <v:textbox inset="0,0,0,0">
                    <w:txbxContent>
                      <w:p w14:paraId="683DF44E" w14:textId="28A7852B" w:rsidR="004D519B" w:rsidRDefault="004D519B" w:rsidP="00264E1C">
                        <w:pPr>
                          <w:pStyle w:val="BodyText"/>
                          <w:rPr>
                            <w:szCs w:val="24"/>
                          </w:rPr>
                        </w:pPr>
                        <w:r>
                          <w:rPr>
                            <w:szCs w:val="24"/>
                          </w:rPr>
                          <w:t>Terminology Repository</w:t>
                        </w:r>
                      </w:p>
                    </w:txbxContent>
                  </v:textbox>
                </v:shape>
                <v:line id="Line 45" o:spid="_x0000_s1052" style="position:absolute;flip:x y;visibility:visible;mso-wrap-style:square" from="36896,6245" to="36934,29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">
                  <v:stroke dashstyle="dash"/>
                </v:line>
                <v:rect id="Rectangle 46" o:spid="_x0000_s1053" style="position:absolute;left:17282;top:8334;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"/>
                <v:shape id="Text Box 47" o:spid="_x0000_s1054" type="#_x0000_t202" style="position:absolute;left:21130;top:21758;width:11536;height:6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" stroked="f">
                  <v:textbox inset="0,0,0,0">
                    <w:txbxContent>
                      <w:p w14:paraId="3B3C2F42" w14:textId="77777777" w:rsidR="004D519B" w:rsidRDefault="004D519B" w:rsidP="00264E1C">
                        <w:pPr>
                          <w:rPr>
                            <w:sz w:val="22"/>
                            <w:szCs w:val="22"/>
                          </w:rPr>
                        </w:pPr>
                        <w:r>
                          <w:rPr>
                            <w:sz w:val="22"/>
                            <w:szCs w:val="22"/>
                          </w:rPr>
                          <w:t>Retrieve Value Set</w:t>
                        </w:r>
                      </w:p>
                      <w:p w14:paraId="0EEDD3F7" w14:textId="491BF595" w:rsidR="004D519B" w:rsidRDefault="004D519B" w:rsidP="00264E1C">
                        <w:pPr>
                          <w:rPr>
                            <w:sz w:val="22"/>
                            <w:szCs w:val="22"/>
                          </w:rPr>
                        </w:pPr>
                        <w:r>
                          <w:rPr>
                            <w:sz w:val="22"/>
                            <w:szCs w:val="22"/>
                          </w:rPr>
                          <w:t>ITI-Y1</w:t>
                        </w:r>
                      </w:p>
                    </w:txbxContent>
                  </v:textbox>
                </v:shape>
                <v:line id="Line 48" o:spid="_x0000_s1055" style="position:absolute;flip:x;visibility:visible;mso-wrap-style:square" from="18844,13757" to="35463,13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">
                  <v:stroke endarrow="block"/>
                </v:line>
                <v:rect id="Rectangle 49" o:spid="_x0000_s1056" style="position:absolute;left:35745;top:8282;width:1836;height:18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"/>
                <v:shape id="Text Box 50" o:spid="_x0000_s1057" type="#_x0000_t202" style="position:absolute;left:30998;top:1140;width:11872;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" stroked="f">
                  <v:textbox inset="0,0,0,0">
                    <w:txbxContent>
                      <w:p w14:paraId="1A342D62" w14:textId="378513F8" w:rsidR="004D519B" w:rsidRDefault="004D519B" w:rsidP="00264E1C">
                        <w:pPr>
                          <w:pStyle w:val="BodyText"/>
                          <w:rPr>
                            <w:szCs w:val="24"/>
                          </w:rPr>
                        </w:pPr>
                        <w:r>
                          <w:rPr>
                            <w:szCs w:val="24"/>
                          </w:rPr>
                          <w:t>Terminology Consumer</w:t>
                        </w:r>
                      </w:p>
                    </w:txbxContent>
                  </v:textbox>
                </v:shape>
                <v:line id="Line 51" o:spid="_x0000_s1058" style="position:absolute;flip:x;visibility:visible;mso-wrap-style:square" from="19118,24906" to="35745,24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">
                  <v:stroke endarrow="block"/>
                </v:line>
                <w10:anchorlock/>
              </v:group>
            </w:pict>
          </mc:Fallback>
        </mc:AlternateContent>
      </w:r>
    </w:p>
    <w:p w14:paraId="0E4D0984" w14:textId="7797FA47" w:rsidR="00264E1C" w:rsidRDefault="00264E1C" w:rsidP="00264E1C">
      <w:pPr>
        <w:pStyle w:val="FigureTitle"/>
      </w:pPr>
      <w:r>
        <w:t>Figure X.</w:t>
      </w:r>
      <w:r w:rsidR="00EF2668">
        <w:t>4.1.</w:t>
      </w:r>
      <w:r w:rsidR="006C7897">
        <w:t>5</w:t>
      </w:r>
      <w:r>
        <w:t xml:space="preserve">-1: Basic Process Flow in </w:t>
      </w:r>
      <w:r w:rsidR="00BC16C1">
        <w:t>the SVCM</w:t>
      </w:r>
      <w:r w:rsidR="00A2599A">
        <w:t xml:space="preserve"> Profi</w:t>
      </w:r>
      <w:commentRangeStart w:id="205"/>
      <w:r w:rsidR="00A2599A">
        <w:t>le</w:t>
      </w:r>
      <w:commentRangeEnd w:id="205"/>
      <w:r w:rsidR="003630BB">
        <w:rPr>
          <w:rStyle w:val="CommentReference"/>
          <w:rFonts w:ascii="Times New Roman" w:hAnsi="Times New Roman"/>
          <w:b w:val="0"/>
        </w:rPr>
        <w:commentReference w:id="205"/>
      </w:r>
      <w:r>
        <w:t xml:space="preserve"> </w:t>
      </w:r>
    </w:p>
    <w:p w14:paraId="3C72C00E" w14:textId="1C6963DD" w:rsidR="00264E1C" w:rsidRDefault="00264E1C" w:rsidP="00B764BF">
      <w:pPr>
        <w:pStyle w:val="Heading4"/>
      </w:pPr>
      <w:bookmarkStart w:id="206" w:name="_Toc13752469"/>
      <w:bookmarkStart w:id="207" w:name="_Toc488075096"/>
      <w:bookmarkStart w:id="208" w:name="_Toc488068769"/>
      <w:bookmarkStart w:id="209" w:name="_Toc488068336"/>
      <w:bookmarkStart w:id="210" w:name="_Toc487039235"/>
      <w:bookmarkStart w:id="211" w:name="_Toc269214494"/>
      <w:bookmarkStart w:id="212" w:name="_Toc237305554"/>
      <w:bookmarkStart w:id="213" w:name="_Toc32832042"/>
      <w:r>
        <w:t>X.</w:t>
      </w:r>
      <w:r w:rsidR="00EF2668">
        <w:t>4</w:t>
      </w:r>
      <w:r>
        <w:t>.1</w:t>
      </w:r>
      <w:r w:rsidR="00EF2668">
        <w:t>.</w:t>
      </w:r>
      <w:r w:rsidR="006C7897">
        <w:t>5</w:t>
      </w:r>
      <w:r w:rsidR="00EF2668">
        <w:t>.1</w:t>
      </w:r>
      <w:r>
        <w:t xml:space="preserve"> Overview of the entire process flow</w:t>
      </w:r>
      <w:bookmarkEnd w:id="206"/>
      <w:bookmarkEnd w:id="207"/>
      <w:bookmarkEnd w:id="208"/>
      <w:bookmarkEnd w:id="209"/>
      <w:bookmarkEnd w:id="210"/>
      <w:bookmarkEnd w:id="211"/>
      <w:bookmarkEnd w:id="212"/>
      <w:bookmarkEnd w:id="213"/>
      <w:r>
        <w:t xml:space="preserve"> </w:t>
      </w:r>
    </w:p>
    <w:p w14:paraId="193EAE48" w14:textId="17F05860" w:rsidR="00264E1C" w:rsidRDefault="00264E1C" w:rsidP="00264E1C">
      <w:pPr>
        <w:pStyle w:val="BodyText"/>
      </w:pPr>
      <w:r>
        <w:t xml:space="preserve">This profile describes functionality in the context of the larger system of anticipated actors involved in the creation and management of </w:t>
      </w:r>
      <w:r w:rsidR="008C06C8">
        <w:t>value set</w:t>
      </w:r>
      <w:r>
        <w:t>s.</w:t>
      </w:r>
    </w:p>
    <w:p w14:paraId="14B0C7CA" w14:textId="1A2EA769" w:rsidR="00264E1C" w:rsidRDefault="00264E1C" w:rsidP="00264E1C">
      <w:pPr>
        <w:pStyle w:val="BodyText"/>
        <w:rPr>
          <w:iCs/>
          <w:szCs w:val="24"/>
        </w:rPr>
      </w:pPr>
      <w:commentRangeStart w:id="214"/>
      <w:r>
        <w:rPr>
          <w:iCs/>
          <w:szCs w:val="24"/>
        </w:rPr>
        <w:t xml:space="preserve">The creation of a </w:t>
      </w:r>
      <w:r w:rsidR="008C06C8">
        <w:rPr>
          <w:iCs/>
          <w:szCs w:val="24"/>
        </w:rPr>
        <w:t>value set</w:t>
      </w:r>
      <w:r>
        <w:rPr>
          <w:iCs/>
          <w:szCs w:val="24"/>
        </w:rPr>
        <w:t xml:space="preserve"> is out of scope of this profile. It will be addressed in a later cycle, once the basic infrastructure of this profile is in place</w:t>
      </w:r>
      <w:commentRangeEnd w:id="214"/>
      <w:r w:rsidR="000251C6">
        <w:rPr>
          <w:rStyle w:val="CommentReference"/>
        </w:rPr>
        <w:commentReference w:id="214"/>
      </w:r>
      <w:r>
        <w:rPr>
          <w:iCs/>
          <w:szCs w:val="24"/>
        </w:rPr>
        <w:t xml:space="preserve">. For definition purposes, creating a </w:t>
      </w:r>
      <w:r w:rsidR="008C06C8">
        <w:rPr>
          <w:iCs/>
          <w:szCs w:val="24"/>
        </w:rPr>
        <w:t>value set</w:t>
      </w:r>
      <w:r>
        <w:rPr>
          <w:iCs/>
          <w:szCs w:val="24"/>
        </w:rPr>
        <w:t xml:space="preserve"> means the creation of a </w:t>
      </w:r>
      <w:r w:rsidR="008C06C8">
        <w:rPr>
          <w:iCs/>
          <w:szCs w:val="24"/>
        </w:rPr>
        <w:t>value set</w:t>
      </w:r>
      <w:r>
        <w:rPr>
          <w:iCs/>
          <w:szCs w:val="24"/>
        </w:rPr>
        <w:t xml:space="preserve"> out of a Code System(s), or having the user proposing values that s/he uses in their own system. </w:t>
      </w:r>
    </w:p>
    <w:p w14:paraId="36569C03" w14:textId="70D9E350" w:rsidR="00264E1C" w:rsidRDefault="00264E1C" w:rsidP="00264E1C">
      <w:pPr>
        <w:pStyle w:val="BodyText"/>
        <w:rPr>
          <w:iCs/>
        </w:rPr>
      </w:pPr>
      <w:r>
        <w:rPr>
          <w:iCs/>
        </w:rPr>
        <w:t xml:space="preserve">The </w:t>
      </w:r>
      <w:r w:rsidR="006478BE">
        <w:rPr>
          <w:iCs/>
        </w:rPr>
        <w:t xml:space="preserve">SVCM </w:t>
      </w:r>
      <w:r>
        <w:rPr>
          <w:iCs/>
        </w:rPr>
        <w:t xml:space="preserve">Profile addresses partly the semantic interoperability issue and assumes that a structure is already in place to provide the necessary context for the use of the </w:t>
      </w:r>
      <w:r w:rsidR="008C06C8">
        <w:rPr>
          <w:iCs/>
        </w:rPr>
        <w:t>value set</w:t>
      </w:r>
      <w:r>
        <w:rPr>
          <w:iCs/>
        </w:rPr>
        <w:t xml:space="preserve">. </w:t>
      </w:r>
    </w:p>
    <w:p w14:paraId="33ABE4ED" w14:textId="2787F5CA" w:rsidR="00264E1C" w:rsidRDefault="00264E1C" w:rsidP="00264E1C">
      <w:pPr>
        <w:pStyle w:val="BodyText"/>
        <w:rPr>
          <w:iCs/>
        </w:rPr>
      </w:pPr>
      <w:r>
        <w:rPr>
          <w:iCs/>
        </w:rPr>
        <w:t xml:space="preserve">While the representation of </w:t>
      </w:r>
      <w:commentRangeStart w:id="215"/>
      <w:r>
        <w:rPr>
          <w:iCs/>
        </w:rPr>
        <w:t>structure</w:t>
      </w:r>
      <w:commentRangeEnd w:id="215"/>
      <w:r w:rsidR="000251C6">
        <w:rPr>
          <w:rStyle w:val="CommentReference"/>
        </w:rPr>
        <w:commentReference w:id="215"/>
      </w:r>
      <w:r>
        <w:rPr>
          <w:iCs/>
        </w:rPr>
        <w:t xml:space="preserve"> is out of scope of this profile, it must be recognized that it plays an important role in achieving semantic interoperability. The focus of the profile is to distribute a generalized and uniform nomenclature in order to populate the information model with the appropriate semantic content.</w:t>
      </w:r>
      <w:bookmarkStart w:id="216" w:name="_GoBack"/>
      <w:bookmarkEnd w:id="216"/>
    </w:p>
    <w:p w14:paraId="647A2DAA" w14:textId="468AC4C8" w:rsidR="00264E1C" w:rsidRDefault="005263D8" w:rsidP="00264E1C">
      <w:pPr>
        <w:pStyle w:val="Heading3"/>
        <w:numPr>
          <w:ilvl w:val="0"/>
          <w:numId w:val="0"/>
        </w:numPr>
        <w:tabs>
          <w:tab w:val="left" w:pos="720"/>
        </w:tabs>
        <w:rPr>
          <w:noProof w:val="0"/>
        </w:rPr>
      </w:pPr>
      <w:bookmarkStart w:id="217" w:name="_Toc13752470"/>
      <w:bookmarkStart w:id="218" w:name="_Toc488075097"/>
      <w:bookmarkStart w:id="219" w:name="_Toc488068770"/>
      <w:bookmarkStart w:id="220" w:name="_Toc488068337"/>
      <w:bookmarkStart w:id="221" w:name="_Toc487039236"/>
      <w:bookmarkStart w:id="222" w:name="_Toc269214495"/>
      <w:bookmarkStart w:id="223" w:name="_Toc237305555"/>
      <w:bookmarkStart w:id="224" w:name="_Toc199868234"/>
      <w:bookmarkStart w:id="225" w:name="_Toc32832043"/>
      <w:r>
        <w:rPr>
          <w:noProof w:val="0"/>
        </w:rPr>
        <w:t>X.4</w:t>
      </w:r>
      <w:r w:rsidR="00264E1C">
        <w:rPr>
          <w:noProof w:val="0"/>
        </w:rPr>
        <w:t>.2 Use Cases</w:t>
      </w:r>
      <w:bookmarkEnd w:id="217"/>
      <w:bookmarkEnd w:id="218"/>
      <w:bookmarkEnd w:id="219"/>
      <w:bookmarkEnd w:id="220"/>
      <w:bookmarkEnd w:id="221"/>
      <w:bookmarkEnd w:id="222"/>
      <w:bookmarkEnd w:id="223"/>
      <w:bookmarkEnd w:id="224"/>
      <w:bookmarkEnd w:id="225"/>
    </w:p>
    <w:p w14:paraId="03E46604" w14:textId="096A28E6" w:rsidR="0026343F" w:rsidRDefault="0026343F" w:rsidP="0026343F">
      <w:pPr>
        <w:pStyle w:val="BodyText"/>
      </w:pPr>
      <w:r>
        <w:t xml:space="preserve">The following use cases </w:t>
      </w:r>
      <w:r w:rsidR="00C52F1E">
        <w:t>provide</w:t>
      </w:r>
      <w:r>
        <w:t xml:space="preserve"> </w:t>
      </w:r>
      <w:r w:rsidR="00DF14F0">
        <w:t xml:space="preserve">examples of </w:t>
      </w:r>
      <w:r>
        <w:t xml:space="preserve">how this profile might be used by various disciplines. </w:t>
      </w:r>
    </w:p>
    <w:p w14:paraId="5B96E55C" w14:textId="12425BAE" w:rsidR="00EB4E68" w:rsidRPr="0026343F" w:rsidRDefault="00EB4E68" w:rsidP="0026343F">
      <w:pPr>
        <w:pStyle w:val="Note"/>
      </w:pPr>
    </w:p>
    <w:p w14:paraId="379A68C9" w14:textId="6D7CC12D" w:rsidR="006911B4" w:rsidRDefault="005263D8" w:rsidP="00DF14F0">
      <w:pPr>
        <w:rPr>
          <w:rStyle w:val="Heading4Char"/>
        </w:rPr>
      </w:pPr>
      <w:bookmarkStart w:id="226" w:name="_Toc32832044"/>
      <w:r>
        <w:rPr>
          <w:rStyle w:val="Heading4Char"/>
        </w:rPr>
        <w:t>X.4</w:t>
      </w:r>
      <w:r w:rsidR="00DF14F0" w:rsidRPr="007C329B">
        <w:rPr>
          <w:rStyle w:val="Heading4Char"/>
        </w:rPr>
        <w:t xml:space="preserve">.2.1 </w:t>
      </w:r>
      <w:r w:rsidR="00805E03" w:rsidRPr="007C329B">
        <w:rPr>
          <w:rStyle w:val="Heading4Char"/>
        </w:rPr>
        <w:t>Use Case #1</w:t>
      </w:r>
      <w:r w:rsidR="007C329B">
        <w:rPr>
          <w:rStyle w:val="Heading4Char"/>
        </w:rPr>
        <w:t xml:space="preserve"> </w:t>
      </w:r>
      <w:r w:rsidR="00DF14F0" w:rsidRPr="007C329B">
        <w:rPr>
          <w:rStyle w:val="Heading4Char"/>
        </w:rPr>
        <w:t>Code System</w:t>
      </w:r>
      <w:r w:rsidR="00AD1E6A">
        <w:rPr>
          <w:rStyle w:val="Heading4Char"/>
        </w:rPr>
        <w:t>,</w:t>
      </w:r>
      <w:r w:rsidR="00DF14F0" w:rsidRPr="007C329B">
        <w:rPr>
          <w:rStyle w:val="Heading4Char"/>
        </w:rPr>
        <w:t xml:space="preserve"> Value Set</w:t>
      </w:r>
      <w:r w:rsidR="00733869">
        <w:rPr>
          <w:rStyle w:val="Heading4Char"/>
        </w:rPr>
        <w:t xml:space="preserve">, </w:t>
      </w:r>
      <w:r w:rsidR="00AD1E6A">
        <w:rPr>
          <w:rStyle w:val="Heading4Char"/>
        </w:rPr>
        <w:t xml:space="preserve">and Concept Map </w:t>
      </w:r>
      <w:r w:rsidR="00DF14F0" w:rsidRPr="007C329B">
        <w:rPr>
          <w:rStyle w:val="Heading4Char"/>
        </w:rPr>
        <w:t>Discovery</w:t>
      </w:r>
      <w:bookmarkEnd w:id="226"/>
    </w:p>
    <w:p w14:paraId="24A123F4" w14:textId="6E078B29" w:rsidR="006911B4" w:rsidRDefault="00F4166C" w:rsidP="00DF14F0">
      <w:pPr>
        <w:rPr>
          <w:rStyle w:val="Heading5Char"/>
        </w:rPr>
      </w:pPr>
      <w:r w:rsidRPr="007C329B">
        <w:rPr>
          <w:color w:val="000000"/>
        </w:rPr>
        <w:lastRenderedPageBreak/>
        <w:t xml:space="preserve">In this use case, a </w:t>
      </w:r>
      <w:r w:rsidR="00A2599A">
        <w:rPr>
          <w:color w:val="000000"/>
        </w:rPr>
        <w:t>Terminology Consumer</w:t>
      </w:r>
      <w:r w:rsidR="00DF14F0" w:rsidRPr="007C329B">
        <w:rPr>
          <w:color w:val="000000"/>
        </w:rPr>
        <w:t xml:space="preserve"> retrieve</w:t>
      </w:r>
      <w:r w:rsidRPr="007C329B">
        <w:rPr>
          <w:color w:val="000000"/>
        </w:rPr>
        <w:t>s</w:t>
      </w:r>
      <w:r w:rsidR="00DF14F0" w:rsidRPr="007C329B">
        <w:rPr>
          <w:color w:val="000000"/>
        </w:rPr>
        <w:t xml:space="preserve"> and filter</w:t>
      </w:r>
      <w:r w:rsidRPr="007C329B">
        <w:rPr>
          <w:color w:val="000000"/>
        </w:rPr>
        <w:t>s</w:t>
      </w:r>
      <w:r w:rsidR="00DF14F0" w:rsidRPr="007C329B">
        <w:rPr>
          <w:color w:val="000000"/>
        </w:rPr>
        <w:t xml:space="preserve"> a list of Code Systems</w:t>
      </w:r>
      <w:r w:rsidR="006478BE">
        <w:rPr>
          <w:color w:val="000000"/>
        </w:rPr>
        <w:t xml:space="preserve">, </w:t>
      </w:r>
      <w:r w:rsidR="00DF14F0" w:rsidRPr="007C329B">
        <w:rPr>
          <w:color w:val="000000"/>
        </w:rPr>
        <w:t>Value Sets</w:t>
      </w:r>
      <w:r w:rsidR="004C299D">
        <w:rPr>
          <w:color w:val="000000"/>
        </w:rPr>
        <w:t>,</w:t>
      </w:r>
      <w:r w:rsidR="00DF14F0" w:rsidRPr="007C329B">
        <w:rPr>
          <w:color w:val="000000"/>
        </w:rPr>
        <w:t xml:space="preserve"> </w:t>
      </w:r>
      <w:r w:rsidR="006478BE">
        <w:rPr>
          <w:color w:val="000000"/>
        </w:rPr>
        <w:t xml:space="preserve">or Concept Maps </w:t>
      </w:r>
      <w:r w:rsidR="00DF14F0" w:rsidRPr="007C329B">
        <w:rPr>
          <w:color w:val="000000"/>
        </w:rPr>
        <w:t xml:space="preserve">available </w:t>
      </w:r>
      <w:r w:rsidRPr="007C329B">
        <w:rPr>
          <w:color w:val="000000"/>
        </w:rPr>
        <w:t>i</w:t>
      </w:r>
      <w:r w:rsidR="00DF14F0" w:rsidRPr="007C329B">
        <w:rPr>
          <w:color w:val="000000"/>
        </w:rPr>
        <w:t xml:space="preserve">n a </w:t>
      </w:r>
      <w:r w:rsidR="00A2599A">
        <w:rPr>
          <w:color w:val="000000"/>
        </w:rPr>
        <w:t>Terminology Repository</w:t>
      </w:r>
      <w:r w:rsidRPr="007C329B">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.2.1.1 </w:t>
      </w:r>
      <w:r w:rsidR="007C329B" w:rsidRPr="007C329B">
        <w:rPr>
          <w:rStyle w:val="Heading5Char"/>
        </w:rPr>
        <w:t xml:space="preserve">Code System or Value Set Discovery </w:t>
      </w:r>
      <w:r w:rsidR="006911B4">
        <w:rPr>
          <w:rStyle w:val="Heading5Char"/>
        </w:rPr>
        <w:t xml:space="preserve">Use Case </w:t>
      </w:r>
      <w:r w:rsidR="007C329B" w:rsidRPr="007C329B">
        <w:rPr>
          <w:rStyle w:val="Heading5Char"/>
        </w:rPr>
        <w:t>Description</w:t>
      </w:r>
    </w:p>
    <w:p w14:paraId="0F4D1A28" w14:textId="3EBA8336" w:rsidR="00906BD2" w:rsidRPr="007560F2" w:rsidRDefault="00906BD2" w:rsidP="00906BD2">
      <w:r>
        <w:t xml:space="preserve">A Terminology Consumer requires a method for querying a Terminology Repository for a list of </w:t>
      </w:r>
      <w:r w:rsidR="007560F2">
        <w:t>available V</w:t>
      </w:r>
      <w:r>
        <w:t>alue Sets, Code Systems</w:t>
      </w:r>
      <w:r w:rsidR="004C299D">
        <w:t>,</w:t>
      </w:r>
      <w:r>
        <w:t xml:space="preserve"> and Concept Maps</w:t>
      </w:r>
      <w:r w:rsidR="004C299D">
        <w:t>,</w:t>
      </w:r>
      <w:r>
        <w:t xml:space="preserve"> based on filter criteria.</w:t>
      </w:r>
      <w:r w:rsidR="007560F2">
        <w:t xml:space="preserve"> Periodically, a health care organization publishes updated Value Sets, Code Systems, and Concept Maps documenting the codes that point of service systems must use. An electronic medical record system, the Terminology Consumer, periodically retrieves the list of </w:t>
      </w:r>
      <w:r w:rsidR="004C299D">
        <w:t xml:space="preserve">available </w:t>
      </w:r>
      <w:r w:rsidR="007560F2">
        <w:t>Value Sets, Code Systems</w:t>
      </w:r>
      <w:r w:rsidR="004C299D">
        <w:t>,</w:t>
      </w:r>
      <w:r w:rsidR="007560F2">
        <w:t xml:space="preserve"> and Concept Maps that are relevant to its care unit and verifies that it has an up-to-date version of each cached locally.</w:t>
      </w:r>
    </w:p>
    <w:p w14:paraId="7C18F4A9" w14:textId="4D65A1FB" w:rsidR="006911B4" w:rsidRDefault="00DF14F0" w:rsidP="00260C4B">
      <w:pPr>
        <w:rPr>
          <w:b/>
          <w:bCs/>
          <w:color w:val="000000"/>
          <w:sz w:val="22"/>
          <w:szCs w:val="22"/>
        </w:rPr>
      </w:pPr>
      <w:r w:rsidRPr="00DF14F0">
        <w:rPr>
          <w:color w:val="000000"/>
          <w:sz w:val="22"/>
          <w:szCs w:val="22"/>
        </w:rPr>
        <w:br/>
      </w:r>
      <w:bookmarkStart w:id="227" w:name="_Toc32832045"/>
      <w:r w:rsidR="005263D8">
        <w:rPr>
          <w:rStyle w:val="Heading4Char"/>
        </w:rPr>
        <w:t>X.4</w:t>
      </w:r>
      <w:r w:rsidRPr="007C329B">
        <w:rPr>
          <w:rStyle w:val="Heading4Char"/>
        </w:rPr>
        <w:t xml:space="preserve">.2.2 </w:t>
      </w:r>
      <w:r w:rsidR="007C329B" w:rsidRPr="007C329B">
        <w:rPr>
          <w:rStyle w:val="Heading4Char"/>
        </w:rPr>
        <w:t>Use Case #</w:t>
      </w:r>
      <w:r w:rsidR="007C329B">
        <w:rPr>
          <w:rStyle w:val="Heading4Char"/>
        </w:rPr>
        <w:t xml:space="preserve">2 </w:t>
      </w:r>
      <w:r w:rsidRPr="007C329B">
        <w:rPr>
          <w:rStyle w:val="Heading4Char"/>
        </w:rPr>
        <w:t>Expand a Value Set</w:t>
      </w:r>
      <w:bookmarkEnd w:id="227"/>
    </w:p>
    <w:p w14:paraId="71506968" w14:textId="1ECC09F5" w:rsidR="00260C4B" w:rsidRDefault="001C2597" w:rsidP="00260C4B">
      <w:pPr>
        <w:rPr>
          <w:color w:val="000000"/>
        </w:rPr>
      </w:pPr>
      <w:r>
        <w:rPr>
          <w:color w:val="000000"/>
        </w:rPr>
        <w:t>In this use case, a</w:t>
      </w:r>
      <w:r w:rsidR="00A511A9">
        <w:rPr>
          <w:color w:val="000000"/>
        </w:rPr>
        <w:t xml:space="preserve"> </w:t>
      </w:r>
      <w:r w:rsidR="0042239B">
        <w:rPr>
          <w:color w:val="000000"/>
        </w:rPr>
        <w:t xml:space="preserve">point of service system is providing a list of codes to provide decision support to </w:t>
      </w:r>
      <w:r w:rsidR="002834F1">
        <w:rPr>
          <w:color w:val="000000"/>
        </w:rPr>
        <w:t xml:space="preserve">a </w:t>
      </w:r>
      <w:r>
        <w:rPr>
          <w:color w:val="000000"/>
        </w:rPr>
        <w:t>clinician prescrib</w:t>
      </w:r>
      <w:r w:rsidR="0042239B">
        <w:rPr>
          <w:color w:val="000000"/>
        </w:rPr>
        <w:t xml:space="preserve">ing </w:t>
      </w:r>
      <w:r w:rsidR="0016320C">
        <w:rPr>
          <w:color w:val="000000"/>
        </w:rPr>
        <w:t>medication</w:t>
      </w:r>
      <w:r w:rsidR="002834F1">
        <w:rPr>
          <w:color w:val="000000"/>
        </w:rPr>
        <w:t>s</w:t>
      </w:r>
      <w:r w:rsidR="0016320C">
        <w:rPr>
          <w:color w:val="000000"/>
        </w:rPr>
        <w:t>.</w:t>
      </w:r>
    </w:p>
    <w:p w14:paraId="4A6AA2B2" w14:textId="3C562D94" w:rsidR="006911B4" w:rsidRDefault="00DF14F0" w:rsidP="00774866">
      <w:pPr>
        <w:rPr>
          <w:rStyle w:val="Heading5Char"/>
        </w:rPr>
      </w:pPr>
      <w:r w:rsidRPr="007C329B">
        <w:rPr>
          <w:color w:val="000000"/>
        </w:rPr>
        <w:br/>
      </w:r>
      <w:bookmarkStart w:id="228" w:name="_Toc32832046"/>
      <w:r w:rsidR="005263D8">
        <w:rPr>
          <w:rStyle w:val="Heading5Char"/>
        </w:rPr>
        <w:t>X.4</w:t>
      </w:r>
      <w:r w:rsidRPr="007C329B">
        <w:rPr>
          <w:rStyle w:val="Heading5Char"/>
        </w:rPr>
        <w:t xml:space="preserve">.2.2.1 </w:t>
      </w:r>
      <w:r w:rsidR="007C329B" w:rsidRPr="007C329B">
        <w:rPr>
          <w:rStyle w:val="Heading5Char"/>
        </w:rPr>
        <w:t>Expand a Value Set</w:t>
      </w:r>
      <w:r w:rsidR="007C329B">
        <w:rPr>
          <w:rStyle w:val="Heading5Char"/>
        </w:rPr>
        <w:t xml:space="preserve"> </w:t>
      </w:r>
      <w:r w:rsidR="006911B4">
        <w:rPr>
          <w:rStyle w:val="Heading5Char"/>
        </w:rPr>
        <w:t xml:space="preserve">Use Case </w:t>
      </w:r>
      <w:r w:rsidR="007C329B">
        <w:rPr>
          <w:rStyle w:val="Heading5Char"/>
        </w:rPr>
        <w:t>Description</w:t>
      </w:r>
      <w:bookmarkEnd w:id="228"/>
    </w:p>
    <w:p w14:paraId="511F69F8" w14:textId="5B382EFF" w:rsidR="0042239B" w:rsidRDefault="0042239B" w:rsidP="00774866">
      <w:pPr>
        <w:rPr>
          <w:color w:val="000000"/>
        </w:rPr>
      </w:pPr>
      <w:r>
        <w:rPr>
          <w:color w:val="000000"/>
        </w:rPr>
        <w:t>A clinician uses a computerized physician order entry (CPOE) system to order opio</w:t>
      </w:r>
      <w:r w:rsidR="002034F5">
        <w:rPr>
          <w:color w:val="000000"/>
        </w:rPr>
        <w:t>i</w:t>
      </w:r>
      <w:r>
        <w:rPr>
          <w:color w:val="000000"/>
        </w:rPr>
        <w:t>d medications for an inpatient. A value set containing all of the opiate medication formulations that are considered to have abuse potential can be pulled to support clinical decision support in a health record system. Using a pre-assigned identifier, the CPOE system queries the Terminology Repository for an</w:t>
      </w:r>
      <w:r w:rsidRPr="00260C4B">
        <w:rPr>
          <w:color w:val="000000"/>
        </w:rPr>
        <w:t xml:space="preserve"> "expanded"</w:t>
      </w:r>
      <w:r>
        <w:rPr>
          <w:color w:val="000000"/>
        </w:rPr>
        <w:t xml:space="preserve"> ValueSet to retrieve the list of codes based on the definition of the ValueSet. </w:t>
      </w:r>
      <w:r w:rsidRPr="00260C4B">
        <w:rPr>
          <w:color w:val="000000"/>
        </w:rPr>
        <w:t xml:space="preserve">The </w:t>
      </w:r>
      <w:r>
        <w:rPr>
          <w:color w:val="000000"/>
        </w:rPr>
        <w:t xml:space="preserve">codes returned by an “expand” operation are </w:t>
      </w:r>
      <w:r w:rsidRPr="00260C4B">
        <w:rPr>
          <w:color w:val="000000"/>
        </w:rPr>
        <w:t xml:space="preserve">suitable for </w:t>
      </w:r>
      <w:r>
        <w:rPr>
          <w:color w:val="000000"/>
        </w:rPr>
        <w:t>providing decision support and validation</w:t>
      </w:r>
      <w:r w:rsidRPr="00260C4B">
        <w:rPr>
          <w:color w:val="000000"/>
        </w:rPr>
        <w:t>.</w:t>
      </w:r>
    </w:p>
    <w:p w14:paraId="498803B4" w14:textId="44C513D9" w:rsidR="006911B4" w:rsidRDefault="00DF14F0" w:rsidP="00774866">
      <w:pPr>
        <w:rPr>
          <w:b/>
          <w:bCs/>
          <w:color w:val="000000"/>
          <w:sz w:val="22"/>
          <w:szCs w:val="22"/>
        </w:rPr>
      </w:pPr>
      <w:r w:rsidRPr="00DF14F0">
        <w:rPr>
          <w:color w:val="000000"/>
          <w:sz w:val="22"/>
          <w:szCs w:val="22"/>
        </w:rPr>
        <w:br/>
      </w:r>
      <w:bookmarkStart w:id="229" w:name="_Toc32832047"/>
      <w:r w:rsidR="005263D8">
        <w:rPr>
          <w:rStyle w:val="Heading4Char"/>
        </w:rPr>
        <w:t>X.4</w:t>
      </w:r>
      <w:r w:rsidRPr="007C329B">
        <w:rPr>
          <w:rStyle w:val="Heading4Char"/>
        </w:rPr>
        <w:t xml:space="preserve">.2.3 </w:t>
      </w:r>
      <w:r w:rsidR="007C329B" w:rsidRPr="007C329B">
        <w:rPr>
          <w:rStyle w:val="Heading4Char"/>
        </w:rPr>
        <w:t xml:space="preserve">Use Case </w:t>
      </w:r>
      <w:r w:rsidR="007C329B">
        <w:rPr>
          <w:rStyle w:val="Heading4Char"/>
        </w:rPr>
        <w:t xml:space="preserve">#3 </w:t>
      </w:r>
      <w:r w:rsidRPr="007C329B">
        <w:rPr>
          <w:rStyle w:val="Heading4Char"/>
        </w:rPr>
        <w:t>Look</w:t>
      </w:r>
      <w:r w:rsidR="00785803">
        <w:rPr>
          <w:rStyle w:val="Heading4Char"/>
        </w:rPr>
        <w:t xml:space="preserve"> </w:t>
      </w:r>
      <w:r w:rsidRPr="007C329B">
        <w:rPr>
          <w:rStyle w:val="Heading4Char"/>
        </w:rPr>
        <w:t>up a concept</w:t>
      </w:r>
      <w:bookmarkEnd w:id="229"/>
    </w:p>
    <w:p w14:paraId="530D1C53" w14:textId="2A9EC256" w:rsidR="006911B4" w:rsidRDefault="002834F1" w:rsidP="00774866">
      <w:pPr>
        <w:rPr>
          <w:rStyle w:val="Heading5Char"/>
        </w:rPr>
      </w:pPr>
      <w:r>
        <w:rPr>
          <w:color w:val="000000"/>
        </w:rPr>
        <w:t>In this use case, a</w:t>
      </w:r>
      <w:r w:rsidRPr="007C329B">
        <w:rPr>
          <w:color w:val="000000"/>
        </w:rPr>
        <w:t xml:space="preserve"> </w:t>
      </w:r>
      <w:r w:rsidR="00A2599A">
        <w:rPr>
          <w:color w:val="000000"/>
        </w:rPr>
        <w:t>Terminology Consumer</w:t>
      </w:r>
      <w:r w:rsidR="00DF14F0" w:rsidRPr="007C329B">
        <w:rPr>
          <w:color w:val="000000"/>
        </w:rPr>
        <w:t xml:space="preserve"> ask</w:t>
      </w:r>
      <w:r>
        <w:rPr>
          <w:color w:val="000000"/>
        </w:rPr>
        <w:t>s</w:t>
      </w:r>
      <w:r w:rsidR="00DF14F0" w:rsidRPr="007C329B">
        <w:rPr>
          <w:color w:val="000000"/>
        </w:rPr>
        <w:t xml:space="preserve"> a </w:t>
      </w:r>
      <w:r w:rsidR="00A02ADB">
        <w:rPr>
          <w:color w:val="000000"/>
        </w:rPr>
        <w:t>T</w:t>
      </w:r>
      <w:r w:rsidR="00DF14F0" w:rsidRPr="007C329B">
        <w:rPr>
          <w:color w:val="000000"/>
        </w:rPr>
        <w:t xml:space="preserve">erminology </w:t>
      </w:r>
      <w:r>
        <w:rPr>
          <w:color w:val="000000"/>
        </w:rPr>
        <w:t>Repository</w:t>
      </w:r>
      <w:r w:rsidRPr="007C329B">
        <w:rPr>
          <w:color w:val="000000"/>
        </w:rPr>
        <w:t xml:space="preserve"> </w:t>
      </w:r>
      <w:r w:rsidR="005B4625">
        <w:rPr>
          <w:color w:val="000000"/>
        </w:rPr>
        <w:t xml:space="preserve">for details about a particular code </w:t>
      </w:r>
      <w:r w:rsidR="00DF14F0" w:rsidRPr="007C329B">
        <w:rPr>
          <w:color w:val="000000"/>
        </w:rPr>
        <w:t>system/code combination</w:t>
      </w:r>
      <w:r w:rsidR="005B4625">
        <w:rPr>
          <w:color w:val="000000"/>
        </w:rPr>
        <w:t>.</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.2.3.1 </w:t>
      </w:r>
      <w:r w:rsidR="007C329B" w:rsidRPr="007C329B">
        <w:rPr>
          <w:rStyle w:val="Heading5Char"/>
        </w:rPr>
        <w:t>Look</w:t>
      </w:r>
      <w:r w:rsidR="00785803">
        <w:rPr>
          <w:rStyle w:val="Heading5Char"/>
        </w:rPr>
        <w:t xml:space="preserve"> </w:t>
      </w:r>
      <w:r w:rsidR="007C329B" w:rsidRPr="007C329B">
        <w:rPr>
          <w:rStyle w:val="Heading5Char"/>
        </w:rPr>
        <w:t xml:space="preserve">up a concept </w:t>
      </w:r>
      <w:r w:rsidR="006911B4">
        <w:rPr>
          <w:rStyle w:val="Heading5Char"/>
        </w:rPr>
        <w:t xml:space="preserve">Use Case </w:t>
      </w:r>
      <w:r w:rsidR="007C329B" w:rsidRPr="007C329B">
        <w:rPr>
          <w:rStyle w:val="Heading5Char"/>
        </w:rPr>
        <w:t>Description</w:t>
      </w:r>
    </w:p>
    <w:p w14:paraId="5FB7FE18" w14:textId="1DE6653A" w:rsidR="00CA2B04" w:rsidRDefault="005B4625" w:rsidP="0024410B">
      <w:pPr>
        <w:rPr>
          <w:color w:val="000000"/>
        </w:rPr>
      </w:pPr>
      <w:r w:rsidRPr="004C299D">
        <w:rPr>
          <w:color w:val="000000"/>
        </w:rPr>
        <w:t>A physician updates a patient’s problems list</w:t>
      </w:r>
      <w:r w:rsidR="004C299D">
        <w:rPr>
          <w:color w:val="000000"/>
        </w:rPr>
        <w:t xml:space="preserve"> (conditions)</w:t>
      </w:r>
      <w:r w:rsidRPr="004C299D">
        <w:rPr>
          <w:color w:val="000000"/>
        </w:rPr>
        <w:t xml:space="preserve"> at a point of service terminal. After a code is entered, the point of service terminal—the Terminology Consumer—queries a Terminology Repository to retrieve the full details of the code using the lookup operation. The Terminology Repository returns information for both display and processing purposes, such as a longer narrative description along with inclusions and exclusions, allowing the physician to verify that she entered the correct code and to make a correction if necessary.</w:t>
      </w:r>
      <w:r w:rsidR="00DF14F0" w:rsidRPr="00DF14F0">
        <w:rPr>
          <w:color w:val="000000"/>
          <w:sz w:val="22"/>
          <w:szCs w:val="22"/>
        </w:rPr>
        <w:br/>
      </w:r>
      <w:r w:rsidR="00DF14F0" w:rsidRPr="00DF14F0">
        <w:rPr>
          <w:color w:val="000000"/>
          <w:sz w:val="22"/>
          <w:szCs w:val="22"/>
        </w:rPr>
        <w:br/>
      </w:r>
      <w:r w:rsidR="005263D8">
        <w:rPr>
          <w:rStyle w:val="Heading4Char"/>
        </w:rPr>
        <w:t>X.4</w:t>
      </w:r>
      <w:r w:rsidR="00DF14F0" w:rsidRPr="007C329B">
        <w:rPr>
          <w:rStyle w:val="Heading4Char"/>
        </w:rPr>
        <w:t xml:space="preserve">.2.4 </w:t>
      </w:r>
      <w:r w:rsidR="007C329B" w:rsidRPr="007C329B">
        <w:rPr>
          <w:rStyle w:val="Heading4Char"/>
        </w:rPr>
        <w:t>Use Case #</w:t>
      </w:r>
      <w:r w:rsidR="007C329B">
        <w:rPr>
          <w:rStyle w:val="Heading4Char"/>
        </w:rPr>
        <w:t xml:space="preserve">4 </w:t>
      </w:r>
      <w:r w:rsidR="00DF14F0" w:rsidRPr="007C329B">
        <w:rPr>
          <w:rStyle w:val="Heading4Char"/>
        </w:rPr>
        <w:t>Validate a code</w:t>
      </w:r>
      <w:r w:rsidR="00DF14F0" w:rsidRPr="007C329B">
        <w:rPr>
          <w:rStyle w:val="Heading4Char"/>
        </w:rPr>
        <w:br/>
      </w:r>
      <w:r w:rsidR="00A36E1E">
        <w:rPr>
          <w:color w:val="000000"/>
        </w:rPr>
        <w:t xml:space="preserve">In this use case, a point of service system verifies whether a particular code is </w:t>
      </w:r>
      <w:r w:rsidR="00CA2B04">
        <w:rPr>
          <w:color w:val="000000"/>
        </w:rPr>
        <w:t xml:space="preserve">a </w:t>
      </w:r>
      <w:r w:rsidR="00A36E1E">
        <w:rPr>
          <w:color w:val="000000"/>
        </w:rPr>
        <w:t>valid</w:t>
      </w:r>
      <w:r w:rsidR="00CA2B04">
        <w:rPr>
          <w:color w:val="000000"/>
        </w:rPr>
        <w:t xml:space="preserve"> member of a value set</w:t>
      </w:r>
      <w:r w:rsidR="00A36E1E">
        <w:rPr>
          <w:color w:val="000000"/>
        </w:rPr>
        <w:t>.</w:t>
      </w:r>
      <w:r w:rsidR="00CA2B04" w:rsidDel="00CA2B04">
        <w:rPr>
          <w:color w:val="000000"/>
        </w:rPr>
        <w:t xml:space="preserve"> </w:t>
      </w:r>
      <w:r w:rsidR="00DF14F0" w:rsidRPr="007C329B">
        <w:rPr>
          <w:color w:val="000000"/>
        </w:rPr>
        <w:br/>
      </w:r>
      <w:r w:rsidR="00DF14F0" w:rsidRPr="00DF14F0">
        <w:rPr>
          <w:color w:val="000000"/>
          <w:sz w:val="22"/>
          <w:szCs w:val="22"/>
        </w:rPr>
        <w:br/>
      </w:r>
      <w:r w:rsidR="005263D8">
        <w:rPr>
          <w:rStyle w:val="Heading5Char"/>
        </w:rPr>
        <w:t>X.4</w:t>
      </w:r>
      <w:r w:rsidR="00DF14F0" w:rsidRPr="007C329B">
        <w:rPr>
          <w:rStyle w:val="Heading5Char"/>
        </w:rPr>
        <w:t xml:space="preserve">.2.4.1 </w:t>
      </w:r>
      <w:r w:rsidR="007C329B" w:rsidRPr="007C329B">
        <w:rPr>
          <w:rStyle w:val="Heading5Char"/>
        </w:rPr>
        <w:t xml:space="preserve">Validate a code </w:t>
      </w:r>
      <w:r w:rsidR="006911B4">
        <w:rPr>
          <w:rStyle w:val="Heading5Char"/>
        </w:rPr>
        <w:t xml:space="preserve">Use Case </w:t>
      </w:r>
      <w:r w:rsidR="007C329B" w:rsidRPr="007C329B">
        <w:rPr>
          <w:rStyle w:val="Heading5Char"/>
        </w:rPr>
        <w:t>Description</w:t>
      </w:r>
      <w:r w:rsidR="00DF14F0" w:rsidRPr="00DF14F0">
        <w:rPr>
          <w:color w:val="000000"/>
          <w:sz w:val="22"/>
          <w:szCs w:val="22"/>
        </w:rPr>
        <w:br/>
      </w:r>
      <w:r w:rsidR="00787026">
        <w:rPr>
          <w:color w:val="000000"/>
        </w:rPr>
        <w:t xml:space="preserve">A health system </w:t>
      </w:r>
      <w:r w:rsidR="00CA2B04">
        <w:rPr>
          <w:color w:val="000000"/>
        </w:rPr>
        <w:t>publishes value set</w:t>
      </w:r>
      <w:r w:rsidR="00AF1D64">
        <w:rPr>
          <w:color w:val="000000"/>
        </w:rPr>
        <w:t>s</w:t>
      </w:r>
      <w:r w:rsidR="00CA2B04">
        <w:rPr>
          <w:color w:val="000000"/>
        </w:rPr>
        <w:t xml:space="preserve"> consisting of </w:t>
      </w:r>
      <w:r w:rsidR="00AF1D64">
        <w:rPr>
          <w:color w:val="000000"/>
        </w:rPr>
        <w:t xml:space="preserve">codes relevant to particular clinical contexts and related procedures. Value sets are updated periodically to represent changes in clinical </w:t>
      </w:r>
      <w:r w:rsidR="00AF1D64">
        <w:rPr>
          <w:color w:val="000000"/>
        </w:rPr>
        <w:lastRenderedPageBreak/>
        <w:t xml:space="preserve">practice and available medicines and supplies. Before submitting an update to a patient record, an electronic medical record system </w:t>
      </w:r>
      <w:r w:rsidR="0024410B">
        <w:rPr>
          <w:color w:val="000000"/>
        </w:rPr>
        <w:t xml:space="preserve">uses the “validate-code” operation of a Terminology Repository to validate that each medical code is valid. The Terminology Repository </w:t>
      </w:r>
      <w:r w:rsidR="00CA2B04" w:rsidRPr="007C329B">
        <w:rPr>
          <w:color w:val="000000"/>
        </w:rPr>
        <w:t xml:space="preserve">returns true/false indicating whether </w:t>
      </w:r>
      <w:r w:rsidR="00CA2B04">
        <w:rPr>
          <w:color w:val="000000"/>
        </w:rPr>
        <w:t>a</w:t>
      </w:r>
      <w:r w:rsidR="00CA2B04" w:rsidRPr="007C329B">
        <w:rPr>
          <w:color w:val="000000"/>
        </w:rPr>
        <w:t xml:space="preserve"> code/concept is </w:t>
      </w:r>
      <w:r w:rsidR="00CA2B04">
        <w:rPr>
          <w:color w:val="000000"/>
        </w:rPr>
        <w:t>in the set of codes associated with a value set</w:t>
      </w:r>
      <w:r w:rsidR="00CA2B04" w:rsidRPr="007C329B">
        <w:rPr>
          <w:color w:val="000000"/>
        </w:rPr>
        <w:t xml:space="preserve"> and a list of errors and warnings associated with it.</w:t>
      </w:r>
    </w:p>
    <w:p w14:paraId="617871CB" w14:textId="77777777" w:rsidR="00787026" w:rsidRPr="001C2597" w:rsidRDefault="00787026" w:rsidP="00774866">
      <w:pPr>
        <w:rPr>
          <w:color w:val="000000"/>
        </w:rPr>
      </w:pPr>
    </w:p>
    <w:p w14:paraId="0B8753F1" w14:textId="4D326306" w:rsidR="009A2D04" w:rsidRPr="00D30115" w:rsidRDefault="005263D8" w:rsidP="009A2D04">
      <w:pPr>
        <w:pStyle w:val="Quote"/>
        <w:rPr>
          <w:i w:val="0"/>
          <w:iCs w:val="0"/>
        </w:rPr>
      </w:pPr>
      <w:bookmarkStart w:id="230" w:name="_Toc32832048"/>
      <w:r w:rsidRPr="00D30115">
        <w:rPr>
          <w:rStyle w:val="Heading4Char"/>
          <w:i w:val="0"/>
          <w:iCs w:val="0"/>
        </w:rPr>
        <w:t>X.4</w:t>
      </w:r>
      <w:r w:rsidR="00AD1E6A" w:rsidRPr="00D30115">
        <w:rPr>
          <w:rStyle w:val="Heading4Char"/>
          <w:i w:val="0"/>
          <w:iCs w:val="0"/>
        </w:rPr>
        <w:t>.2.</w:t>
      </w:r>
      <w:r w:rsidR="006911B4" w:rsidRPr="00D30115">
        <w:rPr>
          <w:rStyle w:val="Heading4Char"/>
          <w:i w:val="0"/>
          <w:iCs w:val="0"/>
        </w:rPr>
        <w:t>5</w:t>
      </w:r>
      <w:r w:rsidR="00AD1E6A" w:rsidRPr="00D30115">
        <w:rPr>
          <w:rStyle w:val="Heading4Char"/>
          <w:i w:val="0"/>
          <w:iCs w:val="0"/>
        </w:rPr>
        <w:t xml:space="preserve"> Use Case #5 Translate a code</w:t>
      </w:r>
      <w:bookmarkEnd w:id="230"/>
    </w:p>
    <w:p w14:paraId="15416A72" w14:textId="5D429972" w:rsidR="00664B7E" w:rsidRPr="002034F5" w:rsidRDefault="0069160F" w:rsidP="00F94986">
      <w:pPr>
        <w:pStyle w:val="Quote"/>
        <w:rPr>
          <w:i w:val="0"/>
          <w:iCs w:val="0"/>
        </w:rPr>
      </w:pPr>
      <w:r>
        <w:rPr>
          <w:i w:val="0"/>
          <w:iCs w:val="0"/>
        </w:rPr>
        <w:t>In this use case, a concept is translated from a source code system, possibly a proprietary local terminology,</w:t>
      </w:r>
      <w:r w:rsidR="00664B7E" w:rsidRPr="00D30115">
        <w:rPr>
          <w:i w:val="0"/>
          <w:iCs w:val="0"/>
        </w:rPr>
        <w:t xml:space="preserve"> </w:t>
      </w:r>
      <w:r>
        <w:rPr>
          <w:i w:val="0"/>
          <w:iCs w:val="0"/>
        </w:rPr>
        <w:t>to a target code system, such as LOINC.</w:t>
      </w:r>
      <w:r w:rsidR="00AD1E6A" w:rsidRPr="007C329B">
        <w:rPr>
          <w:szCs w:val="24"/>
        </w:rPr>
        <w:br/>
      </w:r>
      <w:r w:rsidR="00AD1E6A" w:rsidRPr="00DF14F0">
        <w:rPr>
          <w:sz w:val="22"/>
          <w:szCs w:val="22"/>
        </w:rPr>
        <w:br/>
      </w:r>
      <w:r w:rsidR="005263D8" w:rsidRPr="002034F5">
        <w:rPr>
          <w:rStyle w:val="Heading5Char"/>
          <w:i w:val="0"/>
          <w:iCs w:val="0"/>
        </w:rPr>
        <w:t>X.4</w:t>
      </w:r>
      <w:r w:rsidR="00AD1E6A" w:rsidRPr="002034F5">
        <w:rPr>
          <w:rStyle w:val="Heading5Char"/>
          <w:i w:val="0"/>
          <w:iCs w:val="0"/>
        </w:rPr>
        <w:t>.2.</w:t>
      </w:r>
      <w:r w:rsidR="006911B4" w:rsidRPr="002034F5">
        <w:rPr>
          <w:rStyle w:val="Heading5Char"/>
          <w:i w:val="0"/>
          <w:iCs w:val="0"/>
        </w:rPr>
        <w:t>5</w:t>
      </w:r>
      <w:r w:rsidR="00AD1E6A" w:rsidRPr="002034F5">
        <w:rPr>
          <w:rStyle w:val="Heading5Char"/>
          <w:i w:val="0"/>
          <w:iCs w:val="0"/>
        </w:rPr>
        <w:t xml:space="preserve">.1 Translate a Code </w:t>
      </w:r>
      <w:r w:rsidR="006911B4" w:rsidRPr="002034F5">
        <w:rPr>
          <w:rStyle w:val="Heading5Char"/>
          <w:i w:val="0"/>
          <w:iCs w:val="0"/>
        </w:rPr>
        <w:t xml:space="preserve">Use Case </w:t>
      </w:r>
      <w:r w:rsidR="00AD1E6A" w:rsidRPr="002034F5">
        <w:rPr>
          <w:rStyle w:val="Heading5Char"/>
          <w:i w:val="0"/>
          <w:iCs w:val="0"/>
        </w:rPr>
        <w:t>Description</w:t>
      </w:r>
    </w:p>
    <w:p w14:paraId="1F49D2DF" w14:textId="1BFAC327" w:rsidR="00AF3457" w:rsidRDefault="00664B7E">
      <w:pPr>
        <w:pStyle w:val="Quote"/>
        <w:rPr>
          <w:sz w:val="22"/>
          <w:szCs w:val="22"/>
        </w:rPr>
      </w:pPr>
      <w:r w:rsidRPr="002034F5">
        <w:rPr>
          <w:i w:val="0"/>
          <w:iCs w:val="0"/>
        </w:rPr>
        <w:t>In this example, an ambulatory clinic might refer to a lab</w:t>
      </w:r>
      <w:r w:rsidRPr="00F94986">
        <w:rPr>
          <w:i w:val="0"/>
          <w:iCs w:val="0"/>
        </w:rPr>
        <w:t xml:space="preserve"> test as a “white count”. To report and analyze these tests accurately, </w:t>
      </w:r>
      <w:r w:rsidR="00AF3457">
        <w:rPr>
          <w:i w:val="0"/>
          <w:iCs w:val="0"/>
        </w:rPr>
        <w:t xml:space="preserve">the clinic must submit its data using a shared terminology standard used within the health system, </w:t>
      </w:r>
      <w:r w:rsidRPr="00F94986">
        <w:rPr>
          <w:i w:val="0"/>
          <w:iCs w:val="0"/>
        </w:rPr>
        <w:t xml:space="preserve">such as LOINC. </w:t>
      </w:r>
      <w:r w:rsidR="00AF3457">
        <w:rPr>
          <w:i w:val="0"/>
          <w:iCs w:val="0"/>
        </w:rPr>
        <w:t>The clinic’s reporting system queries a</w:t>
      </w:r>
      <w:r w:rsidRPr="00F94986">
        <w:rPr>
          <w:i w:val="0"/>
          <w:iCs w:val="0"/>
        </w:rPr>
        <w:t xml:space="preserve"> Terminology Repository </w:t>
      </w:r>
      <w:r w:rsidR="00AF3457">
        <w:rPr>
          <w:i w:val="0"/>
          <w:iCs w:val="0"/>
        </w:rPr>
        <w:t xml:space="preserve">to translate its local “white count” concept to a LOINC concept using a pre-loaded Concept Map, which defines relationships between concepts in a source Code System and one or more target Code Systems. The Terminology Repository returns </w:t>
      </w:r>
      <w:r w:rsidRPr="00F94986">
        <w:rPr>
          <w:i w:val="0"/>
          <w:iCs w:val="0"/>
        </w:rPr>
        <w:t>LOINC 6690-2 “Leukocytes [#/volume] in Blood by Automated count”.</w:t>
      </w:r>
    </w:p>
    <w:p w14:paraId="19F0AA6D" w14:textId="2FDF8664" w:rsidR="005A40EA" w:rsidRPr="008231A5" w:rsidRDefault="005A40EA" w:rsidP="006159EA">
      <w:pPr>
        <w:pStyle w:val="Quote"/>
      </w:pPr>
    </w:p>
    <w:p w14:paraId="4B8224A4" w14:textId="6BA4B9D0" w:rsidR="00264E1C" w:rsidRDefault="00264E1C" w:rsidP="00264E1C">
      <w:pPr>
        <w:pStyle w:val="Heading2"/>
        <w:numPr>
          <w:ilvl w:val="0"/>
          <w:numId w:val="0"/>
        </w:numPr>
        <w:tabs>
          <w:tab w:val="left" w:pos="720"/>
        </w:tabs>
        <w:rPr>
          <w:noProof w:val="0"/>
        </w:rPr>
      </w:pPr>
      <w:bookmarkStart w:id="231" w:name="_Toc13752471"/>
      <w:bookmarkStart w:id="232" w:name="_Toc488075098"/>
      <w:bookmarkStart w:id="233" w:name="_Toc488068771"/>
      <w:bookmarkStart w:id="234" w:name="_Toc488068338"/>
      <w:bookmarkStart w:id="235" w:name="_Toc487039237"/>
      <w:bookmarkStart w:id="236" w:name="_Toc269214496"/>
      <w:bookmarkStart w:id="237" w:name="_Toc32832049"/>
      <w:r>
        <w:rPr>
          <w:noProof w:val="0"/>
        </w:rPr>
        <w:t>X.</w:t>
      </w:r>
      <w:r w:rsidR="00990893">
        <w:rPr>
          <w:noProof w:val="0"/>
        </w:rPr>
        <w:t>5</w:t>
      </w:r>
      <w:r>
        <w:rPr>
          <w:noProof w:val="0"/>
        </w:rPr>
        <w:t xml:space="preserve"> SV</w:t>
      </w:r>
      <w:r w:rsidR="00990893">
        <w:rPr>
          <w:noProof w:val="0"/>
        </w:rPr>
        <w:t>CM</w:t>
      </w:r>
      <w:r>
        <w:rPr>
          <w:noProof w:val="0"/>
        </w:rPr>
        <w:t xml:space="preserve"> Security Considerations</w:t>
      </w:r>
      <w:bookmarkEnd w:id="231"/>
      <w:bookmarkEnd w:id="232"/>
      <w:bookmarkEnd w:id="233"/>
      <w:bookmarkEnd w:id="234"/>
      <w:bookmarkEnd w:id="235"/>
      <w:bookmarkEnd w:id="236"/>
      <w:bookmarkEnd w:id="237"/>
    </w:p>
    <w:p w14:paraId="410FE740" w14:textId="472BE2E9" w:rsidR="00264E1C" w:rsidRDefault="002F2378" w:rsidP="002F2378">
      <w:pPr>
        <w:pStyle w:val="BodyText"/>
      </w:pPr>
      <w:del w:id="238" w:author="Lynn Felhofer" w:date="2020-02-17T21:38:00Z">
        <w:r w:rsidDel="003630BB">
          <w:delText xml:space="preserve">For </w:delText>
        </w:r>
      </w:del>
      <w:ins w:id="239" w:author="Lynn Felhofer" w:date="2020-02-17T21:38:00Z">
        <w:r w:rsidR="003630BB">
          <w:t xml:space="preserve">The </w:t>
        </w:r>
      </w:ins>
      <w:r>
        <w:t>contents</w:t>
      </w:r>
      <w:r w:rsidR="00264E1C">
        <w:t xml:space="preserve"> handled by the </w:t>
      </w:r>
      <w:r w:rsidR="00990893">
        <w:t>SVCM</w:t>
      </w:r>
      <w:r w:rsidR="00A2599A">
        <w:t xml:space="preserve"> Profile</w:t>
      </w:r>
      <w:r>
        <w:t xml:space="preserve"> </w:t>
      </w:r>
      <w:del w:id="240" w:author="Lynn Felhofer" w:date="2020-02-17T21:38:00Z">
        <w:r w:rsidDel="003630BB">
          <w:delText>that</w:delText>
        </w:r>
        <w:r w:rsidR="00264E1C" w:rsidDel="003630BB">
          <w:delText xml:space="preserve"> </w:delText>
        </w:r>
      </w:del>
      <w:r w:rsidR="00264E1C">
        <w:t>are not patient</w:t>
      </w:r>
      <w:r w:rsidR="00892CCF">
        <w:t>-</w:t>
      </w:r>
      <w:r w:rsidR="00264E1C">
        <w:t>specific,</w:t>
      </w:r>
      <w:ins w:id="241" w:author="Lynn Felhofer" w:date="2020-02-17T21:38:00Z">
        <w:r w:rsidR="003630BB">
          <w:t xml:space="preserve"> so</w:t>
        </w:r>
      </w:ins>
      <w:r w:rsidR="00264E1C">
        <w:t xml:space="preserve"> there are no</w:t>
      </w:r>
      <w:del w:id="242" w:author="Lynn Felhofer" w:date="2020-02-17T21:38:00Z">
        <w:r w:rsidDel="003630BB">
          <w:delText>t</w:delText>
        </w:r>
      </w:del>
      <w:r w:rsidR="00264E1C">
        <w:t xml:space="preserve"> risks </w:t>
      </w:r>
      <w:proofErr w:type="gramStart"/>
      <w:r w:rsidR="00264E1C">
        <w:t xml:space="preserve">to </w:t>
      </w:r>
      <w:ins w:id="243" w:author="Lynn Felhofer" w:date="2020-02-17T21:38:00Z">
        <w:r w:rsidR="003630BB">
          <w:t xml:space="preserve"> patient</w:t>
        </w:r>
        <w:proofErr w:type="gramEnd"/>
        <w:r w:rsidR="003630BB">
          <w:t xml:space="preserve"> </w:t>
        </w:r>
      </w:ins>
      <w:r w:rsidR="00264E1C">
        <w:t xml:space="preserve">privacy. Some Expanded Value Sets are of little value to an attacker as they are public tables of non-critical information (e.g., Expanded Value Sets used for coding of body parts in medical exams). Other Expanded Value Sets might need protection against malicious modification or interception. The </w:t>
      </w:r>
      <w:commentRangeStart w:id="244"/>
      <w:r w:rsidR="00264E1C">
        <w:t xml:space="preserve">nature of the Expanded Value Set exchange </w:t>
      </w:r>
      <w:commentRangeEnd w:id="244"/>
      <w:r w:rsidR="003630BB">
        <w:rPr>
          <w:rStyle w:val="CommentReference"/>
        </w:rPr>
        <w:commentReference w:id="244"/>
      </w:r>
      <w:r w:rsidR="00264E1C">
        <w:t>determines the type or risk that can incur. For example, there can be integrity risks such as masquerade</w:t>
      </w:r>
      <w:r w:rsidR="00264E1C">
        <w:rPr>
          <w:rStyle w:val="FootnoteReference"/>
        </w:rPr>
        <w:footnoteReference w:id="4"/>
      </w:r>
      <w:r w:rsidR="00264E1C">
        <w:t>, or the modification of Expanded Value Sets. Another possible type of risk would be at the privacy and confidentiality level</w:t>
      </w:r>
      <w:r w:rsidR="00806611">
        <w:t>,</w:t>
      </w:r>
      <w:r w:rsidR="00264E1C">
        <w:t xml:space="preserve"> such as the interception of an Expanded Value Set containing confidential data. The profile will allow mitigation of those risks when needed in the following manner:</w:t>
      </w:r>
    </w:p>
    <w:p w14:paraId="1A27471D" w14:textId="7ED0E6F1" w:rsidR="00264E1C" w:rsidRDefault="00264E1C" w:rsidP="00264E1C">
      <w:pPr>
        <w:pStyle w:val="ListBullet2"/>
        <w:tabs>
          <w:tab w:val="num" w:pos="720"/>
        </w:tabs>
      </w:pPr>
      <w:r>
        <w:t xml:space="preserve">A Value Set Repository shall be grouped with an ATNA Secure Node or Secure Application. Since the </w:t>
      </w:r>
      <w:r w:rsidR="00A2599A">
        <w:t>Terminology Consumer</w:t>
      </w:r>
      <w:r>
        <w:t xml:space="preserve"> is not required to be grouped with the Secure Node or Secure Application, the </w:t>
      </w:r>
      <w:r w:rsidR="00A2599A">
        <w:t>Terminology Repository</w:t>
      </w:r>
      <w:r>
        <w:t xml:space="preserve"> shall support both secure and non-secure connections.</w:t>
      </w:r>
    </w:p>
    <w:p w14:paraId="6FDFD43C" w14:textId="77777777" w:rsidR="00264E1C" w:rsidRDefault="00264E1C" w:rsidP="00264E1C">
      <w:pPr>
        <w:pStyle w:val="ListBullet2"/>
        <w:tabs>
          <w:tab w:val="num" w:pos="720"/>
        </w:tabs>
      </w:pPr>
      <w:r>
        <w:t>Value Set Repositories shall be able to restrict access to a specific Expanded Value Set to authorized and authenticated nodes, while allowing unauthenticated network queries to other Expanded Value Sets.</w:t>
      </w:r>
    </w:p>
    <w:p w14:paraId="78DE048B" w14:textId="6366E1B0" w:rsidR="00264E1C" w:rsidRDefault="00264E1C" w:rsidP="00264E1C">
      <w:pPr>
        <w:pStyle w:val="ListBullet2"/>
        <w:tabs>
          <w:tab w:val="num" w:pos="720"/>
        </w:tabs>
      </w:pPr>
      <w:commentRangeStart w:id="245"/>
      <w:r>
        <w:lastRenderedPageBreak/>
        <w:t xml:space="preserve">Given the wide variety of systems that will be retrieving Expanded Value Sets (e.g., embedded medical device versus PACS) the profile does not mandate that the </w:t>
      </w:r>
      <w:r w:rsidR="00A2599A">
        <w:t>Terminology Consumer</w:t>
      </w:r>
      <w:r>
        <w:t xml:space="preserve"> be grouped with an ATNA Secure Node or a Secure Application. Depending on local risk assessment, local policy may mandate such grouping. </w:t>
      </w:r>
      <w:commentRangeEnd w:id="245"/>
      <w:r w:rsidR="003630BB">
        <w:rPr>
          <w:rStyle w:val="CommentReference"/>
        </w:rPr>
        <w:commentReference w:id="245"/>
      </w:r>
    </w:p>
    <w:p w14:paraId="776B64EC" w14:textId="77777777" w:rsidR="00990893" w:rsidRDefault="00990893" w:rsidP="004C44D4">
      <w:bookmarkStart w:id="246" w:name="_Toc504625757"/>
      <w:bookmarkStart w:id="247" w:name="_Toc530206510"/>
      <w:bookmarkStart w:id="248" w:name="_Toc1388430"/>
      <w:bookmarkStart w:id="249" w:name="_Toc1388584"/>
      <w:bookmarkStart w:id="250" w:name="_Toc1456611"/>
      <w:bookmarkEnd w:id="66"/>
      <w:bookmarkEnd w:id="67"/>
      <w:bookmarkEnd w:id="68"/>
      <w:bookmarkEnd w:id="69"/>
      <w:bookmarkEnd w:id="70"/>
      <w:bookmarkEnd w:id="71"/>
      <w:bookmarkEnd w:id="72"/>
      <w:bookmarkEnd w:id="73"/>
    </w:p>
    <w:p w14:paraId="10AC2B07" w14:textId="405E2983" w:rsidR="004C44D4" w:rsidRPr="004C44D4" w:rsidRDefault="004C44D4" w:rsidP="004C44D4">
      <w:r w:rsidRPr="004C44D4">
        <w:t>See ITI TF-2x: Appendix Z.8 “Mobile Security Considerations”</w:t>
      </w:r>
    </w:p>
    <w:p w14:paraId="747AD9A2" w14:textId="32D9CB18" w:rsidR="00B25F35" w:rsidRDefault="00167DB7" w:rsidP="004C44D4">
      <w:pPr>
        <w:pStyle w:val="Heading2"/>
        <w:numPr>
          <w:ilvl w:val="0"/>
          <w:numId w:val="0"/>
        </w:numPr>
        <w:rPr>
          <w:noProof w:val="0"/>
        </w:rPr>
      </w:pPr>
      <w:bookmarkStart w:id="251" w:name="_Toc345074665"/>
      <w:bookmarkStart w:id="252" w:name="_Toc32832050"/>
      <w:r w:rsidRPr="00D26514">
        <w:rPr>
          <w:noProof w:val="0"/>
        </w:rPr>
        <w:t>X.</w:t>
      </w:r>
      <w:r w:rsidR="00AF472E" w:rsidRPr="00D26514">
        <w:rPr>
          <w:noProof w:val="0"/>
        </w:rPr>
        <w:t>6</w:t>
      </w:r>
      <w:r w:rsidRPr="00D26514">
        <w:rPr>
          <w:noProof w:val="0"/>
        </w:rPr>
        <w:t xml:space="preserve"> </w:t>
      </w:r>
      <w:r w:rsidR="00343CAC">
        <w:rPr>
          <w:noProof w:val="0"/>
        </w:rPr>
        <w:t>SVCM</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251"/>
      <w:bookmarkEnd w:id="252"/>
    </w:p>
    <w:p w14:paraId="6FD3FCCF" w14:textId="74A66C67" w:rsidR="00B25F35" w:rsidRDefault="006C7897">
      <w:r>
        <w:t>None</w:t>
      </w:r>
    </w:p>
    <w:p w14:paraId="0BD04DCD" w14:textId="77777777" w:rsidR="00B25F35" w:rsidRPr="00D26514" w:rsidRDefault="00B25F35">
      <w:pPr>
        <w:rPr>
          <w:i/>
        </w:rPr>
      </w:pPr>
    </w:p>
    <w:p w14:paraId="116A1874" w14:textId="77777777" w:rsidR="00953CFC" w:rsidRPr="00D26514" w:rsidRDefault="00953CFC" w:rsidP="0005577A">
      <w:pPr>
        <w:pStyle w:val="PartTitle"/>
        <w:rPr>
          <w:highlight w:val="yellow"/>
        </w:rPr>
      </w:pPr>
      <w:bookmarkStart w:id="253" w:name="_Toc345074666"/>
      <w:bookmarkStart w:id="254" w:name="_Toc32832051"/>
      <w:r w:rsidRPr="00D26514">
        <w:lastRenderedPageBreak/>
        <w:t>Appendices</w:t>
      </w:r>
      <w:bookmarkEnd w:id="253"/>
      <w:bookmarkEnd w:id="254"/>
      <w:r w:rsidRPr="00D26514">
        <w:rPr>
          <w:highlight w:val="yellow"/>
        </w:rPr>
        <w:t xml:space="preserve"> </w:t>
      </w:r>
    </w:p>
    <w:p w14:paraId="565FBF1C" w14:textId="5A658727" w:rsidR="00953CFC" w:rsidRPr="004C44D4" w:rsidRDefault="004C44D4" w:rsidP="0070762D">
      <w:pPr>
        <w:pStyle w:val="AuthorInstructions"/>
        <w:rPr>
          <w:i w:val="0"/>
          <w:iCs/>
        </w:rPr>
      </w:pPr>
      <w:r>
        <w:rPr>
          <w:i w:val="0"/>
          <w:iCs/>
        </w:rPr>
        <w:t>Not applicable</w:t>
      </w:r>
    </w:p>
    <w:p w14:paraId="323378D4" w14:textId="77777777" w:rsidR="00B25B60" w:rsidRPr="00D26514" w:rsidRDefault="00B25B60" w:rsidP="00B25B60">
      <w:bookmarkStart w:id="255" w:name="_Toc336000611"/>
      <w:bookmarkStart w:id="256" w:name="_Toc345074671"/>
      <w:bookmarkEnd w:id="255"/>
    </w:p>
    <w:p w14:paraId="42AE4459" w14:textId="77777777" w:rsidR="00CF283F" w:rsidRPr="00D26514" w:rsidRDefault="00CF283F" w:rsidP="008D7642">
      <w:pPr>
        <w:pStyle w:val="PartTitle"/>
      </w:pPr>
      <w:bookmarkStart w:id="257" w:name="_Toc32832052"/>
      <w:r w:rsidRPr="00D26514">
        <w:lastRenderedPageBreak/>
        <w:t xml:space="preserve">Volume 2 </w:t>
      </w:r>
      <w:r w:rsidR="008D7642" w:rsidRPr="00D26514">
        <w:t xml:space="preserve">– </w:t>
      </w:r>
      <w:r w:rsidRPr="00D26514">
        <w:t>Transactions</w:t>
      </w:r>
      <w:bookmarkEnd w:id="256"/>
      <w:bookmarkEnd w:id="257"/>
    </w:p>
    <w:p w14:paraId="3280D81C" w14:textId="10EFB980" w:rsidR="00303E20" w:rsidRPr="00D26514" w:rsidRDefault="00303E20" w:rsidP="008E441F">
      <w:pPr>
        <w:pStyle w:val="EditorInstructions"/>
      </w:pPr>
      <w:bookmarkStart w:id="258" w:name="_Toc75083611"/>
      <w:r w:rsidRPr="00D26514">
        <w:t xml:space="preserve">Add </w:t>
      </w:r>
      <w:r w:rsidR="008A63C9" w:rsidRPr="00D26514">
        <w:t>S</w:t>
      </w:r>
      <w:r w:rsidRPr="00D26514">
        <w:t xml:space="preserve">ection 3.Y </w:t>
      </w:r>
      <w:bookmarkEnd w:id="258"/>
    </w:p>
    <w:p w14:paraId="13EF727B" w14:textId="77777777" w:rsidR="00CF283F" w:rsidRPr="00D26514" w:rsidRDefault="00303E20" w:rsidP="00303E20">
      <w:pPr>
        <w:pStyle w:val="Heading2"/>
        <w:numPr>
          <w:ilvl w:val="0"/>
          <w:numId w:val="0"/>
        </w:numPr>
        <w:rPr>
          <w:noProof w:val="0"/>
        </w:rPr>
      </w:pPr>
      <w:bookmarkStart w:id="259" w:name="_Toc345074672"/>
      <w:bookmarkStart w:id="260" w:name="_Toc32832053"/>
      <w:r w:rsidRPr="00D26514">
        <w:rPr>
          <w:noProof w:val="0"/>
        </w:rPr>
        <w:t>3</w:t>
      </w:r>
      <w:r w:rsidR="00CF283F" w:rsidRPr="00D26514">
        <w:rPr>
          <w:noProof w:val="0"/>
        </w:rPr>
        <w:t>.Y &lt;Transaction Name</w:t>
      </w:r>
      <w:r w:rsidR="00291725" w:rsidRPr="00D26514">
        <w:rPr>
          <w:noProof w:val="0"/>
        </w:rPr>
        <w:t xml:space="preserve"> </w:t>
      </w:r>
      <w:r w:rsidR="00126A38" w:rsidRPr="00D26514">
        <w:rPr>
          <w:noProof w:val="0"/>
        </w:rPr>
        <w:t>[</w:t>
      </w:r>
      <w:r w:rsidR="001558DD" w:rsidRPr="00D26514">
        <w:rPr>
          <w:noProof w:val="0"/>
        </w:rPr>
        <w:t>Domain Acronym</w:t>
      </w:r>
      <w:r w:rsidR="00DD13DB" w:rsidRPr="00D26514">
        <w:rPr>
          <w:noProof w:val="0"/>
        </w:rPr>
        <w:t>-#</w:t>
      </w:r>
      <w:r w:rsidR="00126A38" w:rsidRPr="00D26514">
        <w:rPr>
          <w:noProof w:val="0"/>
        </w:rPr>
        <w:t>]</w:t>
      </w:r>
      <w:r w:rsidR="00CF283F" w:rsidRPr="00D26514">
        <w:rPr>
          <w:noProof w:val="0"/>
        </w:rPr>
        <w:t>&gt;</w:t>
      </w:r>
      <w:bookmarkEnd w:id="259"/>
      <w:bookmarkEnd w:id="260"/>
    </w:p>
    <w:p w14:paraId="64079706" w14:textId="77777777" w:rsidR="00111CBC" w:rsidRPr="00D26514" w:rsidRDefault="00111CBC" w:rsidP="00111CBC">
      <w:pPr>
        <w:pStyle w:val="BodyText"/>
        <w:rPr>
          <w:i/>
        </w:rPr>
      </w:pPr>
      <w:r w:rsidRPr="00D26514">
        <w:rPr>
          <w:i/>
        </w:rPr>
        <w:t>&lt;The “Y” in the heading should be the same as the # in the [</w:t>
      </w:r>
      <w:r w:rsidR="001558DD" w:rsidRPr="00D26514">
        <w:rPr>
          <w:i/>
        </w:rPr>
        <w:t>Domain Acronym</w:t>
      </w:r>
      <w:r w:rsidRPr="00D26514">
        <w:rPr>
          <w:i/>
        </w:rPr>
        <w:t xml:space="preserve"> -#] title&gt;</w:t>
      </w:r>
    </w:p>
    <w:p w14:paraId="12399FD1" w14:textId="77777777" w:rsidR="00CF283F" w:rsidRPr="00D26514" w:rsidRDefault="00303E20" w:rsidP="00303E20">
      <w:pPr>
        <w:pStyle w:val="Heading3"/>
        <w:numPr>
          <w:ilvl w:val="0"/>
          <w:numId w:val="0"/>
        </w:numPr>
        <w:rPr>
          <w:noProof w:val="0"/>
        </w:rPr>
      </w:pPr>
      <w:bookmarkStart w:id="261" w:name="_Toc345074673"/>
      <w:bookmarkStart w:id="262" w:name="_Toc32832054"/>
      <w:r w:rsidRPr="00D26514">
        <w:rPr>
          <w:noProof w:val="0"/>
        </w:rPr>
        <w:t>3</w:t>
      </w:r>
      <w:r w:rsidR="00CF283F" w:rsidRPr="00D26514">
        <w:rPr>
          <w:noProof w:val="0"/>
        </w:rPr>
        <w:t>.Y.1 Scope</w:t>
      </w:r>
      <w:bookmarkEnd w:id="261"/>
      <w:bookmarkEnd w:id="262"/>
    </w:p>
    <w:p w14:paraId="47B4D836" w14:textId="77777777" w:rsidR="00DA7FE0" w:rsidRPr="00D26514" w:rsidRDefault="00DA7FE0" w:rsidP="00BB76BC">
      <w:pPr>
        <w:pStyle w:val="BodyText"/>
      </w:pPr>
      <w:r w:rsidRPr="00D26514">
        <w:t xml:space="preserve">This transaction is used to </w:t>
      </w:r>
      <w:r w:rsidRPr="00D26514">
        <w:rPr>
          <w:i/>
        </w:rPr>
        <w:t>&lt;…describe what is accomplished by using the transaction.</w:t>
      </w:r>
      <w:r w:rsidR="005F3FB5" w:rsidRPr="00D26514">
        <w:rPr>
          <w:i/>
        </w:rPr>
        <w:t xml:space="preserve"> </w:t>
      </w:r>
      <w:r w:rsidRPr="00D26514">
        <w:rPr>
          <w:i/>
        </w:rPr>
        <w:t>Remember that by keeping transactions general/abstract, they can be re-used in a variety of profiles&gt;</w:t>
      </w:r>
    </w:p>
    <w:p w14:paraId="7FD76DCC" w14:textId="77777777" w:rsidR="00CF283F" w:rsidRPr="00D26514" w:rsidRDefault="00303E20" w:rsidP="00303E20">
      <w:pPr>
        <w:pStyle w:val="Heading3"/>
        <w:numPr>
          <w:ilvl w:val="0"/>
          <w:numId w:val="0"/>
        </w:numPr>
        <w:rPr>
          <w:noProof w:val="0"/>
        </w:rPr>
      </w:pPr>
      <w:bookmarkStart w:id="263" w:name="_Toc345074674"/>
      <w:bookmarkStart w:id="264" w:name="_Toc32832055"/>
      <w:r w:rsidRPr="00D26514">
        <w:rPr>
          <w:noProof w:val="0"/>
        </w:rPr>
        <w:t>3</w:t>
      </w:r>
      <w:r w:rsidR="008D17FF" w:rsidRPr="00D26514">
        <w:rPr>
          <w:noProof w:val="0"/>
        </w:rPr>
        <w:t>.Y.2</w:t>
      </w:r>
      <w:r w:rsidR="00291725" w:rsidRPr="00D26514">
        <w:rPr>
          <w:noProof w:val="0"/>
        </w:rPr>
        <w:t xml:space="preserve"> </w:t>
      </w:r>
      <w:r w:rsidR="008D17FF" w:rsidRPr="00D26514">
        <w:rPr>
          <w:noProof w:val="0"/>
        </w:rPr>
        <w:t xml:space="preserve">Actor </w:t>
      </w:r>
      <w:r w:rsidR="00CF283F" w:rsidRPr="00D26514">
        <w:rPr>
          <w:noProof w:val="0"/>
        </w:rPr>
        <w:t>Roles</w:t>
      </w:r>
      <w:bookmarkEnd w:id="263"/>
      <w:bookmarkEnd w:id="264"/>
    </w:p>
    <w:p w14:paraId="32EBAAE5" w14:textId="62A672E7" w:rsidR="002D5B69" w:rsidRPr="00D26514" w:rsidRDefault="00466694">
      <w:pPr>
        <w:pStyle w:val="TableTitle"/>
      </w:pPr>
      <w:bookmarkStart w:id="265" w:name="OLE_LINK30"/>
      <w:bookmarkStart w:id="266" w:name="OLE_LINK74"/>
      <w:r w:rsidRPr="00D26514">
        <w:t>&lt;</w:t>
      </w:r>
      <w:r w:rsidRPr="00EA3BCB">
        <w:rPr>
          <w:i/>
        </w:rPr>
        <w:t>Alternative 1</w:t>
      </w:r>
      <w:r w:rsidRPr="00D26514">
        <w:t>&gt;</w:t>
      </w:r>
      <w:bookmarkEnd w:id="265"/>
      <w:bookmarkEnd w:id="266"/>
      <w:r w:rsidRPr="00D26514">
        <w:t xml:space="preserve"> </w:t>
      </w:r>
      <w:r w:rsidR="002D5B69" w:rsidRPr="00D26514">
        <w:t>Table 3.Y.2-1: Actor Role</w:t>
      </w:r>
      <w:r w:rsidR="001B2B50" w:rsidRPr="00D26514">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A3BCB">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77777777" w:rsidR="00C6772C" w:rsidRPr="00D26514" w:rsidRDefault="00C6772C" w:rsidP="00597DB2">
            <w:pPr>
              <w:pStyle w:val="BodyText"/>
            </w:pPr>
            <w:r w:rsidRPr="00D26514">
              <w:t>&lt;Official actor name; list every actor in this transaction.&gt;</w:t>
            </w:r>
          </w:p>
        </w:tc>
      </w:tr>
      <w:tr w:rsidR="00C6772C" w:rsidRPr="00D26514" w14:paraId="7B665CA9" w14:textId="77777777" w:rsidTr="00EA3BCB">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7777777" w:rsidR="00C6772C" w:rsidRPr="00D26514" w:rsidRDefault="00C6772C" w:rsidP="00597DB2">
            <w:pPr>
              <w:pStyle w:val="BodyText"/>
            </w:pPr>
            <w:r w:rsidRPr="00D26514">
              <w:t>&lt;Very brief, one phrase, description of the role that this actor plays in this transaction</w:t>
            </w:r>
            <w:r w:rsidR="007773C8" w:rsidRPr="00D26514">
              <w:t>.</w:t>
            </w:r>
            <w:r w:rsidRPr="00D26514">
              <w:t>&gt;</w:t>
            </w:r>
          </w:p>
        </w:tc>
      </w:tr>
      <w:tr w:rsidR="00C6772C" w:rsidRPr="00D26514" w14:paraId="1BB7A4B6" w14:textId="77777777" w:rsidTr="00EA3BCB">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77777777" w:rsidR="00701B3A" w:rsidRPr="00D26514" w:rsidRDefault="00701B3A" w:rsidP="00597DB2">
            <w:pPr>
              <w:pStyle w:val="BodyText"/>
            </w:pPr>
          </w:p>
        </w:tc>
      </w:tr>
      <w:tr w:rsidR="00C6772C" w:rsidRPr="00D26514" w14:paraId="33848F91" w14:textId="77777777" w:rsidTr="00EA3BCB">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2692F4CA" w:rsidR="00C6772C" w:rsidRPr="00D26514" w:rsidRDefault="00C6772C" w:rsidP="00597DB2">
            <w:pPr>
              <w:pStyle w:val="BodyText"/>
            </w:pPr>
          </w:p>
        </w:tc>
      </w:tr>
      <w:tr w:rsidR="00C6772C" w:rsidRPr="00D26514" w14:paraId="7D06F91F" w14:textId="77777777" w:rsidTr="00EA3BCB">
        <w:tc>
          <w:tcPr>
            <w:tcW w:w="1375" w:type="dxa"/>
            <w:shd w:val="clear" w:color="auto" w:fill="auto"/>
          </w:tcPr>
          <w:p w14:paraId="7F846F29" w14:textId="77777777" w:rsidR="00C6772C" w:rsidRPr="00D26514" w:rsidRDefault="00C6772C" w:rsidP="00597DB2">
            <w:pPr>
              <w:pStyle w:val="BodyText"/>
              <w:rPr>
                <w:b/>
              </w:rPr>
            </w:pPr>
            <w:r w:rsidRPr="00D26514">
              <w:rPr>
                <w:b/>
              </w:rPr>
              <w:t>Actor:</w:t>
            </w:r>
          </w:p>
        </w:tc>
        <w:tc>
          <w:tcPr>
            <w:tcW w:w="8201" w:type="dxa"/>
            <w:shd w:val="clear" w:color="auto" w:fill="auto"/>
          </w:tcPr>
          <w:p w14:paraId="16A96EA9" w14:textId="6EC5C04C" w:rsidR="00C6772C" w:rsidRPr="00D26514" w:rsidRDefault="00C6772C" w:rsidP="00597DB2">
            <w:pPr>
              <w:pStyle w:val="BodyText"/>
            </w:pPr>
          </w:p>
        </w:tc>
      </w:tr>
      <w:tr w:rsidR="00C6772C" w:rsidRPr="00D26514" w14:paraId="77C3B9D0" w14:textId="77777777" w:rsidTr="00EA3BCB">
        <w:tc>
          <w:tcPr>
            <w:tcW w:w="1375" w:type="dxa"/>
            <w:shd w:val="clear" w:color="auto" w:fill="auto"/>
          </w:tcPr>
          <w:p w14:paraId="0F900F27" w14:textId="77777777" w:rsidR="00C6772C" w:rsidRPr="00D26514" w:rsidRDefault="00C6772C" w:rsidP="00597DB2">
            <w:pPr>
              <w:pStyle w:val="BodyText"/>
              <w:rPr>
                <w:b/>
              </w:rPr>
            </w:pPr>
            <w:r w:rsidRPr="00D26514">
              <w:rPr>
                <w:b/>
              </w:rPr>
              <w:t>Role:</w:t>
            </w:r>
          </w:p>
        </w:tc>
        <w:tc>
          <w:tcPr>
            <w:tcW w:w="8201" w:type="dxa"/>
            <w:shd w:val="clear" w:color="auto" w:fill="auto"/>
          </w:tcPr>
          <w:p w14:paraId="24A20C6F" w14:textId="77777777" w:rsidR="00C6772C" w:rsidRPr="00D26514" w:rsidRDefault="00C6772C" w:rsidP="00597DB2">
            <w:pPr>
              <w:pStyle w:val="BodyText"/>
            </w:pPr>
          </w:p>
        </w:tc>
      </w:tr>
    </w:tbl>
    <w:p w14:paraId="2ABC694F" w14:textId="4808C7F7" w:rsidR="00CF283F" w:rsidRPr="00D26514" w:rsidRDefault="00DA7FE0" w:rsidP="000807AC">
      <w:pPr>
        <w:pStyle w:val="BodyText"/>
        <w:rPr>
          <w:i/>
        </w:rPr>
      </w:pPr>
      <w:r w:rsidRPr="00D26514">
        <w:rPr>
          <w:i/>
        </w:rPr>
        <w:t>&lt;</w:t>
      </w:r>
      <w:r w:rsidR="00E8043B" w:rsidRPr="00D26514">
        <w:rPr>
          <w:i/>
        </w:rPr>
        <w:t xml:space="preserve">The assignment and use of </w:t>
      </w:r>
      <w:r w:rsidR="00636FD4" w:rsidRPr="00D26514">
        <w:rPr>
          <w:i/>
        </w:rPr>
        <w:t>r</w:t>
      </w:r>
      <w:r w:rsidR="00E8043B" w:rsidRPr="00D26514">
        <w:rPr>
          <w:i/>
        </w:rPr>
        <w:t xml:space="preserve">ole </w:t>
      </w:r>
      <w:r w:rsidR="00636FD4" w:rsidRPr="00D26514">
        <w:rPr>
          <w:i/>
        </w:rPr>
        <w:t>n</w:t>
      </w:r>
      <w:r w:rsidR="00E8043B" w:rsidRPr="00D26514">
        <w:rPr>
          <w:i/>
        </w:rPr>
        <w:t>ames in transaction specifications has proved to be very effective/efficient in Radiology</w:t>
      </w:r>
      <w:r w:rsidR="00613604" w:rsidRPr="00D26514">
        <w:rPr>
          <w:i/>
        </w:rPr>
        <w:t>, especially when existing transactions are re-used by additional actors.</w:t>
      </w:r>
      <w:r w:rsidR="00E8043B" w:rsidRPr="00D26514">
        <w:rPr>
          <w:i/>
        </w:rPr>
        <w:t xml:space="preserve"> Following is an </w:t>
      </w:r>
      <w:r w:rsidRPr="00D26514">
        <w:rPr>
          <w:i/>
        </w:rPr>
        <w:t xml:space="preserve">alternative example of the Role </w:t>
      </w:r>
      <w:r w:rsidR="00E8043B" w:rsidRPr="00D26514">
        <w:rPr>
          <w:i/>
        </w:rPr>
        <w:t xml:space="preserve">section. Delete </w:t>
      </w:r>
      <w:r w:rsidR="00F916BE" w:rsidRPr="00D26514">
        <w:rPr>
          <w:i/>
        </w:rPr>
        <w:t>whichever</w:t>
      </w:r>
      <w:r w:rsidR="00613604" w:rsidRPr="00D26514">
        <w:rPr>
          <w:i/>
        </w:rPr>
        <w:t xml:space="preserve"> form of the role section you choose not to use</w:t>
      </w:r>
      <w:r w:rsidR="00E8043B" w:rsidRPr="00D26514">
        <w:rPr>
          <w:i/>
        </w:rPr>
        <w:t>.</w:t>
      </w:r>
      <w:r w:rsidRPr="00D26514">
        <w:rPr>
          <w:i/>
        </w:rPr>
        <w:t>&gt;</w:t>
      </w:r>
    </w:p>
    <w:p w14:paraId="18C7422C" w14:textId="13EC3BAE" w:rsidR="00E8043B" w:rsidRPr="00D26514" w:rsidRDefault="00613604" w:rsidP="003B70A2">
      <w:pPr>
        <w:pStyle w:val="BodyText"/>
      </w:pPr>
      <w:r w:rsidRPr="00D26514">
        <w:t xml:space="preserve">The </w:t>
      </w:r>
      <w:r w:rsidR="00151E50" w:rsidRPr="00D26514">
        <w:t>r</w:t>
      </w:r>
      <w:r w:rsidRPr="00D26514">
        <w:t>oles in this transaction are defined in the following table and may be played by the actors shown here:</w:t>
      </w:r>
    </w:p>
    <w:p w14:paraId="2F426070" w14:textId="1BA21252" w:rsidR="00613604" w:rsidRPr="00D26514" w:rsidRDefault="00466694" w:rsidP="00BB76BC">
      <w:pPr>
        <w:pStyle w:val="TableTitle"/>
      </w:pPr>
      <w:r w:rsidRPr="00D26514">
        <w:t>&lt;</w:t>
      </w:r>
      <w:r w:rsidRPr="00EA3BCB">
        <w:rPr>
          <w:i/>
        </w:rPr>
        <w:t>Alternative 2</w:t>
      </w:r>
      <w:r w:rsidRPr="00D26514">
        <w:t>&gt;</w:t>
      </w:r>
      <w:r w:rsidR="001B2B50" w:rsidRPr="00D26514">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613604" w:rsidRPr="00D26514" w14:paraId="744F8FE6" w14:textId="77777777" w:rsidTr="00EA3BCB">
        <w:trPr>
          <w:cantSplit/>
        </w:trPr>
        <w:tc>
          <w:tcPr>
            <w:tcW w:w="1375" w:type="dxa"/>
            <w:shd w:val="clear" w:color="auto" w:fill="auto"/>
          </w:tcPr>
          <w:p w14:paraId="207A62FC" w14:textId="77777777" w:rsidR="00613604" w:rsidRPr="00D26514" w:rsidRDefault="00C63D7E" w:rsidP="003B70A2">
            <w:pPr>
              <w:pStyle w:val="BodyText"/>
              <w:rPr>
                <w:b/>
              </w:rPr>
            </w:pPr>
            <w:r w:rsidRPr="00D26514">
              <w:rPr>
                <w:b/>
                <w:iCs/>
              </w:rPr>
              <w:t>Role:</w:t>
            </w:r>
          </w:p>
        </w:tc>
        <w:tc>
          <w:tcPr>
            <w:tcW w:w="8201" w:type="dxa"/>
            <w:shd w:val="clear" w:color="auto" w:fill="auto"/>
          </w:tcPr>
          <w:p w14:paraId="12341D2A" w14:textId="77777777" w:rsidR="00613604" w:rsidRPr="00D26514" w:rsidRDefault="00C63D7E" w:rsidP="003B70A2">
            <w:pPr>
              <w:pStyle w:val="BodyText"/>
              <w:rPr>
                <w:i/>
              </w:rPr>
            </w:pPr>
            <w:r w:rsidRPr="00D26514">
              <w:rPr>
                <w:i/>
                <w:iCs/>
              </w:rPr>
              <w:t>&lt;Role Name:&gt;&lt;Only unique within this transaction. Typically one word. The Role Name is analogous to SCU or SCP in DICOM Services.&gt;</w:t>
            </w:r>
          </w:p>
        </w:tc>
      </w:tr>
      <w:tr w:rsidR="00613604" w:rsidRPr="00D26514" w14:paraId="553AC83E" w14:textId="77777777" w:rsidTr="00EA3BCB">
        <w:trPr>
          <w:cantSplit/>
        </w:trPr>
        <w:tc>
          <w:tcPr>
            <w:tcW w:w="1375" w:type="dxa"/>
            <w:shd w:val="clear" w:color="auto" w:fill="auto"/>
          </w:tcPr>
          <w:p w14:paraId="2B505AE0" w14:textId="77777777" w:rsidR="00613604" w:rsidRPr="00D26514" w:rsidRDefault="00C63D7E" w:rsidP="000807AC">
            <w:pPr>
              <w:pStyle w:val="BodyText"/>
              <w:rPr>
                <w:b/>
              </w:rPr>
            </w:pPr>
            <w:r w:rsidRPr="00D26514">
              <w:rPr>
                <w:b/>
              </w:rPr>
              <w:t>Actor(s):</w:t>
            </w:r>
          </w:p>
        </w:tc>
        <w:tc>
          <w:tcPr>
            <w:tcW w:w="8201" w:type="dxa"/>
            <w:shd w:val="clear" w:color="auto" w:fill="auto"/>
          </w:tcPr>
          <w:p w14:paraId="45A41D90" w14:textId="77777777" w:rsidR="00F916BE" w:rsidRPr="00D26514" w:rsidRDefault="00C63D7E" w:rsidP="007117B8">
            <w:pPr>
              <w:pStyle w:val="BodyText"/>
            </w:pPr>
            <w:r w:rsidRPr="00D26514">
              <w:t xml:space="preserve">The following actors may play the role of </w:t>
            </w:r>
            <w:r w:rsidRPr="00D26514">
              <w:rPr>
                <w:i/>
                <w:iCs/>
              </w:rPr>
              <w:t>&lt;Role Name&gt;</w:t>
            </w:r>
            <w:r w:rsidRPr="00D26514">
              <w:t>:</w:t>
            </w:r>
          </w:p>
          <w:p w14:paraId="44BB01A4" w14:textId="0DEAB2FE" w:rsidR="00613604" w:rsidRPr="00D26514" w:rsidRDefault="00C63D7E" w:rsidP="007117B8">
            <w:pPr>
              <w:pStyle w:val="BodyText"/>
              <w:rPr>
                <w:i/>
              </w:rPr>
            </w:pPr>
            <w:r w:rsidRPr="00D26514">
              <w:rPr>
                <w:i/>
                <w:iCs/>
              </w:rPr>
              <w:t xml:space="preserve">&lt;Actor Name&gt;: &lt;optionally, the situation where the </w:t>
            </w:r>
            <w:r w:rsidR="00C26046" w:rsidRPr="00D26514">
              <w:rPr>
                <w:i/>
                <w:iCs/>
              </w:rPr>
              <w:t>a</w:t>
            </w:r>
            <w:r w:rsidRPr="00D26514">
              <w:rPr>
                <w:i/>
                <w:iCs/>
              </w:rPr>
              <w:t xml:space="preserve">ctor would play this </w:t>
            </w:r>
            <w:r w:rsidR="00C26046" w:rsidRPr="00D26514">
              <w:rPr>
                <w:i/>
                <w:iCs/>
              </w:rPr>
              <w:t>r</w:t>
            </w:r>
            <w:r w:rsidRPr="00D26514">
              <w:rPr>
                <w:i/>
                <w:iCs/>
              </w:rPr>
              <w:t>ole if needed for clarity.&gt;</w:t>
            </w:r>
            <w:r w:rsidRPr="00EA3BCB">
              <w:rPr>
                <w:i/>
              </w:rPr>
              <w:t>”</w:t>
            </w:r>
          </w:p>
        </w:tc>
      </w:tr>
      <w:tr w:rsidR="00E8043B" w:rsidRPr="00D26514" w14:paraId="276C375B" w14:textId="77777777" w:rsidTr="00EA3BCB">
        <w:trPr>
          <w:cantSplit/>
        </w:trPr>
        <w:tc>
          <w:tcPr>
            <w:tcW w:w="1375" w:type="dxa"/>
            <w:shd w:val="clear" w:color="auto" w:fill="auto"/>
          </w:tcPr>
          <w:p w14:paraId="4B20E04B" w14:textId="77777777" w:rsidR="00E8043B" w:rsidRPr="00D26514" w:rsidRDefault="00E8043B" w:rsidP="000807AC">
            <w:pPr>
              <w:pStyle w:val="BodyText"/>
              <w:rPr>
                <w:b/>
              </w:rPr>
            </w:pPr>
            <w:r w:rsidRPr="00D26514">
              <w:rPr>
                <w:b/>
              </w:rPr>
              <w:lastRenderedPageBreak/>
              <w:t>Role:</w:t>
            </w:r>
          </w:p>
        </w:tc>
        <w:tc>
          <w:tcPr>
            <w:tcW w:w="8201" w:type="dxa"/>
            <w:shd w:val="clear" w:color="auto" w:fill="auto"/>
          </w:tcPr>
          <w:p w14:paraId="47497B0E" w14:textId="77777777" w:rsidR="00E8043B" w:rsidRPr="00D26514" w:rsidRDefault="00E8043B" w:rsidP="00E8043B">
            <w:pPr>
              <w:pStyle w:val="BodyText"/>
              <w:rPr>
                <w:i/>
              </w:rPr>
            </w:pPr>
            <w:r w:rsidRPr="00D26514">
              <w:rPr>
                <w:i/>
              </w:rPr>
              <w:t>&lt;e.g., Requestor:</w:t>
            </w:r>
          </w:p>
          <w:p w14:paraId="6902B1CF" w14:textId="77777777" w:rsidR="00E8043B" w:rsidRPr="00D26514" w:rsidRDefault="00E8043B" w:rsidP="00EA3BCB">
            <w:pPr>
              <w:pStyle w:val="BodyText"/>
              <w:rPr>
                <w:rFonts w:ascii="Arial" w:hAnsi="Arial"/>
                <w:b/>
                <w:i/>
                <w:iCs/>
                <w:kern w:val="28"/>
              </w:rPr>
            </w:pPr>
            <w:r w:rsidRPr="00D26514">
              <w:rPr>
                <w:i/>
                <w:iCs/>
              </w:rPr>
              <w:t>Submits the relevant details and requests the creation of a new workitem.&gt;</w:t>
            </w:r>
          </w:p>
        </w:tc>
      </w:tr>
      <w:tr w:rsidR="00E8043B" w:rsidRPr="00D26514" w14:paraId="79F58922" w14:textId="77777777" w:rsidTr="00EA3BCB">
        <w:trPr>
          <w:cantSplit/>
        </w:trPr>
        <w:tc>
          <w:tcPr>
            <w:tcW w:w="1375" w:type="dxa"/>
            <w:shd w:val="clear" w:color="auto" w:fill="auto"/>
          </w:tcPr>
          <w:p w14:paraId="7D9459C6" w14:textId="77777777" w:rsidR="00E8043B" w:rsidRPr="00D26514" w:rsidRDefault="00E8043B" w:rsidP="000807AC">
            <w:pPr>
              <w:pStyle w:val="BodyText"/>
              <w:rPr>
                <w:b/>
              </w:rPr>
            </w:pPr>
            <w:r w:rsidRPr="00D26514">
              <w:rPr>
                <w:b/>
              </w:rPr>
              <w:t>Actor(s):</w:t>
            </w:r>
          </w:p>
        </w:tc>
        <w:tc>
          <w:tcPr>
            <w:tcW w:w="8201" w:type="dxa"/>
            <w:shd w:val="clear" w:color="auto" w:fill="auto"/>
          </w:tcPr>
          <w:p w14:paraId="3F44F837" w14:textId="77777777" w:rsidR="00E8043B" w:rsidRPr="00D26514" w:rsidRDefault="00E8043B" w:rsidP="00E8043B">
            <w:pPr>
              <w:pStyle w:val="BodyText"/>
              <w:rPr>
                <w:i/>
              </w:rPr>
            </w:pPr>
            <w:r w:rsidRPr="00D26514">
              <w:rPr>
                <w:i/>
              </w:rPr>
              <w:t>&lt;e.g., The following actors may play the role of Requestor:</w:t>
            </w:r>
          </w:p>
          <w:p w14:paraId="53F3366A" w14:textId="77777777" w:rsidR="00E8043B" w:rsidRPr="00D26514" w:rsidRDefault="00E8043B" w:rsidP="00EA3BCB">
            <w:pPr>
              <w:pStyle w:val="BodyText"/>
              <w:rPr>
                <w:rFonts w:ascii="Arial" w:hAnsi="Arial"/>
                <w:b/>
                <w:i/>
                <w:iCs/>
                <w:kern w:val="28"/>
              </w:rPr>
            </w:pPr>
            <w:r w:rsidRPr="00D26514">
              <w:rPr>
                <w:i/>
                <w:iCs/>
              </w:rPr>
              <w:t>Workitem Creator: when requesting workitems</w:t>
            </w:r>
          </w:p>
          <w:p w14:paraId="347B5195" w14:textId="77777777" w:rsidR="00E8043B" w:rsidRPr="00EA3BCB" w:rsidRDefault="00E8043B" w:rsidP="00EA3BCB">
            <w:pPr>
              <w:pStyle w:val="BodyText"/>
            </w:pPr>
            <w:r w:rsidRPr="00D26514">
              <w:rPr>
                <w:i/>
                <w:iCs/>
              </w:rPr>
              <w:t>Workitem Performer: when performing unscheduled workitems&gt;</w:t>
            </w:r>
          </w:p>
        </w:tc>
      </w:tr>
      <w:tr w:rsidR="00E8043B" w:rsidRPr="00D26514" w14:paraId="210858DE" w14:textId="77777777" w:rsidTr="00EA3BCB">
        <w:trPr>
          <w:cantSplit/>
        </w:trPr>
        <w:tc>
          <w:tcPr>
            <w:tcW w:w="1375" w:type="dxa"/>
            <w:shd w:val="clear" w:color="auto" w:fill="auto"/>
          </w:tcPr>
          <w:p w14:paraId="5B9ACC8B" w14:textId="77777777" w:rsidR="00E8043B" w:rsidRPr="00D26514" w:rsidRDefault="00E8043B" w:rsidP="000807AC">
            <w:pPr>
              <w:pStyle w:val="BodyText"/>
              <w:rPr>
                <w:b/>
              </w:rPr>
            </w:pPr>
            <w:r w:rsidRPr="00D26514">
              <w:rPr>
                <w:b/>
              </w:rPr>
              <w:t>Role:</w:t>
            </w:r>
          </w:p>
        </w:tc>
        <w:tc>
          <w:tcPr>
            <w:tcW w:w="8201" w:type="dxa"/>
            <w:shd w:val="clear" w:color="auto" w:fill="auto"/>
          </w:tcPr>
          <w:p w14:paraId="5CA5DF9D" w14:textId="77777777" w:rsidR="00E8043B" w:rsidRPr="00D26514" w:rsidRDefault="00E8043B" w:rsidP="00E8043B">
            <w:pPr>
              <w:pStyle w:val="BodyText"/>
              <w:rPr>
                <w:i/>
              </w:rPr>
            </w:pPr>
            <w:r w:rsidRPr="00D26514">
              <w:rPr>
                <w:i/>
              </w:rPr>
              <w:t>&lt;e.g., Manager:</w:t>
            </w:r>
          </w:p>
          <w:p w14:paraId="74A96158" w14:textId="7FE1614F" w:rsidR="00E8043B" w:rsidRPr="00D26514" w:rsidRDefault="00E8043B" w:rsidP="00EA3BCB">
            <w:pPr>
              <w:pStyle w:val="BodyText"/>
              <w:rPr>
                <w:i/>
                <w:iCs/>
              </w:rPr>
            </w:pPr>
            <w:r w:rsidRPr="00D26514">
              <w:rPr>
                <w:i/>
                <w:iCs/>
              </w:rPr>
              <w:t>Creates and manages a Unified Procedure Step instance for the requested</w:t>
            </w:r>
            <w:r w:rsidR="00636FD4" w:rsidRPr="00D26514">
              <w:rPr>
                <w:i/>
                <w:iCs/>
              </w:rPr>
              <w:t xml:space="preserve"> </w:t>
            </w:r>
            <w:r w:rsidRPr="00D26514">
              <w:rPr>
                <w:i/>
                <w:iCs/>
              </w:rPr>
              <w:t>workitem.&gt;</w:t>
            </w:r>
          </w:p>
        </w:tc>
      </w:tr>
      <w:tr w:rsidR="00E8043B" w:rsidRPr="00D26514" w14:paraId="535E269F" w14:textId="77777777" w:rsidTr="00EA3BCB">
        <w:trPr>
          <w:cantSplit/>
        </w:trPr>
        <w:tc>
          <w:tcPr>
            <w:tcW w:w="1375" w:type="dxa"/>
            <w:shd w:val="clear" w:color="auto" w:fill="auto"/>
          </w:tcPr>
          <w:p w14:paraId="584605B4" w14:textId="77777777" w:rsidR="00E8043B" w:rsidRPr="00D26514" w:rsidRDefault="00E8043B" w:rsidP="000807AC">
            <w:pPr>
              <w:pStyle w:val="BodyText"/>
              <w:rPr>
                <w:b/>
              </w:rPr>
            </w:pPr>
            <w:r w:rsidRPr="00D26514">
              <w:rPr>
                <w:b/>
              </w:rPr>
              <w:t>Actor(s):</w:t>
            </w:r>
          </w:p>
        </w:tc>
        <w:tc>
          <w:tcPr>
            <w:tcW w:w="8201" w:type="dxa"/>
            <w:shd w:val="clear" w:color="auto" w:fill="auto"/>
          </w:tcPr>
          <w:p w14:paraId="1155A80E" w14:textId="77777777" w:rsidR="00E8043B" w:rsidRPr="00D26514" w:rsidRDefault="00E8043B" w:rsidP="00E8043B">
            <w:pPr>
              <w:pStyle w:val="BodyText"/>
              <w:rPr>
                <w:i/>
              </w:rPr>
            </w:pPr>
            <w:r w:rsidRPr="00D26514">
              <w:rPr>
                <w:i/>
              </w:rPr>
              <w:t>&lt;e.g., The following actors may play the role of Manager:</w:t>
            </w:r>
          </w:p>
          <w:p w14:paraId="1E1CD683" w14:textId="77777777" w:rsidR="00E8043B" w:rsidRPr="00D26514" w:rsidRDefault="00E8043B" w:rsidP="00EA3BCB">
            <w:pPr>
              <w:pStyle w:val="BodyText"/>
              <w:rPr>
                <w:rFonts w:ascii="Arial" w:hAnsi="Arial"/>
                <w:b/>
                <w:i/>
                <w:iCs/>
                <w:kern w:val="28"/>
              </w:rPr>
            </w:pPr>
            <w:r w:rsidRPr="00D26514">
              <w:rPr>
                <w:i/>
                <w:iCs/>
              </w:rPr>
              <w:t>Workitem Manager: when receiving a new workitem for its worklist.&gt;</w:t>
            </w:r>
          </w:p>
        </w:tc>
      </w:tr>
    </w:tbl>
    <w:p w14:paraId="5DFC8318" w14:textId="77777777" w:rsidR="008A63C9" w:rsidRPr="00D26514" w:rsidRDefault="008A63C9" w:rsidP="003B70A2">
      <w:pPr>
        <w:pStyle w:val="BodyText"/>
      </w:pPr>
    </w:p>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77777777" w:rsidR="00CF283F" w:rsidRPr="00D26514" w:rsidRDefault="00303E20" w:rsidP="00303E20">
      <w:pPr>
        <w:pStyle w:val="Heading3"/>
        <w:numPr>
          <w:ilvl w:val="0"/>
          <w:numId w:val="0"/>
        </w:numPr>
        <w:rPr>
          <w:noProof w:val="0"/>
        </w:rPr>
      </w:pPr>
      <w:bookmarkStart w:id="267" w:name="_Toc345074675"/>
      <w:bookmarkStart w:id="268" w:name="_Toc32832056"/>
      <w:r w:rsidRPr="00D26514">
        <w:rPr>
          <w:noProof w:val="0"/>
        </w:rPr>
        <w:t>3</w:t>
      </w:r>
      <w:r w:rsidR="00CF283F" w:rsidRPr="00D26514">
        <w:rPr>
          <w:noProof w:val="0"/>
        </w:rPr>
        <w:t>.Y.3 Referenced Standard</w:t>
      </w:r>
      <w:r w:rsidR="00DD13DB" w:rsidRPr="00D26514">
        <w:rPr>
          <w:noProof w:val="0"/>
        </w:rPr>
        <w:t>s</w:t>
      </w:r>
      <w:bookmarkEnd w:id="267"/>
      <w:bookmarkEnd w:id="268"/>
    </w:p>
    <w:p w14:paraId="4E6949E2" w14:textId="77777777" w:rsidR="00CF283F" w:rsidRPr="00D26514" w:rsidRDefault="00CF283F" w:rsidP="00EA3BCB">
      <w:pPr>
        <w:pStyle w:val="ListBullet2"/>
      </w:pPr>
      <w:r w:rsidRPr="00D26514">
        <w:rPr>
          <w:i/>
        </w:rPr>
        <w:t>&lt;e.g., HL7 2.3.1 Chapters 2, 3&gt;</w:t>
      </w:r>
    </w:p>
    <w:p w14:paraId="38444E53" w14:textId="77777777" w:rsidR="00B43198" w:rsidRPr="00D26514" w:rsidRDefault="00B43198" w:rsidP="00EA3BCB">
      <w:pPr>
        <w:pStyle w:val="ListBullet2"/>
      </w:pPr>
      <w:r w:rsidRPr="00D26514">
        <w:rPr>
          <w:i/>
        </w:rPr>
        <w:t>&lt;e.g.</w:t>
      </w:r>
      <w:r w:rsidR="008B620B" w:rsidRPr="00D26514">
        <w:rPr>
          <w:i/>
        </w:rPr>
        <w:t>,</w:t>
      </w:r>
      <w:r w:rsidRPr="00D26514">
        <w:rPr>
          <w:i/>
        </w:rPr>
        <w:t xml:space="preserve"> DICOM 2008 PS 3.3: A.35.8 X-Ray Radiation Dose SR IOD&gt;</w:t>
      </w:r>
    </w:p>
    <w:p w14:paraId="2F7D9D38" w14:textId="77777777" w:rsidR="00586AAF" w:rsidRPr="00D26514" w:rsidRDefault="00586AAF" w:rsidP="00EA3BCB">
      <w:pPr>
        <w:pStyle w:val="ListBullet2"/>
      </w:pPr>
      <w:r w:rsidRPr="00D26514">
        <w:rPr>
          <w:i/>
        </w:rPr>
        <w:t>&lt;e.g., applicable sub-sections in ITI TF-2x: Appendix Z on HL7 FHIR&gt;</w:t>
      </w:r>
    </w:p>
    <w:p w14:paraId="010549BC" w14:textId="77777777" w:rsidR="00CF283F" w:rsidRPr="00D26514" w:rsidRDefault="00303E20" w:rsidP="00303E20">
      <w:pPr>
        <w:pStyle w:val="Heading3"/>
        <w:numPr>
          <w:ilvl w:val="0"/>
          <w:numId w:val="0"/>
        </w:numPr>
        <w:rPr>
          <w:noProof w:val="0"/>
        </w:rPr>
      </w:pPr>
      <w:bookmarkStart w:id="269" w:name="_Toc345074676"/>
      <w:bookmarkStart w:id="270" w:name="_Toc32832057"/>
      <w:r w:rsidRPr="00D26514">
        <w:rPr>
          <w:noProof w:val="0"/>
        </w:rPr>
        <w:t>3</w:t>
      </w:r>
      <w:r w:rsidR="00CF283F" w:rsidRPr="00D26514">
        <w:rPr>
          <w:noProof w:val="0"/>
        </w:rPr>
        <w:t>.Y.4 Interaction Diagram</w:t>
      </w:r>
      <w:bookmarkEnd w:id="269"/>
      <w:bookmarkEnd w:id="270"/>
    </w:p>
    <w:p w14:paraId="42EA6359" w14:textId="77777777" w:rsidR="00CF283F" w:rsidRPr="00D26514" w:rsidRDefault="00DD13DB" w:rsidP="00597DB2">
      <w:pPr>
        <w:pStyle w:val="AuthorInstructions"/>
      </w:pPr>
      <w:r w:rsidRPr="00D26514">
        <w:t>&lt;T</w:t>
      </w:r>
      <w:r w:rsidR="00CF283F" w:rsidRPr="00D26514">
        <w:t>he interaction diagram shows the detailed standards-based message exchange that makes up the IHE transaction</w:t>
      </w:r>
      <w:r w:rsidR="00F0665F" w:rsidRPr="00D26514">
        <w:t>.</w:t>
      </w:r>
      <w:r w:rsidR="00CF283F" w:rsidRPr="00D26514">
        <w:t>&gt;</w:t>
      </w:r>
    </w:p>
    <w:p w14:paraId="34F23410" w14:textId="77777777" w:rsidR="007C1AAC" w:rsidRPr="00D26514" w:rsidRDefault="005B5D47">
      <w:pPr>
        <w:pStyle w:val="BodyText"/>
      </w:pPr>
      <w:r w:rsidRPr="00D26514">
        <w:rPr>
          <w:noProof/>
        </w:rPr>
        <mc:AlternateContent>
          <mc:Choice Requires="wpc">
            <w:drawing>
              <wp:inline distT="0" distB="0" distL="0" distR="0" wp14:anchorId="63C8C766" wp14:editId="11F1574A">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310B3EAA" w:rsidR="004D519B" w:rsidRPr="007C1AAC" w:rsidRDefault="004D519B"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151EA318" w:rsidR="004D519B" w:rsidRPr="007C1AAC" w:rsidRDefault="004D519B"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3074137C" w:rsidR="004D519B" w:rsidRPr="007C1AAC" w:rsidRDefault="004D519B"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11" name="Line 168"/>
                        <wps:cNvCnPr>
                          <a:cxnSpLocks noChangeShapeType="1"/>
                        </wps:cNvCnPr>
                        <wps:spPr bwMode="auto">
                          <a:xfrm flipH="1">
                            <a:off x="1989455" y="1609725"/>
                            <a:ext cx="200787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69"/>
                        <wps:cNvSpPr txBox="1">
                          <a:spLocks noChangeArrowheads="1"/>
                        </wps:cNvSpPr>
                        <wps:spPr bwMode="auto">
                          <a:xfrm>
                            <a:off x="2408555" y="1338580"/>
                            <a:ext cx="126936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B11897" w14:textId="744BC673" w:rsidR="004D519B" w:rsidRPr="007C1AAC" w:rsidRDefault="004D519B" w:rsidP="007C1AAC">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c:wpc>
                  </a:graphicData>
                </a:graphic>
              </wp:inline>
            </w:drawing>
          </mc:Choice>
          <mc:Fallback>
            <w:pict>
              <v:group w14:anchorId="63C8C766" id="Canvas 159" o:spid="_x0000_s105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">
                <v:shape id="_x0000_s1060" type="#_x0000_t75" style="position:absolute;width:59436;height:24003;visibility:visible;mso-wrap-style:square">
                  <v:fill o:detectmouseclick="t"/>
                  <v:path o:connecttype="none"/>
                </v:shape>
                <v:shape id="Text Box 160" o:spid="_x0000_s1061" type="#_x0000_t202" style="position:absolute;left:14160;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" stroked="f">
                  <v:textbox>
                    <w:txbxContent>
                      <w:p w14:paraId="38AA4C87" w14:textId="310B3EAA" w:rsidR="004D519B" w:rsidRPr="007C1AAC" w:rsidRDefault="004D519B" w:rsidP="007C1AAC">
                        <w:pPr>
                          <w:jc w:val="center"/>
                          <w:rPr>
                            <w:sz w:val="22"/>
                            <w:szCs w:val="22"/>
                          </w:rPr>
                        </w:pPr>
                        <w:r w:rsidRPr="007C1AAC">
                          <w:rPr>
                            <w:sz w:val="22"/>
                            <w:szCs w:val="22"/>
                          </w:rPr>
                          <w:t>A</w:t>
                        </w:r>
                        <w:r>
                          <w:rPr>
                            <w:sz w:val="22"/>
                            <w:szCs w:val="22"/>
                          </w:rPr>
                          <w:t>ctor A</w:t>
                        </w:r>
                      </w:p>
                    </w:txbxContent>
                  </v:textbox>
                </v:shape>
                <v:line id="Line 161" o:spid="_x0000_s1062" style="position:absolute;visibility:visible;mso-wrap-style:square" from="18802,7613" to="18808,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">
                  <v:stroke dashstyle="dash"/>
                </v:line>
                <v:shape id="Text Box 162" o:spid="_x0000_s1063" type="#_x0000_t202" style="position:absolute;left:24085;top:8356;width:1221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" filled="f" stroked="f">
                  <v:textbox inset="0,0,0,0">
                    <w:txbxContent>
                      <w:p w14:paraId="69AAFD19" w14:textId="151EA318" w:rsidR="004D519B" w:rsidRPr="007C1AAC" w:rsidRDefault="004D519B" w:rsidP="007C1AAC">
                        <w:pPr>
                          <w:rPr>
                            <w:sz w:val="22"/>
                            <w:szCs w:val="22"/>
                          </w:rPr>
                        </w:pPr>
                        <w:r>
                          <w:rPr>
                            <w:sz w:val="22"/>
                            <w:szCs w:val="22"/>
                          </w:rPr>
                          <w:t xml:space="preserve">Message </w:t>
                        </w:r>
                        <w:r w:rsidRPr="007C1AAC">
                          <w:rPr>
                            <w:sz w:val="22"/>
                            <w:szCs w:val="22"/>
                          </w:rPr>
                          <w:t>1</w:t>
                        </w:r>
                      </w:p>
                    </w:txbxContent>
                  </v:textbox>
                </v:shape>
                <v:line id="Line 163" o:spid="_x0000_s1064" style="position:absolute;visibility:visible;mso-wrap-style:square" from="40894,7385" to="4090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">
                  <v:stroke dashstyle="dash"/>
                </v:line>
                <v:rect id="Rectangle 164" o:spid="_x0000_s1065" style="position:absolute;left:18084;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"/>
                <v:rect id="Rectangle 165" o:spid="_x0000_s1066" style="position:absolute;left:39973;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"/>
                <v:line id="Line 166" o:spid="_x0000_s1067" style="position:absolute;visibility:visible;mso-wrap-style:square" from="19894,11023" to="3997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">
                  <v:stroke endarrow="block"/>
                </v:line>
                <v:shape id="Text Box 167" o:spid="_x0000_s1068" type="#_x0000_t202" style="position:absolute;left:36353;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" stroked="f">
                  <v:textbox>
                    <w:txbxContent>
                      <w:p w14:paraId="7FCF01AB" w14:textId="3074137C" w:rsidR="004D519B" w:rsidRPr="007C1AAC" w:rsidRDefault="004D519B" w:rsidP="007C1AAC">
                        <w:pPr>
                          <w:jc w:val="center"/>
                          <w:rPr>
                            <w:sz w:val="22"/>
                            <w:szCs w:val="22"/>
                          </w:rPr>
                        </w:pPr>
                        <w:r w:rsidRPr="007C1AAC">
                          <w:rPr>
                            <w:sz w:val="22"/>
                            <w:szCs w:val="22"/>
                          </w:rPr>
                          <w:t>A</w:t>
                        </w:r>
                        <w:r>
                          <w:rPr>
                            <w:sz w:val="22"/>
                            <w:szCs w:val="22"/>
                          </w:rPr>
                          <w:t>ctor D</w:t>
                        </w:r>
                      </w:p>
                    </w:txbxContent>
                  </v:textbox>
                </v:shape>
                <v:line id="Line 168" o:spid="_x0000_s1069" style="position:absolute;flip:x;visibility:visible;mso-wrap-style:square" from="19894,16097" to="3997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">
                  <v:stroke endarrow="block"/>
                </v:line>
                <v:shape id="Text Box 169" o:spid="_x0000_s1070" type="#_x0000_t202" style="position:absolute;left:24085;top:13385;width:12694;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" filled="f" stroked="f">
                  <v:textbox inset="0,0,0,0">
                    <w:txbxContent>
                      <w:p w14:paraId="44B11897" w14:textId="744BC673" w:rsidR="004D519B" w:rsidRPr="007C1AAC" w:rsidRDefault="004D519B" w:rsidP="007C1AAC">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4AC409E0" w14:textId="77777777" w:rsidR="00151E50" w:rsidRPr="00D26514" w:rsidRDefault="00151E50" w:rsidP="00EA3BCB">
      <w:pPr>
        <w:pStyle w:val="BodyText"/>
      </w:pPr>
      <w:bookmarkStart w:id="271" w:name="_Toc345074677"/>
    </w:p>
    <w:p w14:paraId="5DBBBBD4" w14:textId="77777777" w:rsidR="00CF283F" w:rsidRPr="00D26514" w:rsidRDefault="00303E20" w:rsidP="00680648">
      <w:pPr>
        <w:pStyle w:val="Heading4"/>
        <w:numPr>
          <w:ilvl w:val="0"/>
          <w:numId w:val="0"/>
        </w:numPr>
        <w:rPr>
          <w:noProof w:val="0"/>
        </w:rPr>
      </w:pPr>
      <w:bookmarkStart w:id="272" w:name="_Toc32832058"/>
      <w:r w:rsidRPr="00D26514">
        <w:rPr>
          <w:noProof w:val="0"/>
        </w:rPr>
        <w:t>3</w:t>
      </w:r>
      <w:r w:rsidR="00CF283F" w:rsidRPr="00D26514">
        <w:rPr>
          <w:noProof w:val="0"/>
        </w:rPr>
        <w:t>.Y.4.1 &lt;</w:t>
      </w:r>
      <w:r w:rsidR="00680648" w:rsidRPr="00D26514">
        <w:rPr>
          <w:noProof w:val="0"/>
        </w:rPr>
        <w:t>Message</w:t>
      </w:r>
      <w:r w:rsidR="00DD13DB" w:rsidRPr="00D26514">
        <w:rPr>
          <w:noProof w:val="0"/>
        </w:rPr>
        <w:t xml:space="preserve"> </w:t>
      </w:r>
      <w:r w:rsidR="009B048D" w:rsidRPr="00D26514">
        <w:rPr>
          <w:noProof w:val="0"/>
        </w:rPr>
        <w:t>1</w:t>
      </w:r>
      <w:r w:rsidR="00680648" w:rsidRPr="00D26514">
        <w:rPr>
          <w:noProof w:val="0"/>
        </w:rPr>
        <w:t xml:space="preserve"> </w:t>
      </w:r>
      <w:r w:rsidR="00CF283F" w:rsidRPr="00D26514">
        <w:rPr>
          <w:noProof w:val="0"/>
        </w:rPr>
        <w:t>Name&gt;</w:t>
      </w:r>
      <w:bookmarkEnd w:id="271"/>
      <w:bookmarkEnd w:id="272"/>
    </w:p>
    <w:bookmarkEnd w:id="246"/>
    <w:bookmarkEnd w:id="247"/>
    <w:bookmarkEnd w:id="248"/>
    <w:bookmarkEnd w:id="249"/>
    <w:bookmarkEnd w:id="250"/>
    <w:p w14:paraId="06218B9C" w14:textId="77777777" w:rsidR="006C371A" w:rsidRPr="00D26514" w:rsidRDefault="006C371A" w:rsidP="00597DB2">
      <w:pPr>
        <w:pStyle w:val="AuthorInstructions"/>
      </w:pPr>
      <w:r w:rsidRPr="00D26514">
        <w:t>&lt;One or two sentence summary of what Message 1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4FF5A01C" w14:textId="77777777" w:rsidR="00DD13DB" w:rsidRPr="00D26514" w:rsidRDefault="00DD13DB" w:rsidP="00597DB2">
      <w:pPr>
        <w:pStyle w:val="AuthorInstructions"/>
      </w:pPr>
      <w:r w:rsidRPr="00D26514">
        <w:t>&lt;Explicitly state if the multiplicity of an actor may be greater than one; i.e., if an actor (whether it is a client or server) can expect this message from a single source or multiple sources.&gt;</w:t>
      </w:r>
    </w:p>
    <w:p w14:paraId="1D0C341B" w14:textId="77777777" w:rsidR="00CF283F" w:rsidRPr="00D26514" w:rsidRDefault="00303E20" w:rsidP="00303E20">
      <w:pPr>
        <w:pStyle w:val="Heading5"/>
        <w:numPr>
          <w:ilvl w:val="0"/>
          <w:numId w:val="0"/>
        </w:numPr>
        <w:rPr>
          <w:noProof w:val="0"/>
        </w:rPr>
      </w:pPr>
      <w:bookmarkStart w:id="273" w:name="_Toc345074678"/>
      <w:bookmarkStart w:id="274" w:name="_Toc32832059"/>
      <w:r w:rsidRPr="00D26514">
        <w:rPr>
          <w:noProof w:val="0"/>
        </w:rPr>
        <w:t>3</w:t>
      </w:r>
      <w:r w:rsidR="00CF283F" w:rsidRPr="00D26514">
        <w:rPr>
          <w:noProof w:val="0"/>
        </w:rPr>
        <w:t>.Y.4.1.1 Trigger Events</w:t>
      </w:r>
      <w:bookmarkEnd w:id="273"/>
      <w:bookmarkEnd w:id="274"/>
    </w:p>
    <w:p w14:paraId="7837B2CB" w14:textId="77777777" w:rsidR="006C371A" w:rsidRPr="00D26514" w:rsidRDefault="006C371A" w:rsidP="00597DB2">
      <w:pPr>
        <w:pStyle w:val="AuthorInstructions"/>
      </w:pPr>
      <w:r w:rsidRPr="00D26514">
        <w:t xml:space="preserve">&lt;Description of the real world events that cause the sender (Actor A) to send Message </w:t>
      </w:r>
      <w:r w:rsidR="00887E40" w:rsidRPr="00D26514">
        <w:t>1 (e.g., an</w:t>
      </w:r>
      <w:r w:rsidRPr="00D26514">
        <w:t xml:space="preserve"> operator or an automated function determines that a new workitem is needed</w:t>
      </w:r>
      <w:r w:rsidR="00887E40" w:rsidRPr="00D26514">
        <w:t>).</w:t>
      </w:r>
      <w:r w:rsidRPr="00D26514">
        <w:t>&gt;</w:t>
      </w:r>
    </w:p>
    <w:p w14:paraId="0BD2FE6D" w14:textId="77777777" w:rsidR="00CF283F" w:rsidRPr="00D26514" w:rsidRDefault="00303E20" w:rsidP="00303E20">
      <w:pPr>
        <w:pStyle w:val="Heading5"/>
        <w:numPr>
          <w:ilvl w:val="0"/>
          <w:numId w:val="0"/>
        </w:numPr>
        <w:rPr>
          <w:noProof w:val="0"/>
        </w:rPr>
      </w:pPr>
      <w:bookmarkStart w:id="275" w:name="_Toc345074679"/>
      <w:bookmarkStart w:id="276" w:name="_Toc32832060"/>
      <w:r w:rsidRPr="00D26514">
        <w:rPr>
          <w:noProof w:val="0"/>
        </w:rPr>
        <w:t>3</w:t>
      </w:r>
      <w:r w:rsidR="00CF283F" w:rsidRPr="00D26514">
        <w:rPr>
          <w:noProof w:val="0"/>
        </w:rPr>
        <w:t>.Y.4.1.2 Message Semantics</w:t>
      </w:r>
      <w:bookmarkEnd w:id="275"/>
      <w:bookmarkEnd w:id="276"/>
    </w:p>
    <w:p w14:paraId="387745A2" w14:textId="77777777" w:rsidR="00CF283F" w:rsidRPr="00D26514" w:rsidRDefault="00DD13DB" w:rsidP="00597DB2">
      <w:pPr>
        <w:pStyle w:val="AuthorInstructions"/>
      </w:pPr>
      <w:r w:rsidRPr="00D26514">
        <w:t>&lt;D</w:t>
      </w:r>
      <w:r w:rsidR="00CF283F" w:rsidRPr="00D26514">
        <w:t>etailed description of the meaning</w:t>
      </w:r>
      <w:r w:rsidR="00B43198" w:rsidRPr="00D26514">
        <w:t>, structure</w:t>
      </w:r>
      <w:r w:rsidR="00CF283F" w:rsidRPr="00D26514">
        <w:t xml:space="preserve"> </w:t>
      </w:r>
      <w:r w:rsidR="00B43198" w:rsidRPr="00D26514">
        <w:t xml:space="preserve">and contents </w:t>
      </w:r>
      <w:r w:rsidR="00CF283F" w:rsidRPr="00D26514">
        <w:t xml:space="preserve">of </w:t>
      </w:r>
      <w:r w:rsidR="002D5B69" w:rsidRPr="00D26514">
        <w:t>the m</w:t>
      </w:r>
      <w:r w:rsidR="00865616" w:rsidRPr="00D26514">
        <w:t>essage, including</w:t>
      </w:r>
      <w:r w:rsidR="00CF283F" w:rsidRPr="00D26514">
        <w:t xml:space="preserve"> any IHE specific clarifications of the message format, attributes, etc.&gt;</w:t>
      </w:r>
    </w:p>
    <w:p w14:paraId="52B72DDE" w14:textId="77777777" w:rsidR="006C371A" w:rsidRPr="00D26514" w:rsidRDefault="006C371A" w:rsidP="00597DB2">
      <w:pPr>
        <w:pStyle w:val="AuthorInstructions"/>
      </w:pPr>
      <w:r w:rsidRPr="00D26514">
        <w:t>&lt;Start by describing the standard underlying the message and how the participating actors are mapped</w:t>
      </w:r>
      <w:r w:rsidR="00865616" w:rsidRPr="00D26514">
        <w:t xml:space="preserve"> (e.g., “This</w:t>
      </w:r>
      <w:r w:rsidR="00887E40" w:rsidRPr="00D26514">
        <w:t xml:space="preserve"> </w:t>
      </w:r>
      <w:r w:rsidRPr="00D26514">
        <w:t>message is a DICOM C-FIND Request</w:t>
      </w:r>
      <w:r w:rsidR="00887E40" w:rsidRPr="00D26514">
        <w:t xml:space="preserve">. </w:t>
      </w:r>
      <w:r w:rsidRPr="00D26514">
        <w:t>Actor A is the SCU</w:t>
      </w:r>
      <w:r w:rsidR="00887E40" w:rsidRPr="00D26514">
        <w:t xml:space="preserve">. </w:t>
      </w:r>
      <w:r w:rsidRPr="00D26514">
        <w:t>Actor D is the SCP.</w:t>
      </w:r>
      <w:r w:rsidR="00865616" w:rsidRPr="00D26514">
        <w:t>”</w:t>
      </w:r>
      <w:r w:rsidR="00887E40" w:rsidRPr="00D26514">
        <w:t>)</w:t>
      </w:r>
      <w:r w:rsidR="00CD4D46" w:rsidRPr="00D26514">
        <w:t>.</w:t>
      </w:r>
      <w:r w:rsidRPr="00D26514">
        <w:t>&gt;</w:t>
      </w:r>
    </w:p>
    <w:p w14:paraId="58678B91" w14:textId="77777777" w:rsidR="006C371A" w:rsidRPr="00D26514" w:rsidRDefault="006C371A"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1762256D" w14:textId="77777777" w:rsidR="00CF283F" w:rsidRPr="00D26514" w:rsidRDefault="00303E20" w:rsidP="00303E20">
      <w:pPr>
        <w:pStyle w:val="Heading5"/>
        <w:numPr>
          <w:ilvl w:val="0"/>
          <w:numId w:val="0"/>
        </w:numPr>
        <w:rPr>
          <w:noProof w:val="0"/>
        </w:rPr>
      </w:pPr>
      <w:bookmarkStart w:id="277" w:name="_Toc345074680"/>
      <w:bookmarkStart w:id="278" w:name="_Toc32832061"/>
      <w:r w:rsidRPr="00D26514">
        <w:rPr>
          <w:noProof w:val="0"/>
        </w:rPr>
        <w:t>3</w:t>
      </w:r>
      <w:r w:rsidR="00CF283F" w:rsidRPr="00D26514">
        <w:rPr>
          <w:noProof w:val="0"/>
        </w:rPr>
        <w:t>.Y.4.1.3 Expected Actions</w:t>
      </w:r>
      <w:bookmarkEnd w:id="277"/>
      <w:bookmarkEnd w:id="278"/>
    </w:p>
    <w:p w14:paraId="2B4281B8" w14:textId="77777777" w:rsidR="00CF283F" w:rsidRPr="00D26514" w:rsidRDefault="00DD13DB" w:rsidP="00597DB2">
      <w:pPr>
        <w:pStyle w:val="AuthorInstructions"/>
      </w:pPr>
      <w:r w:rsidRPr="00D26514">
        <w:t>&lt;D</w:t>
      </w:r>
      <w:r w:rsidR="00CF283F" w:rsidRPr="00D26514">
        <w:t xml:space="preserve">escription of the actions expected </w:t>
      </w:r>
      <w:r w:rsidR="00B43198" w:rsidRPr="00D26514">
        <w:t xml:space="preserve">to be taken as a result of sending or receiving </w:t>
      </w:r>
      <w:r w:rsidR="00CF283F" w:rsidRPr="00D26514">
        <w:t xml:space="preserve">this </w:t>
      </w:r>
      <w:r w:rsidR="00680648" w:rsidRPr="00D26514">
        <w:t>message</w:t>
      </w:r>
      <w:r w:rsidRPr="00D26514">
        <w:t>.</w:t>
      </w:r>
      <w:r w:rsidR="00CF283F" w:rsidRPr="00D26514">
        <w:t>&gt;</w:t>
      </w:r>
    </w:p>
    <w:p w14:paraId="31772F62" w14:textId="77777777" w:rsidR="006C371A" w:rsidRPr="00D26514" w:rsidRDefault="006C371A" w:rsidP="00597DB2">
      <w:pPr>
        <w:pStyle w:val="AuthorInstructions"/>
      </w:pPr>
      <w:r w:rsidRPr="00D26514">
        <w:t>&lt;Describe what the receiver is expected/required to do upon receiving this message. &gt;</w:t>
      </w:r>
    </w:p>
    <w:p w14:paraId="44619DA4" w14:textId="77777777" w:rsidR="006C371A" w:rsidRPr="00D26514" w:rsidRDefault="006C371A"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6FE96AA7" w14:textId="77777777" w:rsidR="00DD13DB" w:rsidRPr="00D26514" w:rsidRDefault="00DD13DB" w:rsidP="00597DB2">
      <w:pPr>
        <w:pStyle w:val="AuthorInstructions"/>
      </w:pPr>
      <w:r w:rsidRPr="00D26514">
        <w:t>&lt;Explicitly define any expected action based on the multiplicity of an actor(s), if applicable.&gt;</w:t>
      </w:r>
    </w:p>
    <w:p w14:paraId="68AD6CD8" w14:textId="77777777" w:rsidR="009B048D" w:rsidRPr="00D26514" w:rsidRDefault="009B048D" w:rsidP="009B048D">
      <w:pPr>
        <w:pStyle w:val="Heading4"/>
        <w:numPr>
          <w:ilvl w:val="0"/>
          <w:numId w:val="0"/>
        </w:numPr>
        <w:rPr>
          <w:noProof w:val="0"/>
        </w:rPr>
      </w:pPr>
      <w:bookmarkStart w:id="279" w:name="_Toc345074681"/>
      <w:bookmarkStart w:id="280" w:name="_Toc32832062"/>
      <w:r w:rsidRPr="00D26514">
        <w:rPr>
          <w:noProof w:val="0"/>
        </w:rPr>
        <w:t>3</w:t>
      </w:r>
      <w:r w:rsidR="003B2A2B" w:rsidRPr="00D26514">
        <w:rPr>
          <w:noProof w:val="0"/>
        </w:rPr>
        <w:t>.Y.4.2</w:t>
      </w:r>
      <w:r w:rsidR="00DD13DB" w:rsidRPr="00D26514">
        <w:rPr>
          <w:noProof w:val="0"/>
        </w:rPr>
        <w:t xml:space="preserve"> &lt;Message </w:t>
      </w:r>
      <w:r w:rsidR="003B2A2B" w:rsidRPr="00D26514">
        <w:rPr>
          <w:noProof w:val="0"/>
        </w:rPr>
        <w:t>2</w:t>
      </w:r>
      <w:r w:rsidRPr="00D26514">
        <w:rPr>
          <w:noProof w:val="0"/>
        </w:rPr>
        <w:t xml:space="preserve"> Name&gt;</w:t>
      </w:r>
      <w:bookmarkEnd w:id="279"/>
      <w:bookmarkEnd w:id="280"/>
    </w:p>
    <w:p w14:paraId="60359520" w14:textId="77777777" w:rsidR="007A676E" w:rsidRPr="00D26514" w:rsidRDefault="007A676E" w:rsidP="00597DB2">
      <w:pPr>
        <w:pStyle w:val="AuthorInstructions"/>
      </w:pPr>
      <w:r w:rsidRPr="00D26514">
        <w:t>&lt;One or two sentence summary of what Message 2 accomplishes typically relating the message to the relevant standard. Avoid shall language in this upper level section</w:t>
      </w:r>
      <w:r w:rsidR="00887E40" w:rsidRPr="00D26514">
        <w:t xml:space="preserve">. </w:t>
      </w:r>
      <w:r w:rsidRPr="00D26514">
        <w:t>Do not duplicate the triggers, encoding, semantics, standards used, or expected actions</w:t>
      </w:r>
      <w:r w:rsidR="00887E40" w:rsidRPr="00D26514">
        <w:t xml:space="preserve">. </w:t>
      </w:r>
      <w:r w:rsidRPr="00D26514">
        <w:t>Those belong in the following sections.&gt;</w:t>
      </w:r>
    </w:p>
    <w:p w14:paraId="02A6D3BB" w14:textId="77777777" w:rsidR="007A676E" w:rsidRPr="00D26514" w:rsidRDefault="007A676E" w:rsidP="00597DB2">
      <w:pPr>
        <w:pStyle w:val="AuthorInstructions"/>
      </w:pPr>
      <w:r w:rsidRPr="00D26514">
        <w:lastRenderedPageBreak/>
        <w:t>&lt;Explicitly state if the multiplicity of an actor may be greater than one; i.e., if an actor (whether it is a client or server) can expect this message from a single source or multiple sources.&gt;</w:t>
      </w:r>
    </w:p>
    <w:p w14:paraId="55155E03" w14:textId="77777777" w:rsidR="009B048D" w:rsidRPr="00D26514" w:rsidRDefault="006C371A" w:rsidP="00597DB2">
      <w:pPr>
        <w:pStyle w:val="AuthorInstructions"/>
      </w:pPr>
      <w:r w:rsidRPr="00D26514">
        <w:t>&lt;</w:t>
      </w:r>
      <w:r w:rsidR="007773C8" w:rsidRPr="00D26514">
        <w:t>R</w:t>
      </w:r>
      <w:r w:rsidR="003B2A2B" w:rsidRPr="00D26514">
        <w:t>epeat this section as necessary based on the number of messages in the interaction diagram</w:t>
      </w:r>
      <w:r w:rsidR="00DD13DB" w:rsidRPr="00D26514">
        <w:t>.</w:t>
      </w:r>
      <w:r w:rsidR="009B048D" w:rsidRPr="00D26514">
        <w:t>&gt;</w:t>
      </w:r>
    </w:p>
    <w:p w14:paraId="2FC471F5" w14:textId="77777777" w:rsidR="009B048D" w:rsidRPr="00D26514" w:rsidRDefault="009B048D" w:rsidP="009B048D">
      <w:pPr>
        <w:pStyle w:val="Heading5"/>
        <w:numPr>
          <w:ilvl w:val="0"/>
          <w:numId w:val="0"/>
        </w:numPr>
        <w:rPr>
          <w:noProof w:val="0"/>
        </w:rPr>
      </w:pPr>
      <w:bookmarkStart w:id="281" w:name="_Toc345074682"/>
      <w:bookmarkStart w:id="282" w:name="_Toc32832063"/>
      <w:r w:rsidRPr="00D26514">
        <w:rPr>
          <w:noProof w:val="0"/>
        </w:rPr>
        <w:t>3.Y.4.</w:t>
      </w:r>
      <w:r w:rsidR="006D768F" w:rsidRPr="00D26514">
        <w:rPr>
          <w:noProof w:val="0"/>
        </w:rPr>
        <w:t>2</w:t>
      </w:r>
      <w:r w:rsidRPr="00D26514">
        <w:rPr>
          <w:noProof w:val="0"/>
        </w:rPr>
        <w:t>.1 Trigger Events</w:t>
      </w:r>
      <w:bookmarkEnd w:id="281"/>
      <w:bookmarkEnd w:id="282"/>
    </w:p>
    <w:p w14:paraId="1E549ED2" w14:textId="77777777" w:rsidR="007A676E" w:rsidRPr="00D26514" w:rsidRDefault="007A676E" w:rsidP="00597DB2">
      <w:pPr>
        <w:pStyle w:val="AuthorInstructions"/>
      </w:pPr>
      <w:r w:rsidRPr="00D26514">
        <w:t>&lt;Description of the real world events that cause the sender (Actor A) to send Message 1</w:t>
      </w:r>
      <w:r w:rsidR="00887E40" w:rsidRPr="00D26514">
        <w:t>(e.g., an</w:t>
      </w:r>
      <w:r w:rsidRPr="00D26514">
        <w:t xml:space="preserve"> operator or an automated function determines that a new workitem is needed</w:t>
      </w:r>
      <w:r w:rsidR="00887E40" w:rsidRPr="00D26514">
        <w:t>)</w:t>
      </w:r>
      <w:r w:rsidRPr="00D26514">
        <w:t>.&gt;</w:t>
      </w:r>
    </w:p>
    <w:p w14:paraId="2F5D9776" w14:textId="77777777" w:rsidR="009B048D" w:rsidRPr="00D26514" w:rsidRDefault="009B048D" w:rsidP="009B048D">
      <w:pPr>
        <w:pStyle w:val="Heading5"/>
        <w:numPr>
          <w:ilvl w:val="0"/>
          <w:numId w:val="0"/>
        </w:numPr>
        <w:rPr>
          <w:noProof w:val="0"/>
        </w:rPr>
      </w:pPr>
      <w:bookmarkStart w:id="283" w:name="_Toc345074683"/>
      <w:bookmarkStart w:id="284" w:name="_Toc32832064"/>
      <w:r w:rsidRPr="00D26514">
        <w:rPr>
          <w:noProof w:val="0"/>
        </w:rPr>
        <w:t>3</w:t>
      </w:r>
      <w:r w:rsidR="006D768F" w:rsidRPr="00D26514">
        <w:rPr>
          <w:noProof w:val="0"/>
        </w:rPr>
        <w:t>.Y.4.2</w:t>
      </w:r>
      <w:r w:rsidRPr="00D26514">
        <w:rPr>
          <w:noProof w:val="0"/>
        </w:rPr>
        <w:t>.2 Message Semantics</w:t>
      </w:r>
      <w:bookmarkEnd w:id="283"/>
      <w:bookmarkEnd w:id="284"/>
    </w:p>
    <w:p w14:paraId="3488540C" w14:textId="77777777" w:rsidR="007A676E" w:rsidRPr="00D26514" w:rsidRDefault="007A676E" w:rsidP="00597DB2">
      <w:pPr>
        <w:pStyle w:val="AuthorInstructions"/>
      </w:pPr>
      <w:r w:rsidRPr="00D26514">
        <w:t xml:space="preserve">&lt;Detailed description of the meaning, structure and contents of </w:t>
      </w:r>
      <w:r w:rsidR="00CD4D46" w:rsidRPr="00D26514">
        <w:t>the message</w:t>
      </w:r>
      <w:r w:rsidR="00865616" w:rsidRPr="00D26514">
        <w:t>, including</w:t>
      </w:r>
      <w:r w:rsidRPr="00D26514">
        <w:t xml:space="preserve"> any IHE specific clarifications of the message format, attributes, etc.&gt;</w:t>
      </w:r>
    </w:p>
    <w:p w14:paraId="6D0D2374" w14:textId="77777777" w:rsidR="007A676E" w:rsidRPr="00D26514" w:rsidRDefault="007A676E" w:rsidP="00597DB2">
      <w:pPr>
        <w:pStyle w:val="AuthorInstructions"/>
      </w:pPr>
      <w:r w:rsidRPr="00D26514">
        <w:t>&lt;Start by describing the standard underlying the message and how the participating actors are mappe</w:t>
      </w:r>
      <w:r w:rsidR="00887E40" w:rsidRPr="00D26514">
        <w:t xml:space="preserve">d (e.g., </w:t>
      </w:r>
      <w:r w:rsidR="00865616" w:rsidRPr="00D26514">
        <w:t>“</w:t>
      </w:r>
      <w:r w:rsidR="00887E40" w:rsidRPr="00D26514">
        <w:t>T</w:t>
      </w:r>
      <w:r w:rsidRPr="00D26514">
        <w:t>his message is a DICOM C-FIND Request</w:t>
      </w:r>
      <w:r w:rsidR="00887E40" w:rsidRPr="00D26514">
        <w:t xml:space="preserve">. </w:t>
      </w:r>
      <w:r w:rsidRPr="00D26514">
        <w:t>Actor A is the SCU</w:t>
      </w:r>
      <w:r w:rsidR="00887E40" w:rsidRPr="00D26514">
        <w:t xml:space="preserve">. </w:t>
      </w:r>
      <w:r w:rsidRPr="00D26514">
        <w:t>Actor D is the SCP</w:t>
      </w:r>
      <w:r w:rsidR="00887E40" w:rsidRPr="00D26514">
        <w:t>.</w:t>
      </w:r>
      <w:r w:rsidR="00865616" w:rsidRPr="00D26514">
        <w:t>”</w:t>
      </w:r>
      <w:r w:rsidR="00887E40" w:rsidRPr="00D26514">
        <w:t>)</w:t>
      </w:r>
      <w:r w:rsidR="00CD4D46" w:rsidRPr="00D26514">
        <w:t>.</w:t>
      </w:r>
      <w:r w:rsidRPr="00D26514">
        <w:t>&gt;</w:t>
      </w:r>
    </w:p>
    <w:p w14:paraId="2C1603D7" w14:textId="77777777" w:rsidR="007A676E" w:rsidRPr="00D26514" w:rsidRDefault="007A676E" w:rsidP="00597DB2">
      <w:pPr>
        <w:pStyle w:val="AuthorInstructions"/>
      </w:pPr>
      <w:r w:rsidRPr="00D26514">
        <w:t>&lt;Continue profiling the message by providing guidance or constraints on how the message parameters are populated, how the payload is encoded, how the message is structured and what the contents mean</w:t>
      </w:r>
      <w:r w:rsidR="00887E40" w:rsidRPr="00D26514">
        <w:t xml:space="preserve">. </w:t>
      </w:r>
      <w:r w:rsidRPr="00D26514">
        <w:t>These message semantics should both help the sender to construct the message and the receiver to interpret the message.&gt;</w:t>
      </w:r>
    </w:p>
    <w:p w14:paraId="639E1BC1" w14:textId="77777777" w:rsidR="009B048D" w:rsidRPr="00D26514" w:rsidRDefault="009B048D" w:rsidP="009B048D">
      <w:pPr>
        <w:pStyle w:val="Heading5"/>
        <w:numPr>
          <w:ilvl w:val="0"/>
          <w:numId w:val="0"/>
        </w:numPr>
        <w:rPr>
          <w:noProof w:val="0"/>
        </w:rPr>
      </w:pPr>
      <w:bookmarkStart w:id="285" w:name="_Toc345074684"/>
      <w:bookmarkStart w:id="286" w:name="_Toc32832065"/>
      <w:r w:rsidRPr="00D26514">
        <w:rPr>
          <w:noProof w:val="0"/>
        </w:rPr>
        <w:t>3</w:t>
      </w:r>
      <w:r w:rsidR="006D768F" w:rsidRPr="00D26514">
        <w:rPr>
          <w:noProof w:val="0"/>
        </w:rPr>
        <w:t>.Y.4.2</w:t>
      </w:r>
      <w:r w:rsidRPr="00D26514">
        <w:rPr>
          <w:noProof w:val="0"/>
        </w:rPr>
        <w:t>.3 Expected Actions</w:t>
      </w:r>
      <w:bookmarkEnd w:id="285"/>
      <w:bookmarkEnd w:id="286"/>
    </w:p>
    <w:p w14:paraId="439BB459" w14:textId="77777777" w:rsidR="007A676E" w:rsidRPr="00D26514" w:rsidRDefault="007A676E" w:rsidP="00597DB2">
      <w:pPr>
        <w:pStyle w:val="AuthorInstructions"/>
      </w:pPr>
      <w:bookmarkStart w:id="287" w:name="OLE_LINK5"/>
      <w:bookmarkStart w:id="288" w:name="OLE_LINK6"/>
      <w:r w:rsidRPr="00D26514">
        <w:t>&lt;Description of the actions expected to be taken as a result of sending or receiving this message.&gt;</w:t>
      </w:r>
    </w:p>
    <w:bookmarkEnd w:id="287"/>
    <w:bookmarkEnd w:id="288"/>
    <w:p w14:paraId="47629020" w14:textId="77777777" w:rsidR="007A676E" w:rsidRPr="00D26514" w:rsidRDefault="007A676E" w:rsidP="00597DB2">
      <w:pPr>
        <w:pStyle w:val="AuthorInstructions"/>
      </w:pPr>
      <w:r w:rsidRPr="00D26514">
        <w:t>&lt;Describe what the receiver is expected/required to do upon receiving this message. &gt;</w:t>
      </w:r>
    </w:p>
    <w:p w14:paraId="2B3FF4A4" w14:textId="77777777" w:rsidR="007A676E" w:rsidRPr="00D26514" w:rsidRDefault="007A676E" w:rsidP="00597DB2">
      <w:pPr>
        <w:pStyle w:val="AuthorInstructions"/>
      </w:pPr>
      <w:r w:rsidRPr="00D26514">
        <w:t>&lt;Avoid re-iterating the transaction sequencing specified in the Profile Process Flows as expected actions internal to the transaction</w:t>
      </w:r>
      <w:r w:rsidR="00887E40" w:rsidRPr="00D26514">
        <w:t xml:space="preserve">. </w:t>
      </w:r>
      <w:r w:rsidRPr="00D26514">
        <w:t>Doing so prevents this transaction being re-used in other contexts.&gt;</w:t>
      </w:r>
    </w:p>
    <w:p w14:paraId="4F990953" w14:textId="77777777" w:rsidR="00DD13DB" w:rsidRPr="00D26514" w:rsidRDefault="00DD13DB" w:rsidP="00597DB2">
      <w:pPr>
        <w:pStyle w:val="AuthorInstructions"/>
      </w:pPr>
      <w:r w:rsidRPr="00D26514">
        <w:t>&lt;Explicitly define any expected action based on the multiplicity of an actor(s), if applicable.&gt;</w:t>
      </w:r>
    </w:p>
    <w:p w14:paraId="33C57AE3" w14:textId="1E0D3491" w:rsidR="0011062E" w:rsidRPr="00D26514" w:rsidRDefault="0011062E" w:rsidP="00EA3BCB">
      <w:pPr>
        <w:pStyle w:val="Heading3"/>
        <w:numPr>
          <w:ilvl w:val="0"/>
          <w:numId w:val="0"/>
        </w:numPr>
      </w:pPr>
      <w:bookmarkStart w:id="289" w:name="_Toc32832066"/>
      <w:r w:rsidRPr="00D26514">
        <w:rPr>
          <w:noProof w:val="0"/>
        </w:rPr>
        <w:t>3.Y.</w:t>
      </w:r>
      <w:r w:rsidR="000E70CC" w:rsidRPr="00D26514">
        <w:rPr>
          <w:noProof w:val="0"/>
        </w:rPr>
        <w:t>5</w:t>
      </w:r>
      <w:r w:rsidRPr="00D26514">
        <w:rPr>
          <w:noProof w:val="0"/>
        </w:rPr>
        <w:t xml:space="preserve"> Protocol Requirements</w:t>
      </w:r>
      <w:bookmarkEnd w:id="289"/>
    </w:p>
    <w:p w14:paraId="3A081687" w14:textId="77777777" w:rsidR="004A6CA4" w:rsidRPr="00D26514" w:rsidRDefault="004A6CA4" w:rsidP="004A6CA4">
      <w:pPr>
        <w:pStyle w:val="AuthorInstructions"/>
      </w:pPr>
      <w:r w:rsidRPr="00D26514">
        <w:t xml:space="preserve">&lt;In this section, </w:t>
      </w:r>
      <w:r w:rsidRPr="00EA3BCB">
        <w:t>the selected protocol bindings of the transactions are explained in detail (like SOAP or HTTP bindings)</w:t>
      </w:r>
      <w:r w:rsidRPr="00D26514">
        <w:t>.For an example, see the QRPH DEX Profile or ITI TF-2b:3.34.5</w:t>
      </w:r>
      <w:r w:rsidR="00DD70BB" w:rsidRPr="00D26514">
        <w:t>, 3.35.5. Indicate NA if not used.</w:t>
      </w:r>
      <w:r w:rsidRPr="00D26514">
        <w:t>&gt;</w:t>
      </w:r>
    </w:p>
    <w:p w14:paraId="63551E7E" w14:textId="77777777" w:rsidR="004A6CA4" w:rsidRPr="00D26514" w:rsidRDefault="004A6CA4" w:rsidP="004A6CA4">
      <w:pPr>
        <w:pStyle w:val="Heading3"/>
        <w:numPr>
          <w:ilvl w:val="0"/>
          <w:numId w:val="0"/>
        </w:numPr>
        <w:rPr>
          <w:noProof w:val="0"/>
        </w:rPr>
      </w:pPr>
      <w:bookmarkStart w:id="290" w:name="_Toc32832067"/>
      <w:r w:rsidRPr="00D26514">
        <w:rPr>
          <w:noProof w:val="0"/>
        </w:rPr>
        <w:t>3.Y.</w:t>
      </w:r>
      <w:r w:rsidR="000E70CC" w:rsidRPr="00D26514">
        <w:rPr>
          <w:noProof w:val="0"/>
        </w:rPr>
        <w:t>6</w:t>
      </w:r>
      <w:r w:rsidRPr="00D26514">
        <w:rPr>
          <w:noProof w:val="0"/>
        </w:rPr>
        <w:t xml:space="preserve"> Security Considerations</w:t>
      </w:r>
      <w:bookmarkEnd w:id="290"/>
    </w:p>
    <w:p w14:paraId="67D1575F" w14:textId="2AE02CC7" w:rsidR="003330A1" w:rsidRPr="00D26514" w:rsidRDefault="004A6CA4" w:rsidP="004A6CA4">
      <w:pPr>
        <w:pStyle w:val="AuthorInstructions"/>
      </w:pPr>
      <w:r w:rsidRPr="00D26514">
        <w:t>&lt;Description of the transaction specific security consideration; such as use of security profiles.&gt;</w:t>
      </w:r>
    </w:p>
    <w:p w14:paraId="6511B971" w14:textId="77777777" w:rsidR="004A6CA4" w:rsidRPr="00D26514" w:rsidRDefault="004A6CA4" w:rsidP="004A6CA4">
      <w:pPr>
        <w:pStyle w:val="Heading4"/>
        <w:numPr>
          <w:ilvl w:val="0"/>
          <w:numId w:val="0"/>
        </w:numPr>
        <w:rPr>
          <w:noProof w:val="0"/>
        </w:rPr>
      </w:pPr>
      <w:bookmarkStart w:id="291" w:name="_Toc32832068"/>
      <w:r w:rsidRPr="00D26514">
        <w:rPr>
          <w:noProof w:val="0"/>
        </w:rPr>
        <w:t>3.Y.</w:t>
      </w:r>
      <w:r w:rsidR="000E70CC" w:rsidRPr="00D26514">
        <w:rPr>
          <w:noProof w:val="0"/>
        </w:rPr>
        <w:t>6</w:t>
      </w:r>
      <w:r w:rsidRPr="00D26514">
        <w:rPr>
          <w:noProof w:val="0"/>
        </w:rPr>
        <w:t>.1 Security Audit Considerations</w:t>
      </w:r>
      <w:bookmarkEnd w:id="291"/>
    </w:p>
    <w:p w14:paraId="74040D66" w14:textId="77777777" w:rsidR="004A6CA4" w:rsidRPr="00D26514" w:rsidRDefault="004A6CA4" w:rsidP="004A6CA4">
      <w:pPr>
        <w:pStyle w:val="AuthorInstructions"/>
      </w:pPr>
      <w:r w:rsidRPr="00D26514">
        <w:t>&lt;This section should identify any specific ATNA security audit event that is associated with this transaction and requirements on the encoding of that audit event. &gt;</w:t>
      </w:r>
    </w:p>
    <w:p w14:paraId="5A82EABA" w14:textId="77777777" w:rsidR="004A6CA4" w:rsidRPr="00D26514" w:rsidRDefault="004A6CA4" w:rsidP="004A6CA4">
      <w:pPr>
        <w:pStyle w:val="Heading5"/>
        <w:numPr>
          <w:ilvl w:val="0"/>
          <w:numId w:val="0"/>
        </w:numPr>
        <w:rPr>
          <w:noProof w:val="0"/>
        </w:rPr>
      </w:pPr>
      <w:bookmarkStart w:id="292" w:name="_Toc32832069"/>
      <w:r w:rsidRPr="00D26514">
        <w:rPr>
          <w:noProof w:val="0"/>
        </w:rPr>
        <w:lastRenderedPageBreak/>
        <w:t>3.Y.</w:t>
      </w:r>
      <w:r w:rsidR="000E70CC" w:rsidRPr="00D26514">
        <w:rPr>
          <w:noProof w:val="0"/>
        </w:rPr>
        <w:t>6</w:t>
      </w:r>
      <w:r w:rsidRPr="00D26514">
        <w:rPr>
          <w:noProof w:val="0"/>
        </w:rPr>
        <w:t>.(z) &lt;Actor&gt; Specific Security Considerations</w:t>
      </w:r>
      <w:bookmarkEnd w:id="292"/>
    </w:p>
    <w:p w14:paraId="6B73D854" w14:textId="77777777" w:rsidR="004A6CA4" w:rsidRPr="00D26514" w:rsidRDefault="004A6CA4">
      <w:pPr>
        <w:pStyle w:val="AuthorInstructions"/>
      </w:pPr>
      <w:r w:rsidRPr="00D26514">
        <w:t xml:space="preserve">&lt;This section should specify any specific security considerations on an </w:t>
      </w:r>
      <w:r w:rsidR="000E70CC" w:rsidRPr="00D26514">
        <w:t>actor-by-actor</w:t>
      </w:r>
      <w:r w:rsidRPr="00D26514">
        <w:t xml:space="preserve"> basis.&gt;</w:t>
      </w:r>
    </w:p>
    <w:p w14:paraId="563F0AE5" w14:textId="77777777" w:rsidR="0011062E" w:rsidRPr="00D26514" w:rsidRDefault="0011062E" w:rsidP="00EA3BCB">
      <w:pPr>
        <w:pStyle w:val="BodyText"/>
      </w:pPr>
    </w:p>
    <w:p w14:paraId="4B91E11C" w14:textId="77777777" w:rsidR="00EA4EA1" w:rsidRPr="00D26514" w:rsidRDefault="00EA4EA1" w:rsidP="00EA4EA1">
      <w:pPr>
        <w:pStyle w:val="PartTitle"/>
        <w:rPr>
          <w:highlight w:val="yellow"/>
        </w:rPr>
      </w:pPr>
      <w:bookmarkStart w:id="293" w:name="_Toc345074688"/>
      <w:bookmarkStart w:id="294" w:name="_Toc32832070"/>
      <w:r w:rsidRPr="00D26514">
        <w:lastRenderedPageBreak/>
        <w:t>Appendices</w:t>
      </w:r>
      <w:bookmarkEnd w:id="293"/>
      <w:bookmarkEnd w:id="294"/>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295" w:name="OLE_LINK3"/>
      <w:bookmarkStart w:id="296" w:name="OLE_LINK4"/>
    </w:p>
    <w:p w14:paraId="0832763A" w14:textId="77777777" w:rsidR="0095084C" w:rsidRPr="00D26514" w:rsidRDefault="0095084C" w:rsidP="0095084C">
      <w:pPr>
        <w:pStyle w:val="Heading1"/>
        <w:numPr>
          <w:ilvl w:val="0"/>
          <w:numId w:val="0"/>
        </w:numPr>
        <w:rPr>
          <w:noProof w:val="0"/>
        </w:rPr>
      </w:pPr>
      <w:bookmarkStart w:id="297" w:name="_Toc32832071"/>
      <w:bookmarkStart w:id="298" w:name="_Toc345074689"/>
      <w:bookmarkStart w:id="299" w:name="OLE_LINK80"/>
      <w:bookmarkStart w:id="300" w:name="OLE_LINK81"/>
      <w:r w:rsidRPr="00D26514">
        <w:rPr>
          <w:noProof w:val="0"/>
        </w:rPr>
        <w:lastRenderedPageBreak/>
        <w:t>Appendix A – &lt;Appendix Title&gt;</w:t>
      </w:r>
      <w:bookmarkEnd w:id="297"/>
      <w:r w:rsidRPr="00D26514">
        <w:rPr>
          <w:noProof w:val="0"/>
        </w:rPr>
        <w:t xml:space="preserve"> </w:t>
      </w:r>
    </w:p>
    <w:p w14:paraId="12EE33A3" w14:textId="77777777" w:rsidR="0095084C" w:rsidRPr="00D26514" w:rsidRDefault="0095084C" w:rsidP="0095084C">
      <w:pPr>
        <w:pStyle w:val="BodyText"/>
      </w:pPr>
      <w:r w:rsidRPr="00D26514">
        <w:t>Appendix A text.</w:t>
      </w:r>
    </w:p>
    <w:p w14:paraId="573FC044" w14:textId="77777777" w:rsidR="0095084C" w:rsidRPr="00D26514" w:rsidRDefault="0095084C" w:rsidP="0095084C">
      <w:pPr>
        <w:pStyle w:val="Heading2"/>
        <w:numPr>
          <w:ilvl w:val="0"/>
          <w:numId w:val="0"/>
        </w:numPr>
        <w:rPr>
          <w:noProof w:val="0"/>
        </w:rPr>
      </w:pPr>
      <w:bookmarkStart w:id="301" w:name="_Toc32832072"/>
      <w:r w:rsidRPr="00D26514">
        <w:rPr>
          <w:noProof w:val="0"/>
        </w:rPr>
        <w:t>A.1 &lt;Title&gt;</w:t>
      </w:r>
      <w:bookmarkEnd w:id="301"/>
    </w:p>
    <w:p w14:paraId="43BFD88E" w14:textId="77777777" w:rsidR="0095084C" w:rsidRPr="00D26514" w:rsidRDefault="0095084C" w:rsidP="0095084C">
      <w:pPr>
        <w:pStyle w:val="BodyText"/>
      </w:pPr>
      <w:r w:rsidRPr="00D26514">
        <w:t>Appendix A.1 text.</w:t>
      </w:r>
    </w:p>
    <w:p w14:paraId="31E38FFC" w14:textId="77777777" w:rsidR="0095084C" w:rsidRPr="00D26514" w:rsidRDefault="0095084C" w:rsidP="0095084C">
      <w:pPr>
        <w:pStyle w:val="Heading3"/>
        <w:numPr>
          <w:ilvl w:val="0"/>
          <w:numId w:val="0"/>
        </w:numPr>
        <w:rPr>
          <w:noProof w:val="0"/>
        </w:rPr>
      </w:pPr>
      <w:bookmarkStart w:id="302" w:name="_Toc32832073"/>
      <w:r w:rsidRPr="00D26514">
        <w:rPr>
          <w:noProof w:val="0"/>
        </w:rPr>
        <w:t>A.1.1 &lt;Title&gt;</w:t>
      </w:r>
      <w:bookmarkEnd w:id="302"/>
    </w:p>
    <w:p w14:paraId="02178C92" w14:textId="77777777" w:rsidR="0095084C" w:rsidRPr="00D26514" w:rsidRDefault="0095084C" w:rsidP="0095084C">
      <w:pPr>
        <w:pStyle w:val="BodyText"/>
      </w:pPr>
      <w:r w:rsidRPr="00D26514">
        <w:t>Appendix A.1.1 text.</w:t>
      </w:r>
    </w:p>
    <w:p w14:paraId="5C785E3B" w14:textId="77777777" w:rsidR="0095084C" w:rsidRPr="00D26514" w:rsidRDefault="0095084C" w:rsidP="0095084C">
      <w:pPr>
        <w:pStyle w:val="Heading1"/>
        <w:numPr>
          <w:ilvl w:val="0"/>
          <w:numId w:val="0"/>
        </w:numPr>
        <w:rPr>
          <w:noProof w:val="0"/>
        </w:rPr>
      </w:pPr>
      <w:bookmarkStart w:id="303" w:name="_Toc32832074"/>
      <w:r w:rsidRPr="00D26514">
        <w:rPr>
          <w:noProof w:val="0"/>
        </w:rPr>
        <w:lastRenderedPageBreak/>
        <w:t>Appendix B – &lt;Appendix Title&gt;</w:t>
      </w:r>
      <w:bookmarkEnd w:id="303"/>
      <w:r w:rsidRPr="00D26514">
        <w:rPr>
          <w:noProof w:val="0"/>
        </w:rPr>
        <w:t xml:space="preserve"> </w:t>
      </w:r>
    </w:p>
    <w:p w14:paraId="10C3E930" w14:textId="77777777" w:rsidR="0095084C" w:rsidRPr="00D26514" w:rsidRDefault="0095084C" w:rsidP="0095084C">
      <w:pPr>
        <w:pStyle w:val="BodyText"/>
      </w:pPr>
      <w:r w:rsidRPr="00D26514">
        <w:t>Appendix B text.</w:t>
      </w:r>
    </w:p>
    <w:p w14:paraId="46D58232" w14:textId="77777777" w:rsidR="0095084C" w:rsidRPr="00D26514" w:rsidRDefault="0095084C" w:rsidP="0095084C">
      <w:pPr>
        <w:pStyle w:val="Heading2"/>
        <w:numPr>
          <w:ilvl w:val="0"/>
          <w:numId w:val="0"/>
        </w:numPr>
        <w:rPr>
          <w:noProof w:val="0"/>
        </w:rPr>
      </w:pPr>
      <w:bookmarkStart w:id="304" w:name="_Toc32832075"/>
      <w:r w:rsidRPr="00D26514">
        <w:rPr>
          <w:noProof w:val="0"/>
        </w:rPr>
        <w:t>B.1 &lt;Title&gt;</w:t>
      </w:r>
      <w:bookmarkEnd w:id="304"/>
    </w:p>
    <w:p w14:paraId="07F09501" w14:textId="77777777" w:rsidR="0095084C" w:rsidRPr="00D26514" w:rsidRDefault="0095084C" w:rsidP="0095084C">
      <w:pPr>
        <w:pStyle w:val="BodyText"/>
      </w:pPr>
      <w:r w:rsidRPr="00D26514">
        <w:t>Appendix B.1 text.</w:t>
      </w:r>
    </w:p>
    <w:p w14:paraId="3390FCDD" w14:textId="77777777" w:rsidR="0095084C" w:rsidRPr="00D26514" w:rsidRDefault="0095084C" w:rsidP="0095084C">
      <w:pPr>
        <w:pStyle w:val="Heading3"/>
        <w:numPr>
          <w:ilvl w:val="0"/>
          <w:numId w:val="0"/>
        </w:numPr>
        <w:rPr>
          <w:noProof w:val="0"/>
        </w:rPr>
      </w:pPr>
      <w:bookmarkStart w:id="305" w:name="_Toc32832076"/>
      <w:r w:rsidRPr="00D26514">
        <w:rPr>
          <w:noProof w:val="0"/>
        </w:rPr>
        <w:t>B.1.1 &lt;Title&gt;</w:t>
      </w:r>
      <w:bookmarkEnd w:id="305"/>
    </w:p>
    <w:p w14:paraId="5C417849" w14:textId="77777777" w:rsidR="0095084C" w:rsidRPr="00D26514" w:rsidRDefault="0095084C" w:rsidP="0095084C">
      <w:pPr>
        <w:pStyle w:val="BodyText"/>
      </w:pPr>
      <w:r w:rsidRPr="00D26514">
        <w:t>Appendix B.1.1 text.</w:t>
      </w:r>
    </w:p>
    <w:bookmarkEnd w:id="298"/>
    <w:bookmarkEnd w:id="299"/>
    <w:bookmarkEnd w:id="300"/>
    <w:p w14:paraId="171B410B" w14:textId="634EDF34" w:rsidR="0095084C" w:rsidRPr="00D26514" w:rsidRDefault="0095084C" w:rsidP="00EA4EA1">
      <w:pPr>
        <w:pStyle w:val="BodyText"/>
      </w:pPr>
    </w:p>
    <w:p w14:paraId="612F79B6" w14:textId="77777777" w:rsidR="00522F40" w:rsidRPr="00D26514" w:rsidRDefault="00F313A8" w:rsidP="00EA3BCB">
      <w:pPr>
        <w:pStyle w:val="Heading1"/>
        <w:numPr>
          <w:ilvl w:val="0"/>
          <w:numId w:val="0"/>
        </w:numPr>
        <w:rPr>
          <w:noProof w:val="0"/>
        </w:rPr>
      </w:pPr>
      <w:bookmarkStart w:id="306" w:name="_Toc345074693"/>
      <w:bookmarkStart w:id="307" w:name="_Toc32832077"/>
      <w:bookmarkEnd w:id="295"/>
      <w:bookmarkEnd w:id="296"/>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306"/>
      <w:bookmarkEnd w:id="307"/>
    </w:p>
    <w:p w14:paraId="482DA922" w14:textId="41433C53" w:rsidR="00DC150D" w:rsidRPr="00D26514" w:rsidRDefault="004F2392" w:rsidP="004F2392">
      <w:pPr>
        <w:pStyle w:val="AuthorInstructions"/>
        <w:rPr>
          <w:szCs w:val="24"/>
        </w:rPr>
      </w:pPr>
      <w:bookmarkStart w:id="308" w:name="OLE_LINK51"/>
      <w:bookmarkStart w:id="309" w:name="OLE_LINK52"/>
      <w:bookmarkStart w:id="310" w:name="OLE_LINK53"/>
      <w:bookmarkStart w:id="311" w:name="OLE_LINK54"/>
      <w:bookmarkStart w:id="312" w:name="OLE_LINK83"/>
      <w:r w:rsidRPr="00D26514">
        <w:rPr>
          <w:szCs w:val="24"/>
        </w:rPr>
        <w:t>&lt;</w:t>
      </w:r>
      <w:r w:rsidR="00DC150D" w:rsidRPr="00D26514">
        <w:rPr>
          <w:szCs w:val="24"/>
        </w:rPr>
        <w:t>For Public Comment,</w:t>
      </w:r>
      <w:r w:rsidR="001C26CB" w:rsidRPr="00D26514">
        <w:rPr>
          <w:szCs w:val="24"/>
        </w:rPr>
        <w:t xml:space="preserve"> p</w:t>
      </w:r>
      <w:r w:rsidR="001C26CB" w:rsidRPr="00D26514">
        <w:t>lease explicitly identify all new OIDs, UIDs, URNs, etc., defined specifically for this profile. These items should be collected from the sections above, and listed here as additions to the applicable domain OID Registry. This section will be deleted prior to inclusion into the Technical Framework as Final Text, but should be present for publication of Public Comment and Trial Implementation.&gt;</w:t>
      </w:r>
    </w:p>
    <w:p w14:paraId="452EFCDC" w14:textId="38BD8E07" w:rsidR="004F2392" w:rsidRPr="00EA3BCB" w:rsidRDefault="00DC150D" w:rsidP="004F2392">
      <w:pPr>
        <w:pStyle w:val="AuthorInstructions"/>
      </w:pPr>
      <w:r w:rsidRPr="00D26514">
        <w:rPr>
          <w:szCs w:val="24"/>
        </w:rPr>
        <w:t>At Trial Implementation</w:t>
      </w:r>
      <w:r w:rsidR="001C26CB" w:rsidRPr="00D26514">
        <w:rPr>
          <w:szCs w:val="24"/>
        </w:rPr>
        <w:t xml:space="preserve"> publication</w:t>
      </w:r>
      <w:r w:rsidRPr="00D26514">
        <w:rPr>
          <w:szCs w:val="24"/>
        </w:rPr>
        <w:t>, t</w:t>
      </w:r>
      <w:r w:rsidR="004F2392" w:rsidRPr="00D26514">
        <w:rPr>
          <w:szCs w:val="24"/>
        </w:rPr>
        <w:t xml:space="preserve">he </w:t>
      </w:r>
      <w:r w:rsidR="001C26CB" w:rsidRPr="00D26514">
        <w:rPr>
          <w:szCs w:val="24"/>
        </w:rPr>
        <w:t xml:space="preserve">domain technical </w:t>
      </w:r>
      <w:r w:rsidR="004F2392" w:rsidRPr="00D26514">
        <w:rPr>
          <w:szCs w:val="24"/>
        </w:rPr>
        <w:t xml:space="preserve">committee </w:t>
      </w:r>
      <w:r w:rsidR="004F2392" w:rsidRPr="00EA3BCB">
        <w:rPr>
          <w:b/>
          <w:szCs w:val="24"/>
        </w:rPr>
        <w:t>must</w:t>
      </w:r>
      <w:r w:rsidR="004F2392" w:rsidRPr="00D26514">
        <w:rPr>
          <w:szCs w:val="24"/>
        </w:rPr>
        <w:t xml:space="preserve"> ensure that all new OIDs, UIDs, URNs, etc., defined specifically for this profile have been recorded in their OID Registry. This section will be deleted prior to inclusion into the Technical Framework Volumes as Final Text but should be present for publication of Public Comment and Trial Implementation.</w:t>
      </w:r>
      <w:r w:rsidR="004F2392" w:rsidRPr="00D26514">
        <w:t>&gt;</w:t>
      </w:r>
    </w:p>
    <w:p w14:paraId="36A75C6A" w14:textId="77777777" w:rsidR="004F2392" w:rsidRPr="00D26514" w:rsidRDefault="004F2392" w:rsidP="00EA3BCB">
      <w:pPr>
        <w:pStyle w:val="BodyText"/>
      </w:pPr>
    </w:p>
    <w:p w14:paraId="4D9115D7" w14:textId="765AB320" w:rsidR="004F2392" w:rsidRPr="00D26514" w:rsidRDefault="004F2392" w:rsidP="00EA3BCB">
      <w:pPr>
        <w:pStyle w:val="BodyText"/>
      </w:pPr>
      <w:r w:rsidRPr="00D26514">
        <w:t xml:space="preserve">The </w:t>
      </w:r>
      <w:r w:rsidR="00DE5060">
        <w:t>IT Infrastructure</w:t>
      </w:r>
      <w:r w:rsidRPr="00D26514">
        <w:t xml:space="preserve"> registry of OIDs is located at &lt;link to your OID registry(ies)</w:t>
      </w:r>
    </w:p>
    <w:p w14:paraId="2CFB699A" w14:textId="77777777" w:rsidR="004F2392" w:rsidRPr="00D26514" w:rsidRDefault="004F2392">
      <w:pPr>
        <w:pStyle w:val="BodyText"/>
      </w:pPr>
    </w:p>
    <w:bookmarkEnd w:id="308"/>
    <w:bookmarkEnd w:id="309"/>
    <w:p w14:paraId="78F58AA9" w14:textId="0A9D13BE" w:rsidR="00B32872" w:rsidRPr="00D26514" w:rsidRDefault="001C26CB">
      <w:pPr>
        <w:pStyle w:val="BodyText"/>
      </w:pPr>
      <w:r w:rsidRPr="00D26514">
        <w:t>Additions to the</w:t>
      </w:r>
      <w:r w:rsidR="00B32872" w:rsidRPr="00D26514">
        <w:t xml:space="preserve"> </w:t>
      </w:r>
      <w:r w:rsidR="00DE5060">
        <w:t>IT Infrastructure</w:t>
      </w:r>
      <w:r w:rsidRPr="00D26514">
        <w:t xml:space="preserve"> OID Registry are:</w:t>
      </w:r>
    </w:p>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13" w:name="_Toc345074694"/>
      <w:bookmarkStart w:id="314" w:name="_Toc32832078"/>
      <w:bookmarkEnd w:id="310"/>
      <w:bookmarkEnd w:id="311"/>
      <w:bookmarkEnd w:id="312"/>
      <w:r w:rsidRPr="00D26514">
        <w:lastRenderedPageBreak/>
        <w:t>Volume 3 – Content Modules</w:t>
      </w:r>
      <w:bookmarkEnd w:id="313"/>
      <w:bookmarkEnd w:id="314"/>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315" w:name="_Toc345074695"/>
      <w:bookmarkStart w:id="316" w:name="_Toc32832079"/>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315"/>
      <w:bookmarkEnd w:id="316"/>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317" w:name="_IHEActCode_Vocabulary"/>
      <w:bookmarkStart w:id="318" w:name="_IHERoleCode_Vocabulary"/>
      <w:bookmarkEnd w:id="317"/>
      <w:bookmarkEnd w:id="318"/>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319" w:name="_Toc32832080"/>
      <w:r w:rsidRPr="00D26514">
        <w:rPr>
          <w:noProof w:val="0"/>
        </w:rPr>
        <w:t>5.1 IHE Namespaces</w:t>
      </w:r>
      <w:bookmarkEnd w:id="319"/>
    </w:p>
    <w:p w14:paraId="565781DE" w14:textId="7F1FEC32" w:rsidR="00BB1C43" w:rsidRPr="00D26514" w:rsidRDefault="00BB1C43" w:rsidP="00BB1C43">
      <w:pPr>
        <w:pStyle w:val="AuthorInstructions"/>
        <w:rPr>
          <w:szCs w:val="24"/>
        </w:rPr>
      </w:pPr>
      <w:bookmarkStart w:id="320"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321" w:name="OLE_LINK139"/>
      <w:bookmarkStart w:id="322" w:name="OLE_LINK140"/>
      <w:bookmarkStart w:id="323"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321"/>
      <w:bookmarkEnd w:id="322"/>
      <w:bookmarkEnd w:id="323"/>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0C2F58A" w:rsidR="00BB1C43" w:rsidRPr="00D26514" w:rsidRDefault="00BB1C43" w:rsidP="00BB1C43">
      <w:pPr>
        <w:pStyle w:val="BodyText"/>
      </w:pPr>
      <w:r w:rsidRPr="00D26514">
        <w:t xml:space="preserve">The </w:t>
      </w:r>
      <w:r w:rsidR="00DE5060">
        <w:t>IT Infrastructure</w:t>
      </w:r>
      <w:r w:rsidRPr="00D26514">
        <w:t xml:space="preserve"> registry of OIDs is located at </w:t>
      </w:r>
      <w:hyperlink r:id="rId42"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3CF35B72" w:rsidR="00BB1C43" w:rsidRPr="00D26514" w:rsidRDefault="00BB1C43" w:rsidP="00BB1C43">
      <w:pPr>
        <w:pStyle w:val="BodyText"/>
      </w:pPr>
      <w:r w:rsidRPr="00D26514">
        <w:t xml:space="preserve">Additions to the </w:t>
      </w:r>
      <w:r w:rsidR="00DE5060">
        <w:t>IT Infrastructure</w:t>
      </w:r>
      <w:r w:rsidRPr="00D26514">
        <w:t xml:space="preserve">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320"/>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324" w:name="_Toc32832081"/>
      <w:bookmarkStart w:id="325" w:name="OLE_LINK127"/>
      <w:bookmarkStart w:id="326" w:name="OLE_LINK128"/>
      <w:r w:rsidRPr="00D26514">
        <w:rPr>
          <w:noProof w:val="0"/>
        </w:rPr>
        <w:t>5.2 IHE Concept Domains</w:t>
      </w:r>
      <w:bookmarkEnd w:id="324"/>
    </w:p>
    <w:bookmarkEnd w:id="325"/>
    <w:bookmarkEnd w:id="326"/>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55413976" w:rsidR="00BB1C43" w:rsidRPr="00D26514" w:rsidRDefault="00BB1C43" w:rsidP="00BB1C43">
      <w:pPr>
        <w:pStyle w:val="BodyText"/>
        <w:rPr>
          <w:rStyle w:val="AuthorInstructionsChar"/>
        </w:rPr>
      </w:pPr>
      <w:bookmarkStart w:id="327" w:name="OLE_LINK115"/>
      <w:bookmarkStart w:id="328" w:name="OLE_LINK116"/>
      <w:r w:rsidRPr="00D26514">
        <w:lastRenderedPageBreak/>
        <w:t xml:space="preserve">For a listing of the </w:t>
      </w:r>
      <w:r w:rsidR="00DE5060">
        <w:t>ITI</w:t>
      </w:r>
      <w:r w:rsidRPr="00D26514">
        <w:t xml:space="preserve"> Concept Domains see </w:t>
      </w:r>
      <w:r w:rsidRPr="00D26514">
        <w:rPr>
          <w:rStyle w:val="AuthorInstructionsChar"/>
        </w:rPr>
        <w:t>&lt;enter location of the domains Concept Domains or NA if none&gt;</w:t>
      </w:r>
    </w:p>
    <w:bookmarkEnd w:id="327"/>
    <w:bookmarkEnd w:id="328"/>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329" w:name="_Toc32832082"/>
      <w:bookmarkStart w:id="330" w:name="OLE_LINK111"/>
      <w:bookmarkStart w:id="331" w:name="OLE_LINK112"/>
      <w:r w:rsidRPr="00D26514">
        <w:t>5.3 IHE Format Codes and Vocabularies</w:t>
      </w:r>
      <w:bookmarkEnd w:id="329"/>
    </w:p>
    <w:p w14:paraId="68F3B28E" w14:textId="77777777" w:rsidR="005F4B35" w:rsidRPr="00D26514" w:rsidRDefault="005F4B35" w:rsidP="005F4B35">
      <w:pPr>
        <w:pStyle w:val="Heading3"/>
        <w:numPr>
          <w:ilvl w:val="0"/>
          <w:numId w:val="0"/>
        </w:numPr>
        <w:rPr>
          <w:noProof w:val="0"/>
        </w:rPr>
      </w:pPr>
      <w:bookmarkStart w:id="332" w:name="_Toc32832083"/>
      <w:bookmarkEnd w:id="330"/>
      <w:bookmarkEnd w:id="331"/>
      <w:r w:rsidRPr="00D26514">
        <w:rPr>
          <w:noProof w:val="0"/>
        </w:rPr>
        <w:t>5.3.1 IHE Format Codes</w:t>
      </w:r>
      <w:bookmarkEnd w:id="332"/>
    </w:p>
    <w:p w14:paraId="0B1CA378" w14:textId="77777777" w:rsidR="00BC5151" w:rsidRPr="00D26514" w:rsidRDefault="00BC5151" w:rsidP="00EA3BCB">
      <w:pPr>
        <w:pStyle w:val="BodyText"/>
      </w:pPr>
    </w:p>
    <w:p w14:paraId="529FECB8" w14:textId="349B6997" w:rsidR="005F4B35" w:rsidRPr="00EA3BCB" w:rsidRDefault="005A175A" w:rsidP="00EA3BCB">
      <w:pPr>
        <w:pStyle w:val="EditorInstructions"/>
      </w:pPr>
      <w:bookmarkStart w:id="333" w:name="OLE_LINK123"/>
      <w:bookmarkStart w:id="334" w:name="OLE_LINK124"/>
      <w:r w:rsidRPr="00EA3BCB">
        <w:t xml:space="preserve">List </w:t>
      </w:r>
      <w:r w:rsidR="00BC5151" w:rsidRPr="00D26514">
        <w:t xml:space="preserve">in the table below </w:t>
      </w:r>
      <w:r w:rsidRPr="00EA3BCB">
        <w:t xml:space="preserve">any </w:t>
      </w:r>
      <w:r w:rsidRPr="00EA3BCB">
        <w:rPr>
          <w:b/>
        </w:rPr>
        <w:t>new</w:t>
      </w:r>
      <w:r w:rsidRPr="00EA3BCB">
        <w:t xml:space="preserve"> format codes to be added to the </w:t>
      </w:r>
      <w:r w:rsidRPr="00D26514">
        <w:t xml:space="preserve">IHE Format Codes wiki page at </w:t>
      </w:r>
      <w:hyperlink r:id="rId43" w:history="1">
        <w:r w:rsidRPr="00D26514">
          <w:rPr>
            <w:rStyle w:val="Hyperlink"/>
          </w:rPr>
          <w:t>http://wiki.ihe.net/index.php/IHE_Format_Codes</w:t>
        </w:r>
      </w:hyperlink>
      <w:r w:rsidRPr="00EA3BCB">
        <w:rPr>
          <w:rStyle w:val="Hyperlink"/>
        </w:rPr>
        <w:t>.</w:t>
      </w:r>
      <w:r w:rsidR="00AA560C" w:rsidRPr="00D26514">
        <w:t xml:space="preserve"> </w:t>
      </w:r>
      <w:bookmarkStart w:id="335" w:name="OLE_LINK130"/>
      <w:bookmarkStart w:id="336" w:name="OLE_LINK131"/>
      <w:r w:rsidR="00BC5151" w:rsidRPr="00D26514">
        <w:t xml:space="preserve">For public comment, the additions must be listed in the table below. </w:t>
      </w:r>
      <w:r w:rsidR="00AA560C" w:rsidRPr="00D26514">
        <w:t xml:space="preserve">The domain technical committee must ensure any new codes are </w:t>
      </w:r>
      <w:r w:rsidR="00F4757B" w:rsidRPr="00D26514">
        <w:t xml:space="preserve">also </w:t>
      </w:r>
      <w:r w:rsidR="00AA560C" w:rsidRPr="00D26514">
        <w:t xml:space="preserve">added to the wiki page prior to publication for </w:t>
      </w:r>
      <w:r w:rsidR="00BC5151" w:rsidRPr="00D26514">
        <w:t>t</w:t>
      </w:r>
      <w:r w:rsidR="00AA560C" w:rsidRPr="00D26514">
        <w:t xml:space="preserve">rial </w:t>
      </w:r>
      <w:r w:rsidR="00BC5151" w:rsidRPr="00D26514">
        <w:t>i</w:t>
      </w:r>
      <w:r w:rsidR="00AA560C" w:rsidRPr="00D26514">
        <w:t>mplementation.</w:t>
      </w:r>
    </w:p>
    <w:bookmarkEnd w:id="333"/>
    <w:bookmarkEnd w:id="334"/>
    <w:bookmarkEnd w:id="335"/>
    <w:bookmarkEnd w:id="336"/>
    <w:p w14:paraId="542B5EDB" w14:textId="77777777" w:rsidR="00AA560C" w:rsidRPr="00D26514" w:rsidRDefault="00AA560C" w:rsidP="00AA560C">
      <w:pPr>
        <w:pStyle w:val="BodyText"/>
      </w:pPr>
    </w:p>
    <w:tbl>
      <w:tblPr>
        <w:tblW w:w="499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75"/>
        <w:gridCol w:w="2250"/>
        <w:gridCol w:w="1980"/>
        <w:gridCol w:w="2232"/>
      </w:tblGrid>
      <w:tr w:rsidR="00170ED0" w:rsidRPr="00D26514" w14:paraId="61DA4F8A" w14:textId="77777777" w:rsidTr="00EA3BCB">
        <w:trPr>
          <w:tblHeader/>
          <w:jc w:val="center"/>
        </w:trPr>
        <w:tc>
          <w:tcPr>
            <w:tcW w:w="2875" w:type="dxa"/>
            <w:shd w:val="clear" w:color="auto" w:fill="D9D9D9"/>
          </w:tcPr>
          <w:p w14:paraId="7EF683B7" w14:textId="77777777" w:rsidR="00170ED0" w:rsidRPr="00D26514" w:rsidRDefault="00170ED0" w:rsidP="00B9303B">
            <w:pPr>
              <w:pStyle w:val="TableEntryHeader"/>
              <w:rPr>
                <w:rFonts w:eastAsia="Arial Unicode MS"/>
                <w:szCs w:val="24"/>
              </w:rPr>
            </w:pPr>
            <w:r w:rsidRPr="00D26514">
              <w:t xml:space="preserve">Profile </w:t>
            </w:r>
          </w:p>
        </w:tc>
        <w:tc>
          <w:tcPr>
            <w:tcW w:w="2250" w:type="dxa"/>
            <w:shd w:val="clear" w:color="auto" w:fill="D9D9D9"/>
          </w:tcPr>
          <w:p w14:paraId="52280F5F" w14:textId="77777777" w:rsidR="00170ED0" w:rsidRPr="00D26514" w:rsidRDefault="00170ED0" w:rsidP="00B9303B">
            <w:pPr>
              <w:pStyle w:val="TableEntryHeader"/>
              <w:rPr>
                <w:rFonts w:eastAsia="Arial Unicode MS"/>
                <w:szCs w:val="24"/>
              </w:rPr>
            </w:pPr>
            <w:r w:rsidRPr="00D26514">
              <w:t>Format Code</w:t>
            </w:r>
          </w:p>
        </w:tc>
        <w:tc>
          <w:tcPr>
            <w:tcW w:w="1980" w:type="dxa"/>
            <w:shd w:val="clear" w:color="auto" w:fill="D9D9D9"/>
          </w:tcPr>
          <w:p w14:paraId="65E28E25" w14:textId="77777777" w:rsidR="00170ED0" w:rsidRPr="00D26514" w:rsidRDefault="00170ED0" w:rsidP="00B9303B">
            <w:pPr>
              <w:pStyle w:val="TableEntryHeader"/>
              <w:rPr>
                <w:rFonts w:eastAsia="Arial Unicode MS"/>
                <w:szCs w:val="24"/>
              </w:rPr>
            </w:pPr>
            <w:r w:rsidRPr="00D26514">
              <w:t>Media Type</w:t>
            </w:r>
          </w:p>
        </w:tc>
        <w:tc>
          <w:tcPr>
            <w:tcW w:w="2232" w:type="dxa"/>
            <w:shd w:val="clear" w:color="auto" w:fill="D9D9D9"/>
          </w:tcPr>
          <w:p w14:paraId="3F740B17" w14:textId="77777777" w:rsidR="00170ED0" w:rsidRPr="00D26514" w:rsidRDefault="00170ED0" w:rsidP="00B9303B">
            <w:pPr>
              <w:pStyle w:val="TableEntryHeader"/>
              <w:rPr>
                <w:rFonts w:eastAsia="Arial Unicode MS"/>
                <w:szCs w:val="24"/>
              </w:rPr>
            </w:pPr>
            <w:r w:rsidRPr="00D26514">
              <w:t xml:space="preserve">Template ID </w:t>
            </w:r>
          </w:p>
        </w:tc>
      </w:tr>
      <w:tr w:rsidR="00170ED0" w:rsidRPr="00D26514" w14:paraId="78D372DD" w14:textId="77777777" w:rsidTr="00EA3BCB">
        <w:trPr>
          <w:jc w:val="center"/>
        </w:trPr>
        <w:tc>
          <w:tcPr>
            <w:tcW w:w="2875" w:type="dxa"/>
            <w:shd w:val="clear" w:color="auto" w:fill="auto"/>
          </w:tcPr>
          <w:p w14:paraId="0F2A4757" w14:textId="77777777" w:rsidR="00170ED0" w:rsidRPr="00D26514" w:rsidRDefault="00170ED0" w:rsidP="00701B3A">
            <w:pPr>
              <w:pStyle w:val="TableEntry"/>
              <w:rPr>
                <w:rFonts w:eastAsia="Arial Unicode MS"/>
              </w:rPr>
            </w:pPr>
            <w:r w:rsidRPr="00D26514">
              <w:rPr>
                <w:rFonts w:eastAsia="Arial Unicode MS"/>
              </w:rPr>
              <w:t>&lt;Profile name (profile acronym)&gt;</w:t>
            </w:r>
          </w:p>
        </w:tc>
        <w:tc>
          <w:tcPr>
            <w:tcW w:w="2250" w:type="dxa"/>
            <w:shd w:val="clear" w:color="auto" w:fill="auto"/>
          </w:tcPr>
          <w:p w14:paraId="63FF7ECA" w14:textId="77777777" w:rsidR="00170ED0" w:rsidRPr="00D26514" w:rsidRDefault="00170ED0" w:rsidP="00701B3A">
            <w:pPr>
              <w:pStyle w:val="TableEntry"/>
              <w:rPr>
                <w:rFonts w:eastAsia="Arial Unicode MS"/>
              </w:rPr>
            </w:pPr>
            <w:r w:rsidRPr="00D26514">
              <w:rPr>
                <w:rFonts w:eastAsia="Arial Unicode MS"/>
              </w:rPr>
              <w:t>&lt;urn:ihe: &gt;</w:t>
            </w:r>
          </w:p>
        </w:tc>
        <w:tc>
          <w:tcPr>
            <w:tcW w:w="1980" w:type="dxa"/>
            <w:shd w:val="clear" w:color="auto" w:fill="auto"/>
          </w:tcPr>
          <w:p w14:paraId="5BAFEF56" w14:textId="77777777" w:rsidR="00170ED0" w:rsidRPr="00D26514" w:rsidRDefault="00170ED0" w:rsidP="00701B3A">
            <w:pPr>
              <w:pStyle w:val="TableEntry"/>
              <w:rPr>
                <w:rFonts w:eastAsia="Arial Unicode MS"/>
              </w:rPr>
            </w:pPr>
          </w:p>
        </w:tc>
        <w:tc>
          <w:tcPr>
            <w:tcW w:w="2232" w:type="dxa"/>
            <w:shd w:val="clear" w:color="auto" w:fill="auto"/>
          </w:tcPr>
          <w:p w14:paraId="077D9BEC" w14:textId="77777777" w:rsidR="00170ED0" w:rsidRPr="00D26514" w:rsidRDefault="00170ED0" w:rsidP="00701B3A">
            <w:pPr>
              <w:pStyle w:val="TableEntry"/>
              <w:rPr>
                <w:rFonts w:eastAsia="Arial Unicode MS"/>
              </w:rPr>
            </w:pPr>
            <w:r w:rsidRPr="00D26514">
              <w:rPr>
                <w:rFonts w:eastAsia="Arial Unicode MS"/>
              </w:rPr>
              <w:t>&lt;oids&gt;</w:t>
            </w:r>
          </w:p>
        </w:tc>
      </w:tr>
      <w:tr w:rsidR="00170ED0" w:rsidRPr="00D26514" w14:paraId="7D2B12E6" w14:textId="77777777" w:rsidTr="00EA3BCB">
        <w:trPr>
          <w:jc w:val="center"/>
        </w:trPr>
        <w:tc>
          <w:tcPr>
            <w:tcW w:w="2875" w:type="dxa"/>
            <w:shd w:val="clear" w:color="auto" w:fill="auto"/>
          </w:tcPr>
          <w:p w14:paraId="62EA8916" w14:textId="77777777" w:rsidR="00170ED0" w:rsidRPr="00D26514" w:rsidRDefault="00170ED0" w:rsidP="00701B3A">
            <w:pPr>
              <w:pStyle w:val="TableEntry"/>
              <w:rPr>
                <w:rFonts w:eastAsia="Arial Unicode MS"/>
              </w:rPr>
            </w:pPr>
          </w:p>
        </w:tc>
        <w:tc>
          <w:tcPr>
            <w:tcW w:w="2250" w:type="dxa"/>
            <w:shd w:val="clear" w:color="auto" w:fill="auto"/>
          </w:tcPr>
          <w:p w14:paraId="5A99F41F" w14:textId="77777777" w:rsidR="00170ED0" w:rsidRPr="00D26514" w:rsidRDefault="00170ED0" w:rsidP="00701B3A">
            <w:pPr>
              <w:pStyle w:val="TableEntry"/>
              <w:rPr>
                <w:rFonts w:eastAsia="Arial Unicode MS"/>
              </w:rPr>
            </w:pPr>
          </w:p>
        </w:tc>
        <w:tc>
          <w:tcPr>
            <w:tcW w:w="1980" w:type="dxa"/>
            <w:shd w:val="clear" w:color="auto" w:fill="auto"/>
          </w:tcPr>
          <w:p w14:paraId="5F372F03" w14:textId="77777777" w:rsidR="00170ED0" w:rsidRPr="00D26514" w:rsidRDefault="00170ED0" w:rsidP="00701B3A">
            <w:pPr>
              <w:pStyle w:val="TableEntry"/>
              <w:rPr>
                <w:rFonts w:eastAsia="Arial Unicode MS"/>
              </w:rPr>
            </w:pPr>
          </w:p>
        </w:tc>
        <w:tc>
          <w:tcPr>
            <w:tcW w:w="2232" w:type="dxa"/>
            <w:shd w:val="clear" w:color="auto" w:fill="auto"/>
          </w:tcPr>
          <w:p w14:paraId="6313798D" w14:textId="77777777" w:rsidR="00170ED0" w:rsidRPr="00D26514" w:rsidRDefault="00170ED0" w:rsidP="00701B3A">
            <w:pPr>
              <w:pStyle w:val="TableEntry"/>
              <w:rPr>
                <w:rFonts w:eastAsia="Arial Unicode MS"/>
              </w:rPr>
            </w:pPr>
          </w:p>
        </w:tc>
      </w:tr>
      <w:tr w:rsidR="00170ED0" w:rsidRPr="00D26514" w14:paraId="749A358D" w14:textId="77777777" w:rsidTr="00EA3BCB">
        <w:trPr>
          <w:jc w:val="center"/>
        </w:trPr>
        <w:tc>
          <w:tcPr>
            <w:tcW w:w="2875" w:type="dxa"/>
            <w:shd w:val="clear" w:color="auto" w:fill="auto"/>
          </w:tcPr>
          <w:p w14:paraId="78810B58" w14:textId="77777777" w:rsidR="00170ED0" w:rsidRPr="00D26514" w:rsidRDefault="00170ED0" w:rsidP="00701B3A">
            <w:pPr>
              <w:pStyle w:val="TableEntry"/>
              <w:rPr>
                <w:rFonts w:eastAsia="Arial Unicode MS"/>
              </w:rPr>
            </w:pPr>
          </w:p>
        </w:tc>
        <w:tc>
          <w:tcPr>
            <w:tcW w:w="2250" w:type="dxa"/>
            <w:shd w:val="clear" w:color="auto" w:fill="auto"/>
          </w:tcPr>
          <w:p w14:paraId="099D30AC" w14:textId="77777777" w:rsidR="00170ED0" w:rsidRPr="00D26514" w:rsidRDefault="00170ED0" w:rsidP="00701B3A">
            <w:pPr>
              <w:pStyle w:val="TableEntry"/>
              <w:rPr>
                <w:rFonts w:eastAsia="Arial Unicode MS"/>
              </w:rPr>
            </w:pPr>
          </w:p>
        </w:tc>
        <w:tc>
          <w:tcPr>
            <w:tcW w:w="1980" w:type="dxa"/>
            <w:shd w:val="clear" w:color="auto" w:fill="auto"/>
          </w:tcPr>
          <w:p w14:paraId="6E60FA24" w14:textId="77777777" w:rsidR="00170ED0" w:rsidRPr="00D26514" w:rsidRDefault="00170ED0" w:rsidP="00701B3A">
            <w:pPr>
              <w:pStyle w:val="TableEntry"/>
              <w:rPr>
                <w:rFonts w:eastAsia="Arial Unicode MS"/>
              </w:rPr>
            </w:pPr>
          </w:p>
        </w:tc>
        <w:tc>
          <w:tcPr>
            <w:tcW w:w="2232" w:type="dxa"/>
            <w:shd w:val="clear" w:color="auto" w:fill="auto"/>
          </w:tcPr>
          <w:p w14:paraId="1969381B" w14:textId="77777777" w:rsidR="00170ED0" w:rsidRPr="00D26514" w:rsidRDefault="00170ED0" w:rsidP="00701B3A">
            <w:pPr>
              <w:pStyle w:val="TableEntry"/>
              <w:rPr>
                <w:rFonts w:eastAsia="Arial Unicode MS"/>
              </w:rPr>
            </w:pPr>
          </w:p>
        </w:tc>
      </w:tr>
    </w:tbl>
    <w:p w14:paraId="48281A18" w14:textId="77777777" w:rsidR="00BC5151" w:rsidRPr="00D26514" w:rsidRDefault="00BC5151" w:rsidP="00170ED0">
      <w:pPr>
        <w:pStyle w:val="BodyText"/>
      </w:pPr>
    </w:p>
    <w:p w14:paraId="3E9EFA76" w14:textId="716BC363" w:rsidR="005F4B35" w:rsidRPr="00D26514" w:rsidRDefault="005F4B35" w:rsidP="005F4B35">
      <w:pPr>
        <w:pStyle w:val="Heading3"/>
        <w:numPr>
          <w:ilvl w:val="0"/>
          <w:numId w:val="0"/>
        </w:numPr>
        <w:rPr>
          <w:noProof w:val="0"/>
        </w:rPr>
      </w:pPr>
      <w:bookmarkStart w:id="337" w:name="_Toc32832084"/>
      <w:bookmarkStart w:id="338" w:name="OLE_LINK109"/>
      <w:bookmarkStart w:id="339" w:name="OLE_LINK110"/>
      <w:r w:rsidRPr="00D26514">
        <w:rPr>
          <w:noProof w:val="0"/>
        </w:rPr>
        <w:t>5.3.2 IHEActCode Vocabulary</w:t>
      </w:r>
      <w:bookmarkEnd w:id="337"/>
    </w:p>
    <w:bookmarkEnd w:id="338"/>
    <w:bookmarkEnd w:id="339"/>
    <w:p w14:paraId="311F2115" w14:textId="77777777" w:rsidR="00222CF4" w:rsidRPr="00D26514" w:rsidRDefault="00222CF4" w:rsidP="00170ED0">
      <w:pPr>
        <w:pStyle w:val="BodyText"/>
      </w:pPr>
    </w:p>
    <w:p w14:paraId="6E5C77F3" w14:textId="5C38180C" w:rsidR="00AA560C" w:rsidRPr="00D26514" w:rsidRDefault="00AA560C" w:rsidP="00AA560C">
      <w:pPr>
        <w:pStyle w:val="EditorInstructions"/>
      </w:pPr>
      <w:bookmarkStart w:id="340" w:name="OLE_LINK125"/>
      <w:bookmarkStart w:id="341" w:name="OLE_LINK126"/>
      <w:r w:rsidRPr="00D26514">
        <w:t>List in the table below</w:t>
      </w:r>
      <w:r w:rsidR="00BC5151" w:rsidRPr="00D26514">
        <w:t>,</w:t>
      </w:r>
      <w:r w:rsidRPr="00D26514">
        <w:t xml:space="preserve"> any </w:t>
      </w:r>
      <w:r w:rsidRPr="00D26514">
        <w:rPr>
          <w:b/>
        </w:rPr>
        <w:t>new</w:t>
      </w:r>
      <w:r w:rsidRPr="00D26514">
        <w:t xml:space="preserve"> additions to the IHEActCode Vocabulary wiki page at </w:t>
      </w:r>
      <w:hyperlink r:id="rId44" w:history="1">
        <w:r w:rsidRPr="00D26514">
          <w:rPr>
            <w:rStyle w:val="Hyperlink"/>
          </w:rPr>
          <w:t>http://wiki.ihe.net/index.php/IHEActCode_Vocabulary</w:t>
        </w:r>
      </w:hyperlink>
      <w:r w:rsidRPr="00D26514">
        <w:rPr>
          <w:rStyle w:val="Hyperlink"/>
        </w:rPr>
        <w:t>.</w:t>
      </w:r>
      <w:r w:rsidRPr="00D26514">
        <w:t xml:space="preserve"> </w:t>
      </w:r>
      <w:r w:rsidR="00BC5151" w:rsidRPr="00D26514">
        <w:t>For public comment, the additions must be listed in the table below. The domain technical committee must ensure any new codes are</w:t>
      </w:r>
      <w:r w:rsidR="00F4757B" w:rsidRPr="00D26514">
        <w:t xml:space="preserve"> also</w:t>
      </w:r>
      <w:r w:rsidR="00BC5151" w:rsidRPr="00D26514">
        <w:t xml:space="preserve"> added to the wiki page prior to publication for trial implementation.</w:t>
      </w:r>
    </w:p>
    <w:bookmarkEnd w:id="340"/>
    <w:bookmarkEnd w:id="341"/>
    <w:p w14:paraId="510009AF" w14:textId="77777777" w:rsidR="00170ED0" w:rsidRPr="00D26514" w:rsidRDefault="00170ED0" w:rsidP="00170ED0">
      <w:pPr>
        <w:pStyle w:val="BodyText"/>
      </w:pPr>
    </w:p>
    <w:tbl>
      <w:tblPr>
        <w:tblW w:w="44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64"/>
        <w:gridCol w:w="6665"/>
      </w:tblGrid>
      <w:tr w:rsidR="00170ED0" w:rsidRPr="00D26514" w14:paraId="2D455F4C" w14:textId="77777777" w:rsidTr="00EA3BCB">
        <w:trPr>
          <w:jc w:val="center"/>
        </w:trPr>
        <w:tc>
          <w:tcPr>
            <w:tcW w:w="1703" w:type="dxa"/>
            <w:shd w:val="clear" w:color="auto" w:fill="D9D9D9"/>
          </w:tcPr>
          <w:p w14:paraId="0980654E" w14:textId="77777777" w:rsidR="00170ED0" w:rsidRPr="00D26514" w:rsidRDefault="00170ED0" w:rsidP="00B9303B">
            <w:pPr>
              <w:pStyle w:val="TableEntryHeader"/>
              <w:rPr>
                <w:rFonts w:eastAsia="Arial Unicode MS"/>
                <w:szCs w:val="24"/>
              </w:rPr>
            </w:pPr>
            <w:r w:rsidRPr="00D26514">
              <w:t xml:space="preserve">Code </w:t>
            </w:r>
          </w:p>
        </w:tc>
        <w:tc>
          <w:tcPr>
            <w:tcW w:w="6840" w:type="dxa"/>
            <w:shd w:val="clear" w:color="auto" w:fill="D9D9D9"/>
          </w:tcPr>
          <w:p w14:paraId="1DBB15F0"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10DC9B0C" w14:textId="77777777" w:rsidTr="00EA3BCB">
        <w:trPr>
          <w:jc w:val="center"/>
        </w:trPr>
        <w:tc>
          <w:tcPr>
            <w:tcW w:w="1703" w:type="dxa"/>
            <w:shd w:val="clear" w:color="auto" w:fill="auto"/>
          </w:tcPr>
          <w:p w14:paraId="5965A88C"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2BFFD6B5"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23A03451" w14:textId="77777777" w:rsidTr="00EA3BCB">
        <w:trPr>
          <w:jc w:val="center"/>
        </w:trPr>
        <w:tc>
          <w:tcPr>
            <w:tcW w:w="1703" w:type="dxa"/>
            <w:shd w:val="clear" w:color="auto" w:fill="auto"/>
          </w:tcPr>
          <w:p w14:paraId="7A34E529"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5A4852E0"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r w:rsidR="00170ED0" w:rsidRPr="00D26514" w14:paraId="7AA27B3D" w14:textId="77777777" w:rsidTr="00EA3BCB">
        <w:trPr>
          <w:jc w:val="center"/>
        </w:trPr>
        <w:tc>
          <w:tcPr>
            <w:tcW w:w="1703" w:type="dxa"/>
            <w:shd w:val="clear" w:color="auto" w:fill="auto"/>
          </w:tcPr>
          <w:p w14:paraId="5403D234" w14:textId="77777777" w:rsidR="00170ED0" w:rsidRPr="00D26514" w:rsidRDefault="00170ED0" w:rsidP="00B9303B">
            <w:pPr>
              <w:pStyle w:val="TableEntry"/>
              <w:rPr>
                <w:rFonts w:ascii="Arial Unicode MS" w:eastAsia="Arial Unicode MS" w:hAnsi="Arial Unicode MS" w:cs="Arial Unicode MS"/>
                <w:sz w:val="24"/>
                <w:szCs w:val="24"/>
              </w:rPr>
            </w:pPr>
            <w:r w:rsidRPr="00D26514">
              <w:t>&lt;Code name&gt;</w:t>
            </w:r>
          </w:p>
        </w:tc>
        <w:tc>
          <w:tcPr>
            <w:tcW w:w="6840" w:type="dxa"/>
            <w:shd w:val="clear" w:color="auto" w:fill="auto"/>
          </w:tcPr>
          <w:p w14:paraId="31A3F95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one sentence description or reference to longer description (not preferred)&gt; </w:t>
            </w:r>
          </w:p>
        </w:tc>
      </w:tr>
    </w:tbl>
    <w:p w14:paraId="672F4940" w14:textId="77777777" w:rsidR="005F4B35" w:rsidRPr="00D26514" w:rsidRDefault="005F4B35" w:rsidP="00170ED0">
      <w:pPr>
        <w:pStyle w:val="BodyText"/>
      </w:pPr>
    </w:p>
    <w:p w14:paraId="0120845E" w14:textId="77777777" w:rsidR="005F4B35" w:rsidRPr="00D26514" w:rsidRDefault="005F4B35" w:rsidP="005F4B35">
      <w:pPr>
        <w:pStyle w:val="Heading3"/>
        <w:numPr>
          <w:ilvl w:val="0"/>
          <w:numId w:val="0"/>
        </w:numPr>
        <w:rPr>
          <w:noProof w:val="0"/>
        </w:rPr>
      </w:pPr>
      <w:bookmarkStart w:id="342" w:name="_Toc32832085"/>
      <w:r w:rsidRPr="00D26514">
        <w:rPr>
          <w:noProof w:val="0"/>
        </w:rPr>
        <w:t>5.3.3 IHERoleCode Vocabulary</w:t>
      </w:r>
      <w:bookmarkEnd w:id="342"/>
    </w:p>
    <w:p w14:paraId="5330DD82" w14:textId="77777777" w:rsidR="005F4B35" w:rsidRPr="00D26514" w:rsidRDefault="005F4B35" w:rsidP="00170ED0">
      <w:pPr>
        <w:pStyle w:val="BodyText"/>
      </w:pPr>
    </w:p>
    <w:p w14:paraId="774EA658" w14:textId="49FBCE6C" w:rsidR="00BC5151" w:rsidRPr="00D26514" w:rsidRDefault="00BC5151" w:rsidP="00BC5151">
      <w:pPr>
        <w:pStyle w:val="EditorInstructions"/>
      </w:pPr>
      <w:r w:rsidRPr="00D26514">
        <w:t xml:space="preserve">List in the table below any </w:t>
      </w:r>
      <w:r w:rsidRPr="00D26514">
        <w:rPr>
          <w:b/>
        </w:rPr>
        <w:t>new</w:t>
      </w:r>
      <w:r w:rsidRPr="00D26514">
        <w:t xml:space="preserve"> additions to the IHERoleCode Vocabulary wiki page at </w:t>
      </w:r>
      <w:hyperlink r:id="rId45"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w:t>
      </w:r>
      <w:r w:rsidR="00F4757B" w:rsidRPr="00D26514">
        <w:t xml:space="preserve">also </w:t>
      </w:r>
      <w:r w:rsidRPr="00D26514">
        <w:t>added to the wiki page prior to publication for trial implementation.</w:t>
      </w:r>
    </w:p>
    <w:p w14:paraId="653E061B" w14:textId="77777777" w:rsidR="00BC5151" w:rsidRPr="00D26514" w:rsidRDefault="00BC5151"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628"/>
        <w:gridCol w:w="6847"/>
      </w:tblGrid>
      <w:tr w:rsidR="00170ED0" w:rsidRPr="00D26514" w14:paraId="7CE13A31" w14:textId="77777777" w:rsidTr="00EA3BCB">
        <w:trPr>
          <w:tblHeader/>
          <w:jc w:val="center"/>
        </w:trPr>
        <w:tc>
          <w:tcPr>
            <w:tcW w:w="1628" w:type="dxa"/>
            <w:shd w:val="clear" w:color="auto" w:fill="D9D9D9"/>
          </w:tcPr>
          <w:p w14:paraId="0A8AD2BC" w14:textId="77777777" w:rsidR="00170ED0" w:rsidRPr="00D26514" w:rsidRDefault="00170ED0" w:rsidP="00B9303B">
            <w:pPr>
              <w:pStyle w:val="TableEntryHeader"/>
              <w:rPr>
                <w:rFonts w:eastAsia="Arial Unicode MS"/>
                <w:szCs w:val="24"/>
              </w:rPr>
            </w:pPr>
            <w:r w:rsidRPr="00D26514">
              <w:t xml:space="preserve">Code </w:t>
            </w:r>
          </w:p>
        </w:tc>
        <w:tc>
          <w:tcPr>
            <w:tcW w:w="6847" w:type="dxa"/>
            <w:shd w:val="clear" w:color="auto" w:fill="D9D9D9"/>
          </w:tcPr>
          <w:p w14:paraId="0AC32EA6"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4A148212" w14:textId="77777777" w:rsidTr="00EA3BCB">
        <w:trPr>
          <w:jc w:val="center"/>
        </w:trPr>
        <w:tc>
          <w:tcPr>
            <w:tcW w:w="1628" w:type="dxa"/>
            <w:shd w:val="clear" w:color="auto" w:fill="auto"/>
          </w:tcPr>
          <w:p w14:paraId="67826A3A"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13219CD"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2B134B64" w14:textId="77777777" w:rsidTr="00EA3BCB">
        <w:trPr>
          <w:jc w:val="center"/>
        </w:trPr>
        <w:tc>
          <w:tcPr>
            <w:tcW w:w="1628" w:type="dxa"/>
            <w:shd w:val="clear" w:color="auto" w:fill="auto"/>
          </w:tcPr>
          <w:p w14:paraId="0FCEDA03"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0D8E6708"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r w:rsidR="00170ED0" w:rsidRPr="00D26514" w14:paraId="690F524A" w14:textId="77777777" w:rsidTr="00EA3BCB">
        <w:trPr>
          <w:jc w:val="center"/>
        </w:trPr>
        <w:tc>
          <w:tcPr>
            <w:tcW w:w="1628" w:type="dxa"/>
            <w:shd w:val="clear" w:color="auto" w:fill="auto"/>
          </w:tcPr>
          <w:p w14:paraId="1E3FF89F" w14:textId="77777777" w:rsidR="00170ED0" w:rsidRPr="00D26514" w:rsidRDefault="00170ED0" w:rsidP="00B9303B">
            <w:pPr>
              <w:pStyle w:val="TableEntry"/>
              <w:rPr>
                <w:rFonts w:ascii="Arial Unicode MS" w:eastAsia="Arial Unicode MS" w:hAnsi="Arial Unicode MS" w:cs="Arial Unicode MS"/>
                <w:sz w:val="24"/>
                <w:szCs w:val="24"/>
              </w:rPr>
            </w:pPr>
            <w:r w:rsidRPr="00D26514">
              <w:t>&lt;name of role&gt;</w:t>
            </w:r>
          </w:p>
        </w:tc>
        <w:tc>
          <w:tcPr>
            <w:tcW w:w="6847" w:type="dxa"/>
            <w:shd w:val="clear" w:color="auto" w:fill="auto"/>
          </w:tcPr>
          <w:p w14:paraId="1731B592" w14:textId="77777777" w:rsidR="00170ED0" w:rsidRPr="00D26514" w:rsidRDefault="00170ED0" w:rsidP="00B9303B">
            <w:pPr>
              <w:pStyle w:val="TableEntry"/>
              <w:rPr>
                <w:rFonts w:ascii="Arial Unicode MS" w:eastAsia="Arial Unicode MS" w:hAnsi="Arial Unicode MS" w:cs="Arial Unicode MS"/>
                <w:sz w:val="24"/>
                <w:szCs w:val="24"/>
              </w:rPr>
            </w:pPr>
            <w:r w:rsidRPr="00D26514">
              <w:t>&lt;Short, one sentence description of role or reference to more info.&gt;</w:t>
            </w:r>
          </w:p>
        </w:tc>
      </w:tr>
    </w:tbl>
    <w:p w14:paraId="0BD4E031" w14:textId="588501F6" w:rsidR="008D45BC" w:rsidRPr="00D26514" w:rsidRDefault="00170ED0" w:rsidP="005B5D47">
      <w:pPr>
        <w:pStyle w:val="Heading1"/>
        <w:numPr>
          <w:ilvl w:val="0"/>
          <w:numId w:val="0"/>
        </w:numPr>
        <w:rPr>
          <w:bCs/>
          <w:noProof w:val="0"/>
        </w:rPr>
      </w:pPr>
      <w:bookmarkStart w:id="343" w:name="_Toc345074696"/>
      <w:bookmarkStart w:id="344" w:name="_Toc32832086"/>
      <w:r w:rsidRPr="00D26514">
        <w:rPr>
          <w:bCs/>
          <w:noProof w:val="0"/>
        </w:rPr>
        <w:lastRenderedPageBreak/>
        <w:t>6</w:t>
      </w:r>
      <w:r w:rsidR="00291725" w:rsidRPr="00D26514">
        <w:rPr>
          <w:bCs/>
          <w:noProof w:val="0"/>
        </w:rPr>
        <w:t xml:space="preserve"> </w:t>
      </w:r>
      <w:r w:rsidR="008D45BC" w:rsidRPr="00D26514">
        <w:rPr>
          <w:bCs/>
          <w:noProof w:val="0"/>
        </w:rPr>
        <w:t>Content Modules</w:t>
      </w:r>
      <w:bookmarkEnd w:id="343"/>
      <w:bookmarkEnd w:id="344"/>
    </w:p>
    <w:p w14:paraId="00A95C38" w14:textId="77777777" w:rsidR="004C10B4" w:rsidRPr="00D26514" w:rsidRDefault="003D5A68" w:rsidP="00597DB2">
      <w:pPr>
        <w:pStyle w:val="AuthorInstructions"/>
      </w:pPr>
      <w:r w:rsidRPr="00D26514">
        <w:t>&lt;</w:t>
      </w:r>
      <w:r w:rsidR="009D125C" w:rsidRPr="00D26514">
        <w:t>Author</w:t>
      </w:r>
      <w:r w:rsidRPr="00D26514">
        <w:t xml:space="preserve">s’ notes: This section of the </w:t>
      </w:r>
      <w:r w:rsidR="003F3E4A" w:rsidRPr="00D26514">
        <w:t>s</w:t>
      </w:r>
      <w:r w:rsidRPr="00D26514">
        <w:t>upplement template is only for HL7 v3 CDA Content Module definitions</w:t>
      </w:r>
      <w:r w:rsidR="00887E40" w:rsidRPr="00D26514">
        <w:t xml:space="preserve">. </w:t>
      </w:r>
      <w:r w:rsidRPr="00D26514">
        <w:t>Ple</w:t>
      </w:r>
      <w:r w:rsidR="00F847E4" w:rsidRPr="00D26514">
        <w:t>ase delete the</w:t>
      </w:r>
      <w:r w:rsidRPr="00D26514">
        <w:t xml:space="preserve"> entire section </w:t>
      </w:r>
      <w:r w:rsidR="00F847E4" w:rsidRPr="00D26514">
        <w:t xml:space="preserve">6.3.1 </w:t>
      </w:r>
      <w:r w:rsidRPr="00D26514">
        <w:t>if the Content Module is based on DICOM or another standard.</w:t>
      </w:r>
    </w:p>
    <w:p w14:paraId="7C438E75" w14:textId="77777777" w:rsidR="003D5A68" w:rsidRPr="00D26514" w:rsidRDefault="004C10B4" w:rsidP="00597DB2">
      <w:pPr>
        <w:pStyle w:val="AuthorInstructions"/>
      </w:pPr>
      <w:r w:rsidRPr="00D26514">
        <w:t>Please note that the template for DICOM or other types of content modules (other than CDA) has not yet been defined, although DICOM modules will eventually go into Volume 3 Section 7; yet another type of content module will go into Volume 3 Section 8, etc.</w:t>
      </w:r>
      <w:r w:rsidR="003D5A68" w:rsidRPr="00D26514">
        <w:t>&gt;</w:t>
      </w:r>
    </w:p>
    <w:p w14:paraId="46BD0E99" w14:textId="77777777" w:rsidR="00993FF5" w:rsidRPr="00D26514" w:rsidRDefault="008D45BC" w:rsidP="00EA3BCB">
      <w:pPr>
        <w:pStyle w:val="Heading3"/>
        <w:numPr>
          <w:ilvl w:val="0"/>
          <w:numId w:val="0"/>
        </w:numPr>
        <w:rPr>
          <w:bCs/>
          <w:noProof w:val="0"/>
        </w:rPr>
      </w:pPr>
      <w:bookmarkStart w:id="345" w:name="_Toc345074697"/>
      <w:bookmarkStart w:id="346" w:name="_Toc32832087"/>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r w:rsidR="00F847E4" w:rsidRPr="00D26514">
        <w:rPr>
          <w:bCs/>
          <w:noProof w:val="0"/>
        </w:rPr>
        <w:t>s</w:t>
      </w:r>
      <w:bookmarkEnd w:id="345"/>
      <w:bookmarkEnd w:id="346"/>
    </w:p>
    <w:p w14:paraId="5DE5DEC5" w14:textId="77777777" w:rsidR="007B64E0" w:rsidRPr="00D26514" w:rsidRDefault="007B64E0" w:rsidP="00597DB2">
      <w:pPr>
        <w:pStyle w:val="AuthorInstructions"/>
      </w:pPr>
      <w:r w:rsidRPr="00D26514">
        <w:t>&lt;</w:t>
      </w:r>
      <w:r w:rsidR="009D125C" w:rsidRPr="00D26514">
        <w:t>Author</w:t>
      </w:r>
      <w:r w:rsidR="00250A37" w:rsidRPr="00D26514">
        <w:t>s’ instructions:</w:t>
      </w:r>
      <w:r w:rsidR="005F3FB5" w:rsidRPr="00D26514">
        <w:t xml:space="preserve"> </w:t>
      </w:r>
      <w:r w:rsidRPr="00D26514">
        <w:t>The understanding of content module grouping, options, and bindings are critical to CDA content modules</w:t>
      </w:r>
      <w:r w:rsidR="00887E40" w:rsidRPr="00D26514">
        <w:t xml:space="preserve">. </w:t>
      </w:r>
      <w:r w:rsidRPr="00D26514">
        <w:t xml:space="preserve">It is strongly recommended that the </w:t>
      </w:r>
      <w:r w:rsidR="009D125C" w:rsidRPr="00D26514">
        <w:t>author</w:t>
      </w:r>
      <w:r w:rsidRPr="00D26514">
        <w:t xml:space="preserve"> review the IHE Technical Frameworks General Introduction section 10.3 and the Patient Care Coordination (PCC) Technical Framework Volume </w:t>
      </w:r>
      <w:r w:rsidR="005942AE" w:rsidRPr="00D26514">
        <w:t xml:space="preserve">2 </w:t>
      </w:r>
      <w:r w:rsidRPr="00D26514">
        <w:t>sections 3 and 4 (PCC TF-</w:t>
      </w:r>
      <w:r w:rsidR="005942AE" w:rsidRPr="00D26514">
        <w:t>2</w:t>
      </w:r>
      <w:r w:rsidRPr="00D26514">
        <w:t>:3 and 4) prior to continuing</w:t>
      </w:r>
      <w:r w:rsidR="00887E40" w:rsidRPr="00D26514">
        <w:t xml:space="preserve">. </w:t>
      </w:r>
      <w:r w:rsidRPr="00D26514">
        <w:t>A critical understanding of CDA definitions for cardinality, optionality,</w:t>
      </w:r>
      <w:r w:rsidR="005F3FB5" w:rsidRPr="00D26514">
        <w:t xml:space="preserve"> </w:t>
      </w:r>
      <w:r w:rsidRPr="00D26514">
        <w:t>coded terminology values, and CDA content module structure, as well as IHE CDA formatting conventions is also 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“Conventions”.&gt;</w:t>
      </w:r>
    </w:p>
    <w:p w14:paraId="56A00794" w14:textId="77777777" w:rsidR="003D5A68" w:rsidRPr="00D26514" w:rsidRDefault="003D5A68" w:rsidP="00597DB2">
      <w:pPr>
        <w:pStyle w:val="AuthorInstructions"/>
      </w:pPr>
      <w:r w:rsidRPr="00D26514">
        <w:t>&lt;This CDA Content Module template is divided into four parts:</w:t>
      </w:r>
      <w:r w:rsidR="005F3FB5" w:rsidRPr="00D26514">
        <w:t xml:space="preserve"> </w:t>
      </w:r>
    </w:p>
    <w:p w14:paraId="544F94B4" w14:textId="77777777" w:rsidR="003D5A68" w:rsidRPr="00D26514" w:rsidRDefault="003D5A68" w:rsidP="00597DB2">
      <w:pPr>
        <w:pStyle w:val="AuthorInstructions"/>
        <w:ind w:left="720"/>
      </w:pPr>
      <w:r w:rsidRPr="00D26514">
        <w:t>D – Document</w:t>
      </w:r>
      <w:r w:rsidR="00C75E6D" w:rsidRPr="00D26514">
        <w:t xml:space="preserve"> –“D” </w:t>
      </w:r>
      <w:r w:rsidR="00B9303B" w:rsidRPr="00D26514">
        <w:t>will be replaced with a sub-section number when added to the Technical Framework</w:t>
      </w:r>
    </w:p>
    <w:p w14:paraId="0C08925D" w14:textId="77777777" w:rsidR="003D5A68" w:rsidRPr="00D26514" w:rsidRDefault="003D5A68" w:rsidP="00597DB2">
      <w:pPr>
        <w:pStyle w:val="AuthorInstructions"/>
        <w:ind w:left="720"/>
      </w:pPr>
      <w:r w:rsidRPr="00D26514">
        <w:t>H – Header</w:t>
      </w:r>
      <w:r w:rsidR="00B9303B" w:rsidRPr="00D26514">
        <w:t xml:space="preserve"> - “H” will be replaced with a sub-section number when added to the Technical Framework</w:t>
      </w:r>
    </w:p>
    <w:p w14:paraId="3FE3AC83" w14:textId="77777777" w:rsidR="003D5A68" w:rsidRPr="00D26514" w:rsidRDefault="003D5A68" w:rsidP="00597DB2">
      <w:pPr>
        <w:pStyle w:val="AuthorInstructions"/>
        <w:ind w:left="720"/>
      </w:pPr>
      <w:r w:rsidRPr="00D26514">
        <w:t>S – Section</w:t>
      </w:r>
      <w:r w:rsidR="00B9303B" w:rsidRPr="00D26514">
        <w:t xml:space="preserve"> - “S” will be replaced with a sub-section number when added to the Technical Framework</w:t>
      </w:r>
    </w:p>
    <w:p w14:paraId="1C5DF64F" w14:textId="77777777" w:rsidR="003D5A68" w:rsidRPr="00D26514" w:rsidRDefault="003D5A68" w:rsidP="00597DB2">
      <w:pPr>
        <w:pStyle w:val="AuthorInstructions"/>
        <w:ind w:left="720"/>
      </w:pPr>
      <w:r w:rsidRPr="00D26514">
        <w:t>E – Entry</w:t>
      </w:r>
      <w:r w:rsidR="00B9303B" w:rsidRPr="00D26514">
        <w:t xml:space="preserve"> - “E” will be replaced with a sub-section number when added to the Technical Framework</w:t>
      </w:r>
    </w:p>
    <w:p w14:paraId="5BBEEA92" w14:textId="77777777" w:rsidR="00C3617A" w:rsidRPr="00EA3BCB" w:rsidRDefault="003D5A68" w:rsidP="00597DB2">
      <w:pPr>
        <w:pStyle w:val="AuthorInstructions"/>
        <w:rPr>
          <w:highlight w:val="yellow"/>
        </w:rPr>
      </w:pPr>
      <w:r w:rsidRPr="00EA3BCB">
        <w:rPr>
          <w:highlight w:val="yellow"/>
        </w:rPr>
        <w:t xml:space="preserve">It is expected that the </w:t>
      </w:r>
      <w:r w:rsidR="009D125C" w:rsidRPr="00EA3BCB">
        <w:rPr>
          <w:highlight w:val="yellow"/>
        </w:rPr>
        <w:t>author</w:t>
      </w:r>
      <w:r w:rsidRPr="00EA3BCB">
        <w:rPr>
          <w:highlight w:val="yellow"/>
        </w:rPr>
        <w:t xml:space="preserve"> will </w:t>
      </w:r>
      <w:r w:rsidRPr="00EA3BCB">
        <w:rPr>
          <w:b/>
          <w:highlight w:val="yellow"/>
        </w:rPr>
        <w:t>replicate</w:t>
      </w:r>
      <w:r w:rsidRPr="00EA3BCB">
        <w:rPr>
          <w:highlight w:val="yellow"/>
        </w:rPr>
        <w:t xml:space="preserve"> each of these four parts as necessary within a </w:t>
      </w:r>
      <w:r w:rsidR="0044310A" w:rsidRPr="00EA3BCB">
        <w:rPr>
          <w:highlight w:val="yellow"/>
        </w:rPr>
        <w:t>su</w:t>
      </w:r>
      <w:r w:rsidRPr="00EA3BCB">
        <w:rPr>
          <w:highlight w:val="yellow"/>
        </w:rPr>
        <w:t>pplement.&gt;</w:t>
      </w:r>
    </w:p>
    <w:p w14:paraId="4639D3E2" w14:textId="77777777" w:rsidR="004F7C05" w:rsidRPr="00EA3BCB" w:rsidRDefault="004F7C05" w:rsidP="00597DB2">
      <w:pPr>
        <w:pStyle w:val="AuthorInstructions"/>
        <w:rPr>
          <w:b/>
        </w:rPr>
      </w:pPr>
      <w:r w:rsidRPr="00EA3BCB">
        <w:rPr>
          <w:b/>
          <w:highlight w:val="yellow"/>
        </w:rPr>
        <w:t>All example</w:t>
      </w:r>
      <w:r w:rsidR="001E206E" w:rsidRPr="00EA3BCB">
        <w:rPr>
          <w:b/>
          <w:highlight w:val="yellow"/>
        </w:rPr>
        <w:t>s</w:t>
      </w:r>
      <w:r w:rsidRPr="00EA3BCB">
        <w:rPr>
          <w:b/>
          <w:highlight w:val="yellow"/>
        </w:rPr>
        <w:t xml:space="preserve"> shou</w:t>
      </w:r>
      <w:r w:rsidR="001453CC" w:rsidRPr="00EA3BCB">
        <w:rPr>
          <w:b/>
          <w:highlight w:val="yellow"/>
        </w:rPr>
        <w:t>ld be deleted after the example</w:t>
      </w:r>
      <w:r w:rsidRPr="00EA3BCB">
        <w:rPr>
          <w:b/>
          <w:highlight w:val="yellow"/>
        </w:rPr>
        <w:t xml:space="preserve"> has been read and understood.&gt;</w:t>
      </w:r>
    </w:p>
    <w:p w14:paraId="33824DB5" w14:textId="77777777" w:rsidR="00B9308F" w:rsidRPr="00D26514" w:rsidRDefault="00B9308F" w:rsidP="00993FF5">
      <w:pPr>
        <w:pStyle w:val="BodyText"/>
      </w:pPr>
    </w:p>
    <w:p w14:paraId="28EBF2F8" w14:textId="77777777" w:rsidR="0022261E" w:rsidRPr="00D26514" w:rsidRDefault="0022261E" w:rsidP="0022261E">
      <w:pPr>
        <w:pStyle w:val="EditorInstructions"/>
      </w:pPr>
      <w:r w:rsidRPr="00D26514">
        <w:t>Add to section 6.3.1</w:t>
      </w:r>
      <w:r w:rsidR="00522F40" w:rsidRPr="00D26514">
        <w:t xml:space="preserve">.D </w:t>
      </w:r>
      <w:r w:rsidRPr="00D26514">
        <w:t>Document Content Modules</w:t>
      </w:r>
    </w:p>
    <w:p w14:paraId="7ED4E23E" w14:textId="7D41B37E" w:rsidR="00B9303B" w:rsidRPr="00D26514" w:rsidRDefault="00B9303B" w:rsidP="00597DB2">
      <w:pPr>
        <w:pStyle w:val="AuthorInstructions"/>
      </w:pPr>
      <w:r w:rsidRPr="00D26514">
        <w:t>&lt;</w:t>
      </w:r>
      <w:bookmarkStart w:id="347" w:name="OLE_LINK95"/>
      <w:bookmarkStart w:id="348" w:name="OLE_LINK96"/>
      <w:bookmarkStart w:id="349" w:name="OLE_LINK97"/>
      <w:r w:rsidR="009D125C" w:rsidRPr="00EA3BCB">
        <w:rPr>
          <w:highlight w:val="yellow"/>
        </w:rPr>
        <w:t>Author</w:t>
      </w:r>
      <w:r w:rsidRPr="00EA3BCB">
        <w:rPr>
          <w:highlight w:val="yellow"/>
        </w:rPr>
        <w:t xml:space="preserve">s’ </w:t>
      </w:r>
      <w:r w:rsidR="00F96602" w:rsidRPr="00D26514">
        <w:rPr>
          <w:highlight w:val="yellow"/>
        </w:rPr>
        <w:t>N</w:t>
      </w:r>
      <w:r w:rsidRPr="00EA3BCB">
        <w:rPr>
          <w:highlight w:val="yellow"/>
        </w:rPr>
        <w:t xml:space="preserve">ote: </w:t>
      </w:r>
      <w:r w:rsidR="00F96602" w:rsidRPr="00D26514">
        <w:rPr>
          <w:highlight w:val="yellow"/>
        </w:rPr>
        <w:t>R</w:t>
      </w:r>
      <w:r w:rsidRPr="00EA3BCB">
        <w:rPr>
          <w:highlight w:val="yellow"/>
        </w:rPr>
        <w:t>eplicate section 6.3.1.D for every CDA Document defined in this profile.</w:t>
      </w:r>
      <w:r w:rsidR="00883B13" w:rsidRPr="00EA3BCB">
        <w:rPr>
          <w:highlight w:val="yellow"/>
        </w:rPr>
        <w:t xml:space="preserve"> Number as</w:t>
      </w:r>
      <w:r w:rsidR="0058752C" w:rsidRPr="00EA3BCB">
        <w:rPr>
          <w:highlight w:val="yellow"/>
        </w:rPr>
        <w:t xml:space="preserve"> 6.3.1.</w:t>
      </w:r>
      <w:r w:rsidR="0058752C" w:rsidRPr="00EA3BCB">
        <w:rPr>
          <w:b/>
          <w:highlight w:val="yellow"/>
        </w:rPr>
        <w:t>D1</w:t>
      </w:r>
      <w:r w:rsidR="0058752C" w:rsidRPr="00EA3BCB">
        <w:rPr>
          <w:highlight w:val="yellow"/>
        </w:rPr>
        <w:t>, 6.3.1.</w:t>
      </w:r>
      <w:r w:rsidR="0058752C" w:rsidRPr="00EA3BCB">
        <w:rPr>
          <w:b/>
          <w:highlight w:val="yellow"/>
        </w:rPr>
        <w:t>D2</w:t>
      </w:r>
      <w:r w:rsidR="0058752C" w:rsidRPr="00EA3BCB">
        <w:rPr>
          <w:highlight w:val="yellow"/>
        </w:rPr>
        <w:t>, etc.</w:t>
      </w:r>
      <w:bookmarkEnd w:id="347"/>
      <w:bookmarkEnd w:id="348"/>
      <w:bookmarkEnd w:id="349"/>
      <w:r w:rsidRPr="00D26514">
        <w:t>&gt;</w:t>
      </w:r>
    </w:p>
    <w:p w14:paraId="47F84FAC" w14:textId="77777777" w:rsidR="0022261E" w:rsidRPr="00D26514" w:rsidRDefault="0022261E" w:rsidP="0022261E">
      <w:pPr>
        <w:pStyle w:val="BodyText"/>
        <w:rPr>
          <w:lang w:eastAsia="x-none"/>
        </w:rPr>
      </w:pPr>
    </w:p>
    <w:p w14:paraId="1C1549BC" w14:textId="77777777" w:rsidR="0022261E" w:rsidRPr="00D26514" w:rsidRDefault="00774B6B" w:rsidP="000807AC">
      <w:pPr>
        <w:pStyle w:val="Heading4"/>
        <w:numPr>
          <w:ilvl w:val="0"/>
          <w:numId w:val="0"/>
        </w:numPr>
        <w:ind w:left="864" w:hanging="864"/>
        <w:rPr>
          <w:noProof w:val="0"/>
        </w:rPr>
      </w:pPr>
      <w:bookmarkStart w:id="350" w:name="_Toc345074698"/>
      <w:bookmarkStart w:id="351" w:name="_Toc32832088"/>
      <w:r w:rsidRPr="00D26514">
        <w:rPr>
          <w:noProof w:val="0"/>
        </w:rPr>
        <w:lastRenderedPageBreak/>
        <w:t>6.3.1.D</w:t>
      </w:r>
      <w:r w:rsidR="00291725" w:rsidRPr="00D26514">
        <w:rPr>
          <w:noProof w:val="0"/>
        </w:rPr>
        <w:t xml:space="preserve"> </w:t>
      </w:r>
      <w:r w:rsidR="00803E2D" w:rsidRPr="00D26514">
        <w:rPr>
          <w:noProof w:val="0"/>
        </w:rPr>
        <w:t>&lt;</w:t>
      </w:r>
      <w:r w:rsidR="0022261E" w:rsidRPr="00D26514">
        <w:rPr>
          <w:noProof w:val="0"/>
        </w:rPr>
        <w:t xml:space="preserve">Content Module Name </w:t>
      </w:r>
      <w:r w:rsidR="00BB65D8" w:rsidRPr="00D26514">
        <w:rPr>
          <w:noProof w:val="0"/>
        </w:rPr>
        <w:t>(Acronym)</w:t>
      </w:r>
      <w:r w:rsidR="00803E2D" w:rsidRPr="00D26514">
        <w:rPr>
          <w:noProof w:val="0"/>
        </w:rPr>
        <w:t>&gt;</w:t>
      </w:r>
      <w:r w:rsidR="00BB65D8" w:rsidRPr="00D26514">
        <w:rPr>
          <w:noProof w:val="0"/>
        </w:rPr>
        <w:t xml:space="preserve"> </w:t>
      </w:r>
      <w:r w:rsidR="00803E2D" w:rsidRPr="00D26514">
        <w:rPr>
          <w:noProof w:val="0"/>
        </w:rPr>
        <w:t>Document Content Module</w:t>
      </w:r>
      <w:bookmarkEnd w:id="350"/>
      <w:bookmarkEnd w:id="351"/>
      <w:r w:rsidR="00803E2D" w:rsidRPr="00D26514">
        <w:rPr>
          <w:noProof w:val="0"/>
        </w:rPr>
        <w:t xml:space="preserve"> </w:t>
      </w:r>
    </w:p>
    <w:p w14:paraId="77BA7960" w14:textId="77777777" w:rsidR="0022261E" w:rsidRPr="00D26514" w:rsidRDefault="0022261E" w:rsidP="0097454A">
      <w:pPr>
        <w:pStyle w:val="Heading5"/>
        <w:numPr>
          <w:ilvl w:val="0"/>
          <w:numId w:val="0"/>
        </w:numPr>
        <w:rPr>
          <w:noProof w:val="0"/>
        </w:rPr>
      </w:pPr>
      <w:bookmarkStart w:id="352" w:name="_Toc345074699"/>
      <w:bookmarkStart w:id="353" w:name="_Toc32832089"/>
      <w:r w:rsidRPr="00D26514">
        <w:rPr>
          <w:noProof w:val="0"/>
        </w:rPr>
        <w:t>6.3.1.</w:t>
      </w:r>
      <w:r w:rsidR="008D45BC" w:rsidRPr="00D26514">
        <w:rPr>
          <w:noProof w:val="0"/>
        </w:rPr>
        <w:t>D</w:t>
      </w:r>
      <w:r w:rsidRPr="00D26514">
        <w:rPr>
          <w:noProof w:val="0"/>
        </w:rPr>
        <w:t>.1 Format Code</w:t>
      </w:r>
      <w:bookmarkEnd w:id="352"/>
      <w:bookmarkEnd w:id="353"/>
    </w:p>
    <w:p w14:paraId="47CF4E09" w14:textId="77777777" w:rsidR="00364E56" w:rsidRPr="00D26514" w:rsidRDefault="00665D8F" w:rsidP="00665D8F">
      <w:pPr>
        <w:rPr>
          <w:b/>
          <w:bCs/>
        </w:rPr>
      </w:pPr>
      <w:r w:rsidRPr="00D26514">
        <w:t xml:space="preserve">The XDSDocumentEntry format code for this content is </w:t>
      </w:r>
      <w:r w:rsidRPr="00D26514">
        <w:rPr>
          <w:b/>
          <w:bCs/>
        </w:rPr>
        <w:t>urn:ihe:</w:t>
      </w:r>
      <w:r w:rsidR="00364E56" w:rsidRPr="00D26514">
        <w:rPr>
          <w:b/>
          <w:bCs/>
        </w:rPr>
        <w:t>dom:name:year</w:t>
      </w:r>
    </w:p>
    <w:p w14:paraId="76F19A57" w14:textId="1B997163" w:rsidR="00665D8F" w:rsidRPr="00EA3BCB" w:rsidRDefault="006C242B" w:rsidP="00665D8F">
      <w:pPr>
        <w:rPr>
          <w:rStyle w:val="AuthorInstructionsChar"/>
        </w:rPr>
      </w:pPr>
      <w:r w:rsidRPr="00EA3BCB">
        <w:rPr>
          <w:rStyle w:val="AuthorInstructionsChar"/>
        </w:rPr>
        <w:t>&lt;</w:t>
      </w:r>
      <w:r w:rsidR="00364E56" w:rsidRPr="00D26514">
        <w:rPr>
          <w:rStyle w:val="AuthorInstructionsChar"/>
        </w:rPr>
        <w:t xml:space="preserve">where </w:t>
      </w:r>
      <w:r w:rsidR="00364E56" w:rsidRPr="00EA3BCB">
        <w:rPr>
          <w:rStyle w:val="AuthorInstructionsChar"/>
          <w:b/>
        </w:rPr>
        <w:t>dom</w:t>
      </w:r>
      <w:r w:rsidR="00364E56" w:rsidRPr="00D26514">
        <w:rPr>
          <w:rStyle w:val="AuthorInstructionsChar"/>
        </w:rPr>
        <w:t xml:space="preserve"> is the domain abbreviation; </w:t>
      </w:r>
      <w:r w:rsidR="00364E56" w:rsidRPr="00EA3BCB">
        <w:rPr>
          <w:rStyle w:val="AuthorInstructionsChar"/>
          <w:b/>
        </w:rPr>
        <w:t>name</w:t>
      </w:r>
      <w:r w:rsidR="00364E56" w:rsidRPr="00D26514">
        <w:rPr>
          <w:rStyle w:val="AuthorInstructionsChar"/>
        </w:rPr>
        <w:t xml:space="preserve"> is an identifying profile, transaction, etc. name; and </w:t>
      </w:r>
      <w:r w:rsidR="00364E56" w:rsidRPr="00EA3BCB">
        <w:rPr>
          <w:rStyle w:val="AuthorInstructionsChar"/>
          <w:b/>
        </w:rPr>
        <w:t>year</w:t>
      </w:r>
      <w:r w:rsidR="00364E56" w:rsidRPr="00D26514">
        <w:rPr>
          <w:rStyle w:val="AuthorInstructionsChar"/>
        </w:rPr>
        <w:t xml:space="preserve"> is the year the profile is expected to reach trial implementation. For example, </w:t>
      </w:r>
      <w:r w:rsidRPr="00EA3BCB">
        <w:rPr>
          <w:rStyle w:val="AuthorInstructionsChar"/>
        </w:rPr>
        <w:t>urn:ihe:</w:t>
      </w:r>
      <w:r w:rsidR="00665D8F" w:rsidRPr="00EA3BCB">
        <w:rPr>
          <w:rStyle w:val="AuthorInstructionsChar"/>
        </w:rPr>
        <w:t>card:imaging:201</w:t>
      </w:r>
      <w:r w:rsidRPr="00EA3BCB">
        <w:rPr>
          <w:rStyle w:val="AuthorInstructionsChar"/>
        </w:rPr>
        <w:t>1&gt;</w:t>
      </w:r>
    </w:p>
    <w:p w14:paraId="2DBAEB1A" w14:textId="77777777" w:rsidR="00BB65D8" w:rsidRPr="00D26514" w:rsidRDefault="00BB65D8" w:rsidP="00BB65D8">
      <w:pPr>
        <w:pStyle w:val="Heading5"/>
        <w:numPr>
          <w:ilvl w:val="0"/>
          <w:numId w:val="0"/>
        </w:numPr>
        <w:rPr>
          <w:noProof w:val="0"/>
        </w:rPr>
      </w:pPr>
      <w:bookmarkStart w:id="354" w:name="_Toc345074700"/>
      <w:bookmarkStart w:id="355" w:name="_Toc32832090"/>
      <w:r w:rsidRPr="00D26514">
        <w:rPr>
          <w:noProof w:val="0"/>
        </w:rPr>
        <w:t>6.3.1.</w:t>
      </w:r>
      <w:r w:rsidR="008D45BC" w:rsidRPr="00D26514">
        <w:rPr>
          <w:noProof w:val="0"/>
        </w:rPr>
        <w:t>D</w:t>
      </w:r>
      <w:r w:rsidRPr="00D26514">
        <w:rPr>
          <w:noProof w:val="0"/>
        </w:rPr>
        <w:t>.2 Parent Template</w:t>
      </w:r>
      <w:bookmarkEnd w:id="354"/>
      <w:bookmarkEnd w:id="355"/>
    </w:p>
    <w:p w14:paraId="76DA02B5" w14:textId="77777777" w:rsidR="00250A37" w:rsidRPr="00D26514" w:rsidRDefault="00250A37" w:rsidP="00597DB2">
      <w:pPr>
        <w:pStyle w:val="AuthorInstructions"/>
      </w:pPr>
      <w:r w:rsidRPr="00D26514">
        <w:t>&lt;The following text is common, so it is left here for consistency</w:t>
      </w:r>
      <w:r w:rsidR="00887E40" w:rsidRPr="00D26514">
        <w:t xml:space="preserve">. </w:t>
      </w:r>
      <w:r w:rsidRPr="00D26514">
        <w:t>If it is not relevant, then change the text to the accurate information, but retain the formatting convention</w:t>
      </w:r>
      <w:r w:rsidR="00887E40" w:rsidRPr="00D26514">
        <w:t xml:space="preserve">. </w:t>
      </w:r>
      <w:r w:rsidR="0032060B" w:rsidRPr="00D26514">
        <w:t xml:space="preserve">Be sure to include </w:t>
      </w:r>
      <w:r w:rsidR="0032060B" w:rsidRPr="00EA3BCB">
        <w:rPr>
          <w:b/>
        </w:rPr>
        <w:t>all</w:t>
      </w:r>
      <w:r w:rsidR="0032060B" w:rsidRPr="00D26514">
        <w:t xml:space="preserve"> parent templates.</w:t>
      </w:r>
      <w:r w:rsidRPr="00D26514">
        <w:t>&gt;</w:t>
      </w:r>
    </w:p>
    <w:p w14:paraId="24A6D7C9" w14:textId="77777777" w:rsidR="00665D8F" w:rsidRPr="00D26514" w:rsidRDefault="006C242B" w:rsidP="00370CC8">
      <w:pPr>
        <w:pStyle w:val="BodyText"/>
      </w:pPr>
      <w:r w:rsidRPr="00D26514">
        <w:t>&lt;</w:t>
      </w:r>
      <w:r w:rsidR="00940FC7" w:rsidRPr="00D26514">
        <w:t>e.g.,</w:t>
      </w:r>
      <w:r w:rsidR="003651D9" w:rsidRPr="00D26514">
        <w:t xml:space="preserve"> </w:t>
      </w:r>
      <w:r w:rsidR="00665D8F" w:rsidRPr="00D26514">
        <w:t>This document is a specialization of the IHE PCC Medical Document template (OID = 1.3.6.1.4.1.19376.1.5.3.1.1.1).</w:t>
      </w:r>
      <w:r w:rsidRPr="00D26514">
        <w:t>&gt;</w:t>
      </w:r>
      <w:r w:rsidR="00665D8F" w:rsidRPr="00D26514">
        <w:t xml:space="preserve"> </w:t>
      </w:r>
    </w:p>
    <w:p w14:paraId="2FB10194"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 The Medical Document includes requirements for various header elements; name, addr and telecom elements for identified persons and organizations; and basic participations record target, author, and legal authenticator</w:t>
      </w:r>
      <w:r w:rsidR="00887E40" w:rsidRPr="00D26514">
        <w:t>.</w:t>
      </w:r>
      <w:r w:rsidRPr="00D26514">
        <w:t>&gt;</w:t>
      </w:r>
    </w:p>
    <w:p w14:paraId="34965026" w14:textId="77777777" w:rsidR="00665D8F" w:rsidRPr="00D26514" w:rsidRDefault="006C242B" w:rsidP="00EA3BCB">
      <w:pPr>
        <w:pStyle w:val="BodyText"/>
      </w:pPr>
      <w:r w:rsidRPr="00D26514">
        <w:t>&lt;</w:t>
      </w:r>
      <w:r w:rsidR="00940FC7" w:rsidRPr="00D26514">
        <w:t>e.g.,</w:t>
      </w:r>
      <w:r w:rsidRPr="00D26514">
        <w:t xml:space="preserve"> </w:t>
      </w:r>
      <w:r w:rsidR="00665D8F" w:rsidRPr="00D26514">
        <w:t>This document is a specialization of the HL7 Procedure Note template (OID = 2.16.840.1.113883.10.20.18.1).</w:t>
      </w:r>
      <w:r w:rsidRPr="00D26514">
        <w:t>&gt;</w:t>
      </w:r>
      <w:r w:rsidR="00665D8F" w:rsidRPr="00D26514">
        <w:t xml:space="preserve"> </w:t>
      </w:r>
    </w:p>
    <w:p w14:paraId="058DA34A" w14:textId="77777777" w:rsidR="00665D8F" w:rsidRPr="00D26514" w:rsidRDefault="006C242B" w:rsidP="00EA3BCB">
      <w:pPr>
        <w:pStyle w:val="BodyText"/>
      </w:pPr>
      <w:r w:rsidRPr="00D26514">
        <w:t>&lt;</w:t>
      </w:r>
      <w:r w:rsidR="00940FC7" w:rsidRPr="00D26514">
        <w:t>e.g.,</w:t>
      </w:r>
      <w:r w:rsidRPr="00D26514">
        <w:t xml:space="preserve"> </w:t>
      </w:r>
      <w:r w:rsidR="00665D8F" w:rsidRPr="00D26514">
        <w:t>Note:</w:t>
      </w:r>
      <w:r w:rsidRPr="00D26514">
        <w:t xml:space="preserve"> </w:t>
      </w:r>
      <w:r w:rsidR="00665D8F" w:rsidRPr="00D26514">
        <w:t>This document is not a specialization of the HL7 Basic Diagnostic Imaging Report template due to conflicts with two Procedure Note requirements (format of serviceEvent/effectiveTime, and title on DICOM Catalogue section)</w:t>
      </w:r>
      <w:r w:rsidR="00887E40" w:rsidRPr="00D26514">
        <w:t xml:space="preserve">. </w:t>
      </w:r>
      <w:r w:rsidR="00665D8F" w:rsidRPr="00D26514">
        <w:t>When and if these are resolved, an instance may also comply to the Diagnostic Imaging Report.</w:t>
      </w:r>
      <w:r w:rsidRPr="00D26514">
        <w:t>&gt;</w:t>
      </w:r>
    </w:p>
    <w:p w14:paraId="25BE0D6D" w14:textId="77777777" w:rsidR="00BB65D8" w:rsidRPr="00D26514" w:rsidRDefault="00BB65D8" w:rsidP="00BB65D8">
      <w:pPr>
        <w:pStyle w:val="Heading5"/>
        <w:numPr>
          <w:ilvl w:val="0"/>
          <w:numId w:val="0"/>
        </w:numPr>
        <w:rPr>
          <w:noProof w:val="0"/>
        </w:rPr>
      </w:pPr>
      <w:bookmarkStart w:id="356" w:name="_Toc345074701"/>
      <w:bookmarkStart w:id="357" w:name="_Toc32832091"/>
      <w:r w:rsidRPr="00D26514">
        <w:rPr>
          <w:noProof w:val="0"/>
        </w:rPr>
        <w:t>6.3.1.</w:t>
      </w:r>
      <w:r w:rsidR="008D45BC" w:rsidRPr="00D26514">
        <w:rPr>
          <w:noProof w:val="0"/>
        </w:rPr>
        <w:t>D</w:t>
      </w:r>
      <w:r w:rsidRPr="00D26514">
        <w:rPr>
          <w:noProof w:val="0"/>
        </w:rPr>
        <w:t>.</w:t>
      </w:r>
      <w:r w:rsidR="00871613" w:rsidRPr="00D26514">
        <w:rPr>
          <w:noProof w:val="0"/>
        </w:rPr>
        <w:t>3</w:t>
      </w:r>
      <w:r w:rsidRPr="00D26514">
        <w:rPr>
          <w:noProof w:val="0"/>
        </w:rPr>
        <w:t xml:space="preserve"> </w:t>
      </w:r>
      <w:r w:rsidR="00665D8F" w:rsidRPr="00D26514">
        <w:rPr>
          <w:noProof w:val="0"/>
        </w:rPr>
        <w:t xml:space="preserve">Referenced </w:t>
      </w:r>
      <w:r w:rsidRPr="00D26514">
        <w:rPr>
          <w:noProof w:val="0"/>
        </w:rPr>
        <w:t>Standard</w:t>
      </w:r>
      <w:r w:rsidR="00665D8F" w:rsidRPr="00D26514">
        <w:rPr>
          <w:noProof w:val="0"/>
        </w:rPr>
        <w:t>s</w:t>
      </w:r>
      <w:bookmarkEnd w:id="356"/>
      <w:bookmarkEnd w:id="357"/>
    </w:p>
    <w:p w14:paraId="0715C347" w14:textId="6AAB3247" w:rsidR="0032060B" w:rsidRPr="00D26514" w:rsidRDefault="0032060B" w:rsidP="00597DB2">
      <w:pPr>
        <w:pStyle w:val="AuthorInstructions"/>
      </w:pPr>
      <w:r w:rsidRPr="00D26514">
        <w:t>&lt;</w:t>
      </w:r>
      <w:r w:rsidR="001F68C9" w:rsidRPr="00D26514">
        <w:t xml:space="preserve">Identify </w:t>
      </w:r>
      <w:r w:rsidR="00726A7E" w:rsidRPr="00EA3BCB">
        <w:rPr>
          <w:b/>
        </w:rPr>
        <w:t>all</w:t>
      </w:r>
      <w:r w:rsidR="00726A7E" w:rsidRPr="00D26514">
        <w:t xml:space="preserve"> </w:t>
      </w:r>
      <w:r w:rsidR="001F68C9" w:rsidRPr="00D26514">
        <w:t xml:space="preserve">standards referenced by </w:t>
      </w:r>
      <w:r w:rsidR="00726A7E" w:rsidRPr="00EA3BCB">
        <w:rPr>
          <w:b/>
        </w:rPr>
        <w:t>this</w:t>
      </w:r>
      <w:r w:rsidR="00726A7E" w:rsidRPr="00D26514">
        <w:t xml:space="preserve"> </w:t>
      </w:r>
      <w:r w:rsidR="001F68C9" w:rsidRPr="00D26514">
        <w:t>content module.&gt;</w:t>
      </w:r>
    </w:p>
    <w:p w14:paraId="05C5930C" w14:textId="44B4D018" w:rsidR="001F68C9" w:rsidRPr="00D26514" w:rsidRDefault="001F68C9" w:rsidP="0032060B">
      <w:pPr>
        <w:pStyle w:val="BodyText"/>
        <w:rPr>
          <w:highlight w:val="yellow"/>
        </w:rPr>
      </w:pPr>
      <w:r w:rsidRPr="00D26514">
        <w:t>All standards which are reference in this document are listed below with their common abbreviation, full title, and link to the standard.</w:t>
      </w:r>
    </w:p>
    <w:p w14:paraId="07A6E138" w14:textId="77777777" w:rsidR="001F68C9" w:rsidRPr="00D26514" w:rsidRDefault="001F68C9" w:rsidP="001F68C9">
      <w:pPr>
        <w:pStyle w:val="TableTitle"/>
      </w:pPr>
      <w:r w:rsidRPr="00D26514">
        <w:t>Table 6.3.1.D</w:t>
      </w:r>
      <w:r w:rsidR="000D6321" w:rsidRPr="00D26514">
        <w:t>.3</w:t>
      </w:r>
      <w:r w:rsidRPr="00D26514">
        <w:t>-1</w:t>
      </w:r>
      <w:r w:rsidR="00C250ED" w:rsidRPr="00D26514">
        <w:t>:</w:t>
      </w:r>
      <w:r w:rsidRPr="00D26514">
        <w:t xml:space="preserve"> &lt;Document Name&gt; - Referenced Standards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4140"/>
        <w:gridCol w:w="3708"/>
      </w:tblGrid>
      <w:tr w:rsidR="005B5D47" w:rsidRPr="00D26514" w14:paraId="6B17C4BB" w14:textId="77777777" w:rsidTr="00064FF2">
        <w:trPr>
          <w:cantSplit/>
          <w:tblHeader/>
        </w:trPr>
        <w:tc>
          <w:tcPr>
            <w:tcW w:w="1728" w:type="dxa"/>
            <w:shd w:val="clear" w:color="auto" w:fill="D9D9D9"/>
          </w:tcPr>
          <w:p w14:paraId="281ADB1E" w14:textId="77777777" w:rsidR="00665D8F" w:rsidRPr="00D26514" w:rsidRDefault="00665D8F" w:rsidP="00730E16">
            <w:pPr>
              <w:pStyle w:val="TableEntryHeader"/>
            </w:pPr>
            <w:r w:rsidRPr="00D26514">
              <w:t>Abbreviation</w:t>
            </w:r>
          </w:p>
        </w:tc>
        <w:tc>
          <w:tcPr>
            <w:tcW w:w="4140" w:type="dxa"/>
            <w:shd w:val="clear" w:color="auto" w:fill="D9D9D9"/>
          </w:tcPr>
          <w:p w14:paraId="2954C319" w14:textId="77777777" w:rsidR="00665D8F" w:rsidRPr="00D26514" w:rsidRDefault="00665D8F" w:rsidP="001F68C9">
            <w:pPr>
              <w:pStyle w:val="TableEntryHeader"/>
            </w:pPr>
            <w:r w:rsidRPr="00D26514">
              <w:t>Title</w:t>
            </w:r>
          </w:p>
        </w:tc>
        <w:tc>
          <w:tcPr>
            <w:tcW w:w="3708" w:type="dxa"/>
            <w:shd w:val="clear" w:color="auto" w:fill="D9D9D9"/>
          </w:tcPr>
          <w:p w14:paraId="33CD6E93" w14:textId="77777777" w:rsidR="00665D8F" w:rsidRPr="00D26514" w:rsidRDefault="00665D8F" w:rsidP="00CF508D">
            <w:pPr>
              <w:pStyle w:val="TableEntryHeader"/>
            </w:pPr>
            <w:r w:rsidRPr="00D26514">
              <w:t>URL</w:t>
            </w:r>
          </w:p>
        </w:tc>
      </w:tr>
      <w:tr w:rsidR="00665D8F" w:rsidRPr="00D26514" w14:paraId="063B9838" w14:textId="77777777" w:rsidTr="00EA3BCB">
        <w:trPr>
          <w:cantSplit/>
        </w:trPr>
        <w:tc>
          <w:tcPr>
            <w:tcW w:w="1728" w:type="dxa"/>
            <w:shd w:val="clear" w:color="auto" w:fill="auto"/>
          </w:tcPr>
          <w:p w14:paraId="09E33724" w14:textId="77777777" w:rsidR="00665D8F" w:rsidRPr="00D26514" w:rsidRDefault="0032060B" w:rsidP="00597DB2">
            <w:pPr>
              <w:pStyle w:val="TableEntry"/>
            </w:pPr>
            <w:r w:rsidRPr="00D26514">
              <w:t>&lt;abbreviated name of standard&gt;</w:t>
            </w:r>
          </w:p>
        </w:tc>
        <w:tc>
          <w:tcPr>
            <w:tcW w:w="4140" w:type="dxa"/>
            <w:shd w:val="clear" w:color="auto" w:fill="auto"/>
          </w:tcPr>
          <w:p w14:paraId="6CC727A2" w14:textId="77777777" w:rsidR="00665D8F" w:rsidRPr="00D26514" w:rsidRDefault="0032060B" w:rsidP="00597DB2">
            <w:pPr>
              <w:pStyle w:val="TableEntry"/>
            </w:pPr>
            <w:r w:rsidRPr="00D26514">
              <w:t>&lt;full name of standard&gt;</w:t>
            </w:r>
          </w:p>
        </w:tc>
        <w:tc>
          <w:tcPr>
            <w:tcW w:w="3708" w:type="dxa"/>
            <w:shd w:val="clear" w:color="auto" w:fill="auto"/>
          </w:tcPr>
          <w:p w14:paraId="2F485D9A" w14:textId="77777777" w:rsidR="00665D8F" w:rsidRPr="00EA3BCB" w:rsidRDefault="0032060B" w:rsidP="00370CC8">
            <w:pPr>
              <w:pStyle w:val="TableEntry"/>
            </w:pPr>
            <w:r w:rsidRPr="00EA3BCB">
              <w:t>&lt;link to standard&gt;</w:t>
            </w:r>
          </w:p>
        </w:tc>
      </w:tr>
      <w:tr w:rsidR="0032060B" w:rsidRPr="00D26514" w14:paraId="42E8293F" w14:textId="77777777" w:rsidTr="00EA3BCB">
        <w:trPr>
          <w:cantSplit/>
        </w:trPr>
        <w:tc>
          <w:tcPr>
            <w:tcW w:w="1728" w:type="dxa"/>
            <w:shd w:val="clear" w:color="auto" w:fill="auto"/>
          </w:tcPr>
          <w:p w14:paraId="374B4375" w14:textId="77777777" w:rsidR="0032060B" w:rsidRPr="00D26514" w:rsidRDefault="0032060B" w:rsidP="00597DB2">
            <w:pPr>
              <w:pStyle w:val="TableEntry"/>
            </w:pPr>
            <w:r w:rsidRPr="00D26514">
              <w:t>&lt;abbreviated name of standard&gt;</w:t>
            </w:r>
          </w:p>
        </w:tc>
        <w:tc>
          <w:tcPr>
            <w:tcW w:w="4140" w:type="dxa"/>
            <w:shd w:val="clear" w:color="auto" w:fill="auto"/>
          </w:tcPr>
          <w:p w14:paraId="5D67B24C" w14:textId="77777777" w:rsidR="0032060B" w:rsidRPr="00D26514" w:rsidRDefault="0032060B" w:rsidP="00597DB2">
            <w:pPr>
              <w:pStyle w:val="TableEntry"/>
            </w:pPr>
            <w:r w:rsidRPr="00D26514">
              <w:t>&lt;full name of standard&gt;</w:t>
            </w:r>
          </w:p>
        </w:tc>
        <w:tc>
          <w:tcPr>
            <w:tcW w:w="3708" w:type="dxa"/>
            <w:shd w:val="clear" w:color="auto" w:fill="auto"/>
          </w:tcPr>
          <w:p w14:paraId="6E3002CB" w14:textId="77777777" w:rsidR="0032060B" w:rsidRPr="00EA3BCB" w:rsidRDefault="0032060B" w:rsidP="00370CC8">
            <w:pPr>
              <w:pStyle w:val="TableEntry"/>
            </w:pPr>
            <w:r w:rsidRPr="00EA3BCB">
              <w:t>&lt;link to standard&gt;</w:t>
            </w:r>
          </w:p>
        </w:tc>
      </w:tr>
      <w:tr w:rsidR="0032060B" w:rsidRPr="00D26514" w14:paraId="4DF16386" w14:textId="77777777" w:rsidTr="00EA3BCB">
        <w:trPr>
          <w:cantSplit/>
        </w:trPr>
        <w:tc>
          <w:tcPr>
            <w:tcW w:w="1728" w:type="dxa"/>
            <w:shd w:val="clear" w:color="auto" w:fill="auto"/>
          </w:tcPr>
          <w:p w14:paraId="5F832755" w14:textId="77777777" w:rsidR="0032060B" w:rsidRPr="00D26514" w:rsidRDefault="00C250ED" w:rsidP="00EF1E77">
            <w:pPr>
              <w:pStyle w:val="TableEntry"/>
            </w:pPr>
            <w:r w:rsidRPr="00D26514">
              <w:t>&lt;</w:t>
            </w:r>
            <w:r w:rsidR="0032060B" w:rsidRPr="00D26514">
              <w:t>e.g., CDA-PN</w:t>
            </w:r>
            <w:r w:rsidRPr="00D26514">
              <w:t>&gt;</w:t>
            </w:r>
          </w:p>
        </w:tc>
        <w:tc>
          <w:tcPr>
            <w:tcW w:w="4140" w:type="dxa"/>
            <w:shd w:val="clear" w:color="auto" w:fill="auto"/>
          </w:tcPr>
          <w:p w14:paraId="4588D2BA" w14:textId="77777777" w:rsidR="0032060B" w:rsidRPr="00D26514" w:rsidRDefault="00C250ED" w:rsidP="00EF1E77">
            <w:pPr>
              <w:pStyle w:val="TableEntry"/>
            </w:pPr>
            <w:r w:rsidRPr="00D26514">
              <w:t>&lt;</w:t>
            </w:r>
            <w:r w:rsidR="0032060B" w:rsidRPr="00D26514">
              <w:t>e.g., HL7 Implementation Guide for CDA Release 2: Procedure Note (Universal Realm) (DSTU)</w:t>
            </w:r>
            <w:r w:rsidRPr="00D26514">
              <w:t>&gt;</w:t>
            </w:r>
          </w:p>
        </w:tc>
        <w:tc>
          <w:tcPr>
            <w:tcW w:w="3708" w:type="dxa"/>
            <w:shd w:val="clear" w:color="auto" w:fill="auto"/>
          </w:tcPr>
          <w:p w14:paraId="2D090429" w14:textId="77777777" w:rsidR="0032060B" w:rsidRPr="00D26514" w:rsidRDefault="00C250ED" w:rsidP="005D6176">
            <w:pPr>
              <w:pStyle w:val="TableEntry"/>
            </w:pPr>
            <w:r w:rsidRPr="00D26514">
              <w:t>&lt;</w:t>
            </w:r>
            <w:r w:rsidR="0032060B" w:rsidRPr="00D26514">
              <w:t>e.g., http://www.hl7.org/documentcenter/public/standards/dstu/CDAR2_IG_PROCNOTE_DSTU_R1_2010JUL.zip</w:t>
            </w:r>
            <w:r w:rsidRPr="00D26514">
              <w:t>&gt;</w:t>
            </w:r>
          </w:p>
        </w:tc>
      </w:tr>
    </w:tbl>
    <w:p w14:paraId="1E8A76AE" w14:textId="77777777" w:rsidR="00BB65D8" w:rsidRPr="00D26514" w:rsidRDefault="00BB65D8" w:rsidP="00BB65D8">
      <w:pPr>
        <w:pStyle w:val="Heading5"/>
        <w:numPr>
          <w:ilvl w:val="0"/>
          <w:numId w:val="0"/>
        </w:numPr>
        <w:rPr>
          <w:noProof w:val="0"/>
        </w:rPr>
      </w:pPr>
      <w:bookmarkStart w:id="358" w:name="_Toc345074702"/>
      <w:bookmarkStart w:id="359" w:name="_Toc32832092"/>
      <w:r w:rsidRPr="00D26514">
        <w:rPr>
          <w:noProof w:val="0"/>
        </w:rPr>
        <w:lastRenderedPageBreak/>
        <w:t>6.3.1.</w:t>
      </w:r>
      <w:r w:rsidR="008D45BC" w:rsidRPr="00D26514">
        <w:rPr>
          <w:noProof w:val="0"/>
        </w:rPr>
        <w:t>D</w:t>
      </w:r>
      <w:r w:rsidRPr="00D26514">
        <w:rPr>
          <w:noProof w:val="0"/>
        </w:rPr>
        <w:t>.</w:t>
      </w:r>
      <w:r w:rsidR="00871613" w:rsidRPr="00D26514">
        <w:rPr>
          <w:noProof w:val="0"/>
        </w:rPr>
        <w:t>4</w:t>
      </w:r>
      <w:r w:rsidRPr="00D26514">
        <w:rPr>
          <w:noProof w:val="0"/>
        </w:rPr>
        <w:t xml:space="preserve"> Data Element Requirement</w:t>
      </w:r>
      <w:r w:rsidR="00BB62C0" w:rsidRPr="00D26514">
        <w:rPr>
          <w:noProof w:val="0"/>
        </w:rPr>
        <w:t xml:space="preserve"> </w:t>
      </w:r>
      <w:r w:rsidRPr="00D26514">
        <w:rPr>
          <w:noProof w:val="0"/>
        </w:rPr>
        <w:t>Mappings</w:t>
      </w:r>
      <w:r w:rsidR="00BB62C0" w:rsidRPr="00D26514">
        <w:rPr>
          <w:noProof w:val="0"/>
        </w:rPr>
        <w:t xml:space="preserve"> to CDA</w:t>
      </w:r>
      <w:bookmarkEnd w:id="358"/>
      <w:bookmarkEnd w:id="359"/>
    </w:p>
    <w:p w14:paraId="40F7C01C" w14:textId="77777777" w:rsidR="00CD4D46" w:rsidRPr="00D26514" w:rsidRDefault="00CD4D46" w:rsidP="00BB76BC">
      <w:pPr>
        <w:pStyle w:val="BodyText"/>
      </w:pPr>
      <w:r w:rsidRPr="00D26514">
        <w:t>This section identifies the mapping of data between referenced standards into the CDA implementation guide.</w:t>
      </w:r>
    </w:p>
    <w:p w14:paraId="7B91D646" w14:textId="77777777" w:rsidR="00CD4D46" w:rsidRPr="00D26514" w:rsidRDefault="00CD4D46" w:rsidP="00597DB2">
      <w:pPr>
        <w:pStyle w:val="AuthorInstructions"/>
      </w:pPr>
      <w:r w:rsidRPr="00D26514">
        <w:t xml:space="preserve">&lt;Any </w:t>
      </w:r>
      <w:r w:rsidR="001F68C9" w:rsidRPr="00D26514">
        <w:t xml:space="preserve">required data mappings should be listed </w:t>
      </w:r>
      <w:r w:rsidRPr="00D26514">
        <w:t>in this section (mark NA if not needed).</w:t>
      </w:r>
      <w:r w:rsidR="00875BFD" w:rsidRPr="00D26514">
        <w:t xml:space="preserve"> Delete SAMPLE table before publishing</w:t>
      </w:r>
      <w:r w:rsidR="005F3FB5" w:rsidRPr="00D26514">
        <w:t>.</w:t>
      </w:r>
      <w:r w:rsidRPr="00D26514">
        <w:t>&gt;</w:t>
      </w:r>
      <w:r w:rsidR="001F68C9" w:rsidRPr="00D26514">
        <w:t xml:space="preserve"> </w:t>
      </w:r>
    </w:p>
    <w:p w14:paraId="47D79D53" w14:textId="548DAE3F" w:rsidR="00AD069D" w:rsidRPr="00D26514" w:rsidRDefault="00CD4D46" w:rsidP="003579DA">
      <w:pPr>
        <w:pStyle w:val="BodyText"/>
        <w:rPr>
          <w:i/>
        </w:rPr>
      </w:pPr>
      <w:r w:rsidRPr="00D26514">
        <w:rPr>
          <w:i/>
        </w:rPr>
        <w:t>&lt;To complete Table 6.3.1.D.4-1, t</w:t>
      </w:r>
      <w:r w:rsidR="001F68C9" w:rsidRPr="00D26514">
        <w:rPr>
          <w:i/>
        </w:rPr>
        <w:t xml:space="preserve">he </w:t>
      </w:r>
      <w:r w:rsidR="009D125C" w:rsidRPr="00D26514">
        <w:rPr>
          <w:i/>
        </w:rPr>
        <w:t>author</w:t>
      </w:r>
      <w:r w:rsidR="001F68C9" w:rsidRPr="00D26514">
        <w:rPr>
          <w:i/>
        </w:rPr>
        <w:t xml:space="preserve"> should add the referenced standards abbreviations in the first row/title bar</w:t>
      </w:r>
      <w:r w:rsidR="00887E40" w:rsidRPr="00D26514">
        <w:rPr>
          <w:i/>
        </w:rPr>
        <w:t xml:space="preserve">. </w:t>
      </w:r>
      <w:r w:rsidR="001F68C9" w:rsidRPr="00D26514">
        <w:rPr>
          <w:i/>
        </w:rPr>
        <w:t>Add or delete columns and sub-rows as necessary. If this table is more than 8 to 10 rows long, consider putting this table into</w:t>
      </w:r>
      <w:r w:rsidR="003F3E4A" w:rsidRPr="00D26514">
        <w:rPr>
          <w:i/>
        </w:rPr>
        <w:t xml:space="preserve"> </w:t>
      </w:r>
      <w:r w:rsidR="001F68C9" w:rsidRPr="00D26514">
        <w:rPr>
          <w:i/>
        </w:rPr>
        <w:t xml:space="preserve">an </w:t>
      </w:r>
      <w:r w:rsidR="001606A7" w:rsidRPr="00D26514">
        <w:rPr>
          <w:i/>
        </w:rPr>
        <w:t>a</w:t>
      </w:r>
      <w:r w:rsidR="001F68C9" w:rsidRPr="00D26514">
        <w:rPr>
          <w:i/>
        </w:rPr>
        <w:t>ppendix of this supplement.</w:t>
      </w:r>
      <w:r w:rsidRPr="00D26514">
        <w:rPr>
          <w:i/>
        </w:rPr>
        <w:t xml:space="preserve"> A brief sample follows.</w:t>
      </w:r>
      <w:r w:rsidR="00C250ED" w:rsidRPr="00D26514">
        <w:rPr>
          <w:i/>
        </w:rPr>
        <w:t>&gt;</w:t>
      </w:r>
    </w:p>
    <w:p w14:paraId="35BB5B4F" w14:textId="77777777" w:rsidR="000D6321" w:rsidRPr="00D26514" w:rsidRDefault="00CD4D46" w:rsidP="00EF1E77">
      <w:pPr>
        <w:pStyle w:val="TableTitle"/>
      </w:pPr>
      <w:r w:rsidRPr="00D26514">
        <w:t>SAMPLE</w:t>
      </w:r>
    </w:p>
    <w:tbl>
      <w:tblPr>
        <w:tblW w:w="7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537"/>
        <w:gridCol w:w="3111"/>
      </w:tblGrid>
      <w:tr w:rsidR="004F7C05" w:rsidRPr="00D26514" w14:paraId="791D1111" w14:textId="77777777" w:rsidTr="00EA3BCB">
        <w:trPr>
          <w:cantSplit/>
          <w:tblHeader/>
          <w:jc w:val="center"/>
        </w:trPr>
        <w:tc>
          <w:tcPr>
            <w:tcW w:w="4537" w:type="dxa"/>
            <w:shd w:val="clear" w:color="auto" w:fill="D9D9D9"/>
          </w:tcPr>
          <w:p w14:paraId="6FAABD96" w14:textId="77777777" w:rsidR="004F7C05" w:rsidRPr="00D26514" w:rsidRDefault="004F7C05" w:rsidP="005D6176">
            <w:pPr>
              <w:pStyle w:val="TableEntryHeader"/>
            </w:pPr>
            <w:r w:rsidRPr="00D26514">
              <w:t>ACC Key Data Element (KDECI)</w:t>
            </w:r>
          </w:p>
        </w:tc>
        <w:tc>
          <w:tcPr>
            <w:tcW w:w="3111" w:type="dxa"/>
            <w:shd w:val="clear" w:color="auto" w:fill="D9D9D9"/>
          </w:tcPr>
          <w:p w14:paraId="0438262C" w14:textId="77777777" w:rsidR="004F7C05" w:rsidRPr="00D26514" w:rsidRDefault="004F7C05" w:rsidP="0032600B">
            <w:pPr>
              <w:pStyle w:val="TableEntryHeader"/>
            </w:pPr>
            <w:r w:rsidRPr="00D26514">
              <w:t>CDA-DIR</w:t>
            </w:r>
          </w:p>
        </w:tc>
      </w:tr>
      <w:tr w:rsidR="004F7C05" w:rsidRPr="00D26514" w14:paraId="02879404" w14:textId="77777777" w:rsidTr="00EA3BCB">
        <w:trPr>
          <w:cantSplit/>
          <w:jc w:val="center"/>
        </w:trPr>
        <w:tc>
          <w:tcPr>
            <w:tcW w:w="4537" w:type="dxa"/>
            <w:shd w:val="clear" w:color="auto" w:fill="auto"/>
          </w:tcPr>
          <w:p w14:paraId="6B24A405" w14:textId="77777777" w:rsidR="004F7C05" w:rsidRPr="00D26514" w:rsidRDefault="004F7C05" w:rsidP="00EF1E77">
            <w:pPr>
              <w:pStyle w:val="TableEntry"/>
            </w:pPr>
          </w:p>
        </w:tc>
        <w:tc>
          <w:tcPr>
            <w:tcW w:w="3111" w:type="dxa"/>
            <w:shd w:val="clear" w:color="auto" w:fill="auto"/>
          </w:tcPr>
          <w:p w14:paraId="77B554EA" w14:textId="77777777" w:rsidR="004F7C05" w:rsidRPr="00D26514" w:rsidRDefault="004F7C05" w:rsidP="00EF1E77">
            <w:pPr>
              <w:pStyle w:val="TableEntry"/>
            </w:pPr>
            <w:r w:rsidRPr="00D26514">
              <w:t>DICOM Object Catalog (5)</w:t>
            </w:r>
          </w:p>
        </w:tc>
      </w:tr>
      <w:tr w:rsidR="004F7C05" w:rsidRPr="00D26514" w14:paraId="532C6F6B" w14:textId="77777777" w:rsidTr="00EA3BCB">
        <w:trPr>
          <w:cantSplit/>
          <w:jc w:val="center"/>
        </w:trPr>
        <w:tc>
          <w:tcPr>
            <w:tcW w:w="4537" w:type="dxa"/>
          </w:tcPr>
          <w:p w14:paraId="26460C6F" w14:textId="77777777" w:rsidR="004F7C05" w:rsidRPr="00D26514" w:rsidRDefault="004F7C05" w:rsidP="00EF1E77">
            <w:pPr>
              <w:pStyle w:val="TableEntry"/>
            </w:pPr>
            <w:r w:rsidRPr="00D26514">
              <w:t>Administrative</w:t>
            </w:r>
          </w:p>
          <w:p w14:paraId="6857D3E4" w14:textId="77777777" w:rsidR="004F7C05" w:rsidRPr="00D26514" w:rsidRDefault="004F7C05" w:rsidP="00BB76BC">
            <w:pPr>
              <w:pStyle w:val="TableEntry"/>
            </w:pPr>
            <w:r w:rsidRPr="00D26514">
              <w:t>Facility (5)</w:t>
            </w:r>
          </w:p>
          <w:p w14:paraId="0C68D34F" w14:textId="77777777" w:rsidR="004F7C05" w:rsidRPr="00D26514" w:rsidRDefault="004F7C05" w:rsidP="00BB76BC">
            <w:pPr>
              <w:pStyle w:val="TableEntry"/>
            </w:pPr>
            <w:r w:rsidRPr="00D26514">
              <w:t>Data Source (1)</w:t>
            </w:r>
          </w:p>
          <w:p w14:paraId="2C7F2C62" w14:textId="77777777" w:rsidR="004F7C05" w:rsidRPr="00D26514" w:rsidRDefault="004F7C05" w:rsidP="00BB76BC">
            <w:pPr>
              <w:pStyle w:val="TableEntry"/>
            </w:pPr>
            <w:r w:rsidRPr="00D26514">
              <w:t>Priority (1)</w:t>
            </w:r>
          </w:p>
          <w:p w14:paraId="25D6654C" w14:textId="77777777" w:rsidR="004F7C05" w:rsidRPr="00D26514" w:rsidRDefault="004F7C05" w:rsidP="00BB76BC">
            <w:pPr>
              <w:pStyle w:val="TableEntry"/>
            </w:pPr>
            <w:r w:rsidRPr="00D26514">
              <w:t>Accreditation (2)</w:t>
            </w:r>
          </w:p>
          <w:p w14:paraId="2CF8E934" w14:textId="77777777" w:rsidR="004F7C05" w:rsidRPr="00D26514" w:rsidRDefault="004F7C05" w:rsidP="00BB76BC">
            <w:pPr>
              <w:pStyle w:val="TableEntry"/>
            </w:pPr>
            <w:r w:rsidRPr="00D26514">
              <w:t>Insurance (1)</w:t>
            </w:r>
          </w:p>
        </w:tc>
        <w:tc>
          <w:tcPr>
            <w:tcW w:w="3111" w:type="dxa"/>
          </w:tcPr>
          <w:p w14:paraId="64174C80" w14:textId="77777777" w:rsidR="004F7C05" w:rsidRPr="00D26514" w:rsidRDefault="004F7C05" w:rsidP="00EF1E77">
            <w:pPr>
              <w:pStyle w:val="TableEntry"/>
            </w:pPr>
            <w:r w:rsidRPr="00D26514">
              <w:t>CDA Header</w:t>
            </w:r>
          </w:p>
          <w:p w14:paraId="6CDEB7D1" w14:textId="77777777" w:rsidR="004F7C05" w:rsidRPr="00D26514" w:rsidRDefault="004F7C05" w:rsidP="00EF1E77">
            <w:pPr>
              <w:pStyle w:val="TableEntry"/>
            </w:pPr>
            <w:r w:rsidRPr="00D26514">
              <w:t>General (10)</w:t>
            </w:r>
          </w:p>
          <w:p w14:paraId="373ECDA7" w14:textId="77777777" w:rsidR="004F7C05" w:rsidRPr="00D26514" w:rsidRDefault="004F7C05" w:rsidP="005D6176">
            <w:pPr>
              <w:pStyle w:val="TableEntry"/>
            </w:pPr>
            <w:r w:rsidRPr="00D26514">
              <w:t>Document (19)</w:t>
            </w:r>
          </w:p>
          <w:p w14:paraId="7F645BE7" w14:textId="77777777" w:rsidR="004F7C05" w:rsidRPr="00D26514" w:rsidRDefault="004F7C05" w:rsidP="0032600B">
            <w:pPr>
              <w:pStyle w:val="TableEntry"/>
            </w:pPr>
            <w:r w:rsidRPr="00D26514">
              <w:t>Participants (20)</w:t>
            </w:r>
          </w:p>
          <w:p w14:paraId="48269DC3" w14:textId="77777777" w:rsidR="004F7C05" w:rsidRPr="00D26514" w:rsidRDefault="004F7C05" w:rsidP="00BB76BC">
            <w:pPr>
              <w:pStyle w:val="TableEntry"/>
            </w:pPr>
            <w:r w:rsidRPr="00D26514">
              <w:t>Order (1)</w:t>
            </w:r>
          </w:p>
          <w:p w14:paraId="0C7F0A99" w14:textId="77777777" w:rsidR="004F7C05" w:rsidRPr="00D26514" w:rsidRDefault="004F7C05" w:rsidP="00BB76BC">
            <w:pPr>
              <w:pStyle w:val="TableEntry"/>
            </w:pPr>
            <w:r w:rsidRPr="00D26514">
              <w:t>Service Event (12)</w:t>
            </w:r>
          </w:p>
          <w:p w14:paraId="00C65160" w14:textId="77777777" w:rsidR="004F7C05" w:rsidRPr="00D26514" w:rsidRDefault="004F7C05" w:rsidP="00BB76BC">
            <w:pPr>
              <w:pStyle w:val="TableEntry"/>
            </w:pPr>
            <w:r w:rsidRPr="00D26514">
              <w:t>Encounter (10)</w:t>
            </w:r>
          </w:p>
        </w:tc>
      </w:tr>
      <w:tr w:rsidR="004F7C05" w:rsidRPr="00D26514" w14:paraId="4C4492A3" w14:textId="77777777" w:rsidTr="00EA3BCB">
        <w:trPr>
          <w:cantSplit/>
          <w:jc w:val="center"/>
        </w:trPr>
        <w:tc>
          <w:tcPr>
            <w:tcW w:w="4537" w:type="dxa"/>
          </w:tcPr>
          <w:p w14:paraId="6ABB47C4" w14:textId="77777777" w:rsidR="004F7C05" w:rsidRPr="00D26514" w:rsidRDefault="004F7C05" w:rsidP="00EF1E77">
            <w:pPr>
              <w:pStyle w:val="TableEntry"/>
            </w:pPr>
            <w:r w:rsidRPr="00D26514">
              <w:t>Study Referral Data (2)</w:t>
            </w:r>
          </w:p>
        </w:tc>
        <w:tc>
          <w:tcPr>
            <w:tcW w:w="3111" w:type="dxa"/>
          </w:tcPr>
          <w:p w14:paraId="2DBD2516" w14:textId="77777777" w:rsidR="004F7C05" w:rsidRPr="00D26514" w:rsidRDefault="004F7C05" w:rsidP="005D6176">
            <w:pPr>
              <w:pStyle w:val="TableEntry"/>
            </w:pPr>
            <w:r w:rsidRPr="00D26514">
              <w:t>Request</w:t>
            </w:r>
          </w:p>
        </w:tc>
      </w:tr>
      <w:tr w:rsidR="004F7C05" w:rsidRPr="00D26514" w14:paraId="229EB831" w14:textId="77777777" w:rsidTr="00EA3BCB">
        <w:trPr>
          <w:cantSplit/>
          <w:jc w:val="center"/>
        </w:trPr>
        <w:tc>
          <w:tcPr>
            <w:tcW w:w="4537" w:type="dxa"/>
          </w:tcPr>
          <w:p w14:paraId="7DBA424A" w14:textId="77777777" w:rsidR="004F7C05" w:rsidRPr="00D26514" w:rsidRDefault="004F7C05" w:rsidP="00EF1E77">
            <w:pPr>
              <w:pStyle w:val="TableEntry"/>
            </w:pPr>
            <w:r w:rsidRPr="00D26514">
              <w:t>History and Risk Factors</w:t>
            </w:r>
          </w:p>
          <w:p w14:paraId="6D8E113C" w14:textId="77777777" w:rsidR="004F7C05" w:rsidRPr="00D26514" w:rsidRDefault="004F7C05" w:rsidP="00BB76BC">
            <w:pPr>
              <w:pStyle w:val="TableEntry"/>
            </w:pPr>
            <w:r w:rsidRPr="00D26514">
              <w:t>Vital Signs (4)</w:t>
            </w:r>
          </w:p>
          <w:p w14:paraId="7E380A7A" w14:textId="77777777" w:rsidR="004F7C05" w:rsidRPr="00D26514" w:rsidRDefault="004F7C05" w:rsidP="00BB76BC">
            <w:pPr>
              <w:pStyle w:val="TableEntry"/>
            </w:pPr>
            <w:r w:rsidRPr="00D26514">
              <w:t>Labs (2)</w:t>
            </w:r>
          </w:p>
          <w:p w14:paraId="46F6E8E0" w14:textId="77777777" w:rsidR="004F7C05" w:rsidRPr="00D26514" w:rsidRDefault="004F7C05" w:rsidP="00BB76BC">
            <w:pPr>
              <w:pStyle w:val="TableEntry"/>
            </w:pPr>
            <w:r w:rsidRPr="00D26514">
              <w:t>Problems (14)</w:t>
            </w:r>
          </w:p>
          <w:p w14:paraId="0950AB46" w14:textId="77777777" w:rsidR="004F7C05" w:rsidRPr="00D26514" w:rsidRDefault="004F7C05" w:rsidP="00BB76BC">
            <w:pPr>
              <w:pStyle w:val="TableEntry"/>
            </w:pPr>
            <w:r w:rsidRPr="00D26514">
              <w:t>Chest Pain (5)</w:t>
            </w:r>
          </w:p>
          <w:p w14:paraId="76C7645C" w14:textId="77777777" w:rsidR="004F7C05" w:rsidRPr="00D26514" w:rsidRDefault="004F7C05" w:rsidP="00BB76BC">
            <w:pPr>
              <w:pStyle w:val="TableEntry"/>
            </w:pPr>
            <w:r w:rsidRPr="00D26514">
              <w:t>Family History (1)</w:t>
            </w:r>
          </w:p>
          <w:p w14:paraId="5A6205A5" w14:textId="77777777" w:rsidR="004F7C05" w:rsidRPr="00D26514" w:rsidRDefault="004F7C05" w:rsidP="00BB76BC">
            <w:pPr>
              <w:pStyle w:val="TableEntry"/>
            </w:pPr>
            <w:r w:rsidRPr="00D26514">
              <w:t>Tobacco Use (1)</w:t>
            </w:r>
          </w:p>
          <w:p w14:paraId="7D7F7E41" w14:textId="77777777" w:rsidR="004F7C05" w:rsidRPr="00D26514" w:rsidRDefault="004F7C05" w:rsidP="00BB76BC">
            <w:pPr>
              <w:pStyle w:val="TableEntry"/>
            </w:pPr>
            <w:r w:rsidRPr="00D26514">
              <w:t>Risk Estimates (6)</w:t>
            </w:r>
          </w:p>
          <w:p w14:paraId="1F1B725C" w14:textId="77777777" w:rsidR="004F7C05" w:rsidRPr="00D26514" w:rsidRDefault="004F7C05" w:rsidP="00BB76BC">
            <w:pPr>
              <w:pStyle w:val="TableEntry"/>
            </w:pPr>
          </w:p>
        </w:tc>
        <w:tc>
          <w:tcPr>
            <w:tcW w:w="3111" w:type="dxa"/>
          </w:tcPr>
          <w:p w14:paraId="7AFEF8E1" w14:textId="77777777" w:rsidR="004F7C05" w:rsidRPr="00D26514" w:rsidRDefault="004F7C05" w:rsidP="00EF1E77">
            <w:pPr>
              <w:pStyle w:val="TableEntry"/>
            </w:pPr>
            <w:r w:rsidRPr="00D26514">
              <w:t>History</w:t>
            </w:r>
          </w:p>
        </w:tc>
      </w:tr>
    </w:tbl>
    <w:p w14:paraId="3E0CEB5F" w14:textId="77777777" w:rsidR="000D6321" w:rsidRPr="00D26514" w:rsidRDefault="00CD4D46" w:rsidP="0032060B">
      <w:pPr>
        <w:pStyle w:val="BodyText"/>
        <w:rPr>
          <w:i/>
        </w:rPr>
      </w:pPr>
      <w:r w:rsidRPr="00D26514">
        <w:rPr>
          <w:i/>
        </w:rPr>
        <w:t>&gt;</w:t>
      </w:r>
    </w:p>
    <w:p w14:paraId="0C6C16D1" w14:textId="77777777" w:rsidR="0032060B" w:rsidRPr="00D26514" w:rsidRDefault="000D6321" w:rsidP="000807AC">
      <w:pPr>
        <w:pStyle w:val="TableTitle"/>
      </w:pPr>
      <w:r w:rsidRPr="00D26514">
        <w:t>Table 6.3.1.D.4-1</w:t>
      </w:r>
      <w:r w:rsidR="001606A7" w:rsidRPr="00D26514">
        <w:t>:</w:t>
      </w:r>
      <w:r w:rsidRPr="00D26514">
        <w:t xml:space="preserve"> &lt; Document Name</w:t>
      </w:r>
      <w:r w:rsidR="0097454A" w:rsidRPr="00D26514">
        <w:t xml:space="preserve"> Acronym</w:t>
      </w:r>
      <w:r w:rsidRPr="00D26514">
        <w:t xml:space="preserve">&gt; - </w:t>
      </w:r>
      <w:r w:rsidR="00BB62C0" w:rsidRPr="00D26514">
        <w:t xml:space="preserve">Data Element Requirement </w:t>
      </w:r>
      <w:r w:rsidRPr="00D26514">
        <w:t>Mappings</w:t>
      </w:r>
      <w:r w:rsidR="00BB62C0" w:rsidRPr="00D26514">
        <w:t xml:space="preserve"> to CDA</w:t>
      </w:r>
    </w:p>
    <w:tbl>
      <w:tblPr>
        <w:tblW w:w="81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378"/>
        <w:gridCol w:w="4818"/>
      </w:tblGrid>
      <w:tr w:rsidR="00B82D84" w:rsidRPr="00D26514" w14:paraId="5298BBA1" w14:textId="77777777" w:rsidTr="00BB76BC">
        <w:trPr>
          <w:cantSplit/>
          <w:tblHeader/>
          <w:jc w:val="center"/>
        </w:trPr>
        <w:tc>
          <w:tcPr>
            <w:tcW w:w="3378" w:type="dxa"/>
            <w:tcBorders>
              <w:bottom w:val="single" w:sz="4" w:space="0" w:color="000000"/>
            </w:tcBorders>
            <w:shd w:val="clear" w:color="auto" w:fill="D9D9D9"/>
          </w:tcPr>
          <w:p w14:paraId="29B3F9E3" w14:textId="77777777" w:rsidR="00B82D84" w:rsidRPr="00D26514" w:rsidRDefault="00B82D84" w:rsidP="00CF508D">
            <w:pPr>
              <w:pStyle w:val="TableEntryHeader"/>
            </w:pPr>
            <w:r w:rsidRPr="00D26514">
              <w:t>Clinical Data Element &lt;source&gt;</w:t>
            </w:r>
          </w:p>
        </w:tc>
        <w:tc>
          <w:tcPr>
            <w:tcW w:w="4818" w:type="dxa"/>
            <w:tcBorders>
              <w:bottom w:val="single" w:sz="4" w:space="0" w:color="000000"/>
            </w:tcBorders>
            <w:shd w:val="clear" w:color="auto" w:fill="D9D9D9"/>
          </w:tcPr>
          <w:p w14:paraId="78864883" w14:textId="77777777" w:rsidR="00B82D84" w:rsidRPr="00D26514" w:rsidRDefault="00B82D84" w:rsidP="003651D9">
            <w:pPr>
              <w:pStyle w:val="TableEntryHeader"/>
            </w:pPr>
            <w:r w:rsidRPr="00D26514">
              <w:t>&lt; this document acronym&gt;</w:t>
            </w:r>
            <w:r w:rsidR="00C250ED" w:rsidRPr="00D26514">
              <w:t xml:space="preserve"> </w:t>
            </w:r>
          </w:p>
        </w:tc>
      </w:tr>
      <w:tr w:rsidR="00B82D84" w:rsidRPr="00D26514" w14:paraId="14566207" w14:textId="77777777" w:rsidTr="00BB76BC">
        <w:trPr>
          <w:cantSplit/>
          <w:jc w:val="center"/>
        </w:trPr>
        <w:tc>
          <w:tcPr>
            <w:tcW w:w="3378" w:type="dxa"/>
            <w:shd w:val="clear" w:color="auto" w:fill="auto"/>
          </w:tcPr>
          <w:p w14:paraId="4862FB03" w14:textId="77777777" w:rsidR="00B82D84" w:rsidRPr="00D26514" w:rsidRDefault="00B82D84" w:rsidP="00AD069D">
            <w:pPr>
              <w:pStyle w:val="TableEntry"/>
            </w:pPr>
          </w:p>
        </w:tc>
        <w:tc>
          <w:tcPr>
            <w:tcW w:w="4818" w:type="dxa"/>
            <w:shd w:val="clear" w:color="auto" w:fill="auto"/>
          </w:tcPr>
          <w:p w14:paraId="18446EAB" w14:textId="77777777" w:rsidR="00B82D84" w:rsidRPr="00D26514" w:rsidRDefault="00B82D84" w:rsidP="003579DA">
            <w:pPr>
              <w:pStyle w:val="TableEntry"/>
            </w:pPr>
          </w:p>
        </w:tc>
      </w:tr>
      <w:tr w:rsidR="00B82D84" w:rsidRPr="00D26514" w14:paraId="2DA555B1" w14:textId="77777777" w:rsidTr="00BB76BC">
        <w:trPr>
          <w:cantSplit/>
          <w:jc w:val="center"/>
        </w:trPr>
        <w:tc>
          <w:tcPr>
            <w:tcW w:w="3378" w:type="dxa"/>
          </w:tcPr>
          <w:p w14:paraId="50FB5A18" w14:textId="77777777" w:rsidR="00B82D84" w:rsidRPr="00D26514" w:rsidRDefault="00B82D84" w:rsidP="00BB76BC">
            <w:pPr>
              <w:pStyle w:val="TableEntry"/>
            </w:pPr>
          </w:p>
        </w:tc>
        <w:tc>
          <w:tcPr>
            <w:tcW w:w="4818" w:type="dxa"/>
          </w:tcPr>
          <w:p w14:paraId="55BC235C" w14:textId="77777777" w:rsidR="00B82D84" w:rsidRPr="00D26514" w:rsidRDefault="00B82D84" w:rsidP="00AD069D">
            <w:pPr>
              <w:pStyle w:val="TableEntry"/>
            </w:pPr>
          </w:p>
        </w:tc>
      </w:tr>
      <w:tr w:rsidR="00B82D84" w:rsidRPr="00D26514" w14:paraId="28F63A8B" w14:textId="77777777" w:rsidTr="00BB76BC">
        <w:trPr>
          <w:cantSplit/>
          <w:jc w:val="center"/>
        </w:trPr>
        <w:tc>
          <w:tcPr>
            <w:tcW w:w="3378" w:type="dxa"/>
          </w:tcPr>
          <w:p w14:paraId="3AD535E7" w14:textId="77777777" w:rsidR="00B82D84" w:rsidRPr="00D26514" w:rsidRDefault="00B82D84" w:rsidP="00AD069D">
            <w:pPr>
              <w:pStyle w:val="TableEntry"/>
            </w:pPr>
          </w:p>
        </w:tc>
        <w:tc>
          <w:tcPr>
            <w:tcW w:w="4818" w:type="dxa"/>
          </w:tcPr>
          <w:p w14:paraId="2081A727" w14:textId="77777777" w:rsidR="00B82D84" w:rsidRPr="00D26514" w:rsidRDefault="00B82D84" w:rsidP="003579DA">
            <w:pPr>
              <w:pStyle w:val="TableEntry"/>
            </w:pPr>
          </w:p>
        </w:tc>
      </w:tr>
      <w:tr w:rsidR="00B82D84" w:rsidRPr="00D26514" w14:paraId="6F2C7F5D" w14:textId="77777777" w:rsidTr="00BB76BC">
        <w:trPr>
          <w:cantSplit/>
          <w:jc w:val="center"/>
        </w:trPr>
        <w:tc>
          <w:tcPr>
            <w:tcW w:w="3378" w:type="dxa"/>
          </w:tcPr>
          <w:p w14:paraId="0930A2E4" w14:textId="77777777" w:rsidR="00B82D84" w:rsidRPr="00D26514" w:rsidRDefault="00B82D84" w:rsidP="00BB76BC">
            <w:pPr>
              <w:pStyle w:val="TableEntry"/>
            </w:pPr>
          </w:p>
        </w:tc>
        <w:tc>
          <w:tcPr>
            <w:tcW w:w="4818" w:type="dxa"/>
          </w:tcPr>
          <w:p w14:paraId="29E5C7BE" w14:textId="77777777" w:rsidR="00B82D84" w:rsidRPr="00D26514" w:rsidRDefault="00B82D84" w:rsidP="00AD069D">
            <w:pPr>
              <w:pStyle w:val="TableEntry"/>
            </w:pPr>
          </w:p>
        </w:tc>
      </w:tr>
      <w:tr w:rsidR="00B82D84" w:rsidRPr="00D26514" w14:paraId="18375644" w14:textId="77777777" w:rsidTr="00BB76BC">
        <w:trPr>
          <w:cantSplit/>
          <w:jc w:val="center"/>
        </w:trPr>
        <w:tc>
          <w:tcPr>
            <w:tcW w:w="3378" w:type="dxa"/>
          </w:tcPr>
          <w:p w14:paraId="191F0D98" w14:textId="77777777" w:rsidR="00B82D84" w:rsidRPr="00D26514" w:rsidRDefault="00B82D84" w:rsidP="00AD069D">
            <w:pPr>
              <w:pStyle w:val="TableEntry"/>
            </w:pPr>
          </w:p>
        </w:tc>
        <w:tc>
          <w:tcPr>
            <w:tcW w:w="4818" w:type="dxa"/>
          </w:tcPr>
          <w:p w14:paraId="57594EF8" w14:textId="77777777" w:rsidR="00B82D84" w:rsidRPr="00D26514" w:rsidRDefault="00B82D84" w:rsidP="003579DA">
            <w:pPr>
              <w:pStyle w:val="TableEntry"/>
            </w:pPr>
          </w:p>
        </w:tc>
      </w:tr>
      <w:tr w:rsidR="00B82D84" w:rsidRPr="00D26514" w14:paraId="3FE65B55" w14:textId="77777777" w:rsidTr="00BB76BC">
        <w:trPr>
          <w:cantSplit/>
          <w:jc w:val="center"/>
        </w:trPr>
        <w:tc>
          <w:tcPr>
            <w:tcW w:w="3378" w:type="dxa"/>
          </w:tcPr>
          <w:p w14:paraId="1DF51DD6" w14:textId="77777777" w:rsidR="00B82D84" w:rsidRPr="00D26514" w:rsidRDefault="00B82D84" w:rsidP="00BB76BC">
            <w:pPr>
              <w:pStyle w:val="TableEntry"/>
            </w:pPr>
          </w:p>
        </w:tc>
        <w:tc>
          <w:tcPr>
            <w:tcW w:w="4818" w:type="dxa"/>
          </w:tcPr>
          <w:p w14:paraId="5F8657E2" w14:textId="77777777" w:rsidR="00B82D84" w:rsidRPr="00D26514" w:rsidRDefault="00B82D84" w:rsidP="00AD069D">
            <w:pPr>
              <w:pStyle w:val="TableEntry"/>
            </w:pPr>
          </w:p>
        </w:tc>
      </w:tr>
    </w:tbl>
    <w:p w14:paraId="6284ECD9" w14:textId="77777777" w:rsidR="00DF683C" w:rsidRPr="00D26514" w:rsidRDefault="00E90AC0" w:rsidP="00597DB2">
      <w:pPr>
        <w:pStyle w:val="AuthorInstructions"/>
      </w:pPr>
      <w:r w:rsidRPr="00D26514">
        <w:lastRenderedPageBreak/>
        <w:t>&lt;</w:t>
      </w:r>
      <w:r w:rsidRPr="00D26514">
        <w:rPr>
          <w:b/>
        </w:rPr>
        <w:t>Very important note:</w:t>
      </w:r>
      <w:r w:rsidR="005F3FB5" w:rsidRPr="00D26514">
        <w:t xml:space="preserve"> </w:t>
      </w:r>
      <w:r w:rsidRPr="00D26514">
        <w:t xml:space="preserve">From this point forward, the </w:t>
      </w:r>
      <w:r w:rsidR="009D125C" w:rsidRPr="00D26514">
        <w:t>author</w:t>
      </w:r>
      <w:r w:rsidRPr="00D26514">
        <w:t xml:space="preserve"> may select one of two formats to represent the same data</w:t>
      </w:r>
      <w:r w:rsidR="00887E40" w:rsidRPr="00D26514">
        <w:t xml:space="preserve">. </w:t>
      </w:r>
      <w:r w:rsidRPr="00D26514">
        <w:t>The first format is a tabular format as was implemented in the Cardiology CIRC profile</w:t>
      </w:r>
      <w:r w:rsidR="00887E40" w:rsidRPr="00D26514">
        <w:t xml:space="preserve">. </w:t>
      </w:r>
      <w:r w:rsidRPr="00D26514">
        <w:t>The advantages to this format include that large amounts of data may be represented more concisely and that it is sometimes visually easier to determine if any information is missing</w:t>
      </w:r>
      <w:r w:rsidR="00887E40" w:rsidRPr="00D26514">
        <w:t xml:space="preserve">. </w:t>
      </w:r>
      <w:r w:rsidRPr="00D26514">
        <w:t>The second format is more similar to the</w:t>
      </w:r>
      <w:r w:rsidR="00B82D84" w:rsidRPr="00D26514">
        <w:t xml:space="preserve"> current </w:t>
      </w:r>
      <w:r w:rsidRPr="00D26514">
        <w:t>Consolidated CDA (C-CDA format)</w:t>
      </w:r>
      <w:r w:rsidR="00887E40" w:rsidRPr="00D26514">
        <w:t xml:space="preserve">. </w:t>
      </w:r>
      <w:r w:rsidRPr="00D26514">
        <w:t>This format may be more verbose but may also be more recognizable to implementers familiar with other HL7 CDA Implementation Guides</w:t>
      </w:r>
      <w:r w:rsidR="00DF683C" w:rsidRPr="00D26514">
        <w:t xml:space="preserve"> and may be easier for implementers to design and test with discrete conformance assertions</w:t>
      </w:r>
      <w:r w:rsidR="00887E40" w:rsidRPr="00D26514">
        <w:t xml:space="preserve">. </w:t>
      </w:r>
    </w:p>
    <w:p w14:paraId="207F3906" w14:textId="77777777" w:rsidR="00E90AC0" w:rsidRPr="00D26514" w:rsidRDefault="00E90AC0" w:rsidP="00597DB2">
      <w:pPr>
        <w:pStyle w:val="AuthorInstructions"/>
      </w:pPr>
      <w:r w:rsidRPr="00D26514">
        <w:t>The format that you select must be consistent through this supplement (do not mix and match formats)</w:t>
      </w:r>
      <w:r w:rsidR="00887E40" w:rsidRPr="00D26514">
        <w:t xml:space="preserve">. </w:t>
      </w:r>
      <w:r w:rsidRPr="00D26514">
        <w:t>The format changes are identified by ###Begin Tabular format</w:t>
      </w:r>
      <w:r w:rsidR="005F3FB5" w:rsidRPr="00D26514">
        <w:t xml:space="preserve"> </w:t>
      </w:r>
      <w:r w:rsidRPr="00D26514">
        <w:t xml:space="preserve">###End CDA Tabular format and </w:t>
      </w:r>
      <w:r w:rsidR="004F7C05" w:rsidRPr="00D26514">
        <w:t>###Begin Discrete Conformance format ###End Discrete Conformance</w:t>
      </w:r>
      <w:r w:rsidRPr="00D26514">
        <w:t xml:space="preserve"> format</w:t>
      </w:r>
      <w:r w:rsidR="00887E40" w:rsidRPr="00D26514">
        <w:t xml:space="preserve">. </w:t>
      </w:r>
      <w:r w:rsidR="002322FF" w:rsidRPr="00D26514">
        <w:t>Delete all references to the format which was not selected between the hash marks</w:t>
      </w:r>
      <w:r w:rsidR="00887E40" w:rsidRPr="00D26514">
        <w:t xml:space="preserve">. </w:t>
      </w:r>
      <w:r w:rsidRPr="00D26514">
        <w:t>Also, a domain may decide on a single format for all new supplements within that domain.&gt;</w:t>
      </w:r>
    </w:p>
    <w:p w14:paraId="4BBB4CC8" w14:textId="77777777" w:rsidR="00E90AC0" w:rsidRPr="00D26514" w:rsidRDefault="00E90AC0" w:rsidP="000D6321">
      <w:pPr>
        <w:pStyle w:val="BodyText"/>
        <w:rPr>
          <w:lang w:eastAsia="x-none"/>
        </w:rPr>
      </w:pPr>
    </w:p>
    <w:p w14:paraId="6B7D77EF" w14:textId="77777777" w:rsidR="00BB65D8" w:rsidRPr="00D26514" w:rsidRDefault="00774B6B" w:rsidP="00BB65D8">
      <w:pPr>
        <w:pStyle w:val="Heading5"/>
        <w:numPr>
          <w:ilvl w:val="0"/>
          <w:numId w:val="0"/>
        </w:numPr>
        <w:rPr>
          <w:noProof w:val="0"/>
        </w:rPr>
      </w:pPr>
      <w:bookmarkStart w:id="360" w:name="_Toc345074703"/>
      <w:bookmarkStart w:id="361" w:name="_Toc32832093"/>
      <w:r w:rsidRPr="00D26514">
        <w:rPr>
          <w:noProof w:val="0"/>
        </w:rPr>
        <w:t>6.3.1.</w:t>
      </w:r>
      <w:r w:rsidR="008D45BC" w:rsidRPr="00D26514">
        <w:rPr>
          <w:noProof w:val="0"/>
        </w:rPr>
        <w:t>D</w:t>
      </w:r>
      <w:r w:rsidR="000D6321" w:rsidRPr="00D26514">
        <w:rPr>
          <w:noProof w:val="0"/>
        </w:rPr>
        <w:t>.5</w:t>
      </w:r>
      <w:r w:rsidR="00BB65D8" w:rsidRPr="00D26514">
        <w:rPr>
          <w:noProof w:val="0"/>
        </w:rPr>
        <w:t xml:space="preserve"> &lt;</w:t>
      </w:r>
      <w:r w:rsidR="00C3617A" w:rsidRPr="00D26514">
        <w:rPr>
          <w:noProof w:val="0"/>
        </w:rPr>
        <w:t>Content Module Name (</w:t>
      </w:r>
      <w:r w:rsidR="00BB65D8" w:rsidRPr="00D26514">
        <w:rPr>
          <w:noProof w:val="0"/>
        </w:rPr>
        <w:t>Acronym</w:t>
      </w:r>
      <w:r w:rsidR="00C3617A" w:rsidRPr="00D26514">
        <w:rPr>
          <w:noProof w:val="0"/>
        </w:rPr>
        <w:t>, if appl</w:t>
      </w:r>
      <w:r w:rsidR="005F3FB5" w:rsidRPr="00D26514">
        <w:rPr>
          <w:noProof w:val="0"/>
        </w:rPr>
        <w:t>icable</w:t>
      </w:r>
      <w:r w:rsidR="00C3617A" w:rsidRPr="00D26514">
        <w:rPr>
          <w:noProof w:val="0"/>
        </w:rPr>
        <w:t>)</w:t>
      </w:r>
      <w:r w:rsidR="00BB65D8" w:rsidRPr="00D26514">
        <w:rPr>
          <w:noProof w:val="0"/>
        </w:rPr>
        <w:t xml:space="preserve">&gt; </w:t>
      </w:r>
      <w:r w:rsidR="00665D8F" w:rsidRPr="00D26514">
        <w:rPr>
          <w:noProof w:val="0"/>
        </w:rPr>
        <w:t xml:space="preserve">Document </w:t>
      </w:r>
      <w:r w:rsidR="00C05CCE" w:rsidRPr="00D26514">
        <w:rPr>
          <w:noProof w:val="0"/>
        </w:rPr>
        <w:t xml:space="preserve">Content Module </w:t>
      </w:r>
      <w:r w:rsidR="000D6321" w:rsidRPr="00D26514">
        <w:rPr>
          <w:noProof w:val="0"/>
        </w:rPr>
        <w:t>Specification</w:t>
      </w:r>
      <w:bookmarkEnd w:id="360"/>
      <w:bookmarkEnd w:id="361"/>
    </w:p>
    <w:p w14:paraId="476EFF83" w14:textId="77777777" w:rsidR="00871613" w:rsidRPr="00D26514" w:rsidRDefault="00871613" w:rsidP="00871613">
      <w:pPr>
        <w:pStyle w:val="BodyText"/>
      </w:pPr>
      <w:r w:rsidRPr="00D26514">
        <w:t xml:space="preserve">This section specifies </w:t>
      </w:r>
      <w:r w:rsidR="002322FF" w:rsidRPr="00D26514">
        <w:t>the header, section, and entr</w:t>
      </w:r>
      <w:r w:rsidR="00AA69C0" w:rsidRPr="00D26514">
        <w:t>y</w:t>
      </w:r>
      <w:r w:rsidRPr="00D26514">
        <w:t xml:space="preserve"> content modules </w:t>
      </w:r>
      <w:r w:rsidR="002322FF" w:rsidRPr="00D26514">
        <w:t>which comprise</w:t>
      </w:r>
      <w:r w:rsidRPr="00D26514">
        <w:t xml:space="preserve"> the &lt;Content Module Name (Acronym)&gt;</w:t>
      </w:r>
      <w:r w:rsidR="002322FF" w:rsidRPr="00D26514">
        <w:t xml:space="preserve"> Document Content Module</w:t>
      </w:r>
      <w:r w:rsidRPr="00D26514">
        <w:t xml:space="preserve">, using the Template ID as the key identifier. </w:t>
      </w:r>
    </w:p>
    <w:p w14:paraId="084D2FD1" w14:textId="77777777" w:rsidR="00871613" w:rsidRPr="00D26514" w:rsidRDefault="00871613" w:rsidP="00871613">
      <w:pPr>
        <w:pStyle w:val="BodyText"/>
      </w:pPr>
      <w:r w:rsidRPr="00D26514">
        <w:t>Sections that are used according to the definitions in other specifications are identified with the relevant specification document. Additional constraints on vocabulary value sets, not specifically constrained within the section template, are also identified.</w:t>
      </w:r>
    </w:p>
    <w:p w14:paraId="143015A2" w14:textId="77777777" w:rsidR="007F7801" w:rsidRPr="00D26514" w:rsidRDefault="007F7801" w:rsidP="00871613">
      <w:pPr>
        <w:pStyle w:val="BodyText"/>
        <w:rPr>
          <w:i/>
        </w:rPr>
      </w:pPr>
    </w:p>
    <w:p w14:paraId="13BA9DE1" w14:textId="77777777" w:rsidR="007F7801" w:rsidRPr="00D26514" w:rsidRDefault="007F7801" w:rsidP="00597DB2">
      <w:pPr>
        <w:pStyle w:val="AuthorInstructions"/>
      </w:pPr>
      <w:r w:rsidRPr="00D26514">
        <w:t>&lt;</w:t>
      </w:r>
      <w:r w:rsidR="009D125C" w:rsidRPr="00D26514">
        <w:t>Author</w:t>
      </w:r>
      <w:r w:rsidRPr="00D26514">
        <w:t>s’ note: A critical understanding of CDA definitions for cardinality, optionality,</w:t>
      </w:r>
      <w:r w:rsidR="005F3FB5" w:rsidRPr="00D26514">
        <w:t xml:space="preserve"> </w:t>
      </w:r>
      <w:r w:rsidRPr="00D26514">
        <w:t>coded terminology values, and CDA content module structure, as well as IHE CDA</w:t>
      </w:r>
      <w:r w:rsidR="006C2C14" w:rsidRPr="00D26514">
        <w:t xml:space="preserve"> formatting conventions is </w:t>
      </w:r>
      <w:r w:rsidRPr="00D26514">
        <w:t>necessary</w:t>
      </w:r>
      <w:r w:rsidR="00887E40" w:rsidRPr="00D26514">
        <w:t xml:space="preserve">. </w:t>
      </w:r>
      <w:r w:rsidRPr="00D26514">
        <w:t xml:space="preserve">It is strongly recommended that the </w:t>
      </w:r>
      <w:r w:rsidR="009D125C" w:rsidRPr="00D26514">
        <w:t>author</w:t>
      </w:r>
      <w:r w:rsidRPr="00D26514">
        <w:t xml:space="preserve"> is also conversant with the IHE Technical Frameworks General Introduction Appendix E “Conventions”. &gt;</w:t>
      </w:r>
    </w:p>
    <w:p w14:paraId="794772CA" w14:textId="77777777" w:rsidR="00883B13" w:rsidRPr="00D26514" w:rsidRDefault="00883B13" w:rsidP="00EA3BCB">
      <w:pPr>
        <w:pStyle w:val="AuthorInstructions"/>
      </w:pPr>
    </w:p>
    <w:p w14:paraId="450B961C" w14:textId="77777777" w:rsidR="002322FF" w:rsidRPr="00D26514" w:rsidRDefault="002322FF" w:rsidP="00597DB2">
      <w:pPr>
        <w:pStyle w:val="AuthorInstructions"/>
      </w:pPr>
      <w:r w:rsidRPr="00D26514">
        <w:t>###Begin Tabular format</w:t>
      </w:r>
      <w:r w:rsidR="00D35F24" w:rsidRPr="00D26514">
        <w:t xml:space="preserve"> - Document</w:t>
      </w:r>
    </w:p>
    <w:p w14:paraId="260B64B2" w14:textId="77777777" w:rsidR="00883B13" w:rsidRPr="00D26514" w:rsidRDefault="00883B13" w:rsidP="00597DB2">
      <w:pPr>
        <w:pStyle w:val="BodyText"/>
      </w:pPr>
    </w:p>
    <w:p w14:paraId="1E22BE7B" w14:textId="77777777" w:rsidR="00871613" w:rsidRPr="00D26514" w:rsidRDefault="00871613" w:rsidP="00EA3BCB">
      <w:pPr>
        <w:pStyle w:val="TableTitle"/>
      </w:pPr>
      <w:r w:rsidRPr="00D26514">
        <w:t>Table 6.</w:t>
      </w:r>
      <w:r w:rsidR="000F13F5" w:rsidRPr="00D26514">
        <w:t>3</w:t>
      </w:r>
      <w:r w:rsidRPr="00D26514">
        <w:t>.1.</w:t>
      </w:r>
      <w:r w:rsidR="00774B6B" w:rsidRPr="00D26514">
        <w:t>D</w:t>
      </w:r>
      <w:r w:rsidR="000F13F5" w:rsidRPr="00D26514">
        <w:t>.5</w:t>
      </w:r>
      <w:r w:rsidRPr="00D26514">
        <w:t xml:space="preserve">-1 &lt;Content Module Name (Acronym)&gt; </w:t>
      </w:r>
      <w:r w:rsidR="00665D8F" w:rsidRPr="00D26514">
        <w:t xml:space="preserve">Document </w:t>
      </w:r>
      <w:r w:rsidRPr="00D26514">
        <w:t xml:space="preserve">Content </w:t>
      </w:r>
      <w:r w:rsidR="00C3617A" w:rsidRPr="00D26514">
        <w:t>Module</w:t>
      </w:r>
      <w:r w:rsidR="00712AE6" w:rsidRPr="00D26514">
        <w:t xml:space="preserve"> Specification</w:t>
      </w:r>
      <w:r w:rsidR="00C3617A" w:rsidRPr="00D26514">
        <w:t xml:space="preserve"> </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731"/>
        <w:gridCol w:w="1345"/>
        <w:gridCol w:w="2328"/>
        <w:gridCol w:w="2281"/>
        <w:gridCol w:w="1414"/>
        <w:gridCol w:w="1251"/>
      </w:tblGrid>
      <w:tr w:rsidR="008E3F6C" w:rsidRPr="00D26514" w14:paraId="7A661C48"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5F248E7" w14:textId="77777777" w:rsidR="008E3F6C" w:rsidRPr="00D26514" w:rsidRDefault="008E3F6C" w:rsidP="00597DB2">
            <w:pPr>
              <w:pStyle w:val="TableEntryHeader"/>
              <w:rPr>
                <w:sz w:val="18"/>
              </w:rPr>
            </w:pPr>
            <w:r w:rsidRPr="00D26514">
              <w:t>Template Name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2AE3A60D" w14:textId="77777777" w:rsidR="008E3F6C" w:rsidRPr="00D26514" w:rsidRDefault="008E3F6C" w:rsidP="00597DB2">
            <w:pPr>
              <w:pStyle w:val="TableEntry"/>
            </w:pPr>
            <w:r w:rsidRPr="00D26514">
              <w:t>&lt;Template Name (Acronym, if applicable)&gt;</w:t>
            </w:r>
          </w:p>
        </w:tc>
      </w:tr>
      <w:tr w:rsidR="008E3F6C" w:rsidRPr="00D26514" w14:paraId="6F7A54F2"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A57F503" w14:textId="77777777" w:rsidR="008E3F6C" w:rsidRPr="00D26514" w:rsidRDefault="008E3F6C" w:rsidP="00597DB2">
            <w:pPr>
              <w:pStyle w:val="TableEntryHeader"/>
              <w:rPr>
                <w:sz w:val="18"/>
              </w:rPr>
            </w:pPr>
            <w:r w:rsidRPr="00D26514">
              <w:t xml:space="preserve">Template ID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5B5F3B7F" w14:textId="77777777" w:rsidR="008E3F6C" w:rsidRPr="00D26514" w:rsidRDefault="008E3F6C" w:rsidP="00597DB2">
            <w:pPr>
              <w:pStyle w:val="TableEntry"/>
            </w:pPr>
            <w:r w:rsidRPr="00D26514">
              <w:t>&lt;oid/uid&gt;</w:t>
            </w:r>
          </w:p>
        </w:tc>
      </w:tr>
      <w:tr w:rsidR="008E3F6C" w:rsidRPr="00D26514" w14:paraId="3398013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319B1A3" w14:textId="77777777" w:rsidR="008E3F6C" w:rsidRPr="00D26514" w:rsidRDefault="008E3F6C" w:rsidP="00597DB2">
            <w:pPr>
              <w:pStyle w:val="TableEntryHeader"/>
              <w:rPr>
                <w:sz w:val="18"/>
              </w:rPr>
            </w:pPr>
            <w:r w:rsidRPr="00D26514">
              <w:lastRenderedPageBreak/>
              <w:t xml:space="preserve">Parent Template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tcPr>
          <w:p w14:paraId="4BC09F71" w14:textId="77777777" w:rsidR="008E3F6C" w:rsidRPr="00D26514" w:rsidRDefault="008E3F6C" w:rsidP="00597DB2">
            <w:pPr>
              <w:pStyle w:val="TableEntry"/>
            </w:pPr>
            <w:r w:rsidRPr="00D26514">
              <w:t>&lt;Parent Template Name</w:t>
            </w:r>
            <w:r w:rsidR="005F3FB5" w:rsidRPr="00D26514">
              <w:t xml:space="preserve"> </w:t>
            </w:r>
            <w:r w:rsidRPr="00D26514">
              <w:t>oid/uid [Domain Reference]&gt;</w:t>
            </w:r>
          </w:p>
          <w:p w14:paraId="3A9E366A" w14:textId="5A627C14" w:rsidR="008E3F6C" w:rsidRPr="00D26514" w:rsidRDefault="008E3F6C" w:rsidP="00597DB2">
            <w:pPr>
              <w:pStyle w:val="TableEntry"/>
            </w:pPr>
            <w:r w:rsidRPr="00D26514">
              <w:t>&lt;Parent Template Name</w:t>
            </w:r>
            <w:r w:rsidR="005F3FB5" w:rsidRPr="00D26514">
              <w:t xml:space="preserve"> </w:t>
            </w:r>
            <w:r w:rsidRPr="00D26514">
              <w:t>oid/uid [Domain Reference]&gt;</w:t>
            </w:r>
            <w:r w:rsidR="005F3FB5" w:rsidRPr="00D26514">
              <w:t xml:space="preserve"> </w:t>
            </w:r>
            <w:r w:rsidRPr="00D26514">
              <w:t>&lt;delete 2</w:t>
            </w:r>
            <w:r w:rsidRPr="00D26514">
              <w:rPr>
                <w:vertAlign w:val="superscript"/>
              </w:rPr>
              <w:t>nd</w:t>
            </w:r>
            <w:r w:rsidRPr="00D26514">
              <w:t>/additional parent template if not applicable&gt;</w:t>
            </w:r>
          </w:p>
          <w:p w14:paraId="37B19B1A" w14:textId="54084621" w:rsidR="00144F18" w:rsidRPr="00D26514" w:rsidRDefault="00144F18" w:rsidP="00597DB2">
            <w:pPr>
              <w:pStyle w:val="TableEntry"/>
            </w:pPr>
            <w:r w:rsidRPr="00D26514">
              <w:t>&lt;Enter NA if none&gt;</w:t>
            </w:r>
          </w:p>
        </w:tc>
      </w:tr>
      <w:tr w:rsidR="008E3F6C" w:rsidRPr="00D26514" w14:paraId="179B07BF"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74AEB1" w14:textId="0CB8CC5E" w:rsidR="008E3F6C" w:rsidRPr="00D26514" w:rsidRDefault="008E3F6C" w:rsidP="00597DB2">
            <w:pPr>
              <w:pStyle w:val="TableEntryHeader"/>
              <w:rPr>
                <w:sz w:val="18"/>
              </w:rPr>
            </w:pPr>
            <w:r w:rsidRPr="00D26514">
              <w:t xml:space="preserve">General Description </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5EB037" w14:textId="77777777" w:rsidR="008E3F6C" w:rsidRPr="00D26514" w:rsidRDefault="008E3F6C" w:rsidP="00597DB2">
            <w:pPr>
              <w:pStyle w:val="TableEntry"/>
            </w:pPr>
            <w:r w:rsidRPr="00D26514">
              <w:t>&lt;short textual description&gt;</w:t>
            </w:r>
          </w:p>
        </w:tc>
      </w:tr>
      <w:tr w:rsidR="008E3F6C" w:rsidRPr="00D26514" w14:paraId="311A2280" w14:textId="77777777" w:rsidTr="00EA3BCB">
        <w:trPr>
          <w:cantSplit/>
          <w:jc w:val="center"/>
        </w:trPr>
        <w:tc>
          <w:tcPr>
            <w:tcW w:w="1110"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184F517" w14:textId="77777777" w:rsidR="008E3F6C" w:rsidRPr="00D26514" w:rsidRDefault="008E3F6C" w:rsidP="00597DB2">
            <w:pPr>
              <w:pStyle w:val="TableEntryHeader"/>
              <w:rPr>
                <w:sz w:val="18"/>
              </w:rPr>
            </w:pPr>
            <w:r w:rsidRPr="00D26514">
              <w:t>Document Code</w:t>
            </w:r>
          </w:p>
        </w:tc>
        <w:tc>
          <w:tcPr>
            <w:tcW w:w="389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54BB50DD" w14:textId="77777777" w:rsidR="008E3F6C" w:rsidRPr="00D26514" w:rsidRDefault="008E3F6C" w:rsidP="00597DB2">
            <w:pPr>
              <w:pStyle w:val="TableEntry"/>
            </w:pPr>
            <w:r w:rsidRPr="00D26514">
              <w:t>&lt;MAY or SHALL&gt; be &lt; code/oid/uid, Code System, “Value Set name”&gt;</w:t>
            </w:r>
          </w:p>
        </w:tc>
      </w:tr>
      <w:tr w:rsidR="005B5D47" w:rsidRPr="00D26514" w14:paraId="4F227CF6"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shd w:val="clear" w:color="auto" w:fill="E6E6E6"/>
            <w:vAlign w:val="center"/>
          </w:tcPr>
          <w:p w14:paraId="52AA57C6" w14:textId="77777777" w:rsidR="008E3F6C" w:rsidRPr="00D26514" w:rsidRDefault="008E3F6C" w:rsidP="00597DB2">
            <w:pPr>
              <w:pStyle w:val="TableEntryHeader"/>
            </w:pPr>
            <w:r w:rsidRPr="00D26514">
              <w:t>Opt</w:t>
            </w:r>
            <w:r w:rsidR="00AD069D" w:rsidRPr="00D26514">
              <w:t xml:space="preserve"> and Card</w:t>
            </w:r>
          </w:p>
        </w:tc>
        <w:tc>
          <w:tcPr>
            <w:tcW w:w="719" w:type="pct"/>
            <w:tcBorders>
              <w:top w:val="single" w:sz="4" w:space="0" w:color="auto"/>
              <w:left w:val="single" w:sz="4" w:space="0" w:color="auto"/>
              <w:bottom w:val="single" w:sz="4" w:space="0" w:color="auto"/>
              <w:right w:val="single" w:sz="4" w:space="0" w:color="auto"/>
            </w:tcBorders>
            <w:shd w:val="clear" w:color="auto" w:fill="E6E6E6"/>
            <w:vAlign w:val="center"/>
          </w:tcPr>
          <w:p w14:paraId="6BF62783" w14:textId="77777777" w:rsidR="008E3F6C" w:rsidRPr="00D26514" w:rsidRDefault="00B84D95" w:rsidP="00597DB2">
            <w:pPr>
              <w:pStyle w:val="TableEntryHeader"/>
            </w:pPr>
            <w:r w:rsidRPr="00D26514">
              <w:t>Condition</w:t>
            </w:r>
          </w:p>
        </w:tc>
        <w:tc>
          <w:tcPr>
            <w:tcW w:w="1245" w:type="pct"/>
            <w:tcBorders>
              <w:top w:val="single" w:sz="4" w:space="0" w:color="auto"/>
              <w:left w:val="single" w:sz="4" w:space="0" w:color="auto"/>
              <w:bottom w:val="single" w:sz="4" w:space="0" w:color="auto"/>
              <w:right w:val="single" w:sz="4" w:space="0" w:color="auto"/>
            </w:tcBorders>
            <w:shd w:val="clear" w:color="auto" w:fill="E6E6E6"/>
          </w:tcPr>
          <w:p w14:paraId="5D56AB99" w14:textId="77777777" w:rsidR="008E3F6C" w:rsidRPr="00D26514" w:rsidRDefault="008E3F6C" w:rsidP="00597DB2">
            <w:pPr>
              <w:pStyle w:val="TableEntryHeader"/>
            </w:pPr>
            <w:r w:rsidRPr="00D26514">
              <w:t>Header Element or Section Name</w:t>
            </w:r>
          </w:p>
        </w:tc>
        <w:tc>
          <w:tcPr>
            <w:tcW w:w="1220" w:type="pct"/>
            <w:tcBorders>
              <w:top w:val="single" w:sz="4" w:space="0" w:color="auto"/>
              <w:left w:val="single" w:sz="4" w:space="0" w:color="auto"/>
              <w:bottom w:val="single" w:sz="4" w:space="0" w:color="auto"/>
              <w:right w:val="single" w:sz="4" w:space="0" w:color="auto"/>
            </w:tcBorders>
            <w:shd w:val="clear" w:color="auto" w:fill="E6E6E6"/>
            <w:vAlign w:val="center"/>
          </w:tcPr>
          <w:p w14:paraId="6101F2B5" w14:textId="77777777" w:rsidR="008E3F6C" w:rsidRPr="00D26514" w:rsidRDefault="008E3F6C" w:rsidP="00597DB2">
            <w:pPr>
              <w:pStyle w:val="TableEntryHeader"/>
            </w:pPr>
            <w:r w:rsidRPr="00D26514">
              <w:t xml:space="preserve">Template ID </w:t>
            </w:r>
          </w:p>
        </w:tc>
        <w:tc>
          <w:tcPr>
            <w:tcW w:w="756" w:type="pct"/>
            <w:tcBorders>
              <w:top w:val="single" w:sz="4" w:space="0" w:color="auto"/>
              <w:left w:val="single" w:sz="4" w:space="0" w:color="auto"/>
              <w:bottom w:val="single" w:sz="4" w:space="0" w:color="auto"/>
              <w:right w:val="single" w:sz="4" w:space="0" w:color="auto"/>
            </w:tcBorders>
            <w:shd w:val="clear" w:color="auto" w:fill="E6E6E6"/>
            <w:vAlign w:val="center"/>
          </w:tcPr>
          <w:p w14:paraId="22C8F9B3" w14:textId="77777777" w:rsidR="008E3F6C" w:rsidRPr="00D26514" w:rsidRDefault="008E3F6C" w:rsidP="00597DB2">
            <w:pPr>
              <w:pStyle w:val="TableEntryHeader"/>
            </w:pPr>
            <w:r w:rsidRPr="00D26514">
              <w:t>Specification Document</w:t>
            </w:r>
          </w:p>
        </w:tc>
        <w:tc>
          <w:tcPr>
            <w:tcW w:w="669" w:type="pct"/>
            <w:tcBorders>
              <w:top w:val="single" w:sz="4" w:space="0" w:color="auto"/>
              <w:left w:val="single" w:sz="4" w:space="0" w:color="auto"/>
              <w:bottom w:val="single" w:sz="4" w:space="0" w:color="auto"/>
              <w:right w:val="single" w:sz="4" w:space="0" w:color="auto"/>
            </w:tcBorders>
            <w:shd w:val="clear" w:color="auto" w:fill="E6E6E6"/>
            <w:vAlign w:val="center"/>
          </w:tcPr>
          <w:p w14:paraId="132009BE" w14:textId="77777777" w:rsidR="008E3F6C" w:rsidRPr="00D26514" w:rsidRDefault="008E3F6C" w:rsidP="00597DB2">
            <w:pPr>
              <w:pStyle w:val="TableEntryHeader"/>
            </w:pPr>
            <w:r w:rsidRPr="00D26514">
              <w:t>Vocabulary Constraint</w:t>
            </w:r>
          </w:p>
        </w:tc>
      </w:tr>
      <w:tr w:rsidR="00B84D95" w:rsidRPr="00D26514" w14:paraId="7C4073A4"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7920D962" w14:textId="77777777" w:rsidR="00B84D95" w:rsidRPr="00D26514" w:rsidRDefault="00B84D95" w:rsidP="00EA3BCB">
            <w:pPr>
              <w:pStyle w:val="TableEntryHeader"/>
              <w:rPr>
                <w:kern w:val="28"/>
              </w:rPr>
            </w:pPr>
            <w:r w:rsidRPr="00D26514">
              <w:t>Header Elements</w:t>
            </w:r>
          </w:p>
        </w:tc>
      </w:tr>
      <w:tr w:rsidR="008E3F6C" w:rsidRPr="00D26514" w14:paraId="795958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FA16246" w14:textId="77777777" w:rsidR="008E3F6C" w:rsidRPr="00D26514" w:rsidRDefault="008E3F6C"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7D43EF78"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3246B8D8" w14:textId="77777777" w:rsidR="008E3F6C" w:rsidRPr="00D26514" w:rsidRDefault="008E3F6C" w:rsidP="0032600B">
            <w:pPr>
              <w:pStyle w:val="TableEntry"/>
            </w:pPr>
            <w:r w:rsidRPr="00D26514">
              <w:t>&lt;Header Element name&gt;</w:t>
            </w:r>
          </w:p>
        </w:tc>
        <w:tc>
          <w:tcPr>
            <w:tcW w:w="1220" w:type="pct"/>
            <w:tcBorders>
              <w:top w:val="single" w:sz="4" w:space="0" w:color="auto"/>
              <w:left w:val="single" w:sz="4" w:space="0" w:color="auto"/>
              <w:bottom w:val="single" w:sz="4" w:space="0" w:color="auto"/>
              <w:right w:val="single" w:sz="4" w:space="0" w:color="auto"/>
            </w:tcBorders>
            <w:vAlign w:val="center"/>
          </w:tcPr>
          <w:p w14:paraId="5E2DFFD2" w14:textId="77777777" w:rsidR="008E3F6C" w:rsidRPr="00D26514" w:rsidRDefault="008E3F6C"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25BC14D3" w14:textId="77777777" w:rsidR="008E3F6C" w:rsidRPr="00D26514" w:rsidRDefault="008E3F6C" w:rsidP="00BB76BC">
            <w:pPr>
              <w:pStyle w:val="TableEntry"/>
            </w:pPr>
            <w:r w:rsidRPr="00D26514">
              <w:t>&lt;reference to section of TF or supple</w:t>
            </w:r>
            <w:r w:rsidR="002322FF" w:rsidRPr="00D26514">
              <w:t>ment document for details</w:t>
            </w:r>
            <w:r w:rsidRPr="00D26514">
              <w:t>&gt;</w:t>
            </w:r>
          </w:p>
        </w:tc>
        <w:tc>
          <w:tcPr>
            <w:tcW w:w="669" w:type="pct"/>
            <w:tcBorders>
              <w:top w:val="single" w:sz="4" w:space="0" w:color="auto"/>
              <w:left w:val="single" w:sz="4" w:space="0" w:color="auto"/>
              <w:bottom w:val="single" w:sz="4" w:space="0" w:color="auto"/>
              <w:right w:val="single" w:sz="4" w:space="0" w:color="auto"/>
            </w:tcBorders>
          </w:tcPr>
          <w:p w14:paraId="3B77ADF5" w14:textId="77777777" w:rsidR="008E3F6C" w:rsidRPr="00D26514" w:rsidRDefault="008E3F6C" w:rsidP="00BB76BC">
            <w:pPr>
              <w:pStyle w:val="TableEntry"/>
            </w:pPr>
            <w:r w:rsidRPr="00D26514">
              <w:t>&lt;reference to section of TF or supplement document for explanation, if applicable&gt;</w:t>
            </w:r>
          </w:p>
        </w:tc>
      </w:tr>
      <w:tr w:rsidR="008E3F6C" w:rsidRPr="00D26514" w14:paraId="5A5E68F1"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3A65303" w14:textId="77777777" w:rsidR="008E3F6C" w:rsidRPr="00D26514" w:rsidRDefault="00C250ED" w:rsidP="00EF1E77">
            <w:pPr>
              <w:pStyle w:val="TableEntry"/>
            </w:pPr>
            <w:r w:rsidRPr="00D26514">
              <w:t>&lt;</w:t>
            </w:r>
            <w:r w:rsidR="008E3F6C" w:rsidRPr="00D26514">
              <w:t>e.g., R [0..1]</w:t>
            </w:r>
          </w:p>
        </w:tc>
        <w:tc>
          <w:tcPr>
            <w:tcW w:w="719" w:type="pct"/>
            <w:tcBorders>
              <w:top w:val="single" w:sz="4" w:space="0" w:color="auto"/>
              <w:left w:val="single" w:sz="4" w:space="0" w:color="auto"/>
              <w:bottom w:val="single" w:sz="4" w:space="0" w:color="auto"/>
              <w:right w:val="single" w:sz="4" w:space="0" w:color="auto"/>
            </w:tcBorders>
            <w:vAlign w:val="center"/>
          </w:tcPr>
          <w:p w14:paraId="4ECB92CC"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72CB8DEC" w14:textId="77777777" w:rsidR="008E3F6C" w:rsidRPr="00D26514" w:rsidRDefault="008E3F6C" w:rsidP="0032600B">
            <w:pPr>
              <w:pStyle w:val="TableEntry"/>
            </w:pPr>
            <w:r w:rsidRPr="00D26514">
              <w:t>Order</w:t>
            </w:r>
          </w:p>
        </w:tc>
        <w:tc>
          <w:tcPr>
            <w:tcW w:w="1220" w:type="pct"/>
            <w:tcBorders>
              <w:top w:val="single" w:sz="4" w:space="0" w:color="auto"/>
              <w:left w:val="single" w:sz="4" w:space="0" w:color="auto"/>
              <w:bottom w:val="single" w:sz="4" w:space="0" w:color="auto"/>
              <w:right w:val="single" w:sz="4" w:space="0" w:color="auto"/>
            </w:tcBorders>
            <w:vAlign w:val="center"/>
          </w:tcPr>
          <w:p w14:paraId="06109392" w14:textId="77777777" w:rsidR="008E3F6C" w:rsidRPr="00D26514" w:rsidRDefault="008E3F6C" w:rsidP="00BB76BC">
            <w:pPr>
              <w:pStyle w:val="TableEntry"/>
            </w:pPr>
            <w:r w:rsidRPr="00D26514">
              <w:t>1.3.6.1.4.1.19376.1.4.1.3.2</w:t>
            </w:r>
          </w:p>
        </w:tc>
        <w:tc>
          <w:tcPr>
            <w:tcW w:w="756" w:type="pct"/>
            <w:tcBorders>
              <w:top w:val="single" w:sz="4" w:space="0" w:color="auto"/>
              <w:left w:val="single" w:sz="4" w:space="0" w:color="auto"/>
              <w:bottom w:val="single" w:sz="4" w:space="0" w:color="auto"/>
              <w:right w:val="single" w:sz="4" w:space="0" w:color="auto"/>
            </w:tcBorders>
          </w:tcPr>
          <w:p w14:paraId="44F9ECD4" w14:textId="77777777" w:rsidR="008E3F6C" w:rsidRPr="00D26514" w:rsidRDefault="00AA69C0" w:rsidP="00BB76BC">
            <w:pPr>
              <w:pStyle w:val="TableEntry"/>
            </w:pPr>
            <w:r w:rsidRPr="00D26514">
              <w:t>CARD TF-3 6.3.2.H</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42FF61F9" w14:textId="77777777" w:rsidR="008E3F6C" w:rsidRPr="00D26514" w:rsidRDefault="008E3F6C" w:rsidP="00BB76BC">
            <w:pPr>
              <w:pStyle w:val="TableEntry"/>
            </w:pPr>
          </w:p>
        </w:tc>
      </w:tr>
      <w:tr w:rsidR="008E3F6C" w:rsidRPr="00D26514" w14:paraId="3188CE52"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72ECDD6F" w14:textId="77777777" w:rsidR="008E3F6C" w:rsidRPr="00D26514" w:rsidRDefault="003F252B" w:rsidP="00EF1E77">
            <w:pPr>
              <w:pStyle w:val="TableEntry"/>
            </w:pPr>
            <w:r w:rsidRPr="00D26514">
              <w:t>&lt;</w:t>
            </w:r>
            <w:r w:rsidR="008E3F6C"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03F7DD25" w14:textId="77777777" w:rsidR="008E3F6C" w:rsidRPr="00D26514" w:rsidRDefault="008E3F6C"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6EB849F" w14:textId="77777777" w:rsidR="008E3F6C" w:rsidRPr="00D26514" w:rsidRDefault="008E3F6C" w:rsidP="0032600B">
            <w:pPr>
              <w:pStyle w:val="TableEntry"/>
            </w:pPr>
            <w:r w:rsidRPr="00D26514">
              <w:t>Patient Demographics</w:t>
            </w:r>
          </w:p>
        </w:tc>
        <w:tc>
          <w:tcPr>
            <w:tcW w:w="1220" w:type="pct"/>
            <w:tcBorders>
              <w:top w:val="single" w:sz="4" w:space="0" w:color="auto"/>
              <w:left w:val="single" w:sz="4" w:space="0" w:color="auto"/>
              <w:bottom w:val="single" w:sz="4" w:space="0" w:color="auto"/>
              <w:right w:val="single" w:sz="4" w:space="0" w:color="auto"/>
            </w:tcBorders>
            <w:vAlign w:val="center"/>
          </w:tcPr>
          <w:p w14:paraId="244B99BC" w14:textId="77777777" w:rsidR="008E3F6C" w:rsidRPr="00D26514" w:rsidRDefault="008E3F6C" w:rsidP="00BB76BC">
            <w:pPr>
              <w:pStyle w:val="TableEntry"/>
            </w:pPr>
            <w:r w:rsidRPr="00D26514">
              <w:t>1.3.6.1.4.1.19376.1.4.1.3.3</w:t>
            </w:r>
          </w:p>
        </w:tc>
        <w:tc>
          <w:tcPr>
            <w:tcW w:w="756" w:type="pct"/>
            <w:tcBorders>
              <w:top w:val="single" w:sz="4" w:space="0" w:color="auto"/>
              <w:left w:val="single" w:sz="4" w:space="0" w:color="auto"/>
              <w:bottom w:val="single" w:sz="4" w:space="0" w:color="auto"/>
              <w:right w:val="single" w:sz="4" w:space="0" w:color="auto"/>
            </w:tcBorders>
          </w:tcPr>
          <w:p w14:paraId="03559033" w14:textId="77777777" w:rsidR="008E3F6C" w:rsidRPr="00D26514" w:rsidRDefault="00AA69C0" w:rsidP="00BB76BC">
            <w:pPr>
              <w:pStyle w:val="TableEntry"/>
            </w:pPr>
            <w:r w:rsidRPr="00D26514">
              <w:t>CARD TF-3 6.3.2.H</w:t>
            </w:r>
          </w:p>
        </w:tc>
        <w:tc>
          <w:tcPr>
            <w:tcW w:w="669" w:type="pct"/>
            <w:tcBorders>
              <w:top w:val="single" w:sz="4" w:space="0" w:color="auto"/>
              <w:left w:val="single" w:sz="4" w:space="0" w:color="auto"/>
              <w:bottom w:val="single" w:sz="4" w:space="0" w:color="auto"/>
              <w:right w:val="single" w:sz="4" w:space="0" w:color="auto"/>
            </w:tcBorders>
          </w:tcPr>
          <w:p w14:paraId="0489B246" w14:textId="77777777" w:rsidR="008E3F6C" w:rsidRPr="00D26514" w:rsidRDefault="00AA69C0" w:rsidP="00BB76BC">
            <w:pPr>
              <w:pStyle w:val="TableEntry"/>
            </w:pPr>
            <w:r w:rsidRPr="00D26514">
              <w:t>CARD TF-3 6.3.1.D.5.1</w:t>
            </w:r>
            <w:r w:rsidR="00C250ED" w:rsidRPr="00D26514">
              <w:t>&gt;</w:t>
            </w:r>
          </w:p>
        </w:tc>
      </w:tr>
      <w:tr w:rsidR="00B84D95" w:rsidRPr="00D26514" w14:paraId="40C83766" w14:textId="77777777" w:rsidTr="00BB76BC">
        <w:trPr>
          <w:cantSplit/>
          <w:jc w:val="center"/>
        </w:trPr>
        <w:tc>
          <w:tcPr>
            <w:tcW w:w="5000" w:type="pct"/>
            <w:gridSpan w:val="6"/>
            <w:tcBorders>
              <w:top w:val="single" w:sz="4" w:space="0" w:color="auto"/>
              <w:left w:val="single" w:sz="4" w:space="0" w:color="auto"/>
              <w:bottom w:val="single" w:sz="4" w:space="0" w:color="auto"/>
              <w:right w:val="single" w:sz="4" w:space="0" w:color="auto"/>
            </w:tcBorders>
          </w:tcPr>
          <w:p w14:paraId="685FDDAD" w14:textId="77777777" w:rsidR="00B84D95" w:rsidRPr="00D26514" w:rsidRDefault="00B84D95" w:rsidP="00597DB2">
            <w:pPr>
              <w:pStyle w:val="TableEntryHeader"/>
            </w:pPr>
            <w:r w:rsidRPr="00D26514">
              <w:t>Sections</w:t>
            </w:r>
          </w:p>
        </w:tc>
      </w:tr>
      <w:tr w:rsidR="00B84D95" w:rsidRPr="00D26514" w14:paraId="55A4C82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5C022011" w14:textId="77777777" w:rsidR="00B84D95" w:rsidRPr="00D26514" w:rsidRDefault="00B84D95" w:rsidP="00EF1E77">
            <w:pPr>
              <w:pStyle w:val="TableEntry"/>
            </w:pPr>
            <w:r w:rsidRPr="00D26514">
              <w:t>x [?..?]</w:t>
            </w:r>
          </w:p>
        </w:tc>
        <w:tc>
          <w:tcPr>
            <w:tcW w:w="719" w:type="pct"/>
            <w:tcBorders>
              <w:top w:val="single" w:sz="4" w:space="0" w:color="auto"/>
              <w:left w:val="single" w:sz="4" w:space="0" w:color="auto"/>
              <w:bottom w:val="single" w:sz="4" w:space="0" w:color="auto"/>
              <w:right w:val="single" w:sz="4" w:space="0" w:color="auto"/>
            </w:tcBorders>
            <w:vAlign w:val="center"/>
          </w:tcPr>
          <w:p w14:paraId="5895081D"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68651580" w14:textId="77777777" w:rsidR="00B84D95" w:rsidRPr="00D26514" w:rsidRDefault="00B84D95" w:rsidP="0032600B">
            <w:pPr>
              <w:pStyle w:val="TableEntry"/>
            </w:pPr>
            <w:r w:rsidRPr="00D26514">
              <w:t>&lt;Section name&gt;</w:t>
            </w:r>
          </w:p>
        </w:tc>
        <w:tc>
          <w:tcPr>
            <w:tcW w:w="1220" w:type="pct"/>
            <w:tcBorders>
              <w:top w:val="single" w:sz="4" w:space="0" w:color="auto"/>
              <w:left w:val="single" w:sz="4" w:space="0" w:color="auto"/>
              <w:bottom w:val="single" w:sz="4" w:space="0" w:color="auto"/>
              <w:right w:val="single" w:sz="4" w:space="0" w:color="auto"/>
            </w:tcBorders>
            <w:vAlign w:val="center"/>
          </w:tcPr>
          <w:p w14:paraId="08F6CEF5" w14:textId="77777777" w:rsidR="00B84D95" w:rsidRPr="00D26514" w:rsidRDefault="00B84D95" w:rsidP="00BB76BC">
            <w:pPr>
              <w:pStyle w:val="TableEntry"/>
            </w:pPr>
            <w:r w:rsidRPr="00D26514">
              <w:t>&lt;oid&gt;</w:t>
            </w:r>
          </w:p>
        </w:tc>
        <w:tc>
          <w:tcPr>
            <w:tcW w:w="756" w:type="pct"/>
            <w:tcBorders>
              <w:top w:val="single" w:sz="4" w:space="0" w:color="auto"/>
              <w:left w:val="single" w:sz="4" w:space="0" w:color="auto"/>
              <w:bottom w:val="single" w:sz="4" w:space="0" w:color="auto"/>
              <w:right w:val="single" w:sz="4" w:space="0" w:color="auto"/>
            </w:tcBorders>
          </w:tcPr>
          <w:p w14:paraId="7F6E3F5A" w14:textId="77777777" w:rsidR="00B84D95" w:rsidRPr="00D26514" w:rsidRDefault="002322FF" w:rsidP="00BB76BC">
            <w:pPr>
              <w:pStyle w:val="TableEntry"/>
            </w:pPr>
            <w:r w:rsidRPr="00D26514">
              <w:t>&lt;reference to section of TF or supplement document for details&gt;</w:t>
            </w:r>
          </w:p>
        </w:tc>
        <w:tc>
          <w:tcPr>
            <w:tcW w:w="669" w:type="pct"/>
            <w:tcBorders>
              <w:top w:val="single" w:sz="4" w:space="0" w:color="auto"/>
              <w:left w:val="single" w:sz="4" w:space="0" w:color="auto"/>
              <w:bottom w:val="single" w:sz="4" w:space="0" w:color="auto"/>
              <w:right w:val="single" w:sz="4" w:space="0" w:color="auto"/>
            </w:tcBorders>
          </w:tcPr>
          <w:p w14:paraId="4381624C" w14:textId="77777777" w:rsidR="00B84D95" w:rsidRPr="00D26514" w:rsidRDefault="00B84D95" w:rsidP="00BB76BC">
            <w:pPr>
              <w:pStyle w:val="TableEntry"/>
            </w:pPr>
            <w:r w:rsidRPr="00D26514">
              <w:t>&lt;reference to section of TF or supplement document for explanation, if applicable&gt;</w:t>
            </w:r>
          </w:p>
        </w:tc>
      </w:tr>
      <w:tr w:rsidR="00B84D95" w:rsidRPr="00D26514" w14:paraId="12F48A88"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2D9FC2D5" w14:textId="77777777" w:rsidR="00B84D95" w:rsidRPr="00D26514" w:rsidRDefault="00C250ED" w:rsidP="00EF1E77">
            <w:pPr>
              <w:pStyle w:val="TableEntry"/>
            </w:pPr>
            <w:r w:rsidRPr="00D26514">
              <w:t>&lt;</w:t>
            </w:r>
            <w:r w:rsidR="00B84D95" w:rsidRPr="00D26514">
              <w:t>e.g., M [1..1]</w:t>
            </w:r>
          </w:p>
        </w:tc>
        <w:tc>
          <w:tcPr>
            <w:tcW w:w="719" w:type="pct"/>
            <w:tcBorders>
              <w:top w:val="single" w:sz="4" w:space="0" w:color="auto"/>
              <w:left w:val="single" w:sz="4" w:space="0" w:color="auto"/>
              <w:bottom w:val="single" w:sz="4" w:space="0" w:color="auto"/>
              <w:right w:val="single" w:sz="4" w:space="0" w:color="auto"/>
            </w:tcBorders>
            <w:vAlign w:val="center"/>
          </w:tcPr>
          <w:p w14:paraId="65023B7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21B05F7C" w14:textId="77777777" w:rsidR="00B84D95" w:rsidRPr="00D26514" w:rsidRDefault="00B84D95" w:rsidP="0032600B">
            <w:pPr>
              <w:pStyle w:val="TableEntry"/>
            </w:pPr>
            <w:r w:rsidRPr="00D26514">
              <w:t xml:space="preserve">Medications </w:t>
            </w:r>
          </w:p>
        </w:tc>
        <w:tc>
          <w:tcPr>
            <w:tcW w:w="1220" w:type="pct"/>
            <w:tcBorders>
              <w:top w:val="single" w:sz="4" w:space="0" w:color="auto"/>
              <w:left w:val="single" w:sz="4" w:space="0" w:color="auto"/>
              <w:bottom w:val="single" w:sz="4" w:space="0" w:color="auto"/>
              <w:right w:val="single" w:sz="4" w:space="0" w:color="auto"/>
            </w:tcBorders>
            <w:vAlign w:val="center"/>
          </w:tcPr>
          <w:p w14:paraId="064BD950" w14:textId="77777777" w:rsidR="00B84D95" w:rsidRPr="00D26514" w:rsidRDefault="00B84D95" w:rsidP="00BB76BC">
            <w:pPr>
              <w:pStyle w:val="TableEntry"/>
            </w:pPr>
            <w:r w:rsidRPr="00D26514">
              <w:t xml:space="preserve"> 1.3.6.1.4.1.19376.1.5.3.1.3.19</w:t>
            </w:r>
          </w:p>
        </w:tc>
        <w:tc>
          <w:tcPr>
            <w:tcW w:w="756" w:type="pct"/>
            <w:tcBorders>
              <w:top w:val="single" w:sz="4" w:space="0" w:color="auto"/>
              <w:left w:val="single" w:sz="4" w:space="0" w:color="auto"/>
              <w:bottom w:val="single" w:sz="4" w:space="0" w:color="auto"/>
              <w:right w:val="single" w:sz="4" w:space="0" w:color="auto"/>
            </w:tcBorders>
          </w:tcPr>
          <w:p w14:paraId="26DC8D8F" w14:textId="77777777" w:rsidR="00B84D95" w:rsidRPr="00D26514" w:rsidRDefault="00B84D95" w:rsidP="00BB76BC">
            <w:pPr>
              <w:pStyle w:val="TableEntry"/>
            </w:pPr>
            <w:r w:rsidRPr="00D26514">
              <w:t>PCC TF-2</w:t>
            </w:r>
          </w:p>
        </w:tc>
        <w:tc>
          <w:tcPr>
            <w:tcW w:w="669" w:type="pct"/>
            <w:tcBorders>
              <w:top w:val="single" w:sz="4" w:space="0" w:color="auto"/>
              <w:left w:val="single" w:sz="4" w:space="0" w:color="auto"/>
              <w:bottom w:val="single" w:sz="4" w:space="0" w:color="auto"/>
              <w:right w:val="single" w:sz="4" w:space="0" w:color="auto"/>
            </w:tcBorders>
          </w:tcPr>
          <w:p w14:paraId="762F62F7" w14:textId="77777777" w:rsidR="00B84D95" w:rsidRPr="00D26514" w:rsidDel="007A1B70" w:rsidRDefault="00AA69C0" w:rsidP="00BB76BC">
            <w:pPr>
              <w:pStyle w:val="TableEntry"/>
            </w:pPr>
            <w:r w:rsidRPr="00D26514">
              <w:t>CARD TF-3 6.3.1.D.5.2</w:t>
            </w:r>
            <w:r w:rsidR="003F252B" w:rsidRPr="00D26514">
              <w:t>&gt;</w:t>
            </w:r>
          </w:p>
        </w:tc>
      </w:tr>
      <w:tr w:rsidR="00B84D95" w:rsidRPr="00D26514" w14:paraId="3264CFCD"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4A732CFE" w14:textId="77777777" w:rsidR="00B84D95" w:rsidRPr="00D26514" w:rsidRDefault="003F252B" w:rsidP="00EF1E77">
            <w:pPr>
              <w:pStyle w:val="TableEntry"/>
            </w:pPr>
            <w:r w:rsidRPr="00D26514">
              <w:t>&lt;</w:t>
            </w:r>
            <w:r w:rsidR="00B84D95" w:rsidRPr="00D26514">
              <w:t>e.g., R [1..1]</w:t>
            </w:r>
          </w:p>
        </w:tc>
        <w:tc>
          <w:tcPr>
            <w:tcW w:w="719" w:type="pct"/>
            <w:tcBorders>
              <w:top w:val="single" w:sz="4" w:space="0" w:color="auto"/>
              <w:left w:val="single" w:sz="4" w:space="0" w:color="auto"/>
              <w:bottom w:val="single" w:sz="4" w:space="0" w:color="auto"/>
              <w:right w:val="single" w:sz="4" w:space="0" w:color="auto"/>
            </w:tcBorders>
            <w:vAlign w:val="center"/>
          </w:tcPr>
          <w:p w14:paraId="3F91DED8"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A1EE4C0" w14:textId="77777777" w:rsidR="00B84D95" w:rsidRPr="00D26514" w:rsidRDefault="00B84D95" w:rsidP="0032600B">
            <w:pPr>
              <w:pStyle w:val="TableEntry"/>
            </w:pPr>
            <w:r w:rsidRPr="00D26514">
              <w:t>Coded Social History</w:t>
            </w:r>
          </w:p>
        </w:tc>
        <w:tc>
          <w:tcPr>
            <w:tcW w:w="1220" w:type="pct"/>
            <w:tcBorders>
              <w:top w:val="single" w:sz="4" w:space="0" w:color="auto"/>
              <w:left w:val="single" w:sz="4" w:space="0" w:color="auto"/>
              <w:bottom w:val="single" w:sz="4" w:space="0" w:color="auto"/>
              <w:right w:val="single" w:sz="4" w:space="0" w:color="auto"/>
            </w:tcBorders>
            <w:vAlign w:val="center"/>
          </w:tcPr>
          <w:p w14:paraId="6E3A833F" w14:textId="77777777" w:rsidR="00B84D95" w:rsidRPr="00D26514" w:rsidRDefault="00B84D95" w:rsidP="00BB76BC">
            <w:pPr>
              <w:pStyle w:val="TableEntry"/>
            </w:pPr>
            <w:r w:rsidRPr="00D26514">
              <w:t xml:space="preserve"> 1.3.6.1.4.1.19376.1.5.3.1.3.16.1</w:t>
            </w:r>
          </w:p>
        </w:tc>
        <w:tc>
          <w:tcPr>
            <w:tcW w:w="756" w:type="pct"/>
            <w:tcBorders>
              <w:top w:val="single" w:sz="4" w:space="0" w:color="auto"/>
              <w:left w:val="single" w:sz="4" w:space="0" w:color="auto"/>
              <w:bottom w:val="single" w:sz="4" w:space="0" w:color="auto"/>
              <w:right w:val="single" w:sz="4" w:space="0" w:color="auto"/>
            </w:tcBorders>
          </w:tcPr>
          <w:p w14:paraId="55C9FE7F" w14:textId="77777777" w:rsidR="00B84D95" w:rsidRPr="00D26514" w:rsidRDefault="00AA69C0" w:rsidP="00BB76BC">
            <w:pPr>
              <w:pStyle w:val="TableEntry"/>
            </w:pPr>
            <w:r w:rsidRPr="00D26514">
              <w:t>CARD TF-3 6.3.3.S</w:t>
            </w:r>
          </w:p>
        </w:tc>
        <w:tc>
          <w:tcPr>
            <w:tcW w:w="669" w:type="pct"/>
            <w:tcBorders>
              <w:top w:val="single" w:sz="4" w:space="0" w:color="auto"/>
              <w:left w:val="single" w:sz="4" w:space="0" w:color="auto"/>
              <w:bottom w:val="single" w:sz="4" w:space="0" w:color="auto"/>
              <w:right w:val="single" w:sz="4" w:space="0" w:color="auto"/>
            </w:tcBorders>
          </w:tcPr>
          <w:p w14:paraId="41353CA8" w14:textId="77777777" w:rsidR="00B84D95" w:rsidRPr="00D26514" w:rsidRDefault="00AA69C0" w:rsidP="00BB76BC">
            <w:pPr>
              <w:pStyle w:val="TableEntry"/>
            </w:pPr>
            <w:r w:rsidRPr="00D26514">
              <w:t>CARD TF-3 6.3.1.D.5.3</w:t>
            </w:r>
            <w:r w:rsidR="003F252B" w:rsidRPr="00D26514">
              <w:t>&gt;</w:t>
            </w:r>
          </w:p>
        </w:tc>
      </w:tr>
      <w:tr w:rsidR="00B84D95" w:rsidRPr="00D26514" w14:paraId="3A4878B9" w14:textId="77777777" w:rsidTr="00EA3BCB">
        <w:trPr>
          <w:cantSplit/>
          <w:jc w:val="center"/>
        </w:trPr>
        <w:tc>
          <w:tcPr>
            <w:tcW w:w="391" w:type="pct"/>
            <w:tcBorders>
              <w:top w:val="single" w:sz="4" w:space="0" w:color="auto"/>
              <w:left w:val="single" w:sz="4" w:space="0" w:color="auto"/>
              <w:bottom w:val="single" w:sz="4" w:space="0" w:color="auto"/>
              <w:right w:val="single" w:sz="4" w:space="0" w:color="auto"/>
            </w:tcBorders>
            <w:vAlign w:val="center"/>
          </w:tcPr>
          <w:p w14:paraId="6084ABFC" w14:textId="77777777" w:rsidR="00B84D95" w:rsidRPr="00D26514" w:rsidRDefault="003F252B" w:rsidP="00EF1E77">
            <w:pPr>
              <w:pStyle w:val="TableEntry"/>
            </w:pPr>
            <w:r w:rsidRPr="00D26514">
              <w:t>&lt;</w:t>
            </w:r>
            <w:r w:rsidR="00B84D95" w:rsidRPr="00D26514">
              <w:t>e.g., O [0..1]</w:t>
            </w:r>
          </w:p>
        </w:tc>
        <w:tc>
          <w:tcPr>
            <w:tcW w:w="719" w:type="pct"/>
            <w:tcBorders>
              <w:top w:val="single" w:sz="4" w:space="0" w:color="auto"/>
              <w:left w:val="single" w:sz="4" w:space="0" w:color="auto"/>
              <w:bottom w:val="single" w:sz="4" w:space="0" w:color="auto"/>
              <w:right w:val="single" w:sz="4" w:space="0" w:color="auto"/>
            </w:tcBorders>
            <w:vAlign w:val="center"/>
          </w:tcPr>
          <w:p w14:paraId="5CC6CB72" w14:textId="77777777" w:rsidR="00B84D95" w:rsidRPr="00D26514" w:rsidRDefault="00B84D95" w:rsidP="005D6176">
            <w:pPr>
              <w:pStyle w:val="TableEntry"/>
            </w:pPr>
          </w:p>
        </w:tc>
        <w:tc>
          <w:tcPr>
            <w:tcW w:w="1245" w:type="pct"/>
            <w:tcBorders>
              <w:top w:val="single" w:sz="4" w:space="0" w:color="auto"/>
              <w:left w:val="single" w:sz="4" w:space="0" w:color="auto"/>
              <w:bottom w:val="single" w:sz="4" w:space="0" w:color="auto"/>
              <w:right w:val="single" w:sz="4" w:space="0" w:color="auto"/>
            </w:tcBorders>
            <w:vAlign w:val="center"/>
          </w:tcPr>
          <w:p w14:paraId="5177B9A4" w14:textId="77777777" w:rsidR="00B84D95" w:rsidRPr="00D26514" w:rsidRDefault="00B84D95" w:rsidP="0032600B">
            <w:pPr>
              <w:pStyle w:val="TableEntry"/>
            </w:pPr>
            <w:r w:rsidRPr="00D26514">
              <w:t>Physical Examination</w:t>
            </w:r>
          </w:p>
        </w:tc>
        <w:tc>
          <w:tcPr>
            <w:tcW w:w="1220" w:type="pct"/>
            <w:tcBorders>
              <w:top w:val="single" w:sz="4" w:space="0" w:color="auto"/>
              <w:left w:val="single" w:sz="4" w:space="0" w:color="auto"/>
              <w:bottom w:val="single" w:sz="4" w:space="0" w:color="auto"/>
              <w:right w:val="single" w:sz="4" w:space="0" w:color="auto"/>
            </w:tcBorders>
            <w:vAlign w:val="center"/>
          </w:tcPr>
          <w:p w14:paraId="7919B1A0" w14:textId="77777777" w:rsidR="00B84D95" w:rsidRPr="00D26514" w:rsidRDefault="00B84D95" w:rsidP="00BB76BC">
            <w:pPr>
              <w:pStyle w:val="TableEntry"/>
            </w:pPr>
            <w:r w:rsidRPr="00D26514">
              <w:t>2.16.840.1.113883.10.20.2.10</w:t>
            </w:r>
          </w:p>
        </w:tc>
        <w:tc>
          <w:tcPr>
            <w:tcW w:w="756" w:type="pct"/>
            <w:tcBorders>
              <w:top w:val="single" w:sz="4" w:space="0" w:color="auto"/>
              <w:left w:val="single" w:sz="4" w:space="0" w:color="auto"/>
              <w:bottom w:val="single" w:sz="4" w:space="0" w:color="auto"/>
              <w:right w:val="single" w:sz="4" w:space="0" w:color="auto"/>
            </w:tcBorders>
          </w:tcPr>
          <w:p w14:paraId="69C03A4A" w14:textId="77777777" w:rsidR="00B84D95" w:rsidRPr="00D26514" w:rsidRDefault="00B84D95" w:rsidP="00BB76BC">
            <w:pPr>
              <w:pStyle w:val="TableEntry"/>
            </w:pPr>
            <w:r w:rsidRPr="00D26514">
              <w:t>CDA-PN</w:t>
            </w:r>
            <w:r w:rsidR="003F252B" w:rsidRPr="00D26514">
              <w:t>&gt;</w:t>
            </w:r>
          </w:p>
        </w:tc>
        <w:tc>
          <w:tcPr>
            <w:tcW w:w="669" w:type="pct"/>
            <w:tcBorders>
              <w:top w:val="single" w:sz="4" w:space="0" w:color="auto"/>
              <w:left w:val="single" w:sz="4" w:space="0" w:color="auto"/>
              <w:bottom w:val="single" w:sz="4" w:space="0" w:color="auto"/>
              <w:right w:val="single" w:sz="4" w:space="0" w:color="auto"/>
            </w:tcBorders>
          </w:tcPr>
          <w:p w14:paraId="0E8909C5" w14:textId="77777777" w:rsidR="00B84D95" w:rsidRPr="00D26514" w:rsidRDefault="00B84D95" w:rsidP="00BB76BC">
            <w:pPr>
              <w:pStyle w:val="TableEntry"/>
            </w:pPr>
          </w:p>
        </w:tc>
      </w:tr>
      <w:tr w:rsidR="00B84D95" w:rsidRPr="00D26514" w14:paraId="77EEF3EA" w14:textId="77777777" w:rsidTr="00EA3BCB">
        <w:trPr>
          <w:cantSplit/>
          <w:trHeight w:val="195"/>
          <w:jc w:val="center"/>
        </w:trPr>
        <w:tc>
          <w:tcPr>
            <w:tcW w:w="391" w:type="pct"/>
            <w:tcBorders>
              <w:top w:val="single" w:sz="4" w:space="0" w:color="auto"/>
              <w:left w:val="single" w:sz="4" w:space="0" w:color="auto"/>
              <w:bottom w:val="single" w:sz="4" w:space="0" w:color="auto"/>
              <w:right w:val="single" w:sz="4" w:space="0" w:color="auto"/>
            </w:tcBorders>
            <w:vAlign w:val="center"/>
          </w:tcPr>
          <w:p w14:paraId="094C26DB" w14:textId="77777777" w:rsidR="00B84D95" w:rsidRPr="00D26514" w:rsidRDefault="003F252B" w:rsidP="00EF1E77">
            <w:pPr>
              <w:pStyle w:val="TableEntry"/>
            </w:pPr>
            <w:r w:rsidRPr="00D26514">
              <w:t>&lt;</w:t>
            </w:r>
            <w:r w:rsidR="00B84D95" w:rsidRPr="00D26514">
              <w:t>e.g., C [1..1]</w:t>
            </w:r>
          </w:p>
        </w:tc>
        <w:tc>
          <w:tcPr>
            <w:tcW w:w="719" w:type="pct"/>
            <w:tcBorders>
              <w:top w:val="single" w:sz="4" w:space="0" w:color="auto"/>
              <w:left w:val="single" w:sz="4" w:space="0" w:color="auto"/>
              <w:bottom w:val="single" w:sz="4" w:space="0" w:color="auto"/>
              <w:right w:val="single" w:sz="4" w:space="0" w:color="auto"/>
            </w:tcBorders>
            <w:vAlign w:val="center"/>
          </w:tcPr>
          <w:p w14:paraId="497B4446" w14:textId="77777777" w:rsidR="00B84D95" w:rsidRPr="00D26514" w:rsidRDefault="00AA69C0" w:rsidP="005D6176">
            <w:pPr>
              <w:pStyle w:val="TableEntry"/>
            </w:pPr>
            <w:r w:rsidRPr="00D26514">
              <w:t>CARD TF-3 6.3.1.D.5.4</w:t>
            </w:r>
          </w:p>
        </w:tc>
        <w:tc>
          <w:tcPr>
            <w:tcW w:w="1245" w:type="pct"/>
            <w:tcBorders>
              <w:top w:val="single" w:sz="4" w:space="0" w:color="auto"/>
              <w:left w:val="single" w:sz="4" w:space="0" w:color="auto"/>
              <w:bottom w:val="single" w:sz="4" w:space="0" w:color="auto"/>
              <w:right w:val="single" w:sz="4" w:space="0" w:color="auto"/>
            </w:tcBorders>
            <w:vAlign w:val="center"/>
          </w:tcPr>
          <w:p w14:paraId="18F70B6C" w14:textId="77777777" w:rsidR="00B84D95" w:rsidRPr="00D26514" w:rsidRDefault="00B84D95" w:rsidP="0032600B">
            <w:pPr>
              <w:pStyle w:val="TableEntry"/>
            </w:pPr>
            <w:r w:rsidRPr="00D26514">
              <w:t xml:space="preserve">DICOM Object Catalog </w:t>
            </w:r>
          </w:p>
        </w:tc>
        <w:tc>
          <w:tcPr>
            <w:tcW w:w="1220" w:type="pct"/>
            <w:tcBorders>
              <w:top w:val="single" w:sz="4" w:space="0" w:color="auto"/>
              <w:left w:val="single" w:sz="4" w:space="0" w:color="auto"/>
              <w:bottom w:val="single" w:sz="4" w:space="0" w:color="auto"/>
              <w:right w:val="single" w:sz="4" w:space="0" w:color="auto"/>
            </w:tcBorders>
            <w:vAlign w:val="center"/>
          </w:tcPr>
          <w:p w14:paraId="587DE77A" w14:textId="77777777" w:rsidR="00B84D95" w:rsidRPr="00D26514" w:rsidRDefault="00B84D95" w:rsidP="00BB76BC">
            <w:pPr>
              <w:pStyle w:val="TableEntry"/>
            </w:pPr>
            <w:r w:rsidRPr="00D26514">
              <w:t>1.3.6.1.4.1.19376.1.4.1.2.15</w:t>
            </w:r>
          </w:p>
        </w:tc>
        <w:tc>
          <w:tcPr>
            <w:tcW w:w="756" w:type="pct"/>
            <w:tcBorders>
              <w:top w:val="single" w:sz="4" w:space="0" w:color="auto"/>
              <w:left w:val="single" w:sz="4" w:space="0" w:color="auto"/>
              <w:bottom w:val="single" w:sz="4" w:space="0" w:color="auto"/>
              <w:right w:val="single" w:sz="4" w:space="0" w:color="auto"/>
            </w:tcBorders>
          </w:tcPr>
          <w:p w14:paraId="71262AD4" w14:textId="77777777" w:rsidR="00B84D95" w:rsidRPr="00D26514" w:rsidRDefault="00B84D95" w:rsidP="00BB76BC">
            <w:pPr>
              <w:pStyle w:val="TableEntry"/>
            </w:pPr>
            <w:r w:rsidRPr="00D26514">
              <w:t>CDA-PN</w:t>
            </w:r>
            <w:r w:rsidR="00C250ED" w:rsidRPr="00D26514">
              <w:t>&gt;</w:t>
            </w:r>
          </w:p>
        </w:tc>
        <w:tc>
          <w:tcPr>
            <w:tcW w:w="669" w:type="pct"/>
            <w:tcBorders>
              <w:top w:val="single" w:sz="4" w:space="0" w:color="auto"/>
              <w:left w:val="single" w:sz="4" w:space="0" w:color="auto"/>
              <w:bottom w:val="single" w:sz="4" w:space="0" w:color="auto"/>
              <w:right w:val="single" w:sz="4" w:space="0" w:color="auto"/>
            </w:tcBorders>
          </w:tcPr>
          <w:p w14:paraId="6045FC5A" w14:textId="77777777" w:rsidR="00B84D95" w:rsidRPr="00D26514" w:rsidRDefault="00B84D95" w:rsidP="00BB76BC">
            <w:pPr>
              <w:pStyle w:val="TableEntry"/>
            </w:pPr>
          </w:p>
        </w:tc>
      </w:tr>
    </w:tbl>
    <w:p w14:paraId="52939A1A" w14:textId="77777777" w:rsidR="00144F18" w:rsidRPr="00D26514" w:rsidRDefault="00144F18" w:rsidP="00EA3BCB">
      <w:pPr>
        <w:pStyle w:val="BodyText"/>
        <w:rPr>
          <w:rFonts w:eastAsia="Calibri"/>
        </w:rPr>
      </w:pPr>
    </w:p>
    <w:p w14:paraId="7EAA8638" w14:textId="77777777" w:rsidR="00B84D95" w:rsidRPr="00D26514" w:rsidRDefault="00B84D95" w:rsidP="00597DB2">
      <w:pPr>
        <w:pStyle w:val="AuthorInstructions"/>
      </w:pPr>
      <w:r w:rsidRPr="00D26514">
        <w:t xml:space="preserve">&lt;For each </w:t>
      </w:r>
      <w:r w:rsidR="002322FF" w:rsidRPr="00D26514">
        <w:t xml:space="preserve">(1:1 correspondence) </w:t>
      </w:r>
      <w:r w:rsidRPr="00D26514">
        <w:t>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6EEC1F0E" w14:textId="77777777" w:rsidR="00BC3E9F" w:rsidRPr="00D26514" w:rsidRDefault="00BC3E9F" w:rsidP="00597DB2">
      <w:pPr>
        <w:pStyle w:val="AuthorInstructions"/>
      </w:pPr>
      <w:r w:rsidRPr="00D26514">
        <w:t>&lt;Note that every Conditional element MUST have an explanatory paragraph referenced below.&gt;</w:t>
      </w:r>
    </w:p>
    <w:p w14:paraId="73706115" w14:textId="77777777" w:rsidR="00B84D95" w:rsidRPr="00D26514" w:rsidRDefault="00B84D95" w:rsidP="00597DB2">
      <w:pPr>
        <w:pStyle w:val="AuthorInstructions"/>
      </w:pPr>
      <w:r w:rsidRPr="00D26514">
        <w:lastRenderedPageBreak/>
        <w:t>&lt;It is required to use SHALL, SHOULD, or MAY in each definition as defined in Appendix E of the Technical Frameworks General Introduction.&gt;</w:t>
      </w:r>
    </w:p>
    <w:p w14:paraId="39494C5A" w14:textId="77777777" w:rsidR="00871613" w:rsidRPr="00D26514" w:rsidRDefault="000F13F5" w:rsidP="004046B6">
      <w:pPr>
        <w:pStyle w:val="Heading6"/>
        <w:numPr>
          <w:ilvl w:val="0"/>
          <w:numId w:val="0"/>
        </w:numPr>
        <w:rPr>
          <w:noProof w:val="0"/>
        </w:rPr>
      </w:pPr>
      <w:bookmarkStart w:id="362" w:name="_6.2.1.1.6.1_Service_Event"/>
      <w:bookmarkStart w:id="363" w:name="_Toc296340347"/>
      <w:bookmarkStart w:id="364" w:name="_Toc345074704"/>
      <w:bookmarkStart w:id="365" w:name="_Toc32832094"/>
      <w:bookmarkEnd w:id="362"/>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.1 </w:t>
      </w:r>
      <w:r w:rsidR="00570B52" w:rsidRPr="00D26514">
        <w:rPr>
          <w:noProof w:val="0"/>
        </w:rPr>
        <w:t>&lt;Header Element or Section Name&gt;</w:t>
      </w:r>
      <w:r w:rsidR="00871613" w:rsidRPr="00D26514">
        <w:rPr>
          <w:noProof w:val="0"/>
        </w:rPr>
        <w:t xml:space="preserve"> </w:t>
      </w:r>
      <w:r w:rsidR="00B84D95" w:rsidRPr="00D26514">
        <w:rPr>
          <w:noProof w:val="0"/>
        </w:rPr>
        <w:t>&lt;</w:t>
      </w:r>
      <w:r w:rsidR="007F7801" w:rsidRPr="00D26514">
        <w:rPr>
          <w:noProof w:val="0"/>
        </w:rPr>
        <w:t xml:space="preserve">Vocabulary </w:t>
      </w:r>
      <w:r w:rsidR="00871613" w:rsidRPr="00D26514">
        <w:rPr>
          <w:noProof w:val="0"/>
        </w:rPr>
        <w:t>Constraint</w:t>
      </w:r>
      <w:bookmarkEnd w:id="363"/>
      <w:r w:rsidR="00B84D95" w:rsidRPr="00D26514">
        <w:rPr>
          <w:noProof w:val="0"/>
        </w:rPr>
        <w:t xml:space="preserve"> or Condition&gt;</w:t>
      </w:r>
      <w:bookmarkEnd w:id="364"/>
      <w:bookmarkEnd w:id="365"/>
    </w:p>
    <w:p w14:paraId="4C02FDEC" w14:textId="77777777" w:rsidR="00570B52" w:rsidRPr="00D26514" w:rsidRDefault="00570B52" w:rsidP="00597DB2">
      <w:pPr>
        <w:pStyle w:val="AuthorInstructions"/>
        <w:rPr>
          <w:lang w:eastAsia="x-none"/>
        </w:rPr>
      </w:pPr>
      <w:r w:rsidRPr="00D26514">
        <w:rPr>
          <w:lang w:eastAsia="x-none"/>
        </w:rPr>
        <w:t>&lt;</w:t>
      </w:r>
      <w:r w:rsidRPr="00D26514">
        <w:t xml:space="preserve">add vocabulary constraint </w:t>
      </w:r>
      <w:r w:rsidR="00B84D95" w:rsidRPr="00D26514">
        <w:t xml:space="preserve">or condition </w:t>
      </w:r>
      <w:r w:rsidRPr="00D26514">
        <w:t>definition&gt;</w:t>
      </w:r>
    </w:p>
    <w:p w14:paraId="29D42FC9" w14:textId="77777777" w:rsidR="00570B52" w:rsidRPr="00D26514" w:rsidRDefault="00570B52" w:rsidP="00597DB2">
      <w:pPr>
        <w:pStyle w:val="AuthorInstructions"/>
        <w:rPr>
          <w:lang w:eastAsia="x-none"/>
        </w:rPr>
      </w:pPr>
      <w:r w:rsidRPr="00D26514">
        <w:rPr>
          <w:lang w:eastAsia="x-none"/>
        </w:rPr>
        <w:t>&lt;remove example below prior to public comment:&gt;</w:t>
      </w:r>
    </w:p>
    <w:p w14:paraId="4C39FED2" w14:textId="7DED4BB0" w:rsidR="00570B52" w:rsidRPr="00D26514" w:rsidRDefault="00340176" w:rsidP="00871613">
      <w:pPr>
        <w:pStyle w:val="BodyText"/>
        <w:rPr>
          <w:rFonts w:eastAsia="Calibri"/>
        </w:rPr>
      </w:pPr>
      <w:r w:rsidRPr="00D26514">
        <w:t>&lt;</w:t>
      </w:r>
      <w:r w:rsidR="00570B52" w:rsidRPr="00D26514">
        <w:t xml:space="preserve">e.g., </w:t>
      </w:r>
      <w:r w:rsidR="00871613" w:rsidRPr="00D26514">
        <w:t xml:space="preserve">The value for serviceEvent / code SHOULD be drawn from value set </w:t>
      </w:r>
      <w:r w:rsidR="00AA69C0" w:rsidRPr="00D26514">
        <w:rPr>
          <w:rFonts w:eastAsia="Calibri"/>
        </w:rPr>
        <w:t>1.3.6.1.4.1.19376.1.4.1.5.2 Cardiac Imaging Procedures</w:t>
      </w:r>
      <w:r w:rsidR="00871613" w:rsidRPr="00D26514">
        <w:rPr>
          <w:rFonts w:eastAsia="Calibri"/>
        </w:rPr>
        <w:t>.</w:t>
      </w:r>
    </w:p>
    <w:p w14:paraId="67F19F18" w14:textId="77777777" w:rsidR="009F5CC2" w:rsidRPr="00D26514" w:rsidRDefault="009F5CC2" w:rsidP="00871613">
      <w:pPr>
        <w:pStyle w:val="BodyText"/>
        <w:rPr>
          <w:rFonts w:eastAsia="Calibri"/>
        </w:rPr>
      </w:pPr>
      <w:bookmarkStart w:id="366" w:name="_6.2.1.1.6.2_Medications_Section"/>
      <w:bookmarkStart w:id="367" w:name="_Toc296340348"/>
      <w:bookmarkEnd w:id="366"/>
      <w:r w:rsidRPr="00D26514">
        <w:rPr>
          <w:rFonts w:eastAsia="Calibri"/>
        </w:rPr>
        <w:t>OR</w:t>
      </w:r>
    </w:p>
    <w:p w14:paraId="3B714FA2" w14:textId="77777777" w:rsidR="00570B52" w:rsidRPr="00D26514" w:rsidRDefault="009F5CC2" w:rsidP="00871613">
      <w:pPr>
        <w:pStyle w:val="BodyText"/>
        <w:rPr>
          <w:rFonts w:eastAsia="Calibri"/>
        </w:rPr>
      </w:pPr>
      <w:r w:rsidRPr="00D26514">
        <w:rPr>
          <w:rFonts w:eastAsia="Calibri"/>
        </w:rPr>
        <w:t xml:space="preserve">The value for serviceEvent/code SHOULD be drawn from the value set bound to the concept domain </w:t>
      </w:r>
      <w:proofErr w:type="spellStart"/>
      <w:r w:rsidRPr="00D26514">
        <w:rPr>
          <w:rFonts w:eastAsia="Calibri"/>
        </w:rPr>
        <w:t>UV_CardiacImagingProcedures</w:t>
      </w:r>
      <w:proofErr w:type="spellEnd"/>
      <w:r w:rsidRPr="00D26514">
        <w:rPr>
          <w:rFonts w:eastAsia="Calibri"/>
        </w:rPr>
        <w:t>.</w:t>
      </w:r>
      <w:r w:rsidR="00340176" w:rsidRPr="00D26514">
        <w:rPr>
          <w:rFonts w:eastAsia="Calibri"/>
        </w:rPr>
        <w:t>&gt;</w:t>
      </w:r>
    </w:p>
    <w:p w14:paraId="3EAB1F1A" w14:textId="77777777" w:rsidR="00871613" w:rsidRPr="00D26514" w:rsidRDefault="000F13F5" w:rsidP="005B5D47">
      <w:pPr>
        <w:pStyle w:val="Heading6"/>
        <w:numPr>
          <w:ilvl w:val="0"/>
          <w:numId w:val="0"/>
        </w:numPr>
        <w:rPr>
          <w:noProof w:val="0"/>
        </w:rPr>
      </w:pPr>
      <w:bookmarkStart w:id="368" w:name="_Toc345074705"/>
      <w:bookmarkStart w:id="369" w:name="_Toc32832095"/>
      <w:r w:rsidRPr="00D26514">
        <w:rPr>
          <w:noProof w:val="0"/>
        </w:rPr>
        <w:t>6.3.1.</w:t>
      </w:r>
      <w:r w:rsidR="008D45BC" w:rsidRPr="00D26514">
        <w:rPr>
          <w:noProof w:val="0"/>
        </w:rPr>
        <w:t>D</w:t>
      </w:r>
      <w:r w:rsidR="00570B52" w:rsidRPr="00D26514">
        <w:rPr>
          <w:noProof w:val="0"/>
        </w:rPr>
        <w:t>.5</w:t>
      </w:r>
      <w:r w:rsidR="00871613" w:rsidRPr="00D26514">
        <w:rPr>
          <w:noProof w:val="0"/>
        </w:rPr>
        <w:t xml:space="preserve">.2 </w:t>
      </w:r>
      <w:r w:rsidR="00570B52" w:rsidRPr="00D26514">
        <w:rPr>
          <w:noProof w:val="0"/>
        </w:rPr>
        <w:t xml:space="preserve">&lt;Header Element or Section Name&gt; </w:t>
      </w:r>
      <w:r w:rsidR="00B84D95" w:rsidRPr="00D26514">
        <w:rPr>
          <w:noProof w:val="0"/>
        </w:rPr>
        <w:t>&lt;</w:t>
      </w:r>
      <w:r w:rsidR="00570B52" w:rsidRPr="00D26514">
        <w:rPr>
          <w:noProof w:val="0"/>
        </w:rPr>
        <w:t xml:space="preserve">Vocabulary </w:t>
      </w:r>
      <w:r w:rsidR="00871613" w:rsidRPr="00D26514">
        <w:rPr>
          <w:noProof w:val="0"/>
        </w:rPr>
        <w:t>Constraint</w:t>
      </w:r>
      <w:bookmarkEnd w:id="367"/>
      <w:r w:rsidR="00B84D95" w:rsidRPr="00D26514">
        <w:rPr>
          <w:noProof w:val="0"/>
        </w:rPr>
        <w:t xml:space="preserve"> or Condition&gt;</w:t>
      </w:r>
      <w:bookmarkEnd w:id="368"/>
      <w:bookmarkEnd w:id="369"/>
    </w:p>
    <w:p w14:paraId="45D505F5" w14:textId="77777777" w:rsidR="00B84D95" w:rsidRPr="00D26514" w:rsidRDefault="00B84D95" w:rsidP="00597DB2">
      <w:pPr>
        <w:pStyle w:val="AuthorInstructions"/>
      </w:pPr>
      <w:r w:rsidRPr="00D26514">
        <w:rPr>
          <w:lang w:eastAsia="x-none"/>
        </w:rPr>
        <w:t>&lt;</w:t>
      </w:r>
      <w:r w:rsidRPr="00D26514">
        <w:t>add vocabulary constraint or condition definition&gt;</w:t>
      </w:r>
    </w:p>
    <w:p w14:paraId="185255DB" w14:textId="77777777" w:rsidR="00570B52" w:rsidRPr="00D26514" w:rsidRDefault="00570B52" w:rsidP="00597DB2">
      <w:pPr>
        <w:pStyle w:val="AuthorInstructions"/>
      </w:pPr>
      <w:r w:rsidRPr="00D26514">
        <w:t>&lt;remove example below prior to public comment:&gt;</w:t>
      </w:r>
    </w:p>
    <w:p w14:paraId="29B481D6" w14:textId="4B64970E" w:rsidR="00871613" w:rsidRPr="00D26514" w:rsidRDefault="00340176" w:rsidP="00EF1E77">
      <w:pPr>
        <w:pStyle w:val="BodyText"/>
        <w:rPr>
          <w:rFonts w:eastAsia="Calibri"/>
        </w:rPr>
      </w:pPr>
      <w:r w:rsidRPr="00D26514">
        <w:t>&lt;</w:t>
      </w:r>
      <w:r w:rsidR="00570B52" w:rsidRPr="00D26514">
        <w:t xml:space="preserve">e.g., </w:t>
      </w:r>
      <w:r w:rsidR="00871613" w:rsidRPr="00D26514">
        <w:t>Within the Medications section the Content Creator SHALL be able to create a Medications entry (</w:t>
      </w:r>
      <w:proofErr w:type="spellStart"/>
      <w:r w:rsidR="00871613" w:rsidRPr="00D26514">
        <w:t>templateID</w:t>
      </w:r>
      <w:proofErr w:type="spellEnd"/>
      <w:r w:rsidR="00871613" w:rsidRPr="00D26514">
        <w:t xml:space="preserve"> 1.3.6.1.4.1.19376.1.5.3.1.4.7 [PCC TF-2]) for each of the cardiac relevant medications identified in Value Set </w:t>
      </w:r>
      <w:r w:rsidR="00AA69C0" w:rsidRPr="00D26514">
        <w:rPr>
          <w:rFonts w:eastAsia="Calibri"/>
        </w:rPr>
        <w:t>1.3.6.1.4.1.19376.1.4.1.5.14 Cardiac Drug Classes</w:t>
      </w:r>
      <w:r w:rsidR="00871613" w:rsidRPr="00D26514">
        <w:rPr>
          <w:rFonts w:eastAsia="Calibri"/>
        </w:rPr>
        <w:t>, encoding the value in substanceAdministration/consumable/ManufacturedProduct/Material/code.</w:t>
      </w:r>
    </w:p>
    <w:p w14:paraId="0CE5A8F7" w14:textId="77777777" w:rsidR="009F5CC2" w:rsidRPr="00D26514" w:rsidRDefault="009F5CC2" w:rsidP="00EF1E77">
      <w:pPr>
        <w:pStyle w:val="BodyText"/>
        <w:rPr>
          <w:rFonts w:eastAsia="Calibri"/>
        </w:rPr>
      </w:pPr>
      <w:bookmarkStart w:id="370" w:name="_6.2.1.1.6.3_Allergies_and"/>
      <w:bookmarkStart w:id="371" w:name="_Toc296340349"/>
      <w:bookmarkStart w:id="372" w:name="_Toc345074706"/>
      <w:bookmarkEnd w:id="370"/>
      <w:r w:rsidRPr="00D26514">
        <w:rPr>
          <w:rFonts w:eastAsia="Calibri"/>
        </w:rPr>
        <w:t>OR</w:t>
      </w:r>
    </w:p>
    <w:p w14:paraId="618FC460" w14:textId="77777777" w:rsidR="009F5CC2" w:rsidRPr="00D26514" w:rsidRDefault="009F5CC2" w:rsidP="00EF1E77">
      <w:pPr>
        <w:pStyle w:val="BodyText"/>
        <w:rPr>
          <w:rFonts w:eastAsia="Calibri"/>
        </w:rPr>
      </w:pPr>
      <w:r w:rsidRPr="00D26514">
        <w:rPr>
          <w:rFonts w:eastAsia="Calibri"/>
        </w:rPr>
        <w:t xml:space="preserve">Within the Medications </w:t>
      </w:r>
      <w:r w:rsidR="001263B9" w:rsidRPr="00D26514">
        <w:t>section</w:t>
      </w:r>
      <w:r w:rsidRPr="00D26514">
        <w:rPr>
          <w:rFonts w:eastAsia="Calibri"/>
        </w:rPr>
        <w:t xml:space="preserve"> the Content Creator SHALL be able to create a Medications </w:t>
      </w:r>
      <w:r w:rsidR="001263B9" w:rsidRPr="00D26514">
        <w:t>entry</w:t>
      </w:r>
      <w:r w:rsidRPr="00D26514">
        <w:rPr>
          <w:rFonts w:eastAsia="Calibri"/>
        </w:rPr>
        <w:t xml:space="preserve"> (</w:t>
      </w:r>
      <w:proofErr w:type="spellStart"/>
      <w:r w:rsidRPr="00D26514">
        <w:rPr>
          <w:rFonts w:eastAsia="Calibri"/>
        </w:rPr>
        <w:t>templateID</w:t>
      </w:r>
      <w:proofErr w:type="spellEnd"/>
      <w:r w:rsidRPr="00D26514">
        <w:rPr>
          <w:rFonts w:eastAsia="Calibri"/>
        </w:rPr>
        <w:t xml:space="preserve"> </w:t>
      </w:r>
      <w:r w:rsidRPr="00D26514">
        <w:t xml:space="preserve">1.3.6.1.4.1.19376.1.5.3.1.4.7 [PCC TF-2]) for each of the cardiac relevant medications identified in the value set bound to the concept domain </w:t>
      </w:r>
      <w:proofErr w:type="spellStart"/>
      <w:r w:rsidRPr="00D26514">
        <w:t>UV_CardiacRelevantMedications</w:t>
      </w:r>
      <w:proofErr w:type="spellEnd"/>
      <w:r w:rsidRPr="00D26514">
        <w:rPr>
          <w:rFonts w:eastAsia="Calibri"/>
        </w:rPr>
        <w:t>, encoding the value in substanceAdministration/consumable/ManufacturedProduct/Material/code.</w:t>
      </w:r>
    </w:p>
    <w:p w14:paraId="636D7D00" w14:textId="77777777" w:rsidR="00871613" w:rsidRPr="00D26514" w:rsidRDefault="00340176" w:rsidP="00EF1E77">
      <w:pPr>
        <w:pStyle w:val="BodyText"/>
        <w:rPr>
          <w:rFonts w:eastAsia="Calibri"/>
        </w:rPr>
      </w:pPr>
      <w:r w:rsidRPr="00D26514">
        <w:rPr>
          <w:rFonts w:eastAsia="Calibri"/>
        </w:rPr>
        <w:t>&gt;</w:t>
      </w:r>
    </w:p>
    <w:p w14:paraId="7A6158F1" w14:textId="77777777" w:rsidR="00871613" w:rsidRPr="00D26514" w:rsidRDefault="000F13F5" w:rsidP="004046B6">
      <w:pPr>
        <w:pStyle w:val="Heading6"/>
        <w:numPr>
          <w:ilvl w:val="0"/>
          <w:numId w:val="0"/>
        </w:numPr>
        <w:ind w:left="1152" w:hanging="1152"/>
        <w:rPr>
          <w:noProof w:val="0"/>
        </w:rPr>
      </w:pPr>
      <w:bookmarkStart w:id="373" w:name="_Toc32832096"/>
      <w:r w:rsidRPr="00D26514">
        <w:rPr>
          <w:noProof w:val="0"/>
        </w:rPr>
        <w:t>6.3.1.</w:t>
      </w:r>
      <w:r w:rsidR="008D45BC" w:rsidRPr="00D26514">
        <w:rPr>
          <w:noProof w:val="0"/>
        </w:rPr>
        <w:t>D</w:t>
      </w:r>
      <w:r w:rsidR="00871613" w:rsidRPr="00D26514">
        <w:rPr>
          <w:noProof w:val="0"/>
        </w:rPr>
        <w:t>.</w:t>
      </w:r>
      <w:r w:rsidR="00570B52" w:rsidRPr="00D26514">
        <w:rPr>
          <w:noProof w:val="0"/>
        </w:rPr>
        <w:t>5</w:t>
      </w:r>
      <w:r w:rsidR="00871613" w:rsidRPr="00D26514">
        <w:rPr>
          <w:noProof w:val="0"/>
        </w:rPr>
        <w:t xml:space="preserve">.3 </w:t>
      </w:r>
      <w:bookmarkEnd w:id="371"/>
      <w:r w:rsidR="00570B52" w:rsidRPr="00D26514">
        <w:rPr>
          <w:noProof w:val="0"/>
        </w:rPr>
        <w:t xml:space="preserve">&lt;Header Element or Section Name&gt; </w:t>
      </w:r>
      <w:r w:rsidR="00B84D95" w:rsidRPr="00D26514">
        <w:rPr>
          <w:noProof w:val="0"/>
        </w:rPr>
        <w:t>&lt;</w:t>
      </w:r>
      <w:r w:rsidR="00570B52" w:rsidRPr="00D26514">
        <w:rPr>
          <w:noProof w:val="0"/>
        </w:rPr>
        <w:t>Vocabulary Constraint</w:t>
      </w:r>
      <w:r w:rsidR="00B84D95" w:rsidRPr="00D26514">
        <w:rPr>
          <w:noProof w:val="0"/>
        </w:rPr>
        <w:t xml:space="preserve"> or Condition&gt;</w:t>
      </w:r>
      <w:bookmarkEnd w:id="372"/>
      <w:bookmarkEnd w:id="373"/>
    </w:p>
    <w:p w14:paraId="039DFDA1" w14:textId="77777777" w:rsidR="00B84D95" w:rsidRPr="00D26514" w:rsidRDefault="00B84D95" w:rsidP="00597DB2">
      <w:pPr>
        <w:pStyle w:val="AuthorInstructions"/>
      </w:pPr>
      <w:r w:rsidRPr="00D26514">
        <w:t>&lt;add vocabulary constraint or condition definition&gt;</w:t>
      </w:r>
    </w:p>
    <w:p w14:paraId="5F17C880" w14:textId="77777777" w:rsidR="00570B52" w:rsidRPr="00D26514" w:rsidRDefault="00570B52" w:rsidP="00597DB2">
      <w:pPr>
        <w:pStyle w:val="AuthorInstructions"/>
      </w:pPr>
      <w:r w:rsidRPr="00D26514">
        <w:t>&lt;remove example below prior to public comment:&gt;</w:t>
      </w:r>
    </w:p>
    <w:p w14:paraId="2E73CD7D" w14:textId="64061D5E" w:rsidR="00871613" w:rsidRPr="00D26514" w:rsidRDefault="00340176" w:rsidP="00EF1E77">
      <w:pPr>
        <w:pStyle w:val="BodyText"/>
        <w:rPr>
          <w:rFonts w:eastAsia="Calibri"/>
        </w:rPr>
      </w:pPr>
      <w:r w:rsidRPr="00D26514">
        <w:t>&lt;</w:t>
      </w:r>
      <w:r w:rsidR="00570B52" w:rsidRPr="00D26514">
        <w:t xml:space="preserve">e.g., </w:t>
      </w:r>
      <w:r w:rsidR="00871613" w:rsidRPr="00D26514">
        <w:t>Within the Allergies and Other Adverse Reactions section the Content Creator SHALL be able to create an Allergies and Intolerances Concern Entry (</w:t>
      </w:r>
      <w:proofErr w:type="spellStart"/>
      <w:r w:rsidR="00871613" w:rsidRPr="00D26514">
        <w:t>templateID</w:t>
      </w:r>
      <w:proofErr w:type="spellEnd"/>
      <w:r w:rsidR="00871613" w:rsidRPr="00D26514">
        <w:t xml:space="preserve"> 1.3.6.1.4.1.19376.1.5.3.1.4.5.3 [PCC TF-2]) for each of the cardiac imaging agent classes identified in Value Set </w:t>
      </w:r>
      <w:r w:rsidR="00AA69C0" w:rsidRPr="00D26514">
        <w:rPr>
          <w:rFonts w:eastAsia="Calibri"/>
        </w:rPr>
        <w:t>1.3.6.1.4.1.19376.1.4.1.5.10 Contrast Agents Classes for Adverse Reactions</w:t>
      </w:r>
      <w:r w:rsidR="00871613" w:rsidRPr="00D26514">
        <w:rPr>
          <w:rFonts w:eastAsia="Calibri"/>
        </w:rPr>
        <w:t>, encoding the value in observation/participant/</w:t>
      </w:r>
      <w:proofErr w:type="spellStart"/>
      <w:r w:rsidR="00871613" w:rsidRPr="00D26514">
        <w:rPr>
          <w:rFonts w:eastAsia="Calibri"/>
        </w:rPr>
        <w:t>participantRole</w:t>
      </w:r>
      <w:proofErr w:type="spellEnd"/>
      <w:r w:rsidR="00871613" w:rsidRPr="00D26514">
        <w:rPr>
          <w:rFonts w:eastAsia="Calibri"/>
        </w:rPr>
        <w:t>/</w:t>
      </w:r>
      <w:proofErr w:type="spellStart"/>
      <w:r w:rsidR="00871613" w:rsidRPr="00D26514">
        <w:rPr>
          <w:rFonts w:eastAsia="Calibri"/>
        </w:rPr>
        <w:t>playingEntity</w:t>
      </w:r>
      <w:proofErr w:type="spellEnd"/>
      <w:r w:rsidR="00871613" w:rsidRPr="00D26514">
        <w:rPr>
          <w:rFonts w:eastAsia="Calibri"/>
        </w:rPr>
        <w:t>/code.</w:t>
      </w:r>
    </w:p>
    <w:p w14:paraId="2B9EF8F9" w14:textId="77777777" w:rsidR="009F5CC2" w:rsidRPr="00D26514" w:rsidRDefault="009F5CC2" w:rsidP="00EF1E77">
      <w:pPr>
        <w:pStyle w:val="BodyText"/>
        <w:rPr>
          <w:rFonts w:eastAsia="Calibri"/>
        </w:rPr>
      </w:pPr>
      <w:r w:rsidRPr="00D26514">
        <w:rPr>
          <w:rFonts w:eastAsia="Calibri"/>
        </w:rPr>
        <w:lastRenderedPageBreak/>
        <w:t>OR</w:t>
      </w:r>
    </w:p>
    <w:p w14:paraId="0CC223A7" w14:textId="77777777" w:rsidR="009F5CC2" w:rsidRPr="00D26514" w:rsidRDefault="009F5CC2" w:rsidP="00EF1E77">
      <w:pPr>
        <w:pStyle w:val="BodyText"/>
        <w:rPr>
          <w:rFonts w:eastAsia="Calibri"/>
        </w:rPr>
      </w:pPr>
      <w:r w:rsidRPr="00D26514">
        <w:t xml:space="preserve">Within the Allergies and Other Adverse Reactions </w:t>
      </w:r>
      <w:r w:rsidR="001263B9" w:rsidRPr="00D26514">
        <w:t>section</w:t>
      </w:r>
      <w:r w:rsidRPr="00D26514">
        <w:t xml:space="preserve"> the Content Creator SHALL be able to create an Allergies and Intolerances Concern Entry (</w:t>
      </w:r>
      <w:proofErr w:type="spellStart"/>
      <w:r w:rsidRPr="00D26514">
        <w:t>templateID</w:t>
      </w:r>
      <w:proofErr w:type="spellEnd"/>
      <w:r w:rsidRPr="00D26514">
        <w:t xml:space="preserve"> 1.3.6.1.4.1.19376.1.5.3.1.4.5.3 [PCC TF-2]) for each of the cardiac imaging agent classes identified in value set bound to the concept domain UV </w:t>
      </w:r>
      <w:proofErr w:type="spellStart"/>
      <w:r w:rsidRPr="00D26514">
        <w:t>ContrastAgentsClasses</w:t>
      </w:r>
      <w:proofErr w:type="spellEnd"/>
      <w:r w:rsidRPr="00D26514">
        <w:rPr>
          <w:rFonts w:eastAsia="Calibri"/>
        </w:rPr>
        <w:t>, encoding the value in observation/participant/</w:t>
      </w:r>
      <w:proofErr w:type="spellStart"/>
      <w:r w:rsidRPr="00D26514">
        <w:rPr>
          <w:rFonts w:eastAsia="Calibri"/>
        </w:rPr>
        <w:t>participantRole</w:t>
      </w:r>
      <w:proofErr w:type="spellEnd"/>
      <w:r w:rsidRPr="00D26514">
        <w:rPr>
          <w:rFonts w:eastAsia="Calibri"/>
        </w:rPr>
        <w:t>/</w:t>
      </w:r>
      <w:proofErr w:type="spellStart"/>
      <w:r w:rsidRPr="00D26514">
        <w:rPr>
          <w:rFonts w:eastAsia="Calibri"/>
        </w:rPr>
        <w:t>playingEntity</w:t>
      </w:r>
      <w:proofErr w:type="spellEnd"/>
      <w:r w:rsidRPr="00D26514">
        <w:rPr>
          <w:rFonts w:eastAsia="Calibri"/>
        </w:rPr>
        <w:t>/code.</w:t>
      </w:r>
    </w:p>
    <w:p w14:paraId="0EDE842E" w14:textId="77777777" w:rsidR="00871613" w:rsidRPr="00D26514" w:rsidRDefault="00340176" w:rsidP="00EF1E77">
      <w:pPr>
        <w:pStyle w:val="BodyText"/>
        <w:rPr>
          <w:rFonts w:eastAsia="Calibri"/>
        </w:rPr>
      </w:pPr>
      <w:r w:rsidRPr="00D26514">
        <w:rPr>
          <w:rFonts w:eastAsia="Calibri"/>
        </w:rPr>
        <w:t>&gt;</w:t>
      </w:r>
    </w:p>
    <w:p w14:paraId="09818945" w14:textId="77777777" w:rsidR="00B84D95" w:rsidRPr="00D26514" w:rsidRDefault="00B84D95" w:rsidP="00B84D95">
      <w:pPr>
        <w:pStyle w:val="BodyText"/>
        <w:rPr>
          <w:rFonts w:eastAsia="Calibri"/>
        </w:rPr>
      </w:pPr>
    </w:p>
    <w:p w14:paraId="497BC427" w14:textId="77777777" w:rsidR="00B84D95" w:rsidRPr="00D26514" w:rsidRDefault="00B84D95" w:rsidP="00B84D95">
      <w:pPr>
        <w:pStyle w:val="Heading6"/>
        <w:numPr>
          <w:ilvl w:val="0"/>
          <w:numId w:val="0"/>
        </w:numPr>
        <w:ind w:left="1152" w:hanging="1152"/>
        <w:rPr>
          <w:noProof w:val="0"/>
        </w:rPr>
      </w:pPr>
      <w:bookmarkStart w:id="374" w:name="_Toc345074707"/>
      <w:bookmarkStart w:id="375" w:name="_Toc32832097"/>
      <w:r w:rsidRPr="00D26514">
        <w:rPr>
          <w:noProof w:val="0"/>
        </w:rPr>
        <w:t>6.3.1.D.5.4 &lt;Header Element or Section Name&gt; &lt;Vocabulary Constraint or Condition&gt;</w:t>
      </w:r>
      <w:bookmarkEnd w:id="374"/>
      <w:bookmarkEnd w:id="375"/>
    </w:p>
    <w:p w14:paraId="2C20ECD4" w14:textId="77777777" w:rsidR="00B84D95" w:rsidRPr="00D26514" w:rsidRDefault="00B84D95" w:rsidP="00597DB2">
      <w:pPr>
        <w:pStyle w:val="AuthorInstructions"/>
      </w:pPr>
      <w:r w:rsidRPr="00D26514">
        <w:t>&lt;add vocabulary constraint or condition definition&gt;</w:t>
      </w:r>
    </w:p>
    <w:p w14:paraId="062A40A2" w14:textId="77777777" w:rsidR="00B84D95" w:rsidRPr="00D26514" w:rsidRDefault="00B84D95" w:rsidP="00597DB2">
      <w:pPr>
        <w:pStyle w:val="AuthorInstructions"/>
      </w:pPr>
      <w:r w:rsidRPr="00D26514">
        <w:t>&lt;remove example below prior to public comment:&gt;</w:t>
      </w:r>
    </w:p>
    <w:p w14:paraId="1DFE427F" w14:textId="77777777" w:rsidR="00B84D95" w:rsidRPr="00D26514" w:rsidRDefault="00340176" w:rsidP="00BB76BC">
      <w:pPr>
        <w:pStyle w:val="BodyText"/>
        <w:rPr>
          <w:lang w:eastAsia="x-none"/>
        </w:rPr>
      </w:pPr>
      <w:r w:rsidRPr="00D26514">
        <w:t>&lt;</w:t>
      </w:r>
      <w:r w:rsidR="00B84D95" w:rsidRPr="00D26514">
        <w:t>e.g., A DICOM Object Catalog Section SHALL be present if other document sections contain references to DICOM SOP Instances (images, structured report measurements, or other information objects), and MAY be present otherwise.</w:t>
      </w:r>
      <w:r w:rsidRPr="00D26514">
        <w:t>&gt;</w:t>
      </w:r>
    </w:p>
    <w:p w14:paraId="3E49CC17" w14:textId="77777777" w:rsidR="0095594C" w:rsidRPr="00D26514" w:rsidRDefault="0095594C" w:rsidP="00B84D95">
      <w:pPr>
        <w:pStyle w:val="BodyText"/>
        <w:rPr>
          <w:rFonts w:eastAsia="Calibri"/>
        </w:rPr>
      </w:pPr>
    </w:p>
    <w:p w14:paraId="302772E9" w14:textId="77777777" w:rsidR="0095594C" w:rsidRPr="00EA3BCB" w:rsidRDefault="0095594C" w:rsidP="00597DB2">
      <w:pPr>
        <w:pStyle w:val="AuthorInstructions"/>
        <w:rPr>
          <w:rFonts w:eastAsia="Calibri"/>
          <w:b/>
        </w:rPr>
      </w:pPr>
      <w:r w:rsidRPr="00EA3BCB">
        <w:rPr>
          <w:rFonts w:eastAsia="Calibri"/>
          <w:b/>
        </w:rPr>
        <w:t>###End Tabular Format</w:t>
      </w:r>
      <w:r w:rsidR="00D35F24" w:rsidRPr="00EA3BCB">
        <w:rPr>
          <w:rFonts w:eastAsia="Calibri"/>
          <w:b/>
        </w:rPr>
        <w:t xml:space="preserve"> - Document</w:t>
      </w:r>
    </w:p>
    <w:p w14:paraId="74702557" w14:textId="77777777" w:rsidR="0095594C" w:rsidRPr="00D26514" w:rsidRDefault="0095594C" w:rsidP="00597DB2">
      <w:pPr>
        <w:pStyle w:val="AuthorInstructions"/>
        <w:rPr>
          <w:rFonts w:eastAsia="Calibri"/>
        </w:rPr>
      </w:pPr>
    </w:p>
    <w:p w14:paraId="0D556C80" w14:textId="77777777" w:rsidR="0095594C" w:rsidRPr="00EA3BCB" w:rsidRDefault="0095594C" w:rsidP="00597DB2">
      <w:pPr>
        <w:pStyle w:val="AuthorInstructions"/>
        <w:rPr>
          <w:rFonts w:eastAsia="Calibri"/>
          <w:b/>
        </w:rPr>
      </w:pPr>
      <w:r w:rsidRPr="00EA3BCB">
        <w:rPr>
          <w:rFonts w:eastAsia="Calibri"/>
          <w:b/>
        </w:rPr>
        <w:t xml:space="preserve">###Begin </w:t>
      </w:r>
      <w:r w:rsidR="00DF683C" w:rsidRPr="00EA3BCB">
        <w:rPr>
          <w:rFonts w:eastAsia="Calibri"/>
          <w:b/>
        </w:rPr>
        <w:t>Discrete Conformance</w:t>
      </w:r>
      <w:r w:rsidRPr="00EA3BCB">
        <w:rPr>
          <w:rFonts w:eastAsia="Calibri"/>
          <w:b/>
        </w:rPr>
        <w:t xml:space="preserve"> Format</w:t>
      </w:r>
      <w:r w:rsidR="00D35F24" w:rsidRPr="00EA3BCB">
        <w:rPr>
          <w:rFonts w:eastAsia="Calibri"/>
          <w:b/>
        </w:rPr>
        <w:t xml:space="preserve"> - Document</w:t>
      </w:r>
    </w:p>
    <w:p w14:paraId="21302193" w14:textId="77777777" w:rsidR="0095594C" w:rsidRPr="00D26514" w:rsidRDefault="00BC3E9F" w:rsidP="00B84D95">
      <w:pPr>
        <w:pStyle w:val="BodyText"/>
        <w:rPr>
          <w:rFonts w:eastAsia="Calibri"/>
          <w:i/>
        </w:rPr>
      </w:pPr>
      <w:r w:rsidRPr="00D26514">
        <w:rPr>
          <w:rFonts w:eastAsia="Calibri"/>
          <w:i/>
        </w:rPr>
        <w:t>&lt;</w:t>
      </w:r>
      <w:r w:rsidR="00340176" w:rsidRPr="00D26514">
        <w:rPr>
          <w:rFonts w:eastAsia="Calibri"/>
          <w:i/>
        </w:rPr>
        <w:t>D</w:t>
      </w:r>
      <w:r w:rsidRPr="00D26514">
        <w:rPr>
          <w:rFonts w:eastAsia="Calibri"/>
          <w:i/>
        </w:rPr>
        <w:t xml:space="preserve">elete the </w:t>
      </w:r>
      <w:r w:rsidR="00C250ED" w:rsidRPr="00D26514">
        <w:rPr>
          <w:rFonts w:eastAsia="Calibri"/>
          <w:i/>
        </w:rPr>
        <w:t xml:space="preserve">example </w:t>
      </w:r>
      <w:r w:rsidRPr="00D26514">
        <w:rPr>
          <w:rFonts w:eastAsia="Calibri"/>
          <w:i/>
        </w:rPr>
        <w:t>information contained in the material below (from Cardiology CRC)&gt;</w:t>
      </w:r>
    </w:p>
    <w:p w14:paraId="4E84CB49" w14:textId="77777777" w:rsidR="00BC3E9F" w:rsidRPr="00D26514" w:rsidRDefault="00BC3E9F" w:rsidP="00B84D95">
      <w:pPr>
        <w:pStyle w:val="BodyText"/>
        <w:rPr>
          <w:rFonts w:eastAsia="Calibri"/>
        </w:rPr>
      </w:pPr>
    </w:p>
    <w:p w14:paraId="577782EA" w14:textId="77777777" w:rsidR="00BC3E9F" w:rsidRPr="00D26514" w:rsidRDefault="00C250ED" w:rsidP="00EA3BCB">
      <w:pPr>
        <w:pStyle w:val="BodyText"/>
      </w:pPr>
      <w:r w:rsidRPr="00D26514">
        <w:t>&lt;</w:t>
      </w:r>
      <w:r w:rsidR="00940FC7" w:rsidRPr="00D26514">
        <w:t>e.g.,</w:t>
      </w:r>
      <w:r w:rsidRPr="00D26514">
        <w:t xml:space="preserve"> </w:t>
      </w:r>
      <w:r w:rsidR="00BC3E9F" w:rsidRPr="00D26514">
        <w:t>The complete set of body constraints, including those from C-CDA section/entry definitions are:</w:t>
      </w:r>
    </w:p>
    <w:p w14:paraId="1EE62B38" w14:textId="77777777" w:rsidR="00BC3E9F" w:rsidRPr="00D26514" w:rsidRDefault="00BC3E9F" w:rsidP="00736B5B">
      <w:pPr>
        <w:numPr>
          <w:ilvl w:val="0"/>
          <w:numId w:val="12"/>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bCs/>
        </w:rPr>
        <w:t>component</w:t>
      </w:r>
      <w:r w:rsidRPr="00D26514">
        <w:t xml:space="preserve"> (CONF:9588). </w:t>
      </w:r>
    </w:p>
    <w:p w14:paraId="7F14BF82" w14:textId="77777777" w:rsidR="00BC3E9F" w:rsidRPr="00D26514" w:rsidRDefault="00BC3E9F" w:rsidP="00736B5B">
      <w:pPr>
        <w:numPr>
          <w:ilvl w:val="1"/>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have a </w:t>
      </w:r>
      <w:proofErr w:type="spellStart"/>
      <w:r w:rsidRPr="00D26514">
        <w:t>structuredBody</w:t>
      </w:r>
      <w:proofErr w:type="spellEnd"/>
      <w:r w:rsidRPr="00D26514">
        <w:t xml:space="preserve"> (CONF:9589-CRC).</w:t>
      </w:r>
    </w:p>
    <w:p w14:paraId="5A03D8F5" w14:textId="77777777" w:rsidR="00BC3E9F" w:rsidRPr="00D26514" w:rsidRDefault="00BC3E9F" w:rsidP="00736B5B">
      <w:pPr>
        <w:numPr>
          <w:ilvl w:val="2"/>
          <w:numId w:val="12"/>
        </w:numPr>
        <w:spacing w:after="40" w:line="260" w:lineRule="exact"/>
      </w:pPr>
      <w:r w:rsidRPr="00D26514">
        <w:t xml:space="preserve">A Cath Report Content </w:t>
      </w:r>
      <w:r w:rsidRPr="00EA3BCB">
        <w:rPr>
          <w:rStyle w:val="BodyTextChar"/>
          <w:rFonts w:ascii="Bookman Old Style" w:hAnsi="Bookman Old Style"/>
          <w:b/>
          <w:sz w:val="20"/>
        </w:rPr>
        <w:t>SHALL</w:t>
      </w:r>
      <w:r w:rsidRPr="00D26514">
        <w:t xml:space="preserve"> conform to CDA Level 3 (</w:t>
      </w:r>
      <w:proofErr w:type="spellStart"/>
      <w:r w:rsidRPr="00D26514">
        <w:t>structuredBody</w:t>
      </w:r>
      <w:proofErr w:type="spellEnd"/>
      <w:r w:rsidRPr="00D26514">
        <w:t xml:space="preserve"> containing sections that contain a narrative block and coded entries). In this template (</w:t>
      </w:r>
      <w:proofErr w:type="spellStart"/>
      <w:r w:rsidRPr="00D26514">
        <w:t>templateId</w:t>
      </w:r>
      <w:proofErr w:type="spellEnd"/>
      <w:r w:rsidRPr="00D26514">
        <w:t xml:space="preserve"> 2.16.840.1.113883.10.20.22.1.6), coded entries are optional. (CONF:9590-CRC).</w:t>
      </w:r>
    </w:p>
    <w:p w14:paraId="60A71D39" w14:textId="77777777" w:rsidR="00BC3E9F" w:rsidRPr="00D26514" w:rsidRDefault="00BC3E9F" w:rsidP="00736B5B">
      <w:pPr>
        <w:numPr>
          <w:ilvl w:val="1"/>
          <w:numId w:val="12"/>
        </w:numPr>
        <w:spacing w:after="40" w:line="260" w:lineRule="exact"/>
      </w:pPr>
      <w:r w:rsidRPr="00D26514">
        <w:t>The component/</w:t>
      </w:r>
      <w:proofErr w:type="spellStart"/>
      <w:r w:rsidRPr="00D26514">
        <w:t>structuredBody</w:t>
      </w:r>
      <w:proofErr w:type="spellEnd"/>
      <w:r w:rsidRPr="00D26514">
        <w:t xml:space="preserve"> </w:t>
      </w:r>
      <w:r w:rsidRPr="00EA3BCB">
        <w:rPr>
          <w:rStyle w:val="BodyTextChar"/>
          <w:sz w:val="20"/>
        </w:rPr>
        <w:t>SHALL</w:t>
      </w:r>
      <w:r w:rsidRPr="00D26514">
        <w:t xml:space="preserve"> conform to the section constraints below (CONF:9595-CRC).</w:t>
      </w:r>
    </w:p>
    <w:p w14:paraId="0618F4F8" w14:textId="77777777" w:rsidR="00BC3E9F" w:rsidRPr="00EA3BCB" w:rsidRDefault="00BC3E9F" w:rsidP="00736B5B">
      <w:pPr>
        <w:numPr>
          <w:ilvl w:val="2"/>
          <w:numId w:val="12"/>
        </w:numPr>
        <w:spacing w:after="40" w:line="260" w:lineRule="exact"/>
      </w:pPr>
      <w:r w:rsidRPr="00EA3BCB">
        <w:t>Each section</w:t>
      </w:r>
      <w:r w:rsidRPr="00D26514">
        <w:t xml:space="preserve"> </w:t>
      </w:r>
      <w:r w:rsidRPr="00EA3BCB">
        <w:rPr>
          <w:rStyle w:val="BodyTextChar"/>
          <w:sz w:val="20"/>
        </w:rPr>
        <w:t>SHALL</w:t>
      </w:r>
      <w:r w:rsidRPr="00D26514">
        <w:t xml:space="preserve"> </w:t>
      </w:r>
      <w:r w:rsidRPr="00EA3BCB">
        <w:t>have a title</w:t>
      </w:r>
      <w:r w:rsidRPr="00D26514">
        <w:t xml:space="preserve"> </w:t>
      </w:r>
      <w:r w:rsidRPr="00EA3BCB">
        <w:t>and the title</w:t>
      </w:r>
      <w:r w:rsidRPr="00D26514">
        <w:t xml:space="preserve"> </w:t>
      </w:r>
      <w:r w:rsidRPr="00EA3BCB">
        <w:rPr>
          <w:rStyle w:val="BodyTextChar"/>
          <w:sz w:val="20"/>
        </w:rPr>
        <w:t>SHALL</w:t>
      </w:r>
      <w:r w:rsidRPr="00EA3BCB">
        <w:t xml:space="preserve"> not</w:t>
      </w:r>
      <w:r w:rsidRPr="00D26514">
        <w:t xml:space="preserve"> </w:t>
      </w:r>
      <w:r w:rsidRPr="00EA3BCB">
        <w:t xml:space="preserve">be empty </w:t>
      </w:r>
      <w:r w:rsidRPr="00D26514">
        <w:t>(CONF:9937)</w:t>
      </w:r>
      <w:r w:rsidRPr="00EA3BCB">
        <w:t>.</w:t>
      </w:r>
      <w:r w:rsidR="003F252B" w:rsidRPr="00EA3BCB">
        <w:t>&gt;</w:t>
      </w:r>
    </w:p>
    <w:p w14:paraId="067A78BB" w14:textId="77777777" w:rsidR="00BC3E9F" w:rsidRPr="00D26514" w:rsidRDefault="003F252B" w:rsidP="00597DB2">
      <w:pPr>
        <w:pStyle w:val="BodyText"/>
      </w:pPr>
      <w:r w:rsidRPr="00D26514">
        <w:t>&lt;</w:t>
      </w:r>
      <w:r w:rsidR="00BC3E9F" w:rsidRPr="00D26514">
        <w:t>The following table shows relationships among the templates in the body of a Cath Report Content document</w:t>
      </w:r>
      <w:r w:rsidR="00887E40" w:rsidRPr="00D26514">
        <w:t>.</w:t>
      </w:r>
      <w:r w:rsidR="00C250ED" w:rsidRPr="00D26514">
        <w:t>&gt;</w:t>
      </w:r>
      <w:r w:rsidR="00887E40" w:rsidRPr="00D26514">
        <w:t xml:space="preserve"> </w:t>
      </w:r>
    </w:p>
    <w:p w14:paraId="23765EF9" w14:textId="77777777" w:rsidR="00BC3E9F" w:rsidRPr="00D26514" w:rsidRDefault="00BC3E9F" w:rsidP="00BC3E9F">
      <w:pPr>
        <w:pStyle w:val="BodyText"/>
        <w:rPr>
          <w:lang w:eastAsia="x-none"/>
        </w:rPr>
      </w:pPr>
    </w:p>
    <w:p w14:paraId="0F264369" w14:textId="77777777" w:rsidR="00BC3E9F" w:rsidRPr="00D26514" w:rsidRDefault="00BC3E9F" w:rsidP="00BB76BC">
      <w:pPr>
        <w:pStyle w:val="TableTitle"/>
      </w:pPr>
      <w:r w:rsidRPr="00D26514">
        <w:t xml:space="preserve">Table 6.3.1.D.5-1 &lt;Content Module Name (Acronym)&gt; Document Content Module Specification </w:t>
      </w:r>
    </w:p>
    <w:tbl>
      <w:tblPr>
        <w:tblW w:w="5451" w:type="pct"/>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24"/>
        <w:gridCol w:w="1054"/>
        <w:gridCol w:w="1494"/>
        <w:gridCol w:w="1229"/>
        <w:gridCol w:w="1670"/>
        <w:gridCol w:w="2022"/>
      </w:tblGrid>
      <w:tr w:rsidR="00270EBB" w:rsidRPr="00D26514" w14:paraId="08E4FF00" w14:textId="77777777" w:rsidTr="00EA3BCB">
        <w:trPr>
          <w:cantSplit/>
          <w:tblHeader/>
        </w:trPr>
        <w:tc>
          <w:tcPr>
            <w:tcW w:w="1336" w:type="pct"/>
            <w:shd w:val="clear" w:color="auto" w:fill="E6E6E6"/>
          </w:tcPr>
          <w:p w14:paraId="49F4DB86" w14:textId="77777777" w:rsidR="001263B9" w:rsidRPr="00D26514" w:rsidRDefault="001263B9" w:rsidP="00EF1E77">
            <w:pPr>
              <w:pStyle w:val="TableEntryHeader"/>
            </w:pPr>
            <w:r w:rsidRPr="00D26514">
              <w:t>Template Title</w:t>
            </w:r>
          </w:p>
        </w:tc>
        <w:tc>
          <w:tcPr>
            <w:tcW w:w="517" w:type="pct"/>
            <w:shd w:val="clear" w:color="auto" w:fill="E6E6E6"/>
          </w:tcPr>
          <w:p w14:paraId="51968F5A" w14:textId="77777777" w:rsidR="001263B9" w:rsidRPr="00D26514" w:rsidRDefault="001263B9" w:rsidP="00EF1E77">
            <w:pPr>
              <w:pStyle w:val="TableEntryHeader"/>
            </w:pPr>
            <w:r w:rsidRPr="00D26514">
              <w:t>Opt</w:t>
            </w:r>
            <w:r w:rsidR="00AD069D" w:rsidRPr="00D26514">
              <w:t xml:space="preserve"> and </w:t>
            </w:r>
            <w:r w:rsidRPr="00D26514">
              <w:t>Card</w:t>
            </w:r>
          </w:p>
        </w:tc>
        <w:tc>
          <w:tcPr>
            <w:tcW w:w="733" w:type="pct"/>
            <w:shd w:val="clear" w:color="auto" w:fill="E6E6E6"/>
          </w:tcPr>
          <w:p w14:paraId="18064A36" w14:textId="77777777" w:rsidR="001263B9" w:rsidRPr="00D26514" w:rsidRDefault="001263B9" w:rsidP="00730E16">
            <w:pPr>
              <w:pStyle w:val="TableEntryHeader"/>
            </w:pPr>
            <w:r w:rsidRPr="00D26514">
              <w:t>Condition</w:t>
            </w:r>
          </w:p>
        </w:tc>
        <w:tc>
          <w:tcPr>
            <w:tcW w:w="603" w:type="pct"/>
            <w:shd w:val="clear" w:color="auto" w:fill="E6E6E6"/>
          </w:tcPr>
          <w:p w14:paraId="4459BD47" w14:textId="77777777" w:rsidR="001263B9" w:rsidRPr="00D26514" w:rsidRDefault="001263B9" w:rsidP="0032600B">
            <w:pPr>
              <w:pStyle w:val="TableEntryHeader"/>
            </w:pPr>
            <w:r w:rsidRPr="00D26514">
              <w:t>Template Type</w:t>
            </w:r>
          </w:p>
        </w:tc>
        <w:tc>
          <w:tcPr>
            <w:tcW w:w="819" w:type="pct"/>
            <w:shd w:val="clear" w:color="auto" w:fill="E6E6E6"/>
          </w:tcPr>
          <w:p w14:paraId="41BF2775" w14:textId="77777777" w:rsidR="001263B9" w:rsidRPr="00D26514" w:rsidRDefault="001263B9" w:rsidP="00BB76BC">
            <w:pPr>
              <w:pStyle w:val="TableEntryHeader"/>
            </w:pPr>
            <w:proofErr w:type="spellStart"/>
            <w:r w:rsidRPr="00D26514">
              <w:t>templateId</w:t>
            </w:r>
            <w:proofErr w:type="spellEnd"/>
          </w:p>
        </w:tc>
        <w:tc>
          <w:tcPr>
            <w:tcW w:w="991" w:type="pct"/>
            <w:shd w:val="clear" w:color="auto" w:fill="E6E6E6"/>
          </w:tcPr>
          <w:p w14:paraId="5D598519" w14:textId="77777777" w:rsidR="00270EBB" w:rsidRPr="00D26514" w:rsidRDefault="001263B9" w:rsidP="00BB76BC">
            <w:pPr>
              <w:pStyle w:val="TableEntryHeader"/>
            </w:pPr>
            <w:r w:rsidRPr="00D26514">
              <w:t xml:space="preserve">Vocabulary </w:t>
            </w:r>
          </w:p>
          <w:p w14:paraId="4E5408DE" w14:textId="77777777" w:rsidR="001263B9" w:rsidRPr="00D26514" w:rsidRDefault="001263B9" w:rsidP="00BB76BC">
            <w:pPr>
              <w:pStyle w:val="TableEntryHeader"/>
            </w:pPr>
            <w:r w:rsidRPr="00D26514">
              <w:t>Constraints</w:t>
            </w:r>
          </w:p>
        </w:tc>
      </w:tr>
      <w:tr w:rsidR="00340176" w:rsidRPr="00D26514" w14:paraId="331ABC5A" w14:textId="77777777" w:rsidTr="00EA3BCB">
        <w:trPr>
          <w:cantSplit/>
        </w:trPr>
        <w:tc>
          <w:tcPr>
            <w:tcW w:w="1336" w:type="pct"/>
          </w:tcPr>
          <w:p w14:paraId="54174804" w14:textId="77777777" w:rsidR="00340176" w:rsidRPr="00EA3BCB" w:rsidRDefault="00340176" w:rsidP="00340176">
            <w:pPr>
              <w:pStyle w:val="TableEntry"/>
              <w:rPr>
                <w:szCs w:val="18"/>
              </w:rPr>
            </w:pPr>
          </w:p>
        </w:tc>
        <w:tc>
          <w:tcPr>
            <w:tcW w:w="517" w:type="pct"/>
          </w:tcPr>
          <w:p w14:paraId="1C3290F4" w14:textId="77777777" w:rsidR="00340176" w:rsidRPr="00EA3BCB" w:rsidRDefault="00340176" w:rsidP="003579DA">
            <w:pPr>
              <w:pStyle w:val="TableEntry"/>
            </w:pPr>
          </w:p>
        </w:tc>
        <w:tc>
          <w:tcPr>
            <w:tcW w:w="733" w:type="pct"/>
          </w:tcPr>
          <w:p w14:paraId="5AEFAFC3" w14:textId="77777777" w:rsidR="00340176" w:rsidRPr="00EA3BCB" w:rsidRDefault="00340176" w:rsidP="00017E09">
            <w:pPr>
              <w:pStyle w:val="TableEntry"/>
            </w:pPr>
          </w:p>
        </w:tc>
        <w:tc>
          <w:tcPr>
            <w:tcW w:w="603" w:type="pct"/>
          </w:tcPr>
          <w:p w14:paraId="3836C4DA" w14:textId="77777777" w:rsidR="00340176" w:rsidRPr="00EA3BCB" w:rsidRDefault="00340176" w:rsidP="003B70A2">
            <w:pPr>
              <w:pStyle w:val="TableEntry"/>
            </w:pPr>
          </w:p>
        </w:tc>
        <w:tc>
          <w:tcPr>
            <w:tcW w:w="819" w:type="pct"/>
          </w:tcPr>
          <w:p w14:paraId="282AA016" w14:textId="77777777" w:rsidR="00340176" w:rsidRPr="00EA3BCB" w:rsidRDefault="00340176" w:rsidP="00234BE4">
            <w:pPr>
              <w:pStyle w:val="TableEntry"/>
            </w:pPr>
          </w:p>
        </w:tc>
        <w:tc>
          <w:tcPr>
            <w:tcW w:w="991" w:type="pct"/>
          </w:tcPr>
          <w:p w14:paraId="064C2B03" w14:textId="77777777" w:rsidR="00340176" w:rsidRPr="00EA3BCB" w:rsidRDefault="00340176" w:rsidP="00234BE4">
            <w:pPr>
              <w:pStyle w:val="TableEntry"/>
            </w:pPr>
          </w:p>
        </w:tc>
      </w:tr>
      <w:tr w:rsidR="00340176" w:rsidRPr="00D26514" w14:paraId="7A0FD82B" w14:textId="77777777" w:rsidTr="00340176">
        <w:trPr>
          <w:cantSplit/>
        </w:trPr>
        <w:tc>
          <w:tcPr>
            <w:tcW w:w="5000" w:type="pct"/>
            <w:gridSpan w:val="6"/>
          </w:tcPr>
          <w:p w14:paraId="23B88D42" w14:textId="77777777" w:rsidR="00340176" w:rsidRPr="00D26514" w:rsidRDefault="00340176" w:rsidP="00EF1E77">
            <w:pPr>
              <w:pStyle w:val="TableEntry"/>
            </w:pPr>
            <w:r w:rsidRPr="00EA3BCB">
              <w:rPr>
                <w:highlight w:val="yellow"/>
              </w:rPr>
              <w:t>Delete this row and the example information in the rows below.</w:t>
            </w:r>
          </w:p>
        </w:tc>
      </w:tr>
      <w:tr w:rsidR="00270EBB" w:rsidRPr="00D26514" w14:paraId="46B5E557" w14:textId="77777777" w:rsidTr="00EA3BCB">
        <w:trPr>
          <w:cantSplit/>
        </w:trPr>
        <w:tc>
          <w:tcPr>
            <w:tcW w:w="1336" w:type="pct"/>
          </w:tcPr>
          <w:p w14:paraId="4CE4D67E" w14:textId="77777777" w:rsidR="001263B9" w:rsidRPr="00D26514" w:rsidRDefault="00340176" w:rsidP="00AE1400">
            <w:pPr>
              <w:pStyle w:val="TableEntry"/>
            </w:pPr>
            <w:r w:rsidRPr="00D26514">
              <w:t>&lt;</w:t>
            </w:r>
            <w:r w:rsidR="00940FC7" w:rsidRPr="00D26514">
              <w:t>e.g.,</w:t>
            </w:r>
            <w:r w:rsidRPr="00D26514">
              <w:t xml:space="preserve"> </w:t>
            </w:r>
            <w:r w:rsidR="00AA69C0" w:rsidRPr="00D26514">
              <w:t>Cath Report Content</w:t>
            </w:r>
          </w:p>
        </w:tc>
        <w:tc>
          <w:tcPr>
            <w:tcW w:w="517" w:type="pct"/>
          </w:tcPr>
          <w:p w14:paraId="020576C5" w14:textId="77777777" w:rsidR="001263B9" w:rsidRPr="00D26514" w:rsidRDefault="001263B9" w:rsidP="00AE1400">
            <w:pPr>
              <w:pStyle w:val="TableEntry"/>
            </w:pPr>
            <w:r w:rsidRPr="00D26514">
              <w:t>R[1..1]</w:t>
            </w:r>
          </w:p>
        </w:tc>
        <w:tc>
          <w:tcPr>
            <w:tcW w:w="733" w:type="pct"/>
          </w:tcPr>
          <w:p w14:paraId="26AA12A0" w14:textId="77777777" w:rsidR="001263B9" w:rsidRPr="00D26514" w:rsidRDefault="001263B9" w:rsidP="00AE1400">
            <w:pPr>
              <w:pStyle w:val="TableEntry"/>
            </w:pPr>
          </w:p>
        </w:tc>
        <w:tc>
          <w:tcPr>
            <w:tcW w:w="603" w:type="pct"/>
          </w:tcPr>
          <w:p w14:paraId="65993A4C" w14:textId="77777777" w:rsidR="001263B9" w:rsidRPr="00D26514" w:rsidRDefault="001263B9" w:rsidP="00AE1400">
            <w:pPr>
              <w:pStyle w:val="TableEntry"/>
            </w:pPr>
            <w:r w:rsidRPr="00D26514">
              <w:t>document</w:t>
            </w:r>
          </w:p>
        </w:tc>
        <w:tc>
          <w:tcPr>
            <w:tcW w:w="819" w:type="pct"/>
          </w:tcPr>
          <w:p w14:paraId="425E72F7" w14:textId="77777777" w:rsidR="001263B9" w:rsidRPr="00D26514" w:rsidRDefault="001263B9" w:rsidP="00AE1400">
            <w:pPr>
              <w:pStyle w:val="TableEntry"/>
            </w:pPr>
            <w:r w:rsidRPr="00D26514">
              <w:t>1.3.6.1.4.1.19376.1.4.1.1.2</w:t>
            </w:r>
          </w:p>
        </w:tc>
        <w:tc>
          <w:tcPr>
            <w:tcW w:w="991" w:type="pct"/>
          </w:tcPr>
          <w:p w14:paraId="3C6D4326" w14:textId="77777777" w:rsidR="001263B9" w:rsidRPr="00EA3BCB" w:rsidRDefault="00983131" w:rsidP="00AE1400">
            <w:pPr>
              <w:pStyle w:val="TableEntry"/>
            </w:pPr>
            <w:r w:rsidRPr="00D26514">
              <w:t>6.3.1.D.5.1</w:t>
            </w:r>
          </w:p>
        </w:tc>
      </w:tr>
      <w:tr w:rsidR="00270EBB" w:rsidRPr="00D26514" w14:paraId="1581012D" w14:textId="77777777" w:rsidTr="00EA3BCB">
        <w:trPr>
          <w:cantSplit/>
        </w:trPr>
        <w:tc>
          <w:tcPr>
            <w:tcW w:w="1336" w:type="pct"/>
          </w:tcPr>
          <w:p w14:paraId="4B2C20F5" w14:textId="77777777" w:rsidR="001263B9" w:rsidRPr="00D26514" w:rsidRDefault="001263B9" w:rsidP="00AE1400">
            <w:pPr>
              <w:pStyle w:val="TableEntry"/>
            </w:pPr>
            <w:r w:rsidRPr="00D26514">
              <w:t xml:space="preserve">   </w:t>
            </w:r>
            <w:r w:rsidR="00AA69C0" w:rsidRPr="00D26514">
              <w:t>Document Summary-Cardiac Section</w:t>
            </w:r>
          </w:p>
        </w:tc>
        <w:tc>
          <w:tcPr>
            <w:tcW w:w="517" w:type="pct"/>
          </w:tcPr>
          <w:p w14:paraId="76F9357C" w14:textId="77777777" w:rsidR="001263B9" w:rsidRPr="00D26514" w:rsidRDefault="001263B9" w:rsidP="00AE1400">
            <w:pPr>
              <w:pStyle w:val="TableEntry"/>
            </w:pPr>
            <w:r w:rsidRPr="00D26514">
              <w:t>O[0..1]</w:t>
            </w:r>
          </w:p>
        </w:tc>
        <w:tc>
          <w:tcPr>
            <w:tcW w:w="733" w:type="pct"/>
          </w:tcPr>
          <w:p w14:paraId="5185D81F" w14:textId="77777777" w:rsidR="001263B9" w:rsidRPr="00D26514" w:rsidRDefault="001263B9" w:rsidP="00AE1400">
            <w:pPr>
              <w:pStyle w:val="TableEntry"/>
            </w:pPr>
          </w:p>
        </w:tc>
        <w:tc>
          <w:tcPr>
            <w:tcW w:w="603" w:type="pct"/>
          </w:tcPr>
          <w:p w14:paraId="16C103B1" w14:textId="37F93825" w:rsidR="001263B9" w:rsidRPr="00D26514" w:rsidRDefault="009F5CC2" w:rsidP="00AE1400">
            <w:pPr>
              <w:pStyle w:val="TableEntry"/>
            </w:pPr>
            <w:r w:rsidRPr="00D26514">
              <w:t>S</w:t>
            </w:r>
            <w:r w:rsidR="001263B9" w:rsidRPr="00D26514">
              <w:t>ection</w:t>
            </w:r>
          </w:p>
        </w:tc>
        <w:tc>
          <w:tcPr>
            <w:tcW w:w="819" w:type="pct"/>
          </w:tcPr>
          <w:p w14:paraId="05B75C65" w14:textId="77777777" w:rsidR="001263B9" w:rsidRPr="00D26514" w:rsidRDefault="001263B9" w:rsidP="00AE1400">
            <w:pPr>
              <w:pStyle w:val="TableEntry"/>
            </w:pPr>
            <w:r w:rsidRPr="00D26514">
              <w:t>1.3.6.1.4.1.19376.1.4.1.2.16</w:t>
            </w:r>
          </w:p>
        </w:tc>
        <w:tc>
          <w:tcPr>
            <w:tcW w:w="991" w:type="pct"/>
          </w:tcPr>
          <w:p w14:paraId="66603FEB" w14:textId="77777777" w:rsidR="001263B9" w:rsidRPr="00D26514" w:rsidRDefault="001263B9" w:rsidP="00AE1400">
            <w:pPr>
              <w:pStyle w:val="TableEntry"/>
            </w:pPr>
          </w:p>
        </w:tc>
      </w:tr>
      <w:tr w:rsidR="00270EBB" w:rsidRPr="00D26514" w14:paraId="6378BB88" w14:textId="77777777" w:rsidTr="00EA3BCB">
        <w:trPr>
          <w:cantSplit/>
        </w:trPr>
        <w:tc>
          <w:tcPr>
            <w:tcW w:w="1336" w:type="pct"/>
          </w:tcPr>
          <w:p w14:paraId="1116D6EB" w14:textId="77777777" w:rsidR="001263B9" w:rsidRPr="00D26514" w:rsidRDefault="001263B9" w:rsidP="00AE1400">
            <w:pPr>
              <w:pStyle w:val="TableEntry"/>
            </w:pPr>
            <w:r w:rsidRPr="00D26514">
              <w:t xml:space="preserve">   </w:t>
            </w:r>
            <w:r w:rsidR="00AA69C0" w:rsidRPr="00D26514">
              <w:t>Medical History - Cardiac Section</w:t>
            </w:r>
          </w:p>
        </w:tc>
        <w:tc>
          <w:tcPr>
            <w:tcW w:w="517" w:type="pct"/>
          </w:tcPr>
          <w:p w14:paraId="343FB85C" w14:textId="77777777" w:rsidR="001263B9" w:rsidRPr="00D26514" w:rsidRDefault="001263B9" w:rsidP="00AE1400">
            <w:pPr>
              <w:pStyle w:val="TableEntry"/>
            </w:pPr>
            <w:r w:rsidRPr="00D26514">
              <w:t>R[1..1]</w:t>
            </w:r>
          </w:p>
        </w:tc>
        <w:tc>
          <w:tcPr>
            <w:tcW w:w="733" w:type="pct"/>
          </w:tcPr>
          <w:p w14:paraId="0B9063BD" w14:textId="77777777" w:rsidR="001263B9" w:rsidRPr="00D26514" w:rsidRDefault="001263B9" w:rsidP="00AE1400">
            <w:pPr>
              <w:pStyle w:val="TableEntry"/>
            </w:pPr>
          </w:p>
        </w:tc>
        <w:tc>
          <w:tcPr>
            <w:tcW w:w="603" w:type="pct"/>
          </w:tcPr>
          <w:p w14:paraId="3D4EF39F" w14:textId="59A178B0" w:rsidR="001263B9" w:rsidRPr="00D26514" w:rsidRDefault="009F5CC2" w:rsidP="00AE1400">
            <w:pPr>
              <w:pStyle w:val="TableEntry"/>
            </w:pPr>
            <w:r w:rsidRPr="00D26514">
              <w:t>S</w:t>
            </w:r>
            <w:r w:rsidR="001263B9" w:rsidRPr="00D26514">
              <w:t>ection</w:t>
            </w:r>
          </w:p>
        </w:tc>
        <w:tc>
          <w:tcPr>
            <w:tcW w:w="819" w:type="pct"/>
          </w:tcPr>
          <w:p w14:paraId="18E4E9D0" w14:textId="77777777" w:rsidR="001263B9" w:rsidRPr="00D26514" w:rsidRDefault="001263B9" w:rsidP="00AE1400">
            <w:pPr>
              <w:pStyle w:val="TableEntry"/>
            </w:pPr>
            <w:r w:rsidRPr="00D26514">
              <w:t>1.3.6.1.4.1.19376.1.4.1.2.17</w:t>
            </w:r>
          </w:p>
        </w:tc>
        <w:tc>
          <w:tcPr>
            <w:tcW w:w="991" w:type="pct"/>
          </w:tcPr>
          <w:p w14:paraId="20EA9C3E" w14:textId="77777777" w:rsidR="001263B9" w:rsidRPr="00D26514" w:rsidRDefault="001263B9" w:rsidP="00AE1400">
            <w:pPr>
              <w:pStyle w:val="TableEntry"/>
            </w:pPr>
          </w:p>
        </w:tc>
      </w:tr>
      <w:tr w:rsidR="00270EBB" w:rsidRPr="00D26514" w14:paraId="5BA02F69" w14:textId="77777777" w:rsidTr="00EA3BCB">
        <w:trPr>
          <w:cantSplit/>
        </w:trPr>
        <w:tc>
          <w:tcPr>
            <w:tcW w:w="1336" w:type="pct"/>
          </w:tcPr>
          <w:p w14:paraId="29BF3569" w14:textId="77777777" w:rsidR="001263B9" w:rsidRPr="00D26514" w:rsidRDefault="001263B9" w:rsidP="00AE1400">
            <w:pPr>
              <w:pStyle w:val="TableEntry"/>
            </w:pPr>
            <w:r w:rsidRPr="00D26514">
              <w:t xml:space="preserve">     </w:t>
            </w:r>
            <w:r w:rsidR="00AA69C0" w:rsidRPr="00D26514">
              <w:t>Procedure Activity Observation</w:t>
            </w:r>
          </w:p>
        </w:tc>
        <w:tc>
          <w:tcPr>
            <w:tcW w:w="517" w:type="pct"/>
          </w:tcPr>
          <w:p w14:paraId="2770D14A" w14:textId="77777777" w:rsidR="001263B9" w:rsidRPr="00D26514" w:rsidRDefault="001263B9" w:rsidP="00AE1400">
            <w:pPr>
              <w:pStyle w:val="TableEntry"/>
            </w:pPr>
            <w:r w:rsidRPr="00D26514">
              <w:t>O[0..*]</w:t>
            </w:r>
          </w:p>
        </w:tc>
        <w:tc>
          <w:tcPr>
            <w:tcW w:w="733" w:type="pct"/>
          </w:tcPr>
          <w:p w14:paraId="2E19DD0D" w14:textId="77777777" w:rsidR="001263B9" w:rsidRPr="00D26514" w:rsidRDefault="001263B9" w:rsidP="00AE1400">
            <w:pPr>
              <w:pStyle w:val="TableEntry"/>
            </w:pPr>
          </w:p>
        </w:tc>
        <w:tc>
          <w:tcPr>
            <w:tcW w:w="603" w:type="pct"/>
          </w:tcPr>
          <w:p w14:paraId="3141F50B" w14:textId="6825E44B" w:rsidR="001263B9" w:rsidRPr="00D26514" w:rsidRDefault="009F5CC2" w:rsidP="00AE1400">
            <w:pPr>
              <w:pStyle w:val="TableEntry"/>
            </w:pPr>
            <w:r w:rsidRPr="00D26514">
              <w:t>E</w:t>
            </w:r>
            <w:r w:rsidR="001263B9" w:rsidRPr="00D26514">
              <w:t>ntry</w:t>
            </w:r>
          </w:p>
        </w:tc>
        <w:tc>
          <w:tcPr>
            <w:tcW w:w="819" w:type="pct"/>
          </w:tcPr>
          <w:p w14:paraId="4A627F1D" w14:textId="77777777" w:rsidR="001263B9" w:rsidRPr="00D26514" w:rsidRDefault="001263B9" w:rsidP="00AE1400">
            <w:pPr>
              <w:pStyle w:val="TableEntry"/>
            </w:pPr>
            <w:r w:rsidRPr="00D26514">
              <w:t>2.16.840.1.113883.10.20.22.4.13</w:t>
            </w:r>
          </w:p>
        </w:tc>
        <w:tc>
          <w:tcPr>
            <w:tcW w:w="991" w:type="pct"/>
          </w:tcPr>
          <w:p w14:paraId="3FB34664" w14:textId="77777777" w:rsidR="001263B9" w:rsidRPr="00D26514" w:rsidRDefault="001263B9" w:rsidP="00AE1400">
            <w:pPr>
              <w:pStyle w:val="TableEntry"/>
            </w:pPr>
          </w:p>
        </w:tc>
      </w:tr>
      <w:tr w:rsidR="00270EBB" w:rsidRPr="00D26514" w14:paraId="053BA855" w14:textId="77777777" w:rsidTr="00EA3BCB">
        <w:trPr>
          <w:cantSplit/>
        </w:trPr>
        <w:tc>
          <w:tcPr>
            <w:tcW w:w="1336" w:type="pct"/>
          </w:tcPr>
          <w:p w14:paraId="2B47BB1E" w14:textId="77777777" w:rsidR="001263B9" w:rsidRPr="00D26514" w:rsidRDefault="001263B9" w:rsidP="00AE1400">
            <w:pPr>
              <w:pStyle w:val="TableEntry"/>
            </w:pPr>
            <w:r w:rsidRPr="00D26514">
              <w:t xml:space="preserve">     </w:t>
            </w:r>
            <w:r w:rsidR="00AA69C0" w:rsidRPr="00D26514">
              <w:t>Procedure Activity Procedure</w:t>
            </w:r>
          </w:p>
        </w:tc>
        <w:tc>
          <w:tcPr>
            <w:tcW w:w="517" w:type="pct"/>
          </w:tcPr>
          <w:p w14:paraId="79E23DEB" w14:textId="77777777" w:rsidR="001263B9" w:rsidRPr="00D26514" w:rsidRDefault="001263B9" w:rsidP="00AE1400">
            <w:pPr>
              <w:pStyle w:val="TableEntry"/>
            </w:pPr>
            <w:r w:rsidRPr="00D26514">
              <w:t>O[0..*]</w:t>
            </w:r>
          </w:p>
        </w:tc>
        <w:tc>
          <w:tcPr>
            <w:tcW w:w="733" w:type="pct"/>
          </w:tcPr>
          <w:p w14:paraId="776E6045" w14:textId="77777777" w:rsidR="001263B9" w:rsidRPr="00D26514" w:rsidRDefault="001263B9" w:rsidP="00AE1400">
            <w:pPr>
              <w:pStyle w:val="TableEntry"/>
            </w:pPr>
          </w:p>
        </w:tc>
        <w:tc>
          <w:tcPr>
            <w:tcW w:w="603" w:type="pct"/>
          </w:tcPr>
          <w:p w14:paraId="607039AA" w14:textId="2A036856" w:rsidR="001263B9" w:rsidRPr="00D26514" w:rsidRDefault="009F5CC2" w:rsidP="00AE1400">
            <w:pPr>
              <w:pStyle w:val="TableEntry"/>
            </w:pPr>
            <w:r w:rsidRPr="00D26514">
              <w:t>E</w:t>
            </w:r>
            <w:r w:rsidR="001263B9" w:rsidRPr="00D26514">
              <w:t>ntry</w:t>
            </w:r>
          </w:p>
        </w:tc>
        <w:tc>
          <w:tcPr>
            <w:tcW w:w="819" w:type="pct"/>
          </w:tcPr>
          <w:p w14:paraId="4C611FAD" w14:textId="77777777" w:rsidR="001263B9" w:rsidRPr="00D26514" w:rsidRDefault="001263B9" w:rsidP="00AE1400">
            <w:pPr>
              <w:pStyle w:val="TableEntry"/>
            </w:pPr>
            <w:r w:rsidRPr="00D26514">
              <w:t>2.16.840.1.113883.10.20.22.4.14</w:t>
            </w:r>
          </w:p>
        </w:tc>
        <w:tc>
          <w:tcPr>
            <w:tcW w:w="991" w:type="pct"/>
          </w:tcPr>
          <w:p w14:paraId="4508FF6C" w14:textId="77777777" w:rsidR="001263B9" w:rsidRPr="00D26514" w:rsidRDefault="001263B9" w:rsidP="00AE1400">
            <w:pPr>
              <w:pStyle w:val="TableEntry"/>
            </w:pPr>
          </w:p>
        </w:tc>
      </w:tr>
      <w:tr w:rsidR="00270EBB" w:rsidRPr="00D26514" w14:paraId="1D5F61D0" w14:textId="77777777" w:rsidTr="00EA3BCB">
        <w:trPr>
          <w:cantSplit/>
        </w:trPr>
        <w:tc>
          <w:tcPr>
            <w:tcW w:w="1336" w:type="pct"/>
          </w:tcPr>
          <w:p w14:paraId="5CB56D0A" w14:textId="77777777" w:rsidR="001263B9" w:rsidRPr="00D26514" w:rsidRDefault="001263B9" w:rsidP="00AE1400">
            <w:pPr>
              <w:pStyle w:val="TableEntry"/>
            </w:pPr>
            <w:r w:rsidRPr="00D26514">
              <w:t xml:space="preserve">     </w:t>
            </w:r>
            <w:r w:rsidR="00AA69C0" w:rsidRPr="00D26514">
              <w:t>Problem Observation - Cardiac</w:t>
            </w:r>
          </w:p>
        </w:tc>
        <w:tc>
          <w:tcPr>
            <w:tcW w:w="517" w:type="pct"/>
          </w:tcPr>
          <w:p w14:paraId="37250042" w14:textId="77777777" w:rsidR="001263B9" w:rsidRPr="00D26514" w:rsidRDefault="001263B9" w:rsidP="00AE1400">
            <w:pPr>
              <w:pStyle w:val="TableEntry"/>
            </w:pPr>
            <w:r w:rsidRPr="00D26514">
              <w:t>O[0..*]</w:t>
            </w:r>
          </w:p>
        </w:tc>
        <w:tc>
          <w:tcPr>
            <w:tcW w:w="733" w:type="pct"/>
          </w:tcPr>
          <w:p w14:paraId="2187C5D6" w14:textId="77777777" w:rsidR="001263B9" w:rsidRPr="00D26514" w:rsidRDefault="001263B9" w:rsidP="00AE1400">
            <w:pPr>
              <w:pStyle w:val="TableEntry"/>
            </w:pPr>
          </w:p>
        </w:tc>
        <w:tc>
          <w:tcPr>
            <w:tcW w:w="603" w:type="pct"/>
          </w:tcPr>
          <w:p w14:paraId="70BD5EC2" w14:textId="5FC684EE" w:rsidR="001263B9" w:rsidRPr="00D26514" w:rsidRDefault="009F5CC2" w:rsidP="00AE1400">
            <w:pPr>
              <w:pStyle w:val="TableEntry"/>
            </w:pPr>
            <w:r w:rsidRPr="00D26514">
              <w:t>E</w:t>
            </w:r>
            <w:r w:rsidR="001263B9" w:rsidRPr="00D26514">
              <w:t>ntry</w:t>
            </w:r>
          </w:p>
        </w:tc>
        <w:tc>
          <w:tcPr>
            <w:tcW w:w="819" w:type="pct"/>
          </w:tcPr>
          <w:p w14:paraId="2BE92546" w14:textId="77777777" w:rsidR="001263B9" w:rsidRPr="00D26514" w:rsidRDefault="001263B9" w:rsidP="00AE1400">
            <w:pPr>
              <w:pStyle w:val="TableEntry"/>
            </w:pPr>
            <w:r w:rsidRPr="00D26514">
              <w:t>2.16.840.1.113883.10.20.22.4.4</w:t>
            </w:r>
          </w:p>
        </w:tc>
        <w:tc>
          <w:tcPr>
            <w:tcW w:w="991" w:type="pct"/>
          </w:tcPr>
          <w:p w14:paraId="2A47BE61" w14:textId="77777777" w:rsidR="001263B9" w:rsidRPr="00D26514" w:rsidRDefault="001263B9" w:rsidP="00AE1400">
            <w:pPr>
              <w:pStyle w:val="TableEntry"/>
            </w:pPr>
          </w:p>
        </w:tc>
      </w:tr>
      <w:tr w:rsidR="00270EBB" w:rsidRPr="00D26514" w14:paraId="01407282" w14:textId="77777777" w:rsidTr="00EA3BCB">
        <w:trPr>
          <w:cantSplit/>
        </w:trPr>
        <w:tc>
          <w:tcPr>
            <w:tcW w:w="1336" w:type="pct"/>
          </w:tcPr>
          <w:p w14:paraId="6F38227B" w14:textId="77777777" w:rsidR="001263B9" w:rsidRPr="00D26514" w:rsidRDefault="001263B9" w:rsidP="00AE1400">
            <w:pPr>
              <w:pStyle w:val="TableEntry"/>
            </w:pPr>
            <w:r w:rsidRPr="00D26514">
              <w:t xml:space="preserve">        </w:t>
            </w:r>
            <w:r w:rsidR="00115A0F" w:rsidRPr="00D26514">
              <w:t>Age Observation</w:t>
            </w:r>
          </w:p>
        </w:tc>
        <w:tc>
          <w:tcPr>
            <w:tcW w:w="517" w:type="pct"/>
          </w:tcPr>
          <w:p w14:paraId="578FB22E" w14:textId="77777777" w:rsidR="001263B9" w:rsidRPr="00D26514" w:rsidRDefault="001263B9" w:rsidP="00AE1400">
            <w:pPr>
              <w:pStyle w:val="TableEntry"/>
            </w:pPr>
            <w:r w:rsidRPr="00D26514">
              <w:t>O[0..1]</w:t>
            </w:r>
          </w:p>
        </w:tc>
        <w:tc>
          <w:tcPr>
            <w:tcW w:w="733" w:type="pct"/>
          </w:tcPr>
          <w:p w14:paraId="3EB38553" w14:textId="77777777" w:rsidR="001263B9" w:rsidRPr="00D26514" w:rsidRDefault="001263B9" w:rsidP="00AE1400">
            <w:pPr>
              <w:pStyle w:val="TableEntry"/>
            </w:pPr>
          </w:p>
        </w:tc>
        <w:tc>
          <w:tcPr>
            <w:tcW w:w="603" w:type="pct"/>
          </w:tcPr>
          <w:p w14:paraId="080E893D" w14:textId="5DE6888F" w:rsidR="001263B9" w:rsidRPr="00D26514" w:rsidRDefault="009F5CC2" w:rsidP="00AE1400">
            <w:pPr>
              <w:pStyle w:val="TableEntry"/>
            </w:pPr>
            <w:r w:rsidRPr="00D26514">
              <w:t>E</w:t>
            </w:r>
            <w:r w:rsidR="001263B9" w:rsidRPr="00D26514">
              <w:t>ntry</w:t>
            </w:r>
          </w:p>
        </w:tc>
        <w:tc>
          <w:tcPr>
            <w:tcW w:w="819" w:type="pct"/>
          </w:tcPr>
          <w:p w14:paraId="30B39299" w14:textId="77777777" w:rsidR="001263B9" w:rsidRPr="00D26514" w:rsidRDefault="001263B9" w:rsidP="00AE1400">
            <w:pPr>
              <w:pStyle w:val="TableEntry"/>
            </w:pPr>
            <w:r w:rsidRPr="00D26514">
              <w:t>2.16.840.1.113883.10.20.22.4.31</w:t>
            </w:r>
          </w:p>
        </w:tc>
        <w:tc>
          <w:tcPr>
            <w:tcW w:w="991" w:type="pct"/>
          </w:tcPr>
          <w:p w14:paraId="740BBC37" w14:textId="77777777" w:rsidR="001263B9" w:rsidRPr="00D26514" w:rsidRDefault="001263B9" w:rsidP="00AE1400">
            <w:pPr>
              <w:pStyle w:val="TableEntry"/>
            </w:pPr>
          </w:p>
        </w:tc>
      </w:tr>
      <w:tr w:rsidR="00270EBB" w:rsidRPr="00D26514" w14:paraId="0C329BF6" w14:textId="77777777" w:rsidTr="00EA3BCB">
        <w:trPr>
          <w:cantSplit/>
        </w:trPr>
        <w:tc>
          <w:tcPr>
            <w:tcW w:w="1336" w:type="pct"/>
          </w:tcPr>
          <w:p w14:paraId="2075A7B1" w14:textId="77777777" w:rsidR="001263B9" w:rsidRPr="00D26514" w:rsidRDefault="001263B9" w:rsidP="00AE1400">
            <w:pPr>
              <w:pStyle w:val="TableEntry"/>
            </w:pPr>
            <w:r w:rsidRPr="00D26514">
              <w:t xml:space="preserve">        </w:t>
            </w:r>
            <w:r w:rsidR="00115A0F" w:rsidRPr="00D26514">
              <w:t>Health Status Observation</w:t>
            </w:r>
          </w:p>
        </w:tc>
        <w:tc>
          <w:tcPr>
            <w:tcW w:w="517" w:type="pct"/>
          </w:tcPr>
          <w:p w14:paraId="5CAEE932" w14:textId="77777777" w:rsidR="001263B9" w:rsidRPr="00D26514" w:rsidRDefault="001263B9" w:rsidP="00AE1400">
            <w:pPr>
              <w:pStyle w:val="TableEntry"/>
            </w:pPr>
            <w:r w:rsidRPr="00D26514">
              <w:t>O[0..1]</w:t>
            </w:r>
          </w:p>
        </w:tc>
        <w:tc>
          <w:tcPr>
            <w:tcW w:w="733" w:type="pct"/>
          </w:tcPr>
          <w:p w14:paraId="3D351BD6" w14:textId="77777777" w:rsidR="001263B9" w:rsidRPr="00D26514" w:rsidRDefault="00270EBB" w:rsidP="00AE1400">
            <w:pPr>
              <w:pStyle w:val="TableEntry"/>
            </w:pPr>
            <w:r w:rsidRPr="00D26514">
              <w:t>6.3.1.D.5.</w:t>
            </w:r>
            <w:r w:rsidR="00983131" w:rsidRPr="00D26514">
              <w:t>2</w:t>
            </w:r>
          </w:p>
        </w:tc>
        <w:tc>
          <w:tcPr>
            <w:tcW w:w="603" w:type="pct"/>
          </w:tcPr>
          <w:p w14:paraId="3979BBDB" w14:textId="7011B794" w:rsidR="001263B9" w:rsidRPr="00D26514" w:rsidRDefault="009F5CC2" w:rsidP="00AE1400">
            <w:pPr>
              <w:pStyle w:val="TableEntry"/>
            </w:pPr>
            <w:r w:rsidRPr="00D26514">
              <w:t>E</w:t>
            </w:r>
            <w:r w:rsidR="001263B9" w:rsidRPr="00D26514">
              <w:t>ntry</w:t>
            </w:r>
          </w:p>
        </w:tc>
        <w:tc>
          <w:tcPr>
            <w:tcW w:w="819" w:type="pct"/>
          </w:tcPr>
          <w:p w14:paraId="0E28959B" w14:textId="77777777" w:rsidR="001263B9" w:rsidRPr="00D26514" w:rsidRDefault="001263B9" w:rsidP="00AE1400">
            <w:pPr>
              <w:pStyle w:val="TableEntry"/>
            </w:pPr>
            <w:r w:rsidRPr="00D26514">
              <w:t>2.16.840.1.113883.10.20.22.4.5</w:t>
            </w:r>
          </w:p>
        </w:tc>
        <w:tc>
          <w:tcPr>
            <w:tcW w:w="991" w:type="pct"/>
          </w:tcPr>
          <w:p w14:paraId="46001501" w14:textId="77777777" w:rsidR="001263B9" w:rsidRPr="00D26514" w:rsidRDefault="001263B9" w:rsidP="00AE1400">
            <w:pPr>
              <w:pStyle w:val="TableEntry"/>
            </w:pPr>
          </w:p>
        </w:tc>
      </w:tr>
      <w:tr w:rsidR="00270EBB" w:rsidRPr="00D26514" w14:paraId="6825CA75" w14:textId="77777777" w:rsidTr="00EA3BCB">
        <w:trPr>
          <w:cantSplit/>
        </w:trPr>
        <w:tc>
          <w:tcPr>
            <w:tcW w:w="1336" w:type="pct"/>
          </w:tcPr>
          <w:p w14:paraId="0C95E29E" w14:textId="77777777" w:rsidR="001263B9" w:rsidRPr="00D26514" w:rsidRDefault="001263B9" w:rsidP="00AE1400">
            <w:pPr>
              <w:pStyle w:val="TableEntry"/>
            </w:pPr>
            <w:r w:rsidRPr="00D26514">
              <w:t xml:space="preserve">        </w:t>
            </w:r>
            <w:r w:rsidR="00115A0F" w:rsidRPr="00D26514">
              <w:t>Problem Status</w:t>
            </w:r>
            <w:r w:rsidRPr="00D26514" w:rsidDel="00CC2128">
              <w:t xml:space="preserve"> </w:t>
            </w:r>
          </w:p>
        </w:tc>
        <w:tc>
          <w:tcPr>
            <w:tcW w:w="517" w:type="pct"/>
          </w:tcPr>
          <w:p w14:paraId="6D238E5A" w14:textId="77777777" w:rsidR="001263B9" w:rsidRPr="00D26514" w:rsidRDefault="001263B9" w:rsidP="00AE1400">
            <w:pPr>
              <w:pStyle w:val="TableEntry"/>
            </w:pPr>
            <w:r w:rsidRPr="00D26514">
              <w:t>O[0..1]</w:t>
            </w:r>
          </w:p>
        </w:tc>
        <w:tc>
          <w:tcPr>
            <w:tcW w:w="733" w:type="pct"/>
          </w:tcPr>
          <w:p w14:paraId="0819136D" w14:textId="77777777" w:rsidR="001263B9" w:rsidRPr="00D26514" w:rsidRDefault="001263B9" w:rsidP="00AE1400">
            <w:pPr>
              <w:pStyle w:val="TableEntry"/>
            </w:pPr>
          </w:p>
        </w:tc>
        <w:tc>
          <w:tcPr>
            <w:tcW w:w="603" w:type="pct"/>
          </w:tcPr>
          <w:p w14:paraId="450AF279" w14:textId="72BC9C9A" w:rsidR="001263B9" w:rsidRPr="00D26514" w:rsidRDefault="009F5CC2" w:rsidP="00AE1400">
            <w:pPr>
              <w:pStyle w:val="TableEntry"/>
            </w:pPr>
            <w:r w:rsidRPr="00D26514">
              <w:t>E</w:t>
            </w:r>
            <w:r w:rsidR="001263B9" w:rsidRPr="00D26514">
              <w:t>ntry</w:t>
            </w:r>
          </w:p>
        </w:tc>
        <w:tc>
          <w:tcPr>
            <w:tcW w:w="819" w:type="pct"/>
          </w:tcPr>
          <w:p w14:paraId="5004D66F" w14:textId="77777777" w:rsidR="001263B9" w:rsidRPr="00D26514" w:rsidRDefault="001263B9" w:rsidP="00AE1400">
            <w:pPr>
              <w:pStyle w:val="TableEntry"/>
            </w:pPr>
            <w:r w:rsidRPr="00D26514">
              <w:t>2.16.840.1.113883.10.20.22.4.6</w:t>
            </w:r>
          </w:p>
        </w:tc>
        <w:tc>
          <w:tcPr>
            <w:tcW w:w="991" w:type="pct"/>
          </w:tcPr>
          <w:p w14:paraId="64A34F4B" w14:textId="77777777" w:rsidR="001263B9" w:rsidRPr="00D26514" w:rsidRDefault="001263B9" w:rsidP="00AE1400">
            <w:pPr>
              <w:pStyle w:val="TableEntry"/>
            </w:pPr>
          </w:p>
        </w:tc>
      </w:tr>
      <w:tr w:rsidR="00270EBB" w:rsidRPr="00D26514" w14:paraId="16B4EBD4" w14:textId="77777777" w:rsidTr="00EA3BCB">
        <w:trPr>
          <w:cantSplit/>
        </w:trPr>
        <w:tc>
          <w:tcPr>
            <w:tcW w:w="1336" w:type="pct"/>
          </w:tcPr>
          <w:p w14:paraId="0CD4DF05" w14:textId="77777777" w:rsidR="001263B9" w:rsidRPr="00D26514" w:rsidRDefault="001263B9" w:rsidP="00AE1400">
            <w:pPr>
              <w:pStyle w:val="TableEntry"/>
            </w:pPr>
            <w:r w:rsidRPr="00D26514">
              <w:t xml:space="preserve">      </w:t>
            </w:r>
            <w:r w:rsidR="00115A0F" w:rsidRPr="00D26514">
              <w:t>Severity Observation</w:t>
            </w:r>
          </w:p>
        </w:tc>
        <w:tc>
          <w:tcPr>
            <w:tcW w:w="517" w:type="pct"/>
          </w:tcPr>
          <w:p w14:paraId="5D7C8799" w14:textId="77777777" w:rsidR="001263B9" w:rsidRPr="00D26514" w:rsidRDefault="001263B9" w:rsidP="00AE1400">
            <w:pPr>
              <w:pStyle w:val="TableEntry"/>
            </w:pPr>
            <w:r w:rsidRPr="00D26514">
              <w:t>O[0..1]</w:t>
            </w:r>
          </w:p>
        </w:tc>
        <w:tc>
          <w:tcPr>
            <w:tcW w:w="733" w:type="pct"/>
          </w:tcPr>
          <w:p w14:paraId="0D6AEF0C" w14:textId="77777777" w:rsidR="001263B9" w:rsidRPr="00D26514" w:rsidRDefault="001263B9" w:rsidP="00AE1400">
            <w:pPr>
              <w:pStyle w:val="TableEntry"/>
            </w:pPr>
          </w:p>
        </w:tc>
        <w:tc>
          <w:tcPr>
            <w:tcW w:w="603" w:type="pct"/>
          </w:tcPr>
          <w:p w14:paraId="5A615981" w14:textId="48D0B941" w:rsidR="001263B9" w:rsidRPr="00D26514" w:rsidRDefault="009F5CC2" w:rsidP="00AE1400">
            <w:pPr>
              <w:pStyle w:val="TableEntry"/>
            </w:pPr>
            <w:r w:rsidRPr="00D26514">
              <w:t>E</w:t>
            </w:r>
            <w:r w:rsidR="001263B9" w:rsidRPr="00D26514">
              <w:t>ntry</w:t>
            </w:r>
          </w:p>
        </w:tc>
        <w:tc>
          <w:tcPr>
            <w:tcW w:w="819" w:type="pct"/>
          </w:tcPr>
          <w:p w14:paraId="63B381E7" w14:textId="77777777" w:rsidR="001263B9" w:rsidRPr="00D26514" w:rsidRDefault="001263B9" w:rsidP="00AE1400">
            <w:pPr>
              <w:pStyle w:val="TableEntry"/>
            </w:pPr>
            <w:r w:rsidRPr="00D26514">
              <w:t>2.16.840.1.113883.10.20.22.4.8</w:t>
            </w:r>
          </w:p>
        </w:tc>
        <w:tc>
          <w:tcPr>
            <w:tcW w:w="991" w:type="pct"/>
          </w:tcPr>
          <w:p w14:paraId="788B652A" w14:textId="77777777" w:rsidR="001263B9" w:rsidRPr="00D26514" w:rsidRDefault="001263B9" w:rsidP="00AE1400">
            <w:pPr>
              <w:pStyle w:val="TableEntry"/>
            </w:pPr>
          </w:p>
        </w:tc>
      </w:tr>
      <w:tr w:rsidR="00270EBB" w:rsidRPr="00D26514" w14:paraId="152E1850" w14:textId="77777777" w:rsidTr="00EA3BCB">
        <w:trPr>
          <w:cantSplit/>
        </w:trPr>
        <w:tc>
          <w:tcPr>
            <w:tcW w:w="1336" w:type="pct"/>
          </w:tcPr>
          <w:p w14:paraId="35C7E953" w14:textId="77777777" w:rsidR="001263B9" w:rsidRPr="00D26514" w:rsidRDefault="00115A0F" w:rsidP="00490C1F">
            <w:pPr>
              <w:pStyle w:val="TableEntry"/>
            </w:pPr>
            <w:r w:rsidRPr="00D26514">
              <w:t>Allergies Section</w:t>
            </w:r>
          </w:p>
        </w:tc>
        <w:tc>
          <w:tcPr>
            <w:tcW w:w="517" w:type="pct"/>
          </w:tcPr>
          <w:p w14:paraId="514EEFAA" w14:textId="77777777" w:rsidR="001263B9" w:rsidRPr="00D26514" w:rsidRDefault="001263B9" w:rsidP="00AE1400">
            <w:pPr>
              <w:pStyle w:val="TableEntry"/>
            </w:pPr>
            <w:r w:rsidRPr="00D26514">
              <w:t>R[1..1]</w:t>
            </w:r>
          </w:p>
        </w:tc>
        <w:tc>
          <w:tcPr>
            <w:tcW w:w="733" w:type="pct"/>
          </w:tcPr>
          <w:p w14:paraId="5C4D36C8" w14:textId="77777777" w:rsidR="001263B9" w:rsidRPr="00D26514" w:rsidRDefault="001263B9" w:rsidP="00AE1400">
            <w:pPr>
              <w:pStyle w:val="TableEntry"/>
            </w:pPr>
          </w:p>
        </w:tc>
        <w:tc>
          <w:tcPr>
            <w:tcW w:w="603" w:type="pct"/>
          </w:tcPr>
          <w:p w14:paraId="193B7152" w14:textId="0A5FCF74" w:rsidR="001263B9" w:rsidRPr="00D26514" w:rsidRDefault="009F5CC2" w:rsidP="00AE1400">
            <w:pPr>
              <w:pStyle w:val="TableEntry"/>
            </w:pPr>
            <w:r w:rsidRPr="00D26514">
              <w:t>S</w:t>
            </w:r>
            <w:r w:rsidR="001263B9" w:rsidRPr="00D26514">
              <w:t>ection</w:t>
            </w:r>
          </w:p>
        </w:tc>
        <w:tc>
          <w:tcPr>
            <w:tcW w:w="819" w:type="pct"/>
          </w:tcPr>
          <w:p w14:paraId="18772864" w14:textId="77777777" w:rsidR="001263B9" w:rsidRPr="00D26514" w:rsidRDefault="001263B9" w:rsidP="00AE1400">
            <w:pPr>
              <w:pStyle w:val="TableEntry"/>
            </w:pPr>
            <w:r w:rsidRPr="00D26514">
              <w:t>2.16.840.1.113883.10.20.22.2.6</w:t>
            </w:r>
          </w:p>
        </w:tc>
        <w:tc>
          <w:tcPr>
            <w:tcW w:w="991" w:type="pct"/>
          </w:tcPr>
          <w:p w14:paraId="2E553063" w14:textId="77777777" w:rsidR="001263B9" w:rsidRPr="00D26514" w:rsidRDefault="001263B9" w:rsidP="00AE1400">
            <w:pPr>
              <w:pStyle w:val="TableEntry"/>
              <w:rPr>
                <w:sz w:val="16"/>
              </w:rPr>
            </w:pPr>
          </w:p>
        </w:tc>
      </w:tr>
      <w:tr w:rsidR="00270EBB" w:rsidRPr="00D26514" w14:paraId="6569CF11" w14:textId="77777777" w:rsidTr="00EA3BCB">
        <w:trPr>
          <w:cantSplit/>
        </w:trPr>
        <w:tc>
          <w:tcPr>
            <w:tcW w:w="1336" w:type="pct"/>
          </w:tcPr>
          <w:p w14:paraId="24678071" w14:textId="77777777" w:rsidR="001263B9" w:rsidRPr="00D26514" w:rsidRDefault="00115A0F" w:rsidP="00490C1F">
            <w:pPr>
              <w:pStyle w:val="TableEntry"/>
            </w:pPr>
            <w:r w:rsidRPr="00D26514">
              <w:t>Allergy Problem Act</w:t>
            </w:r>
          </w:p>
        </w:tc>
        <w:tc>
          <w:tcPr>
            <w:tcW w:w="517" w:type="pct"/>
          </w:tcPr>
          <w:p w14:paraId="31B73E8D" w14:textId="77777777" w:rsidR="001263B9" w:rsidRPr="00D26514" w:rsidRDefault="001263B9" w:rsidP="00AE1400">
            <w:pPr>
              <w:pStyle w:val="TableEntry"/>
            </w:pPr>
            <w:r w:rsidRPr="00D26514">
              <w:t>O[0..*]</w:t>
            </w:r>
          </w:p>
        </w:tc>
        <w:tc>
          <w:tcPr>
            <w:tcW w:w="733" w:type="pct"/>
          </w:tcPr>
          <w:p w14:paraId="5DE77658" w14:textId="77777777" w:rsidR="001263B9" w:rsidRPr="00D26514" w:rsidRDefault="001263B9" w:rsidP="00AE1400">
            <w:pPr>
              <w:pStyle w:val="TableEntry"/>
            </w:pPr>
          </w:p>
        </w:tc>
        <w:tc>
          <w:tcPr>
            <w:tcW w:w="603" w:type="pct"/>
          </w:tcPr>
          <w:p w14:paraId="13B406FB" w14:textId="18A64AA4" w:rsidR="001263B9" w:rsidRPr="00D26514" w:rsidRDefault="009F5CC2" w:rsidP="00AE1400">
            <w:pPr>
              <w:pStyle w:val="TableEntry"/>
            </w:pPr>
            <w:r w:rsidRPr="00D26514">
              <w:t>E</w:t>
            </w:r>
            <w:r w:rsidR="001263B9" w:rsidRPr="00D26514">
              <w:t>ntry</w:t>
            </w:r>
          </w:p>
        </w:tc>
        <w:tc>
          <w:tcPr>
            <w:tcW w:w="819" w:type="pct"/>
          </w:tcPr>
          <w:p w14:paraId="7C7C8C11" w14:textId="77777777" w:rsidR="001263B9" w:rsidRPr="00D26514" w:rsidRDefault="001263B9" w:rsidP="00AE1400">
            <w:pPr>
              <w:pStyle w:val="TableEntry"/>
            </w:pPr>
            <w:r w:rsidRPr="00D26514">
              <w:t>2.16.840.1.113883.10.20.22.4.30</w:t>
            </w:r>
          </w:p>
        </w:tc>
        <w:tc>
          <w:tcPr>
            <w:tcW w:w="991" w:type="pct"/>
          </w:tcPr>
          <w:p w14:paraId="511673EB" w14:textId="77777777" w:rsidR="001263B9" w:rsidRPr="00D26514" w:rsidRDefault="001263B9" w:rsidP="00AE1400">
            <w:pPr>
              <w:pStyle w:val="TableEntry"/>
              <w:rPr>
                <w:sz w:val="16"/>
              </w:rPr>
            </w:pPr>
          </w:p>
        </w:tc>
      </w:tr>
      <w:tr w:rsidR="00270EBB" w:rsidRPr="00D26514" w14:paraId="5777CB9F" w14:textId="77777777" w:rsidTr="00EA3BCB">
        <w:trPr>
          <w:cantSplit/>
        </w:trPr>
        <w:tc>
          <w:tcPr>
            <w:tcW w:w="1336" w:type="pct"/>
          </w:tcPr>
          <w:p w14:paraId="2739B112" w14:textId="77777777" w:rsidR="001263B9" w:rsidRPr="00D26514" w:rsidRDefault="00115A0F" w:rsidP="00490C1F">
            <w:pPr>
              <w:pStyle w:val="TableEntry"/>
            </w:pPr>
            <w:r w:rsidRPr="00D26514">
              <w:t>Allergy Observation</w:t>
            </w:r>
          </w:p>
        </w:tc>
        <w:tc>
          <w:tcPr>
            <w:tcW w:w="517" w:type="pct"/>
          </w:tcPr>
          <w:p w14:paraId="6B4AB69C" w14:textId="77777777" w:rsidR="001263B9" w:rsidRPr="00D26514" w:rsidRDefault="001263B9" w:rsidP="00AE1400">
            <w:pPr>
              <w:pStyle w:val="TableEntry"/>
            </w:pPr>
            <w:r w:rsidRPr="00D26514">
              <w:t>R[1..*]</w:t>
            </w:r>
          </w:p>
        </w:tc>
        <w:tc>
          <w:tcPr>
            <w:tcW w:w="733" w:type="pct"/>
          </w:tcPr>
          <w:p w14:paraId="2C4C6BEB" w14:textId="77777777" w:rsidR="001263B9" w:rsidRPr="00D26514" w:rsidRDefault="001263B9" w:rsidP="00AE1400">
            <w:pPr>
              <w:pStyle w:val="TableEntry"/>
            </w:pPr>
          </w:p>
        </w:tc>
        <w:tc>
          <w:tcPr>
            <w:tcW w:w="603" w:type="pct"/>
          </w:tcPr>
          <w:p w14:paraId="0AD4E9EB" w14:textId="3E8A4394" w:rsidR="001263B9" w:rsidRPr="00D26514" w:rsidRDefault="009F5CC2" w:rsidP="00AE1400">
            <w:pPr>
              <w:pStyle w:val="TableEntry"/>
            </w:pPr>
            <w:r w:rsidRPr="00D26514">
              <w:t>E</w:t>
            </w:r>
            <w:r w:rsidR="001263B9" w:rsidRPr="00D26514">
              <w:t>ntry</w:t>
            </w:r>
          </w:p>
        </w:tc>
        <w:tc>
          <w:tcPr>
            <w:tcW w:w="819" w:type="pct"/>
          </w:tcPr>
          <w:p w14:paraId="251EA428" w14:textId="77777777" w:rsidR="001263B9" w:rsidRPr="00D26514" w:rsidRDefault="001263B9" w:rsidP="00AE1400">
            <w:pPr>
              <w:pStyle w:val="TableEntry"/>
            </w:pPr>
            <w:r w:rsidRPr="00D26514">
              <w:t>2.16.840.1.113883.10.20.22.4.7</w:t>
            </w:r>
          </w:p>
        </w:tc>
        <w:tc>
          <w:tcPr>
            <w:tcW w:w="991" w:type="pct"/>
          </w:tcPr>
          <w:p w14:paraId="238C4675" w14:textId="77777777" w:rsidR="001263B9" w:rsidRPr="00D26514" w:rsidRDefault="001263B9" w:rsidP="00AE1400">
            <w:pPr>
              <w:pStyle w:val="TableEntry"/>
              <w:rPr>
                <w:sz w:val="16"/>
              </w:rPr>
            </w:pPr>
          </w:p>
        </w:tc>
      </w:tr>
      <w:tr w:rsidR="00270EBB" w:rsidRPr="00D26514" w14:paraId="4E802EBF" w14:textId="77777777" w:rsidTr="00EA3BCB">
        <w:trPr>
          <w:cantSplit/>
        </w:trPr>
        <w:tc>
          <w:tcPr>
            <w:tcW w:w="1336" w:type="pct"/>
          </w:tcPr>
          <w:p w14:paraId="29CB79CA" w14:textId="77777777" w:rsidR="001263B9" w:rsidRPr="00D26514" w:rsidRDefault="00115A0F" w:rsidP="00490C1F">
            <w:pPr>
              <w:pStyle w:val="TableEntry"/>
            </w:pPr>
            <w:r w:rsidRPr="00D26514">
              <w:t>Allergy Status Observation</w:t>
            </w:r>
          </w:p>
        </w:tc>
        <w:tc>
          <w:tcPr>
            <w:tcW w:w="517" w:type="pct"/>
          </w:tcPr>
          <w:p w14:paraId="7E0C0ADA" w14:textId="77777777" w:rsidR="001263B9" w:rsidRPr="00D26514" w:rsidRDefault="001263B9" w:rsidP="00AE1400">
            <w:pPr>
              <w:pStyle w:val="TableEntry"/>
            </w:pPr>
            <w:r w:rsidRPr="00D26514">
              <w:t>O[0..1]</w:t>
            </w:r>
          </w:p>
        </w:tc>
        <w:tc>
          <w:tcPr>
            <w:tcW w:w="733" w:type="pct"/>
          </w:tcPr>
          <w:p w14:paraId="2F09508C" w14:textId="77777777" w:rsidR="001263B9" w:rsidRPr="00D26514" w:rsidRDefault="001263B9" w:rsidP="00AE1400">
            <w:pPr>
              <w:pStyle w:val="TableEntry"/>
            </w:pPr>
          </w:p>
        </w:tc>
        <w:tc>
          <w:tcPr>
            <w:tcW w:w="603" w:type="pct"/>
          </w:tcPr>
          <w:p w14:paraId="1363CE5F" w14:textId="594F61FA" w:rsidR="001263B9" w:rsidRPr="00D26514" w:rsidRDefault="009F5CC2" w:rsidP="00AE1400">
            <w:pPr>
              <w:pStyle w:val="TableEntry"/>
            </w:pPr>
            <w:r w:rsidRPr="00D26514">
              <w:t>E</w:t>
            </w:r>
            <w:r w:rsidR="001263B9" w:rsidRPr="00D26514">
              <w:t>ntry</w:t>
            </w:r>
          </w:p>
        </w:tc>
        <w:tc>
          <w:tcPr>
            <w:tcW w:w="819" w:type="pct"/>
          </w:tcPr>
          <w:p w14:paraId="76F0DF3C" w14:textId="77777777" w:rsidR="001263B9" w:rsidRPr="00D26514" w:rsidRDefault="001263B9" w:rsidP="00AE1400">
            <w:pPr>
              <w:pStyle w:val="TableEntry"/>
            </w:pPr>
            <w:r w:rsidRPr="00D26514">
              <w:t>2.16.840.1.113883.10.20.22.4.28</w:t>
            </w:r>
          </w:p>
        </w:tc>
        <w:tc>
          <w:tcPr>
            <w:tcW w:w="991" w:type="pct"/>
          </w:tcPr>
          <w:p w14:paraId="11B10101" w14:textId="77777777" w:rsidR="001263B9" w:rsidRPr="00D26514" w:rsidRDefault="001263B9" w:rsidP="00AE1400">
            <w:pPr>
              <w:pStyle w:val="TableEntry"/>
              <w:rPr>
                <w:sz w:val="16"/>
              </w:rPr>
            </w:pPr>
          </w:p>
        </w:tc>
      </w:tr>
      <w:tr w:rsidR="00270EBB" w:rsidRPr="00D26514" w14:paraId="798D5C1B" w14:textId="77777777" w:rsidTr="00EA3BCB">
        <w:trPr>
          <w:cantSplit/>
        </w:trPr>
        <w:tc>
          <w:tcPr>
            <w:tcW w:w="1336" w:type="pct"/>
            <w:tcBorders>
              <w:bottom w:val="single" w:sz="4" w:space="0" w:color="auto"/>
            </w:tcBorders>
          </w:tcPr>
          <w:p w14:paraId="268E35BF" w14:textId="77777777" w:rsidR="001263B9" w:rsidRPr="00D26514" w:rsidRDefault="00115A0F" w:rsidP="00490C1F">
            <w:pPr>
              <w:pStyle w:val="TableEntry"/>
            </w:pPr>
            <w:r w:rsidRPr="00D26514">
              <w:t>Reaction Observation</w:t>
            </w:r>
          </w:p>
        </w:tc>
        <w:tc>
          <w:tcPr>
            <w:tcW w:w="517" w:type="pct"/>
          </w:tcPr>
          <w:p w14:paraId="38B0AA7E" w14:textId="77777777" w:rsidR="001263B9" w:rsidRPr="00D26514" w:rsidRDefault="001263B9" w:rsidP="00AE1400">
            <w:pPr>
              <w:pStyle w:val="TableEntry"/>
            </w:pPr>
            <w:r w:rsidRPr="00D26514">
              <w:t>O[0..1]</w:t>
            </w:r>
          </w:p>
        </w:tc>
        <w:tc>
          <w:tcPr>
            <w:tcW w:w="733" w:type="pct"/>
          </w:tcPr>
          <w:p w14:paraId="6C896FE6" w14:textId="77777777" w:rsidR="001263B9" w:rsidRPr="00D26514" w:rsidRDefault="001263B9" w:rsidP="00AE1400">
            <w:pPr>
              <w:pStyle w:val="TableEntry"/>
            </w:pPr>
          </w:p>
        </w:tc>
        <w:tc>
          <w:tcPr>
            <w:tcW w:w="603" w:type="pct"/>
          </w:tcPr>
          <w:p w14:paraId="6F96B95F" w14:textId="556E8C29" w:rsidR="001263B9" w:rsidRPr="00D26514" w:rsidRDefault="009F5CC2" w:rsidP="00AE1400">
            <w:pPr>
              <w:pStyle w:val="TableEntry"/>
            </w:pPr>
            <w:r w:rsidRPr="00D26514">
              <w:t>E</w:t>
            </w:r>
            <w:r w:rsidR="001263B9" w:rsidRPr="00D26514">
              <w:t>ntry</w:t>
            </w:r>
          </w:p>
        </w:tc>
        <w:tc>
          <w:tcPr>
            <w:tcW w:w="819" w:type="pct"/>
          </w:tcPr>
          <w:p w14:paraId="0452643B" w14:textId="77777777" w:rsidR="001263B9" w:rsidRPr="00D26514" w:rsidRDefault="001263B9" w:rsidP="00AE1400">
            <w:pPr>
              <w:pStyle w:val="TableEntry"/>
            </w:pPr>
            <w:r w:rsidRPr="00D26514">
              <w:t>2.16.840.1.113883.10.20.22.4.9</w:t>
            </w:r>
          </w:p>
        </w:tc>
        <w:tc>
          <w:tcPr>
            <w:tcW w:w="991" w:type="pct"/>
          </w:tcPr>
          <w:p w14:paraId="67DBE281" w14:textId="77777777" w:rsidR="001263B9" w:rsidRPr="00D26514" w:rsidRDefault="001263B9" w:rsidP="00AE1400">
            <w:pPr>
              <w:pStyle w:val="TableEntry"/>
              <w:rPr>
                <w:sz w:val="16"/>
              </w:rPr>
            </w:pPr>
          </w:p>
        </w:tc>
      </w:tr>
      <w:tr w:rsidR="00270EBB" w:rsidRPr="00D26514" w14:paraId="5338E629" w14:textId="77777777" w:rsidTr="00EA3BCB">
        <w:trPr>
          <w:cantSplit/>
        </w:trPr>
        <w:tc>
          <w:tcPr>
            <w:tcW w:w="1336" w:type="pct"/>
            <w:tcBorders>
              <w:bottom w:val="single" w:sz="4" w:space="0" w:color="auto"/>
            </w:tcBorders>
          </w:tcPr>
          <w:p w14:paraId="3F137191" w14:textId="77777777" w:rsidR="001263B9" w:rsidRPr="00D26514" w:rsidRDefault="00115A0F" w:rsidP="00490C1F">
            <w:pPr>
              <w:pStyle w:val="TableEntry"/>
            </w:pPr>
            <w:r w:rsidRPr="00D26514">
              <w:t>Severity Observation</w:t>
            </w:r>
          </w:p>
        </w:tc>
        <w:tc>
          <w:tcPr>
            <w:tcW w:w="517" w:type="pct"/>
          </w:tcPr>
          <w:p w14:paraId="67F8A7F5" w14:textId="77777777" w:rsidR="001263B9" w:rsidRPr="00D26514" w:rsidRDefault="001263B9" w:rsidP="00AE1400">
            <w:pPr>
              <w:pStyle w:val="TableEntry"/>
            </w:pPr>
            <w:r w:rsidRPr="00D26514">
              <w:t>O[0..1]</w:t>
            </w:r>
          </w:p>
        </w:tc>
        <w:tc>
          <w:tcPr>
            <w:tcW w:w="733" w:type="pct"/>
          </w:tcPr>
          <w:p w14:paraId="49504B81" w14:textId="77777777" w:rsidR="001263B9" w:rsidRPr="00D26514" w:rsidRDefault="001263B9" w:rsidP="00AE1400">
            <w:pPr>
              <w:pStyle w:val="TableEntry"/>
            </w:pPr>
          </w:p>
        </w:tc>
        <w:tc>
          <w:tcPr>
            <w:tcW w:w="603" w:type="pct"/>
          </w:tcPr>
          <w:p w14:paraId="286D641D" w14:textId="0D03E0A8" w:rsidR="001263B9" w:rsidRPr="00D26514" w:rsidRDefault="009F5CC2" w:rsidP="00AE1400">
            <w:pPr>
              <w:pStyle w:val="TableEntry"/>
            </w:pPr>
            <w:r w:rsidRPr="00D26514">
              <w:t>E</w:t>
            </w:r>
            <w:r w:rsidR="001263B9" w:rsidRPr="00D26514">
              <w:t>ntry</w:t>
            </w:r>
          </w:p>
        </w:tc>
        <w:tc>
          <w:tcPr>
            <w:tcW w:w="819" w:type="pct"/>
          </w:tcPr>
          <w:p w14:paraId="07A6749F" w14:textId="77777777" w:rsidR="001263B9" w:rsidRPr="00D26514" w:rsidRDefault="001263B9" w:rsidP="00AE1400">
            <w:pPr>
              <w:pStyle w:val="TableEntry"/>
            </w:pPr>
            <w:r w:rsidRPr="00D26514">
              <w:t>2.16.840.1.113883.10.20.22.4.8</w:t>
            </w:r>
          </w:p>
        </w:tc>
        <w:tc>
          <w:tcPr>
            <w:tcW w:w="991" w:type="pct"/>
          </w:tcPr>
          <w:p w14:paraId="17D4A133" w14:textId="77777777" w:rsidR="001263B9" w:rsidRPr="00D26514" w:rsidRDefault="001263B9" w:rsidP="00AE1400">
            <w:pPr>
              <w:pStyle w:val="TableEntry"/>
              <w:rPr>
                <w:sz w:val="16"/>
              </w:rPr>
            </w:pPr>
          </w:p>
        </w:tc>
      </w:tr>
      <w:tr w:rsidR="00270EBB" w:rsidRPr="00D26514" w14:paraId="05DAA508" w14:textId="77777777" w:rsidTr="00EA3BCB">
        <w:trPr>
          <w:cantSplit/>
          <w:trHeight w:val="332"/>
        </w:trPr>
        <w:tc>
          <w:tcPr>
            <w:tcW w:w="1336" w:type="pct"/>
            <w:shd w:val="clear" w:color="auto" w:fill="auto"/>
          </w:tcPr>
          <w:p w14:paraId="48E29B6B" w14:textId="77777777" w:rsidR="001263B9" w:rsidRPr="00D26514" w:rsidRDefault="00115A0F" w:rsidP="00490C1F">
            <w:pPr>
              <w:pStyle w:val="TableEntry"/>
            </w:pPr>
            <w:r w:rsidRPr="00D26514">
              <w:t>Family History – Cardiac Section</w:t>
            </w:r>
          </w:p>
        </w:tc>
        <w:tc>
          <w:tcPr>
            <w:tcW w:w="517" w:type="pct"/>
          </w:tcPr>
          <w:p w14:paraId="3871409F" w14:textId="77777777" w:rsidR="001263B9" w:rsidRPr="00D26514" w:rsidRDefault="001263B9" w:rsidP="00AE1400">
            <w:pPr>
              <w:pStyle w:val="TableEntry"/>
            </w:pPr>
            <w:r w:rsidRPr="00D26514">
              <w:t>O[0..1]</w:t>
            </w:r>
          </w:p>
        </w:tc>
        <w:tc>
          <w:tcPr>
            <w:tcW w:w="733" w:type="pct"/>
          </w:tcPr>
          <w:p w14:paraId="6BC8EB0D" w14:textId="77777777" w:rsidR="001263B9" w:rsidRPr="00D26514" w:rsidRDefault="001263B9" w:rsidP="00AE1400">
            <w:pPr>
              <w:pStyle w:val="TableEntry"/>
            </w:pPr>
          </w:p>
        </w:tc>
        <w:tc>
          <w:tcPr>
            <w:tcW w:w="603" w:type="pct"/>
          </w:tcPr>
          <w:p w14:paraId="15EE4304" w14:textId="3F977FC1" w:rsidR="001263B9" w:rsidRPr="00D26514" w:rsidRDefault="009F5CC2" w:rsidP="00AE1400">
            <w:pPr>
              <w:pStyle w:val="TableEntry"/>
            </w:pPr>
            <w:r w:rsidRPr="00D26514">
              <w:t>S</w:t>
            </w:r>
            <w:r w:rsidR="001263B9" w:rsidRPr="00D26514">
              <w:t>ection</w:t>
            </w:r>
          </w:p>
        </w:tc>
        <w:tc>
          <w:tcPr>
            <w:tcW w:w="819" w:type="pct"/>
          </w:tcPr>
          <w:p w14:paraId="708DBC81" w14:textId="77777777" w:rsidR="001263B9" w:rsidRPr="00D26514" w:rsidRDefault="001263B9" w:rsidP="00AE1400">
            <w:pPr>
              <w:pStyle w:val="TableEntry"/>
            </w:pPr>
            <w:r w:rsidRPr="00D26514">
              <w:t>1.3.6.1.4.1.19376.1.4.1.2.18</w:t>
            </w:r>
          </w:p>
        </w:tc>
        <w:tc>
          <w:tcPr>
            <w:tcW w:w="991" w:type="pct"/>
          </w:tcPr>
          <w:p w14:paraId="088588B8" w14:textId="77777777" w:rsidR="001263B9" w:rsidRPr="00D26514" w:rsidRDefault="001263B9" w:rsidP="00AE1400">
            <w:pPr>
              <w:pStyle w:val="TableEntry"/>
              <w:rPr>
                <w:sz w:val="16"/>
                <w:highlight w:val="yellow"/>
              </w:rPr>
            </w:pPr>
          </w:p>
        </w:tc>
      </w:tr>
      <w:tr w:rsidR="00270EBB" w:rsidRPr="00D26514" w14:paraId="401405AB" w14:textId="77777777" w:rsidTr="00EA3BCB">
        <w:trPr>
          <w:cantSplit/>
        </w:trPr>
        <w:tc>
          <w:tcPr>
            <w:tcW w:w="1336" w:type="pct"/>
          </w:tcPr>
          <w:p w14:paraId="2FF9E180" w14:textId="77777777" w:rsidR="001263B9" w:rsidRPr="00D26514" w:rsidRDefault="001263B9" w:rsidP="00AE1400">
            <w:pPr>
              <w:pStyle w:val="TableEntry"/>
            </w:pPr>
            <w:r w:rsidRPr="00D26514">
              <w:t xml:space="preserve">     </w:t>
            </w:r>
            <w:r w:rsidR="00115A0F" w:rsidRPr="00D26514">
              <w:t>Problem Observation - Cardiac</w:t>
            </w:r>
          </w:p>
        </w:tc>
        <w:tc>
          <w:tcPr>
            <w:tcW w:w="517" w:type="pct"/>
          </w:tcPr>
          <w:p w14:paraId="204CAAD1" w14:textId="77777777" w:rsidR="001263B9" w:rsidRPr="00D26514" w:rsidRDefault="001263B9" w:rsidP="00AE1400">
            <w:pPr>
              <w:pStyle w:val="TableEntry"/>
            </w:pPr>
            <w:r w:rsidRPr="00D26514">
              <w:t>O[0..*]</w:t>
            </w:r>
          </w:p>
        </w:tc>
        <w:tc>
          <w:tcPr>
            <w:tcW w:w="733" w:type="pct"/>
          </w:tcPr>
          <w:p w14:paraId="3841DA0F" w14:textId="77777777" w:rsidR="001263B9" w:rsidRPr="00D26514" w:rsidRDefault="001263B9" w:rsidP="00AE1400">
            <w:pPr>
              <w:pStyle w:val="TableEntry"/>
            </w:pPr>
          </w:p>
        </w:tc>
        <w:tc>
          <w:tcPr>
            <w:tcW w:w="603" w:type="pct"/>
          </w:tcPr>
          <w:p w14:paraId="51574BE3" w14:textId="320CDEB1" w:rsidR="001263B9" w:rsidRPr="00D26514" w:rsidRDefault="009F5CC2" w:rsidP="00AE1400">
            <w:pPr>
              <w:pStyle w:val="TableEntry"/>
            </w:pPr>
            <w:r w:rsidRPr="00D26514">
              <w:t>E</w:t>
            </w:r>
            <w:r w:rsidR="001263B9" w:rsidRPr="00D26514">
              <w:t>ntry</w:t>
            </w:r>
          </w:p>
        </w:tc>
        <w:tc>
          <w:tcPr>
            <w:tcW w:w="819" w:type="pct"/>
          </w:tcPr>
          <w:p w14:paraId="1D072686" w14:textId="77777777" w:rsidR="001263B9" w:rsidRPr="00D26514" w:rsidRDefault="001263B9" w:rsidP="00AE1400">
            <w:pPr>
              <w:pStyle w:val="TableEntry"/>
            </w:pPr>
            <w:r w:rsidRPr="00D26514">
              <w:t>2.16.840.1.113883.10.20.22.4.4</w:t>
            </w:r>
          </w:p>
        </w:tc>
        <w:tc>
          <w:tcPr>
            <w:tcW w:w="991" w:type="pct"/>
          </w:tcPr>
          <w:p w14:paraId="365D9B1A" w14:textId="77777777" w:rsidR="001263B9" w:rsidRPr="00D26514" w:rsidRDefault="001263B9" w:rsidP="00AE1400">
            <w:pPr>
              <w:pStyle w:val="TableEntry"/>
              <w:rPr>
                <w:sz w:val="16"/>
              </w:rPr>
            </w:pPr>
          </w:p>
        </w:tc>
      </w:tr>
      <w:tr w:rsidR="00270EBB" w:rsidRPr="00D26514" w14:paraId="5B05EC54" w14:textId="77777777" w:rsidTr="00EA3BCB">
        <w:trPr>
          <w:cantSplit/>
        </w:trPr>
        <w:tc>
          <w:tcPr>
            <w:tcW w:w="1336" w:type="pct"/>
            <w:tcBorders>
              <w:bottom w:val="single" w:sz="4" w:space="0" w:color="auto"/>
            </w:tcBorders>
          </w:tcPr>
          <w:p w14:paraId="5B2A4710" w14:textId="77777777" w:rsidR="001263B9" w:rsidRPr="00D26514" w:rsidRDefault="00115A0F" w:rsidP="00490C1F">
            <w:pPr>
              <w:pStyle w:val="TableEntry"/>
            </w:pPr>
            <w:r w:rsidRPr="00D26514">
              <w:t>Social History Section</w:t>
            </w:r>
          </w:p>
        </w:tc>
        <w:tc>
          <w:tcPr>
            <w:tcW w:w="517" w:type="pct"/>
            <w:tcBorders>
              <w:bottom w:val="single" w:sz="4" w:space="0" w:color="auto"/>
            </w:tcBorders>
          </w:tcPr>
          <w:p w14:paraId="7FF517C3" w14:textId="77777777" w:rsidR="001263B9" w:rsidRPr="00D26514" w:rsidRDefault="001263B9" w:rsidP="00AE1400">
            <w:pPr>
              <w:pStyle w:val="TableEntry"/>
            </w:pPr>
            <w:r w:rsidRPr="00D26514">
              <w:t>O[0..1]</w:t>
            </w:r>
          </w:p>
        </w:tc>
        <w:tc>
          <w:tcPr>
            <w:tcW w:w="733" w:type="pct"/>
          </w:tcPr>
          <w:p w14:paraId="789D83B4" w14:textId="77777777" w:rsidR="001263B9" w:rsidRPr="00D26514" w:rsidRDefault="001263B9" w:rsidP="00AE1400">
            <w:pPr>
              <w:pStyle w:val="TableEntry"/>
            </w:pPr>
          </w:p>
        </w:tc>
        <w:tc>
          <w:tcPr>
            <w:tcW w:w="603" w:type="pct"/>
          </w:tcPr>
          <w:p w14:paraId="4DD297EF" w14:textId="6D617A5F" w:rsidR="001263B9" w:rsidRPr="00D26514" w:rsidRDefault="009F5CC2" w:rsidP="00AE1400">
            <w:pPr>
              <w:pStyle w:val="TableEntry"/>
            </w:pPr>
            <w:r w:rsidRPr="00D26514">
              <w:t>S</w:t>
            </w:r>
            <w:r w:rsidR="001263B9" w:rsidRPr="00D26514">
              <w:t>ection</w:t>
            </w:r>
          </w:p>
        </w:tc>
        <w:tc>
          <w:tcPr>
            <w:tcW w:w="819" w:type="pct"/>
          </w:tcPr>
          <w:p w14:paraId="231B9C4B" w14:textId="77777777" w:rsidR="001263B9" w:rsidRPr="00D26514" w:rsidRDefault="001263B9" w:rsidP="00AE1400">
            <w:pPr>
              <w:pStyle w:val="TableEntry"/>
            </w:pPr>
            <w:r w:rsidRPr="00D26514">
              <w:t>2.16.840.1.113883.10.20.22.2.17</w:t>
            </w:r>
          </w:p>
        </w:tc>
        <w:tc>
          <w:tcPr>
            <w:tcW w:w="991" w:type="pct"/>
          </w:tcPr>
          <w:p w14:paraId="7547B55F" w14:textId="77777777" w:rsidR="001263B9" w:rsidRPr="00D26514" w:rsidRDefault="001263B9" w:rsidP="00AE1400">
            <w:pPr>
              <w:pStyle w:val="TableEntry"/>
              <w:rPr>
                <w:sz w:val="16"/>
              </w:rPr>
            </w:pPr>
          </w:p>
        </w:tc>
      </w:tr>
      <w:tr w:rsidR="00270EBB" w:rsidRPr="00D26514" w14:paraId="4A198069" w14:textId="77777777" w:rsidTr="00EA3BCB">
        <w:trPr>
          <w:cantSplit/>
        </w:trPr>
        <w:tc>
          <w:tcPr>
            <w:tcW w:w="1336" w:type="pct"/>
            <w:tcBorders>
              <w:bottom w:val="single" w:sz="4" w:space="0" w:color="auto"/>
            </w:tcBorders>
          </w:tcPr>
          <w:p w14:paraId="0D48453C" w14:textId="77777777" w:rsidR="001263B9" w:rsidRPr="00D26514" w:rsidRDefault="00115A0F" w:rsidP="00490C1F">
            <w:pPr>
              <w:pStyle w:val="TableEntry"/>
            </w:pPr>
            <w:r w:rsidRPr="00D26514">
              <w:lastRenderedPageBreak/>
              <w:t>Physical Exam Section</w:t>
            </w:r>
          </w:p>
        </w:tc>
        <w:tc>
          <w:tcPr>
            <w:tcW w:w="517" w:type="pct"/>
            <w:tcBorders>
              <w:bottom w:val="single" w:sz="4" w:space="0" w:color="auto"/>
            </w:tcBorders>
          </w:tcPr>
          <w:p w14:paraId="2894C5CC" w14:textId="77777777" w:rsidR="001263B9" w:rsidRPr="00D26514" w:rsidRDefault="001263B9" w:rsidP="00AE1400">
            <w:pPr>
              <w:pStyle w:val="TableEntry"/>
            </w:pPr>
            <w:r w:rsidRPr="00D26514">
              <w:t>R[1..1]</w:t>
            </w:r>
          </w:p>
        </w:tc>
        <w:tc>
          <w:tcPr>
            <w:tcW w:w="733" w:type="pct"/>
          </w:tcPr>
          <w:p w14:paraId="6E74E305" w14:textId="77777777" w:rsidR="001263B9" w:rsidRPr="00D26514" w:rsidRDefault="001263B9" w:rsidP="00AE1400">
            <w:pPr>
              <w:pStyle w:val="TableEntry"/>
            </w:pPr>
          </w:p>
        </w:tc>
        <w:tc>
          <w:tcPr>
            <w:tcW w:w="603" w:type="pct"/>
          </w:tcPr>
          <w:p w14:paraId="153634B3" w14:textId="4FA08B1E" w:rsidR="001263B9" w:rsidRPr="00D26514" w:rsidRDefault="009F5CC2" w:rsidP="00AE1400">
            <w:pPr>
              <w:pStyle w:val="TableEntry"/>
            </w:pPr>
            <w:r w:rsidRPr="00D26514">
              <w:t>S</w:t>
            </w:r>
            <w:r w:rsidR="001263B9" w:rsidRPr="00D26514">
              <w:t>ection</w:t>
            </w:r>
          </w:p>
        </w:tc>
        <w:tc>
          <w:tcPr>
            <w:tcW w:w="819" w:type="pct"/>
          </w:tcPr>
          <w:p w14:paraId="5B90707F" w14:textId="77777777" w:rsidR="001263B9" w:rsidRPr="00D26514" w:rsidRDefault="001263B9" w:rsidP="00AE1400">
            <w:pPr>
              <w:pStyle w:val="TableEntry"/>
            </w:pPr>
            <w:r w:rsidRPr="00D26514">
              <w:t>2.16.840.1.113883.10.20.2.10</w:t>
            </w:r>
          </w:p>
        </w:tc>
        <w:tc>
          <w:tcPr>
            <w:tcW w:w="991" w:type="pct"/>
          </w:tcPr>
          <w:p w14:paraId="4F389E30" w14:textId="77777777" w:rsidR="001263B9" w:rsidRPr="00D26514" w:rsidRDefault="001263B9" w:rsidP="00AE1400">
            <w:pPr>
              <w:pStyle w:val="TableEntry"/>
              <w:rPr>
                <w:sz w:val="16"/>
              </w:rPr>
            </w:pPr>
          </w:p>
        </w:tc>
      </w:tr>
      <w:tr w:rsidR="00270EBB" w:rsidRPr="00D26514" w14:paraId="73203D96" w14:textId="77777777" w:rsidTr="00EA3BCB">
        <w:trPr>
          <w:cantSplit/>
        </w:trPr>
        <w:tc>
          <w:tcPr>
            <w:tcW w:w="1336" w:type="pct"/>
            <w:shd w:val="clear" w:color="auto" w:fill="auto"/>
          </w:tcPr>
          <w:p w14:paraId="4F602857"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w:t>
            </w:r>
          </w:p>
        </w:tc>
        <w:tc>
          <w:tcPr>
            <w:tcW w:w="517" w:type="pct"/>
          </w:tcPr>
          <w:p w14:paraId="36F87689" w14:textId="77777777" w:rsidR="001263B9" w:rsidRPr="00D26514" w:rsidRDefault="001263B9" w:rsidP="00AE1400">
            <w:pPr>
              <w:pStyle w:val="TableEntry"/>
            </w:pPr>
            <w:r w:rsidRPr="00D26514">
              <w:t>R[1..1]</w:t>
            </w:r>
          </w:p>
        </w:tc>
        <w:tc>
          <w:tcPr>
            <w:tcW w:w="733" w:type="pct"/>
          </w:tcPr>
          <w:p w14:paraId="74E832F1" w14:textId="77777777" w:rsidR="001263B9" w:rsidRPr="00D26514" w:rsidRDefault="001263B9" w:rsidP="00AE1400">
            <w:pPr>
              <w:pStyle w:val="TableEntry"/>
            </w:pPr>
          </w:p>
        </w:tc>
        <w:tc>
          <w:tcPr>
            <w:tcW w:w="603" w:type="pct"/>
          </w:tcPr>
          <w:p w14:paraId="0AF74B34" w14:textId="5D05DA6F" w:rsidR="001263B9" w:rsidRPr="00D26514" w:rsidRDefault="009F5CC2" w:rsidP="00AE1400">
            <w:pPr>
              <w:pStyle w:val="TableEntry"/>
            </w:pPr>
            <w:r w:rsidRPr="00D26514">
              <w:t>S</w:t>
            </w:r>
            <w:r w:rsidR="001263B9" w:rsidRPr="00D26514">
              <w:t>ection</w:t>
            </w:r>
          </w:p>
        </w:tc>
        <w:tc>
          <w:tcPr>
            <w:tcW w:w="819" w:type="pct"/>
          </w:tcPr>
          <w:p w14:paraId="4C0CC2E9" w14:textId="77777777" w:rsidR="001263B9" w:rsidRPr="00D26514" w:rsidRDefault="001263B9" w:rsidP="00AE1400">
            <w:pPr>
              <w:pStyle w:val="TableEntry"/>
            </w:pPr>
            <w:r w:rsidRPr="00D26514">
              <w:t>2.16.840.1.113883.10.20.22.2.4.1</w:t>
            </w:r>
          </w:p>
        </w:tc>
        <w:tc>
          <w:tcPr>
            <w:tcW w:w="991" w:type="pct"/>
          </w:tcPr>
          <w:p w14:paraId="209E4741" w14:textId="77777777" w:rsidR="001263B9" w:rsidRPr="00D26514" w:rsidRDefault="001263B9" w:rsidP="00AE1400">
            <w:pPr>
              <w:pStyle w:val="TableEntry"/>
              <w:rPr>
                <w:sz w:val="16"/>
              </w:rPr>
            </w:pPr>
          </w:p>
        </w:tc>
      </w:tr>
      <w:tr w:rsidR="00270EBB" w:rsidRPr="00D26514" w14:paraId="6D3EDD0C" w14:textId="77777777" w:rsidTr="00EA3BCB">
        <w:trPr>
          <w:cantSplit/>
        </w:trPr>
        <w:tc>
          <w:tcPr>
            <w:tcW w:w="1336" w:type="pct"/>
            <w:shd w:val="clear" w:color="auto" w:fill="auto"/>
          </w:tcPr>
          <w:p w14:paraId="36E78D71"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Signs Organizer</w:t>
            </w:r>
          </w:p>
        </w:tc>
        <w:tc>
          <w:tcPr>
            <w:tcW w:w="517" w:type="pct"/>
          </w:tcPr>
          <w:p w14:paraId="6C29FBE5" w14:textId="77777777" w:rsidR="001263B9" w:rsidRPr="00D26514" w:rsidRDefault="001263B9" w:rsidP="00AE1400">
            <w:pPr>
              <w:pStyle w:val="TableEntry"/>
            </w:pPr>
            <w:r w:rsidRPr="00D26514">
              <w:t>R[1..*]</w:t>
            </w:r>
          </w:p>
        </w:tc>
        <w:tc>
          <w:tcPr>
            <w:tcW w:w="733" w:type="pct"/>
          </w:tcPr>
          <w:p w14:paraId="21B163D9" w14:textId="77777777" w:rsidR="001263B9" w:rsidRPr="00D26514" w:rsidRDefault="001263B9" w:rsidP="00AE1400">
            <w:pPr>
              <w:pStyle w:val="TableEntry"/>
            </w:pPr>
          </w:p>
        </w:tc>
        <w:tc>
          <w:tcPr>
            <w:tcW w:w="603" w:type="pct"/>
          </w:tcPr>
          <w:p w14:paraId="2D5045CA" w14:textId="4499BAAD" w:rsidR="001263B9" w:rsidRPr="00D26514" w:rsidRDefault="009F5CC2" w:rsidP="00AE1400">
            <w:pPr>
              <w:pStyle w:val="TableEntry"/>
            </w:pPr>
            <w:r w:rsidRPr="00D26514">
              <w:t>E</w:t>
            </w:r>
            <w:r w:rsidR="001263B9" w:rsidRPr="00D26514">
              <w:t>ntry</w:t>
            </w:r>
          </w:p>
        </w:tc>
        <w:tc>
          <w:tcPr>
            <w:tcW w:w="819" w:type="pct"/>
          </w:tcPr>
          <w:p w14:paraId="7B921492" w14:textId="77777777" w:rsidR="001263B9" w:rsidRPr="00D26514" w:rsidRDefault="001263B9" w:rsidP="00AE1400">
            <w:pPr>
              <w:pStyle w:val="TableEntry"/>
            </w:pPr>
            <w:r w:rsidRPr="00D26514">
              <w:t>2.16.840.1.113883.10.20.22.4.26</w:t>
            </w:r>
          </w:p>
        </w:tc>
        <w:tc>
          <w:tcPr>
            <w:tcW w:w="991" w:type="pct"/>
          </w:tcPr>
          <w:p w14:paraId="2E2C1C1A" w14:textId="77777777" w:rsidR="001263B9" w:rsidRPr="00D26514" w:rsidRDefault="001263B9" w:rsidP="00AE1400">
            <w:pPr>
              <w:pStyle w:val="TableEntry"/>
              <w:rPr>
                <w:sz w:val="16"/>
              </w:rPr>
            </w:pPr>
          </w:p>
        </w:tc>
      </w:tr>
      <w:tr w:rsidR="00270EBB" w:rsidRPr="00D26514" w14:paraId="5A92AA14" w14:textId="77777777" w:rsidTr="00EA3BCB">
        <w:trPr>
          <w:cantSplit/>
        </w:trPr>
        <w:tc>
          <w:tcPr>
            <w:tcW w:w="1336" w:type="pct"/>
            <w:shd w:val="clear" w:color="auto" w:fill="auto"/>
          </w:tcPr>
          <w:p w14:paraId="1FB2F9C4" w14:textId="77777777" w:rsidR="001263B9" w:rsidRPr="00D26514" w:rsidRDefault="001263B9" w:rsidP="00AE1400">
            <w:pPr>
              <w:pStyle w:val="TableEntry"/>
              <w:rPr>
                <w:szCs w:val="18"/>
              </w:rPr>
            </w:pPr>
            <w:r w:rsidRPr="00D26514">
              <w:rPr>
                <w:szCs w:val="18"/>
              </w:rPr>
              <w:t xml:space="preserve">          </w:t>
            </w:r>
            <w:r w:rsidR="00115A0F" w:rsidRPr="00D26514">
              <w:rPr>
                <w:szCs w:val="18"/>
              </w:rPr>
              <w:t>Vital Sign Observation</w:t>
            </w:r>
          </w:p>
        </w:tc>
        <w:tc>
          <w:tcPr>
            <w:tcW w:w="517" w:type="pct"/>
          </w:tcPr>
          <w:p w14:paraId="302496F7" w14:textId="77777777" w:rsidR="001263B9" w:rsidRPr="00D26514" w:rsidRDefault="001263B9" w:rsidP="00AE1400">
            <w:pPr>
              <w:pStyle w:val="TableEntry"/>
            </w:pPr>
            <w:r w:rsidRPr="00D26514">
              <w:t>R[2..*]</w:t>
            </w:r>
          </w:p>
        </w:tc>
        <w:tc>
          <w:tcPr>
            <w:tcW w:w="733" w:type="pct"/>
          </w:tcPr>
          <w:p w14:paraId="06C05581" w14:textId="77777777" w:rsidR="001263B9" w:rsidRPr="00D26514" w:rsidRDefault="001263B9" w:rsidP="00AE1400">
            <w:pPr>
              <w:pStyle w:val="TableEntry"/>
            </w:pPr>
          </w:p>
        </w:tc>
        <w:tc>
          <w:tcPr>
            <w:tcW w:w="603" w:type="pct"/>
          </w:tcPr>
          <w:p w14:paraId="1B9CEC30" w14:textId="589B5D55" w:rsidR="001263B9" w:rsidRPr="00D26514" w:rsidRDefault="009F5CC2" w:rsidP="00AE1400">
            <w:pPr>
              <w:pStyle w:val="TableEntry"/>
            </w:pPr>
            <w:r w:rsidRPr="00D26514">
              <w:t>E</w:t>
            </w:r>
            <w:r w:rsidR="001263B9" w:rsidRPr="00D26514">
              <w:t>ntry</w:t>
            </w:r>
          </w:p>
        </w:tc>
        <w:tc>
          <w:tcPr>
            <w:tcW w:w="819" w:type="pct"/>
          </w:tcPr>
          <w:p w14:paraId="6E1DBB5C" w14:textId="77777777" w:rsidR="001263B9" w:rsidRPr="00D26514" w:rsidRDefault="001263B9" w:rsidP="00AE1400">
            <w:pPr>
              <w:pStyle w:val="TableEntry"/>
            </w:pPr>
            <w:r w:rsidRPr="00D26514">
              <w:t>2.16.840.1.113883.10.20.22.4.27</w:t>
            </w:r>
            <w:r w:rsidR="00340176" w:rsidRPr="00D26514">
              <w:t>&gt;</w:t>
            </w:r>
          </w:p>
        </w:tc>
        <w:tc>
          <w:tcPr>
            <w:tcW w:w="991" w:type="pct"/>
          </w:tcPr>
          <w:p w14:paraId="05A9B508" w14:textId="77777777" w:rsidR="001263B9" w:rsidRPr="00D26514" w:rsidRDefault="001263B9" w:rsidP="00AE1400">
            <w:pPr>
              <w:pStyle w:val="TableEntry"/>
              <w:rPr>
                <w:sz w:val="16"/>
              </w:rPr>
            </w:pPr>
          </w:p>
        </w:tc>
      </w:tr>
    </w:tbl>
    <w:p w14:paraId="4793A79E" w14:textId="77777777" w:rsidR="00BC3E9F" w:rsidRPr="00D26514" w:rsidRDefault="00BC3E9F" w:rsidP="00BC3E9F">
      <w:pPr>
        <w:rPr>
          <w:lang w:eastAsia="x-none"/>
        </w:rPr>
      </w:pPr>
    </w:p>
    <w:p w14:paraId="069236E3" w14:textId="77777777" w:rsidR="001E206E" w:rsidRPr="00D26514" w:rsidRDefault="001E206E" w:rsidP="00597DB2">
      <w:pPr>
        <w:pStyle w:val="AuthorInstructions"/>
      </w:pPr>
      <w:r w:rsidRPr="00D26514">
        <w:t>&lt;For each (1:1 correspondence) Vocabulary Constraint or Condition listed in the table above, create an additional section/reference below</w:t>
      </w:r>
      <w:r w:rsidR="00887E40" w:rsidRPr="00D26514">
        <w:t xml:space="preserve">. </w:t>
      </w:r>
      <w:r w:rsidRPr="00D26514">
        <w:t>Add the Header Element or Section Name and then select either “Vocabulary Constraint” or “Condition” and delete the other word.&gt;</w:t>
      </w:r>
    </w:p>
    <w:p w14:paraId="325057D1" w14:textId="77777777" w:rsidR="001E206E" w:rsidRPr="00D26514" w:rsidRDefault="001E206E" w:rsidP="00597DB2">
      <w:pPr>
        <w:pStyle w:val="AuthorInstructions"/>
      </w:pPr>
      <w:r w:rsidRPr="00D26514">
        <w:t>&lt;Note that every Conditional element MUST have an explanatory paragraph referenced below.&gt;</w:t>
      </w:r>
    </w:p>
    <w:p w14:paraId="4F45ACFD" w14:textId="77777777" w:rsidR="00270EBB" w:rsidRPr="00D26514" w:rsidRDefault="00270EBB" w:rsidP="00597DB2">
      <w:pPr>
        <w:pStyle w:val="AuthorInstructions"/>
      </w:pPr>
      <w:r w:rsidRPr="00D26514">
        <w:t>&lt;It is required to use SHALL, SHOULD, or MAY in each definition as defined in Appendix E of the Technical Frameworks General Introduction.&gt;</w:t>
      </w:r>
    </w:p>
    <w:p w14:paraId="3F0A4B5D" w14:textId="5B586197" w:rsidR="00270EBB" w:rsidRPr="00D26514" w:rsidRDefault="00270EBB" w:rsidP="00270EBB">
      <w:pPr>
        <w:pStyle w:val="Heading6"/>
        <w:numPr>
          <w:ilvl w:val="0"/>
          <w:numId w:val="0"/>
        </w:numPr>
        <w:rPr>
          <w:noProof w:val="0"/>
        </w:rPr>
      </w:pPr>
      <w:bookmarkStart w:id="376" w:name="_Toc345074708"/>
      <w:bookmarkStart w:id="377" w:name="_Toc32832098"/>
      <w:r w:rsidRPr="00D26514">
        <w:rPr>
          <w:noProof w:val="0"/>
        </w:rPr>
        <w:t>6.3.1.D.5.</w:t>
      </w:r>
      <w:r w:rsidR="007249C7" w:rsidRPr="00D26514">
        <w:rPr>
          <w:noProof w:val="0"/>
        </w:rPr>
        <w:t>5</w:t>
      </w:r>
      <w:r w:rsidRPr="00D26514">
        <w:rPr>
          <w:noProof w:val="0"/>
        </w:rPr>
        <w:t xml:space="preserve"> &lt;</w:t>
      </w:r>
      <w:r w:rsidR="00983131" w:rsidRPr="00D26514">
        <w:rPr>
          <w:noProof w:val="0"/>
        </w:rPr>
        <w:t>Template Title name</w:t>
      </w:r>
      <w:r w:rsidRPr="00D26514">
        <w:rPr>
          <w:noProof w:val="0"/>
        </w:rPr>
        <w:t>&gt; &lt;Vocabulary Constraint or Condition&gt;</w:t>
      </w:r>
      <w:bookmarkEnd w:id="376"/>
      <w:bookmarkEnd w:id="377"/>
    </w:p>
    <w:p w14:paraId="08FA0661" w14:textId="77777777" w:rsidR="00270EBB" w:rsidRPr="00D26514" w:rsidRDefault="00270EBB" w:rsidP="00597DB2">
      <w:pPr>
        <w:pStyle w:val="AuthorInstructions"/>
      </w:pPr>
      <w:r w:rsidRPr="00D26514">
        <w:t>&lt;add vocabulary constraint or condition definition&gt;</w:t>
      </w:r>
    </w:p>
    <w:p w14:paraId="7AD377AC" w14:textId="77777777" w:rsidR="00270EBB" w:rsidRPr="00D26514" w:rsidRDefault="00270EBB" w:rsidP="00597DB2">
      <w:pPr>
        <w:pStyle w:val="AuthorInstructions"/>
      </w:pPr>
      <w:r w:rsidRPr="00D26514">
        <w:t>&lt;remove example below prior to public comment:&gt;</w:t>
      </w:r>
    </w:p>
    <w:p w14:paraId="1DA309C8" w14:textId="140AE39D" w:rsidR="00270EBB" w:rsidRPr="00D26514" w:rsidRDefault="003F252B" w:rsidP="00EF1E77">
      <w:pPr>
        <w:pStyle w:val="BodyText"/>
        <w:rPr>
          <w:rFonts w:eastAsia="Calibri"/>
        </w:rPr>
      </w:pPr>
      <w:r w:rsidRPr="00D26514">
        <w:t>&lt;</w:t>
      </w:r>
      <w:r w:rsidR="00270EBB" w:rsidRPr="00D26514">
        <w:t xml:space="preserve">e.g., The value for serviceEvent / code SHOULD be drawn from value set </w:t>
      </w:r>
      <w:r w:rsidR="00115A0F" w:rsidRPr="00D26514">
        <w:rPr>
          <w:rFonts w:eastAsia="Calibri"/>
        </w:rPr>
        <w:t>1.3.6.1.4.1.19376.1.4.1.5.2</w:t>
      </w:r>
      <w:r w:rsidR="00115A0F" w:rsidRPr="00D26514">
        <w:rPr>
          <w:rFonts w:eastAsia="Calibri"/>
        </w:rPr>
        <w:tab/>
        <w:t xml:space="preserve"> Cardiac Imaging Procedures</w:t>
      </w:r>
      <w:r w:rsidR="00270EBB" w:rsidRPr="00D26514">
        <w:rPr>
          <w:rFonts w:eastAsia="Calibri"/>
        </w:rPr>
        <w:t>.</w:t>
      </w:r>
    </w:p>
    <w:p w14:paraId="12BB00B8" w14:textId="77777777" w:rsidR="009F5CC2" w:rsidRPr="00D26514" w:rsidRDefault="009F5CC2" w:rsidP="00EF1E77">
      <w:pPr>
        <w:pStyle w:val="BodyText"/>
        <w:rPr>
          <w:rFonts w:eastAsia="Calibri"/>
        </w:rPr>
      </w:pPr>
      <w:bookmarkStart w:id="378" w:name="_Toc345074709"/>
      <w:r w:rsidRPr="00D26514">
        <w:rPr>
          <w:rFonts w:eastAsia="Calibri"/>
        </w:rPr>
        <w:t>OR</w:t>
      </w:r>
    </w:p>
    <w:p w14:paraId="2B175C20" w14:textId="77777777" w:rsidR="009F5CC2" w:rsidRPr="00D26514" w:rsidRDefault="009F5CC2" w:rsidP="00EF1E77">
      <w:pPr>
        <w:pStyle w:val="BodyText"/>
        <w:rPr>
          <w:rFonts w:eastAsia="Calibri"/>
        </w:rPr>
      </w:pPr>
      <w:r w:rsidRPr="00D26514">
        <w:t xml:space="preserve">The value for serviceEvent / code SHOULD be drawn from the value set </w:t>
      </w:r>
      <w:r w:rsidRPr="00D26514">
        <w:rPr>
          <w:rFonts w:eastAsia="Calibri"/>
        </w:rPr>
        <w:t xml:space="preserve">bound to the concept domain </w:t>
      </w:r>
      <w:proofErr w:type="spellStart"/>
      <w:r w:rsidRPr="00D26514">
        <w:rPr>
          <w:rFonts w:eastAsia="Calibri"/>
        </w:rPr>
        <w:t>UV_CardiacImagingProcedures</w:t>
      </w:r>
      <w:proofErr w:type="spellEnd"/>
    </w:p>
    <w:p w14:paraId="3A3603D4" w14:textId="77777777" w:rsidR="00270EBB" w:rsidRPr="00D26514" w:rsidRDefault="003F252B" w:rsidP="00EF1E77">
      <w:pPr>
        <w:pStyle w:val="BodyText"/>
        <w:rPr>
          <w:rFonts w:eastAsia="Calibri"/>
        </w:rPr>
      </w:pPr>
      <w:r w:rsidRPr="00D26514">
        <w:rPr>
          <w:rFonts w:eastAsia="Calibri"/>
        </w:rPr>
        <w:t>&gt;</w:t>
      </w:r>
    </w:p>
    <w:p w14:paraId="453DAB71" w14:textId="00CAAF44" w:rsidR="00270EBB" w:rsidRPr="00D26514" w:rsidRDefault="00270EBB" w:rsidP="00270EBB">
      <w:pPr>
        <w:pStyle w:val="Heading6"/>
        <w:numPr>
          <w:ilvl w:val="0"/>
          <w:numId w:val="0"/>
        </w:numPr>
        <w:ind w:left="1152" w:hanging="1152"/>
        <w:rPr>
          <w:noProof w:val="0"/>
        </w:rPr>
      </w:pPr>
      <w:bookmarkStart w:id="379" w:name="_Toc32832099"/>
      <w:r w:rsidRPr="00D26514">
        <w:rPr>
          <w:noProof w:val="0"/>
        </w:rPr>
        <w:t>6.3.1.D.5.</w:t>
      </w:r>
      <w:r w:rsidR="007249C7" w:rsidRPr="00D26514">
        <w:rPr>
          <w:noProof w:val="0"/>
        </w:rPr>
        <w:t>6</w:t>
      </w:r>
      <w:r w:rsidRPr="00D26514">
        <w:rPr>
          <w:noProof w:val="0"/>
        </w:rPr>
        <w:t xml:space="preserve"> &lt;</w:t>
      </w:r>
      <w:r w:rsidR="00983131" w:rsidRPr="00D26514">
        <w:rPr>
          <w:noProof w:val="0"/>
        </w:rPr>
        <w:t>Template Title name</w:t>
      </w:r>
      <w:r w:rsidRPr="00D26514">
        <w:rPr>
          <w:noProof w:val="0"/>
        </w:rPr>
        <w:t>&gt; &lt;Vocabulary Constraint or Condition&gt;</w:t>
      </w:r>
      <w:bookmarkEnd w:id="378"/>
      <w:bookmarkEnd w:id="379"/>
    </w:p>
    <w:p w14:paraId="69E6D634" w14:textId="77777777" w:rsidR="00270EBB" w:rsidRPr="00D26514" w:rsidRDefault="00270EBB" w:rsidP="00597DB2">
      <w:pPr>
        <w:pStyle w:val="AuthorInstructions"/>
      </w:pPr>
      <w:r w:rsidRPr="00D26514">
        <w:t>&lt;add vocabulary constraint or condition definition&gt;</w:t>
      </w:r>
    </w:p>
    <w:p w14:paraId="57B48605" w14:textId="77777777" w:rsidR="00270EBB" w:rsidRPr="00D26514" w:rsidRDefault="00270EBB" w:rsidP="00597DB2">
      <w:pPr>
        <w:pStyle w:val="AuthorInstructions"/>
      </w:pPr>
      <w:r w:rsidRPr="00D26514">
        <w:t>&lt;remove example below prior to public comment:&gt;</w:t>
      </w:r>
    </w:p>
    <w:p w14:paraId="438654B1" w14:textId="2D843B03" w:rsidR="00270EBB" w:rsidRPr="00D26514" w:rsidRDefault="003F252B" w:rsidP="00EF1E77">
      <w:pPr>
        <w:pStyle w:val="BodyText"/>
        <w:rPr>
          <w:rFonts w:eastAsia="Calibri"/>
        </w:rPr>
      </w:pPr>
      <w:r w:rsidRPr="00D26514">
        <w:t>&lt;</w:t>
      </w:r>
      <w:r w:rsidR="00270EBB" w:rsidRPr="00D26514">
        <w:t>e.g., Within the Medications section the Content Creator SHALL be able to create a Medications entry (</w:t>
      </w:r>
      <w:proofErr w:type="spellStart"/>
      <w:r w:rsidR="00270EBB" w:rsidRPr="00D26514">
        <w:t>templateID</w:t>
      </w:r>
      <w:proofErr w:type="spellEnd"/>
      <w:r w:rsidR="00270EBB" w:rsidRPr="00D26514">
        <w:t xml:space="preserve"> 1.3.6.1.4.1.19376.1.5.3.1.4.7 [PCC TF-2]) for each of the cardiac relevant medications identified in Value Set </w:t>
      </w:r>
      <w:r w:rsidR="00115A0F" w:rsidRPr="00D26514">
        <w:rPr>
          <w:rFonts w:eastAsia="Calibri"/>
        </w:rPr>
        <w:t>1.3.6.1.4.1.19376.1.4.1.5.14 Cardiac Drug Classes</w:t>
      </w:r>
      <w:r w:rsidR="00270EBB" w:rsidRPr="00D26514">
        <w:rPr>
          <w:rFonts w:eastAsia="Calibri"/>
        </w:rPr>
        <w:t>, encoding the value in substanceAdministration/consumable/ManufacturedProduct/Material/code.</w:t>
      </w:r>
    </w:p>
    <w:p w14:paraId="136BF334" w14:textId="77777777" w:rsidR="009F5CC2" w:rsidRPr="00D26514" w:rsidRDefault="009F5CC2" w:rsidP="00EF1E77">
      <w:pPr>
        <w:pStyle w:val="BodyText"/>
        <w:rPr>
          <w:rFonts w:eastAsia="Calibri"/>
        </w:rPr>
      </w:pPr>
      <w:r w:rsidRPr="00D26514">
        <w:rPr>
          <w:rFonts w:eastAsia="Calibri"/>
        </w:rPr>
        <w:t>OR</w:t>
      </w:r>
    </w:p>
    <w:p w14:paraId="2F5DD0C2" w14:textId="77777777" w:rsidR="009F5CC2" w:rsidRPr="00D26514" w:rsidRDefault="009F5CC2" w:rsidP="00EF1E77">
      <w:pPr>
        <w:pStyle w:val="BodyText"/>
        <w:rPr>
          <w:rFonts w:eastAsia="Calibri"/>
        </w:rPr>
      </w:pPr>
      <w:r w:rsidRPr="00D26514">
        <w:lastRenderedPageBreak/>
        <w:t xml:space="preserve">Within the Medications </w:t>
      </w:r>
      <w:r w:rsidR="001263B9" w:rsidRPr="00D26514">
        <w:t>section</w:t>
      </w:r>
      <w:r w:rsidRPr="00D26514">
        <w:t xml:space="preserve"> the Content Creator SHALL be able to create a Medications </w:t>
      </w:r>
      <w:r w:rsidR="001263B9" w:rsidRPr="00D26514">
        <w:t>entry</w:t>
      </w:r>
      <w:r w:rsidRPr="00D26514">
        <w:t xml:space="preserve"> (</w:t>
      </w:r>
      <w:proofErr w:type="spellStart"/>
      <w:r w:rsidRPr="00D26514">
        <w:t>templateID</w:t>
      </w:r>
      <w:proofErr w:type="spellEnd"/>
      <w:r w:rsidRPr="00D26514">
        <w:t xml:space="preserve"> 1.3.6.1.4.1.19376.1.5.3.1.4.7 [PCC TF-2]) for each of the cardiac relevant medications identified in the value set bound to the concept domain </w:t>
      </w:r>
      <w:proofErr w:type="spellStart"/>
      <w:r w:rsidRPr="00D26514">
        <w:t>UV_CardiagDrugClasses</w:t>
      </w:r>
      <w:proofErr w:type="spellEnd"/>
      <w:r w:rsidRPr="00D26514">
        <w:rPr>
          <w:rFonts w:eastAsia="Calibri"/>
        </w:rPr>
        <w:t>, encoding the value in substanceAdministration/consumable/ManufacturedProduct/Material/code.</w:t>
      </w:r>
    </w:p>
    <w:p w14:paraId="3D1E652A" w14:textId="77777777" w:rsidR="00270EBB" w:rsidRPr="00D26514" w:rsidRDefault="003F252B" w:rsidP="00EF1E77">
      <w:pPr>
        <w:pStyle w:val="BodyText"/>
        <w:rPr>
          <w:rFonts w:eastAsia="Calibri"/>
        </w:rPr>
      </w:pPr>
      <w:r w:rsidRPr="00D26514">
        <w:rPr>
          <w:rFonts w:eastAsia="Calibri"/>
        </w:rPr>
        <w:t>&gt;</w:t>
      </w:r>
    </w:p>
    <w:p w14:paraId="208B2288" w14:textId="77777777" w:rsidR="00EC1DB7" w:rsidRPr="00D26514" w:rsidRDefault="00EC1DB7" w:rsidP="00EF1E77">
      <w:pPr>
        <w:pStyle w:val="BodyText"/>
        <w:rPr>
          <w:rFonts w:eastAsia="Calibri"/>
        </w:rPr>
      </w:pPr>
    </w:p>
    <w:p w14:paraId="14B86ECF" w14:textId="77777777" w:rsidR="00BC3E9F" w:rsidRPr="00D26514" w:rsidRDefault="00270EBB" w:rsidP="00EC1DB7">
      <w:pPr>
        <w:pStyle w:val="AuthorInstructions"/>
        <w:rPr>
          <w:rFonts w:eastAsia="Calibri"/>
          <w:b/>
        </w:rPr>
      </w:pPr>
      <w:r w:rsidRPr="00EA3BCB">
        <w:rPr>
          <w:rFonts w:eastAsia="Calibri"/>
          <w:b/>
        </w:rPr>
        <w:t>###End Discrete Conformance</w:t>
      </w:r>
      <w:r w:rsidR="00BC3E9F" w:rsidRPr="00EA3BCB">
        <w:rPr>
          <w:rFonts w:eastAsia="Calibri"/>
          <w:b/>
        </w:rPr>
        <w:t xml:space="preserve"> Format</w:t>
      </w:r>
      <w:r w:rsidR="00D35F24" w:rsidRPr="00EA3BCB">
        <w:rPr>
          <w:rFonts w:eastAsia="Calibri"/>
          <w:b/>
        </w:rPr>
        <w:t xml:space="preserve"> - Document</w:t>
      </w:r>
    </w:p>
    <w:p w14:paraId="027FC5E8" w14:textId="77777777" w:rsidR="00570B52" w:rsidRPr="00D26514" w:rsidRDefault="00570B52" w:rsidP="004046B6">
      <w:pPr>
        <w:pStyle w:val="BodyText"/>
        <w:rPr>
          <w:lang w:eastAsia="x-none"/>
        </w:rPr>
      </w:pPr>
    </w:p>
    <w:p w14:paraId="58B170EA" w14:textId="77777777" w:rsidR="00EC1DB7" w:rsidRPr="00D26514" w:rsidRDefault="00EC1DB7" w:rsidP="004046B6">
      <w:pPr>
        <w:pStyle w:val="BodyText"/>
        <w:rPr>
          <w:lang w:eastAsia="x-none"/>
        </w:rPr>
      </w:pPr>
    </w:p>
    <w:p w14:paraId="2A4599B9" w14:textId="77777777" w:rsidR="005D6104" w:rsidRPr="00D26514" w:rsidRDefault="005D6104" w:rsidP="004046B6">
      <w:pPr>
        <w:pStyle w:val="Heading5"/>
        <w:numPr>
          <w:ilvl w:val="0"/>
          <w:numId w:val="0"/>
        </w:numPr>
        <w:rPr>
          <w:noProof w:val="0"/>
        </w:rPr>
      </w:pPr>
      <w:bookmarkStart w:id="380" w:name="_Toc345074710"/>
      <w:bookmarkStart w:id="381" w:name="_Toc32832100"/>
      <w:r w:rsidRPr="00D26514">
        <w:rPr>
          <w:noProof w:val="0"/>
        </w:rPr>
        <w:t>6.3.1.</w:t>
      </w:r>
      <w:r w:rsidR="008D45BC" w:rsidRPr="00D26514">
        <w:rPr>
          <w:noProof w:val="0"/>
        </w:rPr>
        <w:t>D</w:t>
      </w:r>
      <w:r w:rsidRPr="00D26514">
        <w:rPr>
          <w:noProof w:val="0"/>
        </w:rPr>
        <w:t>.</w:t>
      </w:r>
      <w:r w:rsidR="00570B52" w:rsidRPr="00D26514">
        <w:rPr>
          <w:noProof w:val="0"/>
        </w:rPr>
        <w:t>6</w:t>
      </w:r>
      <w:r w:rsidRPr="00D26514">
        <w:rPr>
          <w:noProof w:val="0"/>
        </w:rPr>
        <w:t xml:space="preserve"> &lt;</w:t>
      </w:r>
      <w:r w:rsidR="0095298A" w:rsidRPr="00D26514">
        <w:rPr>
          <w:noProof w:val="0"/>
        </w:rPr>
        <w:t xml:space="preserve">Document and </w:t>
      </w:r>
      <w:r w:rsidRPr="00D26514">
        <w:rPr>
          <w:noProof w:val="0"/>
        </w:rPr>
        <w:t xml:space="preserve">Acronym Name&gt; Conformance </w:t>
      </w:r>
      <w:r w:rsidR="0095298A" w:rsidRPr="00D26514">
        <w:rPr>
          <w:noProof w:val="0"/>
        </w:rPr>
        <w:t>and Example</w:t>
      </w:r>
      <w:bookmarkEnd w:id="380"/>
      <w:bookmarkEnd w:id="381"/>
    </w:p>
    <w:p w14:paraId="4B272A72" w14:textId="77777777" w:rsidR="00270EBB" w:rsidRPr="00D26514" w:rsidRDefault="00BC3E9F" w:rsidP="00597DB2">
      <w:pPr>
        <w:pStyle w:val="AuthorInstructions"/>
      </w:pPr>
      <w:r w:rsidRPr="00D26514">
        <w:t xml:space="preserve">&lt;This section is the same, independent of whether the tabular </w:t>
      </w:r>
      <w:r w:rsidR="00270EBB" w:rsidRPr="00D26514">
        <w:t>or discrete conformance</w:t>
      </w:r>
      <w:r w:rsidRPr="00D26514">
        <w:t xml:space="preserve"> formats were chosen.&gt;</w:t>
      </w:r>
    </w:p>
    <w:p w14:paraId="389421E5" w14:textId="6D8C7EBF" w:rsidR="0095298A" w:rsidRPr="00D26514" w:rsidRDefault="0095298A" w:rsidP="00597DB2">
      <w:pPr>
        <w:pStyle w:val="AuthorInstructions"/>
      </w:pPr>
      <w:r w:rsidRPr="00D26514">
        <w:t xml:space="preserve">&lt;Describe the conformance of this </w:t>
      </w:r>
      <w:r w:rsidR="00364E56" w:rsidRPr="00D26514">
        <w:t>d</w:t>
      </w:r>
      <w:r w:rsidRPr="00D26514">
        <w:t>ocument in terms of inheritance from other templates</w:t>
      </w:r>
      <w:r w:rsidR="00887E40" w:rsidRPr="00D26514">
        <w:t xml:space="preserve">. </w:t>
      </w:r>
      <w:r w:rsidRPr="00D26514">
        <w:t xml:space="preserve">Use the </w:t>
      </w:r>
      <w:r w:rsidR="00115A0F" w:rsidRPr="00D26514">
        <w:t xml:space="preserve">OIDs </w:t>
      </w:r>
      <w:r w:rsidRPr="00D26514">
        <w:t>of those templates for clarity</w:t>
      </w:r>
      <w:r w:rsidR="00887E40" w:rsidRPr="00D26514">
        <w:t xml:space="preserve">. </w:t>
      </w:r>
      <w:r w:rsidRPr="00D26514">
        <w:t xml:space="preserve">A </w:t>
      </w:r>
      <w:r w:rsidR="00115A0F" w:rsidRPr="00D26514">
        <w:t xml:space="preserve">complete </w:t>
      </w:r>
      <w:r w:rsidRPr="00D26514">
        <w:t xml:space="preserve">example of this document MUST be placed on the </w:t>
      </w:r>
      <w:r w:rsidR="00115A0F" w:rsidRPr="00D26514">
        <w:t>IHE</w:t>
      </w:r>
      <w:r w:rsidRPr="00D26514">
        <w:t xml:space="preserve"> ftp server as part of the Public Comment process of a Content Module supplement</w:t>
      </w:r>
      <w:r w:rsidR="006E2CC1" w:rsidRPr="00D26514">
        <w:t xml:space="preserve"> at ftp://ftp.ihe.net/TF_Implementation_Material/</w:t>
      </w:r>
      <w:r w:rsidR="00887E40" w:rsidRPr="00D26514">
        <w:t xml:space="preserve">. </w:t>
      </w:r>
      <w:r w:rsidR="006E2CC1" w:rsidRPr="00EA3BCB">
        <w:t>T</w:t>
      </w:r>
      <w:r w:rsidR="00270EBB" w:rsidRPr="00EA3BCB">
        <w:t xml:space="preserve">he file naming convention for these files should be </w:t>
      </w:r>
      <w:r w:rsidR="00DE5060">
        <w:t>ITI</w:t>
      </w:r>
      <w:r w:rsidR="00115A0F" w:rsidRPr="00EA3BCB">
        <w:t>_</w:t>
      </w:r>
      <w:r w:rsidR="00343CAC">
        <w:t>SVCM</w:t>
      </w:r>
      <w:r w:rsidR="00115A0F" w:rsidRPr="00EA3BCB">
        <w:t>_</w:t>
      </w:r>
      <w:r w:rsidR="00270EBB" w:rsidRPr="00EA3BCB">
        <w:t>CDA-sample</w:t>
      </w:r>
      <w:r w:rsidR="00115A0F" w:rsidRPr="00EA3BCB">
        <w:t>_</w:t>
      </w:r>
      <w:r w:rsidR="00270EBB" w:rsidRPr="00EA3BCB">
        <w:t>&lt;version</w:t>
      </w:r>
      <w:r w:rsidR="00115A0F" w:rsidRPr="00EA3BCB">
        <w:t xml:space="preserve"> </w:t>
      </w:r>
      <w:r w:rsidR="00270EBB" w:rsidRPr="00EA3BCB">
        <w:t>number&gt;.</w:t>
      </w:r>
      <w:r w:rsidR="00115A0F" w:rsidRPr="00EA3BCB">
        <w:t>xml</w:t>
      </w:r>
      <w:r w:rsidR="006E2CC1" w:rsidRPr="00D26514">
        <w:t xml:space="preserve"> where version number is the version number of the profile</w:t>
      </w:r>
      <w:r w:rsidR="00115A0F" w:rsidRPr="00EA3BCB">
        <w:t>&gt;.</w:t>
      </w:r>
    </w:p>
    <w:p w14:paraId="25E516CD" w14:textId="77777777" w:rsidR="00A81A7C" w:rsidRPr="00D26514" w:rsidRDefault="00A81A7C" w:rsidP="00A81A7C">
      <w:pPr>
        <w:pStyle w:val="BodyText"/>
      </w:pPr>
      <w:r w:rsidRPr="00D26514">
        <w:t>CDA Release 2.0 documents that conform to the requirements of this document content module shall indicate their conformance by the inclusion of the &lt;</w:t>
      </w:r>
      <w:proofErr w:type="spellStart"/>
      <w:r w:rsidRPr="00D26514">
        <w:t>templateId</w:t>
      </w:r>
      <w:proofErr w:type="spellEnd"/>
      <w:r w:rsidRPr="00D26514">
        <w:t>&gt; XML elements in the header of the document</w:t>
      </w:r>
      <w:r w:rsidR="00887E40" w:rsidRPr="00D26514">
        <w:t xml:space="preserve">. </w:t>
      </w:r>
    </w:p>
    <w:p w14:paraId="60A86A52" w14:textId="77777777" w:rsidR="0095298A" w:rsidRPr="00D26514" w:rsidRDefault="00A81A7C" w:rsidP="004046B6">
      <w:pPr>
        <w:pStyle w:val="BodyText"/>
        <w:rPr>
          <w:lang w:eastAsia="x-none"/>
        </w:rPr>
      </w:pPr>
      <w:r w:rsidRPr="00D26514">
        <w:t xml:space="preserve">A CDA Document may conform to more than one template. This content module inherits from the </w:t>
      </w:r>
      <w:r w:rsidRPr="00D26514">
        <w:rPr>
          <w:i/>
        </w:rPr>
        <w:t>&lt;template name(s) and template ID(s)&gt;</w:t>
      </w:r>
      <w:r w:rsidR="005F3FB5" w:rsidRPr="00D26514">
        <w:t xml:space="preserve"> </w:t>
      </w:r>
      <w:r w:rsidRPr="00D26514">
        <w:t>&lt;</w:t>
      </w:r>
      <w:r w:rsidR="00115A0F" w:rsidRPr="00D26514">
        <w:t>e.g.</w:t>
      </w:r>
      <w:r w:rsidRPr="00D26514">
        <w:t>, CDA-PN, 2.16.840.1.113883.10.20.18.1, and the PCC TF Medical Document, 1.3.6.1.4.1.19376.1.5.3.1.1.1,</w:t>
      </w:r>
      <w:r w:rsidR="005F3FB5" w:rsidRPr="00D26514">
        <w:t xml:space="preserve"> </w:t>
      </w:r>
      <w:r w:rsidRPr="00D26514">
        <w:t>content modules&gt;</w:t>
      </w:r>
      <w:r w:rsidR="005F3FB5" w:rsidRPr="00D26514">
        <w:t xml:space="preserve"> </w:t>
      </w:r>
      <w:r w:rsidRPr="00D26514">
        <w:t xml:space="preserve">and so must conform to the requirements of those templates as well this document specification, </w:t>
      </w:r>
      <w:r w:rsidRPr="00D26514">
        <w:rPr>
          <w:i/>
        </w:rPr>
        <w:t>&lt;</w:t>
      </w:r>
      <w:proofErr w:type="spellStart"/>
      <w:r w:rsidRPr="00D26514">
        <w:rPr>
          <w:i/>
        </w:rPr>
        <w:t>templateName</w:t>
      </w:r>
      <w:proofErr w:type="spellEnd"/>
      <w:r w:rsidRPr="00D26514">
        <w:rPr>
          <w:i/>
        </w:rPr>
        <w:t xml:space="preserve"> and </w:t>
      </w:r>
      <w:proofErr w:type="spellStart"/>
      <w:r w:rsidRPr="00D26514">
        <w:rPr>
          <w:i/>
        </w:rPr>
        <w:t>templateID</w:t>
      </w:r>
      <w:proofErr w:type="spellEnd"/>
      <w:r w:rsidRPr="00D26514">
        <w:rPr>
          <w:i/>
        </w:rPr>
        <w:t>&gt;</w:t>
      </w:r>
      <w:r w:rsidRPr="00D26514">
        <w:t xml:space="preserve"> &lt;e.g., Cardiac Imaging Report template, </w:t>
      </w:r>
      <w:r w:rsidRPr="00D26514">
        <w:rPr>
          <w:szCs w:val="24"/>
        </w:rPr>
        <w:t>1.3.6.1.4.1.19376.1.4.1.1.1</w:t>
      </w:r>
      <w:r w:rsidRPr="00D26514">
        <w:t xml:space="preserve">&gt;. </w:t>
      </w:r>
    </w:p>
    <w:p w14:paraId="3803C04E" w14:textId="77777777" w:rsidR="00B84D95" w:rsidRPr="00D26514" w:rsidRDefault="00A81A7C" w:rsidP="005D6104">
      <w:pPr>
        <w:pStyle w:val="BodyText"/>
        <w:rPr>
          <w:lang w:eastAsia="x-none"/>
        </w:rPr>
      </w:pPr>
      <w:r w:rsidRPr="00D26514">
        <w:t>A complete example</w:t>
      </w:r>
      <w:r w:rsidRPr="00D26514">
        <w:rPr>
          <w:lang w:eastAsia="x-none"/>
        </w:rPr>
        <w:t xml:space="preserve"> of the &lt;Content Module Name and Acronym&gt; Document Content Module is available on the IHE ftp server at: </w:t>
      </w:r>
      <w:r w:rsidR="003651D9" w:rsidRPr="00D26514">
        <w:rPr>
          <w:lang w:eastAsia="x-none"/>
        </w:rPr>
        <w:t>&lt;indicate location here&gt;.</w:t>
      </w:r>
    </w:p>
    <w:p w14:paraId="02F53520" w14:textId="77777777" w:rsidR="00A81A7C" w:rsidRPr="00D26514" w:rsidRDefault="00A81A7C" w:rsidP="005D6104">
      <w:pPr>
        <w:pStyle w:val="BodyText"/>
      </w:pPr>
      <w:r w:rsidRPr="00D26514">
        <w:t>Note th</w:t>
      </w:r>
      <w:r w:rsidR="008E3F6C" w:rsidRPr="00D26514">
        <w:t>at this is an example and is meant to be informative and not normative</w:t>
      </w:r>
      <w:r w:rsidR="00887E40" w:rsidRPr="00D26514">
        <w:t xml:space="preserve">. </w:t>
      </w:r>
      <w:r w:rsidRPr="00D26514">
        <w:t xml:space="preserve">This </w:t>
      </w:r>
      <w:r w:rsidR="008E3F6C" w:rsidRPr="00D26514">
        <w:t xml:space="preserve">example shows the </w:t>
      </w:r>
      <w:r w:rsidRPr="00D26514">
        <w:t>&lt;</w:t>
      </w:r>
      <w:proofErr w:type="spellStart"/>
      <w:r w:rsidRPr="00D26514">
        <w:t>templateId</w:t>
      </w:r>
      <w:proofErr w:type="spellEnd"/>
      <w:r w:rsidR="008E3F6C" w:rsidRPr="00D26514">
        <w:t xml:space="preserve"> (OIDs)</w:t>
      </w:r>
      <w:r w:rsidRPr="00D26514">
        <w:t>&gt;</w:t>
      </w:r>
      <w:r w:rsidR="008E3F6C" w:rsidRPr="00D26514">
        <w:t xml:space="preserve"> elements for all of the specified</w:t>
      </w:r>
      <w:r w:rsidRPr="00D26514">
        <w:t xml:space="preserve"> templates.</w:t>
      </w:r>
    </w:p>
    <w:p w14:paraId="1403B65D" w14:textId="77777777" w:rsidR="005D6104" w:rsidRPr="00D26514" w:rsidRDefault="005D6104" w:rsidP="00870306">
      <w:pPr>
        <w:pStyle w:val="BodyText"/>
      </w:pPr>
    </w:p>
    <w:p w14:paraId="6D77C7EE" w14:textId="77777777" w:rsidR="00951F63" w:rsidRPr="00D26514" w:rsidRDefault="00951F63" w:rsidP="00951F63">
      <w:pPr>
        <w:pStyle w:val="EditorInstructions"/>
      </w:pPr>
      <w:r w:rsidRPr="00D26514">
        <w:t>Add to section 6.3.2 Header Content Modules</w:t>
      </w:r>
    </w:p>
    <w:p w14:paraId="273DE482" w14:textId="77777777" w:rsidR="00B9303B" w:rsidRPr="00D26514" w:rsidRDefault="00B9303B" w:rsidP="00EA3BCB">
      <w:pPr>
        <w:pStyle w:val="Heading3"/>
        <w:numPr>
          <w:ilvl w:val="0"/>
          <w:numId w:val="0"/>
        </w:numPr>
        <w:rPr>
          <w:bCs/>
          <w:noProof w:val="0"/>
        </w:rPr>
      </w:pPr>
      <w:bookmarkStart w:id="382" w:name="_Toc345074711"/>
      <w:bookmarkStart w:id="383" w:name="_Toc32832101"/>
      <w:r w:rsidRPr="00D26514">
        <w:rPr>
          <w:bCs/>
          <w:noProof w:val="0"/>
        </w:rPr>
        <w:lastRenderedPageBreak/>
        <w:t>6.3.2</w:t>
      </w:r>
      <w:r w:rsidR="00291725" w:rsidRPr="00D26514">
        <w:rPr>
          <w:bCs/>
          <w:noProof w:val="0"/>
        </w:rPr>
        <w:t xml:space="preserve"> </w:t>
      </w:r>
      <w:r w:rsidRPr="00D26514">
        <w:rPr>
          <w:bCs/>
          <w:noProof w:val="0"/>
        </w:rPr>
        <w:t>CDA Header Content Modules</w:t>
      </w:r>
      <w:bookmarkEnd w:id="382"/>
      <w:bookmarkEnd w:id="383"/>
    </w:p>
    <w:p w14:paraId="0C740A33" w14:textId="77777777" w:rsidR="00951F63" w:rsidRPr="00D26514" w:rsidRDefault="00951F63" w:rsidP="00951F63">
      <w:pPr>
        <w:pStyle w:val="Heading4"/>
        <w:numPr>
          <w:ilvl w:val="0"/>
          <w:numId w:val="0"/>
        </w:numPr>
        <w:ind w:left="864" w:hanging="864"/>
        <w:rPr>
          <w:noProof w:val="0"/>
        </w:rPr>
      </w:pPr>
      <w:bookmarkStart w:id="384" w:name="_Toc345074712"/>
      <w:bookmarkStart w:id="385" w:name="_Toc32832102"/>
      <w:r w:rsidRPr="00D26514">
        <w:rPr>
          <w:noProof w:val="0"/>
        </w:rPr>
        <w:t>6.3.2</w:t>
      </w:r>
      <w:r w:rsidR="00EA7E83" w:rsidRPr="00D26514">
        <w:rPr>
          <w:noProof w:val="0"/>
        </w:rPr>
        <w:t>.</w:t>
      </w:r>
      <w:r w:rsidR="00774B6B" w:rsidRPr="00D26514">
        <w:rPr>
          <w:noProof w:val="0"/>
        </w:rPr>
        <w:t>H</w:t>
      </w:r>
      <w:r w:rsidR="00291725" w:rsidRPr="00D26514">
        <w:rPr>
          <w:noProof w:val="0"/>
        </w:rPr>
        <w:t xml:space="preserve"> </w:t>
      </w:r>
      <w:r w:rsidRPr="00D26514">
        <w:rPr>
          <w:noProof w:val="0"/>
        </w:rPr>
        <w:t xml:space="preserve">&lt;Header Element </w:t>
      </w:r>
      <w:r w:rsidR="00774B6B" w:rsidRPr="00D26514">
        <w:rPr>
          <w:noProof w:val="0"/>
        </w:rPr>
        <w:t>Module Name</w:t>
      </w:r>
      <w:r w:rsidRPr="00D26514">
        <w:rPr>
          <w:noProof w:val="0"/>
        </w:rPr>
        <w:t xml:space="preserve">&gt; Header </w:t>
      </w:r>
      <w:r w:rsidR="00774B6B" w:rsidRPr="00D26514">
        <w:rPr>
          <w:noProof w:val="0"/>
        </w:rPr>
        <w:t xml:space="preserve">Content </w:t>
      </w:r>
      <w:r w:rsidR="00EA7E83" w:rsidRPr="00D26514">
        <w:rPr>
          <w:noProof w:val="0"/>
        </w:rPr>
        <w:t>Module</w:t>
      </w:r>
      <w:bookmarkEnd w:id="384"/>
      <w:bookmarkEnd w:id="385"/>
      <w:r w:rsidR="00EA7E83" w:rsidRPr="00D26514">
        <w:rPr>
          <w:noProof w:val="0"/>
        </w:rPr>
        <w:t xml:space="preserve"> </w:t>
      </w:r>
    </w:p>
    <w:p w14:paraId="5AB7F821" w14:textId="7B86B776" w:rsidR="00D34E63" w:rsidRPr="00D26514" w:rsidRDefault="00D34E63" w:rsidP="00597DB2">
      <w:pPr>
        <w:pStyle w:val="AuthorInstructions"/>
      </w:pPr>
      <w:r w:rsidRPr="00D26514">
        <w:t>&lt;</w:t>
      </w:r>
      <w:bookmarkStart w:id="386" w:name="OLE_LINK98"/>
      <w:bookmarkStart w:id="387" w:name="OLE_LINK99"/>
      <w:bookmarkStart w:id="388" w:name="OLE_LINK100"/>
      <w:r w:rsidR="006C0C1C" w:rsidRPr="00D26514">
        <w:rPr>
          <w:highlight w:val="yellow"/>
        </w:rPr>
        <w:t xml:space="preserve">Authors’ </w:t>
      </w:r>
      <w:r w:rsidR="00F96602" w:rsidRPr="00D26514">
        <w:rPr>
          <w:highlight w:val="yellow"/>
        </w:rPr>
        <w:t>N</w:t>
      </w:r>
      <w:r w:rsidR="006C0C1C" w:rsidRPr="00D26514">
        <w:rPr>
          <w:highlight w:val="yellow"/>
        </w:rPr>
        <w:t xml:space="preserve">ote: </w:t>
      </w:r>
      <w:r w:rsidR="00F96602" w:rsidRPr="00D26514">
        <w:rPr>
          <w:highlight w:val="yellow"/>
        </w:rPr>
        <w:t>R</w:t>
      </w:r>
      <w:r w:rsidR="006C0C1C" w:rsidRPr="00D26514">
        <w:rPr>
          <w:highlight w:val="yellow"/>
        </w:rPr>
        <w:t>eplicate section 6.3.</w:t>
      </w:r>
      <w:r w:rsidR="00F96602" w:rsidRPr="00D26514">
        <w:rPr>
          <w:highlight w:val="yellow"/>
        </w:rPr>
        <w:t>2</w:t>
      </w:r>
      <w:r w:rsidR="006C0C1C" w:rsidRPr="00D26514">
        <w:rPr>
          <w:highlight w:val="yellow"/>
        </w:rPr>
        <w:t xml:space="preserve">.H for </w:t>
      </w:r>
      <w:r w:rsidR="00F96602" w:rsidRPr="00D26514">
        <w:rPr>
          <w:highlight w:val="yellow"/>
        </w:rPr>
        <w:t>each</w:t>
      </w:r>
      <w:r w:rsidR="006C0C1C" w:rsidRPr="00D26514">
        <w:rPr>
          <w:highlight w:val="yellow"/>
        </w:rPr>
        <w:t xml:space="preserve"> Header </w:t>
      </w:r>
      <w:r w:rsidR="00F96602" w:rsidRPr="00D26514">
        <w:rPr>
          <w:highlight w:val="yellow"/>
        </w:rPr>
        <w:t>Content Module</w:t>
      </w:r>
      <w:r w:rsidR="006C0C1C" w:rsidRPr="00D26514">
        <w:rPr>
          <w:highlight w:val="yellow"/>
        </w:rPr>
        <w:t xml:space="preserve"> defined in this profile. Number as 6.3.</w:t>
      </w:r>
      <w:r w:rsidR="00F96602" w:rsidRPr="00D26514">
        <w:rPr>
          <w:highlight w:val="yellow"/>
        </w:rPr>
        <w:t>2</w:t>
      </w:r>
      <w:r w:rsidR="006C0C1C" w:rsidRPr="00D26514">
        <w:rPr>
          <w:highlight w:val="yellow"/>
        </w:rPr>
        <w:t>.H</w:t>
      </w:r>
      <w:r w:rsidR="006C0C1C" w:rsidRPr="00D26514">
        <w:rPr>
          <w:b/>
          <w:highlight w:val="yellow"/>
        </w:rPr>
        <w:t>1</w:t>
      </w:r>
      <w:r w:rsidR="006C0C1C" w:rsidRPr="00D26514">
        <w:rPr>
          <w:highlight w:val="yellow"/>
        </w:rPr>
        <w:t>, 6.3.</w:t>
      </w:r>
      <w:r w:rsidR="00F96602" w:rsidRPr="00D26514">
        <w:rPr>
          <w:highlight w:val="yellow"/>
        </w:rPr>
        <w:t>2</w:t>
      </w:r>
      <w:r w:rsidR="006C0C1C" w:rsidRPr="00D26514">
        <w:rPr>
          <w:highlight w:val="yellow"/>
        </w:rPr>
        <w:t>.H</w:t>
      </w:r>
      <w:r w:rsidR="006C0C1C" w:rsidRPr="00D26514">
        <w:rPr>
          <w:b/>
          <w:highlight w:val="yellow"/>
        </w:rPr>
        <w:t>2</w:t>
      </w:r>
      <w:r w:rsidR="006C0C1C" w:rsidRPr="00D26514">
        <w:rPr>
          <w:highlight w:val="yellow"/>
        </w:rPr>
        <w:t>, etc.</w:t>
      </w:r>
      <w:bookmarkEnd w:id="386"/>
      <w:bookmarkEnd w:id="387"/>
      <w:bookmarkEnd w:id="388"/>
      <w:r w:rsidRPr="00D26514">
        <w:t>&gt;</w:t>
      </w:r>
    </w:p>
    <w:p w14:paraId="5EB6ED44" w14:textId="77777777" w:rsidR="00D35F24" w:rsidRPr="00EA3BCB" w:rsidRDefault="00D35F24" w:rsidP="00597DB2">
      <w:pPr>
        <w:pStyle w:val="AuthorInstructions"/>
        <w:rPr>
          <w:rFonts w:eastAsia="Calibri"/>
          <w:b/>
        </w:rPr>
      </w:pPr>
      <w:r w:rsidRPr="00EA3BCB">
        <w:rPr>
          <w:rFonts w:eastAsia="Calibri"/>
          <w:b/>
        </w:rPr>
        <w:t>###Begin Tabular Format - Header</w:t>
      </w:r>
    </w:p>
    <w:p w14:paraId="2AB93D65" w14:textId="77777777" w:rsidR="00E25761" w:rsidRPr="00D26514" w:rsidRDefault="008A3FD2" w:rsidP="00597DB2">
      <w:pPr>
        <w:pStyle w:val="AuthorInstructions"/>
      </w:pPr>
      <w:r w:rsidRPr="00D26514">
        <w:t xml:space="preserve">&lt;Either the </w:t>
      </w:r>
      <w:r w:rsidR="00E25761" w:rsidRPr="00D26514">
        <w:t xml:space="preserve">Parent Template </w:t>
      </w:r>
      <w:r w:rsidRPr="00D26514">
        <w:t xml:space="preserve">OR </w:t>
      </w:r>
      <w:r w:rsidR="001055CB" w:rsidRPr="00D26514">
        <w:t>the Header</w:t>
      </w:r>
      <w:r w:rsidRPr="00D26514">
        <w:t xml:space="preserve"> Element may constrain this</w:t>
      </w:r>
      <w:r w:rsidR="00E25761" w:rsidRPr="00D26514">
        <w:t xml:space="preserve"> Header Element</w:t>
      </w:r>
      <w:r w:rsidRPr="00D26514">
        <w:t>, not both</w:t>
      </w:r>
      <w:r w:rsidR="00887E40" w:rsidRPr="00D26514">
        <w:t xml:space="preserve">. </w:t>
      </w:r>
      <w:r w:rsidRPr="00D26514">
        <w:t>One should be “N/A”.</w:t>
      </w:r>
      <w:r w:rsidR="00E25761" w:rsidRPr="00D26514">
        <w:t>&gt;</w:t>
      </w:r>
    </w:p>
    <w:p w14:paraId="10F89B46" w14:textId="7FEA10DE" w:rsidR="008A3FD2" w:rsidRPr="00D26514" w:rsidRDefault="00E25761" w:rsidP="00EA3BCB">
      <w:pPr>
        <w:pStyle w:val="AuthorInstructions"/>
        <w:rPr>
          <w:lang w:eastAsia="x-none"/>
        </w:rPr>
      </w:pPr>
      <w:r w:rsidRPr="00D26514">
        <w:t>&lt;</w:t>
      </w:r>
      <w:r w:rsidR="008341AE" w:rsidRPr="00D26514">
        <w:t xml:space="preserve">The values in the </w:t>
      </w:r>
      <w:r w:rsidR="001055CB" w:rsidRPr="00D26514">
        <w:t>column “</w:t>
      </w:r>
      <w:r w:rsidR="008341AE" w:rsidRPr="00D26514">
        <w:t xml:space="preserve">Participations and Act Relationships” </w:t>
      </w:r>
      <w:r w:rsidRPr="00D26514">
        <w:t>must come from the defined terms in the CDA schema.</w:t>
      </w:r>
      <w:r w:rsidR="008A3FD2" w:rsidRPr="00D26514">
        <w:t xml:space="preserve"> See the IHE Technical Frameworks General Introduction, Appendix E</w:t>
      </w:r>
      <w:r w:rsidR="00AE1400" w:rsidRPr="00D26514">
        <w:t xml:space="preserve">: </w:t>
      </w:r>
      <w:r w:rsidR="008A3FD2" w:rsidRPr="00D26514">
        <w:t>CDA Conventions.</w:t>
      </w:r>
      <w:r w:rsidRPr="00D26514">
        <w:t>&gt;</w:t>
      </w:r>
    </w:p>
    <w:p w14:paraId="2C697E7C" w14:textId="77777777" w:rsidR="00951F63" w:rsidRPr="00D26514" w:rsidRDefault="00712AE6" w:rsidP="00EA3BCB">
      <w:pPr>
        <w:pStyle w:val="TableTitle"/>
      </w:pPr>
      <w:r w:rsidRPr="00D26514">
        <w:t>Table 6.3.2.H-1 &lt;Content Module Name (Acronym)&gt; Header</w:t>
      </w:r>
      <w:r w:rsidR="005F3FB5" w:rsidRPr="00D26514">
        <w:t xml:space="preserve"> </w:t>
      </w:r>
    </w:p>
    <w:tbl>
      <w:tblPr>
        <w:tblW w:w="5001" w:type="pct"/>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820"/>
        <w:gridCol w:w="1526"/>
        <w:gridCol w:w="2420"/>
        <w:gridCol w:w="2059"/>
        <w:gridCol w:w="1435"/>
        <w:gridCol w:w="1077"/>
        <w:gridCol w:w="15"/>
      </w:tblGrid>
      <w:tr w:rsidR="00774B6B" w:rsidRPr="00D26514" w14:paraId="2DB80748"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6261B69" w14:textId="77777777" w:rsidR="00774B6B" w:rsidRPr="00D26514" w:rsidRDefault="00774B6B" w:rsidP="00CF508D">
            <w:pPr>
              <w:pStyle w:val="TableEntryHeader"/>
            </w:pPr>
            <w:r w:rsidRPr="00D26514">
              <w:t>Template Name</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5EF6661B" w14:textId="77777777" w:rsidR="00774B6B" w:rsidRPr="00D26514" w:rsidRDefault="00774B6B" w:rsidP="00AD069D">
            <w:pPr>
              <w:pStyle w:val="TableEntry"/>
            </w:pPr>
            <w:r w:rsidRPr="00D26514">
              <w:t>&lt;Template Name&gt;</w:t>
            </w:r>
          </w:p>
        </w:tc>
      </w:tr>
      <w:tr w:rsidR="00951F63" w:rsidRPr="00D26514" w14:paraId="6B0AC2F7"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7FC1719" w14:textId="77777777" w:rsidR="00951F63" w:rsidRPr="00D26514" w:rsidRDefault="00951F63" w:rsidP="00CF508D">
            <w:pPr>
              <w:pStyle w:val="TableEntryHeader"/>
            </w:pPr>
            <w:r w:rsidRPr="00D26514">
              <w:t xml:space="preserve">Template ID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6D0EC790" w14:textId="77777777" w:rsidR="00951F63" w:rsidRPr="00D26514" w:rsidRDefault="00774B6B" w:rsidP="00AD069D">
            <w:pPr>
              <w:pStyle w:val="TableEntry"/>
            </w:pPr>
            <w:r w:rsidRPr="00D26514">
              <w:t>&lt;oid&gt;</w:t>
            </w:r>
          </w:p>
        </w:tc>
      </w:tr>
      <w:tr w:rsidR="00951F63" w:rsidRPr="00D26514" w14:paraId="49CB0F93"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6E66E0D" w14:textId="77777777" w:rsidR="00951F63" w:rsidRPr="00D26514" w:rsidRDefault="00951F63" w:rsidP="00CF508D">
            <w:pPr>
              <w:pStyle w:val="TableEntryHeader"/>
            </w:pPr>
            <w:r w:rsidRPr="00D26514">
              <w:t xml:space="preserve">Parent Template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118A6FE" w14:textId="51961F0A" w:rsidR="00951F63" w:rsidRPr="00D26514" w:rsidRDefault="00774B6B" w:rsidP="003036BB">
            <w:pPr>
              <w:pStyle w:val="TableEntry"/>
            </w:pPr>
            <w:r w:rsidRPr="00D26514">
              <w:t>&lt;Name and oid of parent template</w:t>
            </w:r>
            <w:r w:rsidR="005F3FB5" w:rsidRPr="00D26514">
              <w:t xml:space="preserve"> </w:t>
            </w:r>
            <w:r w:rsidR="008A3FD2" w:rsidRPr="00D26514">
              <w:t>or NA&gt;</w:t>
            </w:r>
            <w:r w:rsidR="00291725" w:rsidRPr="00D26514">
              <w:t xml:space="preserve"> </w:t>
            </w:r>
          </w:p>
        </w:tc>
      </w:tr>
      <w:tr w:rsidR="00E25761" w:rsidRPr="00D26514" w14:paraId="6B09A6BF"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E21682D" w14:textId="77777777" w:rsidR="00E25761" w:rsidRPr="00D26514" w:rsidRDefault="00E25761" w:rsidP="00CF508D">
            <w:pPr>
              <w:pStyle w:val="TableEntryHeader"/>
            </w:pPr>
            <w:r w:rsidRPr="00D26514">
              <w:t>Header Element</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32A63DCC" w14:textId="0731AF5C" w:rsidR="00E25761" w:rsidRPr="00D26514" w:rsidRDefault="00E25761" w:rsidP="00AD069D">
            <w:pPr>
              <w:pStyle w:val="TableEntry"/>
            </w:pPr>
            <w:r w:rsidRPr="00D26514">
              <w:t xml:space="preserve">&lt;CDA Header Elements participant or </w:t>
            </w:r>
            <w:proofErr w:type="spellStart"/>
            <w:r w:rsidRPr="00D26514">
              <w:t>componentOf</w:t>
            </w:r>
            <w:proofErr w:type="spellEnd"/>
            <w:r w:rsidR="008A3FD2" w:rsidRPr="00D26514">
              <w:t xml:space="preserve"> or NA</w:t>
            </w:r>
            <w:r w:rsidRPr="00D26514">
              <w:t>&gt;</w:t>
            </w:r>
          </w:p>
          <w:p w14:paraId="2E9D7E79" w14:textId="77777777" w:rsidR="00E25761" w:rsidRPr="00D26514" w:rsidRDefault="00E25761" w:rsidP="003579DA">
            <w:pPr>
              <w:pStyle w:val="TableEntry"/>
            </w:pPr>
            <w:r w:rsidRPr="00D26514">
              <w:t xml:space="preserve">e.g., </w:t>
            </w:r>
            <w:proofErr w:type="spellStart"/>
            <w:r w:rsidRPr="00D26514">
              <w:t>componentOf</w:t>
            </w:r>
            <w:proofErr w:type="spellEnd"/>
            <w:r w:rsidRPr="00D26514">
              <w:t xml:space="preserve"> / </w:t>
            </w:r>
            <w:proofErr w:type="spellStart"/>
            <w:r w:rsidRPr="00D26514">
              <w:t>encompassingEncounter</w:t>
            </w:r>
            <w:proofErr w:type="spellEnd"/>
            <w:r w:rsidR="005F3FB5" w:rsidRPr="00D26514">
              <w:t xml:space="preserve"> </w:t>
            </w:r>
          </w:p>
        </w:tc>
      </w:tr>
      <w:tr w:rsidR="00E25761" w:rsidRPr="00D26514" w14:paraId="314F2B55" w14:textId="77777777" w:rsidTr="00597DB2">
        <w:tc>
          <w:tcPr>
            <w:tcW w:w="1254"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C4ECF77" w14:textId="77777777" w:rsidR="00E25761" w:rsidRPr="00D26514" w:rsidRDefault="00E25761" w:rsidP="00CF508D">
            <w:pPr>
              <w:pStyle w:val="TableEntryHeader"/>
            </w:pPr>
            <w:r w:rsidRPr="00D26514">
              <w:t xml:space="preserve">General Description </w:t>
            </w:r>
          </w:p>
        </w:tc>
        <w:tc>
          <w:tcPr>
            <w:tcW w:w="3746" w:type="pct"/>
            <w:gridSpan w:val="5"/>
            <w:tcBorders>
              <w:top w:val="single" w:sz="4" w:space="0" w:color="auto"/>
              <w:left w:val="single" w:sz="4" w:space="0" w:color="auto"/>
              <w:bottom w:val="single" w:sz="4" w:space="0" w:color="auto"/>
              <w:right w:val="single" w:sz="4" w:space="0" w:color="auto"/>
            </w:tcBorders>
            <w:vAlign w:val="center"/>
          </w:tcPr>
          <w:p w14:paraId="2679FF98" w14:textId="77777777" w:rsidR="00E25761" w:rsidRPr="00D26514" w:rsidRDefault="008A3FD2" w:rsidP="00AD069D">
            <w:pPr>
              <w:pStyle w:val="TableEntry"/>
            </w:pPr>
            <w:r w:rsidRPr="00D26514">
              <w:t>&lt;short textual description</w:t>
            </w:r>
            <w:r w:rsidR="00887E40" w:rsidRPr="00D26514">
              <w:t xml:space="preserve">. </w:t>
            </w:r>
            <w:r w:rsidRPr="00D26514">
              <w:t>Short paragraph at most.&gt;</w:t>
            </w:r>
          </w:p>
        </w:tc>
      </w:tr>
      <w:tr w:rsidR="00E25761" w:rsidRPr="00D26514" w14:paraId="0E551B7F"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E6E6E6"/>
            <w:vAlign w:val="center"/>
          </w:tcPr>
          <w:p w14:paraId="453E2FCC" w14:textId="77777777" w:rsidR="00E25761" w:rsidRPr="00D26514" w:rsidRDefault="00E25761" w:rsidP="00CF508D">
            <w:pPr>
              <w:pStyle w:val="TableEntryHeader"/>
            </w:pPr>
            <w:r w:rsidRPr="00D26514">
              <w:t xml:space="preserve">Opt </w:t>
            </w:r>
            <w:r w:rsidR="00FD3F02" w:rsidRPr="00D26514">
              <w:t>and Card</w:t>
            </w:r>
          </w:p>
        </w:tc>
        <w:tc>
          <w:tcPr>
            <w:tcW w:w="816" w:type="pct"/>
            <w:tcBorders>
              <w:top w:val="single" w:sz="4" w:space="0" w:color="auto"/>
              <w:left w:val="single" w:sz="4" w:space="0" w:color="auto"/>
              <w:bottom w:val="single" w:sz="4" w:space="0" w:color="auto"/>
              <w:right w:val="single" w:sz="4" w:space="0" w:color="auto"/>
            </w:tcBorders>
            <w:shd w:val="clear" w:color="auto" w:fill="E6E6E6"/>
            <w:vAlign w:val="center"/>
          </w:tcPr>
          <w:p w14:paraId="7DBC8FBB" w14:textId="77777777" w:rsidR="00E25761" w:rsidRPr="00D26514" w:rsidRDefault="00E25761" w:rsidP="00CF508D">
            <w:pPr>
              <w:pStyle w:val="TableEntryHeader"/>
            </w:pPr>
            <w:r w:rsidRPr="00D26514">
              <w:t>Participation</w:t>
            </w:r>
            <w:r w:rsidR="008341AE" w:rsidRPr="00D26514">
              <w:t>/ Act Relationship</w:t>
            </w:r>
          </w:p>
        </w:tc>
        <w:tc>
          <w:tcPr>
            <w:tcW w:w="1294" w:type="pct"/>
            <w:tcBorders>
              <w:top w:val="single" w:sz="4" w:space="0" w:color="auto"/>
              <w:left w:val="single" w:sz="4" w:space="0" w:color="auto"/>
              <w:bottom w:val="single" w:sz="4" w:space="0" w:color="auto"/>
              <w:right w:val="single" w:sz="4" w:space="0" w:color="auto"/>
            </w:tcBorders>
            <w:shd w:val="clear" w:color="auto" w:fill="E6E6E6"/>
            <w:vAlign w:val="center"/>
          </w:tcPr>
          <w:p w14:paraId="45E2E4FB" w14:textId="77777777" w:rsidR="00E25761" w:rsidRPr="00D26514" w:rsidRDefault="00E25761" w:rsidP="00CF508D">
            <w:pPr>
              <w:pStyle w:val="TableEntryHeader"/>
            </w:pPr>
            <w:r w:rsidRPr="00D26514">
              <w:t xml:space="preserve">Description </w:t>
            </w:r>
          </w:p>
        </w:tc>
        <w:tc>
          <w:tcPr>
            <w:tcW w:w="1101" w:type="pct"/>
            <w:tcBorders>
              <w:top w:val="single" w:sz="4" w:space="0" w:color="auto"/>
              <w:left w:val="single" w:sz="4" w:space="0" w:color="auto"/>
              <w:bottom w:val="single" w:sz="4" w:space="0" w:color="auto"/>
              <w:right w:val="single" w:sz="4" w:space="0" w:color="auto"/>
            </w:tcBorders>
            <w:shd w:val="clear" w:color="auto" w:fill="E6E6E6"/>
            <w:vAlign w:val="center"/>
          </w:tcPr>
          <w:p w14:paraId="2C774854" w14:textId="77777777" w:rsidR="00E25761" w:rsidRPr="00D26514" w:rsidRDefault="00E25761" w:rsidP="00CF508D">
            <w:pPr>
              <w:pStyle w:val="TableEntryHeader"/>
            </w:pPr>
            <w:r w:rsidRPr="00D26514">
              <w:t xml:space="preserve">Template </w:t>
            </w:r>
          </w:p>
        </w:tc>
        <w:tc>
          <w:tcPr>
            <w:tcW w:w="767" w:type="pct"/>
            <w:tcBorders>
              <w:top w:val="single" w:sz="4" w:space="0" w:color="auto"/>
              <w:left w:val="single" w:sz="4" w:space="0" w:color="auto"/>
              <w:bottom w:val="single" w:sz="4" w:space="0" w:color="auto"/>
              <w:right w:val="single" w:sz="4" w:space="0" w:color="auto"/>
            </w:tcBorders>
            <w:shd w:val="clear" w:color="auto" w:fill="E6E6E6"/>
            <w:vAlign w:val="center"/>
          </w:tcPr>
          <w:p w14:paraId="771E7B81" w14:textId="77777777" w:rsidR="00E25761" w:rsidRPr="00D26514" w:rsidRDefault="00E25761" w:rsidP="00CF508D">
            <w:pPr>
              <w:pStyle w:val="TableEntryHeader"/>
            </w:pPr>
            <w:r w:rsidRPr="00D26514">
              <w:t>Spec</w:t>
            </w:r>
            <w:r w:rsidR="00363069" w:rsidRPr="00D26514">
              <w:t>ification</w:t>
            </w:r>
            <w:r w:rsidRPr="00D26514">
              <w:t xml:space="preserve"> Document</w:t>
            </w:r>
          </w:p>
        </w:tc>
        <w:tc>
          <w:tcPr>
            <w:tcW w:w="576" w:type="pct"/>
            <w:tcBorders>
              <w:top w:val="single" w:sz="4" w:space="0" w:color="auto"/>
              <w:left w:val="single" w:sz="4" w:space="0" w:color="auto"/>
              <w:bottom w:val="single" w:sz="4" w:space="0" w:color="auto"/>
              <w:right w:val="single" w:sz="4" w:space="0" w:color="auto"/>
            </w:tcBorders>
            <w:shd w:val="clear" w:color="auto" w:fill="E4E4E4"/>
            <w:vAlign w:val="center"/>
          </w:tcPr>
          <w:p w14:paraId="6774FE85" w14:textId="77777777" w:rsidR="00E25761" w:rsidRPr="00D26514" w:rsidRDefault="003601D3" w:rsidP="00CF508D">
            <w:pPr>
              <w:pStyle w:val="TableEntryHeader"/>
            </w:pPr>
            <w:r w:rsidRPr="00D26514">
              <w:t xml:space="preserve">Vocabulary </w:t>
            </w:r>
            <w:r w:rsidR="00E25761" w:rsidRPr="00D26514">
              <w:t>Con-</w:t>
            </w:r>
            <w:proofErr w:type="spellStart"/>
            <w:r w:rsidR="00E25761" w:rsidRPr="00D26514">
              <w:t>straint</w:t>
            </w:r>
            <w:proofErr w:type="spellEnd"/>
          </w:p>
        </w:tc>
      </w:tr>
      <w:tr w:rsidR="00E25761" w:rsidRPr="00D26514" w14:paraId="79CFC25E"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720C8F2E" w14:textId="77777777" w:rsidR="00E25761" w:rsidRPr="00D26514" w:rsidRDefault="00286433" w:rsidP="00AD069D">
            <w:pPr>
              <w:pStyle w:val="TableEntry"/>
            </w:pPr>
            <w:r w:rsidRPr="00D26514">
              <w:t>x [?..?]</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66DDD2D1" w14:textId="77777777" w:rsidR="00E25761" w:rsidRPr="00D26514" w:rsidRDefault="00286433" w:rsidP="003579DA">
            <w:pPr>
              <w:pStyle w:val="TableEntry"/>
            </w:pPr>
            <w:r w:rsidRPr="00D26514">
              <w:t>&lt;select from defined part /act relationship terms; App E&gt;</w:t>
            </w:r>
          </w:p>
        </w:tc>
        <w:tc>
          <w:tcPr>
            <w:tcW w:w="1294" w:type="pct"/>
            <w:tcBorders>
              <w:top w:val="single" w:sz="4" w:space="0" w:color="auto"/>
              <w:left w:val="single" w:sz="4" w:space="0" w:color="auto"/>
              <w:bottom w:val="single" w:sz="4" w:space="0" w:color="auto"/>
              <w:right w:val="single" w:sz="4" w:space="0" w:color="auto"/>
            </w:tcBorders>
            <w:vAlign w:val="center"/>
          </w:tcPr>
          <w:p w14:paraId="66ED868C" w14:textId="77777777" w:rsidR="00E25761" w:rsidRPr="00D26514" w:rsidRDefault="00286433" w:rsidP="00017E09">
            <w:pPr>
              <w:pStyle w:val="TableEntry"/>
            </w:pPr>
            <w:r w:rsidRPr="00D26514">
              <w:t>&lt;Header Content description name&gt;</w:t>
            </w:r>
          </w:p>
        </w:tc>
        <w:tc>
          <w:tcPr>
            <w:tcW w:w="1101" w:type="pct"/>
            <w:tcBorders>
              <w:top w:val="single" w:sz="4" w:space="0" w:color="auto"/>
              <w:left w:val="single" w:sz="4" w:space="0" w:color="auto"/>
              <w:bottom w:val="single" w:sz="4" w:space="0" w:color="auto"/>
              <w:right w:val="single" w:sz="4" w:space="0" w:color="auto"/>
            </w:tcBorders>
            <w:vAlign w:val="center"/>
          </w:tcPr>
          <w:p w14:paraId="414F94E8" w14:textId="77777777" w:rsidR="00E25761" w:rsidRPr="00D26514" w:rsidRDefault="00286433" w:rsidP="003B70A2">
            <w:pPr>
              <w:pStyle w:val="TableEntry"/>
            </w:pPr>
            <w:r w:rsidRPr="00D26514">
              <w:t>&lt;oid&gt;</w:t>
            </w:r>
          </w:p>
        </w:tc>
        <w:tc>
          <w:tcPr>
            <w:tcW w:w="767" w:type="pct"/>
            <w:tcBorders>
              <w:top w:val="single" w:sz="4" w:space="0" w:color="auto"/>
              <w:left w:val="single" w:sz="4" w:space="0" w:color="auto"/>
              <w:bottom w:val="single" w:sz="4" w:space="0" w:color="auto"/>
              <w:right w:val="single" w:sz="4" w:space="0" w:color="auto"/>
            </w:tcBorders>
            <w:vAlign w:val="center"/>
          </w:tcPr>
          <w:p w14:paraId="25105F46" w14:textId="77777777" w:rsidR="00E25761" w:rsidRPr="00D26514" w:rsidRDefault="00286433" w:rsidP="00EF1E77">
            <w:pPr>
              <w:pStyle w:val="TableEntry"/>
            </w:pPr>
            <w:r w:rsidRPr="00D26514">
              <w:t>&lt;document reference, if applicable&gt;</w:t>
            </w:r>
          </w:p>
        </w:tc>
        <w:tc>
          <w:tcPr>
            <w:tcW w:w="576" w:type="pct"/>
            <w:tcBorders>
              <w:top w:val="single" w:sz="4" w:space="0" w:color="auto"/>
              <w:left w:val="single" w:sz="4" w:space="0" w:color="auto"/>
              <w:bottom w:val="single" w:sz="4" w:space="0" w:color="auto"/>
              <w:right w:val="single" w:sz="4" w:space="0" w:color="auto"/>
            </w:tcBorders>
            <w:vAlign w:val="center"/>
          </w:tcPr>
          <w:p w14:paraId="0023D5DA" w14:textId="77777777" w:rsidR="00E25761" w:rsidRPr="00D26514" w:rsidRDefault="00286433" w:rsidP="00BB76BC">
            <w:pPr>
              <w:pStyle w:val="TableEntry"/>
            </w:pPr>
            <w:r w:rsidRPr="00D26514">
              <w:t>&lt;Vocab constraint, if applicable&gt;</w:t>
            </w:r>
          </w:p>
        </w:tc>
      </w:tr>
      <w:tr w:rsidR="003F252B" w:rsidRPr="00D26514" w14:paraId="310779C9"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32607681" w14:textId="77777777" w:rsidR="003F252B" w:rsidRPr="00D26514" w:rsidRDefault="003F252B" w:rsidP="003F252B">
            <w:pPr>
              <w:pStyle w:val="TableEntry"/>
            </w:pP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39AEF95F" w14:textId="77777777" w:rsidR="003F252B" w:rsidRPr="00D26514" w:rsidRDefault="003F252B" w:rsidP="003F252B">
            <w:pPr>
              <w:pStyle w:val="TableEntry"/>
            </w:pPr>
          </w:p>
        </w:tc>
        <w:tc>
          <w:tcPr>
            <w:tcW w:w="1294" w:type="pct"/>
            <w:tcBorders>
              <w:top w:val="single" w:sz="4" w:space="0" w:color="auto"/>
              <w:left w:val="single" w:sz="4" w:space="0" w:color="auto"/>
              <w:bottom w:val="single" w:sz="4" w:space="0" w:color="auto"/>
              <w:right w:val="single" w:sz="4" w:space="0" w:color="auto"/>
            </w:tcBorders>
            <w:vAlign w:val="center"/>
          </w:tcPr>
          <w:p w14:paraId="08A1886F" w14:textId="77777777" w:rsidR="003F252B" w:rsidRPr="00D26514" w:rsidRDefault="003F252B" w:rsidP="003F252B">
            <w:pPr>
              <w:pStyle w:val="TableEntry"/>
            </w:pPr>
          </w:p>
        </w:tc>
        <w:tc>
          <w:tcPr>
            <w:tcW w:w="1101" w:type="pct"/>
            <w:tcBorders>
              <w:top w:val="single" w:sz="4" w:space="0" w:color="auto"/>
              <w:left w:val="single" w:sz="4" w:space="0" w:color="auto"/>
              <w:bottom w:val="single" w:sz="4" w:space="0" w:color="auto"/>
              <w:right w:val="single" w:sz="4" w:space="0" w:color="auto"/>
            </w:tcBorders>
            <w:vAlign w:val="center"/>
          </w:tcPr>
          <w:p w14:paraId="37FBB269" w14:textId="77777777" w:rsidR="003F252B" w:rsidRPr="00D26514" w:rsidRDefault="003F252B" w:rsidP="003F252B">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4DF846CD" w14:textId="77777777" w:rsidR="003F252B" w:rsidRPr="00D26514" w:rsidRDefault="003F252B" w:rsidP="003F252B">
            <w:pPr>
              <w:pStyle w:val="TableEntry"/>
            </w:pPr>
          </w:p>
        </w:tc>
        <w:tc>
          <w:tcPr>
            <w:tcW w:w="576" w:type="pct"/>
            <w:tcBorders>
              <w:top w:val="single" w:sz="4" w:space="0" w:color="auto"/>
              <w:left w:val="single" w:sz="4" w:space="0" w:color="auto"/>
              <w:bottom w:val="single" w:sz="4" w:space="0" w:color="auto"/>
              <w:right w:val="single" w:sz="4" w:space="0" w:color="auto"/>
            </w:tcBorders>
            <w:vAlign w:val="center"/>
          </w:tcPr>
          <w:p w14:paraId="48C10C73" w14:textId="77777777" w:rsidR="003F252B" w:rsidRPr="00D26514" w:rsidRDefault="003F252B" w:rsidP="003F252B">
            <w:pPr>
              <w:pStyle w:val="TableEntry"/>
            </w:pPr>
          </w:p>
        </w:tc>
      </w:tr>
      <w:tr w:rsidR="00286433" w:rsidRPr="00D26514" w14:paraId="3E48E1FC" w14:textId="77777777" w:rsidTr="00EA3BCB">
        <w:trPr>
          <w:gridAfter w:val="1"/>
          <w:wAfter w:w="8" w:type="pct"/>
        </w:trPr>
        <w:tc>
          <w:tcPr>
            <w:tcW w:w="438" w:type="pct"/>
            <w:tcBorders>
              <w:top w:val="single" w:sz="4" w:space="0" w:color="auto"/>
              <w:left w:val="single" w:sz="4" w:space="0" w:color="auto"/>
              <w:bottom w:val="single" w:sz="4" w:space="0" w:color="auto"/>
              <w:right w:val="single" w:sz="4" w:space="0" w:color="auto"/>
            </w:tcBorders>
            <w:shd w:val="clear" w:color="auto" w:fill="auto"/>
            <w:vAlign w:val="center"/>
          </w:tcPr>
          <w:p w14:paraId="06D7DDFA"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4" w:space="0" w:color="auto"/>
              <w:bottom w:val="single" w:sz="4" w:space="0" w:color="auto"/>
              <w:right w:val="single" w:sz="4" w:space="0" w:color="auto"/>
            </w:tcBorders>
            <w:shd w:val="clear" w:color="auto" w:fill="auto"/>
            <w:vAlign w:val="center"/>
          </w:tcPr>
          <w:p w14:paraId="226B7E03" w14:textId="77777777" w:rsidR="00286433" w:rsidRPr="00D26514" w:rsidRDefault="00286433" w:rsidP="005D6176">
            <w:pPr>
              <w:pStyle w:val="TableEntry"/>
            </w:pPr>
            <w:r w:rsidRPr="00D26514">
              <w:t>RESP</w:t>
            </w:r>
          </w:p>
        </w:tc>
        <w:tc>
          <w:tcPr>
            <w:tcW w:w="1294" w:type="pct"/>
            <w:tcBorders>
              <w:top w:val="single" w:sz="4" w:space="0" w:color="auto"/>
              <w:left w:val="single" w:sz="4" w:space="0" w:color="auto"/>
              <w:bottom w:val="single" w:sz="4" w:space="0" w:color="auto"/>
              <w:right w:val="single" w:sz="4" w:space="0" w:color="auto"/>
            </w:tcBorders>
            <w:vAlign w:val="center"/>
          </w:tcPr>
          <w:p w14:paraId="10CE09CA" w14:textId="77777777" w:rsidR="00286433" w:rsidRPr="00D26514" w:rsidRDefault="00286433" w:rsidP="0032600B">
            <w:pPr>
              <w:pStyle w:val="TableEntry"/>
            </w:pPr>
            <w:r w:rsidRPr="00D26514">
              <w:t>Responsible Party</w:t>
            </w:r>
          </w:p>
        </w:tc>
        <w:tc>
          <w:tcPr>
            <w:tcW w:w="1101" w:type="pct"/>
            <w:tcBorders>
              <w:top w:val="single" w:sz="4" w:space="0" w:color="auto"/>
              <w:left w:val="single" w:sz="4" w:space="0" w:color="auto"/>
              <w:bottom w:val="single" w:sz="4" w:space="0" w:color="auto"/>
              <w:right w:val="single" w:sz="4" w:space="0" w:color="auto"/>
            </w:tcBorders>
            <w:vAlign w:val="center"/>
          </w:tcPr>
          <w:p w14:paraId="4B5A55E9" w14:textId="77777777" w:rsidR="00286433" w:rsidRPr="00D26514" w:rsidRDefault="00286433" w:rsidP="00BB76BC">
            <w:pPr>
              <w:pStyle w:val="TableEntry"/>
            </w:pPr>
          </w:p>
        </w:tc>
        <w:tc>
          <w:tcPr>
            <w:tcW w:w="767" w:type="pct"/>
            <w:tcBorders>
              <w:top w:val="single" w:sz="4" w:space="0" w:color="auto"/>
              <w:left w:val="single" w:sz="4" w:space="0" w:color="auto"/>
              <w:bottom w:val="single" w:sz="4" w:space="0" w:color="auto"/>
              <w:right w:val="single" w:sz="4" w:space="0" w:color="auto"/>
            </w:tcBorders>
            <w:vAlign w:val="center"/>
          </w:tcPr>
          <w:p w14:paraId="639EA914" w14:textId="77777777" w:rsidR="00286433" w:rsidRPr="00D26514" w:rsidRDefault="00115A0F" w:rsidP="00BB76BC">
            <w:pPr>
              <w:pStyle w:val="TableEntry"/>
            </w:pPr>
            <w:r w:rsidRPr="00D26514">
              <w:t>CARD TF-3: 6.3.2.H.1</w:t>
            </w:r>
            <w:r w:rsidR="003F252B" w:rsidRPr="00D26514">
              <w:t>&gt;</w:t>
            </w:r>
          </w:p>
        </w:tc>
        <w:tc>
          <w:tcPr>
            <w:tcW w:w="576" w:type="pct"/>
            <w:tcBorders>
              <w:top w:val="single" w:sz="4" w:space="0" w:color="auto"/>
              <w:left w:val="single" w:sz="4" w:space="0" w:color="auto"/>
              <w:bottom w:val="single" w:sz="4" w:space="0" w:color="auto"/>
              <w:right w:val="single" w:sz="4" w:space="0" w:color="auto"/>
            </w:tcBorders>
            <w:vAlign w:val="center"/>
          </w:tcPr>
          <w:p w14:paraId="58C95183" w14:textId="77777777" w:rsidR="00286433" w:rsidRPr="00D26514" w:rsidRDefault="00286433" w:rsidP="00BB76BC">
            <w:pPr>
              <w:pStyle w:val="TableEntry"/>
            </w:pPr>
          </w:p>
        </w:tc>
      </w:tr>
      <w:tr w:rsidR="00286433" w:rsidRPr="00D26514" w14:paraId="1361190C" w14:textId="77777777" w:rsidTr="00EA3BCB">
        <w:trPr>
          <w:gridAfter w:val="1"/>
          <w:wAfter w:w="8" w:type="pct"/>
        </w:trPr>
        <w:tc>
          <w:tcPr>
            <w:tcW w:w="438" w:type="pct"/>
            <w:tcBorders>
              <w:top w:val="single" w:sz="4" w:space="0" w:color="auto"/>
              <w:left w:val="single" w:sz="6" w:space="0" w:color="000000"/>
              <w:bottom w:val="single" w:sz="6" w:space="0" w:color="000000"/>
              <w:right w:val="single" w:sz="6" w:space="0" w:color="000000"/>
            </w:tcBorders>
            <w:shd w:val="clear" w:color="auto" w:fill="auto"/>
            <w:vAlign w:val="center"/>
          </w:tcPr>
          <w:p w14:paraId="0D1260C2" w14:textId="77777777" w:rsidR="00286433" w:rsidRPr="00D26514" w:rsidRDefault="003F252B" w:rsidP="00EF1E77">
            <w:pPr>
              <w:pStyle w:val="TableEntry"/>
            </w:pPr>
            <w:r w:rsidRPr="00D26514">
              <w:t>&lt;</w:t>
            </w:r>
            <w:r w:rsidR="00286433" w:rsidRPr="00D26514">
              <w:t>e.g., R [1..1]</w:t>
            </w:r>
          </w:p>
        </w:tc>
        <w:tc>
          <w:tcPr>
            <w:tcW w:w="816" w:type="pct"/>
            <w:tcBorders>
              <w:top w:val="single" w:sz="4" w:space="0" w:color="auto"/>
              <w:left w:val="single" w:sz="6" w:space="0" w:color="000000"/>
              <w:bottom w:val="single" w:sz="6" w:space="0" w:color="000000"/>
              <w:right w:val="single" w:sz="6" w:space="0" w:color="000000"/>
            </w:tcBorders>
            <w:shd w:val="clear" w:color="auto" w:fill="auto"/>
            <w:vAlign w:val="center"/>
          </w:tcPr>
          <w:p w14:paraId="1516AEA6" w14:textId="77777777" w:rsidR="00286433" w:rsidRPr="00D26514" w:rsidRDefault="00286433" w:rsidP="005D6176">
            <w:pPr>
              <w:pStyle w:val="TableEntry"/>
            </w:pPr>
            <w:r w:rsidRPr="00D26514">
              <w:t>LOC</w:t>
            </w:r>
          </w:p>
        </w:tc>
        <w:tc>
          <w:tcPr>
            <w:tcW w:w="1294" w:type="pct"/>
            <w:tcBorders>
              <w:top w:val="single" w:sz="4" w:space="0" w:color="auto"/>
              <w:left w:val="single" w:sz="6" w:space="0" w:color="000000"/>
              <w:bottom w:val="single" w:sz="6" w:space="0" w:color="000000"/>
              <w:right w:val="single" w:sz="6" w:space="0" w:color="000000"/>
            </w:tcBorders>
            <w:vAlign w:val="center"/>
          </w:tcPr>
          <w:p w14:paraId="2236C450" w14:textId="77777777" w:rsidR="00286433" w:rsidRPr="00D26514" w:rsidRDefault="00286433" w:rsidP="0032600B">
            <w:pPr>
              <w:pStyle w:val="TableEntry"/>
            </w:pPr>
            <w:r w:rsidRPr="00D26514">
              <w:t xml:space="preserve"> Health Care Facility</w:t>
            </w:r>
          </w:p>
        </w:tc>
        <w:tc>
          <w:tcPr>
            <w:tcW w:w="1101" w:type="pct"/>
            <w:tcBorders>
              <w:top w:val="single" w:sz="4" w:space="0" w:color="auto"/>
              <w:left w:val="single" w:sz="6" w:space="0" w:color="000000"/>
              <w:bottom w:val="single" w:sz="6" w:space="0" w:color="000000"/>
              <w:right w:val="single" w:sz="6" w:space="0" w:color="000000"/>
            </w:tcBorders>
            <w:vAlign w:val="center"/>
          </w:tcPr>
          <w:p w14:paraId="2A15F8C5" w14:textId="77777777" w:rsidR="00286433" w:rsidRPr="00D26514" w:rsidRDefault="00286433" w:rsidP="00BB76BC">
            <w:pPr>
              <w:pStyle w:val="TableEntry"/>
            </w:pPr>
          </w:p>
        </w:tc>
        <w:tc>
          <w:tcPr>
            <w:tcW w:w="767" w:type="pct"/>
            <w:tcBorders>
              <w:top w:val="single" w:sz="4" w:space="0" w:color="auto"/>
              <w:left w:val="single" w:sz="6" w:space="0" w:color="000000"/>
              <w:bottom w:val="single" w:sz="6" w:space="0" w:color="000000"/>
              <w:right w:val="single" w:sz="6" w:space="0" w:color="000000"/>
            </w:tcBorders>
            <w:vAlign w:val="center"/>
          </w:tcPr>
          <w:p w14:paraId="27F570E3" w14:textId="77777777" w:rsidR="00286433" w:rsidRPr="00D26514" w:rsidRDefault="00115A0F" w:rsidP="00BB76BC">
            <w:pPr>
              <w:pStyle w:val="TableEntry"/>
            </w:pPr>
            <w:r w:rsidRPr="00D26514">
              <w:t>CARD TF-3: 6.3.2.H.2</w:t>
            </w:r>
            <w:r w:rsidR="003F252B" w:rsidRPr="00D26514">
              <w:t>&gt;</w:t>
            </w:r>
          </w:p>
        </w:tc>
        <w:tc>
          <w:tcPr>
            <w:tcW w:w="576" w:type="pct"/>
            <w:tcBorders>
              <w:top w:val="single" w:sz="4" w:space="0" w:color="auto"/>
              <w:left w:val="single" w:sz="6" w:space="0" w:color="000000"/>
              <w:bottom w:val="single" w:sz="6" w:space="0" w:color="000000"/>
              <w:right w:val="single" w:sz="6" w:space="0" w:color="000000"/>
            </w:tcBorders>
            <w:vAlign w:val="center"/>
          </w:tcPr>
          <w:p w14:paraId="0DF88DB5" w14:textId="77777777" w:rsidR="00286433" w:rsidRPr="00D26514" w:rsidRDefault="00286433" w:rsidP="00BB76BC">
            <w:pPr>
              <w:pStyle w:val="TableEntry"/>
            </w:pPr>
          </w:p>
        </w:tc>
      </w:tr>
      <w:tr w:rsidR="00286433" w:rsidRPr="00D26514" w14:paraId="17A4E519"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F0A8EFE" w14:textId="77777777" w:rsidR="00286433" w:rsidRPr="00D26514" w:rsidRDefault="003F252B" w:rsidP="00EF1E77">
            <w:pPr>
              <w:pStyle w:val="TableEntry"/>
            </w:pPr>
            <w:r w:rsidRPr="00D26514">
              <w:t>&lt;</w:t>
            </w:r>
            <w:r w:rsidR="00286433" w:rsidRPr="00D26514">
              <w:t>e.g., O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31C7181" w14:textId="77777777" w:rsidR="00286433" w:rsidRPr="00D26514" w:rsidRDefault="00286433" w:rsidP="005D6176">
            <w:pPr>
              <w:pStyle w:val="TableEntry"/>
            </w:pPr>
            <w:r w:rsidRPr="00D26514">
              <w:t>REF</w:t>
            </w:r>
          </w:p>
        </w:tc>
        <w:tc>
          <w:tcPr>
            <w:tcW w:w="1294" w:type="pct"/>
            <w:tcBorders>
              <w:top w:val="single" w:sz="6" w:space="0" w:color="000000"/>
              <w:left w:val="single" w:sz="6" w:space="0" w:color="000000"/>
              <w:bottom w:val="single" w:sz="6" w:space="0" w:color="000000"/>
              <w:right w:val="single" w:sz="6" w:space="0" w:color="000000"/>
            </w:tcBorders>
            <w:vAlign w:val="center"/>
          </w:tcPr>
          <w:p w14:paraId="153B236E" w14:textId="77777777" w:rsidR="00286433" w:rsidRPr="00D26514" w:rsidRDefault="00286433" w:rsidP="0032600B">
            <w:pPr>
              <w:pStyle w:val="TableEntry"/>
            </w:pPr>
            <w:r w:rsidRPr="00D26514">
              <w:t>Referring Provider</w:t>
            </w:r>
          </w:p>
        </w:tc>
        <w:tc>
          <w:tcPr>
            <w:tcW w:w="1101" w:type="pct"/>
            <w:tcBorders>
              <w:top w:val="single" w:sz="6" w:space="0" w:color="000000"/>
              <w:left w:val="single" w:sz="6" w:space="0" w:color="000000"/>
              <w:bottom w:val="single" w:sz="6" w:space="0" w:color="000000"/>
              <w:right w:val="single" w:sz="6" w:space="0" w:color="000000"/>
            </w:tcBorders>
            <w:vAlign w:val="center"/>
          </w:tcPr>
          <w:p w14:paraId="18CAE3F7" w14:textId="77777777" w:rsidR="00286433" w:rsidRPr="00D26514" w:rsidRDefault="00286433" w:rsidP="00BB76BC">
            <w:pPr>
              <w:pStyle w:val="TableEntry"/>
            </w:pPr>
          </w:p>
        </w:tc>
        <w:tc>
          <w:tcPr>
            <w:tcW w:w="767" w:type="pct"/>
            <w:tcBorders>
              <w:top w:val="single" w:sz="6" w:space="0" w:color="000000"/>
              <w:left w:val="single" w:sz="6" w:space="0" w:color="000000"/>
              <w:bottom w:val="single" w:sz="6" w:space="0" w:color="000000"/>
              <w:right w:val="single" w:sz="6" w:space="0" w:color="000000"/>
            </w:tcBorders>
            <w:vAlign w:val="center"/>
          </w:tcPr>
          <w:p w14:paraId="3A984CA1" w14:textId="77777777" w:rsidR="00286433" w:rsidRPr="00D26514" w:rsidRDefault="00115A0F" w:rsidP="00BB76BC">
            <w:pPr>
              <w:pStyle w:val="TableEntry"/>
            </w:pPr>
            <w:r w:rsidRPr="00D26514">
              <w:t>CARD TF-3: 6.3.2.H.3</w:t>
            </w:r>
            <w:r w:rsidR="003F252B" w:rsidRPr="00D26514">
              <w:t>&gt;</w:t>
            </w:r>
          </w:p>
        </w:tc>
        <w:tc>
          <w:tcPr>
            <w:tcW w:w="576" w:type="pct"/>
            <w:tcBorders>
              <w:top w:val="single" w:sz="6" w:space="0" w:color="000000"/>
              <w:left w:val="single" w:sz="6" w:space="0" w:color="000000"/>
              <w:bottom w:val="single" w:sz="6" w:space="0" w:color="000000"/>
              <w:right w:val="single" w:sz="6" w:space="0" w:color="000000"/>
            </w:tcBorders>
            <w:vAlign w:val="center"/>
          </w:tcPr>
          <w:p w14:paraId="7FC0846A" w14:textId="77777777" w:rsidR="00286433" w:rsidRPr="00D26514" w:rsidRDefault="00286433" w:rsidP="00BB76BC">
            <w:pPr>
              <w:pStyle w:val="TableEntry"/>
            </w:pPr>
          </w:p>
        </w:tc>
      </w:tr>
      <w:tr w:rsidR="00286433" w:rsidRPr="00D26514" w14:paraId="70914598" w14:textId="77777777" w:rsidTr="00EA3BCB">
        <w:trPr>
          <w:gridAfter w:val="1"/>
          <w:wAfter w:w="8" w:type="pct"/>
        </w:trPr>
        <w:tc>
          <w:tcPr>
            <w:tcW w:w="438" w:type="pct"/>
            <w:tcBorders>
              <w:top w:val="single" w:sz="6" w:space="0" w:color="000000"/>
              <w:left w:val="single" w:sz="6" w:space="0" w:color="000000"/>
              <w:bottom w:val="single" w:sz="6" w:space="0" w:color="000000"/>
              <w:right w:val="single" w:sz="6" w:space="0" w:color="000000"/>
            </w:tcBorders>
            <w:shd w:val="clear" w:color="auto" w:fill="auto"/>
            <w:vAlign w:val="center"/>
          </w:tcPr>
          <w:p w14:paraId="2BF5BD09" w14:textId="77777777" w:rsidR="00286433" w:rsidRPr="00D26514" w:rsidRDefault="003F252B" w:rsidP="00EF1E77">
            <w:pPr>
              <w:pStyle w:val="TableEntry"/>
            </w:pPr>
            <w:r w:rsidRPr="00D26514">
              <w:t>&lt;</w:t>
            </w:r>
            <w:r w:rsidR="00286433" w:rsidRPr="00D26514">
              <w:t>e.g., C [0..1]</w:t>
            </w:r>
          </w:p>
        </w:tc>
        <w:tc>
          <w:tcPr>
            <w:tcW w:w="816" w:type="pct"/>
            <w:tcBorders>
              <w:top w:val="single" w:sz="6" w:space="0" w:color="000000"/>
              <w:left w:val="single" w:sz="6" w:space="0" w:color="000000"/>
              <w:bottom w:val="single" w:sz="6" w:space="0" w:color="000000"/>
              <w:right w:val="single" w:sz="6" w:space="0" w:color="000000"/>
            </w:tcBorders>
            <w:shd w:val="clear" w:color="auto" w:fill="auto"/>
            <w:vAlign w:val="center"/>
          </w:tcPr>
          <w:p w14:paraId="0D61CAA7" w14:textId="77777777" w:rsidR="00286433" w:rsidRPr="00D26514" w:rsidRDefault="00286433" w:rsidP="005D6176">
            <w:pPr>
              <w:pStyle w:val="TableEntry"/>
            </w:pPr>
            <w:r w:rsidRPr="00D26514">
              <w:t>ATND</w:t>
            </w:r>
          </w:p>
        </w:tc>
        <w:tc>
          <w:tcPr>
            <w:tcW w:w="1294" w:type="pct"/>
            <w:tcBorders>
              <w:top w:val="single" w:sz="6" w:space="0" w:color="000000"/>
              <w:left w:val="single" w:sz="6" w:space="0" w:color="000000"/>
              <w:bottom w:val="single" w:sz="6" w:space="0" w:color="000000"/>
              <w:right w:val="single" w:sz="6" w:space="0" w:color="000000"/>
            </w:tcBorders>
            <w:vAlign w:val="center"/>
          </w:tcPr>
          <w:p w14:paraId="7BA82DF9" w14:textId="77777777" w:rsidR="00286433" w:rsidRPr="00D26514" w:rsidRDefault="00286433" w:rsidP="0032600B">
            <w:pPr>
              <w:pStyle w:val="TableEntry"/>
            </w:pPr>
            <w:r w:rsidRPr="00D26514">
              <w:t>Physician of Record</w:t>
            </w:r>
          </w:p>
        </w:tc>
        <w:tc>
          <w:tcPr>
            <w:tcW w:w="1101" w:type="pct"/>
            <w:tcBorders>
              <w:top w:val="single" w:sz="6" w:space="0" w:color="000000"/>
              <w:left w:val="single" w:sz="6" w:space="0" w:color="000000"/>
              <w:bottom w:val="single" w:sz="6" w:space="0" w:color="000000"/>
              <w:right w:val="single" w:sz="6" w:space="0" w:color="000000"/>
            </w:tcBorders>
            <w:vAlign w:val="center"/>
          </w:tcPr>
          <w:p w14:paraId="7DF8AA55" w14:textId="77777777" w:rsidR="00286433" w:rsidRPr="00D26514" w:rsidRDefault="00286433" w:rsidP="00BB76BC">
            <w:pPr>
              <w:pStyle w:val="TableEntry"/>
            </w:pPr>
            <w:r w:rsidRPr="00D26514">
              <w:t>2.16.840.1.113883.10.20.6.2.2</w:t>
            </w:r>
          </w:p>
        </w:tc>
        <w:tc>
          <w:tcPr>
            <w:tcW w:w="767" w:type="pct"/>
            <w:tcBorders>
              <w:top w:val="single" w:sz="6" w:space="0" w:color="000000"/>
              <w:left w:val="single" w:sz="6" w:space="0" w:color="000000"/>
              <w:bottom w:val="single" w:sz="6" w:space="0" w:color="000000"/>
              <w:right w:val="single" w:sz="6" w:space="0" w:color="000000"/>
            </w:tcBorders>
            <w:vAlign w:val="center"/>
          </w:tcPr>
          <w:p w14:paraId="47AB68E7" w14:textId="77777777" w:rsidR="00286433" w:rsidRPr="00D26514" w:rsidRDefault="00286433" w:rsidP="00BB76BC">
            <w:pPr>
              <w:pStyle w:val="TableEntry"/>
            </w:pPr>
            <w:r w:rsidRPr="00D26514">
              <w:t>CDA-DIR</w:t>
            </w:r>
          </w:p>
        </w:tc>
        <w:tc>
          <w:tcPr>
            <w:tcW w:w="576" w:type="pct"/>
            <w:tcBorders>
              <w:top w:val="single" w:sz="6" w:space="0" w:color="000000"/>
              <w:left w:val="single" w:sz="6" w:space="0" w:color="000000"/>
              <w:bottom w:val="single" w:sz="6" w:space="0" w:color="000000"/>
              <w:right w:val="single" w:sz="6" w:space="0" w:color="000000"/>
            </w:tcBorders>
            <w:vAlign w:val="center"/>
          </w:tcPr>
          <w:p w14:paraId="15E440A9" w14:textId="77777777" w:rsidR="00286433" w:rsidRPr="00D26514" w:rsidRDefault="00115A0F" w:rsidP="00BB76BC">
            <w:pPr>
              <w:pStyle w:val="TableEntry"/>
            </w:pPr>
            <w:r w:rsidRPr="00D26514">
              <w:t>CARD TF-3: 6.3.2.H.4</w:t>
            </w:r>
            <w:r w:rsidR="003F252B" w:rsidRPr="00D26514">
              <w:t>&gt;</w:t>
            </w:r>
          </w:p>
        </w:tc>
      </w:tr>
    </w:tbl>
    <w:p w14:paraId="1027CCE3" w14:textId="77777777" w:rsidR="003602DC" w:rsidRPr="00D26514" w:rsidRDefault="003602DC" w:rsidP="00597DB2">
      <w:pPr>
        <w:pStyle w:val="BodyText"/>
      </w:pPr>
      <w:bookmarkStart w:id="389" w:name="_Toc291167520"/>
      <w:bookmarkStart w:id="390" w:name="_Toc291231459"/>
      <w:bookmarkStart w:id="391" w:name="_Toc296340389"/>
    </w:p>
    <w:p w14:paraId="61EBCCE5" w14:textId="77777777" w:rsidR="00C20EFF" w:rsidRPr="00D26514" w:rsidRDefault="00C20EFF" w:rsidP="00C20EFF">
      <w:pPr>
        <w:pStyle w:val="BodyText"/>
        <w:rPr>
          <w:i/>
          <w:lang w:eastAsia="x-none"/>
        </w:rPr>
      </w:pPr>
      <w:r w:rsidRPr="00D26514">
        <w:rPr>
          <w:i/>
          <w:lang w:eastAsia="x-none"/>
        </w:rPr>
        <w:t>&lt;For each Vocabulary Constraint or Spec</w:t>
      </w:r>
      <w:r w:rsidR="00363069" w:rsidRPr="00D26514">
        <w:rPr>
          <w:i/>
          <w:lang w:eastAsia="x-none"/>
        </w:rPr>
        <w:t>ification</w:t>
      </w:r>
      <w:r w:rsidRPr="00D26514">
        <w:rPr>
          <w:i/>
          <w:lang w:eastAsia="x-none"/>
        </w:rPr>
        <w:t xml:space="preserve"> Document listed in the table above, create an additional section/reference below</w:t>
      </w:r>
      <w:r w:rsidR="00887E40" w:rsidRPr="00D26514">
        <w:rPr>
          <w:i/>
          <w:lang w:eastAsia="x-none"/>
        </w:rPr>
        <w:t xml:space="preserve">. </w:t>
      </w:r>
      <w:r w:rsidRPr="00D26514">
        <w:rPr>
          <w:i/>
          <w:lang w:eastAsia="x-none"/>
        </w:rPr>
        <w:t>Add the Description Name and then select either “Vocabulary Constraint” or “Spec Document” and delete the other word.&gt;</w:t>
      </w:r>
    </w:p>
    <w:p w14:paraId="2E206261" w14:textId="77777777" w:rsidR="00C20EFF" w:rsidRPr="00D26514" w:rsidRDefault="00C20EFF" w:rsidP="00C20EFF">
      <w:pPr>
        <w:pStyle w:val="BodyText"/>
        <w:rPr>
          <w:i/>
          <w:lang w:eastAsia="x-none"/>
        </w:rPr>
      </w:pPr>
      <w:r w:rsidRPr="00D26514">
        <w:rPr>
          <w:i/>
          <w:lang w:eastAsia="x-none"/>
        </w:rPr>
        <w:lastRenderedPageBreak/>
        <w:t>&lt;It is required to use SHALL, SHOULD, or MAY in each definition as defined in Appendix E of the Technical Frameworks General Introduction.&gt;</w:t>
      </w:r>
    </w:p>
    <w:p w14:paraId="2B6B0060" w14:textId="77777777" w:rsidR="00C20EFF" w:rsidRPr="00D26514" w:rsidRDefault="00C20EFF" w:rsidP="00C20EFF">
      <w:pPr>
        <w:pStyle w:val="BodyText"/>
        <w:rPr>
          <w:i/>
          <w:lang w:eastAsia="x-none"/>
        </w:rPr>
      </w:pPr>
      <w:r w:rsidRPr="00D26514">
        <w:rPr>
          <w:i/>
          <w:lang w:eastAsia="x-none"/>
        </w:rPr>
        <w:t>&lt;Also note that the Spec</w:t>
      </w:r>
      <w:r w:rsidR="00151E50" w:rsidRPr="00D26514">
        <w:rPr>
          <w:i/>
          <w:lang w:eastAsia="x-none"/>
        </w:rPr>
        <w:t>ification</w:t>
      </w:r>
      <w:r w:rsidRPr="00D26514">
        <w:rPr>
          <w:i/>
          <w:lang w:eastAsia="x-none"/>
        </w:rPr>
        <w:t xml:space="preserve"> Document link can be a link to an outside document/reference</w:t>
      </w:r>
      <w:r w:rsidR="00887E40" w:rsidRPr="00D26514">
        <w:rPr>
          <w:i/>
          <w:lang w:eastAsia="x-none"/>
        </w:rPr>
        <w:t xml:space="preserve">. </w:t>
      </w:r>
      <w:r w:rsidRPr="00D26514">
        <w:rPr>
          <w:i/>
          <w:lang w:eastAsia="x-none"/>
        </w:rPr>
        <w:t>Do not replicate (cut and paste) sections of other documents into this document since they could become out of sync.&gt;</w:t>
      </w:r>
    </w:p>
    <w:p w14:paraId="42FA343F" w14:textId="77777777" w:rsidR="00951F63" w:rsidRPr="00D26514" w:rsidRDefault="00951F63" w:rsidP="008A3FD2">
      <w:pPr>
        <w:pStyle w:val="Heading5"/>
        <w:numPr>
          <w:ilvl w:val="0"/>
          <w:numId w:val="0"/>
        </w:numPr>
        <w:rPr>
          <w:noProof w:val="0"/>
        </w:rPr>
      </w:pPr>
      <w:bookmarkStart w:id="392" w:name="_Toc345074713"/>
      <w:bookmarkStart w:id="393" w:name="_Toc32832103"/>
      <w:r w:rsidRPr="00D26514">
        <w:rPr>
          <w:noProof w:val="0"/>
        </w:rPr>
        <w:t>6.3.2.</w:t>
      </w:r>
      <w:r w:rsidR="008A3FD2" w:rsidRPr="00D26514">
        <w:rPr>
          <w:noProof w:val="0"/>
        </w:rPr>
        <w:t>H</w:t>
      </w:r>
      <w:r w:rsidRPr="00D26514">
        <w:rPr>
          <w:noProof w:val="0"/>
        </w:rPr>
        <w:t xml:space="preserve">.1 </w:t>
      </w:r>
      <w:r w:rsidR="00C20EFF" w:rsidRPr="00D26514">
        <w:rPr>
          <w:noProof w:val="0"/>
        </w:rPr>
        <w:t xml:space="preserve">&lt;Description Name&gt; &lt;e.g., </w:t>
      </w:r>
      <w:r w:rsidRPr="00D26514">
        <w:rPr>
          <w:rFonts w:eastAsia="Calibri"/>
          <w:noProof w:val="0"/>
        </w:rPr>
        <w:t>Responsible Party</w:t>
      </w:r>
      <w:bookmarkEnd w:id="389"/>
      <w:bookmarkEnd w:id="390"/>
      <w:bookmarkEnd w:id="391"/>
      <w:r w:rsidR="00C20EFF" w:rsidRPr="00D26514">
        <w:rPr>
          <w:rFonts w:eastAsia="Calibri"/>
          <w:noProof w:val="0"/>
        </w:rPr>
        <w:t>&gt; &lt;Spec</w:t>
      </w:r>
      <w:r w:rsidR="00363069" w:rsidRPr="00D26514">
        <w:rPr>
          <w:rFonts w:eastAsia="Calibri"/>
          <w:noProof w:val="0"/>
        </w:rPr>
        <w:t>ification</w:t>
      </w:r>
      <w:r w:rsidR="00C20EFF" w:rsidRPr="00D26514">
        <w:rPr>
          <w:rFonts w:eastAsia="Calibri"/>
          <w:noProof w:val="0"/>
        </w:rPr>
        <w:t xml:space="preserve"> Document </w:t>
      </w:r>
      <w:r w:rsidR="00154B7B" w:rsidRPr="00D26514">
        <w:rPr>
          <w:rFonts w:eastAsia="Calibri"/>
          <w:i/>
          <w:noProof w:val="0"/>
        </w:rPr>
        <w:t>or</w:t>
      </w:r>
      <w:r w:rsidR="00154B7B" w:rsidRPr="00D26514">
        <w:rPr>
          <w:rFonts w:eastAsia="Calibri"/>
          <w:noProof w:val="0"/>
        </w:rPr>
        <w:t xml:space="preserve"> </w:t>
      </w:r>
      <w:r w:rsidR="00C20EFF" w:rsidRPr="00D26514">
        <w:rPr>
          <w:rFonts w:eastAsia="Calibri"/>
          <w:noProof w:val="0"/>
        </w:rPr>
        <w:t>Vocabulary Constraint&gt;</w:t>
      </w:r>
      <w:bookmarkEnd w:id="392"/>
      <w:bookmarkEnd w:id="393"/>
    </w:p>
    <w:p w14:paraId="13B338C5"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escribe constraints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D9595E9" w14:textId="77777777" w:rsidR="00C20EFF" w:rsidRPr="00D26514" w:rsidRDefault="00C20EFF"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EA4FC43" w14:textId="77777777" w:rsidR="00951F63" w:rsidRPr="00D26514" w:rsidRDefault="003F252B" w:rsidP="00951F63">
      <w:pPr>
        <w:rPr>
          <w:rFonts w:eastAsia="Calibri"/>
        </w:rPr>
      </w:pPr>
      <w:r w:rsidRPr="00D26514">
        <w:rPr>
          <w:rFonts w:eastAsia="Calibri"/>
        </w:rPr>
        <w:t>&lt;</w:t>
      </w:r>
      <w:r w:rsidR="00C20EFF" w:rsidRPr="00D26514">
        <w:rPr>
          <w:rFonts w:eastAsia="Calibri"/>
        </w:rPr>
        <w:t xml:space="preserve">e.g., </w:t>
      </w:r>
      <w:r w:rsidR="00951F63" w:rsidRPr="00D26514">
        <w:rPr>
          <w:rFonts w:eastAsia="Calibri"/>
        </w:rPr>
        <w:t>The responsible party element represents only the party responsible for the encounter, not necessarily the entire episode of care</w:t>
      </w:r>
      <w:r w:rsidR="00887E40" w:rsidRPr="00D26514">
        <w:rPr>
          <w:rFonts w:eastAsia="Calibri"/>
        </w:rPr>
        <w:t>.</w:t>
      </w:r>
      <w:r w:rsidRPr="00D26514">
        <w:rPr>
          <w:rFonts w:eastAsia="Calibri"/>
        </w:rPr>
        <w:t>&gt;</w:t>
      </w:r>
      <w:r w:rsidR="00887E40" w:rsidRPr="00D26514">
        <w:rPr>
          <w:rFonts w:eastAsia="Calibri"/>
        </w:rPr>
        <w:t xml:space="preserve"> </w:t>
      </w:r>
    </w:p>
    <w:p w14:paraId="2A6E7068"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The </w:t>
      </w:r>
      <w:proofErr w:type="spellStart"/>
      <w:r w:rsidR="00951F63" w:rsidRPr="00EA3BCB">
        <w:rPr>
          <w:rFonts w:ascii="Courier New" w:eastAsia="Calibri" w:hAnsi="Courier New"/>
          <w:sz w:val="20"/>
        </w:rPr>
        <w:t>responsibleParty</w:t>
      </w:r>
      <w:proofErr w:type="spellEnd"/>
      <w:r w:rsidR="00951F63" w:rsidRPr="00D26514">
        <w:rPr>
          <w:rFonts w:eastAsia="Calibri"/>
        </w:rPr>
        <w:t xml:space="preserve"> element MAY be present. If present,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SHALL have at least one </w:t>
      </w:r>
      <w:proofErr w:type="spellStart"/>
      <w:r w:rsidR="00951F63" w:rsidRPr="00EA3BCB">
        <w:rPr>
          <w:rFonts w:ascii="Courier New" w:eastAsia="Calibri" w:hAnsi="Courier New"/>
          <w:sz w:val="20"/>
        </w:rPr>
        <w:t>assignedPerson</w:t>
      </w:r>
      <w:proofErr w:type="spellEnd"/>
      <w:r w:rsidR="00951F63" w:rsidRPr="00D26514">
        <w:rPr>
          <w:rFonts w:eastAsia="Calibri"/>
        </w:rPr>
        <w:t xml:space="preserve"> or </w:t>
      </w:r>
      <w:proofErr w:type="spellStart"/>
      <w:r w:rsidR="00951F63" w:rsidRPr="00EA3BCB">
        <w:rPr>
          <w:rFonts w:ascii="Courier New" w:eastAsia="Calibri" w:hAnsi="Courier New"/>
          <w:sz w:val="20"/>
        </w:rPr>
        <w:t>representedOrganization</w:t>
      </w:r>
      <w:proofErr w:type="spellEnd"/>
      <w:r w:rsidR="00951F63" w:rsidRPr="00D26514">
        <w:rPr>
          <w:rFonts w:eastAsia="Calibri"/>
        </w:rPr>
        <w:t xml:space="preserve"> element present.</w:t>
      </w:r>
      <w:r w:rsidRPr="00D26514">
        <w:rPr>
          <w:rFonts w:eastAsia="Calibri"/>
        </w:rPr>
        <w:t>&gt;</w:t>
      </w:r>
    </w:p>
    <w:p w14:paraId="69DB05FE" w14:textId="77777777" w:rsidR="00951F63" w:rsidRPr="00D26514" w:rsidRDefault="003F252B" w:rsidP="00951F63">
      <w:pPr>
        <w:pStyle w:val="BodyTextFirstIndent"/>
        <w:rPr>
          <w:rFonts w:eastAsia="Calibri"/>
        </w:rPr>
      </w:pPr>
      <w:r w:rsidRPr="00D26514">
        <w:rPr>
          <w:rFonts w:eastAsia="Calibri"/>
        </w:rPr>
        <w:t>&lt;</w:t>
      </w:r>
      <w:r w:rsidR="00940FC7" w:rsidRPr="00D26514">
        <w:rPr>
          <w:rFonts w:eastAsia="Calibri"/>
        </w:rPr>
        <w:t>e.g.,</w:t>
      </w:r>
      <w:r w:rsidRPr="00D26514">
        <w:rPr>
          <w:rFonts w:eastAsia="Calibri"/>
        </w:rPr>
        <w:t xml:space="preserve"> </w:t>
      </w:r>
      <w:r w:rsidR="00951F63" w:rsidRPr="00D26514">
        <w:rPr>
          <w:rFonts w:eastAsia="Calibri"/>
        </w:rPr>
        <w:t xml:space="preserve">Note: </w:t>
      </w:r>
      <w:r w:rsidR="00951F63" w:rsidRPr="00D26514">
        <w:rPr>
          <w:rFonts w:eastAsia="Calibri"/>
        </w:rPr>
        <w:tab/>
        <w:t>This is identical to CDA-DIR CONF-DIR-67</w:t>
      </w:r>
      <w:r w:rsidRPr="00D26514">
        <w:rPr>
          <w:rFonts w:eastAsia="Calibri"/>
        </w:rPr>
        <w:t>&gt;</w:t>
      </w:r>
    </w:p>
    <w:p w14:paraId="1281D4AB"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responsibleParty</w:t>
      </w:r>
      <w:proofErr w:type="spellEnd"/>
      <w:r w:rsidR="00951F63"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id</w:t>
      </w:r>
      <w:r w:rsidR="00951F63" w:rsidRPr="00D26514">
        <w:rPr>
          <w:rFonts w:eastAsia="Calibri"/>
        </w:rPr>
        <w:t xml:space="preserve"> SHALL be present with the responsible physician’s identifier.</w:t>
      </w:r>
      <w:r w:rsidRPr="00D26514">
        <w:rPr>
          <w:rFonts w:eastAsia="Calibri"/>
        </w:rPr>
        <w:t>&gt;</w:t>
      </w:r>
      <w:r w:rsidR="00951F63" w:rsidRPr="00D26514">
        <w:rPr>
          <w:rFonts w:eastAsia="Calibri"/>
        </w:rPr>
        <w:t xml:space="preserve"> </w:t>
      </w:r>
    </w:p>
    <w:p w14:paraId="19C84D1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r w:rsidR="00951F63" w:rsidRPr="00EA3BCB">
        <w:rPr>
          <w:rFonts w:ascii="Courier New" w:eastAsia="Calibri" w:hAnsi="Courier New"/>
          <w:sz w:val="20"/>
        </w:rPr>
        <w:t>code</w:t>
      </w:r>
      <w:r w:rsidR="00951F63" w:rsidRPr="00D26514">
        <w:rPr>
          <w:rFonts w:eastAsia="Calibri"/>
        </w:rPr>
        <w:t xml:space="preserve"> SHOULD be present with the responsible physician’s specialty.</w:t>
      </w:r>
      <w:r w:rsidRPr="00D26514">
        <w:rPr>
          <w:rFonts w:eastAsia="Calibri"/>
        </w:rPr>
        <w:t>&gt;</w:t>
      </w:r>
    </w:p>
    <w:p w14:paraId="3442EC5C"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 xml:space="preserve">e.g.,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MAY include an </w:t>
      </w:r>
      <w:r w:rsidR="00951F63" w:rsidRPr="00EA3BCB">
        <w:rPr>
          <w:rFonts w:ascii="Courier New" w:eastAsia="Calibri" w:hAnsi="Courier New"/>
          <w:sz w:val="20"/>
        </w:rPr>
        <w:t xml:space="preserve">accreditation </w:t>
      </w:r>
      <w:r w:rsidR="00951F63" w:rsidRPr="00D26514">
        <w:rPr>
          <w:rFonts w:eastAsia="Calibri"/>
        </w:rPr>
        <w:t xml:space="preserve">element from the </w:t>
      </w:r>
      <w:proofErr w:type="spellStart"/>
      <w:r w:rsidR="00951F63" w:rsidRPr="00D26514">
        <w:rPr>
          <w:b/>
          <w:bCs/>
        </w:rPr>
        <w:t>urn:ihe:card</w:t>
      </w:r>
      <w:proofErr w:type="spellEnd"/>
      <w:r w:rsidR="00951F63" w:rsidRPr="00D26514">
        <w:rPr>
          <w:rFonts w:eastAsia="Calibri"/>
        </w:rPr>
        <w:t xml:space="preserve"> namespace to provide physician accreditation status.</w:t>
      </w:r>
      <w:r w:rsidRPr="00D26514">
        <w:rPr>
          <w:rFonts w:eastAsia="Calibri"/>
        </w:rPr>
        <w:t>&gt;</w:t>
      </w:r>
    </w:p>
    <w:p w14:paraId="06726050" w14:textId="77777777" w:rsidR="00951F63" w:rsidRPr="00D26514" w:rsidRDefault="003F252B" w:rsidP="00951F63">
      <w:pPr>
        <w:rPr>
          <w:rFonts w:eastAsia="Calibri"/>
        </w:rPr>
      </w:pPr>
      <w:r w:rsidRPr="00D26514">
        <w:rPr>
          <w:rFonts w:eastAsia="Calibri"/>
        </w:rPr>
        <w:t>&lt;</w:t>
      </w:r>
      <w:r w:rsidR="00940FC7" w:rsidRPr="00D26514">
        <w:rPr>
          <w:rFonts w:eastAsia="Calibri"/>
        </w:rPr>
        <w:t>e.g.,</w:t>
      </w:r>
      <w:r w:rsidR="003651D9" w:rsidRPr="00D26514">
        <w:rPr>
          <w:rFonts w:eastAsia="Calibri"/>
        </w:rPr>
        <w:t xml:space="preserve"> The</w:t>
      </w:r>
      <w:r w:rsidR="00951F63" w:rsidRPr="00D26514">
        <w:rPr>
          <w:rFonts w:eastAsia="Calibri"/>
        </w:rPr>
        <w:t xml:space="preserve"> </w:t>
      </w:r>
      <w:r w:rsidR="00951F63" w:rsidRPr="00EA3BCB">
        <w:rPr>
          <w:rFonts w:ascii="Courier New" w:eastAsia="Calibri" w:hAnsi="Courier New"/>
          <w:sz w:val="20"/>
        </w:rPr>
        <w:t xml:space="preserve">accreditation </w:t>
      </w:r>
      <w:r w:rsidR="00951F63" w:rsidRPr="00D26514">
        <w:rPr>
          <w:rFonts w:eastAsia="Calibri"/>
        </w:rPr>
        <w:t>element SHALL use the</w:t>
      </w:r>
      <w:r w:rsidR="00951F63" w:rsidRPr="00D26514">
        <w:t xml:space="preserve"> character string </w:t>
      </w:r>
      <w:r w:rsidR="00951F63" w:rsidRPr="00D26514">
        <w:rPr>
          <w:rFonts w:eastAsia="Calibri"/>
        </w:rPr>
        <w:t>(ST) data type.</w:t>
      </w:r>
    </w:p>
    <w:p w14:paraId="6CE59D33" w14:textId="77777777" w:rsidR="00951F63" w:rsidRPr="00D26514" w:rsidRDefault="00951F63" w:rsidP="00951F63">
      <w:pPr>
        <w:rPr>
          <w:rFonts w:eastAsia="Calibri"/>
        </w:rPr>
      </w:pPr>
      <w:r w:rsidRPr="00D26514">
        <w:rPr>
          <w:rFonts w:eastAsia="Calibri"/>
        </w:rPr>
        <w:t xml:space="preserve">The </w:t>
      </w:r>
      <w:r w:rsidRPr="00EA3BCB">
        <w:rPr>
          <w:rFonts w:ascii="Courier New" w:eastAsia="Calibri" w:hAnsi="Courier New"/>
          <w:sz w:val="20"/>
        </w:rPr>
        <w:t xml:space="preserve">accreditation </w:t>
      </w:r>
      <w:r w:rsidRPr="00D26514">
        <w:rPr>
          <w:rFonts w:eastAsia="Calibri"/>
        </w:rPr>
        <w:t xml:space="preserve">element SHALL appear after the defined elements of the Role class, and before any </w:t>
      </w:r>
      <w:proofErr w:type="spellStart"/>
      <w:r w:rsidRPr="00D26514">
        <w:rPr>
          <w:rFonts w:eastAsia="Calibri"/>
        </w:rPr>
        <w:t>scoper</w:t>
      </w:r>
      <w:proofErr w:type="spellEnd"/>
      <w:r w:rsidRPr="00D26514">
        <w:rPr>
          <w:rFonts w:eastAsia="Calibri"/>
        </w:rPr>
        <w:t xml:space="preserve"> or player entity elements.</w:t>
      </w:r>
      <w:r w:rsidR="003F252B" w:rsidRPr="00D26514">
        <w:rPr>
          <w:rFonts w:eastAsia="Calibri"/>
        </w:rPr>
        <w:t>&gt;</w:t>
      </w:r>
    </w:p>
    <w:p w14:paraId="3FCC99F3" w14:textId="77777777" w:rsidR="00951F63" w:rsidRPr="00D26514" w:rsidRDefault="003F252B" w:rsidP="00951F63">
      <w:pPr>
        <w:rPr>
          <w:rFonts w:eastAsia="Calibri"/>
        </w:rPr>
      </w:pPr>
      <w:r w:rsidRPr="00EA3BCB">
        <w:rPr>
          <w:rFonts w:ascii="Courier New" w:eastAsia="Calibri" w:hAnsi="Courier New"/>
          <w:sz w:val="20"/>
        </w:rPr>
        <w:t>&lt;</w:t>
      </w:r>
      <w:r w:rsidR="00940FC7" w:rsidRPr="00EA3BCB">
        <w:rPr>
          <w:rFonts w:ascii="Courier New" w:eastAsia="Calibri" w:hAnsi="Courier New"/>
          <w:sz w:val="20"/>
        </w:rPr>
        <w:t>e.g.,</w:t>
      </w:r>
      <w:r w:rsidR="00CC0A62" w:rsidRPr="00EA3BCB">
        <w:rPr>
          <w:rFonts w:ascii="Courier New" w:eastAsia="Calibri" w:hAnsi="Courier New"/>
          <w:sz w:val="20"/>
        </w:rPr>
        <w:t xml:space="preserve"> </w:t>
      </w:r>
      <w:proofErr w:type="spellStart"/>
      <w:r w:rsidR="00951F63" w:rsidRPr="00EA3BCB">
        <w:rPr>
          <w:rFonts w:ascii="Courier New" w:eastAsia="Calibri" w:hAnsi="Courier New"/>
          <w:sz w:val="20"/>
        </w:rPr>
        <w:t>assignedEntity</w:t>
      </w:r>
      <w:proofErr w:type="spellEnd"/>
      <w:r w:rsidR="00951F63" w:rsidRPr="00D26514">
        <w:rPr>
          <w:rFonts w:eastAsia="Calibri"/>
        </w:rPr>
        <w:t xml:space="preserve"> </w:t>
      </w:r>
      <w:proofErr w:type="spellStart"/>
      <w:r w:rsidR="00951F63" w:rsidRPr="00EA3BCB">
        <w:rPr>
          <w:rFonts w:ascii="Courier New" w:eastAsia="Calibri" w:hAnsi="Courier New"/>
          <w:sz w:val="20"/>
        </w:rPr>
        <w:t>assignedPerson</w:t>
      </w:r>
      <w:proofErr w:type="spellEnd"/>
      <w:r w:rsidR="00951F63" w:rsidRPr="00EA3BCB">
        <w:rPr>
          <w:rFonts w:ascii="Courier New" w:eastAsia="Calibri" w:hAnsi="Courier New"/>
          <w:sz w:val="20"/>
        </w:rPr>
        <w:t xml:space="preserve"> name</w:t>
      </w:r>
      <w:r w:rsidR="00951F63" w:rsidRPr="00D26514">
        <w:rPr>
          <w:rFonts w:eastAsia="Calibri"/>
        </w:rPr>
        <w:t xml:space="preserve"> SHALL be present with the responsible physician’s name.</w:t>
      </w:r>
      <w:r w:rsidRPr="00D26514">
        <w:rPr>
          <w:rFonts w:eastAsia="Calibri"/>
        </w:rPr>
        <w:t>&gt;</w:t>
      </w:r>
    </w:p>
    <w:p w14:paraId="273AD2D3" w14:textId="77777777" w:rsidR="00363069" w:rsidRPr="00D26514" w:rsidRDefault="00951F63" w:rsidP="00363069">
      <w:pPr>
        <w:pStyle w:val="Heading5"/>
        <w:numPr>
          <w:ilvl w:val="0"/>
          <w:numId w:val="0"/>
        </w:numPr>
        <w:rPr>
          <w:noProof w:val="0"/>
        </w:rPr>
      </w:pPr>
      <w:bookmarkStart w:id="394" w:name="_Toc291167521"/>
      <w:bookmarkStart w:id="395" w:name="_Toc291231460"/>
      <w:bookmarkStart w:id="396" w:name="_Toc296340390"/>
      <w:bookmarkStart w:id="397" w:name="_Toc345074714"/>
      <w:bookmarkStart w:id="398" w:name="_Toc32832104"/>
      <w:r w:rsidRPr="00D26514">
        <w:rPr>
          <w:noProof w:val="0"/>
        </w:rPr>
        <w:t>6.</w:t>
      </w:r>
      <w:r w:rsidR="00C20EFF" w:rsidRPr="00D26514">
        <w:rPr>
          <w:noProof w:val="0"/>
        </w:rPr>
        <w:t>3.</w:t>
      </w:r>
      <w:r w:rsidRPr="00D26514">
        <w:rPr>
          <w:noProof w:val="0"/>
        </w:rPr>
        <w:t>2.</w:t>
      </w:r>
      <w:r w:rsidR="00C20EFF" w:rsidRPr="00D26514">
        <w:rPr>
          <w:noProof w:val="0"/>
        </w:rPr>
        <w:t>H</w:t>
      </w:r>
      <w:r w:rsidRPr="00D26514">
        <w:rPr>
          <w:noProof w:val="0"/>
        </w:rPr>
        <w:t xml:space="preserve">.2 </w:t>
      </w:r>
      <w:bookmarkEnd w:id="394"/>
      <w:bookmarkEnd w:id="395"/>
      <w:bookmarkEnd w:id="396"/>
      <w:r w:rsidR="00C20EFF" w:rsidRPr="00D26514">
        <w:rPr>
          <w:noProof w:val="0"/>
        </w:rPr>
        <w:t xml:space="preserve">&lt;Description Name&gt; </w:t>
      </w:r>
      <w:r w:rsidR="00363069" w:rsidRPr="00D26514">
        <w:rPr>
          <w:noProof w:val="0"/>
        </w:rPr>
        <w:t>&lt;</w:t>
      </w:r>
      <w:r w:rsidR="00363069" w:rsidRPr="00D26514">
        <w:rPr>
          <w:rFonts w:eastAsia="Calibri"/>
          <w:noProof w:val="0"/>
        </w:rPr>
        <w:t>Specification Document OR Vocabulary Constraint&gt;</w:t>
      </w:r>
      <w:bookmarkEnd w:id="397"/>
      <w:bookmarkEnd w:id="398"/>
    </w:p>
    <w:p w14:paraId="16B6B070" w14:textId="77777777" w:rsidR="00363069" w:rsidRPr="00D26514" w:rsidRDefault="00C20EFF" w:rsidP="00363069">
      <w:pPr>
        <w:pStyle w:val="Heading5"/>
        <w:numPr>
          <w:ilvl w:val="0"/>
          <w:numId w:val="0"/>
        </w:numPr>
        <w:rPr>
          <w:noProof w:val="0"/>
        </w:rPr>
      </w:pPr>
      <w:bookmarkStart w:id="399" w:name="_Toc345074715"/>
      <w:bookmarkStart w:id="400" w:name="_Toc32832105"/>
      <w:r w:rsidRPr="00D26514">
        <w:rPr>
          <w:noProof w:val="0"/>
        </w:rPr>
        <w:t xml:space="preserve">6.3.2.H.3 &lt;Description Name&gt; </w:t>
      </w:r>
      <w:r w:rsidR="00363069" w:rsidRPr="00D26514">
        <w:rPr>
          <w:noProof w:val="0"/>
        </w:rPr>
        <w:t>&lt;</w:t>
      </w:r>
      <w:r w:rsidR="00363069" w:rsidRPr="00D26514">
        <w:rPr>
          <w:rFonts w:eastAsia="Calibri"/>
          <w:noProof w:val="0"/>
        </w:rPr>
        <w:t>Specification Document OR Vocabulary Constraint&gt;</w:t>
      </w:r>
      <w:bookmarkEnd w:id="399"/>
      <w:bookmarkEnd w:id="400"/>
    </w:p>
    <w:p w14:paraId="799B6C9C" w14:textId="77777777" w:rsidR="00D35F24" w:rsidRPr="00EA3BCB" w:rsidRDefault="00D35F24" w:rsidP="00597DB2">
      <w:pPr>
        <w:pStyle w:val="AuthorInstructions"/>
        <w:rPr>
          <w:b/>
        </w:rPr>
      </w:pPr>
      <w:r w:rsidRPr="00EA3BCB">
        <w:rPr>
          <w:b/>
        </w:rPr>
        <w:t>###End Tabular Format – Header</w:t>
      </w:r>
    </w:p>
    <w:p w14:paraId="2AB3F732" w14:textId="77777777" w:rsidR="00EC1DB7" w:rsidRPr="00D26514" w:rsidRDefault="00EC1DB7" w:rsidP="00597DB2">
      <w:pPr>
        <w:pStyle w:val="AuthorInstructions"/>
      </w:pPr>
    </w:p>
    <w:p w14:paraId="551F09A3" w14:textId="77777777" w:rsidR="00EC1DB7" w:rsidRPr="00D26514" w:rsidRDefault="00EC1DB7" w:rsidP="00597DB2">
      <w:pPr>
        <w:pStyle w:val="AuthorInstructions"/>
      </w:pPr>
    </w:p>
    <w:p w14:paraId="22C18F34" w14:textId="77777777" w:rsidR="00D35F24" w:rsidRPr="00EA3BCB" w:rsidRDefault="00270EBB" w:rsidP="00597DB2">
      <w:pPr>
        <w:pStyle w:val="AuthorInstructions"/>
        <w:rPr>
          <w:b/>
        </w:rPr>
      </w:pPr>
      <w:r w:rsidRPr="00EA3BCB">
        <w:rPr>
          <w:b/>
        </w:rPr>
        <w:t>###Begin Discrete Conformance</w:t>
      </w:r>
      <w:r w:rsidR="00D35F24" w:rsidRPr="00EA3BCB">
        <w:rPr>
          <w:b/>
        </w:rPr>
        <w:t xml:space="preserve"> Format – Header </w:t>
      </w:r>
    </w:p>
    <w:p w14:paraId="769F8153" w14:textId="77777777" w:rsidR="001E206E" w:rsidRPr="00D26514" w:rsidRDefault="001E206E" w:rsidP="00D35F24">
      <w:pPr>
        <w:pStyle w:val="BodyText"/>
        <w:rPr>
          <w:lang w:eastAsia="x-none"/>
        </w:rPr>
      </w:pPr>
    </w:p>
    <w:p w14:paraId="60313946" w14:textId="77777777" w:rsidR="001E206E" w:rsidRPr="00D26514" w:rsidRDefault="001E206E" w:rsidP="001E206E">
      <w:r w:rsidRPr="00D26514">
        <w:t>The header for the &lt;</w:t>
      </w:r>
      <w:r w:rsidRPr="00D26514">
        <w:rPr>
          <w:i/>
        </w:rPr>
        <w:t>Document Name</w:t>
      </w:r>
      <w:r w:rsidRPr="00D26514">
        <w:t>&gt; document shall support the following header constraints as noted in this section</w:t>
      </w:r>
      <w:r w:rsidR="00887E40" w:rsidRPr="00D26514">
        <w:t xml:space="preserve">. </w:t>
      </w:r>
      <w:r w:rsidRPr="00D26514">
        <w:t>Note that this content profile is realm agnostic. These header constraints are based on the C-CDA header constraints but all references to US Realm specific types have been removed.</w:t>
      </w:r>
    </w:p>
    <w:p w14:paraId="5B6F1077" w14:textId="77777777" w:rsidR="001E206E" w:rsidRPr="00D26514" w:rsidRDefault="001E206E"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 must be numbered, begin with SHALL/SHOULD/MAY</w:t>
      </w:r>
      <w:r w:rsidR="00AD069D" w:rsidRPr="00D26514">
        <w:t>,</w:t>
      </w:r>
      <w:r w:rsidR="00D609FE" w:rsidRPr="00D26514">
        <w:t xml:space="preserve"> identify the cardinality using [</w:t>
      </w:r>
      <w:proofErr w:type="spellStart"/>
      <w:r w:rsidR="00D609FE" w:rsidRPr="00D26514">
        <w:t>n..n</w:t>
      </w:r>
      <w:proofErr w:type="spellEnd"/>
      <w:r w:rsidR="00D609FE" w:rsidRPr="00D26514">
        <w:t>], the name of the element, and a subitem which describe</w:t>
      </w:r>
      <w:r w:rsidR="00AD069D" w:rsidRPr="00D26514">
        <w:t>s</w:t>
      </w:r>
      <w:r w:rsidR="00D609FE" w:rsidRPr="00D26514">
        <w:t xml:space="preserve"> the value or source of the information.</w:t>
      </w:r>
      <w:r w:rsidRPr="00D26514">
        <w:t>&gt;</w:t>
      </w:r>
    </w:p>
    <w:p w14:paraId="4ED77D7F" w14:textId="77777777" w:rsidR="001E206E" w:rsidRPr="00D26514" w:rsidRDefault="000121FB" w:rsidP="001E206E">
      <w:r w:rsidRPr="00D26514">
        <w:t>&lt;</w:t>
      </w:r>
      <w:r w:rsidR="003651D9" w:rsidRPr="00D26514">
        <w:t>e.g.</w:t>
      </w:r>
      <w:r w:rsidRPr="00D26514">
        <w:t>,</w:t>
      </w:r>
    </w:p>
    <w:p w14:paraId="3BF649ED"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rPr>
        <w:t>typeId</w:t>
      </w:r>
      <w:proofErr w:type="spellEnd"/>
      <w:r w:rsidRPr="00D26514">
        <w:t xml:space="preserve"> (CONF:5361). </w:t>
      </w:r>
    </w:p>
    <w:p w14:paraId="727EEC4D"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@root</w:t>
      </w:r>
      <w:r w:rsidRPr="00D26514">
        <w:t>="</w:t>
      </w:r>
      <w:r w:rsidRPr="00EA3BCB">
        <w:rPr>
          <w:rFonts w:ascii="Courier New" w:hAnsi="Courier New"/>
          <w:sz w:val="20"/>
        </w:rPr>
        <w:t>2.16.840.1.113883.1.3</w:t>
      </w:r>
      <w:r w:rsidRPr="00D26514">
        <w:t xml:space="preserve">" (CONF:5250). </w:t>
      </w:r>
    </w:p>
    <w:p w14:paraId="0A3C32B2" w14:textId="77777777" w:rsidR="001E206E" w:rsidRPr="00D26514" w:rsidRDefault="001E206E" w:rsidP="00736B5B">
      <w:pPr>
        <w:numPr>
          <w:ilvl w:val="1"/>
          <w:numId w:val="13"/>
        </w:numPr>
        <w:spacing w:after="40" w:line="260" w:lineRule="exact"/>
      </w:pPr>
      <w:r w:rsidRPr="00D26514">
        <w:t xml:space="preserve">This </w:t>
      </w:r>
      <w:proofErr w:type="spellStart"/>
      <w:r w:rsidRPr="00D26514">
        <w:t>typeId</w:t>
      </w:r>
      <w:proofErr w:type="spellEnd"/>
      <w:r w:rsidRPr="00D26514">
        <w:t xml:space="preserve"> </w:t>
      </w: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@extension</w:t>
      </w:r>
      <w:r w:rsidRPr="00D26514">
        <w:t>="</w:t>
      </w:r>
      <w:r w:rsidRPr="00EA3BCB">
        <w:rPr>
          <w:rFonts w:ascii="Courier New" w:hAnsi="Courier New"/>
          <w:sz w:val="20"/>
        </w:rPr>
        <w:t>POCD_HD000040</w:t>
      </w:r>
      <w:r w:rsidRPr="00D26514">
        <w:t xml:space="preserve">" (CONF:5251). </w:t>
      </w:r>
    </w:p>
    <w:p w14:paraId="42719FB8"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proofErr w:type="spellStart"/>
      <w:r w:rsidRPr="00D26514">
        <w:rPr>
          <w:rFonts w:ascii="Courier New" w:hAnsi="Courier New"/>
          <w:b/>
          <w:bCs/>
        </w:rPr>
        <w:t>templateId</w:t>
      </w:r>
      <w:proofErr w:type="spellEnd"/>
      <w:r w:rsidRPr="00D26514">
        <w:t xml:space="preserve"> (CONF:5252) such that it </w:t>
      </w:r>
    </w:p>
    <w:p w14:paraId="1C093382" w14:textId="77777777" w:rsidR="001E206E" w:rsidRPr="00D26514" w:rsidRDefault="001E206E" w:rsidP="00EA3BCB">
      <w:pPr>
        <w:numPr>
          <w:ilvl w:val="1"/>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EA3BCB">
        <w:t>@root</w:t>
      </w:r>
      <w:r w:rsidRPr="00D26514">
        <w:t xml:space="preserve">="1.3.6.1.4.1.19376.1.4.1.1.2" for the Cath Report Content document template (CONF:CRC-xxx). </w:t>
      </w:r>
    </w:p>
    <w:p w14:paraId="2809B7A7"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id</w:t>
      </w:r>
      <w:r w:rsidRPr="00D26514">
        <w:t xml:space="preserve"> (CONF:5363). </w:t>
      </w:r>
    </w:p>
    <w:p w14:paraId="17D748B4" w14:textId="77777777" w:rsidR="001E206E" w:rsidRPr="00D26514" w:rsidRDefault="001E206E" w:rsidP="00736B5B">
      <w:pPr>
        <w:numPr>
          <w:ilvl w:val="1"/>
          <w:numId w:val="13"/>
        </w:numPr>
        <w:spacing w:after="40" w:line="260" w:lineRule="exact"/>
      </w:pPr>
      <w:r w:rsidRPr="00D26514">
        <w:t xml:space="preserve">This id </w:t>
      </w:r>
      <w:r w:rsidRPr="00EA3BCB">
        <w:rPr>
          <w:rStyle w:val="BodyTextChar"/>
          <w:rFonts w:ascii="Bookman Old Style" w:hAnsi="Bookman Old Style"/>
          <w:b/>
          <w:sz w:val="20"/>
        </w:rPr>
        <w:t>SHALL</w:t>
      </w:r>
      <w:r w:rsidRPr="00D26514">
        <w:t xml:space="preserve"> be a globally unique identifier for the document (CONF:9991).</w:t>
      </w:r>
    </w:p>
    <w:p w14:paraId="390CDC5C"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or two [1..2] </w:t>
      </w:r>
      <w:r w:rsidRPr="00D26514">
        <w:rPr>
          <w:rFonts w:ascii="Courier New" w:hAnsi="Courier New"/>
          <w:b/>
        </w:rPr>
        <w:t>code</w:t>
      </w:r>
      <w:r w:rsidRPr="00D26514">
        <w:t xml:space="preserve"> (CONF:5253-CRC). </w:t>
      </w:r>
    </w:p>
    <w:p w14:paraId="3D6E8D63" w14:textId="77777777" w:rsidR="001E206E" w:rsidRPr="00D26514" w:rsidRDefault="001E206E" w:rsidP="00736B5B">
      <w:pPr>
        <w:numPr>
          <w:ilvl w:val="1"/>
          <w:numId w:val="13"/>
        </w:numPr>
        <w:spacing w:after="40" w:line="260" w:lineRule="exact"/>
      </w:pPr>
      <w:r w:rsidRPr="00EA3BCB">
        <w:rPr>
          <w:rStyle w:val="BodyTextChar"/>
          <w:rFonts w:ascii="Bookman Old Style" w:hAnsi="Bookman Old Style"/>
          <w:sz w:val="20"/>
        </w:rPr>
        <w:t>SHALL</w:t>
      </w:r>
      <w:r w:rsidRPr="00D26514">
        <w:t xml:space="preserve"> be selected from </w:t>
      </w:r>
      <w:proofErr w:type="spellStart"/>
      <w:r w:rsidRPr="00D26514">
        <w:t>ValueSet</w:t>
      </w:r>
      <w:proofErr w:type="spellEnd"/>
      <w:r w:rsidRPr="00D26514">
        <w:t xml:space="preserve"> </w:t>
      </w:r>
      <w:proofErr w:type="spellStart"/>
      <w:r w:rsidRPr="00D26514">
        <w:rPr>
          <w:rStyle w:val="XMLname"/>
        </w:rPr>
        <w:t>ProcedureNoteDocumentTypeCodes</w:t>
      </w:r>
      <w:proofErr w:type="spellEnd"/>
      <w:r w:rsidRPr="00D26514">
        <w:rPr>
          <w:rStyle w:val="XMLname"/>
        </w:rPr>
        <w:t xml:space="preserve"> 2.16.840.1.113883.11.20.6.1</w:t>
      </w:r>
      <w:r w:rsidRPr="00D26514">
        <w:t xml:space="preserve"> </w:t>
      </w:r>
      <w:r w:rsidRPr="00EA3BCB">
        <w:rPr>
          <w:rStyle w:val="BodyTextChar"/>
          <w:sz w:val="20"/>
        </w:rPr>
        <w:t>DYNAMIC</w:t>
      </w:r>
      <w:r w:rsidR="005F3FB5" w:rsidRPr="00D26514">
        <w:t xml:space="preserve"> </w:t>
      </w:r>
      <w:r w:rsidRPr="00D26514">
        <w:t>(CONF:8497)</w:t>
      </w:r>
      <w:r w:rsidR="00887E40" w:rsidRPr="00D26514">
        <w:t xml:space="preserve">. </w:t>
      </w:r>
      <w:r w:rsidRPr="00D26514">
        <w:t>Either or both of the following codes should be included:</w:t>
      </w:r>
    </w:p>
    <w:p w14:paraId="5532F23E" w14:textId="77777777" w:rsidR="001E206E" w:rsidRPr="00D26514" w:rsidRDefault="001E206E" w:rsidP="001E206E"/>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161"/>
        <w:gridCol w:w="2074"/>
        <w:gridCol w:w="1418"/>
        <w:gridCol w:w="3987"/>
      </w:tblGrid>
      <w:tr w:rsidR="001E206E" w:rsidRPr="00D26514" w14:paraId="6F66312B" w14:textId="77777777" w:rsidTr="00BB76BC">
        <w:trPr>
          <w:cantSplit/>
          <w:trHeight w:val="611"/>
        </w:trPr>
        <w:tc>
          <w:tcPr>
            <w:tcW w:w="8640" w:type="dxa"/>
            <w:gridSpan w:val="4"/>
            <w:tcBorders>
              <w:bottom w:val="single" w:sz="4" w:space="0" w:color="auto"/>
            </w:tcBorders>
            <w:shd w:val="clear" w:color="auto" w:fill="auto"/>
          </w:tcPr>
          <w:p w14:paraId="1E842837" w14:textId="77777777" w:rsidR="001E206E" w:rsidRPr="00D26514" w:rsidRDefault="001E206E" w:rsidP="00EA3BCB">
            <w:pPr>
              <w:pStyle w:val="TableEntry"/>
              <w:rPr>
                <w:b/>
                <w:kern w:val="28"/>
              </w:rPr>
            </w:pPr>
            <w:r w:rsidRPr="00D26514">
              <w:t xml:space="preserve">Value Set: </w:t>
            </w:r>
            <w:proofErr w:type="spellStart"/>
            <w:r w:rsidRPr="00D26514">
              <w:t>ProcedureNoteDocumentTypeCodes</w:t>
            </w:r>
            <w:proofErr w:type="spellEnd"/>
            <w:r w:rsidRPr="00D26514">
              <w:t xml:space="preserve"> 2.16.840.1.113883.11.20.6.1 DYNAMIC</w:t>
            </w:r>
          </w:p>
          <w:p w14:paraId="4F078AD7" w14:textId="77777777" w:rsidR="001E206E" w:rsidRPr="00D26514" w:rsidRDefault="001E206E" w:rsidP="00EA3BCB">
            <w:pPr>
              <w:pStyle w:val="TableEntry"/>
              <w:rPr>
                <w:b/>
                <w:kern w:val="28"/>
              </w:rPr>
            </w:pPr>
            <w:r w:rsidRPr="00D26514">
              <w:t>Code System: LOINC 2.16.840.1.113883.6.1</w:t>
            </w:r>
          </w:p>
        </w:tc>
      </w:tr>
      <w:tr w:rsidR="001E206E" w:rsidRPr="00D26514" w14:paraId="5A2068B5" w14:textId="77777777" w:rsidTr="00BB76BC">
        <w:trPr>
          <w:cantSplit/>
          <w:trHeight w:val="611"/>
        </w:trPr>
        <w:tc>
          <w:tcPr>
            <w:tcW w:w="1161" w:type="dxa"/>
            <w:shd w:val="clear" w:color="auto" w:fill="E6E6E6"/>
          </w:tcPr>
          <w:p w14:paraId="3E79415F" w14:textId="77777777" w:rsidR="001E206E" w:rsidRPr="00D26514" w:rsidRDefault="001E206E" w:rsidP="00FA1B42">
            <w:pPr>
              <w:pStyle w:val="TableEntryHeader"/>
            </w:pPr>
            <w:r w:rsidRPr="00D26514">
              <w:t>LOINC Code</w:t>
            </w:r>
          </w:p>
        </w:tc>
        <w:tc>
          <w:tcPr>
            <w:tcW w:w="2074" w:type="dxa"/>
            <w:shd w:val="clear" w:color="auto" w:fill="E6E6E6"/>
          </w:tcPr>
          <w:p w14:paraId="4CCDB200" w14:textId="77777777" w:rsidR="001E206E" w:rsidRPr="00D26514" w:rsidRDefault="001E206E" w:rsidP="00FA1B42">
            <w:pPr>
              <w:pStyle w:val="TableEntryHeader"/>
            </w:pPr>
            <w:r w:rsidRPr="00D26514">
              <w:t>Type of Service ‘Component’</w:t>
            </w:r>
          </w:p>
        </w:tc>
        <w:tc>
          <w:tcPr>
            <w:tcW w:w="1418" w:type="dxa"/>
            <w:shd w:val="clear" w:color="auto" w:fill="E6E6E6"/>
          </w:tcPr>
          <w:p w14:paraId="0A3297B3" w14:textId="77777777" w:rsidR="001E206E" w:rsidRPr="00D26514" w:rsidRDefault="001E206E" w:rsidP="00FA1B42">
            <w:pPr>
              <w:pStyle w:val="TableEntryHeader"/>
            </w:pPr>
            <w:r w:rsidRPr="00D26514">
              <w:t>Setting ‘System’</w:t>
            </w:r>
          </w:p>
        </w:tc>
        <w:tc>
          <w:tcPr>
            <w:tcW w:w="3987" w:type="dxa"/>
            <w:shd w:val="clear" w:color="auto" w:fill="E6E6E6"/>
          </w:tcPr>
          <w:p w14:paraId="51F25E81" w14:textId="77777777" w:rsidR="001E206E" w:rsidRPr="00D26514" w:rsidRDefault="001E206E" w:rsidP="00FA1B42">
            <w:pPr>
              <w:pStyle w:val="TableEntryHeader"/>
            </w:pPr>
            <w:r w:rsidRPr="00D26514">
              <w:t>Specialty/Training/Professional Level ‘</w:t>
            </w:r>
            <w:proofErr w:type="spellStart"/>
            <w:r w:rsidRPr="00D26514">
              <w:t>Method_Type</w:t>
            </w:r>
            <w:proofErr w:type="spellEnd"/>
            <w:r w:rsidRPr="00D26514">
              <w:t>’</w:t>
            </w:r>
          </w:p>
        </w:tc>
      </w:tr>
      <w:tr w:rsidR="001E206E" w:rsidRPr="00D26514" w:rsidDel="004763E0" w14:paraId="547E57AA" w14:textId="77777777" w:rsidTr="00BB76BC">
        <w:trPr>
          <w:cantSplit/>
        </w:trPr>
        <w:tc>
          <w:tcPr>
            <w:tcW w:w="1161" w:type="dxa"/>
            <w:vAlign w:val="bottom"/>
          </w:tcPr>
          <w:p w14:paraId="285DCC89" w14:textId="77777777" w:rsidR="001E206E" w:rsidRPr="00D26514" w:rsidDel="004763E0" w:rsidRDefault="001E206E" w:rsidP="00AD069D">
            <w:pPr>
              <w:pStyle w:val="TableEntry"/>
            </w:pPr>
            <w:r w:rsidRPr="00D26514">
              <w:t>18745-0</w:t>
            </w:r>
          </w:p>
        </w:tc>
        <w:tc>
          <w:tcPr>
            <w:tcW w:w="2074" w:type="dxa"/>
            <w:vAlign w:val="bottom"/>
          </w:tcPr>
          <w:p w14:paraId="317C6303" w14:textId="77777777" w:rsidR="001E206E" w:rsidRPr="00D26514" w:rsidDel="004763E0" w:rsidRDefault="001E206E" w:rsidP="00AD069D">
            <w:pPr>
              <w:pStyle w:val="TableEntry"/>
            </w:pPr>
            <w:r w:rsidRPr="00D26514">
              <w:t>Study report</w:t>
            </w:r>
          </w:p>
        </w:tc>
        <w:tc>
          <w:tcPr>
            <w:tcW w:w="1418" w:type="dxa"/>
            <w:vAlign w:val="bottom"/>
          </w:tcPr>
          <w:p w14:paraId="0BEF2942" w14:textId="77777777" w:rsidR="001E206E" w:rsidRPr="00D26514" w:rsidDel="004763E0" w:rsidRDefault="001E206E" w:rsidP="003579DA">
            <w:pPr>
              <w:pStyle w:val="TableEntry"/>
            </w:pPr>
            <w:r w:rsidRPr="00D26514">
              <w:t>Heart</w:t>
            </w:r>
          </w:p>
        </w:tc>
        <w:tc>
          <w:tcPr>
            <w:tcW w:w="3987" w:type="dxa"/>
            <w:vAlign w:val="bottom"/>
          </w:tcPr>
          <w:p w14:paraId="710E812C" w14:textId="77777777" w:rsidR="001E206E" w:rsidRPr="00D26514" w:rsidDel="004763E0" w:rsidRDefault="001E206E" w:rsidP="003579DA">
            <w:pPr>
              <w:pStyle w:val="TableEntry"/>
            </w:pPr>
            <w:r w:rsidRPr="00D26514">
              <w:t>Cardiac catheterization</w:t>
            </w:r>
          </w:p>
        </w:tc>
      </w:tr>
      <w:tr w:rsidR="001E206E" w:rsidRPr="00D26514" w:rsidDel="004763E0" w14:paraId="645B90D2" w14:textId="77777777" w:rsidTr="00BB76BC">
        <w:trPr>
          <w:cantSplit/>
        </w:trPr>
        <w:tc>
          <w:tcPr>
            <w:tcW w:w="1161" w:type="dxa"/>
            <w:vAlign w:val="bottom"/>
          </w:tcPr>
          <w:p w14:paraId="0DF5F724" w14:textId="77777777" w:rsidR="001E206E" w:rsidRPr="00D26514" w:rsidDel="004763E0" w:rsidRDefault="001E206E" w:rsidP="00AD069D">
            <w:pPr>
              <w:pStyle w:val="TableEntry"/>
            </w:pPr>
            <w:r w:rsidRPr="00D26514">
              <w:t>34896-1</w:t>
            </w:r>
          </w:p>
        </w:tc>
        <w:tc>
          <w:tcPr>
            <w:tcW w:w="2074" w:type="dxa"/>
            <w:vAlign w:val="bottom"/>
          </w:tcPr>
          <w:p w14:paraId="3016E683" w14:textId="77777777" w:rsidR="001E206E" w:rsidRPr="00D26514" w:rsidDel="004763E0" w:rsidRDefault="001E206E" w:rsidP="00AD069D">
            <w:pPr>
              <w:pStyle w:val="TableEntry"/>
            </w:pPr>
            <w:r w:rsidRPr="00D26514">
              <w:t>Interventional procedure note</w:t>
            </w:r>
          </w:p>
        </w:tc>
        <w:tc>
          <w:tcPr>
            <w:tcW w:w="1418" w:type="dxa"/>
            <w:vAlign w:val="bottom"/>
          </w:tcPr>
          <w:p w14:paraId="7995FF89" w14:textId="77777777" w:rsidR="001E206E" w:rsidRPr="00D26514" w:rsidDel="004763E0" w:rsidRDefault="001E206E" w:rsidP="003579DA">
            <w:pPr>
              <w:pStyle w:val="TableEntry"/>
            </w:pPr>
            <w:r w:rsidRPr="00D26514">
              <w:t>{Setting}</w:t>
            </w:r>
          </w:p>
        </w:tc>
        <w:tc>
          <w:tcPr>
            <w:tcW w:w="3987" w:type="dxa"/>
            <w:vAlign w:val="bottom"/>
          </w:tcPr>
          <w:p w14:paraId="0A7923B5" w14:textId="77777777" w:rsidR="001E206E" w:rsidRPr="00D26514" w:rsidDel="004763E0" w:rsidRDefault="001E206E" w:rsidP="003579DA">
            <w:pPr>
              <w:pStyle w:val="TableEntry"/>
            </w:pPr>
            <w:r w:rsidRPr="00D26514">
              <w:t>Cardiology</w:t>
            </w:r>
          </w:p>
        </w:tc>
      </w:tr>
    </w:tbl>
    <w:p w14:paraId="27CFBFBA" w14:textId="77777777" w:rsidR="001E206E" w:rsidRPr="00D26514" w:rsidRDefault="001E206E" w:rsidP="001E206E"/>
    <w:p w14:paraId="67FB0A93" w14:textId="77777777" w:rsidR="001E206E" w:rsidRPr="00D26514" w:rsidRDefault="001E206E" w:rsidP="00736B5B">
      <w:pPr>
        <w:numPr>
          <w:ilvl w:val="0"/>
          <w:numId w:val="13"/>
        </w:numPr>
        <w:spacing w:after="40" w:line="260" w:lineRule="exact"/>
      </w:pPr>
      <w:r w:rsidRPr="00EA3BCB">
        <w:rPr>
          <w:rStyle w:val="BodyTextChar"/>
          <w:rFonts w:ascii="Bookman Old Style" w:hAnsi="Bookman Old Style"/>
          <w:sz w:val="20"/>
        </w:rPr>
        <w:t>SHALL</w:t>
      </w:r>
      <w:r w:rsidRPr="00D26514">
        <w:t xml:space="preserve"> contain exactly one [1..1] </w:t>
      </w:r>
      <w:r w:rsidRPr="00D26514">
        <w:rPr>
          <w:rFonts w:ascii="Courier New" w:hAnsi="Courier New"/>
          <w:b/>
        </w:rPr>
        <w:t>title</w:t>
      </w:r>
      <w:r w:rsidRPr="00D26514">
        <w:t xml:space="preserve"> (CONF:5254). </w:t>
      </w:r>
    </w:p>
    <w:p w14:paraId="24D19899" w14:textId="77777777" w:rsidR="001E206E" w:rsidRPr="00D26514" w:rsidRDefault="001E206E" w:rsidP="00736B5B">
      <w:pPr>
        <w:numPr>
          <w:ilvl w:val="1"/>
          <w:numId w:val="13"/>
        </w:numPr>
        <w:spacing w:after="40" w:line="260" w:lineRule="exact"/>
      </w:pPr>
      <w:r w:rsidRPr="00D26514">
        <w:t xml:space="preserve">Can either be a locally defined name or the display name corresponding to </w:t>
      </w:r>
      <w:proofErr w:type="spellStart"/>
      <w:r w:rsidRPr="00D26514">
        <w:t>clinicalDocument</w:t>
      </w:r>
      <w:proofErr w:type="spellEnd"/>
      <w:r w:rsidRPr="00D26514">
        <w:t>/code (CONF:5255).</w:t>
      </w:r>
      <w:r w:rsidR="000121FB" w:rsidRPr="00D26514">
        <w:t>&gt;</w:t>
      </w:r>
    </w:p>
    <w:p w14:paraId="17D7EE57" w14:textId="77777777" w:rsidR="00983131" w:rsidRPr="00D26514" w:rsidRDefault="00983131" w:rsidP="00D35F24">
      <w:pPr>
        <w:pStyle w:val="BodyText"/>
        <w:rPr>
          <w:lang w:eastAsia="x-none"/>
        </w:rPr>
      </w:pPr>
    </w:p>
    <w:p w14:paraId="51DF4164" w14:textId="77777777" w:rsidR="00983131" w:rsidRPr="00EA3BCB" w:rsidRDefault="00983131" w:rsidP="00597DB2">
      <w:pPr>
        <w:pStyle w:val="AuthorInstructions"/>
        <w:rPr>
          <w:b/>
        </w:rPr>
      </w:pPr>
      <w:r w:rsidRPr="00EA3BCB">
        <w:rPr>
          <w:b/>
        </w:rPr>
        <w:t xml:space="preserve">###End Discrete Conformance Format – Header </w:t>
      </w:r>
    </w:p>
    <w:p w14:paraId="7CDC8599" w14:textId="77777777" w:rsidR="00B9303B" w:rsidRPr="00D26514" w:rsidRDefault="00B9303B" w:rsidP="00EA3BCB">
      <w:pPr>
        <w:pStyle w:val="Heading3"/>
        <w:numPr>
          <w:ilvl w:val="0"/>
          <w:numId w:val="0"/>
        </w:numPr>
        <w:rPr>
          <w:bCs/>
          <w:noProof w:val="0"/>
        </w:rPr>
      </w:pPr>
      <w:bookmarkStart w:id="401" w:name="_Toc345074716"/>
      <w:bookmarkStart w:id="402" w:name="_Toc32832106"/>
      <w:r w:rsidRPr="00D26514">
        <w:rPr>
          <w:bCs/>
          <w:noProof w:val="0"/>
        </w:rPr>
        <w:t>6.3.3</w:t>
      </w:r>
      <w:r w:rsidR="00291725" w:rsidRPr="00D26514">
        <w:rPr>
          <w:bCs/>
          <w:noProof w:val="0"/>
        </w:rPr>
        <w:t xml:space="preserve"> </w:t>
      </w:r>
      <w:r w:rsidRPr="00D26514">
        <w:rPr>
          <w:bCs/>
          <w:noProof w:val="0"/>
        </w:rPr>
        <w:t>CDA Section Content Modules</w:t>
      </w:r>
      <w:bookmarkEnd w:id="401"/>
      <w:bookmarkEnd w:id="402"/>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5BB079BD" w14:textId="77777777" w:rsidR="00AE4AED" w:rsidRPr="00D26514" w:rsidRDefault="00AE4AED" w:rsidP="00870306">
      <w:pPr>
        <w:pStyle w:val="BodyText"/>
        <w:rPr>
          <w:lang w:eastAsia="x-none"/>
        </w:rPr>
      </w:pPr>
    </w:p>
    <w:p w14:paraId="1C3B2553" w14:textId="0E17C6FD" w:rsidR="00A23689" w:rsidRPr="00D26514" w:rsidRDefault="00A23689" w:rsidP="00597DB2">
      <w:pPr>
        <w:pStyle w:val="AuthorInstructions"/>
      </w:pPr>
      <w:r w:rsidRPr="00D26514">
        <w:t>&lt;</w:t>
      </w:r>
      <w:r w:rsidR="00F96602" w:rsidRPr="00D26514">
        <w:rPr>
          <w:highlight w:val="yellow"/>
        </w:rPr>
        <w:t xml:space="preserve"> Authors’ Note: Replicate section 6.3.3.10.S for each Section Content Module defined in this profile. Number as 6.3.3.10.S</w:t>
      </w:r>
      <w:r w:rsidR="00F96602" w:rsidRPr="00D26514">
        <w:rPr>
          <w:b/>
          <w:highlight w:val="yellow"/>
        </w:rPr>
        <w:t>1</w:t>
      </w:r>
      <w:r w:rsidR="00F96602" w:rsidRPr="00D26514">
        <w:rPr>
          <w:highlight w:val="yellow"/>
        </w:rPr>
        <w:t>, 6.3.3.10.S</w:t>
      </w:r>
      <w:r w:rsidR="00F96602" w:rsidRPr="00D26514">
        <w:rPr>
          <w:b/>
          <w:highlight w:val="yellow"/>
        </w:rPr>
        <w:t>2</w:t>
      </w:r>
      <w:r w:rsidR="00F96602" w:rsidRPr="00D26514">
        <w:rPr>
          <w:highlight w:val="yellow"/>
        </w:rPr>
        <w:t>, etc.</w:t>
      </w:r>
      <w:r w:rsidRPr="00D26514">
        <w:t>&gt;</w:t>
      </w:r>
    </w:p>
    <w:p w14:paraId="24139694" w14:textId="58C77993" w:rsidR="00363069" w:rsidRPr="00D26514" w:rsidRDefault="00363069" w:rsidP="00597DB2">
      <w:pPr>
        <w:pStyle w:val="AuthorInstructions"/>
      </w:pPr>
      <w:r w:rsidRPr="00D26514">
        <w:t>&lt;</w:t>
      </w:r>
      <w:r w:rsidR="009D125C" w:rsidRPr="00D26514">
        <w:t>Author</w:t>
      </w:r>
      <w:r w:rsidRPr="00D26514">
        <w:t>s’ notes:</w:t>
      </w:r>
      <w:r w:rsidR="005F3FB5" w:rsidRPr="00D26514">
        <w:t xml:space="preserve"> </w:t>
      </w:r>
      <w:r w:rsidRPr="00D26514">
        <w:t>Section naming instructions:</w:t>
      </w:r>
      <w:r w:rsidR="005F3FB5" w:rsidRPr="00D26514">
        <w:t xml:space="preserve"> </w:t>
      </w:r>
      <w:r w:rsidRPr="00D26514">
        <w:t xml:space="preserve">If a </w:t>
      </w:r>
      <w:r w:rsidR="00151E50" w:rsidRPr="00D26514">
        <w:t>s</w:t>
      </w:r>
      <w:r w:rsidRPr="00D26514">
        <w:t xml:space="preserve">ection is a specialization of an existing </w:t>
      </w:r>
      <w:r w:rsidR="00151E50" w:rsidRPr="00D26514">
        <w:t>s</w:t>
      </w:r>
      <w:r w:rsidRPr="00D26514">
        <w:t>ection, begin the name with the original section name</w:t>
      </w:r>
      <w:r w:rsidR="00887E40" w:rsidRPr="00D26514">
        <w:t xml:space="preserve">. </w:t>
      </w:r>
      <w:r w:rsidRPr="00D26514">
        <w:t>For example, if Cardiology is creating a specialization of the “Medical History Section”, the new section should be named “Medical History Section – Cardiac” and not “Cardiac Medical History Section”.&gt;</w:t>
      </w:r>
    </w:p>
    <w:p w14:paraId="1E8472CD" w14:textId="77777777" w:rsidR="00D35F24" w:rsidRPr="00D26514" w:rsidRDefault="00D35F24" w:rsidP="00597DB2">
      <w:pPr>
        <w:pStyle w:val="AuthorInstructions"/>
      </w:pPr>
    </w:p>
    <w:p w14:paraId="5A34DD71" w14:textId="77777777" w:rsidR="00D35F24" w:rsidRPr="00EA3BCB" w:rsidRDefault="00D35F24" w:rsidP="00597DB2">
      <w:pPr>
        <w:pStyle w:val="AuthorInstructions"/>
        <w:rPr>
          <w:b/>
        </w:rPr>
      </w:pPr>
      <w:r w:rsidRPr="00EA3BCB">
        <w:rPr>
          <w:b/>
        </w:rPr>
        <w:t>###Begin Tabular Format - Section</w:t>
      </w:r>
    </w:p>
    <w:p w14:paraId="39201004" w14:textId="77777777" w:rsidR="00286433" w:rsidRPr="00D26514" w:rsidRDefault="00286433" w:rsidP="00597DB2">
      <w:pPr>
        <w:pStyle w:val="AuthorInstructions"/>
      </w:pPr>
      <w:r w:rsidRPr="00D26514">
        <w:t xml:space="preserve">&lt;Delete </w:t>
      </w:r>
      <w:r w:rsidR="000121FB" w:rsidRPr="00D26514">
        <w:t>examples in</w:t>
      </w:r>
      <w:r w:rsidRPr="00D26514">
        <w:t xml:space="preserve"> rows of table below prior to Public Comment.&gt;</w:t>
      </w:r>
    </w:p>
    <w:p w14:paraId="1E134CBC" w14:textId="77777777" w:rsidR="00D07411" w:rsidRPr="00D26514" w:rsidRDefault="00870306" w:rsidP="00B84D95">
      <w:pPr>
        <w:pStyle w:val="Heading4"/>
        <w:numPr>
          <w:ilvl w:val="0"/>
          <w:numId w:val="0"/>
        </w:numPr>
        <w:ind w:left="864" w:hanging="864"/>
        <w:rPr>
          <w:noProof w:val="0"/>
        </w:rPr>
      </w:pPr>
      <w:bookmarkStart w:id="403" w:name="_Toc345074717"/>
      <w:bookmarkStart w:id="404" w:name="_Toc32832107"/>
      <w:r w:rsidRPr="00D26514">
        <w:rPr>
          <w:noProof w:val="0"/>
        </w:rPr>
        <w:t>6.3.</w:t>
      </w:r>
      <w:r w:rsidR="00951F63" w:rsidRPr="00D26514">
        <w:rPr>
          <w:noProof w:val="0"/>
        </w:rPr>
        <w:t>3</w:t>
      </w:r>
      <w:r w:rsidR="00BA437B" w:rsidRPr="00D26514">
        <w:rPr>
          <w:noProof w:val="0"/>
        </w:rPr>
        <w:t>.</w:t>
      </w:r>
      <w:r w:rsidR="00B9303B" w:rsidRPr="00D26514">
        <w:rPr>
          <w:noProof w:val="0"/>
        </w:rPr>
        <w:t>10</w:t>
      </w:r>
      <w:r w:rsidR="00363069" w:rsidRPr="00D26514">
        <w:rPr>
          <w:noProof w:val="0"/>
        </w:rPr>
        <w:t>.</w:t>
      </w:r>
      <w:r w:rsidR="00774B6B" w:rsidRPr="00D26514">
        <w:rPr>
          <w:noProof w:val="0"/>
        </w:rPr>
        <w:t>S</w:t>
      </w:r>
      <w:r w:rsidR="00291725" w:rsidRPr="00D26514">
        <w:rPr>
          <w:noProof w:val="0"/>
        </w:rPr>
        <w:t xml:space="preserve"> </w:t>
      </w:r>
      <w:r w:rsidR="006A2A74" w:rsidRPr="00D26514">
        <w:rPr>
          <w:noProof w:val="0"/>
        </w:rPr>
        <w:t>&lt;Section</w:t>
      </w:r>
      <w:r w:rsidR="00D07411" w:rsidRPr="00D26514">
        <w:rPr>
          <w:noProof w:val="0"/>
        </w:rPr>
        <w:t xml:space="preserve"> Module Name</w:t>
      </w:r>
      <w:r w:rsidR="006A2A74" w:rsidRPr="00D26514">
        <w:rPr>
          <w:noProof w:val="0"/>
        </w:rPr>
        <w:t>&gt;</w:t>
      </w:r>
      <w:r w:rsidR="00316247" w:rsidRPr="00D26514">
        <w:rPr>
          <w:noProof w:val="0"/>
        </w:rPr>
        <w:t xml:space="preserve"> - </w:t>
      </w:r>
      <w:r w:rsidR="006A2A74" w:rsidRPr="00D26514">
        <w:rPr>
          <w:noProof w:val="0"/>
        </w:rPr>
        <w:t>Section</w:t>
      </w:r>
      <w:r w:rsidRPr="00D26514">
        <w:rPr>
          <w:noProof w:val="0"/>
        </w:rPr>
        <w:t xml:space="preserve"> </w:t>
      </w:r>
      <w:r w:rsidR="00D07411" w:rsidRPr="00D26514">
        <w:rPr>
          <w:noProof w:val="0"/>
        </w:rPr>
        <w:t xml:space="preserve">Content </w:t>
      </w:r>
      <w:r w:rsidRPr="00D26514">
        <w:rPr>
          <w:noProof w:val="0"/>
        </w:rPr>
        <w:t>Module</w:t>
      </w:r>
      <w:bookmarkEnd w:id="403"/>
      <w:bookmarkEnd w:id="404"/>
      <w:r w:rsidRPr="00D26514">
        <w:rPr>
          <w:noProof w:val="0"/>
        </w:rPr>
        <w:t xml:space="preserve"> </w:t>
      </w:r>
      <w:bookmarkStart w:id="405" w:name="_Toc291167503"/>
      <w:bookmarkStart w:id="406" w:name="_Toc291231442"/>
      <w:bookmarkStart w:id="407" w:name="_Toc296340356"/>
    </w:p>
    <w:p w14:paraId="1E3FDFFD" w14:textId="77777777" w:rsidR="005D6104" w:rsidRPr="00D26514" w:rsidRDefault="00D07411" w:rsidP="00712AE6">
      <w:pPr>
        <w:pStyle w:val="TableTitle"/>
      </w:pPr>
      <w:r w:rsidRPr="00D26514">
        <w:t xml:space="preserve">Table </w:t>
      </w:r>
      <w:r w:rsidR="005D6104" w:rsidRPr="00D26514">
        <w:t>6.3.</w:t>
      </w:r>
      <w:r w:rsidR="00951F63" w:rsidRPr="00D26514">
        <w:t>3</w:t>
      </w:r>
      <w:r w:rsidR="004225C9" w:rsidRPr="00D26514">
        <w:t>.</w:t>
      </w:r>
      <w:r w:rsidR="00B9303B" w:rsidRPr="00D26514">
        <w:t>10</w:t>
      </w:r>
      <w:r w:rsidR="00A23689" w:rsidRPr="00D26514">
        <w:t>.</w:t>
      </w:r>
      <w:r w:rsidR="00774B6B" w:rsidRPr="00D26514">
        <w:t>S</w:t>
      </w:r>
      <w:r w:rsidR="00AE4AED" w:rsidRPr="00D26514">
        <w:t>-1</w:t>
      </w:r>
      <w:r w:rsidR="005D6104" w:rsidRPr="00D26514">
        <w:t xml:space="preserve"> </w:t>
      </w:r>
      <w:r w:rsidR="00AE4AED" w:rsidRPr="00D26514">
        <w:t>&lt;Section</w:t>
      </w:r>
      <w:r w:rsidRPr="00D26514">
        <w:t xml:space="preserve"> Module Name</w:t>
      </w:r>
      <w:r w:rsidR="00665D8F" w:rsidRPr="00D26514">
        <w:t>&gt;</w:t>
      </w:r>
      <w:r w:rsidR="00AE4AED" w:rsidRPr="00D26514">
        <w:t xml:space="preserve"> </w:t>
      </w:r>
      <w:r w:rsidR="005D6104" w:rsidRPr="00D26514">
        <w:t>Section</w:t>
      </w:r>
      <w:bookmarkEnd w:id="405"/>
      <w:bookmarkEnd w:id="406"/>
      <w:bookmarkEnd w:id="407"/>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363069" w:rsidRPr="00D26514" w14:paraId="44EB43A6"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3809D9E" w14:textId="77777777" w:rsidR="00363069" w:rsidRPr="00D26514" w:rsidRDefault="00363069" w:rsidP="00597DB2">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82B6C6C" w14:textId="77777777" w:rsidR="00363069" w:rsidRPr="00D26514" w:rsidRDefault="00363069" w:rsidP="003579DA">
            <w:pPr>
              <w:pStyle w:val="TableEntry"/>
            </w:pPr>
            <w:r w:rsidRPr="00D26514">
              <w:t>&lt;exact same Section Module name listed above&gt;</w:t>
            </w:r>
          </w:p>
        </w:tc>
      </w:tr>
      <w:tr w:rsidR="00D34E63" w:rsidRPr="00D26514" w14:paraId="10BB791F"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08F1E09" w14:textId="77777777" w:rsidR="00D34E63" w:rsidRPr="00D26514" w:rsidRDefault="00D34E63" w:rsidP="00597DB2">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D7FF3DE" w14:textId="77777777" w:rsidR="00D34E63" w:rsidRPr="00D26514" w:rsidRDefault="00D34E63" w:rsidP="003579DA">
            <w:pPr>
              <w:pStyle w:val="TableEntry"/>
            </w:pPr>
            <w:r w:rsidRPr="00D26514">
              <w:t>&lt;oid&gt;</w:t>
            </w:r>
          </w:p>
        </w:tc>
      </w:tr>
      <w:tr w:rsidR="00D34E63" w:rsidRPr="00D26514" w14:paraId="1DE3F66E"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225C34" w14:textId="77777777" w:rsidR="00D34E63" w:rsidRPr="00D26514" w:rsidRDefault="00D34E63" w:rsidP="00597DB2">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340F42A" w14:textId="778FDB8F" w:rsidR="00D34E63" w:rsidRPr="00D26514" w:rsidRDefault="00D34E63" w:rsidP="003036BB">
            <w:pPr>
              <w:pStyle w:val="TableEntry"/>
            </w:pPr>
            <w:r w:rsidRPr="00D26514">
              <w:t>&lt;Parent Template Name</w:t>
            </w:r>
            <w:r w:rsidR="005F3FB5" w:rsidRPr="00D26514">
              <w:t xml:space="preserve"> </w:t>
            </w:r>
            <w:r w:rsidRPr="00D26514">
              <w:t>oid/uid [Domain - Reference]</w:t>
            </w:r>
            <w:r w:rsidR="00466694" w:rsidRPr="00D26514">
              <w:t xml:space="preserve"> or NA</w:t>
            </w:r>
            <w:r w:rsidRPr="00D26514">
              <w:t>&gt;</w:t>
            </w:r>
          </w:p>
        </w:tc>
      </w:tr>
      <w:tr w:rsidR="00D34E63" w:rsidRPr="00D26514" w14:paraId="17B03BC4"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71A783" w14:textId="77777777" w:rsidR="00D34E63" w:rsidRPr="00D26514" w:rsidRDefault="00D34E63" w:rsidP="00597DB2">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C34265B" w14:textId="77777777" w:rsidR="00D34E63" w:rsidRPr="00D26514" w:rsidRDefault="00D34E63" w:rsidP="003579DA">
            <w:pPr>
              <w:pStyle w:val="TableEntry"/>
            </w:pPr>
            <w:r w:rsidRPr="00D26514">
              <w:t>&lt;brief textual description, one paragraph&gt;</w:t>
            </w:r>
          </w:p>
        </w:tc>
      </w:tr>
      <w:tr w:rsidR="00D34E63" w:rsidRPr="00D26514" w14:paraId="707D1922"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EF18559" w14:textId="77777777" w:rsidR="00D34E63" w:rsidRPr="00D26514" w:rsidRDefault="00D34E63" w:rsidP="00597DB2">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2959B8B" w14:textId="77777777" w:rsidR="00D34E63" w:rsidRPr="00D26514" w:rsidRDefault="00D34E63" w:rsidP="003579DA">
            <w:pPr>
              <w:pStyle w:val="TableEntry"/>
            </w:pPr>
            <w:r w:rsidRPr="00D26514">
              <w:t>&lt;Code, Code Scheme, “Section Code Name”&gt;</w:t>
            </w:r>
          </w:p>
        </w:tc>
      </w:tr>
      <w:tr w:rsidR="00D34E63" w:rsidRPr="00D26514" w14:paraId="28934D29"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A3A0E16" w14:textId="77777777" w:rsidR="00D34E63" w:rsidRPr="00D26514" w:rsidRDefault="00D34E63" w:rsidP="00597DB2">
            <w:pPr>
              <w:pStyle w:val="TableEntryHeader"/>
            </w:pPr>
            <w:r w:rsidRPr="00D26514">
              <w:t>Author</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03B28A6"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w:t>
            </w:r>
            <w:r w:rsidR="00887E40" w:rsidRPr="00D26514">
              <w:t xml:space="preserve">. </w:t>
            </w:r>
            <w:r w:rsidRPr="00D26514">
              <w:t>Role and entity must be specified if not inherited. &gt;</w:t>
            </w:r>
          </w:p>
        </w:tc>
      </w:tr>
      <w:tr w:rsidR="00D34E63" w:rsidRPr="00D26514" w14:paraId="2E984FEA"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03E441" w14:textId="77777777" w:rsidR="00D34E63" w:rsidRPr="00D26514" w:rsidRDefault="00D34E63" w:rsidP="005B5325">
            <w:pPr>
              <w:pStyle w:val="TableEntryHeader"/>
            </w:pPr>
            <w:r w:rsidRPr="00D26514">
              <w:t>Informant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E585A98"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D34E63" w:rsidRPr="00D26514" w14:paraId="5EE26A60" w14:textId="77777777" w:rsidTr="00BB76BC">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3E7D8E" w14:textId="77777777" w:rsidR="00D34E63" w:rsidRPr="00D26514" w:rsidRDefault="00D34E63" w:rsidP="005B5325">
            <w:pPr>
              <w:pStyle w:val="TableEntryHeader"/>
            </w:pPr>
            <w:r w:rsidRPr="00D26514">
              <w:t>Subject</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C63773F" w14:textId="77777777" w:rsidR="00D34E63" w:rsidRPr="00D26514" w:rsidRDefault="00D34E63" w:rsidP="003579DA">
            <w:pPr>
              <w:pStyle w:val="TableEntry"/>
            </w:pPr>
            <w:r w:rsidRPr="00D26514">
              <w:t xml:space="preserve">&lt;If inherited from encompassing content module use “current </w:t>
            </w:r>
            <w:proofErr w:type="spellStart"/>
            <w:r w:rsidRPr="00D26514">
              <w:t>recordTarget</w:t>
            </w:r>
            <w:proofErr w:type="spellEnd"/>
            <w:r w:rsidRPr="00D26514">
              <w:t>”, unless otherwise specified.&gt;</w:t>
            </w:r>
          </w:p>
        </w:tc>
      </w:tr>
      <w:tr w:rsidR="00A23689" w:rsidRPr="00D26514" w14:paraId="028C2A33" w14:textId="77777777" w:rsidTr="00BB76BC">
        <w:tc>
          <w:tcPr>
            <w:tcW w:w="492" w:type="pct"/>
            <w:tcBorders>
              <w:top w:val="single" w:sz="4" w:space="0" w:color="auto"/>
            </w:tcBorders>
            <w:shd w:val="clear" w:color="auto" w:fill="E6E6E6"/>
            <w:vAlign w:val="center"/>
          </w:tcPr>
          <w:p w14:paraId="2F17D173" w14:textId="77777777" w:rsidR="00363069" w:rsidRPr="00D26514" w:rsidRDefault="00363069" w:rsidP="005B5325">
            <w:pPr>
              <w:pStyle w:val="TableEntryHeader"/>
            </w:pPr>
            <w:r w:rsidRPr="00D26514">
              <w:t>Opt</w:t>
            </w:r>
            <w:r w:rsidR="00AD069D" w:rsidRPr="00D26514">
              <w:t xml:space="preserve"> and Card</w:t>
            </w:r>
            <w:r w:rsidRPr="00D26514">
              <w:t xml:space="preserve"> </w:t>
            </w:r>
          </w:p>
        </w:tc>
        <w:tc>
          <w:tcPr>
            <w:tcW w:w="626" w:type="pct"/>
            <w:tcBorders>
              <w:top w:val="single" w:sz="4" w:space="0" w:color="auto"/>
            </w:tcBorders>
            <w:shd w:val="clear" w:color="auto" w:fill="E6E6E6"/>
            <w:vAlign w:val="center"/>
          </w:tcPr>
          <w:p w14:paraId="3FCAE3D2" w14:textId="77777777" w:rsidR="00363069" w:rsidRPr="00D26514" w:rsidRDefault="00D34E63" w:rsidP="005B5325">
            <w:pPr>
              <w:pStyle w:val="TableEntryHeader"/>
            </w:pPr>
            <w:r w:rsidRPr="00D26514">
              <w:t>Condition</w:t>
            </w:r>
          </w:p>
        </w:tc>
        <w:tc>
          <w:tcPr>
            <w:tcW w:w="1115" w:type="pct"/>
            <w:tcBorders>
              <w:top w:val="single" w:sz="4" w:space="0" w:color="auto"/>
            </w:tcBorders>
            <w:shd w:val="clear" w:color="auto" w:fill="E4E4E4"/>
          </w:tcPr>
          <w:p w14:paraId="6592CE39" w14:textId="64E6F103" w:rsidR="00363069" w:rsidRPr="00D26514" w:rsidRDefault="00D34E63">
            <w:pPr>
              <w:pStyle w:val="TableEntryHeader"/>
            </w:pPr>
            <w:r w:rsidRPr="00D26514">
              <w:t>Data Element or</w:t>
            </w:r>
            <w:r w:rsidR="004A7E19" w:rsidRPr="00D26514">
              <w:t xml:space="preserve"> </w:t>
            </w:r>
            <w:r w:rsidRPr="00D26514">
              <w:t>Section Name</w:t>
            </w:r>
          </w:p>
        </w:tc>
        <w:tc>
          <w:tcPr>
            <w:tcW w:w="1302" w:type="pct"/>
            <w:tcBorders>
              <w:top w:val="single" w:sz="4" w:space="0" w:color="auto"/>
            </w:tcBorders>
            <w:shd w:val="clear" w:color="auto" w:fill="E4E4E4"/>
            <w:vAlign w:val="center"/>
          </w:tcPr>
          <w:p w14:paraId="4BFE3FDE" w14:textId="77777777" w:rsidR="00363069" w:rsidRPr="00D26514" w:rsidRDefault="00363069" w:rsidP="00B92EA1">
            <w:pPr>
              <w:pStyle w:val="TableEntryHeader"/>
            </w:pPr>
            <w:r w:rsidRPr="00D26514">
              <w:t>Template ID</w:t>
            </w:r>
          </w:p>
        </w:tc>
        <w:tc>
          <w:tcPr>
            <w:tcW w:w="773" w:type="pct"/>
            <w:tcBorders>
              <w:top w:val="single" w:sz="4" w:space="0" w:color="auto"/>
            </w:tcBorders>
            <w:shd w:val="clear" w:color="auto" w:fill="E4E4E4"/>
            <w:vAlign w:val="center"/>
          </w:tcPr>
          <w:p w14:paraId="73E4F559" w14:textId="77777777" w:rsidR="00363069" w:rsidRPr="00D26514" w:rsidRDefault="00363069" w:rsidP="0071309E">
            <w:pPr>
              <w:pStyle w:val="TableEntryHeader"/>
            </w:pPr>
            <w:r w:rsidRPr="00D26514">
              <w:t>Specification Document</w:t>
            </w:r>
          </w:p>
        </w:tc>
        <w:tc>
          <w:tcPr>
            <w:tcW w:w="692" w:type="pct"/>
            <w:tcBorders>
              <w:top w:val="single" w:sz="4" w:space="0" w:color="auto"/>
            </w:tcBorders>
            <w:shd w:val="clear" w:color="auto" w:fill="E4E4E4"/>
            <w:vAlign w:val="center"/>
          </w:tcPr>
          <w:p w14:paraId="31A53F09" w14:textId="77777777" w:rsidR="00363069" w:rsidRPr="00D26514" w:rsidRDefault="00363069" w:rsidP="004070FB">
            <w:pPr>
              <w:pStyle w:val="TableEntryHeader"/>
            </w:pPr>
            <w:r w:rsidRPr="00D26514">
              <w:t>Vocabulary</w:t>
            </w:r>
          </w:p>
          <w:p w14:paraId="2B6FFEBC" w14:textId="77777777" w:rsidR="00363069" w:rsidRPr="00D26514" w:rsidRDefault="00363069" w:rsidP="0070762D">
            <w:pPr>
              <w:pStyle w:val="TableEntryHeader"/>
            </w:pPr>
            <w:r w:rsidRPr="00D26514">
              <w:t>Constraint</w:t>
            </w:r>
          </w:p>
        </w:tc>
      </w:tr>
      <w:tr w:rsidR="00D34E63" w:rsidRPr="00D26514" w14:paraId="44B5CAE3" w14:textId="77777777" w:rsidTr="00D34E63">
        <w:tc>
          <w:tcPr>
            <w:tcW w:w="5000" w:type="pct"/>
            <w:gridSpan w:val="6"/>
          </w:tcPr>
          <w:p w14:paraId="563B86F8" w14:textId="77777777" w:rsidR="00D34E63" w:rsidRPr="00D26514" w:rsidRDefault="00D34E63" w:rsidP="008358E5">
            <w:pPr>
              <w:pStyle w:val="TableEntryHeader"/>
            </w:pPr>
            <w:r w:rsidRPr="00D26514">
              <w:t>Subsections</w:t>
            </w:r>
          </w:p>
        </w:tc>
      </w:tr>
      <w:tr w:rsidR="00A23689" w:rsidRPr="00D26514" w14:paraId="0A86E5D4" w14:textId="77777777" w:rsidTr="00BB76BC">
        <w:tc>
          <w:tcPr>
            <w:tcW w:w="492" w:type="pct"/>
            <w:vAlign w:val="center"/>
          </w:tcPr>
          <w:p w14:paraId="0D353B70" w14:textId="77777777" w:rsidR="00A23689" w:rsidRPr="00D26514" w:rsidRDefault="00286433" w:rsidP="00AD069D">
            <w:pPr>
              <w:pStyle w:val="TableEntry"/>
            </w:pPr>
            <w:r w:rsidRPr="00D26514">
              <w:t>x [?..?]</w:t>
            </w:r>
          </w:p>
        </w:tc>
        <w:tc>
          <w:tcPr>
            <w:tcW w:w="626" w:type="pct"/>
            <w:vAlign w:val="center"/>
          </w:tcPr>
          <w:p w14:paraId="4E35EA6A" w14:textId="77777777" w:rsidR="00A23689" w:rsidRPr="00D26514" w:rsidRDefault="00286433" w:rsidP="003579DA">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vAlign w:val="center"/>
          </w:tcPr>
          <w:p w14:paraId="056EBD3A" w14:textId="77777777" w:rsidR="00A23689" w:rsidRPr="00D26514" w:rsidRDefault="00286433" w:rsidP="00017E09">
            <w:pPr>
              <w:pStyle w:val="TableEntry"/>
            </w:pPr>
            <w:r w:rsidRPr="00D26514">
              <w:t>&lt;name of subsection&gt;</w:t>
            </w:r>
          </w:p>
        </w:tc>
        <w:tc>
          <w:tcPr>
            <w:tcW w:w="1302" w:type="pct"/>
            <w:vAlign w:val="center"/>
          </w:tcPr>
          <w:p w14:paraId="045E0FF3" w14:textId="77777777" w:rsidR="00A23689" w:rsidRPr="00D26514" w:rsidRDefault="00286433" w:rsidP="003B70A2">
            <w:pPr>
              <w:pStyle w:val="TableEntry"/>
            </w:pPr>
            <w:r w:rsidRPr="00D26514">
              <w:t>&lt;oid&gt;</w:t>
            </w:r>
          </w:p>
        </w:tc>
        <w:tc>
          <w:tcPr>
            <w:tcW w:w="773" w:type="pct"/>
            <w:vAlign w:val="center"/>
          </w:tcPr>
          <w:p w14:paraId="27968165" w14:textId="77777777" w:rsidR="00A23689" w:rsidRPr="00D26514" w:rsidRDefault="00286433" w:rsidP="00EF1E77">
            <w:pPr>
              <w:pStyle w:val="TableEntry"/>
            </w:pPr>
            <w:r w:rsidRPr="00D26514">
              <w:t>&lt;reference or link to specification document location,</w:t>
            </w:r>
            <w:r w:rsidR="005F3FB5" w:rsidRPr="00D26514">
              <w:t xml:space="preserve"> </w:t>
            </w:r>
            <w:r w:rsidRPr="00D26514">
              <w:t>if applicable&gt;</w:t>
            </w:r>
          </w:p>
        </w:tc>
        <w:tc>
          <w:tcPr>
            <w:tcW w:w="692" w:type="pct"/>
            <w:vAlign w:val="center"/>
          </w:tcPr>
          <w:p w14:paraId="53EEC84C" w14:textId="77777777" w:rsidR="00A23689" w:rsidRPr="00D26514" w:rsidRDefault="00286433" w:rsidP="005D6176">
            <w:pPr>
              <w:pStyle w:val="TableEntry"/>
            </w:pPr>
            <w:r w:rsidRPr="00D26514">
              <w:t>&lt;reference or link to vocab constraint,</w:t>
            </w:r>
            <w:r w:rsidR="005F3FB5" w:rsidRPr="00D26514">
              <w:t xml:space="preserve"> </w:t>
            </w:r>
            <w:r w:rsidRPr="00D26514">
              <w:t>if applicable&gt;</w:t>
            </w:r>
          </w:p>
        </w:tc>
      </w:tr>
      <w:tr w:rsidR="00A23689" w:rsidRPr="00D26514" w14:paraId="0307735E" w14:textId="77777777" w:rsidTr="00BB76BC">
        <w:tc>
          <w:tcPr>
            <w:tcW w:w="492" w:type="pct"/>
            <w:vAlign w:val="center"/>
          </w:tcPr>
          <w:p w14:paraId="742B9DCD" w14:textId="77777777" w:rsidR="00D34E63" w:rsidRPr="00D26514" w:rsidRDefault="000121FB" w:rsidP="00EF1E77">
            <w:pPr>
              <w:pStyle w:val="TableEntry"/>
            </w:pPr>
            <w:r w:rsidRPr="00D26514">
              <w:t>&lt;</w:t>
            </w:r>
            <w:r w:rsidR="003651D9" w:rsidRPr="00D26514">
              <w:t>e.g.</w:t>
            </w:r>
            <w:r w:rsidRPr="00D26514">
              <w:t xml:space="preserve">, </w:t>
            </w:r>
            <w:r w:rsidR="00D34E63" w:rsidRPr="00D26514">
              <w:t>O [0..1]</w:t>
            </w:r>
          </w:p>
        </w:tc>
        <w:tc>
          <w:tcPr>
            <w:tcW w:w="626" w:type="pct"/>
            <w:vAlign w:val="center"/>
          </w:tcPr>
          <w:p w14:paraId="4851AC9F" w14:textId="77777777" w:rsidR="00D34E63" w:rsidRPr="00D26514" w:rsidRDefault="00D34E63" w:rsidP="005D6176">
            <w:pPr>
              <w:pStyle w:val="TableEntry"/>
            </w:pPr>
          </w:p>
        </w:tc>
        <w:tc>
          <w:tcPr>
            <w:tcW w:w="1115" w:type="pct"/>
            <w:vAlign w:val="center"/>
          </w:tcPr>
          <w:p w14:paraId="00582004" w14:textId="77777777" w:rsidR="00D34E63" w:rsidRPr="00D26514" w:rsidRDefault="00D34E63" w:rsidP="0032600B">
            <w:pPr>
              <w:pStyle w:val="TableEntry"/>
            </w:pPr>
            <w:r w:rsidRPr="00D26514">
              <w:t>Active Problems</w:t>
            </w:r>
          </w:p>
        </w:tc>
        <w:tc>
          <w:tcPr>
            <w:tcW w:w="1302" w:type="pct"/>
            <w:vAlign w:val="center"/>
          </w:tcPr>
          <w:p w14:paraId="4FD0DB2C" w14:textId="77777777" w:rsidR="00D34E63" w:rsidRPr="00D26514" w:rsidRDefault="00D34E63" w:rsidP="00BB76BC">
            <w:pPr>
              <w:pStyle w:val="TableEntry"/>
            </w:pPr>
            <w:r w:rsidRPr="00D26514">
              <w:t>1.3.6.1.4.1.19376.1.5.3.1.3.6</w:t>
            </w:r>
          </w:p>
        </w:tc>
        <w:tc>
          <w:tcPr>
            <w:tcW w:w="773" w:type="pct"/>
            <w:vAlign w:val="center"/>
          </w:tcPr>
          <w:p w14:paraId="1A74F6C9" w14:textId="77777777" w:rsidR="00D34E63" w:rsidRPr="00D26514" w:rsidRDefault="00D34E63" w:rsidP="00BB76BC">
            <w:pPr>
              <w:pStyle w:val="TableEntry"/>
            </w:pPr>
            <w:r w:rsidRPr="00D26514">
              <w:t>PC</w:t>
            </w:r>
            <w:r w:rsidR="00286433" w:rsidRPr="00D26514">
              <w:t>C TF-3</w:t>
            </w:r>
            <w:r w:rsidR="00746A3D" w:rsidRPr="00D26514">
              <w:t>&gt;</w:t>
            </w:r>
          </w:p>
        </w:tc>
        <w:tc>
          <w:tcPr>
            <w:tcW w:w="692" w:type="pct"/>
            <w:vAlign w:val="center"/>
          </w:tcPr>
          <w:p w14:paraId="142C500B" w14:textId="77777777" w:rsidR="00D34E63" w:rsidRPr="00D26514" w:rsidRDefault="00D34E63" w:rsidP="00BB76BC">
            <w:pPr>
              <w:pStyle w:val="TableEntry"/>
            </w:pPr>
          </w:p>
        </w:tc>
      </w:tr>
      <w:tr w:rsidR="00A23689" w:rsidRPr="00D26514" w14:paraId="041C6F40" w14:textId="77777777" w:rsidTr="00BB76BC">
        <w:tc>
          <w:tcPr>
            <w:tcW w:w="492" w:type="pct"/>
            <w:vAlign w:val="center"/>
          </w:tcPr>
          <w:p w14:paraId="4FE1878F" w14:textId="77777777" w:rsidR="00D34E63" w:rsidRPr="00D26514" w:rsidRDefault="000121FB" w:rsidP="00EF1E77">
            <w:pPr>
              <w:pStyle w:val="TableEntry"/>
            </w:pPr>
            <w:r w:rsidRPr="00D26514">
              <w:t xml:space="preserve">&lt;e.g., </w:t>
            </w:r>
            <w:r w:rsidR="00D34E63" w:rsidRPr="00D26514">
              <w:t>O [0..1]</w:t>
            </w:r>
          </w:p>
        </w:tc>
        <w:tc>
          <w:tcPr>
            <w:tcW w:w="626" w:type="pct"/>
            <w:vAlign w:val="center"/>
          </w:tcPr>
          <w:p w14:paraId="1A1A4B73" w14:textId="77777777" w:rsidR="00D34E63" w:rsidRPr="00D26514" w:rsidRDefault="00D34E63" w:rsidP="005D6176">
            <w:pPr>
              <w:pStyle w:val="TableEntry"/>
            </w:pPr>
          </w:p>
        </w:tc>
        <w:tc>
          <w:tcPr>
            <w:tcW w:w="1115" w:type="pct"/>
            <w:vAlign w:val="center"/>
          </w:tcPr>
          <w:p w14:paraId="7DCD44BA" w14:textId="77777777" w:rsidR="00D34E63" w:rsidRPr="00D26514" w:rsidRDefault="00D34E63" w:rsidP="0032600B">
            <w:pPr>
              <w:pStyle w:val="TableEntry"/>
            </w:pPr>
            <w:r w:rsidRPr="00D26514">
              <w:t xml:space="preserve">History of Present Illness </w:t>
            </w:r>
          </w:p>
        </w:tc>
        <w:tc>
          <w:tcPr>
            <w:tcW w:w="1302" w:type="pct"/>
            <w:vAlign w:val="center"/>
          </w:tcPr>
          <w:p w14:paraId="46D29E7D" w14:textId="77777777" w:rsidR="00D34E63" w:rsidRPr="00D26514" w:rsidRDefault="00D34E63" w:rsidP="00BB76BC">
            <w:pPr>
              <w:pStyle w:val="TableEntry"/>
            </w:pPr>
            <w:r w:rsidRPr="00D26514">
              <w:t>1.3.6.1.4.1.19376.1.5.3.1.3.4</w:t>
            </w:r>
          </w:p>
        </w:tc>
        <w:tc>
          <w:tcPr>
            <w:tcW w:w="773" w:type="pct"/>
            <w:vAlign w:val="center"/>
          </w:tcPr>
          <w:p w14:paraId="1916F243" w14:textId="77777777" w:rsidR="00D34E63" w:rsidRPr="00D26514" w:rsidRDefault="00286433" w:rsidP="00BB76BC">
            <w:pPr>
              <w:pStyle w:val="TableEntry"/>
            </w:pPr>
            <w:r w:rsidRPr="00D26514">
              <w:t>PCC TF-3</w:t>
            </w:r>
            <w:r w:rsidR="000121FB" w:rsidRPr="00D26514">
              <w:t>&gt;</w:t>
            </w:r>
          </w:p>
        </w:tc>
        <w:tc>
          <w:tcPr>
            <w:tcW w:w="692" w:type="pct"/>
            <w:vAlign w:val="center"/>
          </w:tcPr>
          <w:p w14:paraId="2058A771" w14:textId="77777777" w:rsidR="00D34E63" w:rsidRPr="00D26514" w:rsidRDefault="00D34E63" w:rsidP="00BB76BC">
            <w:pPr>
              <w:pStyle w:val="TableEntry"/>
            </w:pPr>
          </w:p>
        </w:tc>
      </w:tr>
      <w:tr w:rsidR="00286433" w:rsidRPr="00D26514" w14:paraId="403D29E0" w14:textId="77777777" w:rsidTr="00BB76BC">
        <w:tc>
          <w:tcPr>
            <w:tcW w:w="492" w:type="pct"/>
            <w:vAlign w:val="center"/>
          </w:tcPr>
          <w:p w14:paraId="51E48B84" w14:textId="77777777" w:rsidR="00286433" w:rsidRPr="00D26514" w:rsidRDefault="000121FB" w:rsidP="00EF1E77">
            <w:pPr>
              <w:pStyle w:val="TableEntry"/>
            </w:pPr>
            <w:r w:rsidRPr="00D26514">
              <w:t xml:space="preserve">&lt;e.g., </w:t>
            </w:r>
            <w:r w:rsidR="00286433" w:rsidRPr="00D26514">
              <w:t>O [0..1]</w:t>
            </w:r>
          </w:p>
        </w:tc>
        <w:tc>
          <w:tcPr>
            <w:tcW w:w="626" w:type="pct"/>
            <w:vAlign w:val="center"/>
          </w:tcPr>
          <w:p w14:paraId="47C939AB" w14:textId="77777777" w:rsidR="00286433" w:rsidRPr="00D26514" w:rsidRDefault="00286433" w:rsidP="005D6176">
            <w:pPr>
              <w:pStyle w:val="TableEntry"/>
            </w:pPr>
          </w:p>
        </w:tc>
        <w:tc>
          <w:tcPr>
            <w:tcW w:w="1115" w:type="pct"/>
            <w:vAlign w:val="center"/>
          </w:tcPr>
          <w:p w14:paraId="0DB6327C" w14:textId="77777777" w:rsidR="00286433" w:rsidRPr="00D26514" w:rsidRDefault="00286433" w:rsidP="0032600B">
            <w:pPr>
              <w:pStyle w:val="TableEntry"/>
            </w:pPr>
            <w:r w:rsidRPr="00D26514">
              <w:t xml:space="preserve">History of Past Illness </w:t>
            </w:r>
          </w:p>
        </w:tc>
        <w:tc>
          <w:tcPr>
            <w:tcW w:w="1302" w:type="pct"/>
            <w:vAlign w:val="center"/>
          </w:tcPr>
          <w:p w14:paraId="21BB7EF6" w14:textId="77777777" w:rsidR="00286433" w:rsidRPr="00D26514" w:rsidRDefault="00286433" w:rsidP="00BB76BC">
            <w:pPr>
              <w:pStyle w:val="TableEntry"/>
            </w:pPr>
            <w:r w:rsidRPr="00D26514">
              <w:t>2.16.840.1.113883.10.20.2.9</w:t>
            </w:r>
          </w:p>
        </w:tc>
        <w:tc>
          <w:tcPr>
            <w:tcW w:w="773" w:type="pct"/>
            <w:vAlign w:val="center"/>
          </w:tcPr>
          <w:p w14:paraId="31027AE2" w14:textId="77777777" w:rsidR="00286433" w:rsidRPr="00D26514" w:rsidRDefault="00286433" w:rsidP="00BB76BC">
            <w:pPr>
              <w:pStyle w:val="TableEntry"/>
            </w:pPr>
            <w:r w:rsidRPr="00D26514">
              <w:t>CDA-PN</w:t>
            </w:r>
            <w:r w:rsidR="000121FB" w:rsidRPr="00D26514">
              <w:t>&gt;</w:t>
            </w:r>
          </w:p>
        </w:tc>
        <w:tc>
          <w:tcPr>
            <w:tcW w:w="692" w:type="pct"/>
            <w:vAlign w:val="center"/>
          </w:tcPr>
          <w:p w14:paraId="47310FEF" w14:textId="77777777" w:rsidR="00286433" w:rsidRPr="00D26514" w:rsidRDefault="00286433" w:rsidP="00BB76BC">
            <w:pPr>
              <w:pStyle w:val="TableEntry"/>
            </w:pPr>
          </w:p>
        </w:tc>
      </w:tr>
      <w:tr w:rsidR="00286433" w:rsidRPr="00D26514" w14:paraId="0F62C588" w14:textId="77777777" w:rsidTr="00597DB2">
        <w:tc>
          <w:tcPr>
            <w:tcW w:w="5000" w:type="pct"/>
            <w:gridSpan w:val="6"/>
            <w:tcBorders>
              <w:top w:val="single" w:sz="4" w:space="0" w:color="auto"/>
              <w:left w:val="single" w:sz="4" w:space="0" w:color="auto"/>
              <w:bottom w:val="single" w:sz="4" w:space="0" w:color="auto"/>
              <w:right w:val="single" w:sz="4" w:space="0" w:color="auto"/>
            </w:tcBorders>
          </w:tcPr>
          <w:p w14:paraId="057C5F5A" w14:textId="77777777" w:rsidR="00286433" w:rsidRPr="00D26514" w:rsidRDefault="00286433" w:rsidP="008358E5">
            <w:pPr>
              <w:pStyle w:val="TableEntryHeader"/>
            </w:pPr>
            <w:r w:rsidRPr="00D26514">
              <w:lastRenderedPageBreak/>
              <w:t>Entries</w:t>
            </w:r>
          </w:p>
        </w:tc>
      </w:tr>
      <w:tr w:rsidR="00286433" w:rsidRPr="00D26514" w14:paraId="0A53F22E"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B40B0F8" w14:textId="77777777" w:rsidR="00286433" w:rsidRPr="00D26514" w:rsidRDefault="00286433" w:rsidP="00BB76BC">
            <w:pPr>
              <w:pStyle w:val="TableEntry"/>
            </w:pPr>
            <w:r w:rsidRPr="00D26514">
              <w:t>x [?..?]</w:t>
            </w:r>
          </w:p>
        </w:tc>
        <w:tc>
          <w:tcPr>
            <w:tcW w:w="626" w:type="pct"/>
            <w:tcBorders>
              <w:top w:val="single" w:sz="4" w:space="0" w:color="auto"/>
              <w:left w:val="single" w:sz="4" w:space="0" w:color="auto"/>
              <w:bottom w:val="single" w:sz="4" w:space="0" w:color="auto"/>
              <w:right w:val="single" w:sz="4" w:space="0" w:color="auto"/>
            </w:tcBorders>
            <w:vAlign w:val="center"/>
          </w:tcPr>
          <w:p w14:paraId="5BD20DA2" w14:textId="77777777" w:rsidR="00286433" w:rsidRPr="00D26514" w:rsidRDefault="00286433" w:rsidP="00AD069D">
            <w:pPr>
              <w:pStyle w:val="TableEntry"/>
            </w:pPr>
            <w:r w:rsidRPr="00D26514">
              <w:t xml:space="preserve">&lt;ref or link to </w:t>
            </w:r>
            <w:proofErr w:type="spellStart"/>
            <w:r w:rsidRPr="00D26514">
              <w:t>cond</w:t>
            </w:r>
            <w:proofErr w:type="spellEnd"/>
            <w:r w:rsidRPr="00D26514">
              <w:t xml:space="preserve"> section below, if applicable&gt;</w:t>
            </w:r>
          </w:p>
        </w:tc>
        <w:tc>
          <w:tcPr>
            <w:tcW w:w="1115" w:type="pct"/>
            <w:tcBorders>
              <w:top w:val="single" w:sz="4" w:space="0" w:color="auto"/>
              <w:left w:val="single" w:sz="4" w:space="0" w:color="auto"/>
              <w:bottom w:val="single" w:sz="4" w:space="0" w:color="auto"/>
              <w:right w:val="single" w:sz="4" w:space="0" w:color="auto"/>
            </w:tcBorders>
            <w:vAlign w:val="center"/>
          </w:tcPr>
          <w:p w14:paraId="2461DD24" w14:textId="77777777" w:rsidR="00286433" w:rsidRPr="00D26514" w:rsidRDefault="00286433" w:rsidP="003579DA">
            <w:pPr>
              <w:pStyle w:val="TableEntry"/>
            </w:pPr>
            <w:r w:rsidRPr="00D26514">
              <w:t>&lt;name of entry&gt;</w:t>
            </w:r>
          </w:p>
        </w:tc>
        <w:tc>
          <w:tcPr>
            <w:tcW w:w="1302" w:type="pct"/>
            <w:tcBorders>
              <w:top w:val="single" w:sz="4" w:space="0" w:color="auto"/>
              <w:left w:val="single" w:sz="4" w:space="0" w:color="auto"/>
              <w:bottom w:val="single" w:sz="4" w:space="0" w:color="auto"/>
              <w:right w:val="single" w:sz="4" w:space="0" w:color="auto"/>
            </w:tcBorders>
            <w:vAlign w:val="center"/>
          </w:tcPr>
          <w:p w14:paraId="596D6706" w14:textId="77777777" w:rsidR="00286433" w:rsidRPr="00D26514" w:rsidRDefault="00286433" w:rsidP="00BB76BC">
            <w:pPr>
              <w:pStyle w:val="TableEntry"/>
            </w:pPr>
            <w:r w:rsidRPr="00D26514">
              <w:t>&lt;oid&gt;</w:t>
            </w:r>
          </w:p>
        </w:tc>
        <w:tc>
          <w:tcPr>
            <w:tcW w:w="773" w:type="pct"/>
            <w:tcBorders>
              <w:top w:val="single" w:sz="4" w:space="0" w:color="auto"/>
              <w:left w:val="single" w:sz="4" w:space="0" w:color="auto"/>
              <w:bottom w:val="single" w:sz="4" w:space="0" w:color="auto"/>
              <w:right w:val="single" w:sz="4" w:space="0" w:color="auto"/>
            </w:tcBorders>
            <w:vAlign w:val="center"/>
          </w:tcPr>
          <w:p w14:paraId="55162CD1" w14:textId="77777777" w:rsidR="00286433" w:rsidRPr="00D26514" w:rsidRDefault="00286433" w:rsidP="00BB76BC">
            <w:pPr>
              <w:pStyle w:val="TableEntry"/>
            </w:pPr>
            <w:r w:rsidRPr="00D26514">
              <w:t>&lt;reference or link to specification document location,</w:t>
            </w:r>
            <w:r w:rsidR="005F3FB5" w:rsidRPr="00D26514">
              <w:t xml:space="preserve"> </w:t>
            </w:r>
            <w:r w:rsidRPr="00D26514">
              <w:t>if applicable&gt;</w:t>
            </w:r>
          </w:p>
        </w:tc>
        <w:tc>
          <w:tcPr>
            <w:tcW w:w="692" w:type="pct"/>
            <w:tcBorders>
              <w:top w:val="single" w:sz="4" w:space="0" w:color="auto"/>
              <w:left w:val="single" w:sz="4" w:space="0" w:color="auto"/>
              <w:bottom w:val="single" w:sz="4" w:space="0" w:color="auto"/>
              <w:right w:val="single" w:sz="4" w:space="0" w:color="auto"/>
            </w:tcBorders>
            <w:vAlign w:val="center"/>
          </w:tcPr>
          <w:p w14:paraId="4EC22D62" w14:textId="77777777" w:rsidR="00286433" w:rsidRPr="00D26514" w:rsidRDefault="00286433" w:rsidP="00BB76BC">
            <w:pPr>
              <w:pStyle w:val="TableEntry"/>
            </w:pPr>
            <w:r w:rsidRPr="00D26514">
              <w:t>&lt;reference or link to vocab constraint,</w:t>
            </w:r>
            <w:r w:rsidR="005F3FB5" w:rsidRPr="00D26514">
              <w:t xml:space="preserve"> </w:t>
            </w:r>
            <w:r w:rsidRPr="00D26514">
              <w:t>if applicable&gt;</w:t>
            </w:r>
          </w:p>
        </w:tc>
      </w:tr>
      <w:tr w:rsidR="00286433" w:rsidRPr="00D26514" w14:paraId="00A719F0"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517E7F90" w14:textId="77777777" w:rsidR="00286433" w:rsidRPr="00D26514"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7CF0A1A2"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3675BA64" w14:textId="77777777" w:rsidR="00286433" w:rsidRPr="00D26514" w:rsidRDefault="00286433" w:rsidP="0032600B">
            <w:pPr>
              <w:pStyle w:val="TableEntry"/>
            </w:pPr>
            <w:r w:rsidRPr="00D26514">
              <w:t xml:space="preserve">Problem Concern Entry </w:t>
            </w:r>
          </w:p>
        </w:tc>
        <w:tc>
          <w:tcPr>
            <w:tcW w:w="1302" w:type="pct"/>
            <w:tcBorders>
              <w:top w:val="single" w:sz="4" w:space="0" w:color="auto"/>
              <w:left w:val="single" w:sz="4" w:space="0" w:color="auto"/>
              <w:bottom w:val="single" w:sz="4" w:space="0" w:color="auto"/>
              <w:right w:val="single" w:sz="4" w:space="0" w:color="auto"/>
            </w:tcBorders>
            <w:vAlign w:val="center"/>
          </w:tcPr>
          <w:p w14:paraId="5D7C4F97" w14:textId="77777777" w:rsidR="00286433" w:rsidRPr="00D26514" w:rsidRDefault="00286433" w:rsidP="00BB76BC">
            <w:pPr>
              <w:pStyle w:val="TableEntry"/>
            </w:pPr>
            <w:r w:rsidRPr="00D26514">
              <w:t>1.3.6.1.4.1.19376.1.5.3.1.4.5.2</w:t>
            </w:r>
          </w:p>
        </w:tc>
        <w:tc>
          <w:tcPr>
            <w:tcW w:w="773" w:type="pct"/>
            <w:tcBorders>
              <w:top w:val="single" w:sz="4" w:space="0" w:color="auto"/>
              <w:left w:val="single" w:sz="4" w:space="0" w:color="auto"/>
              <w:bottom w:val="single" w:sz="4" w:space="0" w:color="auto"/>
              <w:right w:val="single" w:sz="4" w:space="0" w:color="auto"/>
            </w:tcBorders>
            <w:vAlign w:val="center"/>
          </w:tcPr>
          <w:p w14:paraId="050635B7" w14:textId="77777777" w:rsidR="00286433" w:rsidRPr="00D26514" w:rsidRDefault="00286433" w:rsidP="00BB76BC">
            <w:pPr>
              <w:pStyle w:val="TableEntry"/>
            </w:pPr>
            <w:r w:rsidRPr="00D26514">
              <w:t>PCC TF-3</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A47697F" w14:textId="77777777" w:rsidR="00286433" w:rsidRPr="00D26514" w:rsidRDefault="00286433" w:rsidP="00BB76BC">
            <w:pPr>
              <w:pStyle w:val="TableEntry"/>
            </w:pPr>
          </w:p>
        </w:tc>
      </w:tr>
      <w:tr w:rsidR="00286433" w:rsidRPr="00D26514" w14:paraId="636016B3"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259AB5C6"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B3C3F81"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115CFD4A" w14:textId="77777777" w:rsidR="00286433" w:rsidRPr="00D26514" w:rsidRDefault="00286433" w:rsidP="0032600B">
            <w:pPr>
              <w:pStyle w:val="TableEntry"/>
            </w:pPr>
            <w:r w:rsidRPr="00D26514">
              <w:t>Diabetes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376DAB58" w14:textId="77777777" w:rsidR="00286433" w:rsidRPr="00D26514" w:rsidRDefault="00286433" w:rsidP="00BB76BC">
            <w:pPr>
              <w:pStyle w:val="TableEntry"/>
            </w:pPr>
            <w:r w:rsidRPr="00D26514">
              <w:t>1.3.6.1.4.1.19376.1.4.1.4.1</w:t>
            </w:r>
          </w:p>
        </w:tc>
        <w:tc>
          <w:tcPr>
            <w:tcW w:w="773" w:type="pct"/>
            <w:tcBorders>
              <w:top w:val="single" w:sz="4" w:space="0" w:color="auto"/>
              <w:left w:val="single" w:sz="4" w:space="0" w:color="auto"/>
              <w:bottom w:val="single" w:sz="4" w:space="0" w:color="auto"/>
              <w:right w:val="single" w:sz="4" w:space="0" w:color="auto"/>
            </w:tcBorders>
            <w:vAlign w:val="center"/>
          </w:tcPr>
          <w:p w14:paraId="05530FE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5E9709CE" w14:textId="77777777" w:rsidR="00286433" w:rsidRPr="00D26514" w:rsidRDefault="00286433" w:rsidP="00BB76BC">
            <w:pPr>
              <w:pStyle w:val="TableEntry"/>
            </w:pPr>
          </w:p>
        </w:tc>
      </w:tr>
      <w:tr w:rsidR="00286433" w:rsidRPr="00D26514" w14:paraId="20ACD349" w14:textId="77777777" w:rsidTr="00BB76BC">
        <w:tc>
          <w:tcPr>
            <w:tcW w:w="492" w:type="pct"/>
            <w:tcBorders>
              <w:top w:val="single" w:sz="4" w:space="0" w:color="auto"/>
              <w:left w:val="single" w:sz="4" w:space="0" w:color="auto"/>
              <w:bottom w:val="single" w:sz="4" w:space="0" w:color="auto"/>
              <w:right w:val="single" w:sz="4" w:space="0" w:color="auto"/>
            </w:tcBorders>
            <w:vAlign w:val="center"/>
          </w:tcPr>
          <w:p w14:paraId="7853BC52" w14:textId="77777777" w:rsidR="00286433" w:rsidRPr="00D26514" w:rsidRDefault="000121FB" w:rsidP="00EF1E77">
            <w:pPr>
              <w:pStyle w:val="TableEntry"/>
            </w:pPr>
            <w:r w:rsidRPr="00D26514">
              <w:t xml:space="preserve">&lt;e.g., </w:t>
            </w:r>
            <w:r w:rsidR="00286433" w:rsidRPr="00D26514">
              <w:t>C [1..1]</w:t>
            </w:r>
          </w:p>
        </w:tc>
        <w:tc>
          <w:tcPr>
            <w:tcW w:w="626" w:type="pct"/>
            <w:tcBorders>
              <w:top w:val="single" w:sz="4" w:space="0" w:color="auto"/>
              <w:left w:val="single" w:sz="4" w:space="0" w:color="auto"/>
              <w:bottom w:val="single" w:sz="4" w:space="0" w:color="auto"/>
              <w:right w:val="single" w:sz="4" w:space="0" w:color="auto"/>
            </w:tcBorders>
            <w:vAlign w:val="center"/>
          </w:tcPr>
          <w:p w14:paraId="3F6C9A30" w14:textId="77777777" w:rsidR="00286433" w:rsidRPr="00D26514" w:rsidRDefault="00286433" w:rsidP="005D617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4463FBC7" w14:textId="77777777" w:rsidR="00286433" w:rsidRPr="00D26514" w:rsidRDefault="00286433" w:rsidP="0032600B">
            <w:pPr>
              <w:pStyle w:val="TableEntry"/>
            </w:pPr>
            <w:r w:rsidRPr="00D26514">
              <w:t>Angina Problem Entry</w:t>
            </w:r>
          </w:p>
        </w:tc>
        <w:tc>
          <w:tcPr>
            <w:tcW w:w="1302" w:type="pct"/>
            <w:tcBorders>
              <w:top w:val="single" w:sz="4" w:space="0" w:color="auto"/>
              <w:left w:val="single" w:sz="4" w:space="0" w:color="auto"/>
              <w:bottom w:val="single" w:sz="4" w:space="0" w:color="auto"/>
              <w:right w:val="single" w:sz="4" w:space="0" w:color="auto"/>
            </w:tcBorders>
            <w:vAlign w:val="center"/>
          </w:tcPr>
          <w:p w14:paraId="4ABEE10D" w14:textId="77777777" w:rsidR="00286433" w:rsidRPr="00D26514" w:rsidRDefault="00286433" w:rsidP="00BB76BC">
            <w:pPr>
              <w:pStyle w:val="TableEntry"/>
            </w:pPr>
            <w:r w:rsidRPr="00D26514">
              <w:t>1.3.6.1.4.1.19376.1.4.1.4.2</w:t>
            </w:r>
          </w:p>
        </w:tc>
        <w:tc>
          <w:tcPr>
            <w:tcW w:w="773" w:type="pct"/>
            <w:tcBorders>
              <w:top w:val="single" w:sz="4" w:space="0" w:color="auto"/>
              <w:left w:val="single" w:sz="4" w:space="0" w:color="auto"/>
              <w:bottom w:val="single" w:sz="4" w:space="0" w:color="auto"/>
              <w:right w:val="single" w:sz="4" w:space="0" w:color="auto"/>
            </w:tcBorders>
            <w:vAlign w:val="center"/>
          </w:tcPr>
          <w:p w14:paraId="17CC8ECF" w14:textId="77777777" w:rsidR="00286433" w:rsidRPr="00D26514" w:rsidRDefault="003602DC" w:rsidP="00BB76BC">
            <w:pPr>
              <w:pStyle w:val="TableEntry"/>
            </w:pPr>
            <w:r w:rsidRPr="00D26514">
              <w:t>CARD TF-3 6.3.3.1</w:t>
            </w:r>
            <w:r w:rsidR="000121FB" w:rsidRPr="00D26514">
              <w:t>&gt;</w:t>
            </w:r>
          </w:p>
        </w:tc>
        <w:tc>
          <w:tcPr>
            <w:tcW w:w="692" w:type="pct"/>
            <w:tcBorders>
              <w:top w:val="single" w:sz="4" w:space="0" w:color="auto"/>
              <w:left w:val="single" w:sz="4" w:space="0" w:color="auto"/>
              <w:bottom w:val="single" w:sz="4" w:space="0" w:color="auto"/>
              <w:right w:val="single" w:sz="4" w:space="0" w:color="auto"/>
            </w:tcBorders>
            <w:vAlign w:val="center"/>
          </w:tcPr>
          <w:p w14:paraId="1D8F61EF" w14:textId="77777777" w:rsidR="00286433" w:rsidRPr="00D26514" w:rsidRDefault="00286433" w:rsidP="00BB76BC">
            <w:pPr>
              <w:pStyle w:val="TableEntry"/>
            </w:pPr>
          </w:p>
        </w:tc>
      </w:tr>
      <w:tr w:rsidR="00286433" w:rsidRPr="00D26514" w14:paraId="203B5329" w14:textId="77777777" w:rsidTr="00BB76BC">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132599C" w14:textId="77777777" w:rsidR="00286433" w:rsidRPr="00D26514" w:rsidDel="00ED0757" w:rsidRDefault="000121FB" w:rsidP="00EF1E77">
            <w:pPr>
              <w:pStyle w:val="TableEntry"/>
            </w:pPr>
            <w:r w:rsidRPr="00D26514">
              <w:t xml:space="preserve">&lt;e.g., </w:t>
            </w:r>
            <w:r w:rsidR="00286433" w:rsidRPr="00D26514">
              <w:t>C [1..*]</w:t>
            </w:r>
          </w:p>
        </w:tc>
        <w:tc>
          <w:tcPr>
            <w:tcW w:w="626" w:type="pct"/>
            <w:tcBorders>
              <w:top w:val="single" w:sz="4" w:space="0" w:color="auto"/>
              <w:left w:val="single" w:sz="4" w:space="0" w:color="auto"/>
              <w:bottom w:val="single" w:sz="4" w:space="0" w:color="auto"/>
              <w:right w:val="single" w:sz="4" w:space="0" w:color="auto"/>
            </w:tcBorders>
            <w:vAlign w:val="center"/>
          </w:tcPr>
          <w:p w14:paraId="23A47118" w14:textId="77777777" w:rsidR="00286433" w:rsidRPr="00D26514" w:rsidRDefault="003602DC" w:rsidP="005D6176">
            <w:pPr>
              <w:pStyle w:val="TableEntry"/>
            </w:pPr>
            <w:r w:rsidRPr="00D26514">
              <w:t>CARD TF-3 6.3.3.x.S.1</w:t>
            </w:r>
          </w:p>
        </w:tc>
        <w:tc>
          <w:tcPr>
            <w:tcW w:w="1115" w:type="pct"/>
            <w:tcBorders>
              <w:top w:val="single" w:sz="4" w:space="0" w:color="auto"/>
              <w:left w:val="single" w:sz="4" w:space="0" w:color="auto"/>
              <w:bottom w:val="single" w:sz="4" w:space="0" w:color="auto"/>
              <w:right w:val="single" w:sz="4" w:space="0" w:color="auto"/>
            </w:tcBorders>
            <w:vAlign w:val="center"/>
          </w:tcPr>
          <w:p w14:paraId="76935AC4" w14:textId="77777777" w:rsidR="00286433" w:rsidRPr="00D26514" w:rsidRDefault="00286433" w:rsidP="0032600B">
            <w:pPr>
              <w:pStyle w:val="TableEntry"/>
            </w:pPr>
            <w:r w:rsidRPr="00D26514">
              <w:t xml:space="preserve">Simple Observation </w:t>
            </w:r>
          </w:p>
        </w:tc>
        <w:tc>
          <w:tcPr>
            <w:tcW w:w="1302" w:type="pct"/>
            <w:tcBorders>
              <w:top w:val="single" w:sz="4" w:space="0" w:color="auto"/>
              <w:left w:val="single" w:sz="4" w:space="0" w:color="auto"/>
              <w:bottom w:val="single" w:sz="4" w:space="0" w:color="auto"/>
              <w:right w:val="single" w:sz="4" w:space="0" w:color="auto"/>
            </w:tcBorders>
            <w:vAlign w:val="center"/>
          </w:tcPr>
          <w:p w14:paraId="0E0E0220" w14:textId="77777777" w:rsidR="00286433" w:rsidRPr="00D26514" w:rsidRDefault="00286433" w:rsidP="00BB76BC">
            <w:pPr>
              <w:pStyle w:val="TableEntry"/>
            </w:pPr>
            <w:r w:rsidRPr="00D26514">
              <w:t xml:space="preserve">1.3.6.1.4.1.19376.1.5.3.1.4.13 </w:t>
            </w:r>
          </w:p>
        </w:tc>
        <w:tc>
          <w:tcPr>
            <w:tcW w:w="773" w:type="pct"/>
            <w:tcBorders>
              <w:top w:val="single" w:sz="4" w:space="0" w:color="auto"/>
              <w:left w:val="single" w:sz="4" w:space="0" w:color="auto"/>
              <w:bottom w:val="single" w:sz="4" w:space="0" w:color="auto"/>
              <w:right w:val="single" w:sz="4" w:space="0" w:color="auto"/>
            </w:tcBorders>
            <w:vAlign w:val="center"/>
          </w:tcPr>
          <w:p w14:paraId="4A742EE9" w14:textId="77777777" w:rsidR="00286433" w:rsidRPr="00D26514" w:rsidRDefault="00286433" w:rsidP="00BB76BC">
            <w:pPr>
              <w:pStyle w:val="TableEntry"/>
            </w:pPr>
            <w:r w:rsidRPr="00D26514">
              <w:t>PCC TF-3</w:t>
            </w:r>
          </w:p>
        </w:tc>
        <w:tc>
          <w:tcPr>
            <w:tcW w:w="692" w:type="pct"/>
            <w:tcBorders>
              <w:top w:val="single" w:sz="4" w:space="0" w:color="auto"/>
              <w:left w:val="single" w:sz="4" w:space="0" w:color="auto"/>
              <w:bottom w:val="single" w:sz="4" w:space="0" w:color="auto"/>
              <w:right w:val="single" w:sz="4" w:space="0" w:color="auto"/>
            </w:tcBorders>
            <w:vAlign w:val="center"/>
          </w:tcPr>
          <w:p w14:paraId="66387DB4" w14:textId="77777777" w:rsidR="00286433" w:rsidRPr="00D26514" w:rsidRDefault="003602DC" w:rsidP="00BB76BC">
            <w:pPr>
              <w:pStyle w:val="TableEntry"/>
            </w:pPr>
            <w:r w:rsidRPr="00D26514">
              <w:t>CARD TF-3 6.3.3.x.S.2</w:t>
            </w:r>
            <w:r w:rsidR="000121FB" w:rsidRPr="00D26514">
              <w:t>&gt;</w:t>
            </w:r>
          </w:p>
        </w:tc>
      </w:tr>
    </w:tbl>
    <w:p w14:paraId="1EF20D89" w14:textId="77777777" w:rsidR="005D6104" w:rsidRPr="00D26514" w:rsidRDefault="005D6104" w:rsidP="005D6104">
      <w:pPr>
        <w:pStyle w:val="BodyText"/>
      </w:pPr>
    </w:p>
    <w:p w14:paraId="46FDF8BE" w14:textId="77777777" w:rsidR="00A23689" w:rsidRPr="00D26514" w:rsidRDefault="00A23689" w:rsidP="00A23689">
      <w:pPr>
        <w:pStyle w:val="Heading5"/>
        <w:numPr>
          <w:ilvl w:val="0"/>
          <w:numId w:val="0"/>
        </w:numPr>
        <w:rPr>
          <w:noProof w:val="0"/>
        </w:rPr>
      </w:pPr>
      <w:bookmarkStart w:id="408" w:name="_Toc345074718"/>
      <w:bookmarkStart w:id="409" w:name="_Toc32832108"/>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408"/>
      <w:bookmarkEnd w:id="409"/>
      <w:r w:rsidRPr="00D26514">
        <w:rPr>
          <w:noProof w:val="0"/>
        </w:rPr>
        <w:t xml:space="preserve"> </w:t>
      </w:r>
    </w:p>
    <w:p w14:paraId="183C5ECD"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 xml:space="preserve">escribe </w:t>
      </w:r>
      <w:r w:rsidR="001055CB"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F0DA6C7"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29C40500" w14:textId="77777777" w:rsidR="005D6104" w:rsidRPr="00D26514" w:rsidRDefault="000121FB" w:rsidP="00AD069D">
      <w:pPr>
        <w:pStyle w:val="BodyText"/>
      </w:pPr>
      <w:r w:rsidRPr="00D26514">
        <w:t>&lt;</w:t>
      </w:r>
      <w:r w:rsidR="00A23689" w:rsidRPr="00D26514">
        <w:t xml:space="preserve">e.g., </w:t>
      </w:r>
      <w:r w:rsidR="005D6104" w:rsidRPr="00D26514">
        <w:t xml:space="preserve">The Medical History </w:t>
      </w:r>
      <w:r w:rsidR="003602DC" w:rsidRPr="00D26514">
        <w:t>Section SHALL</w:t>
      </w:r>
      <w:r w:rsidR="005D6104" w:rsidRPr="00D26514">
        <w:t xml:space="preserve"> contain at least one Problem Concern Entry or at least one Simple Observation.</w:t>
      </w:r>
    </w:p>
    <w:p w14:paraId="60008945" w14:textId="0AB8E7DE" w:rsidR="005D6104" w:rsidRPr="00EA3BCB" w:rsidRDefault="005D6104" w:rsidP="00BB76BC">
      <w:pPr>
        <w:pStyle w:val="BodyText"/>
      </w:pPr>
      <w:r w:rsidRPr="00D26514">
        <w:t>Note:</w:t>
      </w:r>
      <w:r w:rsidR="00151E50" w:rsidRPr="00D26514">
        <w:t xml:space="preserve"> </w:t>
      </w:r>
      <w:r w:rsidRPr="00D26514">
        <w:t>Problems MAY be recorded directly in the Medical History Section, or in one or more subsections such as Active Problems, History of Present Illness, or History of Past Illness</w:t>
      </w:r>
      <w:r w:rsidR="00887E40" w:rsidRPr="00D26514">
        <w:t>.</w:t>
      </w:r>
      <w:r w:rsidR="000121FB" w:rsidRPr="00D26514">
        <w:t>&gt;</w:t>
      </w:r>
      <w:r w:rsidR="00887E40" w:rsidRPr="00EA3BCB">
        <w:t xml:space="preserve"> </w:t>
      </w:r>
    </w:p>
    <w:p w14:paraId="0F9F05B8" w14:textId="77777777" w:rsidR="005D6104" w:rsidRPr="00D26514" w:rsidRDefault="005D6104" w:rsidP="00A23689">
      <w:pPr>
        <w:pStyle w:val="Heading5"/>
        <w:numPr>
          <w:ilvl w:val="0"/>
          <w:numId w:val="0"/>
        </w:numPr>
        <w:rPr>
          <w:noProof w:val="0"/>
        </w:rPr>
      </w:pPr>
      <w:bookmarkStart w:id="410" w:name="_6.2.2.1.1__Problem"/>
      <w:bookmarkStart w:id="411" w:name="_Toc296340357"/>
      <w:bookmarkStart w:id="412" w:name="_Toc345074719"/>
      <w:bookmarkStart w:id="413" w:name="_Toc32832109"/>
      <w:bookmarkEnd w:id="410"/>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411"/>
      <w:r w:rsidR="00A23689" w:rsidRPr="00D26514">
        <w:rPr>
          <w:noProof w:val="0"/>
        </w:rPr>
        <w:t>&lt;Data Element or Section Name&gt; &lt;Condition, Specification Document, or Vocabulary Constraint&gt;</w:t>
      </w:r>
      <w:bookmarkEnd w:id="412"/>
      <w:bookmarkEnd w:id="413"/>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w:t>
      </w:r>
      <w:proofErr w:type="spellStart"/>
      <w:r w:rsidR="005D6104" w:rsidRPr="00D26514">
        <w:rPr>
          <w:rFonts w:eastAsia="Calibri"/>
        </w:rPr>
        <w:t>entryRelationship</w:t>
      </w:r>
      <w:proofErr w:type="spellEnd"/>
      <w:r w:rsidR="005D6104" w:rsidRPr="00D26514">
        <w:rPr>
          <w:rFonts w:eastAsia="Calibri"/>
        </w:rPr>
        <w:t>/observation/code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lastRenderedPageBreak/>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w:t>
      </w:r>
      <w:proofErr w:type="spellStart"/>
      <w:r w:rsidRPr="00D26514">
        <w:t>UV_CardiacProblems</w:t>
      </w:r>
      <w:proofErr w:type="spellEnd"/>
      <w:r w:rsidRPr="00D26514">
        <w:t xml:space="preserve"> (See </w:t>
      </w:r>
      <w:r w:rsidR="001263B9" w:rsidRPr="00D26514">
        <w:t>section</w:t>
      </w:r>
      <w:r w:rsidRPr="00D26514">
        <w:t xml:space="preserve"> X.X for the description/list of concepts in this domain)</w:t>
      </w:r>
      <w:r w:rsidRPr="00D26514">
        <w:rPr>
          <w:rFonts w:eastAsia="Calibri"/>
        </w:rPr>
        <w:t>, encoding the value in act/</w:t>
      </w:r>
      <w:proofErr w:type="spellStart"/>
      <w:r w:rsidRPr="00D26514">
        <w:rPr>
          <w:rFonts w:eastAsia="Calibri"/>
        </w:rPr>
        <w:t>entryRelationship</w:t>
      </w:r>
      <w:proofErr w:type="spellEnd"/>
      <w:r w:rsidRPr="00D26514">
        <w:rPr>
          <w:rFonts w:eastAsia="Calibri"/>
        </w:rPr>
        <w:t>/observation/code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414" w:name="_Toc345074720"/>
      <w:bookmarkStart w:id="415" w:name="_Toc32832110"/>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414"/>
      <w:bookmarkEnd w:id="415"/>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416" w:name="S_Medical_General_History"/>
      <w:bookmarkStart w:id="417" w:name="_Toc322675125"/>
      <w:bookmarkStart w:id="418" w:name="_Toc345074721"/>
      <w:bookmarkStart w:id="419" w:name="_Toc32832111"/>
      <w:r w:rsidRPr="00D26514">
        <w:rPr>
          <w:noProof w:val="0"/>
        </w:rPr>
        <w:t>6.3.3.10.S Medical History - Cardiac Section 11329-0</w:t>
      </w:r>
      <w:bookmarkEnd w:id="416"/>
      <w:bookmarkEnd w:id="417"/>
      <w:bookmarkEnd w:id="418"/>
      <w:bookmarkEnd w:id="419"/>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proofErr w:type="spellStart"/>
      <w:r w:rsidRPr="00D26514">
        <w:rPr>
          <w:rStyle w:val="XMLname"/>
        </w:rPr>
        <w:t>templateId</w:t>
      </w:r>
      <w:proofErr w:type="spellEnd"/>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lastRenderedPageBreak/>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 xml:space="preserve">In the event that the patient was transferred from another facility where there was a problem indication that the patient was determined to need a </w:t>
      </w:r>
      <w:proofErr w:type="spellStart"/>
      <w:r w:rsidRPr="00D26514">
        <w:t>cath</w:t>
      </w:r>
      <w:proofErr w:type="spellEnd"/>
      <w:r w:rsidRPr="00D26514">
        <w:t xml:space="preserve">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two [2..2] </w:t>
      </w:r>
      <w:proofErr w:type="spellStart"/>
      <w:r w:rsidRPr="00D26514">
        <w:rPr>
          <w:rStyle w:val="XMLnameBold"/>
        </w:rPr>
        <w:t>templateId</w:t>
      </w:r>
      <w:proofErr w:type="spellEnd"/>
      <w:r w:rsidRPr="00D26514">
        <w:t xml:space="preserve"> (CONF:8160) such that it</w:t>
      </w:r>
    </w:p>
    <w:p w14:paraId="33A6CEA1"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root="1.3.6.1.4.1.19376.1.4.1.2.17"/&gt; </w:t>
      </w:r>
    </w:p>
    <w:p w14:paraId="2FE1A646"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 xml:space="preserv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w:t>
      </w:r>
      <w:proofErr w:type="spellStart"/>
      <w:r w:rsidRPr="00D26514">
        <w:rPr>
          <w:lang w:val="en-US"/>
        </w:rPr>
        <w:t>listType</w:t>
      </w:r>
      <w:proofErr w:type="spellEnd"/>
      <w:r w:rsidRPr="00D26514">
        <w:rPr>
          <w:lang w:val="en-US"/>
        </w:rPr>
        <w:t xml:space="preserv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 xml:space="preserve">=”EVN”&gt; </w:t>
      </w:r>
    </w:p>
    <w:p w14:paraId="402E6B42"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="PROC" </w:t>
      </w:r>
      <w:proofErr w:type="spellStart"/>
      <w:r w:rsidRPr="00D26514">
        <w:rPr>
          <w:lang w:val="en-US"/>
        </w:rPr>
        <w:t>moodCode</w:t>
      </w:r>
      <w:proofErr w:type="spellEnd"/>
      <w:r w:rsidRPr="00D26514">
        <w:rPr>
          <w:lang w:val="en-US"/>
        </w:rPr>
        <w:t>="EVN"&gt;</w:t>
      </w:r>
    </w:p>
    <w:p w14:paraId="2D5C4B8A"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5144BFCC" w14:textId="77777777" w:rsidR="00875076" w:rsidRPr="00D26514" w:rsidRDefault="00875076" w:rsidP="00875076">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420" w:name="_6.2.3.1_Encompassing_Encounter"/>
      <w:bookmarkStart w:id="421" w:name="_6.2.3.1.1_Responsible_Party"/>
      <w:bookmarkStart w:id="422" w:name="_6.2.3.1.2_Health_Care"/>
      <w:bookmarkStart w:id="423" w:name="_Toc345074722"/>
      <w:bookmarkStart w:id="424" w:name="_Toc32832112"/>
      <w:bookmarkEnd w:id="420"/>
      <w:bookmarkEnd w:id="421"/>
      <w:bookmarkEnd w:id="422"/>
      <w:r w:rsidRPr="00D26514">
        <w:rPr>
          <w:bCs/>
          <w:noProof w:val="0"/>
        </w:rPr>
        <w:t>6.3.4</w:t>
      </w:r>
      <w:r w:rsidR="00291725" w:rsidRPr="00D26514">
        <w:rPr>
          <w:bCs/>
          <w:noProof w:val="0"/>
        </w:rPr>
        <w:t xml:space="preserve"> </w:t>
      </w:r>
      <w:r w:rsidRPr="00D26514">
        <w:rPr>
          <w:bCs/>
          <w:noProof w:val="0"/>
        </w:rPr>
        <w:t>CDA Entry Content Modules</w:t>
      </w:r>
      <w:bookmarkEnd w:id="423"/>
      <w:bookmarkEnd w:id="424"/>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425" w:name="_Toc345074723"/>
      <w:bookmarkStart w:id="426" w:name="_Toc32832113"/>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425"/>
      <w:bookmarkEnd w:id="426"/>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proofErr w:type="spellStart"/>
            <w:r w:rsidRPr="00D26514">
              <w:t>entryRelationship</w:t>
            </w:r>
            <w:proofErr w:type="spellEnd"/>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proofErr w:type="spellStart"/>
            <w:r w:rsidRPr="00D26514">
              <w:t>observationMedia</w:t>
            </w:r>
            <w:proofErr w:type="spellEnd"/>
            <w:r w:rsidRPr="00D26514">
              <w:t xml:space="preserve">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427" w:name="_6.2.4.4.1__Simple"/>
      <w:bookmarkStart w:id="428" w:name="_Toc296340404"/>
      <w:bookmarkStart w:id="429" w:name="_Toc345074724"/>
      <w:bookmarkStart w:id="430" w:name="_Toc32832114"/>
      <w:bookmarkEnd w:id="427"/>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428"/>
      <w:bookmarkEnd w:id="429"/>
      <w:bookmarkEnd w:id="430"/>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 xml:space="preserve">The conditional entries specified in this table SHALL be present based on the exam type as specified in the CDA Header in the </w:t>
      </w:r>
      <w:proofErr w:type="spellStart"/>
      <w:r w:rsidR="009612F6" w:rsidRPr="00D26514">
        <w:t>documentationOf</w:t>
      </w:r>
      <w:proofErr w:type="spellEnd"/>
      <w:r w:rsidR="009612F6" w:rsidRPr="00D26514">
        <w:t xml:space="preserve"> / </w:t>
      </w:r>
      <w:proofErr w:type="spellStart"/>
      <w:r w:rsidR="009612F6" w:rsidRPr="00D26514">
        <w:t>serviceEvent</w:t>
      </w:r>
      <w:proofErr w:type="spellEnd"/>
      <w:r w:rsidR="009612F6" w:rsidRPr="00D26514">
        <w:t xml:space="preserve">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 xml:space="preserve">&lt;”+” = May be post-coordinated with </w:t>
            </w:r>
            <w:proofErr w:type="spellStart"/>
            <w:r w:rsidRPr="00D26514">
              <w:t>priorityCode</w:t>
            </w:r>
            <w:proofErr w:type="spellEnd"/>
            <w:r w:rsidRPr="00D26514">
              <w:t xml:space="preserve">, </w:t>
            </w:r>
            <w:proofErr w:type="spellStart"/>
            <w:r w:rsidRPr="00D26514">
              <w:t>methodCode</w:t>
            </w:r>
            <w:proofErr w:type="spellEnd"/>
            <w:r w:rsidRPr="00D26514">
              <w:t xml:space="preserve">, </w:t>
            </w:r>
            <w:proofErr w:type="spellStart"/>
            <w:r w:rsidRPr="00D26514">
              <w:t>targetSiteCode</w:t>
            </w:r>
            <w:proofErr w:type="spellEnd"/>
            <w:r w:rsidRPr="00D26514">
              <w:t xml:space="preserv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w:t>
            </w:r>
            <w:proofErr w:type="spellStart"/>
            <w:r w:rsidR="009612F6" w:rsidRPr="00D26514">
              <w:t>targetSiteCode</w:t>
            </w:r>
            <w:proofErr w:type="spellEnd"/>
            <w:r w:rsidR="009612F6" w:rsidRPr="00D26514">
              <w:t xml:space="preserv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w:t>
            </w:r>
            <w:proofErr w:type="spellStart"/>
            <w:r w:rsidRPr="00D26514">
              <w:t>interpretationCode</w:t>
            </w:r>
            <w:proofErr w:type="spellEnd"/>
            <w:r w:rsidRPr="00D26514">
              <w:t xml:space="preserve"> </w:t>
            </w:r>
          </w:p>
          <w:p w14:paraId="471E9547" w14:textId="77777777" w:rsidR="00D439FF" w:rsidRPr="00D26514" w:rsidRDefault="00D439FF" w:rsidP="00BB76BC">
            <w:pPr>
              <w:pStyle w:val="TableEntry"/>
            </w:pPr>
            <w:r w:rsidRPr="00D26514">
              <w:t>+</w:t>
            </w:r>
            <w:proofErr w:type="spellStart"/>
            <w:r w:rsidRPr="00D26514">
              <w:t>negationInd</w:t>
            </w:r>
            <w:proofErr w:type="spellEnd"/>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proofErr w:type="spellStart"/>
            <w:r w:rsidRPr="00D26514">
              <w:t>UV_WallMotion</w:t>
            </w:r>
            <w:proofErr w:type="spellEnd"/>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431" w:name="_Toc296340405"/>
      <w:bookmarkStart w:id="432" w:name="_Toc345074725"/>
      <w:bookmarkStart w:id="433" w:name="_Toc32832115"/>
      <w:r w:rsidRPr="00D26514">
        <w:rPr>
          <w:noProof w:val="0"/>
        </w:rPr>
        <w:t>6.3.4.E.2 Simple Observation (wall morphology) Constraints</w:t>
      </w:r>
      <w:bookmarkEnd w:id="431"/>
      <w:bookmarkEnd w:id="432"/>
      <w:bookmarkEnd w:id="433"/>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 xml:space="preserve">The conditional entries specified in this table SHALL be present based on the exam type as specified in the CDA Header in the </w:t>
      </w:r>
      <w:proofErr w:type="spellStart"/>
      <w:r w:rsidR="004B7094" w:rsidRPr="00D26514">
        <w:t>documentationOf</w:t>
      </w:r>
      <w:proofErr w:type="spellEnd"/>
      <w:r w:rsidR="004B7094" w:rsidRPr="00D26514">
        <w:t xml:space="preserve"> / </w:t>
      </w:r>
      <w:proofErr w:type="spellStart"/>
      <w:r w:rsidR="004B7094" w:rsidRPr="00D26514">
        <w:t>serviceEvent</w:t>
      </w:r>
      <w:proofErr w:type="spellEnd"/>
      <w:r w:rsidR="004B7094" w:rsidRPr="00D26514">
        <w:t xml:space="preserve">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w:t>
            </w:r>
            <w:proofErr w:type="spellStart"/>
            <w:r w:rsidRPr="00D26514">
              <w:t>targetSiteCode</w:t>
            </w:r>
            <w:proofErr w:type="spellEnd"/>
            <w:r w:rsidRPr="00D26514">
              <w:t xml:space="preserv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proofErr w:type="spellStart"/>
            <w:r w:rsidRPr="00D26514">
              <w:t>UV_MyocardiumAssessment</w:t>
            </w:r>
            <w:r w:rsidR="007D724B" w:rsidRPr="00D26514">
              <w:t>s</w:t>
            </w:r>
            <w:proofErr w:type="spellEnd"/>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w:t>
      </w:r>
      <w:proofErr w:type="spellStart"/>
      <w:r w:rsidR="004B7094" w:rsidRPr="00EA3BCB">
        <w:t>templateID</w:t>
      </w:r>
      <w:proofErr w:type="spellEnd"/>
      <w:r w:rsidR="004B7094" w:rsidRPr="00EA3BCB">
        <w:t xml:space="preserve">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w:t>
      </w:r>
      <w:proofErr w:type="spellStart"/>
      <w:r w:rsidR="00D609FE" w:rsidRPr="00D26514">
        <w:t>n..n</w:t>
      </w:r>
      <w:proofErr w:type="spellEnd"/>
      <w:r w:rsidR="00D609FE" w:rsidRPr="00D26514">
        <w:t>],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434" w:name="_Toc184813871"/>
      <w:bookmarkStart w:id="435" w:name="_Toc322675194"/>
      <w:bookmarkStart w:id="436" w:name="_Toc345074726"/>
      <w:bookmarkStart w:id="437" w:name="_Toc32832116"/>
      <w:bookmarkStart w:id="438" w:name="E_Problem_Observation_Cardiac_PF"/>
      <w:bookmarkStart w:id="439"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440" w:name="E_Problem_Observation"/>
      <w:bookmarkEnd w:id="440"/>
      <w:r w:rsidR="00875076" w:rsidRPr="00D26514">
        <w:rPr>
          <w:noProof w:val="0"/>
        </w:rPr>
        <w:t xml:space="preserve"> Observation</w:t>
      </w:r>
      <w:bookmarkStart w:id="441" w:name="CS_ProblemObservation"/>
      <w:bookmarkEnd w:id="434"/>
      <w:bookmarkEnd w:id="441"/>
      <w:r w:rsidR="00875076" w:rsidRPr="00D26514">
        <w:rPr>
          <w:noProof w:val="0"/>
        </w:rPr>
        <w:t xml:space="preserve"> - Cardiac</w:t>
      </w:r>
      <w:bookmarkEnd w:id="435"/>
      <w:bookmarkEnd w:id="436"/>
      <w:bookmarkEnd w:id="437"/>
    </w:p>
    <w:bookmarkEnd w:id="438"/>
    <w:bookmarkEnd w:id="439"/>
    <w:p w14:paraId="0EEC7D35" w14:textId="77777777" w:rsidR="00875076" w:rsidRPr="00D26514" w:rsidRDefault="00875076" w:rsidP="00EA3BCB">
      <w:pPr>
        <w:pStyle w:val="BodyText"/>
        <w:ind w:left="720"/>
      </w:pPr>
      <w:r w:rsidRPr="00EA3BCB">
        <w:rPr>
          <w:rFonts w:ascii="Courier New" w:hAnsi="Courier New"/>
          <w:sz w:val="20"/>
        </w:rPr>
        <w:t xml:space="preserve">[observation: </w:t>
      </w:r>
      <w:proofErr w:type="spellStart"/>
      <w:r w:rsidRPr="00EA3BCB">
        <w:rPr>
          <w:rFonts w:ascii="Courier New" w:hAnsi="Courier New"/>
          <w:sz w:val="20"/>
        </w:rPr>
        <w:t>templateId</w:t>
      </w:r>
      <w:proofErr w:type="spellEnd"/>
      <w:r w:rsidRPr="00EA3BCB">
        <w:rPr>
          <w:rFonts w:ascii="Courier New" w:hAnsi="Courier New"/>
          <w:sz w:val="20"/>
        </w:rPr>
        <w:t xml:space="preserve">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classCode</w:t>
      </w:r>
      <w:proofErr w:type="spellEnd"/>
      <w:r w:rsidRPr="00D26514">
        <w:t>=</w:t>
      </w:r>
      <w:r w:rsidRPr="00D26514">
        <w:rPr>
          <w:rStyle w:val="XMLname"/>
        </w:rPr>
        <w:t>"OBS"</w:t>
      </w:r>
      <w:r w:rsidRPr="00D26514">
        <w:t xml:space="preserve"> Observation (</w:t>
      </w:r>
      <w:proofErr w:type="spellStart"/>
      <w:r w:rsidRPr="00D26514">
        <w:t>CodeSystem</w:t>
      </w:r>
      <w:proofErr w:type="spellEnd"/>
      <w:r w:rsidRPr="00D26514">
        <w:t xml:space="preserve">: </w:t>
      </w:r>
      <w:r w:rsidRPr="00D26514">
        <w:rPr>
          <w:rStyle w:val="XMLname"/>
        </w:rPr>
        <w:t>HL7ActClass 2.16.840.1.113883.5.6</w:t>
      </w:r>
      <w:r w:rsidRPr="00D26514">
        <w:t>)</w:t>
      </w:r>
      <w:bookmarkStart w:id="442" w:name="C_7130"/>
      <w:bookmarkEnd w:id="442"/>
      <w:r w:rsidRPr="00D26514">
        <w:t xml:space="preserve"> (CONF:7130).</w:t>
      </w:r>
    </w:p>
    <w:p w14:paraId="7160E60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moodCode</w:t>
      </w:r>
      <w:proofErr w:type="spellEnd"/>
      <w:r w:rsidRPr="00D26514">
        <w:t>=</w:t>
      </w:r>
      <w:r w:rsidRPr="00D26514">
        <w:rPr>
          <w:rStyle w:val="XMLname"/>
        </w:rPr>
        <w:t>"EVN"</w:t>
      </w:r>
      <w:r w:rsidRPr="00D26514">
        <w:t xml:space="preserve"> Event (</w:t>
      </w:r>
      <w:proofErr w:type="spellStart"/>
      <w:r w:rsidRPr="00D26514">
        <w:t>CodeSystem</w:t>
      </w:r>
      <w:proofErr w:type="spellEnd"/>
      <w:r w:rsidRPr="00D26514">
        <w:t xml:space="preserve">: </w:t>
      </w:r>
      <w:proofErr w:type="spellStart"/>
      <w:r w:rsidRPr="00D26514">
        <w:rPr>
          <w:rStyle w:val="XMLname"/>
        </w:rPr>
        <w:t>ActMood</w:t>
      </w:r>
      <w:proofErr w:type="spellEnd"/>
      <w:r w:rsidRPr="00D26514">
        <w:rPr>
          <w:rStyle w:val="XMLname"/>
        </w:rPr>
        <w:t xml:space="preserve"> 2.16.840.1.113883.5.1001</w:t>
      </w:r>
      <w:r w:rsidRPr="00D26514">
        <w:t>)</w:t>
      </w:r>
      <w:bookmarkStart w:id="443" w:name="C_7131"/>
      <w:bookmarkEnd w:id="443"/>
      <w:r w:rsidRPr="00D26514">
        <w:t xml:space="preserve"> (CONF:7131).</w:t>
      </w:r>
    </w:p>
    <w:p w14:paraId="2D64B371"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templateId</w:t>
      </w:r>
      <w:proofErr w:type="spellEnd"/>
      <w:r w:rsidRPr="00D26514">
        <w:t xml:space="preserve"> (CONF:7136) such that it</w:t>
      </w:r>
    </w:p>
    <w:p w14:paraId="0B44D24B"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after="40" w:line="260" w:lineRule="exact"/>
      </w:pPr>
      <w:r w:rsidRPr="00D26514">
        <w:t>The second id represents the lesion ID which should</w:t>
      </w:r>
      <w:r w:rsidR="005F3FB5" w:rsidRPr="00D26514">
        <w:t xml:space="preserve"> </w:t>
      </w:r>
      <w:r w:rsidRPr="00D26514">
        <w:t xml:space="preserve">be an assigned numeric code that identifies lesions within a specific </w:t>
      </w:r>
      <w:proofErr w:type="spellStart"/>
      <w:r w:rsidRPr="00D26514">
        <w:t>targetSiteCode.This</w:t>
      </w:r>
      <w:proofErr w:type="spellEnd"/>
      <w:r w:rsidRPr="00D26514">
        <w:t xml:space="preserve">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proofErr w:type="spellStart"/>
      <w:r w:rsidRPr="00D26514">
        <w:rPr>
          <w:rStyle w:val="XMLnameBold"/>
        </w:rPr>
        <w:t>statusCode</w:t>
      </w:r>
      <w:proofErr w:type="spellEnd"/>
      <w:r w:rsidRPr="00D26514">
        <w:t>=</w:t>
      </w:r>
      <w:r w:rsidRPr="00D26514">
        <w:rPr>
          <w:rStyle w:val="XMLname"/>
        </w:rPr>
        <w:t>"completed"</w:t>
      </w:r>
      <w:r w:rsidRPr="00D26514">
        <w:t xml:space="preserve"> Completed (</w:t>
      </w:r>
      <w:proofErr w:type="spellStart"/>
      <w:r w:rsidRPr="00D26514">
        <w:t>CodeSystem</w:t>
      </w:r>
      <w:proofErr w:type="spellEnd"/>
      <w:r w:rsidRPr="00D26514">
        <w:t xml:space="preserve">: </w:t>
      </w:r>
      <w:proofErr w:type="spellStart"/>
      <w:r w:rsidRPr="00D26514">
        <w:rPr>
          <w:rStyle w:val="XMLname"/>
        </w:rPr>
        <w:t>ActStatus</w:t>
      </w:r>
      <w:proofErr w:type="spellEnd"/>
      <w:r w:rsidRPr="00D26514">
        <w:rPr>
          <w:rStyle w:val="XMLname"/>
        </w:rPr>
        <w:t xml:space="preserve"> 2.16.840.1.113883.5.14</w:t>
      </w:r>
      <w:r w:rsidRPr="00D26514">
        <w:t>)</w:t>
      </w:r>
      <w:bookmarkStart w:id="444" w:name="C_7134"/>
      <w:bookmarkEnd w:id="444"/>
      <w:r w:rsidRPr="00D26514">
        <w:t xml:space="preserve"> (CONF:7134).</w:t>
      </w:r>
    </w:p>
    <w:p w14:paraId="1EFD1B8D"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w:t>
      </w:r>
      <w:proofErr w:type="spellStart"/>
      <w:r w:rsidRPr="00D26514">
        <w:t>xsi:type</w:t>
      </w:r>
      <w:proofErr w:type="spellEnd"/>
      <w:r w:rsidRPr="00D26514">
        <w:t>="ANY" (CONF:7143).</w:t>
      </w:r>
    </w:p>
    <w:p w14:paraId="1D6BC1D6"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more [0..*] </w:t>
      </w:r>
      <w:proofErr w:type="spellStart"/>
      <w:r w:rsidRPr="00D26514">
        <w:rPr>
          <w:rStyle w:val="XMLnameBold"/>
        </w:rPr>
        <w:t>interpretationCode</w:t>
      </w:r>
      <w:proofErr w:type="spellEnd"/>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methodCode</w:t>
      </w:r>
      <w:proofErr w:type="spellEnd"/>
      <w:r w:rsidRPr="00D26514">
        <w:t xml:space="preserve"> (CONF:7148).</w:t>
      </w:r>
    </w:p>
    <w:p w14:paraId="474F1D43"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proofErr w:type="spellStart"/>
      <w:r w:rsidRPr="00D26514">
        <w:rPr>
          <w:rStyle w:val="XMLnameBold"/>
        </w:rPr>
        <w:t>targetSiteCode</w:t>
      </w:r>
      <w:proofErr w:type="spellEnd"/>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after="40" w:line="260" w:lineRule="exact"/>
      </w:pPr>
      <w:r w:rsidRPr="00D26514">
        <w:t xml:space="preserve">The </w:t>
      </w:r>
      <w:proofErr w:type="spellStart"/>
      <w:r w:rsidRPr="00D26514">
        <w:t>targetSiteCode</w:t>
      </w:r>
      <w:proofErr w:type="spellEnd"/>
      <w:r w:rsidRPr="00D26514">
        <w:t xml:space="preserv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after="40" w:line="260" w:lineRule="exact"/>
      </w:pPr>
      <w:r w:rsidRPr="00EA3BCB">
        <w:rPr>
          <w:rStyle w:val="BodyTextChar"/>
          <w:sz w:val="20"/>
        </w:rPr>
        <w:lastRenderedPageBreak/>
        <w:t>SHOULD</w:t>
      </w:r>
      <w:r w:rsidRPr="00D26514">
        <w:t xml:space="preserve"> contain zero or more [0..*] </w:t>
      </w:r>
      <w:proofErr w:type="spellStart"/>
      <w:r w:rsidRPr="00D26514">
        <w:rPr>
          <w:rStyle w:val="XMLnameBold"/>
        </w:rPr>
        <w:t>referenceRange</w:t>
      </w:r>
      <w:proofErr w:type="spellEnd"/>
      <w:r w:rsidRPr="00D26514">
        <w:t xml:space="preserve"> (CONF:7150).</w:t>
      </w:r>
    </w:p>
    <w:p w14:paraId="5DF56848" w14:textId="77777777" w:rsidR="00875076" w:rsidRPr="00D26514" w:rsidRDefault="00875076" w:rsidP="00736B5B">
      <w:pPr>
        <w:numPr>
          <w:ilvl w:val="1"/>
          <w:numId w:val="15"/>
        </w:numPr>
        <w:spacing w:after="40" w:line="260" w:lineRule="exact"/>
      </w:pPr>
      <w:r w:rsidRPr="00D26514">
        <w:t xml:space="preserve">The </w:t>
      </w:r>
      <w:proofErr w:type="spellStart"/>
      <w:r w:rsidRPr="00D26514">
        <w:t>referenceRange</w:t>
      </w:r>
      <w:proofErr w:type="spellEnd"/>
      <w:r w:rsidRPr="00D26514">
        <w:t xml:space="preserve">, if present, </w:t>
      </w:r>
      <w:r w:rsidRPr="00EA3BCB">
        <w:rPr>
          <w:rStyle w:val="BodyTextChar"/>
          <w:sz w:val="20"/>
        </w:rPr>
        <w:t>SHALL</w:t>
      </w:r>
      <w:r w:rsidRPr="00D26514">
        <w:t xml:space="preserve"> contain exactly one [1..1] </w:t>
      </w:r>
      <w:proofErr w:type="spellStart"/>
      <w:r w:rsidRPr="00D26514">
        <w:rPr>
          <w:rStyle w:val="XMLnameBold"/>
        </w:rPr>
        <w:t>observationRange</w:t>
      </w:r>
      <w:proofErr w:type="spellEnd"/>
      <w:r w:rsidRPr="00D26514">
        <w:t xml:space="preserve"> (CONF:7151).</w:t>
      </w:r>
    </w:p>
    <w:p w14:paraId="2AAE761D" w14:textId="77777777" w:rsidR="00875076" w:rsidRPr="00D26514" w:rsidRDefault="00875076" w:rsidP="00736B5B">
      <w:pPr>
        <w:numPr>
          <w:ilvl w:val="2"/>
          <w:numId w:val="15"/>
        </w:numPr>
        <w:spacing w:after="40" w:line="260" w:lineRule="exact"/>
      </w:pPr>
      <w:r w:rsidRPr="00D26514">
        <w:t xml:space="preserve">This </w:t>
      </w:r>
      <w:proofErr w:type="spellStart"/>
      <w:r w:rsidRPr="00D26514">
        <w:t>observationRange</w:t>
      </w:r>
      <w:proofErr w:type="spellEnd"/>
      <w:r w:rsidRPr="00D26514">
        <w:t xml:space="preserv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after="40" w:line="260" w:lineRule="exact"/>
      </w:pPr>
      <w:r w:rsidRPr="00EA3BCB">
        <w:rPr>
          <w:rStyle w:val="BodyTextChar"/>
          <w:sz w:val="20"/>
        </w:rPr>
        <w:t>SHOULD</w:t>
      </w:r>
      <w:r w:rsidRPr="00D26514">
        <w:t xml:space="preserve"> contain zero or one [0..1] </w:t>
      </w:r>
      <w:proofErr w:type="spellStart"/>
      <w:r w:rsidRPr="00D26514">
        <w:rPr>
          <w:rStyle w:val="XMLnameBold"/>
        </w:rPr>
        <w:t>entryRelationship</w:t>
      </w:r>
      <w:proofErr w:type="spellEnd"/>
      <w:r w:rsidRPr="00D26514">
        <w:t xml:space="preserve"> (CONF:CRC-xxx) such that it</w:t>
      </w:r>
    </w:p>
    <w:p w14:paraId="53E5725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typeCode</w:t>
      </w:r>
      <w:proofErr w:type="spellEnd"/>
      <w:r w:rsidRPr="00D26514">
        <w:t>=</w:t>
      </w:r>
      <w:r w:rsidRPr="00D26514">
        <w:rPr>
          <w:rStyle w:val="XMLname"/>
        </w:rPr>
        <w:t>"SUBJ"</w:t>
      </w:r>
      <w:r w:rsidRPr="00D26514">
        <w:t xml:space="preserve"> Has subject (</w:t>
      </w:r>
      <w:proofErr w:type="spellStart"/>
      <w:r w:rsidRPr="00D26514">
        <w:t>CodeSystem</w:t>
      </w:r>
      <w:proofErr w:type="spellEnd"/>
      <w:r w:rsidRPr="00D26514">
        <w:t xml:space="preserve">: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XMLnameBold"/>
        </w:rPr>
        <w:t>@</w:t>
      </w:r>
      <w:proofErr w:type="spellStart"/>
      <w:r w:rsidRPr="00D26514">
        <w:rPr>
          <w:rStyle w:val="XMLnameBold"/>
        </w:rPr>
        <w:t>inversionInd</w:t>
      </w:r>
      <w:proofErr w:type="spellEnd"/>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 xml:space="preserve">&lt;observation </w:t>
      </w:r>
      <w:proofErr w:type="spellStart"/>
      <w:r w:rsidRPr="00D26514">
        <w:rPr>
          <w:lang w:val="en-US"/>
        </w:rPr>
        <w:t>classCode</w:t>
      </w:r>
      <w:proofErr w:type="spellEnd"/>
      <w:r w:rsidRPr="00D26514">
        <w:rPr>
          <w:lang w:val="en-US"/>
        </w:rPr>
        <w:t xml:space="preserve">="OBS" </w:t>
      </w:r>
      <w:proofErr w:type="spellStart"/>
      <w:r w:rsidRPr="00D26514">
        <w:rPr>
          <w:lang w:val="en-US"/>
        </w:rPr>
        <w:t>moodCode</w:t>
      </w:r>
      <w:proofErr w:type="spellEnd"/>
      <w:r w:rsidRPr="00D26514">
        <w:rPr>
          <w:lang w:val="en-US"/>
        </w:rPr>
        <w:t>="EVN"&gt;</w:t>
      </w:r>
    </w:p>
    <w:p w14:paraId="04781570" w14:textId="77777777" w:rsidR="00875076" w:rsidRPr="00D26514" w:rsidRDefault="00875076" w:rsidP="00B92EA1">
      <w:pPr>
        <w:pStyle w:val="Example"/>
        <w:rPr>
          <w:lang w:val="en-US"/>
        </w:rPr>
      </w:pPr>
      <w:r w:rsidRPr="00D26514">
        <w:rPr>
          <w:lang w:val="en-US"/>
        </w:rPr>
        <w:t xml:space="preserve">  &lt;</w:t>
      </w:r>
      <w:proofErr w:type="spellStart"/>
      <w:r w:rsidRPr="00D26514">
        <w:rPr>
          <w:lang w:val="en-US"/>
        </w:rPr>
        <w:t>templateId</w:t>
      </w:r>
      <w:proofErr w:type="spellEnd"/>
      <w:r w:rsidRPr="00D26514">
        <w:rPr>
          <w:lang w:val="en-US"/>
        </w:rPr>
        <w:t xml:space="preserve">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statusCode</w:t>
      </w:r>
      <w:proofErr w:type="spellEnd"/>
      <w:r w:rsidRPr="00D26514">
        <w:rPr>
          <w:lang w:val="en-US"/>
        </w:rPr>
        <w:t xml:space="preserv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targetSiteCode</w:t>
      </w:r>
      <w:proofErr w:type="spellEnd"/>
      <w:r w:rsidRPr="00D26514">
        <w:rPr>
          <w:lang w:val="en-US"/>
        </w:rPr>
        <w:t xml:space="preserv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r>
      <w:proofErr w:type="spellStart"/>
      <w:r w:rsidRPr="00D26514">
        <w:rPr>
          <w:lang w:val="en-US"/>
        </w:rPr>
        <w:t>codeSystem</w:t>
      </w:r>
      <w:proofErr w:type="spellEnd"/>
      <w:r w:rsidRPr="00D26514">
        <w:rPr>
          <w:lang w:val="en-US"/>
        </w:rPr>
        <w:t xml:space="preserve">="1.3.6.1.4.1.19376.1.4.1.5.32" </w:t>
      </w:r>
    </w:p>
    <w:p w14:paraId="56838112" w14:textId="77777777" w:rsidR="00875076" w:rsidRPr="00D26514" w:rsidRDefault="00875076" w:rsidP="005360E4">
      <w:pPr>
        <w:pStyle w:val="Example"/>
        <w:rPr>
          <w:lang w:val="en-US"/>
        </w:rPr>
      </w:pPr>
      <w:r w:rsidRPr="00D26514">
        <w:rPr>
          <w:lang w:val="en-US"/>
        </w:rPr>
        <w:t xml:space="preserve">       </w:t>
      </w:r>
      <w:proofErr w:type="spellStart"/>
      <w:r w:rsidRPr="00D26514">
        <w:rPr>
          <w:lang w:val="en-US"/>
        </w:rPr>
        <w:t>displayName</w:t>
      </w:r>
      <w:proofErr w:type="spellEnd"/>
      <w:r w:rsidRPr="00D26514">
        <w:rPr>
          <w:lang w:val="en-US"/>
        </w:rPr>
        <w:t>="Distal RCA"/&gt;</w:t>
      </w:r>
    </w:p>
    <w:p w14:paraId="0DFB6470" w14:textId="77777777" w:rsidR="00875076" w:rsidRPr="00D26514" w:rsidRDefault="00875076" w:rsidP="005360E4">
      <w:pPr>
        <w:pStyle w:val="Example"/>
        <w:rPr>
          <w:lang w:val="en-US"/>
        </w:rPr>
      </w:pPr>
      <w:r w:rsidRPr="00D26514">
        <w:rPr>
          <w:lang w:val="en-US"/>
        </w:rPr>
        <w:t xml:space="preserve">  &lt;value </w:t>
      </w:r>
      <w:proofErr w:type="spellStart"/>
      <w:r w:rsidRPr="00D26514">
        <w:rPr>
          <w:lang w:val="en-US"/>
        </w:rPr>
        <w:t>xsi:type</w:t>
      </w:r>
      <w:proofErr w:type="spellEnd"/>
      <w:r w:rsidRPr="00D26514">
        <w:rPr>
          <w:lang w:val="en-US"/>
        </w:rPr>
        <w:t>="PQ" value="0" unit="%"/&gt;</w:t>
      </w:r>
    </w:p>
    <w:p w14:paraId="0048C873" w14:textId="77777777" w:rsidR="00875076" w:rsidRPr="00D26514" w:rsidRDefault="00875076" w:rsidP="005360E4">
      <w:pPr>
        <w:pStyle w:val="Example"/>
        <w:rPr>
          <w:lang w:val="en-US"/>
        </w:rPr>
      </w:pPr>
      <w:r w:rsidRPr="00D26514">
        <w:rPr>
          <w:lang w:val="en-US"/>
        </w:rPr>
        <w:t xml:space="preserve">  &lt;</w:t>
      </w:r>
      <w:proofErr w:type="spellStart"/>
      <w:r w:rsidRPr="00D26514">
        <w:rPr>
          <w:lang w:val="en-US"/>
        </w:rPr>
        <w:t>interpretationCode</w:t>
      </w:r>
      <w:proofErr w:type="spellEnd"/>
      <w:r w:rsidRPr="00D26514">
        <w:rPr>
          <w:lang w:val="en-US"/>
        </w:rPr>
        <w:t xml:space="preserve"> code="N" </w:t>
      </w:r>
      <w:proofErr w:type="spellStart"/>
      <w:r w:rsidRPr="00D26514">
        <w:rPr>
          <w:lang w:val="en-US"/>
        </w:rPr>
        <w:t>codeSystem</w:t>
      </w:r>
      <w:proofErr w:type="spellEnd"/>
      <w:r w:rsidRPr="00D26514">
        <w:rPr>
          <w:lang w:val="en-US"/>
        </w:rPr>
        <w:t>="2.16.840.1.113883.5.83"/&gt;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445" w:name="_Toc32832117"/>
      <w:r w:rsidRPr="00D26514">
        <w:rPr>
          <w:noProof w:val="0"/>
        </w:rPr>
        <w:t>6.4 Section not applicable</w:t>
      </w:r>
      <w:bookmarkEnd w:id="445"/>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5E26BBC3" w:rsidR="001439BB" w:rsidRPr="00D26514" w:rsidRDefault="005B5325" w:rsidP="00EA3BCB">
      <w:pPr>
        <w:pStyle w:val="Heading2"/>
        <w:numPr>
          <w:ilvl w:val="0"/>
          <w:numId w:val="0"/>
        </w:numPr>
        <w:rPr>
          <w:noProof w:val="0"/>
        </w:rPr>
      </w:pPr>
      <w:bookmarkStart w:id="446" w:name="_Toc335730763"/>
      <w:bookmarkStart w:id="447" w:name="_Toc336000666"/>
      <w:bookmarkStart w:id="448" w:name="_Toc336002388"/>
      <w:bookmarkStart w:id="449" w:name="_Toc336006583"/>
      <w:bookmarkStart w:id="450" w:name="_Toc335730764"/>
      <w:bookmarkStart w:id="451" w:name="_Toc336000667"/>
      <w:bookmarkStart w:id="452" w:name="_Toc336002389"/>
      <w:bookmarkStart w:id="453" w:name="_Toc336006584"/>
      <w:bookmarkStart w:id="454" w:name="_Toc32832118"/>
      <w:bookmarkStart w:id="455" w:name="_Toc291167547"/>
      <w:bookmarkStart w:id="456" w:name="_Toc291231486"/>
      <w:bookmarkStart w:id="457" w:name="_Toc296340423"/>
      <w:bookmarkEnd w:id="446"/>
      <w:bookmarkEnd w:id="447"/>
      <w:bookmarkEnd w:id="448"/>
      <w:bookmarkEnd w:id="449"/>
      <w:bookmarkEnd w:id="450"/>
      <w:bookmarkEnd w:id="451"/>
      <w:bookmarkEnd w:id="452"/>
      <w:bookmarkEnd w:id="453"/>
      <w:r w:rsidRPr="00D26514">
        <w:rPr>
          <w:noProof w:val="0"/>
        </w:rPr>
        <w:lastRenderedPageBreak/>
        <w:t xml:space="preserve">6.5 </w:t>
      </w:r>
      <w:bookmarkStart w:id="458" w:name="_Toc345074728"/>
      <w:r w:rsidR="00DE5060">
        <w:rPr>
          <w:noProof w:val="0"/>
        </w:rPr>
        <w:t>ITI</w:t>
      </w:r>
      <w:r w:rsidR="00255462" w:rsidRPr="00D26514">
        <w:rPr>
          <w:noProof w:val="0"/>
        </w:rPr>
        <w:t xml:space="preserve"> </w:t>
      </w:r>
      <w:r w:rsidR="001439BB" w:rsidRPr="00D26514">
        <w:rPr>
          <w:noProof w:val="0"/>
        </w:rPr>
        <w:t>Value Sets</w:t>
      </w:r>
      <w:bookmarkEnd w:id="458"/>
      <w:r w:rsidR="009F5CC2" w:rsidRPr="00D26514">
        <w:rPr>
          <w:noProof w:val="0"/>
        </w:rPr>
        <w:t xml:space="preserve"> and Concept Domains</w:t>
      </w:r>
      <w:bookmarkEnd w:id="454"/>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459" w:name="_Toc345074729"/>
      <w:bookmarkStart w:id="460" w:name="_Toc32832119"/>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459"/>
      <w:bookmarkEnd w:id="460"/>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461" w:name="_Toc345074730"/>
      <w:bookmarkStart w:id="462" w:name="_Toc32832120"/>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455"/>
      <w:bookmarkEnd w:id="456"/>
      <w:bookmarkEnd w:id="457"/>
      <w:r w:rsidR="00865DF9" w:rsidRPr="00D26514">
        <w:rPr>
          <w:rFonts w:eastAsia="Calibri"/>
          <w:noProof w:val="0"/>
        </w:rPr>
        <w:t xml:space="preserve"> 1.3.6.1.4.1.19376.1.4.1.5.15</w:t>
      </w:r>
      <w:bookmarkEnd w:id="461"/>
      <w:bookmarkEnd w:id="462"/>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463"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464" w:name="_Toc32832121"/>
      <w:r w:rsidRPr="00D26514">
        <w:rPr>
          <w:rFonts w:eastAsia="Calibri"/>
          <w:noProof w:val="0"/>
        </w:rPr>
        <w:lastRenderedPageBreak/>
        <w:t xml:space="preserve">6.5.1 </w:t>
      </w:r>
      <w:proofErr w:type="spellStart"/>
      <w:r w:rsidRPr="00D26514">
        <w:rPr>
          <w:rFonts w:eastAsia="Calibri"/>
          <w:noProof w:val="0"/>
        </w:rPr>
        <w:t>UV_CardiacProcedureDrugClasses</w:t>
      </w:r>
      <w:bookmarkEnd w:id="464"/>
      <w:proofErr w:type="spellEnd"/>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465" w:name="_Toc32832122"/>
      <w:bookmarkStart w:id="466" w:name="OLE_LINK57"/>
      <w:bookmarkStart w:id="467" w:name="OLE_LINK58"/>
      <w:r w:rsidRPr="00D26514">
        <w:lastRenderedPageBreak/>
        <w:t>Appendices</w:t>
      </w:r>
      <w:bookmarkEnd w:id="463"/>
      <w:bookmarkEnd w:id="465"/>
      <w:r w:rsidRPr="00D26514">
        <w:rPr>
          <w:highlight w:val="yellow"/>
        </w:rPr>
        <w:t xml:space="preserve"> </w:t>
      </w:r>
    </w:p>
    <w:p w14:paraId="69927F7E" w14:textId="77777777" w:rsidR="00144F18" w:rsidRPr="00D26514" w:rsidRDefault="00EA4EA1" w:rsidP="00EA4EA1">
      <w:pPr>
        <w:rPr>
          <w:i/>
        </w:rPr>
      </w:pPr>
      <w:bookmarkStart w:id="468" w:name="OLE_LINK55"/>
      <w:bookmarkStart w:id="469"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470" w:name="_Toc32832123"/>
      <w:bookmarkStart w:id="471" w:name="_Toc345074732"/>
      <w:bookmarkEnd w:id="468"/>
      <w:bookmarkEnd w:id="469"/>
      <w:r w:rsidRPr="00D26514">
        <w:rPr>
          <w:noProof w:val="0"/>
        </w:rPr>
        <w:lastRenderedPageBreak/>
        <w:t>Appendix A – &lt;Appendix Title&gt;</w:t>
      </w:r>
      <w:bookmarkEnd w:id="470"/>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472" w:name="_Toc32832124"/>
      <w:r w:rsidRPr="00D26514">
        <w:rPr>
          <w:noProof w:val="0"/>
        </w:rPr>
        <w:t>A.1 &lt;Title&gt;</w:t>
      </w:r>
      <w:bookmarkEnd w:id="472"/>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473" w:name="_Toc32832125"/>
      <w:r w:rsidRPr="00D26514">
        <w:rPr>
          <w:noProof w:val="0"/>
        </w:rPr>
        <w:t>A.1.1 &lt;Title&gt;</w:t>
      </w:r>
      <w:bookmarkEnd w:id="473"/>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474" w:name="_Toc32832126"/>
      <w:r w:rsidRPr="00D26514">
        <w:rPr>
          <w:bCs/>
          <w:noProof w:val="0"/>
        </w:rPr>
        <w:lastRenderedPageBreak/>
        <w:t>Appendix B – &lt;Appendix Title&gt;</w:t>
      </w:r>
      <w:bookmarkEnd w:id="474"/>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475" w:name="_Toc32832127"/>
      <w:r w:rsidRPr="00D26514">
        <w:rPr>
          <w:noProof w:val="0"/>
        </w:rPr>
        <w:t>B.1 &lt;Title&gt;</w:t>
      </w:r>
      <w:bookmarkEnd w:id="475"/>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476" w:name="_Toc32832128"/>
      <w:r w:rsidRPr="00D26514">
        <w:rPr>
          <w:noProof w:val="0"/>
        </w:rPr>
        <w:t>B.1.1 &lt;Title&gt;</w:t>
      </w:r>
      <w:bookmarkEnd w:id="476"/>
    </w:p>
    <w:p w14:paraId="5EB9DFDF" w14:textId="77777777" w:rsidR="0095084C" w:rsidRPr="00D26514" w:rsidRDefault="0095084C" w:rsidP="0095084C">
      <w:pPr>
        <w:pStyle w:val="BodyText"/>
      </w:pPr>
      <w:r w:rsidRPr="00D26514">
        <w:t>Appendix B.1.1 text.</w:t>
      </w:r>
    </w:p>
    <w:bookmarkEnd w:id="471"/>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477" w:name="_Toc345074737"/>
      <w:bookmarkStart w:id="478" w:name="_Toc32832129"/>
      <w:bookmarkEnd w:id="466"/>
      <w:bookmarkEnd w:id="467"/>
      <w:r w:rsidRPr="00D26514">
        <w:lastRenderedPageBreak/>
        <w:t>V</w:t>
      </w:r>
      <w:r w:rsidR="00993FF5" w:rsidRPr="00D26514">
        <w:t>olume 4 – National Extensions</w:t>
      </w:r>
      <w:bookmarkEnd w:id="477"/>
      <w:bookmarkEnd w:id="478"/>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479" w:name="_Toc345074738"/>
      <w:bookmarkStart w:id="480" w:name="_Toc32832130"/>
      <w:r w:rsidRPr="00D26514">
        <w:rPr>
          <w:bCs/>
          <w:noProof w:val="0"/>
        </w:rPr>
        <w:t xml:space="preserve">4 </w:t>
      </w:r>
      <w:r w:rsidR="00C63D7E" w:rsidRPr="00D26514">
        <w:rPr>
          <w:bCs/>
          <w:noProof w:val="0"/>
        </w:rPr>
        <w:t>National Extensions</w:t>
      </w:r>
      <w:bookmarkEnd w:id="479"/>
      <w:bookmarkEnd w:id="480"/>
    </w:p>
    <w:p w14:paraId="2846A6B1" w14:textId="77777777" w:rsidR="00993FF5" w:rsidRPr="00D26514" w:rsidRDefault="00C63D7E" w:rsidP="00BB76BC">
      <w:pPr>
        <w:pStyle w:val="AppendixHeading2"/>
        <w:rPr>
          <w:noProof w:val="0"/>
        </w:rPr>
      </w:pPr>
      <w:bookmarkStart w:id="481" w:name="_Toc345074739"/>
      <w:bookmarkStart w:id="482" w:name="_Toc32832131"/>
      <w:r w:rsidRPr="00D26514">
        <w:rPr>
          <w:noProof w:val="0"/>
        </w:rPr>
        <w:t xml:space="preserve">4.I </w:t>
      </w:r>
      <w:r w:rsidR="00993FF5" w:rsidRPr="00D26514">
        <w:rPr>
          <w:noProof w:val="0"/>
        </w:rPr>
        <w:t>National Extensions for &lt;Country Name or IHE Organization&gt;</w:t>
      </w:r>
      <w:bookmarkEnd w:id="481"/>
      <w:bookmarkEnd w:id="482"/>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6"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483" w:name="_Toc301176972"/>
      <w:bookmarkStart w:id="484" w:name="_Toc345074740"/>
      <w:bookmarkStart w:id="485" w:name="_Toc32832132"/>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483"/>
      <w:bookmarkEnd w:id="484"/>
      <w:bookmarkEnd w:id="485"/>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01B22EA3" w:rsidR="00C83F0F" w:rsidRPr="00D26514" w:rsidRDefault="00C83F0F" w:rsidP="00BB76BC">
      <w:pPr>
        <w:pStyle w:val="AppendixHeading3"/>
        <w:numPr>
          <w:ilvl w:val="0"/>
          <w:numId w:val="0"/>
        </w:numPr>
        <w:rPr>
          <w:noProof w:val="0"/>
        </w:rPr>
      </w:pPr>
      <w:bookmarkStart w:id="486" w:name="_Toc345074741"/>
      <w:bookmarkStart w:id="487" w:name="_Toc32832133"/>
      <w:r w:rsidRPr="00D26514">
        <w:rPr>
          <w:noProof w:val="0"/>
        </w:rPr>
        <w:t>4.</w:t>
      </w:r>
      <w:r w:rsidR="00C63D7E" w:rsidRPr="00D26514">
        <w:rPr>
          <w:noProof w:val="0"/>
        </w:rPr>
        <w:t>I.</w:t>
      </w:r>
      <w:r w:rsidRPr="00D26514">
        <w:rPr>
          <w:noProof w:val="0"/>
        </w:rPr>
        <w:t xml:space="preserve">2 </w:t>
      </w:r>
      <w:r w:rsidR="00431358">
        <w:rPr>
          <w:noProof w:val="0"/>
        </w:rPr>
        <w:t>Mobile Sharing Value Sets</w:t>
      </w:r>
      <w:r w:rsidR="001D6BB3" w:rsidRPr="00D26514">
        <w:rPr>
          <w:noProof w:val="0"/>
        </w:rPr>
        <w:t xml:space="preserve"> </w:t>
      </w:r>
      <w:r w:rsidR="00343CAC">
        <w:rPr>
          <w:noProof w:val="0"/>
        </w:rPr>
        <w:t>SVCM</w:t>
      </w:r>
      <w:bookmarkEnd w:id="486"/>
      <w:bookmarkEnd w:id="487"/>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08E9662" w:rsidR="00C83F0F" w:rsidRPr="00D26514" w:rsidRDefault="00C83F0F" w:rsidP="00EA3BCB">
      <w:pPr>
        <w:pStyle w:val="AppendixHeading4"/>
      </w:pPr>
      <w:bookmarkStart w:id="488" w:name="_Toc345074742"/>
      <w:bookmarkStart w:id="489" w:name="_Toc32832134"/>
      <w:r w:rsidRPr="00D26514">
        <w:t>4.</w:t>
      </w:r>
      <w:r w:rsidR="00C63D7E" w:rsidRPr="00D26514">
        <w:t>I.</w:t>
      </w:r>
      <w:r w:rsidRPr="00D26514">
        <w:t>2.1</w:t>
      </w:r>
      <w:r w:rsidR="007B340C">
        <w:t xml:space="preserve"> </w:t>
      </w:r>
      <w:r w:rsidR="00343CAC">
        <w:t>SVCM</w:t>
      </w:r>
      <w:r w:rsidRPr="00D26514">
        <w:t xml:space="preserve"> </w:t>
      </w:r>
      <w:r w:rsidR="009F5CC2" w:rsidRPr="00D26514">
        <w:t>Value Set Binding for &lt;Country Name or IHE Organization&gt; Realm Concept Domains</w:t>
      </w:r>
      <w:bookmarkEnd w:id="488"/>
      <w:bookmarkEnd w:id="489"/>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490"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2B7C0B2A" w:rsidR="009F5CC2" w:rsidRPr="00D26514" w:rsidRDefault="009F5CC2" w:rsidP="009F5CC2">
      <w:pPr>
        <w:pStyle w:val="AppendixHeading3"/>
        <w:keepNext/>
        <w:numPr>
          <w:ilvl w:val="0"/>
          <w:numId w:val="0"/>
        </w:numPr>
        <w:rPr>
          <w:bCs/>
          <w:noProof w:val="0"/>
        </w:rPr>
      </w:pPr>
      <w:bookmarkStart w:id="491" w:name="_Toc397603182"/>
      <w:bookmarkStart w:id="492" w:name="_Toc32832135"/>
      <w:r w:rsidRPr="00D26514">
        <w:rPr>
          <w:noProof w:val="0"/>
        </w:rPr>
        <w:lastRenderedPageBreak/>
        <w:t xml:space="preserve">4.I.2.1 </w:t>
      </w:r>
      <w:r w:rsidR="00343CAC">
        <w:rPr>
          <w:noProof w:val="0"/>
        </w:rPr>
        <w:t>SVCM</w:t>
      </w:r>
      <w:r w:rsidRPr="00D26514">
        <w:rPr>
          <w:noProof w:val="0"/>
        </w:rPr>
        <w:t xml:space="preserve"> Value Set Binding for US Realm Concept Domains</w:t>
      </w:r>
      <w:bookmarkEnd w:id="491"/>
      <w:bookmarkEnd w:id="492"/>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proofErr w:type="spellStart"/>
            <w:r w:rsidRPr="00D26514">
              <w:t>UV_CardiacProcedureDrugClasses</w:t>
            </w:r>
            <w:proofErr w:type="spellEnd"/>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proofErr w:type="spellStart"/>
            <w:r w:rsidRPr="00D26514">
              <w:t>US_CardiacProcedureDrugClasses</w:t>
            </w:r>
            <w:proofErr w:type="spellEnd"/>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493" w:name="_Toc388433935"/>
      <w:bookmarkStart w:id="494" w:name="_Toc397603183"/>
      <w:bookmarkStart w:id="495" w:name="_Toc32832136"/>
      <w:r w:rsidRPr="00D26514">
        <w:rPr>
          <w:bCs/>
          <w:noProof w:val="0"/>
        </w:rPr>
        <w:t xml:space="preserve">4.I.2.1.1 </w:t>
      </w:r>
      <w:proofErr w:type="spellStart"/>
      <w:r w:rsidRPr="00D26514">
        <w:rPr>
          <w:bCs/>
          <w:noProof w:val="0"/>
        </w:rPr>
        <w:t>US_CardiacProcedureDrugClasses</w:t>
      </w:r>
      <w:proofErr w:type="spellEnd"/>
      <w:r w:rsidRPr="00D26514">
        <w:rPr>
          <w:bCs/>
          <w:noProof w:val="0"/>
        </w:rPr>
        <w:t xml:space="preserve"> (</w:t>
      </w:r>
      <w:r w:rsidRPr="00D26514">
        <w:rPr>
          <w:rFonts w:eastAsia="Calibri"/>
          <w:noProof w:val="0"/>
        </w:rPr>
        <w:t>1.3.6.1.4.1.19376.1.4.1.5.15</w:t>
      </w:r>
      <w:r w:rsidRPr="00D26514">
        <w:rPr>
          <w:bCs/>
          <w:noProof w:val="0"/>
        </w:rPr>
        <w:t>)</w:t>
      </w:r>
      <w:bookmarkEnd w:id="493"/>
      <w:bookmarkEnd w:id="494"/>
      <w:bookmarkEnd w:id="495"/>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60F2A768" w:rsidR="00C83F0F" w:rsidRPr="00D26514" w:rsidRDefault="00C83F0F" w:rsidP="00EA3BCB">
      <w:pPr>
        <w:pStyle w:val="AppendixHeading4"/>
      </w:pPr>
      <w:bookmarkStart w:id="496" w:name="_Toc32832137"/>
      <w:r w:rsidRPr="00D26514">
        <w:t>4.</w:t>
      </w:r>
      <w:r w:rsidR="00C63D7E" w:rsidRPr="00D26514">
        <w:t>I.</w:t>
      </w:r>
      <w:r w:rsidRPr="00D26514">
        <w:t>2.2</w:t>
      </w:r>
      <w:r w:rsidR="00343CAC">
        <w:t xml:space="preserve"> SVCM</w:t>
      </w:r>
      <w:r w:rsidRPr="00D26514">
        <w:t xml:space="preserve"> &lt;Type of Change&gt;</w:t>
      </w:r>
      <w:bookmarkEnd w:id="490"/>
      <w:bookmarkEnd w:id="496"/>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497" w:name="_Toc345074744"/>
      <w:bookmarkStart w:id="498" w:name="_Toc32832138"/>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497"/>
      <w:bookmarkEnd w:id="498"/>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499" w:name="_Toc32832139"/>
      <w:r w:rsidRPr="00D26514">
        <w:lastRenderedPageBreak/>
        <w:t>Appendices</w:t>
      </w:r>
      <w:bookmarkEnd w:id="499"/>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500" w:name="OLE_LINK91"/>
      <w:bookmarkStart w:id="501" w:name="OLE_LINK92"/>
      <w:bookmarkStart w:id="502" w:name="OLE_LINK93"/>
      <w:bookmarkStart w:id="503" w:name="OLE_LINK94"/>
      <w:r w:rsidRPr="00D26514">
        <w:rPr>
          <w:i/>
        </w:rPr>
        <w:t>and delete the Appendix A and Appendix B placeholder sections</w:t>
      </w:r>
      <w:bookmarkEnd w:id="500"/>
      <w:bookmarkEnd w:id="501"/>
      <w:bookmarkEnd w:id="502"/>
      <w:bookmarkEnd w:id="503"/>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504" w:name="_Toc472940235"/>
      <w:bookmarkStart w:id="505" w:name="_Toc485054829"/>
      <w:bookmarkStart w:id="506" w:name="_Toc485058483"/>
      <w:bookmarkStart w:id="507" w:name="_Toc32832140"/>
      <w:bookmarkStart w:id="508" w:name="OLE_LINK86"/>
      <w:bookmarkStart w:id="509" w:name="OLE_LINK87"/>
      <w:bookmarkStart w:id="510" w:name="OLE_LINK88"/>
      <w:bookmarkStart w:id="511" w:name="OLE_LINK89"/>
      <w:r w:rsidRPr="00D26514">
        <w:rPr>
          <w:noProof w:val="0"/>
        </w:rPr>
        <w:lastRenderedPageBreak/>
        <w:t>Appendix A – &lt;Appendix Title&gt;</w:t>
      </w:r>
      <w:bookmarkEnd w:id="504"/>
      <w:bookmarkEnd w:id="505"/>
      <w:bookmarkEnd w:id="506"/>
      <w:bookmarkEnd w:id="507"/>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512" w:name="_Toc472940236"/>
      <w:bookmarkStart w:id="513" w:name="_Toc485054830"/>
      <w:bookmarkStart w:id="514" w:name="_Toc485058484"/>
      <w:bookmarkStart w:id="515" w:name="_Toc32832141"/>
      <w:r w:rsidRPr="00D26514">
        <w:rPr>
          <w:noProof w:val="0"/>
        </w:rPr>
        <w:t>A.1 &lt;Title&gt;</w:t>
      </w:r>
      <w:bookmarkEnd w:id="512"/>
      <w:bookmarkEnd w:id="513"/>
      <w:bookmarkEnd w:id="514"/>
      <w:bookmarkEnd w:id="515"/>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516" w:name="_Toc32832142"/>
      <w:bookmarkStart w:id="517" w:name="OLE_LINK76"/>
      <w:bookmarkStart w:id="518" w:name="OLE_LINK77"/>
      <w:bookmarkStart w:id="519" w:name="OLE_LINK78"/>
      <w:r w:rsidRPr="00D26514">
        <w:rPr>
          <w:noProof w:val="0"/>
        </w:rPr>
        <w:t>A.1.1 &lt;Title&gt;</w:t>
      </w:r>
      <w:bookmarkEnd w:id="516"/>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520" w:name="_Toc32832143"/>
      <w:bookmarkEnd w:id="508"/>
      <w:bookmarkEnd w:id="509"/>
      <w:bookmarkEnd w:id="517"/>
      <w:bookmarkEnd w:id="518"/>
      <w:bookmarkEnd w:id="519"/>
      <w:r w:rsidRPr="00D26514">
        <w:rPr>
          <w:noProof w:val="0"/>
        </w:rPr>
        <w:lastRenderedPageBreak/>
        <w:t>Appendix B – &lt;Appendix Title&gt;</w:t>
      </w:r>
      <w:bookmarkEnd w:id="520"/>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521" w:name="_Toc32832144"/>
      <w:r w:rsidRPr="00D26514">
        <w:rPr>
          <w:noProof w:val="0"/>
        </w:rPr>
        <w:t>B.1 &lt;Title&gt;</w:t>
      </w:r>
      <w:bookmarkEnd w:id="521"/>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522" w:name="_Toc32832145"/>
      <w:r w:rsidRPr="00D26514">
        <w:rPr>
          <w:noProof w:val="0"/>
        </w:rPr>
        <w:t>B.1.1 &lt;Title&gt;</w:t>
      </w:r>
      <w:bookmarkEnd w:id="522"/>
    </w:p>
    <w:p w14:paraId="37E9FB2D" w14:textId="5BB4F8C0" w:rsidR="0095084C" w:rsidRPr="00D26514" w:rsidRDefault="0095084C" w:rsidP="0095084C">
      <w:pPr>
        <w:pStyle w:val="BodyText"/>
      </w:pPr>
      <w:r w:rsidRPr="00D26514">
        <w:t>Appendix B.1.1 text.</w:t>
      </w:r>
    </w:p>
    <w:bookmarkEnd w:id="510"/>
    <w:bookmarkEnd w:id="511"/>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7"/>
      <w:footerReference w:type="even" r:id="rId48"/>
      <w:footerReference w:type="default" r:id="rId49"/>
      <w:footerReference w:type="first" r:id="rId50"/>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5" w:author="Lynn Felhofer" w:date="2020-02-17T21:06:00Z" w:initials="LF">
    <w:p w14:paraId="4C1878D9" w14:textId="199B6733" w:rsidR="00057810" w:rsidRDefault="00057810">
      <w:pPr>
        <w:pStyle w:val="CommentText"/>
      </w:pPr>
      <w:r>
        <w:rPr>
          <w:rStyle w:val="CommentReference"/>
        </w:rPr>
        <w:annotationRef/>
      </w:r>
      <w:r>
        <w:t>But y</w:t>
      </w:r>
    </w:p>
  </w:comment>
  <w:comment w:id="130" w:author="Lynn Felhofer" w:date="2020-02-17T21:07:00Z" w:initials="LF">
    <w:p w14:paraId="5535741C" w14:textId="77F93880" w:rsidR="00057810" w:rsidRDefault="00057810">
      <w:pPr>
        <w:pStyle w:val="CommentText"/>
      </w:pPr>
      <w:r>
        <w:rPr>
          <w:rStyle w:val="CommentReference"/>
        </w:rPr>
        <w:annotationRef/>
      </w:r>
      <w:r>
        <w:t>Are we using the term “mapping” and “translating” interchangeably?   Pick one term.</w:t>
      </w:r>
    </w:p>
  </w:comment>
  <w:comment w:id="131" w:author="Lynn Felhofer" w:date="2020-02-17T21:09:00Z" w:initials="LF">
    <w:p w14:paraId="18DDB594" w14:textId="0AFF6511" w:rsidR="00057810" w:rsidRDefault="00057810">
      <w:pPr>
        <w:pStyle w:val="CommentText"/>
      </w:pPr>
      <w:r>
        <w:rPr>
          <w:rStyle w:val="CommentReference"/>
        </w:rPr>
        <w:annotationRef/>
      </w:r>
      <w:r>
        <w:t>is?</w:t>
      </w:r>
    </w:p>
  </w:comment>
  <w:comment w:id="132" w:author="Lynn Felhofer" w:date="2020-02-17T21:08:00Z" w:initials="LF">
    <w:p w14:paraId="3905B09A" w14:textId="2C3F77F1" w:rsidR="00057810" w:rsidRDefault="00057810">
      <w:pPr>
        <w:pStyle w:val="CommentText"/>
      </w:pPr>
      <w:r>
        <w:rPr>
          <w:rStyle w:val="CommentReference"/>
        </w:rPr>
        <w:annotationRef/>
      </w:r>
      <w:r>
        <w:t>???</w:t>
      </w:r>
    </w:p>
  </w:comment>
  <w:comment w:id="134" w:author="Lynn Felhofer" w:date="2020-02-17T21:09:00Z" w:initials="LF">
    <w:p w14:paraId="2BF94A4D" w14:textId="3F8AAE39" w:rsidR="00057810" w:rsidRDefault="00057810">
      <w:pPr>
        <w:pStyle w:val="CommentText"/>
      </w:pPr>
      <w:r>
        <w:rPr>
          <w:rStyle w:val="CommentReference"/>
        </w:rPr>
        <w:annotationRef/>
      </w:r>
      <w:r>
        <w:t>I don’t understand this</w:t>
      </w:r>
    </w:p>
  </w:comment>
  <w:comment w:id="135" w:author="Lynn Felhofer" w:date="2020-02-17T21:10:00Z" w:initials="LF">
    <w:p w14:paraId="4F8E643B" w14:textId="34CA733A" w:rsidR="00057810" w:rsidRDefault="00057810">
      <w:pPr>
        <w:pStyle w:val="CommentText"/>
      </w:pPr>
      <w:r>
        <w:rPr>
          <w:rStyle w:val="CommentReference"/>
        </w:rPr>
        <w:annotationRef/>
      </w:r>
      <w:r>
        <w:t>What is “it” in this sentence?</w:t>
      </w:r>
    </w:p>
  </w:comment>
  <w:comment w:id="136" w:author="Lynn Felhofer" w:date="2020-02-17T21:10:00Z" w:initials="LF">
    <w:p w14:paraId="4007B6FD" w14:textId="00DCAA20" w:rsidR="00057810" w:rsidRDefault="00057810">
      <w:pPr>
        <w:pStyle w:val="CommentText"/>
      </w:pPr>
      <w:r>
        <w:rPr>
          <w:rStyle w:val="CommentReference"/>
        </w:rPr>
        <w:annotationRef/>
      </w:r>
      <w:r>
        <w:t>Again, what is “it”?</w:t>
      </w:r>
    </w:p>
  </w:comment>
  <w:comment w:id="133" w:author="Lynn Felhofer" w:date="2020-02-17T21:11:00Z" w:initials="LF">
    <w:p w14:paraId="65A13E0B" w14:textId="2A722CF4" w:rsidR="00057810" w:rsidRDefault="00057810">
      <w:pPr>
        <w:pStyle w:val="CommentText"/>
      </w:pPr>
      <w:r>
        <w:rPr>
          <w:rStyle w:val="CommentReference"/>
        </w:rPr>
        <w:annotationRef/>
      </w:r>
      <w:r>
        <w:t>In lines 373-384, you define 3 terms, then you revisit the definitions in these paragraphs.   Why not combine them?</w:t>
      </w:r>
    </w:p>
  </w:comment>
  <w:comment w:id="137" w:author="Lynn Felhofer" w:date="2020-02-17T21:14:00Z" w:initials="LF">
    <w:p w14:paraId="0F22C783" w14:textId="4CEF64AA" w:rsidR="0019409B" w:rsidRDefault="0019409B">
      <w:pPr>
        <w:pStyle w:val="CommentText"/>
      </w:pPr>
      <w:r>
        <w:rPr>
          <w:rStyle w:val="CommentReference"/>
        </w:rPr>
        <w:annotationRef/>
      </w:r>
      <w:r>
        <w:t>Now we’ve returned to Value Sets for the 3</w:t>
      </w:r>
      <w:r w:rsidRPr="0019409B">
        <w:rPr>
          <w:vertAlign w:val="superscript"/>
        </w:rPr>
        <w:t>rd</w:t>
      </w:r>
      <w:r>
        <w:t xml:space="preserve"> time in this section.   Reorganize the content</w:t>
      </w:r>
    </w:p>
  </w:comment>
  <w:comment w:id="138" w:author="Lynn Felhofer" w:date="2020-02-17T21:13:00Z" w:initials="LF">
    <w:p w14:paraId="09231ACA" w14:textId="5EF8F609" w:rsidR="00057810" w:rsidRDefault="00057810">
      <w:pPr>
        <w:pStyle w:val="CommentText"/>
      </w:pPr>
      <w:r>
        <w:rPr>
          <w:rStyle w:val="CommentReference"/>
        </w:rPr>
        <w:annotationRef/>
      </w:r>
      <w:r>
        <w:t>What does this mean?</w:t>
      </w:r>
    </w:p>
  </w:comment>
  <w:comment w:id="148" w:author="Lynn Felhofer" w:date="2020-02-17T21:15:00Z" w:initials="LF">
    <w:p w14:paraId="2756F694" w14:textId="435E3A94" w:rsidR="0019409B" w:rsidRDefault="0019409B">
      <w:pPr>
        <w:pStyle w:val="CommentText"/>
      </w:pPr>
      <w:r>
        <w:rPr>
          <w:rStyle w:val="CommentReference"/>
        </w:rPr>
        <w:annotationRef/>
      </w:r>
      <w:r>
        <w:t>This is a restatement of the definition at line 418</w:t>
      </w:r>
    </w:p>
  </w:comment>
  <w:comment w:id="174" w:author="Lynn Felhofer" w:date="2020-02-17T21:20:00Z" w:initials="LF">
    <w:p w14:paraId="355B6D43" w14:textId="1DA6B33E" w:rsidR="0019409B" w:rsidRDefault="0019409B">
      <w:pPr>
        <w:pStyle w:val="CommentText"/>
      </w:pPr>
      <w:r>
        <w:rPr>
          <w:rStyle w:val="CommentReference"/>
        </w:rPr>
        <w:annotationRef/>
      </w:r>
      <w:r>
        <w:t>Complementary to what?</w:t>
      </w:r>
    </w:p>
  </w:comment>
  <w:comment w:id="175" w:author="Lynn Felhofer" w:date="2020-02-17T21:21:00Z" w:initials="LF">
    <w:p w14:paraId="23F83E23" w14:textId="1B8610CD" w:rsidR="0019409B" w:rsidRDefault="0019409B">
      <w:pPr>
        <w:pStyle w:val="CommentText"/>
      </w:pPr>
      <w:r>
        <w:rPr>
          <w:rStyle w:val="CommentReference"/>
        </w:rPr>
        <w:annotationRef/>
      </w:r>
      <w:r>
        <w:t>Maybe my brain is too small, but I have no idea what conclusion or guidance you want the reader to draw from this section with regard to the SVCM Profile.</w:t>
      </w:r>
    </w:p>
  </w:comment>
  <w:comment w:id="179" w:author="Lynn Felhofer" w:date="2020-02-17T21:23:00Z" w:initials="LF">
    <w:p w14:paraId="2CD59F47" w14:textId="46E58C45" w:rsidR="0019409B" w:rsidRDefault="0019409B">
      <w:pPr>
        <w:pStyle w:val="CommentText"/>
      </w:pPr>
      <w:r>
        <w:rPr>
          <w:rStyle w:val="CommentReference"/>
        </w:rPr>
        <w:annotationRef/>
      </w:r>
      <w:r>
        <w:t xml:space="preserve">What does “Support” mean here?    If the Repository can only distribute value sets that have been expanded, what can it do with </w:t>
      </w:r>
      <w:proofErr w:type="spellStart"/>
      <w:r>
        <w:t>intensional</w:t>
      </w:r>
      <w:proofErr w:type="spellEnd"/>
      <w:r>
        <w:t xml:space="preserve"> and extensional value sets?</w:t>
      </w:r>
    </w:p>
  </w:comment>
  <w:comment w:id="187" w:author="Lynn Felhofer" w:date="2020-02-17T21:33:00Z" w:initials="LF">
    <w:p w14:paraId="23708F03" w14:textId="727B33FE" w:rsidR="000251C6" w:rsidRDefault="000251C6">
      <w:pPr>
        <w:pStyle w:val="CommentText"/>
      </w:pPr>
      <w:r>
        <w:rPr>
          <w:rStyle w:val="CommentReference"/>
        </w:rPr>
        <w:annotationRef/>
      </w:r>
      <w:r>
        <w:t>Where?</w:t>
      </w:r>
    </w:p>
  </w:comment>
  <w:comment w:id="190" w:author="Lynn Felhofer" w:date="2020-02-17T21:32:00Z" w:initials="LF">
    <w:p w14:paraId="77DF386D" w14:textId="49C5D6D5" w:rsidR="000251C6" w:rsidRDefault="000251C6">
      <w:pPr>
        <w:pStyle w:val="CommentText"/>
      </w:pPr>
      <w:r>
        <w:rPr>
          <w:rStyle w:val="CommentReference"/>
        </w:rPr>
        <w:annotationRef/>
      </w:r>
      <w:r>
        <w:t>Why “rapid”?</w:t>
      </w:r>
    </w:p>
  </w:comment>
  <w:comment w:id="191" w:author="Lynn Felhofer" w:date="2020-02-17T21:31:00Z" w:initials="LF">
    <w:p w14:paraId="552CE486" w14:textId="799C2FB5" w:rsidR="000251C6" w:rsidRDefault="000251C6">
      <w:pPr>
        <w:pStyle w:val="CommentText"/>
      </w:pPr>
      <w:r>
        <w:rPr>
          <w:rStyle w:val="CommentReference"/>
        </w:rPr>
        <w:annotationRef/>
      </w:r>
      <w:r>
        <w:t>What is the expanded form of an expanded value set?</w:t>
      </w:r>
    </w:p>
  </w:comment>
  <w:comment w:id="204" w:author="Lynn Felhofer" w:date="2020-02-17T21:29:00Z" w:initials="LF">
    <w:p w14:paraId="63E1F00F" w14:textId="532ACC5A" w:rsidR="000251C6" w:rsidRDefault="000251C6">
      <w:pPr>
        <w:pStyle w:val="CommentText"/>
      </w:pPr>
      <w:r>
        <w:rPr>
          <w:rStyle w:val="CommentReference"/>
        </w:rPr>
        <w:annotationRef/>
      </w:r>
      <w:r>
        <w:t>What 2 transactions?</w:t>
      </w:r>
    </w:p>
  </w:comment>
  <w:comment w:id="205" w:author="Lynn Felhofer" w:date="2020-02-17T21:43:00Z" w:initials="LF">
    <w:p w14:paraId="50EA5738" w14:textId="3C109015" w:rsidR="003630BB" w:rsidRDefault="003630BB">
      <w:pPr>
        <w:pStyle w:val="CommentText"/>
      </w:pPr>
      <w:r>
        <w:rPr>
          <w:rStyle w:val="CommentReference"/>
        </w:rPr>
        <w:annotationRef/>
      </w:r>
      <w:r>
        <w:t>I think you should have the process flows in use cases below to show how the different transactions are used for different use cases.</w:t>
      </w:r>
    </w:p>
  </w:comment>
  <w:comment w:id="214" w:author="Lynn Felhofer" w:date="2020-02-17T21:34:00Z" w:initials="LF">
    <w:p w14:paraId="366D7F46" w14:textId="7A65B3C2" w:rsidR="000251C6" w:rsidRDefault="000251C6">
      <w:pPr>
        <w:pStyle w:val="CommentText"/>
      </w:pPr>
      <w:r>
        <w:rPr>
          <w:rStyle w:val="CommentReference"/>
        </w:rPr>
        <w:annotationRef/>
      </w:r>
      <w:r>
        <w:t>??</w:t>
      </w:r>
    </w:p>
  </w:comment>
  <w:comment w:id="215" w:author="Lynn Felhofer" w:date="2020-02-17T21:34:00Z" w:initials="LF">
    <w:p w14:paraId="63345524" w14:textId="0E08AAB8" w:rsidR="000251C6" w:rsidRDefault="000251C6">
      <w:pPr>
        <w:pStyle w:val="CommentText"/>
      </w:pPr>
      <w:r>
        <w:rPr>
          <w:rStyle w:val="CommentReference"/>
        </w:rPr>
        <w:annotationRef/>
      </w:r>
      <w:r>
        <w:t>Structure of what?</w:t>
      </w:r>
    </w:p>
  </w:comment>
  <w:comment w:id="244" w:author="Lynn Felhofer" w:date="2020-02-17T21:38:00Z" w:initials="LF">
    <w:p w14:paraId="4AFC753D" w14:textId="488B9E3C" w:rsidR="003630BB" w:rsidRDefault="003630BB">
      <w:pPr>
        <w:pStyle w:val="CommentText"/>
      </w:pPr>
      <w:r>
        <w:rPr>
          <w:rStyle w:val="CommentReference"/>
        </w:rPr>
        <w:annotationRef/>
      </w:r>
      <w:r>
        <w:t>What does this mean?  We are using transactions to exchange them…is there some other ‘nature’ of the exchange?</w:t>
      </w:r>
    </w:p>
  </w:comment>
  <w:comment w:id="245" w:author="Lynn Felhofer" w:date="2020-02-17T21:40:00Z" w:initials="LF">
    <w:p w14:paraId="6EEDD2A8" w14:textId="0C33B588" w:rsidR="003630BB" w:rsidRDefault="003630BB">
      <w:pPr>
        <w:pStyle w:val="CommentText"/>
      </w:pPr>
      <w:r>
        <w:rPr>
          <w:rStyle w:val="CommentReference"/>
        </w:rPr>
        <w:annotationRef/>
      </w:r>
      <w:r>
        <w:t>This is redundant. See line 639.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878D9" w15:done="0"/>
  <w15:commentEx w15:paraId="5535741C" w15:done="0"/>
  <w15:commentEx w15:paraId="18DDB594" w15:done="0"/>
  <w15:commentEx w15:paraId="3905B09A" w15:done="0"/>
  <w15:commentEx w15:paraId="2BF94A4D" w15:done="0"/>
  <w15:commentEx w15:paraId="4F8E643B" w15:done="0"/>
  <w15:commentEx w15:paraId="4007B6FD" w15:done="0"/>
  <w15:commentEx w15:paraId="65A13E0B" w15:done="0"/>
  <w15:commentEx w15:paraId="0F22C783" w15:done="0"/>
  <w15:commentEx w15:paraId="09231ACA" w15:done="0"/>
  <w15:commentEx w15:paraId="2756F694" w15:done="0"/>
  <w15:commentEx w15:paraId="355B6D43" w15:done="0"/>
  <w15:commentEx w15:paraId="23F83E23" w15:done="0"/>
  <w15:commentEx w15:paraId="2CD59F47" w15:done="0"/>
  <w15:commentEx w15:paraId="23708F03" w15:done="0"/>
  <w15:commentEx w15:paraId="77DF386D" w15:done="0"/>
  <w15:commentEx w15:paraId="552CE486" w15:done="0"/>
  <w15:commentEx w15:paraId="63E1F00F" w15:done="0"/>
  <w15:commentEx w15:paraId="50EA5738" w15:done="0"/>
  <w15:commentEx w15:paraId="366D7F46" w15:done="0"/>
  <w15:commentEx w15:paraId="63345524" w15:done="0"/>
  <w15:commentEx w15:paraId="4AFC753D" w15:done="0"/>
  <w15:commentEx w15:paraId="6EEDD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878D9" w16cid:durableId="21F57ECB"/>
  <w16cid:commentId w16cid:paraId="5535741C" w16cid:durableId="21F57F12"/>
  <w16cid:commentId w16cid:paraId="18DDB594" w16cid:durableId="21F57F70"/>
  <w16cid:commentId w16cid:paraId="3905B09A" w16cid:durableId="21F57F62"/>
  <w16cid:commentId w16cid:paraId="2BF94A4D" w16cid:durableId="21F57F9F"/>
  <w16cid:commentId w16cid:paraId="4F8E643B" w16cid:durableId="21F57FB3"/>
  <w16cid:commentId w16cid:paraId="4007B6FD" w16cid:durableId="21F57FD5"/>
  <w16cid:commentId w16cid:paraId="65A13E0B" w16cid:durableId="21F58001"/>
  <w16cid:commentId w16cid:paraId="0F22C783" w16cid:durableId="21F5809C"/>
  <w16cid:commentId w16cid:paraId="09231ACA" w16cid:durableId="21F5807B"/>
  <w16cid:commentId w16cid:paraId="2756F694" w16cid:durableId="21F580E9"/>
  <w16cid:commentId w16cid:paraId="355B6D43" w16cid:durableId="21F5820B"/>
  <w16cid:commentId w16cid:paraId="23F83E23" w16cid:durableId="21F58244"/>
  <w16cid:commentId w16cid:paraId="2CD59F47" w16cid:durableId="21F582B9"/>
  <w16cid:commentId w16cid:paraId="23708F03" w16cid:durableId="21F58511"/>
  <w16cid:commentId w16cid:paraId="77DF386D" w16cid:durableId="21F584EA"/>
  <w16cid:commentId w16cid:paraId="552CE486" w16cid:durableId="21F584CC"/>
  <w16cid:commentId w16cid:paraId="63E1F00F" w16cid:durableId="21F58446"/>
  <w16cid:commentId w16cid:paraId="50EA5738" w16cid:durableId="21F5877D"/>
  <w16cid:commentId w16cid:paraId="366D7F46" w16cid:durableId="21F5856A"/>
  <w16cid:commentId w16cid:paraId="63345524" w16cid:durableId="21F58582"/>
  <w16cid:commentId w16cid:paraId="4AFC753D" w16cid:durableId="21F58668"/>
  <w16cid:commentId w16cid:paraId="6EEDD2A8" w16cid:durableId="21F58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294B2" w14:textId="77777777" w:rsidR="00450DD6" w:rsidRDefault="00450DD6">
      <w:r>
        <w:separator/>
      </w:r>
    </w:p>
  </w:endnote>
  <w:endnote w:type="continuationSeparator" w:id="0">
    <w:p w14:paraId="25608B20" w14:textId="77777777" w:rsidR="00450DD6" w:rsidRDefault="00450DD6">
      <w:r>
        <w:continuationSeparator/>
      </w:r>
    </w:p>
  </w:endnote>
  <w:endnote w:type="continuationNotice" w:id="1">
    <w:p w14:paraId="5E7B3410" w14:textId="77777777" w:rsidR="00450DD6" w:rsidRDefault="00450D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4D519B" w:rsidRDefault="004D51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4D519B" w:rsidRDefault="004D5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4D519B" w:rsidRDefault="004D519B">
    <w:pPr>
      <w:pStyle w:val="Footer"/>
      <w:ind w:right="360"/>
    </w:pPr>
    <w:r>
      <w:t>___________________________________________________________________________</w:t>
    </w:r>
  </w:p>
  <w:p w14:paraId="0E257CB6" w14:textId="77777777" w:rsidR="004D519B" w:rsidRDefault="004D519B" w:rsidP="00597DB2">
    <w:pPr>
      <w:pStyle w:val="Footer"/>
      <w:ind w:right="360"/>
      <w:rPr>
        <w:sz w:val="20"/>
      </w:rPr>
    </w:pPr>
    <w:bookmarkStart w:id="523"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20xx: IHE International, Inc.</w:t>
    </w:r>
    <w:bookmarkEnd w:id="523"/>
  </w:p>
  <w:p w14:paraId="4F2E1CAC" w14:textId="6B3D1533" w:rsidR="004D519B" w:rsidRDefault="004D519B"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77777777" w:rsidR="004D519B" w:rsidRDefault="004D519B">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9341C" w14:textId="77777777" w:rsidR="00450DD6" w:rsidRDefault="00450DD6">
      <w:r>
        <w:separator/>
      </w:r>
    </w:p>
  </w:footnote>
  <w:footnote w:type="continuationSeparator" w:id="0">
    <w:p w14:paraId="0F4124D1" w14:textId="77777777" w:rsidR="00450DD6" w:rsidRDefault="00450DD6">
      <w:r>
        <w:continuationSeparator/>
      </w:r>
    </w:p>
  </w:footnote>
  <w:footnote w:type="continuationNotice" w:id="1">
    <w:p w14:paraId="73575625" w14:textId="77777777" w:rsidR="00450DD6" w:rsidRDefault="00450DD6"/>
  </w:footnote>
  <w:footnote w:id="2">
    <w:p w14:paraId="1BDF1ABF" w14:textId="77777777" w:rsidR="004D519B" w:rsidRDefault="004D519B" w:rsidP="009632A5">
      <w:pPr>
        <w:pStyle w:val="FootnoteText"/>
      </w:pPr>
      <w:r>
        <w:rPr>
          <w:rStyle w:val="FootnoteReference"/>
        </w:rPr>
        <w:footnoteRef/>
      </w:r>
      <w:r>
        <w:t xml:space="preserve"> </w:t>
      </w:r>
      <w:r w:rsidRPr="009632A5">
        <w:t>http://ihe.net/Technical_Frameworks/</w:t>
      </w:r>
    </w:p>
  </w:footnote>
  <w:footnote w:id="3">
    <w:p w14:paraId="7B8078D5" w14:textId="77777777" w:rsidR="004D519B" w:rsidRDefault="004D519B" w:rsidP="00614F63">
      <w:pPr>
        <w:pStyle w:val="FootnoteText"/>
      </w:pPr>
      <w:r>
        <w:rPr>
          <w:rStyle w:val="FootnoteReference"/>
        </w:rPr>
        <w:footnoteRef/>
      </w:r>
      <w:r>
        <w:t xml:space="preserve"> </w:t>
      </w:r>
      <w:r w:rsidRPr="00B90730">
        <w:t>https://www.hl7.org/fhir/valueset.html</w:t>
      </w:r>
    </w:p>
  </w:footnote>
  <w:footnote w:id="4">
    <w:p w14:paraId="78614759" w14:textId="164E1655" w:rsidR="004D519B" w:rsidRDefault="004D519B" w:rsidP="00264E1C">
      <w:pPr>
        <w:pStyle w:val="FootnoteText"/>
      </w:pPr>
      <w:r>
        <w:rPr>
          <w:rStyle w:val="FootnoteReference"/>
        </w:rPr>
        <w:footnoteRef/>
      </w:r>
      <w:r>
        <w:t>A malicious server passing for the Terminology Repository gives forged value sets.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35544D85" w:rsidR="004D519B" w:rsidRDefault="004D519B">
    <w:pPr>
      <w:pStyle w:val="Header"/>
    </w:pPr>
    <w:r>
      <w:t>IHE ITI Technical Framework Supplement–Mobile Sharing Valuesets Codes and Maps (SVCM)</w:t>
    </w:r>
  </w:p>
  <w:p w14:paraId="5E0ED4C7" w14:textId="77777777" w:rsidR="004D519B" w:rsidRDefault="004D519B">
    <w:pPr>
      <w:pStyle w:val="Header"/>
    </w:pPr>
    <w:r>
      <w:t>______________________________________________________________________________</w:t>
    </w:r>
  </w:p>
  <w:p w14:paraId="7A05B91F" w14:textId="77777777" w:rsidR="004D519B" w:rsidRDefault="004D51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4BA194A"/>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D09E5"/>
    <w:multiLevelType w:val="hybridMultilevel"/>
    <w:tmpl w:val="8026D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FB02E1"/>
    <w:multiLevelType w:val="hybridMultilevel"/>
    <w:tmpl w:val="EC62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BE4A3A"/>
    <w:multiLevelType w:val="multilevel"/>
    <w:tmpl w:val="8B6E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9F0C35"/>
    <w:multiLevelType w:val="hybridMultilevel"/>
    <w:tmpl w:val="33025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DF4EBE"/>
    <w:multiLevelType w:val="hybridMultilevel"/>
    <w:tmpl w:val="F110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57353"/>
    <w:multiLevelType w:val="hybridMultilevel"/>
    <w:tmpl w:val="F0741F36"/>
    <w:lvl w:ilvl="0" w:tplc="BC50D3BE">
      <w:start w:val="1"/>
      <w:numFmt w:val="decimal"/>
      <w:lvlText w:val="%1."/>
      <w:lvlJc w:val="left"/>
      <w:pPr>
        <w:tabs>
          <w:tab w:val="num" w:pos="720"/>
        </w:tabs>
        <w:ind w:left="720" w:hanging="360"/>
      </w:pPr>
      <w:rPr>
        <w:rFonts w:cs="Times New Roman"/>
      </w:rPr>
    </w:lvl>
    <w:lvl w:ilvl="1" w:tplc="C202449A">
      <w:start w:val="1"/>
      <w:numFmt w:val="decimal"/>
      <w:lvlText w:val="%2."/>
      <w:lvlJc w:val="left"/>
      <w:pPr>
        <w:tabs>
          <w:tab w:val="num" w:pos="1440"/>
        </w:tabs>
        <w:ind w:left="1440" w:hanging="360"/>
      </w:pPr>
      <w:rPr>
        <w:rFonts w:cs="Times New Roman"/>
      </w:rPr>
    </w:lvl>
    <w:lvl w:ilvl="2" w:tplc="5C5230CA">
      <w:start w:val="1"/>
      <w:numFmt w:val="decimal"/>
      <w:lvlText w:val="%3."/>
      <w:lvlJc w:val="left"/>
      <w:pPr>
        <w:tabs>
          <w:tab w:val="num" w:pos="2160"/>
        </w:tabs>
        <w:ind w:left="2160" w:hanging="360"/>
      </w:pPr>
      <w:rPr>
        <w:rFonts w:cs="Times New Roman"/>
      </w:rPr>
    </w:lvl>
    <w:lvl w:ilvl="3" w:tplc="234A3822">
      <w:start w:val="1"/>
      <w:numFmt w:val="decimal"/>
      <w:lvlText w:val="%4."/>
      <w:lvlJc w:val="left"/>
      <w:pPr>
        <w:tabs>
          <w:tab w:val="num" w:pos="2880"/>
        </w:tabs>
        <w:ind w:left="2880" w:hanging="360"/>
      </w:pPr>
      <w:rPr>
        <w:rFonts w:cs="Times New Roman"/>
      </w:rPr>
    </w:lvl>
    <w:lvl w:ilvl="4" w:tplc="D8B647B8">
      <w:start w:val="1"/>
      <w:numFmt w:val="decimal"/>
      <w:lvlText w:val="%5."/>
      <w:lvlJc w:val="left"/>
      <w:pPr>
        <w:tabs>
          <w:tab w:val="num" w:pos="3600"/>
        </w:tabs>
        <w:ind w:left="3600" w:hanging="360"/>
      </w:pPr>
      <w:rPr>
        <w:rFonts w:cs="Times New Roman"/>
      </w:rPr>
    </w:lvl>
    <w:lvl w:ilvl="5" w:tplc="ECAAE314">
      <w:start w:val="1"/>
      <w:numFmt w:val="decimal"/>
      <w:lvlText w:val="%6."/>
      <w:lvlJc w:val="left"/>
      <w:pPr>
        <w:tabs>
          <w:tab w:val="num" w:pos="4320"/>
        </w:tabs>
        <w:ind w:left="4320" w:hanging="360"/>
      </w:pPr>
      <w:rPr>
        <w:rFonts w:cs="Times New Roman"/>
      </w:rPr>
    </w:lvl>
    <w:lvl w:ilvl="6" w:tplc="FB3CC4B6">
      <w:start w:val="1"/>
      <w:numFmt w:val="decimal"/>
      <w:lvlText w:val="%7."/>
      <w:lvlJc w:val="left"/>
      <w:pPr>
        <w:tabs>
          <w:tab w:val="num" w:pos="5040"/>
        </w:tabs>
        <w:ind w:left="5040" w:hanging="360"/>
      </w:pPr>
      <w:rPr>
        <w:rFonts w:cs="Times New Roman"/>
      </w:rPr>
    </w:lvl>
    <w:lvl w:ilvl="7" w:tplc="35B4B574">
      <w:start w:val="1"/>
      <w:numFmt w:val="decimal"/>
      <w:lvlText w:val="%8."/>
      <w:lvlJc w:val="left"/>
      <w:pPr>
        <w:tabs>
          <w:tab w:val="num" w:pos="5760"/>
        </w:tabs>
        <w:ind w:left="5760" w:hanging="360"/>
      </w:pPr>
      <w:rPr>
        <w:rFonts w:cs="Times New Roman"/>
      </w:rPr>
    </w:lvl>
    <w:lvl w:ilvl="8" w:tplc="A28A2FA4">
      <w:start w:val="1"/>
      <w:numFmt w:val="decimal"/>
      <w:lvlText w:val="%9."/>
      <w:lvlJc w:val="left"/>
      <w:pPr>
        <w:tabs>
          <w:tab w:val="num" w:pos="6480"/>
        </w:tabs>
        <w:ind w:left="6480" w:hanging="360"/>
      </w:pPr>
      <w:rPr>
        <w:rFonts w:cs="Times New Roman"/>
      </w:rPr>
    </w:lvl>
  </w:abstractNum>
  <w:abstractNum w:abstractNumId="16" w15:restartNumberingAfterBreak="0">
    <w:nsid w:val="2FD53396"/>
    <w:multiLevelType w:val="multilevel"/>
    <w:tmpl w:val="5A445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1A0D77"/>
    <w:multiLevelType w:val="hybridMultilevel"/>
    <w:tmpl w:val="63147B66"/>
    <w:lvl w:ilvl="0" w:tplc="6DE46436">
      <w:start w:val="2"/>
      <w:numFmt w:val="decimal"/>
      <w:lvlText w:val="%1."/>
      <w:lvlJc w:val="left"/>
      <w:pPr>
        <w:tabs>
          <w:tab w:val="num" w:pos="720"/>
        </w:tabs>
        <w:ind w:left="720" w:hanging="360"/>
      </w:pPr>
      <w:rPr>
        <w:rFonts w:cs="Times New Roman"/>
      </w:rPr>
    </w:lvl>
    <w:lvl w:ilvl="1" w:tplc="F26E0DBE">
      <w:start w:val="1"/>
      <w:numFmt w:val="decimal"/>
      <w:lvlText w:val="%2."/>
      <w:lvlJc w:val="left"/>
      <w:pPr>
        <w:tabs>
          <w:tab w:val="num" w:pos="1440"/>
        </w:tabs>
        <w:ind w:left="1440" w:hanging="360"/>
      </w:pPr>
      <w:rPr>
        <w:rFonts w:cs="Times New Roman"/>
      </w:rPr>
    </w:lvl>
    <w:lvl w:ilvl="2" w:tplc="B8840D68">
      <w:start w:val="1"/>
      <w:numFmt w:val="decimal"/>
      <w:lvlText w:val="%3."/>
      <w:lvlJc w:val="left"/>
      <w:pPr>
        <w:tabs>
          <w:tab w:val="num" w:pos="2160"/>
        </w:tabs>
        <w:ind w:left="2160" w:hanging="360"/>
      </w:pPr>
      <w:rPr>
        <w:rFonts w:cs="Times New Roman"/>
      </w:rPr>
    </w:lvl>
    <w:lvl w:ilvl="3" w:tplc="C812E128">
      <w:start w:val="1"/>
      <w:numFmt w:val="decimal"/>
      <w:lvlText w:val="%4."/>
      <w:lvlJc w:val="left"/>
      <w:pPr>
        <w:tabs>
          <w:tab w:val="num" w:pos="2880"/>
        </w:tabs>
        <w:ind w:left="2880" w:hanging="360"/>
      </w:pPr>
      <w:rPr>
        <w:rFonts w:cs="Times New Roman"/>
      </w:rPr>
    </w:lvl>
    <w:lvl w:ilvl="4" w:tplc="3DB84B96">
      <w:start w:val="1"/>
      <w:numFmt w:val="decimal"/>
      <w:lvlText w:val="%5."/>
      <w:lvlJc w:val="left"/>
      <w:pPr>
        <w:tabs>
          <w:tab w:val="num" w:pos="3600"/>
        </w:tabs>
        <w:ind w:left="3600" w:hanging="360"/>
      </w:pPr>
      <w:rPr>
        <w:rFonts w:cs="Times New Roman"/>
      </w:rPr>
    </w:lvl>
    <w:lvl w:ilvl="5" w:tplc="1FCAE1A4">
      <w:start w:val="1"/>
      <w:numFmt w:val="decimal"/>
      <w:lvlText w:val="%6."/>
      <w:lvlJc w:val="left"/>
      <w:pPr>
        <w:tabs>
          <w:tab w:val="num" w:pos="4320"/>
        </w:tabs>
        <w:ind w:left="4320" w:hanging="360"/>
      </w:pPr>
      <w:rPr>
        <w:rFonts w:cs="Times New Roman"/>
      </w:rPr>
    </w:lvl>
    <w:lvl w:ilvl="6" w:tplc="0F6023AC">
      <w:start w:val="1"/>
      <w:numFmt w:val="decimal"/>
      <w:lvlText w:val="%7."/>
      <w:lvlJc w:val="left"/>
      <w:pPr>
        <w:tabs>
          <w:tab w:val="num" w:pos="5040"/>
        </w:tabs>
        <w:ind w:left="5040" w:hanging="360"/>
      </w:pPr>
      <w:rPr>
        <w:rFonts w:cs="Times New Roman"/>
      </w:rPr>
    </w:lvl>
    <w:lvl w:ilvl="7" w:tplc="EA6A6262">
      <w:start w:val="1"/>
      <w:numFmt w:val="decimal"/>
      <w:lvlText w:val="%8."/>
      <w:lvlJc w:val="left"/>
      <w:pPr>
        <w:tabs>
          <w:tab w:val="num" w:pos="5760"/>
        </w:tabs>
        <w:ind w:left="5760" w:hanging="360"/>
      </w:pPr>
      <w:rPr>
        <w:rFonts w:cs="Times New Roman"/>
      </w:rPr>
    </w:lvl>
    <w:lvl w:ilvl="8" w:tplc="D32CD63C">
      <w:start w:val="1"/>
      <w:numFmt w:val="decimal"/>
      <w:lvlText w:val="%9."/>
      <w:lvlJc w:val="left"/>
      <w:pPr>
        <w:tabs>
          <w:tab w:val="num" w:pos="6480"/>
        </w:tabs>
        <w:ind w:left="6480" w:hanging="360"/>
      </w:pPr>
      <w:rPr>
        <w:rFonts w:cs="Times New Roman"/>
      </w:rPr>
    </w:lvl>
  </w:abstractNum>
  <w:abstractNum w:abstractNumId="19" w15:restartNumberingAfterBreak="0">
    <w:nsid w:val="40BC3A55"/>
    <w:multiLevelType w:val="multilevel"/>
    <w:tmpl w:val="7B943E18"/>
    <w:numStyleLink w:val="Constraints"/>
  </w:abstractNum>
  <w:abstractNum w:abstractNumId="20" w15:restartNumberingAfterBreak="0">
    <w:nsid w:val="488C7674"/>
    <w:multiLevelType w:val="hybridMultilevel"/>
    <w:tmpl w:val="1374B7C6"/>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Times New Roman" w:hint="default"/>
      </w:rPr>
    </w:lvl>
    <w:lvl w:ilvl="2" w:tplc="04090005">
      <w:start w:val="1"/>
      <w:numFmt w:val="bullet"/>
      <w:lvlText w:val=""/>
      <w:lvlJc w:val="left"/>
      <w:pPr>
        <w:tabs>
          <w:tab w:val="num" w:pos="2232"/>
        </w:tabs>
        <w:ind w:left="2232" w:hanging="360"/>
      </w:pPr>
      <w:rPr>
        <w:rFonts w:ascii="Wingdings" w:hAnsi="Wingdings" w:hint="default"/>
      </w:rPr>
    </w:lvl>
    <w:lvl w:ilvl="3" w:tplc="04090001">
      <w:start w:val="1"/>
      <w:numFmt w:val="bullet"/>
      <w:lvlText w:val=""/>
      <w:lvlJc w:val="left"/>
      <w:pPr>
        <w:tabs>
          <w:tab w:val="num" w:pos="2952"/>
        </w:tabs>
        <w:ind w:left="2952" w:hanging="360"/>
      </w:pPr>
      <w:rPr>
        <w:rFonts w:ascii="Symbol" w:hAnsi="Symbol" w:hint="default"/>
      </w:rPr>
    </w:lvl>
    <w:lvl w:ilvl="4" w:tplc="04090003">
      <w:start w:val="1"/>
      <w:numFmt w:val="bullet"/>
      <w:lvlText w:val="o"/>
      <w:lvlJc w:val="left"/>
      <w:pPr>
        <w:tabs>
          <w:tab w:val="num" w:pos="3672"/>
        </w:tabs>
        <w:ind w:left="3672" w:hanging="360"/>
      </w:pPr>
      <w:rPr>
        <w:rFonts w:ascii="Courier New" w:hAnsi="Courier New" w:cs="Times New Roman" w:hint="default"/>
      </w:rPr>
    </w:lvl>
    <w:lvl w:ilvl="5" w:tplc="04090005">
      <w:start w:val="1"/>
      <w:numFmt w:val="bullet"/>
      <w:lvlText w:val=""/>
      <w:lvlJc w:val="left"/>
      <w:pPr>
        <w:tabs>
          <w:tab w:val="num" w:pos="4392"/>
        </w:tabs>
        <w:ind w:left="4392" w:hanging="360"/>
      </w:pPr>
      <w:rPr>
        <w:rFonts w:ascii="Wingdings" w:hAnsi="Wingdings" w:hint="default"/>
      </w:rPr>
    </w:lvl>
    <w:lvl w:ilvl="6" w:tplc="04090001">
      <w:start w:val="1"/>
      <w:numFmt w:val="bullet"/>
      <w:lvlText w:val=""/>
      <w:lvlJc w:val="left"/>
      <w:pPr>
        <w:tabs>
          <w:tab w:val="num" w:pos="5112"/>
        </w:tabs>
        <w:ind w:left="5112" w:hanging="360"/>
      </w:pPr>
      <w:rPr>
        <w:rFonts w:ascii="Symbol" w:hAnsi="Symbol" w:hint="default"/>
      </w:rPr>
    </w:lvl>
    <w:lvl w:ilvl="7" w:tplc="04090003">
      <w:start w:val="1"/>
      <w:numFmt w:val="bullet"/>
      <w:lvlText w:val="o"/>
      <w:lvlJc w:val="left"/>
      <w:pPr>
        <w:tabs>
          <w:tab w:val="num" w:pos="5832"/>
        </w:tabs>
        <w:ind w:left="5832" w:hanging="360"/>
      </w:pPr>
      <w:rPr>
        <w:rFonts w:ascii="Courier New" w:hAnsi="Courier New" w:cs="Times New Roman" w:hint="default"/>
      </w:rPr>
    </w:lvl>
    <w:lvl w:ilvl="8" w:tplc="04090005">
      <w:start w:val="1"/>
      <w:numFmt w:val="bullet"/>
      <w:lvlText w:val=""/>
      <w:lvlJc w:val="left"/>
      <w:pPr>
        <w:tabs>
          <w:tab w:val="num" w:pos="6552"/>
        </w:tabs>
        <w:ind w:left="6552" w:hanging="360"/>
      </w:pPr>
      <w:rPr>
        <w:rFonts w:ascii="Wingdings" w:hAnsi="Wingdings" w:hint="default"/>
      </w:rPr>
    </w:lvl>
  </w:abstractNum>
  <w:abstractNum w:abstractNumId="21" w15:restartNumberingAfterBreak="0">
    <w:nsid w:val="4B025E5F"/>
    <w:multiLevelType w:val="multilevel"/>
    <w:tmpl w:val="7B943E18"/>
    <w:numStyleLink w:val="Constraints"/>
  </w:abstractNum>
  <w:abstractNum w:abstractNumId="22" w15:restartNumberingAfterBreak="0">
    <w:nsid w:val="4E00151C"/>
    <w:multiLevelType w:val="multilevel"/>
    <w:tmpl w:val="21F65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52FF366F"/>
    <w:multiLevelType w:val="hybridMultilevel"/>
    <w:tmpl w:val="E8B60EF0"/>
    <w:lvl w:ilvl="0" w:tplc="785E3A86">
      <w:start w:val="1"/>
      <w:numFmt w:val="lowerLetter"/>
      <w:lvlText w:val="%1)"/>
      <w:lvlJc w:val="left"/>
      <w:pPr>
        <w:tabs>
          <w:tab w:val="num" w:pos="720"/>
        </w:tabs>
        <w:ind w:left="720" w:hanging="360"/>
      </w:pPr>
      <w:rPr>
        <w:rFonts w:cs="Times New Roman"/>
      </w:rPr>
    </w:lvl>
    <w:lvl w:ilvl="1" w:tplc="83E46688">
      <w:start w:val="1"/>
      <w:numFmt w:val="lowerLetter"/>
      <w:lvlText w:val="%2)"/>
      <w:lvlJc w:val="left"/>
      <w:pPr>
        <w:tabs>
          <w:tab w:val="num" w:pos="1440"/>
        </w:tabs>
        <w:ind w:left="1440" w:hanging="360"/>
      </w:pPr>
      <w:rPr>
        <w:rFonts w:cs="Times New Roman"/>
      </w:rPr>
    </w:lvl>
    <w:lvl w:ilvl="2" w:tplc="E2486384">
      <w:start w:val="1"/>
      <w:numFmt w:val="lowerLetter"/>
      <w:lvlText w:val="%3)"/>
      <w:lvlJc w:val="left"/>
      <w:pPr>
        <w:tabs>
          <w:tab w:val="num" w:pos="2160"/>
        </w:tabs>
        <w:ind w:left="2160" w:hanging="360"/>
      </w:pPr>
      <w:rPr>
        <w:rFonts w:cs="Times New Roman"/>
      </w:rPr>
    </w:lvl>
    <w:lvl w:ilvl="3" w:tplc="50E61E9A">
      <w:start w:val="1"/>
      <w:numFmt w:val="lowerLetter"/>
      <w:lvlText w:val="%4)"/>
      <w:lvlJc w:val="left"/>
      <w:pPr>
        <w:tabs>
          <w:tab w:val="num" w:pos="2880"/>
        </w:tabs>
        <w:ind w:left="2880" w:hanging="360"/>
      </w:pPr>
      <w:rPr>
        <w:rFonts w:cs="Times New Roman"/>
      </w:rPr>
    </w:lvl>
    <w:lvl w:ilvl="4" w:tplc="3A1A5E52">
      <w:start w:val="1"/>
      <w:numFmt w:val="lowerLetter"/>
      <w:lvlText w:val="%5)"/>
      <w:lvlJc w:val="left"/>
      <w:pPr>
        <w:tabs>
          <w:tab w:val="num" w:pos="3600"/>
        </w:tabs>
        <w:ind w:left="3600" w:hanging="360"/>
      </w:pPr>
      <w:rPr>
        <w:rFonts w:cs="Times New Roman"/>
      </w:rPr>
    </w:lvl>
    <w:lvl w:ilvl="5" w:tplc="C5502EF8">
      <w:start w:val="1"/>
      <w:numFmt w:val="lowerLetter"/>
      <w:lvlText w:val="%6)"/>
      <w:lvlJc w:val="left"/>
      <w:pPr>
        <w:tabs>
          <w:tab w:val="num" w:pos="4320"/>
        </w:tabs>
        <w:ind w:left="4320" w:hanging="360"/>
      </w:pPr>
      <w:rPr>
        <w:rFonts w:cs="Times New Roman"/>
      </w:rPr>
    </w:lvl>
    <w:lvl w:ilvl="6" w:tplc="29EA62C0">
      <w:start w:val="1"/>
      <w:numFmt w:val="lowerLetter"/>
      <w:lvlText w:val="%7)"/>
      <w:lvlJc w:val="left"/>
      <w:pPr>
        <w:tabs>
          <w:tab w:val="num" w:pos="5040"/>
        </w:tabs>
        <w:ind w:left="5040" w:hanging="360"/>
      </w:pPr>
      <w:rPr>
        <w:rFonts w:cs="Times New Roman"/>
      </w:rPr>
    </w:lvl>
    <w:lvl w:ilvl="7" w:tplc="CD328412">
      <w:start w:val="1"/>
      <w:numFmt w:val="lowerLetter"/>
      <w:lvlText w:val="%8)"/>
      <w:lvlJc w:val="left"/>
      <w:pPr>
        <w:tabs>
          <w:tab w:val="num" w:pos="5760"/>
        </w:tabs>
        <w:ind w:left="5760" w:hanging="360"/>
      </w:pPr>
      <w:rPr>
        <w:rFonts w:cs="Times New Roman"/>
      </w:rPr>
    </w:lvl>
    <w:lvl w:ilvl="8" w:tplc="3968D692">
      <w:start w:val="1"/>
      <w:numFmt w:val="lowerLetter"/>
      <w:lvlText w:val="%9)"/>
      <w:lvlJc w:val="left"/>
      <w:pPr>
        <w:tabs>
          <w:tab w:val="num" w:pos="6480"/>
        </w:tabs>
        <w:ind w:left="6480" w:hanging="360"/>
      </w:pPr>
      <w:rPr>
        <w:rFonts w:cs="Times New Roman"/>
      </w:rPr>
    </w:lvl>
  </w:abstractNum>
  <w:abstractNum w:abstractNumId="2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0BE1B26"/>
    <w:multiLevelType w:val="hybridMultilevel"/>
    <w:tmpl w:val="937ED866"/>
    <w:lvl w:ilvl="0" w:tplc="426824FC">
      <w:start w:val="1"/>
      <w:numFmt w:val="decimal"/>
      <w:lvlText w:val="%1."/>
      <w:lvlJc w:val="left"/>
      <w:pPr>
        <w:tabs>
          <w:tab w:val="num" w:pos="720"/>
        </w:tabs>
        <w:ind w:left="720" w:hanging="360"/>
      </w:pPr>
      <w:rPr>
        <w:rFonts w:cs="Times New Roman"/>
      </w:rPr>
    </w:lvl>
    <w:lvl w:ilvl="1" w:tplc="4BE8800E">
      <w:start w:val="1"/>
      <w:numFmt w:val="decimal"/>
      <w:lvlText w:val="%2."/>
      <w:lvlJc w:val="left"/>
      <w:pPr>
        <w:tabs>
          <w:tab w:val="num" w:pos="1440"/>
        </w:tabs>
        <w:ind w:left="1440" w:hanging="360"/>
      </w:pPr>
      <w:rPr>
        <w:rFonts w:cs="Times New Roman"/>
      </w:rPr>
    </w:lvl>
    <w:lvl w:ilvl="2" w:tplc="3DC2ACCA">
      <w:start w:val="1"/>
      <w:numFmt w:val="decimal"/>
      <w:lvlText w:val="%3."/>
      <w:lvlJc w:val="left"/>
      <w:pPr>
        <w:tabs>
          <w:tab w:val="num" w:pos="2160"/>
        </w:tabs>
        <w:ind w:left="2160" w:hanging="360"/>
      </w:pPr>
      <w:rPr>
        <w:rFonts w:cs="Times New Roman"/>
      </w:rPr>
    </w:lvl>
    <w:lvl w:ilvl="3" w:tplc="3C1427D2">
      <w:start w:val="1"/>
      <w:numFmt w:val="decimal"/>
      <w:lvlText w:val="%4."/>
      <w:lvlJc w:val="left"/>
      <w:pPr>
        <w:tabs>
          <w:tab w:val="num" w:pos="2880"/>
        </w:tabs>
        <w:ind w:left="2880" w:hanging="360"/>
      </w:pPr>
      <w:rPr>
        <w:rFonts w:cs="Times New Roman"/>
      </w:rPr>
    </w:lvl>
    <w:lvl w:ilvl="4" w:tplc="1D349C48">
      <w:start w:val="1"/>
      <w:numFmt w:val="decimal"/>
      <w:lvlText w:val="%5."/>
      <w:lvlJc w:val="left"/>
      <w:pPr>
        <w:tabs>
          <w:tab w:val="num" w:pos="3600"/>
        </w:tabs>
        <w:ind w:left="3600" w:hanging="360"/>
      </w:pPr>
      <w:rPr>
        <w:rFonts w:cs="Times New Roman"/>
      </w:rPr>
    </w:lvl>
    <w:lvl w:ilvl="5" w:tplc="E0F6C98E">
      <w:start w:val="1"/>
      <w:numFmt w:val="decimal"/>
      <w:lvlText w:val="%6."/>
      <w:lvlJc w:val="left"/>
      <w:pPr>
        <w:tabs>
          <w:tab w:val="num" w:pos="4320"/>
        </w:tabs>
        <w:ind w:left="4320" w:hanging="360"/>
      </w:pPr>
      <w:rPr>
        <w:rFonts w:cs="Times New Roman"/>
      </w:rPr>
    </w:lvl>
    <w:lvl w:ilvl="6" w:tplc="CE646202">
      <w:start w:val="1"/>
      <w:numFmt w:val="decimal"/>
      <w:lvlText w:val="%7."/>
      <w:lvlJc w:val="left"/>
      <w:pPr>
        <w:tabs>
          <w:tab w:val="num" w:pos="5040"/>
        </w:tabs>
        <w:ind w:left="5040" w:hanging="360"/>
      </w:pPr>
      <w:rPr>
        <w:rFonts w:cs="Times New Roman"/>
      </w:rPr>
    </w:lvl>
    <w:lvl w:ilvl="7" w:tplc="791E155C">
      <w:start w:val="1"/>
      <w:numFmt w:val="decimal"/>
      <w:lvlText w:val="%8."/>
      <w:lvlJc w:val="left"/>
      <w:pPr>
        <w:tabs>
          <w:tab w:val="num" w:pos="5760"/>
        </w:tabs>
        <w:ind w:left="5760" w:hanging="360"/>
      </w:pPr>
      <w:rPr>
        <w:rFonts w:cs="Times New Roman"/>
      </w:rPr>
    </w:lvl>
    <w:lvl w:ilvl="8" w:tplc="B4DAB0EA">
      <w:start w:val="1"/>
      <w:numFmt w:val="decimal"/>
      <w:lvlText w:val="%9."/>
      <w:lvlJc w:val="left"/>
      <w:pPr>
        <w:tabs>
          <w:tab w:val="num" w:pos="6480"/>
        </w:tabs>
        <w:ind w:left="6480" w:hanging="360"/>
      </w:pPr>
      <w:rPr>
        <w:rFonts w:cs="Times New Roman"/>
      </w:rPr>
    </w:lvl>
  </w:abstractNum>
  <w:abstractNum w:abstractNumId="29"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BA326BA"/>
    <w:multiLevelType w:val="hybridMultilevel"/>
    <w:tmpl w:val="B03695AC"/>
    <w:lvl w:ilvl="0" w:tplc="6D48BAFE">
      <w:start w:val="1"/>
      <w:numFmt w:val="decimal"/>
      <w:lvlText w:val="%1."/>
      <w:lvlJc w:val="left"/>
      <w:pPr>
        <w:tabs>
          <w:tab w:val="num" w:pos="720"/>
        </w:tabs>
        <w:ind w:left="720" w:hanging="360"/>
      </w:pPr>
      <w:rPr>
        <w:rFonts w:cs="Times New Roman"/>
      </w:rPr>
    </w:lvl>
    <w:lvl w:ilvl="1" w:tplc="233AD458">
      <w:start w:val="1"/>
      <w:numFmt w:val="decimal"/>
      <w:lvlText w:val="%2."/>
      <w:lvlJc w:val="left"/>
      <w:pPr>
        <w:tabs>
          <w:tab w:val="num" w:pos="1440"/>
        </w:tabs>
        <w:ind w:left="1440" w:hanging="360"/>
      </w:pPr>
      <w:rPr>
        <w:rFonts w:cs="Times New Roman"/>
      </w:rPr>
    </w:lvl>
    <w:lvl w:ilvl="2" w:tplc="D42AFC3C">
      <w:start w:val="1"/>
      <w:numFmt w:val="decimal"/>
      <w:lvlText w:val="%3."/>
      <w:lvlJc w:val="left"/>
      <w:pPr>
        <w:tabs>
          <w:tab w:val="num" w:pos="2160"/>
        </w:tabs>
        <w:ind w:left="2160" w:hanging="360"/>
      </w:pPr>
      <w:rPr>
        <w:rFonts w:cs="Times New Roman"/>
      </w:rPr>
    </w:lvl>
    <w:lvl w:ilvl="3" w:tplc="2D020526">
      <w:start w:val="1"/>
      <w:numFmt w:val="decimal"/>
      <w:lvlText w:val="%4."/>
      <w:lvlJc w:val="left"/>
      <w:pPr>
        <w:tabs>
          <w:tab w:val="num" w:pos="2880"/>
        </w:tabs>
        <w:ind w:left="2880" w:hanging="360"/>
      </w:pPr>
      <w:rPr>
        <w:rFonts w:cs="Times New Roman"/>
      </w:rPr>
    </w:lvl>
    <w:lvl w:ilvl="4" w:tplc="ED4C1DBA">
      <w:start w:val="1"/>
      <w:numFmt w:val="decimal"/>
      <w:lvlText w:val="%5."/>
      <w:lvlJc w:val="left"/>
      <w:pPr>
        <w:tabs>
          <w:tab w:val="num" w:pos="3600"/>
        </w:tabs>
        <w:ind w:left="3600" w:hanging="360"/>
      </w:pPr>
      <w:rPr>
        <w:rFonts w:cs="Times New Roman"/>
      </w:rPr>
    </w:lvl>
    <w:lvl w:ilvl="5" w:tplc="EFAA050A">
      <w:start w:val="1"/>
      <w:numFmt w:val="decimal"/>
      <w:lvlText w:val="%6."/>
      <w:lvlJc w:val="left"/>
      <w:pPr>
        <w:tabs>
          <w:tab w:val="num" w:pos="4320"/>
        </w:tabs>
        <w:ind w:left="4320" w:hanging="360"/>
      </w:pPr>
      <w:rPr>
        <w:rFonts w:cs="Times New Roman"/>
      </w:rPr>
    </w:lvl>
    <w:lvl w:ilvl="6" w:tplc="89E0BEE4">
      <w:start w:val="1"/>
      <w:numFmt w:val="decimal"/>
      <w:lvlText w:val="%7."/>
      <w:lvlJc w:val="left"/>
      <w:pPr>
        <w:tabs>
          <w:tab w:val="num" w:pos="5040"/>
        </w:tabs>
        <w:ind w:left="5040" w:hanging="360"/>
      </w:pPr>
      <w:rPr>
        <w:rFonts w:cs="Times New Roman"/>
      </w:rPr>
    </w:lvl>
    <w:lvl w:ilvl="7" w:tplc="BD82A984">
      <w:start w:val="1"/>
      <w:numFmt w:val="decimal"/>
      <w:lvlText w:val="%8."/>
      <w:lvlJc w:val="left"/>
      <w:pPr>
        <w:tabs>
          <w:tab w:val="num" w:pos="5760"/>
        </w:tabs>
        <w:ind w:left="5760" w:hanging="360"/>
      </w:pPr>
      <w:rPr>
        <w:rFonts w:cs="Times New Roman"/>
      </w:rPr>
    </w:lvl>
    <w:lvl w:ilvl="8" w:tplc="C122A96E">
      <w:start w:val="1"/>
      <w:numFmt w:val="decimal"/>
      <w:lvlText w:val="%9."/>
      <w:lvlJc w:val="left"/>
      <w:pPr>
        <w:tabs>
          <w:tab w:val="num" w:pos="6480"/>
        </w:tabs>
        <w:ind w:left="6480" w:hanging="360"/>
      </w:pPr>
      <w:rPr>
        <w:rFonts w:cs="Times New Roman"/>
      </w:rPr>
    </w:lvl>
  </w:abstractNum>
  <w:abstractNum w:abstractNumId="31"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1"/>
  </w:num>
  <w:num w:numId="12">
    <w:abstractNumId w:val="21"/>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3"/>
  </w:num>
  <w:num w:numId="15">
    <w:abstractNumId w:val="27"/>
  </w:num>
  <w:num w:numId="16">
    <w:abstractNumId w:val="29"/>
  </w:num>
  <w:num w:numId="17">
    <w:abstractNumId w:val="25"/>
  </w:num>
  <w:num w:numId="18">
    <w:abstractNumId w:val="17"/>
  </w:num>
  <w:num w:numId="19">
    <w:abstractNumId w:val="26"/>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
  </w:num>
  <w:num w:numId="24">
    <w:abstractNumId w:val="3"/>
    <w:lvlOverride w:ilvl="0">
      <w:startOverride w:val="1"/>
    </w:lvlOverride>
  </w:num>
  <w:num w:numId="25">
    <w:abstractNumId w:val="3"/>
    <w:lvlOverride w:ilvl="0">
      <w:startOverride w:val="1"/>
    </w:lvlOverride>
  </w:num>
  <w:num w:numId="26">
    <w:abstractNumId w:val="20"/>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num>
  <w:num w:numId="33">
    <w:abstractNumId w:val="13"/>
  </w:num>
  <w:num w:numId="34">
    <w:abstractNumId w:val="11"/>
  </w:num>
  <w:num w:numId="35">
    <w:abstractNumId w:val="22"/>
  </w:num>
  <w:num w:numId="36">
    <w:abstractNumId w:val="12"/>
  </w:num>
  <w:num w:numId="37">
    <w:abstractNumId w:val="16"/>
  </w:num>
  <w:num w:numId="38">
    <w:abstractNumId w:val="10"/>
  </w:num>
  <w:num w:numId="39">
    <w:abstractNumId w:val="14"/>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ynn Felhofer">
    <w15:presenceInfo w15:providerId="Windows Live" w15:userId="4a0fd87bb1915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51C0"/>
    <w:rsid w:val="00005A62"/>
    <w:rsid w:val="000121FB"/>
    <w:rsid w:val="000125FF"/>
    <w:rsid w:val="00015B62"/>
    <w:rsid w:val="00016892"/>
    <w:rsid w:val="00017E09"/>
    <w:rsid w:val="00024BCD"/>
    <w:rsid w:val="000251C6"/>
    <w:rsid w:val="00031D5A"/>
    <w:rsid w:val="00036347"/>
    <w:rsid w:val="00040B61"/>
    <w:rsid w:val="0004144C"/>
    <w:rsid w:val="00044C31"/>
    <w:rsid w:val="00046E88"/>
    <w:rsid w:val="000470A5"/>
    <w:rsid w:val="00050A0E"/>
    <w:rsid w:val="000514E1"/>
    <w:rsid w:val="00052FCB"/>
    <w:rsid w:val="0005577A"/>
    <w:rsid w:val="00056BB5"/>
    <w:rsid w:val="00057810"/>
    <w:rsid w:val="00060817"/>
    <w:rsid w:val="00060D78"/>
    <w:rsid w:val="00061D68"/>
    <w:rsid w:val="000622EE"/>
    <w:rsid w:val="00062D9F"/>
    <w:rsid w:val="00063330"/>
    <w:rsid w:val="000634E8"/>
    <w:rsid w:val="00064FF2"/>
    <w:rsid w:val="00070847"/>
    <w:rsid w:val="000717A7"/>
    <w:rsid w:val="00076003"/>
    <w:rsid w:val="00076376"/>
    <w:rsid w:val="00077324"/>
    <w:rsid w:val="00077EA0"/>
    <w:rsid w:val="000807AC"/>
    <w:rsid w:val="000818E2"/>
    <w:rsid w:val="00082F2B"/>
    <w:rsid w:val="00083B47"/>
    <w:rsid w:val="000870EC"/>
    <w:rsid w:val="00087187"/>
    <w:rsid w:val="00094061"/>
    <w:rsid w:val="000A726D"/>
    <w:rsid w:val="000B30FF"/>
    <w:rsid w:val="000B3BD4"/>
    <w:rsid w:val="000B3F51"/>
    <w:rsid w:val="000B699D"/>
    <w:rsid w:val="000B7AC3"/>
    <w:rsid w:val="000C2358"/>
    <w:rsid w:val="000C2E06"/>
    <w:rsid w:val="000C3556"/>
    <w:rsid w:val="000C3BC7"/>
    <w:rsid w:val="000C5467"/>
    <w:rsid w:val="000C5C47"/>
    <w:rsid w:val="000D2487"/>
    <w:rsid w:val="000D6321"/>
    <w:rsid w:val="000D6F01"/>
    <w:rsid w:val="000D711C"/>
    <w:rsid w:val="000E182B"/>
    <w:rsid w:val="000E5F2F"/>
    <w:rsid w:val="000E70CC"/>
    <w:rsid w:val="000E7693"/>
    <w:rsid w:val="000F13F5"/>
    <w:rsid w:val="000F613A"/>
    <w:rsid w:val="000F6D26"/>
    <w:rsid w:val="00100E2D"/>
    <w:rsid w:val="00104BE6"/>
    <w:rsid w:val="001055CB"/>
    <w:rsid w:val="0011062E"/>
    <w:rsid w:val="001115F5"/>
    <w:rsid w:val="00111CBC"/>
    <w:rsid w:val="001134EB"/>
    <w:rsid w:val="00114040"/>
    <w:rsid w:val="00114068"/>
    <w:rsid w:val="00115142"/>
    <w:rsid w:val="00115A0F"/>
    <w:rsid w:val="001166F9"/>
    <w:rsid w:val="00117DD7"/>
    <w:rsid w:val="00121855"/>
    <w:rsid w:val="00122889"/>
    <w:rsid w:val="00123FD5"/>
    <w:rsid w:val="001253AA"/>
    <w:rsid w:val="00125F42"/>
    <w:rsid w:val="001263B9"/>
    <w:rsid w:val="00126A38"/>
    <w:rsid w:val="00130759"/>
    <w:rsid w:val="00133BE6"/>
    <w:rsid w:val="00137EF1"/>
    <w:rsid w:val="00140F8B"/>
    <w:rsid w:val="0014275F"/>
    <w:rsid w:val="001439BB"/>
    <w:rsid w:val="00144F18"/>
    <w:rsid w:val="00144F6E"/>
    <w:rsid w:val="001453CC"/>
    <w:rsid w:val="00147A61"/>
    <w:rsid w:val="00147F29"/>
    <w:rsid w:val="00150B3C"/>
    <w:rsid w:val="00151E50"/>
    <w:rsid w:val="0015489F"/>
    <w:rsid w:val="00154B7B"/>
    <w:rsid w:val="001558DD"/>
    <w:rsid w:val="00156676"/>
    <w:rsid w:val="00156A28"/>
    <w:rsid w:val="001579E7"/>
    <w:rsid w:val="0016041C"/>
    <w:rsid w:val="00160539"/>
    <w:rsid w:val="001606A7"/>
    <w:rsid w:val="0016141A"/>
    <w:rsid w:val="001622E4"/>
    <w:rsid w:val="0016320C"/>
    <w:rsid w:val="0016666C"/>
    <w:rsid w:val="00166D6D"/>
    <w:rsid w:val="00167B95"/>
    <w:rsid w:val="00167DB7"/>
    <w:rsid w:val="001701CB"/>
    <w:rsid w:val="00170ED0"/>
    <w:rsid w:val="00174A33"/>
    <w:rsid w:val="0017698E"/>
    <w:rsid w:val="00182CA4"/>
    <w:rsid w:val="00184E40"/>
    <w:rsid w:val="00186DAB"/>
    <w:rsid w:val="00187E92"/>
    <w:rsid w:val="00193030"/>
    <w:rsid w:val="0019409B"/>
    <w:rsid w:val="001946F4"/>
    <w:rsid w:val="00195213"/>
    <w:rsid w:val="001A66C0"/>
    <w:rsid w:val="001A7247"/>
    <w:rsid w:val="001A7C4C"/>
    <w:rsid w:val="001B2B50"/>
    <w:rsid w:val="001B463C"/>
    <w:rsid w:val="001C0157"/>
    <w:rsid w:val="001C2597"/>
    <w:rsid w:val="001C26CB"/>
    <w:rsid w:val="001C2FA8"/>
    <w:rsid w:val="001D0E6D"/>
    <w:rsid w:val="001D1619"/>
    <w:rsid w:val="001D48EA"/>
    <w:rsid w:val="001D640F"/>
    <w:rsid w:val="001D6BB3"/>
    <w:rsid w:val="001E0A4A"/>
    <w:rsid w:val="001E206E"/>
    <w:rsid w:val="001E36C7"/>
    <w:rsid w:val="001E615F"/>
    <w:rsid w:val="001E62C3"/>
    <w:rsid w:val="001E6533"/>
    <w:rsid w:val="001F0E7F"/>
    <w:rsid w:val="001F257A"/>
    <w:rsid w:val="001F2CF8"/>
    <w:rsid w:val="001F6755"/>
    <w:rsid w:val="001F68C9"/>
    <w:rsid w:val="001F787E"/>
    <w:rsid w:val="001F7A35"/>
    <w:rsid w:val="00202AC6"/>
    <w:rsid w:val="002034F5"/>
    <w:rsid w:val="002040DD"/>
    <w:rsid w:val="0020453A"/>
    <w:rsid w:val="00207571"/>
    <w:rsid w:val="00207816"/>
    <w:rsid w:val="00207868"/>
    <w:rsid w:val="00212DD4"/>
    <w:rsid w:val="00215448"/>
    <w:rsid w:val="002173E6"/>
    <w:rsid w:val="00221AC2"/>
    <w:rsid w:val="0022261E"/>
    <w:rsid w:val="00222CF4"/>
    <w:rsid w:val="0022352C"/>
    <w:rsid w:val="002244B8"/>
    <w:rsid w:val="00225423"/>
    <w:rsid w:val="002322FF"/>
    <w:rsid w:val="00234BE4"/>
    <w:rsid w:val="0023732B"/>
    <w:rsid w:val="0024039C"/>
    <w:rsid w:val="0024101B"/>
    <w:rsid w:val="0024410B"/>
    <w:rsid w:val="002459D7"/>
    <w:rsid w:val="00250A37"/>
    <w:rsid w:val="00255462"/>
    <w:rsid w:val="00255821"/>
    <w:rsid w:val="00256665"/>
    <w:rsid w:val="00260C4B"/>
    <w:rsid w:val="0026343F"/>
    <w:rsid w:val="00264E1C"/>
    <w:rsid w:val="00265988"/>
    <w:rsid w:val="002670D2"/>
    <w:rsid w:val="00267964"/>
    <w:rsid w:val="00270736"/>
    <w:rsid w:val="00270EBB"/>
    <w:rsid w:val="002711CC"/>
    <w:rsid w:val="00272440"/>
    <w:rsid w:val="00274096"/>
    <w:rsid w:val="002743CD"/>
    <w:rsid w:val="002756A6"/>
    <w:rsid w:val="00277298"/>
    <w:rsid w:val="002834F1"/>
    <w:rsid w:val="00286433"/>
    <w:rsid w:val="002869E8"/>
    <w:rsid w:val="00291725"/>
    <w:rsid w:val="00293CF1"/>
    <w:rsid w:val="002A4C2E"/>
    <w:rsid w:val="002A672A"/>
    <w:rsid w:val="002B4844"/>
    <w:rsid w:val="002C01D4"/>
    <w:rsid w:val="002C1B6E"/>
    <w:rsid w:val="002C27E4"/>
    <w:rsid w:val="002C5D62"/>
    <w:rsid w:val="002C79C0"/>
    <w:rsid w:val="002D5813"/>
    <w:rsid w:val="002D5B69"/>
    <w:rsid w:val="002E612D"/>
    <w:rsid w:val="002E6F49"/>
    <w:rsid w:val="002E7682"/>
    <w:rsid w:val="002F051F"/>
    <w:rsid w:val="002F076A"/>
    <w:rsid w:val="002F2378"/>
    <w:rsid w:val="002F3F7A"/>
    <w:rsid w:val="002F524B"/>
    <w:rsid w:val="002F680D"/>
    <w:rsid w:val="002F69C5"/>
    <w:rsid w:val="00300B8F"/>
    <w:rsid w:val="003036BB"/>
    <w:rsid w:val="00303E20"/>
    <w:rsid w:val="00310D96"/>
    <w:rsid w:val="00310E31"/>
    <w:rsid w:val="00315CD2"/>
    <w:rsid w:val="00316247"/>
    <w:rsid w:val="00317F26"/>
    <w:rsid w:val="0032060B"/>
    <w:rsid w:val="00323461"/>
    <w:rsid w:val="00324B64"/>
    <w:rsid w:val="00325079"/>
    <w:rsid w:val="0032600B"/>
    <w:rsid w:val="00330038"/>
    <w:rsid w:val="003330A1"/>
    <w:rsid w:val="00333810"/>
    <w:rsid w:val="00335554"/>
    <w:rsid w:val="0033642B"/>
    <w:rsid w:val="00336679"/>
    <w:rsid w:val="0033732D"/>
    <w:rsid w:val="003375BB"/>
    <w:rsid w:val="00340176"/>
    <w:rsid w:val="00342A78"/>
    <w:rsid w:val="003432DC"/>
    <w:rsid w:val="00343CAC"/>
    <w:rsid w:val="003442FF"/>
    <w:rsid w:val="00346314"/>
    <w:rsid w:val="00346BB8"/>
    <w:rsid w:val="00352784"/>
    <w:rsid w:val="003577C8"/>
    <w:rsid w:val="003579DA"/>
    <w:rsid w:val="003601D3"/>
    <w:rsid w:val="003602DC"/>
    <w:rsid w:val="00361F12"/>
    <w:rsid w:val="00363069"/>
    <w:rsid w:val="003630BB"/>
    <w:rsid w:val="00364E56"/>
    <w:rsid w:val="003651D9"/>
    <w:rsid w:val="00365DD0"/>
    <w:rsid w:val="0036676D"/>
    <w:rsid w:val="00370B52"/>
    <w:rsid w:val="00370CC8"/>
    <w:rsid w:val="00374B3E"/>
    <w:rsid w:val="0038360B"/>
    <w:rsid w:val="0038429E"/>
    <w:rsid w:val="0038470A"/>
    <w:rsid w:val="00384E94"/>
    <w:rsid w:val="0038508C"/>
    <w:rsid w:val="003921A0"/>
    <w:rsid w:val="00397D69"/>
    <w:rsid w:val="003A04CF"/>
    <w:rsid w:val="003A09FE"/>
    <w:rsid w:val="003A3078"/>
    <w:rsid w:val="003A4080"/>
    <w:rsid w:val="003A41BA"/>
    <w:rsid w:val="003A545A"/>
    <w:rsid w:val="003B1D22"/>
    <w:rsid w:val="003B2A2B"/>
    <w:rsid w:val="003B40CC"/>
    <w:rsid w:val="003B70A2"/>
    <w:rsid w:val="003B7860"/>
    <w:rsid w:val="003C1CAD"/>
    <w:rsid w:val="003C27D3"/>
    <w:rsid w:val="003C3FFB"/>
    <w:rsid w:val="003D1654"/>
    <w:rsid w:val="003D19E0"/>
    <w:rsid w:val="003D24EE"/>
    <w:rsid w:val="003D5A68"/>
    <w:rsid w:val="003D73EB"/>
    <w:rsid w:val="003D7B9F"/>
    <w:rsid w:val="003E23ED"/>
    <w:rsid w:val="003E5182"/>
    <w:rsid w:val="003E5C68"/>
    <w:rsid w:val="003F0805"/>
    <w:rsid w:val="003F252B"/>
    <w:rsid w:val="003F282C"/>
    <w:rsid w:val="003F3E4A"/>
    <w:rsid w:val="003F7141"/>
    <w:rsid w:val="003F796E"/>
    <w:rsid w:val="004046B6"/>
    <w:rsid w:val="0040520B"/>
    <w:rsid w:val="004070FB"/>
    <w:rsid w:val="00410D6B"/>
    <w:rsid w:val="0041150C"/>
    <w:rsid w:val="00412649"/>
    <w:rsid w:val="00415432"/>
    <w:rsid w:val="00417A70"/>
    <w:rsid w:val="0042239B"/>
    <w:rsid w:val="004225C9"/>
    <w:rsid w:val="004270C1"/>
    <w:rsid w:val="00431358"/>
    <w:rsid w:val="00432CAB"/>
    <w:rsid w:val="0043514A"/>
    <w:rsid w:val="0043636D"/>
    <w:rsid w:val="00436599"/>
    <w:rsid w:val="004424C6"/>
    <w:rsid w:val="004424FB"/>
    <w:rsid w:val="00442C32"/>
    <w:rsid w:val="0044310A"/>
    <w:rsid w:val="00444100"/>
    <w:rsid w:val="00444CFC"/>
    <w:rsid w:val="00445D2F"/>
    <w:rsid w:val="00447451"/>
    <w:rsid w:val="00450DD6"/>
    <w:rsid w:val="004541CC"/>
    <w:rsid w:val="00457DDC"/>
    <w:rsid w:val="00461A12"/>
    <w:rsid w:val="00462C66"/>
    <w:rsid w:val="00464A05"/>
    <w:rsid w:val="004651FC"/>
    <w:rsid w:val="00466694"/>
    <w:rsid w:val="0046784B"/>
    <w:rsid w:val="00472402"/>
    <w:rsid w:val="00477C87"/>
    <w:rsid w:val="004809A3"/>
    <w:rsid w:val="004818E8"/>
    <w:rsid w:val="00482DC2"/>
    <w:rsid w:val="00483D76"/>
    <w:rsid w:val="00483E97"/>
    <w:rsid w:val="004845CE"/>
    <w:rsid w:val="00484E2A"/>
    <w:rsid w:val="00490C1F"/>
    <w:rsid w:val="004A5C82"/>
    <w:rsid w:val="004A6CA4"/>
    <w:rsid w:val="004A7D5B"/>
    <w:rsid w:val="004A7E19"/>
    <w:rsid w:val="004B387F"/>
    <w:rsid w:val="004B42C2"/>
    <w:rsid w:val="004B4EF3"/>
    <w:rsid w:val="004B576F"/>
    <w:rsid w:val="004B7094"/>
    <w:rsid w:val="004C10B4"/>
    <w:rsid w:val="004C10F2"/>
    <w:rsid w:val="004C299D"/>
    <w:rsid w:val="004C44D4"/>
    <w:rsid w:val="004C53D3"/>
    <w:rsid w:val="004D519B"/>
    <w:rsid w:val="004D68CC"/>
    <w:rsid w:val="004D69C3"/>
    <w:rsid w:val="004D6C45"/>
    <w:rsid w:val="004E0511"/>
    <w:rsid w:val="004E3347"/>
    <w:rsid w:val="004F1713"/>
    <w:rsid w:val="004F2392"/>
    <w:rsid w:val="004F3E38"/>
    <w:rsid w:val="004F5211"/>
    <w:rsid w:val="004F7C05"/>
    <w:rsid w:val="005002EE"/>
    <w:rsid w:val="00501C4D"/>
    <w:rsid w:val="00503AE1"/>
    <w:rsid w:val="00504C89"/>
    <w:rsid w:val="0050674C"/>
    <w:rsid w:val="00506C22"/>
    <w:rsid w:val="00510062"/>
    <w:rsid w:val="00513057"/>
    <w:rsid w:val="00516D6D"/>
    <w:rsid w:val="00522681"/>
    <w:rsid w:val="00522F40"/>
    <w:rsid w:val="00523C5F"/>
    <w:rsid w:val="005263D8"/>
    <w:rsid w:val="005339EE"/>
    <w:rsid w:val="005360E4"/>
    <w:rsid w:val="0053692F"/>
    <w:rsid w:val="005410F9"/>
    <w:rsid w:val="005416D9"/>
    <w:rsid w:val="00543FFB"/>
    <w:rsid w:val="0054524C"/>
    <w:rsid w:val="00547C57"/>
    <w:rsid w:val="00550D9D"/>
    <w:rsid w:val="00551EBC"/>
    <w:rsid w:val="00555E9F"/>
    <w:rsid w:val="00556E6C"/>
    <w:rsid w:val="005574B0"/>
    <w:rsid w:val="005672A9"/>
    <w:rsid w:val="00570B52"/>
    <w:rsid w:val="00572031"/>
    <w:rsid w:val="005724B3"/>
    <w:rsid w:val="00573102"/>
    <w:rsid w:val="00576CC5"/>
    <w:rsid w:val="00577F16"/>
    <w:rsid w:val="00580564"/>
    <w:rsid w:val="00581165"/>
    <w:rsid w:val="00581829"/>
    <w:rsid w:val="00585DA2"/>
    <w:rsid w:val="005869D7"/>
    <w:rsid w:val="00586AAF"/>
    <w:rsid w:val="0058752C"/>
    <w:rsid w:val="005876E3"/>
    <w:rsid w:val="005942AE"/>
    <w:rsid w:val="00594882"/>
    <w:rsid w:val="005974F8"/>
    <w:rsid w:val="005976C3"/>
    <w:rsid w:val="00597DB2"/>
    <w:rsid w:val="005A175A"/>
    <w:rsid w:val="005A3817"/>
    <w:rsid w:val="005A40EA"/>
    <w:rsid w:val="005A5FA9"/>
    <w:rsid w:val="005B4625"/>
    <w:rsid w:val="005B5325"/>
    <w:rsid w:val="005B5C92"/>
    <w:rsid w:val="005B5D47"/>
    <w:rsid w:val="005B66B8"/>
    <w:rsid w:val="005B72F3"/>
    <w:rsid w:val="005B7BFB"/>
    <w:rsid w:val="005C50BF"/>
    <w:rsid w:val="005C5E28"/>
    <w:rsid w:val="005D1F91"/>
    <w:rsid w:val="005D54E7"/>
    <w:rsid w:val="005D6104"/>
    <w:rsid w:val="005D6176"/>
    <w:rsid w:val="005E38A1"/>
    <w:rsid w:val="005E59A8"/>
    <w:rsid w:val="005F2045"/>
    <w:rsid w:val="005F21E7"/>
    <w:rsid w:val="005F3FB5"/>
    <w:rsid w:val="005F4B35"/>
    <w:rsid w:val="005F4C3E"/>
    <w:rsid w:val="005F6D33"/>
    <w:rsid w:val="00600EC6"/>
    <w:rsid w:val="006014F8"/>
    <w:rsid w:val="00603ED5"/>
    <w:rsid w:val="00607529"/>
    <w:rsid w:val="006106AB"/>
    <w:rsid w:val="006116E2"/>
    <w:rsid w:val="00613604"/>
    <w:rsid w:val="00613C53"/>
    <w:rsid w:val="00614F63"/>
    <w:rsid w:val="006159EA"/>
    <w:rsid w:val="00617BB4"/>
    <w:rsid w:val="0062041E"/>
    <w:rsid w:val="0062193E"/>
    <w:rsid w:val="00622D31"/>
    <w:rsid w:val="00623829"/>
    <w:rsid w:val="00625D23"/>
    <w:rsid w:val="006263EA"/>
    <w:rsid w:val="00630F33"/>
    <w:rsid w:val="006360B8"/>
    <w:rsid w:val="00636FD4"/>
    <w:rsid w:val="00640D9C"/>
    <w:rsid w:val="00644FC1"/>
    <w:rsid w:val="006478BE"/>
    <w:rsid w:val="006512F0"/>
    <w:rsid w:val="006514EA"/>
    <w:rsid w:val="00653F84"/>
    <w:rsid w:val="00656A6B"/>
    <w:rsid w:val="00660D35"/>
    <w:rsid w:val="00662157"/>
    <w:rsid w:val="00662893"/>
    <w:rsid w:val="00663624"/>
    <w:rsid w:val="00664B7E"/>
    <w:rsid w:val="00665A0A"/>
    <w:rsid w:val="00665D8F"/>
    <w:rsid w:val="00667C47"/>
    <w:rsid w:val="00671CAE"/>
    <w:rsid w:val="00672881"/>
    <w:rsid w:val="00672C39"/>
    <w:rsid w:val="00675D35"/>
    <w:rsid w:val="00680648"/>
    <w:rsid w:val="00681D0B"/>
    <w:rsid w:val="00682040"/>
    <w:rsid w:val="006825E1"/>
    <w:rsid w:val="0068355D"/>
    <w:rsid w:val="00683ADB"/>
    <w:rsid w:val="0069001E"/>
    <w:rsid w:val="006911B4"/>
    <w:rsid w:val="0069160F"/>
    <w:rsid w:val="00692B37"/>
    <w:rsid w:val="006A2A74"/>
    <w:rsid w:val="006A3098"/>
    <w:rsid w:val="006A4160"/>
    <w:rsid w:val="006A7853"/>
    <w:rsid w:val="006B2615"/>
    <w:rsid w:val="006B7354"/>
    <w:rsid w:val="006B7ABF"/>
    <w:rsid w:val="006C0C1C"/>
    <w:rsid w:val="006C242B"/>
    <w:rsid w:val="006C2C14"/>
    <w:rsid w:val="006C2D4D"/>
    <w:rsid w:val="006C371A"/>
    <w:rsid w:val="006C5FEF"/>
    <w:rsid w:val="006C7897"/>
    <w:rsid w:val="006C7E2C"/>
    <w:rsid w:val="006C7F8B"/>
    <w:rsid w:val="006D4881"/>
    <w:rsid w:val="006D574C"/>
    <w:rsid w:val="006D768F"/>
    <w:rsid w:val="006E163F"/>
    <w:rsid w:val="006E261A"/>
    <w:rsid w:val="006E2CC1"/>
    <w:rsid w:val="006E5767"/>
    <w:rsid w:val="006E5941"/>
    <w:rsid w:val="006F4813"/>
    <w:rsid w:val="006F4C00"/>
    <w:rsid w:val="006F5230"/>
    <w:rsid w:val="00700952"/>
    <w:rsid w:val="00701B3A"/>
    <w:rsid w:val="007025F3"/>
    <w:rsid w:val="00703DEF"/>
    <w:rsid w:val="0070762D"/>
    <w:rsid w:val="00707A3A"/>
    <w:rsid w:val="007117B8"/>
    <w:rsid w:val="00712AE6"/>
    <w:rsid w:val="0071309E"/>
    <w:rsid w:val="00721BCE"/>
    <w:rsid w:val="00723DAF"/>
    <w:rsid w:val="007249C7"/>
    <w:rsid w:val="007251A4"/>
    <w:rsid w:val="00726096"/>
    <w:rsid w:val="00726A7E"/>
    <w:rsid w:val="00730A3A"/>
    <w:rsid w:val="00730E16"/>
    <w:rsid w:val="00731A37"/>
    <w:rsid w:val="00733869"/>
    <w:rsid w:val="00736B5B"/>
    <w:rsid w:val="007400C4"/>
    <w:rsid w:val="00746A3D"/>
    <w:rsid w:val="00747676"/>
    <w:rsid w:val="0074784E"/>
    <w:rsid w:val="007479B6"/>
    <w:rsid w:val="00747E7C"/>
    <w:rsid w:val="007560F2"/>
    <w:rsid w:val="00757111"/>
    <w:rsid w:val="00761469"/>
    <w:rsid w:val="007660D1"/>
    <w:rsid w:val="00767053"/>
    <w:rsid w:val="00770D84"/>
    <w:rsid w:val="00772E35"/>
    <w:rsid w:val="00774866"/>
    <w:rsid w:val="00774B6B"/>
    <w:rsid w:val="00775968"/>
    <w:rsid w:val="00775D3A"/>
    <w:rsid w:val="007773C8"/>
    <w:rsid w:val="0078063E"/>
    <w:rsid w:val="007824BF"/>
    <w:rsid w:val="00785803"/>
    <w:rsid w:val="00787026"/>
    <w:rsid w:val="00787B2D"/>
    <w:rsid w:val="007917F7"/>
    <w:rsid w:val="00791FBE"/>
    <w:rsid w:val="007922ED"/>
    <w:rsid w:val="007962BA"/>
    <w:rsid w:val="007A0A1D"/>
    <w:rsid w:val="007A15D1"/>
    <w:rsid w:val="007A3E7E"/>
    <w:rsid w:val="007A51E3"/>
    <w:rsid w:val="007A5635"/>
    <w:rsid w:val="007A676E"/>
    <w:rsid w:val="007A7BF7"/>
    <w:rsid w:val="007B331F"/>
    <w:rsid w:val="007B340C"/>
    <w:rsid w:val="007B44B7"/>
    <w:rsid w:val="007B64E0"/>
    <w:rsid w:val="007B790D"/>
    <w:rsid w:val="007C0351"/>
    <w:rsid w:val="007C1AAC"/>
    <w:rsid w:val="007C329B"/>
    <w:rsid w:val="007C3E9A"/>
    <w:rsid w:val="007C4BC8"/>
    <w:rsid w:val="007C5673"/>
    <w:rsid w:val="007C67CD"/>
    <w:rsid w:val="007D1847"/>
    <w:rsid w:val="007D65FD"/>
    <w:rsid w:val="007D724B"/>
    <w:rsid w:val="007E319E"/>
    <w:rsid w:val="007E5B51"/>
    <w:rsid w:val="007F0C94"/>
    <w:rsid w:val="007F3197"/>
    <w:rsid w:val="007F35D6"/>
    <w:rsid w:val="007F4E97"/>
    <w:rsid w:val="007F5664"/>
    <w:rsid w:val="007F771A"/>
    <w:rsid w:val="007F7801"/>
    <w:rsid w:val="00802DE8"/>
    <w:rsid w:val="00802F29"/>
    <w:rsid w:val="00803B2E"/>
    <w:rsid w:val="00803E2D"/>
    <w:rsid w:val="008044D0"/>
    <w:rsid w:val="00805E03"/>
    <w:rsid w:val="00806611"/>
    <w:rsid w:val="008067DF"/>
    <w:rsid w:val="00806FA7"/>
    <w:rsid w:val="00807EE1"/>
    <w:rsid w:val="00810DA5"/>
    <w:rsid w:val="0081320A"/>
    <w:rsid w:val="00814F76"/>
    <w:rsid w:val="00815977"/>
    <w:rsid w:val="00815E51"/>
    <w:rsid w:val="008249A2"/>
    <w:rsid w:val="00824E8B"/>
    <w:rsid w:val="00825642"/>
    <w:rsid w:val="00826E85"/>
    <w:rsid w:val="00830E0E"/>
    <w:rsid w:val="00831FF5"/>
    <w:rsid w:val="00833045"/>
    <w:rsid w:val="008341AE"/>
    <w:rsid w:val="00834DF7"/>
    <w:rsid w:val="008358E5"/>
    <w:rsid w:val="00835974"/>
    <w:rsid w:val="00836497"/>
    <w:rsid w:val="00836F8A"/>
    <w:rsid w:val="008413B1"/>
    <w:rsid w:val="00843B52"/>
    <w:rsid w:val="008452AF"/>
    <w:rsid w:val="00847EBC"/>
    <w:rsid w:val="00854A3E"/>
    <w:rsid w:val="00855EDF"/>
    <w:rsid w:val="008608EF"/>
    <w:rsid w:val="008616CB"/>
    <w:rsid w:val="0086353F"/>
    <w:rsid w:val="00863C8B"/>
    <w:rsid w:val="00865616"/>
    <w:rsid w:val="00865DF9"/>
    <w:rsid w:val="00866192"/>
    <w:rsid w:val="00870306"/>
    <w:rsid w:val="00871613"/>
    <w:rsid w:val="008749E8"/>
    <w:rsid w:val="00875076"/>
    <w:rsid w:val="00875BFD"/>
    <w:rsid w:val="00876FF1"/>
    <w:rsid w:val="00881610"/>
    <w:rsid w:val="00881CD8"/>
    <w:rsid w:val="00883B13"/>
    <w:rsid w:val="00885ABD"/>
    <w:rsid w:val="00887E40"/>
    <w:rsid w:val="008918EF"/>
    <w:rsid w:val="00891B81"/>
    <w:rsid w:val="00892CCF"/>
    <w:rsid w:val="0089602B"/>
    <w:rsid w:val="008A0D44"/>
    <w:rsid w:val="008A3FD2"/>
    <w:rsid w:val="008A63C9"/>
    <w:rsid w:val="008B3480"/>
    <w:rsid w:val="008B53CB"/>
    <w:rsid w:val="008B5D7E"/>
    <w:rsid w:val="008B620B"/>
    <w:rsid w:val="008B6391"/>
    <w:rsid w:val="008C06C8"/>
    <w:rsid w:val="008C0C06"/>
    <w:rsid w:val="008C1766"/>
    <w:rsid w:val="008C57EC"/>
    <w:rsid w:val="008D052D"/>
    <w:rsid w:val="008D0BA0"/>
    <w:rsid w:val="008D17FF"/>
    <w:rsid w:val="008D45BC"/>
    <w:rsid w:val="008D4A7D"/>
    <w:rsid w:val="008D7044"/>
    <w:rsid w:val="008D7642"/>
    <w:rsid w:val="008E0275"/>
    <w:rsid w:val="008E2B5E"/>
    <w:rsid w:val="008E3F6C"/>
    <w:rsid w:val="008E441F"/>
    <w:rsid w:val="008E6457"/>
    <w:rsid w:val="008F5363"/>
    <w:rsid w:val="008F680A"/>
    <w:rsid w:val="008F78D2"/>
    <w:rsid w:val="00906BD2"/>
    <w:rsid w:val="00907134"/>
    <w:rsid w:val="00910E03"/>
    <w:rsid w:val="009136C6"/>
    <w:rsid w:val="009168DC"/>
    <w:rsid w:val="00916953"/>
    <w:rsid w:val="009207EA"/>
    <w:rsid w:val="0092207E"/>
    <w:rsid w:val="009268F6"/>
    <w:rsid w:val="0093034E"/>
    <w:rsid w:val="00933C9A"/>
    <w:rsid w:val="00934D96"/>
    <w:rsid w:val="009406A5"/>
    <w:rsid w:val="00940FC7"/>
    <w:rsid w:val="009429FB"/>
    <w:rsid w:val="00943B32"/>
    <w:rsid w:val="00944C39"/>
    <w:rsid w:val="0094549D"/>
    <w:rsid w:val="0095084C"/>
    <w:rsid w:val="0095196C"/>
    <w:rsid w:val="00951F63"/>
    <w:rsid w:val="0095298A"/>
    <w:rsid w:val="00953CFC"/>
    <w:rsid w:val="00955727"/>
    <w:rsid w:val="0095594C"/>
    <w:rsid w:val="00955CD4"/>
    <w:rsid w:val="00956966"/>
    <w:rsid w:val="009612F6"/>
    <w:rsid w:val="009632A5"/>
    <w:rsid w:val="00966AC0"/>
    <w:rsid w:val="00967B49"/>
    <w:rsid w:val="0097454A"/>
    <w:rsid w:val="009813A1"/>
    <w:rsid w:val="00983131"/>
    <w:rsid w:val="00983C65"/>
    <w:rsid w:val="009843EF"/>
    <w:rsid w:val="009903C2"/>
    <w:rsid w:val="00990893"/>
    <w:rsid w:val="00991D63"/>
    <w:rsid w:val="00993FF5"/>
    <w:rsid w:val="009969FE"/>
    <w:rsid w:val="009A1EEA"/>
    <w:rsid w:val="009A2176"/>
    <w:rsid w:val="009A2D04"/>
    <w:rsid w:val="009A2E93"/>
    <w:rsid w:val="009A3A85"/>
    <w:rsid w:val="009B048D"/>
    <w:rsid w:val="009C10D5"/>
    <w:rsid w:val="009C17A0"/>
    <w:rsid w:val="009C6269"/>
    <w:rsid w:val="009C62DC"/>
    <w:rsid w:val="009C6B08"/>
    <w:rsid w:val="009C6F21"/>
    <w:rsid w:val="009D0CDF"/>
    <w:rsid w:val="009D107B"/>
    <w:rsid w:val="009D125C"/>
    <w:rsid w:val="009D29AC"/>
    <w:rsid w:val="009D2A49"/>
    <w:rsid w:val="009D6A32"/>
    <w:rsid w:val="009D7991"/>
    <w:rsid w:val="009E34B7"/>
    <w:rsid w:val="009F17CD"/>
    <w:rsid w:val="009F3200"/>
    <w:rsid w:val="009F4289"/>
    <w:rsid w:val="009F5CC2"/>
    <w:rsid w:val="009F5CF4"/>
    <w:rsid w:val="009F6359"/>
    <w:rsid w:val="009F7903"/>
    <w:rsid w:val="00A01FD9"/>
    <w:rsid w:val="00A02ADB"/>
    <w:rsid w:val="00A042F7"/>
    <w:rsid w:val="00A05A12"/>
    <w:rsid w:val="00A124C7"/>
    <w:rsid w:val="00A1452D"/>
    <w:rsid w:val="00A16ACC"/>
    <w:rsid w:val="00A174B6"/>
    <w:rsid w:val="00A177D5"/>
    <w:rsid w:val="00A219CF"/>
    <w:rsid w:val="00A23689"/>
    <w:rsid w:val="00A2392D"/>
    <w:rsid w:val="00A2599A"/>
    <w:rsid w:val="00A30698"/>
    <w:rsid w:val="00A30BDA"/>
    <w:rsid w:val="00A322F4"/>
    <w:rsid w:val="00A3404A"/>
    <w:rsid w:val="00A35B5F"/>
    <w:rsid w:val="00A36E1E"/>
    <w:rsid w:val="00A3774D"/>
    <w:rsid w:val="00A40239"/>
    <w:rsid w:val="00A43E92"/>
    <w:rsid w:val="00A50907"/>
    <w:rsid w:val="00A511A9"/>
    <w:rsid w:val="00A52286"/>
    <w:rsid w:val="00A5645C"/>
    <w:rsid w:val="00A56A62"/>
    <w:rsid w:val="00A57CFD"/>
    <w:rsid w:val="00A6036A"/>
    <w:rsid w:val="00A66278"/>
    <w:rsid w:val="00A66F91"/>
    <w:rsid w:val="00A71ECB"/>
    <w:rsid w:val="00A723FC"/>
    <w:rsid w:val="00A773A9"/>
    <w:rsid w:val="00A81A7C"/>
    <w:rsid w:val="00A8233D"/>
    <w:rsid w:val="00A83F37"/>
    <w:rsid w:val="00A85861"/>
    <w:rsid w:val="00A858F8"/>
    <w:rsid w:val="00A875FF"/>
    <w:rsid w:val="00A90414"/>
    <w:rsid w:val="00A90BD5"/>
    <w:rsid w:val="00A910E1"/>
    <w:rsid w:val="00A9589F"/>
    <w:rsid w:val="00A961C6"/>
    <w:rsid w:val="00A96B9B"/>
    <w:rsid w:val="00A9751B"/>
    <w:rsid w:val="00AA560C"/>
    <w:rsid w:val="00AA684E"/>
    <w:rsid w:val="00AA69C0"/>
    <w:rsid w:val="00AB53A2"/>
    <w:rsid w:val="00AC414D"/>
    <w:rsid w:val="00AC609B"/>
    <w:rsid w:val="00AC7C88"/>
    <w:rsid w:val="00AD069D"/>
    <w:rsid w:val="00AD1E6A"/>
    <w:rsid w:val="00AD2AE2"/>
    <w:rsid w:val="00AD3EA6"/>
    <w:rsid w:val="00AE1400"/>
    <w:rsid w:val="00AE4AED"/>
    <w:rsid w:val="00AE57D4"/>
    <w:rsid w:val="00AE63DC"/>
    <w:rsid w:val="00AE7444"/>
    <w:rsid w:val="00AF0095"/>
    <w:rsid w:val="00AF1D64"/>
    <w:rsid w:val="00AF1EF3"/>
    <w:rsid w:val="00AF2AA1"/>
    <w:rsid w:val="00AF3457"/>
    <w:rsid w:val="00AF472E"/>
    <w:rsid w:val="00AF5445"/>
    <w:rsid w:val="00AF6F21"/>
    <w:rsid w:val="00AF7069"/>
    <w:rsid w:val="00AF7952"/>
    <w:rsid w:val="00B01C32"/>
    <w:rsid w:val="00B01C71"/>
    <w:rsid w:val="00B03C08"/>
    <w:rsid w:val="00B05FC8"/>
    <w:rsid w:val="00B064A3"/>
    <w:rsid w:val="00B072B1"/>
    <w:rsid w:val="00B10DCE"/>
    <w:rsid w:val="00B1148B"/>
    <w:rsid w:val="00B11C27"/>
    <w:rsid w:val="00B15A1D"/>
    <w:rsid w:val="00B15D8F"/>
    <w:rsid w:val="00B15E9B"/>
    <w:rsid w:val="00B20C12"/>
    <w:rsid w:val="00B24019"/>
    <w:rsid w:val="00B247AB"/>
    <w:rsid w:val="00B24A20"/>
    <w:rsid w:val="00B25B60"/>
    <w:rsid w:val="00B25F35"/>
    <w:rsid w:val="00B275B5"/>
    <w:rsid w:val="00B27E6C"/>
    <w:rsid w:val="00B30859"/>
    <w:rsid w:val="00B3238C"/>
    <w:rsid w:val="00B32872"/>
    <w:rsid w:val="00B35749"/>
    <w:rsid w:val="00B403E4"/>
    <w:rsid w:val="00B43198"/>
    <w:rsid w:val="00B43788"/>
    <w:rsid w:val="00B43B42"/>
    <w:rsid w:val="00B4798B"/>
    <w:rsid w:val="00B52A1D"/>
    <w:rsid w:val="00B52E2F"/>
    <w:rsid w:val="00B541EC"/>
    <w:rsid w:val="00B54C50"/>
    <w:rsid w:val="00B55350"/>
    <w:rsid w:val="00B63B69"/>
    <w:rsid w:val="00B65E96"/>
    <w:rsid w:val="00B66F83"/>
    <w:rsid w:val="00B7190A"/>
    <w:rsid w:val="00B7582C"/>
    <w:rsid w:val="00B764BF"/>
    <w:rsid w:val="00B80E02"/>
    <w:rsid w:val="00B82D84"/>
    <w:rsid w:val="00B84D95"/>
    <w:rsid w:val="00B8586D"/>
    <w:rsid w:val="00B86341"/>
    <w:rsid w:val="00B87220"/>
    <w:rsid w:val="00B90730"/>
    <w:rsid w:val="00B92E9F"/>
    <w:rsid w:val="00B92EA1"/>
    <w:rsid w:val="00B9303B"/>
    <w:rsid w:val="00B9308F"/>
    <w:rsid w:val="00B94919"/>
    <w:rsid w:val="00B965FD"/>
    <w:rsid w:val="00BA1337"/>
    <w:rsid w:val="00BA1A91"/>
    <w:rsid w:val="00BA437B"/>
    <w:rsid w:val="00BA4A87"/>
    <w:rsid w:val="00BA6C23"/>
    <w:rsid w:val="00BA7562"/>
    <w:rsid w:val="00BB0A33"/>
    <w:rsid w:val="00BB1C43"/>
    <w:rsid w:val="00BB2F8C"/>
    <w:rsid w:val="00BB62C0"/>
    <w:rsid w:val="00BB65D8"/>
    <w:rsid w:val="00BB6AAC"/>
    <w:rsid w:val="00BB74AF"/>
    <w:rsid w:val="00BB76BC"/>
    <w:rsid w:val="00BC16C1"/>
    <w:rsid w:val="00BC2480"/>
    <w:rsid w:val="00BC303E"/>
    <w:rsid w:val="00BC3E9F"/>
    <w:rsid w:val="00BC5151"/>
    <w:rsid w:val="00BC5CFE"/>
    <w:rsid w:val="00BC6EDE"/>
    <w:rsid w:val="00BC745A"/>
    <w:rsid w:val="00BC7584"/>
    <w:rsid w:val="00BD1325"/>
    <w:rsid w:val="00BD1C3D"/>
    <w:rsid w:val="00BD49B2"/>
    <w:rsid w:val="00BD50E5"/>
    <w:rsid w:val="00BD624A"/>
    <w:rsid w:val="00BD6767"/>
    <w:rsid w:val="00BE1308"/>
    <w:rsid w:val="00BE39EE"/>
    <w:rsid w:val="00BE5916"/>
    <w:rsid w:val="00BE7A0D"/>
    <w:rsid w:val="00BE7E22"/>
    <w:rsid w:val="00BF08DA"/>
    <w:rsid w:val="00BF0997"/>
    <w:rsid w:val="00BF2986"/>
    <w:rsid w:val="00BF29D0"/>
    <w:rsid w:val="00BF4143"/>
    <w:rsid w:val="00C00FBC"/>
    <w:rsid w:val="00C0135D"/>
    <w:rsid w:val="00C017CC"/>
    <w:rsid w:val="00C05CCE"/>
    <w:rsid w:val="00C1037F"/>
    <w:rsid w:val="00C10561"/>
    <w:rsid w:val="00C12170"/>
    <w:rsid w:val="00C158E0"/>
    <w:rsid w:val="00C16F09"/>
    <w:rsid w:val="00C20315"/>
    <w:rsid w:val="00C20EFF"/>
    <w:rsid w:val="00C250ED"/>
    <w:rsid w:val="00C26046"/>
    <w:rsid w:val="00C269FC"/>
    <w:rsid w:val="00C26AB4"/>
    <w:rsid w:val="00C26E7C"/>
    <w:rsid w:val="00C271EB"/>
    <w:rsid w:val="00C30A00"/>
    <w:rsid w:val="00C31680"/>
    <w:rsid w:val="00C340E6"/>
    <w:rsid w:val="00C3423D"/>
    <w:rsid w:val="00C3617A"/>
    <w:rsid w:val="00C37C0B"/>
    <w:rsid w:val="00C412AE"/>
    <w:rsid w:val="00C412E2"/>
    <w:rsid w:val="00C42C6C"/>
    <w:rsid w:val="00C45949"/>
    <w:rsid w:val="00C512AA"/>
    <w:rsid w:val="00C52492"/>
    <w:rsid w:val="00C52F1E"/>
    <w:rsid w:val="00C536E4"/>
    <w:rsid w:val="00C53B3C"/>
    <w:rsid w:val="00C54CD4"/>
    <w:rsid w:val="00C56183"/>
    <w:rsid w:val="00C57C3A"/>
    <w:rsid w:val="00C60F4D"/>
    <w:rsid w:val="00C61586"/>
    <w:rsid w:val="00C62E65"/>
    <w:rsid w:val="00C63D7E"/>
    <w:rsid w:val="00C66F96"/>
    <w:rsid w:val="00C6772C"/>
    <w:rsid w:val="00C714B5"/>
    <w:rsid w:val="00C71FDB"/>
    <w:rsid w:val="00C729ED"/>
    <w:rsid w:val="00C75E6D"/>
    <w:rsid w:val="00C7717D"/>
    <w:rsid w:val="00C80B71"/>
    <w:rsid w:val="00C81C10"/>
    <w:rsid w:val="00C82ED4"/>
    <w:rsid w:val="00C836FB"/>
    <w:rsid w:val="00C83F0F"/>
    <w:rsid w:val="00C90131"/>
    <w:rsid w:val="00C940A2"/>
    <w:rsid w:val="00C969FE"/>
    <w:rsid w:val="00CA175A"/>
    <w:rsid w:val="00CA1C2C"/>
    <w:rsid w:val="00CA2B04"/>
    <w:rsid w:val="00CA3A31"/>
    <w:rsid w:val="00CA4906"/>
    <w:rsid w:val="00CA4B27"/>
    <w:rsid w:val="00CB102A"/>
    <w:rsid w:val="00CB3126"/>
    <w:rsid w:val="00CC0A43"/>
    <w:rsid w:val="00CC0A62"/>
    <w:rsid w:val="00CC4EA3"/>
    <w:rsid w:val="00CC6D50"/>
    <w:rsid w:val="00CD0A74"/>
    <w:rsid w:val="00CD4365"/>
    <w:rsid w:val="00CD44D7"/>
    <w:rsid w:val="00CD4D46"/>
    <w:rsid w:val="00CD5012"/>
    <w:rsid w:val="00CD61EF"/>
    <w:rsid w:val="00CD706E"/>
    <w:rsid w:val="00CE0AA5"/>
    <w:rsid w:val="00CE1CBF"/>
    <w:rsid w:val="00CF283F"/>
    <w:rsid w:val="00CF508D"/>
    <w:rsid w:val="00CF69CB"/>
    <w:rsid w:val="00D0225B"/>
    <w:rsid w:val="00D027C3"/>
    <w:rsid w:val="00D05B7C"/>
    <w:rsid w:val="00D07411"/>
    <w:rsid w:val="00D105A4"/>
    <w:rsid w:val="00D13E41"/>
    <w:rsid w:val="00D165BD"/>
    <w:rsid w:val="00D17F36"/>
    <w:rsid w:val="00D20ED0"/>
    <w:rsid w:val="00D22DE2"/>
    <w:rsid w:val="00D250A2"/>
    <w:rsid w:val="00D26514"/>
    <w:rsid w:val="00D30115"/>
    <w:rsid w:val="00D30E6B"/>
    <w:rsid w:val="00D3179E"/>
    <w:rsid w:val="00D3260F"/>
    <w:rsid w:val="00D34E63"/>
    <w:rsid w:val="00D35346"/>
    <w:rsid w:val="00D35A72"/>
    <w:rsid w:val="00D35F24"/>
    <w:rsid w:val="00D4050F"/>
    <w:rsid w:val="00D40905"/>
    <w:rsid w:val="00D422BB"/>
    <w:rsid w:val="00D42ED8"/>
    <w:rsid w:val="00D439FF"/>
    <w:rsid w:val="00D47B0D"/>
    <w:rsid w:val="00D5192B"/>
    <w:rsid w:val="00D51A38"/>
    <w:rsid w:val="00D54479"/>
    <w:rsid w:val="00D5643C"/>
    <w:rsid w:val="00D609FE"/>
    <w:rsid w:val="00D60F27"/>
    <w:rsid w:val="00D62CEC"/>
    <w:rsid w:val="00D630A5"/>
    <w:rsid w:val="00D6348C"/>
    <w:rsid w:val="00D721F2"/>
    <w:rsid w:val="00D841D2"/>
    <w:rsid w:val="00D85A7B"/>
    <w:rsid w:val="00D9058E"/>
    <w:rsid w:val="00D909EC"/>
    <w:rsid w:val="00D91791"/>
    <w:rsid w:val="00D91815"/>
    <w:rsid w:val="00D94533"/>
    <w:rsid w:val="00D952AE"/>
    <w:rsid w:val="00DA1854"/>
    <w:rsid w:val="00DA28DD"/>
    <w:rsid w:val="00DA6314"/>
    <w:rsid w:val="00DA7FE0"/>
    <w:rsid w:val="00DB0E2D"/>
    <w:rsid w:val="00DB186B"/>
    <w:rsid w:val="00DB1B61"/>
    <w:rsid w:val="00DB4034"/>
    <w:rsid w:val="00DB5C1E"/>
    <w:rsid w:val="00DB6C03"/>
    <w:rsid w:val="00DB75F0"/>
    <w:rsid w:val="00DC150D"/>
    <w:rsid w:val="00DC40DE"/>
    <w:rsid w:val="00DC5581"/>
    <w:rsid w:val="00DC5891"/>
    <w:rsid w:val="00DD0FEF"/>
    <w:rsid w:val="00DD13DB"/>
    <w:rsid w:val="00DD1EAE"/>
    <w:rsid w:val="00DD20D7"/>
    <w:rsid w:val="00DD2B55"/>
    <w:rsid w:val="00DD4D5A"/>
    <w:rsid w:val="00DD70BB"/>
    <w:rsid w:val="00DE0504"/>
    <w:rsid w:val="00DE136D"/>
    <w:rsid w:val="00DE2B33"/>
    <w:rsid w:val="00DE3F6C"/>
    <w:rsid w:val="00DE5060"/>
    <w:rsid w:val="00DE6D6A"/>
    <w:rsid w:val="00DE7269"/>
    <w:rsid w:val="00DF0848"/>
    <w:rsid w:val="00DF0DA6"/>
    <w:rsid w:val="00DF14F0"/>
    <w:rsid w:val="00DF2F6A"/>
    <w:rsid w:val="00DF3FC1"/>
    <w:rsid w:val="00DF60DE"/>
    <w:rsid w:val="00DF683C"/>
    <w:rsid w:val="00DF769E"/>
    <w:rsid w:val="00DF7CCA"/>
    <w:rsid w:val="00E00029"/>
    <w:rsid w:val="00E007E6"/>
    <w:rsid w:val="00E014B6"/>
    <w:rsid w:val="00E10CD7"/>
    <w:rsid w:val="00E1132E"/>
    <w:rsid w:val="00E11DD1"/>
    <w:rsid w:val="00E121ED"/>
    <w:rsid w:val="00E1423C"/>
    <w:rsid w:val="00E1775A"/>
    <w:rsid w:val="00E20C45"/>
    <w:rsid w:val="00E2221E"/>
    <w:rsid w:val="00E25761"/>
    <w:rsid w:val="00E25F15"/>
    <w:rsid w:val="00E30AAF"/>
    <w:rsid w:val="00E32256"/>
    <w:rsid w:val="00E3231E"/>
    <w:rsid w:val="00E340A9"/>
    <w:rsid w:val="00E35F5B"/>
    <w:rsid w:val="00E36A9C"/>
    <w:rsid w:val="00E4210F"/>
    <w:rsid w:val="00E429B9"/>
    <w:rsid w:val="00E451B1"/>
    <w:rsid w:val="00E45414"/>
    <w:rsid w:val="00E46BAB"/>
    <w:rsid w:val="00E50AF1"/>
    <w:rsid w:val="00E51CCD"/>
    <w:rsid w:val="00E52CE1"/>
    <w:rsid w:val="00E56193"/>
    <w:rsid w:val="00E56443"/>
    <w:rsid w:val="00E56562"/>
    <w:rsid w:val="00E5672F"/>
    <w:rsid w:val="00E61A6A"/>
    <w:rsid w:val="00E645FD"/>
    <w:rsid w:val="00E65066"/>
    <w:rsid w:val="00E7532D"/>
    <w:rsid w:val="00E765C1"/>
    <w:rsid w:val="00E8043B"/>
    <w:rsid w:val="00E8520F"/>
    <w:rsid w:val="00E86D24"/>
    <w:rsid w:val="00E8793B"/>
    <w:rsid w:val="00E900BC"/>
    <w:rsid w:val="00E90AC0"/>
    <w:rsid w:val="00E91C15"/>
    <w:rsid w:val="00E9442A"/>
    <w:rsid w:val="00E964EB"/>
    <w:rsid w:val="00EA3BCB"/>
    <w:rsid w:val="00EA4332"/>
    <w:rsid w:val="00EA4EA1"/>
    <w:rsid w:val="00EA7E83"/>
    <w:rsid w:val="00EB4E68"/>
    <w:rsid w:val="00EB6514"/>
    <w:rsid w:val="00EB71A2"/>
    <w:rsid w:val="00EB7BC8"/>
    <w:rsid w:val="00EC0209"/>
    <w:rsid w:val="00EC098D"/>
    <w:rsid w:val="00EC11E0"/>
    <w:rsid w:val="00EC1DB7"/>
    <w:rsid w:val="00EC67B1"/>
    <w:rsid w:val="00ED0083"/>
    <w:rsid w:val="00ED243C"/>
    <w:rsid w:val="00ED2FA7"/>
    <w:rsid w:val="00ED3E87"/>
    <w:rsid w:val="00ED4892"/>
    <w:rsid w:val="00ED5269"/>
    <w:rsid w:val="00ED7CDA"/>
    <w:rsid w:val="00EE0A66"/>
    <w:rsid w:val="00EE1C86"/>
    <w:rsid w:val="00EF183A"/>
    <w:rsid w:val="00EF1E77"/>
    <w:rsid w:val="00EF2668"/>
    <w:rsid w:val="00EF3795"/>
    <w:rsid w:val="00EF3F52"/>
    <w:rsid w:val="00EF6962"/>
    <w:rsid w:val="00F002DD"/>
    <w:rsid w:val="00F034AC"/>
    <w:rsid w:val="00F0477E"/>
    <w:rsid w:val="00F05794"/>
    <w:rsid w:val="00F059F9"/>
    <w:rsid w:val="00F0665F"/>
    <w:rsid w:val="00F146E5"/>
    <w:rsid w:val="00F153A4"/>
    <w:rsid w:val="00F159CF"/>
    <w:rsid w:val="00F17297"/>
    <w:rsid w:val="00F21201"/>
    <w:rsid w:val="00F2262E"/>
    <w:rsid w:val="00F23863"/>
    <w:rsid w:val="00F25751"/>
    <w:rsid w:val="00F3060F"/>
    <w:rsid w:val="00F313A8"/>
    <w:rsid w:val="00F32CF4"/>
    <w:rsid w:val="00F336CE"/>
    <w:rsid w:val="00F3372D"/>
    <w:rsid w:val="00F4166C"/>
    <w:rsid w:val="00F455EA"/>
    <w:rsid w:val="00F4757B"/>
    <w:rsid w:val="00F47A33"/>
    <w:rsid w:val="00F6224C"/>
    <w:rsid w:val="00F623E5"/>
    <w:rsid w:val="00F6298D"/>
    <w:rsid w:val="00F64792"/>
    <w:rsid w:val="00F648BE"/>
    <w:rsid w:val="00F669C1"/>
    <w:rsid w:val="00F66C25"/>
    <w:rsid w:val="00F67F32"/>
    <w:rsid w:val="00F70207"/>
    <w:rsid w:val="00F723D3"/>
    <w:rsid w:val="00F72578"/>
    <w:rsid w:val="00F73765"/>
    <w:rsid w:val="00F74FAA"/>
    <w:rsid w:val="00F75242"/>
    <w:rsid w:val="00F75287"/>
    <w:rsid w:val="00F76632"/>
    <w:rsid w:val="00F804C6"/>
    <w:rsid w:val="00F817B6"/>
    <w:rsid w:val="00F82F74"/>
    <w:rsid w:val="00F847E4"/>
    <w:rsid w:val="00F8495F"/>
    <w:rsid w:val="00F8659B"/>
    <w:rsid w:val="00F87740"/>
    <w:rsid w:val="00F900F7"/>
    <w:rsid w:val="00F916BE"/>
    <w:rsid w:val="00F9257D"/>
    <w:rsid w:val="00F94986"/>
    <w:rsid w:val="00F95240"/>
    <w:rsid w:val="00F964B9"/>
    <w:rsid w:val="00F96602"/>
    <w:rsid w:val="00F967B3"/>
    <w:rsid w:val="00FA0161"/>
    <w:rsid w:val="00FA02E6"/>
    <w:rsid w:val="00FA1B42"/>
    <w:rsid w:val="00FA2A29"/>
    <w:rsid w:val="00FA427F"/>
    <w:rsid w:val="00FA50FD"/>
    <w:rsid w:val="00FA7074"/>
    <w:rsid w:val="00FA79A4"/>
    <w:rsid w:val="00FB4736"/>
    <w:rsid w:val="00FB5798"/>
    <w:rsid w:val="00FB77B8"/>
    <w:rsid w:val="00FC24E1"/>
    <w:rsid w:val="00FC278A"/>
    <w:rsid w:val="00FC293B"/>
    <w:rsid w:val="00FC734C"/>
    <w:rsid w:val="00FC799F"/>
    <w:rsid w:val="00FC7C29"/>
    <w:rsid w:val="00FD0CE3"/>
    <w:rsid w:val="00FD3F02"/>
    <w:rsid w:val="00FD49A2"/>
    <w:rsid w:val="00FD6B22"/>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uiPriority="99"/>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2170"/>
    <w:rPr>
      <w:sz w:val="24"/>
      <w:szCs w:val="24"/>
    </w:rPr>
  </w:style>
  <w:style w:type="paragraph" w:styleId="Heading1">
    <w:name w:val="heading 1"/>
    <w:next w:val="BodyText"/>
    <w:link w:val="Heading1Char"/>
    <w:uiPriority w:val="9"/>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uiPriority w:val="99"/>
    <w:qFormat/>
    <w:rsid w:val="00597DB2"/>
    <w:pPr>
      <w:numPr>
        <w:ilvl w:val="6"/>
      </w:numPr>
      <w:outlineLvl w:val="6"/>
    </w:pPr>
  </w:style>
  <w:style w:type="paragraph" w:styleId="Heading8">
    <w:name w:val="heading 8"/>
    <w:basedOn w:val="Heading7"/>
    <w:next w:val="BodyText"/>
    <w:uiPriority w:val="99"/>
    <w:qFormat/>
    <w:rsid w:val="00597DB2"/>
    <w:pPr>
      <w:numPr>
        <w:ilvl w:val="7"/>
      </w:numPr>
      <w:outlineLvl w:val="7"/>
    </w:pPr>
  </w:style>
  <w:style w:type="paragraph" w:styleId="Heading9">
    <w:name w:val="heading 9"/>
    <w:basedOn w:val="Heading8"/>
    <w:next w:val="BodyText"/>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qFormat/>
    <w:rsid w:val="00597DB2"/>
    <w:pPr>
      <w:spacing w:before="120"/>
    </w:pPr>
    <w:rPr>
      <w:sz w:val="24"/>
    </w:rPr>
  </w:style>
  <w:style w:type="character" w:customStyle="1" w:styleId="BodyTextChar">
    <w:name w:val="Body Text Char"/>
    <w:link w:val="BodyText"/>
    <w:uiPriority w:val="99"/>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spacing w:before="120"/>
    </w:pPr>
    <w:rPr>
      <w:szCs w:val="20"/>
    </w:rPr>
  </w:style>
  <w:style w:type="paragraph" w:styleId="Bibliography">
    <w:name w:val="Bibliography"/>
    <w:basedOn w:val="Normal"/>
    <w:next w:val="Normal"/>
    <w:uiPriority w:val="37"/>
    <w:unhideWhenUsed/>
    <w:rsid w:val="00C56183"/>
    <w:pPr>
      <w:spacing w:before="120"/>
    </w:pPr>
    <w:rPr>
      <w:szCs w:val="20"/>
    </w:rPr>
  </w:style>
  <w:style w:type="paragraph" w:styleId="BlockText">
    <w:name w:val="Block Text"/>
    <w:basedOn w:val="Normal"/>
    <w:rsid w:val="00C56183"/>
    <w:pPr>
      <w:spacing w:before="120" w:after="120"/>
      <w:ind w:left="1440" w:right="1440"/>
    </w:pPr>
    <w:rPr>
      <w:szCs w:val="20"/>
    </w:r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qFormat/>
    <w:rsid w:val="004A7E19"/>
    <w:pPr>
      <w:keepNext/>
      <w:spacing w:before="300" w:after="60"/>
      <w:jc w:val="center"/>
    </w:pPr>
    <w:rPr>
      <w:rFonts w:ascii="Arial" w:hAnsi="Arial"/>
      <w:b/>
      <w:sz w:val="22"/>
    </w:rPr>
  </w:style>
  <w:style w:type="paragraph" w:customStyle="1" w:styleId="FigureTitle">
    <w:name w:val="Figure Title"/>
    <w:basedOn w:val="TableTitle"/>
    <w:uiPriority w:val="99"/>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spacing w:before="120"/>
      <w:ind w:left="1800" w:hanging="720"/>
    </w:pPr>
    <w:rPr>
      <w:szCs w:val="20"/>
    </w:rPr>
  </w:style>
  <w:style w:type="paragraph" w:styleId="ListContinue">
    <w:name w:val="List Continue"/>
    <w:basedOn w:val="Normal"/>
    <w:link w:val="ListContinueChar"/>
    <w:uiPriority w:val="99"/>
    <w:unhideWhenUsed/>
    <w:rsid w:val="00597DB2"/>
    <w:pPr>
      <w:spacing w:before="120"/>
      <w:ind w:left="360"/>
      <w:contextualSpacing/>
    </w:pPr>
    <w:rPr>
      <w:szCs w:val="20"/>
    </w:rPr>
  </w:style>
  <w:style w:type="paragraph" w:styleId="ListContinue2">
    <w:name w:val="List Continue 2"/>
    <w:basedOn w:val="Normal"/>
    <w:uiPriority w:val="99"/>
    <w:unhideWhenUsed/>
    <w:rsid w:val="00597DB2"/>
    <w:pPr>
      <w:spacing w:before="120"/>
      <w:ind w:left="720"/>
      <w:contextualSpacing/>
    </w:pPr>
    <w:rPr>
      <w:szCs w:val="20"/>
    </w:r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rPr>
      <w:szCs w:val="20"/>
    </w:rPr>
  </w:style>
  <w:style w:type="paragraph" w:styleId="BodyText3">
    <w:name w:val="Body Text 3"/>
    <w:basedOn w:val="Normal"/>
    <w:link w:val="BodyText3Char"/>
    <w:rsid w:val="00C56183"/>
    <w:pPr>
      <w:spacing w:before="120"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spacing w:before="120"/>
    </w:pPr>
    <w:rPr>
      <w:szCs w:val="20"/>
    </w:rPr>
  </w:style>
  <w:style w:type="paragraph" w:styleId="FootnoteText">
    <w:name w:val="footnote text"/>
    <w:basedOn w:val="Normal"/>
    <w:link w:val="FootnoteTextChar"/>
    <w:uiPriority w:val="99"/>
    <w:semiHidden/>
    <w:rsid w:val="00597DB2"/>
    <w:pPr>
      <w:spacing w:before="120"/>
    </w:pPr>
    <w:rPr>
      <w:sz w:val="20"/>
      <w:szCs w:val="20"/>
    </w:rPr>
  </w:style>
  <w:style w:type="character" w:styleId="PageNumber">
    <w:name w:val="page number"/>
    <w:rsid w:val="00597DB2"/>
  </w:style>
  <w:style w:type="paragraph" w:styleId="Footer">
    <w:name w:val="footer"/>
    <w:basedOn w:val="Normal"/>
    <w:rsid w:val="00597DB2"/>
    <w:pPr>
      <w:tabs>
        <w:tab w:val="center" w:pos="4320"/>
        <w:tab w:val="right" w:pos="8640"/>
      </w:tabs>
      <w:spacing w:before="120"/>
    </w:pPr>
    <w:rPr>
      <w:szCs w:val="20"/>
    </w:r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spacing w:before="120"/>
    </w:pPr>
    <w:rPr>
      <w:rFonts w:ascii="Tahoma" w:hAnsi="Tahoma" w:cs="Tahoma"/>
      <w:szCs w:val="20"/>
    </w:rPr>
  </w:style>
  <w:style w:type="paragraph" w:styleId="CommentText">
    <w:name w:val="annotation text"/>
    <w:basedOn w:val="Normal"/>
    <w:link w:val="CommentTextChar"/>
    <w:rsid w:val="00597DB2"/>
    <w:pPr>
      <w:spacing w:before="120"/>
    </w:pPr>
    <w:rPr>
      <w:sz w:val="20"/>
      <w:szCs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spacing w:before="120"/>
      <w:ind w:left="1080"/>
      <w:contextualSpacing/>
    </w:pPr>
    <w:rPr>
      <w:szCs w:val="20"/>
    </w:rPr>
  </w:style>
  <w:style w:type="paragraph" w:styleId="ListContinue4">
    <w:name w:val="List Continue 4"/>
    <w:basedOn w:val="Normal"/>
    <w:uiPriority w:val="99"/>
    <w:unhideWhenUsed/>
    <w:rsid w:val="00597DB2"/>
    <w:pPr>
      <w:spacing w:before="120"/>
      <w:ind w:left="1440"/>
      <w:contextualSpacing/>
    </w:pPr>
    <w:rPr>
      <w:szCs w:val="20"/>
    </w:rPr>
  </w:style>
  <w:style w:type="paragraph" w:styleId="ListContinue5">
    <w:name w:val="List Continue 5"/>
    <w:basedOn w:val="Normal"/>
    <w:uiPriority w:val="99"/>
    <w:unhideWhenUsed/>
    <w:rsid w:val="00597DB2"/>
    <w:pPr>
      <w:spacing w:before="120"/>
      <w:ind w:left="1800"/>
      <w:contextualSpacing/>
    </w:pPr>
    <w:rPr>
      <w:szCs w:val="20"/>
    </w:rPr>
  </w:style>
  <w:style w:type="paragraph" w:styleId="ListNumber2">
    <w:name w:val="List Number 2"/>
    <w:basedOn w:val="Normal"/>
    <w:link w:val="ListNumber2Char"/>
    <w:uiPriority w:val="99"/>
    <w:rsid w:val="00597DB2"/>
    <w:pPr>
      <w:numPr>
        <w:numId w:val="5"/>
      </w:numPr>
      <w:spacing w:before="120"/>
    </w:pPr>
    <w:rPr>
      <w:szCs w:val="20"/>
    </w:rPr>
  </w:style>
  <w:style w:type="paragraph" w:styleId="ListNumber3">
    <w:name w:val="List Number 3"/>
    <w:basedOn w:val="Normal"/>
    <w:rsid w:val="00597DB2"/>
    <w:pPr>
      <w:numPr>
        <w:numId w:val="6"/>
      </w:numPr>
      <w:spacing w:before="120"/>
    </w:pPr>
    <w:rPr>
      <w:szCs w:val="20"/>
    </w:rPr>
  </w:style>
  <w:style w:type="paragraph" w:styleId="ListNumber4">
    <w:name w:val="List Number 4"/>
    <w:basedOn w:val="Normal"/>
    <w:rsid w:val="00597DB2"/>
    <w:pPr>
      <w:numPr>
        <w:numId w:val="7"/>
      </w:numPr>
      <w:spacing w:before="120"/>
    </w:pPr>
    <w:rPr>
      <w:szCs w:val="20"/>
    </w:rPr>
  </w:style>
  <w:style w:type="paragraph" w:styleId="ListNumber5">
    <w:name w:val="List Number 5"/>
    <w:basedOn w:val="Normal"/>
    <w:uiPriority w:val="99"/>
    <w:unhideWhenUsed/>
    <w:rsid w:val="00597DB2"/>
    <w:pPr>
      <w:numPr>
        <w:numId w:val="8"/>
      </w:numPr>
      <w:spacing w:before="120"/>
    </w:pPr>
    <w:rPr>
      <w:szCs w:val="20"/>
    </w:rPr>
  </w:style>
  <w:style w:type="paragraph" w:styleId="PlainText">
    <w:name w:val="Plain Text"/>
    <w:basedOn w:val="Normal"/>
    <w:pPr>
      <w:spacing w:before="120"/>
    </w:pPr>
    <w:rPr>
      <w:rFonts w:ascii="Courier New" w:hAnsi="Courier New" w:cs="Courier New"/>
      <w:sz w:val="20"/>
      <w:szCs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spacing w:before="120"/>
      <w:ind w:left="480" w:hanging="480"/>
    </w:pPr>
    <w:rPr>
      <w:szCs w:val="20"/>
    </w:rPr>
  </w:style>
  <w:style w:type="paragraph" w:styleId="Title">
    <w:name w:val="Title"/>
    <w:basedOn w:val="Normal"/>
    <w:next w:val="Normal"/>
    <w:link w:val="TitleChar"/>
    <w:uiPriority w:val="10"/>
    <w:qFormat/>
    <w:rsid w:val="00597DB2"/>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qFormat/>
    <w:rsid w:val="00597DB2"/>
    <w:pPr>
      <w:tabs>
        <w:tab w:val="left" w:pos="720"/>
        <w:tab w:val="left" w:pos="1216"/>
        <w:tab w:val="left" w:pos="1936"/>
        <w:tab w:val="left" w:pos="2536"/>
        <w:tab w:val="left" w:pos="3616"/>
        <w:tab w:val="left" w:pos="5056"/>
        <w:tab w:val="right" w:leader="dot" w:pos="8644"/>
      </w:tabs>
      <w:suppressAutoHyphens/>
      <w:spacing w:before="120" w:after="60"/>
      <w:ind w:left="734" w:hanging="547"/>
    </w:pPr>
    <w:rPr>
      <w:sz w:val="18"/>
      <w:szCs w:val="20"/>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spacing w:before="120"/>
      <w:ind w:left="240" w:hanging="240"/>
    </w:pPr>
    <w:rPr>
      <w:szCs w:val="20"/>
    </w:rPr>
  </w:style>
  <w:style w:type="paragraph" w:styleId="BodyTextIndent2">
    <w:name w:val="Body Text Indent 2"/>
    <w:basedOn w:val="Normal"/>
    <w:rsid w:val="00597DB2"/>
    <w:pPr>
      <w:spacing w:before="120"/>
      <w:ind w:left="1620" w:hanging="360"/>
    </w:pPr>
    <w:rPr>
      <w:szCs w:val="20"/>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uiPriority w:val="99"/>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spacing w:before="120"/>
      <w:ind w:left="360" w:firstLine="210"/>
    </w:pPr>
    <w:rPr>
      <w:szCs w:val="20"/>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before="120"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spacing w:before="120"/>
      <w:ind w:left="4320"/>
    </w:pPr>
    <w:rPr>
      <w:szCs w:val="20"/>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pPr>
      <w:spacing w:before="120"/>
    </w:pPr>
    <w:rPr>
      <w:szCs w:val="20"/>
    </w:rPr>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rPr>
      <w:i/>
      <w:szCs w:val="20"/>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szCs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spacing w:before="120"/>
      <w:contextualSpacing/>
    </w:pPr>
    <w:rPr>
      <w:szCs w:val="20"/>
    </w:rPr>
  </w:style>
  <w:style w:type="paragraph" w:styleId="ListBullet2">
    <w:name w:val="List Bullet 2"/>
    <w:basedOn w:val="Normal"/>
    <w:link w:val="ListBullet2Char"/>
    <w:rsid w:val="00CF69CB"/>
    <w:pPr>
      <w:numPr>
        <w:numId w:val="2"/>
      </w:numPr>
      <w:spacing w:before="120"/>
    </w:pPr>
    <w:rPr>
      <w:szCs w:val="20"/>
    </w:rPr>
  </w:style>
  <w:style w:type="paragraph" w:styleId="ListBullet3">
    <w:name w:val="List Bullet 3"/>
    <w:basedOn w:val="Normal"/>
    <w:link w:val="ListBullet3Char"/>
    <w:rsid w:val="00CF69CB"/>
    <w:pPr>
      <w:numPr>
        <w:numId w:val="3"/>
      </w:numPr>
      <w:spacing w:before="120"/>
    </w:pPr>
    <w:rPr>
      <w:szCs w:val="20"/>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rPr>
      <w:b/>
      <w:szCs w:val="20"/>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spacing w:before="120"/>
    </w:pPr>
    <w:rPr>
      <w:szCs w:val="20"/>
    </w:rPr>
  </w:style>
  <w:style w:type="paragraph" w:styleId="ListBullet5">
    <w:name w:val="List Bullet 5"/>
    <w:basedOn w:val="Normal"/>
    <w:uiPriority w:val="99"/>
    <w:unhideWhenUsed/>
    <w:rsid w:val="00E10CD7"/>
    <w:pPr>
      <w:numPr>
        <w:numId w:val="10"/>
      </w:numPr>
      <w:spacing w:before="120"/>
    </w:pPr>
    <w:rPr>
      <w:szCs w:val="20"/>
    </w:r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spacing w:before="120"/>
      <w:ind w:left="1800" w:hanging="360"/>
    </w:pPr>
    <w:rPr>
      <w:szCs w:val="20"/>
    </w:rPr>
  </w:style>
  <w:style w:type="paragraph" w:styleId="List5">
    <w:name w:val="List 5"/>
    <w:basedOn w:val="Normal"/>
    <w:link w:val="List5Char"/>
    <w:rsid w:val="00597DB2"/>
    <w:pPr>
      <w:spacing w:before="120"/>
      <w:ind w:left="1800" w:hanging="360"/>
    </w:pPr>
    <w:rPr>
      <w:szCs w:val="20"/>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pPr>
      <w:spacing w:before="120"/>
    </w:pPr>
    <w:rPr>
      <w:szCs w:val="20"/>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pPr>
      <w:spacing w:before="120"/>
    </w:pPr>
    <w:rPr>
      <w:sz w:val="20"/>
      <w:szCs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spacing w:before="120"/>
      <w:ind w:left="2880"/>
    </w:pPr>
    <w:rPr>
      <w:rFonts w:ascii="Cambria" w:hAnsi="Cambria"/>
    </w:rPr>
  </w:style>
  <w:style w:type="paragraph" w:styleId="EnvelopeReturn">
    <w:name w:val="envelope return"/>
    <w:basedOn w:val="Normal"/>
    <w:rsid w:val="00D05B7C"/>
    <w:pPr>
      <w:spacing w:before="120"/>
    </w:pPr>
    <w:rPr>
      <w:rFonts w:ascii="Cambria" w:hAnsi="Cambria"/>
      <w:sz w:val="20"/>
      <w:szCs w:val="20"/>
    </w:rPr>
  </w:style>
  <w:style w:type="paragraph" w:styleId="HTMLAddress">
    <w:name w:val="HTML Address"/>
    <w:basedOn w:val="Normal"/>
    <w:link w:val="HTMLAddressChar"/>
    <w:rsid w:val="00D05B7C"/>
    <w:pPr>
      <w:spacing w:before="120"/>
    </w:pPr>
    <w:rPr>
      <w:i/>
      <w:iCs/>
      <w:szCs w:val="20"/>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pPr>
      <w:spacing w:before="120"/>
    </w:pPr>
    <w:rPr>
      <w:rFonts w:ascii="Courier New" w:hAnsi="Courier New" w:cs="Courier New"/>
      <w:sz w:val="20"/>
      <w:szCs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spacing w:before="120"/>
      <w:ind w:left="240" w:hanging="240"/>
    </w:pPr>
    <w:rPr>
      <w:szCs w:val="20"/>
    </w:rPr>
  </w:style>
  <w:style w:type="paragraph" w:styleId="Index2">
    <w:name w:val="index 2"/>
    <w:basedOn w:val="Normal"/>
    <w:next w:val="Normal"/>
    <w:autoRedefine/>
    <w:rsid w:val="00D05B7C"/>
    <w:pPr>
      <w:spacing w:before="120"/>
      <w:ind w:left="480" w:hanging="240"/>
    </w:pPr>
    <w:rPr>
      <w:szCs w:val="20"/>
    </w:rPr>
  </w:style>
  <w:style w:type="paragraph" w:styleId="Index3">
    <w:name w:val="index 3"/>
    <w:basedOn w:val="Normal"/>
    <w:next w:val="Normal"/>
    <w:autoRedefine/>
    <w:rsid w:val="00D05B7C"/>
    <w:pPr>
      <w:spacing w:before="120"/>
      <w:ind w:left="720" w:hanging="240"/>
    </w:pPr>
    <w:rPr>
      <w:szCs w:val="20"/>
    </w:rPr>
  </w:style>
  <w:style w:type="paragraph" w:styleId="Index4">
    <w:name w:val="index 4"/>
    <w:basedOn w:val="Normal"/>
    <w:next w:val="Normal"/>
    <w:autoRedefine/>
    <w:rsid w:val="00D05B7C"/>
    <w:pPr>
      <w:spacing w:before="120"/>
      <w:ind w:left="960" w:hanging="240"/>
    </w:pPr>
    <w:rPr>
      <w:szCs w:val="20"/>
    </w:rPr>
  </w:style>
  <w:style w:type="paragraph" w:styleId="Index5">
    <w:name w:val="index 5"/>
    <w:basedOn w:val="Normal"/>
    <w:next w:val="Normal"/>
    <w:autoRedefine/>
    <w:rsid w:val="00D05B7C"/>
    <w:pPr>
      <w:spacing w:before="120"/>
      <w:ind w:left="1200" w:hanging="240"/>
    </w:pPr>
    <w:rPr>
      <w:szCs w:val="20"/>
    </w:rPr>
  </w:style>
  <w:style w:type="paragraph" w:styleId="Index6">
    <w:name w:val="index 6"/>
    <w:basedOn w:val="Normal"/>
    <w:next w:val="Normal"/>
    <w:autoRedefine/>
    <w:rsid w:val="00D05B7C"/>
    <w:pPr>
      <w:spacing w:before="120"/>
      <w:ind w:left="1440" w:hanging="240"/>
    </w:pPr>
    <w:rPr>
      <w:szCs w:val="20"/>
    </w:rPr>
  </w:style>
  <w:style w:type="paragraph" w:styleId="Index7">
    <w:name w:val="index 7"/>
    <w:basedOn w:val="Normal"/>
    <w:next w:val="Normal"/>
    <w:autoRedefine/>
    <w:rsid w:val="00D05B7C"/>
    <w:pPr>
      <w:spacing w:before="120"/>
      <w:ind w:left="1680" w:hanging="240"/>
    </w:pPr>
    <w:rPr>
      <w:szCs w:val="20"/>
    </w:rPr>
  </w:style>
  <w:style w:type="paragraph" w:styleId="Index8">
    <w:name w:val="index 8"/>
    <w:basedOn w:val="Normal"/>
    <w:next w:val="Normal"/>
    <w:autoRedefine/>
    <w:rsid w:val="00D05B7C"/>
    <w:pPr>
      <w:spacing w:before="120"/>
      <w:ind w:left="1920" w:hanging="240"/>
    </w:pPr>
    <w:rPr>
      <w:szCs w:val="20"/>
    </w:rPr>
  </w:style>
  <w:style w:type="paragraph" w:styleId="Index9">
    <w:name w:val="index 9"/>
    <w:basedOn w:val="Normal"/>
    <w:next w:val="Normal"/>
    <w:autoRedefine/>
    <w:rsid w:val="00D05B7C"/>
    <w:pPr>
      <w:spacing w:before="120"/>
      <w:ind w:left="2160" w:hanging="240"/>
    </w:pPr>
    <w:rPr>
      <w:szCs w:val="20"/>
    </w:rPr>
  </w:style>
  <w:style w:type="paragraph" w:styleId="IndexHeading">
    <w:name w:val="index heading"/>
    <w:basedOn w:val="Normal"/>
    <w:next w:val="Index1"/>
    <w:rsid w:val="00D05B7C"/>
    <w:pPr>
      <w:spacing w:before="120"/>
    </w:pPr>
    <w:rPr>
      <w:rFonts w:ascii="Cambria" w:hAnsi="Cambria"/>
      <w:b/>
      <w:bCs/>
      <w:szCs w:val="20"/>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szCs w:val="20"/>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spacing w:before="120"/>
      <w:ind w:left="720"/>
    </w:pPr>
    <w:rPr>
      <w:szCs w:val="20"/>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hAnsi="Cambria"/>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pPr>
      <w:spacing w:before="120"/>
    </w:pPr>
  </w:style>
  <w:style w:type="paragraph" w:styleId="NormalIndent">
    <w:name w:val="Normal Indent"/>
    <w:basedOn w:val="Normal"/>
    <w:rsid w:val="00D05B7C"/>
    <w:pPr>
      <w:spacing w:before="120"/>
      <w:ind w:left="720"/>
    </w:pPr>
    <w:rPr>
      <w:szCs w:val="20"/>
    </w:rPr>
  </w:style>
  <w:style w:type="paragraph" w:styleId="NoteHeading">
    <w:name w:val="Note Heading"/>
    <w:basedOn w:val="Normal"/>
    <w:next w:val="Normal"/>
    <w:link w:val="NoteHeadingChar"/>
    <w:rsid w:val="00D05B7C"/>
    <w:pPr>
      <w:spacing w:before="120"/>
    </w:pPr>
    <w:rPr>
      <w:szCs w:val="20"/>
    </w:rPr>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pPr>
      <w:spacing w:before="120"/>
    </w:pPr>
    <w:rPr>
      <w:i/>
      <w:iCs/>
      <w:color w:val="000000"/>
      <w:szCs w:val="2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pPr>
      <w:spacing w:before="120"/>
    </w:pPr>
    <w:rPr>
      <w:szCs w:val="20"/>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spacing w:before="120"/>
      <w:ind w:left="4320"/>
    </w:pPr>
    <w:rPr>
      <w:szCs w:val="20"/>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before="120" w:after="60"/>
      <w:jc w:val="center"/>
      <w:outlineLvl w:val="1"/>
    </w:pPr>
    <w:rPr>
      <w:rFonts w:ascii="Cambria" w:hAnsi="Cambria"/>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pPr>
      <w:spacing w:before="120"/>
    </w:pPr>
    <w:rPr>
      <w:rFonts w:ascii="Cambria" w:hAnsi="Cambria"/>
      <w:b/>
      <w:bCs/>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TitleChar1">
    <w:name w:val="Table Title Char1"/>
    <w:link w:val="TableTitle"/>
    <w:locked/>
    <w:rsid w:val="00264E1C"/>
    <w:rPr>
      <w:rFonts w:ascii="Arial" w:hAnsi="Arial"/>
      <w:b/>
      <w:sz w:val="22"/>
    </w:rPr>
  </w:style>
  <w:style w:type="character" w:customStyle="1" w:styleId="NoteChar">
    <w:name w:val="Note Char"/>
    <w:link w:val="Note"/>
    <w:locked/>
    <w:rsid w:val="00264E1C"/>
    <w:rPr>
      <w:sz w:val="18"/>
    </w:rPr>
  </w:style>
  <w:style w:type="character" w:customStyle="1" w:styleId="BodyTextCharChar">
    <w:name w:val="Body Text Char Char"/>
    <w:uiPriority w:val="99"/>
    <w:rsid w:val="00264E1C"/>
    <w:rPr>
      <w:noProof/>
      <w:sz w:val="24"/>
      <w:lang w:val="en-US" w:eastAsia="en-US"/>
    </w:rPr>
  </w:style>
  <w:style w:type="character" w:styleId="UnresolvedMention">
    <w:name w:val="Unresolved Mention"/>
    <w:basedOn w:val="DefaultParagraphFont"/>
    <w:uiPriority w:val="99"/>
    <w:semiHidden/>
    <w:unhideWhenUsed/>
    <w:rsid w:val="008D4A7D"/>
    <w:rPr>
      <w:color w:val="605E5C"/>
      <w:shd w:val="clear" w:color="auto" w:fill="E1DFDD"/>
    </w:rPr>
  </w:style>
  <w:style w:type="character" w:customStyle="1" w:styleId="apple-converted-space">
    <w:name w:val="apple-converted-space"/>
    <w:basedOn w:val="DefaultParagraphFont"/>
    <w:rsid w:val="00DF14F0"/>
  </w:style>
  <w:style w:type="table" w:customStyle="1" w:styleId="1">
    <w:name w:val="1"/>
    <w:basedOn w:val="TableNormal"/>
    <w:rsid w:val="003A41BA"/>
    <w:pPr>
      <w:spacing w:before="120"/>
    </w:pPr>
    <w:rPr>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33720">
      <w:bodyDiv w:val="1"/>
      <w:marLeft w:val="0"/>
      <w:marRight w:val="0"/>
      <w:marTop w:val="0"/>
      <w:marBottom w:val="0"/>
      <w:divBdr>
        <w:top w:val="none" w:sz="0" w:space="0" w:color="auto"/>
        <w:left w:val="none" w:sz="0" w:space="0" w:color="auto"/>
        <w:bottom w:val="none" w:sz="0" w:space="0" w:color="auto"/>
        <w:right w:val="none" w:sz="0" w:space="0" w:color="auto"/>
      </w:divBdr>
    </w:div>
    <w:div w:id="73671350">
      <w:bodyDiv w:val="1"/>
      <w:marLeft w:val="0"/>
      <w:marRight w:val="0"/>
      <w:marTop w:val="0"/>
      <w:marBottom w:val="0"/>
      <w:divBdr>
        <w:top w:val="none" w:sz="0" w:space="0" w:color="auto"/>
        <w:left w:val="none" w:sz="0" w:space="0" w:color="auto"/>
        <w:bottom w:val="none" w:sz="0" w:space="0" w:color="auto"/>
        <w:right w:val="none" w:sz="0" w:space="0" w:color="auto"/>
      </w:divBdr>
    </w:div>
    <w:div w:id="111098441">
      <w:bodyDiv w:val="1"/>
      <w:marLeft w:val="0"/>
      <w:marRight w:val="0"/>
      <w:marTop w:val="0"/>
      <w:marBottom w:val="0"/>
      <w:divBdr>
        <w:top w:val="none" w:sz="0" w:space="0" w:color="auto"/>
        <w:left w:val="none" w:sz="0" w:space="0" w:color="auto"/>
        <w:bottom w:val="none" w:sz="0" w:space="0" w:color="auto"/>
        <w:right w:val="none" w:sz="0" w:space="0" w:color="auto"/>
      </w:divBdr>
    </w:div>
    <w:div w:id="139734262">
      <w:bodyDiv w:val="1"/>
      <w:marLeft w:val="0"/>
      <w:marRight w:val="0"/>
      <w:marTop w:val="0"/>
      <w:marBottom w:val="0"/>
      <w:divBdr>
        <w:top w:val="none" w:sz="0" w:space="0" w:color="auto"/>
        <w:left w:val="none" w:sz="0" w:space="0" w:color="auto"/>
        <w:bottom w:val="none" w:sz="0" w:space="0" w:color="auto"/>
        <w:right w:val="none" w:sz="0" w:space="0" w:color="auto"/>
      </w:divBdr>
    </w:div>
    <w:div w:id="149903978">
      <w:bodyDiv w:val="1"/>
      <w:marLeft w:val="0"/>
      <w:marRight w:val="0"/>
      <w:marTop w:val="0"/>
      <w:marBottom w:val="0"/>
      <w:divBdr>
        <w:top w:val="none" w:sz="0" w:space="0" w:color="auto"/>
        <w:left w:val="none" w:sz="0" w:space="0" w:color="auto"/>
        <w:bottom w:val="none" w:sz="0" w:space="0" w:color="auto"/>
        <w:right w:val="none" w:sz="0" w:space="0" w:color="auto"/>
      </w:divBdr>
    </w:div>
    <w:div w:id="159468320">
      <w:bodyDiv w:val="1"/>
      <w:marLeft w:val="0"/>
      <w:marRight w:val="0"/>
      <w:marTop w:val="0"/>
      <w:marBottom w:val="0"/>
      <w:divBdr>
        <w:top w:val="none" w:sz="0" w:space="0" w:color="auto"/>
        <w:left w:val="none" w:sz="0" w:space="0" w:color="auto"/>
        <w:bottom w:val="none" w:sz="0" w:space="0" w:color="auto"/>
        <w:right w:val="none" w:sz="0" w:space="0" w:color="auto"/>
      </w:divBdr>
    </w:div>
    <w:div w:id="185143327">
      <w:bodyDiv w:val="1"/>
      <w:marLeft w:val="0"/>
      <w:marRight w:val="0"/>
      <w:marTop w:val="0"/>
      <w:marBottom w:val="0"/>
      <w:divBdr>
        <w:top w:val="none" w:sz="0" w:space="0" w:color="auto"/>
        <w:left w:val="none" w:sz="0" w:space="0" w:color="auto"/>
        <w:bottom w:val="none" w:sz="0" w:space="0" w:color="auto"/>
        <w:right w:val="none" w:sz="0" w:space="0" w:color="auto"/>
      </w:divBdr>
    </w:div>
    <w:div w:id="194346033">
      <w:bodyDiv w:val="1"/>
      <w:marLeft w:val="0"/>
      <w:marRight w:val="0"/>
      <w:marTop w:val="0"/>
      <w:marBottom w:val="0"/>
      <w:divBdr>
        <w:top w:val="none" w:sz="0" w:space="0" w:color="auto"/>
        <w:left w:val="none" w:sz="0" w:space="0" w:color="auto"/>
        <w:bottom w:val="none" w:sz="0" w:space="0" w:color="auto"/>
        <w:right w:val="none" w:sz="0" w:space="0" w:color="auto"/>
      </w:divBdr>
    </w:div>
    <w:div w:id="208960921">
      <w:bodyDiv w:val="1"/>
      <w:marLeft w:val="0"/>
      <w:marRight w:val="0"/>
      <w:marTop w:val="0"/>
      <w:marBottom w:val="0"/>
      <w:divBdr>
        <w:top w:val="none" w:sz="0" w:space="0" w:color="auto"/>
        <w:left w:val="none" w:sz="0" w:space="0" w:color="auto"/>
        <w:bottom w:val="none" w:sz="0" w:space="0" w:color="auto"/>
        <w:right w:val="none" w:sz="0" w:space="0" w:color="auto"/>
      </w:divBdr>
      <w:divsChild>
        <w:div w:id="938298387">
          <w:marLeft w:val="0"/>
          <w:marRight w:val="0"/>
          <w:marTop w:val="0"/>
          <w:marBottom w:val="0"/>
          <w:divBdr>
            <w:top w:val="none" w:sz="0" w:space="0" w:color="auto"/>
            <w:left w:val="none" w:sz="0" w:space="0" w:color="auto"/>
            <w:bottom w:val="none" w:sz="0" w:space="0" w:color="auto"/>
            <w:right w:val="none" w:sz="0" w:space="0" w:color="auto"/>
          </w:divBdr>
          <w:divsChild>
            <w:div w:id="2146701905">
              <w:marLeft w:val="0"/>
              <w:marRight w:val="0"/>
              <w:marTop w:val="0"/>
              <w:marBottom w:val="0"/>
              <w:divBdr>
                <w:top w:val="none" w:sz="0" w:space="0" w:color="auto"/>
                <w:left w:val="none" w:sz="0" w:space="0" w:color="auto"/>
                <w:bottom w:val="none" w:sz="0" w:space="0" w:color="auto"/>
                <w:right w:val="none" w:sz="0" w:space="0" w:color="auto"/>
              </w:divBdr>
              <w:divsChild>
                <w:div w:id="17336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934345">
      <w:bodyDiv w:val="1"/>
      <w:marLeft w:val="0"/>
      <w:marRight w:val="0"/>
      <w:marTop w:val="0"/>
      <w:marBottom w:val="0"/>
      <w:divBdr>
        <w:top w:val="none" w:sz="0" w:space="0" w:color="auto"/>
        <w:left w:val="none" w:sz="0" w:space="0" w:color="auto"/>
        <w:bottom w:val="none" w:sz="0" w:space="0" w:color="auto"/>
        <w:right w:val="none" w:sz="0" w:space="0" w:color="auto"/>
      </w:divBdr>
    </w:div>
    <w:div w:id="275645303">
      <w:bodyDiv w:val="1"/>
      <w:marLeft w:val="0"/>
      <w:marRight w:val="0"/>
      <w:marTop w:val="0"/>
      <w:marBottom w:val="0"/>
      <w:divBdr>
        <w:top w:val="none" w:sz="0" w:space="0" w:color="auto"/>
        <w:left w:val="none" w:sz="0" w:space="0" w:color="auto"/>
        <w:bottom w:val="none" w:sz="0" w:space="0" w:color="auto"/>
        <w:right w:val="none" w:sz="0" w:space="0" w:color="auto"/>
      </w:divBdr>
      <w:divsChild>
        <w:div w:id="79255402">
          <w:marLeft w:val="0"/>
          <w:marRight w:val="0"/>
          <w:marTop w:val="0"/>
          <w:marBottom w:val="0"/>
          <w:divBdr>
            <w:top w:val="none" w:sz="0" w:space="0" w:color="auto"/>
            <w:left w:val="none" w:sz="0" w:space="0" w:color="auto"/>
            <w:bottom w:val="none" w:sz="0" w:space="0" w:color="auto"/>
            <w:right w:val="none" w:sz="0" w:space="0" w:color="auto"/>
          </w:divBdr>
          <w:divsChild>
            <w:div w:id="1953630856">
              <w:marLeft w:val="0"/>
              <w:marRight w:val="0"/>
              <w:marTop w:val="0"/>
              <w:marBottom w:val="0"/>
              <w:divBdr>
                <w:top w:val="none" w:sz="0" w:space="0" w:color="auto"/>
                <w:left w:val="none" w:sz="0" w:space="0" w:color="auto"/>
                <w:bottom w:val="none" w:sz="0" w:space="0" w:color="auto"/>
                <w:right w:val="none" w:sz="0" w:space="0" w:color="auto"/>
              </w:divBdr>
              <w:divsChild>
                <w:div w:id="1981424055">
                  <w:marLeft w:val="0"/>
                  <w:marRight w:val="0"/>
                  <w:marTop w:val="0"/>
                  <w:marBottom w:val="0"/>
                  <w:divBdr>
                    <w:top w:val="none" w:sz="0" w:space="0" w:color="auto"/>
                    <w:left w:val="none" w:sz="0" w:space="0" w:color="auto"/>
                    <w:bottom w:val="none" w:sz="0" w:space="0" w:color="auto"/>
                    <w:right w:val="none" w:sz="0" w:space="0" w:color="auto"/>
                  </w:divBdr>
                  <w:divsChild>
                    <w:div w:id="4870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753754">
      <w:bodyDiv w:val="1"/>
      <w:marLeft w:val="0"/>
      <w:marRight w:val="0"/>
      <w:marTop w:val="0"/>
      <w:marBottom w:val="0"/>
      <w:divBdr>
        <w:top w:val="none" w:sz="0" w:space="0" w:color="auto"/>
        <w:left w:val="none" w:sz="0" w:space="0" w:color="auto"/>
        <w:bottom w:val="none" w:sz="0" w:space="0" w:color="auto"/>
        <w:right w:val="none" w:sz="0" w:space="0" w:color="auto"/>
      </w:divBdr>
    </w:div>
    <w:div w:id="293801089">
      <w:bodyDiv w:val="1"/>
      <w:marLeft w:val="0"/>
      <w:marRight w:val="0"/>
      <w:marTop w:val="0"/>
      <w:marBottom w:val="0"/>
      <w:divBdr>
        <w:top w:val="none" w:sz="0" w:space="0" w:color="auto"/>
        <w:left w:val="none" w:sz="0" w:space="0" w:color="auto"/>
        <w:bottom w:val="none" w:sz="0" w:space="0" w:color="auto"/>
        <w:right w:val="none" w:sz="0" w:space="0" w:color="auto"/>
      </w:divBdr>
    </w:div>
    <w:div w:id="307974838">
      <w:bodyDiv w:val="1"/>
      <w:marLeft w:val="0"/>
      <w:marRight w:val="0"/>
      <w:marTop w:val="0"/>
      <w:marBottom w:val="0"/>
      <w:divBdr>
        <w:top w:val="none" w:sz="0" w:space="0" w:color="auto"/>
        <w:left w:val="none" w:sz="0" w:space="0" w:color="auto"/>
        <w:bottom w:val="none" w:sz="0" w:space="0" w:color="auto"/>
        <w:right w:val="none" w:sz="0" w:space="0" w:color="auto"/>
      </w:divBdr>
      <w:divsChild>
        <w:div w:id="11076805">
          <w:marLeft w:val="0"/>
          <w:marRight w:val="0"/>
          <w:marTop w:val="0"/>
          <w:marBottom w:val="0"/>
          <w:divBdr>
            <w:top w:val="none" w:sz="0" w:space="0" w:color="auto"/>
            <w:left w:val="none" w:sz="0" w:space="0" w:color="auto"/>
            <w:bottom w:val="none" w:sz="0" w:space="0" w:color="auto"/>
            <w:right w:val="none" w:sz="0" w:space="0" w:color="auto"/>
          </w:divBdr>
          <w:divsChild>
            <w:div w:id="1380471557">
              <w:marLeft w:val="0"/>
              <w:marRight w:val="0"/>
              <w:marTop w:val="0"/>
              <w:marBottom w:val="0"/>
              <w:divBdr>
                <w:top w:val="none" w:sz="0" w:space="0" w:color="auto"/>
                <w:left w:val="none" w:sz="0" w:space="0" w:color="auto"/>
                <w:bottom w:val="none" w:sz="0" w:space="0" w:color="auto"/>
                <w:right w:val="none" w:sz="0" w:space="0" w:color="auto"/>
              </w:divBdr>
              <w:divsChild>
                <w:div w:id="104425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51932">
      <w:bodyDiv w:val="1"/>
      <w:marLeft w:val="0"/>
      <w:marRight w:val="0"/>
      <w:marTop w:val="0"/>
      <w:marBottom w:val="0"/>
      <w:divBdr>
        <w:top w:val="none" w:sz="0" w:space="0" w:color="auto"/>
        <w:left w:val="none" w:sz="0" w:space="0" w:color="auto"/>
        <w:bottom w:val="none" w:sz="0" w:space="0" w:color="auto"/>
        <w:right w:val="none" w:sz="0" w:space="0" w:color="auto"/>
      </w:divBdr>
    </w:div>
    <w:div w:id="360205654">
      <w:bodyDiv w:val="1"/>
      <w:marLeft w:val="0"/>
      <w:marRight w:val="0"/>
      <w:marTop w:val="0"/>
      <w:marBottom w:val="0"/>
      <w:divBdr>
        <w:top w:val="none" w:sz="0" w:space="0" w:color="auto"/>
        <w:left w:val="none" w:sz="0" w:space="0" w:color="auto"/>
        <w:bottom w:val="none" w:sz="0" w:space="0" w:color="auto"/>
        <w:right w:val="none" w:sz="0" w:space="0" w:color="auto"/>
      </w:divBdr>
    </w:div>
    <w:div w:id="408772865">
      <w:bodyDiv w:val="1"/>
      <w:marLeft w:val="0"/>
      <w:marRight w:val="0"/>
      <w:marTop w:val="0"/>
      <w:marBottom w:val="0"/>
      <w:divBdr>
        <w:top w:val="none" w:sz="0" w:space="0" w:color="auto"/>
        <w:left w:val="none" w:sz="0" w:space="0" w:color="auto"/>
        <w:bottom w:val="none" w:sz="0" w:space="0" w:color="auto"/>
        <w:right w:val="none" w:sz="0" w:space="0" w:color="auto"/>
      </w:divBdr>
    </w:div>
    <w:div w:id="411510384">
      <w:bodyDiv w:val="1"/>
      <w:marLeft w:val="0"/>
      <w:marRight w:val="0"/>
      <w:marTop w:val="0"/>
      <w:marBottom w:val="0"/>
      <w:divBdr>
        <w:top w:val="none" w:sz="0" w:space="0" w:color="auto"/>
        <w:left w:val="none" w:sz="0" w:space="0" w:color="auto"/>
        <w:bottom w:val="none" w:sz="0" w:space="0" w:color="auto"/>
        <w:right w:val="none" w:sz="0" w:space="0" w:color="auto"/>
      </w:divBdr>
    </w:div>
    <w:div w:id="429281553">
      <w:bodyDiv w:val="1"/>
      <w:marLeft w:val="0"/>
      <w:marRight w:val="0"/>
      <w:marTop w:val="0"/>
      <w:marBottom w:val="0"/>
      <w:divBdr>
        <w:top w:val="none" w:sz="0" w:space="0" w:color="auto"/>
        <w:left w:val="none" w:sz="0" w:space="0" w:color="auto"/>
        <w:bottom w:val="none" w:sz="0" w:space="0" w:color="auto"/>
        <w:right w:val="none" w:sz="0" w:space="0" w:color="auto"/>
      </w:divBdr>
    </w:div>
    <w:div w:id="4651965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983">
          <w:marLeft w:val="0"/>
          <w:marRight w:val="0"/>
          <w:marTop w:val="0"/>
          <w:marBottom w:val="0"/>
          <w:divBdr>
            <w:top w:val="none" w:sz="0" w:space="0" w:color="auto"/>
            <w:left w:val="none" w:sz="0" w:space="0" w:color="auto"/>
            <w:bottom w:val="none" w:sz="0" w:space="0" w:color="auto"/>
            <w:right w:val="none" w:sz="0" w:space="0" w:color="auto"/>
          </w:divBdr>
          <w:divsChild>
            <w:div w:id="1192497914">
              <w:marLeft w:val="0"/>
              <w:marRight w:val="0"/>
              <w:marTop w:val="0"/>
              <w:marBottom w:val="0"/>
              <w:divBdr>
                <w:top w:val="none" w:sz="0" w:space="0" w:color="auto"/>
                <w:left w:val="none" w:sz="0" w:space="0" w:color="auto"/>
                <w:bottom w:val="none" w:sz="0" w:space="0" w:color="auto"/>
                <w:right w:val="none" w:sz="0" w:space="0" w:color="auto"/>
              </w:divBdr>
              <w:divsChild>
                <w:div w:id="306394731">
                  <w:marLeft w:val="0"/>
                  <w:marRight w:val="0"/>
                  <w:marTop w:val="0"/>
                  <w:marBottom w:val="0"/>
                  <w:divBdr>
                    <w:top w:val="none" w:sz="0" w:space="0" w:color="auto"/>
                    <w:left w:val="none" w:sz="0" w:space="0" w:color="auto"/>
                    <w:bottom w:val="none" w:sz="0" w:space="0" w:color="auto"/>
                    <w:right w:val="none" w:sz="0" w:space="0" w:color="auto"/>
                  </w:divBdr>
                  <w:divsChild>
                    <w:div w:id="14247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951987">
      <w:bodyDiv w:val="1"/>
      <w:marLeft w:val="0"/>
      <w:marRight w:val="0"/>
      <w:marTop w:val="0"/>
      <w:marBottom w:val="0"/>
      <w:divBdr>
        <w:top w:val="none" w:sz="0" w:space="0" w:color="auto"/>
        <w:left w:val="none" w:sz="0" w:space="0" w:color="auto"/>
        <w:bottom w:val="none" w:sz="0" w:space="0" w:color="auto"/>
        <w:right w:val="none" w:sz="0" w:space="0" w:color="auto"/>
      </w:divBdr>
      <w:divsChild>
        <w:div w:id="725110323">
          <w:marLeft w:val="0"/>
          <w:marRight w:val="0"/>
          <w:marTop w:val="0"/>
          <w:marBottom w:val="0"/>
          <w:divBdr>
            <w:top w:val="none" w:sz="0" w:space="0" w:color="auto"/>
            <w:left w:val="none" w:sz="0" w:space="0" w:color="auto"/>
            <w:bottom w:val="none" w:sz="0" w:space="0" w:color="auto"/>
            <w:right w:val="none" w:sz="0" w:space="0" w:color="auto"/>
          </w:divBdr>
          <w:divsChild>
            <w:div w:id="1911231837">
              <w:marLeft w:val="0"/>
              <w:marRight w:val="0"/>
              <w:marTop w:val="0"/>
              <w:marBottom w:val="0"/>
              <w:divBdr>
                <w:top w:val="none" w:sz="0" w:space="0" w:color="auto"/>
                <w:left w:val="none" w:sz="0" w:space="0" w:color="auto"/>
                <w:bottom w:val="none" w:sz="0" w:space="0" w:color="auto"/>
                <w:right w:val="none" w:sz="0" w:space="0" w:color="auto"/>
              </w:divBdr>
              <w:divsChild>
                <w:div w:id="889806854">
                  <w:marLeft w:val="0"/>
                  <w:marRight w:val="0"/>
                  <w:marTop w:val="0"/>
                  <w:marBottom w:val="0"/>
                  <w:divBdr>
                    <w:top w:val="none" w:sz="0" w:space="0" w:color="auto"/>
                    <w:left w:val="none" w:sz="0" w:space="0" w:color="auto"/>
                    <w:bottom w:val="none" w:sz="0" w:space="0" w:color="auto"/>
                    <w:right w:val="none" w:sz="0" w:space="0" w:color="auto"/>
                  </w:divBdr>
                  <w:divsChild>
                    <w:div w:id="5577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49108">
      <w:bodyDiv w:val="1"/>
      <w:marLeft w:val="0"/>
      <w:marRight w:val="0"/>
      <w:marTop w:val="0"/>
      <w:marBottom w:val="0"/>
      <w:divBdr>
        <w:top w:val="none" w:sz="0" w:space="0" w:color="auto"/>
        <w:left w:val="none" w:sz="0" w:space="0" w:color="auto"/>
        <w:bottom w:val="none" w:sz="0" w:space="0" w:color="auto"/>
        <w:right w:val="none" w:sz="0" w:space="0" w:color="auto"/>
      </w:divBdr>
    </w:div>
    <w:div w:id="515385358">
      <w:bodyDiv w:val="1"/>
      <w:marLeft w:val="0"/>
      <w:marRight w:val="0"/>
      <w:marTop w:val="0"/>
      <w:marBottom w:val="0"/>
      <w:divBdr>
        <w:top w:val="none" w:sz="0" w:space="0" w:color="auto"/>
        <w:left w:val="none" w:sz="0" w:space="0" w:color="auto"/>
        <w:bottom w:val="none" w:sz="0" w:space="0" w:color="auto"/>
        <w:right w:val="none" w:sz="0" w:space="0" w:color="auto"/>
      </w:divBdr>
      <w:divsChild>
        <w:div w:id="873613334">
          <w:marLeft w:val="0"/>
          <w:marRight w:val="0"/>
          <w:marTop w:val="0"/>
          <w:marBottom w:val="0"/>
          <w:divBdr>
            <w:top w:val="none" w:sz="0" w:space="0" w:color="auto"/>
            <w:left w:val="none" w:sz="0" w:space="0" w:color="auto"/>
            <w:bottom w:val="none" w:sz="0" w:space="0" w:color="auto"/>
            <w:right w:val="none" w:sz="0" w:space="0" w:color="auto"/>
          </w:divBdr>
          <w:divsChild>
            <w:div w:id="2086948420">
              <w:marLeft w:val="0"/>
              <w:marRight w:val="0"/>
              <w:marTop w:val="0"/>
              <w:marBottom w:val="0"/>
              <w:divBdr>
                <w:top w:val="none" w:sz="0" w:space="0" w:color="auto"/>
                <w:left w:val="none" w:sz="0" w:space="0" w:color="auto"/>
                <w:bottom w:val="none" w:sz="0" w:space="0" w:color="auto"/>
                <w:right w:val="none" w:sz="0" w:space="0" w:color="auto"/>
              </w:divBdr>
              <w:divsChild>
                <w:div w:id="15696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815">
      <w:bodyDiv w:val="1"/>
      <w:marLeft w:val="0"/>
      <w:marRight w:val="0"/>
      <w:marTop w:val="0"/>
      <w:marBottom w:val="0"/>
      <w:divBdr>
        <w:top w:val="none" w:sz="0" w:space="0" w:color="auto"/>
        <w:left w:val="none" w:sz="0" w:space="0" w:color="auto"/>
        <w:bottom w:val="none" w:sz="0" w:space="0" w:color="auto"/>
        <w:right w:val="none" w:sz="0" w:space="0" w:color="auto"/>
      </w:divBdr>
    </w:div>
    <w:div w:id="554127167">
      <w:bodyDiv w:val="1"/>
      <w:marLeft w:val="0"/>
      <w:marRight w:val="0"/>
      <w:marTop w:val="0"/>
      <w:marBottom w:val="0"/>
      <w:divBdr>
        <w:top w:val="none" w:sz="0" w:space="0" w:color="auto"/>
        <w:left w:val="none" w:sz="0" w:space="0" w:color="auto"/>
        <w:bottom w:val="none" w:sz="0" w:space="0" w:color="auto"/>
        <w:right w:val="none" w:sz="0" w:space="0" w:color="auto"/>
      </w:divBdr>
    </w:div>
    <w:div w:id="561790072">
      <w:bodyDiv w:val="1"/>
      <w:marLeft w:val="0"/>
      <w:marRight w:val="0"/>
      <w:marTop w:val="0"/>
      <w:marBottom w:val="0"/>
      <w:divBdr>
        <w:top w:val="none" w:sz="0" w:space="0" w:color="auto"/>
        <w:left w:val="none" w:sz="0" w:space="0" w:color="auto"/>
        <w:bottom w:val="none" w:sz="0" w:space="0" w:color="auto"/>
        <w:right w:val="none" w:sz="0" w:space="0" w:color="auto"/>
      </w:divBdr>
      <w:divsChild>
        <w:div w:id="748313284">
          <w:marLeft w:val="0"/>
          <w:marRight w:val="0"/>
          <w:marTop w:val="0"/>
          <w:marBottom w:val="0"/>
          <w:divBdr>
            <w:top w:val="none" w:sz="0" w:space="0" w:color="auto"/>
            <w:left w:val="none" w:sz="0" w:space="0" w:color="auto"/>
            <w:bottom w:val="none" w:sz="0" w:space="0" w:color="auto"/>
            <w:right w:val="none" w:sz="0" w:space="0" w:color="auto"/>
          </w:divBdr>
          <w:divsChild>
            <w:div w:id="1697347667">
              <w:marLeft w:val="0"/>
              <w:marRight w:val="0"/>
              <w:marTop w:val="0"/>
              <w:marBottom w:val="0"/>
              <w:divBdr>
                <w:top w:val="none" w:sz="0" w:space="0" w:color="auto"/>
                <w:left w:val="none" w:sz="0" w:space="0" w:color="auto"/>
                <w:bottom w:val="none" w:sz="0" w:space="0" w:color="auto"/>
                <w:right w:val="none" w:sz="0" w:space="0" w:color="auto"/>
              </w:divBdr>
              <w:divsChild>
                <w:div w:id="71998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1243">
      <w:bodyDiv w:val="1"/>
      <w:marLeft w:val="0"/>
      <w:marRight w:val="0"/>
      <w:marTop w:val="0"/>
      <w:marBottom w:val="0"/>
      <w:divBdr>
        <w:top w:val="none" w:sz="0" w:space="0" w:color="auto"/>
        <w:left w:val="none" w:sz="0" w:space="0" w:color="auto"/>
        <w:bottom w:val="none" w:sz="0" w:space="0" w:color="auto"/>
        <w:right w:val="none" w:sz="0" w:space="0" w:color="auto"/>
      </w:divBdr>
      <w:divsChild>
        <w:div w:id="1451170502">
          <w:marLeft w:val="0"/>
          <w:marRight w:val="0"/>
          <w:marTop w:val="0"/>
          <w:marBottom w:val="0"/>
          <w:divBdr>
            <w:top w:val="none" w:sz="0" w:space="0" w:color="auto"/>
            <w:left w:val="none" w:sz="0" w:space="0" w:color="auto"/>
            <w:bottom w:val="none" w:sz="0" w:space="0" w:color="auto"/>
            <w:right w:val="none" w:sz="0" w:space="0" w:color="auto"/>
          </w:divBdr>
          <w:divsChild>
            <w:div w:id="1625036610">
              <w:marLeft w:val="0"/>
              <w:marRight w:val="0"/>
              <w:marTop w:val="0"/>
              <w:marBottom w:val="0"/>
              <w:divBdr>
                <w:top w:val="none" w:sz="0" w:space="0" w:color="auto"/>
                <w:left w:val="none" w:sz="0" w:space="0" w:color="auto"/>
                <w:bottom w:val="none" w:sz="0" w:space="0" w:color="auto"/>
                <w:right w:val="none" w:sz="0" w:space="0" w:color="auto"/>
              </w:divBdr>
              <w:divsChild>
                <w:div w:id="1454210203">
                  <w:marLeft w:val="0"/>
                  <w:marRight w:val="0"/>
                  <w:marTop w:val="0"/>
                  <w:marBottom w:val="0"/>
                  <w:divBdr>
                    <w:top w:val="none" w:sz="0" w:space="0" w:color="auto"/>
                    <w:left w:val="none" w:sz="0" w:space="0" w:color="auto"/>
                    <w:bottom w:val="none" w:sz="0" w:space="0" w:color="auto"/>
                    <w:right w:val="none" w:sz="0" w:space="0" w:color="auto"/>
                  </w:divBdr>
                  <w:divsChild>
                    <w:div w:id="2014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477">
      <w:bodyDiv w:val="1"/>
      <w:marLeft w:val="0"/>
      <w:marRight w:val="0"/>
      <w:marTop w:val="0"/>
      <w:marBottom w:val="0"/>
      <w:divBdr>
        <w:top w:val="none" w:sz="0" w:space="0" w:color="auto"/>
        <w:left w:val="none" w:sz="0" w:space="0" w:color="auto"/>
        <w:bottom w:val="none" w:sz="0" w:space="0" w:color="auto"/>
        <w:right w:val="none" w:sz="0" w:space="0" w:color="auto"/>
      </w:divBdr>
    </w:div>
    <w:div w:id="650599946">
      <w:bodyDiv w:val="1"/>
      <w:marLeft w:val="0"/>
      <w:marRight w:val="0"/>
      <w:marTop w:val="0"/>
      <w:marBottom w:val="0"/>
      <w:divBdr>
        <w:top w:val="none" w:sz="0" w:space="0" w:color="auto"/>
        <w:left w:val="none" w:sz="0" w:space="0" w:color="auto"/>
        <w:bottom w:val="none" w:sz="0" w:space="0" w:color="auto"/>
        <w:right w:val="none" w:sz="0" w:space="0" w:color="auto"/>
      </w:divBdr>
      <w:divsChild>
        <w:div w:id="1508591589">
          <w:marLeft w:val="0"/>
          <w:marRight w:val="0"/>
          <w:marTop w:val="0"/>
          <w:marBottom w:val="0"/>
          <w:divBdr>
            <w:top w:val="none" w:sz="0" w:space="0" w:color="auto"/>
            <w:left w:val="none" w:sz="0" w:space="0" w:color="auto"/>
            <w:bottom w:val="none" w:sz="0" w:space="0" w:color="auto"/>
            <w:right w:val="none" w:sz="0" w:space="0" w:color="auto"/>
          </w:divBdr>
          <w:divsChild>
            <w:div w:id="1546716893">
              <w:marLeft w:val="0"/>
              <w:marRight w:val="0"/>
              <w:marTop w:val="0"/>
              <w:marBottom w:val="0"/>
              <w:divBdr>
                <w:top w:val="none" w:sz="0" w:space="0" w:color="auto"/>
                <w:left w:val="none" w:sz="0" w:space="0" w:color="auto"/>
                <w:bottom w:val="none" w:sz="0" w:space="0" w:color="auto"/>
                <w:right w:val="none" w:sz="0" w:space="0" w:color="auto"/>
              </w:divBdr>
              <w:divsChild>
                <w:div w:id="547954389">
                  <w:marLeft w:val="0"/>
                  <w:marRight w:val="0"/>
                  <w:marTop w:val="0"/>
                  <w:marBottom w:val="0"/>
                  <w:divBdr>
                    <w:top w:val="none" w:sz="0" w:space="0" w:color="auto"/>
                    <w:left w:val="none" w:sz="0" w:space="0" w:color="auto"/>
                    <w:bottom w:val="none" w:sz="0" w:space="0" w:color="auto"/>
                    <w:right w:val="none" w:sz="0" w:space="0" w:color="auto"/>
                  </w:divBdr>
                  <w:divsChild>
                    <w:div w:id="9304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8617">
      <w:bodyDiv w:val="1"/>
      <w:marLeft w:val="0"/>
      <w:marRight w:val="0"/>
      <w:marTop w:val="0"/>
      <w:marBottom w:val="0"/>
      <w:divBdr>
        <w:top w:val="none" w:sz="0" w:space="0" w:color="auto"/>
        <w:left w:val="none" w:sz="0" w:space="0" w:color="auto"/>
        <w:bottom w:val="none" w:sz="0" w:space="0" w:color="auto"/>
        <w:right w:val="none" w:sz="0" w:space="0" w:color="auto"/>
      </w:divBdr>
    </w:div>
    <w:div w:id="698817527">
      <w:bodyDiv w:val="1"/>
      <w:marLeft w:val="0"/>
      <w:marRight w:val="0"/>
      <w:marTop w:val="0"/>
      <w:marBottom w:val="0"/>
      <w:divBdr>
        <w:top w:val="none" w:sz="0" w:space="0" w:color="auto"/>
        <w:left w:val="none" w:sz="0" w:space="0" w:color="auto"/>
        <w:bottom w:val="none" w:sz="0" w:space="0" w:color="auto"/>
        <w:right w:val="none" w:sz="0" w:space="0" w:color="auto"/>
      </w:divBdr>
    </w:div>
    <w:div w:id="765806923">
      <w:bodyDiv w:val="1"/>
      <w:marLeft w:val="0"/>
      <w:marRight w:val="0"/>
      <w:marTop w:val="0"/>
      <w:marBottom w:val="0"/>
      <w:divBdr>
        <w:top w:val="none" w:sz="0" w:space="0" w:color="auto"/>
        <w:left w:val="none" w:sz="0" w:space="0" w:color="auto"/>
        <w:bottom w:val="none" w:sz="0" w:space="0" w:color="auto"/>
        <w:right w:val="none" w:sz="0" w:space="0" w:color="auto"/>
      </w:divBdr>
    </w:div>
    <w:div w:id="842083811">
      <w:bodyDiv w:val="1"/>
      <w:marLeft w:val="0"/>
      <w:marRight w:val="0"/>
      <w:marTop w:val="0"/>
      <w:marBottom w:val="0"/>
      <w:divBdr>
        <w:top w:val="none" w:sz="0" w:space="0" w:color="auto"/>
        <w:left w:val="none" w:sz="0" w:space="0" w:color="auto"/>
        <w:bottom w:val="none" w:sz="0" w:space="0" w:color="auto"/>
        <w:right w:val="none" w:sz="0" w:space="0" w:color="auto"/>
      </w:divBdr>
      <w:divsChild>
        <w:div w:id="43526645">
          <w:marLeft w:val="0"/>
          <w:marRight w:val="0"/>
          <w:marTop w:val="0"/>
          <w:marBottom w:val="0"/>
          <w:divBdr>
            <w:top w:val="none" w:sz="0" w:space="0" w:color="auto"/>
            <w:left w:val="none" w:sz="0" w:space="0" w:color="auto"/>
            <w:bottom w:val="none" w:sz="0" w:space="0" w:color="auto"/>
            <w:right w:val="none" w:sz="0" w:space="0" w:color="auto"/>
          </w:divBdr>
          <w:divsChild>
            <w:div w:id="897084941">
              <w:marLeft w:val="0"/>
              <w:marRight w:val="0"/>
              <w:marTop w:val="0"/>
              <w:marBottom w:val="0"/>
              <w:divBdr>
                <w:top w:val="none" w:sz="0" w:space="0" w:color="auto"/>
                <w:left w:val="none" w:sz="0" w:space="0" w:color="auto"/>
                <w:bottom w:val="none" w:sz="0" w:space="0" w:color="auto"/>
                <w:right w:val="none" w:sz="0" w:space="0" w:color="auto"/>
              </w:divBdr>
              <w:divsChild>
                <w:div w:id="1649285550">
                  <w:marLeft w:val="0"/>
                  <w:marRight w:val="0"/>
                  <w:marTop w:val="0"/>
                  <w:marBottom w:val="0"/>
                  <w:divBdr>
                    <w:top w:val="none" w:sz="0" w:space="0" w:color="auto"/>
                    <w:left w:val="none" w:sz="0" w:space="0" w:color="auto"/>
                    <w:bottom w:val="none" w:sz="0" w:space="0" w:color="auto"/>
                    <w:right w:val="none" w:sz="0" w:space="0" w:color="auto"/>
                  </w:divBdr>
                  <w:divsChild>
                    <w:div w:id="151113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0562">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70386967">
      <w:bodyDiv w:val="1"/>
      <w:marLeft w:val="0"/>
      <w:marRight w:val="0"/>
      <w:marTop w:val="0"/>
      <w:marBottom w:val="0"/>
      <w:divBdr>
        <w:top w:val="none" w:sz="0" w:space="0" w:color="auto"/>
        <w:left w:val="none" w:sz="0" w:space="0" w:color="auto"/>
        <w:bottom w:val="none" w:sz="0" w:space="0" w:color="auto"/>
        <w:right w:val="none" w:sz="0" w:space="0" w:color="auto"/>
      </w:divBdr>
      <w:divsChild>
        <w:div w:id="2111466855">
          <w:marLeft w:val="0"/>
          <w:marRight w:val="0"/>
          <w:marTop w:val="0"/>
          <w:marBottom w:val="0"/>
          <w:divBdr>
            <w:top w:val="none" w:sz="0" w:space="0" w:color="auto"/>
            <w:left w:val="none" w:sz="0" w:space="0" w:color="auto"/>
            <w:bottom w:val="none" w:sz="0" w:space="0" w:color="auto"/>
            <w:right w:val="none" w:sz="0" w:space="0" w:color="auto"/>
          </w:divBdr>
          <w:divsChild>
            <w:div w:id="632685458">
              <w:marLeft w:val="0"/>
              <w:marRight w:val="0"/>
              <w:marTop w:val="0"/>
              <w:marBottom w:val="0"/>
              <w:divBdr>
                <w:top w:val="none" w:sz="0" w:space="0" w:color="auto"/>
                <w:left w:val="none" w:sz="0" w:space="0" w:color="auto"/>
                <w:bottom w:val="none" w:sz="0" w:space="0" w:color="auto"/>
                <w:right w:val="none" w:sz="0" w:space="0" w:color="auto"/>
              </w:divBdr>
              <w:divsChild>
                <w:div w:id="1843004244">
                  <w:marLeft w:val="0"/>
                  <w:marRight w:val="0"/>
                  <w:marTop w:val="0"/>
                  <w:marBottom w:val="0"/>
                  <w:divBdr>
                    <w:top w:val="none" w:sz="0" w:space="0" w:color="auto"/>
                    <w:left w:val="none" w:sz="0" w:space="0" w:color="auto"/>
                    <w:bottom w:val="none" w:sz="0" w:space="0" w:color="auto"/>
                    <w:right w:val="none" w:sz="0" w:space="0" w:color="auto"/>
                  </w:divBdr>
                  <w:divsChild>
                    <w:div w:id="62154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930092">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893270507">
      <w:bodyDiv w:val="1"/>
      <w:marLeft w:val="0"/>
      <w:marRight w:val="0"/>
      <w:marTop w:val="0"/>
      <w:marBottom w:val="0"/>
      <w:divBdr>
        <w:top w:val="none" w:sz="0" w:space="0" w:color="auto"/>
        <w:left w:val="none" w:sz="0" w:space="0" w:color="auto"/>
        <w:bottom w:val="none" w:sz="0" w:space="0" w:color="auto"/>
        <w:right w:val="none" w:sz="0" w:space="0" w:color="auto"/>
      </w:divBdr>
    </w:div>
    <w:div w:id="912081371">
      <w:bodyDiv w:val="1"/>
      <w:marLeft w:val="0"/>
      <w:marRight w:val="0"/>
      <w:marTop w:val="0"/>
      <w:marBottom w:val="0"/>
      <w:divBdr>
        <w:top w:val="none" w:sz="0" w:space="0" w:color="auto"/>
        <w:left w:val="none" w:sz="0" w:space="0" w:color="auto"/>
        <w:bottom w:val="none" w:sz="0" w:space="0" w:color="auto"/>
        <w:right w:val="none" w:sz="0" w:space="0" w:color="auto"/>
      </w:divBdr>
      <w:divsChild>
        <w:div w:id="1478835759">
          <w:marLeft w:val="0"/>
          <w:marRight w:val="0"/>
          <w:marTop w:val="0"/>
          <w:marBottom w:val="0"/>
          <w:divBdr>
            <w:top w:val="none" w:sz="0" w:space="0" w:color="auto"/>
            <w:left w:val="none" w:sz="0" w:space="0" w:color="auto"/>
            <w:bottom w:val="none" w:sz="0" w:space="0" w:color="auto"/>
            <w:right w:val="none" w:sz="0" w:space="0" w:color="auto"/>
          </w:divBdr>
          <w:divsChild>
            <w:div w:id="844591284">
              <w:marLeft w:val="0"/>
              <w:marRight w:val="0"/>
              <w:marTop w:val="0"/>
              <w:marBottom w:val="0"/>
              <w:divBdr>
                <w:top w:val="none" w:sz="0" w:space="0" w:color="auto"/>
                <w:left w:val="none" w:sz="0" w:space="0" w:color="auto"/>
                <w:bottom w:val="none" w:sz="0" w:space="0" w:color="auto"/>
                <w:right w:val="none" w:sz="0" w:space="0" w:color="auto"/>
              </w:divBdr>
              <w:divsChild>
                <w:div w:id="353380966">
                  <w:marLeft w:val="0"/>
                  <w:marRight w:val="0"/>
                  <w:marTop w:val="0"/>
                  <w:marBottom w:val="0"/>
                  <w:divBdr>
                    <w:top w:val="none" w:sz="0" w:space="0" w:color="auto"/>
                    <w:left w:val="none" w:sz="0" w:space="0" w:color="auto"/>
                    <w:bottom w:val="none" w:sz="0" w:space="0" w:color="auto"/>
                    <w:right w:val="none" w:sz="0" w:space="0" w:color="auto"/>
                  </w:divBdr>
                  <w:divsChild>
                    <w:div w:id="2029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957182860">
      <w:bodyDiv w:val="1"/>
      <w:marLeft w:val="0"/>
      <w:marRight w:val="0"/>
      <w:marTop w:val="0"/>
      <w:marBottom w:val="0"/>
      <w:divBdr>
        <w:top w:val="none" w:sz="0" w:space="0" w:color="auto"/>
        <w:left w:val="none" w:sz="0" w:space="0" w:color="auto"/>
        <w:bottom w:val="none" w:sz="0" w:space="0" w:color="auto"/>
        <w:right w:val="none" w:sz="0" w:space="0" w:color="auto"/>
      </w:divBdr>
    </w:div>
    <w:div w:id="982004564">
      <w:bodyDiv w:val="1"/>
      <w:marLeft w:val="0"/>
      <w:marRight w:val="0"/>
      <w:marTop w:val="0"/>
      <w:marBottom w:val="0"/>
      <w:divBdr>
        <w:top w:val="none" w:sz="0" w:space="0" w:color="auto"/>
        <w:left w:val="none" w:sz="0" w:space="0" w:color="auto"/>
        <w:bottom w:val="none" w:sz="0" w:space="0" w:color="auto"/>
        <w:right w:val="none" w:sz="0" w:space="0" w:color="auto"/>
      </w:divBdr>
    </w:div>
    <w:div w:id="1068068373">
      <w:bodyDiv w:val="1"/>
      <w:marLeft w:val="0"/>
      <w:marRight w:val="0"/>
      <w:marTop w:val="0"/>
      <w:marBottom w:val="0"/>
      <w:divBdr>
        <w:top w:val="none" w:sz="0" w:space="0" w:color="auto"/>
        <w:left w:val="none" w:sz="0" w:space="0" w:color="auto"/>
        <w:bottom w:val="none" w:sz="0" w:space="0" w:color="auto"/>
        <w:right w:val="none" w:sz="0" w:space="0" w:color="auto"/>
      </w:divBdr>
    </w:div>
    <w:div w:id="1092625350">
      <w:bodyDiv w:val="1"/>
      <w:marLeft w:val="0"/>
      <w:marRight w:val="0"/>
      <w:marTop w:val="0"/>
      <w:marBottom w:val="0"/>
      <w:divBdr>
        <w:top w:val="none" w:sz="0" w:space="0" w:color="auto"/>
        <w:left w:val="none" w:sz="0" w:space="0" w:color="auto"/>
        <w:bottom w:val="none" w:sz="0" w:space="0" w:color="auto"/>
        <w:right w:val="none" w:sz="0" w:space="0" w:color="auto"/>
      </w:divBdr>
    </w:div>
    <w:div w:id="1101336096">
      <w:bodyDiv w:val="1"/>
      <w:marLeft w:val="0"/>
      <w:marRight w:val="0"/>
      <w:marTop w:val="0"/>
      <w:marBottom w:val="0"/>
      <w:divBdr>
        <w:top w:val="none" w:sz="0" w:space="0" w:color="auto"/>
        <w:left w:val="none" w:sz="0" w:space="0" w:color="auto"/>
        <w:bottom w:val="none" w:sz="0" w:space="0" w:color="auto"/>
        <w:right w:val="none" w:sz="0" w:space="0" w:color="auto"/>
      </w:divBdr>
      <w:divsChild>
        <w:div w:id="1942908577">
          <w:marLeft w:val="0"/>
          <w:marRight w:val="0"/>
          <w:marTop w:val="0"/>
          <w:marBottom w:val="0"/>
          <w:divBdr>
            <w:top w:val="none" w:sz="0" w:space="0" w:color="auto"/>
            <w:left w:val="none" w:sz="0" w:space="0" w:color="auto"/>
            <w:bottom w:val="none" w:sz="0" w:space="0" w:color="auto"/>
            <w:right w:val="none" w:sz="0" w:space="0" w:color="auto"/>
          </w:divBdr>
          <w:divsChild>
            <w:div w:id="212814816">
              <w:marLeft w:val="0"/>
              <w:marRight w:val="0"/>
              <w:marTop w:val="0"/>
              <w:marBottom w:val="0"/>
              <w:divBdr>
                <w:top w:val="none" w:sz="0" w:space="0" w:color="auto"/>
                <w:left w:val="none" w:sz="0" w:space="0" w:color="auto"/>
                <w:bottom w:val="none" w:sz="0" w:space="0" w:color="auto"/>
                <w:right w:val="none" w:sz="0" w:space="0" w:color="auto"/>
              </w:divBdr>
              <w:divsChild>
                <w:div w:id="1374312061">
                  <w:marLeft w:val="0"/>
                  <w:marRight w:val="0"/>
                  <w:marTop w:val="0"/>
                  <w:marBottom w:val="0"/>
                  <w:divBdr>
                    <w:top w:val="none" w:sz="0" w:space="0" w:color="auto"/>
                    <w:left w:val="none" w:sz="0" w:space="0" w:color="auto"/>
                    <w:bottom w:val="none" w:sz="0" w:space="0" w:color="auto"/>
                    <w:right w:val="none" w:sz="0" w:space="0" w:color="auto"/>
                  </w:divBdr>
                  <w:divsChild>
                    <w:div w:id="1075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299098">
      <w:bodyDiv w:val="1"/>
      <w:marLeft w:val="0"/>
      <w:marRight w:val="0"/>
      <w:marTop w:val="0"/>
      <w:marBottom w:val="0"/>
      <w:divBdr>
        <w:top w:val="none" w:sz="0" w:space="0" w:color="auto"/>
        <w:left w:val="none" w:sz="0" w:space="0" w:color="auto"/>
        <w:bottom w:val="none" w:sz="0" w:space="0" w:color="auto"/>
        <w:right w:val="none" w:sz="0" w:space="0" w:color="auto"/>
      </w:divBdr>
    </w:div>
    <w:div w:id="1148940919">
      <w:bodyDiv w:val="1"/>
      <w:marLeft w:val="0"/>
      <w:marRight w:val="0"/>
      <w:marTop w:val="0"/>
      <w:marBottom w:val="0"/>
      <w:divBdr>
        <w:top w:val="none" w:sz="0" w:space="0" w:color="auto"/>
        <w:left w:val="none" w:sz="0" w:space="0" w:color="auto"/>
        <w:bottom w:val="none" w:sz="0" w:space="0" w:color="auto"/>
        <w:right w:val="none" w:sz="0" w:space="0" w:color="auto"/>
      </w:divBdr>
      <w:divsChild>
        <w:div w:id="1496799203">
          <w:marLeft w:val="0"/>
          <w:marRight w:val="0"/>
          <w:marTop w:val="0"/>
          <w:marBottom w:val="0"/>
          <w:divBdr>
            <w:top w:val="none" w:sz="0" w:space="0" w:color="auto"/>
            <w:left w:val="none" w:sz="0" w:space="0" w:color="auto"/>
            <w:bottom w:val="none" w:sz="0" w:space="0" w:color="auto"/>
            <w:right w:val="none" w:sz="0" w:space="0" w:color="auto"/>
          </w:divBdr>
          <w:divsChild>
            <w:div w:id="1738935559">
              <w:marLeft w:val="0"/>
              <w:marRight w:val="0"/>
              <w:marTop w:val="0"/>
              <w:marBottom w:val="0"/>
              <w:divBdr>
                <w:top w:val="none" w:sz="0" w:space="0" w:color="auto"/>
                <w:left w:val="none" w:sz="0" w:space="0" w:color="auto"/>
                <w:bottom w:val="none" w:sz="0" w:space="0" w:color="auto"/>
                <w:right w:val="none" w:sz="0" w:space="0" w:color="auto"/>
              </w:divBdr>
              <w:divsChild>
                <w:div w:id="14231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71819">
      <w:bodyDiv w:val="1"/>
      <w:marLeft w:val="0"/>
      <w:marRight w:val="0"/>
      <w:marTop w:val="0"/>
      <w:marBottom w:val="0"/>
      <w:divBdr>
        <w:top w:val="none" w:sz="0" w:space="0" w:color="auto"/>
        <w:left w:val="none" w:sz="0" w:space="0" w:color="auto"/>
        <w:bottom w:val="none" w:sz="0" w:space="0" w:color="auto"/>
        <w:right w:val="none" w:sz="0" w:space="0" w:color="auto"/>
      </w:divBdr>
    </w:div>
    <w:div w:id="1188180230">
      <w:bodyDiv w:val="1"/>
      <w:marLeft w:val="0"/>
      <w:marRight w:val="0"/>
      <w:marTop w:val="0"/>
      <w:marBottom w:val="0"/>
      <w:divBdr>
        <w:top w:val="none" w:sz="0" w:space="0" w:color="auto"/>
        <w:left w:val="none" w:sz="0" w:space="0" w:color="auto"/>
        <w:bottom w:val="none" w:sz="0" w:space="0" w:color="auto"/>
        <w:right w:val="none" w:sz="0" w:space="0" w:color="auto"/>
      </w:divBdr>
    </w:div>
    <w:div w:id="1195072091">
      <w:bodyDiv w:val="1"/>
      <w:marLeft w:val="0"/>
      <w:marRight w:val="0"/>
      <w:marTop w:val="0"/>
      <w:marBottom w:val="0"/>
      <w:divBdr>
        <w:top w:val="none" w:sz="0" w:space="0" w:color="auto"/>
        <w:left w:val="none" w:sz="0" w:space="0" w:color="auto"/>
        <w:bottom w:val="none" w:sz="0" w:space="0" w:color="auto"/>
        <w:right w:val="none" w:sz="0" w:space="0" w:color="auto"/>
      </w:divBdr>
    </w:div>
    <w:div w:id="1219780343">
      <w:bodyDiv w:val="1"/>
      <w:marLeft w:val="0"/>
      <w:marRight w:val="0"/>
      <w:marTop w:val="0"/>
      <w:marBottom w:val="0"/>
      <w:divBdr>
        <w:top w:val="none" w:sz="0" w:space="0" w:color="auto"/>
        <w:left w:val="none" w:sz="0" w:space="0" w:color="auto"/>
        <w:bottom w:val="none" w:sz="0" w:space="0" w:color="auto"/>
        <w:right w:val="none" w:sz="0" w:space="0" w:color="auto"/>
      </w:divBdr>
    </w:div>
    <w:div w:id="1233348360">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295481168">
      <w:bodyDiv w:val="1"/>
      <w:marLeft w:val="0"/>
      <w:marRight w:val="0"/>
      <w:marTop w:val="0"/>
      <w:marBottom w:val="0"/>
      <w:divBdr>
        <w:top w:val="none" w:sz="0" w:space="0" w:color="auto"/>
        <w:left w:val="none" w:sz="0" w:space="0" w:color="auto"/>
        <w:bottom w:val="none" w:sz="0" w:space="0" w:color="auto"/>
        <w:right w:val="none" w:sz="0" w:space="0" w:color="auto"/>
      </w:divBdr>
    </w:div>
    <w:div w:id="1327633618">
      <w:bodyDiv w:val="1"/>
      <w:marLeft w:val="0"/>
      <w:marRight w:val="0"/>
      <w:marTop w:val="0"/>
      <w:marBottom w:val="0"/>
      <w:divBdr>
        <w:top w:val="none" w:sz="0" w:space="0" w:color="auto"/>
        <w:left w:val="none" w:sz="0" w:space="0" w:color="auto"/>
        <w:bottom w:val="none" w:sz="0" w:space="0" w:color="auto"/>
        <w:right w:val="none" w:sz="0" w:space="0" w:color="auto"/>
      </w:divBdr>
    </w:div>
    <w:div w:id="1361249203">
      <w:bodyDiv w:val="1"/>
      <w:marLeft w:val="0"/>
      <w:marRight w:val="0"/>
      <w:marTop w:val="0"/>
      <w:marBottom w:val="0"/>
      <w:divBdr>
        <w:top w:val="none" w:sz="0" w:space="0" w:color="auto"/>
        <w:left w:val="none" w:sz="0" w:space="0" w:color="auto"/>
        <w:bottom w:val="none" w:sz="0" w:space="0" w:color="auto"/>
        <w:right w:val="none" w:sz="0" w:space="0" w:color="auto"/>
      </w:divBdr>
    </w:div>
    <w:div w:id="1371809166">
      <w:bodyDiv w:val="1"/>
      <w:marLeft w:val="0"/>
      <w:marRight w:val="0"/>
      <w:marTop w:val="0"/>
      <w:marBottom w:val="0"/>
      <w:divBdr>
        <w:top w:val="none" w:sz="0" w:space="0" w:color="auto"/>
        <w:left w:val="none" w:sz="0" w:space="0" w:color="auto"/>
        <w:bottom w:val="none" w:sz="0" w:space="0" w:color="auto"/>
        <w:right w:val="none" w:sz="0" w:space="0" w:color="auto"/>
      </w:divBdr>
    </w:div>
    <w:div w:id="1434276741">
      <w:bodyDiv w:val="1"/>
      <w:marLeft w:val="0"/>
      <w:marRight w:val="0"/>
      <w:marTop w:val="0"/>
      <w:marBottom w:val="0"/>
      <w:divBdr>
        <w:top w:val="none" w:sz="0" w:space="0" w:color="auto"/>
        <w:left w:val="none" w:sz="0" w:space="0" w:color="auto"/>
        <w:bottom w:val="none" w:sz="0" w:space="0" w:color="auto"/>
        <w:right w:val="none" w:sz="0" w:space="0" w:color="auto"/>
      </w:divBdr>
    </w:div>
    <w:div w:id="1437871152">
      <w:bodyDiv w:val="1"/>
      <w:marLeft w:val="0"/>
      <w:marRight w:val="0"/>
      <w:marTop w:val="0"/>
      <w:marBottom w:val="0"/>
      <w:divBdr>
        <w:top w:val="none" w:sz="0" w:space="0" w:color="auto"/>
        <w:left w:val="none" w:sz="0" w:space="0" w:color="auto"/>
        <w:bottom w:val="none" w:sz="0" w:space="0" w:color="auto"/>
        <w:right w:val="none" w:sz="0" w:space="0" w:color="auto"/>
      </w:divBdr>
    </w:div>
    <w:div w:id="1453283038">
      <w:bodyDiv w:val="1"/>
      <w:marLeft w:val="0"/>
      <w:marRight w:val="0"/>
      <w:marTop w:val="0"/>
      <w:marBottom w:val="0"/>
      <w:divBdr>
        <w:top w:val="none" w:sz="0" w:space="0" w:color="auto"/>
        <w:left w:val="none" w:sz="0" w:space="0" w:color="auto"/>
        <w:bottom w:val="none" w:sz="0" w:space="0" w:color="auto"/>
        <w:right w:val="none" w:sz="0" w:space="0" w:color="auto"/>
      </w:divBdr>
      <w:divsChild>
        <w:div w:id="945430739">
          <w:marLeft w:val="0"/>
          <w:marRight w:val="0"/>
          <w:marTop w:val="0"/>
          <w:marBottom w:val="0"/>
          <w:divBdr>
            <w:top w:val="none" w:sz="0" w:space="0" w:color="auto"/>
            <w:left w:val="none" w:sz="0" w:space="0" w:color="auto"/>
            <w:bottom w:val="none" w:sz="0" w:space="0" w:color="auto"/>
            <w:right w:val="none" w:sz="0" w:space="0" w:color="auto"/>
          </w:divBdr>
          <w:divsChild>
            <w:div w:id="192422112">
              <w:marLeft w:val="0"/>
              <w:marRight w:val="0"/>
              <w:marTop w:val="0"/>
              <w:marBottom w:val="0"/>
              <w:divBdr>
                <w:top w:val="none" w:sz="0" w:space="0" w:color="auto"/>
                <w:left w:val="none" w:sz="0" w:space="0" w:color="auto"/>
                <w:bottom w:val="none" w:sz="0" w:space="0" w:color="auto"/>
                <w:right w:val="none" w:sz="0" w:space="0" w:color="auto"/>
              </w:divBdr>
              <w:divsChild>
                <w:div w:id="1744137671">
                  <w:marLeft w:val="0"/>
                  <w:marRight w:val="0"/>
                  <w:marTop w:val="0"/>
                  <w:marBottom w:val="0"/>
                  <w:divBdr>
                    <w:top w:val="none" w:sz="0" w:space="0" w:color="auto"/>
                    <w:left w:val="none" w:sz="0" w:space="0" w:color="auto"/>
                    <w:bottom w:val="none" w:sz="0" w:space="0" w:color="auto"/>
                    <w:right w:val="none" w:sz="0" w:space="0" w:color="auto"/>
                  </w:divBdr>
                  <w:divsChild>
                    <w:div w:id="16403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3335">
      <w:bodyDiv w:val="1"/>
      <w:marLeft w:val="0"/>
      <w:marRight w:val="0"/>
      <w:marTop w:val="0"/>
      <w:marBottom w:val="0"/>
      <w:divBdr>
        <w:top w:val="none" w:sz="0" w:space="0" w:color="auto"/>
        <w:left w:val="none" w:sz="0" w:space="0" w:color="auto"/>
        <w:bottom w:val="none" w:sz="0" w:space="0" w:color="auto"/>
        <w:right w:val="none" w:sz="0" w:space="0" w:color="auto"/>
      </w:divBdr>
    </w:div>
    <w:div w:id="1489781886">
      <w:bodyDiv w:val="1"/>
      <w:marLeft w:val="0"/>
      <w:marRight w:val="0"/>
      <w:marTop w:val="0"/>
      <w:marBottom w:val="0"/>
      <w:divBdr>
        <w:top w:val="none" w:sz="0" w:space="0" w:color="auto"/>
        <w:left w:val="none" w:sz="0" w:space="0" w:color="auto"/>
        <w:bottom w:val="none" w:sz="0" w:space="0" w:color="auto"/>
        <w:right w:val="none" w:sz="0" w:space="0" w:color="auto"/>
      </w:divBdr>
    </w:div>
    <w:div w:id="1502506530">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591769093">
      <w:bodyDiv w:val="1"/>
      <w:marLeft w:val="0"/>
      <w:marRight w:val="0"/>
      <w:marTop w:val="0"/>
      <w:marBottom w:val="0"/>
      <w:divBdr>
        <w:top w:val="none" w:sz="0" w:space="0" w:color="auto"/>
        <w:left w:val="none" w:sz="0" w:space="0" w:color="auto"/>
        <w:bottom w:val="none" w:sz="0" w:space="0" w:color="auto"/>
        <w:right w:val="none" w:sz="0" w:space="0" w:color="auto"/>
      </w:divBdr>
    </w:div>
    <w:div w:id="1655642479">
      <w:bodyDiv w:val="1"/>
      <w:marLeft w:val="0"/>
      <w:marRight w:val="0"/>
      <w:marTop w:val="0"/>
      <w:marBottom w:val="0"/>
      <w:divBdr>
        <w:top w:val="none" w:sz="0" w:space="0" w:color="auto"/>
        <w:left w:val="none" w:sz="0" w:space="0" w:color="auto"/>
        <w:bottom w:val="none" w:sz="0" w:space="0" w:color="auto"/>
        <w:right w:val="none" w:sz="0" w:space="0" w:color="auto"/>
      </w:divBdr>
    </w:div>
    <w:div w:id="1657148216">
      <w:bodyDiv w:val="1"/>
      <w:marLeft w:val="0"/>
      <w:marRight w:val="0"/>
      <w:marTop w:val="0"/>
      <w:marBottom w:val="0"/>
      <w:divBdr>
        <w:top w:val="none" w:sz="0" w:space="0" w:color="auto"/>
        <w:left w:val="none" w:sz="0" w:space="0" w:color="auto"/>
        <w:bottom w:val="none" w:sz="0" w:space="0" w:color="auto"/>
        <w:right w:val="none" w:sz="0" w:space="0" w:color="auto"/>
      </w:divBdr>
      <w:divsChild>
        <w:div w:id="158666072">
          <w:marLeft w:val="0"/>
          <w:marRight w:val="0"/>
          <w:marTop w:val="0"/>
          <w:marBottom w:val="0"/>
          <w:divBdr>
            <w:top w:val="none" w:sz="0" w:space="0" w:color="auto"/>
            <w:left w:val="none" w:sz="0" w:space="0" w:color="auto"/>
            <w:bottom w:val="none" w:sz="0" w:space="0" w:color="auto"/>
            <w:right w:val="none" w:sz="0" w:space="0" w:color="auto"/>
          </w:divBdr>
          <w:divsChild>
            <w:div w:id="278149745">
              <w:marLeft w:val="0"/>
              <w:marRight w:val="0"/>
              <w:marTop w:val="0"/>
              <w:marBottom w:val="0"/>
              <w:divBdr>
                <w:top w:val="none" w:sz="0" w:space="0" w:color="auto"/>
                <w:left w:val="none" w:sz="0" w:space="0" w:color="auto"/>
                <w:bottom w:val="none" w:sz="0" w:space="0" w:color="auto"/>
                <w:right w:val="none" w:sz="0" w:space="0" w:color="auto"/>
              </w:divBdr>
              <w:divsChild>
                <w:div w:id="172602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998093">
      <w:bodyDiv w:val="1"/>
      <w:marLeft w:val="0"/>
      <w:marRight w:val="0"/>
      <w:marTop w:val="0"/>
      <w:marBottom w:val="0"/>
      <w:divBdr>
        <w:top w:val="none" w:sz="0" w:space="0" w:color="auto"/>
        <w:left w:val="none" w:sz="0" w:space="0" w:color="auto"/>
        <w:bottom w:val="none" w:sz="0" w:space="0" w:color="auto"/>
        <w:right w:val="none" w:sz="0" w:space="0" w:color="auto"/>
      </w:divBdr>
    </w:div>
    <w:div w:id="1721127389">
      <w:bodyDiv w:val="1"/>
      <w:marLeft w:val="0"/>
      <w:marRight w:val="0"/>
      <w:marTop w:val="0"/>
      <w:marBottom w:val="0"/>
      <w:divBdr>
        <w:top w:val="none" w:sz="0" w:space="0" w:color="auto"/>
        <w:left w:val="none" w:sz="0" w:space="0" w:color="auto"/>
        <w:bottom w:val="none" w:sz="0" w:space="0" w:color="auto"/>
        <w:right w:val="none" w:sz="0" w:space="0" w:color="auto"/>
      </w:divBdr>
    </w:div>
    <w:div w:id="1740401652">
      <w:bodyDiv w:val="1"/>
      <w:marLeft w:val="0"/>
      <w:marRight w:val="0"/>
      <w:marTop w:val="0"/>
      <w:marBottom w:val="0"/>
      <w:divBdr>
        <w:top w:val="none" w:sz="0" w:space="0" w:color="auto"/>
        <w:left w:val="none" w:sz="0" w:space="0" w:color="auto"/>
        <w:bottom w:val="none" w:sz="0" w:space="0" w:color="auto"/>
        <w:right w:val="none" w:sz="0" w:space="0" w:color="auto"/>
      </w:divBdr>
    </w:div>
    <w:div w:id="1764107138">
      <w:bodyDiv w:val="1"/>
      <w:marLeft w:val="0"/>
      <w:marRight w:val="0"/>
      <w:marTop w:val="0"/>
      <w:marBottom w:val="0"/>
      <w:divBdr>
        <w:top w:val="none" w:sz="0" w:space="0" w:color="auto"/>
        <w:left w:val="none" w:sz="0" w:space="0" w:color="auto"/>
        <w:bottom w:val="none" w:sz="0" w:space="0" w:color="auto"/>
        <w:right w:val="none" w:sz="0" w:space="0" w:color="auto"/>
      </w:divBdr>
    </w:div>
    <w:div w:id="1769616715">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833180646">
      <w:bodyDiv w:val="1"/>
      <w:marLeft w:val="0"/>
      <w:marRight w:val="0"/>
      <w:marTop w:val="0"/>
      <w:marBottom w:val="0"/>
      <w:divBdr>
        <w:top w:val="none" w:sz="0" w:space="0" w:color="auto"/>
        <w:left w:val="none" w:sz="0" w:space="0" w:color="auto"/>
        <w:bottom w:val="none" w:sz="0" w:space="0" w:color="auto"/>
        <w:right w:val="none" w:sz="0" w:space="0" w:color="auto"/>
      </w:divBdr>
      <w:divsChild>
        <w:div w:id="1039935453">
          <w:marLeft w:val="0"/>
          <w:marRight w:val="0"/>
          <w:marTop w:val="0"/>
          <w:marBottom w:val="0"/>
          <w:divBdr>
            <w:top w:val="none" w:sz="0" w:space="0" w:color="auto"/>
            <w:left w:val="none" w:sz="0" w:space="0" w:color="auto"/>
            <w:bottom w:val="none" w:sz="0" w:space="0" w:color="auto"/>
            <w:right w:val="none" w:sz="0" w:space="0" w:color="auto"/>
          </w:divBdr>
          <w:divsChild>
            <w:div w:id="1362197397">
              <w:marLeft w:val="0"/>
              <w:marRight w:val="0"/>
              <w:marTop w:val="0"/>
              <w:marBottom w:val="0"/>
              <w:divBdr>
                <w:top w:val="none" w:sz="0" w:space="0" w:color="auto"/>
                <w:left w:val="none" w:sz="0" w:space="0" w:color="auto"/>
                <w:bottom w:val="none" w:sz="0" w:space="0" w:color="auto"/>
                <w:right w:val="none" w:sz="0" w:space="0" w:color="auto"/>
              </w:divBdr>
              <w:divsChild>
                <w:div w:id="1428230144">
                  <w:marLeft w:val="0"/>
                  <w:marRight w:val="0"/>
                  <w:marTop w:val="0"/>
                  <w:marBottom w:val="0"/>
                  <w:divBdr>
                    <w:top w:val="none" w:sz="0" w:space="0" w:color="auto"/>
                    <w:left w:val="none" w:sz="0" w:space="0" w:color="auto"/>
                    <w:bottom w:val="none" w:sz="0" w:space="0" w:color="auto"/>
                    <w:right w:val="none" w:sz="0" w:space="0" w:color="auto"/>
                  </w:divBdr>
                  <w:divsChild>
                    <w:div w:id="10487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934165">
      <w:bodyDiv w:val="1"/>
      <w:marLeft w:val="0"/>
      <w:marRight w:val="0"/>
      <w:marTop w:val="0"/>
      <w:marBottom w:val="0"/>
      <w:divBdr>
        <w:top w:val="none" w:sz="0" w:space="0" w:color="auto"/>
        <w:left w:val="none" w:sz="0" w:space="0" w:color="auto"/>
        <w:bottom w:val="none" w:sz="0" w:space="0" w:color="auto"/>
        <w:right w:val="none" w:sz="0" w:space="0" w:color="auto"/>
      </w:divBdr>
    </w:div>
    <w:div w:id="1849103277">
      <w:bodyDiv w:val="1"/>
      <w:marLeft w:val="0"/>
      <w:marRight w:val="0"/>
      <w:marTop w:val="0"/>
      <w:marBottom w:val="0"/>
      <w:divBdr>
        <w:top w:val="none" w:sz="0" w:space="0" w:color="auto"/>
        <w:left w:val="none" w:sz="0" w:space="0" w:color="auto"/>
        <w:bottom w:val="none" w:sz="0" w:space="0" w:color="auto"/>
        <w:right w:val="none" w:sz="0" w:space="0" w:color="auto"/>
      </w:divBdr>
    </w:div>
    <w:div w:id="1861043192">
      <w:bodyDiv w:val="1"/>
      <w:marLeft w:val="0"/>
      <w:marRight w:val="0"/>
      <w:marTop w:val="0"/>
      <w:marBottom w:val="0"/>
      <w:divBdr>
        <w:top w:val="none" w:sz="0" w:space="0" w:color="auto"/>
        <w:left w:val="none" w:sz="0" w:space="0" w:color="auto"/>
        <w:bottom w:val="none" w:sz="0" w:space="0" w:color="auto"/>
        <w:right w:val="none" w:sz="0" w:space="0" w:color="auto"/>
      </w:divBdr>
    </w:div>
    <w:div w:id="1868907506">
      <w:bodyDiv w:val="1"/>
      <w:marLeft w:val="0"/>
      <w:marRight w:val="0"/>
      <w:marTop w:val="0"/>
      <w:marBottom w:val="0"/>
      <w:divBdr>
        <w:top w:val="none" w:sz="0" w:space="0" w:color="auto"/>
        <w:left w:val="none" w:sz="0" w:space="0" w:color="auto"/>
        <w:bottom w:val="none" w:sz="0" w:space="0" w:color="auto"/>
        <w:right w:val="none" w:sz="0" w:space="0" w:color="auto"/>
      </w:divBdr>
    </w:div>
    <w:div w:id="1908951150">
      <w:bodyDiv w:val="1"/>
      <w:marLeft w:val="0"/>
      <w:marRight w:val="0"/>
      <w:marTop w:val="0"/>
      <w:marBottom w:val="0"/>
      <w:divBdr>
        <w:top w:val="none" w:sz="0" w:space="0" w:color="auto"/>
        <w:left w:val="none" w:sz="0" w:space="0" w:color="auto"/>
        <w:bottom w:val="none" w:sz="0" w:space="0" w:color="auto"/>
        <w:right w:val="none" w:sz="0" w:space="0" w:color="auto"/>
      </w:divBdr>
    </w:div>
    <w:div w:id="1919821276">
      <w:bodyDiv w:val="1"/>
      <w:marLeft w:val="0"/>
      <w:marRight w:val="0"/>
      <w:marTop w:val="0"/>
      <w:marBottom w:val="0"/>
      <w:divBdr>
        <w:top w:val="none" w:sz="0" w:space="0" w:color="auto"/>
        <w:left w:val="none" w:sz="0" w:space="0" w:color="auto"/>
        <w:bottom w:val="none" w:sz="0" w:space="0" w:color="auto"/>
        <w:right w:val="none" w:sz="0" w:space="0" w:color="auto"/>
      </w:divBdr>
    </w:div>
    <w:div w:id="1920867964">
      <w:bodyDiv w:val="1"/>
      <w:marLeft w:val="0"/>
      <w:marRight w:val="0"/>
      <w:marTop w:val="0"/>
      <w:marBottom w:val="0"/>
      <w:divBdr>
        <w:top w:val="none" w:sz="0" w:space="0" w:color="auto"/>
        <w:left w:val="none" w:sz="0" w:space="0" w:color="auto"/>
        <w:bottom w:val="none" w:sz="0" w:space="0" w:color="auto"/>
        <w:right w:val="none" w:sz="0" w:space="0" w:color="auto"/>
      </w:divBdr>
    </w:div>
    <w:div w:id="1934630601">
      <w:bodyDiv w:val="1"/>
      <w:marLeft w:val="0"/>
      <w:marRight w:val="0"/>
      <w:marTop w:val="0"/>
      <w:marBottom w:val="0"/>
      <w:divBdr>
        <w:top w:val="none" w:sz="0" w:space="0" w:color="auto"/>
        <w:left w:val="none" w:sz="0" w:space="0" w:color="auto"/>
        <w:bottom w:val="none" w:sz="0" w:space="0" w:color="auto"/>
        <w:right w:val="none" w:sz="0" w:space="0" w:color="auto"/>
      </w:divBdr>
    </w:div>
    <w:div w:id="1972393375">
      <w:bodyDiv w:val="1"/>
      <w:marLeft w:val="0"/>
      <w:marRight w:val="0"/>
      <w:marTop w:val="0"/>
      <w:marBottom w:val="0"/>
      <w:divBdr>
        <w:top w:val="none" w:sz="0" w:space="0" w:color="auto"/>
        <w:left w:val="none" w:sz="0" w:space="0" w:color="auto"/>
        <w:bottom w:val="none" w:sz="0" w:space="0" w:color="auto"/>
        <w:right w:val="none" w:sz="0" w:space="0" w:color="auto"/>
      </w:divBdr>
      <w:divsChild>
        <w:div w:id="267473452">
          <w:marLeft w:val="0"/>
          <w:marRight w:val="0"/>
          <w:marTop w:val="0"/>
          <w:marBottom w:val="0"/>
          <w:divBdr>
            <w:top w:val="none" w:sz="0" w:space="0" w:color="auto"/>
            <w:left w:val="none" w:sz="0" w:space="0" w:color="auto"/>
            <w:bottom w:val="none" w:sz="0" w:space="0" w:color="auto"/>
            <w:right w:val="none" w:sz="0" w:space="0" w:color="auto"/>
          </w:divBdr>
          <w:divsChild>
            <w:div w:id="1758362723">
              <w:marLeft w:val="0"/>
              <w:marRight w:val="0"/>
              <w:marTop w:val="0"/>
              <w:marBottom w:val="0"/>
              <w:divBdr>
                <w:top w:val="none" w:sz="0" w:space="0" w:color="auto"/>
                <w:left w:val="none" w:sz="0" w:space="0" w:color="auto"/>
                <w:bottom w:val="none" w:sz="0" w:space="0" w:color="auto"/>
                <w:right w:val="none" w:sz="0" w:space="0" w:color="auto"/>
              </w:divBdr>
              <w:divsChild>
                <w:div w:id="12762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86489">
      <w:bodyDiv w:val="1"/>
      <w:marLeft w:val="0"/>
      <w:marRight w:val="0"/>
      <w:marTop w:val="0"/>
      <w:marBottom w:val="0"/>
      <w:divBdr>
        <w:top w:val="none" w:sz="0" w:space="0" w:color="auto"/>
        <w:left w:val="none" w:sz="0" w:space="0" w:color="auto"/>
        <w:bottom w:val="none" w:sz="0" w:space="0" w:color="auto"/>
        <w:right w:val="none" w:sz="0" w:space="0" w:color="auto"/>
      </w:divBdr>
    </w:div>
    <w:div w:id="2032953205">
      <w:bodyDiv w:val="1"/>
      <w:marLeft w:val="0"/>
      <w:marRight w:val="0"/>
      <w:marTop w:val="0"/>
      <w:marBottom w:val="0"/>
      <w:divBdr>
        <w:top w:val="none" w:sz="0" w:space="0" w:color="auto"/>
        <w:left w:val="none" w:sz="0" w:space="0" w:color="auto"/>
        <w:bottom w:val="none" w:sz="0" w:space="0" w:color="auto"/>
        <w:right w:val="none" w:sz="0" w:space="0" w:color="auto"/>
      </w:divBdr>
    </w:div>
    <w:div w:id="2050296433">
      <w:bodyDiv w:val="1"/>
      <w:marLeft w:val="0"/>
      <w:marRight w:val="0"/>
      <w:marTop w:val="0"/>
      <w:marBottom w:val="0"/>
      <w:divBdr>
        <w:top w:val="none" w:sz="0" w:space="0" w:color="auto"/>
        <w:left w:val="none" w:sz="0" w:space="0" w:color="auto"/>
        <w:bottom w:val="none" w:sz="0" w:space="0" w:color="auto"/>
        <w:right w:val="none" w:sz="0" w:space="0" w:color="auto"/>
      </w:divBdr>
    </w:div>
    <w:div w:id="2069331037">
      <w:bodyDiv w:val="1"/>
      <w:marLeft w:val="0"/>
      <w:marRight w:val="0"/>
      <w:marTop w:val="0"/>
      <w:marBottom w:val="0"/>
      <w:divBdr>
        <w:top w:val="none" w:sz="0" w:space="0" w:color="auto"/>
        <w:left w:val="none" w:sz="0" w:space="0" w:color="auto"/>
        <w:bottom w:val="none" w:sz="0" w:space="0" w:color="auto"/>
        <w:right w:val="none" w:sz="0" w:space="0" w:color="auto"/>
      </w:divBdr>
    </w:div>
    <w:div w:id="2094354407">
      <w:bodyDiv w:val="1"/>
      <w:marLeft w:val="0"/>
      <w:marRight w:val="0"/>
      <w:marTop w:val="0"/>
      <w:marBottom w:val="0"/>
      <w:divBdr>
        <w:top w:val="none" w:sz="0" w:space="0" w:color="auto"/>
        <w:left w:val="none" w:sz="0" w:space="0" w:color="auto"/>
        <w:bottom w:val="none" w:sz="0" w:space="0" w:color="auto"/>
        <w:right w:val="none" w:sz="0" w:space="0" w:color="auto"/>
      </w:divBdr>
    </w:div>
    <w:div w:id="2120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hl7.org/fhir/versions.html" TargetMode="External"/><Relationship Id="rId26" Type="http://schemas.openxmlformats.org/officeDocument/2006/relationships/hyperlink" Target="http://wiki.ihe.net/index.php/Official_Templates" TargetMode="External"/><Relationship Id="rId39" Type="http://schemas.openxmlformats.org/officeDocument/2006/relationships/oleObject" Target="embeddings/oleObject1.bin"/><Relationship Id="rId21" Type="http://schemas.openxmlformats.org/officeDocument/2006/relationships/hyperlink" Target="http://ihe.net/Technical_Frameworks/" TargetMode="External"/><Relationship Id="rId34" Type="http://schemas.openxmlformats.org/officeDocument/2006/relationships/hyperlink" Target="http://hl7.org/fhir/R4/conceptmap.html" TargetMode="External"/><Relationship Id="rId42" Type="http://schemas.openxmlformats.org/officeDocument/2006/relationships/hyperlink" Target="http://wiki.ihe.net/index.php/OID_Registration" TargetMode="External"/><Relationship Id="rId47" Type="http://schemas.openxmlformats.org/officeDocument/2006/relationships/header" Target="header1.xml"/><Relationship Id="rId50"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9" Type="http://schemas.microsoft.com/office/2011/relationships/commentsExtended" Target="commentsExtended.xml"/><Relationship Id="rId11" Type="http://schemas.openxmlformats.org/officeDocument/2006/relationships/hyperlink" Target="http://www.ihe.net/Public_Comment/" TargetMode="External"/><Relationship Id="rId24" Type="http://schemas.openxmlformats.org/officeDocument/2006/relationships/hyperlink" Target="http://wiki.ihe.net/index.php/IHE_Profile_Design_Principles_and_Conventions" TargetMode="External"/><Relationship Id="rId32" Type="http://schemas.openxmlformats.org/officeDocument/2006/relationships/hyperlink" Target="http://hl7.org/fhir/codesystem.html" TargetMode="External"/><Relationship Id="rId37" Type="http://schemas.openxmlformats.org/officeDocument/2006/relationships/image" Target="media/image2.wmf"/><Relationship Id="rId40" Type="http://schemas.openxmlformats.org/officeDocument/2006/relationships/image" Target="media/image4.emf"/><Relationship Id="rId45" Type="http://schemas.openxmlformats.org/officeDocument/2006/relationships/hyperlink" Target="http://wiki.ihe.net/index.php/IHERoleCode_Vocabulary"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ihe.net/Public_Comment/" TargetMode="External"/><Relationship Id="rId19" Type="http://schemas.openxmlformats.org/officeDocument/2006/relationships/hyperlink" Target="https://www.hl7.org/fhir/versions.html" TargetMode="External"/><Relationship Id="rId31" Type="http://schemas.openxmlformats.org/officeDocument/2006/relationships/hyperlink" Target="http://hl7.org/fhir/R4/terminology-module.html" TargetMode="External"/><Relationship Id="rId44" Type="http://schemas.openxmlformats.org/officeDocument/2006/relationships/hyperlink" Target="http://wiki.ihe.net/index.php/IHEActCode_Vocabulary"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ihe.net/Technical_Frameworks/" TargetMode="External"/><Relationship Id="rId30" Type="http://schemas.microsoft.com/office/2016/09/relationships/commentsIds" Target="commentsIds.xml"/><Relationship Id="rId35" Type="http://schemas.openxmlformats.org/officeDocument/2006/relationships/hyperlink" Target="http://www.hl7.org/documentcenter/public/standards/V3/core_principles/infrastructure/coreprinciples/v3modelcoreprinciples.html" TargetMode="External"/><Relationship Id="rId43" Type="http://schemas.openxmlformats.org/officeDocument/2006/relationships/hyperlink" Target="http://wiki.ihe.net/index.php/IHE_Format_Codes"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www.hl7.org/fhir/versions.html" TargetMode="External"/><Relationship Id="rId25" Type="http://schemas.openxmlformats.org/officeDocument/2006/relationships/hyperlink" Target="http://ihe.net/Technical_Frameworks/" TargetMode="External"/><Relationship Id="rId33" Type="http://schemas.openxmlformats.org/officeDocument/2006/relationships/hyperlink" Target="http://hl7.org/fhir/valueset.html" TargetMode="External"/><Relationship Id="rId38" Type="http://schemas.openxmlformats.org/officeDocument/2006/relationships/image" Target="media/image3.emf"/><Relationship Id="rId46" Type="http://schemas.openxmlformats.org/officeDocument/2006/relationships/hyperlink" Target="http://wiki.ihe.net/index.php?title=National_Extensions_Process" TargetMode="External"/><Relationship Id="rId20" Type="http://schemas.openxmlformats.org/officeDocument/2006/relationships/hyperlink" Target="http://hl7.org/fhir/versions.html" TargetMode="External"/><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Profiles/" TargetMode="External"/><Relationship Id="rId23" Type="http://schemas.openxmlformats.org/officeDocument/2006/relationships/hyperlink" Target="http://ihe.net/Technical_Frameworks/" TargetMode="External"/><Relationship Id="rId28" Type="http://schemas.openxmlformats.org/officeDocument/2006/relationships/comments" Target="comments.xml"/><Relationship Id="rId36" Type="http://schemas.openxmlformats.org/officeDocument/2006/relationships/hyperlink" Target="https://www.hl7.org/fhir/terminologies.html" TargetMode="External"/><Relationship Id="rId4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F5F1A-067D-49CC-BB94-AD1465A31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19</TotalTime>
  <Pages>73</Pages>
  <Words>14410</Words>
  <Characters>96770</Characters>
  <Application>Microsoft Office Word</Application>
  <DocSecurity>4</DocSecurity>
  <Lines>806</Lines>
  <Paragraphs>221</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110959</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Luke Duncan</cp:lastModifiedBy>
  <cp:revision>2</cp:revision>
  <cp:lastPrinted>2020-01-06T15:23:00Z</cp:lastPrinted>
  <dcterms:created xsi:type="dcterms:W3CDTF">2020-02-18T17:30:00Z</dcterms:created>
  <dcterms:modified xsi:type="dcterms:W3CDTF">2020-02-18T17:30:00Z</dcterms:modified>
  <cp:category>IHE Supplement Template</cp:category>
</cp:coreProperties>
</file>