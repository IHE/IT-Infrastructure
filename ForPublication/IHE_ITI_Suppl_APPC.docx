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E7601" w14:textId="77777777" w:rsidR="00E77D62" w:rsidRPr="002B5DC1" w:rsidRDefault="00E77D62" w:rsidP="0040707A">
      <w:pPr>
        <w:pStyle w:val="BodyText"/>
        <w:jc w:val="center"/>
        <w:rPr>
          <w:b/>
          <w:sz w:val="28"/>
          <w:szCs w:val="28"/>
        </w:rPr>
      </w:pPr>
      <w:r w:rsidRPr="002B5DC1">
        <w:rPr>
          <w:b/>
          <w:sz w:val="28"/>
          <w:szCs w:val="28"/>
        </w:rPr>
        <w:t>Integrating the Healthcare Enterprise</w:t>
      </w:r>
    </w:p>
    <w:p w14:paraId="0321E46D" w14:textId="77777777" w:rsidR="00E77D62" w:rsidRPr="002B5DC1" w:rsidRDefault="00E77D62" w:rsidP="00E77D62">
      <w:pPr>
        <w:pStyle w:val="BodyText"/>
      </w:pPr>
    </w:p>
    <w:p w14:paraId="4644D7D4" w14:textId="77777777" w:rsidR="00E77D62" w:rsidRPr="002B5DC1" w:rsidRDefault="00E77D62" w:rsidP="00E77D62">
      <w:pPr>
        <w:pStyle w:val="BodyText"/>
        <w:jc w:val="center"/>
      </w:pPr>
      <w:r w:rsidRPr="002B5DC1">
        <w:rPr>
          <w:noProof/>
        </w:rPr>
        <w:drawing>
          <wp:inline distT="0" distB="0" distL="0" distR="0" wp14:anchorId="778D99AB" wp14:editId="0E4D1D9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5A18BCA1" w14:textId="77777777" w:rsidR="00E77D62" w:rsidRPr="002B5DC1" w:rsidRDefault="00E77D62" w:rsidP="00E77D62">
      <w:pPr>
        <w:pStyle w:val="BodyText"/>
      </w:pPr>
    </w:p>
    <w:p w14:paraId="02094A74" w14:textId="319BB9C9" w:rsidR="00E77D62" w:rsidRPr="002B5DC1" w:rsidRDefault="00E77D62" w:rsidP="0040707A">
      <w:pPr>
        <w:pStyle w:val="BodyText"/>
        <w:jc w:val="center"/>
        <w:rPr>
          <w:b/>
          <w:sz w:val="44"/>
          <w:szCs w:val="44"/>
        </w:rPr>
      </w:pPr>
      <w:r w:rsidRPr="002B5DC1">
        <w:rPr>
          <w:b/>
          <w:sz w:val="44"/>
          <w:szCs w:val="44"/>
        </w:rPr>
        <w:t>IHE IT Infrastructure</w:t>
      </w:r>
    </w:p>
    <w:p w14:paraId="3979EF13" w14:textId="77777777" w:rsidR="00E77D62" w:rsidRPr="002B5DC1" w:rsidRDefault="00E77D62" w:rsidP="0040707A">
      <w:pPr>
        <w:pStyle w:val="BodyText"/>
        <w:jc w:val="center"/>
        <w:rPr>
          <w:b/>
          <w:sz w:val="44"/>
          <w:szCs w:val="44"/>
        </w:rPr>
      </w:pPr>
      <w:r w:rsidRPr="002B5DC1">
        <w:rPr>
          <w:b/>
          <w:sz w:val="44"/>
          <w:szCs w:val="44"/>
        </w:rPr>
        <w:t>Technical Framework Supplement</w:t>
      </w:r>
    </w:p>
    <w:p w14:paraId="15D588D2" w14:textId="77777777" w:rsidR="00E77D62" w:rsidRPr="002B5DC1" w:rsidRDefault="00E77D62" w:rsidP="00E77D62">
      <w:pPr>
        <w:pStyle w:val="BodyText"/>
      </w:pPr>
    </w:p>
    <w:p w14:paraId="3BEE8D65" w14:textId="77777777" w:rsidR="00E77D62" w:rsidRPr="002B5DC1" w:rsidRDefault="00E77D62" w:rsidP="00E77D62">
      <w:pPr>
        <w:pStyle w:val="BodyText"/>
      </w:pPr>
    </w:p>
    <w:p w14:paraId="49B342DE" w14:textId="77777777" w:rsidR="00E77D62" w:rsidRPr="002B5DC1" w:rsidRDefault="00E77D62" w:rsidP="00E77D62">
      <w:pPr>
        <w:pStyle w:val="BodyText"/>
      </w:pPr>
    </w:p>
    <w:p w14:paraId="7D191D0E" w14:textId="77777777" w:rsidR="00E77D62" w:rsidRPr="002B5DC1" w:rsidRDefault="00F71818" w:rsidP="0040707A">
      <w:pPr>
        <w:pStyle w:val="BodyText"/>
        <w:jc w:val="center"/>
        <w:rPr>
          <w:b/>
          <w:sz w:val="44"/>
          <w:szCs w:val="44"/>
        </w:rPr>
      </w:pPr>
      <w:r w:rsidRPr="002B5DC1">
        <w:rPr>
          <w:b/>
          <w:sz w:val="44"/>
          <w:szCs w:val="44"/>
        </w:rPr>
        <w:t>Advanced Patient Privacy Consent</w:t>
      </w:r>
      <w:r w:rsidR="00FB39FE" w:rsidRPr="002B5DC1">
        <w:rPr>
          <w:b/>
          <w:sz w:val="44"/>
          <w:szCs w:val="44"/>
        </w:rPr>
        <w:t>s</w:t>
      </w:r>
    </w:p>
    <w:p w14:paraId="477C9D31" w14:textId="77777777" w:rsidR="00E77D62" w:rsidRPr="002B5DC1" w:rsidRDefault="00E77D62" w:rsidP="004B0AA1">
      <w:pPr>
        <w:pStyle w:val="BodyText"/>
        <w:jc w:val="center"/>
        <w:rPr>
          <w:szCs w:val="44"/>
        </w:rPr>
      </w:pPr>
      <w:r w:rsidRPr="002B5DC1">
        <w:rPr>
          <w:b/>
          <w:sz w:val="44"/>
          <w:szCs w:val="44"/>
        </w:rPr>
        <w:t>(</w:t>
      </w:r>
      <w:r w:rsidR="00F71818" w:rsidRPr="002B5DC1">
        <w:rPr>
          <w:b/>
          <w:sz w:val="44"/>
          <w:szCs w:val="44"/>
        </w:rPr>
        <w:t>APPC</w:t>
      </w:r>
      <w:r w:rsidRPr="002B5DC1">
        <w:rPr>
          <w:b/>
          <w:sz w:val="44"/>
          <w:szCs w:val="44"/>
        </w:rPr>
        <w:t>)</w:t>
      </w:r>
    </w:p>
    <w:p w14:paraId="12A74B6D" w14:textId="77777777" w:rsidR="00E77D62" w:rsidRPr="002B5DC1" w:rsidRDefault="00E77D62" w:rsidP="00E77D62">
      <w:pPr>
        <w:pStyle w:val="BodyText"/>
      </w:pPr>
    </w:p>
    <w:p w14:paraId="37055A48" w14:textId="77777777" w:rsidR="00E77D62" w:rsidRPr="002B5DC1" w:rsidRDefault="00E77D62" w:rsidP="00E77D62">
      <w:pPr>
        <w:pStyle w:val="BodyText"/>
      </w:pPr>
    </w:p>
    <w:p w14:paraId="63655325" w14:textId="77777777" w:rsidR="00E77D62" w:rsidRPr="002B5DC1" w:rsidRDefault="00E77D62" w:rsidP="00E77D62">
      <w:pPr>
        <w:pStyle w:val="BodyText"/>
      </w:pPr>
    </w:p>
    <w:p w14:paraId="4133AE39" w14:textId="326B6BEA" w:rsidR="00E77D62" w:rsidRPr="002B5DC1" w:rsidRDefault="00F22E21" w:rsidP="008209AF">
      <w:pPr>
        <w:pStyle w:val="BodyText"/>
        <w:jc w:val="center"/>
        <w:rPr>
          <w:szCs w:val="44"/>
        </w:rPr>
      </w:pPr>
      <w:r w:rsidRPr="002B5DC1">
        <w:rPr>
          <w:b/>
          <w:sz w:val="44"/>
          <w:szCs w:val="44"/>
        </w:rPr>
        <w:t>Rev. 1.</w:t>
      </w:r>
      <w:r w:rsidR="009E19C2">
        <w:rPr>
          <w:b/>
          <w:sz w:val="44"/>
          <w:szCs w:val="44"/>
        </w:rPr>
        <w:t>3</w:t>
      </w:r>
      <w:r w:rsidRPr="002B5DC1">
        <w:rPr>
          <w:b/>
          <w:sz w:val="44"/>
          <w:szCs w:val="44"/>
        </w:rPr>
        <w:t xml:space="preserve"> – Trial Implementation</w:t>
      </w:r>
    </w:p>
    <w:p w14:paraId="76AF9D3E" w14:textId="77777777" w:rsidR="00E77D62" w:rsidRPr="002B5DC1" w:rsidRDefault="00E77D62" w:rsidP="00E77D62">
      <w:pPr>
        <w:pStyle w:val="BodyText"/>
      </w:pPr>
    </w:p>
    <w:p w14:paraId="4A3039E0" w14:textId="77777777" w:rsidR="00E77D62" w:rsidRPr="002B5DC1" w:rsidRDefault="00E77D62" w:rsidP="00E77D62">
      <w:pPr>
        <w:pStyle w:val="BodyText"/>
      </w:pPr>
    </w:p>
    <w:p w14:paraId="37292503" w14:textId="77777777" w:rsidR="00E77D62" w:rsidRPr="002B5DC1" w:rsidRDefault="00E77D62" w:rsidP="00E77D62">
      <w:pPr>
        <w:pStyle w:val="BodyText"/>
      </w:pPr>
    </w:p>
    <w:p w14:paraId="407DA760" w14:textId="77777777" w:rsidR="00E77D62" w:rsidRPr="002B5DC1" w:rsidRDefault="00E77D62" w:rsidP="00E77D62">
      <w:pPr>
        <w:pStyle w:val="BodyText"/>
      </w:pPr>
    </w:p>
    <w:p w14:paraId="2F8AEC10" w14:textId="70782711" w:rsidR="00E77D62" w:rsidRPr="002B5DC1" w:rsidRDefault="00E77D62" w:rsidP="00E77D62">
      <w:pPr>
        <w:pStyle w:val="BodyText"/>
      </w:pPr>
      <w:r w:rsidRPr="002B5DC1">
        <w:t>Date:</w:t>
      </w:r>
      <w:r w:rsidRPr="002B5DC1">
        <w:tab/>
      </w:r>
      <w:r w:rsidRPr="002B5DC1">
        <w:tab/>
      </w:r>
      <w:r w:rsidR="00F44C6C">
        <w:t>July 12</w:t>
      </w:r>
      <w:r w:rsidR="009E19C2">
        <w:t>, 2019</w:t>
      </w:r>
    </w:p>
    <w:p w14:paraId="7F8EE1A6" w14:textId="77777777" w:rsidR="00E77D62" w:rsidRPr="002B5DC1" w:rsidRDefault="00E77D62" w:rsidP="00E77D62">
      <w:pPr>
        <w:pStyle w:val="BodyText"/>
      </w:pPr>
      <w:r w:rsidRPr="002B5DC1">
        <w:t>Author:</w:t>
      </w:r>
      <w:r w:rsidRPr="002B5DC1">
        <w:tab/>
        <w:t>IHE ITI Technical Committee</w:t>
      </w:r>
    </w:p>
    <w:p w14:paraId="27739438" w14:textId="77777777" w:rsidR="00E77D62" w:rsidRPr="002B5DC1" w:rsidRDefault="00E77D62" w:rsidP="004B0AA1">
      <w:pPr>
        <w:pStyle w:val="BodyText"/>
        <w:spacing w:after="60"/>
      </w:pPr>
      <w:r w:rsidRPr="002B5DC1">
        <w:t>Email:</w:t>
      </w:r>
      <w:r w:rsidRPr="002B5DC1">
        <w:tab/>
      </w:r>
      <w:r w:rsidRPr="002B5DC1">
        <w:tab/>
        <w:t>iti@ihe.net</w:t>
      </w:r>
    </w:p>
    <w:p w14:paraId="1809E603" w14:textId="77777777" w:rsidR="00E77D62" w:rsidRPr="002B5DC1" w:rsidRDefault="00E77D62" w:rsidP="00E77D62">
      <w:pPr>
        <w:pStyle w:val="BodyText"/>
      </w:pPr>
    </w:p>
    <w:p w14:paraId="4EC9C75F" w14:textId="77777777" w:rsidR="00E77D62" w:rsidRPr="002B5DC1" w:rsidRDefault="00E77D62" w:rsidP="00E77D62">
      <w:pPr>
        <w:pStyle w:val="BodyText"/>
      </w:pPr>
    </w:p>
    <w:p w14:paraId="2DF26FE3" w14:textId="77777777" w:rsidR="00E77D62" w:rsidRPr="002B5DC1" w:rsidRDefault="00E77D62" w:rsidP="00E77D62">
      <w:pPr>
        <w:pStyle w:val="BodyText"/>
        <w:pBdr>
          <w:top w:val="single" w:sz="18" w:space="1" w:color="auto"/>
          <w:left w:val="single" w:sz="18" w:space="4" w:color="auto"/>
          <w:bottom w:val="single" w:sz="18" w:space="1" w:color="auto"/>
          <w:right w:val="single" w:sz="18" w:space="4" w:color="auto"/>
        </w:pBdr>
        <w:spacing w:line="276" w:lineRule="auto"/>
        <w:jc w:val="center"/>
      </w:pPr>
      <w:r w:rsidRPr="002B5DC1">
        <w:rPr>
          <w:b/>
        </w:rPr>
        <w:t xml:space="preserve">Please verify you have the most recent version of this document. </w:t>
      </w:r>
      <w:r w:rsidRPr="002B5DC1">
        <w:t xml:space="preserve">See </w:t>
      </w:r>
      <w:hyperlink r:id="rId9" w:history="1">
        <w:r w:rsidRPr="002B5DC1">
          <w:rPr>
            <w:rStyle w:val="Hyperlink"/>
          </w:rPr>
          <w:t>here</w:t>
        </w:r>
      </w:hyperlink>
      <w:r w:rsidRPr="002B5DC1">
        <w:t xml:space="preserve"> for Trial Implementation and Final Text versions and </w:t>
      </w:r>
      <w:hyperlink r:id="rId10" w:history="1">
        <w:r w:rsidRPr="002B5DC1">
          <w:rPr>
            <w:rStyle w:val="Hyperlink"/>
          </w:rPr>
          <w:t>here</w:t>
        </w:r>
      </w:hyperlink>
      <w:r w:rsidRPr="002B5DC1">
        <w:t xml:space="preserve"> for Public Comment versions.</w:t>
      </w:r>
    </w:p>
    <w:p w14:paraId="48BB3247" w14:textId="77777777" w:rsidR="00CF283F" w:rsidRPr="002B5DC1" w:rsidRDefault="009D125C" w:rsidP="008209AF">
      <w:pPr>
        <w:pStyle w:val="BodyText"/>
        <w:rPr>
          <w:rFonts w:ascii="Arial" w:hAnsi="Arial" w:cs="Arial"/>
          <w:b/>
          <w:sz w:val="28"/>
          <w:szCs w:val="28"/>
        </w:rPr>
      </w:pPr>
      <w:r w:rsidRPr="002B5DC1">
        <w:br w:type="page"/>
      </w:r>
      <w:r w:rsidR="00A875FF" w:rsidRPr="002B5DC1">
        <w:rPr>
          <w:rFonts w:ascii="Arial" w:hAnsi="Arial" w:cs="Arial"/>
          <w:b/>
          <w:sz w:val="28"/>
          <w:szCs w:val="28"/>
        </w:rPr>
        <w:lastRenderedPageBreak/>
        <w:t>Foreword</w:t>
      </w:r>
    </w:p>
    <w:p w14:paraId="4F4B2156" w14:textId="06FFF3A4" w:rsidR="00F22E21" w:rsidRPr="002B5DC1" w:rsidRDefault="00F22E21" w:rsidP="00F22E21">
      <w:pPr>
        <w:pStyle w:val="BodyText"/>
      </w:pPr>
      <w:r w:rsidRPr="002B5DC1">
        <w:t>This is a supplement to the IHE IT Infrastructure Technical Framework V1</w:t>
      </w:r>
      <w:r w:rsidR="00F051E9" w:rsidRPr="002B5DC1">
        <w:t>6</w:t>
      </w:r>
      <w:r w:rsidRPr="002B5DC1">
        <w:t>. Each supplement undergoes a process of public comment and trial implementation before being incorporated into the volumes of the Technical Frameworks.</w:t>
      </w:r>
    </w:p>
    <w:p w14:paraId="104ACC4B" w14:textId="2CE6F525" w:rsidR="00F22E21" w:rsidRPr="002B5DC1" w:rsidRDefault="00F22E21" w:rsidP="00F22E21">
      <w:pPr>
        <w:pStyle w:val="BodyText"/>
      </w:pPr>
      <w:r w:rsidRPr="002B5DC1">
        <w:t xml:space="preserve">This supplement is published on </w:t>
      </w:r>
      <w:r w:rsidR="00077CA9" w:rsidRPr="002B5DC1">
        <w:t>Ju</w:t>
      </w:r>
      <w:r w:rsidR="00F44C6C">
        <w:t>ly 12</w:t>
      </w:r>
      <w:r w:rsidR="009E19C2">
        <w:t>, 2019</w:t>
      </w:r>
      <w:r w:rsidRPr="002B5DC1">
        <w:t xml:space="preserve"> for trial implementation and may be available for testing at subsequent IHE </w:t>
      </w:r>
      <w:proofErr w:type="spellStart"/>
      <w:r w:rsidRPr="002B5DC1">
        <w:t>Connectathons</w:t>
      </w:r>
      <w:proofErr w:type="spellEnd"/>
      <w:r w:rsidRPr="002B5DC1">
        <w:t xml:space="preserve">. The supplement may be amended based on the results of testing. Following successful testing it will be incorporated into the IT Infrastructure Technical Framework. Comments are invited and may be submitted at </w:t>
      </w:r>
      <w:hyperlink r:id="rId11" w:history="1">
        <w:r w:rsidRPr="002B5DC1">
          <w:rPr>
            <w:rStyle w:val="Hyperlink"/>
          </w:rPr>
          <w:t>http://www.ihe.net/ITI_Public_Comments</w:t>
        </w:r>
      </w:hyperlink>
      <w:r w:rsidRPr="002B5DC1">
        <w:t>.</w:t>
      </w:r>
    </w:p>
    <w:p w14:paraId="208C09E0" w14:textId="77777777" w:rsidR="00F22E21" w:rsidRPr="002B5DC1" w:rsidRDefault="00F22E21" w:rsidP="00F22E21">
      <w:pPr>
        <w:pStyle w:val="BodyText"/>
      </w:pPr>
      <w:r w:rsidRPr="002B5DC1">
        <w:t xml:space="preserve">This supplement describes changes to the existing technical framework documents. </w:t>
      </w:r>
    </w:p>
    <w:p w14:paraId="3763ABCB" w14:textId="77777777" w:rsidR="00F22E21" w:rsidRPr="002B5DC1" w:rsidRDefault="00F22E21" w:rsidP="00F22E21">
      <w:pPr>
        <w:pStyle w:val="BodyText"/>
      </w:pPr>
      <w:r w:rsidRPr="002B5DC1">
        <w:t>“Boxed” instructions like the sample below indicate to the Volume Editor how to integrate the relevant section(s) into the relevant Technical Framework volume.</w:t>
      </w:r>
    </w:p>
    <w:p w14:paraId="05C26749" w14:textId="77777777" w:rsidR="00F22E21" w:rsidRPr="002B5DC1" w:rsidRDefault="00F22E21" w:rsidP="00F22E21">
      <w:pPr>
        <w:pStyle w:val="EditorInstructions"/>
      </w:pPr>
      <w:r w:rsidRPr="002B5DC1">
        <w:t>Amend Section X.X by the following:</w:t>
      </w:r>
    </w:p>
    <w:p w14:paraId="0E011B83" w14:textId="77777777" w:rsidR="00F22E21" w:rsidRPr="002B5DC1" w:rsidRDefault="00F22E21" w:rsidP="00F22E21">
      <w:pPr>
        <w:pStyle w:val="BodyText"/>
      </w:pPr>
      <w:r w:rsidRPr="002B5DC1">
        <w:t xml:space="preserve">Where the amendment adds text, make the added text </w:t>
      </w:r>
      <w:r w:rsidRPr="002B5DC1">
        <w:rPr>
          <w:rStyle w:val="InsertText"/>
        </w:rPr>
        <w:t>bold underline</w:t>
      </w:r>
      <w:r w:rsidRPr="002B5DC1">
        <w:t xml:space="preserve">. Where the amendment removes text, make the removed text </w:t>
      </w:r>
      <w:r w:rsidRPr="002B5DC1">
        <w:rPr>
          <w:rStyle w:val="DeleteText"/>
        </w:rPr>
        <w:t>bold strikethrough</w:t>
      </w:r>
      <w:r w:rsidRPr="002B5DC1">
        <w:t>. When entire new sections are added, introduce with editor’s instructions to “add new text” or similar, which for readability are not bolded or underlined.</w:t>
      </w:r>
    </w:p>
    <w:p w14:paraId="5B8928B6" w14:textId="77777777" w:rsidR="00F22E21" w:rsidRPr="002B5DC1" w:rsidRDefault="00F22E21" w:rsidP="00F22E21">
      <w:pPr>
        <w:pStyle w:val="BodyText"/>
      </w:pPr>
    </w:p>
    <w:p w14:paraId="37EBA9D5" w14:textId="0B7F2E5A" w:rsidR="00F22E21" w:rsidRPr="002B5DC1" w:rsidRDefault="00F22E21" w:rsidP="00F22E21">
      <w:pPr>
        <w:pStyle w:val="BodyText"/>
      </w:pPr>
      <w:r w:rsidRPr="002B5DC1">
        <w:t xml:space="preserve">General information about IHE can be found at </w:t>
      </w:r>
      <w:hyperlink r:id="rId12" w:history="1">
        <w:r w:rsidRPr="002B5DC1">
          <w:rPr>
            <w:rStyle w:val="Hyperlink"/>
          </w:rPr>
          <w:t>http://ihe.net</w:t>
        </w:r>
      </w:hyperlink>
      <w:r w:rsidRPr="002B5DC1">
        <w:t>.</w:t>
      </w:r>
    </w:p>
    <w:p w14:paraId="66DF1071" w14:textId="2921FCBA" w:rsidR="00F22E21" w:rsidRPr="002B5DC1" w:rsidRDefault="00F22E21" w:rsidP="00F22E21">
      <w:pPr>
        <w:pStyle w:val="BodyText"/>
      </w:pPr>
      <w:r w:rsidRPr="002B5DC1">
        <w:t xml:space="preserve">Information about the IHE IT Infrastructure domain can be found at </w:t>
      </w:r>
      <w:hyperlink r:id="rId13" w:history="1">
        <w:r w:rsidRPr="002B5DC1">
          <w:rPr>
            <w:rStyle w:val="Hyperlink"/>
          </w:rPr>
          <w:t>http://ihe.net/IHE_Domains</w:t>
        </w:r>
      </w:hyperlink>
      <w:r w:rsidRPr="002B5DC1">
        <w:t>.</w:t>
      </w:r>
    </w:p>
    <w:p w14:paraId="1686A482" w14:textId="17E930BB" w:rsidR="00F22E21" w:rsidRPr="002B5DC1" w:rsidRDefault="00F22E21" w:rsidP="00F22E21">
      <w:pPr>
        <w:pStyle w:val="BodyText"/>
      </w:pPr>
      <w:r w:rsidRPr="002B5DC1">
        <w:t xml:space="preserve">Information about the organization of IHE Technical Frameworks and Supplements and the process used to create them can be found at </w:t>
      </w:r>
      <w:hyperlink r:id="rId14" w:history="1">
        <w:r w:rsidRPr="002B5DC1">
          <w:rPr>
            <w:rStyle w:val="Hyperlink"/>
          </w:rPr>
          <w:t>http://ihe.net/IHE_Process</w:t>
        </w:r>
      </w:hyperlink>
      <w:r w:rsidRPr="002B5DC1">
        <w:t xml:space="preserve"> and </w:t>
      </w:r>
      <w:hyperlink r:id="rId15" w:history="1">
        <w:r w:rsidRPr="002B5DC1">
          <w:rPr>
            <w:rStyle w:val="Hyperlink"/>
          </w:rPr>
          <w:t>http://ihe.net/Profiles</w:t>
        </w:r>
      </w:hyperlink>
      <w:r w:rsidRPr="002B5DC1">
        <w:t>.</w:t>
      </w:r>
    </w:p>
    <w:p w14:paraId="479C1E9F" w14:textId="67FF4282" w:rsidR="00BE5916" w:rsidRPr="002B5DC1" w:rsidRDefault="00F22E21" w:rsidP="000470A5">
      <w:pPr>
        <w:pStyle w:val="BodyText"/>
      </w:pPr>
      <w:r w:rsidRPr="002B5DC1">
        <w:t xml:space="preserve">The current version of the IHE IT Infrastructure Technical Framework can be found at </w:t>
      </w:r>
      <w:bookmarkStart w:id="0" w:name="OLE_LINK2"/>
      <w:r w:rsidRPr="002B5DC1">
        <w:fldChar w:fldCharType="begin"/>
      </w:r>
      <w:r w:rsidRPr="002B5DC1">
        <w:instrText xml:space="preserve"> HYPERLINK "http://ihe.net/Technical_Frameworks/" </w:instrText>
      </w:r>
      <w:r w:rsidRPr="002B5DC1">
        <w:fldChar w:fldCharType="separate"/>
      </w:r>
      <w:r w:rsidRPr="002B5DC1">
        <w:rPr>
          <w:rStyle w:val="Hyperlink"/>
        </w:rPr>
        <w:t>http://ihe.net/Technical_Frameworks</w:t>
      </w:r>
      <w:r w:rsidRPr="002B5DC1">
        <w:fldChar w:fldCharType="end"/>
      </w:r>
      <w:bookmarkEnd w:id="0"/>
      <w:r w:rsidRPr="002B5DC1">
        <w:t>.</w:t>
      </w:r>
    </w:p>
    <w:p w14:paraId="4B4F81C4" w14:textId="77777777" w:rsidR="00E77D62" w:rsidRPr="002B5DC1" w:rsidRDefault="00E77D62" w:rsidP="004B0AA1">
      <w:pPr>
        <w:pStyle w:val="BodyText"/>
      </w:pPr>
    </w:p>
    <w:p w14:paraId="44322B66" w14:textId="77777777" w:rsidR="00E77D62" w:rsidRPr="002B5DC1" w:rsidRDefault="00E77D62">
      <w:pPr>
        <w:pStyle w:val="BodyText"/>
      </w:pPr>
    </w:p>
    <w:p w14:paraId="53B7B0CF" w14:textId="77777777" w:rsidR="00E77D62" w:rsidRPr="002B5DC1" w:rsidRDefault="00E77D62" w:rsidP="00E90DF7">
      <w:pPr>
        <w:pStyle w:val="BodyText"/>
        <w:rPr>
          <w:b/>
        </w:rPr>
      </w:pPr>
      <w:r w:rsidRPr="002B5DC1">
        <w:br w:type="page"/>
      </w:r>
    </w:p>
    <w:p w14:paraId="4906DD59" w14:textId="77777777" w:rsidR="00D85A7B" w:rsidRPr="002B5DC1" w:rsidRDefault="00D85A7B" w:rsidP="008209AF">
      <w:pPr>
        <w:pStyle w:val="BodyText"/>
      </w:pPr>
      <w:r w:rsidRPr="002B5DC1">
        <w:rPr>
          <w:b/>
        </w:rPr>
        <w:lastRenderedPageBreak/>
        <w:t>C</w:t>
      </w:r>
      <w:r w:rsidR="00060D78" w:rsidRPr="002B5DC1">
        <w:rPr>
          <w:b/>
        </w:rPr>
        <w:t>ONTENTS</w:t>
      </w:r>
    </w:p>
    <w:p w14:paraId="27668B9B" w14:textId="77777777" w:rsidR="004D69C3" w:rsidRPr="002B5DC1" w:rsidRDefault="004D69C3" w:rsidP="00597DB2"/>
    <w:p w14:paraId="7778C1B4" w14:textId="62E3F3C8" w:rsidR="00F44C6C" w:rsidRDefault="008D07E8">
      <w:pPr>
        <w:pStyle w:val="TOC1"/>
        <w:rPr>
          <w:rFonts w:asciiTheme="minorHAnsi" w:eastAsiaTheme="minorEastAsia" w:hAnsiTheme="minorHAnsi" w:cstheme="minorBidi"/>
          <w:noProof/>
          <w:sz w:val="22"/>
          <w:szCs w:val="22"/>
        </w:rPr>
      </w:pPr>
      <w:r w:rsidRPr="002B5DC1">
        <w:fldChar w:fldCharType="begin"/>
      </w:r>
      <w:r w:rsidR="00CF508D" w:rsidRPr="002B5DC1">
        <w:instrText xml:space="preserve"> TOC \o "2-7" \h \z \t "Heading 1,1,Appendix Heading 2,2,Appendix Heading 1,1,Appendix Heading 3,3,Glossary,1,Part Title,1" </w:instrText>
      </w:r>
      <w:r w:rsidRPr="002B5DC1">
        <w:fldChar w:fldCharType="separate"/>
      </w:r>
      <w:hyperlink w:anchor="_Toc13810931" w:history="1">
        <w:r w:rsidR="00F44C6C" w:rsidRPr="00CB4FE3">
          <w:rPr>
            <w:rStyle w:val="Hyperlink"/>
            <w:noProof/>
          </w:rPr>
          <w:t>Introduction to this Supplement</w:t>
        </w:r>
        <w:r w:rsidR="00F44C6C">
          <w:rPr>
            <w:noProof/>
            <w:webHidden/>
          </w:rPr>
          <w:tab/>
        </w:r>
        <w:r w:rsidR="00F44C6C">
          <w:rPr>
            <w:noProof/>
            <w:webHidden/>
          </w:rPr>
          <w:fldChar w:fldCharType="begin"/>
        </w:r>
        <w:r w:rsidR="00F44C6C">
          <w:rPr>
            <w:noProof/>
            <w:webHidden/>
          </w:rPr>
          <w:instrText xml:space="preserve"> PAGEREF _Toc13810931 \h </w:instrText>
        </w:r>
        <w:r w:rsidR="00F44C6C">
          <w:rPr>
            <w:noProof/>
            <w:webHidden/>
          </w:rPr>
        </w:r>
        <w:r w:rsidR="00F44C6C">
          <w:rPr>
            <w:noProof/>
            <w:webHidden/>
          </w:rPr>
          <w:fldChar w:fldCharType="separate"/>
        </w:r>
        <w:r w:rsidR="00F44C6C">
          <w:rPr>
            <w:noProof/>
            <w:webHidden/>
          </w:rPr>
          <w:t>6</w:t>
        </w:r>
        <w:r w:rsidR="00F44C6C">
          <w:rPr>
            <w:noProof/>
            <w:webHidden/>
          </w:rPr>
          <w:fldChar w:fldCharType="end"/>
        </w:r>
      </w:hyperlink>
    </w:p>
    <w:p w14:paraId="6EAC1E88" w14:textId="59A2BFB9" w:rsidR="00F44C6C" w:rsidRDefault="00F002C2">
      <w:pPr>
        <w:pStyle w:val="TOC2"/>
        <w:rPr>
          <w:rFonts w:asciiTheme="minorHAnsi" w:eastAsiaTheme="minorEastAsia" w:hAnsiTheme="minorHAnsi" w:cstheme="minorBidi"/>
          <w:noProof/>
          <w:sz w:val="22"/>
          <w:szCs w:val="22"/>
        </w:rPr>
      </w:pPr>
      <w:hyperlink w:anchor="_Toc13810932" w:history="1">
        <w:r w:rsidR="00F44C6C" w:rsidRPr="00CB4FE3">
          <w:rPr>
            <w:rStyle w:val="Hyperlink"/>
            <w:noProof/>
          </w:rPr>
          <w:t>Open Issues and Questions</w:t>
        </w:r>
        <w:r w:rsidR="00F44C6C">
          <w:rPr>
            <w:noProof/>
            <w:webHidden/>
          </w:rPr>
          <w:tab/>
        </w:r>
        <w:r w:rsidR="00F44C6C">
          <w:rPr>
            <w:noProof/>
            <w:webHidden/>
          </w:rPr>
          <w:fldChar w:fldCharType="begin"/>
        </w:r>
        <w:r w:rsidR="00F44C6C">
          <w:rPr>
            <w:noProof/>
            <w:webHidden/>
          </w:rPr>
          <w:instrText xml:space="preserve"> PAGEREF _Toc13810932 \h </w:instrText>
        </w:r>
        <w:r w:rsidR="00F44C6C">
          <w:rPr>
            <w:noProof/>
            <w:webHidden/>
          </w:rPr>
        </w:r>
        <w:r w:rsidR="00F44C6C">
          <w:rPr>
            <w:noProof/>
            <w:webHidden/>
          </w:rPr>
          <w:fldChar w:fldCharType="separate"/>
        </w:r>
        <w:r w:rsidR="00F44C6C">
          <w:rPr>
            <w:noProof/>
            <w:webHidden/>
          </w:rPr>
          <w:t>6</w:t>
        </w:r>
        <w:r w:rsidR="00F44C6C">
          <w:rPr>
            <w:noProof/>
            <w:webHidden/>
          </w:rPr>
          <w:fldChar w:fldCharType="end"/>
        </w:r>
      </w:hyperlink>
    </w:p>
    <w:p w14:paraId="5C1C4941" w14:textId="52E72EDE" w:rsidR="00F44C6C" w:rsidRDefault="00F002C2">
      <w:pPr>
        <w:pStyle w:val="TOC2"/>
        <w:rPr>
          <w:rFonts w:asciiTheme="minorHAnsi" w:eastAsiaTheme="minorEastAsia" w:hAnsiTheme="minorHAnsi" w:cstheme="minorBidi"/>
          <w:noProof/>
          <w:sz w:val="22"/>
          <w:szCs w:val="22"/>
        </w:rPr>
      </w:pPr>
      <w:hyperlink w:anchor="_Toc13810933" w:history="1">
        <w:r w:rsidR="00F44C6C" w:rsidRPr="00CB4FE3">
          <w:rPr>
            <w:rStyle w:val="Hyperlink"/>
            <w:noProof/>
          </w:rPr>
          <w:t>Closed Issues</w:t>
        </w:r>
        <w:r w:rsidR="00F44C6C">
          <w:rPr>
            <w:noProof/>
            <w:webHidden/>
          </w:rPr>
          <w:tab/>
        </w:r>
        <w:r w:rsidR="00F44C6C">
          <w:rPr>
            <w:noProof/>
            <w:webHidden/>
          </w:rPr>
          <w:fldChar w:fldCharType="begin"/>
        </w:r>
        <w:r w:rsidR="00F44C6C">
          <w:rPr>
            <w:noProof/>
            <w:webHidden/>
          </w:rPr>
          <w:instrText xml:space="preserve"> PAGEREF _Toc13810933 \h </w:instrText>
        </w:r>
        <w:r w:rsidR="00F44C6C">
          <w:rPr>
            <w:noProof/>
            <w:webHidden/>
          </w:rPr>
        </w:r>
        <w:r w:rsidR="00F44C6C">
          <w:rPr>
            <w:noProof/>
            <w:webHidden/>
          </w:rPr>
          <w:fldChar w:fldCharType="separate"/>
        </w:r>
        <w:r w:rsidR="00F44C6C">
          <w:rPr>
            <w:noProof/>
            <w:webHidden/>
          </w:rPr>
          <w:t>7</w:t>
        </w:r>
        <w:r w:rsidR="00F44C6C">
          <w:rPr>
            <w:noProof/>
            <w:webHidden/>
          </w:rPr>
          <w:fldChar w:fldCharType="end"/>
        </w:r>
      </w:hyperlink>
    </w:p>
    <w:p w14:paraId="44333A93" w14:textId="558E2CF2" w:rsidR="00F44C6C" w:rsidRDefault="00F002C2">
      <w:pPr>
        <w:pStyle w:val="TOC1"/>
        <w:rPr>
          <w:rFonts w:asciiTheme="minorHAnsi" w:eastAsiaTheme="minorEastAsia" w:hAnsiTheme="minorHAnsi" w:cstheme="minorBidi"/>
          <w:noProof/>
          <w:sz w:val="22"/>
          <w:szCs w:val="22"/>
        </w:rPr>
      </w:pPr>
      <w:hyperlink w:anchor="_Toc13810934" w:history="1">
        <w:r w:rsidR="00F44C6C" w:rsidRPr="00CB4FE3">
          <w:rPr>
            <w:rStyle w:val="Hyperlink"/>
            <w:bCs/>
            <w:noProof/>
          </w:rPr>
          <w:t>Glossary</w:t>
        </w:r>
        <w:r w:rsidR="00F44C6C">
          <w:rPr>
            <w:noProof/>
            <w:webHidden/>
          </w:rPr>
          <w:tab/>
        </w:r>
        <w:r w:rsidR="00F44C6C">
          <w:rPr>
            <w:noProof/>
            <w:webHidden/>
          </w:rPr>
          <w:fldChar w:fldCharType="begin"/>
        </w:r>
        <w:r w:rsidR="00F44C6C">
          <w:rPr>
            <w:noProof/>
            <w:webHidden/>
          </w:rPr>
          <w:instrText xml:space="preserve"> PAGEREF _Toc13810934 \h </w:instrText>
        </w:r>
        <w:r w:rsidR="00F44C6C">
          <w:rPr>
            <w:noProof/>
            <w:webHidden/>
          </w:rPr>
        </w:r>
        <w:r w:rsidR="00F44C6C">
          <w:rPr>
            <w:noProof/>
            <w:webHidden/>
          </w:rPr>
          <w:fldChar w:fldCharType="separate"/>
        </w:r>
        <w:r w:rsidR="00F44C6C">
          <w:rPr>
            <w:noProof/>
            <w:webHidden/>
          </w:rPr>
          <w:t>8</w:t>
        </w:r>
        <w:r w:rsidR="00F44C6C">
          <w:rPr>
            <w:noProof/>
            <w:webHidden/>
          </w:rPr>
          <w:fldChar w:fldCharType="end"/>
        </w:r>
      </w:hyperlink>
    </w:p>
    <w:p w14:paraId="7C5AEBD2" w14:textId="4496831D" w:rsidR="00F44C6C" w:rsidRPr="00F8379D" w:rsidRDefault="00F002C2">
      <w:pPr>
        <w:pStyle w:val="TOC1"/>
        <w:rPr>
          <w:rFonts w:asciiTheme="minorHAnsi" w:eastAsiaTheme="minorEastAsia" w:hAnsiTheme="minorHAnsi" w:cstheme="minorBidi"/>
          <w:b/>
          <w:bCs/>
          <w:noProof/>
          <w:sz w:val="22"/>
          <w:szCs w:val="22"/>
        </w:rPr>
      </w:pPr>
      <w:hyperlink w:anchor="_Toc13810935" w:history="1">
        <w:r w:rsidR="00F44C6C" w:rsidRPr="00F8379D">
          <w:rPr>
            <w:rStyle w:val="Hyperlink"/>
            <w:b/>
            <w:bCs/>
            <w:noProof/>
          </w:rPr>
          <w:t>Volume 1 – Profiles</w:t>
        </w:r>
        <w:r w:rsidR="00F44C6C" w:rsidRPr="00F8379D">
          <w:rPr>
            <w:b/>
            <w:bCs/>
            <w:noProof/>
            <w:webHidden/>
          </w:rPr>
          <w:tab/>
        </w:r>
        <w:r w:rsidR="00F44C6C" w:rsidRPr="00F8379D">
          <w:rPr>
            <w:b/>
            <w:bCs/>
            <w:noProof/>
            <w:webHidden/>
          </w:rPr>
          <w:fldChar w:fldCharType="begin"/>
        </w:r>
        <w:r w:rsidR="00F44C6C" w:rsidRPr="00F8379D">
          <w:rPr>
            <w:b/>
            <w:bCs/>
            <w:noProof/>
            <w:webHidden/>
          </w:rPr>
          <w:instrText xml:space="preserve"> PAGEREF _Toc13810935 \h </w:instrText>
        </w:r>
        <w:r w:rsidR="00F44C6C" w:rsidRPr="00F8379D">
          <w:rPr>
            <w:b/>
            <w:bCs/>
            <w:noProof/>
            <w:webHidden/>
          </w:rPr>
        </w:r>
        <w:r w:rsidR="00F44C6C" w:rsidRPr="00F8379D">
          <w:rPr>
            <w:b/>
            <w:bCs/>
            <w:noProof/>
            <w:webHidden/>
          </w:rPr>
          <w:fldChar w:fldCharType="separate"/>
        </w:r>
        <w:r w:rsidR="00F44C6C" w:rsidRPr="00F8379D">
          <w:rPr>
            <w:b/>
            <w:bCs/>
            <w:noProof/>
            <w:webHidden/>
          </w:rPr>
          <w:t>10</w:t>
        </w:r>
        <w:r w:rsidR="00F44C6C" w:rsidRPr="00F8379D">
          <w:rPr>
            <w:b/>
            <w:bCs/>
            <w:noProof/>
            <w:webHidden/>
          </w:rPr>
          <w:fldChar w:fldCharType="end"/>
        </w:r>
      </w:hyperlink>
    </w:p>
    <w:p w14:paraId="4715D000" w14:textId="3FBCDB31" w:rsidR="00F44C6C" w:rsidRDefault="00F002C2">
      <w:pPr>
        <w:pStyle w:val="TOC2"/>
        <w:rPr>
          <w:rFonts w:asciiTheme="minorHAnsi" w:eastAsiaTheme="minorEastAsia" w:hAnsiTheme="minorHAnsi" w:cstheme="minorBidi"/>
          <w:noProof/>
          <w:sz w:val="22"/>
          <w:szCs w:val="22"/>
        </w:rPr>
      </w:pPr>
      <w:hyperlink w:anchor="_Toc13810936" w:history="1">
        <w:r w:rsidR="00F44C6C" w:rsidRPr="00CB4FE3">
          <w:rPr>
            <w:rStyle w:val="Hyperlink"/>
            <w:noProof/>
          </w:rPr>
          <w:t>Copyright Licenses</w:t>
        </w:r>
        <w:r w:rsidR="00F44C6C">
          <w:rPr>
            <w:noProof/>
            <w:webHidden/>
          </w:rPr>
          <w:tab/>
        </w:r>
        <w:r w:rsidR="00F44C6C">
          <w:rPr>
            <w:noProof/>
            <w:webHidden/>
          </w:rPr>
          <w:fldChar w:fldCharType="begin"/>
        </w:r>
        <w:r w:rsidR="00F44C6C">
          <w:rPr>
            <w:noProof/>
            <w:webHidden/>
          </w:rPr>
          <w:instrText xml:space="preserve"> PAGEREF _Toc13810936 \h </w:instrText>
        </w:r>
        <w:r w:rsidR="00F44C6C">
          <w:rPr>
            <w:noProof/>
            <w:webHidden/>
          </w:rPr>
        </w:r>
        <w:r w:rsidR="00F44C6C">
          <w:rPr>
            <w:noProof/>
            <w:webHidden/>
          </w:rPr>
          <w:fldChar w:fldCharType="separate"/>
        </w:r>
        <w:r w:rsidR="00F44C6C">
          <w:rPr>
            <w:noProof/>
            <w:webHidden/>
          </w:rPr>
          <w:t>10</w:t>
        </w:r>
        <w:r w:rsidR="00F44C6C">
          <w:rPr>
            <w:noProof/>
            <w:webHidden/>
          </w:rPr>
          <w:fldChar w:fldCharType="end"/>
        </w:r>
      </w:hyperlink>
    </w:p>
    <w:p w14:paraId="2AD95B74" w14:textId="54D7C62C" w:rsidR="00F44C6C" w:rsidRDefault="00F002C2">
      <w:pPr>
        <w:pStyle w:val="TOC2"/>
        <w:rPr>
          <w:rFonts w:asciiTheme="minorHAnsi" w:eastAsiaTheme="minorEastAsia" w:hAnsiTheme="minorHAnsi" w:cstheme="minorBidi"/>
          <w:noProof/>
          <w:sz w:val="22"/>
          <w:szCs w:val="22"/>
        </w:rPr>
      </w:pPr>
      <w:hyperlink w:anchor="_Toc13810937" w:history="1">
        <w:r w:rsidR="00F44C6C" w:rsidRPr="00CB4FE3">
          <w:rPr>
            <w:rStyle w:val="Hyperlink"/>
            <w:noProof/>
          </w:rPr>
          <w:t>Domain-specific additions</w:t>
        </w:r>
        <w:r w:rsidR="00F44C6C">
          <w:rPr>
            <w:noProof/>
            <w:webHidden/>
          </w:rPr>
          <w:tab/>
        </w:r>
        <w:r w:rsidR="00F44C6C">
          <w:rPr>
            <w:noProof/>
            <w:webHidden/>
          </w:rPr>
          <w:fldChar w:fldCharType="begin"/>
        </w:r>
        <w:r w:rsidR="00F44C6C">
          <w:rPr>
            <w:noProof/>
            <w:webHidden/>
          </w:rPr>
          <w:instrText xml:space="preserve"> PAGEREF _Toc13810937 \h </w:instrText>
        </w:r>
        <w:r w:rsidR="00F44C6C">
          <w:rPr>
            <w:noProof/>
            <w:webHidden/>
          </w:rPr>
        </w:r>
        <w:r w:rsidR="00F44C6C">
          <w:rPr>
            <w:noProof/>
            <w:webHidden/>
          </w:rPr>
          <w:fldChar w:fldCharType="separate"/>
        </w:r>
        <w:r w:rsidR="00F44C6C">
          <w:rPr>
            <w:noProof/>
            <w:webHidden/>
          </w:rPr>
          <w:t>10</w:t>
        </w:r>
        <w:r w:rsidR="00F44C6C">
          <w:rPr>
            <w:noProof/>
            <w:webHidden/>
          </w:rPr>
          <w:fldChar w:fldCharType="end"/>
        </w:r>
      </w:hyperlink>
    </w:p>
    <w:p w14:paraId="6F96479B" w14:textId="50B102BF" w:rsidR="00F44C6C" w:rsidRDefault="00F002C2">
      <w:pPr>
        <w:pStyle w:val="TOC1"/>
        <w:rPr>
          <w:rFonts w:asciiTheme="minorHAnsi" w:eastAsiaTheme="minorEastAsia" w:hAnsiTheme="minorHAnsi" w:cstheme="minorBidi"/>
          <w:noProof/>
          <w:sz w:val="22"/>
          <w:szCs w:val="22"/>
        </w:rPr>
      </w:pPr>
      <w:hyperlink w:anchor="_Toc13810938" w:history="1">
        <w:r w:rsidR="00F44C6C" w:rsidRPr="00CB4FE3">
          <w:rPr>
            <w:rStyle w:val="Hyperlink"/>
            <w:noProof/>
          </w:rPr>
          <w:t>43 Advanced Patient Privacy Consents (APPC) Profile</w:t>
        </w:r>
        <w:r w:rsidR="00F44C6C">
          <w:rPr>
            <w:noProof/>
            <w:webHidden/>
          </w:rPr>
          <w:tab/>
        </w:r>
        <w:r w:rsidR="00F44C6C">
          <w:rPr>
            <w:noProof/>
            <w:webHidden/>
          </w:rPr>
          <w:fldChar w:fldCharType="begin"/>
        </w:r>
        <w:r w:rsidR="00F44C6C">
          <w:rPr>
            <w:noProof/>
            <w:webHidden/>
          </w:rPr>
          <w:instrText xml:space="preserve"> PAGEREF _Toc13810938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7345F6AC" w14:textId="348A397D" w:rsidR="00F44C6C" w:rsidRDefault="00F002C2">
      <w:pPr>
        <w:pStyle w:val="TOC2"/>
        <w:rPr>
          <w:rFonts w:asciiTheme="minorHAnsi" w:eastAsiaTheme="minorEastAsia" w:hAnsiTheme="minorHAnsi" w:cstheme="minorBidi"/>
          <w:noProof/>
          <w:sz w:val="22"/>
          <w:szCs w:val="22"/>
        </w:rPr>
      </w:pPr>
      <w:hyperlink w:anchor="_Toc13810939" w:history="1">
        <w:r w:rsidR="00F44C6C" w:rsidRPr="00CB4FE3">
          <w:rPr>
            <w:rStyle w:val="Hyperlink"/>
            <w:noProof/>
          </w:rPr>
          <w:t>43.1 APPC Actors, Transactions, and Content Modules</w:t>
        </w:r>
        <w:r w:rsidR="00F44C6C">
          <w:rPr>
            <w:noProof/>
            <w:webHidden/>
          </w:rPr>
          <w:tab/>
        </w:r>
        <w:r w:rsidR="00F44C6C">
          <w:rPr>
            <w:noProof/>
            <w:webHidden/>
          </w:rPr>
          <w:fldChar w:fldCharType="begin"/>
        </w:r>
        <w:r w:rsidR="00F44C6C">
          <w:rPr>
            <w:noProof/>
            <w:webHidden/>
          </w:rPr>
          <w:instrText xml:space="preserve"> PAGEREF _Toc13810939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5E151DF1" w14:textId="0FE62DD6" w:rsidR="00F44C6C" w:rsidRDefault="00F002C2">
      <w:pPr>
        <w:pStyle w:val="TOC3"/>
        <w:rPr>
          <w:rFonts w:asciiTheme="minorHAnsi" w:eastAsiaTheme="minorEastAsia" w:hAnsiTheme="minorHAnsi" w:cstheme="minorBidi"/>
          <w:noProof/>
          <w:sz w:val="22"/>
          <w:szCs w:val="22"/>
        </w:rPr>
      </w:pPr>
      <w:hyperlink w:anchor="_Toc13810940" w:history="1">
        <w:r w:rsidR="00F44C6C" w:rsidRPr="00CB4FE3">
          <w:rPr>
            <w:rStyle w:val="Hyperlink"/>
            <w:bCs/>
            <w:noProof/>
          </w:rPr>
          <w:t>43.1.1 Actor Descriptions and Actor Profile Requirements</w:t>
        </w:r>
        <w:r w:rsidR="00F44C6C">
          <w:rPr>
            <w:noProof/>
            <w:webHidden/>
          </w:rPr>
          <w:tab/>
        </w:r>
        <w:r w:rsidR="00F44C6C">
          <w:rPr>
            <w:noProof/>
            <w:webHidden/>
          </w:rPr>
          <w:fldChar w:fldCharType="begin"/>
        </w:r>
        <w:r w:rsidR="00F44C6C">
          <w:rPr>
            <w:noProof/>
            <w:webHidden/>
          </w:rPr>
          <w:instrText xml:space="preserve"> PAGEREF _Toc13810940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6B2A9152" w14:textId="55238EA1" w:rsidR="00F44C6C" w:rsidRDefault="00F002C2">
      <w:pPr>
        <w:pStyle w:val="TOC2"/>
        <w:rPr>
          <w:rFonts w:asciiTheme="minorHAnsi" w:eastAsiaTheme="minorEastAsia" w:hAnsiTheme="minorHAnsi" w:cstheme="minorBidi"/>
          <w:noProof/>
          <w:sz w:val="22"/>
          <w:szCs w:val="22"/>
        </w:rPr>
      </w:pPr>
      <w:hyperlink w:anchor="_Toc13810941" w:history="1">
        <w:r w:rsidR="00F44C6C" w:rsidRPr="00CB4FE3">
          <w:rPr>
            <w:rStyle w:val="Hyperlink"/>
            <w:noProof/>
          </w:rPr>
          <w:t>43.2 APPC Actor Options</w:t>
        </w:r>
        <w:r w:rsidR="00F44C6C">
          <w:rPr>
            <w:noProof/>
            <w:webHidden/>
          </w:rPr>
          <w:tab/>
        </w:r>
        <w:r w:rsidR="00F44C6C">
          <w:rPr>
            <w:noProof/>
            <w:webHidden/>
          </w:rPr>
          <w:fldChar w:fldCharType="begin"/>
        </w:r>
        <w:r w:rsidR="00F44C6C">
          <w:rPr>
            <w:noProof/>
            <w:webHidden/>
          </w:rPr>
          <w:instrText xml:space="preserve"> PAGEREF _Toc13810941 \h </w:instrText>
        </w:r>
        <w:r w:rsidR="00F44C6C">
          <w:rPr>
            <w:noProof/>
            <w:webHidden/>
          </w:rPr>
        </w:r>
        <w:r w:rsidR="00F44C6C">
          <w:rPr>
            <w:noProof/>
            <w:webHidden/>
          </w:rPr>
          <w:fldChar w:fldCharType="separate"/>
        </w:r>
        <w:r w:rsidR="00F44C6C">
          <w:rPr>
            <w:noProof/>
            <w:webHidden/>
          </w:rPr>
          <w:t>11</w:t>
        </w:r>
        <w:r w:rsidR="00F44C6C">
          <w:rPr>
            <w:noProof/>
            <w:webHidden/>
          </w:rPr>
          <w:fldChar w:fldCharType="end"/>
        </w:r>
      </w:hyperlink>
    </w:p>
    <w:p w14:paraId="5B15F0C5" w14:textId="74C237DF" w:rsidR="00F44C6C" w:rsidRDefault="00F002C2">
      <w:pPr>
        <w:pStyle w:val="TOC3"/>
        <w:rPr>
          <w:rFonts w:asciiTheme="minorHAnsi" w:eastAsiaTheme="minorEastAsia" w:hAnsiTheme="minorHAnsi" w:cstheme="minorBidi"/>
          <w:noProof/>
          <w:sz w:val="22"/>
          <w:szCs w:val="22"/>
        </w:rPr>
      </w:pPr>
      <w:hyperlink w:anchor="_Toc13810942" w:history="1">
        <w:r w:rsidR="00F44C6C" w:rsidRPr="00CB4FE3">
          <w:rPr>
            <w:rStyle w:val="Hyperlink"/>
            <w:noProof/>
          </w:rPr>
          <w:t>43.2.1 View Option</w:t>
        </w:r>
        <w:r w:rsidR="00F44C6C">
          <w:rPr>
            <w:noProof/>
            <w:webHidden/>
          </w:rPr>
          <w:tab/>
        </w:r>
        <w:r w:rsidR="00F44C6C">
          <w:rPr>
            <w:noProof/>
            <w:webHidden/>
          </w:rPr>
          <w:fldChar w:fldCharType="begin"/>
        </w:r>
        <w:r w:rsidR="00F44C6C">
          <w:rPr>
            <w:noProof/>
            <w:webHidden/>
          </w:rPr>
          <w:instrText xml:space="preserve"> PAGEREF _Toc13810942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73C2AAAD" w14:textId="42EB6B74" w:rsidR="00F44C6C" w:rsidRDefault="00F002C2">
      <w:pPr>
        <w:pStyle w:val="TOC3"/>
        <w:rPr>
          <w:rFonts w:asciiTheme="minorHAnsi" w:eastAsiaTheme="minorEastAsia" w:hAnsiTheme="minorHAnsi" w:cstheme="minorBidi"/>
          <w:noProof/>
          <w:sz w:val="22"/>
          <w:szCs w:val="22"/>
        </w:rPr>
      </w:pPr>
      <w:hyperlink w:anchor="_Toc13810943" w:history="1">
        <w:r w:rsidR="00F44C6C" w:rsidRPr="00CB4FE3">
          <w:rPr>
            <w:rStyle w:val="Hyperlink"/>
            <w:noProof/>
          </w:rPr>
          <w:t>43.2.2 Structured Policy Processing Option</w:t>
        </w:r>
        <w:r w:rsidR="00F44C6C">
          <w:rPr>
            <w:noProof/>
            <w:webHidden/>
          </w:rPr>
          <w:tab/>
        </w:r>
        <w:r w:rsidR="00F44C6C">
          <w:rPr>
            <w:noProof/>
            <w:webHidden/>
          </w:rPr>
          <w:fldChar w:fldCharType="begin"/>
        </w:r>
        <w:r w:rsidR="00F44C6C">
          <w:rPr>
            <w:noProof/>
            <w:webHidden/>
          </w:rPr>
          <w:instrText xml:space="preserve"> PAGEREF _Toc13810943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0E1AAB62" w14:textId="7859A7F0" w:rsidR="00F44C6C" w:rsidRDefault="00F002C2">
      <w:pPr>
        <w:pStyle w:val="TOC2"/>
        <w:rPr>
          <w:rFonts w:asciiTheme="minorHAnsi" w:eastAsiaTheme="minorEastAsia" w:hAnsiTheme="minorHAnsi" w:cstheme="minorBidi"/>
          <w:noProof/>
          <w:sz w:val="22"/>
          <w:szCs w:val="22"/>
        </w:rPr>
      </w:pPr>
      <w:hyperlink w:anchor="_Toc13810944" w:history="1">
        <w:r w:rsidR="00F44C6C" w:rsidRPr="00CB4FE3">
          <w:rPr>
            <w:rStyle w:val="Hyperlink"/>
            <w:noProof/>
          </w:rPr>
          <w:t>43.3 APPC Required Actor Groupings</w:t>
        </w:r>
        <w:r w:rsidR="00F44C6C">
          <w:rPr>
            <w:noProof/>
            <w:webHidden/>
          </w:rPr>
          <w:tab/>
        </w:r>
        <w:r w:rsidR="00F44C6C">
          <w:rPr>
            <w:noProof/>
            <w:webHidden/>
          </w:rPr>
          <w:fldChar w:fldCharType="begin"/>
        </w:r>
        <w:r w:rsidR="00F44C6C">
          <w:rPr>
            <w:noProof/>
            <w:webHidden/>
          </w:rPr>
          <w:instrText xml:space="preserve"> PAGEREF _Toc13810944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302D7DE2" w14:textId="219EA691" w:rsidR="00F44C6C" w:rsidRDefault="00F002C2">
      <w:pPr>
        <w:pStyle w:val="TOC2"/>
        <w:rPr>
          <w:rFonts w:asciiTheme="minorHAnsi" w:eastAsiaTheme="minorEastAsia" w:hAnsiTheme="minorHAnsi" w:cstheme="minorBidi"/>
          <w:noProof/>
          <w:sz w:val="22"/>
          <w:szCs w:val="22"/>
        </w:rPr>
      </w:pPr>
      <w:hyperlink w:anchor="_Toc13810945" w:history="1">
        <w:r w:rsidR="00F44C6C" w:rsidRPr="00CB4FE3">
          <w:rPr>
            <w:rStyle w:val="Hyperlink"/>
            <w:noProof/>
          </w:rPr>
          <w:t>43.4 APPC Overview</w:t>
        </w:r>
        <w:r w:rsidR="00F44C6C">
          <w:rPr>
            <w:noProof/>
            <w:webHidden/>
          </w:rPr>
          <w:tab/>
        </w:r>
        <w:r w:rsidR="00F44C6C">
          <w:rPr>
            <w:noProof/>
            <w:webHidden/>
          </w:rPr>
          <w:fldChar w:fldCharType="begin"/>
        </w:r>
        <w:r w:rsidR="00F44C6C">
          <w:rPr>
            <w:noProof/>
            <w:webHidden/>
          </w:rPr>
          <w:instrText xml:space="preserve"> PAGEREF _Toc13810945 \h </w:instrText>
        </w:r>
        <w:r w:rsidR="00F44C6C">
          <w:rPr>
            <w:noProof/>
            <w:webHidden/>
          </w:rPr>
        </w:r>
        <w:r w:rsidR="00F44C6C">
          <w:rPr>
            <w:noProof/>
            <w:webHidden/>
          </w:rPr>
          <w:fldChar w:fldCharType="separate"/>
        </w:r>
        <w:r w:rsidR="00F44C6C">
          <w:rPr>
            <w:noProof/>
            <w:webHidden/>
          </w:rPr>
          <w:t>12</w:t>
        </w:r>
        <w:r w:rsidR="00F44C6C">
          <w:rPr>
            <w:noProof/>
            <w:webHidden/>
          </w:rPr>
          <w:fldChar w:fldCharType="end"/>
        </w:r>
      </w:hyperlink>
    </w:p>
    <w:p w14:paraId="5C43122E" w14:textId="6C076737" w:rsidR="00F44C6C" w:rsidRDefault="00F002C2">
      <w:pPr>
        <w:pStyle w:val="TOC3"/>
        <w:rPr>
          <w:rFonts w:asciiTheme="minorHAnsi" w:eastAsiaTheme="minorEastAsia" w:hAnsiTheme="minorHAnsi" w:cstheme="minorBidi"/>
          <w:noProof/>
          <w:sz w:val="22"/>
          <w:szCs w:val="22"/>
        </w:rPr>
      </w:pPr>
      <w:hyperlink w:anchor="_Toc13810946" w:history="1">
        <w:r w:rsidR="00F44C6C" w:rsidRPr="00CB4FE3">
          <w:rPr>
            <w:rStyle w:val="Hyperlink"/>
            <w:bCs/>
            <w:noProof/>
          </w:rPr>
          <w:t>43.4.1 Concepts</w:t>
        </w:r>
        <w:r w:rsidR="00F44C6C">
          <w:rPr>
            <w:noProof/>
            <w:webHidden/>
          </w:rPr>
          <w:tab/>
        </w:r>
        <w:r w:rsidR="00F44C6C">
          <w:rPr>
            <w:noProof/>
            <w:webHidden/>
          </w:rPr>
          <w:fldChar w:fldCharType="begin"/>
        </w:r>
        <w:r w:rsidR="00F44C6C">
          <w:rPr>
            <w:noProof/>
            <w:webHidden/>
          </w:rPr>
          <w:instrText xml:space="preserve"> PAGEREF _Toc13810946 \h </w:instrText>
        </w:r>
        <w:r w:rsidR="00F44C6C">
          <w:rPr>
            <w:noProof/>
            <w:webHidden/>
          </w:rPr>
        </w:r>
        <w:r w:rsidR="00F44C6C">
          <w:rPr>
            <w:noProof/>
            <w:webHidden/>
          </w:rPr>
          <w:fldChar w:fldCharType="separate"/>
        </w:r>
        <w:r w:rsidR="00F44C6C">
          <w:rPr>
            <w:noProof/>
            <w:webHidden/>
          </w:rPr>
          <w:t>13</w:t>
        </w:r>
        <w:r w:rsidR="00F44C6C">
          <w:rPr>
            <w:noProof/>
            <w:webHidden/>
          </w:rPr>
          <w:fldChar w:fldCharType="end"/>
        </w:r>
      </w:hyperlink>
    </w:p>
    <w:p w14:paraId="141D48B4" w14:textId="4107652E" w:rsidR="00F44C6C" w:rsidRDefault="00F002C2">
      <w:pPr>
        <w:pStyle w:val="TOC3"/>
        <w:rPr>
          <w:rFonts w:asciiTheme="minorHAnsi" w:eastAsiaTheme="minorEastAsia" w:hAnsiTheme="minorHAnsi" w:cstheme="minorBidi"/>
          <w:noProof/>
          <w:sz w:val="22"/>
          <w:szCs w:val="22"/>
        </w:rPr>
      </w:pPr>
      <w:hyperlink w:anchor="_Toc13810947" w:history="1">
        <w:r w:rsidR="00F44C6C" w:rsidRPr="00CB4FE3">
          <w:rPr>
            <w:rStyle w:val="Hyperlink"/>
            <w:bCs/>
            <w:noProof/>
          </w:rPr>
          <w:t>43.4.2 Use Cases</w:t>
        </w:r>
        <w:r w:rsidR="00F44C6C">
          <w:rPr>
            <w:noProof/>
            <w:webHidden/>
          </w:rPr>
          <w:tab/>
        </w:r>
        <w:r w:rsidR="00F44C6C">
          <w:rPr>
            <w:noProof/>
            <w:webHidden/>
          </w:rPr>
          <w:fldChar w:fldCharType="begin"/>
        </w:r>
        <w:r w:rsidR="00F44C6C">
          <w:rPr>
            <w:noProof/>
            <w:webHidden/>
          </w:rPr>
          <w:instrText xml:space="preserve"> PAGEREF _Toc13810947 \h </w:instrText>
        </w:r>
        <w:r w:rsidR="00F44C6C">
          <w:rPr>
            <w:noProof/>
            <w:webHidden/>
          </w:rPr>
        </w:r>
        <w:r w:rsidR="00F44C6C">
          <w:rPr>
            <w:noProof/>
            <w:webHidden/>
          </w:rPr>
          <w:fldChar w:fldCharType="separate"/>
        </w:r>
        <w:r w:rsidR="00F44C6C">
          <w:rPr>
            <w:noProof/>
            <w:webHidden/>
          </w:rPr>
          <w:t>15</w:t>
        </w:r>
        <w:r w:rsidR="00F44C6C">
          <w:rPr>
            <w:noProof/>
            <w:webHidden/>
          </w:rPr>
          <w:fldChar w:fldCharType="end"/>
        </w:r>
      </w:hyperlink>
    </w:p>
    <w:p w14:paraId="427ADAA3" w14:textId="1B6D0BAF" w:rsidR="00F44C6C" w:rsidRDefault="00F002C2">
      <w:pPr>
        <w:pStyle w:val="TOC4"/>
        <w:rPr>
          <w:rFonts w:asciiTheme="minorHAnsi" w:eastAsiaTheme="minorEastAsia" w:hAnsiTheme="minorHAnsi" w:cstheme="minorBidi"/>
          <w:noProof/>
          <w:sz w:val="22"/>
          <w:szCs w:val="22"/>
        </w:rPr>
      </w:pPr>
      <w:hyperlink w:anchor="_Toc13810948" w:history="1">
        <w:r w:rsidR="00F44C6C" w:rsidRPr="00CB4FE3">
          <w:rPr>
            <w:rStyle w:val="Hyperlink"/>
            <w:noProof/>
          </w:rPr>
          <w:t>43.4.2.1 Use Case #1: Facility-specific Disclosure</w:t>
        </w:r>
        <w:r w:rsidR="00F44C6C">
          <w:rPr>
            <w:noProof/>
            <w:webHidden/>
          </w:rPr>
          <w:tab/>
        </w:r>
        <w:r w:rsidR="00F44C6C">
          <w:rPr>
            <w:noProof/>
            <w:webHidden/>
          </w:rPr>
          <w:fldChar w:fldCharType="begin"/>
        </w:r>
        <w:r w:rsidR="00F44C6C">
          <w:rPr>
            <w:noProof/>
            <w:webHidden/>
          </w:rPr>
          <w:instrText xml:space="preserve"> PAGEREF _Toc13810948 \h </w:instrText>
        </w:r>
        <w:r w:rsidR="00F44C6C">
          <w:rPr>
            <w:noProof/>
            <w:webHidden/>
          </w:rPr>
        </w:r>
        <w:r w:rsidR="00F44C6C">
          <w:rPr>
            <w:noProof/>
            <w:webHidden/>
          </w:rPr>
          <w:fldChar w:fldCharType="separate"/>
        </w:r>
        <w:r w:rsidR="00F44C6C">
          <w:rPr>
            <w:noProof/>
            <w:webHidden/>
          </w:rPr>
          <w:t>15</w:t>
        </w:r>
        <w:r w:rsidR="00F44C6C">
          <w:rPr>
            <w:noProof/>
            <w:webHidden/>
          </w:rPr>
          <w:fldChar w:fldCharType="end"/>
        </w:r>
      </w:hyperlink>
    </w:p>
    <w:p w14:paraId="7E22705C" w14:textId="622C409D" w:rsidR="00F44C6C" w:rsidRDefault="00F002C2">
      <w:pPr>
        <w:pStyle w:val="TOC5"/>
        <w:rPr>
          <w:rFonts w:asciiTheme="minorHAnsi" w:eastAsiaTheme="minorEastAsia" w:hAnsiTheme="minorHAnsi" w:cstheme="minorBidi"/>
          <w:noProof/>
          <w:sz w:val="22"/>
          <w:szCs w:val="22"/>
        </w:rPr>
      </w:pPr>
      <w:hyperlink w:anchor="_Toc13810949" w:history="1">
        <w:r w:rsidR="00F44C6C" w:rsidRPr="00CB4FE3">
          <w:rPr>
            <w:rStyle w:val="Hyperlink"/>
            <w:noProof/>
          </w:rPr>
          <w:t>43.4.2.1.1 Facility-specific Disclosure</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_Toc13810949 \h </w:instrText>
        </w:r>
        <w:r w:rsidR="00F44C6C">
          <w:rPr>
            <w:noProof/>
            <w:webHidden/>
          </w:rPr>
        </w:r>
        <w:r w:rsidR="00F44C6C">
          <w:rPr>
            <w:noProof/>
            <w:webHidden/>
          </w:rPr>
          <w:fldChar w:fldCharType="separate"/>
        </w:r>
        <w:r w:rsidR="00F44C6C">
          <w:rPr>
            <w:noProof/>
            <w:webHidden/>
          </w:rPr>
          <w:t>15</w:t>
        </w:r>
        <w:r w:rsidR="00F44C6C">
          <w:rPr>
            <w:noProof/>
            <w:webHidden/>
          </w:rPr>
          <w:fldChar w:fldCharType="end"/>
        </w:r>
      </w:hyperlink>
    </w:p>
    <w:p w14:paraId="0A3D6EC3" w14:textId="24F20A9F" w:rsidR="00F44C6C" w:rsidRDefault="00F002C2">
      <w:pPr>
        <w:pStyle w:val="TOC5"/>
        <w:rPr>
          <w:rFonts w:asciiTheme="minorHAnsi" w:eastAsiaTheme="minorEastAsia" w:hAnsiTheme="minorHAnsi" w:cstheme="minorBidi"/>
          <w:noProof/>
          <w:sz w:val="22"/>
          <w:szCs w:val="22"/>
        </w:rPr>
      </w:pPr>
      <w:hyperlink w:anchor="_Toc13810950" w:history="1">
        <w:r w:rsidR="00F44C6C" w:rsidRPr="00CB4FE3">
          <w:rPr>
            <w:rStyle w:val="Hyperlink"/>
            <w:noProof/>
          </w:rPr>
          <w:t>43.4.2.1.2 Facility-specific Disclosure Process Flow</w:t>
        </w:r>
        <w:r w:rsidR="00F44C6C">
          <w:rPr>
            <w:noProof/>
            <w:webHidden/>
          </w:rPr>
          <w:tab/>
        </w:r>
        <w:r w:rsidR="00F44C6C">
          <w:rPr>
            <w:noProof/>
            <w:webHidden/>
          </w:rPr>
          <w:fldChar w:fldCharType="begin"/>
        </w:r>
        <w:r w:rsidR="00F44C6C">
          <w:rPr>
            <w:noProof/>
            <w:webHidden/>
          </w:rPr>
          <w:instrText xml:space="preserve"> PAGEREF _Toc13810950 \h </w:instrText>
        </w:r>
        <w:r w:rsidR="00F44C6C">
          <w:rPr>
            <w:noProof/>
            <w:webHidden/>
          </w:rPr>
        </w:r>
        <w:r w:rsidR="00F44C6C">
          <w:rPr>
            <w:noProof/>
            <w:webHidden/>
          </w:rPr>
          <w:fldChar w:fldCharType="separate"/>
        </w:r>
        <w:r w:rsidR="00F44C6C">
          <w:rPr>
            <w:noProof/>
            <w:webHidden/>
          </w:rPr>
          <w:t>16</w:t>
        </w:r>
        <w:r w:rsidR="00F44C6C">
          <w:rPr>
            <w:noProof/>
            <w:webHidden/>
          </w:rPr>
          <w:fldChar w:fldCharType="end"/>
        </w:r>
      </w:hyperlink>
    </w:p>
    <w:p w14:paraId="71CEF3B2" w14:textId="433C2966" w:rsidR="00F44C6C" w:rsidRDefault="00F002C2">
      <w:pPr>
        <w:pStyle w:val="TOC4"/>
        <w:rPr>
          <w:rFonts w:asciiTheme="minorHAnsi" w:eastAsiaTheme="minorEastAsia" w:hAnsiTheme="minorHAnsi" w:cstheme="minorBidi"/>
          <w:noProof/>
          <w:sz w:val="22"/>
          <w:szCs w:val="22"/>
        </w:rPr>
      </w:pPr>
      <w:hyperlink w:anchor="_Toc13810951" w:history="1">
        <w:r w:rsidR="00F44C6C" w:rsidRPr="00CB4FE3">
          <w:rPr>
            <w:rStyle w:val="Hyperlink"/>
            <w:noProof/>
          </w:rPr>
          <w:t>43.4.2.2 Use Case #2: Consent for an Episode of Care</w:t>
        </w:r>
        <w:r w:rsidR="00F44C6C">
          <w:rPr>
            <w:noProof/>
            <w:webHidden/>
          </w:rPr>
          <w:tab/>
        </w:r>
        <w:r w:rsidR="00F44C6C">
          <w:rPr>
            <w:noProof/>
            <w:webHidden/>
          </w:rPr>
          <w:fldChar w:fldCharType="begin"/>
        </w:r>
        <w:r w:rsidR="00F44C6C">
          <w:rPr>
            <w:noProof/>
            <w:webHidden/>
          </w:rPr>
          <w:instrText xml:space="preserve"> PAGEREF _Toc13810951 \h </w:instrText>
        </w:r>
        <w:r w:rsidR="00F44C6C">
          <w:rPr>
            <w:noProof/>
            <w:webHidden/>
          </w:rPr>
        </w:r>
        <w:r w:rsidR="00F44C6C">
          <w:rPr>
            <w:noProof/>
            <w:webHidden/>
          </w:rPr>
          <w:fldChar w:fldCharType="separate"/>
        </w:r>
        <w:r w:rsidR="00F44C6C">
          <w:rPr>
            <w:noProof/>
            <w:webHidden/>
          </w:rPr>
          <w:t>16</w:t>
        </w:r>
        <w:r w:rsidR="00F44C6C">
          <w:rPr>
            <w:noProof/>
            <w:webHidden/>
          </w:rPr>
          <w:fldChar w:fldCharType="end"/>
        </w:r>
      </w:hyperlink>
    </w:p>
    <w:p w14:paraId="2B67F118" w14:textId="08EBB758" w:rsidR="00F44C6C" w:rsidRDefault="00F002C2">
      <w:pPr>
        <w:pStyle w:val="TOC5"/>
        <w:rPr>
          <w:rFonts w:asciiTheme="minorHAnsi" w:eastAsiaTheme="minorEastAsia" w:hAnsiTheme="minorHAnsi" w:cstheme="minorBidi"/>
          <w:noProof/>
          <w:sz w:val="22"/>
          <w:szCs w:val="22"/>
        </w:rPr>
      </w:pPr>
      <w:hyperlink w:anchor="_Toc13810952" w:history="1">
        <w:r w:rsidR="00F44C6C" w:rsidRPr="00CB4FE3">
          <w:rPr>
            <w:rStyle w:val="Hyperlink"/>
            <w:noProof/>
          </w:rPr>
          <w:t>43.4.2.2.1 Consent for an Episode of Care Use Case Description</w:t>
        </w:r>
        <w:r w:rsidR="00F44C6C">
          <w:rPr>
            <w:noProof/>
            <w:webHidden/>
          </w:rPr>
          <w:tab/>
        </w:r>
        <w:r w:rsidR="00F44C6C">
          <w:rPr>
            <w:noProof/>
            <w:webHidden/>
          </w:rPr>
          <w:fldChar w:fldCharType="begin"/>
        </w:r>
        <w:r w:rsidR="00F44C6C">
          <w:rPr>
            <w:noProof/>
            <w:webHidden/>
          </w:rPr>
          <w:instrText xml:space="preserve"> PAGEREF _Toc13810952 \h </w:instrText>
        </w:r>
        <w:r w:rsidR="00F44C6C">
          <w:rPr>
            <w:noProof/>
            <w:webHidden/>
          </w:rPr>
        </w:r>
        <w:r w:rsidR="00F44C6C">
          <w:rPr>
            <w:noProof/>
            <w:webHidden/>
          </w:rPr>
          <w:fldChar w:fldCharType="separate"/>
        </w:r>
        <w:r w:rsidR="00F44C6C">
          <w:rPr>
            <w:noProof/>
            <w:webHidden/>
          </w:rPr>
          <w:t>17</w:t>
        </w:r>
        <w:r w:rsidR="00F44C6C">
          <w:rPr>
            <w:noProof/>
            <w:webHidden/>
          </w:rPr>
          <w:fldChar w:fldCharType="end"/>
        </w:r>
      </w:hyperlink>
    </w:p>
    <w:p w14:paraId="4D990241" w14:textId="4C78BDEB" w:rsidR="00F44C6C" w:rsidRDefault="00F002C2">
      <w:pPr>
        <w:pStyle w:val="TOC5"/>
        <w:rPr>
          <w:rFonts w:asciiTheme="minorHAnsi" w:eastAsiaTheme="minorEastAsia" w:hAnsiTheme="minorHAnsi" w:cstheme="minorBidi"/>
          <w:noProof/>
          <w:sz w:val="22"/>
          <w:szCs w:val="22"/>
        </w:rPr>
      </w:pPr>
      <w:hyperlink w:anchor="_Toc13810953" w:history="1">
        <w:r w:rsidR="00F44C6C" w:rsidRPr="00CB4FE3">
          <w:rPr>
            <w:rStyle w:val="Hyperlink"/>
            <w:noProof/>
          </w:rPr>
          <w:t>43.4.2.2.2 Consent for an Episode of Care Process Flow</w:t>
        </w:r>
        <w:r w:rsidR="00F44C6C">
          <w:rPr>
            <w:noProof/>
            <w:webHidden/>
          </w:rPr>
          <w:tab/>
        </w:r>
        <w:r w:rsidR="00F44C6C">
          <w:rPr>
            <w:noProof/>
            <w:webHidden/>
          </w:rPr>
          <w:fldChar w:fldCharType="begin"/>
        </w:r>
        <w:r w:rsidR="00F44C6C">
          <w:rPr>
            <w:noProof/>
            <w:webHidden/>
          </w:rPr>
          <w:instrText xml:space="preserve"> PAGEREF _Toc13810953 \h </w:instrText>
        </w:r>
        <w:r w:rsidR="00F44C6C">
          <w:rPr>
            <w:noProof/>
            <w:webHidden/>
          </w:rPr>
        </w:r>
        <w:r w:rsidR="00F44C6C">
          <w:rPr>
            <w:noProof/>
            <w:webHidden/>
          </w:rPr>
          <w:fldChar w:fldCharType="separate"/>
        </w:r>
        <w:r w:rsidR="00F44C6C">
          <w:rPr>
            <w:noProof/>
            <w:webHidden/>
          </w:rPr>
          <w:t>18</w:t>
        </w:r>
        <w:r w:rsidR="00F44C6C">
          <w:rPr>
            <w:noProof/>
            <w:webHidden/>
          </w:rPr>
          <w:fldChar w:fldCharType="end"/>
        </w:r>
      </w:hyperlink>
    </w:p>
    <w:p w14:paraId="01F85DF8" w14:textId="266B3BE6" w:rsidR="00F44C6C" w:rsidRDefault="00F002C2">
      <w:pPr>
        <w:pStyle w:val="TOC4"/>
        <w:rPr>
          <w:rFonts w:asciiTheme="minorHAnsi" w:eastAsiaTheme="minorEastAsia" w:hAnsiTheme="minorHAnsi" w:cstheme="minorBidi"/>
          <w:noProof/>
          <w:sz w:val="22"/>
          <w:szCs w:val="22"/>
        </w:rPr>
      </w:pPr>
      <w:hyperlink w:anchor="_Toc13810954" w:history="1">
        <w:r w:rsidR="00F44C6C" w:rsidRPr="00CB4FE3">
          <w:rPr>
            <w:rStyle w:val="Hyperlink"/>
            <w:noProof/>
          </w:rPr>
          <w:t>43.4.2.3 Use Case #3: Consent to Collect from a Specific Service Delivery Location</w:t>
        </w:r>
        <w:r w:rsidR="00F44C6C">
          <w:rPr>
            <w:noProof/>
            <w:webHidden/>
          </w:rPr>
          <w:tab/>
        </w:r>
        <w:r w:rsidR="00F44C6C">
          <w:rPr>
            <w:noProof/>
            <w:webHidden/>
          </w:rPr>
          <w:fldChar w:fldCharType="begin"/>
        </w:r>
        <w:r w:rsidR="00F44C6C">
          <w:rPr>
            <w:noProof/>
            <w:webHidden/>
          </w:rPr>
          <w:instrText xml:space="preserve"> PAGEREF _Toc13810954 \h </w:instrText>
        </w:r>
        <w:r w:rsidR="00F44C6C">
          <w:rPr>
            <w:noProof/>
            <w:webHidden/>
          </w:rPr>
        </w:r>
        <w:r w:rsidR="00F44C6C">
          <w:rPr>
            <w:noProof/>
            <w:webHidden/>
          </w:rPr>
          <w:fldChar w:fldCharType="separate"/>
        </w:r>
        <w:r w:rsidR="00F44C6C">
          <w:rPr>
            <w:noProof/>
            <w:webHidden/>
          </w:rPr>
          <w:t>18</w:t>
        </w:r>
        <w:r w:rsidR="00F44C6C">
          <w:rPr>
            <w:noProof/>
            <w:webHidden/>
          </w:rPr>
          <w:fldChar w:fldCharType="end"/>
        </w:r>
      </w:hyperlink>
    </w:p>
    <w:p w14:paraId="3039AB37" w14:textId="22D6657B" w:rsidR="00F44C6C" w:rsidRDefault="00F002C2">
      <w:pPr>
        <w:pStyle w:val="TOC5"/>
        <w:rPr>
          <w:rFonts w:asciiTheme="minorHAnsi" w:eastAsiaTheme="minorEastAsia" w:hAnsiTheme="minorHAnsi" w:cstheme="minorBidi"/>
          <w:noProof/>
          <w:sz w:val="22"/>
          <w:szCs w:val="22"/>
        </w:rPr>
      </w:pPr>
      <w:hyperlink w:anchor="_Toc13810955" w:history="1">
        <w:r w:rsidR="00F44C6C" w:rsidRPr="00CB4FE3">
          <w:rPr>
            <w:rStyle w:val="Hyperlink"/>
            <w:noProof/>
          </w:rPr>
          <w:t>43.4.2.3.1 Consent to Collect from a Specific Service Delivery Location</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_Toc13810955 \h </w:instrText>
        </w:r>
        <w:r w:rsidR="00F44C6C">
          <w:rPr>
            <w:noProof/>
            <w:webHidden/>
          </w:rPr>
        </w:r>
        <w:r w:rsidR="00F44C6C">
          <w:rPr>
            <w:noProof/>
            <w:webHidden/>
          </w:rPr>
          <w:fldChar w:fldCharType="separate"/>
        </w:r>
        <w:r w:rsidR="00F44C6C">
          <w:rPr>
            <w:noProof/>
            <w:webHidden/>
          </w:rPr>
          <w:t>18</w:t>
        </w:r>
        <w:r w:rsidR="00F44C6C">
          <w:rPr>
            <w:noProof/>
            <w:webHidden/>
          </w:rPr>
          <w:fldChar w:fldCharType="end"/>
        </w:r>
      </w:hyperlink>
    </w:p>
    <w:p w14:paraId="2F6A38B2" w14:textId="5CD6D4F1" w:rsidR="00F44C6C" w:rsidRDefault="00F002C2">
      <w:pPr>
        <w:pStyle w:val="TOC5"/>
        <w:rPr>
          <w:rFonts w:asciiTheme="minorHAnsi" w:eastAsiaTheme="minorEastAsia" w:hAnsiTheme="minorHAnsi" w:cstheme="minorBidi"/>
          <w:noProof/>
          <w:sz w:val="22"/>
          <w:szCs w:val="22"/>
        </w:rPr>
      </w:pPr>
      <w:hyperlink w:anchor="_Toc13810956" w:history="1">
        <w:r w:rsidR="00F44C6C" w:rsidRPr="00CB4FE3">
          <w:rPr>
            <w:rStyle w:val="Hyperlink"/>
            <w:noProof/>
          </w:rPr>
          <w:t>43.4.2.3.2 Consent to Collect from a Specific Service Delivery Location Process Flow</w:t>
        </w:r>
        <w:r w:rsidR="00F44C6C">
          <w:rPr>
            <w:noProof/>
            <w:webHidden/>
          </w:rPr>
          <w:tab/>
        </w:r>
        <w:r w:rsidR="00F44C6C">
          <w:rPr>
            <w:noProof/>
            <w:webHidden/>
          </w:rPr>
          <w:fldChar w:fldCharType="begin"/>
        </w:r>
        <w:r w:rsidR="00F44C6C">
          <w:rPr>
            <w:noProof/>
            <w:webHidden/>
          </w:rPr>
          <w:instrText xml:space="preserve"> PAGEREF _Toc13810956 \h </w:instrText>
        </w:r>
        <w:r w:rsidR="00F44C6C">
          <w:rPr>
            <w:noProof/>
            <w:webHidden/>
          </w:rPr>
        </w:r>
        <w:r w:rsidR="00F44C6C">
          <w:rPr>
            <w:noProof/>
            <w:webHidden/>
          </w:rPr>
          <w:fldChar w:fldCharType="separate"/>
        </w:r>
        <w:r w:rsidR="00F44C6C">
          <w:rPr>
            <w:noProof/>
            <w:webHidden/>
          </w:rPr>
          <w:t>19</w:t>
        </w:r>
        <w:r w:rsidR="00F44C6C">
          <w:rPr>
            <w:noProof/>
            <w:webHidden/>
          </w:rPr>
          <w:fldChar w:fldCharType="end"/>
        </w:r>
      </w:hyperlink>
    </w:p>
    <w:p w14:paraId="190DDBBC" w14:textId="2796C79E" w:rsidR="00F44C6C" w:rsidRDefault="00F002C2">
      <w:pPr>
        <w:pStyle w:val="TOC4"/>
        <w:rPr>
          <w:rFonts w:asciiTheme="minorHAnsi" w:eastAsiaTheme="minorEastAsia" w:hAnsiTheme="minorHAnsi" w:cstheme="minorBidi"/>
          <w:noProof/>
          <w:sz w:val="22"/>
          <w:szCs w:val="22"/>
        </w:rPr>
      </w:pPr>
      <w:hyperlink w:anchor="_Toc13810957" w:history="1">
        <w:r w:rsidR="00F44C6C" w:rsidRPr="00CB4FE3">
          <w:rPr>
            <w:rStyle w:val="Hyperlink"/>
            <w:noProof/>
          </w:rPr>
          <w:t>43.4.2.4 Use Case #4: Withhold Consent for Information Related to a Specific Order</w:t>
        </w:r>
        <w:r w:rsidR="00F44C6C">
          <w:rPr>
            <w:noProof/>
            <w:webHidden/>
          </w:rPr>
          <w:tab/>
        </w:r>
        <w:r w:rsidR="00F44C6C">
          <w:rPr>
            <w:noProof/>
            <w:webHidden/>
          </w:rPr>
          <w:fldChar w:fldCharType="begin"/>
        </w:r>
        <w:r w:rsidR="00F44C6C">
          <w:rPr>
            <w:noProof/>
            <w:webHidden/>
          </w:rPr>
          <w:instrText xml:space="preserve"> PAGEREF _Toc13810957 \h </w:instrText>
        </w:r>
        <w:r w:rsidR="00F44C6C">
          <w:rPr>
            <w:noProof/>
            <w:webHidden/>
          </w:rPr>
        </w:r>
        <w:r w:rsidR="00F44C6C">
          <w:rPr>
            <w:noProof/>
            <w:webHidden/>
          </w:rPr>
          <w:fldChar w:fldCharType="separate"/>
        </w:r>
        <w:r w:rsidR="00F44C6C">
          <w:rPr>
            <w:noProof/>
            <w:webHidden/>
          </w:rPr>
          <w:t>20</w:t>
        </w:r>
        <w:r w:rsidR="00F44C6C">
          <w:rPr>
            <w:noProof/>
            <w:webHidden/>
          </w:rPr>
          <w:fldChar w:fldCharType="end"/>
        </w:r>
      </w:hyperlink>
    </w:p>
    <w:p w14:paraId="43B37152" w14:textId="2E51704D" w:rsidR="00F44C6C" w:rsidRDefault="00F002C2">
      <w:pPr>
        <w:pStyle w:val="TOC5"/>
        <w:rPr>
          <w:rFonts w:asciiTheme="minorHAnsi" w:eastAsiaTheme="minorEastAsia" w:hAnsiTheme="minorHAnsi" w:cstheme="minorBidi"/>
          <w:noProof/>
          <w:sz w:val="22"/>
          <w:szCs w:val="22"/>
        </w:rPr>
      </w:pPr>
      <w:hyperlink w:anchor="_Toc13810958" w:history="1">
        <w:r w:rsidR="00F44C6C" w:rsidRPr="00CB4FE3">
          <w:rPr>
            <w:rStyle w:val="Hyperlink"/>
            <w:noProof/>
          </w:rPr>
          <w:t>43.4.2.4.1 Withhold Consent to Disclose Information Related to a Specific Order</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_Toc13810958 \h </w:instrText>
        </w:r>
        <w:r w:rsidR="00F44C6C">
          <w:rPr>
            <w:noProof/>
            <w:webHidden/>
          </w:rPr>
        </w:r>
        <w:r w:rsidR="00F44C6C">
          <w:rPr>
            <w:noProof/>
            <w:webHidden/>
          </w:rPr>
          <w:fldChar w:fldCharType="separate"/>
        </w:r>
        <w:r w:rsidR="00F44C6C">
          <w:rPr>
            <w:noProof/>
            <w:webHidden/>
          </w:rPr>
          <w:t>20</w:t>
        </w:r>
        <w:r w:rsidR="00F44C6C">
          <w:rPr>
            <w:noProof/>
            <w:webHidden/>
          </w:rPr>
          <w:fldChar w:fldCharType="end"/>
        </w:r>
      </w:hyperlink>
    </w:p>
    <w:p w14:paraId="560F2F34" w14:textId="51D821CE" w:rsidR="00F44C6C" w:rsidRDefault="00F002C2">
      <w:pPr>
        <w:pStyle w:val="TOC5"/>
        <w:rPr>
          <w:rFonts w:asciiTheme="minorHAnsi" w:eastAsiaTheme="minorEastAsia" w:hAnsiTheme="minorHAnsi" w:cstheme="minorBidi"/>
          <w:noProof/>
          <w:sz w:val="22"/>
          <w:szCs w:val="22"/>
        </w:rPr>
      </w:pPr>
      <w:hyperlink w:anchor="_Toc13810959" w:history="1">
        <w:r w:rsidR="00F44C6C" w:rsidRPr="00CB4FE3">
          <w:rPr>
            <w:rStyle w:val="Hyperlink"/>
            <w:noProof/>
          </w:rPr>
          <w:t>43.4.2.4.2 Withhold Consent for Information Related to a Specific Order Process Flow</w:t>
        </w:r>
        <w:r w:rsidR="00F44C6C">
          <w:rPr>
            <w:noProof/>
            <w:webHidden/>
          </w:rPr>
          <w:tab/>
        </w:r>
        <w:r w:rsidR="00F44C6C">
          <w:rPr>
            <w:noProof/>
            <w:webHidden/>
          </w:rPr>
          <w:fldChar w:fldCharType="begin"/>
        </w:r>
        <w:r w:rsidR="00F44C6C">
          <w:rPr>
            <w:noProof/>
            <w:webHidden/>
          </w:rPr>
          <w:instrText xml:space="preserve"> PAGEREF _Toc13810959 \h </w:instrText>
        </w:r>
        <w:r w:rsidR="00F44C6C">
          <w:rPr>
            <w:noProof/>
            <w:webHidden/>
          </w:rPr>
        </w:r>
        <w:r w:rsidR="00F44C6C">
          <w:rPr>
            <w:noProof/>
            <w:webHidden/>
          </w:rPr>
          <w:fldChar w:fldCharType="separate"/>
        </w:r>
        <w:r w:rsidR="00F44C6C">
          <w:rPr>
            <w:noProof/>
            <w:webHidden/>
          </w:rPr>
          <w:t>21</w:t>
        </w:r>
        <w:r w:rsidR="00F44C6C">
          <w:rPr>
            <w:noProof/>
            <w:webHidden/>
          </w:rPr>
          <w:fldChar w:fldCharType="end"/>
        </w:r>
      </w:hyperlink>
    </w:p>
    <w:p w14:paraId="1F92C49F" w14:textId="107B7195" w:rsidR="00F44C6C" w:rsidRDefault="00F002C2">
      <w:pPr>
        <w:pStyle w:val="TOC4"/>
        <w:rPr>
          <w:rFonts w:asciiTheme="minorHAnsi" w:eastAsiaTheme="minorEastAsia" w:hAnsiTheme="minorHAnsi" w:cstheme="minorBidi"/>
          <w:noProof/>
          <w:sz w:val="22"/>
          <w:szCs w:val="22"/>
        </w:rPr>
      </w:pPr>
      <w:hyperlink w:anchor="_Toc13810960" w:history="1">
        <w:r w:rsidR="00F44C6C" w:rsidRPr="00CB4FE3">
          <w:rPr>
            <w:rStyle w:val="Hyperlink"/>
            <w:noProof/>
          </w:rPr>
          <w:t>43.4.2.5 Use Case #5: Withhold Consent to Disclose to a Specific Provider Organization</w:t>
        </w:r>
        <w:r w:rsidR="00F44C6C">
          <w:rPr>
            <w:noProof/>
            <w:webHidden/>
          </w:rPr>
          <w:tab/>
        </w:r>
        <w:r w:rsidR="00F44C6C">
          <w:rPr>
            <w:noProof/>
            <w:webHidden/>
          </w:rPr>
          <w:fldChar w:fldCharType="begin"/>
        </w:r>
        <w:r w:rsidR="00F44C6C">
          <w:rPr>
            <w:noProof/>
            <w:webHidden/>
          </w:rPr>
          <w:instrText xml:space="preserve"> PAGEREF _Toc13810960 \h </w:instrText>
        </w:r>
        <w:r w:rsidR="00F44C6C">
          <w:rPr>
            <w:noProof/>
            <w:webHidden/>
          </w:rPr>
        </w:r>
        <w:r w:rsidR="00F44C6C">
          <w:rPr>
            <w:noProof/>
            <w:webHidden/>
          </w:rPr>
          <w:fldChar w:fldCharType="separate"/>
        </w:r>
        <w:r w:rsidR="00F44C6C">
          <w:rPr>
            <w:noProof/>
            <w:webHidden/>
          </w:rPr>
          <w:t>22</w:t>
        </w:r>
        <w:r w:rsidR="00F44C6C">
          <w:rPr>
            <w:noProof/>
            <w:webHidden/>
          </w:rPr>
          <w:fldChar w:fldCharType="end"/>
        </w:r>
      </w:hyperlink>
    </w:p>
    <w:p w14:paraId="5C8DBC5C" w14:textId="0F67F8A1" w:rsidR="00F44C6C" w:rsidRDefault="00F002C2">
      <w:pPr>
        <w:pStyle w:val="TOC5"/>
        <w:rPr>
          <w:rFonts w:asciiTheme="minorHAnsi" w:eastAsiaTheme="minorEastAsia" w:hAnsiTheme="minorHAnsi" w:cstheme="minorBidi"/>
          <w:noProof/>
          <w:sz w:val="22"/>
          <w:szCs w:val="22"/>
        </w:rPr>
      </w:pPr>
      <w:hyperlink w:anchor="_Toc13810961" w:history="1">
        <w:r w:rsidR="00F44C6C" w:rsidRPr="00CB4FE3">
          <w:rPr>
            <w:rStyle w:val="Hyperlink"/>
            <w:noProof/>
          </w:rPr>
          <w:t>43.4.2.5.1 Withhold Consent to Disclose to a Specific Provider Organization</w:t>
        </w:r>
        <w:r w:rsidR="00F44C6C" w:rsidRPr="00CB4FE3">
          <w:rPr>
            <w:rStyle w:val="Hyperlink"/>
            <w:bCs/>
            <w:noProof/>
          </w:rPr>
          <w:t xml:space="preserve"> </w:t>
        </w:r>
        <w:r w:rsidR="00F44C6C" w:rsidRPr="00CB4FE3">
          <w:rPr>
            <w:rStyle w:val="Hyperlink"/>
            <w:noProof/>
          </w:rPr>
          <w:t>Use Case Description</w:t>
        </w:r>
        <w:r w:rsidR="00F44C6C">
          <w:rPr>
            <w:noProof/>
            <w:webHidden/>
          </w:rPr>
          <w:tab/>
        </w:r>
        <w:r w:rsidR="00F44C6C">
          <w:rPr>
            <w:noProof/>
            <w:webHidden/>
          </w:rPr>
          <w:fldChar w:fldCharType="begin"/>
        </w:r>
        <w:r w:rsidR="00F44C6C">
          <w:rPr>
            <w:noProof/>
            <w:webHidden/>
          </w:rPr>
          <w:instrText xml:space="preserve"> PAGEREF _Toc13810961 \h </w:instrText>
        </w:r>
        <w:r w:rsidR="00F44C6C">
          <w:rPr>
            <w:noProof/>
            <w:webHidden/>
          </w:rPr>
        </w:r>
        <w:r w:rsidR="00F44C6C">
          <w:rPr>
            <w:noProof/>
            <w:webHidden/>
          </w:rPr>
          <w:fldChar w:fldCharType="separate"/>
        </w:r>
        <w:r w:rsidR="00F44C6C">
          <w:rPr>
            <w:noProof/>
            <w:webHidden/>
          </w:rPr>
          <w:t>22</w:t>
        </w:r>
        <w:r w:rsidR="00F44C6C">
          <w:rPr>
            <w:noProof/>
            <w:webHidden/>
          </w:rPr>
          <w:fldChar w:fldCharType="end"/>
        </w:r>
      </w:hyperlink>
    </w:p>
    <w:p w14:paraId="448002E4" w14:textId="0725AAD7" w:rsidR="00F44C6C" w:rsidRDefault="00F002C2">
      <w:pPr>
        <w:pStyle w:val="TOC5"/>
        <w:rPr>
          <w:rFonts w:asciiTheme="minorHAnsi" w:eastAsiaTheme="minorEastAsia" w:hAnsiTheme="minorHAnsi" w:cstheme="minorBidi"/>
          <w:noProof/>
          <w:sz w:val="22"/>
          <w:szCs w:val="22"/>
        </w:rPr>
      </w:pPr>
      <w:hyperlink w:anchor="_Toc13810962" w:history="1">
        <w:r w:rsidR="00F44C6C" w:rsidRPr="00CB4FE3">
          <w:rPr>
            <w:rStyle w:val="Hyperlink"/>
            <w:noProof/>
          </w:rPr>
          <w:t>43.4.2.5.2 Withhold Consent to Disclose to a Specific Provider Organization Process Flow</w:t>
        </w:r>
        <w:r w:rsidR="00F44C6C">
          <w:rPr>
            <w:noProof/>
            <w:webHidden/>
          </w:rPr>
          <w:tab/>
        </w:r>
        <w:r w:rsidR="00F44C6C">
          <w:rPr>
            <w:noProof/>
            <w:webHidden/>
          </w:rPr>
          <w:fldChar w:fldCharType="begin"/>
        </w:r>
        <w:r w:rsidR="00F44C6C">
          <w:rPr>
            <w:noProof/>
            <w:webHidden/>
          </w:rPr>
          <w:instrText xml:space="preserve"> PAGEREF _Toc13810962 \h </w:instrText>
        </w:r>
        <w:r w:rsidR="00F44C6C">
          <w:rPr>
            <w:noProof/>
            <w:webHidden/>
          </w:rPr>
        </w:r>
        <w:r w:rsidR="00F44C6C">
          <w:rPr>
            <w:noProof/>
            <w:webHidden/>
          </w:rPr>
          <w:fldChar w:fldCharType="separate"/>
        </w:r>
        <w:r w:rsidR="00F44C6C">
          <w:rPr>
            <w:noProof/>
            <w:webHidden/>
          </w:rPr>
          <w:t>23</w:t>
        </w:r>
        <w:r w:rsidR="00F44C6C">
          <w:rPr>
            <w:noProof/>
            <w:webHidden/>
          </w:rPr>
          <w:fldChar w:fldCharType="end"/>
        </w:r>
      </w:hyperlink>
    </w:p>
    <w:p w14:paraId="7DFBCD20" w14:textId="514B080D" w:rsidR="00F44C6C" w:rsidRDefault="00F002C2">
      <w:pPr>
        <w:pStyle w:val="TOC4"/>
        <w:rPr>
          <w:rFonts w:asciiTheme="minorHAnsi" w:eastAsiaTheme="minorEastAsia" w:hAnsiTheme="minorHAnsi" w:cstheme="minorBidi"/>
          <w:noProof/>
          <w:sz w:val="22"/>
          <w:szCs w:val="22"/>
        </w:rPr>
      </w:pPr>
      <w:hyperlink w:anchor="_Toc13810963" w:history="1">
        <w:r w:rsidR="00F44C6C" w:rsidRPr="00CB4FE3">
          <w:rPr>
            <w:rStyle w:val="Hyperlink"/>
            <w:noProof/>
          </w:rPr>
          <w:t>43.4.2.6 Use Case #6: Withhold Consent to Disclose a Specific Document</w:t>
        </w:r>
        <w:r w:rsidR="00F44C6C">
          <w:rPr>
            <w:noProof/>
            <w:webHidden/>
          </w:rPr>
          <w:tab/>
        </w:r>
        <w:r w:rsidR="00F44C6C">
          <w:rPr>
            <w:noProof/>
            <w:webHidden/>
          </w:rPr>
          <w:fldChar w:fldCharType="begin"/>
        </w:r>
        <w:r w:rsidR="00F44C6C">
          <w:rPr>
            <w:noProof/>
            <w:webHidden/>
          </w:rPr>
          <w:instrText xml:space="preserve"> PAGEREF _Toc13810963 \h </w:instrText>
        </w:r>
        <w:r w:rsidR="00F44C6C">
          <w:rPr>
            <w:noProof/>
            <w:webHidden/>
          </w:rPr>
        </w:r>
        <w:r w:rsidR="00F44C6C">
          <w:rPr>
            <w:noProof/>
            <w:webHidden/>
          </w:rPr>
          <w:fldChar w:fldCharType="separate"/>
        </w:r>
        <w:r w:rsidR="00F44C6C">
          <w:rPr>
            <w:noProof/>
            <w:webHidden/>
          </w:rPr>
          <w:t>23</w:t>
        </w:r>
        <w:r w:rsidR="00F44C6C">
          <w:rPr>
            <w:noProof/>
            <w:webHidden/>
          </w:rPr>
          <w:fldChar w:fldCharType="end"/>
        </w:r>
      </w:hyperlink>
    </w:p>
    <w:p w14:paraId="3FF93ED5" w14:textId="418D8859" w:rsidR="00F44C6C" w:rsidRDefault="00F002C2">
      <w:pPr>
        <w:pStyle w:val="TOC5"/>
        <w:rPr>
          <w:rFonts w:asciiTheme="minorHAnsi" w:eastAsiaTheme="minorEastAsia" w:hAnsiTheme="minorHAnsi" w:cstheme="minorBidi"/>
          <w:noProof/>
          <w:sz w:val="22"/>
          <w:szCs w:val="22"/>
        </w:rPr>
      </w:pPr>
      <w:hyperlink w:anchor="_Toc13810964" w:history="1">
        <w:r w:rsidR="00F44C6C" w:rsidRPr="00CB4FE3">
          <w:rPr>
            <w:rStyle w:val="Hyperlink"/>
            <w:noProof/>
          </w:rPr>
          <w:t>43.4.2.6.1 Withhold Consent to Disclose a Specific Document Use Case Description</w:t>
        </w:r>
        <w:r w:rsidR="00F44C6C">
          <w:rPr>
            <w:noProof/>
            <w:webHidden/>
          </w:rPr>
          <w:tab/>
        </w:r>
        <w:r w:rsidR="00F44C6C">
          <w:rPr>
            <w:noProof/>
            <w:webHidden/>
          </w:rPr>
          <w:fldChar w:fldCharType="begin"/>
        </w:r>
        <w:r w:rsidR="00F44C6C">
          <w:rPr>
            <w:noProof/>
            <w:webHidden/>
          </w:rPr>
          <w:instrText xml:space="preserve"> PAGEREF _Toc13810964 \h </w:instrText>
        </w:r>
        <w:r w:rsidR="00F44C6C">
          <w:rPr>
            <w:noProof/>
            <w:webHidden/>
          </w:rPr>
        </w:r>
        <w:r w:rsidR="00F44C6C">
          <w:rPr>
            <w:noProof/>
            <w:webHidden/>
          </w:rPr>
          <w:fldChar w:fldCharType="separate"/>
        </w:r>
        <w:r w:rsidR="00F44C6C">
          <w:rPr>
            <w:noProof/>
            <w:webHidden/>
          </w:rPr>
          <w:t>23</w:t>
        </w:r>
        <w:r w:rsidR="00F44C6C">
          <w:rPr>
            <w:noProof/>
            <w:webHidden/>
          </w:rPr>
          <w:fldChar w:fldCharType="end"/>
        </w:r>
      </w:hyperlink>
    </w:p>
    <w:p w14:paraId="57EC551B" w14:textId="7D23D123" w:rsidR="00F44C6C" w:rsidRDefault="00F002C2">
      <w:pPr>
        <w:pStyle w:val="TOC5"/>
        <w:rPr>
          <w:rFonts w:asciiTheme="minorHAnsi" w:eastAsiaTheme="minorEastAsia" w:hAnsiTheme="minorHAnsi" w:cstheme="minorBidi"/>
          <w:noProof/>
          <w:sz w:val="22"/>
          <w:szCs w:val="22"/>
        </w:rPr>
      </w:pPr>
      <w:hyperlink w:anchor="_Toc13810965" w:history="1">
        <w:r w:rsidR="00F44C6C" w:rsidRPr="00CB4FE3">
          <w:rPr>
            <w:rStyle w:val="Hyperlink"/>
            <w:noProof/>
          </w:rPr>
          <w:t>43.4.2.6.2 Withhold Consent to Disclose a Specific Document Process Flow</w:t>
        </w:r>
        <w:r w:rsidR="00F44C6C">
          <w:rPr>
            <w:noProof/>
            <w:webHidden/>
          </w:rPr>
          <w:tab/>
        </w:r>
        <w:r w:rsidR="00F44C6C">
          <w:rPr>
            <w:noProof/>
            <w:webHidden/>
          </w:rPr>
          <w:fldChar w:fldCharType="begin"/>
        </w:r>
        <w:r w:rsidR="00F44C6C">
          <w:rPr>
            <w:noProof/>
            <w:webHidden/>
          </w:rPr>
          <w:instrText xml:space="preserve"> PAGEREF _Toc13810965 \h </w:instrText>
        </w:r>
        <w:r w:rsidR="00F44C6C">
          <w:rPr>
            <w:noProof/>
            <w:webHidden/>
          </w:rPr>
        </w:r>
        <w:r w:rsidR="00F44C6C">
          <w:rPr>
            <w:noProof/>
            <w:webHidden/>
          </w:rPr>
          <w:fldChar w:fldCharType="separate"/>
        </w:r>
        <w:r w:rsidR="00F44C6C">
          <w:rPr>
            <w:noProof/>
            <w:webHidden/>
          </w:rPr>
          <w:t>24</w:t>
        </w:r>
        <w:r w:rsidR="00F44C6C">
          <w:rPr>
            <w:noProof/>
            <w:webHidden/>
          </w:rPr>
          <w:fldChar w:fldCharType="end"/>
        </w:r>
      </w:hyperlink>
    </w:p>
    <w:p w14:paraId="2089E3F2" w14:textId="1E574304" w:rsidR="00F44C6C" w:rsidRDefault="00F002C2">
      <w:pPr>
        <w:pStyle w:val="TOC2"/>
        <w:rPr>
          <w:rFonts w:asciiTheme="minorHAnsi" w:eastAsiaTheme="minorEastAsia" w:hAnsiTheme="minorHAnsi" w:cstheme="minorBidi"/>
          <w:noProof/>
          <w:sz w:val="22"/>
          <w:szCs w:val="22"/>
        </w:rPr>
      </w:pPr>
      <w:hyperlink w:anchor="_Toc13810966" w:history="1">
        <w:r w:rsidR="00F44C6C" w:rsidRPr="00CB4FE3">
          <w:rPr>
            <w:rStyle w:val="Hyperlink"/>
            <w:noProof/>
          </w:rPr>
          <w:t>43.5 APPC Privacy and Security Considerations</w:t>
        </w:r>
        <w:r w:rsidR="00F44C6C">
          <w:rPr>
            <w:noProof/>
            <w:webHidden/>
          </w:rPr>
          <w:tab/>
        </w:r>
        <w:r w:rsidR="00F44C6C">
          <w:rPr>
            <w:noProof/>
            <w:webHidden/>
          </w:rPr>
          <w:fldChar w:fldCharType="begin"/>
        </w:r>
        <w:r w:rsidR="00F44C6C">
          <w:rPr>
            <w:noProof/>
            <w:webHidden/>
          </w:rPr>
          <w:instrText xml:space="preserve"> PAGEREF _Toc13810966 \h </w:instrText>
        </w:r>
        <w:r w:rsidR="00F44C6C">
          <w:rPr>
            <w:noProof/>
            <w:webHidden/>
          </w:rPr>
        </w:r>
        <w:r w:rsidR="00F44C6C">
          <w:rPr>
            <w:noProof/>
            <w:webHidden/>
          </w:rPr>
          <w:fldChar w:fldCharType="separate"/>
        </w:r>
        <w:r w:rsidR="00F44C6C">
          <w:rPr>
            <w:noProof/>
            <w:webHidden/>
          </w:rPr>
          <w:t>25</w:t>
        </w:r>
        <w:r w:rsidR="00F44C6C">
          <w:rPr>
            <w:noProof/>
            <w:webHidden/>
          </w:rPr>
          <w:fldChar w:fldCharType="end"/>
        </w:r>
      </w:hyperlink>
    </w:p>
    <w:p w14:paraId="64FA8D68" w14:textId="5D19FB2E" w:rsidR="00F44C6C" w:rsidRDefault="00F002C2">
      <w:pPr>
        <w:pStyle w:val="TOC2"/>
        <w:rPr>
          <w:rFonts w:asciiTheme="minorHAnsi" w:eastAsiaTheme="minorEastAsia" w:hAnsiTheme="minorHAnsi" w:cstheme="minorBidi"/>
          <w:noProof/>
          <w:sz w:val="22"/>
          <w:szCs w:val="22"/>
        </w:rPr>
      </w:pPr>
      <w:hyperlink w:anchor="_Toc13810967" w:history="1">
        <w:r w:rsidR="00F44C6C" w:rsidRPr="00CB4FE3">
          <w:rPr>
            <w:rStyle w:val="Hyperlink"/>
            <w:noProof/>
          </w:rPr>
          <w:t>43.6 APPC Cross Profile Considerations</w:t>
        </w:r>
        <w:r w:rsidR="00F44C6C">
          <w:rPr>
            <w:noProof/>
            <w:webHidden/>
          </w:rPr>
          <w:tab/>
        </w:r>
        <w:r w:rsidR="00F44C6C">
          <w:rPr>
            <w:noProof/>
            <w:webHidden/>
          </w:rPr>
          <w:fldChar w:fldCharType="begin"/>
        </w:r>
        <w:r w:rsidR="00F44C6C">
          <w:rPr>
            <w:noProof/>
            <w:webHidden/>
          </w:rPr>
          <w:instrText xml:space="preserve"> PAGEREF _Toc13810967 \h </w:instrText>
        </w:r>
        <w:r w:rsidR="00F44C6C">
          <w:rPr>
            <w:noProof/>
            <w:webHidden/>
          </w:rPr>
        </w:r>
        <w:r w:rsidR="00F44C6C">
          <w:rPr>
            <w:noProof/>
            <w:webHidden/>
          </w:rPr>
          <w:fldChar w:fldCharType="separate"/>
        </w:r>
        <w:r w:rsidR="00F44C6C">
          <w:rPr>
            <w:noProof/>
            <w:webHidden/>
          </w:rPr>
          <w:t>25</w:t>
        </w:r>
        <w:r w:rsidR="00F44C6C">
          <w:rPr>
            <w:noProof/>
            <w:webHidden/>
          </w:rPr>
          <w:fldChar w:fldCharType="end"/>
        </w:r>
      </w:hyperlink>
    </w:p>
    <w:p w14:paraId="7B0FCE75" w14:textId="274B687B" w:rsidR="00F44C6C" w:rsidRDefault="00F002C2">
      <w:pPr>
        <w:pStyle w:val="TOC1"/>
        <w:rPr>
          <w:rFonts w:asciiTheme="minorHAnsi" w:eastAsiaTheme="minorEastAsia" w:hAnsiTheme="minorHAnsi" w:cstheme="minorBidi"/>
          <w:noProof/>
          <w:sz w:val="22"/>
          <w:szCs w:val="22"/>
        </w:rPr>
      </w:pPr>
      <w:hyperlink w:anchor="_Toc13810968" w:history="1">
        <w:r w:rsidR="00F44C6C" w:rsidRPr="00CB4FE3">
          <w:rPr>
            <w:rStyle w:val="Hyperlink"/>
            <w:noProof/>
          </w:rPr>
          <w:t>Appendices</w:t>
        </w:r>
        <w:r w:rsidR="00F44C6C">
          <w:rPr>
            <w:noProof/>
            <w:webHidden/>
          </w:rPr>
          <w:tab/>
        </w:r>
        <w:r w:rsidR="00F44C6C">
          <w:rPr>
            <w:noProof/>
            <w:webHidden/>
          </w:rPr>
          <w:fldChar w:fldCharType="begin"/>
        </w:r>
        <w:r w:rsidR="00F44C6C">
          <w:rPr>
            <w:noProof/>
            <w:webHidden/>
          </w:rPr>
          <w:instrText xml:space="preserve"> PAGEREF _Toc13810968 \h </w:instrText>
        </w:r>
        <w:r w:rsidR="00F44C6C">
          <w:rPr>
            <w:noProof/>
            <w:webHidden/>
          </w:rPr>
        </w:r>
        <w:r w:rsidR="00F44C6C">
          <w:rPr>
            <w:noProof/>
            <w:webHidden/>
          </w:rPr>
          <w:fldChar w:fldCharType="separate"/>
        </w:r>
        <w:r w:rsidR="00F44C6C">
          <w:rPr>
            <w:noProof/>
            <w:webHidden/>
          </w:rPr>
          <w:t>27</w:t>
        </w:r>
        <w:r w:rsidR="00F44C6C">
          <w:rPr>
            <w:noProof/>
            <w:webHidden/>
          </w:rPr>
          <w:fldChar w:fldCharType="end"/>
        </w:r>
      </w:hyperlink>
    </w:p>
    <w:p w14:paraId="28704C20" w14:textId="1682D0CA" w:rsidR="00F44C6C" w:rsidRPr="00F8379D" w:rsidRDefault="00F002C2">
      <w:pPr>
        <w:pStyle w:val="TOC1"/>
        <w:rPr>
          <w:rFonts w:asciiTheme="minorHAnsi" w:eastAsiaTheme="minorEastAsia" w:hAnsiTheme="minorHAnsi" w:cstheme="minorBidi"/>
          <w:b/>
          <w:bCs/>
          <w:noProof/>
          <w:sz w:val="22"/>
          <w:szCs w:val="22"/>
        </w:rPr>
      </w:pPr>
      <w:hyperlink w:anchor="_Toc13810969" w:history="1">
        <w:r w:rsidR="00F44C6C" w:rsidRPr="00F8379D">
          <w:rPr>
            <w:rStyle w:val="Hyperlink"/>
            <w:b/>
            <w:bCs/>
            <w:noProof/>
          </w:rPr>
          <w:t>Volume 2 – Transactions</w:t>
        </w:r>
        <w:r w:rsidR="00F44C6C" w:rsidRPr="00F8379D">
          <w:rPr>
            <w:b/>
            <w:bCs/>
            <w:noProof/>
            <w:webHidden/>
          </w:rPr>
          <w:tab/>
        </w:r>
        <w:r w:rsidR="00F44C6C" w:rsidRPr="00F8379D">
          <w:rPr>
            <w:b/>
            <w:bCs/>
            <w:noProof/>
            <w:webHidden/>
          </w:rPr>
          <w:fldChar w:fldCharType="begin"/>
        </w:r>
        <w:r w:rsidR="00F44C6C" w:rsidRPr="00F8379D">
          <w:rPr>
            <w:b/>
            <w:bCs/>
            <w:noProof/>
            <w:webHidden/>
          </w:rPr>
          <w:instrText xml:space="preserve"> PAGEREF _Toc13810969 \h </w:instrText>
        </w:r>
        <w:r w:rsidR="00F44C6C" w:rsidRPr="00F8379D">
          <w:rPr>
            <w:b/>
            <w:bCs/>
            <w:noProof/>
            <w:webHidden/>
          </w:rPr>
        </w:r>
        <w:r w:rsidR="00F44C6C" w:rsidRPr="00F8379D">
          <w:rPr>
            <w:b/>
            <w:bCs/>
            <w:noProof/>
            <w:webHidden/>
          </w:rPr>
          <w:fldChar w:fldCharType="separate"/>
        </w:r>
        <w:r w:rsidR="00F44C6C" w:rsidRPr="00F8379D">
          <w:rPr>
            <w:b/>
            <w:bCs/>
            <w:noProof/>
            <w:webHidden/>
          </w:rPr>
          <w:t>28</w:t>
        </w:r>
        <w:r w:rsidR="00F44C6C" w:rsidRPr="00F8379D">
          <w:rPr>
            <w:b/>
            <w:bCs/>
            <w:noProof/>
            <w:webHidden/>
          </w:rPr>
          <w:fldChar w:fldCharType="end"/>
        </w:r>
      </w:hyperlink>
    </w:p>
    <w:p w14:paraId="77253792" w14:textId="7D3A4F5E" w:rsidR="00F44C6C" w:rsidRPr="00F8379D" w:rsidRDefault="00F002C2">
      <w:pPr>
        <w:pStyle w:val="TOC1"/>
        <w:rPr>
          <w:rFonts w:asciiTheme="minorHAnsi" w:eastAsiaTheme="minorEastAsia" w:hAnsiTheme="minorHAnsi" w:cstheme="minorBidi"/>
          <w:b/>
          <w:bCs/>
          <w:noProof/>
          <w:sz w:val="22"/>
          <w:szCs w:val="22"/>
        </w:rPr>
      </w:pPr>
      <w:hyperlink w:anchor="_Toc13810970" w:history="1">
        <w:r w:rsidR="00F44C6C" w:rsidRPr="00F8379D">
          <w:rPr>
            <w:rStyle w:val="Hyperlink"/>
            <w:b/>
            <w:bCs/>
            <w:noProof/>
          </w:rPr>
          <w:t>Volume 3 – Content Modules</w:t>
        </w:r>
        <w:r w:rsidR="00F44C6C" w:rsidRPr="00F8379D">
          <w:rPr>
            <w:b/>
            <w:bCs/>
            <w:noProof/>
            <w:webHidden/>
          </w:rPr>
          <w:tab/>
        </w:r>
        <w:r w:rsidR="00F44C6C" w:rsidRPr="00F8379D">
          <w:rPr>
            <w:b/>
            <w:bCs/>
            <w:noProof/>
            <w:webHidden/>
          </w:rPr>
          <w:fldChar w:fldCharType="begin"/>
        </w:r>
        <w:r w:rsidR="00F44C6C" w:rsidRPr="00F8379D">
          <w:rPr>
            <w:b/>
            <w:bCs/>
            <w:noProof/>
            <w:webHidden/>
          </w:rPr>
          <w:instrText xml:space="preserve"> PAGEREF _Toc13810970 \h </w:instrText>
        </w:r>
        <w:r w:rsidR="00F44C6C" w:rsidRPr="00F8379D">
          <w:rPr>
            <w:b/>
            <w:bCs/>
            <w:noProof/>
            <w:webHidden/>
          </w:rPr>
        </w:r>
        <w:r w:rsidR="00F44C6C" w:rsidRPr="00F8379D">
          <w:rPr>
            <w:b/>
            <w:bCs/>
            <w:noProof/>
            <w:webHidden/>
          </w:rPr>
          <w:fldChar w:fldCharType="separate"/>
        </w:r>
        <w:r w:rsidR="00F44C6C" w:rsidRPr="00F8379D">
          <w:rPr>
            <w:b/>
            <w:bCs/>
            <w:noProof/>
            <w:webHidden/>
          </w:rPr>
          <w:t>29</w:t>
        </w:r>
        <w:r w:rsidR="00F44C6C" w:rsidRPr="00F8379D">
          <w:rPr>
            <w:b/>
            <w:bCs/>
            <w:noProof/>
            <w:webHidden/>
          </w:rPr>
          <w:fldChar w:fldCharType="end"/>
        </w:r>
      </w:hyperlink>
    </w:p>
    <w:p w14:paraId="69D1D4F9" w14:textId="4FB83036" w:rsidR="00F44C6C" w:rsidRDefault="00F002C2">
      <w:pPr>
        <w:pStyle w:val="TOC1"/>
        <w:rPr>
          <w:rFonts w:asciiTheme="minorHAnsi" w:eastAsiaTheme="minorEastAsia" w:hAnsiTheme="minorHAnsi" w:cstheme="minorBidi"/>
          <w:noProof/>
          <w:sz w:val="22"/>
          <w:szCs w:val="22"/>
        </w:rPr>
      </w:pPr>
      <w:hyperlink w:anchor="_Toc13810971" w:history="1">
        <w:r w:rsidR="00F44C6C" w:rsidRPr="00CB4FE3">
          <w:rPr>
            <w:rStyle w:val="Hyperlink"/>
            <w:noProof/>
          </w:rPr>
          <w:t>5 IHE Content Specifications</w:t>
        </w:r>
        <w:r w:rsidR="00F44C6C">
          <w:rPr>
            <w:noProof/>
            <w:webHidden/>
          </w:rPr>
          <w:tab/>
        </w:r>
        <w:r w:rsidR="00F44C6C">
          <w:rPr>
            <w:noProof/>
            <w:webHidden/>
          </w:rPr>
          <w:fldChar w:fldCharType="begin"/>
        </w:r>
        <w:r w:rsidR="00F44C6C">
          <w:rPr>
            <w:noProof/>
            <w:webHidden/>
          </w:rPr>
          <w:instrText xml:space="preserve"> PAGEREF _Toc13810971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31E434E4" w14:textId="18B764A9" w:rsidR="00F44C6C" w:rsidRDefault="00F002C2">
      <w:pPr>
        <w:pStyle w:val="TOC2"/>
        <w:rPr>
          <w:rFonts w:asciiTheme="minorHAnsi" w:eastAsiaTheme="minorEastAsia" w:hAnsiTheme="minorHAnsi" w:cstheme="minorBidi"/>
          <w:noProof/>
          <w:sz w:val="22"/>
          <w:szCs w:val="22"/>
        </w:rPr>
      </w:pPr>
      <w:hyperlink w:anchor="_Toc13810972" w:history="1">
        <w:r w:rsidR="00F44C6C" w:rsidRPr="00CB4FE3">
          <w:rPr>
            <w:rStyle w:val="Hyperlink"/>
            <w:noProof/>
          </w:rPr>
          <w:t>5.6 Advanced Patient Privacy Consents Content Module</w:t>
        </w:r>
        <w:r w:rsidR="00F44C6C">
          <w:rPr>
            <w:noProof/>
            <w:webHidden/>
          </w:rPr>
          <w:tab/>
        </w:r>
        <w:r w:rsidR="00F44C6C">
          <w:rPr>
            <w:noProof/>
            <w:webHidden/>
          </w:rPr>
          <w:fldChar w:fldCharType="begin"/>
        </w:r>
        <w:r w:rsidR="00F44C6C">
          <w:rPr>
            <w:noProof/>
            <w:webHidden/>
          </w:rPr>
          <w:instrText xml:space="preserve"> PAGEREF _Toc13810972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1ACDDFE7" w14:textId="747EA530" w:rsidR="00F44C6C" w:rsidRDefault="00F002C2">
      <w:pPr>
        <w:pStyle w:val="TOC3"/>
        <w:rPr>
          <w:rFonts w:asciiTheme="minorHAnsi" w:eastAsiaTheme="minorEastAsia" w:hAnsiTheme="minorHAnsi" w:cstheme="minorBidi"/>
          <w:noProof/>
          <w:sz w:val="22"/>
          <w:szCs w:val="22"/>
        </w:rPr>
      </w:pPr>
      <w:hyperlink w:anchor="_Toc13810973" w:history="1">
        <w:r w:rsidR="00F44C6C" w:rsidRPr="00CB4FE3">
          <w:rPr>
            <w:rStyle w:val="Hyperlink"/>
            <w:noProof/>
          </w:rPr>
          <w:t>5.6.1 References</w:t>
        </w:r>
        <w:r w:rsidR="00F44C6C">
          <w:rPr>
            <w:noProof/>
            <w:webHidden/>
          </w:rPr>
          <w:tab/>
        </w:r>
        <w:r w:rsidR="00F44C6C">
          <w:rPr>
            <w:noProof/>
            <w:webHidden/>
          </w:rPr>
          <w:fldChar w:fldCharType="begin"/>
        </w:r>
        <w:r w:rsidR="00F44C6C">
          <w:rPr>
            <w:noProof/>
            <w:webHidden/>
          </w:rPr>
          <w:instrText xml:space="preserve"> PAGEREF _Toc13810973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671368EC" w14:textId="2589F97B" w:rsidR="00F44C6C" w:rsidRDefault="00F002C2">
      <w:pPr>
        <w:pStyle w:val="TOC3"/>
        <w:rPr>
          <w:rFonts w:asciiTheme="minorHAnsi" w:eastAsiaTheme="minorEastAsia" w:hAnsiTheme="minorHAnsi" w:cstheme="minorBidi"/>
          <w:noProof/>
          <w:sz w:val="22"/>
          <w:szCs w:val="22"/>
        </w:rPr>
      </w:pPr>
      <w:hyperlink w:anchor="_Toc13810974" w:history="1">
        <w:r w:rsidR="00F44C6C" w:rsidRPr="00CB4FE3">
          <w:rPr>
            <w:rStyle w:val="Hyperlink"/>
            <w:noProof/>
          </w:rPr>
          <w:t>5.6.2 Privacy Consent Document Specification</w:t>
        </w:r>
        <w:r w:rsidR="00F44C6C">
          <w:rPr>
            <w:noProof/>
            <w:webHidden/>
          </w:rPr>
          <w:tab/>
        </w:r>
        <w:r w:rsidR="00F44C6C">
          <w:rPr>
            <w:noProof/>
            <w:webHidden/>
          </w:rPr>
          <w:fldChar w:fldCharType="begin"/>
        </w:r>
        <w:r w:rsidR="00F44C6C">
          <w:rPr>
            <w:noProof/>
            <w:webHidden/>
          </w:rPr>
          <w:instrText xml:space="preserve"> PAGEREF _Toc13810974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6EAD14ED" w14:textId="70DEF6D6" w:rsidR="00F44C6C" w:rsidRDefault="00F002C2">
      <w:pPr>
        <w:pStyle w:val="TOC4"/>
        <w:rPr>
          <w:rFonts w:asciiTheme="minorHAnsi" w:eastAsiaTheme="minorEastAsia" w:hAnsiTheme="minorHAnsi" w:cstheme="minorBidi"/>
          <w:noProof/>
          <w:sz w:val="22"/>
          <w:szCs w:val="22"/>
        </w:rPr>
      </w:pPr>
      <w:hyperlink w:anchor="_Toc13810975" w:history="1">
        <w:r w:rsidR="00F44C6C" w:rsidRPr="00CB4FE3">
          <w:rPr>
            <w:rStyle w:val="Hyperlink"/>
            <w:noProof/>
          </w:rPr>
          <w:t>5.6.2.1 Content Specification</w:t>
        </w:r>
        <w:r w:rsidR="00F44C6C">
          <w:rPr>
            <w:noProof/>
            <w:webHidden/>
          </w:rPr>
          <w:tab/>
        </w:r>
        <w:r w:rsidR="00F44C6C">
          <w:rPr>
            <w:noProof/>
            <w:webHidden/>
          </w:rPr>
          <w:fldChar w:fldCharType="begin"/>
        </w:r>
        <w:r w:rsidR="00F44C6C">
          <w:rPr>
            <w:noProof/>
            <w:webHidden/>
          </w:rPr>
          <w:instrText xml:space="preserve"> PAGEREF _Toc13810975 \h </w:instrText>
        </w:r>
        <w:r w:rsidR="00F44C6C">
          <w:rPr>
            <w:noProof/>
            <w:webHidden/>
          </w:rPr>
        </w:r>
        <w:r w:rsidR="00F44C6C">
          <w:rPr>
            <w:noProof/>
            <w:webHidden/>
          </w:rPr>
          <w:fldChar w:fldCharType="separate"/>
        </w:r>
        <w:r w:rsidR="00F44C6C">
          <w:rPr>
            <w:noProof/>
            <w:webHidden/>
          </w:rPr>
          <w:t>30</w:t>
        </w:r>
        <w:r w:rsidR="00F44C6C">
          <w:rPr>
            <w:noProof/>
            <w:webHidden/>
          </w:rPr>
          <w:fldChar w:fldCharType="end"/>
        </w:r>
      </w:hyperlink>
    </w:p>
    <w:p w14:paraId="0108B738" w14:textId="1046AFF1" w:rsidR="00F44C6C" w:rsidRDefault="00F002C2">
      <w:pPr>
        <w:pStyle w:val="TOC5"/>
        <w:rPr>
          <w:rFonts w:asciiTheme="minorHAnsi" w:eastAsiaTheme="minorEastAsia" w:hAnsiTheme="minorHAnsi" w:cstheme="minorBidi"/>
          <w:noProof/>
          <w:sz w:val="22"/>
          <w:szCs w:val="22"/>
        </w:rPr>
      </w:pPr>
      <w:hyperlink w:anchor="_Toc13810976" w:history="1">
        <w:r w:rsidR="00F44C6C" w:rsidRPr="00CB4FE3">
          <w:rPr>
            <w:rStyle w:val="Hyperlink"/>
            <w:noProof/>
          </w:rPr>
          <w:t>5.6.2.1.1 Policy Structure</w:t>
        </w:r>
        <w:r w:rsidR="00F44C6C">
          <w:rPr>
            <w:noProof/>
            <w:webHidden/>
          </w:rPr>
          <w:tab/>
        </w:r>
        <w:r w:rsidR="00F44C6C">
          <w:rPr>
            <w:noProof/>
            <w:webHidden/>
          </w:rPr>
          <w:fldChar w:fldCharType="begin"/>
        </w:r>
        <w:r w:rsidR="00F44C6C">
          <w:rPr>
            <w:noProof/>
            <w:webHidden/>
          </w:rPr>
          <w:instrText xml:space="preserve"> PAGEREF _Toc13810976 \h </w:instrText>
        </w:r>
        <w:r w:rsidR="00F44C6C">
          <w:rPr>
            <w:noProof/>
            <w:webHidden/>
          </w:rPr>
        </w:r>
        <w:r w:rsidR="00F44C6C">
          <w:rPr>
            <w:noProof/>
            <w:webHidden/>
          </w:rPr>
          <w:fldChar w:fldCharType="separate"/>
        </w:r>
        <w:r w:rsidR="00F44C6C">
          <w:rPr>
            <w:noProof/>
            <w:webHidden/>
          </w:rPr>
          <w:t>31</w:t>
        </w:r>
        <w:r w:rsidR="00F44C6C">
          <w:rPr>
            <w:noProof/>
            <w:webHidden/>
          </w:rPr>
          <w:fldChar w:fldCharType="end"/>
        </w:r>
      </w:hyperlink>
    </w:p>
    <w:p w14:paraId="4669A135" w14:textId="3EB1B7DC" w:rsidR="00F44C6C" w:rsidRDefault="00F002C2">
      <w:pPr>
        <w:pStyle w:val="TOC6"/>
        <w:rPr>
          <w:rFonts w:asciiTheme="minorHAnsi" w:eastAsiaTheme="minorEastAsia" w:hAnsiTheme="minorHAnsi" w:cstheme="minorBidi"/>
          <w:noProof/>
          <w:sz w:val="22"/>
          <w:szCs w:val="22"/>
        </w:rPr>
      </w:pPr>
      <w:hyperlink w:anchor="_Toc13810977" w:history="1">
        <w:r w:rsidR="00F44C6C" w:rsidRPr="00CB4FE3">
          <w:rPr>
            <w:rStyle w:val="Hyperlink"/>
            <w:noProof/>
          </w:rPr>
          <w:t>5.6.2.1.1.1 Human Readable Representation</w:t>
        </w:r>
        <w:r w:rsidR="00F44C6C">
          <w:rPr>
            <w:noProof/>
            <w:webHidden/>
          </w:rPr>
          <w:tab/>
        </w:r>
        <w:r w:rsidR="00F44C6C">
          <w:rPr>
            <w:noProof/>
            <w:webHidden/>
          </w:rPr>
          <w:fldChar w:fldCharType="begin"/>
        </w:r>
        <w:r w:rsidR="00F44C6C">
          <w:rPr>
            <w:noProof/>
            <w:webHidden/>
          </w:rPr>
          <w:instrText xml:space="preserve"> PAGEREF _Toc13810977 \h </w:instrText>
        </w:r>
        <w:r w:rsidR="00F44C6C">
          <w:rPr>
            <w:noProof/>
            <w:webHidden/>
          </w:rPr>
        </w:r>
        <w:r w:rsidR="00F44C6C">
          <w:rPr>
            <w:noProof/>
            <w:webHidden/>
          </w:rPr>
          <w:fldChar w:fldCharType="separate"/>
        </w:r>
        <w:r w:rsidR="00F44C6C">
          <w:rPr>
            <w:noProof/>
            <w:webHidden/>
          </w:rPr>
          <w:t>31</w:t>
        </w:r>
        <w:r w:rsidR="00F44C6C">
          <w:rPr>
            <w:noProof/>
            <w:webHidden/>
          </w:rPr>
          <w:fldChar w:fldCharType="end"/>
        </w:r>
      </w:hyperlink>
    </w:p>
    <w:p w14:paraId="5D5A3B21" w14:textId="186EDD13" w:rsidR="00F44C6C" w:rsidRDefault="00F002C2">
      <w:pPr>
        <w:pStyle w:val="TOC6"/>
        <w:rPr>
          <w:rFonts w:asciiTheme="minorHAnsi" w:eastAsiaTheme="minorEastAsia" w:hAnsiTheme="minorHAnsi" w:cstheme="minorBidi"/>
          <w:noProof/>
          <w:sz w:val="22"/>
          <w:szCs w:val="22"/>
        </w:rPr>
      </w:pPr>
      <w:hyperlink w:anchor="_Toc13810978" w:history="1">
        <w:r w:rsidR="00F44C6C" w:rsidRPr="00CB4FE3">
          <w:rPr>
            <w:rStyle w:val="Hyperlink"/>
            <w:noProof/>
          </w:rPr>
          <w:t>5.6.2.1.1.2 Example Document</w:t>
        </w:r>
        <w:r w:rsidR="00F44C6C">
          <w:rPr>
            <w:noProof/>
            <w:webHidden/>
          </w:rPr>
          <w:tab/>
        </w:r>
        <w:r w:rsidR="00F44C6C">
          <w:rPr>
            <w:noProof/>
            <w:webHidden/>
          </w:rPr>
          <w:fldChar w:fldCharType="begin"/>
        </w:r>
        <w:r w:rsidR="00F44C6C">
          <w:rPr>
            <w:noProof/>
            <w:webHidden/>
          </w:rPr>
          <w:instrText xml:space="preserve"> PAGEREF _Toc13810978 \h </w:instrText>
        </w:r>
        <w:r w:rsidR="00F44C6C">
          <w:rPr>
            <w:noProof/>
            <w:webHidden/>
          </w:rPr>
        </w:r>
        <w:r w:rsidR="00F44C6C">
          <w:rPr>
            <w:noProof/>
            <w:webHidden/>
          </w:rPr>
          <w:fldChar w:fldCharType="separate"/>
        </w:r>
        <w:r w:rsidR="00F44C6C">
          <w:rPr>
            <w:noProof/>
            <w:webHidden/>
          </w:rPr>
          <w:t>32</w:t>
        </w:r>
        <w:r w:rsidR="00F44C6C">
          <w:rPr>
            <w:noProof/>
            <w:webHidden/>
          </w:rPr>
          <w:fldChar w:fldCharType="end"/>
        </w:r>
      </w:hyperlink>
    </w:p>
    <w:p w14:paraId="699B543A" w14:textId="3844DF4C" w:rsidR="00F44C6C" w:rsidRDefault="00F002C2">
      <w:pPr>
        <w:pStyle w:val="TOC5"/>
        <w:rPr>
          <w:rFonts w:asciiTheme="minorHAnsi" w:eastAsiaTheme="minorEastAsia" w:hAnsiTheme="minorHAnsi" w:cstheme="minorBidi"/>
          <w:noProof/>
          <w:sz w:val="22"/>
          <w:szCs w:val="22"/>
        </w:rPr>
      </w:pPr>
      <w:hyperlink w:anchor="_Toc13810979" w:history="1">
        <w:r w:rsidR="00F44C6C" w:rsidRPr="00CB4FE3">
          <w:rPr>
            <w:rStyle w:val="Hyperlink"/>
            <w:noProof/>
          </w:rPr>
          <w:t>5.6.2.1.2 Data Types</w:t>
        </w:r>
        <w:r w:rsidR="00F44C6C">
          <w:rPr>
            <w:noProof/>
            <w:webHidden/>
          </w:rPr>
          <w:tab/>
        </w:r>
        <w:r w:rsidR="00F44C6C">
          <w:rPr>
            <w:noProof/>
            <w:webHidden/>
          </w:rPr>
          <w:fldChar w:fldCharType="begin"/>
        </w:r>
        <w:r w:rsidR="00F44C6C">
          <w:rPr>
            <w:noProof/>
            <w:webHidden/>
          </w:rPr>
          <w:instrText xml:space="preserve"> PAGEREF _Toc13810979 \h </w:instrText>
        </w:r>
        <w:r w:rsidR="00F44C6C">
          <w:rPr>
            <w:noProof/>
            <w:webHidden/>
          </w:rPr>
        </w:r>
        <w:r w:rsidR="00F44C6C">
          <w:rPr>
            <w:noProof/>
            <w:webHidden/>
          </w:rPr>
          <w:fldChar w:fldCharType="separate"/>
        </w:r>
        <w:r w:rsidR="00F44C6C">
          <w:rPr>
            <w:noProof/>
            <w:webHidden/>
          </w:rPr>
          <w:t>33</w:t>
        </w:r>
        <w:r w:rsidR="00F44C6C">
          <w:rPr>
            <w:noProof/>
            <w:webHidden/>
          </w:rPr>
          <w:fldChar w:fldCharType="end"/>
        </w:r>
      </w:hyperlink>
    </w:p>
    <w:p w14:paraId="06FB1CDA" w14:textId="08142530" w:rsidR="00F44C6C" w:rsidRDefault="00F002C2">
      <w:pPr>
        <w:pStyle w:val="TOC5"/>
        <w:rPr>
          <w:rFonts w:asciiTheme="minorHAnsi" w:eastAsiaTheme="minorEastAsia" w:hAnsiTheme="minorHAnsi" w:cstheme="minorBidi"/>
          <w:noProof/>
          <w:sz w:val="22"/>
          <w:szCs w:val="22"/>
        </w:rPr>
      </w:pPr>
      <w:hyperlink w:anchor="_Toc13810980" w:history="1">
        <w:r w:rsidR="00F44C6C" w:rsidRPr="00CB4FE3">
          <w:rPr>
            <w:rStyle w:val="Hyperlink"/>
            <w:noProof/>
          </w:rPr>
          <w:t>5.6.2.1.3 Functions</w:t>
        </w:r>
        <w:r w:rsidR="00F44C6C">
          <w:rPr>
            <w:noProof/>
            <w:webHidden/>
          </w:rPr>
          <w:tab/>
        </w:r>
        <w:r w:rsidR="00F44C6C">
          <w:rPr>
            <w:noProof/>
            <w:webHidden/>
          </w:rPr>
          <w:fldChar w:fldCharType="begin"/>
        </w:r>
        <w:r w:rsidR="00F44C6C">
          <w:rPr>
            <w:noProof/>
            <w:webHidden/>
          </w:rPr>
          <w:instrText xml:space="preserve"> PAGEREF _Toc13810980 \h </w:instrText>
        </w:r>
        <w:r w:rsidR="00F44C6C">
          <w:rPr>
            <w:noProof/>
            <w:webHidden/>
          </w:rPr>
        </w:r>
        <w:r w:rsidR="00F44C6C">
          <w:rPr>
            <w:noProof/>
            <w:webHidden/>
          </w:rPr>
          <w:fldChar w:fldCharType="separate"/>
        </w:r>
        <w:r w:rsidR="00F44C6C">
          <w:rPr>
            <w:noProof/>
            <w:webHidden/>
          </w:rPr>
          <w:t>33</w:t>
        </w:r>
        <w:r w:rsidR="00F44C6C">
          <w:rPr>
            <w:noProof/>
            <w:webHidden/>
          </w:rPr>
          <w:fldChar w:fldCharType="end"/>
        </w:r>
      </w:hyperlink>
    </w:p>
    <w:p w14:paraId="6A8E7A42" w14:textId="5BA54BB6" w:rsidR="00F44C6C" w:rsidRDefault="00F002C2">
      <w:pPr>
        <w:pStyle w:val="TOC5"/>
        <w:rPr>
          <w:rFonts w:asciiTheme="minorHAnsi" w:eastAsiaTheme="minorEastAsia" w:hAnsiTheme="minorHAnsi" w:cstheme="minorBidi"/>
          <w:noProof/>
          <w:sz w:val="22"/>
          <w:szCs w:val="22"/>
        </w:rPr>
      </w:pPr>
      <w:hyperlink w:anchor="_Toc13810981" w:history="1">
        <w:r w:rsidR="00F44C6C" w:rsidRPr="00CB4FE3">
          <w:rPr>
            <w:rStyle w:val="Hyperlink"/>
            <w:noProof/>
          </w:rPr>
          <w:t>5.6.2.1.4 Attribute Definitions – Subject</w:t>
        </w:r>
        <w:r w:rsidR="00F44C6C">
          <w:rPr>
            <w:noProof/>
            <w:webHidden/>
          </w:rPr>
          <w:tab/>
        </w:r>
        <w:r w:rsidR="00F44C6C">
          <w:rPr>
            <w:noProof/>
            <w:webHidden/>
          </w:rPr>
          <w:fldChar w:fldCharType="begin"/>
        </w:r>
        <w:r w:rsidR="00F44C6C">
          <w:rPr>
            <w:noProof/>
            <w:webHidden/>
          </w:rPr>
          <w:instrText xml:space="preserve"> PAGEREF _Toc13810981 \h </w:instrText>
        </w:r>
        <w:r w:rsidR="00F44C6C">
          <w:rPr>
            <w:noProof/>
            <w:webHidden/>
          </w:rPr>
        </w:r>
        <w:r w:rsidR="00F44C6C">
          <w:rPr>
            <w:noProof/>
            <w:webHidden/>
          </w:rPr>
          <w:fldChar w:fldCharType="separate"/>
        </w:r>
        <w:r w:rsidR="00F44C6C">
          <w:rPr>
            <w:noProof/>
            <w:webHidden/>
          </w:rPr>
          <w:t>34</w:t>
        </w:r>
        <w:r w:rsidR="00F44C6C">
          <w:rPr>
            <w:noProof/>
            <w:webHidden/>
          </w:rPr>
          <w:fldChar w:fldCharType="end"/>
        </w:r>
      </w:hyperlink>
    </w:p>
    <w:p w14:paraId="76F5367A" w14:textId="35CFCD2C" w:rsidR="00F44C6C" w:rsidRDefault="00F002C2">
      <w:pPr>
        <w:pStyle w:val="TOC6"/>
        <w:rPr>
          <w:rFonts w:asciiTheme="minorHAnsi" w:eastAsiaTheme="minorEastAsia" w:hAnsiTheme="minorHAnsi" w:cstheme="minorBidi"/>
          <w:noProof/>
          <w:sz w:val="22"/>
          <w:szCs w:val="22"/>
        </w:rPr>
      </w:pPr>
      <w:hyperlink w:anchor="_Toc13810982" w:history="1">
        <w:r w:rsidR="00F44C6C" w:rsidRPr="00CB4FE3">
          <w:rPr>
            <w:rStyle w:val="Hyperlink"/>
            <w:noProof/>
          </w:rPr>
          <w:t>5.6.2.1.4.1 User ID</w:t>
        </w:r>
        <w:r w:rsidR="00F44C6C">
          <w:rPr>
            <w:noProof/>
            <w:webHidden/>
          </w:rPr>
          <w:tab/>
        </w:r>
        <w:r w:rsidR="00F44C6C">
          <w:rPr>
            <w:noProof/>
            <w:webHidden/>
          </w:rPr>
          <w:fldChar w:fldCharType="begin"/>
        </w:r>
        <w:r w:rsidR="00F44C6C">
          <w:rPr>
            <w:noProof/>
            <w:webHidden/>
          </w:rPr>
          <w:instrText xml:space="preserve"> PAGEREF _Toc13810982 \h </w:instrText>
        </w:r>
        <w:r w:rsidR="00F44C6C">
          <w:rPr>
            <w:noProof/>
            <w:webHidden/>
          </w:rPr>
        </w:r>
        <w:r w:rsidR="00F44C6C">
          <w:rPr>
            <w:noProof/>
            <w:webHidden/>
          </w:rPr>
          <w:fldChar w:fldCharType="separate"/>
        </w:r>
        <w:r w:rsidR="00F44C6C">
          <w:rPr>
            <w:noProof/>
            <w:webHidden/>
          </w:rPr>
          <w:t>34</w:t>
        </w:r>
        <w:r w:rsidR="00F44C6C">
          <w:rPr>
            <w:noProof/>
            <w:webHidden/>
          </w:rPr>
          <w:fldChar w:fldCharType="end"/>
        </w:r>
      </w:hyperlink>
    </w:p>
    <w:p w14:paraId="3837D3DE" w14:textId="5FE59977" w:rsidR="00F44C6C" w:rsidRDefault="00F002C2">
      <w:pPr>
        <w:pStyle w:val="TOC6"/>
        <w:rPr>
          <w:rFonts w:asciiTheme="minorHAnsi" w:eastAsiaTheme="minorEastAsia" w:hAnsiTheme="minorHAnsi" w:cstheme="minorBidi"/>
          <w:noProof/>
          <w:sz w:val="22"/>
          <w:szCs w:val="22"/>
        </w:rPr>
      </w:pPr>
      <w:hyperlink w:anchor="_Toc13810983" w:history="1">
        <w:r w:rsidR="00F44C6C" w:rsidRPr="00CB4FE3">
          <w:rPr>
            <w:rStyle w:val="Hyperlink"/>
            <w:noProof/>
          </w:rPr>
          <w:t>5.6.2.1.4.2 User Organization</w:t>
        </w:r>
        <w:r w:rsidR="00F44C6C">
          <w:rPr>
            <w:noProof/>
            <w:webHidden/>
          </w:rPr>
          <w:tab/>
        </w:r>
        <w:r w:rsidR="00F44C6C">
          <w:rPr>
            <w:noProof/>
            <w:webHidden/>
          </w:rPr>
          <w:fldChar w:fldCharType="begin"/>
        </w:r>
        <w:r w:rsidR="00F44C6C">
          <w:rPr>
            <w:noProof/>
            <w:webHidden/>
          </w:rPr>
          <w:instrText xml:space="preserve"> PAGEREF _Toc13810983 \h </w:instrText>
        </w:r>
        <w:r w:rsidR="00F44C6C">
          <w:rPr>
            <w:noProof/>
            <w:webHidden/>
          </w:rPr>
        </w:r>
        <w:r w:rsidR="00F44C6C">
          <w:rPr>
            <w:noProof/>
            <w:webHidden/>
          </w:rPr>
          <w:fldChar w:fldCharType="separate"/>
        </w:r>
        <w:r w:rsidR="00F44C6C">
          <w:rPr>
            <w:noProof/>
            <w:webHidden/>
          </w:rPr>
          <w:t>35</w:t>
        </w:r>
        <w:r w:rsidR="00F44C6C">
          <w:rPr>
            <w:noProof/>
            <w:webHidden/>
          </w:rPr>
          <w:fldChar w:fldCharType="end"/>
        </w:r>
      </w:hyperlink>
    </w:p>
    <w:p w14:paraId="50C7B4B4" w14:textId="7E005E37" w:rsidR="00F44C6C" w:rsidRDefault="00F002C2">
      <w:pPr>
        <w:pStyle w:val="TOC6"/>
        <w:rPr>
          <w:rFonts w:asciiTheme="minorHAnsi" w:eastAsiaTheme="minorEastAsia" w:hAnsiTheme="minorHAnsi" w:cstheme="minorBidi"/>
          <w:noProof/>
          <w:sz w:val="22"/>
          <w:szCs w:val="22"/>
        </w:rPr>
      </w:pPr>
      <w:hyperlink w:anchor="_Toc13810984" w:history="1">
        <w:r w:rsidR="00F44C6C" w:rsidRPr="00CB4FE3">
          <w:rPr>
            <w:rStyle w:val="Hyperlink"/>
            <w:noProof/>
          </w:rPr>
          <w:t>5.6.2.1.4.3 User Organization ID</w:t>
        </w:r>
        <w:r w:rsidR="00F44C6C">
          <w:rPr>
            <w:noProof/>
            <w:webHidden/>
          </w:rPr>
          <w:tab/>
        </w:r>
        <w:r w:rsidR="00F44C6C">
          <w:rPr>
            <w:noProof/>
            <w:webHidden/>
          </w:rPr>
          <w:fldChar w:fldCharType="begin"/>
        </w:r>
        <w:r w:rsidR="00F44C6C">
          <w:rPr>
            <w:noProof/>
            <w:webHidden/>
          </w:rPr>
          <w:instrText xml:space="preserve"> PAGEREF _Toc13810984 \h </w:instrText>
        </w:r>
        <w:r w:rsidR="00F44C6C">
          <w:rPr>
            <w:noProof/>
            <w:webHidden/>
          </w:rPr>
        </w:r>
        <w:r w:rsidR="00F44C6C">
          <w:rPr>
            <w:noProof/>
            <w:webHidden/>
          </w:rPr>
          <w:fldChar w:fldCharType="separate"/>
        </w:r>
        <w:r w:rsidR="00F44C6C">
          <w:rPr>
            <w:noProof/>
            <w:webHidden/>
          </w:rPr>
          <w:t>36</w:t>
        </w:r>
        <w:r w:rsidR="00F44C6C">
          <w:rPr>
            <w:noProof/>
            <w:webHidden/>
          </w:rPr>
          <w:fldChar w:fldCharType="end"/>
        </w:r>
      </w:hyperlink>
    </w:p>
    <w:p w14:paraId="186C3B0E" w14:textId="055EB932" w:rsidR="00F44C6C" w:rsidRDefault="00F002C2">
      <w:pPr>
        <w:pStyle w:val="TOC6"/>
        <w:rPr>
          <w:rFonts w:asciiTheme="minorHAnsi" w:eastAsiaTheme="minorEastAsia" w:hAnsiTheme="minorHAnsi" w:cstheme="minorBidi"/>
          <w:noProof/>
          <w:sz w:val="22"/>
          <w:szCs w:val="22"/>
        </w:rPr>
      </w:pPr>
      <w:hyperlink w:anchor="_Toc13810985" w:history="1">
        <w:r w:rsidR="00F44C6C" w:rsidRPr="00CB4FE3">
          <w:rPr>
            <w:rStyle w:val="Hyperlink"/>
            <w:noProof/>
          </w:rPr>
          <w:t>5.6.2.1.4.4 User Home Community ID</w:t>
        </w:r>
        <w:r w:rsidR="00F44C6C">
          <w:rPr>
            <w:noProof/>
            <w:webHidden/>
          </w:rPr>
          <w:tab/>
        </w:r>
        <w:r w:rsidR="00F44C6C">
          <w:rPr>
            <w:noProof/>
            <w:webHidden/>
          </w:rPr>
          <w:fldChar w:fldCharType="begin"/>
        </w:r>
        <w:r w:rsidR="00F44C6C">
          <w:rPr>
            <w:noProof/>
            <w:webHidden/>
          </w:rPr>
          <w:instrText xml:space="preserve"> PAGEREF _Toc13810985 \h </w:instrText>
        </w:r>
        <w:r w:rsidR="00F44C6C">
          <w:rPr>
            <w:noProof/>
            <w:webHidden/>
          </w:rPr>
        </w:r>
        <w:r w:rsidR="00F44C6C">
          <w:rPr>
            <w:noProof/>
            <w:webHidden/>
          </w:rPr>
          <w:fldChar w:fldCharType="separate"/>
        </w:r>
        <w:r w:rsidR="00F44C6C">
          <w:rPr>
            <w:noProof/>
            <w:webHidden/>
          </w:rPr>
          <w:t>36</w:t>
        </w:r>
        <w:r w:rsidR="00F44C6C">
          <w:rPr>
            <w:noProof/>
            <w:webHidden/>
          </w:rPr>
          <w:fldChar w:fldCharType="end"/>
        </w:r>
      </w:hyperlink>
    </w:p>
    <w:p w14:paraId="0B223D83" w14:textId="7ED3D906" w:rsidR="00F44C6C" w:rsidRDefault="00F002C2">
      <w:pPr>
        <w:pStyle w:val="TOC6"/>
        <w:rPr>
          <w:rFonts w:asciiTheme="minorHAnsi" w:eastAsiaTheme="minorEastAsia" w:hAnsiTheme="minorHAnsi" w:cstheme="minorBidi"/>
          <w:noProof/>
          <w:sz w:val="22"/>
          <w:szCs w:val="22"/>
        </w:rPr>
      </w:pPr>
      <w:hyperlink w:anchor="_Toc13810986" w:history="1">
        <w:r w:rsidR="00F44C6C" w:rsidRPr="00CB4FE3">
          <w:rPr>
            <w:rStyle w:val="Hyperlink"/>
            <w:noProof/>
          </w:rPr>
          <w:t>5.6.2.1.4.5 National Provider Identifier (NPI)</w:t>
        </w:r>
        <w:r w:rsidR="00F44C6C">
          <w:rPr>
            <w:noProof/>
            <w:webHidden/>
          </w:rPr>
          <w:tab/>
        </w:r>
        <w:r w:rsidR="00F44C6C">
          <w:rPr>
            <w:noProof/>
            <w:webHidden/>
          </w:rPr>
          <w:fldChar w:fldCharType="begin"/>
        </w:r>
        <w:r w:rsidR="00F44C6C">
          <w:rPr>
            <w:noProof/>
            <w:webHidden/>
          </w:rPr>
          <w:instrText xml:space="preserve"> PAGEREF _Toc13810986 \h </w:instrText>
        </w:r>
        <w:r w:rsidR="00F44C6C">
          <w:rPr>
            <w:noProof/>
            <w:webHidden/>
          </w:rPr>
        </w:r>
        <w:r w:rsidR="00F44C6C">
          <w:rPr>
            <w:noProof/>
            <w:webHidden/>
          </w:rPr>
          <w:fldChar w:fldCharType="separate"/>
        </w:r>
        <w:r w:rsidR="00F44C6C">
          <w:rPr>
            <w:noProof/>
            <w:webHidden/>
          </w:rPr>
          <w:t>37</w:t>
        </w:r>
        <w:r w:rsidR="00F44C6C">
          <w:rPr>
            <w:noProof/>
            <w:webHidden/>
          </w:rPr>
          <w:fldChar w:fldCharType="end"/>
        </w:r>
      </w:hyperlink>
    </w:p>
    <w:p w14:paraId="3B9E919F" w14:textId="679CD8FE" w:rsidR="00F44C6C" w:rsidRDefault="00F002C2">
      <w:pPr>
        <w:pStyle w:val="TOC6"/>
        <w:rPr>
          <w:rFonts w:asciiTheme="minorHAnsi" w:eastAsiaTheme="minorEastAsia" w:hAnsiTheme="minorHAnsi" w:cstheme="minorBidi"/>
          <w:noProof/>
          <w:sz w:val="22"/>
          <w:szCs w:val="22"/>
        </w:rPr>
      </w:pPr>
      <w:hyperlink w:anchor="_Toc13810987" w:history="1">
        <w:r w:rsidR="00F44C6C" w:rsidRPr="00CB4FE3">
          <w:rPr>
            <w:rStyle w:val="Hyperlink"/>
            <w:noProof/>
          </w:rPr>
          <w:t>5.6.2.1.4.6 User Role</w:t>
        </w:r>
        <w:r w:rsidR="00F44C6C">
          <w:rPr>
            <w:noProof/>
            <w:webHidden/>
          </w:rPr>
          <w:tab/>
        </w:r>
        <w:r w:rsidR="00F44C6C">
          <w:rPr>
            <w:noProof/>
            <w:webHidden/>
          </w:rPr>
          <w:fldChar w:fldCharType="begin"/>
        </w:r>
        <w:r w:rsidR="00F44C6C">
          <w:rPr>
            <w:noProof/>
            <w:webHidden/>
          </w:rPr>
          <w:instrText xml:space="preserve"> PAGEREF _Toc13810987 \h </w:instrText>
        </w:r>
        <w:r w:rsidR="00F44C6C">
          <w:rPr>
            <w:noProof/>
            <w:webHidden/>
          </w:rPr>
        </w:r>
        <w:r w:rsidR="00F44C6C">
          <w:rPr>
            <w:noProof/>
            <w:webHidden/>
          </w:rPr>
          <w:fldChar w:fldCharType="separate"/>
        </w:r>
        <w:r w:rsidR="00F44C6C">
          <w:rPr>
            <w:noProof/>
            <w:webHidden/>
          </w:rPr>
          <w:t>38</w:t>
        </w:r>
        <w:r w:rsidR="00F44C6C">
          <w:rPr>
            <w:noProof/>
            <w:webHidden/>
          </w:rPr>
          <w:fldChar w:fldCharType="end"/>
        </w:r>
      </w:hyperlink>
    </w:p>
    <w:p w14:paraId="4D456218" w14:textId="406FC7D4" w:rsidR="00F44C6C" w:rsidRDefault="00F002C2">
      <w:pPr>
        <w:pStyle w:val="TOC6"/>
        <w:rPr>
          <w:rFonts w:asciiTheme="minorHAnsi" w:eastAsiaTheme="minorEastAsia" w:hAnsiTheme="minorHAnsi" w:cstheme="minorBidi"/>
          <w:noProof/>
          <w:sz w:val="22"/>
          <w:szCs w:val="22"/>
        </w:rPr>
      </w:pPr>
      <w:hyperlink w:anchor="_Toc13810988" w:history="1">
        <w:r w:rsidR="00F44C6C" w:rsidRPr="00CB4FE3">
          <w:rPr>
            <w:rStyle w:val="Hyperlink"/>
            <w:noProof/>
          </w:rPr>
          <w:t>5.6.2.1.4.7 Purpose Of Use</w:t>
        </w:r>
        <w:r w:rsidR="00F44C6C">
          <w:rPr>
            <w:noProof/>
            <w:webHidden/>
          </w:rPr>
          <w:tab/>
        </w:r>
        <w:r w:rsidR="00F44C6C">
          <w:rPr>
            <w:noProof/>
            <w:webHidden/>
          </w:rPr>
          <w:fldChar w:fldCharType="begin"/>
        </w:r>
        <w:r w:rsidR="00F44C6C">
          <w:rPr>
            <w:noProof/>
            <w:webHidden/>
          </w:rPr>
          <w:instrText xml:space="preserve"> PAGEREF _Toc13810988 \h </w:instrText>
        </w:r>
        <w:r w:rsidR="00F44C6C">
          <w:rPr>
            <w:noProof/>
            <w:webHidden/>
          </w:rPr>
        </w:r>
        <w:r w:rsidR="00F44C6C">
          <w:rPr>
            <w:noProof/>
            <w:webHidden/>
          </w:rPr>
          <w:fldChar w:fldCharType="separate"/>
        </w:r>
        <w:r w:rsidR="00F44C6C">
          <w:rPr>
            <w:noProof/>
            <w:webHidden/>
          </w:rPr>
          <w:t>39</w:t>
        </w:r>
        <w:r w:rsidR="00F44C6C">
          <w:rPr>
            <w:noProof/>
            <w:webHidden/>
          </w:rPr>
          <w:fldChar w:fldCharType="end"/>
        </w:r>
      </w:hyperlink>
    </w:p>
    <w:p w14:paraId="79D10AAE" w14:textId="4F621E69" w:rsidR="00F44C6C" w:rsidRDefault="00F002C2">
      <w:pPr>
        <w:pStyle w:val="TOC6"/>
        <w:rPr>
          <w:rFonts w:asciiTheme="minorHAnsi" w:eastAsiaTheme="minorEastAsia" w:hAnsiTheme="minorHAnsi" w:cstheme="minorBidi"/>
          <w:noProof/>
          <w:sz w:val="22"/>
          <w:szCs w:val="22"/>
        </w:rPr>
      </w:pPr>
      <w:hyperlink w:anchor="_Toc13810989" w:history="1">
        <w:r w:rsidR="00F44C6C" w:rsidRPr="00CB4FE3">
          <w:rPr>
            <w:rStyle w:val="Hyperlink"/>
            <w:noProof/>
          </w:rPr>
          <w:t>5.6.2.1.4.8 Other Provider Identifier</w:t>
        </w:r>
        <w:r w:rsidR="00F44C6C">
          <w:rPr>
            <w:noProof/>
            <w:webHidden/>
          </w:rPr>
          <w:tab/>
        </w:r>
        <w:r w:rsidR="00F44C6C">
          <w:rPr>
            <w:noProof/>
            <w:webHidden/>
          </w:rPr>
          <w:fldChar w:fldCharType="begin"/>
        </w:r>
        <w:r w:rsidR="00F44C6C">
          <w:rPr>
            <w:noProof/>
            <w:webHidden/>
          </w:rPr>
          <w:instrText xml:space="preserve"> PAGEREF _Toc13810989 \h </w:instrText>
        </w:r>
        <w:r w:rsidR="00F44C6C">
          <w:rPr>
            <w:noProof/>
            <w:webHidden/>
          </w:rPr>
        </w:r>
        <w:r w:rsidR="00F44C6C">
          <w:rPr>
            <w:noProof/>
            <w:webHidden/>
          </w:rPr>
          <w:fldChar w:fldCharType="separate"/>
        </w:r>
        <w:r w:rsidR="00F44C6C">
          <w:rPr>
            <w:noProof/>
            <w:webHidden/>
          </w:rPr>
          <w:t>39</w:t>
        </w:r>
        <w:r w:rsidR="00F44C6C">
          <w:rPr>
            <w:noProof/>
            <w:webHidden/>
          </w:rPr>
          <w:fldChar w:fldCharType="end"/>
        </w:r>
      </w:hyperlink>
    </w:p>
    <w:p w14:paraId="6393BEDA" w14:textId="0200E19E" w:rsidR="00F44C6C" w:rsidRDefault="00F002C2">
      <w:pPr>
        <w:pStyle w:val="TOC5"/>
        <w:rPr>
          <w:rFonts w:asciiTheme="minorHAnsi" w:eastAsiaTheme="minorEastAsia" w:hAnsiTheme="minorHAnsi" w:cstheme="minorBidi"/>
          <w:noProof/>
          <w:sz w:val="22"/>
          <w:szCs w:val="22"/>
        </w:rPr>
      </w:pPr>
      <w:hyperlink w:anchor="_Toc13810990" w:history="1">
        <w:r w:rsidR="00F44C6C" w:rsidRPr="00CB4FE3">
          <w:rPr>
            <w:rStyle w:val="Hyperlink"/>
            <w:noProof/>
          </w:rPr>
          <w:t>5.6.2.1.5 Attribute Definitions – Resources</w:t>
        </w:r>
        <w:r w:rsidR="00F44C6C">
          <w:rPr>
            <w:noProof/>
            <w:webHidden/>
          </w:rPr>
          <w:tab/>
        </w:r>
        <w:r w:rsidR="00F44C6C">
          <w:rPr>
            <w:noProof/>
            <w:webHidden/>
          </w:rPr>
          <w:fldChar w:fldCharType="begin"/>
        </w:r>
        <w:r w:rsidR="00F44C6C">
          <w:rPr>
            <w:noProof/>
            <w:webHidden/>
          </w:rPr>
          <w:instrText xml:space="preserve"> PAGEREF _Toc13810990 \h </w:instrText>
        </w:r>
        <w:r w:rsidR="00F44C6C">
          <w:rPr>
            <w:noProof/>
            <w:webHidden/>
          </w:rPr>
        </w:r>
        <w:r w:rsidR="00F44C6C">
          <w:rPr>
            <w:noProof/>
            <w:webHidden/>
          </w:rPr>
          <w:fldChar w:fldCharType="separate"/>
        </w:r>
        <w:r w:rsidR="00F44C6C">
          <w:rPr>
            <w:noProof/>
            <w:webHidden/>
          </w:rPr>
          <w:t>40</w:t>
        </w:r>
        <w:r w:rsidR="00F44C6C">
          <w:rPr>
            <w:noProof/>
            <w:webHidden/>
          </w:rPr>
          <w:fldChar w:fldCharType="end"/>
        </w:r>
      </w:hyperlink>
    </w:p>
    <w:p w14:paraId="360DA4F6" w14:textId="2A40EF72" w:rsidR="00F44C6C" w:rsidRDefault="00F002C2">
      <w:pPr>
        <w:pStyle w:val="TOC6"/>
        <w:rPr>
          <w:rFonts w:asciiTheme="minorHAnsi" w:eastAsiaTheme="minorEastAsia" w:hAnsiTheme="minorHAnsi" w:cstheme="minorBidi"/>
          <w:noProof/>
          <w:sz w:val="22"/>
          <w:szCs w:val="22"/>
        </w:rPr>
      </w:pPr>
      <w:hyperlink w:anchor="_Toc13810991" w:history="1">
        <w:r w:rsidR="00F44C6C" w:rsidRPr="00CB4FE3">
          <w:rPr>
            <w:rStyle w:val="Hyperlink"/>
            <w:noProof/>
          </w:rPr>
          <w:t>5.6.2.1.5.1 Attribute Definitions – General Document Sharing Attributes</w:t>
        </w:r>
        <w:r w:rsidR="00F44C6C">
          <w:rPr>
            <w:noProof/>
            <w:webHidden/>
          </w:rPr>
          <w:tab/>
        </w:r>
        <w:r w:rsidR="00F44C6C">
          <w:rPr>
            <w:noProof/>
            <w:webHidden/>
          </w:rPr>
          <w:fldChar w:fldCharType="begin"/>
        </w:r>
        <w:r w:rsidR="00F44C6C">
          <w:rPr>
            <w:noProof/>
            <w:webHidden/>
          </w:rPr>
          <w:instrText xml:space="preserve"> PAGEREF _Toc13810991 \h </w:instrText>
        </w:r>
        <w:r w:rsidR="00F44C6C">
          <w:rPr>
            <w:noProof/>
            <w:webHidden/>
          </w:rPr>
        </w:r>
        <w:r w:rsidR="00F44C6C">
          <w:rPr>
            <w:noProof/>
            <w:webHidden/>
          </w:rPr>
          <w:fldChar w:fldCharType="separate"/>
        </w:r>
        <w:r w:rsidR="00F44C6C">
          <w:rPr>
            <w:noProof/>
            <w:webHidden/>
          </w:rPr>
          <w:t>40</w:t>
        </w:r>
        <w:r w:rsidR="00F44C6C">
          <w:rPr>
            <w:noProof/>
            <w:webHidden/>
          </w:rPr>
          <w:fldChar w:fldCharType="end"/>
        </w:r>
      </w:hyperlink>
    </w:p>
    <w:p w14:paraId="447E3D32" w14:textId="5D1A2FED" w:rsidR="00F44C6C" w:rsidRDefault="00F002C2">
      <w:pPr>
        <w:pStyle w:val="TOC7"/>
        <w:rPr>
          <w:rFonts w:asciiTheme="minorHAnsi" w:eastAsiaTheme="minorEastAsia" w:hAnsiTheme="minorHAnsi" w:cstheme="minorBidi"/>
          <w:noProof/>
          <w:sz w:val="22"/>
          <w:szCs w:val="22"/>
        </w:rPr>
      </w:pPr>
      <w:hyperlink w:anchor="_Toc13810992" w:history="1">
        <w:r w:rsidR="00F44C6C" w:rsidRPr="00CB4FE3">
          <w:rPr>
            <w:rStyle w:val="Hyperlink"/>
            <w:noProof/>
          </w:rPr>
          <w:t>5.6.2.1.5.1.1 Author Institution ID</w:t>
        </w:r>
        <w:r w:rsidR="00F44C6C">
          <w:rPr>
            <w:noProof/>
            <w:webHidden/>
          </w:rPr>
          <w:tab/>
        </w:r>
        <w:r w:rsidR="00F44C6C">
          <w:rPr>
            <w:noProof/>
            <w:webHidden/>
          </w:rPr>
          <w:fldChar w:fldCharType="begin"/>
        </w:r>
        <w:r w:rsidR="00F44C6C">
          <w:rPr>
            <w:noProof/>
            <w:webHidden/>
          </w:rPr>
          <w:instrText xml:space="preserve"> PAGEREF _Toc13810992 \h </w:instrText>
        </w:r>
        <w:r w:rsidR="00F44C6C">
          <w:rPr>
            <w:noProof/>
            <w:webHidden/>
          </w:rPr>
        </w:r>
        <w:r w:rsidR="00F44C6C">
          <w:rPr>
            <w:noProof/>
            <w:webHidden/>
          </w:rPr>
          <w:fldChar w:fldCharType="separate"/>
        </w:r>
        <w:r w:rsidR="00F44C6C">
          <w:rPr>
            <w:noProof/>
            <w:webHidden/>
          </w:rPr>
          <w:t>40</w:t>
        </w:r>
        <w:r w:rsidR="00F44C6C">
          <w:rPr>
            <w:noProof/>
            <w:webHidden/>
          </w:rPr>
          <w:fldChar w:fldCharType="end"/>
        </w:r>
      </w:hyperlink>
    </w:p>
    <w:p w14:paraId="39FE7A1C" w14:textId="55BD3B44" w:rsidR="00F44C6C" w:rsidRDefault="00F002C2">
      <w:pPr>
        <w:pStyle w:val="TOC7"/>
        <w:rPr>
          <w:rFonts w:asciiTheme="minorHAnsi" w:eastAsiaTheme="minorEastAsia" w:hAnsiTheme="minorHAnsi" w:cstheme="minorBidi"/>
          <w:noProof/>
          <w:sz w:val="22"/>
          <w:szCs w:val="22"/>
        </w:rPr>
      </w:pPr>
      <w:hyperlink w:anchor="_Toc13810993" w:history="1">
        <w:r w:rsidR="00F44C6C" w:rsidRPr="00CB4FE3">
          <w:rPr>
            <w:rStyle w:val="Hyperlink"/>
            <w:noProof/>
          </w:rPr>
          <w:t>5.6.2.1.5.1.2 Author Person ID</w:t>
        </w:r>
        <w:r w:rsidR="00F44C6C">
          <w:rPr>
            <w:noProof/>
            <w:webHidden/>
          </w:rPr>
          <w:tab/>
        </w:r>
        <w:r w:rsidR="00F44C6C">
          <w:rPr>
            <w:noProof/>
            <w:webHidden/>
          </w:rPr>
          <w:fldChar w:fldCharType="begin"/>
        </w:r>
        <w:r w:rsidR="00F44C6C">
          <w:rPr>
            <w:noProof/>
            <w:webHidden/>
          </w:rPr>
          <w:instrText xml:space="preserve"> PAGEREF _Toc13810993 \h </w:instrText>
        </w:r>
        <w:r w:rsidR="00F44C6C">
          <w:rPr>
            <w:noProof/>
            <w:webHidden/>
          </w:rPr>
        </w:r>
        <w:r w:rsidR="00F44C6C">
          <w:rPr>
            <w:noProof/>
            <w:webHidden/>
          </w:rPr>
          <w:fldChar w:fldCharType="separate"/>
        </w:r>
        <w:r w:rsidR="00F44C6C">
          <w:rPr>
            <w:noProof/>
            <w:webHidden/>
          </w:rPr>
          <w:t>41</w:t>
        </w:r>
        <w:r w:rsidR="00F44C6C">
          <w:rPr>
            <w:noProof/>
            <w:webHidden/>
          </w:rPr>
          <w:fldChar w:fldCharType="end"/>
        </w:r>
      </w:hyperlink>
    </w:p>
    <w:p w14:paraId="729F60EE" w14:textId="68512D63" w:rsidR="00F44C6C" w:rsidRDefault="00F002C2">
      <w:pPr>
        <w:pStyle w:val="TOC7"/>
        <w:rPr>
          <w:rFonts w:asciiTheme="minorHAnsi" w:eastAsiaTheme="minorEastAsia" w:hAnsiTheme="minorHAnsi" w:cstheme="minorBidi"/>
          <w:noProof/>
          <w:sz w:val="22"/>
          <w:szCs w:val="22"/>
        </w:rPr>
      </w:pPr>
      <w:hyperlink w:anchor="_Toc13810994" w:history="1">
        <w:r w:rsidR="00F44C6C" w:rsidRPr="00CB4FE3">
          <w:rPr>
            <w:rStyle w:val="Hyperlink"/>
            <w:noProof/>
          </w:rPr>
          <w:t>5.6.2.1.5.1.3 Availability Status</w:t>
        </w:r>
        <w:r w:rsidR="00F44C6C">
          <w:rPr>
            <w:noProof/>
            <w:webHidden/>
          </w:rPr>
          <w:tab/>
        </w:r>
        <w:r w:rsidR="00F44C6C">
          <w:rPr>
            <w:noProof/>
            <w:webHidden/>
          </w:rPr>
          <w:fldChar w:fldCharType="begin"/>
        </w:r>
        <w:r w:rsidR="00F44C6C">
          <w:rPr>
            <w:noProof/>
            <w:webHidden/>
          </w:rPr>
          <w:instrText xml:space="preserve"> PAGEREF _Toc13810994 \h </w:instrText>
        </w:r>
        <w:r w:rsidR="00F44C6C">
          <w:rPr>
            <w:noProof/>
            <w:webHidden/>
          </w:rPr>
        </w:r>
        <w:r w:rsidR="00F44C6C">
          <w:rPr>
            <w:noProof/>
            <w:webHidden/>
          </w:rPr>
          <w:fldChar w:fldCharType="separate"/>
        </w:r>
        <w:r w:rsidR="00F44C6C">
          <w:rPr>
            <w:noProof/>
            <w:webHidden/>
          </w:rPr>
          <w:t>42</w:t>
        </w:r>
        <w:r w:rsidR="00F44C6C">
          <w:rPr>
            <w:noProof/>
            <w:webHidden/>
          </w:rPr>
          <w:fldChar w:fldCharType="end"/>
        </w:r>
      </w:hyperlink>
    </w:p>
    <w:p w14:paraId="675685B7" w14:textId="52C3D813" w:rsidR="00F44C6C" w:rsidRDefault="00F002C2">
      <w:pPr>
        <w:pStyle w:val="TOC7"/>
        <w:rPr>
          <w:rFonts w:asciiTheme="minorHAnsi" w:eastAsiaTheme="minorEastAsia" w:hAnsiTheme="minorHAnsi" w:cstheme="minorBidi"/>
          <w:noProof/>
          <w:sz w:val="22"/>
          <w:szCs w:val="22"/>
        </w:rPr>
      </w:pPr>
      <w:hyperlink w:anchor="_Toc13810995" w:history="1">
        <w:r w:rsidR="00F44C6C" w:rsidRPr="00CB4FE3">
          <w:rPr>
            <w:rStyle w:val="Hyperlink"/>
            <w:noProof/>
          </w:rPr>
          <w:t>5.6.2.1.5.1.4 Community ID</w:t>
        </w:r>
        <w:r w:rsidR="00F44C6C">
          <w:rPr>
            <w:noProof/>
            <w:webHidden/>
          </w:rPr>
          <w:tab/>
        </w:r>
        <w:r w:rsidR="00F44C6C">
          <w:rPr>
            <w:noProof/>
            <w:webHidden/>
          </w:rPr>
          <w:fldChar w:fldCharType="begin"/>
        </w:r>
        <w:r w:rsidR="00F44C6C">
          <w:rPr>
            <w:noProof/>
            <w:webHidden/>
          </w:rPr>
          <w:instrText xml:space="preserve"> PAGEREF _Toc13810995 \h </w:instrText>
        </w:r>
        <w:r w:rsidR="00F44C6C">
          <w:rPr>
            <w:noProof/>
            <w:webHidden/>
          </w:rPr>
        </w:r>
        <w:r w:rsidR="00F44C6C">
          <w:rPr>
            <w:noProof/>
            <w:webHidden/>
          </w:rPr>
          <w:fldChar w:fldCharType="separate"/>
        </w:r>
        <w:r w:rsidR="00F44C6C">
          <w:rPr>
            <w:noProof/>
            <w:webHidden/>
          </w:rPr>
          <w:t>43</w:t>
        </w:r>
        <w:r w:rsidR="00F44C6C">
          <w:rPr>
            <w:noProof/>
            <w:webHidden/>
          </w:rPr>
          <w:fldChar w:fldCharType="end"/>
        </w:r>
      </w:hyperlink>
    </w:p>
    <w:p w14:paraId="7D54B609" w14:textId="222D34EB" w:rsidR="00F44C6C" w:rsidRDefault="00F002C2">
      <w:pPr>
        <w:pStyle w:val="TOC7"/>
        <w:rPr>
          <w:rFonts w:asciiTheme="minorHAnsi" w:eastAsiaTheme="minorEastAsia" w:hAnsiTheme="minorHAnsi" w:cstheme="minorBidi"/>
          <w:noProof/>
          <w:sz w:val="22"/>
          <w:szCs w:val="22"/>
        </w:rPr>
      </w:pPr>
      <w:hyperlink w:anchor="_Toc13810996" w:history="1">
        <w:r w:rsidR="00F44C6C" w:rsidRPr="00CB4FE3">
          <w:rPr>
            <w:rStyle w:val="Hyperlink"/>
            <w:noProof/>
          </w:rPr>
          <w:t>5.6.2.1.5.1.5 Patient ID</w:t>
        </w:r>
        <w:r w:rsidR="00F44C6C">
          <w:rPr>
            <w:noProof/>
            <w:webHidden/>
          </w:rPr>
          <w:tab/>
        </w:r>
        <w:r w:rsidR="00F44C6C">
          <w:rPr>
            <w:noProof/>
            <w:webHidden/>
          </w:rPr>
          <w:fldChar w:fldCharType="begin"/>
        </w:r>
        <w:r w:rsidR="00F44C6C">
          <w:rPr>
            <w:noProof/>
            <w:webHidden/>
          </w:rPr>
          <w:instrText xml:space="preserve"> PAGEREF _Toc13810996 \h </w:instrText>
        </w:r>
        <w:r w:rsidR="00F44C6C">
          <w:rPr>
            <w:noProof/>
            <w:webHidden/>
          </w:rPr>
        </w:r>
        <w:r w:rsidR="00F44C6C">
          <w:rPr>
            <w:noProof/>
            <w:webHidden/>
          </w:rPr>
          <w:fldChar w:fldCharType="separate"/>
        </w:r>
        <w:r w:rsidR="00F44C6C">
          <w:rPr>
            <w:noProof/>
            <w:webHidden/>
          </w:rPr>
          <w:t>43</w:t>
        </w:r>
        <w:r w:rsidR="00F44C6C">
          <w:rPr>
            <w:noProof/>
            <w:webHidden/>
          </w:rPr>
          <w:fldChar w:fldCharType="end"/>
        </w:r>
      </w:hyperlink>
    </w:p>
    <w:p w14:paraId="35D88170" w14:textId="42EA0075" w:rsidR="00F44C6C" w:rsidRDefault="00F002C2">
      <w:pPr>
        <w:pStyle w:val="TOC7"/>
        <w:rPr>
          <w:rFonts w:asciiTheme="minorHAnsi" w:eastAsiaTheme="minorEastAsia" w:hAnsiTheme="minorHAnsi" w:cstheme="minorBidi"/>
          <w:noProof/>
          <w:sz w:val="22"/>
          <w:szCs w:val="22"/>
        </w:rPr>
      </w:pPr>
      <w:hyperlink w:anchor="_Toc13810997" w:history="1">
        <w:r w:rsidR="00F44C6C" w:rsidRPr="00CB4FE3">
          <w:rPr>
            <w:rStyle w:val="Hyperlink"/>
            <w:noProof/>
          </w:rPr>
          <w:t>5.6.2.1.5.1.6 Source System ID</w:t>
        </w:r>
        <w:r w:rsidR="00F44C6C">
          <w:rPr>
            <w:noProof/>
            <w:webHidden/>
          </w:rPr>
          <w:tab/>
        </w:r>
        <w:r w:rsidR="00F44C6C">
          <w:rPr>
            <w:noProof/>
            <w:webHidden/>
          </w:rPr>
          <w:fldChar w:fldCharType="begin"/>
        </w:r>
        <w:r w:rsidR="00F44C6C">
          <w:rPr>
            <w:noProof/>
            <w:webHidden/>
          </w:rPr>
          <w:instrText xml:space="preserve"> PAGEREF _Toc13810997 \h </w:instrText>
        </w:r>
        <w:r w:rsidR="00F44C6C">
          <w:rPr>
            <w:noProof/>
            <w:webHidden/>
          </w:rPr>
        </w:r>
        <w:r w:rsidR="00F44C6C">
          <w:rPr>
            <w:noProof/>
            <w:webHidden/>
          </w:rPr>
          <w:fldChar w:fldCharType="separate"/>
        </w:r>
        <w:r w:rsidR="00F44C6C">
          <w:rPr>
            <w:noProof/>
            <w:webHidden/>
          </w:rPr>
          <w:t>44</w:t>
        </w:r>
        <w:r w:rsidR="00F44C6C">
          <w:rPr>
            <w:noProof/>
            <w:webHidden/>
          </w:rPr>
          <w:fldChar w:fldCharType="end"/>
        </w:r>
      </w:hyperlink>
    </w:p>
    <w:p w14:paraId="4DEA7D6E" w14:textId="475DAACC" w:rsidR="00F44C6C" w:rsidRDefault="00F002C2">
      <w:pPr>
        <w:pStyle w:val="TOC6"/>
        <w:rPr>
          <w:rFonts w:asciiTheme="minorHAnsi" w:eastAsiaTheme="minorEastAsia" w:hAnsiTheme="minorHAnsi" w:cstheme="minorBidi"/>
          <w:noProof/>
          <w:sz w:val="22"/>
          <w:szCs w:val="22"/>
        </w:rPr>
      </w:pPr>
      <w:hyperlink w:anchor="_Toc13810998" w:history="1">
        <w:r w:rsidR="00F44C6C" w:rsidRPr="00CB4FE3">
          <w:rPr>
            <w:rStyle w:val="Hyperlink"/>
            <w:noProof/>
          </w:rPr>
          <w:t>5.6.2.1.5.2 Attribute Definitions – DocumentEntry Resource</w:t>
        </w:r>
        <w:r w:rsidR="00F44C6C">
          <w:rPr>
            <w:noProof/>
            <w:webHidden/>
          </w:rPr>
          <w:tab/>
        </w:r>
        <w:r w:rsidR="00F44C6C">
          <w:rPr>
            <w:noProof/>
            <w:webHidden/>
          </w:rPr>
          <w:fldChar w:fldCharType="begin"/>
        </w:r>
        <w:r w:rsidR="00F44C6C">
          <w:rPr>
            <w:noProof/>
            <w:webHidden/>
          </w:rPr>
          <w:instrText xml:space="preserve"> PAGEREF _Toc13810998 \h </w:instrText>
        </w:r>
        <w:r w:rsidR="00F44C6C">
          <w:rPr>
            <w:noProof/>
            <w:webHidden/>
          </w:rPr>
        </w:r>
        <w:r w:rsidR="00F44C6C">
          <w:rPr>
            <w:noProof/>
            <w:webHidden/>
          </w:rPr>
          <w:fldChar w:fldCharType="separate"/>
        </w:r>
        <w:r w:rsidR="00F44C6C">
          <w:rPr>
            <w:noProof/>
            <w:webHidden/>
          </w:rPr>
          <w:t>45</w:t>
        </w:r>
        <w:r w:rsidR="00F44C6C">
          <w:rPr>
            <w:noProof/>
            <w:webHidden/>
          </w:rPr>
          <w:fldChar w:fldCharType="end"/>
        </w:r>
      </w:hyperlink>
    </w:p>
    <w:p w14:paraId="37DAB356" w14:textId="64F69BAC" w:rsidR="00F44C6C" w:rsidRDefault="00F002C2">
      <w:pPr>
        <w:pStyle w:val="TOC7"/>
        <w:rPr>
          <w:rFonts w:asciiTheme="minorHAnsi" w:eastAsiaTheme="minorEastAsia" w:hAnsiTheme="minorHAnsi" w:cstheme="minorBidi"/>
          <w:noProof/>
          <w:sz w:val="22"/>
          <w:szCs w:val="22"/>
        </w:rPr>
      </w:pPr>
      <w:hyperlink w:anchor="_Toc13810999" w:history="1">
        <w:r w:rsidR="00F44C6C" w:rsidRPr="00CB4FE3">
          <w:rPr>
            <w:rStyle w:val="Hyperlink"/>
            <w:noProof/>
          </w:rPr>
          <w:t>5.6.2.1.5.2.1 Class Code</w:t>
        </w:r>
        <w:r w:rsidR="00F44C6C">
          <w:rPr>
            <w:noProof/>
            <w:webHidden/>
          </w:rPr>
          <w:tab/>
        </w:r>
        <w:r w:rsidR="00F44C6C">
          <w:rPr>
            <w:noProof/>
            <w:webHidden/>
          </w:rPr>
          <w:fldChar w:fldCharType="begin"/>
        </w:r>
        <w:r w:rsidR="00F44C6C">
          <w:rPr>
            <w:noProof/>
            <w:webHidden/>
          </w:rPr>
          <w:instrText xml:space="preserve"> PAGEREF _Toc13810999 \h </w:instrText>
        </w:r>
        <w:r w:rsidR="00F44C6C">
          <w:rPr>
            <w:noProof/>
            <w:webHidden/>
          </w:rPr>
        </w:r>
        <w:r w:rsidR="00F44C6C">
          <w:rPr>
            <w:noProof/>
            <w:webHidden/>
          </w:rPr>
          <w:fldChar w:fldCharType="separate"/>
        </w:r>
        <w:r w:rsidR="00F44C6C">
          <w:rPr>
            <w:noProof/>
            <w:webHidden/>
          </w:rPr>
          <w:t>45</w:t>
        </w:r>
        <w:r w:rsidR="00F44C6C">
          <w:rPr>
            <w:noProof/>
            <w:webHidden/>
          </w:rPr>
          <w:fldChar w:fldCharType="end"/>
        </w:r>
      </w:hyperlink>
    </w:p>
    <w:p w14:paraId="5C1EC3EE" w14:textId="55D36FF2" w:rsidR="00F44C6C" w:rsidRDefault="00F002C2">
      <w:pPr>
        <w:pStyle w:val="TOC7"/>
        <w:rPr>
          <w:rFonts w:asciiTheme="minorHAnsi" w:eastAsiaTheme="minorEastAsia" w:hAnsiTheme="minorHAnsi" w:cstheme="minorBidi"/>
          <w:noProof/>
          <w:sz w:val="22"/>
          <w:szCs w:val="22"/>
        </w:rPr>
      </w:pPr>
      <w:hyperlink w:anchor="_Toc13811000" w:history="1">
        <w:r w:rsidR="00F44C6C" w:rsidRPr="00CB4FE3">
          <w:rPr>
            <w:rStyle w:val="Hyperlink"/>
            <w:noProof/>
          </w:rPr>
          <w:t>5.6.2.1.5.2.2 Confidentiality Code</w:t>
        </w:r>
        <w:r w:rsidR="00F44C6C">
          <w:rPr>
            <w:noProof/>
            <w:webHidden/>
          </w:rPr>
          <w:tab/>
        </w:r>
        <w:r w:rsidR="00F44C6C">
          <w:rPr>
            <w:noProof/>
            <w:webHidden/>
          </w:rPr>
          <w:fldChar w:fldCharType="begin"/>
        </w:r>
        <w:r w:rsidR="00F44C6C">
          <w:rPr>
            <w:noProof/>
            <w:webHidden/>
          </w:rPr>
          <w:instrText xml:space="preserve"> PAGEREF _Toc13811000 \h </w:instrText>
        </w:r>
        <w:r w:rsidR="00F44C6C">
          <w:rPr>
            <w:noProof/>
            <w:webHidden/>
          </w:rPr>
        </w:r>
        <w:r w:rsidR="00F44C6C">
          <w:rPr>
            <w:noProof/>
            <w:webHidden/>
          </w:rPr>
          <w:fldChar w:fldCharType="separate"/>
        </w:r>
        <w:r w:rsidR="00F44C6C">
          <w:rPr>
            <w:noProof/>
            <w:webHidden/>
          </w:rPr>
          <w:t>45</w:t>
        </w:r>
        <w:r w:rsidR="00F44C6C">
          <w:rPr>
            <w:noProof/>
            <w:webHidden/>
          </w:rPr>
          <w:fldChar w:fldCharType="end"/>
        </w:r>
      </w:hyperlink>
    </w:p>
    <w:p w14:paraId="234F6B90" w14:textId="3B02D723" w:rsidR="00F44C6C" w:rsidRDefault="00F002C2">
      <w:pPr>
        <w:pStyle w:val="TOC7"/>
        <w:rPr>
          <w:rFonts w:asciiTheme="minorHAnsi" w:eastAsiaTheme="minorEastAsia" w:hAnsiTheme="minorHAnsi" w:cstheme="minorBidi"/>
          <w:noProof/>
          <w:sz w:val="22"/>
          <w:szCs w:val="22"/>
        </w:rPr>
      </w:pPr>
      <w:hyperlink w:anchor="_Toc13811001" w:history="1">
        <w:r w:rsidR="00F44C6C" w:rsidRPr="00CB4FE3">
          <w:rPr>
            <w:rStyle w:val="Hyperlink"/>
            <w:noProof/>
          </w:rPr>
          <w:t>5.6.2.1.5.2.3 Creation Time</w:t>
        </w:r>
        <w:r w:rsidR="00F44C6C">
          <w:rPr>
            <w:noProof/>
            <w:webHidden/>
          </w:rPr>
          <w:tab/>
        </w:r>
        <w:r w:rsidR="00F44C6C">
          <w:rPr>
            <w:noProof/>
            <w:webHidden/>
          </w:rPr>
          <w:fldChar w:fldCharType="begin"/>
        </w:r>
        <w:r w:rsidR="00F44C6C">
          <w:rPr>
            <w:noProof/>
            <w:webHidden/>
          </w:rPr>
          <w:instrText xml:space="preserve"> PAGEREF _Toc13811001 \h </w:instrText>
        </w:r>
        <w:r w:rsidR="00F44C6C">
          <w:rPr>
            <w:noProof/>
            <w:webHidden/>
          </w:rPr>
        </w:r>
        <w:r w:rsidR="00F44C6C">
          <w:rPr>
            <w:noProof/>
            <w:webHidden/>
          </w:rPr>
          <w:fldChar w:fldCharType="separate"/>
        </w:r>
        <w:r w:rsidR="00F44C6C">
          <w:rPr>
            <w:noProof/>
            <w:webHidden/>
          </w:rPr>
          <w:t>46</w:t>
        </w:r>
        <w:r w:rsidR="00F44C6C">
          <w:rPr>
            <w:noProof/>
            <w:webHidden/>
          </w:rPr>
          <w:fldChar w:fldCharType="end"/>
        </w:r>
      </w:hyperlink>
    </w:p>
    <w:p w14:paraId="38DE2E95" w14:textId="5F88E215" w:rsidR="00F44C6C" w:rsidRDefault="00F002C2">
      <w:pPr>
        <w:pStyle w:val="TOC7"/>
        <w:rPr>
          <w:rFonts w:asciiTheme="minorHAnsi" w:eastAsiaTheme="minorEastAsia" w:hAnsiTheme="minorHAnsi" w:cstheme="minorBidi"/>
          <w:noProof/>
          <w:sz w:val="22"/>
          <w:szCs w:val="22"/>
        </w:rPr>
      </w:pPr>
      <w:hyperlink w:anchor="_Toc13811002" w:history="1">
        <w:r w:rsidR="00F44C6C" w:rsidRPr="00CB4FE3">
          <w:rPr>
            <w:rStyle w:val="Hyperlink"/>
            <w:noProof/>
          </w:rPr>
          <w:t>5.6.2.1.5.2.4 Event Code</w:t>
        </w:r>
        <w:r w:rsidR="00F44C6C">
          <w:rPr>
            <w:noProof/>
            <w:webHidden/>
          </w:rPr>
          <w:tab/>
        </w:r>
        <w:r w:rsidR="00F44C6C">
          <w:rPr>
            <w:noProof/>
            <w:webHidden/>
          </w:rPr>
          <w:fldChar w:fldCharType="begin"/>
        </w:r>
        <w:r w:rsidR="00F44C6C">
          <w:rPr>
            <w:noProof/>
            <w:webHidden/>
          </w:rPr>
          <w:instrText xml:space="preserve"> PAGEREF _Toc13811002 \h </w:instrText>
        </w:r>
        <w:r w:rsidR="00F44C6C">
          <w:rPr>
            <w:noProof/>
            <w:webHidden/>
          </w:rPr>
        </w:r>
        <w:r w:rsidR="00F44C6C">
          <w:rPr>
            <w:noProof/>
            <w:webHidden/>
          </w:rPr>
          <w:fldChar w:fldCharType="separate"/>
        </w:r>
        <w:r w:rsidR="00F44C6C">
          <w:rPr>
            <w:noProof/>
            <w:webHidden/>
          </w:rPr>
          <w:t>46</w:t>
        </w:r>
        <w:r w:rsidR="00F44C6C">
          <w:rPr>
            <w:noProof/>
            <w:webHidden/>
          </w:rPr>
          <w:fldChar w:fldCharType="end"/>
        </w:r>
      </w:hyperlink>
    </w:p>
    <w:p w14:paraId="3EADD79B" w14:textId="638B7FCF" w:rsidR="00F44C6C" w:rsidRDefault="00F002C2">
      <w:pPr>
        <w:pStyle w:val="TOC7"/>
        <w:rPr>
          <w:rFonts w:asciiTheme="minorHAnsi" w:eastAsiaTheme="minorEastAsia" w:hAnsiTheme="minorHAnsi" w:cstheme="minorBidi"/>
          <w:noProof/>
          <w:sz w:val="22"/>
          <w:szCs w:val="22"/>
        </w:rPr>
      </w:pPr>
      <w:hyperlink w:anchor="_Toc13811003" w:history="1">
        <w:r w:rsidR="00F44C6C" w:rsidRPr="00CB4FE3">
          <w:rPr>
            <w:rStyle w:val="Hyperlink"/>
            <w:noProof/>
          </w:rPr>
          <w:t>5.6.2.1.5.2.5 Healthcare Facility Type Code</w:t>
        </w:r>
        <w:r w:rsidR="00F44C6C">
          <w:rPr>
            <w:noProof/>
            <w:webHidden/>
          </w:rPr>
          <w:tab/>
        </w:r>
        <w:r w:rsidR="00F44C6C">
          <w:rPr>
            <w:noProof/>
            <w:webHidden/>
          </w:rPr>
          <w:fldChar w:fldCharType="begin"/>
        </w:r>
        <w:r w:rsidR="00F44C6C">
          <w:rPr>
            <w:noProof/>
            <w:webHidden/>
          </w:rPr>
          <w:instrText xml:space="preserve"> PAGEREF _Toc13811003 \h </w:instrText>
        </w:r>
        <w:r w:rsidR="00F44C6C">
          <w:rPr>
            <w:noProof/>
            <w:webHidden/>
          </w:rPr>
        </w:r>
        <w:r w:rsidR="00F44C6C">
          <w:rPr>
            <w:noProof/>
            <w:webHidden/>
          </w:rPr>
          <w:fldChar w:fldCharType="separate"/>
        </w:r>
        <w:r w:rsidR="00F44C6C">
          <w:rPr>
            <w:noProof/>
            <w:webHidden/>
          </w:rPr>
          <w:t>47</w:t>
        </w:r>
        <w:r w:rsidR="00F44C6C">
          <w:rPr>
            <w:noProof/>
            <w:webHidden/>
          </w:rPr>
          <w:fldChar w:fldCharType="end"/>
        </w:r>
      </w:hyperlink>
    </w:p>
    <w:p w14:paraId="2E35281B" w14:textId="4FB181F7" w:rsidR="00F44C6C" w:rsidRDefault="00F002C2">
      <w:pPr>
        <w:pStyle w:val="TOC7"/>
        <w:rPr>
          <w:rFonts w:asciiTheme="minorHAnsi" w:eastAsiaTheme="minorEastAsia" w:hAnsiTheme="minorHAnsi" w:cstheme="minorBidi"/>
          <w:noProof/>
          <w:sz w:val="22"/>
          <w:szCs w:val="22"/>
        </w:rPr>
      </w:pPr>
      <w:hyperlink w:anchor="_Toc13811004" w:history="1">
        <w:r w:rsidR="00F44C6C" w:rsidRPr="00CB4FE3">
          <w:rPr>
            <w:rStyle w:val="Hyperlink"/>
            <w:noProof/>
          </w:rPr>
          <w:t>5.6.2.1.5.2.6 Legal Authenticator</w:t>
        </w:r>
        <w:r w:rsidR="00F44C6C">
          <w:rPr>
            <w:noProof/>
            <w:webHidden/>
          </w:rPr>
          <w:tab/>
        </w:r>
        <w:r w:rsidR="00F44C6C">
          <w:rPr>
            <w:noProof/>
            <w:webHidden/>
          </w:rPr>
          <w:fldChar w:fldCharType="begin"/>
        </w:r>
        <w:r w:rsidR="00F44C6C">
          <w:rPr>
            <w:noProof/>
            <w:webHidden/>
          </w:rPr>
          <w:instrText xml:space="preserve"> PAGEREF _Toc13811004 \h </w:instrText>
        </w:r>
        <w:r w:rsidR="00F44C6C">
          <w:rPr>
            <w:noProof/>
            <w:webHidden/>
          </w:rPr>
        </w:r>
        <w:r w:rsidR="00F44C6C">
          <w:rPr>
            <w:noProof/>
            <w:webHidden/>
          </w:rPr>
          <w:fldChar w:fldCharType="separate"/>
        </w:r>
        <w:r w:rsidR="00F44C6C">
          <w:rPr>
            <w:noProof/>
            <w:webHidden/>
          </w:rPr>
          <w:t>48</w:t>
        </w:r>
        <w:r w:rsidR="00F44C6C">
          <w:rPr>
            <w:noProof/>
            <w:webHidden/>
          </w:rPr>
          <w:fldChar w:fldCharType="end"/>
        </w:r>
      </w:hyperlink>
    </w:p>
    <w:p w14:paraId="485062A2" w14:textId="1CEB1DD3" w:rsidR="00F44C6C" w:rsidRDefault="00F002C2">
      <w:pPr>
        <w:pStyle w:val="TOC7"/>
        <w:rPr>
          <w:rFonts w:asciiTheme="minorHAnsi" w:eastAsiaTheme="minorEastAsia" w:hAnsiTheme="minorHAnsi" w:cstheme="minorBidi"/>
          <w:noProof/>
          <w:sz w:val="22"/>
          <w:szCs w:val="22"/>
        </w:rPr>
      </w:pPr>
      <w:hyperlink w:anchor="_Toc13811005" w:history="1">
        <w:r w:rsidR="00F44C6C" w:rsidRPr="00CB4FE3">
          <w:rPr>
            <w:rStyle w:val="Hyperlink"/>
            <w:noProof/>
          </w:rPr>
          <w:t>5.6.2.1.5.2.7 Practice Setting Code</w:t>
        </w:r>
        <w:r w:rsidR="00F44C6C">
          <w:rPr>
            <w:noProof/>
            <w:webHidden/>
          </w:rPr>
          <w:tab/>
        </w:r>
        <w:r w:rsidR="00F44C6C">
          <w:rPr>
            <w:noProof/>
            <w:webHidden/>
          </w:rPr>
          <w:fldChar w:fldCharType="begin"/>
        </w:r>
        <w:r w:rsidR="00F44C6C">
          <w:rPr>
            <w:noProof/>
            <w:webHidden/>
          </w:rPr>
          <w:instrText xml:space="preserve"> PAGEREF _Toc13811005 \h </w:instrText>
        </w:r>
        <w:r w:rsidR="00F44C6C">
          <w:rPr>
            <w:noProof/>
            <w:webHidden/>
          </w:rPr>
        </w:r>
        <w:r w:rsidR="00F44C6C">
          <w:rPr>
            <w:noProof/>
            <w:webHidden/>
          </w:rPr>
          <w:fldChar w:fldCharType="separate"/>
        </w:r>
        <w:r w:rsidR="00F44C6C">
          <w:rPr>
            <w:noProof/>
            <w:webHidden/>
          </w:rPr>
          <w:t>48</w:t>
        </w:r>
        <w:r w:rsidR="00F44C6C">
          <w:rPr>
            <w:noProof/>
            <w:webHidden/>
          </w:rPr>
          <w:fldChar w:fldCharType="end"/>
        </w:r>
      </w:hyperlink>
    </w:p>
    <w:p w14:paraId="4EE4BDFD" w14:textId="49A73BC4" w:rsidR="00F44C6C" w:rsidRDefault="00F002C2">
      <w:pPr>
        <w:pStyle w:val="TOC7"/>
        <w:rPr>
          <w:rFonts w:asciiTheme="minorHAnsi" w:eastAsiaTheme="minorEastAsia" w:hAnsiTheme="minorHAnsi" w:cstheme="minorBidi"/>
          <w:noProof/>
          <w:sz w:val="22"/>
          <w:szCs w:val="22"/>
        </w:rPr>
      </w:pPr>
      <w:hyperlink w:anchor="_Toc13811006" w:history="1">
        <w:r w:rsidR="00F44C6C" w:rsidRPr="00CB4FE3">
          <w:rPr>
            <w:rStyle w:val="Hyperlink"/>
            <w:noProof/>
          </w:rPr>
          <w:t>5.6.2.1.5.2.8 Repository Unique ID</w:t>
        </w:r>
        <w:r w:rsidR="00F44C6C">
          <w:rPr>
            <w:noProof/>
            <w:webHidden/>
          </w:rPr>
          <w:tab/>
        </w:r>
        <w:r w:rsidR="00F44C6C">
          <w:rPr>
            <w:noProof/>
            <w:webHidden/>
          </w:rPr>
          <w:fldChar w:fldCharType="begin"/>
        </w:r>
        <w:r w:rsidR="00F44C6C">
          <w:rPr>
            <w:noProof/>
            <w:webHidden/>
          </w:rPr>
          <w:instrText xml:space="preserve"> PAGEREF _Toc13811006 \h </w:instrText>
        </w:r>
        <w:r w:rsidR="00F44C6C">
          <w:rPr>
            <w:noProof/>
            <w:webHidden/>
          </w:rPr>
        </w:r>
        <w:r w:rsidR="00F44C6C">
          <w:rPr>
            <w:noProof/>
            <w:webHidden/>
          </w:rPr>
          <w:fldChar w:fldCharType="separate"/>
        </w:r>
        <w:r w:rsidR="00F44C6C">
          <w:rPr>
            <w:noProof/>
            <w:webHidden/>
          </w:rPr>
          <w:t>49</w:t>
        </w:r>
        <w:r w:rsidR="00F44C6C">
          <w:rPr>
            <w:noProof/>
            <w:webHidden/>
          </w:rPr>
          <w:fldChar w:fldCharType="end"/>
        </w:r>
      </w:hyperlink>
    </w:p>
    <w:p w14:paraId="38596448" w14:textId="5F1193EE" w:rsidR="00F44C6C" w:rsidRDefault="00F002C2">
      <w:pPr>
        <w:pStyle w:val="TOC7"/>
        <w:rPr>
          <w:rFonts w:asciiTheme="minorHAnsi" w:eastAsiaTheme="minorEastAsia" w:hAnsiTheme="minorHAnsi" w:cstheme="minorBidi"/>
          <w:noProof/>
          <w:sz w:val="22"/>
          <w:szCs w:val="22"/>
        </w:rPr>
      </w:pPr>
      <w:hyperlink w:anchor="_Toc13811007" w:history="1">
        <w:r w:rsidR="00F44C6C" w:rsidRPr="00CB4FE3">
          <w:rPr>
            <w:rStyle w:val="Hyperlink"/>
            <w:noProof/>
          </w:rPr>
          <w:t>5.6.2.1.5.2.9 Reference ID List</w:t>
        </w:r>
        <w:r w:rsidR="00F44C6C">
          <w:rPr>
            <w:noProof/>
            <w:webHidden/>
          </w:rPr>
          <w:tab/>
        </w:r>
        <w:r w:rsidR="00F44C6C">
          <w:rPr>
            <w:noProof/>
            <w:webHidden/>
          </w:rPr>
          <w:fldChar w:fldCharType="begin"/>
        </w:r>
        <w:r w:rsidR="00F44C6C">
          <w:rPr>
            <w:noProof/>
            <w:webHidden/>
          </w:rPr>
          <w:instrText xml:space="preserve"> PAGEREF _Toc13811007 \h </w:instrText>
        </w:r>
        <w:r w:rsidR="00F44C6C">
          <w:rPr>
            <w:noProof/>
            <w:webHidden/>
          </w:rPr>
        </w:r>
        <w:r w:rsidR="00F44C6C">
          <w:rPr>
            <w:noProof/>
            <w:webHidden/>
          </w:rPr>
          <w:fldChar w:fldCharType="separate"/>
        </w:r>
        <w:r w:rsidR="00F44C6C">
          <w:rPr>
            <w:noProof/>
            <w:webHidden/>
          </w:rPr>
          <w:t>49</w:t>
        </w:r>
        <w:r w:rsidR="00F44C6C">
          <w:rPr>
            <w:noProof/>
            <w:webHidden/>
          </w:rPr>
          <w:fldChar w:fldCharType="end"/>
        </w:r>
      </w:hyperlink>
    </w:p>
    <w:p w14:paraId="58690209" w14:textId="6D7840C7" w:rsidR="00F44C6C" w:rsidRDefault="00F002C2">
      <w:pPr>
        <w:pStyle w:val="TOC7"/>
        <w:rPr>
          <w:rFonts w:asciiTheme="minorHAnsi" w:eastAsiaTheme="minorEastAsia" w:hAnsiTheme="minorHAnsi" w:cstheme="minorBidi"/>
          <w:noProof/>
          <w:sz w:val="22"/>
          <w:szCs w:val="22"/>
        </w:rPr>
      </w:pPr>
      <w:hyperlink w:anchor="_Toc13811008" w:history="1">
        <w:r w:rsidR="00F44C6C" w:rsidRPr="00CB4FE3">
          <w:rPr>
            <w:rStyle w:val="Hyperlink"/>
            <w:noProof/>
          </w:rPr>
          <w:t>5.6.2.1.5.2.10 Service Start Time</w:t>
        </w:r>
        <w:r w:rsidR="00F44C6C">
          <w:rPr>
            <w:noProof/>
            <w:webHidden/>
          </w:rPr>
          <w:tab/>
        </w:r>
        <w:r w:rsidR="00F44C6C">
          <w:rPr>
            <w:noProof/>
            <w:webHidden/>
          </w:rPr>
          <w:fldChar w:fldCharType="begin"/>
        </w:r>
        <w:r w:rsidR="00F44C6C">
          <w:rPr>
            <w:noProof/>
            <w:webHidden/>
          </w:rPr>
          <w:instrText xml:space="preserve"> PAGEREF _Toc13811008 \h </w:instrText>
        </w:r>
        <w:r w:rsidR="00F44C6C">
          <w:rPr>
            <w:noProof/>
            <w:webHidden/>
          </w:rPr>
        </w:r>
        <w:r w:rsidR="00F44C6C">
          <w:rPr>
            <w:noProof/>
            <w:webHidden/>
          </w:rPr>
          <w:fldChar w:fldCharType="separate"/>
        </w:r>
        <w:r w:rsidR="00F44C6C">
          <w:rPr>
            <w:noProof/>
            <w:webHidden/>
          </w:rPr>
          <w:t>50</w:t>
        </w:r>
        <w:r w:rsidR="00F44C6C">
          <w:rPr>
            <w:noProof/>
            <w:webHidden/>
          </w:rPr>
          <w:fldChar w:fldCharType="end"/>
        </w:r>
      </w:hyperlink>
    </w:p>
    <w:p w14:paraId="4F7FF1FA" w14:textId="5CAD055E" w:rsidR="00F44C6C" w:rsidRDefault="00F002C2">
      <w:pPr>
        <w:pStyle w:val="TOC7"/>
        <w:rPr>
          <w:rFonts w:asciiTheme="minorHAnsi" w:eastAsiaTheme="minorEastAsia" w:hAnsiTheme="minorHAnsi" w:cstheme="minorBidi"/>
          <w:noProof/>
          <w:sz w:val="22"/>
          <w:szCs w:val="22"/>
        </w:rPr>
      </w:pPr>
      <w:hyperlink w:anchor="_Toc13811009" w:history="1">
        <w:r w:rsidR="00F44C6C" w:rsidRPr="00CB4FE3">
          <w:rPr>
            <w:rStyle w:val="Hyperlink"/>
            <w:noProof/>
          </w:rPr>
          <w:t>5.6.2.1.5.2.11 Service Stop Time</w:t>
        </w:r>
        <w:r w:rsidR="00F44C6C">
          <w:rPr>
            <w:noProof/>
            <w:webHidden/>
          </w:rPr>
          <w:tab/>
        </w:r>
        <w:r w:rsidR="00F44C6C">
          <w:rPr>
            <w:noProof/>
            <w:webHidden/>
          </w:rPr>
          <w:fldChar w:fldCharType="begin"/>
        </w:r>
        <w:r w:rsidR="00F44C6C">
          <w:rPr>
            <w:noProof/>
            <w:webHidden/>
          </w:rPr>
          <w:instrText xml:space="preserve"> PAGEREF _Toc13811009 \h </w:instrText>
        </w:r>
        <w:r w:rsidR="00F44C6C">
          <w:rPr>
            <w:noProof/>
            <w:webHidden/>
          </w:rPr>
        </w:r>
        <w:r w:rsidR="00F44C6C">
          <w:rPr>
            <w:noProof/>
            <w:webHidden/>
          </w:rPr>
          <w:fldChar w:fldCharType="separate"/>
        </w:r>
        <w:r w:rsidR="00F44C6C">
          <w:rPr>
            <w:noProof/>
            <w:webHidden/>
          </w:rPr>
          <w:t>50</w:t>
        </w:r>
        <w:r w:rsidR="00F44C6C">
          <w:rPr>
            <w:noProof/>
            <w:webHidden/>
          </w:rPr>
          <w:fldChar w:fldCharType="end"/>
        </w:r>
      </w:hyperlink>
    </w:p>
    <w:p w14:paraId="7A72F46F" w14:textId="2412FB8B" w:rsidR="00F44C6C" w:rsidRDefault="00F002C2">
      <w:pPr>
        <w:pStyle w:val="TOC7"/>
        <w:rPr>
          <w:rFonts w:asciiTheme="minorHAnsi" w:eastAsiaTheme="minorEastAsia" w:hAnsiTheme="minorHAnsi" w:cstheme="minorBidi"/>
          <w:noProof/>
          <w:sz w:val="22"/>
          <w:szCs w:val="22"/>
        </w:rPr>
      </w:pPr>
      <w:hyperlink w:anchor="_Toc13811010" w:history="1">
        <w:r w:rsidR="00F44C6C" w:rsidRPr="00CB4FE3">
          <w:rPr>
            <w:rStyle w:val="Hyperlink"/>
            <w:noProof/>
          </w:rPr>
          <w:t>5.6.2.1.5.2.12 Source Patient ID</w:t>
        </w:r>
        <w:r w:rsidR="00F44C6C">
          <w:rPr>
            <w:noProof/>
            <w:webHidden/>
          </w:rPr>
          <w:tab/>
        </w:r>
        <w:r w:rsidR="00F44C6C">
          <w:rPr>
            <w:noProof/>
            <w:webHidden/>
          </w:rPr>
          <w:fldChar w:fldCharType="begin"/>
        </w:r>
        <w:r w:rsidR="00F44C6C">
          <w:rPr>
            <w:noProof/>
            <w:webHidden/>
          </w:rPr>
          <w:instrText xml:space="preserve"> PAGEREF _Toc13811010 \h </w:instrText>
        </w:r>
        <w:r w:rsidR="00F44C6C">
          <w:rPr>
            <w:noProof/>
            <w:webHidden/>
          </w:rPr>
        </w:r>
        <w:r w:rsidR="00F44C6C">
          <w:rPr>
            <w:noProof/>
            <w:webHidden/>
          </w:rPr>
          <w:fldChar w:fldCharType="separate"/>
        </w:r>
        <w:r w:rsidR="00F44C6C">
          <w:rPr>
            <w:noProof/>
            <w:webHidden/>
          </w:rPr>
          <w:t>51</w:t>
        </w:r>
        <w:r w:rsidR="00F44C6C">
          <w:rPr>
            <w:noProof/>
            <w:webHidden/>
          </w:rPr>
          <w:fldChar w:fldCharType="end"/>
        </w:r>
      </w:hyperlink>
    </w:p>
    <w:p w14:paraId="271846C1" w14:textId="46AD011E" w:rsidR="00F44C6C" w:rsidRDefault="00F002C2">
      <w:pPr>
        <w:pStyle w:val="TOC7"/>
        <w:rPr>
          <w:rFonts w:asciiTheme="minorHAnsi" w:eastAsiaTheme="minorEastAsia" w:hAnsiTheme="minorHAnsi" w:cstheme="minorBidi"/>
          <w:noProof/>
          <w:sz w:val="22"/>
          <w:szCs w:val="22"/>
        </w:rPr>
      </w:pPr>
      <w:hyperlink w:anchor="_Toc13811011" w:history="1">
        <w:r w:rsidR="00F44C6C" w:rsidRPr="00CB4FE3">
          <w:rPr>
            <w:rStyle w:val="Hyperlink"/>
            <w:noProof/>
          </w:rPr>
          <w:t>5.6.2.1.5.2.13 Type Code</w:t>
        </w:r>
        <w:r w:rsidR="00F44C6C">
          <w:rPr>
            <w:noProof/>
            <w:webHidden/>
          </w:rPr>
          <w:tab/>
        </w:r>
        <w:r w:rsidR="00F44C6C">
          <w:rPr>
            <w:noProof/>
            <w:webHidden/>
          </w:rPr>
          <w:fldChar w:fldCharType="begin"/>
        </w:r>
        <w:r w:rsidR="00F44C6C">
          <w:rPr>
            <w:noProof/>
            <w:webHidden/>
          </w:rPr>
          <w:instrText xml:space="preserve"> PAGEREF _Toc13811011 \h </w:instrText>
        </w:r>
        <w:r w:rsidR="00F44C6C">
          <w:rPr>
            <w:noProof/>
            <w:webHidden/>
          </w:rPr>
        </w:r>
        <w:r w:rsidR="00F44C6C">
          <w:rPr>
            <w:noProof/>
            <w:webHidden/>
          </w:rPr>
          <w:fldChar w:fldCharType="separate"/>
        </w:r>
        <w:r w:rsidR="00F44C6C">
          <w:rPr>
            <w:noProof/>
            <w:webHidden/>
          </w:rPr>
          <w:t>52</w:t>
        </w:r>
        <w:r w:rsidR="00F44C6C">
          <w:rPr>
            <w:noProof/>
            <w:webHidden/>
          </w:rPr>
          <w:fldChar w:fldCharType="end"/>
        </w:r>
      </w:hyperlink>
    </w:p>
    <w:p w14:paraId="695F1A79" w14:textId="1309DD80" w:rsidR="00F44C6C" w:rsidRDefault="00F002C2">
      <w:pPr>
        <w:pStyle w:val="TOC7"/>
        <w:rPr>
          <w:rFonts w:asciiTheme="minorHAnsi" w:eastAsiaTheme="minorEastAsia" w:hAnsiTheme="minorHAnsi" w:cstheme="minorBidi"/>
          <w:noProof/>
          <w:sz w:val="22"/>
          <w:szCs w:val="22"/>
        </w:rPr>
      </w:pPr>
      <w:hyperlink w:anchor="_Toc13811012" w:history="1">
        <w:r w:rsidR="00F44C6C" w:rsidRPr="00CB4FE3">
          <w:rPr>
            <w:rStyle w:val="Hyperlink"/>
            <w:noProof/>
          </w:rPr>
          <w:t>5.6.2.1.5.2.14 Document Unique ID</w:t>
        </w:r>
        <w:r w:rsidR="00F44C6C">
          <w:rPr>
            <w:noProof/>
            <w:webHidden/>
          </w:rPr>
          <w:tab/>
        </w:r>
        <w:r w:rsidR="00F44C6C">
          <w:rPr>
            <w:noProof/>
            <w:webHidden/>
          </w:rPr>
          <w:fldChar w:fldCharType="begin"/>
        </w:r>
        <w:r w:rsidR="00F44C6C">
          <w:rPr>
            <w:noProof/>
            <w:webHidden/>
          </w:rPr>
          <w:instrText xml:space="preserve"> PAGEREF _Toc13811012 \h </w:instrText>
        </w:r>
        <w:r w:rsidR="00F44C6C">
          <w:rPr>
            <w:noProof/>
            <w:webHidden/>
          </w:rPr>
        </w:r>
        <w:r w:rsidR="00F44C6C">
          <w:rPr>
            <w:noProof/>
            <w:webHidden/>
          </w:rPr>
          <w:fldChar w:fldCharType="separate"/>
        </w:r>
        <w:r w:rsidR="00F44C6C">
          <w:rPr>
            <w:noProof/>
            <w:webHidden/>
          </w:rPr>
          <w:t>52</w:t>
        </w:r>
        <w:r w:rsidR="00F44C6C">
          <w:rPr>
            <w:noProof/>
            <w:webHidden/>
          </w:rPr>
          <w:fldChar w:fldCharType="end"/>
        </w:r>
      </w:hyperlink>
    </w:p>
    <w:p w14:paraId="0087954A" w14:textId="5EC2AF35" w:rsidR="00F44C6C" w:rsidRDefault="00F002C2">
      <w:pPr>
        <w:pStyle w:val="TOC7"/>
        <w:rPr>
          <w:rFonts w:asciiTheme="minorHAnsi" w:eastAsiaTheme="minorEastAsia" w:hAnsiTheme="minorHAnsi" w:cstheme="minorBidi"/>
          <w:noProof/>
          <w:sz w:val="22"/>
          <w:szCs w:val="22"/>
        </w:rPr>
      </w:pPr>
      <w:hyperlink w:anchor="_Toc13811013" w:history="1">
        <w:r w:rsidR="00F44C6C" w:rsidRPr="00CB4FE3">
          <w:rPr>
            <w:rStyle w:val="Hyperlink"/>
            <w:noProof/>
          </w:rPr>
          <w:t>5.6.2.1.5.2.15 Related Folder Unique ID</w:t>
        </w:r>
        <w:r w:rsidR="00F44C6C">
          <w:rPr>
            <w:noProof/>
            <w:webHidden/>
          </w:rPr>
          <w:tab/>
        </w:r>
        <w:r w:rsidR="00F44C6C">
          <w:rPr>
            <w:noProof/>
            <w:webHidden/>
          </w:rPr>
          <w:fldChar w:fldCharType="begin"/>
        </w:r>
        <w:r w:rsidR="00F44C6C">
          <w:rPr>
            <w:noProof/>
            <w:webHidden/>
          </w:rPr>
          <w:instrText xml:space="preserve"> PAGEREF _Toc13811013 \h </w:instrText>
        </w:r>
        <w:r w:rsidR="00F44C6C">
          <w:rPr>
            <w:noProof/>
            <w:webHidden/>
          </w:rPr>
        </w:r>
        <w:r w:rsidR="00F44C6C">
          <w:rPr>
            <w:noProof/>
            <w:webHidden/>
          </w:rPr>
          <w:fldChar w:fldCharType="separate"/>
        </w:r>
        <w:r w:rsidR="00F44C6C">
          <w:rPr>
            <w:noProof/>
            <w:webHidden/>
          </w:rPr>
          <w:t>53</w:t>
        </w:r>
        <w:r w:rsidR="00F44C6C">
          <w:rPr>
            <w:noProof/>
            <w:webHidden/>
          </w:rPr>
          <w:fldChar w:fldCharType="end"/>
        </w:r>
      </w:hyperlink>
    </w:p>
    <w:p w14:paraId="6C76D8A0" w14:textId="7DA0326D" w:rsidR="00F44C6C" w:rsidRDefault="00F002C2">
      <w:pPr>
        <w:pStyle w:val="TOC7"/>
        <w:rPr>
          <w:rFonts w:asciiTheme="minorHAnsi" w:eastAsiaTheme="minorEastAsia" w:hAnsiTheme="minorHAnsi" w:cstheme="minorBidi"/>
          <w:noProof/>
          <w:sz w:val="22"/>
          <w:szCs w:val="22"/>
        </w:rPr>
      </w:pPr>
      <w:hyperlink w:anchor="_Toc13811014" w:history="1">
        <w:r w:rsidR="00F44C6C" w:rsidRPr="00CB4FE3">
          <w:rPr>
            <w:rStyle w:val="Hyperlink"/>
            <w:noProof/>
          </w:rPr>
          <w:t>5.6.2.1.5.2.16 Related Folder Code</w:t>
        </w:r>
        <w:r w:rsidR="00F44C6C">
          <w:rPr>
            <w:noProof/>
            <w:webHidden/>
          </w:rPr>
          <w:tab/>
        </w:r>
        <w:r w:rsidR="00F44C6C">
          <w:rPr>
            <w:noProof/>
            <w:webHidden/>
          </w:rPr>
          <w:fldChar w:fldCharType="begin"/>
        </w:r>
        <w:r w:rsidR="00F44C6C">
          <w:rPr>
            <w:noProof/>
            <w:webHidden/>
          </w:rPr>
          <w:instrText xml:space="preserve"> PAGEREF _Toc13811014 \h </w:instrText>
        </w:r>
        <w:r w:rsidR="00F44C6C">
          <w:rPr>
            <w:noProof/>
            <w:webHidden/>
          </w:rPr>
        </w:r>
        <w:r w:rsidR="00F44C6C">
          <w:rPr>
            <w:noProof/>
            <w:webHidden/>
          </w:rPr>
          <w:fldChar w:fldCharType="separate"/>
        </w:r>
        <w:r w:rsidR="00F44C6C">
          <w:rPr>
            <w:noProof/>
            <w:webHidden/>
          </w:rPr>
          <w:t>54</w:t>
        </w:r>
        <w:r w:rsidR="00F44C6C">
          <w:rPr>
            <w:noProof/>
            <w:webHidden/>
          </w:rPr>
          <w:fldChar w:fldCharType="end"/>
        </w:r>
      </w:hyperlink>
    </w:p>
    <w:p w14:paraId="26615A6E" w14:textId="4BD203B8" w:rsidR="00F44C6C" w:rsidRDefault="00F002C2">
      <w:pPr>
        <w:pStyle w:val="TOC7"/>
        <w:rPr>
          <w:rFonts w:asciiTheme="minorHAnsi" w:eastAsiaTheme="minorEastAsia" w:hAnsiTheme="minorHAnsi" w:cstheme="minorBidi"/>
          <w:noProof/>
          <w:sz w:val="22"/>
          <w:szCs w:val="22"/>
        </w:rPr>
      </w:pPr>
      <w:hyperlink w:anchor="_Toc13811015" w:history="1">
        <w:r w:rsidR="00F44C6C" w:rsidRPr="00CB4FE3">
          <w:rPr>
            <w:rStyle w:val="Hyperlink"/>
            <w:noProof/>
          </w:rPr>
          <w:t>5.6.2.1.5.2.17 Resource Type</w:t>
        </w:r>
        <w:r w:rsidR="00F44C6C">
          <w:rPr>
            <w:noProof/>
            <w:webHidden/>
          </w:rPr>
          <w:tab/>
        </w:r>
        <w:r w:rsidR="00F44C6C">
          <w:rPr>
            <w:noProof/>
            <w:webHidden/>
          </w:rPr>
          <w:fldChar w:fldCharType="begin"/>
        </w:r>
        <w:r w:rsidR="00F44C6C">
          <w:rPr>
            <w:noProof/>
            <w:webHidden/>
          </w:rPr>
          <w:instrText xml:space="preserve"> PAGEREF _Toc13811015 \h </w:instrText>
        </w:r>
        <w:r w:rsidR="00F44C6C">
          <w:rPr>
            <w:noProof/>
            <w:webHidden/>
          </w:rPr>
        </w:r>
        <w:r w:rsidR="00F44C6C">
          <w:rPr>
            <w:noProof/>
            <w:webHidden/>
          </w:rPr>
          <w:fldChar w:fldCharType="separate"/>
        </w:r>
        <w:r w:rsidR="00F44C6C">
          <w:rPr>
            <w:noProof/>
            <w:webHidden/>
          </w:rPr>
          <w:t>54</w:t>
        </w:r>
        <w:r w:rsidR="00F44C6C">
          <w:rPr>
            <w:noProof/>
            <w:webHidden/>
          </w:rPr>
          <w:fldChar w:fldCharType="end"/>
        </w:r>
      </w:hyperlink>
    </w:p>
    <w:p w14:paraId="7FD6E6FA" w14:textId="04987365" w:rsidR="00F44C6C" w:rsidRDefault="00F002C2">
      <w:pPr>
        <w:pStyle w:val="TOC6"/>
        <w:rPr>
          <w:rFonts w:asciiTheme="minorHAnsi" w:eastAsiaTheme="minorEastAsia" w:hAnsiTheme="minorHAnsi" w:cstheme="minorBidi"/>
          <w:noProof/>
          <w:sz w:val="22"/>
          <w:szCs w:val="22"/>
        </w:rPr>
      </w:pPr>
      <w:hyperlink w:anchor="_Toc13811016" w:history="1">
        <w:r w:rsidR="00F44C6C" w:rsidRPr="00CB4FE3">
          <w:rPr>
            <w:rStyle w:val="Hyperlink"/>
            <w:noProof/>
          </w:rPr>
          <w:t>5.6.2.1.5.3 Attribute Definitions - Folder Resource</w:t>
        </w:r>
        <w:r w:rsidR="00F44C6C">
          <w:rPr>
            <w:noProof/>
            <w:webHidden/>
          </w:rPr>
          <w:tab/>
        </w:r>
        <w:r w:rsidR="00F44C6C">
          <w:rPr>
            <w:noProof/>
            <w:webHidden/>
          </w:rPr>
          <w:fldChar w:fldCharType="begin"/>
        </w:r>
        <w:r w:rsidR="00F44C6C">
          <w:rPr>
            <w:noProof/>
            <w:webHidden/>
          </w:rPr>
          <w:instrText xml:space="preserve"> PAGEREF _Toc13811016 \h </w:instrText>
        </w:r>
        <w:r w:rsidR="00F44C6C">
          <w:rPr>
            <w:noProof/>
            <w:webHidden/>
          </w:rPr>
        </w:r>
        <w:r w:rsidR="00F44C6C">
          <w:rPr>
            <w:noProof/>
            <w:webHidden/>
          </w:rPr>
          <w:fldChar w:fldCharType="separate"/>
        </w:r>
        <w:r w:rsidR="00F44C6C">
          <w:rPr>
            <w:noProof/>
            <w:webHidden/>
          </w:rPr>
          <w:t>55</w:t>
        </w:r>
        <w:r w:rsidR="00F44C6C">
          <w:rPr>
            <w:noProof/>
            <w:webHidden/>
          </w:rPr>
          <w:fldChar w:fldCharType="end"/>
        </w:r>
      </w:hyperlink>
    </w:p>
    <w:p w14:paraId="72680DC9" w14:textId="277CA246" w:rsidR="00F44C6C" w:rsidRDefault="00F002C2">
      <w:pPr>
        <w:pStyle w:val="TOC7"/>
        <w:rPr>
          <w:rFonts w:asciiTheme="minorHAnsi" w:eastAsiaTheme="minorEastAsia" w:hAnsiTheme="minorHAnsi" w:cstheme="minorBidi"/>
          <w:noProof/>
          <w:sz w:val="22"/>
          <w:szCs w:val="22"/>
        </w:rPr>
      </w:pPr>
      <w:hyperlink w:anchor="_Toc13811017" w:history="1">
        <w:r w:rsidR="00F44C6C" w:rsidRPr="00CB4FE3">
          <w:rPr>
            <w:rStyle w:val="Hyperlink"/>
            <w:noProof/>
          </w:rPr>
          <w:t>5.6.2.1.5.3.1 Code</w:t>
        </w:r>
        <w:r w:rsidR="00F44C6C">
          <w:rPr>
            <w:noProof/>
            <w:webHidden/>
          </w:rPr>
          <w:tab/>
        </w:r>
        <w:r w:rsidR="00F44C6C">
          <w:rPr>
            <w:noProof/>
            <w:webHidden/>
          </w:rPr>
          <w:fldChar w:fldCharType="begin"/>
        </w:r>
        <w:r w:rsidR="00F44C6C">
          <w:rPr>
            <w:noProof/>
            <w:webHidden/>
          </w:rPr>
          <w:instrText xml:space="preserve"> PAGEREF _Toc13811017 \h </w:instrText>
        </w:r>
        <w:r w:rsidR="00F44C6C">
          <w:rPr>
            <w:noProof/>
            <w:webHidden/>
          </w:rPr>
        </w:r>
        <w:r w:rsidR="00F44C6C">
          <w:rPr>
            <w:noProof/>
            <w:webHidden/>
          </w:rPr>
          <w:fldChar w:fldCharType="separate"/>
        </w:r>
        <w:r w:rsidR="00F44C6C">
          <w:rPr>
            <w:noProof/>
            <w:webHidden/>
          </w:rPr>
          <w:t>55</w:t>
        </w:r>
        <w:r w:rsidR="00F44C6C">
          <w:rPr>
            <w:noProof/>
            <w:webHidden/>
          </w:rPr>
          <w:fldChar w:fldCharType="end"/>
        </w:r>
      </w:hyperlink>
    </w:p>
    <w:p w14:paraId="1CE5D9B9" w14:textId="37355B63" w:rsidR="00F44C6C" w:rsidRDefault="00F002C2">
      <w:pPr>
        <w:pStyle w:val="TOC7"/>
        <w:rPr>
          <w:rFonts w:asciiTheme="minorHAnsi" w:eastAsiaTheme="minorEastAsia" w:hAnsiTheme="minorHAnsi" w:cstheme="minorBidi"/>
          <w:noProof/>
          <w:sz w:val="22"/>
          <w:szCs w:val="22"/>
        </w:rPr>
      </w:pPr>
      <w:hyperlink w:anchor="_Toc13811018" w:history="1">
        <w:r w:rsidR="00F44C6C" w:rsidRPr="00CB4FE3">
          <w:rPr>
            <w:rStyle w:val="Hyperlink"/>
            <w:noProof/>
          </w:rPr>
          <w:t>5.6.2.1.5.3.2 Last Update Time</w:t>
        </w:r>
        <w:r w:rsidR="00F44C6C">
          <w:rPr>
            <w:noProof/>
            <w:webHidden/>
          </w:rPr>
          <w:tab/>
        </w:r>
        <w:r w:rsidR="00F44C6C">
          <w:rPr>
            <w:noProof/>
            <w:webHidden/>
          </w:rPr>
          <w:fldChar w:fldCharType="begin"/>
        </w:r>
        <w:r w:rsidR="00F44C6C">
          <w:rPr>
            <w:noProof/>
            <w:webHidden/>
          </w:rPr>
          <w:instrText xml:space="preserve"> PAGEREF _Toc13811018 \h </w:instrText>
        </w:r>
        <w:r w:rsidR="00F44C6C">
          <w:rPr>
            <w:noProof/>
            <w:webHidden/>
          </w:rPr>
        </w:r>
        <w:r w:rsidR="00F44C6C">
          <w:rPr>
            <w:noProof/>
            <w:webHidden/>
          </w:rPr>
          <w:fldChar w:fldCharType="separate"/>
        </w:r>
        <w:r w:rsidR="00F44C6C">
          <w:rPr>
            <w:noProof/>
            <w:webHidden/>
          </w:rPr>
          <w:t>56</w:t>
        </w:r>
        <w:r w:rsidR="00F44C6C">
          <w:rPr>
            <w:noProof/>
            <w:webHidden/>
          </w:rPr>
          <w:fldChar w:fldCharType="end"/>
        </w:r>
      </w:hyperlink>
    </w:p>
    <w:p w14:paraId="38DE51DE" w14:textId="28A30793" w:rsidR="00F44C6C" w:rsidRDefault="00F002C2">
      <w:pPr>
        <w:pStyle w:val="TOC7"/>
        <w:rPr>
          <w:rFonts w:asciiTheme="minorHAnsi" w:eastAsiaTheme="minorEastAsia" w:hAnsiTheme="minorHAnsi" w:cstheme="minorBidi"/>
          <w:noProof/>
          <w:sz w:val="22"/>
          <w:szCs w:val="22"/>
        </w:rPr>
      </w:pPr>
      <w:hyperlink w:anchor="_Toc13811019" w:history="1">
        <w:r w:rsidR="00F44C6C" w:rsidRPr="00CB4FE3">
          <w:rPr>
            <w:rStyle w:val="Hyperlink"/>
            <w:noProof/>
          </w:rPr>
          <w:t>5.6.2.1.5.3.3 Folder UniqueId</w:t>
        </w:r>
        <w:r w:rsidR="00F44C6C">
          <w:rPr>
            <w:noProof/>
            <w:webHidden/>
          </w:rPr>
          <w:tab/>
        </w:r>
        <w:r w:rsidR="00F44C6C">
          <w:rPr>
            <w:noProof/>
            <w:webHidden/>
          </w:rPr>
          <w:fldChar w:fldCharType="begin"/>
        </w:r>
        <w:r w:rsidR="00F44C6C">
          <w:rPr>
            <w:noProof/>
            <w:webHidden/>
          </w:rPr>
          <w:instrText xml:space="preserve"> PAGEREF _Toc13811019 \h </w:instrText>
        </w:r>
        <w:r w:rsidR="00F44C6C">
          <w:rPr>
            <w:noProof/>
            <w:webHidden/>
          </w:rPr>
        </w:r>
        <w:r w:rsidR="00F44C6C">
          <w:rPr>
            <w:noProof/>
            <w:webHidden/>
          </w:rPr>
          <w:fldChar w:fldCharType="separate"/>
        </w:r>
        <w:r w:rsidR="00F44C6C">
          <w:rPr>
            <w:noProof/>
            <w:webHidden/>
          </w:rPr>
          <w:t>56</w:t>
        </w:r>
        <w:r w:rsidR="00F44C6C">
          <w:rPr>
            <w:noProof/>
            <w:webHidden/>
          </w:rPr>
          <w:fldChar w:fldCharType="end"/>
        </w:r>
      </w:hyperlink>
    </w:p>
    <w:p w14:paraId="43F78C50" w14:textId="47A810FC" w:rsidR="00F44C6C" w:rsidRDefault="00F002C2">
      <w:pPr>
        <w:pStyle w:val="TOC7"/>
        <w:rPr>
          <w:rFonts w:asciiTheme="minorHAnsi" w:eastAsiaTheme="minorEastAsia" w:hAnsiTheme="minorHAnsi" w:cstheme="minorBidi"/>
          <w:noProof/>
          <w:sz w:val="22"/>
          <w:szCs w:val="22"/>
        </w:rPr>
      </w:pPr>
      <w:hyperlink w:anchor="_Toc13811020" w:history="1">
        <w:r w:rsidR="00F44C6C" w:rsidRPr="00CB4FE3">
          <w:rPr>
            <w:rStyle w:val="Hyperlink"/>
            <w:noProof/>
          </w:rPr>
          <w:t>5.6.2.1.5.3.4 Resource Type</w:t>
        </w:r>
        <w:r w:rsidR="00F44C6C">
          <w:rPr>
            <w:noProof/>
            <w:webHidden/>
          </w:rPr>
          <w:tab/>
        </w:r>
        <w:r w:rsidR="00F44C6C">
          <w:rPr>
            <w:noProof/>
            <w:webHidden/>
          </w:rPr>
          <w:fldChar w:fldCharType="begin"/>
        </w:r>
        <w:r w:rsidR="00F44C6C">
          <w:rPr>
            <w:noProof/>
            <w:webHidden/>
          </w:rPr>
          <w:instrText xml:space="preserve"> PAGEREF _Toc13811020 \h </w:instrText>
        </w:r>
        <w:r w:rsidR="00F44C6C">
          <w:rPr>
            <w:noProof/>
            <w:webHidden/>
          </w:rPr>
        </w:r>
        <w:r w:rsidR="00F44C6C">
          <w:rPr>
            <w:noProof/>
            <w:webHidden/>
          </w:rPr>
          <w:fldChar w:fldCharType="separate"/>
        </w:r>
        <w:r w:rsidR="00F44C6C">
          <w:rPr>
            <w:noProof/>
            <w:webHidden/>
          </w:rPr>
          <w:t>57</w:t>
        </w:r>
        <w:r w:rsidR="00F44C6C">
          <w:rPr>
            <w:noProof/>
            <w:webHidden/>
          </w:rPr>
          <w:fldChar w:fldCharType="end"/>
        </w:r>
      </w:hyperlink>
    </w:p>
    <w:p w14:paraId="0ACEAAAA" w14:textId="3B267902" w:rsidR="00F44C6C" w:rsidRDefault="00F002C2">
      <w:pPr>
        <w:pStyle w:val="TOC6"/>
        <w:rPr>
          <w:rFonts w:asciiTheme="minorHAnsi" w:eastAsiaTheme="minorEastAsia" w:hAnsiTheme="minorHAnsi" w:cstheme="minorBidi"/>
          <w:noProof/>
          <w:sz w:val="22"/>
          <w:szCs w:val="22"/>
        </w:rPr>
      </w:pPr>
      <w:hyperlink w:anchor="_Toc13811021" w:history="1">
        <w:r w:rsidR="00F44C6C" w:rsidRPr="00CB4FE3">
          <w:rPr>
            <w:rStyle w:val="Hyperlink"/>
            <w:noProof/>
          </w:rPr>
          <w:t>5.6.2.1.5.4 Attribute Definitions - SubmissionSet Resource</w:t>
        </w:r>
        <w:r w:rsidR="00F44C6C">
          <w:rPr>
            <w:noProof/>
            <w:webHidden/>
          </w:rPr>
          <w:tab/>
        </w:r>
        <w:r w:rsidR="00F44C6C">
          <w:rPr>
            <w:noProof/>
            <w:webHidden/>
          </w:rPr>
          <w:fldChar w:fldCharType="begin"/>
        </w:r>
        <w:r w:rsidR="00F44C6C">
          <w:rPr>
            <w:noProof/>
            <w:webHidden/>
          </w:rPr>
          <w:instrText xml:space="preserve"> PAGEREF _Toc13811021 \h </w:instrText>
        </w:r>
        <w:r w:rsidR="00F44C6C">
          <w:rPr>
            <w:noProof/>
            <w:webHidden/>
          </w:rPr>
        </w:r>
        <w:r w:rsidR="00F44C6C">
          <w:rPr>
            <w:noProof/>
            <w:webHidden/>
          </w:rPr>
          <w:fldChar w:fldCharType="separate"/>
        </w:r>
        <w:r w:rsidR="00F44C6C">
          <w:rPr>
            <w:noProof/>
            <w:webHidden/>
          </w:rPr>
          <w:t>57</w:t>
        </w:r>
        <w:r w:rsidR="00F44C6C">
          <w:rPr>
            <w:noProof/>
            <w:webHidden/>
          </w:rPr>
          <w:fldChar w:fldCharType="end"/>
        </w:r>
      </w:hyperlink>
    </w:p>
    <w:p w14:paraId="3575E7D1" w14:textId="4E18938D" w:rsidR="00F44C6C" w:rsidRDefault="00F002C2">
      <w:pPr>
        <w:pStyle w:val="TOC7"/>
        <w:rPr>
          <w:rFonts w:asciiTheme="minorHAnsi" w:eastAsiaTheme="minorEastAsia" w:hAnsiTheme="minorHAnsi" w:cstheme="minorBidi"/>
          <w:noProof/>
          <w:sz w:val="22"/>
          <w:szCs w:val="22"/>
        </w:rPr>
      </w:pPr>
      <w:hyperlink w:anchor="_Toc13811022" w:history="1">
        <w:r w:rsidR="00F44C6C" w:rsidRPr="00CB4FE3">
          <w:rPr>
            <w:rStyle w:val="Hyperlink"/>
            <w:noProof/>
          </w:rPr>
          <w:t>5.6.2.1.5.4.1 Content Type</w:t>
        </w:r>
        <w:r w:rsidR="00F44C6C">
          <w:rPr>
            <w:noProof/>
            <w:webHidden/>
          </w:rPr>
          <w:tab/>
        </w:r>
        <w:r w:rsidR="00F44C6C">
          <w:rPr>
            <w:noProof/>
            <w:webHidden/>
          </w:rPr>
          <w:fldChar w:fldCharType="begin"/>
        </w:r>
        <w:r w:rsidR="00F44C6C">
          <w:rPr>
            <w:noProof/>
            <w:webHidden/>
          </w:rPr>
          <w:instrText xml:space="preserve"> PAGEREF _Toc13811022 \h </w:instrText>
        </w:r>
        <w:r w:rsidR="00F44C6C">
          <w:rPr>
            <w:noProof/>
            <w:webHidden/>
          </w:rPr>
        </w:r>
        <w:r w:rsidR="00F44C6C">
          <w:rPr>
            <w:noProof/>
            <w:webHidden/>
          </w:rPr>
          <w:fldChar w:fldCharType="separate"/>
        </w:r>
        <w:r w:rsidR="00F44C6C">
          <w:rPr>
            <w:noProof/>
            <w:webHidden/>
          </w:rPr>
          <w:t>57</w:t>
        </w:r>
        <w:r w:rsidR="00F44C6C">
          <w:rPr>
            <w:noProof/>
            <w:webHidden/>
          </w:rPr>
          <w:fldChar w:fldCharType="end"/>
        </w:r>
      </w:hyperlink>
    </w:p>
    <w:p w14:paraId="074B0F47" w14:textId="55FEF5E6" w:rsidR="00F44C6C" w:rsidRDefault="00F002C2">
      <w:pPr>
        <w:pStyle w:val="TOC7"/>
        <w:rPr>
          <w:rFonts w:asciiTheme="minorHAnsi" w:eastAsiaTheme="minorEastAsia" w:hAnsiTheme="minorHAnsi" w:cstheme="minorBidi"/>
          <w:noProof/>
          <w:sz w:val="22"/>
          <w:szCs w:val="22"/>
        </w:rPr>
      </w:pPr>
      <w:hyperlink w:anchor="_Toc13811023" w:history="1">
        <w:r w:rsidR="00F44C6C" w:rsidRPr="00CB4FE3">
          <w:rPr>
            <w:rStyle w:val="Hyperlink"/>
            <w:noProof/>
          </w:rPr>
          <w:t>5.6.2.1.5.4.2 Intended Recipient Id</w:t>
        </w:r>
        <w:r w:rsidR="00F44C6C">
          <w:rPr>
            <w:noProof/>
            <w:webHidden/>
          </w:rPr>
          <w:tab/>
        </w:r>
        <w:r w:rsidR="00F44C6C">
          <w:rPr>
            <w:noProof/>
            <w:webHidden/>
          </w:rPr>
          <w:fldChar w:fldCharType="begin"/>
        </w:r>
        <w:r w:rsidR="00F44C6C">
          <w:rPr>
            <w:noProof/>
            <w:webHidden/>
          </w:rPr>
          <w:instrText xml:space="preserve"> PAGEREF _Toc13811023 \h </w:instrText>
        </w:r>
        <w:r w:rsidR="00F44C6C">
          <w:rPr>
            <w:noProof/>
            <w:webHidden/>
          </w:rPr>
        </w:r>
        <w:r w:rsidR="00F44C6C">
          <w:rPr>
            <w:noProof/>
            <w:webHidden/>
          </w:rPr>
          <w:fldChar w:fldCharType="separate"/>
        </w:r>
        <w:r w:rsidR="00F44C6C">
          <w:rPr>
            <w:noProof/>
            <w:webHidden/>
          </w:rPr>
          <w:t>58</w:t>
        </w:r>
        <w:r w:rsidR="00F44C6C">
          <w:rPr>
            <w:noProof/>
            <w:webHidden/>
          </w:rPr>
          <w:fldChar w:fldCharType="end"/>
        </w:r>
      </w:hyperlink>
    </w:p>
    <w:p w14:paraId="6595BBCE" w14:textId="1A0A461D" w:rsidR="00F44C6C" w:rsidRDefault="00F002C2">
      <w:pPr>
        <w:pStyle w:val="TOC7"/>
        <w:rPr>
          <w:rFonts w:asciiTheme="minorHAnsi" w:eastAsiaTheme="minorEastAsia" w:hAnsiTheme="minorHAnsi" w:cstheme="minorBidi"/>
          <w:noProof/>
          <w:sz w:val="22"/>
          <w:szCs w:val="22"/>
        </w:rPr>
      </w:pPr>
      <w:hyperlink w:anchor="_Toc13811024" w:history="1">
        <w:r w:rsidR="00F44C6C" w:rsidRPr="00CB4FE3">
          <w:rPr>
            <w:rStyle w:val="Hyperlink"/>
            <w:noProof/>
          </w:rPr>
          <w:t>5.6.2.1.5.4.3 Intended Recipient Email</w:t>
        </w:r>
        <w:r w:rsidR="00F44C6C">
          <w:rPr>
            <w:noProof/>
            <w:webHidden/>
          </w:rPr>
          <w:tab/>
        </w:r>
        <w:r w:rsidR="00F44C6C">
          <w:rPr>
            <w:noProof/>
            <w:webHidden/>
          </w:rPr>
          <w:fldChar w:fldCharType="begin"/>
        </w:r>
        <w:r w:rsidR="00F44C6C">
          <w:rPr>
            <w:noProof/>
            <w:webHidden/>
          </w:rPr>
          <w:instrText xml:space="preserve"> PAGEREF _Toc13811024 \h </w:instrText>
        </w:r>
        <w:r w:rsidR="00F44C6C">
          <w:rPr>
            <w:noProof/>
            <w:webHidden/>
          </w:rPr>
        </w:r>
        <w:r w:rsidR="00F44C6C">
          <w:rPr>
            <w:noProof/>
            <w:webHidden/>
          </w:rPr>
          <w:fldChar w:fldCharType="separate"/>
        </w:r>
        <w:r w:rsidR="00F44C6C">
          <w:rPr>
            <w:noProof/>
            <w:webHidden/>
          </w:rPr>
          <w:t>58</w:t>
        </w:r>
        <w:r w:rsidR="00F44C6C">
          <w:rPr>
            <w:noProof/>
            <w:webHidden/>
          </w:rPr>
          <w:fldChar w:fldCharType="end"/>
        </w:r>
      </w:hyperlink>
    </w:p>
    <w:p w14:paraId="3C52C3B3" w14:textId="2F84D3DD" w:rsidR="00F44C6C" w:rsidRDefault="00F002C2">
      <w:pPr>
        <w:pStyle w:val="TOC7"/>
        <w:rPr>
          <w:rFonts w:asciiTheme="minorHAnsi" w:eastAsiaTheme="minorEastAsia" w:hAnsiTheme="minorHAnsi" w:cstheme="minorBidi"/>
          <w:noProof/>
          <w:sz w:val="22"/>
          <w:szCs w:val="22"/>
        </w:rPr>
      </w:pPr>
      <w:hyperlink w:anchor="_Toc13811025" w:history="1">
        <w:r w:rsidR="00F44C6C" w:rsidRPr="00CB4FE3">
          <w:rPr>
            <w:rStyle w:val="Hyperlink"/>
            <w:noProof/>
          </w:rPr>
          <w:t>5.6.2.1.5.4.4 Submission Time</w:t>
        </w:r>
        <w:r w:rsidR="00F44C6C">
          <w:rPr>
            <w:noProof/>
            <w:webHidden/>
          </w:rPr>
          <w:tab/>
        </w:r>
        <w:r w:rsidR="00F44C6C">
          <w:rPr>
            <w:noProof/>
            <w:webHidden/>
          </w:rPr>
          <w:fldChar w:fldCharType="begin"/>
        </w:r>
        <w:r w:rsidR="00F44C6C">
          <w:rPr>
            <w:noProof/>
            <w:webHidden/>
          </w:rPr>
          <w:instrText xml:space="preserve"> PAGEREF _Toc13811025 \h </w:instrText>
        </w:r>
        <w:r w:rsidR="00F44C6C">
          <w:rPr>
            <w:noProof/>
            <w:webHidden/>
          </w:rPr>
        </w:r>
        <w:r w:rsidR="00F44C6C">
          <w:rPr>
            <w:noProof/>
            <w:webHidden/>
          </w:rPr>
          <w:fldChar w:fldCharType="separate"/>
        </w:r>
        <w:r w:rsidR="00F44C6C">
          <w:rPr>
            <w:noProof/>
            <w:webHidden/>
          </w:rPr>
          <w:t>59</w:t>
        </w:r>
        <w:r w:rsidR="00F44C6C">
          <w:rPr>
            <w:noProof/>
            <w:webHidden/>
          </w:rPr>
          <w:fldChar w:fldCharType="end"/>
        </w:r>
      </w:hyperlink>
    </w:p>
    <w:p w14:paraId="4E2A7927" w14:textId="1F6163DD" w:rsidR="00F44C6C" w:rsidRDefault="00F002C2">
      <w:pPr>
        <w:pStyle w:val="TOC7"/>
        <w:rPr>
          <w:rFonts w:asciiTheme="minorHAnsi" w:eastAsiaTheme="minorEastAsia" w:hAnsiTheme="minorHAnsi" w:cstheme="minorBidi"/>
          <w:noProof/>
          <w:sz w:val="22"/>
          <w:szCs w:val="22"/>
        </w:rPr>
      </w:pPr>
      <w:hyperlink w:anchor="_Toc13811026" w:history="1">
        <w:r w:rsidR="00F44C6C" w:rsidRPr="00CB4FE3">
          <w:rPr>
            <w:rStyle w:val="Hyperlink"/>
            <w:noProof/>
          </w:rPr>
          <w:t>5.6.2.1.5.4.5 Submission Set Unique ID</w:t>
        </w:r>
        <w:r w:rsidR="00F44C6C">
          <w:rPr>
            <w:noProof/>
            <w:webHidden/>
          </w:rPr>
          <w:tab/>
        </w:r>
        <w:r w:rsidR="00F44C6C">
          <w:rPr>
            <w:noProof/>
            <w:webHidden/>
          </w:rPr>
          <w:fldChar w:fldCharType="begin"/>
        </w:r>
        <w:r w:rsidR="00F44C6C">
          <w:rPr>
            <w:noProof/>
            <w:webHidden/>
          </w:rPr>
          <w:instrText xml:space="preserve"> PAGEREF _Toc13811026 \h </w:instrText>
        </w:r>
        <w:r w:rsidR="00F44C6C">
          <w:rPr>
            <w:noProof/>
            <w:webHidden/>
          </w:rPr>
        </w:r>
        <w:r w:rsidR="00F44C6C">
          <w:rPr>
            <w:noProof/>
            <w:webHidden/>
          </w:rPr>
          <w:fldChar w:fldCharType="separate"/>
        </w:r>
        <w:r w:rsidR="00F44C6C">
          <w:rPr>
            <w:noProof/>
            <w:webHidden/>
          </w:rPr>
          <w:t>60</w:t>
        </w:r>
        <w:r w:rsidR="00F44C6C">
          <w:rPr>
            <w:noProof/>
            <w:webHidden/>
          </w:rPr>
          <w:fldChar w:fldCharType="end"/>
        </w:r>
      </w:hyperlink>
    </w:p>
    <w:p w14:paraId="4E769FD0" w14:textId="2A716B85" w:rsidR="00F44C6C" w:rsidRDefault="00F002C2">
      <w:pPr>
        <w:pStyle w:val="TOC7"/>
        <w:rPr>
          <w:rFonts w:asciiTheme="minorHAnsi" w:eastAsiaTheme="minorEastAsia" w:hAnsiTheme="minorHAnsi" w:cstheme="minorBidi"/>
          <w:noProof/>
          <w:sz w:val="22"/>
          <w:szCs w:val="22"/>
        </w:rPr>
      </w:pPr>
      <w:hyperlink w:anchor="_Toc13811027" w:history="1">
        <w:r w:rsidR="00F44C6C" w:rsidRPr="00CB4FE3">
          <w:rPr>
            <w:rStyle w:val="Hyperlink"/>
            <w:noProof/>
          </w:rPr>
          <w:t>5.6.2.1.5.4.6 Resource Type</w:t>
        </w:r>
        <w:r w:rsidR="00F44C6C">
          <w:rPr>
            <w:noProof/>
            <w:webHidden/>
          </w:rPr>
          <w:tab/>
        </w:r>
        <w:r w:rsidR="00F44C6C">
          <w:rPr>
            <w:noProof/>
            <w:webHidden/>
          </w:rPr>
          <w:fldChar w:fldCharType="begin"/>
        </w:r>
        <w:r w:rsidR="00F44C6C">
          <w:rPr>
            <w:noProof/>
            <w:webHidden/>
          </w:rPr>
          <w:instrText xml:space="preserve"> PAGEREF _Toc13811027 \h </w:instrText>
        </w:r>
        <w:r w:rsidR="00F44C6C">
          <w:rPr>
            <w:noProof/>
            <w:webHidden/>
          </w:rPr>
        </w:r>
        <w:r w:rsidR="00F44C6C">
          <w:rPr>
            <w:noProof/>
            <w:webHidden/>
          </w:rPr>
          <w:fldChar w:fldCharType="separate"/>
        </w:r>
        <w:r w:rsidR="00F44C6C">
          <w:rPr>
            <w:noProof/>
            <w:webHidden/>
          </w:rPr>
          <w:t>61</w:t>
        </w:r>
        <w:r w:rsidR="00F44C6C">
          <w:rPr>
            <w:noProof/>
            <w:webHidden/>
          </w:rPr>
          <w:fldChar w:fldCharType="end"/>
        </w:r>
      </w:hyperlink>
    </w:p>
    <w:p w14:paraId="37DDD5D1" w14:textId="53C9CDE7" w:rsidR="00F44C6C" w:rsidRDefault="00F002C2">
      <w:pPr>
        <w:pStyle w:val="TOC5"/>
        <w:rPr>
          <w:rFonts w:asciiTheme="minorHAnsi" w:eastAsiaTheme="minorEastAsia" w:hAnsiTheme="minorHAnsi" w:cstheme="minorBidi"/>
          <w:noProof/>
          <w:sz w:val="22"/>
          <w:szCs w:val="22"/>
        </w:rPr>
      </w:pPr>
      <w:hyperlink w:anchor="_Toc13811028" w:history="1">
        <w:r w:rsidR="00F44C6C" w:rsidRPr="00CB4FE3">
          <w:rPr>
            <w:rStyle w:val="Hyperlink"/>
            <w:noProof/>
          </w:rPr>
          <w:t>5.6.2.1.6 Attribute Definitions – Action</w:t>
        </w:r>
        <w:r w:rsidR="00F44C6C">
          <w:rPr>
            <w:noProof/>
            <w:webHidden/>
          </w:rPr>
          <w:tab/>
        </w:r>
        <w:r w:rsidR="00F44C6C">
          <w:rPr>
            <w:noProof/>
            <w:webHidden/>
          </w:rPr>
          <w:fldChar w:fldCharType="begin"/>
        </w:r>
        <w:r w:rsidR="00F44C6C">
          <w:rPr>
            <w:noProof/>
            <w:webHidden/>
          </w:rPr>
          <w:instrText xml:space="preserve"> PAGEREF _Toc13811028 \h </w:instrText>
        </w:r>
        <w:r w:rsidR="00F44C6C">
          <w:rPr>
            <w:noProof/>
            <w:webHidden/>
          </w:rPr>
        </w:r>
        <w:r w:rsidR="00F44C6C">
          <w:rPr>
            <w:noProof/>
            <w:webHidden/>
          </w:rPr>
          <w:fldChar w:fldCharType="separate"/>
        </w:r>
        <w:r w:rsidR="00F44C6C">
          <w:rPr>
            <w:noProof/>
            <w:webHidden/>
          </w:rPr>
          <w:t>61</w:t>
        </w:r>
        <w:r w:rsidR="00F44C6C">
          <w:rPr>
            <w:noProof/>
            <w:webHidden/>
          </w:rPr>
          <w:fldChar w:fldCharType="end"/>
        </w:r>
      </w:hyperlink>
    </w:p>
    <w:p w14:paraId="546071F1" w14:textId="0A1E2D55" w:rsidR="00F44C6C" w:rsidRDefault="00F002C2">
      <w:pPr>
        <w:pStyle w:val="TOC6"/>
        <w:rPr>
          <w:rFonts w:asciiTheme="minorHAnsi" w:eastAsiaTheme="minorEastAsia" w:hAnsiTheme="minorHAnsi" w:cstheme="minorBidi"/>
          <w:noProof/>
          <w:sz w:val="22"/>
          <w:szCs w:val="22"/>
        </w:rPr>
      </w:pPr>
      <w:hyperlink w:anchor="_Toc13811029" w:history="1">
        <w:r w:rsidR="00F44C6C" w:rsidRPr="00CB4FE3">
          <w:rPr>
            <w:rStyle w:val="Hyperlink"/>
            <w:noProof/>
          </w:rPr>
          <w:t>5.6.2.1.6.1 Action URIs</w:t>
        </w:r>
        <w:r w:rsidR="00F44C6C">
          <w:rPr>
            <w:noProof/>
            <w:webHidden/>
          </w:rPr>
          <w:tab/>
        </w:r>
        <w:r w:rsidR="00F44C6C">
          <w:rPr>
            <w:noProof/>
            <w:webHidden/>
          </w:rPr>
          <w:fldChar w:fldCharType="begin"/>
        </w:r>
        <w:r w:rsidR="00F44C6C">
          <w:rPr>
            <w:noProof/>
            <w:webHidden/>
          </w:rPr>
          <w:instrText xml:space="preserve"> PAGEREF _Toc13811029 \h </w:instrText>
        </w:r>
        <w:r w:rsidR="00F44C6C">
          <w:rPr>
            <w:noProof/>
            <w:webHidden/>
          </w:rPr>
        </w:r>
        <w:r w:rsidR="00F44C6C">
          <w:rPr>
            <w:noProof/>
            <w:webHidden/>
          </w:rPr>
          <w:fldChar w:fldCharType="separate"/>
        </w:r>
        <w:r w:rsidR="00F44C6C">
          <w:rPr>
            <w:noProof/>
            <w:webHidden/>
          </w:rPr>
          <w:t>61</w:t>
        </w:r>
        <w:r w:rsidR="00F44C6C">
          <w:rPr>
            <w:noProof/>
            <w:webHidden/>
          </w:rPr>
          <w:fldChar w:fldCharType="end"/>
        </w:r>
      </w:hyperlink>
    </w:p>
    <w:p w14:paraId="12FFFB2D" w14:textId="2AE1D49B" w:rsidR="00F44C6C" w:rsidRDefault="00F002C2">
      <w:pPr>
        <w:pStyle w:val="TOC6"/>
        <w:rPr>
          <w:rFonts w:asciiTheme="minorHAnsi" w:eastAsiaTheme="minorEastAsia" w:hAnsiTheme="minorHAnsi" w:cstheme="minorBidi"/>
          <w:noProof/>
          <w:sz w:val="22"/>
          <w:szCs w:val="22"/>
        </w:rPr>
      </w:pPr>
      <w:hyperlink w:anchor="_Toc13811030" w:history="1">
        <w:r w:rsidR="00F44C6C" w:rsidRPr="00CB4FE3">
          <w:rPr>
            <w:rStyle w:val="Hyperlink"/>
            <w:noProof/>
          </w:rPr>
          <w:t>5.6.2.1.6.2 Additional Action Attribute – Query ID</w:t>
        </w:r>
        <w:r w:rsidR="00F44C6C">
          <w:rPr>
            <w:noProof/>
            <w:webHidden/>
          </w:rPr>
          <w:tab/>
        </w:r>
        <w:r w:rsidR="00F44C6C">
          <w:rPr>
            <w:noProof/>
            <w:webHidden/>
          </w:rPr>
          <w:fldChar w:fldCharType="begin"/>
        </w:r>
        <w:r w:rsidR="00F44C6C">
          <w:rPr>
            <w:noProof/>
            <w:webHidden/>
          </w:rPr>
          <w:instrText xml:space="preserve"> PAGEREF _Toc13811030 \h </w:instrText>
        </w:r>
        <w:r w:rsidR="00F44C6C">
          <w:rPr>
            <w:noProof/>
            <w:webHidden/>
          </w:rPr>
        </w:r>
        <w:r w:rsidR="00F44C6C">
          <w:rPr>
            <w:noProof/>
            <w:webHidden/>
          </w:rPr>
          <w:fldChar w:fldCharType="separate"/>
        </w:r>
        <w:r w:rsidR="00F44C6C">
          <w:rPr>
            <w:noProof/>
            <w:webHidden/>
          </w:rPr>
          <w:t>62</w:t>
        </w:r>
        <w:r w:rsidR="00F44C6C">
          <w:rPr>
            <w:noProof/>
            <w:webHidden/>
          </w:rPr>
          <w:fldChar w:fldCharType="end"/>
        </w:r>
      </w:hyperlink>
    </w:p>
    <w:p w14:paraId="0153B1E9" w14:textId="27E56FA3" w:rsidR="00F44C6C" w:rsidRDefault="00F002C2">
      <w:pPr>
        <w:pStyle w:val="TOC6"/>
        <w:rPr>
          <w:rFonts w:asciiTheme="minorHAnsi" w:eastAsiaTheme="minorEastAsia" w:hAnsiTheme="minorHAnsi" w:cstheme="minorBidi"/>
          <w:noProof/>
          <w:sz w:val="22"/>
          <w:szCs w:val="22"/>
        </w:rPr>
      </w:pPr>
      <w:hyperlink w:anchor="_Toc13811031" w:history="1">
        <w:r w:rsidR="00F44C6C" w:rsidRPr="00CB4FE3">
          <w:rPr>
            <w:rStyle w:val="Hyperlink"/>
            <w:noProof/>
          </w:rPr>
          <w:t>5.6.2.1.6.3 Additional Action Attribute – Return Type</w:t>
        </w:r>
        <w:r w:rsidR="00F44C6C">
          <w:rPr>
            <w:noProof/>
            <w:webHidden/>
          </w:rPr>
          <w:tab/>
        </w:r>
        <w:r w:rsidR="00F44C6C">
          <w:rPr>
            <w:noProof/>
            <w:webHidden/>
          </w:rPr>
          <w:fldChar w:fldCharType="begin"/>
        </w:r>
        <w:r w:rsidR="00F44C6C">
          <w:rPr>
            <w:noProof/>
            <w:webHidden/>
          </w:rPr>
          <w:instrText xml:space="preserve"> PAGEREF _Toc13811031 \h </w:instrText>
        </w:r>
        <w:r w:rsidR="00F44C6C">
          <w:rPr>
            <w:noProof/>
            <w:webHidden/>
          </w:rPr>
        </w:r>
        <w:r w:rsidR="00F44C6C">
          <w:rPr>
            <w:noProof/>
            <w:webHidden/>
          </w:rPr>
          <w:fldChar w:fldCharType="separate"/>
        </w:r>
        <w:r w:rsidR="00F44C6C">
          <w:rPr>
            <w:noProof/>
            <w:webHidden/>
          </w:rPr>
          <w:t>62</w:t>
        </w:r>
        <w:r w:rsidR="00F44C6C">
          <w:rPr>
            <w:noProof/>
            <w:webHidden/>
          </w:rPr>
          <w:fldChar w:fldCharType="end"/>
        </w:r>
      </w:hyperlink>
    </w:p>
    <w:p w14:paraId="02DCF2D8" w14:textId="532F5DF6" w:rsidR="00F44C6C" w:rsidRDefault="00F002C2">
      <w:pPr>
        <w:pStyle w:val="TOC5"/>
        <w:rPr>
          <w:rFonts w:asciiTheme="minorHAnsi" w:eastAsiaTheme="minorEastAsia" w:hAnsiTheme="minorHAnsi" w:cstheme="minorBidi"/>
          <w:noProof/>
          <w:sz w:val="22"/>
          <w:szCs w:val="22"/>
        </w:rPr>
      </w:pPr>
      <w:hyperlink w:anchor="_Toc13811032" w:history="1">
        <w:r w:rsidR="00F44C6C" w:rsidRPr="00CB4FE3">
          <w:rPr>
            <w:rStyle w:val="Hyperlink"/>
            <w:noProof/>
          </w:rPr>
          <w:t>5.6.2.1.7 Attribute Definitions – Environment</w:t>
        </w:r>
        <w:r w:rsidR="00F44C6C">
          <w:rPr>
            <w:noProof/>
            <w:webHidden/>
          </w:rPr>
          <w:tab/>
        </w:r>
        <w:r w:rsidR="00F44C6C">
          <w:rPr>
            <w:noProof/>
            <w:webHidden/>
          </w:rPr>
          <w:fldChar w:fldCharType="begin"/>
        </w:r>
        <w:r w:rsidR="00F44C6C">
          <w:rPr>
            <w:noProof/>
            <w:webHidden/>
          </w:rPr>
          <w:instrText xml:space="preserve"> PAGEREF _Toc13811032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715CE89D" w14:textId="6C5B453C" w:rsidR="00F44C6C" w:rsidRDefault="00F002C2">
      <w:pPr>
        <w:pStyle w:val="TOC4"/>
        <w:rPr>
          <w:rFonts w:asciiTheme="minorHAnsi" w:eastAsiaTheme="minorEastAsia" w:hAnsiTheme="minorHAnsi" w:cstheme="minorBidi"/>
          <w:noProof/>
          <w:sz w:val="22"/>
          <w:szCs w:val="22"/>
        </w:rPr>
      </w:pPr>
      <w:hyperlink w:anchor="_Toc13811033" w:history="1">
        <w:r w:rsidR="00F44C6C" w:rsidRPr="00CB4FE3">
          <w:rPr>
            <w:rStyle w:val="Hyperlink"/>
            <w:noProof/>
          </w:rPr>
          <w:t>5.6.2.2 Document Sharing Metadata</w:t>
        </w:r>
        <w:r w:rsidR="00F44C6C">
          <w:rPr>
            <w:noProof/>
            <w:webHidden/>
          </w:rPr>
          <w:tab/>
        </w:r>
        <w:r w:rsidR="00F44C6C">
          <w:rPr>
            <w:noProof/>
            <w:webHidden/>
          </w:rPr>
          <w:fldChar w:fldCharType="begin"/>
        </w:r>
        <w:r w:rsidR="00F44C6C">
          <w:rPr>
            <w:noProof/>
            <w:webHidden/>
          </w:rPr>
          <w:instrText xml:space="preserve"> PAGEREF _Toc13811033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1454B174" w14:textId="02EB62C7" w:rsidR="00F44C6C" w:rsidRDefault="00F002C2">
      <w:pPr>
        <w:pStyle w:val="TOC5"/>
        <w:rPr>
          <w:rFonts w:asciiTheme="minorHAnsi" w:eastAsiaTheme="minorEastAsia" w:hAnsiTheme="minorHAnsi" w:cstheme="minorBidi"/>
          <w:noProof/>
          <w:sz w:val="22"/>
          <w:szCs w:val="22"/>
        </w:rPr>
      </w:pPr>
      <w:hyperlink w:anchor="_Toc13811034" w:history="1">
        <w:r w:rsidR="00F44C6C" w:rsidRPr="00CB4FE3">
          <w:rPr>
            <w:rStyle w:val="Hyperlink"/>
            <w:noProof/>
          </w:rPr>
          <w:t>5.6.2.2.1 XDS DocumentEntry Metadata</w:t>
        </w:r>
        <w:r w:rsidR="00F44C6C">
          <w:rPr>
            <w:noProof/>
            <w:webHidden/>
          </w:rPr>
          <w:tab/>
        </w:r>
        <w:r w:rsidR="00F44C6C">
          <w:rPr>
            <w:noProof/>
            <w:webHidden/>
          </w:rPr>
          <w:fldChar w:fldCharType="begin"/>
        </w:r>
        <w:r w:rsidR="00F44C6C">
          <w:rPr>
            <w:noProof/>
            <w:webHidden/>
          </w:rPr>
          <w:instrText xml:space="preserve"> PAGEREF _Toc13811034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1028755A" w14:textId="0F865595" w:rsidR="00F44C6C" w:rsidRDefault="00F002C2">
      <w:pPr>
        <w:pStyle w:val="TOC6"/>
        <w:rPr>
          <w:rFonts w:asciiTheme="minorHAnsi" w:eastAsiaTheme="minorEastAsia" w:hAnsiTheme="minorHAnsi" w:cstheme="minorBidi"/>
          <w:noProof/>
          <w:sz w:val="22"/>
          <w:szCs w:val="22"/>
        </w:rPr>
      </w:pPr>
      <w:hyperlink w:anchor="_Toc13811035" w:history="1">
        <w:r w:rsidR="00F44C6C" w:rsidRPr="00CB4FE3">
          <w:rPr>
            <w:rStyle w:val="Hyperlink"/>
            <w:noProof/>
          </w:rPr>
          <w:t>5.6.2.2.1.1 XDSDocumentEntry.typeCode</w:t>
        </w:r>
        <w:r w:rsidR="00F44C6C">
          <w:rPr>
            <w:noProof/>
            <w:webHidden/>
          </w:rPr>
          <w:tab/>
        </w:r>
        <w:r w:rsidR="00F44C6C">
          <w:rPr>
            <w:noProof/>
            <w:webHidden/>
          </w:rPr>
          <w:fldChar w:fldCharType="begin"/>
        </w:r>
        <w:r w:rsidR="00F44C6C">
          <w:rPr>
            <w:noProof/>
            <w:webHidden/>
          </w:rPr>
          <w:instrText xml:space="preserve"> PAGEREF _Toc13811035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7B2AB8BC" w14:textId="62F70524" w:rsidR="00F44C6C" w:rsidRDefault="00F002C2">
      <w:pPr>
        <w:pStyle w:val="TOC6"/>
        <w:rPr>
          <w:rFonts w:asciiTheme="minorHAnsi" w:eastAsiaTheme="minorEastAsia" w:hAnsiTheme="minorHAnsi" w:cstheme="minorBidi"/>
          <w:noProof/>
          <w:sz w:val="22"/>
          <w:szCs w:val="22"/>
        </w:rPr>
      </w:pPr>
      <w:hyperlink w:anchor="_Toc13811036" w:history="1">
        <w:r w:rsidR="00F44C6C" w:rsidRPr="00CB4FE3">
          <w:rPr>
            <w:rStyle w:val="Hyperlink"/>
            <w:noProof/>
          </w:rPr>
          <w:t>5.6.2.2.1.2 XDSDocumentEntry.eventCodeList</w:t>
        </w:r>
        <w:r w:rsidR="00F44C6C">
          <w:rPr>
            <w:noProof/>
            <w:webHidden/>
          </w:rPr>
          <w:tab/>
        </w:r>
        <w:r w:rsidR="00F44C6C">
          <w:rPr>
            <w:noProof/>
            <w:webHidden/>
          </w:rPr>
          <w:fldChar w:fldCharType="begin"/>
        </w:r>
        <w:r w:rsidR="00F44C6C">
          <w:rPr>
            <w:noProof/>
            <w:webHidden/>
          </w:rPr>
          <w:instrText xml:space="preserve"> PAGEREF _Toc13811036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30FE0998" w14:textId="51DB0CAC" w:rsidR="00F44C6C" w:rsidRDefault="00F002C2">
      <w:pPr>
        <w:pStyle w:val="TOC6"/>
        <w:rPr>
          <w:rFonts w:asciiTheme="minorHAnsi" w:eastAsiaTheme="minorEastAsia" w:hAnsiTheme="minorHAnsi" w:cstheme="minorBidi"/>
          <w:noProof/>
          <w:sz w:val="22"/>
          <w:szCs w:val="22"/>
        </w:rPr>
      </w:pPr>
      <w:hyperlink w:anchor="_Toc13811037" w:history="1">
        <w:r w:rsidR="00F44C6C" w:rsidRPr="00CB4FE3">
          <w:rPr>
            <w:rStyle w:val="Hyperlink"/>
            <w:noProof/>
          </w:rPr>
          <w:t>5.6.2.2.1.3 XDSDocumentEntry.formatCode</w:t>
        </w:r>
        <w:r w:rsidR="00F44C6C">
          <w:rPr>
            <w:noProof/>
            <w:webHidden/>
          </w:rPr>
          <w:tab/>
        </w:r>
        <w:r w:rsidR="00F44C6C">
          <w:rPr>
            <w:noProof/>
            <w:webHidden/>
          </w:rPr>
          <w:fldChar w:fldCharType="begin"/>
        </w:r>
        <w:r w:rsidR="00F44C6C">
          <w:rPr>
            <w:noProof/>
            <w:webHidden/>
          </w:rPr>
          <w:instrText xml:space="preserve"> PAGEREF _Toc13811037 \h </w:instrText>
        </w:r>
        <w:r w:rsidR="00F44C6C">
          <w:rPr>
            <w:noProof/>
            <w:webHidden/>
          </w:rPr>
        </w:r>
        <w:r w:rsidR="00F44C6C">
          <w:rPr>
            <w:noProof/>
            <w:webHidden/>
          </w:rPr>
          <w:fldChar w:fldCharType="separate"/>
        </w:r>
        <w:r w:rsidR="00F44C6C">
          <w:rPr>
            <w:noProof/>
            <w:webHidden/>
          </w:rPr>
          <w:t>63</w:t>
        </w:r>
        <w:r w:rsidR="00F44C6C">
          <w:rPr>
            <w:noProof/>
            <w:webHidden/>
          </w:rPr>
          <w:fldChar w:fldCharType="end"/>
        </w:r>
      </w:hyperlink>
    </w:p>
    <w:p w14:paraId="1CC2EB75" w14:textId="7B86116D" w:rsidR="00F44C6C" w:rsidRDefault="00F002C2">
      <w:pPr>
        <w:pStyle w:val="TOC6"/>
        <w:rPr>
          <w:rFonts w:asciiTheme="minorHAnsi" w:eastAsiaTheme="minorEastAsia" w:hAnsiTheme="minorHAnsi" w:cstheme="minorBidi"/>
          <w:noProof/>
          <w:sz w:val="22"/>
          <w:szCs w:val="22"/>
        </w:rPr>
      </w:pPr>
      <w:hyperlink w:anchor="_Toc13811038" w:history="1">
        <w:r w:rsidR="00F44C6C" w:rsidRPr="00CB4FE3">
          <w:rPr>
            <w:rStyle w:val="Hyperlink"/>
            <w:noProof/>
          </w:rPr>
          <w:t>5.6.2.2.1.4 XDSDocumentEntry.uniqueId</w:t>
        </w:r>
        <w:r w:rsidR="00F44C6C">
          <w:rPr>
            <w:noProof/>
            <w:webHidden/>
          </w:rPr>
          <w:tab/>
        </w:r>
        <w:r w:rsidR="00F44C6C">
          <w:rPr>
            <w:noProof/>
            <w:webHidden/>
          </w:rPr>
          <w:fldChar w:fldCharType="begin"/>
        </w:r>
        <w:r w:rsidR="00F44C6C">
          <w:rPr>
            <w:noProof/>
            <w:webHidden/>
          </w:rPr>
          <w:instrText xml:space="preserve"> PAGEREF _Toc13811038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7CCF95CE" w14:textId="50DC66BF" w:rsidR="00F44C6C" w:rsidRDefault="00F002C2">
      <w:pPr>
        <w:pStyle w:val="TOC6"/>
        <w:rPr>
          <w:rFonts w:asciiTheme="minorHAnsi" w:eastAsiaTheme="minorEastAsia" w:hAnsiTheme="minorHAnsi" w:cstheme="minorBidi"/>
          <w:noProof/>
          <w:sz w:val="22"/>
          <w:szCs w:val="22"/>
        </w:rPr>
      </w:pPr>
      <w:hyperlink w:anchor="_Toc13811039" w:history="1">
        <w:r w:rsidR="00F44C6C" w:rsidRPr="00CB4FE3">
          <w:rPr>
            <w:rStyle w:val="Hyperlink"/>
            <w:noProof/>
          </w:rPr>
          <w:t>5.6.2.2.1.5 XDSDocumentEntry.title</w:t>
        </w:r>
        <w:r w:rsidR="00F44C6C">
          <w:rPr>
            <w:noProof/>
            <w:webHidden/>
          </w:rPr>
          <w:tab/>
        </w:r>
        <w:r w:rsidR="00F44C6C">
          <w:rPr>
            <w:noProof/>
            <w:webHidden/>
          </w:rPr>
          <w:fldChar w:fldCharType="begin"/>
        </w:r>
        <w:r w:rsidR="00F44C6C">
          <w:rPr>
            <w:noProof/>
            <w:webHidden/>
          </w:rPr>
          <w:instrText xml:space="preserve"> PAGEREF _Toc13811039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42B309C7" w14:textId="30AD69CA" w:rsidR="00F44C6C" w:rsidRDefault="00F002C2">
      <w:pPr>
        <w:pStyle w:val="TOC6"/>
        <w:rPr>
          <w:rFonts w:asciiTheme="minorHAnsi" w:eastAsiaTheme="minorEastAsia" w:hAnsiTheme="minorHAnsi" w:cstheme="minorBidi"/>
          <w:noProof/>
          <w:sz w:val="22"/>
          <w:szCs w:val="22"/>
        </w:rPr>
      </w:pPr>
      <w:hyperlink w:anchor="_Toc13811040" w:history="1">
        <w:r w:rsidR="00F44C6C" w:rsidRPr="00CB4FE3">
          <w:rPr>
            <w:rStyle w:val="Hyperlink"/>
            <w:noProof/>
          </w:rPr>
          <w:t>5.6.2.2.1.6 XDSDocumentEntry.serviceStartTime</w:t>
        </w:r>
        <w:r w:rsidR="00F44C6C">
          <w:rPr>
            <w:noProof/>
            <w:webHidden/>
          </w:rPr>
          <w:tab/>
        </w:r>
        <w:r w:rsidR="00F44C6C">
          <w:rPr>
            <w:noProof/>
            <w:webHidden/>
          </w:rPr>
          <w:fldChar w:fldCharType="begin"/>
        </w:r>
        <w:r w:rsidR="00F44C6C">
          <w:rPr>
            <w:noProof/>
            <w:webHidden/>
          </w:rPr>
          <w:instrText xml:space="preserve"> PAGEREF _Toc13811040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698B0091" w14:textId="3E20215E" w:rsidR="00F44C6C" w:rsidRDefault="00F002C2">
      <w:pPr>
        <w:pStyle w:val="TOC6"/>
        <w:rPr>
          <w:rFonts w:asciiTheme="minorHAnsi" w:eastAsiaTheme="minorEastAsia" w:hAnsiTheme="minorHAnsi" w:cstheme="minorBidi"/>
          <w:noProof/>
          <w:sz w:val="22"/>
          <w:szCs w:val="22"/>
        </w:rPr>
      </w:pPr>
      <w:hyperlink w:anchor="_Toc13811041" w:history="1">
        <w:r w:rsidR="00F44C6C" w:rsidRPr="00CB4FE3">
          <w:rPr>
            <w:rStyle w:val="Hyperlink"/>
            <w:noProof/>
          </w:rPr>
          <w:t>5.6.2.2.1.7 XDSDocumentEntry.serviceStopTime</w:t>
        </w:r>
        <w:r w:rsidR="00F44C6C">
          <w:rPr>
            <w:noProof/>
            <w:webHidden/>
          </w:rPr>
          <w:tab/>
        </w:r>
        <w:r w:rsidR="00F44C6C">
          <w:rPr>
            <w:noProof/>
            <w:webHidden/>
          </w:rPr>
          <w:fldChar w:fldCharType="begin"/>
        </w:r>
        <w:r w:rsidR="00F44C6C">
          <w:rPr>
            <w:noProof/>
            <w:webHidden/>
          </w:rPr>
          <w:instrText xml:space="preserve"> PAGEREF _Toc13811041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14A19C63" w14:textId="1D11A3DD" w:rsidR="00F44C6C" w:rsidRDefault="00F002C2">
      <w:pPr>
        <w:pStyle w:val="TOC6"/>
        <w:rPr>
          <w:rFonts w:asciiTheme="minorHAnsi" w:eastAsiaTheme="minorEastAsia" w:hAnsiTheme="minorHAnsi" w:cstheme="minorBidi"/>
          <w:noProof/>
          <w:sz w:val="22"/>
          <w:szCs w:val="22"/>
        </w:rPr>
      </w:pPr>
      <w:hyperlink w:anchor="_Toc13811042" w:history="1">
        <w:r w:rsidR="00F44C6C" w:rsidRPr="00CB4FE3">
          <w:rPr>
            <w:rStyle w:val="Hyperlink"/>
            <w:noProof/>
          </w:rPr>
          <w:t>5.6.2.2.1.8 XDSDocumentEntry.referenceIdList</w:t>
        </w:r>
        <w:r w:rsidR="00F44C6C">
          <w:rPr>
            <w:noProof/>
            <w:webHidden/>
          </w:rPr>
          <w:tab/>
        </w:r>
        <w:r w:rsidR="00F44C6C">
          <w:rPr>
            <w:noProof/>
            <w:webHidden/>
          </w:rPr>
          <w:fldChar w:fldCharType="begin"/>
        </w:r>
        <w:r w:rsidR="00F44C6C">
          <w:rPr>
            <w:noProof/>
            <w:webHidden/>
          </w:rPr>
          <w:instrText xml:space="preserve"> PAGEREF _Toc13811042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16F9300C" w14:textId="634071FD" w:rsidR="00F44C6C" w:rsidRDefault="00F002C2">
      <w:pPr>
        <w:pStyle w:val="TOC5"/>
        <w:rPr>
          <w:rFonts w:asciiTheme="minorHAnsi" w:eastAsiaTheme="minorEastAsia" w:hAnsiTheme="minorHAnsi" w:cstheme="minorBidi"/>
          <w:noProof/>
          <w:sz w:val="22"/>
          <w:szCs w:val="22"/>
        </w:rPr>
      </w:pPr>
      <w:hyperlink w:anchor="_Toc13811043" w:history="1">
        <w:r w:rsidR="00F44C6C" w:rsidRPr="00CB4FE3">
          <w:rPr>
            <w:rStyle w:val="Hyperlink"/>
            <w:noProof/>
          </w:rPr>
          <w:t>5.6.2.2.2 XDS SubmissionSet Metadata</w:t>
        </w:r>
        <w:r w:rsidR="00F44C6C">
          <w:rPr>
            <w:noProof/>
            <w:webHidden/>
          </w:rPr>
          <w:tab/>
        </w:r>
        <w:r w:rsidR="00F44C6C">
          <w:rPr>
            <w:noProof/>
            <w:webHidden/>
          </w:rPr>
          <w:fldChar w:fldCharType="begin"/>
        </w:r>
        <w:r w:rsidR="00F44C6C">
          <w:rPr>
            <w:noProof/>
            <w:webHidden/>
          </w:rPr>
          <w:instrText xml:space="preserve"> PAGEREF _Toc13811043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70B50B08" w14:textId="12901146" w:rsidR="00F44C6C" w:rsidRDefault="00F002C2">
      <w:pPr>
        <w:pStyle w:val="TOC5"/>
        <w:rPr>
          <w:rFonts w:asciiTheme="minorHAnsi" w:eastAsiaTheme="minorEastAsia" w:hAnsiTheme="minorHAnsi" w:cstheme="minorBidi"/>
          <w:noProof/>
          <w:sz w:val="22"/>
          <w:szCs w:val="22"/>
        </w:rPr>
      </w:pPr>
      <w:hyperlink w:anchor="_Toc13811044" w:history="1">
        <w:r w:rsidR="00F44C6C" w:rsidRPr="00CB4FE3">
          <w:rPr>
            <w:rStyle w:val="Hyperlink"/>
            <w:noProof/>
          </w:rPr>
          <w:t>5.6.2.2.3 XDS Folder Metadata</w:t>
        </w:r>
        <w:r w:rsidR="00F44C6C">
          <w:rPr>
            <w:noProof/>
            <w:webHidden/>
          </w:rPr>
          <w:tab/>
        </w:r>
        <w:r w:rsidR="00F44C6C">
          <w:rPr>
            <w:noProof/>
            <w:webHidden/>
          </w:rPr>
          <w:fldChar w:fldCharType="begin"/>
        </w:r>
        <w:r w:rsidR="00F44C6C">
          <w:rPr>
            <w:noProof/>
            <w:webHidden/>
          </w:rPr>
          <w:instrText xml:space="preserve"> PAGEREF _Toc13811044 \h </w:instrText>
        </w:r>
        <w:r w:rsidR="00F44C6C">
          <w:rPr>
            <w:noProof/>
            <w:webHidden/>
          </w:rPr>
        </w:r>
        <w:r w:rsidR="00F44C6C">
          <w:rPr>
            <w:noProof/>
            <w:webHidden/>
          </w:rPr>
          <w:fldChar w:fldCharType="separate"/>
        </w:r>
        <w:r w:rsidR="00F44C6C">
          <w:rPr>
            <w:noProof/>
            <w:webHidden/>
          </w:rPr>
          <w:t>64</w:t>
        </w:r>
        <w:r w:rsidR="00F44C6C">
          <w:rPr>
            <w:noProof/>
            <w:webHidden/>
          </w:rPr>
          <w:fldChar w:fldCharType="end"/>
        </w:r>
      </w:hyperlink>
    </w:p>
    <w:p w14:paraId="6C752777" w14:textId="13F23BBD" w:rsidR="00F44C6C" w:rsidRDefault="00F002C2">
      <w:pPr>
        <w:pStyle w:val="TOC1"/>
        <w:rPr>
          <w:rFonts w:asciiTheme="minorHAnsi" w:eastAsiaTheme="minorEastAsia" w:hAnsiTheme="minorHAnsi" w:cstheme="minorBidi"/>
          <w:noProof/>
          <w:sz w:val="22"/>
          <w:szCs w:val="22"/>
        </w:rPr>
      </w:pPr>
      <w:hyperlink w:anchor="_Toc13811045" w:history="1">
        <w:r w:rsidR="00F44C6C" w:rsidRPr="00CB4FE3">
          <w:rPr>
            <w:rStyle w:val="Hyperlink"/>
            <w:bCs/>
            <w:noProof/>
          </w:rPr>
          <w:t>Volume 3 Namespace Additions</w:t>
        </w:r>
        <w:r w:rsidR="00F44C6C">
          <w:rPr>
            <w:noProof/>
            <w:webHidden/>
          </w:rPr>
          <w:tab/>
        </w:r>
        <w:r w:rsidR="00F44C6C">
          <w:rPr>
            <w:noProof/>
            <w:webHidden/>
          </w:rPr>
          <w:fldChar w:fldCharType="begin"/>
        </w:r>
        <w:r w:rsidR="00F44C6C">
          <w:rPr>
            <w:noProof/>
            <w:webHidden/>
          </w:rPr>
          <w:instrText xml:space="preserve"> PAGEREF _Toc13811045 \h </w:instrText>
        </w:r>
        <w:r w:rsidR="00F44C6C">
          <w:rPr>
            <w:noProof/>
            <w:webHidden/>
          </w:rPr>
        </w:r>
        <w:r w:rsidR="00F44C6C">
          <w:rPr>
            <w:noProof/>
            <w:webHidden/>
          </w:rPr>
          <w:fldChar w:fldCharType="separate"/>
        </w:r>
        <w:r w:rsidR="00F44C6C">
          <w:rPr>
            <w:noProof/>
            <w:webHidden/>
          </w:rPr>
          <w:t>66</w:t>
        </w:r>
        <w:r w:rsidR="00F44C6C">
          <w:rPr>
            <w:noProof/>
            <w:webHidden/>
          </w:rPr>
          <w:fldChar w:fldCharType="end"/>
        </w:r>
      </w:hyperlink>
    </w:p>
    <w:p w14:paraId="7CCD97B7" w14:textId="01023542" w:rsidR="00E76FB5" w:rsidRPr="002B5DC1" w:rsidRDefault="008D07E8" w:rsidP="008209AF">
      <w:pPr>
        <w:pStyle w:val="BodyText"/>
      </w:pPr>
      <w:r w:rsidRPr="002B5DC1">
        <w:fldChar w:fldCharType="end"/>
      </w: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p>
    <w:p w14:paraId="764245F5" w14:textId="77777777" w:rsidR="00CF283F" w:rsidRPr="002B5DC1" w:rsidRDefault="00C10561" w:rsidP="007D4B14">
      <w:pPr>
        <w:pStyle w:val="Heading1"/>
        <w:pageBreakBefore w:val="0"/>
        <w:numPr>
          <w:ilvl w:val="0"/>
          <w:numId w:val="0"/>
        </w:numPr>
        <w:rPr>
          <w:noProof w:val="0"/>
        </w:rPr>
      </w:pPr>
      <w:r w:rsidRPr="002B5DC1">
        <w:rPr>
          <w:noProof w:val="0"/>
        </w:rPr>
        <w:br w:type="page"/>
      </w:r>
      <w:bookmarkStart w:id="10" w:name="_Toc13810931"/>
      <w:r w:rsidR="00CF283F" w:rsidRPr="002B5DC1">
        <w:rPr>
          <w:noProof w:val="0"/>
        </w:rPr>
        <w:lastRenderedPageBreak/>
        <w:t>Introduction</w:t>
      </w:r>
      <w:bookmarkEnd w:id="3"/>
      <w:bookmarkEnd w:id="4"/>
      <w:bookmarkEnd w:id="5"/>
      <w:bookmarkEnd w:id="6"/>
      <w:bookmarkEnd w:id="7"/>
      <w:bookmarkEnd w:id="8"/>
      <w:bookmarkEnd w:id="9"/>
      <w:r w:rsidR="00167DB7" w:rsidRPr="002B5DC1">
        <w:rPr>
          <w:noProof w:val="0"/>
        </w:rPr>
        <w:t xml:space="preserve"> to this Supplement</w:t>
      </w:r>
      <w:bookmarkEnd w:id="10"/>
    </w:p>
    <w:p w14:paraId="6782B938" w14:textId="77777777" w:rsidR="00992931" w:rsidRPr="002B5DC1" w:rsidRDefault="002112E5" w:rsidP="00E90DF7">
      <w:pPr>
        <w:pStyle w:val="BodyText"/>
      </w:pPr>
      <w:r w:rsidRPr="002B5DC1">
        <w:t xml:space="preserve">The Advanced Patient Privacy Consents (APPC) Profile defines </w:t>
      </w:r>
      <w:r w:rsidR="00C15590" w:rsidRPr="002B5DC1">
        <w:t>a structural representation of a privacy consent policy</w:t>
      </w:r>
      <w:r w:rsidR="00C90624" w:rsidRPr="002B5DC1">
        <w:t xml:space="preserve">. </w:t>
      </w:r>
      <w:r w:rsidR="00C15590" w:rsidRPr="002B5DC1">
        <w:t>The definition allows for privacy consent policies that can include individualized parts, based on the patient’s choices.</w:t>
      </w:r>
    </w:p>
    <w:p w14:paraId="1D0884DE" w14:textId="77777777" w:rsidR="002112E5" w:rsidRPr="002B5DC1" w:rsidRDefault="00C15590" w:rsidP="00E90DF7">
      <w:pPr>
        <w:pStyle w:val="BodyText"/>
      </w:pPr>
      <w:r w:rsidRPr="002B5DC1">
        <w:t xml:space="preserve">This profile is intended to allow an </w:t>
      </w:r>
      <w:r w:rsidR="001279F8" w:rsidRPr="002B5DC1">
        <w:t xml:space="preserve">unspecified </w:t>
      </w:r>
      <w:r w:rsidRPr="002B5DC1">
        <w:t>enforcement mechanism, potentially within an existing access control system, to use the structured policy representation to automatically determine and enforce those policies</w:t>
      </w:r>
      <w:r w:rsidR="00C90624" w:rsidRPr="002B5DC1">
        <w:t xml:space="preserve">. </w:t>
      </w:r>
    </w:p>
    <w:p w14:paraId="6ADE0539" w14:textId="77777777" w:rsidR="00CF283F" w:rsidRPr="002B5DC1" w:rsidRDefault="00CF283F" w:rsidP="007D4B14">
      <w:pPr>
        <w:pStyle w:val="Heading2"/>
        <w:numPr>
          <w:ilvl w:val="0"/>
          <w:numId w:val="0"/>
        </w:numPr>
        <w:rPr>
          <w:noProof w:val="0"/>
        </w:rPr>
      </w:pPr>
      <w:bookmarkStart w:id="11" w:name="_Toc13810932"/>
      <w:r w:rsidRPr="002B5DC1">
        <w:rPr>
          <w:noProof w:val="0"/>
        </w:rPr>
        <w:t>Open Issues and Questions</w:t>
      </w:r>
      <w:bookmarkEnd w:id="11"/>
    </w:p>
    <w:p w14:paraId="627B4DF9" w14:textId="0BA8EAE2" w:rsidR="007657F2" w:rsidRPr="002B5DC1" w:rsidRDefault="007657F2" w:rsidP="00E90DF7">
      <w:pPr>
        <w:pStyle w:val="BodyText"/>
      </w:pPr>
      <w:r w:rsidRPr="002B5DC1">
        <w:t xml:space="preserve">APPC-3: </w:t>
      </w:r>
      <w:r w:rsidR="00415A2B" w:rsidRPr="002B5DC1">
        <w:t xml:space="preserve">Are there limitations on what metadata or content attributes not defined by the profile can be communicated using a </w:t>
      </w:r>
      <w:r w:rsidR="00020251" w:rsidRPr="002B5DC1">
        <w:t>Privacy Consent Document</w:t>
      </w:r>
      <w:r w:rsidR="00415A2B" w:rsidRPr="002B5DC1">
        <w:t>? H</w:t>
      </w:r>
      <w:r w:rsidRPr="002B5DC1">
        <w:t xml:space="preserve">ow are </w:t>
      </w:r>
      <w:r w:rsidR="00415A2B" w:rsidRPr="002B5DC1">
        <w:t xml:space="preserve">these </w:t>
      </w:r>
      <w:r w:rsidRPr="002B5DC1">
        <w:t>attributes limited</w:t>
      </w:r>
      <w:r w:rsidR="00415A2B" w:rsidRPr="002B5DC1">
        <w:t xml:space="preserve">? What does the content </w:t>
      </w:r>
      <w:r w:rsidR="00B91689" w:rsidRPr="002B5DC1">
        <w:t>consumer with the Structured Policy Processing Option have to understand/support?</w:t>
      </w:r>
    </w:p>
    <w:p w14:paraId="2F6B2372" w14:textId="77777777" w:rsidR="00C60533" w:rsidRPr="002B5DC1" w:rsidRDefault="00C60533" w:rsidP="00E90DF7">
      <w:pPr>
        <w:pStyle w:val="BodyText"/>
      </w:pPr>
      <w:r w:rsidRPr="002B5DC1">
        <w:t xml:space="preserve">APPC-4: </w:t>
      </w:r>
      <w:r w:rsidR="00925FD3" w:rsidRPr="002B5DC1">
        <w:t>T</w:t>
      </w:r>
      <w:r w:rsidRPr="002B5DC1">
        <w:t xml:space="preserve">he human readable consent representation in </w:t>
      </w:r>
      <w:r w:rsidR="00925FD3" w:rsidRPr="002B5DC1">
        <w:t xml:space="preserve">the </w:t>
      </w:r>
      <w:r w:rsidRPr="002B5DC1">
        <w:t>XACML document</w:t>
      </w:r>
      <w:r w:rsidR="00925FD3" w:rsidRPr="002B5DC1">
        <w:t xml:space="preserve"> doesn’t contain formatting. The profile addresses this by specifying a linking mechanism (using associations). Is this sufficient or do we need to address this differently</w:t>
      </w:r>
      <w:r w:rsidRPr="002B5DC1">
        <w:t>?</w:t>
      </w:r>
    </w:p>
    <w:p w14:paraId="3C3BAC06" w14:textId="77777777" w:rsidR="00C60533" w:rsidRPr="002B5DC1" w:rsidRDefault="00C60533" w:rsidP="00E90DF7">
      <w:pPr>
        <w:pStyle w:val="BodyText"/>
      </w:pPr>
      <w:r w:rsidRPr="002B5DC1">
        <w:t xml:space="preserve">APPC-5: </w:t>
      </w:r>
      <w:r w:rsidR="00973446" w:rsidRPr="002B5DC1">
        <w:t>Should</w:t>
      </w:r>
      <w:r w:rsidRPr="002B5DC1">
        <w:t xml:space="preserve"> </w:t>
      </w:r>
      <w:proofErr w:type="spellStart"/>
      <w:r w:rsidRPr="002B5DC1">
        <w:t>coded</w:t>
      </w:r>
      <w:proofErr w:type="spellEnd"/>
      <w:r w:rsidRPr="002B5DC1">
        <w:t xml:space="preserve"> values </w:t>
      </w:r>
      <w:r w:rsidR="00973446" w:rsidRPr="002B5DC1">
        <w:t>be expressed in a string (or URI format) instead of a structured HL7</w:t>
      </w:r>
      <w:r w:rsidR="000265BD" w:rsidRPr="002B5DC1">
        <w:rPr>
          <w:vertAlign w:val="superscript"/>
        </w:rPr>
        <w:t>®</w:t>
      </w:r>
      <w:r w:rsidR="000265BD" w:rsidRPr="002B5DC1">
        <w:rPr>
          <w:rStyle w:val="FootnoteReference"/>
        </w:rPr>
        <w:footnoteReference w:id="1"/>
      </w:r>
      <w:r w:rsidR="00973446" w:rsidRPr="002B5DC1">
        <w:t>v3 based data type? Which solution helps implementers dealing with code equivalency issues (</w:t>
      </w:r>
      <w:r w:rsidR="00684CE4" w:rsidRPr="002B5DC1">
        <w:t xml:space="preserve">e.g., </w:t>
      </w:r>
      <w:r w:rsidR="00973446" w:rsidRPr="002B5DC1">
        <w:t>ICD-10 vs. ICD-9 representations of the same concept)?</w:t>
      </w:r>
    </w:p>
    <w:p w14:paraId="58433353" w14:textId="77777777" w:rsidR="00973446" w:rsidRPr="002B5DC1" w:rsidRDefault="00973446" w:rsidP="00E90DF7">
      <w:pPr>
        <w:pStyle w:val="BodyText"/>
      </w:pPr>
      <w:r w:rsidRPr="002B5DC1">
        <w:t>APPC-</w:t>
      </w:r>
      <w:r w:rsidR="00267006" w:rsidRPr="002B5DC1">
        <w:t>7</w:t>
      </w:r>
      <w:r w:rsidRPr="002B5DC1">
        <w:t>:</w:t>
      </w:r>
      <w:r w:rsidR="00267006" w:rsidRPr="002B5DC1">
        <w:t xml:space="preserve"> </w:t>
      </w:r>
      <w:r w:rsidR="00D35BBE" w:rsidRPr="002B5DC1">
        <w:t>Should the profile define a policy-combining and a rule-combining algorithm? Or would picking</w:t>
      </w:r>
      <w:r w:rsidR="00267006" w:rsidRPr="002B5DC1">
        <w:t xml:space="preserve"> a fixed combining-algorithm </w:t>
      </w:r>
      <w:r w:rsidR="00D35BBE" w:rsidRPr="002B5DC1">
        <w:t xml:space="preserve">be </w:t>
      </w:r>
      <w:r w:rsidR="00267006" w:rsidRPr="002B5DC1">
        <w:t>to</w:t>
      </w:r>
      <w:r w:rsidR="000265BD" w:rsidRPr="002B5DC1">
        <w:t>o</w:t>
      </w:r>
      <w:r w:rsidR="00267006" w:rsidRPr="002B5DC1">
        <w:t xml:space="preserve"> restrictive?</w:t>
      </w:r>
    </w:p>
    <w:p w14:paraId="2514EC7E" w14:textId="77777777" w:rsidR="004F2C06" w:rsidRPr="002B5DC1" w:rsidRDefault="004F2C06" w:rsidP="00E90DF7">
      <w:pPr>
        <w:pStyle w:val="BodyText"/>
      </w:pPr>
      <w:r w:rsidRPr="002B5DC1">
        <w:t xml:space="preserve">APPC-8: </w:t>
      </w:r>
      <w:proofErr w:type="spellStart"/>
      <w:r w:rsidRPr="002B5DC1">
        <w:t>DateTime</w:t>
      </w:r>
      <w:proofErr w:type="spellEnd"/>
      <w:r w:rsidRPr="002B5DC1">
        <w:t xml:space="preserve"> conversion algorithm from partial dates (</w:t>
      </w:r>
      <w:r w:rsidR="00684CE4" w:rsidRPr="002B5DC1">
        <w:t xml:space="preserve">i.e., </w:t>
      </w:r>
      <w:r w:rsidRPr="002B5DC1">
        <w:t xml:space="preserve">dates with uncertainty, </w:t>
      </w:r>
      <w:r w:rsidR="00684CE4" w:rsidRPr="002B5DC1">
        <w:t xml:space="preserve">e.g., </w:t>
      </w:r>
      <w:r w:rsidRPr="002B5DC1">
        <w:t xml:space="preserve">“200904” meaning some point in time in April 2009) loses the information that the metadata contained a partial date. </w:t>
      </w:r>
      <w:r w:rsidR="00564DB2" w:rsidRPr="002B5DC1">
        <w:t>C</w:t>
      </w:r>
      <w:r w:rsidRPr="002B5DC1">
        <w:t xml:space="preserve">ould </w:t>
      </w:r>
      <w:r w:rsidR="00564DB2" w:rsidRPr="002B5DC1">
        <w:t xml:space="preserve">this </w:t>
      </w:r>
      <w:r w:rsidRPr="002B5DC1">
        <w:t>n</w:t>
      </w:r>
      <w:r w:rsidR="00EA6BD7" w:rsidRPr="002B5DC1">
        <w:t>egatively impact authorizations</w:t>
      </w:r>
      <w:r w:rsidR="00564DB2" w:rsidRPr="002B5DC1">
        <w:t>? Please suggest language to address this.</w:t>
      </w:r>
    </w:p>
    <w:p w14:paraId="2EC1627C" w14:textId="77777777" w:rsidR="007657F2" w:rsidRPr="002B5DC1" w:rsidRDefault="005D0CEB" w:rsidP="00E90DF7">
      <w:pPr>
        <w:pStyle w:val="BodyText"/>
      </w:pPr>
      <w:r w:rsidRPr="002B5DC1">
        <w:t xml:space="preserve">APPC-10: Should we </w:t>
      </w:r>
      <w:r w:rsidR="00BE29CC" w:rsidRPr="002B5DC1">
        <w:t xml:space="preserve">continue to </w:t>
      </w:r>
      <w:r w:rsidRPr="002B5DC1">
        <w:t xml:space="preserve">use a string for the </w:t>
      </w:r>
      <w:proofErr w:type="spellStart"/>
      <w:r w:rsidRPr="002B5DC1">
        <w:t>XdsFolder.uniqueId</w:t>
      </w:r>
      <w:proofErr w:type="spellEnd"/>
      <w:r w:rsidRPr="002B5DC1">
        <w:t xml:space="preserve"> and the </w:t>
      </w:r>
      <w:proofErr w:type="spellStart"/>
      <w:r w:rsidRPr="002B5DC1">
        <w:t>XdsSubmissionSet.uniqueId</w:t>
      </w:r>
      <w:proofErr w:type="spellEnd"/>
      <w:r w:rsidRPr="002B5DC1">
        <w:t xml:space="preserve">, although they are OIDs? </w:t>
      </w:r>
      <w:r w:rsidR="00BE29CC" w:rsidRPr="002B5DC1">
        <w:t xml:space="preserve">The alternative would be an </w:t>
      </w:r>
      <w:proofErr w:type="spellStart"/>
      <w:r w:rsidR="00BE29CC" w:rsidRPr="002B5DC1">
        <w:t>anyURI</w:t>
      </w:r>
      <w:proofErr w:type="spellEnd"/>
      <w:r w:rsidR="00BE29CC" w:rsidRPr="002B5DC1">
        <w:t xml:space="preserve"> data type, but that doesn’t work for document entries. </w:t>
      </w:r>
      <w:r w:rsidRPr="002B5DC1">
        <w:t xml:space="preserve">The downside of using </w:t>
      </w:r>
      <w:r w:rsidR="00BE29CC" w:rsidRPr="002B5DC1">
        <w:t xml:space="preserve">the </w:t>
      </w:r>
      <w:proofErr w:type="spellStart"/>
      <w:r w:rsidR="00BE29CC" w:rsidRPr="002B5DC1">
        <w:t>anyURI</w:t>
      </w:r>
      <w:proofErr w:type="spellEnd"/>
      <w:r w:rsidRPr="002B5DC1">
        <w:t xml:space="preserve"> data type </w:t>
      </w:r>
      <w:r w:rsidR="00BE29CC" w:rsidRPr="002B5DC1">
        <w:t xml:space="preserve">for two of three attributes (which all share the </w:t>
      </w:r>
      <w:r w:rsidRPr="002B5DC1">
        <w:t xml:space="preserve">resource-id </w:t>
      </w:r>
      <w:r w:rsidR="00BE29CC" w:rsidRPr="002B5DC1">
        <w:t xml:space="preserve">URN): The data type </w:t>
      </w:r>
      <w:r w:rsidRPr="002B5DC1">
        <w:t xml:space="preserve">would then be dependent on whether the resource is a </w:t>
      </w:r>
      <w:proofErr w:type="spellStart"/>
      <w:r w:rsidRPr="002B5DC1">
        <w:t>DocumentEntry</w:t>
      </w:r>
      <w:proofErr w:type="spellEnd"/>
      <w:r w:rsidRPr="002B5DC1">
        <w:t xml:space="preserve">, a Folder or a </w:t>
      </w:r>
      <w:proofErr w:type="spellStart"/>
      <w:r w:rsidRPr="002B5DC1">
        <w:t>SubmissionSet</w:t>
      </w:r>
      <w:proofErr w:type="spellEnd"/>
      <w:r w:rsidRPr="002B5DC1">
        <w:t>.</w:t>
      </w:r>
    </w:p>
    <w:p w14:paraId="4BEBF82D" w14:textId="77777777" w:rsidR="00791C15" w:rsidRPr="002B5DC1" w:rsidRDefault="00791C15" w:rsidP="00E90DF7">
      <w:pPr>
        <w:pStyle w:val="BodyText"/>
      </w:pPr>
      <w:r w:rsidRPr="002B5DC1">
        <w:t>APPC-11: Should the document/folder/</w:t>
      </w:r>
      <w:proofErr w:type="spellStart"/>
      <w:r w:rsidRPr="002B5DC1">
        <w:t>submissionSet</w:t>
      </w:r>
      <w:proofErr w:type="spellEnd"/>
      <w:r w:rsidRPr="002B5DC1">
        <w:t xml:space="preserve"> title be available for authorization checks? Does it introduce </w:t>
      </w:r>
      <w:r w:rsidR="00B64FC1" w:rsidRPr="002B5DC1">
        <w:t>significant</w:t>
      </w:r>
      <w:r w:rsidRPr="002B5DC1">
        <w:t xml:space="preserve"> risk of</w:t>
      </w:r>
      <w:r w:rsidR="00B64FC1" w:rsidRPr="002B5DC1">
        <w:t xml:space="preserve"> abuse (</w:t>
      </w:r>
      <w:r w:rsidR="00684CE4" w:rsidRPr="002B5DC1">
        <w:t xml:space="preserve">e.g., </w:t>
      </w:r>
      <w:r w:rsidR="00B64FC1" w:rsidRPr="002B5DC1">
        <w:t>regex matching of user entered titles)?</w:t>
      </w:r>
    </w:p>
    <w:p w14:paraId="369CBAFA" w14:textId="77777777" w:rsidR="00BE0A18" w:rsidRPr="002B5DC1" w:rsidRDefault="00BE0A18" w:rsidP="00E90DF7">
      <w:pPr>
        <w:pStyle w:val="BodyText"/>
      </w:pPr>
      <w:r w:rsidRPr="002B5DC1">
        <w:t>APPC-12: The profile doesn’t address how to control access to a document</w:t>
      </w:r>
      <w:r w:rsidR="00344D85" w:rsidRPr="002B5DC1">
        <w:t xml:space="preserve"> </w:t>
      </w:r>
      <w:r w:rsidRPr="002B5DC1">
        <w:t>based on the metadata or identity of a</w:t>
      </w:r>
      <w:r w:rsidR="00344D85" w:rsidRPr="002B5DC1">
        <w:t xml:space="preserve">nother </w:t>
      </w:r>
      <w:r w:rsidRPr="002B5DC1">
        <w:t>document</w:t>
      </w:r>
      <w:r w:rsidR="00344D85" w:rsidRPr="002B5DC1">
        <w:t xml:space="preserve">. </w:t>
      </w:r>
      <w:r w:rsidR="00684CE4" w:rsidRPr="002B5DC1">
        <w:t xml:space="preserve">E.g., </w:t>
      </w:r>
      <w:r w:rsidRPr="002B5DC1">
        <w:t xml:space="preserve">policy writers cannot express a rule where users </w:t>
      </w:r>
      <w:r w:rsidRPr="002B5DC1">
        <w:lastRenderedPageBreak/>
        <w:t xml:space="preserve">are allowed to access a document if they were allowed to access the document it replaced. </w:t>
      </w:r>
      <w:r w:rsidR="00344D85" w:rsidRPr="002B5DC1">
        <w:t xml:space="preserve">This restriction applies to all document associations. </w:t>
      </w:r>
      <w:r w:rsidRPr="002B5DC1">
        <w:t xml:space="preserve">Is this restriction critical to achieve </w:t>
      </w:r>
      <w:r w:rsidR="005E305A" w:rsidRPr="002B5DC1">
        <w:t>the goals of the profile?</w:t>
      </w:r>
    </w:p>
    <w:p w14:paraId="5059E2D1" w14:textId="77777777" w:rsidR="00A9588C" w:rsidRPr="002B5DC1" w:rsidRDefault="00A9588C" w:rsidP="00E90DF7">
      <w:pPr>
        <w:pStyle w:val="BodyText"/>
        <w:rPr>
          <w:rStyle w:val="BodyTextChar"/>
        </w:rPr>
      </w:pPr>
      <w:r w:rsidRPr="002B5DC1">
        <w:t xml:space="preserve">APPC-14: </w:t>
      </w:r>
      <w:r w:rsidR="00C87500" w:rsidRPr="002B5DC1">
        <w:t xml:space="preserve">Are </w:t>
      </w:r>
      <w:r w:rsidRPr="002B5DC1">
        <w:t xml:space="preserve">the examples that can be found at </w:t>
      </w:r>
      <w:hyperlink r:id="rId16" w:history="1">
        <w:r w:rsidRPr="002B5DC1">
          <w:rPr>
            <w:rStyle w:val="Hyperlink"/>
            <w:i/>
          </w:rPr>
          <w:t>ftp://ftp.ihe.net/TF_Implementation_Material/ITI/examples/APPC</w:t>
        </w:r>
      </w:hyperlink>
      <w:r w:rsidRPr="002B5DC1">
        <w:rPr>
          <w:rStyle w:val="BodyTextChar"/>
        </w:rPr>
        <w:t xml:space="preserve"> useful to implementors? Please suggest other examples or corrections/improvements to the current ones.</w:t>
      </w:r>
    </w:p>
    <w:p w14:paraId="235F49BD" w14:textId="31C06A78" w:rsidR="00C87500" w:rsidRDefault="00C87500" w:rsidP="004B0AA1">
      <w:pPr>
        <w:pStyle w:val="BodyText"/>
        <w:rPr>
          <w:ins w:id="12" w:author="Lynn" w:date="2021-05-17T20:12:00Z"/>
        </w:rPr>
      </w:pPr>
      <w:r w:rsidRPr="002B5DC1">
        <w:t xml:space="preserve">APPC-17: Author information from multiple authors cannot be correlated in a policy. This means that it is currently not possible to have a policy that requires an author to have, e.g., a specific identifier and a specific </w:t>
      </w:r>
      <w:proofErr w:type="spellStart"/>
      <w:r w:rsidRPr="002B5DC1">
        <w:t>authorRole</w:t>
      </w:r>
      <w:proofErr w:type="spellEnd"/>
      <w:r w:rsidRPr="002B5DC1">
        <w:t xml:space="preserve">. The profile </w:t>
      </w:r>
      <w:r w:rsidR="00EB08A4" w:rsidRPr="002B5DC1">
        <w:t xml:space="preserve">mitigates </w:t>
      </w:r>
      <w:r w:rsidRPr="002B5DC1">
        <w:t xml:space="preserve">this by limiting author metadata to the </w:t>
      </w:r>
      <w:proofErr w:type="spellStart"/>
      <w:r w:rsidRPr="002B5DC1">
        <w:t>authorPerson</w:t>
      </w:r>
      <w:proofErr w:type="spellEnd"/>
      <w:r w:rsidRPr="002B5DC1">
        <w:t xml:space="preserve"> ID and the </w:t>
      </w:r>
      <w:proofErr w:type="spellStart"/>
      <w:r w:rsidRPr="002B5DC1">
        <w:t>authorInstitution</w:t>
      </w:r>
      <w:proofErr w:type="spellEnd"/>
      <w:r w:rsidRPr="002B5DC1">
        <w:t xml:space="preserve"> ID. Is this restriction to prohibitive?</w:t>
      </w:r>
    </w:p>
    <w:p w14:paraId="67E0D4C4" w14:textId="5938EE85" w:rsidR="00B1434F" w:rsidRPr="00B1434F" w:rsidRDefault="00B1434F" w:rsidP="00B1434F">
      <w:pPr>
        <w:pStyle w:val="AuthorInstructions"/>
        <w:rPr>
          <w:ins w:id="13" w:author="Lynn" w:date="2021-05-17T20:12:00Z"/>
          <w:i w:val="0"/>
          <w:iCs/>
        </w:rPr>
      </w:pPr>
      <w:ins w:id="14" w:author="Lynn" w:date="2021-05-17T20:12:00Z">
        <w:r w:rsidRPr="00B1434F">
          <w:rPr>
            <w:i w:val="0"/>
            <w:iCs/>
          </w:rPr>
          <w:t xml:space="preserve">APPC-18: </w:t>
        </w:r>
      </w:ins>
      <w:ins w:id="15" w:author="Lynn" w:date="2021-05-17T20:13:00Z">
        <w:r w:rsidRPr="00B1434F">
          <w:rPr>
            <w:i w:val="0"/>
            <w:iCs/>
          </w:rPr>
          <w:t>Appendix P in this supplement</w:t>
        </w:r>
      </w:ins>
      <w:ins w:id="16" w:author="Lynn" w:date="2021-05-17T20:12:00Z">
        <w:r w:rsidRPr="00B1434F">
          <w:rPr>
            <w:i w:val="0"/>
            <w:iCs/>
          </w:rPr>
          <w:t xml:space="preserve"> is a</w:t>
        </w:r>
      </w:ins>
      <w:ins w:id="17" w:author="Lynn" w:date="2021-05-17T20:13:00Z">
        <w:r w:rsidRPr="00B1434F">
          <w:rPr>
            <w:i w:val="0"/>
            <w:iCs/>
          </w:rPr>
          <w:t>n empty</w:t>
        </w:r>
      </w:ins>
      <w:ins w:id="18" w:author="Lynn" w:date="2021-05-17T20:12:00Z">
        <w:r w:rsidRPr="00B1434F">
          <w:rPr>
            <w:i w:val="0"/>
            <w:iCs/>
          </w:rPr>
          <w:t xml:space="preserve"> placeholder for an updated Appendix P, which will be created by CP-ITI-948. The appendix is aiming to assist readers in creating privacy policies and in deciding when to use APPC or BPPC.</w:t>
        </w:r>
      </w:ins>
    </w:p>
    <w:p w14:paraId="199C9B06" w14:textId="77777777" w:rsidR="00C87500" w:rsidRPr="002B5DC1" w:rsidRDefault="00C87500">
      <w:pPr>
        <w:pStyle w:val="BodyText"/>
      </w:pPr>
    </w:p>
    <w:p w14:paraId="27F3F3F9" w14:textId="77777777" w:rsidR="00CF283F" w:rsidRPr="002B5DC1" w:rsidRDefault="00CF283F" w:rsidP="007D4B14">
      <w:pPr>
        <w:pStyle w:val="Heading2"/>
        <w:numPr>
          <w:ilvl w:val="0"/>
          <w:numId w:val="0"/>
        </w:numPr>
        <w:rPr>
          <w:noProof w:val="0"/>
        </w:rPr>
      </w:pPr>
      <w:bookmarkStart w:id="19" w:name="_Toc13810933"/>
      <w:bookmarkStart w:id="20" w:name="_Toc473170357"/>
      <w:bookmarkStart w:id="21" w:name="_Toc504625754"/>
      <w:r w:rsidRPr="002B5DC1">
        <w:rPr>
          <w:noProof w:val="0"/>
        </w:rPr>
        <w:t>Closed Issues</w:t>
      </w:r>
      <w:bookmarkEnd w:id="19"/>
    </w:p>
    <w:p w14:paraId="54E3532D" w14:textId="1EFA3A2E" w:rsidR="006536D8" w:rsidRPr="002B5DC1" w:rsidRDefault="006E5A2F" w:rsidP="008209AF">
      <w:pPr>
        <w:pStyle w:val="BodyText"/>
      </w:pPr>
      <w:r w:rsidRPr="002B5DC1">
        <w:t xml:space="preserve">APPC-1: </w:t>
      </w:r>
      <w:r w:rsidR="006536D8" w:rsidRPr="002B5DC1">
        <w:t>Do we need to have a</w:t>
      </w:r>
      <w:r w:rsidR="00F22E21" w:rsidRPr="002B5DC1">
        <w:t>n</w:t>
      </w:r>
      <w:r w:rsidR="006536D8" w:rsidRPr="002B5DC1">
        <w:t xml:space="preserve"> APPC </w:t>
      </w:r>
      <w:r w:rsidR="00F22E21" w:rsidRPr="002B5DC1">
        <w:t>E</w:t>
      </w:r>
      <w:r w:rsidR="006536D8" w:rsidRPr="002B5DC1">
        <w:t xml:space="preserve">nforcement </w:t>
      </w:r>
      <w:r w:rsidR="00F22E21" w:rsidRPr="002B5DC1">
        <w:t>O</w:t>
      </w:r>
      <w:r w:rsidR="006536D8" w:rsidRPr="002B5DC1">
        <w:t>ption in XDS?</w:t>
      </w:r>
    </w:p>
    <w:p w14:paraId="2FFAB646" w14:textId="32EB787E" w:rsidR="006536D8" w:rsidRPr="002B5DC1" w:rsidRDefault="006536D8" w:rsidP="00DC0AF5">
      <w:pPr>
        <w:pStyle w:val="ListBullet2"/>
      </w:pPr>
      <w:r w:rsidRPr="002B5DC1">
        <w:t xml:space="preserve">We have given the development of an </w:t>
      </w:r>
      <w:r w:rsidR="00F22E21" w:rsidRPr="002B5DC1">
        <w:t>E</w:t>
      </w:r>
      <w:r w:rsidRPr="002B5DC1">
        <w:t xml:space="preserve">nforcement </w:t>
      </w:r>
      <w:r w:rsidR="00F22E21" w:rsidRPr="002B5DC1">
        <w:t>O</w:t>
      </w:r>
      <w:r w:rsidRPr="002B5DC1">
        <w:t xml:space="preserve">ption for APPC in the XDS </w:t>
      </w:r>
      <w:r w:rsidR="000265BD" w:rsidRPr="002B5DC1">
        <w:t>Profile</w:t>
      </w:r>
      <w:r w:rsidRPr="002B5DC1">
        <w:t xml:space="preserve"> (similar to what BPPC did) a very low priority – we will at most attempt to address this at the end, if time allows (Dec 1</w:t>
      </w:r>
      <w:r w:rsidRPr="002B5DC1">
        <w:rPr>
          <w:vertAlign w:val="superscript"/>
        </w:rPr>
        <w:t>st</w:t>
      </w:r>
      <w:r w:rsidRPr="002B5DC1">
        <w:t xml:space="preserve"> 2015 Call)</w:t>
      </w:r>
    </w:p>
    <w:p w14:paraId="402F5580" w14:textId="77777777" w:rsidR="00973446" w:rsidRPr="002B5DC1" w:rsidRDefault="00973446" w:rsidP="00A835E3">
      <w:pPr>
        <w:pStyle w:val="BodyText"/>
      </w:pPr>
      <w:r w:rsidRPr="002B5DC1">
        <w:t xml:space="preserve">APPC-6: Is there a need for a catch-all action ID that means “any kind of retrieve” (including </w:t>
      </w:r>
      <w:r w:rsidR="00267006" w:rsidRPr="002B5DC1">
        <w:t xml:space="preserve">generic </w:t>
      </w:r>
      <w:r w:rsidRPr="002B5DC1">
        <w:t>FHIR</w:t>
      </w:r>
      <w:r w:rsidR="006513C1" w:rsidRPr="002B5DC1">
        <w:rPr>
          <w:vertAlign w:val="superscript"/>
        </w:rPr>
        <w:t>®</w:t>
      </w:r>
      <w:r w:rsidR="006513C1" w:rsidRPr="002B5DC1">
        <w:rPr>
          <w:rStyle w:val="FootnoteReference"/>
        </w:rPr>
        <w:footnoteReference w:id="2"/>
      </w:r>
      <w:r w:rsidRPr="002B5DC1">
        <w:t>-based data access)?</w:t>
      </w:r>
    </w:p>
    <w:p w14:paraId="72EFE092" w14:textId="77777777" w:rsidR="00973446" w:rsidRPr="002B5DC1" w:rsidRDefault="00973446" w:rsidP="00DC0AF5">
      <w:pPr>
        <w:pStyle w:val="ListBullet2"/>
      </w:pPr>
      <w:r w:rsidRPr="002B5DC1">
        <w:t xml:space="preserve">We will only define </w:t>
      </w:r>
      <w:r w:rsidR="00267006" w:rsidRPr="002B5DC1">
        <w:t>action IDs for the IHE Document Sharing transactions to avoid scope creep</w:t>
      </w:r>
    </w:p>
    <w:p w14:paraId="77872F68" w14:textId="77777777" w:rsidR="00564DB2" w:rsidRPr="002B5DC1" w:rsidRDefault="00564DB2" w:rsidP="00283045">
      <w:pPr>
        <w:pStyle w:val="BodyText"/>
      </w:pPr>
      <w:r w:rsidRPr="002B5DC1">
        <w:t>APPC-2: Should we include a list of supported metadata attributes in volume 1?</w:t>
      </w:r>
    </w:p>
    <w:p w14:paraId="1832980D" w14:textId="77777777" w:rsidR="00564DB2" w:rsidRPr="002B5DC1" w:rsidRDefault="00564DB2" w:rsidP="00DC0AF5">
      <w:pPr>
        <w:pStyle w:val="ListBullet2"/>
      </w:pPr>
      <w:r w:rsidRPr="002B5DC1">
        <w:t>Adding such a table would create maintenance issues</w:t>
      </w:r>
    </w:p>
    <w:p w14:paraId="67FFFA85" w14:textId="77777777" w:rsidR="00486261" w:rsidRPr="002B5DC1" w:rsidRDefault="00486261" w:rsidP="00283045">
      <w:pPr>
        <w:pStyle w:val="BodyText"/>
      </w:pPr>
      <w:r w:rsidRPr="002B5DC1">
        <w:t xml:space="preserve">APPC-9: How to distinguish between the user’s name and the user’s identifier? The identifier doesn’t have an URN in XUA. The name URN on the other hand has two variants which are supposed to be semantically equivalent but use two different definitions in XUA and </w:t>
      </w:r>
      <w:proofErr w:type="spellStart"/>
      <w:r w:rsidRPr="002B5DC1">
        <w:t>SeR.</w:t>
      </w:r>
      <w:proofErr w:type="spellEnd"/>
    </w:p>
    <w:p w14:paraId="623AAB50" w14:textId="2F71F8B5" w:rsidR="00486261" w:rsidRPr="002B5DC1" w:rsidRDefault="009B271C" w:rsidP="00C709FD">
      <w:pPr>
        <w:pStyle w:val="ListBullet2"/>
      </w:pPr>
      <w:r w:rsidRPr="002B5DC1">
        <w:t>The subject’s real name has been removed, as it is not suitable for authorization checks</w:t>
      </w:r>
    </w:p>
    <w:p w14:paraId="425F05C1" w14:textId="35521205" w:rsidR="00EB08A4" w:rsidRPr="002B5DC1" w:rsidRDefault="00EB08A4" w:rsidP="004B0AA1">
      <w:pPr>
        <w:pStyle w:val="BodyText"/>
      </w:pPr>
      <w:r w:rsidRPr="002B5DC1">
        <w:lastRenderedPageBreak/>
        <w:t>APPC-13: Appendix P for Vol 2x has not been modified yet and was included in its current (revision 12) final text form. Are extensive updates necessary? Please suggest specific sections that would benefit from updates regarding APPC.</w:t>
      </w:r>
    </w:p>
    <w:p w14:paraId="288A1AF7" w14:textId="0047A437" w:rsidR="00EB08A4" w:rsidRPr="00231D18" w:rsidRDefault="00EB08A4" w:rsidP="00F8379D">
      <w:pPr>
        <w:pStyle w:val="ListBullet2"/>
      </w:pPr>
      <w:r w:rsidRPr="00231D18">
        <w:t>Removed Appendix P from the supplement, will be added through a separate CP.</w:t>
      </w:r>
    </w:p>
    <w:p w14:paraId="7FCB0495" w14:textId="5C002477" w:rsidR="00FF484E" w:rsidRPr="002B5DC1" w:rsidRDefault="00032554" w:rsidP="004B0AA1">
      <w:pPr>
        <w:pStyle w:val="BodyText"/>
      </w:pPr>
      <w:r w:rsidRPr="002B5DC1">
        <w:t>APPC-15: Should the XACML content be wrapped in a CDA</w:t>
      </w:r>
      <w:r w:rsidR="009427CE" w:rsidRPr="002B5DC1">
        <w:rPr>
          <w:vertAlign w:val="superscript"/>
        </w:rPr>
        <w:t>®</w:t>
      </w:r>
      <w:r w:rsidR="009427CE" w:rsidRPr="002B5DC1">
        <w:rPr>
          <w:rStyle w:val="FootnoteReference"/>
        </w:rPr>
        <w:footnoteReference w:id="3"/>
      </w:r>
      <w:r w:rsidRPr="002B5DC1">
        <w:t>?</w:t>
      </w:r>
    </w:p>
    <w:p w14:paraId="2A7BD73E" w14:textId="67B850B1" w:rsidR="00FF484E" w:rsidRPr="00231D18" w:rsidRDefault="00032554" w:rsidP="00F8379D">
      <w:pPr>
        <w:pStyle w:val="ListBullet2"/>
      </w:pPr>
      <w:r w:rsidRPr="00231D18">
        <w:t xml:space="preserve">Wrapping the content in a CDA has been considered and rejected. The overhead of CDA wrapping (less space efficient, more complicated creation and consumption) was considered </w:t>
      </w:r>
      <w:r w:rsidR="00EE5680" w:rsidRPr="00231D18">
        <w:t>too</w:t>
      </w:r>
      <w:r w:rsidRPr="00231D18">
        <w:t xml:space="preserve"> high for the perceived benefit (better human readable representation, additional structured metadata describing who consented and how/when) when compared to using a linked document instead.</w:t>
      </w:r>
    </w:p>
    <w:p w14:paraId="6BFD3CF6" w14:textId="77777777" w:rsidR="00A36741" w:rsidRPr="002B5DC1" w:rsidRDefault="00A36741" w:rsidP="004B0AA1">
      <w:pPr>
        <w:pStyle w:val="BodyText"/>
      </w:pPr>
      <w:r w:rsidRPr="002B5DC1">
        <w:t xml:space="preserve">APPC-16: </w:t>
      </w:r>
      <w:r w:rsidR="00CB6C50" w:rsidRPr="002B5DC1">
        <w:t>Should we define O</w:t>
      </w:r>
      <w:r w:rsidRPr="002B5DC1">
        <w:t>bligations</w:t>
      </w:r>
      <w:r w:rsidR="00CB6C50" w:rsidRPr="002B5DC1">
        <w:t xml:space="preserve"> (e.g., inform the patient via email when “break-glass” access occurs) to be used in the policies?</w:t>
      </w:r>
    </w:p>
    <w:p w14:paraId="6D18A898" w14:textId="0E7A50D8" w:rsidR="00FF484E" w:rsidRPr="00231D18" w:rsidRDefault="00CB6C50" w:rsidP="00F8379D">
      <w:pPr>
        <w:pStyle w:val="ListBullet2"/>
      </w:pPr>
      <w:r w:rsidRPr="00231D18">
        <w:t>XACML2 does not define standard obligations. Defining new obligations for this profile is difficult without knowing the enforcement environment and therefore</w:t>
      </w:r>
      <w:r w:rsidR="00835009" w:rsidRPr="00231D18">
        <w:t>,</w:t>
      </w:r>
      <w:r w:rsidRPr="00231D18">
        <w:t xml:space="preserve"> also considered out of scope. Content Creators are free to include obligations in their policies, but APPC does not define these </w:t>
      </w:r>
      <w:r w:rsidR="00835009" w:rsidRPr="00231D18">
        <w:t>o</w:t>
      </w:r>
      <w:r w:rsidRPr="00231D18">
        <w:t>bligations.</w:t>
      </w:r>
    </w:p>
    <w:p w14:paraId="6608B98A" w14:textId="77777777" w:rsidR="00747676" w:rsidRPr="002B5DC1" w:rsidRDefault="00747676" w:rsidP="004B0AA1">
      <w:pPr>
        <w:pStyle w:val="Heading1"/>
        <w:pageBreakBefore w:val="0"/>
        <w:numPr>
          <w:ilvl w:val="0"/>
          <w:numId w:val="0"/>
        </w:numPr>
        <w:rPr>
          <w:bCs/>
          <w:noProof w:val="0"/>
        </w:rPr>
      </w:pPr>
      <w:bookmarkStart w:id="22" w:name="_Toc13810934"/>
      <w:r w:rsidRPr="002B5DC1">
        <w:rPr>
          <w:bCs/>
          <w:noProof w:val="0"/>
        </w:rPr>
        <w:t>Glossary</w:t>
      </w:r>
      <w:bookmarkEnd w:id="22"/>
    </w:p>
    <w:p w14:paraId="77C2D9BE" w14:textId="084A0A57" w:rsidR="00747676" w:rsidRPr="002B5DC1" w:rsidRDefault="00747676" w:rsidP="00747676">
      <w:pPr>
        <w:pStyle w:val="EditorInstructions"/>
      </w:pPr>
      <w:r w:rsidRPr="002B5DC1">
        <w:t xml:space="preserve">Add the following glossary terms to the IHE Technical Frameworks General Introduction </w:t>
      </w:r>
      <w:r w:rsidR="0040707A" w:rsidRPr="002B5DC1">
        <w:t>Glossary and</w:t>
      </w:r>
      <w:r w:rsidR="00EB08A4" w:rsidRPr="002B5DC1">
        <w:t xml:space="preserve"> in the Volume 1 GLOSSARY</w:t>
      </w:r>
      <w:r w:rsidRPr="002B5DC1">
        <w:t>:</w:t>
      </w:r>
    </w:p>
    <w:p w14:paraId="09283C79" w14:textId="77777777" w:rsidR="00747676" w:rsidRPr="002B5DC1" w:rsidRDefault="00747676" w:rsidP="00E90DF7">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2B5DC1" w14:paraId="01C8A676" w14:textId="77777777" w:rsidTr="009306E6">
        <w:tc>
          <w:tcPr>
            <w:tcW w:w="3078" w:type="dxa"/>
            <w:shd w:val="clear" w:color="auto" w:fill="D9D9D9"/>
          </w:tcPr>
          <w:p w14:paraId="67A4978A" w14:textId="77777777" w:rsidR="00747676" w:rsidRPr="002B5DC1" w:rsidRDefault="00747676" w:rsidP="00843B52">
            <w:pPr>
              <w:pStyle w:val="TableEntryHeader"/>
            </w:pPr>
            <w:r w:rsidRPr="002B5DC1">
              <w:t>Glossary Term</w:t>
            </w:r>
          </w:p>
        </w:tc>
        <w:tc>
          <w:tcPr>
            <w:tcW w:w="6498" w:type="dxa"/>
            <w:shd w:val="clear" w:color="auto" w:fill="D9D9D9"/>
          </w:tcPr>
          <w:p w14:paraId="30568211" w14:textId="77777777" w:rsidR="00747676" w:rsidRPr="002B5DC1" w:rsidRDefault="00747676" w:rsidP="00843B52">
            <w:pPr>
              <w:pStyle w:val="TableEntryHeader"/>
            </w:pPr>
            <w:r w:rsidRPr="002B5DC1">
              <w:t>Definition</w:t>
            </w:r>
          </w:p>
        </w:tc>
      </w:tr>
      <w:tr w:rsidR="00747676" w:rsidRPr="002B5DC1" w14:paraId="4B0A841C" w14:textId="77777777" w:rsidTr="009306E6">
        <w:tc>
          <w:tcPr>
            <w:tcW w:w="3078" w:type="dxa"/>
            <w:shd w:val="clear" w:color="auto" w:fill="auto"/>
          </w:tcPr>
          <w:p w14:paraId="5C270F6E" w14:textId="24FC8C9D" w:rsidR="00A33A89" w:rsidRPr="002B5DC1" w:rsidRDefault="00A33A89" w:rsidP="00843B52">
            <w:pPr>
              <w:pStyle w:val="TableEntry"/>
            </w:pPr>
            <w:r w:rsidRPr="002B5DC1">
              <w:t>Privacy Consent Document</w:t>
            </w:r>
          </w:p>
          <w:p w14:paraId="09A6C002" w14:textId="22D8399D" w:rsidR="00A33A89" w:rsidRPr="002B5DC1" w:rsidRDefault="00A33A89" w:rsidP="00843B52">
            <w:pPr>
              <w:pStyle w:val="TableEntry"/>
            </w:pPr>
          </w:p>
        </w:tc>
        <w:tc>
          <w:tcPr>
            <w:tcW w:w="6498" w:type="dxa"/>
            <w:shd w:val="clear" w:color="auto" w:fill="auto"/>
          </w:tcPr>
          <w:p w14:paraId="5D20B69D" w14:textId="77777777" w:rsidR="00747676" w:rsidRPr="002B5DC1" w:rsidRDefault="00EF3934" w:rsidP="007E4EE8">
            <w:pPr>
              <w:pStyle w:val="TableEntry"/>
            </w:pPr>
            <w:r w:rsidRPr="002B5DC1">
              <w:t xml:space="preserve">A document </w:t>
            </w:r>
            <w:r w:rsidR="007E4EE8" w:rsidRPr="002B5DC1">
              <w:t xml:space="preserve">containing a structured policy </w:t>
            </w:r>
            <w:r w:rsidRPr="002B5DC1">
              <w:t>used to express a patient’s privacy preference</w:t>
            </w:r>
          </w:p>
        </w:tc>
      </w:tr>
      <w:tr w:rsidR="00EF3934" w:rsidRPr="002B5DC1" w14:paraId="003AB283" w14:textId="77777777" w:rsidTr="009306E6">
        <w:tc>
          <w:tcPr>
            <w:tcW w:w="3078" w:type="dxa"/>
            <w:shd w:val="clear" w:color="auto" w:fill="auto"/>
          </w:tcPr>
          <w:p w14:paraId="6D7B03FB" w14:textId="77777777" w:rsidR="00EF3934" w:rsidRPr="002B5DC1" w:rsidRDefault="008A5421" w:rsidP="00843B52">
            <w:pPr>
              <w:pStyle w:val="TableEntry"/>
            </w:pPr>
            <w:r w:rsidRPr="002B5DC1">
              <w:t>Structured Policy</w:t>
            </w:r>
          </w:p>
        </w:tc>
        <w:tc>
          <w:tcPr>
            <w:tcW w:w="6498" w:type="dxa"/>
            <w:shd w:val="clear" w:color="auto" w:fill="auto"/>
          </w:tcPr>
          <w:p w14:paraId="23549DE9" w14:textId="1E4864BB" w:rsidR="00EF3934" w:rsidRPr="002B5DC1" w:rsidRDefault="008A5421" w:rsidP="008A5421">
            <w:pPr>
              <w:pStyle w:val="TableEntry"/>
            </w:pPr>
            <w:r w:rsidRPr="002B5DC1">
              <w:t>A machine-process</w:t>
            </w:r>
            <w:r w:rsidR="00541AE7" w:rsidRPr="002B5DC1">
              <w:t>i</w:t>
            </w:r>
            <w:r w:rsidRPr="002B5DC1">
              <w:t>ble set of access rules that enable the receiving system to enforce the patient’s privacy preferences without requiring human interpretation.</w:t>
            </w:r>
          </w:p>
        </w:tc>
      </w:tr>
    </w:tbl>
    <w:p w14:paraId="66DF0E46" w14:textId="77777777" w:rsidR="00DC0AF5" w:rsidRPr="002B5DC1" w:rsidRDefault="00DC0AF5" w:rsidP="00C709FD">
      <w:pPr>
        <w:pStyle w:val="BodyText"/>
      </w:pPr>
    </w:p>
    <w:p w14:paraId="16338699" w14:textId="1B7B6C62" w:rsidR="009306E6" w:rsidRPr="002B5DC1" w:rsidRDefault="009306E6" w:rsidP="00DC0AF5">
      <w:pPr>
        <w:pStyle w:val="EditorInstructions"/>
      </w:pPr>
      <w:r w:rsidRPr="002B5DC1">
        <w:t>Replace the definitions for the following glossary terms in the IHE Technical Frameworks General Introduction Glossary</w:t>
      </w:r>
      <w:r w:rsidR="00CF2DCB" w:rsidRPr="002B5DC1">
        <w:t xml:space="preserve"> and in the </w:t>
      </w:r>
      <w:r w:rsidR="00835009" w:rsidRPr="002B5DC1">
        <w:t xml:space="preserve">ITI TF-1: </w:t>
      </w:r>
      <w:r w:rsidR="00CF2DCB" w:rsidRPr="002B5DC1">
        <w:t>GLOSSARY</w:t>
      </w:r>
      <w:r w:rsidRPr="002B5DC1">
        <w:t>:</w:t>
      </w:r>
    </w:p>
    <w:p w14:paraId="51BF6469" w14:textId="77777777" w:rsidR="009306E6" w:rsidRPr="002B5DC1" w:rsidRDefault="009306E6" w:rsidP="00C709F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9306E6" w:rsidRPr="002B5DC1" w14:paraId="6DFFC8AE" w14:textId="77777777" w:rsidTr="008209AF">
        <w:trPr>
          <w:cantSplit/>
          <w:tblHeader/>
        </w:trPr>
        <w:tc>
          <w:tcPr>
            <w:tcW w:w="3078" w:type="dxa"/>
            <w:shd w:val="clear" w:color="auto" w:fill="D9D9D9"/>
          </w:tcPr>
          <w:p w14:paraId="367BFF44" w14:textId="77777777" w:rsidR="009306E6" w:rsidRPr="002B5DC1" w:rsidRDefault="009306E6" w:rsidP="00BC05B6">
            <w:pPr>
              <w:pStyle w:val="TableEntryHeader"/>
            </w:pPr>
            <w:r w:rsidRPr="002B5DC1">
              <w:lastRenderedPageBreak/>
              <w:t>Glossary Term</w:t>
            </w:r>
          </w:p>
        </w:tc>
        <w:tc>
          <w:tcPr>
            <w:tcW w:w="6498" w:type="dxa"/>
            <w:shd w:val="clear" w:color="auto" w:fill="D9D9D9"/>
          </w:tcPr>
          <w:p w14:paraId="4DFC957D" w14:textId="77777777" w:rsidR="009306E6" w:rsidRPr="002B5DC1" w:rsidRDefault="009306E6" w:rsidP="00BC05B6">
            <w:pPr>
              <w:pStyle w:val="TableEntryHeader"/>
            </w:pPr>
            <w:r w:rsidRPr="002B5DC1">
              <w:t>Definition</w:t>
            </w:r>
          </w:p>
        </w:tc>
      </w:tr>
      <w:tr w:rsidR="009306E6" w:rsidRPr="002B5DC1" w14:paraId="16FACDB9" w14:textId="77777777" w:rsidTr="00C709FD">
        <w:trPr>
          <w:cantSplit/>
        </w:trPr>
        <w:tc>
          <w:tcPr>
            <w:tcW w:w="3078" w:type="dxa"/>
            <w:shd w:val="clear" w:color="auto" w:fill="auto"/>
          </w:tcPr>
          <w:p w14:paraId="08C2A71D" w14:textId="77777777" w:rsidR="009306E6" w:rsidRPr="002B5DC1" w:rsidRDefault="009306E6" w:rsidP="00BC05B6">
            <w:pPr>
              <w:pStyle w:val="TableEntry"/>
            </w:pPr>
            <w:r w:rsidRPr="002B5DC1">
              <w:t>Patient Privacy Policy</w:t>
            </w:r>
          </w:p>
        </w:tc>
        <w:tc>
          <w:tcPr>
            <w:tcW w:w="6498" w:type="dxa"/>
            <w:shd w:val="clear" w:color="auto" w:fill="auto"/>
          </w:tcPr>
          <w:p w14:paraId="2E91A63A" w14:textId="77777777" w:rsidR="009306E6" w:rsidRPr="002B5DC1" w:rsidRDefault="007B35C0" w:rsidP="007B35C0">
            <w:pPr>
              <w:pStyle w:val="TableEntry"/>
            </w:pPr>
            <w:r w:rsidRPr="002B5DC1">
              <w:t xml:space="preserve">A Patient Privacy Policy will identify who has access to information, and what information is governed by the policy (e.g., under what conditions will a document be marked as containing that type of information). </w:t>
            </w:r>
          </w:p>
          <w:p w14:paraId="24A2DCBC" w14:textId="07AB359C" w:rsidR="00075B74" w:rsidRPr="002B5DC1" w:rsidRDefault="004515AA" w:rsidP="00EE5680">
            <w:pPr>
              <w:pStyle w:val="TableEntry"/>
            </w:pPr>
            <w:r w:rsidRPr="002B5DC1">
              <w:t xml:space="preserve">The policy </w:t>
            </w:r>
            <w:r w:rsidR="00200781" w:rsidRPr="002B5DC1">
              <w:t>may</w:t>
            </w:r>
            <w:r w:rsidRPr="002B5DC1">
              <w:t xml:space="preserve"> also describe the patient's rights to specify their consent preferences, </w:t>
            </w:r>
            <w:r w:rsidR="00CF2DCB" w:rsidRPr="002B5DC1">
              <w:t xml:space="preserve">notifications, </w:t>
            </w:r>
            <w:r w:rsidRPr="002B5DC1">
              <w:t>complain</w:t>
            </w:r>
            <w:r w:rsidR="00CF2DCB" w:rsidRPr="002B5DC1">
              <w:t>ts,</w:t>
            </w:r>
            <w:r w:rsidRPr="002B5DC1">
              <w:t xml:space="preserve"> or request</w:t>
            </w:r>
            <w:r w:rsidR="00CF2DCB" w:rsidRPr="002B5DC1">
              <w:t>s</w:t>
            </w:r>
            <w:r w:rsidRPr="002B5DC1">
              <w:t xml:space="preserve"> as well as the mechanism </w:t>
            </w:r>
            <w:r w:rsidR="00EE5680" w:rsidRPr="002B5DC1">
              <w:t xml:space="preserve">that </w:t>
            </w:r>
            <w:r w:rsidRPr="002B5DC1">
              <w:t>allows them to do so.</w:t>
            </w:r>
          </w:p>
        </w:tc>
      </w:tr>
      <w:tr w:rsidR="009306E6" w:rsidRPr="002B5DC1" w14:paraId="4A380BBD" w14:textId="77777777" w:rsidTr="00C709FD">
        <w:trPr>
          <w:cantSplit/>
        </w:trPr>
        <w:tc>
          <w:tcPr>
            <w:tcW w:w="3078" w:type="dxa"/>
            <w:shd w:val="clear" w:color="auto" w:fill="auto"/>
          </w:tcPr>
          <w:p w14:paraId="2EB2F93E" w14:textId="77777777" w:rsidR="009306E6" w:rsidRPr="002B5DC1" w:rsidRDefault="009306E6" w:rsidP="00BC05B6">
            <w:pPr>
              <w:pStyle w:val="TableEntry"/>
            </w:pPr>
            <w:r w:rsidRPr="002B5DC1">
              <w:t>Patient Privacy Policy Identifier</w:t>
            </w:r>
          </w:p>
        </w:tc>
        <w:tc>
          <w:tcPr>
            <w:tcW w:w="6498" w:type="dxa"/>
            <w:shd w:val="clear" w:color="auto" w:fill="auto"/>
          </w:tcPr>
          <w:p w14:paraId="23107A7E" w14:textId="77777777" w:rsidR="009306E6" w:rsidRPr="002B5DC1" w:rsidRDefault="009306E6" w:rsidP="00E1748B">
            <w:pPr>
              <w:pStyle w:val="TableEntry"/>
            </w:pPr>
            <w:r w:rsidRPr="002B5DC1">
              <w:t>A Patient Privacy Policy Domain</w:t>
            </w:r>
            <w:r w:rsidR="00E1748B" w:rsidRPr="002B5DC1">
              <w:t>-</w:t>
            </w:r>
            <w:r w:rsidRPr="002B5DC1">
              <w:t xml:space="preserve">assigned </w:t>
            </w:r>
            <w:r w:rsidR="00E1748B" w:rsidRPr="002B5DC1">
              <w:t xml:space="preserve">globally unique </w:t>
            </w:r>
            <w:r w:rsidRPr="002B5DC1">
              <w:t xml:space="preserve">identifier that identifies the Patient Privacy Policy. </w:t>
            </w:r>
          </w:p>
        </w:tc>
      </w:tr>
      <w:tr w:rsidR="009306E6" w:rsidRPr="002B5DC1" w14:paraId="55DB5299" w14:textId="77777777" w:rsidTr="00C709FD">
        <w:trPr>
          <w:cantSplit/>
        </w:trPr>
        <w:tc>
          <w:tcPr>
            <w:tcW w:w="3078" w:type="dxa"/>
            <w:shd w:val="clear" w:color="auto" w:fill="auto"/>
          </w:tcPr>
          <w:p w14:paraId="632734F0" w14:textId="77777777" w:rsidR="009306E6" w:rsidRPr="002B5DC1" w:rsidRDefault="009306E6" w:rsidP="00BC05B6">
            <w:pPr>
              <w:pStyle w:val="TableEntry"/>
            </w:pPr>
            <w:r w:rsidRPr="002B5DC1">
              <w:t>Patient Privacy Policy Domain</w:t>
            </w:r>
          </w:p>
        </w:tc>
        <w:tc>
          <w:tcPr>
            <w:tcW w:w="6498" w:type="dxa"/>
            <w:shd w:val="clear" w:color="auto" w:fill="auto"/>
          </w:tcPr>
          <w:p w14:paraId="7226CEE0" w14:textId="77777777" w:rsidR="009306E6" w:rsidRPr="002B5DC1" w:rsidRDefault="009306E6" w:rsidP="00210732">
            <w:pPr>
              <w:pStyle w:val="TableEntry"/>
            </w:pPr>
            <w:r w:rsidRPr="002B5DC1">
              <w:t xml:space="preserve">The </w:t>
            </w:r>
            <w:r w:rsidR="00210732" w:rsidRPr="002B5DC1">
              <w:t>d</w:t>
            </w:r>
            <w:r w:rsidRPr="002B5DC1">
              <w:t xml:space="preserve">omain for which </w:t>
            </w:r>
            <w:r w:rsidR="00210732" w:rsidRPr="002B5DC1">
              <w:t xml:space="preserve">a </w:t>
            </w:r>
            <w:r w:rsidRPr="002B5DC1">
              <w:t>Patient Privacy Polic</w:t>
            </w:r>
            <w:r w:rsidR="00210732" w:rsidRPr="002B5DC1">
              <w:t>y</w:t>
            </w:r>
            <w:r w:rsidRPr="002B5DC1">
              <w:t xml:space="preserve"> appl</w:t>
            </w:r>
            <w:r w:rsidR="00210732" w:rsidRPr="002B5DC1">
              <w:t>ies</w:t>
            </w:r>
            <w:r w:rsidRPr="002B5DC1">
              <w:t>. When using XDS this would likely be equivalent to the XDS Affinity Domain.</w:t>
            </w:r>
          </w:p>
        </w:tc>
      </w:tr>
    </w:tbl>
    <w:p w14:paraId="59FC8EB9" w14:textId="77777777" w:rsidR="00CF283F" w:rsidRPr="002B5DC1" w:rsidRDefault="00CF283F" w:rsidP="008616CB">
      <w:pPr>
        <w:pStyle w:val="PartTitle"/>
      </w:pPr>
      <w:bookmarkStart w:id="23" w:name="_Toc13810935"/>
      <w:r w:rsidRPr="002B5DC1">
        <w:lastRenderedPageBreak/>
        <w:t xml:space="preserve">Volume </w:t>
      </w:r>
      <w:r w:rsidR="00B43198" w:rsidRPr="002B5DC1">
        <w:t>1</w:t>
      </w:r>
      <w:r w:rsidRPr="002B5DC1">
        <w:t xml:space="preserve"> –</w:t>
      </w:r>
      <w:r w:rsidR="003A09FE" w:rsidRPr="002B5DC1">
        <w:t xml:space="preserve"> </w:t>
      </w:r>
      <w:r w:rsidRPr="002B5DC1">
        <w:t>Profiles</w:t>
      </w:r>
      <w:bookmarkEnd w:id="23"/>
    </w:p>
    <w:p w14:paraId="48FC3290" w14:textId="77777777" w:rsidR="00B55350" w:rsidRPr="002B5DC1" w:rsidRDefault="00B55350" w:rsidP="007D4B14">
      <w:pPr>
        <w:pStyle w:val="Heading2"/>
        <w:numPr>
          <w:ilvl w:val="0"/>
          <w:numId w:val="0"/>
        </w:numPr>
        <w:rPr>
          <w:noProof w:val="0"/>
        </w:rPr>
      </w:pPr>
      <w:bookmarkStart w:id="24" w:name="_Toc13810936"/>
      <w:bookmarkStart w:id="25" w:name="_Toc530206507"/>
      <w:bookmarkStart w:id="26" w:name="_Toc1388427"/>
      <w:bookmarkStart w:id="27" w:name="_Toc1388581"/>
      <w:bookmarkStart w:id="28" w:name="_Toc1456608"/>
      <w:bookmarkStart w:id="29" w:name="_Toc37034633"/>
      <w:bookmarkStart w:id="30" w:name="_Toc38846111"/>
      <w:r w:rsidRPr="002B5DC1">
        <w:rPr>
          <w:noProof w:val="0"/>
        </w:rPr>
        <w:t xml:space="preserve">Copyright </w:t>
      </w:r>
      <w:r w:rsidR="00D22DE2" w:rsidRPr="002B5DC1">
        <w:rPr>
          <w:noProof w:val="0"/>
        </w:rPr>
        <w:t>Licenses</w:t>
      </w:r>
      <w:bookmarkEnd w:id="24"/>
    </w:p>
    <w:p w14:paraId="0E2C929C" w14:textId="77777777" w:rsidR="00E90DF7" w:rsidRPr="002B5DC1" w:rsidRDefault="00E90DF7" w:rsidP="00E90DF7">
      <w:pPr>
        <w:pStyle w:val="BodyText"/>
      </w:pPr>
    </w:p>
    <w:p w14:paraId="5F012B69" w14:textId="77777777" w:rsidR="00B55350" w:rsidRPr="002B5DC1" w:rsidRDefault="00B55350" w:rsidP="008E441F">
      <w:pPr>
        <w:pStyle w:val="EditorInstructions"/>
      </w:pPr>
      <w:r w:rsidRPr="002B5DC1">
        <w:t>A</w:t>
      </w:r>
      <w:r w:rsidR="00F455EA" w:rsidRPr="002B5DC1">
        <w:t>dd the following to the IHE Technical Frameworks General Introduction</w:t>
      </w:r>
      <w:r w:rsidR="00255821" w:rsidRPr="002B5DC1">
        <w:t xml:space="preserve"> Copyright section</w:t>
      </w:r>
      <w:r w:rsidRPr="002B5DC1">
        <w:t>:</w:t>
      </w:r>
    </w:p>
    <w:p w14:paraId="4AEB3296" w14:textId="77777777" w:rsidR="00E90DF7" w:rsidRPr="002B5DC1" w:rsidRDefault="00E90DF7" w:rsidP="008209AF">
      <w:pPr>
        <w:pStyle w:val="BodyText"/>
      </w:pPr>
      <w:r w:rsidRPr="002B5DC1">
        <w:t>NA</w:t>
      </w:r>
    </w:p>
    <w:p w14:paraId="3C007D5C" w14:textId="77777777" w:rsidR="00F455EA" w:rsidRPr="002B5DC1" w:rsidRDefault="00F455EA" w:rsidP="007D4B14">
      <w:pPr>
        <w:pStyle w:val="Heading2"/>
        <w:numPr>
          <w:ilvl w:val="0"/>
          <w:numId w:val="0"/>
        </w:numPr>
        <w:rPr>
          <w:noProof w:val="0"/>
        </w:rPr>
      </w:pPr>
      <w:bookmarkStart w:id="31" w:name="_Toc13810937"/>
      <w:r w:rsidRPr="002B5DC1">
        <w:rPr>
          <w:noProof w:val="0"/>
        </w:rPr>
        <w:t>Domain-specific additions</w:t>
      </w:r>
      <w:bookmarkEnd w:id="31"/>
    </w:p>
    <w:p w14:paraId="79D5F63B" w14:textId="77777777" w:rsidR="00F455EA" w:rsidRPr="002B5DC1" w:rsidRDefault="00E90DF7" w:rsidP="008209AF">
      <w:pPr>
        <w:pStyle w:val="BodyText"/>
      </w:pPr>
      <w:r w:rsidRPr="002B5DC1">
        <w:t>NA</w:t>
      </w:r>
    </w:p>
    <w:p w14:paraId="20541E09" w14:textId="77777777" w:rsidR="00303E20" w:rsidRPr="002B5DC1" w:rsidRDefault="00303E20" w:rsidP="00E90DF7">
      <w:pPr>
        <w:pStyle w:val="BodyText"/>
      </w:pPr>
      <w:bookmarkStart w:id="32" w:name="_Toc473170358"/>
      <w:bookmarkStart w:id="33" w:name="_Toc504625755"/>
      <w:bookmarkStart w:id="34" w:name="_Toc530206508"/>
      <w:bookmarkStart w:id="35" w:name="_Toc1388428"/>
      <w:bookmarkStart w:id="36" w:name="_Toc1388582"/>
      <w:bookmarkStart w:id="37" w:name="_Toc1456609"/>
      <w:bookmarkStart w:id="38" w:name="_Toc37034634"/>
      <w:bookmarkStart w:id="39" w:name="_Toc38846112"/>
      <w:bookmarkEnd w:id="20"/>
      <w:bookmarkEnd w:id="21"/>
      <w:bookmarkEnd w:id="25"/>
      <w:bookmarkEnd w:id="26"/>
      <w:bookmarkEnd w:id="27"/>
      <w:bookmarkEnd w:id="28"/>
      <w:bookmarkEnd w:id="29"/>
      <w:bookmarkEnd w:id="30"/>
    </w:p>
    <w:p w14:paraId="561108A0" w14:textId="4E345B97" w:rsidR="00303E20" w:rsidRPr="002B5DC1" w:rsidRDefault="00F967B3" w:rsidP="008209AF">
      <w:pPr>
        <w:pStyle w:val="EditorInstructions"/>
      </w:pPr>
      <w:r w:rsidRPr="002B5DC1">
        <w:t>A</w:t>
      </w:r>
      <w:r w:rsidR="00303E20" w:rsidRPr="002B5DC1">
        <w:t>dd</w:t>
      </w:r>
      <w:r w:rsidR="00255821" w:rsidRPr="002B5DC1">
        <w:t xml:space="preserve"> </w:t>
      </w:r>
      <w:r w:rsidR="00D91815" w:rsidRPr="002B5DC1">
        <w:t xml:space="preserve">Section </w:t>
      </w:r>
      <w:r w:rsidR="0066138C" w:rsidRPr="002B5DC1">
        <w:t>43</w:t>
      </w:r>
    </w:p>
    <w:p w14:paraId="6684B54B" w14:textId="77777777" w:rsidR="00D91815" w:rsidRPr="002B5DC1" w:rsidRDefault="00FF4C4E" w:rsidP="00E90DF7">
      <w:pPr>
        <w:pStyle w:val="BodyText"/>
      </w:pPr>
      <w:r w:rsidRPr="002B5DC1">
        <w:br w:type="page"/>
      </w:r>
    </w:p>
    <w:p w14:paraId="0C2BEFEA" w14:textId="49AA995B" w:rsidR="00303E20" w:rsidRPr="002B5DC1" w:rsidRDefault="0066138C" w:rsidP="007D4B14">
      <w:pPr>
        <w:pStyle w:val="Heading1"/>
        <w:pageBreakBefore w:val="0"/>
        <w:numPr>
          <w:ilvl w:val="0"/>
          <w:numId w:val="0"/>
        </w:numPr>
        <w:rPr>
          <w:noProof w:val="0"/>
        </w:rPr>
      </w:pPr>
      <w:bookmarkStart w:id="40" w:name="_Toc13810938"/>
      <w:r w:rsidRPr="002B5DC1">
        <w:rPr>
          <w:noProof w:val="0"/>
        </w:rPr>
        <w:lastRenderedPageBreak/>
        <w:t>43</w:t>
      </w:r>
      <w:r w:rsidR="002112E5" w:rsidRPr="002B5DC1">
        <w:rPr>
          <w:noProof w:val="0"/>
        </w:rPr>
        <w:t xml:space="preserve"> </w:t>
      </w:r>
      <w:r w:rsidR="006D713D" w:rsidRPr="002B5DC1">
        <w:rPr>
          <w:noProof w:val="0"/>
        </w:rPr>
        <w:t>Advanced Patient Privacy Consents</w:t>
      </w:r>
      <w:r w:rsidR="000E1678" w:rsidRPr="002B5DC1">
        <w:rPr>
          <w:noProof w:val="0"/>
        </w:rPr>
        <w:t xml:space="preserve"> (APPC)</w:t>
      </w:r>
      <w:r w:rsidR="00303E20" w:rsidRPr="002B5DC1">
        <w:rPr>
          <w:noProof w:val="0"/>
        </w:rPr>
        <w:t xml:space="preserve"> Profile</w:t>
      </w:r>
      <w:bookmarkEnd w:id="40"/>
    </w:p>
    <w:p w14:paraId="0C9FAC8B" w14:textId="77777777" w:rsidR="003A7816" w:rsidRPr="002B5DC1" w:rsidRDefault="000E1678" w:rsidP="00E90DF7">
      <w:pPr>
        <w:pStyle w:val="BodyText"/>
      </w:pPr>
      <w:r w:rsidRPr="002B5DC1">
        <w:rPr>
          <w:b/>
          <w:i/>
        </w:rPr>
        <w:t>Advanced Patient Privacy Consents</w:t>
      </w:r>
      <w:r w:rsidRPr="002B5DC1">
        <w:t xml:space="preserve"> is a </w:t>
      </w:r>
      <w:r w:rsidR="00E90DF7" w:rsidRPr="002B5DC1">
        <w:t>c</w:t>
      </w:r>
      <w:r w:rsidRPr="002B5DC1">
        <w:t xml:space="preserve">ontent </w:t>
      </w:r>
      <w:r w:rsidR="00E90DF7" w:rsidRPr="002B5DC1">
        <w:t>p</w:t>
      </w:r>
      <w:r w:rsidR="00D563A9" w:rsidRPr="002B5DC1">
        <w:t xml:space="preserve">rofile </w:t>
      </w:r>
      <w:r w:rsidRPr="002B5DC1">
        <w:t xml:space="preserve">that describes </w:t>
      </w:r>
      <w:r w:rsidR="002A68FD" w:rsidRPr="002B5DC1">
        <w:t xml:space="preserve">the semantics necessary </w:t>
      </w:r>
      <w:r w:rsidRPr="002B5DC1">
        <w:t>to enable patient consent(s) to be captured, managed</w:t>
      </w:r>
      <w:r w:rsidR="00CF4CB9" w:rsidRPr="002B5DC1">
        <w:t>,</w:t>
      </w:r>
      <w:r w:rsidRPr="002B5DC1">
        <w:t xml:space="preserve"> and communicated between systems</w:t>
      </w:r>
      <w:r w:rsidR="002A68FD" w:rsidRPr="002B5DC1">
        <w:t xml:space="preserve"> and organizations</w:t>
      </w:r>
      <w:r w:rsidRPr="002B5DC1">
        <w:t xml:space="preserve">. </w:t>
      </w:r>
      <w:r w:rsidR="002A68FD" w:rsidRPr="002B5DC1">
        <w:t>This profile enable</w:t>
      </w:r>
      <w:r w:rsidR="004515AA" w:rsidRPr="002B5DC1">
        <w:t>s</w:t>
      </w:r>
      <w:r w:rsidR="002A68FD" w:rsidRPr="002B5DC1">
        <w:t xml:space="preserve"> the capturing of consent(s) that cannot be adequately expressed using </w:t>
      </w:r>
      <w:r w:rsidR="00ED36D0" w:rsidRPr="002B5DC1">
        <w:t>the Basic Patient Privacy Consent</w:t>
      </w:r>
      <w:r w:rsidR="00FB39FE" w:rsidRPr="002B5DC1">
        <w:t>s</w:t>
      </w:r>
      <w:r w:rsidR="00ED36D0" w:rsidRPr="002B5DC1">
        <w:t xml:space="preserve"> (</w:t>
      </w:r>
      <w:r w:rsidR="002A68FD" w:rsidRPr="002B5DC1">
        <w:t>BPPC</w:t>
      </w:r>
      <w:r w:rsidR="00ED36D0" w:rsidRPr="002B5DC1">
        <w:t>) Profile</w:t>
      </w:r>
      <w:r w:rsidR="002A68FD" w:rsidRPr="002B5DC1">
        <w:t>.</w:t>
      </w:r>
      <w:r w:rsidR="003A7816" w:rsidRPr="002B5DC1">
        <w:t xml:space="preserve"> </w:t>
      </w:r>
    </w:p>
    <w:p w14:paraId="64AAFD60" w14:textId="30CA084F" w:rsidR="00A85861" w:rsidRPr="002B5DC1" w:rsidRDefault="0066138C" w:rsidP="007D4B14">
      <w:pPr>
        <w:pStyle w:val="Heading2"/>
        <w:numPr>
          <w:ilvl w:val="0"/>
          <w:numId w:val="0"/>
        </w:numPr>
        <w:rPr>
          <w:noProof w:val="0"/>
        </w:rPr>
      </w:pPr>
      <w:bookmarkStart w:id="41" w:name="_Toc13810939"/>
      <w:r w:rsidRPr="002B5DC1">
        <w:rPr>
          <w:noProof w:val="0"/>
        </w:rPr>
        <w:t>43</w:t>
      </w:r>
      <w:r w:rsidR="00CF283F" w:rsidRPr="002B5DC1">
        <w:rPr>
          <w:noProof w:val="0"/>
        </w:rPr>
        <w:t xml:space="preserve">.1 </w:t>
      </w:r>
      <w:r w:rsidR="002A68FD" w:rsidRPr="002B5DC1">
        <w:rPr>
          <w:noProof w:val="0"/>
        </w:rPr>
        <w:t>APPC</w:t>
      </w:r>
      <w:r w:rsidR="00FF4C4E" w:rsidRPr="002B5DC1">
        <w:rPr>
          <w:noProof w:val="0"/>
        </w:rPr>
        <w:t xml:space="preserve"> </w:t>
      </w:r>
      <w:r w:rsidR="00CF283F" w:rsidRPr="002B5DC1">
        <w:rPr>
          <w:noProof w:val="0"/>
        </w:rPr>
        <w:t>Actors</w:t>
      </w:r>
      <w:r w:rsidR="008608EF" w:rsidRPr="002B5DC1">
        <w:rPr>
          <w:noProof w:val="0"/>
        </w:rPr>
        <w:t xml:space="preserve">, </w:t>
      </w:r>
      <w:r w:rsidR="00CF283F" w:rsidRPr="002B5DC1">
        <w:rPr>
          <w:noProof w:val="0"/>
        </w:rPr>
        <w:t>Transactions</w:t>
      </w:r>
      <w:bookmarkEnd w:id="32"/>
      <w:bookmarkEnd w:id="33"/>
      <w:bookmarkEnd w:id="34"/>
      <w:bookmarkEnd w:id="35"/>
      <w:bookmarkEnd w:id="36"/>
      <w:bookmarkEnd w:id="37"/>
      <w:bookmarkEnd w:id="38"/>
      <w:bookmarkEnd w:id="39"/>
      <w:r w:rsidR="008608EF" w:rsidRPr="002B5DC1">
        <w:rPr>
          <w:noProof w:val="0"/>
        </w:rPr>
        <w:t>, and Content Modules</w:t>
      </w:r>
      <w:bookmarkStart w:id="42" w:name="_Toc473170359"/>
      <w:bookmarkStart w:id="43" w:name="_Toc504625756"/>
      <w:bookmarkStart w:id="44" w:name="_Toc530206509"/>
      <w:bookmarkStart w:id="45" w:name="_Toc1388429"/>
      <w:bookmarkStart w:id="46" w:name="_Toc1388583"/>
      <w:bookmarkStart w:id="47" w:name="_Toc1456610"/>
      <w:bookmarkStart w:id="48" w:name="_Toc37034635"/>
      <w:bookmarkStart w:id="49" w:name="_Toc38846113"/>
      <w:bookmarkEnd w:id="41"/>
    </w:p>
    <w:bookmarkEnd w:id="42"/>
    <w:bookmarkEnd w:id="43"/>
    <w:bookmarkEnd w:id="44"/>
    <w:bookmarkEnd w:id="45"/>
    <w:bookmarkEnd w:id="46"/>
    <w:bookmarkEnd w:id="47"/>
    <w:bookmarkEnd w:id="48"/>
    <w:bookmarkEnd w:id="49"/>
    <w:p w14:paraId="0EC74483" w14:textId="5D029F63" w:rsidR="00DE7269" w:rsidRPr="002B5DC1" w:rsidRDefault="00DE7269" w:rsidP="00DE7269">
      <w:pPr>
        <w:pStyle w:val="BodyText"/>
      </w:pPr>
      <w:r w:rsidRPr="002B5DC1">
        <w:t>A product implementation using this profile must group actors from this profile with actors from a workflow or transport profile to be functional</w:t>
      </w:r>
      <w:r w:rsidR="00887E40" w:rsidRPr="002B5DC1">
        <w:t xml:space="preserve">. </w:t>
      </w:r>
      <w:r w:rsidR="00700CD4" w:rsidRPr="002B5DC1">
        <w:t xml:space="preserve">See Section </w:t>
      </w:r>
      <w:r w:rsidR="0066138C" w:rsidRPr="002B5DC1">
        <w:t>43</w:t>
      </w:r>
      <w:r w:rsidR="00700CD4" w:rsidRPr="002B5DC1">
        <w:t>.6.</w:t>
      </w:r>
    </w:p>
    <w:p w14:paraId="0D9C1A01" w14:textId="77777777" w:rsidR="00DE7269" w:rsidRPr="002B5DC1" w:rsidRDefault="00DE7269" w:rsidP="00DC0AF5">
      <w:pPr>
        <w:pStyle w:val="BodyText"/>
      </w:pPr>
    </w:p>
    <w:p w14:paraId="389E459F" w14:textId="77777777" w:rsidR="00DE7269" w:rsidRPr="002B5DC1" w:rsidRDefault="00C15590" w:rsidP="00DC0AF5">
      <w:pPr>
        <w:pStyle w:val="BodyText"/>
      </w:pPr>
      <w:r w:rsidRPr="002B5DC1">
        <w:rPr>
          <w:noProof/>
        </w:rPr>
        <w:drawing>
          <wp:anchor distT="0" distB="0" distL="114300" distR="114300" simplePos="0" relativeHeight="251658240" behindDoc="0" locked="0" layoutInCell="1" allowOverlap="0" wp14:anchorId="3F744BF8" wp14:editId="6B935271">
            <wp:simplePos x="0" y="0"/>
            <wp:positionH relativeFrom="column">
              <wp:posOffset>1323975</wp:posOffset>
            </wp:positionH>
            <wp:positionV relativeFrom="paragraph">
              <wp:posOffset>73025</wp:posOffset>
            </wp:positionV>
            <wp:extent cx="3467100" cy="904875"/>
            <wp:effectExtent l="0" t="0" r="1270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anchor>
        </w:drawing>
      </w:r>
    </w:p>
    <w:p w14:paraId="2AE1B383" w14:textId="77777777" w:rsidR="00DE7269" w:rsidRPr="002B5DC1" w:rsidRDefault="00DE7269" w:rsidP="00DC0AF5">
      <w:pPr>
        <w:pStyle w:val="BodyText"/>
      </w:pPr>
    </w:p>
    <w:p w14:paraId="2FB07EC2" w14:textId="77777777" w:rsidR="00DE7269" w:rsidRPr="002B5DC1" w:rsidRDefault="00DE7269" w:rsidP="00DC0AF5">
      <w:pPr>
        <w:pStyle w:val="BodyText"/>
      </w:pPr>
    </w:p>
    <w:p w14:paraId="20FBADF9" w14:textId="77777777" w:rsidR="00DE7269" w:rsidRPr="002B5DC1" w:rsidRDefault="00DE7269" w:rsidP="00DC0AF5">
      <w:pPr>
        <w:pStyle w:val="BodyText"/>
      </w:pPr>
    </w:p>
    <w:p w14:paraId="724DE699" w14:textId="48A98815" w:rsidR="00DE7269" w:rsidRPr="002B5DC1" w:rsidRDefault="00DE7269" w:rsidP="008209AF">
      <w:pPr>
        <w:pStyle w:val="FigureTitle"/>
      </w:pPr>
      <w:r w:rsidRPr="002B5DC1">
        <w:t xml:space="preserve">Figure </w:t>
      </w:r>
      <w:r w:rsidR="0066138C" w:rsidRPr="002B5DC1">
        <w:t>43</w:t>
      </w:r>
      <w:r w:rsidRPr="002B5DC1">
        <w:t>.1-1</w:t>
      </w:r>
      <w:r w:rsidR="00701B3A" w:rsidRPr="002B5DC1">
        <w:t>:</w:t>
      </w:r>
      <w:r w:rsidRPr="002B5DC1">
        <w:t xml:space="preserve"> </w:t>
      </w:r>
      <w:r w:rsidR="00616DE4" w:rsidRPr="002B5DC1">
        <w:t xml:space="preserve">APPC </w:t>
      </w:r>
      <w:r w:rsidRPr="002B5DC1">
        <w:t>Actor Diagram</w:t>
      </w:r>
    </w:p>
    <w:p w14:paraId="5CC18E4B" w14:textId="3C8B4F00" w:rsidR="009C10D5" w:rsidRPr="002B5DC1" w:rsidRDefault="000D2487" w:rsidP="000D2487">
      <w:pPr>
        <w:pStyle w:val="BodyText"/>
      </w:pPr>
      <w:r w:rsidRPr="002B5DC1">
        <w:t xml:space="preserve">Table </w:t>
      </w:r>
      <w:r w:rsidR="0066138C" w:rsidRPr="002B5DC1">
        <w:t>43</w:t>
      </w:r>
      <w:r w:rsidRPr="002B5DC1">
        <w:t>.1-1 lists the content module</w:t>
      </w:r>
      <w:r w:rsidR="00AF472E" w:rsidRPr="002B5DC1">
        <w:t>(s) defined</w:t>
      </w:r>
      <w:r w:rsidRPr="002B5DC1">
        <w:t xml:space="preserve"> in the </w:t>
      </w:r>
      <w:r w:rsidR="00616DE4" w:rsidRPr="002B5DC1">
        <w:t>APPC</w:t>
      </w:r>
      <w:r w:rsidRPr="002B5DC1">
        <w:t xml:space="preserve"> Profile. </w:t>
      </w:r>
      <w:r w:rsidR="00F8495F" w:rsidRPr="002B5DC1">
        <w:t>To claim support</w:t>
      </w:r>
      <w:r w:rsidR="00AF472E" w:rsidRPr="002B5DC1">
        <w:t xml:space="preserve"> </w:t>
      </w:r>
      <w:r w:rsidR="00F8495F" w:rsidRPr="002B5DC1">
        <w:t>with th</w:t>
      </w:r>
      <w:r w:rsidR="00AF472E" w:rsidRPr="002B5DC1">
        <w:t xml:space="preserve">is profile, </w:t>
      </w:r>
      <w:r w:rsidRPr="002B5DC1">
        <w:t xml:space="preserve">an actor </w:t>
      </w:r>
      <w:r w:rsidR="00F8495F" w:rsidRPr="002B5DC1">
        <w:t xml:space="preserve">shall support </w:t>
      </w:r>
      <w:r w:rsidR="00AF472E" w:rsidRPr="002B5DC1">
        <w:t xml:space="preserve">all required content modules (labeled “R”) and may </w:t>
      </w:r>
      <w:r w:rsidR="00F8495F" w:rsidRPr="002B5DC1">
        <w:t xml:space="preserve">support </w:t>
      </w:r>
      <w:r w:rsidR="00AF472E" w:rsidRPr="002B5DC1">
        <w:t>optional content module</w:t>
      </w:r>
      <w:r w:rsidR="00F8495F" w:rsidRPr="002B5DC1">
        <w:t>s</w:t>
      </w:r>
      <w:r w:rsidRPr="002B5DC1">
        <w:t xml:space="preserve"> (labeled “O”)</w:t>
      </w:r>
      <w:r w:rsidR="00887E40" w:rsidRPr="002B5DC1">
        <w:t xml:space="preserve">. </w:t>
      </w:r>
    </w:p>
    <w:p w14:paraId="087CC750" w14:textId="00713F92" w:rsidR="000D2487" w:rsidRPr="002B5DC1" w:rsidRDefault="000D2487" w:rsidP="008209AF">
      <w:pPr>
        <w:pStyle w:val="TableTitle"/>
      </w:pPr>
      <w:r w:rsidRPr="002B5DC1">
        <w:t xml:space="preserve">Table </w:t>
      </w:r>
      <w:r w:rsidR="0066138C" w:rsidRPr="002B5DC1">
        <w:t>43</w:t>
      </w:r>
      <w:r w:rsidRPr="002B5DC1">
        <w:t>.1-1</w:t>
      </w:r>
      <w:r w:rsidR="00701B3A" w:rsidRPr="002B5DC1">
        <w:t xml:space="preserve">: </w:t>
      </w:r>
      <w:r w:rsidR="00616DE4" w:rsidRPr="002B5DC1">
        <w:t>APPC</w:t>
      </w:r>
      <w:r w:rsidRPr="002B5DC1">
        <w:t xml:space="preserve"> P</w:t>
      </w:r>
      <w:r w:rsidR="00DC5891" w:rsidRPr="002B5DC1">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2B5DC1" w14:paraId="7EA7D39F" w14:textId="77777777" w:rsidTr="00BB76BC">
        <w:trPr>
          <w:cantSplit/>
          <w:tblHeader/>
          <w:jc w:val="center"/>
        </w:trPr>
        <w:tc>
          <w:tcPr>
            <w:tcW w:w="1899" w:type="dxa"/>
            <w:shd w:val="pct15" w:color="auto" w:fill="FFFFFF"/>
          </w:tcPr>
          <w:p w14:paraId="35F70967" w14:textId="77777777" w:rsidR="000D2487" w:rsidRPr="002B5DC1" w:rsidRDefault="000D2487" w:rsidP="00ED4892">
            <w:pPr>
              <w:pStyle w:val="TableEntryHeader"/>
            </w:pPr>
            <w:r w:rsidRPr="002B5DC1">
              <w:t>Actors</w:t>
            </w:r>
          </w:p>
        </w:tc>
        <w:tc>
          <w:tcPr>
            <w:tcW w:w="2970" w:type="dxa"/>
            <w:shd w:val="pct15" w:color="auto" w:fill="FFFFFF"/>
          </w:tcPr>
          <w:p w14:paraId="613076E1" w14:textId="77777777" w:rsidR="000D2487" w:rsidRPr="002B5DC1" w:rsidRDefault="000D2487" w:rsidP="00ED4892">
            <w:pPr>
              <w:pStyle w:val="TableEntryHeader"/>
            </w:pPr>
            <w:r w:rsidRPr="002B5DC1">
              <w:t>Content Module</w:t>
            </w:r>
            <w:r w:rsidR="001F6755" w:rsidRPr="002B5DC1">
              <w:t>s</w:t>
            </w:r>
          </w:p>
        </w:tc>
        <w:tc>
          <w:tcPr>
            <w:tcW w:w="1440" w:type="dxa"/>
            <w:shd w:val="pct15" w:color="auto" w:fill="FFFFFF"/>
          </w:tcPr>
          <w:p w14:paraId="1B4D7400" w14:textId="77777777" w:rsidR="000D2487" w:rsidRPr="002B5DC1" w:rsidRDefault="000D2487" w:rsidP="00ED4892">
            <w:pPr>
              <w:pStyle w:val="TableEntryHeader"/>
            </w:pPr>
            <w:r w:rsidRPr="002B5DC1">
              <w:t>Optionality</w:t>
            </w:r>
          </w:p>
        </w:tc>
        <w:tc>
          <w:tcPr>
            <w:tcW w:w="2169" w:type="dxa"/>
            <w:shd w:val="pct15" w:color="auto" w:fill="FFFFFF"/>
          </w:tcPr>
          <w:p w14:paraId="0567EAD0" w14:textId="77777777" w:rsidR="000D2487" w:rsidRPr="002B5DC1" w:rsidRDefault="00907134" w:rsidP="00ED36D0">
            <w:pPr>
              <w:pStyle w:val="TableEntryHeader"/>
            </w:pPr>
            <w:r w:rsidRPr="002B5DC1">
              <w:t>Reference</w:t>
            </w:r>
          </w:p>
        </w:tc>
      </w:tr>
      <w:tr w:rsidR="000D2487" w:rsidRPr="002B5DC1" w14:paraId="4AA22B36" w14:textId="77777777" w:rsidTr="00BB76BC">
        <w:trPr>
          <w:jc w:val="center"/>
        </w:trPr>
        <w:tc>
          <w:tcPr>
            <w:tcW w:w="1899" w:type="dxa"/>
          </w:tcPr>
          <w:p w14:paraId="076E8575" w14:textId="77777777" w:rsidR="000D2487" w:rsidRPr="002B5DC1" w:rsidRDefault="000D2487" w:rsidP="00ED4892">
            <w:pPr>
              <w:pStyle w:val="TableEntry"/>
            </w:pPr>
            <w:r w:rsidRPr="002B5DC1">
              <w:t>Content Creator</w:t>
            </w:r>
          </w:p>
        </w:tc>
        <w:tc>
          <w:tcPr>
            <w:tcW w:w="2970" w:type="dxa"/>
          </w:tcPr>
          <w:p w14:paraId="3602955F" w14:textId="77777777" w:rsidR="000D2487" w:rsidRPr="002B5DC1" w:rsidRDefault="00CC4FC8" w:rsidP="00150C7C">
            <w:pPr>
              <w:pStyle w:val="TableEntry"/>
            </w:pPr>
            <w:r w:rsidRPr="002B5DC1">
              <w:t xml:space="preserve">Advanced </w:t>
            </w:r>
            <w:r w:rsidR="00150C7C" w:rsidRPr="002B5DC1">
              <w:t>Patient Privacy</w:t>
            </w:r>
            <w:r w:rsidRPr="002B5DC1">
              <w:t xml:space="preserve"> </w:t>
            </w:r>
            <w:r w:rsidR="00150C7C" w:rsidRPr="002B5DC1">
              <w:t>Consent</w:t>
            </w:r>
            <w:r w:rsidR="00FB39FE" w:rsidRPr="002B5DC1">
              <w:t>s</w:t>
            </w:r>
            <w:r w:rsidR="00150C7C" w:rsidRPr="002B5DC1">
              <w:t xml:space="preserve"> </w:t>
            </w:r>
            <w:r w:rsidR="000D2487" w:rsidRPr="002B5DC1">
              <w:t>Content Module</w:t>
            </w:r>
          </w:p>
        </w:tc>
        <w:tc>
          <w:tcPr>
            <w:tcW w:w="1440" w:type="dxa"/>
          </w:tcPr>
          <w:p w14:paraId="1C293C60" w14:textId="77777777" w:rsidR="000D2487" w:rsidRPr="002B5DC1" w:rsidRDefault="000D2487" w:rsidP="00ED4892">
            <w:pPr>
              <w:pStyle w:val="TableEntry"/>
            </w:pPr>
            <w:r w:rsidRPr="002B5DC1">
              <w:t>R</w:t>
            </w:r>
          </w:p>
        </w:tc>
        <w:tc>
          <w:tcPr>
            <w:tcW w:w="2169" w:type="dxa"/>
          </w:tcPr>
          <w:p w14:paraId="74FDE0B3" w14:textId="13A06336" w:rsidR="000D2487" w:rsidRPr="002B5DC1" w:rsidRDefault="008E66F6" w:rsidP="005F5A10">
            <w:pPr>
              <w:pStyle w:val="TableEntry"/>
            </w:pPr>
            <w:r w:rsidRPr="002B5DC1">
              <w:t>ITI</w:t>
            </w:r>
            <w:r w:rsidR="00907134" w:rsidRPr="002B5DC1">
              <w:t xml:space="preserve"> TF-3: </w:t>
            </w:r>
            <w:r w:rsidR="00150C7C" w:rsidRPr="002B5DC1">
              <w:t>5.</w:t>
            </w:r>
            <w:r w:rsidR="0066138C" w:rsidRPr="002B5DC1">
              <w:t>6</w:t>
            </w:r>
            <w:r w:rsidR="005F5A10" w:rsidRPr="002B5DC1">
              <w:t>.1</w:t>
            </w:r>
          </w:p>
        </w:tc>
      </w:tr>
      <w:tr w:rsidR="000D2487" w:rsidRPr="002B5DC1" w14:paraId="1D839F82" w14:textId="77777777" w:rsidTr="00BB76BC">
        <w:trPr>
          <w:jc w:val="center"/>
        </w:trPr>
        <w:tc>
          <w:tcPr>
            <w:tcW w:w="1899" w:type="dxa"/>
          </w:tcPr>
          <w:p w14:paraId="4A609DF1" w14:textId="77777777" w:rsidR="000D2487" w:rsidRPr="002B5DC1" w:rsidRDefault="00CC4FC8" w:rsidP="00ED4892">
            <w:pPr>
              <w:pStyle w:val="TableEntry"/>
            </w:pPr>
            <w:r w:rsidRPr="002B5DC1">
              <w:t>Content Consumer</w:t>
            </w:r>
          </w:p>
        </w:tc>
        <w:tc>
          <w:tcPr>
            <w:tcW w:w="2970" w:type="dxa"/>
          </w:tcPr>
          <w:p w14:paraId="779812E5" w14:textId="77777777" w:rsidR="000D2487" w:rsidRPr="002B5DC1" w:rsidRDefault="00CC4FC8" w:rsidP="005F5A10">
            <w:pPr>
              <w:pStyle w:val="TableEntry"/>
            </w:pPr>
            <w:r w:rsidRPr="002B5DC1">
              <w:t xml:space="preserve">Advanced </w:t>
            </w:r>
            <w:r w:rsidR="00150C7C" w:rsidRPr="002B5DC1">
              <w:t>Patient Privacy</w:t>
            </w:r>
            <w:r w:rsidRPr="002B5DC1">
              <w:t xml:space="preserve"> </w:t>
            </w:r>
            <w:r w:rsidR="00150C7C" w:rsidRPr="002B5DC1">
              <w:t>Consent</w:t>
            </w:r>
            <w:r w:rsidR="00FB39FE" w:rsidRPr="002B5DC1">
              <w:t>s</w:t>
            </w:r>
            <w:r w:rsidR="00150C7C" w:rsidRPr="002B5DC1">
              <w:t xml:space="preserve"> </w:t>
            </w:r>
            <w:r w:rsidRPr="002B5DC1">
              <w:t>Content Module</w:t>
            </w:r>
          </w:p>
        </w:tc>
        <w:tc>
          <w:tcPr>
            <w:tcW w:w="1440" w:type="dxa"/>
          </w:tcPr>
          <w:p w14:paraId="2019CE0F" w14:textId="77777777" w:rsidR="000D2487" w:rsidRPr="002B5DC1" w:rsidRDefault="000D2487" w:rsidP="00ED4892">
            <w:pPr>
              <w:pStyle w:val="TableEntry"/>
            </w:pPr>
            <w:r w:rsidRPr="002B5DC1">
              <w:t>R</w:t>
            </w:r>
          </w:p>
        </w:tc>
        <w:tc>
          <w:tcPr>
            <w:tcW w:w="2169" w:type="dxa"/>
          </w:tcPr>
          <w:p w14:paraId="1902DA76" w14:textId="0B0AD7AD" w:rsidR="000D2487" w:rsidRPr="002B5DC1" w:rsidRDefault="008E66F6" w:rsidP="005F5A10">
            <w:pPr>
              <w:pStyle w:val="TableEntry"/>
            </w:pPr>
            <w:r w:rsidRPr="002B5DC1">
              <w:t>ITI</w:t>
            </w:r>
            <w:r w:rsidR="00907134" w:rsidRPr="002B5DC1">
              <w:t xml:space="preserve"> TF-3: </w:t>
            </w:r>
            <w:r w:rsidR="005F5A10" w:rsidRPr="002B5DC1">
              <w:t>5.</w:t>
            </w:r>
            <w:r w:rsidR="0066138C" w:rsidRPr="002B5DC1">
              <w:t>6</w:t>
            </w:r>
            <w:r w:rsidR="005F5A10" w:rsidRPr="002B5DC1">
              <w:t>.1</w:t>
            </w:r>
          </w:p>
        </w:tc>
      </w:tr>
    </w:tbl>
    <w:p w14:paraId="5D8B125F" w14:textId="77777777" w:rsidR="000D2487" w:rsidRPr="002B5DC1" w:rsidRDefault="000D2487" w:rsidP="00DC0AF5">
      <w:pPr>
        <w:pStyle w:val="BodyText"/>
      </w:pPr>
    </w:p>
    <w:p w14:paraId="3B4C9FAD" w14:textId="3A00CAA6" w:rsidR="00FF4C4E" w:rsidRPr="002B5DC1" w:rsidRDefault="0066138C" w:rsidP="007D4B14">
      <w:pPr>
        <w:pStyle w:val="Heading3"/>
        <w:numPr>
          <w:ilvl w:val="0"/>
          <w:numId w:val="0"/>
        </w:numPr>
        <w:rPr>
          <w:bCs/>
          <w:noProof w:val="0"/>
        </w:rPr>
      </w:pPr>
      <w:bookmarkStart w:id="50" w:name="_Toc13810940"/>
      <w:r w:rsidRPr="002B5DC1">
        <w:rPr>
          <w:bCs/>
          <w:noProof w:val="0"/>
        </w:rPr>
        <w:t>43</w:t>
      </w:r>
      <w:r w:rsidR="00FF4C4E" w:rsidRPr="002B5DC1">
        <w:rPr>
          <w:bCs/>
          <w:noProof w:val="0"/>
        </w:rPr>
        <w:t>.1.1</w:t>
      </w:r>
      <w:r w:rsidR="00503AE1" w:rsidRPr="002B5DC1">
        <w:rPr>
          <w:bCs/>
          <w:noProof w:val="0"/>
        </w:rPr>
        <w:t xml:space="preserve"> Actor Descriptions and </w:t>
      </w:r>
      <w:r w:rsidR="006A4160" w:rsidRPr="002B5DC1">
        <w:rPr>
          <w:bCs/>
          <w:noProof w:val="0"/>
        </w:rPr>
        <w:t xml:space="preserve">Actor </w:t>
      </w:r>
      <w:r w:rsidR="00ED0083" w:rsidRPr="002B5DC1">
        <w:rPr>
          <w:bCs/>
          <w:noProof w:val="0"/>
        </w:rPr>
        <w:t xml:space="preserve">Profile </w:t>
      </w:r>
      <w:r w:rsidR="00503AE1" w:rsidRPr="002B5DC1">
        <w:rPr>
          <w:bCs/>
          <w:noProof w:val="0"/>
        </w:rPr>
        <w:t>Requirements</w:t>
      </w:r>
      <w:bookmarkEnd w:id="50"/>
    </w:p>
    <w:p w14:paraId="05968F89" w14:textId="2B6B6521" w:rsidR="0038429E" w:rsidRPr="002B5DC1" w:rsidRDefault="00C170DB" w:rsidP="00E90DF7">
      <w:pPr>
        <w:pStyle w:val="BodyText"/>
      </w:pPr>
      <w:r w:rsidRPr="002B5DC1">
        <w:t xml:space="preserve">See </w:t>
      </w:r>
      <w:r w:rsidR="002A336D" w:rsidRPr="002B5DC1">
        <w:t>PCC TF-</w:t>
      </w:r>
      <w:r w:rsidR="00105A62" w:rsidRPr="002B5DC1">
        <w:t>1</w:t>
      </w:r>
      <w:r w:rsidR="002A336D" w:rsidRPr="002B5DC1">
        <w:t xml:space="preserve">: </w:t>
      </w:r>
      <w:r w:rsidR="00105A62" w:rsidRPr="002B5DC1">
        <w:t>Appendix A</w:t>
      </w:r>
      <w:r w:rsidR="002A336D" w:rsidRPr="002B5DC1">
        <w:t>.</w:t>
      </w:r>
    </w:p>
    <w:p w14:paraId="7C0D2C85" w14:textId="12A6CFD2" w:rsidR="00CF283F" w:rsidRPr="002B5DC1" w:rsidRDefault="0066138C" w:rsidP="007D4B14">
      <w:pPr>
        <w:pStyle w:val="Heading2"/>
        <w:numPr>
          <w:ilvl w:val="0"/>
          <w:numId w:val="0"/>
        </w:numPr>
        <w:rPr>
          <w:noProof w:val="0"/>
        </w:rPr>
      </w:pPr>
      <w:bookmarkStart w:id="51" w:name="_Toc13810941"/>
      <w:r w:rsidRPr="002B5DC1">
        <w:rPr>
          <w:noProof w:val="0"/>
        </w:rPr>
        <w:t>43</w:t>
      </w:r>
      <w:r w:rsidR="00CF283F" w:rsidRPr="002B5DC1">
        <w:rPr>
          <w:noProof w:val="0"/>
        </w:rPr>
        <w:t xml:space="preserve">.2 </w:t>
      </w:r>
      <w:r w:rsidR="00996CDE" w:rsidRPr="002B5DC1">
        <w:rPr>
          <w:noProof w:val="0"/>
        </w:rPr>
        <w:t>APPC</w:t>
      </w:r>
      <w:r w:rsidR="00104BE6" w:rsidRPr="002B5DC1">
        <w:rPr>
          <w:noProof w:val="0"/>
        </w:rPr>
        <w:t xml:space="preserve"> Actor</w:t>
      </w:r>
      <w:r w:rsidR="00CF283F" w:rsidRPr="002B5DC1">
        <w:rPr>
          <w:noProof w:val="0"/>
        </w:rPr>
        <w:t xml:space="preserve"> Options</w:t>
      </w:r>
      <w:bookmarkEnd w:id="51"/>
    </w:p>
    <w:p w14:paraId="2071DB89" w14:textId="12191DD1" w:rsidR="00CF283F" w:rsidRPr="002B5DC1" w:rsidRDefault="00CF283F" w:rsidP="008E0275">
      <w:pPr>
        <w:pStyle w:val="BodyText"/>
      </w:pPr>
      <w:r w:rsidRPr="002B5DC1">
        <w:t>Options that may be selected for</w:t>
      </w:r>
      <w:r w:rsidR="00323461" w:rsidRPr="002B5DC1">
        <w:t xml:space="preserve"> each actor in</w:t>
      </w:r>
      <w:r w:rsidRPr="002B5DC1">
        <w:t xml:space="preserve"> this </w:t>
      </w:r>
      <w:r w:rsidR="00323461" w:rsidRPr="002B5DC1">
        <w:t>p</w:t>
      </w:r>
      <w:r w:rsidRPr="002B5DC1">
        <w:t>rofile</w:t>
      </w:r>
      <w:r w:rsidR="00323461" w:rsidRPr="002B5DC1">
        <w:t xml:space="preserve"> </w:t>
      </w:r>
      <w:r w:rsidR="00FC250A" w:rsidRPr="002B5DC1">
        <w:t xml:space="preserve">are listed in </w:t>
      </w:r>
      <w:r w:rsidR="00B61E95" w:rsidRPr="002B5DC1">
        <w:t>T</w:t>
      </w:r>
      <w:r w:rsidR="00FC250A" w:rsidRPr="002B5DC1">
        <w:t xml:space="preserve">able </w:t>
      </w:r>
      <w:r w:rsidR="0066138C" w:rsidRPr="002B5DC1">
        <w:t>43</w:t>
      </w:r>
      <w:r w:rsidRPr="002B5DC1">
        <w:t>.2-1</w:t>
      </w:r>
      <w:r w:rsidR="00F0665F" w:rsidRPr="002B5DC1">
        <w:t xml:space="preserve">. </w:t>
      </w:r>
    </w:p>
    <w:p w14:paraId="4AFFDBEE" w14:textId="77777777" w:rsidR="006514EA" w:rsidRPr="002B5DC1" w:rsidRDefault="006514EA" w:rsidP="008E0275">
      <w:pPr>
        <w:pStyle w:val="BodyText"/>
      </w:pPr>
    </w:p>
    <w:p w14:paraId="54A50609" w14:textId="68998F4C" w:rsidR="00CF283F" w:rsidRPr="002B5DC1" w:rsidRDefault="00CF283F" w:rsidP="008209AF">
      <w:pPr>
        <w:pStyle w:val="TableTitle"/>
      </w:pPr>
      <w:r w:rsidRPr="002B5DC1">
        <w:lastRenderedPageBreak/>
        <w:t xml:space="preserve">Table </w:t>
      </w:r>
      <w:r w:rsidR="0066138C" w:rsidRPr="002B5DC1">
        <w:t>43</w:t>
      </w:r>
      <w:r w:rsidRPr="002B5DC1">
        <w:t>.2-1</w:t>
      </w:r>
      <w:r w:rsidR="00701B3A" w:rsidRPr="002B5DC1">
        <w:t xml:space="preserve">: </w:t>
      </w:r>
      <w:r w:rsidR="00996CDE" w:rsidRPr="002B5DC1">
        <w:t>APPC</w:t>
      </w:r>
      <w:r w:rsidRPr="002B5DC1">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00"/>
        <w:gridCol w:w="3721"/>
        <w:gridCol w:w="3438"/>
      </w:tblGrid>
      <w:tr w:rsidR="00991D63" w:rsidRPr="002B5DC1" w14:paraId="10FD1CDA" w14:textId="77777777" w:rsidTr="008209AF">
        <w:trPr>
          <w:cantSplit/>
          <w:tblHeader/>
          <w:jc w:val="center"/>
        </w:trPr>
        <w:tc>
          <w:tcPr>
            <w:tcW w:w="2300" w:type="dxa"/>
            <w:shd w:val="pct15" w:color="auto" w:fill="FFFFFF"/>
          </w:tcPr>
          <w:p w14:paraId="59E57989" w14:textId="77777777" w:rsidR="00991D63" w:rsidRPr="002B5DC1" w:rsidRDefault="00991D63" w:rsidP="00663624">
            <w:pPr>
              <w:pStyle w:val="TableEntryHeader"/>
            </w:pPr>
            <w:r w:rsidRPr="002B5DC1">
              <w:t>Actor</w:t>
            </w:r>
          </w:p>
        </w:tc>
        <w:tc>
          <w:tcPr>
            <w:tcW w:w="3721" w:type="dxa"/>
            <w:shd w:val="pct15" w:color="auto" w:fill="FFFFFF"/>
          </w:tcPr>
          <w:p w14:paraId="537456AF" w14:textId="77777777" w:rsidR="00991D63" w:rsidRPr="002B5DC1" w:rsidRDefault="00991D63" w:rsidP="00E007E6">
            <w:pPr>
              <w:pStyle w:val="TableEntryHeader"/>
            </w:pPr>
            <w:r w:rsidRPr="002B5DC1">
              <w:t>Option Name</w:t>
            </w:r>
          </w:p>
        </w:tc>
        <w:tc>
          <w:tcPr>
            <w:tcW w:w="3438" w:type="dxa"/>
            <w:shd w:val="pct15" w:color="auto" w:fill="FFFFFF"/>
          </w:tcPr>
          <w:p w14:paraId="312E5037" w14:textId="77777777" w:rsidR="00991D63" w:rsidRPr="002B5DC1" w:rsidRDefault="00907134" w:rsidP="00663624">
            <w:pPr>
              <w:pStyle w:val="TableEntryHeader"/>
            </w:pPr>
            <w:r w:rsidRPr="002B5DC1">
              <w:t>Reference</w:t>
            </w:r>
          </w:p>
          <w:p w14:paraId="58C8233F" w14:textId="77777777" w:rsidR="00787B2D" w:rsidRPr="002B5DC1" w:rsidRDefault="00787B2D" w:rsidP="00AD069D">
            <w:pPr>
              <w:pStyle w:val="TableEntryHeader"/>
              <w:rPr>
                <w:rFonts w:ascii="Times New Roman" w:hAnsi="Times New Roman"/>
                <w:b w:val="0"/>
                <w:i/>
              </w:rPr>
            </w:pPr>
          </w:p>
        </w:tc>
      </w:tr>
      <w:tr w:rsidR="00991D63" w:rsidRPr="002B5DC1" w14:paraId="2E451921" w14:textId="77777777" w:rsidTr="008209AF">
        <w:trPr>
          <w:cantSplit/>
          <w:trHeight w:val="332"/>
          <w:jc w:val="center"/>
        </w:trPr>
        <w:tc>
          <w:tcPr>
            <w:tcW w:w="2300" w:type="dxa"/>
          </w:tcPr>
          <w:p w14:paraId="59489F6D" w14:textId="77777777" w:rsidR="00991D63" w:rsidRPr="002B5DC1" w:rsidRDefault="00B22DE5" w:rsidP="00663624">
            <w:pPr>
              <w:pStyle w:val="TableEntry"/>
            </w:pPr>
            <w:r w:rsidRPr="002B5DC1">
              <w:t>Content Creator</w:t>
            </w:r>
          </w:p>
        </w:tc>
        <w:tc>
          <w:tcPr>
            <w:tcW w:w="3721" w:type="dxa"/>
          </w:tcPr>
          <w:p w14:paraId="5218F655" w14:textId="77777777" w:rsidR="00991D63" w:rsidRPr="002B5DC1" w:rsidRDefault="00991D63" w:rsidP="008358E5">
            <w:pPr>
              <w:pStyle w:val="TableEntry"/>
            </w:pPr>
            <w:r w:rsidRPr="002B5DC1">
              <w:t xml:space="preserve">No options defined </w:t>
            </w:r>
          </w:p>
        </w:tc>
        <w:tc>
          <w:tcPr>
            <w:tcW w:w="3438" w:type="dxa"/>
          </w:tcPr>
          <w:p w14:paraId="22AEFDA3" w14:textId="77777777" w:rsidR="00991D63" w:rsidRPr="002B5DC1" w:rsidRDefault="00787B2D" w:rsidP="00B92EA1">
            <w:pPr>
              <w:pStyle w:val="TableEntry"/>
            </w:pPr>
            <w:r w:rsidRPr="002B5DC1">
              <w:t>--</w:t>
            </w:r>
          </w:p>
        </w:tc>
      </w:tr>
      <w:tr w:rsidR="00991D63" w:rsidRPr="002B5DC1" w14:paraId="29A4BD37" w14:textId="77777777" w:rsidTr="008209AF">
        <w:trPr>
          <w:cantSplit/>
          <w:trHeight w:val="521"/>
          <w:jc w:val="center"/>
        </w:trPr>
        <w:tc>
          <w:tcPr>
            <w:tcW w:w="2300" w:type="dxa"/>
            <w:vMerge w:val="restart"/>
          </w:tcPr>
          <w:p w14:paraId="2BE1C255" w14:textId="77777777" w:rsidR="00991D63" w:rsidRPr="002B5DC1" w:rsidRDefault="00B22DE5" w:rsidP="00663624">
            <w:pPr>
              <w:pStyle w:val="TableEntry"/>
            </w:pPr>
            <w:r w:rsidRPr="002B5DC1">
              <w:t>Content Consumer</w:t>
            </w:r>
          </w:p>
        </w:tc>
        <w:tc>
          <w:tcPr>
            <w:tcW w:w="3721" w:type="dxa"/>
          </w:tcPr>
          <w:p w14:paraId="0EE90B54" w14:textId="5E5C29A2" w:rsidR="00991D63" w:rsidRPr="002B5DC1" w:rsidRDefault="00B22DE5" w:rsidP="00412A42">
            <w:pPr>
              <w:pStyle w:val="TableEntry"/>
            </w:pPr>
            <w:r w:rsidRPr="002B5DC1">
              <w:t>View Option</w:t>
            </w:r>
            <w:r w:rsidR="00C243B1" w:rsidRPr="002B5DC1">
              <w:t xml:space="preserve"> </w:t>
            </w:r>
            <w:r w:rsidR="00CA7722" w:rsidRPr="002B5DC1">
              <w:rPr>
                <w:vertAlign w:val="superscript"/>
              </w:rPr>
              <w:t xml:space="preserve">Note </w:t>
            </w:r>
            <w:r w:rsidR="00F10CF0" w:rsidRPr="002B5DC1">
              <w:rPr>
                <w:vertAlign w:val="superscript"/>
              </w:rPr>
              <w:t>1</w:t>
            </w:r>
          </w:p>
        </w:tc>
        <w:tc>
          <w:tcPr>
            <w:tcW w:w="3438" w:type="dxa"/>
          </w:tcPr>
          <w:p w14:paraId="1D643DD4" w14:textId="7B01A228" w:rsidR="00991D63" w:rsidRPr="002B5DC1" w:rsidRDefault="00412A42" w:rsidP="00B92EA1">
            <w:pPr>
              <w:pStyle w:val="TableEntry"/>
            </w:pPr>
            <w:r w:rsidRPr="002B5DC1">
              <w:t xml:space="preserve">Section </w:t>
            </w:r>
            <w:r w:rsidR="0066138C" w:rsidRPr="002B5DC1">
              <w:t>43</w:t>
            </w:r>
            <w:r w:rsidRPr="002B5DC1">
              <w:t>.2.1</w:t>
            </w:r>
          </w:p>
        </w:tc>
      </w:tr>
      <w:tr w:rsidR="00991D63" w:rsidRPr="002B5DC1" w14:paraId="2FED1F18" w14:textId="77777777" w:rsidTr="008209AF">
        <w:trPr>
          <w:cantSplit/>
          <w:jc w:val="center"/>
        </w:trPr>
        <w:tc>
          <w:tcPr>
            <w:tcW w:w="2300" w:type="dxa"/>
            <w:vMerge/>
          </w:tcPr>
          <w:p w14:paraId="2FFBC099" w14:textId="77777777" w:rsidR="00991D63" w:rsidRPr="002B5DC1" w:rsidRDefault="00991D63" w:rsidP="00663624">
            <w:pPr>
              <w:pStyle w:val="TableEntry"/>
            </w:pPr>
          </w:p>
        </w:tc>
        <w:tc>
          <w:tcPr>
            <w:tcW w:w="3721" w:type="dxa"/>
          </w:tcPr>
          <w:p w14:paraId="68186A59" w14:textId="77777777" w:rsidR="00991D63" w:rsidRPr="002B5DC1" w:rsidRDefault="008D2E10" w:rsidP="00CA7722">
            <w:pPr>
              <w:pStyle w:val="TableEntry"/>
            </w:pPr>
            <w:r w:rsidRPr="002B5DC1">
              <w:t>Structured</w:t>
            </w:r>
            <w:r w:rsidR="00B22DE5" w:rsidRPr="002B5DC1">
              <w:t xml:space="preserve"> Policy </w:t>
            </w:r>
            <w:r w:rsidRPr="002B5DC1">
              <w:t>Processing</w:t>
            </w:r>
            <w:r w:rsidR="00B22DE5" w:rsidRPr="002B5DC1">
              <w:t xml:space="preserve"> </w:t>
            </w:r>
            <w:r w:rsidR="00CA7722" w:rsidRPr="002B5DC1">
              <w:t xml:space="preserve">Option </w:t>
            </w:r>
            <w:r w:rsidR="00CA7722" w:rsidRPr="002B5DC1">
              <w:rPr>
                <w:vertAlign w:val="superscript"/>
              </w:rPr>
              <w:t>Note 1</w:t>
            </w:r>
          </w:p>
        </w:tc>
        <w:tc>
          <w:tcPr>
            <w:tcW w:w="3438" w:type="dxa"/>
          </w:tcPr>
          <w:p w14:paraId="0BB4BE17" w14:textId="08B6BFF0" w:rsidR="00991D63" w:rsidRPr="002B5DC1" w:rsidRDefault="00B61E95" w:rsidP="00B92EA1">
            <w:pPr>
              <w:pStyle w:val="TableEntry"/>
            </w:pPr>
            <w:r w:rsidRPr="002B5DC1">
              <w:t>Sec</w:t>
            </w:r>
            <w:r w:rsidR="0021257A" w:rsidRPr="002B5DC1">
              <w:t>t</w:t>
            </w:r>
            <w:r w:rsidRPr="002B5DC1">
              <w:t xml:space="preserve">ion </w:t>
            </w:r>
            <w:r w:rsidR="0066138C" w:rsidRPr="002B5DC1">
              <w:t>43</w:t>
            </w:r>
            <w:r w:rsidR="00B22DE5" w:rsidRPr="002B5DC1">
              <w:t>.2.2</w:t>
            </w:r>
          </w:p>
        </w:tc>
      </w:tr>
    </w:tbl>
    <w:p w14:paraId="36CEB209" w14:textId="77777777" w:rsidR="009D6A32" w:rsidRPr="002B5DC1" w:rsidRDefault="00CA7722" w:rsidP="00597DB2">
      <w:pPr>
        <w:pStyle w:val="Note"/>
      </w:pPr>
      <w:r w:rsidRPr="002B5DC1">
        <w:t xml:space="preserve">Note </w:t>
      </w:r>
      <w:r w:rsidR="00F10CF0" w:rsidRPr="002B5DC1">
        <w:t>1</w:t>
      </w:r>
      <w:r w:rsidRPr="002B5DC1">
        <w:t xml:space="preserve">: </w:t>
      </w:r>
      <w:r w:rsidR="00F10CF0" w:rsidRPr="002B5DC1">
        <w:t xml:space="preserve">Content Consumer </w:t>
      </w:r>
      <w:r w:rsidR="00441374" w:rsidRPr="002B5DC1">
        <w:t>shall implement at least one of View Option or Structured Policy Processing Option</w:t>
      </w:r>
    </w:p>
    <w:p w14:paraId="3290E6B3" w14:textId="77777777" w:rsidR="006116E2" w:rsidRPr="002B5DC1" w:rsidRDefault="006116E2" w:rsidP="00597DB2">
      <w:pPr>
        <w:pStyle w:val="BodyText"/>
      </w:pPr>
    </w:p>
    <w:p w14:paraId="7BEF3C49" w14:textId="65EE00C6" w:rsidR="00CF283F" w:rsidRPr="002B5DC1" w:rsidRDefault="0066138C" w:rsidP="007D4B14">
      <w:pPr>
        <w:pStyle w:val="Heading3"/>
        <w:numPr>
          <w:ilvl w:val="0"/>
          <w:numId w:val="0"/>
        </w:numPr>
        <w:ind w:left="720" w:hanging="720"/>
        <w:rPr>
          <w:noProof w:val="0"/>
        </w:rPr>
      </w:pPr>
      <w:bookmarkStart w:id="52" w:name="_Toc13810942"/>
      <w:r w:rsidRPr="002B5DC1">
        <w:rPr>
          <w:noProof w:val="0"/>
        </w:rPr>
        <w:t>43</w:t>
      </w:r>
      <w:r w:rsidR="00323461" w:rsidRPr="002B5DC1">
        <w:rPr>
          <w:noProof w:val="0"/>
        </w:rPr>
        <w:t xml:space="preserve">.2.1 </w:t>
      </w:r>
      <w:r w:rsidR="00B22DE5" w:rsidRPr="002B5DC1">
        <w:rPr>
          <w:noProof w:val="0"/>
        </w:rPr>
        <w:t>View Option</w:t>
      </w:r>
      <w:bookmarkEnd w:id="52"/>
    </w:p>
    <w:p w14:paraId="23E8C5DD" w14:textId="77777777" w:rsidR="00B22DE5" w:rsidRPr="002B5DC1" w:rsidRDefault="00B22DE5" w:rsidP="00E90DF7">
      <w:pPr>
        <w:pStyle w:val="BodyText"/>
      </w:pPr>
      <w:r w:rsidRPr="002B5DC1">
        <w:t>The requirements for the View Option defined in PCC TF-2: 3.1.1 apply</w:t>
      </w:r>
      <w:r w:rsidR="00C90624" w:rsidRPr="002B5DC1">
        <w:t xml:space="preserve">. </w:t>
      </w:r>
    </w:p>
    <w:p w14:paraId="33FB872D" w14:textId="5B213019" w:rsidR="008D2E10" w:rsidRPr="002B5DC1" w:rsidRDefault="0066138C" w:rsidP="007D4B14">
      <w:pPr>
        <w:pStyle w:val="Heading3"/>
        <w:numPr>
          <w:ilvl w:val="0"/>
          <w:numId w:val="0"/>
        </w:numPr>
        <w:ind w:left="720" w:hanging="720"/>
        <w:rPr>
          <w:noProof w:val="0"/>
        </w:rPr>
      </w:pPr>
      <w:bookmarkStart w:id="53" w:name="_Toc13810943"/>
      <w:bookmarkStart w:id="54" w:name="_Toc37034636"/>
      <w:bookmarkStart w:id="55" w:name="_Toc38846114"/>
      <w:bookmarkStart w:id="56" w:name="_Toc504625757"/>
      <w:bookmarkStart w:id="57" w:name="_Toc530206510"/>
      <w:bookmarkStart w:id="58" w:name="_Toc1388430"/>
      <w:bookmarkStart w:id="59" w:name="_Toc1388584"/>
      <w:bookmarkStart w:id="60" w:name="_Toc1456611"/>
      <w:r w:rsidRPr="002B5DC1">
        <w:rPr>
          <w:noProof w:val="0"/>
        </w:rPr>
        <w:t>43</w:t>
      </w:r>
      <w:r w:rsidR="008D2E10" w:rsidRPr="002B5DC1">
        <w:rPr>
          <w:noProof w:val="0"/>
        </w:rPr>
        <w:t>.2.2 Structured Policy Processing Option</w:t>
      </w:r>
      <w:bookmarkEnd w:id="53"/>
    </w:p>
    <w:p w14:paraId="537DA5A9" w14:textId="77777777" w:rsidR="008D2E10" w:rsidRPr="002B5DC1" w:rsidRDefault="008D2E10" w:rsidP="00E90DF7">
      <w:pPr>
        <w:pStyle w:val="BodyText"/>
      </w:pPr>
      <w:r w:rsidRPr="002B5DC1">
        <w:t xml:space="preserve">The Content Consumer that supports the Structured Policy Processing Option shall be able to process and interpret the structured policy contained in the APPC document. The </w:t>
      </w:r>
      <w:r w:rsidR="00DC0AF5" w:rsidRPr="002B5DC1">
        <w:t>o</w:t>
      </w:r>
      <w:r w:rsidRPr="002B5DC1">
        <w:t>ption does not require the ability to enforce the rules contained in the structured policy.</w:t>
      </w:r>
    </w:p>
    <w:p w14:paraId="164915D8" w14:textId="233F2579" w:rsidR="005F21E7" w:rsidRPr="002B5DC1" w:rsidRDefault="0066138C" w:rsidP="007D4B14">
      <w:pPr>
        <w:pStyle w:val="Heading2"/>
        <w:numPr>
          <w:ilvl w:val="0"/>
          <w:numId w:val="0"/>
        </w:numPr>
        <w:rPr>
          <w:noProof w:val="0"/>
        </w:rPr>
      </w:pPr>
      <w:bookmarkStart w:id="61" w:name="_Toc13810944"/>
      <w:r w:rsidRPr="002B5DC1">
        <w:rPr>
          <w:noProof w:val="0"/>
        </w:rPr>
        <w:t>43</w:t>
      </w:r>
      <w:r w:rsidR="005F21E7" w:rsidRPr="002B5DC1">
        <w:rPr>
          <w:noProof w:val="0"/>
        </w:rPr>
        <w:t xml:space="preserve">.3 </w:t>
      </w:r>
      <w:r w:rsidR="00996CDE" w:rsidRPr="002B5DC1">
        <w:rPr>
          <w:noProof w:val="0"/>
        </w:rPr>
        <w:t>APPC</w:t>
      </w:r>
      <w:r w:rsidR="005F21E7" w:rsidRPr="002B5DC1">
        <w:rPr>
          <w:noProof w:val="0"/>
        </w:rPr>
        <w:t xml:space="preserve"> </w:t>
      </w:r>
      <w:r w:rsidR="001579E7" w:rsidRPr="002B5DC1">
        <w:rPr>
          <w:noProof w:val="0"/>
        </w:rPr>
        <w:t xml:space="preserve">Required </w:t>
      </w:r>
      <w:r w:rsidR="00C158E0" w:rsidRPr="002B5DC1">
        <w:rPr>
          <w:noProof w:val="0"/>
        </w:rPr>
        <w:t>Actor</w:t>
      </w:r>
      <w:r w:rsidR="005F21E7" w:rsidRPr="002B5DC1">
        <w:rPr>
          <w:noProof w:val="0"/>
        </w:rPr>
        <w:t xml:space="preserve"> Groupings</w:t>
      </w:r>
      <w:bookmarkEnd w:id="61"/>
      <w:r w:rsidR="005F21E7" w:rsidRPr="002B5DC1">
        <w:rPr>
          <w:noProof w:val="0"/>
        </w:rPr>
        <w:t xml:space="preserve"> </w:t>
      </w:r>
    </w:p>
    <w:p w14:paraId="0CD7C3F5" w14:textId="77777777" w:rsidR="00B61E95" w:rsidRPr="002B5DC1" w:rsidRDefault="00B61E95" w:rsidP="00B61E95">
      <w:pPr>
        <w:pStyle w:val="BodyText"/>
      </w:pPr>
      <w:r w:rsidRPr="002B5DC1">
        <w:t xml:space="preserve">An </w:t>
      </w:r>
      <w:r w:rsidR="00DC0AF5" w:rsidRPr="002B5DC1">
        <w:t>a</w:t>
      </w:r>
      <w:r w:rsidRPr="002B5DC1">
        <w:t xml:space="preserve">ctor from this profile (Column 1) shall implement all of the required transactions and/or content modules in this profile </w:t>
      </w:r>
      <w:r w:rsidRPr="002B5DC1">
        <w:rPr>
          <w:b/>
          <w:i/>
        </w:rPr>
        <w:t>in addition to</w:t>
      </w:r>
      <w:r w:rsidRPr="002B5DC1">
        <w:t xml:space="preserve"> all of the transactions required for the grouped actor (Column 2). </w:t>
      </w:r>
    </w:p>
    <w:p w14:paraId="4C85423A" w14:textId="54421308" w:rsidR="00B61E95" w:rsidRPr="002B5DC1" w:rsidRDefault="00B61E95" w:rsidP="00B61E95">
      <w:pPr>
        <w:pStyle w:val="BodyText"/>
      </w:pPr>
      <w:r w:rsidRPr="002B5DC1">
        <w:t xml:space="preserve">Section </w:t>
      </w:r>
      <w:r w:rsidR="0066138C" w:rsidRPr="002B5DC1">
        <w:t>43</w:t>
      </w:r>
      <w:r w:rsidRPr="002B5DC1">
        <w:t xml:space="preserve">.5 describes some optional groupings that may be of interest for security considerations and </w:t>
      </w:r>
      <w:r w:rsidR="00DC0AF5" w:rsidRPr="002B5DC1">
        <w:t>S</w:t>
      </w:r>
      <w:r w:rsidRPr="002B5DC1">
        <w:t xml:space="preserve">ection </w:t>
      </w:r>
      <w:r w:rsidR="0066138C" w:rsidRPr="002B5DC1">
        <w:t>43</w:t>
      </w:r>
      <w:r w:rsidRPr="002B5DC1">
        <w:t>.6 describes some optional groupings in other related profiles.</w:t>
      </w:r>
    </w:p>
    <w:p w14:paraId="5C51E85A" w14:textId="05E0FAB8" w:rsidR="00761469" w:rsidRPr="002B5DC1" w:rsidRDefault="00761469" w:rsidP="008209AF">
      <w:pPr>
        <w:pStyle w:val="TableTitle"/>
      </w:pPr>
      <w:r w:rsidRPr="002B5DC1">
        <w:t xml:space="preserve">Table </w:t>
      </w:r>
      <w:r w:rsidR="0066138C" w:rsidRPr="002B5DC1">
        <w:t>43</w:t>
      </w:r>
      <w:r w:rsidRPr="002B5DC1">
        <w:t>.3-1</w:t>
      </w:r>
      <w:r w:rsidR="00701B3A" w:rsidRPr="002B5DC1">
        <w:t xml:space="preserve">: </w:t>
      </w:r>
      <w:r w:rsidR="005B1C1C" w:rsidRPr="002B5DC1">
        <w:t>APPC</w:t>
      </w:r>
      <w:r w:rsidRPr="002B5DC1">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0"/>
        <w:gridCol w:w="1985"/>
        <w:gridCol w:w="2126"/>
        <w:gridCol w:w="2720"/>
        <w:gridCol w:w="15"/>
      </w:tblGrid>
      <w:tr w:rsidR="00761469" w:rsidRPr="002B5DC1" w14:paraId="1F3042BB" w14:textId="77777777" w:rsidTr="003C6BC4">
        <w:trPr>
          <w:gridAfter w:val="1"/>
          <w:wAfter w:w="15" w:type="dxa"/>
          <w:cantSplit/>
          <w:tblHeader/>
          <w:jc w:val="center"/>
        </w:trPr>
        <w:tc>
          <w:tcPr>
            <w:tcW w:w="2320" w:type="dxa"/>
            <w:shd w:val="pct15" w:color="auto" w:fill="FFFFFF"/>
          </w:tcPr>
          <w:p w14:paraId="4D4BBD08" w14:textId="77777777" w:rsidR="00761469" w:rsidRPr="002B5DC1" w:rsidRDefault="00996CDE" w:rsidP="00996CDE">
            <w:pPr>
              <w:pStyle w:val="TableEntryHeader"/>
            </w:pPr>
            <w:r w:rsidRPr="002B5DC1">
              <w:t>APPC</w:t>
            </w:r>
            <w:r w:rsidR="00761469" w:rsidRPr="002B5DC1">
              <w:t xml:space="preserve"> Actor</w:t>
            </w:r>
          </w:p>
        </w:tc>
        <w:tc>
          <w:tcPr>
            <w:tcW w:w="1985" w:type="dxa"/>
            <w:shd w:val="pct15" w:color="auto" w:fill="FFFFFF"/>
          </w:tcPr>
          <w:p w14:paraId="6D9FAACE" w14:textId="77777777" w:rsidR="00761469" w:rsidRPr="002B5DC1" w:rsidRDefault="00761469" w:rsidP="00DB186B">
            <w:pPr>
              <w:pStyle w:val="TableEntryHeader"/>
            </w:pPr>
            <w:r w:rsidRPr="002B5DC1">
              <w:t>Actor to be grouped with</w:t>
            </w:r>
          </w:p>
        </w:tc>
        <w:tc>
          <w:tcPr>
            <w:tcW w:w="2126" w:type="dxa"/>
            <w:shd w:val="pct15" w:color="auto" w:fill="FFFFFF"/>
          </w:tcPr>
          <w:p w14:paraId="216884F1" w14:textId="77777777" w:rsidR="00761469" w:rsidRPr="002B5DC1" w:rsidRDefault="00CD44D7" w:rsidP="00DB186B">
            <w:pPr>
              <w:pStyle w:val="TableEntryHeader"/>
            </w:pPr>
            <w:r w:rsidRPr="002B5DC1">
              <w:t>Reference</w:t>
            </w:r>
          </w:p>
        </w:tc>
        <w:tc>
          <w:tcPr>
            <w:tcW w:w="2720" w:type="dxa"/>
            <w:shd w:val="pct15" w:color="auto" w:fill="FFFFFF"/>
          </w:tcPr>
          <w:p w14:paraId="41C0DECD" w14:textId="77777777" w:rsidR="00761469" w:rsidRPr="002B5DC1" w:rsidRDefault="00761469" w:rsidP="00DB186B">
            <w:pPr>
              <w:pStyle w:val="TableEntryHeader"/>
            </w:pPr>
            <w:r w:rsidRPr="002B5DC1">
              <w:t>Content Bindings Reference</w:t>
            </w:r>
          </w:p>
        </w:tc>
      </w:tr>
      <w:tr w:rsidR="003C6BC4" w:rsidRPr="002B5DC1" w14:paraId="0C412B11" w14:textId="77777777" w:rsidTr="003C6BC4">
        <w:trPr>
          <w:cantSplit/>
          <w:trHeight w:val="332"/>
          <w:jc w:val="center"/>
        </w:trPr>
        <w:tc>
          <w:tcPr>
            <w:tcW w:w="2320" w:type="dxa"/>
          </w:tcPr>
          <w:p w14:paraId="197CB4C3" w14:textId="77777777" w:rsidR="003C6BC4" w:rsidRPr="002B5DC1" w:rsidRDefault="003C6BC4" w:rsidP="00EF1E77">
            <w:pPr>
              <w:pStyle w:val="TableEntry"/>
            </w:pPr>
            <w:r w:rsidRPr="002B5DC1">
              <w:t>Content Creator</w:t>
            </w:r>
          </w:p>
        </w:tc>
        <w:tc>
          <w:tcPr>
            <w:tcW w:w="1985" w:type="dxa"/>
          </w:tcPr>
          <w:p w14:paraId="602F527D" w14:textId="77777777" w:rsidR="003C6BC4" w:rsidRPr="002B5DC1" w:rsidRDefault="005B1C1C" w:rsidP="005D6176">
            <w:pPr>
              <w:pStyle w:val="TableEntry"/>
            </w:pPr>
            <w:r w:rsidRPr="002B5DC1">
              <w:t>none</w:t>
            </w:r>
          </w:p>
        </w:tc>
        <w:tc>
          <w:tcPr>
            <w:tcW w:w="2126" w:type="dxa"/>
          </w:tcPr>
          <w:p w14:paraId="127C615A" w14:textId="77777777" w:rsidR="003C6BC4" w:rsidRPr="002B5DC1" w:rsidRDefault="005B1C1C" w:rsidP="0032600B">
            <w:pPr>
              <w:pStyle w:val="TableEntry"/>
            </w:pPr>
            <w:r w:rsidRPr="002B5DC1">
              <w:t>--</w:t>
            </w:r>
          </w:p>
        </w:tc>
        <w:tc>
          <w:tcPr>
            <w:tcW w:w="2735" w:type="dxa"/>
            <w:gridSpan w:val="2"/>
          </w:tcPr>
          <w:p w14:paraId="48AF684D" w14:textId="77777777" w:rsidR="003C6BC4" w:rsidRPr="002B5DC1" w:rsidRDefault="005B1C1C" w:rsidP="003C6BC4">
            <w:pPr>
              <w:pStyle w:val="TableEntry"/>
            </w:pPr>
            <w:r w:rsidRPr="002B5DC1">
              <w:t>--</w:t>
            </w:r>
          </w:p>
        </w:tc>
      </w:tr>
      <w:tr w:rsidR="00761469" w:rsidRPr="002B5DC1" w14:paraId="553FA780" w14:textId="77777777" w:rsidTr="003C6BC4">
        <w:trPr>
          <w:cantSplit/>
          <w:trHeight w:val="332"/>
          <w:jc w:val="center"/>
        </w:trPr>
        <w:tc>
          <w:tcPr>
            <w:tcW w:w="2320" w:type="dxa"/>
          </w:tcPr>
          <w:p w14:paraId="3B1DDD87" w14:textId="77777777" w:rsidR="00761469" w:rsidRPr="002B5DC1" w:rsidRDefault="00761469" w:rsidP="00EF1E77">
            <w:pPr>
              <w:pStyle w:val="TableEntry"/>
            </w:pPr>
            <w:r w:rsidRPr="002B5DC1">
              <w:t>Content Consumer</w:t>
            </w:r>
          </w:p>
        </w:tc>
        <w:tc>
          <w:tcPr>
            <w:tcW w:w="1985" w:type="dxa"/>
          </w:tcPr>
          <w:p w14:paraId="03C86049" w14:textId="77777777" w:rsidR="00761469" w:rsidRPr="002B5DC1" w:rsidRDefault="005B1C1C" w:rsidP="005D6176">
            <w:pPr>
              <w:pStyle w:val="TableEntry"/>
            </w:pPr>
            <w:r w:rsidRPr="002B5DC1">
              <w:t>none</w:t>
            </w:r>
          </w:p>
        </w:tc>
        <w:tc>
          <w:tcPr>
            <w:tcW w:w="2126" w:type="dxa"/>
          </w:tcPr>
          <w:p w14:paraId="392274A3" w14:textId="77777777" w:rsidR="00761469" w:rsidRPr="002B5DC1" w:rsidRDefault="005B1C1C" w:rsidP="003C6BC4">
            <w:pPr>
              <w:pStyle w:val="TableEntry"/>
            </w:pPr>
            <w:r w:rsidRPr="002B5DC1">
              <w:t>--</w:t>
            </w:r>
          </w:p>
        </w:tc>
        <w:tc>
          <w:tcPr>
            <w:tcW w:w="2735" w:type="dxa"/>
            <w:gridSpan w:val="2"/>
          </w:tcPr>
          <w:p w14:paraId="79E159D1" w14:textId="77777777" w:rsidR="00761469" w:rsidRPr="002B5DC1" w:rsidRDefault="005B1C1C" w:rsidP="003C6BC4">
            <w:pPr>
              <w:pStyle w:val="TableEntry"/>
            </w:pPr>
            <w:r w:rsidRPr="002B5DC1">
              <w:t>--</w:t>
            </w:r>
            <w:r w:rsidR="00F623E5" w:rsidRPr="002B5DC1">
              <w:t xml:space="preserve"> </w:t>
            </w:r>
          </w:p>
        </w:tc>
      </w:tr>
    </w:tbl>
    <w:p w14:paraId="0609CE04" w14:textId="77777777" w:rsidR="00F623E5" w:rsidRPr="002B5DC1" w:rsidRDefault="00F623E5" w:rsidP="00C709FD">
      <w:pPr>
        <w:pStyle w:val="BodyText"/>
      </w:pPr>
    </w:p>
    <w:p w14:paraId="4131343D" w14:textId="22FF0C09" w:rsidR="00CF283F" w:rsidRPr="002B5DC1" w:rsidRDefault="0066138C" w:rsidP="007D4B14">
      <w:pPr>
        <w:pStyle w:val="Heading2"/>
        <w:numPr>
          <w:ilvl w:val="0"/>
          <w:numId w:val="0"/>
        </w:numPr>
        <w:rPr>
          <w:noProof w:val="0"/>
        </w:rPr>
      </w:pPr>
      <w:bookmarkStart w:id="62" w:name="_Toc13810945"/>
      <w:r w:rsidRPr="002B5DC1">
        <w:rPr>
          <w:noProof w:val="0"/>
        </w:rPr>
        <w:t>43</w:t>
      </w:r>
      <w:r w:rsidR="00CF283F" w:rsidRPr="002B5DC1">
        <w:rPr>
          <w:noProof w:val="0"/>
        </w:rPr>
        <w:t>.</w:t>
      </w:r>
      <w:r w:rsidR="00AF472E" w:rsidRPr="002B5DC1">
        <w:rPr>
          <w:noProof w:val="0"/>
        </w:rPr>
        <w:t>4</w:t>
      </w:r>
      <w:r w:rsidR="005F21E7" w:rsidRPr="002B5DC1">
        <w:rPr>
          <w:noProof w:val="0"/>
        </w:rPr>
        <w:t xml:space="preserve"> </w:t>
      </w:r>
      <w:r w:rsidR="005B1C1C" w:rsidRPr="002B5DC1">
        <w:rPr>
          <w:noProof w:val="0"/>
        </w:rPr>
        <w:t>APPC</w:t>
      </w:r>
      <w:r w:rsidR="00CF283F" w:rsidRPr="002B5DC1">
        <w:rPr>
          <w:noProof w:val="0"/>
        </w:rPr>
        <w:t xml:space="preserve"> </w:t>
      </w:r>
      <w:bookmarkEnd w:id="54"/>
      <w:bookmarkEnd w:id="55"/>
      <w:r w:rsidR="00167DB7" w:rsidRPr="002B5DC1">
        <w:rPr>
          <w:noProof w:val="0"/>
        </w:rPr>
        <w:t>Overview</w:t>
      </w:r>
      <w:bookmarkEnd w:id="62"/>
    </w:p>
    <w:p w14:paraId="17ADD843" w14:textId="77777777" w:rsidR="000A33C8" w:rsidRPr="002B5DC1" w:rsidRDefault="000A33C8" w:rsidP="00E90DF7">
      <w:pPr>
        <w:pStyle w:val="BodyText"/>
      </w:pPr>
      <w:r w:rsidRPr="002B5DC1">
        <w:t xml:space="preserve">The Advanced Patient Privacy Consents (APPC) Profile defines a structural representation of a patient-specific Privacy Policy. The Privacy Policy is </w:t>
      </w:r>
      <w:r w:rsidR="00467C83" w:rsidRPr="002B5DC1">
        <w:t>considered</w:t>
      </w:r>
      <w:r w:rsidR="00E0682F" w:rsidRPr="002B5DC1">
        <w:t xml:space="preserve"> </w:t>
      </w:r>
      <w:r w:rsidRPr="002B5DC1">
        <w:t>patient-specific because it includes individualized parts based on the patient’s choices.</w:t>
      </w:r>
    </w:p>
    <w:p w14:paraId="034E3C7D" w14:textId="300A8FA5" w:rsidR="005F3FB5" w:rsidRPr="002B5DC1" w:rsidRDefault="00ED36D0" w:rsidP="003A09FE">
      <w:pPr>
        <w:pStyle w:val="BodyText"/>
        <w:rPr>
          <w:iCs/>
        </w:rPr>
      </w:pPr>
      <w:r w:rsidRPr="002B5DC1">
        <w:t>T</w:t>
      </w:r>
      <w:r w:rsidR="000A33C8" w:rsidRPr="002B5DC1">
        <w:t xml:space="preserve">he content </w:t>
      </w:r>
      <w:r w:rsidRPr="002B5DC1">
        <w:t xml:space="preserve">of a </w:t>
      </w:r>
      <w:r w:rsidR="00020251" w:rsidRPr="002B5DC1">
        <w:t>Privacy Consent Document</w:t>
      </w:r>
      <w:r w:rsidRPr="002B5DC1">
        <w:t xml:space="preserve"> </w:t>
      </w:r>
      <w:r w:rsidR="000A33C8" w:rsidRPr="002B5DC1">
        <w:t xml:space="preserve">is designed to allow an unspecified enforcement mechanism, potentially within an existing access control system, to use the structured policy </w:t>
      </w:r>
      <w:r w:rsidR="000A33C8" w:rsidRPr="002B5DC1">
        <w:lastRenderedPageBreak/>
        <w:t>representation contained within the consent document to automatically determine and enforce those policies.</w:t>
      </w:r>
      <w:r w:rsidR="00A9022C" w:rsidRPr="002B5DC1">
        <w:t xml:space="preserve"> Such an enforcement mechanism could collect and organize the structured policies to allow for efficient access decisions and enforcement.</w:t>
      </w:r>
    </w:p>
    <w:p w14:paraId="6B733916" w14:textId="119AD444" w:rsidR="00167DB7" w:rsidRPr="002B5DC1" w:rsidRDefault="0066138C" w:rsidP="007D4B14">
      <w:pPr>
        <w:pStyle w:val="Heading3"/>
        <w:keepNext w:val="0"/>
        <w:numPr>
          <w:ilvl w:val="0"/>
          <w:numId w:val="0"/>
        </w:numPr>
        <w:rPr>
          <w:bCs/>
          <w:noProof w:val="0"/>
        </w:rPr>
      </w:pPr>
      <w:bookmarkStart w:id="63" w:name="_Toc13810946"/>
      <w:r w:rsidRPr="002B5DC1">
        <w:rPr>
          <w:bCs/>
          <w:noProof w:val="0"/>
        </w:rPr>
        <w:t>43</w:t>
      </w:r>
      <w:r w:rsidR="00104BE6" w:rsidRPr="002B5DC1">
        <w:rPr>
          <w:bCs/>
          <w:noProof w:val="0"/>
        </w:rPr>
        <w:t>.</w:t>
      </w:r>
      <w:r w:rsidR="00AF472E" w:rsidRPr="002B5DC1">
        <w:rPr>
          <w:bCs/>
          <w:noProof w:val="0"/>
        </w:rPr>
        <w:t>4</w:t>
      </w:r>
      <w:r w:rsidR="00167DB7" w:rsidRPr="002B5DC1">
        <w:rPr>
          <w:bCs/>
          <w:noProof w:val="0"/>
        </w:rPr>
        <w:t>.1 Concepts</w:t>
      </w:r>
      <w:bookmarkEnd w:id="63"/>
    </w:p>
    <w:p w14:paraId="3E61EB3E" w14:textId="4C1CBD69" w:rsidR="00FF092E" w:rsidRPr="002B5DC1" w:rsidRDefault="00BC0E3F" w:rsidP="00E90DF7">
      <w:pPr>
        <w:pStyle w:val="BodyText"/>
      </w:pPr>
      <w:r w:rsidRPr="002B5DC1">
        <w:t xml:space="preserve">Healthcare providers utilize many different sets of data to carry out treatment, billing, and </w:t>
      </w:r>
      <w:r w:rsidR="00E0682F" w:rsidRPr="002B5DC1">
        <w:t xml:space="preserve">other related </w:t>
      </w:r>
      <w:r w:rsidRPr="002B5DC1">
        <w:t>operations. This information may include patient demographics, contacts, insurance information, dietary requirements, general clinical information</w:t>
      </w:r>
      <w:r w:rsidR="00402BB8" w:rsidRPr="002B5DC1">
        <w:t>,</w:t>
      </w:r>
      <w:r w:rsidRPr="002B5DC1">
        <w:t xml:space="preserve"> and sensitive clinical information. This information may be published as independent documents</w:t>
      </w:r>
      <w:r w:rsidR="007A1252" w:rsidRPr="002B5DC1">
        <w:t xml:space="preserve">, e.g., </w:t>
      </w:r>
      <w:r w:rsidR="00AD79D7" w:rsidRPr="002B5DC1">
        <w:t>by means of the Document Sharing profiles</w:t>
      </w:r>
      <w:r w:rsidR="007A1252" w:rsidRPr="002B5DC1">
        <w:t>. When using these profiles, each document has</w:t>
      </w:r>
      <w:r w:rsidRPr="002B5DC1">
        <w:t xml:space="preserve"> a clearly defined set of metadata attributes</w:t>
      </w:r>
      <w:r w:rsidR="007A1252" w:rsidRPr="002B5DC1">
        <w:t xml:space="preserve"> </w:t>
      </w:r>
      <w:r w:rsidRPr="002B5DC1">
        <w:t>includ</w:t>
      </w:r>
      <w:r w:rsidR="00402BB8" w:rsidRPr="002B5DC1">
        <w:t>ing</w:t>
      </w:r>
      <w:r w:rsidRPr="002B5DC1">
        <w:t xml:space="preserve"> coded values denoting the document type, the medical specialty involved, and one or more sensitivity labels (i.e., </w:t>
      </w:r>
      <w:proofErr w:type="spellStart"/>
      <w:r w:rsidRPr="002B5DC1">
        <w:t>confidentialityCodes</w:t>
      </w:r>
      <w:proofErr w:type="spellEnd"/>
      <w:r w:rsidRPr="002B5DC1">
        <w:t>). Healthcare providers also have attributes</w:t>
      </w:r>
      <w:r w:rsidR="00DB2C72" w:rsidRPr="002B5DC1">
        <w:t xml:space="preserve">, such as a functional role, the organization that they work for, which </w:t>
      </w:r>
      <w:r w:rsidR="00402BB8" w:rsidRPr="002B5DC1">
        <w:t>A</w:t>
      </w:r>
      <w:r w:rsidR="00DB2C72" w:rsidRPr="002B5DC1">
        <w:t xml:space="preserve">ffinity </w:t>
      </w:r>
      <w:r w:rsidR="00402BB8" w:rsidRPr="002B5DC1">
        <w:t>D</w:t>
      </w:r>
      <w:r w:rsidR="00DB2C72" w:rsidRPr="002B5DC1">
        <w:t xml:space="preserve">omain they belong to, etc.; the </w:t>
      </w:r>
      <w:ins w:id="64" w:author="Lynn" w:date="2021-05-17T20:05:00Z">
        <w:r w:rsidR="00B1434F">
          <w:fldChar w:fldCharType="begin"/>
        </w:r>
        <w:r w:rsidR="00B1434F">
          <w:instrText xml:space="preserve"> HYPERLINK "https://profiles.ihe.net/ITI/TF/Volume1/ch-13.html" </w:instrText>
        </w:r>
        <w:r w:rsidR="00B1434F">
          <w:fldChar w:fldCharType="separate"/>
        </w:r>
        <w:r w:rsidR="00ED36D0" w:rsidRPr="00B1434F">
          <w:rPr>
            <w:rStyle w:val="Hyperlink"/>
          </w:rPr>
          <w:t>Cross-Enterprise User Assertion (</w:t>
        </w:r>
        <w:r w:rsidRPr="00B1434F">
          <w:rPr>
            <w:rStyle w:val="Hyperlink"/>
          </w:rPr>
          <w:t>XUA</w:t>
        </w:r>
        <w:r w:rsidR="00ED36D0" w:rsidRPr="00B1434F">
          <w:rPr>
            <w:rStyle w:val="Hyperlink"/>
          </w:rPr>
          <w:t>)</w:t>
        </w:r>
        <w:r w:rsidR="00B1434F">
          <w:fldChar w:fldCharType="end"/>
        </w:r>
      </w:ins>
      <w:r w:rsidRPr="002B5DC1">
        <w:t xml:space="preserve"> </w:t>
      </w:r>
      <w:r w:rsidR="00ED36D0" w:rsidRPr="002B5DC1">
        <w:t>P</w:t>
      </w:r>
      <w:r w:rsidRPr="002B5DC1">
        <w:t xml:space="preserve">rofile </w:t>
      </w:r>
      <w:r w:rsidR="006935DB" w:rsidRPr="002B5DC1">
        <w:t xml:space="preserve">defines </w:t>
      </w:r>
      <w:r w:rsidR="00402BB8" w:rsidRPr="002B5DC1">
        <w:t>one</w:t>
      </w:r>
      <w:r w:rsidR="00DB2C72" w:rsidRPr="002B5DC1">
        <w:t xml:space="preserve"> </w:t>
      </w:r>
      <w:r w:rsidR="006935DB" w:rsidRPr="002B5DC1">
        <w:t xml:space="preserve">set </w:t>
      </w:r>
      <w:r w:rsidR="00DB2C72" w:rsidRPr="002B5DC1">
        <w:t>of such attributes.</w:t>
      </w:r>
      <w:r w:rsidR="00872E83" w:rsidRPr="002B5DC1">
        <w:t xml:space="preserve"> </w:t>
      </w:r>
    </w:p>
    <w:p w14:paraId="4D8A89CE" w14:textId="667B59DE" w:rsidR="00BC0E3F" w:rsidRPr="002B5DC1" w:rsidRDefault="00FF092E" w:rsidP="00E90DF7">
      <w:pPr>
        <w:pStyle w:val="BodyText"/>
      </w:pPr>
      <w:r w:rsidRPr="002B5DC1">
        <w:t xml:space="preserve">This profile enables attribute-based security at the document level using the Document Sharing metadata. </w:t>
      </w:r>
      <w:r w:rsidR="00402BB8" w:rsidRPr="002B5DC1">
        <w:t>Documents and accessing providers each have a set of attributes that are clearly defined when using Document Sharing profiles and XUA.</w:t>
      </w:r>
      <w:r w:rsidR="00FD641C" w:rsidRPr="002B5DC1">
        <w:t xml:space="preserve"> Attribute-based security arrives at </w:t>
      </w:r>
      <w:r w:rsidR="00743890" w:rsidRPr="002B5DC1">
        <w:t>an access decision (</w:t>
      </w:r>
      <w:r w:rsidR="00F22E21" w:rsidRPr="002B5DC1">
        <w:t xml:space="preserve">i.e., </w:t>
      </w:r>
      <w:r w:rsidR="00402BB8" w:rsidRPr="002B5DC1">
        <w:t xml:space="preserve">whether a specific </w:t>
      </w:r>
      <w:r w:rsidR="00743890" w:rsidRPr="002B5DC1">
        <w:t xml:space="preserve">user </w:t>
      </w:r>
      <w:r w:rsidR="00402BB8" w:rsidRPr="002B5DC1">
        <w:t xml:space="preserve">is </w:t>
      </w:r>
      <w:r w:rsidR="00743890" w:rsidRPr="002B5DC1">
        <w:t xml:space="preserve">authorized to access </w:t>
      </w:r>
      <w:r w:rsidR="006935DB" w:rsidRPr="002B5DC1">
        <w:t>a specific document) by using a set of rules that compare attributes to each other or against value</w:t>
      </w:r>
      <w:r w:rsidR="00AD79D7" w:rsidRPr="002B5DC1">
        <w:t xml:space="preserve"> constraints</w:t>
      </w:r>
      <w:r w:rsidR="006935DB" w:rsidRPr="002B5DC1">
        <w:t xml:space="preserve">. </w:t>
      </w:r>
      <w:r w:rsidR="00402BB8" w:rsidRPr="002B5DC1">
        <w:t>To understand attribute-based security conceptually, the specific values, and who determines them, is not critical.</w:t>
      </w:r>
    </w:p>
    <w:p w14:paraId="56D58D55" w14:textId="7BCDEF12" w:rsidR="00BC0E3F" w:rsidRPr="002B5DC1" w:rsidRDefault="00BC0E3F" w:rsidP="00E90DF7">
      <w:pPr>
        <w:pStyle w:val="BodyText"/>
      </w:pPr>
      <w:r w:rsidRPr="002B5DC1">
        <w:t xml:space="preserve">Different healthcare providers will have different needs to access these documents. For example, administrators may need to be able to access patient demographics, billing and contact documents. Dietary staff will need access to the dietary documents but would not need access to insurance documents. </w:t>
      </w:r>
      <w:r w:rsidR="00F6719F" w:rsidRPr="002B5DC1">
        <w:t>Patients</w:t>
      </w:r>
      <w:r w:rsidR="00FF484E" w:rsidRPr="002B5DC1">
        <w:t>’</w:t>
      </w:r>
      <w:r w:rsidR="00F6719F" w:rsidRPr="002B5DC1">
        <w:t xml:space="preserve"> </w:t>
      </w:r>
      <w:r w:rsidR="00ED185B" w:rsidRPr="002B5DC1">
        <w:t>assigned doctor</w:t>
      </w:r>
      <w:r w:rsidR="00F6719F" w:rsidRPr="002B5DC1">
        <w:t>s</w:t>
      </w:r>
      <w:r w:rsidR="00ED185B" w:rsidRPr="002B5DC1">
        <w:t xml:space="preserve"> will need</w:t>
      </w:r>
      <w:r w:rsidRPr="002B5DC1">
        <w:t xml:space="preserve"> access to all clinical documents</w:t>
      </w:r>
      <w:r w:rsidR="00D579DA" w:rsidRPr="002B5DC1">
        <w:t xml:space="preserve">, whereas other providers from the same facility will </w:t>
      </w:r>
      <w:r w:rsidR="00ED185B" w:rsidRPr="002B5DC1">
        <w:t>need</w:t>
      </w:r>
      <w:r w:rsidR="00D579DA" w:rsidRPr="002B5DC1">
        <w:t xml:space="preserve"> access to fewer clinical documents.</w:t>
      </w:r>
      <w:r w:rsidRPr="002B5DC1">
        <w:t xml:space="preserve"> </w:t>
      </w:r>
      <w:r w:rsidR="00F6719F" w:rsidRPr="002B5DC1">
        <w:t xml:space="preserve">These statements form one </w:t>
      </w:r>
      <w:r w:rsidR="00DB2C72" w:rsidRPr="002B5DC1">
        <w:t xml:space="preserve">basic </w:t>
      </w:r>
      <w:r w:rsidRPr="002B5DC1">
        <w:t>Patient Privacy Policy</w:t>
      </w:r>
      <w:r w:rsidR="00DB2C72" w:rsidRPr="002B5DC1">
        <w:t xml:space="preserve">. </w:t>
      </w:r>
      <w:r w:rsidR="00F6719F" w:rsidRPr="002B5DC1">
        <w:t>The policy</w:t>
      </w:r>
      <w:r w:rsidR="006935DB" w:rsidRPr="002B5DC1">
        <w:t xml:space="preserve"> can be expressed as a set of access rules in an attribute-based security system. </w:t>
      </w:r>
      <w:r w:rsidR="00F6719F" w:rsidRPr="002B5DC1">
        <w:t xml:space="preserve">Note </w:t>
      </w:r>
      <w:r w:rsidR="00DB2C72" w:rsidRPr="002B5DC1">
        <w:t xml:space="preserve">that </w:t>
      </w:r>
      <w:r w:rsidR="00F6719F" w:rsidRPr="002B5DC1">
        <w:t xml:space="preserve">such a policy </w:t>
      </w:r>
      <w:r w:rsidR="00DB2C72" w:rsidRPr="002B5DC1">
        <w:t>contain</w:t>
      </w:r>
      <w:r w:rsidR="00F6719F" w:rsidRPr="002B5DC1">
        <w:t>s</w:t>
      </w:r>
      <w:r w:rsidR="00DB2C72" w:rsidRPr="002B5DC1">
        <w:t xml:space="preserve"> nothing that is specific to a particular patient</w:t>
      </w:r>
      <w:r w:rsidR="00F6719F" w:rsidRPr="002B5DC1">
        <w:t>, and only consists of</w:t>
      </w:r>
      <w:r w:rsidR="00DB2C72" w:rsidRPr="002B5DC1">
        <w:t xml:space="preserve"> general rules. </w:t>
      </w:r>
    </w:p>
    <w:p w14:paraId="599BEC7D" w14:textId="395A20CF" w:rsidR="006C04AF" w:rsidRPr="002B5DC1" w:rsidRDefault="00ED36D0" w:rsidP="00E90DF7">
      <w:pPr>
        <w:pStyle w:val="BodyText"/>
      </w:pPr>
      <w:r w:rsidRPr="002B5DC1">
        <w:t xml:space="preserve">IHE </w:t>
      </w:r>
      <w:r w:rsidR="00690EB7" w:rsidRPr="002B5DC1">
        <w:t xml:space="preserve">Document Sharing profiles </w:t>
      </w:r>
      <w:r w:rsidR="009E3E54" w:rsidRPr="002B5DC1">
        <w:t xml:space="preserve">allow for the publication and use of clinical documents associated with a patient. </w:t>
      </w:r>
      <w:r w:rsidR="006C04AF" w:rsidRPr="002B5DC1">
        <w:t>Privacy Consent is an important attribute of Document Sharing. The</w:t>
      </w:r>
      <w:del w:id="65" w:author="Lynn" w:date="2021-05-17T20:06:00Z">
        <w:r w:rsidR="006C04AF" w:rsidRPr="002B5DC1" w:rsidDel="00B1434F">
          <w:delText xml:space="preserve"> IHE</w:delText>
        </w:r>
      </w:del>
      <w:r w:rsidR="006C04AF" w:rsidRPr="002B5DC1">
        <w:t xml:space="preserve"> </w:t>
      </w:r>
      <w:ins w:id="66" w:author="Lynn" w:date="2021-05-17T20:05:00Z">
        <w:r w:rsidR="00B1434F">
          <w:fldChar w:fldCharType="begin"/>
        </w:r>
        <w:r w:rsidR="00B1434F">
          <w:instrText xml:space="preserve"> HYPERLINK "https://profiles.ihe.net/ITI/TF/Volume1/ch-19.html" </w:instrText>
        </w:r>
        <w:r w:rsidR="00B1434F">
          <w:fldChar w:fldCharType="separate"/>
        </w:r>
        <w:r w:rsidR="00D07E92" w:rsidRPr="00B1434F">
          <w:rPr>
            <w:rStyle w:val="Hyperlink"/>
          </w:rPr>
          <w:t>Basic Patient Privacy Consents (</w:t>
        </w:r>
        <w:r w:rsidR="00B06135" w:rsidRPr="00B1434F">
          <w:rPr>
            <w:rStyle w:val="Hyperlink"/>
          </w:rPr>
          <w:t>BPPC</w:t>
        </w:r>
        <w:r w:rsidR="00D07E92" w:rsidRPr="00B1434F">
          <w:rPr>
            <w:rStyle w:val="Hyperlink"/>
          </w:rPr>
          <w:t>)</w:t>
        </w:r>
        <w:r w:rsidR="00B1434F">
          <w:fldChar w:fldCharType="end"/>
        </w:r>
      </w:ins>
      <w:r w:rsidR="00B06135" w:rsidRPr="002B5DC1">
        <w:t xml:space="preserve"> </w:t>
      </w:r>
      <w:r w:rsidR="00F22E21" w:rsidRPr="002B5DC1">
        <w:t>Profile</w:t>
      </w:r>
      <w:r w:rsidR="006C04AF" w:rsidRPr="002B5DC1">
        <w:t xml:space="preserve"> </w:t>
      </w:r>
      <w:r w:rsidR="00B06135" w:rsidRPr="002B5DC1">
        <w:t>allow</w:t>
      </w:r>
      <w:r w:rsidR="00063BBF" w:rsidRPr="002B5DC1">
        <w:t>s</w:t>
      </w:r>
      <w:r w:rsidR="00B06135" w:rsidRPr="002B5DC1">
        <w:t xml:space="preserve"> the patient to choose </w:t>
      </w:r>
      <w:r w:rsidR="00063BBF" w:rsidRPr="002B5DC1">
        <w:t xml:space="preserve">from a set of </w:t>
      </w:r>
      <w:r w:rsidR="006C04AF" w:rsidRPr="002B5DC1">
        <w:t xml:space="preserve">predefined </w:t>
      </w:r>
      <w:r w:rsidR="00B06135" w:rsidRPr="002B5DC1">
        <w:t>Patient Privacy Polic</w:t>
      </w:r>
      <w:r w:rsidR="00063BBF" w:rsidRPr="002B5DC1">
        <w:t>ies</w:t>
      </w:r>
      <w:r w:rsidR="006C04AF" w:rsidRPr="002B5DC1">
        <w:t>, without modifications</w:t>
      </w:r>
      <w:r w:rsidR="00063BBF" w:rsidRPr="002B5DC1">
        <w:t>.</w:t>
      </w:r>
      <w:r w:rsidR="00B06135" w:rsidRPr="002B5DC1">
        <w:t xml:space="preserve"> </w:t>
      </w:r>
      <w:r w:rsidR="006C04AF" w:rsidRPr="002B5DC1">
        <w:t xml:space="preserve">The APPC Profile allows a Patient Privacy Policy Domain (e.g., an XDS Affinity Domain) to have a number of Patient Privacy Policies that can be individualized and customized. </w:t>
      </w:r>
    </w:p>
    <w:p w14:paraId="4DCC65DB" w14:textId="5089DD15" w:rsidR="00B06135" w:rsidRPr="002B5DC1" w:rsidRDefault="00063BBF" w:rsidP="00E90DF7">
      <w:pPr>
        <w:pStyle w:val="BodyText"/>
      </w:pPr>
      <w:r w:rsidRPr="002B5DC1">
        <w:t xml:space="preserve">This </w:t>
      </w:r>
      <w:r w:rsidR="00B06135" w:rsidRPr="002B5DC1">
        <w:t>profile allows Patient Privacy Policy Domains to give patients choices</w:t>
      </w:r>
      <w:r w:rsidR="006935DB" w:rsidRPr="002B5DC1">
        <w:t xml:space="preserve"> </w:t>
      </w:r>
      <w:r w:rsidR="00EF677D" w:rsidRPr="002B5DC1">
        <w:t xml:space="preserve">that are more granular </w:t>
      </w:r>
      <w:r w:rsidR="006935DB" w:rsidRPr="002B5DC1">
        <w:t xml:space="preserve">by creating access rules that </w:t>
      </w:r>
      <w:r w:rsidR="00EC42D5" w:rsidRPr="002B5DC1">
        <w:t xml:space="preserve">add constraints on top of the rules defined in </w:t>
      </w:r>
      <w:r w:rsidRPr="002B5DC1">
        <w:t xml:space="preserve">an underlying </w:t>
      </w:r>
      <w:r w:rsidR="00EC42D5" w:rsidRPr="002B5DC1">
        <w:t>Patient Privacy Policy</w:t>
      </w:r>
      <w:r w:rsidR="00B06135" w:rsidRPr="002B5DC1">
        <w:t xml:space="preserve">. A patient may </w:t>
      </w:r>
      <w:r w:rsidR="00A727B4" w:rsidRPr="002B5DC1">
        <w:t xml:space="preserve">not </w:t>
      </w:r>
      <w:r w:rsidR="00B06135" w:rsidRPr="002B5DC1">
        <w:t xml:space="preserve">want to give </w:t>
      </w:r>
      <w:r w:rsidR="00A727B4" w:rsidRPr="002B5DC1">
        <w:t xml:space="preserve">all </w:t>
      </w:r>
      <w:r w:rsidR="00181D01" w:rsidRPr="002B5DC1">
        <w:t xml:space="preserve">physicians </w:t>
      </w:r>
      <w:r w:rsidR="00A727B4" w:rsidRPr="002B5DC1">
        <w:t xml:space="preserve">access to </w:t>
      </w:r>
      <w:r w:rsidR="00181D01" w:rsidRPr="002B5DC1">
        <w:t xml:space="preserve">her </w:t>
      </w:r>
      <w:r w:rsidR="00A727B4" w:rsidRPr="002B5DC1">
        <w:t>clinical documents and may therefore limit the Patient Privacy P</w:t>
      </w:r>
      <w:r w:rsidR="002C6A93" w:rsidRPr="002B5DC1">
        <w:t xml:space="preserve">olicies to only apply to a specific </w:t>
      </w:r>
      <w:r w:rsidR="002C6A93" w:rsidRPr="002B5DC1">
        <w:lastRenderedPageBreak/>
        <w:t xml:space="preserve">healthcare provider organization </w:t>
      </w:r>
      <w:r w:rsidR="005F02FA" w:rsidRPr="002B5DC1">
        <w:t xml:space="preserve">(see </w:t>
      </w:r>
      <w:r w:rsidR="00ED36D0" w:rsidRPr="002B5DC1">
        <w:t xml:space="preserve">Section </w:t>
      </w:r>
      <w:r w:rsidR="0066138C" w:rsidRPr="002B5DC1">
        <w:t>43</w:t>
      </w:r>
      <w:r w:rsidR="005F02FA" w:rsidRPr="002B5DC1">
        <w:t>.4.2.</w:t>
      </w:r>
      <w:r w:rsidRPr="002B5DC1">
        <w:t>1</w:t>
      </w:r>
      <w:r w:rsidR="005F02FA" w:rsidRPr="002B5DC1">
        <w:t xml:space="preserve">) </w:t>
      </w:r>
      <w:r w:rsidR="00B06135" w:rsidRPr="002B5DC1">
        <w:t xml:space="preserve">or </w:t>
      </w:r>
      <w:r w:rsidR="005F02FA" w:rsidRPr="002B5DC1">
        <w:t xml:space="preserve">to a specific episode of care (see </w:t>
      </w:r>
      <w:r w:rsidR="00ED36D0" w:rsidRPr="002B5DC1">
        <w:t xml:space="preserve">Section </w:t>
      </w:r>
      <w:r w:rsidR="0066138C" w:rsidRPr="002B5DC1">
        <w:t>43</w:t>
      </w:r>
      <w:r w:rsidR="005F02FA" w:rsidRPr="002B5DC1">
        <w:t>.4.2.2).</w:t>
      </w:r>
      <w:r w:rsidR="00EC42D5" w:rsidRPr="002B5DC1">
        <w:t xml:space="preserve"> The patient-specific access rules are transmitted in a structured policy as a part of the consent document.</w:t>
      </w:r>
    </w:p>
    <w:p w14:paraId="356C525C" w14:textId="77777777" w:rsidR="005673E6" w:rsidRPr="002B5DC1" w:rsidRDefault="00EF677D" w:rsidP="00E90DF7">
      <w:pPr>
        <w:pStyle w:val="BodyText"/>
      </w:pPr>
      <w:r w:rsidRPr="002B5DC1">
        <w:t>The Patient Privacy Policy Domain determines the available policy customizations. For example, one particular domain may only support blocking of (otherwise permitted) document access to specific care providers, while another domain may allow specific care providers access to certain (otherwise blocked) documents from a specific date range.</w:t>
      </w:r>
      <w:r w:rsidR="000B7B45" w:rsidRPr="002B5DC1">
        <w:t xml:space="preserve"> </w:t>
      </w:r>
    </w:p>
    <w:p w14:paraId="17A0580F" w14:textId="77777777" w:rsidR="006C5F3E" w:rsidRPr="002B5DC1" w:rsidRDefault="000B7B45" w:rsidP="00E90DF7">
      <w:pPr>
        <w:pStyle w:val="BodyText"/>
      </w:pPr>
      <w:r w:rsidRPr="002B5DC1">
        <w:t xml:space="preserve">Neither staff members that digitize </w:t>
      </w:r>
      <w:r w:rsidR="00EF677D" w:rsidRPr="002B5DC1">
        <w:t xml:space="preserve">paper </w:t>
      </w:r>
      <w:r w:rsidRPr="002B5DC1">
        <w:t xml:space="preserve">consent forms, nor patients using a portal to fill out a digital consent form, </w:t>
      </w:r>
      <w:r w:rsidR="00280032" w:rsidRPr="002B5DC1">
        <w:t xml:space="preserve">can be expected to </w:t>
      </w:r>
      <w:r w:rsidRPr="002B5DC1">
        <w:t xml:space="preserve">have the knowledge or training to </w:t>
      </w:r>
      <w:r w:rsidR="009D31FC" w:rsidRPr="002B5DC1">
        <w:t>write</w:t>
      </w:r>
      <w:r w:rsidRPr="002B5DC1">
        <w:t xml:space="preserve"> a consent document with a structured policy from scratch.</w:t>
      </w:r>
      <w:r w:rsidR="005673E6" w:rsidRPr="002B5DC1">
        <w:t xml:space="preserve"> </w:t>
      </w:r>
      <w:r w:rsidRPr="002B5DC1">
        <w:t xml:space="preserve">Therefore, the Patient Privacy Policy Domain </w:t>
      </w:r>
      <w:r w:rsidR="003E0578" w:rsidRPr="002B5DC1">
        <w:t xml:space="preserve">must determine a set of </w:t>
      </w:r>
      <w:r w:rsidR="001F016C" w:rsidRPr="002B5DC1">
        <w:t>foundational</w:t>
      </w:r>
      <w:r w:rsidR="003E0578" w:rsidRPr="002B5DC1">
        <w:t xml:space="preserve">, re-usable Patient Privacy Policies </w:t>
      </w:r>
      <w:r w:rsidR="00DC42D4" w:rsidRPr="002B5DC1">
        <w:t xml:space="preserve">defining access </w:t>
      </w:r>
      <w:r w:rsidR="007B7F79" w:rsidRPr="002B5DC1">
        <w:t xml:space="preserve">patterns </w:t>
      </w:r>
      <w:r w:rsidR="003E0578" w:rsidRPr="002B5DC1">
        <w:t>(e.g.</w:t>
      </w:r>
      <w:r w:rsidR="00DC42D4" w:rsidRPr="002B5DC1">
        <w:t>,</w:t>
      </w:r>
      <w:r w:rsidR="003E0578" w:rsidRPr="002B5DC1">
        <w:t xml:space="preserve"> “full access”, “summaries only”), and clear</w:t>
      </w:r>
      <w:r w:rsidR="00882E13" w:rsidRPr="002B5DC1">
        <w:t xml:space="preserve">ly </w:t>
      </w:r>
      <w:r w:rsidR="003E0578" w:rsidRPr="002B5DC1">
        <w:t>defin</w:t>
      </w:r>
      <w:r w:rsidR="00882E13" w:rsidRPr="002B5DC1">
        <w:t>e</w:t>
      </w:r>
      <w:r w:rsidR="003E0578" w:rsidRPr="002B5DC1">
        <w:t xml:space="preserve"> </w:t>
      </w:r>
      <w:r w:rsidR="0006422C" w:rsidRPr="002B5DC1">
        <w:t>the</w:t>
      </w:r>
      <w:r w:rsidR="005673E6" w:rsidRPr="002B5DC1">
        <w:t xml:space="preserve"> ways </w:t>
      </w:r>
      <w:r w:rsidR="003E0578" w:rsidRPr="002B5DC1">
        <w:t xml:space="preserve">the patient </w:t>
      </w:r>
      <w:r w:rsidR="00E42B7C" w:rsidRPr="002B5DC1">
        <w:t xml:space="preserve">(or other participants) </w:t>
      </w:r>
      <w:r w:rsidR="003E0578" w:rsidRPr="002B5DC1">
        <w:t xml:space="preserve">can further </w:t>
      </w:r>
      <w:r w:rsidR="005673E6" w:rsidRPr="002B5DC1">
        <w:t>make them specific to the</w:t>
      </w:r>
      <w:r w:rsidR="00E42B7C" w:rsidRPr="002B5DC1">
        <w:t xml:space="preserve"> patient’s</w:t>
      </w:r>
      <w:r w:rsidR="005673E6" w:rsidRPr="002B5DC1">
        <w:t xml:space="preserve"> circumstances</w:t>
      </w:r>
      <w:r w:rsidR="003E0578" w:rsidRPr="002B5DC1">
        <w:t xml:space="preserve"> (e.g.</w:t>
      </w:r>
      <w:r w:rsidR="00AD1273" w:rsidRPr="002B5DC1">
        <w:t>,</w:t>
      </w:r>
      <w:r w:rsidR="003E0578" w:rsidRPr="002B5DC1">
        <w:t xml:space="preserve"> by adding which healthcare provider organization it applies to</w:t>
      </w:r>
      <w:r w:rsidR="00541C94" w:rsidRPr="002B5DC1">
        <w:t>,</w:t>
      </w:r>
      <w:r w:rsidR="003E0578" w:rsidRPr="002B5DC1">
        <w:t xml:space="preserve"> by limiting it to documents related to a particular episode of care). When designing the </w:t>
      </w:r>
      <w:r w:rsidR="001F016C" w:rsidRPr="002B5DC1">
        <w:t xml:space="preserve">foundational </w:t>
      </w:r>
      <w:r w:rsidR="003E0578" w:rsidRPr="002B5DC1">
        <w:t xml:space="preserve">Patient Privacy Policies and the </w:t>
      </w:r>
      <w:r w:rsidR="006C5F3E" w:rsidRPr="002B5DC1">
        <w:t xml:space="preserve">degree of </w:t>
      </w:r>
      <w:r w:rsidR="003E0578" w:rsidRPr="002B5DC1">
        <w:t>patient</w:t>
      </w:r>
      <w:r w:rsidR="00E42B7C" w:rsidRPr="002B5DC1">
        <w:t>-specific adjustments</w:t>
      </w:r>
      <w:r w:rsidR="006C5F3E" w:rsidRPr="002B5DC1">
        <w:t>, the Patient Privacy Policy Domain must take many factors into account: the</w:t>
      </w:r>
      <w:r w:rsidR="003E0578" w:rsidRPr="002B5DC1">
        <w:t xml:space="preserve"> applicable legal framework, </w:t>
      </w:r>
      <w:r w:rsidR="00A2480D" w:rsidRPr="002B5DC1">
        <w:t xml:space="preserve">medical ethics, </w:t>
      </w:r>
      <w:r w:rsidR="003E0578" w:rsidRPr="002B5DC1">
        <w:t>the types of data exchanged</w:t>
      </w:r>
      <w:r w:rsidR="006C5F3E" w:rsidRPr="002B5DC1">
        <w:t>,</w:t>
      </w:r>
      <w:r w:rsidR="003E0578" w:rsidRPr="002B5DC1">
        <w:t xml:space="preserve"> </w:t>
      </w:r>
      <w:r w:rsidR="006C5F3E" w:rsidRPr="002B5DC1">
        <w:t>the characteristics of the patient population (e.g.</w:t>
      </w:r>
      <w:r w:rsidR="002703BA" w:rsidRPr="002B5DC1">
        <w:t>,</w:t>
      </w:r>
      <w:r w:rsidR="006C5F3E" w:rsidRPr="002B5DC1">
        <w:t xml:space="preserve"> age, level of utilization of healthcare services)</w:t>
      </w:r>
      <w:r w:rsidR="004F2FF8" w:rsidRPr="002B5DC1">
        <w:t>,</w:t>
      </w:r>
      <w:r w:rsidR="006C5F3E" w:rsidRPr="002B5DC1">
        <w:t xml:space="preserve"> </w:t>
      </w:r>
      <w:r w:rsidR="003E0578" w:rsidRPr="002B5DC1">
        <w:t xml:space="preserve">the </w:t>
      </w:r>
      <w:r w:rsidR="006C5F3E" w:rsidRPr="002B5DC1">
        <w:t xml:space="preserve">capabilities of the IT systems involved, </w:t>
      </w:r>
      <w:r w:rsidR="002703BA" w:rsidRPr="002B5DC1">
        <w:t xml:space="preserve">and </w:t>
      </w:r>
      <w:r w:rsidR="00882E13" w:rsidRPr="002B5DC1">
        <w:t>the</w:t>
      </w:r>
      <w:r w:rsidR="0021257A" w:rsidRPr="002B5DC1">
        <w:t xml:space="preserve"> exchange</w:t>
      </w:r>
      <w:r w:rsidR="00882E13" w:rsidRPr="002B5DC1">
        <w:t xml:space="preserve"> participants</w:t>
      </w:r>
      <w:r w:rsidR="0021257A" w:rsidRPr="002B5DC1">
        <w:t>’</w:t>
      </w:r>
      <w:r w:rsidR="00882E13" w:rsidRPr="002B5DC1">
        <w:t xml:space="preserve"> existing access management policies and procedures</w:t>
      </w:r>
      <w:r w:rsidR="006C5F3E" w:rsidRPr="002B5DC1">
        <w:t>.</w:t>
      </w:r>
      <w:r w:rsidR="002703BA" w:rsidRPr="002B5DC1">
        <w:t xml:space="preserve"> Additional factors may be present</w:t>
      </w:r>
      <w:r w:rsidR="00280032" w:rsidRPr="002B5DC1">
        <w:t xml:space="preserve">. Patient Privacy Policy Domains may look to national or regional bodies to assist </w:t>
      </w:r>
      <w:r w:rsidR="008179AE" w:rsidRPr="002B5DC1">
        <w:t>them in identifying and addressing all relevant factors.</w:t>
      </w:r>
    </w:p>
    <w:p w14:paraId="7D5EF99C" w14:textId="6E71BFC6" w:rsidR="002C6A93" w:rsidRPr="002B5DC1" w:rsidRDefault="002E018B" w:rsidP="00E90DF7">
      <w:pPr>
        <w:pStyle w:val="BodyText"/>
      </w:pPr>
      <w:r w:rsidRPr="002B5DC1">
        <w:t xml:space="preserve">A foundational Patient </w:t>
      </w:r>
      <w:r w:rsidR="002C6A93" w:rsidRPr="002B5DC1">
        <w:t>Privacy Policy should identify what the acceptable use</w:t>
      </w:r>
      <w:r w:rsidR="00713615" w:rsidRPr="002B5DC1">
        <w:t xml:space="preserve"> and</w:t>
      </w:r>
      <w:r w:rsidR="002C6A93" w:rsidRPr="002B5DC1">
        <w:t xml:space="preserve"> re-disclosure uses</w:t>
      </w:r>
      <w:r w:rsidR="00713615" w:rsidRPr="002B5DC1">
        <w:t xml:space="preserve"> are</w:t>
      </w:r>
      <w:r w:rsidR="002C6A93" w:rsidRPr="002B5DC1">
        <w:t>, which functional roles may access which document</w:t>
      </w:r>
      <w:r w:rsidR="00F318FD" w:rsidRPr="002B5DC1">
        <w:t>,</w:t>
      </w:r>
      <w:r w:rsidR="002C6A93" w:rsidRPr="002B5DC1">
        <w:t xml:space="preserve"> and under which conditions.</w:t>
      </w:r>
      <w:r w:rsidR="00DB03FD" w:rsidRPr="002B5DC1">
        <w:t xml:space="preserve"> Other representations</w:t>
      </w:r>
      <w:r w:rsidR="002C6A93" w:rsidRPr="002B5DC1">
        <w:t xml:space="preserve"> </w:t>
      </w:r>
      <w:r w:rsidR="00DB03FD" w:rsidRPr="002B5DC1">
        <w:t xml:space="preserve">may exist, e.g., a “patient-friendly” explanation. </w:t>
      </w:r>
      <w:r w:rsidRPr="002B5DC1">
        <w:t>A unique Privacy Policy Identifier identifies each foundational Patient Privacy Policy</w:t>
      </w:r>
      <w:r w:rsidR="00F22E21" w:rsidRPr="002B5DC1">
        <w:t xml:space="preserve">. </w:t>
      </w:r>
      <w:r w:rsidR="00523EEF" w:rsidRPr="002B5DC1">
        <w:t xml:space="preserve">The Patient Privacy Policy Domain has one set of </w:t>
      </w:r>
      <w:r w:rsidR="005F7E62" w:rsidRPr="002B5DC1">
        <w:t>Privacy Policy Identifiers.</w:t>
      </w:r>
    </w:p>
    <w:p w14:paraId="3F9ABE6C" w14:textId="53F346E5" w:rsidR="009E3E54" w:rsidRPr="002B5DC1" w:rsidRDefault="00713615" w:rsidP="00E90DF7">
      <w:pPr>
        <w:pStyle w:val="BodyText"/>
      </w:pPr>
      <w:r w:rsidRPr="002B5DC1">
        <w:t xml:space="preserve">Along with the </w:t>
      </w:r>
      <w:r w:rsidR="00523EEF" w:rsidRPr="002B5DC1">
        <w:t xml:space="preserve">normative </w:t>
      </w:r>
      <w:r w:rsidRPr="002B5DC1">
        <w:t>text</w:t>
      </w:r>
      <w:r w:rsidR="00EE5680" w:rsidRPr="002B5DC1">
        <w:t>,</w:t>
      </w:r>
      <w:r w:rsidR="00C77672" w:rsidRPr="002B5DC1">
        <w:t xml:space="preserve"> </w:t>
      </w:r>
      <w:r w:rsidRPr="002B5DC1">
        <w:t xml:space="preserve">there </w:t>
      </w:r>
      <w:r w:rsidR="00523EEF" w:rsidRPr="002B5DC1">
        <w:t>might be</w:t>
      </w:r>
      <w:r w:rsidRPr="002B5DC1">
        <w:t xml:space="preserve"> a m</w:t>
      </w:r>
      <w:r w:rsidR="002C6A93" w:rsidRPr="002B5DC1">
        <w:t>achine-readable</w:t>
      </w:r>
      <w:r w:rsidRPr="002B5DC1">
        <w:t xml:space="preserve">, structured representation of the </w:t>
      </w:r>
      <w:r w:rsidR="001F016C" w:rsidRPr="002B5DC1">
        <w:t xml:space="preserve">foundational </w:t>
      </w:r>
      <w:r w:rsidR="002806DE" w:rsidRPr="002B5DC1">
        <w:t>Patient P</w:t>
      </w:r>
      <w:r w:rsidRPr="002B5DC1">
        <w:t xml:space="preserve">rivacy </w:t>
      </w:r>
      <w:r w:rsidR="002806DE" w:rsidRPr="002B5DC1">
        <w:t>P</w:t>
      </w:r>
      <w:r w:rsidRPr="002B5DC1">
        <w:t xml:space="preserve">olicy, which can be combined with the machine-readable, structured representation of the </w:t>
      </w:r>
      <w:r w:rsidR="002806DE" w:rsidRPr="002B5DC1">
        <w:t xml:space="preserve">patient-specific constraints that are included in the </w:t>
      </w:r>
      <w:r w:rsidR="00020251" w:rsidRPr="002B5DC1">
        <w:t>Privacy Consent Document</w:t>
      </w:r>
      <w:r w:rsidR="002806DE" w:rsidRPr="002B5DC1">
        <w:t>s defined in this profile. Combining them enable</w:t>
      </w:r>
      <w:r w:rsidR="00523EEF" w:rsidRPr="002B5DC1">
        <w:t>s</w:t>
      </w:r>
      <w:r w:rsidR="002806DE" w:rsidRPr="002B5DC1">
        <w:t xml:space="preserve"> automatic enforcement of the patient’s privacy choices.</w:t>
      </w:r>
      <w:r w:rsidR="00B45668" w:rsidRPr="002B5DC1">
        <w:t xml:space="preserve"> </w:t>
      </w:r>
      <w:r w:rsidR="005673E6" w:rsidRPr="002B5DC1">
        <w:t xml:space="preserve">How to combine </w:t>
      </w:r>
      <w:r w:rsidR="00EC42D5" w:rsidRPr="002B5DC1">
        <w:t>these different sets of access rules</w:t>
      </w:r>
      <w:r w:rsidR="005673E6" w:rsidRPr="002B5DC1">
        <w:t xml:space="preserve"> is not in scope for this profile.</w:t>
      </w:r>
    </w:p>
    <w:p w14:paraId="2E880CAD" w14:textId="1407A1CA" w:rsidR="007A71EF" w:rsidRPr="002B5DC1" w:rsidRDefault="000374FD" w:rsidP="00C709FD">
      <w:pPr>
        <w:pStyle w:val="BodyText"/>
        <w:rPr>
          <w:bCs/>
        </w:rPr>
      </w:pPr>
      <w:r w:rsidRPr="002B5DC1">
        <w:t xml:space="preserve">Combining Patient Privacy Policies from </w:t>
      </w:r>
      <w:r w:rsidR="00867393" w:rsidRPr="002B5DC1">
        <w:t xml:space="preserve">different Patient Privacy Policy Domains </w:t>
      </w:r>
      <w:r w:rsidR="00523EEF" w:rsidRPr="002B5DC1">
        <w:t>might</w:t>
      </w:r>
      <w:r w:rsidRPr="002B5DC1">
        <w:t xml:space="preserve"> be difficult</w:t>
      </w:r>
      <w:r w:rsidR="007033D4" w:rsidRPr="002B5DC1">
        <w:t xml:space="preserve">. An exchange of </w:t>
      </w:r>
      <w:r w:rsidR="001F016C" w:rsidRPr="002B5DC1">
        <w:t xml:space="preserve">foundational </w:t>
      </w:r>
      <w:r w:rsidR="007033D4" w:rsidRPr="002B5DC1">
        <w:t xml:space="preserve">Patient Privacy Policies using a structured policy format between different Patient Privacy Policy Domains </w:t>
      </w:r>
      <w:r w:rsidRPr="002B5DC1">
        <w:t xml:space="preserve">might </w:t>
      </w:r>
      <w:r w:rsidR="007033D4" w:rsidRPr="002B5DC1">
        <w:t xml:space="preserve">allow automatic enforcement of </w:t>
      </w:r>
      <w:r w:rsidR="00020251" w:rsidRPr="002B5DC1">
        <w:t>Privacy Consent Document</w:t>
      </w:r>
      <w:r w:rsidR="007033D4" w:rsidRPr="002B5DC1">
        <w:t xml:space="preserve">s from </w:t>
      </w:r>
      <w:r w:rsidR="00024892" w:rsidRPr="002B5DC1">
        <w:t>other Patient Privacy Policy Domains</w:t>
      </w:r>
      <w:r w:rsidR="007033D4" w:rsidRPr="002B5DC1">
        <w:t xml:space="preserve">, but this is not part of the APPC </w:t>
      </w:r>
      <w:r w:rsidR="000265BD" w:rsidRPr="002B5DC1">
        <w:t>Profile</w:t>
      </w:r>
      <w:r w:rsidR="00F22E21" w:rsidRPr="002B5DC1">
        <w:t xml:space="preserve">. </w:t>
      </w:r>
    </w:p>
    <w:p w14:paraId="345B21B7" w14:textId="3A1A5B64" w:rsidR="00126A38" w:rsidRPr="002B5DC1" w:rsidRDefault="0066138C" w:rsidP="008209AF">
      <w:pPr>
        <w:pStyle w:val="Heading3"/>
        <w:numPr>
          <w:ilvl w:val="0"/>
          <w:numId w:val="0"/>
        </w:numPr>
        <w:rPr>
          <w:bCs/>
          <w:noProof w:val="0"/>
        </w:rPr>
      </w:pPr>
      <w:bookmarkStart w:id="67" w:name="_Toc13810947"/>
      <w:r w:rsidRPr="002B5DC1">
        <w:rPr>
          <w:bCs/>
          <w:noProof w:val="0"/>
        </w:rPr>
        <w:lastRenderedPageBreak/>
        <w:t>43</w:t>
      </w:r>
      <w:r w:rsidR="00126A38" w:rsidRPr="002B5DC1">
        <w:rPr>
          <w:bCs/>
          <w:noProof w:val="0"/>
        </w:rPr>
        <w:t>.4.2 Use Cases</w:t>
      </w:r>
      <w:bookmarkEnd w:id="67"/>
    </w:p>
    <w:p w14:paraId="27292D4B" w14:textId="77777777" w:rsidR="007528F0" w:rsidRPr="002B5DC1" w:rsidRDefault="007528F0" w:rsidP="007528F0">
      <w:pPr>
        <w:pStyle w:val="BodyText"/>
      </w:pPr>
      <w:r w:rsidRPr="002B5DC1">
        <w:t>The following use cases illustrate the capabilitie</w:t>
      </w:r>
      <w:r w:rsidR="005A2A3B" w:rsidRPr="002B5DC1">
        <w:t>s enabled by</w:t>
      </w:r>
      <w:r w:rsidRPr="002B5DC1">
        <w:t xml:space="preserve"> th</w:t>
      </w:r>
      <w:r w:rsidR="005A2A3B" w:rsidRPr="002B5DC1">
        <w:t>is</w:t>
      </w:r>
      <w:r w:rsidRPr="002B5DC1">
        <w:t xml:space="preserve"> profile. They are not meant to be an exhaustive list of supported patient consent / access control schemes</w:t>
      </w:r>
      <w:r w:rsidR="00DC71FB" w:rsidRPr="002B5DC1">
        <w:t>, nor are they intended to imply any particular implementation</w:t>
      </w:r>
      <w:r w:rsidRPr="002B5DC1">
        <w:t xml:space="preserve">. The use cases all share a level of complexity that would </w:t>
      </w:r>
      <w:r w:rsidR="00B47276" w:rsidRPr="002B5DC1">
        <w:t xml:space="preserve">be </w:t>
      </w:r>
      <w:r w:rsidRPr="002B5DC1">
        <w:t>challenging to implement using BPPC and therefore are a better fit for this profile.</w:t>
      </w:r>
    </w:p>
    <w:p w14:paraId="71BB587B" w14:textId="2030D1B0" w:rsidR="00FD6B22" w:rsidRPr="002B5DC1" w:rsidRDefault="0066138C" w:rsidP="007D4B14">
      <w:pPr>
        <w:pStyle w:val="Heading4"/>
        <w:numPr>
          <w:ilvl w:val="0"/>
          <w:numId w:val="0"/>
        </w:numPr>
        <w:ind w:left="864" w:hanging="864"/>
        <w:rPr>
          <w:noProof w:val="0"/>
        </w:rPr>
      </w:pPr>
      <w:bookmarkStart w:id="68" w:name="_Toc13810948"/>
      <w:r w:rsidRPr="002B5DC1">
        <w:rPr>
          <w:noProof w:val="0"/>
        </w:rPr>
        <w:t>43</w:t>
      </w:r>
      <w:r w:rsidR="007773C8" w:rsidRPr="002B5DC1">
        <w:rPr>
          <w:noProof w:val="0"/>
        </w:rPr>
        <w:t>.</w:t>
      </w:r>
      <w:r w:rsidR="00AF472E" w:rsidRPr="002B5DC1">
        <w:rPr>
          <w:noProof w:val="0"/>
        </w:rPr>
        <w:t>4</w:t>
      </w:r>
      <w:r w:rsidR="007773C8" w:rsidRPr="002B5DC1">
        <w:rPr>
          <w:noProof w:val="0"/>
        </w:rPr>
        <w:t>.2</w:t>
      </w:r>
      <w:r w:rsidR="00126A38" w:rsidRPr="002B5DC1">
        <w:rPr>
          <w:noProof w:val="0"/>
        </w:rPr>
        <w:t>.1</w:t>
      </w:r>
      <w:r w:rsidR="007773C8" w:rsidRPr="002B5DC1">
        <w:rPr>
          <w:noProof w:val="0"/>
        </w:rPr>
        <w:t xml:space="preserve"> Use</w:t>
      </w:r>
      <w:r w:rsidR="00FD6B22" w:rsidRPr="002B5DC1">
        <w:rPr>
          <w:noProof w:val="0"/>
        </w:rPr>
        <w:t xml:space="preserve"> Case</w:t>
      </w:r>
      <w:r w:rsidR="002869E8" w:rsidRPr="002B5DC1">
        <w:rPr>
          <w:noProof w:val="0"/>
        </w:rPr>
        <w:t xml:space="preserve"> #1: </w:t>
      </w:r>
      <w:r w:rsidR="00EF0B63" w:rsidRPr="002B5DC1">
        <w:rPr>
          <w:noProof w:val="0"/>
        </w:rPr>
        <w:t xml:space="preserve">Facility-specific </w:t>
      </w:r>
      <w:r w:rsidR="0078409C" w:rsidRPr="002B5DC1">
        <w:rPr>
          <w:noProof w:val="0"/>
        </w:rPr>
        <w:t>D</w:t>
      </w:r>
      <w:r w:rsidR="00EF0B63" w:rsidRPr="002B5DC1">
        <w:rPr>
          <w:noProof w:val="0"/>
        </w:rPr>
        <w:t>isclosure</w:t>
      </w:r>
      <w:bookmarkEnd w:id="68"/>
    </w:p>
    <w:p w14:paraId="3B3E5667" w14:textId="77777777" w:rsidR="00EF0B63" w:rsidRPr="002B5DC1" w:rsidRDefault="00EF0B63" w:rsidP="00E90DF7">
      <w:pPr>
        <w:pStyle w:val="BodyText"/>
      </w:pPr>
      <w:r w:rsidRPr="002B5DC1">
        <w:t>In this use case</w:t>
      </w:r>
      <w:r w:rsidR="00EE5680" w:rsidRPr="002B5DC1">
        <w:t>,</w:t>
      </w:r>
      <w:r w:rsidRPr="002B5DC1">
        <w:t xml:space="preserve"> the patient grants access to his data to the staff of a </w:t>
      </w:r>
      <w:r w:rsidR="0009421A" w:rsidRPr="002B5DC1">
        <w:t xml:space="preserve">specific </w:t>
      </w:r>
      <w:r w:rsidRPr="002B5DC1">
        <w:t xml:space="preserve">facility. The extent of access and any accompanying restrictions are condensed into an access </w:t>
      </w:r>
      <w:r w:rsidR="007B7F79" w:rsidRPr="002B5DC1">
        <w:t xml:space="preserve">patterns </w:t>
      </w:r>
      <w:r w:rsidRPr="002B5DC1">
        <w:t>that the patient selects for this facility.</w:t>
      </w:r>
    </w:p>
    <w:p w14:paraId="618580A9" w14:textId="0BE915EC" w:rsidR="00CF283F" w:rsidRPr="002B5DC1" w:rsidRDefault="0066138C" w:rsidP="007D4B14">
      <w:pPr>
        <w:pStyle w:val="Heading5"/>
        <w:numPr>
          <w:ilvl w:val="0"/>
          <w:numId w:val="0"/>
        </w:numPr>
        <w:rPr>
          <w:noProof w:val="0"/>
        </w:rPr>
      </w:pPr>
      <w:bookmarkStart w:id="69" w:name="_Toc13810949"/>
      <w:r w:rsidRPr="002B5DC1">
        <w:rPr>
          <w:noProof w:val="0"/>
        </w:rPr>
        <w:t>43</w:t>
      </w:r>
      <w:r w:rsidR="007773C8" w:rsidRPr="002B5DC1">
        <w:rPr>
          <w:noProof w:val="0"/>
        </w:rPr>
        <w:t>.</w:t>
      </w:r>
      <w:r w:rsidR="00AF472E" w:rsidRPr="002B5DC1">
        <w:rPr>
          <w:noProof w:val="0"/>
        </w:rPr>
        <w:t>4</w:t>
      </w:r>
      <w:r w:rsidR="007773C8" w:rsidRPr="002B5DC1">
        <w:rPr>
          <w:noProof w:val="0"/>
        </w:rPr>
        <w:t>.2.1</w:t>
      </w:r>
      <w:r w:rsidR="00126A38" w:rsidRPr="002B5DC1">
        <w:rPr>
          <w:noProof w:val="0"/>
        </w:rPr>
        <w:t>.1</w:t>
      </w:r>
      <w:r w:rsidR="007773C8" w:rsidRPr="002B5DC1">
        <w:rPr>
          <w:noProof w:val="0"/>
        </w:rPr>
        <w:t xml:space="preserve"> </w:t>
      </w:r>
      <w:r w:rsidR="0078409C" w:rsidRPr="002B5DC1">
        <w:rPr>
          <w:noProof w:val="0"/>
        </w:rPr>
        <w:t>Facility-specific D</w:t>
      </w:r>
      <w:r w:rsidR="00EF0B63" w:rsidRPr="002B5DC1">
        <w:rPr>
          <w:noProof w:val="0"/>
        </w:rPr>
        <w:t>isclosure</w:t>
      </w:r>
      <w:r w:rsidR="002869E8" w:rsidRPr="002B5DC1">
        <w:rPr>
          <w:bCs/>
          <w:noProof w:val="0"/>
        </w:rPr>
        <w:t xml:space="preserve"> </w:t>
      </w:r>
      <w:r w:rsidR="005F21E7" w:rsidRPr="002B5DC1">
        <w:rPr>
          <w:noProof w:val="0"/>
        </w:rPr>
        <w:t>Use Case</w:t>
      </w:r>
      <w:r w:rsidR="002869E8" w:rsidRPr="002B5DC1">
        <w:rPr>
          <w:noProof w:val="0"/>
        </w:rPr>
        <w:t xml:space="preserve"> Description</w:t>
      </w:r>
      <w:bookmarkEnd w:id="69"/>
    </w:p>
    <w:p w14:paraId="59A5CC07" w14:textId="77777777" w:rsidR="0075133E" w:rsidRPr="002B5DC1" w:rsidRDefault="0075133E" w:rsidP="008209AF">
      <w:pPr>
        <w:pStyle w:val="BodyText"/>
        <w:rPr>
          <w:b/>
          <w:bCs/>
        </w:rPr>
      </w:pPr>
      <w:r w:rsidRPr="002B5DC1">
        <w:rPr>
          <w:b/>
          <w:bCs/>
        </w:rPr>
        <w:t>Pre-Condition:</w:t>
      </w:r>
    </w:p>
    <w:p w14:paraId="48911351" w14:textId="77777777" w:rsidR="00072BBF" w:rsidRPr="002B5DC1" w:rsidRDefault="00315F83" w:rsidP="00E90DF7">
      <w:pPr>
        <w:pStyle w:val="BodyText"/>
      </w:pPr>
      <w:r w:rsidRPr="002B5DC1">
        <w:t>This use case takes place in a</w:t>
      </w:r>
      <w:r w:rsidR="0009421A" w:rsidRPr="002B5DC1">
        <w:t>n</w:t>
      </w:r>
      <w:r w:rsidRPr="002B5DC1">
        <w:t xml:space="preserve"> opt-in </w:t>
      </w:r>
      <w:r w:rsidR="00C95A28" w:rsidRPr="002B5DC1">
        <w:t xml:space="preserve">XDS </w:t>
      </w:r>
      <w:r w:rsidR="00024892" w:rsidRPr="002B5DC1">
        <w:t>A</w:t>
      </w:r>
      <w:r w:rsidR="00C95A28" w:rsidRPr="002B5DC1">
        <w:t xml:space="preserve">ffinity </w:t>
      </w:r>
      <w:r w:rsidR="00024892" w:rsidRPr="002B5DC1">
        <w:t>D</w:t>
      </w:r>
      <w:r w:rsidR="00C95A28" w:rsidRPr="002B5DC1">
        <w:t>omain</w:t>
      </w:r>
      <w:r w:rsidRPr="002B5DC1">
        <w:t xml:space="preserve">, where access </w:t>
      </w:r>
      <w:r w:rsidR="00C95A28" w:rsidRPr="002B5DC1">
        <w:t xml:space="preserve">to PHI </w:t>
      </w:r>
      <w:r w:rsidRPr="002B5DC1">
        <w:t xml:space="preserve">is only granted if the patient explicitly agreed to </w:t>
      </w:r>
      <w:r w:rsidR="00024892" w:rsidRPr="002B5DC1">
        <w:t>share documents</w:t>
      </w:r>
      <w:r w:rsidRPr="002B5DC1">
        <w:t xml:space="preserve">. </w:t>
      </w:r>
    </w:p>
    <w:p w14:paraId="009EDE0D" w14:textId="162D735B" w:rsidR="00B01E85" w:rsidRPr="002B5DC1" w:rsidRDefault="00072BBF" w:rsidP="00E90DF7">
      <w:pPr>
        <w:pStyle w:val="BodyText"/>
      </w:pPr>
      <w:r w:rsidRPr="002B5DC1">
        <w:t xml:space="preserve">The XDS </w:t>
      </w:r>
      <w:r w:rsidR="00024892" w:rsidRPr="002B5DC1">
        <w:t>A</w:t>
      </w:r>
      <w:r w:rsidRPr="002B5DC1">
        <w:t xml:space="preserve">ffinity </w:t>
      </w:r>
      <w:r w:rsidR="00024892" w:rsidRPr="002B5DC1">
        <w:t>D</w:t>
      </w:r>
      <w:r w:rsidRPr="002B5DC1">
        <w:t xml:space="preserve">omain </w:t>
      </w:r>
      <w:r w:rsidR="00A830B3" w:rsidRPr="002B5DC1">
        <w:t>–</w:t>
      </w:r>
      <w:r w:rsidRPr="002B5DC1">
        <w:t xml:space="preserve"> acting as the Patient Privacy Policy Domain – </w:t>
      </w:r>
      <w:r w:rsidR="007C13DD" w:rsidRPr="002B5DC1">
        <w:t xml:space="preserve">has </w:t>
      </w:r>
      <w:r w:rsidRPr="002B5DC1">
        <w:t xml:space="preserve">defined three </w:t>
      </w:r>
      <w:r w:rsidR="001F016C" w:rsidRPr="002B5DC1">
        <w:t>foundational</w:t>
      </w:r>
      <w:r w:rsidR="00D113A1" w:rsidRPr="002B5DC1">
        <w:t xml:space="preserve"> </w:t>
      </w:r>
      <w:r w:rsidRPr="002B5DC1">
        <w:t xml:space="preserve">Patient Privacy Policies, which </w:t>
      </w:r>
      <w:r w:rsidR="00A830B3" w:rsidRPr="002B5DC1">
        <w:t xml:space="preserve">may be referenced in a </w:t>
      </w:r>
      <w:r w:rsidR="00020251" w:rsidRPr="002B5DC1">
        <w:t>Privacy Consent Document</w:t>
      </w:r>
      <w:r w:rsidR="00A830B3" w:rsidRPr="002B5DC1">
        <w:t>.</w:t>
      </w:r>
      <w:r w:rsidR="00A9022C" w:rsidRPr="002B5DC1">
        <w:t xml:space="preserve"> The XDS </w:t>
      </w:r>
      <w:r w:rsidR="00A450A3" w:rsidRPr="002B5DC1">
        <w:t>A</w:t>
      </w:r>
      <w:r w:rsidR="00A9022C" w:rsidRPr="002B5DC1">
        <w:t xml:space="preserve">ffinity </w:t>
      </w:r>
      <w:r w:rsidR="00A450A3" w:rsidRPr="002B5DC1">
        <w:t>D</w:t>
      </w:r>
      <w:r w:rsidR="00A9022C" w:rsidRPr="002B5DC1">
        <w:t>omain consists of 50 separate facilities.</w:t>
      </w:r>
    </w:p>
    <w:p w14:paraId="69B9411B" w14:textId="77777777" w:rsidR="00315F83" w:rsidRPr="002B5DC1" w:rsidRDefault="00315F83" w:rsidP="00E90DF7">
      <w:pPr>
        <w:pStyle w:val="BodyText"/>
      </w:pPr>
      <w:r w:rsidRPr="002B5DC1">
        <w:t xml:space="preserve">The </w:t>
      </w:r>
      <w:r w:rsidR="0001018C" w:rsidRPr="002B5DC1">
        <w:t>facilities providing care for the patient</w:t>
      </w:r>
      <w:r w:rsidR="0001018C" w:rsidRPr="002B5DC1" w:rsidDel="0001018C">
        <w:t xml:space="preserve"> </w:t>
      </w:r>
      <w:r w:rsidRPr="002B5DC1">
        <w:t xml:space="preserve">(a hospital and a post-surgical care facility) </w:t>
      </w:r>
      <w:r w:rsidR="00C95A28" w:rsidRPr="002B5DC1">
        <w:t xml:space="preserve">can exchange data via an HIE using a common patient ID and </w:t>
      </w:r>
      <w:r w:rsidR="0001018C" w:rsidRPr="002B5DC1">
        <w:t xml:space="preserve">these facilities </w:t>
      </w:r>
      <w:r w:rsidR="00C95A28" w:rsidRPr="002B5DC1">
        <w:t>are listed in the HIE’s Healthcare Provider Directory.</w:t>
      </w:r>
    </w:p>
    <w:p w14:paraId="0303A558" w14:textId="77777777" w:rsidR="0075133E" w:rsidRPr="002B5DC1" w:rsidRDefault="0075133E" w:rsidP="008209AF">
      <w:pPr>
        <w:pStyle w:val="BodyText"/>
        <w:rPr>
          <w:b/>
          <w:bCs/>
        </w:rPr>
      </w:pPr>
      <w:r w:rsidRPr="002B5DC1">
        <w:rPr>
          <w:b/>
          <w:bCs/>
        </w:rPr>
        <w:t>Main Flow:</w:t>
      </w:r>
    </w:p>
    <w:p w14:paraId="3DEADB90" w14:textId="0C959174" w:rsidR="008F2481" w:rsidRPr="002B5DC1" w:rsidRDefault="008F2481" w:rsidP="00E90DF7">
      <w:pPr>
        <w:pStyle w:val="BodyText"/>
      </w:pPr>
      <w:r w:rsidRPr="002B5DC1">
        <w:t xml:space="preserve">A patient </w:t>
      </w:r>
      <w:r w:rsidR="00C95A28" w:rsidRPr="002B5DC1">
        <w:t xml:space="preserve">visits a hospital because he </w:t>
      </w:r>
      <w:r w:rsidRPr="002B5DC1">
        <w:t>needs a hip replacement</w:t>
      </w:r>
      <w:r w:rsidR="007528F0" w:rsidRPr="002B5DC1">
        <w:t>. After the procedure, the</w:t>
      </w:r>
      <w:r w:rsidRPr="002B5DC1">
        <w:t xml:space="preserve"> hospital wants to arrange post-discharge care at a</w:t>
      </w:r>
      <w:r w:rsidR="00024892" w:rsidRPr="002B5DC1">
        <w:t>nother</w:t>
      </w:r>
      <w:r w:rsidRPr="002B5DC1">
        <w:t xml:space="preserve"> facility. </w:t>
      </w:r>
      <w:r w:rsidR="007528F0" w:rsidRPr="002B5DC1">
        <w:t xml:space="preserve">The hospital uploaded all relevant data </w:t>
      </w:r>
      <w:r w:rsidR="00315F83" w:rsidRPr="002B5DC1">
        <w:t xml:space="preserve">regarding the procedure to </w:t>
      </w:r>
      <w:r w:rsidR="00541AE7" w:rsidRPr="002B5DC1">
        <w:t>its</w:t>
      </w:r>
      <w:r w:rsidR="00315F83" w:rsidRPr="002B5DC1">
        <w:t xml:space="preserve"> HIE. </w:t>
      </w:r>
      <w:r w:rsidR="00024892" w:rsidRPr="002B5DC1">
        <w:t>A</w:t>
      </w:r>
      <w:r w:rsidRPr="002B5DC1">
        <w:t xml:space="preserve"> </w:t>
      </w:r>
      <w:r w:rsidR="00EC05D7" w:rsidRPr="002B5DC1">
        <w:t>staff member</w:t>
      </w:r>
      <w:r w:rsidR="00EC05D7" w:rsidRPr="002B5DC1" w:rsidDel="00EC05D7">
        <w:t xml:space="preserve"> </w:t>
      </w:r>
      <w:r w:rsidRPr="002B5DC1">
        <w:t xml:space="preserve">asks the patient to sign a consent form that authorizes the HIE to grant access to the patient’s health data to the </w:t>
      </w:r>
      <w:r w:rsidR="00024892" w:rsidRPr="002B5DC1">
        <w:t xml:space="preserve">target </w:t>
      </w:r>
      <w:r w:rsidRPr="002B5DC1">
        <w:t xml:space="preserve">facility. </w:t>
      </w:r>
      <w:r w:rsidR="00BD3A0E" w:rsidRPr="002B5DC1">
        <w:t xml:space="preserve">The patient has a choice between three access </w:t>
      </w:r>
      <w:r w:rsidR="007B7F79" w:rsidRPr="002B5DC1">
        <w:t>patterns</w:t>
      </w:r>
      <w:r w:rsidR="00BD3A0E" w:rsidRPr="002B5DC1">
        <w:t>, which are listed on the form: “summar</w:t>
      </w:r>
      <w:r w:rsidR="00024892" w:rsidRPr="002B5DC1">
        <w:t>y</w:t>
      </w:r>
      <w:r w:rsidR="00BD3A0E" w:rsidRPr="002B5DC1">
        <w:t>-only” access, “</w:t>
      </w:r>
      <w:r w:rsidR="00024892" w:rsidRPr="002B5DC1">
        <w:t>general</w:t>
      </w:r>
      <w:r w:rsidR="00BD3A0E" w:rsidRPr="002B5DC1">
        <w:t xml:space="preserve">” access, and “full” access. </w:t>
      </w:r>
      <w:r w:rsidR="00C95A28" w:rsidRPr="002B5DC1">
        <w:t>Th</w:t>
      </w:r>
      <w:r w:rsidR="00BD3A0E" w:rsidRPr="002B5DC1">
        <w:t>e patient selects “</w:t>
      </w:r>
      <w:r w:rsidR="00024892" w:rsidRPr="002B5DC1">
        <w:t>general</w:t>
      </w:r>
      <w:r w:rsidR="00BD3A0E" w:rsidRPr="002B5DC1">
        <w:t>” access, which</w:t>
      </w:r>
      <w:r w:rsidR="00C95A28" w:rsidRPr="002B5DC1">
        <w:t xml:space="preserve"> includes most notes, labs and images, but excludes </w:t>
      </w:r>
      <w:r w:rsidR="00BD3A0E" w:rsidRPr="002B5DC1">
        <w:t xml:space="preserve">particularly sensitive </w:t>
      </w:r>
      <w:r w:rsidR="00C95A28" w:rsidRPr="002B5DC1">
        <w:t xml:space="preserve">documents </w:t>
      </w:r>
      <w:r w:rsidR="00BD3A0E" w:rsidRPr="002B5DC1">
        <w:t>(</w:t>
      </w:r>
      <w:r w:rsidR="00684CE4" w:rsidRPr="002B5DC1">
        <w:t xml:space="preserve">e.g., </w:t>
      </w:r>
      <w:r w:rsidR="00BD3A0E" w:rsidRPr="002B5DC1">
        <w:t>psychiatric evaluations)</w:t>
      </w:r>
      <w:r w:rsidR="00C95A28" w:rsidRPr="002B5DC1">
        <w:t xml:space="preserve">. </w:t>
      </w:r>
      <w:r w:rsidRPr="002B5DC1">
        <w:t>The patient signs the form.</w:t>
      </w:r>
    </w:p>
    <w:p w14:paraId="75F5FECD" w14:textId="4502E393" w:rsidR="00B01E85" w:rsidRPr="002B5DC1" w:rsidRDefault="008F2481" w:rsidP="00E90DF7">
      <w:pPr>
        <w:pStyle w:val="BodyText"/>
        <w:rPr>
          <w:rStyle w:val="BodyTextChar"/>
        </w:rPr>
      </w:pPr>
      <w:r w:rsidRPr="002B5DC1">
        <w:t xml:space="preserve">The </w:t>
      </w:r>
      <w:r w:rsidR="00EC05D7" w:rsidRPr="002B5DC1">
        <w:t>staff member</w:t>
      </w:r>
      <w:r w:rsidR="00EC05D7" w:rsidRPr="002B5DC1" w:rsidDel="00EC05D7">
        <w:t xml:space="preserve"> </w:t>
      </w:r>
      <w:r w:rsidR="00BD3A0E" w:rsidRPr="002B5DC1">
        <w:rPr>
          <w:rStyle w:val="BodyTextChar"/>
        </w:rPr>
        <w:t>selects the patient in the EH</w:t>
      </w:r>
      <w:r w:rsidRPr="002B5DC1">
        <w:rPr>
          <w:rStyle w:val="BodyTextChar"/>
        </w:rPr>
        <w:t>R, searches for the post-surgical care facility in the connecte</w:t>
      </w:r>
      <w:r w:rsidR="00BD3A0E" w:rsidRPr="002B5DC1">
        <w:rPr>
          <w:rStyle w:val="BodyTextChar"/>
        </w:rPr>
        <w:t>d Healthcare Provider Directory</w:t>
      </w:r>
      <w:r w:rsidRPr="002B5DC1">
        <w:rPr>
          <w:rStyle w:val="BodyTextChar"/>
        </w:rPr>
        <w:t xml:space="preserve">, selects </w:t>
      </w:r>
      <w:r w:rsidR="00024892" w:rsidRPr="002B5DC1">
        <w:rPr>
          <w:rStyle w:val="BodyTextChar"/>
        </w:rPr>
        <w:t>the facility</w:t>
      </w:r>
      <w:r w:rsidR="001526BD" w:rsidRPr="002B5DC1">
        <w:rPr>
          <w:rStyle w:val="BodyTextChar"/>
        </w:rPr>
        <w:t>,</w:t>
      </w:r>
      <w:r w:rsidRPr="002B5DC1">
        <w:rPr>
          <w:rStyle w:val="BodyTextChar"/>
        </w:rPr>
        <w:t xml:space="preserve"> and </w:t>
      </w:r>
      <w:r w:rsidR="00BD3A0E" w:rsidRPr="002B5DC1">
        <w:rPr>
          <w:rStyle w:val="BodyTextChar"/>
        </w:rPr>
        <w:t>then selects</w:t>
      </w:r>
      <w:r w:rsidRPr="002B5DC1">
        <w:rPr>
          <w:rStyle w:val="BodyTextChar"/>
        </w:rPr>
        <w:t xml:space="preserve"> the access </w:t>
      </w:r>
      <w:r w:rsidR="007B7F79" w:rsidRPr="002B5DC1">
        <w:rPr>
          <w:rStyle w:val="BodyTextChar"/>
        </w:rPr>
        <w:t xml:space="preserve">pattern </w:t>
      </w:r>
      <w:r w:rsidRPr="002B5DC1">
        <w:rPr>
          <w:rStyle w:val="BodyTextChar"/>
        </w:rPr>
        <w:t>(“</w:t>
      </w:r>
      <w:r w:rsidR="00024892" w:rsidRPr="002B5DC1">
        <w:rPr>
          <w:rStyle w:val="BodyTextChar"/>
        </w:rPr>
        <w:t>general</w:t>
      </w:r>
      <w:r w:rsidRPr="002B5DC1">
        <w:rPr>
          <w:rStyle w:val="BodyTextChar"/>
        </w:rPr>
        <w:t>”</w:t>
      </w:r>
      <w:r w:rsidR="00BD3A0E" w:rsidRPr="002B5DC1">
        <w:rPr>
          <w:rStyle w:val="BodyTextChar"/>
        </w:rPr>
        <w:t>). The EH</w:t>
      </w:r>
      <w:r w:rsidRPr="002B5DC1">
        <w:rPr>
          <w:rStyle w:val="BodyTextChar"/>
        </w:rPr>
        <w:t xml:space="preserve">R creates a </w:t>
      </w:r>
      <w:r w:rsidR="00020251" w:rsidRPr="002B5DC1">
        <w:rPr>
          <w:rStyle w:val="BodyTextChar"/>
        </w:rPr>
        <w:t>Privacy Consent Document</w:t>
      </w:r>
      <w:r w:rsidRPr="002B5DC1">
        <w:rPr>
          <w:rStyle w:val="BodyTextChar"/>
        </w:rPr>
        <w:t xml:space="preserve"> and </w:t>
      </w:r>
      <w:r w:rsidR="00BD3A0E" w:rsidRPr="002B5DC1">
        <w:rPr>
          <w:rStyle w:val="BodyTextChar"/>
        </w:rPr>
        <w:t xml:space="preserve">transmits it to the central XDS Document Repository </w:t>
      </w:r>
      <w:r w:rsidRPr="002B5DC1">
        <w:rPr>
          <w:rStyle w:val="BodyTextChar"/>
        </w:rPr>
        <w:t>in the HIE</w:t>
      </w:r>
      <w:r w:rsidR="00BD3A0E" w:rsidRPr="002B5DC1">
        <w:rPr>
          <w:rStyle w:val="BodyTextChar"/>
        </w:rPr>
        <w:t xml:space="preserve">. </w:t>
      </w:r>
      <w:r w:rsidRPr="002B5DC1">
        <w:rPr>
          <w:rStyle w:val="BodyTextChar"/>
        </w:rPr>
        <w:t xml:space="preserve">After discharge from the hospital, the patient visits the post-surgical care facility. </w:t>
      </w:r>
      <w:r w:rsidR="00135DE4" w:rsidRPr="002B5DC1">
        <w:rPr>
          <w:rStyle w:val="BodyTextChar"/>
        </w:rPr>
        <w:t xml:space="preserve">The HIE’s enforcement mechanism </w:t>
      </w:r>
      <w:r w:rsidR="00515C62" w:rsidRPr="002B5DC1">
        <w:t>(acting as a</w:t>
      </w:r>
      <w:r w:rsidR="00C243B1" w:rsidRPr="002B5DC1">
        <w:t>n</w:t>
      </w:r>
      <w:r w:rsidR="00515C62" w:rsidRPr="002B5DC1">
        <w:t xml:space="preserve"> APPC Content Consumer with the Structured Policy Processing Option) </w:t>
      </w:r>
      <w:r w:rsidR="00135DE4" w:rsidRPr="002B5DC1">
        <w:rPr>
          <w:rStyle w:val="BodyTextChar"/>
        </w:rPr>
        <w:t xml:space="preserve">uses the </w:t>
      </w:r>
      <w:r w:rsidR="00024892" w:rsidRPr="002B5DC1">
        <w:rPr>
          <w:rStyle w:val="BodyTextChar"/>
        </w:rPr>
        <w:t xml:space="preserve">structured and coded policy from the </w:t>
      </w:r>
      <w:r w:rsidR="004A73CC" w:rsidRPr="002B5DC1">
        <w:rPr>
          <w:rStyle w:val="BodyTextChar"/>
        </w:rPr>
        <w:t>consent document</w:t>
      </w:r>
      <w:r w:rsidR="00135DE4" w:rsidRPr="002B5DC1">
        <w:rPr>
          <w:rStyle w:val="BodyTextChar"/>
        </w:rPr>
        <w:t xml:space="preserve"> to decide to grant access to the longitudinal patient record for users from the post-surgical care facility.</w:t>
      </w:r>
    </w:p>
    <w:p w14:paraId="793CE6FF" w14:textId="77777777" w:rsidR="00B01E85" w:rsidRPr="002B5DC1" w:rsidRDefault="00B01E85" w:rsidP="008209AF">
      <w:pPr>
        <w:pStyle w:val="BodyText"/>
        <w:rPr>
          <w:b/>
          <w:bCs/>
        </w:rPr>
      </w:pPr>
      <w:r w:rsidRPr="002B5DC1">
        <w:rPr>
          <w:b/>
          <w:bCs/>
        </w:rPr>
        <w:lastRenderedPageBreak/>
        <w:t>Post-Condition:</w:t>
      </w:r>
    </w:p>
    <w:p w14:paraId="3076AD76" w14:textId="77777777" w:rsidR="00B01E85" w:rsidRPr="002B5DC1" w:rsidRDefault="00B01E85" w:rsidP="00E90DF7">
      <w:pPr>
        <w:pStyle w:val="BodyText"/>
      </w:pPr>
      <w:r w:rsidRPr="002B5DC1">
        <w:t>The longitudinal patient record in the HIE contains a consent document.</w:t>
      </w:r>
    </w:p>
    <w:p w14:paraId="53E96633" w14:textId="77777777" w:rsidR="00EF0B63" w:rsidRPr="002B5DC1" w:rsidRDefault="008F2481" w:rsidP="00E90DF7">
      <w:pPr>
        <w:pStyle w:val="BodyText"/>
      </w:pPr>
      <w:r w:rsidRPr="002B5DC1">
        <w:t xml:space="preserve">The doctors and care </w:t>
      </w:r>
      <w:r w:rsidR="00D6202A" w:rsidRPr="002B5DC1">
        <w:t xml:space="preserve">providers </w:t>
      </w:r>
      <w:r w:rsidRPr="002B5DC1">
        <w:t xml:space="preserve">in the </w:t>
      </w:r>
      <w:r w:rsidR="00B01E85" w:rsidRPr="002B5DC1">
        <w:t xml:space="preserve">post-surgical care </w:t>
      </w:r>
      <w:r w:rsidRPr="002B5DC1">
        <w:t>facility can access the patient’s longitudinal record in the HIE.</w:t>
      </w:r>
    </w:p>
    <w:p w14:paraId="3C02A6AB" w14:textId="77777777" w:rsidR="00B01E85" w:rsidRPr="002B5DC1" w:rsidRDefault="00B01E85" w:rsidP="00E90DF7">
      <w:pPr>
        <w:pStyle w:val="BodyText"/>
      </w:pPr>
      <w:r w:rsidRPr="002B5DC1">
        <w:t xml:space="preserve">The doctors and care </w:t>
      </w:r>
      <w:r w:rsidR="00D6202A" w:rsidRPr="002B5DC1">
        <w:t xml:space="preserve">providers </w:t>
      </w:r>
      <w:r w:rsidRPr="002B5DC1">
        <w:t>in facilities not involved in the patient’s care cannot access the patient’s longitudinal record in the HIE.</w:t>
      </w:r>
    </w:p>
    <w:p w14:paraId="4CC0B66D" w14:textId="513F9EED" w:rsidR="005F21E7" w:rsidRPr="002B5DC1" w:rsidRDefault="0066138C" w:rsidP="007D4B14">
      <w:pPr>
        <w:pStyle w:val="Heading5"/>
        <w:numPr>
          <w:ilvl w:val="0"/>
          <w:numId w:val="0"/>
        </w:numPr>
        <w:rPr>
          <w:noProof w:val="0"/>
        </w:rPr>
      </w:pPr>
      <w:bookmarkStart w:id="70" w:name="_Toc13810950"/>
      <w:r w:rsidRPr="002B5DC1">
        <w:rPr>
          <w:noProof w:val="0"/>
        </w:rPr>
        <w:t>43</w:t>
      </w:r>
      <w:r w:rsidR="00104BE6" w:rsidRPr="002B5DC1">
        <w:rPr>
          <w:noProof w:val="0"/>
        </w:rPr>
        <w:t>.</w:t>
      </w:r>
      <w:r w:rsidR="00AF472E" w:rsidRPr="002B5DC1">
        <w:rPr>
          <w:noProof w:val="0"/>
        </w:rPr>
        <w:t>4</w:t>
      </w:r>
      <w:r w:rsidR="005F21E7" w:rsidRPr="002B5DC1">
        <w:rPr>
          <w:noProof w:val="0"/>
        </w:rPr>
        <w:t>.</w:t>
      </w:r>
      <w:r w:rsidR="00412649" w:rsidRPr="002B5DC1">
        <w:rPr>
          <w:noProof w:val="0"/>
        </w:rPr>
        <w:t>2</w:t>
      </w:r>
      <w:r w:rsidR="00FD6B22" w:rsidRPr="002B5DC1">
        <w:rPr>
          <w:noProof w:val="0"/>
        </w:rPr>
        <w:t>.</w:t>
      </w:r>
      <w:r w:rsidR="00126A38" w:rsidRPr="002B5DC1">
        <w:rPr>
          <w:noProof w:val="0"/>
        </w:rPr>
        <w:t>1.</w:t>
      </w:r>
      <w:r w:rsidR="005F21E7" w:rsidRPr="002B5DC1">
        <w:rPr>
          <w:noProof w:val="0"/>
        </w:rPr>
        <w:t xml:space="preserve">2 </w:t>
      </w:r>
      <w:r w:rsidR="0078409C" w:rsidRPr="002B5DC1">
        <w:rPr>
          <w:noProof w:val="0"/>
        </w:rPr>
        <w:t xml:space="preserve">Facility-specific Disclosure </w:t>
      </w:r>
      <w:r w:rsidR="005F21E7" w:rsidRPr="002B5DC1">
        <w:rPr>
          <w:noProof w:val="0"/>
        </w:rPr>
        <w:t>Process Flow</w:t>
      </w:r>
      <w:bookmarkEnd w:id="70"/>
    </w:p>
    <w:p w14:paraId="1823584E" w14:textId="77777777" w:rsidR="00EF5B1E" w:rsidRPr="002B5DC1" w:rsidRDefault="00EF5B1E" w:rsidP="00C709FD">
      <w:pPr>
        <w:pStyle w:val="BodyText"/>
      </w:pPr>
    </w:p>
    <w:p w14:paraId="1EFF609C" w14:textId="77777777" w:rsidR="003A09FE" w:rsidRPr="002B5DC1" w:rsidRDefault="00FF484E" w:rsidP="00C709FD">
      <w:pPr>
        <w:pStyle w:val="BodyText"/>
      </w:pPr>
      <w:r w:rsidRPr="002B5DC1">
        <w:rPr>
          <w:noProof/>
        </w:rPr>
        <w:drawing>
          <wp:inline distT="0" distB="0" distL="0" distR="0" wp14:anchorId="0DCEA1BB" wp14:editId="4B1F2CF8">
            <wp:extent cx="5968892" cy="296372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385" cy="2975884"/>
                    </a:xfrm>
                    <a:prstGeom prst="rect">
                      <a:avLst/>
                    </a:prstGeom>
                    <a:noFill/>
                  </pic:spPr>
                </pic:pic>
              </a:graphicData>
            </a:graphic>
          </wp:inline>
        </w:drawing>
      </w:r>
    </w:p>
    <w:p w14:paraId="462A03F5" w14:textId="77777777" w:rsidR="00077324" w:rsidRPr="002B5DC1" w:rsidRDefault="009E34B7" w:rsidP="00C709FD">
      <w:pPr>
        <w:pStyle w:val="BodyText"/>
      </w:pPr>
      <w:r w:rsidRPr="002B5DC1">
        <w:t xml:space="preserve"> </w:t>
      </w:r>
    </w:p>
    <w:p w14:paraId="54E6AC30" w14:textId="4EED1711" w:rsidR="006116E2" w:rsidRPr="002B5DC1" w:rsidRDefault="008E2B5E" w:rsidP="008209AF">
      <w:pPr>
        <w:pStyle w:val="FigureTitle"/>
      </w:pPr>
      <w:r w:rsidRPr="002B5DC1">
        <w:t xml:space="preserve">Figure </w:t>
      </w:r>
      <w:r w:rsidR="0066138C" w:rsidRPr="002B5DC1">
        <w:t>43</w:t>
      </w:r>
      <w:r w:rsidRPr="002B5DC1">
        <w:t>.</w:t>
      </w:r>
      <w:r w:rsidR="00C82ED4" w:rsidRPr="002B5DC1">
        <w:t>4</w:t>
      </w:r>
      <w:r w:rsidR="005F21E7" w:rsidRPr="002B5DC1">
        <w:t>.</w:t>
      </w:r>
      <w:r w:rsidR="00412649" w:rsidRPr="002B5DC1">
        <w:t>2</w:t>
      </w:r>
      <w:r w:rsidR="003D19E0" w:rsidRPr="002B5DC1">
        <w:t>.</w:t>
      </w:r>
      <w:r w:rsidR="00754010" w:rsidRPr="002B5DC1">
        <w:t>1</w:t>
      </w:r>
      <w:r w:rsidR="00EF5B1E" w:rsidRPr="002B5DC1">
        <w:t>.2</w:t>
      </w:r>
      <w:r w:rsidRPr="002B5DC1">
        <w:t>-1</w:t>
      </w:r>
      <w:r w:rsidR="00701B3A" w:rsidRPr="002B5DC1">
        <w:t>:</w:t>
      </w:r>
      <w:r w:rsidRPr="002B5DC1">
        <w:t xml:space="preserve"> </w:t>
      </w:r>
      <w:r w:rsidR="00754010" w:rsidRPr="002B5DC1">
        <w:t xml:space="preserve">Facility-specific Disclosure </w:t>
      </w:r>
      <w:r w:rsidRPr="002B5DC1">
        <w:t xml:space="preserve">Process Flow in </w:t>
      </w:r>
      <w:r w:rsidR="005B1C1C" w:rsidRPr="002B5DC1">
        <w:t>APPC</w:t>
      </w:r>
      <w:r w:rsidRPr="002B5DC1">
        <w:t xml:space="preserve"> Profile</w:t>
      </w:r>
    </w:p>
    <w:p w14:paraId="306893A4" w14:textId="789AB4E0" w:rsidR="008E1D20" w:rsidRPr="002B5DC1" w:rsidRDefault="0066138C" w:rsidP="007D4B14">
      <w:pPr>
        <w:pStyle w:val="Heading4"/>
        <w:numPr>
          <w:ilvl w:val="0"/>
          <w:numId w:val="0"/>
        </w:numPr>
        <w:ind w:left="864" w:hanging="864"/>
        <w:rPr>
          <w:noProof w:val="0"/>
        </w:rPr>
      </w:pPr>
      <w:bookmarkStart w:id="71" w:name="_Toc13810951"/>
      <w:r w:rsidRPr="002B5DC1">
        <w:rPr>
          <w:noProof w:val="0"/>
        </w:rPr>
        <w:t>43</w:t>
      </w:r>
      <w:r w:rsidR="008E1D20" w:rsidRPr="002B5DC1">
        <w:rPr>
          <w:noProof w:val="0"/>
        </w:rPr>
        <w:t>.4.2.2 Use Case #2: Consent for an Episode of Care</w:t>
      </w:r>
      <w:bookmarkEnd w:id="71"/>
    </w:p>
    <w:p w14:paraId="36F4CB20" w14:textId="77777777" w:rsidR="006C4CE3" w:rsidRPr="002B5DC1" w:rsidRDefault="008E1D20" w:rsidP="00E90DF7">
      <w:pPr>
        <w:pStyle w:val="BodyText"/>
      </w:pPr>
      <w:r w:rsidRPr="002B5DC1">
        <w:t>In this use case</w:t>
      </w:r>
      <w:r w:rsidR="001526BD" w:rsidRPr="002B5DC1">
        <w:t>,</w:t>
      </w:r>
      <w:r w:rsidRPr="002B5DC1">
        <w:t xml:space="preserve"> the patient </w:t>
      </w:r>
      <w:r w:rsidR="00F15095" w:rsidRPr="002B5DC1">
        <w:t xml:space="preserve">allows a care team consisting of healthcare providers from multiple organizations to exchange data related to a specific episode of care. All care team members have the same level of access. </w:t>
      </w:r>
    </w:p>
    <w:p w14:paraId="68216E94" w14:textId="77777777" w:rsidR="008E1D20" w:rsidRPr="002B5DC1" w:rsidRDefault="00F15095" w:rsidP="00E90DF7">
      <w:pPr>
        <w:pStyle w:val="BodyText"/>
      </w:pPr>
      <w:r w:rsidRPr="002B5DC1">
        <w:t xml:space="preserve">The detailed access rules for the care team members </w:t>
      </w:r>
      <w:r w:rsidR="00445371" w:rsidRPr="002B5DC1">
        <w:t>are</w:t>
      </w:r>
      <w:r w:rsidRPr="002B5DC1">
        <w:t xml:space="preserve"> defined independently of the patient’s consent by the </w:t>
      </w:r>
      <w:r w:rsidR="00135DE4" w:rsidRPr="002B5DC1">
        <w:t>HIE</w:t>
      </w:r>
      <w:r w:rsidRPr="002B5DC1">
        <w:t>.</w:t>
      </w:r>
    </w:p>
    <w:p w14:paraId="659C0971" w14:textId="6219DD13" w:rsidR="008E1D20" w:rsidRPr="002B5DC1" w:rsidRDefault="0066138C" w:rsidP="007D4B14">
      <w:pPr>
        <w:pStyle w:val="Heading5"/>
        <w:numPr>
          <w:ilvl w:val="0"/>
          <w:numId w:val="0"/>
        </w:numPr>
        <w:rPr>
          <w:noProof w:val="0"/>
        </w:rPr>
      </w:pPr>
      <w:bookmarkStart w:id="72" w:name="_Toc13810952"/>
      <w:r w:rsidRPr="002B5DC1">
        <w:rPr>
          <w:noProof w:val="0"/>
        </w:rPr>
        <w:lastRenderedPageBreak/>
        <w:t>43</w:t>
      </w:r>
      <w:r w:rsidR="008E1D20" w:rsidRPr="002B5DC1">
        <w:rPr>
          <w:noProof w:val="0"/>
        </w:rPr>
        <w:t>.4.2.2.1 Consent for an Episode of Care Use Case Description</w:t>
      </w:r>
      <w:bookmarkEnd w:id="72"/>
    </w:p>
    <w:p w14:paraId="2E23208C" w14:textId="77777777" w:rsidR="00ED229E" w:rsidRPr="002B5DC1" w:rsidRDefault="00ED229E" w:rsidP="008209AF">
      <w:pPr>
        <w:pStyle w:val="BodyText"/>
        <w:keepNext/>
        <w:rPr>
          <w:b/>
          <w:bCs/>
        </w:rPr>
      </w:pPr>
      <w:r w:rsidRPr="002B5DC1">
        <w:rPr>
          <w:b/>
          <w:bCs/>
        </w:rPr>
        <w:t>Pre-Conditions:</w:t>
      </w:r>
    </w:p>
    <w:p w14:paraId="14A4754D" w14:textId="77777777" w:rsidR="0075133E" w:rsidRPr="002B5DC1" w:rsidRDefault="006C4CE3" w:rsidP="00E90DF7">
      <w:pPr>
        <w:pStyle w:val="BodyText"/>
      </w:pPr>
      <w:r w:rsidRPr="002B5DC1">
        <w:t>This use case takes place in a</w:t>
      </w:r>
      <w:r w:rsidR="0009421A" w:rsidRPr="002B5DC1">
        <w:t>n</w:t>
      </w:r>
      <w:r w:rsidRPr="002B5DC1">
        <w:t xml:space="preserve"> opt-in XDS </w:t>
      </w:r>
      <w:r w:rsidR="004A73CC" w:rsidRPr="002B5DC1">
        <w:t>A</w:t>
      </w:r>
      <w:r w:rsidRPr="002B5DC1">
        <w:t xml:space="preserve">ffinity </w:t>
      </w:r>
      <w:r w:rsidR="004A73CC" w:rsidRPr="002B5DC1">
        <w:t>D</w:t>
      </w:r>
      <w:r w:rsidRPr="002B5DC1">
        <w:t xml:space="preserve">omain, where </w:t>
      </w:r>
      <w:r w:rsidR="001134B0" w:rsidRPr="002B5DC1">
        <w:t>all patient data is organized as episodes of care.</w:t>
      </w:r>
      <w:r w:rsidRPr="002B5DC1">
        <w:t xml:space="preserve"> </w:t>
      </w:r>
      <w:r w:rsidR="001134B0" w:rsidRPr="002B5DC1">
        <w:t>The episode of care is summarized by a diagnostic code and always has an (expected) end date.</w:t>
      </w:r>
      <w:r w:rsidRPr="002B5DC1">
        <w:t xml:space="preserve"> </w:t>
      </w:r>
    </w:p>
    <w:p w14:paraId="0434C7AB" w14:textId="77777777" w:rsidR="0075133E" w:rsidRPr="002B5DC1" w:rsidRDefault="001134B0" w:rsidP="00E90DF7">
      <w:pPr>
        <w:pStyle w:val="BodyText"/>
      </w:pPr>
      <w:r w:rsidRPr="002B5DC1">
        <w:t>The patient is identified</w:t>
      </w:r>
      <w:r w:rsidR="006C4CE3" w:rsidRPr="002B5DC1">
        <w:t xml:space="preserve"> using a common patient ID. </w:t>
      </w:r>
    </w:p>
    <w:p w14:paraId="77DCA38A" w14:textId="77777777" w:rsidR="006C4CE3" w:rsidRPr="002B5DC1" w:rsidRDefault="006C4CE3" w:rsidP="00E90DF7">
      <w:pPr>
        <w:pStyle w:val="BodyText"/>
      </w:pPr>
      <w:r w:rsidRPr="002B5DC1">
        <w:t>The participating providers and organizations are listed in the HIE’s Healthcare Provider Directory.</w:t>
      </w:r>
    </w:p>
    <w:p w14:paraId="667ADCB7" w14:textId="77777777" w:rsidR="00ED229E" w:rsidRPr="002B5DC1" w:rsidRDefault="00ED229E" w:rsidP="008209AF">
      <w:pPr>
        <w:pStyle w:val="BodyText"/>
        <w:rPr>
          <w:b/>
          <w:bCs/>
        </w:rPr>
      </w:pPr>
      <w:r w:rsidRPr="002B5DC1">
        <w:rPr>
          <w:b/>
          <w:bCs/>
        </w:rPr>
        <w:t>Main Flow:</w:t>
      </w:r>
    </w:p>
    <w:p w14:paraId="127254CA" w14:textId="77777777" w:rsidR="008E1D20" w:rsidRPr="002B5DC1" w:rsidRDefault="008E1D20" w:rsidP="00E90DF7">
      <w:pPr>
        <w:pStyle w:val="BodyText"/>
      </w:pPr>
      <w:r w:rsidRPr="002B5DC1">
        <w:t xml:space="preserve">A patient </w:t>
      </w:r>
      <w:r w:rsidR="00ED229E" w:rsidRPr="002B5DC1">
        <w:t>has completed an inpatient treatment</w:t>
      </w:r>
      <w:r w:rsidR="00445371" w:rsidRPr="002B5DC1">
        <w:t xml:space="preserve"> for depression</w:t>
      </w:r>
      <w:r w:rsidR="00ED229E" w:rsidRPr="002B5DC1">
        <w:t xml:space="preserve"> </w:t>
      </w:r>
      <w:r w:rsidR="00EB76C5" w:rsidRPr="002B5DC1">
        <w:t>at a mental health treatment center</w:t>
      </w:r>
      <w:r w:rsidRPr="002B5DC1">
        <w:t xml:space="preserve">. </w:t>
      </w:r>
      <w:r w:rsidR="00072BBF" w:rsidRPr="002B5DC1">
        <w:t>A staff member of the center</w:t>
      </w:r>
      <w:r w:rsidRPr="002B5DC1">
        <w:t xml:space="preserve"> recommends a care team consisting of a </w:t>
      </w:r>
      <w:r w:rsidR="00EB76C5" w:rsidRPr="002B5DC1">
        <w:t>psychiatrist</w:t>
      </w:r>
      <w:r w:rsidRPr="002B5DC1">
        <w:t>, the patient’s primary care physician</w:t>
      </w:r>
      <w:r w:rsidR="00515C62" w:rsidRPr="002B5DC1">
        <w:t>,</w:t>
      </w:r>
      <w:r w:rsidRPr="002B5DC1">
        <w:t xml:space="preserve"> and a</w:t>
      </w:r>
      <w:r w:rsidR="00445371" w:rsidRPr="002B5DC1">
        <w:t>n</w:t>
      </w:r>
      <w:r w:rsidRPr="002B5DC1">
        <w:t xml:space="preserve"> </w:t>
      </w:r>
      <w:r w:rsidR="00EB76C5" w:rsidRPr="002B5DC1">
        <w:t xml:space="preserve">occupational </w:t>
      </w:r>
      <w:r w:rsidRPr="002B5DC1">
        <w:t xml:space="preserve">therapist. The </w:t>
      </w:r>
      <w:r w:rsidR="00072BBF" w:rsidRPr="002B5DC1">
        <w:t>staff member</w:t>
      </w:r>
      <w:r w:rsidRPr="002B5DC1">
        <w:t xml:space="preserve"> initiates </w:t>
      </w:r>
      <w:r w:rsidR="007F7F79" w:rsidRPr="002B5DC1">
        <w:t>a new episode of care</w:t>
      </w:r>
      <w:r w:rsidRPr="002B5DC1">
        <w:t xml:space="preserve"> in her </w:t>
      </w:r>
      <w:r w:rsidR="00EB76C5" w:rsidRPr="002B5DC1">
        <w:t xml:space="preserve">information system </w:t>
      </w:r>
      <w:r w:rsidRPr="002B5DC1">
        <w:t xml:space="preserve">to allow </w:t>
      </w:r>
      <w:r w:rsidR="007F7F79" w:rsidRPr="002B5DC1">
        <w:t xml:space="preserve">the </w:t>
      </w:r>
      <w:r w:rsidR="00445371" w:rsidRPr="002B5DC1">
        <w:t>care team</w:t>
      </w:r>
      <w:r w:rsidR="007F7F79" w:rsidRPr="002B5DC1">
        <w:t xml:space="preserve"> to </w:t>
      </w:r>
      <w:r w:rsidRPr="002B5DC1">
        <w:t xml:space="preserve">exchange all </w:t>
      </w:r>
      <w:r w:rsidR="007F7F79" w:rsidRPr="002B5DC1">
        <w:t>relevant documentation</w:t>
      </w:r>
      <w:r w:rsidRPr="002B5DC1">
        <w:t xml:space="preserve"> (</w:t>
      </w:r>
      <w:r w:rsidR="00684CE4" w:rsidRPr="002B5DC1">
        <w:t xml:space="preserve">i.e., </w:t>
      </w:r>
      <w:r w:rsidR="007F7F79" w:rsidRPr="002B5DC1">
        <w:t xml:space="preserve">documents regarding </w:t>
      </w:r>
      <w:r w:rsidRPr="002B5DC1">
        <w:t xml:space="preserve">the </w:t>
      </w:r>
      <w:r w:rsidR="00EB76C5" w:rsidRPr="002B5DC1">
        <w:t>inpatient treatment</w:t>
      </w:r>
      <w:r w:rsidRPr="002B5DC1">
        <w:t xml:space="preserve">, </w:t>
      </w:r>
      <w:r w:rsidR="00EB76C5" w:rsidRPr="002B5DC1">
        <w:t>psychiatric evaluations</w:t>
      </w:r>
      <w:r w:rsidRPr="002B5DC1">
        <w:t xml:space="preserve">, </w:t>
      </w:r>
      <w:r w:rsidR="00EB76C5" w:rsidRPr="002B5DC1">
        <w:t xml:space="preserve">occupational </w:t>
      </w:r>
      <w:r w:rsidRPr="002B5DC1">
        <w:t>therapy</w:t>
      </w:r>
      <w:r w:rsidR="00EB76C5" w:rsidRPr="002B5DC1">
        <w:t xml:space="preserve"> progress notes</w:t>
      </w:r>
      <w:r w:rsidR="00515C62" w:rsidRPr="002B5DC1">
        <w:t>,</w:t>
      </w:r>
      <w:r w:rsidRPr="002B5DC1">
        <w:t xml:space="preserve"> </w:t>
      </w:r>
      <w:r w:rsidR="00EB76C5" w:rsidRPr="002B5DC1">
        <w:t>and intervention plans</w:t>
      </w:r>
      <w:r w:rsidR="007F7F79" w:rsidRPr="002B5DC1">
        <w:t>)</w:t>
      </w:r>
      <w:r w:rsidRPr="002B5DC1">
        <w:t>.</w:t>
      </w:r>
    </w:p>
    <w:p w14:paraId="472B89F9" w14:textId="71221E26" w:rsidR="001A250E" w:rsidRPr="002B5DC1" w:rsidRDefault="00515C62" w:rsidP="00E90DF7">
      <w:pPr>
        <w:pStyle w:val="BodyText"/>
      </w:pPr>
      <w:r w:rsidRPr="002B5DC1">
        <w:t>In the information system, t</w:t>
      </w:r>
      <w:r w:rsidR="008E1D20" w:rsidRPr="002B5DC1">
        <w:t xml:space="preserve">he </w:t>
      </w:r>
      <w:r w:rsidR="00072BBF" w:rsidRPr="002B5DC1">
        <w:t>staff member</w:t>
      </w:r>
      <w:r w:rsidR="008E1D20" w:rsidRPr="002B5DC1">
        <w:t xml:space="preserve"> </w:t>
      </w:r>
      <w:r w:rsidR="007F7F79" w:rsidRPr="002B5DC1">
        <w:t xml:space="preserve">selects </w:t>
      </w:r>
      <w:r w:rsidR="008E1D20" w:rsidRPr="002B5DC1">
        <w:t>the patient</w:t>
      </w:r>
      <w:r w:rsidRPr="002B5DC1">
        <w:t xml:space="preserve">, </w:t>
      </w:r>
      <w:r w:rsidR="007F7F79" w:rsidRPr="002B5DC1">
        <w:t xml:space="preserve">then </w:t>
      </w:r>
      <w:r w:rsidR="008E1D20" w:rsidRPr="002B5DC1">
        <w:t xml:space="preserve">the diagnostic code </w:t>
      </w:r>
      <w:r w:rsidR="007F7F79" w:rsidRPr="002B5DC1">
        <w:t xml:space="preserve">that best summarizes the episode of care and enters the </w:t>
      </w:r>
      <w:r w:rsidR="008E1D20" w:rsidRPr="002B5DC1">
        <w:t>expected duration of the episode</w:t>
      </w:r>
      <w:r w:rsidR="001A250E" w:rsidRPr="002B5DC1">
        <w:t xml:space="preserve">. She searches in the provider directory to find the care team members and adds them in </w:t>
      </w:r>
      <w:r w:rsidR="00EB76C5" w:rsidRPr="002B5DC1">
        <w:t>her information system</w:t>
      </w:r>
      <w:r w:rsidR="001A250E" w:rsidRPr="002B5DC1">
        <w:t xml:space="preserve"> to the episode of care. </w:t>
      </w:r>
      <w:r w:rsidR="008E1D20" w:rsidRPr="002B5DC1">
        <w:t xml:space="preserve">The </w:t>
      </w:r>
      <w:r w:rsidR="00EB76C5" w:rsidRPr="002B5DC1">
        <w:t xml:space="preserve">system </w:t>
      </w:r>
      <w:r w:rsidR="008E1D20" w:rsidRPr="002B5DC1">
        <w:t>prints out a consent form containing this data</w:t>
      </w:r>
      <w:r w:rsidR="001A250E" w:rsidRPr="002B5DC1">
        <w:t>.</w:t>
      </w:r>
      <w:r w:rsidR="008E1D20" w:rsidRPr="002B5DC1">
        <w:t xml:space="preserve"> </w:t>
      </w:r>
      <w:r w:rsidR="001A250E" w:rsidRPr="002B5DC1">
        <w:t>The patient signs it</w:t>
      </w:r>
      <w:r w:rsidR="000E4B36" w:rsidRPr="002B5DC1">
        <w:t>,</w:t>
      </w:r>
      <w:r w:rsidR="001A250E" w:rsidRPr="002B5DC1">
        <w:t xml:space="preserve"> and the nurse confirms the </w:t>
      </w:r>
      <w:r w:rsidR="008E1D20" w:rsidRPr="002B5DC1">
        <w:t xml:space="preserve">signature </w:t>
      </w:r>
      <w:r w:rsidR="001A250E" w:rsidRPr="002B5DC1">
        <w:t xml:space="preserve">in </w:t>
      </w:r>
      <w:r w:rsidR="00EB76C5" w:rsidRPr="002B5DC1">
        <w:t>her system</w:t>
      </w:r>
      <w:r w:rsidR="001A250E" w:rsidRPr="002B5DC1">
        <w:t xml:space="preserve">. </w:t>
      </w:r>
    </w:p>
    <w:p w14:paraId="6C58DEF6" w14:textId="6663E023" w:rsidR="00EB76C5" w:rsidRPr="002B5DC1" w:rsidRDefault="001A250E" w:rsidP="00E90DF7">
      <w:pPr>
        <w:pStyle w:val="BodyText"/>
      </w:pPr>
      <w:r w:rsidRPr="002B5DC1">
        <w:t>The</w:t>
      </w:r>
      <w:r w:rsidR="00EB76C5" w:rsidRPr="002B5DC1">
        <w:t xml:space="preserve"> </w:t>
      </w:r>
      <w:r w:rsidR="00515C62" w:rsidRPr="002B5DC1">
        <w:t xml:space="preserve">treatment </w:t>
      </w:r>
      <w:r w:rsidR="00072BBF" w:rsidRPr="002B5DC1">
        <w:t xml:space="preserve">center’s </w:t>
      </w:r>
      <w:r w:rsidR="00EB76C5" w:rsidRPr="002B5DC1">
        <w:t>system</w:t>
      </w:r>
      <w:r w:rsidRPr="002B5DC1">
        <w:t xml:space="preserve"> creates </w:t>
      </w:r>
      <w:r w:rsidR="008E1D20" w:rsidRPr="002B5DC1">
        <w:t xml:space="preserve">an </w:t>
      </w:r>
      <w:r w:rsidR="001A0307" w:rsidRPr="002B5DC1">
        <w:t>XDS Folder representing the episode of care</w:t>
      </w:r>
      <w:r w:rsidR="00515C62" w:rsidRPr="002B5DC1">
        <w:t xml:space="preserve"> and a </w:t>
      </w:r>
      <w:r w:rsidR="00020251" w:rsidRPr="002B5DC1">
        <w:t>Privacy Consent Document</w:t>
      </w:r>
      <w:r w:rsidR="00515C62" w:rsidRPr="002B5DC1">
        <w:t xml:space="preserve"> referencing the Folder</w:t>
      </w:r>
      <w:r w:rsidR="001A0307" w:rsidRPr="002B5DC1">
        <w:t xml:space="preserve">. </w:t>
      </w:r>
      <w:r w:rsidR="00515C62" w:rsidRPr="002B5DC1">
        <w:t>The system</w:t>
      </w:r>
      <w:r w:rsidR="001A0307" w:rsidRPr="002B5DC1">
        <w:t xml:space="preserve"> </w:t>
      </w:r>
      <w:r w:rsidRPr="002B5DC1">
        <w:t>sends</w:t>
      </w:r>
      <w:r w:rsidR="008E1D20" w:rsidRPr="002B5DC1">
        <w:t xml:space="preserve"> </w:t>
      </w:r>
      <w:r w:rsidR="001A0307" w:rsidRPr="002B5DC1">
        <w:t>these objects</w:t>
      </w:r>
      <w:r w:rsidR="008E1D20" w:rsidRPr="002B5DC1">
        <w:t xml:space="preserve"> </w:t>
      </w:r>
      <w:r w:rsidRPr="002B5DC1">
        <w:t xml:space="preserve">via its XDS Document Source to the central XDS Document Repository. </w:t>
      </w:r>
      <w:r w:rsidR="00515C62" w:rsidRPr="002B5DC1">
        <w:t>When a care team member tries to access the episode of care, t</w:t>
      </w:r>
      <w:r w:rsidR="008E1D20" w:rsidRPr="002B5DC1">
        <w:t xml:space="preserve">he </w:t>
      </w:r>
      <w:r w:rsidRPr="002B5DC1">
        <w:t>HIE’s security</w:t>
      </w:r>
      <w:r w:rsidR="008E1D20" w:rsidRPr="002B5DC1">
        <w:t xml:space="preserve"> system </w:t>
      </w:r>
      <w:r w:rsidR="00072BBF" w:rsidRPr="002B5DC1">
        <w:t>(acting as a</w:t>
      </w:r>
      <w:r w:rsidR="00515C62" w:rsidRPr="002B5DC1">
        <w:t>n</w:t>
      </w:r>
      <w:r w:rsidR="00072BBF" w:rsidRPr="002B5DC1">
        <w:t xml:space="preserve"> </w:t>
      </w:r>
      <w:r w:rsidR="00445371" w:rsidRPr="002B5DC1">
        <w:t xml:space="preserve">APPC </w:t>
      </w:r>
      <w:r w:rsidR="00072BBF" w:rsidRPr="002B5DC1">
        <w:t xml:space="preserve">Content Consumer with the Structured Policy Processing Option) </w:t>
      </w:r>
      <w:r w:rsidR="008E1D20" w:rsidRPr="002B5DC1">
        <w:t xml:space="preserve">extracts the structured and coded policy representation and </w:t>
      </w:r>
      <w:r w:rsidR="00515C62" w:rsidRPr="002B5DC1">
        <w:t>makes an access decision</w:t>
      </w:r>
      <w:r w:rsidR="008E1D20" w:rsidRPr="002B5DC1">
        <w:t>.</w:t>
      </w:r>
    </w:p>
    <w:p w14:paraId="286E647A" w14:textId="77777777" w:rsidR="00EB76C5" w:rsidRPr="002B5DC1" w:rsidRDefault="00EB76C5" w:rsidP="008209AF">
      <w:pPr>
        <w:pStyle w:val="BodyText"/>
        <w:rPr>
          <w:b/>
          <w:bCs/>
        </w:rPr>
      </w:pPr>
      <w:r w:rsidRPr="002B5DC1">
        <w:rPr>
          <w:b/>
          <w:bCs/>
        </w:rPr>
        <w:t>Post-Condition:</w:t>
      </w:r>
    </w:p>
    <w:p w14:paraId="2E115F62" w14:textId="77777777" w:rsidR="0075133E" w:rsidRPr="002B5DC1" w:rsidRDefault="00EB76C5" w:rsidP="00E90DF7">
      <w:pPr>
        <w:pStyle w:val="BodyText"/>
      </w:pPr>
      <w:r w:rsidRPr="002B5DC1">
        <w:t xml:space="preserve">The longitudinal patient record </w:t>
      </w:r>
      <w:r w:rsidR="0075133E" w:rsidRPr="002B5DC1">
        <w:t xml:space="preserve">in the HIE contains </w:t>
      </w:r>
      <w:r w:rsidR="00445371" w:rsidRPr="002B5DC1">
        <w:t>the</w:t>
      </w:r>
      <w:r w:rsidR="0075133E" w:rsidRPr="002B5DC1">
        <w:t xml:space="preserve"> consent document. </w:t>
      </w:r>
    </w:p>
    <w:p w14:paraId="6B84FBE1" w14:textId="77777777" w:rsidR="008E1D20" w:rsidRPr="002B5DC1" w:rsidRDefault="0075133E" w:rsidP="00E90DF7">
      <w:pPr>
        <w:pStyle w:val="BodyText"/>
      </w:pPr>
      <w:r w:rsidRPr="002B5DC1">
        <w:t>T</w:t>
      </w:r>
      <w:r w:rsidR="008E1D20" w:rsidRPr="002B5DC1">
        <w:t xml:space="preserve">he </w:t>
      </w:r>
      <w:r w:rsidR="00445371" w:rsidRPr="002B5DC1">
        <w:t>care team</w:t>
      </w:r>
      <w:r w:rsidR="008E1D20" w:rsidRPr="002B5DC1">
        <w:t xml:space="preserve"> </w:t>
      </w:r>
      <w:r w:rsidRPr="002B5DC1">
        <w:t xml:space="preserve">can </w:t>
      </w:r>
      <w:r w:rsidR="008E1D20" w:rsidRPr="002B5DC1">
        <w:t xml:space="preserve">upload and access </w:t>
      </w:r>
      <w:r w:rsidR="001A250E" w:rsidRPr="002B5DC1">
        <w:t xml:space="preserve">any </w:t>
      </w:r>
      <w:r w:rsidR="008E1D20" w:rsidRPr="002B5DC1">
        <w:t xml:space="preserve">documents </w:t>
      </w:r>
      <w:r w:rsidRPr="002B5DC1">
        <w:t xml:space="preserve">in the record </w:t>
      </w:r>
      <w:r w:rsidR="008E1D20" w:rsidRPr="002B5DC1">
        <w:t xml:space="preserve">that are linked to an XDS </w:t>
      </w:r>
      <w:r w:rsidR="001A0307" w:rsidRPr="002B5DC1">
        <w:t xml:space="preserve">Folder </w:t>
      </w:r>
      <w:r w:rsidR="00515C62" w:rsidRPr="002B5DC1">
        <w:t xml:space="preserve">that </w:t>
      </w:r>
      <w:r w:rsidR="001A250E" w:rsidRPr="002B5DC1">
        <w:t>has</w:t>
      </w:r>
      <w:r w:rsidR="008E1D20" w:rsidRPr="002B5DC1">
        <w:t xml:space="preserve"> the episode’s diagnostic code</w:t>
      </w:r>
      <w:r w:rsidR="001A250E" w:rsidRPr="002B5DC1">
        <w:t xml:space="preserve"> in its folder </w:t>
      </w:r>
      <w:proofErr w:type="spellStart"/>
      <w:r w:rsidR="001A250E" w:rsidRPr="002B5DC1">
        <w:t>codeList</w:t>
      </w:r>
      <w:proofErr w:type="spellEnd"/>
      <w:r w:rsidR="008E1D20" w:rsidRPr="002B5DC1">
        <w:t>.</w:t>
      </w:r>
    </w:p>
    <w:p w14:paraId="67BFD94D" w14:textId="77777777" w:rsidR="0075133E" w:rsidRPr="002B5DC1" w:rsidRDefault="0075133E" w:rsidP="00E90DF7">
      <w:pPr>
        <w:pStyle w:val="BodyText"/>
      </w:pPr>
      <w:r w:rsidRPr="002B5DC1">
        <w:t xml:space="preserve">Other healthcare providers do not have access to the documents in the record that are linked to an XDS </w:t>
      </w:r>
      <w:r w:rsidR="001A0307" w:rsidRPr="002B5DC1">
        <w:t xml:space="preserve">Folder </w:t>
      </w:r>
      <w:r w:rsidR="00515C62" w:rsidRPr="002B5DC1">
        <w:t xml:space="preserve">that </w:t>
      </w:r>
      <w:r w:rsidRPr="002B5DC1">
        <w:t xml:space="preserve">has the episode’s diagnostic code in its folder </w:t>
      </w:r>
      <w:proofErr w:type="spellStart"/>
      <w:r w:rsidRPr="002B5DC1">
        <w:t>codeList</w:t>
      </w:r>
      <w:proofErr w:type="spellEnd"/>
      <w:r w:rsidRPr="002B5DC1">
        <w:t>.</w:t>
      </w:r>
    </w:p>
    <w:p w14:paraId="460054D6" w14:textId="47FF5FD4" w:rsidR="008E1D20" w:rsidRPr="002B5DC1" w:rsidRDefault="0066138C" w:rsidP="007D4B14">
      <w:pPr>
        <w:pStyle w:val="Heading5"/>
        <w:numPr>
          <w:ilvl w:val="0"/>
          <w:numId w:val="0"/>
        </w:numPr>
        <w:rPr>
          <w:noProof w:val="0"/>
        </w:rPr>
      </w:pPr>
      <w:bookmarkStart w:id="73" w:name="_Toc13810953"/>
      <w:r w:rsidRPr="002B5DC1">
        <w:rPr>
          <w:noProof w:val="0"/>
        </w:rPr>
        <w:lastRenderedPageBreak/>
        <w:t>43</w:t>
      </w:r>
      <w:r w:rsidR="008E1D20" w:rsidRPr="002B5DC1">
        <w:rPr>
          <w:noProof w:val="0"/>
        </w:rPr>
        <w:t>.4.2.2.2 Consent for an Episode of Care Process Flow</w:t>
      </w:r>
      <w:bookmarkEnd w:id="73"/>
    </w:p>
    <w:p w14:paraId="15C364DF" w14:textId="77777777" w:rsidR="008E1D20" w:rsidRPr="002B5DC1" w:rsidRDefault="00FF484E" w:rsidP="00E90DF7">
      <w:pPr>
        <w:pStyle w:val="BodyText"/>
      </w:pPr>
      <w:r w:rsidRPr="002B5DC1">
        <w:rPr>
          <w:noProof/>
        </w:rPr>
        <w:drawing>
          <wp:inline distT="0" distB="0" distL="0" distR="0" wp14:anchorId="060CFC1E" wp14:editId="3B30AC18">
            <wp:extent cx="5823737" cy="2792968"/>
            <wp:effectExtent l="0" t="0" r="571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0797" cy="2801150"/>
                    </a:xfrm>
                    <a:prstGeom prst="rect">
                      <a:avLst/>
                    </a:prstGeom>
                    <a:noFill/>
                  </pic:spPr>
                </pic:pic>
              </a:graphicData>
            </a:graphic>
          </wp:inline>
        </w:drawing>
      </w:r>
    </w:p>
    <w:p w14:paraId="04016B4C" w14:textId="436662A0" w:rsidR="00754010" w:rsidRPr="002B5DC1" w:rsidRDefault="00754010" w:rsidP="008209AF">
      <w:pPr>
        <w:pStyle w:val="FigureTitle"/>
      </w:pPr>
      <w:r w:rsidRPr="002B5DC1">
        <w:t xml:space="preserve">Figure </w:t>
      </w:r>
      <w:r w:rsidR="00531C16" w:rsidRPr="002B5DC1">
        <w:t>43</w:t>
      </w:r>
      <w:r w:rsidRPr="002B5DC1">
        <w:t>.4.2.</w:t>
      </w:r>
      <w:r w:rsidR="00F94A1B" w:rsidRPr="002B5DC1">
        <w:t>2</w:t>
      </w:r>
      <w:r w:rsidR="00531C16" w:rsidRPr="002B5DC1">
        <w:t>.2</w:t>
      </w:r>
      <w:r w:rsidRPr="002B5DC1">
        <w:t xml:space="preserve">-1: </w:t>
      </w:r>
      <w:r w:rsidR="00F94A1B" w:rsidRPr="002B5DC1">
        <w:t xml:space="preserve">Consent for an Episode of Care </w:t>
      </w:r>
      <w:r w:rsidRPr="002B5DC1">
        <w:t>Process Flow in APPC Profile</w:t>
      </w:r>
    </w:p>
    <w:p w14:paraId="0E590485" w14:textId="1F91344E" w:rsidR="006167AA" w:rsidRPr="002B5DC1" w:rsidRDefault="0066138C" w:rsidP="007D4B14">
      <w:pPr>
        <w:pStyle w:val="Heading4"/>
        <w:numPr>
          <w:ilvl w:val="0"/>
          <w:numId w:val="0"/>
        </w:numPr>
        <w:rPr>
          <w:noProof w:val="0"/>
          <w:szCs w:val="28"/>
        </w:rPr>
      </w:pPr>
      <w:bookmarkStart w:id="74" w:name="_Toc13810954"/>
      <w:r w:rsidRPr="002B5DC1">
        <w:rPr>
          <w:noProof w:val="0"/>
          <w:szCs w:val="28"/>
        </w:rPr>
        <w:t>43</w:t>
      </w:r>
      <w:r w:rsidR="006167AA" w:rsidRPr="002B5DC1">
        <w:rPr>
          <w:noProof w:val="0"/>
          <w:szCs w:val="28"/>
        </w:rPr>
        <w:t xml:space="preserve">.4.2.3 Use Case #3: Consent to </w:t>
      </w:r>
      <w:r w:rsidR="004B5B23" w:rsidRPr="002B5DC1">
        <w:rPr>
          <w:noProof w:val="0"/>
          <w:szCs w:val="28"/>
        </w:rPr>
        <w:t>C</w:t>
      </w:r>
      <w:r w:rsidR="006167AA" w:rsidRPr="002B5DC1">
        <w:rPr>
          <w:noProof w:val="0"/>
          <w:szCs w:val="28"/>
        </w:rPr>
        <w:t xml:space="preserve">ollect from a </w:t>
      </w:r>
      <w:r w:rsidR="004B5B23" w:rsidRPr="002B5DC1">
        <w:rPr>
          <w:noProof w:val="0"/>
          <w:szCs w:val="28"/>
        </w:rPr>
        <w:t>S</w:t>
      </w:r>
      <w:r w:rsidR="006167AA" w:rsidRPr="002B5DC1">
        <w:rPr>
          <w:noProof w:val="0"/>
          <w:szCs w:val="28"/>
        </w:rPr>
        <w:t xml:space="preserve">pecific </w:t>
      </w:r>
      <w:r w:rsidR="004B5B23" w:rsidRPr="002B5DC1">
        <w:rPr>
          <w:noProof w:val="0"/>
          <w:szCs w:val="28"/>
        </w:rPr>
        <w:t>S</w:t>
      </w:r>
      <w:r w:rsidR="006167AA" w:rsidRPr="002B5DC1">
        <w:rPr>
          <w:noProof w:val="0"/>
          <w:szCs w:val="28"/>
        </w:rPr>
        <w:t xml:space="preserve">ervice </w:t>
      </w:r>
      <w:r w:rsidR="004B5B23" w:rsidRPr="002B5DC1">
        <w:rPr>
          <w:noProof w:val="0"/>
          <w:szCs w:val="28"/>
        </w:rPr>
        <w:t>D</w:t>
      </w:r>
      <w:r w:rsidR="006167AA" w:rsidRPr="002B5DC1">
        <w:rPr>
          <w:noProof w:val="0"/>
          <w:szCs w:val="28"/>
        </w:rPr>
        <w:t xml:space="preserve">elivery </w:t>
      </w:r>
      <w:r w:rsidR="004B5B23" w:rsidRPr="002B5DC1">
        <w:rPr>
          <w:noProof w:val="0"/>
          <w:szCs w:val="28"/>
        </w:rPr>
        <w:t>L</w:t>
      </w:r>
      <w:r w:rsidR="006167AA" w:rsidRPr="002B5DC1">
        <w:rPr>
          <w:noProof w:val="0"/>
          <w:szCs w:val="28"/>
        </w:rPr>
        <w:t>ocation</w:t>
      </w:r>
      <w:bookmarkEnd w:id="74"/>
      <w:r w:rsidR="006167AA" w:rsidRPr="002B5DC1">
        <w:rPr>
          <w:noProof w:val="0"/>
          <w:szCs w:val="28"/>
        </w:rPr>
        <w:t xml:space="preserve"> </w:t>
      </w:r>
    </w:p>
    <w:p w14:paraId="080F0C94" w14:textId="77777777" w:rsidR="006167AA" w:rsidRPr="002B5DC1" w:rsidRDefault="006167AA" w:rsidP="00E90DF7">
      <w:pPr>
        <w:pStyle w:val="BodyText"/>
      </w:pPr>
      <w:r w:rsidRPr="002B5DC1">
        <w:t>This use case describes a situation where the patient wishes to provide consent for an organization to collect information from one or more specific provider locations</w:t>
      </w:r>
      <w:r w:rsidR="003647CC" w:rsidRPr="002B5DC1">
        <w:t xml:space="preserve"> for </w:t>
      </w:r>
      <w:r w:rsidR="00B01E85" w:rsidRPr="002B5DC1">
        <w:t>multiple</w:t>
      </w:r>
      <w:r w:rsidR="003647CC" w:rsidRPr="002B5DC1">
        <w:t xml:space="preserve"> purposes</w:t>
      </w:r>
      <w:r w:rsidR="00931966" w:rsidRPr="002B5DC1">
        <w:t>.</w:t>
      </w:r>
    </w:p>
    <w:p w14:paraId="44624E53" w14:textId="484A244F" w:rsidR="006167AA" w:rsidRPr="002B5DC1" w:rsidRDefault="0066138C" w:rsidP="007D4B14">
      <w:pPr>
        <w:pStyle w:val="Heading5"/>
        <w:numPr>
          <w:ilvl w:val="0"/>
          <w:numId w:val="0"/>
        </w:numPr>
        <w:rPr>
          <w:noProof w:val="0"/>
        </w:rPr>
      </w:pPr>
      <w:bookmarkStart w:id="75" w:name="_Toc13810955"/>
      <w:r w:rsidRPr="002B5DC1">
        <w:rPr>
          <w:noProof w:val="0"/>
        </w:rPr>
        <w:t>43</w:t>
      </w:r>
      <w:r w:rsidR="006167AA" w:rsidRPr="002B5DC1">
        <w:rPr>
          <w:noProof w:val="0"/>
        </w:rPr>
        <w:t xml:space="preserve">.4.2.3.1 Consent to </w:t>
      </w:r>
      <w:r w:rsidR="004B5B23" w:rsidRPr="002B5DC1">
        <w:rPr>
          <w:noProof w:val="0"/>
        </w:rPr>
        <w:t>C</w:t>
      </w:r>
      <w:r w:rsidR="006167AA" w:rsidRPr="002B5DC1">
        <w:rPr>
          <w:noProof w:val="0"/>
        </w:rPr>
        <w:t xml:space="preserve">ollect from a </w:t>
      </w:r>
      <w:r w:rsidR="004B5B23" w:rsidRPr="002B5DC1">
        <w:rPr>
          <w:noProof w:val="0"/>
        </w:rPr>
        <w:t>S</w:t>
      </w:r>
      <w:r w:rsidR="006167AA" w:rsidRPr="002B5DC1">
        <w:rPr>
          <w:noProof w:val="0"/>
        </w:rPr>
        <w:t xml:space="preserve">pecific </w:t>
      </w:r>
      <w:r w:rsidR="004B5B23" w:rsidRPr="002B5DC1">
        <w:rPr>
          <w:noProof w:val="0"/>
        </w:rPr>
        <w:t>S</w:t>
      </w:r>
      <w:r w:rsidR="006167AA" w:rsidRPr="002B5DC1">
        <w:rPr>
          <w:noProof w:val="0"/>
        </w:rPr>
        <w:t xml:space="preserve">ervice </w:t>
      </w:r>
      <w:r w:rsidR="004B5B23" w:rsidRPr="002B5DC1">
        <w:rPr>
          <w:noProof w:val="0"/>
        </w:rPr>
        <w:t>D</w:t>
      </w:r>
      <w:r w:rsidR="006167AA" w:rsidRPr="002B5DC1">
        <w:rPr>
          <w:noProof w:val="0"/>
        </w:rPr>
        <w:t xml:space="preserve">elivery </w:t>
      </w:r>
      <w:r w:rsidR="004B5B23" w:rsidRPr="002B5DC1">
        <w:rPr>
          <w:noProof w:val="0"/>
        </w:rPr>
        <w:t>L</w:t>
      </w:r>
      <w:r w:rsidR="006167AA" w:rsidRPr="002B5DC1">
        <w:rPr>
          <w:noProof w:val="0"/>
        </w:rPr>
        <w:t>ocation</w:t>
      </w:r>
      <w:r w:rsidR="006167AA" w:rsidRPr="002B5DC1">
        <w:rPr>
          <w:bCs/>
          <w:noProof w:val="0"/>
        </w:rPr>
        <w:t xml:space="preserve"> </w:t>
      </w:r>
      <w:r w:rsidR="006167AA" w:rsidRPr="002B5DC1">
        <w:rPr>
          <w:noProof w:val="0"/>
        </w:rPr>
        <w:t>Use Case Description</w:t>
      </w:r>
      <w:bookmarkEnd w:id="75"/>
    </w:p>
    <w:p w14:paraId="0A63A7B6" w14:textId="77777777" w:rsidR="00931966" w:rsidRPr="002B5DC1" w:rsidRDefault="00931966" w:rsidP="008209AF">
      <w:pPr>
        <w:pStyle w:val="BodyText"/>
        <w:rPr>
          <w:b/>
          <w:bCs/>
        </w:rPr>
      </w:pPr>
      <w:r w:rsidRPr="002B5DC1">
        <w:rPr>
          <w:b/>
          <w:bCs/>
        </w:rPr>
        <w:t>Pre-Condition:</w:t>
      </w:r>
    </w:p>
    <w:p w14:paraId="2C25B7A0" w14:textId="77777777" w:rsidR="006167AA" w:rsidRPr="002B5DC1" w:rsidRDefault="00931966" w:rsidP="00E90DF7">
      <w:pPr>
        <w:pStyle w:val="BodyText"/>
      </w:pPr>
      <w:r w:rsidRPr="002B5DC1">
        <w:t xml:space="preserve">This use case takes place in an opt-in XDS </w:t>
      </w:r>
      <w:r w:rsidR="005E1BF6" w:rsidRPr="002B5DC1">
        <w:t>A</w:t>
      </w:r>
      <w:r w:rsidRPr="002B5DC1">
        <w:t xml:space="preserve">ffinity </w:t>
      </w:r>
      <w:r w:rsidR="005E1BF6" w:rsidRPr="002B5DC1">
        <w:t>D</w:t>
      </w:r>
      <w:r w:rsidRPr="002B5DC1">
        <w:t xml:space="preserve">omain, where collection of </w:t>
      </w:r>
      <w:r w:rsidR="008052B5" w:rsidRPr="002B5DC1">
        <w:t>protected health information</w:t>
      </w:r>
      <w:r w:rsidRPr="002B5DC1">
        <w:t xml:space="preserve"> is only granted if the patient explicitly agreed to it.</w:t>
      </w:r>
      <w:r w:rsidR="006167AA" w:rsidRPr="002B5DC1">
        <w:t xml:space="preserve"> The patient has the right to specify which providers and service delivery locations can be included in that consent.</w:t>
      </w:r>
    </w:p>
    <w:p w14:paraId="3E024C0B" w14:textId="77777777" w:rsidR="00AA282E" w:rsidRPr="002B5DC1" w:rsidRDefault="005E1BF6" w:rsidP="00E90DF7">
      <w:pPr>
        <w:pStyle w:val="BodyText"/>
      </w:pPr>
      <w:r w:rsidRPr="002B5DC1">
        <w:t>A</w:t>
      </w:r>
      <w:r w:rsidR="00AA282E" w:rsidRPr="002B5DC1">
        <w:t xml:space="preserve"> clinic has an EMR system that has the capability to transmit clinical documents to an XDS</w:t>
      </w:r>
      <w:r w:rsidR="00745B2A" w:rsidRPr="002B5DC1">
        <w:t xml:space="preserve"> </w:t>
      </w:r>
      <w:r w:rsidRPr="002B5DC1">
        <w:t>A</w:t>
      </w:r>
      <w:r w:rsidR="00745B2A" w:rsidRPr="002B5DC1">
        <w:t xml:space="preserve">ffinity </w:t>
      </w:r>
      <w:r w:rsidRPr="002B5DC1">
        <w:t>D</w:t>
      </w:r>
      <w:r w:rsidR="00745B2A" w:rsidRPr="002B5DC1">
        <w:t>omain</w:t>
      </w:r>
      <w:r w:rsidR="00AA282E" w:rsidRPr="002B5DC1">
        <w:t>.</w:t>
      </w:r>
    </w:p>
    <w:p w14:paraId="792C1071" w14:textId="77777777" w:rsidR="00AA282E" w:rsidRPr="002B5DC1" w:rsidRDefault="00AA282E" w:rsidP="00E90DF7">
      <w:pPr>
        <w:pStyle w:val="BodyText"/>
      </w:pPr>
      <w:r w:rsidRPr="002B5DC1">
        <w:t xml:space="preserve">The clinic and the </w:t>
      </w:r>
      <w:r w:rsidR="008052B5" w:rsidRPr="002B5DC1">
        <w:t xml:space="preserve">organization managing the </w:t>
      </w:r>
      <w:r w:rsidRPr="002B5DC1">
        <w:t xml:space="preserve">HIE have agreements in place which allow the exchange of clinical information for </w:t>
      </w:r>
      <w:r w:rsidR="008052B5" w:rsidRPr="002B5DC1">
        <w:t xml:space="preserve">certain </w:t>
      </w:r>
      <w:r w:rsidRPr="002B5DC1">
        <w:t xml:space="preserve">purposes </w:t>
      </w:r>
      <w:r w:rsidR="008052B5" w:rsidRPr="002B5DC1">
        <w:t xml:space="preserve">specified </w:t>
      </w:r>
      <w:r w:rsidRPr="002B5DC1">
        <w:t xml:space="preserve">within the </w:t>
      </w:r>
      <w:r w:rsidR="00745B2A" w:rsidRPr="002B5DC1">
        <w:t xml:space="preserve">patient’s </w:t>
      </w:r>
      <w:r w:rsidRPr="002B5DC1">
        <w:t>signed consent document.</w:t>
      </w:r>
    </w:p>
    <w:p w14:paraId="2A7FC613" w14:textId="77777777" w:rsidR="00931966" w:rsidRPr="002B5DC1" w:rsidRDefault="00931966" w:rsidP="008209AF">
      <w:pPr>
        <w:pStyle w:val="BodyText"/>
        <w:keepNext/>
        <w:rPr>
          <w:b/>
          <w:bCs/>
        </w:rPr>
      </w:pPr>
      <w:r w:rsidRPr="002B5DC1">
        <w:rPr>
          <w:b/>
          <w:bCs/>
        </w:rPr>
        <w:lastRenderedPageBreak/>
        <w:t>Main Flow:</w:t>
      </w:r>
    </w:p>
    <w:p w14:paraId="02DE86AC" w14:textId="77777777" w:rsidR="006167AA" w:rsidRPr="002B5DC1" w:rsidRDefault="00931966" w:rsidP="00E90DF7">
      <w:pPr>
        <w:pStyle w:val="BodyText"/>
      </w:pPr>
      <w:r w:rsidRPr="002B5DC1">
        <w:t xml:space="preserve">The patient </w:t>
      </w:r>
      <w:r w:rsidR="006167AA" w:rsidRPr="002B5DC1">
        <w:t xml:space="preserve">goes to </w:t>
      </w:r>
      <w:r w:rsidRPr="002B5DC1">
        <w:t xml:space="preserve">a </w:t>
      </w:r>
      <w:r w:rsidR="004B12BA" w:rsidRPr="002B5DC1">
        <w:t>F</w:t>
      </w:r>
      <w:r w:rsidR="006167AA" w:rsidRPr="002B5DC1">
        <w:t xml:space="preserve">amily </w:t>
      </w:r>
      <w:r w:rsidR="004B12BA" w:rsidRPr="002B5DC1">
        <w:t>P</w:t>
      </w:r>
      <w:r w:rsidR="006167AA" w:rsidRPr="002B5DC1">
        <w:t xml:space="preserve">ractice </w:t>
      </w:r>
      <w:r w:rsidR="004B12BA" w:rsidRPr="002B5DC1">
        <w:t>C</w:t>
      </w:r>
      <w:r w:rsidR="006167AA" w:rsidRPr="002B5DC1">
        <w:t xml:space="preserve">linic for his annual checkup and is provided with a pamphlet describing </w:t>
      </w:r>
      <w:r w:rsidRPr="002B5DC1">
        <w:t xml:space="preserve">the associated </w:t>
      </w:r>
      <w:r w:rsidR="006167AA" w:rsidRPr="002B5DC1">
        <w:t xml:space="preserve">HIE and the potential advantages of having his healthcare information readily available to other healthcare providers in his area should the need arise. </w:t>
      </w:r>
    </w:p>
    <w:p w14:paraId="2DE117B4" w14:textId="77777777" w:rsidR="006167AA" w:rsidRPr="002B5DC1" w:rsidRDefault="006167AA" w:rsidP="00E90DF7">
      <w:pPr>
        <w:pStyle w:val="BodyText"/>
      </w:pPr>
      <w:r w:rsidRPr="002B5DC1">
        <w:t xml:space="preserve">After reading the material and discussing the advantages and potential risks with </w:t>
      </w:r>
      <w:r w:rsidR="00931966" w:rsidRPr="002B5DC1">
        <w:t>his physician</w:t>
      </w:r>
      <w:r w:rsidRPr="002B5DC1">
        <w:t xml:space="preserve">, </w:t>
      </w:r>
      <w:r w:rsidR="00931966" w:rsidRPr="002B5DC1">
        <w:t>the patient</w:t>
      </w:r>
      <w:r w:rsidRPr="002B5DC1">
        <w:t xml:space="preserve"> decides to allow his records from </w:t>
      </w:r>
      <w:r w:rsidR="00931966" w:rsidRPr="002B5DC1">
        <w:t xml:space="preserve">the </w:t>
      </w:r>
      <w:r w:rsidRPr="002B5DC1">
        <w:t xml:space="preserve">Family Practice Clinic to </w:t>
      </w:r>
      <w:r w:rsidR="0078624F" w:rsidRPr="002B5DC1">
        <w:t xml:space="preserve">be </w:t>
      </w:r>
      <w:r w:rsidR="00931966" w:rsidRPr="002B5DC1">
        <w:t>registered with</w:t>
      </w:r>
      <w:r w:rsidRPr="002B5DC1">
        <w:t xml:space="preserve"> </w:t>
      </w:r>
      <w:r w:rsidR="00931966" w:rsidRPr="002B5DC1">
        <w:t xml:space="preserve">the </w:t>
      </w:r>
      <w:r w:rsidRPr="002B5DC1">
        <w:t>HIE</w:t>
      </w:r>
      <w:r w:rsidR="00C90624" w:rsidRPr="002B5DC1">
        <w:t xml:space="preserve">. </w:t>
      </w:r>
      <w:r w:rsidRPr="002B5DC1">
        <w:t>He is presented with</w:t>
      </w:r>
      <w:r w:rsidR="008052B5" w:rsidRPr="002B5DC1">
        <w:t>, and signs,</w:t>
      </w:r>
      <w:r w:rsidRPr="002B5DC1">
        <w:t xml:space="preserve"> an electronic consent form </w:t>
      </w:r>
      <w:r w:rsidR="008052B5" w:rsidRPr="002B5DC1">
        <w:t>indicating that documents from the specific facility are permitted to be shared with the HIE</w:t>
      </w:r>
      <w:r w:rsidRPr="002B5DC1">
        <w:t>.</w:t>
      </w:r>
    </w:p>
    <w:p w14:paraId="2F57161B" w14:textId="77777777" w:rsidR="00AA282E" w:rsidRPr="002B5DC1" w:rsidRDefault="006167AA" w:rsidP="00E90DF7">
      <w:pPr>
        <w:pStyle w:val="BodyText"/>
      </w:pPr>
      <w:r w:rsidRPr="002B5DC1">
        <w:t xml:space="preserve">The receptionist saves the signed consent form in the clinic’s EMR system and has the EMR transmit the document to </w:t>
      </w:r>
      <w:r w:rsidR="00931966" w:rsidRPr="002B5DC1">
        <w:t xml:space="preserve">the </w:t>
      </w:r>
      <w:r w:rsidRPr="002B5DC1">
        <w:t xml:space="preserve">HIE for processing </w:t>
      </w:r>
      <w:r w:rsidR="001C6AC4" w:rsidRPr="002B5DC1">
        <w:t>before sending</w:t>
      </w:r>
      <w:r w:rsidRPr="002B5DC1">
        <w:t xml:space="preserve"> </w:t>
      </w:r>
      <w:r w:rsidR="00931966" w:rsidRPr="002B5DC1">
        <w:t>the patient’s</w:t>
      </w:r>
      <w:r w:rsidRPr="002B5DC1">
        <w:t xml:space="preserve"> clinical records that were a result of today’s appointment</w:t>
      </w:r>
      <w:r w:rsidR="00C90624" w:rsidRPr="002B5DC1">
        <w:t xml:space="preserve">. </w:t>
      </w:r>
      <w:r w:rsidRPr="002B5DC1">
        <w:t xml:space="preserve">The consent document is stored in the HIE’s </w:t>
      </w:r>
      <w:r w:rsidR="00931966" w:rsidRPr="002B5DC1">
        <w:t>XDS D</w:t>
      </w:r>
      <w:r w:rsidRPr="002B5DC1">
        <w:t xml:space="preserve">ocument </w:t>
      </w:r>
      <w:r w:rsidR="00931966" w:rsidRPr="002B5DC1">
        <w:t>R</w:t>
      </w:r>
      <w:r w:rsidRPr="002B5DC1">
        <w:t>epository</w:t>
      </w:r>
      <w:r w:rsidR="00892FEA" w:rsidRPr="002B5DC1">
        <w:t xml:space="preserve"> and is</w:t>
      </w:r>
      <w:r w:rsidRPr="002B5DC1">
        <w:t xml:space="preserve"> used </w:t>
      </w:r>
      <w:r w:rsidR="00892FEA" w:rsidRPr="002B5DC1">
        <w:t xml:space="preserve">by the HIE’s security system </w:t>
      </w:r>
      <w:r w:rsidRPr="002B5DC1">
        <w:t xml:space="preserve">to confirm that </w:t>
      </w:r>
      <w:r w:rsidR="00931966" w:rsidRPr="002B5DC1">
        <w:t>the patient’s</w:t>
      </w:r>
      <w:r w:rsidRPr="002B5DC1">
        <w:t xml:space="preserve"> clinical </w:t>
      </w:r>
      <w:r w:rsidR="00892FEA" w:rsidRPr="002B5DC1">
        <w:t xml:space="preserve">documents </w:t>
      </w:r>
      <w:r w:rsidR="008052B5" w:rsidRPr="002B5DC1">
        <w:t xml:space="preserve">may </w:t>
      </w:r>
      <w:r w:rsidRPr="002B5DC1">
        <w:t>be collected.</w:t>
      </w:r>
    </w:p>
    <w:p w14:paraId="3AF7DFC1" w14:textId="77777777" w:rsidR="006167AA" w:rsidRPr="002B5DC1" w:rsidRDefault="00AA282E" w:rsidP="008209AF">
      <w:pPr>
        <w:pStyle w:val="BodyText"/>
        <w:rPr>
          <w:b/>
          <w:bCs/>
        </w:rPr>
      </w:pPr>
      <w:r w:rsidRPr="002B5DC1">
        <w:rPr>
          <w:b/>
          <w:bCs/>
        </w:rPr>
        <w:t>Post-Condition:</w:t>
      </w:r>
    </w:p>
    <w:p w14:paraId="524FAFB3" w14:textId="77777777" w:rsidR="00AA282E" w:rsidRPr="002B5DC1" w:rsidRDefault="00AA282E" w:rsidP="00E90DF7">
      <w:pPr>
        <w:pStyle w:val="BodyText"/>
      </w:pPr>
      <w:r w:rsidRPr="002B5DC1">
        <w:t>The longitudinal patient record in the HIE contains a consent document.</w:t>
      </w:r>
    </w:p>
    <w:p w14:paraId="561455E5" w14:textId="77777777" w:rsidR="00AA282E" w:rsidRPr="002B5DC1" w:rsidRDefault="00AA282E" w:rsidP="00E90DF7">
      <w:pPr>
        <w:pStyle w:val="BodyText"/>
      </w:pPr>
      <w:r w:rsidRPr="002B5DC1">
        <w:t>The longitudinal patient record in the HIE contains the documents resulting from the appointment in the Family Practice Clinic.</w:t>
      </w:r>
    </w:p>
    <w:p w14:paraId="6530134C" w14:textId="495C39C9" w:rsidR="006167AA" w:rsidRPr="002B5DC1" w:rsidRDefault="0066138C" w:rsidP="007D4B14">
      <w:pPr>
        <w:pStyle w:val="Heading5"/>
        <w:numPr>
          <w:ilvl w:val="0"/>
          <w:numId w:val="0"/>
        </w:numPr>
        <w:rPr>
          <w:noProof w:val="0"/>
        </w:rPr>
      </w:pPr>
      <w:bookmarkStart w:id="76" w:name="_Toc13810956"/>
      <w:r w:rsidRPr="002B5DC1">
        <w:rPr>
          <w:noProof w:val="0"/>
        </w:rPr>
        <w:t>43</w:t>
      </w:r>
      <w:r w:rsidR="006167AA" w:rsidRPr="002B5DC1">
        <w:rPr>
          <w:noProof w:val="0"/>
        </w:rPr>
        <w:t xml:space="preserve">.4.2.3.2 Consent to </w:t>
      </w:r>
      <w:r w:rsidR="004B5B23" w:rsidRPr="002B5DC1">
        <w:rPr>
          <w:noProof w:val="0"/>
        </w:rPr>
        <w:t>C</w:t>
      </w:r>
      <w:r w:rsidR="006167AA" w:rsidRPr="002B5DC1">
        <w:rPr>
          <w:noProof w:val="0"/>
        </w:rPr>
        <w:t xml:space="preserve">ollect from a </w:t>
      </w:r>
      <w:r w:rsidR="004B5B23" w:rsidRPr="002B5DC1">
        <w:rPr>
          <w:noProof w:val="0"/>
        </w:rPr>
        <w:t>S</w:t>
      </w:r>
      <w:r w:rsidR="006167AA" w:rsidRPr="002B5DC1">
        <w:rPr>
          <w:noProof w:val="0"/>
        </w:rPr>
        <w:t xml:space="preserve">pecific </w:t>
      </w:r>
      <w:r w:rsidR="004B5B23" w:rsidRPr="002B5DC1">
        <w:rPr>
          <w:noProof w:val="0"/>
        </w:rPr>
        <w:t>S</w:t>
      </w:r>
      <w:r w:rsidR="006167AA" w:rsidRPr="002B5DC1">
        <w:rPr>
          <w:noProof w:val="0"/>
        </w:rPr>
        <w:t xml:space="preserve">ervice </w:t>
      </w:r>
      <w:r w:rsidR="004B5B23" w:rsidRPr="002B5DC1">
        <w:rPr>
          <w:noProof w:val="0"/>
        </w:rPr>
        <w:t>D</w:t>
      </w:r>
      <w:r w:rsidR="006167AA" w:rsidRPr="002B5DC1">
        <w:rPr>
          <w:noProof w:val="0"/>
        </w:rPr>
        <w:t xml:space="preserve">elivery </w:t>
      </w:r>
      <w:r w:rsidR="004B5B23" w:rsidRPr="002B5DC1">
        <w:rPr>
          <w:noProof w:val="0"/>
        </w:rPr>
        <w:t>L</w:t>
      </w:r>
      <w:r w:rsidR="006167AA" w:rsidRPr="002B5DC1">
        <w:rPr>
          <w:noProof w:val="0"/>
        </w:rPr>
        <w:t>ocation Process Flow</w:t>
      </w:r>
      <w:bookmarkEnd w:id="76"/>
    </w:p>
    <w:p w14:paraId="0061340A" w14:textId="77777777" w:rsidR="005825F1" w:rsidRPr="002B5DC1" w:rsidRDefault="005825F1" w:rsidP="00C709FD">
      <w:pPr>
        <w:pStyle w:val="BodyText"/>
      </w:pPr>
    </w:p>
    <w:p w14:paraId="2C16068D" w14:textId="35641854" w:rsidR="006167AA" w:rsidRPr="002B5DC1" w:rsidRDefault="00D435D2" w:rsidP="00C709FD">
      <w:pPr>
        <w:pStyle w:val="BodyText"/>
      </w:pPr>
      <w:r w:rsidRPr="002B5DC1">
        <w:rPr>
          <w:noProof/>
        </w:rPr>
        <w:lastRenderedPageBreak/>
        <w:drawing>
          <wp:inline distT="0" distB="0" distL="0" distR="0" wp14:anchorId="78D99FD1" wp14:editId="4F40E6FA">
            <wp:extent cx="5749434" cy="42481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189" cy="4253880"/>
                    </a:xfrm>
                    <a:prstGeom prst="rect">
                      <a:avLst/>
                    </a:prstGeom>
                    <a:noFill/>
                  </pic:spPr>
                </pic:pic>
              </a:graphicData>
            </a:graphic>
          </wp:inline>
        </w:drawing>
      </w:r>
    </w:p>
    <w:p w14:paraId="64061B6D" w14:textId="5B4283E2" w:rsidR="00F94A1B" w:rsidRPr="002B5DC1" w:rsidRDefault="00F94A1B" w:rsidP="00C709FD">
      <w:pPr>
        <w:pStyle w:val="FigureTitle"/>
      </w:pPr>
      <w:r w:rsidRPr="002B5DC1">
        <w:t xml:space="preserve">Figure </w:t>
      </w:r>
      <w:r w:rsidR="0066138C" w:rsidRPr="002B5DC1">
        <w:t>43</w:t>
      </w:r>
      <w:r w:rsidRPr="002B5DC1">
        <w:t>.4.2.3</w:t>
      </w:r>
      <w:r w:rsidR="00531C16" w:rsidRPr="002B5DC1">
        <w:t>.2</w:t>
      </w:r>
      <w:r w:rsidRPr="002B5DC1">
        <w:t xml:space="preserve">-1: Consent to </w:t>
      </w:r>
      <w:r w:rsidR="004B5B23" w:rsidRPr="002B5DC1">
        <w:t>C</w:t>
      </w:r>
      <w:r w:rsidRPr="002B5DC1">
        <w:t xml:space="preserve">ollect from a </w:t>
      </w:r>
      <w:r w:rsidR="004B5B23" w:rsidRPr="002B5DC1">
        <w:t>S</w:t>
      </w:r>
      <w:r w:rsidRPr="002B5DC1">
        <w:t xml:space="preserve">pecific </w:t>
      </w:r>
      <w:r w:rsidR="004B5B23" w:rsidRPr="002B5DC1">
        <w:t>S</w:t>
      </w:r>
      <w:r w:rsidRPr="002B5DC1">
        <w:t xml:space="preserve">ervice </w:t>
      </w:r>
      <w:r w:rsidR="004B5B23" w:rsidRPr="002B5DC1">
        <w:t>D</w:t>
      </w:r>
      <w:r w:rsidRPr="002B5DC1">
        <w:t xml:space="preserve">elivery </w:t>
      </w:r>
      <w:r w:rsidR="004B5B23" w:rsidRPr="002B5DC1">
        <w:t>L</w:t>
      </w:r>
      <w:r w:rsidRPr="002B5DC1">
        <w:t>ocation Process Flow in APPC Profile</w:t>
      </w:r>
    </w:p>
    <w:p w14:paraId="7A043980" w14:textId="1F3509F6" w:rsidR="006167AA" w:rsidRPr="002B5DC1" w:rsidRDefault="0066138C" w:rsidP="007D4B14">
      <w:pPr>
        <w:pStyle w:val="Heading4"/>
        <w:numPr>
          <w:ilvl w:val="0"/>
          <w:numId w:val="0"/>
        </w:numPr>
        <w:ind w:left="864" w:hanging="864"/>
        <w:rPr>
          <w:noProof w:val="0"/>
        </w:rPr>
      </w:pPr>
      <w:bookmarkStart w:id="77" w:name="_Toc13810957"/>
      <w:r w:rsidRPr="002B5DC1">
        <w:rPr>
          <w:noProof w:val="0"/>
        </w:rPr>
        <w:t>43</w:t>
      </w:r>
      <w:r w:rsidR="006167AA" w:rsidRPr="002B5DC1">
        <w:rPr>
          <w:noProof w:val="0"/>
        </w:rPr>
        <w:t xml:space="preserve">.4.2.4 Use Case #4: Withhold </w:t>
      </w:r>
      <w:r w:rsidR="004B5B23" w:rsidRPr="002B5DC1">
        <w:rPr>
          <w:noProof w:val="0"/>
        </w:rPr>
        <w:t>C</w:t>
      </w:r>
      <w:r w:rsidR="006167AA" w:rsidRPr="002B5DC1">
        <w:rPr>
          <w:noProof w:val="0"/>
        </w:rPr>
        <w:t xml:space="preserve">onsent for </w:t>
      </w:r>
      <w:r w:rsidR="004B5B23" w:rsidRPr="002B5DC1">
        <w:rPr>
          <w:noProof w:val="0"/>
        </w:rPr>
        <w:t>I</w:t>
      </w:r>
      <w:r w:rsidR="006167AA" w:rsidRPr="002B5DC1">
        <w:rPr>
          <w:noProof w:val="0"/>
        </w:rPr>
        <w:t xml:space="preserve">nformation </w:t>
      </w:r>
      <w:r w:rsidR="004B5B23" w:rsidRPr="002B5DC1">
        <w:rPr>
          <w:noProof w:val="0"/>
        </w:rPr>
        <w:t>R</w:t>
      </w:r>
      <w:r w:rsidR="006167AA" w:rsidRPr="002B5DC1">
        <w:rPr>
          <w:noProof w:val="0"/>
        </w:rPr>
        <w:t xml:space="preserve">elated to a </w:t>
      </w:r>
      <w:r w:rsidR="004B5B23" w:rsidRPr="002B5DC1">
        <w:rPr>
          <w:noProof w:val="0"/>
        </w:rPr>
        <w:t>S</w:t>
      </w:r>
      <w:r w:rsidR="006167AA" w:rsidRPr="002B5DC1">
        <w:rPr>
          <w:noProof w:val="0"/>
        </w:rPr>
        <w:t xml:space="preserve">pecific </w:t>
      </w:r>
      <w:r w:rsidR="004B5B23" w:rsidRPr="002B5DC1">
        <w:rPr>
          <w:noProof w:val="0"/>
        </w:rPr>
        <w:t>O</w:t>
      </w:r>
      <w:r w:rsidR="006167AA" w:rsidRPr="002B5DC1">
        <w:rPr>
          <w:noProof w:val="0"/>
        </w:rPr>
        <w:t>rder</w:t>
      </w:r>
      <w:bookmarkEnd w:id="77"/>
      <w:r w:rsidR="006167AA" w:rsidRPr="002B5DC1">
        <w:rPr>
          <w:noProof w:val="0"/>
        </w:rPr>
        <w:t xml:space="preserve"> </w:t>
      </w:r>
    </w:p>
    <w:p w14:paraId="0F1EEF05" w14:textId="77777777" w:rsidR="006167AA" w:rsidRPr="002B5DC1" w:rsidRDefault="006167AA" w:rsidP="00E90DF7">
      <w:pPr>
        <w:pStyle w:val="BodyText"/>
      </w:pPr>
      <w:r w:rsidRPr="002B5DC1">
        <w:t>This use case describes a situation where the patient wishes to restrict the disclosure of the fact that a specific order was made as well as any information resulting from that order</w:t>
      </w:r>
      <w:r w:rsidR="00C90624" w:rsidRPr="002B5DC1">
        <w:t xml:space="preserve">. </w:t>
      </w:r>
    </w:p>
    <w:p w14:paraId="30C44EAF" w14:textId="3EE0BB10" w:rsidR="006167AA" w:rsidRPr="002B5DC1" w:rsidRDefault="0066138C" w:rsidP="007D4B14">
      <w:pPr>
        <w:pStyle w:val="Heading5"/>
        <w:numPr>
          <w:ilvl w:val="0"/>
          <w:numId w:val="0"/>
        </w:numPr>
        <w:rPr>
          <w:noProof w:val="0"/>
        </w:rPr>
      </w:pPr>
      <w:bookmarkStart w:id="78" w:name="_Toc13810958"/>
      <w:r w:rsidRPr="002B5DC1">
        <w:rPr>
          <w:noProof w:val="0"/>
        </w:rPr>
        <w:t>43</w:t>
      </w:r>
      <w:r w:rsidR="006167AA" w:rsidRPr="002B5DC1">
        <w:rPr>
          <w:noProof w:val="0"/>
        </w:rPr>
        <w:t xml:space="preserve">.4.2.4.1 Withhold </w:t>
      </w:r>
      <w:r w:rsidR="004B5B23" w:rsidRPr="002B5DC1">
        <w:rPr>
          <w:noProof w:val="0"/>
        </w:rPr>
        <w:t>C</w:t>
      </w:r>
      <w:r w:rsidR="006167AA" w:rsidRPr="002B5DC1">
        <w:rPr>
          <w:noProof w:val="0"/>
        </w:rPr>
        <w:t xml:space="preserve">onsent to </w:t>
      </w:r>
      <w:r w:rsidR="004B5B23" w:rsidRPr="002B5DC1">
        <w:rPr>
          <w:noProof w:val="0"/>
        </w:rPr>
        <w:t>D</w:t>
      </w:r>
      <w:r w:rsidR="006167AA" w:rsidRPr="002B5DC1">
        <w:rPr>
          <w:noProof w:val="0"/>
        </w:rPr>
        <w:t xml:space="preserve">isclose </w:t>
      </w:r>
      <w:r w:rsidR="004B5B23" w:rsidRPr="002B5DC1">
        <w:rPr>
          <w:noProof w:val="0"/>
        </w:rPr>
        <w:t>I</w:t>
      </w:r>
      <w:r w:rsidR="006167AA" w:rsidRPr="002B5DC1">
        <w:rPr>
          <w:noProof w:val="0"/>
        </w:rPr>
        <w:t xml:space="preserve">nformation </w:t>
      </w:r>
      <w:r w:rsidR="004B5B23" w:rsidRPr="002B5DC1">
        <w:rPr>
          <w:noProof w:val="0"/>
        </w:rPr>
        <w:t>R</w:t>
      </w:r>
      <w:r w:rsidR="006167AA" w:rsidRPr="002B5DC1">
        <w:rPr>
          <w:noProof w:val="0"/>
        </w:rPr>
        <w:t xml:space="preserve">elated to a </w:t>
      </w:r>
      <w:r w:rsidR="004B5B23" w:rsidRPr="002B5DC1">
        <w:rPr>
          <w:noProof w:val="0"/>
        </w:rPr>
        <w:t>S</w:t>
      </w:r>
      <w:r w:rsidR="006167AA" w:rsidRPr="002B5DC1">
        <w:rPr>
          <w:noProof w:val="0"/>
        </w:rPr>
        <w:t xml:space="preserve">pecific </w:t>
      </w:r>
      <w:r w:rsidR="004B5B23" w:rsidRPr="002B5DC1">
        <w:rPr>
          <w:noProof w:val="0"/>
        </w:rPr>
        <w:t>O</w:t>
      </w:r>
      <w:r w:rsidR="006167AA" w:rsidRPr="002B5DC1">
        <w:rPr>
          <w:noProof w:val="0"/>
        </w:rPr>
        <w:t>rder</w:t>
      </w:r>
      <w:r w:rsidR="006167AA" w:rsidRPr="002B5DC1">
        <w:rPr>
          <w:bCs/>
          <w:noProof w:val="0"/>
        </w:rPr>
        <w:t xml:space="preserve"> </w:t>
      </w:r>
      <w:r w:rsidR="006167AA" w:rsidRPr="002B5DC1">
        <w:rPr>
          <w:noProof w:val="0"/>
        </w:rPr>
        <w:t>Use Case Description</w:t>
      </w:r>
      <w:bookmarkEnd w:id="78"/>
    </w:p>
    <w:p w14:paraId="760B6E6E" w14:textId="77777777" w:rsidR="00002AE9" w:rsidRPr="002B5DC1" w:rsidRDefault="00002AE9" w:rsidP="008209AF">
      <w:pPr>
        <w:pStyle w:val="BodyText"/>
        <w:rPr>
          <w:b/>
          <w:bCs/>
        </w:rPr>
      </w:pPr>
      <w:r w:rsidRPr="002B5DC1">
        <w:rPr>
          <w:b/>
          <w:bCs/>
        </w:rPr>
        <w:t>Pre-Condition:</w:t>
      </w:r>
    </w:p>
    <w:p w14:paraId="2F987084" w14:textId="77777777" w:rsidR="00002AE9" w:rsidRPr="002B5DC1" w:rsidRDefault="00002AE9" w:rsidP="00E90DF7">
      <w:pPr>
        <w:pStyle w:val="BodyText"/>
      </w:pPr>
      <w:r w:rsidRPr="002B5DC1">
        <w:t>The patient</w:t>
      </w:r>
      <w:r w:rsidR="006167AA" w:rsidRPr="002B5DC1">
        <w:t xml:space="preserve"> lives in a jurisdiction that has a central lab information repository</w:t>
      </w:r>
      <w:r w:rsidR="008A111F" w:rsidRPr="002B5DC1">
        <w:t xml:space="preserve"> </w:t>
      </w:r>
      <w:r w:rsidR="006167AA" w:rsidRPr="002B5DC1">
        <w:t>where all lab orders and results are kept.</w:t>
      </w:r>
    </w:p>
    <w:p w14:paraId="062149DB" w14:textId="77777777" w:rsidR="006167AA" w:rsidRPr="002B5DC1" w:rsidRDefault="006167AA" w:rsidP="00E90DF7">
      <w:pPr>
        <w:pStyle w:val="BodyText"/>
      </w:pPr>
      <w:r w:rsidRPr="002B5DC1">
        <w:t>The jurisdiction uses an implied consent model for the provision of care</w:t>
      </w:r>
      <w:r w:rsidR="004B12BA" w:rsidRPr="002B5DC1">
        <w:t>, which means that the document would be visible by default</w:t>
      </w:r>
      <w:r w:rsidRPr="002B5DC1">
        <w:t>.</w:t>
      </w:r>
    </w:p>
    <w:p w14:paraId="461AF820" w14:textId="77777777" w:rsidR="00002AE9" w:rsidRPr="002B5DC1" w:rsidRDefault="00002AE9" w:rsidP="008209AF">
      <w:pPr>
        <w:pStyle w:val="BodyText"/>
        <w:keepNext/>
        <w:rPr>
          <w:b/>
          <w:bCs/>
        </w:rPr>
      </w:pPr>
      <w:r w:rsidRPr="002B5DC1">
        <w:rPr>
          <w:b/>
          <w:bCs/>
        </w:rPr>
        <w:lastRenderedPageBreak/>
        <w:t>Main Flow:</w:t>
      </w:r>
    </w:p>
    <w:p w14:paraId="13ADCBDA" w14:textId="77777777" w:rsidR="006167AA" w:rsidRPr="002B5DC1" w:rsidRDefault="00002AE9" w:rsidP="00E90DF7">
      <w:pPr>
        <w:pStyle w:val="BodyText"/>
      </w:pPr>
      <w:r w:rsidRPr="002B5DC1">
        <w:t>The patient</w:t>
      </w:r>
      <w:r w:rsidR="006167AA" w:rsidRPr="002B5DC1">
        <w:t xml:space="preserve"> goes to his </w:t>
      </w:r>
      <w:r w:rsidRPr="002B5DC1">
        <w:t>primary care provider</w:t>
      </w:r>
      <w:r w:rsidR="006167AA" w:rsidRPr="002B5DC1">
        <w:t xml:space="preserve"> for </w:t>
      </w:r>
      <w:r w:rsidR="00627B12" w:rsidRPr="002B5DC1">
        <w:t>screening f</w:t>
      </w:r>
      <w:r w:rsidR="008052B5" w:rsidRPr="002B5DC1">
        <w:t>or</w:t>
      </w:r>
      <w:r w:rsidR="00627B12" w:rsidRPr="002B5DC1">
        <w:t xml:space="preserve"> sexually transmitted diseases</w:t>
      </w:r>
      <w:r w:rsidR="00C90624" w:rsidRPr="002B5DC1">
        <w:t xml:space="preserve">. </w:t>
      </w:r>
      <w:r w:rsidRPr="002B5DC1">
        <w:t>He</w:t>
      </w:r>
      <w:r w:rsidR="006167AA" w:rsidRPr="002B5DC1">
        <w:t xml:space="preserve"> is a nurse in a local hospital and is concerned that his colleagues may have access to </w:t>
      </w:r>
      <w:r w:rsidR="008052B5" w:rsidRPr="002B5DC1">
        <w:t>the order</w:t>
      </w:r>
      <w:r w:rsidR="006167AA" w:rsidRPr="002B5DC1">
        <w:t xml:space="preserve"> and test results.</w:t>
      </w:r>
    </w:p>
    <w:p w14:paraId="0D723713" w14:textId="77777777" w:rsidR="006167AA" w:rsidRPr="002B5DC1" w:rsidRDefault="00002AE9" w:rsidP="00E90DF7">
      <w:pPr>
        <w:pStyle w:val="BodyText"/>
      </w:pPr>
      <w:r w:rsidRPr="002B5DC1">
        <w:t>The primary care provider</w:t>
      </w:r>
      <w:r w:rsidR="006167AA" w:rsidRPr="002B5DC1">
        <w:t xml:space="preserve"> would like to order a battery of tests in order to confirm </w:t>
      </w:r>
      <w:r w:rsidR="008052B5" w:rsidRPr="002B5DC1">
        <w:t xml:space="preserve">a </w:t>
      </w:r>
      <w:r w:rsidR="006167AA" w:rsidRPr="002B5DC1">
        <w:t xml:space="preserve">diagnosis. </w:t>
      </w:r>
      <w:r w:rsidRPr="002B5DC1">
        <w:t xml:space="preserve">The patient </w:t>
      </w:r>
      <w:r w:rsidR="008052B5" w:rsidRPr="002B5DC1">
        <w:t xml:space="preserve">indicates </w:t>
      </w:r>
      <w:r w:rsidR="006167AA" w:rsidRPr="002B5DC1">
        <w:t>that he would like to withhold his consent for the disclosure of the battery order and the subsequent results</w:t>
      </w:r>
      <w:r w:rsidR="00C90624" w:rsidRPr="002B5DC1">
        <w:t xml:space="preserve">. </w:t>
      </w:r>
      <w:r w:rsidR="006167AA" w:rsidRPr="002B5DC1">
        <w:t xml:space="preserve">After some discussion, </w:t>
      </w:r>
      <w:r w:rsidRPr="002B5DC1">
        <w:t xml:space="preserve">the provider </w:t>
      </w:r>
      <w:r w:rsidR="006167AA" w:rsidRPr="002B5DC1">
        <w:t xml:space="preserve">enters the order into </w:t>
      </w:r>
      <w:r w:rsidR="009535FF" w:rsidRPr="002B5DC1">
        <w:t>h</w:t>
      </w:r>
      <w:r w:rsidR="008052B5" w:rsidRPr="002B5DC1">
        <w:t>er</w:t>
      </w:r>
      <w:r w:rsidR="009535FF" w:rsidRPr="002B5DC1">
        <w:t xml:space="preserve"> lab’s online order form</w:t>
      </w:r>
      <w:r w:rsidR="006167AA" w:rsidRPr="002B5DC1">
        <w:t xml:space="preserve"> and indicates that the patient has withheld consent for disclosure.</w:t>
      </w:r>
      <w:r w:rsidR="00627B12" w:rsidRPr="002B5DC1">
        <w:t xml:space="preserve"> This </w:t>
      </w:r>
      <w:r w:rsidR="008052B5" w:rsidRPr="002B5DC1">
        <w:t xml:space="preserve">withholding of consent </w:t>
      </w:r>
      <w:r w:rsidR="00627B12" w:rsidRPr="002B5DC1">
        <w:t xml:space="preserve">does not </w:t>
      </w:r>
      <w:r w:rsidR="008052B5" w:rsidRPr="002B5DC1">
        <w:t>affect</w:t>
      </w:r>
      <w:r w:rsidR="00627B12" w:rsidRPr="002B5DC1">
        <w:t xml:space="preserve"> potential disclosure for public health reasons.</w:t>
      </w:r>
    </w:p>
    <w:p w14:paraId="71B79550" w14:textId="77777777" w:rsidR="006167AA" w:rsidRPr="002B5DC1" w:rsidRDefault="006167AA" w:rsidP="00E90DF7">
      <w:pPr>
        <w:pStyle w:val="BodyText"/>
      </w:pPr>
      <w:r w:rsidRPr="002B5DC1">
        <w:t xml:space="preserve">The </w:t>
      </w:r>
      <w:r w:rsidR="00C63D79" w:rsidRPr="002B5DC1">
        <w:t xml:space="preserve">lab information repository </w:t>
      </w:r>
      <w:r w:rsidRPr="002B5DC1">
        <w:t>generates a lab order</w:t>
      </w:r>
      <w:r w:rsidR="008052B5" w:rsidRPr="002B5DC1">
        <w:t>,</w:t>
      </w:r>
      <w:r w:rsidRPr="002B5DC1">
        <w:t xml:space="preserve"> and a </w:t>
      </w:r>
      <w:r w:rsidR="00002AE9" w:rsidRPr="002B5DC1">
        <w:t>c</w:t>
      </w:r>
      <w:r w:rsidRPr="002B5DC1">
        <w:t>onsent document specif</w:t>
      </w:r>
      <w:r w:rsidR="008052B5" w:rsidRPr="002B5DC1">
        <w:t>y</w:t>
      </w:r>
      <w:r w:rsidRPr="002B5DC1">
        <w:t>i</w:t>
      </w:r>
      <w:r w:rsidR="008052B5" w:rsidRPr="002B5DC1">
        <w:t>ng</w:t>
      </w:r>
      <w:r w:rsidRPr="002B5DC1">
        <w:t xml:space="preserve"> </w:t>
      </w:r>
      <w:r w:rsidR="00002AE9" w:rsidRPr="002B5DC1">
        <w:t xml:space="preserve">that the patient </w:t>
      </w:r>
      <w:r w:rsidR="00ED676D" w:rsidRPr="002B5DC1">
        <w:t>wishes</w:t>
      </w:r>
      <w:r w:rsidR="00002AE9" w:rsidRPr="002B5DC1">
        <w:t xml:space="preserve"> to deny access to</w:t>
      </w:r>
      <w:r w:rsidRPr="002B5DC1">
        <w:t xml:space="preserve"> the order</w:t>
      </w:r>
      <w:r w:rsidR="00002AE9" w:rsidRPr="002B5DC1">
        <w:t xml:space="preserve">, except </w:t>
      </w:r>
      <w:r w:rsidR="008052B5" w:rsidRPr="002B5DC1">
        <w:t xml:space="preserve">to </w:t>
      </w:r>
      <w:r w:rsidR="00002AE9" w:rsidRPr="002B5DC1">
        <w:t>the ordering physician</w:t>
      </w:r>
      <w:r w:rsidRPr="002B5DC1">
        <w:t>.</w:t>
      </w:r>
    </w:p>
    <w:p w14:paraId="2AE80DDB" w14:textId="77777777" w:rsidR="006167AA" w:rsidRPr="002B5DC1" w:rsidRDefault="008052B5" w:rsidP="00E90DF7">
      <w:pPr>
        <w:pStyle w:val="BodyText"/>
      </w:pPr>
      <w:r w:rsidRPr="002B5DC1">
        <w:t>L</w:t>
      </w:r>
      <w:r w:rsidR="006167AA" w:rsidRPr="002B5DC1">
        <w:t xml:space="preserve">ater, </w:t>
      </w:r>
      <w:r w:rsidRPr="002B5DC1">
        <w:t xml:space="preserve">a </w:t>
      </w:r>
      <w:r w:rsidR="006167AA" w:rsidRPr="002B5DC1">
        <w:t xml:space="preserve">colleague </w:t>
      </w:r>
      <w:r w:rsidRPr="002B5DC1">
        <w:t xml:space="preserve">attempts to view the patient’s </w:t>
      </w:r>
      <w:r w:rsidR="006167AA" w:rsidRPr="002B5DC1">
        <w:t xml:space="preserve">record and issues a request to list all lab records. </w:t>
      </w:r>
      <w:r w:rsidRPr="002B5DC1">
        <w:t>Because of the information in the consent document, t</w:t>
      </w:r>
      <w:r w:rsidR="00002AE9" w:rsidRPr="002B5DC1">
        <w:t>he lab information repository</w:t>
      </w:r>
      <w:r w:rsidR="006167AA" w:rsidRPr="002B5DC1">
        <w:t xml:space="preserve"> eliminate</w:t>
      </w:r>
      <w:r w:rsidR="00002AE9" w:rsidRPr="002B5DC1">
        <w:t>s</w:t>
      </w:r>
      <w:r w:rsidR="006167AA" w:rsidRPr="002B5DC1">
        <w:t xml:space="preserve"> the order and result records from the colleague’s search</w:t>
      </w:r>
      <w:r w:rsidR="00002AE9" w:rsidRPr="002B5DC1">
        <w:t xml:space="preserve"> results</w:t>
      </w:r>
      <w:r w:rsidR="006167AA" w:rsidRPr="002B5DC1">
        <w:t>.</w:t>
      </w:r>
    </w:p>
    <w:p w14:paraId="236864B3" w14:textId="77777777" w:rsidR="00002AE9" w:rsidRPr="002B5DC1" w:rsidRDefault="00002AE9" w:rsidP="008209AF">
      <w:pPr>
        <w:pStyle w:val="BodyText"/>
        <w:rPr>
          <w:b/>
          <w:bCs/>
        </w:rPr>
      </w:pPr>
      <w:r w:rsidRPr="002B5DC1">
        <w:rPr>
          <w:b/>
          <w:bCs/>
        </w:rPr>
        <w:t>Post-Condition:</w:t>
      </w:r>
    </w:p>
    <w:p w14:paraId="76EBEE35" w14:textId="77777777" w:rsidR="00002AE9" w:rsidRPr="002B5DC1" w:rsidRDefault="00002AE9" w:rsidP="00E90DF7">
      <w:pPr>
        <w:pStyle w:val="BodyText"/>
      </w:pPr>
      <w:r w:rsidRPr="002B5DC1">
        <w:t>The ordering physician has access to the lab order and result.</w:t>
      </w:r>
    </w:p>
    <w:p w14:paraId="541E5686" w14:textId="47628FFC" w:rsidR="00002AE9" w:rsidRPr="002B5DC1" w:rsidRDefault="00002AE9" w:rsidP="00E90DF7">
      <w:pPr>
        <w:pStyle w:val="BodyText"/>
      </w:pPr>
      <w:r w:rsidRPr="002B5DC1">
        <w:t xml:space="preserve">Other </w:t>
      </w:r>
      <w:r w:rsidR="009535FF" w:rsidRPr="002B5DC1">
        <w:t xml:space="preserve">healthcare providers do not have access to the specific lab order and </w:t>
      </w:r>
      <w:r w:rsidR="00C243B1" w:rsidRPr="002B5DC1">
        <w:t>result but</w:t>
      </w:r>
      <w:r w:rsidR="009535FF" w:rsidRPr="002B5DC1">
        <w:t xml:space="preserve"> may still have access to the patient’s other lab orders and results.</w:t>
      </w:r>
    </w:p>
    <w:p w14:paraId="2AEA227B" w14:textId="48FDC733" w:rsidR="006167AA" w:rsidRPr="002B5DC1" w:rsidRDefault="0066138C" w:rsidP="007D4B14">
      <w:pPr>
        <w:pStyle w:val="Heading5"/>
        <w:numPr>
          <w:ilvl w:val="0"/>
          <w:numId w:val="0"/>
        </w:numPr>
        <w:rPr>
          <w:noProof w:val="0"/>
        </w:rPr>
      </w:pPr>
      <w:bookmarkStart w:id="79" w:name="_Toc13810959"/>
      <w:r w:rsidRPr="002B5DC1">
        <w:rPr>
          <w:noProof w:val="0"/>
        </w:rPr>
        <w:t>43</w:t>
      </w:r>
      <w:r w:rsidR="006167AA" w:rsidRPr="002B5DC1">
        <w:rPr>
          <w:noProof w:val="0"/>
        </w:rPr>
        <w:t xml:space="preserve">.4.2.4.2 </w:t>
      </w:r>
      <w:r w:rsidR="00A90D0F" w:rsidRPr="002B5DC1">
        <w:rPr>
          <w:noProof w:val="0"/>
        </w:rPr>
        <w:t xml:space="preserve">Withhold </w:t>
      </w:r>
      <w:r w:rsidR="004B5B23" w:rsidRPr="002B5DC1">
        <w:rPr>
          <w:noProof w:val="0"/>
        </w:rPr>
        <w:t>C</w:t>
      </w:r>
      <w:r w:rsidR="00A90D0F" w:rsidRPr="002B5DC1">
        <w:rPr>
          <w:noProof w:val="0"/>
        </w:rPr>
        <w:t xml:space="preserve">onsent for </w:t>
      </w:r>
      <w:r w:rsidR="004B5B23" w:rsidRPr="002B5DC1">
        <w:rPr>
          <w:noProof w:val="0"/>
        </w:rPr>
        <w:t>I</w:t>
      </w:r>
      <w:r w:rsidR="00A90D0F" w:rsidRPr="002B5DC1">
        <w:rPr>
          <w:noProof w:val="0"/>
        </w:rPr>
        <w:t xml:space="preserve">nformation </w:t>
      </w:r>
      <w:r w:rsidR="004B5B23" w:rsidRPr="002B5DC1">
        <w:rPr>
          <w:noProof w:val="0"/>
        </w:rPr>
        <w:t>R</w:t>
      </w:r>
      <w:r w:rsidR="00A90D0F" w:rsidRPr="002B5DC1">
        <w:rPr>
          <w:noProof w:val="0"/>
        </w:rPr>
        <w:t xml:space="preserve">elated to a </w:t>
      </w:r>
      <w:r w:rsidR="004B5B23" w:rsidRPr="002B5DC1">
        <w:rPr>
          <w:noProof w:val="0"/>
        </w:rPr>
        <w:t>S</w:t>
      </w:r>
      <w:r w:rsidR="00A90D0F" w:rsidRPr="002B5DC1">
        <w:rPr>
          <w:noProof w:val="0"/>
        </w:rPr>
        <w:t xml:space="preserve">pecific </w:t>
      </w:r>
      <w:r w:rsidR="004B5B23" w:rsidRPr="002B5DC1">
        <w:rPr>
          <w:noProof w:val="0"/>
        </w:rPr>
        <w:t>O</w:t>
      </w:r>
      <w:r w:rsidR="00A90D0F" w:rsidRPr="002B5DC1">
        <w:rPr>
          <w:noProof w:val="0"/>
        </w:rPr>
        <w:t>rder</w:t>
      </w:r>
      <w:r w:rsidR="006167AA" w:rsidRPr="002B5DC1">
        <w:rPr>
          <w:noProof w:val="0"/>
        </w:rPr>
        <w:t xml:space="preserve"> Process Flow</w:t>
      </w:r>
      <w:bookmarkEnd w:id="79"/>
    </w:p>
    <w:p w14:paraId="73398D51" w14:textId="77777777" w:rsidR="008E04AE" w:rsidRPr="002B5DC1" w:rsidRDefault="00FF484E" w:rsidP="006167AA">
      <w:pPr>
        <w:pStyle w:val="BodyText"/>
        <w:keepNext/>
      </w:pPr>
      <w:r w:rsidRPr="002B5DC1">
        <w:rPr>
          <w:noProof/>
        </w:rPr>
        <w:drawing>
          <wp:inline distT="0" distB="0" distL="0" distR="0" wp14:anchorId="573F8200" wp14:editId="3A6B150A">
            <wp:extent cx="5903317" cy="252002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3240" cy="2532803"/>
                    </a:xfrm>
                    <a:prstGeom prst="rect">
                      <a:avLst/>
                    </a:prstGeom>
                    <a:noFill/>
                  </pic:spPr>
                </pic:pic>
              </a:graphicData>
            </a:graphic>
          </wp:inline>
        </w:drawing>
      </w:r>
    </w:p>
    <w:p w14:paraId="01EF44F4" w14:textId="77777777" w:rsidR="00ED676D" w:rsidRPr="002B5DC1" w:rsidRDefault="00ED676D" w:rsidP="00C709FD">
      <w:pPr>
        <w:pStyle w:val="BodyText"/>
      </w:pPr>
    </w:p>
    <w:p w14:paraId="5335071A" w14:textId="757E1543" w:rsidR="00F94A1B" w:rsidRPr="002B5DC1" w:rsidRDefault="00F94A1B" w:rsidP="00C709FD">
      <w:pPr>
        <w:pStyle w:val="FigureTitle"/>
      </w:pPr>
      <w:r w:rsidRPr="002B5DC1">
        <w:t xml:space="preserve">Figure </w:t>
      </w:r>
      <w:r w:rsidR="0066138C" w:rsidRPr="002B5DC1">
        <w:t>43</w:t>
      </w:r>
      <w:r w:rsidRPr="002B5DC1">
        <w:t>.4.2.4</w:t>
      </w:r>
      <w:r w:rsidR="00ED676D" w:rsidRPr="002B5DC1">
        <w:t>.2</w:t>
      </w:r>
      <w:r w:rsidRPr="002B5DC1">
        <w:t xml:space="preserve">-1: Withhold </w:t>
      </w:r>
      <w:r w:rsidR="004B5B23" w:rsidRPr="002B5DC1">
        <w:t>C</w:t>
      </w:r>
      <w:r w:rsidRPr="002B5DC1">
        <w:t xml:space="preserve">onsent for </w:t>
      </w:r>
      <w:r w:rsidR="004B5B23" w:rsidRPr="002B5DC1">
        <w:t>I</w:t>
      </w:r>
      <w:r w:rsidRPr="002B5DC1">
        <w:t xml:space="preserve">nformation </w:t>
      </w:r>
      <w:r w:rsidR="004B5B23" w:rsidRPr="002B5DC1">
        <w:t>R</w:t>
      </w:r>
      <w:r w:rsidRPr="002B5DC1">
        <w:t xml:space="preserve">elated to a </w:t>
      </w:r>
      <w:r w:rsidR="004B5B23" w:rsidRPr="002B5DC1">
        <w:t>S</w:t>
      </w:r>
      <w:r w:rsidRPr="002B5DC1">
        <w:t xml:space="preserve">pecific </w:t>
      </w:r>
      <w:r w:rsidR="004B5B23" w:rsidRPr="002B5DC1">
        <w:t>O</w:t>
      </w:r>
      <w:r w:rsidRPr="002B5DC1">
        <w:t>rder Process Flow in APPC Profile</w:t>
      </w:r>
    </w:p>
    <w:p w14:paraId="20FE5391" w14:textId="4E8B6C92" w:rsidR="006167AA" w:rsidRPr="002B5DC1" w:rsidRDefault="0066138C" w:rsidP="007D4B14">
      <w:pPr>
        <w:pStyle w:val="Heading4"/>
        <w:numPr>
          <w:ilvl w:val="0"/>
          <w:numId w:val="0"/>
        </w:numPr>
        <w:ind w:left="864" w:hanging="864"/>
        <w:rPr>
          <w:noProof w:val="0"/>
          <w:szCs w:val="28"/>
        </w:rPr>
      </w:pPr>
      <w:bookmarkStart w:id="80" w:name="_Toc13810960"/>
      <w:r w:rsidRPr="002B5DC1">
        <w:rPr>
          <w:noProof w:val="0"/>
          <w:szCs w:val="28"/>
        </w:rPr>
        <w:lastRenderedPageBreak/>
        <w:t>43</w:t>
      </w:r>
      <w:r w:rsidR="006167AA" w:rsidRPr="002B5DC1">
        <w:rPr>
          <w:noProof w:val="0"/>
          <w:szCs w:val="28"/>
        </w:rPr>
        <w:t xml:space="preserve">.4.2.5 Use Case #5: Withhold </w:t>
      </w:r>
      <w:r w:rsidR="004B5B23" w:rsidRPr="002B5DC1">
        <w:rPr>
          <w:noProof w:val="0"/>
          <w:szCs w:val="28"/>
        </w:rPr>
        <w:t>C</w:t>
      </w:r>
      <w:r w:rsidR="006167AA" w:rsidRPr="002B5DC1">
        <w:rPr>
          <w:noProof w:val="0"/>
          <w:szCs w:val="28"/>
        </w:rPr>
        <w:t xml:space="preserve">onsent to </w:t>
      </w:r>
      <w:r w:rsidR="004B5B23" w:rsidRPr="002B5DC1">
        <w:rPr>
          <w:noProof w:val="0"/>
          <w:szCs w:val="28"/>
        </w:rPr>
        <w:t>D</w:t>
      </w:r>
      <w:r w:rsidR="006167AA" w:rsidRPr="002B5DC1">
        <w:rPr>
          <w:noProof w:val="0"/>
          <w:szCs w:val="28"/>
        </w:rPr>
        <w:t xml:space="preserve">isclose to a </w:t>
      </w:r>
      <w:r w:rsidR="004B5B23" w:rsidRPr="002B5DC1">
        <w:rPr>
          <w:noProof w:val="0"/>
          <w:szCs w:val="28"/>
        </w:rPr>
        <w:t>S</w:t>
      </w:r>
      <w:r w:rsidR="006167AA" w:rsidRPr="002B5DC1">
        <w:rPr>
          <w:noProof w:val="0"/>
          <w:szCs w:val="28"/>
        </w:rPr>
        <w:t xml:space="preserve">pecific </w:t>
      </w:r>
      <w:r w:rsidR="004B5B23" w:rsidRPr="002B5DC1">
        <w:rPr>
          <w:noProof w:val="0"/>
          <w:szCs w:val="28"/>
        </w:rPr>
        <w:t>P</w:t>
      </w:r>
      <w:r w:rsidR="006167AA" w:rsidRPr="002B5DC1">
        <w:rPr>
          <w:noProof w:val="0"/>
          <w:szCs w:val="28"/>
        </w:rPr>
        <w:t xml:space="preserve">rovider </w:t>
      </w:r>
      <w:r w:rsidR="004B5B23" w:rsidRPr="002B5DC1">
        <w:rPr>
          <w:noProof w:val="0"/>
          <w:szCs w:val="28"/>
        </w:rPr>
        <w:t>O</w:t>
      </w:r>
      <w:r w:rsidR="006167AA" w:rsidRPr="002B5DC1">
        <w:rPr>
          <w:noProof w:val="0"/>
          <w:szCs w:val="28"/>
        </w:rPr>
        <w:t>rganization</w:t>
      </w:r>
      <w:bookmarkEnd w:id="80"/>
      <w:r w:rsidR="006167AA" w:rsidRPr="002B5DC1">
        <w:rPr>
          <w:noProof w:val="0"/>
          <w:szCs w:val="28"/>
        </w:rPr>
        <w:t xml:space="preserve"> </w:t>
      </w:r>
    </w:p>
    <w:p w14:paraId="57D8A509" w14:textId="77777777" w:rsidR="006167AA" w:rsidRPr="002B5DC1" w:rsidRDefault="006167AA" w:rsidP="00E90DF7">
      <w:pPr>
        <w:pStyle w:val="BodyText"/>
      </w:pPr>
      <w:r w:rsidRPr="002B5DC1">
        <w:t>This use case details a scenario where the patient does not wish any of her health information disclosed to a particular organization</w:t>
      </w:r>
      <w:r w:rsidR="00C90624" w:rsidRPr="002B5DC1">
        <w:t xml:space="preserve">. </w:t>
      </w:r>
    </w:p>
    <w:p w14:paraId="2D402F6D" w14:textId="11A302EA" w:rsidR="006167AA" w:rsidRPr="002B5DC1" w:rsidRDefault="0066138C" w:rsidP="007D4B14">
      <w:pPr>
        <w:pStyle w:val="Heading5"/>
        <w:numPr>
          <w:ilvl w:val="0"/>
          <w:numId w:val="0"/>
        </w:numPr>
        <w:rPr>
          <w:noProof w:val="0"/>
          <w:szCs w:val="28"/>
        </w:rPr>
      </w:pPr>
      <w:bookmarkStart w:id="81" w:name="_Toc13810961"/>
      <w:r w:rsidRPr="002B5DC1">
        <w:rPr>
          <w:noProof w:val="0"/>
          <w:szCs w:val="28"/>
        </w:rPr>
        <w:t>43</w:t>
      </w:r>
      <w:r w:rsidR="006167AA" w:rsidRPr="002B5DC1">
        <w:rPr>
          <w:noProof w:val="0"/>
          <w:szCs w:val="28"/>
        </w:rPr>
        <w:t xml:space="preserve">.4.2.5.1 Withhold </w:t>
      </w:r>
      <w:r w:rsidR="004B5B23" w:rsidRPr="002B5DC1">
        <w:rPr>
          <w:noProof w:val="0"/>
          <w:szCs w:val="28"/>
        </w:rPr>
        <w:t>C</w:t>
      </w:r>
      <w:r w:rsidR="006167AA" w:rsidRPr="002B5DC1">
        <w:rPr>
          <w:noProof w:val="0"/>
          <w:szCs w:val="28"/>
        </w:rPr>
        <w:t xml:space="preserve">onsent to </w:t>
      </w:r>
      <w:r w:rsidR="004B5B23" w:rsidRPr="002B5DC1">
        <w:rPr>
          <w:noProof w:val="0"/>
          <w:szCs w:val="28"/>
        </w:rPr>
        <w:t>D</w:t>
      </w:r>
      <w:r w:rsidR="006167AA" w:rsidRPr="002B5DC1">
        <w:rPr>
          <w:noProof w:val="0"/>
          <w:szCs w:val="28"/>
        </w:rPr>
        <w:t xml:space="preserve">isclose to a </w:t>
      </w:r>
      <w:r w:rsidR="004B5B23" w:rsidRPr="002B5DC1">
        <w:rPr>
          <w:noProof w:val="0"/>
          <w:szCs w:val="28"/>
        </w:rPr>
        <w:t>S</w:t>
      </w:r>
      <w:r w:rsidR="006167AA" w:rsidRPr="002B5DC1">
        <w:rPr>
          <w:noProof w:val="0"/>
          <w:szCs w:val="28"/>
        </w:rPr>
        <w:t xml:space="preserve">pecific </w:t>
      </w:r>
      <w:r w:rsidR="004B5B23" w:rsidRPr="002B5DC1">
        <w:rPr>
          <w:noProof w:val="0"/>
          <w:szCs w:val="28"/>
        </w:rPr>
        <w:t>P</w:t>
      </w:r>
      <w:r w:rsidR="006167AA" w:rsidRPr="002B5DC1">
        <w:rPr>
          <w:noProof w:val="0"/>
          <w:szCs w:val="28"/>
        </w:rPr>
        <w:t xml:space="preserve">rovider </w:t>
      </w:r>
      <w:r w:rsidR="004B5B23" w:rsidRPr="002B5DC1">
        <w:rPr>
          <w:noProof w:val="0"/>
          <w:szCs w:val="28"/>
        </w:rPr>
        <w:t>O</w:t>
      </w:r>
      <w:r w:rsidR="006167AA" w:rsidRPr="002B5DC1">
        <w:rPr>
          <w:noProof w:val="0"/>
          <w:szCs w:val="28"/>
        </w:rPr>
        <w:t>rganization</w:t>
      </w:r>
      <w:r w:rsidR="006167AA" w:rsidRPr="002B5DC1">
        <w:rPr>
          <w:bCs/>
          <w:noProof w:val="0"/>
          <w:szCs w:val="28"/>
        </w:rPr>
        <w:t xml:space="preserve"> </w:t>
      </w:r>
      <w:r w:rsidR="006167AA" w:rsidRPr="002B5DC1">
        <w:rPr>
          <w:noProof w:val="0"/>
          <w:szCs w:val="28"/>
        </w:rPr>
        <w:t>Use Case Description</w:t>
      </w:r>
      <w:bookmarkEnd w:id="81"/>
    </w:p>
    <w:p w14:paraId="12682452" w14:textId="77777777" w:rsidR="009122C9" w:rsidRPr="002B5DC1" w:rsidRDefault="009122C9" w:rsidP="008209AF">
      <w:pPr>
        <w:pStyle w:val="BodyText"/>
        <w:rPr>
          <w:b/>
          <w:bCs/>
        </w:rPr>
      </w:pPr>
      <w:r w:rsidRPr="002B5DC1">
        <w:rPr>
          <w:b/>
          <w:bCs/>
        </w:rPr>
        <w:t>Pre</w:t>
      </w:r>
      <w:r w:rsidR="00100E2F" w:rsidRPr="002B5DC1">
        <w:rPr>
          <w:b/>
          <w:bCs/>
        </w:rPr>
        <w:t>-Condition:</w:t>
      </w:r>
    </w:p>
    <w:p w14:paraId="40460859" w14:textId="77777777" w:rsidR="00100E2F" w:rsidRPr="002B5DC1" w:rsidRDefault="00100E2F" w:rsidP="00E90DF7">
      <w:pPr>
        <w:pStyle w:val="BodyText"/>
      </w:pPr>
      <w:r w:rsidRPr="002B5DC1">
        <w:t>The jurisdiction uses an implied consent model for the provision of care</w:t>
      </w:r>
      <w:r w:rsidR="004B12BA" w:rsidRPr="002B5DC1">
        <w:t>, which means that the document would be visible by default</w:t>
      </w:r>
      <w:r w:rsidRPr="002B5DC1">
        <w:t>.</w:t>
      </w:r>
    </w:p>
    <w:p w14:paraId="59BB1EC3" w14:textId="77777777" w:rsidR="00A5664E" w:rsidRPr="002B5DC1" w:rsidRDefault="00A5664E" w:rsidP="00E90DF7">
      <w:pPr>
        <w:pStyle w:val="BodyText"/>
      </w:pPr>
      <w:r w:rsidRPr="002B5DC1">
        <w:t xml:space="preserve">The jurisdiction uses </w:t>
      </w:r>
      <w:r w:rsidR="00B9585D" w:rsidRPr="002B5DC1">
        <w:t xml:space="preserve">technical and </w:t>
      </w:r>
      <w:r w:rsidRPr="002B5DC1">
        <w:t xml:space="preserve">governance mechanisms outside of the scope of this profile to ensure that the </w:t>
      </w:r>
      <w:r w:rsidR="00B9585D" w:rsidRPr="002B5DC1">
        <w:t>operators of the connected systems</w:t>
      </w:r>
      <w:r w:rsidRPr="002B5DC1">
        <w:t xml:space="preserve"> respect the patient’s choices reflected in the consent documents.</w:t>
      </w:r>
    </w:p>
    <w:p w14:paraId="7A981646" w14:textId="77777777" w:rsidR="00100E2F" w:rsidRPr="002B5DC1" w:rsidRDefault="00100E2F" w:rsidP="008209AF">
      <w:pPr>
        <w:pStyle w:val="BodyText"/>
        <w:rPr>
          <w:b/>
          <w:bCs/>
        </w:rPr>
      </w:pPr>
      <w:r w:rsidRPr="002B5DC1">
        <w:rPr>
          <w:b/>
          <w:bCs/>
        </w:rPr>
        <w:t>Main Flow:</w:t>
      </w:r>
    </w:p>
    <w:p w14:paraId="379B69CD" w14:textId="03263C18" w:rsidR="006167AA" w:rsidRPr="002B5DC1" w:rsidRDefault="009122C9" w:rsidP="00E90DF7">
      <w:pPr>
        <w:pStyle w:val="BodyText"/>
      </w:pPr>
      <w:r w:rsidRPr="002B5DC1">
        <w:t>The patient</w:t>
      </w:r>
      <w:r w:rsidR="006167AA" w:rsidRPr="002B5DC1">
        <w:t xml:space="preserve"> is a nurse at </w:t>
      </w:r>
      <w:r w:rsidRPr="002B5DC1">
        <w:t xml:space="preserve">a </w:t>
      </w:r>
      <w:r w:rsidR="00100E2F" w:rsidRPr="002B5DC1">
        <w:t>local hospital</w:t>
      </w:r>
      <w:r w:rsidR="00C90624" w:rsidRPr="002B5DC1">
        <w:t xml:space="preserve">. </w:t>
      </w:r>
      <w:r w:rsidR="006167AA" w:rsidRPr="002B5DC1">
        <w:t xml:space="preserve">He has been diagnosed </w:t>
      </w:r>
      <w:r w:rsidR="00813C26" w:rsidRPr="002B5DC1">
        <w:t xml:space="preserve">with an </w:t>
      </w:r>
      <w:r w:rsidR="00C243B1" w:rsidRPr="002B5DC1">
        <w:t>STD and</w:t>
      </w:r>
      <w:r w:rsidR="006167AA" w:rsidRPr="002B5DC1">
        <w:t xml:space="preserve"> is begi</w:t>
      </w:r>
      <w:r w:rsidR="00B91F96" w:rsidRPr="002B5DC1">
        <w:t>n</w:t>
      </w:r>
      <w:r w:rsidR="006167AA" w:rsidRPr="002B5DC1">
        <w:t xml:space="preserve">ning treatment </w:t>
      </w:r>
      <w:r w:rsidR="00100E2F" w:rsidRPr="002B5DC1">
        <w:t>at a family practice clinic</w:t>
      </w:r>
      <w:r w:rsidR="006167AA" w:rsidRPr="002B5DC1">
        <w:t xml:space="preserve">. </w:t>
      </w:r>
      <w:r w:rsidR="00100E2F" w:rsidRPr="002B5DC1">
        <w:t>The patient</w:t>
      </w:r>
      <w:r w:rsidR="006167AA" w:rsidRPr="002B5DC1">
        <w:t xml:space="preserve"> previously withheld his consent </w:t>
      </w:r>
      <w:r w:rsidR="00D96D90" w:rsidRPr="002B5DC1">
        <w:t>so that nobody but the ordering physician would be able to see</w:t>
      </w:r>
      <w:r w:rsidR="006167AA" w:rsidRPr="002B5DC1">
        <w:t xml:space="preserve"> the initial lab order and results</w:t>
      </w:r>
      <w:r w:rsidR="00100E2F" w:rsidRPr="002B5DC1">
        <w:t>.</w:t>
      </w:r>
      <w:r w:rsidR="006167AA" w:rsidRPr="002B5DC1">
        <w:t xml:space="preserve"> </w:t>
      </w:r>
      <w:r w:rsidR="00100E2F" w:rsidRPr="002B5DC1">
        <w:t>N</w:t>
      </w:r>
      <w:r w:rsidR="006167AA" w:rsidRPr="002B5DC1">
        <w:t xml:space="preserve">ow that he is beginning treatment, he </w:t>
      </w:r>
      <w:r w:rsidR="00100E2F" w:rsidRPr="002B5DC1">
        <w:t xml:space="preserve">does not </w:t>
      </w:r>
      <w:r w:rsidR="006167AA" w:rsidRPr="002B5DC1">
        <w:t xml:space="preserve">wish to disclose </w:t>
      </w:r>
      <w:r w:rsidR="00100E2F" w:rsidRPr="002B5DC1">
        <w:t>any</w:t>
      </w:r>
      <w:r w:rsidR="006167AA" w:rsidRPr="002B5DC1">
        <w:t xml:space="preserve"> of his health information to </w:t>
      </w:r>
      <w:r w:rsidR="00100E2F" w:rsidRPr="002B5DC1">
        <w:t>the local hospital that he works at</w:t>
      </w:r>
      <w:r w:rsidR="006167AA" w:rsidRPr="002B5DC1">
        <w:t>.</w:t>
      </w:r>
    </w:p>
    <w:p w14:paraId="6036A660" w14:textId="77777777" w:rsidR="006167AA" w:rsidRPr="002B5DC1" w:rsidRDefault="006167AA" w:rsidP="00E90DF7">
      <w:pPr>
        <w:pStyle w:val="BodyText"/>
      </w:pPr>
      <w:r w:rsidRPr="002B5DC1">
        <w:t xml:space="preserve">There is a jurisdictional </w:t>
      </w:r>
      <w:r w:rsidR="00B730CE" w:rsidRPr="002B5DC1">
        <w:t>c</w:t>
      </w:r>
      <w:r w:rsidRPr="002B5DC1">
        <w:t xml:space="preserve">onsent </w:t>
      </w:r>
      <w:r w:rsidR="00B730CE" w:rsidRPr="002B5DC1">
        <w:t>r</w:t>
      </w:r>
      <w:r w:rsidRPr="002B5DC1">
        <w:t xml:space="preserve">epository (maintaining only </w:t>
      </w:r>
      <w:r w:rsidR="00B730CE" w:rsidRPr="002B5DC1">
        <w:t>c</w:t>
      </w:r>
      <w:r w:rsidRPr="002B5DC1">
        <w:t xml:space="preserve">onsents) where </w:t>
      </w:r>
      <w:r w:rsidR="00B730CE" w:rsidRPr="002B5DC1">
        <w:t>the patient</w:t>
      </w:r>
      <w:r w:rsidRPr="002B5DC1">
        <w:t xml:space="preserve"> lives, so </w:t>
      </w:r>
      <w:r w:rsidR="00B730CE" w:rsidRPr="002B5DC1">
        <w:t>he</w:t>
      </w:r>
      <w:r w:rsidRPr="002B5DC1">
        <w:t xml:space="preserve"> calls the </w:t>
      </w:r>
      <w:r w:rsidR="00813C26" w:rsidRPr="002B5DC1">
        <w:t xml:space="preserve">consent </w:t>
      </w:r>
      <w:r w:rsidRPr="002B5DC1">
        <w:t>service desk to have his records blocked</w:t>
      </w:r>
      <w:r w:rsidR="00B730CE" w:rsidRPr="002B5DC1">
        <w:t xml:space="preserve"> </w:t>
      </w:r>
      <w:r w:rsidR="00813C26" w:rsidRPr="002B5DC1">
        <w:t>when</w:t>
      </w:r>
      <w:r w:rsidR="00B730CE" w:rsidRPr="002B5DC1">
        <w:t xml:space="preserve"> accessed from the local hospital</w:t>
      </w:r>
      <w:r w:rsidR="00C90624" w:rsidRPr="002B5DC1">
        <w:t xml:space="preserve">. </w:t>
      </w:r>
      <w:r w:rsidRPr="002B5DC1">
        <w:t xml:space="preserve">After the </w:t>
      </w:r>
      <w:r w:rsidR="00B730CE" w:rsidRPr="002B5DC1">
        <w:t>c</w:t>
      </w:r>
      <w:r w:rsidRPr="002B5DC1">
        <w:t xml:space="preserve">lient </w:t>
      </w:r>
      <w:r w:rsidR="00B730CE" w:rsidRPr="002B5DC1">
        <w:t>s</w:t>
      </w:r>
      <w:r w:rsidRPr="002B5DC1">
        <w:t xml:space="preserve">ervice </w:t>
      </w:r>
      <w:r w:rsidR="00B730CE" w:rsidRPr="002B5DC1">
        <w:t>r</w:t>
      </w:r>
      <w:r w:rsidRPr="002B5DC1">
        <w:t xml:space="preserve">epresentative establishes </w:t>
      </w:r>
      <w:r w:rsidR="00B730CE" w:rsidRPr="002B5DC1">
        <w:t>the patient’s</w:t>
      </w:r>
      <w:r w:rsidRPr="002B5DC1">
        <w:t xml:space="preserve"> identity, </w:t>
      </w:r>
      <w:r w:rsidR="002B382E" w:rsidRPr="002B5DC1">
        <w:t>she</w:t>
      </w:r>
      <w:r w:rsidR="00B730CE" w:rsidRPr="002B5DC1">
        <w:t xml:space="preserve"> </w:t>
      </w:r>
      <w:r w:rsidRPr="002B5DC1">
        <w:t>create</w:t>
      </w:r>
      <w:r w:rsidR="002B382E" w:rsidRPr="002B5DC1">
        <w:t>s</w:t>
      </w:r>
      <w:r w:rsidRPr="002B5DC1">
        <w:t xml:space="preserve"> a new consent document, and save</w:t>
      </w:r>
      <w:r w:rsidR="002B382E" w:rsidRPr="002B5DC1">
        <w:t>s</w:t>
      </w:r>
      <w:r w:rsidRPr="002B5DC1">
        <w:t xml:space="preserve"> it to the repository. </w:t>
      </w:r>
    </w:p>
    <w:p w14:paraId="2B99A6F7" w14:textId="77777777" w:rsidR="006167AA" w:rsidRPr="002B5DC1" w:rsidRDefault="00813C26" w:rsidP="00E90DF7">
      <w:pPr>
        <w:pStyle w:val="BodyText"/>
      </w:pPr>
      <w:r w:rsidRPr="002B5DC1">
        <w:t>L</w:t>
      </w:r>
      <w:r w:rsidR="006167AA" w:rsidRPr="002B5DC1">
        <w:t xml:space="preserve">ater, </w:t>
      </w:r>
      <w:r w:rsidRPr="002B5DC1">
        <w:t>a</w:t>
      </w:r>
      <w:r w:rsidR="006167AA" w:rsidRPr="002B5DC1">
        <w:t xml:space="preserve"> colleague </w:t>
      </w:r>
      <w:r w:rsidRPr="002B5DC1">
        <w:t xml:space="preserve">tries to view the patient’s </w:t>
      </w:r>
      <w:r w:rsidR="006167AA" w:rsidRPr="002B5DC1">
        <w:t xml:space="preserve">records and issues a request </w:t>
      </w:r>
      <w:r w:rsidR="00B730CE" w:rsidRPr="002B5DC1">
        <w:t xml:space="preserve">in the hospital’s EMR </w:t>
      </w:r>
      <w:r w:rsidR="006167AA" w:rsidRPr="002B5DC1">
        <w:t xml:space="preserve">to list all </w:t>
      </w:r>
      <w:r w:rsidR="001266AB" w:rsidRPr="002B5DC1">
        <w:t>of the patient’s documents in the connected HIE</w:t>
      </w:r>
      <w:r w:rsidR="006167AA" w:rsidRPr="002B5DC1">
        <w:t xml:space="preserve">. </w:t>
      </w:r>
      <w:r w:rsidR="00B730CE" w:rsidRPr="002B5DC1">
        <w:t xml:space="preserve">The EMR checks the </w:t>
      </w:r>
      <w:r w:rsidR="006167AA" w:rsidRPr="002B5DC1">
        <w:t xml:space="preserve">jurisdictional </w:t>
      </w:r>
      <w:r w:rsidR="00B730CE" w:rsidRPr="002B5DC1">
        <w:t xml:space="preserve">consent </w:t>
      </w:r>
      <w:r w:rsidR="006167AA" w:rsidRPr="002B5DC1">
        <w:t xml:space="preserve">repository </w:t>
      </w:r>
      <w:r w:rsidR="001266AB" w:rsidRPr="002B5DC1">
        <w:t xml:space="preserve">before querying the HIE and processes the returned consent document. The EMR does not send the request to the HIE, since </w:t>
      </w:r>
      <w:r w:rsidRPr="002B5DC1">
        <w:t xml:space="preserve">it is able to determine that </w:t>
      </w:r>
      <w:r w:rsidR="001266AB" w:rsidRPr="002B5DC1">
        <w:t xml:space="preserve">access </w:t>
      </w:r>
      <w:r w:rsidRPr="002B5DC1">
        <w:t xml:space="preserve">should be blocked </w:t>
      </w:r>
      <w:r w:rsidR="001266AB" w:rsidRPr="002B5DC1">
        <w:t>for the local hospital.</w:t>
      </w:r>
    </w:p>
    <w:p w14:paraId="40A70F66" w14:textId="77777777" w:rsidR="001266AB" w:rsidRPr="002B5DC1" w:rsidRDefault="001266AB" w:rsidP="008209AF">
      <w:pPr>
        <w:pStyle w:val="BodyText"/>
        <w:rPr>
          <w:b/>
          <w:bCs/>
        </w:rPr>
      </w:pPr>
      <w:r w:rsidRPr="002B5DC1">
        <w:rPr>
          <w:b/>
          <w:bCs/>
        </w:rPr>
        <w:t>Post-Condition:</w:t>
      </w:r>
    </w:p>
    <w:p w14:paraId="64068256" w14:textId="77777777" w:rsidR="00776ECD" w:rsidRPr="002B5DC1" w:rsidRDefault="00776ECD" w:rsidP="00E90DF7">
      <w:pPr>
        <w:pStyle w:val="BodyText"/>
      </w:pPr>
      <w:r w:rsidRPr="002B5DC1">
        <w:t>The jurisdictional consent repository contains a consent document.</w:t>
      </w:r>
    </w:p>
    <w:p w14:paraId="68C3059D" w14:textId="77777777" w:rsidR="001266AB" w:rsidRPr="002B5DC1" w:rsidRDefault="00776ECD" w:rsidP="00E90DF7">
      <w:pPr>
        <w:pStyle w:val="BodyText"/>
      </w:pPr>
      <w:r w:rsidRPr="002B5DC1">
        <w:t>Healthcare providers in the local hospital do not have access to the patient’s documents in the HIE.</w:t>
      </w:r>
    </w:p>
    <w:p w14:paraId="1CBB5937" w14:textId="77777777" w:rsidR="00776ECD" w:rsidRPr="002B5DC1" w:rsidRDefault="00776ECD" w:rsidP="00E90DF7">
      <w:pPr>
        <w:pStyle w:val="BodyText"/>
      </w:pPr>
      <w:r w:rsidRPr="002B5DC1">
        <w:t>Other healthcare providers still have access to the patient’s documents in the HIE.</w:t>
      </w:r>
    </w:p>
    <w:p w14:paraId="5A5A4C26" w14:textId="6B65BB79" w:rsidR="006167AA" w:rsidRPr="002B5DC1" w:rsidRDefault="0066138C" w:rsidP="007D4B14">
      <w:pPr>
        <w:pStyle w:val="Heading5"/>
        <w:numPr>
          <w:ilvl w:val="0"/>
          <w:numId w:val="0"/>
        </w:numPr>
        <w:rPr>
          <w:noProof w:val="0"/>
        </w:rPr>
      </w:pPr>
      <w:bookmarkStart w:id="82" w:name="_Toc13810962"/>
      <w:r w:rsidRPr="002B5DC1">
        <w:rPr>
          <w:noProof w:val="0"/>
        </w:rPr>
        <w:lastRenderedPageBreak/>
        <w:t>43</w:t>
      </w:r>
      <w:r w:rsidR="006167AA" w:rsidRPr="002B5DC1">
        <w:rPr>
          <w:noProof w:val="0"/>
        </w:rPr>
        <w:t xml:space="preserve">.4.2.5.2 </w:t>
      </w:r>
      <w:r w:rsidR="00A90D0F" w:rsidRPr="002B5DC1">
        <w:rPr>
          <w:noProof w:val="0"/>
          <w:szCs w:val="28"/>
        </w:rPr>
        <w:t xml:space="preserve">Withhold </w:t>
      </w:r>
      <w:r w:rsidR="004B5B23" w:rsidRPr="002B5DC1">
        <w:rPr>
          <w:noProof w:val="0"/>
          <w:szCs w:val="28"/>
        </w:rPr>
        <w:t>C</w:t>
      </w:r>
      <w:r w:rsidR="00A90D0F" w:rsidRPr="002B5DC1">
        <w:rPr>
          <w:noProof w:val="0"/>
          <w:szCs w:val="28"/>
        </w:rPr>
        <w:t xml:space="preserve">onsent to </w:t>
      </w:r>
      <w:r w:rsidR="004B5B23" w:rsidRPr="002B5DC1">
        <w:rPr>
          <w:noProof w:val="0"/>
          <w:szCs w:val="28"/>
        </w:rPr>
        <w:t>D</w:t>
      </w:r>
      <w:r w:rsidR="00A90D0F" w:rsidRPr="002B5DC1">
        <w:rPr>
          <w:noProof w:val="0"/>
          <w:szCs w:val="28"/>
        </w:rPr>
        <w:t xml:space="preserve">isclose to a </w:t>
      </w:r>
      <w:r w:rsidR="004B5B23" w:rsidRPr="002B5DC1">
        <w:rPr>
          <w:noProof w:val="0"/>
          <w:szCs w:val="28"/>
        </w:rPr>
        <w:t>S</w:t>
      </w:r>
      <w:r w:rsidR="00A90D0F" w:rsidRPr="002B5DC1">
        <w:rPr>
          <w:noProof w:val="0"/>
          <w:szCs w:val="28"/>
        </w:rPr>
        <w:t xml:space="preserve">pecific </w:t>
      </w:r>
      <w:r w:rsidR="004B5B23" w:rsidRPr="002B5DC1">
        <w:rPr>
          <w:noProof w:val="0"/>
          <w:szCs w:val="28"/>
        </w:rPr>
        <w:t>P</w:t>
      </w:r>
      <w:r w:rsidR="00A90D0F" w:rsidRPr="002B5DC1">
        <w:rPr>
          <w:noProof w:val="0"/>
          <w:szCs w:val="28"/>
        </w:rPr>
        <w:t xml:space="preserve">rovider </w:t>
      </w:r>
      <w:r w:rsidR="004B5B23" w:rsidRPr="002B5DC1">
        <w:rPr>
          <w:noProof w:val="0"/>
          <w:szCs w:val="28"/>
        </w:rPr>
        <w:t>O</w:t>
      </w:r>
      <w:r w:rsidR="00A90D0F" w:rsidRPr="002B5DC1">
        <w:rPr>
          <w:noProof w:val="0"/>
          <w:szCs w:val="28"/>
        </w:rPr>
        <w:t>rganization</w:t>
      </w:r>
      <w:r w:rsidR="006167AA" w:rsidRPr="002B5DC1">
        <w:rPr>
          <w:noProof w:val="0"/>
        </w:rPr>
        <w:t xml:space="preserve"> Process Flow</w:t>
      </w:r>
      <w:bookmarkEnd w:id="82"/>
    </w:p>
    <w:p w14:paraId="55283E59" w14:textId="77777777" w:rsidR="001266AB" w:rsidRPr="002B5DC1" w:rsidRDefault="00FF484E" w:rsidP="006167AA">
      <w:pPr>
        <w:pStyle w:val="BodyText"/>
        <w:keepNext/>
      </w:pPr>
      <w:r w:rsidRPr="002B5DC1">
        <w:rPr>
          <w:noProof/>
        </w:rPr>
        <w:drawing>
          <wp:inline distT="0" distB="0" distL="0" distR="0" wp14:anchorId="3912EEB5" wp14:editId="265C79EF">
            <wp:extent cx="5866795" cy="2487168"/>
            <wp:effectExtent l="0" t="0" r="63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0545" cy="2501476"/>
                    </a:xfrm>
                    <a:prstGeom prst="rect">
                      <a:avLst/>
                    </a:prstGeom>
                    <a:noFill/>
                  </pic:spPr>
                </pic:pic>
              </a:graphicData>
            </a:graphic>
          </wp:inline>
        </w:drawing>
      </w:r>
    </w:p>
    <w:p w14:paraId="03ECAF6E" w14:textId="77777777" w:rsidR="00ED676D" w:rsidRPr="002B5DC1" w:rsidRDefault="00ED676D" w:rsidP="00C709FD">
      <w:pPr>
        <w:pStyle w:val="BodyText"/>
      </w:pPr>
    </w:p>
    <w:p w14:paraId="2A12D34C" w14:textId="69810E52" w:rsidR="00F94A1B" w:rsidRPr="002B5DC1" w:rsidRDefault="00F94A1B" w:rsidP="00C709FD">
      <w:pPr>
        <w:pStyle w:val="FigureTitle"/>
      </w:pPr>
      <w:r w:rsidRPr="002B5DC1">
        <w:t xml:space="preserve">Figure </w:t>
      </w:r>
      <w:r w:rsidR="0066138C" w:rsidRPr="002B5DC1">
        <w:t>43</w:t>
      </w:r>
      <w:r w:rsidRPr="002B5DC1">
        <w:t>.4.2.</w:t>
      </w:r>
      <w:r w:rsidR="00ED676D" w:rsidRPr="002B5DC1">
        <w:t>5.2</w:t>
      </w:r>
      <w:r w:rsidRPr="002B5DC1">
        <w:t xml:space="preserve">-1: Withhold </w:t>
      </w:r>
      <w:r w:rsidR="004B5B23" w:rsidRPr="002B5DC1">
        <w:t>C</w:t>
      </w:r>
      <w:r w:rsidRPr="002B5DC1">
        <w:t xml:space="preserve">onsent to </w:t>
      </w:r>
      <w:r w:rsidR="004B5B23" w:rsidRPr="002B5DC1">
        <w:t>D</w:t>
      </w:r>
      <w:r w:rsidRPr="002B5DC1">
        <w:t xml:space="preserve">isclose to a </w:t>
      </w:r>
      <w:r w:rsidR="004B5B23" w:rsidRPr="002B5DC1">
        <w:t>S</w:t>
      </w:r>
      <w:r w:rsidRPr="002B5DC1">
        <w:t xml:space="preserve">pecific </w:t>
      </w:r>
      <w:r w:rsidR="004B5B23" w:rsidRPr="002B5DC1">
        <w:t>P</w:t>
      </w:r>
      <w:r w:rsidRPr="002B5DC1">
        <w:t xml:space="preserve">rovider </w:t>
      </w:r>
      <w:r w:rsidR="004B5B23" w:rsidRPr="002B5DC1">
        <w:t>O</w:t>
      </w:r>
      <w:r w:rsidRPr="002B5DC1">
        <w:t>rganization Process Flow in APPC Profile</w:t>
      </w:r>
    </w:p>
    <w:p w14:paraId="2F40D743" w14:textId="1AC1381E" w:rsidR="000346F8" w:rsidRPr="002B5DC1" w:rsidRDefault="0066138C" w:rsidP="007D4B14">
      <w:pPr>
        <w:pStyle w:val="Heading4"/>
        <w:numPr>
          <w:ilvl w:val="0"/>
          <w:numId w:val="0"/>
        </w:numPr>
        <w:ind w:left="864" w:hanging="864"/>
        <w:rPr>
          <w:noProof w:val="0"/>
          <w:szCs w:val="28"/>
        </w:rPr>
      </w:pPr>
      <w:bookmarkStart w:id="83" w:name="_Toc13810963"/>
      <w:r w:rsidRPr="002B5DC1">
        <w:rPr>
          <w:noProof w:val="0"/>
          <w:szCs w:val="28"/>
        </w:rPr>
        <w:t>43</w:t>
      </w:r>
      <w:r w:rsidR="000346F8" w:rsidRPr="002B5DC1">
        <w:rPr>
          <w:noProof w:val="0"/>
          <w:szCs w:val="28"/>
        </w:rPr>
        <w:t>.4.2.</w:t>
      </w:r>
      <w:r w:rsidR="002D00AF" w:rsidRPr="002B5DC1">
        <w:rPr>
          <w:noProof w:val="0"/>
          <w:szCs w:val="28"/>
        </w:rPr>
        <w:t>6</w:t>
      </w:r>
      <w:r w:rsidR="000346F8" w:rsidRPr="002B5DC1">
        <w:rPr>
          <w:noProof w:val="0"/>
          <w:szCs w:val="28"/>
        </w:rPr>
        <w:t xml:space="preserve"> Use Case #</w:t>
      </w:r>
      <w:r w:rsidR="002D00AF" w:rsidRPr="002B5DC1">
        <w:rPr>
          <w:noProof w:val="0"/>
          <w:szCs w:val="28"/>
        </w:rPr>
        <w:t>6</w:t>
      </w:r>
      <w:r w:rsidR="000346F8" w:rsidRPr="002B5DC1">
        <w:rPr>
          <w:noProof w:val="0"/>
          <w:szCs w:val="28"/>
        </w:rPr>
        <w:t xml:space="preserve">: Withhold </w:t>
      </w:r>
      <w:r w:rsidR="004B5B23" w:rsidRPr="002B5DC1">
        <w:rPr>
          <w:noProof w:val="0"/>
          <w:szCs w:val="28"/>
        </w:rPr>
        <w:t>C</w:t>
      </w:r>
      <w:r w:rsidR="000346F8" w:rsidRPr="002B5DC1">
        <w:rPr>
          <w:noProof w:val="0"/>
          <w:szCs w:val="28"/>
        </w:rPr>
        <w:t xml:space="preserve">onsent to </w:t>
      </w:r>
      <w:r w:rsidR="004B5B23" w:rsidRPr="002B5DC1">
        <w:rPr>
          <w:noProof w:val="0"/>
          <w:szCs w:val="28"/>
        </w:rPr>
        <w:t>D</w:t>
      </w:r>
      <w:r w:rsidR="000346F8" w:rsidRPr="002B5DC1">
        <w:rPr>
          <w:noProof w:val="0"/>
          <w:szCs w:val="28"/>
        </w:rPr>
        <w:t xml:space="preserve">isclose a </w:t>
      </w:r>
      <w:r w:rsidR="004B5B23" w:rsidRPr="002B5DC1">
        <w:rPr>
          <w:noProof w:val="0"/>
          <w:szCs w:val="28"/>
        </w:rPr>
        <w:t>S</w:t>
      </w:r>
      <w:r w:rsidR="000346F8" w:rsidRPr="002B5DC1">
        <w:rPr>
          <w:noProof w:val="0"/>
          <w:szCs w:val="28"/>
        </w:rPr>
        <w:t xml:space="preserve">pecific </w:t>
      </w:r>
      <w:r w:rsidR="004B5B23" w:rsidRPr="002B5DC1">
        <w:rPr>
          <w:noProof w:val="0"/>
          <w:szCs w:val="28"/>
        </w:rPr>
        <w:t>D</w:t>
      </w:r>
      <w:r w:rsidR="002D00AF" w:rsidRPr="002B5DC1">
        <w:rPr>
          <w:noProof w:val="0"/>
          <w:szCs w:val="28"/>
        </w:rPr>
        <w:t>ocument</w:t>
      </w:r>
      <w:bookmarkEnd w:id="83"/>
      <w:r w:rsidR="000346F8" w:rsidRPr="002B5DC1">
        <w:rPr>
          <w:noProof w:val="0"/>
          <w:szCs w:val="28"/>
        </w:rPr>
        <w:t xml:space="preserve"> </w:t>
      </w:r>
    </w:p>
    <w:p w14:paraId="658EF835" w14:textId="77777777" w:rsidR="000346F8" w:rsidRPr="002B5DC1" w:rsidRDefault="000346F8" w:rsidP="00E90DF7">
      <w:pPr>
        <w:pStyle w:val="BodyText"/>
      </w:pPr>
      <w:r w:rsidRPr="002B5DC1">
        <w:t xml:space="preserve">This use case details a scenario where the patient does not wish </w:t>
      </w:r>
      <w:r w:rsidR="002D00AF" w:rsidRPr="002B5DC1">
        <w:t xml:space="preserve">that a specific document </w:t>
      </w:r>
      <w:r w:rsidR="004B12BA" w:rsidRPr="002B5DC1">
        <w:t>be</w:t>
      </w:r>
      <w:r w:rsidR="002D00AF" w:rsidRPr="002B5DC1">
        <w:t xml:space="preserve"> </w:t>
      </w:r>
      <w:r w:rsidRPr="002B5DC1">
        <w:t>disclosed to a</w:t>
      </w:r>
      <w:r w:rsidR="002D00AF" w:rsidRPr="002B5DC1">
        <w:t>ny healthcare provider</w:t>
      </w:r>
      <w:r w:rsidR="00C90624" w:rsidRPr="002B5DC1">
        <w:t xml:space="preserve">. </w:t>
      </w:r>
    </w:p>
    <w:p w14:paraId="38D50569" w14:textId="2DC7FF17" w:rsidR="000346F8" w:rsidRPr="002B5DC1" w:rsidRDefault="0066138C" w:rsidP="007D4B14">
      <w:pPr>
        <w:pStyle w:val="Heading5"/>
        <w:numPr>
          <w:ilvl w:val="0"/>
          <w:numId w:val="0"/>
        </w:numPr>
        <w:rPr>
          <w:noProof w:val="0"/>
          <w:szCs w:val="28"/>
        </w:rPr>
      </w:pPr>
      <w:bookmarkStart w:id="84" w:name="_Toc13810964"/>
      <w:r w:rsidRPr="002B5DC1">
        <w:rPr>
          <w:noProof w:val="0"/>
          <w:szCs w:val="28"/>
        </w:rPr>
        <w:t>43</w:t>
      </w:r>
      <w:r w:rsidR="000346F8" w:rsidRPr="002B5DC1">
        <w:rPr>
          <w:noProof w:val="0"/>
          <w:szCs w:val="28"/>
        </w:rPr>
        <w:t>.4.2.</w:t>
      </w:r>
      <w:r w:rsidR="002D00AF" w:rsidRPr="002B5DC1">
        <w:rPr>
          <w:noProof w:val="0"/>
          <w:szCs w:val="28"/>
        </w:rPr>
        <w:t>6</w:t>
      </w:r>
      <w:r w:rsidR="000346F8" w:rsidRPr="002B5DC1">
        <w:rPr>
          <w:noProof w:val="0"/>
          <w:szCs w:val="28"/>
        </w:rPr>
        <w:t xml:space="preserve">.1 </w:t>
      </w:r>
      <w:r w:rsidR="002D00AF" w:rsidRPr="002B5DC1">
        <w:rPr>
          <w:noProof w:val="0"/>
          <w:szCs w:val="28"/>
        </w:rPr>
        <w:t xml:space="preserve">Withhold </w:t>
      </w:r>
      <w:r w:rsidR="004B5B23" w:rsidRPr="002B5DC1">
        <w:rPr>
          <w:noProof w:val="0"/>
          <w:szCs w:val="28"/>
        </w:rPr>
        <w:t>C</w:t>
      </w:r>
      <w:r w:rsidR="002D00AF" w:rsidRPr="002B5DC1">
        <w:rPr>
          <w:noProof w:val="0"/>
          <w:szCs w:val="28"/>
        </w:rPr>
        <w:t xml:space="preserve">onsent to </w:t>
      </w:r>
      <w:r w:rsidR="004B5B23" w:rsidRPr="002B5DC1">
        <w:rPr>
          <w:noProof w:val="0"/>
          <w:szCs w:val="28"/>
        </w:rPr>
        <w:t>D</w:t>
      </w:r>
      <w:r w:rsidR="002D00AF" w:rsidRPr="002B5DC1">
        <w:rPr>
          <w:noProof w:val="0"/>
          <w:szCs w:val="28"/>
        </w:rPr>
        <w:t xml:space="preserve">isclose a </w:t>
      </w:r>
      <w:r w:rsidR="004B5B23" w:rsidRPr="002B5DC1">
        <w:rPr>
          <w:noProof w:val="0"/>
          <w:szCs w:val="28"/>
        </w:rPr>
        <w:t>S</w:t>
      </w:r>
      <w:r w:rsidR="002D00AF" w:rsidRPr="002B5DC1">
        <w:rPr>
          <w:noProof w:val="0"/>
          <w:szCs w:val="28"/>
        </w:rPr>
        <w:t xml:space="preserve">pecific </w:t>
      </w:r>
      <w:r w:rsidR="004B5B23" w:rsidRPr="002B5DC1">
        <w:rPr>
          <w:noProof w:val="0"/>
          <w:szCs w:val="28"/>
        </w:rPr>
        <w:t>D</w:t>
      </w:r>
      <w:r w:rsidR="002D00AF" w:rsidRPr="002B5DC1">
        <w:rPr>
          <w:noProof w:val="0"/>
          <w:szCs w:val="28"/>
        </w:rPr>
        <w:t xml:space="preserve">ocument </w:t>
      </w:r>
      <w:r w:rsidR="000346F8" w:rsidRPr="002B5DC1">
        <w:rPr>
          <w:noProof w:val="0"/>
          <w:szCs w:val="28"/>
        </w:rPr>
        <w:t>Use Case Description</w:t>
      </w:r>
      <w:bookmarkEnd w:id="84"/>
    </w:p>
    <w:p w14:paraId="5F3D6628" w14:textId="77777777" w:rsidR="000346F8" w:rsidRPr="002B5DC1" w:rsidRDefault="000346F8" w:rsidP="008209AF">
      <w:pPr>
        <w:pStyle w:val="BodyText"/>
        <w:rPr>
          <w:b/>
          <w:bCs/>
        </w:rPr>
      </w:pPr>
      <w:r w:rsidRPr="002B5DC1">
        <w:rPr>
          <w:b/>
          <w:bCs/>
        </w:rPr>
        <w:t>Pre-Condition:</w:t>
      </w:r>
    </w:p>
    <w:p w14:paraId="518504A4" w14:textId="77777777" w:rsidR="000346F8" w:rsidRPr="002B5DC1" w:rsidRDefault="000346F8" w:rsidP="00E90DF7">
      <w:pPr>
        <w:pStyle w:val="BodyText"/>
      </w:pPr>
      <w:r w:rsidRPr="002B5DC1">
        <w:t xml:space="preserve">The XDS </w:t>
      </w:r>
      <w:r w:rsidR="00813C26" w:rsidRPr="002B5DC1">
        <w:t>A</w:t>
      </w:r>
      <w:r w:rsidRPr="002B5DC1">
        <w:t xml:space="preserve">ffinity </w:t>
      </w:r>
      <w:r w:rsidR="00813C26" w:rsidRPr="002B5DC1">
        <w:t>D</w:t>
      </w:r>
      <w:r w:rsidRPr="002B5DC1">
        <w:t>omain uses an implied consent model for the provision of care</w:t>
      </w:r>
      <w:r w:rsidR="00F05BE8" w:rsidRPr="002B5DC1">
        <w:t xml:space="preserve">, which means that </w:t>
      </w:r>
      <w:r w:rsidR="00813C26" w:rsidRPr="002B5DC1">
        <w:t>all</w:t>
      </w:r>
      <w:r w:rsidR="00F05BE8" w:rsidRPr="002B5DC1">
        <w:t xml:space="preserve"> document</w:t>
      </w:r>
      <w:r w:rsidR="00813C26" w:rsidRPr="002B5DC1">
        <w:t>s</w:t>
      </w:r>
      <w:r w:rsidR="00F05BE8" w:rsidRPr="002B5DC1">
        <w:t xml:space="preserve"> would be </w:t>
      </w:r>
      <w:r w:rsidR="00813C26" w:rsidRPr="002B5DC1">
        <w:t xml:space="preserve">accessible </w:t>
      </w:r>
      <w:r w:rsidR="00F05BE8" w:rsidRPr="002B5DC1">
        <w:t>by default</w:t>
      </w:r>
      <w:r w:rsidRPr="002B5DC1">
        <w:t>.</w:t>
      </w:r>
    </w:p>
    <w:p w14:paraId="770FE7EF" w14:textId="77777777" w:rsidR="000346F8" w:rsidRPr="002B5DC1" w:rsidRDefault="000346F8" w:rsidP="00E90DF7">
      <w:pPr>
        <w:pStyle w:val="BodyText"/>
      </w:pPr>
      <w:r w:rsidRPr="002B5DC1">
        <w:t xml:space="preserve">The patient has access to a patient portal with the ability to list and display all documents available in his longitudinal patient record. </w:t>
      </w:r>
    </w:p>
    <w:p w14:paraId="3841AC4B" w14:textId="77777777" w:rsidR="000346F8" w:rsidRPr="002B5DC1" w:rsidRDefault="0016420A" w:rsidP="00E90DF7">
      <w:pPr>
        <w:pStyle w:val="BodyText"/>
      </w:pPr>
      <w:r w:rsidRPr="002B5DC1">
        <w:t>In this jurisdiction, t</w:t>
      </w:r>
      <w:r w:rsidR="000346F8" w:rsidRPr="002B5DC1">
        <w:t xml:space="preserve">he patient has the right to </w:t>
      </w:r>
      <w:r w:rsidR="00F05EBD" w:rsidRPr="002B5DC1">
        <w:t>deny</w:t>
      </w:r>
      <w:r w:rsidR="000346F8" w:rsidRPr="002B5DC1">
        <w:t xml:space="preserve"> access to any </w:t>
      </w:r>
      <w:r w:rsidR="00F05EBD" w:rsidRPr="002B5DC1">
        <w:t xml:space="preserve">individual </w:t>
      </w:r>
      <w:r w:rsidR="000346F8" w:rsidRPr="002B5DC1">
        <w:t>document in his longitudinal patient record</w:t>
      </w:r>
      <w:r w:rsidRPr="002B5DC1">
        <w:t>. According to this jurisdiction’s rules, there must be no indication in the record if the patient has decided to deny access to</w:t>
      </w:r>
      <w:r w:rsidR="00F05EBD" w:rsidRPr="002B5DC1">
        <w:t xml:space="preserve"> a</w:t>
      </w:r>
      <w:r w:rsidRPr="002B5DC1">
        <w:t>ny</w:t>
      </w:r>
      <w:r w:rsidR="00F05EBD" w:rsidRPr="002B5DC1">
        <w:t xml:space="preserve"> document</w:t>
      </w:r>
      <w:r w:rsidRPr="002B5DC1">
        <w:t xml:space="preserve">s. </w:t>
      </w:r>
    </w:p>
    <w:p w14:paraId="4A7B8573" w14:textId="77777777" w:rsidR="000346F8" w:rsidRPr="002B5DC1" w:rsidRDefault="000346F8" w:rsidP="008209AF">
      <w:pPr>
        <w:pStyle w:val="BodyText"/>
        <w:rPr>
          <w:b/>
          <w:bCs/>
        </w:rPr>
      </w:pPr>
      <w:r w:rsidRPr="002B5DC1">
        <w:rPr>
          <w:b/>
          <w:bCs/>
        </w:rPr>
        <w:t>Main Flow:</w:t>
      </w:r>
    </w:p>
    <w:p w14:paraId="7FBB5C33" w14:textId="77777777" w:rsidR="000346F8" w:rsidRPr="002B5DC1" w:rsidRDefault="000346F8" w:rsidP="00E90DF7">
      <w:pPr>
        <w:pStyle w:val="BodyText"/>
      </w:pPr>
      <w:r w:rsidRPr="002B5DC1">
        <w:t xml:space="preserve">The patient has undergone a drug screening and the resulting document has been added automatically to his longitudinal patient record by the lab. He does not want this document to be accessible by his healthcare providers. </w:t>
      </w:r>
    </w:p>
    <w:p w14:paraId="51CCFF0C" w14:textId="77777777" w:rsidR="0016420A" w:rsidRPr="002B5DC1" w:rsidRDefault="000346F8" w:rsidP="00E90DF7">
      <w:pPr>
        <w:pStyle w:val="BodyText"/>
      </w:pPr>
      <w:r w:rsidRPr="002B5DC1">
        <w:lastRenderedPageBreak/>
        <w:t xml:space="preserve">The patient logs into the patient portal and finds the drug screening result document. He selects the option to “hide” this document. The patient portal </w:t>
      </w:r>
      <w:r w:rsidR="00813C26" w:rsidRPr="002B5DC1">
        <w:t xml:space="preserve">presents </w:t>
      </w:r>
      <w:r w:rsidRPr="002B5DC1">
        <w:t xml:space="preserve">the potential risks of hiding </w:t>
      </w:r>
      <w:r w:rsidR="00F05EBD" w:rsidRPr="002B5DC1">
        <w:t xml:space="preserve">information from healthcare providers. </w:t>
      </w:r>
      <w:r w:rsidR="00813C26" w:rsidRPr="002B5DC1">
        <w:t>The patient</w:t>
      </w:r>
      <w:r w:rsidR="00F05EBD" w:rsidRPr="002B5DC1">
        <w:t xml:space="preserve"> acknowledges the warning and confirms that the document should be hidden. </w:t>
      </w:r>
    </w:p>
    <w:p w14:paraId="40614634" w14:textId="15F478A1" w:rsidR="00F05EBD" w:rsidRPr="002B5DC1" w:rsidRDefault="00F05EBD" w:rsidP="00E90DF7">
      <w:pPr>
        <w:pStyle w:val="BodyText"/>
      </w:pPr>
      <w:r w:rsidRPr="002B5DC1">
        <w:t xml:space="preserve">The patient portal creates a </w:t>
      </w:r>
      <w:r w:rsidR="00020251" w:rsidRPr="002B5DC1">
        <w:t>Privacy Consent Document</w:t>
      </w:r>
      <w:r w:rsidRPr="002B5DC1">
        <w:t xml:space="preserve">. The consent includes a structured policy that denies access to this document and to the consent document itself </w:t>
      </w:r>
      <w:r w:rsidR="0016420A" w:rsidRPr="002B5DC1">
        <w:t xml:space="preserve">to anybody except the patient. The patient portal </w:t>
      </w:r>
      <w:r w:rsidR="00300B69" w:rsidRPr="002B5DC1">
        <w:t>sends</w:t>
      </w:r>
      <w:r w:rsidR="0016420A" w:rsidRPr="002B5DC1">
        <w:t xml:space="preserve"> the document to the </w:t>
      </w:r>
      <w:r w:rsidR="00300B69" w:rsidRPr="002B5DC1">
        <w:t>HIE</w:t>
      </w:r>
      <w:r w:rsidR="0016420A" w:rsidRPr="002B5DC1">
        <w:t xml:space="preserve"> using </w:t>
      </w:r>
      <w:r w:rsidR="004B12BA" w:rsidRPr="002B5DC1">
        <w:t>the Mobile access to Health Documents (</w:t>
      </w:r>
      <w:r w:rsidR="0078624F" w:rsidRPr="002B5DC1">
        <w:t>MHD</w:t>
      </w:r>
      <w:r w:rsidR="004B12BA" w:rsidRPr="002B5DC1">
        <w:t xml:space="preserve">) </w:t>
      </w:r>
      <w:r w:rsidR="00E5088C" w:rsidRPr="002B5DC1">
        <w:t>P</w:t>
      </w:r>
      <w:r w:rsidR="004B12BA" w:rsidRPr="002B5DC1">
        <w:t>rofile</w:t>
      </w:r>
      <w:r w:rsidR="00300B69" w:rsidRPr="002B5DC1">
        <w:t>.</w:t>
      </w:r>
      <w:r w:rsidR="00D05965" w:rsidRPr="002B5DC1">
        <w:t xml:space="preserve"> The HIE extracts the structured policy and adjusts the access rights accordingly.</w:t>
      </w:r>
    </w:p>
    <w:p w14:paraId="6ECF005F" w14:textId="6CDC1C50" w:rsidR="000346F8" w:rsidRPr="002B5DC1" w:rsidRDefault="00B22AF7" w:rsidP="00E90DF7">
      <w:pPr>
        <w:pStyle w:val="BodyText"/>
      </w:pPr>
      <w:r w:rsidRPr="002B5DC1">
        <w:t xml:space="preserve">A healthcare provider accesses the HIE through his EMR. The provider sees the patient’s other clinical </w:t>
      </w:r>
      <w:r w:rsidR="005A40A6" w:rsidRPr="002B5DC1">
        <w:t>documents but</w:t>
      </w:r>
      <w:r w:rsidRPr="002B5DC1">
        <w:t xml:space="preserve"> does not see that there is a drug screening result </w:t>
      </w:r>
      <w:r w:rsidR="00D05965" w:rsidRPr="002B5DC1">
        <w:t>document or that a document has been hidden.</w:t>
      </w:r>
    </w:p>
    <w:p w14:paraId="164E214B" w14:textId="77777777" w:rsidR="000346F8" w:rsidRPr="002B5DC1" w:rsidRDefault="000346F8" w:rsidP="008209AF">
      <w:pPr>
        <w:pStyle w:val="BodyText"/>
        <w:rPr>
          <w:b/>
          <w:bCs/>
        </w:rPr>
      </w:pPr>
      <w:r w:rsidRPr="002B5DC1">
        <w:rPr>
          <w:b/>
          <w:bCs/>
        </w:rPr>
        <w:t>Post-Condition:</w:t>
      </w:r>
    </w:p>
    <w:p w14:paraId="4E5FF98F" w14:textId="77777777" w:rsidR="000346F8" w:rsidRPr="002B5DC1" w:rsidRDefault="000346F8" w:rsidP="00E90DF7">
      <w:pPr>
        <w:pStyle w:val="BodyText"/>
      </w:pPr>
      <w:r w:rsidRPr="002B5DC1">
        <w:t xml:space="preserve">The </w:t>
      </w:r>
      <w:r w:rsidR="00300B69" w:rsidRPr="002B5DC1">
        <w:t>longitudinal patient record</w:t>
      </w:r>
      <w:r w:rsidRPr="002B5DC1">
        <w:t xml:space="preserve"> </w:t>
      </w:r>
      <w:r w:rsidR="00300B69" w:rsidRPr="002B5DC1">
        <w:t xml:space="preserve">in the HIE </w:t>
      </w:r>
      <w:r w:rsidRPr="002B5DC1">
        <w:t>contains a consent document.</w:t>
      </w:r>
    </w:p>
    <w:p w14:paraId="52F5CF72" w14:textId="77777777" w:rsidR="000346F8" w:rsidRPr="002B5DC1" w:rsidRDefault="000346F8" w:rsidP="00E90DF7">
      <w:pPr>
        <w:pStyle w:val="BodyText"/>
      </w:pPr>
      <w:r w:rsidRPr="002B5DC1">
        <w:t xml:space="preserve">Healthcare providers do not have access to the </w:t>
      </w:r>
      <w:r w:rsidR="00300B69" w:rsidRPr="002B5DC1">
        <w:t>drug screening result document</w:t>
      </w:r>
      <w:r w:rsidRPr="002B5DC1">
        <w:t xml:space="preserve"> in the HIE.</w:t>
      </w:r>
    </w:p>
    <w:p w14:paraId="3B2422DA" w14:textId="77777777" w:rsidR="00300B69" w:rsidRPr="002B5DC1" w:rsidRDefault="00300B69" w:rsidP="00E90DF7">
      <w:pPr>
        <w:pStyle w:val="BodyText"/>
      </w:pPr>
      <w:r w:rsidRPr="002B5DC1">
        <w:t>Healthcare providers do not have access to the consent document in the HIE.</w:t>
      </w:r>
    </w:p>
    <w:p w14:paraId="7459E83F" w14:textId="77777777" w:rsidR="00300B69" w:rsidRPr="002B5DC1" w:rsidRDefault="00300B69" w:rsidP="00E90DF7">
      <w:pPr>
        <w:pStyle w:val="BodyText"/>
      </w:pPr>
      <w:r w:rsidRPr="002B5DC1">
        <w:t>The patient has access to the drug screening result document and the consent document in the HIE using the patient portal.</w:t>
      </w:r>
    </w:p>
    <w:p w14:paraId="382FBE09" w14:textId="477D755D" w:rsidR="000346F8" w:rsidRPr="002B5DC1" w:rsidRDefault="0066138C" w:rsidP="007D4B14">
      <w:pPr>
        <w:pStyle w:val="Heading5"/>
        <w:numPr>
          <w:ilvl w:val="0"/>
          <w:numId w:val="0"/>
        </w:numPr>
        <w:rPr>
          <w:noProof w:val="0"/>
        </w:rPr>
      </w:pPr>
      <w:bookmarkStart w:id="85" w:name="_Toc13810965"/>
      <w:r w:rsidRPr="002B5DC1">
        <w:rPr>
          <w:noProof w:val="0"/>
        </w:rPr>
        <w:t>43</w:t>
      </w:r>
      <w:r w:rsidR="000346F8" w:rsidRPr="002B5DC1">
        <w:rPr>
          <w:noProof w:val="0"/>
        </w:rPr>
        <w:t>.4.2.</w:t>
      </w:r>
      <w:r w:rsidR="002D00AF" w:rsidRPr="002B5DC1">
        <w:rPr>
          <w:noProof w:val="0"/>
        </w:rPr>
        <w:t>6</w:t>
      </w:r>
      <w:r w:rsidR="000346F8" w:rsidRPr="002B5DC1">
        <w:rPr>
          <w:noProof w:val="0"/>
        </w:rPr>
        <w:t xml:space="preserve">.2 </w:t>
      </w:r>
      <w:r w:rsidR="002D00AF" w:rsidRPr="002B5DC1">
        <w:rPr>
          <w:noProof w:val="0"/>
          <w:szCs w:val="28"/>
        </w:rPr>
        <w:t xml:space="preserve">Withhold </w:t>
      </w:r>
      <w:r w:rsidR="004B5B23" w:rsidRPr="002B5DC1">
        <w:rPr>
          <w:noProof w:val="0"/>
          <w:szCs w:val="28"/>
        </w:rPr>
        <w:t>C</w:t>
      </w:r>
      <w:r w:rsidR="002D00AF" w:rsidRPr="002B5DC1">
        <w:rPr>
          <w:noProof w:val="0"/>
          <w:szCs w:val="28"/>
        </w:rPr>
        <w:t xml:space="preserve">onsent to </w:t>
      </w:r>
      <w:r w:rsidR="004B5B23" w:rsidRPr="002B5DC1">
        <w:rPr>
          <w:noProof w:val="0"/>
          <w:szCs w:val="28"/>
        </w:rPr>
        <w:t>D</w:t>
      </w:r>
      <w:r w:rsidR="002D00AF" w:rsidRPr="002B5DC1">
        <w:rPr>
          <w:noProof w:val="0"/>
          <w:szCs w:val="28"/>
        </w:rPr>
        <w:t xml:space="preserve">isclose a </w:t>
      </w:r>
      <w:r w:rsidR="004B5B23" w:rsidRPr="002B5DC1">
        <w:rPr>
          <w:noProof w:val="0"/>
          <w:szCs w:val="28"/>
        </w:rPr>
        <w:t>S</w:t>
      </w:r>
      <w:r w:rsidR="002D00AF" w:rsidRPr="002B5DC1">
        <w:rPr>
          <w:noProof w:val="0"/>
          <w:szCs w:val="28"/>
        </w:rPr>
        <w:t xml:space="preserve">pecific </w:t>
      </w:r>
      <w:r w:rsidR="004B5B23" w:rsidRPr="002B5DC1">
        <w:rPr>
          <w:noProof w:val="0"/>
          <w:szCs w:val="28"/>
        </w:rPr>
        <w:t>D</w:t>
      </w:r>
      <w:r w:rsidR="002D00AF" w:rsidRPr="002B5DC1">
        <w:rPr>
          <w:noProof w:val="0"/>
          <w:szCs w:val="28"/>
        </w:rPr>
        <w:t>ocument</w:t>
      </w:r>
      <w:r w:rsidR="002D00AF" w:rsidRPr="002B5DC1">
        <w:rPr>
          <w:noProof w:val="0"/>
        </w:rPr>
        <w:t xml:space="preserve"> </w:t>
      </w:r>
      <w:r w:rsidR="000346F8" w:rsidRPr="002B5DC1">
        <w:rPr>
          <w:noProof w:val="0"/>
        </w:rPr>
        <w:t>Process Flow</w:t>
      </w:r>
      <w:bookmarkEnd w:id="85"/>
    </w:p>
    <w:p w14:paraId="1A9A3092" w14:textId="77777777" w:rsidR="0057430A" w:rsidRPr="002B5DC1" w:rsidRDefault="00FF484E" w:rsidP="00415A2B">
      <w:pPr>
        <w:pStyle w:val="BodyText"/>
      </w:pPr>
      <w:r w:rsidRPr="002B5DC1">
        <w:rPr>
          <w:noProof/>
        </w:rPr>
        <w:drawing>
          <wp:inline distT="0" distB="0" distL="0" distR="0" wp14:anchorId="44BE9A0B" wp14:editId="5F287821">
            <wp:extent cx="5969203" cy="2554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4705" cy="2564942"/>
                    </a:xfrm>
                    <a:prstGeom prst="rect">
                      <a:avLst/>
                    </a:prstGeom>
                    <a:noFill/>
                  </pic:spPr>
                </pic:pic>
              </a:graphicData>
            </a:graphic>
          </wp:inline>
        </w:drawing>
      </w:r>
    </w:p>
    <w:p w14:paraId="28460797" w14:textId="77777777" w:rsidR="00ED676D" w:rsidRPr="002B5DC1" w:rsidRDefault="00ED676D" w:rsidP="00C709FD">
      <w:pPr>
        <w:pStyle w:val="BodyText"/>
      </w:pPr>
    </w:p>
    <w:p w14:paraId="219DE853" w14:textId="41FFA57C" w:rsidR="00F94A1B" w:rsidRPr="002B5DC1" w:rsidRDefault="00F94A1B" w:rsidP="00C709FD">
      <w:pPr>
        <w:pStyle w:val="FigureTitle"/>
      </w:pPr>
      <w:r w:rsidRPr="002B5DC1">
        <w:t xml:space="preserve">Figure </w:t>
      </w:r>
      <w:r w:rsidR="0066138C" w:rsidRPr="002B5DC1">
        <w:t>43</w:t>
      </w:r>
      <w:r w:rsidRPr="002B5DC1">
        <w:t>.4.2.</w:t>
      </w:r>
      <w:r w:rsidR="00ED676D" w:rsidRPr="002B5DC1">
        <w:t>6.2</w:t>
      </w:r>
      <w:r w:rsidRPr="002B5DC1">
        <w:t xml:space="preserve">-1: Withhold </w:t>
      </w:r>
      <w:r w:rsidR="004B5B23" w:rsidRPr="002B5DC1">
        <w:t>C</w:t>
      </w:r>
      <w:r w:rsidRPr="002B5DC1">
        <w:t xml:space="preserve">onsent to </w:t>
      </w:r>
      <w:r w:rsidR="004B5B23" w:rsidRPr="002B5DC1">
        <w:t>D</w:t>
      </w:r>
      <w:r w:rsidRPr="002B5DC1">
        <w:t xml:space="preserve">isclose to </w:t>
      </w:r>
      <w:r w:rsidR="004B5B23" w:rsidRPr="002B5DC1">
        <w:t>S</w:t>
      </w:r>
      <w:r w:rsidRPr="002B5DC1">
        <w:t xml:space="preserve">pecific </w:t>
      </w:r>
      <w:r w:rsidR="004B5B23" w:rsidRPr="002B5DC1">
        <w:t>D</w:t>
      </w:r>
      <w:r w:rsidRPr="002B5DC1">
        <w:t>ocument Process Flow in APPC Profile</w:t>
      </w:r>
    </w:p>
    <w:p w14:paraId="41E68208" w14:textId="49977CF8" w:rsidR="00303E20" w:rsidRPr="002B5DC1" w:rsidRDefault="0066138C" w:rsidP="007D4B14">
      <w:pPr>
        <w:pStyle w:val="Heading2"/>
        <w:numPr>
          <w:ilvl w:val="0"/>
          <w:numId w:val="0"/>
        </w:numPr>
        <w:rPr>
          <w:noProof w:val="0"/>
        </w:rPr>
      </w:pPr>
      <w:bookmarkStart w:id="86" w:name="_Toc13810966"/>
      <w:r w:rsidRPr="002B5DC1">
        <w:rPr>
          <w:noProof w:val="0"/>
        </w:rPr>
        <w:lastRenderedPageBreak/>
        <w:t>43</w:t>
      </w:r>
      <w:r w:rsidR="00303E20" w:rsidRPr="002B5DC1">
        <w:rPr>
          <w:noProof w:val="0"/>
        </w:rPr>
        <w:t>.</w:t>
      </w:r>
      <w:r w:rsidR="00AF472E" w:rsidRPr="002B5DC1">
        <w:rPr>
          <w:noProof w:val="0"/>
        </w:rPr>
        <w:t>5</w:t>
      </w:r>
      <w:r w:rsidR="005F21E7" w:rsidRPr="002B5DC1">
        <w:rPr>
          <w:noProof w:val="0"/>
        </w:rPr>
        <w:t xml:space="preserve"> </w:t>
      </w:r>
      <w:r w:rsidR="005B1C1C" w:rsidRPr="002B5DC1">
        <w:rPr>
          <w:noProof w:val="0"/>
        </w:rPr>
        <w:t>APPC</w:t>
      </w:r>
      <w:r w:rsidR="00303E20" w:rsidRPr="002B5DC1">
        <w:rPr>
          <w:noProof w:val="0"/>
        </w:rPr>
        <w:t xml:space="preserve"> </w:t>
      </w:r>
      <w:r w:rsidR="00A33A89" w:rsidRPr="002B5DC1">
        <w:rPr>
          <w:noProof w:val="0"/>
        </w:rPr>
        <w:t xml:space="preserve">Privacy and </w:t>
      </w:r>
      <w:r w:rsidR="00303E20" w:rsidRPr="002B5DC1">
        <w:rPr>
          <w:noProof w:val="0"/>
        </w:rPr>
        <w:t>Security Considerations</w:t>
      </w:r>
      <w:bookmarkEnd w:id="86"/>
    </w:p>
    <w:p w14:paraId="43174A7E" w14:textId="399B70A9" w:rsidR="00FC250A" w:rsidRPr="002B5DC1" w:rsidRDefault="00BA3215" w:rsidP="00FC250A">
      <w:pPr>
        <w:pStyle w:val="BodyText"/>
        <w:rPr>
          <w:iCs/>
        </w:rPr>
      </w:pPr>
      <w:r w:rsidRPr="002B5DC1">
        <w:rPr>
          <w:iCs/>
        </w:rPr>
        <w:t>Like patients’ clinical documents, c</w:t>
      </w:r>
      <w:r w:rsidR="00FC250A" w:rsidRPr="002B5DC1">
        <w:rPr>
          <w:iCs/>
        </w:rPr>
        <w:t>onsent</w:t>
      </w:r>
      <w:r w:rsidR="00600E05" w:rsidRPr="002B5DC1">
        <w:rPr>
          <w:iCs/>
        </w:rPr>
        <w:t xml:space="preserve"> documents</w:t>
      </w:r>
      <w:r w:rsidR="00FC250A" w:rsidRPr="002B5DC1">
        <w:rPr>
          <w:iCs/>
        </w:rPr>
        <w:t xml:space="preserve"> are also governed by privacy policies. The content of a </w:t>
      </w:r>
      <w:r w:rsidR="00020251" w:rsidRPr="002B5DC1">
        <w:rPr>
          <w:iCs/>
        </w:rPr>
        <w:t>Privacy Consent Document</w:t>
      </w:r>
      <w:r w:rsidR="00FC250A" w:rsidRPr="002B5DC1">
        <w:rPr>
          <w:iCs/>
        </w:rPr>
        <w:t xml:space="preserve"> may itself contain sensitive information. For example, a terminally ill patient may decide that his prognosis should not be shared with his family members, but that other information may be. Sharing the </w:t>
      </w:r>
      <w:r w:rsidR="00020251" w:rsidRPr="002B5DC1">
        <w:rPr>
          <w:iCs/>
        </w:rPr>
        <w:t>Privacy Consent Document</w:t>
      </w:r>
      <w:r w:rsidR="00FC250A" w:rsidRPr="002B5DC1">
        <w:rPr>
          <w:iCs/>
        </w:rPr>
        <w:t xml:space="preserve"> with family members would potentially inform them of a negative prognosis. Thus</w:t>
      </w:r>
      <w:r w:rsidR="003F680C" w:rsidRPr="002B5DC1">
        <w:rPr>
          <w:iCs/>
        </w:rPr>
        <w:t>,</w:t>
      </w:r>
      <w:r w:rsidR="00FC250A" w:rsidRPr="002B5DC1">
        <w:rPr>
          <w:iCs/>
        </w:rPr>
        <w:t xml:space="preserve"> the </w:t>
      </w:r>
      <w:proofErr w:type="spellStart"/>
      <w:r w:rsidR="00FC250A" w:rsidRPr="002B5DC1">
        <w:rPr>
          <w:iCs/>
        </w:rPr>
        <w:t>confidentialityCode</w:t>
      </w:r>
      <w:proofErr w:type="spellEnd"/>
      <w:r w:rsidR="00FC250A" w:rsidRPr="002B5DC1">
        <w:rPr>
          <w:iCs/>
        </w:rPr>
        <w:t xml:space="preserve"> placed on </w:t>
      </w:r>
      <w:r w:rsidR="00020251" w:rsidRPr="002B5DC1">
        <w:rPr>
          <w:iCs/>
        </w:rPr>
        <w:t>Privacy Consent Document</w:t>
      </w:r>
      <w:r w:rsidR="00FC250A" w:rsidRPr="002B5DC1">
        <w:rPr>
          <w:iCs/>
        </w:rPr>
        <w:t>s must be appropriately assigned.</w:t>
      </w:r>
      <w:r w:rsidR="00E21E6E" w:rsidRPr="002B5DC1">
        <w:rPr>
          <w:iCs/>
        </w:rPr>
        <w:t xml:space="preserve"> Another solution is to include access rules in the </w:t>
      </w:r>
      <w:r w:rsidR="00020251" w:rsidRPr="002B5DC1">
        <w:rPr>
          <w:iCs/>
        </w:rPr>
        <w:t>Privacy Consent Document</w:t>
      </w:r>
      <w:r w:rsidR="00E21E6E" w:rsidRPr="002B5DC1">
        <w:rPr>
          <w:iCs/>
        </w:rPr>
        <w:t xml:space="preserve"> that specifically regulate access to the consent document itself</w:t>
      </w:r>
      <w:r w:rsidR="00A33A89" w:rsidRPr="002B5DC1">
        <w:rPr>
          <w:iCs/>
        </w:rPr>
        <w:t xml:space="preserve"> (see Section </w:t>
      </w:r>
      <w:r w:rsidR="00B901ED" w:rsidRPr="002B5DC1">
        <w:rPr>
          <w:iCs/>
        </w:rPr>
        <w:t xml:space="preserve">43.4.2.6 </w:t>
      </w:r>
      <w:r w:rsidR="00A33A89" w:rsidRPr="002B5DC1">
        <w:rPr>
          <w:iCs/>
        </w:rPr>
        <w:t>for an example)</w:t>
      </w:r>
      <w:r w:rsidR="00E21E6E" w:rsidRPr="002B5DC1">
        <w:rPr>
          <w:iCs/>
        </w:rPr>
        <w:t>.</w:t>
      </w:r>
    </w:p>
    <w:p w14:paraId="6F919897" w14:textId="77777777" w:rsidR="003C3E48" w:rsidRPr="002B5DC1" w:rsidRDefault="00847D07" w:rsidP="00FC250A">
      <w:pPr>
        <w:pStyle w:val="BodyText"/>
        <w:rPr>
          <w:iCs/>
        </w:rPr>
      </w:pPr>
      <w:r w:rsidRPr="002B5DC1">
        <w:rPr>
          <w:iCs/>
        </w:rPr>
        <w:t>The machine processing of structured p</w:t>
      </w:r>
      <w:r w:rsidR="00FC250A" w:rsidRPr="002B5DC1">
        <w:rPr>
          <w:iCs/>
        </w:rPr>
        <w:t xml:space="preserve">olicies within a healthcare environment has different considerations and risks than </w:t>
      </w:r>
      <w:r w:rsidR="00A85025" w:rsidRPr="002B5DC1">
        <w:rPr>
          <w:iCs/>
        </w:rPr>
        <w:t xml:space="preserve">interpreting </w:t>
      </w:r>
      <w:r w:rsidR="00FC250A" w:rsidRPr="002B5DC1">
        <w:rPr>
          <w:iCs/>
        </w:rPr>
        <w:t xml:space="preserve">similar </w:t>
      </w:r>
      <w:r w:rsidRPr="002B5DC1">
        <w:rPr>
          <w:iCs/>
        </w:rPr>
        <w:t>structured</w:t>
      </w:r>
      <w:r w:rsidR="00FC250A" w:rsidRPr="002B5DC1">
        <w:rPr>
          <w:iCs/>
        </w:rPr>
        <w:t xml:space="preserve"> policies within other non-treatment environments. </w:t>
      </w:r>
      <w:r w:rsidR="00EE3C4F" w:rsidRPr="002B5DC1">
        <w:rPr>
          <w:iCs/>
        </w:rPr>
        <w:t>Policies must be crafted to prevent</w:t>
      </w:r>
      <w:r w:rsidR="00FC250A" w:rsidRPr="002B5DC1">
        <w:rPr>
          <w:iCs/>
        </w:rPr>
        <w:t xml:space="preserve"> </w:t>
      </w:r>
      <w:r w:rsidR="00DC3461" w:rsidRPr="002B5DC1">
        <w:rPr>
          <w:iCs/>
        </w:rPr>
        <w:t xml:space="preserve">inappropriate disclosure while enabling appropriate access to </w:t>
      </w:r>
      <w:r w:rsidR="00FC250A" w:rsidRPr="002B5DC1">
        <w:rPr>
          <w:iCs/>
        </w:rPr>
        <w:t xml:space="preserve">critical healthcare information </w:t>
      </w:r>
      <w:r w:rsidR="002473DB" w:rsidRPr="002B5DC1">
        <w:rPr>
          <w:iCs/>
        </w:rPr>
        <w:t>(</w:t>
      </w:r>
      <w:r w:rsidR="00684CE4" w:rsidRPr="002B5DC1">
        <w:rPr>
          <w:iCs/>
        </w:rPr>
        <w:t xml:space="preserve">e.g., </w:t>
      </w:r>
      <w:r w:rsidR="002473DB" w:rsidRPr="002B5DC1">
        <w:rPr>
          <w:iCs/>
        </w:rPr>
        <w:t>severe allergies)</w:t>
      </w:r>
      <w:r w:rsidR="00FC250A" w:rsidRPr="002B5DC1">
        <w:rPr>
          <w:iCs/>
        </w:rPr>
        <w:t xml:space="preserve">. The </w:t>
      </w:r>
      <w:r w:rsidR="00E21E6E" w:rsidRPr="002B5DC1">
        <w:rPr>
          <w:iCs/>
        </w:rPr>
        <w:t>Patient Privacy Policy</w:t>
      </w:r>
      <w:r w:rsidR="00FC250A" w:rsidRPr="002B5DC1">
        <w:rPr>
          <w:iCs/>
        </w:rPr>
        <w:t xml:space="preserve"> Domain should take care in </w:t>
      </w:r>
      <w:r w:rsidR="00E21E6E" w:rsidRPr="002B5DC1">
        <w:rPr>
          <w:iCs/>
        </w:rPr>
        <w:t xml:space="preserve">designing the policies for </w:t>
      </w:r>
      <w:r w:rsidR="00BD4878" w:rsidRPr="002B5DC1">
        <w:rPr>
          <w:iCs/>
        </w:rPr>
        <w:t xml:space="preserve">its </w:t>
      </w:r>
      <w:r w:rsidR="00A85025" w:rsidRPr="002B5DC1">
        <w:rPr>
          <w:iCs/>
        </w:rPr>
        <w:t>access control system</w:t>
      </w:r>
      <w:r w:rsidR="00DC3461" w:rsidRPr="002B5DC1">
        <w:rPr>
          <w:iCs/>
        </w:rPr>
        <w:t xml:space="preserve"> including appropriate “break-glass” policies</w:t>
      </w:r>
      <w:r w:rsidR="00FC250A" w:rsidRPr="002B5DC1">
        <w:rPr>
          <w:iCs/>
        </w:rPr>
        <w:t>.</w:t>
      </w:r>
      <w:r w:rsidR="001100D0" w:rsidRPr="002B5DC1">
        <w:rPr>
          <w:iCs/>
        </w:rPr>
        <w:t xml:space="preserve"> Governance of privacy policies is concerned with instances of multiple conflicting policies and the ability to identify and retrieve all applicable policies.</w:t>
      </w:r>
    </w:p>
    <w:p w14:paraId="3F97CA5F" w14:textId="29079E2A" w:rsidR="006E5A2F" w:rsidRPr="002B5DC1" w:rsidRDefault="00FC250A" w:rsidP="00FC250A">
      <w:pPr>
        <w:pStyle w:val="BodyText"/>
        <w:rPr>
          <w:iCs/>
        </w:rPr>
      </w:pPr>
      <w:r w:rsidRPr="002B5DC1">
        <w:rPr>
          <w:iCs/>
        </w:rPr>
        <w:t xml:space="preserve">One mitigation strategy that is often adopted in healthcare </w:t>
      </w:r>
      <w:r w:rsidR="006B29BD" w:rsidRPr="002B5DC1">
        <w:rPr>
          <w:iCs/>
        </w:rPr>
        <w:t xml:space="preserve">is to </w:t>
      </w:r>
      <w:r w:rsidRPr="002B5DC1">
        <w:rPr>
          <w:iCs/>
        </w:rPr>
        <w:t xml:space="preserve">provide accountability through audit controls. </w:t>
      </w:r>
      <w:r w:rsidR="003F680C" w:rsidRPr="002B5DC1">
        <w:rPr>
          <w:iCs/>
        </w:rPr>
        <w:t>H</w:t>
      </w:r>
      <w:r w:rsidRPr="002B5DC1">
        <w:rPr>
          <w:iCs/>
        </w:rPr>
        <w:t xml:space="preserve">ealthcare providers are trusted not to abuse their </w:t>
      </w:r>
      <w:r w:rsidR="003F680C" w:rsidRPr="002B5DC1">
        <w:rPr>
          <w:iCs/>
        </w:rPr>
        <w:t xml:space="preserve">ability to </w:t>
      </w:r>
      <w:r w:rsidRPr="002B5DC1">
        <w:rPr>
          <w:iCs/>
        </w:rPr>
        <w:t xml:space="preserve">access </w:t>
      </w:r>
      <w:r w:rsidR="003F680C" w:rsidRPr="002B5DC1">
        <w:rPr>
          <w:iCs/>
        </w:rPr>
        <w:t xml:space="preserve">patient’s </w:t>
      </w:r>
      <w:r w:rsidRPr="002B5DC1">
        <w:rPr>
          <w:iCs/>
        </w:rPr>
        <w:t xml:space="preserve">private information, but that is </w:t>
      </w:r>
      <w:r w:rsidR="003F680C" w:rsidRPr="002B5DC1">
        <w:rPr>
          <w:iCs/>
        </w:rPr>
        <w:t>backed</w:t>
      </w:r>
      <w:r w:rsidRPr="002B5DC1">
        <w:rPr>
          <w:iCs/>
        </w:rPr>
        <w:t xml:space="preserve"> up by a policy of monitoring provider access to </w:t>
      </w:r>
      <w:r w:rsidR="003F680C" w:rsidRPr="002B5DC1">
        <w:rPr>
          <w:iCs/>
        </w:rPr>
        <w:t xml:space="preserve">detect if </w:t>
      </w:r>
      <w:r w:rsidRPr="002B5DC1">
        <w:rPr>
          <w:iCs/>
        </w:rPr>
        <w:t xml:space="preserve">abuse </w:t>
      </w:r>
      <w:r w:rsidR="003F680C" w:rsidRPr="002B5DC1">
        <w:rPr>
          <w:iCs/>
        </w:rPr>
        <w:t>has occurred</w:t>
      </w:r>
      <w:r w:rsidRPr="002B5DC1">
        <w:rPr>
          <w:iCs/>
        </w:rPr>
        <w:t xml:space="preserve">. This strategy reduces the risk of death or </w:t>
      </w:r>
      <w:r w:rsidR="003B75BD" w:rsidRPr="002B5DC1">
        <w:rPr>
          <w:iCs/>
        </w:rPr>
        <w:t xml:space="preserve">serious </w:t>
      </w:r>
      <w:r w:rsidRPr="002B5DC1">
        <w:rPr>
          <w:iCs/>
        </w:rPr>
        <w:t xml:space="preserve">injury due to lack of access to critical healthcare information, at the increased risk of disclosure of private information. </w:t>
      </w:r>
      <w:ins w:id="87" w:author="Lynn" w:date="2021-05-17T20:07:00Z">
        <w:r w:rsidR="00B1434F">
          <w:rPr>
            <w:iCs/>
          </w:rPr>
          <w:fldChar w:fldCharType="begin"/>
        </w:r>
        <w:r w:rsidR="00B1434F">
          <w:rPr>
            <w:iCs/>
          </w:rPr>
          <w:instrText xml:space="preserve"> HYPERLINK "https://profiles.ihe.net/ITI/TF/Volume1/ch-9.html" </w:instrText>
        </w:r>
        <w:r w:rsidR="00B1434F">
          <w:rPr>
            <w:iCs/>
          </w:rPr>
        </w:r>
        <w:r w:rsidR="00B1434F">
          <w:rPr>
            <w:iCs/>
          </w:rPr>
          <w:fldChar w:fldCharType="separate"/>
        </w:r>
        <w:r w:rsidR="003F680C" w:rsidRPr="00B1434F">
          <w:rPr>
            <w:rStyle w:val="Hyperlink"/>
            <w:iCs/>
          </w:rPr>
          <w:t>T</w:t>
        </w:r>
        <w:r w:rsidRPr="00B1434F">
          <w:rPr>
            <w:rStyle w:val="Hyperlink"/>
            <w:iCs/>
          </w:rPr>
          <w:t>he Audit Trail and Node Authentication (ATNA)</w:t>
        </w:r>
        <w:r w:rsidR="00B1434F">
          <w:rPr>
            <w:iCs/>
          </w:rPr>
          <w:fldChar w:fldCharType="end"/>
        </w:r>
      </w:ins>
      <w:del w:id="88" w:author="Lynn" w:date="2021-05-17T20:07:00Z">
        <w:r w:rsidRPr="002B5DC1" w:rsidDel="00B1434F">
          <w:rPr>
            <w:iCs/>
          </w:rPr>
          <w:delText xml:space="preserve"> Integration</w:delText>
        </w:r>
      </w:del>
      <w:r w:rsidRPr="002B5DC1">
        <w:rPr>
          <w:iCs/>
        </w:rPr>
        <w:t xml:space="preserve"> Profile,</w:t>
      </w:r>
      <w:r w:rsidR="003F680C" w:rsidRPr="002B5DC1">
        <w:rPr>
          <w:iCs/>
        </w:rPr>
        <w:t xml:space="preserve"> which is mandated for actors in </w:t>
      </w:r>
      <w:r w:rsidR="00E5088C" w:rsidRPr="002B5DC1">
        <w:rPr>
          <w:iCs/>
        </w:rPr>
        <w:t xml:space="preserve">IHE </w:t>
      </w:r>
      <w:r w:rsidR="003F680C" w:rsidRPr="002B5DC1">
        <w:rPr>
          <w:iCs/>
        </w:rPr>
        <w:t>Document Sharing and related profiles, describes a framework for such audit logs</w:t>
      </w:r>
      <w:r w:rsidRPr="002B5DC1">
        <w:rPr>
          <w:iCs/>
        </w:rPr>
        <w:t>.</w:t>
      </w:r>
    </w:p>
    <w:p w14:paraId="3D3B7F8B" w14:textId="7E6E3EB9" w:rsidR="003C3E48" w:rsidRPr="002B5DC1" w:rsidRDefault="00BF3ACF" w:rsidP="00851025">
      <w:pPr>
        <w:pStyle w:val="BodyText"/>
        <w:rPr>
          <w:iCs/>
        </w:rPr>
      </w:pPr>
      <w:r w:rsidRPr="002B5DC1">
        <w:rPr>
          <w:iCs/>
        </w:rPr>
        <w:t xml:space="preserve">Quality </w:t>
      </w:r>
      <w:r w:rsidR="00C50820" w:rsidRPr="002B5DC1">
        <w:rPr>
          <w:iCs/>
        </w:rPr>
        <w:t xml:space="preserve">identification, authentication, and authorization governance </w:t>
      </w:r>
      <w:r w:rsidRPr="002B5DC1">
        <w:rPr>
          <w:iCs/>
        </w:rPr>
        <w:t xml:space="preserve">are critical components of </w:t>
      </w:r>
      <w:r w:rsidR="00A33A89" w:rsidRPr="002B5DC1">
        <w:rPr>
          <w:iCs/>
        </w:rPr>
        <w:t xml:space="preserve">privacy and </w:t>
      </w:r>
      <w:r w:rsidR="00C50820" w:rsidRPr="002B5DC1">
        <w:rPr>
          <w:iCs/>
        </w:rPr>
        <w:t xml:space="preserve">security. </w:t>
      </w:r>
      <w:r w:rsidR="003C3E48" w:rsidRPr="002B5DC1">
        <w:rPr>
          <w:iCs/>
        </w:rPr>
        <w:t xml:space="preserve">A failure to provide access, </w:t>
      </w:r>
      <w:r w:rsidRPr="002B5DC1">
        <w:rPr>
          <w:iCs/>
        </w:rPr>
        <w:t>or</w:t>
      </w:r>
      <w:r w:rsidR="00F70E22" w:rsidRPr="002B5DC1">
        <w:rPr>
          <w:iCs/>
        </w:rPr>
        <w:t xml:space="preserve"> </w:t>
      </w:r>
      <w:r w:rsidRPr="002B5DC1">
        <w:rPr>
          <w:iCs/>
        </w:rPr>
        <w:t xml:space="preserve">an </w:t>
      </w:r>
      <w:r w:rsidR="003C3E48" w:rsidRPr="002B5DC1">
        <w:rPr>
          <w:iCs/>
        </w:rPr>
        <w:t xml:space="preserve">accidental disclosure, may be caused by inaccurate document metadata, </w:t>
      </w:r>
      <w:r w:rsidR="00684CE4" w:rsidRPr="002B5DC1">
        <w:rPr>
          <w:iCs/>
        </w:rPr>
        <w:t xml:space="preserve">e.g., </w:t>
      </w:r>
      <w:r w:rsidR="003C3E48" w:rsidRPr="002B5DC1">
        <w:rPr>
          <w:iCs/>
        </w:rPr>
        <w:t xml:space="preserve">mislabeled documents, and by inaccurate </w:t>
      </w:r>
      <w:r w:rsidR="00020251" w:rsidRPr="002B5DC1">
        <w:rPr>
          <w:iCs/>
        </w:rPr>
        <w:t>Privacy Consent Document</w:t>
      </w:r>
      <w:r w:rsidR="003C3E48" w:rsidRPr="002B5DC1">
        <w:rPr>
          <w:iCs/>
        </w:rPr>
        <w:t xml:space="preserve">s, </w:t>
      </w:r>
      <w:r w:rsidR="00684CE4" w:rsidRPr="002B5DC1">
        <w:rPr>
          <w:iCs/>
        </w:rPr>
        <w:t xml:space="preserve">e.g., </w:t>
      </w:r>
      <w:r w:rsidR="003C3E48" w:rsidRPr="002B5DC1">
        <w:rPr>
          <w:iCs/>
        </w:rPr>
        <w:t>inserting the wrong facility identifier in a structured policy. The XDS Affinity Domain can mitigate the</w:t>
      </w:r>
      <w:r w:rsidR="002473DB" w:rsidRPr="002B5DC1">
        <w:rPr>
          <w:iCs/>
        </w:rPr>
        <w:t>se</w:t>
      </w:r>
      <w:r w:rsidR="003C3E48" w:rsidRPr="002B5DC1">
        <w:rPr>
          <w:iCs/>
        </w:rPr>
        <w:t xml:space="preserve"> risk</w:t>
      </w:r>
      <w:r w:rsidR="002473DB" w:rsidRPr="002B5DC1">
        <w:rPr>
          <w:iCs/>
        </w:rPr>
        <w:t xml:space="preserve">s by establishing a quality </w:t>
      </w:r>
      <w:r w:rsidR="008311E2" w:rsidRPr="002B5DC1">
        <w:rPr>
          <w:iCs/>
        </w:rPr>
        <w:t xml:space="preserve">control system. This includes </w:t>
      </w:r>
      <w:r w:rsidR="003C3E48" w:rsidRPr="002B5DC1">
        <w:rPr>
          <w:iCs/>
        </w:rPr>
        <w:t xml:space="preserve">establishing </w:t>
      </w:r>
      <w:r w:rsidR="008311E2" w:rsidRPr="002B5DC1">
        <w:rPr>
          <w:iCs/>
        </w:rPr>
        <w:t>well</w:t>
      </w:r>
      <w:r w:rsidR="001526BD" w:rsidRPr="002B5DC1">
        <w:rPr>
          <w:iCs/>
        </w:rPr>
        <w:t>-</w:t>
      </w:r>
      <w:r w:rsidR="008311E2" w:rsidRPr="002B5DC1">
        <w:rPr>
          <w:iCs/>
        </w:rPr>
        <w:t>documented</w:t>
      </w:r>
      <w:r w:rsidR="00E1140A" w:rsidRPr="002B5DC1">
        <w:rPr>
          <w:iCs/>
        </w:rPr>
        <w:t xml:space="preserve"> </w:t>
      </w:r>
      <w:r w:rsidR="003C3E48" w:rsidRPr="002B5DC1">
        <w:rPr>
          <w:iCs/>
        </w:rPr>
        <w:t>processes for manually</w:t>
      </w:r>
      <w:r w:rsidR="00C36CA8" w:rsidRPr="002B5DC1">
        <w:rPr>
          <w:iCs/>
        </w:rPr>
        <w:t>-</w:t>
      </w:r>
      <w:r w:rsidR="003C3E48" w:rsidRPr="002B5DC1">
        <w:rPr>
          <w:iCs/>
        </w:rPr>
        <w:t xml:space="preserve">selected metadata and careful review of </w:t>
      </w:r>
      <w:r w:rsidR="00E1140A" w:rsidRPr="002B5DC1">
        <w:rPr>
          <w:iCs/>
        </w:rPr>
        <w:t>metadata automatically mapped from other formats.</w:t>
      </w:r>
      <w:r w:rsidR="008B49C2" w:rsidRPr="002B5DC1">
        <w:rPr>
          <w:iCs/>
        </w:rPr>
        <w:t xml:space="preserve"> </w:t>
      </w:r>
    </w:p>
    <w:p w14:paraId="2E98D9F4" w14:textId="66692E06" w:rsidR="00167DB7" w:rsidRPr="002B5DC1" w:rsidRDefault="0066138C" w:rsidP="007D4B14">
      <w:pPr>
        <w:pStyle w:val="Heading2"/>
        <w:numPr>
          <w:ilvl w:val="0"/>
          <w:numId w:val="0"/>
        </w:numPr>
        <w:rPr>
          <w:noProof w:val="0"/>
        </w:rPr>
      </w:pPr>
      <w:bookmarkStart w:id="89" w:name="_Toc13810967"/>
      <w:r w:rsidRPr="002B5DC1">
        <w:rPr>
          <w:noProof w:val="0"/>
        </w:rPr>
        <w:t>43</w:t>
      </w:r>
      <w:r w:rsidR="00167DB7" w:rsidRPr="002B5DC1">
        <w:rPr>
          <w:noProof w:val="0"/>
        </w:rPr>
        <w:t>.</w:t>
      </w:r>
      <w:r w:rsidR="00AF472E" w:rsidRPr="002B5DC1">
        <w:rPr>
          <w:noProof w:val="0"/>
        </w:rPr>
        <w:t>6</w:t>
      </w:r>
      <w:r w:rsidR="00167DB7" w:rsidRPr="002B5DC1">
        <w:rPr>
          <w:noProof w:val="0"/>
        </w:rPr>
        <w:t xml:space="preserve"> </w:t>
      </w:r>
      <w:r w:rsidR="005B1C1C" w:rsidRPr="002B5DC1">
        <w:rPr>
          <w:noProof w:val="0"/>
        </w:rPr>
        <w:t>APPC</w:t>
      </w:r>
      <w:r w:rsidR="00167DB7" w:rsidRPr="002B5DC1">
        <w:rPr>
          <w:noProof w:val="0"/>
        </w:rPr>
        <w:t xml:space="preserve"> </w:t>
      </w:r>
      <w:r w:rsidR="00ED5269" w:rsidRPr="002B5DC1">
        <w:rPr>
          <w:noProof w:val="0"/>
        </w:rPr>
        <w:t xml:space="preserve">Cross </w:t>
      </w:r>
      <w:r w:rsidR="00167DB7" w:rsidRPr="002B5DC1">
        <w:rPr>
          <w:noProof w:val="0"/>
        </w:rPr>
        <w:t xml:space="preserve">Profile </w:t>
      </w:r>
      <w:r w:rsidR="00ED5269" w:rsidRPr="002B5DC1">
        <w:rPr>
          <w:noProof w:val="0"/>
        </w:rPr>
        <w:t>Considerations</w:t>
      </w:r>
      <w:bookmarkEnd w:id="89"/>
    </w:p>
    <w:p w14:paraId="38EE330B" w14:textId="003BCE12" w:rsidR="00DD72C0" w:rsidRPr="002B5DC1" w:rsidRDefault="00B56EB7" w:rsidP="008209AF">
      <w:pPr>
        <w:pStyle w:val="BodyText"/>
      </w:pPr>
      <w:r w:rsidRPr="002B5DC1">
        <w:t>A Content Creator or Content Consumer may be grouped with appropriate actors from</w:t>
      </w:r>
      <w:r w:rsidR="00DD72C0" w:rsidRPr="002B5DC1">
        <w:t xml:space="preserve"> document sharing profiles such as</w:t>
      </w:r>
      <w:r w:rsidRPr="002B5DC1">
        <w:t xml:space="preserve"> XDS, XDM</w:t>
      </w:r>
      <w:r w:rsidR="003F680C" w:rsidRPr="002B5DC1">
        <w:t>,</w:t>
      </w:r>
      <w:r w:rsidRPr="002B5DC1">
        <w:t xml:space="preserve"> or XDR to exchange the </w:t>
      </w:r>
      <w:r w:rsidR="00020251" w:rsidRPr="002B5DC1">
        <w:t>Privacy Consent Document</w:t>
      </w:r>
      <w:r w:rsidRPr="002B5DC1">
        <w:t xml:space="preserve">. </w:t>
      </w:r>
    </w:p>
    <w:p w14:paraId="2528F8D3" w14:textId="115D48FB" w:rsidR="00B56EB7" w:rsidRPr="002B5DC1" w:rsidRDefault="00B56EB7" w:rsidP="008209AF">
      <w:pPr>
        <w:pStyle w:val="BodyText"/>
      </w:pPr>
      <w:r w:rsidRPr="002B5DC1">
        <w:t xml:space="preserve">The </w:t>
      </w:r>
      <w:r w:rsidR="00DD72C0" w:rsidRPr="002B5DC1">
        <w:t xml:space="preserve">Document Sharing </w:t>
      </w:r>
      <w:r w:rsidRPr="002B5DC1">
        <w:t xml:space="preserve">metadata has specific relationships or dependencies (which we call bindings) to the content of the Advanced </w:t>
      </w:r>
      <w:r w:rsidR="00DD72C0" w:rsidRPr="002B5DC1">
        <w:t xml:space="preserve">Patient Privacy </w:t>
      </w:r>
      <w:r w:rsidRPr="002B5DC1">
        <w:t xml:space="preserve">Consent </w:t>
      </w:r>
      <w:r w:rsidR="00DD72C0" w:rsidRPr="002B5DC1">
        <w:t>d</w:t>
      </w:r>
      <w:r w:rsidRPr="002B5DC1">
        <w:t>ocument described in th</w:t>
      </w:r>
      <w:r w:rsidR="003F680C" w:rsidRPr="002B5DC1">
        <w:t>is</w:t>
      </w:r>
      <w:r w:rsidRPr="002B5DC1">
        <w:t xml:space="preserve"> content profile. ITI TF</w:t>
      </w:r>
      <w:r w:rsidR="007E18F6" w:rsidRPr="002B5DC1">
        <w:t>-</w:t>
      </w:r>
      <w:r w:rsidRPr="002B5DC1">
        <w:t xml:space="preserve">3: </w:t>
      </w:r>
      <w:r w:rsidR="007E18F6" w:rsidRPr="002B5DC1">
        <w:t>5.</w:t>
      </w:r>
      <w:r w:rsidR="0066138C" w:rsidRPr="002B5DC1">
        <w:t>6</w:t>
      </w:r>
      <w:r w:rsidR="007E18F6" w:rsidRPr="002B5DC1">
        <w:t xml:space="preserve">.1.2.2 </w:t>
      </w:r>
      <w:r w:rsidRPr="002B5DC1">
        <w:t xml:space="preserve">defines the bindings to use when grouping the Content Creator of this profile with actors from </w:t>
      </w:r>
      <w:r w:rsidR="00DD72C0" w:rsidRPr="002B5DC1">
        <w:t>document sharing profiles such as</w:t>
      </w:r>
      <w:r w:rsidRPr="002B5DC1">
        <w:t xml:space="preserve"> XDS, XDM</w:t>
      </w:r>
      <w:r w:rsidR="003F680C" w:rsidRPr="002B5DC1">
        <w:t>,</w:t>
      </w:r>
      <w:r w:rsidRPr="002B5DC1">
        <w:t xml:space="preserve"> or XDR.</w:t>
      </w:r>
    </w:p>
    <w:p w14:paraId="2FDE8999" w14:textId="2DE93D78" w:rsidR="00A36741" w:rsidRPr="002B5DC1" w:rsidRDefault="00EE5396" w:rsidP="008209AF">
      <w:pPr>
        <w:pStyle w:val="BodyText"/>
      </w:pPr>
      <w:r w:rsidRPr="002B5DC1">
        <w:lastRenderedPageBreak/>
        <w:t xml:space="preserve">The APPC </w:t>
      </w:r>
      <w:r w:rsidR="00E5088C" w:rsidRPr="002B5DC1">
        <w:t>P</w:t>
      </w:r>
      <w:r w:rsidRPr="002B5DC1">
        <w:t xml:space="preserve">rofile and the BPPC </w:t>
      </w:r>
      <w:r w:rsidR="00E5088C" w:rsidRPr="002B5DC1">
        <w:t>P</w:t>
      </w:r>
      <w:r w:rsidRPr="002B5DC1">
        <w:t xml:space="preserve">rofile can both be used to support digital consent documents. Generally, any consent document that can be expressed via BPPC can also be expressed via APPC. Whether APPC is the best approach for a particular Patient Privacy Policy Domain depends on the </w:t>
      </w:r>
      <w:r w:rsidR="00C772CD" w:rsidRPr="002B5DC1">
        <w:t xml:space="preserve">complexity of the </w:t>
      </w:r>
      <w:r w:rsidRPr="002B5DC1">
        <w:t xml:space="preserve">Patient Privacy Policies and the capabilities of the </w:t>
      </w:r>
      <w:r w:rsidR="00C772CD" w:rsidRPr="002B5DC1">
        <w:t>systems involved in the exchange.</w:t>
      </w:r>
      <w:r w:rsidRPr="002B5DC1">
        <w:t xml:space="preserve"> </w:t>
      </w:r>
      <w:r w:rsidR="00C772CD" w:rsidRPr="002B5DC1">
        <w:t xml:space="preserve">Whereas APPC allows for individualized consents that further constrain generally applicable policies, BPPC only allows a choice from a set of </w:t>
      </w:r>
      <w:r w:rsidR="00A44357" w:rsidRPr="002B5DC1">
        <w:t xml:space="preserve">predefined </w:t>
      </w:r>
      <w:r w:rsidR="00C772CD" w:rsidRPr="002B5DC1">
        <w:t>Patient Privacy Policies. Further guidance regarding how to design Patient Privacy Policies and how to choose between APPC and BPPC can be found in Appendix P.</w:t>
      </w:r>
    </w:p>
    <w:p w14:paraId="07518F59" w14:textId="77777777" w:rsidR="00953CFC" w:rsidRPr="002B5DC1" w:rsidRDefault="00953CFC" w:rsidP="007D4B14">
      <w:pPr>
        <w:pStyle w:val="PartTitle"/>
        <w:rPr>
          <w:highlight w:val="yellow"/>
        </w:rPr>
      </w:pPr>
      <w:bookmarkStart w:id="90" w:name="_Toc13810968"/>
      <w:r w:rsidRPr="002B5DC1">
        <w:lastRenderedPageBreak/>
        <w:t>Appendices</w:t>
      </w:r>
      <w:bookmarkEnd w:id="90"/>
      <w:r w:rsidRPr="002B5DC1">
        <w:rPr>
          <w:highlight w:val="yellow"/>
        </w:rPr>
        <w:t xml:space="preserve"> </w:t>
      </w:r>
    </w:p>
    <w:p w14:paraId="5EF4F7DC" w14:textId="77777777" w:rsidR="00E5088C" w:rsidRPr="002B5DC1" w:rsidRDefault="00E5088C" w:rsidP="000D2D8B">
      <w:pPr>
        <w:pStyle w:val="AuthorInstructions"/>
      </w:pPr>
      <w:r w:rsidRPr="002B5DC1">
        <w:t>This section is left blank. It is a placeholder for an updated Appendix P, which will be created by CP-ITI-948. The appendix is aiming to assist readers in creating privacy policies and in deciding when to use APPC or BPPC.</w:t>
      </w:r>
    </w:p>
    <w:p w14:paraId="7E1D919D" w14:textId="77777777" w:rsidR="00CF283F" w:rsidRPr="002B5DC1" w:rsidRDefault="00CF283F" w:rsidP="007D4B14">
      <w:pPr>
        <w:pStyle w:val="PartTitle"/>
      </w:pPr>
      <w:bookmarkStart w:id="91" w:name="_Toc336000611"/>
      <w:bookmarkStart w:id="92" w:name="_Toc13810969"/>
      <w:bookmarkEnd w:id="91"/>
      <w:r w:rsidRPr="002B5DC1">
        <w:lastRenderedPageBreak/>
        <w:t xml:space="preserve">Volume 2 </w:t>
      </w:r>
      <w:bookmarkStart w:id="93" w:name="OLE_LINK3"/>
      <w:bookmarkStart w:id="94" w:name="OLE_LINK4"/>
      <w:r w:rsidR="008D7642" w:rsidRPr="002B5DC1">
        <w:t>–</w:t>
      </w:r>
      <w:bookmarkEnd w:id="93"/>
      <w:bookmarkEnd w:id="94"/>
      <w:r w:rsidR="008D7642" w:rsidRPr="002B5DC1">
        <w:t xml:space="preserve"> </w:t>
      </w:r>
      <w:r w:rsidRPr="002B5DC1">
        <w:t>Transactions</w:t>
      </w:r>
      <w:bookmarkEnd w:id="92"/>
    </w:p>
    <w:p w14:paraId="4F683656" w14:textId="77777777" w:rsidR="00DD72C0" w:rsidRPr="002B5DC1" w:rsidRDefault="00DD72C0" w:rsidP="00283045">
      <w:pPr>
        <w:pStyle w:val="BodyText"/>
      </w:pPr>
      <w:r w:rsidRPr="002B5DC1">
        <w:t>No updates to Volume 2.</w:t>
      </w:r>
    </w:p>
    <w:p w14:paraId="34041A03" w14:textId="77777777" w:rsidR="00993FF5" w:rsidRPr="002B5DC1" w:rsidRDefault="00993FF5" w:rsidP="007D4B14">
      <w:pPr>
        <w:pStyle w:val="PartTitle"/>
      </w:pPr>
      <w:bookmarkStart w:id="95" w:name="_Toc13810970"/>
      <w:bookmarkEnd w:id="56"/>
      <w:bookmarkEnd w:id="57"/>
      <w:bookmarkEnd w:id="58"/>
      <w:bookmarkEnd w:id="59"/>
      <w:bookmarkEnd w:id="60"/>
      <w:r w:rsidRPr="002B5DC1">
        <w:lastRenderedPageBreak/>
        <w:t>Volume 3 – Content Modules</w:t>
      </w:r>
      <w:bookmarkEnd w:id="95"/>
    </w:p>
    <w:p w14:paraId="1C66A575" w14:textId="77777777" w:rsidR="00482981" w:rsidRPr="002B5DC1" w:rsidRDefault="00482981" w:rsidP="007D4B14">
      <w:pPr>
        <w:pStyle w:val="Heading1"/>
        <w:numPr>
          <w:ilvl w:val="0"/>
          <w:numId w:val="0"/>
        </w:numPr>
        <w:rPr>
          <w:noProof w:val="0"/>
        </w:rPr>
      </w:pPr>
      <w:bookmarkStart w:id="96" w:name="_Toc13810971"/>
      <w:r w:rsidRPr="002B5DC1">
        <w:rPr>
          <w:noProof w:val="0"/>
        </w:rPr>
        <w:lastRenderedPageBreak/>
        <w:t>5 IHE Content Specifications</w:t>
      </w:r>
      <w:bookmarkEnd w:id="96"/>
    </w:p>
    <w:p w14:paraId="28E62E1B" w14:textId="77777777" w:rsidR="00482981" w:rsidRPr="002B5DC1" w:rsidRDefault="00482981" w:rsidP="007D4B14">
      <w:pPr>
        <w:pStyle w:val="EditorInstructions"/>
        <w:outlineLvl w:val="0"/>
      </w:pPr>
      <w:r w:rsidRPr="002B5DC1">
        <w:t xml:space="preserve">Add to </w:t>
      </w:r>
      <w:r w:rsidR="00A1131F" w:rsidRPr="002B5DC1">
        <w:t>S</w:t>
      </w:r>
      <w:r w:rsidRPr="002B5DC1">
        <w:t>ection 5 IHE Content Specifications</w:t>
      </w:r>
    </w:p>
    <w:p w14:paraId="218388EB" w14:textId="12A93230" w:rsidR="00482981" w:rsidRPr="002B5DC1" w:rsidRDefault="00482981" w:rsidP="007D4B14">
      <w:pPr>
        <w:pStyle w:val="Heading2"/>
        <w:numPr>
          <w:ilvl w:val="0"/>
          <w:numId w:val="0"/>
        </w:numPr>
        <w:rPr>
          <w:noProof w:val="0"/>
        </w:rPr>
      </w:pPr>
      <w:bookmarkStart w:id="97" w:name="_Toc13810972"/>
      <w:r w:rsidRPr="002B5DC1">
        <w:rPr>
          <w:noProof w:val="0"/>
        </w:rPr>
        <w:t>5.</w:t>
      </w:r>
      <w:r w:rsidR="0066138C" w:rsidRPr="002B5DC1">
        <w:rPr>
          <w:noProof w:val="0"/>
        </w:rPr>
        <w:t>6</w:t>
      </w:r>
      <w:r w:rsidRPr="002B5DC1">
        <w:rPr>
          <w:noProof w:val="0"/>
        </w:rPr>
        <w:t xml:space="preserve"> Advanced </w:t>
      </w:r>
      <w:r w:rsidR="0021257A" w:rsidRPr="002B5DC1">
        <w:rPr>
          <w:noProof w:val="0"/>
        </w:rPr>
        <w:t xml:space="preserve">Patient Privacy </w:t>
      </w:r>
      <w:r w:rsidRPr="002B5DC1">
        <w:rPr>
          <w:noProof w:val="0"/>
        </w:rPr>
        <w:t>Consent</w:t>
      </w:r>
      <w:r w:rsidR="00FB39FE" w:rsidRPr="002B5DC1">
        <w:rPr>
          <w:noProof w:val="0"/>
        </w:rPr>
        <w:t>s</w:t>
      </w:r>
      <w:r w:rsidRPr="002B5DC1">
        <w:rPr>
          <w:noProof w:val="0"/>
        </w:rPr>
        <w:t xml:space="preserve"> Content Module</w:t>
      </w:r>
      <w:bookmarkEnd w:id="97"/>
    </w:p>
    <w:p w14:paraId="4E28614F" w14:textId="31E939D8" w:rsidR="00482981" w:rsidRPr="002B5DC1" w:rsidRDefault="00C60533" w:rsidP="00DC0AF5">
      <w:pPr>
        <w:pStyle w:val="BodyText"/>
      </w:pPr>
      <w:r w:rsidRPr="002B5DC1">
        <w:t xml:space="preserve">This section defines the </w:t>
      </w:r>
      <w:r w:rsidR="00020251" w:rsidRPr="002B5DC1">
        <w:t>Privacy Consent Document</w:t>
      </w:r>
      <w:r w:rsidRPr="002B5DC1">
        <w:t>.</w:t>
      </w:r>
    </w:p>
    <w:p w14:paraId="7E29E78A" w14:textId="5B5CE238" w:rsidR="00482981" w:rsidRPr="002B5DC1" w:rsidRDefault="00482981" w:rsidP="007D4B14">
      <w:pPr>
        <w:pStyle w:val="Heading3"/>
        <w:numPr>
          <w:ilvl w:val="0"/>
          <w:numId w:val="0"/>
        </w:numPr>
        <w:rPr>
          <w:noProof w:val="0"/>
        </w:rPr>
      </w:pPr>
      <w:bookmarkStart w:id="98" w:name="_Toc13810973"/>
      <w:r w:rsidRPr="002B5DC1">
        <w:rPr>
          <w:noProof w:val="0"/>
        </w:rPr>
        <w:t>5.</w:t>
      </w:r>
      <w:r w:rsidR="0066138C" w:rsidRPr="002B5DC1">
        <w:rPr>
          <w:noProof w:val="0"/>
        </w:rPr>
        <w:t>6</w:t>
      </w:r>
      <w:r w:rsidRPr="002B5DC1">
        <w:rPr>
          <w:noProof w:val="0"/>
        </w:rPr>
        <w:t>.1 References</w:t>
      </w:r>
      <w:bookmarkEnd w:id="98"/>
    </w:p>
    <w:p w14:paraId="28A4A327" w14:textId="77777777" w:rsidR="00C65F3C" w:rsidRPr="002B5DC1" w:rsidRDefault="00C65F3C" w:rsidP="00C709FD">
      <w:pPr>
        <w:pStyle w:val="BodyText"/>
      </w:pPr>
      <w:r w:rsidRPr="002B5DC1">
        <w:t>All standards</w:t>
      </w:r>
      <w:r w:rsidR="001526BD" w:rsidRPr="002B5DC1">
        <w:t>,</w:t>
      </w:r>
      <w:r w:rsidRPr="002B5DC1">
        <w:t xml:space="preserve"> which are reference</w:t>
      </w:r>
      <w:r w:rsidR="00921F5D" w:rsidRPr="002B5DC1">
        <w:t>d</w:t>
      </w:r>
      <w:r w:rsidRPr="002B5DC1">
        <w:t xml:space="preserve"> in this document</w:t>
      </w:r>
      <w:r w:rsidR="001526BD" w:rsidRPr="002B5DC1">
        <w:t>,</w:t>
      </w:r>
      <w:r w:rsidRPr="002B5DC1">
        <w:t xml:space="preserve"> are listed below with their common abbreviation, full title, and link to the standard.</w:t>
      </w:r>
    </w:p>
    <w:p w14:paraId="477D5ED1" w14:textId="68876E1D" w:rsidR="00C65F3C" w:rsidRPr="002B5DC1" w:rsidRDefault="00C65F3C" w:rsidP="008209AF">
      <w:pPr>
        <w:pStyle w:val="TableTitle"/>
      </w:pPr>
      <w:r w:rsidRPr="002B5DC1">
        <w:t>Table 5.</w:t>
      </w:r>
      <w:r w:rsidR="0066138C" w:rsidRPr="002B5DC1">
        <w:t>6</w:t>
      </w:r>
      <w:r w:rsidRPr="002B5DC1">
        <w:t xml:space="preserve">.1-1: Advanced </w:t>
      </w:r>
      <w:r w:rsidR="00517B3B" w:rsidRPr="002B5DC1">
        <w:t xml:space="preserve">Patient Privacy </w:t>
      </w:r>
      <w:r w:rsidRPr="002B5DC1">
        <w:t>Consent</w:t>
      </w:r>
      <w:r w:rsidR="00FB39FE" w:rsidRPr="002B5DC1">
        <w:t>s</w:t>
      </w:r>
      <w:r w:rsidRPr="002B5DC1">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5220"/>
        <w:gridCol w:w="2628"/>
      </w:tblGrid>
      <w:tr w:rsidR="00C65F3C" w:rsidRPr="002B5DC1" w14:paraId="1E94BBB1" w14:textId="77777777" w:rsidTr="004B0AA1">
        <w:trPr>
          <w:cantSplit/>
          <w:tblHeader/>
        </w:trPr>
        <w:tc>
          <w:tcPr>
            <w:tcW w:w="1728" w:type="dxa"/>
            <w:shd w:val="clear" w:color="auto" w:fill="D9D9D9"/>
          </w:tcPr>
          <w:p w14:paraId="2FAB48A0" w14:textId="77777777" w:rsidR="00C65F3C" w:rsidRPr="002B5DC1" w:rsidRDefault="00C65F3C" w:rsidP="00C709FD">
            <w:pPr>
              <w:pStyle w:val="TableEntryHeader"/>
              <w:rPr>
                <w:kern w:val="28"/>
              </w:rPr>
            </w:pPr>
            <w:r w:rsidRPr="002B5DC1">
              <w:t>Abbreviation</w:t>
            </w:r>
          </w:p>
        </w:tc>
        <w:tc>
          <w:tcPr>
            <w:tcW w:w="5220" w:type="dxa"/>
            <w:shd w:val="clear" w:color="auto" w:fill="D9D9D9"/>
          </w:tcPr>
          <w:p w14:paraId="590DEDA7" w14:textId="77777777" w:rsidR="00C65F3C" w:rsidRPr="002B5DC1" w:rsidRDefault="00C65F3C" w:rsidP="00C709FD">
            <w:pPr>
              <w:pStyle w:val="TableEntryHeader"/>
              <w:rPr>
                <w:kern w:val="28"/>
              </w:rPr>
            </w:pPr>
            <w:r w:rsidRPr="002B5DC1">
              <w:t>Title</w:t>
            </w:r>
          </w:p>
        </w:tc>
        <w:tc>
          <w:tcPr>
            <w:tcW w:w="2628" w:type="dxa"/>
            <w:shd w:val="clear" w:color="auto" w:fill="D9D9D9"/>
          </w:tcPr>
          <w:p w14:paraId="0662FD1B" w14:textId="77777777" w:rsidR="00C65F3C" w:rsidRPr="002B5DC1" w:rsidRDefault="00C65F3C" w:rsidP="00C709FD">
            <w:pPr>
              <w:pStyle w:val="TableEntryHeader"/>
              <w:rPr>
                <w:kern w:val="28"/>
              </w:rPr>
            </w:pPr>
            <w:r w:rsidRPr="002B5DC1">
              <w:t>URL</w:t>
            </w:r>
          </w:p>
        </w:tc>
      </w:tr>
      <w:tr w:rsidR="00C65F3C" w:rsidRPr="002B5DC1" w14:paraId="21C0F5DE" w14:textId="77777777" w:rsidTr="004B0AA1">
        <w:trPr>
          <w:cantSplit/>
        </w:trPr>
        <w:tc>
          <w:tcPr>
            <w:tcW w:w="1728" w:type="dxa"/>
            <w:shd w:val="clear" w:color="auto" w:fill="auto"/>
          </w:tcPr>
          <w:p w14:paraId="4AF148B2" w14:textId="77777777" w:rsidR="00C65F3C" w:rsidRPr="002B5DC1" w:rsidRDefault="00C65F3C" w:rsidP="00E90DF7">
            <w:pPr>
              <w:pStyle w:val="TableEntry"/>
            </w:pPr>
            <w:r w:rsidRPr="002B5DC1">
              <w:t>XACML2</w:t>
            </w:r>
          </w:p>
        </w:tc>
        <w:tc>
          <w:tcPr>
            <w:tcW w:w="5220" w:type="dxa"/>
            <w:shd w:val="clear" w:color="auto" w:fill="auto"/>
          </w:tcPr>
          <w:p w14:paraId="257EB4E0" w14:textId="77777777" w:rsidR="00C65F3C" w:rsidRPr="002B5DC1" w:rsidRDefault="004B7C02" w:rsidP="00E90DF7">
            <w:pPr>
              <w:pStyle w:val="TableEntry"/>
            </w:pPr>
            <w:proofErr w:type="spellStart"/>
            <w:r w:rsidRPr="002B5DC1">
              <w:t>eXtensible</w:t>
            </w:r>
            <w:proofErr w:type="spellEnd"/>
            <w:r w:rsidRPr="002B5DC1">
              <w:t xml:space="preserve"> Access Control Markup Language (XACML) Version 2.0</w:t>
            </w:r>
          </w:p>
        </w:tc>
        <w:tc>
          <w:tcPr>
            <w:tcW w:w="2628" w:type="dxa"/>
            <w:shd w:val="clear" w:color="auto" w:fill="auto"/>
          </w:tcPr>
          <w:p w14:paraId="08EDB18C" w14:textId="77777777" w:rsidR="00C65F3C" w:rsidRPr="002B5DC1" w:rsidRDefault="00F002C2" w:rsidP="00E90DF7">
            <w:pPr>
              <w:pStyle w:val="TableEntry"/>
              <w:rPr>
                <w:sz w:val="20"/>
              </w:rPr>
            </w:pPr>
            <w:hyperlink r:id="rId24" w:history="1">
              <w:r w:rsidR="004B7C02" w:rsidRPr="002B5DC1">
                <w:rPr>
                  <w:rStyle w:val="Hyperlink"/>
                  <w:sz w:val="20"/>
                </w:rPr>
                <w:t>XACML Core 2.0</w:t>
              </w:r>
            </w:hyperlink>
          </w:p>
        </w:tc>
      </w:tr>
      <w:tr w:rsidR="00B75DBA" w:rsidRPr="002B5DC1" w14:paraId="15E3C6FA" w14:textId="77777777" w:rsidTr="004B0AA1">
        <w:trPr>
          <w:cantSplit/>
        </w:trPr>
        <w:tc>
          <w:tcPr>
            <w:tcW w:w="1728" w:type="dxa"/>
            <w:shd w:val="clear" w:color="auto" w:fill="auto"/>
          </w:tcPr>
          <w:p w14:paraId="02A50D5C" w14:textId="77777777" w:rsidR="00B75DBA" w:rsidRPr="002B5DC1" w:rsidRDefault="00B75DBA" w:rsidP="00E90DF7">
            <w:pPr>
              <w:pStyle w:val="TableEntry"/>
            </w:pPr>
            <w:r w:rsidRPr="002B5DC1">
              <w:t>HL7ADTS</w:t>
            </w:r>
          </w:p>
        </w:tc>
        <w:tc>
          <w:tcPr>
            <w:tcW w:w="5220" w:type="dxa"/>
            <w:shd w:val="clear" w:color="auto" w:fill="auto"/>
          </w:tcPr>
          <w:p w14:paraId="10FE2F62" w14:textId="77777777" w:rsidR="00B75DBA" w:rsidRPr="002B5DC1" w:rsidRDefault="00B75DBA" w:rsidP="00E90DF7">
            <w:pPr>
              <w:pStyle w:val="TableEntry"/>
            </w:pPr>
            <w:r w:rsidRPr="002B5DC1">
              <w:t xml:space="preserve">HL7v3 Abstract Data Type Specification - ANSI/HL7 V3 DT, R1-2004 </w:t>
            </w:r>
            <w:r w:rsidR="001C58AA" w:rsidRPr="002B5DC1">
              <w:t>3/19/2012</w:t>
            </w:r>
          </w:p>
        </w:tc>
        <w:tc>
          <w:tcPr>
            <w:tcW w:w="2628" w:type="dxa"/>
            <w:shd w:val="clear" w:color="auto" w:fill="auto"/>
          </w:tcPr>
          <w:p w14:paraId="026C757C" w14:textId="77777777" w:rsidR="00B75DBA" w:rsidRPr="002B5DC1" w:rsidRDefault="00F002C2" w:rsidP="00E90DF7">
            <w:pPr>
              <w:pStyle w:val="TableEntry"/>
              <w:rPr>
                <w:sz w:val="20"/>
              </w:rPr>
            </w:pPr>
            <w:hyperlink r:id="rId25" w:history="1">
              <w:r w:rsidR="00B75DBA" w:rsidRPr="002B5DC1">
                <w:rPr>
                  <w:rStyle w:val="Hyperlink"/>
                  <w:sz w:val="20"/>
                </w:rPr>
                <w:t>HL7v3 ADTS</w:t>
              </w:r>
            </w:hyperlink>
          </w:p>
        </w:tc>
      </w:tr>
    </w:tbl>
    <w:p w14:paraId="5E552FC0" w14:textId="77777777" w:rsidR="00C65F3C" w:rsidRPr="002B5DC1" w:rsidRDefault="00C65F3C" w:rsidP="00A835E3">
      <w:pPr>
        <w:pStyle w:val="BodyText"/>
      </w:pPr>
    </w:p>
    <w:p w14:paraId="0515BBCF" w14:textId="22FD86C0" w:rsidR="00482981" w:rsidRPr="002B5DC1" w:rsidRDefault="00482981" w:rsidP="007D4B14">
      <w:pPr>
        <w:pStyle w:val="Heading3"/>
        <w:numPr>
          <w:ilvl w:val="0"/>
          <w:numId w:val="0"/>
        </w:numPr>
        <w:rPr>
          <w:noProof w:val="0"/>
        </w:rPr>
      </w:pPr>
      <w:bookmarkStart w:id="99" w:name="_Toc13810974"/>
      <w:r w:rsidRPr="002B5DC1">
        <w:rPr>
          <w:noProof w:val="0"/>
        </w:rPr>
        <w:t>5.</w:t>
      </w:r>
      <w:r w:rsidR="0066138C" w:rsidRPr="002B5DC1">
        <w:rPr>
          <w:noProof w:val="0"/>
        </w:rPr>
        <w:t>6</w:t>
      </w:r>
      <w:r w:rsidRPr="002B5DC1">
        <w:rPr>
          <w:noProof w:val="0"/>
        </w:rPr>
        <w:t xml:space="preserve">.2 </w:t>
      </w:r>
      <w:r w:rsidR="00020251" w:rsidRPr="002B5DC1">
        <w:rPr>
          <w:noProof w:val="0"/>
        </w:rPr>
        <w:t>Privacy Consent Document</w:t>
      </w:r>
      <w:r w:rsidRPr="002B5DC1">
        <w:rPr>
          <w:noProof w:val="0"/>
        </w:rPr>
        <w:t xml:space="preserve"> Specification</w:t>
      </w:r>
      <w:bookmarkEnd w:id="99"/>
    </w:p>
    <w:p w14:paraId="2DD2AC9F" w14:textId="1FC1926A" w:rsidR="00482981" w:rsidRPr="002B5DC1" w:rsidRDefault="00482981" w:rsidP="007D4B14">
      <w:pPr>
        <w:pStyle w:val="Heading4"/>
        <w:numPr>
          <w:ilvl w:val="0"/>
          <w:numId w:val="0"/>
        </w:numPr>
        <w:rPr>
          <w:noProof w:val="0"/>
        </w:rPr>
      </w:pPr>
      <w:bookmarkStart w:id="100" w:name="_Toc13810975"/>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 xml:space="preserve"> Content Specification</w:t>
      </w:r>
      <w:bookmarkEnd w:id="100"/>
    </w:p>
    <w:p w14:paraId="063520FD" w14:textId="43D3378D" w:rsidR="0051213B" w:rsidRPr="002B5DC1" w:rsidRDefault="0051213B" w:rsidP="00A33471">
      <w:pPr>
        <w:pStyle w:val="BodyText"/>
      </w:pPr>
      <w:r w:rsidRPr="002B5DC1">
        <w:t xml:space="preserve">The </w:t>
      </w:r>
      <w:r w:rsidR="00020251" w:rsidRPr="002B5DC1">
        <w:t>Privacy Consent Document</w:t>
      </w:r>
      <w:r w:rsidRPr="002B5DC1">
        <w:t xml:space="preserve"> </w:t>
      </w:r>
      <w:r w:rsidR="002C748A" w:rsidRPr="002B5DC1">
        <w:t xml:space="preserve">shall be </w:t>
      </w:r>
      <w:r w:rsidRPr="002B5DC1">
        <w:t>an XML document</w:t>
      </w:r>
      <w:r w:rsidR="00CE094E" w:rsidRPr="002B5DC1">
        <w:t>, adhering to the specifications found in [XACML2]</w:t>
      </w:r>
      <w:r w:rsidRPr="002B5DC1">
        <w:t xml:space="preserve">. </w:t>
      </w:r>
      <w:r w:rsidR="00CE094E" w:rsidRPr="002B5DC1">
        <w:t xml:space="preserve">Its purpose is to express </w:t>
      </w:r>
      <w:r w:rsidR="00A450A3" w:rsidRPr="002B5DC1">
        <w:t xml:space="preserve">unambiguously </w:t>
      </w:r>
      <w:r w:rsidR="00CE094E" w:rsidRPr="002B5DC1">
        <w:t xml:space="preserve">the access granted by the patient to a provider, group of providers or any other participant in a </w:t>
      </w:r>
      <w:r w:rsidR="005E54D7" w:rsidRPr="002B5DC1">
        <w:t>D</w:t>
      </w:r>
      <w:r w:rsidR="00CE094E" w:rsidRPr="002B5DC1">
        <w:t>ocument</w:t>
      </w:r>
      <w:r w:rsidR="005E54D7" w:rsidRPr="002B5DC1">
        <w:t xml:space="preserve"> S</w:t>
      </w:r>
      <w:r w:rsidR="00CE094E" w:rsidRPr="002B5DC1">
        <w:t>haring environment.</w:t>
      </w:r>
      <w:r w:rsidR="00734D50" w:rsidRPr="002B5DC1">
        <w:t xml:space="preserve"> It specifically focuses on expressing authorizations based on IHE Document Sharing Metadata and transactions, as well as </w:t>
      </w:r>
      <w:r w:rsidR="004255B4" w:rsidRPr="002B5DC1">
        <w:t>a</w:t>
      </w:r>
      <w:r w:rsidR="00734D50" w:rsidRPr="002B5DC1">
        <w:t>ttributes</w:t>
      </w:r>
      <w:r w:rsidR="004255B4" w:rsidRPr="002B5DC1">
        <w:t xml:space="preserve"> in the Provide X-User Assertion [ITI-40] transaction in the Cross-Enterprise User Assertion (XUA) Profile</w:t>
      </w:r>
      <w:r w:rsidR="00734D50" w:rsidRPr="002B5DC1">
        <w:t>. It can also be used for expressing authorizations based on other attributes, but this requires agreement on those attributes between Content Creators and the enforcement system, possibly established by national or regional regulators or through national extensions.</w:t>
      </w:r>
    </w:p>
    <w:p w14:paraId="3F3F397D" w14:textId="70E2F931" w:rsidR="00481CAD" w:rsidRPr="002B5DC1" w:rsidRDefault="00481CAD" w:rsidP="00481CAD">
      <w:pPr>
        <w:pStyle w:val="BodyText"/>
      </w:pPr>
      <w:r w:rsidRPr="002B5DC1">
        <w:t xml:space="preserve">Attributes that the Content Creator may use in a </w:t>
      </w:r>
      <w:r w:rsidR="00020251" w:rsidRPr="002B5DC1">
        <w:t>Privacy Consent Document</w:t>
      </w:r>
      <w:r w:rsidRPr="002B5DC1">
        <w:t xml:space="preserve"> are defined in sections below:</w:t>
      </w:r>
    </w:p>
    <w:p w14:paraId="778D575C" w14:textId="161598CE" w:rsidR="00FF484E" w:rsidRPr="002B5DC1" w:rsidRDefault="00481CAD" w:rsidP="004B0AA1">
      <w:pPr>
        <w:pStyle w:val="ListBullet2"/>
      </w:pPr>
      <w:r w:rsidRPr="002B5DC1">
        <w:t xml:space="preserve">IHE XUA </w:t>
      </w:r>
      <w:r w:rsidR="00245345" w:rsidRPr="002B5DC1">
        <w:t>a</w:t>
      </w:r>
      <w:r w:rsidRPr="002B5DC1">
        <w:t xml:space="preserve">ttributes are defined in </w:t>
      </w:r>
      <w:r w:rsidR="00E5088C" w:rsidRPr="002B5DC1">
        <w:t>S</w:t>
      </w:r>
      <w:r w:rsidRPr="002B5DC1">
        <w:t>ection 5.</w:t>
      </w:r>
      <w:r w:rsidR="0066138C" w:rsidRPr="002B5DC1">
        <w:t>6</w:t>
      </w:r>
      <w:r w:rsidRPr="002B5DC1">
        <w:t>.2.1.4</w:t>
      </w:r>
    </w:p>
    <w:p w14:paraId="045D544B" w14:textId="24407428" w:rsidR="00FF484E" w:rsidRPr="002B5DC1" w:rsidRDefault="00245345" w:rsidP="004B0AA1">
      <w:pPr>
        <w:pStyle w:val="ListBullet2"/>
      </w:pPr>
      <w:r w:rsidRPr="002B5DC1">
        <w:t xml:space="preserve">General IHE Document Sharing attributes are defined in </w:t>
      </w:r>
      <w:r w:rsidR="00E5088C" w:rsidRPr="002B5DC1">
        <w:t>S</w:t>
      </w:r>
      <w:r w:rsidR="00481CAD" w:rsidRPr="002B5DC1">
        <w:t>ection 5.</w:t>
      </w:r>
      <w:r w:rsidR="0066138C" w:rsidRPr="002B5DC1">
        <w:t>6</w:t>
      </w:r>
      <w:r w:rsidR="00481CAD" w:rsidRPr="002B5DC1">
        <w:t>.2.1.5</w:t>
      </w:r>
    </w:p>
    <w:p w14:paraId="0B777C11" w14:textId="50EFEBF9" w:rsidR="00FF484E" w:rsidRPr="002B5DC1" w:rsidRDefault="00245345" w:rsidP="004B0AA1">
      <w:pPr>
        <w:pStyle w:val="ListBullet2"/>
      </w:pPr>
      <w:proofErr w:type="spellStart"/>
      <w:r w:rsidRPr="002B5DC1">
        <w:t>DocumentEntry</w:t>
      </w:r>
      <w:proofErr w:type="spellEnd"/>
      <w:r w:rsidRPr="002B5DC1">
        <w:t xml:space="preserve"> attributes are defined in </w:t>
      </w:r>
      <w:r w:rsidR="00E5088C" w:rsidRPr="002B5DC1">
        <w:t>S</w:t>
      </w:r>
      <w:r w:rsidRPr="002B5DC1">
        <w:t>ection 5.</w:t>
      </w:r>
      <w:r w:rsidR="0066138C" w:rsidRPr="002B5DC1">
        <w:t>6</w:t>
      </w:r>
      <w:r w:rsidRPr="002B5DC1">
        <w:t>.2.1.5.2</w:t>
      </w:r>
    </w:p>
    <w:p w14:paraId="01DF6236" w14:textId="7268C363" w:rsidR="00FF484E" w:rsidRPr="002B5DC1" w:rsidRDefault="00245345" w:rsidP="004B0AA1">
      <w:pPr>
        <w:pStyle w:val="ListBullet2"/>
      </w:pPr>
      <w:r w:rsidRPr="002B5DC1">
        <w:t xml:space="preserve">Folder attributes are defined in </w:t>
      </w:r>
      <w:r w:rsidR="00E5088C" w:rsidRPr="002B5DC1">
        <w:t>S</w:t>
      </w:r>
      <w:r w:rsidRPr="002B5DC1">
        <w:t>ection 5.</w:t>
      </w:r>
      <w:r w:rsidR="0066138C" w:rsidRPr="002B5DC1">
        <w:t>6</w:t>
      </w:r>
      <w:r w:rsidRPr="002B5DC1">
        <w:t>.2.1.5.3</w:t>
      </w:r>
    </w:p>
    <w:p w14:paraId="71C75069" w14:textId="3F06BE20" w:rsidR="00FF484E" w:rsidRPr="002B5DC1" w:rsidRDefault="00245345" w:rsidP="004B0AA1">
      <w:pPr>
        <w:pStyle w:val="ListBullet2"/>
      </w:pPr>
      <w:proofErr w:type="spellStart"/>
      <w:r w:rsidRPr="002B5DC1">
        <w:t>SubmissionSet</w:t>
      </w:r>
      <w:proofErr w:type="spellEnd"/>
      <w:r w:rsidRPr="002B5DC1">
        <w:t xml:space="preserve"> attributes are defined in </w:t>
      </w:r>
      <w:r w:rsidR="00E5088C" w:rsidRPr="002B5DC1">
        <w:t>S</w:t>
      </w:r>
      <w:r w:rsidRPr="002B5DC1">
        <w:t>ection 5.</w:t>
      </w:r>
      <w:r w:rsidR="0066138C" w:rsidRPr="002B5DC1">
        <w:t>6</w:t>
      </w:r>
      <w:r w:rsidRPr="002B5DC1">
        <w:t>.2.1.5.4</w:t>
      </w:r>
    </w:p>
    <w:p w14:paraId="0664BF17" w14:textId="684813BB" w:rsidR="009423F7" w:rsidRPr="002B5DC1" w:rsidRDefault="009423F7" w:rsidP="009423F7">
      <w:pPr>
        <w:pStyle w:val="BodyText"/>
      </w:pPr>
      <w:r w:rsidRPr="002B5DC1">
        <w:lastRenderedPageBreak/>
        <w:t>An informative schema is available</w:t>
      </w:r>
      <w:r w:rsidR="00E5088C" w:rsidRPr="002B5DC1">
        <w:t xml:space="preserve">. See </w:t>
      </w:r>
      <w:ins w:id="101" w:author="Lynn" w:date="2021-05-17T20:19:00Z">
        <w:r w:rsidR="009711E2">
          <w:fldChar w:fldCharType="begin"/>
        </w:r>
        <w:r w:rsidR="009711E2">
          <w:instrText xml:space="preserve"> HYPERLINK "https://profiles.ihe.net/ITI/TF/Volume2/ch-W.html" </w:instrText>
        </w:r>
        <w:r w:rsidR="009711E2">
          <w:fldChar w:fldCharType="separate"/>
        </w:r>
        <w:r w:rsidR="00E5088C" w:rsidRPr="009711E2">
          <w:rPr>
            <w:rStyle w:val="Hyperlink"/>
          </w:rPr>
          <w:t>ITI TF-2</w:t>
        </w:r>
        <w:del w:id="102" w:author="Lynn" w:date="2021-05-17T20:18:00Z">
          <w:r w:rsidR="00E5088C" w:rsidRPr="009711E2" w:rsidDel="009711E2">
            <w:rPr>
              <w:rStyle w:val="Hyperlink"/>
            </w:rPr>
            <w:delText>x</w:delText>
          </w:r>
        </w:del>
        <w:r w:rsidR="00E5088C" w:rsidRPr="009711E2">
          <w:rPr>
            <w:rStyle w:val="Hyperlink"/>
          </w:rPr>
          <w:t>: Appendix W</w:t>
        </w:r>
        <w:r w:rsidR="009711E2">
          <w:fldChar w:fldCharType="end"/>
        </w:r>
      </w:ins>
      <w:r w:rsidR="00E5088C" w:rsidRPr="002B5DC1">
        <w:t>.</w:t>
      </w:r>
    </w:p>
    <w:p w14:paraId="620391F9" w14:textId="54ADA883" w:rsidR="00A7582E" w:rsidRPr="002B5DC1" w:rsidRDefault="00A7582E" w:rsidP="007D4B14">
      <w:pPr>
        <w:pStyle w:val="Heading5"/>
        <w:numPr>
          <w:ilvl w:val="0"/>
          <w:numId w:val="0"/>
        </w:numPr>
        <w:rPr>
          <w:noProof w:val="0"/>
        </w:rPr>
      </w:pPr>
      <w:bookmarkStart w:id="103" w:name="_Toc13810976"/>
      <w:r w:rsidRPr="002B5DC1">
        <w:rPr>
          <w:noProof w:val="0"/>
        </w:rPr>
        <w:t>5.</w:t>
      </w:r>
      <w:r w:rsidR="0066138C" w:rsidRPr="002B5DC1">
        <w:rPr>
          <w:noProof w:val="0"/>
        </w:rPr>
        <w:t>6</w:t>
      </w:r>
      <w:r w:rsidR="00F85DC2" w:rsidRPr="002B5DC1">
        <w:rPr>
          <w:noProof w:val="0"/>
        </w:rPr>
        <w:t>.2.1</w:t>
      </w:r>
      <w:r w:rsidRPr="002B5DC1">
        <w:rPr>
          <w:noProof w:val="0"/>
        </w:rPr>
        <w:t>.1 Policy Structure</w:t>
      </w:r>
      <w:bookmarkEnd w:id="103"/>
    </w:p>
    <w:p w14:paraId="3E03D546" w14:textId="47A7827C" w:rsidR="00820DDF" w:rsidRPr="002B5DC1" w:rsidRDefault="006728E2" w:rsidP="00A835E3">
      <w:pPr>
        <w:pStyle w:val="BodyText"/>
      </w:pPr>
      <w:r w:rsidRPr="002B5DC1">
        <w:t xml:space="preserve">The </w:t>
      </w:r>
      <w:r w:rsidR="00020251" w:rsidRPr="002B5DC1">
        <w:t>Privacy Consent Document</w:t>
      </w:r>
      <w:r w:rsidRPr="002B5DC1">
        <w:t xml:space="preserve"> </w:t>
      </w:r>
      <w:r w:rsidR="007A1C61" w:rsidRPr="002B5DC1">
        <w:t xml:space="preserve">shall </w:t>
      </w:r>
      <w:r w:rsidRPr="002B5DC1">
        <w:t xml:space="preserve">contain exactly one </w:t>
      </w:r>
      <w:proofErr w:type="spellStart"/>
      <w:r w:rsidRPr="002B5DC1">
        <w:rPr>
          <w:rStyle w:val="XMLname"/>
        </w:rPr>
        <w:t>PolicySet</w:t>
      </w:r>
      <w:proofErr w:type="spellEnd"/>
      <w:r w:rsidRPr="002B5DC1">
        <w:t xml:space="preserve"> root element. </w:t>
      </w:r>
      <w:r w:rsidR="00CE094E" w:rsidRPr="002B5DC1">
        <w:t xml:space="preserve">As defined </w:t>
      </w:r>
      <w:r w:rsidR="00504D49" w:rsidRPr="002B5DC1">
        <w:t xml:space="preserve">in </w:t>
      </w:r>
      <w:r w:rsidR="00CE094E" w:rsidRPr="002B5DC1">
        <w:t>[XACML2], i</w:t>
      </w:r>
      <w:r w:rsidRPr="002B5DC1">
        <w:t xml:space="preserve">t may contain other </w:t>
      </w:r>
      <w:proofErr w:type="spellStart"/>
      <w:r w:rsidRPr="002B5DC1">
        <w:rPr>
          <w:rStyle w:val="XMLname"/>
        </w:rPr>
        <w:t>PolicySet</w:t>
      </w:r>
      <w:proofErr w:type="spellEnd"/>
      <w:r w:rsidRPr="002B5DC1">
        <w:t xml:space="preserve"> elements as child elements of the root. The </w:t>
      </w:r>
      <w:proofErr w:type="spellStart"/>
      <w:r w:rsidRPr="002B5DC1">
        <w:rPr>
          <w:rStyle w:val="XMLname"/>
        </w:rPr>
        <w:t>PolicySet</w:t>
      </w:r>
      <w:proofErr w:type="spellEnd"/>
      <w:r w:rsidRPr="002B5DC1">
        <w:t xml:space="preserve"> root element may also contain </w:t>
      </w:r>
      <w:r w:rsidRPr="002B5DC1">
        <w:rPr>
          <w:rStyle w:val="XMLname"/>
        </w:rPr>
        <w:t>Policy</w:t>
      </w:r>
      <w:r w:rsidRPr="002B5DC1">
        <w:t xml:space="preserve"> child elements.</w:t>
      </w:r>
      <w:r w:rsidR="00DE4C05" w:rsidRPr="002B5DC1">
        <w:t xml:space="preserve"> The </w:t>
      </w:r>
      <w:proofErr w:type="spellStart"/>
      <w:r w:rsidR="00DE4C05" w:rsidRPr="002B5DC1">
        <w:rPr>
          <w:rStyle w:val="XMLname"/>
        </w:rPr>
        <w:t>PolicySetId</w:t>
      </w:r>
      <w:proofErr w:type="spellEnd"/>
      <w:r w:rsidR="00DE4C05" w:rsidRPr="002B5DC1">
        <w:t xml:space="preserve"> attribute of the </w:t>
      </w:r>
      <w:proofErr w:type="spellStart"/>
      <w:r w:rsidR="00DE4C05" w:rsidRPr="002B5DC1">
        <w:rPr>
          <w:rStyle w:val="XMLname"/>
        </w:rPr>
        <w:t>PolicySet</w:t>
      </w:r>
      <w:proofErr w:type="spellEnd"/>
      <w:r w:rsidR="00DE4C05" w:rsidRPr="002B5DC1">
        <w:t xml:space="preserve"> root element </w:t>
      </w:r>
      <w:r w:rsidR="00E01FF5" w:rsidRPr="002B5DC1">
        <w:t xml:space="preserve">is known as the Root Policy Set ID and </w:t>
      </w:r>
      <w:r w:rsidR="00DE4C05" w:rsidRPr="002B5DC1">
        <w:t>must be a</w:t>
      </w:r>
      <w:r w:rsidR="00E01FF5" w:rsidRPr="002B5DC1">
        <w:t xml:space="preserve"> URN</w:t>
      </w:r>
      <w:r w:rsidR="00541AE7" w:rsidRPr="002B5DC1">
        <w:t>-</w:t>
      </w:r>
      <w:r w:rsidR="00E01FF5" w:rsidRPr="002B5DC1">
        <w:t>encoded</w:t>
      </w:r>
      <w:r w:rsidR="006B5FD0" w:rsidRPr="002B5DC1">
        <w:rPr>
          <w:b/>
          <w:strike/>
        </w:rPr>
        <w:t xml:space="preserve"> </w:t>
      </w:r>
      <w:r w:rsidR="006B5FD0" w:rsidRPr="002B5DC1">
        <w:t xml:space="preserve">UUID (see </w:t>
      </w:r>
      <w:ins w:id="104" w:author="Lynn" w:date="2021-05-17T20:20:00Z">
        <w:r w:rsidR="009711E2">
          <w:fldChar w:fldCharType="begin"/>
        </w:r>
        <w:r w:rsidR="009711E2">
          <w:instrText xml:space="preserve"> HYPERLINK "https://profiles.ihe.net/ITI/TF/Volume3/ch-4.2.html" \l "4.2.3.1.7" </w:instrText>
        </w:r>
        <w:r w:rsidR="009711E2">
          <w:fldChar w:fldCharType="separate"/>
        </w:r>
        <w:r w:rsidR="006B5FD0" w:rsidRPr="009711E2">
          <w:rPr>
            <w:rStyle w:val="Hyperlink"/>
          </w:rPr>
          <w:t>ITI TF-3: Table 4.2.3.1.7-2</w:t>
        </w:r>
        <w:r w:rsidR="009711E2">
          <w:fldChar w:fldCharType="end"/>
        </w:r>
      </w:ins>
      <w:r w:rsidR="006B5FD0" w:rsidRPr="002B5DC1">
        <w:t>)</w:t>
      </w:r>
      <w:r w:rsidR="00DE4C05" w:rsidRPr="002B5DC1">
        <w:t>.</w:t>
      </w:r>
      <w:r w:rsidR="00E01FF5" w:rsidRPr="002B5DC1">
        <w:t xml:space="preserve"> </w:t>
      </w:r>
    </w:p>
    <w:p w14:paraId="3419B3C6" w14:textId="44AE1A0A" w:rsidR="006728E2" w:rsidRPr="002B5DC1" w:rsidRDefault="006728E2" w:rsidP="00CE094E">
      <w:pPr>
        <w:pStyle w:val="BodyText"/>
      </w:pPr>
      <w:r w:rsidRPr="002B5DC1">
        <w:t xml:space="preserve">The </w:t>
      </w:r>
      <w:proofErr w:type="spellStart"/>
      <w:r w:rsidR="008D07E8" w:rsidRPr="002B5DC1">
        <w:rPr>
          <w:rStyle w:val="XMLname"/>
        </w:rPr>
        <w:t>PolicySet</w:t>
      </w:r>
      <w:proofErr w:type="spellEnd"/>
      <w:r w:rsidRPr="002B5DC1">
        <w:t xml:space="preserve"> root element may contain references to other </w:t>
      </w:r>
      <w:proofErr w:type="spellStart"/>
      <w:r w:rsidRPr="002B5DC1">
        <w:rPr>
          <w:rStyle w:val="XMLname"/>
        </w:rPr>
        <w:t>PolicySet</w:t>
      </w:r>
      <w:proofErr w:type="spellEnd"/>
      <w:r w:rsidRPr="002B5DC1">
        <w:t xml:space="preserve"> or </w:t>
      </w:r>
      <w:r w:rsidRPr="002B5DC1">
        <w:rPr>
          <w:rStyle w:val="XMLname"/>
        </w:rPr>
        <w:t>Policy</w:t>
      </w:r>
      <w:r w:rsidRPr="002B5DC1">
        <w:t xml:space="preserve"> elements, using the </w:t>
      </w:r>
      <w:proofErr w:type="spellStart"/>
      <w:r w:rsidRPr="002B5DC1">
        <w:rPr>
          <w:rStyle w:val="XMLname"/>
        </w:rPr>
        <w:t>PolicySetIdReference</w:t>
      </w:r>
      <w:proofErr w:type="spellEnd"/>
      <w:r w:rsidRPr="002B5DC1">
        <w:t xml:space="preserve"> or the </w:t>
      </w:r>
      <w:proofErr w:type="spellStart"/>
      <w:r w:rsidRPr="002B5DC1">
        <w:rPr>
          <w:rStyle w:val="XMLname"/>
        </w:rPr>
        <w:t>PolicyIdReference</w:t>
      </w:r>
      <w:proofErr w:type="spellEnd"/>
      <w:r w:rsidRPr="002B5DC1">
        <w:t xml:space="preserve"> elements</w:t>
      </w:r>
      <w:r w:rsidR="003A50C0" w:rsidRPr="002B5DC1">
        <w:t xml:space="preserve"> respectively</w:t>
      </w:r>
      <w:r w:rsidRPr="002B5DC1">
        <w:t>.</w:t>
      </w:r>
      <w:r w:rsidR="00CE094E" w:rsidRPr="002B5DC1">
        <w:t xml:space="preserve"> This allows the Patient Privacy Policy Domain to define </w:t>
      </w:r>
      <w:r w:rsidR="004255B4" w:rsidRPr="002B5DC1">
        <w:t>foundational Patient Privacy P</w:t>
      </w:r>
      <w:r w:rsidR="00CE094E" w:rsidRPr="002B5DC1">
        <w:t>olicies</w:t>
      </w:r>
      <w:r w:rsidR="00A450A3" w:rsidRPr="002B5DC1">
        <w:t>,</w:t>
      </w:r>
      <w:r w:rsidR="00CE094E" w:rsidRPr="002B5DC1">
        <w:t xml:space="preserve"> which are applied to specific individuals and situations by the </w:t>
      </w:r>
      <w:r w:rsidR="00020251" w:rsidRPr="002B5DC1">
        <w:t>Privacy Consent Document</w:t>
      </w:r>
      <w:r w:rsidR="00CE094E" w:rsidRPr="002B5DC1">
        <w:t xml:space="preserve">. </w:t>
      </w:r>
      <w:r w:rsidR="00684CE4" w:rsidRPr="002B5DC1">
        <w:t xml:space="preserve">E.g., </w:t>
      </w:r>
      <w:r w:rsidR="00CE094E" w:rsidRPr="002B5DC1">
        <w:t xml:space="preserve">a referenced </w:t>
      </w:r>
      <w:r w:rsidR="004255B4" w:rsidRPr="002B5DC1">
        <w:t>foundational Patient Privacy P</w:t>
      </w:r>
      <w:r w:rsidR="00CE094E" w:rsidRPr="002B5DC1">
        <w:t>olicy defines what kind of access a healthcare provider receives</w:t>
      </w:r>
      <w:r w:rsidR="00A450A3" w:rsidRPr="002B5DC1">
        <w:t xml:space="preserve">; the </w:t>
      </w:r>
      <w:r w:rsidR="00020251" w:rsidRPr="002B5DC1">
        <w:t>Privacy Consent Document</w:t>
      </w:r>
      <w:r w:rsidR="00A450A3" w:rsidRPr="002B5DC1">
        <w:t xml:space="preserve"> </w:t>
      </w:r>
      <w:r w:rsidR="00CE094E" w:rsidRPr="002B5DC1">
        <w:t>applie</w:t>
      </w:r>
      <w:r w:rsidR="00A450A3" w:rsidRPr="002B5DC1">
        <w:t>s</w:t>
      </w:r>
      <w:r w:rsidR="00CE094E" w:rsidRPr="002B5DC1">
        <w:t xml:space="preserve"> </w:t>
      </w:r>
      <w:r w:rsidR="00A450A3" w:rsidRPr="002B5DC1">
        <w:t xml:space="preserve">this </w:t>
      </w:r>
      <w:r w:rsidR="00CE094E" w:rsidRPr="002B5DC1">
        <w:t>to one specific provider, patient</w:t>
      </w:r>
      <w:r w:rsidR="00A450A3" w:rsidRPr="002B5DC1">
        <w:t>,</w:t>
      </w:r>
      <w:r w:rsidR="00CE094E" w:rsidRPr="002B5DC1">
        <w:t xml:space="preserve"> and purpose of use. </w:t>
      </w:r>
      <w:r w:rsidR="007B3EA8" w:rsidRPr="002B5DC1">
        <w:t>How external references are resolved is out of scope for this profile.</w:t>
      </w:r>
    </w:p>
    <w:p w14:paraId="5912887F" w14:textId="7BB92768" w:rsidR="00554380" w:rsidRPr="002B5DC1" w:rsidRDefault="00554380" w:rsidP="00CE094E">
      <w:pPr>
        <w:pStyle w:val="BodyText"/>
      </w:pPr>
      <w:r w:rsidRPr="002B5DC1">
        <w:t xml:space="preserve">The </w:t>
      </w:r>
      <w:proofErr w:type="spellStart"/>
      <w:r w:rsidRPr="002B5DC1">
        <w:rPr>
          <w:rStyle w:val="XMLname"/>
        </w:rPr>
        <w:t>PolicySet</w:t>
      </w:r>
      <w:proofErr w:type="spellEnd"/>
      <w:r w:rsidRPr="002B5DC1">
        <w:t xml:space="preserve"> root element shall contain at least one //</w:t>
      </w:r>
      <w:r w:rsidR="008D07E8" w:rsidRPr="002B5DC1">
        <w:rPr>
          <w:rStyle w:val="XMLname"/>
        </w:rPr>
        <w:t>Target</w:t>
      </w:r>
      <w:r w:rsidRPr="002B5DC1">
        <w:rPr>
          <w:rStyle w:val="XMLname"/>
        </w:rPr>
        <w:t>/Resources/Resource/ResourceMatch/ResourceAttributeDesignator</w:t>
      </w:r>
      <w:r w:rsidRPr="002B5DC1">
        <w:t xml:space="preserve"> element with </w:t>
      </w:r>
      <w:proofErr w:type="spellStart"/>
      <w:r w:rsidRPr="002B5DC1">
        <w:t>AttributeId</w:t>
      </w:r>
      <w:proofErr w:type="spellEnd"/>
      <w:r w:rsidRPr="002B5DC1">
        <w:t xml:space="preserve"> </w:t>
      </w:r>
      <w:proofErr w:type="gramStart"/>
      <w:r w:rsidR="008D07E8" w:rsidRPr="002B5DC1">
        <w:rPr>
          <w:rStyle w:val="XMLname"/>
        </w:rPr>
        <w:t>urn:ihe</w:t>
      </w:r>
      <w:proofErr w:type="gramEnd"/>
      <w:r w:rsidR="008D07E8" w:rsidRPr="002B5DC1">
        <w:rPr>
          <w:rStyle w:val="XMLname"/>
        </w:rPr>
        <w:t>:iti:ser:2016:patient-id</w:t>
      </w:r>
      <w:r w:rsidRPr="002B5DC1">
        <w:t>, which restricts its applicability to one or more patient IDs</w:t>
      </w:r>
      <w:r w:rsidR="002221A1" w:rsidRPr="002B5DC1">
        <w:t xml:space="preserve"> belonging to one patient</w:t>
      </w:r>
      <w:r w:rsidR="006C579B" w:rsidRPr="002B5DC1">
        <w:t xml:space="preserve"> (see </w:t>
      </w:r>
      <w:r w:rsidR="00E5088C" w:rsidRPr="002B5DC1">
        <w:t>S</w:t>
      </w:r>
      <w:r w:rsidR="006C579B" w:rsidRPr="002B5DC1">
        <w:t>ection 5.</w:t>
      </w:r>
      <w:r w:rsidR="0066138C" w:rsidRPr="002B5DC1">
        <w:t>6</w:t>
      </w:r>
      <w:r w:rsidR="006C579B" w:rsidRPr="002B5DC1">
        <w:t>.2.1.5.1.</w:t>
      </w:r>
      <w:r w:rsidR="00851025" w:rsidRPr="002B5DC1">
        <w:t>5</w:t>
      </w:r>
      <w:r w:rsidR="006C579B" w:rsidRPr="002B5DC1">
        <w:t xml:space="preserve">). When using IHE Document Sharing profiles, the patient ID in the </w:t>
      </w:r>
      <w:r w:rsidR="00020251" w:rsidRPr="002B5DC1">
        <w:t>Privacy Consent Document</w:t>
      </w:r>
      <w:r w:rsidR="006C579B" w:rsidRPr="002B5DC1">
        <w:t xml:space="preserve"> should be identical to the patient ID in the Document Sharing metadata. Note that patient merge events can change the patient ID in the Document Sharing metadata and that this may necessitate changes of the patient ID in the structured policy as well. </w:t>
      </w:r>
    </w:p>
    <w:p w14:paraId="370B5A9C" w14:textId="0929B06E" w:rsidR="008C57F9" w:rsidRPr="002B5DC1" w:rsidRDefault="008C57F9" w:rsidP="007D4B14">
      <w:pPr>
        <w:pStyle w:val="Heading6"/>
        <w:numPr>
          <w:ilvl w:val="0"/>
          <w:numId w:val="0"/>
        </w:numPr>
        <w:rPr>
          <w:noProof w:val="0"/>
        </w:rPr>
      </w:pPr>
      <w:bookmarkStart w:id="105" w:name="_Toc13810977"/>
      <w:r w:rsidRPr="002B5DC1">
        <w:rPr>
          <w:noProof w:val="0"/>
        </w:rPr>
        <w:t>5.</w:t>
      </w:r>
      <w:r w:rsidR="0066138C" w:rsidRPr="002B5DC1">
        <w:rPr>
          <w:noProof w:val="0"/>
        </w:rPr>
        <w:t>6</w:t>
      </w:r>
      <w:r w:rsidRPr="002B5DC1">
        <w:rPr>
          <w:noProof w:val="0"/>
        </w:rPr>
        <w:t>.2.1.1.1 Human Readable Representation</w:t>
      </w:r>
      <w:bookmarkEnd w:id="105"/>
    </w:p>
    <w:p w14:paraId="499FF0C8" w14:textId="1C35F465" w:rsidR="008C57F9" w:rsidRPr="002B5DC1" w:rsidRDefault="008C57F9" w:rsidP="00CE094E">
      <w:pPr>
        <w:pStyle w:val="BodyText"/>
      </w:pPr>
      <w:r w:rsidRPr="002B5DC1">
        <w:t xml:space="preserve">The </w:t>
      </w:r>
      <w:proofErr w:type="spellStart"/>
      <w:r w:rsidRPr="002B5DC1">
        <w:rPr>
          <w:rStyle w:val="XMLname"/>
        </w:rPr>
        <w:t>PolicySet</w:t>
      </w:r>
      <w:proofErr w:type="spellEnd"/>
      <w:r w:rsidRPr="002B5DC1">
        <w:t xml:space="preserve"> root element </w:t>
      </w:r>
      <w:r w:rsidR="007A1C61" w:rsidRPr="002B5DC1">
        <w:t xml:space="preserve">shall </w:t>
      </w:r>
      <w:r w:rsidRPr="002B5DC1">
        <w:t xml:space="preserve">contain a </w:t>
      </w:r>
      <w:r w:rsidRPr="002B5DC1">
        <w:rPr>
          <w:rStyle w:val="XMLname"/>
        </w:rPr>
        <w:t>Description</w:t>
      </w:r>
      <w:r w:rsidRPr="002B5DC1">
        <w:t xml:space="preserve"> child element. This </w:t>
      </w:r>
      <w:r w:rsidRPr="002B5DC1">
        <w:rPr>
          <w:rStyle w:val="XMLname"/>
        </w:rPr>
        <w:t>Description</w:t>
      </w:r>
      <w:r w:rsidRPr="002B5DC1">
        <w:t xml:space="preserve"> element </w:t>
      </w:r>
      <w:r w:rsidR="007A1C61" w:rsidRPr="002B5DC1">
        <w:t xml:space="preserve">shall </w:t>
      </w:r>
      <w:r w:rsidRPr="002B5DC1">
        <w:t>contain a plain text description (</w:t>
      </w:r>
      <w:r w:rsidR="00684CE4" w:rsidRPr="002B5DC1">
        <w:t xml:space="preserve">i.e., </w:t>
      </w:r>
      <w:r w:rsidRPr="002B5DC1">
        <w:t xml:space="preserve">no markup) of the contents of the </w:t>
      </w:r>
      <w:r w:rsidR="00020251" w:rsidRPr="002B5DC1">
        <w:t>Privacy Consent Document</w:t>
      </w:r>
      <w:r w:rsidRPr="002B5DC1">
        <w:t xml:space="preserve">. It may hold information on who signed the consent form, when it was signed and </w:t>
      </w:r>
      <w:r w:rsidR="00A450A3" w:rsidRPr="002B5DC1">
        <w:t xml:space="preserve">what </w:t>
      </w:r>
      <w:r w:rsidRPr="002B5DC1">
        <w:t xml:space="preserve">person or organization </w:t>
      </w:r>
      <w:r w:rsidR="00A450A3" w:rsidRPr="002B5DC1">
        <w:t xml:space="preserve">is </w:t>
      </w:r>
      <w:r w:rsidRPr="002B5DC1">
        <w:t>responsible for this document.</w:t>
      </w:r>
    </w:p>
    <w:p w14:paraId="17E507E5" w14:textId="21305A4B" w:rsidR="008C57F9" w:rsidRPr="002B5DC1" w:rsidRDefault="008C57F9" w:rsidP="00CE094E">
      <w:pPr>
        <w:pStyle w:val="BodyText"/>
      </w:pPr>
      <w:r w:rsidRPr="002B5DC1">
        <w:t xml:space="preserve">Other elements in the </w:t>
      </w:r>
      <w:r w:rsidR="00020251" w:rsidRPr="002B5DC1">
        <w:t>Privacy Consent Document</w:t>
      </w:r>
      <w:r w:rsidRPr="002B5DC1">
        <w:t xml:space="preserve"> may contain additional </w:t>
      </w:r>
      <w:r w:rsidR="007A1C61" w:rsidRPr="002B5DC1">
        <w:rPr>
          <w:rStyle w:val="XMLname"/>
        </w:rPr>
        <w:t>Description</w:t>
      </w:r>
      <w:r w:rsidR="007A1C61" w:rsidRPr="002B5DC1">
        <w:t xml:space="preserve"> </w:t>
      </w:r>
      <w:r w:rsidRPr="002B5DC1">
        <w:t xml:space="preserve">elements that explain the relevant aspects of that </w:t>
      </w:r>
      <w:proofErr w:type="spellStart"/>
      <w:r w:rsidRPr="002B5DC1">
        <w:rPr>
          <w:rStyle w:val="XMLname"/>
        </w:rPr>
        <w:t>PolicySet</w:t>
      </w:r>
      <w:proofErr w:type="spellEnd"/>
      <w:r w:rsidRPr="002B5DC1">
        <w:t xml:space="preserve">, </w:t>
      </w:r>
      <w:r w:rsidRPr="002B5DC1">
        <w:rPr>
          <w:rStyle w:val="XMLname"/>
        </w:rPr>
        <w:t>Policy</w:t>
      </w:r>
      <w:r w:rsidR="008D07E8" w:rsidRPr="002B5DC1">
        <w:t>,</w:t>
      </w:r>
      <w:r w:rsidRPr="002B5DC1">
        <w:t xml:space="preserve"> or </w:t>
      </w:r>
      <w:r w:rsidRPr="002B5DC1">
        <w:rPr>
          <w:rStyle w:val="XMLname"/>
        </w:rPr>
        <w:t>Rule</w:t>
      </w:r>
      <w:r w:rsidRPr="002B5DC1">
        <w:t>.</w:t>
      </w:r>
    </w:p>
    <w:p w14:paraId="486C8A7F" w14:textId="0BC02089" w:rsidR="008C57F9" w:rsidRPr="002B5DC1" w:rsidRDefault="003A50C0" w:rsidP="00CE094E">
      <w:pPr>
        <w:pStyle w:val="BodyText"/>
      </w:pPr>
      <w:r w:rsidRPr="002B5DC1">
        <w:t>The Description element has a limited ability to carry human readable representation. Therefore</w:t>
      </w:r>
      <w:r w:rsidR="008C57F9" w:rsidRPr="002B5DC1">
        <w:t xml:space="preserve">, Content Creators may </w:t>
      </w:r>
      <w:r w:rsidR="001306A8" w:rsidRPr="002B5DC1">
        <w:t xml:space="preserve">create a separate document containing the </w:t>
      </w:r>
      <w:r w:rsidR="00CE2164" w:rsidRPr="002B5DC1">
        <w:t xml:space="preserve">human readable representation of the </w:t>
      </w:r>
      <w:r w:rsidR="00020251" w:rsidRPr="002B5DC1">
        <w:t>Privacy Consent Document</w:t>
      </w:r>
      <w:r w:rsidR="00CE2164" w:rsidRPr="002B5DC1">
        <w:t>. The document may be a BPPC consent acknowledgment document</w:t>
      </w:r>
      <w:r w:rsidR="00B82526" w:rsidRPr="002B5DC1">
        <w:t xml:space="preserve"> (see I</w:t>
      </w:r>
      <w:ins w:id="106" w:author="Lynn" w:date="2021-05-17T20:22:00Z">
        <w:r w:rsidR="009711E2">
          <w:fldChar w:fldCharType="begin"/>
        </w:r>
        <w:r w:rsidR="009711E2">
          <w:instrText xml:space="preserve"> HYPERLINK "https://profiles.ihe.net/ITI/TF/Volume3/ch-5.1.html" \l "5.1" </w:instrText>
        </w:r>
        <w:r w:rsidR="009711E2">
          <w:fldChar w:fldCharType="separate"/>
        </w:r>
        <w:r w:rsidR="00B82526" w:rsidRPr="009711E2">
          <w:rPr>
            <w:rStyle w:val="Hyperlink"/>
          </w:rPr>
          <w:t>TI TF-3: 5.1</w:t>
        </w:r>
        <w:r w:rsidR="009711E2">
          <w:fldChar w:fldCharType="end"/>
        </w:r>
      </w:ins>
      <w:r w:rsidR="00B82526" w:rsidRPr="002B5DC1">
        <w:t>)</w:t>
      </w:r>
      <w:r w:rsidR="00CE2164" w:rsidRPr="002B5DC1">
        <w:t>, a PDF (</w:t>
      </w:r>
      <w:r w:rsidR="00684CE4" w:rsidRPr="002B5DC1">
        <w:t xml:space="preserve">e.g., </w:t>
      </w:r>
      <w:r w:rsidR="00CE2164" w:rsidRPr="002B5DC1">
        <w:t xml:space="preserve">following the </w:t>
      </w:r>
      <w:ins w:id="107" w:author="Lynn" w:date="2021-05-17T20:21:00Z">
        <w:r w:rsidR="009711E2">
          <w:t>XDS Scanned Documents (</w:t>
        </w:r>
      </w:ins>
      <w:r w:rsidR="00CE2164" w:rsidRPr="002B5DC1">
        <w:t>XDS-SD</w:t>
      </w:r>
      <w:ins w:id="108" w:author="Lynn" w:date="2021-05-17T20:21:00Z">
        <w:r w:rsidR="009711E2">
          <w:t>)</w:t>
        </w:r>
      </w:ins>
      <w:r w:rsidR="00CE2164" w:rsidRPr="002B5DC1">
        <w:t xml:space="preserve"> </w:t>
      </w:r>
      <w:r w:rsidR="000265BD" w:rsidRPr="002B5DC1">
        <w:t>Profile</w:t>
      </w:r>
      <w:r w:rsidR="00B82526" w:rsidRPr="002B5DC1">
        <w:t xml:space="preserve"> – see </w:t>
      </w:r>
      <w:ins w:id="109" w:author="Lynn" w:date="2021-05-17T20:21:00Z">
        <w:r w:rsidR="009711E2" w:rsidRPr="009711E2">
          <w:t>https://profiles.ihe.net/ITI/TF/Volume3/ch-5.2.html#5.2</w:t>
        </w:r>
      </w:ins>
      <w:del w:id="110" w:author="Lynn" w:date="2021-05-17T20:21:00Z">
        <w:r w:rsidR="00B82526" w:rsidRPr="002B5DC1" w:rsidDel="009711E2">
          <w:delText>ITI TF-3: 5.2</w:delText>
        </w:r>
      </w:del>
      <w:r w:rsidR="00CE2164" w:rsidRPr="002B5DC1">
        <w:t xml:space="preserve">), or any other appropriate format. When transmitting such an additional representation using IHE Document Sharing profiles, the Content Creator </w:t>
      </w:r>
      <w:r w:rsidR="007A1C61" w:rsidRPr="002B5DC1">
        <w:t xml:space="preserve">shall </w:t>
      </w:r>
      <w:r w:rsidR="00CE2164" w:rsidRPr="002B5DC1">
        <w:t xml:space="preserve">register the human readable representation as a </w:t>
      </w:r>
      <w:r w:rsidR="00401303" w:rsidRPr="002B5DC1">
        <w:t xml:space="preserve">separate document entry and add a </w:t>
      </w:r>
      <w:r w:rsidR="00CE2164" w:rsidRPr="002B5DC1">
        <w:t xml:space="preserve">transformation </w:t>
      </w:r>
      <w:r w:rsidR="00401303" w:rsidRPr="002B5DC1">
        <w:t xml:space="preserve">(XFRM) association linking </w:t>
      </w:r>
      <w:r w:rsidR="00CE2164" w:rsidRPr="002B5DC1">
        <w:t xml:space="preserve">the </w:t>
      </w:r>
      <w:r w:rsidR="00020251" w:rsidRPr="002B5DC1">
        <w:t>Privacy Consent Document</w:t>
      </w:r>
      <w:r w:rsidR="00CE2164" w:rsidRPr="002B5DC1">
        <w:t xml:space="preserve"> </w:t>
      </w:r>
      <w:r w:rsidR="00401303" w:rsidRPr="002B5DC1">
        <w:t>and the human readable</w:t>
      </w:r>
      <w:r w:rsidR="002C748A" w:rsidRPr="002B5DC1">
        <w:t xml:space="preserve"> document</w:t>
      </w:r>
      <w:r w:rsidR="00CE2164" w:rsidRPr="002B5DC1">
        <w:t>.</w:t>
      </w:r>
      <w:r w:rsidR="00401303" w:rsidRPr="002B5DC1">
        <w:t xml:space="preserve"> The </w:t>
      </w:r>
      <w:r w:rsidR="00A450A3" w:rsidRPr="002B5DC1">
        <w:t xml:space="preserve">XDS </w:t>
      </w:r>
      <w:r w:rsidR="00401303" w:rsidRPr="002B5DC1">
        <w:t xml:space="preserve">Affinity Domain may decide whether </w:t>
      </w:r>
      <w:r w:rsidR="00401303" w:rsidRPr="002B5DC1">
        <w:lastRenderedPageBreak/>
        <w:t xml:space="preserve">the </w:t>
      </w:r>
      <w:r w:rsidR="00020251" w:rsidRPr="002B5DC1">
        <w:t>Privacy Consent Document</w:t>
      </w:r>
      <w:r w:rsidR="00401303" w:rsidRPr="002B5DC1">
        <w:t xml:space="preserve"> is considered a transformation of the human readable document or whether the human readable document is considered a transformation of the </w:t>
      </w:r>
      <w:r w:rsidR="00020251" w:rsidRPr="002B5DC1">
        <w:t>Privacy Consent Document</w:t>
      </w:r>
      <w:r w:rsidR="00401303" w:rsidRPr="002B5DC1">
        <w:t xml:space="preserve"> (i.e., the direction of the association between the two).</w:t>
      </w:r>
    </w:p>
    <w:p w14:paraId="070A0DB8" w14:textId="458FBB69" w:rsidR="00D45C5C" w:rsidRPr="002B5DC1" w:rsidRDefault="00D45C5C" w:rsidP="00CE094E">
      <w:pPr>
        <w:pStyle w:val="BodyText"/>
      </w:pPr>
      <w:r w:rsidRPr="002B5DC1">
        <w:t xml:space="preserve">When </w:t>
      </w:r>
      <w:r w:rsidR="00DC7999" w:rsidRPr="002B5DC1">
        <w:t xml:space="preserve">the human readable representation is </w:t>
      </w:r>
      <w:r w:rsidRPr="002B5DC1">
        <w:t xml:space="preserve">a BPPC consent acknowledgment document, the </w:t>
      </w:r>
      <w:r w:rsidR="00B901ED" w:rsidRPr="002B5DC1">
        <w:t xml:space="preserve">Root Policy Set ID </w:t>
      </w:r>
      <w:r w:rsidR="00DC7999" w:rsidRPr="002B5DC1">
        <w:t xml:space="preserve">of the </w:t>
      </w:r>
      <w:r w:rsidR="00020251" w:rsidRPr="002B5DC1">
        <w:t>Privacy Consent Document</w:t>
      </w:r>
      <w:r w:rsidR="00DC7999" w:rsidRPr="002B5DC1">
        <w:t xml:space="preserve"> and the BPPC </w:t>
      </w:r>
      <w:r w:rsidR="00EE5396" w:rsidRPr="002B5DC1">
        <w:t>Patient Privacy Policy Identifier</w:t>
      </w:r>
      <w:r w:rsidR="00DC7999" w:rsidRPr="002B5DC1">
        <w:t xml:space="preserve"> </w:t>
      </w:r>
      <w:r w:rsidR="007A1C61" w:rsidRPr="002B5DC1">
        <w:t xml:space="preserve">shall </w:t>
      </w:r>
      <w:r w:rsidRPr="002B5DC1">
        <w:t xml:space="preserve">be </w:t>
      </w:r>
      <w:r w:rsidR="00DC7999" w:rsidRPr="002B5DC1">
        <w:t>identical.</w:t>
      </w:r>
    </w:p>
    <w:p w14:paraId="27BD0EAE" w14:textId="3615831C" w:rsidR="007D26FE" w:rsidRPr="002B5DC1" w:rsidRDefault="007D26FE" w:rsidP="007D4B14">
      <w:pPr>
        <w:pStyle w:val="Heading6"/>
        <w:numPr>
          <w:ilvl w:val="0"/>
          <w:numId w:val="0"/>
        </w:numPr>
        <w:rPr>
          <w:noProof w:val="0"/>
        </w:rPr>
      </w:pPr>
      <w:bookmarkStart w:id="111" w:name="_Toc13810978"/>
      <w:r w:rsidRPr="002B5DC1">
        <w:rPr>
          <w:noProof w:val="0"/>
        </w:rPr>
        <w:t>5.</w:t>
      </w:r>
      <w:r w:rsidR="0066138C" w:rsidRPr="002B5DC1">
        <w:rPr>
          <w:noProof w:val="0"/>
        </w:rPr>
        <w:t>6</w:t>
      </w:r>
      <w:r w:rsidRPr="002B5DC1">
        <w:rPr>
          <w:noProof w:val="0"/>
        </w:rPr>
        <w:t>.2.1.1.</w:t>
      </w:r>
      <w:r w:rsidR="008C57F9" w:rsidRPr="002B5DC1">
        <w:rPr>
          <w:noProof w:val="0"/>
        </w:rPr>
        <w:t>2</w:t>
      </w:r>
      <w:r w:rsidRPr="002B5DC1">
        <w:rPr>
          <w:noProof w:val="0"/>
        </w:rPr>
        <w:t xml:space="preserve"> Example Document</w:t>
      </w:r>
      <w:bookmarkEnd w:id="111"/>
    </w:p>
    <w:p w14:paraId="1AE903F4" w14:textId="06631E23" w:rsidR="007D26FE" w:rsidRPr="002B5DC1" w:rsidRDefault="007D26FE" w:rsidP="007D26FE">
      <w:pPr>
        <w:pStyle w:val="BodyText"/>
      </w:pPr>
      <w:r w:rsidRPr="002B5DC1">
        <w:rPr>
          <w:rStyle w:val="XMLname"/>
        </w:rPr>
        <w:t>&lt;?xml version="1.0" encoding="UTF-8"?&gt;</w:t>
      </w:r>
      <w:r w:rsidR="00D67913" w:rsidRPr="002B5DC1">
        <w:rPr>
          <w:rStyle w:val="XMLname"/>
        </w:rPr>
        <w:br/>
      </w:r>
      <w:r w:rsidRPr="002B5DC1">
        <w:rPr>
          <w:rStyle w:val="XMLname"/>
        </w:rPr>
        <w:t>&lt;</w:t>
      </w:r>
      <w:proofErr w:type="spellStart"/>
      <w:r w:rsidRPr="002B5DC1">
        <w:rPr>
          <w:rStyle w:val="XMLname"/>
        </w:rPr>
        <w:t>PolicySet</w:t>
      </w:r>
      <w:proofErr w:type="spellEnd"/>
      <w:r w:rsidRPr="002B5DC1">
        <w:rPr>
          <w:rStyle w:val="XMLname"/>
        </w:rPr>
        <w:t xml:space="preserve"> </w:t>
      </w:r>
      <w:proofErr w:type="spellStart"/>
      <w:r w:rsidRPr="002B5DC1">
        <w:rPr>
          <w:rStyle w:val="XMLname"/>
        </w:rPr>
        <w:t>PolicySetId</w:t>
      </w:r>
      <w:proofErr w:type="spellEnd"/>
      <w:r w:rsidRPr="002B5DC1">
        <w:rPr>
          <w:rStyle w:val="XMLname"/>
        </w:rPr>
        <w:t>="</w:t>
      </w:r>
      <w:r w:rsidR="00E87A26" w:rsidRPr="002B5DC1">
        <w:rPr>
          <w:rStyle w:val="XMLname"/>
        </w:rPr>
        <w:t>urn:uuid:</w:t>
      </w:r>
      <w:r w:rsidRPr="002B5DC1">
        <w:rPr>
          <w:rStyle w:val="XMLname"/>
        </w:rPr>
        <w:t>e3585197-9e3d-4ca3-9583-4540a3a5b64b"</w:t>
      </w:r>
      <w:r w:rsidR="00D67913" w:rsidRPr="002B5DC1">
        <w:rPr>
          <w:rStyle w:val="XMLname"/>
        </w:rPr>
        <w:br/>
        <w:t xml:space="preserve">  </w:t>
      </w:r>
      <w:proofErr w:type="spellStart"/>
      <w:r w:rsidRPr="002B5DC1">
        <w:rPr>
          <w:rStyle w:val="XMLname"/>
        </w:rPr>
        <w:t>PolicyCombiningAlgId</w:t>
      </w:r>
      <w:proofErr w:type="spellEnd"/>
      <w:r w:rsidRPr="002B5DC1">
        <w:rPr>
          <w:rStyle w:val="XMLname"/>
        </w:rPr>
        <w:t>=</w:t>
      </w:r>
      <w:r w:rsidR="00D67913" w:rsidRPr="002B5DC1">
        <w:rPr>
          <w:rStyle w:val="XMLname"/>
        </w:rPr>
        <w:br/>
        <w:t xml:space="preserve">    </w:t>
      </w:r>
      <w:r w:rsidRPr="002B5DC1">
        <w:rPr>
          <w:rStyle w:val="XMLname"/>
        </w:rPr>
        <w:t>"urn:oasis:names:tc:xacml:1.0:policy-combining-algorithm:deny-overrides"</w:t>
      </w:r>
      <w:r w:rsidR="00D67913" w:rsidRPr="002B5DC1">
        <w:rPr>
          <w:rStyle w:val="XMLname"/>
        </w:rPr>
        <w:br/>
        <w:t xml:space="preserve">  </w:t>
      </w:r>
      <w:proofErr w:type="spellStart"/>
      <w:r w:rsidRPr="002B5DC1">
        <w:rPr>
          <w:rStyle w:val="XMLname"/>
        </w:rPr>
        <w:t>xmlns:xsi</w:t>
      </w:r>
      <w:proofErr w:type="spellEnd"/>
      <w:r w:rsidRPr="002B5DC1">
        <w:rPr>
          <w:rStyle w:val="XMLname"/>
        </w:rPr>
        <w:t>="http://www.w3.org/2001/XMLSchema-instance"</w:t>
      </w:r>
      <w:r w:rsidR="00D67913" w:rsidRPr="002B5DC1">
        <w:rPr>
          <w:rStyle w:val="XMLname"/>
        </w:rPr>
        <w:br/>
        <w:t xml:space="preserve">  </w:t>
      </w:r>
      <w:r w:rsidRPr="002B5DC1">
        <w:rPr>
          <w:rStyle w:val="XMLname"/>
        </w:rPr>
        <w:t>xmlns:hl7="urn:hl7-org:v3"</w:t>
      </w:r>
      <w:r w:rsidR="00D67913" w:rsidRPr="002B5DC1">
        <w:rPr>
          <w:rStyle w:val="XMLname"/>
        </w:rPr>
        <w:br/>
        <w:t xml:space="preserve">  </w:t>
      </w:r>
      <w:proofErr w:type="spellStart"/>
      <w:r w:rsidRPr="002B5DC1">
        <w:rPr>
          <w:rStyle w:val="XMLname"/>
        </w:rPr>
        <w:t>xmlns</w:t>
      </w:r>
      <w:proofErr w:type="spellEnd"/>
      <w:r w:rsidRPr="002B5DC1">
        <w:rPr>
          <w:rStyle w:val="XMLname"/>
        </w:rPr>
        <w:t>="urn:oasis:names:tc:xacml:2.0:policy:schema:os"</w:t>
      </w:r>
      <w:r w:rsidR="00D67913" w:rsidRPr="002B5DC1">
        <w:rPr>
          <w:rStyle w:val="XMLname"/>
        </w:rPr>
        <w:br/>
        <w:t xml:space="preserve">  </w:t>
      </w:r>
      <w:r w:rsidRPr="002B5DC1">
        <w:rPr>
          <w:rStyle w:val="XMLname"/>
        </w:rPr>
        <w:t>xsi:schemaLocation="urn:oasis:names:tc:xacml:2.0:policy:schema:os ihe-appc-xacml-combined-schema-1.0.xsd"&gt;</w:t>
      </w:r>
      <w:r w:rsidR="00D67913" w:rsidRPr="002B5DC1">
        <w:rPr>
          <w:rStyle w:val="XMLname"/>
        </w:rPr>
        <w:br/>
        <w:t xml:space="preserve">    </w:t>
      </w:r>
      <w:r w:rsidRPr="002B5DC1">
        <w:rPr>
          <w:rStyle w:val="XMLname"/>
        </w:rPr>
        <w:t>&lt;Description&gt;The patient agrees to grant access to the identified facility. The extent of access is defined by the referenced policy.</w:t>
      </w:r>
      <w:r w:rsidR="00D67913" w:rsidRPr="002B5DC1">
        <w:rPr>
          <w:rStyle w:val="XMLname"/>
        </w:rPr>
        <w:t xml:space="preserve"> </w:t>
      </w:r>
      <w:r w:rsidR="00D67913" w:rsidRPr="002B5DC1">
        <w:rPr>
          <w:rStyle w:val="XMLname"/>
        </w:rPr>
        <w:br/>
        <w:t xml:space="preserve">    </w:t>
      </w:r>
      <w:r w:rsidRPr="002B5DC1">
        <w:rPr>
          <w:rStyle w:val="XMLname"/>
        </w:rPr>
        <w:t>&lt;/Description&gt;</w:t>
      </w:r>
      <w:r w:rsidR="00D67913" w:rsidRPr="002B5DC1">
        <w:rPr>
          <w:rStyle w:val="XMLname"/>
        </w:rPr>
        <w:br/>
        <w:t xml:space="preserve">    </w:t>
      </w:r>
      <w:r w:rsidRPr="002B5DC1">
        <w:rPr>
          <w:rStyle w:val="XMLname"/>
        </w:rPr>
        <w:t>&lt;Target&gt;</w:t>
      </w:r>
      <w:r w:rsidR="00D67913" w:rsidRPr="002B5DC1">
        <w:rPr>
          <w:rStyle w:val="XMLname"/>
        </w:rPr>
        <w:br/>
        <w:t xml:space="preserve">        </w:t>
      </w:r>
      <w:r w:rsidRPr="002B5DC1">
        <w:rPr>
          <w:rStyle w:val="XMLname"/>
        </w:rPr>
        <w:t>&lt;Subjects&gt;</w:t>
      </w:r>
      <w:r w:rsidR="00D67913" w:rsidRPr="002B5DC1">
        <w:rPr>
          <w:rStyle w:val="XMLname"/>
        </w:rPr>
        <w:br/>
        <w:t xml:space="preserve">            </w:t>
      </w:r>
      <w:r w:rsidRPr="002B5DC1">
        <w:rPr>
          <w:rStyle w:val="XMLname"/>
        </w:rPr>
        <w:t>&lt;Subject&gt;</w:t>
      </w:r>
      <w:r w:rsidR="00D67913" w:rsidRPr="002B5DC1">
        <w:rPr>
          <w:rStyle w:val="XMLname"/>
        </w:rPr>
        <w:br/>
        <w:t xml:space="preserve">                </w:t>
      </w:r>
      <w:r w:rsidRPr="002B5DC1">
        <w:rPr>
          <w:rStyle w:val="XMLname"/>
        </w:rPr>
        <w:t>&lt;</w:t>
      </w:r>
      <w:proofErr w:type="spellStart"/>
      <w:r w:rsidRPr="002B5DC1">
        <w:rPr>
          <w:rStyle w:val="XMLname"/>
        </w:rPr>
        <w:t>SubjectMatch</w:t>
      </w:r>
      <w:proofErr w:type="spellEnd"/>
      <w:r w:rsidRPr="002B5DC1">
        <w:rPr>
          <w:rStyle w:val="XMLname"/>
        </w:rPr>
        <w:t xml:space="preserve"> </w:t>
      </w:r>
      <w:r w:rsidR="00D67913" w:rsidRPr="002B5DC1">
        <w:rPr>
          <w:rStyle w:val="XMLname"/>
        </w:rPr>
        <w:br/>
        <w:t xml:space="preserve">  </w:t>
      </w:r>
      <w:proofErr w:type="spellStart"/>
      <w:r w:rsidRPr="002B5DC1">
        <w:rPr>
          <w:rStyle w:val="XMLname"/>
        </w:rPr>
        <w:t>MatchId</w:t>
      </w:r>
      <w:proofErr w:type="spellEnd"/>
      <w:r w:rsidRPr="002B5DC1">
        <w:rPr>
          <w:rStyle w:val="XMLname"/>
        </w:rPr>
        <w:t>="urn:oasis:names:tc:xacml:1.0:function:anyURI-equal"&gt;</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00D67913" w:rsidRPr="002B5DC1">
        <w:rPr>
          <w:rStyle w:val="XMLname"/>
        </w:rPr>
        <w:br/>
        <w:t xml:space="preserve"> </w:t>
      </w:r>
      <w:r w:rsidRPr="002B5DC1">
        <w:rPr>
          <w:rStyle w:val="XMLname"/>
        </w:rPr>
        <w:t xml:space="preserve"> </w:t>
      </w:r>
      <w:proofErr w:type="spellStart"/>
      <w:r w:rsidRPr="002B5DC1">
        <w:rPr>
          <w:rStyle w:val="XMLname"/>
        </w:rPr>
        <w:t>DataType</w:t>
      </w:r>
      <w:proofErr w:type="spellEnd"/>
      <w:r w:rsidRPr="002B5DC1">
        <w:rPr>
          <w:rStyle w:val="XMLname"/>
        </w:rPr>
        <w:t>="http://www.w3.org/2001/XMLSchema#anyURI"&gt;</w:t>
      </w:r>
      <w:r w:rsidR="00D67913" w:rsidRPr="002B5DC1">
        <w:rPr>
          <w:rStyle w:val="XMLname"/>
        </w:rPr>
        <w:br/>
        <w:t xml:space="preserve">                        </w:t>
      </w:r>
      <w:r w:rsidRPr="002B5DC1">
        <w:rPr>
          <w:rStyle w:val="XMLname"/>
        </w:rPr>
        <w:t>urn:oid:2.999.2.1.1.35</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D67913" w:rsidRPr="002B5DC1">
        <w:rPr>
          <w:rStyle w:val="XMLname"/>
        </w:rPr>
        <w:br/>
        <w:t xml:space="preserve">                    &lt;</w:t>
      </w:r>
      <w:proofErr w:type="spellStart"/>
      <w:r w:rsidR="00D67913" w:rsidRPr="002B5DC1">
        <w:rPr>
          <w:rStyle w:val="XMLname"/>
        </w:rPr>
        <w:t>SubjectAttributeDesignator</w:t>
      </w:r>
      <w:proofErr w:type="spellEnd"/>
      <w:r w:rsidR="00D67913" w:rsidRPr="002B5DC1">
        <w:rPr>
          <w:rStyle w:val="XMLname"/>
        </w:rPr>
        <w:br/>
        <w:t xml:space="preserve">  </w:t>
      </w:r>
      <w:proofErr w:type="spellStart"/>
      <w:r w:rsidRPr="002B5DC1">
        <w:rPr>
          <w:rStyle w:val="XMLname"/>
        </w:rPr>
        <w:t>DataType</w:t>
      </w:r>
      <w:proofErr w:type="spellEnd"/>
      <w:r w:rsidRPr="002B5DC1">
        <w:rPr>
          <w:rStyle w:val="XMLname"/>
        </w:rPr>
        <w:t>=</w:t>
      </w:r>
      <w:r w:rsidR="00A33471" w:rsidRPr="002B5DC1">
        <w:rPr>
          <w:rStyle w:val="XMLname"/>
        </w:rPr>
        <w:t>"http://www.w3.org/2001/XMLSchema#anyURI"</w:t>
      </w:r>
      <w:r w:rsidR="00D67913" w:rsidRPr="002B5DC1">
        <w:rPr>
          <w:rStyle w:val="XMLname"/>
        </w:rPr>
        <w:br/>
        <w:t xml:space="preserve">  </w:t>
      </w:r>
      <w:r w:rsidRPr="002B5DC1">
        <w:rPr>
          <w:rStyle w:val="XMLname"/>
        </w:rPr>
        <w:t>AttributeId="urn:oasis:names:tc:xspa:1.0:subject:organization-id" /&gt;</w:t>
      </w:r>
      <w:r w:rsidR="00D67913" w:rsidRPr="002B5DC1">
        <w:rPr>
          <w:rStyle w:val="XMLname"/>
        </w:rPr>
        <w:br/>
        <w:t xml:space="preserve">                </w:t>
      </w:r>
      <w:r w:rsidRPr="002B5DC1">
        <w:rPr>
          <w:rStyle w:val="XMLname"/>
        </w:rPr>
        <w:t>&lt;/</w:t>
      </w:r>
      <w:proofErr w:type="spellStart"/>
      <w:r w:rsidRPr="002B5DC1">
        <w:rPr>
          <w:rStyle w:val="XMLname"/>
        </w:rPr>
        <w:t>SubjectMatch</w:t>
      </w:r>
      <w:proofErr w:type="spellEnd"/>
      <w:r w:rsidRPr="002B5DC1">
        <w:rPr>
          <w:rStyle w:val="XMLname"/>
        </w:rPr>
        <w:t>&gt;</w:t>
      </w:r>
      <w:r w:rsidR="00D67913" w:rsidRPr="002B5DC1">
        <w:rPr>
          <w:rStyle w:val="XMLname"/>
        </w:rPr>
        <w:br/>
        <w:t xml:space="preserve">            </w:t>
      </w:r>
      <w:r w:rsidRPr="002B5DC1">
        <w:rPr>
          <w:rStyle w:val="XMLname"/>
        </w:rPr>
        <w:t>&lt;/Subject&gt;</w:t>
      </w:r>
      <w:r w:rsidR="00D67913" w:rsidRPr="002B5DC1">
        <w:rPr>
          <w:rStyle w:val="XMLname"/>
        </w:rPr>
        <w:br/>
        <w:t xml:space="preserve">        </w:t>
      </w:r>
      <w:r w:rsidRPr="002B5DC1">
        <w:rPr>
          <w:rStyle w:val="XMLname"/>
        </w:rPr>
        <w:t>&lt;/Subjects&gt;</w:t>
      </w:r>
      <w:r w:rsidR="00D67913" w:rsidRPr="002B5DC1">
        <w:rPr>
          <w:rStyle w:val="XMLname"/>
        </w:rPr>
        <w:br/>
        <w:t xml:space="preserve">        </w:t>
      </w:r>
      <w:r w:rsidRPr="002B5DC1">
        <w:rPr>
          <w:rStyle w:val="XMLname"/>
        </w:rPr>
        <w:t>&lt;Resources&gt;</w:t>
      </w:r>
      <w:r w:rsidR="00D67913" w:rsidRPr="002B5DC1">
        <w:rPr>
          <w:rStyle w:val="XMLname"/>
        </w:rPr>
        <w:br/>
        <w:t xml:space="preserve">            </w:t>
      </w:r>
      <w:r w:rsidRPr="002B5DC1">
        <w:rPr>
          <w:rStyle w:val="XMLname"/>
        </w:rPr>
        <w:t>&lt;Resource&gt;</w:t>
      </w:r>
      <w:r w:rsidR="00D67913" w:rsidRPr="002B5DC1">
        <w:rPr>
          <w:rStyle w:val="XMLname"/>
        </w:rPr>
        <w:br/>
        <w:t xml:space="preserve">                </w:t>
      </w:r>
      <w:r w:rsidRPr="002B5DC1">
        <w:rPr>
          <w:rStyle w:val="XMLname"/>
        </w:rPr>
        <w:t>&lt;</w:t>
      </w:r>
      <w:proofErr w:type="spellStart"/>
      <w:r w:rsidRPr="002B5DC1">
        <w:rPr>
          <w:rStyle w:val="XMLname"/>
        </w:rPr>
        <w:t>ResourceMatch</w:t>
      </w:r>
      <w:proofErr w:type="spellEnd"/>
      <w:r w:rsidRPr="002B5DC1">
        <w:rPr>
          <w:rStyle w:val="XMLname"/>
        </w:rPr>
        <w:t xml:space="preserve"> </w:t>
      </w:r>
      <w:proofErr w:type="spellStart"/>
      <w:r w:rsidRPr="002B5DC1">
        <w:rPr>
          <w:rStyle w:val="XMLname"/>
        </w:rPr>
        <w:t>MatchId</w:t>
      </w:r>
      <w:proofErr w:type="spellEnd"/>
      <w:r w:rsidRPr="002B5DC1">
        <w:rPr>
          <w:rStyle w:val="XMLname"/>
        </w:rPr>
        <w:t>="urn:hl7-org:v3:function:II-equal"&gt;</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 xml:space="preserve"> </w:t>
      </w:r>
      <w:proofErr w:type="spellStart"/>
      <w:r w:rsidRPr="002B5DC1">
        <w:rPr>
          <w:rStyle w:val="XMLname"/>
        </w:rPr>
        <w:t>DataType</w:t>
      </w:r>
      <w:proofErr w:type="spellEnd"/>
      <w:r w:rsidRPr="002B5DC1">
        <w:rPr>
          <w:rStyle w:val="XMLname"/>
        </w:rPr>
        <w:t>="urn:hl7-org:v3#II"&gt;</w:t>
      </w:r>
      <w:r w:rsidR="00D67913" w:rsidRPr="002B5DC1">
        <w:rPr>
          <w:rStyle w:val="XMLname"/>
        </w:rPr>
        <w:br/>
        <w:t xml:space="preserve">                        </w:t>
      </w:r>
      <w:r w:rsidRPr="002B5DC1">
        <w:rPr>
          <w:rStyle w:val="XMLname"/>
        </w:rPr>
        <w:t>&lt;hl7:InstanceIdentifier root="2.999.1.1.1"</w:t>
      </w:r>
      <w:r w:rsidR="00D67913" w:rsidRPr="002B5DC1">
        <w:rPr>
          <w:rStyle w:val="XMLname"/>
        </w:rPr>
        <w:br/>
        <w:t xml:space="preserve">                          </w:t>
      </w:r>
      <w:r w:rsidRPr="002B5DC1">
        <w:rPr>
          <w:rStyle w:val="XMLname"/>
        </w:rPr>
        <w:t>extension="78901234" /&gt;</w:t>
      </w:r>
      <w:r w:rsidR="00D67913"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D67913" w:rsidRPr="002B5DC1">
        <w:rPr>
          <w:rStyle w:val="XMLname"/>
        </w:rPr>
        <w:br/>
        <w:t xml:space="preserve">                    </w:t>
      </w:r>
      <w:r w:rsidRPr="002B5DC1">
        <w:rPr>
          <w:rStyle w:val="XMLname"/>
        </w:rPr>
        <w:t>&lt;</w:t>
      </w:r>
      <w:proofErr w:type="spellStart"/>
      <w:r w:rsidRPr="002B5DC1">
        <w:rPr>
          <w:rStyle w:val="XMLname"/>
        </w:rPr>
        <w:t>ResourceAttributeDesignator</w:t>
      </w:r>
      <w:proofErr w:type="spellEnd"/>
      <w:r w:rsidRPr="002B5DC1">
        <w:rPr>
          <w:rStyle w:val="XMLname"/>
        </w:rPr>
        <w:t xml:space="preserve"> </w:t>
      </w:r>
      <w:proofErr w:type="spellStart"/>
      <w:r w:rsidRPr="002B5DC1">
        <w:rPr>
          <w:rStyle w:val="XMLname"/>
        </w:rPr>
        <w:t>DataType</w:t>
      </w:r>
      <w:proofErr w:type="spellEnd"/>
      <w:r w:rsidRPr="002B5DC1">
        <w:rPr>
          <w:rStyle w:val="XMLname"/>
        </w:rPr>
        <w:t>="urn:hl7-org:v3#II"</w:t>
      </w:r>
      <w:r w:rsidR="00D67913" w:rsidRPr="002B5DC1">
        <w:rPr>
          <w:rStyle w:val="XMLname"/>
        </w:rPr>
        <w:br/>
        <w:t xml:space="preserve">                      </w:t>
      </w:r>
      <w:proofErr w:type="spellStart"/>
      <w:r w:rsidR="00D67913" w:rsidRPr="002B5DC1">
        <w:rPr>
          <w:rStyle w:val="XMLname"/>
        </w:rPr>
        <w:t>A</w:t>
      </w:r>
      <w:r w:rsidRPr="002B5DC1">
        <w:rPr>
          <w:rStyle w:val="XMLname"/>
        </w:rPr>
        <w:t>ttributeId</w:t>
      </w:r>
      <w:proofErr w:type="spellEnd"/>
      <w:r w:rsidRPr="002B5DC1">
        <w:rPr>
          <w:rStyle w:val="XMLname"/>
        </w:rPr>
        <w:t>="urn:ihe:iti:</w:t>
      </w:r>
      <w:r w:rsidR="007A5F9C" w:rsidRPr="002B5DC1">
        <w:rPr>
          <w:rStyle w:val="XMLname"/>
        </w:rPr>
        <w:t>ser</w:t>
      </w:r>
      <w:r w:rsidRPr="002B5DC1">
        <w:rPr>
          <w:rStyle w:val="XMLname"/>
        </w:rPr>
        <w:t>:</w:t>
      </w:r>
      <w:r w:rsidR="007A5F9C" w:rsidRPr="002B5DC1">
        <w:rPr>
          <w:rStyle w:val="XMLname"/>
        </w:rPr>
        <w:t>2016</w:t>
      </w:r>
      <w:r w:rsidRPr="002B5DC1">
        <w:rPr>
          <w:rStyle w:val="XMLname"/>
        </w:rPr>
        <w:t>:patient-id" /&gt;</w:t>
      </w:r>
      <w:r w:rsidR="00D67913" w:rsidRPr="002B5DC1">
        <w:rPr>
          <w:rStyle w:val="XMLname"/>
        </w:rPr>
        <w:br/>
        <w:t xml:space="preserve">                </w:t>
      </w:r>
      <w:r w:rsidRPr="002B5DC1">
        <w:rPr>
          <w:rStyle w:val="XMLname"/>
        </w:rPr>
        <w:t>&lt;/</w:t>
      </w:r>
      <w:proofErr w:type="spellStart"/>
      <w:r w:rsidRPr="002B5DC1">
        <w:rPr>
          <w:rStyle w:val="XMLname"/>
        </w:rPr>
        <w:t>ResourceMatch</w:t>
      </w:r>
      <w:proofErr w:type="spellEnd"/>
      <w:r w:rsidRPr="002B5DC1">
        <w:rPr>
          <w:rStyle w:val="XMLname"/>
        </w:rPr>
        <w:t>&gt;</w:t>
      </w:r>
      <w:r w:rsidR="00D67913" w:rsidRPr="002B5DC1">
        <w:rPr>
          <w:rStyle w:val="XMLname"/>
        </w:rPr>
        <w:br/>
        <w:t xml:space="preserve">            </w:t>
      </w:r>
      <w:r w:rsidRPr="002B5DC1">
        <w:rPr>
          <w:rStyle w:val="XMLname"/>
        </w:rPr>
        <w:t>&lt;/Resource&gt;</w:t>
      </w:r>
      <w:r w:rsidR="00D67913" w:rsidRPr="002B5DC1">
        <w:rPr>
          <w:rStyle w:val="XMLname"/>
        </w:rPr>
        <w:br/>
        <w:t xml:space="preserve">        </w:t>
      </w:r>
      <w:r w:rsidRPr="002B5DC1">
        <w:rPr>
          <w:rStyle w:val="XMLname"/>
        </w:rPr>
        <w:t>&lt;/Resources&gt;</w:t>
      </w:r>
      <w:r w:rsidR="00D67913" w:rsidRPr="002B5DC1">
        <w:rPr>
          <w:rStyle w:val="XMLname"/>
        </w:rPr>
        <w:br/>
        <w:t xml:space="preserve">    </w:t>
      </w:r>
      <w:r w:rsidRPr="002B5DC1">
        <w:rPr>
          <w:rStyle w:val="XMLname"/>
        </w:rPr>
        <w:t>&lt;/Target&gt;</w:t>
      </w:r>
      <w:r w:rsidR="00D67913" w:rsidRPr="002B5DC1">
        <w:rPr>
          <w:rStyle w:val="XMLname"/>
        </w:rPr>
        <w:br/>
        <w:t xml:space="preserve">    </w:t>
      </w:r>
      <w:r w:rsidRPr="002B5DC1">
        <w:rPr>
          <w:rStyle w:val="XMLname"/>
        </w:rPr>
        <w:t>&lt;</w:t>
      </w:r>
      <w:proofErr w:type="spellStart"/>
      <w:r w:rsidRPr="002B5DC1">
        <w:rPr>
          <w:rStyle w:val="XMLname"/>
        </w:rPr>
        <w:t>PolicySetIdReference</w:t>
      </w:r>
      <w:proofErr w:type="spellEnd"/>
      <w:r w:rsidRPr="002B5DC1">
        <w:rPr>
          <w:rStyle w:val="XMLname"/>
        </w:rPr>
        <w:t>&gt;</w:t>
      </w:r>
      <w:r w:rsidR="00697CC7" w:rsidRPr="002B5DC1">
        <w:rPr>
          <w:rStyle w:val="XMLname"/>
        </w:rPr>
        <w:br/>
      </w:r>
      <w:r w:rsidR="00697CC7" w:rsidRPr="002B5DC1">
        <w:rPr>
          <w:rStyle w:val="XMLname"/>
        </w:rPr>
        <w:lastRenderedPageBreak/>
        <w:t xml:space="preserve">        </w:t>
      </w:r>
      <w:proofErr w:type="spellStart"/>
      <w:r w:rsidRPr="002B5DC1">
        <w:rPr>
          <w:rStyle w:val="XMLname"/>
        </w:rPr>
        <w:t>urn:example:policy:extensive-access</w:t>
      </w:r>
      <w:proofErr w:type="spellEnd"/>
      <w:r w:rsidR="00697CC7" w:rsidRPr="002B5DC1">
        <w:rPr>
          <w:rStyle w:val="XMLname"/>
        </w:rPr>
        <w:br/>
        <w:t xml:space="preserve">    </w:t>
      </w:r>
      <w:r w:rsidRPr="002B5DC1">
        <w:rPr>
          <w:rStyle w:val="XMLname"/>
        </w:rPr>
        <w:t>&lt;/</w:t>
      </w:r>
      <w:proofErr w:type="spellStart"/>
      <w:r w:rsidRPr="002B5DC1">
        <w:rPr>
          <w:rStyle w:val="XMLname"/>
        </w:rPr>
        <w:t>PolicySetIdReference</w:t>
      </w:r>
      <w:proofErr w:type="spellEnd"/>
      <w:r w:rsidRPr="002B5DC1">
        <w:rPr>
          <w:rStyle w:val="XMLname"/>
        </w:rPr>
        <w:t>&gt;</w:t>
      </w:r>
      <w:r w:rsidR="00697CC7" w:rsidRPr="002B5DC1">
        <w:rPr>
          <w:rStyle w:val="XMLname"/>
        </w:rPr>
        <w:br/>
      </w:r>
      <w:r w:rsidRPr="002B5DC1">
        <w:rPr>
          <w:rStyle w:val="XMLname"/>
        </w:rPr>
        <w:t>&lt;/</w:t>
      </w:r>
      <w:proofErr w:type="spellStart"/>
      <w:r w:rsidRPr="002B5DC1">
        <w:rPr>
          <w:rStyle w:val="XMLname"/>
        </w:rPr>
        <w:t>PolicySet</w:t>
      </w:r>
      <w:proofErr w:type="spellEnd"/>
      <w:r w:rsidRPr="002B5DC1">
        <w:rPr>
          <w:rStyle w:val="XMLname"/>
        </w:rPr>
        <w:t>&gt;</w:t>
      </w:r>
    </w:p>
    <w:p w14:paraId="784959D7" w14:textId="533AEBD5" w:rsidR="00482981" w:rsidRPr="002B5DC1" w:rsidRDefault="00482981" w:rsidP="007D4B14">
      <w:pPr>
        <w:pStyle w:val="Heading5"/>
        <w:numPr>
          <w:ilvl w:val="0"/>
          <w:numId w:val="0"/>
        </w:numPr>
        <w:rPr>
          <w:noProof w:val="0"/>
        </w:rPr>
      </w:pPr>
      <w:bookmarkStart w:id="112" w:name="_Toc13810979"/>
      <w:r w:rsidRPr="002B5DC1">
        <w:rPr>
          <w:noProof w:val="0"/>
        </w:rPr>
        <w:t>5.</w:t>
      </w:r>
      <w:r w:rsidR="0066138C" w:rsidRPr="002B5DC1">
        <w:rPr>
          <w:noProof w:val="0"/>
        </w:rPr>
        <w:t>6</w:t>
      </w:r>
      <w:r w:rsidR="00F85DC2" w:rsidRPr="002B5DC1">
        <w:rPr>
          <w:noProof w:val="0"/>
        </w:rPr>
        <w:t>.2.1</w:t>
      </w:r>
      <w:r w:rsidRPr="002B5DC1">
        <w:rPr>
          <w:noProof w:val="0"/>
        </w:rPr>
        <w:t>.</w:t>
      </w:r>
      <w:r w:rsidR="00A7582E" w:rsidRPr="002B5DC1">
        <w:rPr>
          <w:noProof w:val="0"/>
        </w:rPr>
        <w:t>2</w:t>
      </w:r>
      <w:r w:rsidRPr="002B5DC1">
        <w:rPr>
          <w:noProof w:val="0"/>
        </w:rPr>
        <w:t xml:space="preserve"> </w:t>
      </w:r>
      <w:r w:rsidR="00A7582E" w:rsidRPr="002B5DC1">
        <w:rPr>
          <w:noProof w:val="0"/>
        </w:rPr>
        <w:t>Data Types</w:t>
      </w:r>
      <w:bookmarkEnd w:id="112"/>
    </w:p>
    <w:p w14:paraId="310881C5" w14:textId="6CA6B231" w:rsidR="00646D1A" w:rsidRPr="002B5DC1" w:rsidRDefault="00646D1A" w:rsidP="00646D1A">
      <w:pPr>
        <w:pStyle w:val="BodyText"/>
      </w:pPr>
      <w:r w:rsidRPr="002B5DC1">
        <w:t xml:space="preserve">The </w:t>
      </w:r>
      <w:r w:rsidR="00020251" w:rsidRPr="002B5DC1">
        <w:t>Privacy Consent Document</w:t>
      </w:r>
      <w:r w:rsidRPr="002B5DC1">
        <w:t xml:space="preserve"> relies on data types derived from HL7v3</w:t>
      </w:r>
      <w:r w:rsidR="00872048" w:rsidRPr="002B5DC1">
        <w:t xml:space="preserve"> (see [HL7ADTS] </w:t>
      </w:r>
      <w:r w:rsidR="00F22E21" w:rsidRPr="002B5DC1">
        <w:t>Section</w:t>
      </w:r>
      <w:r w:rsidR="00872048" w:rsidRPr="002B5DC1">
        <w:t xml:space="preserve"> 2.9 and 2.17)</w:t>
      </w:r>
      <w:r w:rsidRPr="002B5DC1">
        <w:t xml:space="preserve"> to represent complex data types such as coded values and instance identifiers. These data</w:t>
      </w:r>
      <w:r w:rsidR="00B75DBA" w:rsidRPr="002B5DC1">
        <w:t xml:space="preserve"> types utilize the XACML extensibility described in chapter 8 of [XACML2].</w:t>
      </w:r>
      <w:r w:rsidR="00872048" w:rsidRPr="002B5DC1">
        <w:t xml:space="preserve"> If the name of the XML attribute or element matches a property name in the </w:t>
      </w:r>
      <w:r w:rsidR="00584DE3" w:rsidRPr="002B5DC1">
        <w:t xml:space="preserve">HL7v3 </w:t>
      </w:r>
      <w:r w:rsidR="00872048" w:rsidRPr="002B5DC1">
        <w:t xml:space="preserve">Data Types Abstract Specification then the semantics of the content will be as described in the </w:t>
      </w:r>
      <w:r w:rsidR="00584DE3" w:rsidRPr="002B5DC1">
        <w:t xml:space="preserve">HL7v3 </w:t>
      </w:r>
      <w:r w:rsidR="00872048" w:rsidRPr="002B5DC1">
        <w:t>Data Types Abstract Specification, otherwise the narrative will explain the use of the attribute or element.</w:t>
      </w:r>
    </w:p>
    <w:p w14:paraId="3838830A" w14:textId="77777777" w:rsidR="00F22E21" w:rsidRPr="002B5DC1" w:rsidRDefault="00F22E21" w:rsidP="008209AF">
      <w:pPr>
        <w:pStyle w:val="BodyText"/>
        <w:rPr>
          <w:b/>
          <w:bCs/>
        </w:rPr>
      </w:pPr>
    </w:p>
    <w:p w14:paraId="2E67355D" w14:textId="0E8FA84E" w:rsidR="00B75DBA" w:rsidRPr="002B5DC1" w:rsidRDefault="00B75DBA" w:rsidP="008209AF">
      <w:pPr>
        <w:pStyle w:val="BodyText"/>
        <w:rPr>
          <w:bCs/>
        </w:rPr>
      </w:pPr>
      <w:r w:rsidRPr="002B5DC1">
        <w:rPr>
          <w:b/>
          <w:bCs/>
        </w:rPr>
        <w:t>Coded Values Data Type</w:t>
      </w:r>
    </w:p>
    <w:p w14:paraId="4876FF9C" w14:textId="77777777" w:rsidR="00646D1A" w:rsidRPr="002B5DC1" w:rsidRDefault="00B75DBA" w:rsidP="008209AF">
      <w:pPr>
        <w:pStyle w:val="BodyText"/>
      </w:pPr>
      <w:r w:rsidRPr="002B5DC1">
        <w:t>Data</w:t>
      </w:r>
      <w:r w:rsidR="003439F9" w:rsidRPr="002B5DC1">
        <w:t xml:space="preserve"> t</w:t>
      </w:r>
      <w:r w:rsidRPr="002B5DC1">
        <w:t xml:space="preserve">ype URI: </w:t>
      </w:r>
      <w:proofErr w:type="gramStart"/>
      <w:r w:rsidR="00646D1A" w:rsidRPr="002B5DC1">
        <w:rPr>
          <w:rStyle w:val="XMLname"/>
        </w:rPr>
        <w:t>urn:hl</w:t>
      </w:r>
      <w:proofErr w:type="gramEnd"/>
      <w:r w:rsidR="00646D1A" w:rsidRPr="002B5DC1">
        <w:rPr>
          <w:rStyle w:val="XMLname"/>
        </w:rPr>
        <w:t>7-org:v3#CV</w:t>
      </w:r>
    </w:p>
    <w:p w14:paraId="1838E0CF" w14:textId="77777777" w:rsidR="00B75DBA" w:rsidRPr="002B5DC1" w:rsidRDefault="00B75DBA" w:rsidP="00FA6C7F">
      <w:pPr>
        <w:pStyle w:val="BodyText"/>
      </w:pPr>
      <w:r w:rsidRPr="002B5DC1">
        <w:t>Specification:</w:t>
      </w:r>
    </w:p>
    <w:p w14:paraId="59153692" w14:textId="77777777" w:rsidR="00646D1A" w:rsidRPr="002B5DC1" w:rsidRDefault="00646D1A" w:rsidP="00646D1A">
      <w:pPr>
        <w:pStyle w:val="BodyText"/>
      </w:pPr>
      <w:r w:rsidRPr="002B5DC1">
        <w:t xml:space="preserve">A CV </w:t>
      </w:r>
      <w:r w:rsidR="007A1C61" w:rsidRPr="002B5DC1">
        <w:t xml:space="preserve">shall </w:t>
      </w:r>
      <w:r w:rsidRPr="002B5DC1">
        <w:t xml:space="preserve">have the XML element </w:t>
      </w:r>
      <w:proofErr w:type="spellStart"/>
      <w:r w:rsidRPr="002B5DC1">
        <w:rPr>
          <w:rStyle w:val="XMLname"/>
        </w:rPr>
        <w:t>codedValue</w:t>
      </w:r>
      <w:proofErr w:type="spellEnd"/>
      <w:r w:rsidRPr="002B5DC1">
        <w:t xml:space="preserve"> with the XML attributes </w:t>
      </w:r>
      <w:r w:rsidRPr="002B5DC1">
        <w:rPr>
          <w:rStyle w:val="XMLname"/>
        </w:rPr>
        <w:t>code</w:t>
      </w:r>
      <w:r w:rsidRPr="002B5DC1">
        <w:t xml:space="preserve"> and </w:t>
      </w:r>
      <w:proofErr w:type="spellStart"/>
      <w:r w:rsidRPr="002B5DC1">
        <w:rPr>
          <w:rStyle w:val="XMLname"/>
        </w:rPr>
        <w:t>codeSystem</w:t>
      </w:r>
      <w:proofErr w:type="spellEnd"/>
      <w:r w:rsidRPr="002B5DC1">
        <w:t xml:space="preserve">. </w:t>
      </w:r>
      <w:r w:rsidRPr="002B5DC1">
        <w:rPr>
          <w:rStyle w:val="XMLname"/>
        </w:rPr>
        <w:t>code</w:t>
      </w:r>
      <w:r w:rsidRPr="002B5DC1">
        <w:t xml:space="preserve"> may be any string. </w:t>
      </w:r>
      <w:proofErr w:type="spellStart"/>
      <w:r w:rsidRPr="002B5DC1">
        <w:rPr>
          <w:rStyle w:val="XMLname"/>
        </w:rPr>
        <w:t>codeSystem</w:t>
      </w:r>
      <w:proofErr w:type="spellEnd"/>
      <w:r w:rsidRPr="002B5DC1">
        <w:t xml:space="preserve"> </w:t>
      </w:r>
      <w:r w:rsidR="007A1C61" w:rsidRPr="002B5DC1">
        <w:t xml:space="preserve">shall </w:t>
      </w:r>
      <w:r w:rsidRPr="002B5DC1">
        <w:t xml:space="preserve">be an OID. A CV may also have the XML attributes </w:t>
      </w:r>
      <w:proofErr w:type="spellStart"/>
      <w:r w:rsidRPr="002B5DC1">
        <w:rPr>
          <w:rStyle w:val="XMLname"/>
        </w:rPr>
        <w:t>codeSystemName</w:t>
      </w:r>
      <w:proofErr w:type="spellEnd"/>
      <w:r w:rsidRPr="002B5DC1">
        <w:t xml:space="preserve">, </w:t>
      </w:r>
      <w:proofErr w:type="spellStart"/>
      <w:r w:rsidRPr="002B5DC1">
        <w:rPr>
          <w:rStyle w:val="XMLname"/>
        </w:rPr>
        <w:t>codeSystemVersion</w:t>
      </w:r>
      <w:proofErr w:type="spellEnd"/>
      <w:r w:rsidR="00207B81" w:rsidRPr="002B5DC1">
        <w:t xml:space="preserve">, </w:t>
      </w:r>
      <w:proofErr w:type="spellStart"/>
      <w:r w:rsidRPr="002B5DC1">
        <w:rPr>
          <w:rStyle w:val="XMLname"/>
        </w:rPr>
        <w:t>displayName</w:t>
      </w:r>
      <w:proofErr w:type="spellEnd"/>
      <w:r w:rsidRPr="002B5DC1">
        <w:t xml:space="preserve"> and the XML child element </w:t>
      </w:r>
      <w:proofErr w:type="spellStart"/>
      <w:r w:rsidRPr="002B5DC1">
        <w:rPr>
          <w:rStyle w:val="XMLname"/>
        </w:rPr>
        <w:t>originalText</w:t>
      </w:r>
      <w:proofErr w:type="spellEnd"/>
      <w:r w:rsidRPr="002B5DC1">
        <w:t>.</w:t>
      </w:r>
      <w:r w:rsidR="00922015" w:rsidRPr="002B5DC1">
        <w:t xml:space="preserve"> </w:t>
      </w:r>
      <w:proofErr w:type="spellStart"/>
      <w:r w:rsidR="00922015" w:rsidRPr="002B5DC1">
        <w:rPr>
          <w:rStyle w:val="XMLname"/>
        </w:rPr>
        <w:t>codeSystemName</w:t>
      </w:r>
      <w:proofErr w:type="spellEnd"/>
      <w:r w:rsidR="00922015" w:rsidRPr="002B5DC1">
        <w:t xml:space="preserve">, </w:t>
      </w:r>
      <w:proofErr w:type="spellStart"/>
      <w:r w:rsidR="00922015" w:rsidRPr="002B5DC1">
        <w:rPr>
          <w:rStyle w:val="XMLname"/>
        </w:rPr>
        <w:t>codeSystemVersion</w:t>
      </w:r>
      <w:proofErr w:type="spellEnd"/>
      <w:r w:rsidR="00922015" w:rsidRPr="002B5DC1">
        <w:t xml:space="preserve">, and </w:t>
      </w:r>
      <w:proofErr w:type="spellStart"/>
      <w:r w:rsidR="00922015" w:rsidRPr="002B5DC1">
        <w:rPr>
          <w:rStyle w:val="XMLname"/>
        </w:rPr>
        <w:t>displayName</w:t>
      </w:r>
      <w:proofErr w:type="spellEnd"/>
      <w:r w:rsidR="00922015" w:rsidRPr="002B5DC1">
        <w:t xml:space="preserve"> may be any string.</w:t>
      </w:r>
    </w:p>
    <w:p w14:paraId="1DDB62EC" w14:textId="77777777" w:rsidR="00B75DBA" w:rsidRPr="002B5DC1" w:rsidRDefault="00646D1A" w:rsidP="00646D1A">
      <w:pPr>
        <w:pStyle w:val="BodyText"/>
      </w:pPr>
      <w:r w:rsidRPr="002B5DC1">
        <w:t xml:space="preserve">Example: </w:t>
      </w:r>
    </w:p>
    <w:p w14:paraId="046EB016" w14:textId="77777777" w:rsidR="00646D1A" w:rsidRPr="002B5DC1" w:rsidRDefault="00646D1A" w:rsidP="00646D1A">
      <w:pPr>
        <w:pStyle w:val="BodyText"/>
        <w:rPr>
          <w:rStyle w:val="XMLname"/>
        </w:rPr>
      </w:pPr>
      <w:r w:rsidRPr="002B5DC1">
        <w:rPr>
          <w:rStyle w:val="XMLname"/>
        </w:rPr>
        <w:t>&lt;</w:t>
      </w:r>
      <w:proofErr w:type="spellStart"/>
      <w:r w:rsidRPr="002B5DC1">
        <w:rPr>
          <w:rStyle w:val="XMLname"/>
        </w:rPr>
        <w:t>CodedValue</w:t>
      </w:r>
      <w:proofErr w:type="spellEnd"/>
      <w:r w:rsidRPr="002B5DC1">
        <w:rPr>
          <w:rStyle w:val="XMLname"/>
        </w:rPr>
        <w:t xml:space="preserve"> code="1" </w:t>
      </w:r>
      <w:proofErr w:type="spellStart"/>
      <w:r w:rsidRPr="002B5DC1">
        <w:rPr>
          <w:rStyle w:val="XMLname"/>
        </w:rPr>
        <w:t>codeSystem</w:t>
      </w:r>
      <w:proofErr w:type="spellEnd"/>
      <w:r w:rsidRPr="002B5DC1">
        <w:rPr>
          <w:rStyle w:val="XMLname"/>
        </w:rPr>
        <w:t>="1.0.14265.1" /&gt;</w:t>
      </w:r>
    </w:p>
    <w:p w14:paraId="43CF2680" w14:textId="77777777" w:rsidR="00F22E21" w:rsidRPr="002B5DC1" w:rsidRDefault="00F22E21" w:rsidP="008209AF">
      <w:pPr>
        <w:pStyle w:val="BodyText"/>
        <w:rPr>
          <w:bCs/>
        </w:rPr>
      </w:pPr>
    </w:p>
    <w:p w14:paraId="2565DFE3" w14:textId="4D7605F3" w:rsidR="00207B81" w:rsidRPr="002B5DC1" w:rsidRDefault="00207B81" w:rsidP="008209AF">
      <w:pPr>
        <w:pStyle w:val="BodyText"/>
        <w:rPr>
          <w:bCs/>
        </w:rPr>
      </w:pPr>
      <w:r w:rsidRPr="002B5DC1">
        <w:rPr>
          <w:b/>
          <w:bCs/>
        </w:rPr>
        <w:t>Instance Identifier Data Type</w:t>
      </w:r>
    </w:p>
    <w:p w14:paraId="5DFB20D5" w14:textId="77777777" w:rsidR="00646D1A" w:rsidRPr="002B5DC1" w:rsidRDefault="00207B81" w:rsidP="008209AF">
      <w:pPr>
        <w:pStyle w:val="BodyText"/>
      </w:pPr>
      <w:r w:rsidRPr="002B5DC1">
        <w:t>Data</w:t>
      </w:r>
      <w:r w:rsidR="003439F9" w:rsidRPr="002B5DC1">
        <w:t xml:space="preserve"> t</w:t>
      </w:r>
      <w:r w:rsidRPr="002B5DC1">
        <w:t xml:space="preserve">ype URI: </w:t>
      </w:r>
      <w:proofErr w:type="gramStart"/>
      <w:r w:rsidR="00646D1A" w:rsidRPr="002B5DC1">
        <w:rPr>
          <w:rStyle w:val="XMLname"/>
        </w:rPr>
        <w:t>urn:hl</w:t>
      </w:r>
      <w:proofErr w:type="gramEnd"/>
      <w:r w:rsidR="00646D1A" w:rsidRPr="002B5DC1">
        <w:rPr>
          <w:rStyle w:val="XMLname"/>
        </w:rPr>
        <w:t>7-org:v3#II</w:t>
      </w:r>
    </w:p>
    <w:p w14:paraId="06277EC6" w14:textId="77777777" w:rsidR="00646D1A" w:rsidRPr="002B5DC1" w:rsidRDefault="00646D1A" w:rsidP="00646D1A">
      <w:pPr>
        <w:pStyle w:val="BodyText"/>
      </w:pPr>
      <w:r w:rsidRPr="002B5DC1">
        <w:t>A</w:t>
      </w:r>
      <w:r w:rsidR="00207B81" w:rsidRPr="002B5DC1">
        <w:t xml:space="preserve">n Instance Identifier </w:t>
      </w:r>
      <w:r w:rsidR="007A1C61" w:rsidRPr="002B5DC1">
        <w:t xml:space="preserve">shall </w:t>
      </w:r>
      <w:r w:rsidRPr="002B5DC1">
        <w:t xml:space="preserve">have the XML element </w:t>
      </w:r>
      <w:proofErr w:type="spellStart"/>
      <w:r w:rsidRPr="002B5DC1">
        <w:rPr>
          <w:rStyle w:val="XMLname"/>
        </w:rPr>
        <w:t>InstanceIdentifier</w:t>
      </w:r>
      <w:proofErr w:type="spellEnd"/>
      <w:r w:rsidRPr="002B5DC1">
        <w:t xml:space="preserve"> with the XML attribute </w:t>
      </w:r>
      <w:r w:rsidRPr="002B5DC1">
        <w:rPr>
          <w:rStyle w:val="XMLname"/>
        </w:rPr>
        <w:t>root</w:t>
      </w:r>
      <w:r w:rsidRPr="002B5DC1">
        <w:t xml:space="preserve"> </w:t>
      </w:r>
      <w:r w:rsidR="00207B81" w:rsidRPr="002B5DC1">
        <w:t xml:space="preserve">and may have the XML attribute </w:t>
      </w:r>
      <w:r w:rsidRPr="002B5DC1">
        <w:rPr>
          <w:rStyle w:val="XMLname"/>
        </w:rPr>
        <w:t>extension</w:t>
      </w:r>
      <w:r w:rsidRPr="002B5DC1">
        <w:t xml:space="preserve">. </w:t>
      </w:r>
      <w:r w:rsidRPr="002B5DC1">
        <w:rPr>
          <w:rStyle w:val="XMLname"/>
        </w:rPr>
        <w:t>extension</w:t>
      </w:r>
      <w:r w:rsidRPr="002B5DC1">
        <w:t xml:space="preserve"> may be any string. </w:t>
      </w:r>
      <w:r w:rsidRPr="002B5DC1">
        <w:rPr>
          <w:rStyle w:val="XMLname"/>
        </w:rPr>
        <w:t>root</w:t>
      </w:r>
      <w:r w:rsidRPr="002B5DC1">
        <w:t xml:space="preserve"> </w:t>
      </w:r>
      <w:r w:rsidR="007A1C61" w:rsidRPr="002B5DC1">
        <w:t xml:space="preserve">shall </w:t>
      </w:r>
      <w:r w:rsidRPr="002B5DC1">
        <w:t xml:space="preserve">be an OID. </w:t>
      </w:r>
      <w:r w:rsidR="00207B81" w:rsidRPr="002B5DC1">
        <w:t>An Instance Identifier</w:t>
      </w:r>
      <w:r w:rsidRPr="002B5DC1">
        <w:t xml:space="preserve"> may also have the XML attribute </w:t>
      </w:r>
      <w:proofErr w:type="spellStart"/>
      <w:r w:rsidRPr="002B5DC1">
        <w:rPr>
          <w:rStyle w:val="XMLname"/>
        </w:rPr>
        <w:t>assigningAuthorityName</w:t>
      </w:r>
      <w:proofErr w:type="spellEnd"/>
      <w:r w:rsidR="00207B81" w:rsidRPr="002B5DC1">
        <w:t xml:space="preserve"> and </w:t>
      </w:r>
      <w:r w:rsidRPr="002B5DC1">
        <w:rPr>
          <w:rStyle w:val="XMLname"/>
        </w:rPr>
        <w:t>displayable</w:t>
      </w:r>
      <w:r w:rsidRPr="002B5DC1">
        <w:t>.</w:t>
      </w:r>
      <w:r w:rsidR="00922015" w:rsidRPr="002B5DC1">
        <w:t xml:space="preserve"> </w:t>
      </w:r>
      <w:proofErr w:type="spellStart"/>
      <w:r w:rsidR="00922015" w:rsidRPr="002B5DC1">
        <w:rPr>
          <w:rStyle w:val="XMLname"/>
        </w:rPr>
        <w:t>assigningAuthorityName</w:t>
      </w:r>
      <w:proofErr w:type="spellEnd"/>
      <w:r w:rsidR="00922015" w:rsidRPr="002B5DC1">
        <w:t xml:space="preserve"> may be any string. </w:t>
      </w:r>
      <w:r w:rsidR="00922015" w:rsidRPr="002B5DC1">
        <w:rPr>
          <w:rStyle w:val="XMLname"/>
        </w:rPr>
        <w:t>displayable</w:t>
      </w:r>
      <w:r w:rsidR="00922015" w:rsidRPr="002B5DC1">
        <w:t xml:space="preserve"> must be either </w:t>
      </w:r>
      <w:r w:rsidR="008D07E8" w:rsidRPr="002B5DC1">
        <w:rPr>
          <w:rStyle w:val="XMLname"/>
        </w:rPr>
        <w:t>true</w:t>
      </w:r>
      <w:r w:rsidR="00922015" w:rsidRPr="002B5DC1">
        <w:t xml:space="preserve"> or </w:t>
      </w:r>
      <w:r w:rsidR="008D07E8" w:rsidRPr="002B5DC1">
        <w:rPr>
          <w:rStyle w:val="XMLname"/>
        </w:rPr>
        <w:t>false</w:t>
      </w:r>
      <w:r w:rsidR="00922015" w:rsidRPr="002B5DC1">
        <w:t xml:space="preserve"> if it exists.</w:t>
      </w:r>
    </w:p>
    <w:p w14:paraId="34371AEB" w14:textId="77777777" w:rsidR="00207B81" w:rsidRPr="002B5DC1" w:rsidRDefault="00646D1A" w:rsidP="00A835E3">
      <w:pPr>
        <w:pStyle w:val="BodyText"/>
      </w:pPr>
      <w:r w:rsidRPr="002B5DC1">
        <w:t xml:space="preserve">Example: </w:t>
      </w:r>
    </w:p>
    <w:p w14:paraId="41106A8F" w14:textId="77777777" w:rsidR="00646D1A" w:rsidRPr="002B5DC1" w:rsidRDefault="00646D1A" w:rsidP="00A835E3">
      <w:pPr>
        <w:pStyle w:val="BodyText"/>
        <w:rPr>
          <w:rStyle w:val="XMLname"/>
        </w:rPr>
      </w:pPr>
      <w:r w:rsidRPr="002B5DC1">
        <w:rPr>
          <w:rStyle w:val="XMLname"/>
        </w:rPr>
        <w:t>&lt;</w:t>
      </w:r>
      <w:proofErr w:type="spellStart"/>
      <w:r w:rsidRPr="002B5DC1">
        <w:rPr>
          <w:rStyle w:val="XMLname"/>
        </w:rPr>
        <w:t>InstanceIdentifier</w:t>
      </w:r>
      <w:proofErr w:type="spellEnd"/>
      <w:r w:rsidRPr="002B5DC1">
        <w:rPr>
          <w:rStyle w:val="XMLname"/>
        </w:rPr>
        <w:t xml:space="preserve"> extension="11231" root="</w:t>
      </w:r>
      <w:r w:rsidR="00207B81" w:rsidRPr="002B5DC1">
        <w:rPr>
          <w:rStyle w:val="XMLname"/>
        </w:rPr>
        <w:t>2.16.840.1.113883.19</w:t>
      </w:r>
      <w:r w:rsidRPr="002B5DC1">
        <w:rPr>
          <w:rStyle w:val="XMLname"/>
        </w:rPr>
        <w:t>" /&gt;</w:t>
      </w:r>
    </w:p>
    <w:p w14:paraId="2DD4CAD7" w14:textId="52368B46" w:rsidR="00A7582E" w:rsidRPr="002B5DC1" w:rsidRDefault="00A7582E" w:rsidP="007D4B14">
      <w:pPr>
        <w:pStyle w:val="Heading5"/>
        <w:numPr>
          <w:ilvl w:val="0"/>
          <w:numId w:val="0"/>
        </w:numPr>
        <w:rPr>
          <w:noProof w:val="0"/>
        </w:rPr>
      </w:pPr>
      <w:bookmarkStart w:id="113" w:name="_Toc13810980"/>
      <w:r w:rsidRPr="002B5DC1">
        <w:rPr>
          <w:noProof w:val="0"/>
        </w:rPr>
        <w:t>5.</w:t>
      </w:r>
      <w:r w:rsidR="0066138C" w:rsidRPr="002B5DC1">
        <w:rPr>
          <w:noProof w:val="0"/>
        </w:rPr>
        <w:t>6</w:t>
      </w:r>
      <w:r w:rsidR="00F85DC2" w:rsidRPr="002B5DC1">
        <w:rPr>
          <w:noProof w:val="0"/>
        </w:rPr>
        <w:t>.2.1</w:t>
      </w:r>
      <w:r w:rsidRPr="002B5DC1">
        <w:rPr>
          <w:noProof w:val="0"/>
        </w:rPr>
        <w:t>.3 Functions</w:t>
      </w:r>
      <w:bookmarkEnd w:id="113"/>
    </w:p>
    <w:p w14:paraId="57765A3E" w14:textId="22ABA482" w:rsidR="00207B81" w:rsidRPr="002B5DC1" w:rsidRDefault="00207B81" w:rsidP="00A835E3">
      <w:pPr>
        <w:pStyle w:val="BodyText"/>
      </w:pPr>
      <w:r w:rsidRPr="002B5DC1">
        <w:t xml:space="preserve">The use of HL7v3-derived data types in </w:t>
      </w:r>
      <w:r w:rsidR="00020251" w:rsidRPr="002B5DC1">
        <w:t>Privacy Consent Document</w:t>
      </w:r>
      <w:r w:rsidRPr="002B5DC1">
        <w:t xml:space="preserve">s necessitates the use of custom functions to compare attributes with those data types. </w:t>
      </w:r>
      <w:r w:rsidR="00D308C8" w:rsidRPr="002B5DC1">
        <w:t>These functions utilize the XACML extensibility described in chapter 8 of [XACML2].</w:t>
      </w:r>
    </w:p>
    <w:p w14:paraId="7270E8F1" w14:textId="48C7797E" w:rsidR="00D308C8" w:rsidRPr="002B5DC1" w:rsidRDefault="00D308C8" w:rsidP="008209AF">
      <w:pPr>
        <w:pStyle w:val="BodyText"/>
        <w:rPr>
          <w:bCs/>
        </w:rPr>
      </w:pPr>
      <w:r w:rsidRPr="002B5DC1">
        <w:rPr>
          <w:b/>
          <w:bCs/>
        </w:rPr>
        <w:lastRenderedPageBreak/>
        <w:t>Coded Value Comparison Function</w:t>
      </w:r>
    </w:p>
    <w:p w14:paraId="70A55F62" w14:textId="77777777" w:rsidR="00D308C8" w:rsidRPr="002B5DC1" w:rsidRDefault="00D308C8" w:rsidP="008209AF">
      <w:pPr>
        <w:pStyle w:val="BodyText"/>
      </w:pPr>
      <w:r w:rsidRPr="002B5DC1">
        <w:t xml:space="preserve">Function URI: </w:t>
      </w:r>
      <w:proofErr w:type="gramStart"/>
      <w:r w:rsidRPr="002B5DC1">
        <w:rPr>
          <w:rStyle w:val="XMLname"/>
        </w:rPr>
        <w:t>urn:hl</w:t>
      </w:r>
      <w:proofErr w:type="gramEnd"/>
      <w:r w:rsidRPr="002B5DC1">
        <w:rPr>
          <w:rStyle w:val="XMLname"/>
        </w:rPr>
        <w:t>7-org:v3:function:CV-equal</w:t>
      </w:r>
    </w:p>
    <w:p w14:paraId="134919EE" w14:textId="77777777" w:rsidR="00D308C8" w:rsidRPr="002B5DC1" w:rsidRDefault="00D308C8" w:rsidP="00D308C8">
      <w:pPr>
        <w:pStyle w:val="BodyText"/>
      </w:pPr>
      <w:r w:rsidRPr="002B5DC1">
        <w:t xml:space="preserve">This function </w:t>
      </w:r>
      <w:r w:rsidR="00B8170E" w:rsidRPr="002B5DC1">
        <w:t xml:space="preserve">shall </w:t>
      </w:r>
      <w:r w:rsidRPr="002B5DC1">
        <w:t xml:space="preserve">take two arguments of data-type </w:t>
      </w:r>
      <w:proofErr w:type="gramStart"/>
      <w:r w:rsidRPr="002B5DC1">
        <w:rPr>
          <w:rStyle w:val="XMLname"/>
        </w:rPr>
        <w:t>urn:hl</w:t>
      </w:r>
      <w:proofErr w:type="gramEnd"/>
      <w:r w:rsidRPr="002B5DC1">
        <w:rPr>
          <w:rStyle w:val="XMLname"/>
        </w:rPr>
        <w:t>7-org:v3#CV</w:t>
      </w:r>
      <w:r w:rsidRPr="002B5DC1">
        <w:t xml:space="preserve"> and SHALL return an </w:t>
      </w:r>
      <w:r w:rsidRPr="002B5DC1">
        <w:rPr>
          <w:rStyle w:val="XMLname"/>
        </w:rPr>
        <w:t>http://www.w3.org/2001/XMLSchema#boolean</w:t>
      </w:r>
      <w:r w:rsidRPr="002B5DC1">
        <w:t xml:space="preserve">. The function </w:t>
      </w:r>
      <w:r w:rsidR="00B8170E" w:rsidRPr="002B5DC1">
        <w:t xml:space="preserve">shall </w:t>
      </w:r>
      <w:r w:rsidRPr="002B5DC1">
        <w:t xml:space="preserve">return </w:t>
      </w:r>
      <w:r w:rsidRPr="002B5DC1">
        <w:rPr>
          <w:rStyle w:val="XMLname"/>
        </w:rPr>
        <w:t>True</w:t>
      </w:r>
      <w:r w:rsidRPr="002B5DC1">
        <w:t xml:space="preserve"> if and only if the </w:t>
      </w:r>
      <w:r w:rsidRPr="002B5DC1">
        <w:rPr>
          <w:rStyle w:val="XMLname"/>
        </w:rPr>
        <w:t>code</w:t>
      </w:r>
      <w:r w:rsidRPr="002B5DC1">
        <w:t xml:space="preserve"> attribute of both of its arguments are equal according to the function </w:t>
      </w:r>
      <w:proofErr w:type="gramStart"/>
      <w:r w:rsidRPr="002B5DC1">
        <w:rPr>
          <w:rStyle w:val="XMLname"/>
        </w:rPr>
        <w:t>urn:oasis</w:t>
      </w:r>
      <w:proofErr w:type="gramEnd"/>
      <w:r w:rsidRPr="002B5DC1">
        <w:rPr>
          <w:rStyle w:val="XMLname"/>
        </w:rPr>
        <w:t>:names:tc:xacml:1.0:function:string-equal</w:t>
      </w:r>
      <w:r w:rsidRPr="002B5DC1">
        <w:t xml:space="preserve"> AND the </w:t>
      </w:r>
      <w:proofErr w:type="spellStart"/>
      <w:r w:rsidRPr="002B5DC1">
        <w:rPr>
          <w:rStyle w:val="XMLname"/>
        </w:rPr>
        <w:t>codeSystem</w:t>
      </w:r>
      <w:proofErr w:type="spellEnd"/>
      <w:r w:rsidRPr="002B5DC1">
        <w:t xml:space="preserve"> attribute of both of its arguments are equal according to the function </w:t>
      </w:r>
      <w:r w:rsidRPr="002B5DC1">
        <w:rPr>
          <w:rStyle w:val="XMLname"/>
        </w:rPr>
        <w:t>urn:oasis:names:tc:xacml:1.0:function:string-equal</w:t>
      </w:r>
      <w:r w:rsidRPr="002B5DC1">
        <w:t xml:space="preserve">. Otherwise, it </w:t>
      </w:r>
      <w:r w:rsidR="00B8170E" w:rsidRPr="002B5DC1">
        <w:t xml:space="preserve">shall </w:t>
      </w:r>
      <w:r w:rsidRPr="002B5DC1">
        <w:t xml:space="preserve">return </w:t>
      </w:r>
      <w:r w:rsidRPr="002B5DC1">
        <w:rPr>
          <w:rStyle w:val="XMLname"/>
        </w:rPr>
        <w:t>False</w:t>
      </w:r>
      <w:r w:rsidRPr="002B5DC1">
        <w:t>.</w:t>
      </w:r>
    </w:p>
    <w:p w14:paraId="26654E9A" w14:textId="77777777" w:rsidR="00F22E21" w:rsidRPr="002B5DC1" w:rsidRDefault="00F22E21" w:rsidP="008209AF">
      <w:pPr>
        <w:pStyle w:val="BodyText"/>
        <w:rPr>
          <w:bCs/>
        </w:rPr>
      </w:pPr>
    </w:p>
    <w:p w14:paraId="76748584" w14:textId="0E387175" w:rsidR="00D308C8" w:rsidRPr="002B5DC1" w:rsidRDefault="00D308C8" w:rsidP="008209AF">
      <w:pPr>
        <w:pStyle w:val="BodyText"/>
        <w:rPr>
          <w:bCs/>
        </w:rPr>
      </w:pPr>
      <w:r w:rsidRPr="002B5DC1">
        <w:rPr>
          <w:b/>
          <w:bCs/>
        </w:rPr>
        <w:t>Instance Identifier Comparison Function</w:t>
      </w:r>
    </w:p>
    <w:p w14:paraId="6F3312C9" w14:textId="77777777" w:rsidR="00D308C8" w:rsidRPr="002B5DC1" w:rsidRDefault="00D308C8" w:rsidP="008209AF">
      <w:pPr>
        <w:pStyle w:val="BodyText"/>
      </w:pPr>
      <w:r w:rsidRPr="002B5DC1">
        <w:t xml:space="preserve">Function URI: </w:t>
      </w:r>
      <w:proofErr w:type="gramStart"/>
      <w:r w:rsidRPr="002B5DC1">
        <w:rPr>
          <w:rStyle w:val="XMLname"/>
        </w:rPr>
        <w:t>urn:hl</w:t>
      </w:r>
      <w:proofErr w:type="gramEnd"/>
      <w:r w:rsidRPr="002B5DC1">
        <w:rPr>
          <w:rStyle w:val="XMLname"/>
        </w:rPr>
        <w:t>7-org:v3:function:II-equal</w:t>
      </w:r>
    </w:p>
    <w:p w14:paraId="15649059" w14:textId="77777777" w:rsidR="001526BD" w:rsidRPr="002B5DC1" w:rsidRDefault="00D308C8" w:rsidP="00A835E3">
      <w:pPr>
        <w:pStyle w:val="BodyText"/>
      </w:pPr>
      <w:r w:rsidRPr="002B5DC1">
        <w:t xml:space="preserve">This function </w:t>
      </w:r>
      <w:r w:rsidR="00B8170E" w:rsidRPr="002B5DC1">
        <w:t xml:space="preserve">shall </w:t>
      </w:r>
      <w:r w:rsidRPr="002B5DC1">
        <w:t xml:space="preserve">take two arguments of data-type </w:t>
      </w:r>
      <w:proofErr w:type="gramStart"/>
      <w:r w:rsidRPr="002B5DC1">
        <w:rPr>
          <w:rStyle w:val="XMLname"/>
        </w:rPr>
        <w:t>urn:hl</w:t>
      </w:r>
      <w:proofErr w:type="gramEnd"/>
      <w:r w:rsidRPr="002B5DC1">
        <w:rPr>
          <w:rStyle w:val="XMLname"/>
        </w:rPr>
        <w:t>7-org:v3#II</w:t>
      </w:r>
      <w:r w:rsidRPr="002B5DC1">
        <w:t xml:space="preserve"> and </w:t>
      </w:r>
      <w:r w:rsidR="00B8170E" w:rsidRPr="002B5DC1">
        <w:t xml:space="preserve">shall </w:t>
      </w:r>
      <w:r w:rsidRPr="002B5DC1">
        <w:t xml:space="preserve">return an </w:t>
      </w:r>
      <w:r w:rsidRPr="002B5DC1">
        <w:rPr>
          <w:rStyle w:val="XMLname"/>
        </w:rPr>
        <w:t>http://www.w3.org/2001/XMLSchema#boolean</w:t>
      </w:r>
      <w:r w:rsidRPr="002B5DC1">
        <w:t xml:space="preserve">. The function </w:t>
      </w:r>
      <w:r w:rsidR="00B8170E" w:rsidRPr="002B5DC1">
        <w:t xml:space="preserve">shall </w:t>
      </w:r>
      <w:r w:rsidRPr="002B5DC1">
        <w:t xml:space="preserve">return </w:t>
      </w:r>
      <w:r w:rsidRPr="002B5DC1">
        <w:rPr>
          <w:rStyle w:val="XMLname"/>
        </w:rPr>
        <w:t>True</w:t>
      </w:r>
      <w:r w:rsidR="001526BD" w:rsidRPr="002B5DC1">
        <w:t xml:space="preserve"> if:</w:t>
      </w:r>
    </w:p>
    <w:p w14:paraId="4E026C64" w14:textId="710986D9" w:rsidR="001526BD" w:rsidRPr="002B5DC1" w:rsidRDefault="00D308C8" w:rsidP="00F8379D">
      <w:pPr>
        <w:pStyle w:val="ListBullet2"/>
      </w:pPr>
      <w:r w:rsidRPr="002B5DC1">
        <w:t xml:space="preserve">the </w:t>
      </w:r>
      <w:r w:rsidRPr="002B5DC1">
        <w:rPr>
          <w:rStyle w:val="XMLname"/>
        </w:rPr>
        <w:t>extension</w:t>
      </w:r>
      <w:r w:rsidRPr="002B5DC1">
        <w:t xml:space="preserve"> attribute is empty and the </w:t>
      </w:r>
      <w:r w:rsidRPr="002B5DC1">
        <w:rPr>
          <w:rStyle w:val="XMLname"/>
        </w:rPr>
        <w:t>root</w:t>
      </w:r>
      <w:r w:rsidRPr="002B5DC1">
        <w:t xml:space="preserve"> attribute of both of its arguments are equal according to the </w:t>
      </w:r>
      <w:r w:rsidR="001E07E1" w:rsidRPr="002B5DC1">
        <w:t xml:space="preserve">function </w:t>
      </w:r>
      <w:proofErr w:type="gramStart"/>
      <w:r w:rsidRPr="002B5DC1">
        <w:rPr>
          <w:rStyle w:val="XMLname"/>
        </w:rPr>
        <w:t>urn:oasis</w:t>
      </w:r>
      <w:proofErr w:type="gramEnd"/>
      <w:r w:rsidRPr="002B5DC1">
        <w:rPr>
          <w:rStyle w:val="XMLname"/>
        </w:rPr>
        <w:t>:names:tc:xacml:1.0:function:string-equal</w:t>
      </w:r>
      <w:r w:rsidR="001526BD" w:rsidRPr="002B5DC1">
        <w:t>; or,</w:t>
      </w:r>
    </w:p>
    <w:p w14:paraId="4E050BCC" w14:textId="6F4ED136" w:rsidR="001526BD" w:rsidRPr="002B5DC1" w:rsidRDefault="00D308C8" w:rsidP="00F8379D">
      <w:pPr>
        <w:pStyle w:val="ListBullet2"/>
      </w:pPr>
      <w:r w:rsidRPr="002B5DC1">
        <w:t xml:space="preserve">the </w:t>
      </w:r>
      <w:r w:rsidRPr="002B5DC1">
        <w:rPr>
          <w:rStyle w:val="XMLname"/>
        </w:rPr>
        <w:t>extension</w:t>
      </w:r>
      <w:r w:rsidRPr="002B5DC1">
        <w:t xml:space="preserve"> attribute of both of its arguments are equal according to the function </w:t>
      </w:r>
      <w:proofErr w:type="gramStart"/>
      <w:r w:rsidRPr="002B5DC1">
        <w:rPr>
          <w:rStyle w:val="XMLname"/>
        </w:rPr>
        <w:t>urn:oasis</w:t>
      </w:r>
      <w:proofErr w:type="gramEnd"/>
      <w:r w:rsidRPr="002B5DC1">
        <w:rPr>
          <w:rStyle w:val="XMLname"/>
        </w:rPr>
        <w:t>:names:tc:xacml:1.0:function:string-equal</w:t>
      </w:r>
      <w:r w:rsidR="001526BD" w:rsidRPr="002B5DC1">
        <w:t xml:space="preserve">, and </w:t>
      </w:r>
      <w:r w:rsidR="001E07E1" w:rsidRPr="002B5DC1">
        <w:t xml:space="preserve">the </w:t>
      </w:r>
      <w:r w:rsidRPr="002B5DC1">
        <w:rPr>
          <w:rStyle w:val="XMLname"/>
        </w:rPr>
        <w:t>root</w:t>
      </w:r>
      <w:r w:rsidRPr="002B5DC1">
        <w:t xml:space="preserve"> attribute of both of its arguments are e</w:t>
      </w:r>
      <w:r w:rsidR="001E07E1" w:rsidRPr="002B5DC1">
        <w:t xml:space="preserve">qual according to the function </w:t>
      </w:r>
      <w:r w:rsidRPr="002B5DC1">
        <w:rPr>
          <w:rStyle w:val="XMLname"/>
        </w:rPr>
        <w:t>urn:oasis:names:tc:xacml:1.0:function:string-equal</w:t>
      </w:r>
      <w:r w:rsidR="001E07E1" w:rsidRPr="002B5DC1">
        <w:t>.</w:t>
      </w:r>
    </w:p>
    <w:p w14:paraId="32A27849" w14:textId="77777777" w:rsidR="00D308C8" w:rsidRPr="002B5DC1" w:rsidRDefault="001E07E1" w:rsidP="001526BD">
      <w:pPr>
        <w:pStyle w:val="BodyText"/>
      </w:pPr>
      <w:r w:rsidRPr="002B5DC1">
        <w:t xml:space="preserve">Otherwise, it </w:t>
      </w:r>
      <w:r w:rsidR="00B8170E" w:rsidRPr="002B5DC1">
        <w:t xml:space="preserve">shall </w:t>
      </w:r>
      <w:r w:rsidRPr="002B5DC1">
        <w:t xml:space="preserve">return </w:t>
      </w:r>
      <w:r w:rsidR="00D308C8" w:rsidRPr="002B5DC1">
        <w:rPr>
          <w:rStyle w:val="XMLname"/>
        </w:rPr>
        <w:t>False</w:t>
      </w:r>
      <w:r w:rsidR="00D308C8" w:rsidRPr="002B5DC1">
        <w:t>.</w:t>
      </w:r>
    </w:p>
    <w:p w14:paraId="1DED66EE" w14:textId="3DBD00A0" w:rsidR="00482981" w:rsidRPr="002B5DC1" w:rsidRDefault="00A7582E" w:rsidP="007D4B14">
      <w:pPr>
        <w:pStyle w:val="Heading5"/>
        <w:numPr>
          <w:ilvl w:val="0"/>
          <w:numId w:val="0"/>
        </w:numPr>
        <w:rPr>
          <w:noProof w:val="0"/>
        </w:rPr>
      </w:pPr>
      <w:bookmarkStart w:id="114" w:name="_Toc1381098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 xml:space="preserve">.4 Attribute Definitions </w:t>
      </w:r>
      <w:r w:rsidR="003439F9" w:rsidRPr="002B5DC1">
        <w:rPr>
          <w:noProof w:val="0"/>
        </w:rPr>
        <w:t>–</w:t>
      </w:r>
      <w:r w:rsidRPr="002B5DC1">
        <w:rPr>
          <w:noProof w:val="0"/>
        </w:rPr>
        <w:t xml:space="preserve"> Subject</w:t>
      </w:r>
      <w:bookmarkEnd w:id="114"/>
    </w:p>
    <w:p w14:paraId="37928D35" w14:textId="1C5A8638" w:rsidR="003439F9" w:rsidRPr="002B5DC1" w:rsidRDefault="003439F9" w:rsidP="007D4B14">
      <w:pPr>
        <w:pStyle w:val="Heading6"/>
        <w:numPr>
          <w:ilvl w:val="0"/>
          <w:numId w:val="0"/>
        </w:numPr>
        <w:rPr>
          <w:noProof w:val="0"/>
        </w:rPr>
      </w:pPr>
      <w:bookmarkStart w:id="115" w:name="_Toc13810982"/>
      <w:r w:rsidRPr="002B5DC1">
        <w:rPr>
          <w:noProof w:val="0"/>
        </w:rPr>
        <w:t>5.</w:t>
      </w:r>
      <w:r w:rsidR="0066138C" w:rsidRPr="002B5DC1">
        <w:rPr>
          <w:noProof w:val="0"/>
        </w:rPr>
        <w:t>6</w:t>
      </w:r>
      <w:r w:rsidRPr="002B5DC1">
        <w:rPr>
          <w:noProof w:val="0"/>
        </w:rPr>
        <w:t>.2.1.4.1 User ID</w:t>
      </w:r>
      <w:bookmarkEnd w:id="115"/>
    </w:p>
    <w:tbl>
      <w:tblPr>
        <w:tblStyle w:val="TableGrid"/>
        <w:tblW w:w="0" w:type="auto"/>
        <w:tblLook w:val="04A0" w:firstRow="1" w:lastRow="0" w:firstColumn="1" w:lastColumn="0" w:noHBand="0" w:noVBand="1"/>
      </w:tblPr>
      <w:tblGrid>
        <w:gridCol w:w="2172"/>
        <w:gridCol w:w="7178"/>
      </w:tblGrid>
      <w:tr w:rsidR="003439F9" w:rsidRPr="002B5DC1" w14:paraId="3F87F151" w14:textId="77777777" w:rsidTr="00C709FD">
        <w:trPr>
          <w:cantSplit/>
        </w:trPr>
        <w:tc>
          <w:tcPr>
            <w:tcW w:w="2172" w:type="dxa"/>
            <w:shd w:val="clear" w:color="auto" w:fill="D9D9D9" w:themeFill="background1" w:themeFillShade="D9"/>
          </w:tcPr>
          <w:p w14:paraId="0C3FEE71" w14:textId="77777777" w:rsidR="003439F9" w:rsidRPr="002B5DC1" w:rsidRDefault="003439F9" w:rsidP="003439F9">
            <w:pPr>
              <w:pStyle w:val="BodyText"/>
              <w:rPr>
                <w:rStyle w:val="Strong"/>
              </w:rPr>
            </w:pPr>
            <w:r w:rsidRPr="002B5DC1">
              <w:rPr>
                <w:rStyle w:val="Strong"/>
              </w:rPr>
              <w:t xml:space="preserve">IHE XUA Definition </w:t>
            </w:r>
          </w:p>
        </w:tc>
        <w:tc>
          <w:tcPr>
            <w:tcW w:w="7178" w:type="dxa"/>
          </w:tcPr>
          <w:p w14:paraId="0BAB23C5" w14:textId="6366C9BB" w:rsidR="003439F9" w:rsidRPr="002B5DC1" w:rsidRDefault="009711E2" w:rsidP="00EA6BD7">
            <w:pPr>
              <w:pStyle w:val="BodyText"/>
            </w:pPr>
            <w:ins w:id="116" w:author="Lynn" w:date="2021-05-17T20:24:00Z">
              <w:r>
                <w:fldChar w:fldCharType="begin"/>
              </w:r>
              <w:r>
                <w:instrText xml:space="preserve"> HYPERLINK "https://profiles.ihe.net/ITI/TF/Volume2/ITI-40.html" \l "3.40.4.1.2" </w:instrText>
              </w:r>
              <w:r>
                <w:fldChar w:fldCharType="separate"/>
              </w:r>
              <w:r w:rsidR="00B8170E" w:rsidRPr="009711E2">
                <w:rPr>
                  <w:rStyle w:val="Hyperlink"/>
                </w:rPr>
                <w:t>ITI TF-2</w:t>
              </w:r>
              <w:del w:id="117" w:author="Lynn" w:date="2021-05-17T20:22:00Z">
                <w:r w:rsidR="00B8170E" w:rsidRPr="009711E2" w:rsidDel="009711E2">
                  <w:rPr>
                    <w:rStyle w:val="Hyperlink"/>
                  </w:rPr>
                  <w:delText>b</w:delText>
                </w:r>
              </w:del>
              <w:r w:rsidR="00B8170E" w:rsidRPr="009711E2">
                <w:rPr>
                  <w:rStyle w:val="Hyperlink"/>
                </w:rPr>
                <w:t xml:space="preserve">: </w:t>
              </w:r>
              <w:r w:rsidR="003439F9" w:rsidRPr="009711E2">
                <w:rPr>
                  <w:rStyle w:val="Hyperlink"/>
                </w:rPr>
                <w:t>3.40.4.1.2</w:t>
              </w:r>
              <w:r>
                <w:fldChar w:fldCharType="end"/>
              </w:r>
            </w:ins>
            <w:r w:rsidR="003439F9" w:rsidRPr="002B5DC1">
              <w:t xml:space="preserve"> as "Subject"</w:t>
            </w:r>
            <w:r w:rsidR="00B8170E" w:rsidRPr="002B5DC1">
              <w:t xml:space="preserve"> -</w:t>
            </w:r>
            <w:r w:rsidR="003439F9" w:rsidRPr="002B5DC1">
              <w:t xml:space="preserve"> "logical identifier of the principal performing the original service request" </w:t>
            </w:r>
          </w:p>
        </w:tc>
      </w:tr>
      <w:tr w:rsidR="003439F9" w:rsidRPr="002B5DC1" w14:paraId="5C7FD743" w14:textId="77777777" w:rsidTr="00C709FD">
        <w:trPr>
          <w:cantSplit/>
        </w:trPr>
        <w:tc>
          <w:tcPr>
            <w:tcW w:w="2172" w:type="dxa"/>
            <w:shd w:val="clear" w:color="auto" w:fill="D9D9D9" w:themeFill="background1" w:themeFillShade="D9"/>
          </w:tcPr>
          <w:p w14:paraId="5D418578" w14:textId="77777777" w:rsidR="003439F9" w:rsidRPr="002B5DC1" w:rsidRDefault="003439F9" w:rsidP="003439F9">
            <w:pPr>
              <w:pStyle w:val="BodyText"/>
              <w:rPr>
                <w:rStyle w:val="Strong"/>
              </w:rPr>
            </w:pPr>
            <w:r w:rsidRPr="002B5DC1">
              <w:rPr>
                <w:rStyle w:val="Strong"/>
              </w:rPr>
              <w:t xml:space="preserve">SAML Attribute Name </w:t>
            </w:r>
          </w:p>
        </w:tc>
        <w:tc>
          <w:tcPr>
            <w:tcW w:w="7178" w:type="dxa"/>
          </w:tcPr>
          <w:p w14:paraId="35AA2CA7" w14:textId="77777777" w:rsidR="003439F9" w:rsidRPr="002B5DC1" w:rsidRDefault="003439F9">
            <w:pPr>
              <w:pStyle w:val="BodyText"/>
            </w:pPr>
            <w:r w:rsidRPr="002B5DC1">
              <w:t>not an attribute in SAML</w:t>
            </w:r>
            <w:r w:rsidR="0034021D" w:rsidRPr="002B5DC1">
              <w:t xml:space="preserve">, but communicated in </w:t>
            </w:r>
            <w:r w:rsidR="0034021D" w:rsidRPr="002B5DC1">
              <w:rPr>
                <w:rStyle w:val="XMLname"/>
              </w:rPr>
              <w:t>&lt;Subject&gt;/&lt;</w:t>
            </w:r>
            <w:proofErr w:type="spellStart"/>
            <w:r w:rsidR="0034021D" w:rsidRPr="002B5DC1">
              <w:rPr>
                <w:rStyle w:val="XMLname"/>
              </w:rPr>
              <w:t>NameID</w:t>
            </w:r>
            <w:proofErr w:type="spellEnd"/>
            <w:r w:rsidR="0034021D" w:rsidRPr="002B5DC1">
              <w:rPr>
                <w:rStyle w:val="XMLname"/>
              </w:rPr>
              <w:t>&gt;</w:t>
            </w:r>
          </w:p>
        </w:tc>
      </w:tr>
      <w:tr w:rsidR="003439F9" w:rsidRPr="002B5DC1" w14:paraId="793A2BF1" w14:textId="77777777" w:rsidTr="00C709FD">
        <w:trPr>
          <w:cantSplit/>
        </w:trPr>
        <w:tc>
          <w:tcPr>
            <w:tcW w:w="2172" w:type="dxa"/>
            <w:shd w:val="clear" w:color="auto" w:fill="D9D9D9" w:themeFill="background1" w:themeFillShade="D9"/>
          </w:tcPr>
          <w:p w14:paraId="2F7201F4" w14:textId="77777777" w:rsidR="003439F9" w:rsidRPr="002B5DC1" w:rsidRDefault="003439F9" w:rsidP="003439F9">
            <w:pPr>
              <w:pStyle w:val="BodyText"/>
              <w:rPr>
                <w:rStyle w:val="Strong"/>
              </w:rPr>
            </w:pPr>
            <w:r w:rsidRPr="002B5DC1">
              <w:rPr>
                <w:rStyle w:val="Strong"/>
              </w:rPr>
              <w:t>SAML Example</w:t>
            </w:r>
          </w:p>
        </w:tc>
        <w:tc>
          <w:tcPr>
            <w:tcW w:w="7178" w:type="dxa"/>
          </w:tcPr>
          <w:p w14:paraId="43C1B499" w14:textId="77777777" w:rsidR="003439F9" w:rsidRPr="002B5DC1" w:rsidRDefault="003439F9">
            <w:pPr>
              <w:pStyle w:val="BodyText"/>
            </w:pPr>
            <w:r w:rsidRPr="002B5DC1">
              <w:rPr>
                <w:rStyle w:val="XMLname"/>
              </w:rPr>
              <w:t>&lt;</w:t>
            </w:r>
            <w:proofErr w:type="spellStart"/>
            <w:proofErr w:type="gramStart"/>
            <w:r w:rsidRPr="002B5DC1">
              <w:rPr>
                <w:rStyle w:val="XMLname"/>
              </w:rPr>
              <w:t>saml:Subject</w:t>
            </w:r>
            <w:proofErr w:type="spellEnd"/>
            <w:proofErr w:type="gramEnd"/>
            <w:r w:rsidRPr="002B5DC1">
              <w:rPr>
                <w:rStyle w:val="XMLname"/>
              </w:rPr>
              <w:t>&gt;</w:t>
            </w:r>
            <w:r w:rsidRPr="002B5DC1">
              <w:rPr>
                <w:rStyle w:val="XMLname"/>
              </w:rPr>
              <w:br/>
              <w:t xml:space="preserve">    &lt;</w:t>
            </w:r>
            <w:proofErr w:type="spellStart"/>
            <w:r w:rsidRPr="002B5DC1">
              <w:rPr>
                <w:rStyle w:val="XMLname"/>
              </w:rPr>
              <w:t>saml:NameID</w:t>
            </w:r>
            <w:proofErr w:type="spellEnd"/>
            <w:r w:rsidRPr="002B5DC1">
              <w:rPr>
                <w:rStyle w:val="XMLname"/>
              </w:rPr>
              <w:t>&gt;user1&lt;/</w:t>
            </w:r>
            <w:proofErr w:type="spellStart"/>
            <w:r w:rsidRPr="002B5DC1">
              <w:rPr>
                <w:rStyle w:val="XMLname"/>
              </w:rPr>
              <w:t>saml:NameID</w:t>
            </w:r>
            <w:proofErr w:type="spellEnd"/>
            <w:r w:rsidRPr="002B5DC1">
              <w:rPr>
                <w:rStyle w:val="XMLname"/>
              </w:rPr>
              <w:t>&gt;</w:t>
            </w:r>
            <w:r w:rsidRPr="002B5DC1">
              <w:rPr>
                <w:rStyle w:val="XMLname"/>
              </w:rPr>
              <w:br/>
              <w:t xml:space="preserve">    &lt;</w:t>
            </w:r>
            <w:proofErr w:type="spellStart"/>
            <w:r w:rsidRPr="002B5DC1">
              <w:rPr>
                <w:rStyle w:val="XMLname"/>
              </w:rPr>
              <w:t>saml:SubjectConfirmation</w:t>
            </w:r>
            <w:proofErr w:type="spellEnd"/>
            <w:r w:rsidRPr="002B5DC1">
              <w:rPr>
                <w:rStyle w:val="XMLname"/>
              </w:rPr>
              <w:br/>
              <w:t xml:space="preserve">      Method="urn:oasis:names:tc:SAML:2.0:cm:bearer"/&gt;</w:t>
            </w:r>
            <w:r w:rsidRPr="002B5DC1">
              <w:rPr>
                <w:rStyle w:val="XMLname"/>
              </w:rPr>
              <w:br/>
              <w:t>&lt;/</w:t>
            </w:r>
            <w:proofErr w:type="spellStart"/>
            <w:r w:rsidRPr="002B5DC1">
              <w:rPr>
                <w:rStyle w:val="XMLname"/>
              </w:rPr>
              <w:t>saml:Subject</w:t>
            </w:r>
            <w:proofErr w:type="spellEnd"/>
            <w:r w:rsidRPr="002B5DC1">
              <w:rPr>
                <w:rStyle w:val="XMLname"/>
              </w:rPr>
              <w:t>&gt;</w:t>
            </w:r>
          </w:p>
        </w:tc>
      </w:tr>
      <w:tr w:rsidR="003439F9" w:rsidRPr="002B5DC1" w14:paraId="17598601" w14:textId="77777777" w:rsidTr="00C709FD">
        <w:trPr>
          <w:cantSplit/>
        </w:trPr>
        <w:tc>
          <w:tcPr>
            <w:tcW w:w="2172" w:type="dxa"/>
            <w:shd w:val="clear" w:color="auto" w:fill="D9D9D9" w:themeFill="background1" w:themeFillShade="D9"/>
          </w:tcPr>
          <w:p w14:paraId="47B4BF00" w14:textId="77777777" w:rsidR="003439F9" w:rsidRPr="002B5DC1" w:rsidRDefault="003439F9" w:rsidP="003439F9">
            <w:pPr>
              <w:pStyle w:val="BodyText"/>
              <w:rPr>
                <w:rStyle w:val="Strong"/>
              </w:rPr>
            </w:pPr>
            <w:r w:rsidRPr="002B5DC1">
              <w:rPr>
                <w:rStyle w:val="Strong"/>
              </w:rPr>
              <w:t xml:space="preserve">XACML Target Section </w:t>
            </w:r>
          </w:p>
        </w:tc>
        <w:tc>
          <w:tcPr>
            <w:tcW w:w="7178" w:type="dxa"/>
          </w:tcPr>
          <w:p w14:paraId="7C1045FA" w14:textId="77777777" w:rsidR="003439F9" w:rsidRPr="002B5DC1" w:rsidRDefault="003439F9" w:rsidP="003439F9">
            <w:pPr>
              <w:pStyle w:val="BodyText"/>
            </w:pPr>
            <w:r w:rsidRPr="002B5DC1">
              <w:t xml:space="preserve">subject </w:t>
            </w:r>
          </w:p>
        </w:tc>
      </w:tr>
      <w:tr w:rsidR="003439F9" w:rsidRPr="002B5DC1" w14:paraId="49171E3E" w14:textId="77777777" w:rsidTr="00C709FD">
        <w:trPr>
          <w:cantSplit/>
        </w:trPr>
        <w:tc>
          <w:tcPr>
            <w:tcW w:w="2172" w:type="dxa"/>
            <w:shd w:val="clear" w:color="auto" w:fill="D9D9D9" w:themeFill="background1" w:themeFillShade="D9"/>
          </w:tcPr>
          <w:p w14:paraId="60768357" w14:textId="77777777" w:rsidR="003439F9" w:rsidRPr="002B5DC1" w:rsidRDefault="003439F9" w:rsidP="003439F9">
            <w:pPr>
              <w:pStyle w:val="BodyText"/>
              <w:rPr>
                <w:rStyle w:val="Strong"/>
              </w:rPr>
            </w:pPr>
            <w:r w:rsidRPr="002B5DC1">
              <w:rPr>
                <w:rStyle w:val="Strong"/>
              </w:rPr>
              <w:lastRenderedPageBreak/>
              <w:t xml:space="preserve">XACML Attribute ID </w:t>
            </w:r>
          </w:p>
        </w:tc>
        <w:tc>
          <w:tcPr>
            <w:tcW w:w="7178" w:type="dxa"/>
          </w:tcPr>
          <w:p w14:paraId="3D999C8A" w14:textId="77777777" w:rsidR="003439F9" w:rsidRPr="002B5DC1" w:rsidRDefault="003439F9" w:rsidP="003439F9">
            <w:pPr>
              <w:pStyle w:val="BodyText"/>
              <w:rPr>
                <w:rStyle w:val="XMLname"/>
              </w:rPr>
            </w:pPr>
            <w:proofErr w:type="gramStart"/>
            <w:r w:rsidRPr="002B5DC1">
              <w:rPr>
                <w:rStyle w:val="XMLname"/>
              </w:rPr>
              <w:t>urn:oasis</w:t>
            </w:r>
            <w:proofErr w:type="gramEnd"/>
            <w:r w:rsidRPr="002B5DC1">
              <w:rPr>
                <w:rStyle w:val="XMLname"/>
              </w:rPr>
              <w:t xml:space="preserve">:names:tc:xacml:1.0:subject:subject-id </w:t>
            </w:r>
          </w:p>
        </w:tc>
      </w:tr>
      <w:tr w:rsidR="003439F9" w:rsidRPr="002B5DC1" w14:paraId="2A03ECAA" w14:textId="77777777" w:rsidTr="00C709FD">
        <w:trPr>
          <w:cantSplit/>
        </w:trPr>
        <w:tc>
          <w:tcPr>
            <w:tcW w:w="2172" w:type="dxa"/>
            <w:shd w:val="clear" w:color="auto" w:fill="D9D9D9" w:themeFill="background1" w:themeFillShade="D9"/>
          </w:tcPr>
          <w:p w14:paraId="16F00EA3" w14:textId="77777777" w:rsidR="003439F9" w:rsidRPr="002B5DC1" w:rsidRDefault="003439F9" w:rsidP="003439F9">
            <w:pPr>
              <w:pStyle w:val="BodyText"/>
              <w:rPr>
                <w:rStyle w:val="Strong"/>
              </w:rPr>
            </w:pPr>
            <w:r w:rsidRPr="002B5DC1">
              <w:rPr>
                <w:rStyle w:val="Strong"/>
              </w:rPr>
              <w:t xml:space="preserve">XACML Data Type </w:t>
            </w:r>
          </w:p>
        </w:tc>
        <w:tc>
          <w:tcPr>
            <w:tcW w:w="7178" w:type="dxa"/>
          </w:tcPr>
          <w:p w14:paraId="126E3C17" w14:textId="77777777" w:rsidR="003439F9" w:rsidRPr="002B5DC1" w:rsidRDefault="003439F9" w:rsidP="003439F9">
            <w:pPr>
              <w:pStyle w:val="BodyText"/>
              <w:rPr>
                <w:rStyle w:val="XMLname"/>
              </w:rPr>
            </w:pPr>
            <w:r w:rsidRPr="002B5DC1">
              <w:rPr>
                <w:rStyle w:val="XMLname"/>
              </w:rPr>
              <w:t xml:space="preserve">http://www.w3.org/2001/XMLSchema#string </w:t>
            </w:r>
          </w:p>
        </w:tc>
      </w:tr>
      <w:tr w:rsidR="003439F9" w:rsidRPr="002B5DC1" w14:paraId="282CBEC5" w14:textId="77777777" w:rsidTr="00C709FD">
        <w:trPr>
          <w:cantSplit/>
        </w:trPr>
        <w:tc>
          <w:tcPr>
            <w:tcW w:w="2172" w:type="dxa"/>
            <w:shd w:val="clear" w:color="auto" w:fill="D9D9D9" w:themeFill="background1" w:themeFillShade="D9"/>
          </w:tcPr>
          <w:p w14:paraId="739AF2F9" w14:textId="77777777" w:rsidR="003439F9" w:rsidRPr="002B5DC1" w:rsidRDefault="003439F9" w:rsidP="003439F9">
            <w:pPr>
              <w:pStyle w:val="BodyText"/>
              <w:rPr>
                <w:rStyle w:val="Strong"/>
              </w:rPr>
            </w:pPr>
            <w:r w:rsidRPr="002B5DC1">
              <w:rPr>
                <w:rStyle w:val="Strong"/>
              </w:rPr>
              <w:t xml:space="preserve">XACML Attribute Value Content </w:t>
            </w:r>
          </w:p>
        </w:tc>
        <w:tc>
          <w:tcPr>
            <w:tcW w:w="7178" w:type="dxa"/>
          </w:tcPr>
          <w:p w14:paraId="1A6823A9" w14:textId="77777777" w:rsidR="003439F9" w:rsidRPr="002B5DC1" w:rsidRDefault="003439F9" w:rsidP="003439F9">
            <w:pPr>
              <w:pStyle w:val="BodyText"/>
            </w:pPr>
            <w:r w:rsidRPr="002B5DC1">
              <w:t xml:space="preserve">No restrictions </w:t>
            </w:r>
          </w:p>
        </w:tc>
      </w:tr>
      <w:tr w:rsidR="003439F9" w:rsidRPr="002B5DC1" w14:paraId="2DC3EB64" w14:textId="77777777" w:rsidTr="00C709FD">
        <w:trPr>
          <w:cantSplit/>
        </w:trPr>
        <w:tc>
          <w:tcPr>
            <w:tcW w:w="2172" w:type="dxa"/>
            <w:shd w:val="clear" w:color="auto" w:fill="D9D9D9" w:themeFill="background1" w:themeFillShade="D9"/>
          </w:tcPr>
          <w:p w14:paraId="579F6421" w14:textId="77777777" w:rsidR="003439F9" w:rsidRPr="002B5DC1" w:rsidRDefault="003439F9" w:rsidP="003439F9">
            <w:pPr>
              <w:pStyle w:val="BodyText"/>
              <w:rPr>
                <w:rStyle w:val="Strong"/>
              </w:rPr>
            </w:pPr>
            <w:r w:rsidRPr="002B5DC1">
              <w:rPr>
                <w:rStyle w:val="Strong"/>
              </w:rPr>
              <w:t>XACML Example</w:t>
            </w:r>
          </w:p>
        </w:tc>
        <w:tc>
          <w:tcPr>
            <w:tcW w:w="7178" w:type="dxa"/>
          </w:tcPr>
          <w:p w14:paraId="18D13AA8" w14:textId="77777777" w:rsidR="003439F9" w:rsidRPr="002B5DC1" w:rsidRDefault="003439F9">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 xml:space="preserve">:names:tc:xacml:1.0:subject:subject-id" </w:t>
            </w:r>
            <w:r w:rsidRPr="002B5DC1">
              <w:rPr>
                <w:rStyle w:val="XMLname"/>
              </w:rPr>
              <w:br/>
            </w:r>
            <w:proofErr w:type="spellStart"/>
            <w:r w:rsidRPr="002B5DC1">
              <w:rPr>
                <w:rStyle w:val="XMLname"/>
              </w:rPr>
              <w:t>DataType</w:t>
            </w:r>
            <w:proofErr w:type="spellEnd"/>
            <w:r w:rsidRPr="002B5DC1">
              <w:rPr>
                <w:rStyle w:val="XMLname"/>
              </w:rPr>
              <w:t xml:space="preserve">="http://www.w3.org/2001/XMLSchema#string"&gt; </w:t>
            </w:r>
            <w:r w:rsidRPr="002B5DC1">
              <w:rPr>
                <w:rStyle w:val="XMLname"/>
              </w:rPr>
              <w:br/>
              <w:t xml:space="preserve">    &lt;</w:t>
            </w:r>
            <w:proofErr w:type="spellStart"/>
            <w:r w:rsidRPr="002B5DC1">
              <w:rPr>
                <w:rStyle w:val="XMLname"/>
              </w:rPr>
              <w:t>AttributeValue</w:t>
            </w:r>
            <w:proofErr w:type="spellEnd"/>
            <w:r w:rsidRPr="002B5DC1">
              <w:rPr>
                <w:rStyle w:val="XMLname"/>
              </w:rPr>
              <w:t>&gt;user1&lt;/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02A232F" w14:textId="070C3778" w:rsidR="00DB1ED4" w:rsidRPr="002B5DC1" w:rsidRDefault="00DB1ED4" w:rsidP="00DB1ED4">
      <w:pPr>
        <w:pStyle w:val="Heading6"/>
        <w:numPr>
          <w:ilvl w:val="0"/>
          <w:numId w:val="0"/>
        </w:numPr>
        <w:rPr>
          <w:noProof w:val="0"/>
        </w:rPr>
      </w:pPr>
      <w:bookmarkStart w:id="118" w:name="_Toc13810983"/>
      <w:r w:rsidRPr="002B5DC1">
        <w:rPr>
          <w:noProof w:val="0"/>
        </w:rPr>
        <w:t>5.</w:t>
      </w:r>
      <w:r w:rsidR="0066138C" w:rsidRPr="002B5DC1">
        <w:rPr>
          <w:noProof w:val="0"/>
        </w:rPr>
        <w:t>6</w:t>
      </w:r>
      <w:r w:rsidRPr="002B5DC1">
        <w:rPr>
          <w:noProof w:val="0"/>
        </w:rPr>
        <w:t>.2.1.4.</w:t>
      </w:r>
      <w:r w:rsidR="00C90624" w:rsidRPr="002B5DC1">
        <w:rPr>
          <w:noProof w:val="0"/>
        </w:rPr>
        <w:t xml:space="preserve">2 </w:t>
      </w:r>
      <w:r w:rsidRPr="002B5DC1">
        <w:rPr>
          <w:noProof w:val="0"/>
        </w:rPr>
        <w:t>User Organization</w:t>
      </w:r>
      <w:bookmarkEnd w:id="118"/>
    </w:p>
    <w:tbl>
      <w:tblPr>
        <w:tblStyle w:val="TableGrid"/>
        <w:tblW w:w="0" w:type="auto"/>
        <w:tblLayout w:type="fixed"/>
        <w:tblLook w:val="04A0" w:firstRow="1" w:lastRow="0" w:firstColumn="1" w:lastColumn="0" w:noHBand="0" w:noVBand="1"/>
      </w:tblPr>
      <w:tblGrid>
        <w:gridCol w:w="2122"/>
        <w:gridCol w:w="7228"/>
      </w:tblGrid>
      <w:tr w:rsidR="00DB1ED4" w:rsidRPr="002B5DC1" w14:paraId="1F6FACDA" w14:textId="77777777" w:rsidTr="00C709FD">
        <w:trPr>
          <w:cantSplit/>
        </w:trPr>
        <w:tc>
          <w:tcPr>
            <w:tcW w:w="2122" w:type="dxa"/>
            <w:shd w:val="clear" w:color="auto" w:fill="D9D9D9" w:themeFill="background1" w:themeFillShade="D9"/>
          </w:tcPr>
          <w:p w14:paraId="7B94A354" w14:textId="77777777" w:rsidR="00DB1ED4" w:rsidRPr="002B5DC1" w:rsidRDefault="00DB1ED4" w:rsidP="00DB1ED4">
            <w:pPr>
              <w:pStyle w:val="BodyText"/>
              <w:rPr>
                <w:rStyle w:val="Strong"/>
              </w:rPr>
            </w:pPr>
            <w:r w:rsidRPr="002B5DC1">
              <w:rPr>
                <w:rStyle w:val="Strong"/>
              </w:rPr>
              <w:t xml:space="preserve">IHE XUA Definition </w:t>
            </w:r>
          </w:p>
        </w:tc>
        <w:tc>
          <w:tcPr>
            <w:tcW w:w="7228" w:type="dxa"/>
          </w:tcPr>
          <w:p w14:paraId="104AC4E1" w14:textId="6D771F48" w:rsidR="00DB1ED4" w:rsidRPr="002B5DC1" w:rsidRDefault="009711E2" w:rsidP="00B8170E">
            <w:pPr>
              <w:pStyle w:val="BodyText"/>
            </w:pPr>
            <w:ins w:id="119" w:author="Lynn" w:date="2021-05-17T20:24:00Z">
              <w:r>
                <w:fldChar w:fldCharType="begin"/>
              </w:r>
              <w:r>
                <w:instrText xml:space="preserve"> HYPERLINK "https://profiles.ihe.net/ITI/TF/Volume2/ITI-40.html" \l "3.40.4.1.2" </w:instrText>
              </w:r>
              <w:r>
                <w:fldChar w:fldCharType="separate"/>
              </w:r>
              <w:r w:rsidRPr="009711E2">
                <w:rPr>
                  <w:rStyle w:val="Hyperlink"/>
                </w:rPr>
                <w:t>ITI TF-2: 3.40.4.1.2</w:t>
              </w:r>
              <w:r>
                <w:fldChar w:fldCharType="end"/>
              </w:r>
            </w:ins>
            <w:del w:id="120" w:author="Lynn" w:date="2021-05-17T20:24:00Z">
              <w:r w:rsidR="00B8170E" w:rsidRPr="002B5DC1" w:rsidDel="009711E2">
                <w:delText xml:space="preserve">ITI TF-2b: </w:delText>
              </w:r>
              <w:r w:rsidR="00DB1ED4" w:rsidRPr="002B5DC1" w:rsidDel="009711E2">
                <w:delText xml:space="preserve">3.40.4.1.2 </w:delText>
              </w:r>
            </w:del>
            <w:ins w:id="121" w:author="Lynn" w:date="2021-05-17T20:24:00Z">
              <w:r>
                <w:t xml:space="preserve"> </w:t>
              </w:r>
            </w:ins>
            <w:r w:rsidR="00DB1ED4" w:rsidRPr="002B5DC1">
              <w:t>as "Subject Organization"</w:t>
            </w:r>
            <w:r w:rsidR="00B8170E" w:rsidRPr="002B5DC1">
              <w:t xml:space="preserve"> -</w:t>
            </w:r>
            <w:r w:rsidR="00DB1ED4" w:rsidRPr="002B5DC1">
              <w:t xml:space="preserve"> "plain text description of the organization" </w:t>
            </w:r>
          </w:p>
        </w:tc>
      </w:tr>
      <w:tr w:rsidR="00DB1ED4" w:rsidRPr="002B5DC1" w14:paraId="4E545494" w14:textId="77777777" w:rsidTr="00C709FD">
        <w:trPr>
          <w:cantSplit/>
        </w:trPr>
        <w:tc>
          <w:tcPr>
            <w:tcW w:w="2122" w:type="dxa"/>
            <w:shd w:val="clear" w:color="auto" w:fill="D9D9D9" w:themeFill="background1" w:themeFillShade="D9"/>
          </w:tcPr>
          <w:p w14:paraId="1A46FB1E" w14:textId="77777777" w:rsidR="00DB1ED4" w:rsidRPr="002B5DC1" w:rsidRDefault="00DB1ED4" w:rsidP="00DB1ED4">
            <w:pPr>
              <w:pStyle w:val="BodyText"/>
              <w:rPr>
                <w:rStyle w:val="Strong"/>
              </w:rPr>
            </w:pPr>
            <w:r w:rsidRPr="002B5DC1">
              <w:rPr>
                <w:rStyle w:val="Strong"/>
              </w:rPr>
              <w:t xml:space="preserve">SAML Attribute Name </w:t>
            </w:r>
          </w:p>
        </w:tc>
        <w:tc>
          <w:tcPr>
            <w:tcW w:w="7228" w:type="dxa"/>
          </w:tcPr>
          <w:p w14:paraId="301C7229" w14:textId="77777777" w:rsidR="00DB1ED4" w:rsidRPr="002B5DC1" w:rsidRDefault="00DB1ED4" w:rsidP="00DB1ED4">
            <w:pPr>
              <w:pStyle w:val="BodyText"/>
              <w:rPr>
                <w:rStyle w:val="XMLname"/>
              </w:rPr>
            </w:pPr>
            <w:proofErr w:type="gramStart"/>
            <w:r w:rsidRPr="002B5DC1">
              <w:rPr>
                <w:rStyle w:val="XMLname"/>
              </w:rPr>
              <w:t>urn:oasis</w:t>
            </w:r>
            <w:proofErr w:type="gramEnd"/>
            <w:r w:rsidRPr="002B5DC1">
              <w:rPr>
                <w:rStyle w:val="XMLname"/>
              </w:rPr>
              <w:t xml:space="preserve">:names:tc:xspa:1.0:subject:organization </w:t>
            </w:r>
          </w:p>
        </w:tc>
      </w:tr>
      <w:tr w:rsidR="00DB1ED4" w:rsidRPr="002B5DC1" w14:paraId="7B69E0B9" w14:textId="77777777" w:rsidTr="00C709FD">
        <w:trPr>
          <w:cantSplit/>
        </w:trPr>
        <w:tc>
          <w:tcPr>
            <w:tcW w:w="2122" w:type="dxa"/>
            <w:shd w:val="clear" w:color="auto" w:fill="D9D9D9" w:themeFill="background1" w:themeFillShade="D9"/>
          </w:tcPr>
          <w:p w14:paraId="143D88C3" w14:textId="77777777" w:rsidR="00DB1ED4" w:rsidRPr="002B5DC1" w:rsidRDefault="00DB1ED4" w:rsidP="00A740A9">
            <w:pPr>
              <w:pStyle w:val="BodyText"/>
              <w:rPr>
                <w:rStyle w:val="Strong"/>
              </w:rPr>
            </w:pPr>
            <w:r w:rsidRPr="002B5DC1">
              <w:rPr>
                <w:rStyle w:val="Strong"/>
              </w:rPr>
              <w:t>SAML Example</w:t>
            </w:r>
          </w:p>
        </w:tc>
        <w:tc>
          <w:tcPr>
            <w:tcW w:w="7228" w:type="dxa"/>
          </w:tcPr>
          <w:p w14:paraId="17B44FE6" w14:textId="77777777" w:rsidR="00DB1ED4" w:rsidRPr="002B5DC1" w:rsidRDefault="00DB1ED4">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Name="urn:oasis:names:tc:xspa:1.0:subject:organization"&gt; </w:t>
            </w:r>
            <w:r w:rsidRPr="002B5DC1">
              <w:rPr>
                <w:rStyle w:val="XMLname"/>
              </w:rPr>
              <w:br/>
              <w:t xml:space="preserve">    &lt;</w:t>
            </w:r>
            <w:proofErr w:type="spellStart"/>
            <w:r w:rsidRPr="002B5DC1">
              <w:rPr>
                <w:rStyle w:val="XMLname"/>
              </w:rPr>
              <w:t>saml:AttributeValue</w:t>
            </w:r>
            <w:proofErr w:type="spellEnd"/>
            <w:r w:rsidRPr="002B5DC1">
              <w:rPr>
                <w:rStyle w:val="XMLname"/>
              </w:rPr>
              <w:t>&gt;Family Medical Clinic</w:t>
            </w:r>
            <w:r w:rsidRPr="002B5DC1">
              <w:rPr>
                <w:rStyle w:val="XMLname"/>
              </w:rPr>
              <w:br/>
              <w:t xml:space="preserve">    &lt;/</w:t>
            </w:r>
            <w:proofErr w:type="spellStart"/>
            <w:r w:rsidRPr="002B5DC1">
              <w:rPr>
                <w:rStyle w:val="XMLname"/>
              </w:rPr>
              <w:t>saml:AttributeValue</w:t>
            </w:r>
            <w:proofErr w:type="spellEnd"/>
            <w:r w:rsidRPr="002B5DC1">
              <w:rPr>
                <w:rStyle w:val="XMLname"/>
              </w:rPr>
              <w:t xml:space="preserve">&gt; </w:t>
            </w:r>
            <w:r w:rsidRPr="002B5DC1">
              <w:rPr>
                <w:rStyle w:val="XMLname"/>
              </w:rPr>
              <w:br/>
              <w:t>&lt;/</w:t>
            </w:r>
            <w:proofErr w:type="spellStart"/>
            <w:r w:rsidRPr="002B5DC1">
              <w:rPr>
                <w:rStyle w:val="XMLname"/>
              </w:rPr>
              <w:t>saml:Attribute</w:t>
            </w:r>
            <w:proofErr w:type="spellEnd"/>
            <w:r w:rsidRPr="002B5DC1">
              <w:rPr>
                <w:rStyle w:val="XMLname"/>
              </w:rPr>
              <w:t>&gt;</w:t>
            </w:r>
          </w:p>
        </w:tc>
      </w:tr>
      <w:tr w:rsidR="00DB1ED4" w:rsidRPr="002B5DC1" w14:paraId="4C0DD8CC" w14:textId="77777777" w:rsidTr="00C709FD">
        <w:trPr>
          <w:cantSplit/>
        </w:trPr>
        <w:tc>
          <w:tcPr>
            <w:tcW w:w="2122" w:type="dxa"/>
            <w:shd w:val="clear" w:color="auto" w:fill="D9D9D9" w:themeFill="background1" w:themeFillShade="D9"/>
          </w:tcPr>
          <w:p w14:paraId="27DF25ED" w14:textId="77777777" w:rsidR="00DB1ED4" w:rsidRPr="002B5DC1" w:rsidRDefault="00DB1ED4" w:rsidP="00DB1ED4">
            <w:pPr>
              <w:pStyle w:val="BodyText"/>
              <w:rPr>
                <w:rStyle w:val="Strong"/>
              </w:rPr>
            </w:pPr>
            <w:r w:rsidRPr="002B5DC1">
              <w:rPr>
                <w:rStyle w:val="Strong"/>
              </w:rPr>
              <w:t xml:space="preserve">XACML Target Section </w:t>
            </w:r>
          </w:p>
        </w:tc>
        <w:tc>
          <w:tcPr>
            <w:tcW w:w="7228" w:type="dxa"/>
          </w:tcPr>
          <w:p w14:paraId="36BEAD5F" w14:textId="77777777" w:rsidR="00DB1ED4" w:rsidRPr="002B5DC1" w:rsidRDefault="00DB1ED4" w:rsidP="00DB1ED4">
            <w:pPr>
              <w:pStyle w:val="BodyText"/>
            </w:pPr>
            <w:r w:rsidRPr="002B5DC1">
              <w:t xml:space="preserve">subject </w:t>
            </w:r>
          </w:p>
        </w:tc>
      </w:tr>
      <w:tr w:rsidR="00DB1ED4" w:rsidRPr="002B5DC1" w14:paraId="53E4EB53" w14:textId="77777777" w:rsidTr="00C709FD">
        <w:trPr>
          <w:cantSplit/>
        </w:trPr>
        <w:tc>
          <w:tcPr>
            <w:tcW w:w="2122" w:type="dxa"/>
            <w:shd w:val="clear" w:color="auto" w:fill="D9D9D9" w:themeFill="background1" w:themeFillShade="D9"/>
          </w:tcPr>
          <w:p w14:paraId="4A42E84B" w14:textId="77777777" w:rsidR="00DB1ED4" w:rsidRPr="002B5DC1" w:rsidRDefault="00DB1ED4" w:rsidP="00DB1ED4">
            <w:pPr>
              <w:pStyle w:val="BodyText"/>
              <w:rPr>
                <w:rStyle w:val="Strong"/>
              </w:rPr>
            </w:pPr>
            <w:r w:rsidRPr="002B5DC1">
              <w:rPr>
                <w:rStyle w:val="Strong"/>
              </w:rPr>
              <w:t xml:space="preserve">XACML Attribute ID </w:t>
            </w:r>
          </w:p>
        </w:tc>
        <w:tc>
          <w:tcPr>
            <w:tcW w:w="7228" w:type="dxa"/>
          </w:tcPr>
          <w:p w14:paraId="03D66B74" w14:textId="77777777" w:rsidR="00DB1ED4" w:rsidRPr="002B5DC1" w:rsidRDefault="00DB1ED4" w:rsidP="00DB1ED4">
            <w:pPr>
              <w:pStyle w:val="BodyText"/>
              <w:rPr>
                <w:rStyle w:val="XMLname"/>
              </w:rPr>
            </w:pPr>
            <w:proofErr w:type="gramStart"/>
            <w:r w:rsidRPr="002B5DC1">
              <w:rPr>
                <w:rStyle w:val="XMLname"/>
              </w:rPr>
              <w:t>urn:oasis</w:t>
            </w:r>
            <w:proofErr w:type="gramEnd"/>
            <w:r w:rsidRPr="002B5DC1">
              <w:rPr>
                <w:rStyle w:val="XMLname"/>
              </w:rPr>
              <w:t xml:space="preserve">:names:tc:xspa:1.0:subject:organization </w:t>
            </w:r>
          </w:p>
        </w:tc>
      </w:tr>
      <w:tr w:rsidR="00DB1ED4" w:rsidRPr="002B5DC1" w14:paraId="4604998B" w14:textId="77777777" w:rsidTr="00C709FD">
        <w:trPr>
          <w:cantSplit/>
        </w:trPr>
        <w:tc>
          <w:tcPr>
            <w:tcW w:w="2122" w:type="dxa"/>
            <w:shd w:val="clear" w:color="auto" w:fill="D9D9D9" w:themeFill="background1" w:themeFillShade="D9"/>
          </w:tcPr>
          <w:p w14:paraId="1024B31C" w14:textId="77777777" w:rsidR="00DB1ED4" w:rsidRPr="002B5DC1" w:rsidRDefault="00DB1ED4" w:rsidP="00DB1ED4">
            <w:pPr>
              <w:pStyle w:val="BodyText"/>
              <w:rPr>
                <w:rStyle w:val="Strong"/>
              </w:rPr>
            </w:pPr>
            <w:r w:rsidRPr="002B5DC1">
              <w:rPr>
                <w:rStyle w:val="Strong"/>
              </w:rPr>
              <w:t xml:space="preserve">XACML Data Type </w:t>
            </w:r>
          </w:p>
        </w:tc>
        <w:tc>
          <w:tcPr>
            <w:tcW w:w="7228" w:type="dxa"/>
          </w:tcPr>
          <w:p w14:paraId="6AF7F87C" w14:textId="77777777" w:rsidR="00DB1ED4" w:rsidRPr="002B5DC1" w:rsidRDefault="00DB1ED4" w:rsidP="00DB1ED4">
            <w:pPr>
              <w:pStyle w:val="BodyText"/>
              <w:rPr>
                <w:rStyle w:val="XMLname"/>
              </w:rPr>
            </w:pPr>
            <w:r w:rsidRPr="002B5DC1">
              <w:rPr>
                <w:rStyle w:val="XMLname"/>
              </w:rPr>
              <w:t xml:space="preserve">http://www.w3.org/2001/XMLSchema#string </w:t>
            </w:r>
          </w:p>
        </w:tc>
      </w:tr>
      <w:tr w:rsidR="00DB1ED4" w:rsidRPr="002B5DC1" w14:paraId="43F83886" w14:textId="77777777" w:rsidTr="00C709FD">
        <w:trPr>
          <w:cantSplit/>
        </w:trPr>
        <w:tc>
          <w:tcPr>
            <w:tcW w:w="2122" w:type="dxa"/>
            <w:shd w:val="clear" w:color="auto" w:fill="D9D9D9" w:themeFill="background1" w:themeFillShade="D9"/>
          </w:tcPr>
          <w:p w14:paraId="398343EF" w14:textId="77777777" w:rsidR="00DB1ED4" w:rsidRPr="002B5DC1" w:rsidRDefault="00DB1ED4" w:rsidP="00DB1ED4">
            <w:pPr>
              <w:pStyle w:val="BodyText"/>
              <w:rPr>
                <w:rStyle w:val="Strong"/>
              </w:rPr>
            </w:pPr>
            <w:r w:rsidRPr="002B5DC1">
              <w:rPr>
                <w:rStyle w:val="Strong"/>
              </w:rPr>
              <w:t xml:space="preserve">XACML Attribute Value Content </w:t>
            </w:r>
          </w:p>
        </w:tc>
        <w:tc>
          <w:tcPr>
            <w:tcW w:w="7228" w:type="dxa"/>
          </w:tcPr>
          <w:p w14:paraId="7BD20AE0" w14:textId="77777777" w:rsidR="00DB1ED4" w:rsidRPr="002B5DC1" w:rsidRDefault="00DB1ED4" w:rsidP="00DB1ED4">
            <w:pPr>
              <w:pStyle w:val="BodyText"/>
            </w:pPr>
            <w:r w:rsidRPr="002B5DC1">
              <w:t xml:space="preserve">No restrictions </w:t>
            </w:r>
          </w:p>
        </w:tc>
      </w:tr>
      <w:tr w:rsidR="00DB1ED4" w:rsidRPr="002B5DC1" w14:paraId="4D40F4C3" w14:textId="77777777" w:rsidTr="00C709FD">
        <w:trPr>
          <w:cantSplit/>
        </w:trPr>
        <w:tc>
          <w:tcPr>
            <w:tcW w:w="2122" w:type="dxa"/>
            <w:shd w:val="clear" w:color="auto" w:fill="D9D9D9" w:themeFill="background1" w:themeFillShade="D9"/>
          </w:tcPr>
          <w:p w14:paraId="249D3DFB" w14:textId="77777777" w:rsidR="00DB1ED4" w:rsidRPr="002B5DC1" w:rsidRDefault="00DB1ED4" w:rsidP="00A740A9">
            <w:pPr>
              <w:pStyle w:val="BodyText"/>
              <w:rPr>
                <w:rStyle w:val="Strong"/>
              </w:rPr>
            </w:pPr>
            <w:r w:rsidRPr="002B5DC1">
              <w:rPr>
                <w:rStyle w:val="Strong"/>
              </w:rPr>
              <w:t>XACML Example</w:t>
            </w:r>
          </w:p>
        </w:tc>
        <w:tc>
          <w:tcPr>
            <w:tcW w:w="7228" w:type="dxa"/>
          </w:tcPr>
          <w:p w14:paraId="3F5F7CBB" w14:textId="77777777" w:rsidR="00DB1ED4" w:rsidRPr="002B5DC1" w:rsidRDefault="00DB1ED4">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 xml:space="preserve">:names:tc:xspa:1.0:subject:organization" </w:t>
            </w:r>
            <w:r w:rsidRPr="002B5DC1">
              <w:rPr>
                <w:rStyle w:val="XMLname"/>
              </w:rPr>
              <w:br/>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&gt;Family Medical Clinic&lt;/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FFACD15" w14:textId="55635A93" w:rsidR="00DB1ED4" w:rsidRPr="002B5DC1" w:rsidRDefault="00DB1ED4" w:rsidP="00DB1ED4">
      <w:pPr>
        <w:pStyle w:val="Heading6"/>
        <w:numPr>
          <w:ilvl w:val="0"/>
          <w:numId w:val="0"/>
        </w:numPr>
        <w:rPr>
          <w:noProof w:val="0"/>
        </w:rPr>
      </w:pPr>
      <w:bookmarkStart w:id="122" w:name="_Toc13810984"/>
      <w:r w:rsidRPr="002B5DC1">
        <w:rPr>
          <w:noProof w:val="0"/>
        </w:rPr>
        <w:lastRenderedPageBreak/>
        <w:t>5.</w:t>
      </w:r>
      <w:r w:rsidR="0066138C" w:rsidRPr="002B5DC1">
        <w:rPr>
          <w:noProof w:val="0"/>
        </w:rPr>
        <w:t>6</w:t>
      </w:r>
      <w:r w:rsidR="00E66EFA" w:rsidRPr="002B5DC1">
        <w:rPr>
          <w:noProof w:val="0"/>
        </w:rPr>
        <w:t>.2.1.4.</w:t>
      </w:r>
      <w:r w:rsidR="00C90624" w:rsidRPr="002B5DC1">
        <w:rPr>
          <w:noProof w:val="0"/>
        </w:rPr>
        <w:t xml:space="preserve">3 </w:t>
      </w:r>
      <w:r w:rsidRPr="002B5DC1">
        <w:rPr>
          <w:noProof w:val="0"/>
        </w:rPr>
        <w:t>User Organization ID</w:t>
      </w:r>
      <w:bookmarkEnd w:id="122"/>
    </w:p>
    <w:tbl>
      <w:tblPr>
        <w:tblStyle w:val="TableGrid"/>
        <w:tblW w:w="0" w:type="auto"/>
        <w:tblLook w:val="04A0" w:firstRow="1" w:lastRow="0" w:firstColumn="1" w:lastColumn="0" w:noHBand="0" w:noVBand="1"/>
      </w:tblPr>
      <w:tblGrid>
        <w:gridCol w:w="2122"/>
        <w:gridCol w:w="7228"/>
      </w:tblGrid>
      <w:tr w:rsidR="005764B8" w:rsidRPr="002B5DC1" w14:paraId="585669A0" w14:textId="77777777" w:rsidTr="005764B8">
        <w:tc>
          <w:tcPr>
            <w:tcW w:w="2122" w:type="dxa"/>
            <w:shd w:val="clear" w:color="auto" w:fill="D9D9D9" w:themeFill="background1" w:themeFillShade="D9"/>
          </w:tcPr>
          <w:p w14:paraId="639A7C36" w14:textId="77777777" w:rsidR="00DB1ED4" w:rsidRPr="002B5DC1" w:rsidRDefault="00DB1ED4" w:rsidP="00A740A9">
            <w:pPr>
              <w:pStyle w:val="BodyText"/>
              <w:rPr>
                <w:rStyle w:val="Strong"/>
              </w:rPr>
            </w:pPr>
            <w:r w:rsidRPr="002B5DC1">
              <w:rPr>
                <w:rStyle w:val="Strong"/>
              </w:rPr>
              <w:t xml:space="preserve">IHE XUA Definition </w:t>
            </w:r>
          </w:p>
        </w:tc>
        <w:tc>
          <w:tcPr>
            <w:tcW w:w="7228" w:type="dxa"/>
          </w:tcPr>
          <w:p w14:paraId="389C1ECD" w14:textId="36FF0BE2" w:rsidR="00DB1ED4" w:rsidRPr="002B5DC1" w:rsidRDefault="009711E2" w:rsidP="00B8170E">
            <w:pPr>
              <w:pStyle w:val="BodyText"/>
            </w:pPr>
            <w:ins w:id="123" w:author="Lynn" w:date="2021-05-17T20:24:00Z">
              <w:r>
                <w:fldChar w:fldCharType="begin"/>
              </w:r>
              <w:r>
                <w:instrText xml:space="preserve"> HYPERLINK "https://profiles.ihe.net/ITI/TF/Volume2/ITI-40.html" \l "3.40.4.1.2" </w:instrText>
              </w:r>
              <w:r>
                <w:fldChar w:fldCharType="separate"/>
              </w:r>
              <w:r w:rsidRPr="009711E2">
                <w:rPr>
                  <w:rStyle w:val="Hyperlink"/>
                </w:rPr>
                <w:t>ITI TF-2: 3.40.4.1.2</w:t>
              </w:r>
              <w:r>
                <w:fldChar w:fldCharType="end"/>
              </w:r>
            </w:ins>
            <w:del w:id="124" w:author="Lynn" w:date="2021-05-17T20:24:00Z">
              <w:r w:rsidR="00B8170E" w:rsidRPr="002B5DC1" w:rsidDel="009711E2">
                <w:delText xml:space="preserve">ITI TF-2b: </w:delText>
              </w:r>
              <w:r w:rsidR="00DB1ED4" w:rsidRPr="002B5DC1" w:rsidDel="009711E2">
                <w:delText>3.40.4.1.2</w:delText>
              </w:r>
            </w:del>
            <w:r w:rsidR="00DB1ED4" w:rsidRPr="002B5DC1">
              <w:t xml:space="preserve"> as "Subject Organization ID"</w:t>
            </w:r>
            <w:r w:rsidR="00B8170E" w:rsidRPr="002B5DC1">
              <w:t xml:space="preserve"> -</w:t>
            </w:r>
            <w:r w:rsidR="00DB1ED4" w:rsidRPr="002B5DC1">
              <w:t xml:space="preserve"> "a unique identifier for the organization that the user is representing in performing this transaction"</w:t>
            </w:r>
          </w:p>
        </w:tc>
      </w:tr>
      <w:tr w:rsidR="005764B8" w:rsidRPr="002B5DC1" w14:paraId="015EAD6D" w14:textId="77777777" w:rsidTr="005764B8">
        <w:tc>
          <w:tcPr>
            <w:tcW w:w="2122" w:type="dxa"/>
            <w:shd w:val="clear" w:color="auto" w:fill="D9D9D9" w:themeFill="background1" w:themeFillShade="D9"/>
          </w:tcPr>
          <w:p w14:paraId="061F0016" w14:textId="77777777" w:rsidR="00DB1ED4" w:rsidRPr="002B5DC1" w:rsidRDefault="00DB1ED4" w:rsidP="00A740A9">
            <w:pPr>
              <w:pStyle w:val="BodyText"/>
              <w:rPr>
                <w:rStyle w:val="Strong"/>
              </w:rPr>
            </w:pPr>
            <w:r w:rsidRPr="002B5DC1">
              <w:rPr>
                <w:rStyle w:val="Strong"/>
              </w:rPr>
              <w:t xml:space="preserve">SAML Attribute Name </w:t>
            </w:r>
          </w:p>
        </w:tc>
        <w:tc>
          <w:tcPr>
            <w:tcW w:w="7228" w:type="dxa"/>
          </w:tcPr>
          <w:p w14:paraId="6E53011D" w14:textId="77777777" w:rsidR="00DB1ED4" w:rsidRPr="002B5DC1" w:rsidRDefault="005764B8" w:rsidP="00A740A9">
            <w:pPr>
              <w:pStyle w:val="BodyText"/>
              <w:rPr>
                <w:rStyle w:val="XMLname"/>
              </w:rPr>
            </w:pPr>
            <w:proofErr w:type="gramStart"/>
            <w:r w:rsidRPr="002B5DC1">
              <w:rPr>
                <w:rStyle w:val="XMLname"/>
              </w:rPr>
              <w:t>urn:oasis</w:t>
            </w:r>
            <w:proofErr w:type="gramEnd"/>
            <w:r w:rsidRPr="002B5DC1">
              <w:rPr>
                <w:rStyle w:val="XMLname"/>
              </w:rPr>
              <w:t>:names:tc:xspa:1.0:subject:organization-id</w:t>
            </w:r>
          </w:p>
        </w:tc>
      </w:tr>
      <w:tr w:rsidR="005764B8" w:rsidRPr="002B5DC1" w14:paraId="13B2B54A" w14:textId="77777777" w:rsidTr="005764B8">
        <w:tc>
          <w:tcPr>
            <w:tcW w:w="2122" w:type="dxa"/>
            <w:shd w:val="clear" w:color="auto" w:fill="D9D9D9" w:themeFill="background1" w:themeFillShade="D9"/>
          </w:tcPr>
          <w:p w14:paraId="282FD3B0" w14:textId="77777777" w:rsidR="00DB1ED4" w:rsidRPr="002B5DC1" w:rsidRDefault="00DB1ED4" w:rsidP="00A740A9">
            <w:pPr>
              <w:pStyle w:val="BodyText"/>
              <w:rPr>
                <w:rStyle w:val="Strong"/>
              </w:rPr>
            </w:pPr>
            <w:r w:rsidRPr="002B5DC1">
              <w:rPr>
                <w:rStyle w:val="Strong"/>
              </w:rPr>
              <w:t xml:space="preserve">SAML Example </w:t>
            </w:r>
          </w:p>
        </w:tc>
        <w:tc>
          <w:tcPr>
            <w:tcW w:w="7228" w:type="dxa"/>
          </w:tcPr>
          <w:p w14:paraId="4DD8DD68" w14:textId="77777777" w:rsidR="00DB1ED4" w:rsidRPr="002B5DC1" w:rsidRDefault="005764B8">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Name="urn:oasis:names:tc:xspa:1.0:subject:organization-id"&gt;</w:t>
            </w:r>
            <w:r w:rsidRPr="002B5DC1">
              <w:rPr>
                <w:rStyle w:val="XMLname"/>
              </w:rPr>
              <w:br/>
              <w:t xml:space="preserve">    &lt;</w:t>
            </w:r>
            <w:proofErr w:type="spellStart"/>
            <w:r w:rsidRPr="002B5DC1">
              <w:rPr>
                <w:rStyle w:val="XMLname"/>
              </w:rPr>
              <w:t>saml:AttributeValue</w:t>
            </w:r>
            <w:proofErr w:type="spellEnd"/>
            <w:r w:rsidRPr="002B5DC1">
              <w:rPr>
                <w:rStyle w:val="XMLname"/>
              </w:rPr>
              <w:t>&gt;http://familymedicalclinic.org</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&lt;/</w:t>
            </w:r>
            <w:proofErr w:type="spellStart"/>
            <w:r w:rsidRPr="002B5DC1">
              <w:rPr>
                <w:rStyle w:val="XMLname"/>
              </w:rPr>
              <w:t>saml:Attribute</w:t>
            </w:r>
            <w:proofErr w:type="spellEnd"/>
            <w:r w:rsidRPr="002B5DC1">
              <w:rPr>
                <w:rStyle w:val="XMLname"/>
              </w:rPr>
              <w:t>&gt;</w:t>
            </w:r>
          </w:p>
        </w:tc>
      </w:tr>
      <w:tr w:rsidR="005764B8" w:rsidRPr="002B5DC1" w14:paraId="5C5352A0" w14:textId="77777777" w:rsidTr="005764B8">
        <w:tc>
          <w:tcPr>
            <w:tcW w:w="2122" w:type="dxa"/>
            <w:shd w:val="clear" w:color="auto" w:fill="D9D9D9" w:themeFill="background1" w:themeFillShade="D9"/>
          </w:tcPr>
          <w:p w14:paraId="49E1933A" w14:textId="77777777" w:rsidR="005764B8" w:rsidRPr="002B5DC1" w:rsidRDefault="005764B8" w:rsidP="005764B8">
            <w:pPr>
              <w:pStyle w:val="BodyText"/>
              <w:rPr>
                <w:rStyle w:val="Strong"/>
              </w:rPr>
            </w:pPr>
            <w:r w:rsidRPr="002B5DC1">
              <w:rPr>
                <w:rStyle w:val="Strong"/>
              </w:rPr>
              <w:t xml:space="preserve">XACML Target Section </w:t>
            </w:r>
          </w:p>
        </w:tc>
        <w:tc>
          <w:tcPr>
            <w:tcW w:w="7228" w:type="dxa"/>
          </w:tcPr>
          <w:p w14:paraId="6DD9EC83" w14:textId="77777777" w:rsidR="005764B8" w:rsidRPr="002B5DC1" w:rsidRDefault="005764B8" w:rsidP="005764B8">
            <w:pPr>
              <w:pStyle w:val="BodyText"/>
            </w:pPr>
            <w:r w:rsidRPr="002B5DC1">
              <w:t xml:space="preserve">subject </w:t>
            </w:r>
          </w:p>
        </w:tc>
      </w:tr>
      <w:tr w:rsidR="005764B8" w:rsidRPr="002B5DC1" w14:paraId="0887CE23" w14:textId="77777777" w:rsidTr="005764B8">
        <w:tc>
          <w:tcPr>
            <w:tcW w:w="2122" w:type="dxa"/>
            <w:shd w:val="clear" w:color="auto" w:fill="D9D9D9" w:themeFill="background1" w:themeFillShade="D9"/>
          </w:tcPr>
          <w:p w14:paraId="0395B9D7" w14:textId="77777777" w:rsidR="005764B8" w:rsidRPr="002B5DC1" w:rsidRDefault="005764B8" w:rsidP="005764B8">
            <w:pPr>
              <w:pStyle w:val="BodyText"/>
              <w:rPr>
                <w:rStyle w:val="Strong"/>
              </w:rPr>
            </w:pPr>
            <w:r w:rsidRPr="002B5DC1">
              <w:rPr>
                <w:rStyle w:val="Strong"/>
              </w:rPr>
              <w:t xml:space="preserve">XACML Attribute ID </w:t>
            </w:r>
          </w:p>
        </w:tc>
        <w:tc>
          <w:tcPr>
            <w:tcW w:w="7228" w:type="dxa"/>
          </w:tcPr>
          <w:p w14:paraId="22072E4C" w14:textId="77777777" w:rsidR="005764B8" w:rsidRPr="009711E2" w:rsidRDefault="005764B8" w:rsidP="005764B8">
            <w:pPr>
              <w:pStyle w:val="BodyText"/>
              <w:rPr>
                <w:rStyle w:val="XMLname"/>
                <w:rPrChange w:id="125" w:author="Lynn" w:date="2021-05-17T20:25:00Z">
                  <w:rPr/>
                </w:rPrChange>
              </w:rPr>
            </w:pPr>
            <w:proofErr w:type="gramStart"/>
            <w:r w:rsidRPr="009711E2">
              <w:rPr>
                <w:rStyle w:val="XMLname"/>
                <w:rPrChange w:id="126" w:author="Lynn" w:date="2021-05-17T20:25:00Z">
                  <w:rPr/>
                </w:rPrChange>
              </w:rPr>
              <w:t>urn:oasis</w:t>
            </w:r>
            <w:proofErr w:type="gramEnd"/>
            <w:r w:rsidRPr="009711E2">
              <w:rPr>
                <w:rStyle w:val="XMLname"/>
                <w:rPrChange w:id="127" w:author="Lynn" w:date="2021-05-17T20:25:00Z">
                  <w:rPr/>
                </w:rPrChange>
              </w:rPr>
              <w:t xml:space="preserve">:names:tc:xspa:1.0:subject:organization-id </w:t>
            </w:r>
          </w:p>
        </w:tc>
      </w:tr>
      <w:tr w:rsidR="005764B8" w:rsidRPr="002B5DC1" w14:paraId="585BCFDE" w14:textId="77777777" w:rsidTr="005764B8">
        <w:tc>
          <w:tcPr>
            <w:tcW w:w="2122" w:type="dxa"/>
            <w:shd w:val="clear" w:color="auto" w:fill="D9D9D9" w:themeFill="background1" w:themeFillShade="D9"/>
          </w:tcPr>
          <w:p w14:paraId="5CFBD4DA" w14:textId="77777777" w:rsidR="005764B8" w:rsidRPr="002B5DC1" w:rsidRDefault="005764B8" w:rsidP="005764B8">
            <w:pPr>
              <w:pStyle w:val="BodyText"/>
              <w:rPr>
                <w:rStyle w:val="Strong"/>
              </w:rPr>
            </w:pPr>
            <w:r w:rsidRPr="002B5DC1">
              <w:rPr>
                <w:rStyle w:val="Strong"/>
              </w:rPr>
              <w:t xml:space="preserve">XACML Data Type </w:t>
            </w:r>
          </w:p>
        </w:tc>
        <w:tc>
          <w:tcPr>
            <w:tcW w:w="7228" w:type="dxa"/>
          </w:tcPr>
          <w:p w14:paraId="44219B9E" w14:textId="77777777" w:rsidR="005764B8" w:rsidRPr="009711E2" w:rsidRDefault="005764B8" w:rsidP="005764B8">
            <w:pPr>
              <w:pStyle w:val="BodyText"/>
              <w:rPr>
                <w:rStyle w:val="XMLname"/>
                <w:rPrChange w:id="128" w:author="Lynn" w:date="2021-05-17T20:25:00Z">
                  <w:rPr/>
                </w:rPrChange>
              </w:rPr>
            </w:pPr>
            <w:r w:rsidRPr="009711E2">
              <w:rPr>
                <w:rStyle w:val="XMLname"/>
                <w:rPrChange w:id="129" w:author="Lynn" w:date="2021-05-17T20:25:00Z">
                  <w:rPr/>
                </w:rPrChange>
              </w:rPr>
              <w:t xml:space="preserve">http://www.w3.org/2001/XMLSchema#anyURI </w:t>
            </w:r>
          </w:p>
        </w:tc>
      </w:tr>
      <w:tr w:rsidR="005764B8" w:rsidRPr="002B5DC1" w14:paraId="2748718F" w14:textId="77777777" w:rsidTr="005764B8">
        <w:tc>
          <w:tcPr>
            <w:tcW w:w="2122" w:type="dxa"/>
            <w:shd w:val="clear" w:color="auto" w:fill="D9D9D9" w:themeFill="background1" w:themeFillShade="D9"/>
          </w:tcPr>
          <w:p w14:paraId="55425ED3" w14:textId="77777777" w:rsidR="00DB1ED4" w:rsidRPr="002B5DC1" w:rsidRDefault="00DB1ED4" w:rsidP="00A740A9">
            <w:pPr>
              <w:pStyle w:val="BodyText"/>
              <w:rPr>
                <w:rStyle w:val="Strong"/>
              </w:rPr>
            </w:pPr>
            <w:r w:rsidRPr="002B5DC1">
              <w:rPr>
                <w:rStyle w:val="Strong"/>
              </w:rPr>
              <w:t xml:space="preserve">XACML Attribute Value Content </w:t>
            </w:r>
          </w:p>
        </w:tc>
        <w:tc>
          <w:tcPr>
            <w:tcW w:w="7228" w:type="dxa"/>
          </w:tcPr>
          <w:p w14:paraId="6E3CA30F" w14:textId="77777777" w:rsidR="00DB1ED4" w:rsidRPr="002B5DC1" w:rsidRDefault="005764B8" w:rsidP="00930B32">
            <w:pPr>
              <w:pStyle w:val="BodyText"/>
            </w:pPr>
            <w:r w:rsidRPr="002B5DC1">
              <w:t xml:space="preserve">The organization ID </w:t>
            </w:r>
            <w:r w:rsidR="007A1C61" w:rsidRPr="002B5DC1">
              <w:t xml:space="preserve">shall </w:t>
            </w:r>
            <w:r w:rsidRPr="002B5DC1">
              <w:t>be one of:</w:t>
            </w:r>
            <w:r w:rsidRPr="002B5DC1">
              <w:br/>
              <w:t>a) Object Identifier (OID), using the urn format (i.e., "</w:t>
            </w:r>
            <w:proofErr w:type="spellStart"/>
            <w:proofErr w:type="gramStart"/>
            <w:r w:rsidRPr="002B5DC1">
              <w:t>urn:oid</w:t>
            </w:r>
            <w:proofErr w:type="spellEnd"/>
            <w:proofErr w:type="gramEnd"/>
            <w:r w:rsidRPr="002B5DC1">
              <w:t>:" followed by the OID);</w:t>
            </w:r>
            <w:r w:rsidRPr="002B5DC1">
              <w:br/>
              <w:t>b) a URL assigned to that organization.</w:t>
            </w:r>
          </w:p>
        </w:tc>
      </w:tr>
      <w:tr w:rsidR="005764B8" w:rsidRPr="002B5DC1" w14:paraId="64F020F6" w14:textId="77777777" w:rsidTr="005764B8">
        <w:tc>
          <w:tcPr>
            <w:tcW w:w="2122" w:type="dxa"/>
            <w:shd w:val="clear" w:color="auto" w:fill="D9D9D9" w:themeFill="background1" w:themeFillShade="D9"/>
          </w:tcPr>
          <w:p w14:paraId="21393F36" w14:textId="77777777" w:rsidR="00DB1ED4" w:rsidRPr="002B5DC1" w:rsidRDefault="00DB1ED4" w:rsidP="00A740A9">
            <w:pPr>
              <w:pStyle w:val="BodyText"/>
              <w:rPr>
                <w:rStyle w:val="Strong"/>
              </w:rPr>
            </w:pPr>
            <w:r w:rsidRPr="002B5DC1">
              <w:rPr>
                <w:rStyle w:val="Strong"/>
              </w:rPr>
              <w:t xml:space="preserve">XACML Example </w:t>
            </w:r>
          </w:p>
        </w:tc>
        <w:tc>
          <w:tcPr>
            <w:tcW w:w="7228" w:type="dxa"/>
          </w:tcPr>
          <w:p w14:paraId="2C3AC04D" w14:textId="77777777" w:rsidR="00DB1ED4" w:rsidRPr="002B5DC1" w:rsidRDefault="005764B8">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w:t>
            </w:r>
            <w:proofErr w:type="gramStart"/>
            <w:r w:rsidRPr="002B5DC1">
              <w:rPr>
                <w:rStyle w:val="XMLname"/>
              </w:rPr>
              <w:t>urn:oasis</w:t>
            </w:r>
            <w:proofErr w:type="gramEnd"/>
            <w:r w:rsidRPr="002B5DC1">
              <w:rPr>
                <w:rStyle w:val="XMLname"/>
              </w:rPr>
              <w:t xml:space="preserve">:names:tc:xspa:1.0:subject:organization-id" </w:t>
            </w:r>
            <w:r w:rsidRPr="002B5DC1">
              <w:rPr>
                <w:rStyle w:val="XMLname"/>
              </w:rPr>
              <w:br/>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&gt;http://familymedicalclinic.org</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B2D7925" w14:textId="6ADD442B" w:rsidR="005764B8" w:rsidRPr="002B5DC1" w:rsidRDefault="005764B8" w:rsidP="005764B8">
      <w:pPr>
        <w:pStyle w:val="Heading6"/>
        <w:numPr>
          <w:ilvl w:val="0"/>
          <w:numId w:val="0"/>
        </w:numPr>
        <w:rPr>
          <w:noProof w:val="0"/>
        </w:rPr>
      </w:pPr>
      <w:bookmarkStart w:id="130" w:name="_Toc13810985"/>
      <w:r w:rsidRPr="002B5DC1">
        <w:rPr>
          <w:noProof w:val="0"/>
        </w:rPr>
        <w:t>5.</w:t>
      </w:r>
      <w:r w:rsidR="0066138C" w:rsidRPr="002B5DC1">
        <w:rPr>
          <w:noProof w:val="0"/>
        </w:rPr>
        <w:t>6</w:t>
      </w:r>
      <w:r w:rsidRPr="002B5DC1">
        <w:rPr>
          <w:noProof w:val="0"/>
        </w:rPr>
        <w:t>.2.1.4.</w:t>
      </w:r>
      <w:r w:rsidR="00C90624" w:rsidRPr="002B5DC1">
        <w:rPr>
          <w:noProof w:val="0"/>
        </w:rPr>
        <w:t xml:space="preserve">4 </w:t>
      </w:r>
      <w:r w:rsidRPr="002B5DC1">
        <w:rPr>
          <w:noProof w:val="0"/>
        </w:rPr>
        <w:t>User Home Community ID</w:t>
      </w:r>
      <w:bookmarkEnd w:id="130"/>
    </w:p>
    <w:tbl>
      <w:tblPr>
        <w:tblStyle w:val="TableGrid"/>
        <w:tblW w:w="0" w:type="auto"/>
        <w:tblLook w:val="04A0" w:firstRow="1" w:lastRow="0" w:firstColumn="1" w:lastColumn="0" w:noHBand="0" w:noVBand="1"/>
      </w:tblPr>
      <w:tblGrid>
        <w:gridCol w:w="2122"/>
        <w:gridCol w:w="7228"/>
      </w:tblGrid>
      <w:tr w:rsidR="005764B8" w:rsidRPr="002B5DC1" w14:paraId="0CED235D" w14:textId="77777777" w:rsidTr="00A835E3">
        <w:tc>
          <w:tcPr>
            <w:tcW w:w="2122" w:type="dxa"/>
            <w:shd w:val="clear" w:color="auto" w:fill="D9D9D9" w:themeFill="background1" w:themeFillShade="D9"/>
          </w:tcPr>
          <w:p w14:paraId="4A8D8357" w14:textId="77777777" w:rsidR="005764B8" w:rsidRPr="002B5DC1" w:rsidRDefault="005764B8" w:rsidP="005764B8">
            <w:pPr>
              <w:pStyle w:val="BodyText"/>
              <w:rPr>
                <w:rStyle w:val="Strong"/>
              </w:rPr>
            </w:pPr>
            <w:r w:rsidRPr="002B5DC1">
              <w:rPr>
                <w:rStyle w:val="Strong"/>
              </w:rPr>
              <w:t xml:space="preserve">IHE XUA Definition </w:t>
            </w:r>
          </w:p>
        </w:tc>
        <w:tc>
          <w:tcPr>
            <w:tcW w:w="7228" w:type="dxa"/>
          </w:tcPr>
          <w:p w14:paraId="31F48709" w14:textId="1A90669B" w:rsidR="005764B8" w:rsidRPr="002B5DC1" w:rsidRDefault="009711E2" w:rsidP="00B8170E">
            <w:pPr>
              <w:pStyle w:val="BodyText"/>
            </w:pPr>
            <w:ins w:id="131" w:author="Lynn" w:date="2021-05-17T20:25:00Z">
              <w:r>
                <w:fldChar w:fldCharType="begin"/>
              </w:r>
            </w:ins>
            <w:ins w:id="132" w:author="Lynn" w:date="2021-05-17T20:52:00Z">
              <w:r w:rsidR="008D0CA9">
                <w:instrText>HYPERLINK "https://profiles.ihe.net/ITI/TF/Volume2/ITI-40.html" \l "3.40.4.1.2"</w:instrText>
              </w:r>
            </w:ins>
            <w:ins w:id="133" w:author="Lynn" w:date="2021-05-17T20:25:00Z">
              <w:r>
                <w:fldChar w:fldCharType="separate"/>
              </w:r>
              <w:r w:rsidRPr="009711E2">
                <w:rPr>
                  <w:rStyle w:val="Hyperlink"/>
                </w:rPr>
                <w:t>ITI TF-2: 3.40.4.1.2</w:t>
              </w:r>
              <w:r>
                <w:fldChar w:fldCharType="end"/>
              </w:r>
            </w:ins>
            <w:del w:id="134" w:author="Lynn" w:date="2021-05-17T20:25:00Z">
              <w:r w:rsidR="00B8170E" w:rsidRPr="002B5DC1" w:rsidDel="009711E2">
                <w:delText xml:space="preserve">ITI TF-2b: </w:delText>
              </w:r>
              <w:r w:rsidR="005764B8" w:rsidRPr="002B5DC1" w:rsidDel="009711E2">
                <w:delText xml:space="preserve">3.40.4.1.2 </w:delText>
              </w:r>
            </w:del>
            <w:ins w:id="135" w:author="Lynn" w:date="2021-05-17T20:25:00Z">
              <w:r>
                <w:t xml:space="preserve"> </w:t>
              </w:r>
            </w:ins>
            <w:r w:rsidR="005764B8" w:rsidRPr="002B5DC1">
              <w:t xml:space="preserve">as "Home Community ID" </w:t>
            </w:r>
          </w:p>
        </w:tc>
      </w:tr>
      <w:tr w:rsidR="005764B8" w:rsidRPr="002B5DC1" w14:paraId="56FD79C2" w14:textId="77777777" w:rsidTr="00A835E3">
        <w:tc>
          <w:tcPr>
            <w:tcW w:w="2122" w:type="dxa"/>
            <w:shd w:val="clear" w:color="auto" w:fill="D9D9D9" w:themeFill="background1" w:themeFillShade="D9"/>
          </w:tcPr>
          <w:p w14:paraId="00725804" w14:textId="77777777" w:rsidR="005764B8" w:rsidRPr="002B5DC1" w:rsidRDefault="005764B8" w:rsidP="005764B8">
            <w:pPr>
              <w:pStyle w:val="BodyText"/>
              <w:rPr>
                <w:rStyle w:val="Strong"/>
              </w:rPr>
            </w:pPr>
            <w:r w:rsidRPr="002B5DC1">
              <w:rPr>
                <w:rStyle w:val="Strong"/>
              </w:rPr>
              <w:t xml:space="preserve">SAML Attribute Name </w:t>
            </w:r>
          </w:p>
        </w:tc>
        <w:tc>
          <w:tcPr>
            <w:tcW w:w="7228" w:type="dxa"/>
          </w:tcPr>
          <w:p w14:paraId="3DA751E4" w14:textId="77777777" w:rsidR="005764B8" w:rsidRPr="002B5DC1" w:rsidRDefault="005764B8" w:rsidP="00930B32">
            <w:pPr>
              <w:pStyle w:val="BodyText"/>
              <w:rPr>
                <w:rStyle w:val="XMLname"/>
              </w:rPr>
            </w:pPr>
            <w:proofErr w:type="gramStart"/>
            <w:r w:rsidRPr="002B5DC1">
              <w:rPr>
                <w:rStyle w:val="XMLname"/>
              </w:rPr>
              <w:t>urn:ihe</w:t>
            </w:r>
            <w:proofErr w:type="gramEnd"/>
            <w:r w:rsidRPr="002B5DC1">
              <w:rPr>
                <w:rStyle w:val="XMLname"/>
              </w:rPr>
              <w:t xml:space="preserve">:iti:xca:2010:homeCommunityId </w:t>
            </w:r>
          </w:p>
        </w:tc>
      </w:tr>
      <w:tr w:rsidR="005764B8" w:rsidRPr="002B5DC1" w14:paraId="0A262B1D" w14:textId="77777777" w:rsidTr="00A835E3">
        <w:tc>
          <w:tcPr>
            <w:tcW w:w="2122" w:type="dxa"/>
            <w:shd w:val="clear" w:color="auto" w:fill="D9D9D9" w:themeFill="background1" w:themeFillShade="D9"/>
          </w:tcPr>
          <w:p w14:paraId="5534FC4A" w14:textId="77777777" w:rsidR="005764B8" w:rsidRPr="002B5DC1" w:rsidRDefault="005764B8" w:rsidP="00A740A9">
            <w:pPr>
              <w:pStyle w:val="BodyText"/>
              <w:rPr>
                <w:rStyle w:val="Strong"/>
              </w:rPr>
            </w:pPr>
            <w:r w:rsidRPr="002B5DC1">
              <w:rPr>
                <w:rStyle w:val="Strong"/>
              </w:rPr>
              <w:t xml:space="preserve">SAML Example </w:t>
            </w:r>
          </w:p>
        </w:tc>
        <w:tc>
          <w:tcPr>
            <w:tcW w:w="7228" w:type="dxa"/>
          </w:tcPr>
          <w:p w14:paraId="6CBF838A" w14:textId="77777777" w:rsidR="005764B8" w:rsidRPr="002B5DC1" w:rsidRDefault="005764B8" w:rsidP="00930B32">
            <w:pPr>
              <w:pStyle w:val="BodyText"/>
              <w:rPr>
                <w:rFonts w:ascii="Courier New" w:hAnsi="Courier New" w:cs="TimesNewRomanPSMT"/>
                <w:sz w:val="20"/>
              </w:rPr>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Name="urn:ihe:iti:xca:2010:homeCommunityId"&gt;</w:t>
            </w:r>
            <w:r w:rsidRPr="002B5DC1">
              <w:rPr>
                <w:rStyle w:val="XMLname"/>
              </w:rPr>
              <w:br/>
            </w:r>
            <w:r w:rsidR="002D668C" w:rsidRPr="002B5DC1">
              <w:rPr>
                <w:rStyle w:val="XMLname"/>
              </w:rP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CA197F" w:rsidRPr="002B5DC1">
              <w:rPr>
                <w:rStyle w:val="XMLname"/>
              </w:rPr>
              <w:br/>
              <w:t xml:space="preserve">        </w:t>
            </w:r>
            <w:r w:rsidRPr="002B5DC1">
              <w:rPr>
                <w:rStyle w:val="XMLname"/>
              </w:rPr>
              <w:t>urn:oid:2.16.840.1.113883.3.190</w:t>
            </w:r>
            <w:r w:rsidR="002D668C" w:rsidRPr="002B5DC1">
              <w:rPr>
                <w:rStyle w:val="XMLname"/>
              </w:rPr>
              <w:b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2D668C" w:rsidRPr="002B5DC1">
              <w:rPr>
                <w:rStyle w:val="XMLname"/>
              </w:rPr>
              <w:br/>
            </w:r>
            <w:r w:rsidRPr="002B5DC1">
              <w:rPr>
                <w:rStyle w:val="XMLname"/>
              </w:rPr>
              <w:t>&lt;/</w:t>
            </w:r>
            <w:proofErr w:type="spellStart"/>
            <w:r w:rsidRPr="002B5DC1">
              <w:rPr>
                <w:rStyle w:val="XMLname"/>
              </w:rPr>
              <w:t>saml:Attribute</w:t>
            </w:r>
            <w:proofErr w:type="spellEnd"/>
            <w:r w:rsidRPr="002B5DC1">
              <w:rPr>
                <w:rStyle w:val="XMLname"/>
              </w:rPr>
              <w:t>&gt;</w:t>
            </w:r>
          </w:p>
        </w:tc>
      </w:tr>
      <w:tr w:rsidR="00E66EFA" w:rsidRPr="002B5DC1" w14:paraId="08EA8935" w14:textId="77777777" w:rsidTr="00A835E3">
        <w:tc>
          <w:tcPr>
            <w:tcW w:w="2122" w:type="dxa"/>
            <w:shd w:val="clear" w:color="auto" w:fill="D9D9D9" w:themeFill="background1" w:themeFillShade="D9"/>
          </w:tcPr>
          <w:p w14:paraId="7550B340" w14:textId="77777777" w:rsidR="00E66EFA" w:rsidRPr="002B5DC1" w:rsidRDefault="00E66EFA" w:rsidP="00E66EFA">
            <w:pPr>
              <w:pStyle w:val="BodyText"/>
              <w:rPr>
                <w:rStyle w:val="Strong"/>
              </w:rPr>
            </w:pPr>
            <w:r w:rsidRPr="002B5DC1">
              <w:rPr>
                <w:rStyle w:val="Strong"/>
              </w:rPr>
              <w:lastRenderedPageBreak/>
              <w:t xml:space="preserve">XACML Target Section </w:t>
            </w:r>
          </w:p>
        </w:tc>
        <w:tc>
          <w:tcPr>
            <w:tcW w:w="7228" w:type="dxa"/>
          </w:tcPr>
          <w:p w14:paraId="33F99589" w14:textId="77777777" w:rsidR="00E66EFA" w:rsidRPr="002B5DC1" w:rsidRDefault="00E66EFA" w:rsidP="00E66EFA">
            <w:pPr>
              <w:pStyle w:val="BodyText"/>
            </w:pPr>
            <w:r w:rsidRPr="002B5DC1">
              <w:t xml:space="preserve">subject </w:t>
            </w:r>
          </w:p>
        </w:tc>
      </w:tr>
      <w:tr w:rsidR="00E66EFA" w:rsidRPr="002B5DC1" w14:paraId="519B3A7D" w14:textId="77777777" w:rsidTr="00A835E3">
        <w:tc>
          <w:tcPr>
            <w:tcW w:w="2122" w:type="dxa"/>
            <w:shd w:val="clear" w:color="auto" w:fill="D9D9D9" w:themeFill="background1" w:themeFillShade="D9"/>
          </w:tcPr>
          <w:p w14:paraId="289E60F7" w14:textId="77777777" w:rsidR="00E66EFA" w:rsidRPr="002B5DC1" w:rsidRDefault="00E66EFA" w:rsidP="00E66EFA">
            <w:pPr>
              <w:pStyle w:val="BodyText"/>
              <w:rPr>
                <w:rStyle w:val="Strong"/>
              </w:rPr>
            </w:pPr>
            <w:r w:rsidRPr="002B5DC1">
              <w:rPr>
                <w:rStyle w:val="Strong"/>
              </w:rPr>
              <w:t xml:space="preserve">XACML Attribute ID </w:t>
            </w:r>
          </w:p>
        </w:tc>
        <w:tc>
          <w:tcPr>
            <w:tcW w:w="7228" w:type="dxa"/>
          </w:tcPr>
          <w:p w14:paraId="5EFAABBC" w14:textId="77777777" w:rsidR="00E66EFA" w:rsidRPr="002B5DC1" w:rsidRDefault="00E66EFA" w:rsidP="00930B32">
            <w:pPr>
              <w:pStyle w:val="BodyText"/>
              <w:rPr>
                <w:rStyle w:val="XMLname"/>
              </w:rPr>
            </w:pPr>
            <w:proofErr w:type="gramStart"/>
            <w:r w:rsidRPr="002B5DC1">
              <w:rPr>
                <w:rStyle w:val="XMLname"/>
              </w:rPr>
              <w:t>urn:ihe</w:t>
            </w:r>
            <w:proofErr w:type="gramEnd"/>
            <w:r w:rsidRPr="002B5DC1">
              <w:rPr>
                <w:rStyle w:val="XMLname"/>
              </w:rPr>
              <w:t xml:space="preserve">:iti:xca:2010:homeCommunityId </w:t>
            </w:r>
          </w:p>
        </w:tc>
      </w:tr>
      <w:tr w:rsidR="00E66EFA" w:rsidRPr="002B5DC1" w14:paraId="0F069713" w14:textId="77777777" w:rsidTr="00A835E3">
        <w:tc>
          <w:tcPr>
            <w:tcW w:w="2122" w:type="dxa"/>
            <w:shd w:val="clear" w:color="auto" w:fill="D9D9D9" w:themeFill="background1" w:themeFillShade="D9"/>
          </w:tcPr>
          <w:p w14:paraId="4B1FBC87" w14:textId="77777777" w:rsidR="00E66EFA" w:rsidRPr="002B5DC1" w:rsidRDefault="00E66EFA" w:rsidP="00E66EFA">
            <w:pPr>
              <w:pStyle w:val="BodyText"/>
              <w:rPr>
                <w:rStyle w:val="Strong"/>
              </w:rPr>
            </w:pPr>
            <w:r w:rsidRPr="002B5DC1">
              <w:rPr>
                <w:rStyle w:val="Strong"/>
              </w:rPr>
              <w:t xml:space="preserve">XACML Data Type </w:t>
            </w:r>
          </w:p>
        </w:tc>
        <w:tc>
          <w:tcPr>
            <w:tcW w:w="7228" w:type="dxa"/>
          </w:tcPr>
          <w:p w14:paraId="1B906F32" w14:textId="77777777" w:rsidR="00E66EFA" w:rsidRPr="002B5DC1" w:rsidRDefault="00E66EFA" w:rsidP="00E66EFA">
            <w:pPr>
              <w:pStyle w:val="BodyText"/>
              <w:rPr>
                <w:rStyle w:val="XMLname"/>
              </w:rPr>
            </w:pPr>
            <w:r w:rsidRPr="002B5DC1">
              <w:rPr>
                <w:rStyle w:val="XMLname"/>
              </w:rPr>
              <w:t xml:space="preserve">http://www.w3.org/2001/XMLSchema#anyURI </w:t>
            </w:r>
          </w:p>
        </w:tc>
      </w:tr>
      <w:tr w:rsidR="00E66EFA" w:rsidRPr="002B5DC1" w14:paraId="676F04AF" w14:textId="77777777" w:rsidTr="008209AF">
        <w:tc>
          <w:tcPr>
            <w:tcW w:w="2122" w:type="dxa"/>
            <w:tcBorders>
              <w:bottom w:val="single" w:sz="4" w:space="0" w:color="auto"/>
            </w:tcBorders>
            <w:shd w:val="clear" w:color="auto" w:fill="D9D9D9" w:themeFill="background1" w:themeFillShade="D9"/>
          </w:tcPr>
          <w:p w14:paraId="0ADE7970" w14:textId="77777777" w:rsidR="00E66EFA" w:rsidRPr="002B5DC1" w:rsidRDefault="00E66EFA" w:rsidP="00E66EFA">
            <w:pPr>
              <w:pStyle w:val="BodyText"/>
              <w:rPr>
                <w:rStyle w:val="Strong"/>
              </w:rPr>
            </w:pPr>
            <w:r w:rsidRPr="002B5DC1">
              <w:rPr>
                <w:rStyle w:val="Strong"/>
              </w:rPr>
              <w:t xml:space="preserve">XACML Attribute Value Content </w:t>
            </w:r>
          </w:p>
        </w:tc>
        <w:tc>
          <w:tcPr>
            <w:tcW w:w="7228" w:type="dxa"/>
          </w:tcPr>
          <w:p w14:paraId="13E586BF" w14:textId="77777777" w:rsidR="00E66EFA" w:rsidRPr="002B5DC1" w:rsidRDefault="00E66EFA" w:rsidP="00930B32">
            <w:pPr>
              <w:pStyle w:val="BodyText"/>
            </w:pPr>
            <w:r w:rsidRPr="002B5DC1">
              <w:t xml:space="preserve">The identifier </w:t>
            </w:r>
            <w:r w:rsidR="007A1C61" w:rsidRPr="002B5DC1">
              <w:t xml:space="preserve">shall </w:t>
            </w:r>
            <w:r w:rsidRPr="002B5DC1">
              <w:t>be an Object Identifier (OID), using the urn format ("</w:t>
            </w:r>
            <w:proofErr w:type="spellStart"/>
            <w:proofErr w:type="gramStart"/>
            <w:r w:rsidRPr="002B5DC1">
              <w:t>urn:oid</w:t>
            </w:r>
            <w:proofErr w:type="spellEnd"/>
            <w:proofErr w:type="gramEnd"/>
            <w:r w:rsidRPr="002B5DC1">
              <w:t>:" followed by the OID)</w:t>
            </w:r>
          </w:p>
        </w:tc>
      </w:tr>
      <w:tr w:rsidR="005764B8" w:rsidRPr="002B5DC1" w14:paraId="4E5FE242" w14:textId="77777777" w:rsidTr="00A835E3">
        <w:tc>
          <w:tcPr>
            <w:tcW w:w="2122" w:type="dxa"/>
            <w:shd w:val="clear" w:color="auto" w:fill="D9D9D9" w:themeFill="background1" w:themeFillShade="D9"/>
          </w:tcPr>
          <w:p w14:paraId="2913895D" w14:textId="77777777" w:rsidR="005764B8" w:rsidRPr="002B5DC1" w:rsidRDefault="005764B8" w:rsidP="00A740A9">
            <w:pPr>
              <w:pStyle w:val="BodyText"/>
              <w:rPr>
                <w:rStyle w:val="Strong"/>
              </w:rPr>
            </w:pPr>
            <w:r w:rsidRPr="002B5DC1">
              <w:rPr>
                <w:rStyle w:val="Strong"/>
              </w:rPr>
              <w:t xml:space="preserve">XACML Example </w:t>
            </w:r>
          </w:p>
        </w:tc>
        <w:tc>
          <w:tcPr>
            <w:tcW w:w="7228" w:type="dxa"/>
          </w:tcPr>
          <w:p w14:paraId="6D897BD1" w14:textId="77777777" w:rsidR="005764B8" w:rsidRPr="002B5DC1" w:rsidRDefault="00E66EFA" w:rsidP="00930B32">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00CA197F" w:rsidRPr="002B5DC1">
              <w:rPr>
                <w:rStyle w:val="XMLname"/>
              </w:rPr>
              <w:br/>
            </w:r>
            <w:r w:rsidRPr="002B5DC1">
              <w:rPr>
                <w:rStyle w:val="XMLname"/>
              </w:rPr>
              <w:t>"</w:t>
            </w:r>
            <w:proofErr w:type="gramStart"/>
            <w:r w:rsidRPr="002B5DC1">
              <w:rPr>
                <w:rStyle w:val="XMLname"/>
              </w:rPr>
              <w:t>urn:ihe</w:t>
            </w:r>
            <w:proofErr w:type="gramEnd"/>
            <w:r w:rsidRPr="002B5DC1">
              <w:rPr>
                <w:rStyle w:val="XMLname"/>
              </w:rPr>
              <w:t xml:space="preserve">:iti:xca:2010:homeCommunityId" </w:t>
            </w:r>
            <w:r w:rsidRPr="002B5DC1">
              <w:rPr>
                <w:rStyle w:val="XMLname"/>
              </w:rPr>
              <w:br/>
            </w:r>
            <w:r w:rsidR="00CA197F" w:rsidRPr="002B5DC1">
              <w:rPr>
                <w:rStyle w:val="XMLname"/>
              </w:rP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00CA197F" w:rsidRPr="002B5DC1">
              <w:rPr>
                <w:rStyle w:val="XMLname"/>
              </w:rPr>
              <w:t xml:space="preserve"> </w:t>
            </w:r>
            <w:r w:rsidR="00CA197F" w:rsidRPr="002B5DC1">
              <w:rPr>
                <w:rStyle w:val="XMLname"/>
              </w:rPr>
              <w:br/>
              <w:t xml:space="preserve">        </w:t>
            </w:r>
            <w:r w:rsidRPr="002B5DC1">
              <w:rPr>
                <w:rStyle w:val="XMLname"/>
              </w:rPr>
              <w:t>urn:oid:2.16.840.1.113883.3.190</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F77D604" w14:textId="58C91F78" w:rsidR="00E66EFA" w:rsidRPr="002B5DC1" w:rsidRDefault="00E66EFA" w:rsidP="00E66EFA">
      <w:pPr>
        <w:pStyle w:val="Heading6"/>
        <w:numPr>
          <w:ilvl w:val="0"/>
          <w:numId w:val="0"/>
        </w:numPr>
        <w:rPr>
          <w:noProof w:val="0"/>
        </w:rPr>
      </w:pPr>
      <w:bookmarkStart w:id="136" w:name="_Toc13810986"/>
      <w:r w:rsidRPr="002B5DC1">
        <w:rPr>
          <w:noProof w:val="0"/>
        </w:rPr>
        <w:t>5.</w:t>
      </w:r>
      <w:r w:rsidR="0066138C" w:rsidRPr="002B5DC1">
        <w:rPr>
          <w:noProof w:val="0"/>
        </w:rPr>
        <w:t>6</w:t>
      </w:r>
      <w:r w:rsidRPr="002B5DC1">
        <w:rPr>
          <w:noProof w:val="0"/>
        </w:rPr>
        <w:t>.2.1.4.</w:t>
      </w:r>
      <w:r w:rsidR="00C90624" w:rsidRPr="002B5DC1">
        <w:rPr>
          <w:noProof w:val="0"/>
        </w:rPr>
        <w:t xml:space="preserve">5 </w:t>
      </w:r>
      <w:r w:rsidRPr="002B5DC1">
        <w:rPr>
          <w:noProof w:val="0"/>
        </w:rPr>
        <w:t>National Provider Identifier (NPI)</w:t>
      </w:r>
      <w:bookmarkEnd w:id="136"/>
    </w:p>
    <w:tbl>
      <w:tblPr>
        <w:tblStyle w:val="TableGrid"/>
        <w:tblW w:w="0" w:type="auto"/>
        <w:tblLook w:val="04A0" w:firstRow="1" w:lastRow="0" w:firstColumn="1" w:lastColumn="0" w:noHBand="0" w:noVBand="1"/>
      </w:tblPr>
      <w:tblGrid>
        <w:gridCol w:w="2122"/>
        <w:gridCol w:w="7228"/>
      </w:tblGrid>
      <w:tr w:rsidR="00E66EFA" w:rsidRPr="002B5DC1" w14:paraId="623B35D0" w14:textId="77777777" w:rsidTr="008209AF">
        <w:trPr>
          <w:cantSplit/>
        </w:trPr>
        <w:tc>
          <w:tcPr>
            <w:tcW w:w="2122" w:type="dxa"/>
            <w:shd w:val="clear" w:color="auto" w:fill="D9D9D9" w:themeFill="background1" w:themeFillShade="D9"/>
          </w:tcPr>
          <w:p w14:paraId="435A41B4" w14:textId="77777777" w:rsidR="00E66EFA" w:rsidRPr="002B5DC1" w:rsidRDefault="00E66EFA" w:rsidP="00E66EFA">
            <w:pPr>
              <w:pStyle w:val="BodyText"/>
              <w:rPr>
                <w:rStyle w:val="Strong"/>
              </w:rPr>
            </w:pPr>
            <w:r w:rsidRPr="002B5DC1">
              <w:rPr>
                <w:rStyle w:val="Strong"/>
              </w:rPr>
              <w:t xml:space="preserve">IHE XUA Definition </w:t>
            </w:r>
          </w:p>
        </w:tc>
        <w:tc>
          <w:tcPr>
            <w:tcW w:w="7228" w:type="dxa"/>
          </w:tcPr>
          <w:p w14:paraId="78975F98" w14:textId="00E076BB" w:rsidR="00E66EFA" w:rsidRPr="002B5DC1" w:rsidRDefault="009711E2" w:rsidP="00B8170E">
            <w:pPr>
              <w:pStyle w:val="BodyText"/>
            </w:pPr>
            <w:ins w:id="137" w:author="Lynn" w:date="2021-05-17T20:26:00Z">
              <w:r>
                <w:fldChar w:fldCharType="begin"/>
              </w:r>
            </w:ins>
            <w:ins w:id="138" w:author="Lynn" w:date="2021-05-17T20:52:00Z">
              <w:r w:rsidR="008D0CA9">
                <w:instrText>HYPERLINK "https://profiles.ihe.net/ITI/TF/Volume2/ITI-40.html" \l "3.40.4.1.2"</w:instrText>
              </w:r>
            </w:ins>
            <w:ins w:id="139" w:author="Lynn" w:date="2021-05-17T20:26:00Z">
              <w:r>
                <w:fldChar w:fldCharType="separate"/>
              </w:r>
              <w:r w:rsidRPr="009711E2">
                <w:rPr>
                  <w:rStyle w:val="Hyperlink"/>
                </w:rPr>
                <w:t>ITI TF-2: 3.40.4.1.2</w:t>
              </w:r>
              <w:r>
                <w:fldChar w:fldCharType="end"/>
              </w:r>
            </w:ins>
            <w:del w:id="140" w:author="Lynn" w:date="2021-05-17T20:26:00Z">
              <w:r w:rsidR="00B8170E" w:rsidRPr="002B5DC1" w:rsidDel="009711E2">
                <w:delText xml:space="preserve">ITI TF-2b: </w:delText>
              </w:r>
              <w:r w:rsidR="00E66EFA" w:rsidRPr="002B5DC1" w:rsidDel="009711E2">
                <w:delText xml:space="preserve">3.40.4.1.2 </w:delText>
              </w:r>
            </w:del>
            <w:ins w:id="141" w:author="Lynn" w:date="2021-05-17T20:26:00Z">
              <w:r>
                <w:t xml:space="preserve"> </w:t>
              </w:r>
            </w:ins>
            <w:r w:rsidR="00E66EFA" w:rsidRPr="002B5DC1">
              <w:t xml:space="preserve">as "National Provider Identifier" </w:t>
            </w:r>
          </w:p>
        </w:tc>
      </w:tr>
      <w:tr w:rsidR="00E66EFA" w:rsidRPr="002B5DC1" w14:paraId="6F83E7F2" w14:textId="77777777" w:rsidTr="008209AF">
        <w:trPr>
          <w:cantSplit/>
        </w:trPr>
        <w:tc>
          <w:tcPr>
            <w:tcW w:w="2122" w:type="dxa"/>
            <w:shd w:val="clear" w:color="auto" w:fill="D9D9D9" w:themeFill="background1" w:themeFillShade="D9"/>
          </w:tcPr>
          <w:p w14:paraId="148C6679" w14:textId="77777777" w:rsidR="00E66EFA" w:rsidRPr="002B5DC1" w:rsidRDefault="00E66EFA" w:rsidP="00E66EFA">
            <w:pPr>
              <w:pStyle w:val="BodyText"/>
              <w:rPr>
                <w:rStyle w:val="Strong"/>
              </w:rPr>
            </w:pPr>
            <w:r w:rsidRPr="002B5DC1">
              <w:rPr>
                <w:rStyle w:val="Strong"/>
              </w:rPr>
              <w:t xml:space="preserve">SAML Attribute Name </w:t>
            </w:r>
          </w:p>
        </w:tc>
        <w:tc>
          <w:tcPr>
            <w:tcW w:w="7228" w:type="dxa"/>
          </w:tcPr>
          <w:p w14:paraId="6943F7BC" w14:textId="77777777" w:rsidR="00E66EFA" w:rsidRPr="002B5DC1" w:rsidRDefault="00E66EFA" w:rsidP="00DD1B99">
            <w:pPr>
              <w:pStyle w:val="BodyText"/>
              <w:rPr>
                <w:rStyle w:val="XMLname"/>
              </w:rPr>
            </w:pPr>
            <w:proofErr w:type="gramStart"/>
            <w:r w:rsidRPr="002B5DC1">
              <w:rPr>
                <w:rStyle w:val="XMLname"/>
              </w:rPr>
              <w:t>urn:oasis</w:t>
            </w:r>
            <w:proofErr w:type="gramEnd"/>
            <w:r w:rsidRPr="002B5DC1">
              <w:rPr>
                <w:rStyle w:val="XMLname"/>
              </w:rPr>
              <w:t>:names:tc:xspa:</w:t>
            </w:r>
            <w:r w:rsidR="00DD1B99" w:rsidRPr="002B5DC1">
              <w:rPr>
                <w:rStyle w:val="XMLname"/>
              </w:rPr>
              <w:t>1</w:t>
            </w:r>
            <w:r w:rsidRPr="002B5DC1">
              <w:rPr>
                <w:rStyle w:val="XMLname"/>
              </w:rPr>
              <w:t xml:space="preserve">.0:subject:npi </w:t>
            </w:r>
          </w:p>
        </w:tc>
      </w:tr>
      <w:tr w:rsidR="00E66EFA" w:rsidRPr="002B5DC1" w14:paraId="72E6A250" w14:textId="77777777" w:rsidTr="008209AF">
        <w:trPr>
          <w:cantSplit/>
        </w:trPr>
        <w:tc>
          <w:tcPr>
            <w:tcW w:w="2122" w:type="dxa"/>
            <w:shd w:val="clear" w:color="auto" w:fill="D9D9D9" w:themeFill="background1" w:themeFillShade="D9"/>
          </w:tcPr>
          <w:p w14:paraId="32662A66" w14:textId="77777777" w:rsidR="00E66EFA" w:rsidRPr="002B5DC1" w:rsidRDefault="00E66EFA" w:rsidP="00A740A9">
            <w:pPr>
              <w:pStyle w:val="BodyText"/>
              <w:rPr>
                <w:rStyle w:val="Strong"/>
              </w:rPr>
            </w:pPr>
            <w:r w:rsidRPr="002B5DC1">
              <w:rPr>
                <w:rStyle w:val="Strong"/>
              </w:rPr>
              <w:t xml:space="preserve">SAML Example </w:t>
            </w:r>
          </w:p>
        </w:tc>
        <w:tc>
          <w:tcPr>
            <w:tcW w:w="7228" w:type="dxa"/>
          </w:tcPr>
          <w:p w14:paraId="14754BB9" w14:textId="77777777" w:rsidR="00E66EFA" w:rsidRPr="002B5DC1" w:rsidRDefault="00241238" w:rsidP="00DD1B99">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Name="urn:oasis:names:tc:xspa:</w:t>
            </w:r>
            <w:r w:rsidR="00DD1B99" w:rsidRPr="002B5DC1">
              <w:rPr>
                <w:rStyle w:val="XMLname"/>
              </w:rPr>
              <w:t>1</w:t>
            </w:r>
            <w:r w:rsidRPr="002B5DC1">
              <w:rPr>
                <w:rStyle w:val="XMLname"/>
              </w:rPr>
              <w:t>.0:subject:npi"&gt;</w:t>
            </w:r>
            <w:r w:rsidRPr="002B5DC1">
              <w:rPr>
                <w:rStyle w:val="XMLname"/>
              </w:rPr>
              <w:br/>
              <w:t xml:space="preserve">   &lt;</w:t>
            </w:r>
            <w:proofErr w:type="spellStart"/>
            <w:r w:rsidRPr="002B5DC1">
              <w:rPr>
                <w:rStyle w:val="XMLname"/>
              </w:rPr>
              <w:t>saml:AttributeValue</w:t>
            </w:r>
            <w:proofErr w:type="spellEnd"/>
            <w:r w:rsidRPr="002B5DC1">
              <w:rPr>
                <w:rStyle w:val="XMLname"/>
              </w:rPr>
              <w:t>&gt;1234567890&lt;/</w:t>
            </w:r>
            <w:proofErr w:type="spellStart"/>
            <w:r w:rsidRPr="002B5DC1">
              <w:rPr>
                <w:rStyle w:val="XMLname"/>
              </w:rPr>
              <w:t>saml:AttributeValue</w:t>
            </w:r>
            <w:proofErr w:type="spellEnd"/>
            <w:r w:rsidRPr="002B5DC1">
              <w:rPr>
                <w:rStyle w:val="XMLname"/>
              </w:rPr>
              <w:t xml:space="preserve">&gt; </w:t>
            </w:r>
            <w:r w:rsidRPr="002B5DC1">
              <w:rPr>
                <w:rStyle w:val="XMLname"/>
              </w:rPr>
              <w:br/>
              <w:t>&lt;/</w:t>
            </w:r>
            <w:proofErr w:type="spellStart"/>
            <w:r w:rsidRPr="002B5DC1">
              <w:rPr>
                <w:rStyle w:val="XMLname"/>
              </w:rPr>
              <w:t>saml:Attribute</w:t>
            </w:r>
            <w:proofErr w:type="spellEnd"/>
            <w:r w:rsidRPr="002B5DC1">
              <w:rPr>
                <w:rStyle w:val="XMLname"/>
              </w:rPr>
              <w:t>&gt;</w:t>
            </w:r>
          </w:p>
        </w:tc>
      </w:tr>
      <w:tr w:rsidR="00241238" w:rsidRPr="002B5DC1" w14:paraId="63CC048B" w14:textId="77777777" w:rsidTr="008209AF">
        <w:trPr>
          <w:cantSplit/>
        </w:trPr>
        <w:tc>
          <w:tcPr>
            <w:tcW w:w="2122" w:type="dxa"/>
            <w:shd w:val="clear" w:color="auto" w:fill="D9D9D9" w:themeFill="background1" w:themeFillShade="D9"/>
          </w:tcPr>
          <w:p w14:paraId="14EDDA6A" w14:textId="77777777" w:rsidR="00241238" w:rsidRPr="002B5DC1" w:rsidRDefault="00241238" w:rsidP="00241238">
            <w:pPr>
              <w:pStyle w:val="BodyText"/>
              <w:rPr>
                <w:rStyle w:val="Strong"/>
              </w:rPr>
            </w:pPr>
            <w:r w:rsidRPr="002B5DC1">
              <w:rPr>
                <w:rStyle w:val="Strong"/>
              </w:rPr>
              <w:t xml:space="preserve">XACML Target Section </w:t>
            </w:r>
          </w:p>
        </w:tc>
        <w:tc>
          <w:tcPr>
            <w:tcW w:w="7228" w:type="dxa"/>
          </w:tcPr>
          <w:p w14:paraId="03E0D806" w14:textId="77777777" w:rsidR="00241238" w:rsidRPr="002B5DC1" w:rsidRDefault="004D0F04" w:rsidP="00241238">
            <w:pPr>
              <w:pStyle w:val="BodyText"/>
            </w:pPr>
            <w:r w:rsidRPr="002B5DC1">
              <w:t>s</w:t>
            </w:r>
            <w:r w:rsidR="00241238" w:rsidRPr="002B5DC1">
              <w:t xml:space="preserve">ubject </w:t>
            </w:r>
          </w:p>
        </w:tc>
      </w:tr>
      <w:tr w:rsidR="00241238" w:rsidRPr="002B5DC1" w14:paraId="63420065" w14:textId="77777777" w:rsidTr="008209AF">
        <w:trPr>
          <w:cantSplit/>
        </w:trPr>
        <w:tc>
          <w:tcPr>
            <w:tcW w:w="2122" w:type="dxa"/>
            <w:shd w:val="clear" w:color="auto" w:fill="D9D9D9" w:themeFill="background1" w:themeFillShade="D9"/>
          </w:tcPr>
          <w:p w14:paraId="24D72256" w14:textId="77777777" w:rsidR="00241238" w:rsidRPr="002B5DC1" w:rsidRDefault="00241238" w:rsidP="00241238">
            <w:pPr>
              <w:pStyle w:val="BodyText"/>
              <w:rPr>
                <w:rStyle w:val="Strong"/>
              </w:rPr>
            </w:pPr>
            <w:r w:rsidRPr="002B5DC1">
              <w:rPr>
                <w:rStyle w:val="Strong"/>
              </w:rPr>
              <w:t xml:space="preserve">XACML Attribute ID </w:t>
            </w:r>
          </w:p>
        </w:tc>
        <w:tc>
          <w:tcPr>
            <w:tcW w:w="7228" w:type="dxa"/>
          </w:tcPr>
          <w:p w14:paraId="6C4D0EE9" w14:textId="77777777" w:rsidR="00241238" w:rsidRPr="002B5DC1" w:rsidRDefault="00241238" w:rsidP="00DD1B99">
            <w:pPr>
              <w:pStyle w:val="BodyText"/>
              <w:rPr>
                <w:rStyle w:val="XMLname"/>
              </w:rPr>
            </w:pPr>
            <w:proofErr w:type="gramStart"/>
            <w:r w:rsidRPr="002B5DC1">
              <w:rPr>
                <w:rStyle w:val="XMLname"/>
              </w:rPr>
              <w:t>urn:oasis</w:t>
            </w:r>
            <w:proofErr w:type="gramEnd"/>
            <w:r w:rsidRPr="002B5DC1">
              <w:rPr>
                <w:rStyle w:val="XMLname"/>
              </w:rPr>
              <w:t>:names:tc:xspa:</w:t>
            </w:r>
            <w:r w:rsidR="00DD1B99" w:rsidRPr="002B5DC1">
              <w:rPr>
                <w:rStyle w:val="XMLname"/>
              </w:rPr>
              <w:t>1</w:t>
            </w:r>
            <w:r w:rsidRPr="002B5DC1">
              <w:rPr>
                <w:rStyle w:val="XMLname"/>
              </w:rPr>
              <w:t xml:space="preserve">.0:subject:npi </w:t>
            </w:r>
          </w:p>
        </w:tc>
      </w:tr>
      <w:tr w:rsidR="00241238" w:rsidRPr="002B5DC1" w14:paraId="10785084" w14:textId="77777777" w:rsidTr="008209AF">
        <w:trPr>
          <w:cantSplit/>
        </w:trPr>
        <w:tc>
          <w:tcPr>
            <w:tcW w:w="2122" w:type="dxa"/>
            <w:shd w:val="clear" w:color="auto" w:fill="D9D9D9" w:themeFill="background1" w:themeFillShade="D9"/>
          </w:tcPr>
          <w:p w14:paraId="7616175A" w14:textId="77777777" w:rsidR="00241238" w:rsidRPr="002B5DC1" w:rsidRDefault="00241238" w:rsidP="00241238">
            <w:pPr>
              <w:pStyle w:val="BodyText"/>
              <w:rPr>
                <w:rStyle w:val="Strong"/>
              </w:rPr>
            </w:pPr>
            <w:r w:rsidRPr="002B5DC1">
              <w:rPr>
                <w:rStyle w:val="Strong"/>
              </w:rPr>
              <w:t xml:space="preserve">XACML Data Type </w:t>
            </w:r>
          </w:p>
        </w:tc>
        <w:tc>
          <w:tcPr>
            <w:tcW w:w="7228" w:type="dxa"/>
          </w:tcPr>
          <w:p w14:paraId="488AD0C7" w14:textId="77777777" w:rsidR="00241238" w:rsidRPr="002B5DC1" w:rsidRDefault="00241238" w:rsidP="00241238">
            <w:pPr>
              <w:pStyle w:val="BodyText"/>
              <w:rPr>
                <w:rStyle w:val="XMLname"/>
              </w:rPr>
            </w:pPr>
            <w:proofErr w:type="gramStart"/>
            <w:r w:rsidRPr="002B5DC1">
              <w:rPr>
                <w:rStyle w:val="XMLname"/>
              </w:rPr>
              <w:t>urn:hl</w:t>
            </w:r>
            <w:proofErr w:type="gramEnd"/>
            <w:r w:rsidRPr="002B5DC1">
              <w:rPr>
                <w:rStyle w:val="XMLname"/>
              </w:rPr>
              <w:t xml:space="preserve">7-org:v3#II </w:t>
            </w:r>
          </w:p>
        </w:tc>
      </w:tr>
      <w:tr w:rsidR="00241238" w:rsidRPr="002B5DC1" w14:paraId="409C2F7E" w14:textId="77777777" w:rsidTr="008209AF">
        <w:trPr>
          <w:cantSplit/>
        </w:trPr>
        <w:tc>
          <w:tcPr>
            <w:tcW w:w="2122" w:type="dxa"/>
            <w:shd w:val="clear" w:color="auto" w:fill="D9D9D9" w:themeFill="background1" w:themeFillShade="D9"/>
          </w:tcPr>
          <w:p w14:paraId="72B592D8" w14:textId="77777777" w:rsidR="00241238" w:rsidRPr="002B5DC1" w:rsidRDefault="00241238" w:rsidP="00241238">
            <w:pPr>
              <w:pStyle w:val="BodyText"/>
              <w:rPr>
                <w:rStyle w:val="Strong"/>
              </w:rPr>
            </w:pPr>
            <w:r w:rsidRPr="002B5DC1">
              <w:rPr>
                <w:rStyle w:val="Strong"/>
              </w:rPr>
              <w:t xml:space="preserve">XACML Attribute Value Content </w:t>
            </w:r>
          </w:p>
        </w:tc>
        <w:tc>
          <w:tcPr>
            <w:tcW w:w="7228" w:type="dxa"/>
          </w:tcPr>
          <w:p w14:paraId="3ACF5FD5" w14:textId="7BD40CA7" w:rsidR="00241238" w:rsidRPr="002B5DC1" w:rsidRDefault="00C64A79" w:rsidP="009D37DD">
            <w:pPr>
              <w:pStyle w:val="BodyText"/>
            </w:pPr>
            <w:r w:rsidRPr="002B5DC1">
              <w:t xml:space="preserve">The Content Creator shall </w:t>
            </w:r>
            <w:r w:rsidR="00241238" w:rsidRPr="002B5DC1">
              <w:t xml:space="preserve">select an appropriate instance identifier root representing the namespace of the national provider identifier. </w:t>
            </w:r>
          </w:p>
        </w:tc>
      </w:tr>
      <w:tr w:rsidR="00E66EFA" w:rsidRPr="002B5DC1" w14:paraId="176F01C9" w14:textId="77777777" w:rsidTr="008209AF">
        <w:trPr>
          <w:cantSplit/>
        </w:trPr>
        <w:tc>
          <w:tcPr>
            <w:tcW w:w="2122" w:type="dxa"/>
            <w:shd w:val="clear" w:color="auto" w:fill="D9D9D9" w:themeFill="background1" w:themeFillShade="D9"/>
          </w:tcPr>
          <w:p w14:paraId="42D6C8B1" w14:textId="77777777" w:rsidR="00E66EFA" w:rsidRPr="002B5DC1" w:rsidRDefault="00E66EFA" w:rsidP="00A740A9">
            <w:pPr>
              <w:pStyle w:val="BodyText"/>
              <w:rPr>
                <w:rStyle w:val="Strong"/>
              </w:rPr>
            </w:pPr>
            <w:r w:rsidRPr="002B5DC1">
              <w:rPr>
                <w:rStyle w:val="Strong"/>
              </w:rPr>
              <w:lastRenderedPageBreak/>
              <w:t xml:space="preserve">XACML Example </w:t>
            </w:r>
          </w:p>
        </w:tc>
        <w:tc>
          <w:tcPr>
            <w:tcW w:w="7228" w:type="dxa"/>
          </w:tcPr>
          <w:p w14:paraId="44DE18EC" w14:textId="77777777" w:rsidR="00E66EFA" w:rsidRPr="002B5DC1" w:rsidRDefault="00241238" w:rsidP="00DD1B99">
            <w:pPr>
              <w:pStyle w:val="BodyText"/>
            </w:pPr>
            <w:r w:rsidRPr="002B5DC1">
              <w:rPr>
                <w:rStyle w:val="XMLname"/>
              </w:rPr>
              <w:t>&lt;Attribute</w:t>
            </w:r>
            <w:r w:rsidRPr="002B5DC1">
              <w:rPr>
                <w:rStyle w:val="XMLname"/>
              </w:rPr>
              <w:br/>
            </w:r>
            <w:r w:rsidR="004D0F04" w:rsidRPr="002B5DC1">
              <w:rPr>
                <w:rStyle w:val="XMLname"/>
              </w:rPr>
              <w:t xml:space="preserve"> </w:t>
            </w:r>
            <w:r w:rsidRPr="002B5DC1">
              <w:rPr>
                <w:rStyle w:val="XMLname"/>
              </w:rP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:names:tc:xspa:</w:t>
            </w:r>
            <w:r w:rsidR="00DD1B99" w:rsidRPr="002B5DC1">
              <w:rPr>
                <w:rStyle w:val="XMLname"/>
              </w:rPr>
              <w:t>1</w:t>
            </w:r>
            <w:r w:rsidRPr="002B5DC1">
              <w:rPr>
                <w:rStyle w:val="XMLname"/>
              </w:rPr>
              <w:t xml:space="preserve">.0:subject:npi" </w:t>
            </w:r>
            <w:r w:rsidRPr="002B5DC1">
              <w:rPr>
                <w:rStyle w:val="XMLname"/>
              </w:rPr>
              <w:br/>
              <w:t xml:space="preserve"> </w:t>
            </w:r>
            <w:r w:rsidR="004D0F04" w:rsidRPr="002B5DC1">
              <w:rPr>
                <w:rStyle w:val="XMLname"/>
              </w:rPr>
              <w:t xml:space="preserve"> </w:t>
            </w:r>
            <w:r w:rsidRPr="002B5DC1">
              <w:rPr>
                <w:rStyle w:val="XMLname"/>
              </w:rP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extension="1234567890" </w:t>
            </w:r>
            <w:r w:rsidRPr="002B5DC1">
              <w:rPr>
                <w:rStyle w:val="XMLname"/>
              </w:rPr>
              <w:br/>
              <w:t xml:space="preserve">            root="2.16.840.1.113883.4.6" /&gt;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18A42CA7" w14:textId="0D0E834C" w:rsidR="004D0F04" w:rsidRPr="002B5DC1" w:rsidRDefault="004D0F04" w:rsidP="004D0F04">
      <w:pPr>
        <w:pStyle w:val="Heading6"/>
        <w:numPr>
          <w:ilvl w:val="0"/>
          <w:numId w:val="0"/>
        </w:numPr>
        <w:rPr>
          <w:noProof w:val="0"/>
        </w:rPr>
      </w:pPr>
      <w:bookmarkStart w:id="142" w:name="_Toc13810987"/>
      <w:r w:rsidRPr="002B5DC1">
        <w:rPr>
          <w:noProof w:val="0"/>
        </w:rPr>
        <w:t>5.</w:t>
      </w:r>
      <w:r w:rsidR="0066138C" w:rsidRPr="002B5DC1">
        <w:rPr>
          <w:noProof w:val="0"/>
        </w:rPr>
        <w:t>6</w:t>
      </w:r>
      <w:r w:rsidRPr="002B5DC1">
        <w:rPr>
          <w:noProof w:val="0"/>
        </w:rPr>
        <w:t>.2.1.4.</w:t>
      </w:r>
      <w:r w:rsidR="00C90624" w:rsidRPr="002B5DC1">
        <w:rPr>
          <w:noProof w:val="0"/>
        </w:rPr>
        <w:t xml:space="preserve">6 </w:t>
      </w:r>
      <w:r w:rsidRPr="002B5DC1">
        <w:rPr>
          <w:noProof w:val="0"/>
        </w:rPr>
        <w:t>User Role</w:t>
      </w:r>
      <w:bookmarkEnd w:id="142"/>
    </w:p>
    <w:tbl>
      <w:tblPr>
        <w:tblStyle w:val="TableGrid"/>
        <w:tblW w:w="0" w:type="auto"/>
        <w:tblLook w:val="04A0" w:firstRow="1" w:lastRow="0" w:firstColumn="1" w:lastColumn="0" w:noHBand="0" w:noVBand="1"/>
      </w:tblPr>
      <w:tblGrid>
        <w:gridCol w:w="2122"/>
        <w:gridCol w:w="7228"/>
      </w:tblGrid>
      <w:tr w:rsidR="004D0F04" w:rsidRPr="002B5DC1" w14:paraId="32D67974" w14:textId="77777777" w:rsidTr="00C709FD">
        <w:trPr>
          <w:cantSplit/>
        </w:trPr>
        <w:tc>
          <w:tcPr>
            <w:tcW w:w="2122" w:type="dxa"/>
            <w:shd w:val="clear" w:color="auto" w:fill="D9D9D9" w:themeFill="background1" w:themeFillShade="D9"/>
          </w:tcPr>
          <w:p w14:paraId="6D51B1B8" w14:textId="77777777" w:rsidR="004D0F04" w:rsidRPr="002B5DC1" w:rsidRDefault="004D0F04" w:rsidP="004D0F04">
            <w:pPr>
              <w:pStyle w:val="BodyText"/>
              <w:rPr>
                <w:rStyle w:val="Strong"/>
              </w:rPr>
            </w:pPr>
            <w:r w:rsidRPr="002B5DC1">
              <w:rPr>
                <w:rStyle w:val="Strong"/>
              </w:rPr>
              <w:t xml:space="preserve">IHE XUA Definition </w:t>
            </w:r>
          </w:p>
        </w:tc>
        <w:tc>
          <w:tcPr>
            <w:tcW w:w="7228" w:type="dxa"/>
          </w:tcPr>
          <w:p w14:paraId="721BE2BE" w14:textId="75E0DB16" w:rsidR="004D0F04" w:rsidRPr="002B5DC1" w:rsidRDefault="008D0CA9">
            <w:pPr>
              <w:pStyle w:val="BodyText"/>
            </w:pPr>
            <w:ins w:id="143" w:author="Lynn" w:date="2021-05-17T20:51:00Z">
              <w:r>
                <w:rPr>
                  <w:szCs w:val="24"/>
                  <w:lang w:eastAsia="de-DE"/>
                </w:rPr>
                <w:fldChar w:fldCharType="begin"/>
              </w:r>
              <w:r>
                <w:rPr>
                  <w:szCs w:val="24"/>
                  <w:lang w:eastAsia="de-DE"/>
                </w:rPr>
                <w:instrText xml:space="preserve"> HYPERLINK "https://profiles.ihe.net/ITI/TF/Volume2/ITI-40.html" \l "3.40.4.1.2.1" </w:instrText>
              </w:r>
              <w:r>
                <w:rPr>
                  <w:szCs w:val="24"/>
                  <w:lang w:eastAsia="de-DE"/>
                </w:rPr>
              </w:r>
              <w:r>
                <w:rPr>
                  <w:szCs w:val="24"/>
                  <w:lang w:eastAsia="de-DE"/>
                </w:rPr>
                <w:fldChar w:fldCharType="separate"/>
              </w:r>
              <w:r w:rsidRPr="008D0CA9">
                <w:rPr>
                  <w:rStyle w:val="Hyperlink"/>
                  <w:szCs w:val="24"/>
                  <w:lang w:eastAsia="de-DE"/>
                </w:rPr>
                <w:t>ITI TF-2</w:t>
              </w:r>
              <w:del w:id="144" w:author="Lynn" w:date="2021-05-17T20:26:00Z">
                <w:r w:rsidRPr="008D0CA9" w:rsidDel="009711E2">
                  <w:rPr>
                    <w:rStyle w:val="Hyperlink"/>
                    <w:szCs w:val="24"/>
                    <w:lang w:eastAsia="de-DE"/>
                    <w:rPrChange w:id="145" w:author="Lynn" w:date="2021-05-17T20:50:00Z">
                      <w:rPr>
                        <w:szCs w:val="24"/>
                        <w:lang w:eastAsia="de-DE"/>
                      </w:rPr>
                    </w:rPrChange>
                  </w:rPr>
                  <w:delText>b</w:delText>
                </w:r>
              </w:del>
              <w:r w:rsidRPr="008D0CA9">
                <w:rPr>
                  <w:rStyle w:val="Hyperlink"/>
                  <w:szCs w:val="24"/>
                  <w:lang w:eastAsia="de-DE"/>
                  <w:rPrChange w:id="146" w:author="Lynn" w:date="2021-05-17T20:50:00Z">
                    <w:rPr>
                      <w:szCs w:val="24"/>
                      <w:lang w:eastAsia="de-DE"/>
                    </w:rPr>
                  </w:rPrChange>
                </w:rPr>
                <w:t>: 3.40.4.1.2.1</w:t>
              </w:r>
              <w:r>
                <w:rPr>
                  <w:szCs w:val="24"/>
                  <w:lang w:eastAsia="de-DE"/>
                </w:rPr>
                <w:fldChar w:fldCharType="end"/>
              </w:r>
            </w:ins>
            <w:r w:rsidR="004D0F04" w:rsidRPr="002B5DC1">
              <w:rPr>
                <w:szCs w:val="24"/>
                <w:lang w:eastAsia="de-DE"/>
              </w:rPr>
              <w:t xml:space="preserve"> as "Subject-Role" </w:t>
            </w:r>
          </w:p>
        </w:tc>
      </w:tr>
      <w:tr w:rsidR="004D0F04" w:rsidRPr="002B5DC1" w14:paraId="07EC0FE0" w14:textId="77777777" w:rsidTr="00C709FD">
        <w:trPr>
          <w:cantSplit/>
        </w:trPr>
        <w:tc>
          <w:tcPr>
            <w:tcW w:w="2122" w:type="dxa"/>
            <w:shd w:val="clear" w:color="auto" w:fill="D9D9D9" w:themeFill="background1" w:themeFillShade="D9"/>
          </w:tcPr>
          <w:p w14:paraId="68FE164E" w14:textId="77777777" w:rsidR="004D0F04" w:rsidRPr="002B5DC1" w:rsidRDefault="004D0F04" w:rsidP="004D0F04">
            <w:pPr>
              <w:pStyle w:val="BodyText"/>
              <w:rPr>
                <w:rStyle w:val="Strong"/>
              </w:rPr>
            </w:pPr>
            <w:r w:rsidRPr="002B5DC1">
              <w:rPr>
                <w:rStyle w:val="Strong"/>
              </w:rPr>
              <w:t xml:space="preserve">SAML Attribute Name </w:t>
            </w:r>
          </w:p>
        </w:tc>
        <w:tc>
          <w:tcPr>
            <w:tcW w:w="7228" w:type="dxa"/>
          </w:tcPr>
          <w:p w14:paraId="76AA8CE4" w14:textId="77777777" w:rsidR="004D0F04" w:rsidRPr="002B5DC1" w:rsidRDefault="004D0F04" w:rsidP="004D0F04">
            <w:pPr>
              <w:pStyle w:val="BodyText"/>
              <w:rPr>
                <w:rStyle w:val="XMLname"/>
              </w:rPr>
            </w:pPr>
            <w:proofErr w:type="gramStart"/>
            <w:r w:rsidRPr="002B5DC1">
              <w:rPr>
                <w:rStyle w:val="XMLname"/>
              </w:rPr>
              <w:t>urn:oasis</w:t>
            </w:r>
            <w:proofErr w:type="gramEnd"/>
            <w:r w:rsidRPr="002B5DC1">
              <w:rPr>
                <w:rStyle w:val="XMLname"/>
              </w:rPr>
              <w:t xml:space="preserve">:names:tc:xacml:2.0:subject:role </w:t>
            </w:r>
          </w:p>
        </w:tc>
      </w:tr>
      <w:tr w:rsidR="004D0F04" w:rsidRPr="002B5DC1" w14:paraId="02530094" w14:textId="77777777" w:rsidTr="00C709FD">
        <w:trPr>
          <w:cantSplit/>
        </w:trPr>
        <w:tc>
          <w:tcPr>
            <w:tcW w:w="2122" w:type="dxa"/>
            <w:shd w:val="clear" w:color="auto" w:fill="D9D9D9" w:themeFill="background1" w:themeFillShade="D9"/>
          </w:tcPr>
          <w:p w14:paraId="0629C065" w14:textId="77777777" w:rsidR="004D0F04" w:rsidRPr="002B5DC1" w:rsidRDefault="004D0F04" w:rsidP="00A740A9">
            <w:pPr>
              <w:pStyle w:val="BodyText"/>
              <w:rPr>
                <w:rStyle w:val="Strong"/>
              </w:rPr>
            </w:pPr>
            <w:r w:rsidRPr="002B5DC1">
              <w:rPr>
                <w:rStyle w:val="Strong"/>
              </w:rPr>
              <w:t xml:space="preserve">SAML Example </w:t>
            </w:r>
          </w:p>
        </w:tc>
        <w:tc>
          <w:tcPr>
            <w:tcW w:w="7228" w:type="dxa"/>
          </w:tcPr>
          <w:p w14:paraId="0AC6A921" w14:textId="77777777" w:rsidR="004D0F04" w:rsidRPr="002B5DC1" w:rsidRDefault="004D0F04">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t xml:space="preserve"> Name="urn:oasis:names:tc:xacml:2.0:subject:role"&gt;</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 xml:space="preserve">        &lt;Role </w:t>
            </w:r>
            <w:proofErr w:type="spellStart"/>
            <w:r w:rsidRPr="002B5DC1">
              <w:rPr>
                <w:rStyle w:val="XMLname"/>
              </w:rPr>
              <w:t>xmlns</w:t>
            </w:r>
            <w:proofErr w:type="spellEnd"/>
            <w:r w:rsidRPr="002B5DC1">
              <w:rPr>
                <w:rStyle w:val="XMLname"/>
              </w:rPr>
              <w:t xml:space="preserve">="urn:hl7-org:v3" </w:t>
            </w:r>
            <w:r w:rsidRPr="002B5DC1">
              <w:rPr>
                <w:rStyle w:val="XMLname"/>
              </w:rPr>
              <w:br/>
              <w:t xml:space="preserve">          </w:t>
            </w:r>
            <w:proofErr w:type="spellStart"/>
            <w:r w:rsidRPr="002B5DC1">
              <w:rPr>
                <w:rStyle w:val="XMLname"/>
              </w:rPr>
              <w:t>xsi:type</w:t>
            </w:r>
            <w:proofErr w:type="spellEnd"/>
            <w:r w:rsidRPr="002B5DC1">
              <w:rPr>
                <w:rStyle w:val="XMLname"/>
              </w:rPr>
              <w:t xml:space="preserve">="CE" code="46255001" </w:t>
            </w:r>
            <w:r w:rsidRPr="002B5DC1">
              <w:rPr>
                <w:rStyle w:val="XMLname"/>
              </w:rPr>
              <w:br/>
              <w:t xml:space="preserve">          </w:t>
            </w:r>
            <w:proofErr w:type="spellStart"/>
            <w:r w:rsidRPr="002B5DC1">
              <w:rPr>
                <w:rStyle w:val="XMLname"/>
              </w:rPr>
              <w:t>codeSystem</w:t>
            </w:r>
            <w:proofErr w:type="spellEnd"/>
            <w:r w:rsidRPr="002B5DC1">
              <w:rPr>
                <w:rStyle w:val="XMLname"/>
              </w:rPr>
              <w:t>="2.16.840.1.113883.6.96"</w:t>
            </w:r>
            <w:r w:rsidRPr="002B5DC1">
              <w:rPr>
                <w:rStyle w:val="XMLname"/>
              </w:rPr>
              <w:br/>
              <w:t xml:space="preserve">          </w:t>
            </w:r>
            <w:proofErr w:type="spellStart"/>
            <w:r w:rsidRPr="002B5DC1">
              <w:rPr>
                <w:rStyle w:val="XMLname"/>
              </w:rPr>
              <w:t>codeSystemName</w:t>
            </w:r>
            <w:proofErr w:type="spellEnd"/>
            <w:r w:rsidRPr="002B5DC1">
              <w:rPr>
                <w:rStyle w:val="XMLname"/>
              </w:rPr>
              <w:t xml:space="preserve">="SNOMED_CT" </w:t>
            </w:r>
            <w:r w:rsidRPr="002B5DC1">
              <w:rPr>
                <w:rStyle w:val="XMLname"/>
              </w:rPr>
              <w:br/>
              <w:t xml:space="preserve">          </w:t>
            </w:r>
            <w:proofErr w:type="spellStart"/>
            <w:r w:rsidRPr="002B5DC1">
              <w:rPr>
                <w:rStyle w:val="XMLname"/>
              </w:rPr>
              <w:t>displayName</w:t>
            </w:r>
            <w:proofErr w:type="spellEnd"/>
            <w:r w:rsidRPr="002B5DC1">
              <w:rPr>
                <w:rStyle w:val="XMLname"/>
              </w:rPr>
              <w:t>="Pharmacist"/&gt;</w:t>
            </w:r>
            <w:r w:rsidRPr="002B5DC1">
              <w:rPr>
                <w:rStyle w:val="XMLname"/>
              </w:rPr>
              <w:br/>
              <w:t xml:space="preserve"> </w:t>
            </w:r>
            <w:r w:rsidRPr="002B5DC1">
              <w:rPr>
                <w:rStyle w:val="XMLname"/>
              </w:rPr>
              <w:tab/>
              <w:t>&lt;/</w:t>
            </w:r>
            <w:proofErr w:type="spellStart"/>
            <w:r w:rsidRPr="002B5DC1">
              <w:rPr>
                <w:rStyle w:val="XMLname"/>
              </w:rPr>
              <w:t>saml:AttributeValue</w:t>
            </w:r>
            <w:proofErr w:type="spellEnd"/>
            <w:r w:rsidRPr="002B5DC1">
              <w:rPr>
                <w:rStyle w:val="XMLname"/>
              </w:rPr>
              <w:t>&gt;</w:t>
            </w:r>
            <w:r w:rsidRPr="002B5DC1">
              <w:rPr>
                <w:rStyle w:val="XMLname"/>
              </w:rPr>
              <w:br/>
              <w:t>&lt;/</w:t>
            </w:r>
            <w:proofErr w:type="spellStart"/>
            <w:r w:rsidRPr="002B5DC1">
              <w:rPr>
                <w:rStyle w:val="XMLname"/>
              </w:rPr>
              <w:t>saml:Attribute</w:t>
            </w:r>
            <w:proofErr w:type="spellEnd"/>
            <w:r w:rsidRPr="002B5DC1">
              <w:rPr>
                <w:rStyle w:val="XMLname"/>
              </w:rPr>
              <w:t>&gt;</w:t>
            </w:r>
          </w:p>
        </w:tc>
      </w:tr>
      <w:tr w:rsidR="004D0F04" w:rsidRPr="002B5DC1" w14:paraId="42B5242A" w14:textId="77777777" w:rsidTr="00C709FD">
        <w:trPr>
          <w:cantSplit/>
        </w:trPr>
        <w:tc>
          <w:tcPr>
            <w:tcW w:w="2122" w:type="dxa"/>
            <w:shd w:val="clear" w:color="auto" w:fill="D9D9D9" w:themeFill="background1" w:themeFillShade="D9"/>
          </w:tcPr>
          <w:p w14:paraId="4549D9F9" w14:textId="77777777" w:rsidR="004D0F04" w:rsidRPr="002B5DC1" w:rsidRDefault="004D0F04" w:rsidP="004D0F04">
            <w:pPr>
              <w:pStyle w:val="BodyText"/>
              <w:rPr>
                <w:rStyle w:val="Strong"/>
              </w:rPr>
            </w:pPr>
            <w:r w:rsidRPr="002B5DC1">
              <w:rPr>
                <w:rStyle w:val="Strong"/>
              </w:rPr>
              <w:t xml:space="preserve">XACML Target Section </w:t>
            </w:r>
          </w:p>
        </w:tc>
        <w:tc>
          <w:tcPr>
            <w:tcW w:w="7228" w:type="dxa"/>
          </w:tcPr>
          <w:p w14:paraId="3D3C05BE" w14:textId="77777777" w:rsidR="004D0F04" w:rsidRPr="002B5DC1" w:rsidRDefault="004D0F04" w:rsidP="004D0F04">
            <w:pPr>
              <w:pStyle w:val="BodyText"/>
            </w:pPr>
            <w:r w:rsidRPr="002B5DC1">
              <w:t xml:space="preserve">subject </w:t>
            </w:r>
          </w:p>
        </w:tc>
      </w:tr>
      <w:tr w:rsidR="004D0F04" w:rsidRPr="002B5DC1" w14:paraId="2013D7BB" w14:textId="77777777" w:rsidTr="00C709FD">
        <w:trPr>
          <w:cantSplit/>
        </w:trPr>
        <w:tc>
          <w:tcPr>
            <w:tcW w:w="2122" w:type="dxa"/>
            <w:shd w:val="clear" w:color="auto" w:fill="D9D9D9" w:themeFill="background1" w:themeFillShade="D9"/>
          </w:tcPr>
          <w:p w14:paraId="3A392671" w14:textId="77777777" w:rsidR="004D0F04" w:rsidRPr="002B5DC1" w:rsidRDefault="004D0F04" w:rsidP="004D0F04">
            <w:pPr>
              <w:pStyle w:val="BodyText"/>
              <w:rPr>
                <w:rStyle w:val="Strong"/>
              </w:rPr>
            </w:pPr>
            <w:r w:rsidRPr="002B5DC1">
              <w:rPr>
                <w:rStyle w:val="Strong"/>
              </w:rPr>
              <w:t xml:space="preserve">XACML Attribute ID </w:t>
            </w:r>
          </w:p>
        </w:tc>
        <w:tc>
          <w:tcPr>
            <w:tcW w:w="7228" w:type="dxa"/>
          </w:tcPr>
          <w:p w14:paraId="3D8485F5" w14:textId="77777777" w:rsidR="004D0F04" w:rsidRPr="002B5DC1" w:rsidRDefault="004D0F04" w:rsidP="004D0F04">
            <w:pPr>
              <w:pStyle w:val="BodyText"/>
              <w:rPr>
                <w:rStyle w:val="XMLname"/>
              </w:rPr>
            </w:pPr>
            <w:proofErr w:type="gramStart"/>
            <w:r w:rsidRPr="002B5DC1">
              <w:rPr>
                <w:rStyle w:val="XMLname"/>
              </w:rPr>
              <w:t>urn:oasis</w:t>
            </w:r>
            <w:proofErr w:type="gramEnd"/>
            <w:r w:rsidRPr="002B5DC1">
              <w:rPr>
                <w:rStyle w:val="XMLname"/>
              </w:rPr>
              <w:t xml:space="preserve">:names:tc:xacml:2.0:subject:role </w:t>
            </w:r>
          </w:p>
        </w:tc>
      </w:tr>
      <w:tr w:rsidR="004D0F04" w:rsidRPr="002B5DC1" w14:paraId="06CB1973" w14:textId="77777777" w:rsidTr="00C709FD">
        <w:trPr>
          <w:cantSplit/>
        </w:trPr>
        <w:tc>
          <w:tcPr>
            <w:tcW w:w="2122" w:type="dxa"/>
            <w:shd w:val="clear" w:color="auto" w:fill="D9D9D9" w:themeFill="background1" w:themeFillShade="D9"/>
          </w:tcPr>
          <w:p w14:paraId="3447DE9A" w14:textId="77777777" w:rsidR="004D0F04" w:rsidRPr="002B5DC1" w:rsidRDefault="004D0F04" w:rsidP="004D0F04">
            <w:pPr>
              <w:pStyle w:val="BodyText"/>
              <w:rPr>
                <w:rStyle w:val="Strong"/>
              </w:rPr>
            </w:pPr>
            <w:r w:rsidRPr="002B5DC1">
              <w:rPr>
                <w:rStyle w:val="Strong"/>
              </w:rPr>
              <w:t xml:space="preserve">XACML Data Type </w:t>
            </w:r>
          </w:p>
        </w:tc>
        <w:tc>
          <w:tcPr>
            <w:tcW w:w="7228" w:type="dxa"/>
          </w:tcPr>
          <w:p w14:paraId="4433803A" w14:textId="77777777" w:rsidR="004D0F04" w:rsidRPr="002B5DC1" w:rsidRDefault="004D0F04" w:rsidP="004D0F04">
            <w:pPr>
              <w:pStyle w:val="BodyText"/>
              <w:rPr>
                <w:rStyle w:val="XMLname"/>
              </w:rPr>
            </w:pPr>
            <w:proofErr w:type="gramStart"/>
            <w:r w:rsidRPr="002B5DC1">
              <w:rPr>
                <w:rStyle w:val="XMLname"/>
              </w:rPr>
              <w:t>urn:hl</w:t>
            </w:r>
            <w:proofErr w:type="gramEnd"/>
            <w:r w:rsidRPr="002B5DC1">
              <w:rPr>
                <w:rStyle w:val="XMLname"/>
              </w:rPr>
              <w:t xml:space="preserve">7-org:v3#CV </w:t>
            </w:r>
          </w:p>
        </w:tc>
      </w:tr>
      <w:tr w:rsidR="004D0F04" w:rsidRPr="002B5DC1" w14:paraId="028A417E" w14:textId="77777777" w:rsidTr="00C709FD">
        <w:trPr>
          <w:cantSplit/>
        </w:trPr>
        <w:tc>
          <w:tcPr>
            <w:tcW w:w="2122" w:type="dxa"/>
            <w:shd w:val="clear" w:color="auto" w:fill="D9D9D9" w:themeFill="background1" w:themeFillShade="D9"/>
          </w:tcPr>
          <w:p w14:paraId="389C053A" w14:textId="77777777" w:rsidR="004D0F04" w:rsidRPr="002B5DC1" w:rsidRDefault="004D0F04" w:rsidP="00A740A9">
            <w:pPr>
              <w:pStyle w:val="BodyText"/>
              <w:rPr>
                <w:rStyle w:val="Strong"/>
              </w:rPr>
            </w:pPr>
            <w:r w:rsidRPr="002B5DC1">
              <w:rPr>
                <w:rStyle w:val="Strong"/>
              </w:rPr>
              <w:t xml:space="preserve">XACML Attribute Value Content </w:t>
            </w:r>
          </w:p>
        </w:tc>
        <w:tc>
          <w:tcPr>
            <w:tcW w:w="7228" w:type="dxa"/>
          </w:tcPr>
          <w:p w14:paraId="5481619A" w14:textId="77777777" w:rsidR="004D0F04" w:rsidRPr="002B5DC1" w:rsidRDefault="009D37DD">
            <w:pPr>
              <w:pStyle w:val="BodyText"/>
            </w:pPr>
            <w:r w:rsidRPr="002B5DC1">
              <w:t>No restrictions</w:t>
            </w:r>
          </w:p>
        </w:tc>
      </w:tr>
      <w:tr w:rsidR="004D0F04" w:rsidRPr="002B5DC1" w14:paraId="6B4B1DF5" w14:textId="77777777" w:rsidTr="00C709FD">
        <w:trPr>
          <w:cantSplit/>
        </w:trPr>
        <w:tc>
          <w:tcPr>
            <w:tcW w:w="2122" w:type="dxa"/>
            <w:shd w:val="clear" w:color="auto" w:fill="D9D9D9" w:themeFill="background1" w:themeFillShade="D9"/>
          </w:tcPr>
          <w:p w14:paraId="0CFF2B82" w14:textId="77777777" w:rsidR="004D0F04" w:rsidRPr="002B5DC1" w:rsidRDefault="004D0F04" w:rsidP="00A740A9">
            <w:pPr>
              <w:pStyle w:val="BodyText"/>
              <w:rPr>
                <w:rStyle w:val="Strong"/>
              </w:rPr>
            </w:pPr>
            <w:r w:rsidRPr="002B5DC1">
              <w:rPr>
                <w:rStyle w:val="Strong"/>
              </w:rPr>
              <w:t xml:space="preserve">XACML Example </w:t>
            </w:r>
          </w:p>
        </w:tc>
        <w:tc>
          <w:tcPr>
            <w:tcW w:w="7228" w:type="dxa"/>
          </w:tcPr>
          <w:p w14:paraId="3434DE91" w14:textId="77777777" w:rsidR="004D0F04" w:rsidRPr="002B5DC1" w:rsidRDefault="004D0F04" w:rsidP="00A740A9">
            <w:pPr>
              <w:pStyle w:val="BodyText"/>
            </w:pPr>
            <w:r w:rsidRPr="002B5DC1">
              <w:rPr>
                <w:rStyle w:val="XMLname"/>
              </w:rPr>
              <w:t>&lt;Attribute</w:t>
            </w:r>
            <w:r w:rsidRPr="002B5DC1">
              <w:rPr>
                <w:rStyle w:val="XMLname"/>
              </w:rPr>
              <w:br/>
            </w:r>
            <w:proofErr w:type="spellStart"/>
            <w:r w:rsidRPr="002B5DC1">
              <w:rPr>
                <w:rStyle w:val="XMLname"/>
              </w:rPr>
              <w:t>AttributeId</w:t>
            </w:r>
            <w:proofErr w:type="spellEnd"/>
            <w:r w:rsidRPr="002B5DC1">
              <w:rPr>
                <w:rStyle w:val="XMLname"/>
              </w:rPr>
              <w:t>="</w:t>
            </w:r>
            <w:proofErr w:type="gramStart"/>
            <w:r w:rsidRPr="002B5DC1">
              <w:rPr>
                <w:rStyle w:val="XMLname"/>
              </w:rPr>
              <w:t>urn:oasis</w:t>
            </w:r>
            <w:proofErr w:type="gramEnd"/>
            <w:r w:rsidRPr="002B5DC1">
              <w:rPr>
                <w:rStyle w:val="XMLname"/>
              </w:rPr>
              <w:t>:names:tc:xacml:2.0:subject:role"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code="46255001"</w:t>
            </w:r>
            <w:r w:rsidRPr="002B5DC1">
              <w:rPr>
                <w:rStyle w:val="XMLname"/>
              </w:rPr>
              <w:br/>
              <w:t xml:space="preserve">          </w:t>
            </w:r>
            <w:proofErr w:type="spellStart"/>
            <w:r w:rsidRPr="002B5DC1">
              <w:rPr>
                <w:rStyle w:val="XMLname"/>
              </w:rPr>
              <w:t>codeSystem</w:t>
            </w:r>
            <w:proofErr w:type="spellEnd"/>
            <w:r w:rsidRPr="002B5DC1">
              <w:rPr>
                <w:rStyle w:val="XMLname"/>
              </w:rPr>
              <w:t>="2.16.840.1.113883.6.96" /&gt;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BC920ED" w14:textId="22BEE1B5" w:rsidR="004D0F04" w:rsidRPr="002B5DC1" w:rsidRDefault="004D0F04" w:rsidP="004D0F04">
      <w:pPr>
        <w:pStyle w:val="Heading6"/>
        <w:numPr>
          <w:ilvl w:val="0"/>
          <w:numId w:val="0"/>
        </w:numPr>
        <w:rPr>
          <w:noProof w:val="0"/>
        </w:rPr>
      </w:pPr>
      <w:bookmarkStart w:id="147" w:name="_Toc13810988"/>
      <w:r w:rsidRPr="002B5DC1">
        <w:rPr>
          <w:noProof w:val="0"/>
        </w:rPr>
        <w:lastRenderedPageBreak/>
        <w:t>5.</w:t>
      </w:r>
      <w:r w:rsidR="0066138C" w:rsidRPr="002B5DC1">
        <w:rPr>
          <w:noProof w:val="0"/>
        </w:rPr>
        <w:t>6</w:t>
      </w:r>
      <w:r w:rsidRPr="002B5DC1">
        <w:rPr>
          <w:noProof w:val="0"/>
        </w:rPr>
        <w:t>.2.1.4.</w:t>
      </w:r>
      <w:r w:rsidR="00C90624" w:rsidRPr="002B5DC1">
        <w:rPr>
          <w:noProof w:val="0"/>
        </w:rPr>
        <w:t xml:space="preserve">7 </w:t>
      </w:r>
      <w:r w:rsidRPr="002B5DC1">
        <w:rPr>
          <w:noProof w:val="0"/>
        </w:rPr>
        <w:t xml:space="preserve">Purpose </w:t>
      </w:r>
      <w:proofErr w:type="gramStart"/>
      <w:r w:rsidRPr="002B5DC1">
        <w:rPr>
          <w:noProof w:val="0"/>
        </w:rPr>
        <w:t>Of</w:t>
      </w:r>
      <w:proofErr w:type="gramEnd"/>
      <w:r w:rsidRPr="002B5DC1">
        <w:rPr>
          <w:noProof w:val="0"/>
        </w:rPr>
        <w:t xml:space="preserve"> Use</w:t>
      </w:r>
      <w:bookmarkEnd w:id="147"/>
    </w:p>
    <w:tbl>
      <w:tblPr>
        <w:tblStyle w:val="TableGrid"/>
        <w:tblW w:w="0" w:type="auto"/>
        <w:tblLook w:val="04A0" w:firstRow="1" w:lastRow="0" w:firstColumn="1" w:lastColumn="0" w:noHBand="0" w:noVBand="1"/>
      </w:tblPr>
      <w:tblGrid>
        <w:gridCol w:w="2122"/>
        <w:gridCol w:w="7228"/>
      </w:tblGrid>
      <w:tr w:rsidR="002B5929" w:rsidRPr="002B5DC1" w14:paraId="39224CED" w14:textId="77777777" w:rsidTr="00C709FD">
        <w:trPr>
          <w:cantSplit/>
        </w:trPr>
        <w:tc>
          <w:tcPr>
            <w:tcW w:w="2122" w:type="dxa"/>
            <w:shd w:val="clear" w:color="auto" w:fill="D9D9D9" w:themeFill="background1" w:themeFillShade="D9"/>
          </w:tcPr>
          <w:p w14:paraId="2E00E8F5" w14:textId="77777777" w:rsidR="004D0F04" w:rsidRPr="002B5DC1" w:rsidRDefault="004D0F04" w:rsidP="004D0F04">
            <w:pPr>
              <w:pStyle w:val="BodyText"/>
              <w:rPr>
                <w:rStyle w:val="Strong"/>
              </w:rPr>
            </w:pPr>
            <w:r w:rsidRPr="002B5DC1">
              <w:rPr>
                <w:rStyle w:val="Strong"/>
              </w:rPr>
              <w:t xml:space="preserve">IHE XUA Definition </w:t>
            </w:r>
          </w:p>
        </w:tc>
        <w:tc>
          <w:tcPr>
            <w:tcW w:w="7228" w:type="dxa"/>
          </w:tcPr>
          <w:p w14:paraId="73F5D611" w14:textId="28437169" w:rsidR="004D0F04" w:rsidRPr="002B5DC1" w:rsidRDefault="009711E2">
            <w:pPr>
              <w:pStyle w:val="BodyText"/>
            </w:pPr>
            <w:ins w:id="148" w:author="Lynn" w:date="2021-05-17T20:27:00Z">
              <w:r>
                <w:fldChar w:fldCharType="begin"/>
              </w:r>
            </w:ins>
            <w:ins w:id="149" w:author="Lynn" w:date="2021-05-17T20:51:00Z">
              <w:r w:rsidR="008D0CA9">
                <w:instrText>HYPERLINK "https://profiles.ihe.net/ITI/TF/Volume2/ITI-40.html" \l "3.40.4.1.2.3"</w:instrText>
              </w:r>
            </w:ins>
            <w:ins w:id="150" w:author="Lynn" w:date="2021-05-17T20:27:00Z">
              <w:r>
                <w:fldChar w:fldCharType="separate"/>
              </w:r>
              <w:r w:rsidR="00C80CC8" w:rsidRPr="009711E2">
                <w:rPr>
                  <w:rStyle w:val="Hyperlink"/>
                </w:rPr>
                <w:t>ITI TF-2</w:t>
              </w:r>
              <w:del w:id="151" w:author="Lynn" w:date="2021-05-17T20:27:00Z">
                <w:r w:rsidR="00C80CC8" w:rsidRPr="009711E2" w:rsidDel="009711E2">
                  <w:rPr>
                    <w:rStyle w:val="Hyperlink"/>
                  </w:rPr>
                  <w:delText>b</w:delText>
                </w:r>
              </w:del>
              <w:r w:rsidR="00C80CC8" w:rsidRPr="009711E2">
                <w:rPr>
                  <w:rStyle w:val="Hyperlink"/>
                </w:rPr>
                <w:t xml:space="preserve">: </w:t>
              </w:r>
              <w:r w:rsidR="004D0F04" w:rsidRPr="009711E2">
                <w:rPr>
                  <w:rStyle w:val="Hyperlink"/>
                </w:rPr>
                <w:t>3.40.4.1.2.3</w:t>
              </w:r>
              <w:r>
                <w:fldChar w:fldCharType="end"/>
              </w:r>
            </w:ins>
            <w:r w:rsidR="004D0F04" w:rsidRPr="002B5DC1">
              <w:t xml:space="preserve"> as "</w:t>
            </w:r>
            <w:proofErr w:type="spellStart"/>
            <w:r w:rsidR="004D0F04" w:rsidRPr="002B5DC1">
              <w:t>PurposeOfUse</w:t>
            </w:r>
            <w:proofErr w:type="spellEnd"/>
            <w:r w:rsidR="004D0F04" w:rsidRPr="002B5DC1">
              <w:t xml:space="preserve">" </w:t>
            </w:r>
          </w:p>
        </w:tc>
      </w:tr>
      <w:tr w:rsidR="002B5929" w:rsidRPr="002B5DC1" w14:paraId="76508847" w14:textId="77777777" w:rsidTr="00C709FD">
        <w:trPr>
          <w:cantSplit/>
        </w:trPr>
        <w:tc>
          <w:tcPr>
            <w:tcW w:w="2122" w:type="dxa"/>
            <w:shd w:val="clear" w:color="auto" w:fill="D9D9D9" w:themeFill="background1" w:themeFillShade="D9"/>
          </w:tcPr>
          <w:p w14:paraId="73EDF896" w14:textId="77777777" w:rsidR="004D0F04" w:rsidRPr="002B5DC1" w:rsidRDefault="004D0F04" w:rsidP="004D0F04">
            <w:pPr>
              <w:pStyle w:val="BodyText"/>
              <w:rPr>
                <w:rStyle w:val="Strong"/>
              </w:rPr>
            </w:pPr>
            <w:r w:rsidRPr="002B5DC1">
              <w:rPr>
                <w:rStyle w:val="Strong"/>
              </w:rPr>
              <w:t xml:space="preserve">SAML Attribute Name </w:t>
            </w:r>
          </w:p>
        </w:tc>
        <w:tc>
          <w:tcPr>
            <w:tcW w:w="7228" w:type="dxa"/>
          </w:tcPr>
          <w:p w14:paraId="0B668031" w14:textId="77777777" w:rsidR="004D0F04" w:rsidRPr="002B5DC1" w:rsidRDefault="004D0F04" w:rsidP="004D0F04">
            <w:pPr>
              <w:pStyle w:val="BodyText"/>
              <w:rPr>
                <w:rStyle w:val="XMLname"/>
              </w:rPr>
            </w:pPr>
            <w:proofErr w:type="gramStart"/>
            <w:r w:rsidRPr="002B5DC1">
              <w:rPr>
                <w:rStyle w:val="XMLname"/>
              </w:rPr>
              <w:t>urn:oasis</w:t>
            </w:r>
            <w:proofErr w:type="gramEnd"/>
            <w:r w:rsidRPr="002B5DC1">
              <w:rPr>
                <w:rStyle w:val="XMLname"/>
              </w:rPr>
              <w:t xml:space="preserve">:names:tc:xspa:1.0:subject:purposeofuse </w:t>
            </w:r>
          </w:p>
        </w:tc>
      </w:tr>
      <w:tr w:rsidR="002B5929" w:rsidRPr="002B5DC1" w14:paraId="2E2DA39E" w14:textId="77777777" w:rsidTr="00C709FD">
        <w:trPr>
          <w:cantSplit/>
        </w:trPr>
        <w:tc>
          <w:tcPr>
            <w:tcW w:w="2122" w:type="dxa"/>
            <w:shd w:val="clear" w:color="auto" w:fill="D9D9D9" w:themeFill="background1" w:themeFillShade="D9"/>
          </w:tcPr>
          <w:p w14:paraId="0A88F9A4" w14:textId="77777777" w:rsidR="004D0F04" w:rsidRPr="002B5DC1" w:rsidRDefault="004D0F04" w:rsidP="00A740A9">
            <w:pPr>
              <w:pStyle w:val="BodyText"/>
              <w:rPr>
                <w:rStyle w:val="Strong"/>
              </w:rPr>
            </w:pPr>
            <w:r w:rsidRPr="002B5DC1">
              <w:rPr>
                <w:rStyle w:val="Strong"/>
              </w:rPr>
              <w:t xml:space="preserve">SAML Example </w:t>
            </w:r>
          </w:p>
        </w:tc>
        <w:tc>
          <w:tcPr>
            <w:tcW w:w="7228" w:type="dxa"/>
          </w:tcPr>
          <w:p w14:paraId="43DDC725" w14:textId="77777777" w:rsidR="004D0F04" w:rsidRPr="002B5DC1" w:rsidRDefault="004D0F04">
            <w:pPr>
              <w:pStyle w:val="BodyText"/>
            </w:pPr>
            <w:r w:rsidRPr="002B5DC1">
              <w:rPr>
                <w:rStyle w:val="XMLname"/>
              </w:rPr>
              <w:t>&lt;</w:t>
            </w:r>
            <w:proofErr w:type="spellStart"/>
            <w:proofErr w:type="gramStart"/>
            <w:r w:rsidRPr="002B5DC1">
              <w:rPr>
                <w:rStyle w:val="XMLname"/>
              </w:rPr>
              <w:t>saml:Attribute</w:t>
            </w:r>
            <w:proofErr w:type="spellEnd"/>
            <w:proofErr w:type="gramEnd"/>
            <w:r w:rsidR="002B5929" w:rsidRPr="002B5DC1">
              <w:rPr>
                <w:rStyle w:val="XMLname"/>
              </w:rPr>
              <w:br/>
              <w:t xml:space="preserve">  </w:t>
            </w:r>
            <w:r w:rsidRPr="002B5DC1">
              <w:rPr>
                <w:rStyle w:val="XMLname"/>
              </w:rPr>
              <w:t>name="urn:oasis:names:tc:xspa:1.0:subject:purposeofuse"&gt;</w:t>
            </w:r>
            <w:r w:rsidR="002B5929" w:rsidRPr="002B5DC1">
              <w:rPr>
                <w:rStyle w:val="XMLname"/>
              </w:rPr>
              <w:b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2B5929" w:rsidRPr="002B5DC1">
              <w:rPr>
                <w:rStyle w:val="XMLname"/>
              </w:rPr>
              <w:br/>
              <w:t xml:space="preserve">        </w:t>
            </w:r>
            <w:r w:rsidRPr="002B5DC1">
              <w:rPr>
                <w:rStyle w:val="XMLname"/>
              </w:rPr>
              <w:t>&lt;</w:t>
            </w:r>
            <w:proofErr w:type="spellStart"/>
            <w:r w:rsidRPr="002B5DC1">
              <w:rPr>
                <w:rStyle w:val="XMLname"/>
              </w:rPr>
              <w:t>PurposeOfUse</w:t>
            </w:r>
            <w:proofErr w:type="spellEnd"/>
            <w:r w:rsidRPr="002B5DC1">
              <w:rPr>
                <w:rStyle w:val="XMLname"/>
              </w:rPr>
              <w:t xml:space="preserve"> </w:t>
            </w:r>
            <w:proofErr w:type="spellStart"/>
            <w:r w:rsidRPr="002B5DC1">
              <w:rPr>
                <w:rStyle w:val="XMLname"/>
              </w:rPr>
              <w:t>xmlns</w:t>
            </w:r>
            <w:proofErr w:type="spellEnd"/>
            <w:r w:rsidRPr="002B5DC1">
              <w:rPr>
                <w:rStyle w:val="XMLname"/>
              </w:rPr>
              <w:t xml:space="preserve">="urn:hl7-org:v3" </w:t>
            </w:r>
            <w:proofErr w:type="spellStart"/>
            <w:r w:rsidRPr="002B5DC1">
              <w:rPr>
                <w:rStyle w:val="XMLname"/>
              </w:rPr>
              <w:t>xsi:type</w:t>
            </w:r>
            <w:proofErr w:type="spellEnd"/>
            <w:r w:rsidRPr="002B5DC1">
              <w:rPr>
                <w:rStyle w:val="XMLname"/>
              </w:rPr>
              <w:t>="CE"</w:t>
            </w:r>
            <w:r w:rsidR="002B5929" w:rsidRPr="002B5DC1">
              <w:rPr>
                <w:rStyle w:val="XMLname"/>
              </w:rPr>
              <w:br/>
              <w:t xml:space="preserve">          </w:t>
            </w:r>
            <w:r w:rsidRPr="002B5DC1">
              <w:rPr>
                <w:rStyle w:val="XMLname"/>
              </w:rPr>
              <w:t>code="12"</w:t>
            </w:r>
            <w:r w:rsidR="002B5929" w:rsidRPr="002B5DC1">
              <w:rPr>
                <w:rStyle w:val="XMLname"/>
              </w:rPr>
              <w:br/>
              <w:t xml:space="preserve">          </w:t>
            </w:r>
            <w:proofErr w:type="spellStart"/>
            <w:r w:rsidRPr="002B5DC1">
              <w:rPr>
                <w:rStyle w:val="XMLname"/>
              </w:rPr>
              <w:t>codeSystem</w:t>
            </w:r>
            <w:proofErr w:type="spellEnd"/>
            <w:r w:rsidRPr="002B5DC1">
              <w:rPr>
                <w:rStyle w:val="XMLname"/>
              </w:rPr>
              <w:t>="1.0.14265.1"</w:t>
            </w:r>
            <w:r w:rsidR="002B5929" w:rsidRPr="002B5DC1">
              <w:rPr>
                <w:rStyle w:val="XMLname"/>
              </w:rPr>
              <w:br/>
              <w:t xml:space="preserve">          </w:t>
            </w:r>
            <w:proofErr w:type="spellStart"/>
            <w:r w:rsidRPr="002B5DC1">
              <w:rPr>
                <w:rStyle w:val="XMLname"/>
              </w:rPr>
              <w:t>codeSystemName</w:t>
            </w:r>
            <w:proofErr w:type="spellEnd"/>
            <w:r w:rsidRPr="002B5DC1">
              <w:rPr>
                <w:rStyle w:val="XMLname"/>
              </w:rPr>
              <w:t>="ISO 14265 Classification of Purposes for processing personal health information"</w:t>
            </w:r>
            <w:r w:rsidR="002B5929" w:rsidRPr="002B5DC1">
              <w:rPr>
                <w:rStyle w:val="XMLname"/>
              </w:rPr>
              <w:br/>
              <w:t xml:space="preserve">          </w:t>
            </w:r>
            <w:proofErr w:type="spellStart"/>
            <w:r w:rsidRPr="002B5DC1">
              <w:rPr>
                <w:rStyle w:val="XMLname"/>
              </w:rPr>
              <w:t>displayName</w:t>
            </w:r>
            <w:proofErr w:type="spellEnd"/>
            <w:r w:rsidRPr="002B5DC1">
              <w:rPr>
                <w:rStyle w:val="XMLname"/>
              </w:rPr>
              <w:t>="Law Enforcement"/&gt;</w:t>
            </w:r>
            <w:r w:rsidR="002B5929" w:rsidRPr="002B5DC1">
              <w:rPr>
                <w:rStyle w:val="XMLname"/>
              </w:rPr>
              <w:br/>
              <w:t xml:space="preserve">   </w:t>
            </w:r>
            <w:r w:rsidRPr="002B5DC1">
              <w:rPr>
                <w:rStyle w:val="XMLname"/>
              </w:rPr>
              <w:t>&lt;/</w:t>
            </w:r>
            <w:proofErr w:type="spellStart"/>
            <w:r w:rsidRPr="002B5DC1">
              <w:rPr>
                <w:rStyle w:val="XMLname"/>
              </w:rPr>
              <w:t>saml:AttributeValue</w:t>
            </w:r>
            <w:proofErr w:type="spellEnd"/>
            <w:r w:rsidRPr="002B5DC1">
              <w:rPr>
                <w:rStyle w:val="XMLname"/>
              </w:rPr>
              <w:t>&gt;</w:t>
            </w:r>
            <w:r w:rsidR="002B5929" w:rsidRPr="002B5DC1">
              <w:rPr>
                <w:rStyle w:val="XMLname"/>
              </w:rPr>
              <w:br/>
            </w:r>
            <w:r w:rsidRPr="002B5DC1">
              <w:rPr>
                <w:rStyle w:val="XMLname"/>
              </w:rPr>
              <w:t>&lt;/</w:t>
            </w:r>
            <w:proofErr w:type="spellStart"/>
            <w:r w:rsidRPr="002B5DC1">
              <w:rPr>
                <w:rStyle w:val="XMLname"/>
              </w:rPr>
              <w:t>saml:Attribute</w:t>
            </w:r>
            <w:proofErr w:type="spellEnd"/>
            <w:r w:rsidRPr="002B5DC1">
              <w:rPr>
                <w:rStyle w:val="XMLname"/>
              </w:rPr>
              <w:t>&gt;</w:t>
            </w:r>
          </w:p>
        </w:tc>
      </w:tr>
      <w:tr w:rsidR="002B5929" w:rsidRPr="002B5DC1" w14:paraId="6CC0FABD" w14:textId="77777777" w:rsidTr="00C709FD">
        <w:trPr>
          <w:cantSplit/>
        </w:trPr>
        <w:tc>
          <w:tcPr>
            <w:tcW w:w="2122" w:type="dxa"/>
            <w:shd w:val="clear" w:color="auto" w:fill="D9D9D9" w:themeFill="background1" w:themeFillShade="D9"/>
          </w:tcPr>
          <w:p w14:paraId="27EAC1B0" w14:textId="77777777" w:rsidR="002B5929" w:rsidRPr="002B5DC1" w:rsidRDefault="002B5929" w:rsidP="002B5929">
            <w:pPr>
              <w:pStyle w:val="BodyText"/>
              <w:rPr>
                <w:rStyle w:val="Strong"/>
              </w:rPr>
            </w:pPr>
            <w:r w:rsidRPr="002B5DC1">
              <w:rPr>
                <w:rStyle w:val="Strong"/>
              </w:rPr>
              <w:t xml:space="preserve">XACML Target Section </w:t>
            </w:r>
          </w:p>
        </w:tc>
        <w:tc>
          <w:tcPr>
            <w:tcW w:w="7228" w:type="dxa"/>
          </w:tcPr>
          <w:p w14:paraId="741535E1" w14:textId="77777777" w:rsidR="002B5929" w:rsidRPr="002B5DC1" w:rsidRDefault="002B5929" w:rsidP="002B5929">
            <w:pPr>
              <w:pStyle w:val="BodyText"/>
            </w:pPr>
            <w:r w:rsidRPr="002B5DC1">
              <w:t xml:space="preserve">subject </w:t>
            </w:r>
          </w:p>
        </w:tc>
      </w:tr>
      <w:tr w:rsidR="002B5929" w:rsidRPr="002B5DC1" w14:paraId="70822EEF" w14:textId="77777777" w:rsidTr="00C709FD">
        <w:trPr>
          <w:cantSplit/>
        </w:trPr>
        <w:tc>
          <w:tcPr>
            <w:tcW w:w="2122" w:type="dxa"/>
            <w:shd w:val="clear" w:color="auto" w:fill="D9D9D9" w:themeFill="background1" w:themeFillShade="D9"/>
          </w:tcPr>
          <w:p w14:paraId="42600432" w14:textId="77777777" w:rsidR="002B5929" w:rsidRPr="002B5DC1" w:rsidRDefault="002B5929" w:rsidP="002B5929">
            <w:pPr>
              <w:pStyle w:val="BodyText"/>
              <w:rPr>
                <w:rStyle w:val="Strong"/>
              </w:rPr>
            </w:pPr>
            <w:r w:rsidRPr="002B5DC1">
              <w:rPr>
                <w:rStyle w:val="Strong"/>
              </w:rPr>
              <w:t xml:space="preserve">XACML Attribute ID </w:t>
            </w:r>
          </w:p>
        </w:tc>
        <w:tc>
          <w:tcPr>
            <w:tcW w:w="7228" w:type="dxa"/>
          </w:tcPr>
          <w:p w14:paraId="788DBC6A" w14:textId="77777777" w:rsidR="002B5929" w:rsidRPr="002B5DC1" w:rsidRDefault="002B5929" w:rsidP="002B5929">
            <w:pPr>
              <w:pStyle w:val="BodyText"/>
              <w:rPr>
                <w:rStyle w:val="XMLname"/>
              </w:rPr>
            </w:pPr>
            <w:proofErr w:type="gramStart"/>
            <w:r w:rsidRPr="002B5DC1">
              <w:rPr>
                <w:rStyle w:val="XMLname"/>
              </w:rPr>
              <w:t>urn:oasis</w:t>
            </w:r>
            <w:proofErr w:type="gramEnd"/>
            <w:r w:rsidRPr="002B5DC1">
              <w:rPr>
                <w:rStyle w:val="XMLname"/>
              </w:rPr>
              <w:t xml:space="preserve">:names:tc:xspa:1.0:subject:purposeofuse </w:t>
            </w:r>
          </w:p>
        </w:tc>
      </w:tr>
      <w:tr w:rsidR="002B5929" w:rsidRPr="002B5DC1" w14:paraId="2BACF96B" w14:textId="77777777" w:rsidTr="00C709FD">
        <w:trPr>
          <w:cantSplit/>
        </w:trPr>
        <w:tc>
          <w:tcPr>
            <w:tcW w:w="2122" w:type="dxa"/>
            <w:shd w:val="clear" w:color="auto" w:fill="D9D9D9" w:themeFill="background1" w:themeFillShade="D9"/>
          </w:tcPr>
          <w:p w14:paraId="4D4F6D8D" w14:textId="77777777" w:rsidR="002B5929" w:rsidRPr="002B5DC1" w:rsidRDefault="002B5929" w:rsidP="002B5929">
            <w:pPr>
              <w:pStyle w:val="BodyText"/>
              <w:rPr>
                <w:rStyle w:val="Strong"/>
              </w:rPr>
            </w:pPr>
            <w:r w:rsidRPr="002B5DC1">
              <w:rPr>
                <w:rStyle w:val="Strong"/>
              </w:rPr>
              <w:t xml:space="preserve">XACML Data Type </w:t>
            </w:r>
          </w:p>
        </w:tc>
        <w:tc>
          <w:tcPr>
            <w:tcW w:w="7228" w:type="dxa"/>
          </w:tcPr>
          <w:p w14:paraId="7B2A9542" w14:textId="77777777" w:rsidR="002B5929" w:rsidRPr="002B5DC1" w:rsidRDefault="002B5929" w:rsidP="002B5929">
            <w:pPr>
              <w:pStyle w:val="BodyText"/>
              <w:rPr>
                <w:rStyle w:val="XMLname"/>
              </w:rPr>
            </w:pPr>
            <w:proofErr w:type="gramStart"/>
            <w:r w:rsidRPr="002B5DC1">
              <w:rPr>
                <w:rStyle w:val="XMLname"/>
              </w:rPr>
              <w:t>urn:hl</w:t>
            </w:r>
            <w:proofErr w:type="gramEnd"/>
            <w:r w:rsidRPr="002B5DC1">
              <w:rPr>
                <w:rStyle w:val="XMLname"/>
              </w:rPr>
              <w:t xml:space="preserve">7-org:v3#CV </w:t>
            </w:r>
          </w:p>
        </w:tc>
      </w:tr>
      <w:tr w:rsidR="002B5929" w:rsidRPr="002B5DC1" w14:paraId="2043E973" w14:textId="77777777" w:rsidTr="00C709FD">
        <w:trPr>
          <w:cantSplit/>
        </w:trPr>
        <w:tc>
          <w:tcPr>
            <w:tcW w:w="2122" w:type="dxa"/>
            <w:shd w:val="clear" w:color="auto" w:fill="D9D9D9" w:themeFill="background1" w:themeFillShade="D9"/>
          </w:tcPr>
          <w:p w14:paraId="25E93BD7" w14:textId="77777777" w:rsidR="004D0F04" w:rsidRPr="002B5DC1" w:rsidRDefault="004D0F04" w:rsidP="00A740A9">
            <w:pPr>
              <w:pStyle w:val="BodyText"/>
              <w:rPr>
                <w:rStyle w:val="Strong"/>
              </w:rPr>
            </w:pPr>
            <w:r w:rsidRPr="002B5DC1">
              <w:rPr>
                <w:rStyle w:val="Strong"/>
              </w:rPr>
              <w:t xml:space="preserve">XACML Attribute Value Content </w:t>
            </w:r>
          </w:p>
        </w:tc>
        <w:tc>
          <w:tcPr>
            <w:tcW w:w="7228" w:type="dxa"/>
          </w:tcPr>
          <w:p w14:paraId="7FA962E5" w14:textId="77777777" w:rsidR="004D0F04" w:rsidRPr="002B5DC1" w:rsidRDefault="009D37DD">
            <w:pPr>
              <w:pStyle w:val="BodyText"/>
            </w:pPr>
            <w:r w:rsidRPr="002B5DC1">
              <w:t>No restrictions</w:t>
            </w:r>
          </w:p>
        </w:tc>
      </w:tr>
      <w:tr w:rsidR="002B5929" w:rsidRPr="002B5DC1" w14:paraId="602D0131" w14:textId="77777777" w:rsidTr="00C709FD">
        <w:trPr>
          <w:cantSplit/>
        </w:trPr>
        <w:tc>
          <w:tcPr>
            <w:tcW w:w="2122" w:type="dxa"/>
            <w:shd w:val="clear" w:color="auto" w:fill="D9D9D9" w:themeFill="background1" w:themeFillShade="D9"/>
          </w:tcPr>
          <w:p w14:paraId="685F96CC" w14:textId="77777777" w:rsidR="004D0F04" w:rsidRPr="002B5DC1" w:rsidRDefault="004D0F04" w:rsidP="00A740A9">
            <w:pPr>
              <w:pStyle w:val="BodyText"/>
              <w:rPr>
                <w:rStyle w:val="Strong"/>
              </w:rPr>
            </w:pPr>
            <w:r w:rsidRPr="002B5DC1">
              <w:rPr>
                <w:rStyle w:val="Strong"/>
              </w:rPr>
              <w:t xml:space="preserve">XACML Example </w:t>
            </w:r>
          </w:p>
        </w:tc>
        <w:tc>
          <w:tcPr>
            <w:tcW w:w="7228" w:type="dxa"/>
          </w:tcPr>
          <w:p w14:paraId="36290EE4" w14:textId="77777777" w:rsidR="004D0F04" w:rsidRPr="002B5DC1" w:rsidRDefault="002B5929">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w:t>
            </w:r>
            <w:proofErr w:type="gramStart"/>
            <w:r w:rsidRPr="002B5DC1">
              <w:rPr>
                <w:rStyle w:val="XMLname"/>
              </w:rPr>
              <w:t>urn:oasis</w:t>
            </w:r>
            <w:proofErr w:type="gramEnd"/>
            <w:r w:rsidRPr="002B5DC1">
              <w:rPr>
                <w:rStyle w:val="XMLname"/>
              </w:rPr>
              <w:t>:names:tc:xspa:1.0:subject:purposeofuse"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code="1</w:t>
            </w:r>
            <w:r w:rsidR="009D37DD" w:rsidRPr="002B5DC1">
              <w:rPr>
                <w:rStyle w:val="XMLname"/>
              </w:rPr>
              <w:t>2</w:t>
            </w:r>
            <w:r w:rsidRPr="002B5DC1">
              <w:rPr>
                <w:rStyle w:val="XMLname"/>
              </w:rPr>
              <w:t xml:space="preserve">" </w:t>
            </w:r>
            <w:r w:rsidRPr="002B5DC1">
              <w:rPr>
                <w:rStyle w:val="XMLname"/>
              </w:rPr>
              <w:br/>
              <w:t xml:space="preserve">          </w:t>
            </w:r>
            <w:proofErr w:type="spellStart"/>
            <w:r w:rsidRPr="002B5DC1">
              <w:rPr>
                <w:rStyle w:val="XMLname"/>
              </w:rPr>
              <w:t>codeSystem</w:t>
            </w:r>
            <w:proofErr w:type="spellEnd"/>
            <w:r w:rsidRPr="002B5DC1">
              <w:rPr>
                <w:rStyle w:val="XMLname"/>
              </w:rPr>
              <w:t>="1.0.14265.1" /&gt;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2980825" w14:textId="5727B796" w:rsidR="00C64A79" w:rsidRPr="002B5DC1" w:rsidRDefault="00C64A79" w:rsidP="00C64A79">
      <w:pPr>
        <w:pStyle w:val="Heading6"/>
        <w:numPr>
          <w:ilvl w:val="0"/>
          <w:numId w:val="0"/>
        </w:numPr>
        <w:rPr>
          <w:noProof w:val="0"/>
        </w:rPr>
      </w:pPr>
      <w:bookmarkStart w:id="152" w:name="_Toc13810989"/>
      <w:r w:rsidRPr="002B5DC1">
        <w:rPr>
          <w:noProof w:val="0"/>
        </w:rPr>
        <w:t>5.6.2.1.4.</w:t>
      </w:r>
      <w:r w:rsidR="00541AE7" w:rsidRPr="002B5DC1">
        <w:rPr>
          <w:noProof w:val="0"/>
        </w:rPr>
        <w:t>8</w:t>
      </w:r>
      <w:r w:rsidRPr="002B5DC1">
        <w:rPr>
          <w:noProof w:val="0"/>
        </w:rPr>
        <w:t xml:space="preserve"> Other Provider Identifier</w:t>
      </w:r>
      <w:bookmarkEnd w:id="152"/>
    </w:p>
    <w:tbl>
      <w:tblPr>
        <w:tblStyle w:val="TableGrid"/>
        <w:tblW w:w="0" w:type="auto"/>
        <w:tblLook w:val="04A0" w:firstRow="1" w:lastRow="0" w:firstColumn="1" w:lastColumn="0" w:noHBand="0" w:noVBand="1"/>
      </w:tblPr>
      <w:tblGrid>
        <w:gridCol w:w="2122"/>
        <w:gridCol w:w="7228"/>
      </w:tblGrid>
      <w:tr w:rsidR="00C64A79" w:rsidRPr="002B5DC1" w14:paraId="4C976709" w14:textId="77777777" w:rsidTr="00C64A79">
        <w:trPr>
          <w:cantSplit/>
        </w:trPr>
        <w:tc>
          <w:tcPr>
            <w:tcW w:w="2122" w:type="dxa"/>
            <w:shd w:val="clear" w:color="auto" w:fill="D9D9D9" w:themeFill="background1" w:themeFillShade="D9"/>
          </w:tcPr>
          <w:p w14:paraId="0D7D5514" w14:textId="77777777" w:rsidR="00C64A79" w:rsidRPr="002B5DC1" w:rsidRDefault="00C64A79" w:rsidP="00C64A79">
            <w:pPr>
              <w:pStyle w:val="BodyText"/>
              <w:rPr>
                <w:rStyle w:val="Strong"/>
              </w:rPr>
            </w:pPr>
            <w:r w:rsidRPr="002B5DC1">
              <w:rPr>
                <w:rStyle w:val="Strong"/>
              </w:rPr>
              <w:t xml:space="preserve">IHE XUA Definition </w:t>
            </w:r>
          </w:p>
        </w:tc>
        <w:tc>
          <w:tcPr>
            <w:tcW w:w="7228" w:type="dxa"/>
          </w:tcPr>
          <w:p w14:paraId="1C358761" w14:textId="210C4322" w:rsidR="00C64A79" w:rsidRPr="002B5DC1" w:rsidRDefault="009711E2" w:rsidP="00C64A79">
            <w:pPr>
              <w:pStyle w:val="BodyText"/>
            </w:pPr>
            <w:ins w:id="153" w:author="Lynn" w:date="2021-05-17T20:27:00Z">
              <w:r>
                <w:fldChar w:fldCharType="begin"/>
              </w:r>
            </w:ins>
            <w:ins w:id="154" w:author="Lynn" w:date="2021-05-17T20:49:00Z">
              <w:r w:rsidR="008D0CA9">
                <w:instrText>HYPERLINK "https://profiles.ihe.net/ITI/TF/Volume2/ITI-40.html" \l "3.40.4.1.2"</w:instrText>
              </w:r>
            </w:ins>
            <w:ins w:id="155" w:author="Lynn" w:date="2021-05-17T20:27:00Z">
              <w:r>
                <w:fldChar w:fldCharType="separate"/>
              </w:r>
              <w:r w:rsidR="00C64A79" w:rsidRPr="009711E2">
                <w:rPr>
                  <w:rStyle w:val="Hyperlink"/>
                </w:rPr>
                <w:t>ITI TF-2</w:t>
              </w:r>
              <w:del w:id="156" w:author="Lynn" w:date="2021-05-17T20:27:00Z">
                <w:r w:rsidR="00C64A79" w:rsidRPr="009711E2" w:rsidDel="009711E2">
                  <w:rPr>
                    <w:rStyle w:val="Hyperlink"/>
                  </w:rPr>
                  <w:delText>b</w:delText>
                </w:r>
              </w:del>
              <w:r w:rsidR="00C64A79" w:rsidRPr="009711E2">
                <w:rPr>
                  <w:rStyle w:val="Hyperlink"/>
                </w:rPr>
                <w:t>: 3.40.4.1.2</w:t>
              </w:r>
              <w:r>
                <w:fldChar w:fldCharType="end"/>
              </w:r>
            </w:ins>
            <w:r w:rsidR="00C64A79" w:rsidRPr="002B5DC1">
              <w:t xml:space="preserve"> as "Other Provider Identifier" </w:t>
            </w:r>
          </w:p>
        </w:tc>
      </w:tr>
      <w:tr w:rsidR="00C64A79" w:rsidRPr="002B5DC1" w14:paraId="17988EEF" w14:textId="77777777" w:rsidTr="00C64A79">
        <w:trPr>
          <w:cantSplit/>
        </w:trPr>
        <w:tc>
          <w:tcPr>
            <w:tcW w:w="2122" w:type="dxa"/>
            <w:shd w:val="clear" w:color="auto" w:fill="D9D9D9" w:themeFill="background1" w:themeFillShade="D9"/>
          </w:tcPr>
          <w:p w14:paraId="67589318" w14:textId="77777777" w:rsidR="00C64A79" w:rsidRPr="002B5DC1" w:rsidRDefault="00C64A79" w:rsidP="00C64A79">
            <w:pPr>
              <w:pStyle w:val="BodyText"/>
              <w:rPr>
                <w:rStyle w:val="Strong"/>
              </w:rPr>
            </w:pPr>
            <w:r w:rsidRPr="002B5DC1">
              <w:rPr>
                <w:rStyle w:val="Strong"/>
              </w:rPr>
              <w:t xml:space="preserve">SAML Attribute Name </w:t>
            </w:r>
          </w:p>
        </w:tc>
        <w:tc>
          <w:tcPr>
            <w:tcW w:w="7228" w:type="dxa"/>
          </w:tcPr>
          <w:p w14:paraId="4C0FDCDB" w14:textId="18A61D64" w:rsidR="00C64A79" w:rsidRPr="002B5DC1" w:rsidRDefault="00A717DE" w:rsidP="00C64A79">
            <w:pPr>
              <w:pStyle w:val="BodyText"/>
              <w:rPr>
                <w:rStyle w:val="XMLname"/>
              </w:rPr>
            </w:pPr>
            <w:proofErr w:type="gramStart"/>
            <w:r w:rsidRPr="002B5DC1">
              <w:rPr>
                <w:rStyle w:val="XMLname"/>
              </w:rPr>
              <w:t>urn:ihe</w:t>
            </w:r>
            <w:proofErr w:type="gramEnd"/>
            <w:r w:rsidRPr="002B5DC1">
              <w:rPr>
                <w:rStyle w:val="XMLname"/>
              </w:rPr>
              <w:t>:iti:xua:2017:subject:provider-identifier</w:t>
            </w:r>
          </w:p>
        </w:tc>
      </w:tr>
      <w:tr w:rsidR="00C64A79" w:rsidRPr="002B5DC1" w14:paraId="1ED279AF" w14:textId="77777777" w:rsidTr="00C64A79">
        <w:trPr>
          <w:cantSplit/>
        </w:trPr>
        <w:tc>
          <w:tcPr>
            <w:tcW w:w="2122" w:type="dxa"/>
            <w:shd w:val="clear" w:color="auto" w:fill="D9D9D9" w:themeFill="background1" w:themeFillShade="D9"/>
          </w:tcPr>
          <w:p w14:paraId="52B02457" w14:textId="77777777" w:rsidR="00C64A79" w:rsidRPr="002B5DC1" w:rsidRDefault="00C64A79" w:rsidP="00C64A79">
            <w:pPr>
              <w:pStyle w:val="BodyText"/>
              <w:rPr>
                <w:rStyle w:val="Strong"/>
              </w:rPr>
            </w:pPr>
            <w:r w:rsidRPr="002B5DC1">
              <w:rPr>
                <w:rStyle w:val="Strong"/>
              </w:rPr>
              <w:lastRenderedPageBreak/>
              <w:t xml:space="preserve">SAML Example </w:t>
            </w:r>
          </w:p>
        </w:tc>
        <w:tc>
          <w:tcPr>
            <w:tcW w:w="7228" w:type="dxa"/>
          </w:tcPr>
          <w:p w14:paraId="4A6EFC51" w14:textId="01BB8D3E" w:rsidR="00C64A79" w:rsidRPr="002B5DC1" w:rsidRDefault="00A717DE" w:rsidP="00A717DE">
            <w:pPr>
              <w:pStyle w:val="BodyText"/>
            </w:pPr>
            <w:r w:rsidRPr="002B5DC1">
              <w:rPr>
                <w:rStyle w:val="XMLname"/>
              </w:rPr>
              <w:t>&lt;</w:t>
            </w:r>
            <w:proofErr w:type="spellStart"/>
            <w:proofErr w:type="gramStart"/>
            <w:r w:rsidRPr="002B5DC1">
              <w:rPr>
                <w:rStyle w:val="XMLname"/>
              </w:rPr>
              <w:t>saml:Attribute</w:t>
            </w:r>
            <w:proofErr w:type="spellEnd"/>
            <w:proofErr w:type="gramEnd"/>
            <w:r w:rsidRPr="002B5DC1">
              <w:rPr>
                <w:rStyle w:val="XMLname"/>
              </w:rPr>
              <w:br/>
              <w:t xml:space="preserve">  name="urn:ihe:iti:xua:2017:subject:provider-identifier"&gt;</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 xml:space="preserve">    &lt;id </w:t>
            </w:r>
            <w:proofErr w:type="spellStart"/>
            <w:r w:rsidRPr="002B5DC1">
              <w:rPr>
                <w:rStyle w:val="XMLname"/>
              </w:rPr>
              <w:t>xmlns</w:t>
            </w:r>
            <w:proofErr w:type="spellEnd"/>
            <w:r w:rsidRPr="002B5DC1">
              <w:rPr>
                <w:rStyle w:val="XMLname"/>
              </w:rPr>
              <w:t xml:space="preserve">="urn:hl7-org:v3" </w:t>
            </w:r>
            <w:proofErr w:type="spellStart"/>
            <w:r w:rsidRPr="002B5DC1">
              <w:rPr>
                <w:rStyle w:val="XMLname"/>
              </w:rPr>
              <w:t>xsi:type</w:t>
            </w:r>
            <w:proofErr w:type="spellEnd"/>
            <w:r w:rsidRPr="002B5DC1">
              <w:rPr>
                <w:rStyle w:val="XMLname"/>
              </w:rPr>
              <w:t>="II"</w:t>
            </w:r>
            <w:r w:rsidRPr="002B5DC1">
              <w:rPr>
                <w:rStyle w:val="XMLname"/>
              </w:rPr>
              <w:br/>
              <w:t xml:space="preserve">      extension="1234567890" root="2.999.1.2.3.4.5" </w:t>
            </w:r>
            <w:r w:rsidRPr="002B5DC1">
              <w:rPr>
                <w:rStyle w:val="XMLname"/>
              </w:rPr>
              <w:br/>
              <w:t xml:space="preserve">      </w:t>
            </w:r>
            <w:proofErr w:type="spellStart"/>
            <w:r w:rsidRPr="002B5DC1">
              <w:rPr>
                <w:rStyle w:val="XMLname"/>
              </w:rPr>
              <w:t>assigningAuthorityName</w:t>
            </w:r>
            <w:proofErr w:type="spellEnd"/>
            <w:r w:rsidRPr="002B5DC1">
              <w:rPr>
                <w:rStyle w:val="XMLname"/>
              </w:rPr>
              <w:t xml:space="preserve">="Example Authority"  </w:t>
            </w:r>
            <w:r w:rsidRPr="002B5DC1">
              <w:rPr>
                <w:rStyle w:val="XMLname"/>
              </w:rPr>
              <w:br/>
              <w:t xml:space="preserve">      displayable="true"/&gt;</w:t>
            </w:r>
            <w:r w:rsidRPr="002B5DC1">
              <w:rPr>
                <w:rStyle w:val="XMLname"/>
              </w:rPr>
              <w:br/>
              <w:t xml:space="preserve">  &lt;/</w:t>
            </w:r>
            <w:proofErr w:type="spellStart"/>
            <w:r w:rsidRPr="002B5DC1">
              <w:rPr>
                <w:rStyle w:val="XMLname"/>
              </w:rPr>
              <w:t>saml:AttributeValue</w:t>
            </w:r>
            <w:proofErr w:type="spellEnd"/>
            <w:r w:rsidRPr="002B5DC1">
              <w:rPr>
                <w:rStyle w:val="XMLname"/>
              </w:rPr>
              <w:t>&gt;</w:t>
            </w:r>
            <w:r w:rsidRPr="002B5DC1">
              <w:rPr>
                <w:rStyle w:val="XMLname"/>
              </w:rPr>
              <w:br/>
              <w:t>&lt;/</w:t>
            </w:r>
            <w:proofErr w:type="spellStart"/>
            <w:r w:rsidRPr="002B5DC1">
              <w:rPr>
                <w:rStyle w:val="XMLname"/>
              </w:rPr>
              <w:t>saml:Attribute</w:t>
            </w:r>
            <w:proofErr w:type="spellEnd"/>
            <w:r w:rsidRPr="002B5DC1">
              <w:rPr>
                <w:rStyle w:val="XMLname"/>
              </w:rPr>
              <w:t>&gt;</w:t>
            </w:r>
            <w:r w:rsidR="00C64A79" w:rsidRPr="002B5DC1">
              <w:rPr>
                <w:rStyle w:val="XMLname"/>
              </w:rPr>
              <w:t>&gt;</w:t>
            </w:r>
          </w:p>
        </w:tc>
      </w:tr>
      <w:tr w:rsidR="00C64A79" w:rsidRPr="002B5DC1" w14:paraId="1091DFC2" w14:textId="77777777" w:rsidTr="00C64A79">
        <w:trPr>
          <w:cantSplit/>
        </w:trPr>
        <w:tc>
          <w:tcPr>
            <w:tcW w:w="2122" w:type="dxa"/>
            <w:shd w:val="clear" w:color="auto" w:fill="D9D9D9" w:themeFill="background1" w:themeFillShade="D9"/>
          </w:tcPr>
          <w:p w14:paraId="0B92E247" w14:textId="77777777" w:rsidR="00C64A79" w:rsidRPr="002B5DC1" w:rsidRDefault="00C64A79" w:rsidP="00C64A79">
            <w:pPr>
              <w:pStyle w:val="BodyText"/>
              <w:rPr>
                <w:rStyle w:val="Strong"/>
              </w:rPr>
            </w:pPr>
            <w:r w:rsidRPr="002B5DC1">
              <w:rPr>
                <w:rStyle w:val="Strong"/>
              </w:rPr>
              <w:t xml:space="preserve">XACML Target Section </w:t>
            </w:r>
          </w:p>
        </w:tc>
        <w:tc>
          <w:tcPr>
            <w:tcW w:w="7228" w:type="dxa"/>
          </w:tcPr>
          <w:p w14:paraId="1CFF7E02" w14:textId="77777777" w:rsidR="00C64A79" w:rsidRPr="002B5DC1" w:rsidRDefault="00C64A79" w:rsidP="00C64A79">
            <w:pPr>
              <w:pStyle w:val="BodyText"/>
            </w:pPr>
            <w:r w:rsidRPr="002B5DC1">
              <w:t xml:space="preserve">subject </w:t>
            </w:r>
          </w:p>
        </w:tc>
      </w:tr>
      <w:tr w:rsidR="00C64A79" w:rsidRPr="002B5DC1" w14:paraId="3D618FC2" w14:textId="77777777" w:rsidTr="00C64A79">
        <w:trPr>
          <w:cantSplit/>
        </w:trPr>
        <w:tc>
          <w:tcPr>
            <w:tcW w:w="2122" w:type="dxa"/>
            <w:shd w:val="clear" w:color="auto" w:fill="D9D9D9" w:themeFill="background1" w:themeFillShade="D9"/>
          </w:tcPr>
          <w:p w14:paraId="4741BE76" w14:textId="77777777" w:rsidR="00C64A79" w:rsidRPr="002B5DC1" w:rsidRDefault="00C64A79" w:rsidP="00C64A79">
            <w:pPr>
              <w:pStyle w:val="BodyText"/>
              <w:rPr>
                <w:rStyle w:val="Strong"/>
              </w:rPr>
            </w:pPr>
            <w:r w:rsidRPr="002B5DC1">
              <w:rPr>
                <w:rStyle w:val="Strong"/>
              </w:rPr>
              <w:t xml:space="preserve">XACML Attribute ID </w:t>
            </w:r>
          </w:p>
        </w:tc>
        <w:tc>
          <w:tcPr>
            <w:tcW w:w="7228" w:type="dxa"/>
          </w:tcPr>
          <w:p w14:paraId="40349C6B" w14:textId="1BB8E42D" w:rsidR="00C64A79" w:rsidRPr="002B5DC1" w:rsidRDefault="00A717DE" w:rsidP="00C64A79">
            <w:pPr>
              <w:pStyle w:val="BodyText"/>
              <w:rPr>
                <w:rStyle w:val="XMLname"/>
              </w:rPr>
            </w:pPr>
            <w:proofErr w:type="gramStart"/>
            <w:r w:rsidRPr="002B5DC1">
              <w:rPr>
                <w:rStyle w:val="XMLname"/>
              </w:rPr>
              <w:t>urn:ihe</w:t>
            </w:r>
            <w:proofErr w:type="gramEnd"/>
            <w:r w:rsidRPr="002B5DC1">
              <w:rPr>
                <w:rStyle w:val="XMLname"/>
              </w:rPr>
              <w:t>:iti:xua:2017:subject:provider-identifier</w:t>
            </w:r>
            <w:r w:rsidR="00C64A79" w:rsidRPr="002B5DC1">
              <w:rPr>
                <w:rStyle w:val="XMLname"/>
              </w:rPr>
              <w:t xml:space="preserve"> </w:t>
            </w:r>
          </w:p>
        </w:tc>
      </w:tr>
      <w:tr w:rsidR="00C64A79" w:rsidRPr="002B5DC1" w14:paraId="16C197FF" w14:textId="77777777" w:rsidTr="00C64A79">
        <w:trPr>
          <w:cantSplit/>
        </w:trPr>
        <w:tc>
          <w:tcPr>
            <w:tcW w:w="2122" w:type="dxa"/>
            <w:shd w:val="clear" w:color="auto" w:fill="D9D9D9" w:themeFill="background1" w:themeFillShade="D9"/>
          </w:tcPr>
          <w:p w14:paraId="62D4EBFA" w14:textId="77777777" w:rsidR="00C64A79" w:rsidRPr="002B5DC1" w:rsidRDefault="00C64A79" w:rsidP="00C64A79">
            <w:pPr>
              <w:pStyle w:val="BodyText"/>
              <w:rPr>
                <w:rStyle w:val="Strong"/>
              </w:rPr>
            </w:pPr>
            <w:r w:rsidRPr="002B5DC1">
              <w:rPr>
                <w:rStyle w:val="Strong"/>
              </w:rPr>
              <w:t xml:space="preserve">XACML Data Type </w:t>
            </w:r>
          </w:p>
        </w:tc>
        <w:tc>
          <w:tcPr>
            <w:tcW w:w="7228" w:type="dxa"/>
          </w:tcPr>
          <w:p w14:paraId="1D6DC23E" w14:textId="3E97DA9F" w:rsidR="00C64A79" w:rsidRPr="002B5DC1" w:rsidRDefault="00C64A79" w:rsidP="00C64A79">
            <w:pPr>
              <w:pStyle w:val="BodyText"/>
              <w:rPr>
                <w:rStyle w:val="XMLname"/>
              </w:rPr>
            </w:pPr>
            <w:proofErr w:type="gramStart"/>
            <w:r w:rsidRPr="002B5DC1">
              <w:rPr>
                <w:rStyle w:val="XMLname"/>
              </w:rPr>
              <w:t>urn:hl</w:t>
            </w:r>
            <w:proofErr w:type="gramEnd"/>
            <w:r w:rsidRPr="002B5DC1">
              <w:rPr>
                <w:rStyle w:val="XMLname"/>
              </w:rPr>
              <w:t>7-org:v3#</w:t>
            </w:r>
            <w:r w:rsidR="00A717DE" w:rsidRPr="002B5DC1">
              <w:rPr>
                <w:rStyle w:val="XMLname"/>
              </w:rPr>
              <w:t>II</w:t>
            </w:r>
            <w:r w:rsidRPr="002B5DC1">
              <w:rPr>
                <w:rStyle w:val="XMLname"/>
              </w:rPr>
              <w:t xml:space="preserve"> </w:t>
            </w:r>
          </w:p>
        </w:tc>
      </w:tr>
      <w:tr w:rsidR="00C64A79" w:rsidRPr="002B5DC1" w14:paraId="55FE5A2E" w14:textId="77777777" w:rsidTr="00C64A79">
        <w:trPr>
          <w:cantSplit/>
        </w:trPr>
        <w:tc>
          <w:tcPr>
            <w:tcW w:w="2122" w:type="dxa"/>
            <w:shd w:val="clear" w:color="auto" w:fill="D9D9D9" w:themeFill="background1" w:themeFillShade="D9"/>
          </w:tcPr>
          <w:p w14:paraId="1BF0D274" w14:textId="77777777" w:rsidR="00C64A79" w:rsidRPr="002B5DC1" w:rsidRDefault="00C64A79" w:rsidP="00C64A79">
            <w:pPr>
              <w:pStyle w:val="BodyText"/>
              <w:rPr>
                <w:rStyle w:val="Strong"/>
              </w:rPr>
            </w:pPr>
            <w:r w:rsidRPr="002B5DC1">
              <w:rPr>
                <w:rStyle w:val="Strong"/>
              </w:rPr>
              <w:t xml:space="preserve">XACML Attribute Value Content </w:t>
            </w:r>
          </w:p>
        </w:tc>
        <w:tc>
          <w:tcPr>
            <w:tcW w:w="7228" w:type="dxa"/>
          </w:tcPr>
          <w:p w14:paraId="00C66431" w14:textId="4DEA74EF" w:rsidR="00C64A79" w:rsidRPr="002B5DC1" w:rsidRDefault="00A717DE" w:rsidP="00C64A79">
            <w:pPr>
              <w:pStyle w:val="BodyText"/>
            </w:pPr>
            <w:r w:rsidRPr="002B5DC1">
              <w:t>No restrictions</w:t>
            </w:r>
          </w:p>
        </w:tc>
      </w:tr>
      <w:tr w:rsidR="00C64A79" w:rsidRPr="002B5DC1" w14:paraId="3B8C0E6A" w14:textId="77777777" w:rsidTr="00C64A79">
        <w:trPr>
          <w:cantSplit/>
        </w:trPr>
        <w:tc>
          <w:tcPr>
            <w:tcW w:w="2122" w:type="dxa"/>
            <w:shd w:val="clear" w:color="auto" w:fill="D9D9D9" w:themeFill="background1" w:themeFillShade="D9"/>
          </w:tcPr>
          <w:p w14:paraId="19D68143" w14:textId="77777777" w:rsidR="00C64A79" w:rsidRPr="002B5DC1" w:rsidRDefault="00C64A79" w:rsidP="00C64A79">
            <w:pPr>
              <w:pStyle w:val="BodyText"/>
              <w:rPr>
                <w:rStyle w:val="Strong"/>
              </w:rPr>
            </w:pPr>
            <w:r w:rsidRPr="002B5DC1">
              <w:rPr>
                <w:rStyle w:val="Strong"/>
              </w:rPr>
              <w:t xml:space="preserve">XACML Example </w:t>
            </w:r>
          </w:p>
        </w:tc>
        <w:tc>
          <w:tcPr>
            <w:tcW w:w="7228" w:type="dxa"/>
          </w:tcPr>
          <w:p w14:paraId="5529B185" w14:textId="76387419" w:rsidR="00C64A79" w:rsidRPr="002B5DC1" w:rsidRDefault="00A717DE" w:rsidP="00A717DE">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urn:ihe</w:t>
            </w:r>
            <w:proofErr w:type="gramEnd"/>
            <w:r w:rsidRPr="002B5DC1">
              <w:rPr>
                <w:rStyle w:val="XMLname"/>
              </w:rPr>
              <w:t>:iti:xua:2017:subject:provider-identifier"</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extension="123456789012"</w:t>
            </w:r>
            <w:r w:rsidRPr="002B5DC1">
              <w:rPr>
                <w:rStyle w:val="XMLname"/>
              </w:rPr>
              <w:br/>
              <w:t xml:space="preserve">      root="2.999.1"/&gt;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9938FC4" w14:textId="77777777" w:rsidR="003439F9" w:rsidRPr="002B5DC1" w:rsidRDefault="003439F9" w:rsidP="00A835E3">
      <w:pPr>
        <w:pStyle w:val="BodyText"/>
      </w:pPr>
    </w:p>
    <w:p w14:paraId="6CFF194F" w14:textId="0AC41ABA" w:rsidR="00A7582E" w:rsidRPr="002B5DC1" w:rsidRDefault="00A7582E" w:rsidP="007D4B14">
      <w:pPr>
        <w:pStyle w:val="Heading5"/>
        <w:numPr>
          <w:ilvl w:val="0"/>
          <w:numId w:val="0"/>
        </w:numPr>
        <w:rPr>
          <w:noProof w:val="0"/>
        </w:rPr>
      </w:pPr>
      <w:bookmarkStart w:id="157" w:name="_Toc13810990"/>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Pr="002B5DC1">
        <w:rPr>
          <w:noProof w:val="0"/>
        </w:rPr>
        <w:t xml:space="preserve"> Attribute Definitions </w:t>
      </w:r>
      <w:r w:rsidR="002B5929" w:rsidRPr="002B5DC1">
        <w:rPr>
          <w:noProof w:val="0"/>
        </w:rPr>
        <w:t>–</w:t>
      </w:r>
      <w:r w:rsidRPr="002B5DC1">
        <w:rPr>
          <w:noProof w:val="0"/>
        </w:rPr>
        <w:t xml:space="preserve"> Resources</w:t>
      </w:r>
      <w:bookmarkEnd w:id="157"/>
    </w:p>
    <w:p w14:paraId="117AD401" w14:textId="24D0A4BA" w:rsidR="00A7582E" w:rsidRPr="002B5DC1" w:rsidRDefault="00A7582E" w:rsidP="007D4B14">
      <w:pPr>
        <w:pStyle w:val="Heading6"/>
        <w:numPr>
          <w:ilvl w:val="0"/>
          <w:numId w:val="0"/>
        </w:numPr>
        <w:rPr>
          <w:noProof w:val="0"/>
        </w:rPr>
      </w:pPr>
      <w:bookmarkStart w:id="158" w:name="_Toc1381099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5.1</w:t>
      </w:r>
      <w:r w:rsidRPr="002B5DC1">
        <w:rPr>
          <w:noProof w:val="0"/>
        </w:rPr>
        <w:t xml:space="preserve"> Attribute Definitions </w:t>
      </w:r>
      <w:r w:rsidR="00CF70EA" w:rsidRPr="002B5DC1">
        <w:rPr>
          <w:noProof w:val="0"/>
        </w:rPr>
        <w:t>–</w:t>
      </w:r>
      <w:r w:rsidRPr="002B5DC1">
        <w:rPr>
          <w:noProof w:val="0"/>
        </w:rPr>
        <w:t xml:space="preserve"> </w:t>
      </w:r>
      <w:r w:rsidR="00EC51F6" w:rsidRPr="002B5DC1">
        <w:rPr>
          <w:noProof w:val="0"/>
        </w:rPr>
        <w:t>General Document Sharing Attributes</w:t>
      </w:r>
      <w:bookmarkEnd w:id="158"/>
    </w:p>
    <w:p w14:paraId="3023D7D9" w14:textId="77777777" w:rsidR="008C56A5" w:rsidRPr="002B5DC1" w:rsidRDefault="008C56A5" w:rsidP="00A33471">
      <w:pPr>
        <w:pStyle w:val="BodyText"/>
      </w:pPr>
      <w:r w:rsidRPr="002B5DC1">
        <w:t>This section</w:t>
      </w:r>
      <w:r w:rsidR="007A5F9C" w:rsidRPr="002B5DC1">
        <w:t xml:space="preserve"> describes how to express IHE Document Sharing metadata in XACML for metadata attributes used in </w:t>
      </w:r>
      <w:r w:rsidR="00796988" w:rsidRPr="002B5DC1">
        <w:t xml:space="preserve">multiple resource types </w:t>
      </w:r>
      <w:r w:rsidR="005B6B48" w:rsidRPr="002B5DC1">
        <w:t>(</w:t>
      </w:r>
      <w:proofErr w:type="spellStart"/>
      <w:r w:rsidRPr="002B5DC1">
        <w:t>DocumentEntr</w:t>
      </w:r>
      <w:r w:rsidR="007A5F9C" w:rsidRPr="002B5DC1">
        <w:t>ies</w:t>
      </w:r>
      <w:proofErr w:type="spellEnd"/>
      <w:r w:rsidRPr="002B5DC1">
        <w:t xml:space="preserve">, </w:t>
      </w:r>
      <w:r w:rsidR="007A5F9C" w:rsidRPr="002B5DC1">
        <w:t xml:space="preserve">Folders, </w:t>
      </w:r>
      <w:r w:rsidR="005B6B48" w:rsidRPr="002B5DC1">
        <w:t xml:space="preserve">or </w:t>
      </w:r>
      <w:proofErr w:type="spellStart"/>
      <w:r w:rsidR="007A5F9C" w:rsidRPr="002B5DC1">
        <w:t>SubmissionSets</w:t>
      </w:r>
      <w:proofErr w:type="spellEnd"/>
      <w:r w:rsidR="005B6B48" w:rsidRPr="002B5DC1">
        <w:t>)</w:t>
      </w:r>
      <w:r w:rsidR="007A5F9C" w:rsidRPr="002B5DC1">
        <w:t>.</w:t>
      </w:r>
    </w:p>
    <w:p w14:paraId="6A1C5D1F" w14:textId="472C5FB4" w:rsidR="00E332AC" w:rsidRPr="002B5DC1" w:rsidRDefault="00E332AC" w:rsidP="007D4B14">
      <w:pPr>
        <w:pStyle w:val="Heading7"/>
        <w:numPr>
          <w:ilvl w:val="0"/>
          <w:numId w:val="0"/>
        </w:numPr>
        <w:rPr>
          <w:noProof w:val="0"/>
        </w:rPr>
      </w:pPr>
      <w:bookmarkStart w:id="159" w:name="_Toc13810992"/>
      <w:r w:rsidRPr="002B5DC1">
        <w:rPr>
          <w:noProof w:val="0"/>
        </w:rPr>
        <w:t>5.</w:t>
      </w:r>
      <w:r w:rsidR="0066138C" w:rsidRPr="002B5DC1">
        <w:rPr>
          <w:noProof w:val="0"/>
        </w:rPr>
        <w:t>6</w:t>
      </w:r>
      <w:r w:rsidRPr="002B5DC1">
        <w:rPr>
          <w:noProof w:val="0"/>
        </w:rPr>
        <w:t>.2.1.5.1.</w:t>
      </w:r>
      <w:r w:rsidR="00851025" w:rsidRPr="002B5DC1">
        <w:rPr>
          <w:noProof w:val="0"/>
        </w:rPr>
        <w:t>1</w:t>
      </w:r>
      <w:r w:rsidRPr="002B5DC1">
        <w:rPr>
          <w:noProof w:val="0"/>
        </w:rPr>
        <w:t xml:space="preserve"> </w:t>
      </w:r>
      <w:r w:rsidR="00816750" w:rsidRPr="002B5DC1">
        <w:rPr>
          <w:noProof w:val="0"/>
        </w:rPr>
        <w:t>Author Institution ID</w:t>
      </w:r>
      <w:bookmarkEnd w:id="159"/>
    </w:p>
    <w:tbl>
      <w:tblPr>
        <w:tblStyle w:val="TableGrid"/>
        <w:tblW w:w="0" w:type="auto"/>
        <w:tblLook w:val="04A0" w:firstRow="1" w:lastRow="0" w:firstColumn="1" w:lastColumn="0" w:noHBand="0" w:noVBand="1"/>
      </w:tblPr>
      <w:tblGrid>
        <w:gridCol w:w="2122"/>
        <w:gridCol w:w="7228"/>
      </w:tblGrid>
      <w:tr w:rsidR="00E332AC" w:rsidRPr="002B5DC1" w14:paraId="04A75089" w14:textId="77777777" w:rsidTr="00C709FD">
        <w:trPr>
          <w:cantSplit/>
        </w:trPr>
        <w:tc>
          <w:tcPr>
            <w:tcW w:w="2122" w:type="dxa"/>
            <w:shd w:val="clear" w:color="auto" w:fill="D9D9D9" w:themeFill="background1" w:themeFillShade="D9"/>
          </w:tcPr>
          <w:p w14:paraId="5D2D5E6E" w14:textId="77777777" w:rsidR="00E332AC" w:rsidRPr="002B5DC1" w:rsidRDefault="00E332AC" w:rsidP="00A740A9">
            <w:pPr>
              <w:pStyle w:val="BodyText"/>
              <w:rPr>
                <w:rStyle w:val="Strong"/>
              </w:rPr>
            </w:pPr>
            <w:r w:rsidRPr="002B5DC1">
              <w:rPr>
                <w:rStyle w:val="Strong"/>
              </w:rPr>
              <w:t xml:space="preserve">IHE Document Sharing Metadata Definition </w:t>
            </w:r>
          </w:p>
        </w:tc>
        <w:tc>
          <w:tcPr>
            <w:tcW w:w="7228" w:type="dxa"/>
          </w:tcPr>
          <w:p w14:paraId="308C7894" w14:textId="149FD1F9" w:rsidR="00417474" w:rsidRPr="002B5DC1" w:rsidRDefault="009711E2" w:rsidP="00417474">
            <w:pPr>
              <w:pStyle w:val="BodyText"/>
            </w:pPr>
            <w:ins w:id="160" w:author="Lynn" w:date="2021-05-17T20:28:00Z">
              <w:r>
                <w:fldChar w:fldCharType="begin"/>
              </w:r>
            </w:ins>
            <w:ins w:id="161" w:author="Lynn" w:date="2021-05-17T20:49:00Z">
              <w:r w:rsidR="008D0CA9">
                <w:instrText>HYPERLINK "https://profiles.ihe.net/ITI/TF/Volume3/ch-4.2.html" \l "4.2.3.1.4.1"</w:instrText>
              </w:r>
            </w:ins>
            <w:ins w:id="162" w:author="Lynn" w:date="2021-05-17T20:28:00Z">
              <w:r>
                <w:fldChar w:fldCharType="separate"/>
              </w:r>
              <w:r w:rsidR="00C80CC8" w:rsidRPr="009711E2">
                <w:rPr>
                  <w:rStyle w:val="Hyperlink"/>
                </w:rPr>
                <w:t xml:space="preserve">ITI TF-3: </w:t>
              </w:r>
              <w:r w:rsidR="00E332AC" w:rsidRPr="009711E2">
                <w:rPr>
                  <w:rStyle w:val="Hyperlink"/>
                </w:rPr>
                <w:t>4.2.3.1.4.1</w:t>
              </w:r>
              <w:r>
                <w:fldChar w:fldCharType="end"/>
              </w:r>
            </w:ins>
            <w:r w:rsidR="00E332AC" w:rsidRPr="002B5DC1">
              <w:t xml:space="preserve"> as "</w:t>
            </w:r>
            <w:proofErr w:type="spellStart"/>
            <w:r w:rsidR="00E332AC" w:rsidRPr="002B5DC1">
              <w:t>authorInstitution</w:t>
            </w:r>
            <w:proofErr w:type="spellEnd"/>
            <w:r w:rsidR="00E332AC" w:rsidRPr="002B5DC1">
              <w:t>"</w:t>
            </w:r>
            <w:r w:rsidR="00417474" w:rsidRPr="002B5DC1">
              <w:t xml:space="preserve">; this attribute can be used to restrict access based on the </w:t>
            </w:r>
            <w:proofErr w:type="spellStart"/>
            <w:r w:rsidR="00417474" w:rsidRPr="002B5DC1">
              <w:t>authorInstitution</w:t>
            </w:r>
            <w:proofErr w:type="spellEnd"/>
            <w:r w:rsidR="00417474" w:rsidRPr="002B5DC1">
              <w:t xml:space="preserve"> identifier.</w:t>
            </w:r>
          </w:p>
          <w:p w14:paraId="17FA9EB5" w14:textId="4D100F27" w:rsidR="00E332AC" w:rsidRPr="002B5DC1" w:rsidRDefault="00417474" w:rsidP="00552727">
            <w:pPr>
              <w:pStyle w:val="BodyText"/>
            </w:pPr>
            <w:r w:rsidRPr="002B5DC1">
              <w:t xml:space="preserve">Note that the identifiers might belong to multiple, separate authors. When including both an </w:t>
            </w:r>
            <w:proofErr w:type="spellStart"/>
            <w:r w:rsidRPr="002B5DC1">
              <w:t>authorPerson</w:t>
            </w:r>
            <w:proofErr w:type="spellEnd"/>
            <w:r w:rsidRPr="002B5DC1">
              <w:t xml:space="preserve"> ID and an </w:t>
            </w:r>
            <w:proofErr w:type="spellStart"/>
            <w:r w:rsidRPr="002B5DC1">
              <w:t>authorInstitution</w:t>
            </w:r>
            <w:proofErr w:type="spellEnd"/>
            <w:r w:rsidRPr="002B5DC1">
              <w:t xml:space="preserve"> ID in a policy, policy writers need to take into account that they might belong to different authors in the </w:t>
            </w:r>
            <w:r w:rsidR="00552727" w:rsidRPr="002B5DC1">
              <w:t xml:space="preserve">IHE Document Sharing </w:t>
            </w:r>
            <w:r w:rsidRPr="002B5DC1">
              <w:t>metadata.</w:t>
            </w:r>
          </w:p>
        </w:tc>
      </w:tr>
      <w:tr w:rsidR="00E332AC" w:rsidRPr="002B5DC1" w14:paraId="037DE0D1" w14:textId="77777777" w:rsidTr="00C709FD">
        <w:trPr>
          <w:cantSplit/>
        </w:trPr>
        <w:tc>
          <w:tcPr>
            <w:tcW w:w="2122" w:type="dxa"/>
            <w:shd w:val="clear" w:color="auto" w:fill="D9D9D9" w:themeFill="background1" w:themeFillShade="D9"/>
          </w:tcPr>
          <w:p w14:paraId="21C955E3" w14:textId="77777777" w:rsidR="00E332AC" w:rsidRPr="002B5DC1" w:rsidRDefault="00E332AC" w:rsidP="00A740A9">
            <w:pPr>
              <w:pStyle w:val="BodyText"/>
              <w:rPr>
                <w:rStyle w:val="Strong"/>
              </w:rPr>
            </w:pPr>
            <w:r w:rsidRPr="002B5DC1">
              <w:rPr>
                <w:rStyle w:val="Strong"/>
              </w:rPr>
              <w:lastRenderedPageBreak/>
              <w:t xml:space="preserve">XACML Target Section </w:t>
            </w:r>
          </w:p>
        </w:tc>
        <w:tc>
          <w:tcPr>
            <w:tcW w:w="7228" w:type="dxa"/>
          </w:tcPr>
          <w:p w14:paraId="43F0AF32" w14:textId="77777777" w:rsidR="00E332AC" w:rsidRPr="002B5DC1" w:rsidRDefault="00E332AC" w:rsidP="00A740A9">
            <w:pPr>
              <w:pStyle w:val="BodyText"/>
            </w:pPr>
            <w:r w:rsidRPr="002B5DC1">
              <w:t>resource</w:t>
            </w:r>
          </w:p>
        </w:tc>
      </w:tr>
      <w:tr w:rsidR="00E332AC" w:rsidRPr="002B5DC1" w14:paraId="4483FF0B" w14:textId="77777777" w:rsidTr="00C709FD">
        <w:trPr>
          <w:cantSplit/>
        </w:trPr>
        <w:tc>
          <w:tcPr>
            <w:tcW w:w="2122" w:type="dxa"/>
            <w:shd w:val="clear" w:color="auto" w:fill="D9D9D9" w:themeFill="background1" w:themeFillShade="D9"/>
          </w:tcPr>
          <w:p w14:paraId="0F2668A0" w14:textId="77777777" w:rsidR="00E332AC" w:rsidRPr="002B5DC1" w:rsidRDefault="00E332AC" w:rsidP="00E332AC">
            <w:pPr>
              <w:pStyle w:val="BodyText"/>
              <w:rPr>
                <w:rStyle w:val="Strong"/>
              </w:rPr>
            </w:pPr>
            <w:r w:rsidRPr="002B5DC1">
              <w:rPr>
                <w:rStyle w:val="Strong"/>
              </w:rPr>
              <w:t xml:space="preserve">XACML Attribute ID </w:t>
            </w:r>
          </w:p>
        </w:tc>
        <w:tc>
          <w:tcPr>
            <w:tcW w:w="7228" w:type="dxa"/>
          </w:tcPr>
          <w:p w14:paraId="4F888C87" w14:textId="77777777" w:rsidR="00E332AC" w:rsidRPr="002B5DC1" w:rsidRDefault="004E7D91" w:rsidP="00E332AC">
            <w:pPr>
              <w:pStyle w:val="BodyText"/>
              <w:rPr>
                <w:rStyle w:val="XMLname"/>
              </w:rPr>
            </w:pPr>
            <w:proofErr w:type="gramStart"/>
            <w:r w:rsidRPr="002B5DC1">
              <w:rPr>
                <w:rStyle w:val="XMLname"/>
              </w:rPr>
              <w:t>urn:ihe</w:t>
            </w:r>
            <w:proofErr w:type="gramEnd"/>
            <w:r w:rsidRPr="002B5DC1">
              <w:rPr>
                <w:rStyle w:val="XMLname"/>
              </w:rPr>
              <w:t>:iti:appc:2016</w:t>
            </w:r>
            <w:r w:rsidR="00E332AC" w:rsidRPr="002B5DC1">
              <w:rPr>
                <w:rStyle w:val="XMLname"/>
              </w:rPr>
              <w:t xml:space="preserve">:author-institution:id </w:t>
            </w:r>
          </w:p>
        </w:tc>
      </w:tr>
      <w:tr w:rsidR="00E332AC" w:rsidRPr="002B5DC1" w14:paraId="528EB656" w14:textId="77777777" w:rsidTr="00C709FD">
        <w:trPr>
          <w:cantSplit/>
        </w:trPr>
        <w:tc>
          <w:tcPr>
            <w:tcW w:w="2122" w:type="dxa"/>
            <w:shd w:val="clear" w:color="auto" w:fill="D9D9D9" w:themeFill="background1" w:themeFillShade="D9"/>
          </w:tcPr>
          <w:p w14:paraId="16DC2755" w14:textId="77777777" w:rsidR="00E332AC" w:rsidRPr="002B5DC1" w:rsidRDefault="00E332AC" w:rsidP="00E332AC">
            <w:pPr>
              <w:pStyle w:val="BodyText"/>
              <w:rPr>
                <w:rStyle w:val="Strong"/>
              </w:rPr>
            </w:pPr>
            <w:r w:rsidRPr="002B5DC1">
              <w:rPr>
                <w:rStyle w:val="Strong"/>
              </w:rPr>
              <w:t xml:space="preserve">XACML Data Type </w:t>
            </w:r>
          </w:p>
        </w:tc>
        <w:tc>
          <w:tcPr>
            <w:tcW w:w="7228" w:type="dxa"/>
          </w:tcPr>
          <w:p w14:paraId="16DDB5A8" w14:textId="77777777" w:rsidR="00E332AC" w:rsidRPr="002B5DC1" w:rsidRDefault="00E332AC" w:rsidP="00E332AC">
            <w:pPr>
              <w:pStyle w:val="BodyText"/>
              <w:rPr>
                <w:rStyle w:val="XMLname"/>
              </w:rPr>
            </w:pPr>
            <w:proofErr w:type="gramStart"/>
            <w:r w:rsidRPr="002B5DC1">
              <w:rPr>
                <w:rStyle w:val="XMLname"/>
              </w:rPr>
              <w:t>urn:hl</w:t>
            </w:r>
            <w:proofErr w:type="gramEnd"/>
            <w:r w:rsidRPr="002B5DC1">
              <w:rPr>
                <w:rStyle w:val="XMLname"/>
              </w:rPr>
              <w:t xml:space="preserve">7-org:v3#II </w:t>
            </w:r>
          </w:p>
        </w:tc>
      </w:tr>
      <w:tr w:rsidR="00E332AC" w:rsidRPr="002B5DC1" w14:paraId="2C290B83" w14:textId="77777777" w:rsidTr="00C709FD">
        <w:trPr>
          <w:cantSplit/>
        </w:trPr>
        <w:tc>
          <w:tcPr>
            <w:tcW w:w="2122" w:type="dxa"/>
            <w:shd w:val="clear" w:color="auto" w:fill="D9D9D9" w:themeFill="background1" w:themeFillShade="D9"/>
          </w:tcPr>
          <w:p w14:paraId="47F5E5F2" w14:textId="77777777" w:rsidR="00E332AC" w:rsidRPr="002B5DC1" w:rsidRDefault="00E332AC" w:rsidP="00E332AC">
            <w:pPr>
              <w:pStyle w:val="BodyText"/>
              <w:rPr>
                <w:rStyle w:val="Strong"/>
              </w:rPr>
            </w:pPr>
            <w:r w:rsidRPr="002B5DC1">
              <w:rPr>
                <w:rStyle w:val="Strong"/>
              </w:rPr>
              <w:t xml:space="preserve">XACML Attribute Value Content </w:t>
            </w:r>
          </w:p>
        </w:tc>
        <w:tc>
          <w:tcPr>
            <w:tcW w:w="7228" w:type="dxa"/>
          </w:tcPr>
          <w:p w14:paraId="3F83538D" w14:textId="41222D83" w:rsidR="00E332AC" w:rsidRPr="002B5DC1" w:rsidRDefault="005B6B48" w:rsidP="005B6B48">
            <w:pPr>
              <w:pStyle w:val="BodyText"/>
            </w:pPr>
            <w:r w:rsidRPr="002B5DC1">
              <w:t>If XON.10 is an OID, use XON.10 as root with no extension</w:t>
            </w:r>
            <w:r w:rsidR="00F22E21" w:rsidRPr="002B5DC1">
              <w:t xml:space="preserve">. </w:t>
            </w:r>
            <w:r w:rsidRPr="002B5DC1">
              <w:t>If XON.10 is not an OID, u</w:t>
            </w:r>
            <w:r w:rsidR="00E332AC" w:rsidRPr="002B5DC1">
              <w:t xml:space="preserve">se XON.6.2 as root and XON.10 as extension </w:t>
            </w:r>
          </w:p>
        </w:tc>
      </w:tr>
      <w:tr w:rsidR="00E332AC" w:rsidRPr="002B5DC1" w14:paraId="480D18E1" w14:textId="77777777" w:rsidTr="00C709FD">
        <w:trPr>
          <w:cantSplit/>
        </w:trPr>
        <w:tc>
          <w:tcPr>
            <w:tcW w:w="2122" w:type="dxa"/>
            <w:shd w:val="clear" w:color="auto" w:fill="D9D9D9" w:themeFill="background1" w:themeFillShade="D9"/>
          </w:tcPr>
          <w:p w14:paraId="3DAB5869" w14:textId="77777777" w:rsidR="00E332AC" w:rsidRPr="002B5DC1" w:rsidRDefault="00A84A4C">
            <w:pPr>
              <w:pStyle w:val="BodyText"/>
              <w:rPr>
                <w:rStyle w:val="Strong"/>
              </w:rPr>
            </w:pPr>
            <w:r w:rsidRPr="002B5DC1">
              <w:rPr>
                <w:rStyle w:val="Strong"/>
              </w:rPr>
              <w:t>U</w:t>
            </w:r>
            <w:r w:rsidR="00E332AC" w:rsidRPr="002B5DC1">
              <w:rPr>
                <w:rStyle w:val="Strong"/>
              </w:rPr>
              <w:t>sed in</w:t>
            </w:r>
            <w:r w:rsidRPr="002B5DC1">
              <w:rPr>
                <w:rStyle w:val="Strong"/>
              </w:rPr>
              <w:t xml:space="preserve"> Resource Type</w:t>
            </w:r>
          </w:p>
        </w:tc>
        <w:tc>
          <w:tcPr>
            <w:tcW w:w="7228" w:type="dxa"/>
          </w:tcPr>
          <w:p w14:paraId="716B9A58" w14:textId="77777777" w:rsidR="00E332AC" w:rsidRPr="002B5DC1" w:rsidRDefault="00CF70EA" w:rsidP="00E332AC">
            <w:pPr>
              <w:pStyle w:val="BodyText"/>
            </w:pPr>
            <w:proofErr w:type="spellStart"/>
            <w:r w:rsidRPr="002B5DC1">
              <w:t>DocumentEntry</w:t>
            </w:r>
            <w:proofErr w:type="spellEnd"/>
            <w:r w:rsidRPr="002B5DC1">
              <w:t xml:space="preserve">, </w:t>
            </w:r>
            <w:proofErr w:type="spellStart"/>
            <w:r w:rsidR="00E332AC" w:rsidRPr="002B5DC1">
              <w:t>SubmissionSet</w:t>
            </w:r>
            <w:proofErr w:type="spellEnd"/>
            <w:r w:rsidR="00E332AC" w:rsidRPr="002B5DC1">
              <w:t xml:space="preserve"> </w:t>
            </w:r>
          </w:p>
        </w:tc>
      </w:tr>
      <w:tr w:rsidR="00E332AC" w:rsidRPr="002B5DC1" w14:paraId="10B4D736" w14:textId="77777777" w:rsidTr="00C709FD">
        <w:trPr>
          <w:cantSplit/>
        </w:trPr>
        <w:tc>
          <w:tcPr>
            <w:tcW w:w="2122" w:type="dxa"/>
            <w:shd w:val="clear" w:color="auto" w:fill="D9D9D9" w:themeFill="background1" w:themeFillShade="D9"/>
          </w:tcPr>
          <w:p w14:paraId="398053C5" w14:textId="77777777" w:rsidR="00E332AC" w:rsidRPr="002B5DC1" w:rsidRDefault="00E332AC" w:rsidP="00A740A9">
            <w:pPr>
              <w:pStyle w:val="BodyText"/>
              <w:rPr>
                <w:rStyle w:val="Strong"/>
              </w:rPr>
            </w:pPr>
            <w:r w:rsidRPr="002B5DC1">
              <w:rPr>
                <w:rStyle w:val="Strong"/>
              </w:rPr>
              <w:t xml:space="preserve">XACML Example </w:t>
            </w:r>
          </w:p>
        </w:tc>
        <w:tc>
          <w:tcPr>
            <w:tcW w:w="7228" w:type="dxa"/>
          </w:tcPr>
          <w:p w14:paraId="0B1A72DA" w14:textId="77777777" w:rsidR="00E332AC" w:rsidRPr="002B5DC1" w:rsidRDefault="00E332AC">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:author-institution:id"</w:t>
            </w:r>
            <w:r w:rsidRPr="002B5DC1">
              <w:rPr>
                <w:rStyle w:val="XMLname"/>
              </w:rPr>
              <w:br/>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root="1.2.3.9.1789.45"/&gt;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04B0E712" w14:textId="7C223603" w:rsidR="00816750" w:rsidRPr="002B5DC1" w:rsidRDefault="00816750" w:rsidP="00A835E3">
      <w:pPr>
        <w:pStyle w:val="Heading7"/>
        <w:numPr>
          <w:ilvl w:val="0"/>
          <w:numId w:val="0"/>
        </w:numPr>
        <w:rPr>
          <w:noProof w:val="0"/>
        </w:rPr>
      </w:pPr>
      <w:bookmarkStart w:id="163" w:name="_Toc13810993"/>
      <w:r w:rsidRPr="002B5DC1">
        <w:rPr>
          <w:noProof w:val="0"/>
        </w:rPr>
        <w:t>5.</w:t>
      </w:r>
      <w:r w:rsidR="0066138C" w:rsidRPr="002B5DC1">
        <w:rPr>
          <w:noProof w:val="0"/>
        </w:rPr>
        <w:t>6</w:t>
      </w:r>
      <w:r w:rsidRPr="002B5DC1">
        <w:rPr>
          <w:noProof w:val="0"/>
        </w:rPr>
        <w:t>.2.1.5.1.</w:t>
      </w:r>
      <w:r w:rsidR="00851025" w:rsidRPr="002B5DC1">
        <w:rPr>
          <w:noProof w:val="0"/>
        </w:rPr>
        <w:t>2</w:t>
      </w:r>
      <w:r w:rsidR="00C90624" w:rsidRPr="002B5DC1">
        <w:rPr>
          <w:noProof w:val="0"/>
        </w:rPr>
        <w:t xml:space="preserve"> </w:t>
      </w:r>
      <w:r w:rsidR="00A740A9" w:rsidRPr="002B5DC1">
        <w:rPr>
          <w:noProof w:val="0"/>
        </w:rPr>
        <w:t>Author Person ID</w:t>
      </w:r>
      <w:bookmarkEnd w:id="163"/>
    </w:p>
    <w:tbl>
      <w:tblPr>
        <w:tblStyle w:val="TableGrid"/>
        <w:tblW w:w="0" w:type="auto"/>
        <w:tblLook w:val="04A0" w:firstRow="1" w:lastRow="0" w:firstColumn="1" w:lastColumn="0" w:noHBand="0" w:noVBand="1"/>
      </w:tblPr>
      <w:tblGrid>
        <w:gridCol w:w="2122"/>
        <w:gridCol w:w="7228"/>
      </w:tblGrid>
      <w:tr w:rsidR="00816750" w:rsidRPr="002B5DC1" w14:paraId="067EC018" w14:textId="77777777" w:rsidTr="00C709FD">
        <w:trPr>
          <w:cantSplit/>
        </w:trPr>
        <w:tc>
          <w:tcPr>
            <w:tcW w:w="2122" w:type="dxa"/>
            <w:shd w:val="clear" w:color="auto" w:fill="D9D9D9" w:themeFill="background1" w:themeFillShade="D9"/>
          </w:tcPr>
          <w:p w14:paraId="119D56B6" w14:textId="77777777" w:rsidR="00816750" w:rsidRPr="002B5DC1" w:rsidRDefault="00816750" w:rsidP="00A740A9">
            <w:pPr>
              <w:pStyle w:val="BodyText"/>
              <w:rPr>
                <w:rStyle w:val="Strong"/>
              </w:rPr>
            </w:pPr>
            <w:r w:rsidRPr="002B5DC1">
              <w:rPr>
                <w:rStyle w:val="Strong"/>
              </w:rPr>
              <w:t xml:space="preserve">IHE Document Sharing Metadata Definition </w:t>
            </w:r>
          </w:p>
        </w:tc>
        <w:tc>
          <w:tcPr>
            <w:tcW w:w="7228" w:type="dxa"/>
          </w:tcPr>
          <w:p w14:paraId="5C144E4B" w14:textId="1615CA51" w:rsidR="00417474" w:rsidRPr="002B5DC1" w:rsidRDefault="009711E2" w:rsidP="00417474">
            <w:pPr>
              <w:pStyle w:val="BodyText"/>
            </w:pPr>
            <w:ins w:id="164" w:author="Lynn" w:date="2021-05-17T20:29:00Z">
              <w:r>
                <w:fldChar w:fldCharType="begin"/>
              </w:r>
            </w:ins>
            <w:ins w:id="165" w:author="Lynn" w:date="2021-05-17T20:49:00Z">
              <w:r w:rsidR="008D0CA9">
                <w:instrText>HYPERLINK "https://profiles.ihe.net/ITI/TF/Volume3/ch-4.2.html" \l "4.2.3.1.4.2"</w:instrText>
              </w:r>
            </w:ins>
            <w:ins w:id="166" w:author="Lynn" w:date="2021-05-17T20:29:00Z">
              <w:r>
                <w:fldChar w:fldCharType="separate"/>
              </w:r>
              <w:r w:rsidR="00C80CC8" w:rsidRPr="009711E2">
                <w:rPr>
                  <w:rStyle w:val="Hyperlink"/>
                </w:rPr>
                <w:t xml:space="preserve">ITI TF-3: </w:t>
              </w:r>
              <w:r w:rsidR="00816750" w:rsidRPr="009711E2">
                <w:rPr>
                  <w:rStyle w:val="Hyperlink"/>
                </w:rPr>
                <w:t>4.2.3.1.4.2</w:t>
              </w:r>
              <w:r>
                <w:fldChar w:fldCharType="end"/>
              </w:r>
            </w:ins>
            <w:r w:rsidR="00816750" w:rsidRPr="002B5DC1">
              <w:t xml:space="preserve"> as "</w:t>
            </w:r>
            <w:proofErr w:type="spellStart"/>
            <w:r w:rsidR="00816750" w:rsidRPr="002B5DC1">
              <w:t>authorPerson</w:t>
            </w:r>
            <w:proofErr w:type="spellEnd"/>
            <w:r w:rsidR="00816750" w:rsidRPr="002B5DC1">
              <w:t>"</w:t>
            </w:r>
            <w:r w:rsidR="00B005F1" w:rsidRPr="002B5DC1">
              <w:t xml:space="preserve">; this attribute can be used to restrict access based on the </w:t>
            </w:r>
            <w:proofErr w:type="spellStart"/>
            <w:r w:rsidR="00B005F1" w:rsidRPr="002B5DC1">
              <w:t>authorPerson</w:t>
            </w:r>
            <w:proofErr w:type="spellEnd"/>
            <w:r w:rsidR="00B005F1" w:rsidRPr="002B5DC1">
              <w:t xml:space="preserve"> identifier</w:t>
            </w:r>
            <w:r w:rsidR="00417474" w:rsidRPr="002B5DC1">
              <w:t>.</w:t>
            </w:r>
          </w:p>
          <w:p w14:paraId="120C8CB5" w14:textId="77777777" w:rsidR="00816750" w:rsidRPr="002B5DC1" w:rsidRDefault="00417474" w:rsidP="00DF55E1">
            <w:pPr>
              <w:pStyle w:val="BodyText"/>
            </w:pPr>
            <w:r w:rsidRPr="002B5DC1">
              <w:t>Note that t</w:t>
            </w:r>
            <w:r w:rsidR="00EB29E7" w:rsidRPr="002B5DC1">
              <w:t xml:space="preserve">he identifiers might belong to multiple, separate authors. </w:t>
            </w:r>
            <w:r w:rsidRPr="002B5DC1">
              <w:t xml:space="preserve">When including both an </w:t>
            </w:r>
            <w:proofErr w:type="spellStart"/>
            <w:r w:rsidRPr="002B5DC1">
              <w:t>authorPerson</w:t>
            </w:r>
            <w:proofErr w:type="spellEnd"/>
            <w:r w:rsidRPr="002B5DC1">
              <w:t xml:space="preserve"> ID and an </w:t>
            </w:r>
            <w:proofErr w:type="spellStart"/>
            <w:r w:rsidRPr="002B5DC1">
              <w:t>authorInstitution</w:t>
            </w:r>
            <w:proofErr w:type="spellEnd"/>
            <w:r w:rsidRPr="002B5DC1">
              <w:t xml:space="preserve"> ID in a policy, policy writers need to take into account that they might belong to different authors in the </w:t>
            </w:r>
            <w:r w:rsidR="00DF55E1" w:rsidRPr="002B5DC1">
              <w:t>IHE Document Sharing</w:t>
            </w:r>
            <w:r w:rsidRPr="002B5DC1">
              <w:t xml:space="preserve"> metadata. </w:t>
            </w:r>
          </w:p>
        </w:tc>
      </w:tr>
      <w:tr w:rsidR="00816750" w:rsidRPr="002B5DC1" w14:paraId="07403D61" w14:textId="77777777" w:rsidTr="00C709FD">
        <w:trPr>
          <w:cantSplit/>
        </w:trPr>
        <w:tc>
          <w:tcPr>
            <w:tcW w:w="2122" w:type="dxa"/>
            <w:shd w:val="clear" w:color="auto" w:fill="D9D9D9" w:themeFill="background1" w:themeFillShade="D9"/>
          </w:tcPr>
          <w:p w14:paraId="479BFF02" w14:textId="77777777" w:rsidR="00816750" w:rsidRPr="002B5DC1" w:rsidRDefault="00816750" w:rsidP="00A740A9">
            <w:pPr>
              <w:pStyle w:val="BodyText"/>
              <w:rPr>
                <w:rStyle w:val="Strong"/>
              </w:rPr>
            </w:pPr>
            <w:r w:rsidRPr="002B5DC1">
              <w:rPr>
                <w:rStyle w:val="Strong"/>
              </w:rPr>
              <w:t xml:space="preserve">XACML Target Section </w:t>
            </w:r>
          </w:p>
        </w:tc>
        <w:tc>
          <w:tcPr>
            <w:tcW w:w="7228" w:type="dxa"/>
          </w:tcPr>
          <w:p w14:paraId="4692C299" w14:textId="77777777" w:rsidR="00816750" w:rsidRPr="002B5DC1" w:rsidRDefault="00B005F1" w:rsidP="00A740A9">
            <w:pPr>
              <w:pStyle w:val="BodyText"/>
            </w:pPr>
            <w:r w:rsidRPr="002B5DC1">
              <w:t>R</w:t>
            </w:r>
            <w:r w:rsidR="00816750" w:rsidRPr="002B5DC1">
              <w:t>esource</w:t>
            </w:r>
          </w:p>
        </w:tc>
      </w:tr>
      <w:tr w:rsidR="00816750" w:rsidRPr="002B5DC1" w14:paraId="7775F7C2" w14:textId="77777777" w:rsidTr="00C709FD">
        <w:trPr>
          <w:cantSplit/>
        </w:trPr>
        <w:tc>
          <w:tcPr>
            <w:tcW w:w="2122" w:type="dxa"/>
            <w:shd w:val="clear" w:color="auto" w:fill="D9D9D9" w:themeFill="background1" w:themeFillShade="D9"/>
          </w:tcPr>
          <w:p w14:paraId="467F64E4" w14:textId="77777777" w:rsidR="00816750" w:rsidRPr="002B5DC1" w:rsidRDefault="00816750" w:rsidP="00A740A9">
            <w:pPr>
              <w:pStyle w:val="BodyText"/>
              <w:rPr>
                <w:rStyle w:val="Strong"/>
              </w:rPr>
            </w:pPr>
            <w:r w:rsidRPr="002B5DC1">
              <w:rPr>
                <w:rStyle w:val="Strong"/>
              </w:rPr>
              <w:t xml:space="preserve">XACML Attribute ID </w:t>
            </w:r>
          </w:p>
        </w:tc>
        <w:tc>
          <w:tcPr>
            <w:tcW w:w="7228" w:type="dxa"/>
          </w:tcPr>
          <w:p w14:paraId="204E5094" w14:textId="77777777" w:rsidR="00816750" w:rsidRPr="002B5DC1" w:rsidRDefault="004E7D91" w:rsidP="00EB29E7">
            <w:pPr>
              <w:pStyle w:val="BodyText"/>
              <w:rPr>
                <w:rStyle w:val="XMLname"/>
              </w:rPr>
            </w:pPr>
            <w:proofErr w:type="gramStart"/>
            <w:r w:rsidRPr="002B5DC1">
              <w:rPr>
                <w:rStyle w:val="XMLname"/>
              </w:rPr>
              <w:t>urn:ihe</w:t>
            </w:r>
            <w:proofErr w:type="gramEnd"/>
            <w:r w:rsidRPr="002B5DC1">
              <w:rPr>
                <w:rStyle w:val="XMLname"/>
              </w:rPr>
              <w:t>:iti:appc:2016</w:t>
            </w:r>
            <w:r w:rsidR="00816750" w:rsidRPr="002B5DC1">
              <w:rPr>
                <w:rStyle w:val="XMLname"/>
              </w:rPr>
              <w:t>:author-person:id</w:t>
            </w:r>
          </w:p>
        </w:tc>
      </w:tr>
      <w:tr w:rsidR="00816750" w:rsidRPr="002B5DC1" w14:paraId="2CFF8353" w14:textId="77777777" w:rsidTr="00C709FD">
        <w:trPr>
          <w:cantSplit/>
        </w:trPr>
        <w:tc>
          <w:tcPr>
            <w:tcW w:w="2122" w:type="dxa"/>
            <w:shd w:val="clear" w:color="auto" w:fill="D9D9D9" w:themeFill="background1" w:themeFillShade="D9"/>
          </w:tcPr>
          <w:p w14:paraId="03AEBDF3" w14:textId="77777777" w:rsidR="00816750" w:rsidRPr="002B5DC1" w:rsidRDefault="00816750" w:rsidP="00A740A9">
            <w:pPr>
              <w:pStyle w:val="BodyText"/>
              <w:rPr>
                <w:rStyle w:val="Strong"/>
              </w:rPr>
            </w:pPr>
            <w:r w:rsidRPr="002B5DC1">
              <w:rPr>
                <w:rStyle w:val="Strong"/>
              </w:rPr>
              <w:t xml:space="preserve">XACML Data Type </w:t>
            </w:r>
          </w:p>
        </w:tc>
        <w:tc>
          <w:tcPr>
            <w:tcW w:w="7228" w:type="dxa"/>
          </w:tcPr>
          <w:p w14:paraId="61B9B91D" w14:textId="77777777" w:rsidR="00816750" w:rsidRPr="002B5DC1" w:rsidRDefault="00816750" w:rsidP="00A740A9">
            <w:pPr>
              <w:pStyle w:val="BodyText"/>
              <w:rPr>
                <w:rStyle w:val="XMLname"/>
              </w:rPr>
            </w:pPr>
            <w:proofErr w:type="gramStart"/>
            <w:r w:rsidRPr="002B5DC1">
              <w:rPr>
                <w:rStyle w:val="XMLname"/>
              </w:rPr>
              <w:t>urn:hl</w:t>
            </w:r>
            <w:proofErr w:type="gramEnd"/>
            <w:r w:rsidRPr="002B5DC1">
              <w:rPr>
                <w:rStyle w:val="XMLname"/>
              </w:rPr>
              <w:t>7-org:v3#II</w:t>
            </w:r>
          </w:p>
        </w:tc>
      </w:tr>
      <w:tr w:rsidR="00816750" w:rsidRPr="002B5DC1" w14:paraId="423E1C1B" w14:textId="77777777" w:rsidTr="00C709FD">
        <w:trPr>
          <w:cantSplit/>
        </w:trPr>
        <w:tc>
          <w:tcPr>
            <w:tcW w:w="2122" w:type="dxa"/>
            <w:shd w:val="clear" w:color="auto" w:fill="D9D9D9" w:themeFill="background1" w:themeFillShade="D9"/>
          </w:tcPr>
          <w:p w14:paraId="615DCF4E" w14:textId="77777777" w:rsidR="00816750" w:rsidRPr="002B5DC1" w:rsidRDefault="00816750" w:rsidP="00A740A9">
            <w:pPr>
              <w:pStyle w:val="BodyText"/>
              <w:rPr>
                <w:rStyle w:val="Strong"/>
              </w:rPr>
            </w:pPr>
            <w:r w:rsidRPr="002B5DC1">
              <w:rPr>
                <w:rStyle w:val="Strong"/>
              </w:rPr>
              <w:t xml:space="preserve">XACML Attribute Value Content </w:t>
            </w:r>
          </w:p>
        </w:tc>
        <w:tc>
          <w:tcPr>
            <w:tcW w:w="7228" w:type="dxa"/>
          </w:tcPr>
          <w:p w14:paraId="66E6E077" w14:textId="55DB0381" w:rsidR="00816750" w:rsidRPr="002B5DC1" w:rsidRDefault="002374AC" w:rsidP="002374AC">
            <w:pPr>
              <w:pStyle w:val="BodyText"/>
            </w:pPr>
            <w:r w:rsidRPr="002B5DC1">
              <w:t>If XCN.1 is an OID, use XCN.1 as root with no extension</w:t>
            </w:r>
            <w:r w:rsidR="00F22E21" w:rsidRPr="002B5DC1">
              <w:t xml:space="preserve">. </w:t>
            </w:r>
            <w:r w:rsidRPr="002B5DC1">
              <w:t>If XCN.1 is not an OID, u</w:t>
            </w:r>
            <w:r w:rsidR="00816750" w:rsidRPr="002B5DC1">
              <w:t>se XCN.9</w:t>
            </w:r>
            <w:r w:rsidR="00DD6BD6" w:rsidRPr="002B5DC1">
              <w:t>.2</w:t>
            </w:r>
            <w:r w:rsidR="00816750" w:rsidRPr="002B5DC1">
              <w:t xml:space="preserve"> as root and XCN.1 as extension</w:t>
            </w:r>
            <w:r w:rsidR="00552727" w:rsidRPr="002B5DC1">
              <w:t>.</w:t>
            </w:r>
          </w:p>
        </w:tc>
      </w:tr>
      <w:tr w:rsidR="00CF70EA" w:rsidRPr="002B5DC1" w14:paraId="1EDE1A3C" w14:textId="77777777" w:rsidTr="00C709FD">
        <w:trPr>
          <w:cantSplit/>
        </w:trPr>
        <w:tc>
          <w:tcPr>
            <w:tcW w:w="2122" w:type="dxa"/>
            <w:shd w:val="clear" w:color="auto" w:fill="D9D9D9" w:themeFill="background1" w:themeFillShade="D9"/>
          </w:tcPr>
          <w:p w14:paraId="63C920B5" w14:textId="77777777" w:rsidR="00CF70EA" w:rsidRPr="002B5DC1" w:rsidRDefault="00A84A4C" w:rsidP="00CF70EA">
            <w:pPr>
              <w:pStyle w:val="BodyText"/>
              <w:rPr>
                <w:rStyle w:val="Strong"/>
              </w:rPr>
            </w:pPr>
            <w:r w:rsidRPr="002B5DC1">
              <w:rPr>
                <w:rStyle w:val="Strong"/>
              </w:rPr>
              <w:t>Used in Resource Type</w:t>
            </w:r>
          </w:p>
        </w:tc>
        <w:tc>
          <w:tcPr>
            <w:tcW w:w="7228" w:type="dxa"/>
          </w:tcPr>
          <w:p w14:paraId="35F8A4FC" w14:textId="77777777" w:rsidR="00CF70EA" w:rsidRPr="002B5DC1" w:rsidRDefault="00CF70EA" w:rsidP="00CF70EA">
            <w:pPr>
              <w:pStyle w:val="BodyText"/>
            </w:pPr>
            <w:proofErr w:type="spellStart"/>
            <w:r w:rsidRPr="002B5DC1">
              <w:t>DocumentEntry</w:t>
            </w:r>
            <w:proofErr w:type="spellEnd"/>
            <w:r w:rsidRPr="002B5DC1">
              <w:t xml:space="preserve">, </w:t>
            </w:r>
            <w:proofErr w:type="spellStart"/>
            <w:r w:rsidRPr="002B5DC1">
              <w:t>SubmissionSet</w:t>
            </w:r>
            <w:proofErr w:type="spellEnd"/>
            <w:r w:rsidRPr="002B5DC1">
              <w:t xml:space="preserve"> </w:t>
            </w:r>
          </w:p>
        </w:tc>
      </w:tr>
      <w:tr w:rsidR="00816750" w:rsidRPr="002B5DC1" w14:paraId="6495BBE1" w14:textId="77777777" w:rsidTr="00C709FD">
        <w:trPr>
          <w:cantSplit/>
        </w:trPr>
        <w:tc>
          <w:tcPr>
            <w:tcW w:w="2122" w:type="dxa"/>
            <w:shd w:val="clear" w:color="auto" w:fill="D9D9D9" w:themeFill="background1" w:themeFillShade="D9"/>
          </w:tcPr>
          <w:p w14:paraId="49A13C99" w14:textId="77777777" w:rsidR="00816750" w:rsidRPr="002B5DC1" w:rsidRDefault="00816750" w:rsidP="00A740A9">
            <w:pPr>
              <w:pStyle w:val="BodyText"/>
              <w:rPr>
                <w:rStyle w:val="Strong"/>
              </w:rPr>
            </w:pPr>
            <w:r w:rsidRPr="002B5DC1">
              <w:rPr>
                <w:rStyle w:val="Strong"/>
              </w:rPr>
              <w:lastRenderedPageBreak/>
              <w:t xml:space="preserve">XACML Example </w:t>
            </w:r>
          </w:p>
        </w:tc>
        <w:tc>
          <w:tcPr>
            <w:tcW w:w="7228" w:type="dxa"/>
          </w:tcPr>
          <w:p w14:paraId="499E9A64" w14:textId="77777777" w:rsidR="00816750" w:rsidRPr="002B5DC1" w:rsidRDefault="00816750">
            <w:pPr>
              <w:pStyle w:val="BodyText"/>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:author-person:id" </w:t>
            </w:r>
            <w:r w:rsidR="00A740A9" w:rsidRPr="002B5DC1">
              <w:rPr>
                <w:rStyle w:val="XMLname"/>
              </w:rPr>
              <w:br/>
            </w:r>
            <w:proofErr w:type="spellStart"/>
            <w:r w:rsidRPr="002B5DC1">
              <w:rPr>
                <w:rStyle w:val="XMLname"/>
              </w:rPr>
              <w:t>DataType</w:t>
            </w:r>
            <w:proofErr w:type="spellEnd"/>
            <w:r w:rsidRPr="002B5DC1">
              <w:rPr>
                <w:rStyle w:val="XMLname"/>
              </w:rPr>
              <w:t>="urn:hl7-org:v3#II"&gt;</w:t>
            </w:r>
            <w:r w:rsidR="00A740A9"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A740A9" w:rsidRPr="002B5DC1">
              <w:rPr>
                <w:rStyle w:val="XMLname"/>
              </w:rPr>
              <w:br/>
              <w:t xml:space="preserve">        </w:t>
            </w:r>
            <w:r w:rsidRPr="002B5DC1">
              <w:rPr>
                <w:rStyle w:val="XMLname"/>
              </w:rPr>
              <w:t>&lt;hl7:InstanceIdentifier extension="11375"</w:t>
            </w:r>
            <w:r w:rsidR="00A740A9" w:rsidRPr="002B5DC1">
              <w:rPr>
                <w:rStyle w:val="XMLname"/>
              </w:rPr>
              <w:br/>
              <w:t xml:space="preserve">          </w:t>
            </w:r>
            <w:r w:rsidRPr="002B5DC1">
              <w:rPr>
                <w:rStyle w:val="XMLname"/>
              </w:rPr>
              <w:t>root="1.2.840.113619.6.197"/&gt;</w:t>
            </w:r>
            <w:r w:rsidR="00A740A9"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A740A9" w:rsidRPr="002B5DC1">
              <w:rPr>
                <w:rStyle w:val="XMLname"/>
              </w:rPr>
              <w:br/>
            </w:r>
            <w:r w:rsidRPr="002B5DC1">
              <w:rPr>
                <w:rStyle w:val="XMLname"/>
              </w:rPr>
              <w:t>&lt;/Attribute&gt;</w:t>
            </w:r>
          </w:p>
        </w:tc>
      </w:tr>
    </w:tbl>
    <w:p w14:paraId="5F558080" w14:textId="1C9D3E3F" w:rsidR="0093757C" w:rsidRPr="002B5DC1" w:rsidRDefault="0093757C" w:rsidP="00A835E3">
      <w:pPr>
        <w:pStyle w:val="Heading7"/>
        <w:numPr>
          <w:ilvl w:val="0"/>
          <w:numId w:val="0"/>
        </w:numPr>
        <w:rPr>
          <w:noProof w:val="0"/>
        </w:rPr>
      </w:pPr>
      <w:bookmarkStart w:id="167" w:name="_Toc13810994"/>
      <w:r w:rsidRPr="002B5DC1">
        <w:rPr>
          <w:noProof w:val="0"/>
        </w:rPr>
        <w:t>5.</w:t>
      </w:r>
      <w:r w:rsidR="0066138C" w:rsidRPr="002B5DC1">
        <w:rPr>
          <w:noProof w:val="0"/>
        </w:rPr>
        <w:t>6</w:t>
      </w:r>
      <w:r w:rsidRPr="002B5DC1">
        <w:rPr>
          <w:noProof w:val="0"/>
        </w:rPr>
        <w:t>.2.1.5.1.</w:t>
      </w:r>
      <w:r w:rsidR="00851025" w:rsidRPr="002B5DC1">
        <w:rPr>
          <w:noProof w:val="0"/>
        </w:rPr>
        <w:t>3</w:t>
      </w:r>
      <w:r w:rsidR="00C90624" w:rsidRPr="002B5DC1">
        <w:rPr>
          <w:noProof w:val="0"/>
        </w:rPr>
        <w:t xml:space="preserve"> </w:t>
      </w:r>
      <w:r w:rsidRPr="002B5DC1">
        <w:rPr>
          <w:noProof w:val="0"/>
        </w:rPr>
        <w:t>Availability Status</w:t>
      </w:r>
      <w:bookmarkEnd w:id="167"/>
    </w:p>
    <w:tbl>
      <w:tblPr>
        <w:tblStyle w:val="TableGrid"/>
        <w:tblW w:w="0" w:type="auto"/>
        <w:tblLayout w:type="fixed"/>
        <w:tblLook w:val="04A0" w:firstRow="1" w:lastRow="0" w:firstColumn="1" w:lastColumn="0" w:noHBand="0" w:noVBand="1"/>
      </w:tblPr>
      <w:tblGrid>
        <w:gridCol w:w="2155"/>
        <w:gridCol w:w="7195"/>
      </w:tblGrid>
      <w:tr w:rsidR="0093757C" w:rsidRPr="002B5DC1" w14:paraId="1A226B1E" w14:textId="77777777" w:rsidTr="008209AF">
        <w:tc>
          <w:tcPr>
            <w:tcW w:w="2155" w:type="dxa"/>
            <w:shd w:val="clear" w:color="auto" w:fill="D9D9D9" w:themeFill="background1" w:themeFillShade="D9"/>
          </w:tcPr>
          <w:p w14:paraId="6E2F9F90" w14:textId="77777777" w:rsidR="0093757C" w:rsidRPr="002B5DC1" w:rsidRDefault="0093757C" w:rsidP="00D05244">
            <w:pPr>
              <w:pStyle w:val="BodyText"/>
              <w:rPr>
                <w:rStyle w:val="Strong"/>
              </w:rPr>
            </w:pPr>
            <w:r w:rsidRPr="002B5DC1">
              <w:rPr>
                <w:rStyle w:val="Strong"/>
              </w:rPr>
              <w:t xml:space="preserve">IHE Document Sharing Metadata Definition </w:t>
            </w:r>
          </w:p>
        </w:tc>
        <w:tc>
          <w:tcPr>
            <w:tcW w:w="7195" w:type="dxa"/>
          </w:tcPr>
          <w:p w14:paraId="34095B30" w14:textId="0258FF75" w:rsidR="0093757C" w:rsidRPr="002B5DC1" w:rsidRDefault="009711E2">
            <w:pPr>
              <w:pStyle w:val="BodyText"/>
            </w:pPr>
            <w:ins w:id="168" w:author="Lynn" w:date="2021-05-17T20:29:00Z">
              <w:r>
                <w:fldChar w:fldCharType="begin"/>
              </w:r>
            </w:ins>
            <w:ins w:id="169" w:author="Lynn" w:date="2021-05-17T20:48:00Z">
              <w:r w:rsidR="008D0CA9">
                <w:instrText>HYPERLINK "https://profiles.ihe.net/ITI/TF/Volume3/ch-4.2.html" \l "4.2.3.2.2"</w:instrText>
              </w:r>
            </w:ins>
            <w:ins w:id="170" w:author="Lynn" w:date="2021-05-17T20:29:00Z">
              <w:r>
                <w:fldChar w:fldCharType="separate"/>
              </w:r>
              <w:r w:rsidR="00C80CC8" w:rsidRPr="009711E2">
                <w:rPr>
                  <w:rStyle w:val="Hyperlink"/>
                </w:rPr>
                <w:t>ITI T</w:t>
              </w:r>
              <w:r w:rsidR="00C80CC8" w:rsidRPr="009711E2">
                <w:rPr>
                  <w:rStyle w:val="Hyperlink"/>
                </w:rPr>
                <w:t>F</w:t>
              </w:r>
              <w:r w:rsidR="00C80CC8" w:rsidRPr="009711E2">
                <w:rPr>
                  <w:rStyle w:val="Hyperlink"/>
                </w:rPr>
                <w:t xml:space="preserve">-3: </w:t>
              </w:r>
              <w:r w:rsidR="0093757C" w:rsidRPr="009711E2">
                <w:rPr>
                  <w:rStyle w:val="Hyperlink"/>
                </w:rPr>
                <w:t>4.2.3.</w:t>
              </w:r>
              <w:r w:rsidR="0093757C" w:rsidRPr="009711E2">
                <w:rPr>
                  <w:rStyle w:val="Hyperlink"/>
                </w:rPr>
                <w:t>2</w:t>
              </w:r>
              <w:r w:rsidR="0093757C" w:rsidRPr="009711E2">
                <w:rPr>
                  <w:rStyle w:val="Hyperlink"/>
                </w:rPr>
                <w:t>.2</w:t>
              </w:r>
              <w:r>
                <w:fldChar w:fldCharType="end"/>
              </w:r>
            </w:ins>
            <w:r w:rsidR="0093757C" w:rsidRPr="002B5DC1">
              <w:t xml:space="preserve"> as "</w:t>
            </w:r>
            <w:proofErr w:type="spellStart"/>
            <w:r w:rsidR="0093757C" w:rsidRPr="002B5DC1">
              <w:t>DocumentEntry.availabilityStatus</w:t>
            </w:r>
            <w:proofErr w:type="spellEnd"/>
            <w:r w:rsidR="0093757C" w:rsidRPr="002B5DC1">
              <w:t>"</w:t>
            </w:r>
          </w:p>
          <w:p w14:paraId="65FC0E49" w14:textId="4D5D3964" w:rsidR="006259B9" w:rsidRPr="002B5DC1" w:rsidRDefault="009711E2">
            <w:pPr>
              <w:pStyle w:val="BodyText"/>
            </w:pPr>
            <w:ins w:id="171" w:author="Lynn" w:date="2021-05-17T20:30:00Z">
              <w:r>
                <w:fldChar w:fldCharType="begin"/>
              </w:r>
            </w:ins>
            <w:ins w:id="172" w:author="Lynn" w:date="2021-05-17T20:48:00Z">
              <w:r w:rsidR="008D0CA9">
                <w:instrText>HYPERLINK "https://profiles.ihe.net/ITI/TF/Volume3/ch-4.2.html" \l "4.2.3.3.2"</w:instrText>
              </w:r>
            </w:ins>
            <w:ins w:id="173" w:author="Lynn" w:date="2021-05-17T20:30:00Z">
              <w:r>
                <w:fldChar w:fldCharType="separate"/>
              </w:r>
              <w:r w:rsidR="00C80CC8" w:rsidRPr="009711E2">
                <w:rPr>
                  <w:rStyle w:val="Hyperlink"/>
                </w:rPr>
                <w:t xml:space="preserve">ITI TF-3: </w:t>
              </w:r>
              <w:r w:rsidR="006259B9" w:rsidRPr="009711E2">
                <w:rPr>
                  <w:rStyle w:val="Hyperlink"/>
                </w:rPr>
                <w:t>4.2.3.3.2</w:t>
              </w:r>
              <w:r>
                <w:fldChar w:fldCharType="end"/>
              </w:r>
            </w:ins>
            <w:r w:rsidR="006259B9" w:rsidRPr="002B5DC1">
              <w:t xml:space="preserve"> as “</w:t>
            </w:r>
            <w:proofErr w:type="spellStart"/>
            <w:r w:rsidR="006259B9" w:rsidRPr="002B5DC1">
              <w:t>SubmissionSet.availabilityStatus</w:t>
            </w:r>
            <w:proofErr w:type="spellEnd"/>
            <w:r w:rsidR="006259B9" w:rsidRPr="002B5DC1">
              <w:t>”</w:t>
            </w:r>
          </w:p>
          <w:p w14:paraId="11BCFC29" w14:textId="5DAC716E" w:rsidR="006259B9" w:rsidRPr="002B5DC1" w:rsidRDefault="009711E2">
            <w:pPr>
              <w:pStyle w:val="BodyText"/>
            </w:pPr>
            <w:ins w:id="174" w:author="Lynn" w:date="2021-05-17T20:30:00Z">
              <w:r>
                <w:fldChar w:fldCharType="begin"/>
              </w:r>
            </w:ins>
            <w:ins w:id="175" w:author="Lynn" w:date="2021-05-17T20:48:00Z">
              <w:r w:rsidR="008D0CA9">
                <w:instrText>HYPERLINK "https://profiles.ihe.net/ITI/TF/Volume3/ch-4.2.html" \l "4.2.3.4.1"</w:instrText>
              </w:r>
            </w:ins>
            <w:ins w:id="176" w:author="Lynn" w:date="2021-05-17T20:30:00Z">
              <w:r>
                <w:fldChar w:fldCharType="separate"/>
              </w:r>
              <w:r w:rsidR="00C80CC8" w:rsidRPr="009711E2">
                <w:rPr>
                  <w:rStyle w:val="Hyperlink"/>
                </w:rPr>
                <w:t xml:space="preserve">ITI TF-3: </w:t>
              </w:r>
              <w:r w:rsidR="006259B9" w:rsidRPr="009711E2">
                <w:rPr>
                  <w:rStyle w:val="Hyperlink"/>
                </w:rPr>
                <w:t>4.2.3.4.1</w:t>
              </w:r>
              <w:r>
                <w:fldChar w:fldCharType="end"/>
              </w:r>
            </w:ins>
            <w:r w:rsidR="006259B9" w:rsidRPr="002B5DC1">
              <w:t xml:space="preserve"> as “</w:t>
            </w:r>
            <w:proofErr w:type="spellStart"/>
            <w:r w:rsidR="006259B9" w:rsidRPr="002B5DC1">
              <w:t>Folder.availabilityStatus</w:t>
            </w:r>
            <w:proofErr w:type="spellEnd"/>
            <w:r w:rsidR="006259B9" w:rsidRPr="002B5DC1">
              <w:t>”</w:t>
            </w:r>
          </w:p>
        </w:tc>
      </w:tr>
      <w:tr w:rsidR="0093757C" w:rsidRPr="002B5DC1" w14:paraId="0E649BB5" w14:textId="77777777" w:rsidTr="008209AF">
        <w:tc>
          <w:tcPr>
            <w:tcW w:w="2155" w:type="dxa"/>
            <w:shd w:val="clear" w:color="auto" w:fill="D9D9D9" w:themeFill="background1" w:themeFillShade="D9"/>
          </w:tcPr>
          <w:p w14:paraId="3574168C" w14:textId="77777777" w:rsidR="0093757C" w:rsidRPr="002B5DC1" w:rsidRDefault="0093757C" w:rsidP="00D05244">
            <w:pPr>
              <w:pStyle w:val="BodyText"/>
              <w:rPr>
                <w:rStyle w:val="Strong"/>
              </w:rPr>
            </w:pPr>
            <w:r w:rsidRPr="002B5DC1">
              <w:rPr>
                <w:rStyle w:val="Strong"/>
              </w:rPr>
              <w:t xml:space="preserve">XACML Target Section </w:t>
            </w:r>
          </w:p>
        </w:tc>
        <w:tc>
          <w:tcPr>
            <w:tcW w:w="7195" w:type="dxa"/>
          </w:tcPr>
          <w:p w14:paraId="4191B8A0" w14:textId="77777777" w:rsidR="0093757C" w:rsidRPr="002B5DC1" w:rsidRDefault="0093757C" w:rsidP="00D05244">
            <w:pPr>
              <w:pStyle w:val="BodyText"/>
            </w:pPr>
            <w:r w:rsidRPr="002B5DC1">
              <w:t>resource</w:t>
            </w:r>
          </w:p>
        </w:tc>
      </w:tr>
      <w:tr w:rsidR="0093757C" w:rsidRPr="002B5DC1" w14:paraId="4962936C" w14:textId="77777777" w:rsidTr="008209AF">
        <w:tc>
          <w:tcPr>
            <w:tcW w:w="2155" w:type="dxa"/>
            <w:shd w:val="clear" w:color="auto" w:fill="D9D9D9" w:themeFill="background1" w:themeFillShade="D9"/>
          </w:tcPr>
          <w:p w14:paraId="44B63077" w14:textId="77777777" w:rsidR="0093757C" w:rsidRPr="002B5DC1" w:rsidRDefault="0093757C" w:rsidP="00D05244">
            <w:pPr>
              <w:pStyle w:val="BodyText"/>
              <w:rPr>
                <w:rStyle w:val="Strong"/>
              </w:rPr>
            </w:pPr>
            <w:r w:rsidRPr="002B5DC1">
              <w:rPr>
                <w:rStyle w:val="Strong"/>
              </w:rPr>
              <w:t xml:space="preserve">XACML Attribute ID </w:t>
            </w:r>
          </w:p>
        </w:tc>
        <w:tc>
          <w:tcPr>
            <w:tcW w:w="7195" w:type="dxa"/>
          </w:tcPr>
          <w:p w14:paraId="1C6E2A89" w14:textId="77777777" w:rsidR="0093757C"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93757C" w:rsidRPr="002B5DC1">
              <w:rPr>
                <w:rStyle w:val="XMLname"/>
              </w:rPr>
              <w:t>:availability-status</w:t>
            </w:r>
          </w:p>
        </w:tc>
      </w:tr>
      <w:tr w:rsidR="0093757C" w:rsidRPr="002B5DC1" w14:paraId="361CA1DA" w14:textId="77777777" w:rsidTr="008209AF">
        <w:tc>
          <w:tcPr>
            <w:tcW w:w="2155" w:type="dxa"/>
            <w:shd w:val="clear" w:color="auto" w:fill="D9D9D9" w:themeFill="background1" w:themeFillShade="D9"/>
          </w:tcPr>
          <w:p w14:paraId="65BE8547" w14:textId="77777777" w:rsidR="0093757C" w:rsidRPr="002B5DC1" w:rsidRDefault="0093757C" w:rsidP="00D05244">
            <w:pPr>
              <w:pStyle w:val="BodyText"/>
              <w:rPr>
                <w:rStyle w:val="Strong"/>
              </w:rPr>
            </w:pPr>
            <w:r w:rsidRPr="002B5DC1">
              <w:rPr>
                <w:rStyle w:val="Strong"/>
              </w:rPr>
              <w:t xml:space="preserve">XACML Data Type </w:t>
            </w:r>
          </w:p>
        </w:tc>
        <w:tc>
          <w:tcPr>
            <w:tcW w:w="7195" w:type="dxa"/>
          </w:tcPr>
          <w:p w14:paraId="590BD5F9" w14:textId="27B13233" w:rsidR="0093757C" w:rsidRPr="002B5DC1" w:rsidRDefault="00084A2A" w:rsidP="00D05244">
            <w:pPr>
              <w:pStyle w:val="BodyText"/>
              <w:rPr>
                <w:rStyle w:val="XMLname"/>
              </w:rPr>
            </w:pPr>
            <w:r w:rsidRPr="002B5DC1">
              <w:t>http://www.w3.org/2001/XMLSchema#anyURI</w:t>
            </w:r>
          </w:p>
        </w:tc>
      </w:tr>
      <w:tr w:rsidR="0093757C" w:rsidRPr="002B5DC1" w14:paraId="71EDA11D" w14:textId="77777777" w:rsidTr="008209AF">
        <w:tc>
          <w:tcPr>
            <w:tcW w:w="2155" w:type="dxa"/>
            <w:shd w:val="clear" w:color="auto" w:fill="D9D9D9" w:themeFill="background1" w:themeFillShade="D9"/>
          </w:tcPr>
          <w:p w14:paraId="0379ED5C" w14:textId="77777777" w:rsidR="0093757C" w:rsidRPr="002B5DC1" w:rsidRDefault="0093757C" w:rsidP="00D05244">
            <w:pPr>
              <w:pStyle w:val="BodyText"/>
              <w:rPr>
                <w:rStyle w:val="Strong"/>
              </w:rPr>
            </w:pPr>
            <w:r w:rsidRPr="002B5DC1">
              <w:rPr>
                <w:rStyle w:val="Strong"/>
              </w:rPr>
              <w:t xml:space="preserve">XACML Attribute Value Content </w:t>
            </w:r>
          </w:p>
        </w:tc>
        <w:tc>
          <w:tcPr>
            <w:tcW w:w="7195" w:type="dxa"/>
          </w:tcPr>
          <w:p w14:paraId="779388A2" w14:textId="77777777" w:rsidR="0093757C" w:rsidRPr="002B5DC1" w:rsidRDefault="0093757C" w:rsidP="00E33166">
            <w:pPr>
              <w:pStyle w:val="BodyText"/>
            </w:pPr>
            <w:r w:rsidRPr="002B5DC1">
              <w:t>"</w:t>
            </w:r>
            <w:proofErr w:type="spellStart"/>
            <w:proofErr w:type="gramStart"/>
            <w:r w:rsidRPr="002B5DC1">
              <w:rPr>
                <w:rStyle w:val="XMLname"/>
              </w:rPr>
              <w:t>urn:oasis</w:t>
            </w:r>
            <w:proofErr w:type="gramEnd"/>
            <w:r w:rsidRPr="002B5DC1">
              <w:rPr>
                <w:rStyle w:val="XMLname"/>
              </w:rPr>
              <w:t>:names:tc:ebxml-regrep:StatusType:Approved</w:t>
            </w:r>
            <w:proofErr w:type="spellEnd"/>
            <w:r w:rsidRPr="002B5DC1">
              <w:t>" or "</w:t>
            </w:r>
            <w:proofErr w:type="spellStart"/>
            <w:r w:rsidRPr="002B5DC1">
              <w:rPr>
                <w:rStyle w:val="XMLname"/>
              </w:rPr>
              <w:t>urn:oasis:names:tc:ebxml-regrep:StatusType:Deprecated</w:t>
            </w:r>
            <w:proofErr w:type="spellEnd"/>
            <w:r w:rsidRPr="002B5DC1">
              <w:t xml:space="preserve">" or any other valid </w:t>
            </w:r>
            <w:proofErr w:type="spellStart"/>
            <w:r w:rsidRPr="002B5DC1">
              <w:t>availabilityStatus</w:t>
            </w:r>
            <w:proofErr w:type="spellEnd"/>
          </w:p>
        </w:tc>
      </w:tr>
      <w:tr w:rsidR="0093757C" w:rsidRPr="002B5DC1" w14:paraId="39F59AEC" w14:textId="77777777" w:rsidTr="008209AF">
        <w:tc>
          <w:tcPr>
            <w:tcW w:w="2155" w:type="dxa"/>
            <w:shd w:val="clear" w:color="auto" w:fill="D9D9D9" w:themeFill="background1" w:themeFillShade="D9"/>
          </w:tcPr>
          <w:p w14:paraId="444AD5E3" w14:textId="77777777" w:rsidR="0093757C" w:rsidRPr="002B5DC1" w:rsidRDefault="00A84A4C">
            <w:pPr>
              <w:pStyle w:val="BodyText"/>
              <w:rPr>
                <w:rStyle w:val="Strong"/>
              </w:rPr>
            </w:pPr>
            <w:r w:rsidRPr="002B5DC1">
              <w:rPr>
                <w:rStyle w:val="Strong"/>
              </w:rPr>
              <w:t>Used in Resource Type</w:t>
            </w:r>
          </w:p>
        </w:tc>
        <w:tc>
          <w:tcPr>
            <w:tcW w:w="7195" w:type="dxa"/>
          </w:tcPr>
          <w:p w14:paraId="05FC4527" w14:textId="77777777" w:rsidR="0093757C" w:rsidRPr="002B5DC1" w:rsidRDefault="00CF70EA" w:rsidP="00D05244">
            <w:pPr>
              <w:pStyle w:val="BodyText"/>
            </w:pPr>
            <w:proofErr w:type="spellStart"/>
            <w:r w:rsidRPr="002B5DC1">
              <w:t>DocumentEntry</w:t>
            </w:r>
            <w:proofErr w:type="spellEnd"/>
            <w:r w:rsidRPr="002B5DC1">
              <w:t xml:space="preserve">, </w:t>
            </w:r>
            <w:r w:rsidR="0093757C" w:rsidRPr="002B5DC1">
              <w:t xml:space="preserve">Folder, </w:t>
            </w:r>
            <w:proofErr w:type="spellStart"/>
            <w:r w:rsidR="0093757C" w:rsidRPr="002B5DC1">
              <w:t>SubmissionSet</w:t>
            </w:r>
            <w:proofErr w:type="spellEnd"/>
          </w:p>
        </w:tc>
      </w:tr>
      <w:tr w:rsidR="0093757C" w:rsidRPr="002B5DC1" w14:paraId="667DFE28" w14:textId="77777777" w:rsidTr="008209AF">
        <w:tc>
          <w:tcPr>
            <w:tcW w:w="2155" w:type="dxa"/>
            <w:shd w:val="clear" w:color="auto" w:fill="D9D9D9" w:themeFill="background1" w:themeFillShade="D9"/>
          </w:tcPr>
          <w:p w14:paraId="1E451A97" w14:textId="77777777" w:rsidR="0093757C" w:rsidRPr="002B5DC1" w:rsidRDefault="0093757C" w:rsidP="00D05244">
            <w:pPr>
              <w:pStyle w:val="BodyText"/>
              <w:rPr>
                <w:rStyle w:val="Strong"/>
              </w:rPr>
            </w:pPr>
            <w:r w:rsidRPr="002B5DC1">
              <w:rPr>
                <w:rStyle w:val="Strong"/>
              </w:rPr>
              <w:t xml:space="preserve">XACML Example </w:t>
            </w:r>
          </w:p>
        </w:tc>
        <w:tc>
          <w:tcPr>
            <w:tcW w:w="7195" w:type="dxa"/>
          </w:tcPr>
          <w:p w14:paraId="5C19D7F0" w14:textId="77777777" w:rsidR="0093757C" w:rsidRPr="002B5DC1" w:rsidRDefault="0093757C">
            <w:pPr>
              <w:pStyle w:val="BodyText"/>
              <w:rPr>
                <w:rStyle w:val="XMLname"/>
              </w:rPr>
            </w:pPr>
            <w:r w:rsidRPr="002B5DC1">
              <w:rPr>
                <w:rStyle w:val="XMLname"/>
              </w:rPr>
              <w:t xml:space="preserve">&lt;Attribute </w:t>
            </w:r>
            <w:r w:rsidRPr="002B5DC1">
              <w:rPr>
                <w:rStyle w:val="XMLname"/>
              </w:rPr>
              <w:br/>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:availability-status"</w:t>
            </w:r>
            <w:r w:rsidRPr="002B5DC1">
              <w:rPr>
                <w:rStyle w:val="XMLname"/>
              </w:rPr>
              <w:br/>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proofErr w:type="spellStart"/>
            <w:r w:rsidRPr="002B5DC1">
              <w:rPr>
                <w:rStyle w:val="XMLname"/>
              </w:rPr>
              <w:t>urn:oasis:names:tc:ebxml-regrep:StatusType:Approved</w:t>
            </w:r>
            <w:proofErr w:type="spellEnd"/>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0A8C3AEC" w14:textId="6E692520" w:rsidR="00CF70EA" w:rsidRPr="002B5DC1" w:rsidRDefault="00CF70EA" w:rsidP="00A835E3">
      <w:pPr>
        <w:pStyle w:val="Heading7"/>
        <w:numPr>
          <w:ilvl w:val="0"/>
          <w:numId w:val="0"/>
        </w:numPr>
        <w:rPr>
          <w:noProof w:val="0"/>
        </w:rPr>
      </w:pPr>
      <w:bookmarkStart w:id="177" w:name="_Toc13810995"/>
      <w:r w:rsidRPr="002B5DC1">
        <w:rPr>
          <w:noProof w:val="0"/>
        </w:rPr>
        <w:lastRenderedPageBreak/>
        <w:t>5.</w:t>
      </w:r>
      <w:r w:rsidR="0066138C" w:rsidRPr="002B5DC1">
        <w:rPr>
          <w:noProof w:val="0"/>
        </w:rPr>
        <w:t>6</w:t>
      </w:r>
      <w:r w:rsidRPr="002B5DC1">
        <w:rPr>
          <w:noProof w:val="0"/>
        </w:rPr>
        <w:t>.2.1.5.1.</w:t>
      </w:r>
      <w:r w:rsidR="00851025" w:rsidRPr="002B5DC1">
        <w:rPr>
          <w:noProof w:val="0"/>
        </w:rPr>
        <w:t>4</w:t>
      </w:r>
      <w:r w:rsidR="00C90624" w:rsidRPr="002B5DC1">
        <w:rPr>
          <w:noProof w:val="0"/>
        </w:rPr>
        <w:t xml:space="preserve"> </w:t>
      </w:r>
      <w:r w:rsidRPr="002B5DC1">
        <w:rPr>
          <w:noProof w:val="0"/>
        </w:rPr>
        <w:t>Community ID</w:t>
      </w:r>
      <w:bookmarkEnd w:id="177"/>
    </w:p>
    <w:tbl>
      <w:tblPr>
        <w:tblStyle w:val="TableGrid"/>
        <w:tblW w:w="0" w:type="auto"/>
        <w:tblLayout w:type="fixed"/>
        <w:tblLook w:val="04A0" w:firstRow="1" w:lastRow="0" w:firstColumn="1" w:lastColumn="0" w:noHBand="0" w:noVBand="1"/>
      </w:tblPr>
      <w:tblGrid>
        <w:gridCol w:w="2155"/>
        <w:gridCol w:w="7195"/>
      </w:tblGrid>
      <w:tr w:rsidR="00CF70EA" w:rsidRPr="002B5DC1" w14:paraId="678468B5" w14:textId="77777777" w:rsidTr="008209AF">
        <w:trPr>
          <w:cantSplit/>
        </w:trPr>
        <w:tc>
          <w:tcPr>
            <w:tcW w:w="2155" w:type="dxa"/>
            <w:shd w:val="clear" w:color="auto" w:fill="D9D9D9" w:themeFill="background1" w:themeFillShade="D9"/>
          </w:tcPr>
          <w:p w14:paraId="40BD22E9" w14:textId="77777777" w:rsidR="00CF70EA" w:rsidRPr="002B5DC1" w:rsidRDefault="00CF70EA" w:rsidP="007A7DC7">
            <w:pPr>
              <w:pStyle w:val="BodyText"/>
              <w:rPr>
                <w:rStyle w:val="Strong"/>
              </w:rPr>
            </w:pPr>
            <w:r w:rsidRPr="002B5DC1">
              <w:rPr>
                <w:rStyle w:val="Strong"/>
              </w:rPr>
              <w:t xml:space="preserve">IHE Document Sharing Metadata Definition </w:t>
            </w:r>
          </w:p>
        </w:tc>
        <w:tc>
          <w:tcPr>
            <w:tcW w:w="7195" w:type="dxa"/>
          </w:tcPr>
          <w:p w14:paraId="32F120CF" w14:textId="30D1C6CC" w:rsidR="00CF70EA" w:rsidRPr="002B5DC1" w:rsidRDefault="00930B32" w:rsidP="00A450A3">
            <w:pPr>
              <w:pStyle w:val="BodyText"/>
            </w:pPr>
            <w:r w:rsidRPr="002B5DC1">
              <w:t xml:space="preserve">An Object Identifier (OID) </w:t>
            </w:r>
            <w:r w:rsidR="00A450A3" w:rsidRPr="002B5DC1">
              <w:t xml:space="preserve">that </w:t>
            </w:r>
            <w:r w:rsidRPr="002B5DC1">
              <w:t>uniquely identifies the community holding the resource in question (</w:t>
            </w:r>
            <w:r w:rsidR="00684CE4" w:rsidRPr="002B5DC1">
              <w:t xml:space="preserve">e.g., </w:t>
            </w:r>
            <w:r w:rsidRPr="002B5DC1">
              <w:t>a</w:t>
            </w:r>
            <w:r w:rsidR="00C243B1" w:rsidRPr="002B5DC1">
              <w:t>n</w:t>
            </w:r>
            <w:r w:rsidRPr="002B5DC1">
              <w:t xml:space="preserve"> XDS Affinity Domain holding a document). This is often identical to the homeCommunityId</w:t>
            </w:r>
            <w:r w:rsidR="0085652B" w:rsidRPr="002B5DC1">
              <w:t xml:space="preserve"> (</w:t>
            </w:r>
            <w:ins w:id="178" w:author="Lynn" w:date="2021-05-17T20:31:00Z">
              <w:r w:rsidR="009711E2">
                <w:fldChar w:fldCharType="begin"/>
              </w:r>
            </w:ins>
            <w:ins w:id="179" w:author="Lynn" w:date="2021-05-17T20:46:00Z">
              <w:r w:rsidR="008D0CA9">
                <w:instrText>HYPERLINK "https://profiles.ihe.net/ITI/TF/Volume3/ch-4.2.html" \l "4.2.3.2.12"</w:instrText>
              </w:r>
            </w:ins>
            <w:ins w:id="180" w:author="Lynn" w:date="2021-05-17T20:31:00Z">
              <w:r w:rsidR="009711E2">
                <w:fldChar w:fldCharType="separate"/>
              </w:r>
              <w:r w:rsidR="0085652B" w:rsidRPr="009711E2">
                <w:rPr>
                  <w:rStyle w:val="Hyperlink"/>
                </w:rPr>
                <w:t>ITI TF-3: 4.2.3.2.12</w:t>
              </w:r>
              <w:r w:rsidR="009711E2">
                <w:fldChar w:fldCharType="end"/>
              </w:r>
            </w:ins>
            <w:r w:rsidR="0085652B" w:rsidRPr="002B5DC1">
              <w:t xml:space="preserve"> as "</w:t>
            </w:r>
            <w:proofErr w:type="spellStart"/>
            <w:r w:rsidR="0085652B" w:rsidRPr="002B5DC1">
              <w:t>DocumentEntry.homeCommunityId</w:t>
            </w:r>
            <w:proofErr w:type="spellEnd"/>
            <w:r w:rsidR="0085652B" w:rsidRPr="002B5DC1">
              <w:t xml:space="preserve">" and </w:t>
            </w:r>
            <w:ins w:id="181" w:author="Lynn" w:date="2021-05-17T20:31:00Z">
              <w:r w:rsidR="009711E2">
                <w:fldChar w:fldCharType="begin"/>
              </w:r>
            </w:ins>
            <w:ins w:id="182" w:author="Lynn" w:date="2021-05-17T20:46:00Z">
              <w:r w:rsidR="008D0CA9">
                <w:instrText>HYPERLINK "https://profiles.ihe.net/ITI/TF/Volume3/ch-4.2.html" \l "4.2.3.3.6"</w:instrText>
              </w:r>
            </w:ins>
            <w:ins w:id="183" w:author="Lynn" w:date="2021-05-17T20:31:00Z">
              <w:r w:rsidR="009711E2">
                <w:fldChar w:fldCharType="separate"/>
              </w:r>
              <w:r w:rsidR="0085652B" w:rsidRPr="009711E2">
                <w:rPr>
                  <w:rStyle w:val="Hyperlink"/>
                </w:rPr>
                <w:t>ITI TF-3: 4.2.3.3.6</w:t>
              </w:r>
              <w:r w:rsidR="009711E2">
                <w:fldChar w:fldCharType="end"/>
              </w:r>
            </w:ins>
            <w:r w:rsidR="0085652B" w:rsidRPr="002B5DC1">
              <w:t xml:space="preserve"> as "</w:t>
            </w:r>
            <w:proofErr w:type="spellStart"/>
            <w:r w:rsidR="0085652B" w:rsidRPr="002B5DC1">
              <w:t>SubmissionSet.homeCommunityId</w:t>
            </w:r>
            <w:proofErr w:type="spellEnd"/>
            <w:r w:rsidR="0085652B" w:rsidRPr="002B5DC1">
              <w:t>")</w:t>
            </w:r>
            <w:r w:rsidRPr="002B5DC1">
              <w:t xml:space="preserve"> but may differ from it</w:t>
            </w:r>
            <w:r w:rsidR="00B85501" w:rsidRPr="002B5DC1">
              <w:t xml:space="preserve"> </w:t>
            </w:r>
            <w:r w:rsidRPr="002B5DC1">
              <w:t xml:space="preserve">in </w:t>
            </w:r>
            <w:r w:rsidR="00BE0A18" w:rsidRPr="002B5DC1">
              <w:t xml:space="preserve">complex </w:t>
            </w:r>
            <w:r w:rsidRPr="002B5DC1">
              <w:t xml:space="preserve">cross-community scenarios with </w:t>
            </w:r>
            <w:r w:rsidR="00BE0A18" w:rsidRPr="002B5DC1">
              <w:t xml:space="preserve">proxy gateways. </w:t>
            </w:r>
            <w:r w:rsidR="00C80CC8" w:rsidRPr="002B5DC1">
              <w:t>For example, a</w:t>
            </w:r>
            <w:r w:rsidR="00BE0A18" w:rsidRPr="002B5DC1">
              <w:t xml:space="preserve"> policy writer may use this to restrict access to all data held in a specific community.</w:t>
            </w:r>
          </w:p>
        </w:tc>
      </w:tr>
      <w:tr w:rsidR="00CF70EA" w:rsidRPr="002B5DC1" w14:paraId="356C2A5F" w14:textId="77777777" w:rsidTr="008209AF">
        <w:trPr>
          <w:cantSplit/>
        </w:trPr>
        <w:tc>
          <w:tcPr>
            <w:tcW w:w="2155" w:type="dxa"/>
            <w:shd w:val="clear" w:color="auto" w:fill="D9D9D9" w:themeFill="background1" w:themeFillShade="D9"/>
          </w:tcPr>
          <w:p w14:paraId="5DB1DAD8" w14:textId="77777777" w:rsidR="00CF70EA" w:rsidRPr="002B5DC1" w:rsidRDefault="00CF70EA" w:rsidP="007A7DC7">
            <w:pPr>
              <w:pStyle w:val="BodyText"/>
              <w:rPr>
                <w:rStyle w:val="Strong"/>
              </w:rPr>
            </w:pPr>
            <w:r w:rsidRPr="002B5DC1">
              <w:rPr>
                <w:rStyle w:val="Strong"/>
              </w:rPr>
              <w:t xml:space="preserve">XACML Target Section </w:t>
            </w:r>
          </w:p>
        </w:tc>
        <w:tc>
          <w:tcPr>
            <w:tcW w:w="7195" w:type="dxa"/>
          </w:tcPr>
          <w:p w14:paraId="0B256A50" w14:textId="77777777" w:rsidR="00CF70EA" w:rsidRPr="002B5DC1" w:rsidRDefault="00CF70EA" w:rsidP="007A7DC7">
            <w:pPr>
              <w:pStyle w:val="BodyText"/>
            </w:pPr>
            <w:r w:rsidRPr="002B5DC1">
              <w:t>resource</w:t>
            </w:r>
          </w:p>
        </w:tc>
      </w:tr>
      <w:tr w:rsidR="00CF70EA" w:rsidRPr="002B5DC1" w14:paraId="2105E232" w14:textId="77777777" w:rsidTr="008209AF">
        <w:trPr>
          <w:cantSplit/>
        </w:trPr>
        <w:tc>
          <w:tcPr>
            <w:tcW w:w="2155" w:type="dxa"/>
            <w:shd w:val="clear" w:color="auto" w:fill="D9D9D9" w:themeFill="background1" w:themeFillShade="D9"/>
          </w:tcPr>
          <w:p w14:paraId="11A257E8" w14:textId="77777777" w:rsidR="00CF70EA" w:rsidRPr="002B5DC1" w:rsidRDefault="00CF70EA" w:rsidP="007A7DC7">
            <w:pPr>
              <w:pStyle w:val="BodyText"/>
              <w:rPr>
                <w:rStyle w:val="Strong"/>
              </w:rPr>
            </w:pPr>
            <w:r w:rsidRPr="002B5DC1">
              <w:rPr>
                <w:rStyle w:val="Strong"/>
              </w:rPr>
              <w:t xml:space="preserve">XACML Attribute ID </w:t>
            </w:r>
          </w:p>
        </w:tc>
        <w:tc>
          <w:tcPr>
            <w:tcW w:w="7195" w:type="dxa"/>
          </w:tcPr>
          <w:p w14:paraId="1C130725" w14:textId="77777777" w:rsidR="00CF70EA" w:rsidRPr="002B5DC1" w:rsidRDefault="004E7D91" w:rsidP="00BE0A18">
            <w:pPr>
              <w:pStyle w:val="BodyText"/>
              <w:rPr>
                <w:rStyle w:val="XMLname"/>
              </w:rPr>
            </w:pPr>
            <w:proofErr w:type="gramStart"/>
            <w:r w:rsidRPr="002B5DC1">
              <w:rPr>
                <w:rStyle w:val="XMLname"/>
              </w:rPr>
              <w:t>urn:ihe</w:t>
            </w:r>
            <w:proofErr w:type="gramEnd"/>
            <w:r w:rsidRPr="002B5DC1">
              <w:rPr>
                <w:rStyle w:val="XMLname"/>
              </w:rPr>
              <w:t>:iti:appc:2016</w:t>
            </w:r>
            <w:r w:rsidR="00CF70EA" w:rsidRPr="002B5DC1">
              <w:rPr>
                <w:rStyle w:val="XMLname"/>
              </w:rPr>
              <w:t>:community-id</w:t>
            </w:r>
          </w:p>
        </w:tc>
      </w:tr>
      <w:tr w:rsidR="00CF70EA" w:rsidRPr="002B5DC1" w14:paraId="1E5046F7" w14:textId="77777777" w:rsidTr="008209AF">
        <w:trPr>
          <w:cantSplit/>
        </w:trPr>
        <w:tc>
          <w:tcPr>
            <w:tcW w:w="2155" w:type="dxa"/>
            <w:shd w:val="clear" w:color="auto" w:fill="D9D9D9" w:themeFill="background1" w:themeFillShade="D9"/>
          </w:tcPr>
          <w:p w14:paraId="79C36423" w14:textId="77777777" w:rsidR="00CF70EA" w:rsidRPr="002B5DC1" w:rsidRDefault="00CF70EA" w:rsidP="007A7DC7">
            <w:pPr>
              <w:pStyle w:val="BodyText"/>
              <w:rPr>
                <w:rStyle w:val="Strong"/>
              </w:rPr>
            </w:pPr>
            <w:r w:rsidRPr="002B5DC1">
              <w:rPr>
                <w:rStyle w:val="Strong"/>
              </w:rPr>
              <w:t xml:space="preserve">XACML Data Type </w:t>
            </w:r>
          </w:p>
        </w:tc>
        <w:tc>
          <w:tcPr>
            <w:tcW w:w="7195" w:type="dxa"/>
          </w:tcPr>
          <w:p w14:paraId="57E599F6" w14:textId="3502C24F" w:rsidR="00CF70EA" w:rsidRPr="009711E2" w:rsidRDefault="00084A2A" w:rsidP="007A7DC7">
            <w:pPr>
              <w:pStyle w:val="BodyText"/>
              <w:rPr>
                <w:rStyle w:val="XMLname"/>
              </w:rPr>
            </w:pPr>
            <w:r w:rsidRPr="009711E2">
              <w:rPr>
                <w:rStyle w:val="XMLname"/>
                <w:rPrChange w:id="184" w:author="Lynn" w:date="2021-05-17T20:32:00Z">
                  <w:rPr/>
                </w:rPrChange>
              </w:rPr>
              <w:t>http://www.w3.org/2001/XMLSchema#anyURI</w:t>
            </w:r>
          </w:p>
        </w:tc>
      </w:tr>
      <w:tr w:rsidR="00CF70EA" w:rsidRPr="002B5DC1" w14:paraId="0E193272" w14:textId="77777777" w:rsidTr="008209AF">
        <w:trPr>
          <w:cantSplit/>
        </w:trPr>
        <w:tc>
          <w:tcPr>
            <w:tcW w:w="2155" w:type="dxa"/>
            <w:shd w:val="clear" w:color="auto" w:fill="D9D9D9" w:themeFill="background1" w:themeFillShade="D9"/>
          </w:tcPr>
          <w:p w14:paraId="08BF27FB" w14:textId="77777777" w:rsidR="00CF70EA" w:rsidRPr="002B5DC1" w:rsidRDefault="00CF70EA" w:rsidP="007A7DC7">
            <w:pPr>
              <w:pStyle w:val="BodyText"/>
              <w:rPr>
                <w:rStyle w:val="Strong"/>
              </w:rPr>
            </w:pPr>
            <w:r w:rsidRPr="002B5DC1">
              <w:rPr>
                <w:rStyle w:val="Strong"/>
              </w:rPr>
              <w:t xml:space="preserve">XACML Attribute Value Content </w:t>
            </w:r>
          </w:p>
        </w:tc>
        <w:tc>
          <w:tcPr>
            <w:tcW w:w="7195" w:type="dxa"/>
          </w:tcPr>
          <w:p w14:paraId="286D8F24" w14:textId="77777777" w:rsidR="00CF70EA" w:rsidRPr="002B5DC1" w:rsidRDefault="00CF70EA" w:rsidP="00930B32">
            <w:pPr>
              <w:pStyle w:val="BodyText"/>
            </w:pPr>
            <w:r w:rsidRPr="002B5DC1">
              <w:t xml:space="preserve">The identifier </w:t>
            </w:r>
            <w:r w:rsidR="007A1C61" w:rsidRPr="002B5DC1">
              <w:t xml:space="preserve">shall </w:t>
            </w:r>
            <w:r w:rsidRPr="002B5DC1">
              <w:t>be an Object Identifier (OID), using the urn format ("</w:t>
            </w:r>
            <w:proofErr w:type="spellStart"/>
            <w:proofErr w:type="gramStart"/>
            <w:r w:rsidRPr="002B5DC1">
              <w:t>urn:oid</w:t>
            </w:r>
            <w:proofErr w:type="spellEnd"/>
            <w:proofErr w:type="gramEnd"/>
            <w:r w:rsidRPr="002B5DC1">
              <w:t>:" followed by the OID)</w:t>
            </w:r>
          </w:p>
        </w:tc>
      </w:tr>
      <w:tr w:rsidR="00CF70EA" w:rsidRPr="002B5DC1" w14:paraId="0B71FE9D" w14:textId="77777777" w:rsidTr="008209AF">
        <w:trPr>
          <w:cantSplit/>
        </w:trPr>
        <w:tc>
          <w:tcPr>
            <w:tcW w:w="2155" w:type="dxa"/>
            <w:shd w:val="clear" w:color="auto" w:fill="D9D9D9" w:themeFill="background1" w:themeFillShade="D9"/>
          </w:tcPr>
          <w:p w14:paraId="77B0F522" w14:textId="77777777" w:rsidR="00CF70EA" w:rsidRPr="002B5DC1" w:rsidRDefault="00A84A4C" w:rsidP="007A7DC7">
            <w:pPr>
              <w:pStyle w:val="BodyText"/>
              <w:rPr>
                <w:rStyle w:val="Strong"/>
              </w:rPr>
            </w:pPr>
            <w:r w:rsidRPr="002B5DC1">
              <w:rPr>
                <w:rStyle w:val="Strong"/>
              </w:rPr>
              <w:t>Used in Resource Type</w:t>
            </w:r>
          </w:p>
        </w:tc>
        <w:tc>
          <w:tcPr>
            <w:tcW w:w="7195" w:type="dxa"/>
          </w:tcPr>
          <w:p w14:paraId="5AB9229E" w14:textId="77777777" w:rsidR="00CF70EA" w:rsidRPr="002B5DC1" w:rsidRDefault="00CF70EA" w:rsidP="007A7DC7">
            <w:pPr>
              <w:pStyle w:val="BodyText"/>
            </w:pPr>
            <w:proofErr w:type="spellStart"/>
            <w:r w:rsidRPr="002B5DC1">
              <w:t>DocumentEntry</w:t>
            </w:r>
            <w:proofErr w:type="spellEnd"/>
            <w:r w:rsidRPr="002B5DC1">
              <w:t xml:space="preserve">, Folder, </w:t>
            </w:r>
            <w:proofErr w:type="spellStart"/>
            <w:r w:rsidRPr="002B5DC1">
              <w:t>SubmissionSet</w:t>
            </w:r>
            <w:proofErr w:type="spellEnd"/>
          </w:p>
        </w:tc>
      </w:tr>
      <w:tr w:rsidR="00CF70EA" w:rsidRPr="002B5DC1" w14:paraId="15801947" w14:textId="77777777" w:rsidTr="008209AF">
        <w:trPr>
          <w:cantSplit/>
        </w:trPr>
        <w:tc>
          <w:tcPr>
            <w:tcW w:w="2155" w:type="dxa"/>
            <w:shd w:val="clear" w:color="auto" w:fill="D9D9D9" w:themeFill="background1" w:themeFillShade="D9"/>
          </w:tcPr>
          <w:p w14:paraId="2F418023" w14:textId="77777777" w:rsidR="00CF70EA" w:rsidRPr="002B5DC1" w:rsidRDefault="00CF70EA" w:rsidP="007A7DC7">
            <w:pPr>
              <w:pStyle w:val="BodyText"/>
              <w:rPr>
                <w:rStyle w:val="Strong"/>
              </w:rPr>
            </w:pPr>
            <w:r w:rsidRPr="002B5DC1">
              <w:rPr>
                <w:rStyle w:val="Strong"/>
              </w:rPr>
              <w:t xml:space="preserve">XACML Example </w:t>
            </w:r>
          </w:p>
        </w:tc>
        <w:tc>
          <w:tcPr>
            <w:tcW w:w="7195" w:type="dxa"/>
          </w:tcPr>
          <w:p w14:paraId="7EDD93E8" w14:textId="77777777" w:rsidR="00CF70EA" w:rsidRPr="002B5DC1" w:rsidRDefault="00CF70EA" w:rsidP="00BE0A18">
            <w:pPr>
              <w:pStyle w:val="BodyText"/>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:community-id"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&gt;urn:oid:2.</w:t>
            </w:r>
            <w:r w:rsidR="00BE0A18" w:rsidRPr="002B5DC1">
              <w:rPr>
                <w:rStyle w:val="XMLname"/>
              </w:rPr>
              <w:t>999.1.1.12345</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E568524" w14:textId="6174CDC8" w:rsidR="003C5FD3" w:rsidRPr="002B5DC1" w:rsidRDefault="003C5FD3" w:rsidP="00A835E3">
      <w:pPr>
        <w:pStyle w:val="Heading7"/>
        <w:numPr>
          <w:ilvl w:val="0"/>
          <w:numId w:val="0"/>
        </w:numPr>
        <w:rPr>
          <w:noProof w:val="0"/>
        </w:rPr>
      </w:pPr>
      <w:bookmarkStart w:id="185" w:name="_Toc13810996"/>
      <w:r w:rsidRPr="002B5DC1">
        <w:rPr>
          <w:noProof w:val="0"/>
        </w:rPr>
        <w:t>5.</w:t>
      </w:r>
      <w:r w:rsidR="0066138C" w:rsidRPr="002B5DC1">
        <w:rPr>
          <w:noProof w:val="0"/>
        </w:rPr>
        <w:t>6</w:t>
      </w:r>
      <w:r w:rsidRPr="002B5DC1">
        <w:rPr>
          <w:noProof w:val="0"/>
        </w:rPr>
        <w:t>.2.1.5.1.</w:t>
      </w:r>
      <w:r w:rsidR="00851025" w:rsidRPr="002B5DC1">
        <w:rPr>
          <w:noProof w:val="0"/>
        </w:rPr>
        <w:t>5</w:t>
      </w:r>
      <w:r w:rsidR="00C90624" w:rsidRPr="002B5DC1">
        <w:rPr>
          <w:noProof w:val="0"/>
        </w:rPr>
        <w:t xml:space="preserve"> </w:t>
      </w:r>
      <w:r w:rsidRPr="002B5DC1">
        <w:rPr>
          <w:noProof w:val="0"/>
        </w:rPr>
        <w:t>Patient ID</w:t>
      </w:r>
      <w:bookmarkEnd w:id="185"/>
    </w:p>
    <w:tbl>
      <w:tblPr>
        <w:tblStyle w:val="TableGrid"/>
        <w:tblW w:w="0" w:type="auto"/>
        <w:tblLook w:val="04A0" w:firstRow="1" w:lastRow="0" w:firstColumn="1" w:lastColumn="0" w:noHBand="0" w:noVBand="1"/>
      </w:tblPr>
      <w:tblGrid>
        <w:gridCol w:w="2122"/>
        <w:gridCol w:w="7228"/>
      </w:tblGrid>
      <w:tr w:rsidR="003C5FD3" w:rsidRPr="002B5DC1" w14:paraId="01FE423B" w14:textId="77777777" w:rsidTr="00C709FD">
        <w:trPr>
          <w:cantSplit/>
        </w:trPr>
        <w:tc>
          <w:tcPr>
            <w:tcW w:w="2122" w:type="dxa"/>
            <w:shd w:val="clear" w:color="auto" w:fill="D9D9D9" w:themeFill="background1" w:themeFillShade="D9"/>
          </w:tcPr>
          <w:p w14:paraId="083EB9CE" w14:textId="77777777" w:rsidR="003C5FD3" w:rsidRPr="002B5DC1" w:rsidRDefault="003C5FD3" w:rsidP="007A7DC7">
            <w:pPr>
              <w:pStyle w:val="BodyText"/>
              <w:rPr>
                <w:rStyle w:val="Strong"/>
              </w:rPr>
            </w:pPr>
            <w:r w:rsidRPr="002B5DC1">
              <w:rPr>
                <w:rStyle w:val="Strong"/>
              </w:rPr>
              <w:t xml:space="preserve">IHE Document Sharing Metadata Definition </w:t>
            </w:r>
          </w:p>
        </w:tc>
        <w:tc>
          <w:tcPr>
            <w:tcW w:w="7228" w:type="dxa"/>
          </w:tcPr>
          <w:p w14:paraId="696AD3E6" w14:textId="42CD224C" w:rsidR="003C5FD3" w:rsidRPr="002B5DC1" w:rsidRDefault="009711E2" w:rsidP="007A7DC7">
            <w:pPr>
              <w:pStyle w:val="BodyText"/>
            </w:pPr>
            <w:ins w:id="186" w:author="Lynn" w:date="2021-05-17T20:32:00Z">
              <w:r>
                <w:fldChar w:fldCharType="begin"/>
              </w:r>
            </w:ins>
            <w:ins w:id="187" w:author="Lynn" w:date="2021-05-17T20:45:00Z">
              <w:r w:rsidR="008516EE">
                <w:instrText>HYPERLINK "https://profiles.ihe.net/ITI/TF/Volume3/ch-4.2.html" \l "4.2.3.2.16"</w:instrText>
              </w:r>
            </w:ins>
            <w:ins w:id="188" w:author="Lynn" w:date="2021-05-17T20:32:00Z">
              <w:r>
                <w:fldChar w:fldCharType="separate"/>
              </w:r>
              <w:r w:rsidR="00C80CC8" w:rsidRPr="009711E2">
                <w:rPr>
                  <w:rStyle w:val="Hyperlink"/>
                </w:rPr>
                <w:t xml:space="preserve">ITI TF-3: </w:t>
              </w:r>
              <w:r w:rsidR="003C5FD3" w:rsidRPr="009711E2">
                <w:rPr>
                  <w:rStyle w:val="Hyperlink"/>
                </w:rPr>
                <w:t>4.2.3.2.16</w:t>
              </w:r>
              <w:r>
                <w:fldChar w:fldCharType="end"/>
              </w:r>
            </w:ins>
            <w:r w:rsidR="003C5FD3" w:rsidRPr="002B5DC1">
              <w:t xml:space="preserve"> as "</w:t>
            </w:r>
            <w:proofErr w:type="spellStart"/>
            <w:r w:rsidR="003C5FD3" w:rsidRPr="002B5DC1">
              <w:t>DocumentEntry.patientId</w:t>
            </w:r>
            <w:proofErr w:type="spellEnd"/>
            <w:r w:rsidR="00B2617A" w:rsidRPr="002B5DC1">
              <w:t>"</w:t>
            </w:r>
          </w:p>
          <w:p w14:paraId="42500402" w14:textId="7D470888" w:rsidR="00B2617A" w:rsidRPr="002B5DC1" w:rsidRDefault="009711E2" w:rsidP="007A7DC7">
            <w:pPr>
              <w:pStyle w:val="BodyText"/>
            </w:pPr>
            <w:ins w:id="189" w:author="Lynn" w:date="2021-05-17T20:33:00Z">
              <w:r>
                <w:fldChar w:fldCharType="begin"/>
              </w:r>
            </w:ins>
            <w:ins w:id="190" w:author="Lynn" w:date="2021-05-17T20:44:00Z">
              <w:r w:rsidR="008516EE">
                <w:instrText>HYPERLINK "https://profiles.ihe.net/ITI/TF/Volume3/ch-4.2.html" \l "4.2.3.3.8"</w:instrText>
              </w:r>
            </w:ins>
            <w:ins w:id="191" w:author="Lynn" w:date="2021-05-17T20:33:00Z">
              <w:r>
                <w:fldChar w:fldCharType="separate"/>
              </w:r>
              <w:r w:rsidR="00C80CC8" w:rsidRPr="009711E2">
                <w:rPr>
                  <w:rStyle w:val="Hyperlink"/>
                </w:rPr>
                <w:t xml:space="preserve">ITI TF-3: </w:t>
              </w:r>
              <w:r w:rsidR="00B2617A" w:rsidRPr="009711E2">
                <w:rPr>
                  <w:rStyle w:val="Hyperlink"/>
                </w:rPr>
                <w:t>4.2.3.3.8</w:t>
              </w:r>
              <w:r>
                <w:fldChar w:fldCharType="end"/>
              </w:r>
            </w:ins>
            <w:r w:rsidR="00B2617A" w:rsidRPr="002B5DC1">
              <w:t xml:space="preserve"> as "</w:t>
            </w:r>
            <w:proofErr w:type="spellStart"/>
            <w:r w:rsidR="00B2617A" w:rsidRPr="002B5DC1">
              <w:t>SubmissionSet.patientId</w:t>
            </w:r>
            <w:proofErr w:type="spellEnd"/>
            <w:r w:rsidR="00B2617A" w:rsidRPr="002B5DC1">
              <w:t>"</w:t>
            </w:r>
          </w:p>
          <w:p w14:paraId="12B69852" w14:textId="794A4E2D" w:rsidR="00B2617A" w:rsidRPr="002B5DC1" w:rsidRDefault="0098255F" w:rsidP="007A7DC7">
            <w:pPr>
              <w:pStyle w:val="BodyText"/>
            </w:pPr>
            <w:ins w:id="192" w:author="Lynn" w:date="2021-05-17T20:33:00Z">
              <w:r>
                <w:fldChar w:fldCharType="begin"/>
              </w:r>
            </w:ins>
            <w:ins w:id="193" w:author="Lynn" w:date="2021-05-17T20:45:00Z">
              <w:r w:rsidR="008516EE">
                <w:instrText>HYPERLINK "https://profiles.ihe.net/ITI/TF/Volume3/ch-4.2.html" \l "4.2.3.4.7"</w:instrText>
              </w:r>
            </w:ins>
            <w:ins w:id="194" w:author="Lynn" w:date="2021-05-17T20:33:00Z">
              <w:r>
                <w:fldChar w:fldCharType="separate"/>
              </w:r>
              <w:r w:rsidR="00C80CC8" w:rsidRPr="0098255F">
                <w:rPr>
                  <w:rStyle w:val="Hyperlink"/>
                </w:rPr>
                <w:t xml:space="preserve">ITI TF-3: </w:t>
              </w:r>
              <w:r w:rsidR="00B2617A" w:rsidRPr="0098255F">
                <w:rPr>
                  <w:rStyle w:val="Hyperlink"/>
                </w:rPr>
                <w:t>4.2.3.4.7</w:t>
              </w:r>
              <w:r>
                <w:fldChar w:fldCharType="end"/>
              </w:r>
            </w:ins>
            <w:r w:rsidR="00B2617A" w:rsidRPr="002B5DC1">
              <w:t xml:space="preserve"> as "</w:t>
            </w:r>
            <w:proofErr w:type="spellStart"/>
            <w:r w:rsidR="00B2617A" w:rsidRPr="002B5DC1">
              <w:t>Folder.patientId</w:t>
            </w:r>
            <w:proofErr w:type="spellEnd"/>
            <w:r w:rsidR="00B2617A" w:rsidRPr="002B5DC1">
              <w:t>"</w:t>
            </w:r>
          </w:p>
        </w:tc>
      </w:tr>
      <w:tr w:rsidR="003C5FD3" w:rsidRPr="002B5DC1" w14:paraId="4B5FB002" w14:textId="77777777" w:rsidTr="00C709FD">
        <w:trPr>
          <w:cantSplit/>
        </w:trPr>
        <w:tc>
          <w:tcPr>
            <w:tcW w:w="2122" w:type="dxa"/>
            <w:shd w:val="clear" w:color="auto" w:fill="D9D9D9" w:themeFill="background1" w:themeFillShade="D9"/>
          </w:tcPr>
          <w:p w14:paraId="123F8D01" w14:textId="77777777" w:rsidR="003C5FD3" w:rsidRPr="002B5DC1" w:rsidRDefault="003C5FD3" w:rsidP="007A7DC7">
            <w:pPr>
              <w:pStyle w:val="BodyText"/>
              <w:rPr>
                <w:rStyle w:val="Strong"/>
              </w:rPr>
            </w:pPr>
            <w:r w:rsidRPr="002B5DC1">
              <w:rPr>
                <w:rStyle w:val="Strong"/>
              </w:rPr>
              <w:t xml:space="preserve">XACML Target Section </w:t>
            </w:r>
          </w:p>
        </w:tc>
        <w:tc>
          <w:tcPr>
            <w:tcW w:w="7228" w:type="dxa"/>
          </w:tcPr>
          <w:p w14:paraId="2B11225A" w14:textId="77777777" w:rsidR="003C5FD3" w:rsidRPr="002B5DC1" w:rsidRDefault="00B2617A" w:rsidP="007A7DC7">
            <w:pPr>
              <w:pStyle w:val="BodyText"/>
            </w:pPr>
            <w:r w:rsidRPr="002B5DC1">
              <w:t>R</w:t>
            </w:r>
            <w:r w:rsidR="003C5FD3" w:rsidRPr="002B5DC1">
              <w:t>esource</w:t>
            </w:r>
          </w:p>
        </w:tc>
      </w:tr>
      <w:tr w:rsidR="003C5FD3" w:rsidRPr="002B5DC1" w14:paraId="66CB84DB" w14:textId="77777777" w:rsidTr="00C709FD">
        <w:trPr>
          <w:cantSplit/>
        </w:trPr>
        <w:tc>
          <w:tcPr>
            <w:tcW w:w="2122" w:type="dxa"/>
            <w:shd w:val="clear" w:color="auto" w:fill="D9D9D9" w:themeFill="background1" w:themeFillShade="D9"/>
          </w:tcPr>
          <w:p w14:paraId="30F02A59" w14:textId="77777777" w:rsidR="003C5FD3" w:rsidRPr="002B5DC1" w:rsidRDefault="003C5FD3" w:rsidP="007A7DC7">
            <w:pPr>
              <w:pStyle w:val="BodyText"/>
              <w:rPr>
                <w:rStyle w:val="Strong"/>
              </w:rPr>
            </w:pPr>
            <w:r w:rsidRPr="002B5DC1">
              <w:rPr>
                <w:rStyle w:val="Strong"/>
              </w:rPr>
              <w:t xml:space="preserve">XACML Attribute ID </w:t>
            </w:r>
          </w:p>
        </w:tc>
        <w:tc>
          <w:tcPr>
            <w:tcW w:w="7228" w:type="dxa"/>
          </w:tcPr>
          <w:p w14:paraId="08956836" w14:textId="77777777" w:rsidR="003C5FD3" w:rsidRPr="002B5DC1" w:rsidRDefault="003C5FD3">
            <w:pPr>
              <w:pStyle w:val="BodyText"/>
              <w:rPr>
                <w:rStyle w:val="XMLname"/>
              </w:rPr>
            </w:pPr>
            <w:proofErr w:type="gramStart"/>
            <w:r w:rsidRPr="002B5DC1">
              <w:rPr>
                <w:rStyle w:val="XMLname"/>
              </w:rPr>
              <w:t>urn:ihe</w:t>
            </w:r>
            <w:proofErr w:type="gramEnd"/>
            <w:r w:rsidRPr="002B5DC1">
              <w:rPr>
                <w:rStyle w:val="XMLname"/>
              </w:rPr>
              <w:t>:iti:</w:t>
            </w:r>
            <w:r w:rsidR="004E7D91" w:rsidRPr="002B5DC1">
              <w:rPr>
                <w:rStyle w:val="XMLname"/>
              </w:rPr>
              <w:t>ser</w:t>
            </w:r>
            <w:r w:rsidRPr="002B5DC1">
              <w:rPr>
                <w:rStyle w:val="XMLname"/>
              </w:rPr>
              <w:t>:</w:t>
            </w:r>
            <w:r w:rsidR="004E7D91" w:rsidRPr="002B5DC1">
              <w:rPr>
                <w:rStyle w:val="XMLname"/>
              </w:rPr>
              <w:t>2016</w:t>
            </w:r>
            <w:r w:rsidRPr="002B5DC1">
              <w:rPr>
                <w:rStyle w:val="XMLname"/>
              </w:rPr>
              <w:t>:patient-id</w:t>
            </w:r>
          </w:p>
        </w:tc>
      </w:tr>
      <w:tr w:rsidR="003C5FD3" w:rsidRPr="002B5DC1" w14:paraId="4D36548B" w14:textId="77777777" w:rsidTr="00C709FD">
        <w:trPr>
          <w:cantSplit/>
        </w:trPr>
        <w:tc>
          <w:tcPr>
            <w:tcW w:w="2122" w:type="dxa"/>
            <w:shd w:val="clear" w:color="auto" w:fill="D9D9D9" w:themeFill="background1" w:themeFillShade="D9"/>
          </w:tcPr>
          <w:p w14:paraId="28B4A9F7" w14:textId="77777777" w:rsidR="003C5FD3" w:rsidRPr="002B5DC1" w:rsidRDefault="003C5FD3" w:rsidP="007A7DC7">
            <w:pPr>
              <w:pStyle w:val="BodyText"/>
              <w:rPr>
                <w:rStyle w:val="Strong"/>
              </w:rPr>
            </w:pPr>
            <w:r w:rsidRPr="002B5DC1">
              <w:rPr>
                <w:rStyle w:val="Strong"/>
              </w:rPr>
              <w:t xml:space="preserve">XACML Data Type </w:t>
            </w:r>
          </w:p>
        </w:tc>
        <w:tc>
          <w:tcPr>
            <w:tcW w:w="7228" w:type="dxa"/>
          </w:tcPr>
          <w:p w14:paraId="35E92B7E" w14:textId="77777777" w:rsidR="003C5FD3" w:rsidRPr="002B5DC1" w:rsidRDefault="003C5FD3" w:rsidP="007A7DC7">
            <w:pPr>
              <w:pStyle w:val="BodyText"/>
              <w:rPr>
                <w:rStyle w:val="XMLname"/>
              </w:rPr>
            </w:pPr>
            <w:proofErr w:type="gramStart"/>
            <w:r w:rsidRPr="002B5DC1">
              <w:rPr>
                <w:rStyle w:val="XMLname"/>
              </w:rPr>
              <w:t>urn:hl</w:t>
            </w:r>
            <w:proofErr w:type="gramEnd"/>
            <w:r w:rsidRPr="002B5DC1">
              <w:rPr>
                <w:rStyle w:val="XMLname"/>
              </w:rPr>
              <w:t>7-org:v3#II</w:t>
            </w:r>
          </w:p>
        </w:tc>
      </w:tr>
      <w:tr w:rsidR="003C5FD3" w:rsidRPr="002B5DC1" w14:paraId="4F49483E" w14:textId="77777777" w:rsidTr="00C709FD">
        <w:trPr>
          <w:cantSplit/>
        </w:trPr>
        <w:tc>
          <w:tcPr>
            <w:tcW w:w="2122" w:type="dxa"/>
            <w:shd w:val="clear" w:color="auto" w:fill="D9D9D9" w:themeFill="background1" w:themeFillShade="D9"/>
          </w:tcPr>
          <w:p w14:paraId="3856352F" w14:textId="77777777" w:rsidR="003C5FD3" w:rsidRPr="002B5DC1" w:rsidRDefault="003C5FD3" w:rsidP="007A7DC7">
            <w:pPr>
              <w:pStyle w:val="BodyText"/>
              <w:rPr>
                <w:rStyle w:val="Strong"/>
              </w:rPr>
            </w:pPr>
            <w:r w:rsidRPr="002B5DC1">
              <w:rPr>
                <w:rStyle w:val="Strong"/>
              </w:rPr>
              <w:lastRenderedPageBreak/>
              <w:t xml:space="preserve">XACML Attribute Value Content </w:t>
            </w:r>
          </w:p>
        </w:tc>
        <w:tc>
          <w:tcPr>
            <w:tcW w:w="7228" w:type="dxa"/>
          </w:tcPr>
          <w:p w14:paraId="5E431A00" w14:textId="0E9DC670" w:rsidR="003C5FD3" w:rsidRPr="002B5DC1" w:rsidRDefault="003C5FD3" w:rsidP="007A7DC7">
            <w:pPr>
              <w:pStyle w:val="BodyText"/>
            </w:pPr>
            <w:r w:rsidRPr="002B5DC1">
              <w:t>Use CX.4</w:t>
            </w:r>
            <w:r w:rsidR="009A2A29" w:rsidRPr="002B5DC1">
              <w:t>.2</w:t>
            </w:r>
            <w:r w:rsidRPr="002B5DC1">
              <w:t xml:space="preserve"> as root and CX.1 as extension</w:t>
            </w:r>
          </w:p>
        </w:tc>
      </w:tr>
      <w:tr w:rsidR="003C5FD3" w:rsidRPr="002B5DC1" w14:paraId="1DC1A512" w14:textId="77777777" w:rsidTr="00C709FD">
        <w:trPr>
          <w:cantSplit/>
        </w:trPr>
        <w:tc>
          <w:tcPr>
            <w:tcW w:w="2122" w:type="dxa"/>
            <w:shd w:val="clear" w:color="auto" w:fill="D9D9D9" w:themeFill="background1" w:themeFillShade="D9"/>
          </w:tcPr>
          <w:p w14:paraId="49654EFC" w14:textId="77777777" w:rsidR="003C5FD3" w:rsidRPr="002B5DC1" w:rsidRDefault="00A84A4C" w:rsidP="003C5FD3">
            <w:pPr>
              <w:pStyle w:val="BodyText"/>
              <w:rPr>
                <w:rStyle w:val="Strong"/>
              </w:rPr>
            </w:pPr>
            <w:r w:rsidRPr="002B5DC1">
              <w:rPr>
                <w:rStyle w:val="Strong"/>
              </w:rPr>
              <w:t>Used in Resource Type</w:t>
            </w:r>
          </w:p>
        </w:tc>
        <w:tc>
          <w:tcPr>
            <w:tcW w:w="7228" w:type="dxa"/>
          </w:tcPr>
          <w:p w14:paraId="4E93F8EE" w14:textId="77777777" w:rsidR="003C5FD3" w:rsidRPr="002B5DC1" w:rsidRDefault="003C5FD3" w:rsidP="003C5FD3">
            <w:pPr>
              <w:pStyle w:val="BodyText"/>
            </w:pPr>
            <w:proofErr w:type="spellStart"/>
            <w:r w:rsidRPr="002B5DC1">
              <w:t>DocumentEntry</w:t>
            </w:r>
            <w:proofErr w:type="spellEnd"/>
            <w:r w:rsidRPr="002B5DC1">
              <w:t xml:space="preserve">, Folder, </w:t>
            </w:r>
            <w:proofErr w:type="spellStart"/>
            <w:r w:rsidRPr="002B5DC1">
              <w:t>SubmissionSet</w:t>
            </w:r>
            <w:proofErr w:type="spellEnd"/>
          </w:p>
        </w:tc>
      </w:tr>
      <w:tr w:rsidR="003C5FD3" w:rsidRPr="002B5DC1" w14:paraId="1E6918D5" w14:textId="77777777" w:rsidTr="00C709FD">
        <w:trPr>
          <w:cantSplit/>
        </w:trPr>
        <w:tc>
          <w:tcPr>
            <w:tcW w:w="2122" w:type="dxa"/>
            <w:shd w:val="clear" w:color="auto" w:fill="D9D9D9" w:themeFill="background1" w:themeFillShade="D9"/>
          </w:tcPr>
          <w:p w14:paraId="28E65884" w14:textId="77777777" w:rsidR="003C5FD3" w:rsidRPr="002B5DC1" w:rsidRDefault="003C5FD3" w:rsidP="007A7DC7">
            <w:pPr>
              <w:pStyle w:val="BodyText"/>
              <w:rPr>
                <w:rStyle w:val="Strong"/>
              </w:rPr>
            </w:pPr>
            <w:r w:rsidRPr="002B5DC1">
              <w:rPr>
                <w:rStyle w:val="Strong"/>
              </w:rPr>
              <w:t xml:space="preserve">XACML Example </w:t>
            </w:r>
          </w:p>
        </w:tc>
        <w:tc>
          <w:tcPr>
            <w:tcW w:w="7228" w:type="dxa"/>
          </w:tcPr>
          <w:p w14:paraId="27DE838A" w14:textId="77777777" w:rsidR="003C5FD3" w:rsidRPr="002B5DC1" w:rsidRDefault="003C5FD3">
            <w:pPr>
              <w:pStyle w:val="BodyText"/>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w:t>
            </w:r>
            <w:r w:rsidR="004E7D91" w:rsidRPr="002B5DC1">
              <w:rPr>
                <w:rStyle w:val="XMLname"/>
              </w:rPr>
              <w:t>ser</w:t>
            </w:r>
            <w:r w:rsidRPr="002B5DC1">
              <w:rPr>
                <w:rStyle w:val="XMLname"/>
              </w:rPr>
              <w:t>:</w:t>
            </w:r>
            <w:r w:rsidR="004E7D91" w:rsidRPr="002B5DC1">
              <w:rPr>
                <w:rStyle w:val="XMLname"/>
              </w:rPr>
              <w:t>2016</w:t>
            </w:r>
            <w:r w:rsidRPr="002B5DC1">
              <w:rPr>
                <w:rStyle w:val="XMLname"/>
              </w:rPr>
              <w:t>:patient-id"</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extension="6578946"</w:t>
            </w:r>
            <w:r w:rsidRPr="002B5DC1">
              <w:rPr>
                <w:rStyle w:val="XMLname"/>
              </w:rPr>
              <w:br/>
              <w:t xml:space="preserve">          root="1.3.6.1.4.1.21367.2005.3.7"/&gt;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0EA52BC" w14:textId="1FD9FFD8" w:rsidR="000E6929" w:rsidRPr="002B5DC1" w:rsidRDefault="000E6929" w:rsidP="00A835E3">
      <w:pPr>
        <w:pStyle w:val="Heading7"/>
        <w:numPr>
          <w:ilvl w:val="0"/>
          <w:numId w:val="0"/>
        </w:numPr>
        <w:rPr>
          <w:noProof w:val="0"/>
        </w:rPr>
      </w:pPr>
      <w:bookmarkStart w:id="195" w:name="_Toc13810997"/>
      <w:r w:rsidRPr="002B5DC1">
        <w:rPr>
          <w:noProof w:val="0"/>
        </w:rPr>
        <w:t>5.</w:t>
      </w:r>
      <w:r w:rsidR="0066138C" w:rsidRPr="002B5DC1">
        <w:rPr>
          <w:noProof w:val="0"/>
        </w:rPr>
        <w:t>6</w:t>
      </w:r>
      <w:r w:rsidRPr="002B5DC1">
        <w:rPr>
          <w:noProof w:val="0"/>
        </w:rPr>
        <w:t>.2.1.5.1.</w:t>
      </w:r>
      <w:r w:rsidR="00851025" w:rsidRPr="002B5DC1">
        <w:rPr>
          <w:noProof w:val="0"/>
        </w:rPr>
        <w:t>6</w:t>
      </w:r>
      <w:r w:rsidRPr="002B5DC1">
        <w:rPr>
          <w:noProof w:val="0"/>
        </w:rPr>
        <w:t xml:space="preserve"> Source System ID</w:t>
      </w:r>
      <w:bookmarkEnd w:id="195"/>
    </w:p>
    <w:tbl>
      <w:tblPr>
        <w:tblStyle w:val="TableGrid"/>
        <w:tblW w:w="0" w:type="auto"/>
        <w:tblLayout w:type="fixed"/>
        <w:tblLook w:val="04A0" w:firstRow="1" w:lastRow="0" w:firstColumn="1" w:lastColumn="0" w:noHBand="0" w:noVBand="1"/>
      </w:tblPr>
      <w:tblGrid>
        <w:gridCol w:w="2155"/>
        <w:gridCol w:w="7195"/>
      </w:tblGrid>
      <w:tr w:rsidR="000E6929" w:rsidRPr="002B5DC1" w14:paraId="53B7CAE0" w14:textId="77777777" w:rsidTr="008209AF">
        <w:tc>
          <w:tcPr>
            <w:tcW w:w="2155" w:type="dxa"/>
            <w:shd w:val="clear" w:color="auto" w:fill="D9D9D9" w:themeFill="background1" w:themeFillShade="D9"/>
          </w:tcPr>
          <w:p w14:paraId="7874C857" w14:textId="77777777" w:rsidR="000E6929" w:rsidRPr="002B5DC1" w:rsidRDefault="000E6929" w:rsidP="007A7DC7">
            <w:pPr>
              <w:pStyle w:val="BodyText"/>
              <w:rPr>
                <w:rStyle w:val="Strong"/>
              </w:rPr>
            </w:pPr>
            <w:r w:rsidRPr="002B5DC1">
              <w:rPr>
                <w:rStyle w:val="Strong"/>
              </w:rPr>
              <w:t xml:space="preserve">IHE Document Sharing Metadata Definition </w:t>
            </w:r>
          </w:p>
        </w:tc>
        <w:tc>
          <w:tcPr>
            <w:tcW w:w="7195" w:type="dxa"/>
          </w:tcPr>
          <w:p w14:paraId="3336ADD6" w14:textId="142EB314" w:rsidR="000E6929" w:rsidRPr="002B5DC1" w:rsidRDefault="0021751C" w:rsidP="005232FA">
            <w:pPr>
              <w:pStyle w:val="BodyText"/>
            </w:pPr>
            <w:ins w:id="196" w:author="Lynn" w:date="2021-05-17T20:33:00Z">
              <w:r>
                <w:fldChar w:fldCharType="begin"/>
              </w:r>
            </w:ins>
            <w:ins w:id="197" w:author="Lynn" w:date="2021-05-17T20:44:00Z">
              <w:r w:rsidR="00834861">
                <w:instrText>HYPERLINK "https://profiles.ihe.net/ITI/TF/Volume3/ch-4.2.html" \l "4.2.3.3.9"</w:instrText>
              </w:r>
            </w:ins>
            <w:ins w:id="198" w:author="Lynn" w:date="2021-05-17T20:33:00Z">
              <w:r>
                <w:fldChar w:fldCharType="separate"/>
              </w:r>
              <w:r w:rsidR="00C80CC8" w:rsidRPr="0021751C">
                <w:rPr>
                  <w:rStyle w:val="Hyperlink"/>
                </w:rPr>
                <w:t xml:space="preserve">ITI TF-3: </w:t>
              </w:r>
              <w:r w:rsidR="000E6929" w:rsidRPr="0021751C">
                <w:rPr>
                  <w:rStyle w:val="Hyperlink"/>
                </w:rPr>
                <w:t>4.2.3.3.9</w:t>
              </w:r>
              <w:r>
                <w:fldChar w:fldCharType="end"/>
              </w:r>
            </w:ins>
            <w:r w:rsidR="000E6929" w:rsidRPr="002B5DC1">
              <w:t xml:space="preserve"> as "</w:t>
            </w:r>
            <w:proofErr w:type="spellStart"/>
            <w:r w:rsidR="000E6929" w:rsidRPr="002B5DC1">
              <w:t>SubmissionSet.sourceId</w:t>
            </w:r>
            <w:proofErr w:type="spellEnd"/>
            <w:r w:rsidR="000E6929" w:rsidRPr="002B5DC1">
              <w:t>"</w:t>
            </w:r>
            <w:r w:rsidR="00A84A4C" w:rsidRPr="002B5DC1">
              <w:t xml:space="preserve">; </w:t>
            </w:r>
            <w:r w:rsidR="005232FA" w:rsidRPr="002B5DC1">
              <w:t xml:space="preserve">in </w:t>
            </w:r>
            <w:r w:rsidR="00A84A4C" w:rsidRPr="002B5DC1">
              <w:t xml:space="preserve">the IHE Document Sharing metadata, the </w:t>
            </w:r>
            <w:proofErr w:type="spellStart"/>
            <w:r w:rsidR="00A84A4C" w:rsidRPr="002B5DC1">
              <w:t>sourceId</w:t>
            </w:r>
            <w:proofErr w:type="spellEnd"/>
            <w:r w:rsidR="00A84A4C" w:rsidRPr="002B5DC1">
              <w:t xml:space="preserve"> is only defined for </w:t>
            </w:r>
            <w:proofErr w:type="spellStart"/>
            <w:r w:rsidR="00A84A4C" w:rsidRPr="002B5DC1">
              <w:t>SubmissionSets</w:t>
            </w:r>
            <w:proofErr w:type="spellEnd"/>
            <w:r w:rsidR="00A84A4C" w:rsidRPr="002B5DC1">
              <w:t xml:space="preserve">. To enable source-dependent policies, this attribute is also attached to the XACML representations of </w:t>
            </w:r>
            <w:proofErr w:type="spellStart"/>
            <w:r w:rsidR="00A84A4C" w:rsidRPr="002B5DC1">
              <w:t>DocumentEntries</w:t>
            </w:r>
            <w:proofErr w:type="spellEnd"/>
            <w:r w:rsidR="00A84A4C" w:rsidRPr="002B5DC1">
              <w:t xml:space="preserve"> and Folders.</w:t>
            </w:r>
          </w:p>
        </w:tc>
      </w:tr>
      <w:tr w:rsidR="000E6929" w:rsidRPr="002B5DC1" w14:paraId="2231CB8B" w14:textId="77777777" w:rsidTr="008209AF">
        <w:tc>
          <w:tcPr>
            <w:tcW w:w="2155" w:type="dxa"/>
            <w:shd w:val="clear" w:color="auto" w:fill="D9D9D9" w:themeFill="background1" w:themeFillShade="D9"/>
          </w:tcPr>
          <w:p w14:paraId="4CEECEF0" w14:textId="77777777" w:rsidR="000E6929" w:rsidRPr="002B5DC1" w:rsidRDefault="000E6929" w:rsidP="007A7DC7">
            <w:pPr>
              <w:pStyle w:val="BodyText"/>
              <w:rPr>
                <w:rStyle w:val="Strong"/>
              </w:rPr>
            </w:pPr>
            <w:r w:rsidRPr="002B5DC1">
              <w:rPr>
                <w:rStyle w:val="Strong"/>
              </w:rPr>
              <w:t xml:space="preserve">XACML Target Section </w:t>
            </w:r>
          </w:p>
        </w:tc>
        <w:tc>
          <w:tcPr>
            <w:tcW w:w="7195" w:type="dxa"/>
          </w:tcPr>
          <w:p w14:paraId="0085A5AF" w14:textId="77777777" w:rsidR="000E6929" w:rsidRPr="002B5DC1" w:rsidRDefault="000E6929" w:rsidP="007A7DC7">
            <w:pPr>
              <w:pStyle w:val="BodyText"/>
            </w:pPr>
            <w:r w:rsidRPr="002B5DC1">
              <w:t>resource</w:t>
            </w:r>
          </w:p>
        </w:tc>
      </w:tr>
      <w:tr w:rsidR="000E6929" w:rsidRPr="002B5DC1" w14:paraId="6A6F93F4" w14:textId="77777777" w:rsidTr="008209AF">
        <w:tc>
          <w:tcPr>
            <w:tcW w:w="2155" w:type="dxa"/>
            <w:shd w:val="clear" w:color="auto" w:fill="D9D9D9" w:themeFill="background1" w:themeFillShade="D9"/>
          </w:tcPr>
          <w:p w14:paraId="6B5A6A56" w14:textId="77777777" w:rsidR="000E6929" w:rsidRPr="002B5DC1" w:rsidRDefault="000E6929" w:rsidP="007A7DC7">
            <w:pPr>
              <w:pStyle w:val="BodyText"/>
              <w:rPr>
                <w:rStyle w:val="Strong"/>
              </w:rPr>
            </w:pPr>
            <w:r w:rsidRPr="002B5DC1">
              <w:rPr>
                <w:rStyle w:val="Strong"/>
              </w:rPr>
              <w:t xml:space="preserve">XACML Attribute ID </w:t>
            </w:r>
          </w:p>
        </w:tc>
        <w:tc>
          <w:tcPr>
            <w:tcW w:w="7195" w:type="dxa"/>
          </w:tcPr>
          <w:p w14:paraId="06AE5E98" w14:textId="77777777" w:rsidR="000E6929" w:rsidRPr="002B5DC1" w:rsidRDefault="004E7D91" w:rsidP="007A7DC7">
            <w:pPr>
              <w:pStyle w:val="BodyText"/>
              <w:rPr>
                <w:rStyle w:val="XMLname"/>
              </w:rPr>
            </w:pPr>
            <w:proofErr w:type="gramStart"/>
            <w:r w:rsidRPr="002B5DC1">
              <w:rPr>
                <w:rStyle w:val="XMLname"/>
              </w:rPr>
              <w:t>urn:ihe</w:t>
            </w:r>
            <w:proofErr w:type="gramEnd"/>
            <w:r w:rsidRPr="002B5DC1">
              <w:rPr>
                <w:rStyle w:val="XMLname"/>
              </w:rPr>
              <w:t>:iti:appc:2016</w:t>
            </w:r>
            <w:r w:rsidR="000E6929" w:rsidRPr="002B5DC1">
              <w:rPr>
                <w:rStyle w:val="XMLname"/>
              </w:rPr>
              <w:t>:source-system-id</w:t>
            </w:r>
          </w:p>
        </w:tc>
      </w:tr>
      <w:tr w:rsidR="000E6929" w:rsidRPr="002B5DC1" w14:paraId="39EF2C9B" w14:textId="77777777" w:rsidTr="008209AF">
        <w:tc>
          <w:tcPr>
            <w:tcW w:w="2155" w:type="dxa"/>
            <w:shd w:val="clear" w:color="auto" w:fill="D9D9D9" w:themeFill="background1" w:themeFillShade="D9"/>
          </w:tcPr>
          <w:p w14:paraId="558BF452" w14:textId="77777777" w:rsidR="000E6929" w:rsidRPr="002B5DC1" w:rsidRDefault="000E6929" w:rsidP="007A7DC7">
            <w:pPr>
              <w:pStyle w:val="BodyText"/>
              <w:rPr>
                <w:rStyle w:val="Strong"/>
              </w:rPr>
            </w:pPr>
            <w:r w:rsidRPr="002B5DC1">
              <w:rPr>
                <w:rStyle w:val="Strong"/>
              </w:rPr>
              <w:t xml:space="preserve">XACML Data Type </w:t>
            </w:r>
          </w:p>
        </w:tc>
        <w:tc>
          <w:tcPr>
            <w:tcW w:w="7195" w:type="dxa"/>
          </w:tcPr>
          <w:p w14:paraId="7528D137" w14:textId="1EA872E8" w:rsidR="000E6929" w:rsidRPr="0021751C" w:rsidRDefault="00084A2A" w:rsidP="007A7DC7">
            <w:pPr>
              <w:pStyle w:val="BodyText"/>
              <w:rPr>
                <w:rStyle w:val="XMLname"/>
              </w:rPr>
            </w:pPr>
            <w:r w:rsidRPr="0021751C">
              <w:rPr>
                <w:rStyle w:val="XMLname"/>
                <w:rPrChange w:id="199" w:author="Lynn" w:date="2021-05-17T20:34:00Z">
                  <w:rPr/>
                </w:rPrChange>
              </w:rPr>
              <w:t>http://www.w3.org/2001/XMLSchema#anyURI</w:t>
            </w:r>
          </w:p>
        </w:tc>
      </w:tr>
      <w:tr w:rsidR="000E6929" w:rsidRPr="002B5DC1" w14:paraId="38899327" w14:textId="77777777" w:rsidTr="008209AF">
        <w:tc>
          <w:tcPr>
            <w:tcW w:w="2155" w:type="dxa"/>
            <w:shd w:val="clear" w:color="auto" w:fill="D9D9D9" w:themeFill="background1" w:themeFillShade="D9"/>
          </w:tcPr>
          <w:p w14:paraId="278F1971" w14:textId="77777777" w:rsidR="000E6929" w:rsidRPr="002B5DC1" w:rsidRDefault="000E6929" w:rsidP="007A7DC7">
            <w:pPr>
              <w:pStyle w:val="BodyText"/>
              <w:rPr>
                <w:rStyle w:val="Strong"/>
              </w:rPr>
            </w:pPr>
            <w:r w:rsidRPr="002B5DC1">
              <w:rPr>
                <w:rStyle w:val="Strong"/>
              </w:rPr>
              <w:t xml:space="preserve">XACML Attribute Value Content </w:t>
            </w:r>
          </w:p>
        </w:tc>
        <w:tc>
          <w:tcPr>
            <w:tcW w:w="7195" w:type="dxa"/>
          </w:tcPr>
          <w:p w14:paraId="37CFC371" w14:textId="77777777" w:rsidR="000E6929" w:rsidRPr="002B5DC1" w:rsidRDefault="000E6929" w:rsidP="00A84A4C">
            <w:pPr>
              <w:pStyle w:val="BodyText"/>
            </w:pPr>
            <w:r w:rsidRPr="002B5DC1">
              <w:t xml:space="preserve">The attribute </w:t>
            </w:r>
            <w:r w:rsidR="007A1C61" w:rsidRPr="002B5DC1">
              <w:t xml:space="preserve">shall </w:t>
            </w:r>
            <w:r w:rsidRPr="002B5DC1">
              <w:t xml:space="preserve">contain the </w:t>
            </w:r>
            <w:proofErr w:type="spellStart"/>
            <w:r w:rsidRPr="002B5DC1">
              <w:t>sourceId</w:t>
            </w:r>
            <w:proofErr w:type="spellEnd"/>
            <w:r w:rsidRPr="002B5DC1">
              <w:t xml:space="preserve"> of the system which originally submitted the object</w:t>
            </w:r>
            <w:r w:rsidR="0085652B" w:rsidRPr="002B5DC1">
              <w:t xml:space="preserve">; </w:t>
            </w:r>
            <w:r w:rsidR="00A84A4C" w:rsidRPr="002B5DC1">
              <w:t xml:space="preserve">for a </w:t>
            </w:r>
            <w:proofErr w:type="spellStart"/>
            <w:r w:rsidR="00A84A4C" w:rsidRPr="002B5DC1">
              <w:t>SubmissionSet</w:t>
            </w:r>
            <w:proofErr w:type="spellEnd"/>
            <w:r w:rsidR="00A84A4C" w:rsidRPr="002B5DC1">
              <w:t xml:space="preserve"> this is the </w:t>
            </w:r>
            <w:proofErr w:type="spellStart"/>
            <w:r w:rsidR="00A84A4C" w:rsidRPr="002B5DC1">
              <w:t>sourceId</w:t>
            </w:r>
            <w:proofErr w:type="spellEnd"/>
            <w:r w:rsidR="00A84A4C" w:rsidRPr="002B5DC1">
              <w:t xml:space="preserve">, </w:t>
            </w:r>
            <w:r w:rsidR="0085652B" w:rsidRPr="002B5DC1">
              <w:t xml:space="preserve">for a </w:t>
            </w:r>
            <w:proofErr w:type="spellStart"/>
            <w:r w:rsidRPr="002B5DC1">
              <w:t>DocumentEntry</w:t>
            </w:r>
            <w:proofErr w:type="spellEnd"/>
            <w:r w:rsidR="00552727" w:rsidRPr="002B5DC1">
              <w:t>,</w:t>
            </w:r>
            <w:r w:rsidR="0085652B" w:rsidRPr="002B5DC1">
              <w:t xml:space="preserve"> and for a</w:t>
            </w:r>
            <w:r w:rsidRPr="002B5DC1">
              <w:t xml:space="preserve"> Folder</w:t>
            </w:r>
            <w:r w:rsidR="0085652B" w:rsidRPr="002B5DC1">
              <w:t xml:space="preserve"> this is the </w:t>
            </w:r>
            <w:proofErr w:type="spellStart"/>
            <w:r w:rsidR="0085652B" w:rsidRPr="002B5DC1">
              <w:t>sourceId</w:t>
            </w:r>
            <w:proofErr w:type="spellEnd"/>
            <w:r w:rsidR="0085652B" w:rsidRPr="002B5DC1">
              <w:t xml:space="preserve"> of the </w:t>
            </w:r>
            <w:proofErr w:type="spellStart"/>
            <w:r w:rsidRPr="002B5DC1">
              <w:t>SubmissionSet</w:t>
            </w:r>
            <w:proofErr w:type="spellEnd"/>
            <w:r w:rsidR="0085652B" w:rsidRPr="002B5DC1">
              <w:t xml:space="preserve"> used to initially register the object</w:t>
            </w:r>
            <w:r w:rsidR="00552727" w:rsidRPr="002B5DC1">
              <w:t>.</w:t>
            </w:r>
          </w:p>
        </w:tc>
      </w:tr>
      <w:tr w:rsidR="000E6929" w:rsidRPr="002B5DC1" w14:paraId="3E063895" w14:textId="77777777" w:rsidTr="008209AF">
        <w:tc>
          <w:tcPr>
            <w:tcW w:w="2155" w:type="dxa"/>
            <w:shd w:val="clear" w:color="auto" w:fill="D9D9D9" w:themeFill="background1" w:themeFillShade="D9"/>
          </w:tcPr>
          <w:p w14:paraId="10DF157D" w14:textId="77777777" w:rsidR="000E6929" w:rsidRPr="002B5DC1" w:rsidRDefault="00A84A4C" w:rsidP="000E6929">
            <w:pPr>
              <w:pStyle w:val="BodyText"/>
              <w:rPr>
                <w:rStyle w:val="Strong"/>
              </w:rPr>
            </w:pPr>
            <w:r w:rsidRPr="002B5DC1">
              <w:rPr>
                <w:rStyle w:val="Strong"/>
              </w:rPr>
              <w:t>Used in Resource Type</w:t>
            </w:r>
          </w:p>
        </w:tc>
        <w:tc>
          <w:tcPr>
            <w:tcW w:w="7195" w:type="dxa"/>
          </w:tcPr>
          <w:p w14:paraId="5948197A" w14:textId="77777777" w:rsidR="000E6929" w:rsidRPr="002B5DC1" w:rsidRDefault="000E6929" w:rsidP="000E6929">
            <w:pPr>
              <w:pStyle w:val="BodyText"/>
            </w:pPr>
            <w:proofErr w:type="spellStart"/>
            <w:r w:rsidRPr="002B5DC1">
              <w:t>DocumentEntry</w:t>
            </w:r>
            <w:proofErr w:type="spellEnd"/>
            <w:r w:rsidRPr="002B5DC1">
              <w:t xml:space="preserve">, Folder, </w:t>
            </w:r>
            <w:proofErr w:type="spellStart"/>
            <w:r w:rsidRPr="002B5DC1">
              <w:t>SubmissionSet</w:t>
            </w:r>
            <w:proofErr w:type="spellEnd"/>
          </w:p>
        </w:tc>
      </w:tr>
      <w:tr w:rsidR="000E6929" w:rsidRPr="002B5DC1" w14:paraId="08D94B42" w14:textId="77777777" w:rsidTr="008209AF">
        <w:tc>
          <w:tcPr>
            <w:tcW w:w="2155" w:type="dxa"/>
            <w:shd w:val="clear" w:color="auto" w:fill="D9D9D9" w:themeFill="background1" w:themeFillShade="D9"/>
          </w:tcPr>
          <w:p w14:paraId="0FB58F1D" w14:textId="77777777" w:rsidR="000E6929" w:rsidRPr="002B5DC1" w:rsidRDefault="000E6929" w:rsidP="007A7DC7">
            <w:pPr>
              <w:pStyle w:val="BodyText"/>
              <w:rPr>
                <w:rStyle w:val="Strong"/>
              </w:rPr>
            </w:pPr>
            <w:r w:rsidRPr="002B5DC1">
              <w:rPr>
                <w:rStyle w:val="Strong"/>
              </w:rPr>
              <w:t xml:space="preserve">XACML Example </w:t>
            </w:r>
          </w:p>
        </w:tc>
        <w:tc>
          <w:tcPr>
            <w:tcW w:w="7195" w:type="dxa"/>
          </w:tcPr>
          <w:p w14:paraId="433FFCFD" w14:textId="77777777" w:rsidR="000E6929" w:rsidRPr="002B5DC1" w:rsidRDefault="000E6929" w:rsidP="007A7DC7">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:source-system-id"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1.3.6.1.4.1.21367.2005.3.7</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1328D22F" w14:textId="361124F2" w:rsidR="003C5FD3" w:rsidRPr="002B5DC1" w:rsidRDefault="003C5FD3" w:rsidP="0093757C">
      <w:pPr>
        <w:pStyle w:val="Heading6"/>
        <w:numPr>
          <w:ilvl w:val="0"/>
          <w:numId w:val="0"/>
        </w:numPr>
        <w:rPr>
          <w:noProof w:val="0"/>
        </w:rPr>
      </w:pPr>
      <w:bookmarkStart w:id="200" w:name="_Toc13810998"/>
      <w:r w:rsidRPr="002B5DC1">
        <w:rPr>
          <w:noProof w:val="0"/>
        </w:rPr>
        <w:lastRenderedPageBreak/>
        <w:t>5.</w:t>
      </w:r>
      <w:r w:rsidR="0066138C" w:rsidRPr="002B5DC1">
        <w:rPr>
          <w:noProof w:val="0"/>
        </w:rPr>
        <w:t>6</w:t>
      </w:r>
      <w:r w:rsidRPr="002B5DC1">
        <w:rPr>
          <w:noProof w:val="0"/>
        </w:rPr>
        <w:t xml:space="preserve">.2.1.5.2 Attribute Definitions – </w:t>
      </w:r>
      <w:proofErr w:type="spellStart"/>
      <w:r w:rsidRPr="002B5DC1">
        <w:rPr>
          <w:noProof w:val="0"/>
        </w:rPr>
        <w:t>DocumentEntry</w:t>
      </w:r>
      <w:proofErr w:type="spellEnd"/>
      <w:r w:rsidRPr="002B5DC1">
        <w:rPr>
          <w:noProof w:val="0"/>
        </w:rPr>
        <w:t xml:space="preserve"> Resource</w:t>
      </w:r>
      <w:bookmarkEnd w:id="200"/>
      <w:r w:rsidRPr="002B5DC1">
        <w:rPr>
          <w:noProof w:val="0"/>
        </w:rPr>
        <w:t xml:space="preserve"> </w:t>
      </w:r>
    </w:p>
    <w:p w14:paraId="20141930" w14:textId="15A70C35" w:rsidR="0093757C" w:rsidRPr="002B5DC1" w:rsidRDefault="0093757C" w:rsidP="007D4B14">
      <w:pPr>
        <w:pStyle w:val="Heading7"/>
        <w:numPr>
          <w:ilvl w:val="0"/>
          <w:numId w:val="0"/>
        </w:numPr>
        <w:rPr>
          <w:noProof w:val="0"/>
        </w:rPr>
      </w:pPr>
      <w:bookmarkStart w:id="201" w:name="_Toc13810999"/>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1</w:t>
      </w:r>
      <w:r w:rsidRPr="002B5DC1">
        <w:rPr>
          <w:noProof w:val="0"/>
        </w:rPr>
        <w:t xml:space="preserve"> </w:t>
      </w:r>
      <w:r w:rsidR="00592976" w:rsidRPr="002B5DC1">
        <w:rPr>
          <w:noProof w:val="0"/>
        </w:rPr>
        <w:t>Class Code</w:t>
      </w:r>
      <w:bookmarkEnd w:id="201"/>
    </w:p>
    <w:tbl>
      <w:tblPr>
        <w:tblStyle w:val="TableGrid"/>
        <w:tblW w:w="0" w:type="auto"/>
        <w:tblLook w:val="04A0" w:firstRow="1" w:lastRow="0" w:firstColumn="1" w:lastColumn="0" w:noHBand="0" w:noVBand="1"/>
      </w:tblPr>
      <w:tblGrid>
        <w:gridCol w:w="2122"/>
        <w:gridCol w:w="7228"/>
      </w:tblGrid>
      <w:tr w:rsidR="0093757C" w:rsidRPr="002B5DC1" w14:paraId="21A41B5F" w14:textId="77777777" w:rsidTr="00C709FD">
        <w:trPr>
          <w:cantSplit/>
        </w:trPr>
        <w:tc>
          <w:tcPr>
            <w:tcW w:w="2122" w:type="dxa"/>
            <w:shd w:val="clear" w:color="auto" w:fill="D9D9D9" w:themeFill="background1" w:themeFillShade="D9"/>
          </w:tcPr>
          <w:p w14:paraId="3E16FE2F" w14:textId="77777777" w:rsidR="0093757C" w:rsidRPr="002B5DC1" w:rsidRDefault="0093757C" w:rsidP="00D05244">
            <w:pPr>
              <w:pStyle w:val="BodyText"/>
              <w:rPr>
                <w:rStyle w:val="Strong"/>
              </w:rPr>
            </w:pPr>
            <w:r w:rsidRPr="002B5DC1">
              <w:rPr>
                <w:rStyle w:val="Strong"/>
              </w:rPr>
              <w:t xml:space="preserve">IHE Document Sharing Metadata Definition </w:t>
            </w:r>
          </w:p>
        </w:tc>
        <w:tc>
          <w:tcPr>
            <w:tcW w:w="7228" w:type="dxa"/>
          </w:tcPr>
          <w:p w14:paraId="13223050" w14:textId="080D30F6" w:rsidR="0093757C" w:rsidRPr="002B5DC1" w:rsidRDefault="0021751C">
            <w:pPr>
              <w:pStyle w:val="BodyText"/>
            </w:pPr>
            <w:ins w:id="202" w:author="Lynn" w:date="2021-05-17T20:35:00Z">
              <w:r>
                <w:fldChar w:fldCharType="begin"/>
              </w:r>
            </w:ins>
            <w:ins w:id="203" w:author="Lynn" w:date="2021-05-17T20:43:00Z">
              <w:r w:rsidR="00834861">
                <w:instrText>HYPERLINK "https://profiles.ihe.net/ITI/TF/Volume3/ch-4.2.html" \l "4.2.3.2.3"</w:instrText>
              </w:r>
            </w:ins>
            <w:ins w:id="204" w:author="Lynn" w:date="2021-05-17T20:35:00Z">
              <w:r>
                <w:fldChar w:fldCharType="separate"/>
              </w:r>
              <w:r w:rsidR="00C80CC8" w:rsidRPr="0021751C">
                <w:rPr>
                  <w:rStyle w:val="Hyperlink"/>
                </w:rPr>
                <w:t xml:space="preserve">ITI TF-3: </w:t>
              </w:r>
              <w:r w:rsidR="00592976" w:rsidRPr="0021751C">
                <w:rPr>
                  <w:rStyle w:val="Hyperlink"/>
                </w:rPr>
                <w:t>4.2.3.2.3</w:t>
              </w:r>
              <w:r>
                <w:fldChar w:fldCharType="end"/>
              </w:r>
            </w:ins>
            <w:r w:rsidR="00592976" w:rsidRPr="002B5DC1">
              <w:t xml:space="preserve"> as "</w:t>
            </w:r>
            <w:proofErr w:type="spellStart"/>
            <w:r w:rsidR="00592976" w:rsidRPr="002B5DC1">
              <w:t>DocumentEntry.classCode</w:t>
            </w:r>
            <w:proofErr w:type="spellEnd"/>
            <w:r w:rsidR="00592976" w:rsidRPr="002B5DC1">
              <w:t>"</w:t>
            </w:r>
          </w:p>
        </w:tc>
      </w:tr>
      <w:tr w:rsidR="0093757C" w:rsidRPr="002B5DC1" w14:paraId="1DFA104F" w14:textId="77777777" w:rsidTr="00C709FD">
        <w:trPr>
          <w:cantSplit/>
        </w:trPr>
        <w:tc>
          <w:tcPr>
            <w:tcW w:w="2122" w:type="dxa"/>
            <w:shd w:val="clear" w:color="auto" w:fill="D9D9D9" w:themeFill="background1" w:themeFillShade="D9"/>
          </w:tcPr>
          <w:p w14:paraId="2FBAC8BB" w14:textId="77777777" w:rsidR="0093757C" w:rsidRPr="002B5DC1" w:rsidRDefault="0093757C" w:rsidP="00D05244">
            <w:pPr>
              <w:pStyle w:val="BodyText"/>
              <w:rPr>
                <w:rStyle w:val="Strong"/>
              </w:rPr>
            </w:pPr>
            <w:r w:rsidRPr="002B5DC1">
              <w:rPr>
                <w:rStyle w:val="Strong"/>
              </w:rPr>
              <w:t xml:space="preserve">XACML Target Section </w:t>
            </w:r>
          </w:p>
        </w:tc>
        <w:tc>
          <w:tcPr>
            <w:tcW w:w="7228" w:type="dxa"/>
          </w:tcPr>
          <w:p w14:paraId="2BB370C5" w14:textId="77777777" w:rsidR="0093757C" w:rsidRPr="002B5DC1" w:rsidRDefault="00592976" w:rsidP="00D05244">
            <w:pPr>
              <w:pStyle w:val="BodyText"/>
            </w:pPr>
            <w:r w:rsidRPr="002B5DC1">
              <w:t>resource</w:t>
            </w:r>
          </w:p>
        </w:tc>
      </w:tr>
      <w:tr w:rsidR="0093757C" w:rsidRPr="002B5DC1" w14:paraId="02648B12" w14:textId="77777777" w:rsidTr="00C709FD">
        <w:trPr>
          <w:cantSplit/>
        </w:trPr>
        <w:tc>
          <w:tcPr>
            <w:tcW w:w="2122" w:type="dxa"/>
            <w:shd w:val="clear" w:color="auto" w:fill="D9D9D9" w:themeFill="background1" w:themeFillShade="D9"/>
          </w:tcPr>
          <w:p w14:paraId="1D5058E7" w14:textId="77777777" w:rsidR="0093757C" w:rsidRPr="002B5DC1" w:rsidRDefault="0093757C" w:rsidP="00D05244">
            <w:pPr>
              <w:pStyle w:val="BodyText"/>
              <w:rPr>
                <w:rStyle w:val="Strong"/>
              </w:rPr>
            </w:pPr>
            <w:r w:rsidRPr="002B5DC1">
              <w:rPr>
                <w:rStyle w:val="Strong"/>
              </w:rPr>
              <w:t xml:space="preserve">XACML Attribute ID </w:t>
            </w:r>
          </w:p>
        </w:tc>
        <w:tc>
          <w:tcPr>
            <w:tcW w:w="7228" w:type="dxa"/>
          </w:tcPr>
          <w:p w14:paraId="2E6F6438" w14:textId="77777777" w:rsidR="0093757C"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592976" w:rsidRPr="002B5DC1">
              <w:rPr>
                <w:rStyle w:val="XMLname"/>
              </w:rPr>
              <w:t>:document-entry:class-code</w:t>
            </w:r>
          </w:p>
        </w:tc>
      </w:tr>
      <w:tr w:rsidR="0093757C" w:rsidRPr="002B5DC1" w14:paraId="6BC42242" w14:textId="77777777" w:rsidTr="00C709FD">
        <w:trPr>
          <w:cantSplit/>
        </w:trPr>
        <w:tc>
          <w:tcPr>
            <w:tcW w:w="2122" w:type="dxa"/>
            <w:shd w:val="clear" w:color="auto" w:fill="D9D9D9" w:themeFill="background1" w:themeFillShade="D9"/>
          </w:tcPr>
          <w:p w14:paraId="6637D308" w14:textId="77777777" w:rsidR="0093757C" w:rsidRPr="002B5DC1" w:rsidRDefault="0093757C" w:rsidP="00D05244">
            <w:pPr>
              <w:pStyle w:val="BodyText"/>
              <w:rPr>
                <w:rStyle w:val="Strong"/>
              </w:rPr>
            </w:pPr>
            <w:r w:rsidRPr="002B5DC1">
              <w:rPr>
                <w:rStyle w:val="Strong"/>
              </w:rPr>
              <w:t xml:space="preserve">XACML Data Type </w:t>
            </w:r>
          </w:p>
        </w:tc>
        <w:tc>
          <w:tcPr>
            <w:tcW w:w="7228" w:type="dxa"/>
          </w:tcPr>
          <w:p w14:paraId="06A7BB2B" w14:textId="77777777" w:rsidR="0093757C" w:rsidRPr="002B5DC1" w:rsidRDefault="00592976" w:rsidP="00D05244">
            <w:pPr>
              <w:pStyle w:val="BodyText"/>
              <w:rPr>
                <w:rStyle w:val="XMLname"/>
              </w:rPr>
            </w:pPr>
            <w:proofErr w:type="gramStart"/>
            <w:r w:rsidRPr="002B5DC1">
              <w:rPr>
                <w:rStyle w:val="XMLname"/>
              </w:rPr>
              <w:t>urn:hl</w:t>
            </w:r>
            <w:proofErr w:type="gramEnd"/>
            <w:r w:rsidRPr="002B5DC1">
              <w:rPr>
                <w:rStyle w:val="XMLname"/>
              </w:rPr>
              <w:t>7-org:v3#CV</w:t>
            </w:r>
          </w:p>
        </w:tc>
      </w:tr>
      <w:tr w:rsidR="0093757C" w:rsidRPr="002B5DC1" w14:paraId="4CAA3E48" w14:textId="77777777" w:rsidTr="00C709FD">
        <w:trPr>
          <w:cantSplit/>
        </w:trPr>
        <w:tc>
          <w:tcPr>
            <w:tcW w:w="2122" w:type="dxa"/>
            <w:shd w:val="clear" w:color="auto" w:fill="D9D9D9" w:themeFill="background1" w:themeFillShade="D9"/>
          </w:tcPr>
          <w:p w14:paraId="5E631C4F" w14:textId="77777777" w:rsidR="0093757C" w:rsidRPr="002B5DC1" w:rsidRDefault="0093757C" w:rsidP="00D05244">
            <w:pPr>
              <w:pStyle w:val="BodyText"/>
              <w:rPr>
                <w:rStyle w:val="Strong"/>
              </w:rPr>
            </w:pPr>
            <w:r w:rsidRPr="002B5DC1">
              <w:rPr>
                <w:rStyle w:val="Strong"/>
              </w:rPr>
              <w:t xml:space="preserve">XACML Attribute Value Content </w:t>
            </w:r>
          </w:p>
        </w:tc>
        <w:tc>
          <w:tcPr>
            <w:tcW w:w="7228" w:type="dxa"/>
          </w:tcPr>
          <w:p w14:paraId="1B41F6EA" w14:textId="77777777" w:rsidR="0093757C" w:rsidRPr="002B5DC1" w:rsidRDefault="009D37DD" w:rsidP="00D05244">
            <w:pPr>
              <w:pStyle w:val="BodyText"/>
            </w:pPr>
            <w:r w:rsidRPr="002B5DC1">
              <w:t>No restrictions</w:t>
            </w:r>
          </w:p>
        </w:tc>
      </w:tr>
      <w:tr w:rsidR="0093757C" w:rsidRPr="002B5DC1" w14:paraId="443D0340" w14:textId="77777777" w:rsidTr="00C709FD">
        <w:trPr>
          <w:cantSplit/>
        </w:trPr>
        <w:tc>
          <w:tcPr>
            <w:tcW w:w="2122" w:type="dxa"/>
            <w:shd w:val="clear" w:color="auto" w:fill="D9D9D9" w:themeFill="background1" w:themeFillShade="D9"/>
          </w:tcPr>
          <w:p w14:paraId="3A2430BD" w14:textId="77777777" w:rsidR="0093757C" w:rsidRPr="002B5DC1" w:rsidRDefault="0093757C" w:rsidP="00D05244">
            <w:pPr>
              <w:pStyle w:val="BodyText"/>
              <w:rPr>
                <w:rStyle w:val="Strong"/>
              </w:rPr>
            </w:pPr>
            <w:r w:rsidRPr="002B5DC1">
              <w:rPr>
                <w:rStyle w:val="Strong"/>
              </w:rPr>
              <w:t xml:space="preserve">XACML Example </w:t>
            </w:r>
          </w:p>
        </w:tc>
        <w:tc>
          <w:tcPr>
            <w:tcW w:w="7228" w:type="dxa"/>
          </w:tcPr>
          <w:p w14:paraId="196EA1AC" w14:textId="77777777" w:rsidR="0093757C" w:rsidRPr="002B5DC1" w:rsidRDefault="00592976">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:document-entry:class-code"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code="10160-0"</w:t>
            </w:r>
            <w:r w:rsidRPr="002B5DC1">
              <w:rPr>
                <w:rStyle w:val="XMLname"/>
              </w:rPr>
              <w:br/>
              <w:t xml:space="preserve">          </w:t>
            </w:r>
            <w:proofErr w:type="spellStart"/>
            <w:r w:rsidRPr="002B5DC1">
              <w:rPr>
                <w:rStyle w:val="XMLname"/>
              </w:rPr>
              <w:t>codeSystem</w:t>
            </w:r>
            <w:proofErr w:type="spellEnd"/>
            <w:r w:rsidRPr="002B5DC1">
              <w:rPr>
                <w:rStyle w:val="XMLname"/>
              </w:rPr>
              <w:t>="2.16.840.1.113883.6.1"/&gt;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3B277D4" w14:textId="12D361E5" w:rsidR="00A936E1" w:rsidRPr="002B5DC1" w:rsidRDefault="00A936E1" w:rsidP="00A835E3">
      <w:pPr>
        <w:pStyle w:val="Heading7"/>
        <w:numPr>
          <w:ilvl w:val="0"/>
          <w:numId w:val="0"/>
        </w:numPr>
        <w:rPr>
          <w:noProof w:val="0"/>
        </w:rPr>
      </w:pPr>
      <w:bookmarkStart w:id="205" w:name="_Toc13811000"/>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2</w:t>
      </w:r>
      <w:r w:rsidRPr="002B5DC1">
        <w:rPr>
          <w:noProof w:val="0"/>
        </w:rPr>
        <w:t xml:space="preserve"> Confidentiality Code</w:t>
      </w:r>
      <w:bookmarkEnd w:id="205"/>
    </w:p>
    <w:tbl>
      <w:tblPr>
        <w:tblStyle w:val="TableGrid"/>
        <w:tblW w:w="0" w:type="auto"/>
        <w:tblLook w:val="04A0" w:firstRow="1" w:lastRow="0" w:firstColumn="1" w:lastColumn="0" w:noHBand="0" w:noVBand="1"/>
      </w:tblPr>
      <w:tblGrid>
        <w:gridCol w:w="2122"/>
        <w:gridCol w:w="7228"/>
      </w:tblGrid>
      <w:tr w:rsidR="00A936E1" w:rsidRPr="002B5DC1" w14:paraId="0643BFEC" w14:textId="77777777" w:rsidTr="00C709FD">
        <w:trPr>
          <w:cantSplit/>
        </w:trPr>
        <w:tc>
          <w:tcPr>
            <w:tcW w:w="2122" w:type="dxa"/>
            <w:shd w:val="clear" w:color="auto" w:fill="D9D9D9" w:themeFill="background1" w:themeFillShade="D9"/>
          </w:tcPr>
          <w:p w14:paraId="20ABE818"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7DF39FBB" w14:textId="48E6A5C0" w:rsidR="00A936E1" w:rsidRPr="002B5DC1" w:rsidRDefault="0021751C">
            <w:pPr>
              <w:pStyle w:val="BodyText"/>
            </w:pPr>
            <w:ins w:id="206" w:author="Lynn" w:date="2021-05-17T20:35:00Z">
              <w:r>
                <w:fldChar w:fldCharType="begin"/>
              </w:r>
            </w:ins>
            <w:ins w:id="207" w:author="Lynn" w:date="2021-05-17T20:43:00Z">
              <w:r w:rsidR="00834861">
                <w:instrText>HYPERLINK "https://profiles.ihe.net/ITI/TF/Volume3/ch-4.2.html" \l "4.2.3.2.5"</w:instrText>
              </w:r>
            </w:ins>
            <w:ins w:id="208" w:author="Lynn" w:date="2021-05-17T20:35:00Z">
              <w:r>
                <w:fldChar w:fldCharType="separate"/>
              </w:r>
              <w:r w:rsidR="001C5A84" w:rsidRPr="0021751C">
                <w:rPr>
                  <w:rStyle w:val="Hyperlink"/>
                </w:rPr>
                <w:t xml:space="preserve">ITI TF-3: </w:t>
              </w:r>
              <w:r w:rsidR="00A936E1" w:rsidRPr="0021751C">
                <w:rPr>
                  <w:rStyle w:val="Hyperlink"/>
                </w:rPr>
                <w:t>4.2.3.2.5</w:t>
              </w:r>
              <w:r>
                <w:fldChar w:fldCharType="end"/>
              </w:r>
            </w:ins>
            <w:r w:rsidR="00A936E1" w:rsidRPr="002B5DC1">
              <w:t xml:space="preserve"> as "</w:t>
            </w:r>
            <w:proofErr w:type="spellStart"/>
            <w:r w:rsidR="00A936E1" w:rsidRPr="002B5DC1">
              <w:t>DocumentEntry.confidentialityCode</w:t>
            </w:r>
            <w:proofErr w:type="spellEnd"/>
            <w:r w:rsidR="00A936E1" w:rsidRPr="002B5DC1">
              <w:t>"</w:t>
            </w:r>
          </w:p>
        </w:tc>
      </w:tr>
      <w:tr w:rsidR="00A936E1" w:rsidRPr="002B5DC1" w14:paraId="40D1F87E" w14:textId="77777777" w:rsidTr="00C709FD">
        <w:trPr>
          <w:cantSplit/>
        </w:trPr>
        <w:tc>
          <w:tcPr>
            <w:tcW w:w="2122" w:type="dxa"/>
            <w:shd w:val="clear" w:color="auto" w:fill="D9D9D9" w:themeFill="background1" w:themeFillShade="D9"/>
          </w:tcPr>
          <w:p w14:paraId="7026854B" w14:textId="77777777" w:rsidR="00A936E1" w:rsidRPr="002B5DC1" w:rsidRDefault="00A936E1" w:rsidP="00D05244">
            <w:pPr>
              <w:pStyle w:val="BodyText"/>
              <w:rPr>
                <w:rStyle w:val="Strong"/>
              </w:rPr>
            </w:pPr>
            <w:r w:rsidRPr="002B5DC1">
              <w:rPr>
                <w:rStyle w:val="Strong"/>
              </w:rPr>
              <w:t xml:space="preserve">XACML Target Section </w:t>
            </w:r>
          </w:p>
        </w:tc>
        <w:tc>
          <w:tcPr>
            <w:tcW w:w="7228" w:type="dxa"/>
          </w:tcPr>
          <w:p w14:paraId="10D46FCE" w14:textId="77777777" w:rsidR="00A936E1" w:rsidRPr="002B5DC1" w:rsidRDefault="00A936E1" w:rsidP="00D05244">
            <w:pPr>
              <w:pStyle w:val="BodyText"/>
            </w:pPr>
            <w:r w:rsidRPr="002B5DC1">
              <w:t>resource</w:t>
            </w:r>
          </w:p>
        </w:tc>
      </w:tr>
      <w:tr w:rsidR="00A936E1" w:rsidRPr="002B5DC1" w14:paraId="22AD6A13" w14:textId="77777777" w:rsidTr="00C709FD">
        <w:trPr>
          <w:cantSplit/>
        </w:trPr>
        <w:tc>
          <w:tcPr>
            <w:tcW w:w="2122" w:type="dxa"/>
            <w:shd w:val="clear" w:color="auto" w:fill="D9D9D9" w:themeFill="background1" w:themeFillShade="D9"/>
          </w:tcPr>
          <w:p w14:paraId="5236DEA0"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1E078CB3" w14:textId="77777777" w:rsidR="00A936E1"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A936E1" w:rsidRPr="002B5DC1">
              <w:rPr>
                <w:rStyle w:val="XMLname"/>
              </w:rPr>
              <w:t>:confidentiality-code</w:t>
            </w:r>
          </w:p>
        </w:tc>
      </w:tr>
      <w:tr w:rsidR="00A936E1" w:rsidRPr="002B5DC1" w14:paraId="01F394C1" w14:textId="77777777" w:rsidTr="00C709FD">
        <w:trPr>
          <w:cantSplit/>
        </w:trPr>
        <w:tc>
          <w:tcPr>
            <w:tcW w:w="2122" w:type="dxa"/>
            <w:shd w:val="clear" w:color="auto" w:fill="D9D9D9" w:themeFill="background1" w:themeFillShade="D9"/>
          </w:tcPr>
          <w:p w14:paraId="71CB1378"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16B6E81E" w14:textId="77777777" w:rsidR="00A936E1" w:rsidRPr="002B5DC1" w:rsidRDefault="00A936E1" w:rsidP="00D05244">
            <w:pPr>
              <w:pStyle w:val="BodyText"/>
              <w:rPr>
                <w:rStyle w:val="XMLname"/>
              </w:rPr>
            </w:pPr>
            <w:proofErr w:type="gramStart"/>
            <w:r w:rsidRPr="002B5DC1">
              <w:rPr>
                <w:rStyle w:val="XMLname"/>
              </w:rPr>
              <w:t>urn:hl</w:t>
            </w:r>
            <w:proofErr w:type="gramEnd"/>
            <w:r w:rsidRPr="002B5DC1">
              <w:rPr>
                <w:rStyle w:val="XMLname"/>
              </w:rPr>
              <w:t>7-org:v3#CV</w:t>
            </w:r>
          </w:p>
        </w:tc>
      </w:tr>
      <w:tr w:rsidR="00A936E1" w:rsidRPr="002B5DC1" w14:paraId="7D97FDD9" w14:textId="77777777" w:rsidTr="00C709FD">
        <w:trPr>
          <w:cantSplit/>
        </w:trPr>
        <w:tc>
          <w:tcPr>
            <w:tcW w:w="2122" w:type="dxa"/>
            <w:shd w:val="clear" w:color="auto" w:fill="D9D9D9" w:themeFill="background1" w:themeFillShade="D9"/>
          </w:tcPr>
          <w:p w14:paraId="789E5905"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6DCA1BC3" w14:textId="77777777" w:rsidR="00A936E1" w:rsidRPr="002B5DC1" w:rsidRDefault="009D37DD" w:rsidP="00D05244">
            <w:pPr>
              <w:pStyle w:val="BodyText"/>
            </w:pPr>
            <w:r w:rsidRPr="002B5DC1">
              <w:t>No restrictions</w:t>
            </w:r>
          </w:p>
        </w:tc>
      </w:tr>
      <w:tr w:rsidR="00A936E1" w:rsidRPr="002B5DC1" w14:paraId="633DAA00" w14:textId="77777777" w:rsidTr="00C709FD">
        <w:trPr>
          <w:cantSplit/>
        </w:trPr>
        <w:tc>
          <w:tcPr>
            <w:tcW w:w="2122" w:type="dxa"/>
            <w:shd w:val="clear" w:color="auto" w:fill="D9D9D9" w:themeFill="background1" w:themeFillShade="D9"/>
          </w:tcPr>
          <w:p w14:paraId="4AF27155" w14:textId="77777777" w:rsidR="00A936E1" w:rsidRPr="002B5DC1" w:rsidRDefault="00A936E1" w:rsidP="00D05244">
            <w:pPr>
              <w:pStyle w:val="BodyText"/>
              <w:rPr>
                <w:rStyle w:val="Strong"/>
              </w:rPr>
            </w:pPr>
            <w:r w:rsidRPr="002B5DC1">
              <w:rPr>
                <w:rStyle w:val="Strong"/>
              </w:rPr>
              <w:lastRenderedPageBreak/>
              <w:t xml:space="preserve">XACML Example </w:t>
            </w:r>
          </w:p>
        </w:tc>
        <w:tc>
          <w:tcPr>
            <w:tcW w:w="7228" w:type="dxa"/>
          </w:tcPr>
          <w:p w14:paraId="51F29B53" w14:textId="77777777" w:rsidR="00A936E1" w:rsidRPr="002B5DC1" w:rsidRDefault="00A936E1">
            <w:pPr>
              <w:pStyle w:val="BodyText"/>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:confidentiality-code"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code="N"</w:t>
            </w:r>
            <w:r w:rsidRPr="002B5DC1">
              <w:rPr>
                <w:rStyle w:val="XMLname"/>
              </w:rPr>
              <w:br/>
              <w:t xml:space="preserve">        </w:t>
            </w:r>
            <w:proofErr w:type="spellStart"/>
            <w:r w:rsidRPr="002B5DC1">
              <w:rPr>
                <w:rStyle w:val="XMLname"/>
              </w:rPr>
              <w:t>codeSystem</w:t>
            </w:r>
            <w:proofErr w:type="spellEnd"/>
            <w:r w:rsidRPr="002B5DC1">
              <w:rPr>
                <w:rStyle w:val="XMLname"/>
              </w:rPr>
              <w:t>="2.16.840.1.113883.5.25"/&gt;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FAF9C96" w14:textId="79794745" w:rsidR="00A936E1" w:rsidRPr="002B5DC1" w:rsidRDefault="00A936E1" w:rsidP="00A835E3">
      <w:pPr>
        <w:pStyle w:val="Heading7"/>
        <w:numPr>
          <w:ilvl w:val="0"/>
          <w:numId w:val="0"/>
        </w:numPr>
        <w:rPr>
          <w:noProof w:val="0"/>
        </w:rPr>
      </w:pPr>
      <w:bookmarkStart w:id="209" w:name="_Toc13811001"/>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3</w:t>
      </w:r>
      <w:r w:rsidRPr="002B5DC1">
        <w:rPr>
          <w:noProof w:val="0"/>
        </w:rPr>
        <w:t xml:space="preserve"> Creation Time</w:t>
      </w:r>
      <w:bookmarkEnd w:id="209"/>
    </w:p>
    <w:tbl>
      <w:tblPr>
        <w:tblStyle w:val="TableGrid"/>
        <w:tblW w:w="0" w:type="auto"/>
        <w:tblLayout w:type="fixed"/>
        <w:tblLook w:val="04A0" w:firstRow="1" w:lastRow="0" w:firstColumn="1" w:lastColumn="0" w:noHBand="0" w:noVBand="1"/>
      </w:tblPr>
      <w:tblGrid>
        <w:gridCol w:w="2155"/>
        <w:gridCol w:w="7195"/>
      </w:tblGrid>
      <w:tr w:rsidR="00A936E1" w:rsidRPr="002B5DC1" w14:paraId="3D8B60D4" w14:textId="77777777" w:rsidTr="008209AF">
        <w:trPr>
          <w:cantSplit/>
        </w:trPr>
        <w:tc>
          <w:tcPr>
            <w:tcW w:w="2155" w:type="dxa"/>
            <w:shd w:val="clear" w:color="auto" w:fill="D9D9D9" w:themeFill="background1" w:themeFillShade="D9"/>
          </w:tcPr>
          <w:p w14:paraId="1F17177D"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195" w:type="dxa"/>
          </w:tcPr>
          <w:p w14:paraId="53ECC697" w14:textId="2EFC19A9" w:rsidR="00A936E1" w:rsidRPr="002B5DC1" w:rsidRDefault="0021751C">
            <w:pPr>
              <w:pStyle w:val="BodyText"/>
            </w:pPr>
            <w:ins w:id="210" w:author="Lynn" w:date="2021-05-17T20:36:00Z">
              <w:r>
                <w:fldChar w:fldCharType="begin"/>
              </w:r>
            </w:ins>
            <w:ins w:id="211" w:author="Lynn" w:date="2021-05-17T20:43:00Z">
              <w:r w:rsidR="00834861">
                <w:instrText>HYPERLINK "https://profiles.ihe.net/ITI/TF/Volume3/ch-4.2.html" \l "4.2.3.2.6"</w:instrText>
              </w:r>
            </w:ins>
            <w:ins w:id="212" w:author="Lynn" w:date="2021-05-17T20:36:00Z">
              <w:r>
                <w:fldChar w:fldCharType="separate"/>
              </w:r>
              <w:r w:rsidR="001C5A84" w:rsidRPr="0021751C">
                <w:rPr>
                  <w:rStyle w:val="Hyperlink"/>
                </w:rPr>
                <w:t xml:space="preserve">ITI TF-3: </w:t>
              </w:r>
              <w:r w:rsidR="00A936E1" w:rsidRPr="0021751C">
                <w:rPr>
                  <w:rStyle w:val="Hyperlink"/>
                </w:rPr>
                <w:t>4.2.3.2.6</w:t>
              </w:r>
              <w:r>
                <w:fldChar w:fldCharType="end"/>
              </w:r>
            </w:ins>
            <w:r w:rsidR="00A936E1" w:rsidRPr="002B5DC1">
              <w:t xml:space="preserve"> as "</w:t>
            </w:r>
            <w:proofErr w:type="spellStart"/>
            <w:r w:rsidR="00A936E1" w:rsidRPr="002B5DC1">
              <w:t>DocumentEntry.creationTime</w:t>
            </w:r>
            <w:proofErr w:type="spellEnd"/>
            <w:r w:rsidR="00A936E1" w:rsidRPr="002B5DC1">
              <w:t>"</w:t>
            </w:r>
          </w:p>
        </w:tc>
      </w:tr>
      <w:tr w:rsidR="00A936E1" w:rsidRPr="002B5DC1" w14:paraId="3C1A71C9" w14:textId="77777777" w:rsidTr="008209AF">
        <w:trPr>
          <w:cantSplit/>
        </w:trPr>
        <w:tc>
          <w:tcPr>
            <w:tcW w:w="2155" w:type="dxa"/>
            <w:shd w:val="clear" w:color="auto" w:fill="D9D9D9" w:themeFill="background1" w:themeFillShade="D9"/>
          </w:tcPr>
          <w:p w14:paraId="270E73EB" w14:textId="77777777" w:rsidR="00A936E1" w:rsidRPr="002B5DC1" w:rsidRDefault="00A936E1" w:rsidP="00D05244">
            <w:pPr>
              <w:pStyle w:val="BodyText"/>
              <w:rPr>
                <w:rStyle w:val="Strong"/>
              </w:rPr>
            </w:pPr>
            <w:r w:rsidRPr="002B5DC1">
              <w:rPr>
                <w:rStyle w:val="Strong"/>
              </w:rPr>
              <w:t xml:space="preserve">XACML Target Section </w:t>
            </w:r>
          </w:p>
        </w:tc>
        <w:tc>
          <w:tcPr>
            <w:tcW w:w="7195" w:type="dxa"/>
          </w:tcPr>
          <w:p w14:paraId="7081BC1C" w14:textId="77777777" w:rsidR="00A936E1" w:rsidRPr="002B5DC1" w:rsidRDefault="00A936E1" w:rsidP="00D05244">
            <w:pPr>
              <w:pStyle w:val="BodyText"/>
            </w:pPr>
            <w:r w:rsidRPr="002B5DC1">
              <w:t>resource</w:t>
            </w:r>
          </w:p>
        </w:tc>
      </w:tr>
      <w:tr w:rsidR="00A936E1" w:rsidRPr="002B5DC1" w14:paraId="22BE7B4E" w14:textId="77777777" w:rsidTr="008209AF">
        <w:trPr>
          <w:cantSplit/>
        </w:trPr>
        <w:tc>
          <w:tcPr>
            <w:tcW w:w="2155" w:type="dxa"/>
            <w:shd w:val="clear" w:color="auto" w:fill="D9D9D9" w:themeFill="background1" w:themeFillShade="D9"/>
          </w:tcPr>
          <w:p w14:paraId="5D8C1059" w14:textId="77777777" w:rsidR="00A936E1" w:rsidRPr="002B5DC1" w:rsidRDefault="00A936E1" w:rsidP="00D05244">
            <w:pPr>
              <w:pStyle w:val="BodyText"/>
              <w:rPr>
                <w:rStyle w:val="Strong"/>
              </w:rPr>
            </w:pPr>
            <w:r w:rsidRPr="002B5DC1">
              <w:rPr>
                <w:rStyle w:val="Strong"/>
              </w:rPr>
              <w:t xml:space="preserve">XACML Attribute ID </w:t>
            </w:r>
          </w:p>
        </w:tc>
        <w:tc>
          <w:tcPr>
            <w:tcW w:w="7195" w:type="dxa"/>
          </w:tcPr>
          <w:p w14:paraId="615C087D" w14:textId="77777777" w:rsidR="00A936E1"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A936E1" w:rsidRPr="002B5DC1">
              <w:rPr>
                <w:rStyle w:val="XMLname"/>
              </w:rPr>
              <w:t>:document-entry:creation-time</w:t>
            </w:r>
          </w:p>
        </w:tc>
      </w:tr>
      <w:tr w:rsidR="00A936E1" w:rsidRPr="002B5DC1" w14:paraId="3BBF8894" w14:textId="77777777" w:rsidTr="008209AF">
        <w:trPr>
          <w:cantSplit/>
        </w:trPr>
        <w:tc>
          <w:tcPr>
            <w:tcW w:w="2155" w:type="dxa"/>
            <w:shd w:val="clear" w:color="auto" w:fill="D9D9D9" w:themeFill="background1" w:themeFillShade="D9"/>
          </w:tcPr>
          <w:p w14:paraId="008D154A" w14:textId="77777777" w:rsidR="00A936E1" w:rsidRPr="002B5DC1" w:rsidRDefault="00A936E1" w:rsidP="00D05244">
            <w:pPr>
              <w:pStyle w:val="BodyText"/>
              <w:rPr>
                <w:rStyle w:val="Strong"/>
              </w:rPr>
            </w:pPr>
            <w:r w:rsidRPr="002B5DC1">
              <w:rPr>
                <w:rStyle w:val="Strong"/>
              </w:rPr>
              <w:t xml:space="preserve">XACML Data Type </w:t>
            </w:r>
          </w:p>
        </w:tc>
        <w:tc>
          <w:tcPr>
            <w:tcW w:w="7195" w:type="dxa"/>
          </w:tcPr>
          <w:p w14:paraId="3F7662F8" w14:textId="79091B57" w:rsidR="00A936E1" w:rsidRPr="0021751C" w:rsidRDefault="00BF4E2F" w:rsidP="00D05244">
            <w:pPr>
              <w:pStyle w:val="BodyText"/>
              <w:rPr>
                <w:rStyle w:val="XMLname"/>
              </w:rPr>
            </w:pPr>
            <w:r w:rsidRPr="0021751C">
              <w:rPr>
                <w:rStyle w:val="XMLname"/>
                <w:rPrChange w:id="213" w:author="Lynn" w:date="2021-05-17T20:35:00Z">
                  <w:rPr/>
                </w:rPrChange>
              </w:rPr>
              <w:t>http://www.w3.org/2001/XMLSchema#dateTime</w:t>
            </w:r>
          </w:p>
        </w:tc>
      </w:tr>
      <w:tr w:rsidR="00A936E1" w:rsidRPr="002B5DC1" w14:paraId="4976EA63" w14:textId="77777777" w:rsidTr="008209AF">
        <w:trPr>
          <w:cantSplit/>
        </w:trPr>
        <w:tc>
          <w:tcPr>
            <w:tcW w:w="2155" w:type="dxa"/>
            <w:shd w:val="clear" w:color="auto" w:fill="D9D9D9" w:themeFill="background1" w:themeFillShade="D9"/>
          </w:tcPr>
          <w:p w14:paraId="3DE77BD2" w14:textId="77777777" w:rsidR="00A936E1" w:rsidRPr="002B5DC1" w:rsidRDefault="00A936E1" w:rsidP="00D05244">
            <w:pPr>
              <w:pStyle w:val="BodyText"/>
              <w:rPr>
                <w:rStyle w:val="Strong"/>
              </w:rPr>
            </w:pPr>
            <w:r w:rsidRPr="002B5DC1">
              <w:rPr>
                <w:rStyle w:val="Strong"/>
              </w:rPr>
              <w:t xml:space="preserve">XACML Attribute Value Content </w:t>
            </w:r>
          </w:p>
        </w:tc>
        <w:tc>
          <w:tcPr>
            <w:tcW w:w="7195" w:type="dxa"/>
          </w:tcPr>
          <w:p w14:paraId="7485E9E6" w14:textId="77777777" w:rsidR="001C5A84" w:rsidRPr="002B5DC1" w:rsidRDefault="0085652B" w:rsidP="003A51A9">
            <w:pPr>
              <w:pStyle w:val="BodyText"/>
            </w:pPr>
            <w:r w:rsidRPr="002B5DC1">
              <w:t xml:space="preserve">The Content Creator </w:t>
            </w:r>
            <w:r w:rsidR="007A1C61" w:rsidRPr="002B5DC1">
              <w:t xml:space="preserve">shall </w:t>
            </w:r>
            <w:r w:rsidR="003A51A9" w:rsidRPr="002B5DC1">
              <w:t xml:space="preserve">transform </w:t>
            </w:r>
            <w:r w:rsidR="00922414" w:rsidRPr="002B5DC1">
              <w:t xml:space="preserve">the </w:t>
            </w:r>
            <w:proofErr w:type="spellStart"/>
            <w:r w:rsidR="00922414" w:rsidRPr="002B5DC1">
              <w:t>creationTime</w:t>
            </w:r>
            <w:proofErr w:type="spellEnd"/>
            <w:r w:rsidR="00922414" w:rsidRPr="002B5DC1">
              <w:t xml:space="preserve"> </w:t>
            </w:r>
            <w:r w:rsidR="003A51A9" w:rsidRPr="002B5DC1">
              <w:t xml:space="preserve">into a valid instance of an XML </w:t>
            </w:r>
            <w:proofErr w:type="spellStart"/>
            <w:r w:rsidR="003A51A9" w:rsidRPr="002B5DC1">
              <w:t>dateTime</w:t>
            </w:r>
            <w:proofErr w:type="spellEnd"/>
            <w:r w:rsidR="003A51A9" w:rsidRPr="002B5DC1">
              <w:t xml:space="preserve"> (which is based o</w:t>
            </w:r>
            <w:r w:rsidR="000265BD" w:rsidRPr="002B5DC1">
              <w:t>n</w:t>
            </w:r>
            <w:r w:rsidR="003A51A9" w:rsidRPr="002B5DC1">
              <w:t xml:space="preserve"> ISO8601). This may involve adding date or time components, because in </w:t>
            </w:r>
            <w:r w:rsidR="001C5A84" w:rsidRPr="002B5DC1">
              <w:t>Document Sharing metadata</w:t>
            </w:r>
            <w:r w:rsidR="003A51A9" w:rsidRPr="002B5DC1">
              <w:t xml:space="preserve"> the DTM data type allows for partial dates</w:t>
            </w:r>
            <w:r w:rsidR="000265BD" w:rsidRPr="002B5DC1">
              <w:t xml:space="preserve"> </w:t>
            </w:r>
            <w:r w:rsidR="001C5A84" w:rsidRPr="002B5DC1">
              <w:t>(see ITI TF-3: Table 4.2.3.1.7-2)</w:t>
            </w:r>
            <w:r w:rsidR="003A51A9" w:rsidRPr="002B5DC1">
              <w:t xml:space="preserve">. </w:t>
            </w:r>
          </w:p>
          <w:p w14:paraId="506B08C0" w14:textId="77777777" w:rsidR="003A51A9" w:rsidRPr="002B5DC1" w:rsidRDefault="003A51A9" w:rsidP="003A51A9">
            <w:pPr>
              <w:pStyle w:val="BodyText"/>
            </w:pPr>
            <w:r w:rsidRPr="002B5DC1">
              <w:t xml:space="preserve">To transform </w:t>
            </w:r>
            <w:r w:rsidR="00922414" w:rsidRPr="002B5DC1">
              <w:t xml:space="preserve">an </w:t>
            </w:r>
            <w:r w:rsidRPr="002B5DC1">
              <w:t xml:space="preserve">incomplete </w:t>
            </w:r>
            <w:proofErr w:type="spellStart"/>
            <w:r w:rsidRPr="002B5DC1">
              <w:t>creation</w:t>
            </w:r>
            <w:r w:rsidR="00922414" w:rsidRPr="002B5DC1">
              <w:t>Time</w:t>
            </w:r>
            <w:proofErr w:type="spellEnd"/>
            <w:r w:rsidRPr="002B5DC1">
              <w:t xml:space="preserve"> into </w:t>
            </w:r>
            <w:r w:rsidR="00922414" w:rsidRPr="002B5DC1">
              <w:t xml:space="preserve">a </w:t>
            </w:r>
            <w:proofErr w:type="spellStart"/>
            <w:r w:rsidRPr="002B5DC1">
              <w:t>dateTime</w:t>
            </w:r>
            <w:proofErr w:type="spellEnd"/>
            <w:r w:rsidRPr="002B5DC1">
              <w:t xml:space="preserve"> instance</w:t>
            </w:r>
            <w:r w:rsidR="00922414" w:rsidRPr="002B5DC1">
              <w:t>,</w:t>
            </w:r>
            <w:r w:rsidRPr="002B5DC1">
              <w:t xml:space="preserve"> the </w:t>
            </w:r>
            <w:r w:rsidR="00922414" w:rsidRPr="002B5DC1">
              <w:t xml:space="preserve">Content Creator </w:t>
            </w:r>
            <w:r w:rsidR="007A1C61" w:rsidRPr="002B5DC1">
              <w:t xml:space="preserve">shall </w:t>
            </w:r>
            <w:r w:rsidRPr="002B5DC1">
              <w:t xml:space="preserve">use the smallest instant covered by the partial date. </w:t>
            </w:r>
            <w:r w:rsidR="00684CE4" w:rsidRPr="002B5DC1">
              <w:t xml:space="preserve">E.g., </w:t>
            </w:r>
            <w:r w:rsidRPr="002B5DC1">
              <w:t xml:space="preserve">"200904" would be transformed to "2009-04-01T00:00:00Z". </w:t>
            </w:r>
          </w:p>
          <w:p w14:paraId="353B92AE" w14:textId="4E4817A3" w:rsidR="00A936E1" w:rsidRPr="002B5DC1" w:rsidRDefault="003A51A9" w:rsidP="00922414">
            <w:pPr>
              <w:pStyle w:val="BodyText"/>
            </w:pPr>
            <w:r w:rsidRPr="002B5DC1">
              <w:t xml:space="preserve">The XACML </w:t>
            </w:r>
            <w:proofErr w:type="spellStart"/>
            <w:r w:rsidRPr="002B5DC1">
              <w:t>dateTime</w:t>
            </w:r>
            <w:proofErr w:type="spellEnd"/>
            <w:r w:rsidRPr="002B5DC1">
              <w:t xml:space="preserve"> </w:t>
            </w:r>
            <w:r w:rsidR="007A1C61" w:rsidRPr="002B5DC1">
              <w:t xml:space="preserve">shall </w:t>
            </w:r>
            <w:r w:rsidRPr="002B5DC1">
              <w:t xml:space="preserve">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00552727" w:rsidRPr="002B5DC1">
              <w:t>;</w:t>
            </w:r>
            <w:r w:rsidRPr="002B5DC1">
              <w:t xml:space="preserve"> therefore no </w:t>
            </w:r>
            <w:r w:rsidR="00922414" w:rsidRPr="002B5DC1">
              <w:t xml:space="preserve">further </w:t>
            </w:r>
            <w:r w:rsidRPr="002B5DC1">
              <w:t>transformation is necessary.</w:t>
            </w:r>
          </w:p>
        </w:tc>
      </w:tr>
      <w:tr w:rsidR="00A936E1" w:rsidRPr="002B5DC1" w14:paraId="44D84496" w14:textId="77777777" w:rsidTr="008209AF">
        <w:trPr>
          <w:cantSplit/>
        </w:trPr>
        <w:tc>
          <w:tcPr>
            <w:tcW w:w="2155" w:type="dxa"/>
            <w:shd w:val="clear" w:color="auto" w:fill="D9D9D9" w:themeFill="background1" w:themeFillShade="D9"/>
          </w:tcPr>
          <w:p w14:paraId="720AB53F" w14:textId="77777777" w:rsidR="00A936E1" w:rsidRPr="002B5DC1" w:rsidRDefault="00A936E1" w:rsidP="00D05244">
            <w:pPr>
              <w:pStyle w:val="BodyText"/>
              <w:rPr>
                <w:rStyle w:val="Strong"/>
              </w:rPr>
            </w:pPr>
            <w:r w:rsidRPr="002B5DC1">
              <w:rPr>
                <w:rStyle w:val="Strong"/>
              </w:rPr>
              <w:t xml:space="preserve">XACML Example </w:t>
            </w:r>
          </w:p>
        </w:tc>
        <w:tc>
          <w:tcPr>
            <w:tcW w:w="7195" w:type="dxa"/>
          </w:tcPr>
          <w:p w14:paraId="1FD83790" w14:textId="77777777" w:rsidR="00A936E1" w:rsidRPr="002B5DC1" w:rsidRDefault="003A51A9">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r>
            <w:r w:rsidR="00D20D39" w:rsidRPr="002B5DC1">
              <w:rPr>
                <w:rStyle w:val="XMLname"/>
              </w:rPr>
              <w:t xml:space="preserve">  </w:t>
            </w:r>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w:t>
            </w:r>
            <w:r w:rsidR="00D20D39" w:rsidRPr="002B5DC1">
              <w:rPr>
                <w:rStyle w:val="XMLname"/>
              </w:rPr>
              <w:t>document</w:t>
            </w:r>
            <w:r w:rsidRPr="002B5DC1">
              <w:rPr>
                <w:rStyle w:val="XMLname"/>
              </w:rPr>
              <w:t>-entry:creation-time"</w:t>
            </w:r>
            <w:r w:rsidRPr="002B5DC1">
              <w:rPr>
                <w:rStyle w:val="XMLname"/>
              </w:rPr>
              <w:br/>
            </w:r>
            <w:r w:rsidR="00D20D39" w:rsidRPr="002B5DC1">
              <w:rPr>
                <w:rStyle w:val="XMLname"/>
              </w:rP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7CC0DF4" w14:textId="3EBFB263" w:rsidR="00A936E1" w:rsidRPr="002B5DC1" w:rsidRDefault="00A936E1" w:rsidP="00A835E3">
      <w:pPr>
        <w:pStyle w:val="Heading7"/>
        <w:numPr>
          <w:ilvl w:val="0"/>
          <w:numId w:val="0"/>
        </w:numPr>
        <w:rPr>
          <w:noProof w:val="0"/>
        </w:rPr>
      </w:pPr>
      <w:bookmarkStart w:id="214" w:name="_Toc13811002"/>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4</w:t>
      </w:r>
      <w:r w:rsidRPr="002B5DC1">
        <w:rPr>
          <w:noProof w:val="0"/>
        </w:rPr>
        <w:t xml:space="preserve"> </w:t>
      </w:r>
      <w:r w:rsidR="00D20D39" w:rsidRPr="002B5DC1">
        <w:rPr>
          <w:noProof w:val="0"/>
        </w:rPr>
        <w:t>Event Code</w:t>
      </w:r>
      <w:bookmarkEnd w:id="214"/>
    </w:p>
    <w:tbl>
      <w:tblPr>
        <w:tblStyle w:val="TableGrid"/>
        <w:tblW w:w="0" w:type="auto"/>
        <w:tblLook w:val="04A0" w:firstRow="1" w:lastRow="0" w:firstColumn="1" w:lastColumn="0" w:noHBand="0" w:noVBand="1"/>
      </w:tblPr>
      <w:tblGrid>
        <w:gridCol w:w="2122"/>
        <w:gridCol w:w="7228"/>
      </w:tblGrid>
      <w:tr w:rsidR="00A936E1" w:rsidRPr="002B5DC1" w14:paraId="25164C78" w14:textId="77777777" w:rsidTr="00D05244">
        <w:tc>
          <w:tcPr>
            <w:tcW w:w="2122" w:type="dxa"/>
            <w:shd w:val="clear" w:color="auto" w:fill="D9D9D9" w:themeFill="background1" w:themeFillShade="D9"/>
          </w:tcPr>
          <w:p w14:paraId="2A400CDA"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7639DE69" w14:textId="40508F8F" w:rsidR="00A936E1" w:rsidRPr="002B5DC1" w:rsidRDefault="003D6DE2">
            <w:pPr>
              <w:pStyle w:val="BodyText"/>
            </w:pPr>
            <w:ins w:id="215" w:author="Lynn" w:date="2021-05-17T20:36:00Z">
              <w:r>
                <w:fldChar w:fldCharType="begin"/>
              </w:r>
            </w:ins>
            <w:ins w:id="216" w:author="Lynn" w:date="2021-05-17T20:42:00Z">
              <w:r w:rsidR="00834861">
                <w:instrText>HYPERLINK "https://profiles.ihe.net/ITI/TF/Volume3/ch-4.2.html" \l "4.2.3.2.8"</w:instrText>
              </w:r>
            </w:ins>
            <w:ins w:id="217" w:author="Lynn" w:date="2021-05-17T20:36:00Z">
              <w:r>
                <w:fldChar w:fldCharType="separate"/>
              </w:r>
              <w:r w:rsidR="001C5A84" w:rsidRPr="003D6DE2">
                <w:rPr>
                  <w:rStyle w:val="Hyperlink"/>
                </w:rPr>
                <w:t xml:space="preserve">ITI TF-3: </w:t>
              </w:r>
              <w:r w:rsidR="00D20D39" w:rsidRPr="003D6DE2">
                <w:rPr>
                  <w:rStyle w:val="Hyperlink"/>
                </w:rPr>
                <w:t>4.2.3.2.8</w:t>
              </w:r>
              <w:r>
                <w:fldChar w:fldCharType="end"/>
              </w:r>
            </w:ins>
            <w:r w:rsidR="00D20D39" w:rsidRPr="002B5DC1">
              <w:t xml:space="preserve"> as</w:t>
            </w:r>
            <w:r w:rsidR="006F25B7" w:rsidRPr="002B5DC1">
              <w:t xml:space="preserve"> "</w:t>
            </w:r>
            <w:proofErr w:type="spellStart"/>
            <w:r w:rsidR="006F25B7" w:rsidRPr="002B5DC1">
              <w:t>DocumentEntry.eventCodeList</w:t>
            </w:r>
            <w:proofErr w:type="spellEnd"/>
            <w:r w:rsidR="00D20D39" w:rsidRPr="002B5DC1">
              <w:t>"</w:t>
            </w:r>
          </w:p>
        </w:tc>
      </w:tr>
      <w:tr w:rsidR="00A936E1" w:rsidRPr="002B5DC1" w14:paraId="73089E05" w14:textId="77777777" w:rsidTr="00D05244">
        <w:tc>
          <w:tcPr>
            <w:tcW w:w="2122" w:type="dxa"/>
            <w:shd w:val="clear" w:color="auto" w:fill="D9D9D9" w:themeFill="background1" w:themeFillShade="D9"/>
          </w:tcPr>
          <w:p w14:paraId="638067D7" w14:textId="77777777" w:rsidR="00A936E1" w:rsidRPr="002B5DC1" w:rsidRDefault="00A936E1" w:rsidP="00D05244">
            <w:pPr>
              <w:pStyle w:val="BodyText"/>
              <w:rPr>
                <w:rStyle w:val="Strong"/>
              </w:rPr>
            </w:pPr>
            <w:r w:rsidRPr="002B5DC1">
              <w:rPr>
                <w:rStyle w:val="Strong"/>
              </w:rPr>
              <w:lastRenderedPageBreak/>
              <w:t xml:space="preserve">XACML Target Section </w:t>
            </w:r>
          </w:p>
        </w:tc>
        <w:tc>
          <w:tcPr>
            <w:tcW w:w="7228" w:type="dxa"/>
          </w:tcPr>
          <w:p w14:paraId="501C918D" w14:textId="77777777" w:rsidR="00A936E1" w:rsidRPr="002B5DC1" w:rsidRDefault="00733A2C" w:rsidP="00D05244">
            <w:pPr>
              <w:pStyle w:val="BodyText"/>
            </w:pPr>
            <w:r w:rsidRPr="002B5DC1">
              <w:t>resource</w:t>
            </w:r>
          </w:p>
        </w:tc>
      </w:tr>
      <w:tr w:rsidR="00A936E1" w:rsidRPr="002B5DC1" w14:paraId="63E308BD" w14:textId="77777777" w:rsidTr="00D05244">
        <w:tc>
          <w:tcPr>
            <w:tcW w:w="2122" w:type="dxa"/>
            <w:shd w:val="clear" w:color="auto" w:fill="D9D9D9" w:themeFill="background1" w:themeFillShade="D9"/>
          </w:tcPr>
          <w:p w14:paraId="2CA310D1"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06C8E417" w14:textId="77777777" w:rsidR="00A936E1"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733A2C" w:rsidRPr="002B5DC1">
              <w:rPr>
                <w:rStyle w:val="XMLname"/>
              </w:rPr>
              <w:t>:document-entry:event-code</w:t>
            </w:r>
          </w:p>
        </w:tc>
      </w:tr>
      <w:tr w:rsidR="00A936E1" w:rsidRPr="002B5DC1" w14:paraId="13ABDD1D" w14:textId="77777777" w:rsidTr="00D05244">
        <w:tc>
          <w:tcPr>
            <w:tcW w:w="2122" w:type="dxa"/>
            <w:shd w:val="clear" w:color="auto" w:fill="D9D9D9" w:themeFill="background1" w:themeFillShade="D9"/>
          </w:tcPr>
          <w:p w14:paraId="17D33851"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1D24465B" w14:textId="77777777" w:rsidR="00A936E1" w:rsidRPr="002B5DC1" w:rsidRDefault="00733A2C" w:rsidP="00D05244">
            <w:pPr>
              <w:pStyle w:val="BodyText"/>
              <w:rPr>
                <w:rStyle w:val="XMLname"/>
              </w:rPr>
            </w:pPr>
            <w:proofErr w:type="gramStart"/>
            <w:r w:rsidRPr="002B5DC1">
              <w:rPr>
                <w:rStyle w:val="XMLname"/>
              </w:rPr>
              <w:t>urn:hl</w:t>
            </w:r>
            <w:proofErr w:type="gramEnd"/>
            <w:r w:rsidRPr="002B5DC1">
              <w:rPr>
                <w:rStyle w:val="XMLname"/>
              </w:rPr>
              <w:t>7-org:v3#CV</w:t>
            </w:r>
          </w:p>
        </w:tc>
      </w:tr>
      <w:tr w:rsidR="00A936E1" w:rsidRPr="002B5DC1" w14:paraId="0CC4DCC9" w14:textId="77777777" w:rsidTr="00D05244">
        <w:tc>
          <w:tcPr>
            <w:tcW w:w="2122" w:type="dxa"/>
            <w:shd w:val="clear" w:color="auto" w:fill="D9D9D9" w:themeFill="background1" w:themeFillShade="D9"/>
          </w:tcPr>
          <w:p w14:paraId="434E6306"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3139AD94" w14:textId="77777777" w:rsidR="00A936E1" w:rsidRPr="002B5DC1" w:rsidRDefault="009D37DD" w:rsidP="00D05244">
            <w:pPr>
              <w:pStyle w:val="BodyText"/>
            </w:pPr>
            <w:r w:rsidRPr="002B5DC1">
              <w:t>No restrictions</w:t>
            </w:r>
          </w:p>
        </w:tc>
      </w:tr>
      <w:tr w:rsidR="00A936E1" w:rsidRPr="002B5DC1" w14:paraId="210BBC70" w14:textId="77777777" w:rsidTr="00D05244">
        <w:tc>
          <w:tcPr>
            <w:tcW w:w="2122" w:type="dxa"/>
            <w:shd w:val="clear" w:color="auto" w:fill="D9D9D9" w:themeFill="background1" w:themeFillShade="D9"/>
          </w:tcPr>
          <w:p w14:paraId="7756D293" w14:textId="77777777" w:rsidR="00A936E1" w:rsidRPr="002B5DC1" w:rsidRDefault="00A936E1" w:rsidP="00D05244">
            <w:pPr>
              <w:pStyle w:val="BodyText"/>
              <w:rPr>
                <w:rStyle w:val="Strong"/>
              </w:rPr>
            </w:pPr>
            <w:r w:rsidRPr="002B5DC1">
              <w:rPr>
                <w:rStyle w:val="Strong"/>
              </w:rPr>
              <w:t xml:space="preserve">XACML Example </w:t>
            </w:r>
          </w:p>
        </w:tc>
        <w:tc>
          <w:tcPr>
            <w:tcW w:w="7228" w:type="dxa"/>
          </w:tcPr>
          <w:p w14:paraId="58D93D26" w14:textId="77777777" w:rsidR="00A936E1" w:rsidRPr="002B5DC1" w:rsidRDefault="00733A2C">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:document-entry:event-code"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code="45.23"</w:t>
            </w:r>
            <w:r w:rsidRPr="002B5DC1">
              <w:rPr>
                <w:rStyle w:val="XMLname"/>
              </w:rPr>
              <w:br/>
              <w:t xml:space="preserve">          </w:t>
            </w:r>
            <w:proofErr w:type="spellStart"/>
            <w:r w:rsidRPr="002B5DC1">
              <w:rPr>
                <w:rStyle w:val="XMLname"/>
              </w:rPr>
              <w:t>codeSystem</w:t>
            </w:r>
            <w:proofErr w:type="spellEnd"/>
            <w:r w:rsidRPr="002B5DC1">
              <w:rPr>
                <w:rStyle w:val="XMLname"/>
              </w:rPr>
              <w:t>="2.16.840.1.113883.6.2"/&gt;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A48E229" w14:textId="2F44956E" w:rsidR="00A936E1" w:rsidRPr="002B5DC1" w:rsidRDefault="00A936E1" w:rsidP="00A835E3">
      <w:pPr>
        <w:pStyle w:val="Heading7"/>
        <w:numPr>
          <w:ilvl w:val="0"/>
          <w:numId w:val="0"/>
        </w:numPr>
        <w:rPr>
          <w:noProof w:val="0"/>
        </w:rPr>
      </w:pPr>
      <w:bookmarkStart w:id="218" w:name="_Toc13811003"/>
      <w:r w:rsidRPr="002B5DC1">
        <w:rPr>
          <w:noProof w:val="0"/>
        </w:rPr>
        <w:t>5.</w:t>
      </w:r>
      <w:r w:rsidR="0066138C" w:rsidRPr="002B5DC1">
        <w:rPr>
          <w:noProof w:val="0"/>
        </w:rPr>
        <w:t>6</w:t>
      </w:r>
      <w:r w:rsidRPr="002B5DC1">
        <w:rPr>
          <w:noProof w:val="0"/>
        </w:rPr>
        <w:t>.2.1.5.</w:t>
      </w:r>
      <w:r w:rsidR="00CF70EA" w:rsidRPr="002B5DC1">
        <w:rPr>
          <w:noProof w:val="0"/>
        </w:rPr>
        <w:t>2</w:t>
      </w:r>
      <w:r w:rsidRPr="002B5DC1">
        <w:rPr>
          <w:noProof w:val="0"/>
        </w:rPr>
        <w:t>.</w:t>
      </w:r>
      <w:r w:rsidR="00CF70EA" w:rsidRPr="002B5DC1">
        <w:rPr>
          <w:noProof w:val="0"/>
        </w:rPr>
        <w:t>5</w:t>
      </w:r>
      <w:r w:rsidRPr="002B5DC1">
        <w:rPr>
          <w:noProof w:val="0"/>
        </w:rPr>
        <w:t xml:space="preserve"> </w:t>
      </w:r>
      <w:r w:rsidR="00733A2C" w:rsidRPr="002B5DC1">
        <w:rPr>
          <w:noProof w:val="0"/>
        </w:rPr>
        <w:t>Healthcare Facility Type Code</w:t>
      </w:r>
      <w:bookmarkEnd w:id="218"/>
    </w:p>
    <w:tbl>
      <w:tblPr>
        <w:tblStyle w:val="TableGrid"/>
        <w:tblW w:w="0" w:type="auto"/>
        <w:tblLook w:val="04A0" w:firstRow="1" w:lastRow="0" w:firstColumn="1" w:lastColumn="0" w:noHBand="0" w:noVBand="1"/>
      </w:tblPr>
      <w:tblGrid>
        <w:gridCol w:w="2122"/>
        <w:gridCol w:w="7228"/>
      </w:tblGrid>
      <w:tr w:rsidR="00A936E1" w:rsidRPr="002B5DC1" w14:paraId="6108AAC7" w14:textId="77777777" w:rsidTr="00C709FD">
        <w:trPr>
          <w:cantSplit/>
        </w:trPr>
        <w:tc>
          <w:tcPr>
            <w:tcW w:w="2122" w:type="dxa"/>
            <w:shd w:val="clear" w:color="auto" w:fill="D9D9D9" w:themeFill="background1" w:themeFillShade="D9"/>
          </w:tcPr>
          <w:p w14:paraId="3919380E" w14:textId="77777777" w:rsidR="00A936E1" w:rsidRPr="002B5DC1" w:rsidRDefault="00A936E1" w:rsidP="00D05244">
            <w:pPr>
              <w:pStyle w:val="BodyText"/>
              <w:rPr>
                <w:rStyle w:val="Strong"/>
              </w:rPr>
            </w:pPr>
            <w:r w:rsidRPr="002B5DC1">
              <w:rPr>
                <w:rStyle w:val="Strong"/>
              </w:rPr>
              <w:t xml:space="preserve">IHE Document Sharing Metadata Definition </w:t>
            </w:r>
          </w:p>
        </w:tc>
        <w:tc>
          <w:tcPr>
            <w:tcW w:w="7228" w:type="dxa"/>
          </w:tcPr>
          <w:p w14:paraId="17883FEA" w14:textId="3A986136" w:rsidR="00A936E1" w:rsidRPr="002B5DC1" w:rsidRDefault="003D6DE2">
            <w:pPr>
              <w:pStyle w:val="BodyText"/>
            </w:pPr>
            <w:ins w:id="219" w:author="Lynn" w:date="2021-05-17T20:36:00Z">
              <w:r>
                <w:fldChar w:fldCharType="begin"/>
              </w:r>
            </w:ins>
            <w:ins w:id="220" w:author="Lynn" w:date="2021-05-17T20:42:00Z">
              <w:r w:rsidR="00834861">
                <w:instrText>HYPERLINK "https://profiles.ihe.net/ITI/TF/Volume3/ch-4.2.html" \l "4.2.3.2.11"</w:instrText>
              </w:r>
            </w:ins>
            <w:ins w:id="221" w:author="Lynn" w:date="2021-05-17T20:36:00Z">
              <w:r>
                <w:fldChar w:fldCharType="separate"/>
              </w:r>
              <w:r w:rsidR="001C5A84" w:rsidRPr="003D6DE2">
                <w:rPr>
                  <w:rStyle w:val="Hyperlink"/>
                </w:rPr>
                <w:t xml:space="preserve">ITI TF-3: </w:t>
              </w:r>
              <w:r w:rsidR="00733A2C" w:rsidRPr="003D6DE2">
                <w:rPr>
                  <w:rStyle w:val="Hyperlink"/>
                </w:rPr>
                <w:t>4.2.3.2.11</w:t>
              </w:r>
              <w:r>
                <w:fldChar w:fldCharType="end"/>
              </w:r>
            </w:ins>
            <w:r w:rsidR="00733A2C" w:rsidRPr="002B5DC1">
              <w:t xml:space="preserve"> as "</w:t>
            </w:r>
            <w:proofErr w:type="spellStart"/>
            <w:r w:rsidR="00733A2C" w:rsidRPr="002B5DC1">
              <w:t>DocumentEntry.healthcareFacilityTypeCode</w:t>
            </w:r>
            <w:proofErr w:type="spellEnd"/>
            <w:r w:rsidR="00733A2C" w:rsidRPr="002B5DC1">
              <w:t>"</w:t>
            </w:r>
          </w:p>
        </w:tc>
      </w:tr>
      <w:tr w:rsidR="00A936E1" w:rsidRPr="002B5DC1" w14:paraId="6A8329F1" w14:textId="77777777" w:rsidTr="00C709FD">
        <w:trPr>
          <w:cantSplit/>
        </w:trPr>
        <w:tc>
          <w:tcPr>
            <w:tcW w:w="2122" w:type="dxa"/>
            <w:shd w:val="clear" w:color="auto" w:fill="D9D9D9" w:themeFill="background1" w:themeFillShade="D9"/>
          </w:tcPr>
          <w:p w14:paraId="248C8C08" w14:textId="77777777" w:rsidR="00A936E1" w:rsidRPr="002B5DC1" w:rsidRDefault="00A936E1" w:rsidP="00D05244">
            <w:pPr>
              <w:pStyle w:val="BodyText"/>
              <w:rPr>
                <w:rStyle w:val="Strong"/>
              </w:rPr>
            </w:pPr>
            <w:r w:rsidRPr="002B5DC1">
              <w:rPr>
                <w:rStyle w:val="Strong"/>
              </w:rPr>
              <w:t xml:space="preserve">XACML Target Section </w:t>
            </w:r>
          </w:p>
        </w:tc>
        <w:tc>
          <w:tcPr>
            <w:tcW w:w="7228" w:type="dxa"/>
          </w:tcPr>
          <w:p w14:paraId="3EE4CC6C" w14:textId="77777777" w:rsidR="00A936E1" w:rsidRPr="002B5DC1" w:rsidRDefault="00733A2C" w:rsidP="00D05244">
            <w:pPr>
              <w:pStyle w:val="BodyText"/>
            </w:pPr>
            <w:r w:rsidRPr="002B5DC1">
              <w:t>resource</w:t>
            </w:r>
          </w:p>
        </w:tc>
      </w:tr>
      <w:tr w:rsidR="00A936E1" w:rsidRPr="002B5DC1" w14:paraId="28BD2A27" w14:textId="77777777" w:rsidTr="00C709FD">
        <w:trPr>
          <w:cantSplit/>
        </w:trPr>
        <w:tc>
          <w:tcPr>
            <w:tcW w:w="2122" w:type="dxa"/>
            <w:shd w:val="clear" w:color="auto" w:fill="D9D9D9" w:themeFill="background1" w:themeFillShade="D9"/>
          </w:tcPr>
          <w:p w14:paraId="44ECF32B" w14:textId="77777777" w:rsidR="00A936E1" w:rsidRPr="002B5DC1" w:rsidRDefault="00A936E1" w:rsidP="00D05244">
            <w:pPr>
              <w:pStyle w:val="BodyText"/>
              <w:rPr>
                <w:rStyle w:val="Strong"/>
              </w:rPr>
            </w:pPr>
            <w:r w:rsidRPr="002B5DC1">
              <w:rPr>
                <w:rStyle w:val="Strong"/>
              </w:rPr>
              <w:t xml:space="preserve">XACML Attribute ID </w:t>
            </w:r>
          </w:p>
        </w:tc>
        <w:tc>
          <w:tcPr>
            <w:tcW w:w="7228" w:type="dxa"/>
          </w:tcPr>
          <w:p w14:paraId="513992AF" w14:textId="77777777" w:rsidR="00A936E1" w:rsidRPr="002B5DC1" w:rsidRDefault="004E7D91">
            <w:pPr>
              <w:pStyle w:val="BodyText"/>
              <w:rPr>
                <w:rStyle w:val="XMLname"/>
              </w:rPr>
            </w:pPr>
            <w:proofErr w:type="gramStart"/>
            <w:r w:rsidRPr="002B5DC1">
              <w:rPr>
                <w:rStyle w:val="XMLname"/>
              </w:rPr>
              <w:t>urn:ihe</w:t>
            </w:r>
            <w:proofErr w:type="gramEnd"/>
            <w:r w:rsidRPr="002B5DC1">
              <w:rPr>
                <w:rStyle w:val="XMLname"/>
              </w:rPr>
              <w:t>:iti:appc:2016</w:t>
            </w:r>
            <w:r w:rsidR="00733A2C" w:rsidRPr="002B5DC1">
              <w:rPr>
                <w:rStyle w:val="XMLname"/>
              </w:rPr>
              <w:t>:document-entry:healthcare-facility-type-code</w:t>
            </w:r>
          </w:p>
        </w:tc>
      </w:tr>
      <w:tr w:rsidR="00A936E1" w:rsidRPr="002B5DC1" w14:paraId="47E4E137" w14:textId="77777777" w:rsidTr="00C709FD">
        <w:trPr>
          <w:cantSplit/>
        </w:trPr>
        <w:tc>
          <w:tcPr>
            <w:tcW w:w="2122" w:type="dxa"/>
            <w:shd w:val="clear" w:color="auto" w:fill="D9D9D9" w:themeFill="background1" w:themeFillShade="D9"/>
          </w:tcPr>
          <w:p w14:paraId="7C06E731" w14:textId="77777777" w:rsidR="00A936E1" w:rsidRPr="002B5DC1" w:rsidRDefault="00A936E1" w:rsidP="00D05244">
            <w:pPr>
              <w:pStyle w:val="BodyText"/>
              <w:rPr>
                <w:rStyle w:val="Strong"/>
              </w:rPr>
            </w:pPr>
            <w:r w:rsidRPr="002B5DC1">
              <w:rPr>
                <w:rStyle w:val="Strong"/>
              </w:rPr>
              <w:t xml:space="preserve">XACML Data Type </w:t>
            </w:r>
          </w:p>
        </w:tc>
        <w:tc>
          <w:tcPr>
            <w:tcW w:w="7228" w:type="dxa"/>
          </w:tcPr>
          <w:p w14:paraId="2FE03884" w14:textId="77777777" w:rsidR="00A936E1" w:rsidRPr="002B5DC1" w:rsidRDefault="00733A2C" w:rsidP="00D05244">
            <w:pPr>
              <w:pStyle w:val="BodyText"/>
              <w:rPr>
                <w:rStyle w:val="XMLname"/>
              </w:rPr>
            </w:pPr>
            <w:proofErr w:type="gramStart"/>
            <w:r w:rsidRPr="002B5DC1">
              <w:rPr>
                <w:rStyle w:val="XMLname"/>
              </w:rPr>
              <w:t>urn:hl</w:t>
            </w:r>
            <w:proofErr w:type="gramEnd"/>
            <w:r w:rsidRPr="002B5DC1">
              <w:rPr>
                <w:rStyle w:val="XMLname"/>
              </w:rPr>
              <w:t>7-org:v3#CV</w:t>
            </w:r>
          </w:p>
        </w:tc>
      </w:tr>
      <w:tr w:rsidR="00A936E1" w:rsidRPr="002B5DC1" w14:paraId="4D56F20F" w14:textId="77777777" w:rsidTr="00C709FD">
        <w:trPr>
          <w:cantSplit/>
        </w:trPr>
        <w:tc>
          <w:tcPr>
            <w:tcW w:w="2122" w:type="dxa"/>
            <w:shd w:val="clear" w:color="auto" w:fill="D9D9D9" w:themeFill="background1" w:themeFillShade="D9"/>
          </w:tcPr>
          <w:p w14:paraId="32A0DCD7" w14:textId="77777777" w:rsidR="00A936E1" w:rsidRPr="002B5DC1" w:rsidRDefault="00A936E1" w:rsidP="00D05244">
            <w:pPr>
              <w:pStyle w:val="BodyText"/>
              <w:rPr>
                <w:rStyle w:val="Strong"/>
              </w:rPr>
            </w:pPr>
            <w:r w:rsidRPr="002B5DC1">
              <w:rPr>
                <w:rStyle w:val="Strong"/>
              </w:rPr>
              <w:t xml:space="preserve">XACML Attribute Value Content </w:t>
            </w:r>
          </w:p>
        </w:tc>
        <w:tc>
          <w:tcPr>
            <w:tcW w:w="7228" w:type="dxa"/>
          </w:tcPr>
          <w:p w14:paraId="6044E01F" w14:textId="77777777" w:rsidR="00A936E1" w:rsidRPr="002B5DC1" w:rsidRDefault="009D37DD" w:rsidP="00D05244">
            <w:pPr>
              <w:pStyle w:val="BodyText"/>
            </w:pPr>
            <w:r w:rsidRPr="002B5DC1">
              <w:t>No restrictions</w:t>
            </w:r>
          </w:p>
        </w:tc>
      </w:tr>
      <w:tr w:rsidR="00A936E1" w:rsidRPr="002B5DC1" w14:paraId="14052A69" w14:textId="77777777" w:rsidTr="00C709FD">
        <w:trPr>
          <w:cantSplit/>
        </w:trPr>
        <w:tc>
          <w:tcPr>
            <w:tcW w:w="2122" w:type="dxa"/>
            <w:shd w:val="clear" w:color="auto" w:fill="D9D9D9" w:themeFill="background1" w:themeFillShade="D9"/>
          </w:tcPr>
          <w:p w14:paraId="1B90F966" w14:textId="77777777" w:rsidR="00A936E1" w:rsidRPr="002B5DC1" w:rsidRDefault="00A936E1" w:rsidP="00D05244">
            <w:pPr>
              <w:pStyle w:val="BodyText"/>
              <w:rPr>
                <w:rStyle w:val="Strong"/>
              </w:rPr>
            </w:pPr>
            <w:r w:rsidRPr="002B5DC1">
              <w:rPr>
                <w:rStyle w:val="Strong"/>
              </w:rPr>
              <w:t xml:space="preserve">XACML Example </w:t>
            </w:r>
          </w:p>
        </w:tc>
        <w:tc>
          <w:tcPr>
            <w:tcW w:w="7228" w:type="dxa"/>
          </w:tcPr>
          <w:p w14:paraId="23BC90A1" w14:textId="77777777" w:rsidR="00A936E1" w:rsidRPr="002B5DC1" w:rsidRDefault="00733A2C">
            <w:pPr>
              <w:pStyle w:val="BodyText"/>
            </w:pPr>
            <w:r w:rsidRPr="002B5DC1">
              <w:rPr>
                <w:rStyle w:val="XMLname"/>
              </w:rPr>
              <w:t xml:space="preserve">&lt;Attribute </w:t>
            </w:r>
            <w:r w:rsidRPr="002B5DC1">
              <w:rPr>
                <w:rStyle w:val="XMLname"/>
              </w:rPr>
              <w:br/>
              <w:t>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:document-entry:healthcare-facility-type-code"</w:t>
            </w:r>
            <w:r w:rsidRPr="002B5DC1">
              <w:rPr>
                <w:rStyle w:val="XMLname"/>
              </w:rPr>
              <w:br/>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code="310400000X"</w:t>
            </w:r>
            <w:r w:rsidRPr="002B5DC1">
              <w:rPr>
                <w:rStyle w:val="XMLname"/>
              </w:rPr>
              <w:br/>
              <w:t xml:space="preserve">          </w:t>
            </w:r>
            <w:proofErr w:type="spellStart"/>
            <w:r w:rsidRPr="002B5DC1">
              <w:rPr>
                <w:rStyle w:val="XMLname"/>
              </w:rPr>
              <w:t>codeSystem</w:t>
            </w:r>
            <w:proofErr w:type="spellEnd"/>
            <w:r w:rsidRPr="002B5DC1">
              <w:rPr>
                <w:rStyle w:val="XMLname"/>
              </w:rPr>
              <w:t>="2.16.840.1.113883.6.101"/&gt;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2538C148" w14:textId="7EE050D7" w:rsidR="00733A2C" w:rsidRPr="002B5DC1" w:rsidRDefault="00733A2C" w:rsidP="00A835E3">
      <w:pPr>
        <w:pStyle w:val="Heading7"/>
        <w:numPr>
          <w:ilvl w:val="0"/>
          <w:numId w:val="0"/>
        </w:numPr>
        <w:rPr>
          <w:noProof w:val="0"/>
        </w:rPr>
      </w:pPr>
      <w:bookmarkStart w:id="222" w:name="_Toc13811004"/>
      <w:r w:rsidRPr="002B5DC1">
        <w:rPr>
          <w:noProof w:val="0"/>
        </w:rPr>
        <w:lastRenderedPageBreak/>
        <w:t>5.</w:t>
      </w:r>
      <w:r w:rsidR="0066138C" w:rsidRPr="002B5DC1">
        <w:rPr>
          <w:noProof w:val="0"/>
        </w:rPr>
        <w:t>6</w:t>
      </w:r>
      <w:r w:rsidR="003C5FD3" w:rsidRPr="002B5DC1">
        <w:rPr>
          <w:noProof w:val="0"/>
        </w:rPr>
        <w:t>.2.1.5.2</w:t>
      </w:r>
      <w:r w:rsidRPr="002B5DC1">
        <w:rPr>
          <w:noProof w:val="0"/>
        </w:rPr>
        <w:t>.</w:t>
      </w:r>
      <w:r w:rsidR="003C5FD3" w:rsidRPr="002B5DC1">
        <w:rPr>
          <w:noProof w:val="0"/>
        </w:rPr>
        <w:t>6</w:t>
      </w:r>
      <w:r w:rsidRPr="002B5DC1">
        <w:rPr>
          <w:noProof w:val="0"/>
        </w:rPr>
        <w:t xml:space="preserve"> Legal Authenticator</w:t>
      </w:r>
      <w:bookmarkEnd w:id="222"/>
    </w:p>
    <w:tbl>
      <w:tblPr>
        <w:tblStyle w:val="TableGrid"/>
        <w:tblW w:w="0" w:type="auto"/>
        <w:tblLook w:val="04A0" w:firstRow="1" w:lastRow="0" w:firstColumn="1" w:lastColumn="0" w:noHBand="0" w:noVBand="1"/>
      </w:tblPr>
      <w:tblGrid>
        <w:gridCol w:w="2122"/>
        <w:gridCol w:w="7228"/>
      </w:tblGrid>
      <w:tr w:rsidR="00733A2C" w:rsidRPr="002B5DC1" w14:paraId="66676615" w14:textId="77777777" w:rsidTr="00C709FD">
        <w:trPr>
          <w:cantSplit/>
        </w:trPr>
        <w:tc>
          <w:tcPr>
            <w:tcW w:w="2122" w:type="dxa"/>
            <w:shd w:val="clear" w:color="auto" w:fill="D9D9D9" w:themeFill="background1" w:themeFillShade="D9"/>
          </w:tcPr>
          <w:p w14:paraId="0D5BB768" w14:textId="77777777" w:rsidR="00733A2C" w:rsidRPr="002B5DC1" w:rsidRDefault="00733A2C" w:rsidP="00D05244">
            <w:pPr>
              <w:pStyle w:val="BodyText"/>
              <w:rPr>
                <w:rStyle w:val="Strong"/>
              </w:rPr>
            </w:pPr>
            <w:r w:rsidRPr="002B5DC1">
              <w:rPr>
                <w:rStyle w:val="Strong"/>
              </w:rPr>
              <w:t xml:space="preserve">IHE Document Sharing Metadata Definition </w:t>
            </w:r>
          </w:p>
        </w:tc>
        <w:tc>
          <w:tcPr>
            <w:tcW w:w="7228" w:type="dxa"/>
          </w:tcPr>
          <w:p w14:paraId="1297D8DE" w14:textId="67DF9B38" w:rsidR="00733A2C" w:rsidRPr="002B5DC1" w:rsidRDefault="003D6DE2">
            <w:pPr>
              <w:pStyle w:val="BodyText"/>
            </w:pPr>
            <w:ins w:id="223" w:author="Lynn" w:date="2021-05-17T20:37:00Z">
              <w:r>
                <w:fldChar w:fldCharType="begin"/>
              </w:r>
            </w:ins>
            <w:ins w:id="224" w:author="Lynn" w:date="2021-05-17T20:42:00Z">
              <w:r w:rsidR="00834861">
                <w:instrText>HYPERLINK "https://profiles.ihe.net/ITI/TF/Volume3/ch-4.2.html" \l "4.2.3.2.14"</w:instrText>
              </w:r>
            </w:ins>
            <w:ins w:id="225" w:author="Lynn" w:date="2021-05-17T20:37:00Z">
              <w:r>
                <w:fldChar w:fldCharType="separate"/>
              </w:r>
              <w:r w:rsidR="001C5A84" w:rsidRPr="003D6DE2">
                <w:rPr>
                  <w:rStyle w:val="Hyperlink"/>
                </w:rPr>
                <w:t xml:space="preserve">ITI TF-3: </w:t>
              </w:r>
              <w:r w:rsidR="00733A2C" w:rsidRPr="003D6DE2">
                <w:rPr>
                  <w:rStyle w:val="Hyperlink"/>
                </w:rPr>
                <w:t>4.2.3.</w:t>
              </w:r>
              <w:r w:rsidR="00752FBF" w:rsidRPr="003D6DE2">
                <w:rPr>
                  <w:rStyle w:val="Hyperlink"/>
                </w:rPr>
                <w:t>2</w:t>
              </w:r>
              <w:r w:rsidR="00733A2C" w:rsidRPr="003D6DE2">
                <w:rPr>
                  <w:rStyle w:val="Hyperlink"/>
                </w:rPr>
                <w:t>.14</w:t>
              </w:r>
              <w:r>
                <w:fldChar w:fldCharType="end"/>
              </w:r>
            </w:ins>
            <w:r w:rsidR="00733A2C" w:rsidRPr="002B5DC1">
              <w:t xml:space="preserve"> as "</w:t>
            </w:r>
            <w:proofErr w:type="spellStart"/>
            <w:r w:rsidR="00752FBF" w:rsidRPr="002B5DC1">
              <w:t>DocumentEntry.</w:t>
            </w:r>
            <w:r w:rsidR="00733A2C" w:rsidRPr="002B5DC1">
              <w:t>legalAuthenticator</w:t>
            </w:r>
            <w:proofErr w:type="spellEnd"/>
            <w:r w:rsidR="006259B9" w:rsidRPr="002B5DC1">
              <w:t>"</w:t>
            </w:r>
          </w:p>
        </w:tc>
      </w:tr>
      <w:tr w:rsidR="00733A2C" w:rsidRPr="002B5DC1" w14:paraId="5639710E" w14:textId="77777777" w:rsidTr="00C709FD">
        <w:trPr>
          <w:cantSplit/>
        </w:trPr>
        <w:tc>
          <w:tcPr>
            <w:tcW w:w="2122" w:type="dxa"/>
            <w:shd w:val="clear" w:color="auto" w:fill="D9D9D9" w:themeFill="background1" w:themeFillShade="D9"/>
          </w:tcPr>
          <w:p w14:paraId="27C41EA1" w14:textId="77777777" w:rsidR="00733A2C" w:rsidRPr="002B5DC1" w:rsidRDefault="00733A2C" w:rsidP="00D05244">
            <w:pPr>
              <w:pStyle w:val="BodyText"/>
              <w:rPr>
                <w:rStyle w:val="Strong"/>
              </w:rPr>
            </w:pPr>
            <w:r w:rsidRPr="002B5DC1">
              <w:rPr>
                <w:rStyle w:val="Strong"/>
              </w:rPr>
              <w:t xml:space="preserve">XACML Target Section </w:t>
            </w:r>
          </w:p>
        </w:tc>
        <w:tc>
          <w:tcPr>
            <w:tcW w:w="7228" w:type="dxa"/>
          </w:tcPr>
          <w:p w14:paraId="29D7C8A7" w14:textId="77777777" w:rsidR="00733A2C" w:rsidRPr="002B5DC1" w:rsidRDefault="00733A2C" w:rsidP="00D05244">
            <w:pPr>
              <w:pStyle w:val="BodyText"/>
            </w:pPr>
            <w:r w:rsidRPr="002B5DC1">
              <w:t>resource</w:t>
            </w:r>
          </w:p>
        </w:tc>
      </w:tr>
      <w:tr w:rsidR="00733A2C" w:rsidRPr="002B5DC1" w14:paraId="0ACA66AD" w14:textId="77777777" w:rsidTr="00C709FD">
        <w:trPr>
          <w:cantSplit/>
        </w:trPr>
        <w:tc>
          <w:tcPr>
            <w:tcW w:w="2122" w:type="dxa"/>
            <w:shd w:val="clear" w:color="auto" w:fill="D9D9D9" w:themeFill="background1" w:themeFillShade="D9"/>
          </w:tcPr>
          <w:p w14:paraId="74B2FD60" w14:textId="77777777" w:rsidR="00733A2C" w:rsidRPr="002B5DC1" w:rsidRDefault="00733A2C" w:rsidP="00D05244">
            <w:pPr>
              <w:pStyle w:val="BodyText"/>
              <w:rPr>
                <w:rStyle w:val="Strong"/>
              </w:rPr>
            </w:pPr>
            <w:r w:rsidRPr="002B5DC1">
              <w:rPr>
                <w:rStyle w:val="Strong"/>
              </w:rPr>
              <w:t xml:space="preserve">XACML Attribute ID </w:t>
            </w:r>
          </w:p>
        </w:tc>
        <w:tc>
          <w:tcPr>
            <w:tcW w:w="7228" w:type="dxa"/>
          </w:tcPr>
          <w:p w14:paraId="11AF3D2B" w14:textId="77777777" w:rsidR="00733A2C"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733A2C" w:rsidRPr="002B5DC1">
              <w:rPr>
                <w:rStyle w:val="XMLname"/>
              </w:rPr>
              <w:t>:document-entry:legal-authenticator:id</w:t>
            </w:r>
          </w:p>
        </w:tc>
      </w:tr>
      <w:tr w:rsidR="00733A2C" w:rsidRPr="002B5DC1" w14:paraId="5D860C98" w14:textId="77777777" w:rsidTr="00C709FD">
        <w:trPr>
          <w:cantSplit/>
        </w:trPr>
        <w:tc>
          <w:tcPr>
            <w:tcW w:w="2122" w:type="dxa"/>
            <w:shd w:val="clear" w:color="auto" w:fill="D9D9D9" w:themeFill="background1" w:themeFillShade="D9"/>
          </w:tcPr>
          <w:p w14:paraId="11D1BC57" w14:textId="77777777" w:rsidR="00733A2C" w:rsidRPr="002B5DC1" w:rsidRDefault="00733A2C" w:rsidP="00D05244">
            <w:pPr>
              <w:pStyle w:val="BodyText"/>
              <w:rPr>
                <w:rStyle w:val="Strong"/>
              </w:rPr>
            </w:pPr>
            <w:r w:rsidRPr="002B5DC1">
              <w:rPr>
                <w:rStyle w:val="Strong"/>
              </w:rPr>
              <w:t xml:space="preserve">XACML Data Type </w:t>
            </w:r>
          </w:p>
        </w:tc>
        <w:tc>
          <w:tcPr>
            <w:tcW w:w="7228" w:type="dxa"/>
          </w:tcPr>
          <w:p w14:paraId="3632FFA4" w14:textId="77777777" w:rsidR="00733A2C" w:rsidRPr="002B5DC1" w:rsidRDefault="00733A2C" w:rsidP="00D05244">
            <w:pPr>
              <w:pStyle w:val="BodyText"/>
              <w:rPr>
                <w:rStyle w:val="XMLname"/>
              </w:rPr>
            </w:pPr>
            <w:proofErr w:type="gramStart"/>
            <w:r w:rsidRPr="002B5DC1">
              <w:rPr>
                <w:rStyle w:val="XMLname"/>
              </w:rPr>
              <w:t>urn:hl</w:t>
            </w:r>
            <w:proofErr w:type="gramEnd"/>
            <w:r w:rsidRPr="002B5DC1">
              <w:rPr>
                <w:rStyle w:val="XMLname"/>
              </w:rPr>
              <w:t>7-org:v3#II</w:t>
            </w:r>
          </w:p>
        </w:tc>
      </w:tr>
      <w:tr w:rsidR="00733A2C" w:rsidRPr="002B5DC1" w14:paraId="4A9C2B80" w14:textId="77777777" w:rsidTr="00C709FD">
        <w:trPr>
          <w:cantSplit/>
        </w:trPr>
        <w:tc>
          <w:tcPr>
            <w:tcW w:w="2122" w:type="dxa"/>
            <w:shd w:val="clear" w:color="auto" w:fill="D9D9D9" w:themeFill="background1" w:themeFillShade="D9"/>
          </w:tcPr>
          <w:p w14:paraId="7A9E1123" w14:textId="77777777" w:rsidR="00733A2C" w:rsidRPr="002B5DC1" w:rsidRDefault="00733A2C" w:rsidP="00D05244">
            <w:pPr>
              <w:pStyle w:val="BodyText"/>
              <w:rPr>
                <w:rStyle w:val="Strong"/>
              </w:rPr>
            </w:pPr>
            <w:r w:rsidRPr="002B5DC1">
              <w:rPr>
                <w:rStyle w:val="Strong"/>
              </w:rPr>
              <w:t xml:space="preserve">XACML Attribute Value Content </w:t>
            </w:r>
          </w:p>
        </w:tc>
        <w:tc>
          <w:tcPr>
            <w:tcW w:w="7228" w:type="dxa"/>
          </w:tcPr>
          <w:p w14:paraId="1D045777" w14:textId="571699B9" w:rsidR="00733A2C" w:rsidRPr="002B5DC1" w:rsidRDefault="002374AC" w:rsidP="002374AC">
            <w:pPr>
              <w:pStyle w:val="BodyText"/>
            </w:pPr>
            <w:r w:rsidRPr="002B5DC1">
              <w:t>If XCN.1 is an OID, use XCN.1 as root with no extension</w:t>
            </w:r>
            <w:r w:rsidR="00F22E21" w:rsidRPr="002B5DC1">
              <w:t xml:space="preserve">. </w:t>
            </w:r>
            <w:r w:rsidRPr="002B5DC1">
              <w:t>If XCN.1 is not an OID, u</w:t>
            </w:r>
            <w:r w:rsidR="00733A2C" w:rsidRPr="002B5DC1">
              <w:t>se XCN.9 as root and XCN.1 as extension</w:t>
            </w:r>
            <w:r w:rsidR="00552727" w:rsidRPr="002B5DC1">
              <w:t>.</w:t>
            </w:r>
          </w:p>
        </w:tc>
      </w:tr>
      <w:tr w:rsidR="00733A2C" w:rsidRPr="002B5DC1" w14:paraId="084EEB3A" w14:textId="77777777" w:rsidTr="00C709FD">
        <w:trPr>
          <w:cantSplit/>
        </w:trPr>
        <w:tc>
          <w:tcPr>
            <w:tcW w:w="2122" w:type="dxa"/>
            <w:shd w:val="clear" w:color="auto" w:fill="D9D9D9" w:themeFill="background1" w:themeFillShade="D9"/>
          </w:tcPr>
          <w:p w14:paraId="643D9AF9" w14:textId="77777777" w:rsidR="00733A2C" w:rsidRPr="002B5DC1" w:rsidRDefault="00733A2C" w:rsidP="00D05244">
            <w:pPr>
              <w:pStyle w:val="BodyText"/>
              <w:rPr>
                <w:rStyle w:val="Strong"/>
              </w:rPr>
            </w:pPr>
            <w:r w:rsidRPr="002B5DC1">
              <w:rPr>
                <w:rStyle w:val="Strong"/>
              </w:rPr>
              <w:t xml:space="preserve">XACML Example </w:t>
            </w:r>
          </w:p>
        </w:tc>
        <w:tc>
          <w:tcPr>
            <w:tcW w:w="7228" w:type="dxa"/>
          </w:tcPr>
          <w:p w14:paraId="2A6F3B9E" w14:textId="77777777" w:rsidR="00733A2C" w:rsidRPr="002B5DC1" w:rsidRDefault="00733A2C">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:document-entry:legal-authenticator:id"</w:t>
            </w:r>
            <w:r w:rsidR="00752FBF" w:rsidRPr="002B5DC1">
              <w:rPr>
                <w:rStyle w:val="XMLname"/>
              </w:rPr>
              <w:br/>
              <w:t xml:space="preserve">  </w:t>
            </w:r>
            <w:proofErr w:type="spellStart"/>
            <w:r w:rsidRPr="002B5DC1">
              <w:rPr>
                <w:rStyle w:val="XMLname"/>
              </w:rPr>
              <w:t>DataType</w:t>
            </w:r>
            <w:proofErr w:type="spellEnd"/>
            <w:r w:rsidRPr="002B5DC1">
              <w:rPr>
                <w:rStyle w:val="XMLname"/>
              </w:rPr>
              <w:t>="urn:hl7-org:v3#II"&gt;</w:t>
            </w:r>
            <w:r w:rsidR="00752FBF"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752FBF" w:rsidRPr="002B5DC1">
              <w:rPr>
                <w:rStyle w:val="XMLname"/>
              </w:rPr>
              <w:br/>
              <w:t xml:space="preserve">        </w:t>
            </w:r>
            <w:r w:rsidRPr="002B5DC1">
              <w:rPr>
                <w:rStyle w:val="XMLname"/>
              </w:rPr>
              <w:t>&lt;hl7:InstanceIdentifier extension="11375"</w:t>
            </w:r>
            <w:r w:rsidR="00752FBF" w:rsidRPr="002B5DC1">
              <w:rPr>
                <w:rStyle w:val="XMLname"/>
              </w:rPr>
              <w:br/>
              <w:t xml:space="preserve">          </w:t>
            </w:r>
            <w:r w:rsidRPr="002B5DC1">
              <w:rPr>
                <w:rStyle w:val="XMLname"/>
              </w:rPr>
              <w:t>root="1.2.840.113619.6.197"/&gt;</w:t>
            </w:r>
            <w:r w:rsidR="00752FBF"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752FBF" w:rsidRPr="002B5DC1">
              <w:rPr>
                <w:rStyle w:val="XMLname"/>
              </w:rPr>
              <w:br/>
            </w:r>
            <w:r w:rsidRPr="002B5DC1">
              <w:rPr>
                <w:rStyle w:val="XMLname"/>
              </w:rPr>
              <w:t>&lt;/Attribute&gt;</w:t>
            </w:r>
          </w:p>
        </w:tc>
      </w:tr>
    </w:tbl>
    <w:p w14:paraId="56A2C6D8" w14:textId="25D4E84B" w:rsidR="00752FBF" w:rsidRPr="002B5DC1" w:rsidRDefault="00752FBF" w:rsidP="00A835E3">
      <w:pPr>
        <w:pStyle w:val="Heading7"/>
        <w:numPr>
          <w:ilvl w:val="0"/>
          <w:numId w:val="0"/>
        </w:numPr>
        <w:rPr>
          <w:noProof w:val="0"/>
        </w:rPr>
      </w:pPr>
      <w:bookmarkStart w:id="226" w:name="_Toc13811005"/>
      <w:r w:rsidRPr="002B5DC1">
        <w:rPr>
          <w:noProof w:val="0"/>
        </w:rPr>
        <w:t>5.</w:t>
      </w:r>
      <w:r w:rsidR="0066138C" w:rsidRPr="002B5DC1">
        <w:rPr>
          <w:noProof w:val="0"/>
        </w:rPr>
        <w:t>6</w:t>
      </w:r>
      <w:r w:rsidR="003C5FD3" w:rsidRPr="002B5DC1">
        <w:rPr>
          <w:noProof w:val="0"/>
        </w:rPr>
        <w:t>.2.1.5.2</w:t>
      </w:r>
      <w:r w:rsidRPr="002B5DC1">
        <w:rPr>
          <w:noProof w:val="0"/>
        </w:rPr>
        <w:t>.</w:t>
      </w:r>
      <w:r w:rsidR="004A3D12" w:rsidRPr="002B5DC1">
        <w:rPr>
          <w:noProof w:val="0"/>
        </w:rPr>
        <w:t>7</w:t>
      </w:r>
      <w:r w:rsidRPr="002B5DC1">
        <w:rPr>
          <w:noProof w:val="0"/>
        </w:rPr>
        <w:t xml:space="preserve"> </w:t>
      </w:r>
      <w:r w:rsidR="004A3D12" w:rsidRPr="002B5DC1">
        <w:rPr>
          <w:noProof w:val="0"/>
        </w:rPr>
        <w:t>Practice Setting Code</w:t>
      </w:r>
      <w:bookmarkEnd w:id="226"/>
    </w:p>
    <w:tbl>
      <w:tblPr>
        <w:tblStyle w:val="TableGrid"/>
        <w:tblW w:w="0" w:type="auto"/>
        <w:tblLook w:val="04A0" w:firstRow="1" w:lastRow="0" w:firstColumn="1" w:lastColumn="0" w:noHBand="0" w:noVBand="1"/>
      </w:tblPr>
      <w:tblGrid>
        <w:gridCol w:w="2122"/>
        <w:gridCol w:w="7228"/>
      </w:tblGrid>
      <w:tr w:rsidR="00752FBF" w:rsidRPr="002B5DC1" w14:paraId="7DA23641" w14:textId="77777777" w:rsidTr="00D05244">
        <w:tc>
          <w:tcPr>
            <w:tcW w:w="2122" w:type="dxa"/>
            <w:shd w:val="clear" w:color="auto" w:fill="D9D9D9" w:themeFill="background1" w:themeFillShade="D9"/>
          </w:tcPr>
          <w:p w14:paraId="3DB31DD7"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1B8CA4FD" w14:textId="72C04DCF" w:rsidR="00752FBF" w:rsidRPr="002B5DC1" w:rsidRDefault="003D6DE2" w:rsidP="00D05244">
            <w:pPr>
              <w:pStyle w:val="BodyText"/>
            </w:pPr>
            <w:ins w:id="227" w:author="Lynn" w:date="2021-05-17T20:37:00Z">
              <w:r>
                <w:fldChar w:fldCharType="begin"/>
              </w:r>
            </w:ins>
            <w:ins w:id="228" w:author="Lynn" w:date="2021-05-17T20:41:00Z">
              <w:r w:rsidR="00834861">
                <w:instrText>HYPERLINK "https://profiles.ihe.net/ITI/TF/Volume3/ch-4.2.html" \l "4.2.3.2.17"</w:instrText>
              </w:r>
            </w:ins>
            <w:ins w:id="229" w:author="Lynn" w:date="2021-05-17T20:37:00Z">
              <w:r>
                <w:fldChar w:fldCharType="separate"/>
              </w:r>
              <w:r w:rsidR="001C5A84" w:rsidRPr="003D6DE2">
                <w:rPr>
                  <w:rStyle w:val="Hyperlink"/>
                </w:rPr>
                <w:t xml:space="preserve">ITI TF-3: </w:t>
              </w:r>
              <w:r w:rsidR="004A3D12" w:rsidRPr="003D6DE2">
                <w:rPr>
                  <w:rStyle w:val="Hyperlink"/>
                </w:rPr>
                <w:t>4.2.3.2.17</w:t>
              </w:r>
              <w:r>
                <w:fldChar w:fldCharType="end"/>
              </w:r>
            </w:ins>
            <w:r w:rsidR="004A3D12" w:rsidRPr="002B5DC1">
              <w:t xml:space="preserve"> as "</w:t>
            </w:r>
            <w:proofErr w:type="spellStart"/>
            <w:r w:rsidR="004A3D12" w:rsidRPr="002B5DC1">
              <w:t>DocumentEntry.practiceSettingCode</w:t>
            </w:r>
            <w:proofErr w:type="spellEnd"/>
            <w:r w:rsidR="004A3D12" w:rsidRPr="002B5DC1">
              <w:t>"</w:t>
            </w:r>
          </w:p>
        </w:tc>
      </w:tr>
      <w:tr w:rsidR="00752FBF" w:rsidRPr="002B5DC1" w14:paraId="2FE9C796" w14:textId="77777777" w:rsidTr="00D05244">
        <w:tc>
          <w:tcPr>
            <w:tcW w:w="2122" w:type="dxa"/>
            <w:shd w:val="clear" w:color="auto" w:fill="D9D9D9" w:themeFill="background1" w:themeFillShade="D9"/>
          </w:tcPr>
          <w:p w14:paraId="53084C3B"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00614D94" w14:textId="77777777" w:rsidR="00752FBF" w:rsidRPr="002B5DC1" w:rsidRDefault="00752FBF" w:rsidP="00D05244">
            <w:pPr>
              <w:pStyle w:val="BodyText"/>
            </w:pPr>
            <w:r w:rsidRPr="002B5DC1">
              <w:t>resource</w:t>
            </w:r>
          </w:p>
        </w:tc>
      </w:tr>
      <w:tr w:rsidR="00752FBF" w:rsidRPr="002B5DC1" w14:paraId="0E46D37F" w14:textId="77777777" w:rsidTr="00D05244">
        <w:tc>
          <w:tcPr>
            <w:tcW w:w="2122" w:type="dxa"/>
            <w:shd w:val="clear" w:color="auto" w:fill="D9D9D9" w:themeFill="background1" w:themeFillShade="D9"/>
          </w:tcPr>
          <w:p w14:paraId="369A8E66"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6255BD2A" w14:textId="77777777" w:rsidR="00752FBF"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4A3D12" w:rsidRPr="002B5DC1">
              <w:rPr>
                <w:rStyle w:val="XMLname"/>
              </w:rPr>
              <w:t>:document-entry:practice-setting-code</w:t>
            </w:r>
          </w:p>
        </w:tc>
      </w:tr>
      <w:tr w:rsidR="00752FBF" w:rsidRPr="002B5DC1" w14:paraId="66A458B0" w14:textId="77777777" w:rsidTr="00D05244">
        <w:tc>
          <w:tcPr>
            <w:tcW w:w="2122" w:type="dxa"/>
            <w:shd w:val="clear" w:color="auto" w:fill="D9D9D9" w:themeFill="background1" w:themeFillShade="D9"/>
          </w:tcPr>
          <w:p w14:paraId="4E2C5D71"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17099BA2" w14:textId="77777777" w:rsidR="00752FBF" w:rsidRPr="002B5DC1" w:rsidRDefault="004A3D12" w:rsidP="00D05244">
            <w:pPr>
              <w:pStyle w:val="BodyText"/>
              <w:rPr>
                <w:rStyle w:val="XMLname"/>
              </w:rPr>
            </w:pPr>
            <w:proofErr w:type="gramStart"/>
            <w:r w:rsidRPr="002B5DC1">
              <w:rPr>
                <w:rStyle w:val="XMLname"/>
              </w:rPr>
              <w:t>urn:hl</w:t>
            </w:r>
            <w:proofErr w:type="gramEnd"/>
            <w:r w:rsidRPr="002B5DC1">
              <w:rPr>
                <w:rStyle w:val="XMLname"/>
              </w:rPr>
              <w:t>7-org:v3#CV</w:t>
            </w:r>
          </w:p>
        </w:tc>
      </w:tr>
      <w:tr w:rsidR="00752FBF" w:rsidRPr="002B5DC1" w14:paraId="350483CF" w14:textId="77777777" w:rsidTr="00D05244">
        <w:tc>
          <w:tcPr>
            <w:tcW w:w="2122" w:type="dxa"/>
            <w:shd w:val="clear" w:color="auto" w:fill="D9D9D9" w:themeFill="background1" w:themeFillShade="D9"/>
          </w:tcPr>
          <w:p w14:paraId="49EB32AD"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5F03EF69" w14:textId="77777777" w:rsidR="00752FBF" w:rsidRPr="002B5DC1" w:rsidRDefault="009D37DD" w:rsidP="00D05244">
            <w:pPr>
              <w:pStyle w:val="BodyText"/>
            </w:pPr>
            <w:r w:rsidRPr="002B5DC1">
              <w:t>No restrictions</w:t>
            </w:r>
          </w:p>
        </w:tc>
      </w:tr>
      <w:tr w:rsidR="00752FBF" w:rsidRPr="002B5DC1" w14:paraId="45B4511D" w14:textId="77777777" w:rsidTr="00D05244">
        <w:tc>
          <w:tcPr>
            <w:tcW w:w="2122" w:type="dxa"/>
            <w:shd w:val="clear" w:color="auto" w:fill="D9D9D9" w:themeFill="background1" w:themeFillShade="D9"/>
          </w:tcPr>
          <w:p w14:paraId="09416EEC"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2E491B98" w14:textId="77777777" w:rsidR="00752FBF" w:rsidRPr="002B5DC1" w:rsidRDefault="004A3D12">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:document-entry:practice-setting-code"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r>
            <w:r w:rsidRPr="002B5DC1">
              <w:rPr>
                <w:rStyle w:val="XMLname"/>
              </w:rPr>
              <w:lastRenderedPageBreak/>
              <w:t xml:space="preserve">        &lt;hl7:CodedValue code="213ER0200X"</w:t>
            </w:r>
            <w:r w:rsidRPr="002B5DC1">
              <w:rPr>
                <w:rStyle w:val="XMLname"/>
              </w:rPr>
              <w:br/>
              <w:t xml:space="preserve">          </w:t>
            </w:r>
            <w:proofErr w:type="spellStart"/>
            <w:r w:rsidRPr="002B5DC1">
              <w:rPr>
                <w:rStyle w:val="XMLname"/>
              </w:rPr>
              <w:t>codeSystem</w:t>
            </w:r>
            <w:proofErr w:type="spellEnd"/>
            <w:r w:rsidRPr="002B5DC1">
              <w:rPr>
                <w:rStyle w:val="XMLname"/>
              </w:rPr>
              <w:t>="2.16.840.1.113883.6.101"/&gt;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1989689" w14:textId="739A71B1" w:rsidR="00752FBF" w:rsidRPr="002B5DC1" w:rsidRDefault="00752FBF" w:rsidP="00A835E3">
      <w:pPr>
        <w:pStyle w:val="Heading7"/>
        <w:numPr>
          <w:ilvl w:val="0"/>
          <w:numId w:val="0"/>
        </w:numPr>
        <w:rPr>
          <w:noProof w:val="0"/>
        </w:rPr>
      </w:pPr>
      <w:bookmarkStart w:id="230" w:name="_Toc13811006"/>
      <w:r w:rsidRPr="002B5DC1">
        <w:rPr>
          <w:noProof w:val="0"/>
        </w:rPr>
        <w:lastRenderedPageBreak/>
        <w:t>5.</w:t>
      </w:r>
      <w:r w:rsidR="0066138C" w:rsidRPr="002B5DC1">
        <w:rPr>
          <w:noProof w:val="0"/>
        </w:rPr>
        <w:t>6</w:t>
      </w:r>
      <w:r w:rsidRPr="002B5DC1">
        <w:rPr>
          <w:noProof w:val="0"/>
        </w:rPr>
        <w:t>.2.1.5.</w:t>
      </w:r>
      <w:r w:rsidR="003C5FD3" w:rsidRPr="002B5DC1">
        <w:rPr>
          <w:noProof w:val="0"/>
        </w:rPr>
        <w:t>2</w:t>
      </w:r>
      <w:r w:rsidRPr="002B5DC1">
        <w:rPr>
          <w:noProof w:val="0"/>
        </w:rPr>
        <w:t>.</w:t>
      </w:r>
      <w:r w:rsidR="004A3D12" w:rsidRPr="002B5DC1">
        <w:rPr>
          <w:noProof w:val="0"/>
        </w:rPr>
        <w:t>8</w:t>
      </w:r>
      <w:r w:rsidRPr="002B5DC1">
        <w:rPr>
          <w:noProof w:val="0"/>
        </w:rPr>
        <w:t xml:space="preserve"> </w:t>
      </w:r>
      <w:r w:rsidR="004A3D12" w:rsidRPr="002B5DC1">
        <w:rPr>
          <w:noProof w:val="0"/>
        </w:rPr>
        <w:t>Repository Unique ID</w:t>
      </w:r>
      <w:bookmarkEnd w:id="230"/>
    </w:p>
    <w:tbl>
      <w:tblPr>
        <w:tblStyle w:val="TableGrid"/>
        <w:tblW w:w="0" w:type="auto"/>
        <w:tblLook w:val="04A0" w:firstRow="1" w:lastRow="0" w:firstColumn="1" w:lastColumn="0" w:noHBand="0" w:noVBand="1"/>
      </w:tblPr>
      <w:tblGrid>
        <w:gridCol w:w="2122"/>
        <w:gridCol w:w="7228"/>
      </w:tblGrid>
      <w:tr w:rsidR="00752FBF" w:rsidRPr="002B5DC1" w14:paraId="619E608C" w14:textId="77777777" w:rsidTr="00C709FD">
        <w:trPr>
          <w:cantSplit/>
        </w:trPr>
        <w:tc>
          <w:tcPr>
            <w:tcW w:w="2122" w:type="dxa"/>
            <w:shd w:val="clear" w:color="auto" w:fill="D9D9D9" w:themeFill="background1" w:themeFillShade="D9"/>
          </w:tcPr>
          <w:p w14:paraId="45D3C6CF"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687EC026" w14:textId="2B7366CD" w:rsidR="00752FBF" w:rsidRPr="002B5DC1" w:rsidRDefault="00834861">
            <w:pPr>
              <w:pStyle w:val="BodyText"/>
            </w:pPr>
            <w:ins w:id="231" w:author="Lynn" w:date="2021-05-17T20:37:00Z">
              <w:r>
                <w:fldChar w:fldCharType="begin"/>
              </w:r>
            </w:ins>
            <w:ins w:id="232" w:author="Lynn" w:date="2021-05-17T20:41:00Z">
              <w:r>
                <w:instrText>HYPERLINK "https://profiles.ihe.net/ITI/TF/Volume3/ch-4.2.html" \l "4.2.3.2.18"</w:instrText>
              </w:r>
            </w:ins>
            <w:ins w:id="233" w:author="Lynn" w:date="2021-05-17T20:37:00Z">
              <w:r>
                <w:fldChar w:fldCharType="separate"/>
              </w:r>
              <w:r w:rsidR="001C5A84" w:rsidRPr="00834861">
                <w:rPr>
                  <w:rStyle w:val="Hyperlink"/>
                </w:rPr>
                <w:t xml:space="preserve">ITI TF-3: </w:t>
              </w:r>
              <w:r w:rsidR="004A3D12" w:rsidRPr="00834861">
                <w:rPr>
                  <w:rStyle w:val="Hyperlink"/>
                </w:rPr>
                <w:t>4.2.3.2.</w:t>
              </w:r>
              <w:r w:rsidR="004A3D12" w:rsidRPr="00834861">
                <w:rPr>
                  <w:rStyle w:val="Hyperlink"/>
                </w:rPr>
                <w:t>1</w:t>
              </w:r>
              <w:r w:rsidR="004A3D12" w:rsidRPr="00834861">
                <w:rPr>
                  <w:rStyle w:val="Hyperlink"/>
                </w:rPr>
                <w:t>8</w:t>
              </w:r>
              <w:r>
                <w:fldChar w:fldCharType="end"/>
              </w:r>
            </w:ins>
            <w:r w:rsidR="004A3D12" w:rsidRPr="002B5DC1">
              <w:t xml:space="preserve"> as "</w:t>
            </w:r>
            <w:proofErr w:type="spellStart"/>
            <w:r w:rsidR="004A3D12" w:rsidRPr="002B5DC1">
              <w:t>DocumentEntry.repositoryUniqueId</w:t>
            </w:r>
            <w:proofErr w:type="spellEnd"/>
            <w:r w:rsidR="004A3D12" w:rsidRPr="002B5DC1">
              <w:t>"</w:t>
            </w:r>
          </w:p>
        </w:tc>
      </w:tr>
      <w:tr w:rsidR="00752FBF" w:rsidRPr="002B5DC1" w14:paraId="16880666" w14:textId="77777777" w:rsidTr="00C709FD">
        <w:trPr>
          <w:cantSplit/>
        </w:trPr>
        <w:tc>
          <w:tcPr>
            <w:tcW w:w="2122" w:type="dxa"/>
            <w:shd w:val="clear" w:color="auto" w:fill="D9D9D9" w:themeFill="background1" w:themeFillShade="D9"/>
          </w:tcPr>
          <w:p w14:paraId="13EAC689"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30CF29EC" w14:textId="77777777" w:rsidR="00752FBF" w:rsidRPr="002B5DC1" w:rsidRDefault="00752FBF" w:rsidP="00D05244">
            <w:pPr>
              <w:pStyle w:val="BodyText"/>
            </w:pPr>
            <w:r w:rsidRPr="002B5DC1">
              <w:t>resource</w:t>
            </w:r>
          </w:p>
        </w:tc>
      </w:tr>
      <w:tr w:rsidR="00752FBF" w:rsidRPr="002B5DC1" w14:paraId="3E14E687" w14:textId="77777777" w:rsidTr="00C709FD">
        <w:trPr>
          <w:cantSplit/>
        </w:trPr>
        <w:tc>
          <w:tcPr>
            <w:tcW w:w="2122" w:type="dxa"/>
            <w:shd w:val="clear" w:color="auto" w:fill="D9D9D9" w:themeFill="background1" w:themeFillShade="D9"/>
          </w:tcPr>
          <w:p w14:paraId="7B6A2B5A"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330E13A8" w14:textId="77777777" w:rsidR="00752FBF" w:rsidRPr="002B5DC1" w:rsidRDefault="004E7D91">
            <w:pPr>
              <w:pStyle w:val="BodyText"/>
              <w:rPr>
                <w:rStyle w:val="XMLname"/>
              </w:rPr>
            </w:pPr>
            <w:proofErr w:type="gramStart"/>
            <w:r w:rsidRPr="002B5DC1">
              <w:rPr>
                <w:rStyle w:val="XMLname"/>
              </w:rPr>
              <w:t>urn:ihe</w:t>
            </w:r>
            <w:proofErr w:type="gramEnd"/>
            <w:r w:rsidRPr="002B5DC1">
              <w:rPr>
                <w:rStyle w:val="XMLname"/>
              </w:rPr>
              <w:t>:iti:</w:t>
            </w:r>
            <w:r w:rsidR="0071793C" w:rsidRPr="002B5DC1">
              <w:rPr>
                <w:rStyle w:val="XMLname"/>
              </w:rPr>
              <w:t>ser</w:t>
            </w:r>
            <w:r w:rsidRPr="002B5DC1">
              <w:rPr>
                <w:rStyle w:val="XMLname"/>
              </w:rPr>
              <w:t>:2016</w:t>
            </w:r>
            <w:r w:rsidR="004A3D12" w:rsidRPr="002B5DC1">
              <w:rPr>
                <w:rStyle w:val="XMLname"/>
              </w:rPr>
              <w:t>:document-entry:repository-unique-id</w:t>
            </w:r>
          </w:p>
        </w:tc>
      </w:tr>
      <w:tr w:rsidR="00752FBF" w:rsidRPr="002B5DC1" w14:paraId="26026516" w14:textId="77777777" w:rsidTr="00C709FD">
        <w:trPr>
          <w:cantSplit/>
        </w:trPr>
        <w:tc>
          <w:tcPr>
            <w:tcW w:w="2122" w:type="dxa"/>
            <w:shd w:val="clear" w:color="auto" w:fill="D9D9D9" w:themeFill="background1" w:themeFillShade="D9"/>
          </w:tcPr>
          <w:p w14:paraId="42DCA25C"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254D6AAE" w14:textId="77777777" w:rsidR="00752FBF" w:rsidRPr="002B5DC1" w:rsidRDefault="00EC51F6" w:rsidP="00D05244">
            <w:pPr>
              <w:pStyle w:val="BodyText"/>
              <w:rPr>
                <w:rStyle w:val="XMLname"/>
              </w:rPr>
            </w:pPr>
            <w:r w:rsidRPr="002B5DC1">
              <w:rPr>
                <w:rStyle w:val="XMLname"/>
              </w:rPr>
              <w:t>http://www.w3.org/2001/XMLSchema#anyURI</w:t>
            </w:r>
          </w:p>
        </w:tc>
      </w:tr>
      <w:tr w:rsidR="00752FBF" w:rsidRPr="002B5DC1" w14:paraId="680CE3E2" w14:textId="77777777" w:rsidTr="00C709FD">
        <w:trPr>
          <w:cantSplit/>
        </w:trPr>
        <w:tc>
          <w:tcPr>
            <w:tcW w:w="2122" w:type="dxa"/>
            <w:shd w:val="clear" w:color="auto" w:fill="D9D9D9" w:themeFill="background1" w:themeFillShade="D9"/>
          </w:tcPr>
          <w:p w14:paraId="44ECC898"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4AD8539F" w14:textId="77777777" w:rsidR="00752FBF" w:rsidRPr="002B5DC1" w:rsidRDefault="00EC51F6" w:rsidP="001C5A84">
            <w:pPr>
              <w:pStyle w:val="BodyText"/>
            </w:pPr>
            <w:r w:rsidRPr="002B5DC1">
              <w:t xml:space="preserve">The identifier </w:t>
            </w:r>
            <w:r w:rsidR="001C5A84" w:rsidRPr="002B5DC1">
              <w:t>shall</w:t>
            </w:r>
            <w:r w:rsidRPr="002B5DC1">
              <w:t xml:space="preserve"> be an Object Identifier (OID), using the urn format ("</w:t>
            </w:r>
            <w:proofErr w:type="spellStart"/>
            <w:proofErr w:type="gramStart"/>
            <w:r w:rsidRPr="002B5DC1">
              <w:t>urn:oid</w:t>
            </w:r>
            <w:proofErr w:type="spellEnd"/>
            <w:proofErr w:type="gramEnd"/>
            <w:r w:rsidRPr="002B5DC1">
              <w:t>:" followed by the OID)</w:t>
            </w:r>
          </w:p>
        </w:tc>
      </w:tr>
      <w:tr w:rsidR="00752FBF" w:rsidRPr="002B5DC1" w14:paraId="78439BF8" w14:textId="77777777" w:rsidTr="00C709FD">
        <w:trPr>
          <w:cantSplit/>
        </w:trPr>
        <w:tc>
          <w:tcPr>
            <w:tcW w:w="2122" w:type="dxa"/>
            <w:shd w:val="clear" w:color="auto" w:fill="D9D9D9" w:themeFill="background1" w:themeFillShade="D9"/>
          </w:tcPr>
          <w:p w14:paraId="518F4F3C"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01DF8D7D" w14:textId="77777777" w:rsidR="00752FBF" w:rsidRPr="002B5DC1" w:rsidRDefault="004A3D12">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w:t>
            </w:r>
            <w:r w:rsidR="0071793C" w:rsidRPr="002B5DC1">
              <w:rPr>
                <w:rStyle w:val="XMLname"/>
              </w:rPr>
              <w:t>ser</w:t>
            </w:r>
            <w:r w:rsidR="004E7D91" w:rsidRPr="002B5DC1">
              <w:rPr>
                <w:rStyle w:val="XMLname"/>
              </w:rPr>
              <w:t>:2016</w:t>
            </w:r>
            <w:r w:rsidRPr="002B5DC1">
              <w:rPr>
                <w:rStyle w:val="XMLname"/>
              </w:rPr>
              <w:t>:document-entry:repository-unique-id"</w:t>
            </w:r>
            <w:r w:rsidRPr="002B5DC1">
              <w:rPr>
                <w:rStyle w:val="XMLname"/>
              </w:rPr>
              <w:br/>
              <w:t xml:space="preserve">  </w:t>
            </w:r>
            <w:proofErr w:type="spellStart"/>
            <w:r w:rsidRPr="002B5DC1">
              <w:rPr>
                <w:rStyle w:val="XMLname"/>
              </w:rPr>
              <w:t>DataType</w:t>
            </w:r>
            <w:proofErr w:type="spellEnd"/>
            <w:r w:rsidRPr="002B5DC1">
              <w:rPr>
                <w:rStyle w:val="XMLname"/>
              </w:rPr>
              <w:t>="</w:t>
            </w:r>
            <w:r w:rsidR="00EC51F6" w:rsidRPr="002B5DC1">
              <w:rPr>
                <w:rStyle w:val="XMLname"/>
              </w:rPr>
              <w:t>http://www.w3.org/2001/XMLSchema#anyURI</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EC51F6" w:rsidRPr="002B5DC1">
              <w:rPr>
                <w:rStyle w:val="XMLname"/>
              </w:rPr>
              <w:t>urn:oid:</w:t>
            </w:r>
            <w:r w:rsidRPr="002B5DC1">
              <w:rPr>
                <w:rStyle w:val="XMLname"/>
              </w:rPr>
              <w:t>1.3.6.1.4.5</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4C375B3" w14:textId="1A626355" w:rsidR="001008F2" w:rsidRPr="002B5DC1" w:rsidRDefault="001008F2" w:rsidP="001008F2">
      <w:pPr>
        <w:pStyle w:val="Heading7"/>
        <w:numPr>
          <w:ilvl w:val="0"/>
          <w:numId w:val="0"/>
        </w:numPr>
        <w:rPr>
          <w:noProof w:val="0"/>
        </w:rPr>
      </w:pPr>
      <w:bookmarkStart w:id="234" w:name="_Toc13811007"/>
      <w:r w:rsidRPr="002B5DC1">
        <w:rPr>
          <w:noProof w:val="0"/>
        </w:rPr>
        <w:t>5.</w:t>
      </w:r>
      <w:r w:rsidR="0066138C" w:rsidRPr="002B5DC1">
        <w:rPr>
          <w:noProof w:val="0"/>
        </w:rPr>
        <w:t>6</w:t>
      </w:r>
      <w:r w:rsidRPr="002B5DC1">
        <w:rPr>
          <w:noProof w:val="0"/>
        </w:rPr>
        <w:t>.2.1.5.2.9 Reference ID List</w:t>
      </w:r>
      <w:bookmarkEnd w:id="234"/>
    </w:p>
    <w:tbl>
      <w:tblPr>
        <w:tblStyle w:val="TableGrid"/>
        <w:tblW w:w="0" w:type="auto"/>
        <w:tblLook w:val="04A0" w:firstRow="1" w:lastRow="0" w:firstColumn="1" w:lastColumn="0" w:noHBand="0" w:noVBand="1"/>
      </w:tblPr>
      <w:tblGrid>
        <w:gridCol w:w="2122"/>
        <w:gridCol w:w="7228"/>
      </w:tblGrid>
      <w:tr w:rsidR="001008F2" w:rsidRPr="002B5DC1" w14:paraId="5E87ECC9" w14:textId="77777777" w:rsidTr="00C709FD">
        <w:trPr>
          <w:cantSplit/>
        </w:trPr>
        <w:tc>
          <w:tcPr>
            <w:tcW w:w="2122" w:type="dxa"/>
            <w:shd w:val="clear" w:color="auto" w:fill="D9D9D9" w:themeFill="background1" w:themeFillShade="D9"/>
          </w:tcPr>
          <w:p w14:paraId="6987477D" w14:textId="77777777" w:rsidR="001008F2" w:rsidRPr="002B5DC1" w:rsidRDefault="001008F2" w:rsidP="00D84044">
            <w:pPr>
              <w:pStyle w:val="BodyText"/>
              <w:rPr>
                <w:rStyle w:val="Strong"/>
              </w:rPr>
            </w:pPr>
            <w:r w:rsidRPr="002B5DC1">
              <w:rPr>
                <w:rStyle w:val="Strong"/>
              </w:rPr>
              <w:t xml:space="preserve">IHE Document Sharing Metadata Definition </w:t>
            </w:r>
          </w:p>
        </w:tc>
        <w:tc>
          <w:tcPr>
            <w:tcW w:w="7228" w:type="dxa"/>
          </w:tcPr>
          <w:p w14:paraId="05CE8318" w14:textId="6CF83EF7" w:rsidR="001008F2" w:rsidRPr="002B5DC1" w:rsidRDefault="00834861" w:rsidP="00930B32">
            <w:pPr>
              <w:pStyle w:val="BodyText"/>
            </w:pPr>
            <w:ins w:id="235" w:author="Lynn" w:date="2021-05-17T20:38:00Z">
              <w:r>
                <w:fldChar w:fldCharType="begin"/>
              </w:r>
            </w:ins>
            <w:ins w:id="236" w:author="Lynn" w:date="2021-05-17T20:40:00Z">
              <w:r>
                <w:instrText>HYPERLINK "https://profiles.ihe.net/ITI/TF/Volume3/ch-4.2.html" \l "4.2.3.2.28"</w:instrText>
              </w:r>
            </w:ins>
            <w:ins w:id="237" w:author="Lynn" w:date="2021-05-17T20:38:00Z">
              <w:r>
                <w:fldChar w:fldCharType="separate"/>
              </w:r>
              <w:r w:rsidR="001C5A84" w:rsidRPr="00834861">
                <w:rPr>
                  <w:rStyle w:val="Hyperlink"/>
                </w:rPr>
                <w:t xml:space="preserve">ITI TF-3: </w:t>
              </w:r>
              <w:r w:rsidR="001008F2" w:rsidRPr="00834861">
                <w:rPr>
                  <w:rStyle w:val="Hyperlink"/>
                </w:rPr>
                <w:t>4.2.3.2.28</w:t>
              </w:r>
              <w:r>
                <w:fldChar w:fldCharType="end"/>
              </w:r>
            </w:ins>
            <w:r w:rsidR="001008F2" w:rsidRPr="002B5DC1">
              <w:t xml:space="preserve"> as "</w:t>
            </w:r>
            <w:proofErr w:type="spellStart"/>
            <w:r w:rsidR="001008F2" w:rsidRPr="002B5DC1">
              <w:t>DocumentEntry.referenceIdList</w:t>
            </w:r>
            <w:proofErr w:type="spellEnd"/>
            <w:r w:rsidR="001008F2" w:rsidRPr="002B5DC1">
              <w:t>"</w:t>
            </w:r>
          </w:p>
        </w:tc>
      </w:tr>
      <w:tr w:rsidR="001008F2" w:rsidRPr="002B5DC1" w14:paraId="18B1D589" w14:textId="77777777" w:rsidTr="00C709FD">
        <w:trPr>
          <w:cantSplit/>
        </w:trPr>
        <w:tc>
          <w:tcPr>
            <w:tcW w:w="2122" w:type="dxa"/>
            <w:shd w:val="clear" w:color="auto" w:fill="D9D9D9" w:themeFill="background1" w:themeFillShade="D9"/>
          </w:tcPr>
          <w:p w14:paraId="1F93B649" w14:textId="77777777" w:rsidR="001008F2" w:rsidRPr="002B5DC1" w:rsidRDefault="001008F2" w:rsidP="00D84044">
            <w:pPr>
              <w:pStyle w:val="BodyText"/>
              <w:rPr>
                <w:rStyle w:val="Strong"/>
              </w:rPr>
            </w:pPr>
            <w:r w:rsidRPr="002B5DC1">
              <w:rPr>
                <w:rStyle w:val="Strong"/>
              </w:rPr>
              <w:t xml:space="preserve">XACML Target Section </w:t>
            </w:r>
          </w:p>
        </w:tc>
        <w:tc>
          <w:tcPr>
            <w:tcW w:w="7228" w:type="dxa"/>
          </w:tcPr>
          <w:p w14:paraId="00C4CB24" w14:textId="77777777" w:rsidR="001008F2" w:rsidRPr="002B5DC1" w:rsidRDefault="001008F2" w:rsidP="00D84044">
            <w:pPr>
              <w:pStyle w:val="BodyText"/>
            </w:pPr>
            <w:r w:rsidRPr="002B5DC1">
              <w:t>resource</w:t>
            </w:r>
          </w:p>
        </w:tc>
      </w:tr>
      <w:tr w:rsidR="001008F2" w:rsidRPr="002B5DC1" w14:paraId="3CC42816" w14:textId="77777777" w:rsidTr="00C709FD">
        <w:trPr>
          <w:cantSplit/>
        </w:trPr>
        <w:tc>
          <w:tcPr>
            <w:tcW w:w="2122" w:type="dxa"/>
            <w:shd w:val="clear" w:color="auto" w:fill="D9D9D9" w:themeFill="background1" w:themeFillShade="D9"/>
          </w:tcPr>
          <w:p w14:paraId="795997BF" w14:textId="77777777" w:rsidR="001008F2" w:rsidRPr="002B5DC1" w:rsidRDefault="001008F2" w:rsidP="00D84044">
            <w:pPr>
              <w:pStyle w:val="BodyText"/>
              <w:rPr>
                <w:rStyle w:val="Strong"/>
              </w:rPr>
            </w:pPr>
            <w:r w:rsidRPr="002B5DC1">
              <w:rPr>
                <w:rStyle w:val="Strong"/>
              </w:rPr>
              <w:t xml:space="preserve">XACML Attribute ID </w:t>
            </w:r>
          </w:p>
        </w:tc>
        <w:tc>
          <w:tcPr>
            <w:tcW w:w="7228" w:type="dxa"/>
          </w:tcPr>
          <w:p w14:paraId="7D1F81D1" w14:textId="77777777" w:rsidR="001008F2" w:rsidRPr="002B5DC1" w:rsidRDefault="001008F2" w:rsidP="00CB6C50">
            <w:pPr>
              <w:pStyle w:val="BodyText"/>
              <w:rPr>
                <w:rStyle w:val="XMLname"/>
              </w:rPr>
            </w:pPr>
            <w:proofErr w:type="gramStart"/>
            <w:r w:rsidRPr="002B5DC1">
              <w:rPr>
                <w:rStyle w:val="XMLname"/>
              </w:rPr>
              <w:t>urn:ihe</w:t>
            </w:r>
            <w:proofErr w:type="gramEnd"/>
            <w:r w:rsidRPr="002B5DC1">
              <w:rPr>
                <w:rStyle w:val="XMLname"/>
              </w:rPr>
              <w:t>:iti:appc:2016:document-entry:reference-id</w:t>
            </w:r>
          </w:p>
        </w:tc>
      </w:tr>
      <w:tr w:rsidR="001008F2" w:rsidRPr="002B5DC1" w14:paraId="6747E613" w14:textId="77777777" w:rsidTr="00C709FD">
        <w:trPr>
          <w:cantSplit/>
        </w:trPr>
        <w:tc>
          <w:tcPr>
            <w:tcW w:w="2122" w:type="dxa"/>
            <w:shd w:val="clear" w:color="auto" w:fill="D9D9D9" w:themeFill="background1" w:themeFillShade="D9"/>
          </w:tcPr>
          <w:p w14:paraId="4C42A2E4" w14:textId="77777777" w:rsidR="001008F2" w:rsidRPr="002B5DC1" w:rsidRDefault="001008F2" w:rsidP="00D84044">
            <w:pPr>
              <w:pStyle w:val="BodyText"/>
              <w:rPr>
                <w:rStyle w:val="Strong"/>
              </w:rPr>
            </w:pPr>
            <w:r w:rsidRPr="002B5DC1">
              <w:rPr>
                <w:rStyle w:val="Strong"/>
              </w:rPr>
              <w:t xml:space="preserve">XACML Data Type </w:t>
            </w:r>
          </w:p>
        </w:tc>
        <w:tc>
          <w:tcPr>
            <w:tcW w:w="7228" w:type="dxa"/>
          </w:tcPr>
          <w:p w14:paraId="336FE8EF" w14:textId="77777777" w:rsidR="001008F2" w:rsidRPr="002B5DC1" w:rsidRDefault="00520AAE" w:rsidP="00D84044">
            <w:pPr>
              <w:pStyle w:val="BodyText"/>
              <w:rPr>
                <w:rStyle w:val="XMLname"/>
              </w:rPr>
            </w:pPr>
            <w:proofErr w:type="gramStart"/>
            <w:r w:rsidRPr="002B5DC1">
              <w:rPr>
                <w:rStyle w:val="XMLname"/>
              </w:rPr>
              <w:t>urn:hl</w:t>
            </w:r>
            <w:proofErr w:type="gramEnd"/>
            <w:r w:rsidRPr="002B5DC1">
              <w:rPr>
                <w:rStyle w:val="XMLname"/>
              </w:rPr>
              <w:t>7-org:v3#II</w:t>
            </w:r>
          </w:p>
        </w:tc>
      </w:tr>
      <w:tr w:rsidR="001008F2" w:rsidRPr="002B5DC1" w14:paraId="603326DB" w14:textId="77777777" w:rsidTr="00C709FD">
        <w:trPr>
          <w:cantSplit/>
        </w:trPr>
        <w:tc>
          <w:tcPr>
            <w:tcW w:w="2122" w:type="dxa"/>
            <w:shd w:val="clear" w:color="auto" w:fill="D9D9D9" w:themeFill="background1" w:themeFillShade="D9"/>
          </w:tcPr>
          <w:p w14:paraId="4C524B28" w14:textId="77777777" w:rsidR="001008F2" w:rsidRPr="002B5DC1" w:rsidRDefault="001008F2" w:rsidP="00D84044">
            <w:pPr>
              <w:pStyle w:val="BodyText"/>
              <w:rPr>
                <w:rStyle w:val="Strong"/>
              </w:rPr>
            </w:pPr>
            <w:r w:rsidRPr="002B5DC1">
              <w:rPr>
                <w:rStyle w:val="Strong"/>
              </w:rPr>
              <w:t xml:space="preserve">XACML Attribute Value Content </w:t>
            </w:r>
          </w:p>
        </w:tc>
        <w:tc>
          <w:tcPr>
            <w:tcW w:w="7228" w:type="dxa"/>
          </w:tcPr>
          <w:p w14:paraId="0C1A18B9" w14:textId="0F8D6D7B" w:rsidR="001008F2" w:rsidRPr="002B5DC1" w:rsidRDefault="005764D1" w:rsidP="005764D1">
            <w:pPr>
              <w:pStyle w:val="BodyText"/>
            </w:pPr>
            <w:r w:rsidRPr="002B5DC1">
              <w:t>If CXi.1 is an OID, use CXi.1 as root with no extension. If CXi.1 is not an OID, u</w:t>
            </w:r>
            <w:r w:rsidR="00520AAE" w:rsidRPr="002B5DC1">
              <w:t>se CXi.4</w:t>
            </w:r>
            <w:r w:rsidR="009A2A29" w:rsidRPr="002B5DC1">
              <w:t>.2</w:t>
            </w:r>
            <w:r w:rsidR="00520AAE" w:rsidRPr="002B5DC1">
              <w:t xml:space="preserve"> as root and CXi.1 as extension</w:t>
            </w:r>
            <w:r w:rsidRPr="002B5DC1">
              <w:t>.</w:t>
            </w:r>
            <w:r w:rsidR="003D0EE2" w:rsidRPr="002B5DC1">
              <w:t xml:space="preserve"> CXi.5 is </w:t>
            </w:r>
            <w:r w:rsidRPr="002B5DC1">
              <w:t xml:space="preserve">never </w:t>
            </w:r>
            <w:r w:rsidR="003D0EE2" w:rsidRPr="002B5DC1">
              <w:t>used</w:t>
            </w:r>
            <w:r w:rsidR="00552727" w:rsidRPr="002B5DC1">
              <w:t>.</w:t>
            </w:r>
          </w:p>
        </w:tc>
      </w:tr>
      <w:tr w:rsidR="001008F2" w:rsidRPr="002B5DC1" w14:paraId="7BB7C0E5" w14:textId="77777777" w:rsidTr="00C709FD">
        <w:trPr>
          <w:cantSplit/>
        </w:trPr>
        <w:tc>
          <w:tcPr>
            <w:tcW w:w="2122" w:type="dxa"/>
            <w:shd w:val="clear" w:color="auto" w:fill="D9D9D9" w:themeFill="background1" w:themeFillShade="D9"/>
          </w:tcPr>
          <w:p w14:paraId="25667B7F" w14:textId="77777777" w:rsidR="001008F2" w:rsidRPr="002B5DC1" w:rsidRDefault="001008F2" w:rsidP="00D84044">
            <w:pPr>
              <w:pStyle w:val="BodyText"/>
              <w:rPr>
                <w:rStyle w:val="Strong"/>
              </w:rPr>
            </w:pPr>
            <w:r w:rsidRPr="002B5DC1">
              <w:rPr>
                <w:rStyle w:val="Strong"/>
              </w:rPr>
              <w:lastRenderedPageBreak/>
              <w:t xml:space="preserve">XACML Example </w:t>
            </w:r>
          </w:p>
        </w:tc>
        <w:tc>
          <w:tcPr>
            <w:tcW w:w="7228" w:type="dxa"/>
          </w:tcPr>
          <w:p w14:paraId="679C8C1A" w14:textId="29BAEBBB" w:rsidR="001008F2" w:rsidRPr="002B5DC1" w:rsidRDefault="001008F2" w:rsidP="00930B32">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w:t>
            </w:r>
            <w:r w:rsidR="00520AAE" w:rsidRPr="002B5DC1">
              <w:rPr>
                <w:rStyle w:val="XMLname"/>
              </w:rPr>
              <w:t>appc</w:t>
            </w:r>
            <w:r w:rsidRPr="002B5DC1">
              <w:rPr>
                <w:rStyle w:val="XMLname"/>
              </w:rPr>
              <w:t>:2016:document-entry:re</w:t>
            </w:r>
            <w:r w:rsidR="00520AAE" w:rsidRPr="002B5DC1">
              <w:rPr>
                <w:rStyle w:val="XMLname"/>
              </w:rPr>
              <w:t>ference</w:t>
            </w:r>
            <w:r w:rsidRPr="002B5DC1">
              <w:rPr>
                <w:rStyle w:val="XMLname"/>
              </w:rPr>
              <w:t>-id"</w:t>
            </w:r>
            <w:r w:rsidRPr="002B5DC1">
              <w:rPr>
                <w:rStyle w:val="XMLname"/>
              </w:rPr>
              <w:br/>
              <w:t xml:space="preserve">  </w:t>
            </w:r>
            <w:proofErr w:type="spellStart"/>
            <w:r w:rsidRPr="002B5DC1">
              <w:rPr>
                <w:rStyle w:val="XMLname"/>
              </w:rPr>
              <w:t>DataType</w:t>
            </w:r>
            <w:proofErr w:type="spellEnd"/>
            <w:r w:rsidRPr="002B5DC1">
              <w:rPr>
                <w:rStyle w:val="XMLname"/>
              </w:rPr>
              <w:t>="</w:t>
            </w:r>
            <w:r w:rsidR="00520AAE" w:rsidRPr="002B5DC1">
              <w:rPr>
                <w:rStyle w:val="XMLname"/>
              </w:rPr>
              <w:t>urn:hl7-org:v3#II</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r>
            <w:r w:rsidR="00520AAE" w:rsidRPr="002B5DC1">
              <w:rPr>
                <w:rStyle w:val="XMLname"/>
              </w:rPr>
              <w:t xml:space="preserve">        &lt;hl7:InstanceIdentifier extension="2013001"</w:t>
            </w:r>
            <w:r w:rsidR="00520AAE" w:rsidRPr="002B5DC1">
              <w:rPr>
                <w:rStyle w:val="XMLname"/>
              </w:rPr>
              <w:br/>
              <w:t xml:space="preserve">          root="2.999.1"/&gt;</w:t>
            </w:r>
            <w:r w:rsidR="00520AAE" w:rsidRPr="002B5DC1">
              <w:rPr>
                <w:rStyle w:val="XMLname"/>
              </w:rPr>
              <w:br/>
            </w:r>
            <w:r w:rsidRPr="002B5DC1">
              <w:rPr>
                <w:rStyle w:val="XMLname"/>
              </w:rP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53701045" w14:textId="1EC7B05C" w:rsidR="00752FBF" w:rsidRPr="002B5DC1" w:rsidRDefault="00752FBF" w:rsidP="00A835E3">
      <w:pPr>
        <w:pStyle w:val="Heading7"/>
        <w:numPr>
          <w:ilvl w:val="0"/>
          <w:numId w:val="0"/>
        </w:numPr>
        <w:rPr>
          <w:noProof w:val="0"/>
        </w:rPr>
      </w:pPr>
      <w:bookmarkStart w:id="238" w:name="_Toc13811008"/>
      <w:r w:rsidRPr="002B5DC1">
        <w:rPr>
          <w:noProof w:val="0"/>
        </w:rPr>
        <w:t>5.</w:t>
      </w:r>
      <w:r w:rsidR="0066138C" w:rsidRPr="002B5DC1">
        <w:rPr>
          <w:noProof w:val="0"/>
        </w:rPr>
        <w:t>6</w:t>
      </w:r>
      <w:r w:rsidR="003C5FD3" w:rsidRPr="002B5DC1">
        <w:rPr>
          <w:noProof w:val="0"/>
        </w:rPr>
        <w:t>.2.1.5.2</w:t>
      </w:r>
      <w:r w:rsidRPr="002B5DC1">
        <w:rPr>
          <w:noProof w:val="0"/>
        </w:rPr>
        <w:t>.</w:t>
      </w:r>
      <w:r w:rsidR="001008F2" w:rsidRPr="002B5DC1">
        <w:rPr>
          <w:noProof w:val="0"/>
        </w:rPr>
        <w:t>10</w:t>
      </w:r>
      <w:r w:rsidRPr="002B5DC1">
        <w:rPr>
          <w:noProof w:val="0"/>
        </w:rPr>
        <w:t xml:space="preserve"> </w:t>
      </w:r>
      <w:r w:rsidR="004A3D12" w:rsidRPr="002B5DC1">
        <w:rPr>
          <w:noProof w:val="0"/>
        </w:rPr>
        <w:t>Service Start Time</w:t>
      </w:r>
      <w:bookmarkEnd w:id="238"/>
    </w:p>
    <w:tbl>
      <w:tblPr>
        <w:tblStyle w:val="TableGrid"/>
        <w:tblW w:w="0" w:type="auto"/>
        <w:tblLook w:val="04A0" w:firstRow="1" w:lastRow="0" w:firstColumn="1" w:lastColumn="0" w:noHBand="0" w:noVBand="1"/>
      </w:tblPr>
      <w:tblGrid>
        <w:gridCol w:w="2122"/>
        <w:gridCol w:w="7228"/>
      </w:tblGrid>
      <w:tr w:rsidR="00752FBF" w:rsidRPr="002B5DC1" w14:paraId="65BAC788" w14:textId="77777777" w:rsidTr="00C709FD">
        <w:tc>
          <w:tcPr>
            <w:tcW w:w="2122" w:type="dxa"/>
            <w:shd w:val="clear" w:color="auto" w:fill="D9D9D9" w:themeFill="background1" w:themeFillShade="D9"/>
          </w:tcPr>
          <w:p w14:paraId="0D2D034E" w14:textId="77777777" w:rsidR="00752FBF" w:rsidRPr="002B5DC1" w:rsidRDefault="00752FBF" w:rsidP="00D05244">
            <w:pPr>
              <w:pStyle w:val="BodyText"/>
              <w:rPr>
                <w:rStyle w:val="Strong"/>
              </w:rPr>
            </w:pPr>
            <w:r w:rsidRPr="002B5DC1">
              <w:rPr>
                <w:rStyle w:val="Strong"/>
              </w:rPr>
              <w:t xml:space="preserve">IHE Document Sharing Metadata Definition </w:t>
            </w:r>
          </w:p>
        </w:tc>
        <w:tc>
          <w:tcPr>
            <w:tcW w:w="7228" w:type="dxa"/>
          </w:tcPr>
          <w:p w14:paraId="12E491D1" w14:textId="2965D37B" w:rsidR="00752FBF" w:rsidRPr="002B5DC1" w:rsidRDefault="00834861" w:rsidP="00D05244">
            <w:pPr>
              <w:pStyle w:val="BodyText"/>
            </w:pPr>
            <w:ins w:id="239" w:author="Lynn" w:date="2021-05-17T20:38:00Z">
              <w:r>
                <w:fldChar w:fldCharType="begin"/>
              </w:r>
            </w:ins>
            <w:ins w:id="240" w:author="Lynn" w:date="2021-05-17T20:40:00Z">
              <w:r>
                <w:instrText>HYPERLINK "https://profiles.ihe.net/ITI/TF/Volume3/ch-4.2.html" \l "4.2.3.2.19"</w:instrText>
              </w:r>
            </w:ins>
            <w:ins w:id="241" w:author="Lynn" w:date="2021-05-17T20:38:00Z">
              <w:r>
                <w:fldChar w:fldCharType="separate"/>
              </w:r>
              <w:r w:rsidR="001C5A84" w:rsidRPr="00834861">
                <w:rPr>
                  <w:rStyle w:val="Hyperlink"/>
                </w:rPr>
                <w:t xml:space="preserve">ITI TF-3: </w:t>
              </w:r>
              <w:r w:rsidR="004A3D12" w:rsidRPr="00834861">
                <w:rPr>
                  <w:rStyle w:val="Hyperlink"/>
                </w:rPr>
                <w:t>4.2.3.2.19</w:t>
              </w:r>
              <w:r>
                <w:fldChar w:fldCharType="end"/>
              </w:r>
            </w:ins>
            <w:r w:rsidR="004A3D12" w:rsidRPr="002B5DC1">
              <w:t xml:space="preserve"> as "</w:t>
            </w:r>
            <w:proofErr w:type="spellStart"/>
            <w:r w:rsidR="004A3D12" w:rsidRPr="002B5DC1">
              <w:t>DocumentEntry.serviceStartTime</w:t>
            </w:r>
            <w:proofErr w:type="spellEnd"/>
            <w:r w:rsidR="004A3D12" w:rsidRPr="002B5DC1">
              <w:t>"</w:t>
            </w:r>
          </w:p>
        </w:tc>
      </w:tr>
      <w:tr w:rsidR="00752FBF" w:rsidRPr="002B5DC1" w14:paraId="2F2888CB" w14:textId="77777777" w:rsidTr="00C709FD">
        <w:tc>
          <w:tcPr>
            <w:tcW w:w="2122" w:type="dxa"/>
            <w:shd w:val="clear" w:color="auto" w:fill="D9D9D9" w:themeFill="background1" w:themeFillShade="D9"/>
          </w:tcPr>
          <w:p w14:paraId="4985869F" w14:textId="77777777" w:rsidR="00752FBF" w:rsidRPr="002B5DC1" w:rsidRDefault="00752FBF" w:rsidP="00D05244">
            <w:pPr>
              <w:pStyle w:val="BodyText"/>
              <w:rPr>
                <w:rStyle w:val="Strong"/>
              </w:rPr>
            </w:pPr>
            <w:r w:rsidRPr="002B5DC1">
              <w:rPr>
                <w:rStyle w:val="Strong"/>
              </w:rPr>
              <w:t xml:space="preserve">XACML Target Section </w:t>
            </w:r>
          </w:p>
        </w:tc>
        <w:tc>
          <w:tcPr>
            <w:tcW w:w="7228" w:type="dxa"/>
          </w:tcPr>
          <w:p w14:paraId="228A4FEA" w14:textId="77777777" w:rsidR="00752FBF" w:rsidRPr="002B5DC1" w:rsidRDefault="00420B58" w:rsidP="00D05244">
            <w:pPr>
              <w:pStyle w:val="BodyText"/>
            </w:pPr>
            <w:r w:rsidRPr="002B5DC1">
              <w:t>r</w:t>
            </w:r>
            <w:r w:rsidR="00752FBF" w:rsidRPr="002B5DC1">
              <w:t>esource</w:t>
            </w:r>
          </w:p>
        </w:tc>
      </w:tr>
      <w:tr w:rsidR="00752FBF" w:rsidRPr="002B5DC1" w14:paraId="2460CFDD" w14:textId="77777777" w:rsidTr="00C709FD">
        <w:tc>
          <w:tcPr>
            <w:tcW w:w="2122" w:type="dxa"/>
            <w:shd w:val="clear" w:color="auto" w:fill="D9D9D9" w:themeFill="background1" w:themeFillShade="D9"/>
          </w:tcPr>
          <w:p w14:paraId="4114A3D8" w14:textId="77777777" w:rsidR="00752FBF" w:rsidRPr="002B5DC1" w:rsidRDefault="00752FBF" w:rsidP="00D05244">
            <w:pPr>
              <w:pStyle w:val="BodyText"/>
              <w:rPr>
                <w:rStyle w:val="Strong"/>
              </w:rPr>
            </w:pPr>
            <w:r w:rsidRPr="002B5DC1">
              <w:rPr>
                <w:rStyle w:val="Strong"/>
              </w:rPr>
              <w:t xml:space="preserve">XACML Attribute ID </w:t>
            </w:r>
          </w:p>
        </w:tc>
        <w:tc>
          <w:tcPr>
            <w:tcW w:w="7228" w:type="dxa"/>
          </w:tcPr>
          <w:p w14:paraId="4FDE75FA" w14:textId="77777777" w:rsidR="00752FBF"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4A3D12" w:rsidRPr="002B5DC1">
              <w:rPr>
                <w:rStyle w:val="XMLname"/>
              </w:rPr>
              <w:t>:document-entry:service-start-time</w:t>
            </w:r>
          </w:p>
        </w:tc>
      </w:tr>
      <w:tr w:rsidR="00752FBF" w:rsidRPr="002B5DC1" w14:paraId="1B00D709" w14:textId="77777777" w:rsidTr="00C709FD">
        <w:tc>
          <w:tcPr>
            <w:tcW w:w="2122" w:type="dxa"/>
            <w:shd w:val="clear" w:color="auto" w:fill="D9D9D9" w:themeFill="background1" w:themeFillShade="D9"/>
          </w:tcPr>
          <w:p w14:paraId="3113152C" w14:textId="77777777" w:rsidR="00752FBF" w:rsidRPr="002B5DC1" w:rsidRDefault="00752FBF" w:rsidP="00D05244">
            <w:pPr>
              <w:pStyle w:val="BodyText"/>
              <w:rPr>
                <w:rStyle w:val="Strong"/>
              </w:rPr>
            </w:pPr>
            <w:r w:rsidRPr="002B5DC1">
              <w:rPr>
                <w:rStyle w:val="Strong"/>
              </w:rPr>
              <w:t xml:space="preserve">XACML Data Type </w:t>
            </w:r>
          </w:p>
        </w:tc>
        <w:tc>
          <w:tcPr>
            <w:tcW w:w="7228" w:type="dxa"/>
          </w:tcPr>
          <w:p w14:paraId="44200230" w14:textId="77777777" w:rsidR="00752FBF" w:rsidRPr="002B5DC1" w:rsidRDefault="004E21ED" w:rsidP="00D05244">
            <w:pPr>
              <w:pStyle w:val="BodyText"/>
              <w:rPr>
                <w:rStyle w:val="XMLname"/>
              </w:rPr>
            </w:pPr>
            <w:r w:rsidRPr="002B5DC1">
              <w:rPr>
                <w:rStyle w:val="XMLname"/>
              </w:rPr>
              <w:t>http://www.w3.org/2001/XMLSchema#dateTime</w:t>
            </w:r>
          </w:p>
        </w:tc>
      </w:tr>
      <w:tr w:rsidR="00752FBF" w:rsidRPr="002B5DC1" w14:paraId="11E0AC91" w14:textId="77777777" w:rsidTr="00C709FD">
        <w:tc>
          <w:tcPr>
            <w:tcW w:w="2122" w:type="dxa"/>
            <w:shd w:val="clear" w:color="auto" w:fill="D9D9D9" w:themeFill="background1" w:themeFillShade="D9"/>
          </w:tcPr>
          <w:p w14:paraId="0A4647D1" w14:textId="77777777" w:rsidR="00752FBF" w:rsidRPr="002B5DC1" w:rsidRDefault="00752FBF" w:rsidP="00D05244">
            <w:pPr>
              <w:pStyle w:val="BodyText"/>
              <w:rPr>
                <w:rStyle w:val="Strong"/>
              </w:rPr>
            </w:pPr>
            <w:r w:rsidRPr="002B5DC1">
              <w:rPr>
                <w:rStyle w:val="Strong"/>
              </w:rPr>
              <w:t xml:space="preserve">XACML Attribute Value Content </w:t>
            </w:r>
          </w:p>
        </w:tc>
        <w:tc>
          <w:tcPr>
            <w:tcW w:w="7228" w:type="dxa"/>
          </w:tcPr>
          <w:p w14:paraId="453DE4B5" w14:textId="31645B5E" w:rsidR="001C5A84" w:rsidRPr="002B5DC1" w:rsidRDefault="00922414" w:rsidP="002D43C4">
            <w:pPr>
              <w:pStyle w:val="BodyText"/>
            </w:pPr>
            <w:r w:rsidRPr="002B5DC1">
              <w:t>The Content Creator</w:t>
            </w:r>
            <w:r w:rsidR="002D43C4" w:rsidRPr="002B5DC1">
              <w:t xml:space="preserve"> </w:t>
            </w:r>
            <w:r w:rsidR="007A1C61" w:rsidRPr="002B5DC1">
              <w:t>shall</w:t>
            </w:r>
            <w:r w:rsidR="002D43C4" w:rsidRPr="002B5DC1">
              <w:t xml:space="preserve"> transform </w:t>
            </w:r>
            <w:r w:rsidRPr="002B5DC1">
              <w:t xml:space="preserve">the </w:t>
            </w:r>
            <w:proofErr w:type="spellStart"/>
            <w:r w:rsidRPr="002B5DC1">
              <w:t>serviceStartTime</w:t>
            </w:r>
            <w:proofErr w:type="spellEnd"/>
            <w:r w:rsidRPr="002B5DC1">
              <w:t xml:space="preserve"> </w:t>
            </w:r>
            <w:r w:rsidR="002D43C4" w:rsidRPr="002B5DC1">
              <w:t xml:space="preserve">into a valid instance of an XML </w:t>
            </w:r>
            <w:proofErr w:type="spellStart"/>
            <w:r w:rsidR="002D43C4" w:rsidRPr="002B5DC1">
              <w:t>dateTime</w:t>
            </w:r>
            <w:proofErr w:type="spellEnd"/>
            <w:r w:rsidR="002D43C4" w:rsidRPr="002B5DC1">
              <w:t xml:space="preserve"> (which is based </w:t>
            </w:r>
            <w:r w:rsidR="000265BD" w:rsidRPr="002B5DC1">
              <w:t>on</w:t>
            </w:r>
            <w:r w:rsidR="002D43C4" w:rsidRPr="002B5DC1">
              <w:t xml:space="preserve"> ISO8601). This may involve adding date or time components, because in </w:t>
            </w:r>
            <w:r w:rsidR="00F315D8" w:rsidRPr="002B5DC1">
              <w:t xml:space="preserve">IHE </w:t>
            </w:r>
            <w:r w:rsidR="001C5A84" w:rsidRPr="002B5DC1">
              <w:t>Document Sharing metadata,</w:t>
            </w:r>
            <w:r w:rsidR="001C5A84" w:rsidRPr="002B5DC1" w:rsidDel="001C5A84">
              <w:t xml:space="preserve"> </w:t>
            </w:r>
            <w:r w:rsidR="002D43C4" w:rsidRPr="002B5DC1">
              <w:t>the DTM data type allows for partial dates</w:t>
            </w:r>
            <w:r w:rsidR="001C5A84" w:rsidRPr="002B5DC1">
              <w:t xml:space="preserve"> (see </w:t>
            </w:r>
            <w:ins w:id="242" w:author="Lynn" w:date="2021-05-17T20:53:00Z">
              <w:r w:rsidR="008D0CA9">
                <w:fldChar w:fldCharType="begin"/>
              </w:r>
              <w:r w:rsidR="008D0CA9">
                <w:instrText xml:space="preserve"> HYPERLINK "https://profiles.ihe.net/ITI/TF/Volume3/ch-4.2.html" \l "4.2.3.1.7" </w:instrText>
              </w:r>
              <w:r w:rsidR="008D0CA9">
                <w:fldChar w:fldCharType="separate"/>
              </w:r>
              <w:r w:rsidR="001C5A84" w:rsidRPr="008D0CA9">
                <w:rPr>
                  <w:rStyle w:val="Hyperlink"/>
                </w:rPr>
                <w:t>ITI TF-3: Table 4.2.3.1.7-2</w:t>
              </w:r>
              <w:r w:rsidR="008D0CA9">
                <w:fldChar w:fldCharType="end"/>
              </w:r>
            </w:ins>
            <w:r w:rsidR="001C5A84" w:rsidRPr="002B5DC1">
              <w:t>)</w:t>
            </w:r>
            <w:r w:rsidR="002D43C4" w:rsidRPr="002B5DC1">
              <w:t xml:space="preserve">. </w:t>
            </w:r>
          </w:p>
          <w:p w14:paraId="727BCE0A" w14:textId="77777777" w:rsidR="002D43C4" w:rsidRPr="002B5DC1" w:rsidRDefault="002D43C4" w:rsidP="002D43C4">
            <w:pPr>
              <w:pStyle w:val="BodyText"/>
            </w:pPr>
            <w:r w:rsidRPr="002B5DC1">
              <w:t xml:space="preserve">To transform </w:t>
            </w:r>
            <w:r w:rsidR="00922414" w:rsidRPr="002B5DC1">
              <w:t xml:space="preserve">an </w:t>
            </w:r>
            <w:r w:rsidRPr="002B5DC1">
              <w:t xml:space="preserve">incomplete </w:t>
            </w:r>
            <w:proofErr w:type="spellStart"/>
            <w:r w:rsidRPr="002B5DC1">
              <w:t>serviceStartTime</w:t>
            </w:r>
            <w:proofErr w:type="spellEnd"/>
            <w:r w:rsidRPr="002B5DC1">
              <w:t xml:space="preserve"> into </w:t>
            </w:r>
            <w:r w:rsidR="00922414" w:rsidRPr="002B5DC1">
              <w:t xml:space="preserve">a </w:t>
            </w:r>
            <w:proofErr w:type="spellStart"/>
            <w:r w:rsidRPr="002B5DC1">
              <w:t>dateTime</w:t>
            </w:r>
            <w:proofErr w:type="spellEnd"/>
            <w:r w:rsidRPr="002B5DC1">
              <w:t xml:space="preserve"> instance</w:t>
            </w:r>
            <w:r w:rsidR="00922414" w:rsidRPr="002B5DC1">
              <w:t>,</w:t>
            </w:r>
            <w:r w:rsidRPr="002B5DC1">
              <w:t xml:space="preserve"> the </w:t>
            </w:r>
            <w:r w:rsidR="00922414" w:rsidRPr="002B5DC1">
              <w:t xml:space="preserve">Content Creator </w:t>
            </w:r>
            <w:r w:rsidR="007A1C61" w:rsidRPr="002B5DC1">
              <w:t>shall</w:t>
            </w:r>
            <w:r w:rsidRPr="002B5DC1">
              <w:t xml:space="preserve"> use the smallest instant covered by the partial date. </w:t>
            </w:r>
            <w:r w:rsidR="00684CE4" w:rsidRPr="002B5DC1">
              <w:t xml:space="preserve">E.g., </w:t>
            </w:r>
            <w:r w:rsidRPr="002B5DC1">
              <w:t xml:space="preserve">"200904" would be transformed to "2009-04-01T00:00:00Z". </w:t>
            </w:r>
          </w:p>
          <w:p w14:paraId="129C511E" w14:textId="77777777" w:rsidR="00752FBF" w:rsidRPr="002B5DC1" w:rsidRDefault="002D43C4" w:rsidP="00922414">
            <w:pPr>
              <w:pStyle w:val="BodyText"/>
            </w:pPr>
            <w:r w:rsidRPr="002B5DC1">
              <w:t xml:space="preserve">The XACML </w:t>
            </w:r>
            <w:proofErr w:type="spellStart"/>
            <w:r w:rsidRPr="002B5DC1">
              <w:t>dateTime</w:t>
            </w:r>
            <w:proofErr w:type="spellEnd"/>
            <w:r w:rsidRPr="002B5DC1">
              <w:t xml:space="preserve"> </w:t>
            </w:r>
            <w:r w:rsidR="007A1C61" w:rsidRPr="002B5DC1">
              <w:t>shall</w:t>
            </w:r>
            <w:r w:rsidRPr="002B5DC1">
              <w:t xml:space="preserve"> 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922414" w:rsidRPr="002B5DC1">
              <w:t xml:space="preserve">further </w:t>
            </w:r>
            <w:r w:rsidRPr="002B5DC1">
              <w:t>transformation is necessary.</w:t>
            </w:r>
          </w:p>
        </w:tc>
      </w:tr>
      <w:tr w:rsidR="00752FBF" w:rsidRPr="002B5DC1" w14:paraId="4CAA7C3D" w14:textId="77777777" w:rsidTr="00C709FD">
        <w:tc>
          <w:tcPr>
            <w:tcW w:w="2122" w:type="dxa"/>
            <w:shd w:val="clear" w:color="auto" w:fill="D9D9D9" w:themeFill="background1" w:themeFillShade="D9"/>
          </w:tcPr>
          <w:p w14:paraId="7348E0C8" w14:textId="77777777" w:rsidR="00752FBF" w:rsidRPr="002B5DC1" w:rsidRDefault="00752FBF" w:rsidP="00D05244">
            <w:pPr>
              <w:pStyle w:val="BodyText"/>
              <w:rPr>
                <w:rStyle w:val="Strong"/>
              </w:rPr>
            </w:pPr>
            <w:r w:rsidRPr="002B5DC1">
              <w:rPr>
                <w:rStyle w:val="Strong"/>
              </w:rPr>
              <w:t xml:space="preserve">XACML Example </w:t>
            </w:r>
          </w:p>
        </w:tc>
        <w:tc>
          <w:tcPr>
            <w:tcW w:w="7228" w:type="dxa"/>
          </w:tcPr>
          <w:p w14:paraId="4DE45C01" w14:textId="77777777" w:rsidR="00752FBF" w:rsidRPr="002B5DC1" w:rsidRDefault="002D43C4">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:document-entry:service-start-time" </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36CFCE3" w14:textId="1285C7A3" w:rsidR="002D43C4" w:rsidRPr="002B5DC1" w:rsidRDefault="002D43C4" w:rsidP="00A835E3">
      <w:pPr>
        <w:pStyle w:val="Heading7"/>
        <w:numPr>
          <w:ilvl w:val="0"/>
          <w:numId w:val="0"/>
        </w:numPr>
        <w:rPr>
          <w:noProof w:val="0"/>
        </w:rPr>
      </w:pPr>
      <w:bookmarkStart w:id="243" w:name="_Toc13811009"/>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1</w:t>
      </w:r>
      <w:r w:rsidRPr="002B5DC1">
        <w:rPr>
          <w:noProof w:val="0"/>
        </w:rPr>
        <w:t xml:space="preserve"> Service Stop Time</w:t>
      </w:r>
      <w:bookmarkEnd w:id="243"/>
    </w:p>
    <w:tbl>
      <w:tblPr>
        <w:tblStyle w:val="TableGrid"/>
        <w:tblW w:w="0" w:type="auto"/>
        <w:tblLook w:val="04A0" w:firstRow="1" w:lastRow="0" w:firstColumn="1" w:lastColumn="0" w:noHBand="0" w:noVBand="1"/>
      </w:tblPr>
      <w:tblGrid>
        <w:gridCol w:w="2122"/>
        <w:gridCol w:w="7228"/>
      </w:tblGrid>
      <w:tr w:rsidR="002D43C4" w:rsidRPr="002B5DC1" w14:paraId="53F39A1D" w14:textId="77777777" w:rsidTr="00D05244">
        <w:tc>
          <w:tcPr>
            <w:tcW w:w="2122" w:type="dxa"/>
            <w:shd w:val="clear" w:color="auto" w:fill="D9D9D9" w:themeFill="background1" w:themeFillShade="D9"/>
          </w:tcPr>
          <w:p w14:paraId="472E6A4E" w14:textId="77777777" w:rsidR="002D43C4" w:rsidRPr="002B5DC1" w:rsidRDefault="002D43C4" w:rsidP="00D05244">
            <w:pPr>
              <w:pStyle w:val="BodyText"/>
              <w:rPr>
                <w:rStyle w:val="Strong"/>
              </w:rPr>
            </w:pPr>
            <w:r w:rsidRPr="002B5DC1">
              <w:rPr>
                <w:rStyle w:val="Strong"/>
              </w:rPr>
              <w:t xml:space="preserve">IHE Document Sharing Metadata Definition </w:t>
            </w:r>
          </w:p>
        </w:tc>
        <w:tc>
          <w:tcPr>
            <w:tcW w:w="7228" w:type="dxa"/>
          </w:tcPr>
          <w:p w14:paraId="5AB10402" w14:textId="64F0C516" w:rsidR="002D43C4" w:rsidRPr="002B5DC1" w:rsidRDefault="008D0CA9">
            <w:pPr>
              <w:pStyle w:val="BodyText"/>
            </w:pPr>
            <w:ins w:id="244" w:author="Lynn" w:date="2021-05-17T20:54:00Z">
              <w:r>
                <w:fldChar w:fldCharType="begin"/>
              </w:r>
              <w:r>
                <w:instrText xml:space="preserve"> HYPERLINK "https://profiles.ihe.net/ITI/TF/Volume3/ch-4.2.html" \l "4.2.3.2.20" </w:instrText>
              </w:r>
              <w:r>
                <w:fldChar w:fldCharType="separate"/>
              </w:r>
              <w:r w:rsidR="001C5A84" w:rsidRPr="008D0CA9">
                <w:rPr>
                  <w:rStyle w:val="Hyperlink"/>
                </w:rPr>
                <w:t xml:space="preserve">ITI TF-3: </w:t>
              </w:r>
              <w:r w:rsidR="002D43C4" w:rsidRPr="008D0CA9">
                <w:rPr>
                  <w:rStyle w:val="Hyperlink"/>
                </w:rPr>
                <w:t>4.2.3.2.20</w:t>
              </w:r>
              <w:r>
                <w:fldChar w:fldCharType="end"/>
              </w:r>
            </w:ins>
            <w:r w:rsidR="002D43C4" w:rsidRPr="002B5DC1">
              <w:t xml:space="preserve"> as "</w:t>
            </w:r>
            <w:proofErr w:type="spellStart"/>
            <w:r w:rsidR="002D43C4" w:rsidRPr="002B5DC1">
              <w:t>DocumentEntry.serviceStopTime</w:t>
            </w:r>
            <w:proofErr w:type="spellEnd"/>
            <w:r w:rsidR="002D43C4" w:rsidRPr="002B5DC1">
              <w:t>"</w:t>
            </w:r>
          </w:p>
        </w:tc>
      </w:tr>
      <w:tr w:rsidR="002D43C4" w:rsidRPr="002B5DC1" w14:paraId="6869A737" w14:textId="77777777" w:rsidTr="00D05244">
        <w:tc>
          <w:tcPr>
            <w:tcW w:w="2122" w:type="dxa"/>
            <w:shd w:val="clear" w:color="auto" w:fill="D9D9D9" w:themeFill="background1" w:themeFillShade="D9"/>
          </w:tcPr>
          <w:p w14:paraId="436C3F20" w14:textId="77777777" w:rsidR="002D43C4" w:rsidRPr="002B5DC1" w:rsidRDefault="002D43C4" w:rsidP="00D05244">
            <w:pPr>
              <w:pStyle w:val="BodyText"/>
              <w:rPr>
                <w:rStyle w:val="Strong"/>
              </w:rPr>
            </w:pPr>
            <w:r w:rsidRPr="002B5DC1">
              <w:rPr>
                <w:rStyle w:val="Strong"/>
              </w:rPr>
              <w:lastRenderedPageBreak/>
              <w:t xml:space="preserve">XACML Target Section </w:t>
            </w:r>
          </w:p>
        </w:tc>
        <w:tc>
          <w:tcPr>
            <w:tcW w:w="7228" w:type="dxa"/>
          </w:tcPr>
          <w:p w14:paraId="2ABE7A61" w14:textId="77777777" w:rsidR="002D43C4" w:rsidRPr="002B5DC1" w:rsidRDefault="002D43C4" w:rsidP="00D05244">
            <w:pPr>
              <w:pStyle w:val="BodyText"/>
            </w:pPr>
            <w:r w:rsidRPr="002B5DC1">
              <w:t>resource</w:t>
            </w:r>
          </w:p>
        </w:tc>
      </w:tr>
      <w:tr w:rsidR="002D43C4" w:rsidRPr="002B5DC1" w14:paraId="430B6F7B" w14:textId="77777777" w:rsidTr="00D05244">
        <w:tc>
          <w:tcPr>
            <w:tcW w:w="2122" w:type="dxa"/>
            <w:shd w:val="clear" w:color="auto" w:fill="D9D9D9" w:themeFill="background1" w:themeFillShade="D9"/>
          </w:tcPr>
          <w:p w14:paraId="3840C9DD" w14:textId="77777777" w:rsidR="002D43C4" w:rsidRPr="002B5DC1" w:rsidRDefault="002D43C4" w:rsidP="00D05244">
            <w:pPr>
              <w:pStyle w:val="BodyText"/>
              <w:rPr>
                <w:rStyle w:val="Strong"/>
              </w:rPr>
            </w:pPr>
            <w:r w:rsidRPr="002B5DC1">
              <w:rPr>
                <w:rStyle w:val="Strong"/>
              </w:rPr>
              <w:t xml:space="preserve">XACML Attribute ID </w:t>
            </w:r>
          </w:p>
        </w:tc>
        <w:tc>
          <w:tcPr>
            <w:tcW w:w="7228" w:type="dxa"/>
          </w:tcPr>
          <w:p w14:paraId="288CF7CE" w14:textId="77777777" w:rsidR="002D43C4" w:rsidRPr="002B5DC1" w:rsidRDefault="004E7D91">
            <w:pPr>
              <w:pStyle w:val="BodyText"/>
              <w:rPr>
                <w:rStyle w:val="XMLname"/>
              </w:rPr>
            </w:pPr>
            <w:proofErr w:type="gramStart"/>
            <w:r w:rsidRPr="002B5DC1">
              <w:rPr>
                <w:rStyle w:val="XMLname"/>
              </w:rPr>
              <w:t>urn:ihe</w:t>
            </w:r>
            <w:proofErr w:type="gramEnd"/>
            <w:r w:rsidRPr="002B5DC1">
              <w:rPr>
                <w:rStyle w:val="XMLname"/>
              </w:rPr>
              <w:t>:iti:appc:2016</w:t>
            </w:r>
            <w:r w:rsidR="002D43C4" w:rsidRPr="002B5DC1">
              <w:rPr>
                <w:rStyle w:val="XMLname"/>
              </w:rPr>
              <w:t>:document-entry:service-stop-time</w:t>
            </w:r>
          </w:p>
        </w:tc>
      </w:tr>
      <w:tr w:rsidR="002D43C4" w:rsidRPr="002B5DC1" w14:paraId="52AB1AA0" w14:textId="77777777" w:rsidTr="00D05244">
        <w:tc>
          <w:tcPr>
            <w:tcW w:w="2122" w:type="dxa"/>
            <w:shd w:val="clear" w:color="auto" w:fill="D9D9D9" w:themeFill="background1" w:themeFillShade="D9"/>
          </w:tcPr>
          <w:p w14:paraId="28C08CC3" w14:textId="77777777" w:rsidR="002D43C4" w:rsidRPr="002B5DC1" w:rsidRDefault="002D43C4" w:rsidP="00D05244">
            <w:pPr>
              <w:pStyle w:val="BodyText"/>
              <w:rPr>
                <w:rStyle w:val="Strong"/>
              </w:rPr>
            </w:pPr>
            <w:r w:rsidRPr="002B5DC1">
              <w:rPr>
                <w:rStyle w:val="Strong"/>
              </w:rPr>
              <w:t xml:space="preserve">XACML Data Type </w:t>
            </w:r>
          </w:p>
        </w:tc>
        <w:tc>
          <w:tcPr>
            <w:tcW w:w="7228" w:type="dxa"/>
          </w:tcPr>
          <w:p w14:paraId="7DE4EED3" w14:textId="77777777" w:rsidR="002D43C4" w:rsidRPr="002B5DC1" w:rsidRDefault="002D43C4" w:rsidP="00D05244">
            <w:pPr>
              <w:pStyle w:val="BodyText"/>
              <w:rPr>
                <w:rStyle w:val="XMLname"/>
              </w:rPr>
            </w:pPr>
            <w:r w:rsidRPr="002B5DC1">
              <w:rPr>
                <w:rStyle w:val="XMLname"/>
              </w:rPr>
              <w:t>http://www.w3.org/2001/XMLSchema#dateTime</w:t>
            </w:r>
          </w:p>
        </w:tc>
      </w:tr>
      <w:tr w:rsidR="002D43C4" w:rsidRPr="002B5DC1" w14:paraId="17AB378D" w14:textId="77777777" w:rsidTr="00D05244">
        <w:tc>
          <w:tcPr>
            <w:tcW w:w="2122" w:type="dxa"/>
            <w:shd w:val="clear" w:color="auto" w:fill="D9D9D9" w:themeFill="background1" w:themeFillShade="D9"/>
          </w:tcPr>
          <w:p w14:paraId="09293D47" w14:textId="77777777" w:rsidR="002D43C4" w:rsidRPr="002B5DC1" w:rsidRDefault="002D43C4" w:rsidP="00D05244">
            <w:pPr>
              <w:pStyle w:val="BodyText"/>
              <w:rPr>
                <w:rStyle w:val="Strong"/>
              </w:rPr>
            </w:pPr>
            <w:r w:rsidRPr="002B5DC1">
              <w:rPr>
                <w:rStyle w:val="Strong"/>
              </w:rPr>
              <w:t xml:space="preserve">XACML Attribute Value Content </w:t>
            </w:r>
          </w:p>
        </w:tc>
        <w:tc>
          <w:tcPr>
            <w:tcW w:w="7228" w:type="dxa"/>
          </w:tcPr>
          <w:p w14:paraId="0E207568" w14:textId="5240F24B" w:rsidR="001C5A84" w:rsidRPr="002B5DC1" w:rsidRDefault="00922414" w:rsidP="00D05244">
            <w:pPr>
              <w:pStyle w:val="BodyText"/>
            </w:pPr>
            <w:r w:rsidRPr="002B5DC1">
              <w:t>The Content Creator</w:t>
            </w:r>
            <w:r w:rsidR="002D43C4" w:rsidRPr="002B5DC1">
              <w:t xml:space="preserve"> </w:t>
            </w:r>
            <w:r w:rsidR="007A1C61" w:rsidRPr="002B5DC1">
              <w:t>shall</w:t>
            </w:r>
            <w:r w:rsidR="002D43C4" w:rsidRPr="002B5DC1">
              <w:t xml:space="preserve"> transform </w:t>
            </w:r>
            <w:r w:rsidRPr="002B5DC1">
              <w:t xml:space="preserve">the </w:t>
            </w:r>
            <w:proofErr w:type="spellStart"/>
            <w:r w:rsidRPr="002B5DC1">
              <w:t>serviceStopTime</w:t>
            </w:r>
            <w:proofErr w:type="spellEnd"/>
            <w:r w:rsidRPr="002B5DC1">
              <w:t xml:space="preserve"> </w:t>
            </w:r>
            <w:r w:rsidR="002D43C4" w:rsidRPr="002B5DC1">
              <w:t xml:space="preserve">into a valid instance of an XML </w:t>
            </w:r>
            <w:proofErr w:type="spellStart"/>
            <w:r w:rsidR="002D43C4" w:rsidRPr="002B5DC1">
              <w:t>dateTime</w:t>
            </w:r>
            <w:proofErr w:type="spellEnd"/>
            <w:r w:rsidR="002D43C4" w:rsidRPr="002B5DC1">
              <w:t xml:space="preserve"> (which is based o</w:t>
            </w:r>
            <w:r w:rsidR="000265BD" w:rsidRPr="002B5DC1">
              <w:t>n</w:t>
            </w:r>
            <w:r w:rsidR="002D43C4" w:rsidRPr="002B5DC1">
              <w:t xml:space="preserve"> ISO8601). This may involve adding date or time components, because in </w:t>
            </w:r>
            <w:r w:rsidR="00F315D8" w:rsidRPr="002B5DC1">
              <w:t xml:space="preserve">IHE </w:t>
            </w:r>
            <w:r w:rsidR="001C5A84" w:rsidRPr="002B5DC1">
              <w:t>Document Sharing metadata,</w:t>
            </w:r>
            <w:r w:rsidR="00736FE9" w:rsidRPr="002B5DC1">
              <w:t xml:space="preserve"> </w:t>
            </w:r>
            <w:r w:rsidR="002D43C4" w:rsidRPr="002B5DC1">
              <w:t>the DTM data type allows for partial dates</w:t>
            </w:r>
            <w:r w:rsidR="001C5A84" w:rsidRPr="002B5DC1">
              <w:t xml:space="preserve"> (see ITI TF-3: Table 4.2.3.1.7-2)</w:t>
            </w:r>
            <w:r w:rsidR="002D43C4" w:rsidRPr="002B5DC1">
              <w:t xml:space="preserve">. </w:t>
            </w:r>
          </w:p>
          <w:p w14:paraId="0E44DB7E" w14:textId="77777777" w:rsidR="002D43C4" w:rsidRPr="002B5DC1" w:rsidRDefault="002D43C4" w:rsidP="00D05244">
            <w:pPr>
              <w:pStyle w:val="BodyText"/>
            </w:pPr>
            <w:r w:rsidRPr="002B5DC1">
              <w:t xml:space="preserve">To transform </w:t>
            </w:r>
            <w:r w:rsidR="00922414" w:rsidRPr="002B5DC1">
              <w:t xml:space="preserve">an </w:t>
            </w:r>
            <w:r w:rsidRPr="002B5DC1">
              <w:t xml:space="preserve">incomplete </w:t>
            </w:r>
            <w:proofErr w:type="spellStart"/>
            <w:r w:rsidRPr="002B5DC1">
              <w:t>serviceSt</w:t>
            </w:r>
            <w:r w:rsidR="00922414" w:rsidRPr="002B5DC1">
              <w:t>op</w:t>
            </w:r>
            <w:r w:rsidRPr="002B5DC1">
              <w:t>Time</w:t>
            </w:r>
            <w:proofErr w:type="spellEnd"/>
            <w:r w:rsidRPr="002B5DC1">
              <w:t xml:space="preserve"> into </w:t>
            </w:r>
            <w:r w:rsidR="00922414" w:rsidRPr="002B5DC1">
              <w:t xml:space="preserve">a </w:t>
            </w:r>
            <w:proofErr w:type="spellStart"/>
            <w:r w:rsidRPr="002B5DC1">
              <w:t>dateTime</w:t>
            </w:r>
            <w:proofErr w:type="spellEnd"/>
            <w:r w:rsidRPr="002B5DC1">
              <w:t xml:space="preserve"> instance</w:t>
            </w:r>
            <w:r w:rsidR="00922414" w:rsidRPr="002B5DC1">
              <w:t>,</w:t>
            </w:r>
            <w:r w:rsidRPr="002B5DC1">
              <w:t xml:space="preserve"> the </w:t>
            </w:r>
            <w:r w:rsidR="00922414" w:rsidRPr="002B5DC1">
              <w:t xml:space="preserve">Content Creator </w:t>
            </w:r>
            <w:r w:rsidR="007A1C61" w:rsidRPr="002B5DC1">
              <w:t>shall</w:t>
            </w:r>
            <w:r w:rsidRPr="002B5DC1">
              <w:t xml:space="preserve"> use the smallest instant covered by the partial date. </w:t>
            </w:r>
            <w:r w:rsidR="00684CE4" w:rsidRPr="002B5DC1">
              <w:t xml:space="preserve">E.g., </w:t>
            </w:r>
            <w:r w:rsidRPr="002B5DC1">
              <w:t xml:space="preserve">"200904" would be transformed to "2009-04-01T00:00:00Z". </w:t>
            </w:r>
          </w:p>
          <w:p w14:paraId="02A539E8" w14:textId="77777777" w:rsidR="002D43C4" w:rsidRPr="002B5DC1" w:rsidRDefault="002D43C4" w:rsidP="00F71779">
            <w:pPr>
              <w:pStyle w:val="BodyText"/>
            </w:pPr>
            <w:r w:rsidRPr="002B5DC1">
              <w:t xml:space="preserve">The XACML </w:t>
            </w:r>
            <w:proofErr w:type="spellStart"/>
            <w:r w:rsidRPr="002B5DC1">
              <w:t>dateTime</w:t>
            </w:r>
            <w:proofErr w:type="spellEnd"/>
            <w:r w:rsidRPr="002B5DC1">
              <w:t xml:space="preserve"> </w:t>
            </w:r>
            <w:r w:rsidR="007A1C61" w:rsidRPr="002B5DC1">
              <w:t>shall</w:t>
            </w:r>
            <w:r w:rsidRPr="002B5DC1">
              <w:t xml:space="preserve"> 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F71779" w:rsidRPr="002B5DC1">
              <w:t xml:space="preserve">further </w:t>
            </w:r>
            <w:r w:rsidRPr="002B5DC1">
              <w:t>transformation is necessary.</w:t>
            </w:r>
          </w:p>
        </w:tc>
      </w:tr>
      <w:tr w:rsidR="002D43C4" w:rsidRPr="002B5DC1" w14:paraId="61C240E2" w14:textId="77777777" w:rsidTr="00D05244">
        <w:tc>
          <w:tcPr>
            <w:tcW w:w="2122" w:type="dxa"/>
            <w:shd w:val="clear" w:color="auto" w:fill="D9D9D9" w:themeFill="background1" w:themeFillShade="D9"/>
          </w:tcPr>
          <w:p w14:paraId="1E7ECD88" w14:textId="77777777" w:rsidR="002D43C4" w:rsidRPr="002B5DC1" w:rsidRDefault="002D43C4" w:rsidP="00D05244">
            <w:pPr>
              <w:pStyle w:val="BodyText"/>
              <w:rPr>
                <w:rStyle w:val="Strong"/>
              </w:rPr>
            </w:pPr>
            <w:r w:rsidRPr="002B5DC1">
              <w:rPr>
                <w:rStyle w:val="Strong"/>
              </w:rPr>
              <w:t xml:space="preserve">XACML Example </w:t>
            </w:r>
          </w:p>
        </w:tc>
        <w:tc>
          <w:tcPr>
            <w:tcW w:w="7228" w:type="dxa"/>
          </w:tcPr>
          <w:p w14:paraId="019F9275" w14:textId="77777777" w:rsidR="002D43C4" w:rsidRPr="002B5DC1" w:rsidRDefault="002D43C4">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:document-entry:service-stop-time" </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44008A6" w14:textId="26152EE7" w:rsidR="004A3D12" w:rsidRPr="002B5DC1" w:rsidRDefault="004A3D12" w:rsidP="00A835E3">
      <w:pPr>
        <w:pStyle w:val="Heading7"/>
        <w:numPr>
          <w:ilvl w:val="0"/>
          <w:numId w:val="0"/>
        </w:numPr>
        <w:rPr>
          <w:noProof w:val="0"/>
        </w:rPr>
      </w:pPr>
      <w:bookmarkStart w:id="245" w:name="_Toc13811010"/>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2</w:t>
      </w:r>
      <w:r w:rsidRPr="002B5DC1">
        <w:rPr>
          <w:noProof w:val="0"/>
        </w:rPr>
        <w:t xml:space="preserve"> </w:t>
      </w:r>
      <w:r w:rsidR="002D43C4" w:rsidRPr="002B5DC1">
        <w:rPr>
          <w:noProof w:val="0"/>
        </w:rPr>
        <w:t>Source Patient ID</w:t>
      </w:r>
      <w:bookmarkEnd w:id="245"/>
    </w:p>
    <w:tbl>
      <w:tblPr>
        <w:tblStyle w:val="TableGrid"/>
        <w:tblW w:w="0" w:type="auto"/>
        <w:tblLook w:val="04A0" w:firstRow="1" w:lastRow="0" w:firstColumn="1" w:lastColumn="0" w:noHBand="0" w:noVBand="1"/>
      </w:tblPr>
      <w:tblGrid>
        <w:gridCol w:w="2122"/>
        <w:gridCol w:w="7228"/>
      </w:tblGrid>
      <w:tr w:rsidR="004A3D12" w:rsidRPr="002B5DC1" w14:paraId="0459418A" w14:textId="77777777" w:rsidTr="00C709FD">
        <w:trPr>
          <w:cantSplit/>
        </w:trPr>
        <w:tc>
          <w:tcPr>
            <w:tcW w:w="2122" w:type="dxa"/>
            <w:shd w:val="clear" w:color="auto" w:fill="D9D9D9" w:themeFill="background1" w:themeFillShade="D9"/>
          </w:tcPr>
          <w:p w14:paraId="5798B8D9"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18F83014" w14:textId="45AFBF9B" w:rsidR="004A3D12" w:rsidRPr="002B5DC1" w:rsidRDefault="008D0CA9">
            <w:pPr>
              <w:pStyle w:val="BodyText"/>
            </w:pPr>
            <w:ins w:id="246" w:author="Lynn" w:date="2021-05-17T20:54:00Z">
              <w:r>
                <w:fldChar w:fldCharType="begin"/>
              </w:r>
              <w:r>
                <w:instrText xml:space="preserve"> HYPERLINK "https://profiles.ihe.net/ITI/TF/Volume3/ch-4.2.html" \l "4.2.3.2.22" </w:instrText>
              </w:r>
              <w:r>
                <w:fldChar w:fldCharType="separate"/>
              </w:r>
              <w:r w:rsidR="001C5A84" w:rsidRPr="008D0CA9">
                <w:rPr>
                  <w:rStyle w:val="Hyperlink"/>
                </w:rPr>
                <w:t xml:space="preserve">ITI TF-3: </w:t>
              </w:r>
              <w:r w:rsidR="002D43C4" w:rsidRPr="008D0CA9">
                <w:rPr>
                  <w:rStyle w:val="Hyperlink"/>
                </w:rPr>
                <w:t>4.2.3.2.22</w:t>
              </w:r>
              <w:r>
                <w:fldChar w:fldCharType="end"/>
              </w:r>
            </w:ins>
            <w:r w:rsidR="002D43C4" w:rsidRPr="002B5DC1">
              <w:t xml:space="preserve"> as "</w:t>
            </w:r>
            <w:proofErr w:type="spellStart"/>
            <w:r w:rsidR="002D43C4" w:rsidRPr="002B5DC1">
              <w:t>DocumentEntry.sourcePatientId</w:t>
            </w:r>
            <w:proofErr w:type="spellEnd"/>
            <w:r w:rsidR="002D43C4" w:rsidRPr="002B5DC1">
              <w:t>"</w:t>
            </w:r>
          </w:p>
        </w:tc>
      </w:tr>
      <w:tr w:rsidR="004A3D12" w:rsidRPr="002B5DC1" w14:paraId="652E1CA5" w14:textId="77777777" w:rsidTr="00C709FD">
        <w:trPr>
          <w:cantSplit/>
        </w:trPr>
        <w:tc>
          <w:tcPr>
            <w:tcW w:w="2122" w:type="dxa"/>
            <w:shd w:val="clear" w:color="auto" w:fill="D9D9D9" w:themeFill="background1" w:themeFillShade="D9"/>
          </w:tcPr>
          <w:p w14:paraId="6F340F8A"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3B451B1E" w14:textId="77777777" w:rsidR="004A3D12" w:rsidRPr="002B5DC1" w:rsidRDefault="004A3D12" w:rsidP="00D05244">
            <w:pPr>
              <w:pStyle w:val="BodyText"/>
            </w:pPr>
            <w:r w:rsidRPr="002B5DC1">
              <w:t>resource</w:t>
            </w:r>
          </w:p>
        </w:tc>
      </w:tr>
      <w:tr w:rsidR="004A3D12" w:rsidRPr="002B5DC1" w14:paraId="13C84C49" w14:textId="77777777" w:rsidTr="00C709FD">
        <w:trPr>
          <w:cantSplit/>
        </w:trPr>
        <w:tc>
          <w:tcPr>
            <w:tcW w:w="2122" w:type="dxa"/>
            <w:shd w:val="clear" w:color="auto" w:fill="D9D9D9" w:themeFill="background1" w:themeFillShade="D9"/>
          </w:tcPr>
          <w:p w14:paraId="350DE279"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70B61173" w14:textId="77777777" w:rsidR="004A3D12"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2D43C4" w:rsidRPr="002B5DC1">
              <w:rPr>
                <w:rStyle w:val="XMLname"/>
              </w:rPr>
              <w:t>:document-entry:source-patient-id</w:t>
            </w:r>
          </w:p>
        </w:tc>
      </w:tr>
      <w:tr w:rsidR="004A3D12" w:rsidRPr="002B5DC1" w14:paraId="26D062D8" w14:textId="77777777" w:rsidTr="00C709FD">
        <w:trPr>
          <w:cantSplit/>
        </w:trPr>
        <w:tc>
          <w:tcPr>
            <w:tcW w:w="2122" w:type="dxa"/>
            <w:shd w:val="clear" w:color="auto" w:fill="D9D9D9" w:themeFill="background1" w:themeFillShade="D9"/>
          </w:tcPr>
          <w:p w14:paraId="06234864"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129CDCD4" w14:textId="77777777" w:rsidR="004A3D12" w:rsidRPr="002B5DC1" w:rsidRDefault="002D43C4" w:rsidP="00D05244">
            <w:pPr>
              <w:pStyle w:val="BodyText"/>
              <w:rPr>
                <w:rStyle w:val="XMLname"/>
              </w:rPr>
            </w:pPr>
            <w:proofErr w:type="gramStart"/>
            <w:r w:rsidRPr="002B5DC1">
              <w:rPr>
                <w:rStyle w:val="XMLname"/>
              </w:rPr>
              <w:t>urn:hl</w:t>
            </w:r>
            <w:proofErr w:type="gramEnd"/>
            <w:r w:rsidRPr="002B5DC1">
              <w:rPr>
                <w:rStyle w:val="XMLname"/>
              </w:rPr>
              <w:t>7-org:v3#II</w:t>
            </w:r>
          </w:p>
        </w:tc>
      </w:tr>
      <w:tr w:rsidR="004A3D12" w:rsidRPr="002B5DC1" w14:paraId="35D28973" w14:textId="77777777" w:rsidTr="00C709FD">
        <w:trPr>
          <w:cantSplit/>
        </w:trPr>
        <w:tc>
          <w:tcPr>
            <w:tcW w:w="2122" w:type="dxa"/>
            <w:shd w:val="clear" w:color="auto" w:fill="D9D9D9" w:themeFill="background1" w:themeFillShade="D9"/>
          </w:tcPr>
          <w:p w14:paraId="236CCA4B"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5A0CBD99" w14:textId="02F2308A" w:rsidR="004A3D12" w:rsidRPr="002B5DC1" w:rsidRDefault="002D43C4" w:rsidP="00EC5157">
            <w:pPr>
              <w:pStyle w:val="Note"/>
              <w:pPrChange w:id="247" w:author="Lynn" w:date="2021-05-17T20:55:00Z">
                <w:pPr>
                  <w:pStyle w:val="BodyText"/>
                </w:pPr>
              </w:pPrChange>
            </w:pPr>
            <w:r w:rsidRPr="002B5DC1">
              <w:t>Use CX.4</w:t>
            </w:r>
            <w:r w:rsidR="009A2A29" w:rsidRPr="002B5DC1">
              <w:t>.2</w:t>
            </w:r>
            <w:r w:rsidRPr="002B5DC1">
              <w:t xml:space="preserve"> as root and CX.1 as extension</w:t>
            </w:r>
            <w:r w:rsidR="003D1CBE" w:rsidRPr="002B5DC1">
              <w:t xml:space="preserve">. </w:t>
            </w:r>
            <w:r w:rsidR="003D1CBE" w:rsidRPr="002B5DC1">
              <w:br/>
              <w:t xml:space="preserve">Note: </w:t>
            </w:r>
            <w:r w:rsidR="005E07C0" w:rsidRPr="002B5DC1">
              <w:t>Use of t</w:t>
            </w:r>
            <w:r w:rsidR="003D1CBE" w:rsidRPr="002B5DC1">
              <w:t xml:space="preserve">he </w:t>
            </w:r>
            <w:proofErr w:type="spellStart"/>
            <w:r w:rsidR="003D1CBE" w:rsidRPr="002B5DC1">
              <w:t>sourcePatientId</w:t>
            </w:r>
            <w:proofErr w:type="spellEnd"/>
            <w:r w:rsidR="003D1CBE" w:rsidRPr="002B5DC1">
              <w:t xml:space="preserve"> attribute of the </w:t>
            </w:r>
            <w:proofErr w:type="spellStart"/>
            <w:r w:rsidR="003D1CBE" w:rsidRPr="002B5DC1">
              <w:t>DocumentEntry</w:t>
            </w:r>
            <w:proofErr w:type="spellEnd"/>
            <w:r w:rsidR="003D1CBE" w:rsidRPr="002B5DC1">
              <w:t xml:space="preserve"> has historically been </w:t>
            </w:r>
            <w:r w:rsidR="005E07C0" w:rsidRPr="002B5DC1">
              <w:t>restricted to “audit</w:t>
            </w:r>
            <w:r w:rsidR="003D1CBE" w:rsidRPr="002B5DC1">
              <w:t xml:space="preserve"> </w:t>
            </w:r>
            <w:r w:rsidR="005E07C0" w:rsidRPr="002B5DC1">
              <w:t xml:space="preserve">and checking” purposes. </w:t>
            </w:r>
            <w:r w:rsidR="000F2CC2" w:rsidRPr="002B5DC1">
              <w:t xml:space="preserve">The attribute contains the original local patient ID at the creating facility. It is unlikely to be meaningful or useful outside of this context. </w:t>
            </w:r>
            <w:r w:rsidR="005E07C0" w:rsidRPr="002B5DC1">
              <w:t>Therefore</w:t>
            </w:r>
            <w:r w:rsidR="00A450A3" w:rsidRPr="002B5DC1">
              <w:t>,</w:t>
            </w:r>
            <w:r w:rsidR="005E07C0" w:rsidRPr="002B5DC1">
              <w:t xml:space="preserve"> policy writers need to take </w:t>
            </w:r>
            <w:r w:rsidR="000F2CC2" w:rsidRPr="002B5DC1">
              <w:t>this into account</w:t>
            </w:r>
            <w:r w:rsidR="005E07C0" w:rsidRPr="002B5DC1">
              <w:t>.</w:t>
            </w:r>
          </w:p>
        </w:tc>
      </w:tr>
      <w:tr w:rsidR="004A3D12" w:rsidRPr="002B5DC1" w14:paraId="51B2716F" w14:textId="77777777" w:rsidTr="00C709FD">
        <w:trPr>
          <w:cantSplit/>
        </w:trPr>
        <w:tc>
          <w:tcPr>
            <w:tcW w:w="2122" w:type="dxa"/>
            <w:shd w:val="clear" w:color="auto" w:fill="D9D9D9" w:themeFill="background1" w:themeFillShade="D9"/>
          </w:tcPr>
          <w:p w14:paraId="68EFC5B6" w14:textId="77777777" w:rsidR="004A3D12" w:rsidRPr="002B5DC1" w:rsidRDefault="004A3D12" w:rsidP="00D05244">
            <w:pPr>
              <w:pStyle w:val="BodyText"/>
              <w:rPr>
                <w:rStyle w:val="Strong"/>
              </w:rPr>
            </w:pPr>
            <w:r w:rsidRPr="002B5DC1">
              <w:rPr>
                <w:rStyle w:val="Strong"/>
              </w:rPr>
              <w:lastRenderedPageBreak/>
              <w:t xml:space="preserve">XACML Example </w:t>
            </w:r>
          </w:p>
        </w:tc>
        <w:tc>
          <w:tcPr>
            <w:tcW w:w="7228" w:type="dxa"/>
          </w:tcPr>
          <w:p w14:paraId="5180B527" w14:textId="77777777" w:rsidR="004A3D12" w:rsidRPr="002B5DC1" w:rsidRDefault="002D43C4" w:rsidP="00D05244">
            <w:pPr>
              <w:pStyle w:val="BodyText"/>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 xml:space="preserve">:document-entry:source-patient-id" </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extension="j98789"</w:t>
            </w:r>
            <w:r w:rsidRPr="002B5DC1">
              <w:rPr>
                <w:rStyle w:val="XMLname"/>
              </w:rPr>
              <w:br/>
              <w:t xml:space="preserve">          root="1.2.3.4.343.1"/&gt;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5B6881D" w14:textId="7FDFB083" w:rsidR="004A3D12" w:rsidRPr="002B5DC1" w:rsidRDefault="004A3D12" w:rsidP="00A835E3">
      <w:pPr>
        <w:pStyle w:val="Heading7"/>
        <w:numPr>
          <w:ilvl w:val="0"/>
          <w:numId w:val="0"/>
        </w:numPr>
        <w:rPr>
          <w:noProof w:val="0"/>
        </w:rPr>
      </w:pPr>
      <w:bookmarkStart w:id="248" w:name="_Toc13811011"/>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3</w:t>
      </w:r>
      <w:r w:rsidRPr="002B5DC1">
        <w:rPr>
          <w:noProof w:val="0"/>
        </w:rPr>
        <w:t xml:space="preserve"> T</w:t>
      </w:r>
      <w:r w:rsidR="002D43C4" w:rsidRPr="002B5DC1">
        <w:rPr>
          <w:noProof w:val="0"/>
        </w:rPr>
        <w:t>ype Code</w:t>
      </w:r>
      <w:bookmarkEnd w:id="248"/>
    </w:p>
    <w:tbl>
      <w:tblPr>
        <w:tblStyle w:val="TableGrid"/>
        <w:tblW w:w="0" w:type="auto"/>
        <w:tblLook w:val="04A0" w:firstRow="1" w:lastRow="0" w:firstColumn="1" w:lastColumn="0" w:noHBand="0" w:noVBand="1"/>
      </w:tblPr>
      <w:tblGrid>
        <w:gridCol w:w="2122"/>
        <w:gridCol w:w="7228"/>
      </w:tblGrid>
      <w:tr w:rsidR="004A3D12" w:rsidRPr="002B5DC1" w14:paraId="25585695" w14:textId="77777777" w:rsidTr="00C709FD">
        <w:trPr>
          <w:cantSplit/>
        </w:trPr>
        <w:tc>
          <w:tcPr>
            <w:tcW w:w="2122" w:type="dxa"/>
            <w:shd w:val="clear" w:color="auto" w:fill="D9D9D9" w:themeFill="background1" w:themeFillShade="D9"/>
          </w:tcPr>
          <w:p w14:paraId="0690A3BE"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75E67661" w14:textId="5827C0DF" w:rsidR="004A3D12" w:rsidRPr="002B5DC1" w:rsidRDefault="00EC5157" w:rsidP="00D05244">
            <w:pPr>
              <w:pStyle w:val="BodyText"/>
            </w:pPr>
            <w:ins w:id="249" w:author="Lynn" w:date="2021-05-17T20:55:00Z">
              <w:r>
                <w:fldChar w:fldCharType="begin"/>
              </w:r>
              <w:r>
                <w:instrText xml:space="preserve"> HYPERLINK "https://profiles.ihe.net/ITI/TF/Volume3/ch-4.2.html" \l "4.2.3.2.25" </w:instrText>
              </w:r>
              <w:r>
                <w:fldChar w:fldCharType="separate"/>
              </w:r>
              <w:r w:rsidR="001C5A84" w:rsidRPr="00EC5157">
                <w:rPr>
                  <w:rStyle w:val="Hyperlink"/>
                </w:rPr>
                <w:t xml:space="preserve">ITI TF-3: </w:t>
              </w:r>
              <w:r w:rsidR="002D43C4" w:rsidRPr="00EC5157">
                <w:rPr>
                  <w:rStyle w:val="Hyperlink"/>
                </w:rPr>
                <w:t>4.2.3.2.25</w:t>
              </w:r>
              <w:r>
                <w:fldChar w:fldCharType="end"/>
              </w:r>
            </w:ins>
            <w:r w:rsidR="002D43C4" w:rsidRPr="002B5DC1">
              <w:t xml:space="preserve"> as "</w:t>
            </w:r>
            <w:proofErr w:type="spellStart"/>
            <w:r w:rsidR="002D43C4" w:rsidRPr="002B5DC1">
              <w:t>DocumentEntry.typeCode</w:t>
            </w:r>
            <w:proofErr w:type="spellEnd"/>
            <w:r w:rsidR="002D43C4" w:rsidRPr="002B5DC1">
              <w:t>"</w:t>
            </w:r>
          </w:p>
        </w:tc>
      </w:tr>
      <w:tr w:rsidR="004A3D12" w:rsidRPr="002B5DC1" w14:paraId="2654DEF8" w14:textId="77777777" w:rsidTr="00C709FD">
        <w:trPr>
          <w:cantSplit/>
        </w:trPr>
        <w:tc>
          <w:tcPr>
            <w:tcW w:w="2122" w:type="dxa"/>
            <w:shd w:val="clear" w:color="auto" w:fill="D9D9D9" w:themeFill="background1" w:themeFillShade="D9"/>
          </w:tcPr>
          <w:p w14:paraId="48FE68F8"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630DDFF0" w14:textId="77777777" w:rsidR="004A3D12" w:rsidRPr="002B5DC1" w:rsidRDefault="004A3D12" w:rsidP="00D05244">
            <w:pPr>
              <w:pStyle w:val="BodyText"/>
            </w:pPr>
            <w:r w:rsidRPr="002B5DC1">
              <w:t>resource</w:t>
            </w:r>
          </w:p>
        </w:tc>
      </w:tr>
      <w:tr w:rsidR="004A3D12" w:rsidRPr="002B5DC1" w14:paraId="52C59557" w14:textId="77777777" w:rsidTr="00C709FD">
        <w:trPr>
          <w:cantSplit/>
        </w:trPr>
        <w:tc>
          <w:tcPr>
            <w:tcW w:w="2122" w:type="dxa"/>
            <w:shd w:val="clear" w:color="auto" w:fill="D9D9D9" w:themeFill="background1" w:themeFillShade="D9"/>
          </w:tcPr>
          <w:p w14:paraId="20FA8F56"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47599568" w14:textId="77777777" w:rsidR="004A3D12"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2D43C4" w:rsidRPr="002B5DC1">
              <w:rPr>
                <w:rStyle w:val="XMLname"/>
              </w:rPr>
              <w:t>:document-entry:type-code</w:t>
            </w:r>
          </w:p>
        </w:tc>
      </w:tr>
      <w:tr w:rsidR="004A3D12" w:rsidRPr="002B5DC1" w14:paraId="43DA037B" w14:textId="77777777" w:rsidTr="00C709FD">
        <w:trPr>
          <w:cantSplit/>
        </w:trPr>
        <w:tc>
          <w:tcPr>
            <w:tcW w:w="2122" w:type="dxa"/>
            <w:shd w:val="clear" w:color="auto" w:fill="D9D9D9" w:themeFill="background1" w:themeFillShade="D9"/>
          </w:tcPr>
          <w:p w14:paraId="00FF0D4A" w14:textId="77777777" w:rsidR="004A3D12" w:rsidRPr="002B5DC1" w:rsidRDefault="004A3D12" w:rsidP="00D05244">
            <w:pPr>
              <w:pStyle w:val="BodyText"/>
              <w:rPr>
                <w:rStyle w:val="Strong"/>
              </w:rPr>
            </w:pPr>
            <w:r w:rsidRPr="002B5DC1">
              <w:rPr>
                <w:rStyle w:val="Strong"/>
              </w:rPr>
              <w:t xml:space="preserve">XACML Data Type </w:t>
            </w:r>
          </w:p>
        </w:tc>
        <w:tc>
          <w:tcPr>
            <w:tcW w:w="7228" w:type="dxa"/>
          </w:tcPr>
          <w:p w14:paraId="53AD8BD3" w14:textId="77777777" w:rsidR="004A3D12" w:rsidRPr="002B5DC1" w:rsidRDefault="002D43C4" w:rsidP="00D05244">
            <w:pPr>
              <w:pStyle w:val="BodyText"/>
              <w:rPr>
                <w:rStyle w:val="XMLname"/>
              </w:rPr>
            </w:pPr>
            <w:proofErr w:type="gramStart"/>
            <w:r w:rsidRPr="002B5DC1">
              <w:rPr>
                <w:rStyle w:val="XMLname"/>
              </w:rPr>
              <w:t>urn:hl</w:t>
            </w:r>
            <w:proofErr w:type="gramEnd"/>
            <w:r w:rsidRPr="002B5DC1">
              <w:rPr>
                <w:rStyle w:val="XMLname"/>
              </w:rPr>
              <w:t>7-org:v3#CV</w:t>
            </w:r>
          </w:p>
        </w:tc>
      </w:tr>
      <w:tr w:rsidR="004A3D12" w:rsidRPr="002B5DC1" w14:paraId="4F6AEAC6" w14:textId="77777777" w:rsidTr="00C709FD">
        <w:trPr>
          <w:cantSplit/>
        </w:trPr>
        <w:tc>
          <w:tcPr>
            <w:tcW w:w="2122" w:type="dxa"/>
            <w:shd w:val="clear" w:color="auto" w:fill="D9D9D9" w:themeFill="background1" w:themeFillShade="D9"/>
          </w:tcPr>
          <w:p w14:paraId="1DC46538"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126BDF87" w14:textId="77777777" w:rsidR="004A3D12" w:rsidRPr="002B5DC1" w:rsidRDefault="009D37DD" w:rsidP="00D05244">
            <w:pPr>
              <w:pStyle w:val="BodyText"/>
            </w:pPr>
            <w:r w:rsidRPr="002B5DC1">
              <w:t>No restrictions</w:t>
            </w:r>
          </w:p>
        </w:tc>
      </w:tr>
      <w:tr w:rsidR="004A3D12" w:rsidRPr="002B5DC1" w14:paraId="13BEA8F4" w14:textId="77777777" w:rsidTr="00C709FD">
        <w:trPr>
          <w:cantSplit/>
        </w:trPr>
        <w:tc>
          <w:tcPr>
            <w:tcW w:w="2122" w:type="dxa"/>
            <w:shd w:val="clear" w:color="auto" w:fill="D9D9D9" w:themeFill="background1" w:themeFillShade="D9"/>
          </w:tcPr>
          <w:p w14:paraId="53BD98A0"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2B952524" w14:textId="77777777" w:rsidR="004A3D12" w:rsidRPr="002B5DC1" w:rsidRDefault="002D43C4">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:document-entry:type-code"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code="57016-8"</w:t>
            </w:r>
            <w:r w:rsidRPr="002B5DC1">
              <w:rPr>
                <w:rStyle w:val="XMLname"/>
              </w:rPr>
              <w:br/>
              <w:t xml:space="preserve">          </w:t>
            </w:r>
            <w:proofErr w:type="spellStart"/>
            <w:r w:rsidRPr="002B5DC1">
              <w:rPr>
                <w:rStyle w:val="XMLname"/>
              </w:rPr>
              <w:t>codeSystem</w:t>
            </w:r>
            <w:proofErr w:type="spellEnd"/>
            <w:r w:rsidRPr="002B5DC1">
              <w:rPr>
                <w:rStyle w:val="XMLname"/>
              </w:rPr>
              <w:t>="2.16.840.1.113883.6.1"/&gt;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14644813" w14:textId="50C13037" w:rsidR="004A3D12" w:rsidRPr="002B5DC1" w:rsidRDefault="004A3D12" w:rsidP="00A835E3">
      <w:pPr>
        <w:pStyle w:val="Heading7"/>
        <w:numPr>
          <w:ilvl w:val="0"/>
          <w:numId w:val="0"/>
        </w:numPr>
        <w:rPr>
          <w:noProof w:val="0"/>
        </w:rPr>
      </w:pPr>
      <w:bookmarkStart w:id="250" w:name="_Toc13811012"/>
      <w:r w:rsidRPr="002B5DC1">
        <w:rPr>
          <w:noProof w:val="0"/>
        </w:rPr>
        <w:t>5.</w:t>
      </w:r>
      <w:r w:rsidR="0066138C" w:rsidRPr="002B5DC1">
        <w:rPr>
          <w:noProof w:val="0"/>
        </w:rPr>
        <w:t>6</w:t>
      </w:r>
      <w:r w:rsidR="003C5FD3" w:rsidRPr="002B5DC1">
        <w:rPr>
          <w:noProof w:val="0"/>
        </w:rPr>
        <w:t>.2.1.5.2</w:t>
      </w:r>
      <w:r w:rsidRPr="002B5DC1">
        <w:rPr>
          <w:noProof w:val="0"/>
        </w:rPr>
        <w:t>.</w:t>
      </w:r>
      <w:r w:rsidR="003C5FD3" w:rsidRPr="002B5DC1">
        <w:rPr>
          <w:noProof w:val="0"/>
        </w:rPr>
        <w:t>1</w:t>
      </w:r>
      <w:r w:rsidR="001008F2" w:rsidRPr="002B5DC1">
        <w:rPr>
          <w:noProof w:val="0"/>
        </w:rPr>
        <w:t>4</w:t>
      </w:r>
      <w:r w:rsidRPr="002B5DC1">
        <w:rPr>
          <w:noProof w:val="0"/>
        </w:rPr>
        <w:t xml:space="preserve"> </w:t>
      </w:r>
      <w:r w:rsidR="002D43C4" w:rsidRPr="002B5DC1">
        <w:rPr>
          <w:noProof w:val="0"/>
        </w:rPr>
        <w:t>Document Unique ID</w:t>
      </w:r>
      <w:bookmarkEnd w:id="250"/>
    </w:p>
    <w:tbl>
      <w:tblPr>
        <w:tblStyle w:val="TableGrid"/>
        <w:tblW w:w="0" w:type="auto"/>
        <w:tblLook w:val="04A0" w:firstRow="1" w:lastRow="0" w:firstColumn="1" w:lastColumn="0" w:noHBand="0" w:noVBand="1"/>
      </w:tblPr>
      <w:tblGrid>
        <w:gridCol w:w="2122"/>
        <w:gridCol w:w="7228"/>
      </w:tblGrid>
      <w:tr w:rsidR="004A3D12" w:rsidRPr="002B5DC1" w14:paraId="0A3B3D3E" w14:textId="77777777" w:rsidTr="00C709FD">
        <w:trPr>
          <w:cantSplit/>
        </w:trPr>
        <w:tc>
          <w:tcPr>
            <w:tcW w:w="2122" w:type="dxa"/>
            <w:shd w:val="clear" w:color="auto" w:fill="D9D9D9" w:themeFill="background1" w:themeFillShade="D9"/>
          </w:tcPr>
          <w:p w14:paraId="662DB38D" w14:textId="77777777" w:rsidR="004A3D12" w:rsidRPr="002B5DC1" w:rsidRDefault="004A3D12" w:rsidP="00D05244">
            <w:pPr>
              <w:pStyle w:val="BodyText"/>
              <w:rPr>
                <w:rStyle w:val="Strong"/>
              </w:rPr>
            </w:pPr>
            <w:r w:rsidRPr="002B5DC1">
              <w:rPr>
                <w:rStyle w:val="Strong"/>
              </w:rPr>
              <w:t xml:space="preserve">IHE Document Sharing Metadata Definition </w:t>
            </w:r>
          </w:p>
        </w:tc>
        <w:tc>
          <w:tcPr>
            <w:tcW w:w="7228" w:type="dxa"/>
          </w:tcPr>
          <w:p w14:paraId="024E2056" w14:textId="4A65A329" w:rsidR="004A3D12" w:rsidRPr="002B5DC1" w:rsidRDefault="00EC5157" w:rsidP="00D05244">
            <w:pPr>
              <w:pStyle w:val="BodyText"/>
            </w:pPr>
            <w:ins w:id="251" w:author="Lynn" w:date="2021-05-17T20:55:00Z">
              <w:r>
                <w:fldChar w:fldCharType="begin"/>
              </w:r>
              <w:r>
                <w:instrText xml:space="preserve"> HYPERLINK "https://profiles.ihe.net/ITI/TF/Volume3/ch-4.2.html" \l "4.2.3.2.26" </w:instrText>
              </w:r>
              <w:r>
                <w:fldChar w:fldCharType="separate"/>
              </w:r>
              <w:r w:rsidR="001C5A84" w:rsidRPr="00EC5157">
                <w:rPr>
                  <w:rStyle w:val="Hyperlink"/>
                </w:rPr>
                <w:t xml:space="preserve">ITI TF-3: </w:t>
              </w:r>
              <w:r w:rsidR="002D43C4" w:rsidRPr="00EC5157">
                <w:rPr>
                  <w:rStyle w:val="Hyperlink"/>
                </w:rPr>
                <w:t>4.2.3.2.26</w:t>
              </w:r>
              <w:r>
                <w:fldChar w:fldCharType="end"/>
              </w:r>
            </w:ins>
            <w:r w:rsidR="002D43C4" w:rsidRPr="002B5DC1">
              <w:t xml:space="preserve"> as "</w:t>
            </w:r>
            <w:proofErr w:type="spellStart"/>
            <w:r w:rsidR="002D43C4" w:rsidRPr="002B5DC1">
              <w:t>DocumentEntry.uniqueId</w:t>
            </w:r>
            <w:proofErr w:type="spellEnd"/>
            <w:r w:rsidR="002D43C4" w:rsidRPr="002B5DC1">
              <w:t>"</w:t>
            </w:r>
          </w:p>
        </w:tc>
      </w:tr>
      <w:tr w:rsidR="004A3D12" w:rsidRPr="002B5DC1" w14:paraId="281E6B29" w14:textId="77777777" w:rsidTr="00C709FD">
        <w:trPr>
          <w:cantSplit/>
        </w:trPr>
        <w:tc>
          <w:tcPr>
            <w:tcW w:w="2122" w:type="dxa"/>
            <w:shd w:val="clear" w:color="auto" w:fill="D9D9D9" w:themeFill="background1" w:themeFillShade="D9"/>
          </w:tcPr>
          <w:p w14:paraId="1DA91745" w14:textId="77777777" w:rsidR="004A3D12" w:rsidRPr="002B5DC1" w:rsidRDefault="004A3D12" w:rsidP="00D05244">
            <w:pPr>
              <w:pStyle w:val="BodyText"/>
              <w:rPr>
                <w:rStyle w:val="Strong"/>
              </w:rPr>
            </w:pPr>
            <w:r w:rsidRPr="002B5DC1">
              <w:rPr>
                <w:rStyle w:val="Strong"/>
              </w:rPr>
              <w:t xml:space="preserve">XACML Target Section </w:t>
            </w:r>
          </w:p>
        </w:tc>
        <w:tc>
          <w:tcPr>
            <w:tcW w:w="7228" w:type="dxa"/>
          </w:tcPr>
          <w:p w14:paraId="7AEE6ED2" w14:textId="77777777" w:rsidR="004A3D12" w:rsidRPr="002B5DC1" w:rsidRDefault="004A3D12" w:rsidP="00D05244">
            <w:pPr>
              <w:pStyle w:val="BodyText"/>
            </w:pPr>
            <w:r w:rsidRPr="002B5DC1">
              <w:t>resource</w:t>
            </w:r>
          </w:p>
        </w:tc>
      </w:tr>
      <w:tr w:rsidR="004A3D12" w:rsidRPr="002B5DC1" w14:paraId="319781E0" w14:textId="77777777" w:rsidTr="00C709FD">
        <w:trPr>
          <w:cantSplit/>
        </w:trPr>
        <w:tc>
          <w:tcPr>
            <w:tcW w:w="2122" w:type="dxa"/>
            <w:shd w:val="clear" w:color="auto" w:fill="D9D9D9" w:themeFill="background1" w:themeFillShade="D9"/>
          </w:tcPr>
          <w:p w14:paraId="3201BF50" w14:textId="77777777" w:rsidR="004A3D12" w:rsidRPr="002B5DC1" w:rsidRDefault="004A3D12" w:rsidP="00D05244">
            <w:pPr>
              <w:pStyle w:val="BodyText"/>
              <w:rPr>
                <w:rStyle w:val="Strong"/>
              </w:rPr>
            </w:pPr>
            <w:r w:rsidRPr="002B5DC1">
              <w:rPr>
                <w:rStyle w:val="Strong"/>
              </w:rPr>
              <w:t xml:space="preserve">XACML Attribute ID </w:t>
            </w:r>
          </w:p>
        </w:tc>
        <w:tc>
          <w:tcPr>
            <w:tcW w:w="7228" w:type="dxa"/>
          </w:tcPr>
          <w:p w14:paraId="08153B7B" w14:textId="77777777" w:rsidR="004A3D12" w:rsidRPr="002B5DC1" w:rsidRDefault="002D43C4" w:rsidP="00D05244">
            <w:pPr>
              <w:pStyle w:val="BodyText"/>
              <w:rPr>
                <w:rStyle w:val="XMLname"/>
              </w:rPr>
            </w:pPr>
            <w:proofErr w:type="gramStart"/>
            <w:r w:rsidRPr="002B5DC1">
              <w:rPr>
                <w:rStyle w:val="XMLname"/>
              </w:rPr>
              <w:t>urn:oasis</w:t>
            </w:r>
            <w:proofErr w:type="gramEnd"/>
            <w:r w:rsidRPr="002B5DC1">
              <w:rPr>
                <w:rStyle w:val="XMLname"/>
              </w:rPr>
              <w:t>:names:tc:xacml:1.0:resource:resource-id</w:t>
            </w:r>
          </w:p>
        </w:tc>
      </w:tr>
      <w:tr w:rsidR="004A3D12" w:rsidRPr="002B5DC1" w14:paraId="2786300A" w14:textId="77777777" w:rsidTr="00C709FD">
        <w:trPr>
          <w:cantSplit/>
        </w:trPr>
        <w:tc>
          <w:tcPr>
            <w:tcW w:w="2122" w:type="dxa"/>
            <w:shd w:val="clear" w:color="auto" w:fill="D9D9D9" w:themeFill="background1" w:themeFillShade="D9"/>
          </w:tcPr>
          <w:p w14:paraId="1C5E3DF4" w14:textId="77777777" w:rsidR="004A3D12" w:rsidRPr="002B5DC1" w:rsidRDefault="004A3D12" w:rsidP="00D05244">
            <w:pPr>
              <w:pStyle w:val="BodyText"/>
              <w:rPr>
                <w:rStyle w:val="Strong"/>
              </w:rPr>
            </w:pPr>
            <w:r w:rsidRPr="002B5DC1">
              <w:rPr>
                <w:rStyle w:val="Strong"/>
              </w:rPr>
              <w:lastRenderedPageBreak/>
              <w:t xml:space="preserve">XACML Data Type </w:t>
            </w:r>
          </w:p>
        </w:tc>
        <w:tc>
          <w:tcPr>
            <w:tcW w:w="7228" w:type="dxa"/>
          </w:tcPr>
          <w:p w14:paraId="667B695E" w14:textId="77777777" w:rsidR="004A3D12" w:rsidRPr="002B5DC1" w:rsidRDefault="002D43C4" w:rsidP="00D05244">
            <w:pPr>
              <w:pStyle w:val="BodyText"/>
              <w:rPr>
                <w:rStyle w:val="XMLname"/>
              </w:rPr>
            </w:pPr>
            <w:r w:rsidRPr="002B5DC1">
              <w:rPr>
                <w:rStyle w:val="XMLname"/>
              </w:rPr>
              <w:t>http://www.w3.org/2001/XMLSchema#string</w:t>
            </w:r>
          </w:p>
        </w:tc>
      </w:tr>
      <w:tr w:rsidR="004A3D12" w:rsidRPr="002B5DC1" w14:paraId="2B5565BE" w14:textId="77777777" w:rsidTr="00C709FD">
        <w:trPr>
          <w:cantSplit/>
        </w:trPr>
        <w:tc>
          <w:tcPr>
            <w:tcW w:w="2122" w:type="dxa"/>
            <w:shd w:val="clear" w:color="auto" w:fill="D9D9D9" w:themeFill="background1" w:themeFillShade="D9"/>
          </w:tcPr>
          <w:p w14:paraId="61EDB0E5" w14:textId="77777777" w:rsidR="004A3D12" w:rsidRPr="002B5DC1" w:rsidRDefault="004A3D12" w:rsidP="00D05244">
            <w:pPr>
              <w:pStyle w:val="BodyText"/>
              <w:rPr>
                <w:rStyle w:val="Strong"/>
              </w:rPr>
            </w:pPr>
            <w:r w:rsidRPr="002B5DC1">
              <w:rPr>
                <w:rStyle w:val="Strong"/>
              </w:rPr>
              <w:t xml:space="preserve">XACML Attribute Value Content </w:t>
            </w:r>
          </w:p>
        </w:tc>
        <w:tc>
          <w:tcPr>
            <w:tcW w:w="7228" w:type="dxa"/>
          </w:tcPr>
          <w:p w14:paraId="76A8230B" w14:textId="77777777" w:rsidR="004A3D12" w:rsidRPr="002B5DC1" w:rsidRDefault="009D37DD" w:rsidP="00D05244">
            <w:pPr>
              <w:pStyle w:val="BodyText"/>
            </w:pPr>
            <w:r w:rsidRPr="002B5DC1">
              <w:t>No restrictions</w:t>
            </w:r>
          </w:p>
        </w:tc>
      </w:tr>
      <w:tr w:rsidR="004A3D12" w:rsidRPr="002B5DC1" w14:paraId="7AF30699" w14:textId="77777777" w:rsidTr="00C709FD">
        <w:trPr>
          <w:cantSplit/>
        </w:trPr>
        <w:tc>
          <w:tcPr>
            <w:tcW w:w="2122" w:type="dxa"/>
            <w:shd w:val="clear" w:color="auto" w:fill="D9D9D9" w:themeFill="background1" w:themeFillShade="D9"/>
          </w:tcPr>
          <w:p w14:paraId="062CF089" w14:textId="77777777" w:rsidR="004A3D12" w:rsidRPr="002B5DC1" w:rsidRDefault="004A3D12" w:rsidP="00D05244">
            <w:pPr>
              <w:pStyle w:val="BodyText"/>
              <w:rPr>
                <w:rStyle w:val="Strong"/>
              </w:rPr>
            </w:pPr>
            <w:r w:rsidRPr="002B5DC1">
              <w:rPr>
                <w:rStyle w:val="Strong"/>
              </w:rPr>
              <w:t xml:space="preserve">XACML Example </w:t>
            </w:r>
          </w:p>
        </w:tc>
        <w:tc>
          <w:tcPr>
            <w:tcW w:w="7228" w:type="dxa"/>
          </w:tcPr>
          <w:p w14:paraId="05146854" w14:textId="77777777" w:rsidR="004A3D12" w:rsidRPr="002B5DC1" w:rsidRDefault="002D43C4">
            <w:pPr>
              <w:pStyle w:val="BodyText"/>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urn:oasis</w:t>
            </w:r>
            <w:proofErr w:type="gramEnd"/>
            <w:r w:rsidRPr="002B5DC1">
              <w:rPr>
                <w:rStyle w:val="XMLname"/>
              </w:rPr>
              <w:t>:names:tc:xacml:1.0:resource:resource-id"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00334A92" w:rsidRPr="002B5DC1">
              <w:rPr>
                <w:rStyle w:val="XMLname"/>
              </w:rPr>
              <w:br/>
              <w:t xml:space="preserve">        </w:t>
            </w:r>
            <w:r w:rsidRPr="002B5DC1">
              <w:rPr>
                <w:rStyle w:val="XMLname"/>
              </w:rPr>
              <w:t>1.2.3.4.5.6.78901.2345.6.7^123456</w:t>
            </w:r>
            <w:r w:rsidRPr="002B5DC1">
              <w:rPr>
                <w:rStyle w:val="XMLname"/>
              </w:rPr>
              <w:br/>
            </w:r>
            <w:r w:rsidR="00334A92" w:rsidRPr="002B5DC1">
              <w:rPr>
                <w:rStyle w:val="XMLname"/>
              </w:rP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334A92" w:rsidRPr="002B5DC1">
              <w:rPr>
                <w:rStyle w:val="XMLname"/>
              </w:rPr>
              <w:br/>
            </w:r>
            <w:r w:rsidRPr="002B5DC1">
              <w:rPr>
                <w:rStyle w:val="XMLname"/>
              </w:rPr>
              <w:t>&lt;/Attribute&gt;</w:t>
            </w:r>
          </w:p>
        </w:tc>
      </w:tr>
    </w:tbl>
    <w:p w14:paraId="5851229A" w14:textId="4AF2E98E" w:rsidR="00C10B9E" w:rsidRPr="002B5DC1" w:rsidRDefault="00C10B9E" w:rsidP="00A835E3">
      <w:pPr>
        <w:pStyle w:val="Heading7"/>
        <w:numPr>
          <w:ilvl w:val="0"/>
          <w:numId w:val="0"/>
        </w:numPr>
        <w:rPr>
          <w:noProof w:val="0"/>
        </w:rPr>
      </w:pPr>
      <w:bookmarkStart w:id="252" w:name="_Toc13811013"/>
      <w:r w:rsidRPr="002B5DC1">
        <w:rPr>
          <w:noProof w:val="0"/>
        </w:rPr>
        <w:t>5.</w:t>
      </w:r>
      <w:r w:rsidR="0066138C" w:rsidRPr="002B5DC1">
        <w:rPr>
          <w:noProof w:val="0"/>
        </w:rPr>
        <w:t>6</w:t>
      </w:r>
      <w:r w:rsidRPr="002B5DC1">
        <w:rPr>
          <w:noProof w:val="0"/>
        </w:rPr>
        <w:t>.2.1.5.</w:t>
      </w:r>
      <w:r w:rsidR="003C5FD3" w:rsidRPr="002B5DC1">
        <w:rPr>
          <w:noProof w:val="0"/>
        </w:rPr>
        <w:t>2</w:t>
      </w:r>
      <w:r w:rsidRPr="002B5DC1">
        <w:rPr>
          <w:noProof w:val="0"/>
        </w:rPr>
        <w:t>.</w:t>
      </w:r>
      <w:r w:rsidR="003C5FD3" w:rsidRPr="002B5DC1">
        <w:rPr>
          <w:noProof w:val="0"/>
        </w:rPr>
        <w:t>1</w:t>
      </w:r>
      <w:r w:rsidR="001008F2" w:rsidRPr="002B5DC1">
        <w:rPr>
          <w:noProof w:val="0"/>
        </w:rPr>
        <w:t>5</w:t>
      </w:r>
      <w:r w:rsidRPr="002B5DC1">
        <w:rPr>
          <w:noProof w:val="0"/>
        </w:rPr>
        <w:t xml:space="preserve"> Related Folder Unique ID</w:t>
      </w:r>
      <w:bookmarkEnd w:id="252"/>
    </w:p>
    <w:tbl>
      <w:tblPr>
        <w:tblStyle w:val="TableGrid"/>
        <w:tblW w:w="0" w:type="auto"/>
        <w:tblLook w:val="04A0" w:firstRow="1" w:lastRow="0" w:firstColumn="1" w:lastColumn="0" w:noHBand="0" w:noVBand="1"/>
      </w:tblPr>
      <w:tblGrid>
        <w:gridCol w:w="2122"/>
        <w:gridCol w:w="7228"/>
      </w:tblGrid>
      <w:tr w:rsidR="00C10B9E" w:rsidRPr="002B5DC1" w14:paraId="48D024C2" w14:textId="77777777" w:rsidTr="00C709FD">
        <w:trPr>
          <w:cantSplit/>
        </w:trPr>
        <w:tc>
          <w:tcPr>
            <w:tcW w:w="2122" w:type="dxa"/>
            <w:shd w:val="clear" w:color="auto" w:fill="D9D9D9" w:themeFill="background1" w:themeFillShade="D9"/>
          </w:tcPr>
          <w:p w14:paraId="3BA95413" w14:textId="77777777" w:rsidR="00C10B9E" w:rsidRPr="002B5DC1" w:rsidRDefault="00C10B9E" w:rsidP="00D05244">
            <w:pPr>
              <w:pStyle w:val="BodyText"/>
              <w:rPr>
                <w:rStyle w:val="Strong"/>
              </w:rPr>
            </w:pPr>
            <w:r w:rsidRPr="002B5DC1">
              <w:rPr>
                <w:rStyle w:val="Strong"/>
              </w:rPr>
              <w:t xml:space="preserve">IHE Document Sharing Metadata Definition </w:t>
            </w:r>
          </w:p>
        </w:tc>
        <w:tc>
          <w:tcPr>
            <w:tcW w:w="7228" w:type="dxa"/>
          </w:tcPr>
          <w:p w14:paraId="6A0B267B" w14:textId="2BB66B23" w:rsidR="00C10B9E" w:rsidRPr="002B5DC1" w:rsidRDefault="00EC5157" w:rsidP="00D05244">
            <w:pPr>
              <w:pStyle w:val="BodyText"/>
            </w:pPr>
            <w:ins w:id="253" w:author="Lynn" w:date="2021-05-17T20:56:00Z">
              <w:r>
                <w:fldChar w:fldCharType="begin"/>
              </w:r>
              <w:r>
                <w:instrText xml:space="preserve"> HYPERLINK "https://profiles.ihe.net/ITI/TF/Volume3/ch-4.2.html" \l "4.2.3.4.9" </w:instrText>
              </w:r>
              <w:r>
                <w:fldChar w:fldCharType="separate"/>
              </w:r>
              <w:r w:rsidR="001C5A84" w:rsidRPr="00EC5157">
                <w:rPr>
                  <w:rStyle w:val="Hyperlink"/>
                </w:rPr>
                <w:t xml:space="preserve">ITI TF-3: </w:t>
              </w:r>
              <w:r w:rsidR="00C10B9E" w:rsidRPr="00EC5157">
                <w:rPr>
                  <w:rStyle w:val="Hyperlink"/>
                </w:rPr>
                <w:t>4.2.3.4.9</w:t>
              </w:r>
              <w:r>
                <w:fldChar w:fldCharType="end"/>
              </w:r>
            </w:ins>
            <w:r w:rsidR="00C10B9E" w:rsidRPr="002B5DC1">
              <w:t xml:space="preserve"> as "</w:t>
            </w:r>
            <w:proofErr w:type="spellStart"/>
            <w:r w:rsidR="00C10B9E" w:rsidRPr="002B5DC1">
              <w:t>Folder.uniqueId</w:t>
            </w:r>
            <w:proofErr w:type="spellEnd"/>
            <w:r w:rsidR="00C10B9E" w:rsidRPr="002B5DC1">
              <w:t>"</w:t>
            </w:r>
          </w:p>
        </w:tc>
      </w:tr>
      <w:tr w:rsidR="00C10B9E" w:rsidRPr="002B5DC1" w14:paraId="1EEBE2D2" w14:textId="77777777" w:rsidTr="00C709FD">
        <w:trPr>
          <w:cantSplit/>
        </w:trPr>
        <w:tc>
          <w:tcPr>
            <w:tcW w:w="2122" w:type="dxa"/>
            <w:shd w:val="clear" w:color="auto" w:fill="D9D9D9" w:themeFill="background1" w:themeFillShade="D9"/>
          </w:tcPr>
          <w:p w14:paraId="741F0BC7" w14:textId="77777777" w:rsidR="00C10B9E" w:rsidRPr="002B5DC1" w:rsidRDefault="00C10B9E" w:rsidP="00D05244">
            <w:pPr>
              <w:pStyle w:val="BodyText"/>
              <w:rPr>
                <w:rStyle w:val="Strong"/>
              </w:rPr>
            </w:pPr>
            <w:r w:rsidRPr="002B5DC1">
              <w:rPr>
                <w:rStyle w:val="Strong"/>
              </w:rPr>
              <w:t xml:space="preserve">XACML Target Section </w:t>
            </w:r>
          </w:p>
        </w:tc>
        <w:tc>
          <w:tcPr>
            <w:tcW w:w="7228" w:type="dxa"/>
          </w:tcPr>
          <w:p w14:paraId="6613C14F" w14:textId="77777777" w:rsidR="00C10B9E" w:rsidRPr="002B5DC1" w:rsidRDefault="00C10B9E" w:rsidP="00D05244">
            <w:pPr>
              <w:pStyle w:val="BodyText"/>
            </w:pPr>
            <w:r w:rsidRPr="002B5DC1">
              <w:t>resource</w:t>
            </w:r>
          </w:p>
        </w:tc>
      </w:tr>
      <w:tr w:rsidR="00C10B9E" w:rsidRPr="002B5DC1" w14:paraId="32C308E2" w14:textId="77777777" w:rsidTr="00C709FD">
        <w:trPr>
          <w:cantSplit/>
        </w:trPr>
        <w:tc>
          <w:tcPr>
            <w:tcW w:w="2122" w:type="dxa"/>
            <w:shd w:val="clear" w:color="auto" w:fill="D9D9D9" w:themeFill="background1" w:themeFillShade="D9"/>
          </w:tcPr>
          <w:p w14:paraId="5A695413" w14:textId="77777777" w:rsidR="00C10B9E" w:rsidRPr="002B5DC1" w:rsidRDefault="00C10B9E" w:rsidP="00D05244">
            <w:pPr>
              <w:pStyle w:val="BodyText"/>
              <w:rPr>
                <w:rStyle w:val="Strong"/>
              </w:rPr>
            </w:pPr>
            <w:r w:rsidRPr="002B5DC1">
              <w:rPr>
                <w:rStyle w:val="Strong"/>
              </w:rPr>
              <w:t xml:space="preserve">XACML Attribute ID </w:t>
            </w:r>
          </w:p>
        </w:tc>
        <w:tc>
          <w:tcPr>
            <w:tcW w:w="7228" w:type="dxa"/>
          </w:tcPr>
          <w:p w14:paraId="15CB492D" w14:textId="77777777" w:rsidR="00C10B9E"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C10B9E" w:rsidRPr="002B5DC1">
              <w:rPr>
                <w:rStyle w:val="XMLname"/>
              </w:rPr>
              <w:t>:document-entry:related-folder:id</w:t>
            </w:r>
          </w:p>
        </w:tc>
      </w:tr>
      <w:tr w:rsidR="00C10B9E" w:rsidRPr="002B5DC1" w14:paraId="139166BE" w14:textId="77777777" w:rsidTr="00C709FD">
        <w:trPr>
          <w:cantSplit/>
        </w:trPr>
        <w:tc>
          <w:tcPr>
            <w:tcW w:w="2122" w:type="dxa"/>
            <w:shd w:val="clear" w:color="auto" w:fill="D9D9D9" w:themeFill="background1" w:themeFillShade="D9"/>
          </w:tcPr>
          <w:p w14:paraId="7F388F27" w14:textId="77777777" w:rsidR="00C10B9E" w:rsidRPr="002B5DC1" w:rsidRDefault="00C10B9E" w:rsidP="00D05244">
            <w:pPr>
              <w:pStyle w:val="BodyText"/>
              <w:rPr>
                <w:rStyle w:val="Strong"/>
              </w:rPr>
            </w:pPr>
            <w:r w:rsidRPr="002B5DC1">
              <w:rPr>
                <w:rStyle w:val="Strong"/>
              </w:rPr>
              <w:t xml:space="preserve">XACML Data Type </w:t>
            </w:r>
          </w:p>
        </w:tc>
        <w:tc>
          <w:tcPr>
            <w:tcW w:w="7228" w:type="dxa"/>
          </w:tcPr>
          <w:p w14:paraId="37D8CF31" w14:textId="77777777" w:rsidR="00C10B9E" w:rsidRPr="002B5DC1" w:rsidRDefault="00EC51F6" w:rsidP="00D05244">
            <w:pPr>
              <w:pStyle w:val="BodyText"/>
              <w:rPr>
                <w:rStyle w:val="XMLname"/>
              </w:rPr>
            </w:pPr>
            <w:r w:rsidRPr="002B5DC1">
              <w:t xml:space="preserve"> </w:t>
            </w:r>
            <w:r w:rsidRPr="002B5DC1">
              <w:rPr>
                <w:rStyle w:val="XMLname"/>
              </w:rPr>
              <w:t>http://www.w3.org/2001/XMLSchema#anyURI</w:t>
            </w:r>
          </w:p>
        </w:tc>
      </w:tr>
      <w:tr w:rsidR="00C10B9E" w:rsidRPr="002B5DC1" w14:paraId="199D02EC" w14:textId="77777777" w:rsidTr="00C709FD">
        <w:trPr>
          <w:cantSplit/>
        </w:trPr>
        <w:tc>
          <w:tcPr>
            <w:tcW w:w="2122" w:type="dxa"/>
            <w:shd w:val="clear" w:color="auto" w:fill="D9D9D9" w:themeFill="background1" w:themeFillShade="D9"/>
          </w:tcPr>
          <w:p w14:paraId="4C1F35A1" w14:textId="77777777" w:rsidR="00C10B9E" w:rsidRPr="002B5DC1" w:rsidRDefault="00C10B9E" w:rsidP="00D05244">
            <w:pPr>
              <w:pStyle w:val="BodyText"/>
              <w:rPr>
                <w:rStyle w:val="Strong"/>
              </w:rPr>
            </w:pPr>
            <w:r w:rsidRPr="002B5DC1">
              <w:rPr>
                <w:rStyle w:val="Strong"/>
              </w:rPr>
              <w:t xml:space="preserve">XACML Attribute Value Content </w:t>
            </w:r>
          </w:p>
        </w:tc>
        <w:tc>
          <w:tcPr>
            <w:tcW w:w="7228" w:type="dxa"/>
          </w:tcPr>
          <w:p w14:paraId="64593A93" w14:textId="77777777" w:rsidR="000F35F5" w:rsidRPr="002B5DC1" w:rsidRDefault="008A4580" w:rsidP="000F35F5">
            <w:pPr>
              <w:pStyle w:val="BodyText"/>
            </w:pPr>
            <w:r w:rsidRPr="002B5DC1">
              <w:t xml:space="preserve">The Content Creator may include </w:t>
            </w:r>
            <w:r w:rsidR="00C10B9E" w:rsidRPr="002B5DC1">
              <w:t xml:space="preserve">the </w:t>
            </w:r>
            <w:proofErr w:type="spellStart"/>
            <w:r w:rsidR="00C10B9E" w:rsidRPr="002B5DC1">
              <w:t>Folder.uniqueId</w:t>
            </w:r>
            <w:proofErr w:type="spellEnd"/>
            <w:r w:rsidR="00C10B9E" w:rsidRPr="002B5DC1">
              <w:t xml:space="preserve"> for each </w:t>
            </w:r>
            <w:r w:rsidR="000D7E55" w:rsidRPr="002B5DC1">
              <w:t xml:space="preserve">unique </w:t>
            </w:r>
            <w:r w:rsidR="00C10B9E" w:rsidRPr="002B5DC1">
              <w:t xml:space="preserve">folder </w:t>
            </w:r>
            <w:r w:rsidRPr="002B5DC1">
              <w:t xml:space="preserve">that it requires to be </w:t>
            </w:r>
            <w:r w:rsidR="00C10B9E" w:rsidRPr="002B5DC1">
              <w:t xml:space="preserve">associated with the document entry, </w:t>
            </w:r>
            <w:r w:rsidR="00684CE4" w:rsidRPr="002B5DC1">
              <w:t xml:space="preserve">i.e., </w:t>
            </w:r>
            <w:r w:rsidR="00C10B9E" w:rsidRPr="002B5DC1">
              <w:t xml:space="preserve">folders that are associated via the </w:t>
            </w:r>
            <w:proofErr w:type="spellStart"/>
            <w:r w:rsidR="00C10B9E" w:rsidRPr="002B5DC1">
              <w:t>hasMember</w:t>
            </w:r>
            <w:proofErr w:type="spellEnd"/>
            <w:r w:rsidR="00C10B9E" w:rsidRPr="002B5DC1">
              <w:t xml:space="preserve"> association and where the folder </w:t>
            </w:r>
            <w:proofErr w:type="spellStart"/>
            <w:r w:rsidR="00C10B9E" w:rsidRPr="002B5DC1">
              <w:t>availabilityStatus</w:t>
            </w:r>
            <w:proofErr w:type="spellEnd"/>
            <w:r w:rsidR="00C10B9E" w:rsidRPr="002B5DC1">
              <w:t xml:space="preserve"> is "Approved". </w:t>
            </w:r>
          </w:p>
          <w:p w14:paraId="4E29187B" w14:textId="0287533D" w:rsidR="00C10B9E" w:rsidRPr="002B5DC1" w:rsidRDefault="000F35F5" w:rsidP="008A4580">
            <w:pPr>
              <w:pStyle w:val="BodyText"/>
            </w:pPr>
            <w:r w:rsidRPr="002B5DC1">
              <w:t>N</w:t>
            </w:r>
            <w:r w:rsidR="00C10B9E" w:rsidRPr="002B5DC1">
              <w:t xml:space="preserve">ote that </w:t>
            </w:r>
            <w:r w:rsidR="008A4580" w:rsidRPr="002B5DC1">
              <w:t xml:space="preserve">this attribute is used to write policies regarding access to document entries. When writing policies regarding access to folders that include the </w:t>
            </w:r>
            <w:proofErr w:type="spellStart"/>
            <w:r w:rsidR="008A4580" w:rsidRPr="002B5DC1">
              <w:t>Folder.uniqueId</w:t>
            </w:r>
            <w:proofErr w:type="spellEnd"/>
            <w:r w:rsidR="008A4580" w:rsidRPr="002B5DC1">
              <w:t xml:space="preserve">, refer to </w:t>
            </w:r>
            <w:r w:rsidR="00F315D8" w:rsidRPr="002B5DC1">
              <w:t>S</w:t>
            </w:r>
            <w:r w:rsidR="008A4580" w:rsidRPr="002B5DC1">
              <w:t>ection 5.</w:t>
            </w:r>
            <w:r w:rsidR="0066138C" w:rsidRPr="002B5DC1">
              <w:t>6</w:t>
            </w:r>
            <w:r w:rsidR="008A4580" w:rsidRPr="002B5DC1">
              <w:t>.2.1.5.3.3</w:t>
            </w:r>
            <w:r w:rsidR="004E4BF0" w:rsidRPr="002B5DC1">
              <w:t>.</w:t>
            </w:r>
          </w:p>
        </w:tc>
      </w:tr>
      <w:tr w:rsidR="00C10B9E" w:rsidRPr="002B5DC1" w14:paraId="1EA2F4B5" w14:textId="77777777" w:rsidTr="00C709FD">
        <w:trPr>
          <w:cantSplit/>
        </w:trPr>
        <w:tc>
          <w:tcPr>
            <w:tcW w:w="2122" w:type="dxa"/>
            <w:shd w:val="clear" w:color="auto" w:fill="D9D9D9" w:themeFill="background1" w:themeFillShade="D9"/>
          </w:tcPr>
          <w:p w14:paraId="3785E237" w14:textId="77777777" w:rsidR="00C10B9E" w:rsidRPr="002B5DC1" w:rsidRDefault="00C10B9E" w:rsidP="00D05244">
            <w:pPr>
              <w:pStyle w:val="BodyText"/>
              <w:rPr>
                <w:rStyle w:val="Strong"/>
              </w:rPr>
            </w:pPr>
            <w:r w:rsidRPr="002B5DC1">
              <w:rPr>
                <w:rStyle w:val="Strong"/>
              </w:rPr>
              <w:t xml:space="preserve">XACML Example </w:t>
            </w:r>
          </w:p>
        </w:tc>
        <w:tc>
          <w:tcPr>
            <w:tcW w:w="7228" w:type="dxa"/>
          </w:tcPr>
          <w:p w14:paraId="26442096" w14:textId="77777777" w:rsidR="00C10B9E" w:rsidRPr="002B5DC1" w:rsidRDefault="00C10B9E">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:document-entry:related-folder:id"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w:t>
            </w:r>
            <w:r w:rsidR="00EC51F6" w:rsidRPr="002B5DC1">
              <w:rPr>
                <w:rStyle w:val="XMLname"/>
              </w:rPr>
              <w:t>anyURI</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5D0CEB" w:rsidRPr="002B5DC1">
              <w:rPr>
                <w:rStyle w:val="XMLname"/>
              </w:rPr>
              <w:t>urn:oid:</w:t>
            </w:r>
            <w:r w:rsidRPr="002B5DC1">
              <w:rPr>
                <w:rStyle w:val="XMLname"/>
              </w:rPr>
              <w:t>1.3.6.1.4.1.21367.2005.3.7.3670984664</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C9291E7" w14:textId="1C9103BC" w:rsidR="00C10B9E" w:rsidRPr="002B5DC1" w:rsidRDefault="00C10B9E" w:rsidP="00A835E3">
      <w:pPr>
        <w:pStyle w:val="Heading7"/>
        <w:numPr>
          <w:ilvl w:val="0"/>
          <w:numId w:val="0"/>
        </w:numPr>
        <w:rPr>
          <w:noProof w:val="0"/>
        </w:rPr>
      </w:pPr>
      <w:bookmarkStart w:id="254" w:name="_Toc13811014"/>
      <w:r w:rsidRPr="002B5DC1">
        <w:rPr>
          <w:noProof w:val="0"/>
        </w:rPr>
        <w:lastRenderedPageBreak/>
        <w:t>5.</w:t>
      </w:r>
      <w:r w:rsidR="0066138C" w:rsidRPr="002B5DC1">
        <w:rPr>
          <w:noProof w:val="0"/>
        </w:rPr>
        <w:t>6</w:t>
      </w:r>
      <w:r w:rsidR="003C5FD3" w:rsidRPr="002B5DC1">
        <w:rPr>
          <w:noProof w:val="0"/>
        </w:rPr>
        <w:t>.2.1.5.2.1</w:t>
      </w:r>
      <w:r w:rsidR="001008F2" w:rsidRPr="002B5DC1">
        <w:rPr>
          <w:noProof w:val="0"/>
        </w:rPr>
        <w:t>6</w:t>
      </w:r>
      <w:r w:rsidRPr="002B5DC1">
        <w:rPr>
          <w:noProof w:val="0"/>
        </w:rPr>
        <w:t xml:space="preserve"> </w:t>
      </w:r>
      <w:r w:rsidR="000D7E55" w:rsidRPr="002B5DC1">
        <w:rPr>
          <w:noProof w:val="0"/>
        </w:rPr>
        <w:t>Related Folder Code</w:t>
      </w:r>
      <w:bookmarkEnd w:id="254"/>
    </w:p>
    <w:tbl>
      <w:tblPr>
        <w:tblStyle w:val="TableGrid"/>
        <w:tblW w:w="0" w:type="auto"/>
        <w:tblLook w:val="04A0" w:firstRow="1" w:lastRow="0" w:firstColumn="1" w:lastColumn="0" w:noHBand="0" w:noVBand="1"/>
      </w:tblPr>
      <w:tblGrid>
        <w:gridCol w:w="2122"/>
        <w:gridCol w:w="7228"/>
      </w:tblGrid>
      <w:tr w:rsidR="00C10B9E" w:rsidRPr="002B5DC1" w14:paraId="01F5EFAF" w14:textId="77777777" w:rsidTr="00C709FD">
        <w:trPr>
          <w:cantSplit/>
        </w:trPr>
        <w:tc>
          <w:tcPr>
            <w:tcW w:w="2122" w:type="dxa"/>
            <w:shd w:val="clear" w:color="auto" w:fill="D9D9D9" w:themeFill="background1" w:themeFillShade="D9"/>
          </w:tcPr>
          <w:p w14:paraId="4DF43611" w14:textId="77777777" w:rsidR="00C10B9E" w:rsidRPr="002B5DC1" w:rsidRDefault="00C10B9E" w:rsidP="00D05244">
            <w:pPr>
              <w:pStyle w:val="BodyText"/>
              <w:rPr>
                <w:rStyle w:val="Strong"/>
              </w:rPr>
            </w:pPr>
            <w:r w:rsidRPr="002B5DC1">
              <w:rPr>
                <w:rStyle w:val="Strong"/>
              </w:rPr>
              <w:t xml:space="preserve">IHE Document Sharing Metadata Definition </w:t>
            </w:r>
          </w:p>
        </w:tc>
        <w:tc>
          <w:tcPr>
            <w:tcW w:w="7228" w:type="dxa"/>
          </w:tcPr>
          <w:p w14:paraId="2CCAFA6D" w14:textId="1CCA6323" w:rsidR="00C10B9E" w:rsidRPr="002B5DC1" w:rsidRDefault="00EC5157" w:rsidP="00D05244">
            <w:pPr>
              <w:pStyle w:val="BodyText"/>
            </w:pPr>
            <w:ins w:id="255" w:author="Lynn" w:date="2021-05-17T20:56:00Z">
              <w:r>
                <w:fldChar w:fldCharType="begin"/>
              </w:r>
              <w:r>
                <w:instrText xml:space="preserve"> HYPERLINK "https://profiles.ihe.net/ITI/TF/Volume3/ch-4.2.html" \l "4.2.3.4.2" </w:instrText>
              </w:r>
              <w:r>
                <w:fldChar w:fldCharType="separate"/>
              </w:r>
              <w:r w:rsidR="000F35F5" w:rsidRPr="00EC5157">
                <w:rPr>
                  <w:rStyle w:val="Hyperlink"/>
                </w:rPr>
                <w:t xml:space="preserve">ITI TF-3: </w:t>
              </w:r>
              <w:r w:rsidR="000D7E55" w:rsidRPr="00EC5157">
                <w:rPr>
                  <w:rStyle w:val="Hyperlink"/>
                </w:rPr>
                <w:t>4.2.3.4.2</w:t>
              </w:r>
              <w:r>
                <w:fldChar w:fldCharType="end"/>
              </w:r>
            </w:ins>
            <w:r w:rsidR="000D7E55" w:rsidRPr="002B5DC1">
              <w:t xml:space="preserve"> as "</w:t>
            </w:r>
            <w:proofErr w:type="spellStart"/>
            <w:r w:rsidR="000D7E55" w:rsidRPr="002B5DC1">
              <w:t>Folder.codeList</w:t>
            </w:r>
            <w:proofErr w:type="spellEnd"/>
            <w:r w:rsidR="000D7E55" w:rsidRPr="002B5DC1">
              <w:t>"</w:t>
            </w:r>
          </w:p>
        </w:tc>
      </w:tr>
      <w:tr w:rsidR="00C10B9E" w:rsidRPr="002B5DC1" w14:paraId="72C499BB" w14:textId="77777777" w:rsidTr="00C709FD">
        <w:trPr>
          <w:cantSplit/>
        </w:trPr>
        <w:tc>
          <w:tcPr>
            <w:tcW w:w="2122" w:type="dxa"/>
            <w:shd w:val="clear" w:color="auto" w:fill="D9D9D9" w:themeFill="background1" w:themeFillShade="D9"/>
          </w:tcPr>
          <w:p w14:paraId="52F8B602" w14:textId="77777777" w:rsidR="00C10B9E" w:rsidRPr="002B5DC1" w:rsidRDefault="00C10B9E" w:rsidP="00D05244">
            <w:pPr>
              <w:pStyle w:val="BodyText"/>
              <w:rPr>
                <w:rStyle w:val="Strong"/>
              </w:rPr>
            </w:pPr>
            <w:r w:rsidRPr="002B5DC1">
              <w:rPr>
                <w:rStyle w:val="Strong"/>
              </w:rPr>
              <w:t xml:space="preserve">XACML Target Section </w:t>
            </w:r>
          </w:p>
        </w:tc>
        <w:tc>
          <w:tcPr>
            <w:tcW w:w="7228" w:type="dxa"/>
          </w:tcPr>
          <w:p w14:paraId="2A6B55BA" w14:textId="77777777" w:rsidR="00C10B9E" w:rsidRPr="002B5DC1" w:rsidRDefault="00C10B9E" w:rsidP="00D05244">
            <w:pPr>
              <w:pStyle w:val="BodyText"/>
            </w:pPr>
            <w:r w:rsidRPr="002B5DC1">
              <w:t>resource</w:t>
            </w:r>
          </w:p>
        </w:tc>
      </w:tr>
      <w:tr w:rsidR="00C10B9E" w:rsidRPr="002B5DC1" w14:paraId="3F8555C6" w14:textId="77777777" w:rsidTr="00C709FD">
        <w:trPr>
          <w:cantSplit/>
        </w:trPr>
        <w:tc>
          <w:tcPr>
            <w:tcW w:w="2122" w:type="dxa"/>
            <w:shd w:val="clear" w:color="auto" w:fill="D9D9D9" w:themeFill="background1" w:themeFillShade="D9"/>
          </w:tcPr>
          <w:p w14:paraId="7B4AA0FA" w14:textId="77777777" w:rsidR="00C10B9E" w:rsidRPr="002B5DC1" w:rsidRDefault="00C10B9E" w:rsidP="00D05244">
            <w:pPr>
              <w:pStyle w:val="BodyText"/>
              <w:rPr>
                <w:rStyle w:val="Strong"/>
              </w:rPr>
            </w:pPr>
            <w:r w:rsidRPr="002B5DC1">
              <w:rPr>
                <w:rStyle w:val="Strong"/>
              </w:rPr>
              <w:t xml:space="preserve">XACML Attribute ID </w:t>
            </w:r>
          </w:p>
        </w:tc>
        <w:tc>
          <w:tcPr>
            <w:tcW w:w="7228" w:type="dxa"/>
          </w:tcPr>
          <w:p w14:paraId="790E955F" w14:textId="77777777" w:rsidR="00C10B9E"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0D7E55" w:rsidRPr="002B5DC1">
              <w:rPr>
                <w:rStyle w:val="XMLname"/>
              </w:rPr>
              <w:t>:document-entry:related-folder:code</w:t>
            </w:r>
          </w:p>
        </w:tc>
      </w:tr>
      <w:tr w:rsidR="00C10B9E" w:rsidRPr="002B5DC1" w14:paraId="27813C93" w14:textId="77777777" w:rsidTr="00C709FD">
        <w:trPr>
          <w:cantSplit/>
        </w:trPr>
        <w:tc>
          <w:tcPr>
            <w:tcW w:w="2122" w:type="dxa"/>
            <w:shd w:val="clear" w:color="auto" w:fill="D9D9D9" w:themeFill="background1" w:themeFillShade="D9"/>
          </w:tcPr>
          <w:p w14:paraId="793854EF" w14:textId="77777777" w:rsidR="00C10B9E" w:rsidRPr="002B5DC1" w:rsidRDefault="00C10B9E" w:rsidP="00D05244">
            <w:pPr>
              <w:pStyle w:val="BodyText"/>
              <w:rPr>
                <w:rStyle w:val="Strong"/>
              </w:rPr>
            </w:pPr>
            <w:r w:rsidRPr="002B5DC1">
              <w:rPr>
                <w:rStyle w:val="Strong"/>
              </w:rPr>
              <w:t xml:space="preserve">XACML Data Type </w:t>
            </w:r>
          </w:p>
        </w:tc>
        <w:tc>
          <w:tcPr>
            <w:tcW w:w="7228" w:type="dxa"/>
          </w:tcPr>
          <w:p w14:paraId="011F4406" w14:textId="77777777" w:rsidR="00C10B9E" w:rsidRPr="002B5DC1" w:rsidRDefault="000D7E55" w:rsidP="00D05244">
            <w:pPr>
              <w:pStyle w:val="BodyText"/>
              <w:rPr>
                <w:rStyle w:val="XMLname"/>
              </w:rPr>
            </w:pPr>
            <w:proofErr w:type="gramStart"/>
            <w:r w:rsidRPr="002B5DC1">
              <w:rPr>
                <w:rStyle w:val="XMLname"/>
              </w:rPr>
              <w:t>urn:hl</w:t>
            </w:r>
            <w:proofErr w:type="gramEnd"/>
            <w:r w:rsidRPr="002B5DC1">
              <w:rPr>
                <w:rStyle w:val="XMLname"/>
              </w:rPr>
              <w:t>7-org:v3#CV</w:t>
            </w:r>
          </w:p>
        </w:tc>
      </w:tr>
      <w:tr w:rsidR="00C10B9E" w:rsidRPr="002B5DC1" w14:paraId="681BFAE6" w14:textId="77777777" w:rsidTr="00C709FD">
        <w:trPr>
          <w:cantSplit/>
        </w:trPr>
        <w:tc>
          <w:tcPr>
            <w:tcW w:w="2122" w:type="dxa"/>
            <w:shd w:val="clear" w:color="auto" w:fill="D9D9D9" w:themeFill="background1" w:themeFillShade="D9"/>
          </w:tcPr>
          <w:p w14:paraId="23FD9531" w14:textId="77777777" w:rsidR="00C10B9E" w:rsidRPr="002B5DC1" w:rsidRDefault="00C10B9E" w:rsidP="00D05244">
            <w:pPr>
              <w:pStyle w:val="BodyText"/>
              <w:rPr>
                <w:rStyle w:val="Strong"/>
              </w:rPr>
            </w:pPr>
            <w:r w:rsidRPr="002B5DC1">
              <w:rPr>
                <w:rStyle w:val="Strong"/>
              </w:rPr>
              <w:t xml:space="preserve">XACML Attribute Value Content </w:t>
            </w:r>
          </w:p>
        </w:tc>
        <w:tc>
          <w:tcPr>
            <w:tcW w:w="7228" w:type="dxa"/>
          </w:tcPr>
          <w:p w14:paraId="52514A36" w14:textId="77777777" w:rsidR="000F35F5" w:rsidRPr="002B5DC1" w:rsidRDefault="000D7E55" w:rsidP="000F35F5">
            <w:pPr>
              <w:pStyle w:val="BodyText"/>
            </w:pPr>
            <w:r w:rsidRPr="002B5DC1">
              <w:t xml:space="preserve">The </w:t>
            </w:r>
            <w:r w:rsidR="008A4580" w:rsidRPr="002B5DC1">
              <w:t xml:space="preserve">Content Creator may include </w:t>
            </w:r>
            <w:r w:rsidR="004E4BF0" w:rsidRPr="002B5DC1">
              <w:t xml:space="preserve">a </w:t>
            </w:r>
            <w:proofErr w:type="spellStart"/>
            <w:r w:rsidRPr="002B5DC1">
              <w:t>Folder.codeList</w:t>
            </w:r>
            <w:proofErr w:type="spellEnd"/>
            <w:r w:rsidRPr="002B5DC1">
              <w:t xml:space="preserve"> entry </w:t>
            </w:r>
            <w:r w:rsidR="004E4BF0" w:rsidRPr="002B5DC1">
              <w:t xml:space="preserve">to characterize a folder that it requires to be </w:t>
            </w:r>
            <w:r w:rsidRPr="002B5DC1">
              <w:t xml:space="preserve">currently associated with the document entry, </w:t>
            </w:r>
            <w:r w:rsidR="00684CE4" w:rsidRPr="002B5DC1">
              <w:t xml:space="preserve">i.e., </w:t>
            </w:r>
            <w:r w:rsidRPr="002B5DC1">
              <w:t xml:space="preserve">folders that are associated via the </w:t>
            </w:r>
            <w:proofErr w:type="spellStart"/>
            <w:r w:rsidRPr="002B5DC1">
              <w:t>hasMember</w:t>
            </w:r>
            <w:proofErr w:type="spellEnd"/>
            <w:r w:rsidRPr="002B5DC1">
              <w:t xml:space="preserve"> association and where the folder </w:t>
            </w:r>
            <w:proofErr w:type="spellStart"/>
            <w:r w:rsidRPr="002B5DC1">
              <w:t>availabilityStatus</w:t>
            </w:r>
            <w:proofErr w:type="spellEnd"/>
            <w:r w:rsidRPr="002B5DC1">
              <w:t xml:space="preserve"> is "Approved". </w:t>
            </w:r>
          </w:p>
          <w:p w14:paraId="1398CDCD" w14:textId="423CC40E" w:rsidR="00C10B9E" w:rsidRPr="002B5DC1" w:rsidRDefault="000F35F5" w:rsidP="004E4BF0">
            <w:pPr>
              <w:pStyle w:val="BodyText"/>
            </w:pPr>
            <w:r w:rsidRPr="002B5DC1">
              <w:t>N</w:t>
            </w:r>
            <w:r w:rsidR="000D7E55" w:rsidRPr="002B5DC1">
              <w:t xml:space="preserve">ote that </w:t>
            </w:r>
            <w:r w:rsidR="004E4BF0" w:rsidRPr="002B5DC1">
              <w:t xml:space="preserve">this attribute is used to write policies regarding access to document entries. When writing policies regarding access to folders that have a specific </w:t>
            </w:r>
            <w:proofErr w:type="spellStart"/>
            <w:r w:rsidR="004E4BF0" w:rsidRPr="002B5DC1">
              <w:t>Folder.codeList</w:t>
            </w:r>
            <w:proofErr w:type="spellEnd"/>
            <w:r w:rsidR="004E4BF0" w:rsidRPr="002B5DC1">
              <w:t xml:space="preserve"> entry, refer to </w:t>
            </w:r>
            <w:r w:rsidR="00F315D8" w:rsidRPr="002B5DC1">
              <w:t>S</w:t>
            </w:r>
            <w:r w:rsidR="004E4BF0" w:rsidRPr="002B5DC1">
              <w:t>ection 5.</w:t>
            </w:r>
            <w:r w:rsidR="0066138C" w:rsidRPr="002B5DC1">
              <w:t>6</w:t>
            </w:r>
            <w:r w:rsidR="004E4BF0" w:rsidRPr="002B5DC1">
              <w:t>.2.1.5.3.1.</w:t>
            </w:r>
          </w:p>
        </w:tc>
      </w:tr>
      <w:tr w:rsidR="00C10B9E" w:rsidRPr="002B5DC1" w14:paraId="083757C3" w14:textId="77777777" w:rsidTr="00C709FD">
        <w:trPr>
          <w:cantSplit/>
        </w:trPr>
        <w:tc>
          <w:tcPr>
            <w:tcW w:w="2122" w:type="dxa"/>
            <w:shd w:val="clear" w:color="auto" w:fill="D9D9D9" w:themeFill="background1" w:themeFillShade="D9"/>
          </w:tcPr>
          <w:p w14:paraId="14754A0F" w14:textId="77777777" w:rsidR="00C10B9E" w:rsidRPr="002B5DC1" w:rsidRDefault="00C10B9E" w:rsidP="00D05244">
            <w:pPr>
              <w:pStyle w:val="BodyText"/>
              <w:rPr>
                <w:rStyle w:val="Strong"/>
              </w:rPr>
            </w:pPr>
            <w:r w:rsidRPr="002B5DC1">
              <w:rPr>
                <w:rStyle w:val="Strong"/>
              </w:rPr>
              <w:t xml:space="preserve">XACML Example </w:t>
            </w:r>
          </w:p>
        </w:tc>
        <w:tc>
          <w:tcPr>
            <w:tcW w:w="7228" w:type="dxa"/>
          </w:tcPr>
          <w:p w14:paraId="72A6E8A1" w14:textId="77777777" w:rsidR="00C10B9E" w:rsidRPr="002B5DC1" w:rsidRDefault="000D7E55">
            <w:pPr>
              <w:pStyle w:val="BodyText"/>
              <w:rPr>
                <w:rStyle w:val="XMLname"/>
              </w:rPr>
            </w:pPr>
            <w:r w:rsidRPr="002B5DC1">
              <w:rPr>
                <w:rStyle w:val="XMLname"/>
              </w:rPr>
              <w:t>&lt;Attribute AttributeId="</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:document-entry:related-folder:code"</w:t>
            </w:r>
            <w:r w:rsidRPr="002B5DC1">
              <w:rPr>
                <w:rStyle w:val="XMLname"/>
              </w:rPr>
              <w:br/>
            </w:r>
            <w:r w:rsidR="0035230D" w:rsidRPr="002B5DC1">
              <w:rPr>
                <w:rStyle w:val="XMLname"/>
              </w:rPr>
              <w:t xml:space="preserve">  </w:t>
            </w:r>
            <w:proofErr w:type="spellStart"/>
            <w:r w:rsidRPr="002B5DC1">
              <w:rPr>
                <w:rStyle w:val="XMLname"/>
              </w:rPr>
              <w:t>DataType</w:t>
            </w:r>
            <w:proofErr w:type="spellEnd"/>
            <w:r w:rsidRPr="002B5DC1">
              <w:rPr>
                <w:rStyle w:val="XMLname"/>
              </w:rPr>
              <w:t>="urn:hl7-org:v3#CV"&gt;</w:t>
            </w:r>
            <w:r w:rsidR="0035230D"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35230D" w:rsidRPr="002B5DC1">
              <w:rPr>
                <w:rStyle w:val="XMLname"/>
              </w:rPr>
              <w:br/>
              <w:t xml:space="preserve">        </w:t>
            </w:r>
            <w:r w:rsidRPr="002B5DC1">
              <w:rPr>
                <w:rStyle w:val="XMLname"/>
              </w:rPr>
              <w:t>&lt;hl7:CodedValue code="EMER"</w:t>
            </w:r>
            <w:r w:rsidR="0035230D" w:rsidRPr="002B5DC1">
              <w:rPr>
                <w:rStyle w:val="XMLname"/>
              </w:rPr>
              <w:br/>
              <w:t xml:space="preserve">          </w:t>
            </w:r>
            <w:proofErr w:type="spellStart"/>
            <w:r w:rsidRPr="002B5DC1">
              <w:rPr>
                <w:rStyle w:val="XMLname"/>
              </w:rPr>
              <w:t>codeSystem</w:t>
            </w:r>
            <w:proofErr w:type="spellEnd"/>
            <w:r w:rsidRPr="002B5DC1">
              <w:rPr>
                <w:rStyle w:val="XMLname"/>
              </w:rPr>
              <w:t>="2.16.840.1.113883.1.11.13955"/&gt;</w:t>
            </w:r>
            <w:r w:rsidR="0035230D" w:rsidRPr="002B5DC1">
              <w:rPr>
                <w:rStyle w:val="XMLname"/>
              </w:rPr>
              <w:br/>
              <w:t xml:space="preserve">    </w:t>
            </w:r>
            <w:r w:rsidRPr="002B5DC1">
              <w:rPr>
                <w:rStyle w:val="XMLname"/>
              </w:rPr>
              <w:t>&lt;/</w:t>
            </w:r>
            <w:proofErr w:type="spellStart"/>
            <w:r w:rsidRPr="002B5DC1">
              <w:rPr>
                <w:rStyle w:val="XMLname"/>
              </w:rPr>
              <w:t>AttributeValue</w:t>
            </w:r>
            <w:proofErr w:type="spellEnd"/>
            <w:r w:rsidRPr="002B5DC1">
              <w:rPr>
                <w:rStyle w:val="XMLname"/>
              </w:rPr>
              <w:t>&gt;</w:t>
            </w:r>
            <w:r w:rsidR="0035230D" w:rsidRPr="002B5DC1">
              <w:rPr>
                <w:rStyle w:val="XMLname"/>
              </w:rPr>
              <w:br/>
            </w:r>
            <w:r w:rsidRPr="002B5DC1">
              <w:rPr>
                <w:rStyle w:val="XMLname"/>
              </w:rPr>
              <w:t>&lt;/Attribute&gt;</w:t>
            </w:r>
          </w:p>
        </w:tc>
      </w:tr>
    </w:tbl>
    <w:p w14:paraId="4E2E7D46" w14:textId="303A2B1F" w:rsidR="000D7E55" w:rsidRPr="002B5DC1" w:rsidRDefault="000D7E55" w:rsidP="00A835E3">
      <w:pPr>
        <w:pStyle w:val="Heading7"/>
        <w:numPr>
          <w:ilvl w:val="0"/>
          <w:numId w:val="0"/>
        </w:numPr>
        <w:rPr>
          <w:noProof w:val="0"/>
        </w:rPr>
      </w:pPr>
      <w:bookmarkStart w:id="256" w:name="_Toc13811015"/>
      <w:r w:rsidRPr="002B5DC1">
        <w:rPr>
          <w:noProof w:val="0"/>
        </w:rPr>
        <w:t>5.</w:t>
      </w:r>
      <w:r w:rsidR="0066138C" w:rsidRPr="002B5DC1">
        <w:rPr>
          <w:noProof w:val="0"/>
        </w:rPr>
        <w:t>6</w:t>
      </w:r>
      <w:r w:rsidRPr="002B5DC1">
        <w:rPr>
          <w:noProof w:val="0"/>
        </w:rPr>
        <w:t>.2.1.5.</w:t>
      </w:r>
      <w:r w:rsidR="000E6929" w:rsidRPr="002B5DC1">
        <w:rPr>
          <w:noProof w:val="0"/>
        </w:rPr>
        <w:t>2</w:t>
      </w:r>
      <w:r w:rsidRPr="002B5DC1">
        <w:rPr>
          <w:noProof w:val="0"/>
        </w:rPr>
        <w:t>.</w:t>
      </w:r>
      <w:r w:rsidR="000E6929" w:rsidRPr="002B5DC1">
        <w:rPr>
          <w:noProof w:val="0"/>
        </w:rPr>
        <w:t>1</w:t>
      </w:r>
      <w:r w:rsidR="001008F2" w:rsidRPr="002B5DC1">
        <w:rPr>
          <w:noProof w:val="0"/>
        </w:rPr>
        <w:t>7</w:t>
      </w:r>
      <w:r w:rsidRPr="002B5DC1">
        <w:rPr>
          <w:noProof w:val="0"/>
        </w:rPr>
        <w:t xml:space="preserve"> </w:t>
      </w:r>
      <w:r w:rsidR="0035230D" w:rsidRPr="002B5DC1">
        <w:rPr>
          <w:noProof w:val="0"/>
        </w:rPr>
        <w:t>Resource Type</w:t>
      </w:r>
      <w:bookmarkEnd w:id="256"/>
    </w:p>
    <w:tbl>
      <w:tblPr>
        <w:tblStyle w:val="TableGrid"/>
        <w:tblW w:w="0" w:type="auto"/>
        <w:tblLook w:val="04A0" w:firstRow="1" w:lastRow="0" w:firstColumn="1" w:lastColumn="0" w:noHBand="0" w:noVBand="1"/>
      </w:tblPr>
      <w:tblGrid>
        <w:gridCol w:w="2122"/>
        <w:gridCol w:w="7228"/>
      </w:tblGrid>
      <w:tr w:rsidR="000D7E55" w:rsidRPr="002B5DC1" w14:paraId="509E2D03" w14:textId="77777777" w:rsidTr="00D05244">
        <w:tc>
          <w:tcPr>
            <w:tcW w:w="2122" w:type="dxa"/>
            <w:shd w:val="clear" w:color="auto" w:fill="D9D9D9" w:themeFill="background1" w:themeFillShade="D9"/>
          </w:tcPr>
          <w:p w14:paraId="6888D16D" w14:textId="77777777" w:rsidR="000D7E55" w:rsidRPr="002B5DC1" w:rsidRDefault="000D7E55" w:rsidP="00D05244">
            <w:pPr>
              <w:pStyle w:val="BodyText"/>
              <w:rPr>
                <w:rStyle w:val="Strong"/>
              </w:rPr>
            </w:pPr>
            <w:r w:rsidRPr="002B5DC1">
              <w:rPr>
                <w:rStyle w:val="Strong"/>
              </w:rPr>
              <w:t xml:space="preserve">IHE Document Sharing Metadata Definition </w:t>
            </w:r>
          </w:p>
        </w:tc>
        <w:tc>
          <w:tcPr>
            <w:tcW w:w="7228" w:type="dxa"/>
          </w:tcPr>
          <w:p w14:paraId="63D72B1F" w14:textId="51ADAD9C" w:rsidR="000D7E55" w:rsidRPr="002B5DC1" w:rsidRDefault="00EC5157" w:rsidP="00D05244">
            <w:pPr>
              <w:pStyle w:val="BodyText"/>
            </w:pPr>
            <w:ins w:id="257" w:author="Lynn" w:date="2021-05-17T20:57:00Z">
              <w:r>
                <w:fldChar w:fldCharType="begin"/>
              </w:r>
              <w:r>
                <w:instrText xml:space="preserve"> HYPERLINK "https://profiles.ihe.net/ITI/TF/Volume3/ch-4.2.html" \l "4.2.3.2" </w:instrText>
              </w:r>
              <w:r>
                <w:fldChar w:fldCharType="separate"/>
              </w:r>
              <w:r w:rsidR="000F35F5" w:rsidRPr="00EC5157">
                <w:rPr>
                  <w:rStyle w:val="Hyperlink"/>
                </w:rPr>
                <w:t xml:space="preserve">ITI TF-3: </w:t>
              </w:r>
              <w:r w:rsidR="0035230D" w:rsidRPr="00EC5157">
                <w:rPr>
                  <w:rStyle w:val="Hyperlink"/>
                </w:rPr>
                <w:t>4.2.3.2</w:t>
              </w:r>
              <w:r>
                <w:fldChar w:fldCharType="end"/>
              </w:r>
            </w:ins>
            <w:r w:rsidR="0035230D" w:rsidRPr="002B5DC1">
              <w:t xml:space="preserve"> as “</w:t>
            </w:r>
            <w:proofErr w:type="spellStart"/>
            <w:r w:rsidR="0035230D" w:rsidRPr="002B5DC1">
              <w:t>DocumentEntry</w:t>
            </w:r>
            <w:proofErr w:type="spellEnd"/>
            <w:r w:rsidR="0035230D" w:rsidRPr="002B5DC1">
              <w:t>”</w:t>
            </w:r>
          </w:p>
        </w:tc>
      </w:tr>
      <w:tr w:rsidR="000D7E55" w:rsidRPr="002B5DC1" w14:paraId="08887A76" w14:textId="77777777" w:rsidTr="00D05244">
        <w:tc>
          <w:tcPr>
            <w:tcW w:w="2122" w:type="dxa"/>
            <w:shd w:val="clear" w:color="auto" w:fill="D9D9D9" w:themeFill="background1" w:themeFillShade="D9"/>
          </w:tcPr>
          <w:p w14:paraId="5F31A361" w14:textId="77777777" w:rsidR="000D7E55" w:rsidRPr="002B5DC1" w:rsidRDefault="000D7E55" w:rsidP="00D05244">
            <w:pPr>
              <w:pStyle w:val="BodyText"/>
              <w:rPr>
                <w:rStyle w:val="Strong"/>
              </w:rPr>
            </w:pPr>
            <w:r w:rsidRPr="002B5DC1">
              <w:rPr>
                <w:rStyle w:val="Strong"/>
              </w:rPr>
              <w:t xml:space="preserve">XACML Target Section </w:t>
            </w:r>
          </w:p>
        </w:tc>
        <w:tc>
          <w:tcPr>
            <w:tcW w:w="7228" w:type="dxa"/>
          </w:tcPr>
          <w:p w14:paraId="0E55B189" w14:textId="77777777" w:rsidR="000D7E55" w:rsidRPr="002B5DC1" w:rsidRDefault="000D7E55" w:rsidP="00D05244">
            <w:pPr>
              <w:pStyle w:val="BodyText"/>
            </w:pPr>
            <w:r w:rsidRPr="002B5DC1">
              <w:t>resource</w:t>
            </w:r>
          </w:p>
        </w:tc>
      </w:tr>
      <w:tr w:rsidR="000D7E55" w:rsidRPr="002B5DC1" w14:paraId="0C5C779A" w14:textId="77777777" w:rsidTr="00D05244">
        <w:tc>
          <w:tcPr>
            <w:tcW w:w="2122" w:type="dxa"/>
            <w:shd w:val="clear" w:color="auto" w:fill="D9D9D9" w:themeFill="background1" w:themeFillShade="D9"/>
          </w:tcPr>
          <w:p w14:paraId="76CEC25A" w14:textId="77777777" w:rsidR="000D7E55" w:rsidRPr="002B5DC1" w:rsidRDefault="000D7E55" w:rsidP="00D05244">
            <w:pPr>
              <w:pStyle w:val="BodyText"/>
              <w:rPr>
                <w:rStyle w:val="Strong"/>
              </w:rPr>
            </w:pPr>
            <w:r w:rsidRPr="002B5DC1">
              <w:rPr>
                <w:rStyle w:val="Strong"/>
              </w:rPr>
              <w:t xml:space="preserve">XACML Attribute ID </w:t>
            </w:r>
          </w:p>
        </w:tc>
        <w:tc>
          <w:tcPr>
            <w:tcW w:w="7228" w:type="dxa"/>
          </w:tcPr>
          <w:p w14:paraId="7502ED74" w14:textId="77777777" w:rsidR="000D7E55" w:rsidRPr="002B5DC1" w:rsidRDefault="0035230D">
            <w:pPr>
              <w:pStyle w:val="BodyText"/>
              <w:rPr>
                <w:rStyle w:val="XMLname"/>
              </w:rPr>
            </w:pPr>
            <w:proofErr w:type="gramStart"/>
            <w:r w:rsidRPr="002B5DC1">
              <w:rPr>
                <w:rStyle w:val="XMLname"/>
              </w:rPr>
              <w:t>urn:ihe</w:t>
            </w:r>
            <w:proofErr w:type="gramEnd"/>
            <w:r w:rsidRPr="002B5DC1">
              <w:rPr>
                <w:rStyle w:val="XMLname"/>
              </w:rPr>
              <w:t>:iti:appc:2016:resource-type</w:t>
            </w:r>
          </w:p>
        </w:tc>
      </w:tr>
      <w:tr w:rsidR="000D7E55" w:rsidRPr="002B5DC1" w14:paraId="673F2412" w14:textId="77777777" w:rsidTr="00D05244">
        <w:tc>
          <w:tcPr>
            <w:tcW w:w="2122" w:type="dxa"/>
            <w:shd w:val="clear" w:color="auto" w:fill="D9D9D9" w:themeFill="background1" w:themeFillShade="D9"/>
          </w:tcPr>
          <w:p w14:paraId="5264F72E" w14:textId="77777777" w:rsidR="000D7E55" w:rsidRPr="002B5DC1" w:rsidRDefault="000D7E55" w:rsidP="00D05244">
            <w:pPr>
              <w:pStyle w:val="BodyText"/>
              <w:rPr>
                <w:rStyle w:val="Strong"/>
              </w:rPr>
            </w:pPr>
            <w:r w:rsidRPr="002B5DC1">
              <w:rPr>
                <w:rStyle w:val="Strong"/>
              </w:rPr>
              <w:t xml:space="preserve">XACML Data Type </w:t>
            </w:r>
          </w:p>
        </w:tc>
        <w:tc>
          <w:tcPr>
            <w:tcW w:w="7228" w:type="dxa"/>
          </w:tcPr>
          <w:p w14:paraId="066B8E4F" w14:textId="77777777" w:rsidR="000D7E55" w:rsidRPr="002B5DC1" w:rsidRDefault="0035230D" w:rsidP="00D05244">
            <w:pPr>
              <w:pStyle w:val="BodyText"/>
              <w:rPr>
                <w:rStyle w:val="XMLname"/>
              </w:rPr>
            </w:pPr>
            <w:r w:rsidRPr="002B5DC1">
              <w:rPr>
                <w:rStyle w:val="XMLname"/>
              </w:rPr>
              <w:t>http://www.w3.org/2001/XMLSchema#anyURI</w:t>
            </w:r>
          </w:p>
        </w:tc>
      </w:tr>
      <w:tr w:rsidR="000D7E55" w:rsidRPr="002B5DC1" w14:paraId="78234F18" w14:textId="77777777" w:rsidTr="00D05244">
        <w:tc>
          <w:tcPr>
            <w:tcW w:w="2122" w:type="dxa"/>
            <w:shd w:val="clear" w:color="auto" w:fill="D9D9D9" w:themeFill="background1" w:themeFillShade="D9"/>
          </w:tcPr>
          <w:p w14:paraId="7C57A94B" w14:textId="77777777" w:rsidR="000D7E55" w:rsidRPr="002B5DC1" w:rsidRDefault="000D7E55" w:rsidP="00D05244">
            <w:pPr>
              <w:pStyle w:val="BodyText"/>
              <w:rPr>
                <w:rStyle w:val="Strong"/>
              </w:rPr>
            </w:pPr>
            <w:r w:rsidRPr="002B5DC1">
              <w:rPr>
                <w:rStyle w:val="Strong"/>
              </w:rPr>
              <w:lastRenderedPageBreak/>
              <w:t xml:space="preserve">XACML Attribute Value Content </w:t>
            </w:r>
          </w:p>
        </w:tc>
        <w:tc>
          <w:tcPr>
            <w:tcW w:w="7228" w:type="dxa"/>
          </w:tcPr>
          <w:p w14:paraId="4A068B85" w14:textId="77777777" w:rsidR="000D7E55" w:rsidRPr="002B5DC1" w:rsidRDefault="0035230D" w:rsidP="000F35F5">
            <w:pPr>
              <w:pStyle w:val="BodyText"/>
            </w:pPr>
            <w:r w:rsidRPr="002B5DC1">
              <w:t xml:space="preserve">for document entries the value </w:t>
            </w:r>
            <w:r w:rsidR="00805D24" w:rsidRPr="002B5DC1">
              <w:t xml:space="preserve">of </w:t>
            </w:r>
            <w:r w:rsidRPr="002B5DC1">
              <w:t xml:space="preserve">the attribute </w:t>
            </w:r>
            <w:r w:rsidR="007A1C61" w:rsidRPr="002B5DC1">
              <w:t xml:space="preserve">shall </w:t>
            </w:r>
            <w:r w:rsidRPr="002B5DC1">
              <w:t>be "</w:t>
            </w:r>
            <w:proofErr w:type="gramStart"/>
            <w:r w:rsidR="004E7D91" w:rsidRPr="002B5DC1">
              <w:rPr>
                <w:rStyle w:val="XMLname"/>
              </w:rPr>
              <w:t>urn:ihe</w:t>
            </w:r>
            <w:proofErr w:type="gramEnd"/>
            <w:r w:rsidR="004E7D91" w:rsidRPr="002B5DC1">
              <w:rPr>
                <w:rStyle w:val="XMLname"/>
              </w:rPr>
              <w:t>:iti:appc:2016</w:t>
            </w:r>
            <w:r w:rsidRPr="002B5DC1">
              <w:rPr>
                <w:rStyle w:val="XMLname"/>
              </w:rPr>
              <w:t>:document-entry</w:t>
            </w:r>
            <w:r w:rsidRPr="002B5DC1">
              <w:t>"</w:t>
            </w:r>
          </w:p>
        </w:tc>
      </w:tr>
      <w:tr w:rsidR="000D7E55" w:rsidRPr="002B5DC1" w14:paraId="220614F4" w14:textId="77777777" w:rsidTr="00D05244">
        <w:tc>
          <w:tcPr>
            <w:tcW w:w="2122" w:type="dxa"/>
            <w:shd w:val="clear" w:color="auto" w:fill="D9D9D9" w:themeFill="background1" w:themeFillShade="D9"/>
          </w:tcPr>
          <w:p w14:paraId="7D9E4D7E" w14:textId="77777777" w:rsidR="000D7E55" w:rsidRPr="002B5DC1" w:rsidRDefault="000D7E55" w:rsidP="00D05244">
            <w:pPr>
              <w:pStyle w:val="BodyText"/>
              <w:rPr>
                <w:rStyle w:val="Strong"/>
              </w:rPr>
            </w:pPr>
            <w:r w:rsidRPr="002B5DC1">
              <w:rPr>
                <w:rStyle w:val="Strong"/>
              </w:rPr>
              <w:t xml:space="preserve">XACML Example </w:t>
            </w:r>
          </w:p>
        </w:tc>
        <w:tc>
          <w:tcPr>
            <w:tcW w:w="7228" w:type="dxa"/>
          </w:tcPr>
          <w:p w14:paraId="3D0FCBB1" w14:textId="77777777" w:rsidR="000D7E55" w:rsidRPr="002B5DC1" w:rsidRDefault="0035230D">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:iti:appc:2016:resource-type"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4E7D91" w:rsidRPr="002B5DC1">
              <w:rPr>
                <w:rStyle w:val="XMLname"/>
              </w:rPr>
              <w:t>urn:ihe:iti:appc:2016</w:t>
            </w:r>
            <w:r w:rsidRPr="002B5DC1">
              <w:rPr>
                <w:rStyle w:val="XMLname"/>
              </w:rPr>
              <w:t>:document-entry</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D14C7ED" w14:textId="09FE1A7F" w:rsidR="009856B3" w:rsidRPr="002B5DC1" w:rsidRDefault="009856B3" w:rsidP="009856B3">
      <w:pPr>
        <w:pStyle w:val="Heading7"/>
        <w:numPr>
          <w:ilvl w:val="0"/>
          <w:numId w:val="0"/>
        </w:numPr>
        <w:rPr>
          <w:ins w:id="258" w:author="Oliver Egger" w:date="2021-05-17T22:22:00Z"/>
          <w:noProof w:val="0"/>
        </w:rPr>
      </w:pPr>
      <w:bookmarkStart w:id="259" w:name="_Toc13811016"/>
      <w:ins w:id="260" w:author="Oliver Egger" w:date="2021-05-17T22:22:00Z">
        <w:r w:rsidRPr="002B5DC1">
          <w:rPr>
            <w:noProof w:val="0"/>
          </w:rPr>
          <w:t>5.6.2.1.5.2.1</w:t>
        </w:r>
      </w:ins>
      <w:ins w:id="261" w:author="Oliver Egger" w:date="2021-05-17T22:23:00Z">
        <w:r>
          <w:rPr>
            <w:noProof w:val="0"/>
          </w:rPr>
          <w:t>8</w:t>
        </w:r>
      </w:ins>
      <w:ins w:id="262" w:author="Oliver Egger" w:date="2021-05-17T22:22:00Z">
        <w:r w:rsidRPr="002B5DC1">
          <w:rPr>
            <w:noProof w:val="0"/>
          </w:rPr>
          <w:t xml:space="preserve"> </w:t>
        </w:r>
      </w:ins>
      <w:ins w:id="263" w:author="Oliver Egger" w:date="2021-05-17T22:23:00Z">
        <w:r w:rsidRPr="009856B3">
          <w:rPr>
            <w:noProof w:val="0"/>
          </w:rPr>
          <w:t>Format Code</w:t>
        </w:r>
      </w:ins>
    </w:p>
    <w:tbl>
      <w:tblPr>
        <w:tblStyle w:val="TableGrid"/>
        <w:tblW w:w="0" w:type="auto"/>
        <w:tblLook w:val="04A0" w:firstRow="1" w:lastRow="0" w:firstColumn="1" w:lastColumn="0" w:noHBand="0" w:noVBand="1"/>
      </w:tblPr>
      <w:tblGrid>
        <w:gridCol w:w="2122"/>
        <w:gridCol w:w="7228"/>
      </w:tblGrid>
      <w:tr w:rsidR="009856B3" w:rsidRPr="002B5DC1" w14:paraId="5877E723" w14:textId="77777777" w:rsidTr="00BD696E">
        <w:trPr>
          <w:ins w:id="264" w:author="Oliver Egger" w:date="2021-05-17T22:22:00Z"/>
        </w:trPr>
        <w:tc>
          <w:tcPr>
            <w:tcW w:w="2122" w:type="dxa"/>
            <w:shd w:val="clear" w:color="auto" w:fill="D9D9D9" w:themeFill="background1" w:themeFillShade="D9"/>
          </w:tcPr>
          <w:p w14:paraId="3146A651" w14:textId="77777777" w:rsidR="009856B3" w:rsidRPr="002B5DC1" w:rsidRDefault="009856B3" w:rsidP="00BD696E">
            <w:pPr>
              <w:pStyle w:val="BodyText"/>
              <w:rPr>
                <w:ins w:id="265" w:author="Oliver Egger" w:date="2021-05-17T22:22:00Z"/>
                <w:rStyle w:val="Strong"/>
              </w:rPr>
            </w:pPr>
            <w:ins w:id="266" w:author="Oliver Egger" w:date="2021-05-17T22:22:00Z">
              <w:r w:rsidRPr="002B5DC1">
                <w:rPr>
                  <w:rStyle w:val="Strong"/>
                </w:rPr>
                <w:t xml:space="preserve">IHE Document Sharing Metadata Definition </w:t>
              </w:r>
            </w:ins>
          </w:p>
        </w:tc>
        <w:tc>
          <w:tcPr>
            <w:tcW w:w="7228" w:type="dxa"/>
          </w:tcPr>
          <w:p w14:paraId="7E673562" w14:textId="4B33D836" w:rsidR="009856B3" w:rsidRPr="002B5DC1" w:rsidRDefault="00EC5157" w:rsidP="00BD696E">
            <w:pPr>
              <w:pStyle w:val="BodyText"/>
              <w:rPr>
                <w:ins w:id="267" w:author="Oliver Egger" w:date="2021-05-17T22:22:00Z"/>
              </w:rPr>
            </w:pPr>
            <w:ins w:id="268" w:author="Lynn" w:date="2021-05-17T20:58:00Z">
              <w:r>
                <w:fldChar w:fldCharType="begin"/>
              </w:r>
              <w:r>
                <w:instrText xml:space="preserve"> HYPERLINK "https://profiles.ihe.net/ITI/TF/Volume3/ch-4.2.html" \l "4.2.3.2.9" </w:instrText>
              </w:r>
              <w:r>
                <w:fldChar w:fldCharType="separate"/>
              </w:r>
              <w:r w:rsidR="009856B3" w:rsidRPr="00EC5157">
                <w:rPr>
                  <w:rStyle w:val="Hyperlink"/>
                </w:rPr>
                <w:t>ITI TF-3: 4.2.3.2.9</w:t>
              </w:r>
              <w:r>
                <w:fldChar w:fldCharType="end"/>
              </w:r>
            </w:ins>
            <w:ins w:id="269" w:author="Oliver Egger" w:date="2021-05-17T22:23:00Z">
              <w:r w:rsidR="009856B3" w:rsidRPr="009856B3">
                <w:t xml:space="preserve"> as "</w:t>
              </w:r>
              <w:proofErr w:type="spellStart"/>
              <w:r w:rsidR="009856B3" w:rsidRPr="009856B3">
                <w:t>DocumentEntry.formatCode</w:t>
              </w:r>
              <w:proofErr w:type="spellEnd"/>
              <w:r w:rsidR="009856B3" w:rsidRPr="009856B3">
                <w:t>"</w:t>
              </w:r>
            </w:ins>
          </w:p>
        </w:tc>
      </w:tr>
      <w:tr w:rsidR="009856B3" w:rsidRPr="002B5DC1" w14:paraId="19884940" w14:textId="77777777" w:rsidTr="00BD696E">
        <w:trPr>
          <w:ins w:id="270" w:author="Oliver Egger" w:date="2021-05-17T22:22:00Z"/>
        </w:trPr>
        <w:tc>
          <w:tcPr>
            <w:tcW w:w="2122" w:type="dxa"/>
            <w:shd w:val="clear" w:color="auto" w:fill="D9D9D9" w:themeFill="background1" w:themeFillShade="D9"/>
          </w:tcPr>
          <w:p w14:paraId="0AEB1158" w14:textId="77777777" w:rsidR="009856B3" w:rsidRPr="002B5DC1" w:rsidRDefault="009856B3" w:rsidP="00BD696E">
            <w:pPr>
              <w:pStyle w:val="BodyText"/>
              <w:rPr>
                <w:ins w:id="271" w:author="Oliver Egger" w:date="2021-05-17T22:22:00Z"/>
                <w:rStyle w:val="Strong"/>
              </w:rPr>
            </w:pPr>
            <w:ins w:id="272" w:author="Oliver Egger" w:date="2021-05-17T22:22:00Z">
              <w:r w:rsidRPr="002B5DC1">
                <w:rPr>
                  <w:rStyle w:val="Strong"/>
                </w:rPr>
                <w:t xml:space="preserve">XACML Target Section </w:t>
              </w:r>
            </w:ins>
          </w:p>
        </w:tc>
        <w:tc>
          <w:tcPr>
            <w:tcW w:w="7228" w:type="dxa"/>
          </w:tcPr>
          <w:p w14:paraId="77051875" w14:textId="77777777" w:rsidR="009856B3" w:rsidRPr="002B5DC1" w:rsidRDefault="009856B3" w:rsidP="00BD696E">
            <w:pPr>
              <w:pStyle w:val="BodyText"/>
              <w:rPr>
                <w:ins w:id="273" w:author="Oliver Egger" w:date="2021-05-17T22:22:00Z"/>
              </w:rPr>
            </w:pPr>
            <w:ins w:id="274" w:author="Oliver Egger" w:date="2021-05-17T22:22:00Z">
              <w:r w:rsidRPr="002B5DC1">
                <w:t>resource</w:t>
              </w:r>
            </w:ins>
          </w:p>
        </w:tc>
      </w:tr>
      <w:tr w:rsidR="009856B3" w:rsidRPr="002B5DC1" w14:paraId="7FD50823" w14:textId="77777777" w:rsidTr="00BD696E">
        <w:trPr>
          <w:ins w:id="275" w:author="Oliver Egger" w:date="2021-05-17T22:22:00Z"/>
        </w:trPr>
        <w:tc>
          <w:tcPr>
            <w:tcW w:w="2122" w:type="dxa"/>
            <w:shd w:val="clear" w:color="auto" w:fill="D9D9D9" w:themeFill="background1" w:themeFillShade="D9"/>
          </w:tcPr>
          <w:p w14:paraId="1C6EE2C3" w14:textId="77777777" w:rsidR="009856B3" w:rsidRPr="002B5DC1" w:rsidRDefault="009856B3" w:rsidP="00BD696E">
            <w:pPr>
              <w:pStyle w:val="BodyText"/>
              <w:rPr>
                <w:ins w:id="276" w:author="Oliver Egger" w:date="2021-05-17T22:22:00Z"/>
                <w:rStyle w:val="Strong"/>
              </w:rPr>
            </w:pPr>
            <w:ins w:id="277" w:author="Oliver Egger" w:date="2021-05-17T22:22:00Z">
              <w:r w:rsidRPr="002B5DC1">
                <w:rPr>
                  <w:rStyle w:val="Strong"/>
                </w:rPr>
                <w:t xml:space="preserve">XACML Attribute ID </w:t>
              </w:r>
            </w:ins>
          </w:p>
        </w:tc>
        <w:tc>
          <w:tcPr>
            <w:tcW w:w="7228" w:type="dxa"/>
          </w:tcPr>
          <w:p w14:paraId="64FE0364" w14:textId="21D7719A" w:rsidR="009856B3" w:rsidRPr="002B5DC1" w:rsidRDefault="009856B3" w:rsidP="00BD696E">
            <w:pPr>
              <w:pStyle w:val="BodyText"/>
              <w:rPr>
                <w:ins w:id="278" w:author="Oliver Egger" w:date="2021-05-17T22:22:00Z"/>
                <w:rStyle w:val="XMLname"/>
              </w:rPr>
            </w:pPr>
            <w:proofErr w:type="gramStart"/>
            <w:ins w:id="279" w:author="Oliver Egger" w:date="2021-05-17T22:23:00Z">
              <w:r w:rsidRPr="009856B3">
                <w:rPr>
                  <w:rStyle w:val="XMLname"/>
                </w:rPr>
                <w:t>urn:ihe</w:t>
              </w:r>
              <w:proofErr w:type="gramEnd"/>
              <w:r w:rsidRPr="009856B3">
                <w:rPr>
                  <w:rStyle w:val="XMLname"/>
                </w:rPr>
                <w:t>:iti:appc:2016:document-entry:format-code</w:t>
              </w:r>
            </w:ins>
          </w:p>
        </w:tc>
      </w:tr>
      <w:tr w:rsidR="009856B3" w:rsidRPr="002B5DC1" w14:paraId="5066FE2D" w14:textId="77777777" w:rsidTr="00BD696E">
        <w:trPr>
          <w:ins w:id="280" w:author="Oliver Egger" w:date="2021-05-17T22:22:00Z"/>
        </w:trPr>
        <w:tc>
          <w:tcPr>
            <w:tcW w:w="2122" w:type="dxa"/>
            <w:shd w:val="clear" w:color="auto" w:fill="D9D9D9" w:themeFill="background1" w:themeFillShade="D9"/>
          </w:tcPr>
          <w:p w14:paraId="2AA62DBD" w14:textId="77777777" w:rsidR="009856B3" w:rsidRPr="002B5DC1" w:rsidRDefault="009856B3" w:rsidP="00BD696E">
            <w:pPr>
              <w:pStyle w:val="BodyText"/>
              <w:rPr>
                <w:ins w:id="281" w:author="Oliver Egger" w:date="2021-05-17T22:22:00Z"/>
                <w:rStyle w:val="Strong"/>
              </w:rPr>
            </w:pPr>
            <w:ins w:id="282" w:author="Oliver Egger" w:date="2021-05-17T22:22:00Z">
              <w:r w:rsidRPr="002B5DC1">
                <w:rPr>
                  <w:rStyle w:val="Strong"/>
                </w:rPr>
                <w:t xml:space="preserve">XACML Data Type </w:t>
              </w:r>
            </w:ins>
          </w:p>
        </w:tc>
        <w:tc>
          <w:tcPr>
            <w:tcW w:w="7228" w:type="dxa"/>
          </w:tcPr>
          <w:p w14:paraId="44356B6D" w14:textId="5AC7F899" w:rsidR="009856B3" w:rsidRPr="002B5DC1" w:rsidRDefault="009856B3" w:rsidP="00BD696E">
            <w:pPr>
              <w:pStyle w:val="BodyText"/>
              <w:rPr>
                <w:ins w:id="283" w:author="Oliver Egger" w:date="2021-05-17T22:22:00Z"/>
                <w:rStyle w:val="XMLname"/>
              </w:rPr>
            </w:pPr>
            <w:proofErr w:type="gramStart"/>
            <w:ins w:id="284" w:author="Oliver Egger" w:date="2021-05-17T22:23:00Z">
              <w:r w:rsidRPr="009856B3">
                <w:rPr>
                  <w:rStyle w:val="XMLname"/>
                </w:rPr>
                <w:t>urn:hl</w:t>
              </w:r>
              <w:proofErr w:type="gramEnd"/>
              <w:r w:rsidRPr="009856B3">
                <w:rPr>
                  <w:rStyle w:val="XMLname"/>
                </w:rPr>
                <w:t>7-org:v3#CV</w:t>
              </w:r>
            </w:ins>
          </w:p>
        </w:tc>
      </w:tr>
      <w:tr w:rsidR="009856B3" w:rsidRPr="002B5DC1" w14:paraId="461807CA" w14:textId="77777777" w:rsidTr="00BD696E">
        <w:trPr>
          <w:ins w:id="285" w:author="Oliver Egger" w:date="2021-05-17T22:22:00Z"/>
        </w:trPr>
        <w:tc>
          <w:tcPr>
            <w:tcW w:w="2122" w:type="dxa"/>
            <w:shd w:val="clear" w:color="auto" w:fill="D9D9D9" w:themeFill="background1" w:themeFillShade="D9"/>
          </w:tcPr>
          <w:p w14:paraId="1A31EC6D" w14:textId="77777777" w:rsidR="009856B3" w:rsidRPr="002B5DC1" w:rsidRDefault="009856B3" w:rsidP="00BD696E">
            <w:pPr>
              <w:pStyle w:val="BodyText"/>
              <w:rPr>
                <w:ins w:id="286" w:author="Oliver Egger" w:date="2021-05-17T22:22:00Z"/>
                <w:rStyle w:val="Strong"/>
              </w:rPr>
            </w:pPr>
            <w:ins w:id="287" w:author="Oliver Egger" w:date="2021-05-17T22:22:00Z">
              <w:r w:rsidRPr="002B5DC1">
                <w:rPr>
                  <w:rStyle w:val="Strong"/>
                </w:rPr>
                <w:t xml:space="preserve">XACML Attribute Value Content </w:t>
              </w:r>
            </w:ins>
          </w:p>
        </w:tc>
        <w:tc>
          <w:tcPr>
            <w:tcW w:w="7228" w:type="dxa"/>
          </w:tcPr>
          <w:p w14:paraId="0847D08B" w14:textId="332A5D67" w:rsidR="009856B3" w:rsidRPr="002B5DC1" w:rsidRDefault="009856B3" w:rsidP="00BD696E">
            <w:pPr>
              <w:pStyle w:val="BodyText"/>
              <w:rPr>
                <w:ins w:id="288" w:author="Oliver Egger" w:date="2021-05-17T22:22:00Z"/>
              </w:rPr>
            </w:pPr>
            <w:ins w:id="289" w:author="Oliver Egger" w:date="2021-05-17T22:24:00Z">
              <w:r w:rsidRPr="009856B3">
                <w:t>No restrictions</w:t>
              </w:r>
            </w:ins>
          </w:p>
        </w:tc>
      </w:tr>
      <w:tr w:rsidR="009856B3" w:rsidRPr="002B5DC1" w14:paraId="2D378FAB" w14:textId="77777777" w:rsidTr="00BD696E">
        <w:trPr>
          <w:ins w:id="290" w:author="Oliver Egger" w:date="2021-05-17T22:22:00Z"/>
        </w:trPr>
        <w:tc>
          <w:tcPr>
            <w:tcW w:w="2122" w:type="dxa"/>
            <w:shd w:val="clear" w:color="auto" w:fill="D9D9D9" w:themeFill="background1" w:themeFillShade="D9"/>
          </w:tcPr>
          <w:p w14:paraId="22EF9911" w14:textId="77777777" w:rsidR="009856B3" w:rsidRPr="002B5DC1" w:rsidRDefault="009856B3" w:rsidP="00BD696E">
            <w:pPr>
              <w:pStyle w:val="BodyText"/>
              <w:rPr>
                <w:ins w:id="291" w:author="Oliver Egger" w:date="2021-05-17T22:22:00Z"/>
                <w:rStyle w:val="Strong"/>
              </w:rPr>
            </w:pPr>
            <w:ins w:id="292" w:author="Oliver Egger" w:date="2021-05-17T22:22:00Z">
              <w:r w:rsidRPr="002B5DC1">
                <w:rPr>
                  <w:rStyle w:val="Strong"/>
                </w:rPr>
                <w:t xml:space="preserve">XACML Example </w:t>
              </w:r>
            </w:ins>
          </w:p>
        </w:tc>
        <w:tc>
          <w:tcPr>
            <w:tcW w:w="7228" w:type="dxa"/>
          </w:tcPr>
          <w:p w14:paraId="5CCFDBFE" w14:textId="5EA033EB" w:rsidR="009856B3" w:rsidRPr="002B5DC1" w:rsidRDefault="009856B3">
            <w:pPr>
              <w:pStyle w:val="BodyText"/>
              <w:rPr>
                <w:ins w:id="293" w:author="Oliver Egger" w:date="2021-05-17T22:22:00Z"/>
                <w:rStyle w:val="XMLname"/>
              </w:rPr>
            </w:pPr>
            <w:ins w:id="294" w:author="Oliver Egger" w:date="2021-05-17T22:26:00Z">
              <w:r w:rsidRPr="009856B3">
                <w:rPr>
                  <w:rStyle w:val="XMLname"/>
                </w:rPr>
                <w:t xml:space="preserve">&lt;Attribute </w:t>
              </w:r>
              <w:proofErr w:type="spellStart"/>
              <w:r w:rsidRPr="009856B3">
                <w:rPr>
                  <w:rStyle w:val="XMLname"/>
                </w:rPr>
                <w:t>AttributeId</w:t>
              </w:r>
              <w:proofErr w:type="spellEnd"/>
              <w:r w:rsidRPr="009856B3">
                <w:rPr>
                  <w:rStyle w:val="XMLname"/>
                </w:rPr>
                <w:t>=</w:t>
              </w:r>
            </w:ins>
            <w:ins w:id="295" w:author="Oliver Egger" w:date="2021-05-17T22:27:00Z">
              <w:r>
                <w:rPr>
                  <w:rStyle w:val="XMLname"/>
                </w:rPr>
                <w:br/>
              </w:r>
            </w:ins>
            <w:ins w:id="296" w:author="Oliver Egger" w:date="2021-05-17T22:28:00Z">
              <w:r w:rsidR="00A07C45">
                <w:rPr>
                  <w:rStyle w:val="XMLname"/>
                </w:rPr>
                <w:t xml:space="preserve">  </w:t>
              </w:r>
            </w:ins>
            <w:ins w:id="297" w:author="Oliver Egger" w:date="2021-05-17T22:26:00Z">
              <w:r w:rsidRPr="009856B3">
                <w:rPr>
                  <w:rStyle w:val="XMLname"/>
                </w:rPr>
                <w:t>"</w:t>
              </w:r>
              <w:proofErr w:type="gramStart"/>
              <w:r w:rsidRPr="009856B3">
                <w:rPr>
                  <w:rStyle w:val="XMLname"/>
                </w:rPr>
                <w:t>urn:ihe</w:t>
              </w:r>
              <w:proofErr w:type="gramEnd"/>
              <w:r w:rsidRPr="009856B3">
                <w:rPr>
                  <w:rStyle w:val="XMLname"/>
                </w:rPr>
                <w:t>:iti:appc:2016:document-entry:format-code"</w:t>
              </w:r>
            </w:ins>
            <w:ins w:id="298" w:author="Oliver Egger" w:date="2021-05-17T22:27:00Z">
              <w:r>
                <w:rPr>
                  <w:rStyle w:val="XMLname"/>
                </w:rPr>
                <w:br/>
              </w:r>
            </w:ins>
            <w:ins w:id="299" w:author="Oliver Egger" w:date="2021-05-17T22:28:00Z">
              <w:r w:rsidR="00A07C45">
                <w:rPr>
                  <w:rStyle w:val="XMLname"/>
                </w:rPr>
                <w:t xml:space="preserve">  </w:t>
              </w:r>
            </w:ins>
            <w:proofErr w:type="spellStart"/>
            <w:ins w:id="300" w:author="Oliver Egger" w:date="2021-05-17T22:26:00Z">
              <w:r w:rsidRPr="009856B3">
                <w:rPr>
                  <w:rStyle w:val="XMLname"/>
                </w:rPr>
                <w:t>DataType</w:t>
              </w:r>
              <w:proofErr w:type="spellEnd"/>
              <w:r w:rsidRPr="009856B3">
                <w:rPr>
                  <w:rStyle w:val="XMLname"/>
                </w:rPr>
                <w:t>="urn:hl7-org:v3#CV"&gt;</w:t>
              </w:r>
            </w:ins>
            <w:ins w:id="301" w:author="Oliver Egger" w:date="2021-05-17T22:27:00Z">
              <w:r>
                <w:rPr>
                  <w:rStyle w:val="XMLname"/>
                </w:rPr>
                <w:br/>
                <w:t xml:space="preserve">  </w:t>
              </w:r>
            </w:ins>
            <w:ins w:id="302" w:author="Oliver Egger" w:date="2021-05-17T22:26:00Z">
              <w:r w:rsidRPr="009856B3">
                <w:rPr>
                  <w:rStyle w:val="XMLname"/>
                </w:rPr>
                <w:t>&lt;</w:t>
              </w:r>
              <w:proofErr w:type="spellStart"/>
              <w:r w:rsidRPr="009856B3">
                <w:rPr>
                  <w:rStyle w:val="XMLname"/>
                </w:rPr>
                <w:t>AttributeValue</w:t>
              </w:r>
              <w:proofErr w:type="spellEnd"/>
              <w:r w:rsidRPr="009856B3">
                <w:rPr>
                  <w:rStyle w:val="XMLname"/>
                </w:rPr>
                <w:t>&gt;</w:t>
              </w:r>
            </w:ins>
            <w:ins w:id="303" w:author="Oliver Egger" w:date="2021-05-17T22:27:00Z">
              <w:r>
                <w:rPr>
                  <w:rStyle w:val="XMLname"/>
                </w:rPr>
                <w:br/>
                <w:t xml:space="preserve">    </w:t>
              </w:r>
            </w:ins>
            <w:ins w:id="304" w:author="Oliver Egger" w:date="2021-05-17T22:26:00Z">
              <w:r w:rsidRPr="009856B3">
                <w:rPr>
                  <w:rStyle w:val="XMLname"/>
                </w:rPr>
                <w:t>&lt;hl7:CodedValue code="urn:ihe:pcc:crc:2008"</w:t>
              </w:r>
            </w:ins>
            <w:ins w:id="305" w:author="Oliver Egger" w:date="2021-05-17T22:28:00Z">
              <w:r>
                <w:rPr>
                  <w:rStyle w:val="XMLname"/>
                </w:rPr>
                <w:br/>
              </w:r>
              <w:r w:rsidR="00A07C45">
                <w:rPr>
                  <w:rStyle w:val="XMLname"/>
                </w:rPr>
                <w:t xml:space="preserve">      </w:t>
              </w:r>
            </w:ins>
            <w:proofErr w:type="spellStart"/>
            <w:ins w:id="306" w:author="Oliver Egger" w:date="2021-05-17T22:26:00Z">
              <w:r w:rsidRPr="009856B3">
                <w:rPr>
                  <w:rStyle w:val="XMLname"/>
                </w:rPr>
                <w:t>codeSystem</w:t>
              </w:r>
              <w:proofErr w:type="spellEnd"/>
              <w:r w:rsidRPr="009856B3">
                <w:rPr>
                  <w:rStyle w:val="XMLname"/>
                </w:rPr>
                <w:t>="1.3.6.1.4.1.19376.1.2.3"/&gt;</w:t>
              </w:r>
            </w:ins>
            <w:ins w:id="307" w:author="Oliver Egger" w:date="2021-05-17T22:28:00Z">
              <w:r w:rsidR="00A07C45">
                <w:rPr>
                  <w:rStyle w:val="XMLname"/>
                </w:rPr>
                <w:br/>
                <w:t xml:space="preserve">  </w:t>
              </w:r>
            </w:ins>
            <w:ins w:id="308" w:author="Oliver Egger" w:date="2021-05-17T22:26:00Z">
              <w:r w:rsidRPr="009856B3">
                <w:rPr>
                  <w:rStyle w:val="XMLname"/>
                </w:rPr>
                <w:t>&lt;/</w:t>
              </w:r>
              <w:proofErr w:type="spellStart"/>
              <w:r w:rsidRPr="009856B3">
                <w:rPr>
                  <w:rStyle w:val="XMLname"/>
                </w:rPr>
                <w:t>AttributeValue</w:t>
              </w:r>
              <w:proofErr w:type="spellEnd"/>
              <w:r w:rsidRPr="009856B3">
                <w:rPr>
                  <w:rStyle w:val="XMLname"/>
                </w:rPr>
                <w:t>&gt;</w:t>
              </w:r>
              <w:r>
                <w:rPr>
                  <w:rStyle w:val="XMLname"/>
                </w:rPr>
                <w:br/>
              </w:r>
              <w:r w:rsidRPr="009856B3">
                <w:rPr>
                  <w:rStyle w:val="XMLname"/>
                </w:rPr>
                <w:t>&lt;/Attribute&gt;</w:t>
              </w:r>
            </w:ins>
          </w:p>
        </w:tc>
      </w:tr>
    </w:tbl>
    <w:p w14:paraId="5E5E8B56" w14:textId="1EB9A7E6" w:rsidR="00A7582E" w:rsidRPr="002B5DC1" w:rsidRDefault="00A7582E" w:rsidP="00A835E3">
      <w:pPr>
        <w:pStyle w:val="Heading6"/>
        <w:numPr>
          <w:ilvl w:val="0"/>
          <w:numId w:val="0"/>
        </w:numPr>
        <w:rPr>
          <w:noProof w:val="0"/>
        </w:rPr>
      </w:pPr>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000E6929" w:rsidRPr="002B5DC1">
        <w:rPr>
          <w:noProof w:val="0"/>
        </w:rPr>
        <w:t>3</w:t>
      </w:r>
      <w:r w:rsidRPr="002B5DC1">
        <w:rPr>
          <w:noProof w:val="0"/>
        </w:rPr>
        <w:t xml:space="preserve"> Attribute Definitions - Folder Resource</w:t>
      </w:r>
      <w:bookmarkEnd w:id="259"/>
    </w:p>
    <w:p w14:paraId="6C145302" w14:textId="2987D1EB" w:rsidR="00D05244" w:rsidRPr="002B5DC1" w:rsidRDefault="00D05244" w:rsidP="007D4B14">
      <w:pPr>
        <w:pStyle w:val="Heading7"/>
        <w:numPr>
          <w:ilvl w:val="0"/>
          <w:numId w:val="0"/>
        </w:numPr>
        <w:rPr>
          <w:noProof w:val="0"/>
        </w:rPr>
      </w:pPr>
      <w:bookmarkStart w:id="309" w:name="_Toc13811017"/>
      <w:r w:rsidRPr="002B5DC1">
        <w:rPr>
          <w:noProof w:val="0"/>
        </w:rPr>
        <w:t>5.</w:t>
      </w:r>
      <w:r w:rsidR="0066138C" w:rsidRPr="002B5DC1">
        <w:rPr>
          <w:noProof w:val="0"/>
        </w:rPr>
        <w:t>6</w:t>
      </w:r>
      <w:r w:rsidRPr="002B5DC1">
        <w:rPr>
          <w:noProof w:val="0"/>
        </w:rPr>
        <w:t>.2.1.5.</w:t>
      </w:r>
      <w:r w:rsidR="000E6929" w:rsidRPr="002B5DC1">
        <w:rPr>
          <w:noProof w:val="0"/>
        </w:rPr>
        <w:t>3</w:t>
      </w:r>
      <w:r w:rsidRPr="002B5DC1">
        <w:rPr>
          <w:noProof w:val="0"/>
        </w:rPr>
        <w:t>.</w:t>
      </w:r>
      <w:r w:rsidR="000E6929" w:rsidRPr="002B5DC1">
        <w:rPr>
          <w:noProof w:val="0"/>
        </w:rPr>
        <w:t>1</w:t>
      </w:r>
      <w:r w:rsidRPr="002B5DC1">
        <w:rPr>
          <w:noProof w:val="0"/>
        </w:rPr>
        <w:t xml:space="preserve"> </w:t>
      </w:r>
      <w:r w:rsidR="00D24E6D" w:rsidRPr="002B5DC1">
        <w:rPr>
          <w:noProof w:val="0"/>
        </w:rPr>
        <w:t>Code</w:t>
      </w:r>
      <w:bookmarkEnd w:id="309"/>
    </w:p>
    <w:tbl>
      <w:tblPr>
        <w:tblStyle w:val="TableGrid"/>
        <w:tblW w:w="0" w:type="auto"/>
        <w:tblLook w:val="04A0" w:firstRow="1" w:lastRow="0" w:firstColumn="1" w:lastColumn="0" w:noHBand="0" w:noVBand="1"/>
      </w:tblPr>
      <w:tblGrid>
        <w:gridCol w:w="2122"/>
        <w:gridCol w:w="7228"/>
      </w:tblGrid>
      <w:tr w:rsidR="00D05244" w:rsidRPr="002B5DC1" w14:paraId="3409AE0F" w14:textId="77777777" w:rsidTr="00C709FD">
        <w:trPr>
          <w:cantSplit/>
        </w:trPr>
        <w:tc>
          <w:tcPr>
            <w:tcW w:w="2122" w:type="dxa"/>
            <w:shd w:val="clear" w:color="auto" w:fill="D9D9D9" w:themeFill="background1" w:themeFillShade="D9"/>
          </w:tcPr>
          <w:p w14:paraId="62C15BBA" w14:textId="77777777" w:rsidR="00D05244" w:rsidRPr="002B5DC1" w:rsidRDefault="00D05244" w:rsidP="00D05244">
            <w:pPr>
              <w:pStyle w:val="BodyText"/>
              <w:rPr>
                <w:rStyle w:val="Strong"/>
              </w:rPr>
            </w:pPr>
            <w:r w:rsidRPr="002B5DC1">
              <w:rPr>
                <w:rStyle w:val="Strong"/>
              </w:rPr>
              <w:t xml:space="preserve">IHE Document Sharing Metadata Definition </w:t>
            </w:r>
          </w:p>
        </w:tc>
        <w:tc>
          <w:tcPr>
            <w:tcW w:w="7228" w:type="dxa"/>
          </w:tcPr>
          <w:p w14:paraId="2EE8CCE8" w14:textId="54BD2084" w:rsidR="00D05244" w:rsidRPr="002B5DC1" w:rsidRDefault="00EC5157" w:rsidP="00D05244">
            <w:pPr>
              <w:pStyle w:val="BodyText"/>
            </w:pPr>
            <w:ins w:id="310" w:author="Lynn" w:date="2021-05-17T20:58:00Z">
              <w:r>
                <w:fldChar w:fldCharType="begin"/>
              </w:r>
              <w:r>
                <w:instrText xml:space="preserve"> HYPERLINK "https://profiles.ihe.net/ITI/TF/Volume3/ch-4.2.html" \l "4.2.3.4.2" </w:instrText>
              </w:r>
              <w:r>
                <w:fldChar w:fldCharType="separate"/>
              </w:r>
              <w:r w:rsidR="000F35F5" w:rsidRPr="00EC5157">
                <w:rPr>
                  <w:rStyle w:val="Hyperlink"/>
                </w:rPr>
                <w:t xml:space="preserve">ITI TF-3: </w:t>
              </w:r>
              <w:r w:rsidR="00D24E6D" w:rsidRPr="00EC5157">
                <w:rPr>
                  <w:rStyle w:val="Hyperlink"/>
                </w:rPr>
                <w:t>4.2.3.4.2</w:t>
              </w:r>
              <w:r>
                <w:fldChar w:fldCharType="end"/>
              </w:r>
            </w:ins>
            <w:r w:rsidR="00D24E6D" w:rsidRPr="002B5DC1">
              <w:t xml:space="preserve"> as "</w:t>
            </w:r>
            <w:proofErr w:type="spellStart"/>
            <w:r w:rsidR="00D24E6D" w:rsidRPr="002B5DC1">
              <w:t>Folder.codeList</w:t>
            </w:r>
            <w:proofErr w:type="spellEnd"/>
            <w:r w:rsidR="00D24E6D" w:rsidRPr="002B5DC1">
              <w:t>"</w:t>
            </w:r>
          </w:p>
        </w:tc>
      </w:tr>
      <w:tr w:rsidR="00D05244" w:rsidRPr="002B5DC1" w14:paraId="3C54A590" w14:textId="77777777" w:rsidTr="00C709FD">
        <w:trPr>
          <w:cantSplit/>
        </w:trPr>
        <w:tc>
          <w:tcPr>
            <w:tcW w:w="2122" w:type="dxa"/>
            <w:shd w:val="clear" w:color="auto" w:fill="D9D9D9" w:themeFill="background1" w:themeFillShade="D9"/>
          </w:tcPr>
          <w:p w14:paraId="72673DC1" w14:textId="77777777" w:rsidR="00D05244" w:rsidRPr="002B5DC1" w:rsidRDefault="00D05244" w:rsidP="00D05244">
            <w:pPr>
              <w:pStyle w:val="BodyText"/>
              <w:rPr>
                <w:rStyle w:val="Strong"/>
              </w:rPr>
            </w:pPr>
            <w:r w:rsidRPr="002B5DC1">
              <w:rPr>
                <w:rStyle w:val="Strong"/>
              </w:rPr>
              <w:lastRenderedPageBreak/>
              <w:t xml:space="preserve">XACML Target Section </w:t>
            </w:r>
          </w:p>
        </w:tc>
        <w:tc>
          <w:tcPr>
            <w:tcW w:w="7228" w:type="dxa"/>
          </w:tcPr>
          <w:p w14:paraId="7DB8F9D0" w14:textId="77777777" w:rsidR="00D05244" w:rsidRPr="002B5DC1" w:rsidRDefault="00D05244" w:rsidP="00D05244">
            <w:pPr>
              <w:pStyle w:val="BodyText"/>
            </w:pPr>
            <w:r w:rsidRPr="002B5DC1">
              <w:t>resource</w:t>
            </w:r>
          </w:p>
        </w:tc>
      </w:tr>
      <w:tr w:rsidR="00D05244" w:rsidRPr="002B5DC1" w14:paraId="1453F64D" w14:textId="77777777" w:rsidTr="00C709FD">
        <w:trPr>
          <w:cantSplit/>
        </w:trPr>
        <w:tc>
          <w:tcPr>
            <w:tcW w:w="2122" w:type="dxa"/>
            <w:shd w:val="clear" w:color="auto" w:fill="D9D9D9" w:themeFill="background1" w:themeFillShade="D9"/>
          </w:tcPr>
          <w:p w14:paraId="166048AD" w14:textId="77777777" w:rsidR="00D05244" w:rsidRPr="002B5DC1" w:rsidRDefault="00D05244" w:rsidP="00D05244">
            <w:pPr>
              <w:pStyle w:val="BodyText"/>
              <w:rPr>
                <w:rStyle w:val="Strong"/>
              </w:rPr>
            </w:pPr>
            <w:r w:rsidRPr="002B5DC1">
              <w:rPr>
                <w:rStyle w:val="Strong"/>
              </w:rPr>
              <w:t xml:space="preserve">XACML Attribute ID </w:t>
            </w:r>
          </w:p>
        </w:tc>
        <w:tc>
          <w:tcPr>
            <w:tcW w:w="7228" w:type="dxa"/>
          </w:tcPr>
          <w:p w14:paraId="06D0D3A4" w14:textId="77777777" w:rsidR="00D05244"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D24E6D" w:rsidRPr="002B5DC1">
              <w:rPr>
                <w:rStyle w:val="XMLname"/>
              </w:rPr>
              <w:t>:folder:code</w:t>
            </w:r>
          </w:p>
        </w:tc>
      </w:tr>
      <w:tr w:rsidR="00D05244" w:rsidRPr="002B5DC1" w14:paraId="16204841" w14:textId="77777777" w:rsidTr="00C709FD">
        <w:trPr>
          <w:cantSplit/>
        </w:trPr>
        <w:tc>
          <w:tcPr>
            <w:tcW w:w="2122" w:type="dxa"/>
            <w:shd w:val="clear" w:color="auto" w:fill="D9D9D9" w:themeFill="background1" w:themeFillShade="D9"/>
          </w:tcPr>
          <w:p w14:paraId="741C9287" w14:textId="77777777" w:rsidR="00D05244" w:rsidRPr="002B5DC1" w:rsidRDefault="00D05244" w:rsidP="00D05244">
            <w:pPr>
              <w:pStyle w:val="BodyText"/>
              <w:rPr>
                <w:rStyle w:val="Strong"/>
              </w:rPr>
            </w:pPr>
            <w:r w:rsidRPr="002B5DC1">
              <w:rPr>
                <w:rStyle w:val="Strong"/>
              </w:rPr>
              <w:t xml:space="preserve">XACML Data Type </w:t>
            </w:r>
          </w:p>
        </w:tc>
        <w:tc>
          <w:tcPr>
            <w:tcW w:w="7228" w:type="dxa"/>
          </w:tcPr>
          <w:p w14:paraId="072E4BD8" w14:textId="77777777" w:rsidR="00D05244" w:rsidRPr="002B5DC1" w:rsidRDefault="00D24E6D" w:rsidP="00D05244">
            <w:pPr>
              <w:pStyle w:val="BodyText"/>
              <w:rPr>
                <w:rStyle w:val="XMLname"/>
              </w:rPr>
            </w:pPr>
            <w:proofErr w:type="gramStart"/>
            <w:r w:rsidRPr="002B5DC1">
              <w:rPr>
                <w:rStyle w:val="XMLname"/>
              </w:rPr>
              <w:t>urn:hl</w:t>
            </w:r>
            <w:proofErr w:type="gramEnd"/>
            <w:r w:rsidRPr="002B5DC1">
              <w:rPr>
                <w:rStyle w:val="XMLname"/>
              </w:rPr>
              <w:t>7-org:v3#CV</w:t>
            </w:r>
          </w:p>
        </w:tc>
      </w:tr>
      <w:tr w:rsidR="00D05244" w:rsidRPr="002B5DC1" w14:paraId="14ED88E2" w14:textId="77777777" w:rsidTr="00C709FD">
        <w:trPr>
          <w:cantSplit/>
        </w:trPr>
        <w:tc>
          <w:tcPr>
            <w:tcW w:w="2122" w:type="dxa"/>
            <w:shd w:val="clear" w:color="auto" w:fill="D9D9D9" w:themeFill="background1" w:themeFillShade="D9"/>
          </w:tcPr>
          <w:p w14:paraId="6F80B496" w14:textId="77777777" w:rsidR="00D05244" w:rsidRPr="002B5DC1" w:rsidRDefault="00D05244" w:rsidP="00D05244">
            <w:pPr>
              <w:pStyle w:val="BodyText"/>
              <w:rPr>
                <w:rStyle w:val="Strong"/>
              </w:rPr>
            </w:pPr>
            <w:r w:rsidRPr="002B5DC1">
              <w:rPr>
                <w:rStyle w:val="Strong"/>
              </w:rPr>
              <w:t xml:space="preserve">XACML Attribute Value Content </w:t>
            </w:r>
          </w:p>
        </w:tc>
        <w:tc>
          <w:tcPr>
            <w:tcW w:w="7228" w:type="dxa"/>
          </w:tcPr>
          <w:p w14:paraId="379CC991" w14:textId="77777777" w:rsidR="00D05244" w:rsidRPr="002B5DC1" w:rsidRDefault="009D37DD" w:rsidP="00D05244">
            <w:pPr>
              <w:pStyle w:val="BodyText"/>
            </w:pPr>
            <w:r w:rsidRPr="002B5DC1">
              <w:t>No restrictions</w:t>
            </w:r>
          </w:p>
        </w:tc>
      </w:tr>
      <w:tr w:rsidR="00D05244" w:rsidRPr="002B5DC1" w14:paraId="3A5ECE3D" w14:textId="77777777" w:rsidTr="00C709FD">
        <w:trPr>
          <w:cantSplit/>
        </w:trPr>
        <w:tc>
          <w:tcPr>
            <w:tcW w:w="2122" w:type="dxa"/>
            <w:shd w:val="clear" w:color="auto" w:fill="D9D9D9" w:themeFill="background1" w:themeFillShade="D9"/>
          </w:tcPr>
          <w:p w14:paraId="77A90B55" w14:textId="77777777" w:rsidR="00D05244" w:rsidRPr="002B5DC1" w:rsidRDefault="00D05244" w:rsidP="00D05244">
            <w:pPr>
              <w:pStyle w:val="BodyText"/>
              <w:rPr>
                <w:rStyle w:val="Strong"/>
              </w:rPr>
            </w:pPr>
            <w:r w:rsidRPr="002B5DC1">
              <w:rPr>
                <w:rStyle w:val="Strong"/>
              </w:rPr>
              <w:t xml:space="preserve">XACML Example </w:t>
            </w:r>
          </w:p>
        </w:tc>
        <w:tc>
          <w:tcPr>
            <w:tcW w:w="7228" w:type="dxa"/>
          </w:tcPr>
          <w:p w14:paraId="2B24B5CA" w14:textId="77777777" w:rsidR="00D05244" w:rsidRPr="002B5DC1" w:rsidRDefault="00D24E6D">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:folder:code"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code="EMER"</w:t>
            </w:r>
            <w:r w:rsidRPr="002B5DC1">
              <w:rPr>
                <w:rStyle w:val="XMLname"/>
              </w:rPr>
              <w:br/>
              <w:t xml:space="preserve">          </w:t>
            </w:r>
            <w:proofErr w:type="spellStart"/>
            <w:r w:rsidRPr="002B5DC1">
              <w:rPr>
                <w:rStyle w:val="XMLname"/>
              </w:rPr>
              <w:t>codeSystem</w:t>
            </w:r>
            <w:proofErr w:type="spellEnd"/>
            <w:r w:rsidRPr="002B5DC1">
              <w:rPr>
                <w:rStyle w:val="XMLname"/>
              </w:rPr>
              <w:t>="2.16.840.1.113883.1.11.13955"/&gt;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21ADB6A" w14:textId="41695813" w:rsidR="00D05244" w:rsidRPr="002B5DC1" w:rsidRDefault="00D05244" w:rsidP="00A835E3">
      <w:pPr>
        <w:pStyle w:val="Heading7"/>
        <w:numPr>
          <w:ilvl w:val="0"/>
          <w:numId w:val="0"/>
        </w:numPr>
        <w:rPr>
          <w:noProof w:val="0"/>
        </w:rPr>
      </w:pPr>
      <w:bookmarkStart w:id="311" w:name="_Toc13811018"/>
      <w:r w:rsidRPr="002B5DC1">
        <w:rPr>
          <w:noProof w:val="0"/>
        </w:rPr>
        <w:t>5.</w:t>
      </w:r>
      <w:r w:rsidR="0066138C" w:rsidRPr="002B5DC1">
        <w:rPr>
          <w:noProof w:val="0"/>
        </w:rPr>
        <w:t>6</w:t>
      </w:r>
      <w:r w:rsidR="000E6929" w:rsidRPr="002B5DC1">
        <w:rPr>
          <w:noProof w:val="0"/>
        </w:rPr>
        <w:t>.2.1.5.3</w:t>
      </w:r>
      <w:r w:rsidRPr="002B5DC1">
        <w:rPr>
          <w:noProof w:val="0"/>
        </w:rPr>
        <w:t>.</w:t>
      </w:r>
      <w:r w:rsidR="000E6929" w:rsidRPr="002B5DC1">
        <w:rPr>
          <w:noProof w:val="0"/>
        </w:rPr>
        <w:t>2</w:t>
      </w:r>
      <w:r w:rsidRPr="002B5DC1">
        <w:rPr>
          <w:noProof w:val="0"/>
        </w:rPr>
        <w:t xml:space="preserve"> </w:t>
      </w:r>
      <w:r w:rsidR="00EC7733" w:rsidRPr="002B5DC1">
        <w:rPr>
          <w:noProof w:val="0"/>
        </w:rPr>
        <w:t>Last Update Time</w:t>
      </w:r>
      <w:bookmarkEnd w:id="311"/>
    </w:p>
    <w:tbl>
      <w:tblPr>
        <w:tblStyle w:val="TableGrid"/>
        <w:tblW w:w="0" w:type="auto"/>
        <w:tblLook w:val="04A0" w:firstRow="1" w:lastRow="0" w:firstColumn="1" w:lastColumn="0" w:noHBand="0" w:noVBand="1"/>
      </w:tblPr>
      <w:tblGrid>
        <w:gridCol w:w="2122"/>
        <w:gridCol w:w="7228"/>
      </w:tblGrid>
      <w:tr w:rsidR="00D05244" w:rsidRPr="002B5DC1" w14:paraId="38D663AD" w14:textId="77777777" w:rsidTr="00C709FD">
        <w:trPr>
          <w:cantSplit/>
        </w:trPr>
        <w:tc>
          <w:tcPr>
            <w:tcW w:w="2122" w:type="dxa"/>
            <w:shd w:val="clear" w:color="auto" w:fill="D9D9D9" w:themeFill="background1" w:themeFillShade="D9"/>
          </w:tcPr>
          <w:p w14:paraId="3B6068DF" w14:textId="77777777" w:rsidR="00D05244" w:rsidRPr="002B5DC1" w:rsidRDefault="00D05244" w:rsidP="00D05244">
            <w:pPr>
              <w:pStyle w:val="BodyText"/>
              <w:rPr>
                <w:rStyle w:val="Strong"/>
              </w:rPr>
            </w:pPr>
            <w:r w:rsidRPr="002B5DC1">
              <w:rPr>
                <w:rStyle w:val="Strong"/>
              </w:rPr>
              <w:t xml:space="preserve">IHE Document Sharing Metadata Definition </w:t>
            </w:r>
          </w:p>
        </w:tc>
        <w:tc>
          <w:tcPr>
            <w:tcW w:w="7228" w:type="dxa"/>
          </w:tcPr>
          <w:p w14:paraId="7CA3F40C" w14:textId="45ABBD0C" w:rsidR="00D05244" w:rsidRPr="002B5DC1" w:rsidRDefault="00EC5157" w:rsidP="00D05244">
            <w:pPr>
              <w:pStyle w:val="BodyText"/>
            </w:pPr>
            <w:ins w:id="312" w:author="Lynn" w:date="2021-05-17T20:58:00Z">
              <w:r>
                <w:fldChar w:fldCharType="begin"/>
              </w:r>
              <w:r>
                <w:instrText xml:space="preserve"> HYPERLINK "https://profiles.ihe.net/ITI/TF/Volume3/ch-4.2.html" \l "4.2.3.4.6" </w:instrText>
              </w:r>
              <w:r>
                <w:fldChar w:fldCharType="separate"/>
              </w:r>
              <w:r w:rsidR="000F35F5" w:rsidRPr="00EC5157">
                <w:rPr>
                  <w:rStyle w:val="Hyperlink"/>
                </w:rPr>
                <w:t xml:space="preserve">ITI TF-3: </w:t>
              </w:r>
              <w:r w:rsidR="00D24E6D" w:rsidRPr="00EC5157">
                <w:rPr>
                  <w:rStyle w:val="Hyperlink"/>
                </w:rPr>
                <w:t>4.2.3.4.6</w:t>
              </w:r>
              <w:r>
                <w:fldChar w:fldCharType="end"/>
              </w:r>
            </w:ins>
            <w:r w:rsidR="00D24E6D" w:rsidRPr="002B5DC1">
              <w:t xml:space="preserve"> as "</w:t>
            </w:r>
            <w:proofErr w:type="spellStart"/>
            <w:r w:rsidR="00D24E6D" w:rsidRPr="002B5DC1">
              <w:t>Folder.lastUpdateTime</w:t>
            </w:r>
            <w:proofErr w:type="spellEnd"/>
            <w:r w:rsidR="00D24E6D" w:rsidRPr="002B5DC1">
              <w:t>"</w:t>
            </w:r>
          </w:p>
        </w:tc>
      </w:tr>
      <w:tr w:rsidR="00D05244" w:rsidRPr="002B5DC1" w14:paraId="37FE756E" w14:textId="77777777" w:rsidTr="00C709FD">
        <w:trPr>
          <w:cantSplit/>
        </w:trPr>
        <w:tc>
          <w:tcPr>
            <w:tcW w:w="2122" w:type="dxa"/>
            <w:shd w:val="clear" w:color="auto" w:fill="D9D9D9" w:themeFill="background1" w:themeFillShade="D9"/>
          </w:tcPr>
          <w:p w14:paraId="13BAAC4E" w14:textId="77777777" w:rsidR="00D05244" w:rsidRPr="002B5DC1" w:rsidRDefault="00D05244" w:rsidP="00D05244">
            <w:pPr>
              <w:pStyle w:val="BodyText"/>
              <w:rPr>
                <w:rStyle w:val="Strong"/>
              </w:rPr>
            </w:pPr>
            <w:r w:rsidRPr="002B5DC1">
              <w:rPr>
                <w:rStyle w:val="Strong"/>
              </w:rPr>
              <w:t xml:space="preserve">XACML Target Section </w:t>
            </w:r>
          </w:p>
        </w:tc>
        <w:tc>
          <w:tcPr>
            <w:tcW w:w="7228" w:type="dxa"/>
          </w:tcPr>
          <w:p w14:paraId="7B70F89C" w14:textId="77777777" w:rsidR="00D05244" w:rsidRPr="002B5DC1" w:rsidRDefault="00D05244" w:rsidP="00D05244">
            <w:pPr>
              <w:pStyle w:val="BodyText"/>
            </w:pPr>
            <w:r w:rsidRPr="002B5DC1">
              <w:t>resource</w:t>
            </w:r>
          </w:p>
        </w:tc>
      </w:tr>
      <w:tr w:rsidR="00D05244" w:rsidRPr="002B5DC1" w14:paraId="33C4988A" w14:textId="77777777" w:rsidTr="00C709FD">
        <w:trPr>
          <w:cantSplit/>
        </w:trPr>
        <w:tc>
          <w:tcPr>
            <w:tcW w:w="2122" w:type="dxa"/>
            <w:shd w:val="clear" w:color="auto" w:fill="D9D9D9" w:themeFill="background1" w:themeFillShade="D9"/>
          </w:tcPr>
          <w:p w14:paraId="37EBC112" w14:textId="77777777" w:rsidR="00D05244" w:rsidRPr="002B5DC1" w:rsidRDefault="00D05244" w:rsidP="00D05244">
            <w:pPr>
              <w:pStyle w:val="BodyText"/>
              <w:rPr>
                <w:rStyle w:val="Strong"/>
              </w:rPr>
            </w:pPr>
            <w:r w:rsidRPr="002B5DC1">
              <w:rPr>
                <w:rStyle w:val="Strong"/>
              </w:rPr>
              <w:t xml:space="preserve">XACML Attribute ID </w:t>
            </w:r>
          </w:p>
        </w:tc>
        <w:tc>
          <w:tcPr>
            <w:tcW w:w="7228" w:type="dxa"/>
          </w:tcPr>
          <w:p w14:paraId="6A5AADA6" w14:textId="77777777" w:rsidR="00D05244" w:rsidRPr="002B5DC1" w:rsidRDefault="004E7D91" w:rsidP="00D05244">
            <w:pPr>
              <w:pStyle w:val="BodyText"/>
              <w:rPr>
                <w:rStyle w:val="XMLname"/>
              </w:rPr>
            </w:pPr>
            <w:proofErr w:type="gramStart"/>
            <w:r w:rsidRPr="002B5DC1">
              <w:rPr>
                <w:rStyle w:val="XMLname"/>
              </w:rPr>
              <w:t>urn:ihe</w:t>
            </w:r>
            <w:proofErr w:type="gramEnd"/>
            <w:r w:rsidRPr="002B5DC1">
              <w:rPr>
                <w:rStyle w:val="XMLname"/>
              </w:rPr>
              <w:t>:iti:appc:2016</w:t>
            </w:r>
            <w:r w:rsidR="00EC7733" w:rsidRPr="002B5DC1">
              <w:rPr>
                <w:rStyle w:val="XMLname"/>
              </w:rPr>
              <w:t>:folder:last-update-time</w:t>
            </w:r>
          </w:p>
        </w:tc>
      </w:tr>
      <w:tr w:rsidR="00D05244" w:rsidRPr="002B5DC1" w14:paraId="5CEE91EC" w14:textId="77777777" w:rsidTr="00C709FD">
        <w:trPr>
          <w:cantSplit/>
        </w:trPr>
        <w:tc>
          <w:tcPr>
            <w:tcW w:w="2122" w:type="dxa"/>
            <w:shd w:val="clear" w:color="auto" w:fill="D9D9D9" w:themeFill="background1" w:themeFillShade="D9"/>
          </w:tcPr>
          <w:p w14:paraId="181CBACE" w14:textId="77777777" w:rsidR="00D05244" w:rsidRPr="002B5DC1" w:rsidRDefault="00D05244" w:rsidP="00D05244">
            <w:pPr>
              <w:pStyle w:val="BodyText"/>
              <w:rPr>
                <w:rStyle w:val="Strong"/>
              </w:rPr>
            </w:pPr>
            <w:r w:rsidRPr="002B5DC1">
              <w:rPr>
                <w:rStyle w:val="Strong"/>
              </w:rPr>
              <w:t xml:space="preserve">XACML Data Type </w:t>
            </w:r>
          </w:p>
        </w:tc>
        <w:tc>
          <w:tcPr>
            <w:tcW w:w="7228" w:type="dxa"/>
          </w:tcPr>
          <w:p w14:paraId="21372E0E" w14:textId="77777777" w:rsidR="00D05244" w:rsidRPr="002B5DC1" w:rsidRDefault="00EC7733" w:rsidP="00D05244">
            <w:pPr>
              <w:pStyle w:val="BodyText"/>
              <w:rPr>
                <w:rStyle w:val="XMLname"/>
              </w:rPr>
            </w:pPr>
            <w:r w:rsidRPr="002B5DC1">
              <w:rPr>
                <w:rStyle w:val="XMLname"/>
              </w:rPr>
              <w:t>http://www.w3.org/2001/XMLSchema#dateTime</w:t>
            </w:r>
          </w:p>
        </w:tc>
      </w:tr>
      <w:tr w:rsidR="00D05244" w:rsidRPr="002B5DC1" w14:paraId="7DA281FA" w14:textId="77777777" w:rsidTr="00C709FD">
        <w:trPr>
          <w:cantSplit/>
        </w:trPr>
        <w:tc>
          <w:tcPr>
            <w:tcW w:w="2122" w:type="dxa"/>
            <w:shd w:val="clear" w:color="auto" w:fill="D9D9D9" w:themeFill="background1" w:themeFillShade="D9"/>
          </w:tcPr>
          <w:p w14:paraId="4760E579" w14:textId="77777777" w:rsidR="00D05244" w:rsidRPr="002B5DC1" w:rsidRDefault="00D05244" w:rsidP="00D05244">
            <w:pPr>
              <w:pStyle w:val="BodyText"/>
              <w:rPr>
                <w:rStyle w:val="Strong"/>
              </w:rPr>
            </w:pPr>
            <w:r w:rsidRPr="002B5DC1">
              <w:rPr>
                <w:rStyle w:val="Strong"/>
              </w:rPr>
              <w:t xml:space="preserve">XACML Attribute Value Content </w:t>
            </w:r>
          </w:p>
        </w:tc>
        <w:tc>
          <w:tcPr>
            <w:tcW w:w="7228" w:type="dxa"/>
          </w:tcPr>
          <w:p w14:paraId="6B502B85" w14:textId="77777777" w:rsidR="00D05244" w:rsidRPr="002B5DC1" w:rsidRDefault="00EC7733" w:rsidP="00F71779">
            <w:pPr>
              <w:pStyle w:val="BodyText"/>
              <w:rPr>
                <w:rFonts w:ascii="Arial" w:hAnsi="Arial"/>
                <w:b/>
                <w:kern w:val="28"/>
              </w:rPr>
            </w:pPr>
            <w:r w:rsidRPr="002B5DC1">
              <w:t>Th</w:t>
            </w:r>
            <w:r w:rsidR="00F71779" w:rsidRPr="002B5DC1">
              <w:t>e Content Creator</w:t>
            </w:r>
            <w:r w:rsidRPr="002B5DC1">
              <w:t xml:space="preserve"> </w:t>
            </w:r>
            <w:r w:rsidR="007A1C61" w:rsidRPr="002B5DC1">
              <w:t>shall</w:t>
            </w:r>
            <w:r w:rsidRPr="002B5DC1">
              <w:t xml:space="preserve"> transform </w:t>
            </w:r>
            <w:r w:rsidR="00F71779" w:rsidRPr="002B5DC1">
              <w:t xml:space="preserve">the </w:t>
            </w:r>
            <w:proofErr w:type="spellStart"/>
            <w:r w:rsidR="00F71779" w:rsidRPr="002B5DC1">
              <w:t>lastUpdateTime</w:t>
            </w:r>
            <w:proofErr w:type="spellEnd"/>
            <w:r w:rsidR="00F71779" w:rsidRPr="002B5DC1">
              <w:t xml:space="preserve"> </w:t>
            </w:r>
            <w:r w:rsidRPr="002B5DC1">
              <w:t xml:space="preserve">into a valid instance of an XML </w:t>
            </w:r>
            <w:proofErr w:type="spellStart"/>
            <w:r w:rsidRPr="002B5DC1">
              <w:t>dateTime</w:t>
            </w:r>
            <w:proofErr w:type="spellEnd"/>
            <w:r w:rsidRPr="002B5DC1">
              <w:t xml:space="preserve"> (which is based o</w:t>
            </w:r>
            <w:r w:rsidR="000265BD" w:rsidRPr="002B5DC1">
              <w:t>n</w:t>
            </w:r>
            <w:r w:rsidRPr="002B5DC1">
              <w:t xml:space="preserve"> ISO8601). This does not involve adding date or time components, because the last update time is set automatically by the </w:t>
            </w:r>
            <w:r w:rsidR="000F35F5" w:rsidRPr="002B5DC1">
              <w:t>Document Registry</w:t>
            </w:r>
            <w:r w:rsidRPr="002B5DC1">
              <w:t xml:space="preserve">. The XACML </w:t>
            </w:r>
            <w:proofErr w:type="spellStart"/>
            <w:r w:rsidRPr="002B5DC1">
              <w:t>dateTime</w:t>
            </w:r>
            <w:proofErr w:type="spellEnd"/>
            <w:r w:rsidRPr="002B5DC1">
              <w:t xml:space="preserve"> </w:t>
            </w:r>
            <w:r w:rsidR="007A1C61" w:rsidRPr="002B5DC1">
              <w:t>shall</w:t>
            </w:r>
            <w:r w:rsidRPr="002B5DC1">
              <w:t xml:space="preserve"> be expressed as UTC using 'Z' as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F71779" w:rsidRPr="002B5DC1">
              <w:t xml:space="preserve">further </w:t>
            </w:r>
            <w:r w:rsidRPr="002B5DC1">
              <w:t>transformation is necessary.</w:t>
            </w:r>
          </w:p>
        </w:tc>
      </w:tr>
      <w:tr w:rsidR="00D05244" w:rsidRPr="002B5DC1" w14:paraId="1BE9F1BC" w14:textId="77777777" w:rsidTr="00C709FD">
        <w:trPr>
          <w:cantSplit/>
        </w:trPr>
        <w:tc>
          <w:tcPr>
            <w:tcW w:w="2122" w:type="dxa"/>
            <w:shd w:val="clear" w:color="auto" w:fill="D9D9D9" w:themeFill="background1" w:themeFillShade="D9"/>
          </w:tcPr>
          <w:p w14:paraId="5E614CFA" w14:textId="77777777" w:rsidR="00D05244" w:rsidRPr="002B5DC1" w:rsidRDefault="00D05244" w:rsidP="00D05244">
            <w:pPr>
              <w:pStyle w:val="BodyText"/>
              <w:rPr>
                <w:rStyle w:val="Strong"/>
              </w:rPr>
            </w:pPr>
            <w:r w:rsidRPr="002B5DC1">
              <w:rPr>
                <w:rStyle w:val="Strong"/>
              </w:rPr>
              <w:lastRenderedPageBreak/>
              <w:t xml:space="preserve">XACML Example </w:t>
            </w:r>
          </w:p>
        </w:tc>
        <w:tc>
          <w:tcPr>
            <w:tcW w:w="7228" w:type="dxa"/>
          </w:tcPr>
          <w:p w14:paraId="55D30815" w14:textId="77777777" w:rsidR="00D05244" w:rsidRPr="002B5DC1" w:rsidRDefault="00B930D0">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004E7D91" w:rsidRPr="002B5DC1">
              <w:rPr>
                <w:rStyle w:val="XMLname"/>
              </w:rPr>
              <w:t>urn:ihe</w:t>
            </w:r>
            <w:proofErr w:type="gramEnd"/>
            <w:r w:rsidR="004E7D91" w:rsidRPr="002B5DC1">
              <w:rPr>
                <w:rStyle w:val="XMLname"/>
              </w:rPr>
              <w:t>:iti:appc:2016</w:t>
            </w:r>
            <w:r w:rsidRPr="002B5DC1">
              <w:rPr>
                <w:rStyle w:val="XMLname"/>
              </w:rPr>
              <w:t>:folder:last-update-time"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&gt;2004-12-25T21:20:10Z&lt;/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8EB868B" w14:textId="33329523" w:rsidR="00D24E6D" w:rsidRPr="002B5DC1" w:rsidRDefault="00D24E6D" w:rsidP="00A835E3">
      <w:pPr>
        <w:pStyle w:val="Heading7"/>
        <w:numPr>
          <w:ilvl w:val="0"/>
          <w:numId w:val="0"/>
        </w:numPr>
        <w:rPr>
          <w:noProof w:val="0"/>
        </w:rPr>
      </w:pPr>
      <w:bookmarkStart w:id="313" w:name="_Toc13811019"/>
      <w:r w:rsidRPr="002B5DC1">
        <w:rPr>
          <w:noProof w:val="0"/>
        </w:rPr>
        <w:t>5.</w:t>
      </w:r>
      <w:r w:rsidR="0066138C" w:rsidRPr="002B5DC1">
        <w:rPr>
          <w:noProof w:val="0"/>
        </w:rPr>
        <w:t>6</w:t>
      </w:r>
      <w:r w:rsidR="00903B38" w:rsidRPr="002B5DC1">
        <w:rPr>
          <w:noProof w:val="0"/>
        </w:rPr>
        <w:t>.2.1.5.</w:t>
      </w:r>
      <w:r w:rsidR="000E6929" w:rsidRPr="002B5DC1">
        <w:rPr>
          <w:noProof w:val="0"/>
        </w:rPr>
        <w:t>3</w:t>
      </w:r>
      <w:r w:rsidR="00903B38" w:rsidRPr="002B5DC1">
        <w:rPr>
          <w:noProof w:val="0"/>
        </w:rPr>
        <w:t>.</w:t>
      </w:r>
      <w:r w:rsidR="000E6929" w:rsidRPr="002B5DC1">
        <w:rPr>
          <w:noProof w:val="0"/>
        </w:rPr>
        <w:t>3</w:t>
      </w:r>
      <w:r w:rsidRPr="002B5DC1">
        <w:rPr>
          <w:noProof w:val="0"/>
        </w:rPr>
        <w:t xml:space="preserve"> </w:t>
      </w:r>
      <w:r w:rsidR="00903B38" w:rsidRPr="002B5DC1">
        <w:rPr>
          <w:noProof w:val="0"/>
        </w:rPr>
        <w:t xml:space="preserve">Folder </w:t>
      </w:r>
      <w:proofErr w:type="spellStart"/>
      <w:r w:rsidR="00903B38" w:rsidRPr="002B5DC1">
        <w:rPr>
          <w:noProof w:val="0"/>
        </w:rPr>
        <w:t>UniqueId</w:t>
      </w:r>
      <w:bookmarkEnd w:id="313"/>
      <w:proofErr w:type="spellEnd"/>
    </w:p>
    <w:tbl>
      <w:tblPr>
        <w:tblStyle w:val="TableGrid"/>
        <w:tblW w:w="0" w:type="auto"/>
        <w:tblLayout w:type="fixed"/>
        <w:tblLook w:val="04A0" w:firstRow="1" w:lastRow="0" w:firstColumn="1" w:lastColumn="0" w:noHBand="0" w:noVBand="1"/>
      </w:tblPr>
      <w:tblGrid>
        <w:gridCol w:w="2155"/>
        <w:gridCol w:w="7195"/>
      </w:tblGrid>
      <w:tr w:rsidR="00D24E6D" w:rsidRPr="002B5DC1" w14:paraId="7D849108" w14:textId="77777777" w:rsidTr="008209AF">
        <w:tc>
          <w:tcPr>
            <w:tcW w:w="2155" w:type="dxa"/>
            <w:shd w:val="clear" w:color="auto" w:fill="D9D9D9" w:themeFill="background1" w:themeFillShade="D9"/>
          </w:tcPr>
          <w:p w14:paraId="7E958D1C" w14:textId="77777777" w:rsidR="00D24E6D" w:rsidRPr="002B5DC1" w:rsidRDefault="00D24E6D" w:rsidP="007A7DC7">
            <w:pPr>
              <w:pStyle w:val="BodyText"/>
              <w:rPr>
                <w:rStyle w:val="Strong"/>
              </w:rPr>
            </w:pPr>
            <w:r w:rsidRPr="002B5DC1">
              <w:rPr>
                <w:rStyle w:val="Strong"/>
              </w:rPr>
              <w:t xml:space="preserve">IHE Document Sharing Metadata Definition </w:t>
            </w:r>
          </w:p>
        </w:tc>
        <w:tc>
          <w:tcPr>
            <w:tcW w:w="7195" w:type="dxa"/>
          </w:tcPr>
          <w:p w14:paraId="4A536CDF" w14:textId="08709653" w:rsidR="00D24E6D" w:rsidRPr="002B5DC1" w:rsidRDefault="006F772D" w:rsidP="007A7DC7">
            <w:pPr>
              <w:pStyle w:val="BodyText"/>
            </w:pPr>
            <w:ins w:id="314" w:author="Lynn" w:date="2021-05-17T20:59:00Z">
              <w:r>
                <w:fldChar w:fldCharType="begin"/>
              </w:r>
              <w:r>
                <w:instrText xml:space="preserve"> HYPERLINK "https://profiles.ihe.net/ITI/TF/Volume3/ch-4.2.html" \l "4.2.3.4.9" </w:instrText>
              </w:r>
              <w:r>
                <w:fldChar w:fldCharType="separate"/>
              </w:r>
              <w:r w:rsidR="000F35F5" w:rsidRPr="006F772D">
                <w:rPr>
                  <w:rStyle w:val="Hyperlink"/>
                </w:rPr>
                <w:t xml:space="preserve">ITI TF-3: </w:t>
              </w:r>
              <w:r w:rsidR="00903B38" w:rsidRPr="006F772D">
                <w:rPr>
                  <w:rStyle w:val="Hyperlink"/>
                </w:rPr>
                <w:t>4.2.3.4.9</w:t>
              </w:r>
              <w:r>
                <w:fldChar w:fldCharType="end"/>
              </w:r>
            </w:ins>
            <w:r w:rsidR="00903B38" w:rsidRPr="002B5DC1">
              <w:t xml:space="preserve"> as "</w:t>
            </w:r>
            <w:proofErr w:type="spellStart"/>
            <w:r w:rsidR="00903B38" w:rsidRPr="002B5DC1">
              <w:t>Folder.uniqueId</w:t>
            </w:r>
            <w:proofErr w:type="spellEnd"/>
            <w:r w:rsidR="00903B38" w:rsidRPr="002B5DC1">
              <w:t>"</w:t>
            </w:r>
          </w:p>
        </w:tc>
      </w:tr>
      <w:tr w:rsidR="00D24E6D" w:rsidRPr="002B5DC1" w14:paraId="02857B67" w14:textId="77777777" w:rsidTr="008209AF">
        <w:tc>
          <w:tcPr>
            <w:tcW w:w="2155" w:type="dxa"/>
            <w:shd w:val="clear" w:color="auto" w:fill="D9D9D9" w:themeFill="background1" w:themeFillShade="D9"/>
          </w:tcPr>
          <w:p w14:paraId="61BCE0EE" w14:textId="77777777" w:rsidR="00D24E6D" w:rsidRPr="002B5DC1" w:rsidRDefault="00D24E6D" w:rsidP="007A7DC7">
            <w:pPr>
              <w:pStyle w:val="BodyText"/>
              <w:rPr>
                <w:rStyle w:val="Strong"/>
              </w:rPr>
            </w:pPr>
            <w:r w:rsidRPr="002B5DC1">
              <w:rPr>
                <w:rStyle w:val="Strong"/>
              </w:rPr>
              <w:t xml:space="preserve">XACML Target Section </w:t>
            </w:r>
          </w:p>
        </w:tc>
        <w:tc>
          <w:tcPr>
            <w:tcW w:w="7195" w:type="dxa"/>
          </w:tcPr>
          <w:p w14:paraId="260E0293" w14:textId="77777777" w:rsidR="00D24E6D" w:rsidRPr="002B5DC1" w:rsidRDefault="00A84A4C" w:rsidP="007A7DC7">
            <w:pPr>
              <w:pStyle w:val="BodyText"/>
            </w:pPr>
            <w:r w:rsidRPr="002B5DC1">
              <w:t>R</w:t>
            </w:r>
            <w:r w:rsidR="00D24E6D" w:rsidRPr="002B5DC1">
              <w:t>esource</w:t>
            </w:r>
          </w:p>
        </w:tc>
      </w:tr>
      <w:tr w:rsidR="00D24E6D" w:rsidRPr="002B5DC1" w14:paraId="4A0AEACA" w14:textId="77777777" w:rsidTr="008209AF">
        <w:tc>
          <w:tcPr>
            <w:tcW w:w="2155" w:type="dxa"/>
            <w:shd w:val="clear" w:color="auto" w:fill="D9D9D9" w:themeFill="background1" w:themeFillShade="D9"/>
          </w:tcPr>
          <w:p w14:paraId="55DBC228" w14:textId="77777777" w:rsidR="00D24E6D" w:rsidRPr="002B5DC1" w:rsidRDefault="00D24E6D" w:rsidP="007A7DC7">
            <w:pPr>
              <w:pStyle w:val="BodyText"/>
              <w:rPr>
                <w:rStyle w:val="Strong"/>
              </w:rPr>
            </w:pPr>
            <w:r w:rsidRPr="002B5DC1">
              <w:rPr>
                <w:rStyle w:val="Strong"/>
              </w:rPr>
              <w:t xml:space="preserve">XACML Attribute ID </w:t>
            </w:r>
          </w:p>
        </w:tc>
        <w:tc>
          <w:tcPr>
            <w:tcW w:w="7195" w:type="dxa"/>
          </w:tcPr>
          <w:p w14:paraId="6AB46B06" w14:textId="77777777" w:rsidR="00D24E6D" w:rsidRPr="002B5DC1" w:rsidRDefault="00903B38" w:rsidP="007A7DC7">
            <w:pPr>
              <w:pStyle w:val="BodyText"/>
              <w:rPr>
                <w:rStyle w:val="XMLname"/>
              </w:rPr>
            </w:pPr>
            <w:proofErr w:type="gramStart"/>
            <w:r w:rsidRPr="002B5DC1">
              <w:rPr>
                <w:rStyle w:val="XMLname"/>
              </w:rPr>
              <w:t>urn:oasis</w:t>
            </w:r>
            <w:proofErr w:type="gramEnd"/>
            <w:r w:rsidRPr="002B5DC1">
              <w:rPr>
                <w:rStyle w:val="XMLname"/>
              </w:rPr>
              <w:t>:names:tc:xacml:1.0:resource:resource-id</w:t>
            </w:r>
          </w:p>
          <w:p w14:paraId="267AA4A4" w14:textId="77777777" w:rsidR="00A84A4C" w:rsidRPr="002B5DC1" w:rsidRDefault="00A84A4C" w:rsidP="007A7DC7">
            <w:pPr>
              <w:pStyle w:val="BodyText"/>
              <w:rPr>
                <w:rStyle w:val="XMLname"/>
              </w:rPr>
            </w:pPr>
          </w:p>
        </w:tc>
      </w:tr>
      <w:tr w:rsidR="00D24E6D" w:rsidRPr="002B5DC1" w14:paraId="2CAA3D75" w14:textId="77777777" w:rsidTr="008209AF">
        <w:tc>
          <w:tcPr>
            <w:tcW w:w="2155" w:type="dxa"/>
            <w:shd w:val="clear" w:color="auto" w:fill="D9D9D9" w:themeFill="background1" w:themeFillShade="D9"/>
          </w:tcPr>
          <w:p w14:paraId="1FDE1E9A" w14:textId="77777777" w:rsidR="00D24E6D" w:rsidRPr="002B5DC1" w:rsidRDefault="00D24E6D" w:rsidP="007A7DC7">
            <w:pPr>
              <w:pStyle w:val="BodyText"/>
              <w:rPr>
                <w:rStyle w:val="Strong"/>
              </w:rPr>
            </w:pPr>
            <w:r w:rsidRPr="002B5DC1">
              <w:rPr>
                <w:rStyle w:val="Strong"/>
              </w:rPr>
              <w:t xml:space="preserve">XACML Data Type </w:t>
            </w:r>
          </w:p>
        </w:tc>
        <w:tc>
          <w:tcPr>
            <w:tcW w:w="7195" w:type="dxa"/>
          </w:tcPr>
          <w:p w14:paraId="2748BDE8" w14:textId="1483C2B3" w:rsidR="00D24E6D" w:rsidRPr="006F772D" w:rsidRDefault="00084A2A" w:rsidP="007A7DC7">
            <w:pPr>
              <w:pStyle w:val="BodyText"/>
              <w:rPr>
                <w:rStyle w:val="XMLname"/>
              </w:rPr>
            </w:pPr>
            <w:r w:rsidRPr="006F772D">
              <w:rPr>
                <w:rStyle w:val="XMLname"/>
                <w:rPrChange w:id="315" w:author="Lynn" w:date="2021-05-17T20:59:00Z">
                  <w:rPr/>
                </w:rPrChange>
              </w:rPr>
              <w:t>http://www.w3.org/2001/XMLSchema#string</w:t>
            </w:r>
          </w:p>
        </w:tc>
      </w:tr>
      <w:tr w:rsidR="00D24E6D" w:rsidRPr="002B5DC1" w14:paraId="26296D0D" w14:textId="77777777" w:rsidTr="008209AF">
        <w:tc>
          <w:tcPr>
            <w:tcW w:w="2155" w:type="dxa"/>
            <w:shd w:val="clear" w:color="auto" w:fill="D9D9D9" w:themeFill="background1" w:themeFillShade="D9"/>
          </w:tcPr>
          <w:p w14:paraId="1A04729F" w14:textId="77777777" w:rsidR="00D24E6D" w:rsidRPr="002B5DC1" w:rsidRDefault="00D24E6D" w:rsidP="007A7DC7">
            <w:pPr>
              <w:pStyle w:val="BodyText"/>
              <w:rPr>
                <w:rStyle w:val="Strong"/>
              </w:rPr>
            </w:pPr>
            <w:r w:rsidRPr="002B5DC1">
              <w:rPr>
                <w:rStyle w:val="Strong"/>
              </w:rPr>
              <w:t xml:space="preserve">XACML Attribute Value Content </w:t>
            </w:r>
          </w:p>
        </w:tc>
        <w:tc>
          <w:tcPr>
            <w:tcW w:w="7195" w:type="dxa"/>
          </w:tcPr>
          <w:p w14:paraId="37ADEB52" w14:textId="77777777" w:rsidR="00D24E6D" w:rsidRPr="002B5DC1" w:rsidRDefault="009D37DD" w:rsidP="007A7DC7">
            <w:pPr>
              <w:pStyle w:val="BodyText"/>
            </w:pPr>
            <w:r w:rsidRPr="002B5DC1">
              <w:t>No restrictions</w:t>
            </w:r>
          </w:p>
        </w:tc>
      </w:tr>
      <w:tr w:rsidR="00D24E6D" w:rsidRPr="002B5DC1" w14:paraId="03E3565A" w14:textId="77777777" w:rsidTr="008209AF">
        <w:tc>
          <w:tcPr>
            <w:tcW w:w="2155" w:type="dxa"/>
            <w:shd w:val="clear" w:color="auto" w:fill="D9D9D9" w:themeFill="background1" w:themeFillShade="D9"/>
          </w:tcPr>
          <w:p w14:paraId="1E495169" w14:textId="77777777" w:rsidR="00D24E6D" w:rsidRPr="002B5DC1" w:rsidRDefault="00D24E6D" w:rsidP="007A7DC7">
            <w:pPr>
              <w:pStyle w:val="BodyText"/>
              <w:rPr>
                <w:rStyle w:val="Strong"/>
              </w:rPr>
            </w:pPr>
            <w:r w:rsidRPr="002B5DC1">
              <w:rPr>
                <w:rStyle w:val="Strong"/>
              </w:rPr>
              <w:t xml:space="preserve">XACML Example </w:t>
            </w:r>
          </w:p>
        </w:tc>
        <w:tc>
          <w:tcPr>
            <w:tcW w:w="7195" w:type="dxa"/>
          </w:tcPr>
          <w:p w14:paraId="7DC4D9C5" w14:textId="77777777" w:rsidR="00D24E6D" w:rsidRPr="002B5DC1" w:rsidRDefault="00903B38">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urn:oasis</w:t>
            </w:r>
            <w:proofErr w:type="gramEnd"/>
            <w:r w:rsidRPr="002B5DC1">
              <w:rPr>
                <w:rStyle w:val="XMLname"/>
              </w:rPr>
              <w:t>:names:tc:xacml:1.0:resource:resource-id"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1.3.6.1.4.1.21367.2005.3.7.3670984664</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37470DE" w14:textId="344A7FB8" w:rsidR="00903B38" w:rsidRPr="002B5DC1" w:rsidRDefault="00903B38" w:rsidP="00A835E3">
      <w:pPr>
        <w:pStyle w:val="Heading7"/>
        <w:numPr>
          <w:ilvl w:val="0"/>
          <w:numId w:val="0"/>
        </w:numPr>
        <w:rPr>
          <w:noProof w:val="0"/>
        </w:rPr>
      </w:pPr>
      <w:bookmarkStart w:id="316" w:name="_Toc13811020"/>
      <w:r w:rsidRPr="002B5DC1">
        <w:rPr>
          <w:noProof w:val="0"/>
        </w:rPr>
        <w:t>5.</w:t>
      </w:r>
      <w:r w:rsidR="0066138C" w:rsidRPr="002B5DC1">
        <w:rPr>
          <w:noProof w:val="0"/>
        </w:rPr>
        <w:t>6</w:t>
      </w:r>
      <w:r w:rsidRPr="002B5DC1">
        <w:rPr>
          <w:noProof w:val="0"/>
        </w:rPr>
        <w:t>.2.1.5.</w:t>
      </w:r>
      <w:r w:rsidR="000E6929" w:rsidRPr="002B5DC1">
        <w:rPr>
          <w:noProof w:val="0"/>
        </w:rPr>
        <w:t>3</w:t>
      </w:r>
      <w:r w:rsidRPr="002B5DC1">
        <w:rPr>
          <w:noProof w:val="0"/>
        </w:rPr>
        <w:t>.</w:t>
      </w:r>
      <w:r w:rsidR="000E6929" w:rsidRPr="002B5DC1">
        <w:rPr>
          <w:noProof w:val="0"/>
        </w:rPr>
        <w:t>4</w:t>
      </w:r>
      <w:r w:rsidRPr="002B5DC1">
        <w:rPr>
          <w:noProof w:val="0"/>
        </w:rPr>
        <w:t xml:space="preserve"> Resource Type</w:t>
      </w:r>
      <w:bookmarkEnd w:id="316"/>
    </w:p>
    <w:tbl>
      <w:tblPr>
        <w:tblStyle w:val="TableGrid"/>
        <w:tblW w:w="0" w:type="auto"/>
        <w:tblLook w:val="04A0" w:firstRow="1" w:lastRow="0" w:firstColumn="1" w:lastColumn="0" w:noHBand="0" w:noVBand="1"/>
      </w:tblPr>
      <w:tblGrid>
        <w:gridCol w:w="2122"/>
        <w:gridCol w:w="7228"/>
      </w:tblGrid>
      <w:tr w:rsidR="00903B38" w:rsidRPr="002B5DC1" w14:paraId="728509C2" w14:textId="77777777" w:rsidTr="007A7DC7">
        <w:tc>
          <w:tcPr>
            <w:tcW w:w="2122" w:type="dxa"/>
            <w:shd w:val="clear" w:color="auto" w:fill="D9D9D9" w:themeFill="background1" w:themeFillShade="D9"/>
          </w:tcPr>
          <w:p w14:paraId="651ADB00" w14:textId="77777777" w:rsidR="00903B38" w:rsidRPr="002B5DC1" w:rsidRDefault="00903B38" w:rsidP="007A7DC7">
            <w:pPr>
              <w:pStyle w:val="BodyText"/>
              <w:rPr>
                <w:rStyle w:val="Strong"/>
              </w:rPr>
            </w:pPr>
            <w:r w:rsidRPr="002B5DC1">
              <w:rPr>
                <w:rStyle w:val="Strong"/>
              </w:rPr>
              <w:t xml:space="preserve">IHE Document Sharing Metadata Definition </w:t>
            </w:r>
          </w:p>
        </w:tc>
        <w:tc>
          <w:tcPr>
            <w:tcW w:w="7228" w:type="dxa"/>
          </w:tcPr>
          <w:p w14:paraId="52506D7C" w14:textId="26BDCE7E" w:rsidR="00903B38" w:rsidRPr="002B5DC1" w:rsidRDefault="006F772D">
            <w:pPr>
              <w:pStyle w:val="BodyText"/>
            </w:pPr>
            <w:ins w:id="317" w:author="Lynn" w:date="2021-05-17T20:59:00Z">
              <w:r>
                <w:fldChar w:fldCharType="begin"/>
              </w:r>
              <w:r>
                <w:instrText xml:space="preserve"> HYPERLINK "https://profiles.ihe.net/ITI/TF/Volume3/ch-4.2.html" \l "4.2.3.4" </w:instrText>
              </w:r>
              <w:r>
                <w:fldChar w:fldCharType="separate"/>
              </w:r>
              <w:r w:rsidR="000F35F5" w:rsidRPr="006F772D">
                <w:rPr>
                  <w:rStyle w:val="Hyperlink"/>
                </w:rPr>
                <w:t xml:space="preserve">ITI TF-3: </w:t>
              </w:r>
              <w:r w:rsidR="00903B38" w:rsidRPr="006F772D">
                <w:rPr>
                  <w:rStyle w:val="Hyperlink"/>
                </w:rPr>
                <w:t>4.2.3.4</w:t>
              </w:r>
              <w:r>
                <w:fldChar w:fldCharType="end"/>
              </w:r>
            </w:ins>
            <w:r w:rsidR="00903B38" w:rsidRPr="002B5DC1">
              <w:t xml:space="preserve"> as “Folder”</w:t>
            </w:r>
          </w:p>
        </w:tc>
      </w:tr>
      <w:tr w:rsidR="00903B38" w:rsidRPr="002B5DC1" w14:paraId="777F700C" w14:textId="77777777" w:rsidTr="007A7DC7">
        <w:tc>
          <w:tcPr>
            <w:tcW w:w="2122" w:type="dxa"/>
            <w:shd w:val="clear" w:color="auto" w:fill="D9D9D9" w:themeFill="background1" w:themeFillShade="D9"/>
          </w:tcPr>
          <w:p w14:paraId="74D43DE7" w14:textId="77777777" w:rsidR="00903B38" w:rsidRPr="002B5DC1" w:rsidRDefault="00903B38" w:rsidP="007A7DC7">
            <w:pPr>
              <w:pStyle w:val="BodyText"/>
              <w:rPr>
                <w:rStyle w:val="Strong"/>
              </w:rPr>
            </w:pPr>
            <w:r w:rsidRPr="002B5DC1">
              <w:rPr>
                <w:rStyle w:val="Strong"/>
              </w:rPr>
              <w:t xml:space="preserve">XACML Target Section </w:t>
            </w:r>
          </w:p>
        </w:tc>
        <w:tc>
          <w:tcPr>
            <w:tcW w:w="7228" w:type="dxa"/>
          </w:tcPr>
          <w:p w14:paraId="0D57AC73" w14:textId="77777777" w:rsidR="00903B38" w:rsidRPr="002B5DC1" w:rsidRDefault="00805D24" w:rsidP="007A7DC7">
            <w:pPr>
              <w:pStyle w:val="BodyText"/>
            </w:pPr>
            <w:r w:rsidRPr="002B5DC1">
              <w:t>resource</w:t>
            </w:r>
          </w:p>
        </w:tc>
      </w:tr>
      <w:tr w:rsidR="00903B38" w:rsidRPr="002B5DC1" w14:paraId="7D21E8A9" w14:textId="77777777" w:rsidTr="007A7DC7">
        <w:tc>
          <w:tcPr>
            <w:tcW w:w="2122" w:type="dxa"/>
            <w:shd w:val="clear" w:color="auto" w:fill="D9D9D9" w:themeFill="background1" w:themeFillShade="D9"/>
          </w:tcPr>
          <w:p w14:paraId="6EFA6601" w14:textId="77777777" w:rsidR="00903B38" w:rsidRPr="002B5DC1" w:rsidRDefault="00903B38" w:rsidP="007A7DC7">
            <w:pPr>
              <w:pStyle w:val="BodyText"/>
              <w:rPr>
                <w:rStyle w:val="Strong"/>
              </w:rPr>
            </w:pPr>
            <w:r w:rsidRPr="002B5DC1">
              <w:rPr>
                <w:rStyle w:val="Strong"/>
              </w:rPr>
              <w:t xml:space="preserve">XACML Attribute ID </w:t>
            </w:r>
          </w:p>
        </w:tc>
        <w:tc>
          <w:tcPr>
            <w:tcW w:w="7228" w:type="dxa"/>
          </w:tcPr>
          <w:p w14:paraId="17283910" w14:textId="77777777" w:rsidR="00903B38" w:rsidRPr="002B5DC1" w:rsidRDefault="00903B38" w:rsidP="007A7DC7">
            <w:pPr>
              <w:pStyle w:val="BodyText"/>
              <w:rPr>
                <w:rStyle w:val="XMLname"/>
              </w:rPr>
            </w:pPr>
            <w:proofErr w:type="gramStart"/>
            <w:r w:rsidRPr="002B5DC1">
              <w:rPr>
                <w:rStyle w:val="XMLname"/>
              </w:rPr>
              <w:t>urn:ihe</w:t>
            </w:r>
            <w:proofErr w:type="gramEnd"/>
            <w:r w:rsidRPr="002B5DC1">
              <w:rPr>
                <w:rStyle w:val="XMLname"/>
              </w:rPr>
              <w:t>:iti:appc:2016:resource-type</w:t>
            </w:r>
          </w:p>
        </w:tc>
      </w:tr>
      <w:tr w:rsidR="00903B38" w:rsidRPr="002B5DC1" w14:paraId="38F21A29" w14:textId="77777777" w:rsidTr="007A7DC7">
        <w:tc>
          <w:tcPr>
            <w:tcW w:w="2122" w:type="dxa"/>
            <w:shd w:val="clear" w:color="auto" w:fill="D9D9D9" w:themeFill="background1" w:themeFillShade="D9"/>
          </w:tcPr>
          <w:p w14:paraId="18E79109" w14:textId="77777777" w:rsidR="00903B38" w:rsidRPr="002B5DC1" w:rsidRDefault="00903B38" w:rsidP="007A7DC7">
            <w:pPr>
              <w:pStyle w:val="BodyText"/>
              <w:rPr>
                <w:rStyle w:val="Strong"/>
              </w:rPr>
            </w:pPr>
            <w:r w:rsidRPr="002B5DC1">
              <w:rPr>
                <w:rStyle w:val="Strong"/>
              </w:rPr>
              <w:t xml:space="preserve">XACML Data Type </w:t>
            </w:r>
          </w:p>
        </w:tc>
        <w:tc>
          <w:tcPr>
            <w:tcW w:w="7228" w:type="dxa"/>
          </w:tcPr>
          <w:p w14:paraId="06B3C0A4" w14:textId="77777777" w:rsidR="00903B38" w:rsidRPr="002B5DC1" w:rsidRDefault="00903B38" w:rsidP="007A7DC7">
            <w:pPr>
              <w:pStyle w:val="BodyText"/>
              <w:rPr>
                <w:rStyle w:val="XMLname"/>
              </w:rPr>
            </w:pPr>
            <w:r w:rsidRPr="002B5DC1">
              <w:rPr>
                <w:rStyle w:val="XMLname"/>
              </w:rPr>
              <w:t>http://www.w3.org/2001/XMLSchema#anyURI</w:t>
            </w:r>
          </w:p>
        </w:tc>
      </w:tr>
      <w:tr w:rsidR="00903B38" w:rsidRPr="002B5DC1" w14:paraId="49F83294" w14:textId="77777777" w:rsidTr="007A7DC7">
        <w:tc>
          <w:tcPr>
            <w:tcW w:w="2122" w:type="dxa"/>
            <w:shd w:val="clear" w:color="auto" w:fill="D9D9D9" w:themeFill="background1" w:themeFillShade="D9"/>
          </w:tcPr>
          <w:p w14:paraId="3AE274C8" w14:textId="77777777" w:rsidR="00903B38" w:rsidRPr="002B5DC1" w:rsidRDefault="00903B38" w:rsidP="007A7DC7">
            <w:pPr>
              <w:pStyle w:val="BodyText"/>
              <w:rPr>
                <w:rStyle w:val="Strong"/>
              </w:rPr>
            </w:pPr>
            <w:r w:rsidRPr="002B5DC1">
              <w:rPr>
                <w:rStyle w:val="Strong"/>
              </w:rPr>
              <w:t xml:space="preserve">XACML Attribute Value Content </w:t>
            </w:r>
          </w:p>
        </w:tc>
        <w:tc>
          <w:tcPr>
            <w:tcW w:w="7228" w:type="dxa"/>
          </w:tcPr>
          <w:p w14:paraId="1CA6E6FD" w14:textId="77777777" w:rsidR="00903B38" w:rsidRPr="002B5DC1" w:rsidRDefault="00903B38" w:rsidP="000F35F5">
            <w:pPr>
              <w:pStyle w:val="BodyText"/>
            </w:pPr>
            <w:r w:rsidRPr="002B5DC1">
              <w:t xml:space="preserve">for folders the value </w:t>
            </w:r>
            <w:r w:rsidR="00805D24" w:rsidRPr="002B5DC1">
              <w:t xml:space="preserve">of </w:t>
            </w:r>
            <w:r w:rsidRPr="002B5DC1">
              <w:t xml:space="preserve">the attribute </w:t>
            </w:r>
            <w:r w:rsidR="007A1C61" w:rsidRPr="002B5DC1">
              <w:t xml:space="preserve">shall </w:t>
            </w:r>
            <w:r w:rsidRPr="002B5DC1">
              <w:t>be "</w:t>
            </w:r>
            <w:proofErr w:type="gramStart"/>
            <w:r w:rsidR="004E7D91" w:rsidRPr="002B5DC1">
              <w:rPr>
                <w:rStyle w:val="XMLname"/>
              </w:rPr>
              <w:t>urn:ihe</w:t>
            </w:r>
            <w:proofErr w:type="gramEnd"/>
            <w:r w:rsidR="004E7D91" w:rsidRPr="002B5DC1">
              <w:rPr>
                <w:rStyle w:val="XMLname"/>
              </w:rPr>
              <w:t>:iti:appc:2016</w:t>
            </w:r>
            <w:r w:rsidRPr="002B5DC1">
              <w:rPr>
                <w:rStyle w:val="XMLname"/>
              </w:rPr>
              <w:t>:folder</w:t>
            </w:r>
            <w:r w:rsidRPr="002B5DC1">
              <w:t>"</w:t>
            </w:r>
          </w:p>
        </w:tc>
      </w:tr>
      <w:tr w:rsidR="00903B38" w:rsidRPr="002B5DC1" w14:paraId="4D228000" w14:textId="77777777" w:rsidTr="007A7DC7">
        <w:tc>
          <w:tcPr>
            <w:tcW w:w="2122" w:type="dxa"/>
            <w:shd w:val="clear" w:color="auto" w:fill="D9D9D9" w:themeFill="background1" w:themeFillShade="D9"/>
          </w:tcPr>
          <w:p w14:paraId="51B93A38" w14:textId="77777777" w:rsidR="00903B38" w:rsidRPr="002B5DC1" w:rsidRDefault="00903B38" w:rsidP="007A7DC7">
            <w:pPr>
              <w:pStyle w:val="BodyText"/>
              <w:rPr>
                <w:rStyle w:val="Strong"/>
              </w:rPr>
            </w:pPr>
            <w:r w:rsidRPr="002B5DC1">
              <w:rPr>
                <w:rStyle w:val="Strong"/>
              </w:rPr>
              <w:lastRenderedPageBreak/>
              <w:t xml:space="preserve">XACML Example </w:t>
            </w:r>
          </w:p>
        </w:tc>
        <w:tc>
          <w:tcPr>
            <w:tcW w:w="7228" w:type="dxa"/>
          </w:tcPr>
          <w:p w14:paraId="49FB6A1C" w14:textId="77777777" w:rsidR="00903B38" w:rsidRPr="002B5DC1" w:rsidRDefault="00903B38">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:iti:appc:2016:resource-type"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4E7D91" w:rsidRPr="002B5DC1">
              <w:rPr>
                <w:rStyle w:val="XMLname"/>
              </w:rPr>
              <w:t>urn:ihe:iti:appc:2016</w:t>
            </w:r>
            <w:r w:rsidRPr="002B5DC1">
              <w:rPr>
                <w:rStyle w:val="XMLname"/>
              </w:rPr>
              <w:t>:</w:t>
            </w:r>
            <w:r w:rsidR="003059C0" w:rsidRPr="002B5DC1">
              <w:rPr>
                <w:rStyle w:val="XMLname"/>
              </w:rPr>
              <w:t>folder</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F9552F2" w14:textId="77777777" w:rsidR="00D05244" w:rsidRPr="002B5DC1" w:rsidRDefault="00D05244" w:rsidP="00A835E3">
      <w:pPr>
        <w:pStyle w:val="BodyText"/>
      </w:pPr>
    </w:p>
    <w:p w14:paraId="5E9BEAAC" w14:textId="1F7D707C" w:rsidR="00A7582E" w:rsidRPr="002B5DC1" w:rsidRDefault="00A7582E" w:rsidP="007D4B14">
      <w:pPr>
        <w:pStyle w:val="Heading6"/>
        <w:numPr>
          <w:ilvl w:val="0"/>
          <w:numId w:val="0"/>
        </w:numPr>
        <w:rPr>
          <w:noProof w:val="0"/>
        </w:rPr>
      </w:pPr>
      <w:bookmarkStart w:id="318" w:name="_Toc13811021"/>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5.</w:t>
      </w:r>
      <w:r w:rsidR="000E6929" w:rsidRPr="002B5DC1">
        <w:rPr>
          <w:noProof w:val="0"/>
        </w:rPr>
        <w:t>4</w:t>
      </w:r>
      <w:r w:rsidRPr="002B5DC1">
        <w:rPr>
          <w:noProof w:val="0"/>
        </w:rPr>
        <w:t xml:space="preserve"> Attribute Definitions - </w:t>
      </w:r>
      <w:proofErr w:type="spellStart"/>
      <w:r w:rsidRPr="002B5DC1">
        <w:rPr>
          <w:noProof w:val="0"/>
        </w:rPr>
        <w:t>SubmissionSet</w:t>
      </w:r>
      <w:proofErr w:type="spellEnd"/>
      <w:r w:rsidRPr="002B5DC1">
        <w:rPr>
          <w:noProof w:val="0"/>
        </w:rPr>
        <w:t xml:space="preserve"> Resource</w:t>
      </w:r>
      <w:bookmarkEnd w:id="318"/>
    </w:p>
    <w:p w14:paraId="1E86C3BE" w14:textId="21152558" w:rsidR="00903B38" w:rsidRPr="002B5DC1" w:rsidRDefault="00903B38" w:rsidP="007D4B14">
      <w:pPr>
        <w:pStyle w:val="Heading7"/>
        <w:numPr>
          <w:ilvl w:val="0"/>
          <w:numId w:val="0"/>
        </w:numPr>
        <w:rPr>
          <w:noProof w:val="0"/>
        </w:rPr>
      </w:pPr>
      <w:bookmarkStart w:id="319" w:name="_Toc13811022"/>
      <w:r w:rsidRPr="002B5DC1">
        <w:rPr>
          <w:noProof w:val="0"/>
        </w:rPr>
        <w:t>5.</w:t>
      </w:r>
      <w:r w:rsidR="0066138C" w:rsidRPr="002B5DC1">
        <w:rPr>
          <w:noProof w:val="0"/>
        </w:rPr>
        <w:t>6</w:t>
      </w:r>
      <w:r w:rsidR="000E6929" w:rsidRPr="002B5DC1">
        <w:rPr>
          <w:noProof w:val="0"/>
        </w:rPr>
        <w:t>.2.1.5.4</w:t>
      </w:r>
      <w:r w:rsidRPr="002B5DC1">
        <w:rPr>
          <w:noProof w:val="0"/>
        </w:rPr>
        <w:t xml:space="preserve">.1 </w:t>
      </w:r>
      <w:r w:rsidR="007A7DC7" w:rsidRPr="002B5DC1">
        <w:rPr>
          <w:noProof w:val="0"/>
        </w:rPr>
        <w:t>Content Type</w:t>
      </w:r>
      <w:bookmarkEnd w:id="319"/>
    </w:p>
    <w:tbl>
      <w:tblPr>
        <w:tblStyle w:val="TableGrid"/>
        <w:tblW w:w="0" w:type="auto"/>
        <w:tblLook w:val="04A0" w:firstRow="1" w:lastRow="0" w:firstColumn="1" w:lastColumn="0" w:noHBand="0" w:noVBand="1"/>
      </w:tblPr>
      <w:tblGrid>
        <w:gridCol w:w="2122"/>
        <w:gridCol w:w="7228"/>
      </w:tblGrid>
      <w:tr w:rsidR="00903B38" w:rsidRPr="002B5DC1" w14:paraId="0AFBF9A9" w14:textId="77777777" w:rsidTr="004B0AA1">
        <w:trPr>
          <w:cantSplit/>
        </w:trPr>
        <w:tc>
          <w:tcPr>
            <w:tcW w:w="2122" w:type="dxa"/>
            <w:shd w:val="clear" w:color="auto" w:fill="D9D9D9" w:themeFill="background1" w:themeFillShade="D9"/>
          </w:tcPr>
          <w:p w14:paraId="33102225" w14:textId="77777777" w:rsidR="00903B38" w:rsidRPr="002B5DC1" w:rsidRDefault="00903B38" w:rsidP="007A7DC7">
            <w:pPr>
              <w:pStyle w:val="BodyText"/>
              <w:rPr>
                <w:rStyle w:val="Strong"/>
              </w:rPr>
            </w:pPr>
            <w:r w:rsidRPr="002B5DC1">
              <w:rPr>
                <w:rStyle w:val="Strong"/>
              </w:rPr>
              <w:t xml:space="preserve">IHE Document Sharing Metadata Definition </w:t>
            </w:r>
          </w:p>
        </w:tc>
        <w:tc>
          <w:tcPr>
            <w:tcW w:w="7228" w:type="dxa"/>
          </w:tcPr>
          <w:p w14:paraId="0CFAC248" w14:textId="7C0DA3CD" w:rsidR="00903B38" w:rsidRPr="002B5DC1" w:rsidRDefault="006F772D" w:rsidP="007A7DC7">
            <w:pPr>
              <w:pStyle w:val="BodyText"/>
            </w:pPr>
            <w:ins w:id="320" w:author="Lynn" w:date="2021-05-17T21:00:00Z">
              <w:r>
                <w:fldChar w:fldCharType="begin"/>
              </w:r>
              <w:r>
                <w:instrText xml:space="preserve"> HYPERLINK "https://profiles.ihe.net/ITI/TF/Volume3/ch-4.2.html" \l "4.2.3.3.4" </w:instrText>
              </w:r>
              <w:r>
                <w:fldChar w:fldCharType="separate"/>
              </w:r>
              <w:r w:rsidR="000F35F5" w:rsidRPr="006F772D">
                <w:rPr>
                  <w:rStyle w:val="Hyperlink"/>
                </w:rPr>
                <w:t xml:space="preserve">ITI TF-3: </w:t>
              </w:r>
              <w:r w:rsidR="00F821CB" w:rsidRPr="006F772D">
                <w:rPr>
                  <w:rStyle w:val="Hyperlink"/>
                </w:rPr>
                <w:t>4.2.3.3.4</w:t>
              </w:r>
              <w:r>
                <w:fldChar w:fldCharType="end"/>
              </w:r>
            </w:ins>
            <w:r w:rsidR="00F821CB" w:rsidRPr="002B5DC1">
              <w:t xml:space="preserve"> as "</w:t>
            </w:r>
            <w:proofErr w:type="spellStart"/>
            <w:r w:rsidR="00F821CB" w:rsidRPr="002B5DC1">
              <w:t>SubmissionSet.contentTypeCode</w:t>
            </w:r>
            <w:proofErr w:type="spellEnd"/>
            <w:r w:rsidR="00F821CB" w:rsidRPr="002B5DC1">
              <w:t>"</w:t>
            </w:r>
          </w:p>
        </w:tc>
      </w:tr>
      <w:tr w:rsidR="00903B38" w:rsidRPr="002B5DC1" w14:paraId="7222173C" w14:textId="77777777" w:rsidTr="004B0AA1">
        <w:trPr>
          <w:cantSplit/>
        </w:trPr>
        <w:tc>
          <w:tcPr>
            <w:tcW w:w="2122" w:type="dxa"/>
            <w:shd w:val="clear" w:color="auto" w:fill="D9D9D9" w:themeFill="background1" w:themeFillShade="D9"/>
          </w:tcPr>
          <w:p w14:paraId="7FA57007" w14:textId="77777777" w:rsidR="00903B38" w:rsidRPr="002B5DC1" w:rsidRDefault="00903B38" w:rsidP="007A7DC7">
            <w:pPr>
              <w:pStyle w:val="BodyText"/>
              <w:rPr>
                <w:rStyle w:val="Strong"/>
              </w:rPr>
            </w:pPr>
            <w:r w:rsidRPr="002B5DC1">
              <w:rPr>
                <w:rStyle w:val="Strong"/>
              </w:rPr>
              <w:t xml:space="preserve">XACML Target Section </w:t>
            </w:r>
          </w:p>
        </w:tc>
        <w:tc>
          <w:tcPr>
            <w:tcW w:w="7228" w:type="dxa"/>
          </w:tcPr>
          <w:p w14:paraId="08C7C01F" w14:textId="77777777" w:rsidR="00903B38" w:rsidRPr="002B5DC1" w:rsidRDefault="00903B38" w:rsidP="007A7DC7">
            <w:pPr>
              <w:pStyle w:val="BodyText"/>
            </w:pPr>
            <w:r w:rsidRPr="002B5DC1">
              <w:t>resource</w:t>
            </w:r>
          </w:p>
        </w:tc>
      </w:tr>
      <w:tr w:rsidR="00903B38" w:rsidRPr="002B5DC1" w14:paraId="3201DAFB" w14:textId="77777777" w:rsidTr="004B0AA1">
        <w:trPr>
          <w:cantSplit/>
        </w:trPr>
        <w:tc>
          <w:tcPr>
            <w:tcW w:w="2122" w:type="dxa"/>
            <w:shd w:val="clear" w:color="auto" w:fill="D9D9D9" w:themeFill="background1" w:themeFillShade="D9"/>
          </w:tcPr>
          <w:p w14:paraId="20E25EEC" w14:textId="77777777" w:rsidR="00903B38" w:rsidRPr="002B5DC1" w:rsidRDefault="00903B38" w:rsidP="007A7DC7">
            <w:pPr>
              <w:pStyle w:val="BodyText"/>
              <w:rPr>
                <w:rStyle w:val="Strong"/>
              </w:rPr>
            </w:pPr>
            <w:r w:rsidRPr="002B5DC1">
              <w:rPr>
                <w:rStyle w:val="Strong"/>
              </w:rPr>
              <w:t xml:space="preserve">XACML Attribute ID </w:t>
            </w:r>
          </w:p>
        </w:tc>
        <w:tc>
          <w:tcPr>
            <w:tcW w:w="7228" w:type="dxa"/>
          </w:tcPr>
          <w:p w14:paraId="27603C9B" w14:textId="77777777" w:rsidR="00903B38" w:rsidRPr="002B5DC1" w:rsidRDefault="004E7D91" w:rsidP="007A7DC7">
            <w:pPr>
              <w:pStyle w:val="BodyText"/>
              <w:rPr>
                <w:rStyle w:val="XMLname"/>
              </w:rPr>
            </w:pPr>
            <w:proofErr w:type="gramStart"/>
            <w:r w:rsidRPr="002B5DC1">
              <w:rPr>
                <w:rStyle w:val="XMLname"/>
              </w:rPr>
              <w:t>urn:ihe</w:t>
            </w:r>
            <w:proofErr w:type="gramEnd"/>
            <w:r w:rsidRPr="002B5DC1">
              <w:rPr>
                <w:rStyle w:val="XMLname"/>
              </w:rPr>
              <w:t>:iti:appc:2016</w:t>
            </w:r>
            <w:r w:rsidR="00F821CB" w:rsidRPr="002B5DC1">
              <w:rPr>
                <w:rStyle w:val="XMLname"/>
              </w:rPr>
              <w:t>:submission-set:content-type</w:t>
            </w:r>
          </w:p>
        </w:tc>
      </w:tr>
      <w:tr w:rsidR="00903B38" w:rsidRPr="002B5DC1" w14:paraId="6B14AE59" w14:textId="77777777" w:rsidTr="004B0AA1">
        <w:trPr>
          <w:cantSplit/>
        </w:trPr>
        <w:tc>
          <w:tcPr>
            <w:tcW w:w="2122" w:type="dxa"/>
            <w:shd w:val="clear" w:color="auto" w:fill="D9D9D9" w:themeFill="background1" w:themeFillShade="D9"/>
          </w:tcPr>
          <w:p w14:paraId="0C3A8C67" w14:textId="77777777" w:rsidR="00903B38" w:rsidRPr="002B5DC1" w:rsidRDefault="00903B38" w:rsidP="007A7DC7">
            <w:pPr>
              <w:pStyle w:val="BodyText"/>
              <w:rPr>
                <w:rStyle w:val="Strong"/>
              </w:rPr>
            </w:pPr>
            <w:r w:rsidRPr="002B5DC1">
              <w:rPr>
                <w:rStyle w:val="Strong"/>
              </w:rPr>
              <w:t xml:space="preserve">XACML Data Type </w:t>
            </w:r>
          </w:p>
        </w:tc>
        <w:tc>
          <w:tcPr>
            <w:tcW w:w="7228" w:type="dxa"/>
          </w:tcPr>
          <w:p w14:paraId="3D290E41" w14:textId="77777777" w:rsidR="00903B38" w:rsidRPr="002B5DC1" w:rsidRDefault="00F821CB" w:rsidP="007A7DC7">
            <w:pPr>
              <w:pStyle w:val="BodyText"/>
              <w:rPr>
                <w:rStyle w:val="XMLname"/>
              </w:rPr>
            </w:pPr>
            <w:proofErr w:type="gramStart"/>
            <w:r w:rsidRPr="002B5DC1">
              <w:rPr>
                <w:rStyle w:val="XMLname"/>
              </w:rPr>
              <w:t>urn:hl</w:t>
            </w:r>
            <w:proofErr w:type="gramEnd"/>
            <w:r w:rsidRPr="002B5DC1">
              <w:rPr>
                <w:rStyle w:val="XMLname"/>
              </w:rPr>
              <w:t>7-org:v3#CV</w:t>
            </w:r>
          </w:p>
        </w:tc>
      </w:tr>
      <w:tr w:rsidR="00903B38" w:rsidRPr="002B5DC1" w14:paraId="234CC10B" w14:textId="77777777" w:rsidTr="004B0AA1">
        <w:trPr>
          <w:cantSplit/>
        </w:trPr>
        <w:tc>
          <w:tcPr>
            <w:tcW w:w="2122" w:type="dxa"/>
            <w:shd w:val="clear" w:color="auto" w:fill="D9D9D9" w:themeFill="background1" w:themeFillShade="D9"/>
          </w:tcPr>
          <w:p w14:paraId="13718B43" w14:textId="77777777" w:rsidR="00903B38" w:rsidRPr="002B5DC1" w:rsidRDefault="00903B38" w:rsidP="007A7DC7">
            <w:pPr>
              <w:pStyle w:val="BodyText"/>
              <w:rPr>
                <w:rStyle w:val="Strong"/>
              </w:rPr>
            </w:pPr>
            <w:r w:rsidRPr="002B5DC1">
              <w:rPr>
                <w:rStyle w:val="Strong"/>
              </w:rPr>
              <w:t xml:space="preserve">XACML Attribute Value Content </w:t>
            </w:r>
          </w:p>
        </w:tc>
        <w:tc>
          <w:tcPr>
            <w:tcW w:w="7228" w:type="dxa"/>
          </w:tcPr>
          <w:p w14:paraId="05F857CB" w14:textId="77777777" w:rsidR="00903B38" w:rsidRPr="002B5DC1" w:rsidRDefault="009D37DD" w:rsidP="007A7DC7">
            <w:pPr>
              <w:pStyle w:val="BodyText"/>
            </w:pPr>
            <w:r w:rsidRPr="002B5DC1">
              <w:t>No restrictions</w:t>
            </w:r>
          </w:p>
        </w:tc>
      </w:tr>
      <w:tr w:rsidR="00903B38" w:rsidRPr="002B5DC1" w14:paraId="4D44E92A" w14:textId="77777777" w:rsidTr="004B0AA1">
        <w:trPr>
          <w:cantSplit/>
        </w:trPr>
        <w:tc>
          <w:tcPr>
            <w:tcW w:w="2122" w:type="dxa"/>
            <w:shd w:val="clear" w:color="auto" w:fill="D9D9D9" w:themeFill="background1" w:themeFillShade="D9"/>
          </w:tcPr>
          <w:p w14:paraId="5296829C" w14:textId="77777777" w:rsidR="00903B38" w:rsidRPr="002B5DC1" w:rsidRDefault="00903B38" w:rsidP="007A7DC7">
            <w:pPr>
              <w:pStyle w:val="BodyText"/>
              <w:rPr>
                <w:rStyle w:val="Strong"/>
              </w:rPr>
            </w:pPr>
            <w:r w:rsidRPr="002B5DC1">
              <w:rPr>
                <w:rStyle w:val="Strong"/>
              </w:rPr>
              <w:t xml:space="preserve">XACML Example </w:t>
            </w:r>
          </w:p>
        </w:tc>
        <w:tc>
          <w:tcPr>
            <w:tcW w:w="7228" w:type="dxa"/>
          </w:tcPr>
          <w:p w14:paraId="731D7CAD" w14:textId="77777777" w:rsidR="00903B38" w:rsidRPr="002B5DC1" w:rsidRDefault="00F821CB">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004E7D91" w:rsidRPr="002B5DC1">
              <w:rPr>
                <w:rStyle w:val="XMLname"/>
              </w:rPr>
              <w:t>urn:ihe</w:t>
            </w:r>
            <w:proofErr w:type="gramEnd"/>
            <w:r w:rsidR="004E7D91" w:rsidRPr="002B5DC1">
              <w:rPr>
                <w:rStyle w:val="XMLname"/>
              </w:rPr>
              <w:t>:iti:appc:2016</w:t>
            </w:r>
            <w:r w:rsidRPr="002B5DC1">
              <w:rPr>
                <w:rStyle w:val="XMLname"/>
              </w:rPr>
              <w:t>:submission-set:content-type"</w:t>
            </w:r>
            <w:r w:rsidRPr="002B5DC1">
              <w:rPr>
                <w:rStyle w:val="XMLname"/>
              </w:rPr>
              <w:br/>
              <w:t xml:space="preserve">  </w:t>
            </w:r>
            <w:proofErr w:type="spellStart"/>
            <w:r w:rsidRPr="002B5DC1">
              <w:rPr>
                <w:rStyle w:val="XMLname"/>
              </w:rPr>
              <w:t>DataType</w:t>
            </w:r>
            <w:proofErr w:type="spellEnd"/>
            <w:r w:rsidRPr="002B5DC1">
              <w:rPr>
                <w:rStyle w:val="XMLname"/>
              </w:rPr>
              <w:t>="urn:hl7-org:v3#CV"&gt;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&lt;hl7:CodedValue code="47046-8"</w:t>
            </w:r>
            <w:r w:rsidRPr="002B5DC1">
              <w:rPr>
                <w:rStyle w:val="XMLname"/>
              </w:rPr>
              <w:br/>
              <w:t xml:space="preserve">          </w:t>
            </w:r>
            <w:proofErr w:type="spellStart"/>
            <w:r w:rsidRPr="002B5DC1">
              <w:rPr>
                <w:rStyle w:val="XMLname"/>
              </w:rPr>
              <w:t>codeSystem</w:t>
            </w:r>
            <w:proofErr w:type="spellEnd"/>
            <w:r w:rsidRPr="002B5DC1">
              <w:rPr>
                <w:rStyle w:val="XMLname"/>
              </w:rPr>
              <w:t>="2.16.840.1.113883.6.1"/&gt;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67B1D4E2" w14:textId="636D36B5" w:rsidR="005D094D" w:rsidRPr="002B5DC1" w:rsidRDefault="005D094D" w:rsidP="005D094D">
      <w:pPr>
        <w:pStyle w:val="Heading7"/>
        <w:numPr>
          <w:ilvl w:val="0"/>
          <w:numId w:val="0"/>
        </w:numPr>
        <w:rPr>
          <w:noProof w:val="0"/>
        </w:rPr>
      </w:pPr>
      <w:bookmarkStart w:id="321" w:name="_Toc13811023"/>
      <w:r w:rsidRPr="002B5DC1">
        <w:rPr>
          <w:noProof w:val="0"/>
        </w:rPr>
        <w:t>5.</w:t>
      </w:r>
      <w:r w:rsidR="0066138C" w:rsidRPr="002B5DC1">
        <w:rPr>
          <w:noProof w:val="0"/>
        </w:rPr>
        <w:t>6</w:t>
      </w:r>
      <w:r w:rsidRPr="002B5DC1">
        <w:rPr>
          <w:noProof w:val="0"/>
        </w:rPr>
        <w:t xml:space="preserve">.2.1.5.4.2 </w:t>
      </w:r>
      <w:r w:rsidR="009D2849" w:rsidRPr="002B5DC1">
        <w:rPr>
          <w:noProof w:val="0"/>
        </w:rPr>
        <w:t>Intended Recipient</w:t>
      </w:r>
      <w:r w:rsidR="00401CB9" w:rsidRPr="002B5DC1">
        <w:rPr>
          <w:noProof w:val="0"/>
        </w:rPr>
        <w:t xml:space="preserve"> </w:t>
      </w:r>
      <w:r w:rsidR="00B77E89" w:rsidRPr="002B5DC1">
        <w:rPr>
          <w:noProof w:val="0"/>
        </w:rPr>
        <w:t>Id</w:t>
      </w:r>
      <w:bookmarkEnd w:id="321"/>
    </w:p>
    <w:tbl>
      <w:tblPr>
        <w:tblStyle w:val="TableGrid"/>
        <w:tblW w:w="0" w:type="auto"/>
        <w:tblLook w:val="04A0" w:firstRow="1" w:lastRow="0" w:firstColumn="1" w:lastColumn="0" w:noHBand="0" w:noVBand="1"/>
      </w:tblPr>
      <w:tblGrid>
        <w:gridCol w:w="2122"/>
        <w:gridCol w:w="7228"/>
      </w:tblGrid>
      <w:tr w:rsidR="005D094D" w:rsidRPr="002B5DC1" w14:paraId="5C11D349" w14:textId="77777777" w:rsidTr="00D84044">
        <w:tc>
          <w:tcPr>
            <w:tcW w:w="2122" w:type="dxa"/>
            <w:shd w:val="clear" w:color="auto" w:fill="D9D9D9" w:themeFill="background1" w:themeFillShade="D9"/>
          </w:tcPr>
          <w:p w14:paraId="2C40E022" w14:textId="77777777" w:rsidR="005D094D" w:rsidRPr="002B5DC1" w:rsidRDefault="005D094D" w:rsidP="00D84044">
            <w:pPr>
              <w:pStyle w:val="BodyText"/>
              <w:rPr>
                <w:rStyle w:val="Strong"/>
              </w:rPr>
            </w:pPr>
            <w:r w:rsidRPr="002B5DC1">
              <w:rPr>
                <w:rStyle w:val="Strong"/>
              </w:rPr>
              <w:t xml:space="preserve">IHE Document Sharing Metadata Definition </w:t>
            </w:r>
          </w:p>
        </w:tc>
        <w:tc>
          <w:tcPr>
            <w:tcW w:w="7228" w:type="dxa"/>
          </w:tcPr>
          <w:p w14:paraId="4FE33FC2" w14:textId="64102DF4" w:rsidR="005D094D" w:rsidRPr="002B5DC1" w:rsidRDefault="006F772D" w:rsidP="00930B32">
            <w:pPr>
              <w:pStyle w:val="BodyText"/>
            </w:pPr>
            <w:ins w:id="322" w:author="Lynn" w:date="2021-05-17T21:00:00Z">
              <w:r>
                <w:fldChar w:fldCharType="begin"/>
              </w:r>
              <w:r>
                <w:instrText xml:space="preserve"> HYPERLINK "https://profiles.ihe.net/ITI/TF/Volume3/ch-4.2.html" \l "4.2.3.3.7" </w:instrText>
              </w:r>
              <w:r>
                <w:fldChar w:fldCharType="separate"/>
              </w:r>
              <w:r w:rsidR="000F35F5" w:rsidRPr="006F772D">
                <w:rPr>
                  <w:rStyle w:val="Hyperlink"/>
                </w:rPr>
                <w:t xml:space="preserve">ITI TF-3: </w:t>
              </w:r>
              <w:r w:rsidR="005D094D" w:rsidRPr="006F772D">
                <w:rPr>
                  <w:rStyle w:val="Hyperlink"/>
                </w:rPr>
                <w:t>4.2.3.</w:t>
              </w:r>
              <w:r w:rsidR="00401CB9" w:rsidRPr="006F772D">
                <w:rPr>
                  <w:rStyle w:val="Hyperlink"/>
                </w:rPr>
                <w:t>3.7</w:t>
              </w:r>
              <w:r>
                <w:fldChar w:fldCharType="end"/>
              </w:r>
            </w:ins>
            <w:r w:rsidR="005D094D" w:rsidRPr="002B5DC1">
              <w:t xml:space="preserve"> as "</w:t>
            </w:r>
            <w:proofErr w:type="spellStart"/>
            <w:r w:rsidR="00401CB9" w:rsidRPr="002B5DC1">
              <w:t>SubmissionSet</w:t>
            </w:r>
            <w:r w:rsidR="005D094D" w:rsidRPr="002B5DC1">
              <w:t>.</w:t>
            </w:r>
            <w:r w:rsidR="00401CB9" w:rsidRPr="002B5DC1">
              <w:t>intendedRecipient</w:t>
            </w:r>
            <w:proofErr w:type="spellEnd"/>
            <w:r w:rsidR="005D094D" w:rsidRPr="002B5DC1">
              <w:t>"</w:t>
            </w:r>
          </w:p>
        </w:tc>
      </w:tr>
      <w:tr w:rsidR="005D094D" w:rsidRPr="002B5DC1" w14:paraId="670D2AED" w14:textId="77777777" w:rsidTr="00D84044">
        <w:tc>
          <w:tcPr>
            <w:tcW w:w="2122" w:type="dxa"/>
            <w:shd w:val="clear" w:color="auto" w:fill="D9D9D9" w:themeFill="background1" w:themeFillShade="D9"/>
          </w:tcPr>
          <w:p w14:paraId="32E3813F" w14:textId="77777777" w:rsidR="005D094D" w:rsidRPr="002B5DC1" w:rsidRDefault="005D094D" w:rsidP="00D84044">
            <w:pPr>
              <w:pStyle w:val="BodyText"/>
              <w:rPr>
                <w:rStyle w:val="Strong"/>
              </w:rPr>
            </w:pPr>
            <w:r w:rsidRPr="002B5DC1">
              <w:rPr>
                <w:rStyle w:val="Strong"/>
              </w:rPr>
              <w:t xml:space="preserve">XACML Target Section </w:t>
            </w:r>
          </w:p>
        </w:tc>
        <w:tc>
          <w:tcPr>
            <w:tcW w:w="7228" w:type="dxa"/>
          </w:tcPr>
          <w:p w14:paraId="5CE20CAD" w14:textId="77777777" w:rsidR="005D094D" w:rsidRPr="002B5DC1" w:rsidRDefault="005D094D" w:rsidP="00D84044">
            <w:pPr>
              <w:pStyle w:val="BodyText"/>
            </w:pPr>
            <w:r w:rsidRPr="002B5DC1">
              <w:t>resource</w:t>
            </w:r>
          </w:p>
        </w:tc>
      </w:tr>
      <w:tr w:rsidR="005D094D" w:rsidRPr="002B5DC1" w14:paraId="5E62DF6A" w14:textId="77777777" w:rsidTr="00D84044">
        <w:tc>
          <w:tcPr>
            <w:tcW w:w="2122" w:type="dxa"/>
            <w:shd w:val="clear" w:color="auto" w:fill="D9D9D9" w:themeFill="background1" w:themeFillShade="D9"/>
          </w:tcPr>
          <w:p w14:paraId="7F34BD61" w14:textId="77777777" w:rsidR="005D094D" w:rsidRPr="002B5DC1" w:rsidRDefault="005D094D" w:rsidP="00D84044">
            <w:pPr>
              <w:pStyle w:val="BodyText"/>
              <w:rPr>
                <w:rStyle w:val="Strong"/>
              </w:rPr>
            </w:pPr>
            <w:r w:rsidRPr="002B5DC1">
              <w:rPr>
                <w:rStyle w:val="Strong"/>
              </w:rPr>
              <w:lastRenderedPageBreak/>
              <w:t xml:space="preserve">XACML Attribute ID </w:t>
            </w:r>
          </w:p>
        </w:tc>
        <w:tc>
          <w:tcPr>
            <w:tcW w:w="7228" w:type="dxa"/>
          </w:tcPr>
          <w:p w14:paraId="25523909" w14:textId="77777777" w:rsidR="005D094D" w:rsidRPr="002B5DC1" w:rsidRDefault="005D094D" w:rsidP="00930B32">
            <w:pPr>
              <w:pStyle w:val="BodyText"/>
              <w:rPr>
                <w:rStyle w:val="XMLname"/>
              </w:rPr>
            </w:pPr>
            <w:proofErr w:type="gramStart"/>
            <w:r w:rsidRPr="002B5DC1">
              <w:rPr>
                <w:rStyle w:val="XMLname"/>
              </w:rPr>
              <w:t>urn:ihe</w:t>
            </w:r>
            <w:proofErr w:type="gramEnd"/>
            <w:r w:rsidRPr="002B5DC1">
              <w:rPr>
                <w:rStyle w:val="XMLname"/>
              </w:rPr>
              <w:t>:iti:appc:2016:</w:t>
            </w:r>
            <w:r w:rsidR="009D2849" w:rsidRPr="002B5DC1">
              <w:rPr>
                <w:rStyle w:val="XMLname"/>
              </w:rPr>
              <w:t>submission-set</w:t>
            </w:r>
            <w:r w:rsidRPr="002B5DC1">
              <w:rPr>
                <w:rStyle w:val="XMLname"/>
              </w:rPr>
              <w:t>:</w:t>
            </w:r>
            <w:r w:rsidR="009D2849" w:rsidRPr="002B5DC1">
              <w:rPr>
                <w:rStyle w:val="XMLname"/>
              </w:rPr>
              <w:t>intended</w:t>
            </w:r>
            <w:r w:rsidRPr="002B5DC1">
              <w:rPr>
                <w:rStyle w:val="XMLname"/>
              </w:rPr>
              <w:t>-</w:t>
            </w:r>
            <w:r w:rsidR="009D2849" w:rsidRPr="002B5DC1">
              <w:rPr>
                <w:rStyle w:val="XMLname"/>
              </w:rPr>
              <w:t>recipient</w:t>
            </w:r>
            <w:r w:rsidRPr="002B5DC1">
              <w:rPr>
                <w:rStyle w:val="XMLname"/>
              </w:rPr>
              <w:t>:</w:t>
            </w:r>
            <w:r w:rsidR="00B77E89" w:rsidRPr="002B5DC1">
              <w:rPr>
                <w:rStyle w:val="XMLname"/>
              </w:rPr>
              <w:t>id</w:t>
            </w:r>
          </w:p>
        </w:tc>
      </w:tr>
      <w:tr w:rsidR="005D094D" w:rsidRPr="002B5DC1" w14:paraId="13F14CA1" w14:textId="77777777" w:rsidTr="00D84044">
        <w:tc>
          <w:tcPr>
            <w:tcW w:w="2122" w:type="dxa"/>
            <w:shd w:val="clear" w:color="auto" w:fill="D9D9D9" w:themeFill="background1" w:themeFillShade="D9"/>
          </w:tcPr>
          <w:p w14:paraId="1221DAD9" w14:textId="77777777" w:rsidR="005D094D" w:rsidRPr="002B5DC1" w:rsidRDefault="005D094D" w:rsidP="00D84044">
            <w:pPr>
              <w:pStyle w:val="BodyText"/>
              <w:rPr>
                <w:rStyle w:val="Strong"/>
              </w:rPr>
            </w:pPr>
            <w:r w:rsidRPr="002B5DC1">
              <w:rPr>
                <w:rStyle w:val="Strong"/>
              </w:rPr>
              <w:t xml:space="preserve">XACML Data Type </w:t>
            </w:r>
          </w:p>
        </w:tc>
        <w:tc>
          <w:tcPr>
            <w:tcW w:w="7228" w:type="dxa"/>
          </w:tcPr>
          <w:p w14:paraId="37D57B8B" w14:textId="77777777" w:rsidR="005D094D" w:rsidRPr="002B5DC1" w:rsidRDefault="005D094D" w:rsidP="00D84044">
            <w:pPr>
              <w:pStyle w:val="BodyText"/>
              <w:rPr>
                <w:rStyle w:val="XMLname"/>
              </w:rPr>
            </w:pPr>
            <w:proofErr w:type="gramStart"/>
            <w:r w:rsidRPr="002B5DC1">
              <w:rPr>
                <w:rStyle w:val="XMLname"/>
              </w:rPr>
              <w:t>urn:hl</w:t>
            </w:r>
            <w:proofErr w:type="gramEnd"/>
            <w:r w:rsidRPr="002B5DC1">
              <w:rPr>
                <w:rStyle w:val="XMLname"/>
              </w:rPr>
              <w:t>7-org:v3#II</w:t>
            </w:r>
          </w:p>
        </w:tc>
      </w:tr>
      <w:tr w:rsidR="005D094D" w:rsidRPr="002B5DC1" w14:paraId="249380B3" w14:textId="77777777" w:rsidTr="00D84044">
        <w:tc>
          <w:tcPr>
            <w:tcW w:w="2122" w:type="dxa"/>
            <w:shd w:val="clear" w:color="auto" w:fill="D9D9D9" w:themeFill="background1" w:themeFillShade="D9"/>
          </w:tcPr>
          <w:p w14:paraId="2B157AC1" w14:textId="77777777" w:rsidR="005D094D" w:rsidRPr="002B5DC1" w:rsidRDefault="005D094D" w:rsidP="00D84044">
            <w:pPr>
              <w:pStyle w:val="BodyText"/>
              <w:rPr>
                <w:rStyle w:val="Strong"/>
              </w:rPr>
            </w:pPr>
            <w:r w:rsidRPr="002B5DC1">
              <w:rPr>
                <w:rStyle w:val="Strong"/>
              </w:rPr>
              <w:t xml:space="preserve">XACML Attribute Value Content </w:t>
            </w:r>
          </w:p>
        </w:tc>
        <w:tc>
          <w:tcPr>
            <w:tcW w:w="7228" w:type="dxa"/>
          </w:tcPr>
          <w:p w14:paraId="721315C7" w14:textId="3316BEAD" w:rsidR="005D094D" w:rsidRPr="002B5DC1" w:rsidRDefault="00B77E89" w:rsidP="00930B32">
            <w:pPr>
              <w:pStyle w:val="BodyText"/>
            </w:pPr>
            <w:r w:rsidRPr="002B5DC1">
              <w:t xml:space="preserve">For persons, </w:t>
            </w:r>
            <w:r w:rsidR="004E4BF0" w:rsidRPr="002B5DC1">
              <w:t>if XCN.1 is an OID, use XCN.1 as root with no extension</w:t>
            </w:r>
            <w:r w:rsidR="00F22E21" w:rsidRPr="002B5DC1">
              <w:t xml:space="preserve">. </w:t>
            </w:r>
            <w:r w:rsidR="004E4BF0" w:rsidRPr="002B5DC1">
              <w:t xml:space="preserve">If XCN.1 is not an OID, </w:t>
            </w:r>
            <w:r w:rsidRPr="002B5DC1">
              <w:t>u</w:t>
            </w:r>
            <w:r w:rsidR="005D094D" w:rsidRPr="002B5DC1">
              <w:t>se XCN.9 as root and XCN.1 as extension</w:t>
            </w:r>
            <w:r w:rsidR="00F315D8" w:rsidRPr="002B5DC1">
              <w:t>.</w:t>
            </w:r>
          </w:p>
          <w:p w14:paraId="61376110" w14:textId="694E3DE7" w:rsidR="00983757" w:rsidRPr="002B5DC1" w:rsidRDefault="00B77E89" w:rsidP="00983757">
            <w:pPr>
              <w:pStyle w:val="BodyText"/>
            </w:pPr>
            <w:r w:rsidRPr="002B5DC1">
              <w:t xml:space="preserve">For organizations, </w:t>
            </w:r>
            <w:r w:rsidR="004E4BF0" w:rsidRPr="002B5DC1">
              <w:t>if XON.10 is an OID, use XON.10 as a root with no extension</w:t>
            </w:r>
            <w:r w:rsidR="00F22E21" w:rsidRPr="002B5DC1">
              <w:t xml:space="preserve">. </w:t>
            </w:r>
            <w:r w:rsidR="004E4BF0" w:rsidRPr="002B5DC1">
              <w:t xml:space="preserve">If XON.10 is not an OID, </w:t>
            </w:r>
            <w:r w:rsidRPr="002B5DC1">
              <w:t>use XON.6.2 as root and XON.10 as extension</w:t>
            </w:r>
            <w:r w:rsidR="00F315D8" w:rsidRPr="002B5DC1">
              <w:t>.</w:t>
            </w:r>
          </w:p>
        </w:tc>
      </w:tr>
      <w:tr w:rsidR="005D094D" w:rsidRPr="002B5DC1" w14:paraId="0A2F0DD1" w14:textId="77777777" w:rsidTr="00D84044">
        <w:tc>
          <w:tcPr>
            <w:tcW w:w="2122" w:type="dxa"/>
            <w:shd w:val="clear" w:color="auto" w:fill="D9D9D9" w:themeFill="background1" w:themeFillShade="D9"/>
          </w:tcPr>
          <w:p w14:paraId="49BD1D5B" w14:textId="77777777" w:rsidR="005D094D" w:rsidRPr="002B5DC1" w:rsidRDefault="005D094D" w:rsidP="00D84044">
            <w:pPr>
              <w:pStyle w:val="BodyText"/>
              <w:rPr>
                <w:rStyle w:val="Strong"/>
              </w:rPr>
            </w:pPr>
            <w:r w:rsidRPr="002B5DC1">
              <w:rPr>
                <w:rStyle w:val="Strong"/>
              </w:rPr>
              <w:t xml:space="preserve">XACML Example </w:t>
            </w:r>
          </w:p>
        </w:tc>
        <w:tc>
          <w:tcPr>
            <w:tcW w:w="7228" w:type="dxa"/>
          </w:tcPr>
          <w:p w14:paraId="771C0D16" w14:textId="77777777" w:rsidR="005D094D" w:rsidRPr="002B5DC1" w:rsidRDefault="005D094D" w:rsidP="00930B32">
            <w:pPr>
              <w:pStyle w:val="BodyText"/>
            </w:pPr>
            <w:r w:rsidRPr="002B5DC1">
              <w:rPr>
                <w:rStyle w:val="XMLname"/>
              </w:rPr>
              <w:t>&lt;Attribute AttributeId="</w:t>
            </w:r>
            <w:proofErr w:type="gramStart"/>
            <w:r w:rsidRPr="002B5DC1">
              <w:rPr>
                <w:rStyle w:val="XMLname"/>
              </w:rPr>
              <w:t>urn:ihe</w:t>
            </w:r>
            <w:proofErr w:type="gramEnd"/>
            <w:r w:rsidRPr="002B5DC1">
              <w:rPr>
                <w:rStyle w:val="XMLname"/>
              </w:rPr>
              <w:t>:iti:appc:2016</w:t>
            </w:r>
            <w:r w:rsidR="00401CB9" w:rsidRPr="002B5DC1">
              <w:rPr>
                <w:rStyle w:val="XMLname"/>
              </w:rPr>
              <w:t>:submission-set:intended-recipient:</w:t>
            </w:r>
            <w:r w:rsidR="00B77E89" w:rsidRPr="002B5DC1">
              <w:rPr>
                <w:rStyle w:val="XMLname"/>
              </w:rPr>
              <w:t>id</w:t>
            </w:r>
            <w:r w:rsidRPr="002B5DC1">
              <w:rPr>
                <w:rStyle w:val="XMLname"/>
              </w:rPr>
              <w:t>"</w:t>
            </w:r>
            <w:r w:rsidRPr="002B5DC1">
              <w:rPr>
                <w:rStyle w:val="XMLname"/>
              </w:rPr>
              <w:br/>
              <w:t xml:space="preserve">  </w:t>
            </w:r>
            <w:proofErr w:type="spellStart"/>
            <w:r w:rsidRPr="002B5DC1">
              <w:rPr>
                <w:rStyle w:val="XMLname"/>
              </w:rPr>
              <w:t>DataType</w:t>
            </w:r>
            <w:proofErr w:type="spellEnd"/>
            <w:r w:rsidRPr="002B5DC1">
              <w:rPr>
                <w:rStyle w:val="XMLname"/>
              </w:rPr>
              <w:t>="urn:hl7-org:v3#II"&gt;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&lt;hl7:InstanceIdentifier extension="11375"</w:t>
            </w:r>
            <w:r w:rsidRPr="002B5DC1">
              <w:rPr>
                <w:rStyle w:val="XMLname"/>
              </w:rPr>
              <w:br/>
              <w:t xml:space="preserve">          root="</w:t>
            </w:r>
            <w:r w:rsidR="00401CB9" w:rsidRPr="002B5DC1">
              <w:rPr>
                <w:rStyle w:val="XMLname"/>
              </w:rPr>
              <w:t>2.999.1</w:t>
            </w:r>
            <w:r w:rsidRPr="002B5DC1">
              <w:rPr>
                <w:rStyle w:val="XMLname"/>
              </w:rPr>
              <w:t>"/&gt;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4A31B21D" w14:textId="3F1C119A" w:rsidR="00B77E89" w:rsidRPr="002B5DC1" w:rsidRDefault="00B77E89" w:rsidP="00B77E89">
      <w:pPr>
        <w:pStyle w:val="Heading7"/>
        <w:numPr>
          <w:ilvl w:val="0"/>
          <w:numId w:val="0"/>
        </w:numPr>
        <w:rPr>
          <w:noProof w:val="0"/>
        </w:rPr>
      </w:pPr>
      <w:bookmarkStart w:id="323" w:name="_Toc13811024"/>
      <w:r w:rsidRPr="002B5DC1">
        <w:rPr>
          <w:noProof w:val="0"/>
        </w:rPr>
        <w:t>5.</w:t>
      </w:r>
      <w:r w:rsidR="0066138C" w:rsidRPr="002B5DC1">
        <w:rPr>
          <w:noProof w:val="0"/>
        </w:rPr>
        <w:t>6</w:t>
      </w:r>
      <w:r w:rsidRPr="002B5DC1">
        <w:rPr>
          <w:noProof w:val="0"/>
        </w:rPr>
        <w:t>.2.1.5.4.3 Intended Recipient Email</w:t>
      </w:r>
      <w:bookmarkEnd w:id="323"/>
    </w:p>
    <w:tbl>
      <w:tblPr>
        <w:tblStyle w:val="TableGrid"/>
        <w:tblW w:w="0" w:type="auto"/>
        <w:tblLook w:val="04A0" w:firstRow="1" w:lastRow="0" w:firstColumn="1" w:lastColumn="0" w:noHBand="0" w:noVBand="1"/>
      </w:tblPr>
      <w:tblGrid>
        <w:gridCol w:w="2122"/>
        <w:gridCol w:w="7228"/>
      </w:tblGrid>
      <w:tr w:rsidR="00B77E89" w:rsidRPr="002B5DC1" w14:paraId="4BE80A6F" w14:textId="77777777" w:rsidTr="00D84044">
        <w:tc>
          <w:tcPr>
            <w:tcW w:w="2122" w:type="dxa"/>
            <w:shd w:val="clear" w:color="auto" w:fill="D9D9D9" w:themeFill="background1" w:themeFillShade="D9"/>
          </w:tcPr>
          <w:p w14:paraId="6F8ADC4C" w14:textId="77777777" w:rsidR="00B77E89" w:rsidRPr="002B5DC1" w:rsidRDefault="00B77E89" w:rsidP="00D84044">
            <w:pPr>
              <w:pStyle w:val="BodyText"/>
              <w:rPr>
                <w:rStyle w:val="Strong"/>
              </w:rPr>
            </w:pPr>
            <w:r w:rsidRPr="002B5DC1">
              <w:rPr>
                <w:rStyle w:val="Strong"/>
              </w:rPr>
              <w:t xml:space="preserve">IHE Document Sharing Metadata Definition </w:t>
            </w:r>
          </w:p>
        </w:tc>
        <w:tc>
          <w:tcPr>
            <w:tcW w:w="7228" w:type="dxa"/>
          </w:tcPr>
          <w:p w14:paraId="3D3240AD" w14:textId="5FF5B428" w:rsidR="00B77E89" w:rsidRPr="002B5DC1" w:rsidRDefault="006F772D" w:rsidP="00D84044">
            <w:pPr>
              <w:pStyle w:val="BodyText"/>
            </w:pPr>
            <w:ins w:id="324" w:author="Lynn" w:date="2021-05-17T21:00:00Z">
              <w:r>
                <w:fldChar w:fldCharType="begin"/>
              </w:r>
              <w:r>
                <w:instrText xml:space="preserve"> HYPERLINK "https://profiles.ihe.net/ITI/TF/Volume3/ch-4.2.html" \l "4.2.3.3.7" </w:instrText>
              </w:r>
              <w:r>
                <w:fldChar w:fldCharType="separate"/>
              </w:r>
              <w:r w:rsidR="000F35F5" w:rsidRPr="006F772D">
                <w:rPr>
                  <w:rStyle w:val="Hyperlink"/>
                </w:rPr>
                <w:t xml:space="preserve">ITI TF-3: </w:t>
              </w:r>
              <w:r w:rsidR="00B77E89" w:rsidRPr="006F772D">
                <w:rPr>
                  <w:rStyle w:val="Hyperlink"/>
                </w:rPr>
                <w:t>4.2.3.3.7</w:t>
              </w:r>
              <w:r>
                <w:fldChar w:fldCharType="end"/>
              </w:r>
            </w:ins>
            <w:r w:rsidR="00B77E89" w:rsidRPr="002B5DC1">
              <w:t xml:space="preserve"> as "</w:t>
            </w:r>
            <w:proofErr w:type="spellStart"/>
            <w:r w:rsidR="00B77E89" w:rsidRPr="002B5DC1">
              <w:t>SubmissionSet.intendedRecipient</w:t>
            </w:r>
            <w:proofErr w:type="spellEnd"/>
            <w:r w:rsidR="00B77E89" w:rsidRPr="002B5DC1">
              <w:t>"</w:t>
            </w:r>
          </w:p>
        </w:tc>
      </w:tr>
      <w:tr w:rsidR="00B77E89" w:rsidRPr="002B5DC1" w14:paraId="7EE6872C" w14:textId="77777777" w:rsidTr="00D84044">
        <w:tc>
          <w:tcPr>
            <w:tcW w:w="2122" w:type="dxa"/>
            <w:shd w:val="clear" w:color="auto" w:fill="D9D9D9" w:themeFill="background1" w:themeFillShade="D9"/>
          </w:tcPr>
          <w:p w14:paraId="1FE51925" w14:textId="77777777" w:rsidR="00B77E89" w:rsidRPr="002B5DC1" w:rsidRDefault="00B77E89" w:rsidP="00D84044">
            <w:pPr>
              <w:pStyle w:val="BodyText"/>
              <w:rPr>
                <w:rStyle w:val="Strong"/>
              </w:rPr>
            </w:pPr>
            <w:r w:rsidRPr="002B5DC1">
              <w:rPr>
                <w:rStyle w:val="Strong"/>
              </w:rPr>
              <w:t xml:space="preserve">XACML Target Section </w:t>
            </w:r>
          </w:p>
        </w:tc>
        <w:tc>
          <w:tcPr>
            <w:tcW w:w="7228" w:type="dxa"/>
          </w:tcPr>
          <w:p w14:paraId="33026B98" w14:textId="77777777" w:rsidR="00B77E89" w:rsidRPr="002B5DC1" w:rsidRDefault="00B77E89" w:rsidP="00D84044">
            <w:pPr>
              <w:pStyle w:val="BodyText"/>
            </w:pPr>
            <w:r w:rsidRPr="002B5DC1">
              <w:t>resource</w:t>
            </w:r>
          </w:p>
        </w:tc>
      </w:tr>
      <w:tr w:rsidR="00B77E89" w:rsidRPr="002B5DC1" w14:paraId="5E6B171A" w14:textId="77777777" w:rsidTr="00D84044">
        <w:tc>
          <w:tcPr>
            <w:tcW w:w="2122" w:type="dxa"/>
            <w:shd w:val="clear" w:color="auto" w:fill="D9D9D9" w:themeFill="background1" w:themeFillShade="D9"/>
          </w:tcPr>
          <w:p w14:paraId="6CDCA4D5" w14:textId="77777777" w:rsidR="00B77E89" w:rsidRPr="002B5DC1" w:rsidRDefault="00B77E89" w:rsidP="00D84044">
            <w:pPr>
              <w:pStyle w:val="BodyText"/>
              <w:rPr>
                <w:rStyle w:val="Strong"/>
              </w:rPr>
            </w:pPr>
            <w:r w:rsidRPr="002B5DC1">
              <w:rPr>
                <w:rStyle w:val="Strong"/>
              </w:rPr>
              <w:t xml:space="preserve">XACML Attribute ID </w:t>
            </w:r>
          </w:p>
        </w:tc>
        <w:tc>
          <w:tcPr>
            <w:tcW w:w="7228" w:type="dxa"/>
          </w:tcPr>
          <w:p w14:paraId="67AC7756" w14:textId="77777777" w:rsidR="00B77E89" w:rsidRPr="002B5DC1" w:rsidRDefault="00B77E89" w:rsidP="00930B32">
            <w:pPr>
              <w:pStyle w:val="BodyText"/>
              <w:rPr>
                <w:rStyle w:val="XMLname"/>
              </w:rPr>
            </w:pPr>
            <w:proofErr w:type="gramStart"/>
            <w:r w:rsidRPr="002B5DC1">
              <w:rPr>
                <w:rStyle w:val="XMLname"/>
              </w:rPr>
              <w:t>urn:ihe</w:t>
            </w:r>
            <w:proofErr w:type="gramEnd"/>
            <w:r w:rsidRPr="002B5DC1">
              <w:rPr>
                <w:rStyle w:val="XMLname"/>
              </w:rPr>
              <w:t>:iti:appc:2016:submission-set:intended-recipient:email</w:t>
            </w:r>
          </w:p>
        </w:tc>
      </w:tr>
      <w:tr w:rsidR="00B77E89" w:rsidRPr="002B5DC1" w14:paraId="0ACD2FF6" w14:textId="77777777" w:rsidTr="00D84044">
        <w:tc>
          <w:tcPr>
            <w:tcW w:w="2122" w:type="dxa"/>
            <w:shd w:val="clear" w:color="auto" w:fill="D9D9D9" w:themeFill="background1" w:themeFillShade="D9"/>
          </w:tcPr>
          <w:p w14:paraId="4D6219C2" w14:textId="77777777" w:rsidR="00B77E89" w:rsidRPr="002B5DC1" w:rsidRDefault="00B77E89" w:rsidP="00D84044">
            <w:pPr>
              <w:pStyle w:val="BodyText"/>
              <w:rPr>
                <w:rStyle w:val="Strong"/>
              </w:rPr>
            </w:pPr>
            <w:r w:rsidRPr="002B5DC1">
              <w:rPr>
                <w:rStyle w:val="Strong"/>
              </w:rPr>
              <w:t xml:space="preserve">XACML Data Type </w:t>
            </w:r>
          </w:p>
        </w:tc>
        <w:tc>
          <w:tcPr>
            <w:tcW w:w="7228" w:type="dxa"/>
          </w:tcPr>
          <w:p w14:paraId="47831519" w14:textId="77777777" w:rsidR="00B77E89" w:rsidRPr="002B5DC1" w:rsidRDefault="00B77E89" w:rsidP="00D84044">
            <w:pPr>
              <w:pStyle w:val="BodyText"/>
              <w:rPr>
                <w:rStyle w:val="XMLname"/>
              </w:rPr>
            </w:pPr>
            <w:proofErr w:type="gramStart"/>
            <w:r w:rsidRPr="002B5DC1">
              <w:rPr>
                <w:rStyle w:val="XMLname"/>
              </w:rPr>
              <w:t>urn:oasis</w:t>
            </w:r>
            <w:proofErr w:type="gramEnd"/>
            <w:r w:rsidRPr="002B5DC1">
              <w:rPr>
                <w:rStyle w:val="XMLname"/>
              </w:rPr>
              <w:t>:names:tc:xacml:1.0:data-type:rfc822Name</w:t>
            </w:r>
          </w:p>
        </w:tc>
      </w:tr>
      <w:tr w:rsidR="00B77E89" w:rsidRPr="002B5DC1" w14:paraId="784E123D" w14:textId="77777777" w:rsidTr="00D84044">
        <w:tc>
          <w:tcPr>
            <w:tcW w:w="2122" w:type="dxa"/>
            <w:shd w:val="clear" w:color="auto" w:fill="D9D9D9" w:themeFill="background1" w:themeFillShade="D9"/>
          </w:tcPr>
          <w:p w14:paraId="7CB5959A" w14:textId="77777777" w:rsidR="00B77E89" w:rsidRPr="002B5DC1" w:rsidRDefault="00B77E89" w:rsidP="00D84044">
            <w:pPr>
              <w:pStyle w:val="BodyText"/>
              <w:rPr>
                <w:rStyle w:val="Strong"/>
              </w:rPr>
            </w:pPr>
            <w:r w:rsidRPr="002B5DC1">
              <w:rPr>
                <w:rStyle w:val="Strong"/>
              </w:rPr>
              <w:t xml:space="preserve">XACML Attribute Value Content </w:t>
            </w:r>
          </w:p>
        </w:tc>
        <w:tc>
          <w:tcPr>
            <w:tcW w:w="7228" w:type="dxa"/>
          </w:tcPr>
          <w:p w14:paraId="5D393FB6" w14:textId="77777777" w:rsidR="00B77E89" w:rsidRPr="002B5DC1" w:rsidRDefault="00983757" w:rsidP="00983757">
            <w:pPr>
              <w:pStyle w:val="BodyText"/>
            </w:pPr>
            <w:r w:rsidRPr="002B5DC1">
              <w:t xml:space="preserve">For telecommunications, </w:t>
            </w:r>
            <w:r w:rsidR="00B77E89" w:rsidRPr="002B5DC1">
              <w:t>XTN.3 has the value “Internet”</w:t>
            </w:r>
            <w:r w:rsidRPr="002B5DC1">
              <w:t>.</w:t>
            </w:r>
            <w:r w:rsidR="00B77E89" w:rsidRPr="002B5DC1">
              <w:t xml:space="preserve"> </w:t>
            </w:r>
            <w:r w:rsidRPr="002B5DC1">
              <w:t>U</w:t>
            </w:r>
            <w:r w:rsidR="00B77E89" w:rsidRPr="002B5DC1">
              <w:t>se the email address in XTN.4 as the value of the attribute</w:t>
            </w:r>
            <w:r w:rsidRPr="002B5DC1">
              <w:t>.</w:t>
            </w:r>
          </w:p>
        </w:tc>
      </w:tr>
      <w:tr w:rsidR="00B77E89" w:rsidRPr="002B5DC1" w14:paraId="2EC75B7E" w14:textId="77777777" w:rsidTr="00D84044">
        <w:tc>
          <w:tcPr>
            <w:tcW w:w="2122" w:type="dxa"/>
            <w:shd w:val="clear" w:color="auto" w:fill="D9D9D9" w:themeFill="background1" w:themeFillShade="D9"/>
          </w:tcPr>
          <w:p w14:paraId="661EA84B" w14:textId="77777777" w:rsidR="00B77E89" w:rsidRPr="002B5DC1" w:rsidRDefault="00B77E89" w:rsidP="00D84044">
            <w:pPr>
              <w:pStyle w:val="BodyText"/>
              <w:rPr>
                <w:rStyle w:val="Strong"/>
              </w:rPr>
            </w:pPr>
            <w:r w:rsidRPr="002B5DC1">
              <w:rPr>
                <w:rStyle w:val="Strong"/>
              </w:rPr>
              <w:t xml:space="preserve">XACML Example </w:t>
            </w:r>
          </w:p>
        </w:tc>
        <w:tc>
          <w:tcPr>
            <w:tcW w:w="7228" w:type="dxa"/>
          </w:tcPr>
          <w:p w14:paraId="412B2215" w14:textId="77777777" w:rsidR="00B77E89" w:rsidRPr="002B5DC1" w:rsidRDefault="00B77E89" w:rsidP="00930B32">
            <w:pPr>
              <w:pStyle w:val="BodyText"/>
            </w:pPr>
            <w:r w:rsidRPr="002B5DC1">
              <w:rPr>
                <w:rStyle w:val="XMLname"/>
              </w:rPr>
              <w:t>&lt;Attribute AttributeId="</w:t>
            </w:r>
            <w:proofErr w:type="gramStart"/>
            <w:r w:rsidRPr="002B5DC1">
              <w:rPr>
                <w:rStyle w:val="XMLname"/>
              </w:rPr>
              <w:t>urn:ihe</w:t>
            </w:r>
            <w:proofErr w:type="gramEnd"/>
            <w:r w:rsidRPr="002B5DC1">
              <w:rPr>
                <w:rStyle w:val="XMLname"/>
              </w:rPr>
              <w:t>:iti:appc:2016:submission-set:intended-recipient:email"</w:t>
            </w:r>
            <w:r w:rsidRPr="002B5DC1">
              <w:rPr>
                <w:rStyle w:val="XMLname"/>
              </w:rPr>
              <w:br/>
            </w:r>
            <w:proofErr w:type="spellStart"/>
            <w:r w:rsidRPr="002B5DC1">
              <w:rPr>
                <w:rStyle w:val="XMLname"/>
              </w:rPr>
              <w:t>DataType</w:t>
            </w:r>
            <w:proofErr w:type="spellEnd"/>
            <w:r w:rsidRPr="002B5DC1">
              <w:rPr>
                <w:rStyle w:val="XMLname"/>
              </w:rPr>
              <w:t>=</w:t>
            </w:r>
            <w:r w:rsidRPr="002B5DC1">
              <w:rPr>
                <w:rStyle w:val="XMLname"/>
              </w:rPr>
              <w:br/>
              <w:t xml:space="preserve"> "urn:oasis:names:tc:xacml:1.0:data-type:rfc822Name"&gt;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john.doe@healthcare.example.org</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10DBEC6" w14:textId="6C232BB9" w:rsidR="00F821CB" w:rsidRPr="002B5DC1" w:rsidRDefault="00F821CB" w:rsidP="00F821CB">
      <w:pPr>
        <w:pStyle w:val="Heading7"/>
        <w:numPr>
          <w:ilvl w:val="0"/>
          <w:numId w:val="0"/>
        </w:numPr>
        <w:rPr>
          <w:noProof w:val="0"/>
        </w:rPr>
      </w:pPr>
      <w:bookmarkStart w:id="325" w:name="_Toc13811025"/>
      <w:r w:rsidRPr="002B5DC1">
        <w:rPr>
          <w:noProof w:val="0"/>
        </w:rPr>
        <w:lastRenderedPageBreak/>
        <w:t>5.</w:t>
      </w:r>
      <w:r w:rsidR="0066138C" w:rsidRPr="002B5DC1">
        <w:rPr>
          <w:noProof w:val="0"/>
        </w:rPr>
        <w:t>6</w:t>
      </w:r>
      <w:r w:rsidR="00805D24" w:rsidRPr="002B5DC1">
        <w:rPr>
          <w:noProof w:val="0"/>
        </w:rPr>
        <w:t>.2.1.5.4.</w:t>
      </w:r>
      <w:r w:rsidR="00B77E89" w:rsidRPr="002B5DC1">
        <w:rPr>
          <w:noProof w:val="0"/>
        </w:rPr>
        <w:t>4</w:t>
      </w:r>
      <w:r w:rsidRPr="002B5DC1">
        <w:rPr>
          <w:noProof w:val="0"/>
        </w:rPr>
        <w:t xml:space="preserve"> </w:t>
      </w:r>
      <w:r w:rsidR="007A7DC7" w:rsidRPr="002B5DC1">
        <w:rPr>
          <w:noProof w:val="0"/>
        </w:rPr>
        <w:t>Submission Time</w:t>
      </w:r>
      <w:bookmarkEnd w:id="325"/>
    </w:p>
    <w:tbl>
      <w:tblPr>
        <w:tblStyle w:val="TableGrid"/>
        <w:tblW w:w="0" w:type="auto"/>
        <w:tblLook w:val="04A0" w:firstRow="1" w:lastRow="0" w:firstColumn="1" w:lastColumn="0" w:noHBand="0" w:noVBand="1"/>
      </w:tblPr>
      <w:tblGrid>
        <w:gridCol w:w="2122"/>
        <w:gridCol w:w="7228"/>
      </w:tblGrid>
      <w:tr w:rsidR="00F821CB" w:rsidRPr="002B5DC1" w14:paraId="640A58B4" w14:textId="77777777" w:rsidTr="00C709FD">
        <w:trPr>
          <w:cantSplit/>
        </w:trPr>
        <w:tc>
          <w:tcPr>
            <w:tcW w:w="2122" w:type="dxa"/>
            <w:shd w:val="clear" w:color="auto" w:fill="D9D9D9" w:themeFill="background1" w:themeFillShade="D9"/>
          </w:tcPr>
          <w:p w14:paraId="775C8F23" w14:textId="77777777" w:rsidR="00F821CB" w:rsidRPr="002B5DC1" w:rsidRDefault="00F821CB" w:rsidP="007A7DC7">
            <w:pPr>
              <w:pStyle w:val="BodyText"/>
              <w:rPr>
                <w:rStyle w:val="Strong"/>
              </w:rPr>
            </w:pPr>
            <w:r w:rsidRPr="002B5DC1">
              <w:rPr>
                <w:rStyle w:val="Strong"/>
              </w:rPr>
              <w:t xml:space="preserve">IHE Document Sharing Metadata Definition </w:t>
            </w:r>
          </w:p>
        </w:tc>
        <w:tc>
          <w:tcPr>
            <w:tcW w:w="7228" w:type="dxa"/>
          </w:tcPr>
          <w:p w14:paraId="34EC306B" w14:textId="1999845D" w:rsidR="00F821CB" w:rsidRPr="002B5DC1" w:rsidRDefault="006F772D">
            <w:pPr>
              <w:pStyle w:val="BodyText"/>
            </w:pPr>
            <w:ins w:id="326" w:author="Lynn" w:date="2021-05-17T21:00:00Z">
              <w:r>
                <w:fldChar w:fldCharType="begin"/>
              </w:r>
              <w:r>
                <w:instrText xml:space="preserve"> HYPERLINK "https://profiles.ihe.net/ITI/TF/Volume3/ch-4.2.html" \l "4.2.3.3.10" </w:instrText>
              </w:r>
              <w:r>
                <w:fldChar w:fldCharType="separate"/>
              </w:r>
              <w:r w:rsidR="000F35F5" w:rsidRPr="006F772D">
                <w:rPr>
                  <w:rStyle w:val="Hyperlink"/>
                </w:rPr>
                <w:t xml:space="preserve">ITI TF-3: </w:t>
              </w:r>
              <w:r w:rsidR="007A7DC7" w:rsidRPr="006F772D">
                <w:rPr>
                  <w:rStyle w:val="Hyperlink"/>
                </w:rPr>
                <w:t>4.2.3.3.10</w:t>
              </w:r>
              <w:r>
                <w:fldChar w:fldCharType="end"/>
              </w:r>
            </w:ins>
            <w:r w:rsidR="007A7DC7" w:rsidRPr="002B5DC1">
              <w:t xml:space="preserve"> as "</w:t>
            </w:r>
            <w:proofErr w:type="spellStart"/>
            <w:r w:rsidR="007A7DC7" w:rsidRPr="002B5DC1">
              <w:t>SubmissionSet.submissionTime</w:t>
            </w:r>
            <w:proofErr w:type="spellEnd"/>
            <w:r w:rsidR="007A7DC7" w:rsidRPr="002B5DC1">
              <w:t>"</w:t>
            </w:r>
          </w:p>
        </w:tc>
      </w:tr>
      <w:tr w:rsidR="00F821CB" w:rsidRPr="002B5DC1" w14:paraId="16DA1974" w14:textId="77777777" w:rsidTr="00C709FD">
        <w:trPr>
          <w:cantSplit/>
        </w:trPr>
        <w:tc>
          <w:tcPr>
            <w:tcW w:w="2122" w:type="dxa"/>
            <w:shd w:val="clear" w:color="auto" w:fill="D9D9D9" w:themeFill="background1" w:themeFillShade="D9"/>
          </w:tcPr>
          <w:p w14:paraId="7BF9D771" w14:textId="77777777" w:rsidR="00F821CB" w:rsidRPr="002B5DC1" w:rsidRDefault="00F821CB" w:rsidP="007A7DC7">
            <w:pPr>
              <w:pStyle w:val="BodyText"/>
              <w:rPr>
                <w:rStyle w:val="Strong"/>
              </w:rPr>
            </w:pPr>
            <w:r w:rsidRPr="002B5DC1">
              <w:rPr>
                <w:rStyle w:val="Strong"/>
              </w:rPr>
              <w:t xml:space="preserve">XACML Target Section </w:t>
            </w:r>
          </w:p>
        </w:tc>
        <w:tc>
          <w:tcPr>
            <w:tcW w:w="7228" w:type="dxa"/>
          </w:tcPr>
          <w:p w14:paraId="3ACAF307" w14:textId="77777777" w:rsidR="00F821CB" w:rsidRPr="002B5DC1" w:rsidRDefault="00F821CB" w:rsidP="007A7DC7">
            <w:pPr>
              <w:pStyle w:val="BodyText"/>
            </w:pPr>
            <w:r w:rsidRPr="002B5DC1">
              <w:t>resource</w:t>
            </w:r>
          </w:p>
        </w:tc>
      </w:tr>
      <w:tr w:rsidR="00F821CB" w:rsidRPr="002B5DC1" w14:paraId="4E5F5894" w14:textId="77777777" w:rsidTr="00C709FD">
        <w:trPr>
          <w:cantSplit/>
        </w:trPr>
        <w:tc>
          <w:tcPr>
            <w:tcW w:w="2122" w:type="dxa"/>
            <w:shd w:val="clear" w:color="auto" w:fill="D9D9D9" w:themeFill="background1" w:themeFillShade="D9"/>
          </w:tcPr>
          <w:p w14:paraId="480F3CAD" w14:textId="77777777" w:rsidR="00F821CB" w:rsidRPr="002B5DC1" w:rsidRDefault="00F821CB" w:rsidP="007A7DC7">
            <w:pPr>
              <w:pStyle w:val="BodyText"/>
              <w:rPr>
                <w:rStyle w:val="Strong"/>
              </w:rPr>
            </w:pPr>
            <w:r w:rsidRPr="002B5DC1">
              <w:rPr>
                <w:rStyle w:val="Strong"/>
              </w:rPr>
              <w:t xml:space="preserve">XACML Attribute ID </w:t>
            </w:r>
          </w:p>
        </w:tc>
        <w:tc>
          <w:tcPr>
            <w:tcW w:w="7228" w:type="dxa"/>
          </w:tcPr>
          <w:p w14:paraId="0B9781E8" w14:textId="77777777" w:rsidR="00F821CB" w:rsidRPr="002B5DC1" w:rsidRDefault="004E7D91" w:rsidP="007A7DC7">
            <w:pPr>
              <w:pStyle w:val="BodyText"/>
              <w:rPr>
                <w:rStyle w:val="XMLname"/>
              </w:rPr>
            </w:pPr>
            <w:proofErr w:type="gramStart"/>
            <w:r w:rsidRPr="002B5DC1">
              <w:rPr>
                <w:rStyle w:val="XMLname"/>
              </w:rPr>
              <w:t>urn:ihe</w:t>
            </w:r>
            <w:proofErr w:type="gramEnd"/>
            <w:r w:rsidRPr="002B5DC1">
              <w:rPr>
                <w:rStyle w:val="XMLname"/>
              </w:rPr>
              <w:t>:iti:appc:2016</w:t>
            </w:r>
            <w:r w:rsidR="007A7DC7" w:rsidRPr="002B5DC1">
              <w:rPr>
                <w:rStyle w:val="XMLname"/>
              </w:rPr>
              <w:t>:submission-set:submission-time</w:t>
            </w:r>
          </w:p>
        </w:tc>
      </w:tr>
      <w:tr w:rsidR="00F821CB" w:rsidRPr="002B5DC1" w14:paraId="745B6DBA" w14:textId="77777777" w:rsidTr="00C709FD">
        <w:trPr>
          <w:cantSplit/>
        </w:trPr>
        <w:tc>
          <w:tcPr>
            <w:tcW w:w="2122" w:type="dxa"/>
            <w:shd w:val="clear" w:color="auto" w:fill="D9D9D9" w:themeFill="background1" w:themeFillShade="D9"/>
          </w:tcPr>
          <w:p w14:paraId="3AD6018E" w14:textId="77777777" w:rsidR="00F821CB" w:rsidRPr="002B5DC1" w:rsidRDefault="00F821CB" w:rsidP="007A7DC7">
            <w:pPr>
              <w:pStyle w:val="BodyText"/>
              <w:rPr>
                <w:rStyle w:val="Strong"/>
              </w:rPr>
            </w:pPr>
            <w:r w:rsidRPr="002B5DC1">
              <w:rPr>
                <w:rStyle w:val="Strong"/>
              </w:rPr>
              <w:t xml:space="preserve">XACML Data Type </w:t>
            </w:r>
          </w:p>
        </w:tc>
        <w:tc>
          <w:tcPr>
            <w:tcW w:w="7228" w:type="dxa"/>
          </w:tcPr>
          <w:p w14:paraId="3F066B9E" w14:textId="77777777" w:rsidR="00F821CB" w:rsidRPr="002B5DC1" w:rsidRDefault="009D37DD" w:rsidP="007A7DC7">
            <w:pPr>
              <w:pStyle w:val="BodyText"/>
              <w:rPr>
                <w:rStyle w:val="XMLname"/>
              </w:rPr>
            </w:pPr>
            <w:r w:rsidRPr="002B5DC1">
              <w:rPr>
                <w:rStyle w:val="XMLname"/>
              </w:rPr>
              <w:t>http://www.w3.org/2001/XMLSchema#dateTime</w:t>
            </w:r>
          </w:p>
        </w:tc>
      </w:tr>
      <w:tr w:rsidR="00F821CB" w:rsidRPr="002B5DC1" w14:paraId="6C559491" w14:textId="77777777" w:rsidTr="00C709FD">
        <w:trPr>
          <w:cantSplit/>
        </w:trPr>
        <w:tc>
          <w:tcPr>
            <w:tcW w:w="2122" w:type="dxa"/>
            <w:shd w:val="clear" w:color="auto" w:fill="D9D9D9" w:themeFill="background1" w:themeFillShade="D9"/>
          </w:tcPr>
          <w:p w14:paraId="728D76E6" w14:textId="77777777" w:rsidR="00F821CB" w:rsidRPr="002B5DC1" w:rsidRDefault="00F821CB" w:rsidP="007A7DC7">
            <w:pPr>
              <w:pStyle w:val="BodyText"/>
              <w:rPr>
                <w:rStyle w:val="Strong"/>
              </w:rPr>
            </w:pPr>
            <w:r w:rsidRPr="002B5DC1">
              <w:rPr>
                <w:rStyle w:val="Strong"/>
              </w:rPr>
              <w:t xml:space="preserve">XACML Attribute Value Content </w:t>
            </w:r>
          </w:p>
        </w:tc>
        <w:tc>
          <w:tcPr>
            <w:tcW w:w="7228" w:type="dxa"/>
          </w:tcPr>
          <w:p w14:paraId="381738FC" w14:textId="56B22AA5" w:rsidR="000F35F5" w:rsidRPr="002B5DC1" w:rsidRDefault="00451825" w:rsidP="000F35F5">
            <w:pPr>
              <w:pStyle w:val="BodyText"/>
            </w:pPr>
            <w:r w:rsidRPr="002B5DC1">
              <w:t>The Content Creator</w:t>
            </w:r>
            <w:r w:rsidR="007A7DC7" w:rsidRPr="002B5DC1">
              <w:t xml:space="preserve"> </w:t>
            </w:r>
            <w:r w:rsidR="007A1C61" w:rsidRPr="002B5DC1">
              <w:t xml:space="preserve">shall </w:t>
            </w:r>
            <w:r w:rsidR="007A7DC7" w:rsidRPr="002B5DC1">
              <w:t xml:space="preserve">transform </w:t>
            </w:r>
            <w:r w:rsidRPr="002B5DC1">
              <w:t xml:space="preserve">the </w:t>
            </w:r>
            <w:proofErr w:type="spellStart"/>
            <w:r w:rsidRPr="002B5DC1">
              <w:t>submissionTime</w:t>
            </w:r>
            <w:proofErr w:type="spellEnd"/>
            <w:r w:rsidRPr="002B5DC1">
              <w:t xml:space="preserve"> </w:t>
            </w:r>
            <w:r w:rsidR="007A7DC7" w:rsidRPr="002B5DC1">
              <w:t xml:space="preserve">into a valid instance of an XML </w:t>
            </w:r>
            <w:proofErr w:type="spellStart"/>
            <w:r w:rsidR="007A7DC7" w:rsidRPr="002B5DC1">
              <w:t>dateTime</w:t>
            </w:r>
            <w:proofErr w:type="spellEnd"/>
            <w:r w:rsidR="007A7DC7" w:rsidRPr="002B5DC1">
              <w:t xml:space="preserve"> (which is based o</w:t>
            </w:r>
            <w:r w:rsidR="000265BD" w:rsidRPr="002B5DC1">
              <w:t>n</w:t>
            </w:r>
            <w:r w:rsidR="007A7DC7" w:rsidRPr="002B5DC1">
              <w:t xml:space="preserve"> ISO8601). This may involve adding date or time components, because in </w:t>
            </w:r>
            <w:r w:rsidR="002120D7" w:rsidRPr="002B5DC1">
              <w:t>IHE D</w:t>
            </w:r>
            <w:r w:rsidR="000F35F5" w:rsidRPr="002B5DC1">
              <w:t xml:space="preserve">ocument </w:t>
            </w:r>
            <w:r w:rsidR="002120D7" w:rsidRPr="002B5DC1">
              <w:t>S</w:t>
            </w:r>
            <w:r w:rsidR="000F35F5" w:rsidRPr="002B5DC1">
              <w:t>haring met</w:t>
            </w:r>
            <w:r w:rsidR="00736FE9" w:rsidRPr="002B5DC1">
              <w:t>a</w:t>
            </w:r>
            <w:r w:rsidR="000F35F5" w:rsidRPr="002B5DC1">
              <w:t xml:space="preserve">data, </w:t>
            </w:r>
            <w:r w:rsidR="007A7DC7" w:rsidRPr="002B5DC1">
              <w:t>the DTM data type allows for partial dates</w:t>
            </w:r>
            <w:r w:rsidR="000F35F5" w:rsidRPr="002B5DC1">
              <w:t xml:space="preserve"> (see ITI TF-3: Table 4.2.3.1.7-2)</w:t>
            </w:r>
            <w:r w:rsidR="007A7DC7" w:rsidRPr="002B5DC1">
              <w:t xml:space="preserve">. </w:t>
            </w:r>
          </w:p>
          <w:p w14:paraId="6DF1F6E2" w14:textId="77777777" w:rsidR="00451825" w:rsidRPr="002B5DC1" w:rsidRDefault="007A7DC7" w:rsidP="00451825">
            <w:pPr>
              <w:pStyle w:val="BodyText"/>
            </w:pPr>
            <w:r w:rsidRPr="002B5DC1">
              <w:t xml:space="preserve">To transform </w:t>
            </w:r>
            <w:r w:rsidR="00451825" w:rsidRPr="002B5DC1">
              <w:t xml:space="preserve">an </w:t>
            </w:r>
            <w:r w:rsidRPr="002B5DC1">
              <w:t xml:space="preserve">incomplete </w:t>
            </w:r>
            <w:proofErr w:type="spellStart"/>
            <w:r w:rsidRPr="002B5DC1">
              <w:t>submissionTime</w:t>
            </w:r>
            <w:proofErr w:type="spellEnd"/>
            <w:r w:rsidRPr="002B5DC1">
              <w:t xml:space="preserve"> into </w:t>
            </w:r>
            <w:r w:rsidR="00451825" w:rsidRPr="002B5DC1">
              <w:t xml:space="preserve">a </w:t>
            </w:r>
            <w:proofErr w:type="spellStart"/>
            <w:r w:rsidRPr="002B5DC1">
              <w:t>dateTime</w:t>
            </w:r>
            <w:proofErr w:type="spellEnd"/>
            <w:r w:rsidRPr="002B5DC1">
              <w:t xml:space="preserve"> instance</w:t>
            </w:r>
            <w:r w:rsidR="00451825" w:rsidRPr="002B5DC1">
              <w:t>,</w:t>
            </w:r>
            <w:r w:rsidRPr="002B5DC1">
              <w:t xml:space="preserve"> the </w:t>
            </w:r>
            <w:r w:rsidR="00451825" w:rsidRPr="002B5DC1">
              <w:t xml:space="preserve">Content Creator </w:t>
            </w:r>
            <w:r w:rsidR="007A1C61" w:rsidRPr="002B5DC1">
              <w:t xml:space="preserve">shall </w:t>
            </w:r>
            <w:r w:rsidRPr="002B5DC1">
              <w:t xml:space="preserve">use the smallest instant covered by the partial date. </w:t>
            </w:r>
            <w:r w:rsidR="00684CE4" w:rsidRPr="002B5DC1">
              <w:t xml:space="preserve">E.g., </w:t>
            </w:r>
            <w:r w:rsidRPr="002B5DC1">
              <w:t xml:space="preserve">"200904" would be transformed to "2009-04-01T00:00:00Z". </w:t>
            </w:r>
          </w:p>
          <w:p w14:paraId="7699260C" w14:textId="77777777" w:rsidR="00F821CB" w:rsidRPr="002B5DC1" w:rsidRDefault="007A7DC7" w:rsidP="00451825">
            <w:pPr>
              <w:pStyle w:val="BodyText"/>
            </w:pPr>
            <w:r w:rsidRPr="002B5DC1">
              <w:t xml:space="preserve">The XACML </w:t>
            </w:r>
            <w:proofErr w:type="spellStart"/>
            <w:r w:rsidRPr="002B5DC1">
              <w:t>dateTime</w:t>
            </w:r>
            <w:proofErr w:type="spellEnd"/>
            <w:r w:rsidRPr="002B5DC1">
              <w:t xml:space="preserve"> </w:t>
            </w:r>
            <w:r w:rsidR="007A1C61" w:rsidRPr="002B5DC1">
              <w:t>shall</w:t>
            </w:r>
            <w:r w:rsidRPr="002B5DC1">
              <w:t xml:space="preserve"> be expressed as UTC using ‚</w:t>
            </w:r>
            <w:proofErr w:type="gramStart"/>
            <w:r w:rsidRPr="002B5DC1">
              <w:t>Z‘ as</w:t>
            </w:r>
            <w:proofErr w:type="gramEnd"/>
            <w:r w:rsidRPr="002B5DC1">
              <w:t xml:space="preserve"> the </w:t>
            </w:r>
            <w:proofErr w:type="spellStart"/>
            <w:r w:rsidRPr="002B5DC1">
              <w:t>timezone</w:t>
            </w:r>
            <w:proofErr w:type="spellEnd"/>
            <w:r w:rsidRPr="002B5DC1">
              <w:t xml:space="preserve"> indicator. The DTM data type allows only for UTC as the </w:t>
            </w:r>
            <w:proofErr w:type="spellStart"/>
            <w:r w:rsidRPr="002B5DC1">
              <w:t>timezone</w:t>
            </w:r>
            <w:proofErr w:type="spellEnd"/>
            <w:r w:rsidRPr="002B5DC1">
              <w:t xml:space="preserve">, therefore no </w:t>
            </w:r>
            <w:r w:rsidR="00451825" w:rsidRPr="002B5DC1">
              <w:t xml:space="preserve">further </w:t>
            </w:r>
            <w:r w:rsidRPr="002B5DC1">
              <w:t>transformation is necessary.</w:t>
            </w:r>
          </w:p>
        </w:tc>
      </w:tr>
      <w:tr w:rsidR="00F821CB" w:rsidRPr="002B5DC1" w14:paraId="5FB9F9F3" w14:textId="77777777" w:rsidTr="00C709FD">
        <w:trPr>
          <w:cantSplit/>
        </w:trPr>
        <w:tc>
          <w:tcPr>
            <w:tcW w:w="2122" w:type="dxa"/>
            <w:shd w:val="clear" w:color="auto" w:fill="D9D9D9" w:themeFill="background1" w:themeFillShade="D9"/>
          </w:tcPr>
          <w:p w14:paraId="2A316268" w14:textId="77777777" w:rsidR="00F821CB" w:rsidRPr="002B5DC1" w:rsidRDefault="00F821CB" w:rsidP="007A7DC7">
            <w:pPr>
              <w:pStyle w:val="BodyText"/>
              <w:rPr>
                <w:rStyle w:val="Strong"/>
              </w:rPr>
            </w:pPr>
            <w:r w:rsidRPr="002B5DC1">
              <w:rPr>
                <w:rStyle w:val="Strong"/>
              </w:rPr>
              <w:t xml:space="preserve">XACML Example </w:t>
            </w:r>
          </w:p>
        </w:tc>
        <w:tc>
          <w:tcPr>
            <w:tcW w:w="7228" w:type="dxa"/>
          </w:tcPr>
          <w:p w14:paraId="439900A1" w14:textId="77777777" w:rsidR="00F821CB" w:rsidRPr="002B5DC1" w:rsidRDefault="007A7DC7">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004E7D91" w:rsidRPr="002B5DC1">
              <w:rPr>
                <w:rStyle w:val="XMLname"/>
              </w:rPr>
              <w:t>urn:ihe</w:t>
            </w:r>
            <w:proofErr w:type="gramEnd"/>
            <w:r w:rsidR="004E7D91" w:rsidRPr="002B5DC1">
              <w:rPr>
                <w:rStyle w:val="XMLname"/>
              </w:rPr>
              <w:t>:iti:appc:2016</w:t>
            </w:r>
            <w:r w:rsidRPr="002B5DC1">
              <w:rPr>
                <w:rStyle w:val="XMLname"/>
              </w:rPr>
              <w:t>:submission-set:submission-time"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="http://www.w3.org/2001/XMLSchema#dateTime"&gt;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2004-12-25T21:20:10Z</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CB6DAD5" w14:textId="0C1AE452" w:rsidR="007A7DC7" w:rsidRPr="002B5DC1" w:rsidRDefault="007A7DC7" w:rsidP="007A7DC7">
      <w:pPr>
        <w:pStyle w:val="Heading7"/>
        <w:numPr>
          <w:ilvl w:val="0"/>
          <w:numId w:val="0"/>
        </w:numPr>
        <w:rPr>
          <w:noProof w:val="0"/>
        </w:rPr>
      </w:pPr>
      <w:bookmarkStart w:id="327" w:name="_Toc13811026"/>
      <w:r w:rsidRPr="002B5DC1">
        <w:rPr>
          <w:noProof w:val="0"/>
        </w:rPr>
        <w:t>5.</w:t>
      </w:r>
      <w:r w:rsidR="0066138C" w:rsidRPr="002B5DC1">
        <w:rPr>
          <w:noProof w:val="0"/>
        </w:rPr>
        <w:t>6</w:t>
      </w:r>
      <w:r w:rsidR="00805D24" w:rsidRPr="002B5DC1">
        <w:rPr>
          <w:noProof w:val="0"/>
        </w:rPr>
        <w:t>.2.1.5.4.</w:t>
      </w:r>
      <w:r w:rsidR="00B77E89" w:rsidRPr="002B5DC1">
        <w:rPr>
          <w:noProof w:val="0"/>
        </w:rPr>
        <w:t>5</w:t>
      </w:r>
      <w:r w:rsidRPr="002B5DC1">
        <w:rPr>
          <w:noProof w:val="0"/>
        </w:rPr>
        <w:t xml:space="preserve"> Submission Set Unique ID</w:t>
      </w:r>
      <w:bookmarkEnd w:id="327"/>
    </w:p>
    <w:tbl>
      <w:tblPr>
        <w:tblStyle w:val="TableGrid"/>
        <w:tblW w:w="0" w:type="auto"/>
        <w:tblLook w:val="04A0" w:firstRow="1" w:lastRow="0" w:firstColumn="1" w:lastColumn="0" w:noHBand="0" w:noVBand="1"/>
      </w:tblPr>
      <w:tblGrid>
        <w:gridCol w:w="2122"/>
        <w:gridCol w:w="7228"/>
      </w:tblGrid>
      <w:tr w:rsidR="007A7DC7" w:rsidRPr="002B5DC1" w14:paraId="4E3D446E" w14:textId="77777777" w:rsidTr="00C709FD">
        <w:trPr>
          <w:cantSplit/>
        </w:trPr>
        <w:tc>
          <w:tcPr>
            <w:tcW w:w="2122" w:type="dxa"/>
            <w:shd w:val="clear" w:color="auto" w:fill="D9D9D9" w:themeFill="background1" w:themeFillShade="D9"/>
          </w:tcPr>
          <w:p w14:paraId="0DF60B61" w14:textId="77777777" w:rsidR="007A7DC7" w:rsidRPr="002B5DC1" w:rsidRDefault="007A7DC7" w:rsidP="007A7DC7">
            <w:pPr>
              <w:pStyle w:val="BodyText"/>
              <w:rPr>
                <w:rStyle w:val="Strong"/>
              </w:rPr>
            </w:pPr>
            <w:r w:rsidRPr="002B5DC1">
              <w:rPr>
                <w:rStyle w:val="Strong"/>
              </w:rPr>
              <w:t xml:space="preserve">IHE Document Sharing Metadata Definition </w:t>
            </w:r>
          </w:p>
        </w:tc>
        <w:tc>
          <w:tcPr>
            <w:tcW w:w="7228" w:type="dxa"/>
          </w:tcPr>
          <w:p w14:paraId="331F2E3A" w14:textId="1AFFD0CA" w:rsidR="007A7DC7" w:rsidRPr="002B5DC1" w:rsidRDefault="006F772D" w:rsidP="007A7DC7">
            <w:pPr>
              <w:pStyle w:val="BodyText"/>
            </w:pPr>
            <w:ins w:id="328" w:author="Lynn" w:date="2021-05-17T21:01:00Z">
              <w:r>
                <w:fldChar w:fldCharType="begin"/>
              </w:r>
              <w:r>
                <w:instrText xml:space="preserve"> HYPERLINK "https://profiles.ihe.net/ITI/TF/Volume3/ch-4.2.html" \l "4.2.3.3.12" </w:instrText>
              </w:r>
              <w:r>
                <w:fldChar w:fldCharType="separate"/>
              </w:r>
              <w:r w:rsidR="000F35F5" w:rsidRPr="006F772D">
                <w:rPr>
                  <w:rStyle w:val="Hyperlink"/>
                </w:rPr>
                <w:t xml:space="preserve">ITI TF-3: </w:t>
              </w:r>
              <w:r w:rsidR="007A7DC7" w:rsidRPr="006F772D">
                <w:rPr>
                  <w:rStyle w:val="Hyperlink"/>
                </w:rPr>
                <w:t>4.2.3.3.12</w:t>
              </w:r>
              <w:r>
                <w:fldChar w:fldCharType="end"/>
              </w:r>
            </w:ins>
            <w:r w:rsidR="007A7DC7" w:rsidRPr="002B5DC1">
              <w:t xml:space="preserve"> as "</w:t>
            </w:r>
            <w:proofErr w:type="spellStart"/>
            <w:r w:rsidR="007A7DC7" w:rsidRPr="002B5DC1">
              <w:t>SubmissionSet.uniqueId</w:t>
            </w:r>
            <w:proofErr w:type="spellEnd"/>
            <w:r w:rsidR="007A7DC7" w:rsidRPr="002B5DC1">
              <w:t>"</w:t>
            </w:r>
          </w:p>
        </w:tc>
      </w:tr>
      <w:tr w:rsidR="007A7DC7" w:rsidRPr="002B5DC1" w14:paraId="3F2341AE" w14:textId="77777777" w:rsidTr="00C709FD">
        <w:trPr>
          <w:cantSplit/>
        </w:trPr>
        <w:tc>
          <w:tcPr>
            <w:tcW w:w="2122" w:type="dxa"/>
            <w:shd w:val="clear" w:color="auto" w:fill="D9D9D9" w:themeFill="background1" w:themeFillShade="D9"/>
          </w:tcPr>
          <w:p w14:paraId="1F77163E" w14:textId="77777777" w:rsidR="007A7DC7" w:rsidRPr="002B5DC1" w:rsidRDefault="007A7DC7" w:rsidP="007A7DC7">
            <w:pPr>
              <w:pStyle w:val="BodyText"/>
              <w:rPr>
                <w:rStyle w:val="Strong"/>
              </w:rPr>
            </w:pPr>
            <w:r w:rsidRPr="002B5DC1">
              <w:rPr>
                <w:rStyle w:val="Strong"/>
              </w:rPr>
              <w:t xml:space="preserve">XACML Target Section </w:t>
            </w:r>
          </w:p>
        </w:tc>
        <w:tc>
          <w:tcPr>
            <w:tcW w:w="7228" w:type="dxa"/>
          </w:tcPr>
          <w:p w14:paraId="369CF9AD" w14:textId="77777777" w:rsidR="007A7DC7" w:rsidRPr="002B5DC1" w:rsidRDefault="007A7DC7" w:rsidP="007A7DC7">
            <w:pPr>
              <w:pStyle w:val="BodyText"/>
            </w:pPr>
            <w:r w:rsidRPr="002B5DC1">
              <w:t>resource</w:t>
            </w:r>
          </w:p>
        </w:tc>
      </w:tr>
      <w:tr w:rsidR="007A7DC7" w:rsidRPr="002B5DC1" w14:paraId="1267F643" w14:textId="77777777" w:rsidTr="00C709FD">
        <w:trPr>
          <w:cantSplit/>
        </w:trPr>
        <w:tc>
          <w:tcPr>
            <w:tcW w:w="2122" w:type="dxa"/>
            <w:shd w:val="clear" w:color="auto" w:fill="D9D9D9" w:themeFill="background1" w:themeFillShade="D9"/>
          </w:tcPr>
          <w:p w14:paraId="469B9643" w14:textId="77777777" w:rsidR="007A7DC7" w:rsidRPr="002B5DC1" w:rsidRDefault="007A7DC7" w:rsidP="007A7DC7">
            <w:pPr>
              <w:pStyle w:val="BodyText"/>
              <w:rPr>
                <w:rStyle w:val="Strong"/>
              </w:rPr>
            </w:pPr>
            <w:r w:rsidRPr="002B5DC1">
              <w:rPr>
                <w:rStyle w:val="Strong"/>
              </w:rPr>
              <w:t xml:space="preserve">XACML Attribute ID </w:t>
            </w:r>
          </w:p>
        </w:tc>
        <w:tc>
          <w:tcPr>
            <w:tcW w:w="7228" w:type="dxa"/>
          </w:tcPr>
          <w:p w14:paraId="59E07150" w14:textId="77777777" w:rsidR="007A7DC7" w:rsidRPr="002B5DC1" w:rsidRDefault="007A7DC7" w:rsidP="007A7DC7">
            <w:pPr>
              <w:pStyle w:val="BodyText"/>
              <w:rPr>
                <w:rStyle w:val="XMLname"/>
              </w:rPr>
            </w:pPr>
            <w:proofErr w:type="gramStart"/>
            <w:r w:rsidRPr="002B5DC1">
              <w:rPr>
                <w:rStyle w:val="XMLname"/>
              </w:rPr>
              <w:t>urn:oasis</w:t>
            </w:r>
            <w:proofErr w:type="gramEnd"/>
            <w:r w:rsidRPr="002B5DC1">
              <w:rPr>
                <w:rStyle w:val="XMLname"/>
              </w:rPr>
              <w:t>:names:tc:xacml:1.0:resource:resource-id</w:t>
            </w:r>
          </w:p>
        </w:tc>
      </w:tr>
      <w:tr w:rsidR="007A7DC7" w:rsidRPr="002B5DC1" w14:paraId="2FAEE8CA" w14:textId="77777777" w:rsidTr="00C709FD">
        <w:trPr>
          <w:cantSplit/>
        </w:trPr>
        <w:tc>
          <w:tcPr>
            <w:tcW w:w="2122" w:type="dxa"/>
            <w:shd w:val="clear" w:color="auto" w:fill="D9D9D9" w:themeFill="background1" w:themeFillShade="D9"/>
          </w:tcPr>
          <w:p w14:paraId="395F26E8" w14:textId="77777777" w:rsidR="007A7DC7" w:rsidRPr="002B5DC1" w:rsidRDefault="007A7DC7" w:rsidP="007A7DC7">
            <w:pPr>
              <w:pStyle w:val="BodyText"/>
              <w:rPr>
                <w:rStyle w:val="Strong"/>
              </w:rPr>
            </w:pPr>
            <w:r w:rsidRPr="002B5DC1">
              <w:rPr>
                <w:rStyle w:val="Strong"/>
              </w:rPr>
              <w:lastRenderedPageBreak/>
              <w:t xml:space="preserve">XACML Data Type </w:t>
            </w:r>
          </w:p>
        </w:tc>
        <w:tc>
          <w:tcPr>
            <w:tcW w:w="7228" w:type="dxa"/>
          </w:tcPr>
          <w:p w14:paraId="12645F76" w14:textId="77777777" w:rsidR="007A7DC7" w:rsidRPr="002B5DC1" w:rsidRDefault="007A7DC7" w:rsidP="007A7DC7">
            <w:pPr>
              <w:pStyle w:val="BodyText"/>
              <w:rPr>
                <w:rStyle w:val="XMLname"/>
              </w:rPr>
            </w:pPr>
            <w:r w:rsidRPr="002B5DC1">
              <w:rPr>
                <w:rStyle w:val="XMLname"/>
              </w:rPr>
              <w:t>http://www.w3.org/2001/XMLSchema#string</w:t>
            </w:r>
          </w:p>
        </w:tc>
      </w:tr>
      <w:tr w:rsidR="007A7DC7" w:rsidRPr="002B5DC1" w14:paraId="2702DFA6" w14:textId="77777777" w:rsidTr="00C709FD">
        <w:trPr>
          <w:cantSplit/>
        </w:trPr>
        <w:tc>
          <w:tcPr>
            <w:tcW w:w="2122" w:type="dxa"/>
            <w:shd w:val="clear" w:color="auto" w:fill="D9D9D9" w:themeFill="background1" w:themeFillShade="D9"/>
          </w:tcPr>
          <w:p w14:paraId="64256CB1" w14:textId="77777777" w:rsidR="007A7DC7" w:rsidRPr="002B5DC1" w:rsidRDefault="007A7DC7" w:rsidP="007A7DC7">
            <w:pPr>
              <w:pStyle w:val="BodyText"/>
              <w:rPr>
                <w:rStyle w:val="Strong"/>
              </w:rPr>
            </w:pPr>
            <w:r w:rsidRPr="002B5DC1">
              <w:rPr>
                <w:rStyle w:val="Strong"/>
              </w:rPr>
              <w:t xml:space="preserve">XACML Attribute Value Content </w:t>
            </w:r>
          </w:p>
        </w:tc>
        <w:tc>
          <w:tcPr>
            <w:tcW w:w="7228" w:type="dxa"/>
          </w:tcPr>
          <w:p w14:paraId="0AC79DF1" w14:textId="77777777" w:rsidR="007A7DC7" w:rsidRPr="002B5DC1" w:rsidRDefault="009D37DD" w:rsidP="007A7DC7">
            <w:pPr>
              <w:pStyle w:val="BodyText"/>
            </w:pPr>
            <w:r w:rsidRPr="002B5DC1">
              <w:t>No restrictions</w:t>
            </w:r>
          </w:p>
        </w:tc>
      </w:tr>
      <w:tr w:rsidR="007A7DC7" w:rsidRPr="002B5DC1" w14:paraId="52B174F2" w14:textId="77777777" w:rsidTr="00C709FD">
        <w:trPr>
          <w:cantSplit/>
        </w:trPr>
        <w:tc>
          <w:tcPr>
            <w:tcW w:w="2122" w:type="dxa"/>
            <w:shd w:val="clear" w:color="auto" w:fill="D9D9D9" w:themeFill="background1" w:themeFillShade="D9"/>
          </w:tcPr>
          <w:p w14:paraId="344AA684" w14:textId="77777777" w:rsidR="007A7DC7" w:rsidRPr="002B5DC1" w:rsidRDefault="007A7DC7" w:rsidP="007A7DC7">
            <w:pPr>
              <w:pStyle w:val="BodyText"/>
              <w:rPr>
                <w:rStyle w:val="Strong"/>
              </w:rPr>
            </w:pPr>
            <w:r w:rsidRPr="002B5DC1">
              <w:rPr>
                <w:rStyle w:val="Strong"/>
              </w:rPr>
              <w:t xml:space="preserve">XACML Example </w:t>
            </w:r>
          </w:p>
        </w:tc>
        <w:tc>
          <w:tcPr>
            <w:tcW w:w="7228" w:type="dxa"/>
          </w:tcPr>
          <w:p w14:paraId="2EE2ED2C" w14:textId="77777777" w:rsidR="007A7DC7" w:rsidRPr="002B5DC1" w:rsidRDefault="00FD1CF3">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r w:rsidRPr="002B5DC1">
              <w:rPr>
                <w:rStyle w:val="XMLname"/>
              </w:rPr>
              <w:br/>
              <w:t xml:space="preserve"> "</w:t>
            </w:r>
            <w:proofErr w:type="gramStart"/>
            <w:r w:rsidRPr="002B5DC1">
              <w:rPr>
                <w:rStyle w:val="XMLname"/>
              </w:rPr>
              <w:t>urn:oasis</w:t>
            </w:r>
            <w:proofErr w:type="gramEnd"/>
            <w:r w:rsidRPr="002B5DC1">
              <w:rPr>
                <w:rStyle w:val="XMLname"/>
              </w:rPr>
              <w:t xml:space="preserve">:names:tc:xacml:1.0:resource:resource-id" </w:t>
            </w:r>
            <w:r w:rsidRPr="002B5DC1">
              <w:rPr>
                <w:rStyle w:val="XMLname"/>
              </w:rPr>
              <w:br/>
              <w:t xml:space="preserve">  </w:t>
            </w:r>
            <w:proofErr w:type="spellStart"/>
            <w:r w:rsidRPr="002B5DC1">
              <w:rPr>
                <w:rStyle w:val="XMLname"/>
              </w:rPr>
              <w:t>DataType</w:t>
            </w:r>
            <w:proofErr w:type="spellEnd"/>
            <w:r w:rsidRPr="002B5DC1">
              <w:rPr>
                <w:rStyle w:val="XMLname"/>
              </w:rPr>
              <w:t>="http://www.w3.org/2001/XMLSchema#string"&gt;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1.2.3.4.5</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7CE03815" w14:textId="5F3CB59D" w:rsidR="007A7DC7" w:rsidRPr="002B5DC1" w:rsidRDefault="007A7DC7" w:rsidP="007A7DC7">
      <w:pPr>
        <w:pStyle w:val="Heading7"/>
        <w:numPr>
          <w:ilvl w:val="0"/>
          <w:numId w:val="0"/>
        </w:numPr>
        <w:rPr>
          <w:noProof w:val="0"/>
        </w:rPr>
      </w:pPr>
      <w:bookmarkStart w:id="329" w:name="_Toc13811027"/>
      <w:r w:rsidRPr="002B5DC1">
        <w:rPr>
          <w:noProof w:val="0"/>
        </w:rPr>
        <w:t>5.</w:t>
      </w:r>
      <w:r w:rsidR="0066138C" w:rsidRPr="002B5DC1">
        <w:rPr>
          <w:noProof w:val="0"/>
        </w:rPr>
        <w:t>6</w:t>
      </w:r>
      <w:r w:rsidR="00805D24" w:rsidRPr="002B5DC1">
        <w:rPr>
          <w:noProof w:val="0"/>
        </w:rPr>
        <w:t>.2.1.5.4.</w:t>
      </w:r>
      <w:r w:rsidR="00B77E89" w:rsidRPr="002B5DC1">
        <w:rPr>
          <w:noProof w:val="0"/>
        </w:rPr>
        <w:t>6</w:t>
      </w:r>
      <w:r w:rsidRPr="002B5DC1">
        <w:rPr>
          <w:noProof w:val="0"/>
        </w:rPr>
        <w:t xml:space="preserve"> </w:t>
      </w:r>
      <w:r w:rsidR="00805D24" w:rsidRPr="002B5DC1">
        <w:rPr>
          <w:noProof w:val="0"/>
        </w:rPr>
        <w:t>Resource Type</w:t>
      </w:r>
      <w:bookmarkEnd w:id="329"/>
    </w:p>
    <w:tbl>
      <w:tblPr>
        <w:tblStyle w:val="TableGrid"/>
        <w:tblW w:w="0" w:type="auto"/>
        <w:tblLook w:val="04A0" w:firstRow="1" w:lastRow="0" w:firstColumn="1" w:lastColumn="0" w:noHBand="0" w:noVBand="1"/>
      </w:tblPr>
      <w:tblGrid>
        <w:gridCol w:w="2122"/>
        <w:gridCol w:w="7228"/>
      </w:tblGrid>
      <w:tr w:rsidR="007A7DC7" w:rsidRPr="002B5DC1" w14:paraId="0E8EC216" w14:textId="77777777" w:rsidTr="007A7DC7">
        <w:tc>
          <w:tcPr>
            <w:tcW w:w="2122" w:type="dxa"/>
            <w:shd w:val="clear" w:color="auto" w:fill="D9D9D9" w:themeFill="background1" w:themeFillShade="D9"/>
          </w:tcPr>
          <w:p w14:paraId="40D48B78" w14:textId="77777777" w:rsidR="007A7DC7" w:rsidRPr="002B5DC1" w:rsidRDefault="007A7DC7" w:rsidP="007A7DC7">
            <w:pPr>
              <w:pStyle w:val="BodyText"/>
              <w:rPr>
                <w:rStyle w:val="Strong"/>
              </w:rPr>
            </w:pPr>
            <w:r w:rsidRPr="002B5DC1">
              <w:rPr>
                <w:rStyle w:val="Strong"/>
              </w:rPr>
              <w:t xml:space="preserve">IHE Document Sharing Metadata Definition </w:t>
            </w:r>
          </w:p>
        </w:tc>
        <w:tc>
          <w:tcPr>
            <w:tcW w:w="7228" w:type="dxa"/>
          </w:tcPr>
          <w:p w14:paraId="34F74E97" w14:textId="15D8BBEE" w:rsidR="007A7DC7" w:rsidRPr="002B5DC1" w:rsidRDefault="006F772D" w:rsidP="007A7DC7">
            <w:pPr>
              <w:pStyle w:val="BodyText"/>
            </w:pPr>
            <w:ins w:id="330" w:author="Lynn" w:date="2021-05-17T21:01:00Z">
              <w:r>
                <w:fldChar w:fldCharType="begin"/>
              </w:r>
              <w:r>
                <w:instrText xml:space="preserve"> HYPERLINK "https://profiles.ihe.net/ITI/TF/Volume3/ch-4.2.html" \l "4.2.3.3" </w:instrText>
              </w:r>
              <w:r>
                <w:fldChar w:fldCharType="separate"/>
              </w:r>
              <w:r w:rsidR="000F35F5" w:rsidRPr="006F772D">
                <w:rPr>
                  <w:rStyle w:val="Hyperlink"/>
                </w:rPr>
                <w:t xml:space="preserve">ITI TF-3: </w:t>
              </w:r>
              <w:r w:rsidR="00805D24" w:rsidRPr="006F772D">
                <w:rPr>
                  <w:rStyle w:val="Hyperlink"/>
                </w:rPr>
                <w:t>4.2.3.3</w:t>
              </w:r>
              <w:r>
                <w:fldChar w:fldCharType="end"/>
              </w:r>
            </w:ins>
            <w:r w:rsidR="00805D24" w:rsidRPr="002B5DC1">
              <w:t xml:space="preserve"> as “</w:t>
            </w:r>
            <w:proofErr w:type="spellStart"/>
            <w:r w:rsidR="00805D24" w:rsidRPr="002B5DC1">
              <w:t>SubmissionSet</w:t>
            </w:r>
            <w:proofErr w:type="spellEnd"/>
            <w:r w:rsidR="00805D24" w:rsidRPr="002B5DC1">
              <w:t>”</w:t>
            </w:r>
          </w:p>
        </w:tc>
      </w:tr>
      <w:tr w:rsidR="007A7DC7" w:rsidRPr="002B5DC1" w14:paraId="0997478A" w14:textId="77777777" w:rsidTr="007A7DC7">
        <w:tc>
          <w:tcPr>
            <w:tcW w:w="2122" w:type="dxa"/>
            <w:shd w:val="clear" w:color="auto" w:fill="D9D9D9" w:themeFill="background1" w:themeFillShade="D9"/>
          </w:tcPr>
          <w:p w14:paraId="15B8878F" w14:textId="77777777" w:rsidR="007A7DC7" w:rsidRPr="002B5DC1" w:rsidRDefault="007A7DC7" w:rsidP="007A7DC7">
            <w:pPr>
              <w:pStyle w:val="BodyText"/>
              <w:rPr>
                <w:rStyle w:val="Strong"/>
              </w:rPr>
            </w:pPr>
            <w:r w:rsidRPr="002B5DC1">
              <w:rPr>
                <w:rStyle w:val="Strong"/>
              </w:rPr>
              <w:t xml:space="preserve">XACML Target Section </w:t>
            </w:r>
          </w:p>
        </w:tc>
        <w:tc>
          <w:tcPr>
            <w:tcW w:w="7228" w:type="dxa"/>
          </w:tcPr>
          <w:p w14:paraId="633529F3" w14:textId="77777777" w:rsidR="007A7DC7" w:rsidRPr="002B5DC1" w:rsidRDefault="007A7DC7" w:rsidP="007A7DC7">
            <w:pPr>
              <w:pStyle w:val="BodyText"/>
            </w:pPr>
            <w:r w:rsidRPr="002B5DC1">
              <w:t>resource</w:t>
            </w:r>
          </w:p>
        </w:tc>
      </w:tr>
      <w:tr w:rsidR="007A7DC7" w:rsidRPr="002B5DC1" w14:paraId="2501AB83" w14:textId="77777777" w:rsidTr="007A7DC7">
        <w:tc>
          <w:tcPr>
            <w:tcW w:w="2122" w:type="dxa"/>
            <w:shd w:val="clear" w:color="auto" w:fill="D9D9D9" w:themeFill="background1" w:themeFillShade="D9"/>
          </w:tcPr>
          <w:p w14:paraId="0BA04111" w14:textId="77777777" w:rsidR="007A7DC7" w:rsidRPr="002B5DC1" w:rsidRDefault="007A7DC7" w:rsidP="007A7DC7">
            <w:pPr>
              <w:pStyle w:val="BodyText"/>
              <w:rPr>
                <w:rStyle w:val="Strong"/>
              </w:rPr>
            </w:pPr>
            <w:r w:rsidRPr="002B5DC1">
              <w:rPr>
                <w:rStyle w:val="Strong"/>
              </w:rPr>
              <w:t xml:space="preserve">XACML Attribute ID </w:t>
            </w:r>
          </w:p>
        </w:tc>
        <w:tc>
          <w:tcPr>
            <w:tcW w:w="7228" w:type="dxa"/>
          </w:tcPr>
          <w:p w14:paraId="1DECEB0A" w14:textId="77777777" w:rsidR="007A7DC7" w:rsidRPr="002B5DC1" w:rsidRDefault="00805D24" w:rsidP="007A7DC7">
            <w:pPr>
              <w:pStyle w:val="BodyText"/>
              <w:rPr>
                <w:rStyle w:val="XMLname"/>
              </w:rPr>
            </w:pPr>
            <w:proofErr w:type="gramStart"/>
            <w:r w:rsidRPr="002B5DC1">
              <w:rPr>
                <w:rStyle w:val="XMLname"/>
              </w:rPr>
              <w:t>urn:ihe</w:t>
            </w:r>
            <w:proofErr w:type="gramEnd"/>
            <w:r w:rsidRPr="002B5DC1">
              <w:rPr>
                <w:rStyle w:val="XMLname"/>
              </w:rPr>
              <w:t>:iti:appc:2016:resource-type</w:t>
            </w:r>
          </w:p>
        </w:tc>
      </w:tr>
      <w:tr w:rsidR="007A7DC7" w:rsidRPr="002B5DC1" w14:paraId="647D2AE2" w14:textId="77777777" w:rsidTr="007A7DC7">
        <w:tc>
          <w:tcPr>
            <w:tcW w:w="2122" w:type="dxa"/>
            <w:shd w:val="clear" w:color="auto" w:fill="D9D9D9" w:themeFill="background1" w:themeFillShade="D9"/>
          </w:tcPr>
          <w:p w14:paraId="4C1D8200" w14:textId="77777777" w:rsidR="007A7DC7" w:rsidRPr="002B5DC1" w:rsidRDefault="007A7DC7" w:rsidP="007A7DC7">
            <w:pPr>
              <w:pStyle w:val="BodyText"/>
              <w:rPr>
                <w:rStyle w:val="Strong"/>
              </w:rPr>
            </w:pPr>
            <w:r w:rsidRPr="002B5DC1">
              <w:rPr>
                <w:rStyle w:val="Strong"/>
              </w:rPr>
              <w:t xml:space="preserve">XACML Data Type </w:t>
            </w:r>
          </w:p>
        </w:tc>
        <w:tc>
          <w:tcPr>
            <w:tcW w:w="7228" w:type="dxa"/>
          </w:tcPr>
          <w:p w14:paraId="231129CC" w14:textId="77777777" w:rsidR="007A7DC7" w:rsidRPr="002B5DC1" w:rsidRDefault="00805D24" w:rsidP="007A7DC7">
            <w:pPr>
              <w:pStyle w:val="BodyText"/>
              <w:rPr>
                <w:rStyle w:val="XMLname"/>
              </w:rPr>
            </w:pPr>
            <w:r w:rsidRPr="002B5DC1">
              <w:rPr>
                <w:rStyle w:val="XMLname"/>
              </w:rPr>
              <w:t>http://www.w3.org/2001/XMLSchema#anyURI</w:t>
            </w:r>
          </w:p>
        </w:tc>
      </w:tr>
      <w:tr w:rsidR="007A7DC7" w:rsidRPr="002B5DC1" w14:paraId="44B78157" w14:textId="77777777" w:rsidTr="007A7DC7">
        <w:tc>
          <w:tcPr>
            <w:tcW w:w="2122" w:type="dxa"/>
            <w:shd w:val="clear" w:color="auto" w:fill="D9D9D9" w:themeFill="background1" w:themeFillShade="D9"/>
          </w:tcPr>
          <w:p w14:paraId="30E30DA6" w14:textId="77777777" w:rsidR="007A7DC7" w:rsidRPr="002B5DC1" w:rsidRDefault="007A7DC7" w:rsidP="007A7DC7">
            <w:pPr>
              <w:pStyle w:val="BodyText"/>
              <w:rPr>
                <w:rStyle w:val="Strong"/>
              </w:rPr>
            </w:pPr>
            <w:r w:rsidRPr="002B5DC1">
              <w:rPr>
                <w:rStyle w:val="Strong"/>
              </w:rPr>
              <w:t xml:space="preserve">XACML Attribute Value Content </w:t>
            </w:r>
          </w:p>
        </w:tc>
        <w:tc>
          <w:tcPr>
            <w:tcW w:w="7228" w:type="dxa"/>
          </w:tcPr>
          <w:p w14:paraId="118F6237" w14:textId="77777777" w:rsidR="007A7DC7" w:rsidRPr="002B5DC1" w:rsidRDefault="00805D24" w:rsidP="000F35F5">
            <w:pPr>
              <w:pStyle w:val="BodyText"/>
            </w:pPr>
            <w:r w:rsidRPr="002B5DC1">
              <w:t xml:space="preserve">for submission sets the value of the attribute </w:t>
            </w:r>
            <w:r w:rsidR="007A1C61" w:rsidRPr="002B5DC1">
              <w:t xml:space="preserve">shall </w:t>
            </w:r>
            <w:r w:rsidRPr="002B5DC1">
              <w:t>be "</w:t>
            </w:r>
            <w:proofErr w:type="gramStart"/>
            <w:r w:rsidR="004E7D91" w:rsidRPr="002B5DC1">
              <w:rPr>
                <w:rStyle w:val="XMLname"/>
              </w:rPr>
              <w:t>urn:ihe</w:t>
            </w:r>
            <w:proofErr w:type="gramEnd"/>
            <w:r w:rsidR="004E7D91" w:rsidRPr="002B5DC1">
              <w:rPr>
                <w:rStyle w:val="XMLname"/>
              </w:rPr>
              <w:t>:iti:appc:2016</w:t>
            </w:r>
            <w:r w:rsidRPr="002B5DC1">
              <w:rPr>
                <w:rStyle w:val="XMLname"/>
              </w:rPr>
              <w:t>:submission-set</w:t>
            </w:r>
            <w:r w:rsidRPr="002B5DC1">
              <w:t>"</w:t>
            </w:r>
          </w:p>
        </w:tc>
      </w:tr>
      <w:tr w:rsidR="007A7DC7" w:rsidRPr="002B5DC1" w14:paraId="42E71183" w14:textId="77777777" w:rsidTr="007A7DC7">
        <w:tc>
          <w:tcPr>
            <w:tcW w:w="2122" w:type="dxa"/>
            <w:shd w:val="clear" w:color="auto" w:fill="D9D9D9" w:themeFill="background1" w:themeFillShade="D9"/>
          </w:tcPr>
          <w:p w14:paraId="4EE9CAA2" w14:textId="77777777" w:rsidR="007A7DC7" w:rsidRPr="002B5DC1" w:rsidRDefault="007A7DC7" w:rsidP="007A7DC7">
            <w:pPr>
              <w:pStyle w:val="BodyText"/>
              <w:rPr>
                <w:rStyle w:val="Strong"/>
              </w:rPr>
            </w:pPr>
            <w:r w:rsidRPr="002B5DC1">
              <w:rPr>
                <w:rStyle w:val="Strong"/>
              </w:rPr>
              <w:t xml:space="preserve">XACML Example </w:t>
            </w:r>
          </w:p>
        </w:tc>
        <w:tc>
          <w:tcPr>
            <w:tcW w:w="7228" w:type="dxa"/>
          </w:tcPr>
          <w:p w14:paraId="7A0F957F" w14:textId="77777777" w:rsidR="007A7DC7" w:rsidRPr="002B5DC1" w:rsidRDefault="00805D24" w:rsidP="007A7DC7">
            <w:pPr>
              <w:pStyle w:val="BodyText"/>
              <w:rPr>
                <w:rStyle w:val="XMLname"/>
              </w:rPr>
            </w:pPr>
            <w:r w:rsidRPr="002B5DC1">
              <w:rPr>
                <w:rStyle w:val="XMLname"/>
              </w:rPr>
              <w:t xml:space="preserve">&lt;Attribute </w:t>
            </w:r>
            <w:r w:rsidRPr="002B5DC1">
              <w:rPr>
                <w:rStyle w:val="XMLname"/>
              </w:rPr>
              <w:br/>
              <w:t xml:space="preserv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:iti:appc:2016:resource-type"</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4E7D91" w:rsidRPr="002B5DC1">
              <w:rPr>
                <w:rStyle w:val="XMLname"/>
              </w:rPr>
              <w:t>urn:ihe:iti:appc:2016</w:t>
            </w:r>
            <w:r w:rsidRPr="002B5DC1">
              <w:rPr>
                <w:rStyle w:val="XMLname"/>
              </w:rPr>
              <w:t>:submission-set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597A97B" w14:textId="77777777" w:rsidR="00903B38" w:rsidRPr="002B5DC1" w:rsidRDefault="00903B38" w:rsidP="00A835E3">
      <w:pPr>
        <w:pStyle w:val="BodyText"/>
      </w:pPr>
    </w:p>
    <w:p w14:paraId="164D93D3" w14:textId="5484B08D" w:rsidR="00A7582E" w:rsidRPr="002B5DC1" w:rsidRDefault="00A7582E" w:rsidP="007D4B14">
      <w:pPr>
        <w:pStyle w:val="Heading5"/>
        <w:numPr>
          <w:ilvl w:val="0"/>
          <w:numId w:val="0"/>
        </w:numPr>
        <w:rPr>
          <w:noProof w:val="0"/>
        </w:rPr>
      </w:pPr>
      <w:bookmarkStart w:id="331" w:name="_Toc13811028"/>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6</w:t>
      </w:r>
      <w:r w:rsidRPr="002B5DC1">
        <w:rPr>
          <w:noProof w:val="0"/>
        </w:rPr>
        <w:t xml:space="preserve"> Attribute Definitions </w:t>
      </w:r>
      <w:r w:rsidR="00805D24" w:rsidRPr="002B5DC1">
        <w:rPr>
          <w:noProof w:val="0"/>
        </w:rPr>
        <w:t>–</w:t>
      </w:r>
      <w:r w:rsidRPr="002B5DC1">
        <w:rPr>
          <w:noProof w:val="0"/>
        </w:rPr>
        <w:t xml:space="preserve"> Action</w:t>
      </w:r>
      <w:bookmarkEnd w:id="331"/>
    </w:p>
    <w:p w14:paraId="392CCBB6" w14:textId="2A2DC563" w:rsidR="00C37280" w:rsidRPr="002B5DC1" w:rsidRDefault="00C37280" w:rsidP="007D4B14">
      <w:pPr>
        <w:pStyle w:val="Heading6"/>
        <w:numPr>
          <w:ilvl w:val="0"/>
          <w:numId w:val="0"/>
        </w:numPr>
        <w:rPr>
          <w:noProof w:val="0"/>
        </w:rPr>
      </w:pPr>
      <w:bookmarkStart w:id="332" w:name="_Toc13811029"/>
      <w:r w:rsidRPr="002B5DC1">
        <w:rPr>
          <w:noProof w:val="0"/>
        </w:rPr>
        <w:t>5.</w:t>
      </w:r>
      <w:r w:rsidR="0066138C" w:rsidRPr="002B5DC1">
        <w:rPr>
          <w:noProof w:val="0"/>
        </w:rPr>
        <w:t>6</w:t>
      </w:r>
      <w:r w:rsidRPr="002B5DC1">
        <w:rPr>
          <w:noProof w:val="0"/>
        </w:rPr>
        <w:t>.2.1.6.1 Action URIs</w:t>
      </w:r>
      <w:bookmarkEnd w:id="332"/>
    </w:p>
    <w:p w14:paraId="068FD897" w14:textId="2AF548F1" w:rsidR="00805D24" w:rsidRPr="002B5DC1" w:rsidRDefault="00760B32" w:rsidP="00A835E3">
      <w:pPr>
        <w:pStyle w:val="BodyText"/>
      </w:pPr>
      <w:r w:rsidRPr="002B5DC1">
        <w:t>The Content Creator of a</w:t>
      </w:r>
      <w:r w:rsidR="001431F1" w:rsidRPr="002B5DC1">
        <w:t xml:space="preserve"> </w:t>
      </w:r>
      <w:r w:rsidR="00020251" w:rsidRPr="002B5DC1">
        <w:t>Privacy Consent Document</w:t>
      </w:r>
      <w:r w:rsidR="001431F1" w:rsidRPr="002B5DC1">
        <w:t xml:space="preserve"> </w:t>
      </w:r>
      <w:r w:rsidR="007A1C61" w:rsidRPr="002B5DC1">
        <w:t>shall</w:t>
      </w:r>
      <w:r w:rsidR="001431F1" w:rsidRPr="002B5DC1">
        <w:t xml:space="preserve"> use the action URIs in the following table when referring to the </w:t>
      </w:r>
      <w:r w:rsidR="000F35F5" w:rsidRPr="002B5DC1">
        <w:t xml:space="preserve">transactions in </w:t>
      </w:r>
      <w:r w:rsidR="001431F1" w:rsidRPr="002B5DC1">
        <w:t xml:space="preserve">IHE Document Sharing </w:t>
      </w:r>
      <w:r w:rsidR="000F35F5" w:rsidRPr="002B5DC1">
        <w:t>profiles</w:t>
      </w:r>
      <w:r w:rsidR="001431F1" w:rsidRPr="002B5DC1">
        <w:t xml:space="preserve">. The action URIs are </w:t>
      </w:r>
      <w:r w:rsidR="001431F1" w:rsidRPr="002B5DC1">
        <w:lastRenderedPageBreak/>
        <w:t xml:space="preserve">used in attributes with attribute ID </w:t>
      </w:r>
      <w:proofErr w:type="gramStart"/>
      <w:r w:rsidR="001431F1" w:rsidRPr="002B5DC1">
        <w:rPr>
          <w:rStyle w:val="XMLname"/>
        </w:rPr>
        <w:t>urn:oasis</w:t>
      </w:r>
      <w:proofErr w:type="gramEnd"/>
      <w:r w:rsidR="001431F1" w:rsidRPr="002B5DC1">
        <w:rPr>
          <w:rStyle w:val="XMLname"/>
        </w:rPr>
        <w:t>:names:tc:xacml:1.0:action:action-id</w:t>
      </w:r>
      <w:r w:rsidR="001431F1" w:rsidRPr="002B5DC1">
        <w:t xml:space="preserve"> and data type </w:t>
      </w:r>
      <w:r w:rsidR="00C37280" w:rsidRPr="002B5DC1">
        <w:rPr>
          <w:rStyle w:val="XMLname"/>
        </w:rPr>
        <w:t>http://www.w3.org/2001/XMLSchema#anyURI</w:t>
      </w:r>
      <w:r w:rsidR="00C37280" w:rsidRPr="002B5DC1">
        <w:t>.</w:t>
      </w:r>
    </w:p>
    <w:p w14:paraId="5774D9AB" w14:textId="77777777" w:rsidR="00C37280" w:rsidRPr="002B5DC1" w:rsidRDefault="00C37280" w:rsidP="00A835E3">
      <w:pPr>
        <w:pStyle w:val="BodyText"/>
      </w:pPr>
    </w:p>
    <w:tbl>
      <w:tblPr>
        <w:tblStyle w:val="TableGrid"/>
        <w:tblW w:w="0" w:type="auto"/>
        <w:tblLayout w:type="fixed"/>
        <w:tblLook w:val="04A0" w:firstRow="1" w:lastRow="0" w:firstColumn="1" w:lastColumn="0" w:noHBand="0" w:noVBand="1"/>
      </w:tblPr>
      <w:tblGrid>
        <w:gridCol w:w="1638"/>
        <w:gridCol w:w="7938"/>
      </w:tblGrid>
      <w:tr w:rsidR="00C37280" w:rsidRPr="002B5DC1" w14:paraId="7C366559" w14:textId="77777777" w:rsidTr="008209AF">
        <w:trPr>
          <w:cantSplit/>
          <w:tblHeader/>
        </w:trPr>
        <w:tc>
          <w:tcPr>
            <w:tcW w:w="1638" w:type="dxa"/>
            <w:shd w:val="clear" w:color="auto" w:fill="D9D9D9" w:themeFill="background1" w:themeFillShade="D9"/>
          </w:tcPr>
          <w:p w14:paraId="38CF5388" w14:textId="77777777" w:rsidR="00C37280" w:rsidRPr="002B5DC1" w:rsidRDefault="00C37280" w:rsidP="009427CE">
            <w:pPr>
              <w:pStyle w:val="TableEntryHeader"/>
            </w:pPr>
            <w:r w:rsidRPr="002B5DC1">
              <w:t>Transaction</w:t>
            </w:r>
          </w:p>
        </w:tc>
        <w:tc>
          <w:tcPr>
            <w:tcW w:w="7938" w:type="dxa"/>
            <w:shd w:val="clear" w:color="auto" w:fill="D9D9D9" w:themeFill="background1" w:themeFillShade="D9"/>
          </w:tcPr>
          <w:p w14:paraId="04C45D27" w14:textId="77777777" w:rsidR="00C37280" w:rsidRPr="002B5DC1" w:rsidRDefault="00C37280" w:rsidP="009427CE">
            <w:pPr>
              <w:pStyle w:val="TableEntryHeader"/>
            </w:pPr>
            <w:r w:rsidRPr="002B5DC1">
              <w:t>Action URI</w:t>
            </w:r>
          </w:p>
        </w:tc>
      </w:tr>
      <w:tr w:rsidR="00C37280" w:rsidRPr="002B5DC1" w14:paraId="14D987EA" w14:textId="77777777" w:rsidTr="000D2D8B">
        <w:tc>
          <w:tcPr>
            <w:tcW w:w="1638" w:type="dxa"/>
          </w:tcPr>
          <w:p w14:paraId="4DDB12C6" w14:textId="77777777" w:rsidR="00C37280" w:rsidRPr="002B5DC1" w:rsidRDefault="00C37280" w:rsidP="00C709FD">
            <w:pPr>
              <w:pStyle w:val="TableEntry"/>
              <w:rPr>
                <w:rFonts w:ascii="Arial" w:hAnsi="Arial"/>
                <w:b/>
                <w:kern w:val="28"/>
              </w:rPr>
            </w:pPr>
            <w:r w:rsidRPr="002B5DC1">
              <w:t>ITI-18 Response</w:t>
            </w:r>
          </w:p>
        </w:tc>
        <w:tc>
          <w:tcPr>
            <w:tcW w:w="7938" w:type="dxa"/>
          </w:tcPr>
          <w:p w14:paraId="686C111E"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:iti:2007:RegistryStoredQueryResponse</w:t>
            </w:r>
          </w:p>
        </w:tc>
      </w:tr>
      <w:tr w:rsidR="00101C4C" w:rsidRPr="002B5DC1" w14:paraId="25549653" w14:textId="77777777" w:rsidTr="000D2D8B">
        <w:tc>
          <w:tcPr>
            <w:tcW w:w="1638" w:type="dxa"/>
          </w:tcPr>
          <w:p w14:paraId="783FD194" w14:textId="77777777" w:rsidR="00101C4C" w:rsidRPr="002B5DC1" w:rsidRDefault="00101C4C" w:rsidP="00C709FD">
            <w:pPr>
              <w:pStyle w:val="TableEntry"/>
            </w:pPr>
            <w:r w:rsidRPr="002B5DC1">
              <w:t>ITI-38 Response</w:t>
            </w:r>
          </w:p>
        </w:tc>
        <w:tc>
          <w:tcPr>
            <w:tcW w:w="7938" w:type="dxa"/>
          </w:tcPr>
          <w:p w14:paraId="43581619" w14:textId="77777777" w:rsidR="00101C4C" w:rsidRPr="002B5DC1" w:rsidRDefault="00101C4C" w:rsidP="00C709FD">
            <w:pPr>
              <w:pStyle w:val="TableEntry"/>
              <w:rPr>
                <w:rStyle w:val="XMLname"/>
              </w:rPr>
            </w:pPr>
            <w:proofErr w:type="gramStart"/>
            <w:r w:rsidRPr="002B5DC1">
              <w:rPr>
                <w:rStyle w:val="XMLname"/>
              </w:rPr>
              <w:t>urn:ihe</w:t>
            </w:r>
            <w:proofErr w:type="gramEnd"/>
            <w:r w:rsidRPr="002B5DC1">
              <w:rPr>
                <w:rStyle w:val="XMLname"/>
              </w:rPr>
              <w:t>:iti:2007:CrossGatewayQueryResponse</w:t>
            </w:r>
          </w:p>
        </w:tc>
      </w:tr>
      <w:tr w:rsidR="00101C4C" w:rsidRPr="002B5DC1" w14:paraId="00DE0C97" w14:textId="77777777" w:rsidTr="000D2D8B">
        <w:tc>
          <w:tcPr>
            <w:tcW w:w="1638" w:type="dxa"/>
          </w:tcPr>
          <w:p w14:paraId="3917AE71" w14:textId="77777777" w:rsidR="00101C4C" w:rsidRPr="002B5DC1" w:rsidRDefault="00101C4C" w:rsidP="00C709FD">
            <w:pPr>
              <w:pStyle w:val="TableEntry"/>
            </w:pPr>
            <w:r w:rsidRPr="002B5DC1">
              <w:t>ITI-39 Response</w:t>
            </w:r>
          </w:p>
        </w:tc>
        <w:tc>
          <w:tcPr>
            <w:tcW w:w="7938" w:type="dxa"/>
          </w:tcPr>
          <w:p w14:paraId="5C8BF90B" w14:textId="77777777" w:rsidR="00101C4C" w:rsidRPr="002B5DC1" w:rsidRDefault="00101C4C" w:rsidP="00C709FD">
            <w:pPr>
              <w:pStyle w:val="TableEntry"/>
              <w:rPr>
                <w:rStyle w:val="XMLname"/>
              </w:rPr>
            </w:pPr>
            <w:proofErr w:type="gramStart"/>
            <w:r w:rsidRPr="002B5DC1">
              <w:rPr>
                <w:rStyle w:val="XMLname"/>
              </w:rPr>
              <w:t>urn:ihe</w:t>
            </w:r>
            <w:proofErr w:type="gramEnd"/>
            <w:r w:rsidRPr="002B5DC1">
              <w:rPr>
                <w:rStyle w:val="XMLname"/>
              </w:rPr>
              <w:t>:iti:2007:CrossGatewayRetrieveResponse</w:t>
            </w:r>
          </w:p>
        </w:tc>
      </w:tr>
      <w:tr w:rsidR="00C37280" w:rsidRPr="002B5DC1" w14:paraId="2BAB8F86" w14:textId="77777777" w:rsidTr="000D2D8B">
        <w:tc>
          <w:tcPr>
            <w:tcW w:w="1638" w:type="dxa"/>
          </w:tcPr>
          <w:p w14:paraId="6195BE6A" w14:textId="77777777" w:rsidR="00C37280" w:rsidRPr="002B5DC1" w:rsidRDefault="00C37280" w:rsidP="00C709FD">
            <w:pPr>
              <w:pStyle w:val="TableEntry"/>
              <w:rPr>
                <w:rFonts w:ascii="Arial" w:hAnsi="Arial"/>
                <w:b/>
                <w:kern w:val="28"/>
              </w:rPr>
            </w:pPr>
            <w:r w:rsidRPr="002B5DC1">
              <w:t>ITI-41</w:t>
            </w:r>
          </w:p>
        </w:tc>
        <w:tc>
          <w:tcPr>
            <w:tcW w:w="7938" w:type="dxa"/>
          </w:tcPr>
          <w:p w14:paraId="48B6E63D"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:iti:2007:RegisterDocumentSet-b</w:t>
            </w:r>
          </w:p>
        </w:tc>
      </w:tr>
      <w:tr w:rsidR="00C37280" w:rsidRPr="002B5DC1" w14:paraId="34E9B122" w14:textId="77777777" w:rsidTr="000D2D8B">
        <w:tc>
          <w:tcPr>
            <w:tcW w:w="1638" w:type="dxa"/>
          </w:tcPr>
          <w:p w14:paraId="6FADC797" w14:textId="77777777" w:rsidR="00C37280" w:rsidRPr="002B5DC1" w:rsidRDefault="00C37280" w:rsidP="00C709FD">
            <w:pPr>
              <w:pStyle w:val="TableEntry"/>
              <w:rPr>
                <w:rFonts w:ascii="Arial" w:hAnsi="Arial"/>
                <w:b/>
                <w:kern w:val="28"/>
              </w:rPr>
            </w:pPr>
            <w:r w:rsidRPr="002B5DC1">
              <w:t>ITI-42</w:t>
            </w:r>
          </w:p>
        </w:tc>
        <w:tc>
          <w:tcPr>
            <w:tcW w:w="7938" w:type="dxa"/>
          </w:tcPr>
          <w:p w14:paraId="78CEE9BB"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:iti:2007:ProvideAndRegisterDocumentSet-b</w:t>
            </w:r>
          </w:p>
        </w:tc>
      </w:tr>
      <w:tr w:rsidR="00C37280" w:rsidRPr="002B5DC1" w14:paraId="14696566" w14:textId="77777777" w:rsidTr="000D2D8B">
        <w:tc>
          <w:tcPr>
            <w:tcW w:w="1638" w:type="dxa"/>
          </w:tcPr>
          <w:p w14:paraId="043D251F" w14:textId="77777777" w:rsidR="00C37280" w:rsidRPr="002B5DC1" w:rsidRDefault="00C37280" w:rsidP="00C709FD">
            <w:pPr>
              <w:pStyle w:val="TableEntry"/>
              <w:rPr>
                <w:rFonts w:ascii="Arial" w:hAnsi="Arial"/>
                <w:b/>
                <w:kern w:val="28"/>
              </w:rPr>
            </w:pPr>
            <w:r w:rsidRPr="002B5DC1">
              <w:t>ITI-43 Response</w:t>
            </w:r>
          </w:p>
        </w:tc>
        <w:tc>
          <w:tcPr>
            <w:tcW w:w="7938" w:type="dxa"/>
          </w:tcPr>
          <w:p w14:paraId="38C5B97B" w14:textId="77777777" w:rsidR="00C37280" w:rsidRPr="002B5DC1" w:rsidRDefault="00C37280" w:rsidP="00C709FD">
            <w:pPr>
              <w:pStyle w:val="TableEntry"/>
              <w:rPr>
                <w:rStyle w:val="XMLname"/>
              </w:rPr>
            </w:pPr>
            <w:proofErr w:type="gramStart"/>
            <w:r w:rsidRPr="002B5DC1">
              <w:rPr>
                <w:rStyle w:val="XMLname"/>
              </w:rPr>
              <w:t>urn:ihe</w:t>
            </w:r>
            <w:proofErr w:type="gramEnd"/>
            <w:r w:rsidRPr="002B5DC1">
              <w:rPr>
                <w:rStyle w:val="XMLname"/>
              </w:rPr>
              <w:t>:iti:2007:RetrieveDocumentSetResponse</w:t>
            </w:r>
          </w:p>
        </w:tc>
      </w:tr>
      <w:tr w:rsidR="00101C4C" w:rsidRPr="002B5DC1" w14:paraId="3DC27DED" w14:textId="77777777" w:rsidTr="000D2D8B">
        <w:tc>
          <w:tcPr>
            <w:tcW w:w="1638" w:type="dxa"/>
          </w:tcPr>
          <w:p w14:paraId="2A63B8FF" w14:textId="77777777" w:rsidR="00101C4C" w:rsidRPr="002B5DC1" w:rsidRDefault="00101C4C" w:rsidP="00C709FD">
            <w:pPr>
              <w:pStyle w:val="TableEntry"/>
            </w:pPr>
            <w:r w:rsidRPr="002B5DC1">
              <w:t>ITI-51 Response</w:t>
            </w:r>
          </w:p>
        </w:tc>
        <w:tc>
          <w:tcPr>
            <w:tcW w:w="7938" w:type="dxa"/>
          </w:tcPr>
          <w:p w14:paraId="4EBCD84A" w14:textId="77777777" w:rsidR="00101C4C" w:rsidRPr="002B5DC1" w:rsidRDefault="00101C4C" w:rsidP="00C709FD">
            <w:pPr>
              <w:pStyle w:val="TableEntry"/>
              <w:rPr>
                <w:rStyle w:val="XMLname"/>
              </w:rPr>
            </w:pPr>
            <w:proofErr w:type="gramStart"/>
            <w:r w:rsidRPr="002B5DC1">
              <w:rPr>
                <w:rStyle w:val="XMLname"/>
              </w:rPr>
              <w:t>urn:ihe</w:t>
            </w:r>
            <w:proofErr w:type="gramEnd"/>
            <w:r w:rsidRPr="002B5DC1">
              <w:rPr>
                <w:rStyle w:val="XMLname"/>
              </w:rPr>
              <w:t>:iti:2009:MultiPatientStoredQueryResponse</w:t>
            </w:r>
          </w:p>
        </w:tc>
      </w:tr>
      <w:tr w:rsidR="00983757" w:rsidRPr="002B5DC1" w14:paraId="0EA1789A" w14:textId="77777777" w:rsidTr="000D2D8B">
        <w:tc>
          <w:tcPr>
            <w:tcW w:w="1638" w:type="dxa"/>
          </w:tcPr>
          <w:p w14:paraId="6965CE47" w14:textId="77777777" w:rsidR="00983757" w:rsidRPr="002B5DC1" w:rsidRDefault="00983757" w:rsidP="00C709FD">
            <w:pPr>
              <w:pStyle w:val="TableEntry"/>
            </w:pPr>
            <w:r w:rsidRPr="002B5DC1">
              <w:t>ITI-61</w:t>
            </w:r>
          </w:p>
        </w:tc>
        <w:tc>
          <w:tcPr>
            <w:tcW w:w="7938" w:type="dxa"/>
          </w:tcPr>
          <w:p w14:paraId="01A76A31" w14:textId="77777777" w:rsidR="00983757" w:rsidRPr="002B5DC1" w:rsidRDefault="00983757" w:rsidP="00C709FD">
            <w:pPr>
              <w:pStyle w:val="TableEntry"/>
              <w:rPr>
                <w:rStyle w:val="XMLname"/>
              </w:rPr>
            </w:pPr>
            <w:proofErr w:type="gramStart"/>
            <w:r w:rsidRPr="002B5DC1">
              <w:rPr>
                <w:rStyle w:val="XMLname"/>
              </w:rPr>
              <w:t>urn:ihe</w:t>
            </w:r>
            <w:proofErr w:type="gramEnd"/>
            <w:r w:rsidRPr="002B5DC1">
              <w:rPr>
                <w:rStyle w:val="XMLname"/>
              </w:rPr>
              <w:t>:iti:2010:RegisterOnDemandDocumentEntry</w:t>
            </w:r>
          </w:p>
        </w:tc>
      </w:tr>
      <w:tr w:rsidR="00EC23BE" w:rsidRPr="002B5DC1" w14:paraId="0EAC3A36" w14:textId="77777777" w:rsidTr="000D2D8B">
        <w:tc>
          <w:tcPr>
            <w:tcW w:w="1638" w:type="dxa"/>
          </w:tcPr>
          <w:p w14:paraId="639C5228" w14:textId="77777777" w:rsidR="00EC23BE" w:rsidRPr="002B5DC1" w:rsidRDefault="00EC23BE" w:rsidP="00C709FD">
            <w:pPr>
              <w:pStyle w:val="TableEntry"/>
            </w:pPr>
            <w:r w:rsidRPr="002B5DC1">
              <w:t>RAD-69</w:t>
            </w:r>
            <w:r w:rsidR="002005CE" w:rsidRPr="002B5DC1">
              <w:t xml:space="preserve"> Response</w:t>
            </w:r>
          </w:p>
        </w:tc>
        <w:tc>
          <w:tcPr>
            <w:tcW w:w="7938" w:type="dxa"/>
          </w:tcPr>
          <w:p w14:paraId="7F08C64B" w14:textId="77777777" w:rsidR="002005CE" w:rsidRPr="002B5DC1" w:rsidRDefault="00EC23BE" w:rsidP="002005CE">
            <w:pPr>
              <w:pStyle w:val="TableEntry"/>
              <w:rPr>
                <w:rStyle w:val="XMLname"/>
              </w:rPr>
            </w:pPr>
            <w:proofErr w:type="gramStart"/>
            <w:r w:rsidRPr="002B5DC1">
              <w:rPr>
                <w:rStyle w:val="XMLname"/>
              </w:rPr>
              <w:t>urn:ihe</w:t>
            </w:r>
            <w:proofErr w:type="gramEnd"/>
            <w:r w:rsidRPr="002B5DC1">
              <w:rPr>
                <w:rStyle w:val="XMLname"/>
              </w:rPr>
              <w:t>:rad:2009:RetrieveImagingDocumentSet</w:t>
            </w:r>
            <w:r w:rsidR="00DC3CD0" w:rsidRPr="002B5DC1">
              <w:rPr>
                <w:rStyle w:val="XMLname"/>
              </w:rPr>
              <w:t>Response</w:t>
            </w:r>
          </w:p>
        </w:tc>
      </w:tr>
      <w:tr w:rsidR="002005CE" w:rsidRPr="002B5DC1" w14:paraId="5EFEA4CB" w14:textId="77777777" w:rsidTr="000D2D8B">
        <w:tc>
          <w:tcPr>
            <w:tcW w:w="1638" w:type="dxa"/>
          </w:tcPr>
          <w:p w14:paraId="0041F2FA" w14:textId="77777777" w:rsidR="002005CE" w:rsidRPr="002B5DC1" w:rsidRDefault="002005CE" w:rsidP="00C709FD">
            <w:pPr>
              <w:pStyle w:val="TableEntry"/>
            </w:pPr>
            <w:r w:rsidRPr="002B5DC1">
              <w:t>RAD-75 Response</w:t>
            </w:r>
          </w:p>
        </w:tc>
        <w:tc>
          <w:tcPr>
            <w:tcW w:w="7938" w:type="dxa"/>
          </w:tcPr>
          <w:p w14:paraId="7D130DA0" w14:textId="77777777" w:rsidR="002005CE" w:rsidRPr="002B5DC1" w:rsidRDefault="002005CE" w:rsidP="00DC3CD0">
            <w:pPr>
              <w:pStyle w:val="TableEntry"/>
              <w:rPr>
                <w:rStyle w:val="XMLname"/>
              </w:rPr>
            </w:pPr>
            <w:proofErr w:type="gramStart"/>
            <w:r w:rsidRPr="002B5DC1">
              <w:rPr>
                <w:rStyle w:val="XMLname"/>
              </w:rPr>
              <w:t>urn:ihe</w:t>
            </w:r>
            <w:proofErr w:type="gramEnd"/>
            <w:r w:rsidRPr="002B5DC1">
              <w:rPr>
                <w:rStyle w:val="XMLname"/>
              </w:rPr>
              <w:t>:rad:2011:CrossGatewayRetrieveImagingDocumentSe</w:t>
            </w:r>
            <w:r w:rsidR="00DC3CD0" w:rsidRPr="002B5DC1">
              <w:rPr>
                <w:rStyle w:val="XMLname"/>
              </w:rPr>
              <w:t>tResponse</w:t>
            </w:r>
          </w:p>
        </w:tc>
      </w:tr>
    </w:tbl>
    <w:p w14:paraId="6A04D6BC" w14:textId="0E07B444" w:rsidR="00C37280" w:rsidRPr="002B5DC1" w:rsidRDefault="00C37280" w:rsidP="00C37280">
      <w:pPr>
        <w:pStyle w:val="Heading6"/>
        <w:numPr>
          <w:ilvl w:val="0"/>
          <w:numId w:val="0"/>
        </w:numPr>
        <w:rPr>
          <w:noProof w:val="0"/>
        </w:rPr>
      </w:pPr>
      <w:bookmarkStart w:id="333" w:name="_Toc13811030"/>
      <w:r w:rsidRPr="002B5DC1">
        <w:rPr>
          <w:noProof w:val="0"/>
        </w:rPr>
        <w:t>5.</w:t>
      </w:r>
      <w:r w:rsidR="0066138C" w:rsidRPr="002B5DC1">
        <w:rPr>
          <w:noProof w:val="0"/>
        </w:rPr>
        <w:t>6</w:t>
      </w:r>
      <w:r w:rsidRPr="002B5DC1">
        <w:rPr>
          <w:noProof w:val="0"/>
        </w:rPr>
        <w:t>.2.1.6.</w:t>
      </w:r>
      <w:r w:rsidR="000A5D18" w:rsidRPr="002B5DC1">
        <w:rPr>
          <w:noProof w:val="0"/>
        </w:rPr>
        <w:t>2</w:t>
      </w:r>
      <w:r w:rsidRPr="002B5DC1">
        <w:rPr>
          <w:noProof w:val="0"/>
        </w:rPr>
        <w:t xml:space="preserve"> Additi</w:t>
      </w:r>
      <w:r w:rsidR="000A5D18" w:rsidRPr="002B5DC1">
        <w:rPr>
          <w:noProof w:val="0"/>
        </w:rPr>
        <w:t>onal Action Attribute – Query ID</w:t>
      </w:r>
      <w:bookmarkEnd w:id="333"/>
    </w:p>
    <w:tbl>
      <w:tblPr>
        <w:tblStyle w:val="TableGrid"/>
        <w:tblW w:w="0" w:type="auto"/>
        <w:tblLook w:val="04A0" w:firstRow="1" w:lastRow="0" w:firstColumn="1" w:lastColumn="0" w:noHBand="0" w:noVBand="1"/>
      </w:tblPr>
      <w:tblGrid>
        <w:gridCol w:w="2122"/>
        <w:gridCol w:w="7228"/>
      </w:tblGrid>
      <w:tr w:rsidR="000A5D18" w:rsidRPr="002B5DC1" w14:paraId="1390C3D4" w14:textId="77777777" w:rsidTr="003715F0">
        <w:tc>
          <w:tcPr>
            <w:tcW w:w="2122" w:type="dxa"/>
            <w:shd w:val="clear" w:color="auto" w:fill="D9D9D9" w:themeFill="background1" w:themeFillShade="D9"/>
          </w:tcPr>
          <w:p w14:paraId="56AEE614" w14:textId="77777777" w:rsidR="000A5D18" w:rsidRPr="002B5DC1" w:rsidRDefault="000A5D18" w:rsidP="003715F0">
            <w:pPr>
              <w:pStyle w:val="BodyText"/>
              <w:rPr>
                <w:rStyle w:val="Strong"/>
              </w:rPr>
            </w:pPr>
            <w:r w:rsidRPr="002B5DC1">
              <w:rPr>
                <w:rStyle w:val="Strong"/>
              </w:rPr>
              <w:t xml:space="preserve">IHE Document Sharing Metadata Definition </w:t>
            </w:r>
          </w:p>
        </w:tc>
        <w:tc>
          <w:tcPr>
            <w:tcW w:w="7228" w:type="dxa"/>
          </w:tcPr>
          <w:p w14:paraId="0EBD69CE" w14:textId="111D85FE" w:rsidR="000A5D18" w:rsidRPr="002B5DC1" w:rsidRDefault="006F772D" w:rsidP="003715F0">
            <w:pPr>
              <w:pStyle w:val="BodyText"/>
            </w:pPr>
            <w:ins w:id="334" w:author="Lynn" w:date="2021-05-17T21:02:00Z">
              <w:r>
                <w:fldChar w:fldCharType="begin"/>
              </w:r>
              <w:r>
                <w:instrText xml:space="preserve"> HYPERLINK "https://profiles.ihe.net/ITI/TF/Volume2/ITI-18.html" \l "3.18.4.1.2.3.2" </w:instrText>
              </w:r>
              <w:r>
                <w:fldChar w:fldCharType="separate"/>
              </w:r>
              <w:r w:rsidR="000F35F5" w:rsidRPr="006F772D">
                <w:rPr>
                  <w:rStyle w:val="Hyperlink"/>
                </w:rPr>
                <w:t>ITI TF-2</w:t>
              </w:r>
              <w:del w:id="335" w:author="Lynn" w:date="2021-05-17T21:01:00Z">
                <w:r w:rsidR="000F35F5" w:rsidRPr="006F772D" w:rsidDel="006F772D">
                  <w:rPr>
                    <w:rStyle w:val="Hyperlink"/>
                  </w:rPr>
                  <w:delText>a</w:delText>
                </w:r>
              </w:del>
              <w:r w:rsidR="000F35F5" w:rsidRPr="006F772D">
                <w:rPr>
                  <w:rStyle w:val="Hyperlink"/>
                </w:rPr>
                <w:t xml:space="preserve">: </w:t>
              </w:r>
              <w:r w:rsidR="000A5D18" w:rsidRPr="006F772D">
                <w:rPr>
                  <w:rStyle w:val="Hyperlink"/>
                </w:rPr>
                <w:t>3.18.4.1.2.3.2</w:t>
              </w:r>
              <w:r>
                <w:fldChar w:fldCharType="end"/>
              </w:r>
            </w:ins>
            <w:r w:rsidR="000A5D18" w:rsidRPr="002B5DC1">
              <w:t xml:space="preserve"> Parameter Query ID</w:t>
            </w:r>
          </w:p>
        </w:tc>
      </w:tr>
      <w:tr w:rsidR="000A5D18" w:rsidRPr="002B5DC1" w14:paraId="44EFA206" w14:textId="77777777" w:rsidTr="003715F0">
        <w:tc>
          <w:tcPr>
            <w:tcW w:w="2122" w:type="dxa"/>
            <w:shd w:val="clear" w:color="auto" w:fill="D9D9D9" w:themeFill="background1" w:themeFillShade="D9"/>
          </w:tcPr>
          <w:p w14:paraId="33B55423" w14:textId="77777777" w:rsidR="000A5D18" w:rsidRPr="002B5DC1" w:rsidRDefault="000A5D18" w:rsidP="003715F0">
            <w:pPr>
              <w:pStyle w:val="BodyText"/>
              <w:rPr>
                <w:rStyle w:val="Strong"/>
              </w:rPr>
            </w:pPr>
            <w:r w:rsidRPr="002B5DC1">
              <w:rPr>
                <w:rStyle w:val="Strong"/>
              </w:rPr>
              <w:t xml:space="preserve">XACML Target Section </w:t>
            </w:r>
          </w:p>
        </w:tc>
        <w:tc>
          <w:tcPr>
            <w:tcW w:w="7228" w:type="dxa"/>
          </w:tcPr>
          <w:p w14:paraId="4E699E6D" w14:textId="77777777" w:rsidR="000A5D18" w:rsidRPr="002B5DC1" w:rsidRDefault="000A5D18" w:rsidP="003715F0">
            <w:pPr>
              <w:pStyle w:val="BodyText"/>
            </w:pPr>
            <w:r w:rsidRPr="002B5DC1">
              <w:t>action</w:t>
            </w:r>
          </w:p>
        </w:tc>
      </w:tr>
      <w:tr w:rsidR="000A5D18" w:rsidRPr="002B5DC1" w14:paraId="70FF48DA" w14:textId="77777777" w:rsidTr="003715F0">
        <w:tc>
          <w:tcPr>
            <w:tcW w:w="2122" w:type="dxa"/>
            <w:shd w:val="clear" w:color="auto" w:fill="D9D9D9" w:themeFill="background1" w:themeFillShade="D9"/>
          </w:tcPr>
          <w:p w14:paraId="3827A5A2" w14:textId="77777777" w:rsidR="000A5D18" w:rsidRPr="002B5DC1" w:rsidRDefault="000A5D18" w:rsidP="003715F0">
            <w:pPr>
              <w:pStyle w:val="BodyText"/>
              <w:rPr>
                <w:rStyle w:val="Strong"/>
              </w:rPr>
            </w:pPr>
            <w:r w:rsidRPr="002B5DC1">
              <w:rPr>
                <w:rStyle w:val="Strong"/>
              </w:rPr>
              <w:t xml:space="preserve">XACML Attribute ID </w:t>
            </w:r>
          </w:p>
        </w:tc>
        <w:tc>
          <w:tcPr>
            <w:tcW w:w="7228" w:type="dxa"/>
          </w:tcPr>
          <w:p w14:paraId="640A0F71" w14:textId="77777777" w:rsidR="000A5D18" w:rsidRPr="002B5DC1" w:rsidRDefault="000A5D18" w:rsidP="003715F0">
            <w:pPr>
              <w:pStyle w:val="BodyText"/>
              <w:rPr>
                <w:rStyle w:val="XMLname"/>
              </w:rPr>
            </w:pPr>
            <w:proofErr w:type="gramStart"/>
            <w:r w:rsidRPr="002B5DC1">
              <w:rPr>
                <w:rStyle w:val="XMLname"/>
              </w:rPr>
              <w:t>urn:ihe</w:t>
            </w:r>
            <w:proofErr w:type="gramEnd"/>
            <w:r w:rsidRPr="002B5DC1">
              <w:rPr>
                <w:rStyle w:val="XMLname"/>
              </w:rPr>
              <w:t>:iti:2016:RegistryStoredQuery:queryId</w:t>
            </w:r>
          </w:p>
        </w:tc>
      </w:tr>
      <w:tr w:rsidR="000A5D18" w:rsidRPr="002B5DC1" w14:paraId="39749A01" w14:textId="77777777" w:rsidTr="003715F0">
        <w:tc>
          <w:tcPr>
            <w:tcW w:w="2122" w:type="dxa"/>
            <w:shd w:val="clear" w:color="auto" w:fill="D9D9D9" w:themeFill="background1" w:themeFillShade="D9"/>
          </w:tcPr>
          <w:p w14:paraId="0C9AB521" w14:textId="77777777" w:rsidR="000A5D18" w:rsidRPr="002B5DC1" w:rsidRDefault="000A5D18" w:rsidP="003715F0">
            <w:pPr>
              <w:pStyle w:val="BodyText"/>
              <w:rPr>
                <w:rStyle w:val="Strong"/>
              </w:rPr>
            </w:pPr>
            <w:r w:rsidRPr="002B5DC1">
              <w:rPr>
                <w:rStyle w:val="Strong"/>
              </w:rPr>
              <w:t xml:space="preserve">XACML Data Type </w:t>
            </w:r>
          </w:p>
        </w:tc>
        <w:tc>
          <w:tcPr>
            <w:tcW w:w="7228" w:type="dxa"/>
          </w:tcPr>
          <w:p w14:paraId="2623760D" w14:textId="77777777" w:rsidR="000A5D18" w:rsidRPr="002B5DC1" w:rsidRDefault="000A5D18" w:rsidP="003715F0">
            <w:pPr>
              <w:pStyle w:val="BodyText"/>
              <w:rPr>
                <w:rStyle w:val="XMLname"/>
              </w:rPr>
            </w:pPr>
            <w:r w:rsidRPr="002B5DC1">
              <w:rPr>
                <w:rStyle w:val="XMLname"/>
              </w:rPr>
              <w:t>http://www.w3.org/2001/XMLSchema#anyURI</w:t>
            </w:r>
          </w:p>
        </w:tc>
      </w:tr>
      <w:tr w:rsidR="000A5D18" w:rsidRPr="002B5DC1" w14:paraId="1683D39B" w14:textId="77777777" w:rsidTr="003715F0">
        <w:tc>
          <w:tcPr>
            <w:tcW w:w="2122" w:type="dxa"/>
            <w:shd w:val="clear" w:color="auto" w:fill="D9D9D9" w:themeFill="background1" w:themeFillShade="D9"/>
          </w:tcPr>
          <w:p w14:paraId="4944E491" w14:textId="77777777" w:rsidR="000A5D18" w:rsidRPr="002B5DC1" w:rsidRDefault="000A5D18" w:rsidP="003715F0">
            <w:pPr>
              <w:pStyle w:val="BodyText"/>
              <w:rPr>
                <w:rStyle w:val="Strong"/>
              </w:rPr>
            </w:pPr>
            <w:r w:rsidRPr="002B5DC1">
              <w:rPr>
                <w:rStyle w:val="Strong"/>
              </w:rPr>
              <w:t xml:space="preserve">XACML Attribute Value Content </w:t>
            </w:r>
          </w:p>
        </w:tc>
        <w:tc>
          <w:tcPr>
            <w:tcW w:w="7228" w:type="dxa"/>
          </w:tcPr>
          <w:p w14:paraId="73015E19" w14:textId="49905320" w:rsidR="000A5D18" w:rsidRPr="002B5DC1" w:rsidRDefault="007A1C61">
            <w:pPr>
              <w:pStyle w:val="BodyText"/>
            </w:pPr>
            <w:r w:rsidRPr="002B5DC1">
              <w:t xml:space="preserve">Shall </w:t>
            </w:r>
            <w:r w:rsidR="000A5D18" w:rsidRPr="002B5DC1">
              <w:t xml:space="preserve">contain one of the stored query IDs defined in </w:t>
            </w:r>
            <w:ins w:id="336" w:author="Lynn" w:date="2021-05-17T21:03:00Z">
              <w:r w:rsidR="006F772D">
                <w:fldChar w:fldCharType="begin"/>
              </w:r>
              <w:r w:rsidR="006F772D">
                <w:instrText xml:space="preserve"> HYPERLINK "https://profiles.ihe.net/ITI/TF/Volume2/ITI-18.html" \l "3.18.4.1.2.4" </w:instrText>
              </w:r>
              <w:r w:rsidR="006F772D">
                <w:fldChar w:fldCharType="separate"/>
              </w:r>
              <w:r w:rsidR="000F35F5" w:rsidRPr="006F772D">
                <w:rPr>
                  <w:rStyle w:val="Hyperlink"/>
                </w:rPr>
                <w:t>ITI TF-2</w:t>
              </w:r>
              <w:del w:id="337" w:author="Lynn" w:date="2021-05-17T21:02:00Z">
                <w:r w:rsidR="000F35F5" w:rsidRPr="006F772D" w:rsidDel="006F772D">
                  <w:rPr>
                    <w:rStyle w:val="Hyperlink"/>
                  </w:rPr>
                  <w:delText>a</w:delText>
                </w:r>
              </w:del>
              <w:r w:rsidR="000F35F5" w:rsidRPr="006F772D">
                <w:rPr>
                  <w:rStyle w:val="Hyperlink"/>
                </w:rPr>
                <w:t xml:space="preserve">: </w:t>
              </w:r>
              <w:r w:rsidR="000A5D18" w:rsidRPr="006F772D">
                <w:rPr>
                  <w:rStyle w:val="Hyperlink"/>
                </w:rPr>
                <w:t>3.18.4.1.2.4</w:t>
              </w:r>
              <w:r w:rsidR="006F772D">
                <w:fldChar w:fldCharType="end"/>
              </w:r>
            </w:ins>
            <w:r w:rsidR="00101C4C" w:rsidRPr="002B5DC1">
              <w:t xml:space="preserve"> or in </w:t>
            </w:r>
            <w:ins w:id="338" w:author="Lynn" w:date="2021-05-17T21:03:00Z">
              <w:r w:rsidR="006F772D">
                <w:fldChar w:fldCharType="begin"/>
              </w:r>
              <w:r w:rsidR="006F772D">
                <w:instrText xml:space="preserve"> HYPERLINK "https://profiles.ihe.net/ITI/TF/Volume2/ITI-51.html" \l "3.51.4.1.2.2" </w:instrText>
              </w:r>
              <w:r w:rsidR="006F772D">
                <w:fldChar w:fldCharType="separate"/>
              </w:r>
              <w:r w:rsidR="00101C4C" w:rsidRPr="006F772D">
                <w:rPr>
                  <w:rStyle w:val="Hyperlink"/>
                </w:rPr>
                <w:t>ITI TF-2</w:t>
              </w:r>
              <w:del w:id="339" w:author="Lynn" w:date="2021-05-17T21:02:00Z">
                <w:r w:rsidR="00101C4C" w:rsidRPr="006F772D" w:rsidDel="006F772D">
                  <w:rPr>
                    <w:rStyle w:val="Hyperlink"/>
                  </w:rPr>
                  <w:delText>b</w:delText>
                </w:r>
              </w:del>
              <w:r w:rsidR="00101C4C" w:rsidRPr="006F772D">
                <w:rPr>
                  <w:rStyle w:val="Hyperlink"/>
                </w:rPr>
                <w:t>: 3.51.4.1.2.2</w:t>
              </w:r>
              <w:r w:rsidR="006F772D">
                <w:fldChar w:fldCharType="end"/>
              </w:r>
            </w:ins>
            <w:r w:rsidR="002120D7" w:rsidRPr="002B5DC1">
              <w:t>.</w:t>
            </w:r>
          </w:p>
        </w:tc>
      </w:tr>
      <w:tr w:rsidR="000A5D18" w:rsidRPr="002B5DC1" w14:paraId="1CF93811" w14:textId="77777777" w:rsidTr="003715F0">
        <w:tc>
          <w:tcPr>
            <w:tcW w:w="2122" w:type="dxa"/>
            <w:shd w:val="clear" w:color="auto" w:fill="D9D9D9" w:themeFill="background1" w:themeFillShade="D9"/>
          </w:tcPr>
          <w:p w14:paraId="5A5991C9" w14:textId="77777777" w:rsidR="000A5D18" w:rsidRPr="002B5DC1" w:rsidRDefault="000A5D18" w:rsidP="003715F0">
            <w:pPr>
              <w:pStyle w:val="BodyText"/>
              <w:rPr>
                <w:rStyle w:val="Strong"/>
              </w:rPr>
            </w:pPr>
            <w:r w:rsidRPr="002B5DC1">
              <w:rPr>
                <w:rStyle w:val="Strong"/>
              </w:rPr>
              <w:t>Attribute ID used in</w:t>
            </w:r>
          </w:p>
        </w:tc>
        <w:tc>
          <w:tcPr>
            <w:tcW w:w="7228" w:type="dxa"/>
          </w:tcPr>
          <w:p w14:paraId="393AB9DD" w14:textId="77777777" w:rsidR="000A5D18" w:rsidRPr="002B5DC1" w:rsidRDefault="000A5D18" w:rsidP="003715F0">
            <w:pPr>
              <w:pStyle w:val="BodyText"/>
            </w:pPr>
            <w:r w:rsidRPr="002B5DC1">
              <w:t xml:space="preserve">Attributes with action ID </w:t>
            </w:r>
            <w:proofErr w:type="gramStart"/>
            <w:r w:rsidRPr="002B5DC1">
              <w:rPr>
                <w:rStyle w:val="XMLname"/>
              </w:rPr>
              <w:t>urn:ihe</w:t>
            </w:r>
            <w:proofErr w:type="gramEnd"/>
            <w:r w:rsidRPr="002B5DC1">
              <w:rPr>
                <w:rStyle w:val="XMLname"/>
              </w:rPr>
              <w:t>:iti:2007:RegistryStoredQueryResponse</w:t>
            </w:r>
          </w:p>
        </w:tc>
      </w:tr>
      <w:tr w:rsidR="000A5D18" w:rsidRPr="002B5DC1" w14:paraId="2531DAD5" w14:textId="77777777" w:rsidTr="003715F0">
        <w:tc>
          <w:tcPr>
            <w:tcW w:w="2122" w:type="dxa"/>
            <w:shd w:val="clear" w:color="auto" w:fill="D9D9D9" w:themeFill="background1" w:themeFillShade="D9"/>
          </w:tcPr>
          <w:p w14:paraId="1FE8A36B" w14:textId="77777777" w:rsidR="000A5D18" w:rsidRPr="002B5DC1" w:rsidRDefault="000A5D18" w:rsidP="003715F0">
            <w:pPr>
              <w:pStyle w:val="BodyText"/>
              <w:rPr>
                <w:rStyle w:val="Strong"/>
              </w:rPr>
            </w:pPr>
            <w:r w:rsidRPr="002B5DC1">
              <w:rPr>
                <w:rStyle w:val="Strong"/>
              </w:rPr>
              <w:t xml:space="preserve">XACML Example </w:t>
            </w:r>
          </w:p>
        </w:tc>
        <w:tc>
          <w:tcPr>
            <w:tcW w:w="7228" w:type="dxa"/>
          </w:tcPr>
          <w:p w14:paraId="3AD1FF09" w14:textId="77777777" w:rsidR="000A5D18" w:rsidRPr="002B5DC1" w:rsidRDefault="000A5D18">
            <w:pPr>
              <w:pStyle w:val="BodyText"/>
              <w:rPr>
                <w:rStyle w:val="XMLname"/>
              </w:rPr>
            </w:pPr>
            <w:r w:rsidRPr="002B5DC1">
              <w:rPr>
                <w:rStyle w:val="XMLname"/>
              </w:rPr>
              <w:t xml:space="preserve">&lt;Attribute   </w:t>
            </w:r>
            <w:proofErr w:type="spellStart"/>
            <w:r w:rsidRPr="002B5DC1">
              <w:rPr>
                <w:rStyle w:val="XMLname"/>
              </w:rPr>
              <w:t>AttributeId</w:t>
            </w:r>
            <w:proofErr w:type="spellEnd"/>
            <w:r w:rsidRPr="002B5DC1">
              <w:rPr>
                <w:rStyle w:val="XMLname"/>
              </w:rPr>
              <w:t>="</w:t>
            </w:r>
            <w:proofErr w:type="gramStart"/>
            <w:r w:rsidRPr="002B5DC1">
              <w:rPr>
                <w:rStyle w:val="XMLname"/>
              </w:rPr>
              <w:t>urn:ihe</w:t>
            </w:r>
            <w:proofErr w:type="gramEnd"/>
            <w:r w:rsidRPr="002B5DC1">
              <w:rPr>
                <w:rStyle w:val="XMLname"/>
              </w:rPr>
              <w:t>:iti:2016:RegistryStoredQuery:queryId"</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urn:uuid:14d4debf-8f97-4251-9a74-a90016b0af0d</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04A4D9B3" w14:textId="4E5E85F6" w:rsidR="000A5D18" w:rsidRPr="002B5DC1" w:rsidRDefault="000A5D18" w:rsidP="000A5D18">
      <w:pPr>
        <w:pStyle w:val="Heading6"/>
        <w:numPr>
          <w:ilvl w:val="0"/>
          <w:numId w:val="0"/>
        </w:numPr>
        <w:rPr>
          <w:noProof w:val="0"/>
        </w:rPr>
      </w:pPr>
      <w:bookmarkStart w:id="340" w:name="_Toc13811031"/>
      <w:r w:rsidRPr="002B5DC1">
        <w:rPr>
          <w:noProof w:val="0"/>
        </w:rPr>
        <w:lastRenderedPageBreak/>
        <w:t>5.</w:t>
      </w:r>
      <w:r w:rsidR="0066138C" w:rsidRPr="002B5DC1">
        <w:rPr>
          <w:noProof w:val="0"/>
        </w:rPr>
        <w:t>6</w:t>
      </w:r>
      <w:r w:rsidRPr="002B5DC1">
        <w:rPr>
          <w:noProof w:val="0"/>
        </w:rPr>
        <w:t>.2.1.6.3 Additional Action Attribute – Return Type</w:t>
      </w:r>
      <w:bookmarkEnd w:id="340"/>
    </w:p>
    <w:tbl>
      <w:tblPr>
        <w:tblStyle w:val="TableGrid"/>
        <w:tblW w:w="0" w:type="auto"/>
        <w:tblLook w:val="04A0" w:firstRow="1" w:lastRow="0" w:firstColumn="1" w:lastColumn="0" w:noHBand="0" w:noVBand="1"/>
      </w:tblPr>
      <w:tblGrid>
        <w:gridCol w:w="2122"/>
        <w:gridCol w:w="7228"/>
      </w:tblGrid>
      <w:tr w:rsidR="000A5D18" w:rsidRPr="002B5DC1" w14:paraId="1E3E5FCE" w14:textId="77777777" w:rsidTr="00C709FD">
        <w:trPr>
          <w:cantSplit/>
        </w:trPr>
        <w:tc>
          <w:tcPr>
            <w:tcW w:w="2122" w:type="dxa"/>
            <w:shd w:val="clear" w:color="auto" w:fill="D9D9D9" w:themeFill="background1" w:themeFillShade="D9"/>
          </w:tcPr>
          <w:p w14:paraId="434063F8" w14:textId="77777777" w:rsidR="000A5D18" w:rsidRPr="002B5DC1" w:rsidRDefault="000A5D18" w:rsidP="003715F0">
            <w:pPr>
              <w:pStyle w:val="BodyText"/>
              <w:rPr>
                <w:rStyle w:val="Strong"/>
              </w:rPr>
            </w:pPr>
            <w:r w:rsidRPr="002B5DC1">
              <w:rPr>
                <w:rStyle w:val="Strong"/>
              </w:rPr>
              <w:t xml:space="preserve">IHE Document Sharing Metadata Definition </w:t>
            </w:r>
          </w:p>
        </w:tc>
        <w:tc>
          <w:tcPr>
            <w:tcW w:w="7228" w:type="dxa"/>
          </w:tcPr>
          <w:p w14:paraId="184806ED" w14:textId="116D8CFA" w:rsidR="000A5D18" w:rsidRPr="002B5DC1" w:rsidRDefault="006F772D" w:rsidP="003715F0">
            <w:pPr>
              <w:pStyle w:val="BodyText"/>
            </w:pPr>
            <w:ins w:id="341" w:author="Lynn" w:date="2021-05-17T21:04:00Z">
              <w:r>
                <w:fldChar w:fldCharType="begin"/>
              </w:r>
              <w:r>
                <w:instrText xml:space="preserve"> HYPERLINK "https://profiles.ihe.net/ITI/TF/Volume2/ITI-18.html" \l "3.18.4.1.2.3.1" </w:instrText>
              </w:r>
              <w:r>
                <w:fldChar w:fldCharType="separate"/>
              </w:r>
              <w:r w:rsidR="0057005D" w:rsidRPr="006F772D">
                <w:rPr>
                  <w:rStyle w:val="Hyperlink"/>
                </w:rPr>
                <w:t>ITI TF-2</w:t>
              </w:r>
              <w:del w:id="342" w:author="Lynn" w:date="2021-05-17T21:03:00Z">
                <w:r w:rsidR="0057005D" w:rsidRPr="006F772D" w:rsidDel="006F772D">
                  <w:rPr>
                    <w:rStyle w:val="Hyperlink"/>
                  </w:rPr>
                  <w:delText>a</w:delText>
                </w:r>
              </w:del>
              <w:r w:rsidR="0057005D" w:rsidRPr="006F772D">
                <w:rPr>
                  <w:rStyle w:val="Hyperlink"/>
                </w:rPr>
                <w:t xml:space="preserve">: </w:t>
              </w:r>
              <w:r w:rsidR="000A5D18" w:rsidRPr="006F772D">
                <w:rPr>
                  <w:rStyle w:val="Hyperlink"/>
                </w:rPr>
                <w:t>3.18.4.1.2.3.1</w:t>
              </w:r>
              <w:r>
                <w:fldChar w:fldCharType="end"/>
              </w:r>
            </w:ins>
            <w:r w:rsidR="000A5D18" w:rsidRPr="002B5DC1">
              <w:t xml:space="preserve"> Parameter </w:t>
            </w:r>
            <w:proofErr w:type="spellStart"/>
            <w:r w:rsidR="000A5D18" w:rsidRPr="002B5DC1">
              <w:t>returnType</w:t>
            </w:r>
            <w:proofErr w:type="spellEnd"/>
          </w:p>
        </w:tc>
      </w:tr>
      <w:tr w:rsidR="000A5D18" w:rsidRPr="002B5DC1" w14:paraId="4AF4EFDC" w14:textId="77777777" w:rsidTr="00C709FD">
        <w:trPr>
          <w:cantSplit/>
        </w:trPr>
        <w:tc>
          <w:tcPr>
            <w:tcW w:w="2122" w:type="dxa"/>
            <w:shd w:val="clear" w:color="auto" w:fill="D9D9D9" w:themeFill="background1" w:themeFillShade="D9"/>
          </w:tcPr>
          <w:p w14:paraId="59EE3408" w14:textId="77777777" w:rsidR="000A5D18" w:rsidRPr="002B5DC1" w:rsidRDefault="000A5D18" w:rsidP="003715F0">
            <w:pPr>
              <w:pStyle w:val="BodyText"/>
              <w:rPr>
                <w:rStyle w:val="Strong"/>
              </w:rPr>
            </w:pPr>
            <w:r w:rsidRPr="002B5DC1">
              <w:rPr>
                <w:rStyle w:val="Strong"/>
              </w:rPr>
              <w:t xml:space="preserve">XACML Target Section </w:t>
            </w:r>
          </w:p>
        </w:tc>
        <w:tc>
          <w:tcPr>
            <w:tcW w:w="7228" w:type="dxa"/>
          </w:tcPr>
          <w:p w14:paraId="224EFAB6" w14:textId="77777777" w:rsidR="000A5D18" w:rsidRPr="002B5DC1" w:rsidRDefault="000A5D18" w:rsidP="003715F0">
            <w:pPr>
              <w:pStyle w:val="BodyText"/>
            </w:pPr>
            <w:r w:rsidRPr="002B5DC1">
              <w:t>action</w:t>
            </w:r>
          </w:p>
        </w:tc>
      </w:tr>
      <w:tr w:rsidR="000A5D18" w:rsidRPr="002B5DC1" w14:paraId="369397B5" w14:textId="77777777" w:rsidTr="00C709FD">
        <w:trPr>
          <w:cantSplit/>
        </w:trPr>
        <w:tc>
          <w:tcPr>
            <w:tcW w:w="2122" w:type="dxa"/>
            <w:shd w:val="clear" w:color="auto" w:fill="D9D9D9" w:themeFill="background1" w:themeFillShade="D9"/>
          </w:tcPr>
          <w:p w14:paraId="31A2994C" w14:textId="77777777" w:rsidR="000A5D18" w:rsidRPr="002B5DC1" w:rsidRDefault="000A5D18" w:rsidP="003715F0">
            <w:pPr>
              <w:pStyle w:val="BodyText"/>
              <w:rPr>
                <w:rStyle w:val="Strong"/>
              </w:rPr>
            </w:pPr>
            <w:r w:rsidRPr="002B5DC1">
              <w:rPr>
                <w:rStyle w:val="Strong"/>
              </w:rPr>
              <w:t xml:space="preserve">XACML Attribute ID </w:t>
            </w:r>
          </w:p>
        </w:tc>
        <w:tc>
          <w:tcPr>
            <w:tcW w:w="7228" w:type="dxa"/>
          </w:tcPr>
          <w:p w14:paraId="45DFD24C" w14:textId="77777777" w:rsidR="000A5D18" w:rsidRPr="002B5DC1" w:rsidRDefault="000A5D18">
            <w:pPr>
              <w:pStyle w:val="BodyText"/>
              <w:rPr>
                <w:rStyle w:val="XMLname"/>
              </w:rPr>
            </w:pPr>
            <w:proofErr w:type="gramStart"/>
            <w:r w:rsidRPr="002B5DC1">
              <w:rPr>
                <w:rStyle w:val="XMLname"/>
              </w:rPr>
              <w:t>urn:ihe</w:t>
            </w:r>
            <w:proofErr w:type="gramEnd"/>
            <w:r w:rsidRPr="002B5DC1">
              <w:rPr>
                <w:rStyle w:val="XMLname"/>
              </w:rPr>
              <w:t>:iti:2016:RegistryStoredQuery:returnType</w:t>
            </w:r>
          </w:p>
        </w:tc>
      </w:tr>
      <w:tr w:rsidR="000A5D18" w:rsidRPr="002B5DC1" w14:paraId="7C59B4D8" w14:textId="77777777" w:rsidTr="00C709FD">
        <w:trPr>
          <w:cantSplit/>
        </w:trPr>
        <w:tc>
          <w:tcPr>
            <w:tcW w:w="2122" w:type="dxa"/>
            <w:shd w:val="clear" w:color="auto" w:fill="D9D9D9" w:themeFill="background1" w:themeFillShade="D9"/>
          </w:tcPr>
          <w:p w14:paraId="572FDC62" w14:textId="77777777" w:rsidR="000A5D18" w:rsidRPr="002B5DC1" w:rsidRDefault="000A5D18" w:rsidP="003715F0">
            <w:pPr>
              <w:pStyle w:val="BodyText"/>
              <w:rPr>
                <w:rStyle w:val="Strong"/>
              </w:rPr>
            </w:pPr>
            <w:r w:rsidRPr="002B5DC1">
              <w:rPr>
                <w:rStyle w:val="Strong"/>
              </w:rPr>
              <w:t xml:space="preserve">XACML Data Type </w:t>
            </w:r>
          </w:p>
        </w:tc>
        <w:tc>
          <w:tcPr>
            <w:tcW w:w="7228" w:type="dxa"/>
          </w:tcPr>
          <w:p w14:paraId="62268F70" w14:textId="77777777" w:rsidR="000A5D18" w:rsidRPr="002B5DC1" w:rsidRDefault="000A5D18" w:rsidP="003715F0">
            <w:pPr>
              <w:pStyle w:val="BodyText"/>
              <w:rPr>
                <w:rStyle w:val="XMLname"/>
              </w:rPr>
            </w:pPr>
            <w:r w:rsidRPr="002B5DC1">
              <w:rPr>
                <w:rStyle w:val="XMLname"/>
              </w:rPr>
              <w:t>http://www.w3.org/2001/XMLSchema#anyURI</w:t>
            </w:r>
          </w:p>
        </w:tc>
      </w:tr>
      <w:tr w:rsidR="000A5D18" w:rsidRPr="002B5DC1" w14:paraId="359E93FF" w14:textId="77777777" w:rsidTr="00C709FD">
        <w:trPr>
          <w:cantSplit/>
        </w:trPr>
        <w:tc>
          <w:tcPr>
            <w:tcW w:w="2122" w:type="dxa"/>
            <w:shd w:val="clear" w:color="auto" w:fill="D9D9D9" w:themeFill="background1" w:themeFillShade="D9"/>
          </w:tcPr>
          <w:p w14:paraId="187BB7A9" w14:textId="77777777" w:rsidR="000A5D18" w:rsidRPr="002B5DC1" w:rsidRDefault="000A5D18" w:rsidP="003715F0">
            <w:pPr>
              <w:pStyle w:val="BodyText"/>
              <w:rPr>
                <w:rStyle w:val="Strong"/>
              </w:rPr>
            </w:pPr>
            <w:r w:rsidRPr="002B5DC1">
              <w:rPr>
                <w:rStyle w:val="Strong"/>
              </w:rPr>
              <w:t xml:space="preserve">XACML Attribute Value Content </w:t>
            </w:r>
          </w:p>
        </w:tc>
        <w:tc>
          <w:tcPr>
            <w:tcW w:w="7228" w:type="dxa"/>
          </w:tcPr>
          <w:p w14:paraId="5D41852A" w14:textId="77777777" w:rsidR="000A5D18" w:rsidRPr="002B5DC1" w:rsidRDefault="007A1C61">
            <w:pPr>
              <w:pStyle w:val="BodyText"/>
            </w:pPr>
            <w:r w:rsidRPr="002B5DC1">
              <w:t xml:space="preserve">Shall </w:t>
            </w:r>
            <w:r w:rsidR="000A5D18" w:rsidRPr="002B5DC1">
              <w:t xml:space="preserve">contain </w:t>
            </w:r>
            <w:r w:rsidR="00FE14DE" w:rsidRPr="002B5DC1">
              <w:t xml:space="preserve">either </w:t>
            </w:r>
            <w:proofErr w:type="gramStart"/>
            <w:r w:rsidR="00FE14DE" w:rsidRPr="002B5DC1">
              <w:rPr>
                <w:rStyle w:val="XMLname"/>
              </w:rPr>
              <w:t>urn:ihe</w:t>
            </w:r>
            <w:proofErr w:type="gramEnd"/>
            <w:r w:rsidR="00FE14DE" w:rsidRPr="002B5DC1">
              <w:rPr>
                <w:rStyle w:val="XMLname"/>
              </w:rPr>
              <w:t>:iti:xds-b:2016:leaf-class</w:t>
            </w:r>
            <w:r w:rsidR="00FE14DE" w:rsidRPr="002B5DC1">
              <w:t xml:space="preserve"> or </w:t>
            </w:r>
            <w:r w:rsidR="00FE14DE" w:rsidRPr="002B5DC1">
              <w:rPr>
                <w:rStyle w:val="XMLname"/>
              </w:rPr>
              <w:t>urn:ihe:iti:xds-b:2016:object-ref</w:t>
            </w:r>
            <w:r w:rsidR="00FE14DE" w:rsidRPr="002B5DC1">
              <w:t xml:space="preserve"> </w:t>
            </w:r>
          </w:p>
        </w:tc>
      </w:tr>
      <w:tr w:rsidR="000A5D18" w:rsidRPr="002B5DC1" w14:paraId="551512FE" w14:textId="77777777" w:rsidTr="00C709FD">
        <w:trPr>
          <w:cantSplit/>
        </w:trPr>
        <w:tc>
          <w:tcPr>
            <w:tcW w:w="2122" w:type="dxa"/>
            <w:shd w:val="clear" w:color="auto" w:fill="D9D9D9" w:themeFill="background1" w:themeFillShade="D9"/>
          </w:tcPr>
          <w:p w14:paraId="1FA05B28" w14:textId="77777777" w:rsidR="000A5D18" w:rsidRPr="002B5DC1" w:rsidRDefault="000A5D18" w:rsidP="003715F0">
            <w:pPr>
              <w:pStyle w:val="BodyText"/>
              <w:rPr>
                <w:rStyle w:val="Strong"/>
              </w:rPr>
            </w:pPr>
            <w:r w:rsidRPr="002B5DC1">
              <w:rPr>
                <w:rStyle w:val="Strong"/>
              </w:rPr>
              <w:t>Attribute ID used in</w:t>
            </w:r>
          </w:p>
        </w:tc>
        <w:tc>
          <w:tcPr>
            <w:tcW w:w="7228" w:type="dxa"/>
          </w:tcPr>
          <w:p w14:paraId="65D5C5E0" w14:textId="77777777" w:rsidR="000A5D18" w:rsidRPr="002B5DC1" w:rsidRDefault="000A5D18" w:rsidP="003715F0">
            <w:pPr>
              <w:pStyle w:val="BodyText"/>
            </w:pPr>
            <w:r w:rsidRPr="002B5DC1">
              <w:t xml:space="preserve">Attributes with action ID </w:t>
            </w:r>
            <w:proofErr w:type="gramStart"/>
            <w:r w:rsidRPr="002B5DC1">
              <w:rPr>
                <w:rStyle w:val="XMLname"/>
              </w:rPr>
              <w:t>urn:ihe</w:t>
            </w:r>
            <w:proofErr w:type="gramEnd"/>
            <w:r w:rsidRPr="002B5DC1">
              <w:rPr>
                <w:rStyle w:val="XMLname"/>
              </w:rPr>
              <w:t>:iti:2007:RegistryStoredQueryResponse</w:t>
            </w:r>
          </w:p>
        </w:tc>
      </w:tr>
      <w:tr w:rsidR="000A5D18" w:rsidRPr="002B5DC1" w14:paraId="44955E51" w14:textId="77777777" w:rsidTr="00C709FD">
        <w:trPr>
          <w:cantSplit/>
        </w:trPr>
        <w:tc>
          <w:tcPr>
            <w:tcW w:w="2122" w:type="dxa"/>
            <w:shd w:val="clear" w:color="auto" w:fill="D9D9D9" w:themeFill="background1" w:themeFillShade="D9"/>
          </w:tcPr>
          <w:p w14:paraId="24867457" w14:textId="77777777" w:rsidR="000A5D18" w:rsidRPr="002B5DC1" w:rsidRDefault="000A5D18" w:rsidP="003715F0">
            <w:pPr>
              <w:pStyle w:val="BodyText"/>
              <w:rPr>
                <w:rStyle w:val="Strong"/>
              </w:rPr>
            </w:pPr>
            <w:r w:rsidRPr="002B5DC1">
              <w:rPr>
                <w:rStyle w:val="Strong"/>
              </w:rPr>
              <w:t xml:space="preserve">XACML Example </w:t>
            </w:r>
          </w:p>
        </w:tc>
        <w:tc>
          <w:tcPr>
            <w:tcW w:w="7228" w:type="dxa"/>
          </w:tcPr>
          <w:p w14:paraId="5529EDD1" w14:textId="77777777" w:rsidR="000A5D18" w:rsidRPr="002B5DC1" w:rsidRDefault="000A5D18">
            <w:pPr>
              <w:pStyle w:val="BodyText"/>
              <w:rPr>
                <w:rStyle w:val="XMLname"/>
              </w:rPr>
            </w:pPr>
            <w:r w:rsidRPr="002B5DC1">
              <w:rPr>
                <w:rStyle w:val="XMLname"/>
              </w:rPr>
              <w:t>&lt;Attribute</w:t>
            </w:r>
            <w:r w:rsidR="00FE14DE" w:rsidRPr="002B5DC1">
              <w:rPr>
                <w:rStyle w:val="XMLname"/>
              </w:rPr>
              <w:t xml:space="preserve"> </w:t>
            </w:r>
            <w:proofErr w:type="spellStart"/>
            <w:r w:rsidRPr="002B5DC1">
              <w:rPr>
                <w:rStyle w:val="XMLname"/>
              </w:rPr>
              <w:t>AttributeId</w:t>
            </w:r>
            <w:proofErr w:type="spellEnd"/>
            <w:r w:rsidRPr="002B5DC1">
              <w:rPr>
                <w:rStyle w:val="XMLname"/>
              </w:rPr>
              <w:t>=</w:t>
            </w:r>
            <w:r w:rsidR="00FE14DE" w:rsidRPr="002B5DC1">
              <w:rPr>
                <w:rStyle w:val="XMLname"/>
              </w:rPr>
              <w:br/>
              <w:t xml:space="preserve"> </w:t>
            </w:r>
            <w:r w:rsidRPr="002B5DC1">
              <w:rPr>
                <w:rStyle w:val="XMLname"/>
              </w:rPr>
              <w:t>"</w:t>
            </w:r>
            <w:proofErr w:type="gramStart"/>
            <w:r w:rsidRPr="002B5DC1">
              <w:rPr>
                <w:rStyle w:val="XMLname"/>
              </w:rPr>
              <w:t>urn:ihe</w:t>
            </w:r>
            <w:proofErr w:type="gramEnd"/>
            <w:r w:rsidRPr="002B5DC1">
              <w:rPr>
                <w:rStyle w:val="XMLname"/>
              </w:rPr>
              <w:t>:iti:2016:RegistryStoredQuery:</w:t>
            </w:r>
            <w:r w:rsidR="00FE14DE" w:rsidRPr="002B5DC1">
              <w:rPr>
                <w:rStyle w:val="XMLname"/>
              </w:rPr>
              <w:t>returnType</w:t>
            </w:r>
            <w:r w:rsidRPr="002B5DC1">
              <w:rPr>
                <w:rStyle w:val="XMLname"/>
              </w:rPr>
              <w:t>"</w:t>
            </w:r>
            <w:r w:rsidRPr="002B5DC1">
              <w:rPr>
                <w:rStyle w:val="XMLname"/>
              </w:rPr>
              <w:br/>
              <w:t xml:space="preserve">  </w:t>
            </w:r>
            <w:proofErr w:type="spellStart"/>
            <w:r w:rsidRPr="002B5DC1">
              <w:rPr>
                <w:rStyle w:val="XMLname"/>
              </w:rPr>
              <w:t>DataType</w:t>
            </w:r>
            <w:proofErr w:type="spellEnd"/>
            <w:r w:rsidRPr="002B5DC1">
              <w:rPr>
                <w:rStyle w:val="XMLname"/>
              </w:rPr>
              <w:t>="http://www.w3.org/2001/XMLSchema#anyURI"&gt;</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 xml:space="preserve">        </w:t>
            </w:r>
            <w:r w:rsidR="00FE14DE" w:rsidRPr="002B5DC1">
              <w:rPr>
                <w:rStyle w:val="XMLname"/>
              </w:rPr>
              <w:t>urn:ihe:iti:xds-b:2016:leaf-class</w:t>
            </w:r>
            <w:r w:rsidRPr="002B5DC1">
              <w:rPr>
                <w:rStyle w:val="XMLname"/>
              </w:rPr>
              <w:br/>
              <w:t xml:space="preserve">    &lt;/</w:t>
            </w:r>
            <w:proofErr w:type="spellStart"/>
            <w:r w:rsidRPr="002B5DC1">
              <w:rPr>
                <w:rStyle w:val="XMLname"/>
              </w:rPr>
              <w:t>AttributeValue</w:t>
            </w:r>
            <w:proofErr w:type="spellEnd"/>
            <w:r w:rsidRPr="002B5DC1">
              <w:rPr>
                <w:rStyle w:val="XMLname"/>
              </w:rPr>
              <w:t>&gt;</w:t>
            </w:r>
            <w:r w:rsidRPr="002B5DC1">
              <w:rPr>
                <w:rStyle w:val="XMLname"/>
              </w:rPr>
              <w:br/>
              <w:t>&lt;/Attribute&gt;</w:t>
            </w:r>
          </w:p>
        </w:tc>
      </w:tr>
    </w:tbl>
    <w:p w14:paraId="315018C7" w14:textId="6C48626B" w:rsidR="00A7582E" w:rsidRPr="002B5DC1" w:rsidRDefault="00A7582E" w:rsidP="00A835E3">
      <w:pPr>
        <w:pStyle w:val="Heading5"/>
        <w:numPr>
          <w:ilvl w:val="0"/>
          <w:numId w:val="0"/>
        </w:numPr>
        <w:rPr>
          <w:noProof w:val="0"/>
        </w:rPr>
      </w:pPr>
      <w:bookmarkStart w:id="343" w:name="_Toc13811032"/>
      <w:r w:rsidRPr="002B5DC1">
        <w:rPr>
          <w:noProof w:val="0"/>
        </w:rPr>
        <w:t>5.</w:t>
      </w:r>
      <w:r w:rsidR="0066138C" w:rsidRPr="002B5DC1">
        <w:rPr>
          <w:noProof w:val="0"/>
        </w:rPr>
        <w:t>6</w:t>
      </w:r>
      <w:r w:rsidRPr="002B5DC1">
        <w:rPr>
          <w:noProof w:val="0"/>
        </w:rPr>
        <w:t>.2.</w:t>
      </w:r>
      <w:r w:rsidR="00F85DC2" w:rsidRPr="002B5DC1">
        <w:rPr>
          <w:noProof w:val="0"/>
        </w:rPr>
        <w:t>1</w:t>
      </w:r>
      <w:r w:rsidRPr="002B5DC1">
        <w:rPr>
          <w:noProof w:val="0"/>
        </w:rPr>
        <w:t>.</w:t>
      </w:r>
      <w:r w:rsidR="00F85DC2" w:rsidRPr="002B5DC1">
        <w:rPr>
          <w:noProof w:val="0"/>
        </w:rPr>
        <w:t>7</w:t>
      </w:r>
      <w:r w:rsidRPr="002B5DC1">
        <w:rPr>
          <w:noProof w:val="0"/>
        </w:rPr>
        <w:t xml:space="preserve"> Attribute Definitions </w:t>
      </w:r>
      <w:r w:rsidR="006728E2" w:rsidRPr="002B5DC1">
        <w:rPr>
          <w:noProof w:val="0"/>
        </w:rPr>
        <w:t>–</w:t>
      </w:r>
      <w:r w:rsidRPr="002B5DC1">
        <w:rPr>
          <w:noProof w:val="0"/>
        </w:rPr>
        <w:t xml:space="preserve"> Environment</w:t>
      </w:r>
      <w:bookmarkEnd w:id="343"/>
    </w:p>
    <w:p w14:paraId="68D34B7A" w14:textId="77777777" w:rsidR="006728E2" w:rsidRPr="002B5DC1" w:rsidRDefault="006728E2" w:rsidP="00A835E3">
      <w:pPr>
        <w:pStyle w:val="BodyText"/>
      </w:pPr>
      <w:r w:rsidRPr="002B5DC1">
        <w:t>No additional constraints.</w:t>
      </w:r>
    </w:p>
    <w:p w14:paraId="0D038893" w14:textId="7B6EFE1B" w:rsidR="00F85DC2" w:rsidRPr="002B5DC1" w:rsidRDefault="00F85DC2" w:rsidP="007D4B14">
      <w:pPr>
        <w:pStyle w:val="Heading4"/>
        <w:numPr>
          <w:ilvl w:val="0"/>
          <w:numId w:val="0"/>
        </w:numPr>
        <w:rPr>
          <w:noProof w:val="0"/>
        </w:rPr>
      </w:pPr>
      <w:bookmarkStart w:id="344" w:name="_Toc13811033"/>
      <w:r w:rsidRPr="002B5DC1">
        <w:rPr>
          <w:noProof w:val="0"/>
        </w:rPr>
        <w:t>5.</w:t>
      </w:r>
      <w:r w:rsidR="0066138C" w:rsidRPr="002B5DC1">
        <w:rPr>
          <w:noProof w:val="0"/>
        </w:rPr>
        <w:t>6</w:t>
      </w:r>
      <w:r w:rsidRPr="002B5DC1">
        <w:rPr>
          <w:noProof w:val="0"/>
        </w:rPr>
        <w:t xml:space="preserve">.2.2 </w:t>
      </w:r>
      <w:r w:rsidR="007E18F6" w:rsidRPr="002B5DC1">
        <w:rPr>
          <w:noProof w:val="0"/>
        </w:rPr>
        <w:t xml:space="preserve">Document Sharing </w:t>
      </w:r>
      <w:r w:rsidRPr="002B5DC1">
        <w:rPr>
          <w:noProof w:val="0"/>
        </w:rPr>
        <w:t>Metadata</w:t>
      </w:r>
      <w:bookmarkEnd w:id="344"/>
    </w:p>
    <w:p w14:paraId="5B9B2F8A" w14:textId="7AB5AF96" w:rsidR="00FF484E" w:rsidRPr="002B5DC1" w:rsidRDefault="00436758">
      <w:pPr>
        <w:pStyle w:val="BodyText"/>
      </w:pPr>
      <w:r w:rsidRPr="002B5DC1">
        <w:t xml:space="preserve">When </w:t>
      </w:r>
      <w:r w:rsidR="00020251" w:rsidRPr="002B5DC1">
        <w:t>Privacy Consent Document</w:t>
      </w:r>
      <w:r w:rsidRPr="002B5DC1">
        <w:t xml:space="preserve">s are shared using IHE Document Sharing profiles, their metadata follows the requirements specified in </w:t>
      </w:r>
      <w:ins w:id="345" w:author="Lynn" w:date="2021-05-17T21:05:00Z">
        <w:r w:rsidR="006F772D">
          <w:fldChar w:fldCharType="begin"/>
        </w:r>
        <w:r w:rsidR="006F772D">
          <w:instrText xml:space="preserve"> HYPERLINK "https://profiles.ihe.net/ITI/TF/Volume3/ch-4.2.html" \l "4.2.3" </w:instrText>
        </w:r>
        <w:r w:rsidR="006F772D">
          <w:fldChar w:fldCharType="separate"/>
        </w:r>
        <w:del w:id="346" w:author="Lynn" w:date="2021-05-17T21:05:00Z">
          <w:r w:rsidRPr="006F772D" w:rsidDel="006F772D">
            <w:rPr>
              <w:rStyle w:val="Hyperlink"/>
            </w:rPr>
            <w:delText xml:space="preserve">Section </w:delText>
          </w:r>
        </w:del>
        <w:r w:rsidR="006F772D" w:rsidRPr="006F772D">
          <w:rPr>
            <w:rStyle w:val="Hyperlink"/>
          </w:rPr>
          <w:t>ITI TF-3:</w:t>
        </w:r>
        <w:r w:rsidR="006F772D" w:rsidRPr="006F772D">
          <w:rPr>
            <w:rStyle w:val="Hyperlink"/>
          </w:rPr>
          <w:t xml:space="preserve"> </w:t>
        </w:r>
        <w:r w:rsidRPr="006F772D">
          <w:rPr>
            <w:rStyle w:val="Hyperlink"/>
          </w:rPr>
          <w:t>4.2.3</w:t>
        </w:r>
        <w:r w:rsidR="006F772D">
          <w:fldChar w:fldCharType="end"/>
        </w:r>
      </w:ins>
      <w:r w:rsidRPr="002B5DC1">
        <w:t>. Only the following attributes have special rules.</w:t>
      </w:r>
    </w:p>
    <w:p w14:paraId="6B7BAD8D" w14:textId="3DC9BD5F" w:rsidR="00F85DC2" w:rsidRPr="002B5DC1" w:rsidRDefault="00F85DC2" w:rsidP="007D4B14">
      <w:pPr>
        <w:pStyle w:val="Heading5"/>
        <w:numPr>
          <w:ilvl w:val="0"/>
          <w:numId w:val="0"/>
        </w:numPr>
        <w:rPr>
          <w:noProof w:val="0"/>
        </w:rPr>
      </w:pPr>
      <w:bookmarkStart w:id="347" w:name="_Toc13811034"/>
      <w:r w:rsidRPr="002B5DC1">
        <w:rPr>
          <w:noProof w:val="0"/>
        </w:rPr>
        <w:t>5.</w:t>
      </w:r>
      <w:r w:rsidR="0066138C" w:rsidRPr="002B5DC1">
        <w:rPr>
          <w:noProof w:val="0"/>
        </w:rPr>
        <w:t>6</w:t>
      </w:r>
      <w:r w:rsidRPr="002B5DC1">
        <w:rPr>
          <w:noProof w:val="0"/>
        </w:rPr>
        <w:t xml:space="preserve">.2.2.1 XDS </w:t>
      </w:r>
      <w:proofErr w:type="spellStart"/>
      <w:r w:rsidRPr="002B5DC1">
        <w:rPr>
          <w:noProof w:val="0"/>
        </w:rPr>
        <w:t>DocumentEntry</w:t>
      </w:r>
      <w:proofErr w:type="spellEnd"/>
      <w:r w:rsidRPr="002B5DC1">
        <w:rPr>
          <w:noProof w:val="0"/>
        </w:rPr>
        <w:t xml:space="preserve"> Metadata</w:t>
      </w:r>
      <w:bookmarkEnd w:id="347"/>
    </w:p>
    <w:p w14:paraId="02BDF40F" w14:textId="12F93331" w:rsidR="001431F1" w:rsidRPr="002B5DC1" w:rsidRDefault="00FE14DE" w:rsidP="007D4B14">
      <w:pPr>
        <w:pStyle w:val="Heading6"/>
        <w:numPr>
          <w:ilvl w:val="0"/>
          <w:numId w:val="0"/>
        </w:numPr>
        <w:rPr>
          <w:noProof w:val="0"/>
        </w:rPr>
      </w:pPr>
      <w:bookmarkStart w:id="348" w:name="_Toc13811035"/>
      <w:r w:rsidRPr="002B5DC1">
        <w:rPr>
          <w:noProof w:val="0"/>
        </w:rPr>
        <w:t>5.</w:t>
      </w:r>
      <w:r w:rsidR="0066138C" w:rsidRPr="002B5DC1">
        <w:rPr>
          <w:noProof w:val="0"/>
        </w:rPr>
        <w:t>6</w:t>
      </w:r>
      <w:r w:rsidRPr="002B5DC1">
        <w:rPr>
          <w:noProof w:val="0"/>
        </w:rPr>
        <w:t xml:space="preserve">.2.2.1.1 </w:t>
      </w:r>
      <w:proofErr w:type="spellStart"/>
      <w:r w:rsidRPr="002B5DC1">
        <w:rPr>
          <w:noProof w:val="0"/>
        </w:rPr>
        <w:t>XDSDocumentEntry.</w:t>
      </w:r>
      <w:r w:rsidR="002221A1" w:rsidRPr="002B5DC1">
        <w:rPr>
          <w:noProof w:val="0"/>
        </w:rPr>
        <w:t>typeCode</w:t>
      </w:r>
      <w:bookmarkEnd w:id="348"/>
      <w:proofErr w:type="spellEnd"/>
    </w:p>
    <w:p w14:paraId="4C48A469" w14:textId="77777777" w:rsidR="001431F1" w:rsidRPr="002B5DC1" w:rsidRDefault="001431F1" w:rsidP="00A835E3">
      <w:pPr>
        <w:pStyle w:val="BodyText"/>
      </w:pPr>
      <w:r w:rsidRPr="002B5DC1">
        <w:t xml:space="preserve">The LOINC code for these documents is “57016-8” “Privacy Policy Acknowledgement Document” and the </w:t>
      </w:r>
      <w:proofErr w:type="spellStart"/>
      <w:r w:rsidRPr="002B5DC1">
        <w:t>codeSystem</w:t>
      </w:r>
      <w:proofErr w:type="spellEnd"/>
      <w:r w:rsidRPr="002B5DC1">
        <w:t xml:space="preserve"> is 2.16.840.1.113883.6.1.</w:t>
      </w:r>
    </w:p>
    <w:p w14:paraId="19D83C7F" w14:textId="7AFE752A" w:rsidR="00FE14DE" w:rsidRPr="002B5DC1" w:rsidRDefault="00FE14DE" w:rsidP="007D4B14">
      <w:pPr>
        <w:pStyle w:val="Heading6"/>
        <w:numPr>
          <w:ilvl w:val="0"/>
          <w:numId w:val="0"/>
        </w:numPr>
        <w:rPr>
          <w:noProof w:val="0"/>
        </w:rPr>
      </w:pPr>
      <w:bookmarkStart w:id="349" w:name="_Toc13811036"/>
      <w:r w:rsidRPr="002B5DC1">
        <w:rPr>
          <w:noProof w:val="0"/>
        </w:rPr>
        <w:lastRenderedPageBreak/>
        <w:t>5.</w:t>
      </w:r>
      <w:r w:rsidR="0066138C" w:rsidRPr="002B5DC1">
        <w:rPr>
          <w:noProof w:val="0"/>
        </w:rPr>
        <w:t>6</w:t>
      </w:r>
      <w:r w:rsidRPr="002B5DC1">
        <w:rPr>
          <w:noProof w:val="0"/>
        </w:rPr>
        <w:t xml:space="preserve">.2.2.1.2 </w:t>
      </w:r>
      <w:proofErr w:type="spellStart"/>
      <w:r w:rsidRPr="002B5DC1">
        <w:rPr>
          <w:noProof w:val="0"/>
        </w:rPr>
        <w:t>XDSDocumentEntry.eventCode</w:t>
      </w:r>
      <w:r w:rsidR="00EC511B" w:rsidRPr="002B5DC1">
        <w:rPr>
          <w:noProof w:val="0"/>
        </w:rPr>
        <w:t>List</w:t>
      </w:r>
      <w:bookmarkEnd w:id="349"/>
      <w:proofErr w:type="spellEnd"/>
    </w:p>
    <w:p w14:paraId="17959148" w14:textId="5B552B1F" w:rsidR="004C0A30" w:rsidRPr="002B5DC1" w:rsidRDefault="00760B32" w:rsidP="00A835E3">
      <w:pPr>
        <w:pStyle w:val="BodyText"/>
      </w:pPr>
      <w:r w:rsidRPr="002B5DC1">
        <w:t>A</w:t>
      </w:r>
      <w:r w:rsidR="00B64FC1" w:rsidRPr="002B5DC1">
        <w:t xml:space="preserve"> </w:t>
      </w:r>
      <w:r w:rsidR="00020251" w:rsidRPr="002B5DC1">
        <w:t>Privacy Consent Document</w:t>
      </w:r>
      <w:r w:rsidR="00FE14DE" w:rsidRPr="002B5DC1">
        <w:t xml:space="preserve"> </w:t>
      </w:r>
      <w:r w:rsidR="00B64FC1" w:rsidRPr="002B5DC1">
        <w:t xml:space="preserve">can reference previously defined policies. This allows the Patient Privacy Policy Domain to define </w:t>
      </w:r>
      <w:r w:rsidR="004F275C" w:rsidRPr="002B5DC1">
        <w:t xml:space="preserve">foundational </w:t>
      </w:r>
      <w:r w:rsidR="00B64FC1" w:rsidRPr="002B5DC1">
        <w:t xml:space="preserve">policies </w:t>
      </w:r>
      <w:r w:rsidR="00A450A3" w:rsidRPr="002B5DC1">
        <w:t xml:space="preserve">that </w:t>
      </w:r>
      <w:r w:rsidR="00716FDA" w:rsidRPr="002B5DC1">
        <w:t xml:space="preserve">are applied to specific individuals and situations by the </w:t>
      </w:r>
      <w:r w:rsidR="00020251" w:rsidRPr="002B5DC1">
        <w:t>Privacy Consent Document</w:t>
      </w:r>
      <w:r w:rsidR="00716FDA" w:rsidRPr="002B5DC1">
        <w:t xml:space="preserve">. </w:t>
      </w:r>
    </w:p>
    <w:p w14:paraId="5FF33306" w14:textId="2859E1B4" w:rsidR="00FE14DE" w:rsidRPr="002B5DC1" w:rsidRDefault="00EC511B" w:rsidP="00A835E3">
      <w:pPr>
        <w:pStyle w:val="BodyText"/>
      </w:pPr>
      <w:r w:rsidRPr="002B5DC1">
        <w:t xml:space="preserve">The </w:t>
      </w:r>
      <w:proofErr w:type="spellStart"/>
      <w:r w:rsidR="008D07E8" w:rsidRPr="002B5DC1">
        <w:rPr>
          <w:rStyle w:val="XMLname"/>
        </w:rPr>
        <w:t>PolicySetIdReference</w:t>
      </w:r>
      <w:proofErr w:type="spellEnd"/>
      <w:r w:rsidR="00716FDA" w:rsidRPr="002B5DC1">
        <w:t xml:space="preserve"> or </w:t>
      </w:r>
      <w:proofErr w:type="spellStart"/>
      <w:r w:rsidR="008D07E8" w:rsidRPr="002B5DC1">
        <w:rPr>
          <w:rStyle w:val="XMLname"/>
        </w:rPr>
        <w:t>PolicyIdReference</w:t>
      </w:r>
      <w:proofErr w:type="spellEnd"/>
      <w:r w:rsidR="004C0A30" w:rsidRPr="002B5DC1">
        <w:t xml:space="preserve"> </w:t>
      </w:r>
      <w:r w:rsidR="006307FC" w:rsidRPr="002B5DC1">
        <w:t xml:space="preserve">values not defined in the document </w:t>
      </w:r>
      <w:r w:rsidR="007A1C61" w:rsidRPr="002B5DC1">
        <w:t xml:space="preserve">shall </w:t>
      </w:r>
      <w:r w:rsidRPr="002B5DC1">
        <w:t xml:space="preserve">be used as the code, with a coding scheme defined by the </w:t>
      </w:r>
      <w:r w:rsidR="00A450A3" w:rsidRPr="002B5DC1">
        <w:t xml:space="preserve">XDS </w:t>
      </w:r>
      <w:r w:rsidRPr="002B5DC1">
        <w:t>Affinity Domain</w:t>
      </w:r>
      <w:r w:rsidR="00716FDA" w:rsidRPr="002B5DC1">
        <w:t>.</w:t>
      </w:r>
      <w:r w:rsidR="004C0A30" w:rsidRPr="002B5DC1">
        <w:t xml:space="preserve"> </w:t>
      </w:r>
    </w:p>
    <w:p w14:paraId="0FF94C0B" w14:textId="1B34915B" w:rsidR="00FE14DE" w:rsidRPr="002B5DC1" w:rsidRDefault="00FE14DE" w:rsidP="007D4B14">
      <w:pPr>
        <w:pStyle w:val="Heading6"/>
        <w:numPr>
          <w:ilvl w:val="0"/>
          <w:numId w:val="0"/>
        </w:numPr>
        <w:rPr>
          <w:noProof w:val="0"/>
        </w:rPr>
      </w:pPr>
      <w:bookmarkStart w:id="350" w:name="_Toc13811037"/>
      <w:r w:rsidRPr="002B5DC1">
        <w:rPr>
          <w:noProof w:val="0"/>
        </w:rPr>
        <w:t>5.</w:t>
      </w:r>
      <w:r w:rsidR="0066138C" w:rsidRPr="002B5DC1">
        <w:rPr>
          <w:noProof w:val="0"/>
        </w:rPr>
        <w:t>6</w:t>
      </w:r>
      <w:r w:rsidRPr="002B5DC1">
        <w:rPr>
          <w:noProof w:val="0"/>
        </w:rPr>
        <w:t>.2.2.1.</w:t>
      </w:r>
      <w:r w:rsidR="004F275C" w:rsidRPr="002B5DC1">
        <w:rPr>
          <w:noProof w:val="0"/>
        </w:rPr>
        <w:t>3</w:t>
      </w:r>
      <w:r w:rsidRPr="002B5DC1">
        <w:rPr>
          <w:noProof w:val="0"/>
        </w:rPr>
        <w:t xml:space="preserve"> </w:t>
      </w:r>
      <w:proofErr w:type="spellStart"/>
      <w:r w:rsidRPr="002B5DC1">
        <w:rPr>
          <w:noProof w:val="0"/>
        </w:rPr>
        <w:t>XDSDocumentEntry.formatCode</w:t>
      </w:r>
      <w:bookmarkEnd w:id="350"/>
      <w:proofErr w:type="spellEnd"/>
    </w:p>
    <w:p w14:paraId="69E6F3D2" w14:textId="77777777" w:rsidR="00FE14DE" w:rsidRPr="002B5DC1" w:rsidRDefault="00FE14DE" w:rsidP="00A835E3">
      <w:pPr>
        <w:pStyle w:val="BodyText"/>
      </w:pPr>
      <w:r w:rsidRPr="002B5DC1">
        <w:t xml:space="preserve">The </w:t>
      </w:r>
      <w:proofErr w:type="spellStart"/>
      <w:r w:rsidRPr="002B5DC1">
        <w:t>XDSDocumentEntry</w:t>
      </w:r>
      <w:proofErr w:type="spellEnd"/>
      <w:r w:rsidRPr="002B5DC1">
        <w:t xml:space="preserve"> format code for this content shall be </w:t>
      </w:r>
      <w:proofErr w:type="gramStart"/>
      <w:r w:rsidRPr="002B5DC1">
        <w:rPr>
          <w:rStyle w:val="XMLname"/>
        </w:rPr>
        <w:t>urn:ihe</w:t>
      </w:r>
      <w:proofErr w:type="gramEnd"/>
      <w:r w:rsidRPr="002B5DC1">
        <w:rPr>
          <w:rStyle w:val="XMLname"/>
        </w:rPr>
        <w:t>:iti:appc:2016:</w:t>
      </w:r>
      <w:r w:rsidR="00436758" w:rsidRPr="002B5DC1">
        <w:rPr>
          <w:rStyle w:val="XMLname"/>
        </w:rPr>
        <w:t>consent</w:t>
      </w:r>
      <w:r w:rsidRPr="002B5DC1">
        <w:t xml:space="preserve">. The </w:t>
      </w:r>
      <w:proofErr w:type="spellStart"/>
      <w:r w:rsidRPr="002B5DC1">
        <w:t>formatCode</w:t>
      </w:r>
      <w:proofErr w:type="spellEnd"/>
      <w:r w:rsidRPr="002B5DC1">
        <w:t xml:space="preserve"> </w:t>
      </w:r>
      <w:proofErr w:type="spellStart"/>
      <w:r w:rsidRPr="002B5DC1">
        <w:t>codeSystem</w:t>
      </w:r>
      <w:proofErr w:type="spellEnd"/>
      <w:r w:rsidRPr="002B5DC1">
        <w:t xml:space="preserve"> shall be 1.3.6.1.4.1.19376.1.2.3.</w:t>
      </w:r>
    </w:p>
    <w:p w14:paraId="5C24B779" w14:textId="4BA198F3" w:rsidR="00FE14DE" w:rsidRPr="002B5DC1" w:rsidRDefault="00FE14DE" w:rsidP="007D4B14">
      <w:pPr>
        <w:pStyle w:val="Heading6"/>
        <w:numPr>
          <w:ilvl w:val="0"/>
          <w:numId w:val="0"/>
        </w:numPr>
        <w:rPr>
          <w:noProof w:val="0"/>
        </w:rPr>
      </w:pPr>
      <w:bookmarkStart w:id="351" w:name="_Toc13811038"/>
      <w:r w:rsidRPr="002B5DC1">
        <w:rPr>
          <w:noProof w:val="0"/>
        </w:rPr>
        <w:t>5.</w:t>
      </w:r>
      <w:r w:rsidR="0066138C" w:rsidRPr="002B5DC1">
        <w:rPr>
          <w:noProof w:val="0"/>
        </w:rPr>
        <w:t>6</w:t>
      </w:r>
      <w:r w:rsidRPr="002B5DC1">
        <w:rPr>
          <w:noProof w:val="0"/>
        </w:rPr>
        <w:t xml:space="preserve">.2.2.1.4 </w:t>
      </w:r>
      <w:proofErr w:type="spellStart"/>
      <w:r w:rsidRPr="002B5DC1">
        <w:rPr>
          <w:noProof w:val="0"/>
        </w:rPr>
        <w:t>XDSDocumentEntry.uniqueId</w:t>
      </w:r>
      <w:bookmarkEnd w:id="351"/>
      <w:proofErr w:type="spellEnd"/>
    </w:p>
    <w:p w14:paraId="079F8449" w14:textId="23F4D439" w:rsidR="001B58EF" w:rsidRPr="002B5DC1" w:rsidRDefault="00FE14DE" w:rsidP="00A835E3">
      <w:pPr>
        <w:pStyle w:val="BodyText"/>
      </w:pPr>
      <w:r w:rsidRPr="002B5DC1">
        <w:t xml:space="preserve">The </w:t>
      </w:r>
      <w:r w:rsidR="00E01FF5" w:rsidRPr="002B5DC1">
        <w:t xml:space="preserve">Root Policy Set ID </w:t>
      </w:r>
      <w:r w:rsidRPr="002B5DC1">
        <w:t xml:space="preserve">in the </w:t>
      </w:r>
      <w:r w:rsidR="00020251" w:rsidRPr="002B5DC1">
        <w:t>Privacy Consent Document</w:t>
      </w:r>
      <w:r w:rsidRPr="002B5DC1">
        <w:t xml:space="preserve"> </w:t>
      </w:r>
      <w:r w:rsidR="007A1C61" w:rsidRPr="002B5DC1">
        <w:t xml:space="preserve">shall </w:t>
      </w:r>
      <w:r w:rsidRPr="002B5DC1">
        <w:t xml:space="preserve">be </w:t>
      </w:r>
      <w:r w:rsidR="006728E2" w:rsidRPr="002B5DC1">
        <w:t xml:space="preserve">used as the </w:t>
      </w:r>
      <w:proofErr w:type="spellStart"/>
      <w:r w:rsidR="006728E2" w:rsidRPr="002B5DC1">
        <w:t>XDSDocumentEntry</w:t>
      </w:r>
      <w:r w:rsidR="00520DC4" w:rsidRPr="002B5DC1">
        <w:t>.</w:t>
      </w:r>
      <w:r w:rsidR="006728E2" w:rsidRPr="002B5DC1">
        <w:t>uniqueI</w:t>
      </w:r>
      <w:r w:rsidR="00520DC4" w:rsidRPr="002B5DC1">
        <w:t>d</w:t>
      </w:r>
      <w:proofErr w:type="spellEnd"/>
      <w:r w:rsidR="006728E2" w:rsidRPr="002B5DC1">
        <w:t>.</w:t>
      </w:r>
      <w:r w:rsidRPr="002B5DC1">
        <w:t xml:space="preserve"> </w:t>
      </w:r>
    </w:p>
    <w:p w14:paraId="0DA2AA82" w14:textId="027E5A2A" w:rsidR="007A4EE9" w:rsidRPr="002B5DC1" w:rsidRDefault="007A4EE9" w:rsidP="007D4B14">
      <w:pPr>
        <w:pStyle w:val="Heading6"/>
        <w:numPr>
          <w:ilvl w:val="0"/>
          <w:numId w:val="0"/>
        </w:numPr>
        <w:rPr>
          <w:noProof w:val="0"/>
        </w:rPr>
      </w:pPr>
      <w:bookmarkStart w:id="352" w:name="_Toc13811039"/>
      <w:r w:rsidRPr="002B5DC1">
        <w:rPr>
          <w:noProof w:val="0"/>
        </w:rPr>
        <w:t>5.</w:t>
      </w:r>
      <w:r w:rsidR="0066138C" w:rsidRPr="002B5DC1">
        <w:rPr>
          <w:noProof w:val="0"/>
        </w:rPr>
        <w:t>6</w:t>
      </w:r>
      <w:r w:rsidRPr="002B5DC1">
        <w:rPr>
          <w:noProof w:val="0"/>
        </w:rPr>
        <w:t xml:space="preserve">.2.2.1.5 </w:t>
      </w:r>
      <w:proofErr w:type="spellStart"/>
      <w:r w:rsidRPr="002B5DC1">
        <w:rPr>
          <w:noProof w:val="0"/>
        </w:rPr>
        <w:t>XDSDocumentEntry.title</w:t>
      </w:r>
      <w:bookmarkEnd w:id="352"/>
      <w:proofErr w:type="spellEnd"/>
    </w:p>
    <w:p w14:paraId="3473E35E" w14:textId="77777777" w:rsidR="00FF484E" w:rsidRPr="002B5DC1" w:rsidRDefault="004C0A30">
      <w:r w:rsidRPr="002B5DC1">
        <w:t xml:space="preserve">The title should reflect the human readable representation in the </w:t>
      </w:r>
      <w:r w:rsidRPr="002B5DC1">
        <w:rPr>
          <w:rStyle w:val="XMLname"/>
        </w:rPr>
        <w:t>/</w:t>
      </w:r>
      <w:proofErr w:type="spellStart"/>
      <w:r w:rsidRPr="002B5DC1">
        <w:rPr>
          <w:rStyle w:val="XMLname"/>
        </w:rPr>
        <w:t>PolicySet</w:t>
      </w:r>
      <w:proofErr w:type="spellEnd"/>
      <w:r w:rsidRPr="002B5DC1">
        <w:rPr>
          <w:rStyle w:val="XMLname"/>
        </w:rPr>
        <w:t>/Description</w:t>
      </w:r>
      <w:r w:rsidRPr="002B5DC1">
        <w:t xml:space="preserve"> element.</w:t>
      </w:r>
    </w:p>
    <w:p w14:paraId="5CE65215" w14:textId="14C3D892" w:rsidR="007A4EE9" w:rsidRPr="002B5DC1" w:rsidRDefault="007A4EE9" w:rsidP="007D4B14">
      <w:pPr>
        <w:pStyle w:val="Heading6"/>
        <w:numPr>
          <w:ilvl w:val="0"/>
          <w:numId w:val="0"/>
        </w:numPr>
        <w:rPr>
          <w:noProof w:val="0"/>
        </w:rPr>
      </w:pPr>
      <w:bookmarkStart w:id="353" w:name="_Toc13811040"/>
      <w:r w:rsidRPr="002B5DC1">
        <w:rPr>
          <w:noProof w:val="0"/>
        </w:rPr>
        <w:t>5.</w:t>
      </w:r>
      <w:r w:rsidR="0066138C" w:rsidRPr="002B5DC1">
        <w:rPr>
          <w:noProof w:val="0"/>
        </w:rPr>
        <w:t>6</w:t>
      </w:r>
      <w:r w:rsidRPr="002B5DC1">
        <w:rPr>
          <w:noProof w:val="0"/>
        </w:rPr>
        <w:t>.2.2.1.</w:t>
      </w:r>
      <w:r w:rsidR="004C0A30" w:rsidRPr="002B5DC1">
        <w:rPr>
          <w:noProof w:val="0"/>
        </w:rPr>
        <w:t>6</w:t>
      </w:r>
      <w:r w:rsidRPr="002B5DC1">
        <w:rPr>
          <w:noProof w:val="0"/>
        </w:rPr>
        <w:t xml:space="preserve"> </w:t>
      </w:r>
      <w:proofErr w:type="spellStart"/>
      <w:r w:rsidRPr="002B5DC1">
        <w:rPr>
          <w:noProof w:val="0"/>
        </w:rPr>
        <w:t>XDSDocumentEntry.serviceStartTime</w:t>
      </w:r>
      <w:bookmarkEnd w:id="353"/>
      <w:proofErr w:type="spellEnd"/>
    </w:p>
    <w:p w14:paraId="0AE7CDAB" w14:textId="3CE105CF" w:rsidR="00FF484E" w:rsidRPr="002B5DC1" w:rsidRDefault="004C0A30">
      <w:pPr>
        <w:pStyle w:val="BodyText"/>
      </w:pPr>
      <w:r w:rsidRPr="002B5DC1">
        <w:t xml:space="preserve">The </w:t>
      </w:r>
      <w:proofErr w:type="spellStart"/>
      <w:r w:rsidRPr="002B5DC1">
        <w:t>serviceStartTime</w:t>
      </w:r>
      <w:proofErr w:type="spellEnd"/>
      <w:r w:rsidRPr="002B5DC1">
        <w:t xml:space="preserve"> shall be empty or contain the earliest point in time that parts of the </w:t>
      </w:r>
      <w:r w:rsidR="00020251" w:rsidRPr="002B5DC1">
        <w:t>Privacy Consent Document</w:t>
      </w:r>
      <w:r w:rsidRPr="002B5DC1">
        <w:t xml:space="preserve"> are relevant. If the </w:t>
      </w:r>
      <w:proofErr w:type="spellStart"/>
      <w:r w:rsidRPr="002B5DC1">
        <w:t>serviceStartTime</w:t>
      </w:r>
      <w:proofErr w:type="spellEnd"/>
      <w:r w:rsidRPr="002B5DC1">
        <w:t xml:space="preserve"> is empty, </w:t>
      </w:r>
      <w:r w:rsidR="00673CEC" w:rsidRPr="002B5DC1">
        <w:t>it is equivalent to the earliest point in time</w:t>
      </w:r>
      <w:r w:rsidRPr="002B5DC1">
        <w:t xml:space="preserve">. The structured policy may contain additional date and time constraints that are not reflected in the </w:t>
      </w:r>
      <w:proofErr w:type="spellStart"/>
      <w:r w:rsidRPr="002B5DC1">
        <w:t>serviceStartTime</w:t>
      </w:r>
      <w:proofErr w:type="spellEnd"/>
      <w:r w:rsidRPr="002B5DC1">
        <w:t>.</w:t>
      </w:r>
    </w:p>
    <w:p w14:paraId="79C9CB05" w14:textId="1FA8B4C3" w:rsidR="007A4EE9" w:rsidRPr="002B5DC1" w:rsidRDefault="007A4EE9" w:rsidP="007D4B14">
      <w:pPr>
        <w:pStyle w:val="Heading6"/>
        <w:numPr>
          <w:ilvl w:val="0"/>
          <w:numId w:val="0"/>
        </w:numPr>
        <w:rPr>
          <w:noProof w:val="0"/>
        </w:rPr>
      </w:pPr>
      <w:bookmarkStart w:id="354" w:name="_Toc13811041"/>
      <w:r w:rsidRPr="002B5DC1">
        <w:rPr>
          <w:noProof w:val="0"/>
        </w:rPr>
        <w:t>5.</w:t>
      </w:r>
      <w:r w:rsidR="0066138C" w:rsidRPr="002B5DC1">
        <w:rPr>
          <w:noProof w:val="0"/>
        </w:rPr>
        <w:t>6</w:t>
      </w:r>
      <w:r w:rsidRPr="002B5DC1">
        <w:rPr>
          <w:noProof w:val="0"/>
        </w:rPr>
        <w:t>.2.2.1.</w:t>
      </w:r>
      <w:r w:rsidR="004C0A30" w:rsidRPr="002B5DC1">
        <w:rPr>
          <w:noProof w:val="0"/>
        </w:rPr>
        <w:t>7</w:t>
      </w:r>
      <w:r w:rsidRPr="002B5DC1">
        <w:rPr>
          <w:noProof w:val="0"/>
        </w:rPr>
        <w:t xml:space="preserve"> </w:t>
      </w:r>
      <w:proofErr w:type="spellStart"/>
      <w:r w:rsidRPr="002B5DC1">
        <w:rPr>
          <w:noProof w:val="0"/>
        </w:rPr>
        <w:t>XDSDocumentEntry.serviceStopTime</w:t>
      </w:r>
      <w:bookmarkEnd w:id="354"/>
      <w:proofErr w:type="spellEnd"/>
    </w:p>
    <w:p w14:paraId="4D7E7DF8" w14:textId="0A05EDE0" w:rsidR="00FF484E" w:rsidRPr="002B5DC1" w:rsidRDefault="004C0A30">
      <w:pPr>
        <w:pStyle w:val="BodyText"/>
      </w:pPr>
      <w:r w:rsidRPr="002B5DC1">
        <w:t xml:space="preserve">The </w:t>
      </w:r>
      <w:proofErr w:type="spellStart"/>
      <w:r w:rsidRPr="002B5DC1">
        <w:t>serviceStopTime</w:t>
      </w:r>
      <w:proofErr w:type="spellEnd"/>
      <w:r w:rsidRPr="002B5DC1">
        <w:t xml:space="preserve"> shall be empty or contain the latest point in time that parts of the </w:t>
      </w:r>
      <w:r w:rsidR="00020251" w:rsidRPr="002B5DC1">
        <w:t>Privacy Consent Document</w:t>
      </w:r>
      <w:r w:rsidRPr="002B5DC1">
        <w:t xml:space="preserve"> are relevant. If the </w:t>
      </w:r>
      <w:proofErr w:type="spellStart"/>
      <w:r w:rsidRPr="002B5DC1">
        <w:t>serviceStopTime</w:t>
      </w:r>
      <w:proofErr w:type="spellEnd"/>
      <w:r w:rsidRPr="002B5DC1">
        <w:t xml:space="preserve"> is empty, </w:t>
      </w:r>
      <w:r w:rsidR="00673CEC" w:rsidRPr="002B5DC1">
        <w:t>it is equivalent to the latest point in time</w:t>
      </w:r>
      <w:r w:rsidRPr="002B5DC1">
        <w:t xml:space="preserve">. The structured policy may contain additional date and time constraints that are not reflected in the </w:t>
      </w:r>
      <w:proofErr w:type="spellStart"/>
      <w:r w:rsidRPr="002B5DC1">
        <w:t>serviceStopTime</w:t>
      </w:r>
      <w:proofErr w:type="spellEnd"/>
      <w:r w:rsidRPr="002B5DC1">
        <w:t>.</w:t>
      </w:r>
    </w:p>
    <w:p w14:paraId="08B37661" w14:textId="20835CA7" w:rsidR="004F275C" w:rsidRPr="002B5DC1" w:rsidRDefault="004F275C" w:rsidP="007D4B14">
      <w:pPr>
        <w:pStyle w:val="Heading6"/>
        <w:numPr>
          <w:ilvl w:val="0"/>
          <w:numId w:val="0"/>
        </w:numPr>
        <w:rPr>
          <w:noProof w:val="0"/>
        </w:rPr>
      </w:pPr>
      <w:bookmarkStart w:id="355" w:name="_Toc13811042"/>
      <w:r w:rsidRPr="002B5DC1">
        <w:rPr>
          <w:noProof w:val="0"/>
        </w:rPr>
        <w:t>5.</w:t>
      </w:r>
      <w:r w:rsidR="0066138C" w:rsidRPr="002B5DC1">
        <w:rPr>
          <w:noProof w:val="0"/>
        </w:rPr>
        <w:t>6</w:t>
      </w:r>
      <w:r w:rsidRPr="002B5DC1">
        <w:rPr>
          <w:noProof w:val="0"/>
        </w:rPr>
        <w:t>.2.2.1.</w:t>
      </w:r>
      <w:r w:rsidR="004C0A30" w:rsidRPr="002B5DC1">
        <w:rPr>
          <w:noProof w:val="0"/>
        </w:rPr>
        <w:t>8</w:t>
      </w:r>
      <w:r w:rsidRPr="002B5DC1">
        <w:rPr>
          <w:noProof w:val="0"/>
        </w:rPr>
        <w:t xml:space="preserve"> </w:t>
      </w:r>
      <w:proofErr w:type="spellStart"/>
      <w:r w:rsidRPr="002B5DC1">
        <w:rPr>
          <w:noProof w:val="0"/>
        </w:rPr>
        <w:t>XDSDocumentEntry.referenceIdList</w:t>
      </w:r>
      <w:bookmarkEnd w:id="355"/>
      <w:proofErr w:type="spellEnd"/>
    </w:p>
    <w:p w14:paraId="67D10E33" w14:textId="70488165" w:rsidR="004C0A30" w:rsidRPr="002B5DC1" w:rsidRDefault="004C0A30" w:rsidP="00A835E3">
      <w:pPr>
        <w:pStyle w:val="BodyText"/>
      </w:pPr>
      <w:r w:rsidRPr="002B5DC1">
        <w:t xml:space="preserve">A </w:t>
      </w:r>
      <w:r w:rsidR="00020251" w:rsidRPr="002B5DC1">
        <w:t>Privacy Consent Document</w:t>
      </w:r>
      <w:r w:rsidRPr="002B5DC1">
        <w:t xml:space="preserve"> can reference previously defined policies. This allows the Patient Privacy Policy Domain to define foundational policies </w:t>
      </w:r>
      <w:r w:rsidR="00EE5680" w:rsidRPr="002B5DC1">
        <w:t xml:space="preserve">that </w:t>
      </w:r>
      <w:r w:rsidRPr="002B5DC1">
        <w:t xml:space="preserve">are applied to specific individuals and situations by the </w:t>
      </w:r>
      <w:r w:rsidR="00020251" w:rsidRPr="002B5DC1">
        <w:t>Privacy Consent Document</w:t>
      </w:r>
      <w:r w:rsidRPr="002B5DC1">
        <w:t xml:space="preserve">. </w:t>
      </w:r>
    </w:p>
    <w:p w14:paraId="5A1AA5C0" w14:textId="252D22D2" w:rsidR="004F275C" w:rsidRPr="002B5DC1" w:rsidRDefault="00673CEC" w:rsidP="00A835E3">
      <w:pPr>
        <w:pStyle w:val="BodyText"/>
      </w:pPr>
      <w:r w:rsidRPr="002B5DC1">
        <w:t>In a</w:t>
      </w:r>
      <w:r w:rsidR="00202E31" w:rsidRPr="002B5DC1">
        <w:t>n</w:t>
      </w:r>
      <w:r w:rsidRPr="002B5DC1">
        <w:t xml:space="preserve"> XDS Affinity Domain that supports the </w:t>
      </w:r>
      <w:proofErr w:type="spellStart"/>
      <w:r w:rsidRPr="002B5DC1">
        <w:t>referenceIdList</w:t>
      </w:r>
      <w:proofErr w:type="spellEnd"/>
      <w:r w:rsidRPr="002B5DC1">
        <w:t xml:space="preserve">, </w:t>
      </w:r>
      <w:proofErr w:type="spellStart"/>
      <w:r w:rsidR="008D07E8" w:rsidRPr="002B5DC1">
        <w:rPr>
          <w:rStyle w:val="XMLname"/>
        </w:rPr>
        <w:t>PolicySetIdReference</w:t>
      </w:r>
      <w:proofErr w:type="spellEnd"/>
      <w:r w:rsidR="004C0A30" w:rsidRPr="002B5DC1">
        <w:t xml:space="preserve"> or </w:t>
      </w:r>
      <w:proofErr w:type="spellStart"/>
      <w:r w:rsidR="008D07E8" w:rsidRPr="002B5DC1">
        <w:rPr>
          <w:rStyle w:val="XMLname"/>
        </w:rPr>
        <w:t>PolicyIdReference</w:t>
      </w:r>
      <w:proofErr w:type="spellEnd"/>
      <w:r w:rsidR="004C0A30" w:rsidRPr="002B5DC1">
        <w:t xml:space="preserve"> </w:t>
      </w:r>
      <w:r w:rsidR="006307FC" w:rsidRPr="002B5DC1">
        <w:t xml:space="preserve">values not defined in the document </w:t>
      </w:r>
      <w:r w:rsidR="004C0A30" w:rsidRPr="002B5DC1">
        <w:t xml:space="preserve">shall be included in the </w:t>
      </w:r>
      <w:proofErr w:type="spellStart"/>
      <w:r w:rsidR="004C0A30" w:rsidRPr="002B5DC1">
        <w:t>referenceIdList</w:t>
      </w:r>
      <w:proofErr w:type="spellEnd"/>
      <w:r w:rsidR="004C0A30" w:rsidRPr="002B5DC1">
        <w:t>.</w:t>
      </w:r>
    </w:p>
    <w:p w14:paraId="2C2E6750" w14:textId="712B467E" w:rsidR="00F85DC2" w:rsidRPr="002B5DC1" w:rsidRDefault="00F85DC2" w:rsidP="007D4B14">
      <w:pPr>
        <w:pStyle w:val="Heading5"/>
        <w:numPr>
          <w:ilvl w:val="0"/>
          <w:numId w:val="0"/>
        </w:numPr>
        <w:rPr>
          <w:noProof w:val="0"/>
        </w:rPr>
      </w:pPr>
      <w:bookmarkStart w:id="356" w:name="_Toc13811043"/>
      <w:r w:rsidRPr="002B5DC1">
        <w:rPr>
          <w:noProof w:val="0"/>
        </w:rPr>
        <w:lastRenderedPageBreak/>
        <w:t>5.</w:t>
      </w:r>
      <w:r w:rsidR="0066138C" w:rsidRPr="002B5DC1">
        <w:rPr>
          <w:noProof w:val="0"/>
        </w:rPr>
        <w:t>6</w:t>
      </w:r>
      <w:r w:rsidRPr="002B5DC1">
        <w:rPr>
          <w:noProof w:val="0"/>
        </w:rPr>
        <w:t xml:space="preserve">.2.2.2 XDS </w:t>
      </w:r>
      <w:proofErr w:type="spellStart"/>
      <w:r w:rsidRPr="002B5DC1">
        <w:rPr>
          <w:noProof w:val="0"/>
        </w:rPr>
        <w:t>SubmissionSet</w:t>
      </w:r>
      <w:proofErr w:type="spellEnd"/>
      <w:r w:rsidRPr="002B5DC1">
        <w:rPr>
          <w:noProof w:val="0"/>
        </w:rPr>
        <w:t xml:space="preserve"> Metadata</w:t>
      </w:r>
      <w:bookmarkEnd w:id="356"/>
    </w:p>
    <w:p w14:paraId="0B3E407B" w14:textId="77777777" w:rsidR="006728E2" w:rsidRPr="002B5DC1" w:rsidRDefault="006728E2">
      <w:r w:rsidRPr="002B5DC1">
        <w:t>No additional constraints.</w:t>
      </w:r>
    </w:p>
    <w:p w14:paraId="6E3C6F0B" w14:textId="5B078BC4" w:rsidR="00F85DC2" w:rsidRPr="002B5DC1" w:rsidRDefault="00F85DC2" w:rsidP="007D4B14">
      <w:pPr>
        <w:pStyle w:val="Heading5"/>
        <w:numPr>
          <w:ilvl w:val="0"/>
          <w:numId w:val="0"/>
        </w:numPr>
        <w:rPr>
          <w:noProof w:val="0"/>
        </w:rPr>
      </w:pPr>
      <w:bookmarkStart w:id="357" w:name="_Toc13811044"/>
      <w:r w:rsidRPr="002B5DC1">
        <w:rPr>
          <w:noProof w:val="0"/>
        </w:rPr>
        <w:t>5.</w:t>
      </w:r>
      <w:r w:rsidR="0066138C" w:rsidRPr="002B5DC1">
        <w:rPr>
          <w:noProof w:val="0"/>
        </w:rPr>
        <w:t>6</w:t>
      </w:r>
      <w:r w:rsidRPr="002B5DC1">
        <w:rPr>
          <w:noProof w:val="0"/>
        </w:rPr>
        <w:t>.2.2.3 XDS Folder Metadata</w:t>
      </w:r>
      <w:bookmarkEnd w:id="357"/>
    </w:p>
    <w:p w14:paraId="1F7CFA53" w14:textId="77777777" w:rsidR="006728E2" w:rsidRPr="002B5DC1" w:rsidRDefault="006728E2" w:rsidP="00E90DF7">
      <w:pPr>
        <w:pStyle w:val="BodyText"/>
      </w:pPr>
      <w:r w:rsidRPr="002B5DC1">
        <w:t>No additional constraints.</w:t>
      </w:r>
    </w:p>
    <w:p w14:paraId="189C0969" w14:textId="77777777" w:rsidR="00636658" w:rsidRPr="002B5DC1" w:rsidRDefault="00636658" w:rsidP="004B0AA1">
      <w:pPr>
        <w:pStyle w:val="BodyText"/>
      </w:pPr>
      <w:r w:rsidRPr="002B5DC1">
        <w:br w:type="page"/>
      </w:r>
    </w:p>
    <w:p w14:paraId="3521D105" w14:textId="5FB37881" w:rsidR="00636658" w:rsidRPr="002B5DC1" w:rsidRDefault="00636658" w:rsidP="00E90DF7">
      <w:pPr>
        <w:pStyle w:val="BodyText"/>
      </w:pPr>
    </w:p>
    <w:p w14:paraId="0F848547" w14:textId="430DDDAA" w:rsidR="00FF484E" w:rsidRPr="002B5DC1" w:rsidRDefault="00211312" w:rsidP="004B0AA1">
      <w:pPr>
        <w:pStyle w:val="EditorInstructions"/>
      </w:pPr>
      <w:bookmarkStart w:id="358" w:name="_6.2.1.1.6.1_Service_Event"/>
      <w:bookmarkStart w:id="359" w:name="_6.2.1.1.6.2_Medications_Section"/>
      <w:bookmarkStart w:id="360" w:name="_6.2.1.1.6.3_Allergies_and"/>
      <w:bookmarkStart w:id="361" w:name="_6.2.2.1.1__Problem"/>
      <w:bookmarkStart w:id="362" w:name="_6.2.3.1_Encompassing_Encounter"/>
      <w:bookmarkStart w:id="363" w:name="_6.2.3.1.1_Responsible_Party"/>
      <w:bookmarkStart w:id="364" w:name="_6.2.3.1.2_Health_Care"/>
      <w:bookmarkStart w:id="365" w:name="_6.2.4.4.1__Simple"/>
      <w:bookmarkStart w:id="366" w:name="_Toc335730763"/>
      <w:bookmarkStart w:id="367" w:name="_Toc336000666"/>
      <w:bookmarkStart w:id="368" w:name="_Toc336002388"/>
      <w:bookmarkStart w:id="369" w:name="_Toc336006583"/>
      <w:bookmarkStart w:id="370" w:name="_Toc335730764"/>
      <w:bookmarkStart w:id="371" w:name="_Toc336000667"/>
      <w:bookmarkStart w:id="372" w:name="_Toc336002389"/>
      <w:bookmarkStart w:id="373" w:name="_Toc336006584"/>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r w:rsidRPr="002B5DC1">
        <w:t>Update</w:t>
      </w:r>
      <w:r w:rsidR="00636658" w:rsidRPr="002B5DC1">
        <w:t xml:space="preserve"> </w:t>
      </w:r>
      <w:ins w:id="374" w:author="Lynn" w:date="2021-05-17T21:06:00Z">
        <w:r w:rsidR="00FA1282">
          <w:fldChar w:fldCharType="begin"/>
        </w:r>
        <w:r w:rsidR="00FA1282">
          <w:instrText xml:space="preserve"> HYPERLINK "https://profiles.ihe.net/ITI/TF/Volume3/ch-4.2.html" \l "4.2.3.1.7" </w:instrText>
        </w:r>
        <w:r w:rsidR="00FA1282">
          <w:fldChar w:fldCharType="separate"/>
        </w:r>
        <w:r w:rsidR="00D07E92" w:rsidRPr="00FA1282">
          <w:rPr>
            <w:rStyle w:val="Hyperlink"/>
          </w:rPr>
          <w:t>ITI TF Vol 3</w:t>
        </w:r>
        <w:r w:rsidR="006F58A1" w:rsidRPr="00FA1282">
          <w:rPr>
            <w:rStyle w:val="Hyperlink"/>
          </w:rPr>
          <w:t xml:space="preserve">: </w:t>
        </w:r>
        <w:r w:rsidR="00636658" w:rsidRPr="00FA1282">
          <w:rPr>
            <w:rStyle w:val="Hyperlink"/>
          </w:rPr>
          <w:t>Table 4.2.3.1.7-2</w:t>
        </w:r>
        <w:r w:rsidR="00FA1282">
          <w:fldChar w:fldCharType="end"/>
        </w:r>
      </w:ins>
      <w:r w:rsidR="00636658" w:rsidRPr="002B5DC1">
        <w:t>:</w:t>
      </w:r>
    </w:p>
    <w:p w14:paraId="22974360" w14:textId="7B823F7A" w:rsidR="00211312" w:rsidRPr="002B5DC1" w:rsidRDefault="00211312" w:rsidP="004B0AA1">
      <w:pPr>
        <w:pStyle w:val="TableTitle"/>
      </w:pPr>
      <w:bookmarkStart w:id="375" w:name="_Ref355094834"/>
      <w:r w:rsidRPr="002B5DC1">
        <w:t>Table</w:t>
      </w:r>
      <w:bookmarkEnd w:id="375"/>
      <w:r w:rsidRPr="002B5DC1">
        <w:t xml:space="preserve"> 4.2.3.1.7-2: Data Types (previously Table 4.1-3)</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1227"/>
        <w:gridCol w:w="7552"/>
      </w:tblGrid>
      <w:tr w:rsidR="00636658" w:rsidRPr="002B5DC1" w14:paraId="01325651" w14:textId="77777777" w:rsidTr="008209AF">
        <w:tc>
          <w:tcPr>
            <w:tcW w:w="627" w:type="dxa"/>
            <w:shd w:val="clear" w:color="auto" w:fill="D9D9D9" w:themeFill="background1" w:themeFillShade="D9"/>
          </w:tcPr>
          <w:p w14:paraId="69F9B78D" w14:textId="77777777" w:rsidR="00636658" w:rsidRPr="002B5DC1" w:rsidRDefault="00636658" w:rsidP="008209AF">
            <w:pPr>
              <w:pStyle w:val="TableEntryHeader"/>
            </w:pPr>
            <w:r w:rsidRPr="002B5DC1">
              <w:t>Data Type</w:t>
            </w:r>
          </w:p>
        </w:tc>
        <w:tc>
          <w:tcPr>
            <w:tcW w:w="961" w:type="dxa"/>
            <w:shd w:val="clear" w:color="auto" w:fill="D9D9D9" w:themeFill="background1" w:themeFillShade="D9"/>
          </w:tcPr>
          <w:p w14:paraId="2C03965B" w14:textId="77777777" w:rsidR="00636658" w:rsidRPr="002B5DC1" w:rsidRDefault="00636658" w:rsidP="008209AF">
            <w:pPr>
              <w:pStyle w:val="TableEntryHeader"/>
            </w:pPr>
            <w:r w:rsidRPr="002B5DC1">
              <w:t>Source Standard</w:t>
            </w:r>
          </w:p>
        </w:tc>
        <w:tc>
          <w:tcPr>
            <w:tcW w:w="8018" w:type="dxa"/>
            <w:shd w:val="clear" w:color="auto" w:fill="D9D9D9" w:themeFill="background1" w:themeFillShade="D9"/>
          </w:tcPr>
          <w:p w14:paraId="20ABFDBF" w14:textId="77777777" w:rsidR="00636658" w:rsidRPr="002B5DC1" w:rsidRDefault="00636658" w:rsidP="008209AF">
            <w:pPr>
              <w:pStyle w:val="TableEntryHeader"/>
            </w:pPr>
            <w:r w:rsidRPr="002B5DC1">
              <w:t>Encoding Specification</w:t>
            </w:r>
          </w:p>
        </w:tc>
      </w:tr>
      <w:tr w:rsidR="00211312" w:rsidRPr="002B5DC1" w14:paraId="1966CB1A" w14:textId="77777777" w:rsidTr="00B005F1">
        <w:tc>
          <w:tcPr>
            <w:tcW w:w="627" w:type="dxa"/>
            <w:shd w:val="clear" w:color="auto" w:fill="auto"/>
          </w:tcPr>
          <w:p w14:paraId="79579153" w14:textId="1E5538A1" w:rsidR="00211312" w:rsidRPr="002B5DC1" w:rsidRDefault="00211312" w:rsidP="00F8379D">
            <w:pPr>
              <w:pStyle w:val="TableEntry"/>
            </w:pPr>
            <w:r w:rsidRPr="002B5DC1">
              <w:t>…</w:t>
            </w:r>
          </w:p>
        </w:tc>
        <w:tc>
          <w:tcPr>
            <w:tcW w:w="961" w:type="dxa"/>
            <w:shd w:val="clear" w:color="auto" w:fill="auto"/>
          </w:tcPr>
          <w:p w14:paraId="2F6F1E1B" w14:textId="77777777" w:rsidR="00211312" w:rsidRPr="002B5DC1" w:rsidRDefault="00211312" w:rsidP="00F8379D">
            <w:pPr>
              <w:pStyle w:val="TableEntry"/>
            </w:pPr>
          </w:p>
        </w:tc>
        <w:tc>
          <w:tcPr>
            <w:tcW w:w="8018" w:type="dxa"/>
            <w:shd w:val="clear" w:color="auto" w:fill="auto"/>
          </w:tcPr>
          <w:p w14:paraId="54E2BC83" w14:textId="77777777" w:rsidR="00211312" w:rsidRPr="002B5DC1" w:rsidRDefault="00211312" w:rsidP="00F8379D">
            <w:pPr>
              <w:pStyle w:val="TableEntry"/>
            </w:pPr>
          </w:p>
        </w:tc>
      </w:tr>
      <w:tr w:rsidR="00636658" w:rsidRPr="002B5DC1" w14:paraId="540CCAF3" w14:textId="77777777" w:rsidTr="00B005F1">
        <w:tc>
          <w:tcPr>
            <w:tcW w:w="627" w:type="dxa"/>
            <w:shd w:val="clear" w:color="auto" w:fill="auto"/>
          </w:tcPr>
          <w:p w14:paraId="0326114F" w14:textId="77777777" w:rsidR="00636658" w:rsidRPr="002B5DC1" w:rsidRDefault="00636658" w:rsidP="00F8379D">
            <w:pPr>
              <w:pStyle w:val="TableEntry"/>
            </w:pPr>
            <w:proofErr w:type="spellStart"/>
            <w:r w:rsidRPr="002B5DC1">
              <w:t>CXi</w:t>
            </w:r>
            <w:proofErr w:type="spellEnd"/>
          </w:p>
        </w:tc>
        <w:tc>
          <w:tcPr>
            <w:tcW w:w="961" w:type="dxa"/>
            <w:shd w:val="clear" w:color="auto" w:fill="auto"/>
          </w:tcPr>
          <w:p w14:paraId="6672B9CC" w14:textId="77777777" w:rsidR="00636658" w:rsidRPr="002B5DC1" w:rsidRDefault="00636658" w:rsidP="00F8379D">
            <w:pPr>
              <w:pStyle w:val="TableEntry"/>
            </w:pPr>
            <w:r w:rsidRPr="002B5DC1">
              <w:t>HL7 V2 Identifier</w:t>
            </w:r>
          </w:p>
        </w:tc>
        <w:tc>
          <w:tcPr>
            <w:tcW w:w="8018" w:type="dxa"/>
            <w:shd w:val="clear" w:color="auto" w:fill="auto"/>
          </w:tcPr>
          <w:p w14:paraId="5A4EB1FE" w14:textId="77777777" w:rsidR="00636658" w:rsidRPr="002B5DC1" w:rsidRDefault="00636658" w:rsidP="00F8379D">
            <w:pPr>
              <w:pStyle w:val="TableEntry"/>
            </w:pPr>
            <w:r w:rsidRPr="002B5DC1">
              <w:t>This is an identifier of a reference object, distinct from the use of CX for Patient Identifiers. HL7 Identifier type CX consists of several components.</w:t>
            </w:r>
          </w:p>
          <w:p w14:paraId="3AC0B6FD" w14:textId="59E544C5" w:rsidR="00636658" w:rsidRPr="002B5DC1" w:rsidRDefault="002120D7" w:rsidP="00F8379D">
            <w:pPr>
              <w:pStyle w:val="TableEntry"/>
            </w:pPr>
            <w:r w:rsidRPr="002B5DC1">
              <w:t>…</w:t>
            </w:r>
          </w:p>
          <w:p w14:paraId="79187454" w14:textId="77777777" w:rsidR="00636658" w:rsidRPr="002B5DC1" w:rsidRDefault="00636658" w:rsidP="00F8379D">
            <w:pPr>
              <w:pStyle w:val="TableEntry"/>
              <w:rPr>
                <w:b/>
              </w:rPr>
            </w:pPr>
            <w:proofErr w:type="gramStart"/>
            <w:r w:rsidRPr="002B5DC1">
              <w:rPr>
                <w:b/>
              </w:rPr>
              <w:t>urn:ihe</w:t>
            </w:r>
            <w:proofErr w:type="gramEnd"/>
            <w:r w:rsidRPr="002B5DC1">
              <w:rPr>
                <w:b/>
              </w:rPr>
              <w:t>:iti:xdw:2013:workflowId</w:t>
            </w:r>
          </w:p>
          <w:p w14:paraId="3A33AB22" w14:textId="77777777" w:rsidR="00636658" w:rsidRPr="002B5DC1" w:rsidRDefault="00636658" w:rsidP="00F8379D">
            <w:pPr>
              <w:pStyle w:val="TableEntry"/>
            </w:pPr>
            <w:r w:rsidRPr="002B5DC1">
              <w:t>This code shall be used when the identifier is an XDW workflow identifier. The workflow identifier shall be an OID. Only the CXi.1 and CXi.5 component shall be present:</w:t>
            </w:r>
          </w:p>
          <w:p w14:paraId="10BCE5F2" w14:textId="77777777" w:rsidR="00211312" w:rsidRPr="002B5DC1" w:rsidRDefault="00211312" w:rsidP="00F8379D">
            <w:pPr>
              <w:pStyle w:val="TableEntry"/>
            </w:pPr>
            <w:r w:rsidRPr="002B5DC1">
              <w:t xml:space="preserve">For example, if the workflow identifier is “2.16.840.1” the </w:t>
            </w:r>
            <w:proofErr w:type="spellStart"/>
            <w:r w:rsidRPr="002B5DC1">
              <w:t>CXi</w:t>
            </w:r>
            <w:proofErr w:type="spellEnd"/>
            <w:r w:rsidRPr="002B5DC1">
              <w:t xml:space="preserve"> value is:</w:t>
            </w:r>
          </w:p>
          <w:p w14:paraId="2A9611EC" w14:textId="55B4AF53" w:rsidR="00211312" w:rsidRPr="002B5DC1" w:rsidRDefault="00211312" w:rsidP="00F8379D">
            <w:pPr>
              <w:pStyle w:val="TableEntry"/>
              <w:rPr>
                <w:rFonts w:ascii="Courier New" w:hAnsi="Courier New"/>
              </w:rPr>
            </w:pPr>
            <w:r w:rsidRPr="002B5DC1">
              <w:rPr>
                <w:rFonts w:ascii="Courier New" w:hAnsi="Courier New"/>
              </w:rPr>
              <w:t xml:space="preserve">   2.16.840.1^^^^</w:t>
            </w:r>
            <w:proofErr w:type="gramStart"/>
            <w:r w:rsidRPr="002B5DC1">
              <w:rPr>
                <w:rFonts w:ascii="Courier New" w:hAnsi="Courier New"/>
              </w:rPr>
              <w:t>urn:ihe</w:t>
            </w:r>
            <w:proofErr w:type="gramEnd"/>
            <w:r w:rsidRPr="002B5DC1">
              <w:rPr>
                <w:rFonts w:ascii="Courier New" w:hAnsi="Courier New"/>
              </w:rPr>
              <w:t>:iti:xdw:2013:workflowInstanceId</w:t>
            </w:r>
          </w:p>
          <w:p w14:paraId="76673562" w14:textId="77777777" w:rsidR="004C0A30" w:rsidRPr="002B5DC1" w:rsidRDefault="004C0A30" w:rsidP="00F8379D">
            <w:pPr>
              <w:pStyle w:val="TableEntry"/>
              <w:rPr>
                <w:b/>
                <w:u w:val="single"/>
              </w:rPr>
            </w:pPr>
            <w:proofErr w:type="gramStart"/>
            <w:r w:rsidRPr="002B5DC1">
              <w:rPr>
                <w:b/>
                <w:u w:val="single"/>
              </w:rPr>
              <w:t>urn:ihe</w:t>
            </w:r>
            <w:proofErr w:type="gramEnd"/>
            <w:r w:rsidRPr="002B5DC1">
              <w:rPr>
                <w:b/>
                <w:u w:val="single"/>
              </w:rPr>
              <w:t>:iti:</w:t>
            </w:r>
            <w:r w:rsidR="00673CEC" w:rsidRPr="002B5DC1">
              <w:rPr>
                <w:b/>
                <w:u w:val="single"/>
              </w:rPr>
              <w:t>appc</w:t>
            </w:r>
            <w:r w:rsidRPr="002B5DC1">
              <w:rPr>
                <w:b/>
                <w:u w:val="single"/>
              </w:rPr>
              <w:t>:2016:policyId</w:t>
            </w:r>
          </w:p>
          <w:p w14:paraId="7077EEEE" w14:textId="2CF6ECD8" w:rsidR="004C0A30" w:rsidRPr="002B5DC1" w:rsidRDefault="004C0A30" w:rsidP="00F8379D">
            <w:pPr>
              <w:pStyle w:val="TableEntry"/>
              <w:rPr>
                <w:b/>
                <w:u w:val="single"/>
              </w:rPr>
            </w:pPr>
            <w:r w:rsidRPr="002B5DC1">
              <w:rPr>
                <w:b/>
                <w:u w:val="single"/>
              </w:rPr>
              <w:t xml:space="preserve">This code shall be used when the identifier is a privacy policy identifier. </w:t>
            </w:r>
          </w:p>
          <w:p w14:paraId="441603E4" w14:textId="77777777" w:rsidR="004C0A30" w:rsidRPr="002B5DC1" w:rsidRDefault="004C0A30" w:rsidP="00F8379D">
            <w:pPr>
              <w:pStyle w:val="TableEntry"/>
              <w:rPr>
                <w:b/>
                <w:u w:val="single"/>
              </w:rPr>
            </w:pPr>
            <w:r w:rsidRPr="002B5DC1">
              <w:rPr>
                <w:b/>
                <w:u w:val="single"/>
              </w:rPr>
              <w:t>For example:</w:t>
            </w:r>
          </w:p>
          <w:p w14:paraId="1BA01D2B" w14:textId="41BF33F1" w:rsidR="004C0A30" w:rsidRPr="00F8379D" w:rsidRDefault="004C0A30" w:rsidP="00F8379D">
            <w:pPr>
              <w:pStyle w:val="TableEntry"/>
              <w:rPr>
                <w:rFonts w:ascii="Courier New" w:hAnsi="Courier New"/>
                <w:b/>
                <w:bCs/>
                <w:u w:val="single"/>
              </w:rPr>
            </w:pPr>
            <w:r w:rsidRPr="00F8379D">
              <w:rPr>
                <w:rFonts w:ascii="Courier New" w:hAnsi="Courier New"/>
                <w:b/>
                <w:bCs/>
                <w:u w:val="single"/>
              </w:rPr>
              <w:t>2.999.1.3.4.5.19812371516^^^^</w:t>
            </w:r>
            <w:proofErr w:type="gramStart"/>
            <w:r w:rsidRPr="00F8379D">
              <w:rPr>
                <w:rFonts w:ascii="Courier New" w:hAnsi="Courier New"/>
                <w:b/>
                <w:bCs/>
                <w:u w:val="single"/>
              </w:rPr>
              <w:t>urn:ihe</w:t>
            </w:r>
            <w:proofErr w:type="gramEnd"/>
            <w:r w:rsidRPr="00F8379D">
              <w:rPr>
                <w:rFonts w:ascii="Courier New" w:hAnsi="Courier New"/>
                <w:b/>
                <w:bCs/>
                <w:u w:val="single"/>
              </w:rPr>
              <w:t>:iti:xds:2016:policyId</w:t>
            </w:r>
          </w:p>
          <w:p w14:paraId="688BBE34" w14:textId="0B594285" w:rsidR="00636658" w:rsidRPr="002B5DC1" w:rsidRDefault="0057005D" w:rsidP="00F8379D">
            <w:pPr>
              <w:pStyle w:val="TableEntry"/>
            </w:pPr>
            <w:r w:rsidRPr="002B5DC1">
              <w:t>…</w:t>
            </w:r>
          </w:p>
        </w:tc>
      </w:tr>
      <w:tr w:rsidR="00211312" w:rsidRPr="002B5DC1" w14:paraId="638225B9" w14:textId="77777777" w:rsidTr="00B005F1">
        <w:tc>
          <w:tcPr>
            <w:tcW w:w="627" w:type="dxa"/>
            <w:shd w:val="clear" w:color="auto" w:fill="auto"/>
          </w:tcPr>
          <w:p w14:paraId="6D3764F4" w14:textId="088FEEB6" w:rsidR="00211312" w:rsidRPr="002B5DC1" w:rsidRDefault="00211312" w:rsidP="00F8379D">
            <w:pPr>
              <w:pStyle w:val="TableEntry"/>
            </w:pPr>
            <w:r w:rsidRPr="002B5DC1">
              <w:t>…</w:t>
            </w:r>
          </w:p>
        </w:tc>
        <w:tc>
          <w:tcPr>
            <w:tcW w:w="961" w:type="dxa"/>
            <w:shd w:val="clear" w:color="auto" w:fill="auto"/>
          </w:tcPr>
          <w:p w14:paraId="0128D38A" w14:textId="77777777" w:rsidR="00211312" w:rsidRPr="002B5DC1" w:rsidRDefault="00211312" w:rsidP="00F8379D">
            <w:pPr>
              <w:pStyle w:val="TableEntry"/>
            </w:pPr>
          </w:p>
        </w:tc>
        <w:tc>
          <w:tcPr>
            <w:tcW w:w="8018" w:type="dxa"/>
            <w:shd w:val="clear" w:color="auto" w:fill="auto"/>
          </w:tcPr>
          <w:p w14:paraId="16480205" w14:textId="77777777" w:rsidR="00211312" w:rsidRPr="002B5DC1" w:rsidRDefault="00211312" w:rsidP="00F8379D">
            <w:pPr>
              <w:pStyle w:val="TableEntry"/>
            </w:pPr>
          </w:p>
        </w:tc>
      </w:tr>
    </w:tbl>
    <w:p w14:paraId="09D2A200" w14:textId="77777777" w:rsidR="007A4EE9" w:rsidRPr="002B5DC1" w:rsidRDefault="007A4EE9" w:rsidP="007A4EE9">
      <w:pPr>
        <w:pStyle w:val="BodyText"/>
      </w:pPr>
    </w:p>
    <w:p w14:paraId="709D85AE" w14:textId="77777777" w:rsidR="00283045" w:rsidRPr="002B5DC1" w:rsidRDefault="00283045" w:rsidP="00E90DF7">
      <w:pPr>
        <w:pStyle w:val="BodyText"/>
      </w:pPr>
      <w:r w:rsidRPr="002B5DC1">
        <w:br w:type="page"/>
      </w:r>
    </w:p>
    <w:p w14:paraId="661E6071" w14:textId="77777777" w:rsidR="00EA4EA1" w:rsidRPr="002B5DC1" w:rsidRDefault="00EA4EA1" w:rsidP="004B0AA1">
      <w:pPr>
        <w:pStyle w:val="Heading1"/>
        <w:numPr>
          <w:ilvl w:val="0"/>
          <w:numId w:val="0"/>
        </w:numPr>
        <w:rPr>
          <w:bCs/>
          <w:noProof w:val="0"/>
        </w:rPr>
      </w:pPr>
      <w:bookmarkStart w:id="376" w:name="_Toc13811045"/>
      <w:r w:rsidRPr="002B5DC1">
        <w:rPr>
          <w:bCs/>
          <w:noProof w:val="0"/>
        </w:rPr>
        <w:lastRenderedPageBreak/>
        <w:t xml:space="preserve">Volume </w:t>
      </w:r>
      <w:r w:rsidR="001F2CF8" w:rsidRPr="002B5DC1">
        <w:rPr>
          <w:bCs/>
          <w:noProof w:val="0"/>
        </w:rPr>
        <w:t>3</w:t>
      </w:r>
      <w:r w:rsidRPr="002B5DC1">
        <w:rPr>
          <w:bCs/>
          <w:noProof w:val="0"/>
        </w:rPr>
        <w:t xml:space="preserve"> Namespace Additions</w:t>
      </w:r>
      <w:bookmarkEnd w:id="376"/>
    </w:p>
    <w:p w14:paraId="1C5B79A4" w14:textId="5FDCDEB3" w:rsidR="00283045" w:rsidRDefault="00283045" w:rsidP="00283045">
      <w:pPr>
        <w:pStyle w:val="BodyText"/>
      </w:pPr>
    </w:p>
    <w:p w14:paraId="7C0D3953" w14:textId="6CD63AD9" w:rsidR="003200D6" w:rsidRDefault="00861F88" w:rsidP="00F8379D">
      <w:pPr>
        <w:pStyle w:val="EditorInstructions"/>
        <w:rPr>
          <w:lang w:val="en"/>
        </w:rPr>
      </w:pPr>
      <w:r>
        <w:t xml:space="preserve">Add the following to the </w:t>
      </w:r>
      <w:hyperlink r:id="rId26" w:history="1">
        <w:r w:rsidR="003200D6" w:rsidRPr="00861F88">
          <w:rPr>
            <w:rStyle w:val="Hyperlink"/>
            <w:lang w:val="en"/>
          </w:rPr>
          <w:t>ITI Vocabulary Registry and Data Dictionary</w:t>
        </w:r>
      </w:hyperlink>
      <w:r>
        <w:rPr>
          <w:lang w:val="en"/>
        </w:rPr>
        <w:t xml:space="preserve"> wiki page</w:t>
      </w:r>
    </w:p>
    <w:p w14:paraId="34B1F1BC" w14:textId="77777777" w:rsidR="003200D6" w:rsidRPr="002B5DC1" w:rsidRDefault="003200D6" w:rsidP="00283045">
      <w:pPr>
        <w:pStyle w:val="BodyText"/>
      </w:pPr>
    </w:p>
    <w:tbl>
      <w:tblPr>
        <w:tblW w:w="48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5240"/>
        <w:gridCol w:w="3807"/>
      </w:tblGrid>
      <w:tr w:rsidR="00283045" w:rsidRPr="002B5DC1" w14:paraId="735E97D5" w14:textId="77777777" w:rsidTr="00C709FD">
        <w:trPr>
          <w:cantSplit/>
          <w:tblHeader/>
          <w:jc w:val="center"/>
        </w:trPr>
        <w:tc>
          <w:tcPr>
            <w:tcW w:w="5240" w:type="dxa"/>
            <w:shd w:val="clear" w:color="auto" w:fill="D9D9D9"/>
          </w:tcPr>
          <w:p w14:paraId="7C563AB4" w14:textId="77777777" w:rsidR="00283045" w:rsidRPr="002B5DC1" w:rsidRDefault="00283045" w:rsidP="00283045">
            <w:pPr>
              <w:pStyle w:val="TableEntryHeader"/>
              <w:rPr>
                <w:rFonts w:eastAsia="Arial Unicode MS"/>
                <w:szCs w:val="24"/>
              </w:rPr>
            </w:pPr>
            <w:r w:rsidRPr="002B5DC1">
              <w:t xml:space="preserve">URN </w:t>
            </w:r>
          </w:p>
        </w:tc>
        <w:tc>
          <w:tcPr>
            <w:tcW w:w="3807" w:type="dxa"/>
            <w:shd w:val="clear" w:color="auto" w:fill="D9D9D9"/>
          </w:tcPr>
          <w:p w14:paraId="1316F917" w14:textId="77777777" w:rsidR="00283045" w:rsidRPr="002B5DC1" w:rsidRDefault="00283045" w:rsidP="00283045">
            <w:pPr>
              <w:pStyle w:val="TableEntryHeader"/>
              <w:rPr>
                <w:rFonts w:eastAsia="Arial Unicode MS"/>
                <w:szCs w:val="24"/>
              </w:rPr>
            </w:pPr>
            <w:r w:rsidRPr="002B5DC1">
              <w:t>Reference to Description</w:t>
            </w:r>
          </w:p>
        </w:tc>
      </w:tr>
      <w:tr w:rsidR="00283045" w:rsidRPr="002B5DC1" w14:paraId="15A4E165" w14:textId="77777777" w:rsidTr="00C709FD">
        <w:trPr>
          <w:cantSplit/>
          <w:jc w:val="center"/>
        </w:trPr>
        <w:tc>
          <w:tcPr>
            <w:tcW w:w="5240" w:type="dxa"/>
            <w:shd w:val="clear" w:color="auto" w:fill="auto"/>
          </w:tcPr>
          <w:p w14:paraId="0EF3B43A" w14:textId="77777777" w:rsidR="00283045" w:rsidRPr="002B5DC1" w:rsidRDefault="00283045" w:rsidP="00283045">
            <w:pPr>
              <w:pStyle w:val="TableEntry"/>
              <w:rPr>
                <w:rFonts w:ascii="Arial Unicode MS" w:eastAsia="Arial Unicode MS" w:hAnsi="Arial Unicode MS" w:cs="Arial Unicode MS"/>
                <w:sz w:val="24"/>
                <w:szCs w:val="24"/>
              </w:rPr>
            </w:pPr>
            <w:proofErr w:type="gramStart"/>
            <w:r w:rsidRPr="002B5DC1">
              <w:t>urn:ihe</w:t>
            </w:r>
            <w:proofErr w:type="gramEnd"/>
            <w:r w:rsidRPr="002B5DC1">
              <w:t>:iti:appc:2016:author-institution:id</w:t>
            </w:r>
          </w:p>
        </w:tc>
        <w:tc>
          <w:tcPr>
            <w:tcW w:w="3807" w:type="dxa"/>
            <w:shd w:val="clear" w:color="auto" w:fill="auto"/>
          </w:tcPr>
          <w:p w14:paraId="3655D3A3" w14:textId="77777777" w:rsidR="00283045" w:rsidRPr="002B5DC1" w:rsidRDefault="00283045" w:rsidP="00283045">
            <w:pPr>
              <w:pStyle w:val="TableEntry"/>
              <w:rPr>
                <w:rFonts w:ascii="Arial Unicode MS" w:eastAsia="Arial Unicode MS" w:hAnsi="Arial Unicode MS" w:cs="Arial Unicode MS"/>
                <w:sz w:val="24"/>
                <w:szCs w:val="24"/>
              </w:rPr>
            </w:pPr>
            <w:r w:rsidRPr="002B5DC1">
              <w:t xml:space="preserve">ITI TF-3: 4.2.3.1.4.1 </w:t>
            </w:r>
            <w:proofErr w:type="spellStart"/>
            <w:r w:rsidRPr="002B5DC1">
              <w:t>authorInstitution</w:t>
            </w:r>
            <w:proofErr w:type="spellEnd"/>
            <w:r w:rsidRPr="002B5DC1">
              <w:t xml:space="preserve"> (XON.6/XON.10)</w:t>
            </w:r>
          </w:p>
        </w:tc>
      </w:tr>
      <w:tr w:rsidR="00283045" w:rsidRPr="002B5DC1" w14:paraId="4C89DF9B" w14:textId="77777777" w:rsidTr="00C709FD">
        <w:trPr>
          <w:cantSplit/>
          <w:jc w:val="center"/>
        </w:trPr>
        <w:tc>
          <w:tcPr>
            <w:tcW w:w="5240" w:type="dxa"/>
            <w:shd w:val="clear" w:color="auto" w:fill="auto"/>
          </w:tcPr>
          <w:p w14:paraId="7167969C" w14:textId="77777777" w:rsidR="00283045" w:rsidRPr="002B5DC1" w:rsidRDefault="00283045" w:rsidP="00283045">
            <w:pPr>
              <w:pStyle w:val="TableEntry"/>
            </w:pPr>
            <w:proofErr w:type="gramStart"/>
            <w:r w:rsidRPr="002B5DC1">
              <w:t>urn:ihe</w:t>
            </w:r>
            <w:proofErr w:type="gramEnd"/>
            <w:r w:rsidRPr="002B5DC1">
              <w:t>:iti:appc:2016:author-person:id</w:t>
            </w:r>
          </w:p>
        </w:tc>
        <w:tc>
          <w:tcPr>
            <w:tcW w:w="3807" w:type="dxa"/>
            <w:shd w:val="clear" w:color="auto" w:fill="auto"/>
          </w:tcPr>
          <w:p w14:paraId="2E09E458" w14:textId="77777777" w:rsidR="00283045" w:rsidRPr="002B5DC1" w:rsidRDefault="00283045" w:rsidP="00283045">
            <w:pPr>
              <w:pStyle w:val="TableEntry"/>
            </w:pPr>
            <w:r w:rsidRPr="002B5DC1">
              <w:t xml:space="preserve">ITI TF-3: 4.2.3.1.4.2 </w:t>
            </w:r>
            <w:proofErr w:type="spellStart"/>
            <w:r w:rsidRPr="002B5DC1">
              <w:t>authorPerson</w:t>
            </w:r>
            <w:proofErr w:type="spellEnd"/>
            <w:r w:rsidRPr="002B5DC1">
              <w:t xml:space="preserve"> (XCN.1/XCN.9)</w:t>
            </w:r>
          </w:p>
        </w:tc>
      </w:tr>
      <w:tr w:rsidR="00283045" w:rsidRPr="002B5DC1" w14:paraId="5EECCD82" w14:textId="77777777" w:rsidTr="00C709FD">
        <w:trPr>
          <w:cantSplit/>
          <w:jc w:val="center"/>
        </w:trPr>
        <w:tc>
          <w:tcPr>
            <w:tcW w:w="5240" w:type="dxa"/>
            <w:shd w:val="clear" w:color="auto" w:fill="auto"/>
          </w:tcPr>
          <w:p w14:paraId="60541CC4" w14:textId="77777777" w:rsidR="00283045" w:rsidRPr="002B5DC1" w:rsidRDefault="00283045" w:rsidP="00283045">
            <w:pPr>
              <w:pStyle w:val="TableEntry"/>
            </w:pPr>
            <w:proofErr w:type="gramStart"/>
            <w:r w:rsidRPr="002B5DC1">
              <w:t>urn:ihe</w:t>
            </w:r>
            <w:proofErr w:type="gramEnd"/>
            <w:r w:rsidRPr="002B5DC1">
              <w:t>:iti:appc:2016:availability-status</w:t>
            </w:r>
          </w:p>
        </w:tc>
        <w:tc>
          <w:tcPr>
            <w:tcW w:w="3807" w:type="dxa"/>
            <w:shd w:val="clear" w:color="auto" w:fill="auto"/>
          </w:tcPr>
          <w:p w14:paraId="15E074C8" w14:textId="77777777" w:rsidR="00283045" w:rsidRPr="002B5DC1" w:rsidRDefault="00283045" w:rsidP="00283045">
            <w:pPr>
              <w:pStyle w:val="TableEntry"/>
            </w:pPr>
            <w:r w:rsidRPr="002B5DC1">
              <w:t xml:space="preserve">ITI TF-3: 4.2.3.2.2 </w:t>
            </w:r>
            <w:proofErr w:type="spellStart"/>
            <w:r w:rsidRPr="002B5DC1">
              <w:t>DocumentEntry.availabilityStatus</w:t>
            </w:r>
            <w:proofErr w:type="spellEnd"/>
            <w:r w:rsidRPr="002B5DC1">
              <w:t xml:space="preserve"> or</w:t>
            </w:r>
            <w:r w:rsidRPr="002B5DC1">
              <w:br/>
              <w:t xml:space="preserve">ITI TF-3: 4.2.3.3.2 </w:t>
            </w:r>
            <w:proofErr w:type="spellStart"/>
            <w:r w:rsidRPr="002B5DC1">
              <w:t>SubmissionSet.availabilityStatus</w:t>
            </w:r>
            <w:proofErr w:type="spellEnd"/>
            <w:r w:rsidRPr="002B5DC1">
              <w:t xml:space="preserve"> or</w:t>
            </w:r>
            <w:r w:rsidRPr="002B5DC1">
              <w:br/>
              <w:t xml:space="preserve">ITI TF-3: 4.2.3.4.1 </w:t>
            </w:r>
            <w:proofErr w:type="spellStart"/>
            <w:r w:rsidRPr="002B5DC1">
              <w:t>Folder.availabilityStatus</w:t>
            </w:r>
            <w:proofErr w:type="spellEnd"/>
          </w:p>
        </w:tc>
      </w:tr>
      <w:tr w:rsidR="00283045" w:rsidRPr="002B5DC1" w14:paraId="63FEE52A" w14:textId="77777777" w:rsidTr="00C709FD">
        <w:trPr>
          <w:cantSplit/>
          <w:jc w:val="center"/>
        </w:trPr>
        <w:tc>
          <w:tcPr>
            <w:tcW w:w="5240" w:type="dxa"/>
            <w:shd w:val="clear" w:color="auto" w:fill="auto"/>
          </w:tcPr>
          <w:p w14:paraId="3D94DE8D" w14:textId="77777777" w:rsidR="00283045" w:rsidRPr="002B5DC1" w:rsidRDefault="00283045" w:rsidP="00283045">
            <w:pPr>
              <w:pStyle w:val="TableEntry"/>
            </w:pPr>
            <w:proofErr w:type="gramStart"/>
            <w:r w:rsidRPr="002B5DC1">
              <w:t>urn:ihe</w:t>
            </w:r>
            <w:proofErr w:type="gramEnd"/>
            <w:r w:rsidRPr="002B5DC1">
              <w:t>:iti:appc:2016:community-id</w:t>
            </w:r>
          </w:p>
        </w:tc>
        <w:tc>
          <w:tcPr>
            <w:tcW w:w="3807" w:type="dxa"/>
            <w:shd w:val="clear" w:color="auto" w:fill="auto"/>
          </w:tcPr>
          <w:p w14:paraId="132A9766" w14:textId="203CDC2D" w:rsidR="00283045" w:rsidRPr="002B5DC1" w:rsidRDefault="00283045" w:rsidP="00283045">
            <w:pPr>
              <w:pStyle w:val="TableEntry"/>
            </w:pPr>
            <w:r w:rsidRPr="002B5DC1">
              <w:t>An Object Identifier (OID) which uniquely identifies the community holding the resource in question</w:t>
            </w:r>
          </w:p>
        </w:tc>
      </w:tr>
      <w:tr w:rsidR="00283045" w:rsidRPr="002B5DC1" w14:paraId="3FE2B629" w14:textId="77777777" w:rsidTr="00C709FD">
        <w:trPr>
          <w:cantSplit/>
          <w:jc w:val="center"/>
        </w:trPr>
        <w:tc>
          <w:tcPr>
            <w:tcW w:w="5240" w:type="dxa"/>
            <w:shd w:val="clear" w:color="auto" w:fill="auto"/>
          </w:tcPr>
          <w:p w14:paraId="44AA768A" w14:textId="77777777" w:rsidR="00283045" w:rsidRPr="002B5DC1" w:rsidRDefault="00283045" w:rsidP="00283045">
            <w:pPr>
              <w:pStyle w:val="TableEntry"/>
            </w:pPr>
            <w:proofErr w:type="gramStart"/>
            <w:r w:rsidRPr="002B5DC1">
              <w:t>urn:ihe</w:t>
            </w:r>
            <w:proofErr w:type="gramEnd"/>
            <w:r w:rsidRPr="002B5DC1">
              <w:t>:iti:appc:2016:source-system-id</w:t>
            </w:r>
          </w:p>
        </w:tc>
        <w:tc>
          <w:tcPr>
            <w:tcW w:w="3807" w:type="dxa"/>
            <w:shd w:val="clear" w:color="auto" w:fill="auto"/>
          </w:tcPr>
          <w:p w14:paraId="5A9276C1" w14:textId="77777777" w:rsidR="00283045" w:rsidRPr="002B5DC1" w:rsidRDefault="00283045" w:rsidP="00283045">
            <w:pPr>
              <w:pStyle w:val="TableEntry"/>
            </w:pPr>
            <w:r w:rsidRPr="002B5DC1">
              <w:t xml:space="preserve">ITI TF-3: 4.2.3.3.9 </w:t>
            </w:r>
            <w:proofErr w:type="spellStart"/>
            <w:r w:rsidRPr="002B5DC1">
              <w:t>SubmissionSet.sourceId</w:t>
            </w:r>
            <w:proofErr w:type="spellEnd"/>
          </w:p>
        </w:tc>
      </w:tr>
      <w:tr w:rsidR="00283045" w:rsidRPr="002B5DC1" w14:paraId="593D30A3" w14:textId="77777777" w:rsidTr="00C709FD">
        <w:trPr>
          <w:cantSplit/>
          <w:jc w:val="center"/>
        </w:trPr>
        <w:tc>
          <w:tcPr>
            <w:tcW w:w="5240" w:type="dxa"/>
            <w:shd w:val="clear" w:color="auto" w:fill="auto"/>
          </w:tcPr>
          <w:p w14:paraId="777319E2" w14:textId="77777777" w:rsidR="00283045" w:rsidRPr="002B5DC1" w:rsidRDefault="00283045" w:rsidP="00283045">
            <w:pPr>
              <w:pStyle w:val="TableEntry"/>
            </w:pPr>
            <w:proofErr w:type="gramStart"/>
            <w:r w:rsidRPr="002B5DC1">
              <w:t>urn:ihe</w:t>
            </w:r>
            <w:proofErr w:type="gramEnd"/>
            <w:r w:rsidRPr="002B5DC1">
              <w:t>:iti:appc:2016:document-entry:class-code</w:t>
            </w:r>
          </w:p>
        </w:tc>
        <w:tc>
          <w:tcPr>
            <w:tcW w:w="3807" w:type="dxa"/>
            <w:shd w:val="clear" w:color="auto" w:fill="auto"/>
          </w:tcPr>
          <w:p w14:paraId="15B4EEE3" w14:textId="77777777" w:rsidR="00283045" w:rsidRPr="002B5DC1" w:rsidRDefault="00283045" w:rsidP="00283045">
            <w:pPr>
              <w:pStyle w:val="TableEntry"/>
            </w:pPr>
            <w:r w:rsidRPr="002B5DC1">
              <w:t xml:space="preserve">ITI TF-3: 4.2.3.2.3 </w:t>
            </w:r>
            <w:proofErr w:type="spellStart"/>
            <w:r w:rsidRPr="002B5DC1">
              <w:t>DocumentEntry.classCode</w:t>
            </w:r>
            <w:proofErr w:type="spellEnd"/>
          </w:p>
        </w:tc>
      </w:tr>
      <w:tr w:rsidR="00283045" w:rsidRPr="002B5DC1" w14:paraId="00A1B09C" w14:textId="77777777" w:rsidTr="00C709FD">
        <w:trPr>
          <w:cantSplit/>
          <w:jc w:val="center"/>
        </w:trPr>
        <w:tc>
          <w:tcPr>
            <w:tcW w:w="5240" w:type="dxa"/>
            <w:shd w:val="clear" w:color="auto" w:fill="auto"/>
          </w:tcPr>
          <w:p w14:paraId="1B7FC392" w14:textId="77777777" w:rsidR="00283045" w:rsidRPr="002B5DC1" w:rsidRDefault="00283045" w:rsidP="00283045">
            <w:pPr>
              <w:pStyle w:val="TableEntry"/>
            </w:pPr>
            <w:proofErr w:type="gramStart"/>
            <w:r w:rsidRPr="002B5DC1">
              <w:t>urn:ihe</w:t>
            </w:r>
            <w:proofErr w:type="gramEnd"/>
            <w:r w:rsidRPr="002B5DC1">
              <w:t>:iti:appc:2016:confidentiality-code</w:t>
            </w:r>
          </w:p>
        </w:tc>
        <w:tc>
          <w:tcPr>
            <w:tcW w:w="3807" w:type="dxa"/>
            <w:shd w:val="clear" w:color="auto" w:fill="auto"/>
          </w:tcPr>
          <w:p w14:paraId="0F7E702A" w14:textId="77777777" w:rsidR="00283045" w:rsidRPr="002B5DC1" w:rsidRDefault="00283045" w:rsidP="00283045">
            <w:pPr>
              <w:pStyle w:val="TableEntry"/>
            </w:pPr>
            <w:r w:rsidRPr="002B5DC1">
              <w:t xml:space="preserve">ITI TF-3: 4.2.3.2.5 </w:t>
            </w:r>
            <w:proofErr w:type="spellStart"/>
            <w:r w:rsidRPr="002B5DC1">
              <w:t>DocumentEntry.confidentialityCode</w:t>
            </w:r>
            <w:proofErr w:type="spellEnd"/>
          </w:p>
        </w:tc>
      </w:tr>
      <w:tr w:rsidR="00283045" w:rsidRPr="002B5DC1" w14:paraId="514065CE" w14:textId="77777777" w:rsidTr="00C709FD">
        <w:trPr>
          <w:cantSplit/>
          <w:jc w:val="center"/>
        </w:trPr>
        <w:tc>
          <w:tcPr>
            <w:tcW w:w="5240" w:type="dxa"/>
            <w:shd w:val="clear" w:color="auto" w:fill="auto"/>
          </w:tcPr>
          <w:p w14:paraId="560110BC" w14:textId="77777777" w:rsidR="00283045" w:rsidRPr="002B5DC1" w:rsidRDefault="00283045" w:rsidP="00283045">
            <w:pPr>
              <w:pStyle w:val="TableEntry"/>
            </w:pPr>
            <w:proofErr w:type="gramStart"/>
            <w:r w:rsidRPr="002B5DC1">
              <w:t>urn:ihe</w:t>
            </w:r>
            <w:proofErr w:type="gramEnd"/>
            <w:r w:rsidRPr="002B5DC1">
              <w:t>:iti:appc:2016:document-entry:creation-time</w:t>
            </w:r>
          </w:p>
        </w:tc>
        <w:tc>
          <w:tcPr>
            <w:tcW w:w="3807" w:type="dxa"/>
            <w:shd w:val="clear" w:color="auto" w:fill="auto"/>
          </w:tcPr>
          <w:p w14:paraId="01EBE1C1" w14:textId="77777777" w:rsidR="00283045" w:rsidRPr="002B5DC1" w:rsidRDefault="00283045" w:rsidP="00283045">
            <w:pPr>
              <w:pStyle w:val="TableEntry"/>
            </w:pPr>
            <w:r w:rsidRPr="002B5DC1">
              <w:t xml:space="preserve">ITI TF-3: 4.2.3.2.6 </w:t>
            </w:r>
            <w:proofErr w:type="spellStart"/>
            <w:r w:rsidRPr="002B5DC1">
              <w:t>DocumentEntry.creationTime</w:t>
            </w:r>
            <w:proofErr w:type="spellEnd"/>
          </w:p>
        </w:tc>
      </w:tr>
      <w:tr w:rsidR="00283045" w:rsidRPr="002B5DC1" w14:paraId="325703CA" w14:textId="77777777" w:rsidTr="00C709FD">
        <w:trPr>
          <w:cantSplit/>
          <w:jc w:val="center"/>
        </w:trPr>
        <w:tc>
          <w:tcPr>
            <w:tcW w:w="5240" w:type="dxa"/>
            <w:shd w:val="clear" w:color="auto" w:fill="auto"/>
          </w:tcPr>
          <w:p w14:paraId="2E8E6EA0" w14:textId="77777777" w:rsidR="00283045" w:rsidRPr="002B5DC1" w:rsidRDefault="00283045" w:rsidP="00283045">
            <w:pPr>
              <w:pStyle w:val="TableEntry"/>
            </w:pPr>
            <w:proofErr w:type="gramStart"/>
            <w:r w:rsidRPr="002B5DC1">
              <w:t>urn:ihe</w:t>
            </w:r>
            <w:proofErr w:type="gramEnd"/>
            <w:r w:rsidRPr="002B5DC1">
              <w:t>:iti:appc:2016:document-entry:event-code</w:t>
            </w:r>
          </w:p>
        </w:tc>
        <w:tc>
          <w:tcPr>
            <w:tcW w:w="3807" w:type="dxa"/>
            <w:shd w:val="clear" w:color="auto" w:fill="auto"/>
          </w:tcPr>
          <w:p w14:paraId="2936B1FD" w14:textId="77777777" w:rsidR="00283045" w:rsidRPr="002B5DC1" w:rsidRDefault="00283045" w:rsidP="00283045">
            <w:pPr>
              <w:pStyle w:val="TableEntry"/>
            </w:pPr>
            <w:r w:rsidRPr="002B5DC1">
              <w:t xml:space="preserve">ITI TF-3: 4.2.3.2.8 </w:t>
            </w:r>
            <w:proofErr w:type="spellStart"/>
            <w:r w:rsidRPr="002B5DC1">
              <w:t>DocumentEntry.eventCodeList</w:t>
            </w:r>
            <w:proofErr w:type="spellEnd"/>
          </w:p>
        </w:tc>
      </w:tr>
      <w:tr w:rsidR="00283045" w:rsidRPr="002B5DC1" w14:paraId="6AA45C45" w14:textId="77777777" w:rsidTr="00C709FD">
        <w:trPr>
          <w:cantSplit/>
          <w:jc w:val="center"/>
        </w:trPr>
        <w:tc>
          <w:tcPr>
            <w:tcW w:w="5240" w:type="dxa"/>
            <w:shd w:val="clear" w:color="auto" w:fill="auto"/>
          </w:tcPr>
          <w:p w14:paraId="4F391DCB" w14:textId="77777777" w:rsidR="00283045" w:rsidRPr="002B5DC1" w:rsidRDefault="00283045" w:rsidP="00283045">
            <w:pPr>
              <w:pStyle w:val="TableEntry"/>
            </w:pPr>
            <w:proofErr w:type="gramStart"/>
            <w:r w:rsidRPr="002B5DC1">
              <w:t>urn:ihe</w:t>
            </w:r>
            <w:proofErr w:type="gramEnd"/>
            <w:r w:rsidRPr="002B5DC1">
              <w:t>:iti:appc:2016:document-entry:healthcare-facility-type-code</w:t>
            </w:r>
          </w:p>
        </w:tc>
        <w:tc>
          <w:tcPr>
            <w:tcW w:w="3807" w:type="dxa"/>
            <w:shd w:val="clear" w:color="auto" w:fill="auto"/>
          </w:tcPr>
          <w:p w14:paraId="5D38E48A" w14:textId="77777777" w:rsidR="00283045" w:rsidRPr="002B5DC1" w:rsidRDefault="00283045" w:rsidP="00283045">
            <w:pPr>
              <w:pStyle w:val="TableEntry"/>
            </w:pPr>
            <w:r w:rsidRPr="002B5DC1">
              <w:t xml:space="preserve">ITI TF-3: 4.2.3.2.11 </w:t>
            </w:r>
            <w:proofErr w:type="spellStart"/>
            <w:r w:rsidRPr="002B5DC1">
              <w:t>DocumentEntry.healthcareFacilityTypeCode</w:t>
            </w:r>
            <w:proofErr w:type="spellEnd"/>
          </w:p>
        </w:tc>
      </w:tr>
      <w:tr w:rsidR="00283045" w:rsidRPr="002B5DC1" w14:paraId="5AA9D046" w14:textId="77777777" w:rsidTr="00C709FD">
        <w:trPr>
          <w:cantSplit/>
          <w:jc w:val="center"/>
        </w:trPr>
        <w:tc>
          <w:tcPr>
            <w:tcW w:w="5240" w:type="dxa"/>
            <w:shd w:val="clear" w:color="auto" w:fill="auto"/>
          </w:tcPr>
          <w:p w14:paraId="3E74B09D" w14:textId="77777777" w:rsidR="00283045" w:rsidRPr="002B5DC1" w:rsidRDefault="00283045" w:rsidP="00283045">
            <w:pPr>
              <w:pStyle w:val="TableEntry"/>
            </w:pPr>
            <w:proofErr w:type="gramStart"/>
            <w:r w:rsidRPr="002B5DC1">
              <w:t>urn:ihe</w:t>
            </w:r>
            <w:proofErr w:type="gramEnd"/>
            <w:r w:rsidRPr="002B5DC1">
              <w:t>:iti:appc:2016:document-entry:legal-authenticator:id</w:t>
            </w:r>
          </w:p>
        </w:tc>
        <w:tc>
          <w:tcPr>
            <w:tcW w:w="3807" w:type="dxa"/>
            <w:shd w:val="clear" w:color="auto" w:fill="auto"/>
          </w:tcPr>
          <w:p w14:paraId="1DA83FF1" w14:textId="77777777" w:rsidR="00283045" w:rsidRPr="002B5DC1" w:rsidRDefault="00283045" w:rsidP="00283045">
            <w:pPr>
              <w:pStyle w:val="TableEntry"/>
            </w:pPr>
            <w:r w:rsidRPr="002B5DC1">
              <w:t xml:space="preserve">ITI TF-3: 4.2.3.2.14 </w:t>
            </w:r>
            <w:proofErr w:type="spellStart"/>
            <w:r w:rsidRPr="002B5DC1">
              <w:t>DocumentEntry.legalAuthenticator</w:t>
            </w:r>
            <w:proofErr w:type="spellEnd"/>
          </w:p>
        </w:tc>
      </w:tr>
      <w:tr w:rsidR="00283045" w:rsidRPr="002B5DC1" w14:paraId="414A542E" w14:textId="77777777" w:rsidTr="00C709FD">
        <w:trPr>
          <w:cantSplit/>
          <w:jc w:val="center"/>
        </w:trPr>
        <w:tc>
          <w:tcPr>
            <w:tcW w:w="5240" w:type="dxa"/>
            <w:shd w:val="clear" w:color="auto" w:fill="auto"/>
          </w:tcPr>
          <w:p w14:paraId="3FA7F176" w14:textId="77777777" w:rsidR="00283045" w:rsidRPr="002B5DC1" w:rsidRDefault="00283045" w:rsidP="00CB6C50">
            <w:pPr>
              <w:pStyle w:val="TableEntry"/>
            </w:pPr>
            <w:proofErr w:type="gramStart"/>
            <w:r w:rsidRPr="002B5DC1">
              <w:t>urn:ihe</w:t>
            </w:r>
            <w:proofErr w:type="gramEnd"/>
            <w:r w:rsidRPr="002B5DC1">
              <w:t>:iti:appc:2016:document-entry:reference-id</w:t>
            </w:r>
          </w:p>
        </w:tc>
        <w:tc>
          <w:tcPr>
            <w:tcW w:w="3807" w:type="dxa"/>
            <w:shd w:val="clear" w:color="auto" w:fill="auto"/>
          </w:tcPr>
          <w:p w14:paraId="28E70227" w14:textId="77777777" w:rsidR="00283045" w:rsidRPr="002B5DC1" w:rsidRDefault="00283045" w:rsidP="00283045">
            <w:pPr>
              <w:pStyle w:val="TableEntry"/>
            </w:pPr>
            <w:r w:rsidRPr="002B5DC1">
              <w:t xml:space="preserve">ITI TF-3: 4.2.3.2.28 </w:t>
            </w:r>
            <w:proofErr w:type="spellStart"/>
            <w:r w:rsidRPr="002B5DC1">
              <w:t>DocumentEntry.referenceIdList</w:t>
            </w:r>
            <w:proofErr w:type="spellEnd"/>
          </w:p>
        </w:tc>
      </w:tr>
      <w:tr w:rsidR="00283045" w:rsidRPr="002B5DC1" w14:paraId="45DD4729" w14:textId="77777777" w:rsidTr="00C709FD">
        <w:trPr>
          <w:cantSplit/>
          <w:jc w:val="center"/>
        </w:trPr>
        <w:tc>
          <w:tcPr>
            <w:tcW w:w="5240" w:type="dxa"/>
            <w:shd w:val="clear" w:color="auto" w:fill="auto"/>
          </w:tcPr>
          <w:p w14:paraId="5B8C4386" w14:textId="77777777" w:rsidR="00283045" w:rsidRPr="002B5DC1" w:rsidRDefault="00283045" w:rsidP="00283045">
            <w:pPr>
              <w:pStyle w:val="TableEntry"/>
            </w:pPr>
            <w:proofErr w:type="gramStart"/>
            <w:r w:rsidRPr="002B5DC1">
              <w:t>urn:ihe</w:t>
            </w:r>
            <w:proofErr w:type="gramEnd"/>
            <w:r w:rsidRPr="002B5DC1">
              <w:t>:iti:appc:2016:document-entry:practice-setting-code</w:t>
            </w:r>
          </w:p>
        </w:tc>
        <w:tc>
          <w:tcPr>
            <w:tcW w:w="3807" w:type="dxa"/>
            <w:shd w:val="clear" w:color="auto" w:fill="auto"/>
          </w:tcPr>
          <w:p w14:paraId="2F074B37" w14:textId="77777777" w:rsidR="00283045" w:rsidRPr="002B5DC1" w:rsidRDefault="00283045" w:rsidP="00283045">
            <w:pPr>
              <w:pStyle w:val="TableEntry"/>
            </w:pPr>
            <w:r w:rsidRPr="002B5DC1">
              <w:t xml:space="preserve">ITI TF-3: 4.2.3.2.17 </w:t>
            </w:r>
            <w:proofErr w:type="spellStart"/>
            <w:r w:rsidRPr="002B5DC1">
              <w:t>DocumentEntry.practiceSettingCode</w:t>
            </w:r>
            <w:proofErr w:type="spellEnd"/>
          </w:p>
        </w:tc>
      </w:tr>
      <w:tr w:rsidR="00283045" w:rsidRPr="002B5DC1" w14:paraId="551C8353" w14:textId="77777777" w:rsidTr="00C709FD">
        <w:trPr>
          <w:cantSplit/>
          <w:jc w:val="center"/>
        </w:trPr>
        <w:tc>
          <w:tcPr>
            <w:tcW w:w="5240" w:type="dxa"/>
            <w:shd w:val="clear" w:color="auto" w:fill="auto"/>
          </w:tcPr>
          <w:p w14:paraId="54FFC2FD" w14:textId="77777777" w:rsidR="00283045" w:rsidRPr="002B5DC1" w:rsidRDefault="00283045" w:rsidP="00283045">
            <w:pPr>
              <w:pStyle w:val="TableEntry"/>
            </w:pPr>
            <w:proofErr w:type="gramStart"/>
            <w:r w:rsidRPr="002B5DC1">
              <w:t>urn:ihe</w:t>
            </w:r>
            <w:proofErr w:type="gramEnd"/>
            <w:r w:rsidRPr="002B5DC1">
              <w:t>:iti:appc:2016:document-entry:service-start-time</w:t>
            </w:r>
          </w:p>
        </w:tc>
        <w:tc>
          <w:tcPr>
            <w:tcW w:w="3807" w:type="dxa"/>
            <w:shd w:val="clear" w:color="auto" w:fill="auto"/>
          </w:tcPr>
          <w:p w14:paraId="72E84E9B" w14:textId="77777777" w:rsidR="00283045" w:rsidRPr="002B5DC1" w:rsidRDefault="00283045" w:rsidP="00283045">
            <w:pPr>
              <w:pStyle w:val="TableEntry"/>
            </w:pPr>
            <w:r w:rsidRPr="002B5DC1">
              <w:t xml:space="preserve">ITI TF-3: 4.2.3.2.19 </w:t>
            </w:r>
            <w:proofErr w:type="spellStart"/>
            <w:r w:rsidRPr="002B5DC1">
              <w:t>DocumentEntry.serviceStartTime</w:t>
            </w:r>
            <w:proofErr w:type="spellEnd"/>
          </w:p>
        </w:tc>
      </w:tr>
      <w:tr w:rsidR="00283045" w:rsidRPr="002B5DC1" w14:paraId="3A6AAC5D" w14:textId="77777777" w:rsidTr="00C709FD">
        <w:trPr>
          <w:cantSplit/>
          <w:jc w:val="center"/>
        </w:trPr>
        <w:tc>
          <w:tcPr>
            <w:tcW w:w="5240" w:type="dxa"/>
            <w:shd w:val="clear" w:color="auto" w:fill="auto"/>
          </w:tcPr>
          <w:p w14:paraId="41E6DA19" w14:textId="77777777" w:rsidR="00283045" w:rsidRPr="002B5DC1" w:rsidRDefault="00283045" w:rsidP="00283045">
            <w:pPr>
              <w:pStyle w:val="TableEntry"/>
            </w:pPr>
            <w:proofErr w:type="gramStart"/>
            <w:r w:rsidRPr="002B5DC1">
              <w:t>urn:ihe</w:t>
            </w:r>
            <w:proofErr w:type="gramEnd"/>
            <w:r w:rsidRPr="002B5DC1">
              <w:t>:iti:appc:2016:document-entry:service-stop-time</w:t>
            </w:r>
          </w:p>
        </w:tc>
        <w:tc>
          <w:tcPr>
            <w:tcW w:w="3807" w:type="dxa"/>
            <w:shd w:val="clear" w:color="auto" w:fill="auto"/>
          </w:tcPr>
          <w:p w14:paraId="5049CDD8" w14:textId="77777777" w:rsidR="00283045" w:rsidRPr="002B5DC1" w:rsidRDefault="00283045" w:rsidP="00283045">
            <w:pPr>
              <w:pStyle w:val="TableEntry"/>
            </w:pPr>
            <w:r w:rsidRPr="002B5DC1">
              <w:t xml:space="preserve">ITI TF-3: 4.2.3.2.20 </w:t>
            </w:r>
            <w:proofErr w:type="spellStart"/>
            <w:r w:rsidRPr="002B5DC1">
              <w:t>DocumentEntry.serviceStopTime</w:t>
            </w:r>
            <w:proofErr w:type="spellEnd"/>
          </w:p>
        </w:tc>
      </w:tr>
      <w:tr w:rsidR="00283045" w:rsidRPr="002B5DC1" w14:paraId="5338BCC2" w14:textId="77777777" w:rsidTr="00C709FD">
        <w:trPr>
          <w:cantSplit/>
          <w:jc w:val="center"/>
        </w:trPr>
        <w:tc>
          <w:tcPr>
            <w:tcW w:w="5240" w:type="dxa"/>
            <w:shd w:val="clear" w:color="auto" w:fill="auto"/>
          </w:tcPr>
          <w:p w14:paraId="29633DE9" w14:textId="77777777" w:rsidR="00283045" w:rsidRPr="002B5DC1" w:rsidRDefault="00283045" w:rsidP="00283045">
            <w:pPr>
              <w:pStyle w:val="TableEntry"/>
            </w:pPr>
            <w:proofErr w:type="gramStart"/>
            <w:r w:rsidRPr="002B5DC1">
              <w:t>urn:ihe</w:t>
            </w:r>
            <w:proofErr w:type="gramEnd"/>
            <w:r w:rsidRPr="002B5DC1">
              <w:t>:iti:appc:2016:document-entry:source-patient-id</w:t>
            </w:r>
          </w:p>
        </w:tc>
        <w:tc>
          <w:tcPr>
            <w:tcW w:w="3807" w:type="dxa"/>
            <w:shd w:val="clear" w:color="auto" w:fill="auto"/>
          </w:tcPr>
          <w:p w14:paraId="5F4ACA1E" w14:textId="77777777" w:rsidR="00283045" w:rsidRPr="002B5DC1" w:rsidRDefault="00283045" w:rsidP="00283045">
            <w:pPr>
              <w:pStyle w:val="TableEntry"/>
            </w:pPr>
            <w:r w:rsidRPr="002B5DC1">
              <w:t xml:space="preserve">ITI TF-3: 4.2.3.2.22 </w:t>
            </w:r>
            <w:proofErr w:type="spellStart"/>
            <w:r w:rsidRPr="002B5DC1">
              <w:t>DocumentEntry.sourcePatientId</w:t>
            </w:r>
            <w:proofErr w:type="spellEnd"/>
          </w:p>
        </w:tc>
      </w:tr>
      <w:tr w:rsidR="00283045" w:rsidRPr="002B5DC1" w14:paraId="66FFFEC4" w14:textId="77777777" w:rsidTr="00C709FD">
        <w:trPr>
          <w:cantSplit/>
          <w:jc w:val="center"/>
        </w:trPr>
        <w:tc>
          <w:tcPr>
            <w:tcW w:w="5240" w:type="dxa"/>
            <w:shd w:val="clear" w:color="auto" w:fill="auto"/>
          </w:tcPr>
          <w:p w14:paraId="42AE52D7" w14:textId="77777777" w:rsidR="00283045" w:rsidRPr="002B5DC1" w:rsidRDefault="00283045" w:rsidP="00283045">
            <w:pPr>
              <w:pStyle w:val="TableEntry"/>
            </w:pPr>
            <w:proofErr w:type="gramStart"/>
            <w:r w:rsidRPr="002B5DC1">
              <w:t>urn:ihe</w:t>
            </w:r>
            <w:proofErr w:type="gramEnd"/>
            <w:r w:rsidRPr="002B5DC1">
              <w:t>:iti:appc:2016:document-entry:type-code</w:t>
            </w:r>
          </w:p>
        </w:tc>
        <w:tc>
          <w:tcPr>
            <w:tcW w:w="3807" w:type="dxa"/>
            <w:shd w:val="clear" w:color="auto" w:fill="auto"/>
          </w:tcPr>
          <w:p w14:paraId="34ACDF51" w14:textId="77777777" w:rsidR="00283045" w:rsidRPr="002B5DC1" w:rsidRDefault="00283045" w:rsidP="00283045">
            <w:pPr>
              <w:pStyle w:val="TableEntry"/>
            </w:pPr>
            <w:r w:rsidRPr="002B5DC1">
              <w:t xml:space="preserve">ITI TF-3: 4.2.3.2.25 </w:t>
            </w:r>
            <w:proofErr w:type="spellStart"/>
            <w:r w:rsidRPr="002B5DC1">
              <w:t>DocumentEntry.typeCode</w:t>
            </w:r>
            <w:proofErr w:type="spellEnd"/>
          </w:p>
        </w:tc>
      </w:tr>
      <w:tr w:rsidR="00283045" w:rsidRPr="002B5DC1" w14:paraId="7F7818DF" w14:textId="77777777" w:rsidTr="00C709FD">
        <w:trPr>
          <w:cantSplit/>
          <w:jc w:val="center"/>
        </w:trPr>
        <w:tc>
          <w:tcPr>
            <w:tcW w:w="5240" w:type="dxa"/>
            <w:shd w:val="clear" w:color="auto" w:fill="auto"/>
          </w:tcPr>
          <w:p w14:paraId="05DD84F7" w14:textId="77777777" w:rsidR="00283045" w:rsidRPr="002B5DC1" w:rsidRDefault="00283045" w:rsidP="00283045">
            <w:pPr>
              <w:pStyle w:val="TableEntry"/>
            </w:pPr>
            <w:proofErr w:type="gramStart"/>
            <w:r w:rsidRPr="002B5DC1">
              <w:t>urn:ihe</w:t>
            </w:r>
            <w:proofErr w:type="gramEnd"/>
            <w:r w:rsidRPr="002B5DC1">
              <w:t>:iti:appc:2016:document-entry:related-folder:id</w:t>
            </w:r>
          </w:p>
        </w:tc>
        <w:tc>
          <w:tcPr>
            <w:tcW w:w="3807" w:type="dxa"/>
            <w:shd w:val="clear" w:color="auto" w:fill="auto"/>
          </w:tcPr>
          <w:p w14:paraId="1E42B074" w14:textId="77777777" w:rsidR="00283045" w:rsidRPr="002B5DC1" w:rsidRDefault="00283045" w:rsidP="00283045">
            <w:pPr>
              <w:pStyle w:val="TableEntry"/>
            </w:pPr>
            <w:r w:rsidRPr="002B5DC1">
              <w:t xml:space="preserve">ITI TF-3: 4.2.3.4.9 </w:t>
            </w:r>
            <w:proofErr w:type="spellStart"/>
            <w:r w:rsidRPr="002B5DC1">
              <w:t>Folder.uniqueId</w:t>
            </w:r>
            <w:proofErr w:type="spellEnd"/>
            <w:r w:rsidRPr="002B5DC1">
              <w:t xml:space="preserve"> linked to a </w:t>
            </w:r>
            <w:proofErr w:type="spellStart"/>
            <w:r w:rsidRPr="002B5DC1">
              <w:t>DocumentEntry</w:t>
            </w:r>
            <w:proofErr w:type="spellEnd"/>
            <w:r w:rsidRPr="002B5DC1">
              <w:t xml:space="preserve"> through an active association</w:t>
            </w:r>
          </w:p>
        </w:tc>
      </w:tr>
      <w:tr w:rsidR="00283045" w:rsidRPr="002B5DC1" w14:paraId="70C22BAA" w14:textId="77777777" w:rsidTr="00C709FD">
        <w:trPr>
          <w:cantSplit/>
          <w:jc w:val="center"/>
        </w:trPr>
        <w:tc>
          <w:tcPr>
            <w:tcW w:w="5240" w:type="dxa"/>
            <w:shd w:val="clear" w:color="auto" w:fill="auto"/>
          </w:tcPr>
          <w:p w14:paraId="3D5F0ED6" w14:textId="77777777" w:rsidR="00283045" w:rsidRPr="002B5DC1" w:rsidRDefault="00283045" w:rsidP="00283045">
            <w:pPr>
              <w:pStyle w:val="TableEntry"/>
            </w:pPr>
            <w:proofErr w:type="gramStart"/>
            <w:r w:rsidRPr="002B5DC1">
              <w:t>urn:ihe</w:t>
            </w:r>
            <w:proofErr w:type="gramEnd"/>
            <w:r w:rsidRPr="002B5DC1">
              <w:t>:iti:appc:2016:document-entry:related-folder:code</w:t>
            </w:r>
          </w:p>
        </w:tc>
        <w:tc>
          <w:tcPr>
            <w:tcW w:w="3807" w:type="dxa"/>
            <w:shd w:val="clear" w:color="auto" w:fill="auto"/>
          </w:tcPr>
          <w:p w14:paraId="02C8E9E8" w14:textId="77777777" w:rsidR="00283045" w:rsidRPr="002B5DC1" w:rsidRDefault="00283045" w:rsidP="00283045">
            <w:pPr>
              <w:pStyle w:val="TableEntry"/>
            </w:pPr>
            <w:r w:rsidRPr="002B5DC1">
              <w:t xml:space="preserve">ITI TF-3: 4.2.3.4.2 </w:t>
            </w:r>
            <w:proofErr w:type="spellStart"/>
            <w:r w:rsidRPr="002B5DC1">
              <w:t>Folder.codeList</w:t>
            </w:r>
            <w:proofErr w:type="spellEnd"/>
            <w:r w:rsidRPr="002B5DC1">
              <w:t xml:space="preserve"> linked to a </w:t>
            </w:r>
            <w:proofErr w:type="spellStart"/>
            <w:r w:rsidRPr="002B5DC1">
              <w:t>DocumentEntry</w:t>
            </w:r>
            <w:proofErr w:type="spellEnd"/>
            <w:r w:rsidRPr="002B5DC1">
              <w:t xml:space="preserve"> through an active association</w:t>
            </w:r>
          </w:p>
        </w:tc>
      </w:tr>
      <w:tr w:rsidR="00283045" w:rsidRPr="002B5DC1" w14:paraId="101A2C0A" w14:textId="77777777" w:rsidTr="00C709FD">
        <w:trPr>
          <w:cantSplit/>
          <w:jc w:val="center"/>
        </w:trPr>
        <w:tc>
          <w:tcPr>
            <w:tcW w:w="5240" w:type="dxa"/>
            <w:shd w:val="clear" w:color="auto" w:fill="auto"/>
          </w:tcPr>
          <w:p w14:paraId="6412166A" w14:textId="77777777" w:rsidR="00283045" w:rsidRPr="002B5DC1" w:rsidRDefault="00283045" w:rsidP="00283045">
            <w:pPr>
              <w:pStyle w:val="TableEntry"/>
            </w:pPr>
            <w:proofErr w:type="gramStart"/>
            <w:r w:rsidRPr="002B5DC1">
              <w:lastRenderedPageBreak/>
              <w:t>urn:ihe</w:t>
            </w:r>
            <w:proofErr w:type="gramEnd"/>
            <w:r w:rsidRPr="002B5DC1">
              <w:t>:iti:appc:2016:resource-type</w:t>
            </w:r>
          </w:p>
        </w:tc>
        <w:tc>
          <w:tcPr>
            <w:tcW w:w="3807" w:type="dxa"/>
            <w:shd w:val="clear" w:color="auto" w:fill="auto"/>
          </w:tcPr>
          <w:p w14:paraId="24F2C271" w14:textId="77777777" w:rsidR="00283045" w:rsidRPr="002B5DC1" w:rsidRDefault="00283045" w:rsidP="00283045">
            <w:pPr>
              <w:pStyle w:val="TableEntry"/>
            </w:pPr>
            <w:r w:rsidRPr="002B5DC1">
              <w:t xml:space="preserve">Attribute to distinguish between different types of XACML resource, </w:t>
            </w:r>
            <w:r w:rsidR="00684CE4" w:rsidRPr="002B5DC1">
              <w:t xml:space="preserve">e.g., </w:t>
            </w:r>
            <w:proofErr w:type="spellStart"/>
            <w:r w:rsidRPr="002B5DC1">
              <w:t>DocumentEntry</w:t>
            </w:r>
            <w:proofErr w:type="spellEnd"/>
            <w:r w:rsidRPr="002B5DC1">
              <w:t xml:space="preserve">, Folder, </w:t>
            </w:r>
            <w:proofErr w:type="spellStart"/>
            <w:r w:rsidRPr="002B5DC1">
              <w:t>SubmissionSet</w:t>
            </w:r>
            <w:proofErr w:type="spellEnd"/>
          </w:p>
        </w:tc>
      </w:tr>
      <w:tr w:rsidR="00283045" w:rsidRPr="002B5DC1" w14:paraId="0EF31C36" w14:textId="77777777" w:rsidTr="00C709FD">
        <w:trPr>
          <w:cantSplit/>
          <w:jc w:val="center"/>
        </w:trPr>
        <w:tc>
          <w:tcPr>
            <w:tcW w:w="5240" w:type="dxa"/>
            <w:shd w:val="clear" w:color="auto" w:fill="auto"/>
          </w:tcPr>
          <w:p w14:paraId="57183DF1" w14:textId="77777777" w:rsidR="00283045" w:rsidRPr="002B5DC1" w:rsidRDefault="00283045" w:rsidP="00283045">
            <w:pPr>
              <w:pStyle w:val="TableEntry"/>
            </w:pPr>
            <w:proofErr w:type="gramStart"/>
            <w:r w:rsidRPr="002B5DC1">
              <w:t>urn:ihe</w:t>
            </w:r>
            <w:proofErr w:type="gramEnd"/>
            <w:r w:rsidRPr="002B5DC1">
              <w:t>:iti:appc:2016:folder:code</w:t>
            </w:r>
          </w:p>
        </w:tc>
        <w:tc>
          <w:tcPr>
            <w:tcW w:w="3807" w:type="dxa"/>
            <w:shd w:val="clear" w:color="auto" w:fill="auto"/>
          </w:tcPr>
          <w:p w14:paraId="580D3D3C" w14:textId="77777777" w:rsidR="00283045" w:rsidRPr="002B5DC1" w:rsidRDefault="00283045" w:rsidP="00283045">
            <w:pPr>
              <w:pStyle w:val="TableEntry"/>
            </w:pPr>
            <w:r w:rsidRPr="002B5DC1">
              <w:t xml:space="preserve">ITI TF-3: 4.2.3.4.2 </w:t>
            </w:r>
            <w:proofErr w:type="spellStart"/>
            <w:r w:rsidRPr="002B5DC1">
              <w:t>Folder.codeList</w:t>
            </w:r>
            <w:proofErr w:type="spellEnd"/>
          </w:p>
        </w:tc>
      </w:tr>
      <w:tr w:rsidR="00283045" w:rsidRPr="002B5DC1" w14:paraId="6177E166" w14:textId="77777777" w:rsidTr="00C709FD">
        <w:trPr>
          <w:cantSplit/>
          <w:jc w:val="center"/>
        </w:trPr>
        <w:tc>
          <w:tcPr>
            <w:tcW w:w="5240" w:type="dxa"/>
            <w:shd w:val="clear" w:color="auto" w:fill="auto"/>
          </w:tcPr>
          <w:p w14:paraId="1F8E0F4C" w14:textId="77777777" w:rsidR="00283045" w:rsidRPr="002B5DC1" w:rsidRDefault="00283045" w:rsidP="00283045">
            <w:pPr>
              <w:pStyle w:val="TableEntry"/>
            </w:pPr>
            <w:proofErr w:type="gramStart"/>
            <w:r w:rsidRPr="002B5DC1">
              <w:t>urn:ihe</w:t>
            </w:r>
            <w:proofErr w:type="gramEnd"/>
            <w:r w:rsidRPr="002B5DC1">
              <w:t>:iti:appc:2016:folder:last-update-time</w:t>
            </w:r>
          </w:p>
        </w:tc>
        <w:tc>
          <w:tcPr>
            <w:tcW w:w="3807" w:type="dxa"/>
            <w:shd w:val="clear" w:color="auto" w:fill="auto"/>
          </w:tcPr>
          <w:p w14:paraId="27ED9B9F" w14:textId="77777777" w:rsidR="00283045" w:rsidRPr="002B5DC1" w:rsidRDefault="00283045" w:rsidP="00283045">
            <w:pPr>
              <w:pStyle w:val="TableEntry"/>
            </w:pPr>
            <w:r w:rsidRPr="002B5DC1">
              <w:t xml:space="preserve">ITI TF-3: 4.2.3.4.6 </w:t>
            </w:r>
            <w:proofErr w:type="spellStart"/>
            <w:r w:rsidRPr="002B5DC1">
              <w:t>Folder.lastUpdateTime</w:t>
            </w:r>
            <w:proofErr w:type="spellEnd"/>
          </w:p>
        </w:tc>
      </w:tr>
      <w:tr w:rsidR="00283045" w:rsidRPr="002B5DC1" w14:paraId="3895C101" w14:textId="77777777" w:rsidTr="00C709FD">
        <w:trPr>
          <w:cantSplit/>
          <w:jc w:val="center"/>
        </w:trPr>
        <w:tc>
          <w:tcPr>
            <w:tcW w:w="5240" w:type="dxa"/>
            <w:shd w:val="clear" w:color="auto" w:fill="auto"/>
          </w:tcPr>
          <w:p w14:paraId="4F0F0090" w14:textId="77777777" w:rsidR="00283045" w:rsidRPr="002B5DC1" w:rsidRDefault="00283045" w:rsidP="00283045">
            <w:pPr>
              <w:pStyle w:val="TableEntry"/>
            </w:pPr>
            <w:proofErr w:type="gramStart"/>
            <w:r w:rsidRPr="002B5DC1">
              <w:t>urn:ihe</w:t>
            </w:r>
            <w:proofErr w:type="gramEnd"/>
            <w:r w:rsidRPr="002B5DC1">
              <w:t>:iti:appc:2016:submission-set:content-type</w:t>
            </w:r>
          </w:p>
        </w:tc>
        <w:tc>
          <w:tcPr>
            <w:tcW w:w="3807" w:type="dxa"/>
            <w:shd w:val="clear" w:color="auto" w:fill="auto"/>
          </w:tcPr>
          <w:p w14:paraId="0D956D7B" w14:textId="77777777" w:rsidR="00283045" w:rsidRPr="002B5DC1" w:rsidRDefault="00283045" w:rsidP="00283045">
            <w:pPr>
              <w:pStyle w:val="TableEntry"/>
            </w:pPr>
            <w:r w:rsidRPr="002B5DC1">
              <w:t xml:space="preserve">ITI TF-3: 4.2.3.3.4 </w:t>
            </w:r>
            <w:proofErr w:type="spellStart"/>
            <w:r w:rsidRPr="002B5DC1">
              <w:t>SubmissionSet.contentTypeCode</w:t>
            </w:r>
            <w:proofErr w:type="spellEnd"/>
          </w:p>
        </w:tc>
      </w:tr>
      <w:tr w:rsidR="00283045" w:rsidRPr="002B5DC1" w14:paraId="1B5D5B38" w14:textId="77777777" w:rsidTr="00C709FD">
        <w:trPr>
          <w:cantSplit/>
          <w:jc w:val="center"/>
        </w:trPr>
        <w:tc>
          <w:tcPr>
            <w:tcW w:w="5240" w:type="dxa"/>
            <w:shd w:val="clear" w:color="auto" w:fill="auto"/>
          </w:tcPr>
          <w:p w14:paraId="641A1B7A" w14:textId="77777777" w:rsidR="00283045" w:rsidRPr="002B5DC1" w:rsidRDefault="00283045" w:rsidP="00283045">
            <w:pPr>
              <w:pStyle w:val="TableEntry"/>
            </w:pPr>
            <w:proofErr w:type="gramStart"/>
            <w:r w:rsidRPr="002B5DC1">
              <w:t>urn:ihe</w:t>
            </w:r>
            <w:proofErr w:type="gramEnd"/>
            <w:r w:rsidRPr="002B5DC1">
              <w:t>:iti:appc:2016:submission-set:submission-time</w:t>
            </w:r>
          </w:p>
        </w:tc>
        <w:tc>
          <w:tcPr>
            <w:tcW w:w="3807" w:type="dxa"/>
            <w:shd w:val="clear" w:color="auto" w:fill="auto"/>
          </w:tcPr>
          <w:p w14:paraId="589D0889" w14:textId="77777777" w:rsidR="00283045" w:rsidRPr="002B5DC1" w:rsidRDefault="00283045" w:rsidP="00283045">
            <w:pPr>
              <w:pStyle w:val="TableEntry"/>
            </w:pPr>
            <w:r w:rsidRPr="002B5DC1">
              <w:t xml:space="preserve">ITI TF-3: 4.2.3.3.10 </w:t>
            </w:r>
            <w:proofErr w:type="spellStart"/>
            <w:r w:rsidRPr="002B5DC1">
              <w:t>SubmissionSet.submissionTime</w:t>
            </w:r>
            <w:proofErr w:type="spellEnd"/>
          </w:p>
        </w:tc>
      </w:tr>
      <w:tr w:rsidR="00283045" w:rsidRPr="002B5DC1" w14:paraId="43232B4C" w14:textId="77777777" w:rsidTr="00C709FD">
        <w:trPr>
          <w:cantSplit/>
          <w:jc w:val="center"/>
        </w:trPr>
        <w:tc>
          <w:tcPr>
            <w:tcW w:w="5240" w:type="dxa"/>
            <w:shd w:val="clear" w:color="auto" w:fill="auto"/>
          </w:tcPr>
          <w:p w14:paraId="678138F3" w14:textId="77777777" w:rsidR="00283045" w:rsidRPr="002B5DC1" w:rsidRDefault="00283045" w:rsidP="00283045">
            <w:pPr>
              <w:pStyle w:val="TableEntry"/>
            </w:pPr>
            <w:proofErr w:type="gramStart"/>
            <w:r w:rsidRPr="002B5DC1">
              <w:t>urn:ihe</w:t>
            </w:r>
            <w:proofErr w:type="gramEnd"/>
            <w:r w:rsidRPr="002B5DC1">
              <w:t>:iti:appc:2016:submission-set:intended-recipient:id</w:t>
            </w:r>
          </w:p>
        </w:tc>
        <w:tc>
          <w:tcPr>
            <w:tcW w:w="3807" w:type="dxa"/>
            <w:shd w:val="clear" w:color="auto" w:fill="auto"/>
          </w:tcPr>
          <w:p w14:paraId="6372B8AA" w14:textId="77777777" w:rsidR="00283045" w:rsidRPr="002B5DC1" w:rsidRDefault="00283045" w:rsidP="00283045">
            <w:pPr>
              <w:pStyle w:val="TableEntry"/>
            </w:pPr>
            <w:r w:rsidRPr="002B5DC1">
              <w:t xml:space="preserve">ITI TF-3: 4.2.3.37 </w:t>
            </w:r>
            <w:proofErr w:type="spellStart"/>
            <w:r w:rsidRPr="002B5DC1">
              <w:t>SubmissionSet.intendedRecipient</w:t>
            </w:r>
            <w:proofErr w:type="spellEnd"/>
            <w:r w:rsidRPr="002B5DC1">
              <w:t xml:space="preserve"> (XCN or XON)</w:t>
            </w:r>
          </w:p>
        </w:tc>
      </w:tr>
      <w:tr w:rsidR="00283045" w:rsidRPr="002B5DC1" w14:paraId="2DD65CC7" w14:textId="77777777" w:rsidTr="00C709FD">
        <w:trPr>
          <w:cantSplit/>
          <w:jc w:val="center"/>
        </w:trPr>
        <w:tc>
          <w:tcPr>
            <w:tcW w:w="5240" w:type="dxa"/>
            <w:shd w:val="clear" w:color="auto" w:fill="auto"/>
          </w:tcPr>
          <w:p w14:paraId="3740DEC6" w14:textId="77777777" w:rsidR="00283045" w:rsidRPr="002B5DC1" w:rsidRDefault="00283045" w:rsidP="00283045">
            <w:pPr>
              <w:pStyle w:val="TableEntry"/>
            </w:pPr>
            <w:proofErr w:type="gramStart"/>
            <w:r w:rsidRPr="002B5DC1">
              <w:t>urn:ihe</w:t>
            </w:r>
            <w:proofErr w:type="gramEnd"/>
            <w:r w:rsidRPr="002B5DC1">
              <w:t>:iti:appc:2016:submission-set:intended-recipient:email</w:t>
            </w:r>
          </w:p>
        </w:tc>
        <w:tc>
          <w:tcPr>
            <w:tcW w:w="3807" w:type="dxa"/>
            <w:shd w:val="clear" w:color="auto" w:fill="auto"/>
          </w:tcPr>
          <w:p w14:paraId="4EAF1571" w14:textId="77777777" w:rsidR="00283045" w:rsidRPr="002B5DC1" w:rsidRDefault="00283045" w:rsidP="00283045">
            <w:pPr>
              <w:pStyle w:val="TableEntry"/>
            </w:pPr>
            <w:r w:rsidRPr="002B5DC1">
              <w:t xml:space="preserve">ITI TF-3: 4.2.3.37 </w:t>
            </w:r>
            <w:proofErr w:type="spellStart"/>
            <w:r w:rsidRPr="002B5DC1">
              <w:t>SubmissionSet.intendedRecipient</w:t>
            </w:r>
            <w:proofErr w:type="spellEnd"/>
            <w:r w:rsidRPr="002B5DC1">
              <w:t xml:space="preserve"> (XTN)</w:t>
            </w:r>
          </w:p>
        </w:tc>
      </w:tr>
    </w:tbl>
    <w:p w14:paraId="13B21823" w14:textId="248E593D" w:rsidR="00283045" w:rsidRDefault="00283045">
      <w:pPr>
        <w:pStyle w:val="BodyText"/>
      </w:pPr>
    </w:p>
    <w:p w14:paraId="0402449E" w14:textId="449CC9BF" w:rsidR="00861F88" w:rsidRDefault="00861F88" w:rsidP="00F8379D">
      <w:pPr>
        <w:pStyle w:val="EditorInstructions"/>
      </w:pPr>
      <w:r>
        <w:t xml:space="preserve">Add the following to the </w:t>
      </w:r>
      <w:del w:id="377" w:author="Lynn" w:date="2021-05-17T21:07:00Z">
        <w:r w:rsidR="00F002C2" w:rsidDel="00FA1282">
          <w:fldChar w:fldCharType="begin"/>
        </w:r>
      </w:del>
      <w:del w:id="378" w:author="Lynn" w:date="2021-05-17T20:03:00Z">
        <w:r w:rsidR="00F002C2" w:rsidDel="0027696E">
          <w:delInstrText xml:space="preserve"> HYPERLINK "IHE%20Format%20Codes" </w:delInstrText>
        </w:r>
      </w:del>
      <w:del w:id="379" w:author="Lynn" w:date="2021-05-17T21:07:00Z">
        <w:r w:rsidR="00F002C2" w:rsidDel="00FA1282">
          <w:fldChar w:fldCharType="separate"/>
        </w:r>
        <w:r w:rsidRPr="00861F88" w:rsidDel="00FA1282">
          <w:rPr>
            <w:rStyle w:val="Hyperlink"/>
          </w:rPr>
          <w:delText>IHE Format Co</w:delText>
        </w:r>
        <w:r w:rsidRPr="00861F88" w:rsidDel="00FA1282">
          <w:rPr>
            <w:rStyle w:val="Hyperlink"/>
          </w:rPr>
          <w:delText>d</w:delText>
        </w:r>
        <w:r w:rsidRPr="00861F88" w:rsidDel="00FA1282">
          <w:rPr>
            <w:rStyle w:val="Hyperlink"/>
          </w:rPr>
          <w:delText>es</w:delText>
        </w:r>
        <w:r w:rsidR="00F002C2" w:rsidDel="00FA1282">
          <w:rPr>
            <w:rStyle w:val="Hyperlink"/>
          </w:rPr>
          <w:fldChar w:fldCharType="end"/>
        </w:r>
        <w:r w:rsidDel="00FA1282">
          <w:delText xml:space="preserve"> wiki page.</w:delText>
        </w:r>
      </w:del>
      <w:ins w:id="380" w:author="Lynn" w:date="2021-05-17T21:07:00Z">
        <w:r w:rsidR="00FA1282">
          <w:t xml:space="preserve">IHE Format Code Vocabulary:  </w:t>
        </w:r>
        <w:r w:rsidR="00FA1282" w:rsidRPr="00FA1282">
          <w:t>https://profiles.ihe.net/fhir/ihe.formatcode.fhir/index.html</w:t>
        </w:r>
      </w:ins>
    </w:p>
    <w:p w14:paraId="2AD4B3AC" w14:textId="77777777" w:rsidR="00861F88" w:rsidRPr="002B5DC1" w:rsidRDefault="00861F88">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561"/>
        <w:gridCol w:w="2595"/>
        <w:gridCol w:w="1494"/>
        <w:gridCol w:w="1687"/>
      </w:tblGrid>
      <w:tr w:rsidR="0057005D" w:rsidRPr="002B5DC1" w14:paraId="6C11447B" w14:textId="77777777" w:rsidTr="0057005D">
        <w:trPr>
          <w:tblHeader/>
          <w:jc w:val="center"/>
        </w:trPr>
        <w:tc>
          <w:tcPr>
            <w:tcW w:w="3657" w:type="dxa"/>
            <w:shd w:val="clear" w:color="auto" w:fill="D9D9D9"/>
          </w:tcPr>
          <w:p w14:paraId="3254A206" w14:textId="77777777" w:rsidR="00283045" w:rsidRPr="002B5DC1" w:rsidRDefault="00283045" w:rsidP="00283045">
            <w:pPr>
              <w:pStyle w:val="TableEntryHeader"/>
              <w:rPr>
                <w:rFonts w:eastAsia="Arial Unicode MS"/>
                <w:szCs w:val="24"/>
              </w:rPr>
            </w:pPr>
            <w:r w:rsidRPr="002B5DC1">
              <w:t xml:space="preserve">Profile </w:t>
            </w:r>
          </w:p>
        </w:tc>
        <w:tc>
          <w:tcPr>
            <w:tcW w:w="2662" w:type="dxa"/>
            <w:shd w:val="clear" w:color="auto" w:fill="D9D9D9"/>
          </w:tcPr>
          <w:p w14:paraId="73D89991" w14:textId="77777777" w:rsidR="00283045" w:rsidRPr="002B5DC1" w:rsidRDefault="00283045" w:rsidP="00283045">
            <w:pPr>
              <w:pStyle w:val="TableEntryHeader"/>
              <w:rPr>
                <w:rFonts w:eastAsia="Arial Unicode MS"/>
                <w:szCs w:val="24"/>
              </w:rPr>
            </w:pPr>
            <w:r w:rsidRPr="002B5DC1">
              <w:t>Format Code</w:t>
            </w:r>
          </w:p>
        </w:tc>
        <w:tc>
          <w:tcPr>
            <w:tcW w:w="1530" w:type="dxa"/>
            <w:shd w:val="clear" w:color="auto" w:fill="D9D9D9"/>
          </w:tcPr>
          <w:p w14:paraId="57884443" w14:textId="77777777" w:rsidR="00283045" w:rsidRPr="002B5DC1" w:rsidRDefault="00283045" w:rsidP="00283045">
            <w:pPr>
              <w:pStyle w:val="TableEntryHeader"/>
              <w:rPr>
                <w:rFonts w:eastAsia="Arial Unicode MS"/>
                <w:szCs w:val="24"/>
              </w:rPr>
            </w:pPr>
            <w:r w:rsidRPr="002B5DC1">
              <w:t>Media Type</w:t>
            </w:r>
          </w:p>
        </w:tc>
        <w:tc>
          <w:tcPr>
            <w:tcW w:w="1728" w:type="dxa"/>
            <w:shd w:val="clear" w:color="auto" w:fill="D9D9D9"/>
          </w:tcPr>
          <w:p w14:paraId="21AFB075" w14:textId="77777777" w:rsidR="00283045" w:rsidRPr="002B5DC1" w:rsidRDefault="00283045" w:rsidP="00283045">
            <w:pPr>
              <w:pStyle w:val="TableEntryHeader"/>
              <w:rPr>
                <w:rFonts w:eastAsia="Arial Unicode MS"/>
                <w:szCs w:val="24"/>
              </w:rPr>
            </w:pPr>
            <w:r w:rsidRPr="002B5DC1">
              <w:t xml:space="preserve">Template ID </w:t>
            </w:r>
          </w:p>
        </w:tc>
      </w:tr>
      <w:tr w:rsidR="0057005D" w:rsidRPr="002B5DC1" w14:paraId="115D10C0" w14:textId="77777777" w:rsidTr="0057005D">
        <w:trPr>
          <w:jc w:val="center"/>
        </w:trPr>
        <w:tc>
          <w:tcPr>
            <w:tcW w:w="3657" w:type="dxa"/>
            <w:shd w:val="clear" w:color="auto" w:fill="auto"/>
          </w:tcPr>
          <w:p w14:paraId="6D7D0390" w14:textId="77777777" w:rsidR="00283045" w:rsidRPr="002B5DC1" w:rsidRDefault="00283045" w:rsidP="00283045">
            <w:pPr>
              <w:pStyle w:val="TableEntry"/>
              <w:rPr>
                <w:rFonts w:eastAsia="Arial Unicode MS"/>
              </w:rPr>
            </w:pPr>
            <w:r w:rsidRPr="002B5DC1">
              <w:rPr>
                <w:rFonts w:eastAsia="Arial Unicode MS"/>
              </w:rPr>
              <w:t>Advanced Patient Privacy Consent</w:t>
            </w:r>
            <w:r w:rsidR="00FB39FE" w:rsidRPr="002B5DC1">
              <w:rPr>
                <w:rFonts w:eastAsia="Arial Unicode MS"/>
              </w:rPr>
              <w:t>s</w:t>
            </w:r>
            <w:r w:rsidRPr="002B5DC1">
              <w:rPr>
                <w:rFonts w:eastAsia="Arial Unicode MS"/>
              </w:rPr>
              <w:t xml:space="preserve"> (APPC)</w:t>
            </w:r>
          </w:p>
        </w:tc>
        <w:tc>
          <w:tcPr>
            <w:tcW w:w="2662" w:type="dxa"/>
            <w:shd w:val="clear" w:color="auto" w:fill="auto"/>
          </w:tcPr>
          <w:p w14:paraId="6FFEA644" w14:textId="77777777" w:rsidR="00283045" w:rsidRPr="002B5DC1" w:rsidRDefault="00283045" w:rsidP="00283045">
            <w:pPr>
              <w:pStyle w:val="TableEntry"/>
              <w:rPr>
                <w:rFonts w:eastAsia="Arial Unicode MS"/>
              </w:rPr>
            </w:pPr>
            <w:proofErr w:type="gramStart"/>
            <w:r w:rsidRPr="002B5DC1">
              <w:rPr>
                <w:rFonts w:eastAsia="Arial Unicode MS"/>
              </w:rPr>
              <w:t>urn:ihe</w:t>
            </w:r>
            <w:proofErr w:type="gramEnd"/>
            <w:r w:rsidRPr="002B5DC1">
              <w:rPr>
                <w:rFonts w:eastAsia="Arial Unicode MS"/>
              </w:rPr>
              <w:t>:iti:appc:2016:consent</w:t>
            </w:r>
          </w:p>
        </w:tc>
        <w:tc>
          <w:tcPr>
            <w:tcW w:w="1530" w:type="dxa"/>
            <w:shd w:val="clear" w:color="auto" w:fill="auto"/>
          </w:tcPr>
          <w:p w14:paraId="173D81C1" w14:textId="77777777" w:rsidR="00283045" w:rsidRPr="002B5DC1" w:rsidRDefault="00283045" w:rsidP="00283045">
            <w:pPr>
              <w:pStyle w:val="TableEntry"/>
              <w:rPr>
                <w:rFonts w:eastAsia="Arial Unicode MS"/>
              </w:rPr>
            </w:pPr>
            <w:r w:rsidRPr="002B5DC1">
              <w:rPr>
                <w:rFonts w:eastAsia="Arial Unicode MS"/>
              </w:rPr>
              <w:t>text/xml</w:t>
            </w:r>
          </w:p>
        </w:tc>
        <w:tc>
          <w:tcPr>
            <w:tcW w:w="1728" w:type="dxa"/>
            <w:shd w:val="clear" w:color="auto" w:fill="auto"/>
          </w:tcPr>
          <w:p w14:paraId="2DA7971D" w14:textId="77777777" w:rsidR="00283045" w:rsidRPr="002B5DC1" w:rsidRDefault="00283045" w:rsidP="00283045">
            <w:pPr>
              <w:pStyle w:val="TableEntry"/>
              <w:rPr>
                <w:rFonts w:eastAsia="Arial Unicode MS"/>
              </w:rPr>
            </w:pPr>
            <w:r w:rsidRPr="002B5DC1">
              <w:rPr>
                <w:rFonts w:eastAsia="Arial Unicode MS"/>
              </w:rPr>
              <w:t>not applicable</w:t>
            </w:r>
          </w:p>
        </w:tc>
      </w:tr>
    </w:tbl>
    <w:p w14:paraId="3A5847BA" w14:textId="77777777" w:rsidR="00EA4EA1" w:rsidRPr="002B5DC1" w:rsidRDefault="00EA4EA1">
      <w:pPr>
        <w:pStyle w:val="BodyText"/>
      </w:pPr>
    </w:p>
    <w:p w14:paraId="67C48A54" w14:textId="77777777" w:rsidR="009612F6" w:rsidRPr="002B5DC1" w:rsidRDefault="009612F6">
      <w:pPr>
        <w:pStyle w:val="BodyText"/>
      </w:pPr>
    </w:p>
    <w:p w14:paraId="43F3B5AD" w14:textId="77777777" w:rsidR="00CC4EA3" w:rsidRPr="00F8379D" w:rsidRDefault="00CC4EA3">
      <w:pPr>
        <w:pStyle w:val="BodyText"/>
      </w:pPr>
    </w:p>
    <w:sectPr w:rsidR="00CC4EA3" w:rsidRPr="00F8379D" w:rsidSect="000807AC">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B05CE" w14:textId="77777777" w:rsidR="00F002C2" w:rsidRDefault="00F002C2">
      <w:r>
        <w:separator/>
      </w:r>
    </w:p>
    <w:p w14:paraId="5F5A8BC5" w14:textId="77777777" w:rsidR="00F002C2" w:rsidRDefault="00F002C2"/>
  </w:endnote>
  <w:endnote w:type="continuationSeparator" w:id="0">
    <w:p w14:paraId="3455F3A5" w14:textId="77777777" w:rsidR="00F002C2" w:rsidRDefault="00F002C2">
      <w:r>
        <w:continuationSeparator/>
      </w:r>
    </w:p>
    <w:p w14:paraId="6070D9A8" w14:textId="77777777" w:rsidR="00F002C2" w:rsidRDefault="00F002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29D3D" w14:textId="6E5968BD" w:rsidR="009E19C2" w:rsidRDefault="009E19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32715AF" w14:textId="77777777" w:rsidR="009E19C2" w:rsidRDefault="009E19C2">
    <w:pPr>
      <w:pStyle w:val="Footer"/>
    </w:pPr>
  </w:p>
  <w:p w14:paraId="1D77C354" w14:textId="77777777" w:rsidR="009E19C2" w:rsidRDefault="009E19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5C658" w14:textId="4D598FB9" w:rsidR="009E19C2" w:rsidRDefault="009E19C2">
    <w:pPr>
      <w:pStyle w:val="Footer"/>
      <w:ind w:right="360"/>
    </w:pPr>
    <w:r>
      <w:t>__________________________________________________________________________</w:t>
    </w:r>
  </w:p>
  <w:p w14:paraId="2A26EA06" w14:textId="0D0345C0" w:rsidR="009E19C2" w:rsidRDefault="009E19C2" w:rsidP="00597DB2">
    <w:pPr>
      <w:pStyle w:val="Footer"/>
      <w:ind w:right="360"/>
      <w:rPr>
        <w:sz w:val="20"/>
      </w:rPr>
    </w:pPr>
    <w:bookmarkStart w:id="381" w:name="_Toc473170355"/>
    <w:r>
      <w:rPr>
        <w:sz w:val="20"/>
      </w:rPr>
      <w:t>Rev. 1.3 – 2019-</w:t>
    </w:r>
    <w:r w:rsidR="00F44C6C">
      <w:rPr>
        <w:sz w:val="20"/>
      </w:rPr>
      <w:t>7-12</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9</w:t>
    </w:r>
    <w:r w:rsidRPr="00597DB2">
      <w:rPr>
        <w:rStyle w:val="PageNumber"/>
        <w:sz w:val="20"/>
      </w:rPr>
      <w:fldChar w:fldCharType="end"/>
    </w:r>
    <w:r>
      <w:rPr>
        <w:sz w:val="20"/>
      </w:rPr>
      <w:tab/>
      <w:t xml:space="preserve">                       Copyright © 2019: IHE International, Inc.</w:t>
    </w:r>
    <w:bookmarkEnd w:id="381"/>
  </w:p>
  <w:p w14:paraId="31ECA9AB" w14:textId="77777777" w:rsidR="009E19C2" w:rsidRDefault="009E19C2" w:rsidP="00C709FD">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D2556" w14:textId="5197862E" w:rsidR="009E19C2" w:rsidRDefault="009E19C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262E9" w14:textId="77777777" w:rsidR="00F002C2" w:rsidRDefault="00F002C2">
      <w:r>
        <w:separator/>
      </w:r>
    </w:p>
    <w:p w14:paraId="02996D7A" w14:textId="77777777" w:rsidR="00F002C2" w:rsidRDefault="00F002C2"/>
  </w:footnote>
  <w:footnote w:type="continuationSeparator" w:id="0">
    <w:p w14:paraId="2FFA7AAB" w14:textId="77777777" w:rsidR="00F002C2" w:rsidRDefault="00F002C2">
      <w:r>
        <w:continuationSeparator/>
      </w:r>
    </w:p>
    <w:p w14:paraId="3740B003" w14:textId="77777777" w:rsidR="00F002C2" w:rsidRDefault="00F002C2"/>
  </w:footnote>
  <w:footnote w:id="1">
    <w:p w14:paraId="2E9A4F0B" w14:textId="77777777" w:rsidR="009E19C2" w:rsidRDefault="009E19C2">
      <w:pPr>
        <w:pStyle w:val="FootnoteText"/>
      </w:pPr>
      <w:r>
        <w:rPr>
          <w:rStyle w:val="FootnoteReference"/>
        </w:rPr>
        <w:footnoteRef/>
      </w:r>
      <w:r>
        <w:t xml:space="preserve"> HL7 </w:t>
      </w:r>
      <w:r w:rsidRPr="000265BD">
        <w:t>is the registered trademark of Health Level Seven International</w:t>
      </w:r>
      <w:r>
        <w:t>.</w:t>
      </w:r>
    </w:p>
  </w:footnote>
  <w:footnote w:id="2">
    <w:p w14:paraId="70D7189C" w14:textId="77777777" w:rsidR="009E19C2" w:rsidRDefault="009E19C2">
      <w:pPr>
        <w:pStyle w:val="FootnoteText"/>
      </w:pPr>
      <w:r>
        <w:rPr>
          <w:rStyle w:val="FootnoteReference"/>
        </w:rPr>
        <w:footnoteRef/>
      </w:r>
      <w:r>
        <w:t xml:space="preserve"> FHIR </w:t>
      </w:r>
      <w:r w:rsidRPr="000265BD">
        <w:t>is the registered trademark of Health Level Seven International</w:t>
      </w:r>
      <w:r>
        <w:t>.</w:t>
      </w:r>
    </w:p>
  </w:footnote>
  <w:footnote w:id="3">
    <w:p w14:paraId="0C83CA7E" w14:textId="00F0FB2C" w:rsidR="009E19C2" w:rsidRDefault="009E19C2">
      <w:pPr>
        <w:pStyle w:val="FootnoteText"/>
      </w:pPr>
      <w:r>
        <w:rPr>
          <w:rStyle w:val="FootnoteReference"/>
        </w:rPr>
        <w:footnoteRef/>
      </w:r>
      <w:r>
        <w:t xml:space="preserve"> CDA </w:t>
      </w:r>
      <w:r w:rsidRPr="009427CE">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83D7A" w14:textId="091BB014" w:rsidR="009E19C2" w:rsidRDefault="009E19C2">
    <w:pPr>
      <w:pStyle w:val="Header"/>
    </w:pPr>
    <w:r>
      <w:t>IHE IT Infrastructure Technical Framework Supplement – Advanced Patient Privacy Consents (APPC)</w:t>
    </w:r>
  </w:p>
  <w:p w14:paraId="33901E91" w14:textId="6511C10F" w:rsidR="009E19C2" w:rsidRDefault="009E19C2">
    <w:pPr>
      <w:pStyle w:val="Header"/>
    </w:pPr>
    <w:r>
      <w:t>______________________________________________________________________________</w:t>
    </w:r>
  </w:p>
  <w:p w14:paraId="3AF16589" w14:textId="77777777" w:rsidR="009E19C2" w:rsidRDefault="009E19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D6012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4BC4D6B"/>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B00C8"/>
    <w:multiLevelType w:val="hybridMultilevel"/>
    <w:tmpl w:val="4EA6CE54"/>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FD2186F"/>
    <w:multiLevelType w:val="hybridMultilevel"/>
    <w:tmpl w:val="4058FC8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E013F43"/>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686039"/>
    <w:multiLevelType w:val="hybridMultilevel"/>
    <w:tmpl w:val="E61EA9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3CB3F0A"/>
    <w:multiLevelType w:val="hybridMultilevel"/>
    <w:tmpl w:val="42B6CEFC"/>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EC2330"/>
    <w:multiLevelType w:val="hybridMultilevel"/>
    <w:tmpl w:val="3F2AA23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EC67B0A"/>
    <w:multiLevelType w:val="hybridMultilevel"/>
    <w:tmpl w:val="029EA8F6"/>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0BC3A55"/>
    <w:multiLevelType w:val="multilevel"/>
    <w:tmpl w:val="7B943E18"/>
    <w:numStyleLink w:val="Constraints"/>
  </w:abstractNum>
  <w:abstractNum w:abstractNumId="21" w15:restartNumberingAfterBreak="0">
    <w:nsid w:val="40F42583"/>
    <w:multiLevelType w:val="hybridMultilevel"/>
    <w:tmpl w:val="778E0618"/>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30E9F"/>
    <w:multiLevelType w:val="hybridMultilevel"/>
    <w:tmpl w:val="B24E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991573"/>
    <w:multiLevelType w:val="hybridMultilevel"/>
    <w:tmpl w:val="432C6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25E5F"/>
    <w:multiLevelType w:val="multilevel"/>
    <w:tmpl w:val="7B943E18"/>
    <w:numStyleLink w:val="Constraints"/>
  </w:abstractNum>
  <w:abstractNum w:abstractNumId="25" w15:restartNumberingAfterBreak="0">
    <w:nsid w:val="4BCA365C"/>
    <w:multiLevelType w:val="hybridMultilevel"/>
    <w:tmpl w:val="54DE478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F442147"/>
    <w:multiLevelType w:val="hybridMultilevel"/>
    <w:tmpl w:val="B150BA48"/>
    <w:lvl w:ilvl="0" w:tplc="D1A425A6">
      <w:start w:val="43"/>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655B14E7"/>
    <w:multiLevelType w:val="hybridMultilevel"/>
    <w:tmpl w:val="459E39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D42048"/>
    <w:multiLevelType w:val="hybridMultilevel"/>
    <w:tmpl w:val="27B83012"/>
    <w:lvl w:ilvl="0" w:tplc="FD64A07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043CC4"/>
    <w:multiLevelType w:val="hybridMultilevel"/>
    <w:tmpl w:val="C444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4000732"/>
    <w:multiLevelType w:val="hybridMultilevel"/>
    <w:tmpl w:val="BAC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923F5B"/>
    <w:multiLevelType w:val="hybridMultilevel"/>
    <w:tmpl w:val="9F200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7541743"/>
    <w:multiLevelType w:val="hybridMultilevel"/>
    <w:tmpl w:val="D3469BAE"/>
    <w:lvl w:ilvl="0" w:tplc="FD64A07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7C768DF"/>
    <w:multiLevelType w:val="hybridMultilevel"/>
    <w:tmpl w:val="1C52B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B1514D4"/>
    <w:multiLevelType w:val="hybridMultilevel"/>
    <w:tmpl w:val="8A123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39"/>
  </w:num>
  <w:num w:numId="13">
    <w:abstractNumId w:val="24"/>
  </w:num>
  <w:num w:numId="14">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29"/>
  </w:num>
  <w:num w:numId="17">
    <w:abstractNumId w:val="30"/>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0"/>
  </w:num>
  <w:num w:numId="23">
    <w:abstractNumId w:val="12"/>
  </w:num>
  <w:num w:numId="24">
    <w:abstractNumId w:val="15"/>
  </w:num>
  <w:num w:numId="25">
    <w:abstractNumId w:val="22"/>
  </w:num>
  <w:num w:numId="26">
    <w:abstractNumId w:val="16"/>
  </w:num>
  <w:num w:numId="27">
    <w:abstractNumId w:val="33"/>
  </w:num>
  <w:num w:numId="28">
    <w:abstractNumId w:val="36"/>
  </w:num>
  <w:num w:numId="29">
    <w:abstractNumId w:val="32"/>
  </w:num>
  <w:num w:numId="30">
    <w:abstractNumId w:val="21"/>
  </w:num>
  <w:num w:numId="31">
    <w:abstractNumId w:val="14"/>
  </w:num>
  <w:num w:numId="32">
    <w:abstractNumId w:val="25"/>
  </w:num>
  <w:num w:numId="33">
    <w:abstractNumId w:val="13"/>
  </w:num>
  <w:num w:numId="34">
    <w:abstractNumId w:val="19"/>
  </w:num>
  <w:num w:numId="35">
    <w:abstractNumId w:val="30"/>
  </w:num>
  <w:num w:numId="36">
    <w:abstractNumId w:val="38"/>
  </w:num>
  <w:num w:numId="37">
    <w:abstractNumId w:val="34"/>
  </w:num>
  <w:num w:numId="38">
    <w:abstractNumId w:val="30"/>
  </w:num>
  <w:num w:numId="39">
    <w:abstractNumId w:val="30"/>
  </w:num>
  <w:num w:numId="40">
    <w:abstractNumId w:val="37"/>
  </w:num>
  <w:num w:numId="41">
    <w:abstractNumId w:val="31"/>
  </w:num>
  <w:num w:numId="42">
    <w:abstractNumId w:val="35"/>
  </w:num>
  <w:num w:numId="43">
    <w:abstractNumId w:val="18"/>
  </w:num>
  <w:num w:numId="44">
    <w:abstractNumId w:val="23"/>
  </w:num>
  <w:num w:numId="45">
    <w:abstractNumId w:val="2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nn">
    <w15:presenceInfo w15:providerId="None" w15:userId="Lynn"/>
  </w15:person>
  <w15:person w15:author="Oliver Egger">
    <w15:presenceInfo w15:providerId="Windows Live" w15:userId="e7643a5802e06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displayBackgroundShape/>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de-DE"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AE9"/>
    <w:rsid w:val="000030DD"/>
    <w:rsid w:val="0001018C"/>
    <w:rsid w:val="00011160"/>
    <w:rsid w:val="000121FB"/>
    <w:rsid w:val="000125FF"/>
    <w:rsid w:val="000138D4"/>
    <w:rsid w:val="00017E09"/>
    <w:rsid w:val="00020251"/>
    <w:rsid w:val="00024892"/>
    <w:rsid w:val="00024BCD"/>
    <w:rsid w:val="000265BD"/>
    <w:rsid w:val="00032554"/>
    <w:rsid w:val="000346F8"/>
    <w:rsid w:val="00036347"/>
    <w:rsid w:val="000374FD"/>
    <w:rsid w:val="0004144C"/>
    <w:rsid w:val="000470A5"/>
    <w:rsid w:val="000514E1"/>
    <w:rsid w:val="0005577A"/>
    <w:rsid w:val="00056ACE"/>
    <w:rsid w:val="00060D78"/>
    <w:rsid w:val="000622EE"/>
    <w:rsid w:val="00063BBF"/>
    <w:rsid w:val="0006422C"/>
    <w:rsid w:val="0006455D"/>
    <w:rsid w:val="00070847"/>
    <w:rsid w:val="000717A7"/>
    <w:rsid w:val="000721A5"/>
    <w:rsid w:val="00072BBF"/>
    <w:rsid w:val="00075B74"/>
    <w:rsid w:val="00077324"/>
    <w:rsid w:val="00077CA9"/>
    <w:rsid w:val="00077EA0"/>
    <w:rsid w:val="000807AC"/>
    <w:rsid w:val="000817ED"/>
    <w:rsid w:val="00082F2B"/>
    <w:rsid w:val="00084A2A"/>
    <w:rsid w:val="00085352"/>
    <w:rsid w:val="00087187"/>
    <w:rsid w:val="0009325C"/>
    <w:rsid w:val="00094061"/>
    <w:rsid w:val="0009421A"/>
    <w:rsid w:val="000A33C8"/>
    <w:rsid w:val="000A5D18"/>
    <w:rsid w:val="000A5D73"/>
    <w:rsid w:val="000B30FF"/>
    <w:rsid w:val="000B52CB"/>
    <w:rsid w:val="000B699D"/>
    <w:rsid w:val="000B7B45"/>
    <w:rsid w:val="000C3556"/>
    <w:rsid w:val="000C5467"/>
    <w:rsid w:val="000D07A7"/>
    <w:rsid w:val="000D2487"/>
    <w:rsid w:val="000D2D8B"/>
    <w:rsid w:val="000D3330"/>
    <w:rsid w:val="000D6321"/>
    <w:rsid w:val="000D6F01"/>
    <w:rsid w:val="000D711C"/>
    <w:rsid w:val="000D7E55"/>
    <w:rsid w:val="000E1678"/>
    <w:rsid w:val="000E4B36"/>
    <w:rsid w:val="000E6929"/>
    <w:rsid w:val="000E7315"/>
    <w:rsid w:val="000F13F5"/>
    <w:rsid w:val="000F2CC2"/>
    <w:rsid w:val="000F35F5"/>
    <w:rsid w:val="000F613A"/>
    <w:rsid w:val="000F6C6A"/>
    <w:rsid w:val="000F6D26"/>
    <w:rsid w:val="001008F2"/>
    <w:rsid w:val="00100E2F"/>
    <w:rsid w:val="00101C4C"/>
    <w:rsid w:val="00101FC9"/>
    <w:rsid w:val="00104BE6"/>
    <w:rsid w:val="00105257"/>
    <w:rsid w:val="001055CB"/>
    <w:rsid w:val="00105A62"/>
    <w:rsid w:val="001100D0"/>
    <w:rsid w:val="001115F5"/>
    <w:rsid w:val="00111CBC"/>
    <w:rsid w:val="001134B0"/>
    <w:rsid w:val="001134EB"/>
    <w:rsid w:val="00114040"/>
    <w:rsid w:val="00115142"/>
    <w:rsid w:val="00115A0F"/>
    <w:rsid w:val="00117DD7"/>
    <w:rsid w:val="00123FD5"/>
    <w:rsid w:val="00124751"/>
    <w:rsid w:val="001253AA"/>
    <w:rsid w:val="00125F42"/>
    <w:rsid w:val="001263B9"/>
    <w:rsid w:val="001266AB"/>
    <w:rsid w:val="00126A38"/>
    <w:rsid w:val="00126B2A"/>
    <w:rsid w:val="001279F8"/>
    <w:rsid w:val="001306A8"/>
    <w:rsid w:val="00132553"/>
    <w:rsid w:val="00134FBD"/>
    <w:rsid w:val="00135DE4"/>
    <w:rsid w:val="00137FA8"/>
    <w:rsid w:val="0014275F"/>
    <w:rsid w:val="001431F1"/>
    <w:rsid w:val="001439BB"/>
    <w:rsid w:val="001453CC"/>
    <w:rsid w:val="00145EEE"/>
    <w:rsid w:val="00147A61"/>
    <w:rsid w:val="00147F29"/>
    <w:rsid w:val="00150B3C"/>
    <w:rsid w:val="00150C7C"/>
    <w:rsid w:val="001511F2"/>
    <w:rsid w:val="001526BD"/>
    <w:rsid w:val="00153CAE"/>
    <w:rsid w:val="001546EA"/>
    <w:rsid w:val="00154B7B"/>
    <w:rsid w:val="001558DD"/>
    <w:rsid w:val="001579E7"/>
    <w:rsid w:val="001606A7"/>
    <w:rsid w:val="001617F2"/>
    <w:rsid w:val="001622E4"/>
    <w:rsid w:val="0016420A"/>
    <w:rsid w:val="0016666C"/>
    <w:rsid w:val="00167B95"/>
    <w:rsid w:val="00167DB7"/>
    <w:rsid w:val="00170ED0"/>
    <w:rsid w:val="001764DD"/>
    <w:rsid w:val="0017698E"/>
    <w:rsid w:val="00181D01"/>
    <w:rsid w:val="00185DBD"/>
    <w:rsid w:val="00186DAB"/>
    <w:rsid w:val="00187E92"/>
    <w:rsid w:val="001901AC"/>
    <w:rsid w:val="001946F4"/>
    <w:rsid w:val="001A0307"/>
    <w:rsid w:val="001A250E"/>
    <w:rsid w:val="001A7247"/>
    <w:rsid w:val="001A7C4C"/>
    <w:rsid w:val="001B2B50"/>
    <w:rsid w:val="001B463C"/>
    <w:rsid w:val="001B58EF"/>
    <w:rsid w:val="001B7864"/>
    <w:rsid w:val="001C58AA"/>
    <w:rsid w:val="001C5A84"/>
    <w:rsid w:val="001C6AC4"/>
    <w:rsid w:val="001D0E6D"/>
    <w:rsid w:val="001D1619"/>
    <w:rsid w:val="001D640F"/>
    <w:rsid w:val="001D6BB3"/>
    <w:rsid w:val="001E07E1"/>
    <w:rsid w:val="001E185A"/>
    <w:rsid w:val="001E206E"/>
    <w:rsid w:val="001E615F"/>
    <w:rsid w:val="001E62C3"/>
    <w:rsid w:val="001F016C"/>
    <w:rsid w:val="001F2CF8"/>
    <w:rsid w:val="001F34FC"/>
    <w:rsid w:val="001F5779"/>
    <w:rsid w:val="001F6755"/>
    <w:rsid w:val="001F68C9"/>
    <w:rsid w:val="001F787E"/>
    <w:rsid w:val="001F7A35"/>
    <w:rsid w:val="002005CE"/>
    <w:rsid w:val="00200781"/>
    <w:rsid w:val="0020148B"/>
    <w:rsid w:val="00202AC6"/>
    <w:rsid w:val="00202E31"/>
    <w:rsid w:val="002040DD"/>
    <w:rsid w:val="0020453A"/>
    <w:rsid w:val="00206700"/>
    <w:rsid w:val="00207571"/>
    <w:rsid w:val="00207816"/>
    <w:rsid w:val="00207868"/>
    <w:rsid w:val="00207B81"/>
    <w:rsid w:val="00210732"/>
    <w:rsid w:val="002112E5"/>
    <w:rsid w:val="00211312"/>
    <w:rsid w:val="00211D96"/>
    <w:rsid w:val="002120D7"/>
    <w:rsid w:val="0021257A"/>
    <w:rsid w:val="002173E6"/>
    <w:rsid w:val="0021751C"/>
    <w:rsid w:val="00221AC2"/>
    <w:rsid w:val="002221A1"/>
    <w:rsid w:val="0022261E"/>
    <w:rsid w:val="0022352C"/>
    <w:rsid w:val="00223C59"/>
    <w:rsid w:val="00231D18"/>
    <w:rsid w:val="002322FF"/>
    <w:rsid w:val="00234BE4"/>
    <w:rsid w:val="0023701E"/>
    <w:rsid w:val="0023732B"/>
    <w:rsid w:val="002374AC"/>
    <w:rsid w:val="00241238"/>
    <w:rsid w:val="00245345"/>
    <w:rsid w:val="00246CD7"/>
    <w:rsid w:val="002473DB"/>
    <w:rsid w:val="002504DD"/>
    <w:rsid w:val="00250A37"/>
    <w:rsid w:val="00255462"/>
    <w:rsid w:val="00255821"/>
    <w:rsid w:val="00256665"/>
    <w:rsid w:val="0026076D"/>
    <w:rsid w:val="002626EA"/>
    <w:rsid w:val="00267006"/>
    <w:rsid w:val="002670D2"/>
    <w:rsid w:val="00267E40"/>
    <w:rsid w:val="002703BA"/>
    <w:rsid w:val="00270404"/>
    <w:rsid w:val="00270EBB"/>
    <w:rsid w:val="002711CC"/>
    <w:rsid w:val="00272440"/>
    <w:rsid w:val="002756A6"/>
    <w:rsid w:val="0027696E"/>
    <w:rsid w:val="00280032"/>
    <w:rsid w:val="002806DE"/>
    <w:rsid w:val="00283045"/>
    <w:rsid w:val="00286433"/>
    <w:rsid w:val="00286837"/>
    <w:rsid w:val="002869E8"/>
    <w:rsid w:val="00291725"/>
    <w:rsid w:val="0029232B"/>
    <w:rsid w:val="002933B5"/>
    <w:rsid w:val="00293CF1"/>
    <w:rsid w:val="002A336D"/>
    <w:rsid w:val="002A4C2E"/>
    <w:rsid w:val="002A68FD"/>
    <w:rsid w:val="002B382E"/>
    <w:rsid w:val="002B4844"/>
    <w:rsid w:val="002B5929"/>
    <w:rsid w:val="002B5DC1"/>
    <w:rsid w:val="002B6B15"/>
    <w:rsid w:val="002C16E4"/>
    <w:rsid w:val="002C69CB"/>
    <w:rsid w:val="002C6A93"/>
    <w:rsid w:val="002C748A"/>
    <w:rsid w:val="002D00AF"/>
    <w:rsid w:val="002D43C4"/>
    <w:rsid w:val="002D5B69"/>
    <w:rsid w:val="002D668C"/>
    <w:rsid w:val="002E018B"/>
    <w:rsid w:val="002F0354"/>
    <w:rsid w:val="002F051F"/>
    <w:rsid w:val="002F076A"/>
    <w:rsid w:val="002F1C2B"/>
    <w:rsid w:val="002F3309"/>
    <w:rsid w:val="002F5D68"/>
    <w:rsid w:val="002F658B"/>
    <w:rsid w:val="00300B69"/>
    <w:rsid w:val="00300D8D"/>
    <w:rsid w:val="00303108"/>
    <w:rsid w:val="00303E20"/>
    <w:rsid w:val="003059C0"/>
    <w:rsid w:val="00307C05"/>
    <w:rsid w:val="00315F83"/>
    <w:rsid w:val="00316247"/>
    <w:rsid w:val="00317581"/>
    <w:rsid w:val="003200D6"/>
    <w:rsid w:val="0032060B"/>
    <w:rsid w:val="00323461"/>
    <w:rsid w:val="0032600B"/>
    <w:rsid w:val="00334A92"/>
    <w:rsid w:val="00335554"/>
    <w:rsid w:val="003375BB"/>
    <w:rsid w:val="00340176"/>
    <w:rsid w:val="0034021D"/>
    <w:rsid w:val="00342ACA"/>
    <w:rsid w:val="00342B19"/>
    <w:rsid w:val="003432DC"/>
    <w:rsid w:val="003439F9"/>
    <w:rsid w:val="00344D85"/>
    <w:rsid w:val="00346314"/>
    <w:rsid w:val="00346BB8"/>
    <w:rsid w:val="00347B5E"/>
    <w:rsid w:val="0035230D"/>
    <w:rsid w:val="00352784"/>
    <w:rsid w:val="003577C8"/>
    <w:rsid w:val="003579DA"/>
    <w:rsid w:val="003601D3"/>
    <w:rsid w:val="003602DC"/>
    <w:rsid w:val="00361F12"/>
    <w:rsid w:val="00363069"/>
    <w:rsid w:val="003647CC"/>
    <w:rsid w:val="003651D9"/>
    <w:rsid w:val="003676B6"/>
    <w:rsid w:val="00370474"/>
    <w:rsid w:val="00370B52"/>
    <w:rsid w:val="003715F0"/>
    <w:rsid w:val="00374B3E"/>
    <w:rsid w:val="003771EC"/>
    <w:rsid w:val="0038267C"/>
    <w:rsid w:val="0038429E"/>
    <w:rsid w:val="003842A6"/>
    <w:rsid w:val="003921A0"/>
    <w:rsid w:val="003A09FE"/>
    <w:rsid w:val="003A0B26"/>
    <w:rsid w:val="003A1762"/>
    <w:rsid w:val="003A50C0"/>
    <w:rsid w:val="003A51A9"/>
    <w:rsid w:val="003A7816"/>
    <w:rsid w:val="003B293F"/>
    <w:rsid w:val="003B2A2B"/>
    <w:rsid w:val="003B40CC"/>
    <w:rsid w:val="003B70A2"/>
    <w:rsid w:val="003B75BD"/>
    <w:rsid w:val="003B7AD3"/>
    <w:rsid w:val="003C24BB"/>
    <w:rsid w:val="003C3E48"/>
    <w:rsid w:val="003C5FD3"/>
    <w:rsid w:val="003C6BC4"/>
    <w:rsid w:val="003D0EE2"/>
    <w:rsid w:val="003D19E0"/>
    <w:rsid w:val="003D1CBE"/>
    <w:rsid w:val="003D24EE"/>
    <w:rsid w:val="003D5A68"/>
    <w:rsid w:val="003D6DE2"/>
    <w:rsid w:val="003E0578"/>
    <w:rsid w:val="003E0955"/>
    <w:rsid w:val="003E5C68"/>
    <w:rsid w:val="003F0805"/>
    <w:rsid w:val="003F252B"/>
    <w:rsid w:val="003F3E4A"/>
    <w:rsid w:val="003F5CBF"/>
    <w:rsid w:val="003F680C"/>
    <w:rsid w:val="003F7141"/>
    <w:rsid w:val="003F71D4"/>
    <w:rsid w:val="00401303"/>
    <w:rsid w:val="00401CB9"/>
    <w:rsid w:val="00402809"/>
    <w:rsid w:val="00402BB8"/>
    <w:rsid w:val="004046B6"/>
    <w:rsid w:val="0040707A"/>
    <w:rsid w:val="004070FB"/>
    <w:rsid w:val="00410D6B"/>
    <w:rsid w:val="00412649"/>
    <w:rsid w:val="00412A42"/>
    <w:rsid w:val="00414E4F"/>
    <w:rsid w:val="00415432"/>
    <w:rsid w:val="00415A2B"/>
    <w:rsid w:val="00417474"/>
    <w:rsid w:val="00417A70"/>
    <w:rsid w:val="00420B58"/>
    <w:rsid w:val="004225C9"/>
    <w:rsid w:val="004255B4"/>
    <w:rsid w:val="00432F12"/>
    <w:rsid w:val="004335DB"/>
    <w:rsid w:val="004340B6"/>
    <w:rsid w:val="0043514A"/>
    <w:rsid w:val="00436599"/>
    <w:rsid w:val="00436758"/>
    <w:rsid w:val="00441374"/>
    <w:rsid w:val="004414D7"/>
    <w:rsid w:val="004424C6"/>
    <w:rsid w:val="0044310A"/>
    <w:rsid w:val="00443F0F"/>
    <w:rsid w:val="00444100"/>
    <w:rsid w:val="00444CFC"/>
    <w:rsid w:val="00445371"/>
    <w:rsid w:val="00445D2F"/>
    <w:rsid w:val="00447451"/>
    <w:rsid w:val="004515AA"/>
    <w:rsid w:val="00451825"/>
    <w:rsid w:val="004541CC"/>
    <w:rsid w:val="00457033"/>
    <w:rsid w:val="00457DDC"/>
    <w:rsid w:val="00461A12"/>
    <w:rsid w:val="004651FC"/>
    <w:rsid w:val="00467C83"/>
    <w:rsid w:val="00472402"/>
    <w:rsid w:val="004809A3"/>
    <w:rsid w:val="004814D6"/>
    <w:rsid w:val="004818E8"/>
    <w:rsid w:val="00481CAD"/>
    <w:rsid w:val="00482981"/>
    <w:rsid w:val="00482DC2"/>
    <w:rsid w:val="004845CE"/>
    <w:rsid w:val="00486261"/>
    <w:rsid w:val="004951B8"/>
    <w:rsid w:val="004A3D12"/>
    <w:rsid w:val="004A73CC"/>
    <w:rsid w:val="004A7D5B"/>
    <w:rsid w:val="004B0AA1"/>
    <w:rsid w:val="004B12BA"/>
    <w:rsid w:val="004B387F"/>
    <w:rsid w:val="004B4EF3"/>
    <w:rsid w:val="004B576F"/>
    <w:rsid w:val="004B5B23"/>
    <w:rsid w:val="004B7094"/>
    <w:rsid w:val="004B7C02"/>
    <w:rsid w:val="004C0A30"/>
    <w:rsid w:val="004C10B4"/>
    <w:rsid w:val="004C2C2A"/>
    <w:rsid w:val="004C3C67"/>
    <w:rsid w:val="004C6650"/>
    <w:rsid w:val="004D0F04"/>
    <w:rsid w:val="004D68CC"/>
    <w:rsid w:val="004D69C3"/>
    <w:rsid w:val="004D6C45"/>
    <w:rsid w:val="004D7B53"/>
    <w:rsid w:val="004E034D"/>
    <w:rsid w:val="004E21ED"/>
    <w:rsid w:val="004E4BF0"/>
    <w:rsid w:val="004E71B3"/>
    <w:rsid w:val="004E7D91"/>
    <w:rsid w:val="004F1713"/>
    <w:rsid w:val="004F25BB"/>
    <w:rsid w:val="004F275C"/>
    <w:rsid w:val="004F2C06"/>
    <w:rsid w:val="004F2FF8"/>
    <w:rsid w:val="004F4A54"/>
    <w:rsid w:val="004F5211"/>
    <w:rsid w:val="004F6DEE"/>
    <w:rsid w:val="004F7336"/>
    <w:rsid w:val="004F7C05"/>
    <w:rsid w:val="00503AE1"/>
    <w:rsid w:val="00504D49"/>
    <w:rsid w:val="00505773"/>
    <w:rsid w:val="0050674C"/>
    <w:rsid w:val="00506C22"/>
    <w:rsid w:val="00510062"/>
    <w:rsid w:val="0051213B"/>
    <w:rsid w:val="00513057"/>
    <w:rsid w:val="00514EAC"/>
    <w:rsid w:val="00515C62"/>
    <w:rsid w:val="00516D6D"/>
    <w:rsid w:val="00517B3B"/>
    <w:rsid w:val="00520AAE"/>
    <w:rsid w:val="00520DC4"/>
    <w:rsid w:val="0052154B"/>
    <w:rsid w:val="00522681"/>
    <w:rsid w:val="00522F40"/>
    <w:rsid w:val="005232FA"/>
    <w:rsid w:val="00523C5F"/>
    <w:rsid w:val="00523EEF"/>
    <w:rsid w:val="00531C16"/>
    <w:rsid w:val="005339EE"/>
    <w:rsid w:val="005360E4"/>
    <w:rsid w:val="005410F9"/>
    <w:rsid w:val="005416D9"/>
    <w:rsid w:val="00541AE7"/>
    <w:rsid w:val="00541C94"/>
    <w:rsid w:val="00543FFB"/>
    <w:rsid w:val="0054524C"/>
    <w:rsid w:val="00552727"/>
    <w:rsid w:val="00554380"/>
    <w:rsid w:val="005556A8"/>
    <w:rsid w:val="00556E6C"/>
    <w:rsid w:val="00562064"/>
    <w:rsid w:val="00564968"/>
    <w:rsid w:val="00564DB2"/>
    <w:rsid w:val="005672A9"/>
    <w:rsid w:val="005673E6"/>
    <w:rsid w:val="0057005D"/>
    <w:rsid w:val="00570B52"/>
    <w:rsid w:val="00572031"/>
    <w:rsid w:val="00572D45"/>
    <w:rsid w:val="00573102"/>
    <w:rsid w:val="0057430A"/>
    <w:rsid w:val="005764B8"/>
    <w:rsid w:val="005764D1"/>
    <w:rsid w:val="00581165"/>
    <w:rsid w:val="00581829"/>
    <w:rsid w:val="005825F1"/>
    <w:rsid w:val="00584DE3"/>
    <w:rsid w:val="005851C1"/>
    <w:rsid w:val="00585DA2"/>
    <w:rsid w:val="0058781D"/>
    <w:rsid w:val="00590E0A"/>
    <w:rsid w:val="0059290F"/>
    <w:rsid w:val="00592976"/>
    <w:rsid w:val="005942AE"/>
    <w:rsid w:val="00594882"/>
    <w:rsid w:val="00596D89"/>
    <w:rsid w:val="00597DB2"/>
    <w:rsid w:val="005A2A3B"/>
    <w:rsid w:val="005A40A6"/>
    <w:rsid w:val="005B1C1C"/>
    <w:rsid w:val="005B5C92"/>
    <w:rsid w:val="005B6B48"/>
    <w:rsid w:val="005B72F3"/>
    <w:rsid w:val="005B7BFB"/>
    <w:rsid w:val="005C2841"/>
    <w:rsid w:val="005C50BF"/>
    <w:rsid w:val="005C5E28"/>
    <w:rsid w:val="005D094D"/>
    <w:rsid w:val="005D0CEB"/>
    <w:rsid w:val="005D1F91"/>
    <w:rsid w:val="005D6104"/>
    <w:rsid w:val="005D6176"/>
    <w:rsid w:val="005E07C0"/>
    <w:rsid w:val="005E1BF6"/>
    <w:rsid w:val="005E305A"/>
    <w:rsid w:val="005E54D7"/>
    <w:rsid w:val="005F02FA"/>
    <w:rsid w:val="005F2045"/>
    <w:rsid w:val="005F21E7"/>
    <w:rsid w:val="005F3FB5"/>
    <w:rsid w:val="005F4BD1"/>
    <w:rsid w:val="005F4C3E"/>
    <w:rsid w:val="005F5A10"/>
    <w:rsid w:val="005F7E62"/>
    <w:rsid w:val="00600E05"/>
    <w:rsid w:val="00600EC6"/>
    <w:rsid w:val="006014F8"/>
    <w:rsid w:val="00603ED5"/>
    <w:rsid w:val="00607529"/>
    <w:rsid w:val="006106AB"/>
    <w:rsid w:val="006116E2"/>
    <w:rsid w:val="00613604"/>
    <w:rsid w:val="00613C53"/>
    <w:rsid w:val="006167AA"/>
    <w:rsid w:val="00616DE4"/>
    <w:rsid w:val="00622D31"/>
    <w:rsid w:val="006259B9"/>
    <w:rsid w:val="00625D23"/>
    <w:rsid w:val="006263EA"/>
    <w:rsid w:val="00627B12"/>
    <w:rsid w:val="006307FC"/>
    <w:rsid w:val="00630F33"/>
    <w:rsid w:val="006356BA"/>
    <w:rsid w:val="006360B8"/>
    <w:rsid w:val="00636658"/>
    <w:rsid w:val="006435DB"/>
    <w:rsid w:val="00644FC1"/>
    <w:rsid w:val="00646D1A"/>
    <w:rsid w:val="006512F0"/>
    <w:rsid w:val="006513C1"/>
    <w:rsid w:val="006514EA"/>
    <w:rsid w:val="006536D8"/>
    <w:rsid w:val="00656A6B"/>
    <w:rsid w:val="00656BDE"/>
    <w:rsid w:val="00656CC3"/>
    <w:rsid w:val="0066138C"/>
    <w:rsid w:val="00662893"/>
    <w:rsid w:val="00663624"/>
    <w:rsid w:val="00663F57"/>
    <w:rsid w:val="0066481B"/>
    <w:rsid w:val="00665A0A"/>
    <w:rsid w:val="00665D8F"/>
    <w:rsid w:val="00665DAC"/>
    <w:rsid w:val="006708BD"/>
    <w:rsid w:val="006717FF"/>
    <w:rsid w:val="006728E2"/>
    <w:rsid w:val="00672C39"/>
    <w:rsid w:val="00673CEC"/>
    <w:rsid w:val="00680648"/>
    <w:rsid w:val="00682040"/>
    <w:rsid w:val="006825E1"/>
    <w:rsid w:val="0068355D"/>
    <w:rsid w:val="00684CE4"/>
    <w:rsid w:val="00690EB7"/>
    <w:rsid w:val="00692B37"/>
    <w:rsid w:val="006935DB"/>
    <w:rsid w:val="00693F2B"/>
    <w:rsid w:val="006977BF"/>
    <w:rsid w:val="00697CC7"/>
    <w:rsid w:val="00697EA2"/>
    <w:rsid w:val="006A2A74"/>
    <w:rsid w:val="006A3098"/>
    <w:rsid w:val="006A4160"/>
    <w:rsid w:val="006A6DE2"/>
    <w:rsid w:val="006B29BD"/>
    <w:rsid w:val="006B3A5A"/>
    <w:rsid w:val="006B482E"/>
    <w:rsid w:val="006B5FD0"/>
    <w:rsid w:val="006B7354"/>
    <w:rsid w:val="006B7ABF"/>
    <w:rsid w:val="006C04AF"/>
    <w:rsid w:val="006C1001"/>
    <w:rsid w:val="006C242B"/>
    <w:rsid w:val="006C2B75"/>
    <w:rsid w:val="006C2C14"/>
    <w:rsid w:val="006C31B6"/>
    <w:rsid w:val="006C371A"/>
    <w:rsid w:val="006C44C6"/>
    <w:rsid w:val="006C4CE3"/>
    <w:rsid w:val="006C579B"/>
    <w:rsid w:val="006C5F3E"/>
    <w:rsid w:val="006C7E2C"/>
    <w:rsid w:val="006D4881"/>
    <w:rsid w:val="006D713D"/>
    <w:rsid w:val="006D768F"/>
    <w:rsid w:val="006E163F"/>
    <w:rsid w:val="006E5767"/>
    <w:rsid w:val="006E5A2F"/>
    <w:rsid w:val="006E6EC9"/>
    <w:rsid w:val="006F25B7"/>
    <w:rsid w:val="006F58A1"/>
    <w:rsid w:val="006F772D"/>
    <w:rsid w:val="00700007"/>
    <w:rsid w:val="00700CD4"/>
    <w:rsid w:val="00701B3A"/>
    <w:rsid w:val="007033D4"/>
    <w:rsid w:val="0070762D"/>
    <w:rsid w:val="00712AE6"/>
    <w:rsid w:val="0071309E"/>
    <w:rsid w:val="007134FD"/>
    <w:rsid w:val="00713615"/>
    <w:rsid w:val="00716FDA"/>
    <w:rsid w:val="0071793C"/>
    <w:rsid w:val="007206E6"/>
    <w:rsid w:val="00723DAF"/>
    <w:rsid w:val="007251A4"/>
    <w:rsid w:val="00725678"/>
    <w:rsid w:val="007270EA"/>
    <w:rsid w:val="00730E16"/>
    <w:rsid w:val="00731C80"/>
    <w:rsid w:val="00733A2C"/>
    <w:rsid w:val="00734D50"/>
    <w:rsid w:val="0073600E"/>
    <w:rsid w:val="00736FE9"/>
    <w:rsid w:val="007400C4"/>
    <w:rsid w:val="007418CD"/>
    <w:rsid w:val="00743890"/>
    <w:rsid w:val="00745B2A"/>
    <w:rsid w:val="00746A3D"/>
    <w:rsid w:val="00746E6B"/>
    <w:rsid w:val="007473D3"/>
    <w:rsid w:val="00747676"/>
    <w:rsid w:val="007479B6"/>
    <w:rsid w:val="00747E7C"/>
    <w:rsid w:val="0075133E"/>
    <w:rsid w:val="007528F0"/>
    <w:rsid w:val="00752FBF"/>
    <w:rsid w:val="00754010"/>
    <w:rsid w:val="007552CE"/>
    <w:rsid w:val="00757700"/>
    <w:rsid w:val="00760B32"/>
    <w:rsid w:val="00760D44"/>
    <w:rsid w:val="00761469"/>
    <w:rsid w:val="007657F2"/>
    <w:rsid w:val="00767053"/>
    <w:rsid w:val="00771288"/>
    <w:rsid w:val="00774B6B"/>
    <w:rsid w:val="00776ECD"/>
    <w:rsid w:val="007773C8"/>
    <w:rsid w:val="0078063E"/>
    <w:rsid w:val="007824BF"/>
    <w:rsid w:val="0078409C"/>
    <w:rsid w:val="00785FB2"/>
    <w:rsid w:val="0078624F"/>
    <w:rsid w:val="00787B2D"/>
    <w:rsid w:val="00791C15"/>
    <w:rsid w:val="007922ED"/>
    <w:rsid w:val="00794F25"/>
    <w:rsid w:val="00796988"/>
    <w:rsid w:val="007A1020"/>
    <w:rsid w:val="007A1252"/>
    <w:rsid w:val="007A1C61"/>
    <w:rsid w:val="007A1E74"/>
    <w:rsid w:val="007A2CB7"/>
    <w:rsid w:val="007A42D7"/>
    <w:rsid w:val="007A4EE9"/>
    <w:rsid w:val="007A51E3"/>
    <w:rsid w:val="007A5635"/>
    <w:rsid w:val="007A5EAA"/>
    <w:rsid w:val="007A5F9C"/>
    <w:rsid w:val="007A676E"/>
    <w:rsid w:val="007A71EF"/>
    <w:rsid w:val="007A7BF7"/>
    <w:rsid w:val="007A7DC7"/>
    <w:rsid w:val="007B269A"/>
    <w:rsid w:val="007B331F"/>
    <w:rsid w:val="007B35C0"/>
    <w:rsid w:val="007B3EA8"/>
    <w:rsid w:val="007B3FFC"/>
    <w:rsid w:val="007B44B7"/>
    <w:rsid w:val="007B64E0"/>
    <w:rsid w:val="007B7F79"/>
    <w:rsid w:val="007C0120"/>
    <w:rsid w:val="007C13DD"/>
    <w:rsid w:val="007C1AAC"/>
    <w:rsid w:val="007C3E9A"/>
    <w:rsid w:val="007C51BA"/>
    <w:rsid w:val="007C5673"/>
    <w:rsid w:val="007C61CE"/>
    <w:rsid w:val="007C6B8D"/>
    <w:rsid w:val="007C7B5E"/>
    <w:rsid w:val="007D1847"/>
    <w:rsid w:val="007D26FE"/>
    <w:rsid w:val="007D4B14"/>
    <w:rsid w:val="007D638F"/>
    <w:rsid w:val="007D724B"/>
    <w:rsid w:val="007E0138"/>
    <w:rsid w:val="007E18F6"/>
    <w:rsid w:val="007E4EE8"/>
    <w:rsid w:val="007E5B51"/>
    <w:rsid w:val="007F771A"/>
    <w:rsid w:val="007F7801"/>
    <w:rsid w:val="007F7F79"/>
    <w:rsid w:val="008003B3"/>
    <w:rsid w:val="00802F29"/>
    <w:rsid w:val="00803E2D"/>
    <w:rsid w:val="008044D0"/>
    <w:rsid w:val="008052B5"/>
    <w:rsid w:val="00805D24"/>
    <w:rsid w:val="008067DF"/>
    <w:rsid w:val="0081320A"/>
    <w:rsid w:val="00813C26"/>
    <w:rsid w:val="00815E51"/>
    <w:rsid w:val="00816750"/>
    <w:rsid w:val="008179AE"/>
    <w:rsid w:val="008209AF"/>
    <w:rsid w:val="00820DDF"/>
    <w:rsid w:val="008249A2"/>
    <w:rsid w:val="00825642"/>
    <w:rsid w:val="0082676B"/>
    <w:rsid w:val="00830E0E"/>
    <w:rsid w:val="008311E2"/>
    <w:rsid w:val="00831FF5"/>
    <w:rsid w:val="00833045"/>
    <w:rsid w:val="0083339D"/>
    <w:rsid w:val="008341AE"/>
    <w:rsid w:val="00834861"/>
    <w:rsid w:val="00834DF7"/>
    <w:rsid w:val="00835009"/>
    <w:rsid w:val="008358E5"/>
    <w:rsid w:val="00836F8A"/>
    <w:rsid w:val="008413B1"/>
    <w:rsid w:val="00843B52"/>
    <w:rsid w:val="008452AF"/>
    <w:rsid w:val="00847D07"/>
    <w:rsid w:val="00851025"/>
    <w:rsid w:val="008516EE"/>
    <w:rsid w:val="00855EDF"/>
    <w:rsid w:val="0085652B"/>
    <w:rsid w:val="00857B82"/>
    <w:rsid w:val="008608EF"/>
    <w:rsid w:val="008616CB"/>
    <w:rsid w:val="00861F88"/>
    <w:rsid w:val="0086353F"/>
    <w:rsid w:val="00863C8B"/>
    <w:rsid w:val="00865616"/>
    <w:rsid w:val="00865DF9"/>
    <w:rsid w:val="00866192"/>
    <w:rsid w:val="00866A13"/>
    <w:rsid w:val="00867393"/>
    <w:rsid w:val="00870306"/>
    <w:rsid w:val="00871218"/>
    <w:rsid w:val="00871613"/>
    <w:rsid w:val="00872048"/>
    <w:rsid w:val="00872E83"/>
    <w:rsid w:val="00875076"/>
    <w:rsid w:val="00875BFD"/>
    <w:rsid w:val="0087687A"/>
    <w:rsid w:val="00882289"/>
    <w:rsid w:val="00882E13"/>
    <w:rsid w:val="00885ABD"/>
    <w:rsid w:val="00887E40"/>
    <w:rsid w:val="00892FEA"/>
    <w:rsid w:val="008A111F"/>
    <w:rsid w:val="008A34ED"/>
    <w:rsid w:val="008A3FD2"/>
    <w:rsid w:val="008A4580"/>
    <w:rsid w:val="008A46A7"/>
    <w:rsid w:val="008A5421"/>
    <w:rsid w:val="008B26C3"/>
    <w:rsid w:val="008B44B2"/>
    <w:rsid w:val="008B49C2"/>
    <w:rsid w:val="008B53CB"/>
    <w:rsid w:val="008B5D7E"/>
    <w:rsid w:val="008B620B"/>
    <w:rsid w:val="008B6391"/>
    <w:rsid w:val="008C1766"/>
    <w:rsid w:val="008C56A5"/>
    <w:rsid w:val="008C57EC"/>
    <w:rsid w:val="008C57F9"/>
    <w:rsid w:val="008C6F2B"/>
    <w:rsid w:val="008D052D"/>
    <w:rsid w:val="008D07E8"/>
    <w:rsid w:val="008D0BA0"/>
    <w:rsid w:val="008D0CA9"/>
    <w:rsid w:val="008D17FF"/>
    <w:rsid w:val="008D2E10"/>
    <w:rsid w:val="008D45BC"/>
    <w:rsid w:val="008D7044"/>
    <w:rsid w:val="008D7642"/>
    <w:rsid w:val="008E0275"/>
    <w:rsid w:val="008E04AE"/>
    <w:rsid w:val="008E1D20"/>
    <w:rsid w:val="008E2B5E"/>
    <w:rsid w:val="008E3F6C"/>
    <w:rsid w:val="008E441F"/>
    <w:rsid w:val="008E66F6"/>
    <w:rsid w:val="008F1516"/>
    <w:rsid w:val="008F1767"/>
    <w:rsid w:val="008F2481"/>
    <w:rsid w:val="008F7248"/>
    <w:rsid w:val="008F78D2"/>
    <w:rsid w:val="00903B38"/>
    <w:rsid w:val="00907134"/>
    <w:rsid w:val="00907DBE"/>
    <w:rsid w:val="00910E03"/>
    <w:rsid w:val="0091115A"/>
    <w:rsid w:val="009122C9"/>
    <w:rsid w:val="0092008B"/>
    <w:rsid w:val="00921F5D"/>
    <w:rsid w:val="00922015"/>
    <w:rsid w:val="00922414"/>
    <w:rsid w:val="00922CB2"/>
    <w:rsid w:val="00923D79"/>
    <w:rsid w:val="00925FD3"/>
    <w:rsid w:val="009268F6"/>
    <w:rsid w:val="00927FEC"/>
    <w:rsid w:val="009306E6"/>
    <w:rsid w:val="00930B32"/>
    <w:rsid w:val="00931966"/>
    <w:rsid w:val="00933166"/>
    <w:rsid w:val="00933C9A"/>
    <w:rsid w:val="00934D96"/>
    <w:rsid w:val="00936637"/>
    <w:rsid w:val="0093757C"/>
    <w:rsid w:val="0093779E"/>
    <w:rsid w:val="00937EA0"/>
    <w:rsid w:val="009406A5"/>
    <w:rsid w:val="00940FC7"/>
    <w:rsid w:val="009423F7"/>
    <w:rsid w:val="009427CE"/>
    <w:rsid w:val="009429FB"/>
    <w:rsid w:val="00942DC0"/>
    <w:rsid w:val="0095196C"/>
    <w:rsid w:val="00951F63"/>
    <w:rsid w:val="0095298A"/>
    <w:rsid w:val="009535FF"/>
    <w:rsid w:val="00953CFC"/>
    <w:rsid w:val="009549BE"/>
    <w:rsid w:val="0095594C"/>
    <w:rsid w:val="00955CD4"/>
    <w:rsid w:val="00956966"/>
    <w:rsid w:val="009612F6"/>
    <w:rsid w:val="0096241F"/>
    <w:rsid w:val="0096668C"/>
    <w:rsid w:val="00966AC0"/>
    <w:rsid w:val="00967B49"/>
    <w:rsid w:val="009711E2"/>
    <w:rsid w:val="00973446"/>
    <w:rsid w:val="0097454A"/>
    <w:rsid w:val="009813A1"/>
    <w:rsid w:val="0098255F"/>
    <w:rsid w:val="00983131"/>
    <w:rsid w:val="00983757"/>
    <w:rsid w:val="00983C65"/>
    <w:rsid w:val="009843EF"/>
    <w:rsid w:val="009856B3"/>
    <w:rsid w:val="009903C2"/>
    <w:rsid w:val="00991D63"/>
    <w:rsid w:val="00992931"/>
    <w:rsid w:val="00993FF5"/>
    <w:rsid w:val="00994907"/>
    <w:rsid w:val="00996CDE"/>
    <w:rsid w:val="009A2A29"/>
    <w:rsid w:val="009A2C8F"/>
    <w:rsid w:val="009A4189"/>
    <w:rsid w:val="009B048D"/>
    <w:rsid w:val="009B271C"/>
    <w:rsid w:val="009B51F0"/>
    <w:rsid w:val="009C10D5"/>
    <w:rsid w:val="009C3D5F"/>
    <w:rsid w:val="009C6269"/>
    <w:rsid w:val="009C66BE"/>
    <w:rsid w:val="009C6F21"/>
    <w:rsid w:val="009C7404"/>
    <w:rsid w:val="009C7DA1"/>
    <w:rsid w:val="009D0830"/>
    <w:rsid w:val="009D0CDF"/>
    <w:rsid w:val="009D107B"/>
    <w:rsid w:val="009D125C"/>
    <w:rsid w:val="009D2849"/>
    <w:rsid w:val="009D2A49"/>
    <w:rsid w:val="009D31FC"/>
    <w:rsid w:val="009D37DD"/>
    <w:rsid w:val="009D6A32"/>
    <w:rsid w:val="009E19C2"/>
    <w:rsid w:val="009E26F8"/>
    <w:rsid w:val="009E34B7"/>
    <w:rsid w:val="009E3E54"/>
    <w:rsid w:val="009E55A2"/>
    <w:rsid w:val="009F3200"/>
    <w:rsid w:val="009F5C09"/>
    <w:rsid w:val="009F5CF4"/>
    <w:rsid w:val="00A05A12"/>
    <w:rsid w:val="00A07C45"/>
    <w:rsid w:val="00A1131F"/>
    <w:rsid w:val="00A16A3F"/>
    <w:rsid w:val="00A174B6"/>
    <w:rsid w:val="00A177D5"/>
    <w:rsid w:val="00A23689"/>
    <w:rsid w:val="00A2480D"/>
    <w:rsid w:val="00A2673B"/>
    <w:rsid w:val="00A30BDA"/>
    <w:rsid w:val="00A322F4"/>
    <w:rsid w:val="00A33471"/>
    <w:rsid w:val="00A33A89"/>
    <w:rsid w:val="00A36741"/>
    <w:rsid w:val="00A435B3"/>
    <w:rsid w:val="00A43E92"/>
    <w:rsid w:val="00A44357"/>
    <w:rsid w:val="00A44F1F"/>
    <w:rsid w:val="00A450A3"/>
    <w:rsid w:val="00A52B4B"/>
    <w:rsid w:val="00A52C86"/>
    <w:rsid w:val="00A538D1"/>
    <w:rsid w:val="00A5474F"/>
    <w:rsid w:val="00A5645C"/>
    <w:rsid w:val="00A5664E"/>
    <w:rsid w:val="00A66F91"/>
    <w:rsid w:val="00A717DE"/>
    <w:rsid w:val="00A727B4"/>
    <w:rsid w:val="00A73C77"/>
    <w:rsid w:val="00A740A9"/>
    <w:rsid w:val="00A7582E"/>
    <w:rsid w:val="00A773A9"/>
    <w:rsid w:val="00A80795"/>
    <w:rsid w:val="00A81A7C"/>
    <w:rsid w:val="00A830B3"/>
    <w:rsid w:val="00A835E3"/>
    <w:rsid w:val="00A848C9"/>
    <w:rsid w:val="00A84A4C"/>
    <w:rsid w:val="00A85025"/>
    <w:rsid w:val="00A853CF"/>
    <w:rsid w:val="00A85861"/>
    <w:rsid w:val="00A875FF"/>
    <w:rsid w:val="00A9022C"/>
    <w:rsid w:val="00A90BD5"/>
    <w:rsid w:val="00A90D0F"/>
    <w:rsid w:val="00A910E1"/>
    <w:rsid w:val="00A936E1"/>
    <w:rsid w:val="00A9588C"/>
    <w:rsid w:val="00A95C6A"/>
    <w:rsid w:val="00A9751B"/>
    <w:rsid w:val="00AA282E"/>
    <w:rsid w:val="00AA2B77"/>
    <w:rsid w:val="00AA684E"/>
    <w:rsid w:val="00AA69C0"/>
    <w:rsid w:val="00AB5F04"/>
    <w:rsid w:val="00AC231B"/>
    <w:rsid w:val="00AC609B"/>
    <w:rsid w:val="00AC7C88"/>
    <w:rsid w:val="00AD069D"/>
    <w:rsid w:val="00AD1273"/>
    <w:rsid w:val="00AD2927"/>
    <w:rsid w:val="00AD2AE2"/>
    <w:rsid w:val="00AD3EA6"/>
    <w:rsid w:val="00AD4B55"/>
    <w:rsid w:val="00AD79D7"/>
    <w:rsid w:val="00AE4AED"/>
    <w:rsid w:val="00AE7BA0"/>
    <w:rsid w:val="00AF0095"/>
    <w:rsid w:val="00AF472E"/>
    <w:rsid w:val="00AF7069"/>
    <w:rsid w:val="00B005F1"/>
    <w:rsid w:val="00B01E85"/>
    <w:rsid w:val="00B03C08"/>
    <w:rsid w:val="00B044F4"/>
    <w:rsid w:val="00B06135"/>
    <w:rsid w:val="00B072B1"/>
    <w:rsid w:val="00B10DCE"/>
    <w:rsid w:val="00B1148B"/>
    <w:rsid w:val="00B1434F"/>
    <w:rsid w:val="00B15A1D"/>
    <w:rsid w:val="00B15D8F"/>
    <w:rsid w:val="00B15E9B"/>
    <w:rsid w:val="00B22AF7"/>
    <w:rsid w:val="00B22DE5"/>
    <w:rsid w:val="00B2338F"/>
    <w:rsid w:val="00B23535"/>
    <w:rsid w:val="00B24019"/>
    <w:rsid w:val="00B2617A"/>
    <w:rsid w:val="00B26EE5"/>
    <w:rsid w:val="00B275B5"/>
    <w:rsid w:val="00B3238C"/>
    <w:rsid w:val="00B35749"/>
    <w:rsid w:val="00B403E4"/>
    <w:rsid w:val="00B40AD0"/>
    <w:rsid w:val="00B41D9E"/>
    <w:rsid w:val="00B41F81"/>
    <w:rsid w:val="00B43198"/>
    <w:rsid w:val="00B44437"/>
    <w:rsid w:val="00B45668"/>
    <w:rsid w:val="00B45B84"/>
    <w:rsid w:val="00B47276"/>
    <w:rsid w:val="00B4798B"/>
    <w:rsid w:val="00B5059C"/>
    <w:rsid w:val="00B541EC"/>
    <w:rsid w:val="00B55350"/>
    <w:rsid w:val="00B56EB7"/>
    <w:rsid w:val="00B61E95"/>
    <w:rsid w:val="00B63B69"/>
    <w:rsid w:val="00B64FC1"/>
    <w:rsid w:val="00B65E96"/>
    <w:rsid w:val="00B730CE"/>
    <w:rsid w:val="00B7582C"/>
    <w:rsid w:val="00B75DBA"/>
    <w:rsid w:val="00B77E89"/>
    <w:rsid w:val="00B8170E"/>
    <w:rsid w:val="00B82526"/>
    <w:rsid w:val="00B82D84"/>
    <w:rsid w:val="00B83908"/>
    <w:rsid w:val="00B84D95"/>
    <w:rsid w:val="00B85501"/>
    <w:rsid w:val="00B8586D"/>
    <w:rsid w:val="00B85DD0"/>
    <w:rsid w:val="00B87220"/>
    <w:rsid w:val="00B901ED"/>
    <w:rsid w:val="00B91689"/>
    <w:rsid w:val="00B91F96"/>
    <w:rsid w:val="00B926EB"/>
    <w:rsid w:val="00B92E9F"/>
    <w:rsid w:val="00B92EA1"/>
    <w:rsid w:val="00B9303B"/>
    <w:rsid w:val="00B9308F"/>
    <w:rsid w:val="00B930D0"/>
    <w:rsid w:val="00B948FA"/>
    <w:rsid w:val="00B94919"/>
    <w:rsid w:val="00B9585D"/>
    <w:rsid w:val="00B965FD"/>
    <w:rsid w:val="00BA1337"/>
    <w:rsid w:val="00BA1406"/>
    <w:rsid w:val="00BA1A91"/>
    <w:rsid w:val="00BA2AD5"/>
    <w:rsid w:val="00BA3215"/>
    <w:rsid w:val="00BA3C7E"/>
    <w:rsid w:val="00BA437B"/>
    <w:rsid w:val="00BA4A87"/>
    <w:rsid w:val="00BB24A1"/>
    <w:rsid w:val="00BB62C0"/>
    <w:rsid w:val="00BB65D8"/>
    <w:rsid w:val="00BB6AAC"/>
    <w:rsid w:val="00BB74AF"/>
    <w:rsid w:val="00BB76BC"/>
    <w:rsid w:val="00BC05B6"/>
    <w:rsid w:val="00BC0E3F"/>
    <w:rsid w:val="00BC3107"/>
    <w:rsid w:val="00BC3E9F"/>
    <w:rsid w:val="00BC6EDE"/>
    <w:rsid w:val="00BC7584"/>
    <w:rsid w:val="00BD3A0E"/>
    <w:rsid w:val="00BD4878"/>
    <w:rsid w:val="00BD50E5"/>
    <w:rsid w:val="00BD6767"/>
    <w:rsid w:val="00BE0A18"/>
    <w:rsid w:val="00BE1308"/>
    <w:rsid w:val="00BE175D"/>
    <w:rsid w:val="00BE29CC"/>
    <w:rsid w:val="00BE39EE"/>
    <w:rsid w:val="00BE5916"/>
    <w:rsid w:val="00BE5F70"/>
    <w:rsid w:val="00BF2312"/>
    <w:rsid w:val="00BF2986"/>
    <w:rsid w:val="00BF3ACF"/>
    <w:rsid w:val="00BF4E2F"/>
    <w:rsid w:val="00C0135D"/>
    <w:rsid w:val="00C04E0F"/>
    <w:rsid w:val="00C05CCE"/>
    <w:rsid w:val="00C1037F"/>
    <w:rsid w:val="00C10561"/>
    <w:rsid w:val="00C10B9E"/>
    <w:rsid w:val="00C112E3"/>
    <w:rsid w:val="00C120DB"/>
    <w:rsid w:val="00C15590"/>
    <w:rsid w:val="00C158E0"/>
    <w:rsid w:val="00C16F09"/>
    <w:rsid w:val="00C170DB"/>
    <w:rsid w:val="00C178A3"/>
    <w:rsid w:val="00C20EFF"/>
    <w:rsid w:val="00C20FBC"/>
    <w:rsid w:val="00C243B1"/>
    <w:rsid w:val="00C250ED"/>
    <w:rsid w:val="00C269FC"/>
    <w:rsid w:val="00C26E7C"/>
    <w:rsid w:val="00C343F8"/>
    <w:rsid w:val="00C3617A"/>
    <w:rsid w:val="00C36AC7"/>
    <w:rsid w:val="00C36CA8"/>
    <w:rsid w:val="00C37280"/>
    <w:rsid w:val="00C412AE"/>
    <w:rsid w:val="00C42C6C"/>
    <w:rsid w:val="00C45949"/>
    <w:rsid w:val="00C5079D"/>
    <w:rsid w:val="00C50820"/>
    <w:rsid w:val="00C512AA"/>
    <w:rsid w:val="00C536E4"/>
    <w:rsid w:val="00C56183"/>
    <w:rsid w:val="00C60533"/>
    <w:rsid w:val="00C60F4D"/>
    <w:rsid w:val="00C61586"/>
    <w:rsid w:val="00C62E65"/>
    <w:rsid w:val="00C63D79"/>
    <w:rsid w:val="00C63D7E"/>
    <w:rsid w:val="00C64A79"/>
    <w:rsid w:val="00C65F3C"/>
    <w:rsid w:val="00C6772C"/>
    <w:rsid w:val="00C709FD"/>
    <w:rsid w:val="00C71F08"/>
    <w:rsid w:val="00C71FDB"/>
    <w:rsid w:val="00C74E86"/>
    <w:rsid w:val="00C75E6D"/>
    <w:rsid w:val="00C7717D"/>
    <w:rsid w:val="00C772CD"/>
    <w:rsid w:val="00C77672"/>
    <w:rsid w:val="00C80CC8"/>
    <w:rsid w:val="00C82ED4"/>
    <w:rsid w:val="00C83F0F"/>
    <w:rsid w:val="00C865E4"/>
    <w:rsid w:val="00C87500"/>
    <w:rsid w:val="00C87A0F"/>
    <w:rsid w:val="00C90624"/>
    <w:rsid w:val="00C940A2"/>
    <w:rsid w:val="00C95A28"/>
    <w:rsid w:val="00C969FE"/>
    <w:rsid w:val="00CA175A"/>
    <w:rsid w:val="00CA197F"/>
    <w:rsid w:val="00CA2AA0"/>
    <w:rsid w:val="00CA6F49"/>
    <w:rsid w:val="00CA7722"/>
    <w:rsid w:val="00CB63CE"/>
    <w:rsid w:val="00CB6C50"/>
    <w:rsid w:val="00CC0A62"/>
    <w:rsid w:val="00CC4EA3"/>
    <w:rsid w:val="00CC4FC8"/>
    <w:rsid w:val="00CC6D50"/>
    <w:rsid w:val="00CD0A74"/>
    <w:rsid w:val="00CD2F0E"/>
    <w:rsid w:val="00CD3920"/>
    <w:rsid w:val="00CD44D7"/>
    <w:rsid w:val="00CD4D46"/>
    <w:rsid w:val="00CD61EF"/>
    <w:rsid w:val="00CE094E"/>
    <w:rsid w:val="00CE0AA5"/>
    <w:rsid w:val="00CE2164"/>
    <w:rsid w:val="00CF206F"/>
    <w:rsid w:val="00CF283F"/>
    <w:rsid w:val="00CF2DCB"/>
    <w:rsid w:val="00CF3DE9"/>
    <w:rsid w:val="00CF4CB9"/>
    <w:rsid w:val="00CF508D"/>
    <w:rsid w:val="00CF70EA"/>
    <w:rsid w:val="00CF7B62"/>
    <w:rsid w:val="00D00A19"/>
    <w:rsid w:val="00D0225B"/>
    <w:rsid w:val="00D037D1"/>
    <w:rsid w:val="00D05244"/>
    <w:rsid w:val="00D05965"/>
    <w:rsid w:val="00D05B7C"/>
    <w:rsid w:val="00D07411"/>
    <w:rsid w:val="00D07E92"/>
    <w:rsid w:val="00D113A1"/>
    <w:rsid w:val="00D209AB"/>
    <w:rsid w:val="00D20D39"/>
    <w:rsid w:val="00D228FA"/>
    <w:rsid w:val="00D22DE2"/>
    <w:rsid w:val="00D23761"/>
    <w:rsid w:val="00D2377E"/>
    <w:rsid w:val="00D24E6D"/>
    <w:rsid w:val="00D250A2"/>
    <w:rsid w:val="00D308C8"/>
    <w:rsid w:val="00D34A4E"/>
    <w:rsid w:val="00D34E63"/>
    <w:rsid w:val="00D35BBE"/>
    <w:rsid w:val="00D35F24"/>
    <w:rsid w:val="00D40905"/>
    <w:rsid w:val="00D422BB"/>
    <w:rsid w:val="00D42ED8"/>
    <w:rsid w:val="00D435D2"/>
    <w:rsid w:val="00D439FF"/>
    <w:rsid w:val="00D44079"/>
    <w:rsid w:val="00D45C5C"/>
    <w:rsid w:val="00D45DF1"/>
    <w:rsid w:val="00D51A38"/>
    <w:rsid w:val="00D530BC"/>
    <w:rsid w:val="00D55305"/>
    <w:rsid w:val="00D563A9"/>
    <w:rsid w:val="00D5643C"/>
    <w:rsid w:val="00D566F0"/>
    <w:rsid w:val="00D579DA"/>
    <w:rsid w:val="00D609FE"/>
    <w:rsid w:val="00D60F27"/>
    <w:rsid w:val="00D6202A"/>
    <w:rsid w:val="00D62CEC"/>
    <w:rsid w:val="00D67913"/>
    <w:rsid w:val="00D7752A"/>
    <w:rsid w:val="00D80536"/>
    <w:rsid w:val="00D84044"/>
    <w:rsid w:val="00D85A7B"/>
    <w:rsid w:val="00D91791"/>
    <w:rsid w:val="00D91815"/>
    <w:rsid w:val="00D937ED"/>
    <w:rsid w:val="00D96D90"/>
    <w:rsid w:val="00DA1854"/>
    <w:rsid w:val="00DA7FE0"/>
    <w:rsid w:val="00DB03FD"/>
    <w:rsid w:val="00DB186B"/>
    <w:rsid w:val="00DB1ED4"/>
    <w:rsid w:val="00DB2C72"/>
    <w:rsid w:val="00DB5B43"/>
    <w:rsid w:val="00DB5C1E"/>
    <w:rsid w:val="00DC0AF5"/>
    <w:rsid w:val="00DC2FBF"/>
    <w:rsid w:val="00DC3114"/>
    <w:rsid w:val="00DC3461"/>
    <w:rsid w:val="00DC3CD0"/>
    <w:rsid w:val="00DC42D4"/>
    <w:rsid w:val="00DC5581"/>
    <w:rsid w:val="00DC5891"/>
    <w:rsid w:val="00DC71FB"/>
    <w:rsid w:val="00DC7999"/>
    <w:rsid w:val="00DD13DB"/>
    <w:rsid w:val="00DD1B99"/>
    <w:rsid w:val="00DD2076"/>
    <w:rsid w:val="00DD4D5A"/>
    <w:rsid w:val="00DD6BD6"/>
    <w:rsid w:val="00DD72C0"/>
    <w:rsid w:val="00DE0504"/>
    <w:rsid w:val="00DE3F6C"/>
    <w:rsid w:val="00DE4474"/>
    <w:rsid w:val="00DE4C05"/>
    <w:rsid w:val="00DE5D59"/>
    <w:rsid w:val="00DE6D6A"/>
    <w:rsid w:val="00DE7269"/>
    <w:rsid w:val="00DF5427"/>
    <w:rsid w:val="00DF55E1"/>
    <w:rsid w:val="00DF683C"/>
    <w:rsid w:val="00DF769E"/>
    <w:rsid w:val="00DF7CCA"/>
    <w:rsid w:val="00E00295"/>
    <w:rsid w:val="00E007E6"/>
    <w:rsid w:val="00E014B6"/>
    <w:rsid w:val="00E018B3"/>
    <w:rsid w:val="00E01FF5"/>
    <w:rsid w:val="00E02648"/>
    <w:rsid w:val="00E0682F"/>
    <w:rsid w:val="00E06BAB"/>
    <w:rsid w:val="00E1140A"/>
    <w:rsid w:val="00E121ED"/>
    <w:rsid w:val="00E12DDE"/>
    <w:rsid w:val="00E1423C"/>
    <w:rsid w:val="00E1748B"/>
    <w:rsid w:val="00E20C45"/>
    <w:rsid w:val="00E21E6E"/>
    <w:rsid w:val="00E22760"/>
    <w:rsid w:val="00E25761"/>
    <w:rsid w:val="00E30AAF"/>
    <w:rsid w:val="00E33166"/>
    <w:rsid w:val="00E332AC"/>
    <w:rsid w:val="00E34D11"/>
    <w:rsid w:val="00E35ACE"/>
    <w:rsid w:val="00E35F5B"/>
    <w:rsid w:val="00E36A9C"/>
    <w:rsid w:val="00E40AF6"/>
    <w:rsid w:val="00E4210F"/>
    <w:rsid w:val="00E42B7C"/>
    <w:rsid w:val="00E451B1"/>
    <w:rsid w:val="00E46BAB"/>
    <w:rsid w:val="00E5088C"/>
    <w:rsid w:val="00E50AF1"/>
    <w:rsid w:val="00E5143C"/>
    <w:rsid w:val="00E56193"/>
    <w:rsid w:val="00E5672F"/>
    <w:rsid w:val="00E60FBA"/>
    <w:rsid w:val="00E61A6A"/>
    <w:rsid w:val="00E61DCA"/>
    <w:rsid w:val="00E64980"/>
    <w:rsid w:val="00E66EFA"/>
    <w:rsid w:val="00E734A9"/>
    <w:rsid w:val="00E7532D"/>
    <w:rsid w:val="00E76FB5"/>
    <w:rsid w:val="00E77D62"/>
    <w:rsid w:val="00E8043B"/>
    <w:rsid w:val="00E8520F"/>
    <w:rsid w:val="00E87A26"/>
    <w:rsid w:val="00E87D02"/>
    <w:rsid w:val="00E90AC0"/>
    <w:rsid w:val="00E90DF7"/>
    <w:rsid w:val="00E91C15"/>
    <w:rsid w:val="00E9442A"/>
    <w:rsid w:val="00E97637"/>
    <w:rsid w:val="00EA287E"/>
    <w:rsid w:val="00EA4EA1"/>
    <w:rsid w:val="00EA6BD7"/>
    <w:rsid w:val="00EA7E83"/>
    <w:rsid w:val="00EB08A4"/>
    <w:rsid w:val="00EB29E7"/>
    <w:rsid w:val="00EB5E92"/>
    <w:rsid w:val="00EB71A2"/>
    <w:rsid w:val="00EB76C5"/>
    <w:rsid w:val="00EC05D7"/>
    <w:rsid w:val="00EC098D"/>
    <w:rsid w:val="00EC11E0"/>
    <w:rsid w:val="00EC23BE"/>
    <w:rsid w:val="00EC42D5"/>
    <w:rsid w:val="00EC511B"/>
    <w:rsid w:val="00EC5157"/>
    <w:rsid w:val="00EC51F6"/>
    <w:rsid w:val="00EC7733"/>
    <w:rsid w:val="00ED0083"/>
    <w:rsid w:val="00ED1242"/>
    <w:rsid w:val="00ED185B"/>
    <w:rsid w:val="00ED229E"/>
    <w:rsid w:val="00ED2DFD"/>
    <w:rsid w:val="00ED36D0"/>
    <w:rsid w:val="00ED3E87"/>
    <w:rsid w:val="00ED4892"/>
    <w:rsid w:val="00ED5269"/>
    <w:rsid w:val="00ED676D"/>
    <w:rsid w:val="00EE0CC4"/>
    <w:rsid w:val="00EE1C86"/>
    <w:rsid w:val="00EE3C4F"/>
    <w:rsid w:val="00EE4237"/>
    <w:rsid w:val="00EE5396"/>
    <w:rsid w:val="00EE5680"/>
    <w:rsid w:val="00EF0090"/>
    <w:rsid w:val="00EF0B63"/>
    <w:rsid w:val="00EF19DA"/>
    <w:rsid w:val="00EF1E77"/>
    <w:rsid w:val="00EF3934"/>
    <w:rsid w:val="00EF3F52"/>
    <w:rsid w:val="00EF5B1E"/>
    <w:rsid w:val="00EF6437"/>
    <w:rsid w:val="00EF677D"/>
    <w:rsid w:val="00EF6962"/>
    <w:rsid w:val="00F002C2"/>
    <w:rsid w:val="00F002DD"/>
    <w:rsid w:val="00F01B18"/>
    <w:rsid w:val="00F034AC"/>
    <w:rsid w:val="00F051E9"/>
    <w:rsid w:val="00F059F9"/>
    <w:rsid w:val="00F05BE8"/>
    <w:rsid w:val="00F05C55"/>
    <w:rsid w:val="00F05EBD"/>
    <w:rsid w:val="00F0665F"/>
    <w:rsid w:val="00F074D4"/>
    <w:rsid w:val="00F10CF0"/>
    <w:rsid w:val="00F146E5"/>
    <w:rsid w:val="00F15095"/>
    <w:rsid w:val="00F159CF"/>
    <w:rsid w:val="00F15D6E"/>
    <w:rsid w:val="00F2262E"/>
    <w:rsid w:val="00F22E21"/>
    <w:rsid w:val="00F23863"/>
    <w:rsid w:val="00F24198"/>
    <w:rsid w:val="00F24F36"/>
    <w:rsid w:val="00F256C5"/>
    <w:rsid w:val="00F25751"/>
    <w:rsid w:val="00F276C9"/>
    <w:rsid w:val="00F300ED"/>
    <w:rsid w:val="00F3060F"/>
    <w:rsid w:val="00F313A8"/>
    <w:rsid w:val="00F315D8"/>
    <w:rsid w:val="00F318FD"/>
    <w:rsid w:val="00F40397"/>
    <w:rsid w:val="00F44C6C"/>
    <w:rsid w:val="00F455EA"/>
    <w:rsid w:val="00F6224C"/>
    <w:rsid w:val="00F623E5"/>
    <w:rsid w:val="00F6298D"/>
    <w:rsid w:val="00F64792"/>
    <w:rsid w:val="00F6479D"/>
    <w:rsid w:val="00F669C1"/>
    <w:rsid w:val="00F66C25"/>
    <w:rsid w:val="00F6719F"/>
    <w:rsid w:val="00F67F32"/>
    <w:rsid w:val="00F70E22"/>
    <w:rsid w:val="00F71779"/>
    <w:rsid w:val="00F71818"/>
    <w:rsid w:val="00F74FAA"/>
    <w:rsid w:val="00F821CB"/>
    <w:rsid w:val="00F8229A"/>
    <w:rsid w:val="00F82F74"/>
    <w:rsid w:val="00F8379D"/>
    <w:rsid w:val="00F847E4"/>
    <w:rsid w:val="00F8495F"/>
    <w:rsid w:val="00F85DC2"/>
    <w:rsid w:val="00F8659B"/>
    <w:rsid w:val="00F900F7"/>
    <w:rsid w:val="00F9257D"/>
    <w:rsid w:val="00F9384E"/>
    <w:rsid w:val="00F94A1B"/>
    <w:rsid w:val="00F967B3"/>
    <w:rsid w:val="00F9697B"/>
    <w:rsid w:val="00FA1282"/>
    <w:rsid w:val="00FA1B42"/>
    <w:rsid w:val="00FA2A29"/>
    <w:rsid w:val="00FA3E79"/>
    <w:rsid w:val="00FA427F"/>
    <w:rsid w:val="00FA6C7F"/>
    <w:rsid w:val="00FA7074"/>
    <w:rsid w:val="00FB2B29"/>
    <w:rsid w:val="00FB39FE"/>
    <w:rsid w:val="00FB7C80"/>
    <w:rsid w:val="00FC24E1"/>
    <w:rsid w:val="00FC250A"/>
    <w:rsid w:val="00FC278A"/>
    <w:rsid w:val="00FC2CBE"/>
    <w:rsid w:val="00FD1CF3"/>
    <w:rsid w:val="00FD3F02"/>
    <w:rsid w:val="00FD59B3"/>
    <w:rsid w:val="00FD641C"/>
    <w:rsid w:val="00FD6B22"/>
    <w:rsid w:val="00FE0328"/>
    <w:rsid w:val="00FE14DE"/>
    <w:rsid w:val="00FF092E"/>
    <w:rsid w:val="00FF2BA5"/>
    <w:rsid w:val="00FF484E"/>
    <w:rsid w:val="00FF4C4E"/>
    <w:rsid w:val="00FF5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4C2D1"/>
  <w15:docId w15:val="{9CB42AB1-B0E9-4E2D-BB99-980F0DB9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unhideWhenUsed="1" w:qFormat="1"/>
    <w:lsdException w:name="heading 8" w:unhideWhenUsed="1" w:qFormat="1"/>
    <w:lsdException w:name="heading 9" w:semiHidden="1"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40A9"/>
    <w:pPr>
      <w:spacing w:before="120"/>
    </w:pPr>
    <w:rPr>
      <w:sz w:val="24"/>
      <w:lang w:val="en-US"/>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lang w:val="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E90DF7"/>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A40A6"/>
    <w:pPr>
      <w:keepNext/>
      <w:jc w:val="center"/>
    </w:pPr>
    <w:rPr>
      <w:rFonts w:ascii="Arial" w:hAnsi="Arial"/>
      <w:b/>
      <w:sz w:val="20"/>
    </w:rPr>
  </w:style>
  <w:style w:type="paragraph" w:customStyle="1" w:styleId="TableTitle">
    <w:name w:val="Table Title"/>
    <w:basedOn w:val="BodyText"/>
    <w:link w:val="TableTitleChar1"/>
    <w:rsid w:val="005A40A6"/>
    <w:pPr>
      <w:keepNext/>
      <w:spacing w:before="300" w:after="60"/>
      <w:jc w:val="center"/>
    </w:pPr>
    <w:rPr>
      <w:rFonts w:ascii="Arial" w:hAnsi="Arial"/>
      <w:b/>
      <w:sz w:val="22"/>
    </w:rPr>
  </w:style>
  <w:style w:type="paragraph" w:customStyle="1" w:styleId="FigureTitle">
    <w:name w:val="Figure Title"/>
    <w:basedOn w:val="TableTitle"/>
    <w:rsid w:val="005A40A6"/>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rsid w:val="008D07E8"/>
    <w:pPr>
      <w:spacing w:before="60"/>
      <w:ind w:left="900"/>
    </w:p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rsid w:val="008D07E8"/>
    <w:pPr>
      <w:ind w:firstLine="0"/>
    </w:pPr>
  </w:style>
  <w:style w:type="paragraph" w:customStyle="1" w:styleId="AppendixHeading2">
    <w:name w:val="Appendix Heading 2"/>
    <w:next w:val="BodyText"/>
    <w:rsid w:val="00597DB2"/>
    <w:pPr>
      <w:spacing w:before="240" w:after="60"/>
    </w:pPr>
    <w:rPr>
      <w:rFonts w:ascii="Arial" w:hAnsi="Arial"/>
      <w:b/>
      <w:noProof/>
      <w:sz w:val="28"/>
      <w:lang w:val="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rPr>
  </w:style>
  <w:style w:type="paragraph" w:customStyle="1" w:styleId="AppendixHeading3">
    <w:name w:val="Appendix Heading 3"/>
    <w:basedOn w:val="AppendixHeading2"/>
    <w:next w:val="BodyText"/>
    <w:rsid w:val="00E77D62"/>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sid w:val="008D07E8"/>
    <w:rPr>
      <w:rFonts w:ascii="Courier New" w:hAnsi="Courier New" w:cs="Courier New"/>
      <w:sz w:val="20"/>
    </w:rPr>
  </w:style>
  <w:style w:type="paragraph" w:styleId="TableofAuthorities">
    <w:name w:val="table of authorities"/>
    <w:basedOn w:val="Normal"/>
    <w:next w:val="Normal"/>
    <w:semiHidden/>
    <w:rsid w:val="008D07E8"/>
    <w:pPr>
      <w:ind w:left="240" w:hanging="240"/>
    </w:pPr>
  </w:style>
  <w:style w:type="paragraph" w:styleId="TableofFigures">
    <w:name w:val="table of figures"/>
    <w:basedOn w:val="Normal"/>
    <w:next w:val="Normal"/>
    <w:semiHidden/>
    <w:rsid w:val="008D07E8"/>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Indent2">
    <w:name w:val="Body Text Indent 2"/>
    <w:basedOn w:val="Normal"/>
    <w:rsid w:val="00597DB2"/>
    <w:pPr>
      <w:ind w:left="1620" w:hanging="36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rPr>
  </w:style>
  <w:style w:type="character" w:customStyle="1" w:styleId="TableTextChar">
    <w:name w:val="TableText Char"/>
    <w:link w:val="TableText"/>
    <w:rsid w:val="00BC3E9F"/>
    <w:rPr>
      <w:rFonts w:ascii="Bookman Old Style" w:hAnsi="Bookman Old Style"/>
      <w:noProof/>
      <w:sz w:val="18"/>
      <w:szCs w:val="18"/>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rPr>
  </w:style>
  <w:style w:type="character" w:customStyle="1" w:styleId="ExampleChar">
    <w:name w:val="Example Char"/>
    <w:link w:val="Example"/>
    <w:rsid w:val="00114040"/>
    <w:rPr>
      <w:rFonts w:ascii="Courier New" w:hAnsi="Courier New"/>
      <w:sz w:val="18"/>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2F658B"/>
    <w:pPr>
      <w:autoSpaceDE w:val="0"/>
      <w:autoSpaceDN w:val="0"/>
      <w:adjustRightInd w:val="0"/>
    </w:pPr>
    <w:rPr>
      <w:rFonts w:ascii="Arial" w:hAnsi="Arial" w:cs="Arial"/>
      <w:color w:val="000000"/>
      <w:sz w:val="24"/>
      <w:szCs w:val="24"/>
      <w:lang w:val="de-DE"/>
    </w:rPr>
  </w:style>
  <w:style w:type="character" w:styleId="Strong">
    <w:name w:val="Strong"/>
    <w:basedOn w:val="DefaultParagraphFont"/>
    <w:qFormat/>
    <w:rsid w:val="003439F9"/>
    <w:rPr>
      <w:b/>
      <w:bCs/>
    </w:rPr>
  </w:style>
  <w:style w:type="character" w:customStyle="1" w:styleId="Heading6Char">
    <w:name w:val="Heading 6 Char"/>
    <w:basedOn w:val="DefaultParagraphFont"/>
    <w:link w:val="Heading6"/>
    <w:rsid w:val="00A740A9"/>
    <w:rPr>
      <w:rFonts w:ascii="Arial" w:hAnsi="Arial"/>
      <w:b/>
      <w:noProof/>
      <w:kern w:val="28"/>
      <w:sz w:val="28"/>
      <w:lang w:val="en-US"/>
    </w:rPr>
  </w:style>
  <w:style w:type="paragraph" w:customStyle="1" w:styleId="BodyText14ptBoldCenteredKernat14pt">
    <w:name w:val="Body Text 14 pt Bold Centered Kern at 14 pt"/>
    <w:basedOn w:val="BodyText"/>
    <w:rsid w:val="00E77D62"/>
    <w:pPr>
      <w:jc w:val="center"/>
    </w:pPr>
    <w:rPr>
      <w:b/>
      <w:bCs/>
      <w:kern w:val="28"/>
      <w:sz w:val="28"/>
    </w:rPr>
  </w:style>
  <w:style w:type="paragraph" w:customStyle="1" w:styleId="BodyText22ptBoldCenteredKernat14pt">
    <w:name w:val="Body Text 22 pt Bold Centered Kern at 14 pt"/>
    <w:basedOn w:val="BodyText"/>
    <w:rsid w:val="00E77D62"/>
    <w:pPr>
      <w:jc w:val="center"/>
    </w:pPr>
    <w:rPr>
      <w:b/>
      <w:bCs/>
      <w:kern w:val="28"/>
      <w:sz w:val="44"/>
    </w:rPr>
  </w:style>
  <w:style w:type="character" w:customStyle="1" w:styleId="FootnoteTextChar">
    <w:name w:val="Footnote Text Char"/>
    <w:basedOn w:val="DefaultParagraphFont"/>
    <w:link w:val="FootnoteText"/>
    <w:semiHidden/>
    <w:rsid w:val="000265BD"/>
    <w:rPr>
      <w:lang w:val="en-US"/>
    </w:rPr>
  </w:style>
  <w:style w:type="character" w:customStyle="1" w:styleId="UnresolvedMention1">
    <w:name w:val="Unresolved Mention1"/>
    <w:basedOn w:val="DefaultParagraphFont"/>
    <w:uiPriority w:val="99"/>
    <w:semiHidden/>
    <w:unhideWhenUsed/>
    <w:rsid w:val="005A40A6"/>
    <w:rPr>
      <w:color w:val="605E5C"/>
      <w:shd w:val="clear" w:color="auto" w:fill="E1DFDD"/>
    </w:rPr>
  </w:style>
  <w:style w:type="character" w:customStyle="1" w:styleId="TableTitleChar1">
    <w:name w:val="Table Title Char1"/>
    <w:link w:val="TableTitle"/>
    <w:rsid w:val="00211312"/>
    <w:rPr>
      <w:rFonts w:ascii="Arial" w:hAnsi="Arial"/>
      <w:b/>
      <w:sz w:val="22"/>
      <w:lang w:val="en-US"/>
    </w:rPr>
  </w:style>
  <w:style w:type="character" w:customStyle="1" w:styleId="TableEntryChar">
    <w:name w:val="Table Entry Char"/>
    <w:link w:val="TableEntry"/>
    <w:rsid w:val="00211312"/>
    <w:rPr>
      <w:sz w:val="18"/>
      <w:lang w:val="en-US"/>
    </w:rPr>
  </w:style>
  <w:style w:type="character" w:styleId="UnresolvedMention">
    <w:name w:val="Unresolved Mention"/>
    <w:basedOn w:val="DefaultParagraphFont"/>
    <w:uiPriority w:val="99"/>
    <w:semiHidden/>
    <w:unhideWhenUsed/>
    <w:rsid w:val="003B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5480">
      <w:bodyDiv w:val="1"/>
      <w:marLeft w:val="0"/>
      <w:marRight w:val="0"/>
      <w:marTop w:val="0"/>
      <w:marBottom w:val="0"/>
      <w:divBdr>
        <w:top w:val="none" w:sz="0" w:space="0" w:color="auto"/>
        <w:left w:val="none" w:sz="0" w:space="0" w:color="auto"/>
        <w:bottom w:val="none" w:sz="0" w:space="0" w:color="auto"/>
        <w:right w:val="none" w:sz="0" w:space="0" w:color="auto"/>
      </w:divBdr>
    </w:div>
    <w:div w:id="210120202">
      <w:bodyDiv w:val="1"/>
      <w:marLeft w:val="0"/>
      <w:marRight w:val="0"/>
      <w:marTop w:val="0"/>
      <w:marBottom w:val="0"/>
      <w:divBdr>
        <w:top w:val="none" w:sz="0" w:space="0" w:color="auto"/>
        <w:left w:val="none" w:sz="0" w:space="0" w:color="auto"/>
        <w:bottom w:val="none" w:sz="0" w:space="0" w:color="auto"/>
        <w:right w:val="none" w:sz="0" w:space="0" w:color="auto"/>
      </w:divBdr>
    </w:div>
    <w:div w:id="1817842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image" Target="media/image3.png"/><Relationship Id="rId26" Type="http://schemas.openxmlformats.org/officeDocument/2006/relationships/hyperlink" Target="https://wiki.ihe.net/index.php/ITI_Vocabulary_Registry_and_Data_Dictionary"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image" Target="media/image2.png"/><Relationship Id="rId25" Type="http://schemas.openxmlformats.org/officeDocument/2006/relationships/hyperlink" Target="https://www.hl7.org/implement/standards/product_brief.cfm?product_id=36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tp://ftp.ihe.net/TF_Implementation_Material/ITI/examples/APPC"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docs.oasis-open.org/xacml/2.0/access_control-xacml-2.0-core-spec-os.pdf"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oter" Target="footer3.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6051-EA5F-48A8-BA16-0583F2B1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35</TotalTime>
  <Pages>68</Pages>
  <Words>16784</Words>
  <Characters>95672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IHE_ITI_Suppl_APPC_Rev1-3_TI_2019-07-12</vt:lpstr>
    </vt:vector>
  </TitlesOfParts>
  <Company>IHE</Company>
  <LinksUpToDate>false</LinksUpToDate>
  <CharactersWithSpaces>112232</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IHE_ITI_Suppl_APPC_Rev1-3_TI_2019-07-12</dc:title>
  <dc:subject>IHE ITI APPC Supplement</dc:subject>
  <dc:creator>IHE ITI Technical Committee</dc:creator>
  <cp:keywords>IHE ITI Supplement</cp:keywords>
  <cp:lastModifiedBy>Lynn</cp:lastModifiedBy>
  <cp:revision>9</cp:revision>
  <cp:lastPrinted>2012-05-01T13:26:00Z</cp:lastPrinted>
  <dcterms:created xsi:type="dcterms:W3CDTF">2021-05-18T01:03:00Z</dcterms:created>
  <dcterms:modified xsi:type="dcterms:W3CDTF">2021-05-18T02:07:00Z</dcterms:modified>
  <cp:category>IHE Supplement</cp:category>
</cp:coreProperties>
</file>