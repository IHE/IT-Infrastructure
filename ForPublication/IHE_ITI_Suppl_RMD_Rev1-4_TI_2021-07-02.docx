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80B8" w14:textId="26E19444" w:rsidR="00CF283F" w:rsidRPr="00176D33" w:rsidRDefault="00CF283F" w:rsidP="00D05B7C">
      <w:pPr>
        <w:pStyle w:val="BodyText"/>
        <w:jc w:val="center"/>
        <w:rPr>
          <w:b/>
          <w:bCs/>
          <w:sz w:val="28"/>
          <w:szCs w:val="28"/>
        </w:rPr>
      </w:pPr>
      <w:r w:rsidRPr="00176D33">
        <w:rPr>
          <w:b/>
          <w:bCs/>
          <w:sz w:val="28"/>
          <w:szCs w:val="28"/>
        </w:rPr>
        <w:t>Integrating the Healthcare Enterprise</w:t>
      </w:r>
    </w:p>
    <w:p w14:paraId="62C5B9A8" w14:textId="7AC8C94C" w:rsidR="00CF283F" w:rsidRDefault="00CF283F" w:rsidP="00663624">
      <w:pPr>
        <w:pStyle w:val="BodyText"/>
      </w:pPr>
    </w:p>
    <w:p w14:paraId="03DF655E" w14:textId="77777777" w:rsidR="0061045F" w:rsidRPr="00176D33" w:rsidRDefault="0061045F" w:rsidP="00663624">
      <w:pPr>
        <w:pStyle w:val="BodyText"/>
      </w:pPr>
    </w:p>
    <w:p w14:paraId="56703F51" w14:textId="77777777" w:rsidR="00CF283F" w:rsidRPr="00176D33" w:rsidRDefault="00B61742" w:rsidP="003D24EE">
      <w:pPr>
        <w:pStyle w:val="BodyText"/>
        <w:jc w:val="center"/>
      </w:pPr>
      <w:r w:rsidRPr="00176D33">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176D33" w:rsidRDefault="00CF283F" w:rsidP="000807AC">
      <w:pPr>
        <w:pStyle w:val="BodyText"/>
      </w:pPr>
    </w:p>
    <w:p w14:paraId="68E70525" w14:textId="77777777" w:rsidR="00482DC2" w:rsidRPr="00176D33" w:rsidRDefault="00CF283F" w:rsidP="000807AC">
      <w:pPr>
        <w:pStyle w:val="BodyText"/>
        <w:jc w:val="center"/>
        <w:rPr>
          <w:b/>
          <w:sz w:val="44"/>
          <w:szCs w:val="44"/>
        </w:rPr>
      </w:pPr>
      <w:r w:rsidRPr="00176D33">
        <w:rPr>
          <w:b/>
          <w:sz w:val="44"/>
          <w:szCs w:val="44"/>
        </w:rPr>
        <w:t xml:space="preserve">IHE </w:t>
      </w:r>
      <w:r w:rsidR="004873A2" w:rsidRPr="00176D33">
        <w:rPr>
          <w:b/>
          <w:sz w:val="44"/>
          <w:szCs w:val="44"/>
        </w:rPr>
        <w:t>IT Infrastructure</w:t>
      </w:r>
    </w:p>
    <w:p w14:paraId="01BD518F" w14:textId="77777777" w:rsidR="00B15D8F" w:rsidRPr="00176D33" w:rsidRDefault="00CF283F" w:rsidP="000807AC">
      <w:pPr>
        <w:pStyle w:val="BodyText"/>
        <w:jc w:val="center"/>
        <w:rPr>
          <w:b/>
          <w:sz w:val="44"/>
          <w:szCs w:val="44"/>
        </w:rPr>
      </w:pPr>
      <w:r w:rsidRPr="00176D33">
        <w:rPr>
          <w:b/>
          <w:sz w:val="44"/>
          <w:szCs w:val="44"/>
        </w:rPr>
        <w:t>Technical Framework</w:t>
      </w:r>
      <w:r w:rsidR="00B4798B" w:rsidRPr="00176D33">
        <w:rPr>
          <w:b/>
          <w:sz w:val="44"/>
          <w:szCs w:val="44"/>
        </w:rPr>
        <w:t xml:space="preserve"> </w:t>
      </w:r>
      <w:r w:rsidRPr="00176D33">
        <w:rPr>
          <w:b/>
          <w:sz w:val="44"/>
          <w:szCs w:val="44"/>
        </w:rPr>
        <w:t>Supplement</w:t>
      </w:r>
    </w:p>
    <w:p w14:paraId="56EE8AC1" w14:textId="77777777" w:rsidR="00CF283F" w:rsidRPr="00176D33" w:rsidRDefault="00CF283F" w:rsidP="000807AC">
      <w:pPr>
        <w:pStyle w:val="BodyText"/>
      </w:pPr>
    </w:p>
    <w:p w14:paraId="184DE39D" w14:textId="77777777" w:rsidR="00656A6B" w:rsidRPr="00176D33" w:rsidRDefault="00656A6B" w:rsidP="000807AC">
      <w:pPr>
        <w:pStyle w:val="BodyText"/>
      </w:pPr>
    </w:p>
    <w:p w14:paraId="7F21ABD0" w14:textId="77777777" w:rsidR="00CE3909" w:rsidRPr="00176D33" w:rsidRDefault="00CE3909" w:rsidP="000807AC">
      <w:pPr>
        <w:pStyle w:val="BodyText"/>
      </w:pPr>
    </w:p>
    <w:p w14:paraId="49C94A17" w14:textId="77777777" w:rsidR="00B04CA1" w:rsidRPr="00176D33" w:rsidRDefault="004873A2" w:rsidP="00663624">
      <w:pPr>
        <w:jc w:val="center"/>
        <w:rPr>
          <w:b/>
          <w:sz w:val="44"/>
          <w:szCs w:val="44"/>
        </w:rPr>
      </w:pPr>
      <w:r w:rsidRPr="00176D33">
        <w:rPr>
          <w:b/>
          <w:sz w:val="44"/>
          <w:szCs w:val="44"/>
        </w:rPr>
        <w:t>Remove Metadata</w:t>
      </w:r>
      <w:r w:rsidR="00375A16" w:rsidRPr="00176D33">
        <w:rPr>
          <w:b/>
          <w:sz w:val="44"/>
          <w:szCs w:val="44"/>
        </w:rPr>
        <w:t xml:space="preserve"> and Document</w:t>
      </w:r>
      <w:r w:rsidR="00B675FC" w:rsidRPr="00176D33">
        <w:rPr>
          <w:b/>
          <w:sz w:val="44"/>
          <w:szCs w:val="44"/>
        </w:rPr>
        <w:t>s</w:t>
      </w:r>
    </w:p>
    <w:p w14:paraId="4A2C3430" w14:textId="77777777" w:rsidR="00CF283F" w:rsidRPr="00176D33" w:rsidRDefault="00B04CA1" w:rsidP="00663624">
      <w:pPr>
        <w:jc w:val="center"/>
        <w:rPr>
          <w:b/>
          <w:sz w:val="44"/>
          <w:szCs w:val="44"/>
        </w:rPr>
      </w:pPr>
      <w:r w:rsidRPr="00176D33">
        <w:rPr>
          <w:b/>
          <w:sz w:val="44"/>
          <w:szCs w:val="44"/>
        </w:rPr>
        <w:t>(RMD)</w:t>
      </w:r>
    </w:p>
    <w:p w14:paraId="1CDAFB7E" w14:textId="77777777" w:rsidR="00CF283F" w:rsidRPr="00176D33" w:rsidRDefault="00CF283F" w:rsidP="000125FF">
      <w:pPr>
        <w:pStyle w:val="BodyText"/>
      </w:pPr>
    </w:p>
    <w:p w14:paraId="403042CC" w14:textId="77777777" w:rsidR="00CE3909" w:rsidRPr="00176D33" w:rsidRDefault="00CE3909" w:rsidP="000125FF">
      <w:pPr>
        <w:pStyle w:val="BodyText"/>
      </w:pPr>
    </w:p>
    <w:p w14:paraId="167F710A" w14:textId="4B6C0FCB" w:rsidR="00503AE1" w:rsidRPr="00176D33" w:rsidRDefault="00CE3909" w:rsidP="00AF7069">
      <w:pPr>
        <w:jc w:val="center"/>
        <w:rPr>
          <w:rFonts w:ascii="Arial" w:hAnsi="Arial"/>
          <w:b/>
          <w:bCs/>
          <w:kern w:val="28"/>
          <w:sz w:val="44"/>
        </w:rPr>
      </w:pPr>
      <w:r w:rsidRPr="00176D33">
        <w:rPr>
          <w:b/>
          <w:sz w:val="44"/>
          <w:szCs w:val="44"/>
        </w:rPr>
        <w:t>Rev. 1.</w:t>
      </w:r>
      <w:r w:rsidR="00176D33">
        <w:rPr>
          <w:b/>
          <w:sz w:val="44"/>
          <w:szCs w:val="44"/>
        </w:rPr>
        <w:t>4</w:t>
      </w:r>
      <w:r w:rsidR="00AA4B88" w:rsidRPr="00176D33">
        <w:rPr>
          <w:b/>
          <w:sz w:val="44"/>
          <w:szCs w:val="44"/>
        </w:rPr>
        <w:t xml:space="preserve"> </w:t>
      </w:r>
      <w:r w:rsidRPr="00176D33">
        <w:rPr>
          <w:b/>
          <w:sz w:val="44"/>
          <w:szCs w:val="44"/>
        </w:rPr>
        <w:t>–</w:t>
      </w:r>
      <w:r w:rsidR="00E678D2" w:rsidRPr="00176D33">
        <w:rPr>
          <w:b/>
          <w:sz w:val="44"/>
          <w:szCs w:val="44"/>
        </w:rPr>
        <w:t xml:space="preserve"> </w:t>
      </w:r>
      <w:r w:rsidR="00760E51" w:rsidRPr="00176D33">
        <w:rPr>
          <w:b/>
          <w:sz w:val="44"/>
          <w:szCs w:val="44"/>
        </w:rPr>
        <w:t>Trial Implementation</w:t>
      </w:r>
      <w:r w:rsidR="00C8088B" w:rsidRPr="00176D33">
        <w:rPr>
          <w:b/>
          <w:sz w:val="44"/>
          <w:szCs w:val="44"/>
        </w:rPr>
        <w:t xml:space="preserve"> </w:t>
      </w:r>
    </w:p>
    <w:p w14:paraId="322059CF" w14:textId="77777777" w:rsidR="009D125C" w:rsidRPr="00176D33" w:rsidRDefault="009D125C">
      <w:pPr>
        <w:pStyle w:val="BodyText"/>
      </w:pPr>
    </w:p>
    <w:p w14:paraId="1E22377D" w14:textId="77777777" w:rsidR="00CE3909" w:rsidRPr="00176D33" w:rsidRDefault="00CE3909">
      <w:pPr>
        <w:pStyle w:val="BodyText"/>
      </w:pPr>
    </w:p>
    <w:p w14:paraId="21B76F5C" w14:textId="77777777" w:rsidR="00CE3909" w:rsidRPr="00176D33" w:rsidRDefault="00CE3909">
      <w:pPr>
        <w:pStyle w:val="BodyText"/>
      </w:pPr>
    </w:p>
    <w:p w14:paraId="1537D1B3" w14:textId="77777777" w:rsidR="009D125C" w:rsidRPr="00176D33" w:rsidRDefault="009D125C">
      <w:pPr>
        <w:pStyle w:val="BodyText"/>
      </w:pPr>
    </w:p>
    <w:p w14:paraId="19747920" w14:textId="433673EC" w:rsidR="00A910E1" w:rsidRPr="00176D33" w:rsidRDefault="00A910E1" w:rsidP="00AC7C88">
      <w:pPr>
        <w:pStyle w:val="BodyText"/>
      </w:pPr>
      <w:r w:rsidRPr="00176D33">
        <w:t>Date:</w:t>
      </w:r>
      <w:r w:rsidRPr="00176D33">
        <w:tab/>
      </w:r>
      <w:r w:rsidRPr="00176D33">
        <w:tab/>
      </w:r>
      <w:r w:rsidR="00176D33">
        <w:t xml:space="preserve">July </w:t>
      </w:r>
      <w:r w:rsidR="00397CD6">
        <w:t>2</w:t>
      </w:r>
      <w:r w:rsidR="00176D33">
        <w:t>, 2021</w:t>
      </w:r>
    </w:p>
    <w:p w14:paraId="245783D6" w14:textId="77777777" w:rsidR="00603ED5" w:rsidRPr="00176D33" w:rsidRDefault="00A910E1" w:rsidP="00AC7C88">
      <w:pPr>
        <w:pStyle w:val="BodyText"/>
      </w:pPr>
      <w:r w:rsidRPr="00176D33">
        <w:t>Author:</w:t>
      </w:r>
      <w:r w:rsidRPr="00176D33">
        <w:tab/>
      </w:r>
      <w:r w:rsidR="004873A2" w:rsidRPr="00176D33">
        <w:t>ITI Technical Committee</w:t>
      </w:r>
    </w:p>
    <w:p w14:paraId="4C697FF5" w14:textId="1BEBE13A" w:rsidR="00A875FF" w:rsidRPr="00176D33" w:rsidRDefault="00603ED5" w:rsidP="0003638A">
      <w:pPr>
        <w:pStyle w:val="BodyText"/>
        <w:spacing w:after="60"/>
      </w:pPr>
      <w:r w:rsidRPr="00176D33">
        <w:t>Email:</w:t>
      </w:r>
      <w:r w:rsidR="00FF4C4E" w:rsidRPr="00176D33">
        <w:tab/>
      </w:r>
      <w:r w:rsidR="00FF4C4E" w:rsidRPr="00176D33">
        <w:tab/>
      </w:r>
      <w:r w:rsidR="00396C01" w:rsidRPr="00176D33">
        <w:t>iti@ihe.net</w:t>
      </w:r>
    </w:p>
    <w:p w14:paraId="065EC455" w14:textId="77777777" w:rsidR="00CE3909" w:rsidRPr="00176D33" w:rsidRDefault="00CE3909" w:rsidP="00CE3909">
      <w:pPr>
        <w:pStyle w:val="BodyText"/>
      </w:pPr>
    </w:p>
    <w:p w14:paraId="7C9E9AAF" w14:textId="77777777" w:rsidR="00CE3909" w:rsidRPr="00176D33" w:rsidRDefault="00CE3909" w:rsidP="00CE3909">
      <w:pPr>
        <w:pStyle w:val="BodyText"/>
      </w:pPr>
    </w:p>
    <w:p w14:paraId="6BA13969" w14:textId="77777777" w:rsidR="00CE3909" w:rsidRPr="00176D33"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176D33">
        <w:rPr>
          <w:b/>
        </w:rPr>
        <w:t xml:space="preserve">Please verify you have the most recent version of this document. </w:t>
      </w:r>
      <w:r w:rsidRPr="00176D33">
        <w:t xml:space="preserve">See </w:t>
      </w:r>
      <w:hyperlink r:id="rId9" w:history="1">
        <w:r w:rsidRPr="00176D33">
          <w:rPr>
            <w:rStyle w:val="Hyperlink"/>
          </w:rPr>
          <w:t>here</w:t>
        </w:r>
      </w:hyperlink>
      <w:r w:rsidRPr="00176D33">
        <w:t xml:space="preserve"> for Trial Implementation and Final Text versions and </w:t>
      </w:r>
      <w:hyperlink r:id="rId10" w:history="1">
        <w:r w:rsidRPr="00176D33">
          <w:rPr>
            <w:rStyle w:val="Hyperlink"/>
          </w:rPr>
          <w:t>here</w:t>
        </w:r>
      </w:hyperlink>
      <w:r w:rsidRPr="00176D33">
        <w:t xml:space="preserve"> for Public Comment versions.</w:t>
      </w:r>
    </w:p>
    <w:p w14:paraId="473CFF2B" w14:textId="77777777" w:rsidR="00CF283F" w:rsidRPr="00176D33" w:rsidRDefault="00A875FF" w:rsidP="00532AE7">
      <w:pPr>
        <w:pStyle w:val="BodyText"/>
        <w:rPr>
          <w:rFonts w:ascii="Arial" w:hAnsi="Arial" w:cs="Arial"/>
          <w:b/>
          <w:sz w:val="28"/>
          <w:szCs w:val="28"/>
        </w:rPr>
      </w:pPr>
      <w:r w:rsidRPr="00176D33">
        <w:rPr>
          <w:rFonts w:ascii="Arial" w:hAnsi="Arial" w:cs="Arial"/>
          <w:b/>
          <w:sz w:val="28"/>
          <w:szCs w:val="28"/>
        </w:rPr>
        <w:lastRenderedPageBreak/>
        <w:t>Foreword</w:t>
      </w:r>
    </w:p>
    <w:p w14:paraId="0A15DD28" w14:textId="6AF269AA" w:rsidR="004873A2" w:rsidRPr="00176D33" w:rsidRDefault="004873A2" w:rsidP="004873A2">
      <w:pPr>
        <w:pStyle w:val="BodyText"/>
      </w:pPr>
      <w:r w:rsidRPr="00176D33">
        <w:t>This is a supplement to the IHE IT Infrastructure Technical Framework V1</w:t>
      </w:r>
      <w:r w:rsidR="00AA4B88" w:rsidRPr="00176D33">
        <w:t>7</w:t>
      </w:r>
      <w:r w:rsidRPr="00176D33">
        <w:t>.0. Each supplement undergoes a process of public comment and trial implementation before being incorporated into the volumes of the Technical Frameworks.</w:t>
      </w:r>
    </w:p>
    <w:p w14:paraId="03D1F46B" w14:textId="1A767096" w:rsidR="006263EA" w:rsidRPr="00176D33" w:rsidRDefault="00F64BEB" w:rsidP="00147F29">
      <w:pPr>
        <w:pStyle w:val="BodyText"/>
      </w:pPr>
      <w:r w:rsidRPr="00176D33">
        <w:t xml:space="preserve">This supplement is published on </w:t>
      </w:r>
      <w:r w:rsidR="00176D33">
        <w:t xml:space="preserve">July </w:t>
      </w:r>
      <w:r w:rsidR="00397CD6">
        <w:t>2</w:t>
      </w:r>
      <w:r w:rsidR="00176D33">
        <w:t>, 2021</w:t>
      </w:r>
      <w:r w:rsidRPr="00176D3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176D33">
          <w:rPr>
            <w:rStyle w:val="Hyperlink"/>
          </w:rPr>
          <w:t>http://www.ihe.net/ITI_Public_Comments</w:t>
        </w:r>
      </w:hyperlink>
      <w:r w:rsidRPr="00176D33">
        <w:t>.</w:t>
      </w:r>
      <w:r w:rsidR="00510062" w:rsidRPr="00176D33">
        <w:t xml:space="preserve"> </w:t>
      </w:r>
    </w:p>
    <w:p w14:paraId="289A58C8" w14:textId="77777777" w:rsidR="00AC7C88" w:rsidRPr="00176D33" w:rsidRDefault="00AC7C88" w:rsidP="00AC7C88">
      <w:pPr>
        <w:pStyle w:val="BodyText"/>
      </w:pPr>
      <w:r w:rsidRPr="00176D33">
        <w:t>This supplement describes changes to the existing technical framework documents</w:t>
      </w:r>
      <w:r w:rsidR="000717A7" w:rsidRPr="00176D33">
        <w:t>.</w:t>
      </w:r>
      <w:r w:rsidRPr="00176D33">
        <w:t xml:space="preserve"> </w:t>
      </w:r>
    </w:p>
    <w:p w14:paraId="444CB511" w14:textId="77777777" w:rsidR="00BE5916" w:rsidRPr="00176D33" w:rsidRDefault="009C6269" w:rsidP="00663624">
      <w:pPr>
        <w:pStyle w:val="BodyText"/>
      </w:pPr>
      <w:r w:rsidRPr="00176D33">
        <w:t>“</w:t>
      </w:r>
      <w:r w:rsidR="006263EA" w:rsidRPr="00176D33">
        <w:t>B</w:t>
      </w:r>
      <w:r w:rsidR="007A7BF7" w:rsidRPr="00176D33">
        <w:t xml:space="preserve">oxed” instructions </w:t>
      </w:r>
      <w:r w:rsidR="006263EA" w:rsidRPr="00176D33">
        <w:t xml:space="preserve">like the sample below indicate to </w:t>
      </w:r>
      <w:r w:rsidR="007A7BF7" w:rsidRPr="00176D33">
        <w:t xml:space="preserve">the Volume Editor how to integrate the relevant section(s) into the </w:t>
      </w:r>
      <w:r w:rsidR="00BE5916" w:rsidRPr="00176D33">
        <w:t>relevant</w:t>
      </w:r>
      <w:r w:rsidR="007A7BF7" w:rsidRPr="00176D33">
        <w:t xml:space="preserve"> Technical Framework </w:t>
      </w:r>
      <w:r w:rsidR="00BE5916" w:rsidRPr="00176D33">
        <w:t>volume</w:t>
      </w:r>
      <w:r w:rsidR="009D125C" w:rsidRPr="00176D33">
        <w:t>.</w:t>
      </w:r>
    </w:p>
    <w:p w14:paraId="4DCB20CC" w14:textId="77777777" w:rsidR="007A7BF7" w:rsidRPr="00176D33" w:rsidRDefault="000717A7" w:rsidP="007A7BF7">
      <w:pPr>
        <w:pStyle w:val="EditorInstructions"/>
      </w:pPr>
      <w:r w:rsidRPr="00176D33">
        <w:t xml:space="preserve">Amend </w:t>
      </w:r>
      <w:r w:rsidR="00E11471" w:rsidRPr="00176D33">
        <w:t>Section</w:t>
      </w:r>
      <w:r w:rsidR="007A7BF7" w:rsidRPr="00176D33">
        <w:t xml:space="preserve"> X.X by the following:</w:t>
      </w:r>
    </w:p>
    <w:p w14:paraId="04B600DD" w14:textId="77777777" w:rsidR="000717A7" w:rsidRPr="00176D33" w:rsidRDefault="000717A7" w:rsidP="000717A7">
      <w:pPr>
        <w:pStyle w:val="BodyText"/>
      </w:pPr>
      <w:r w:rsidRPr="00176D33">
        <w:t xml:space="preserve">Where the amendment adds text, make the </w:t>
      </w:r>
      <w:r w:rsidR="00C26E7C" w:rsidRPr="00176D33">
        <w:t xml:space="preserve">added </w:t>
      </w:r>
      <w:r w:rsidRPr="00176D33">
        <w:t xml:space="preserve">text </w:t>
      </w:r>
      <w:r w:rsidRPr="00176D33">
        <w:rPr>
          <w:rStyle w:val="InsertText"/>
        </w:rPr>
        <w:t>bold underline</w:t>
      </w:r>
      <w:r w:rsidRPr="00176D33">
        <w:t>. Where the amendment removes text</w:t>
      </w:r>
      <w:r w:rsidR="00C26E7C" w:rsidRPr="00176D33">
        <w:t xml:space="preserve">, make the removed text </w:t>
      </w:r>
      <w:r w:rsidRPr="00176D33">
        <w:rPr>
          <w:rStyle w:val="DeleteText"/>
        </w:rPr>
        <w:t>bold strikethrough</w:t>
      </w:r>
      <w:r w:rsidR="00C26E7C" w:rsidRPr="00176D33">
        <w:t xml:space="preserve">. When entire new sections are added, introduce with </w:t>
      </w:r>
      <w:r w:rsidRPr="00176D33">
        <w:t>editor’s instructions to “add new text” or similar, which for readability are not bolded or underlined.</w:t>
      </w:r>
    </w:p>
    <w:p w14:paraId="554BCE17" w14:textId="77777777" w:rsidR="005410F9" w:rsidRPr="00176D33" w:rsidRDefault="005410F9" w:rsidP="00BE5916">
      <w:pPr>
        <w:pStyle w:val="BodyText"/>
      </w:pPr>
    </w:p>
    <w:p w14:paraId="582E1DD9" w14:textId="77777777" w:rsidR="00BE5916" w:rsidRPr="00176D33" w:rsidRDefault="00BE5916" w:rsidP="00BE5916">
      <w:pPr>
        <w:pStyle w:val="BodyText"/>
      </w:pPr>
      <w:r w:rsidRPr="00176D33">
        <w:t xml:space="preserve">General information about IHE can be found at </w:t>
      </w:r>
      <w:hyperlink r:id="rId12" w:history="1">
        <w:r w:rsidRPr="00176D33">
          <w:rPr>
            <w:rStyle w:val="Hyperlink"/>
          </w:rPr>
          <w:t>www.ihe.net</w:t>
        </w:r>
      </w:hyperlink>
      <w:r w:rsidR="00625D23" w:rsidRPr="00176D33">
        <w:t>.</w:t>
      </w:r>
    </w:p>
    <w:p w14:paraId="7C3BF155" w14:textId="77777777" w:rsidR="004873A2" w:rsidRPr="00176D33" w:rsidRDefault="004873A2" w:rsidP="004873A2">
      <w:pPr>
        <w:pStyle w:val="BodyText"/>
      </w:pPr>
      <w:r w:rsidRPr="00176D33">
        <w:t xml:space="preserve">Information about the IHE IT Infrastructure domain can be found at </w:t>
      </w:r>
      <w:hyperlink r:id="rId13" w:tooltip="http://www.ihe.net/IHE_Domains" w:history="1">
        <w:r w:rsidRPr="00176D33">
          <w:rPr>
            <w:rStyle w:val="Hyperlink"/>
          </w:rPr>
          <w:t>http://www.ihe.net/IHE_Domains</w:t>
        </w:r>
      </w:hyperlink>
      <w:r w:rsidRPr="00176D33">
        <w:t>.</w:t>
      </w:r>
    </w:p>
    <w:p w14:paraId="22A6527A" w14:textId="77777777" w:rsidR="004873A2" w:rsidRPr="00176D33" w:rsidRDefault="004873A2" w:rsidP="004873A2">
      <w:pPr>
        <w:pStyle w:val="BodyText"/>
      </w:pPr>
      <w:r w:rsidRPr="00176D33">
        <w:t xml:space="preserve">Information about the structure of IHE Technical Frameworks and Supplements can be found at </w:t>
      </w:r>
      <w:hyperlink r:id="rId14" w:history="1">
        <w:r w:rsidRPr="00176D33">
          <w:rPr>
            <w:rStyle w:val="Hyperlink"/>
          </w:rPr>
          <w:t>http://www.ihe.net/IHE_Process</w:t>
        </w:r>
      </w:hyperlink>
      <w:r w:rsidRPr="00176D33">
        <w:t xml:space="preserve"> and </w:t>
      </w:r>
      <w:hyperlink r:id="rId15" w:history="1">
        <w:r w:rsidRPr="00176D33">
          <w:rPr>
            <w:rStyle w:val="Hyperlink"/>
          </w:rPr>
          <w:t>http://www.ihe.net/Profiles</w:t>
        </w:r>
      </w:hyperlink>
      <w:r w:rsidRPr="00176D33">
        <w:t>.</w:t>
      </w:r>
    </w:p>
    <w:p w14:paraId="61B6CAE4" w14:textId="76CB4AF8" w:rsidR="004873A2" w:rsidRPr="00176D33" w:rsidRDefault="004873A2" w:rsidP="004873A2">
      <w:pPr>
        <w:pStyle w:val="BodyText"/>
      </w:pPr>
      <w:r w:rsidRPr="00176D33">
        <w:t xml:space="preserve">The current version of the IHE </w:t>
      </w:r>
      <w:r w:rsidR="00396C01" w:rsidRPr="00176D33">
        <w:t>IT Infrast</w:t>
      </w:r>
      <w:r w:rsidR="0017394C" w:rsidRPr="00176D33">
        <w:t>r</w:t>
      </w:r>
      <w:r w:rsidR="00396C01" w:rsidRPr="00176D33">
        <w:t xml:space="preserve">ucture </w:t>
      </w:r>
      <w:r w:rsidRPr="00176D33">
        <w:t xml:space="preserve">Technical Framework can be found at </w:t>
      </w:r>
      <w:hyperlink r:id="rId16" w:history="1">
        <w:r w:rsidR="00176D33">
          <w:rPr>
            <w:rStyle w:val="Hyperlink"/>
          </w:rPr>
          <w:t>https://profiles.ihe.net/ITI/TF/index.html</w:t>
        </w:r>
      </w:hyperlink>
      <w:r w:rsidRPr="00176D33">
        <w:t>.</w:t>
      </w:r>
    </w:p>
    <w:p w14:paraId="3C926BFD" w14:textId="77777777" w:rsidR="00BE5916" w:rsidRPr="00176D33" w:rsidRDefault="00BE5916" w:rsidP="000470A5">
      <w:pPr>
        <w:pStyle w:val="BodyText"/>
      </w:pPr>
    </w:p>
    <w:p w14:paraId="5845969C" w14:textId="77777777" w:rsidR="00D85A7B" w:rsidRPr="00176D33" w:rsidRDefault="009813A1" w:rsidP="00597DB2">
      <w:pPr>
        <w:pStyle w:val="TOCHeading"/>
      </w:pPr>
      <w:r w:rsidRPr="00176D33">
        <w:br w:type="page"/>
      </w:r>
      <w:r w:rsidR="00D85A7B" w:rsidRPr="00176D33">
        <w:lastRenderedPageBreak/>
        <w:t>C</w:t>
      </w:r>
      <w:r w:rsidR="00060D78" w:rsidRPr="00176D33">
        <w:t>ONTENTS</w:t>
      </w:r>
    </w:p>
    <w:p w14:paraId="00AFC660" w14:textId="77777777" w:rsidR="004D69C3" w:rsidRPr="00176D33" w:rsidRDefault="004D69C3" w:rsidP="00597DB2"/>
    <w:p w14:paraId="3E670B7D" w14:textId="0CEAE255" w:rsidR="005D40C4" w:rsidRDefault="005B196B">
      <w:pPr>
        <w:pStyle w:val="TOC1"/>
        <w:rPr>
          <w:rFonts w:asciiTheme="minorHAnsi" w:eastAsiaTheme="minorEastAsia" w:hAnsiTheme="minorHAnsi" w:cstheme="minorBidi"/>
          <w:noProof/>
          <w:sz w:val="22"/>
          <w:szCs w:val="22"/>
        </w:rPr>
      </w:pPr>
      <w:r w:rsidRPr="00176D33">
        <w:fldChar w:fldCharType="begin"/>
      </w:r>
      <w:r w:rsidR="00CF508D" w:rsidRPr="00176D33">
        <w:instrText xml:space="preserve"> TOC \o "2-7" \h \z \t "Heading 1,1,Appendix Heading 2,2,Appendix Heading 1,1,Appendix Heading 3,3,Glossary,1,Part Title,1" </w:instrText>
      </w:r>
      <w:r w:rsidRPr="00176D33">
        <w:fldChar w:fldCharType="separate"/>
      </w:r>
      <w:hyperlink w:anchor="_Toc76064720" w:history="1">
        <w:r w:rsidR="005D40C4" w:rsidRPr="00217CB7">
          <w:rPr>
            <w:rStyle w:val="Hyperlink"/>
            <w:noProof/>
          </w:rPr>
          <w:t>Introduction to this Supplement</w:t>
        </w:r>
        <w:r w:rsidR="005D40C4">
          <w:rPr>
            <w:noProof/>
            <w:webHidden/>
          </w:rPr>
          <w:tab/>
        </w:r>
        <w:r w:rsidR="005D40C4">
          <w:rPr>
            <w:noProof/>
            <w:webHidden/>
          </w:rPr>
          <w:fldChar w:fldCharType="begin"/>
        </w:r>
        <w:r w:rsidR="005D40C4">
          <w:rPr>
            <w:noProof/>
            <w:webHidden/>
          </w:rPr>
          <w:instrText xml:space="preserve"> PAGEREF _Toc76064720 \h </w:instrText>
        </w:r>
        <w:r w:rsidR="005D40C4">
          <w:rPr>
            <w:noProof/>
            <w:webHidden/>
          </w:rPr>
        </w:r>
        <w:r w:rsidR="005D40C4">
          <w:rPr>
            <w:noProof/>
            <w:webHidden/>
          </w:rPr>
          <w:fldChar w:fldCharType="separate"/>
        </w:r>
        <w:r w:rsidR="005D40C4">
          <w:rPr>
            <w:noProof/>
            <w:webHidden/>
          </w:rPr>
          <w:t>5</w:t>
        </w:r>
        <w:r w:rsidR="005D40C4">
          <w:rPr>
            <w:noProof/>
            <w:webHidden/>
          </w:rPr>
          <w:fldChar w:fldCharType="end"/>
        </w:r>
      </w:hyperlink>
    </w:p>
    <w:p w14:paraId="1230A20A" w14:textId="606F6CC3" w:rsidR="005D40C4" w:rsidRDefault="004D5A7A">
      <w:pPr>
        <w:pStyle w:val="TOC2"/>
        <w:rPr>
          <w:rFonts w:asciiTheme="minorHAnsi" w:eastAsiaTheme="minorEastAsia" w:hAnsiTheme="minorHAnsi" w:cstheme="minorBidi"/>
          <w:noProof/>
          <w:sz w:val="22"/>
          <w:szCs w:val="22"/>
        </w:rPr>
      </w:pPr>
      <w:hyperlink w:anchor="_Toc76064721" w:history="1">
        <w:r w:rsidR="005D40C4" w:rsidRPr="00217CB7">
          <w:rPr>
            <w:rStyle w:val="Hyperlink"/>
            <w:noProof/>
          </w:rPr>
          <w:t>Open Issues and Questions</w:t>
        </w:r>
        <w:r w:rsidR="005D40C4">
          <w:rPr>
            <w:noProof/>
            <w:webHidden/>
          </w:rPr>
          <w:tab/>
        </w:r>
        <w:r w:rsidR="005D40C4">
          <w:rPr>
            <w:noProof/>
            <w:webHidden/>
          </w:rPr>
          <w:fldChar w:fldCharType="begin"/>
        </w:r>
        <w:r w:rsidR="005D40C4">
          <w:rPr>
            <w:noProof/>
            <w:webHidden/>
          </w:rPr>
          <w:instrText xml:space="preserve"> PAGEREF _Toc76064721 \h </w:instrText>
        </w:r>
        <w:r w:rsidR="005D40C4">
          <w:rPr>
            <w:noProof/>
            <w:webHidden/>
          </w:rPr>
        </w:r>
        <w:r w:rsidR="005D40C4">
          <w:rPr>
            <w:noProof/>
            <w:webHidden/>
          </w:rPr>
          <w:fldChar w:fldCharType="separate"/>
        </w:r>
        <w:r w:rsidR="005D40C4">
          <w:rPr>
            <w:noProof/>
            <w:webHidden/>
          </w:rPr>
          <w:t>6</w:t>
        </w:r>
        <w:r w:rsidR="005D40C4">
          <w:rPr>
            <w:noProof/>
            <w:webHidden/>
          </w:rPr>
          <w:fldChar w:fldCharType="end"/>
        </w:r>
      </w:hyperlink>
    </w:p>
    <w:p w14:paraId="6EC51520" w14:textId="4B3096B4" w:rsidR="005D40C4" w:rsidRDefault="004D5A7A">
      <w:pPr>
        <w:pStyle w:val="TOC2"/>
        <w:rPr>
          <w:rFonts w:asciiTheme="minorHAnsi" w:eastAsiaTheme="minorEastAsia" w:hAnsiTheme="minorHAnsi" w:cstheme="minorBidi"/>
          <w:noProof/>
          <w:sz w:val="22"/>
          <w:szCs w:val="22"/>
        </w:rPr>
      </w:pPr>
      <w:hyperlink w:anchor="_Toc76064722" w:history="1">
        <w:r w:rsidR="005D40C4" w:rsidRPr="00217CB7">
          <w:rPr>
            <w:rStyle w:val="Hyperlink"/>
            <w:noProof/>
          </w:rPr>
          <w:t>Closed Issues</w:t>
        </w:r>
        <w:r w:rsidR="005D40C4">
          <w:rPr>
            <w:noProof/>
            <w:webHidden/>
          </w:rPr>
          <w:tab/>
        </w:r>
        <w:r w:rsidR="005D40C4">
          <w:rPr>
            <w:noProof/>
            <w:webHidden/>
          </w:rPr>
          <w:fldChar w:fldCharType="begin"/>
        </w:r>
        <w:r w:rsidR="005D40C4">
          <w:rPr>
            <w:noProof/>
            <w:webHidden/>
          </w:rPr>
          <w:instrText xml:space="preserve"> PAGEREF _Toc76064722 \h </w:instrText>
        </w:r>
        <w:r w:rsidR="005D40C4">
          <w:rPr>
            <w:noProof/>
            <w:webHidden/>
          </w:rPr>
        </w:r>
        <w:r w:rsidR="005D40C4">
          <w:rPr>
            <w:noProof/>
            <w:webHidden/>
          </w:rPr>
          <w:fldChar w:fldCharType="separate"/>
        </w:r>
        <w:r w:rsidR="005D40C4">
          <w:rPr>
            <w:noProof/>
            <w:webHidden/>
          </w:rPr>
          <w:t>6</w:t>
        </w:r>
        <w:r w:rsidR="005D40C4">
          <w:rPr>
            <w:noProof/>
            <w:webHidden/>
          </w:rPr>
          <w:fldChar w:fldCharType="end"/>
        </w:r>
      </w:hyperlink>
    </w:p>
    <w:p w14:paraId="19C84F02" w14:textId="320C452E" w:rsidR="005D40C4" w:rsidRDefault="004D5A7A">
      <w:pPr>
        <w:pStyle w:val="TOC1"/>
        <w:rPr>
          <w:rFonts w:asciiTheme="minorHAnsi" w:eastAsiaTheme="minorEastAsia" w:hAnsiTheme="minorHAnsi" w:cstheme="minorBidi"/>
          <w:noProof/>
          <w:sz w:val="22"/>
          <w:szCs w:val="22"/>
        </w:rPr>
      </w:pPr>
      <w:hyperlink w:anchor="_Toc76064723" w:history="1">
        <w:r w:rsidR="005D40C4" w:rsidRPr="00217CB7">
          <w:rPr>
            <w:rStyle w:val="Hyperlink"/>
            <w:noProof/>
          </w:rPr>
          <w:t>IHE Technical Frameworks General Introduction</w:t>
        </w:r>
        <w:r w:rsidR="005D40C4">
          <w:rPr>
            <w:noProof/>
            <w:webHidden/>
          </w:rPr>
          <w:tab/>
        </w:r>
        <w:r w:rsidR="005D40C4">
          <w:rPr>
            <w:noProof/>
            <w:webHidden/>
          </w:rPr>
          <w:fldChar w:fldCharType="begin"/>
        </w:r>
        <w:r w:rsidR="005D40C4">
          <w:rPr>
            <w:noProof/>
            <w:webHidden/>
          </w:rPr>
          <w:instrText xml:space="preserve"> PAGEREF _Toc76064723 \h </w:instrText>
        </w:r>
        <w:r w:rsidR="005D40C4">
          <w:rPr>
            <w:noProof/>
            <w:webHidden/>
          </w:rPr>
        </w:r>
        <w:r w:rsidR="005D40C4">
          <w:rPr>
            <w:noProof/>
            <w:webHidden/>
          </w:rPr>
          <w:fldChar w:fldCharType="separate"/>
        </w:r>
        <w:r w:rsidR="005D40C4">
          <w:rPr>
            <w:noProof/>
            <w:webHidden/>
          </w:rPr>
          <w:t>11</w:t>
        </w:r>
        <w:r w:rsidR="005D40C4">
          <w:rPr>
            <w:noProof/>
            <w:webHidden/>
          </w:rPr>
          <w:fldChar w:fldCharType="end"/>
        </w:r>
      </w:hyperlink>
    </w:p>
    <w:p w14:paraId="348BC63C" w14:textId="090C66A3" w:rsidR="005D40C4" w:rsidRDefault="004D5A7A">
      <w:pPr>
        <w:pStyle w:val="TOC1"/>
        <w:rPr>
          <w:rFonts w:asciiTheme="minorHAnsi" w:eastAsiaTheme="minorEastAsia" w:hAnsiTheme="minorHAnsi" w:cstheme="minorBidi"/>
          <w:noProof/>
          <w:sz w:val="22"/>
          <w:szCs w:val="22"/>
        </w:rPr>
      </w:pPr>
      <w:hyperlink w:anchor="_Toc76064724" w:history="1">
        <w:r w:rsidR="005D40C4" w:rsidRPr="00217CB7">
          <w:rPr>
            <w:rStyle w:val="Hyperlink"/>
            <w:noProof/>
          </w:rPr>
          <w:t>9</w:t>
        </w:r>
        <w:r w:rsidR="005D40C4">
          <w:rPr>
            <w:rFonts w:asciiTheme="minorHAnsi" w:eastAsiaTheme="minorEastAsia" w:hAnsiTheme="minorHAnsi" w:cstheme="minorBidi"/>
            <w:noProof/>
            <w:sz w:val="22"/>
            <w:szCs w:val="22"/>
          </w:rPr>
          <w:tab/>
        </w:r>
        <w:r w:rsidR="005D40C4" w:rsidRPr="00217CB7">
          <w:rPr>
            <w:rStyle w:val="Hyperlink"/>
            <w:noProof/>
          </w:rPr>
          <w:t>Copyright Licenses</w:t>
        </w:r>
        <w:r w:rsidR="005D40C4">
          <w:rPr>
            <w:noProof/>
            <w:webHidden/>
          </w:rPr>
          <w:tab/>
        </w:r>
        <w:r w:rsidR="005D40C4">
          <w:rPr>
            <w:noProof/>
            <w:webHidden/>
          </w:rPr>
          <w:fldChar w:fldCharType="begin"/>
        </w:r>
        <w:r w:rsidR="005D40C4">
          <w:rPr>
            <w:noProof/>
            <w:webHidden/>
          </w:rPr>
          <w:instrText xml:space="preserve"> PAGEREF _Toc76064724 \h </w:instrText>
        </w:r>
        <w:r w:rsidR="005D40C4">
          <w:rPr>
            <w:noProof/>
            <w:webHidden/>
          </w:rPr>
        </w:r>
        <w:r w:rsidR="005D40C4">
          <w:rPr>
            <w:noProof/>
            <w:webHidden/>
          </w:rPr>
          <w:fldChar w:fldCharType="separate"/>
        </w:r>
        <w:r w:rsidR="005D40C4">
          <w:rPr>
            <w:noProof/>
            <w:webHidden/>
          </w:rPr>
          <w:t>11</w:t>
        </w:r>
        <w:r w:rsidR="005D40C4">
          <w:rPr>
            <w:noProof/>
            <w:webHidden/>
          </w:rPr>
          <w:fldChar w:fldCharType="end"/>
        </w:r>
      </w:hyperlink>
    </w:p>
    <w:p w14:paraId="7140C2B6" w14:textId="7258ABEE" w:rsidR="005D40C4" w:rsidRDefault="004D5A7A">
      <w:pPr>
        <w:pStyle w:val="TOC1"/>
        <w:rPr>
          <w:rFonts w:asciiTheme="minorHAnsi" w:eastAsiaTheme="minorEastAsia" w:hAnsiTheme="minorHAnsi" w:cstheme="minorBidi"/>
          <w:noProof/>
          <w:sz w:val="22"/>
          <w:szCs w:val="22"/>
        </w:rPr>
      </w:pPr>
      <w:hyperlink w:anchor="_Toc76064725" w:history="1">
        <w:r w:rsidR="005D40C4" w:rsidRPr="00217CB7">
          <w:rPr>
            <w:rStyle w:val="Hyperlink"/>
            <w:noProof/>
          </w:rPr>
          <w:t>10</w:t>
        </w:r>
        <w:r w:rsidR="005D40C4">
          <w:rPr>
            <w:rFonts w:asciiTheme="minorHAnsi" w:eastAsiaTheme="minorEastAsia" w:hAnsiTheme="minorHAnsi" w:cstheme="minorBidi"/>
            <w:noProof/>
            <w:sz w:val="22"/>
            <w:szCs w:val="22"/>
          </w:rPr>
          <w:tab/>
        </w:r>
        <w:r w:rsidR="005D40C4" w:rsidRPr="00217CB7">
          <w:rPr>
            <w:rStyle w:val="Hyperlink"/>
            <w:noProof/>
          </w:rPr>
          <w:t>Trademark</w:t>
        </w:r>
        <w:r w:rsidR="005D40C4">
          <w:rPr>
            <w:noProof/>
            <w:webHidden/>
          </w:rPr>
          <w:tab/>
        </w:r>
        <w:r w:rsidR="005D40C4">
          <w:rPr>
            <w:noProof/>
            <w:webHidden/>
          </w:rPr>
          <w:fldChar w:fldCharType="begin"/>
        </w:r>
        <w:r w:rsidR="005D40C4">
          <w:rPr>
            <w:noProof/>
            <w:webHidden/>
          </w:rPr>
          <w:instrText xml:space="preserve"> PAGEREF _Toc76064725 \h </w:instrText>
        </w:r>
        <w:r w:rsidR="005D40C4">
          <w:rPr>
            <w:noProof/>
            <w:webHidden/>
          </w:rPr>
        </w:r>
        <w:r w:rsidR="005D40C4">
          <w:rPr>
            <w:noProof/>
            <w:webHidden/>
          </w:rPr>
          <w:fldChar w:fldCharType="separate"/>
        </w:r>
        <w:r w:rsidR="005D40C4">
          <w:rPr>
            <w:noProof/>
            <w:webHidden/>
          </w:rPr>
          <w:t>11</w:t>
        </w:r>
        <w:r w:rsidR="005D40C4">
          <w:rPr>
            <w:noProof/>
            <w:webHidden/>
          </w:rPr>
          <w:fldChar w:fldCharType="end"/>
        </w:r>
      </w:hyperlink>
    </w:p>
    <w:p w14:paraId="5C7AB4EE" w14:textId="45C18C07" w:rsidR="005D40C4" w:rsidRDefault="004D5A7A">
      <w:pPr>
        <w:pStyle w:val="TOC1"/>
        <w:rPr>
          <w:rFonts w:asciiTheme="minorHAnsi" w:eastAsiaTheme="minorEastAsia" w:hAnsiTheme="minorHAnsi" w:cstheme="minorBidi"/>
          <w:noProof/>
          <w:sz w:val="22"/>
          <w:szCs w:val="22"/>
        </w:rPr>
      </w:pPr>
      <w:hyperlink w:anchor="_Toc76064726" w:history="1">
        <w:r w:rsidR="005D40C4" w:rsidRPr="00217CB7">
          <w:rPr>
            <w:rStyle w:val="Hyperlink"/>
            <w:noProof/>
          </w:rPr>
          <w:t>IHE Technical Frameworks General Introduction Appendices</w:t>
        </w:r>
        <w:r w:rsidR="005D40C4">
          <w:rPr>
            <w:noProof/>
            <w:webHidden/>
          </w:rPr>
          <w:tab/>
        </w:r>
        <w:r w:rsidR="005D40C4">
          <w:rPr>
            <w:noProof/>
            <w:webHidden/>
          </w:rPr>
          <w:fldChar w:fldCharType="begin"/>
        </w:r>
        <w:r w:rsidR="005D40C4">
          <w:rPr>
            <w:noProof/>
            <w:webHidden/>
          </w:rPr>
          <w:instrText xml:space="preserve"> PAGEREF _Toc76064726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6A7BEF31" w14:textId="61FBE7DB" w:rsidR="005D40C4" w:rsidRDefault="004D5A7A">
      <w:pPr>
        <w:pStyle w:val="TOC1"/>
        <w:rPr>
          <w:rFonts w:asciiTheme="minorHAnsi" w:eastAsiaTheme="minorEastAsia" w:hAnsiTheme="minorHAnsi" w:cstheme="minorBidi"/>
          <w:noProof/>
          <w:sz w:val="22"/>
          <w:szCs w:val="22"/>
        </w:rPr>
      </w:pPr>
      <w:hyperlink w:anchor="_Toc76064727" w:history="1">
        <w:r w:rsidR="005D40C4" w:rsidRPr="00217CB7">
          <w:rPr>
            <w:rStyle w:val="Hyperlink"/>
            <w:bCs/>
            <w:noProof/>
          </w:rPr>
          <w:t>Appendix A – Actors</w:t>
        </w:r>
        <w:r w:rsidR="005D40C4">
          <w:rPr>
            <w:noProof/>
            <w:webHidden/>
          </w:rPr>
          <w:tab/>
        </w:r>
        <w:r w:rsidR="005D40C4">
          <w:rPr>
            <w:noProof/>
            <w:webHidden/>
          </w:rPr>
          <w:fldChar w:fldCharType="begin"/>
        </w:r>
        <w:r w:rsidR="005D40C4">
          <w:rPr>
            <w:noProof/>
            <w:webHidden/>
          </w:rPr>
          <w:instrText xml:space="preserve"> PAGEREF _Toc76064727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2F9417BF" w14:textId="35D51340" w:rsidR="005D40C4" w:rsidRDefault="004D5A7A">
      <w:pPr>
        <w:pStyle w:val="TOC1"/>
        <w:rPr>
          <w:rFonts w:asciiTheme="minorHAnsi" w:eastAsiaTheme="minorEastAsia" w:hAnsiTheme="minorHAnsi" w:cstheme="minorBidi"/>
          <w:noProof/>
          <w:sz w:val="22"/>
          <w:szCs w:val="22"/>
        </w:rPr>
      </w:pPr>
      <w:hyperlink w:anchor="_Toc76064728" w:history="1">
        <w:r w:rsidR="005D40C4" w:rsidRPr="00217CB7">
          <w:rPr>
            <w:rStyle w:val="Hyperlink"/>
            <w:bCs/>
            <w:noProof/>
          </w:rPr>
          <w:t>Appendix B – Transactions</w:t>
        </w:r>
        <w:r w:rsidR="005D40C4">
          <w:rPr>
            <w:noProof/>
            <w:webHidden/>
          </w:rPr>
          <w:tab/>
        </w:r>
        <w:r w:rsidR="005D40C4">
          <w:rPr>
            <w:noProof/>
            <w:webHidden/>
          </w:rPr>
          <w:fldChar w:fldCharType="begin"/>
        </w:r>
        <w:r w:rsidR="005D40C4">
          <w:rPr>
            <w:noProof/>
            <w:webHidden/>
          </w:rPr>
          <w:instrText xml:space="preserve"> PAGEREF _Toc76064728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5F5FD845" w14:textId="6A5DA25D" w:rsidR="005D40C4" w:rsidRDefault="004D5A7A">
      <w:pPr>
        <w:pStyle w:val="TOC1"/>
        <w:rPr>
          <w:rFonts w:asciiTheme="minorHAnsi" w:eastAsiaTheme="minorEastAsia" w:hAnsiTheme="minorHAnsi" w:cstheme="minorBidi"/>
          <w:noProof/>
          <w:sz w:val="22"/>
          <w:szCs w:val="22"/>
        </w:rPr>
      </w:pPr>
      <w:hyperlink w:anchor="_Toc76064729" w:history="1">
        <w:r w:rsidR="005D40C4" w:rsidRPr="00217CB7">
          <w:rPr>
            <w:rStyle w:val="Hyperlink"/>
            <w:noProof/>
          </w:rPr>
          <w:t>Appendix D – Glossary</w:t>
        </w:r>
        <w:r w:rsidR="005D40C4">
          <w:rPr>
            <w:noProof/>
            <w:webHidden/>
          </w:rPr>
          <w:tab/>
        </w:r>
        <w:r w:rsidR="005D40C4">
          <w:rPr>
            <w:noProof/>
            <w:webHidden/>
          </w:rPr>
          <w:fldChar w:fldCharType="begin"/>
        </w:r>
        <w:r w:rsidR="005D40C4">
          <w:rPr>
            <w:noProof/>
            <w:webHidden/>
          </w:rPr>
          <w:instrText xml:space="preserve"> PAGEREF _Toc76064729 \h </w:instrText>
        </w:r>
        <w:r w:rsidR="005D40C4">
          <w:rPr>
            <w:noProof/>
            <w:webHidden/>
          </w:rPr>
        </w:r>
        <w:r w:rsidR="005D40C4">
          <w:rPr>
            <w:noProof/>
            <w:webHidden/>
          </w:rPr>
          <w:fldChar w:fldCharType="separate"/>
        </w:r>
        <w:r w:rsidR="005D40C4">
          <w:rPr>
            <w:noProof/>
            <w:webHidden/>
          </w:rPr>
          <w:t>12</w:t>
        </w:r>
        <w:r w:rsidR="005D40C4">
          <w:rPr>
            <w:noProof/>
            <w:webHidden/>
          </w:rPr>
          <w:fldChar w:fldCharType="end"/>
        </w:r>
      </w:hyperlink>
    </w:p>
    <w:p w14:paraId="7AF8BFC1" w14:textId="07C7FD53" w:rsidR="005D40C4" w:rsidRPr="002277ED" w:rsidRDefault="004D5A7A">
      <w:pPr>
        <w:pStyle w:val="TOC1"/>
        <w:rPr>
          <w:rFonts w:asciiTheme="minorHAnsi" w:eastAsiaTheme="minorEastAsia" w:hAnsiTheme="minorHAnsi" w:cstheme="minorBidi"/>
          <w:b/>
          <w:bCs/>
          <w:noProof/>
          <w:sz w:val="22"/>
          <w:szCs w:val="22"/>
        </w:rPr>
      </w:pPr>
      <w:hyperlink w:anchor="_Toc76064730" w:history="1">
        <w:r w:rsidR="005D40C4" w:rsidRPr="002277ED">
          <w:rPr>
            <w:rStyle w:val="Hyperlink"/>
            <w:b/>
            <w:bCs/>
            <w:noProof/>
          </w:rPr>
          <w:t>Volume 1 – Integration Profiles</w:t>
        </w:r>
        <w:r w:rsidR="005D40C4" w:rsidRPr="002277ED">
          <w:rPr>
            <w:b/>
            <w:bCs/>
            <w:noProof/>
            <w:webHidden/>
          </w:rPr>
          <w:tab/>
        </w:r>
        <w:r w:rsidR="005D40C4" w:rsidRPr="002277ED">
          <w:rPr>
            <w:b/>
            <w:bCs/>
            <w:noProof/>
            <w:webHidden/>
          </w:rPr>
          <w:fldChar w:fldCharType="begin"/>
        </w:r>
        <w:r w:rsidR="005D40C4" w:rsidRPr="002277ED">
          <w:rPr>
            <w:b/>
            <w:bCs/>
            <w:noProof/>
            <w:webHidden/>
          </w:rPr>
          <w:instrText xml:space="preserve"> PAGEREF _Toc76064730 \h </w:instrText>
        </w:r>
        <w:r w:rsidR="005D40C4" w:rsidRPr="002277ED">
          <w:rPr>
            <w:b/>
            <w:bCs/>
            <w:noProof/>
            <w:webHidden/>
          </w:rPr>
        </w:r>
        <w:r w:rsidR="005D40C4" w:rsidRPr="002277ED">
          <w:rPr>
            <w:b/>
            <w:bCs/>
            <w:noProof/>
            <w:webHidden/>
          </w:rPr>
          <w:fldChar w:fldCharType="separate"/>
        </w:r>
        <w:r w:rsidR="005D40C4" w:rsidRPr="002277ED">
          <w:rPr>
            <w:b/>
            <w:bCs/>
            <w:noProof/>
            <w:webHidden/>
          </w:rPr>
          <w:t>13</w:t>
        </w:r>
        <w:r w:rsidR="005D40C4" w:rsidRPr="002277ED">
          <w:rPr>
            <w:b/>
            <w:bCs/>
            <w:noProof/>
            <w:webHidden/>
          </w:rPr>
          <w:fldChar w:fldCharType="end"/>
        </w:r>
      </w:hyperlink>
    </w:p>
    <w:p w14:paraId="33E15683" w14:textId="6D35ADED" w:rsidR="005D40C4" w:rsidRDefault="004D5A7A">
      <w:pPr>
        <w:pStyle w:val="TOC1"/>
        <w:rPr>
          <w:rFonts w:asciiTheme="minorHAnsi" w:eastAsiaTheme="minorEastAsia" w:hAnsiTheme="minorHAnsi" w:cstheme="minorBidi"/>
          <w:noProof/>
          <w:sz w:val="22"/>
          <w:szCs w:val="22"/>
        </w:rPr>
      </w:pPr>
      <w:hyperlink w:anchor="_Toc76064731" w:history="1">
        <w:r w:rsidR="005D40C4" w:rsidRPr="00217CB7">
          <w:rPr>
            <w:rStyle w:val="Hyperlink"/>
            <w:noProof/>
          </w:rPr>
          <w:t>44 Remove Metadata and Documents (RMD) Profile</w:t>
        </w:r>
        <w:r w:rsidR="005D40C4">
          <w:rPr>
            <w:noProof/>
            <w:webHidden/>
          </w:rPr>
          <w:tab/>
        </w:r>
        <w:r w:rsidR="005D40C4">
          <w:rPr>
            <w:noProof/>
            <w:webHidden/>
          </w:rPr>
          <w:fldChar w:fldCharType="begin"/>
        </w:r>
        <w:r w:rsidR="005D40C4">
          <w:rPr>
            <w:noProof/>
            <w:webHidden/>
          </w:rPr>
          <w:instrText xml:space="preserve"> PAGEREF _Toc76064731 \h </w:instrText>
        </w:r>
        <w:r w:rsidR="005D40C4">
          <w:rPr>
            <w:noProof/>
            <w:webHidden/>
          </w:rPr>
        </w:r>
        <w:r w:rsidR="005D40C4">
          <w:rPr>
            <w:noProof/>
            <w:webHidden/>
          </w:rPr>
          <w:fldChar w:fldCharType="separate"/>
        </w:r>
        <w:r w:rsidR="005D40C4">
          <w:rPr>
            <w:noProof/>
            <w:webHidden/>
          </w:rPr>
          <w:t>13</w:t>
        </w:r>
        <w:r w:rsidR="005D40C4">
          <w:rPr>
            <w:noProof/>
            <w:webHidden/>
          </w:rPr>
          <w:fldChar w:fldCharType="end"/>
        </w:r>
      </w:hyperlink>
    </w:p>
    <w:p w14:paraId="66C09BC1" w14:textId="131F3481" w:rsidR="005D40C4" w:rsidRDefault="004D5A7A">
      <w:pPr>
        <w:pStyle w:val="TOC2"/>
        <w:rPr>
          <w:rFonts w:asciiTheme="minorHAnsi" w:eastAsiaTheme="minorEastAsia" w:hAnsiTheme="minorHAnsi" w:cstheme="minorBidi"/>
          <w:noProof/>
          <w:sz w:val="22"/>
          <w:szCs w:val="22"/>
        </w:rPr>
      </w:pPr>
      <w:hyperlink w:anchor="_Toc76064732" w:history="1">
        <w:r w:rsidR="005D40C4" w:rsidRPr="00217CB7">
          <w:rPr>
            <w:rStyle w:val="Hyperlink"/>
            <w:noProof/>
          </w:rPr>
          <w:t>44.1 RMD Actors/Transactions</w:t>
        </w:r>
        <w:r w:rsidR="005D40C4">
          <w:rPr>
            <w:noProof/>
            <w:webHidden/>
          </w:rPr>
          <w:tab/>
        </w:r>
        <w:r w:rsidR="005D40C4">
          <w:rPr>
            <w:noProof/>
            <w:webHidden/>
          </w:rPr>
          <w:fldChar w:fldCharType="begin"/>
        </w:r>
        <w:r w:rsidR="005D40C4">
          <w:rPr>
            <w:noProof/>
            <w:webHidden/>
          </w:rPr>
          <w:instrText xml:space="preserve"> PAGEREF _Toc76064732 \h </w:instrText>
        </w:r>
        <w:r w:rsidR="005D40C4">
          <w:rPr>
            <w:noProof/>
            <w:webHidden/>
          </w:rPr>
        </w:r>
        <w:r w:rsidR="005D40C4">
          <w:rPr>
            <w:noProof/>
            <w:webHidden/>
          </w:rPr>
          <w:fldChar w:fldCharType="separate"/>
        </w:r>
        <w:r w:rsidR="005D40C4">
          <w:rPr>
            <w:noProof/>
            <w:webHidden/>
          </w:rPr>
          <w:t>13</w:t>
        </w:r>
        <w:r w:rsidR="005D40C4">
          <w:rPr>
            <w:noProof/>
            <w:webHidden/>
          </w:rPr>
          <w:fldChar w:fldCharType="end"/>
        </w:r>
      </w:hyperlink>
    </w:p>
    <w:p w14:paraId="062435DA" w14:textId="3D34D20B" w:rsidR="005D40C4" w:rsidRDefault="004D5A7A">
      <w:pPr>
        <w:pStyle w:val="TOC3"/>
        <w:rPr>
          <w:rFonts w:asciiTheme="minorHAnsi" w:eastAsiaTheme="minorEastAsia" w:hAnsiTheme="minorHAnsi" w:cstheme="minorBidi"/>
          <w:noProof/>
          <w:sz w:val="22"/>
          <w:szCs w:val="22"/>
        </w:rPr>
      </w:pPr>
      <w:hyperlink w:anchor="_Toc76064733" w:history="1">
        <w:r w:rsidR="005D40C4" w:rsidRPr="00217CB7">
          <w:rPr>
            <w:rStyle w:val="Hyperlink"/>
            <w:noProof/>
          </w:rPr>
          <w:t>44.1.1 Actor Descriptions and Requirements</w:t>
        </w:r>
        <w:r w:rsidR="005D40C4">
          <w:rPr>
            <w:noProof/>
            <w:webHidden/>
          </w:rPr>
          <w:tab/>
        </w:r>
        <w:r w:rsidR="005D40C4">
          <w:rPr>
            <w:noProof/>
            <w:webHidden/>
          </w:rPr>
          <w:fldChar w:fldCharType="begin"/>
        </w:r>
        <w:r w:rsidR="005D40C4">
          <w:rPr>
            <w:noProof/>
            <w:webHidden/>
          </w:rPr>
          <w:instrText xml:space="preserve"> PAGEREF _Toc76064733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36328D8A" w14:textId="7C430845" w:rsidR="005D40C4" w:rsidRDefault="004D5A7A">
      <w:pPr>
        <w:pStyle w:val="TOC4"/>
        <w:rPr>
          <w:rFonts w:asciiTheme="minorHAnsi" w:eastAsiaTheme="minorEastAsia" w:hAnsiTheme="minorHAnsi" w:cstheme="minorBidi"/>
          <w:noProof/>
          <w:sz w:val="22"/>
          <w:szCs w:val="22"/>
        </w:rPr>
      </w:pPr>
      <w:hyperlink w:anchor="_Toc76064734" w:history="1">
        <w:r w:rsidR="005D40C4" w:rsidRPr="00217CB7">
          <w:rPr>
            <w:rStyle w:val="Hyperlink"/>
            <w:noProof/>
          </w:rPr>
          <w:t>44.1.1.1 Document Administrator</w:t>
        </w:r>
        <w:r w:rsidR="005D40C4">
          <w:rPr>
            <w:noProof/>
            <w:webHidden/>
          </w:rPr>
          <w:tab/>
        </w:r>
        <w:r w:rsidR="005D40C4">
          <w:rPr>
            <w:noProof/>
            <w:webHidden/>
          </w:rPr>
          <w:fldChar w:fldCharType="begin"/>
        </w:r>
        <w:r w:rsidR="005D40C4">
          <w:rPr>
            <w:noProof/>
            <w:webHidden/>
          </w:rPr>
          <w:instrText xml:space="preserve"> PAGEREF _Toc76064734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4C6CBA74" w14:textId="4022B2C0" w:rsidR="005D40C4" w:rsidRDefault="004D5A7A">
      <w:pPr>
        <w:pStyle w:val="TOC4"/>
        <w:rPr>
          <w:rFonts w:asciiTheme="minorHAnsi" w:eastAsiaTheme="minorEastAsia" w:hAnsiTheme="minorHAnsi" w:cstheme="minorBidi"/>
          <w:noProof/>
          <w:sz w:val="22"/>
          <w:szCs w:val="22"/>
        </w:rPr>
      </w:pPr>
      <w:hyperlink w:anchor="_Toc76064735" w:history="1">
        <w:r w:rsidR="005D40C4" w:rsidRPr="00217CB7">
          <w:rPr>
            <w:rStyle w:val="Hyperlink"/>
            <w:noProof/>
          </w:rPr>
          <w:t>44.1.1.2 Document Registry</w:t>
        </w:r>
        <w:r w:rsidR="005D40C4">
          <w:rPr>
            <w:noProof/>
            <w:webHidden/>
          </w:rPr>
          <w:tab/>
        </w:r>
        <w:r w:rsidR="005D40C4">
          <w:rPr>
            <w:noProof/>
            <w:webHidden/>
          </w:rPr>
          <w:fldChar w:fldCharType="begin"/>
        </w:r>
        <w:r w:rsidR="005D40C4">
          <w:rPr>
            <w:noProof/>
            <w:webHidden/>
          </w:rPr>
          <w:instrText xml:space="preserve"> PAGEREF _Toc76064735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0239CD62" w14:textId="17124366" w:rsidR="005D40C4" w:rsidRDefault="004D5A7A">
      <w:pPr>
        <w:pStyle w:val="TOC4"/>
        <w:rPr>
          <w:rFonts w:asciiTheme="minorHAnsi" w:eastAsiaTheme="minorEastAsia" w:hAnsiTheme="minorHAnsi" w:cstheme="minorBidi"/>
          <w:noProof/>
          <w:sz w:val="22"/>
          <w:szCs w:val="22"/>
        </w:rPr>
      </w:pPr>
      <w:hyperlink w:anchor="_Toc76064736" w:history="1">
        <w:r w:rsidR="005D40C4" w:rsidRPr="00217CB7">
          <w:rPr>
            <w:rStyle w:val="Hyperlink"/>
            <w:noProof/>
          </w:rPr>
          <w:t>44.1.1.3 Document Repository</w:t>
        </w:r>
        <w:r w:rsidR="005D40C4">
          <w:rPr>
            <w:noProof/>
            <w:webHidden/>
          </w:rPr>
          <w:tab/>
        </w:r>
        <w:r w:rsidR="005D40C4">
          <w:rPr>
            <w:noProof/>
            <w:webHidden/>
          </w:rPr>
          <w:fldChar w:fldCharType="begin"/>
        </w:r>
        <w:r w:rsidR="005D40C4">
          <w:rPr>
            <w:noProof/>
            <w:webHidden/>
          </w:rPr>
          <w:instrText xml:space="preserve"> PAGEREF _Toc76064736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7E88E8E3" w14:textId="5711B69C" w:rsidR="005D40C4" w:rsidRDefault="004D5A7A">
      <w:pPr>
        <w:pStyle w:val="TOC2"/>
        <w:rPr>
          <w:rFonts w:asciiTheme="minorHAnsi" w:eastAsiaTheme="minorEastAsia" w:hAnsiTheme="minorHAnsi" w:cstheme="minorBidi"/>
          <w:noProof/>
          <w:sz w:val="22"/>
          <w:szCs w:val="22"/>
        </w:rPr>
      </w:pPr>
      <w:hyperlink w:anchor="_Toc76064737" w:history="1">
        <w:r w:rsidR="005D40C4" w:rsidRPr="00217CB7">
          <w:rPr>
            <w:rStyle w:val="Hyperlink"/>
            <w:noProof/>
          </w:rPr>
          <w:t>44.2 RMD Actor Options</w:t>
        </w:r>
        <w:r w:rsidR="005D40C4">
          <w:rPr>
            <w:noProof/>
            <w:webHidden/>
          </w:rPr>
          <w:tab/>
        </w:r>
        <w:r w:rsidR="005D40C4">
          <w:rPr>
            <w:noProof/>
            <w:webHidden/>
          </w:rPr>
          <w:fldChar w:fldCharType="begin"/>
        </w:r>
        <w:r w:rsidR="005D40C4">
          <w:rPr>
            <w:noProof/>
            <w:webHidden/>
          </w:rPr>
          <w:instrText xml:space="preserve"> PAGEREF _Toc76064737 \h </w:instrText>
        </w:r>
        <w:r w:rsidR="005D40C4">
          <w:rPr>
            <w:noProof/>
            <w:webHidden/>
          </w:rPr>
        </w:r>
        <w:r w:rsidR="005D40C4">
          <w:rPr>
            <w:noProof/>
            <w:webHidden/>
          </w:rPr>
          <w:fldChar w:fldCharType="separate"/>
        </w:r>
        <w:r w:rsidR="005D40C4">
          <w:rPr>
            <w:noProof/>
            <w:webHidden/>
          </w:rPr>
          <w:t>15</w:t>
        </w:r>
        <w:r w:rsidR="005D40C4">
          <w:rPr>
            <w:noProof/>
            <w:webHidden/>
          </w:rPr>
          <w:fldChar w:fldCharType="end"/>
        </w:r>
      </w:hyperlink>
    </w:p>
    <w:p w14:paraId="655B46D3" w14:textId="0FC44BA0" w:rsidR="005D40C4" w:rsidRDefault="004D5A7A">
      <w:pPr>
        <w:pStyle w:val="TOC3"/>
        <w:rPr>
          <w:rFonts w:asciiTheme="minorHAnsi" w:eastAsiaTheme="minorEastAsia" w:hAnsiTheme="minorHAnsi" w:cstheme="minorBidi"/>
          <w:noProof/>
          <w:sz w:val="22"/>
          <w:szCs w:val="22"/>
        </w:rPr>
      </w:pPr>
      <w:hyperlink w:anchor="_Toc76064738" w:history="1">
        <w:r w:rsidR="005D40C4" w:rsidRPr="00217CB7">
          <w:rPr>
            <w:rStyle w:val="Hyperlink"/>
            <w:noProof/>
          </w:rPr>
          <w:t>44.2.1 Remote Registry Option</w:t>
        </w:r>
        <w:r w:rsidR="005D40C4">
          <w:rPr>
            <w:noProof/>
            <w:webHidden/>
          </w:rPr>
          <w:tab/>
        </w:r>
        <w:r w:rsidR="005D40C4">
          <w:rPr>
            <w:noProof/>
            <w:webHidden/>
          </w:rPr>
          <w:fldChar w:fldCharType="begin"/>
        </w:r>
        <w:r w:rsidR="005D40C4">
          <w:rPr>
            <w:noProof/>
            <w:webHidden/>
          </w:rPr>
          <w:instrText xml:space="preserve"> PAGEREF _Toc76064738 \h </w:instrText>
        </w:r>
        <w:r w:rsidR="005D40C4">
          <w:rPr>
            <w:noProof/>
            <w:webHidden/>
          </w:rPr>
        </w:r>
        <w:r w:rsidR="005D40C4">
          <w:rPr>
            <w:noProof/>
            <w:webHidden/>
          </w:rPr>
          <w:fldChar w:fldCharType="separate"/>
        </w:r>
        <w:r w:rsidR="005D40C4">
          <w:rPr>
            <w:noProof/>
            <w:webHidden/>
          </w:rPr>
          <w:t>16</w:t>
        </w:r>
        <w:r w:rsidR="005D40C4">
          <w:rPr>
            <w:noProof/>
            <w:webHidden/>
          </w:rPr>
          <w:fldChar w:fldCharType="end"/>
        </w:r>
      </w:hyperlink>
    </w:p>
    <w:p w14:paraId="79B8EEE1" w14:textId="180D4332" w:rsidR="005D40C4" w:rsidRDefault="004D5A7A">
      <w:pPr>
        <w:pStyle w:val="TOC3"/>
        <w:rPr>
          <w:rFonts w:asciiTheme="minorHAnsi" w:eastAsiaTheme="minorEastAsia" w:hAnsiTheme="minorHAnsi" w:cstheme="minorBidi"/>
          <w:noProof/>
          <w:sz w:val="22"/>
          <w:szCs w:val="22"/>
        </w:rPr>
      </w:pPr>
      <w:hyperlink w:anchor="_Toc76064739" w:history="1">
        <w:r w:rsidR="005D40C4" w:rsidRPr="00217CB7">
          <w:rPr>
            <w:rStyle w:val="Hyperlink"/>
            <w:noProof/>
          </w:rPr>
          <w:t>44.2.2 Remote Repository Option</w:t>
        </w:r>
        <w:r w:rsidR="005D40C4">
          <w:rPr>
            <w:noProof/>
            <w:webHidden/>
          </w:rPr>
          <w:tab/>
        </w:r>
        <w:r w:rsidR="005D40C4">
          <w:rPr>
            <w:noProof/>
            <w:webHidden/>
          </w:rPr>
          <w:fldChar w:fldCharType="begin"/>
        </w:r>
        <w:r w:rsidR="005D40C4">
          <w:rPr>
            <w:noProof/>
            <w:webHidden/>
          </w:rPr>
          <w:instrText xml:space="preserve"> PAGEREF _Toc76064739 \h </w:instrText>
        </w:r>
        <w:r w:rsidR="005D40C4">
          <w:rPr>
            <w:noProof/>
            <w:webHidden/>
          </w:rPr>
        </w:r>
        <w:r w:rsidR="005D40C4">
          <w:rPr>
            <w:noProof/>
            <w:webHidden/>
          </w:rPr>
          <w:fldChar w:fldCharType="separate"/>
        </w:r>
        <w:r w:rsidR="005D40C4">
          <w:rPr>
            <w:noProof/>
            <w:webHidden/>
          </w:rPr>
          <w:t>16</w:t>
        </w:r>
        <w:r w:rsidR="005D40C4">
          <w:rPr>
            <w:noProof/>
            <w:webHidden/>
          </w:rPr>
          <w:fldChar w:fldCharType="end"/>
        </w:r>
      </w:hyperlink>
    </w:p>
    <w:p w14:paraId="46B132F6" w14:textId="5E68ED98" w:rsidR="005D40C4" w:rsidRDefault="004D5A7A">
      <w:pPr>
        <w:pStyle w:val="TOC2"/>
        <w:rPr>
          <w:rFonts w:asciiTheme="minorHAnsi" w:eastAsiaTheme="minorEastAsia" w:hAnsiTheme="minorHAnsi" w:cstheme="minorBidi"/>
          <w:noProof/>
          <w:sz w:val="22"/>
          <w:szCs w:val="22"/>
        </w:rPr>
      </w:pPr>
      <w:hyperlink w:anchor="_Toc76064740" w:history="1">
        <w:r w:rsidR="005D40C4" w:rsidRPr="00217CB7">
          <w:rPr>
            <w:rStyle w:val="Hyperlink"/>
            <w:noProof/>
          </w:rPr>
          <w:t>44.3 RMD Required Actor Groupings</w:t>
        </w:r>
        <w:r w:rsidR="005D40C4">
          <w:rPr>
            <w:noProof/>
            <w:webHidden/>
          </w:rPr>
          <w:tab/>
        </w:r>
        <w:r w:rsidR="005D40C4">
          <w:rPr>
            <w:noProof/>
            <w:webHidden/>
          </w:rPr>
          <w:fldChar w:fldCharType="begin"/>
        </w:r>
        <w:r w:rsidR="005D40C4">
          <w:rPr>
            <w:noProof/>
            <w:webHidden/>
          </w:rPr>
          <w:instrText xml:space="preserve"> PAGEREF _Toc76064740 \h </w:instrText>
        </w:r>
        <w:r w:rsidR="005D40C4">
          <w:rPr>
            <w:noProof/>
            <w:webHidden/>
          </w:rPr>
        </w:r>
        <w:r w:rsidR="005D40C4">
          <w:rPr>
            <w:noProof/>
            <w:webHidden/>
          </w:rPr>
          <w:fldChar w:fldCharType="separate"/>
        </w:r>
        <w:r w:rsidR="005D40C4">
          <w:rPr>
            <w:noProof/>
            <w:webHidden/>
          </w:rPr>
          <w:t>16</w:t>
        </w:r>
        <w:r w:rsidR="005D40C4">
          <w:rPr>
            <w:noProof/>
            <w:webHidden/>
          </w:rPr>
          <w:fldChar w:fldCharType="end"/>
        </w:r>
      </w:hyperlink>
    </w:p>
    <w:p w14:paraId="16FCDFB6" w14:textId="36028031" w:rsidR="005D40C4" w:rsidRDefault="004D5A7A">
      <w:pPr>
        <w:pStyle w:val="TOC2"/>
        <w:rPr>
          <w:rFonts w:asciiTheme="minorHAnsi" w:eastAsiaTheme="minorEastAsia" w:hAnsiTheme="minorHAnsi" w:cstheme="minorBidi"/>
          <w:noProof/>
          <w:sz w:val="22"/>
          <w:szCs w:val="22"/>
        </w:rPr>
      </w:pPr>
      <w:hyperlink w:anchor="_Toc76064741" w:history="1">
        <w:r w:rsidR="005D40C4" w:rsidRPr="00217CB7">
          <w:rPr>
            <w:rStyle w:val="Hyperlink"/>
            <w:noProof/>
          </w:rPr>
          <w:t>44.4 RMD Overview</w:t>
        </w:r>
        <w:r w:rsidR="005D40C4">
          <w:rPr>
            <w:noProof/>
            <w:webHidden/>
          </w:rPr>
          <w:tab/>
        </w:r>
        <w:r w:rsidR="005D40C4">
          <w:rPr>
            <w:noProof/>
            <w:webHidden/>
          </w:rPr>
          <w:fldChar w:fldCharType="begin"/>
        </w:r>
        <w:r w:rsidR="005D40C4">
          <w:rPr>
            <w:noProof/>
            <w:webHidden/>
          </w:rPr>
          <w:instrText xml:space="preserve"> PAGEREF _Toc76064741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7E1F0282" w14:textId="6952D733" w:rsidR="005D40C4" w:rsidRDefault="004D5A7A">
      <w:pPr>
        <w:pStyle w:val="TOC3"/>
        <w:rPr>
          <w:rFonts w:asciiTheme="minorHAnsi" w:eastAsiaTheme="minorEastAsia" w:hAnsiTheme="minorHAnsi" w:cstheme="minorBidi"/>
          <w:noProof/>
          <w:sz w:val="22"/>
          <w:szCs w:val="22"/>
        </w:rPr>
      </w:pPr>
      <w:hyperlink w:anchor="_Toc76064742" w:history="1">
        <w:r w:rsidR="005D40C4" w:rsidRPr="00217CB7">
          <w:rPr>
            <w:rStyle w:val="Hyperlink"/>
            <w:bCs/>
            <w:noProof/>
          </w:rPr>
          <w:t>44.4.1 Concepts</w:t>
        </w:r>
        <w:r w:rsidR="005D40C4">
          <w:rPr>
            <w:noProof/>
            <w:webHidden/>
          </w:rPr>
          <w:tab/>
        </w:r>
        <w:r w:rsidR="005D40C4">
          <w:rPr>
            <w:noProof/>
            <w:webHidden/>
          </w:rPr>
          <w:fldChar w:fldCharType="begin"/>
        </w:r>
        <w:r w:rsidR="005D40C4">
          <w:rPr>
            <w:noProof/>
            <w:webHidden/>
          </w:rPr>
          <w:instrText xml:space="preserve"> PAGEREF _Toc76064742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06B03AAD" w14:textId="116B3348" w:rsidR="005D40C4" w:rsidRDefault="004D5A7A">
      <w:pPr>
        <w:pStyle w:val="TOC3"/>
        <w:rPr>
          <w:rFonts w:asciiTheme="minorHAnsi" w:eastAsiaTheme="minorEastAsia" w:hAnsiTheme="minorHAnsi" w:cstheme="minorBidi"/>
          <w:noProof/>
          <w:sz w:val="22"/>
          <w:szCs w:val="22"/>
        </w:rPr>
      </w:pPr>
      <w:hyperlink w:anchor="_Toc76064743" w:history="1">
        <w:r w:rsidR="005D40C4" w:rsidRPr="00217CB7">
          <w:rPr>
            <w:rStyle w:val="Hyperlink"/>
            <w:bCs/>
            <w:noProof/>
          </w:rPr>
          <w:t>44.4.2 Use Cases</w:t>
        </w:r>
        <w:r w:rsidR="005D40C4">
          <w:rPr>
            <w:noProof/>
            <w:webHidden/>
          </w:rPr>
          <w:tab/>
        </w:r>
        <w:r w:rsidR="005D40C4">
          <w:rPr>
            <w:noProof/>
            <w:webHidden/>
          </w:rPr>
          <w:fldChar w:fldCharType="begin"/>
        </w:r>
        <w:r w:rsidR="005D40C4">
          <w:rPr>
            <w:noProof/>
            <w:webHidden/>
          </w:rPr>
          <w:instrText xml:space="preserve"> PAGEREF _Toc76064743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31C7C5A8" w14:textId="1ED892B9" w:rsidR="005D40C4" w:rsidRDefault="004D5A7A">
      <w:pPr>
        <w:pStyle w:val="TOC4"/>
        <w:rPr>
          <w:rFonts w:asciiTheme="minorHAnsi" w:eastAsiaTheme="minorEastAsia" w:hAnsiTheme="minorHAnsi" w:cstheme="minorBidi"/>
          <w:noProof/>
          <w:sz w:val="22"/>
          <w:szCs w:val="22"/>
        </w:rPr>
      </w:pPr>
      <w:hyperlink w:anchor="_Toc76064744" w:history="1">
        <w:r w:rsidR="005D40C4" w:rsidRPr="00217CB7">
          <w:rPr>
            <w:rStyle w:val="Hyperlink"/>
            <w:noProof/>
          </w:rPr>
          <w:t>44.4.2.1 General Use Case</w:t>
        </w:r>
        <w:r w:rsidR="005D40C4">
          <w:rPr>
            <w:noProof/>
            <w:webHidden/>
          </w:rPr>
          <w:tab/>
        </w:r>
        <w:r w:rsidR="005D40C4">
          <w:rPr>
            <w:noProof/>
            <w:webHidden/>
          </w:rPr>
          <w:fldChar w:fldCharType="begin"/>
        </w:r>
        <w:r w:rsidR="005D40C4">
          <w:rPr>
            <w:noProof/>
            <w:webHidden/>
          </w:rPr>
          <w:instrText xml:space="preserve"> PAGEREF _Toc76064744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57F68A75" w14:textId="2C9B8249" w:rsidR="005D40C4" w:rsidRDefault="004D5A7A">
      <w:pPr>
        <w:pStyle w:val="TOC5"/>
        <w:rPr>
          <w:rFonts w:asciiTheme="minorHAnsi" w:eastAsiaTheme="minorEastAsia" w:hAnsiTheme="minorHAnsi" w:cstheme="minorBidi"/>
          <w:noProof/>
          <w:sz w:val="22"/>
          <w:szCs w:val="22"/>
        </w:rPr>
      </w:pPr>
      <w:hyperlink w:anchor="_Toc76064745" w:history="1">
        <w:r w:rsidR="005D40C4" w:rsidRPr="00217CB7">
          <w:rPr>
            <w:rStyle w:val="Hyperlink"/>
            <w:noProof/>
          </w:rPr>
          <w:t>44.4.2.1.1 General Use Case Description</w:t>
        </w:r>
        <w:r w:rsidR="005D40C4">
          <w:rPr>
            <w:noProof/>
            <w:webHidden/>
          </w:rPr>
          <w:tab/>
        </w:r>
        <w:r w:rsidR="005D40C4">
          <w:rPr>
            <w:noProof/>
            <w:webHidden/>
          </w:rPr>
          <w:fldChar w:fldCharType="begin"/>
        </w:r>
        <w:r w:rsidR="005D40C4">
          <w:rPr>
            <w:noProof/>
            <w:webHidden/>
          </w:rPr>
          <w:instrText xml:space="preserve"> PAGEREF _Toc76064745 \h </w:instrText>
        </w:r>
        <w:r w:rsidR="005D40C4">
          <w:rPr>
            <w:noProof/>
            <w:webHidden/>
          </w:rPr>
        </w:r>
        <w:r w:rsidR="005D40C4">
          <w:rPr>
            <w:noProof/>
            <w:webHidden/>
          </w:rPr>
          <w:fldChar w:fldCharType="separate"/>
        </w:r>
        <w:r w:rsidR="005D40C4">
          <w:rPr>
            <w:noProof/>
            <w:webHidden/>
          </w:rPr>
          <w:t>17</w:t>
        </w:r>
        <w:r w:rsidR="005D40C4">
          <w:rPr>
            <w:noProof/>
            <w:webHidden/>
          </w:rPr>
          <w:fldChar w:fldCharType="end"/>
        </w:r>
      </w:hyperlink>
    </w:p>
    <w:p w14:paraId="282A8ED6" w14:textId="7D0DABBA" w:rsidR="005D40C4" w:rsidRDefault="004D5A7A">
      <w:pPr>
        <w:pStyle w:val="TOC5"/>
        <w:rPr>
          <w:rFonts w:asciiTheme="minorHAnsi" w:eastAsiaTheme="minorEastAsia" w:hAnsiTheme="minorHAnsi" w:cstheme="minorBidi"/>
          <w:noProof/>
          <w:sz w:val="22"/>
          <w:szCs w:val="22"/>
        </w:rPr>
      </w:pPr>
      <w:hyperlink w:anchor="_Toc76064746" w:history="1">
        <w:r w:rsidR="005D40C4" w:rsidRPr="00217CB7">
          <w:rPr>
            <w:rStyle w:val="Hyperlink"/>
            <w:noProof/>
          </w:rPr>
          <w:t>44.4.2.1.2 Process Flow</w:t>
        </w:r>
        <w:r w:rsidR="005D40C4">
          <w:rPr>
            <w:noProof/>
            <w:webHidden/>
          </w:rPr>
          <w:tab/>
        </w:r>
        <w:r w:rsidR="005D40C4">
          <w:rPr>
            <w:noProof/>
            <w:webHidden/>
          </w:rPr>
          <w:fldChar w:fldCharType="begin"/>
        </w:r>
        <w:r w:rsidR="005D40C4">
          <w:rPr>
            <w:noProof/>
            <w:webHidden/>
          </w:rPr>
          <w:instrText xml:space="preserve"> PAGEREF _Toc76064746 \h </w:instrText>
        </w:r>
        <w:r w:rsidR="005D40C4">
          <w:rPr>
            <w:noProof/>
            <w:webHidden/>
          </w:rPr>
        </w:r>
        <w:r w:rsidR="005D40C4">
          <w:rPr>
            <w:noProof/>
            <w:webHidden/>
          </w:rPr>
          <w:fldChar w:fldCharType="separate"/>
        </w:r>
        <w:r w:rsidR="005D40C4">
          <w:rPr>
            <w:noProof/>
            <w:webHidden/>
          </w:rPr>
          <w:t>18</w:t>
        </w:r>
        <w:r w:rsidR="005D40C4">
          <w:rPr>
            <w:noProof/>
            <w:webHidden/>
          </w:rPr>
          <w:fldChar w:fldCharType="end"/>
        </w:r>
      </w:hyperlink>
    </w:p>
    <w:p w14:paraId="03B6638A" w14:textId="47DE1DF2" w:rsidR="005D40C4" w:rsidRDefault="004D5A7A">
      <w:pPr>
        <w:pStyle w:val="TOC4"/>
        <w:rPr>
          <w:rFonts w:asciiTheme="minorHAnsi" w:eastAsiaTheme="minorEastAsia" w:hAnsiTheme="minorHAnsi" w:cstheme="minorBidi"/>
          <w:noProof/>
          <w:sz w:val="22"/>
          <w:szCs w:val="22"/>
        </w:rPr>
      </w:pPr>
      <w:hyperlink w:anchor="_Toc76064747" w:history="1">
        <w:r w:rsidR="005D40C4" w:rsidRPr="00217CB7">
          <w:rPr>
            <w:rStyle w:val="Hyperlink"/>
            <w:noProof/>
          </w:rPr>
          <w:t>44.4.2.2 National/Regional Use Case</w:t>
        </w:r>
        <w:r w:rsidR="005D40C4">
          <w:rPr>
            <w:noProof/>
            <w:webHidden/>
          </w:rPr>
          <w:tab/>
        </w:r>
        <w:r w:rsidR="005D40C4">
          <w:rPr>
            <w:noProof/>
            <w:webHidden/>
          </w:rPr>
          <w:fldChar w:fldCharType="begin"/>
        </w:r>
        <w:r w:rsidR="005D40C4">
          <w:rPr>
            <w:noProof/>
            <w:webHidden/>
          </w:rPr>
          <w:instrText xml:space="preserve"> PAGEREF _Toc76064747 \h </w:instrText>
        </w:r>
        <w:r w:rsidR="005D40C4">
          <w:rPr>
            <w:noProof/>
            <w:webHidden/>
          </w:rPr>
        </w:r>
        <w:r w:rsidR="005D40C4">
          <w:rPr>
            <w:noProof/>
            <w:webHidden/>
          </w:rPr>
          <w:fldChar w:fldCharType="separate"/>
        </w:r>
        <w:r w:rsidR="005D40C4">
          <w:rPr>
            <w:noProof/>
            <w:webHidden/>
          </w:rPr>
          <w:t>19</w:t>
        </w:r>
        <w:r w:rsidR="005D40C4">
          <w:rPr>
            <w:noProof/>
            <w:webHidden/>
          </w:rPr>
          <w:fldChar w:fldCharType="end"/>
        </w:r>
      </w:hyperlink>
    </w:p>
    <w:p w14:paraId="071556AA" w14:textId="2235777C" w:rsidR="005D40C4" w:rsidRDefault="004D5A7A">
      <w:pPr>
        <w:pStyle w:val="TOC2"/>
        <w:rPr>
          <w:rFonts w:asciiTheme="minorHAnsi" w:eastAsiaTheme="minorEastAsia" w:hAnsiTheme="minorHAnsi" w:cstheme="minorBidi"/>
          <w:noProof/>
          <w:sz w:val="22"/>
          <w:szCs w:val="22"/>
        </w:rPr>
      </w:pPr>
      <w:hyperlink w:anchor="_Toc76064748" w:history="1">
        <w:r w:rsidR="005D40C4" w:rsidRPr="00217CB7">
          <w:rPr>
            <w:rStyle w:val="Hyperlink"/>
            <w:noProof/>
          </w:rPr>
          <w:t>44.5 RMD Security Considerations</w:t>
        </w:r>
        <w:r w:rsidR="005D40C4">
          <w:rPr>
            <w:noProof/>
            <w:webHidden/>
          </w:rPr>
          <w:tab/>
        </w:r>
        <w:r w:rsidR="005D40C4">
          <w:rPr>
            <w:noProof/>
            <w:webHidden/>
          </w:rPr>
          <w:fldChar w:fldCharType="begin"/>
        </w:r>
        <w:r w:rsidR="005D40C4">
          <w:rPr>
            <w:noProof/>
            <w:webHidden/>
          </w:rPr>
          <w:instrText xml:space="preserve"> PAGEREF _Toc76064748 \h </w:instrText>
        </w:r>
        <w:r w:rsidR="005D40C4">
          <w:rPr>
            <w:noProof/>
            <w:webHidden/>
          </w:rPr>
        </w:r>
        <w:r w:rsidR="005D40C4">
          <w:rPr>
            <w:noProof/>
            <w:webHidden/>
          </w:rPr>
          <w:fldChar w:fldCharType="separate"/>
        </w:r>
        <w:r w:rsidR="005D40C4">
          <w:rPr>
            <w:noProof/>
            <w:webHidden/>
          </w:rPr>
          <w:t>19</w:t>
        </w:r>
        <w:r w:rsidR="005D40C4">
          <w:rPr>
            <w:noProof/>
            <w:webHidden/>
          </w:rPr>
          <w:fldChar w:fldCharType="end"/>
        </w:r>
      </w:hyperlink>
    </w:p>
    <w:p w14:paraId="58AA6DB4" w14:textId="1CB25474" w:rsidR="005D40C4" w:rsidRDefault="004D5A7A">
      <w:pPr>
        <w:pStyle w:val="TOC3"/>
        <w:rPr>
          <w:rFonts w:asciiTheme="minorHAnsi" w:eastAsiaTheme="minorEastAsia" w:hAnsiTheme="minorHAnsi" w:cstheme="minorBidi"/>
          <w:noProof/>
          <w:sz w:val="22"/>
          <w:szCs w:val="22"/>
        </w:rPr>
      </w:pPr>
      <w:hyperlink w:anchor="_Toc76064749" w:history="1">
        <w:r w:rsidR="005D40C4" w:rsidRPr="00217CB7">
          <w:rPr>
            <w:rStyle w:val="Hyperlink"/>
            <w:noProof/>
          </w:rPr>
          <w:t>44.5.1 General</w:t>
        </w:r>
        <w:r w:rsidR="005D40C4">
          <w:rPr>
            <w:noProof/>
            <w:webHidden/>
          </w:rPr>
          <w:tab/>
        </w:r>
        <w:r w:rsidR="005D40C4">
          <w:rPr>
            <w:noProof/>
            <w:webHidden/>
          </w:rPr>
          <w:fldChar w:fldCharType="begin"/>
        </w:r>
        <w:r w:rsidR="005D40C4">
          <w:rPr>
            <w:noProof/>
            <w:webHidden/>
          </w:rPr>
          <w:instrText xml:space="preserve"> PAGEREF _Toc76064749 \h </w:instrText>
        </w:r>
        <w:r w:rsidR="005D40C4">
          <w:rPr>
            <w:noProof/>
            <w:webHidden/>
          </w:rPr>
        </w:r>
        <w:r w:rsidR="005D40C4">
          <w:rPr>
            <w:noProof/>
            <w:webHidden/>
          </w:rPr>
          <w:fldChar w:fldCharType="separate"/>
        </w:r>
        <w:r w:rsidR="005D40C4">
          <w:rPr>
            <w:noProof/>
            <w:webHidden/>
          </w:rPr>
          <w:t>19</w:t>
        </w:r>
        <w:r w:rsidR="005D40C4">
          <w:rPr>
            <w:noProof/>
            <w:webHidden/>
          </w:rPr>
          <w:fldChar w:fldCharType="end"/>
        </w:r>
      </w:hyperlink>
    </w:p>
    <w:p w14:paraId="1D3F8A34" w14:textId="3192C87E" w:rsidR="005D40C4" w:rsidRDefault="004D5A7A">
      <w:pPr>
        <w:pStyle w:val="TOC3"/>
        <w:rPr>
          <w:rFonts w:asciiTheme="minorHAnsi" w:eastAsiaTheme="minorEastAsia" w:hAnsiTheme="minorHAnsi" w:cstheme="minorBidi"/>
          <w:noProof/>
          <w:sz w:val="22"/>
          <w:szCs w:val="22"/>
        </w:rPr>
      </w:pPr>
      <w:hyperlink w:anchor="_Toc76064750" w:history="1">
        <w:r w:rsidR="005D40C4" w:rsidRPr="00217CB7">
          <w:rPr>
            <w:rStyle w:val="Hyperlink"/>
            <w:noProof/>
          </w:rPr>
          <w:t>44.5.2 Policy Choices</w:t>
        </w:r>
        <w:r w:rsidR="005D40C4">
          <w:rPr>
            <w:noProof/>
            <w:webHidden/>
          </w:rPr>
          <w:tab/>
        </w:r>
        <w:r w:rsidR="005D40C4">
          <w:rPr>
            <w:noProof/>
            <w:webHidden/>
          </w:rPr>
          <w:fldChar w:fldCharType="begin"/>
        </w:r>
        <w:r w:rsidR="005D40C4">
          <w:rPr>
            <w:noProof/>
            <w:webHidden/>
          </w:rPr>
          <w:instrText xml:space="preserve"> PAGEREF _Toc76064750 \h </w:instrText>
        </w:r>
        <w:r w:rsidR="005D40C4">
          <w:rPr>
            <w:noProof/>
            <w:webHidden/>
          </w:rPr>
        </w:r>
        <w:r w:rsidR="005D40C4">
          <w:rPr>
            <w:noProof/>
            <w:webHidden/>
          </w:rPr>
          <w:fldChar w:fldCharType="separate"/>
        </w:r>
        <w:r w:rsidR="005D40C4">
          <w:rPr>
            <w:noProof/>
            <w:webHidden/>
          </w:rPr>
          <w:t>20</w:t>
        </w:r>
        <w:r w:rsidR="005D40C4">
          <w:rPr>
            <w:noProof/>
            <w:webHidden/>
          </w:rPr>
          <w:fldChar w:fldCharType="end"/>
        </w:r>
      </w:hyperlink>
    </w:p>
    <w:p w14:paraId="29A5B160" w14:textId="10E7B3F5" w:rsidR="005D40C4" w:rsidRDefault="004D5A7A">
      <w:pPr>
        <w:pStyle w:val="TOC2"/>
        <w:rPr>
          <w:rFonts w:asciiTheme="minorHAnsi" w:eastAsiaTheme="minorEastAsia" w:hAnsiTheme="minorHAnsi" w:cstheme="minorBidi"/>
          <w:noProof/>
          <w:sz w:val="22"/>
          <w:szCs w:val="22"/>
        </w:rPr>
      </w:pPr>
      <w:hyperlink w:anchor="_Toc76064751" w:history="1">
        <w:r w:rsidR="005D40C4" w:rsidRPr="00217CB7">
          <w:rPr>
            <w:rStyle w:val="Hyperlink"/>
            <w:noProof/>
          </w:rPr>
          <w:t>44.6 RMD Cross Profile Considerations</w:t>
        </w:r>
        <w:r w:rsidR="005D40C4">
          <w:rPr>
            <w:noProof/>
            <w:webHidden/>
          </w:rPr>
          <w:tab/>
        </w:r>
        <w:r w:rsidR="005D40C4">
          <w:rPr>
            <w:noProof/>
            <w:webHidden/>
          </w:rPr>
          <w:fldChar w:fldCharType="begin"/>
        </w:r>
        <w:r w:rsidR="005D40C4">
          <w:rPr>
            <w:noProof/>
            <w:webHidden/>
          </w:rPr>
          <w:instrText xml:space="preserve"> PAGEREF _Toc76064751 \h </w:instrText>
        </w:r>
        <w:r w:rsidR="005D40C4">
          <w:rPr>
            <w:noProof/>
            <w:webHidden/>
          </w:rPr>
        </w:r>
        <w:r w:rsidR="005D40C4">
          <w:rPr>
            <w:noProof/>
            <w:webHidden/>
          </w:rPr>
          <w:fldChar w:fldCharType="separate"/>
        </w:r>
        <w:r w:rsidR="005D40C4">
          <w:rPr>
            <w:noProof/>
            <w:webHidden/>
          </w:rPr>
          <w:t>20</w:t>
        </w:r>
        <w:r w:rsidR="005D40C4">
          <w:rPr>
            <w:noProof/>
            <w:webHidden/>
          </w:rPr>
          <w:fldChar w:fldCharType="end"/>
        </w:r>
      </w:hyperlink>
    </w:p>
    <w:p w14:paraId="54928A76" w14:textId="1310F6BB" w:rsidR="005D40C4" w:rsidRPr="002277ED" w:rsidRDefault="004D5A7A">
      <w:pPr>
        <w:pStyle w:val="TOC1"/>
        <w:rPr>
          <w:rFonts w:asciiTheme="minorHAnsi" w:eastAsiaTheme="minorEastAsia" w:hAnsiTheme="minorHAnsi" w:cstheme="minorBidi"/>
          <w:b/>
          <w:bCs/>
          <w:noProof/>
          <w:sz w:val="22"/>
          <w:szCs w:val="22"/>
        </w:rPr>
      </w:pPr>
      <w:hyperlink w:anchor="_Toc76064752" w:history="1">
        <w:r w:rsidR="005D40C4" w:rsidRPr="002277ED">
          <w:rPr>
            <w:rStyle w:val="Hyperlink"/>
            <w:b/>
            <w:bCs/>
            <w:noProof/>
          </w:rPr>
          <w:t>Volume 2 – Transactions</w:t>
        </w:r>
        <w:r w:rsidR="005D40C4" w:rsidRPr="002277ED">
          <w:rPr>
            <w:b/>
            <w:bCs/>
            <w:noProof/>
            <w:webHidden/>
          </w:rPr>
          <w:tab/>
        </w:r>
        <w:r w:rsidR="005D40C4" w:rsidRPr="002277ED">
          <w:rPr>
            <w:b/>
            <w:bCs/>
            <w:noProof/>
            <w:webHidden/>
          </w:rPr>
          <w:fldChar w:fldCharType="begin"/>
        </w:r>
        <w:r w:rsidR="005D40C4" w:rsidRPr="002277ED">
          <w:rPr>
            <w:b/>
            <w:bCs/>
            <w:noProof/>
            <w:webHidden/>
          </w:rPr>
          <w:instrText xml:space="preserve"> PAGEREF _Toc76064752 \h </w:instrText>
        </w:r>
        <w:r w:rsidR="005D40C4" w:rsidRPr="002277ED">
          <w:rPr>
            <w:b/>
            <w:bCs/>
            <w:noProof/>
            <w:webHidden/>
          </w:rPr>
        </w:r>
        <w:r w:rsidR="005D40C4" w:rsidRPr="002277ED">
          <w:rPr>
            <w:b/>
            <w:bCs/>
            <w:noProof/>
            <w:webHidden/>
          </w:rPr>
          <w:fldChar w:fldCharType="separate"/>
        </w:r>
        <w:r w:rsidR="005D40C4" w:rsidRPr="002277ED">
          <w:rPr>
            <w:b/>
            <w:bCs/>
            <w:noProof/>
            <w:webHidden/>
          </w:rPr>
          <w:t>21</w:t>
        </w:r>
        <w:r w:rsidR="005D40C4" w:rsidRPr="002277ED">
          <w:rPr>
            <w:b/>
            <w:bCs/>
            <w:noProof/>
            <w:webHidden/>
          </w:rPr>
          <w:fldChar w:fldCharType="end"/>
        </w:r>
      </w:hyperlink>
    </w:p>
    <w:p w14:paraId="14D6C1DD" w14:textId="0A578743" w:rsidR="005D40C4" w:rsidRDefault="004D5A7A">
      <w:pPr>
        <w:pStyle w:val="TOC3"/>
        <w:rPr>
          <w:rFonts w:asciiTheme="minorHAnsi" w:eastAsiaTheme="minorEastAsia" w:hAnsiTheme="minorHAnsi" w:cstheme="minorBidi"/>
          <w:noProof/>
          <w:sz w:val="22"/>
          <w:szCs w:val="22"/>
        </w:rPr>
      </w:pPr>
      <w:hyperlink w:anchor="_Toc76064753" w:history="1">
        <w:r w:rsidR="005D40C4" w:rsidRPr="00217CB7">
          <w:rPr>
            <w:rStyle w:val="Hyperlink"/>
            <w:bCs/>
            <w:noProof/>
          </w:rPr>
          <w:t>3.18.2 Use Case Roles</w:t>
        </w:r>
        <w:r w:rsidR="005D40C4">
          <w:rPr>
            <w:noProof/>
            <w:webHidden/>
          </w:rPr>
          <w:tab/>
        </w:r>
        <w:r w:rsidR="005D40C4">
          <w:rPr>
            <w:noProof/>
            <w:webHidden/>
          </w:rPr>
          <w:fldChar w:fldCharType="begin"/>
        </w:r>
        <w:r w:rsidR="005D40C4">
          <w:rPr>
            <w:noProof/>
            <w:webHidden/>
          </w:rPr>
          <w:instrText xml:space="preserve"> PAGEREF _Toc76064753 \h </w:instrText>
        </w:r>
        <w:r w:rsidR="005D40C4">
          <w:rPr>
            <w:noProof/>
            <w:webHidden/>
          </w:rPr>
        </w:r>
        <w:r w:rsidR="005D40C4">
          <w:rPr>
            <w:noProof/>
            <w:webHidden/>
          </w:rPr>
          <w:fldChar w:fldCharType="separate"/>
        </w:r>
        <w:r w:rsidR="005D40C4">
          <w:rPr>
            <w:noProof/>
            <w:webHidden/>
          </w:rPr>
          <w:t>21</w:t>
        </w:r>
        <w:r w:rsidR="005D40C4">
          <w:rPr>
            <w:noProof/>
            <w:webHidden/>
          </w:rPr>
          <w:fldChar w:fldCharType="end"/>
        </w:r>
      </w:hyperlink>
    </w:p>
    <w:p w14:paraId="0DD7EB78" w14:textId="6EE8A617" w:rsidR="005D40C4" w:rsidRDefault="004D5A7A">
      <w:pPr>
        <w:pStyle w:val="TOC2"/>
        <w:rPr>
          <w:rFonts w:asciiTheme="minorHAnsi" w:eastAsiaTheme="minorEastAsia" w:hAnsiTheme="minorHAnsi" w:cstheme="minorBidi"/>
          <w:noProof/>
          <w:sz w:val="22"/>
          <w:szCs w:val="22"/>
        </w:rPr>
      </w:pPr>
      <w:hyperlink w:anchor="_Toc76064754" w:history="1">
        <w:r w:rsidR="005D40C4" w:rsidRPr="00217CB7">
          <w:rPr>
            <w:rStyle w:val="Hyperlink"/>
            <w:noProof/>
          </w:rPr>
          <w:t>3.62 Remove Metadata</w:t>
        </w:r>
        <w:r w:rsidR="005D40C4">
          <w:rPr>
            <w:noProof/>
            <w:webHidden/>
          </w:rPr>
          <w:tab/>
        </w:r>
        <w:r w:rsidR="005D40C4">
          <w:rPr>
            <w:noProof/>
            <w:webHidden/>
          </w:rPr>
          <w:fldChar w:fldCharType="begin"/>
        </w:r>
        <w:r w:rsidR="005D40C4">
          <w:rPr>
            <w:noProof/>
            <w:webHidden/>
          </w:rPr>
          <w:instrText xml:space="preserve"> PAGEREF _Toc76064754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2F710634" w14:textId="6B0D6CCD" w:rsidR="005D40C4" w:rsidRDefault="004D5A7A">
      <w:pPr>
        <w:pStyle w:val="TOC3"/>
        <w:rPr>
          <w:rFonts w:asciiTheme="minorHAnsi" w:eastAsiaTheme="minorEastAsia" w:hAnsiTheme="minorHAnsi" w:cstheme="minorBidi"/>
          <w:noProof/>
          <w:sz w:val="22"/>
          <w:szCs w:val="22"/>
        </w:rPr>
      </w:pPr>
      <w:hyperlink w:anchor="_Toc76064755" w:history="1">
        <w:r w:rsidR="005D40C4" w:rsidRPr="00217CB7">
          <w:rPr>
            <w:rStyle w:val="Hyperlink"/>
            <w:noProof/>
          </w:rPr>
          <w:t>3.62.1 Scope</w:t>
        </w:r>
        <w:r w:rsidR="005D40C4">
          <w:rPr>
            <w:noProof/>
            <w:webHidden/>
          </w:rPr>
          <w:tab/>
        </w:r>
        <w:r w:rsidR="005D40C4">
          <w:rPr>
            <w:noProof/>
            <w:webHidden/>
          </w:rPr>
          <w:fldChar w:fldCharType="begin"/>
        </w:r>
        <w:r w:rsidR="005D40C4">
          <w:rPr>
            <w:noProof/>
            <w:webHidden/>
          </w:rPr>
          <w:instrText xml:space="preserve"> PAGEREF _Toc76064755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1E07C7CB" w14:textId="07033D06" w:rsidR="005D40C4" w:rsidRDefault="004D5A7A">
      <w:pPr>
        <w:pStyle w:val="TOC3"/>
        <w:rPr>
          <w:rFonts w:asciiTheme="minorHAnsi" w:eastAsiaTheme="minorEastAsia" w:hAnsiTheme="minorHAnsi" w:cstheme="minorBidi"/>
          <w:noProof/>
          <w:sz w:val="22"/>
          <w:szCs w:val="22"/>
        </w:rPr>
      </w:pPr>
      <w:hyperlink w:anchor="_Toc76064756" w:history="1">
        <w:r w:rsidR="005D40C4" w:rsidRPr="00217CB7">
          <w:rPr>
            <w:rStyle w:val="Hyperlink"/>
            <w:noProof/>
          </w:rPr>
          <w:t>3.62.2 Actor Roles</w:t>
        </w:r>
        <w:r w:rsidR="005D40C4">
          <w:rPr>
            <w:noProof/>
            <w:webHidden/>
          </w:rPr>
          <w:tab/>
        </w:r>
        <w:r w:rsidR="005D40C4">
          <w:rPr>
            <w:noProof/>
            <w:webHidden/>
          </w:rPr>
          <w:fldChar w:fldCharType="begin"/>
        </w:r>
        <w:r w:rsidR="005D40C4">
          <w:rPr>
            <w:noProof/>
            <w:webHidden/>
          </w:rPr>
          <w:instrText xml:space="preserve"> PAGEREF _Toc76064756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2B88747D" w14:textId="5B0C2260" w:rsidR="005D40C4" w:rsidRDefault="004D5A7A">
      <w:pPr>
        <w:pStyle w:val="TOC3"/>
        <w:rPr>
          <w:rFonts w:asciiTheme="minorHAnsi" w:eastAsiaTheme="minorEastAsia" w:hAnsiTheme="minorHAnsi" w:cstheme="minorBidi"/>
          <w:noProof/>
          <w:sz w:val="22"/>
          <w:szCs w:val="22"/>
        </w:rPr>
      </w:pPr>
      <w:hyperlink w:anchor="_Toc76064757" w:history="1">
        <w:r w:rsidR="005D40C4" w:rsidRPr="00217CB7">
          <w:rPr>
            <w:rStyle w:val="Hyperlink"/>
            <w:noProof/>
          </w:rPr>
          <w:t>3.62.3 Referenced Standard</w:t>
        </w:r>
        <w:r w:rsidR="005D40C4">
          <w:rPr>
            <w:noProof/>
            <w:webHidden/>
          </w:rPr>
          <w:tab/>
        </w:r>
        <w:r w:rsidR="005D40C4">
          <w:rPr>
            <w:noProof/>
            <w:webHidden/>
          </w:rPr>
          <w:fldChar w:fldCharType="begin"/>
        </w:r>
        <w:r w:rsidR="005D40C4">
          <w:rPr>
            <w:noProof/>
            <w:webHidden/>
          </w:rPr>
          <w:instrText xml:space="preserve"> PAGEREF _Toc76064757 \h </w:instrText>
        </w:r>
        <w:r w:rsidR="005D40C4">
          <w:rPr>
            <w:noProof/>
            <w:webHidden/>
          </w:rPr>
        </w:r>
        <w:r w:rsidR="005D40C4">
          <w:rPr>
            <w:noProof/>
            <w:webHidden/>
          </w:rPr>
          <w:fldChar w:fldCharType="separate"/>
        </w:r>
        <w:r w:rsidR="005D40C4">
          <w:rPr>
            <w:noProof/>
            <w:webHidden/>
          </w:rPr>
          <w:t>22</w:t>
        </w:r>
        <w:r w:rsidR="005D40C4">
          <w:rPr>
            <w:noProof/>
            <w:webHidden/>
          </w:rPr>
          <w:fldChar w:fldCharType="end"/>
        </w:r>
      </w:hyperlink>
    </w:p>
    <w:p w14:paraId="2CE9ACAA" w14:textId="7E0065AE" w:rsidR="005D40C4" w:rsidRDefault="004D5A7A">
      <w:pPr>
        <w:pStyle w:val="TOC3"/>
        <w:rPr>
          <w:rFonts w:asciiTheme="minorHAnsi" w:eastAsiaTheme="minorEastAsia" w:hAnsiTheme="minorHAnsi" w:cstheme="minorBidi"/>
          <w:noProof/>
          <w:sz w:val="22"/>
          <w:szCs w:val="22"/>
        </w:rPr>
      </w:pPr>
      <w:hyperlink w:anchor="_Toc76064758" w:history="1">
        <w:r w:rsidR="005D40C4" w:rsidRPr="00217CB7">
          <w:rPr>
            <w:rStyle w:val="Hyperlink"/>
            <w:noProof/>
          </w:rPr>
          <w:t>3.62.4 Messages</w:t>
        </w:r>
        <w:r w:rsidR="005D40C4">
          <w:rPr>
            <w:noProof/>
            <w:webHidden/>
          </w:rPr>
          <w:tab/>
        </w:r>
        <w:r w:rsidR="005D40C4">
          <w:rPr>
            <w:noProof/>
            <w:webHidden/>
          </w:rPr>
          <w:fldChar w:fldCharType="begin"/>
        </w:r>
        <w:r w:rsidR="005D40C4">
          <w:rPr>
            <w:noProof/>
            <w:webHidden/>
          </w:rPr>
          <w:instrText xml:space="preserve"> PAGEREF _Toc76064758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1B91B3A7" w14:textId="4AD2FEEA" w:rsidR="005D40C4" w:rsidRDefault="004D5A7A">
      <w:pPr>
        <w:pStyle w:val="TOC4"/>
        <w:rPr>
          <w:rFonts w:asciiTheme="minorHAnsi" w:eastAsiaTheme="minorEastAsia" w:hAnsiTheme="minorHAnsi" w:cstheme="minorBidi"/>
          <w:noProof/>
          <w:sz w:val="22"/>
          <w:szCs w:val="22"/>
        </w:rPr>
      </w:pPr>
      <w:hyperlink w:anchor="_Toc76064759" w:history="1">
        <w:r w:rsidR="005D40C4" w:rsidRPr="00217CB7">
          <w:rPr>
            <w:rStyle w:val="Hyperlink"/>
            <w:noProof/>
          </w:rPr>
          <w:t>3.62.4.1 Remove Metadata Request</w:t>
        </w:r>
        <w:r w:rsidR="005D40C4">
          <w:rPr>
            <w:noProof/>
            <w:webHidden/>
          </w:rPr>
          <w:tab/>
        </w:r>
        <w:r w:rsidR="005D40C4">
          <w:rPr>
            <w:noProof/>
            <w:webHidden/>
          </w:rPr>
          <w:fldChar w:fldCharType="begin"/>
        </w:r>
        <w:r w:rsidR="005D40C4">
          <w:rPr>
            <w:noProof/>
            <w:webHidden/>
          </w:rPr>
          <w:instrText xml:space="preserve"> PAGEREF _Toc76064759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3FA5C27E" w14:textId="4E476B68" w:rsidR="005D40C4" w:rsidRDefault="004D5A7A">
      <w:pPr>
        <w:pStyle w:val="TOC5"/>
        <w:rPr>
          <w:rFonts w:asciiTheme="minorHAnsi" w:eastAsiaTheme="minorEastAsia" w:hAnsiTheme="minorHAnsi" w:cstheme="minorBidi"/>
          <w:noProof/>
          <w:sz w:val="22"/>
          <w:szCs w:val="22"/>
        </w:rPr>
      </w:pPr>
      <w:hyperlink w:anchor="_Toc76064760" w:history="1">
        <w:r w:rsidR="005D40C4" w:rsidRPr="00217CB7">
          <w:rPr>
            <w:rStyle w:val="Hyperlink"/>
            <w:noProof/>
          </w:rPr>
          <w:t>3.62.4.1.1 Trigger Events</w:t>
        </w:r>
        <w:r w:rsidR="005D40C4">
          <w:rPr>
            <w:noProof/>
            <w:webHidden/>
          </w:rPr>
          <w:tab/>
        </w:r>
        <w:r w:rsidR="005D40C4">
          <w:rPr>
            <w:noProof/>
            <w:webHidden/>
          </w:rPr>
          <w:fldChar w:fldCharType="begin"/>
        </w:r>
        <w:r w:rsidR="005D40C4">
          <w:rPr>
            <w:noProof/>
            <w:webHidden/>
          </w:rPr>
          <w:instrText xml:space="preserve"> PAGEREF _Toc76064760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552337C9" w14:textId="2F6B8BB3" w:rsidR="005D40C4" w:rsidRDefault="004D5A7A">
      <w:pPr>
        <w:pStyle w:val="TOC5"/>
        <w:rPr>
          <w:rFonts w:asciiTheme="minorHAnsi" w:eastAsiaTheme="minorEastAsia" w:hAnsiTheme="minorHAnsi" w:cstheme="minorBidi"/>
          <w:noProof/>
          <w:sz w:val="22"/>
          <w:szCs w:val="22"/>
        </w:rPr>
      </w:pPr>
      <w:hyperlink w:anchor="_Toc76064761" w:history="1">
        <w:r w:rsidR="005D40C4" w:rsidRPr="00217CB7">
          <w:rPr>
            <w:rStyle w:val="Hyperlink"/>
            <w:noProof/>
          </w:rPr>
          <w:t>3.62.4.1.2 Message Semantics</w:t>
        </w:r>
        <w:r w:rsidR="005D40C4">
          <w:rPr>
            <w:noProof/>
            <w:webHidden/>
          </w:rPr>
          <w:tab/>
        </w:r>
        <w:r w:rsidR="005D40C4">
          <w:rPr>
            <w:noProof/>
            <w:webHidden/>
          </w:rPr>
          <w:fldChar w:fldCharType="begin"/>
        </w:r>
        <w:r w:rsidR="005D40C4">
          <w:rPr>
            <w:noProof/>
            <w:webHidden/>
          </w:rPr>
          <w:instrText xml:space="preserve"> PAGEREF _Toc76064761 \h </w:instrText>
        </w:r>
        <w:r w:rsidR="005D40C4">
          <w:rPr>
            <w:noProof/>
            <w:webHidden/>
          </w:rPr>
        </w:r>
        <w:r w:rsidR="005D40C4">
          <w:rPr>
            <w:noProof/>
            <w:webHidden/>
          </w:rPr>
          <w:fldChar w:fldCharType="separate"/>
        </w:r>
        <w:r w:rsidR="005D40C4">
          <w:rPr>
            <w:noProof/>
            <w:webHidden/>
          </w:rPr>
          <w:t>23</w:t>
        </w:r>
        <w:r w:rsidR="005D40C4">
          <w:rPr>
            <w:noProof/>
            <w:webHidden/>
          </w:rPr>
          <w:fldChar w:fldCharType="end"/>
        </w:r>
      </w:hyperlink>
    </w:p>
    <w:p w14:paraId="431FF5F5" w14:textId="29BE912D" w:rsidR="005D40C4" w:rsidRDefault="004D5A7A">
      <w:pPr>
        <w:pStyle w:val="TOC5"/>
        <w:rPr>
          <w:rFonts w:asciiTheme="minorHAnsi" w:eastAsiaTheme="minorEastAsia" w:hAnsiTheme="minorHAnsi" w:cstheme="minorBidi"/>
          <w:noProof/>
          <w:sz w:val="22"/>
          <w:szCs w:val="22"/>
        </w:rPr>
      </w:pPr>
      <w:hyperlink w:anchor="_Toc76064762" w:history="1">
        <w:r w:rsidR="005D40C4" w:rsidRPr="00217CB7">
          <w:rPr>
            <w:rStyle w:val="Hyperlink"/>
            <w:noProof/>
          </w:rPr>
          <w:t>3.62.4.1.3 Expected Actions</w:t>
        </w:r>
        <w:r w:rsidR="005D40C4">
          <w:rPr>
            <w:noProof/>
            <w:webHidden/>
          </w:rPr>
          <w:tab/>
        </w:r>
        <w:r w:rsidR="005D40C4">
          <w:rPr>
            <w:noProof/>
            <w:webHidden/>
          </w:rPr>
          <w:fldChar w:fldCharType="begin"/>
        </w:r>
        <w:r w:rsidR="005D40C4">
          <w:rPr>
            <w:noProof/>
            <w:webHidden/>
          </w:rPr>
          <w:instrText xml:space="preserve"> PAGEREF _Toc76064762 \h </w:instrText>
        </w:r>
        <w:r w:rsidR="005D40C4">
          <w:rPr>
            <w:noProof/>
            <w:webHidden/>
          </w:rPr>
        </w:r>
        <w:r w:rsidR="005D40C4">
          <w:rPr>
            <w:noProof/>
            <w:webHidden/>
          </w:rPr>
          <w:fldChar w:fldCharType="separate"/>
        </w:r>
        <w:r w:rsidR="005D40C4">
          <w:rPr>
            <w:noProof/>
            <w:webHidden/>
          </w:rPr>
          <w:t>24</w:t>
        </w:r>
        <w:r w:rsidR="005D40C4">
          <w:rPr>
            <w:noProof/>
            <w:webHidden/>
          </w:rPr>
          <w:fldChar w:fldCharType="end"/>
        </w:r>
      </w:hyperlink>
    </w:p>
    <w:p w14:paraId="3C2B8CF9" w14:textId="68D873E8" w:rsidR="005D40C4" w:rsidRDefault="004D5A7A">
      <w:pPr>
        <w:pStyle w:val="TOC4"/>
        <w:rPr>
          <w:rFonts w:asciiTheme="minorHAnsi" w:eastAsiaTheme="minorEastAsia" w:hAnsiTheme="minorHAnsi" w:cstheme="minorBidi"/>
          <w:noProof/>
          <w:sz w:val="22"/>
          <w:szCs w:val="22"/>
        </w:rPr>
      </w:pPr>
      <w:hyperlink w:anchor="_Toc76064763" w:history="1">
        <w:r w:rsidR="005D40C4" w:rsidRPr="00217CB7">
          <w:rPr>
            <w:rStyle w:val="Hyperlink"/>
            <w:noProof/>
          </w:rPr>
          <w:t>3.62.4.2 Remove Metadata Response</w:t>
        </w:r>
        <w:r w:rsidR="005D40C4">
          <w:rPr>
            <w:noProof/>
            <w:webHidden/>
          </w:rPr>
          <w:tab/>
        </w:r>
        <w:r w:rsidR="005D40C4">
          <w:rPr>
            <w:noProof/>
            <w:webHidden/>
          </w:rPr>
          <w:fldChar w:fldCharType="begin"/>
        </w:r>
        <w:r w:rsidR="005D40C4">
          <w:rPr>
            <w:noProof/>
            <w:webHidden/>
          </w:rPr>
          <w:instrText xml:space="preserve"> PAGEREF _Toc76064763 \h </w:instrText>
        </w:r>
        <w:r w:rsidR="005D40C4">
          <w:rPr>
            <w:noProof/>
            <w:webHidden/>
          </w:rPr>
        </w:r>
        <w:r w:rsidR="005D40C4">
          <w:rPr>
            <w:noProof/>
            <w:webHidden/>
          </w:rPr>
          <w:fldChar w:fldCharType="separate"/>
        </w:r>
        <w:r w:rsidR="005D40C4">
          <w:rPr>
            <w:noProof/>
            <w:webHidden/>
          </w:rPr>
          <w:t>25</w:t>
        </w:r>
        <w:r w:rsidR="005D40C4">
          <w:rPr>
            <w:noProof/>
            <w:webHidden/>
          </w:rPr>
          <w:fldChar w:fldCharType="end"/>
        </w:r>
      </w:hyperlink>
    </w:p>
    <w:p w14:paraId="6DCC058B" w14:textId="1826E1DD" w:rsidR="005D40C4" w:rsidRDefault="004D5A7A">
      <w:pPr>
        <w:pStyle w:val="TOC5"/>
        <w:rPr>
          <w:rFonts w:asciiTheme="minorHAnsi" w:eastAsiaTheme="minorEastAsia" w:hAnsiTheme="minorHAnsi" w:cstheme="minorBidi"/>
          <w:noProof/>
          <w:sz w:val="22"/>
          <w:szCs w:val="22"/>
        </w:rPr>
      </w:pPr>
      <w:hyperlink w:anchor="_Toc76064764" w:history="1">
        <w:r w:rsidR="005D40C4" w:rsidRPr="00217CB7">
          <w:rPr>
            <w:rStyle w:val="Hyperlink"/>
            <w:noProof/>
          </w:rPr>
          <w:t>3.62.4.2.1 Trigger Events</w:t>
        </w:r>
        <w:r w:rsidR="005D40C4">
          <w:rPr>
            <w:noProof/>
            <w:webHidden/>
          </w:rPr>
          <w:tab/>
        </w:r>
        <w:r w:rsidR="005D40C4">
          <w:rPr>
            <w:noProof/>
            <w:webHidden/>
          </w:rPr>
          <w:fldChar w:fldCharType="begin"/>
        </w:r>
        <w:r w:rsidR="005D40C4">
          <w:rPr>
            <w:noProof/>
            <w:webHidden/>
          </w:rPr>
          <w:instrText xml:space="preserve"> PAGEREF _Toc76064764 \h </w:instrText>
        </w:r>
        <w:r w:rsidR="005D40C4">
          <w:rPr>
            <w:noProof/>
            <w:webHidden/>
          </w:rPr>
        </w:r>
        <w:r w:rsidR="005D40C4">
          <w:rPr>
            <w:noProof/>
            <w:webHidden/>
          </w:rPr>
          <w:fldChar w:fldCharType="separate"/>
        </w:r>
        <w:r w:rsidR="005D40C4">
          <w:rPr>
            <w:noProof/>
            <w:webHidden/>
          </w:rPr>
          <w:t>25</w:t>
        </w:r>
        <w:r w:rsidR="005D40C4">
          <w:rPr>
            <w:noProof/>
            <w:webHidden/>
          </w:rPr>
          <w:fldChar w:fldCharType="end"/>
        </w:r>
      </w:hyperlink>
    </w:p>
    <w:p w14:paraId="46FDA493" w14:textId="4D573CB4" w:rsidR="005D40C4" w:rsidRDefault="004D5A7A">
      <w:pPr>
        <w:pStyle w:val="TOC5"/>
        <w:rPr>
          <w:rFonts w:asciiTheme="minorHAnsi" w:eastAsiaTheme="minorEastAsia" w:hAnsiTheme="minorHAnsi" w:cstheme="minorBidi"/>
          <w:noProof/>
          <w:sz w:val="22"/>
          <w:szCs w:val="22"/>
        </w:rPr>
      </w:pPr>
      <w:hyperlink w:anchor="_Toc76064765" w:history="1">
        <w:r w:rsidR="005D40C4" w:rsidRPr="00217CB7">
          <w:rPr>
            <w:rStyle w:val="Hyperlink"/>
            <w:noProof/>
          </w:rPr>
          <w:t>3.62.4.2.2 Message Semantics</w:t>
        </w:r>
        <w:r w:rsidR="005D40C4">
          <w:rPr>
            <w:noProof/>
            <w:webHidden/>
          </w:rPr>
          <w:tab/>
        </w:r>
        <w:r w:rsidR="005D40C4">
          <w:rPr>
            <w:noProof/>
            <w:webHidden/>
          </w:rPr>
          <w:fldChar w:fldCharType="begin"/>
        </w:r>
        <w:r w:rsidR="005D40C4">
          <w:rPr>
            <w:noProof/>
            <w:webHidden/>
          </w:rPr>
          <w:instrText xml:space="preserve"> PAGEREF _Toc76064765 \h </w:instrText>
        </w:r>
        <w:r w:rsidR="005D40C4">
          <w:rPr>
            <w:noProof/>
            <w:webHidden/>
          </w:rPr>
        </w:r>
        <w:r w:rsidR="005D40C4">
          <w:rPr>
            <w:noProof/>
            <w:webHidden/>
          </w:rPr>
          <w:fldChar w:fldCharType="separate"/>
        </w:r>
        <w:r w:rsidR="005D40C4">
          <w:rPr>
            <w:noProof/>
            <w:webHidden/>
          </w:rPr>
          <w:t>25</w:t>
        </w:r>
        <w:r w:rsidR="005D40C4">
          <w:rPr>
            <w:noProof/>
            <w:webHidden/>
          </w:rPr>
          <w:fldChar w:fldCharType="end"/>
        </w:r>
      </w:hyperlink>
    </w:p>
    <w:p w14:paraId="0B9F77A5" w14:textId="4BA9612E" w:rsidR="005D40C4" w:rsidRDefault="004D5A7A">
      <w:pPr>
        <w:pStyle w:val="TOC5"/>
        <w:rPr>
          <w:rFonts w:asciiTheme="minorHAnsi" w:eastAsiaTheme="minorEastAsia" w:hAnsiTheme="minorHAnsi" w:cstheme="minorBidi"/>
          <w:noProof/>
          <w:sz w:val="22"/>
          <w:szCs w:val="22"/>
        </w:rPr>
      </w:pPr>
      <w:hyperlink w:anchor="_Toc76064766" w:history="1">
        <w:r w:rsidR="005D40C4" w:rsidRPr="00217CB7">
          <w:rPr>
            <w:rStyle w:val="Hyperlink"/>
            <w:noProof/>
          </w:rPr>
          <w:t>3.62.4.2.3 Expected Actions</w:t>
        </w:r>
        <w:r w:rsidR="005D40C4">
          <w:rPr>
            <w:noProof/>
            <w:webHidden/>
          </w:rPr>
          <w:tab/>
        </w:r>
        <w:r w:rsidR="005D40C4">
          <w:rPr>
            <w:noProof/>
            <w:webHidden/>
          </w:rPr>
          <w:fldChar w:fldCharType="begin"/>
        </w:r>
        <w:r w:rsidR="005D40C4">
          <w:rPr>
            <w:noProof/>
            <w:webHidden/>
          </w:rPr>
          <w:instrText xml:space="preserve"> PAGEREF _Toc76064766 \h </w:instrText>
        </w:r>
        <w:r w:rsidR="005D40C4">
          <w:rPr>
            <w:noProof/>
            <w:webHidden/>
          </w:rPr>
        </w:r>
        <w:r w:rsidR="005D40C4">
          <w:rPr>
            <w:noProof/>
            <w:webHidden/>
          </w:rPr>
          <w:fldChar w:fldCharType="separate"/>
        </w:r>
        <w:r w:rsidR="005D40C4">
          <w:rPr>
            <w:noProof/>
            <w:webHidden/>
          </w:rPr>
          <w:t>26</w:t>
        </w:r>
        <w:r w:rsidR="005D40C4">
          <w:rPr>
            <w:noProof/>
            <w:webHidden/>
          </w:rPr>
          <w:fldChar w:fldCharType="end"/>
        </w:r>
      </w:hyperlink>
    </w:p>
    <w:p w14:paraId="7FBD990E" w14:textId="033BE137" w:rsidR="005D40C4" w:rsidRDefault="004D5A7A">
      <w:pPr>
        <w:pStyle w:val="TOC3"/>
        <w:rPr>
          <w:rFonts w:asciiTheme="minorHAnsi" w:eastAsiaTheme="minorEastAsia" w:hAnsiTheme="minorHAnsi" w:cstheme="minorBidi"/>
          <w:noProof/>
          <w:sz w:val="22"/>
          <w:szCs w:val="22"/>
        </w:rPr>
      </w:pPr>
      <w:hyperlink w:anchor="_Toc76064767" w:history="1">
        <w:r w:rsidR="005D40C4" w:rsidRPr="00217CB7">
          <w:rPr>
            <w:rStyle w:val="Hyperlink"/>
            <w:bCs/>
            <w:noProof/>
          </w:rPr>
          <w:t>3.62.5 Security Considerations</w:t>
        </w:r>
        <w:r w:rsidR="005D40C4">
          <w:rPr>
            <w:noProof/>
            <w:webHidden/>
          </w:rPr>
          <w:tab/>
        </w:r>
        <w:r w:rsidR="005D40C4">
          <w:rPr>
            <w:noProof/>
            <w:webHidden/>
          </w:rPr>
          <w:fldChar w:fldCharType="begin"/>
        </w:r>
        <w:r w:rsidR="005D40C4">
          <w:rPr>
            <w:noProof/>
            <w:webHidden/>
          </w:rPr>
          <w:instrText xml:space="preserve"> PAGEREF _Toc76064767 \h </w:instrText>
        </w:r>
        <w:r w:rsidR="005D40C4">
          <w:rPr>
            <w:noProof/>
            <w:webHidden/>
          </w:rPr>
        </w:r>
        <w:r w:rsidR="005D40C4">
          <w:rPr>
            <w:noProof/>
            <w:webHidden/>
          </w:rPr>
          <w:fldChar w:fldCharType="separate"/>
        </w:r>
        <w:r w:rsidR="005D40C4">
          <w:rPr>
            <w:noProof/>
            <w:webHidden/>
          </w:rPr>
          <w:t>26</w:t>
        </w:r>
        <w:r w:rsidR="005D40C4">
          <w:rPr>
            <w:noProof/>
            <w:webHidden/>
          </w:rPr>
          <w:fldChar w:fldCharType="end"/>
        </w:r>
      </w:hyperlink>
    </w:p>
    <w:p w14:paraId="27A59D0E" w14:textId="32EFD3B5" w:rsidR="005D40C4" w:rsidRDefault="004D5A7A">
      <w:pPr>
        <w:pStyle w:val="TOC4"/>
        <w:rPr>
          <w:rFonts w:asciiTheme="minorHAnsi" w:eastAsiaTheme="minorEastAsia" w:hAnsiTheme="minorHAnsi" w:cstheme="minorBidi"/>
          <w:noProof/>
          <w:sz w:val="22"/>
          <w:szCs w:val="22"/>
        </w:rPr>
      </w:pPr>
      <w:hyperlink w:anchor="_Toc76064768" w:history="1">
        <w:r w:rsidR="005D40C4" w:rsidRPr="00217CB7">
          <w:rPr>
            <w:rStyle w:val="Hyperlink"/>
            <w:noProof/>
          </w:rPr>
          <w:t>3.62.5.1 Security Audit Record Considerations</w:t>
        </w:r>
        <w:r w:rsidR="005D40C4">
          <w:rPr>
            <w:noProof/>
            <w:webHidden/>
          </w:rPr>
          <w:tab/>
        </w:r>
        <w:r w:rsidR="005D40C4">
          <w:rPr>
            <w:noProof/>
            <w:webHidden/>
          </w:rPr>
          <w:fldChar w:fldCharType="begin"/>
        </w:r>
        <w:r w:rsidR="005D40C4">
          <w:rPr>
            <w:noProof/>
            <w:webHidden/>
          </w:rPr>
          <w:instrText xml:space="preserve"> PAGEREF _Toc76064768 \h </w:instrText>
        </w:r>
        <w:r w:rsidR="005D40C4">
          <w:rPr>
            <w:noProof/>
            <w:webHidden/>
          </w:rPr>
        </w:r>
        <w:r w:rsidR="005D40C4">
          <w:rPr>
            <w:noProof/>
            <w:webHidden/>
          </w:rPr>
          <w:fldChar w:fldCharType="separate"/>
        </w:r>
        <w:r w:rsidR="005D40C4">
          <w:rPr>
            <w:noProof/>
            <w:webHidden/>
          </w:rPr>
          <w:t>26</w:t>
        </w:r>
        <w:r w:rsidR="005D40C4">
          <w:rPr>
            <w:noProof/>
            <w:webHidden/>
          </w:rPr>
          <w:fldChar w:fldCharType="end"/>
        </w:r>
      </w:hyperlink>
    </w:p>
    <w:p w14:paraId="1786FC61" w14:textId="1731441E" w:rsidR="005D40C4" w:rsidRDefault="004D5A7A">
      <w:pPr>
        <w:pStyle w:val="TOC5"/>
        <w:rPr>
          <w:rFonts w:asciiTheme="minorHAnsi" w:eastAsiaTheme="minorEastAsia" w:hAnsiTheme="minorHAnsi" w:cstheme="minorBidi"/>
          <w:noProof/>
          <w:sz w:val="22"/>
          <w:szCs w:val="22"/>
        </w:rPr>
      </w:pPr>
      <w:hyperlink w:anchor="_Toc76064769" w:history="1">
        <w:r w:rsidR="005D40C4" w:rsidRPr="00217CB7">
          <w:rPr>
            <w:rStyle w:val="Hyperlink"/>
            <w:noProof/>
          </w:rPr>
          <w:t>3.62.5.1.1 Document Administrator audit message</w:t>
        </w:r>
        <w:r w:rsidR="005D40C4">
          <w:rPr>
            <w:noProof/>
            <w:webHidden/>
          </w:rPr>
          <w:tab/>
        </w:r>
        <w:r w:rsidR="005D40C4">
          <w:rPr>
            <w:noProof/>
            <w:webHidden/>
          </w:rPr>
          <w:fldChar w:fldCharType="begin"/>
        </w:r>
        <w:r w:rsidR="005D40C4">
          <w:rPr>
            <w:noProof/>
            <w:webHidden/>
          </w:rPr>
          <w:instrText xml:space="preserve"> PAGEREF _Toc76064769 \h </w:instrText>
        </w:r>
        <w:r w:rsidR="005D40C4">
          <w:rPr>
            <w:noProof/>
            <w:webHidden/>
          </w:rPr>
        </w:r>
        <w:r w:rsidR="005D40C4">
          <w:rPr>
            <w:noProof/>
            <w:webHidden/>
          </w:rPr>
          <w:fldChar w:fldCharType="separate"/>
        </w:r>
        <w:r w:rsidR="005D40C4">
          <w:rPr>
            <w:noProof/>
            <w:webHidden/>
          </w:rPr>
          <w:t>27</w:t>
        </w:r>
        <w:r w:rsidR="005D40C4">
          <w:rPr>
            <w:noProof/>
            <w:webHidden/>
          </w:rPr>
          <w:fldChar w:fldCharType="end"/>
        </w:r>
      </w:hyperlink>
    </w:p>
    <w:p w14:paraId="308CC3FF" w14:textId="3645C217" w:rsidR="005D40C4" w:rsidRDefault="004D5A7A">
      <w:pPr>
        <w:pStyle w:val="TOC5"/>
        <w:rPr>
          <w:rFonts w:asciiTheme="minorHAnsi" w:eastAsiaTheme="minorEastAsia" w:hAnsiTheme="minorHAnsi" w:cstheme="minorBidi"/>
          <w:noProof/>
          <w:sz w:val="22"/>
          <w:szCs w:val="22"/>
        </w:rPr>
      </w:pPr>
      <w:hyperlink w:anchor="_Toc76064770" w:history="1">
        <w:r w:rsidR="005D40C4" w:rsidRPr="00217CB7">
          <w:rPr>
            <w:rStyle w:val="Hyperlink"/>
            <w:noProof/>
          </w:rPr>
          <w:t>3.62.5.1.2 Document Registry audit message</w:t>
        </w:r>
        <w:r w:rsidR="005D40C4">
          <w:rPr>
            <w:noProof/>
            <w:webHidden/>
          </w:rPr>
          <w:tab/>
        </w:r>
        <w:r w:rsidR="005D40C4">
          <w:rPr>
            <w:noProof/>
            <w:webHidden/>
          </w:rPr>
          <w:fldChar w:fldCharType="begin"/>
        </w:r>
        <w:r w:rsidR="005D40C4">
          <w:rPr>
            <w:noProof/>
            <w:webHidden/>
          </w:rPr>
          <w:instrText xml:space="preserve"> PAGEREF _Toc76064770 \h </w:instrText>
        </w:r>
        <w:r w:rsidR="005D40C4">
          <w:rPr>
            <w:noProof/>
            <w:webHidden/>
          </w:rPr>
        </w:r>
        <w:r w:rsidR="005D40C4">
          <w:rPr>
            <w:noProof/>
            <w:webHidden/>
          </w:rPr>
          <w:fldChar w:fldCharType="separate"/>
        </w:r>
        <w:r w:rsidR="005D40C4">
          <w:rPr>
            <w:noProof/>
            <w:webHidden/>
          </w:rPr>
          <w:t>30</w:t>
        </w:r>
        <w:r w:rsidR="005D40C4">
          <w:rPr>
            <w:noProof/>
            <w:webHidden/>
          </w:rPr>
          <w:fldChar w:fldCharType="end"/>
        </w:r>
      </w:hyperlink>
    </w:p>
    <w:p w14:paraId="2347CE4D" w14:textId="58E322BF" w:rsidR="005D40C4" w:rsidRDefault="004D5A7A">
      <w:pPr>
        <w:pStyle w:val="TOC2"/>
        <w:rPr>
          <w:rFonts w:asciiTheme="minorHAnsi" w:eastAsiaTheme="minorEastAsia" w:hAnsiTheme="minorHAnsi" w:cstheme="minorBidi"/>
          <w:noProof/>
          <w:sz w:val="22"/>
          <w:szCs w:val="22"/>
        </w:rPr>
      </w:pPr>
      <w:hyperlink w:anchor="_Toc76064771" w:history="1">
        <w:r w:rsidR="005D40C4" w:rsidRPr="00217CB7">
          <w:rPr>
            <w:rStyle w:val="Hyperlink"/>
            <w:noProof/>
          </w:rPr>
          <w:t>3.86 Remove Documents</w:t>
        </w:r>
        <w:r w:rsidR="005D40C4">
          <w:rPr>
            <w:noProof/>
            <w:webHidden/>
          </w:rPr>
          <w:tab/>
        </w:r>
        <w:r w:rsidR="005D40C4">
          <w:rPr>
            <w:noProof/>
            <w:webHidden/>
          </w:rPr>
          <w:fldChar w:fldCharType="begin"/>
        </w:r>
        <w:r w:rsidR="005D40C4">
          <w:rPr>
            <w:noProof/>
            <w:webHidden/>
          </w:rPr>
          <w:instrText xml:space="preserve"> PAGEREF _Toc76064771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14C23073" w14:textId="060A174D" w:rsidR="005D40C4" w:rsidRDefault="004D5A7A">
      <w:pPr>
        <w:pStyle w:val="TOC3"/>
        <w:rPr>
          <w:rFonts w:asciiTheme="minorHAnsi" w:eastAsiaTheme="minorEastAsia" w:hAnsiTheme="minorHAnsi" w:cstheme="minorBidi"/>
          <w:noProof/>
          <w:sz w:val="22"/>
          <w:szCs w:val="22"/>
        </w:rPr>
      </w:pPr>
      <w:hyperlink w:anchor="_Toc76064772" w:history="1">
        <w:r w:rsidR="005D40C4" w:rsidRPr="00217CB7">
          <w:rPr>
            <w:rStyle w:val="Hyperlink"/>
            <w:bCs/>
            <w:noProof/>
          </w:rPr>
          <w:t>3.86.1 Scope</w:t>
        </w:r>
        <w:r w:rsidR="005D40C4">
          <w:rPr>
            <w:noProof/>
            <w:webHidden/>
          </w:rPr>
          <w:tab/>
        </w:r>
        <w:r w:rsidR="005D40C4">
          <w:rPr>
            <w:noProof/>
            <w:webHidden/>
          </w:rPr>
          <w:fldChar w:fldCharType="begin"/>
        </w:r>
        <w:r w:rsidR="005D40C4">
          <w:rPr>
            <w:noProof/>
            <w:webHidden/>
          </w:rPr>
          <w:instrText xml:space="preserve"> PAGEREF _Toc76064772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78C96266" w14:textId="3B1EE8B0" w:rsidR="005D40C4" w:rsidRDefault="004D5A7A">
      <w:pPr>
        <w:pStyle w:val="TOC3"/>
        <w:rPr>
          <w:rFonts w:asciiTheme="minorHAnsi" w:eastAsiaTheme="minorEastAsia" w:hAnsiTheme="minorHAnsi" w:cstheme="minorBidi"/>
          <w:noProof/>
          <w:sz w:val="22"/>
          <w:szCs w:val="22"/>
        </w:rPr>
      </w:pPr>
      <w:hyperlink w:anchor="_Toc76064773" w:history="1">
        <w:r w:rsidR="005D40C4" w:rsidRPr="00217CB7">
          <w:rPr>
            <w:rStyle w:val="Hyperlink"/>
            <w:bCs/>
            <w:noProof/>
          </w:rPr>
          <w:t>3.86.2 Actor Roles</w:t>
        </w:r>
        <w:r w:rsidR="005D40C4">
          <w:rPr>
            <w:noProof/>
            <w:webHidden/>
          </w:rPr>
          <w:tab/>
        </w:r>
        <w:r w:rsidR="005D40C4">
          <w:rPr>
            <w:noProof/>
            <w:webHidden/>
          </w:rPr>
          <w:fldChar w:fldCharType="begin"/>
        </w:r>
        <w:r w:rsidR="005D40C4">
          <w:rPr>
            <w:noProof/>
            <w:webHidden/>
          </w:rPr>
          <w:instrText xml:space="preserve"> PAGEREF _Toc76064773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60D0CCDA" w14:textId="5D5F04A8" w:rsidR="005D40C4" w:rsidRDefault="004D5A7A">
      <w:pPr>
        <w:pStyle w:val="TOC3"/>
        <w:rPr>
          <w:rFonts w:asciiTheme="minorHAnsi" w:eastAsiaTheme="minorEastAsia" w:hAnsiTheme="minorHAnsi" w:cstheme="minorBidi"/>
          <w:noProof/>
          <w:sz w:val="22"/>
          <w:szCs w:val="22"/>
        </w:rPr>
      </w:pPr>
      <w:hyperlink w:anchor="_Toc76064774" w:history="1">
        <w:r w:rsidR="005D40C4" w:rsidRPr="00217CB7">
          <w:rPr>
            <w:rStyle w:val="Hyperlink"/>
            <w:bCs/>
            <w:noProof/>
          </w:rPr>
          <w:t>3.86.3 Referenced Standard</w:t>
        </w:r>
        <w:r w:rsidR="005D40C4">
          <w:rPr>
            <w:noProof/>
            <w:webHidden/>
          </w:rPr>
          <w:tab/>
        </w:r>
        <w:r w:rsidR="005D40C4">
          <w:rPr>
            <w:noProof/>
            <w:webHidden/>
          </w:rPr>
          <w:fldChar w:fldCharType="begin"/>
        </w:r>
        <w:r w:rsidR="005D40C4">
          <w:rPr>
            <w:noProof/>
            <w:webHidden/>
          </w:rPr>
          <w:instrText xml:space="preserve"> PAGEREF _Toc76064774 \h </w:instrText>
        </w:r>
        <w:r w:rsidR="005D40C4">
          <w:rPr>
            <w:noProof/>
            <w:webHidden/>
          </w:rPr>
        </w:r>
        <w:r w:rsidR="005D40C4">
          <w:rPr>
            <w:noProof/>
            <w:webHidden/>
          </w:rPr>
          <w:fldChar w:fldCharType="separate"/>
        </w:r>
        <w:r w:rsidR="005D40C4">
          <w:rPr>
            <w:noProof/>
            <w:webHidden/>
          </w:rPr>
          <w:t>33</w:t>
        </w:r>
        <w:r w:rsidR="005D40C4">
          <w:rPr>
            <w:noProof/>
            <w:webHidden/>
          </w:rPr>
          <w:fldChar w:fldCharType="end"/>
        </w:r>
      </w:hyperlink>
    </w:p>
    <w:p w14:paraId="454FB351" w14:textId="2F38AD02" w:rsidR="005D40C4" w:rsidRDefault="004D5A7A">
      <w:pPr>
        <w:pStyle w:val="TOC3"/>
        <w:rPr>
          <w:rFonts w:asciiTheme="minorHAnsi" w:eastAsiaTheme="minorEastAsia" w:hAnsiTheme="minorHAnsi" w:cstheme="minorBidi"/>
          <w:noProof/>
          <w:sz w:val="22"/>
          <w:szCs w:val="22"/>
        </w:rPr>
      </w:pPr>
      <w:hyperlink w:anchor="_Toc76064775" w:history="1">
        <w:r w:rsidR="005D40C4" w:rsidRPr="00217CB7">
          <w:rPr>
            <w:rStyle w:val="Hyperlink"/>
            <w:bCs/>
            <w:noProof/>
          </w:rPr>
          <w:t>3.86.4 Messages</w:t>
        </w:r>
        <w:r w:rsidR="005D40C4">
          <w:rPr>
            <w:noProof/>
            <w:webHidden/>
          </w:rPr>
          <w:tab/>
        </w:r>
        <w:r w:rsidR="005D40C4">
          <w:rPr>
            <w:noProof/>
            <w:webHidden/>
          </w:rPr>
          <w:fldChar w:fldCharType="begin"/>
        </w:r>
        <w:r w:rsidR="005D40C4">
          <w:rPr>
            <w:noProof/>
            <w:webHidden/>
          </w:rPr>
          <w:instrText xml:space="preserve"> PAGEREF _Toc76064775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1D9F0863" w14:textId="0955F595" w:rsidR="005D40C4" w:rsidRDefault="004D5A7A">
      <w:pPr>
        <w:pStyle w:val="TOC4"/>
        <w:rPr>
          <w:rFonts w:asciiTheme="minorHAnsi" w:eastAsiaTheme="minorEastAsia" w:hAnsiTheme="minorHAnsi" w:cstheme="minorBidi"/>
          <w:noProof/>
          <w:sz w:val="22"/>
          <w:szCs w:val="22"/>
        </w:rPr>
      </w:pPr>
      <w:hyperlink w:anchor="_Toc76064776" w:history="1">
        <w:r w:rsidR="005D40C4" w:rsidRPr="00217CB7">
          <w:rPr>
            <w:rStyle w:val="Hyperlink"/>
            <w:noProof/>
          </w:rPr>
          <w:t>3.86.4.1 Remove Documents Request</w:t>
        </w:r>
        <w:r w:rsidR="005D40C4">
          <w:rPr>
            <w:noProof/>
            <w:webHidden/>
          </w:rPr>
          <w:tab/>
        </w:r>
        <w:r w:rsidR="005D40C4">
          <w:rPr>
            <w:noProof/>
            <w:webHidden/>
          </w:rPr>
          <w:fldChar w:fldCharType="begin"/>
        </w:r>
        <w:r w:rsidR="005D40C4">
          <w:rPr>
            <w:noProof/>
            <w:webHidden/>
          </w:rPr>
          <w:instrText xml:space="preserve"> PAGEREF _Toc76064776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79118F42" w14:textId="10D1AA96" w:rsidR="005D40C4" w:rsidRDefault="004D5A7A">
      <w:pPr>
        <w:pStyle w:val="TOC5"/>
        <w:rPr>
          <w:rFonts w:asciiTheme="minorHAnsi" w:eastAsiaTheme="minorEastAsia" w:hAnsiTheme="minorHAnsi" w:cstheme="minorBidi"/>
          <w:noProof/>
          <w:sz w:val="22"/>
          <w:szCs w:val="22"/>
        </w:rPr>
      </w:pPr>
      <w:hyperlink w:anchor="_Toc76064777" w:history="1">
        <w:r w:rsidR="005D40C4" w:rsidRPr="00217CB7">
          <w:rPr>
            <w:rStyle w:val="Hyperlink"/>
            <w:noProof/>
          </w:rPr>
          <w:t>3.86.4.1.1 Trigger Events</w:t>
        </w:r>
        <w:r w:rsidR="005D40C4">
          <w:rPr>
            <w:noProof/>
            <w:webHidden/>
          </w:rPr>
          <w:tab/>
        </w:r>
        <w:r w:rsidR="005D40C4">
          <w:rPr>
            <w:noProof/>
            <w:webHidden/>
          </w:rPr>
          <w:fldChar w:fldCharType="begin"/>
        </w:r>
        <w:r w:rsidR="005D40C4">
          <w:rPr>
            <w:noProof/>
            <w:webHidden/>
          </w:rPr>
          <w:instrText xml:space="preserve"> PAGEREF _Toc76064777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31B1DA41" w14:textId="17947F49" w:rsidR="005D40C4" w:rsidRDefault="004D5A7A">
      <w:pPr>
        <w:pStyle w:val="TOC5"/>
        <w:rPr>
          <w:rFonts w:asciiTheme="minorHAnsi" w:eastAsiaTheme="minorEastAsia" w:hAnsiTheme="minorHAnsi" w:cstheme="minorBidi"/>
          <w:noProof/>
          <w:sz w:val="22"/>
          <w:szCs w:val="22"/>
        </w:rPr>
      </w:pPr>
      <w:hyperlink w:anchor="_Toc76064778" w:history="1">
        <w:r w:rsidR="005D40C4" w:rsidRPr="00217CB7">
          <w:rPr>
            <w:rStyle w:val="Hyperlink"/>
            <w:noProof/>
          </w:rPr>
          <w:t>3.86.4.1.2 Message Semantics</w:t>
        </w:r>
        <w:r w:rsidR="005D40C4">
          <w:rPr>
            <w:noProof/>
            <w:webHidden/>
          </w:rPr>
          <w:tab/>
        </w:r>
        <w:r w:rsidR="005D40C4">
          <w:rPr>
            <w:noProof/>
            <w:webHidden/>
          </w:rPr>
          <w:fldChar w:fldCharType="begin"/>
        </w:r>
        <w:r w:rsidR="005D40C4">
          <w:rPr>
            <w:noProof/>
            <w:webHidden/>
          </w:rPr>
          <w:instrText xml:space="preserve"> PAGEREF _Toc76064778 \h </w:instrText>
        </w:r>
        <w:r w:rsidR="005D40C4">
          <w:rPr>
            <w:noProof/>
            <w:webHidden/>
          </w:rPr>
        </w:r>
        <w:r w:rsidR="005D40C4">
          <w:rPr>
            <w:noProof/>
            <w:webHidden/>
          </w:rPr>
          <w:fldChar w:fldCharType="separate"/>
        </w:r>
        <w:r w:rsidR="005D40C4">
          <w:rPr>
            <w:noProof/>
            <w:webHidden/>
          </w:rPr>
          <w:t>34</w:t>
        </w:r>
        <w:r w:rsidR="005D40C4">
          <w:rPr>
            <w:noProof/>
            <w:webHidden/>
          </w:rPr>
          <w:fldChar w:fldCharType="end"/>
        </w:r>
      </w:hyperlink>
    </w:p>
    <w:p w14:paraId="0F0EAC15" w14:textId="622CC810" w:rsidR="005D40C4" w:rsidRDefault="004D5A7A">
      <w:pPr>
        <w:pStyle w:val="TOC5"/>
        <w:rPr>
          <w:rFonts w:asciiTheme="minorHAnsi" w:eastAsiaTheme="minorEastAsia" w:hAnsiTheme="minorHAnsi" w:cstheme="minorBidi"/>
          <w:noProof/>
          <w:sz w:val="22"/>
          <w:szCs w:val="22"/>
        </w:rPr>
      </w:pPr>
      <w:hyperlink w:anchor="_Toc76064779" w:history="1">
        <w:r w:rsidR="005D40C4" w:rsidRPr="00217CB7">
          <w:rPr>
            <w:rStyle w:val="Hyperlink"/>
            <w:noProof/>
          </w:rPr>
          <w:t>3.86.4.1.3 Expected Actions</w:t>
        </w:r>
        <w:r w:rsidR="005D40C4">
          <w:rPr>
            <w:noProof/>
            <w:webHidden/>
          </w:rPr>
          <w:tab/>
        </w:r>
        <w:r w:rsidR="005D40C4">
          <w:rPr>
            <w:noProof/>
            <w:webHidden/>
          </w:rPr>
          <w:fldChar w:fldCharType="begin"/>
        </w:r>
        <w:r w:rsidR="005D40C4">
          <w:rPr>
            <w:noProof/>
            <w:webHidden/>
          </w:rPr>
          <w:instrText xml:space="preserve"> PAGEREF _Toc76064779 \h </w:instrText>
        </w:r>
        <w:r w:rsidR="005D40C4">
          <w:rPr>
            <w:noProof/>
            <w:webHidden/>
          </w:rPr>
        </w:r>
        <w:r w:rsidR="005D40C4">
          <w:rPr>
            <w:noProof/>
            <w:webHidden/>
          </w:rPr>
          <w:fldChar w:fldCharType="separate"/>
        </w:r>
        <w:r w:rsidR="005D40C4">
          <w:rPr>
            <w:noProof/>
            <w:webHidden/>
          </w:rPr>
          <w:t>35</w:t>
        </w:r>
        <w:r w:rsidR="005D40C4">
          <w:rPr>
            <w:noProof/>
            <w:webHidden/>
          </w:rPr>
          <w:fldChar w:fldCharType="end"/>
        </w:r>
      </w:hyperlink>
    </w:p>
    <w:p w14:paraId="40EC6B82" w14:textId="47BDF1BC" w:rsidR="005D40C4" w:rsidRDefault="004D5A7A">
      <w:pPr>
        <w:pStyle w:val="TOC4"/>
        <w:rPr>
          <w:rFonts w:asciiTheme="minorHAnsi" w:eastAsiaTheme="minorEastAsia" w:hAnsiTheme="minorHAnsi" w:cstheme="minorBidi"/>
          <w:noProof/>
          <w:sz w:val="22"/>
          <w:szCs w:val="22"/>
        </w:rPr>
      </w:pPr>
      <w:hyperlink w:anchor="_Toc76064780" w:history="1">
        <w:r w:rsidR="005D40C4" w:rsidRPr="00217CB7">
          <w:rPr>
            <w:rStyle w:val="Hyperlink"/>
            <w:noProof/>
          </w:rPr>
          <w:t>3.86.4.2 Remove Documents Response</w:t>
        </w:r>
        <w:r w:rsidR="005D40C4">
          <w:rPr>
            <w:noProof/>
            <w:webHidden/>
          </w:rPr>
          <w:tab/>
        </w:r>
        <w:r w:rsidR="005D40C4">
          <w:rPr>
            <w:noProof/>
            <w:webHidden/>
          </w:rPr>
          <w:fldChar w:fldCharType="begin"/>
        </w:r>
        <w:r w:rsidR="005D40C4">
          <w:rPr>
            <w:noProof/>
            <w:webHidden/>
          </w:rPr>
          <w:instrText xml:space="preserve"> PAGEREF _Toc76064780 \h </w:instrText>
        </w:r>
        <w:r w:rsidR="005D40C4">
          <w:rPr>
            <w:noProof/>
            <w:webHidden/>
          </w:rPr>
        </w:r>
        <w:r w:rsidR="005D40C4">
          <w:rPr>
            <w:noProof/>
            <w:webHidden/>
          </w:rPr>
          <w:fldChar w:fldCharType="separate"/>
        </w:r>
        <w:r w:rsidR="005D40C4">
          <w:rPr>
            <w:noProof/>
            <w:webHidden/>
          </w:rPr>
          <w:t>36</w:t>
        </w:r>
        <w:r w:rsidR="005D40C4">
          <w:rPr>
            <w:noProof/>
            <w:webHidden/>
          </w:rPr>
          <w:fldChar w:fldCharType="end"/>
        </w:r>
      </w:hyperlink>
    </w:p>
    <w:p w14:paraId="48E537D0" w14:textId="5D354A31" w:rsidR="005D40C4" w:rsidRDefault="004D5A7A">
      <w:pPr>
        <w:pStyle w:val="TOC5"/>
        <w:rPr>
          <w:rFonts w:asciiTheme="minorHAnsi" w:eastAsiaTheme="minorEastAsia" w:hAnsiTheme="minorHAnsi" w:cstheme="minorBidi"/>
          <w:noProof/>
          <w:sz w:val="22"/>
          <w:szCs w:val="22"/>
        </w:rPr>
      </w:pPr>
      <w:hyperlink w:anchor="_Toc76064781" w:history="1">
        <w:r w:rsidR="005D40C4" w:rsidRPr="00217CB7">
          <w:rPr>
            <w:rStyle w:val="Hyperlink"/>
            <w:noProof/>
          </w:rPr>
          <w:t>3.86.4.2.1 Trigger Events</w:t>
        </w:r>
        <w:r w:rsidR="005D40C4">
          <w:rPr>
            <w:noProof/>
            <w:webHidden/>
          </w:rPr>
          <w:tab/>
        </w:r>
        <w:r w:rsidR="005D40C4">
          <w:rPr>
            <w:noProof/>
            <w:webHidden/>
          </w:rPr>
          <w:fldChar w:fldCharType="begin"/>
        </w:r>
        <w:r w:rsidR="005D40C4">
          <w:rPr>
            <w:noProof/>
            <w:webHidden/>
          </w:rPr>
          <w:instrText xml:space="preserve"> PAGEREF _Toc76064781 \h </w:instrText>
        </w:r>
        <w:r w:rsidR="005D40C4">
          <w:rPr>
            <w:noProof/>
            <w:webHidden/>
          </w:rPr>
        </w:r>
        <w:r w:rsidR="005D40C4">
          <w:rPr>
            <w:noProof/>
            <w:webHidden/>
          </w:rPr>
          <w:fldChar w:fldCharType="separate"/>
        </w:r>
        <w:r w:rsidR="005D40C4">
          <w:rPr>
            <w:noProof/>
            <w:webHidden/>
          </w:rPr>
          <w:t>36</w:t>
        </w:r>
        <w:r w:rsidR="005D40C4">
          <w:rPr>
            <w:noProof/>
            <w:webHidden/>
          </w:rPr>
          <w:fldChar w:fldCharType="end"/>
        </w:r>
      </w:hyperlink>
    </w:p>
    <w:p w14:paraId="1C9AFB62" w14:textId="6924D178" w:rsidR="005D40C4" w:rsidRDefault="004D5A7A">
      <w:pPr>
        <w:pStyle w:val="TOC5"/>
        <w:rPr>
          <w:rFonts w:asciiTheme="minorHAnsi" w:eastAsiaTheme="minorEastAsia" w:hAnsiTheme="minorHAnsi" w:cstheme="minorBidi"/>
          <w:noProof/>
          <w:sz w:val="22"/>
          <w:szCs w:val="22"/>
        </w:rPr>
      </w:pPr>
      <w:hyperlink w:anchor="_Toc76064782" w:history="1">
        <w:r w:rsidR="005D40C4" w:rsidRPr="00217CB7">
          <w:rPr>
            <w:rStyle w:val="Hyperlink"/>
            <w:noProof/>
          </w:rPr>
          <w:t>3.86.4.2.2 Message Semantics</w:t>
        </w:r>
        <w:r w:rsidR="005D40C4">
          <w:rPr>
            <w:noProof/>
            <w:webHidden/>
          </w:rPr>
          <w:tab/>
        </w:r>
        <w:r w:rsidR="005D40C4">
          <w:rPr>
            <w:noProof/>
            <w:webHidden/>
          </w:rPr>
          <w:fldChar w:fldCharType="begin"/>
        </w:r>
        <w:r w:rsidR="005D40C4">
          <w:rPr>
            <w:noProof/>
            <w:webHidden/>
          </w:rPr>
          <w:instrText xml:space="preserve"> PAGEREF _Toc76064782 \h </w:instrText>
        </w:r>
        <w:r w:rsidR="005D40C4">
          <w:rPr>
            <w:noProof/>
            <w:webHidden/>
          </w:rPr>
        </w:r>
        <w:r w:rsidR="005D40C4">
          <w:rPr>
            <w:noProof/>
            <w:webHidden/>
          </w:rPr>
          <w:fldChar w:fldCharType="separate"/>
        </w:r>
        <w:r w:rsidR="005D40C4">
          <w:rPr>
            <w:noProof/>
            <w:webHidden/>
          </w:rPr>
          <w:t>36</w:t>
        </w:r>
        <w:r w:rsidR="005D40C4">
          <w:rPr>
            <w:noProof/>
            <w:webHidden/>
          </w:rPr>
          <w:fldChar w:fldCharType="end"/>
        </w:r>
      </w:hyperlink>
    </w:p>
    <w:p w14:paraId="00AAA9C2" w14:textId="70B5B94B" w:rsidR="005D40C4" w:rsidRDefault="004D5A7A">
      <w:pPr>
        <w:pStyle w:val="TOC5"/>
        <w:rPr>
          <w:rFonts w:asciiTheme="minorHAnsi" w:eastAsiaTheme="minorEastAsia" w:hAnsiTheme="minorHAnsi" w:cstheme="minorBidi"/>
          <w:noProof/>
          <w:sz w:val="22"/>
          <w:szCs w:val="22"/>
        </w:rPr>
      </w:pPr>
      <w:hyperlink w:anchor="_Toc76064783" w:history="1">
        <w:r w:rsidR="005D40C4" w:rsidRPr="00217CB7">
          <w:rPr>
            <w:rStyle w:val="Hyperlink"/>
            <w:noProof/>
          </w:rPr>
          <w:t>3.86.4.2.3 Expected Actions</w:t>
        </w:r>
        <w:r w:rsidR="005D40C4">
          <w:rPr>
            <w:noProof/>
            <w:webHidden/>
          </w:rPr>
          <w:tab/>
        </w:r>
        <w:r w:rsidR="005D40C4">
          <w:rPr>
            <w:noProof/>
            <w:webHidden/>
          </w:rPr>
          <w:fldChar w:fldCharType="begin"/>
        </w:r>
        <w:r w:rsidR="005D40C4">
          <w:rPr>
            <w:noProof/>
            <w:webHidden/>
          </w:rPr>
          <w:instrText xml:space="preserve"> PAGEREF _Toc76064783 \h </w:instrText>
        </w:r>
        <w:r w:rsidR="005D40C4">
          <w:rPr>
            <w:noProof/>
            <w:webHidden/>
          </w:rPr>
        </w:r>
        <w:r w:rsidR="005D40C4">
          <w:rPr>
            <w:noProof/>
            <w:webHidden/>
          </w:rPr>
          <w:fldChar w:fldCharType="separate"/>
        </w:r>
        <w:r w:rsidR="005D40C4">
          <w:rPr>
            <w:noProof/>
            <w:webHidden/>
          </w:rPr>
          <w:t>37</w:t>
        </w:r>
        <w:r w:rsidR="005D40C4">
          <w:rPr>
            <w:noProof/>
            <w:webHidden/>
          </w:rPr>
          <w:fldChar w:fldCharType="end"/>
        </w:r>
      </w:hyperlink>
    </w:p>
    <w:p w14:paraId="2E3F3212" w14:textId="01C197DA" w:rsidR="005D40C4" w:rsidRDefault="004D5A7A">
      <w:pPr>
        <w:pStyle w:val="TOC3"/>
        <w:rPr>
          <w:rFonts w:asciiTheme="minorHAnsi" w:eastAsiaTheme="minorEastAsia" w:hAnsiTheme="minorHAnsi" w:cstheme="minorBidi"/>
          <w:noProof/>
          <w:sz w:val="22"/>
          <w:szCs w:val="22"/>
        </w:rPr>
      </w:pPr>
      <w:hyperlink w:anchor="_Toc76064784" w:history="1">
        <w:r w:rsidR="005D40C4" w:rsidRPr="00217CB7">
          <w:rPr>
            <w:rStyle w:val="Hyperlink"/>
            <w:noProof/>
          </w:rPr>
          <w:t>3.86.5 Security Considerations</w:t>
        </w:r>
        <w:r w:rsidR="005D40C4">
          <w:rPr>
            <w:noProof/>
            <w:webHidden/>
          </w:rPr>
          <w:tab/>
        </w:r>
        <w:r w:rsidR="005D40C4">
          <w:rPr>
            <w:noProof/>
            <w:webHidden/>
          </w:rPr>
          <w:fldChar w:fldCharType="begin"/>
        </w:r>
        <w:r w:rsidR="005D40C4">
          <w:rPr>
            <w:noProof/>
            <w:webHidden/>
          </w:rPr>
          <w:instrText xml:space="preserve"> PAGEREF _Toc76064784 \h </w:instrText>
        </w:r>
        <w:r w:rsidR="005D40C4">
          <w:rPr>
            <w:noProof/>
            <w:webHidden/>
          </w:rPr>
        </w:r>
        <w:r w:rsidR="005D40C4">
          <w:rPr>
            <w:noProof/>
            <w:webHidden/>
          </w:rPr>
          <w:fldChar w:fldCharType="separate"/>
        </w:r>
        <w:r w:rsidR="005D40C4">
          <w:rPr>
            <w:noProof/>
            <w:webHidden/>
          </w:rPr>
          <w:t>37</w:t>
        </w:r>
        <w:r w:rsidR="005D40C4">
          <w:rPr>
            <w:noProof/>
            <w:webHidden/>
          </w:rPr>
          <w:fldChar w:fldCharType="end"/>
        </w:r>
      </w:hyperlink>
    </w:p>
    <w:p w14:paraId="4970B807" w14:textId="0D9E1F59" w:rsidR="005D40C4" w:rsidRDefault="004D5A7A">
      <w:pPr>
        <w:pStyle w:val="TOC4"/>
        <w:rPr>
          <w:rFonts w:asciiTheme="minorHAnsi" w:eastAsiaTheme="minorEastAsia" w:hAnsiTheme="minorHAnsi" w:cstheme="minorBidi"/>
          <w:noProof/>
          <w:sz w:val="22"/>
          <w:szCs w:val="22"/>
        </w:rPr>
      </w:pPr>
      <w:hyperlink w:anchor="_Toc76064785" w:history="1">
        <w:r w:rsidR="005D40C4" w:rsidRPr="00217CB7">
          <w:rPr>
            <w:rStyle w:val="Hyperlink"/>
            <w:noProof/>
          </w:rPr>
          <w:t>3.86.5.1 Audit Record Considerations</w:t>
        </w:r>
        <w:r w:rsidR="005D40C4">
          <w:rPr>
            <w:noProof/>
            <w:webHidden/>
          </w:rPr>
          <w:tab/>
        </w:r>
        <w:r w:rsidR="005D40C4">
          <w:rPr>
            <w:noProof/>
            <w:webHidden/>
          </w:rPr>
          <w:fldChar w:fldCharType="begin"/>
        </w:r>
        <w:r w:rsidR="005D40C4">
          <w:rPr>
            <w:noProof/>
            <w:webHidden/>
          </w:rPr>
          <w:instrText xml:space="preserve"> PAGEREF _Toc76064785 \h </w:instrText>
        </w:r>
        <w:r w:rsidR="005D40C4">
          <w:rPr>
            <w:noProof/>
            <w:webHidden/>
          </w:rPr>
        </w:r>
        <w:r w:rsidR="005D40C4">
          <w:rPr>
            <w:noProof/>
            <w:webHidden/>
          </w:rPr>
          <w:fldChar w:fldCharType="separate"/>
        </w:r>
        <w:r w:rsidR="005D40C4">
          <w:rPr>
            <w:noProof/>
            <w:webHidden/>
          </w:rPr>
          <w:t>37</w:t>
        </w:r>
        <w:r w:rsidR="005D40C4">
          <w:rPr>
            <w:noProof/>
            <w:webHidden/>
          </w:rPr>
          <w:fldChar w:fldCharType="end"/>
        </w:r>
      </w:hyperlink>
    </w:p>
    <w:p w14:paraId="0450C192" w14:textId="35538985" w:rsidR="005D40C4" w:rsidRDefault="004D5A7A">
      <w:pPr>
        <w:pStyle w:val="TOC5"/>
        <w:rPr>
          <w:rFonts w:asciiTheme="minorHAnsi" w:eastAsiaTheme="minorEastAsia" w:hAnsiTheme="minorHAnsi" w:cstheme="minorBidi"/>
          <w:noProof/>
          <w:sz w:val="22"/>
          <w:szCs w:val="22"/>
        </w:rPr>
      </w:pPr>
      <w:hyperlink w:anchor="_Toc76064786" w:history="1">
        <w:r w:rsidR="005D40C4" w:rsidRPr="00217CB7">
          <w:rPr>
            <w:rStyle w:val="Hyperlink"/>
            <w:noProof/>
          </w:rPr>
          <w:t>3.86.5.1.1 Document Administrator audit message</w:t>
        </w:r>
        <w:r w:rsidR="005D40C4">
          <w:rPr>
            <w:noProof/>
            <w:webHidden/>
          </w:rPr>
          <w:tab/>
        </w:r>
        <w:r w:rsidR="005D40C4">
          <w:rPr>
            <w:noProof/>
            <w:webHidden/>
          </w:rPr>
          <w:fldChar w:fldCharType="begin"/>
        </w:r>
        <w:r w:rsidR="005D40C4">
          <w:rPr>
            <w:noProof/>
            <w:webHidden/>
          </w:rPr>
          <w:instrText xml:space="preserve"> PAGEREF _Toc76064786 \h </w:instrText>
        </w:r>
        <w:r w:rsidR="005D40C4">
          <w:rPr>
            <w:noProof/>
            <w:webHidden/>
          </w:rPr>
        </w:r>
        <w:r w:rsidR="005D40C4">
          <w:rPr>
            <w:noProof/>
            <w:webHidden/>
          </w:rPr>
          <w:fldChar w:fldCharType="separate"/>
        </w:r>
        <w:r w:rsidR="005D40C4">
          <w:rPr>
            <w:noProof/>
            <w:webHidden/>
          </w:rPr>
          <w:t>38</w:t>
        </w:r>
        <w:r w:rsidR="005D40C4">
          <w:rPr>
            <w:noProof/>
            <w:webHidden/>
          </w:rPr>
          <w:fldChar w:fldCharType="end"/>
        </w:r>
      </w:hyperlink>
    </w:p>
    <w:p w14:paraId="291EB1BE" w14:textId="33BF6210" w:rsidR="005D40C4" w:rsidRDefault="004D5A7A">
      <w:pPr>
        <w:pStyle w:val="TOC5"/>
        <w:rPr>
          <w:rFonts w:asciiTheme="minorHAnsi" w:eastAsiaTheme="minorEastAsia" w:hAnsiTheme="minorHAnsi" w:cstheme="minorBidi"/>
          <w:noProof/>
          <w:sz w:val="22"/>
          <w:szCs w:val="22"/>
        </w:rPr>
      </w:pPr>
      <w:hyperlink w:anchor="_Toc76064787" w:history="1">
        <w:r w:rsidR="005D40C4" w:rsidRPr="00217CB7">
          <w:rPr>
            <w:rStyle w:val="Hyperlink"/>
            <w:noProof/>
          </w:rPr>
          <w:t>3.86.5.1.2 Document Repository audit message</w:t>
        </w:r>
        <w:r w:rsidR="005D40C4">
          <w:rPr>
            <w:noProof/>
            <w:webHidden/>
          </w:rPr>
          <w:tab/>
        </w:r>
        <w:r w:rsidR="005D40C4">
          <w:rPr>
            <w:noProof/>
            <w:webHidden/>
          </w:rPr>
          <w:fldChar w:fldCharType="begin"/>
        </w:r>
        <w:r w:rsidR="005D40C4">
          <w:rPr>
            <w:noProof/>
            <w:webHidden/>
          </w:rPr>
          <w:instrText xml:space="preserve"> PAGEREF _Toc76064787 \h </w:instrText>
        </w:r>
        <w:r w:rsidR="005D40C4">
          <w:rPr>
            <w:noProof/>
            <w:webHidden/>
          </w:rPr>
        </w:r>
        <w:r w:rsidR="005D40C4">
          <w:rPr>
            <w:noProof/>
            <w:webHidden/>
          </w:rPr>
          <w:fldChar w:fldCharType="separate"/>
        </w:r>
        <w:r w:rsidR="005D40C4">
          <w:rPr>
            <w:noProof/>
            <w:webHidden/>
          </w:rPr>
          <w:t>40</w:t>
        </w:r>
        <w:r w:rsidR="005D40C4">
          <w:rPr>
            <w:noProof/>
            <w:webHidden/>
          </w:rPr>
          <w:fldChar w:fldCharType="end"/>
        </w:r>
      </w:hyperlink>
    </w:p>
    <w:p w14:paraId="1995863D" w14:textId="5C179E39" w:rsidR="005D40C4" w:rsidRDefault="004D5A7A">
      <w:pPr>
        <w:pStyle w:val="TOC1"/>
        <w:rPr>
          <w:rFonts w:asciiTheme="minorHAnsi" w:eastAsiaTheme="minorEastAsia" w:hAnsiTheme="minorHAnsi" w:cstheme="minorBidi"/>
          <w:noProof/>
          <w:sz w:val="22"/>
          <w:szCs w:val="22"/>
        </w:rPr>
      </w:pPr>
      <w:hyperlink w:anchor="_Toc76064788" w:history="1">
        <w:r w:rsidR="005D40C4" w:rsidRPr="00217CB7">
          <w:rPr>
            <w:rStyle w:val="Hyperlink"/>
            <w:noProof/>
          </w:rPr>
          <w:t>Appendices to Volume</w:t>
        </w:r>
        <w:r w:rsidR="005D40C4">
          <w:rPr>
            <w:noProof/>
            <w:webHidden/>
          </w:rPr>
          <w:tab/>
        </w:r>
        <w:r w:rsidR="005D40C4">
          <w:rPr>
            <w:noProof/>
            <w:webHidden/>
          </w:rPr>
          <w:fldChar w:fldCharType="begin"/>
        </w:r>
        <w:r w:rsidR="005D40C4">
          <w:rPr>
            <w:noProof/>
            <w:webHidden/>
          </w:rPr>
          <w:instrText xml:space="preserve"> PAGEREF _Toc76064788 \h </w:instrText>
        </w:r>
        <w:r w:rsidR="005D40C4">
          <w:rPr>
            <w:noProof/>
            <w:webHidden/>
          </w:rPr>
        </w:r>
        <w:r w:rsidR="005D40C4">
          <w:rPr>
            <w:noProof/>
            <w:webHidden/>
          </w:rPr>
          <w:fldChar w:fldCharType="separate"/>
        </w:r>
        <w:r w:rsidR="005D40C4">
          <w:rPr>
            <w:noProof/>
            <w:webHidden/>
          </w:rPr>
          <w:t>42</w:t>
        </w:r>
        <w:r w:rsidR="005D40C4">
          <w:rPr>
            <w:noProof/>
            <w:webHidden/>
          </w:rPr>
          <w:fldChar w:fldCharType="end"/>
        </w:r>
      </w:hyperlink>
    </w:p>
    <w:p w14:paraId="184B9F30" w14:textId="4564EF0A" w:rsidR="005D40C4" w:rsidRDefault="004D5A7A">
      <w:pPr>
        <w:pStyle w:val="TOC1"/>
        <w:rPr>
          <w:rFonts w:asciiTheme="minorHAnsi" w:eastAsiaTheme="minorEastAsia" w:hAnsiTheme="minorHAnsi" w:cstheme="minorBidi"/>
          <w:noProof/>
          <w:sz w:val="22"/>
          <w:szCs w:val="22"/>
        </w:rPr>
      </w:pPr>
      <w:hyperlink w:anchor="_Toc76064789" w:history="1">
        <w:r w:rsidR="005D40C4" w:rsidRPr="00217CB7">
          <w:rPr>
            <w:rStyle w:val="Hyperlink"/>
            <w:bCs/>
            <w:noProof/>
          </w:rPr>
          <w:t>Appendix V – Web Services for IHE Transactions</w:t>
        </w:r>
        <w:r w:rsidR="005D40C4">
          <w:rPr>
            <w:noProof/>
            <w:webHidden/>
          </w:rPr>
          <w:tab/>
        </w:r>
        <w:r w:rsidR="005D40C4">
          <w:rPr>
            <w:noProof/>
            <w:webHidden/>
          </w:rPr>
          <w:fldChar w:fldCharType="begin"/>
        </w:r>
        <w:r w:rsidR="005D40C4">
          <w:rPr>
            <w:noProof/>
            <w:webHidden/>
          </w:rPr>
          <w:instrText xml:space="preserve"> PAGEREF _Toc76064789 \h </w:instrText>
        </w:r>
        <w:r w:rsidR="005D40C4">
          <w:rPr>
            <w:noProof/>
            <w:webHidden/>
          </w:rPr>
        </w:r>
        <w:r w:rsidR="005D40C4">
          <w:rPr>
            <w:noProof/>
            <w:webHidden/>
          </w:rPr>
          <w:fldChar w:fldCharType="separate"/>
        </w:r>
        <w:r w:rsidR="005D40C4">
          <w:rPr>
            <w:noProof/>
            <w:webHidden/>
          </w:rPr>
          <w:t>42</w:t>
        </w:r>
        <w:r w:rsidR="005D40C4">
          <w:rPr>
            <w:noProof/>
            <w:webHidden/>
          </w:rPr>
          <w:fldChar w:fldCharType="end"/>
        </w:r>
      </w:hyperlink>
    </w:p>
    <w:p w14:paraId="2826C3CA" w14:textId="2ED2E689" w:rsidR="005D40C4" w:rsidRPr="002277ED" w:rsidRDefault="004D5A7A">
      <w:pPr>
        <w:pStyle w:val="TOC1"/>
        <w:rPr>
          <w:rFonts w:asciiTheme="minorHAnsi" w:eastAsiaTheme="minorEastAsia" w:hAnsiTheme="minorHAnsi" w:cstheme="minorBidi"/>
          <w:b/>
          <w:bCs/>
          <w:noProof/>
          <w:sz w:val="22"/>
          <w:szCs w:val="22"/>
        </w:rPr>
      </w:pPr>
      <w:hyperlink w:anchor="_Toc76064790" w:history="1">
        <w:r w:rsidR="005D40C4" w:rsidRPr="002277ED">
          <w:rPr>
            <w:rStyle w:val="Hyperlink"/>
            <w:b/>
            <w:bCs/>
            <w:noProof/>
          </w:rPr>
          <w:t>Volume 3 – Cross-Transaction and Content Specifications</w:t>
        </w:r>
        <w:r w:rsidR="005D40C4" w:rsidRPr="002277ED">
          <w:rPr>
            <w:b/>
            <w:bCs/>
            <w:noProof/>
            <w:webHidden/>
          </w:rPr>
          <w:tab/>
        </w:r>
        <w:r w:rsidR="005D40C4" w:rsidRPr="002277ED">
          <w:rPr>
            <w:b/>
            <w:bCs/>
            <w:noProof/>
            <w:webHidden/>
          </w:rPr>
          <w:fldChar w:fldCharType="begin"/>
        </w:r>
        <w:r w:rsidR="005D40C4" w:rsidRPr="002277ED">
          <w:rPr>
            <w:b/>
            <w:bCs/>
            <w:noProof/>
            <w:webHidden/>
          </w:rPr>
          <w:instrText xml:space="preserve"> PAGEREF _Toc76064790 \h </w:instrText>
        </w:r>
        <w:r w:rsidR="005D40C4" w:rsidRPr="002277ED">
          <w:rPr>
            <w:b/>
            <w:bCs/>
            <w:noProof/>
            <w:webHidden/>
          </w:rPr>
        </w:r>
        <w:r w:rsidR="005D40C4" w:rsidRPr="002277ED">
          <w:rPr>
            <w:b/>
            <w:bCs/>
            <w:noProof/>
            <w:webHidden/>
          </w:rPr>
          <w:fldChar w:fldCharType="separate"/>
        </w:r>
        <w:r w:rsidR="005D40C4" w:rsidRPr="002277ED">
          <w:rPr>
            <w:b/>
            <w:bCs/>
            <w:noProof/>
            <w:webHidden/>
          </w:rPr>
          <w:t>43</w:t>
        </w:r>
        <w:r w:rsidR="005D40C4" w:rsidRPr="002277ED">
          <w:rPr>
            <w:b/>
            <w:bCs/>
            <w:noProof/>
            <w:webHidden/>
          </w:rPr>
          <w:fldChar w:fldCharType="end"/>
        </w:r>
      </w:hyperlink>
    </w:p>
    <w:p w14:paraId="7231DD91" w14:textId="7AA8F31D" w:rsidR="005D40C4" w:rsidRDefault="004D5A7A">
      <w:pPr>
        <w:pStyle w:val="TOC4"/>
        <w:rPr>
          <w:rFonts w:asciiTheme="minorHAnsi" w:eastAsiaTheme="minorEastAsia" w:hAnsiTheme="minorHAnsi" w:cstheme="minorBidi"/>
          <w:noProof/>
          <w:sz w:val="22"/>
          <w:szCs w:val="22"/>
        </w:rPr>
      </w:pPr>
      <w:hyperlink w:anchor="_Toc76064791" w:history="1">
        <w:r w:rsidR="005D40C4" w:rsidRPr="00217CB7">
          <w:rPr>
            <w:rStyle w:val="Hyperlink"/>
            <w:noProof/>
          </w:rPr>
          <w:t>4.2.4.1 RegistryError Element</w:t>
        </w:r>
        <w:r w:rsidR="005D40C4">
          <w:rPr>
            <w:noProof/>
            <w:webHidden/>
          </w:rPr>
          <w:tab/>
        </w:r>
        <w:r w:rsidR="005D40C4">
          <w:rPr>
            <w:noProof/>
            <w:webHidden/>
          </w:rPr>
          <w:fldChar w:fldCharType="begin"/>
        </w:r>
        <w:r w:rsidR="005D40C4">
          <w:rPr>
            <w:noProof/>
            <w:webHidden/>
          </w:rPr>
          <w:instrText xml:space="preserve"> PAGEREF _Toc76064791 \h </w:instrText>
        </w:r>
        <w:r w:rsidR="005D40C4">
          <w:rPr>
            <w:noProof/>
            <w:webHidden/>
          </w:rPr>
        </w:r>
        <w:r w:rsidR="005D40C4">
          <w:rPr>
            <w:noProof/>
            <w:webHidden/>
          </w:rPr>
          <w:fldChar w:fldCharType="separate"/>
        </w:r>
        <w:r w:rsidR="005D40C4">
          <w:rPr>
            <w:noProof/>
            <w:webHidden/>
          </w:rPr>
          <w:t>43</w:t>
        </w:r>
        <w:r w:rsidR="005D40C4">
          <w:rPr>
            <w:noProof/>
            <w:webHidden/>
          </w:rPr>
          <w:fldChar w:fldCharType="end"/>
        </w:r>
      </w:hyperlink>
    </w:p>
    <w:p w14:paraId="62D43C04" w14:textId="7E0E04EC" w:rsidR="00CF283F" w:rsidRPr="00176D33" w:rsidRDefault="005B196B" w:rsidP="009F5CF4">
      <w:pPr>
        <w:pStyle w:val="BodyText"/>
      </w:pPr>
      <w:r w:rsidRPr="00176D33">
        <w:fldChar w:fldCharType="end"/>
      </w:r>
    </w:p>
    <w:p w14:paraId="030F5E51" w14:textId="77777777" w:rsidR="00CF283F" w:rsidRPr="00176D33"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176D33">
        <w:rPr>
          <w:noProof w:val="0"/>
        </w:rPr>
        <w:br w:type="page"/>
      </w:r>
      <w:bookmarkStart w:id="9" w:name="_Toc480817687"/>
      <w:bookmarkStart w:id="10" w:name="_Toc480817797"/>
      <w:bookmarkStart w:id="11" w:name="_Toc76064720"/>
      <w:r w:rsidR="00CF283F" w:rsidRPr="00176D33">
        <w:rPr>
          <w:noProof w:val="0"/>
        </w:rPr>
        <w:lastRenderedPageBreak/>
        <w:t>Introduction</w:t>
      </w:r>
      <w:bookmarkEnd w:id="2"/>
      <w:bookmarkEnd w:id="3"/>
      <w:bookmarkEnd w:id="4"/>
      <w:bookmarkEnd w:id="5"/>
      <w:bookmarkEnd w:id="6"/>
      <w:bookmarkEnd w:id="7"/>
      <w:bookmarkEnd w:id="8"/>
      <w:r w:rsidR="00167DB7" w:rsidRPr="00176D33">
        <w:rPr>
          <w:noProof w:val="0"/>
        </w:rPr>
        <w:t xml:space="preserve"> to this Supplement</w:t>
      </w:r>
      <w:bookmarkEnd w:id="9"/>
      <w:bookmarkEnd w:id="10"/>
      <w:bookmarkEnd w:id="11"/>
    </w:p>
    <w:p w14:paraId="7FA1FC60" w14:textId="77777777" w:rsidR="008A49D8" w:rsidRPr="00176D33" w:rsidRDefault="008A49D8" w:rsidP="00532AE7">
      <w:pPr>
        <w:pStyle w:val="BodyText"/>
      </w:pPr>
    </w:p>
    <w:p w14:paraId="045BDC80" w14:textId="700811D7" w:rsidR="002A246F" w:rsidRPr="00176D33" w:rsidRDefault="00CE3909" w:rsidP="00532AE7">
      <w:pPr>
        <w:pStyle w:val="BodyText"/>
        <w:pBdr>
          <w:top w:val="single" w:sz="4" w:space="1" w:color="auto"/>
          <w:left w:val="single" w:sz="4" w:space="4" w:color="auto"/>
          <w:bottom w:val="single" w:sz="4" w:space="1" w:color="auto"/>
          <w:right w:val="single" w:sz="4" w:space="4" w:color="auto"/>
        </w:pBdr>
      </w:pPr>
      <w:r w:rsidRPr="00176D33">
        <w:rPr>
          <w:b/>
          <w:bCs/>
        </w:rPr>
        <w:t>Notice:</w:t>
      </w:r>
      <w:r w:rsidRPr="00176D33">
        <w:t xml:space="preserve"> This supplement </w:t>
      </w:r>
      <w:r w:rsidR="00E402A2" w:rsidRPr="00176D33">
        <w:t>i</w:t>
      </w:r>
      <w:r w:rsidRPr="00176D33">
        <w:t xml:space="preserve">ncludes </w:t>
      </w:r>
      <w:r w:rsidR="00E402A2" w:rsidRPr="00176D33">
        <w:t xml:space="preserve">the </w:t>
      </w:r>
      <w:r w:rsidRPr="00176D33">
        <w:t xml:space="preserve">Delete Document Set [ITI-62] </w:t>
      </w:r>
      <w:r w:rsidR="004711CE">
        <w:t xml:space="preserve">transaction </w:t>
      </w:r>
      <w:r w:rsidRPr="00176D33">
        <w:t>previous</w:t>
      </w:r>
      <w:r w:rsidR="00E402A2" w:rsidRPr="00176D33">
        <w:t>ly</w:t>
      </w:r>
      <w:r w:rsidRPr="00176D33">
        <w:t xml:space="preserve"> found in the XDS Metadata Update Supplement. This transaction </w:t>
      </w:r>
      <w:r w:rsidR="00FF221E" w:rsidRPr="00176D33">
        <w:t>is</w:t>
      </w:r>
      <w:r w:rsidRPr="00176D33">
        <w:t xml:space="preserve"> renamed </w:t>
      </w:r>
      <w:r w:rsidR="00FF221E" w:rsidRPr="00176D33">
        <w:t xml:space="preserve">to </w:t>
      </w:r>
      <w:r w:rsidRPr="00176D33">
        <w:t xml:space="preserve">the Remove Metadata transaction. The Delete Document Set transaction </w:t>
      </w:r>
      <w:r w:rsidR="00C561C0" w:rsidRPr="00176D33">
        <w:t>was</w:t>
      </w:r>
      <w:r w:rsidRPr="00176D33">
        <w:t xml:space="preserve"> removed from the XDS Metadata Update Supplement through CP-ITI-1018</w:t>
      </w:r>
      <w:r w:rsidR="002A246F" w:rsidRPr="00176D33">
        <w:t>.</w:t>
      </w:r>
    </w:p>
    <w:p w14:paraId="5326DB03" w14:textId="00A147CA" w:rsidR="002A246F" w:rsidRPr="00176D33" w:rsidRDefault="002A246F" w:rsidP="00532AE7">
      <w:pPr>
        <w:pStyle w:val="BodyText"/>
        <w:pBdr>
          <w:top w:val="single" w:sz="4" w:space="1" w:color="auto"/>
          <w:left w:val="single" w:sz="4" w:space="4" w:color="auto"/>
          <w:bottom w:val="single" w:sz="4" w:space="1" w:color="auto"/>
          <w:right w:val="single" w:sz="4" w:space="4" w:color="auto"/>
        </w:pBdr>
      </w:pPr>
      <w:r w:rsidRPr="00176D33">
        <w:t xml:space="preserve">The </w:t>
      </w:r>
      <w:r w:rsidR="009B71E6" w:rsidRPr="00176D33">
        <w:t>IT Infrastructure</w:t>
      </w:r>
      <w:r w:rsidR="006F180B" w:rsidRPr="00176D33">
        <w:t xml:space="preserve"> </w:t>
      </w:r>
      <w:r w:rsidRPr="00176D33">
        <w:t xml:space="preserve">Technical Committee determined that </w:t>
      </w:r>
      <w:r w:rsidR="00FF221E" w:rsidRPr="00176D33">
        <w:t xml:space="preserve">moving </w:t>
      </w:r>
      <w:r w:rsidRPr="00176D33">
        <w:t xml:space="preserve">the </w:t>
      </w:r>
      <w:r w:rsidR="00FF221E" w:rsidRPr="00176D33">
        <w:t>Delete Document Set</w:t>
      </w:r>
      <w:r w:rsidRPr="00176D33">
        <w:t xml:space="preserve"> [ITI-62] </w:t>
      </w:r>
      <w:r w:rsidR="004711CE">
        <w:t xml:space="preserve"> transaction </w:t>
      </w:r>
      <w:r w:rsidRPr="00176D33">
        <w:t>would better demonstrate the requirements necessary for the complete removal of a patient care record within an XDS Affinity Domain</w:t>
      </w:r>
      <w:r w:rsidR="00760E51" w:rsidRPr="00176D33">
        <w:t xml:space="preserve">. </w:t>
      </w:r>
      <w:r w:rsidRPr="00176D33">
        <w:t xml:space="preserve">Furthermore, this transaction is not dependent on metadata versioning and could be used in XDS Affinity Domain environments whether or not any other capabilities described in the </w:t>
      </w:r>
      <w:r w:rsidR="009B71E6" w:rsidRPr="00176D33">
        <w:t xml:space="preserve">XDS </w:t>
      </w:r>
      <w:r w:rsidRPr="00176D33">
        <w:t>Metadata Update Supplement are implemented</w:t>
      </w:r>
      <w:r w:rsidR="00CE3909" w:rsidRPr="00176D33">
        <w:t>.</w:t>
      </w:r>
    </w:p>
    <w:p w14:paraId="14ACEAFE" w14:textId="77777777" w:rsidR="00CE3909" w:rsidRPr="00176D33" w:rsidRDefault="00CE3909" w:rsidP="00532AE7">
      <w:pPr>
        <w:pStyle w:val="BodyText"/>
      </w:pPr>
    </w:p>
    <w:p w14:paraId="48BFD123" w14:textId="77777777" w:rsidR="00845337" w:rsidRPr="00176D33" w:rsidRDefault="00845337" w:rsidP="00532AE7">
      <w:pPr>
        <w:pStyle w:val="BodyText"/>
      </w:pPr>
      <w:r w:rsidRPr="00176D33">
        <w:t xml:space="preserve">The Remove Metadata and Documents </w:t>
      </w:r>
      <w:r w:rsidR="004A1E61" w:rsidRPr="00176D33">
        <w:t>(</w:t>
      </w:r>
      <w:r w:rsidRPr="00176D33">
        <w:t>RMD</w:t>
      </w:r>
      <w:r w:rsidR="004A1E61" w:rsidRPr="00176D33">
        <w:t>)</w:t>
      </w:r>
      <w:r w:rsidRPr="00176D33">
        <w:t xml:space="preserve"> Profile was developed to allow for the removal of metadata from the Document Registry and documents from a Document Repository that </w:t>
      </w:r>
      <w:r w:rsidR="009C2F3C" w:rsidRPr="00176D33">
        <w:t xml:space="preserve">are </w:t>
      </w:r>
      <w:r w:rsidRPr="00176D33">
        <w:t>no longer required to be discoverable within a patient's care record</w:t>
      </w:r>
      <w:r w:rsidR="00B04CA1" w:rsidRPr="00176D33">
        <w:t xml:space="preserve">. </w:t>
      </w:r>
      <w:r w:rsidRPr="00176D33">
        <w:t xml:space="preserve">The decision to remove this data may have been initiated either by an automated mechanism </w:t>
      </w:r>
      <w:r w:rsidR="00BC31DD" w:rsidRPr="00176D33">
        <w:t xml:space="preserve">or manual administrative procedure in order </w:t>
      </w:r>
      <w:r w:rsidRPr="00176D33">
        <w:t xml:space="preserve">to enforce a pre-determined policy </w:t>
      </w:r>
      <w:r w:rsidR="00FC3ECE" w:rsidRPr="00176D33">
        <w:t>or legal requirement</w:t>
      </w:r>
      <w:r w:rsidR="00BC31DD" w:rsidRPr="00176D33">
        <w:t xml:space="preserve"> </w:t>
      </w:r>
      <w:r w:rsidRPr="00176D33">
        <w:t>within an XDS Affinity Domain</w:t>
      </w:r>
      <w:r w:rsidR="00BC31DD" w:rsidRPr="00176D33">
        <w:t>.</w:t>
      </w:r>
      <w:r w:rsidR="002A246F" w:rsidRPr="00176D33">
        <w:t xml:space="preserve"> It is out of scope for IHE profiles to define such policies or requirements.</w:t>
      </w:r>
    </w:p>
    <w:p w14:paraId="01C714C5" w14:textId="2DA74FC3" w:rsidR="00BC31DD" w:rsidRPr="00176D33" w:rsidRDefault="00BC31DD" w:rsidP="00532AE7">
      <w:pPr>
        <w:pStyle w:val="BodyText"/>
      </w:pPr>
      <w:r w:rsidRPr="00176D33">
        <w:t>This profile combines both a new and existing functionality to fulfill these requirements</w:t>
      </w:r>
      <w:r w:rsidR="00FF221E" w:rsidRPr="00176D33">
        <w:t>. A</w:t>
      </w:r>
      <w:r w:rsidRPr="00176D33">
        <w:t xml:space="preserve"> new transaction </w:t>
      </w:r>
      <w:r w:rsidR="00FF221E" w:rsidRPr="00176D33">
        <w:t>enables</w:t>
      </w:r>
      <w:r w:rsidRPr="00176D33">
        <w:t xml:space="preserve"> removal of the document from </w:t>
      </w:r>
      <w:r w:rsidR="00515A9A" w:rsidRPr="00176D33">
        <w:t>a Document</w:t>
      </w:r>
      <w:r w:rsidRPr="00176D33">
        <w:t xml:space="preserve"> Repository</w:t>
      </w:r>
      <w:r w:rsidR="00FF221E" w:rsidRPr="00176D33">
        <w:t>. A</w:t>
      </w:r>
      <w:r w:rsidRPr="00176D33">
        <w:t xml:space="preserve">n existing transaction from the XDS Metadata Update Supplement </w:t>
      </w:r>
      <w:r w:rsidR="00FF221E" w:rsidRPr="00176D33">
        <w:t xml:space="preserve">enables </w:t>
      </w:r>
      <w:r w:rsidRPr="00176D33">
        <w:t>the removal of metadata from the Document Registry</w:t>
      </w:r>
      <w:r w:rsidR="00B04CA1" w:rsidRPr="00176D33">
        <w:t xml:space="preserve">. </w:t>
      </w:r>
      <w:r w:rsidR="00FF221E" w:rsidRPr="00176D33">
        <w:t>A new</w:t>
      </w:r>
      <w:r w:rsidRPr="00176D33">
        <w:t xml:space="preserve"> Document Administrator</w:t>
      </w:r>
      <w:r w:rsidR="00FF221E" w:rsidRPr="00176D33">
        <w:t xml:space="preserve"> </w:t>
      </w:r>
      <w:r w:rsidRPr="00176D33">
        <w:t>represent</w:t>
      </w:r>
      <w:r w:rsidR="00FF221E" w:rsidRPr="00176D33">
        <w:t>s</w:t>
      </w:r>
      <w:r w:rsidRPr="00176D33">
        <w:t xml:space="preserve"> the requestor for both transactions.</w:t>
      </w:r>
    </w:p>
    <w:p w14:paraId="644626F0" w14:textId="34980B91" w:rsidR="00E02CBB" w:rsidRPr="00176D33" w:rsidRDefault="006324A8">
      <w:pPr>
        <w:pStyle w:val="BodyText"/>
      </w:pPr>
      <w:r w:rsidRPr="00176D33">
        <w:t xml:space="preserve">The Remove Metadata and Documents Profile </w:t>
      </w:r>
      <w:r w:rsidR="00E02CBB" w:rsidRPr="00176D33">
        <w:t xml:space="preserve">does not define how a receiving actor interprets the instructions to remove either metadata or documents. This includes </w:t>
      </w:r>
      <w:r w:rsidRPr="00176D33">
        <w:t>whether or not data should be physically removed from a host system</w:t>
      </w:r>
      <w:r w:rsidR="00B04CA1" w:rsidRPr="00176D33">
        <w:t xml:space="preserve">. </w:t>
      </w:r>
      <w:r w:rsidRPr="00176D33">
        <w:t xml:space="preserve">Because </w:t>
      </w:r>
      <w:r w:rsidR="006360BF" w:rsidRPr="00176D33">
        <w:t xml:space="preserve">of the complex nature of local, regional, and national legal requirements surrounding patient privacy and data retention, </w:t>
      </w:r>
      <w:r w:rsidR="00E02CBB" w:rsidRPr="00176D33">
        <w:t xml:space="preserve">these decisions are </w:t>
      </w:r>
      <w:r w:rsidR="006360BF" w:rsidRPr="00176D33">
        <w:t xml:space="preserve">left to implementers as to how to best address these requirements. </w:t>
      </w:r>
    </w:p>
    <w:p w14:paraId="06F9B72D" w14:textId="77777777" w:rsidR="00B53C80" w:rsidRPr="00176D33" w:rsidRDefault="00B53C80" w:rsidP="00887A26">
      <w:pPr>
        <w:pStyle w:val="BodyText"/>
        <w:rPr>
          <w:i/>
        </w:rPr>
      </w:pPr>
      <w:r w:rsidRPr="00176D33">
        <w:br w:type="page"/>
      </w:r>
    </w:p>
    <w:p w14:paraId="34F4F78A" w14:textId="77777777" w:rsidR="00CF283F" w:rsidRPr="00176D33" w:rsidRDefault="00CF283F" w:rsidP="008616CB">
      <w:pPr>
        <w:pStyle w:val="Heading2"/>
        <w:numPr>
          <w:ilvl w:val="0"/>
          <w:numId w:val="0"/>
        </w:numPr>
        <w:rPr>
          <w:noProof w:val="0"/>
        </w:rPr>
      </w:pPr>
      <w:bookmarkStart w:id="12" w:name="_Toc480817688"/>
      <w:bookmarkStart w:id="13" w:name="_Toc480817798"/>
      <w:bookmarkStart w:id="14" w:name="_Toc76064721"/>
      <w:r w:rsidRPr="00176D33">
        <w:rPr>
          <w:noProof w:val="0"/>
        </w:rPr>
        <w:lastRenderedPageBreak/>
        <w:t>Open Issues and Questions</w:t>
      </w:r>
      <w:bookmarkEnd w:id="12"/>
      <w:bookmarkEnd w:id="13"/>
      <w:bookmarkEnd w:id="14"/>
    </w:p>
    <w:p w14:paraId="34C939D5" w14:textId="4283305E" w:rsidR="00FF52F2" w:rsidRPr="00176D33" w:rsidRDefault="00FF52F2" w:rsidP="00FF52F2">
      <w:pPr>
        <w:pStyle w:val="BodyText"/>
        <w:rPr>
          <w:i/>
          <w:iCs/>
        </w:rPr>
      </w:pPr>
      <w:r w:rsidRPr="00176D33">
        <w:rPr>
          <w:b/>
          <w:i/>
          <w:iCs/>
        </w:rPr>
        <w:t>RMD_023: Volume 1 material required for Final Text integration was identified during final review. Some material depend</w:t>
      </w:r>
      <w:r w:rsidR="00EB1D98" w:rsidRPr="00176D33">
        <w:rPr>
          <w:b/>
          <w:i/>
          <w:iCs/>
        </w:rPr>
        <w:t xml:space="preserve">s </w:t>
      </w:r>
      <w:r w:rsidR="00DF1E12" w:rsidRPr="00176D33">
        <w:rPr>
          <w:b/>
          <w:i/>
          <w:iCs/>
        </w:rPr>
        <w:t xml:space="preserve">on </w:t>
      </w:r>
      <w:r w:rsidRPr="00176D33">
        <w:rPr>
          <w:b/>
          <w:i/>
          <w:iCs/>
        </w:rPr>
        <w:t>the Metadata Update supplement going to Final Text, as well. How should this be handled?</w:t>
      </w:r>
      <w:r w:rsidRPr="00176D33">
        <w:rPr>
          <w:i/>
          <w:iCs/>
        </w:rPr>
        <w:t xml:space="preserve">  </w:t>
      </w:r>
    </w:p>
    <w:p w14:paraId="26BC6BE9" w14:textId="08012CC7" w:rsidR="00FF52F2" w:rsidRPr="00176D33" w:rsidRDefault="00FF52F2" w:rsidP="00FF52F2">
      <w:pPr>
        <w:pStyle w:val="BodyText"/>
        <w:rPr>
          <w:i/>
          <w:iCs/>
        </w:rPr>
      </w:pPr>
      <w:r w:rsidRPr="00176D33">
        <w:rPr>
          <w:i/>
          <w:iCs/>
        </w:rPr>
        <w:t xml:space="preserve">Resolution: The Technical Committee agreed that this could wait </w:t>
      </w:r>
      <w:r w:rsidR="00126B69" w:rsidRPr="00176D33">
        <w:rPr>
          <w:i/>
          <w:iCs/>
        </w:rPr>
        <w:t>until</w:t>
      </w:r>
      <w:r w:rsidRPr="00176D33">
        <w:rPr>
          <w:i/>
          <w:iCs/>
        </w:rPr>
        <w:t xml:space="preserve"> this profile is accepted for final text integration</w:t>
      </w:r>
      <w:r w:rsidR="00760E51" w:rsidRPr="00176D33">
        <w:rPr>
          <w:i/>
          <w:iCs/>
        </w:rPr>
        <w:t xml:space="preserve">. </w:t>
      </w:r>
      <w:r w:rsidRPr="00176D33">
        <w:rPr>
          <w:i/>
          <w:iCs/>
        </w:rPr>
        <w:t>This includes Section 10.4 (General Principals- XDS), Appendix E (Cross</w:t>
      </w:r>
      <w:r w:rsidR="00DC66B9" w:rsidRPr="00176D33">
        <w:rPr>
          <w:i/>
          <w:iCs/>
        </w:rPr>
        <w:t xml:space="preserve"> P</w:t>
      </w:r>
      <w:r w:rsidRPr="00176D33">
        <w:rPr>
          <w:i/>
          <w:iCs/>
        </w:rPr>
        <w:t xml:space="preserve">rofile </w:t>
      </w:r>
      <w:r w:rsidR="00DC66B9" w:rsidRPr="00176D33">
        <w:rPr>
          <w:i/>
          <w:iCs/>
        </w:rPr>
        <w:t>Considerations</w:t>
      </w:r>
      <w:r w:rsidRPr="00176D33">
        <w:rPr>
          <w:i/>
          <w:iCs/>
        </w:rPr>
        <w:t xml:space="preserve">), Appendix G (Security </w:t>
      </w:r>
      <w:r w:rsidR="00DC66B9" w:rsidRPr="00176D33">
        <w:rPr>
          <w:i/>
          <w:iCs/>
        </w:rPr>
        <w:t>C</w:t>
      </w:r>
      <w:r w:rsidRPr="00176D33">
        <w:rPr>
          <w:i/>
          <w:iCs/>
        </w:rPr>
        <w:t>onsiderations), Appendix K (XDS Concepts</w:t>
      </w:r>
      <w:r w:rsidR="00DC66B9" w:rsidRPr="00176D33">
        <w:rPr>
          <w:i/>
          <w:iCs/>
        </w:rPr>
        <w:t xml:space="preserve"> Details</w:t>
      </w:r>
      <w:r w:rsidRPr="00176D33">
        <w:rPr>
          <w:i/>
          <w:iCs/>
        </w:rPr>
        <w:t xml:space="preserve">), Appendix L (XDS Affinity </w:t>
      </w:r>
      <w:r w:rsidR="00D2786A" w:rsidRPr="00176D33">
        <w:rPr>
          <w:i/>
          <w:iCs/>
        </w:rPr>
        <w:t>Doman</w:t>
      </w:r>
      <w:r w:rsidRPr="00176D33">
        <w:rPr>
          <w:i/>
          <w:iCs/>
        </w:rPr>
        <w:t xml:space="preserve"> </w:t>
      </w:r>
      <w:r w:rsidR="00DC66B9" w:rsidRPr="00176D33">
        <w:rPr>
          <w:i/>
          <w:iCs/>
        </w:rPr>
        <w:t>Definition Checklist</w:t>
      </w:r>
      <w:r w:rsidRPr="00176D33">
        <w:rPr>
          <w:i/>
          <w:iCs/>
        </w:rPr>
        <w:t>) or Appendix M (</w:t>
      </w:r>
      <w:r w:rsidR="00DC66B9" w:rsidRPr="00176D33">
        <w:rPr>
          <w:i/>
          <w:iCs/>
        </w:rPr>
        <w:t>Cross-Enterprise Document Sharing and IHE Roadmap</w:t>
      </w:r>
      <w:r w:rsidRPr="00176D33">
        <w:rPr>
          <w:i/>
          <w:iCs/>
        </w:rPr>
        <w:t xml:space="preserve">); or ITI TF-2: Appendix K (XDS Security </w:t>
      </w:r>
      <w:r w:rsidR="00D2786A" w:rsidRPr="00176D33">
        <w:rPr>
          <w:i/>
          <w:iCs/>
        </w:rPr>
        <w:t>Environment</w:t>
      </w:r>
      <w:r w:rsidRPr="00176D33">
        <w:rPr>
          <w:i/>
          <w:iCs/>
        </w:rPr>
        <w:t xml:space="preserve">). </w:t>
      </w:r>
    </w:p>
    <w:p w14:paraId="258480B8" w14:textId="77777777" w:rsidR="006F3698" w:rsidRPr="00176D33" w:rsidRDefault="006F3698" w:rsidP="00B04CA1">
      <w:pPr>
        <w:pStyle w:val="BodyText"/>
      </w:pPr>
    </w:p>
    <w:p w14:paraId="674AD9B9" w14:textId="77777777" w:rsidR="00CF283F" w:rsidRPr="00176D33" w:rsidRDefault="00CF283F" w:rsidP="008616CB">
      <w:pPr>
        <w:pStyle w:val="Heading2"/>
        <w:numPr>
          <w:ilvl w:val="0"/>
          <w:numId w:val="0"/>
        </w:numPr>
        <w:rPr>
          <w:noProof w:val="0"/>
        </w:rPr>
      </w:pPr>
      <w:bookmarkStart w:id="15" w:name="_Toc480817689"/>
      <w:bookmarkStart w:id="16" w:name="_Toc480817799"/>
      <w:bookmarkStart w:id="17" w:name="_Toc76064722"/>
      <w:bookmarkStart w:id="18" w:name="_Toc473170357"/>
      <w:bookmarkStart w:id="19" w:name="_Toc504625754"/>
      <w:r w:rsidRPr="00176D33">
        <w:rPr>
          <w:noProof w:val="0"/>
        </w:rPr>
        <w:t>Closed Issues</w:t>
      </w:r>
      <w:bookmarkEnd w:id="15"/>
      <w:bookmarkEnd w:id="16"/>
      <w:bookmarkEnd w:id="17"/>
    </w:p>
    <w:p w14:paraId="3D8F87F7" w14:textId="612CD72E" w:rsidR="00BC6A2A" w:rsidRPr="00176D33" w:rsidRDefault="00BC6A2A" w:rsidP="00E402A2">
      <w:pPr>
        <w:pStyle w:val="BodyText"/>
      </w:pPr>
      <w:r w:rsidRPr="00176D33">
        <w:rPr>
          <w:b/>
        </w:rPr>
        <w:t>Note:</w:t>
      </w:r>
      <w:r w:rsidRPr="00176D33">
        <w:t xml:space="preserve"> Issues included in this profile from the Metadata Update Supplement are indicated in parenthesis (e.g.</w:t>
      </w:r>
      <w:r w:rsidR="005E06F5" w:rsidRPr="00176D33">
        <w:t>,</w:t>
      </w:r>
      <w:r w:rsidRPr="00176D33">
        <w:t xml:space="preserve"> MV031).</w:t>
      </w:r>
    </w:p>
    <w:p w14:paraId="465FEEF0" w14:textId="274F8E52" w:rsidR="00BC6A2A" w:rsidRPr="00176D33" w:rsidRDefault="00BC6A2A" w:rsidP="00B04CA1">
      <w:pPr>
        <w:pStyle w:val="BodyText"/>
      </w:pPr>
    </w:p>
    <w:p w14:paraId="695E4FB7" w14:textId="77777777" w:rsidR="00E30DCD" w:rsidRPr="00176D33" w:rsidRDefault="00E30DCD" w:rsidP="00E30DCD">
      <w:pPr>
        <w:pStyle w:val="BodyText"/>
        <w:rPr>
          <w:i/>
          <w:iCs/>
        </w:rPr>
      </w:pPr>
      <w:r w:rsidRPr="00176D33">
        <w:rPr>
          <w:b/>
          <w:i/>
          <w:iCs/>
        </w:rPr>
        <w:t>RMD_001: Should the workflow proposed by this transaction be directed at the Repository or Registry?</w:t>
      </w:r>
      <w:r w:rsidRPr="00176D33">
        <w:rPr>
          <w:i/>
          <w:iCs/>
        </w:rPr>
        <w:t xml:space="preserve">  </w:t>
      </w:r>
    </w:p>
    <w:p w14:paraId="62251A36" w14:textId="7D6CB811" w:rsidR="00E30DCD" w:rsidRPr="00176D33" w:rsidRDefault="00E30DCD" w:rsidP="00E30DCD">
      <w:pPr>
        <w:pStyle w:val="BodyText"/>
        <w:rPr>
          <w:i/>
          <w:iCs/>
        </w:rPr>
      </w:pPr>
      <w:r w:rsidRPr="00176D33">
        <w:rPr>
          <w:i/>
          <w:iCs/>
        </w:rPr>
        <w:t>Resolution: It was agreed that two separate transactions are needed</w:t>
      </w:r>
      <w:r w:rsidR="00B04CA1" w:rsidRPr="00176D33">
        <w:rPr>
          <w:i/>
          <w:iCs/>
        </w:rPr>
        <w:t xml:space="preserve">. </w:t>
      </w:r>
      <w:r w:rsidRPr="00176D33">
        <w:rPr>
          <w:i/>
          <w:iCs/>
        </w:rPr>
        <w:t xml:space="preserve">The existing ITI-62 transaction shall remain pointed at the </w:t>
      </w:r>
      <w:r w:rsidR="00C26640" w:rsidRPr="00176D33">
        <w:rPr>
          <w:i/>
          <w:iCs/>
        </w:rPr>
        <w:t xml:space="preserve">Document </w:t>
      </w:r>
      <w:r w:rsidRPr="00176D33">
        <w:rPr>
          <w:i/>
          <w:iCs/>
        </w:rPr>
        <w:t>Registry</w:t>
      </w:r>
      <w:r w:rsidR="00B04CA1" w:rsidRPr="00176D33">
        <w:rPr>
          <w:i/>
          <w:iCs/>
        </w:rPr>
        <w:t xml:space="preserve">. </w:t>
      </w:r>
      <w:r w:rsidRPr="00176D33">
        <w:rPr>
          <w:i/>
          <w:iCs/>
        </w:rPr>
        <w:t xml:space="preserve">A new transaction will be created specifically for the </w:t>
      </w:r>
      <w:r w:rsidR="00C26640" w:rsidRPr="00176D33">
        <w:rPr>
          <w:i/>
          <w:iCs/>
        </w:rPr>
        <w:t xml:space="preserve">Document </w:t>
      </w:r>
      <w:r w:rsidRPr="00176D33">
        <w:rPr>
          <w:i/>
          <w:iCs/>
        </w:rPr>
        <w:t>Repository.</w:t>
      </w:r>
      <w:r w:rsidR="00396B4E" w:rsidRPr="00176D33">
        <w:rPr>
          <w:i/>
          <w:iCs/>
        </w:rPr>
        <w:t xml:space="preserve"> No dependencies can be made between the success of the success of the Remove Metadata and Remove Documents transaction because of local, regional, or nation restrictions.</w:t>
      </w:r>
      <w:r w:rsidR="00C82AD8" w:rsidRPr="00176D33">
        <w:rPr>
          <w:i/>
          <w:iCs/>
        </w:rPr>
        <w:t xml:space="preserve"> The use of a </w:t>
      </w:r>
      <w:r w:rsidR="003B44D6" w:rsidRPr="00176D33">
        <w:rPr>
          <w:i/>
          <w:iCs/>
        </w:rPr>
        <w:t>single</w:t>
      </w:r>
      <w:r w:rsidR="00C82AD8" w:rsidRPr="00176D33">
        <w:rPr>
          <w:i/>
          <w:iCs/>
        </w:rPr>
        <w:t xml:space="preserve"> workflow, either directed through the Registry or Repository, was deferred for </w:t>
      </w:r>
      <w:r w:rsidR="00FD4F50" w:rsidRPr="00176D33">
        <w:rPr>
          <w:i/>
          <w:iCs/>
        </w:rPr>
        <w:t xml:space="preserve">consideration as a future </w:t>
      </w:r>
      <w:proofErr w:type="spellStart"/>
      <w:r w:rsidR="00FD4F50" w:rsidRPr="00176D33">
        <w:rPr>
          <w:i/>
          <w:iCs/>
        </w:rPr>
        <w:t>workitem</w:t>
      </w:r>
      <w:proofErr w:type="spellEnd"/>
      <w:r w:rsidR="00FD4F50" w:rsidRPr="00176D33">
        <w:rPr>
          <w:i/>
          <w:iCs/>
        </w:rPr>
        <w:t xml:space="preserve"> if use cases provide</w:t>
      </w:r>
      <w:r w:rsidR="00396B4E" w:rsidRPr="00176D33">
        <w:rPr>
          <w:i/>
          <w:iCs/>
        </w:rPr>
        <w:t xml:space="preserve"> a </w:t>
      </w:r>
      <w:r w:rsidR="00FD4F50" w:rsidRPr="00176D33">
        <w:rPr>
          <w:i/>
          <w:iCs/>
        </w:rPr>
        <w:t xml:space="preserve">sufficiently </w:t>
      </w:r>
      <w:r w:rsidR="00396B4E" w:rsidRPr="00176D33">
        <w:rPr>
          <w:i/>
          <w:iCs/>
        </w:rPr>
        <w:t>demonstrative workflow</w:t>
      </w:r>
      <w:r w:rsidR="00C82AD8" w:rsidRPr="00176D33">
        <w:rPr>
          <w:i/>
          <w:iCs/>
        </w:rPr>
        <w:t xml:space="preserve">. </w:t>
      </w:r>
    </w:p>
    <w:p w14:paraId="446B77B0" w14:textId="77777777" w:rsidR="00E30DCD" w:rsidRPr="00176D33" w:rsidRDefault="00E30DCD" w:rsidP="00E30DCD">
      <w:pPr>
        <w:pStyle w:val="BodyText"/>
        <w:rPr>
          <w:i/>
          <w:iCs/>
        </w:rPr>
      </w:pPr>
      <w:r w:rsidRPr="00176D33">
        <w:rPr>
          <w:b/>
          <w:i/>
          <w:iCs/>
        </w:rPr>
        <w:t>RMD_002</w:t>
      </w:r>
      <w:r w:rsidRPr="00176D33">
        <w:rPr>
          <w:i/>
          <w:iCs/>
        </w:rPr>
        <w:t xml:space="preserve">: </w:t>
      </w:r>
      <w:r w:rsidR="005773EE" w:rsidRPr="00176D33">
        <w:rPr>
          <w:b/>
          <w:i/>
          <w:iCs/>
        </w:rPr>
        <w:t xml:space="preserve">Which </w:t>
      </w:r>
      <w:r w:rsidRPr="00176D33">
        <w:rPr>
          <w:b/>
          <w:i/>
          <w:iCs/>
        </w:rPr>
        <w:t>actor is responsible for the coordination of these transaction</w:t>
      </w:r>
      <w:r w:rsidR="005773EE" w:rsidRPr="00176D33">
        <w:rPr>
          <w:b/>
          <w:i/>
          <w:iCs/>
        </w:rPr>
        <w:t>s</w:t>
      </w:r>
      <w:r w:rsidRPr="00176D33">
        <w:rPr>
          <w:b/>
          <w:i/>
          <w:iCs/>
        </w:rPr>
        <w:t>?  Is a new actor needed?</w:t>
      </w:r>
      <w:r w:rsidRPr="00176D33">
        <w:rPr>
          <w:i/>
          <w:iCs/>
        </w:rPr>
        <w:t xml:space="preserve">  </w:t>
      </w:r>
    </w:p>
    <w:p w14:paraId="69DB6E41" w14:textId="77777777" w:rsidR="00E30DCD" w:rsidRPr="00176D33" w:rsidRDefault="00E30DCD" w:rsidP="00E30DCD">
      <w:pPr>
        <w:pStyle w:val="BodyText"/>
        <w:rPr>
          <w:i/>
          <w:iCs/>
        </w:rPr>
      </w:pPr>
      <w:r w:rsidRPr="00176D33">
        <w:rPr>
          <w:i/>
          <w:iCs/>
        </w:rPr>
        <w:t>Resolution: The work item will show a single actor, Document Administrator, being responsible for orchestrating both transactions</w:t>
      </w:r>
      <w:r w:rsidR="00B04CA1" w:rsidRPr="00176D33">
        <w:rPr>
          <w:i/>
          <w:iCs/>
        </w:rPr>
        <w:t xml:space="preserve">. </w:t>
      </w:r>
      <w:r w:rsidRPr="00176D33">
        <w:rPr>
          <w:i/>
          <w:iCs/>
        </w:rPr>
        <w:t>Text will be added to Volume 1 to show how the Document Administrator's responsibilities may be distributed with other XDS Actors.</w:t>
      </w:r>
    </w:p>
    <w:p w14:paraId="2221B338" w14:textId="77777777" w:rsidR="00E30DCD" w:rsidRPr="00176D33" w:rsidRDefault="00E30DCD" w:rsidP="00E30DCD">
      <w:pPr>
        <w:pStyle w:val="BodyText"/>
        <w:rPr>
          <w:i/>
          <w:iCs/>
        </w:rPr>
      </w:pPr>
      <w:r w:rsidRPr="00176D33">
        <w:rPr>
          <w:b/>
          <w:i/>
          <w:iCs/>
        </w:rPr>
        <w:t xml:space="preserve">RMD_003: Should the work item remained defined for actors </w:t>
      </w:r>
      <w:r w:rsidR="00746FDF" w:rsidRPr="00176D33">
        <w:rPr>
          <w:b/>
          <w:i/>
          <w:iCs/>
        </w:rPr>
        <w:t xml:space="preserve">only </w:t>
      </w:r>
      <w:r w:rsidRPr="00176D33">
        <w:rPr>
          <w:b/>
          <w:i/>
          <w:iCs/>
        </w:rPr>
        <w:t>within the XDS Affinity Domain (e.g.</w:t>
      </w:r>
      <w:r w:rsidR="005E06F5" w:rsidRPr="00176D33">
        <w:rPr>
          <w:b/>
          <w:i/>
          <w:iCs/>
        </w:rPr>
        <w:t>,</w:t>
      </w:r>
      <w:r w:rsidRPr="00176D33">
        <w:rPr>
          <w:b/>
          <w:i/>
          <w:iCs/>
        </w:rPr>
        <w:t xml:space="preserve"> Cross-Community Remove)?</w:t>
      </w:r>
      <w:r w:rsidRPr="00176D33">
        <w:rPr>
          <w:i/>
          <w:iCs/>
        </w:rPr>
        <w:t xml:space="preserve">  </w:t>
      </w:r>
    </w:p>
    <w:p w14:paraId="01E52BA3" w14:textId="4145EA15" w:rsidR="00E30DCD" w:rsidRPr="00176D33" w:rsidRDefault="00E30DCD" w:rsidP="00E30DCD">
      <w:pPr>
        <w:pStyle w:val="BodyText"/>
        <w:rPr>
          <w:i/>
          <w:iCs/>
        </w:rPr>
      </w:pPr>
      <w:r w:rsidRPr="00176D33">
        <w:rPr>
          <w:i/>
          <w:iCs/>
        </w:rPr>
        <w:t xml:space="preserve">Resolution: </w:t>
      </w:r>
      <w:r w:rsidR="005773EE" w:rsidRPr="00176D33">
        <w:rPr>
          <w:i/>
          <w:iCs/>
        </w:rPr>
        <w:t>Cross-</w:t>
      </w:r>
      <w:r w:rsidR="00FB6527" w:rsidRPr="00176D33">
        <w:rPr>
          <w:i/>
          <w:iCs/>
        </w:rPr>
        <w:t xml:space="preserve">community considerations are out </w:t>
      </w:r>
      <w:r w:rsidRPr="00176D33">
        <w:rPr>
          <w:i/>
          <w:iCs/>
        </w:rPr>
        <w:t xml:space="preserve">of scope for this </w:t>
      </w:r>
      <w:r w:rsidR="003C00B0" w:rsidRPr="00176D33">
        <w:rPr>
          <w:i/>
          <w:iCs/>
        </w:rPr>
        <w:t>profile</w:t>
      </w:r>
      <w:r w:rsidR="00701F73" w:rsidRPr="00176D33">
        <w:rPr>
          <w:i/>
          <w:iCs/>
        </w:rPr>
        <w:t>.</w:t>
      </w:r>
    </w:p>
    <w:p w14:paraId="4FC7B9D8" w14:textId="77777777" w:rsidR="00E30DCD" w:rsidRPr="00176D33" w:rsidRDefault="00E30DCD" w:rsidP="00E30DCD">
      <w:pPr>
        <w:pStyle w:val="BodyText"/>
        <w:rPr>
          <w:i/>
          <w:iCs/>
        </w:rPr>
      </w:pPr>
      <w:r w:rsidRPr="00176D33">
        <w:rPr>
          <w:b/>
          <w:i/>
          <w:iCs/>
        </w:rPr>
        <w:t>RMD_004: Should the transactions also support asynchronous call</w:t>
      </w:r>
      <w:r w:rsidR="00746FDF" w:rsidRPr="00176D33">
        <w:rPr>
          <w:b/>
          <w:i/>
          <w:iCs/>
        </w:rPr>
        <w:t>s</w:t>
      </w:r>
      <w:r w:rsidRPr="00176D33">
        <w:rPr>
          <w:b/>
          <w:i/>
          <w:iCs/>
        </w:rPr>
        <w:t xml:space="preserve"> and workflow?</w:t>
      </w:r>
      <w:r w:rsidRPr="00176D33">
        <w:rPr>
          <w:i/>
          <w:iCs/>
        </w:rPr>
        <w:t xml:space="preserve">  </w:t>
      </w:r>
    </w:p>
    <w:p w14:paraId="3C318510" w14:textId="77777777" w:rsidR="00E30DCD" w:rsidRPr="00176D33" w:rsidRDefault="00E30DCD" w:rsidP="00E30DCD">
      <w:pPr>
        <w:pStyle w:val="BodyText"/>
        <w:rPr>
          <w:i/>
          <w:iCs/>
        </w:rPr>
      </w:pPr>
      <w:r w:rsidRPr="00176D33">
        <w:rPr>
          <w:i/>
          <w:iCs/>
        </w:rPr>
        <w:t xml:space="preserve">Resolution: It was felt that the demand was not </w:t>
      </w:r>
      <w:r w:rsidR="003D42C2" w:rsidRPr="00176D33">
        <w:rPr>
          <w:i/>
          <w:iCs/>
        </w:rPr>
        <w:t xml:space="preserve">sufficient </w:t>
      </w:r>
      <w:r w:rsidRPr="00176D33">
        <w:rPr>
          <w:i/>
          <w:iCs/>
        </w:rPr>
        <w:t>to warrant including asynchronous workflow and/or language within this supplement.</w:t>
      </w:r>
    </w:p>
    <w:p w14:paraId="52CA8F60" w14:textId="77777777" w:rsidR="00841277" w:rsidRPr="00176D33" w:rsidRDefault="00841277" w:rsidP="00887A26">
      <w:pPr>
        <w:pStyle w:val="BodyText"/>
        <w:rPr>
          <w:b/>
          <w:bCs/>
          <w:i/>
          <w:iCs/>
        </w:rPr>
      </w:pPr>
      <w:r w:rsidRPr="00176D33">
        <w:rPr>
          <w:b/>
          <w:bCs/>
          <w:i/>
          <w:iCs/>
        </w:rPr>
        <w:lastRenderedPageBreak/>
        <w:t xml:space="preserve">RMD_005: Should a new state be added to represent the removal of metadata in the Document Registry and/or binary stored in the Document Source/Repository? </w:t>
      </w:r>
      <w:r w:rsidR="005773EE" w:rsidRPr="00176D33">
        <w:rPr>
          <w:b/>
          <w:bCs/>
          <w:i/>
          <w:iCs/>
        </w:rPr>
        <w:t>S</w:t>
      </w:r>
      <w:r w:rsidRPr="00176D33">
        <w:rPr>
          <w:b/>
          <w:bCs/>
          <w:i/>
          <w:iCs/>
        </w:rPr>
        <w:t xml:space="preserve">hould this be left for implementers to decide?  </w:t>
      </w:r>
    </w:p>
    <w:p w14:paraId="3FEB4A8A" w14:textId="77777777" w:rsidR="00841277" w:rsidRPr="00176D33" w:rsidRDefault="00841277" w:rsidP="00887A26">
      <w:pPr>
        <w:pStyle w:val="BodyText"/>
        <w:rPr>
          <w:i/>
          <w:iCs/>
        </w:rPr>
      </w:pPr>
      <w:r w:rsidRPr="00176D33">
        <w:rPr>
          <w:i/>
          <w:iCs/>
        </w:rPr>
        <w:t xml:space="preserve">Resolution: </w:t>
      </w:r>
      <w:r w:rsidR="00D45F8E" w:rsidRPr="00176D33">
        <w:rPr>
          <w:i/>
          <w:iCs/>
        </w:rPr>
        <w:t xml:space="preserve">This has been left for implementers to decide. </w:t>
      </w:r>
    </w:p>
    <w:p w14:paraId="409762DB" w14:textId="77777777" w:rsidR="00E30DCD" w:rsidRPr="00176D33" w:rsidRDefault="00E30DCD" w:rsidP="00E30DCD">
      <w:pPr>
        <w:pStyle w:val="BodyText"/>
        <w:rPr>
          <w:i/>
          <w:iCs/>
        </w:rPr>
      </w:pPr>
      <w:r w:rsidRPr="00176D33">
        <w:rPr>
          <w:b/>
          <w:i/>
          <w:iCs/>
        </w:rPr>
        <w:t xml:space="preserve">RMD_007: Could the Document Repository just use the </w:t>
      </w:r>
      <w:proofErr w:type="spellStart"/>
      <w:r w:rsidRPr="00176D33">
        <w:rPr>
          <w:b/>
          <w:i/>
          <w:iCs/>
        </w:rPr>
        <w:t>DocumentAvailability</w:t>
      </w:r>
      <w:proofErr w:type="spellEnd"/>
      <w:r w:rsidRPr="00176D33">
        <w:rPr>
          <w:b/>
          <w:i/>
          <w:iCs/>
        </w:rPr>
        <w:t xml:space="preserve"> attribute and set the status to Online/Offline?</w:t>
      </w:r>
    </w:p>
    <w:p w14:paraId="0AB8336B" w14:textId="406CCCED" w:rsidR="00E30DCD" w:rsidRPr="00176D33" w:rsidRDefault="00E30DCD" w:rsidP="00E30DCD">
      <w:pPr>
        <w:pStyle w:val="BodyText"/>
        <w:rPr>
          <w:i/>
          <w:iCs/>
        </w:rPr>
      </w:pPr>
      <w:r w:rsidRPr="00176D33">
        <w:rPr>
          <w:i/>
          <w:iCs/>
        </w:rPr>
        <w:t xml:space="preserve">Resolution: It was agreed that the Offline status does not mean that the document has been </w:t>
      </w:r>
      <w:r w:rsidR="00FB6527" w:rsidRPr="00176D33">
        <w:rPr>
          <w:i/>
          <w:iCs/>
        </w:rPr>
        <w:t xml:space="preserve">permanently </w:t>
      </w:r>
      <w:r w:rsidRPr="00176D33">
        <w:rPr>
          <w:i/>
          <w:iCs/>
        </w:rPr>
        <w:t xml:space="preserve">removed from the system and </w:t>
      </w:r>
      <w:r w:rsidR="003C00B0" w:rsidRPr="00176D33">
        <w:rPr>
          <w:i/>
          <w:iCs/>
        </w:rPr>
        <w:t xml:space="preserve">could </w:t>
      </w:r>
      <w:r w:rsidRPr="00176D33">
        <w:rPr>
          <w:i/>
          <w:iCs/>
        </w:rPr>
        <w:t>be brought back Online. Thus, this was rejected</w:t>
      </w:r>
      <w:r w:rsidR="00B04CA1" w:rsidRPr="00176D33">
        <w:rPr>
          <w:i/>
          <w:iCs/>
        </w:rPr>
        <w:t xml:space="preserve">. </w:t>
      </w:r>
    </w:p>
    <w:p w14:paraId="57994AC3" w14:textId="77777777" w:rsidR="009E2CA0" w:rsidRPr="00176D33" w:rsidRDefault="009E2CA0" w:rsidP="00887A26">
      <w:pPr>
        <w:pStyle w:val="BodyText"/>
        <w:rPr>
          <w:b/>
          <w:bCs/>
          <w:i/>
          <w:iCs/>
        </w:rPr>
      </w:pPr>
      <w:r w:rsidRPr="00176D33">
        <w:rPr>
          <w:b/>
          <w:bCs/>
          <w:i/>
          <w:iCs/>
        </w:rPr>
        <w:t>RMD_008: Should either transaction be required to enforce patient identifier rules that are consistent with other XDS/XDR submit and update transactions (e.g.</w:t>
      </w:r>
      <w:r w:rsidR="005E06F5" w:rsidRPr="00176D33">
        <w:rPr>
          <w:b/>
          <w:bCs/>
          <w:i/>
          <w:iCs/>
        </w:rPr>
        <w:t>,</w:t>
      </w:r>
      <w:r w:rsidRPr="00176D33">
        <w:rPr>
          <w:b/>
          <w:bCs/>
          <w:i/>
          <w:iCs/>
        </w:rPr>
        <w:t xml:space="preserve"> to be removed, all objects must have the same patient identifier)?  </w:t>
      </w:r>
    </w:p>
    <w:p w14:paraId="2ED61234" w14:textId="77777777" w:rsidR="009E2CA0" w:rsidRPr="00176D33" w:rsidRDefault="009E2CA0" w:rsidP="00887A26">
      <w:pPr>
        <w:pStyle w:val="BodyText"/>
        <w:rPr>
          <w:i/>
          <w:iCs/>
        </w:rPr>
      </w:pPr>
      <w:r w:rsidRPr="00176D33">
        <w:rPr>
          <w:i/>
          <w:iCs/>
        </w:rPr>
        <w:t>Resolution: Currently, ITI-62 does not have this restriction. Both transactions are intended for administrative use</w:t>
      </w:r>
      <w:r w:rsidR="0089272C" w:rsidRPr="00176D33">
        <w:rPr>
          <w:i/>
          <w:iCs/>
        </w:rPr>
        <w:t xml:space="preserve"> only</w:t>
      </w:r>
      <w:r w:rsidRPr="00176D33">
        <w:rPr>
          <w:i/>
          <w:iCs/>
        </w:rPr>
        <w:t>.</w:t>
      </w:r>
    </w:p>
    <w:p w14:paraId="658515ED" w14:textId="77777777" w:rsidR="00EE327D" w:rsidRPr="00176D33" w:rsidRDefault="00EE327D" w:rsidP="00887A26">
      <w:pPr>
        <w:pStyle w:val="BodyText"/>
        <w:rPr>
          <w:b/>
          <w:bCs/>
          <w:i/>
          <w:iCs/>
        </w:rPr>
      </w:pPr>
      <w:r w:rsidRPr="00176D33">
        <w:rPr>
          <w:b/>
          <w:bCs/>
          <w:i/>
          <w:iCs/>
        </w:rPr>
        <w:t xml:space="preserve">RMD_009: Confirm that the existing ITI-62 transaction should be used for the removal of other metadata objects beside </w:t>
      </w:r>
      <w:proofErr w:type="spellStart"/>
      <w:r w:rsidRPr="00176D33">
        <w:rPr>
          <w:b/>
          <w:bCs/>
          <w:i/>
          <w:iCs/>
        </w:rPr>
        <w:t>DocumentEntry</w:t>
      </w:r>
      <w:proofErr w:type="spellEnd"/>
      <w:r w:rsidRPr="00176D33">
        <w:rPr>
          <w:b/>
          <w:bCs/>
          <w:i/>
          <w:iCs/>
        </w:rPr>
        <w:t xml:space="preserve"> objects and its related Association objects. If so, what additional guidance should be provided to implementers? </w:t>
      </w:r>
    </w:p>
    <w:p w14:paraId="3DA7186A" w14:textId="28FE7166" w:rsidR="00EE327D" w:rsidRPr="00176D33" w:rsidRDefault="00EE327D" w:rsidP="00887A26">
      <w:pPr>
        <w:pStyle w:val="BodyText"/>
        <w:rPr>
          <w:i/>
          <w:iCs/>
        </w:rPr>
      </w:pPr>
      <w:r w:rsidRPr="00176D33">
        <w:rPr>
          <w:i/>
          <w:iCs/>
        </w:rPr>
        <w:t>Resolution: Technically, ITI-62 did not have any technical limitations to prevent implementer from removing Submission Sets o</w:t>
      </w:r>
      <w:r w:rsidR="00FB6527" w:rsidRPr="00176D33">
        <w:rPr>
          <w:i/>
          <w:iCs/>
        </w:rPr>
        <w:t>r</w:t>
      </w:r>
      <w:r w:rsidRPr="00176D33">
        <w:rPr>
          <w:i/>
          <w:iCs/>
        </w:rPr>
        <w:t xml:space="preserve"> Folders with this transaction</w:t>
      </w:r>
      <w:r w:rsidR="00B04CA1" w:rsidRPr="00176D33">
        <w:rPr>
          <w:i/>
          <w:iCs/>
        </w:rPr>
        <w:t xml:space="preserve">. </w:t>
      </w:r>
      <w:r w:rsidR="003D42C2" w:rsidRPr="00176D33">
        <w:rPr>
          <w:i/>
          <w:iCs/>
        </w:rPr>
        <w:t xml:space="preserve">For this profile, this transaction has been renamed </w:t>
      </w:r>
      <w:r w:rsidRPr="00176D33">
        <w:rPr>
          <w:i/>
          <w:iCs/>
        </w:rPr>
        <w:t xml:space="preserve">to describe </w:t>
      </w:r>
      <w:r w:rsidR="00BC6A2A" w:rsidRPr="00176D33">
        <w:rPr>
          <w:i/>
          <w:iCs/>
        </w:rPr>
        <w:t xml:space="preserve">its </w:t>
      </w:r>
      <w:r w:rsidRPr="00176D33">
        <w:rPr>
          <w:i/>
          <w:iCs/>
        </w:rPr>
        <w:t>use</w:t>
      </w:r>
      <w:r w:rsidR="005773EE" w:rsidRPr="00176D33">
        <w:rPr>
          <w:i/>
          <w:iCs/>
        </w:rPr>
        <w:t xml:space="preserve"> better</w:t>
      </w:r>
      <w:r w:rsidRPr="00176D33">
        <w:rPr>
          <w:i/>
          <w:iCs/>
        </w:rPr>
        <w:t>.</w:t>
      </w:r>
    </w:p>
    <w:p w14:paraId="4E6062E3" w14:textId="77777777" w:rsidR="00FB6527" w:rsidRPr="00176D33" w:rsidRDefault="00FB6527">
      <w:pPr>
        <w:pStyle w:val="BodyText"/>
        <w:rPr>
          <w:i/>
          <w:iCs/>
        </w:rPr>
      </w:pPr>
      <w:r w:rsidRPr="00176D33">
        <w:rPr>
          <w:i/>
          <w:iCs/>
        </w:rPr>
        <w:t>This is being further address in RMD_</w:t>
      </w:r>
      <w:r w:rsidR="009C69A6" w:rsidRPr="00176D33">
        <w:rPr>
          <w:i/>
          <w:iCs/>
        </w:rPr>
        <w:t>010</w:t>
      </w:r>
      <w:r w:rsidRPr="00176D33">
        <w:rPr>
          <w:i/>
          <w:iCs/>
        </w:rPr>
        <w:t>.</w:t>
      </w:r>
    </w:p>
    <w:p w14:paraId="62BE8A23" w14:textId="77777777" w:rsidR="00B9613A" w:rsidRPr="00176D33" w:rsidRDefault="00B9613A" w:rsidP="00887A26">
      <w:pPr>
        <w:pStyle w:val="BodyText"/>
        <w:rPr>
          <w:b/>
          <w:bCs/>
          <w:i/>
          <w:iCs/>
        </w:rPr>
      </w:pPr>
      <w:r w:rsidRPr="00176D33">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FD58A83" w:rsidR="00B9613A" w:rsidRPr="00176D33" w:rsidRDefault="00B9613A" w:rsidP="00887A26">
      <w:pPr>
        <w:pStyle w:val="BodyText"/>
        <w:rPr>
          <w:i/>
          <w:iCs/>
        </w:rPr>
      </w:pPr>
      <w:r w:rsidRPr="00176D33">
        <w:rPr>
          <w:i/>
          <w:iCs/>
        </w:rPr>
        <w:t xml:space="preserve">Resolution: Time was not available to address the full scope of this issue within </w:t>
      </w:r>
      <w:r w:rsidR="00622E83" w:rsidRPr="00176D33">
        <w:rPr>
          <w:i/>
          <w:iCs/>
        </w:rPr>
        <w:t xml:space="preserve">this Technical Committee </w:t>
      </w:r>
      <w:r w:rsidRPr="00176D33">
        <w:rPr>
          <w:i/>
          <w:iCs/>
        </w:rPr>
        <w:t xml:space="preserve">work item. </w:t>
      </w:r>
      <w:r w:rsidR="00622E83" w:rsidRPr="00176D33">
        <w:rPr>
          <w:i/>
          <w:iCs/>
        </w:rPr>
        <w:t xml:space="preserve">A new work item </w:t>
      </w:r>
      <w:r w:rsidRPr="00176D33">
        <w:rPr>
          <w:i/>
          <w:iCs/>
        </w:rPr>
        <w:t>may</w:t>
      </w:r>
      <w:r w:rsidR="00622E83" w:rsidRPr="00176D33">
        <w:rPr>
          <w:i/>
          <w:iCs/>
        </w:rPr>
        <w:t xml:space="preserve"> </w:t>
      </w:r>
      <w:r w:rsidRPr="00176D33">
        <w:rPr>
          <w:i/>
          <w:iCs/>
        </w:rPr>
        <w:t xml:space="preserve">be </w:t>
      </w:r>
      <w:r w:rsidR="00622E83" w:rsidRPr="00176D33">
        <w:rPr>
          <w:i/>
          <w:iCs/>
        </w:rPr>
        <w:t xml:space="preserve">considered in the future to </w:t>
      </w:r>
      <w:r w:rsidRPr="00176D33">
        <w:rPr>
          <w:i/>
          <w:iCs/>
        </w:rPr>
        <w:t>address</w:t>
      </w:r>
      <w:r w:rsidR="00622E83" w:rsidRPr="00176D33">
        <w:rPr>
          <w:i/>
          <w:iCs/>
        </w:rPr>
        <w:t xml:space="preserve"> these concerns</w:t>
      </w:r>
      <w:r w:rsidRPr="00176D33">
        <w:rPr>
          <w:i/>
          <w:iCs/>
        </w:rPr>
        <w:t>.</w:t>
      </w:r>
    </w:p>
    <w:p w14:paraId="731F1561" w14:textId="20886E0A" w:rsidR="00E30DCD" w:rsidRPr="00176D33" w:rsidRDefault="00E30DCD" w:rsidP="00E30DCD">
      <w:pPr>
        <w:pStyle w:val="BodyText"/>
        <w:rPr>
          <w:b/>
          <w:i/>
          <w:iCs/>
        </w:rPr>
      </w:pPr>
      <w:r w:rsidRPr="00176D33">
        <w:rPr>
          <w:b/>
          <w:i/>
          <w:iCs/>
        </w:rPr>
        <w:t xml:space="preserve">RMD_011: Should ITI-62 be the only method for requesting that a patient record be removed from an XDS Affinity Domain? How about an HL7-V2 or FHIR message?  </w:t>
      </w:r>
    </w:p>
    <w:p w14:paraId="0A842234" w14:textId="745D52C6" w:rsidR="00E30DCD" w:rsidRPr="00176D33" w:rsidRDefault="00E30DCD" w:rsidP="00E30DCD">
      <w:pPr>
        <w:pStyle w:val="BodyText"/>
        <w:rPr>
          <w:i/>
          <w:iCs/>
        </w:rPr>
      </w:pPr>
      <w:r w:rsidRPr="00176D33">
        <w:rPr>
          <w:i/>
          <w:iCs/>
        </w:rPr>
        <w:t xml:space="preserve">Resolution: This remains out of scope for this </w:t>
      </w:r>
      <w:r w:rsidR="003C00B0" w:rsidRPr="00176D33">
        <w:rPr>
          <w:i/>
          <w:iCs/>
        </w:rPr>
        <w:t>profile</w:t>
      </w:r>
      <w:r w:rsidRPr="00176D33">
        <w:rPr>
          <w:i/>
          <w:iCs/>
        </w:rPr>
        <w:t>.</w:t>
      </w:r>
      <w:r w:rsidR="005773EE" w:rsidRPr="00176D33">
        <w:rPr>
          <w:i/>
          <w:iCs/>
        </w:rPr>
        <w:t xml:space="preserve"> </w:t>
      </w:r>
    </w:p>
    <w:p w14:paraId="0A20D107" w14:textId="3B3D662C" w:rsidR="00E30DCD" w:rsidRPr="00176D33" w:rsidRDefault="00E30DCD" w:rsidP="00E30DCD">
      <w:pPr>
        <w:pStyle w:val="BodyText"/>
        <w:rPr>
          <w:b/>
          <w:i/>
          <w:iCs/>
        </w:rPr>
      </w:pPr>
      <w:r w:rsidRPr="00176D33">
        <w:rPr>
          <w:b/>
          <w:i/>
          <w:iCs/>
        </w:rPr>
        <w:t xml:space="preserve">RMD_012: Should the Document Administrator be used for this </w:t>
      </w:r>
      <w:r w:rsidR="003C00B0" w:rsidRPr="00176D33">
        <w:rPr>
          <w:b/>
          <w:i/>
          <w:iCs/>
        </w:rPr>
        <w:t xml:space="preserve">profile </w:t>
      </w:r>
      <w:r w:rsidRPr="00176D33">
        <w:rPr>
          <w:b/>
          <w:i/>
          <w:iCs/>
        </w:rPr>
        <w:t>or is a different actor needed (e.g.</w:t>
      </w:r>
      <w:r w:rsidR="005E06F5" w:rsidRPr="00176D33">
        <w:rPr>
          <w:b/>
          <w:i/>
          <w:iCs/>
        </w:rPr>
        <w:t>,</w:t>
      </w:r>
      <w:r w:rsidRPr="00176D33">
        <w:rPr>
          <w:b/>
          <w:i/>
          <w:iCs/>
        </w:rPr>
        <w:t xml:space="preserve"> Content Updater/Remover)?  This </w:t>
      </w:r>
      <w:r w:rsidR="00637F80" w:rsidRPr="00176D33">
        <w:rPr>
          <w:b/>
          <w:i/>
          <w:iCs/>
        </w:rPr>
        <w:t>would</w:t>
      </w:r>
      <w:r w:rsidRPr="00176D33">
        <w:rPr>
          <w:b/>
          <w:i/>
          <w:iCs/>
        </w:rPr>
        <w:t xml:space="preserve"> </w:t>
      </w:r>
      <w:r w:rsidR="00637F80" w:rsidRPr="00176D33">
        <w:rPr>
          <w:b/>
          <w:i/>
          <w:iCs/>
        </w:rPr>
        <w:t xml:space="preserve">help </w:t>
      </w:r>
      <w:r w:rsidRPr="00176D33">
        <w:rPr>
          <w:b/>
          <w:i/>
          <w:iCs/>
        </w:rPr>
        <w:t>focus the supplement if RMD is not published in concurrence with MU</w:t>
      </w:r>
      <w:r w:rsidR="00B04CA1" w:rsidRPr="00176D33">
        <w:rPr>
          <w:b/>
          <w:i/>
          <w:iCs/>
        </w:rPr>
        <w:t xml:space="preserve">. </w:t>
      </w:r>
    </w:p>
    <w:p w14:paraId="27FFAC7F" w14:textId="3D8583B8" w:rsidR="00E30DCD" w:rsidRPr="00176D33" w:rsidRDefault="00E30DCD" w:rsidP="00E30DCD">
      <w:pPr>
        <w:pStyle w:val="BodyText"/>
        <w:rPr>
          <w:i/>
          <w:iCs/>
        </w:rPr>
      </w:pPr>
      <w:r w:rsidRPr="00176D33">
        <w:rPr>
          <w:i/>
          <w:iCs/>
        </w:rPr>
        <w:t xml:space="preserve">Resolution: </w:t>
      </w:r>
      <w:r w:rsidR="003D42C2" w:rsidRPr="00176D33">
        <w:rPr>
          <w:i/>
          <w:iCs/>
        </w:rPr>
        <w:t xml:space="preserve">It was felt that reusing existing actors </w:t>
      </w:r>
      <w:r w:rsidR="00BC6A2A" w:rsidRPr="00176D33">
        <w:rPr>
          <w:i/>
          <w:iCs/>
        </w:rPr>
        <w:t xml:space="preserve">for this profile </w:t>
      </w:r>
      <w:r w:rsidR="003D42C2" w:rsidRPr="00176D33">
        <w:rPr>
          <w:i/>
          <w:iCs/>
        </w:rPr>
        <w:t xml:space="preserve">would allow for better </w:t>
      </w:r>
      <w:r w:rsidR="00BC6A2A" w:rsidRPr="00176D33">
        <w:rPr>
          <w:i/>
          <w:iCs/>
        </w:rPr>
        <w:t>comprehension by implementers</w:t>
      </w:r>
      <w:r w:rsidRPr="00176D33">
        <w:rPr>
          <w:i/>
          <w:iCs/>
        </w:rPr>
        <w:t>.</w:t>
      </w:r>
      <w:r w:rsidR="003D42C2" w:rsidRPr="00176D33">
        <w:rPr>
          <w:i/>
          <w:iCs/>
        </w:rPr>
        <w:t xml:space="preserve"> </w:t>
      </w:r>
    </w:p>
    <w:p w14:paraId="16894B65" w14:textId="77777777" w:rsidR="000B1688" w:rsidRPr="00176D33" w:rsidRDefault="000B1688" w:rsidP="00887A26">
      <w:pPr>
        <w:pStyle w:val="BodyText"/>
        <w:rPr>
          <w:b/>
          <w:bCs/>
          <w:i/>
          <w:iCs/>
        </w:rPr>
      </w:pPr>
      <w:r w:rsidRPr="00176D33">
        <w:rPr>
          <w:b/>
          <w:bCs/>
          <w:i/>
          <w:iCs/>
        </w:rPr>
        <w:lastRenderedPageBreak/>
        <w:t xml:space="preserve">RMD_013: Do restrictions need to be added to ITI-62 to restrict users from removing prior versions of metadata and leaving just the latest version? </w:t>
      </w:r>
    </w:p>
    <w:p w14:paraId="2C1E3191" w14:textId="77777777" w:rsidR="000B1688" w:rsidRPr="00176D33" w:rsidRDefault="000B1688" w:rsidP="00887A26">
      <w:pPr>
        <w:pStyle w:val="BodyText"/>
        <w:rPr>
          <w:i/>
          <w:iCs/>
        </w:rPr>
      </w:pPr>
      <w:r w:rsidRPr="00176D33">
        <w:rPr>
          <w:i/>
          <w:iCs/>
        </w:rPr>
        <w:t>Resolution: This will be address</w:t>
      </w:r>
      <w:r w:rsidR="005E06F5" w:rsidRPr="00176D33">
        <w:rPr>
          <w:i/>
          <w:iCs/>
        </w:rPr>
        <w:t>ed</w:t>
      </w:r>
      <w:r w:rsidRPr="00176D33">
        <w:rPr>
          <w:i/>
          <w:iCs/>
        </w:rPr>
        <w:t xml:space="preserve"> if any rules and/or restrictions</w:t>
      </w:r>
      <w:r w:rsidR="00070A9B" w:rsidRPr="00176D33">
        <w:rPr>
          <w:i/>
          <w:iCs/>
        </w:rPr>
        <w:t xml:space="preserve"> for metadata versioning</w:t>
      </w:r>
      <w:r w:rsidRPr="00176D33">
        <w:rPr>
          <w:i/>
          <w:iCs/>
        </w:rPr>
        <w:t xml:space="preserve"> are introduced in Metadata Update Supplement</w:t>
      </w:r>
      <w:r w:rsidR="00B04CA1" w:rsidRPr="00176D33">
        <w:rPr>
          <w:i/>
          <w:iCs/>
        </w:rPr>
        <w:t xml:space="preserve">. </w:t>
      </w:r>
      <w:r w:rsidRPr="00176D33">
        <w:rPr>
          <w:i/>
          <w:iCs/>
        </w:rPr>
        <w:t xml:space="preserve">Currently, the </w:t>
      </w:r>
      <w:proofErr w:type="spellStart"/>
      <w:r w:rsidRPr="00176D33">
        <w:rPr>
          <w:i/>
          <w:iCs/>
        </w:rPr>
        <w:t>ebXML</w:t>
      </w:r>
      <w:proofErr w:type="spellEnd"/>
      <w:r w:rsidRPr="00176D33">
        <w:rPr>
          <w:i/>
          <w:iCs/>
        </w:rPr>
        <w:t xml:space="preserve"> standard allows for the removal of both approved and deprecated objects</w:t>
      </w:r>
      <w:r w:rsidR="00637F80" w:rsidRPr="00176D33">
        <w:rPr>
          <w:i/>
          <w:iCs/>
        </w:rPr>
        <w:t xml:space="preserve">. This </w:t>
      </w:r>
      <w:r w:rsidR="00070A9B" w:rsidRPr="00176D33">
        <w:rPr>
          <w:i/>
          <w:iCs/>
        </w:rPr>
        <w:t>is sufficient for non-MU environments</w:t>
      </w:r>
      <w:r w:rsidR="00B04CA1" w:rsidRPr="00176D33">
        <w:rPr>
          <w:i/>
          <w:iCs/>
        </w:rPr>
        <w:t xml:space="preserve">. </w:t>
      </w:r>
    </w:p>
    <w:p w14:paraId="1D605348" w14:textId="77777777" w:rsidR="00C17AF1" w:rsidRPr="00176D33" w:rsidRDefault="00C17AF1" w:rsidP="00887A26">
      <w:pPr>
        <w:pStyle w:val="BodyText"/>
        <w:rPr>
          <w:b/>
          <w:bCs/>
          <w:i/>
          <w:iCs/>
        </w:rPr>
      </w:pPr>
      <w:r w:rsidRPr="00176D33">
        <w:rPr>
          <w:b/>
          <w:bCs/>
          <w:i/>
          <w:iCs/>
        </w:rPr>
        <w:t xml:space="preserve">RMD_014: Should the existing MU transactions be renamed to improve </w:t>
      </w:r>
      <w:r w:rsidR="0089272C" w:rsidRPr="00176D33">
        <w:rPr>
          <w:b/>
          <w:bCs/>
          <w:i/>
          <w:iCs/>
        </w:rPr>
        <w:t xml:space="preserve">and </w:t>
      </w:r>
      <w:r w:rsidRPr="00176D33">
        <w:rPr>
          <w:b/>
          <w:bCs/>
          <w:i/>
          <w:iCs/>
        </w:rPr>
        <w:t>better identify their expected actions</w:t>
      </w:r>
      <w:r w:rsidR="005E06F5" w:rsidRPr="00176D33">
        <w:rPr>
          <w:b/>
          <w:bCs/>
          <w:i/>
          <w:iCs/>
        </w:rPr>
        <w:t xml:space="preserve"> </w:t>
      </w:r>
      <w:r w:rsidRPr="00176D33">
        <w:rPr>
          <w:b/>
          <w:bCs/>
          <w:i/>
          <w:iCs/>
        </w:rPr>
        <w:t>(e.g</w:t>
      </w:r>
      <w:r w:rsidR="00637F80" w:rsidRPr="00176D33">
        <w:rPr>
          <w:b/>
          <w:bCs/>
          <w:i/>
          <w:iCs/>
        </w:rPr>
        <w:t xml:space="preserve">.: rename </w:t>
      </w:r>
      <w:r w:rsidRPr="00176D33">
        <w:rPr>
          <w:b/>
          <w:bCs/>
          <w:i/>
          <w:iCs/>
        </w:rPr>
        <w:t>Update Document Set to Update Metadata</w:t>
      </w:r>
      <w:r w:rsidR="00637F80" w:rsidRPr="00176D33">
        <w:rPr>
          <w:b/>
          <w:bCs/>
          <w:i/>
          <w:iCs/>
        </w:rPr>
        <w:t xml:space="preserve">, and </w:t>
      </w:r>
      <w:r w:rsidRPr="00176D33">
        <w:rPr>
          <w:b/>
          <w:bCs/>
          <w:i/>
          <w:iCs/>
        </w:rPr>
        <w:t>Delete Document Set to Remove Metadata</w:t>
      </w:r>
      <w:r w:rsidR="00637F80" w:rsidRPr="00176D33">
        <w:rPr>
          <w:b/>
          <w:bCs/>
          <w:i/>
          <w:iCs/>
        </w:rPr>
        <w:t>)</w:t>
      </w:r>
      <w:r w:rsidRPr="00176D33">
        <w:rPr>
          <w:b/>
          <w:bCs/>
          <w:i/>
          <w:iCs/>
        </w:rPr>
        <w:t xml:space="preserve">? </w:t>
      </w:r>
    </w:p>
    <w:p w14:paraId="1367AF33" w14:textId="21890F7A" w:rsidR="00C17AF1" w:rsidRPr="00176D33" w:rsidRDefault="00C17AF1" w:rsidP="00887A26">
      <w:pPr>
        <w:pStyle w:val="BodyText"/>
        <w:rPr>
          <w:i/>
          <w:iCs/>
        </w:rPr>
      </w:pPr>
      <w:r w:rsidRPr="00176D33">
        <w:rPr>
          <w:i/>
          <w:iCs/>
        </w:rPr>
        <w:t xml:space="preserve">Resolution:  </w:t>
      </w:r>
      <w:r w:rsidR="00637F80" w:rsidRPr="00176D33">
        <w:rPr>
          <w:i/>
          <w:iCs/>
        </w:rPr>
        <w:t>T</w:t>
      </w:r>
      <w:r w:rsidRPr="00176D33">
        <w:rPr>
          <w:i/>
          <w:iCs/>
        </w:rPr>
        <w:t>his profile</w:t>
      </w:r>
      <w:r w:rsidR="00637F80" w:rsidRPr="00176D33">
        <w:rPr>
          <w:i/>
          <w:iCs/>
        </w:rPr>
        <w:t xml:space="preserve"> renames </w:t>
      </w:r>
      <w:r w:rsidRPr="00176D33">
        <w:rPr>
          <w:i/>
          <w:iCs/>
        </w:rPr>
        <w:t xml:space="preserve">the Delete Document Set transaction to better reflect its </w:t>
      </w:r>
      <w:r w:rsidR="00637F80" w:rsidRPr="00176D33">
        <w:rPr>
          <w:i/>
          <w:iCs/>
        </w:rPr>
        <w:t xml:space="preserve">technical capabilities and </w:t>
      </w:r>
      <w:r w:rsidRPr="00176D33">
        <w:rPr>
          <w:i/>
          <w:iCs/>
        </w:rPr>
        <w:t>use within this profile</w:t>
      </w:r>
      <w:r w:rsidR="00B04CA1" w:rsidRPr="00176D33">
        <w:rPr>
          <w:i/>
          <w:iCs/>
        </w:rPr>
        <w:t xml:space="preserve">. </w:t>
      </w:r>
      <w:r w:rsidRPr="00176D33">
        <w:rPr>
          <w:i/>
          <w:iCs/>
        </w:rPr>
        <w:t>The transaction</w:t>
      </w:r>
      <w:r w:rsidR="003C00B0" w:rsidRPr="00176D33">
        <w:rPr>
          <w:i/>
          <w:iCs/>
        </w:rPr>
        <w:t>'</w:t>
      </w:r>
      <w:r w:rsidR="0089272C" w:rsidRPr="00176D33">
        <w:rPr>
          <w:i/>
          <w:iCs/>
        </w:rPr>
        <w:t>s,</w:t>
      </w:r>
      <w:r w:rsidRPr="00176D33">
        <w:rPr>
          <w:i/>
          <w:iCs/>
        </w:rPr>
        <w:t xml:space="preserve"> </w:t>
      </w:r>
      <w:proofErr w:type="spellStart"/>
      <w:r w:rsidRPr="00176D33">
        <w:rPr>
          <w:i/>
          <w:iCs/>
        </w:rPr>
        <w:t>wsa:Action</w:t>
      </w:r>
      <w:proofErr w:type="spellEnd"/>
      <w:r w:rsidRPr="00176D33">
        <w:rPr>
          <w:i/>
          <w:iCs/>
        </w:rPr>
        <w:t xml:space="preserve">, though, cannot be </w:t>
      </w:r>
      <w:r w:rsidR="00637F80" w:rsidRPr="00176D33">
        <w:rPr>
          <w:i/>
          <w:iCs/>
        </w:rPr>
        <w:t xml:space="preserve">modified </w:t>
      </w:r>
      <w:r w:rsidRPr="00176D33">
        <w:rPr>
          <w:i/>
          <w:iCs/>
        </w:rPr>
        <w:t>as this would be considered a breaking change for existing implementations.</w:t>
      </w:r>
    </w:p>
    <w:p w14:paraId="0BB8FA4B" w14:textId="77777777" w:rsidR="00B201A4" w:rsidRPr="00176D33" w:rsidRDefault="00B201A4" w:rsidP="00887A26">
      <w:pPr>
        <w:pStyle w:val="BodyText"/>
        <w:rPr>
          <w:b/>
          <w:bCs/>
          <w:i/>
          <w:iCs/>
        </w:rPr>
      </w:pPr>
      <w:r w:rsidRPr="00176D33">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176D33" w:rsidRDefault="00B201A4" w:rsidP="00887A26">
      <w:pPr>
        <w:pStyle w:val="BodyText"/>
        <w:rPr>
          <w:i/>
          <w:iCs/>
        </w:rPr>
      </w:pPr>
      <w:r w:rsidRPr="00176D33">
        <w:rPr>
          <w:i/>
          <w:iCs/>
        </w:rPr>
        <w:t>Resolution: Recommendations made in security sections. No mandates made.</w:t>
      </w:r>
    </w:p>
    <w:p w14:paraId="4A602F5B" w14:textId="77777777" w:rsidR="00E30DCD" w:rsidRPr="00176D33" w:rsidRDefault="00E30DCD" w:rsidP="00E30DCD">
      <w:pPr>
        <w:pStyle w:val="BodyText"/>
        <w:rPr>
          <w:i/>
          <w:iCs/>
        </w:rPr>
      </w:pPr>
      <w:r w:rsidRPr="00176D33">
        <w:rPr>
          <w:b/>
          <w:i/>
          <w:iCs/>
        </w:rPr>
        <w:t>RMD_016 (MV038)</w:t>
      </w:r>
      <w:r w:rsidRPr="00176D33">
        <w:rPr>
          <w:i/>
          <w:iCs/>
        </w:rPr>
        <w:t>:</w:t>
      </w:r>
      <w:r w:rsidRPr="00176D33">
        <w:rPr>
          <w:b/>
          <w:i/>
          <w:iCs/>
        </w:rPr>
        <w:t xml:space="preserve"> Should ITI establish rules for the deletion of metadata? Example is a submission of a </w:t>
      </w:r>
      <w:proofErr w:type="spellStart"/>
      <w:r w:rsidRPr="00176D33">
        <w:rPr>
          <w:b/>
          <w:i/>
          <w:iCs/>
        </w:rPr>
        <w:t>DocumentEntry</w:t>
      </w:r>
      <w:proofErr w:type="spellEnd"/>
      <w:r w:rsidRPr="00176D33">
        <w:rPr>
          <w:b/>
          <w:i/>
          <w:iCs/>
        </w:rPr>
        <w:t xml:space="preserve"> with its attendant </w:t>
      </w:r>
      <w:proofErr w:type="spellStart"/>
      <w:r w:rsidRPr="00176D33">
        <w:rPr>
          <w:b/>
          <w:i/>
          <w:iCs/>
        </w:rPr>
        <w:t>SubmissionSet</w:t>
      </w:r>
      <w:proofErr w:type="spellEnd"/>
      <w:r w:rsidRPr="00176D33">
        <w:rPr>
          <w:b/>
          <w:i/>
          <w:iCs/>
        </w:rPr>
        <w:t xml:space="preserve"> and </w:t>
      </w:r>
      <w:proofErr w:type="spellStart"/>
      <w:r w:rsidRPr="00176D33">
        <w:rPr>
          <w:b/>
          <w:i/>
          <w:iCs/>
        </w:rPr>
        <w:t>HasMember</w:t>
      </w:r>
      <w:proofErr w:type="spellEnd"/>
      <w:r w:rsidRPr="00176D33">
        <w:rPr>
          <w:b/>
          <w:i/>
          <w:iCs/>
        </w:rPr>
        <w:t xml:space="preserve"> association. The minimal deletion of the </w:t>
      </w:r>
      <w:proofErr w:type="spellStart"/>
      <w:r w:rsidRPr="00176D33">
        <w:rPr>
          <w:b/>
          <w:i/>
          <w:iCs/>
        </w:rPr>
        <w:t>DocumentEntry</w:t>
      </w:r>
      <w:proofErr w:type="spellEnd"/>
      <w:r w:rsidRPr="00176D33">
        <w:rPr>
          <w:b/>
          <w:i/>
          <w:iCs/>
        </w:rPr>
        <w:t xml:space="preserve"> must delete the association as well. This leaves a </w:t>
      </w:r>
      <w:proofErr w:type="spellStart"/>
      <w:r w:rsidRPr="00176D33">
        <w:rPr>
          <w:b/>
          <w:i/>
          <w:iCs/>
        </w:rPr>
        <w:t>SubmissionSet</w:t>
      </w:r>
      <w:proofErr w:type="spellEnd"/>
      <w:r w:rsidRPr="00176D33">
        <w:rPr>
          <w:b/>
          <w:i/>
          <w:iCs/>
        </w:rPr>
        <w:t xml:space="preserve"> with no contents. Should the profile require the deletion of the </w:t>
      </w:r>
      <w:proofErr w:type="spellStart"/>
      <w:r w:rsidRPr="00176D33">
        <w:rPr>
          <w:b/>
          <w:i/>
          <w:iCs/>
        </w:rPr>
        <w:t>SubmissionSet</w:t>
      </w:r>
      <w:proofErr w:type="spellEnd"/>
      <w:r w:rsidRPr="00176D33">
        <w:rPr>
          <w:b/>
          <w:i/>
          <w:iCs/>
        </w:rPr>
        <w:t xml:space="preserve"> as well? Obviously more complicated examples exist</w:t>
      </w:r>
      <w:r w:rsidR="00B04CA1" w:rsidRPr="00176D33">
        <w:rPr>
          <w:b/>
          <w:i/>
          <w:iCs/>
        </w:rPr>
        <w:t xml:space="preserve">. </w:t>
      </w:r>
    </w:p>
    <w:p w14:paraId="670583FB" w14:textId="77777777" w:rsidR="00E30DCD" w:rsidRPr="00176D33" w:rsidRDefault="00E30DCD" w:rsidP="00E30DCD">
      <w:pPr>
        <w:pStyle w:val="BodyText"/>
        <w:rPr>
          <w:i/>
          <w:iCs/>
        </w:rPr>
      </w:pPr>
      <w:r w:rsidRPr="00176D33">
        <w:rPr>
          <w:i/>
          <w:iCs/>
        </w:rPr>
        <w:t>MU Resolution: IHE has not added any restrictions to be base standard. The amount of deletion is not restricted.</w:t>
      </w:r>
    </w:p>
    <w:p w14:paraId="59A530CA" w14:textId="39D654ED" w:rsidR="00E30DCD" w:rsidRPr="00176D33" w:rsidRDefault="00871AF4" w:rsidP="00E30DCD">
      <w:pPr>
        <w:pStyle w:val="BodyText"/>
        <w:rPr>
          <w:i/>
          <w:iCs/>
        </w:rPr>
      </w:pPr>
      <w:r w:rsidRPr="00176D33">
        <w:rPr>
          <w:i/>
          <w:iCs/>
        </w:rPr>
        <w:t>Resolution: This has been addressed by providing guidance to allow full removal of metadata</w:t>
      </w:r>
      <w:r w:rsidR="00B04CA1" w:rsidRPr="00176D33">
        <w:rPr>
          <w:i/>
          <w:iCs/>
        </w:rPr>
        <w:t xml:space="preserve">. </w:t>
      </w:r>
      <w:r w:rsidRPr="00176D33">
        <w:rPr>
          <w:i/>
          <w:iCs/>
        </w:rPr>
        <w:t xml:space="preserve">In addition, a new requirement and error code has been added to ITI-62 to </w:t>
      </w:r>
      <w:r w:rsidR="0089272C" w:rsidRPr="00176D33">
        <w:rPr>
          <w:i/>
          <w:iCs/>
        </w:rPr>
        <w:t>encourage</w:t>
      </w:r>
      <w:r w:rsidRPr="00176D33">
        <w:rPr>
          <w:i/>
          <w:iCs/>
        </w:rPr>
        <w:t xml:space="preserve"> the removal of </w:t>
      </w:r>
      <w:r w:rsidR="0089272C" w:rsidRPr="00176D33">
        <w:rPr>
          <w:i/>
          <w:iCs/>
        </w:rPr>
        <w:t xml:space="preserve">a non-referenced </w:t>
      </w:r>
      <w:r w:rsidRPr="00176D33">
        <w:rPr>
          <w:i/>
          <w:iCs/>
        </w:rPr>
        <w:t>Submission Set</w:t>
      </w:r>
      <w:r w:rsidR="0089272C" w:rsidRPr="00176D33">
        <w:rPr>
          <w:i/>
          <w:iCs/>
        </w:rPr>
        <w:t xml:space="preserve"> as best practice</w:t>
      </w:r>
      <w:r w:rsidRPr="00176D33">
        <w:rPr>
          <w:i/>
          <w:iCs/>
        </w:rPr>
        <w:t>.</w:t>
      </w:r>
      <w:r w:rsidR="003C00B0" w:rsidRPr="00176D33">
        <w:rPr>
          <w:i/>
          <w:iCs/>
        </w:rPr>
        <w:t xml:space="preserve"> See RMD_010</w:t>
      </w:r>
      <w:r w:rsidR="00974DC2" w:rsidRPr="00176D33">
        <w:rPr>
          <w:i/>
          <w:iCs/>
        </w:rPr>
        <w:t xml:space="preserve"> for related topic</w:t>
      </w:r>
      <w:r w:rsidR="00760E51" w:rsidRPr="00176D33">
        <w:rPr>
          <w:i/>
          <w:iCs/>
        </w:rPr>
        <w:t xml:space="preserve">. </w:t>
      </w:r>
    </w:p>
    <w:p w14:paraId="314D91D8" w14:textId="77777777" w:rsidR="00B201A4" w:rsidRPr="00176D33" w:rsidRDefault="00B201A4" w:rsidP="00887A26">
      <w:pPr>
        <w:pStyle w:val="BodyText"/>
        <w:rPr>
          <w:b/>
          <w:bCs/>
          <w:i/>
          <w:iCs/>
        </w:rPr>
      </w:pPr>
      <w:r w:rsidRPr="00176D33">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176D33" w:rsidRDefault="00B201A4" w:rsidP="00887A26">
      <w:pPr>
        <w:pStyle w:val="BodyText"/>
        <w:rPr>
          <w:i/>
          <w:iCs/>
        </w:rPr>
      </w:pPr>
      <w:r w:rsidRPr="00176D33">
        <w:rPr>
          <w:i/>
          <w:iCs/>
        </w:rPr>
        <w:t xml:space="preserve">Resolution: </w:t>
      </w:r>
      <w:r w:rsidR="00974DC2" w:rsidRPr="00176D33">
        <w:rPr>
          <w:i/>
          <w:iCs/>
        </w:rPr>
        <w:t>This has been addressed in this profile</w:t>
      </w:r>
      <w:r w:rsidRPr="00176D33">
        <w:rPr>
          <w:i/>
          <w:iCs/>
        </w:rPr>
        <w:t>.</w:t>
      </w:r>
    </w:p>
    <w:p w14:paraId="5A9E8FCD" w14:textId="77777777" w:rsidR="00E30DCD" w:rsidRPr="00176D33" w:rsidRDefault="00E30DCD" w:rsidP="00E30DCD">
      <w:pPr>
        <w:pStyle w:val="BodyText"/>
        <w:rPr>
          <w:b/>
          <w:i/>
          <w:iCs/>
        </w:rPr>
      </w:pPr>
      <w:r w:rsidRPr="00176D33">
        <w:rPr>
          <w:b/>
          <w:i/>
          <w:iCs/>
        </w:rPr>
        <w:t xml:space="preserve">RMD_018: Should an On-demand Document Source be included in Volume 1 material for the Remove Documents transaction? </w:t>
      </w:r>
    </w:p>
    <w:p w14:paraId="0FFF86D0" w14:textId="400EDD44" w:rsidR="00E30DCD" w:rsidRPr="00176D33" w:rsidRDefault="00E30DCD" w:rsidP="00E30DCD">
      <w:pPr>
        <w:pStyle w:val="BodyText"/>
        <w:rPr>
          <w:i/>
          <w:iCs/>
        </w:rPr>
      </w:pPr>
      <w:r w:rsidRPr="00176D33">
        <w:rPr>
          <w:i/>
          <w:iCs/>
        </w:rPr>
        <w:t xml:space="preserve">Resolution:  </w:t>
      </w:r>
      <w:r w:rsidR="00974DC2" w:rsidRPr="00176D33">
        <w:rPr>
          <w:i/>
          <w:iCs/>
        </w:rPr>
        <w:t>It was determined that no specialized requirements were needed for this actor in this profile.</w:t>
      </w:r>
      <w:r w:rsidRPr="00176D33">
        <w:rPr>
          <w:i/>
          <w:iCs/>
        </w:rPr>
        <w:t xml:space="preserve"> </w:t>
      </w:r>
    </w:p>
    <w:p w14:paraId="58E39D26" w14:textId="77777777" w:rsidR="004D47B4" w:rsidRPr="00176D33" w:rsidRDefault="004D47B4" w:rsidP="00887A26">
      <w:pPr>
        <w:pStyle w:val="BodyText"/>
        <w:rPr>
          <w:b/>
          <w:bCs/>
          <w:i/>
          <w:iCs/>
        </w:rPr>
      </w:pPr>
      <w:r w:rsidRPr="00176D33">
        <w:rPr>
          <w:b/>
          <w:bCs/>
          <w:i/>
          <w:iCs/>
        </w:rPr>
        <w:t xml:space="preserve">RMD_019: Should the XDS Document Source be specifically called-out in this profile as an optional target for the Remove Documents transaction?  This would address a </w:t>
      </w:r>
      <w:r w:rsidR="003B3BCD" w:rsidRPr="00176D33">
        <w:rPr>
          <w:b/>
          <w:bCs/>
          <w:i/>
          <w:iCs/>
        </w:rPr>
        <w:t>comment made</w:t>
      </w:r>
      <w:r w:rsidRPr="00176D33">
        <w:rPr>
          <w:b/>
          <w:bCs/>
          <w:i/>
          <w:iCs/>
        </w:rPr>
        <w:t xml:space="preserve"> during the Planning Committee presentation</w:t>
      </w:r>
      <w:r w:rsidR="003B3BCD" w:rsidRPr="00176D33">
        <w:rPr>
          <w:b/>
          <w:bCs/>
          <w:i/>
          <w:iCs/>
        </w:rPr>
        <w:t xml:space="preserve"> where a system could </w:t>
      </w:r>
      <w:r w:rsidR="00DB4231" w:rsidRPr="00176D33">
        <w:rPr>
          <w:b/>
          <w:bCs/>
          <w:i/>
          <w:iCs/>
        </w:rPr>
        <w:t>inadvertently</w:t>
      </w:r>
      <w:r w:rsidR="003B3BCD" w:rsidRPr="00176D33">
        <w:rPr>
          <w:b/>
          <w:bCs/>
          <w:i/>
          <w:iCs/>
        </w:rPr>
        <w:t xml:space="preserve"> retain a document because a notification to remove it could not be received from a Document Administrator</w:t>
      </w:r>
      <w:r w:rsidRPr="00176D33">
        <w:rPr>
          <w:b/>
          <w:bCs/>
          <w:i/>
          <w:iCs/>
        </w:rPr>
        <w:t xml:space="preserve">. </w:t>
      </w:r>
    </w:p>
    <w:p w14:paraId="2F108E80" w14:textId="77777777" w:rsidR="004D47B4" w:rsidRPr="00176D33" w:rsidRDefault="004D47B4" w:rsidP="00887A26">
      <w:pPr>
        <w:pStyle w:val="BodyText"/>
        <w:rPr>
          <w:i/>
          <w:iCs/>
        </w:rPr>
      </w:pPr>
      <w:r w:rsidRPr="00176D33">
        <w:rPr>
          <w:i/>
          <w:iCs/>
        </w:rPr>
        <w:lastRenderedPageBreak/>
        <w:t>Resolution:  It was felt that adding this case was not necessary</w:t>
      </w:r>
      <w:r w:rsidR="00B04CA1" w:rsidRPr="00176D33">
        <w:rPr>
          <w:i/>
          <w:iCs/>
        </w:rPr>
        <w:t xml:space="preserve">. </w:t>
      </w:r>
      <w:r w:rsidRPr="00176D33">
        <w:rPr>
          <w:i/>
          <w:iCs/>
        </w:rPr>
        <w:t xml:space="preserve">The actors and transactions are flexible to accommodate this workflow, if desired. </w:t>
      </w:r>
    </w:p>
    <w:p w14:paraId="29379A38" w14:textId="154B4E26" w:rsidR="009E2CA0" w:rsidRPr="00176D33" w:rsidRDefault="009E2CA0" w:rsidP="00887A26">
      <w:pPr>
        <w:pStyle w:val="BodyText"/>
        <w:rPr>
          <w:b/>
          <w:bCs/>
          <w:i/>
          <w:iCs/>
        </w:rPr>
      </w:pPr>
      <w:r w:rsidRPr="00176D33">
        <w:rPr>
          <w:b/>
          <w:bCs/>
          <w:i/>
          <w:iCs/>
        </w:rPr>
        <w:t xml:space="preserve">RMD_020 (CP-ITI-810/CP-ITI-984): Should the ATNA audit message for the ITI-62 transaction include a </w:t>
      </w:r>
      <w:proofErr w:type="spellStart"/>
      <w:r w:rsidRPr="00176D33">
        <w:rPr>
          <w:b/>
          <w:bCs/>
          <w:i/>
          <w:iCs/>
        </w:rPr>
        <w:t>ParticipantObjectIdTypeCode</w:t>
      </w:r>
      <w:proofErr w:type="spellEnd"/>
      <w:r w:rsidRPr="00176D33">
        <w:rPr>
          <w:b/>
          <w:bCs/>
          <w:i/>
          <w:iCs/>
        </w:rPr>
        <w:t xml:space="preserve"> entry for Association objects? If so, what classification </w:t>
      </w:r>
      <w:proofErr w:type="spellStart"/>
      <w:r w:rsidRPr="00176D33">
        <w:rPr>
          <w:b/>
          <w:bCs/>
          <w:i/>
          <w:iCs/>
        </w:rPr>
        <w:t>uuid</w:t>
      </w:r>
      <w:proofErr w:type="spellEnd"/>
      <w:r w:rsidRPr="00176D33">
        <w:rPr>
          <w:b/>
          <w:bCs/>
          <w:i/>
          <w:iCs/>
        </w:rPr>
        <w:t xml:space="preserve"> should be used for </w:t>
      </w:r>
      <w:proofErr w:type="spellStart"/>
      <w:r w:rsidRPr="00176D33">
        <w:rPr>
          <w:b/>
          <w:bCs/>
          <w:i/>
          <w:iCs/>
        </w:rPr>
        <w:t>HasMember</w:t>
      </w:r>
      <w:proofErr w:type="spellEnd"/>
      <w:r w:rsidRPr="00176D33">
        <w:rPr>
          <w:b/>
          <w:bCs/>
          <w:i/>
          <w:iCs/>
        </w:rPr>
        <w:t xml:space="preserve"> associations? Should the message be grouped by the patient identifier?</w:t>
      </w:r>
    </w:p>
    <w:p w14:paraId="55242864" w14:textId="42BD1619" w:rsidR="009E2CA0" w:rsidRPr="00176D33" w:rsidRDefault="009E2CA0" w:rsidP="00887A26">
      <w:pPr>
        <w:pStyle w:val="BodyText"/>
        <w:rPr>
          <w:i/>
          <w:iCs/>
        </w:rPr>
      </w:pPr>
      <w:r w:rsidRPr="00176D33">
        <w:rPr>
          <w:i/>
          <w:iCs/>
        </w:rPr>
        <w:t>Resolution:  Submission Set and Folder classification nodes were added</w:t>
      </w:r>
      <w:r w:rsidR="00B04CA1" w:rsidRPr="00176D33">
        <w:rPr>
          <w:i/>
          <w:iCs/>
        </w:rPr>
        <w:t xml:space="preserve">. </w:t>
      </w:r>
      <w:r w:rsidRPr="00176D33">
        <w:rPr>
          <w:i/>
          <w:iCs/>
        </w:rPr>
        <w:t>Association object</w:t>
      </w:r>
      <w:r w:rsidR="00AD138B" w:rsidRPr="00176D33">
        <w:rPr>
          <w:i/>
          <w:iCs/>
        </w:rPr>
        <w:t>s</w:t>
      </w:r>
      <w:r w:rsidRPr="00176D33">
        <w:rPr>
          <w:i/>
          <w:iCs/>
        </w:rPr>
        <w:t xml:space="preserve"> have also been added</w:t>
      </w:r>
      <w:r w:rsidR="00AD138B" w:rsidRPr="00176D33">
        <w:rPr>
          <w:i/>
          <w:iCs/>
        </w:rPr>
        <w:t xml:space="preserve"> and will use the association type as its </w:t>
      </w:r>
      <w:r w:rsidR="000E7DAE" w:rsidRPr="00176D33">
        <w:rPr>
          <w:i/>
          <w:iCs/>
        </w:rPr>
        <w:t>identifier</w:t>
      </w:r>
      <w:r w:rsidR="00B04CA1" w:rsidRPr="00176D33">
        <w:rPr>
          <w:i/>
          <w:iCs/>
        </w:rPr>
        <w:t xml:space="preserve">. </w:t>
      </w:r>
      <w:r w:rsidRPr="00176D33">
        <w:rPr>
          <w:i/>
          <w:iCs/>
        </w:rPr>
        <w:t>A statement was added to the Security Considerations section indicating to implementers that more than one patient identifier could be referenced by a metadata object</w:t>
      </w:r>
      <w:r w:rsidR="00B04CA1" w:rsidRPr="00176D33">
        <w:rPr>
          <w:i/>
          <w:iCs/>
        </w:rPr>
        <w:t xml:space="preserve">. </w:t>
      </w:r>
      <w:r w:rsidR="00EE40F4" w:rsidRPr="00176D33">
        <w:rPr>
          <w:i/>
          <w:iCs/>
        </w:rPr>
        <w:t>A</w:t>
      </w:r>
      <w:r w:rsidRPr="00176D33">
        <w:rPr>
          <w:i/>
          <w:iCs/>
        </w:rPr>
        <w:t xml:space="preserve"> generic entry for </w:t>
      </w:r>
      <w:proofErr w:type="spellStart"/>
      <w:r w:rsidRPr="00176D33">
        <w:rPr>
          <w:i/>
          <w:iCs/>
        </w:rPr>
        <w:t>ebXML</w:t>
      </w:r>
      <w:proofErr w:type="spellEnd"/>
      <w:r w:rsidRPr="00176D33">
        <w:rPr>
          <w:i/>
          <w:iCs/>
        </w:rPr>
        <w:t xml:space="preserve"> </w:t>
      </w:r>
      <w:proofErr w:type="spellStart"/>
      <w:r w:rsidR="00EE40F4" w:rsidRPr="00176D33">
        <w:rPr>
          <w:i/>
          <w:iCs/>
        </w:rPr>
        <w:t>ObjectRef</w:t>
      </w:r>
      <w:proofErr w:type="spellEnd"/>
      <w:r w:rsidR="00EE40F4" w:rsidRPr="00176D33">
        <w:rPr>
          <w:i/>
          <w:iCs/>
        </w:rPr>
        <w:t xml:space="preserve"> </w:t>
      </w:r>
      <w:r w:rsidR="00DB4231" w:rsidRPr="00176D33">
        <w:rPr>
          <w:i/>
          <w:iCs/>
        </w:rPr>
        <w:t xml:space="preserve">was </w:t>
      </w:r>
      <w:r w:rsidR="00EE40F4" w:rsidRPr="00176D33">
        <w:rPr>
          <w:i/>
          <w:iCs/>
        </w:rPr>
        <w:t>adde</w:t>
      </w:r>
      <w:r w:rsidR="00DB4231" w:rsidRPr="00176D33">
        <w:rPr>
          <w:i/>
          <w:iCs/>
        </w:rPr>
        <w:t>d</w:t>
      </w:r>
      <w:r w:rsidR="00EE40F4" w:rsidRPr="00176D33">
        <w:rPr>
          <w:i/>
          <w:iCs/>
        </w:rPr>
        <w:t xml:space="preserve"> for situations where the object type could not be determine</w:t>
      </w:r>
      <w:r w:rsidR="00642E12" w:rsidRPr="00176D33">
        <w:rPr>
          <w:i/>
          <w:iCs/>
        </w:rPr>
        <w:t>d</w:t>
      </w:r>
      <w:r w:rsidR="00EE40F4" w:rsidRPr="00176D33">
        <w:rPr>
          <w:i/>
          <w:iCs/>
        </w:rPr>
        <w:t>. It is expected that this would only be used if an error occurred.</w:t>
      </w:r>
    </w:p>
    <w:p w14:paraId="672E5A32" w14:textId="77777777" w:rsidR="000461B0" w:rsidRPr="00176D33" w:rsidRDefault="000461B0" w:rsidP="000461B0">
      <w:pPr>
        <w:pStyle w:val="BodyText"/>
        <w:rPr>
          <w:b/>
          <w:i/>
          <w:iCs/>
        </w:rPr>
      </w:pPr>
      <w:r w:rsidRPr="00176D33">
        <w:rPr>
          <w:b/>
          <w:i/>
          <w:iCs/>
        </w:rPr>
        <w:t xml:space="preserve">RMD_021: Should </w:t>
      </w:r>
      <w:r w:rsidR="001B1166" w:rsidRPr="00176D33">
        <w:rPr>
          <w:b/>
          <w:i/>
          <w:iCs/>
        </w:rPr>
        <w:t xml:space="preserve">RMD include the </w:t>
      </w:r>
      <w:r w:rsidR="006A47E9" w:rsidRPr="00176D33">
        <w:rPr>
          <w:b/>
          <w:i/>
          <w:iCs/>
        </w:rPr>
        <w:t xml:space="preserve">XDR </w:t>
      </w:r>
      <w:r w:rsidR="001B1166" w:rsidRPr="00176D33">
        <w:rPr>
          <w:b/>
          <w:i/>
          <w:iCs/>
        </w:rPr>
        <w:t>Document Recipient for ITI-62</w:t>
      </w:r>
      <w:r w:rsidRPr="00176D33">
        <w:rPr>
          <w:b/>
          <w:i/>
          <w:iCs/>
        </w:rPr>
        <w:t xml:space="preserve">? </w:t>
      </w:r>
    </w:p>
    <w:p w14:paraId="78471025" w14:textId="1619AF3A" w:rsidR="000461B0" w:rsidRPr="00176D33" w:rsidRDefault="000461B0" w:rsidP="001B1166">
      <w:pPr>
        <w:pStyle w:val="BodyText"/>
        <w:rPr>
          <w:i/>
          <w:iCs/>
        </w:rPr>
      </w:pPr>
      <w:r w:rsidRPr="00176D33">
        <w:rPr>
          <w:i/>
          <w:iCs/>
        </w:rPr>
        <w:t xml:space="preserve">Resolution: Agreement </w:t>
      </w:r>
      <w:r w:rsidR="00BC6A2A" w:rsidRPr="00176D33">
        <w:rPr>
          <w:i/>
          <w:iCs/>
        </w:rPr>
        <w:t xml:space="preserve">was reached not to include </w:t>
      </w:r>
      <w:r w:rsidR="007E40E9" w:rsidRPr="00176D33">
        <w:rPr>
          <w:i/>
          <w:iCs/>
        </w:rPr>
        <w:t xml:space="preserve">the </w:t>
      </w:r>
      <w:r w:rsidR="00DE535E" w:rsidRPr="00176D33">
        <w:rPr>
          <w:i/>
          <w:iCs/>
        </w:rPr>
        <w:t>Document Recipient in</w:t>
      </w:r>
      <w:r w:rsidRPr="00176D33">
        <w:rPr>
          <w:i/>
          <w:iCs/>
        </w:rPr>
        <w:t xml:space="preserve"> RMD</w:t>
      </w:r>
      <w:r w:rsidR="00760E51" w:rsidRPr="00176D33">
        <w:rPr>
          <w:i/>
          <w:iCs/>
        </w:rPr>
        <w:t xml:space="preserve">. </w:t>
      </w:r>
      <w:r w:rsidR="00DB4231" w:rsidRPr="00176D33">
        <w:rPr>
          <w:i/>
          <w:iCs/>
        </w:rPr>
        <w:t xml:space="preserve">Although </w:t>
      </w:r>
      <w:r w:rsidR="007E40E9" w:rsidRPr="00176D33">
        <w:rPr>
          <w:i/>
          <w:iCs/>
        </w:rPr>
        <w:t>it</w:t>
      </w:r>
      <w:r w:rsidR="00DB4231" w:rsidRPr="00176D33">
        <w:rPr>
          <w:i/>
          <w:iCs/>
        </w:rPr>
        <w:t xml:space="preserve"> included in</w:t>
      </w:r>
      <w:r w:rsidR="003A72E7" w:rsidRPr="00176D33">
        <w:rPr>
          <w:i/>
          <w:iCs/>
        </w:rPr>
        <w:t xml:space="preserve"> the </w:t>
      </w:r>
      <w:r w:rsidR="00DE535E" w:rsidRPr="00176D33">
        <w:rPr>
          <w:i/>
          <w:iCs/>
        </w:rPr>
        <w:t>Metadata Update Supplement</w:t>
      </w:r>
      <w:r w:rsidR="00DB4231" w:rsidRPr="00176D33">
        <w:rPr>
          <w:i/>
          <w:iCs/>
        </w:rPr>
        <w:t>, no justification could be identified.</w:t>
      </w:r>
      <w:r w:rsidR="003A72E7" w:rsidRPr="00176D33">
        <w:rPr>
          <w:i/>
          <w:iCs/>
        </w:rPr>
        <w:t xml:space="preserve"> </w:t>
      </w:r>
      <w:r w:rsidR="007E40E9" w:rsidRPr="00176D33">
        <w:rPr>
          <w:i/>
          <w:iCs/>
        </w:rPr>
        <w:t>Inclusion is not supported by the RMD primary use cases, and its removal is not overly concerning as MU is remains in trial implementation.</w:t>
      </w:r>
      <w:r w:rsidR="003A72E7" w:rsidRPr="00176D33">
        <w:rPr>
          <w:i/>
          <w:iCs/>
        </w:rPr>
        <w:t xml:space="preserve"> This still could be included as a cross-profile consideration later, if needed.</w:t>
      </w:r>
      <w:r w:rsidR="003A72E7" w:rsidRPr="00176D33" w:rsidDel="003A72E7">
        <w:rPr>
          <w:i/>
          <w:iCs/>
        </w:rPr>
        <w:t xml:space="preserve"> </w:t>
      </w:r>
    </w:p>
    <w:p w14:paraId="59434F6E" w14:textId="77777777" w:rsidR="00B53C80" w:rsidRPr="00176D33" w:rsidRDefault="00B53C80" w:rsidP="00B53C80">
      <w:pPr>
        <w:pStyle w:val="BodyText"/>
        <w:rPr>
          <w:i/>
          <w:iCs/>
        </w:rPr>
      </w:pPr>
      <w:r w:rsidRPr="00176D33">
        <w:rPr>
          <w:b/>
          <w:i/>
          <w:iCs/>
        </w:rPr>
        <w:t>RMD_022: Should ITI-18 be updated to add the Document Administrator before FT?</w:t>
      </w:r>
      <w:r w:rsidRPr="00176D33">
        <w:rPr>
          <w:i/>
          <w:iCs/>
        </w:rPr>
        <w:t xml:space="preserve">  </w:t>
      </w:r>
    </w:p>
    <w:p w14:paraId="064B0FB2" w14:textId="77777777" w:rsidR="00B53C80" w:rsidRPr="00176D33" w:rsidRDefault="00B53C80" w:rsidP="00B53C80">
      <w:pPr>
        <w:pStyle w:val="BodyText"/>
        <w:rPr>
          <w:i/>
          <w:iCs/>
        </w:rPr>
      </w:pPr>
      <w:r w:rsidRPr="00176D33">
        <w:rPr>
          <w:i/>
          <w:iCs/>
        </w:rPr>
        <w:t>Resolution: Text has been added and graphic updated</w:t>
      </w:r>
      <w:r w:rsidR="00B04CA1" w:rsidRPr="00176D33">
        <w:rPr>
          <w:i/>
          <w:iCs/>
        </w:rPr>
        <w:t xml:space="preserve">. </w:t>
      </w:r>
    </w:p>
    <w:p w14:paraId="638219D8" w14:textId="621563AB" w:rsidR="009215AE" w:rsidRPr="00176D33" w:rsidRDefault="009215AE" w:rsidP="009215AE">
      <w:pPr>
        <w:pStyle w:val="BodyText"/>
        <w:rPr>
          <w:i/>
          <w:iCs/>
        </w:rPr>
      </w:pPr>
      <w:r w:rsidRPr="00176D33">
        <w:rPr>
          <w:b/>
          <w:i/>
          <w:iCs/>
        </w:rPr>
        <w:t>RMD_023: Suggest that adding two named options for the Doc Administrator: "Remote Registry" and "Remote Repository"</w:t>
      </w:r>
      <w:r w:rsidR="00760E51" w:rsidRPr="00176D33">
        <w:rPr>
          <w:b/>
          <w:i/>
          <w:iCs/>
        </w:rPr>
        <w:t xml:space="preserve">. </w:t>
      </w:r>
      <w:r w:rsidRPr="00176D33">
        <w:rPr>
          <w:b/>
          <w:i/>
          <w:iCs/>
        </w:rPr>
        <w:t>An Admin that supports Remote Registry would be required to support ITI-62 (and probably should be grouped with my recommended Document Consumer), and an Admin that supports Remote Repository would be required to support ITI-</w:t>
      </w:r>
      <w:r w:rsidR="00C179FD" w:rsidRPr="00176D33">
        <w:rPr>
          <w:b/>
          <w:i/>
          <w:iCs/>
        </w:rPr>
        <w:t>86</w:t>
      </w:r>
      <w:r w:rsidR="00760E51" w:rsidRPr="00176D33">
        <w:rPr>
          <w:b/>
          <w:i/>
          <w:iCs/>
        </w:rPr>
        <w:t xml:space="preserve">. </w:t>
      </w:r>
      <w:r w:rsidRPr="00176D33">
        <w:rPr>
          <w:b/>
          <w:i/>
          <w:iCs/>
        </w:rPr>
        <w:t>This would give potential purchasers a way to identify systems that provide the functionality they need</w:t>
      </w:r>
      <w:r w:rsidR="00760E51" w:rsidRPr="00176D33">
        <w:rPr>
          <w:b/>
          <w:i/>
          <w:iCs/>
        </w:rPr>
        <w:t xml:space="preserve">. </w:t>
      </w:r>
    </w:p>
    <w:p w14:paraId="6273760C" w14:textId="31EA2B72" w:rsidR="009215AE" w:rsidRPr="00176D33" w:rsidRDefault="009215AE" w:rsidP="009215AE">
      <w:pPr>
        <w:pStyle w:val="BodyText"/>
        <w:rPr>
          <w:i/>
          <w:iCs/>
        </w:rPr>
      </w:pPr>
      <w:r w:rsidRPr="00176D33">
        <w:rPr>
          <w:i/>
          <w:iCs/>
        </w:rPr>
        <w:t>Resolution: It was agreed that both options should be added for the Document Administrator</w:t>
      </w:r>
      <w:r w:rsidR="00760E51" w:rsidRPr="00176D33">
        <w:rPr>
          <w:i/>
          <w:iCs/>
        </w:rPr>
        <w:t xml:space="preserve">. </w:t>
      </w:r>
      <w:r w:rsidRPr="00176D33">
        <w:rPr>
          <w:i/>
          <w:iCs/>
        </w:rPr>
        <w:t xml:space="preserve">The Committee disagreed in creating a mandatory grouping with the Document Consumer </w:t>
      </w:r>
      <w:r w:rsidR="00AD0598" w:rsidRPr="00176D33">
        <w:rPr>
          <w:i/>
          <w:iCs/>
        </w:rPr>
        <w:t>Actor</w:t>
      </w:r>
      <w:r w:rsidRPr="00176D33">
        <w:rPr>
          <w:i/>
          <w:iCs/>
        </w:rPr>
        <w:t xml:space="preserve"> as this would require the Document Administrator to support the Retrieve Document Set [ITI-43] transaction in addition to the Registry Stored Query [ITI-18] transaction.</w:t>
      </w:r>
    </w:p>
    <w:p w14:paraId="5DED3C9F" w14:textId="1075184F" w:rsidR="009215AE" w:rsidRPr="00176D33" w:rsidRDefault="009215AE" w:rsidP="009215AE">
      <w:pPr>
        <w:pStyle w:val="BodyText"/>
        <w:rPr>
          <w:i/>
          <w:iCs/>
        </w:rPr>
      </w:pPr>
      <w:r w:rsidRPr="00176D33">
        <w:rPr>
          <w:b/>
          <w:i/>
          <w:iCs/>
        </w:rPr>
        <w:t>RMD_024: Suggest exploring in a more detail the implications of patient record removal</w:t>
      </w:r>
      <w:r w:rsidR="00760E51" w:rsidRPr="00176D33">
        <w:rPr>
          <w:b/>
          <w:i/>
          <w:iCs/>
        </w:rPr>
        <w:t xml:space="preserve">. </w:t>
      </w:r>
    </w:p>
    <w:p w14:paraId="713B7D92" w14:textId="5E6F1C16" w:rsidR="009215AE" w:rsidRPr="00176D33" w:rsidRDefault="009215AE" w:rsidP="009215AE">
      <w:pPr>
        <w:pStyle w:val="BodyText"/>
        <w:rPr>
          <w:i/>
          <w:iCs/>
        </w:rPr>
      </w:pPr>
      <w:r w:rsidRPr="00176D33">
        <w:rPr>
          <w:i/>
          <w:iCs/>
        </w:rPr>
        <w:t>Resolution: This suggestion was agreed. A new</w:t>
      </w:r>
      <w:r w:rsidR="00580721" w:rsidRPr="00176D33">
        <w:rPr>
          <w:i/>
          <w:iCs/>
        </w:rPr>
        <w:t xml:space="preserve"> section and use case were added to call out the complexity and possible legal and ethical ramifications of removing patient records for implementers. It was highlighted, though, that determining such policies </w:t>
      </w:r>
      <w:r w:rsidR="00C179FD" w:rsidRPr="00176D33">
        <w:rPr>
          <w:i/>
          <w:iCs/>
        </w:rPr>
        <w:t xml:space="preserve">is </w:t>
      </w:r>
      <w:r w:rsidR="00580721" w:rsidRPr="00176D33">
        <w:rPr>
          <w:i/>
          <w:iCs/>
        </w:rPr>
        <w:t>out of scope for IHE</w:t>
      </w:r>
      <w:r w:rsidRPr="00176D33">
        <w:rPr>
          <w:i/>
          <w:iCs/>
        </w:rPr>
        <w:t xml:space="preserve">. </w:t>
      </w:r>
    </w:p>
    <w:p w14:paraId="7CA4FF4F" w14:textId="77777777" w:rsidR="00580721" w:rsidRPr="00176D33" w:rsidRDefault="00580721" w:rsidP="009215AE">
      <w:pPr>
        <w:pStyle w:val="BodyText"/>
        <w:rPr>
          <w:b/>
          <w:i/>
          <w:iCs/>
        </w:rPr>
      </w:pPr>
      <w:r w:rsidRPr="00176D33">
        <w:rPr>
          <w:b/>
          <w:i/>
          <w:iCs/>
        </w:rPr>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183239C0" w:rsidR="009215AE" w:rsidRPr="00176D33" w:rsidRDefault="00580721" w:rsidP="009215AE">
      <w:pPr>
        <w:pStyle w:val="BodyText"/>
        <w:rPr>
          <w:i/>
          <w:iCs/>
        </w:rPr>
      </w:pPr>
      <w:r w:rsidRPr="00176D33">
        <w:rPr>
          <w:i/>
          <w:iCs/>
        </w:rPr>
        <w:lastRenderedPageBreak/>
        <w:t xml:space="preserve">Resolution: It was reaffirmed that the Document Administrator </w:t>
      </w:r>
      <w:r w:rsidR="00396B4E" w:rsidRPr="00176D33">
        <w:rPr>
          <w:i/>
          <w:iCs/>
        </w:rPr>
        <w:t xml:space="preserve">can be </w:t>
      </w:r>
      <w:r w:rsidRPr="00176D33">
        <w:rPr>
          <w:i/>
          <w:iCs/>
        </w:rPr>
        <w:t xml:space="preserve">responsible for </w:t>
      </w:r>
      <w:r w:rsidR="00396B4E" w:rsidRPr="00176D33">
        <w:rPr>
          <w:i/>
          <w:iCs/>
        </w:rPr>
        <w:t>orchestrating both</w:t>
      </w:r>
      <w:r w:rsidRPr="00176D33">
        <w:rPr>
          <w:i/>
          <w:iCs/>
        </w:rPr>
        <w:t xml:space="preserve"> </w:t>
      </w:r>
      <w:r w:rsidR="0017394C" w:rsidRPr="00176D33">
        <w:rPr>
          <w:i/>
          <w:iCs/>
        </w:rPr>
        <w:t>transactions but</w:t>
      </w:r>
      <w:r w:rsidR="00396B4E" w:rsidRPr="00176D33">
        <w:rPr>
          <w:i/>
          <w:iCs/>
        </w:rPr>
        <w:t xml:space="preserve"> could not enforce their successful completion because of local policy considerations. No</w:t>
      </w:r>
      <w:r w:rsidR="00391736" w:rsidRPr="00176D33">
        <w:rPr>
          <w:i/>
          <w:iCs/>
        </w:rPr>
        <w:t xml:space="preserve"> additional guidance was added for situations when a failure occurs either removing the metadata or document</w:t>
      </w:r>
      <w:r w:rsidRPr="00176D33">
        <w:rPr>
          <w:i/>
          <w:iCs/>
        </w:rPr>
        <w:t>.</w:t>
      </w:r>
      <w:r w:rsidR="00391736" w:rsidRPr="00176D33">
        <w:rPr>
          <w:i/>
          <w:iCs/>
        </w:rPr>
        <w:t xml:space="preserve"> This was left for implementers to determine </w:t>
      </w:r>
      <w:r w:rsidR="00D41A0B" w:rsidRPr="00176D33">
        <w:rPr>
          <w:i/>
          <w:iCs/>
        </w:rPr>
        <w:t>what will work best in</w:t>
      </w:r>
      <w:r w:rsidR="00391736" w:rsidRPr="00176D33">
        <w:rPr>
          <w:i/>
          <w:iCs/>
        </w:rPr>
        <w:t xml:space="preserve"> their individual workflows</w:t>
      </w:r>
      <w:r w:rsidR="00176D33">
        <w:rPr>
          <w:i/>
          <w:iCs/>
        </w:rPr>
        <w:t xml:space="preserve">. </w:t>
      </w:r>
    </w:p>
    <w:p w14:paraId="555EEB1F" w14:textId="12D565E5" w:rsidR="00696E0D" w:rsidRPr="00176D33" w:rsidRDefault="00696E0D" w:rsidP="00696E0D">
      <w:pPr>
        <w:pStyle w:val="BodyText"/>
        <w:rPr>
          <w:b/>
          <w:i/>
          <w:iCs/>
        </w:rPr>
      </w:pPr>
      <w:r w:rsidRPr="00176D33">
        <w:rPr>
          <w:b/>
          <w:i/>
          <w:iCs/>
        </w:rPr>
        <w:t xml:space="preserve">RMD_026: Suggest exploring, in a more detailed way, the implication of removing data from a </w:t>
      </w:r>
      <w:r w:rsidR="00025661" w:rsidRPr="00176D33">
        <w:rPr>
          <w:b/>
          <w:i/>
          <w:iCs/>
        </w:rPr>
        <w:t>Document Registry or Repository</w:t>
      </w:r>
      <w:r w:rsidRPr="00176D33">
        <w:rPr>
          <w:b/>
          <w:i/>
          <w:iCs/>
        </w:rPr>
        <w:t>. This section is intended for educational purposes.</w:t>
      </w:r>
    </w:p>
    <w:p w14:paraId="376CD483" w14:textId="647D5AE2" w:rsidR="009215AE" w:rsidRPr="00176D33" w:rsidRDefault="00025661" w:rsidP="00B53C80">
      <w:pPr>
        <w:pStyle w:val="BodyText"/>
        <w:rPr>
          <w:i/>
          <w:iCs/>
        </w:rPr>
      </w:pPr>
      <w:r w:rsidRPr="00176D33">
        <w:rPr>
          <w:i/>
          <w:iCs/>
        </w:rPr>
        <w:t xml:space="preserve">Resolution: It was agreed to add a new section, Policy Choices, to discuss some of the possible implications of removing data. Additional language was added to justify why the profile </w:t>
      </w:r>
      <w:r w:rsidR="000A0DDF" w:rsidRPr="00176D33">
        <w:rPr>
          <w:i/>
          <w:iCs/>
        </w:rPr>
        <w:t>cannot</w:t>
      </w:r>
      <w:r w:rsidRPr="00176D33">
        <w:rPr>
          <w:i/>
          <w:iCs/>
        </w:rPr>
        <w:t xml:space="preserve"> go further in defining "remove" and why this decision is left to implementers</w:t>
      </w:r>
      <w:r w:rsidR="00760E51" w:rsidRPr="00176D33">
        <w:rPr>
          <w:i/>
          <w:iCs/>
        </w:rPr>
        <w:t xml:space="preserve">. </w:t>
      </w:r>
    </w:p>
    <w:p w14:paraId="08A5E640" w14:textId="77777777" w:rsidR="004D47B4" w:rsidRPr="00176D33" w:rsidRDefault="004D47B4" w:rsidP="00B04CA1">
      <w:pPr>
        <w:pStyle w:val="BodyText"/>
      </w:pPr>
    </w:p>
    <w:p w14:paraId="0E0E5F03" w14:textId="77777777" w:rsidR="00CF283F" w:rsidRPr="00176D33" w:rsidRDefault="00CF283F" w:rsidP="00B04CA1">
      <w:pPr>
        <w:pStyle w:val="BodyText"/>
      </w:pPr>
    </w:p>
    <w:p w14:paraId="7EC3E5A6" w14:textId="77777777" w:rsidR="00176D33" w:rsidRDefault="00176D33" w:rsidP="002277ED">
      <w:pPr>
        <w:pStyle w:val="Heading1"/>
        <w:numPr>
          <w:ilvl w:val="0"/>
          <w:numId w:val="0"/>
        </w:numPr>
        <w:rPr>
          <w:noProof w:val="0"/>
        </w:rPr>
      </w:pPr>
      <w:bookmarkStart w:id="20" w:name="_Toc71799498"/>
      <w:bookmarkStart w:id="21" w:name="_Toc74651773"/>
      <w:bookmarkStart w:id="22" w:name="_Toc76064723"/>
      <w:bookmarkStart w:id="23" w:name="_Hlk74650885"/>
      <w:bookmarkStart w:id="24" w:name="_Toc480817690"/>
      <w:bookmarkStart w:id="25" w:name="_Toc480817800"/>
      <w:r>
        <w:rPr>
          <w:noProof w:val="0"/>
        </w:rPr>
        <w:lastRenderedPageBreak/>
        <w:t>IHE Technical Frameworks General Introduction</w:t>
      </w:r>
      <w:bookmarkEnd w:id="20"/>
      <w:bookmarkEnd w:id="21"/>
      <w:bookmarkEnd w:id="22"/>
    </w:p>
    <w:p w14:paraId="3C4E0C43" w14:textId="77777777" w:rsidR="00176D33" w:rsidRPr="00682FD2" w:rsidRDefault="00176D33" w:rsidP="00176D33">
      <w:pPr>
        <w:pStyle w:val="BodyText"/>
      </w:pPr>
      <w:r w:rsidRPr="00D26514">
        <w:t xml:space="preserve">The </w:t>
      </w:r>
      <w:hyperlink r:id="rId17"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9394307" w14:textId="66164371" w:rsidR="00176D33" w:rsidRDefault="00176D33" w:rsidP="009C42A1">
      <w:pPr>
        <w:pStyle w:val="Heading1"/>
        <w:pageBreakBefore w:val="0"/>
      </w:pPr>
      <w:bookmarkStart w:id="26" w:name="_Toc341951395"/>
      <w:bookmarkStart w:id="27" w:name="_Toc18418175"/>
      <w:bookmarkStart w:id="28" w:name="_Toc71799499"/>
      <w:bookmarkStart w:id="29" w:name="_Toc74651774"/>
      <w:bookmarkStart w:id="30" w:name="_Toc76064724"/>
      <w:r>
        <w:t>Copyright Licenses</w:t>
      </w:r>
      <w:bookmarkEnd w:id="26"/>
      <w:bookmarkEnd w:id="27"/>
      <w:bookmarkEnd w:id="28"/>
      <w:bookmarkEnd w:id="29"/>
      <w:bookmarkEnd w:id="30"/>
    </w:p>
    <w:p w14:paraId="44CD3178" w14:textId="77777777" w:rsidR="00176D33" w:rsidRPr="00756627" w:rsidRDefault="00176D33" w:rsidP="00176D33">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18"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0EEF9ED7" w14:textId="5BEFAEB1" w:rsidR="00176D33" w:rsidRDefault="00176D33" w:rsidP="00176D33">
      <w:pPr>
        <w:pStyle w:val="Heading1"/>
        <w:pageBreakBefore w:val="0"/>
      </w:pPr>
      <w:bookmarkStart w:id="31" w:name="_Toc71799277"/>
      <w:bookmarkStart w:id="32" w:name="_Toc71799500"/>
      <w:bookmarkStart w:id="33" w:name="_Toc71799278"/>
      <w:bookmarkStart w:id="34" w:name="_Toc71799501"/>
      <w:bookmarkStart w:id="35" w:name="_Toc71799279"/>
      <w:bookmarkStart w:id="36" w:name="_Toc71799502"/>
      <w:bookmarkStart w:id="37" w:name="_Toc71799280"/>
      <w:bookmarkStart w:id="38" w:name="_Toc71799503"/>
      <w:bookmarkStart w:id="39" w:name="_Toc71799281"/>
      <w:bookmarkStart w:id="40" w:name="_Toc71799504"/>
      <w:bookmarkStart w:id="41" w:name="_Toc71799282"/>
      <w:bookmarkStart w:id="42" w:name="_Toc71799505"/>
      <w:bookmarkStart w:id="43" w:name="_Toc71799283"/>
      <w:bookmarkStart w:id="44" w:name="_Toc71799506"/>
      <w:bookmarkStart w:id="45" w:name="_Toc71799284"/>
      <w:bookmarkStart w:id="46" w:name="_Toc71799507"/>
      <w:bookmarkStart w:id="47" w:name="_Toc71799285"/>
      <w:bookmarkStart w:id="48" w:name="_Toc71799508"/>
      <w:bookmarkStart w:id="49" w:name="_Toc71799286"/>
      <w:bookmarkStart w:id="50" w:name="_Toc71799509"/>
      <w:bookmarkStart w:id="51" w:name="_Toc71799287"/>
      <w:bookmarkStart w:id="52" w:name="_Toc71799510"/>
      <w:bookmarkStart w:id="53" w:name="_Toc71799288"/>
      <w:bookmarkStart w:id="54" w:name="_Toc71799511"/>
      <w:bookmarkStart w:id="55" w:name="_Toc71799289"/>
      <w:bookmarkStart w:id="56" w:name="_Toc71799512"/>
      <w:bookmarkStart w:id="57" w:name="_Toc341951397"/>
      <w:bookmarkStart w:id="58" w:name="_Toc18418181"/>
      <w:bookmarkStart w:id="59" w:name="_Toc71799513"/>
      <w:bookmarkStart w:id="60" w:name="_Toc74651775"/>
      <w:bookmarkStart w:id="61" w:name="_Toc760647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Trademark</w:t>
      </w:r>
      <w:bookmarkEnd w:id="57"/>
      <w:bookmarkEnd w:id="58"/>
      <w:bookmarkEnd w:id="59"/>
      <w:bookmarkEnd w:id="60"/>
      <w:bookmarkEnd w:id="61"/>
    </w:p>
    <w:p w14:paraId="19AD5435" w14:textId="77777777" w:rsidR="00176D33" w:rsidRDefault="00176D33" w:rsidP="00176D33">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19" w:history="1">
        <w:r w:rsidRPr="00C9280F">
          <w:rPr>
            <w:rStyle w:val="Hyperlink"/>
          </w:rPr>
          <w:t>Chapter 10 - Trademark</w:t>
        </w:r>
      </w:hyperlink>
      <w:r w:rsidRPr="00C9280F">
        <w:t xml:space="preserve"> for information on their use.</w:t>
      </w:r>
    </w:p>
    <w:p w14:paraId="6AA5E121" w14:textId="77777777" w:rsidR="00176D33" w:rsidRDefault="00176D33" w:rsidP="002277ED">
      <w:pPr>
        <w:pStyle w:val="Heading1"/>
        <w:numPr>
          <w:ilvl w:val="0"/>
          <w:numId w:val="0"/>
        </w:numPr>
      </w:pPr>
      <w:bookmarkStart w:id="62" w:name="_Toc71799514"/>
      <w:bookmarkStart w:id="63" w:name="_Toc74651776"/>
      <w:bookmarkStart w:id="64" w:name="_Toc76064726"/>
      <w:bookmarkEnd w:id="23"/>
      <w:r>
        <w:lastRenderedPageBreak/>
        <w:t>IHE Technical Frameworks General Introduction</w:t>
      </w:r>
      <w:r w:rsidRPr="00D26514">
        <w:t xml:space="preserve"> Appendices</w:t>
      </w:r>
      <w:bookmarkEnd w:id="62"/>
      <w:bookmarkEnd w:id="63"/>
      <w:bookmarkEnd w:id="64"/>
    </w:p>
    <w:p w14:paraId="78BA9257" w14:textId="77777777" w:rsidR="00176D33" w:rsidRDefault="00176D33" w:rsidP="00176D33">
      <w:pPr>
        <w:pStyle w:val="BodyText"/>
      </w:pPr>
      <w:r w:rsidRPr="00D26514">
        <w:t xml:space="preserve">The </w:t>
      </w:r>
      <w:hyperlink r:id="rId20"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p w14:paraId="4ACAA13B" w14:textId="77777777" w:rsidR="002A6DA0" w:rsidRPr="00D26514" w:rsidRDefault="002A6DA0" w:rsidP="002A6DA0">
      <w:pPr>
        <w:pStyle w:val="BodyText"/>
      </w:pPr>
    </w:p>
    <w:p w14:paraId="5A98420D" w14:textId="77777777" w:rsidR="002A6DA0" w:rsidRPr="00D26514" w:rsidRDefault="002A6DA0" w:rsidP="002A6DA0">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1" w:history="1">
        <w:r w:rsidRPr="00077DF6">
          <w:rPr>
            <w:rStyle w:val="Hyperlink"/>
          </w:rPr>
          <w:t>here</w:t>
        </w:r>
      </w:hyperlink>
      <w:r w:rsidRPr="00D26514">
        <w:t>.</w:t>
      </w:r>
    </w:p>
    <w:p w14:paraId="1E2AE2F6" w14:textId="77777777" w:rsidR="002A6DA0" w:rsidRPr="006E71D8" w:rsidRDefault="002A6DA0" w:rsidP="002A6DA0">
      <w:pPr>
        <w:pStyle w:val="BodyText"/>
      </w:pPr>
    </w:p>
    <w:bookmarkStart w:id="65" w:name="_Toc49503505"/>
    <w:p w14:paraId="6E51C2F8" w14:textId="77777777" w:rsidR="002A6DA0" w:rsidRDefault="002A6DA0" w:rsidP="002A6DA0">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r>
        <w:rPr>
          <w:noProof w:val="0"/>
        </w:rPr>
        <w:fldChar w:fldCharType="separate"/>
      </w:r>
      <w:bookmarkStart w:id="66" w:name="_Toc76030418"/>
      <w:r w:rsidRPr="0052298B">
        <w:rPr>
          <w:rStyle w:val="Hyperlink"/>
          <w:noProof w:val="0"/>
        </w:rPr>
        <w:t>Appendix A</w:t>
      </w:r>
      <w:r>
        <w:rPr>
          <w:noProof w:val="0"/>
        </w:rPr>
        <w:fldChar w:fldCharType="end"/>
      </w:r>
      <w:r w:rsidRPr="00740D58">
        <w:rPr>
          <w:noProof w:val="0"/>
        </w:rPr>
        <w:t xml:space="preserve"> – Actor</w:t>
      </w:r>
      <w:r>
        <w:rPr>
          <w:noProof w:val="0"/>
        </w:rPr>
        <w:t>s</w:t>
      </w:r>
      <w:bookmarkEnd w:id="65"/>
      <w:bookmarkEnd w:id="66"/>
    </w:p>
    <w:p w14:paraId="51B1887F" w14:textId="77777777" w:rsidR="002A6DA0" w:rsidRPr="002420FC" w:rsidRDefault="002A6DA0" w:rsidP="002A6DA0">
      <w:pPr>
        <w:pStyle w:val="BodyText"/>
      </w:pPr>
    </w:p>
    <w:bookmarkEnd w:id="24"/>
    <w:bookmarkEnd w:id="25"/>
    <w:p w14:paraId="312FE2E0" w14:textId="77777777" w:rsidR="00176D33" w:rsidRPr="00D26514" w:rsidRDefault="00176D33" w:rsidP="00176D33">
      <w:pPr>
        <w:pStyle w:val="EditorInstructions"/>
      </w:pPr>
      <w:r w:rsidRPr="00D26514">
        <w:t>Add the</w:t>
      </w:r>
      <w:r>
        <w:t xml:space="preserve"> </w:t>
      </w:r>
      <w:r w:rsidRPr="00D26514">
        <w:t>following</w:t>
      </w:r>
      <w:r w:rsidRPr="00A12925">
        <w:t xml:space="preserve"> </w:t>
      </w:r>
      <w:r w:rsidRPr="002277ED">
        <w:rPr>
          <w:b/>
        </w:rPr>
        <w:t>new or modified</w:t>
      </w:r>
      <w:r w:rsidRPr="00A12925">
        <w:t xml:space="preserve"> </w:t>
      </w:r>
      <w:r w:rsidRPr="00D26514">
        <w:t xml:space="preserve">actors </w:t>
      </w:r>
      <w:r w:rsidRPr="00D26514">
        <w:rPr>
          <w:iCs w:val="0"/>
        </w:rPr>
        <w:t xml:space="preserve">to the </w:t>
      </w:r>
      <w:hyperlink r:id="rId22"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sidRPr="00D26514">
        <w:t>:</w:t>
      </w:r>
    </w:p>
    <w:p w14:paraId="5087D483" w14:textId="77777777" w:rsidR="00747676" w:rsidRPr="00176D33"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176D33" w14:paraId="58A78375" w14:textId="77777777" w:rsidTr="00DF45ED">
        <w:tc>
          <w:tcPr>
            <w:tcW w:w="3173" w:type="dxa"/>
            <w:shd w:val="clear" w:color="auto" w:fill="D9D9D9"/>
          </w:tcPr>
          <w:p w14:paraId="05F07A7D" w14:textId="77777777" w:rsidR="00747676" w:rsidRPr="00176D33" w:rsidRDefault="00747676" w:rsidP="00EB71A2">
            <w:pPr>
              <w:pStyle w:val="TableEntryHeader"/>
            </w:pPr>
            <w:r w:rsidRPr="00176D33">
              <w:t>Actor</w:t>
            </w:r>
          </w:p>
        </w:tc>
        <w:tc>
          <w:tcPr>
            <w:tcW w:w="6367" w:type="dxa"/>
            <w:shd w:val="clear" w:color="auto" w:fill="D9D9D9"/>
          </w:tcPr>
          <w:p w14:paraId="7597B92A" w14:textId="77777777" w:rsidR="00747676" w:rsidRPr="00176D33" w:rsidRDefault="00747676" w:rsidP="00EB71A2">
            <w:pPr>
              <w:pStyle w:val="TableEntryHeader"/>
            </w:pPr>
            <w:r w:rsidRPr="00176D33">
              <w:t>Definition</w:t>
            </w:r>
          </w:p>
        </w:tc>
      </w:tr>
      <w:tr w:rsidR="00747676" w:rsidRPr="00176D33" w14:paraId="4943DFE8" w14:textId="77777777" w:rsidTr="00DF45ED">
        <w:tc>
          <w:tcPr>
            <w:tcW w:w="3173" w:type="dxa"/>
            <w:shd w:val="clear" w:color="auto" w:fill="auto"/>
          </w:tcPr>
          <w:p w14:paraId="2D6AFB71" w14:textId="77777777" w:rsidR="00747676" w:rsidRPr="00176D33" w:rsidRDefault="00B61742" w:rsidP="00EB71A2">
            <w:pPr>
              <w:pStyle w:val="TableEntry"/>
            </w:pPr>
            <w:r w:rsidRPr="00176D33">
              <w:t>Document Administrator</w:t>
            </w:r>
          </w:p>
        </w:tc>
        <w:tc>
          <w:tcPr>
            <w:tcW w:w="6367" w:type="dxa"/>
            <w:shd w:val="clear" w:color="auto" w:fill="auto"/>
          </w:tcPr>
          <w:p w14:paraId="7C3CF304" w14:textId="77777777" w:rsidR="00747676" w:rsidRPr="00176D33" w:rsidRDefault="00D6402B" w:rsidP="007B22F0">
            <w:pPr>
              <w:pStyle w:val="TableEntry"/>
            </w:pPr>
            <w:r w:rsidRPr="00176D33">
              <w:t xml:space="preserve">The </w:t>
            </w:r>
            <w:r w:rsidR="00B61742" w:rsidRPr="00176D33">
              <w:t xml:space="preserve">Document Administrator </w:t>
            </w:r>
            <w:r w:rsidRPr="00176D33">
              <w:t>is an actor</w:t>
            </w:r>
            <w:r w:rsidR="00BF74D8" w:rsidRPr="00176D33">
              <w:t xml:space="preserve"> </w:t>
            </w:r>
            <w:r w:rsidRPr="00176D33">
              <w:t xml:space="preserve">capable of </w:t>
            </w:r>
            <w:r w:rsidR="007B22F0" w:rsidRPr="00176D33">
              <w:t xml:space="preserve">updating and/or </w:t>
            </w:r>
            <w:r w:rsidRPr="00176D33">
              <w:t xml:space="preserve">removing metadata from the </w:t>
            </w:r>
            <w:r w:rsidR="00B61742" w:rsidRPr="00176D33">
              <w:t xml:space="preserve">Document </w:t>
            </w:r>
            <w:r w:rsidR="007B22F0" w:rsidRPr="00176D33">
              <w:t>Registry. This actor may also</w:t>
            </w:r>
            <w:r w:rsidR="00B61742" w:rsidRPr="00176D33">
              <w:t xml:space="preserve"> </w:t>
            </w:r>
            <w:r w:rsidR="007B22F0" w:rsidRPr="00176D33">
              <w:t xml:space="preserve">be capable of removing </w:t>
            </w:r>
            <w:r w:rsidR="00B61742" w:rsidRPr="00176D33">
              <w:t>associated documents</w:t>
            </w:r>
            <w:r w:rsidRPr="00176D33">
              <w:t xml:space="preserve"> from the Document </w:t>
            </w:r>
            <w:r w:rsidR="00B61742" w:rsidRPr="00176D33">
              <w:t xml:space="preserve">Repository. </w:t>
            </w:r>
          </w:p>
        </w:tc>
      </w:tr>
    </w:tbl>
    <w:bookmarkStart w:id="67" w:name="_Toc480817692"/>
    <w:bookmarkStart w:id="68" w:name="_Toc480817802"/>
    <w:p w14:paraId="4BF1A012" w14:textId="17CEF594" w:rsidR="00747676" w:rsidRPr="00176D33" w:rsidRDefault="00130E9A" w:rsidP="0003638A">
      <w:pPr>
        <w:pStyle w:val="Heading1"/>
        <w:pageBreakBefore w:val="0"/>
        <w:numPr>
          <w:ilvl w:val="0"/>
          <w:numId w:val="0"/>
        </w:numPr>
        <w:rPr>
          <w:bCs/>
          <w:noProof w:val="0"/>
        </w:rPr>
      </w:pPr>
      <w:r w:rsidRPr="00176D33">
        <w:rPr>
          <w:bCs/>
          <w:noProof w:val="0"/>
        </w:rPr>
        <w:fldChar w:fldCharType="begin"/>
      </w:r>
      <w:r w:rsidRPr="00176D33">
        <w:rPr>
          <w:bCs/>
          <w:noProof w:val="0"/>
        </w:rPr>
        <w:instrText xml:space="preserve"> HYPERLINK "https://profiles.ihe.net/GeneralIntro/ch-B.html" </w:instrText>
      </w:r>
      <w:r w:rsidRPr="00176D33">
        <w:rPr>
          <w:bCs/>
          <w:noProof w:val="0"/>
        </w:rPr>
        <w:fldChar w:fldCharType="separate"/>
      </w:r>
      <w:bookmarkStart w:id="69" w:name="_Toc76064728"/>
      <w:r w:rsidR="00747676" w:rsidRPr="00176D33">
        <w:rPr>
          <w:rStyle w:val="Hyperlink"/>
          <w:bCs/>
          <w:noProof w:val="0"/>
        </w:rPr>
        <w:t>Appendix B</w:t>
      </w:r>
      <w:r w:rsidRPr="00176D33">
        <w:rPr>
          <w:bCs/>
          <w:noProof w:val="0"/>
        </w:rPr>
        <w:fldChar w:fldCharType="end"/>
      </w:r>
      <w:r w:rsidR="00747676" w:rsidRPr="00176D33">
        <w:rPr>
          <w:bCs/>
          <w:noProof w:val="0"/>
        </w:rPr>
        <w:t xml:space="preserve"> </w:t>
      </w:r>
      <w:r w:rsidR="00760E51" w:rsidRPr="00176D33">
        <w:rPr>
          <w:bCs/>
          <w:noProof w:val="0"/>
        </w:rPr>
        <w:t>–</w:t>
      </w:r>
      <w:r w:rsidR="00747676" w:rsidRPr="00176D33">
        <w:rPr>
          <w:bCs/>
          <w:noProof w:val="0"/>
        </w:rPr>
        <w:t xml:space="preserve"> Transaction</w:t>
      </w:r>
      <w:r w:rsidR="00EA44BF">
        <w:rPr>
          <w:bCs/>
          <w:noProof w:val="0"/>
        </w:rPr>
        <w:t>s</w:t>
      </w:r>
      <w:bookmarkEnd w:id="67"/>
      <w:bookmarkEnd w:id="68"/>
      <w:bookmarkEnd w:id="69"/>
    </w:p>
    <w:p w14:paraId="642C4AD4" w14:textId="77777777" w:rsidR="00176D33" w:rsidRPr="00D26514" w:rsidRDefault="00176D33" w:rsidP="00176D33">
      <w:pPr>
        <w:pStyle w:val="EditorInstructions"/>
      </w:pPr>
      <w:r w:rsidRPr="00D26514">
        <w:t xml:space="preserve">Add the following </w:t>
      </w:r>
      <w:r w:rsidRPr="002277ED">
        <w:rPr>
          <w:b/>
        </w:rPr>
        <w:t>new or modified</w:t>
      </w:r>
      <w:r>
        <w:t xml:space="preserve"> </w:t>
      </w:r>
      <w:r w:rsidRPr="00D26514">
        <w:t xml:space="preserve">transactions </w:t>
      </w:r>
      <w:r w:rsidRPr="00D26514">
        <w:rPr>
          <w:iCs w:val="0"/>
        </w:rPr>
        <w:t xml:space="preserve">to the </w:t>
      </w:r>
      <w:hyperlink r:id="rId23"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B</w:t>
        </w:r>
      </w:hyperlink>
      <w:r w:rsidRPr="00D26514">
        <w:t>:</w:t>
      </w:r>
    </w:p>
    <w:p w14:paraId="23C726BF" w14:textId="77777777" w:rsidR="00747676" w:rsidRPr="00176D33"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10"/>
        <w:gridCol w:w="6966"/>
      </w:tblGrid>
      <w:tr w:rsidR="00747676" w:rsidRPr="00176D33" w14:paraId="0ADB3A04" w14:textId="77777777" w:rsidTr="002277ED">
        <w:tc>
          <w:tcPr>
            <w:tcW w:w="2610" w:type="dxa"/>
            <w:shd w:val="clear" w:color="auto" w:fill="D9D9D9"/>
          </w:tcPr>
          <w:p w14:paraId="2A26365E" w14:textId="77777777" w:rsidR="00747676" w:rsidRPr="00176D33" w:rsidRDefault="00747676" w:rsidP="00EB71A2">
            <w:pPr>
              <w:pStyle w:val="TableEntryHeader"/>
            </w:pPr>
            <w:r w:rsidRPr="00176D33">
              <w:t>Transaction</w:t>
            </w:r>
          </w:p>
        </w:tc>
        <w:tc>
          <w:tcPr>
            <w:tcW w:w="6966" w:type="dxa"/>
            <w:shd w:val="clear" w:color="auto" w:fill="D9D9D9"/>
          </w:tcPr>
          <w:p w14:paraId="17008AD8" w14:textId="77777777" w:rsidR="00747676" w:rsidRPr="00176D33" w:rsidRDefault="00747676" w:rsidP="00EB71A2">
            <w:pPr>
              <w:pStyle w:val="TableEntryHeader"/>
            </w:pPr>
            <w:r w:rsidRPr="00176D33">
              <w:t>Definition</w:t>
            </w:r>
          </w:p>
        </w:tc>
      </w:tr>
      <w:tr w:rsidR="00BF74D8" w:rsidRPr="00176D33" w14:paraId="00A5AFC1" w14:textId="77777777" w:rsidTr="002277ED">
        <w:tc>
          <w:tcPr>
            <w:tcW w:w="2610" w:type="dxa"/>
            <w:shd w:val="clear" w:color="auto" w:fill="auto"/>
          </w:tcPr>
          <w:p w14:paraId="174D721D" w14:textId="77777777" w:rsidR="00BF74D8" w:rsidRPr="00176D33" w:rsidRDefault="007B22F0" w:rsidP="00EB71A2">
            <w:pPr>
              <w:pStyle w:val="TableEntry"/>
            </w:pPr>
            <w:r w:rsidRPr="00176D33">
              <w:t>Remove Metadata [ITI-62]</w:t>
            </w:r>
          </w:p>
        </w:tc>
        <w:tc>
          <w:tcPr>
            <w:tcW w:w="6966" w:type="dxa"/>
            <w:shd w:val="clear" w:color="auto" w:fill="auto"/>
          </w:tcPr>
          <w:p w14:paraId="111F8107" w14:textId="77777777" w:rsidR="00BF74D8" w:rsidRPr="00176D33" w:rsidRDefault="007B22F0" w:rsidP="00816E4B">
            <w:pPr>
              <w:pStyle w:val="TableEntry"/>
            </w:pPr>
            <w:r w:rsidRPr="00176D33">
              <w:t xml:space="preserve">The Remove Metadata transaction is used by the Document Administrator to </w:t>
            </w:r>
            <w:r w:rsidR="00816E4B" w:rsidRPr="00176D33">
              <w:t xml:space="preserve">request removal of </w:t>
            </w:r>
            <w:r w:rsidRPr="00176D33">
              <w:t>one or more metadata objects from a Document Registry.</w:t>
            </w:r>
          </w:p>
        </w:tc>
      </w:tr>
      <w:tr w:rsidR="00747676" w:rsidRPr="00176D33" w14:paraId="1BBA9301" w14:textId="77777777" w:rsidTr="002277ED">
        <w:tc>
          <w:tcPr>
            <w:tcW w:w="2610" w:type="dxa"/>
            <w:shd w:val="clear" w:color="auto" w:fill="auto"/>
          </w:tcPr>
          <w:p w14:paraId="6F543A27" w14:textId="77777777" w:rsidR="00747676" w:rsidRPr="00176D33" w:rsidRDefault="002E5057" w:rsidP="00EB71A2">
            <w:pPr>
              <w:pStyle w:val="TableEntry"/>
            </w:pPr>
            <w:r w:rsidRPr="00176D33">
              <w:t>Remove Documents [ITI-</w:t>
            </w:r>
            <w:r w:rsidR="003153BA" w:rsidRPr="00176D33">
              <w:t>86</w:t>
            </w:r>
            <w:r w:rsidRPr="00176D33">
              <w:t>]</w:t>
            </w:r>
          </w:p>
        </w:tc>
        <w:tc>
          <w:tcPr>
            <w:tcW w:w="6966" w:type="dxa"/>
            <w:shd w:val="clear" w:color="auto" w:fill="auto"/>
          </w:tcPr>
          <w:p w14:paraId="0D47EF78" w14:textId="77777777" w:rsidR="00747676" w:rsidRPr="00176D33" w:rsidRDefault="002E5057" w:rsidP="00EB2793">
            <w:pPr>
              <w:pStyle w:val="TableEntry"/>
            </w:pPr>
            <w:r w:rsidRPr="00176D33">
              <w:t xml:space="preserve">The Remove Documents transaction is used by the </w:t>
            </w:r>
            <w:r w:rsidR="00B61742" w:rsidRPr="00176D33">
              <w:t>Document Administrator</w:t>
            </w:r>
            <w:r w:rsidRPr="00176D33">
              <w:t xml:space="preserve"> to request the removal of document</w:t>
            </w:r>
            <w:r w:rsidR="00EB2793" w:rsidRPr="00176D33">
              <w:t>s</w:t>
            </w:r>
            <w:r w:rsidRPr="00176D33">
              <w:t xml:space="preserve"> from </w:t>
            </w:r>
            <w:r w:rsidR="00EB2793" w:rsidRPr="00176D33">
              <w:t xml:space="preserve">a </w:t>
            </w:r>
            <w:r w:rsidR="00B61742" w:rsidRPr="00176D33">
              <w:t>Document Repository</w:t>
            </w:r>
            <w:r w:rsidRPr="00176D33">
              <w:t>.</w:t>
            </w:r>
          </w:p>
        </w:tc>
      </w:tr>
    </w:tbl>
    <w:bookmarkStart w:id="70" w:name="_Toc480817693"/>
    <w:bookmarkStart w:id="71" w:name="_Toc480817803"/>
    <w:p w14:paraId="45819AF5" w14:textId="039BAB1C" w:rsidR="00176D33" w:rsidRPr="00740D58" w:rsidRDefault="00176D33" w:rsidP="002277ED">
      <w:pPr>
        <w:pStyle w:val="Heading1"/>
        <w:pageBreakBefore w:val="0"/>
        <w:numPr>
          <w:ilvl w:val="0"/>
          <w:numId w:val="0"/>
        </w:numPr>
        <w:rPr>
          <w:noProof w:val="0"/>
        </w:rPr>
      </w:pPr>
      <w:r>
        <w:rPr>
          <w:noProof w:val="0"/>
        </w:rPr>
        <w:fldChar w:fldCharType="begin"/>
      </w:r>
      <w:r>
        <w:rPr>
          <w:noProof w:val="0"/>
        </w:rPr>
        <w:instrText xml:space="preserve"> HYPERLINK "https://profiles.ihe.net/GeneralIntro/ch-D.html" </w:instrText>
      </w:r>
      <w:r>
        <w:rPr>
          <w:noProof w:val="0"/>
        </w:rPr>
        <w:fldChar w:fldCharType="separate"/>
      </w:r>
      <w:bookmarkStart w:id="72" w:name="_Toc74651779"/>
      <w:bookmarkStart w:id="73" w:name="_Toc76064729"/>
      <w:r w:rsidRPr="00F26D5D">
        <w:rPr>
          <w:rStyle w:val="Hyperlink"/>
          <w:noProof w:val="0"/>
        </w:rPr>
        <w:t>Appendix D</w:t>
      </w:r>
      <w:r>
        <w:rPr>
          <w:noProof w:val="0"/>
        </w:rPr>
        <w:fldChar w:fldCharType="end"/>
      </w:r>
      <w:r>
        <w:rPr>
          <w:noProof w:val="0"/>
        </w:rPr>
        <w:t xml:space="preserve"> </w:t>
      </w:r>
      <w:r w:rsidRPr="00740D58">
        <w:rPr>
          <w:noProof w:val="0"/>
        </w:rPr>
        <w:t>–</w:t>
      </w:r>
      <w:r>
        <w:rPr>
          <w:noProof w:val="0"/>
        </w:rPr>
        <w:t xml:space="preserve"> </w:t>
      </w:r>
      <w:r w:rsidRPr="002277ED">
        <w:t>Glossary</w:t>
      </w:r>
      <w:bookmarkEnd w:id="72"/>
      <w:bookmarkEnd w:id="73"/>
    </w:p>
    <w:p w14:paraId="77B20783" w14:textId="5B7EDBBE" w:rsidR="00176D33" w:rsidRPr="00D26514" w:rsidRDefault="00176D33" w:rsidP="00176D33">
      <w:pPr>
        <w:pStyle w:val="EditorInstructions"/>
      </w:pPr>
      <w:r w:rsidRPr="00D26514">
        <w:t xml:space="preserve">Add the following </w:t>
      </w:r>
      <w:r w:rsidRPr="002277ED">
        <w:rPr>
          <w:b/>
        </w:rPr>
        <w:t>new or modified</w:t>
      </w:r>
      <w:r w:rsidRPr="002277ED">
        <w:rPr>
          <w:bCs/>
        </w:rPr>
        <w:t xml:space="preserve"> glossary</w:t>
      </w:r>
      <w:r w:rsidRPr="00D26514">
        <w:t xml:space="preserve"> terms</w:t>
      </w:r>
      <w:r>
        <w:t xml:space="preserve"> to the</w:t>
      </w:r>
      <w:r w:rsidRPr="00D26514">
        <w:t xml:space="preserve"> </w:t>
      </w:r>
      <w:bookmarkStart w:id="74"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74"/>
      <w:r>
        <w:t>:</w:t>
      </w:r>
    </w:p>
    <w:p w14:paraId="736DCC1E" w14:textId="77777777" w:rsidR="00176D33" w:rsidRPr="00740D58" w:rsidRDefault="00176D33" w:rsidP="00176D33">
      <w:pPr>
        <w:pStyle w:val="BodyText"/>
      </w:pPr>
    </w:p>
    <w:p w14:paraId="39B9A19E" w14:textId="019E2FE0" w:rsidR="00176D33" w:rsidRDefault="00176D33" w:rsidP="002277ED">
      <w:pPr>
        <w:pStyle w:val="BodyText"/>
      </w:pPr>
      <w:r>
        <w:t>No new glossary terms.</w:t>
      </w:r>
    </w:p>
    <w:p w14:paraId="5FA660FB" w14:textId="4415BF7E" w:rsidR="00CF283F" w:rsidRPr="00176D33" w:rsidRDefault="00CF283F" w:rsidP="008616CB">
      <w:pPr>
        <w:pStyle w:val="PartTitle"/>
      </w:pPr>
      <w:bookmarkStart w:id="75" w:name="_Toc76064730"/>
      <w:r w:rsidRPr="00176D33">
        <w:lastRenderedPageBreak/>
        <w:t xml:space="preserve">Volume </w:t>
      </w:r>
      <w:r w:rsidR="00B43198" w:rsidRPr="00176D33">
        <w:t>1</w:t>
      </w:r>
      <w:r w:rsidRPr="00176D33">
        <w:t xml:space="preserve"> –</w:t>
      </w:r>
      <w:r w:rsidR="003A09FE" w:rsidRPr="00176D33">
        <w:t xml:space="preserve"> </w:t>
      </w:r>
      <w:r w:rsidR="00375A16" w:rsidRPr="00176D33">
        <w:t>Integration Profiles</w:t>
      </w:r>
      <w:bookmarkEnd w:id="70"/>
      <w:bookmarkEnd w:id="71"/>
      <w:bookmarkEnd w:id="75"/>
    </w:p>
    <w:p w14:paraId="0CE3724D" w14:textId="77777777" w:rsidR="00303E20" w:rsidRPr="00176D33" w:rsidRDefault="00A00414" w:rsidP="00532AE7">
      <w:pPr>
        <w:pStyle w:val="Heading1"/>
        <w:pageBreakBefore w:val="0"/>
        <w:numPr>
          <w:ilvl w:val="0"/>
          <w:numId w:val="0"/>
        </w:numPr>
        <w:rPr>
          <w:noProof w:val="0"/>
        </w:rPr>
      </w:pPr>
      <w:bookmarkStart w:id="76" w:name="_Toc480817694"/>
      <w:bookmarkStart w:id="77" w:name="_Toc480817804"/>
      <w:bookmarkStart w:id="78" w:name="_Toc76064731"/>
      <w:bookmarkStart w:id="79" w:name="_Toc473170358"/>
      <w:bookmarkStart w:id="80" w:name="_Toc504625755"/>
      <w:bookmarkStart w:id="81" w:name="_Toc530206508"/>
      <w:bookmarkStart w:id="82" w:name="_Toc1388428"/>
      <w:bookmarkStart w:id="83" w:name="_Toc1388582"/>
      <w:bookmarkStart w:id="84" w:name="_Toc1456609"/>
      <w:bookmarkStart w:id="85" w:name="_Toc37034634"/>
      <w:bookmarkStart w:id="86" w:name="_Toc38846112"/>
      <w:bookmarkEnd w:id="18"/>
      <w:bookmarkEnd w:id="19"/>
      <w:r w:rsidRPr="00176D33">
        <w:rPr>
          <w:noProof w:val="0"/>
        </w:rPr>
        <w:t xml:space="preserve">44 </w:t>
      </w:r>
      <w:r w:rsidR="00375A16" w:rsidRPr="00176D33">
        <w:rPr>
          <w:noProof w:val="0"/>
        </w:rPr>
        <w:t>Remove Metadata and Document</w:t>
      </w:r>
      <w:r w:rsidR="00F075CB" w:rsidRPr="00176D33">
        <w:rPr>
          <w:noProof w:val="0"/>
        </w:rPr>
        <w:t>s</w:t>
      </w:r>
      <w:r w:rsidR="00375A16" w:rsidRPr="00176D33">
        <w:rPr>
          <w:noProof w:val="0"/>
        </w:rPr>
        <w:t xml:space="preserve"> </w:t>
      </w:r>
      <w:r w:rsidR="00FF4C4E" w:rsidRPr="00176D33">
        <w:rPr>
          <w:noProof w:val="0"/>
        </w:rPr>
        <w:t>(</w:t>
      </w:r>
      <w:r w:rsidR="00375A16" w:rsidRPr="00176D33">
        <w:rPr>
          <w:noProof w:val="0"/>
        </w:rPr>
        <w:t>RMD</w:t>
      </w:r>
      <w:r w:rsidR="00FF4C4E" w:rsidRPr="00176D33">
        <w:rPr>
          <w:noProof w:val="0"/>
        </w:rPr>
        <w:t>)</w:t>
      </w:r>
      <w:r w:rsidR="00303E20" w:rsidRPr="00176D33">
        <w:rPr>
          <w:noProof w:val="0"/>
        </w:rPr>
        <w:t xml:space="preserve"> Profile</w:t>
      </w:r>
      <w:bookmarkEnd w:id="76"/>
      <w:bookmarkEnd w:id="77"/>
      <w:bookmarkEnd w:id="78"/>
    </w:p>
    <w:p w14:paraId="0CA4A3C8" w14:textId="0C04E6B8" w:rsidR="00B5257D" w:rsidRPr="00176D33" w:rsidRDefault="00B5257D" w:rsidP="00532AE7">
      <w:pPr>
        <w:pStyle w:val="BodyText"/>
      </w:pPr>
      <w:r w:rsidRPr="00176D33">
        <w:t xml:space="preserve">The Remove Metadata and Documents </w:t>
      </w:r>
      <w:r w:rsidR="004A1E61" w:rsidRPr="00176D33">
        <w:t>(</w:t>
      </w:r>
      <w:r w:rsidRPr="00176D33">
        <w:t>RMD</w:t>
      </w:r>
      <w:r w:rsidR="004A1E61" w:rsidRPr="00176D33">
        <w:t>)</w:t>
      </w:r>
      <w:r w:rsidRPr="00176D33">
        <w:t xml:space="preserve"> Profile </w:t>
      </w:r>
      <w:r w:rsidR="00E86005" w:rsidRPr="00176D33">
        <w:t>supports</w:t>
      </w:r>
      <w:r w:rsidRPr="00176D33">
        <w:t xml:space="preserve"> </w:t>
      </w:r>
      <w:r w:rsidR="00576628" w:rsidRPr="00176D33">
        <w:t>the means to prevent the discovery of specific patient records held by an XDS Affinity Domain with transactions to remove</w:t>
      </w:r>
      <w:r w:rsidRPr="00176D33">
        <w:t xml:space="preserve"> metadata from the Document Registry and documents from a Document Repository</w:t>
      </w:r>
      <w:r w:rsidR="00B04CA1" w:rsidRPr="00176D33">
        <w:t xml:space="preserve">. </w:t>
      </w:r>
      <w:r w:rsidRPr="00176D33">
        <w:t>The decision to remove this data may have been initiated either by an automated mechanism or manual administrative procedure in order to enforce a pre-determined policy or legal requirement within an XDS Affinity Domain</w:t>
      </w:r>
      <w:r w:rsidR="007341F0" w:rsidRPr="00176D33">
        <w:t xml:space="preserve">. </w:t>
      </w:r>
    </w:p>
    <w:p w14:paraId="51B37931" w14:textId="36A3CE7A" w:rsidR="00C179FD" w:rsidRPr="00176D33" w:rsidRDefault="00C179FD" w:rsidP="00C179FD">
      <w:pPr>
        <w:pStyle w:val="BodyText"/>
      </w:pPr>
      <w:r w:rsidRPr="00176D33">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176D33">
        <w:t>could</w:t>
      </w:r>
      <w:r w:rsidRPr="00176D33">
        <w:t xml:space="preserve"> mean, for example:</w:t>
      </w:r>
    </w:p>
    <w:p w14:paraId="6D3D1D7F" w14:textId="77777777" w:rsidR="00C179FD" w:rsidRPr="00176D33" w:rsidRDefault="00C179FD" w:rsidP="00760E51">
      <w:pPr>
        <w:pStyle w:val="ListBullet2"/>
      </w:pPr>
      <w:r w:rsidRPr="00176D33">
        <w:t>Deletion of the document or metadata</w:t>
      </w:r>
    </w:p>
    <w:p w14:paraId="5CA18307" w14:textId="77777777" w:rsidR="00C179FD" w:rsidRPr="00176D33" w:rsidRDefault="00C179FD" w:rsidP="00760E51">
      <w:pPr>
        <w:pStyle w:val="ListBullet2"/>
      </w:pPr>
      <w:r w:rsidRPr="00176D33">
        <w:t>Hiding of the document or metadata from non-privileged users</w:t>
      </w:r>
    </w:p>
    <w:p w14:paraId="3B2C80FB" w14:textId="7F917586" w:rsidR="00C179FD" w:rsidRPr="00176D33" w:rsidRDefault="00C179FD" w:rsidP="00760E51">
      <w:pPr>
        <w:pStyle w:val="ListBullet2"/>
      </w:pPr>
      <w:r w:rsidRPr="00176D33">
        <w:t xml:space="preserve">Migration of the document or metadata from the “live” system to an archival </w:t>
      </w:r>
      <w:r w:rsidR="00DF1E12" w:rsidRPr="00176D33">
        <w:t>system</w:t>
      </w:r>
    </w:p>
    <w:p w14:paraId="355CE411" w14:textId="651329BE" w:rsidR="00C179FD" w:rsidRPr="00176D33" w:rsidRDefault="00C179FD" w:rsidP="00760E51">
      <w:pPr>
        <w:pStyle w:val="ListBullet2"/>
      </w:pPr>
      <w:r w:rsidRPr="00176D33">
        <w:t>Queuing the request for confirmation by a</w:t>
      </w:r>
      <w:r w:rsidR="00295140" w:rsidRPr="00176D33">
        <w:t xml:space="preserve"> human</w:t>
      </w:r>
      <w:r w:rsidRPr="00176D33">
        <w:t xml:space="preserve"> administrator</w:t>
      </w:r>
    </w:p>
    <w:p w14:paraId="47A63392" w14:textId="77777777" w:rsidR="00C179FD" w:rsidRPr="00176D33" w:rsidRDefault="00C179FD" w:rsidP="00760E51">
      <w:pPr>
        <w:pStyle w:val="ListBullet2"/>
      </w:pPr>
      <w:r w:rsidRPr="00176D33">
        <w:t>No visible effect (or no immediate visible effect)</w:t>
      </w:r>
    </w:p>
    <w:p w14:paraId="330E79D3" w14:textId="515AFD87" w:rsidR="00C179FD" w:rsidRPr="00176D33" w:rsidRDefault="000E7E50" w:rsidP="00C179FD">
      <w:pPr>
        <w:pStyle w:val="BodyText"/>
      </w:pPr>
      <w:r w:rsidRPr="00176D33">
        <w:t xml:space="preserve">It is out of scope for IHE to define </w:t>
      </w:r>
      <w:r w:rsidR="00C179FD" w:rsidRPr="00176D33">
        <w:t>the behavior of the receiving actor. It is the responsibility of the XDS Affinity Domain to ensure that deployed systems implement the appropriate processes.</w:t>
      </w:r>
    </w:p>
    <w:p w14:paraId="650EA886" w14:textId="77777777" w:rsidR="00A85861" w:rsidRPr="00176D33" w:rsidRDefault="00A00414" w:rsidP="00532AE7">
      <w:pPr>
        <w:pStyle w:val="Heading2"/>
        <w:numPr>
          <w:ilvl w:val="0"/>
          <w:numId w:val="0"/>
        </w:numPr>
        <w:rPr>
          <w:noProof w:val="0"/>
        </w:rPr>
      </w:pPr>
      <w:bookmarkStart w:id="87" w:name="_Toc480817695"/>
      <w:bookmarkStart w:id="88" w:name="_Toc480817805"/>
      <w:bookmarkStart w:id="89" w:name="_Toc76064732"/>
      <w:r w:rsidRPr="00176D33">
        <w:rPr>
          <w:noProof w:val="0"/>
        </w:rPr>
        <w:t>44.</w:t>
      </w:r>
      <w:r w:rsidR="00CF283F" w:rsidRPr="00176D33">
        <w:rPr>
          <w:noProof w:val="0"/>
        </w:rPr>
        <w:t xml:space="preserve">1 </w:t>
      </w:r>
      <w:r w:rsidR="00391C02" w:rsidRPr="00176D33">
        <w:rPr>
          <w:noProof w:val="0"/>
        </w:rPr>
        <w:t>RMD</w:t>
      </w:r>
      <w:r w:rsidR="00FF4C4E" w:rsidRPr="00176D33">
        <w:rPr>
          <w:noProof w:val="0"/>
        </w:rPr>
        <w:t xml:space="preserve"> </w:t>
      </w:r>
      <w:r w:rsidR="00CF283F" w:rsidRPr="00176D33">
        <w:rPr>
          <w:noProof w:val="0"/>
        </w:rPr>
        <w:t>Actors</w:t>
      </w:r>
      <w:r w:rsidR="00751E83" w:rsidRPr="00176D33">
        <w:rPr>
          <w:noProof w:val="0"/>
        </w:rPr>
        <w:t>/</w:t>
      </w:r>
      <w:r w:rsidR="00CF283F" w:rsidRPr="00176D33">
        <w:rPr>
          <w:noProof w:val="0"/>
        </w:rPr>
        <w:t>Transactions</w:t>
      </w:r>
      <w:bookmarkStart w:id="90" w:name="_Toc473170359"/>
      <w:bookmarkStart w:id="91" w:name="_Toc504625756"/>
      <w:bookmarkStart w:id="92" w:name="_Toc530206509"/>
      <w:bookmarkStart w:id="93" w:name="_Toc1388429"/>
      <w:bookmarkStart w:id="94" w:name="_Toc1388583"/>
      <w:bookmarkStart w:id="95" w:name="_Toc1456610"/>
      <w:bookmarkStart w:id="96" w:name="_Toc37034635"/>
      <w:bookmarkStart w:id="97" w:name="_Toc38846113"/>
      <w:bookmarkEnd w:id="79"/>
      <w:bookmarkEnd w:id="80"/>
      <w:bookmarkEnd w:id="81"/>
      <w:bookmarkEnd w:id="82"/>
      <w:bookmarkEnd w:id="83"/>
      <w:bookmarkEnd w:id="84"/>
      <w:bookmarkEnd w:id="85"/>
      <w:bookmarkEnd w:id="86"/>
      <w:bookmarkEnd w:id="87"/>
      <w:bookmarkEnd w:id="88"/>
      <w:bookmarkEnd w:id="89"/>
    </w:p>
    <w:p w14:paraId="7E63FEE8" w14:textId="6D37ECCD" w:rsidR="003921A0" w:rsidRPr="00176D33" w:rsidRDefault="00CF283F" w:rsidP="00E8706C">
      <w:pPr>
        <w:pStyle w:val="BodyText"/>
        <w:rPr>
          <w:i/>
        </w:rPr>
      </w:pPr>
      <w:r w:rsidRPr="00176D33">
        <w:t xml:space="preserve">Figure </w:t>
      </w:r>
      <w:r w:rsidR="00A00414" w:rsidRPr="00176D33">
        <w:t>44.</w:t>
      </w:r>
      <w:r w:rsidRPr="00176D33">
        <w:t xml:space="preserve">1-1 shows the actors directly involved in </w:t>
      </w:r>
      <w:r w:rsidR="00B57373" w:rsidRPr="00176D33">
        <w:t>the RMD</w:t>
      </w:r>
      <w:r w:rsidRPr="00176D33">
        <w:t xml:space="preserve"> Profile and the relevant transactions between them</w:t>
      </w:r>
      <w:r w:rsidR="00F0665F" w:rsidRPr="00176D33">
        <w:t xml:space="preserve">. </w:t>
      </w:r>
      <w:r w:rsidR="00EB1D98" w:rsidRPr="00176D33">
        <w:t>Actors which have a mandatory grouping are shown in conjoined boxes.</w:t>
      </w:r>
    </w:p>
    <w:p w14:paraId="5D370F81" w14:textId="77777777" w:rsidR="00ED0083" w:rsidRPr="00176D33" w:rsidRDefault="00ED0083">
      <w:pPr>
        <w:pStyle w:val="BodyText"/>
      </w:pPr>
    </w:p>
    <w:bookmarkStart w:id="98" w:name="_MON_1430555129"/>
    <w:bookmarkEnd w:id="98"/>
    <w:bookmarkStart w:id="99" w:name="_MON_1334476427"/>
    <w:bookmarkEnd w:id="99"/>
    <w:p w14:paraId="245AA035" w14:textId="77777777" w:rsidR="00077324" w:rsidRPr="00176D33" w:rsidRDefault="004D5A7A" w:rsidP="00887A26">
      <w:pPr>
        <w:pStyle w:val="BodyText"/>
      </w:pPr>
      <w:r w:rsidRPr="00176D33">
        <w:rPr>
          <w:bCs/>
          <w:noProof/>
          <w:sz w:val="20"/>
          <w:lang w:eastAsia="ja-JP"/>
        </w:rPr>
        <w:object w:dxaOrig="13520" w:dyaOrig="9580" w14:anchorId="2E950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330.75pt;mso-width-percent:0;mso-height-percent:0;mso-width-percent:0;mso-height-percent:0" o:ole="">
            <v:imagedata r:id="rId24" o:title=""/>
          </v:shape>
          <o:OLEObject Type="Embed" ProgID="Word.Picture.8" ShapeID="_x0000_i1028" DrawAspect="Content" ObjectID="_1714140539" r:id="rId25"/>
        </w:object>
      </w:r>
    </w:p>
    <w:p w14:paraId="43C0CAA6" w14:textId="77777777" w:rsidR="00CF283F" w:rsidRPr="00176D33" w:rsidRDefault="00CF283F" w:rsidP="00E8706C">
      <w:pPr>
        <w:pStyle w:val="FigureTitle"/>
      </w:pPr>
      <w:r w:rsidRPr="00176D33">
        <w:t xml:space="preserve">Figure </w:t>
      </w:r>
      <w:r w:rsidR="00A00414" w:rsidRPr="00176D33">
        <w:t>44.</w:t>
      </w:r>
      <w:r w:rsidRPr="00176D33">
        <w:t>1-1</w:t>
      </w:r>
      <w:r w:rsidR="00701B3A" w:rsidRPr="00176D33">
        <w:t xml:space="preserve">: </w:t>
      </w:r>
      <w:r w:rsidR="008A7A63" w:rsidRPr="00176D33">
        <w:t>RMD</w:t>
      </w:r>
      <w:r w:rsidRPr="00176D33">
        <w:t xml:space="preserve"> Actor Diagram</w:t>
      </w:r>
    </w:p>
    <w:p w14:paraId="3150EB46" w14:textId="35DDBAFE" w:rsidR="00A24C18" w:rsidRPr="00176D33" w:rsidRDefault="00CF283F" w:rsidP="00E8706C">
      <w:pPr>
        <w:pStyle w:val="BodyText"/>
      </w:pPr>
      <w:r w:rsidRPr="00176D33">
        <w:t xml:space="preserve">Table </w:t>
      </w:r>
      <w:r w:rsidR="00A00414" w:rsidRPr="00176D33">
        <w:t>44.</w:t>
      </w:r>
      <w:r w:rsidRPr="00176D33">
        <w:t xml:space="preserve">1-1 lists the transactions for each actor directly involved in the </w:t>
      </w:r>
      <w:r w:rsidR="00391C02" w:rsidRPr="00176D33">
        <w:t>RMD</w:t>
      </w:r>
      <w:r w:rsidRPr="00176D33">
        <w:t xml:space="preserve"> Profile. </w:t>
      </w:r>
      <w:r w:rsidR="00F66C25" w:rsidRPr="00176D33">
        <w:t xml:space="preserve">To </w:t>
      </w:r>
      <w:r w:rsidRPr="00176D33">
        <w:t xml:space="preserve">claim </w:t>
      </w:r>
      <w:r w:rsidR="00F66C25" w:rsidRPr="00176D33">
        <w:t xml:space="preserve">compliance with this </w:t>
      </w:r>
      <w:r w:rsidR="00AD0598" w:rsidRPr="00176D33">
        <w:t>p</w:t>
      </w:r>
      <w:r w:rsidR="00F66C25" w:rsidRPr="00176D33">
        <w:t>rofile, an actor shall support all re</w:t>
      </w:r>
      <w:r w:rsidRPr="00176D33">
        <w:t>qu</w:t>
      </w:r>
      <w:r w:rsidR="006A4160" w:rsidRPr="00176D33">
        <w:t>ired transactions (labeled “R”) and may support the optional t</w:t>
      </w:r>
      <w:r w:rsidRPr="00176D33">
        <w:t xml:space="preserve">ransactions </w:t>
      </w:r>
      <w:r w:rsidR="006A4160" w:rsidRPr="00176D33">
        <w:t>(</w:t>
      </w:r>
      <w:r w:rsidRPr="00176D33">
        <w:t>labeled “O”</w:t>
      </w:r>
      <w:r w:rsidR="006A4160" w:rsidRPr="00176D33">
        <w:t>)</w:t>
      </w:r>
      <w:r w:rsidR="00887E40" w:rsidRPr="00176D33">
        <w:t xml:space="preserve">. </w:t>
      </w:r>
    </w:p>
    <w:p w14:paraId="085E9E85" w14:textId="77777777" w:rsidR="00EA2920" w:rsidRPr="00176D33" w:rsidRDefault="00EA2920" w:rsidP="00E8706C">
      <w:pPr>
        <w:pStyle w:val="TableTitle"/>
      </w:pPr>
      <w:r w:rsidRPr="00176D33">
        <w:t xml:space="preserve">Table </w:t>
      </w:r>
      <w:r w:rsidR="00A00414" w:rsidRPr="00176D33">
        <w:t>44.</w:t>
      </w:r>
      <w:r w:rsidRPr="00176D33">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890"/>
        <w:gridCol w:w="1890"/>
      </w:tblGrid>
      <w:tr w:rsidR="00671432" w:rsidRPr="00176D33" w14:paraId="6C2A858A" w14:textId="77777777" w:rsidTr="0053070E">
        <w:trPr>
          <w:cantSplit/>
          <w:tblHeader/>
          <w:jc w:val="center"/>
        </w:trPr>
        <w:tc>
          <w:tcPr>
            <w:tcW w:w="2245" w:type="dxa"/>
            <w:shd w:val="pct15" w:color="auto" w:fill="FFFFFF"/>
          </w:tcPr>
          <w:bookmarkEnd w:id="90"/>
          <w:bookmarkEnd w:id="91"/>
          <w:bookmarkEnd w:id="92"/>
          <w:bookmarkEnd w:id="93"/>
          <w:bookmarkEnd w:id="94"/>
          <w:bookmarkEnd w:id="95"/>
          <w:bookmarkEnd w:id="96"/>
          <w:bookmarkEnd w:id="97"/>
          <w:p w14:paraId="30F40FBC" w14:textId="77777777" w:rsidR="00671432" w:rsidRPr="00176D33" w:rsidRDefault="00671432" w:rsidP="00E8706C">
            <w:pPr>
              <w:pStyle w:val="TableEntryHeader"/>
            </w:pPr>
            <w:r w:rsidRPr="00176D33">
              <w:t>Actors</w:t>
            </w:r>
          </w:p>
        </w:tc>
        <w:tc>
          <w:tcPr>
            <w:tcW w:w="2700" w:type="dxa"/>
            <w:shd w:val="pct15" w:color="auto" w:fill="FFFFFF"/>
          </w:tcPr>
          <w:p w14:paraId="1E0C7AB6" w14:textId="77777777" w:rsidR="00671432" w:rsidRPr="00176D33" w:rsidRDefault="00671432" w:rsidP="00E8706C">
            <w:pPr>
              <w:pStyle w:val="TableEntryHeader"/>
            </w:pPr>
            <w:r w:rsidRPr="00176D33">
              <w:t xml:space="preserve">Transactions </w:t>
            </w:r>
          </w:p>
        </w:tc>
        <w:tc>
          <w:tcPr>
            <w:tcW w:w="1890" w:type="dxa"/>
            <w:shd w:val="pct15" w:color="auto" w:fill="FFFFFF"/>
          </w:tcPr>
          <w:p w14:paraId="5FCC62AB" w14:textId="77777777" w:rsidR="00671432" w:rsidRPr="00176D33" w:rsidRDefault="00671432" w:rsidP="00E8706C">
            <w:pPr>
              <w:pStyle w:val="TableEntryHeader"/>
            </w:pPr>
            <w:r w:rsidRPr="00176D33">
              <w:t>Optionality</w:t>
            </w:r>
          </w:p>
        </w:tc>
        <w:tc>
          <w:tcPr>
            <w:tcW w:w="1890" w:type="dxa"/>
            <w:shd w:val="pct15" w:color="auto" w:fill="FFFFFF"/>
          </w:tcPr>
          <w:p w14:paraId="3EF2300F" w14:textId="77777777" w:rsidR="00671432" w:rsidRPr="00176D33" w:rsidRDefault="00671432" w:rsidP="00E8706C">
            <w:pPr>
              <w:pStyle w:val="TableEntryHeader"/>
              <w:rPr>
                <w:rFonts w:ascii="Times New Roman" w:hAnsi="Times New Roman"/>
                <w:b w:val="0"/>
                <w:i/>
              </w:rPr>
            </w:pPr>
            <w:r w:rsidRPr="00176D33">
              <w:t>Reference</w:t>
            </w:r>
          </w:p>
        </w:tc>
      </w:tr>
      <w:tr w:rsidR="00671432" w:rsidRPr="00176D33" w14:paraId="33E260B1" w14:textId="77777777" w:rsidTr="0053070E">
        <w:trPr>
          <w:cantSplit/>
          <w:trHeight w:val="494"/>
          <w:jc w:val="center"/>
        </w:trPr>
        <w:tc>
          <w:tcPr>
            <w:tcW w:w="2245" w:type="dxa"/>
            <w:vMerge w:val="restart"/>
          </w:tcPr>
          <w:p w14:paraId="3651F406" w14:textId="77777777" w:rsidR="00671432" w:rsidRPr="00176D33" w:rsidRDefault="00D25048" w:rsidP="00532AE7">
            <w:pPr>
              <w:pStyle w:val="TableEntry"/>
            </w:pPr>
            <w:r w:rsidRPr="00176D33">
              <w:t>Document Administrator</w:t>
            </w:r>
          </w:p>
        </w:tc>
        <w:tc>
          <w:tcPr>
            <w:tcW w:w="2700" w:type="dxa"/>
          </w:tcPr>
          <w:p w14:paraId="010B4B72" w14:textId="77777777" w:rsidR="00671432" w:rsidRPr="00176D33" w:rsidRDefault="00671432" w:rsidP="000D108D">
            <w:pPr>
              <w:pStyle w:val="TableEntry"/>
            </w:pPr>
            <w:r w:rsidRPr="00176D33">
              <w:t>Remove Metadata [ITI-62]</w:t>
            </w:r>
          </w:p>
        </w:tc>
        <w:tc>
          <w:tcPr>
            <w:tcW w:w="1890" w:type="dxa"/>
          </w:tcPr>
          <w:p w14:paraId="295A0FE9" w14:textId="2F7623D0" w:rsidR="00671432" w:rsidRPr="00176D33" w:rsidRDefault="00103849" w:rsidP="00532AE7">
            <w:pPr>
              <w:pStyle w:val="TableEntry"/>
              <w:jc w:val="center"/>
            </w:pPr>
            <w:r w:rsidRPr="00176D33">
              <w:t>O (</w:t>
            </w:r>
            <w:r w:rsidR="0053070E" w:rsidRPr="00176D33">
              <w:t>N</w:t>
            </w:r>
            <w:r w:rsidR="00671432" w:rsidRPr="00176D33">
              <w:t>ote 1)</w:t>
            </w:r>
          </w:p>
        </w:tc>
        <w:tc>
          <w:tcPr>
            <w:tcW w:w="1890" w:type="dxa"/>
          </w:tcPr>
          <w:p w14:paraId="7F2119A9" w14:textId="767A3B61" w:rsidR="00671432" w:rsidRPr="00176D33" w:rsidRDefault="00057B27" w:rsidP="00B04CA1">
            <w:pPr>
              <w:pStyle w:val="TableEntry"/>
            </w:pPr>
            <w:r w:rsidRPr="00176D33">
              <w:t xml:space="preserve">ITI </w:t>
            </w:r>
            <w:r w:rsidR="00671432" w:rsidRPr="00176D33">
              <w:t>TF-2: 3.62</w:t>
            </w:r>
          </w:p>
        </w:tc>
      </w:tr>
      <w:tr w:rsidR="00671432" w:rsidRPr="00176D33" w14:paraId="48F0FFB4" w14:textId="77777777" w:rsidTr="0053070E">
        <w:trPr>
          <w:cantSplit/>
          <w:trHeight w:val="494"/>
          <w:jc w:val="center"/>
        </w:trPr>
        <w:tc>
          <w:tcPr>
            <w:tcW w:w="2245" w:type="dxa"/>
            <w:vMerge/>
          </w:tcPr>
          <w:p w14:paraId="0EA444F0" w14:textId="77777777" w:rsidR="00671432" w:rsidRPr="00176D33" w:rsidRDefault="00671432" w:rsidP="00532AE7">
            <w:pPr>
              <w:pStyle w:val="TableEntry"/>
            </w:pPr>
          </w:p>
        </w:tc>
        <w:tc>
          <w:tcPr>
            <w:tcW w:w="2700" w:type="dxa"/>
          </w:tcPr>
          <w:p w14:paraId="4EF56E79" w14:textId="77777777" w:rsidR="00671432" w:rsidRPr="00176D33" w:rsidRDefault="00671432" w:rsidP="000D108D">
            <w:pPr>
              <w:pStyle w:val="TableEntry"/>
            </w:pPr>
            <w:r w:rsidRPr="00176D33">
              <w:t>Remove Documents [ITI-</w:t>
            </w:r>
            <w:r w:rsidR="003153BA" w:rsidRPr="00176D33">
              <w:t>86</w:t>
            </w:r>
            <w:r w:rsidRPr="00176D33">
              <w:t>]</w:t>
            </w:r>
          </w:p>
        </w:tc>
        <w:tc>
          <w:tcPr>
            <w:tcW w:w="1890" w:type="dxa"/>
          </w:tcPr>
          <w:p w14:paraId="389BF625" w14:textId="275471C3" w:rsidR="00671432" w:rsidRPr="00176D33" w:rsidRDefault="00103849" w:rsidP="00532AE7">
            <w:pPr>
              <w:pStyle w:val="TableEntry"/>
              <w:jc w:val="center"/>
            </w:pPr>
            <w:r w:rsidRPr="00176D33">
              <w:t>O (</w:t>
            </w:r>
            <w:r w:rsidR="0053070E" w:rsidRPr="00176D33">
              <w:t>N</w:t>
            </w:r>
            <w:r w:rsidR="00671432" w:rsidRPr="00176D33">
              <w:t>ote 1)</w:t>
            </w:r>
          </w:p>
        </w:tc>
        <w:tc>
          <w:tcPr>
            <w:tcW w:w="1890" w:type="dxa"/>
          </w:tcPr>
          <w:p w14:paraId="523EA948" w14:textId="4A450122" w:rsidR="00671432" w:rsidRPr="00176D33" w:rsidRDefault="00057B27" w:rsidP="00B04CA1">
            <w:pPr>
              <w:pStyle w:val="TableEntry"/>
            </w:pPr>
            <w:r w:rsidRPr="00176D33">
              <w:t xml:space="preserve">ITI </w:t>
            </w:r>
            <w:r w:rsidR="00671432" w:rsidRPr="00176D33">
              <w:t>TF-2: 3.</w:t>
            </w:r>
            <w:r w:rsidR="003153BA" w:rsidRPr="00176D33">
              <w:t>86</w:t>
            </w:r>
          </w:p>
        </w:tc>
      </w:tr>
      <w:tr w:rsidR="00671432" w:rsidRPr="00176D33" w14:paraId="31E624AE" w14:textId="77777777" w:rsidTr="0053070E">
        <w:trPr>
          <w:cantSplit/>
          <w:trHeight w:val="494"/>
          <w:jc w:val="center"/>
        </w:trPr>
        <w:tc>
          <w:tcPr>
            <w:tcW w:w="2245" w:type="dxa"/>
            <w:vMerge/>
          </w:tcPr>
          <w:p w14:paraId="608E8058" w14:textId="77777777" w:rsidR="00671432" w:rsidRPr="00176D33" w:rsidRDefault="00671432" w:rsidP="00532AE7">
            <w:pPr>
              <w:pStyle w:val="TableEntry"/>
            </w:pPr>
          </w:p>
        </w:tc>
        <w:tc>
          <w:tcPr>
            <w:tcW w:w="2700" w:type="dxa"/>
          </w:tcPr>
          <w:p w14:paraId="55DE95A5" w14:textId="77777777" w:rsidR="00671432" w:rsidRPr="00176D33" w:rsidRDefault="00671432" w:rsidP="000D108D">
            <w:pPr>
              <w:pStyle w:val="TableEntry"/>
            </w:pPr>
            <w:r w:rsidRPr="00176D33">
              <w:t>Registry Stored Query [ITI-18]</w:t>
            </w:r>
          </w:p>
        </w:tc>
        <w:tc>
          <w:tcPr>
            <w:tcW w:w="1890" w:type="dxa"/>
          </w:tcPr>
          <w:p w14:paraId="571FC770" w14:textId="04B05397" w:rsidR="00671432" w:rsidRPr="00176D33" w:rsidRDefault="00671432" w:rsidP="008C468C">
            <w:pPr>
              <w:pStyle w:val="TableEntry"/>
              <w:jc w:val="center"/>
            </w:pPr>
            <w:r w:rsidRPr="00176D33">
              <w:t>O</w:t>
            </w:r>
          </w:p>
        </w:tc>
        <w:tc>
          <w:tcPr>
            <w:tcW w:w="1890" w:type="dxa"/>
          </w:tcPr>
          <w:p w14:paraId="7932EE1F" w14:textId="544949CB" w:rsidR="00671432" w:rsidRPr="00176D33" w:rsidRDefault="00671432" w:rsidP="00B04CA1">
            <w:pPr>
              <w:pStyle w:val="TableEntry"/>
            </w:pPr>
            <w:r w:rsidRPr="00176D33">
              <w:t>ITI</w:t>
            </w:r>
            <w:r w:rsidR="00057B27" w:rsidRPr="00176D33">
              <w:t xml:space="preserve"> </w:t>
            </w:r>
            <w:r w:rsidRPr="00176D33">
              <w:t>TF-2: 3.18</w:t>
            </w:r>
          </w:p>
        </w:tc>
      </w:tr>
      <w:tr w:rsidR="00AA6DF9" w:rsidRPr="00176D33" w14:paraId="43D49A67" w14:textId="77777777" w:rsidTr="0053070E">
        <w:trPr>
          <w:cantSplit/>
          <w:trHeight w:val="494"/>
          <w:jc w:val="center"/>
        </w:trPr>
        <w:tc>
          <w:tcPr>
            <w:tcW w:w="2245" w:type="dxa"/>
            <w:vMerge w:val="restart"/>
          </w:tcPr>
          <w:p w14:paraId="651A0625" w14:textId="77777777" w:rsidR="00AA6DF9" w:rsidRPr="00176D33" w:rsidRDefault="00AA6DF9" w:rsidP="00532AE7">
            <w:pPr>
              <w:pStyle w:val="TableEntry"/>
            </w:pPr>
            <w:r w:rsidRPr="00176D33">
              <w:t>Document Registry</w:t>
            </w:r>
          </w:p>
        </w:tc>
        <w:tc>
          <w:tcPr>
            <w:tcW w:w="2700" w:type="dxa"/>
          </w:tcPr>
          <w:p w14:paraId="326A989A" w14:textId="77777777" w:rsidR="00AA6DF9" w:rsidRPr="00176D33" w:rsidRDefault="00AA6DF9" w:rsidP="000D108D">
            <w:pPr>
              <w:pStyle w:val="TableEntry"/>
            </w:pPr>
            <w:r w:rsidRPr="00176D33">
              <w:t>Remove Metadata [ITI-62]</w:t>
            </w:r>
          </w:p>
        </w:tc>
        <w:tc>
          <w:tcPr>
            <w:tcW w:w="1890" w:type="dxa"/>
          </w:tcPr>
          <w:p w14:paraId="3E6D19A5" w14:textId="77777777" w:rsidR="00AA6DF9" w:rsidRPr="00176D33" w:rsidRDefault="00AA6DF9" w:rsidP="00532AE7">
            <w:pPr>
              <w:pStyle w:val="TableEntry"/>
              <w:jc w:val="center"/>
            </w:pPr>
            <w:r w:rsidRPr="00176D33">
              <w:t>R</w:t>
            </w:r>
          </w:p>
        </w:tc>
        <w:tc>
          <w:tcPr>
            <w:tcW w:w="1890" w:type="dxa"/>
          </w:tcPr>
          <w:p w14:paraId="7A7DB6A4" w14:textId="1AA0E5C9" w:rsidR="00AA6DF9" w:rsidRPr="00176D33" w:rsidRDefault="00AA6DF9" w:rsidP="00B04CA1">
            <w:pPr>
              <w:pStyle w:val="TableEntry"/>
            </w:pPr>
            <w:r w:rsidRPr="00176D33">
              <w:t>ITI TF-2: 3.62</w:t>
            </w:r>
          </w:p>
        </w:tc>
      </w:tr>
      <w:tr w:rsidR="00AA6DF9" w:rsidRPr="00176D33" w14:paraId="43C2B7B8" w14:textId="77777777" w:rsidTr="0053070E">
        <w:trPr>
          <w:cantSplit/>
          <w:trHeight w:val="494"/>
          <w:jc w:val="center"/>
        </w:trPr>
        <w:tc>
          <w:tcPr>
            <w:tcW w:w="2245" w:type="dxa"/>
            <w:vMerge/>
          </w:tcPr>
          <w:p w14:paraId="4E343FC1" w14:textId="77777777" w:rsidR="00AA6DF9" w:rsidRPr="00176D33" w:rsidRDefault="00AA6DF9" w:rsidP="00AA6DF9">
            <w:pPr>
              <w:pStyle w:val="TableEntry"/>
            </w:pPr>
          </w:p>
        </w:tc>
        <w:tc>
          <w:tcPr>
            <w:tcW w:w="2700" w:type="dxa"/>
          </w:tcPr>
          <w:p w14:paraId="457E9CE4" w14:textId="77777777" w:rsidR="00AA6DF9" w:rsidRPr="00176D33" w:rsidRDefault="00AA6DF9" w:rsidP="000D108D">
            <w:pPr>
              <w:pStyle w:val="TableEntry"/>
            </w:pPr>
            <w:r w:rsidRPr="00176D33">
              <w:t>Registry Stored Query [ITI-18]</w:t>
            </w:r>
          </w:p>
        </w:tc>
        <w:tc>
          <w:tcPr>
            <w:tcW w:w="1890" w:type="dxa"/>
          </w:tcPr>
          <w:p w14:paraId="25559F23" w14:textId="77777777" w:rsidR="00AA6DF9" w:rsidRPr="00176D33" w:rsidRDefault="00AA6DF9" w:rsidP="00AA6DF9">
            <w:pPr>
              <w:pStyle w:val="TableEntry"/>
              <w:jc w:val="center"/>
            </w:pPr>
            <w:r w:rsidRPr="00176D33">
              <w:t>R</w:t>
            </w:r>
          </w:p>
        </w:tc>
        <w:tc>
          <w:tcPr>
            <w:tcW w:w="1890" w:type="dxa"/>
          </w:tcPr>
          <w:p w14:paraId="60C6C00E" w14:textId="299C1F38" w:rsidR="00AA6DF9" w:rsidRPr="00176D33" w:rsidRDefault="00AA6DF9" w:rsidP="00AA6DF9">
            <w:pPr>
              <w:pStyle w:val="TableEntry"/>
            </w:pPr>
            <w:r w:rsidRPr="00176D33">
              <w:t>ITI TF-2: 3.18</w:t>
            </w:r>
          </w:p>
        </w:tc>
      </w:tr>
      <w:tr w:rsidR="00E168B2" w:rsidRPr="00176D33" w14:paraId="77A8606D" w14:textId="77777777" w:rsidTr="0053070E">
        <w:trPr>
          <w:cantSplit/>
          <w:trHeight w:val="494"/>
          <w:jc w:val="center"/>
        </w:trPr>
        <w:tc>
          <w:tcPr>
            <w:tcW w:w="2245" w:type="dxa"/>
          </w:tcPr>
          <w:p w14:paraId="200EF77F" w14:textId="77777777" w:rsidR="00E168B2" w:rsidRPr="00176D33" w:rsidRDefault="00050072" w:rsidP="00532AE7">
            <w:pPr>
              <w:pStyle w:val="TableEntry"/>
            </w:pPr>
            <w:r w:rsidRPr="00176D33">
              <w:lastRenderedPageBreak/>
              <w:t xml:space="preserve">Document </w:t>
            </w:r>
            <w:r w:rsidR="00D25048" w:rsidRPr="00176D33">
              <w:t>Repository</w:t>
            </w:r>
          </w:p>
        </w:tc>
        <w:tc>
          <w:tcPr>
            <w:tcW w:w="2700" w:type="dxa"/>
          </w:tcPr>
          <w:p w14:paraId="79397AF5" w14:textId="77777777" w:rsidR="00E168B2" w:rsidRPr="00176D33" w:rsidRDefault="00E168B2" w:rsidP="000D108D">
            <w:pPr>
              <w:pStyle w:val="TableEntry"/>
              <w:rPr>
                <w:rStyle w:val="InsertText"/>
                <w:b w:val="0"/>
                <w:u w:val="none"/>
              </w:rPr>
            </w:pPr>
            <w:r w:rsidRPr="00176D33">
              <w:t>Remove Documents [ITI-</w:t>
            </w:r>
            <w:r w:rsidR="003153BA" w:rsidRPr="00176D33">
              <w:t>86</w:t>
            </w:r>
            <w:r w:rsidRPr="00176D33">
              <w:t>]</w:t>
            </w:r>
          </w:p>
        </w:tc>
        <w:tc>
          <w:tcPr>
            <w:tcW w:w="1890" w:type="dxa"/>
          </w:tcPr>
          <w:p w14:paraId="2D2EEF35" w14:textId="77777777" w:rsidR="00E168B2" w:rsidRPr="00176D33" w:rsidRDefault="00E168B2" w:rsidP="00532AE7">
            <w:pPr>
              <w:pStyle w:val="TableEntry"/>
              <w:jc w:val="center"/>
            </w:pPr>
            <w:r w:rsidRPr="00176D33">
              <w:t>R</w:t>
            </w:r>
          </w:p>
        </w:tc>
        <w:tc>
          <w:tcPr>
            <w:tcW w:w="1890" w:type="dxa"/>
          </w:tcPr>
          <w:p w14:paraId="7C9B94CC" w14:textId="656680F5" w:rsidR="00E168B2" w:rsidRPr="00176D33" w:rsidRDefault="00057B27" w:rsidP="00B6031E">
            <w:pPr>
              <w:pStyle w:val="TableEntry"/>
            </w:pPr>
            <w:r w:rsidRPr="00176D33">
              <w:t xml:space="preserve">ITI </w:t>
            </w:r>
            <w:r w:rsidR="00E168B2" w:rsidRPr="00176D33">
              <w:t>TF-</w:t>
            </w:r>
            <w:r w:rsidR="00B6031E" w:rsidRPr="00176D33">
              <w:t>2</w:t>
            </w:r>
            <w:r w:rsidR="00E168B2" w:rsidRPr="00176D33">
              <w:t>: 3.</w:t>
            </w:r>
            <w:r w:rsidR="003153BA" w:rsidRPr="00176D33">
              <w:t>86</w:t>
            </w:r>
          </w:p>
        </w:tc>
      </w:tr>
    </w:tbl>
    <w:p w14:paraId="2D90F8BE" w14:textId="03CDFB8D" w:rsidR="00671432" w:rsidRPr="00176D33" w:rsidRDefault="00671432" w:rsidP="00926A19">
      <w:pPr>
        <w:pStyle w:val="Note"/>
      </w:pPr>
      <w:r w:rsidRPr="00176D33">
        <w:t>Note 1:</w:t>
      </w:r>
      <w:r w:rsidR="00057846" w:rsidRPr="00176D33">
        <w:t xml:space="preserve"> </w:t>
      </w:r>
      <w:r w:rsidR="0053070E" w:rsidRPr="00176D33">
        <w:t>The Document Administrator shall support e</w:t>
      </w:r>
      <w:r w:rsidR="00057846" w:rsidRPr="00176D33">
        <w:t>ither the Remove Metadata [ITI-62] or Remove Documents [ITI-86] transaction</w:t>
      </w:r>
      <w:r w:rsidR="0053070E" w:rsidRPr="00176D33">
        <w:t>, or both.</w:t>
      </w:r>
    </w:p>
    <w:p w14:paraId="2DA36A31" w14:textId="77777777" w:rsidR="00FF4C4E" w:rsidRPr="00176D33" w:rsidRDefault="00A00414" w:rsidP="00532AE7">
      <w:pPr>
        <w:pStyle w:val="Heading3"/>
        <w:numPr>
          <w:ilvl w:val="0"/>
          <w:numId w:val="0"/>
        </w:numPr>
        <w:rPr>
          <w:noProof w:val="0"/>
        </w:rPr>
      </w:pPr>
      <w:bookmarkStart w:id="100" w:name="_Toc480817696"/>
      <w:bookmarkStart w:id="101" w:name="_Toc480817806"/>
      <w:bookmarkStart w:id="102" w:name="_Toc76064733"/>
      <w:r w:rsidRPr="00176D33">
        <w:rPr>
          <w:noProof w:val="0"/>
        </w:rPr>
        <w:t>44.</w:t>
      </w:r>
      <w:r w:rsidR="00FF4C4E" w:rsidRPr="00176D33">
        <w:rPr>
          <w:noProof w:val="0"/>
        </w:rPr>
        <w:t>1.1</w:t>
      </w:r>
      <w:r w:rsidR="00503AE1" w:rsidRPr="00176D33">
        <w:rPr>
          <w:noProof w:val="0"/>
        </w:rPr>
        <w:t xml:space="preserve"> Actor Descriptions and Requirements</w:t>
      </w:r>
      <w:bookmarkEnd w:id="100"/>
      <w:bookmarkEnd w:id="101"/>
      <w:bookmarkEnd w:id="102"/>
    </w:p>
    <w:p w14:paraId="7B17803C" w14:textId="1CD95114" w:rsidR="00295140" w:rsidRPr="00176D33" w:rsidRDefault="00B6031E" w:rsidP="00C066DB">
      <w:pPr>
        <w:pStyle w:val="BodyText"/>
      </w:pPr>
      <w:r w:rsidRPr="00176D33">
        <w:t>Transaction</w:t>
      </w:r>
      <w:r w:rsidR="00295140" w:rsidRPr="00176D33">
        <w:t xml:space="preserve"> requirements are documented in Transactions (Volume 2). This section documents any additional requirements on profile’s actor</w:t>
      </w:r>
      <w:r w:rsidR="005F42B2" w:rsidRPr="00176D33">
        <w:t>s</w:t>
      </w:r>
      <w:r w:rsidR="00295140" w:rsidRPr="00176D33">
        <w:t>.</w:t>
      </w:r>
    </w:p>
    <w:p w14:paraId="20CFE42B" w14:textId="7B79E84E" w:rsidR="00295140" w:rsidRPr="00176D33" w:rsidRDefault="005F42B2" w:rsidP="00C066DB">
      <w:pPr>
        <w:pStyle w:val="Heading4"/>
        <w:numPr>
          <w:ilvl w:val="0"/>
          <w:numId w:val="0"/>
        </w:numPr>
        <w:rPr>
          <w:noProof w:val="0"/>
        </w:rPr>
      </w:pPr>
      <w:bookmarkStart w:id="103" w:name="_Toc76064734"/>
      <w:r w:rsidRPr="00176D33">
        <w:rPr>
          <w:noProof w:val="0"/>
        </w:rPr>
        <w:t xml:space="preserve">44.1.1.1 </w:t>
      </w:r>
      <w:r w:rsidR="00295140" w:rsidRPr="00176D33">
        <w:rPr>
          <w:noProof w:val="0"/>
        </w:rPr>
        <w:t>Document Administrator</w:t>
      </w:r>
      <w:bookmarkEnd w:id="103"/>
    </w:p>
    <w:p w14:paraId="0781F748" w14:textId="77777777" w:rsidR="0067750C" w:rsidRPr="00176D33" w:rsidRDefault="0067750C" w:rsidP="00C066DB">
      <w:pPr>
        <w:pStyle w:val="BodyText"/>
      </w:pPr>
      <w:r w:rsidRPr="00176D33">
        <w:t>A Document Administrator may request that content be removed from a Document Registry or Document Repository. Content removal may have been initiated by an automated mechanism or manual administrative procedure, in accordance with local policy.</w:t>
      </w:r>
    </w:p>
    <w:p w14:paraId="62B1EAD8" w14:textId="2216F6B2" w:rsidR="0053070E" w:rsidRPr="00176D33" w:rsidRDefault="0067750C" w:rsidP="00C066DB">
      <w:pPr>
        <w:pStyle w:val="BodyText"/>
      </w:pPr>
      <w:r w:rsidRPr="00176D33">
        <w:t xml:space="preserve">A Document Administrator may use the </w:t>
      </w:r>
      <w:hyperlink r:id="rId26" w:history="1">
        <w:r w:rsidRPr="00176D33">
          <w:rPr>
            <w:rStyle w:val="Hyperlink"/>
          </w:rPr>
          <w:t>Registry Stored Query</w:t>
        </w:r>
      </w:hyperlink>
      <w:r w:rsidRPr="00176D33">
        <w:t xml:space="preserve"> [ITI-18] transaction, or other means to determine the Document Sharing metadata for removal. </w:t>
      </w:r>
    </w:p>
    <w:p w14:paraId="1FF83DF4" w14:textId="4E4C5DA9" w:rsidR="0067750C" w:rsidRPr="00176D33" w:rsidRDefault="0067750C" w:rsidP="00C066DB">
      <w:pPr>
        <w:pStyle w:val="BodyText"/>
      </w:pPr>
      <w:r w:rsidRPr="00176D33">
        <w:t>The Document Administrator uses the Remove Metadata [ITI-62] transaction to request removal of the identified metadata from a Document Registry.</w:t>
      </w:r>
    </w:p>
    <w:p w14:paraId="372A077F" w14:textId="116D8758" w:rsidR="0067750C" w:rsidRPr="00176D33" w:rsidRDefault="0067750C" w:rsidP="00C066DB">
      <w:pPr>
        <w:pStyle w:val="BodyText"/>
      </w:pPr>
      <w:r w:rsidRPr="00176D33">
        <w:t>A Document Administrator uses the Remove Documents [ITI-86] transaction to request removal of an identified document from a Document Repository.</w:t>
      </w:r>
    </w:p>
    <w:p w14:paraId="3D412EA9" w14:textId="77777777" w:rsidR="009C7A9A" w:rsidRPr="00176D33" w:rsidRDefault="009C7A9A" w:rsidP="00153B15">
      <w:pPr>
        <w:pStyle w:val="Heading4"/>
        <w:numPr>
          <w:ilvl w:val="0"/>
          <w:numId w:val="0"/>
        </w:numPr>
        <w:rPr>
          <w:noProof w:val="0"/>
        </w:rPr>
      </w:pPr>
      <w:bookmarkStart w:id="104" w:name="_Toc76064735"/>
      <w:r w:rsidRPr="00176D33">
        <w:rPr>
          <w:noProof w:val="0"/>
        </w:rPr>
        <w:t>44.1.1.2 Document Registry</w:t>
      </w:r>
      <w:bookmarkEnd w:id="104"/>
    </w:p>
    <w:p w14:paraId="0AD2B9F9" w14:textId="56CA7646" w:rsidR="009C7A9A" w:rsidRPr="00176D33" w:rsidRDefault="009C7A9A" w:rsidP="00C066DB">
      <w:pPr>
        <w:pStyle w:val="BodyText"/>
      </w:pPr>
      <w:r w:rsidRPr="00176D33">
        <w:t>A Document Registry accepts a Remove Metadata [ITI-62] transaction request. It removes metadata from the grouped XDS Document Registry, in accordance with local policy.</w:t>
      </w:r>
    </w:p>
    <w:p w14:paraId="2BFB8905" w14:textId="70560A6A" w:rsidR="009C7A9A" w:rsidRPr="00176D33" w:rsidRDefault="009C7A9A" w:rsidP="00C066DB">
      <w:pPr>
        <w:pStyle w:val="BodyText"/>
      </w:pPr>
      <w:r w:rsidRPr="00176D33">
        <w:t xml:space="preserve">A Document Registry accepts a </w:t>
      </w:r>
      <w:hyperlink r:id="rId27" w:history="1">
        <w:r w:rsidRPr="00176D33">
          <w:rPr>
            <w:rStyle w:val="Hyperlink"/>
          </w:rPr>
          <w:t>Registry Stored Query</w:t>
        </w:r>
      </w:hyperlink>
      <w:r w:rsidRPr="00176D33">
        <w:t xml:space="preserve"> [ITI-18] transaction request and responds with appropriate metadata from the grouped XDS Document Registry.</w:t>
      </w:r>
    </w:p>
    <w:p w14:paraId="2563DFBA" w14:textId="642A19EC" w:rsidR="00DF45ED" w:rsidRPr="00176D33" w:rsidRDefault="005F42B2" w:rsidP="00153B15">
      <w:pPr>
        <w:pStyle w:val="Heading4"/>
        <w:numPr>
          <w:ilvl w:val="0"/>
          <w:numId w:val="0"/>
        </w:numPr>
        <w:rPr>
          <w:noProof w:val="0"/>
        </w:rPr>
      </w:pPr>
      <w:bookmarkStart w:id="105" w:name="_Toc76064736"/>
      <w:r w:rsidRPr="00176D33">
        <w:rPr>
          <w:noProof w:val="0"/>
        </w:rPr>
        <w:t>44.1.1.</w:t>
      </w:r>
      <w:r w:rsidR="009C7A9A" w:rsidRPr="00176D33">
        <w:rPr>
          <w:noProof w:val="0"/>
        </w:rPr>
        <w:t>3</w:t>
      </w:r>
      <w:r w:rsidRPr="00176D33">
        <w:rPr>
          <w:noProof w:val="0"/>
        </w:rPr>
        <w:t xml:space="preserve"> </w:t>
      </w:r>
      <w:r w:rsidR="00DF45ED" w:rsidRPr="00176D33">
        <w:rPr>
          <w:noProof w:val="0"/>
        </w:rPr>
        <w:t>Document Repository</w:t>
      </w:r>
      <w:bookmarkEnd w:id="105"/>
    </w:p>
    <w:p w14:paraId="6AB65B01" w14:textId="44B055D4" w:rsidR="00153B15" w:rsidRPr="00176D33" w:rsidRDefault="0067750C" w:rsidP="00C066DB">
      <w:pPr>
        <w:pStyle w:val="BodyText"/>
      </w:pPr>
      <w:r w:rsidRPr="00176D33">
        <w:t>A Document Repository accepts a Remove Document</w:t>
      </w:r>
      <w:r w:rsidR="001A1EE7" w:rsidRPr="00176D33">
        <w:t>s</w:t>
      </w:r>
      <w:r w:rsidRPr="00176D33">
        <w:t xml:space="preserve"> [ITI-86] transaction request</w:t>
      </w:r>
      <w:r w:rsidR="009C7A9A" w:rsidRPr="00176D33">
        <w:t>. It</w:t>
      </w:r>
      <w:r w:rsidRPr="00176D33">
        <w:t xml:space="preserve"> remove</w:t>
      </w:r>
      <w:r w:rsidR="009C7A9A" w:rsidRPr="00176D33">
        <w:t>s</w:t>
      </w:r>
      <w:r w:rsidRPr="00176D33">
        <w:t xml:space="preserve"> identified documents from the grouped XDS Document Repository, in accordance with local policy.</w:t>
      </w:r>
    </w:p>
    <w:p w14:paraId="712D931E" w14:textId="77777777" w:rsidR="00CF283F" w:rsidRPr="00176D33" w:rsidRDefault="00A00414" w:rsidP="00532AE7">
      <w:pPr>
        <w:pStyle w:val="Heading2"/>
        <w:numPr>
          <w:ilvl w:val="0"/>
          <w:numId w:val="0"/>
        </w:numPr>
        <w:rPr>
          <w:noProof w:val="0"/>
        </w:rPr>
      </w:pPr>
      <w:bookmarkStart w:id="106" w:name="_Toc480817697"/>
      <w:bookmarkStart w:id="107" w:name="_Toc480817807"/>
      <w:bookmarkStart w:id="108" w:name="_Toc76064737"/>
      <w:r w:rsidRPr="00176D33">
        <w:rPr>
          <w:noProof w:val="0"/>
        </w:rPr>
        <w:t>44.</w:t>
      </w:r>
      <w:r w:rsidR="00751E83" w:rsidRPr="00176D33">
        <w:rPr>
          <w:noProof w:val="0"/>
        </w:rPr>
        <w:t>2 RMD</w:t>
      </w:r>
      <w:r w:rsidR="00104BE6" w:rsidRPr="00176D33">
        <w:rPr>
          <w:noProof w:val="0"/>
        </w:rPr>
        <w:t xml:space="preserve"> Actor</w:t>
      </w:r>
      <w:r w:rsidR="00CF283F" w:rsidRPr="00176D33">
        <w:rPr>
          <w:noProof w:val="0"/>
        </w:rPr>
        <w:t xml:space="preserve"> Options</w:t>
      </w:r>
      <w:bookmarkEnd w:id="106"/>
      <w:bookmarkEnd w:id="107"/>
      <w:bookmarkEnd w:id="108"/>
    </w:p>
    <w:p w14:paraId="7C71E460" w14:textId="77777777" w:rsidR="00CF283F" w:rsidRPr="00176D33" w:rsidRDefault="00CF283F" w:rsidP="00E8706C">
      <w:pPr>
        <w:pStyle w:val="BodyText"/>
      </w:pPr>
      <w:r w:rsidRPr="00176D33">
        <w:t>Options that may be selected for</w:t>
      </w:r>
      <w:r w:rsidR="00323461" w:rsidRPr="00176D33">
        <w:t xml:space="preserve"> each actor in</w:t>
      </w:r>
      <w:r w:rsidRPr="00176D33">
        <w:t xml:space="preserve"> this </w:t>
      </w:r>
      <w:r w:rsidR="00323461" w:rsidRPr="00176D33">
        <w:t>p</w:t>
      </w:r>
      <w:r w:rsidRPr="00176D33">
        <w:t>rofile</w:t>
      </w:r>
      <w:r w:rsidR="00323461" w:rsidRPr="00176D33">
        <w:t>, if any,</w:t>
      </w:r>
      <w:r w:rsidRPr="00176D33">
        <w:t xml:space="preserve"> are listed in the </w:t>
      </w:r>
      <w:r w:rsidR="00E11471" w:rsidRPr="00176D33">
        <w:t>Table</w:t>
      </w:r>
      <w:r w:rsidRPr="00176D33">
        <w:t xml:space="preserve"> </w:t>
      </w:r>
      <w:r w:rsidR="00A00414" w:rsidRPr="00176D33">
        <w:t>44.</w:t>
      </w:r>
      <w:r w:rsidRPr="00176D33">
        <w:t>2-1</w:t>
      </w:r>
      <w:r w:rsidR="00F0665F" w:rsidRPr="00176D33">
        <w:t xml:space="preserve">. </w:t>
      </w:r>
      <w:r w:rsidRPr="00176D33">
        <w:t>Dependencies between options when applicable are specified in notes.</w:t>
      </w:r>
    </w:p>
    <w:p w14:paraId="38532818" w14:textId="77777777" w:rsidR="00751E83" w:rsidRPr="00176D33" w:rsidRDefault="00751E83" w:rsidP="00E8706C">
      <w:pPr>
        <w:pStyle w:val="BodyText"/>
      </w:pPr>
    </w:p>
    <w:p w14:paraId="6935E5E0" w14:textId="77777777" w:rsidR="009E2AF3" w:rsidRPr="00176D33" w:rsidRDefault="00CF283F" w:rsidP="00E8706C">
      <w:pPr>
        <w:pStyle w:val="TableTitle"/>
      </w:pPr>
      <w:r w:rsidRPr="00176D33">
        <w:lastRenderedPageBreak/>
        <w:t xml:space="preserve">Table </w:t>
      </w:r>
      <w:r w:rsidR="00A00414" w:rsidRPr="00176D33">
        <w:t>44.</w:t>
      </w:r>
      <w:r w:rsidRPr="00176D33">
        <w:t>2-1</w:t>
      </w:r>
      <w:r w:rsidR="00701B3A" w:rsidRPr="00176D33">
        <w:t xml:space="preserve">: </w:t>
      </w:r>
      <w:r w:rsidR="00751E83" w:rsidRPr="00176D33">
        <w:t>RMD</w:t>
      </w:r>
      <w:r w:rsidRPr="00176D33">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176D33" w14:paraId="192D349B" w14:textId="77777777" w:rsidTr="00D25048">
        <w:trPr>
          <w:cantSplit/>
          <w:tblHeader/>
          <w:jc w:val="center"/>
        </w:trPr>
        <w:tc>
          <w:tcPr>
            <w:tcW w:w="2891" w:type="dxa"/>
            <w:shd w:val="pct15" w:color="auto" w:fill="FFFFFF"/>
          </w:tcPr>
          <w:p w14:paraId="53C0B550" w14:textId="77777777" w:rsidR="00991D63" w:rsidRPr="00176D33" w:rsidRDefault="00991D63" w:rsidP="00E8706C">
            <w:pPr>
              <w:pStyle w:val="TableEntryHeader"/>
            </w:pPr>
            <w:r w:rsidRPr="00176D33">
              <w:t>Actor</w:t>
            </w:r>
          </w:p>
        </w:tc>
        <w:tc>
          <w:tcPr>
            <w:tcW w:w="3130" w:type="dxa"/>
            <w:shd w:val="pct15" w:color="auto" w:fill="FFFFFF"/>
          </w:tcPr>
          <w:p w14:paraId="22F8B055" w14:textId="77777777" w:rsidR="00991D63" w:rsidRPr="00176D33" w:rsidRDefault="00991D63" w:rsidP="00E8706C">
            <w:pPr>
              <w:pStyle w:val="TableEntryHeader"/>
            </w:pPr>
            <w:r w:rsidRPr="00176D33">
              <w:t>Option Name</w:t>
            </w:r>
          </w:p>
        </w:tc>
        <w:tc>
          <w:tcPr>
            <w:tcW w:w="3438" w:type="dxa"/>
            <w:shd w:val="pct15" w:color="auto" w:fill="FFFFFF"/>
          </w:tcPr>
          <w:p w14:paraId="3991606E" w14:textId="77777777" w:rsidR="00787B2D" w:rsidRPr="00176D33" w:rsidRDefault="00907134" w:rsidP="00E8706C">
            <w:pPr>
              <w:pStyle w:val="TableEntryHeader"/>
            </w:pPr>
            <w:r w:rsidRPr="00176D33">
              <w:t>Reference</w:t>
            </w:r>
          </w:p>
        </w:tc>
      </w:tr>
      <w:tr w:rsidR="007E7757" w:rsidRPr="00176D33" w14:paraId="4CF82007" w14:textId="77777777" w:rsidTr="00D25048">
        <w:trPr>
          <w:cantSplit/>
          <w:trHeight w:val="494"/>
          <w:jc w:val="center"/>
        </w:trPr>
        <w:tc>
          <w:tcPr>
            <w:tcW w:w="2891" w:type="dxa"/>
            <w:vMerge w:val="restart"/>
          </w:tcPr>
          <w:p w14:paraId="7647CD36" w14:textId="77777777" w:rsidR="007E7757" w:rsidRPr="00176D33" w:rsidRDefault="007E7757" w:rsidP="00532AE7">
            <w:pPr>
              <w:pStyle w:val="TableEntry"/>
            </w:pPr>
            <w:r w:rsidRPr="00176D33">
              <w:t>Document Administrator</w:t>
            </w:r>
          </w:p>
        </w:tc>
        <w:tc>
          <w:tcPr>
            <w:tcW w:w="3130" w:type="dxa"/>
          </w:tcPr>
          <w:p w14:paraId="3B988595" w14:textId="77777777" w:rsidR="007E7757" w:rsidRPr="00176D33" w:rsidRDefault="007E7757" w:rsidP="00532AE7">
            <w:pPr>
              <w:pStyle w:val="TableEntry"/>
            </w:pPr>
            <w:r w:rsidRPr="00176D33">
              <w:t>Remote Registry Option</w:t>
            </w:r>
          </w:p>
        </w:tc>
        <w:tc>
          <w:tcPr>
            <w:tcW w:w="3438" w:type="dxa"/>
          </w:tcPr>
          <w:p w14:paraId="65496D6F" w14:textId="77777777" w:rsidR="007E7757" w:rsidRPr="00176D33" w:rsidRDefault="007E7757" w:rsidP="007E7757">
            <w:pPr>
              <w:pStyle w:val="TableEntry"/>
            </w:pPr>
            <w:r w:rsidRPr="00176D33">
              <w:t>ITI TF-1: 44.2.1</w:t>
            </w:r>
          </w:p>
        </w:tc>
      </w:tr>
      <w:tr w:rsidR="007E7757" w:rsidRPr="00176D33" w14:paraId="32BB7891" w14:textId="77777777" w:rsidTr="00D25048">
        <w:trPr>
          <w:cantSplit/>
          <w:trHeight w:val="494"/>
          <w:jc w:val="center"/>
        </w:trPr>
        <w:tc>
          <w:tcPr>
            <w:tcW w:w="2891" w:type="dxa"/>
            <w:vMerge/>
          </w:tcPr>
          <w:p w14:paraId="65F18B2D" w14:textId="77777777" w:rsidR="007E7757" w:rsidRPr="00176D33" w:rsidRDefault="007E7757" w:rsidP="007E7757">
            <w:pPr>
              <w:pStyle w:val="TableEntry"/>
            </w:pPr>
          </w:p>
        </w:tc>
        <w:tc>
          <w:tcPr>
            <w:tcW w:w="3130" w:type="dxa"/>
          </w:tcPr>
          <w:p w14:paraId="7E7526FE" w14:textId="77777777" w:rsidR="007E7757" w:rsidRPr="00176D33" w:rsidRDefault="007E7757" w:rsidP="007E7757">
            <w:pPr>
              <w:pStyle w:val="TableEntry"/>
            </w:pPr>
            <w:r w:rsidRPr="00176D33">
              <w:t>Remote Repository Option</w:t>
            </w:r>
          </w:p>
        </w:tc>
        <w:tc>
          <w:tcPr>
            <w:tcW w:w="3438" w:type="dxa"/>
          </w:tcPr>
          <w:p w14:paraId="6F65E2D2" w14:textId="77777777" w:rsidR="007E7757" w:rsidRPr="00176D33" w:rsidRDefault="007E7757" w:rsidP="007E7757">
            <w:pPr>
              <w:pStyle w:val="TableEntry"/>
            </w:pPr>
            <w:r w:rsidRPr="00176D33">
              <w:t>ITI TF-1: 44.2.2</w:t>
            </w:r>
          </w:p>
        </w:tc>
      </w:tr>
      <w:tr w:rsidR="009E2AF3" w:rsidRPr="00176D33" w14:paraId="7010D418" w14:textId="77777777" w:rsidTr="00D25048">
        <w:trPr>
          <w:cantSplit/>
          <w:trHeight w:val="494"/>
          <w:jc w:val="center"/>
        </w:trPr>
        <w:tc>
          <w:tcPr>
            <w:tcW w:w="2891" w:type="dxa"/>
          </w:tcPr>
          <w:p w14:paraId="5D0D2A44" w14:textId="77777777" w:rsidR="009E2AF3" w:rsidRPr="00176D33" w:rsidRDefault="00D25048" w:rsidP="00532AE7">
            <w:pPr>
              <w:pStyle w:val="TableEntry"/>
            </w:pPr>
            <w:r w:rsidRPr="00176D33">
              <w:t>Document Registry</w:t>
            </w:r>
          </w:p>
        </w:tc>
        <w:tc>
          <w:tcPr>
            <w:tcW w:w="3130" w:type="dxa"/>
          </w:tcPr>
          <w:p w14:paraId="5D1B5981" w14:textId="77777777" w:rsidR="009E2AF3" w:rsidRPr="00176D33" w:rsidRDefault="009E2AF3" w:rsidP="00532AE7">
            <w:pPr>
              <w:pStyle w:val="TableEntry"/>
            </w:pPr>
            <w:r w:rsidRPr="00176D33">
              <w:t>No options defined</w:t>
            </w:r>
          </w:p>
        </w:tc>
        <w:tc>
          <w:tcPr>
            <w:tcW w:w="3438" w:type="dxa"/>
          </w:tcPr>
          <w:p w14:paraId="7D458BCB" w14:textId="77777777" w:rsidR="009E2AF3" w:rsidRPr="00176D33" w:rsidRDefault="009E2AF3" w:rsidP="00532AE7">
            <w:pPr>
              <w:pStyle w:val="TableEntry"/>
            </w:pPr>
            <w:r w:rsidRPr="00176D33">
              <w:t>--</w:t>
            </w:r>
          </w:p>
        </w:tc>
      </w:tr>
      <w:tr w:rsidR="009E2AF3" w:rsidRPr="00176D33" w14:paraId="1BCA56FD" w14:textId="77777777" w:rsidTr="00D25048">
        <w:trPr>
          <w:cantSplit/>
          <w:trHeight w:val="494"/>
          <w:jc w:val="center"/>
        </w:trPr>
        <w:tc>
          <w:tcPr>
            <w:tcW w:w="2891" w:type="dxa"/>
          </w:tcPr>
          <w:p w14:paraId="50A5858B" w14:textId="77777777" w:rsidR="009E2AF3" w:rsidRPr="00176D33" w:rsidRDefault="00D25048" w:rsidP="00532AE7">
            <w:pPr>
              <w:pStyle w:val="TableEntry"/>
            </w:pPr>
            <w:r w:rsidRPr="00176D33">
              <w:t>Document Repository</w:t>
            </w:r>
          </w:p>
        </w:tc>
        <w:tc>
          <w:tcPr>
            <w:tcW w:w="3130" w:type="dxa"/>
          </w:tcPr>
          <w:p w14:paraId="790103D4" w14:textId="77777777" w:rsidR="009E2AF3" w:rsidRPr="00176D33" w:rsidRDefault="009E2AF3" w:rsidP="00532AE7">
            <w:pPr>
              <w:pStyle w:val="TableEntry"/>
            </w:pPr>
            <w:r w:rsidRPr="00176D33">
              <w:t>No options defined</w:t>
            </w:r>
          </w:p>
        </w:tc>
        <w:tc>
          <w:tcPr>
            <w:tcW w:w="3438" w:type="dxa"/>
          </w:tcPr>
          <w:p w14:paraId="36FCD028" w14:textId="77777777" w:rsidR="009E2AF3" w:rsidRPr="00176D33" w:rsidRDefault="009E2AF3" w:rsidP="00532AE7">
            <w:pPr>
              <w:pStyle w:val="TableEntry"/>
            </w:pPr>
            <w:r w:rsidRPr="00176D33">
              <w:t>--</w:t>
            </w:r>
          </w:p>
        </w:tc>
      </w:tr>
    </w:tbl>
    <w:p w14:paraId="3C77F430" w14:textId="77777777" w:rsidR="006116E2" w:rsidRPr="00176D33" w:rsidRDefault="006116E2" w:rsidP="00E8706C">
      <w:pPr>
        <w:pStyle w:val="BodyText"/>
      </w:pPr>
    </w:p>
    <w:p w14:paraId="60DFABD4" w14:textId="77777777" w:rsidR="007E7757" w:rsidRPr="00176D33" w:rsidRDefault="007E7757" w:rsidP="00103849">
      <w:pPr>
        <w:pStyle w:val="Heading3"/>
        <w:numPr>
          <w:ilvl w:val="0"/>
          <w:numId w:val="0"/>
        </w:numPr>
        <w:ind w:left="720" w:hanging="720"/>
        <w:rPr>
          <w:noProof w:val="0"/>
        </w:rPr>
      </w:pPr>
      <w:bookmarkStart w:id="109" w:name="_Toc76064738"/>
      <w:r w:rsidRPr="00176D33">
        <w:rPr>
          <w:noProof w:val="0"/>
        </w:rPr>
        <w:t>44.2.1 Remote Registry Option</w:t>
      </w:r>
      <w:bookmarkEnd w:id="109"/>
    </w:p>
    <w:p w14:paraId="7FCFCE69" w14:textId="63EC20A3" w:rsidR="007E7757" w:rsidRPr="00176D33" w:rsidRDefault="006301D2" w:rsidP="00E8706C">
      <w:pPr>
        <w:pStyle w:val="BodyText"/>
      </w:pPr>
      <w:r w:rsidRPr="00176D33">
        <w:t xml:space="preserve">A Document Administrator that supports the </w:t>
      </w:r>
      <w:r w:rsidR="007E7757" w:rsidRPr="00176D33">
        <w:t>Remote Registry Option is capable of making request</w:t>
      </w:r>
      <w:r w:rsidR="00163AFB" w:rsidRPr="00176D33">
        <w:t>s</w:t>
      </w:r>
      <w:r w:rsidR="007E7757" w:rsidRPr="00176D33">
        <w:t xml:space="preserve"> to remove metadata from a remote Document Registry</w:t>
      </w:r>
      <w:r w:rsidR="00760E51" w:rsidRPr="00176D33">
        <w:t xml:space="preserve">. </w:t>
      </w:r>
      <w:r w:rsidR="007E7757" w:rsidRPr="00176D33">
        <w:t xml:space="preserve">The Document Administrator shall support both the Remove Metadata [ITI-62] and </w:t>
      </w:r>
      <w:hyperlink r:id="rId28" w:history="1">
        <w:r w:rsidR="007E7757" w:rsidRPr="00176D33">
          <w:rPr>
            <w:rStyle w:val="Hyperlink"/>
          </w:rPr>
          <w:t>Registry Stored Query</w:t>
        </w:r>
      </w:hyperlink>
      <w:r w:rsidR="007E7757" w:rsidRPr="00176D33">
        <w:t xml:space="preserve"> [ITI-18] transactions</w:t>
      </w:r>
      <w:r w:rsidR="00760E51" w:rsidRPr="00176D33">
        <w:t xml:space="preserve">. </w:t>
      </w:r>
    </w:p>
    <w:p w14:paraId="2F49B6BC" w14:textId="77777777" w:rsidR="007E7757" w:rsidRPr="00176D33" w:rsidRDefault="007E7757" w:rsidP="00103849">
      <w:pPr>
        <w:pStyle w:val="Heading3"/>
        <w:numPr>
          <w:ilvl w:val="0"/>
          <w:numId w:val="0"/>
        </w:numPr>
        <w:ind w:left="720" w:hanging="720"/>
        <w:rPr>
          <w:noProof w:val="0"/>
        </w:rPr>
      </w:pPr>
      <w:bookmarkStart w:id="110" w:name="_Toc76064739"/>
      <w:r w:rsidRPr="00176D33">
        <w:rPr>
          <w:noProof w:val="0"/>
        </w:rPr>
        <w:t>44.2.2 Remote Repository Option</w:t>
      </w:r>
      <w:bookmarkEnd w:id="110"/>
    </w:p>
    <w:p w14:paraId="5FB03C22" w14:textId="74214557" w:rsidR="007E7757" w:rsidRPr="00176D33" w:rsidRDefault="006301D2" w:rsidP="00E8706C">
      <w:pPr>
        <w:pStyle w:val="BodyText"/>
      </w:pPr>
      <w:r w:rsidRPr="00176D33">
        <w:t xml:space="preserve">A Document Administrator that supports the </w:t>
      </w:r>
      <w:r w:rsidR="007E7757" w:rsidRPr="00176D33">
        <w:t>Remote Repository Option is capable of making request</w:t>
      </w:r>
      <w:r w:rsidR="00163AFB" w:rsidRPr="00176D33">
        <w:t>s</w:t>
      </w:r>
      <w:r w:rsidR="007E7757" w:rsidRPr="00176D33">
        <w:t xml:space="preserve"> to remove documents from a remote Document Repository</w:t>
      </w:r>
      <w:r w:rsidR="00760E51" w:rsidRPr="00176D33">
        <w:t xml:space="preserve">. </w:t>
      </w:r>
      <w:r w:rsidR="007E7757" w:rsidRPr="00176D33">
        <w:t xml:space="preserve">The Document Administrator shall support the Remove Documents [ITI-86] transaction. </w:t>
      </w:r>
    </w:p>
    <w:p w14:paraId="06FFE049" w14:textId="77777777" w:rsidR="005F21E7" w:rsidRPr="00176D33" w:rsidRDefault="00A00414" w:rsidP="00532AE7">
      <w:pPr>
        <w:pStyle w:val="Heading2"/>
        <w:numPr>
          <w:ilvl w:val="0"/>
          <w:numId w:val="0"/>
        </w:numPr>
        <w:rPr>
          <w:noProof w:val="0"/>
        </w:rPr>
      </w:pPr>
      <w:bookmarkStart w:id="111" w:name="_Toc480817698"/>
      <w:bookmarkStart w:id="112" w:name="_Toc480817808"/>
      <w:bookmarkStart w:id="113" w:name="_Toc76064740"/>
      <w:bookmarkStart w:id="114" w:name="_Toc37034636"/>
      <w:bookmarkStart w:id="115" w:name="_Toc38846114"/>
      <w:bookmarkStart w:id="116" w:name="_Toc504625757"/>
      <w:bookmarkStart w:id="117" w:name="_Toc530206510"/>
      <w:bookmarkStart w:id="118" w:name="_Toc1388430"/>
      <w:bookmarkStart w:id="119" w:name="_Toc1388584"/>
      <w:bookmarkStart w:id="120" w:name="_Toc1456611"/>
      <w:r w:rsidRPr="00176D33">
        <w:rPr>
          <w:noProof w:val="0"/>
        </w:rPr>
        <w:t>44.</w:t>
      </w:r>
      <w:r w:rsidR="005F21E7" w:rsidRPr="00176D33">
        <w:rPr>
          <w:noProof w:val="0"/>
        </w:rPr>
        <w:t xml:space="preserve">3 </w:t>
      </w:r>
      <w:r w:rsidR="00671432" w:rsidRPr="00176D33">
        <w:rPr>
          <w:noProof w:val="0"/>
        </w:rPr>
        <w:t>RM</w:t>
      </w:r>
      <w:r w:rsidR="00BD067D" w:rsidRPr="00176D33">
        <w:rPr>
          <w:noProof w:val="0"/>
        </w:rPr>
        <w:t>D</w:t>
      </w:r>
      <w:r w:rsidR="00671432" w:rsidRPr="00176D33">
        <w:rPr>
          <w:noProof w:val="0"/>
        </w:rPr>
        <w:t xml:space="preserve"> </w:t>
      </w:r>
      <w:r w:rsidR="001579E7" w:rsidRPr="00176D33">
        <w:rPr>
          <w:noProof w:val="0"/>
        </w:rPr>
        <w:t xml:space="preserve">Required </w:t>
      </w:r>
      <w:r w:rsidR="00C158E0" w:rsidRPr="00176D33">
        <w:rPr>
          <w:noProof w:val="0"/>
        </w:rPr>
        <w:t>Actor</w:t>
      </w:r>
      <w:r w:rsidR="005F21E7" w:rsidRPr="00176D33">
        <w:rPr>
          <w:noProof w:val="0"/>
        </w:rPr>
        <w:t xml:space="preserve"> Groupings</w:t>
      </w:r>
      <w:bookmarkEnd w:id="111"/>
      <w:bookmarkEnd w:id="112"/>
      <w:bookmarkEnd w:id="113"/>
      <w:r w:rsidR="005F21E7" w:rsidRPr="00176D33">
        <w:rPr>
          <w:noProof w:val="0"/>
        </w:rPr>
        <w:t xml:space="preserve"> </w:t>
      </w:r>
    </w:p>
    <w:p w14:paraId="7EC04298" w14:textId="0661130E" w:rsidR="007C34F7" w:rsidRPr="00176D33" w:rsidRDefault="00761469" w:rsidP="007C34F7">
      <w:pPr>
        <w:pStyle w:val="BodyText"/>
      </w:pPr>
      <w:r w:rsidRPr="00176D33">
        <w:t xml:space="preserve">An </w:t>
      </w:r>
      <w:r w:rsidR="008A49D8" w:rsidRPr="00176D33">
        <w:t>a</w:t>
      </w:r>
      <w:r w:rsidRPr="00176D33">
        <w:t xml:space="preserve">ctor from this profile (Column 1) </w:t>
      </w:r>
      <w:r w:rsidR="0020453A" w:rsidRPr="00176D33">
        <w:t xml:space="preserve">shall </w:t>
      </w:r>
      <w:r w:rsidRPr="00176D33">
        <w:t xml:space="preserve">implement all of the required transactions and/or content modules in this profile </w:t>
      </w:r>
      <w:r w:rsidRPr="00176D33">
        <w:rPr>
          <w:b/>
          <w:i/>
        </w:rPr>
        <w:t>in addition to</w:t>
      </w:r>
      <w:r w:rsidRPr="00176D33">
        <w:t xml:space="preserve"> all of the transactions required for the grouped actor (Column 2)</w:t>
      </w:r>
      <w:r w:rsidR="00887E40" w:rsidRPr="00176D33">
        <w:t xml:space="preserve">. </w:t>
      </w:r>
    </w:p>
    <w:p w14:paraId="30C7C6D1" w14:textId="77777777" w:rsidR="007C34F7" w:rsidRPr="00176D33" w:rsidRDefault="007C34F7" w:rsidP="00532AE7">
      <w:pPr>
        <w:pStyle w:val="TableTitle"/>
      </w:pPr>
      <w:r w:rsidRPr="00176D33">
        <w:t xml:space="preserve">Table </w:t>
      </w:r>
      <w:r w:rsidR="00A00414" w:rsidRPr="00176D33">
        <w:t>44.</w:t>
      </w:r>
      <w:r w:rsidRPr="00176D33">
        <w:t>3-1</w:t>
      </w:r>
      <w:r w:rsidR="00BD067D" w:rsidRPr="00176D33">
        <w:t>: R</w:t>
      </w:r>
      <w:r w:rsidRPr="00176D33">
        <w:t>M</w:t>
      </w:r>
      <w:r w:rsidR="00BD067D" w:rsidRPr="00176D33">
        <w:t>D</w:t>
      </w:r>
      <w:r w:rsidRPr="00176D3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15"/>
        <w:gridCol w:w="4644"/>
        <w:gridCol w:w="1843"/>
      </w:tblGrid>
      <w:tr w:rsidR="007C34F7" w:rsidRPr="00176D33" w14:paraId="364A4E62" w14:textId="77777777" w:rsidTr="0053070E">
        <w:trPr>
          <w:cantSplit/>
          <w:tblHeader/>
          <w:jc w:val="center"/>
        </w:trPr>
        <w:tc>
          <w:tcPr>
            <w:tcW w:w="1615" w:type="dxa"/>
            <w:shd w:val="pct15" w:color="auto" w:fill="FFFFFF"/>
          </w:tcPr>
          <w:p w14:paraId="7B2314AB" w14:textId="77777777" w:rsidR="007C34F7" w:rsidRPr="00176D33" w:rsidRDefault="00391C02" w:rsidP="001B42D9">
            <w:pPr>
              <w:pStyle w:val="TableEntryHeader"/>
            </w:pPr>
            <w:r w:rsidRPr="00176D33">
              <w:t>RMD</w:t>
            </w:r>
            <w:r w:rsidR="007C34F7" w:rsidRPr="00176D33">
              <w:t xml:space="preserve"> Actor</w:t>
            </w:r>
          </w:p>
        </w:tc>
        <w:tc>
          <w:tcPr>
            <w:tcW w:w="4644" w:type="dxa"/>
            <w:shd w:val="pct15" w:color="auto" w:fill="FFFFFF"/>
          </w:tcPr>
          <w:p w14:paraId="0BDCCEAC" w14:textId="77777777" w:rsidR="007C34F7" w:rsidRPr="00176D33" w:rsidRDefault="007C34F7" w:rsidP="001B42D9">
            <w:pPr>
              <w:pStyle w:val="TableEntryHeader"/>
            </w:pPr>
            <w:r w:rsidRPr="00176D33">
              <w:t>Profile/Actor to be grouped with</w:t>
            </w:r>
          </w:p>
        </w:tc>
        <w:tc>
          <w:tcPr>
            <w:tcW w:w="1843" w:type="dxa"/>
            <w:shd w:val="pct15" w:color="auto" w:fill="FFFFFF"/>
          </w:tcPr>
          <w:p w14:paraId="30F15B5A" w14:textId="77777777" w:rsidR="007C34F7" w:rsidRPr="00176D33" w:rsidRDefault="007C34F7" w:rsidP="001B42D9">
            <w:pPr>
              <w:pStyle w:val="TableEntryHeader"/>
            </w:pPr>
            <w:r w:rsidRPr="00176D33">
              <w:t>Reference</w:t>
            </w:r>
          </w:p>
        </w:tc>
      </w:tr>
      <w:tr w:rsidR="007C34F7" w:rsidRPr="00176D33" w14:paraId="2F675D87" w14:textId="77777777" w:rsidTr="0053070E">
        <w:trPr>
          <w:cantSplit/>
          <w:trHeight w:val="332"/>
          <w:jc w:val="center"/>
        </w:trPr>
        <w:tc>
          <w:tcPr>
            <w:tcW w:w="1615" w:type="dxa"/>
            <w:vMerge w:val="restart"/>
          </w:tcPr>
          <w:p w14:paraId="5BADD267" w14:textId="77777777" w:rsidR="007C34F7" w:rsidRPr="00176D33" w:rsidRDefault="00DE352A" w:rsidP="007C34F7">
            <w:pPr>
              <w:pStyle w:val="TableEntry"/>
            </w:pPr>
            <w:r w:rsidRPr="00176D33">
              <w:t>Document Administrator</w:t>
            </w:r>
          </w:p>
        </w:tc>
        <w:tc>
          <w:tcPr>
            <w:tcW w:w="4644" w:type="dxa"/>
          </w:tcPr>
          <w:p w14:paraId="366D9A3A" w14:textId="77777777" w:rsidR="007C34F7" w:rsidRPr="00176D33" w:rsidRDefault="007C34F7" w:rsidP="001B42D9">
            <w:pPr>
              <w:pStyle w:val="TableEntry"/>
            </w:pPr>
            <w:r w:rsidRPr="00176D33">
              <w:t>ATNA / Secure Node or Secure Application</w:t>
            </w:r>
          </w:p>
        </w:tc>
        <w:tc>
          <w:tcPr>
            <w:tcW w:w="1843" w:type="dxa"/>
          </w:tcPr>
          <w:p w14:paraId="25C2709F" w14:textId="20FD8BE8" w:rsidR="007C34F7" w:rsidRPr="00176D33" w:rsidRDefault="007C34F7" w:rsidP="001B42D9">
            <w:pPr>
              <w:pStyle w:val="TableEntry"/>
            </w:pPr>
            <w:r w:rsidRPr="00176D33">
              <w:t>ITI TF-1: 9.</w:t>
            </w:r>
            <w:r w:rsidR="001350DC" w:rsidRPr="00176D33">
              <w:t>1</w:t>
            </w:r>
          </w:p>
        </w:tc>
      </w:tr>
      <w:tr w:rsidR="007C34F7" w:rsidRPr="00176D33" w14:paraId="53FFD80E" w14:textId="77777777" w:rsidTr="0053070E">
        <w:trPr>
          <w:cantSplit/>
          <w:trHeight w:val="332"/>
          <w:jc w:val="center"/>
        </w:trPr>
        <w:tc>
          <w:tcPr>
            <w:tcW w:w="1615" w:type="dxa"/>
            <w:vMerge/>
          </w:tcPr>
          <w:p w14:paraId="2B7BCEC0" w14:textId="77777777" w:rsidR="007C34F7" w:rsidRPr="00176D33" w:rsidRDefault="007C34F7" w:rsidP="001B42D9">
            <w:pPr>
              <w:pStyle w:val="TableEntry"/>
            </w:pPr>
          </w:p>
        </w:tc>
        <w:tc>
          <w:tcPr>
            <w:tcW w:w="4644" w:type="dxa"/>
          </w:tcPr>
          <w:p w14:paraId="47B752E6" w14:textId="77777777" w:rsidR="007C34F7" w:rsidRPr="00176D33" w:rsidRDefault="007C34F7" w:rsidP="001B42D9">
            <w:pPr>
              <w:pStyle w:val="TableEntry"/>
            </w:pPr>
            <w:r w:rsidRPr="00176D33">
              <w:t>CT / Time Client</w:t>
            </w:r>
          </w:p>
        </w:tc>
        <w:tc>
          <w:tcPr>
            <w:tcW w:w="1843" w:type="dxa"/>
          </w:tcPr>
          <w:p w14:paraId="5EF40F67" w14:textId="77777777" w:rsidR="007C34F7" w:rsidRPr="00176D33" w:rsidRDefault="007C34F7" w:rsidP="001B42D9">
            <w:pPr>
              <w:pStyle w:val="TableEntry"/>
            </w:pPr>
            <w:r w:rsidRPr="00176D33">
              <w:t>ITI TF-1: 7.1</w:t>
            </w:r>
          </w:p>
        </w:tc>
      </w:tr>
      <w:tr w:rsidR="00412525" w:rsidRPr="00176D33" w14:paraId="0D33AC7B" w14:textId="77777777" w:rsidTr="0053070E">
        <w:trPr>
          <w:cantSplit/>
          <w:trHeight w:val="332"/>
          <w:jc w:val="center"/>
        </w:trPr>
        <w:tc>
          <w:tcPr>
            <w:tcW w:w="1615" w:type="dxa"/>
            <w:vMerge w:val="restart"/>
          </w:tcPr>
          <w:p w14:paraId="191071AC" w14:textId="77777777" w:rsidR="00412525" w:rsidRPr="00176D33" w:rsidRDefault="00412525" w:rsidP="001B42D9">
            <w:pPr>
              <w:pStyle w:val="TableEntry"/>
            </w:pPr>
            <w:r w:rsidRPr="00176D33">
              <w:t>Document Registry</w:t>
            </w:r>
          </w:p>
        </w:tc>
        <w:tc>
          <w:tcPr>
            <w:tcW w:w="4644" w:type="dxa"/>
          </w:tcPr>
          <w:p w14:paraId="26E58C22" w14:textId="2B85C2C1" w:rsidR="00412525" w:rsidRPr="00176D33" w:rsidRDefault="00412525" w:rsidP="001B42D9">
            <w:pPr>
              <w:pStyle w:val="TableEntry"/>
              <w:rPr>
                <w:strike/>
              </w:rPr>
            </w:pPr>
            <w:r w:rsidRPr="00176D33">
              <w:t xml:space="preserve">XDS </w:t>
            </w:r>
            <w:r w:rsidR="009B71E6" w:rsidRPr="00176D33">
              <w:t xml:space="preserve">/ </w:t>
            </w:r>
            <w:r w:rsidRPr="00176D33">
              <w:t>Document Registry</w:t>
            </w:r>
          </w:p>
        </w:tc>
        <w:tc>
          <w:tcPr>
            <w:tcW w:w="1843" w:type="dxa"/>
          </w:tcPr>
          <w:p w14:paraId="4F3DB41D" w14:textId="77777777" w:rsidR="00412525" w:rsidRPr="00176D33" w:rsidRDefault="00412525" w:rsidP="001B42D9">
            <w:pPr>
              <w:pStyle w:val="TableEntry"/>
              <w:rPr>
                <w:strike/>
              </w:rPr>
            </w:pPr>
            <w:r w:rsidRPr="00176D33">
              <w:t>ITI TF-1: 10.1.1.3</w:t>
            </w:r>
          </w:p>
        </w:tc>
      </w:tr>
      <w:tr w:rsidR="00412525" w:rsidRPr="00176D33" w14:paraId="4FE8DC1A" w14:textId="77777777" w:rsidTr="0053070E">
        <w:trPr>
          <w:cantSplit/>
          <w:trHeight w:val="332"/>
          <w:jc w:val="center"/>
        </w:trPr>
        <w:tc>
          <w:tcPr>
            <w:tcW w:w="1615" w:type="dxa"/>
            <w:vMerge/>
          </w:tcPr>
          <w:p w14:paraId="229660AD" w14:textId="77777777" w:rsidR="00412525" w:rsidRPr="00176D33" w:rsidRDefault="00412525" w:rsidP="00412525">
            <w:pPr>
              <w:pStyle w:val="TableEntry"/>
            </w:pPr>
          </w:p>
        </w:tc>
        <w:tc>
          <w:tcPr>
            <w:tcW w:w="4644" w:type="dxa"/>
          </w:tcPr>
          <w:p w14:paraId="7E077FA5" w14:textId="0EA174D1" w:rsidR="00412525" w:rsidRPr="00176D33" w:rsidRDefault="00412525" w:rsidP="00412525">
            <w:pPr>
              <w:pStyle w:val="TableEntry"/>
            </w:pPr>
            <w:r w:rsidRPr="00176D33">
              <w:t>ATNA / Secure Node or Secure Application</w:t>
            </w:r>
          </w:p>
        </w:tc>
        <w:tc>
          <w:tcPr>
            <w:tcW w:w="1843" w:type="dxa"/>
          </w:tcPr>
          <w:p w14:paraId="00B8E2FE" w14:textId="39ECFD93" w:rsidR="00412525" w:rsidRPr="00176D33" w:rsidRDefault="00412525" w:rsidP="00412525">
            <w:pPr>
              <w:pStyle w:val="TableEntry"/>
            </w:pPr>
            <w:r w:rsidRPr="00176D33">
              <w:t>ITI TF-1: 9.</w:t>
            </w:r>
            <w:r w:rsidR="001350DC" w:rsidRPr="00176D33">
              <w:t>1</w:t>
            </w:r>
          </w:p>
        </w:tc>
      </w:tr>
      <w:tr w:rsidR="00412525" w:rsidRPr="00176D33" w14:paraId="5692E6B6" w14:textId="77777777" w:rsidTr="0053070E">
        <w:trPr>
          <w:cantSplit/>
          <w:trHeight w:val="332"/>
          <w:jc w:val="center"/>
        </w:trPr>
        <w:tc>
          <w:tcPr>
            <w:tcW w:w="1615" w:type="dxa"/>
            <w:vMerge/>
          </w:tcPr>
          <w:p w14:paraId="2E1CC96C" w14:textId="77777777" w:rsidR="00412525" w:rsidRPr="00176D33" w:rsidRDefault="00412525" w:rsidP="00412525">
            <w:pPr>
              <w:pStyle w:val="TableEntry"/>
            </w:pPr>
          </w:p>
        </w:tc>
        <w:tc>
          <w:tcPr>
            <w:tcW w:w="4644" w:type="dxa"/>
          </w:tcPr>
          <w:p w14:paraId="2167EE9B" w14:textId="3F5CB949" w:rsidR="00412525" w:rsidRPr="00176D33" w:rsidRDefault="00412525" w:rsidP="00412525">
            <w:pPr>
              <w:pStyle w:val="TableEntry"/>
            </w:pPr>
            <w:r w:rsidRPr="00176D33">
              <w:t>CT / Time Client</w:t>
            </w:r>
          </w:p>
        </w:tc>
        <w:tc>
          <w:tcPr>
            <w:tcW w:w="1843" w:type="dxa"/>
          </w:tcPr>
          <w:p w14:paraId="2B3976E5" w14:textId="633D0CEB" w:rsidR="00412525" w:rsidRPr="00176D33" w:rsidRDefault="00412525" w:rsidP="00412525">
            <w:pPr>
              <w:pStyle w:val="TableEntry"/>
            </w:pPr>
            <w:r w:rsidRPr="00176D33">
              <w:t>ITI TF-1: 7.1</w:t>
            </w:r>
          </w:p>
        </w:tc>
      </w:tr>
      <w:tr w:rsidR="00412525" w:rsidRPr="00176D33" w14:paraId="436DDC66" w14:textId="77777777" w:rsidTr="0053070E">
        <w:trPr>
          <w:cantSplit/>
          <w:trHeight w:val="332"/>
          <w:jc w:val="center"/>
        </w:trPr>
        <w:tc>
          <w:tcPr>
            <w:tcW w:w="1615" w:type="dxa"/>
            <w:vMerge w:val="restart"/>
          </w:tcPr>
          <w:p w14:paraId="126CAC66" w14:textId="77777777" w:rsidR="00412525" w:rsidRPr="00176D33" w:rsidRDefault="00412525" w:rsidP="001B42D9">
            <w:pPr>
              <w:pStyle w:val="TableEntry"/>
            </w:pPr>
            <w:r w:rsidRPr="00176D33">
              <w:t>Document Repository</w:t>
            </w:r>
          </w:p>
        </w:tc>
        <w:tc>
          <w:tcPr>
            <w:tcW w:w="4644" w:type="dxa"/>
          </w:tcPr>
          <w:p w14:paraId="6E1E83FE" w14:textId="34577621" w:rsidR="00412525" w:rsidRPr="00176D33" w:rsidRDefault="00412525" w:rsidP="00EB2793">
            <w:pPr>
              <w:pStyle w:val="TableEntry"/>
            </w:pPr>
            <w:r w:rsidRPr="00176D33">
              <w:t>XDS</w:t>
            </w:r>
            <w:r w:rsidR="009B71E6" w:rsidRPr="00176D33">
              <w:t xml:space="preserve"> /</w:t>
            </w:r>
            <w:r w:rsidRPr="00176D33">
              <w:t xml:space="preserve"> Document Repository</w:t>
            </w:r>
          </w:p>
          <w:p w14:paraId="23BA974B" w14:textId="77777777" w:rsidR="00412525" w:rsidRPr="00176D33" w:rsidRDefault="00412525" w:rsidP="0053070E">
            <w:pPr>
              <w:pStyle w:val="TableEntry"/>
            </w:pPr>
            <w:r w:rsidRPr="00176D33">
              <w:t>or</w:t>
            </w:r>
          </w:p>
          <w:p w14:paraId="484AE100" w14:textId="1A5B9DD7" w:rsidR="00412525" w:rsidRPr="00176D33" w:rsidRDefault="00412525" w:rsidP="000C164D">
            <w:pPr>
              <w:pStyle w:val="TableEntry"/>
              <w:rPr>
                <w:strike/>
              </w:rPr>
            </w:pPr>
            <w:r w:rsidRPr="00176D33">
              <w:t xml:space="preserve">XDS </w:t>
            </w:r>
            <w:r w:rsidR="009B71E6" w:rsidRPr="00176D33">
              <w:t xml:space="preserve">/ </w:t>
            </w:r>
            <w:r w:rsidRPr="00176D33">
              <w:t>Integrated Document Source/Repository</w:t>
            </w:r>
            <w:r w:rsidRPr="00176D33" w:rsidDel="009043B0">
              <w:t xml:space="preserve"> </w:t>
            </w:r>
          </w:p>
        </w:tc>
        <w:tc>
          <w:tcPr>
            <w:tcW w:w="1843" w:type="dxa"/>
          </w:tcPr>
          <w:p w14:paraId="7BA6A526" w14:textId="77777777" w:rsidR="00412525" w:rsidRPr="00176D33" w:rsidRDefault="00412525" w:rsidP="00121A18">
            <w:pPr>
              <w:pStyle w:val="TableEntry"/>
            </w:pPr>
            <w:r w:rsidRPr="00176D33">
              <w:t>ITI TF-1: 10.1.1.4</w:t>
            </w:r>
          </w:p>
          <w:p w14:paraId="431A8F14" w14:textId="77777777" w:rsidR="00412525" w:rsidRPr="00176D33" w:rsidRDefault="00412525" w:rsidP="00121A18">
            <w:pPr>
              <w:pStyle w:val="TableEntry"/>
            </w:pPr>
          </w:p>
          <w:p w14:paraId="6CEFB7DF" w14:textId="77777777" w:rsidR="00412525" w:rsidRPr="00176D33" w:rsidRDefault="00412525" w:rsidP="000C164D">
            <w:pPr>
              <w:pStyle w:val="TableEntry"/>
              <w:rPr>
                <w:strike/>
              </w:rPr>
            </w:pPr>
            <w:r w:rsidRPr="00176D33">
              <w:t>ITI TF-1: 10.1.1.6</w:t>
            </w:r>
          </w:p>
        </w:tc>
      </w:tr>
      <w:tr w:rsidR="00412525" w:rsidRPr="00176D33" w14:paraId="0B3B7EF5" w14:textId="77777777" w:rsidTr="0053070E">
        <w:trPr>
          <w:cantSplit/>
          <w:trHeight w:val="332"/>
          <w:jc w:val="center"/>
        </w:trPr>
        <w:tc>
          <w:tcPr>
            <w:tcW w:w="1615" w:type="dxa"/>
            <w:vMerge/>
          </w:tcPr>
          <w:p w14:paraId="536C0F4F" w14:textId="77777777" w:rsidR="00412525" w:rsidRPr="00176D33" w:rsidRDefault="00412525" w:rsidP="00412525">
            <w:pPr>
              <w:pStyle w:val="TableEntry"/>
            </w:pPr>
          </w:p>
        </w:tc>
        <w:tc>
          <w:tcPr>
            <w:tcW w:w="4644" w:type="dxa"/>
          </w:tcPr>
          <w:p w14:paraId="73943A63" w14:textId="70787D83" w:rsidR="00412525" w:rsidRPr="00176D33" w:rsidRDefault="00412525" w:rsidP="00412525">
            <w:pPr>
              <w:pStyle w:val="TableEntry"/>
            </w:pPr>
            <w:r w:rsidRPr="00176D33">
              <w:t>ATNA / Secure Node or Secure Application</w:t>
            </w:r>
          </w:p>
        </w:tc>
        <w:tc>
          <w:tcPr>
            <w:tcW w:w="1843" w:type="dxa"/>
          </w:tcPr>
          <w:p w14:paraId="1890EF5D" w14:textId="53C8D661" w:rsidR="00412525" w:rsidRPr="00176D33" w:rsidRDefault="00412525" w:rsidP="00412525">
            <w:pPr>
              <w:pStyle w:val="TableEntry"/>
            </w:pPr>
            <w:r w:rsidRPr="00176D33">
              <w:t>ITI TF-1: 9.</w:t>
            </w:r>
            <w:r w:rsidR="001350DC" w:rsidRPr="00176D33">
              <w:t>1</w:t>
            </w:r>
          </w:p>
        </w:tc>
      </w:tr>
      <w:tr w:rsidR="00412525" w:rsidRPr="00176D33" w14:paraId="46D17189" w14:textId="77777777" w:rsidTr="0053070E">
        <w:trPr>
          <w:cantSplit/>
          <w:trHeight w:val="332"/>
          <w:jc w:val="center"/>
        </w:trPr>
        <w:tc>
          <w:tcPr>
            <w:tcW w:w="1615" w:type="dxa"/>
            <w:vMerge/>
          </w:tcPr>
          <w:p w14:paraId="6193C165" w14:textId="77777777" w:rsidR="00412525" w:rsidRPr="00176D33" w:rsidRDefault="00412525" w:rsidP="00412525">
            <w:pPr>
              <w:pStyle w:val="TableEntry"/>
            </w:pPr>
          </w:p>
        </w:tc>
        <w:tc>
          <w:tcPr>
            <w:tcW w:w="4644" w:type="dxa"/>
          </w:tcPr>
          <w:p w14:paraId="7C6F2D88" w14:textId="528A0E2E" w:rsidR="00412525" w:rsidRPr="00176D33" w:rsidRDefault="00412525" w:rsidP="00412525">
            <w:pPr>
              <w:pStyle w:val="TableEntry"/>
            </w:pPr>
            <w:r w:rsidRPr="00176D33">
              <w:t>CT / Time Client</w:t>
            </w:r>
          </w:p>
        </w:tc>
        <w:tc>
          <w:tcPr>
            <w:tcW w:w="1843" w:type="dxa"/>
          </w:tcPr>
          <w:p w14:paraId="5032C58C" w14:textId="154EE75C" w:rsidR="00412525" w:rsidRPr="00176D33" w:rsidRDefault="00412525" w:rsidP="00412525">
            <w:pPr>
              <w:pStyle w:val="TableEntry"/>
            </w:pPr>
            <w:r w:rsidRPr="00176D33">
              <w:t>ITI TF-1: 7.1</w:t>
            </w:r>
          </w:p>
        </w:tc>
      </w:tr>
    </w:tbl>
    <w:p w14:paraId="68AD0E98" w14:textId="77777777" w:rsidR="00DE352A" w:rsidRPr="00176D33" w:rsidRDefault="00DE352A" w:rsidP="00887A26">
      <w:pPr>
        <w:pStyle w:val="BodyText"/>
      </w:pPr>
    </w:p>
    <w:p w14:paraId="5215B961" w14:textId="77777777" w:rsidR="00CF283F" w:rsidRPr="00176D33" w:rsidRDefault="00A00414" w:rsidP="00532AE7">
      <w:pPr>
        <w:pStyle w:val="Heading2"/>
        <w:numPr>
          <w:ilvl w:val="0"/>
          <w:numId w:val="0"/>
        </w:numPr>
        <w:rPr>
          <w:noProof w:val="0"/>
        </w:rPr>
      </w:pPr>
      <w:bookmarkStart w:id="121" w:name="_Toc480817699"/>
      <w:bookmarkStart w:id="122" w:name="_Toc480817809"/>
      <w:bookmarkStart w:id="123" w:name="_Toc76064741"/>
      <w:r w:rsidRPr="00176D33">
        <w:rPr>
          <w:noProof w:val="0"/>
        </w:rPr>
        <w:t>44.</w:t>
      </w:r>
      <w:r w:rsidR="00AF472E" w:rsidRPr="00176D33">
        <w:rPr>
          <w:noProof w:val="0"/>
        </w:rPr>
        <w:t>4</w:t>
      </w:r>
      <w:r w:rsidR="005F21E7" w:rsidRPr="00176D33">
        <w:rPr>
          <w:noProof w:val="0"/>
        </w:rPr>
        <w:t xml:space="preserve"> </w:t>
      </w:r>
      <w:r w:rsidR="00234CD4" w:rsidRPr="00176D33">
        <w:rPr>
          <w:noProof w:val="0"/>
        </w:rPr>
        <w:t>RMD</w:t>
      </w:r>
      <w:r w:rsidR="00CF283F" w:rsidRPr="00176D33">
        <w:rPr>
          <w:noProof w:val="0"/>
        </w:rPr>
        <w:t xml:space="preserve"> </w:t>
      </w:r>
      <w:bookmarkEnd w:id="114"/>
      <w:bookmarkEnd w:id="115"/>
      <w:r w:rsidR="00167DB7" w:rsidRPr="00176D33">
        <w:rPr>
          <w:noProof w:val="0"/>
        </w:rPr>
        <w:t>Overview</w:t>
      </w:r>
      <w:bookmarkEnd w:id="121"/>
      <w:bookmarkEnd w:id="122"/>
      <w:bookmarkEnd w:id="123"/>
    </w:p>
    <w:p w14:paraId="2675A81D" w14:textId="77777777" w:rsidR="00167DB7" w:rsidRPr="00176D33" w:rsidRDefault="00A00414" w:rsidP="00532AE7">
      <w:pPr>
        <w:pStyle w:val="Heading3"/>
        <w:numPr>
          <w:ilvl w:val="0"/>
          <w:numId w:val="0"/>
        </w:numPr>
        <w:rPr>
          <w:bCs/>
          <w:noProof w:val="0"/>
        </w:rPr>
      </w:pPr>
      <w:bookmarkStart w:id="124" w:name="_Toc480817700"/>
      <w:bookmarkStart w:id="125" w:name="_Toc480817810"/>
      <w:bookmarkStart w:id="126" w:name="_Toc76064742"/>
      <w:r w:rsidRPr="00176D33">
        <w:rPr>
          <w:bCs/>
          <w:noProof w:val="0"/>
        </w:rPr>
        <w:t>44.</w:t>
      </w:r>
      <w:r w:rsidR="00AF472E" w:rsidRPr="00176D33">
        <w:rPr>
          <w:bCs/>
          <w:noProof w:val="0"/>
        </w:rPr>
        <w:t>4</w:t>
      </w:r>
      <w:r w:rsidR="00167DB7" w:rsidRPr="00176D33">
        <w:rPr>
          <w:bCs/>
          <w:noProof w:val="0"/>
        </w:rPr>
        <w:t>.1 Concepts</w:t>
      </w:r>
      <w:bookmarkEnd w:id="124"/>
      <w:bookmarkEnd w:id="125"/>
      <w:bookmarkEnd w:id="126"/>
    </w:p>
    <w:p w14:paraId="0ABF2D44" w14:textId="5524BDAD" w:rsidR="00743F34" w:rsidRPr="00176D33" w:rsidRDefault="006C5D5F" w:rsidP="00532AE7">
      <w:pPr>
        <w:pStyle w:val="BodyText"/>
      </w:pPr>
      <w:r w:rsidRPr="00176D33">
        <w:t xml:space="preserve">The Remove Metadata and Documents </w:t>
      </w:r>
      <w:r w:rsidR="00744E5F" w:rsidRPr="00176D33">
        <w:t xml:space="preserve">(RMD) </w:t>
      </w:r>
      <w:r w:rsidR="00E11471" w:rsidRPr="00176D33">
        <w:t>Profile</w:t>
      </w:r>
      <w:r w:rsidRPr="00176D33">
        <w:t xml:space="preserve"> </w:t>
      </w:r>
      <w:r w:rsidR="00D962B7" w:rsidRPr="00176D33">
        <w:t xml:space="preserve">supports the </w:t>
      </w:r>
      <w:r w:rsidR="00994A43" w:rsidRPr="00176D33">
        <w:t xml:space="preserve">means </w:t>
      </w:r>
      <w:r w:rsidR="00905E63" w:rsidRPr="00176D33">
        <w:t>to prevent the discovery of</w:t>
      </w:r>
      <w:r w:rsidR="00D962B7" w:rsidRPr="00176D33">
        <w:t xml:space="preserve"> </w:t>
      </w:r>
      <w:r w:rsidR="008E0C94" w:rsidRPr="00176D33">
        <w:t>specified</w:t>
      </w:r>
      <w:r w:rsidR="00905E63" w:rsidRPr="00176D33">
        <w:t xml:space="preserve"> patient records held by </w:t>
      </w:r>
      <w:r w:rsidRPr="00176D33">
        <w:t>an XDS Affinity Domain</w:t>
      </w:r>
      <w:r w:rsidR="00B04CA1" w:rsidRPr="00176D33">
        <w:t xml:space="preserve">. </w:t>
      </w:r>
      <w:r w:rsidR="00994A43" w:rsidRPr="00176D33">
        <w:t xml:space="preserve">The Document Administrator </w:t>
      </w:r>
      <w:r w:rsidR="0026491E" w:rsidRPr="00176D33">
        <w:t>initiate</w:t>
      </w:r>
      <w:r w:rsidR="006537F4" w:rsidRPr="00176D33">
        <w:t>s</w:t>
      </w:r>
      <w:r w:rsidR="0026491E" w:rsidRPr="00176D33">
        <w:t xml:space="preserve"> </w:t>
      </w:r>
      <w:r w:rsidR="00994A43" w:rsidRPr="00176D33">
        <w:t>the removal of metadata from the Document Registry and document</w:t>
      </w:r>
      <w:r w:rsidR="008E0C94" w:rsidRPr="00176D33">
        <w:t>s</w:t>
      </w:r>
      <w:r w:rsidR="00994A43" w:rsidRPr="00176D33">
        <w:t xml:space="preserve"> from the Document Repository</w:t>
      </w:r>
      <w:r w:rsidR="00905E63" w:rsidRPr="00176D33">
        <w:t>.</w:t>
      </w:r>
    </w:p>
    <w:p w14:paraId="63383D2D" w14:textId="5CAFBC71" w:rsidR="00291982" w:rsidRPr="00176D33" w:rsidRDefault="00816E4B" w:rsidP="00532AE7">
      <w:pPr>
        <w:pStyle w:val="BodyText"/>
      </w:pPr>
      <w:r w:rsidRPr="00176D33">
        <w:t xml:space="preserve">In order to </w:t>
      </w:r>
      <w:r w:rsidR="00291982" w:rsidRPr="00176D33">
        <w:t>allow for use in a variety of workflows</w:t>
      </w:r>
      <w:r w:rsidR="000F54DE" w:rsidRPr="00176D33">
        <w:t xml:space="preserve"> and </w:t>
      </w:r>
      <w:r w:rsidR="00BC5082" w:rsidRPr="00176D33">
        <w:t xml:space="preserve">to </w:t>
      </w:r>
      <w:r w:rsidR="000F54DE" w:rsidRPr="00176D33">
        <w:t>meet local policy requirements</w:t>
      </w:r>
      <w:r w:rsidR="00994A43" w:rsidRPr="00176D33">
        <w:t>,</w:t>
      </w:r>
      <w:r w:rsidR="00291982" w:rsidRPr="00176D33">
        <w:t xml:space="preserve"> no dependencies </w:t>
      </w:r>
      <w:r w:rsidRPr="00176D33">
        <w:t xml:space="preserve">are specified </w:t>
      </w:r>
      <w:r w:rsidR="00291982" w:rsidRPr="00176D33">
        <w:t xml:space="preserve">between the success of the Remove Metadata </w:t>
      </w:r>
      <w:r w:rsidR="00A62370" w:rsidRPr="00176D33">
        <w:t xml:space="preserve">[ITI-62] </w:t>
      </w:r>
      <w:r w:rsidR="00291982" w:rsidRPr="00176D33">
        <w:t xml:space="preserve">and Remove Documents </w:t>
      </w:r>
      <w:r w:rsidR="00A62370" w:rsidRPr="00176D33">
        <w:t xml:space="preserve">[ITI-86] </w:t>
      </w:r>
      <w:r w:rsidR="00291982" w:rsidRPr="00176D33">
        <w:t>transactions</w:t>
      </w:r>
      <w:r w:rsidR="00B04CA1" w:rsidRPr="00176D33">
        <w:t xml:space="preserve">. </w:t>
      </w:r>
      <w:r w:rsidR="00291982" w:rsidRPr="00176D33">
        <w:t xml:space="preserve">This </w:t>
      </w:r>
      <w:r w:rsidR="00926A19" w:rsidRPr="00176D33">
        <w:t xml:space="preserve">profile allows </w:t>
      </w:r>
      <w:r w:rsidR="00291982" w:rsidRPr="00176D33">
        <w:t>implementers to determine which configuration will work best for their environments</w:t>
      </w:r>
      <w:r w:rsidR="00B04CA1" w:rsidRPr="00176D33">
        <w:t>.</w:t>
      </w:r>
      <w:r w:rsidR="00377F96" w:rsidRPr="00176D33">
        <w:t xml:space="preserve"> In m</w:t>
      </w:r>
      <w:r w:rsidR="005F42B2" w:rsidRPr="00176D33">
        <w:t xml:space="preserve">any deployments, </w:t>
      </w:r>
      <w:r w:rsidR="000F54DE" w:rsidRPr="00176D33">
        <w:t>the risk of discovering</w:t>
      </w:r>
      <w:r w:rsidR="005F42B2" w:rsidRPr="00176D33">
        <w:t xml:space="preserve"> non</w:t>
      </w:r>
      <w:r w:rsidR="00377F96" w:rsidRPr="00176D33">
        <w:t>-retrievable documents can be reduced by removing the metadata before removing documents.</w:t>
      </w:r>
      <w:r w:rsidR="00B04CA1" w:rsidRPr="00176D33">
        <w:t xml:space="preserve"> </w:t>
      </w:r>
    </w:p>
    <w:p w14:paraId="40B63C73" w14:textId="42AF702A" w:rsidR="008769B5" w:rsidRPr="00176D33" w:rsidRDefault="00CA1754" w:rsidP="00532AE7">
      <w:pPr>
        <w:pStyle w:val="BodyText"/>
      </w:pPr>
      <w:r w:rsidRPr="00176D33">
        <w:t>When removing met</w:t>
      </w:r>
      <w:r w:rsidR="000B2100" w:rsidRPr="00176D33">
        <w:t>a</w:t>
      </w:r>
      <w:r w:rsidRPr="00176D33">
        <w:t>data</w:t>
      </w:r>
      <w:r w:rsidR="00CA51BA" w:rsidRPr="00176D33">
        <w:t>, t</w:t>
      </w:r>
      <w:r w:rsidR="009833FA" w:rsidRPr="00176D33">
        <w:t xml:space="preserve">he Document Administrator </w:t>
      </w:r>
      <w:r w:rsidR="00377F96" w:rsidRPr="00176D33">
        <w:t xml:space="preserve">must construct a request that would leave </w:t>
      </w:r>
      <w:r w:rsidR="00351E34" w:rsidRPr="00176D33">
        <w:t>the Document Registry in a consistent state</w:t>
      </w:r>
      <w:r w:rsidR="009833FA" w:rsidRPr="00176D33">
        <w:t>.</w:t>
      </w:r>
      <w:r w:rsidR="006F28DA" w:rsidRPr="00176D33">
        <w:t xml:space="preserve"> The Document Registry is responsible for verifying metadata integrity and consistency. </w:t>
      </w:r>
    </w:p>
    <w:p w14:paraId="4D798BFE" w14:textId="637D4EC9" w:rsidR="00126A38" w:rsidRPr="00176D33" w:rsidRDefault="00A00414" w:rsidP="00532AE7">
      <w:pPr>
        <w:pStyle w:val="Heading3"/>
        <w:numPr>
          <w:ilvl w:val="0"/>
          <w:numId w:val="0"/>
        </w:numPr>
        <w:rPr>
          <w:bCs/>
          <w:noProof w:val="0"/>
        </w:rPr>
      </w:pPr>
      <w:bookmarkStart w:id="127" w:name="_Toc480817701"/>
      <w:bookmarkStart w:id="128" w:name="_Toc480817811"/>
      <w:bookmarkStart w:id="129" w:name="_Toc76064743"/>
      <w:r w:rsidRPr="00176D33">
        <w:rPr>
          <w:bCs/>
          <w:noProof w:val="0"/>
        </w:rPr>
        <w:t>44.</w:t>
      </w:r>
      <w:r w:rsidR="00126A38" w:rsidRPr="00176D33">
        <w:rPr>
          <w:bCs/>
          <w:noProof w:val="0"/>
        </w:rPr>
        <w:t>4.2 Use Cases</w:t>
      </w:r>
      <w:bookmarkEnd w:id="127"/>
      <w:bookmarkEnd w:id="128"/>
      <w:bookmarkEnd w:id="129"/>
    </w:p>
    <w:p w14:paraId="4AFC5D93" w14:textId="7F7CCA0E" w:rsidR="00FD6B22" w:rsidRPr="00176D33" w:rsidRDefault="00A00414" w:rsidP="00532AE7">
      <w:pPr>
        <w:pStyle w:val="Heading4"/>
        <w:numPr>
          <w:ilvl w:val="0"/>
          <w:numId w:val="0"/>
        </w:numPr>
        <w:rPr>
          <w:noProof w:val="0"/>
        </w:rPr>
      </w:pPr>
      <w:bookmarkStart w:id="130" w:name="_Toc480817702"/>
      <w:bookmarkStart w:id="131" w:name="_Toc480817812"/>
      <w:bookmarkStart w:id="132" w:name="_Toc76064744"/>
      <w:r w:rsidRPr="00176D33">
        <w:rPr>
          <w:noProof w:val="0"/>
        </w:rPr>
        <w:t>44.</w:t>
      </w:r>
      <w:r w:rsidR="00AF472E" w:rsidRPr="00176D33">
        <w:rPr>
          <w:noProof w:val="0"/>
        </w:rPr>
        <w:t>4</w:t>
      </w:r>
      <w:r w:rsidR="007773C8" w:rsidRPr="00176D33">
        <w:rPr>
          <w:noProof w:val="0"/>
        </w:rPr>
        <w:t>.2</w:t>
      </w:r>
      <w:r w:rsidR="00126A38" w:rsidRPr="00176D33">
        <w:rPr>
          <w:noProof w:val="0"/>
        </w:rPr>
        <w:t>.1</w:t>
      </w:r>
      <w:r w:rsidR="007773C8" w:rsidRPr="00176D33">
        <w:rPr>
          <w:noProof w:val="0"/>
        </w:rPr>
        <w:t xml:space="preserve"> </w:t>
      </w:r>
      <w:r w:rsidR="00076FED" w:rsidRPr="00176D33">
        <w:rPr>
          <w:noProof w:val="0"/>
        </w:rPr>
        <w:t>General Use Case</w:t>
      </w:r>
      <w:bookmarkEnd w:id="130"/>
      <w:bookmarkEnd w:id="131"/>
      <w:bookmarkEnd w:id="132"/>
    </w:p>
    <w:p w14:paraId="4E9EA31F" w14:textId="77777777" w:rsidR="007B6A2D" w:rsidRPr="00176D33" w:rsidRDefault="007B6A2D" w:rsidP="00532AE7">
      <w:pPr>
        <w:pStyle w:val="BodyText"/>
      </w:pPr>
      <w:r w:rsidRPr="00176D33">
        <w:t xml:space="preserve">The </w:t>
      </w:r>
      <w:r w:rsidR="002E3759" w:rsidRPr="00176D33">
        <w:t>Document Administrator</w:t>
      </w:r>
      <w:r w:rsidRPr="00176D33">
        <w:t xml:space="preserve"> acts on behalf of the XDS Affinity Domain </w:t>
      </w:r>
      <w:r w:rsidR="00F657B5" w:rsidRPr="00176D33">
        <w:t xml:space="preserve">when patient records need to be </w:t>
      </w:r>
      <w:r w:rsidRPr="00176D33">
        <w:t xml:space="preserve">removed </w:t>
      </w:r>
      <w:r w:rsidR="00F657B5" w:rsidRPr="00176D33">
        <w:t>from its systems</w:t>
      </w:r>
      <w:r w:rsidR="00B04CA1" w:rsidRPr="00176D33">
        <w:t xml:space="preserve">. </w:t>
      </w:r>
      <w:r w:rsidR="002813E1" w:rsidRPr="00176D33">
        <w:t xml:space="preserve">The </w:t>
      </w:r>
      <w:r w:rsidR="002E3759" w:rsidRPr="00176D33">
        <w:t>Document Administrator</w:t>
      </w:r>
      <w:r w:rsidR="002813E1" w:rsidRPr="00176D33">
        <w:t xml:space="preserve"> request</w:t>
      </w:r>
      <w:r w:rsidR="0050161D" w:rsidRPr="00176D33">
        <w:t>s</w:t>
      </w:r>
      <w:r w:rsidR="002813E1" w:rsidRPr="00176D33">
        <w:t xml:space="preserve"> the removal of </w:t>
      </w:r>
      <w:r w:rsidRPr="00176D33">
        <w:t xml:space="preserve">metadata from the </w:t>
      </w:r>
      <w:r w:rsidR="00435166" w:rsidRPr="00176D33">
        <w:t>Document Registry</w:t>
      </w:r>
      <w:r w:rsidRPr="00176D33">
        <w:t xml:space="preserve"> and associated documents from the Document </w:t>
      </w:r>
      <w:r w:rsidR="00435166" w:rsidRPr="00176D33">
        <w:t>Repository</w:t>
      </w:r>
      <w:r w:rsidRPr="00176D33">
        <w:t xml:space="preserve">. </w:t>
      </w:r>
    </w:p>
    <w:p w14:paraId="36E4CA7B" w14:textId="77777777" w:rsidR="00CF283F" w:rsidRPr="00176D33" w:rsidRDefault="00A00414" w:rsidP="00532AE7">
      <w:pPr>
        <w:pStyle w:val="Heading5"/>
        <w:numPr>
          <w:ilvl w:val="0"/>
          <w:numId w:val="0"/>
        </w:numPr>
        <w:rPr>
          <w:noProof w:val="0"/>
        </w:rPr>
      </w:pPr>
      <w:bookmarkStart w:id="133" w:name="_Toc480817703"/>
      <w:bookmarkStart w:id="134" w:name="_Toc480817813"/>
      <w:bookmarkStart w:id="135" w:name="_Toc76064745"/>
      <w:r w:rsidRPr="00176D33">
        <w:rPr>
          <w:noProof w:val="0"/>
        </w:rPr>
        <w:t>44.</w:t>
      </w:r>
      <w:r w:rsidR="00AF472E" w:rsidRPr="00176D33">
        <w:rPr>
          <w:noProof w:val="0"/>
        </w:rPr>
        <w:t>4</w:t>
      </w:r>
      <w:r w:rsidR="007773C8" w:rsidRPr="00176D33">
        <w:rPr>
          <w:noProof w:val="0"/>
        </w:rPr>
        <w:t>.2.1</w:t>
      </w:r>
      <w:r w:rsidR="00126A38" w:rsidRPr="00176D33">
        <w:rPr>
          <w:noProof w:val="0"/>
        </w:rPr>
        <w:t>.1</w:t>
      </w:r>
      <w:r w:rsidR="007773C8" w:rsidRPr="00176D33">
        <w:rPr>
          <w:noProof w:val="0"/>
        </w:rPr>
        <w:t xml:space="preserve"> </w:t>
      </w:r>
      <w:r w:rsidR="00391C02" w:rsidRPr="00176D33">
        <w:rPr>
          <w:noProof w:val="0"/>
        </w:rPr>
        <w:t xml:space="preserve">General </w:t>
      </w:r>
      <w:r w:rsidR="005F21E7" w:rsidRPr="00176D33">
        <w:rPr>
          <w:noProof w:val="0"/>
        </w:rPr>
        <w:t>Use Case</w:t>
      </w:r>
      <w:r w:rsidR="002869E8" w:rsidRPr="00176D33">
        <w:rPr>
          <w:noProof w:val="0"/>
        </w:rPr>
        <w:t xml:space="preserve"> Description</w:t>
      </w:r>
      <w:bookmarkEnd w:id="133"/>
      <w:bookmarkEnd w:id="134"/>
      <w:bookmarkEnd w:id="135"/>
    </w:p>
    <w:p w14:paraId="0238B1F2" w14:textId="258E21F9" w:rsidR="006F7E3F" w:rsidRPr="00176D33" w:rsidRDefault="006F7E3F" w:rsidP="00532AE7">
      <w:pPr>
        <w:pStyle w:val="BodyText"/>
      </w:pPr>
      <w:r w:rsidRPr="00176D33">
        <w:t xml:space="preserve">Patient D </w:t>
      </w:r>
      <w:r w:rsidR="007E40E9" w:rsidRPr="00176D33">
        <w:t xml:space="preserve">goes </w:t>
      </w:r>
      <w:r w:rsidRPr="00176D33">
        <w:t xml:space="preserve">to the community hospital because of an urgent medical problem. The interviewing physician </w:t>
      </w:r>
      <w:r w:rsidR="007E40E9" w:rsidRPr="00176D33">
        <w:t xml:space="preserve">writes </w:t>
      </w:r>
      <w:r w:rsidRPr="00176D33">
        <w:t xml:space="preserve">an impression document </w:t>
      </w:r>
      <w:r w:rsidR="007E40E9" w:rsidRPr="00176D33">
        <w:t>that is</w:t>
      </w:r>
      <w:r w:rsidRPr="00176D33">
        <w:t xml:space="preserve"> provided to the Document Repository and registered in the hospital's Document Registry</w:t>
      </w:r>
      <w:r w:rsidR="00B04CA1" w:rsidRPr="00176D33">
        <w:t xml:space="preserve">. </w:t>
      </w:r>
      <w:r w:rsidR="007E40E9" w:rsidRPr="00176D33">
        <w:t xml:space="preserve">Later, </w:t>
      </w:r>
      <w:r w:rsidRPr="00176D33">
        <w:t xml:space="preserve">Patient D </w:t>
      </w:r>
      <w:r w:rsidR="00744E5F" w:rsidRPr="00176D33">
        <w:t xml:space="preserve">claims </w:t>
      </w:r>
      <w:r w:rsidRPr="00176D33">
        <w:t>that the document was inappropriate</w:t>
      </w:r>
      <w:r w:rsidR="009E2B51" w:rsidRPr="00176D33">
        <w:t xml:space="preserve">, and </w:t>
      </w:r>
      <w:r w:rsidR="00744E5F" w:rsidRPr="00176D33">
        <w:t xml:space="preserve">requests </w:t>
      </w:r>
      <w:r w:rsidRPr="00176D33">
        <w:t xml:space="preserve">the complete removal </w:t>
      </w:r>
      <w:r w:rsidR="00093036" w:rsidRPr="00176D33">
        <w:t xml:space="preserve">of </w:t>
      </w:r>
      <w:r w:rsidR="00BF0F3D" w:rsidRPr="00176D33">
        <w:t>all versions of the</w:t>
      </w:r>
      <w:r w:rsidR="00905E63" w:rsidRPr="00176D33">
        <w:t xml:space="preserve"> document </w:t>
      </w:r>
      <w:r w:rsidRPr="00176D33">
        <w:t>from the hospital's records</w:t>
      </w:r>
      <w:r w:rsidR="00B04CA1" w:rsidRPr="00176D33">
        <w:t xml:space="preserve">. </w:t>
      </w:r>
      <w:r w:rsidRPr="00176D33">
        <w:t xml:space="preserve">The hospital </w:t>
      </w:r>
      <w:r w:rsidR="007E40E9" w:rsidRPr="00176D33">
        <w:t xml:space="preserve">finds </w:t>
      </w:r>
      <w:r w:rsidRPr="00176D33">
        <w:t xml:space="preserve">the claims of Patient D </w:t>
      </w:r>
      <w:r w:rsidR="005462FF" w:rsidRPr="00176D33">
        <w:t xml:space="preserve">to be </w:t>
      </w:r>
      <w:r w:rsidRPr="00176D33">
        <w:t xml:space="preserve">valid and </w:t>
      </w:r>
      <w:r w:rsidR="007E40E9" w:rsidRPr="00176D33">
        <w:t xml:space="preserve">agrees </w:t>
      </w:r>
      <w:r w:rsidR="0050161D" w:rsidRPr="00176D33">
        <w:t xml:space="preserve">to </w:t>
      </w:r>
      <w:r w:rsidRPr="00176D33">
        <w:t>remov</w:t>
      </w:r>
      <w:r w:rsidR="0050161D" w:rsidRPr="00176D33">
        <w:t>e</w:t>
      </w:r>
      <w:r w:rsidRPr="00176D33">
        <w:t xml:space="preserve"> </w:t>
      </w:r>
      <w:r w:rsidR="007E40E9" w:rsidRPr="00176D33">
        <w:t xml:space="preserve">the document's </w:t>
      </w:r>
      <w:r w:rsidRPr="00176D33">
        <w:t xml:space="preserve">registration from the Document Registry and </w:t>
      </w:r>
      <w:r w:rsidR="007E40E9" w:rsidRPr="00176D33">
        <w:t xml:space="preserve">the </w:t>
      </w:r>
      <w:r w:rsidRPr="00176D33">
        <w:t xml:space="preserve">document </w:t>
      </w:r>
      <w:r w:rsidR="007E40E9" w:rsidRPr="00176D33">
        <w:t xml:space="preserve">itself </w:t>
      </w:r>
      <w:r w:rsidRPr="00176D33">
        <w:t xml:space="preserve">from the Document Repository. </w:t>
      </w:r>
      <w:r w:rsidR="007E40E9" w:rsidRPr="00176D33">
        <w:t>After removal</w:t>
      </w:r>
      <w:r w:rsidR="00905E63" w:rsidRPr="00176D33">
        <w:t>, t</w:t>
      </w:r>
      <w:r w:rsidRPr="00176D33">
        <w:t>he</w:t>
      </w:r>
      <w:r w:rsidR="00E77B2E" w:rsidRPr="00176D33">
        <w:t xml:space="preserve"> document </w:t>
      </w:r>
      <w:r w:rsidR="007E40E9" w:rsidRPr="00176D33">
        <w:t xml:space="preserve">is </w:t>
      </w:r>
      <w:r w:rsidRPr="00176D33">
        <w:t xml:space="preserve">no longer </w:t>
      </w:r>
      <w:r w:rsidR="007E40E9" w:rsidRPr="00176D33">
        <w:t>discoverable in</w:t>
      </w:r>
      <w:r w:rsidRPr="00176D33">
        <w:t xml:space="preserve"> the hospital's system.</w:t>
      </w:r>
    </w:p>
    <w:p w14:paraId="540F3B8C" w14:textId="77777777" w:rsidR="005F21E7" w:rsidRPr="00176D33" w:rsidRDefault="00A00414" w:rsidP="00532AE7">
      <w:pPr>
        <w:pStyle w:val="Heading5"/>
        <w:numPr>
          <w:ilvl w:val="0"/>
          <w:numId w:val="0"/>
        </w:numPr>
        <w:rPr>
          <w:noProof w:val="0"/>
        </w:rPr>
      </w:pPr>
      <w:bookmarkStart w:id="136" w:name="_Toc480817704"/>
      <w:bookmarkStart w:id="137" w:name="_Toc480817814"/>
      <w:bookmarkStart w:id="138" w:name="_Toc76064746"/>
      <w:r w:rsidRPr="00176D33">
        <w:rPr>
          <w:noProof w:val="0"/>
        </w:rPr>
        <w:lastRenderedPageBreak/>
        <w:t>44.</w:t>
      </w:r>
      <w:r w:rsidR="00AF472E" w:rsidRPr="00176D33">
        <w:rPr>
          <w:noProof w:val="0"/>
        </w:rPr>
        <w:t>4</w:t>
      </w:r>
      <w:r w:rsidR="005F21E7" w:rsidRPr="00176D33">
        <w:rPr>
          <w:noProof w:val="0"/>
        </w:rPr>
        <w:t>.</w:t>
      </w:r>
      <w:r w:rsidR="00412649" w:rsidRPr="00176D33">
        <w:rPr>
          <w:noProof w:val="0"/>
        </w:rPr>
        <w:t>2</w:t>
      </w:r>
      <w:r w:rsidR="00FD6B22" w:rsidRPr="00176D33">
        <w:rPr>
          <w:noProof w:val="0"/>
        </w:rPr>
        <w:t>.</w:t>
      </w:r>
      <w:r w:rsidR="00126A38" w:rsidRPr="00176D33">
        <w:rPr>
          <w:noProof w:val="0"/>
        </w:rPr>
        <w:t>1.</w:t>
      </w:r>
      <w:r w:rsidR="005F21E7" w:rsidRPr="00176D33">
        <w:rPr>
          <w:noProof w:val="0"/>
        </w:rPr>
        <w:t>2 Process Flow</w:t>
      </w:r>
      <w:bookmarkEnd w:id="136"/>
      <w:bookmarkEnd w:id="137"/>
      <w:bookmarkEnd w:id="138"/>
    </w:p>
    <w:p w14:paraId="676C5143" w14:textId="77777777" w:rsidR="008A49D8" w:rsidRPr="00176D33" w:rsidRDefault="008A49D8">
      <w:pPr>
        <w:pStyle w:val="BodyText"/>
      </w:pPr>
    </w:p>
    <w:p w14:paraId="41765B4B" w14:textId="7D8A193F" w:rsidR="00D66D8E" w:rsidRPr="00176D33" w:rsidRDefault="00412525" w:rsidP="00887A26">
      <w:pPr>
        <w:pStyle w:val="BodyText"/>
        <w:jc w:val="center"/>
      </w:pPr>
      <w:r w:rsidRPr="00176D33">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7FB768" w14:textId="77777777" w:rsidR="0061045F" w:rsidRPr="00C10259" w:rsidRDefault="0061045F"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61045F" w:rsidRPr="00CD4AE7" w:rsidRDefault="0061045F" w:rsidP="00C10259">
                              <w:pPr>
                                <w:jc w:val="center"/>
                                <w:rPr>
                                  <w:color w:val="FFFFFF" w:themeColor="background1"/>
                                </w:rPr>
                              </w:pPr>
                            </w:p>
                            <w:p w14:paraId="7EEEDB76" w14:textId="77777777" w:rsidR="0061045F" w:rsidRPr="00077324" w:rsidRDefault="0061045F"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70A9F8" w14:textId="77777777" w:rsidR="0061045F" w:rsidRPr="00077324" w:rsidRDefault="0061045F" w:rsidP="008D231E">
                              <w:pPr>
                                <w:pStyle w:val="BodyText"/>
                                <w:jc w:val="center"/>
                                <w:rPr>
                                  <w:sz w:val="22"/>
                                  <w:szCs w:val="22"/>
                                </w:rPr>
                              </w:pPr>
                              <w:r>
                                <w:rPr>
                                  <w:sz w:val="22"/>
                                  <w:szCs w:val="22"/>
                                </w:rPr>
                                <w:t>Document Administrator</w:t>
                              </w:r>
                            </w:p>
                            <w:p w14:paraId="2235906C" w14:textId="77777777" w:rsidR="0061045F" w:rsidRPr="00077324" w:rsidRDefault="0061045F"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A27E48" w14:textId="5B0004E2" w:rsidR="0061045F" w:rsidRPr="005C0D24" w:rsidRDefault="0061045F"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2F08FC" w14:textId="77777777" w:rsidR="0061045F" w:rsidRPr="00077324" w:rsidRDefault="0061045F"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7F7A31" w14:textId="77777777" w:rsidR="0061045F" w:rsidRPr="00C10259" w:rsidRDefault="0061045F"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C26C19" w14:textId="77777777" w:rsidR="0061045F" w:rsidRDefault="0061045F" w:rsidP="00C10259">
                              <w:pPr>
                                <w:pStyle w:val="NormalWeb"/>
                                <w:jc w:val="center"/>
                              </w:pPr>
                              <w:r>
                                <w:rPr>
                                  <w:sz w:val="18"/>
                                  <w:szCs w:val="18"/>
                                </w:rPr>
                                <w:t>Registry Stored Query Request [ITI-18]</w:t>
                              </w:r>
                            </w:p>
                            <w:p w14:paraId="6DB9F117" w14:textId="77777777" w:rsidR="0061045F" w:rsidRDefault="0061045F" w:rsidP="00C10259">
                              <w:pPr>
                                <w:pStyle w:val="NormalWeb"/>
                                <w:jc w:val="center"/>
                              </w:pPr>
                              <w:r>
                                <w:t> </w:t>
                              </w:r>
                            </w:p>
                            <w:p w14:paraId="116302DC" w14:textId="77777777" w:rsidR="0061045F" w:rsidRDefault="0061045F"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09DA35" w14:textId="77777777" w:rsidR="0061045F" w:rsidRDefault="0061045F" w:rsidP="00117C24">
                              <w:pPr>
                                <w:pStyle w:val="NormalWeb"/>
                                <w:jc w:val="center"/>
                              </w:pPr>
                              <w:r>
                                <w:rPr>
                                  <w:sz w:val="18"/>
                                  <w:szCs w:val="18"/>
                                </w:rPr>
                                <w:t>Registry Stored Query Response [ITI-18]</w:t>
                              </w:r>
                            </w:p>
                            <w:p w14:paraId="5B052434" w14:textId="77777777" w:rsidR="0061045F" w:rsidRDefault="0061045F" w:rsidP="00117C24">
                              <w:pPr>
                                <w:pStyle w:val="NormalWeb"/>
                                <w:jc w:val="center"/>
                              </w:pPr>
                              <w:r>
                                <w:t> </w:t>
                              </w:r>
                            </w:p>
                            <w:p w14:paraId="6F4ACFF4" w14:textId="77777777" w:rsidR="0061045F" w:rsidRDefault="0061045F"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AAE0CD" w14:textId="77777777" w:rsidR="0061045F" w:rsidRPr="00CD4AE7" w:rsidRDefault="0061045F" w:rsidP="00117C24">
                              <w:pPr>
                                <w:pStyle w:val="NormalWeb"/>
                                <w:jc w:val="center"/>
                              </w:pPr>
                              <w:r w:rsidRPr="00CD4AE7">
                                <w:rPr>
                                  <w:sz w:val="18"/>
                                  <w:szCs w:val="18"/>
                                </w:rPr>
                                <w:t>Remove Metadata Request [ITI-62]</w:t>
                              </w:r>
                            </w:p>
                            <w:p w14:paraId="677F0E1C" w14:textId="77777777" w:rsidR="0061045F" w:rsidRPr="00CD4AE7" w:rsidRDefault="0061045F" w:rsidP="00117C24">
                              <w:pPr>
                                <w:pStyle w:val="NormalWeb"/>
                                <w:jc w:val="center"/>
                              </w:pPr>
                              <w:r w:rsidRPr="00CD4AE7">
                                <w:t> </w:t>
                              </w:r>
                            </w:p>
                            <w:p w14:paraId="104D28C2" w14:textId="77777777" w:rsidR="0061045F" w:rsidRPr="00CD4AE7" w:rsidRDefault="0061045F"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7EB264" w14:textId="77777777" w:rsidR="0061045F" w:rsidRDefault="0061045F"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ADF3A" w14:textId="77777777" w:rsidR="0061045F" w:rsidRPr="00CD4AE7" w:rsidRDefault="0061045F" w:rsidP="00E6465E">
                              <w:pPr>
                                <w:pStyle w:val="NormalWeb"/>
                                <w:jc w:val="center"/>
                                <w:rPr>
                                  <w:i/>
                                </w:rPr>
                              </w:pPr>
                              <w:r w:rsidRPr="00CD4AE7">
                                <w:rPr>
                                  <w:i/>
                                  <w:sz w:val="18"/>
                                  <w:szCs w:val="18"/>
                                </w:rPr>
                                <w:t>internal</w:t>
                              </w:r>
                            </w:p>
                            <w:p w14:paraId="5D029540" w14:textId="77777777" w:rsidR="0061045F" w:rsidRPr="00CD4AE7" w:rsidRDefault="0061045F" w:rsidP="00E6465E">
                              <w:pPr>
                                <w:pStyle w:val="NormalWeb"/>
                                <w:jc w:val="center"/>
                                <w:rPr>
                                  <w:i/>
                                </w:rPr>
                              </w:pPr>
                              <w:r w:rsidRPr="00CD4AE7">
                                <w:rPr>
                                  <w:i/>
                                </w:rPr>
                                <w:t> </w:t>
                              </w:r>
                            </w:p>
                            <w:p w14:paraId="4724A8A4" w14:textId="77777777" w:rsidR="0061045F" w:rsidRPr="00CD4AE7" w:rsidRDefault="0061045F"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61045F" w:rsidRPr="00C10259" w:rsidRDefault="0061045F"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61045F" w:rsidRPr="00CD4AE7" w:rsidRDefault="0061045F" w:rsidP="00C10259">
                        <w:pPr>
                          <w:jc w:val="center"/>
                          <w:rPr>
                            <w:color w:val="FFFFFF" w:themeColor="background1"/>
                          </w:rPr>
                        </w:pPr>
                      </w:p>
                      <w:p w14:paraId="7EEEDB76" w14:textId="77777777" w:rsidR="0061045F" w:rsidRPr="00077324" w:rsidRDefault="0061045F"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61045F" w:rsidRPr="00077324" w:rsidRDefault="0061045F" w:rsidP="008D231E">
                        <w:pPr>
                          <w:pStyle w:val="BodyText"/>
                          <w:jc w:val="center"/>
                          <w:rPr>
                            <w:sz w:val="22"/>
                            <w:szCs w:val="22"/>
                          </w:rPr>
                        </w:pPr>
                        <w:r>
                          <w:rPr>
                            <w:sz w:val="22"/>
                            <w:szCs w:val="22"/>
                          </w:rPr>
                          <w:t>Document Administrator</w:t>
                        </w:r>
                      </w:p>
                      <w:p w14:paraId="2235906C" w14:textId="77777777" w:rsidR="0061045F" w:rsidRPr="00077324" w:rsidRDefault="0061045F"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61045F" w:rsidRPr="005C0D24" w:rsidRDefault="0061045F"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61045F" w:rsidRPr="00077324" w:rsidRDefault="0061045F"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61045F" w:rsidRPr="00C10259" w:rsidRDefault="0061045F"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61045F" w:rsidRDefault="0061045F" w:rsidP="00C10259">
                        <w:pPr>
                          <w:pStyle w:val="NormalWeb"/>
                          <w:jc w:val="center"/>
                        </w:pPr>
                        <w:r>
                          <w:rPr>
                            <w:sz w:val="18"/>
                            <w:szCs w:val="18"/>
                          </w:rPr>
                          <w:t>Registry Stored Query Request [ITI-18]</w:t>
                        </w:r>
                      </w:p>
                      <w:p w14:paraId="6DB9F117" w14:textId="77777777" w:rsidR="0061045F" w:rsidRDefault="0061045F" w:rsidP="00C10259">
                        <w:pPr>
                          <w:pStyle w:val="NormalWeb"/>
                          <w:jc w:val="center"/>
                        </w:pPr>
                        <w:r>
                          <w:t> </w:t>
                        </w:r>
                      </w:p>
                      <w:p w14:paraId="116302DC" w14:textId="77777777" w:rsidR="0061045F" w:rsidRDefault="0061045F"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61045F" w:rsidRDefault="0061045F" w:rsidP="00117C24">
                        <w:pPr>
                          <w:pStyle w:val="NormalWeb"/>
                          <w:jc w:val="center"/>
                        </w:pPr>
                        <w:r>
                          <w:rPr>
                            <w:sz w:val="18"/>
                            <w:szCs w:val="18"/>
                          </w:rPr>
                          <w:t>Registry Stored Query Response [ITI-18]</w:t>
                        </w:r>
                      </w:p>
                      <w:p w14:paraId="5B052434" w14:textId="77777777" w:rsidR="0061045F" w:rsidRDefault="0061045F" w:rsidP="00117C24">
                        <w:pPr>
                          <w:pStyle w:val="NormalWeb"/>
                          <w:jc w:val="center"/>
                        </w:pPr>
                        <w:r>
                          <w:t> </w:t>
                        </w:r>
                      </w:p>
                      <w:p w14:paraId="6F4ACFF4" w14:textId="77777777" w:rsidR="0061045F" w:rsidRDefault="0061045F"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61045F" w:rsidRPr="00CD4AE7" w:rsidRDefault="0061045F" w:rsidP="00117C24">
                        <w:pPr>
                          <w:pStyle w:val="NormalWeb"/>
                          <w:jc w:val="center"/>
                        </w:pPr>
                        <w:r w:rsidRPr="00CD4AE7">
                          <w:rPr>
                            <w:sz w:val="18"/>
                            <w:szCs w:val="18"/>
                          </w:rPr>
                          <w:t>Remove Metadata Request [ITI-62]</w:t>
                        </w:r>
                      </w:p>
                      <w:p w14:paraId="677F0E1C" w14:textId="77777777" w:rsidR="0061045F" w:rsidRPr="00CD4AE7" w:rsidRDefault="0061045F" w:rsidP="00117C24">
                        <w:pPr>
                          <w:pStyle w:val="NormalWeb"/>
                          <w:jc w:val="center"/>
                        </w:pPr>
                        <w:r w:rsidRPr="00CD4AE7">
                          <w:t> </w:t>
                        </w:r>
                      </w:p>
                      <w:p w14:paraId="104D28C2" w14:textId="77777777" w:rsidR="0061045F" w:rsidRPr="00CD4AE7" w:rsidRDefault="0061045F"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61045F" w:rsidRDefault="0061045F"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61045F" w:rsidRPr="00CD4AE7" w:rsidRDefault="0061045F" w:rsidP="00E6465E">
                        <w:pPr>
                          <w:pStyle w:val="NormalWeb"/>
                          <w:jc w:val="center"/>
                          <w:rPr>
                            <w:i/>
                          </w:rPr>
                        </w:pPr>
                        <w:r w:rsidRPr="00CD4AE7">
                          <w:rPr>
                            <w:i/>
                            <w:sz w:val="18"/>
                            <w:szCs w:val="18"/>
                          </w:rPr>
                          <w:t>internal</w:t>
                        </w:r>
                      </w:p>
                      <w:p w14:paraId="5D029540" w14:textId="77777777" w:rsidR="0061045F" w:rsidRPr="00CD4AE7" w:rsidRDefault="0061045F" w:rsidP="00E6465E">
                        <w:pPr>
                          <w:pStyle w:val="NormalWeb"/>
                          <w:jc w:val="center"/>
                          <w:rPr>
                            <w:i/>
                          </w:rPr>
                        </w:pPr>
                        <w:r w:rsidRPr="00CD4AE7">
                          <w:rPr>
                            <w:i/>
                          </w:rPr>
                          <w:t> </w:t>
                        </w:r>
                      </w:p>
                      <w:p w14:paraId="4724A8A4" w14:textId="77777777" w:rsidR="0061045F" w:rsidRPr="00CD4AE7" w:rsidRDefault="0061045F"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176D33" w:rsidRDefault="00D66D8E" w:rsidP="00D66D8E">
      <w:pPr>
        <w:pStyle w:val="FigureTitle"/>
      </w:pPr>
      <w:r w:rsidRPr="00176D33">
        <w:t xml:space="preserve">Figure </w:t>
      </w:r>
      <w:r w:rsidR="00A00414" w:rsidRPr="00176D33">
        <w:t>44.</w:t>
      </w:r>
      <w:r w:rsidRPr="00176D33">
        <w:t>4.2.</w:t>
      </w:r>
      <w:r w:rsidR="002F07DA" w:rsidRPr="00176D33">
        <w:t>1.</w:t>
      </w:r>
      <w:r w:rsidRPr="00176D33">
        <w:t xml:space="preserve">2-1: Basic Process Flow in </w:t>
      </w:r>
      <w:r w:rsidR="00DF179B" w:rsidRPr="00176D33">
        <w:t>RMD</w:t>
      </w:r>
      <w:r w:rsidRPr="00176D33">
        <w:t xml:space="preserve"> Profile</w:t>
      </w:r>
    </w:p>
    <w:p w14:paraId="5B110CDF" w14:textId="78479265" w:rsidR="00200C60" w:rsidRPr="00176D33" w:rsidRDefault="0082510C" w:rsidP="00532AE7">
      <w:pPr>
        <w:pStyle w:val="BodyText"/>
      </w:pPr>
      <w:r w:rsidRPr="00176D33">
        <w:t xml:space="preserve">Based on </w:t>
      </w:r>
      <w:r w:rsidR="000F54DE" w:rsidRPr="00176D33">
        <w:t xml:space="preserve">the </w:t>
      </w:r>
      <w:r w:rsidR="00A80594" w:rsidRPr="00176D33">
        <w:t xml:space="preserve">local </w:t>
      </w:r>
      <w:r w:rsidRPr="00176D33">
        <w:t xml:space="preserve">policy of </w:t>
      </w:r>
      <w:r w:rsidR="000F54DE" w:rsidRPr="00176D33">
        <w:t xml:space="preserve">an </w:t>
      </w:r>
      <w:r w:rsidRPr="00176D33">
        <w:t>XDS Affinity Domain, t</w:t>
      </w:r>
      <w:r w:rsidR="00DF179B" w:rsidRPr="00176D33">
        <w:t xml:space="preserve">he Document Administrator </w:t>
      </w:r>
      <w:r w:rsidR="00093036" w:rsidRPr="00176D33">
        <w:t>must</w:t>
      </w:r>
      <w:r w:rsidR="000A0BB7" w:rsidRPr="00176D33">
        <w:t xml:space="preserve"> ensure that</w:t>
      </w:r>
      <w:r w:rsidR="00DF179B" w:rsidRPr="00176D33">
        <w:t xml:space="preserve"> </w:t>
      </w:r>
      <w:r w:rsidR="00E25FC8" w:rsidRPr="00176D33">
        <w:t xml:space="preserve">a </w:t>
      </w:r>
      <w:r w:rsidR="000A0BB7" w:rsidRPr="00176D33">
        <w:t>specific document</w:t>
      </w:r>
      <w:r w:rsidR="00EC254C" w:rsidRPr="00176D33">
        <w:t xml:space="preserve">, </w:t>
      </w:r>
      <w:r w:rsidR="000A0BB7" w:rsidRPr="00176D33">
        <w:t xml:space="preserve">in </w:t>
      </w:r>
      <w:r w:rsidR="00C2580D" w:rsidRPr="00176D33">
        <w:t>this case the impression document</w:t>
      </w:r>
      <w:r w:rsidR="00EC254C" w:rsidRPr="00176D33">
        <w:t>,</w:t>
      </w:r>
      <w:r w:rsidR="00E25FC8" w:rsidRPr="00176D33">
        <w:t xml:space="preserve"> </w:t>
      </w:r>
      <w:r w:rsidR="00093036" w:rsidRPr="00176D33">
        <w:t xml:space="preserve">is </w:t>
      </w:r>
      <w:r w:rsidR="00A80594" w:rsidRPr="00176D33">
        <w:t>neither</w:t>
      </w:r>
      <w:r w:rsidR="00DF179B" w:rsidRPr="00176D33">
        <w:t xml:space="preserve"> </w:t>
      </w:r>
      <w:r w:rsidR="00E25FC8" w:rsidRPr="00176D33">
        <w:t xml:space="preserve">discoverable </w:t>
      </w:r>
      <w:r w:rsidR="00A80594" w:rsidRPr="00176D33">
        <w:t xml:space="preserve">nor retrievable </w:t>
      </w:r>
      <w:r w:rsidR="00DF179B" w:rsidRPr="00176D33">
        <w:t>by Document Consumers</w:t>
      </w:r>
      <w:r w:rsidR="00B04CA1" w:rsidRPr="00176D33">
        <w:t xml:space="preserve">. </w:t>
      </w:r>
      <w:r w:rsidR="00795F8F" w:rsidRPr="00176D33">
        <w:t>The Document Administrator performs a series of required steps to successfully complete this process and help</w:t>
      </w:r>
      <w:r w:rsidR="008E0F8B" w:rsidRPr="00176D33">
        <w:t>s</w:t>
      </w:r>
      <w:r w:rsidR="00795F8F" w:rsidRPr="00176D33">
        <w:t xml:space="preserve"> ensure that the Document Registry remains in a consistent state.</w:t>
      </w:r>
      <w:r w:rsidR="00816E4B" w:rsidRPr="00176D33">
        <w:t xml:space="preserve"> </w:t>
      </w:r>
    </w:p>
    <w:p w14:paraId="3827AA11" w14:textId="77777777" w:rsidR="00200C60" w:rsidRPr="00176D33" w:rsidRDefault="00200C60" w:rsidP="00532AE7">
      <w:pPr>
        <w:pStyle w:val="BodyText"/>
      </w:pPr>
      <w:r w:rsidRPr="00176D33">
        <w:t>The Document Administrator first determines which registry objects are affected by querying the Document Registry for the document it wants to remove</w:t>
      </w:r>
      <w:r w:rsidR="00B04CA1" w:rsidRPr="00176D33">
        <w:t xml:space="preserve">. </w:t>
      </w:r>
      <w:r w:rsidRPr="00176D33">
        <w:t xml:space="preserve">Next, a second query is made to the </w:t>
      </w:r>
      <w:r w:rsidRPr="00176D33">
        <w:lastRenderedPageBreak/>
        <w:t>Document Registry to identify all appended, transformed, and replacement versions of the document</w:t>
      </w:r>
      <w:r w:rsidR="00B04CA1" w:rsidRPr="00176D33">
        <w:t xml:space="preserve">. </w:t>
      </w:r>
      <w:r w:rsidRPr="00176D33">
        <w:t>Based on the result, the Document Administrator now knows the list of identifiers that will be used to remove the document metadata object(s) from the Document Registry and to remove the document(s) stored in the Document Repository</w:t>
      </w:r>
      <w:r w:rsidR="00B04CA1" w:rsidRPr="00176D33">
        <w:t xml:space="preserve">. </w:t>
      </w:r>
    </w:p>
    <w:p w14:paraId="64B42CF5" w14:textId="77777777" w:rsidR="00200C60" w:rsidRPr="00176D33" w:rsidRDefault="007E40E9" w:rsidP="00532AE7">
      <w:pPr>
        <w:pStyle w:val="BodyText"/>
      </w:pPr>
      <w:r w:rsidRPr="00176D33">
        <w:t xml:space="preserve">However, </w:t>
      </w:r>
      <w:r w:rsidR="00200C60" w:rsidRPr="00176D33">
        <w:t>before submitting the Remove Metadata Request, the Document Administrator must perform an additional step to query for Association</w:t>
      </w:r>
      <w:r w:rsidR="000E7DAE" w:rsidRPr="00176D33">
        <w:t xml:space="preserve"> objects</w:t>
      </w:r>
      <w:r w:rsidR="00200C60" w:rsidRPr="00176D33">
        <w:t xml:space="preserve"> that reference the document(s) previously identified</w:t>
      </w:r>
      <w:r w:rsidR="00B04CA1" w:rsidRPr="00176D33">
        <w:t xml:space="preserve">. </w:t>
      </w:r>
      <w:r w:rsidR="00093036" w:rsidRPr="00176D33">
        <w:t>Then, the Document Administrator must look for Submission Sets that would be left empty.</w:t>
      </w:r>
      <w:r w:rsidR="00543279" w:rsidRPr="00176D33">
        <w:t xml:space="preserve"> </w:t>
      </w:r>
      <w:r w:rsidR="00200C60" w:rsidRPr="00176D33">
        <w:t xml:space="preserve">This result is added to the list of identifiers that will be submitted in the request to the Document Registry. </w:t>
      </w:r>
    </w:p>
    <w:p w14:paraId="6F2DAA96" w14:textId="34EA0C69" w:rsidR="002813E1" w:rsidRPr="00176D33" w:rsidRDefault="00200C60" w:rsidP="00532AE7">
      <w:pPr>
        <w:pStyle w:val="BodyText"/>
      </w:pPr>
      <w:r w:rsidRPr="00176D33">
        <w:t xml:space="preserve">Now that all the metadata objects have been identified, the Document </w:t>
      </w:r>
      <w:r w:rsidR="00543279" w:rsidRPr="00176D33">
        <w:t xml:space="preserve">Administrator requests that these </w:t>
      </w:r>
      <w:r w:rsidRPr="00176D33">
        <w:t xml:space="preserve">objects be removed from the Document Registry. If successful, </w:t>
      </w:r>
      <w:r w:rsidR="00543279" w:rsidRPr="00176D33">
        <w:t xml:space="preserve">the </w:t>
      </w:r>
      <w:r w:rsidRPr="00176D33">
        <w:t>metadata will no longer appear in the query results</w:t>
      </w:r>
      <w:r w:rsidR="00B04CA1" w:rsidRPr="00176D33">
        <w:t xml:space="preserve">. </w:t>
      </w:r>
      <w:r w:rsidRPr="00176D33">
        <w:t>The Document Administrator next requests the Document Repository remove the document(s) from its system</w:t>
      </w:r>
      <w:r w:rsidR="00B04CA1" w:rsidRPr="00176D33">
        <w:t xml:space="preserve">. </w:t>
      </w:r>
      <w:r w:rsidRPr="00176D33">
        <w:t xml:space="preserve">If successful, the document is no longer </w:t>
      </w:r>
      <w:r w:rsidR="0017394C" w:rsidRPr="00176D33">
        <w:t>retrievable</w:t>
      </w:r>
      <w:r w:rsidRPr="00176D33">
        <w:t xml:space="preserve"> and the process has been completed.</w:t>
      </w:r>
    </w:p>
    <w:p w14:paraId="11EDD124" w14:textId="3979BC6F" w:rsidR="00774BEA" w:rsidRPr="00176D33" w:rsidRDefault="00E21346" w:rsidP="00532AE7">
      <w:pPr>
        <w:pStyle w:val="BodyText"/>
      </w:pPr>
      <w:r w:rsidRPr="00176D33">
        <w:t xml:space="preserve">The Document Administrator is responsible for the successful completion of both transactions. This profile does not provide guidance for the remediation of errors that may occur during the </w:t>
      </w:r>
      <w:r w:rsidR="003B44D6" w:rsidRPr="00176D33">
        <w:t>execution</w:t>
      </w:r>
      <w:r w:rsidRPr="00176D33">
        <w:t xml:space="preserve"> of these transaction</w:t>
      </w:r>
      <w:r w:rsidR="00B97B50" w:rsidRPr="00176D33">
        <w:t>s or</w:t>
      </w:r>
      <w:r w:rsidR="00AF388A" w:rsidRPr="00176D33">
        <w:t xml:space="preserve"> </w:t>
      </w:r>
      <w:r w:rsidR="00B97B50" w:rsidRPr="00176D33">
        <w:t xml:space="preserve">the </w:t>
      </w:r>
      <w:r w:rsidR="00AF388A" w:rsidRPr="00176D33">
        <w:t xml:space="preserve">recovery of removed metadata </w:t>
      </w:r>
      <w:r w:rsidR="00B97B50" w:rsidRPr="00176D33">
        <w:t>and/or</w:t>
      </w:r>
      <w:r w:rsidR="00AF388A" w:rsidRPr="00176D33">
        <w:t xml:space="preserve"> documents.</w:t>
      </w:r>
    </w:p>
    <w:p w14:paraId="6B7CFC2F" w14:textId="7F5A93A4" w:rsidR="00B97B50" w:rsidRPr="00176D33" w:rsidRDefault="00B97B50" w:rsidP="00B97B50">
      <w:pPr>
        <w:pStyle w:val="Heading4"/>
        <w:numPr>
          <w:ilvl w:val="0"/>
          <w:numId w:val="0"/>
        </w:numPr>
        <w:rPr>
          <w:noProof w:val="0"/>
        </w:rPr>
      </w:pPr>
      <w:bookmarkStart w:id="139" w:name="_Toc76064747"/>
      <w:r w:rsidRPr="00176D33">
        <w:rPr>
          <w:noProof w:val="0"/>
        </w:rPr>
        <w:t xml:space="preserve">44.4.2.2 </w:t>
      </w:r>
      <w:r w:rsidR="00126B69" w:rsidRPr="00176D33">
        <w:rPr>
          <w:noProof w:val="0"/>
        </w:rPr>
        <w:t>National/Regional</w:t>
      </w:r>
      <w:r w:rsidRPr="00176D33">
        <w:rPr>
          <w:noProof w:val="0"/>
        </w:rPr>
        <w:t xml:space="preserve"> Use Case</w:t>
      </w:r>
      <w:bookmarkEnd w:id="139"/>
    </w:p>
    <w:p w14:paraId="34E39A6D" w14:textId="50FEE305" w:rsidR="00471AB6" w:rsidRPr="00176D33" w:rsidRDefault="00126B69" w:rsidP="00774BEA">
      <w:pPr>
        <w:pStyle w:val="BodyText"/>
      </w:pPr>
      <w:r w:rsidRPr="00176D33">
        <w:t xml:space="preserve">A </w:t>
      </w:r>
      <w:r w:rsidR="00774BEA" w:rsidRPr="00176D33">
        <w:t xml:space="preserve">patient </w:t>
      </w:r>
      <w:r w:rsidRPr="00176D33">
        <w:t xml:space="preserve">has requested that </w:t>
      </w:r>
      <w:r w:rsidR="008E0F8B" w:rsidRPr="00176D33">
        <w:t>her</w:t>
      </w:r>
      <w:r w:rsidRPr="00176D33">
        <w:t xml:space="preserve"> </w:t>
      </w:r>
      <w:r w:rsidR="00774BEA" w:rsidRPr="00176D33">
        <w:t xml:space="preserve">records </w:t>
      </w:r>
      <w:r w:rsidRPr="00176D33">
        <w:t>be</w:t>
      </w:r>
      <w:r w:rsidR="00774BEA" w:rsidRPr="00176D33">
        <w:t xml:space="preserve"> removed from discovery</w:t>
      </w:r>
      <w:r w:rsidRPr="00176D33">
        <w:t xml:space="preserve"> from a national XDS Affinity Domain where the document metadata is stored</w:t>
      </w:r>
      <w:r w:rsidR="00760E51" w:rsidRPr="00176D33">
        <w:t xml:space="preserve">. </w:t>
      </w:r>
      <w:r w:rsidR="00471AB6" w:rsidRPr="00176D33">
        <w:t xml:space="preserve">The documents are stored in one or more </w:t>
      </w:r>
      <w:r w:rsidR="001E68C2" w:rsidRPr="00176D33">
        <w:t xml:space="preserve">local </w:t>
      </w:r>
      <w:r w:rsidRPr="00176D33">
        <w:t>Document Repositories</w:t>
      </w:r>
      <w:r w:rsidR="00471AB6" w:rsidRPr="00176D33">
        <w:t xml:space="preserve"> where the </w:t>
      </w:r>
      <w:r w:rsidRPr="00176D33">
        <w:t xml:space="preserve">local retention </w:t>
      </w:r>
      <w:r w:rsidR="001F4A2C" w:rsidRPr="00176D33">
        <w:t>policies vary</w:t>
      </w:r>
      <w:r w:rsidR="00760E51" w:rsidRPr="00176D33">
        <w:t xml:space="preserve">. </w:t>
      </w:r>
      <w:r w:rsidR="00471AB6" w:rsidRPr="00176D33">
        <w:t>To follow the local jurisdiction</w:t>
      </w:r>
      <w:r w:rsidR="00DC6D11" w:rsidRPr="00176D33">
        <w:t>'</w:t>
      </w:r>
      <w:r w:rsidR="00471AB6" w:rsidRPr="00176D33">
        <w:t>s policies for retention, the document must remain in the Document Repository for an extended period</w:t>
      </w:r>
      <w:r w:rsidR="00760E51" w:rsidRPr="00176D33">
        <w:t xml:space="preserve">. </w:t>
      </w:r>
    </w:p>
    <w:p w14:paraId="291F3A65" w14:textId="6931212A" w:rsidR="00774BEA" w:rsidRPr="00176D33" w:rsidRDefault="00774BEA" w:rsidP="00532AE7">
      <w:pPr>
        <w:pStyle w:val="BodyText"/>
      </w:pPr>
      <w:r w:rsidRPr="00176D33">
        <w:t>The Document Administrator requests the removal of metadata from the Document Registry</w:t>
      </w:r>
      <w:r w:rsidR="00126B69" w:rsidRPr="00176D33">
        <w:t xml:space="preserve"> to remove the patient records from discovery</w:t>
      </w:r>
      <w:r w:rsidR="00BC5082" w:rsidRPr="00176D33">
        <w:t>,</w:t>
      </w:r>
      <w:r w:rsidR="00471AB6" w:rsidRPr="00176D33">
        <w:t xml:space="preserve"> complying with their request</w:t>
      </w:r>
      <w:r w:rsidRPr="00176D33">
        <w:t xml:space="preserve">. </w:t>
      </w:r>
      <w:r w:rsidR="00960F15" w:rsidRPr="00176D33">
        <w:t>Based on local policy, the Document Administrator may later request that the</w:t>
      </w:r>
      <w:r w:rsidRPr="00176D33">
        <w:t xml:space="preserve"> associated documents </w:t>
      </w:r>
      <w:r w:rsidR="00960F15" w:rsidRPr="00176D33">
        <w:t xml:space="preserve">be removed from </w:t>
      </w:r>
      <w:r w:rsidRPr="00176D33">
        <w:t>the Document Repository</w:t>
      </w:r>
      <w:r w:rsidR="00960F15" w:rsidRPr="00176D33">
        <w:t>.</w:t>
      </w:r>
      <w:r w:rsidR="00126B69" w:rsidRPr="00176D33">
        <w:t xml:space="preserve"> </w:t>
      </w:r>
    </w:p>
    <w:p w14:paraId="2E10065D" w14:textId="77777777" w:rsidR="00303E20" w:rsidRPr="00176D33" w:rsidRDefault="00A00414" w:rsidP="00532AE7">
      <w:pPr>
        <w:pStyle w:val="Heading2"/>
        <w:numPr>
          <w:ilvl w:val="0"/>
          <w:numId w:val="0"/>
        </w:numPr>
        <w:rPr>
          <w:noProof w:val="0"/>
        </w:rPr>
      </w:pPr>
      <w:bookmarkStart w:id="140" w:name="_Toc480817705"/>
      <w:bookmarkStart w:id="141" w:name="_Toc480817815"/>
      <w:bookmarkStart w:id="142" w:name="_Toc76064748"/>
      <w:r w:rsidRPr="00176D33">
        <w:rPr>
          <w:noProof w:val="0"/>
        </w:rPr>
        <w:t>44.</w:t>
      </w:r>
      <w:r w:rsidR="00AF472E" w:rsidRPr="00176D33">
        <w:rPr>
          <w:noProof w:val="0"/>
        </w:rPr>
        <w:t>5</w:t>
      </w:r>
      <w:r w:rsidR="005F21E7" w:rsidRPr="00176D33">
        <w:rPr>
          <w:noProof w:val="0"/>
        </w:rPr>
        <w:t xml:space="preserve"> </w:t>
      </w:r>
      <w:r w:rsidR="00046E1C" w:rsidRPr="00176D33">
        <w:rPr>
          <w:noProof w:val="0"/>
        </w:rPr>
        <w:t>RMD</w:t>
      </w:r>
      <w:r w:rsidR="00303E20" w:rsidRPr="00176D33">
        <w:rPr>
          <w:noProof w:val="0"/>
        </w:rPr>
        <w:t xml:space="preserve"> Security Considerations</w:t>
      </w:r>
      <w:bookmarkEnd w:id="140"/>
      <w:bookmarkEnd w:id="141"/>
      <w:bookmarkEnd w:id="142"/>
    </w:p>
    <w:p w14:paraId="37D0F72D" w14:textId="77777777" w:rsidR="00317AC7" w:rsidRPr="00176D33" w:rsidRDefault="00A00414" w:rsidP="00317AC7">
      <w:pPr>
        <w:pStyle w:val="Heading3"/>
        <w:numPr>
          <w:ilvl w:val="0"/>
          <w:numId w:val="0"/>
        </w:numPr>
        <w:rPr>
          <w:noProof w:val="0"/>
        </w:rPr>
      </w:pPr>
      <w:bookmarkStart w:id="143" w:name="_Toc394657710"/>
      <w:bookmarkStart w:id="144" w:name="_Toc461209752"/>
      <w:bookmarkStart w:id="145" w:name="_Toc76064749"/>
      <w:r w:rsidRPr="00176D33">
        <w:rPr>
          <w:noProof w:val="0"/>
        </w:rPr>
        <w:t>44.</w:t>
      </w:r>
      <w:r w:rsidR="00317AC7" w:rsidRPr="00176D33">
        <w:rPr>
          <w:noProof w:val="0"/>
        </w:rPr>
        <w:t xml:space="preserve">5.1 </w:t>
      </w:r>
      <w:bookmarkEnd w:id="143"/>
      <w:bookmarkEnd w:id="144"/>
      <w:r w:rsidR="00317AC7" w:rsidRPr="00176D33">
        <w:rPr>
          <w:noProof w:val="0"/>
        </w:rPr>
        <w:t>General</w:t>
      </w:r>
      <w:bookmarkEnd w:id="145"/>
    </w:p>
    <w:p w14:paraId="4428D99A" w14:textId="09F288EA" w:rsidR="001E68C2" w:rsidRPr="00176D33" w:rsidRDefault="00860CB7" w:rsidP="00532AE7">
      <w:pPr>
        <w:pStyle w:val="BodyText"/>
      </w:pPr>
      <w:r w:rsidRPr="00176D33">
        <w:t xml:space="preserve">For general security considerations, see </w:t>
      </w:r>
      <w:hyperlink r:id="rId29" w:history="1">
        <w:r w:rsidRPr="00176D33">
          <w:rPr>
            <w:rStyle w:val="Hyperlink"/>
          </w:rPr>
          <w:t>ITI TF-1: Appendix G</w:t>
        </w:r>
      </w:hyperlink>
      <w:r w:rsidR="002708A7" w:rsidRPr="00176D33">
        <w:t xml:space="preserve"> - </w:t>
      </w:r>
      <w:r w:rsidRPr="00176D33">
        <w:t xml:space="preserve">Security Considerations </w:t>
      </w:r>
      <w:r w:rsidR="00CD2BBA" w:rsidRPr="00176D33">
        <w:t xml:space="preserve">and </w:t>
      </w:r>
      <w:hyperlink r:id="rId30" w:history="1">
        <w:r w:rsidRPr="00176D33">
          <w:rPr>
            <w:rStyle w:val="Hyperlink"/>
          </w:rPr>
          <w:t>ITI TF-2: Appendix K</w:t>
        </w:r>
      </w:hyperlink>
      <w:r w:rsidR="002708A7" w:rsidRPr="00176D33">
        <w:t xml:space="preserve"> - </w:t>
      </w:r>
      <w:r w:rsidRPr="00176D33">
        <w:t>XDS Security Environment</w:t>
      </w:r>
      <w:r w:rsidR="00760E51" w:rsidRPr="00176D33">
        <w:t xml:space="preserve">. </w:t>
      </w:r>
      <w:r w:rsidR="003070BC" w:rsidRPr="00176D33">
        <w:t xml:space="preserve">Transaction specific </w:t>
      </w:r>
      <w:r w:rsidRPr="00176D33">
        <w:t>security considerations are presented in the Security Considerations section of each transaction in Volume 2.</w:t>
      </w:r>
    </w:p>
    <w:p w14:paraId="2382B3DE" w14:textId="77777777" w:rsidR="000C327F" w:rsidRPr="00176D33" w:rsidRDefault="001E68C2" w:rsidP="00532AE7">
      <w:pPr>
        <w:pStyle w:val="BodyText"/>
      </w:pPr>
      <w:r w:rsidRPr="00176D33">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176D33" w:rsidRDefault="003070BC" w:rsidP="00532AE7">
      <w:pPr>
        <w:pStyle w:val="BodyText"/>
      </w:pPr>
      <w:r w:rsidRPr="00176D33">
        <w:lastRenderedPageBreak/>
        <w:t>In most cases, appropriate precautions should be taken to restrict use of th</w:t>
      </w:r>
      <w:r w:rsidR="000C327F" w:rsidRPr="00176D33">
        <w:t>is profile's</w:t>
      </w:r>
      <w:r w:rsidRPr="00176D33">
        <w:t xml:space="preserve"> transactions to </w:t>
      </w:r>
      <w:r w:rsidR="000C327F" w:rsidRPr="00176D33">
        <w:t xml:space="preserve">users with </w:t>
      </w:r>
      <w:r w:rsidRPr="00176D33">
        <w:t>sufficient privileges.</w:t>
      </w:r>
    </w:p>
    <w:p w14:paraId="33CD3082" w14:textId="0365ACFB" w:rsidR="00DC6D11" w:rsidRPr="00176D33" w:rsidRDefault="00FF1D71" w:rsidP="00532AE7">
      <w:pPr>
        <w:pStyle w:val="BodyText"/>
      </w:pPr>
      <w:r w:rsidRPr="00176D33">
        <w:t xml:space="preserve">Please see the next section and </w:t>
      </w:r>
      <w:hyperlink r:id="rId31" w:history="1">
        <w:r w:rsidR="001E68C2" w:rsidRPr="00176D33">
          <w:rPr>
            <w:rStyle w:val="Hyperlink"/>
          </w:rPr>
          <w:t>ITI TF-1: Appendix L</w:t>
        </w:r>
      </w:hyperlink>
      <w:r w:rsidR="002708A7" w:rsidRPr="00176D33">
        <w:t xml:space="preserve"> - </w:t>
      </w:r>
      <w:r w:rsidR="001E68C2" w:rsidRPr="00176D33">
        <w:t xml:space="preserve">XDS Affinity Domain Definition Checklist for more information. </w:t>
      </w:r>
    </w:p>
    <w:p w14:paraId="43CA001F" w14:textId="0D9104C8" w:rsidR="00153B15" w:rsidRPr="00176D33" w:rsidRDefault="00A00414" w:rsidP="00153B15">
      <w:pPr>
        <w:pStyle w:val="Heading3"/>
        <w:numPr>
          <w:ilvl w:val="0"/>
          <w:numId w:val="0"/>
        </w:numPr>
        <w:rPr>
          <w:noProof w:val="0"/>
        </w:rPr>
      </w:pPr>
      <w:bookmarkStart w:id="146" w:name="_Toc394657711"/>
      <w:bookmarkStart w:id="147" w:name="_Toc461209753"/>
      <w:bookmarkStart w:id="148" w:name="_Toc76064750"/>
      <w:bookmarkStart w:id="149" w:name="OLE_LINK13"/>
      <w:bookmarkStart w:id="150" w:name="OLE_LINK14"/>
      <w:r w:rsidRPr="00176D33">
        <w:rPr>
          <w:noProof w:val="0"/>
        </w:rPr>
        <w:t>44.</w:t>
      </w:r>
      <w:r w:rsidR="00317AC7" w:rsidRPr="00176D33">
        <w:rPr>
          <w:noProof w:val="0"/>
        </w:rPr>
        <w:t>5.2 Policy Choices</w:t>
      </w:r>
      <w:bookmarkEnd w:id="146"/>
      <w:bookmarkEnd w:id="147"/>
      <w:bookmarkEnd w:id="148"/>
    </w:p>
    <w:bookmarkEnd w:id="149"/>
    <w:bookmarkEnd w:id="150"/>
    <w:p w14:paraId="26E772F3" w14:textId="5BC47E32" w:rsidR="00317AC7" w:rsidRPr="00176D33" w:rsidRDefault="00A243D3" w:rsidP="006F478A">
      <w:pPr>
        <w:pStyle w:val="BodyText"/>
      </w:pPr>
      <w:r w:rsidRPr="00176D33">
        <w:t xml:space="preserve">Policy decisions </w:t>
      </w:r>
      <w:r w:rsidR="00C179FD" w:rsidRPr="00176D33">
        <w:t>need to have been</w:t>
      </w:r>
      <w:r w:rsidRPr="00176D33">
        <w:t xml:space="preserve"> made during the planning phase of an XDS Affinity Domain to determine the suitability of implementing the RMD Profile</w:t>
      </w:r>
      <w:r w:rsidR="001F1F17" w:rsidRPr="00176D33">
        <w:t>.</w:t>
      </w:r>
      <w:r w:rsidRPr="00176D33">
        <w:t xml:space="preserve"> </w:t>
      </w:r>
      <w:r w:rsidR="00317AC7" w:rsidRPr="00176D33">
        <w:t xml:space="preserve">Many different laws and regulations apply specifically to </w:t>
      </w:r>
      <w:r w:rsidR="00575998" w:rsidRPr="00176D33">
        <w:t xml:space="preserve">the </w:t>
      </w:r>
      <w:r w:rsidRPr="00176D33">
        <w:t xml:space="preserve">discovery and </w:t>
      </w:r>
      <w:r w:rsidR="00317AC7" w:rsidRPr="00176D33">
        <w:t xml:space="preserve">retention of </w:t>
      </w:r>
      <w:r w:rsidRPr="00176D33">
        <w:t xml:space="preserve">patient </w:t>
      </w:r>
      <w:r w:rsidR="00317AC7" w:rsidRPr="00176D33">
        <w:t xml:space="preserve">medical records. There are significant ethical considerations </w:t>
      </w:r>
      <w:r w:rsidR="00575998" w:rsidRPr="00176D33">
        <w:t>and legal</w:t>
      </w:r>
      <w:r w:rsidR="00317AC7" w:rsidRPr="00176D33">
        <w:t xml:space="preserve"> ramifications </w:t>
      </w:r>
      <w:r w:rsidR="00575998" w:rsidRPr="00176D33">
        <w:t>resulting from</w:t>
      </w:r>
      <w:r w:rsidR="00317AC7" w:rsidRPr="00176D33">
        <w:t xml:space="preserve"> </w:t>
      </w:r>
      <w:r w:rsidR="00410D16" w:rsidRPr="00176D33">
        <w:t xml:space="preserve">the </w:t>
      </w:r>
      <w:r w:rsidR="00317AC7" w:rsidRPr="00176D33">
        <w:t>mistaken</w:t>
      </w:r>
      <w:r w:rsidR="00BC5082" w:rsidRPr="00176D33">
        <w:t xml:space="preserve"> or inappropriate </w:t>
      </w:r>
      <w:r w:rsidR="00CD3AD9" w:rsidRPr="00176D33">
        <w:t xml:space="preserve">deletion </w:t>
      </w:r>
      <w:r w:rsidR="00317AC7" w:rsidRPr="00176D33">
        <w:t xml:space="preserve">of records. As a result, </w:t>
      </w:r>
      <w:r w:rsidR="00FE4E59" w:rsidRPr="00176D33">
        <w:t xml:space="preserve">each </w:t>
      </w:r>
      <w:r w:rsidR="00317AC7" w:rsidRPr="00176D33">
        <w:t>deployment</w:t>
      </w:r>
      <w:r w:rsidR="001F1F17" w:rsidRPr="00176D33">
        <w:t xml:space="preserve">, </w:t>
      </w:r>
      <w:r w:rsidR="00FE4E59" w:rsidRPr="00176D33">
        <w:t xml:space="preserve">as well as the individual </w:t>
      </w:r>
      <w:r w:rsidR="00317AC7" w:rsidRPr="00176D33">
        <w:t xml:space="preserve">facilities within </w:t>
      </w:r>
      <w:r w:rsidR="00FE4E59" w:rsidRPr="00176D33">
        <w:t xml:space="preserve">the </w:t>
      </w:r>
      <w:r w:rsidR="00317AC7" w:rsidRPr="00176D33">
        <w:t>deployment</w:t>
      </w:r>
      <w:r w:rsidR="00FE4E59" w:rsidRPr="00176D33">
        <w:t>,</w:t>
      </w:r>
      <w:r w:rsidR="00317AC7" w:rsidRPr="00176D33">
        <w:t xml:space="preserve"> will have </w:t>
      </w:r>
      <w:r w:rsidR="007420B8" w:rsidRPr="00176D33">
        <w:t>a records retention policy that affects</w:t>
      </w:r>
      <w:r w:rsidR="00317AC7" w:rsidRPr="00176D33">
        <w:t xml:space="preserve"> the actors in this profile.</w:t>
      </w:r>
    </w:p>
    <w:p w14:paraId="1831A56D" w14:textId="77777777" w:rsidR="00317AC7" w:rsidRPr="00176D33" w:rsidRDefault="007420B8" w:rsidP="006F478A">
      <w:pPr>
        <w:pStyle w:val="BodyText"/>
      </w:pPr>
      <w:r w:rsidRPr="00176D33">
        <w:t xml:space="preserve">Examples of these </w:t>
      </w:r>
      <w:r w:rsidR="00317AC7" w:rsidRPr="00176D33">
        <w:t>regulat</w:t>
      </w:r>
      <w:r w:rsidRPr="00176D33">
        <w:t xml:space="preserve">ory </w:t>
      </w:r>
      <w:r w:rsidR="00317AC7" w:rsidRPr="00176D33">
        <w:t>variation</w:t>
      </w:r>
      <w:r w:rsidRPr="00176D33">
        <w:t>s include</w:t>
      </w:r>
      <w:r w:rsidR="00317AC7" w:rsidRPr="00176D33">
        <w:t xml:space="preserve">: </w:t>
      </w:r>
    </w:p>
    <w:p w14:paraId="43A41592" w14:textId="77777777" w:rsidR="00317AC7" w:rsidRPr="00176D33" w:rsidRDefault="00317AC7" w:rsidP="00887A26">
      <w:pPr>
        <w:pStyle w:val="ListBullet2"/>
      </w:pPr>
      <w:r w:rsidRPr="00176D33">
        <w:t xml:space="preserve">Italy requires that </w:t>
      </w:r>
      <w:r w:rsidR="00F64567" w:rsidRPr="00176D33">
        <w:t xml:space="preserve">patient </w:t>
      </w:r>
      <w:r w:rsidRPr="00176D33">
        <w:t xml:space="preserve">records be preserved until 20 years after the death of the patient. </w:t>
      </w:r>
    </w:p>
    <w:p w14:paraId="08DC6D1E" w14:textId="7D8D7B86" w:rsidR="00317AC7" w:rsidRPr="00176D33" w:rsidRDefault="00317AC7" w:rsidP="00887A26">
      <w:pPr>
        <w:pStyle w:val="ListBullet2"/>
      </w:pPr>
      <w:r w:rsidRPr="00176D33">
        <w:t xml:space="preserve">In the </w:t>
      </w:r>
      <w:r w:rsidR="00F64567" w:rsidRPr="00176D33">
        <w:t>United States</w:t>
      </w:r>
      <w:r w:rsidRPr="00176D33">
        <w:t xml:space="preserve">, a common rule requires </w:t>
      </w:r>
      <w:r w:rsidR="00F64567" w:rsidRPr="00176D33">
        <w:t xml:space="preserve">patient </w:t>
      </w:r>
      <w:r w:rsidRPr="00176D33">
        <w:t>records be preserved for only 7 years</w:t>
      </w:r>
      <w:r w:rsidR="007420B8" w:rsidRPr="00176D33">
        <w:t>, but t</w:t>
      </w:r>
      <w:r w:rsidRPr="00176D33">
        <w:t xml:space="preserve">here are </w:t>
      </w:r>
      <w:r w:rsidR="00B2130D" w:rsidRPr="00176D33">
        <w:t xml:space="preserve">exceptions </w:t>
      </w:r>
      <w:r w:rsidRPr="00176D33">
        <w:t xml:space="preserve">that apply </w:t>
      </w:r>
      <w:r w:rsidR="00B2130D" w:rsidRPr="00176D33">
        <w:t>in</w:t>
      </w:r>
      <w:r w:rsidRPr="00176D33">
        <w:t xml:space="preserve"> specific situations. </w:t>
      </w:r>
      <w:r w:rsidR="00B2130D" w:rsidRPr="00176D33">
        <w:t xml:space="preserve">For example, </w:t>
      </w:r>
      <w:r w:rsidR="000E4AC4" w:rsidRPr="00176D33">
        <w:t xml:space="preserve">if a physician </w:t>
      </w:r>
      <w:r w:rsidR="00DF1E12" w:rsidRPr="00176D33">
        <w:t xml:space="preserve">diagnosed </w:t>
      </w:r>
      <w:r w:rsidR="000E4AC4" w:rsidRPr="00176D33">
        <w:t xml:space="preserve">a patient with </w:t>
      </w:r>
      <w:r w:rsidR="00796A58" w:rsidRPr="00176D33">
        <w:t>b</w:t>
      </w:r>
      <w:r w:rsidR="000E4AC4" w:rsidRPr="00176D33">
        <w:t xml:space="preserve">lack </w:t>
      </w:r>
      <w:r w:rsidR="00796A58" w:rsidRPr="00176D33">
        <w:t>l</w:t>
      </w:r>
      <w:r w:rsidR="000E4AC4" w:rsidRPr="00176D33">
        <w:t>ung disease</w:t>
      </w:r>
      <w:r w:rsidR="007420B8" w:rsidRPr="00176D33">
        <w:t xml:space="preserve">, the 7 year retention period immediately </w:t>
      </w:r>
      <w:r w:rsidRPr="00176D33">
        <w:t xml:space="preserve">changes to </w:t>
      </w:r>
      <w:r w:rsidR="00B2130D" w:rsidRPr="00176D33">
        <w:t xml:space="preserve">the </w:t>
      </w:r>
      <w:r w:rsidRPr="00176D33">
        <w:t xml:space="preserve">life of the patient plus 10 years. </w:t>
      </w:r>
    </w:p>
    <w:p w14:paraId="617AC81B" w14:textId="5C7B8921" w:rsidR="000E4AC4" w:rsidRPr="00176D33" w:rsidRDefault="00317AC7" w:rsidP="00887A26">
      <w:pPr>
        <w:pStyle w:val="ListBullet2"/>
      </w:pPr>
      <w:r w:rsidRPr="00176D33">
        <w:t xml:space="preserve">Anywhere, a legal action may impose a hold </w:t>
      </w:r>
      <w:r w:rsidR="007420B8" w:rsidRPr="00176D33">
        <w:t xml:space="preserve">on a medical record </w:t>
      </w:r>
      <w:r w:rsidRPr="00176D33">
        <w:t>for an indefinite number of years. This can happen with</w:t>
      </w:r>
      <w:r w:rsidR="007420B8" w:rsidRPr="00176D33">
        <w:t>out</w:t>
      </w:r>
      <w:r w:rsidRPr="00176D33">
        <w:t xml:space="preserve"> advanced warning. </w:t>
      </w:r>
    </w:p>
    <w:p w14:paraId="6745DDA1" w14:textId="1C2A1D2E" w:rsidR="00317AC7" w:rsidRPr="00176D33" w:rsidRDefault="00317AC7" w:rsidP="00153B15">
      <w:pPr>
        <w:pStyle w:val="BodyText"/>
        <w:rPr>
          <w:szCs w:val="24"/>
        </w:rPr>
      </w:pPr>
      <w:r w:rsidRPr="00176D33">
        <w:rPr>
          <w:szCs w:val="24"/>
        </w:rPr>
        <w:t xml:space="preserve">Each deployment will need to coordinate actor configuration, authorization rules, behavior, etc. between product vendors and deployment policies to reflect local </w:t>
      </w:r>
      <w:r w:rsidR="00796A58" w:rsidRPr="00176D33">
        <w:rPr>
          <w:szCs w:val="24"/>
        </w:rPr>
        <w:t>record</w:t>
      </w:r>
      <w:r w:rsidR="00D6212F" w:rsidRPr="00176D33">
        <w:rPr>
          <w:szCs w:val="24"/>
        </w:rPr>
        <w:t xml:space="preserve"> </w:t>
      </w:r>
      <w:r w:rsidRPr="00176D33">
        <w:rPr>
          <w:szCs w:val="24"/>
        </w:rPr>
        <w:t>retention policy.</w:t>
      </w:r>
      <w:r w:rsidR="00F64567" w:rsidRPr="00176D33">
        <w:rPr>
          <w:szCs w:val="24"/>
        </w:rPr>
        <w:t xml:space="preserve"> </w:t>
      </w:r>
      <w:r w:rsidRPr="00176D33">
        <w:rPr>
          <w:szCs w:val="24"/>
        </w:rPr>
        <w:t xml:space="preserve">This might be implemented by having </w:t>
      </w:r>
      <w:r w:rsidR="00F64567" w:rsidRPr="00176D33">
        <w:rPr>
          <w:szCs w:val="24"/>
        </w:rPr>
        <w:t xml:space="preserve">individual </w:t>
      </w:r>
      <w:r w:rsidRPr="00176D33">
        <w:rPr>
          <w:szCs w:val="24"/>
        </w:rPr>
        <w:t>actors reject requests that violate local data retention rules.</w:t>
      </w:r>
    </w:p>
    <w:p w14:paraId="0491E254" w14:textId="77777777" w:rsidR="00952435" w:rsidRPr="00176D33" w:rsidRDefault="00A00414" w:rsidP="00532AE7">
      <w:pPr>
        <w:pStyle w:val="Heading2"/>
        <w:numPr>
          <w:ilvl w:val="0"/>
          <w:numId w:val="0"/>
        </w:numPr>
        <w:rPr>
          <w:noProof w:val="0"/>
        </w:rPr>
      </w:pPr>
      <w:bookmarkStart w:id="151" w:name="_Toc480817706"/>
      <w:bookmarkStart w:id="152" w:name="_Toc480817816"/>
      <w:bookmarkStart w:id="153" w:name="_Toc76064751"/>
      <w:r w:rsidRPr="00176D33">
        <w:rPr>
          <w:noProof w:val="0"/>
        </w:rPr>
        <w:t>44.</w:t>
      </w:r>
      <w:r w:rsidR="00952435" w:rsidRPr="00176D33">
        <w:rPr>
          <w:noProof w:val="0"/>
        </w:rPr>
        <w:t xml:space="preserve">6 </w:t>
      </w:r>
      <w:r w:rsidR="007E5CA8" w:rsidRPr="00176D33">
        <w:rPr>
          <w:noProof w:val="0"/>
        </w:rPr>
        <w:t>RMD</w:t>
      </w:r>
      <w:r w:rsidR="00952435" w:rsidRPr="00176D33">
        <w:rPr>
          <w:noProof w:val="0"/>
        </w:rPr>
        <w:t xml:space="preserve"> Cross Profile Considerations</w:t>
      </w:r>
      <w:bookmarkEnd w:id="151"/>
      <w:bookmarkEnd w:id="152"/>
      <w:bookmarkEnd w:id="153"/>
    </w:p>
    <w:p w14:paraId="24FE47F3" w14:textId="43305B1D" w:rsidR="006B0882" w:rsidRPr="00176D33" w:rsidRDefault="00AF5740" w:rsidP="00111CBC">
      <w:pPr>
        <w:pStyle w:val="BodyText"/>
      </w:pPr>
      <w:r w:rsidRPr="00176D33">
        <w:t>None.</w:t>
      </w:r>
    </w:p>
    <w:p w14:paraId="4A1AEF6C" w14:textId="67DF48CC" w:rsidR="006B0882" w:rsidRPr="00176D33" w:rsidRDefault="006B0882" w:rsidP="006B0882">
      <w:pPr>
        <w:pStyle w:val="PartTitle"/>
      </w:pPr>
      <w:bookmarkStart w:id="154" w:name="_Toc76064752"/>
      <w:bookmarkStart w:id="155" w:name="_Toc480817710"/>
      <w:bookmarkStart w:id="156" w:name="_Toc480817820"/>
      <w:r w:rsidRPr="00176D33">
        <w:lastRenderedPageBreak/>
        <w:t>Volume 2 – Transactions</w:t>
      </w:r>
      <w:bookmarkEnd w:id="154"/>
      <w:r w:rsidRPr="00176D33">
        <w:t xml:space="preserve"> </w:t>
      </w:r>
      <w:bookmarkEnd w:id="155"/>
      <w:bookmarkEnd w:id="156"/>
    </w:p>
    <w:p w14:paraId="065FDA47" w14:textId="77777777" w:rsidR="006B0882" w:rsidRPr="00176D33" w:rsidRDefault="006B0882" w:rsidP="00532AE7">
      <w:pPr>
        <w:pStyle w:val="BodyText"/>
      </w:pPr>
    </w:p>
    <w:p w14:paraId="264599AE" w14:textId="0A87407F" w:rsidR="00743525" w:rsidRPr="00176D33" w:rsidRDefault="006B0882" w:rsidP="006B0882">
      <w:pPr>
        <w:pStyle w:val="EditorInstructions"/>
      </w:pPr>
      <w:r w:rsidRPr="00176D33">
        <w:t>Editor: Update Volume 2</w:t>
      </w:r>
      <w:r w:rsidR="00683045" w:rsidRPr="00176D33">
        <w:t xml:space="preserve"> </w:t>
      </w:r>
      <w:hyperlink r:id="rId32" w:anchor="3.18.2" w:history="1">
        <w:r w:rsidRPr="00176D33">
          <w:rPr>
            <w:rStyle w:val="Hyperlink"/>
          </w:rPr>
          <w:t>Section 3.18.2</w:t>
        </w:r>
      </w:hyperlink>
      <w:r w:rsidRPr="00176D33">
        <w:t xml:space="preserve"> Use Case Roles to add Document Administrator</w:t>
      </w:r>
      <w:r w:rsidR="00A83A6B" w:rsidRPr="00176D33">
        <w:t xml:space="preserve"> to both text and diagram as shown</w:t>
      </w:r>
    </w:p>
    <w:p w14:paraId="5725716A" w14:textId="77777777" w:rsidR="006B0882" w:rsidRPr="00176D33" w:rsidRDefault="006B0882" w:rsidP="00532AE7">
      <w:pPr>
        <w:pStyle w:val="BodyText"/>
      </w:pPr>
    </w:p>
    <w:p w14:paraId="527CDB1B" w14:textId="77777777" w:rsidR="006B0882" w:rsidRPr="00176D33" w:rsidRDefault="006B0882">
      <w:pPr>
        <w:pStyle w:val="Heading3"/>
        <w:numPr>
          <w:ilvl w:val="0"/>
          <w:numId w:val="0"/>
        </w:numPr>
        <w:rPr>
          <w:bCs/>
          <w:noProof w:val="0"/>
        </w:rPr>
      </w:pPr>
      <w:bookmarkStart w:id="157" w:name="_Toc461209259"/>
      <w:bookmarkStart w:id="158" w:name="_Toc480817711"/>
      <w:bookmarkStart w:id="159" w:name="_Toc480817821"/>
      <w:bookmarkStart w:id="160" w:name="_Toc76064753"/>
      <w:r w:rsidRPr="00176D33">
        <w:rPr>
          <w:bCs/>
          <w:noProof w:val="0"/>
        </w:rPr>
        <w:t>3.18.2 Use Case Roles</w:t>
      </w:r>
      <w:bookmarkEnd w:id="157"/>
      <w:bookmarkEnd w:id="158"/>
      <w:bookmarkEnd w:id="159"/>
      <w:bookmarkEnd w:id="160"/>
    </w:p>
    <w:bookmarkStart w:id="161" w:name="_MON_1246708666"/>
    <w:bookmarkEnd w:id="161"/>
    <w:p w14:paraId="1AEE6E5B" w14:textId="77777777" w:rsidR="006B0882" w:rsidRPr="00176D33" w:rsidRDefault="004D5A7A" w:rsidP="006B0882">
      <w:pPr>
        <w:pStyle w:val="BodyText"/>
        <w:jc w:val="center"/>
      </w:pPr>
      <w:r w:rsidRPr="00176D33">
        <w:rPr>
          <w:noProof/>
        </w:rPr>
        <w:object w:dxaOrig="5430" w:dyaOrig="1935" w14:anchorId="24D2A832">
          <v:shape id="_x0000_i1027" type="#_x0000_t75" alt="" style="width:276pt;height:97.5pt;mso-width-percent:0;mso-height-percent:0;mso-width-percent:0;mso-height-percent:0" o:ole="" fillcolor="window">
            <v:imagedata r:id="rId33" o:title=""/>
          </v:shape>
          <o:OLEObject Type="Embed" ProgID="Word.Picture.8" ShapeID="_x0000_i1027" DrawAspect="Content" ObjectID="_1714140540" r:id="rId34"/>
        </w:object>
      </w:r>
    </w:p>
    <w:p w14:paraId="480C60D7" w14:textId="77777777" w:rsidR="006B0882" w:rsidRPr="00176D33" w:rsidRDefault="006B0882" w:rsidP="006B0882">
      <w:pPr>
        <w:pStyle w:val="BodyText"/>
      </w:pPr>
    </w:p>
    <w:p w14:paraId="1DEBF265" w14:textId="77777777" w:rsidR="006B0882" w:rsidRPr="00176D33" w:rsidRDefault="006B0882" w:rsidP="006B0882">
      <w:pPr>
        <w:pStyle w:val="BodyText"/>
      </w:pPr>
      <w:r w:rsidRPr="00176D33">
        <w:rPr>
          <w:b/>
        </w:rPr>
        <w:t>Actor:</w:t>
      </w:r>
      <w:r w:rsidRPr="00176D33">
        <w:t xml:space="preserve"> Document Consumer</w:t>
      </w:r>
      <w:r w:rsidR="00057B27" w:rsidRPr="00176D33">
        <w:rPr>
          <w:b/>
          <w:u w:val="single"/>
        </w:rPr>
        <w:t xml:space="preserve"> </w:t>
      </w:r>
    </w:p>
    <w:p w14:paraId="7FBEE1CE" w14:textId="11EAE6BF" w:rsidR="006B0882" w:rsidRPr="00176D33" w:rsidRDefault="006B0882" w:rsidP="006B0882">
      <w:pPr>
        <w:pStyle w:val="BodyText"/>
      </w:pPr>
      <w:r w:rsidRPr="00176D33">
        <w:rPr>
          <w:b/>
        </w:rPr>
        <w:t xml:space="preserve">Role: </w:t>
      </w:r>
      <w:r w:rsidRPr="00176D33">
        <w:t>Requests a query by identifier (UUID) and passes parameters to the query. A parameter controlling the format of the returned data is passed, it selects either object references or full objects.</w:t>
      </w:r>
    </w:p>
    <w:p w14:paraId="58E9A939" w14:textId="77777777" w:rsidR="00D32125" w:rsidRPr="00176D33" w:rsidRDefault="00D32125">
      <w:pPr>
        <w:pStyle w:val="BodyText"/>
        <w:rPr>
          <w:b/>
          <w:bCs/>
          <w:u w:val="single"/>
        </w:rPr>
      </w:pPr>
      <w:r w:rsidRPr="00176D33">
        <w:rPr>
          <w:b/>
          <w:bCs/>
          <w:u w:val="single"/>
        </w:rPr>
        <w:t>Actor: Document Administrator</w:t>
      </w:r>
    </w:p>
    <w:p w14:paraId="170DE69F" w14:textId="1CD24A43" w:rsidR="00810B85" w:rsidRPr="00176D33" w:rsidRDefault="00D32125" w:rsidP="00D32125">
      <w:pPr>
        <w:pStyle w:val="BodyText"/>
        <w:rPr>
          <w:b/>
          <w:u w:val="single"/>
        </w:rPr>
      </w:pPr>
      <w:r w:rsidRPr="00176D33">
        <w:rPr>
          <w:b/>
          <w:u w:val="single"/>
        </w:rPr>
        <w:t>Role:</w:t>
      </w:r>
      <w:r w:rsidR="00784D53" w:rsidRPr="00176D33">
        <w:rPr>
          <w:b/>
          <w:u w:val="single"/>
        </w:rPr>
        <w:t xml:space="preserve"> </w:t>
      </w:r>
      <w:r w:rsidRPr="00176D33">
        <w:rPr>
          <w:b/>
          <w:u w:val="single"/>
        </w:rPr>
        <w:t>Requests a query by identifier (UUID) and passes parameters to the query. A parameter controlling the format of the returned data is passed, it selects either object references or full objects</w:t>
      </w:r>
      <w:r w:rsidR="00760E51" w:rsidRPr="00176D33">
        <w:rPr>
          <w:b/>
          <w:u w:val="single"/>
        </w:rPr>
        <w:t xml:space="preserve">. </w:t>
      </w:r>
    </w:p>
    <w:p w14:paraId="0B551F5B" w14:textId="43C4EFF4" w:rsidR="00D32125" w:rsidRPr="00176D33" w:rsidRDefault="00D32125" w:rsidP="00D32125">
      <w:pPr>
        <w:pStyle w:val="BodyText"/>
        <w:rPr>
          <w:b/>
          <w:u w:val="single"/>
        </w:rPr>
      </w:pPr>
      <w:r w:rsidRPr="00176D33">
        <w:rPr>
          <w:b/>
          <w:u w:val="single"/>
        </w:rPr>
        <w:t>For</w:t>
      </w:r>
      <w:r w:rsidR="007A01F1" w:rsidRPr="00176D33">
        <w:rPr>
          <w:b/>
          <w:u w:val="single"/>
        </w:rPr>
        <w:t xml:space="preserve"> </w:t>
      </w:r>
      <w:r w:rsidR="00810B85" w:rsidRPr="00176D33">
        <w:rPr>
          <w:b/>
          <w:u w:val="single"/>
        </w:rPr>
        <w:t>this transaction</w:t>
      </w:r>
      <w:r w:rsidR="00C40327" w:rsidRPr="00176D33">
        <w:rPr>
          <w:b/>
          <w:u w:val="single"/>
        </w:rPr>
        <w:t>, t</w:t>
      </w:r>
      <w:r w:rsidR="00810B85" w:rsidRPr="00176D33">
        <w:rPr>
          <w:b/>
          <w:u w:val="single"/>
        </w:rPr>
        <w:t xml:space="preserve">he Document Administrator </w:t>
      </w:r>
      <w:r w:rsidR="00C40327" w:rsidRPr="00176D33">
        <w:rPr>
          <w:b/>
          <w:u w:val="single"/>
        </w:rPr>
        <w:t xml:space="preserve">shall </w:t>
      </w:r>
      <w:r w:rsidR="00810B85" w:rsidRPr="00176D33">
        <w:rPr>
          <w:b/>
          <w:u w:val="single"/>
        </w:rPr>
        <w:t xml:space="preserve">follow all requirements </w:t>
      </w:r>
      <w:r w:rsidR="00A160B3" w:rsidRPr="00176D33">
        <w:rPr>
          <w:b/>
          <w:u w:val="single"/>
        </w:rPr>
        <w:t>described</w:t>
      </w:r>
      <w:r w:rsidR="00810B85" w:rsidRPr="00176D33">
        <w:rPr>
          <w:b/>
          <w:u w:val="single"/>
        </w:rPr>
        <w:t xml:space="preserve"> for the Document Consumer</w:t>
      </w:r>
      <w:r w:rsidRPr="00176D33">
        <w:rPr>
          <w:b/>
          <w:u w:val="single"/>
        </w:rPr>
        <w:t>.</w:t>
      </w:r>
    </w:p>
    <w:p w14:paraId="3CF51A02" w14:textId="77777777" w:rsidR="006B0882" w:rsidRPr="00176D33" w:rsidRDefault="006B0882" w:rsidP="006B0882">
      <w:pPr>
        <w:pStyle w:val="BodyText"/>
      </w:pPr>
      <w:r w:rsidRPr="00176D33">
        <w:rPr>
          <w:b/>
        </w:rPr>
        <w:t>Actor:</w:t>
      </w:r>
      <w:r w:rsidRPr="00176D33">
        <w:t xml:space="preserve"> Document Registry</w:t>
      </w:r>
    </w:p>
    <w:p w14:paraId="21F3992B" w14:textId="77777777" w:rsidR="006B0882" w:rsidRPr="00176D33" w:rsidRDefault="006B0882" w:rsidP="006B0882">
      <w:pPr>
        <w:pStyle w:val="BodyText"/>
      </w:pPr>
      <w:r w:rsidRPr="00176D33">
        <w:rPr>
          <w:b/>
        </w:rPr>
        <w:t xml:space="preserve">Role: </w:t>
      </w:r>
      <w:r w:rsidRPr="00176D33">
        <w:t>Services the query using its stored definitions of the queries defined for XDS.</w:t>
      </w:r>
    </w:p>
    <w:p w14:paraId="1947C351" w14:textId="77777777" w:rsidR="006B0882" w:rsidRPr="00176D33" w:rsidRDefault="006B0882" w:rsidP="006B0882">
      <w:pPr>
        <w:pStyle w:val="BodyText"/>
      </w:pPr>
      <w:r w:rsidRPr="00176D33">
        <w:rPr>
          <w:b/>
        </w:rPr>
        <w:t>Actor:</w:t>
      </w:r>
      <w:r w:rsidRPr="00176D33">
        <w:t xml:space="preserve"> Initiating Gateway</w:t>
      </w:r>
    </w:p>
    <w:p w14:paraId="711CB2D8" w14:textId="77777777" w:rsidR="006B0882" w:rsidRPr="00176D33" w:rsidRDefault="006B0882" w:rsidP="006B0882">
      <w:pPr>
        <w:pStyle w:val="BodyText"/>
      </w:pPr>
      <w:r w:rsidRPr="00176D33">
        <w:rPr>
          <w:b/>
        </w:rPr>
        <w:t xml:space="preserve">Role: </w:t>
      </w:r>
      <w:r w:rsidRPr="00176D33">
        <w:t xml:space="preserve">Services the stored query by initiating transactions with a selected set of Responding Gateways, Document Registries or other appropriate systems. </w:t>
      </w:r>
    </w:p>
    <w:p w14:paraId="7506000D" w14:textId="77777777" w:rsidR="006B0882" w:rsidRPr="00176D33" w:rsidRDefault="006B0882" w:rsidP="00532AE7">
      <w:pPr>
        <w:pStyle w:val="BodyText"/>
      </w:pPr>
    </w:p>
    <w:p w14:paraId="76AAC691" w14:textId="77777777" w:rsidR="00E96EF7" w:rsidRPr="00176D33" w:rsidRDefault="00E96EF7" w:rsidP="00E96EF7">
      <w:pPr>
        <w:pStyle w:val="BodyText"/>
      </w:pPr>
      <w:bookmarkStart w:id="162" w:name="_Toc336000611"/>
      <w:bookmarkEnd w:id="162"/>
    </w:p>
    <w:p w14:paraId="10909F85" w14:textId="77777777" w:rsidR="00303E20" w:rsidRPr="00176D33" w:rsidRDefault="00303E20" w:rsidP="008E441F">
      <w:pPr>
        <w:pStyle w:val="EditorInstructions"/>
      </w:pPr>
      <w:bookmarkStart w:id="163" w:name="_Toc75083611"/>
      <w:r w:rsidRPr="00176D33">
        <w:t xml:space="preserve">Add </w:t>
      </w:r>
      <w:r w:rsidR="00E11471" w:rsidRPr="00176D33">
        <w:t>Section</w:t>
      </w:r>
      <w:r w:rsidRPr="00176D33">
        <w:t xml:space="preserve"> 3.</w:t>
      </w:r>
      <w:bookmarkEnd w:id="163"/>
      <w:r w:rsidR="005629A6" w:rsidRPr="00176D33">
        <w:t>62</w:t>
      </w:r>
    </w:p>
    <w:p w14:paraId="174458A8" w14:textId="77777777" w:rsidR="005629A6" w:rsidRPr="00176D33" w:rsidRDefault="005629A6" w:rsidP="005629A6">
      <w:pPr>
        <w:pStyle w:val="Heading2"/>
        <w:numPr>
          <w:ilvl w:val="0"/>
          <w:numId w:val="0"/>
        </w:numPr>
        <w:ind w:left="576" w:hanging="576"/>
        <w:rPr>
          <w:noProof w:val="0"/>
        </w:rPr>
      </w:pPr>
      <w:bookmarkStart w:id="164" w:name="_Toc300671808"/>
      <w:bookmarkStart w:id="165" w:name="_Toc470006987"/>
      <w:bookmarkStart w:id="166" w:name="_Toc480817713"/>
      <w:bookmarkStart w:id="167" w:name="_Toc480817823"/>
      <w:bookmarkStart w:id="168" w:name="_Toc76064754"/>
      <w:r w:rsidRPr="00176D33">
        <w:rPr>
          <w:noProof w:val="0"/>
        </w:rPr>
        <w:lastRenderedPageBreak/>
        <w:t>3.62 Remove Metadata</w:t>
      </w:r>
      <w:bookmarkEnd w:id="164"/>
      <w:bookmarkEnd w:id="165"/>
      <w:bookmarkEnd w:id="166"/>
      <w:bookmarkEnd w:id="167"/>
      <w:bookmarkEnd w:id="168"/>
    </w:p>
    <w:p w14:paraId="3409E65F" w14:textId="339E4992" w:rsidR="005629A6" w:rsidRPr="00176D33" w:rsidRDefault="005629A6" w:rsidP="005629A6">
      <w:pPr>
        <w:pStyle w:val="BodyText"/>
      </w:pPr>
      <w:r w:rsidRPr="00176D33">
        <w:t xml:space="preserve">This section corresponds to </w:t>
      </w:r>
      <w:r w:rsidR="00CB3B18" w:rsidRPr="00176D33">
        <w:t xml:space="preserve">Remove Metadata </w:t>
      </w:r>
      <w:r w:rsidR="00B25D89" w:rsidRPr="00176D33">
        <w:t xml:space="preserve">[ITI-62] </w:t>
      </w:r>
      <w:r w:rsidR="00266235" w:rsidRPr="00176D33">
        <w:t>t</w:t>
      </w:r>
      <w:r w:rsidRPr="00176D33">
        <w:t xml:space="preserve">ransaction of the IHE ITI Technical Framework. The Remove Metadata transaction is used by a Document Administrator to </w:t>
      </w:r>
      <w:r w:rsidR="0043566C" w:rsidRPr="00176D33">
        <w:t xml:space="preserve">submit </w:t>
      </w:r>
      <w:r w:rsidRPr="00176D33">
        <w:t>a list of entryUUID attributes identifying metadata objects to be removed from a Document</w:t>
      </w:r>
      <w:r w:rsidR="00D66D8E" w:rsidRPr="00176D33">
        <w:t xml:space="preserve"> Registry</w:t>
      </w:r>
      <w:r w:rsidR="00EA78B7" w:rsidRPr="00176D33">
        <w:t xml:space="preserve"> including Submission Set, Document Entry, Folder, and Association objects</w:t>
      </w:r>
      <w:r w:rsidRPr="00176D33">
        <w:t>.</w:t>
      </w:r>
      <w:r w:rsidR="00BB285E" w:rsidRPr="00176D33">
        <w:t xml:space="preserve"> </w:t>
      </w:r>
    </w:p>
    <w:p w14:paraId="7AD78CF8" w14:textId="77777777" w:rsidR="005629A6" w:rsidRPr="00176D33" w:rsidRDefault="005629A6" w:rsidP="00532AE7">
      <w:pPr>
        <w:pStyle w:val="Heading3"/>
        <w:numPr>
          <w:ilvl w:val="2"/>
          <w:numId w:val="0"/>
        </w:numPr>
        <w:rPr>
          <w:noProof w:val="0"/>
        </w:rPr>
      </w:pPr>
      <w:bookmarkStart w:id="169" w:name="_Toc300671809"/>
      <w:bookmarkStart w:id="170" w:name="_Toc470006988"/>
      <w:bookmarkStart w:id="171" w:name="_Toc480817714"/>
      <w:bookmarkStart w:id="172" w:name="_Toc480817824"/>
      <w:bookmarkStart w:id="173" w:name="_Toc76064755"/>
      <w:r w:rsidRPr="00176D33">
        <w:rPr>
          <w:noProof w:val="0"/>
        </w:rPr>
        <w:t>3.62.1 Scope</w:t>
      </w:r>
      <w:bookmarkEnd w:id="169"/>
      <w:bookmarkEnd w:id="170"/>
      <w:bookmarkEnd w:id="171"/>
      <w:bookmarkEnd w:id="172"/>
      <w:bookmarkEnd w:id="173"/>
    </w:p>
    <w:p w14:paraId="3A480AB8" w14:textId="0C52ACC3" w:rsidR="005629A6" w:rsidRPr="00176D33" w:rsidRDefault="005629A6" w:rsidP="00532AE7">
      <w:pPr>
        <w:pStyle w:val="BodyText"/>
      </w:pPr>
      <w:r w:rsidRPr="00176D33">
        <w:t xml:space="preserve">The Remove Metadata </w:t>
      </w:r>
      <w:r w:rsidR="00A62370" w:rsidRPr="00176D33">
        <w:t xml:space="preserve">[ITI-62] </w:t>
      </w:r>
      <w:r w:rsidRPr="00176D33">
        <w:t xml:space="preserve">transaction passes a Remove Metadata Request from a </w:t>
      </w:r>
      <w:r w:rsidR="00FD4947" w:rsidRPr="00176D33">
        <w:t xml:space="preserve">Document Administrator </w:t>
      </w:r>
      <w:r w:rsidRPr="00176D33">
        <w:t xml:space="preserve">to a </w:t>
      </w:r>
      <w:r w:rsidR="00FD4947" w:rsidRPr="00176D33">
        <w:t>Document Registry</w:t>
      </w:r>
      <w:r w:rsidRPr="00176D33">
        <w:t>.</w:t>
      </w:r>
    </w:p>
    <w:p w14:paraId="78CFFBCC" w14:textId="77777777" w:rsidR="005629A6" w:rsidRPr="00176D33" w:rsidRDefault="005629A6" w:rsidP="00532AE7">
      <w:pPr>
        <w:pStyle w:val="Heading3"/>
        <w:numPr>
          <w:ilvl w:val="2"/>
          <w:numId w:val="0"/>
        </w:numPr>
        <w:rPr>
          <w:noProof w:val="0"/>
        </w:rPr>
      </w:pPr>
      <w:bookmarkStart w:id="174" w:name="_Toc300671810"/>
      <w:bookmarkStart w:id="175" w:name="_Toc470006989"/>
      <w:bookmarkStart w:id="176" w:name="_Toc480817715"/>
      <w:bookmarkStart w:id="177" w:name="_Toc480817825"/>
      <w:bookmarkStart w:id="178" w:name="_Toc76064756"/>
      <w:r w:rsidRPr="00176D33">
        <w:rPr>
          <w:noProof w:val="0"/>
        </w:rPr>
        <w:t>3.62.2 Actor Roles</w:t>
      </w:r>
      <w:bookmarkEnd w:id="174"/>
      <w:bookmarkEnd w:id="175"/>
      <w:bookmarkEnd w:id="176"/>
      <w:bookmarkEnd w:id="177"/>
      <w:bookmarkEnd w:id="178"/>
    </w:p>
    <w:p w14:paraId="5DFBC1D6" w14:textId="4A77A56F" w:rsidR="005629A6" w:rsidRPr="00176D33" w:rsidRDefault="005629A6" w:rsidP="00B04CA1">
      <w:pPr>
        <w:pStyle w:val="BodyText"/>
      </w:pPr>
      <w:bookmarkStart w:id="179" w:name="_MON_1203875377"/>
      <w:bookmarkStart w:id="180" w:name="_MON_1208434654"/>
      <w:bookmarkStart w:id="181" w:name="_MON_1208583928"/>
      <w:bookmarkStart w:id="182" w:name="_MON_1209195195"/>
      <w:bookmarkStart w:id="183" w:name="_MON_1375095928"/>
      <w:bookmarkEnd w:id="179"/>
      <w:bookmarkEnd w:id="180"/>
      <w:bookmarkEnd w:id="181"/>
      <w:bookmarkEnd w:id="182"/>
      <w:bookmarkEnd w:id="183"/>
      <w:r w:rsidRPr="00176D33">
        <w:t xml:space="preserve">The </w:t>
      </w:r>
      <w:r w:rsidR="00374ED7" w:rsidRPr="00176D33">
        <w:t>r</w:t>
      </w:r>
      <w:r w:rsidRPr="00176D33">
        <w:t xml:space="preserve">oles in this transaction are defined in the following table and may be </w:t>
      </w:r>
      <w:r w:rsidR="00F44D26" w:rsidRPr="00176D33">
        <w:t xml:space="preserve">performed </w:t>
      </w:r>
      <w:r w:rsidRPr="00176D33">
        <w:t>by the actors shown here:</w:t>
      </w:r>
    </w:p>
    <w:p w14:paraId="4CDA09A9" w14:textId="77777777" w:rsidR="005629A6" w:rsidRPr="00176D33" w:rsidRDefault="005629A6" w:rsidP="00532AE7">
      <w:pPr>
        <w:pStyle w:val="TableTitle"/>
      </w:pPr>
      <w:r w:rsidRPr="00176D33">
        <w:t>Table 3.</w:t>
      </w:r>
      <w:r w:rsidR="002F07DA" w:rsidRPr="00176D33">
        <w:t>62.</w:t>
      </w:r>
      <w:r w:rsidRPr="00176D33">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176D33" w14:paraId="7DD22F26" w14:textId="77777777" w:rsidTr="005629A6">
        <w:tc>
          <w:tcPr>
            <w:tcW w:w="1818" w:type="dxa"/>
            <w:shd w:val="clear" w:color="auto" w:fill="auto"/>
          </w:tcPr>
          <w:p w14:paraId="63B1875D" w14:textId="77777777" w:rsidR="005629A6" w:rsidRPr="00176D33" w:rsidRDefault="008F3A22" w:rsidP="005629A6">
            <w:pPr>
              <w:pStyle w:val="BodyText"/>
              <w:rPr>
                <w:b/>
              </w:rPr>
            </w:pPr>
            <w:r w:rsidRPr="00176D33">
              <w:rPr>
                <w:b/>
              </w:rPr>
              <w:t>Actor:</w:t>
            </w:r>
          </w:p>
        </w:tc>
        <w:tc>
          <w:tcPr>
            <w:tcW w:w="7758" w:type="dxa"/>
            <w:shd w:val="clear" w:color="auto" w:fill="auto"/>
          </w:tcPr>
          <w:p w14:paraId="2CA2D500" w14:textId="77777777" w:rsidR="005629A6" w:rsidRPr="00176D33" w:rsidRDefault="005629A6" w:rsidP="00F37839">
            <w:pPr>
              <w:pStyle w:val="BodyText"/>
              <w:rPr>
                <w:i/>
              </w:rPr>
            </w:pPr>
            <w:r w:rsidRPr="00176D33">
              <w:t>Document Administrator</w:t>
            </w:r>
          </w:p>
        </w:tc>
      </w:tr>
      <w:tr w:rsidR="00DE7185" w:rsidRPr="00176D33" w14:paraId="19FA39E9" w14:textId="77777777" w:rsidTr="005629A6">
        <w:tc>
          <w:tcPr>
            <w:tcW w:w="1818" w:type="dxa"/>
            <w:shd w:val="clear" w:color="auto" w:fill="auto"/>
          </w:tcPr>
          <w:p w14:paraId="0367AFF5" w14:textId="77777777" w:rsidR="00DE7185" w:rsidRPr="00176D33" w:rsidRDefault="00DE7185" w:rsidP="00DE7185">
            <w:pPr>
              <w:pStyle w:val="BodyText"/>
              <w:rPr>
                <w:b/>
              </w:rPr>
            </w:pPr>
            <w:r w:rsidRPr="00176D33">
              <w:rPr>
                <w:b/>
                <w:iCs/>
              </w:rPr>
              <w:t>Role</w:t>
            </w:r>
            <w:r w:rsidR="008F3A22" w:rsidRPr="00176D33">
              <w:rPr>
                <w:b/>
                <w:iCs/>
              </w:rPr>
              <w:t>:</w:t>
            </w:r>
          </w:p>
        </w:tc>
        <w:tc>
          <w:tcPr>
            <w:tcW w:w="7758" w:type="dxa"/>
            <w:shd w:val="clear" w:color="auto" w:fill="auto"/>
          </w:tcPr>
          <w:p w14:paraId="3BD5F3E4" w14:textId="77777777" w:rsidR="00DE7185" w:rsidRPr="00176D33" w:rsidRDefault="00DE7185" w:rsidP="00F44D26">
            <w:pPr>
              <w:pStyle w:val="BodyText"/>
            </w:pPr>
            <w:r w:rsidRPr="00176D33">
              <w:t xml:space="preserve">Issues </w:t>
            </w:r>
            <w:r w:rsidR="00F44D26" w:rsidRPr="00176D33">
              <w:t xml:space="preserve">a </w:t>
            </w:r>
            <w:r w:rsidRPr="00176D33">
              <w:t>request to remove one or more metadata objects from a system.</w:t>
            </w:r>
          </w:p>
        </w:tc>
      </w:tr>
      <w:tr w:rsidR="005629A6" w:rsidRPr="00176D33" w14:paraId="37790DE3" w14:textId="77777777" w:rsidTr="005629A6">
        <w:tc>
          <w:tcPr>
            <w:tcW w:w="1818" w:type="dxa"/>
            <w:shd w:val="clear" w:color="auto" w:fill="auto"/>
          </w:tcPr>
          <w:p w14:paraId="2F8C6F72" w14:textId="77777777" w:rsidR="005629A6" w:rsidRPr="00176D33" w:rsidRDefault="008F3A22" w:rsidP="005629A6">
            <w:pPr>
              <w:pStyle w:val="BodyText"/>
              <w:rPr>
                <w:b/>
              </w:rPr>
            </w:pPr>
            <w:r w:rsidRPr="00176D33">
              <w:rPr>
                <w:b/>
              </w:rPr>
              <w:t>Actor</w:t>
            </w:r>
            <w:r w:rsidR="005629A6" w:rsidRPr="00176D33">
              <w:rPr>
                <w:b/>
              </w:rPr>
              <w:t>:</w:t>
            </w:r>
          </w:p>
        </w:tc>
        <w:tc>
          <w:tcPr>
            <w:tcW w:w="7758" w:type="dxa"/>
            <w:shd w:val="clear" w:color="auto" w:fill="auto"/>
          </w:tcPr>
          <w:p w14:paraId="399C2D0D" w14:textId="77777777" w:rsidR="005629A6" w:rsidRPr="00176D33" w:rsidRDefault="005629A6" w:rsidP="00DE7185">
            <w:pPr>
              <w:pStyle w:val="BodyText"/>
              <w:rPr>
                <w:i/>
              </w:rPr>
            </w:pPr>
            <w:r w:rsidRPr="00176D33">
              <w:t xml:space="preserve">Document Registry </w:t>
            </w:r>
          </w:p>
        </w:tc>
      </w:tr>
      <w:tr w:rsidR="00DE7185" w:rsidRPr="00176D33" w14:paraId="34607757" w14:textId="77777777" w:rsidTr="005629A6">
        <w:tc>
          <w:tcPr>
            <w:tcW w:w="1818" w:type="dxa"/>
            <w:shd w:val="clear" w:color="auto" w:fill="auto"/>
          </w:tcPr>
          <w:p w14:paraId="3A167FDA" w14:textId="77777777" w:rsidR="00DE7185" w:rsidRPr="00176D33" w:rsidRDefault="00DE7185" w:rsidP="00DE7185">
            <w:pPr>
              <w:pStyle w:val="BodyText"/>
              <w:rPr>
                <w:b/>
              </w:rPr>
            </w:pPr>
            <w:r w:rsidRPr="00176D33">
              <w:rPr>
                <w:b/>
              </w:rPr>
              <w:t>Role:</w:t>
            </w:r>
          </w:p>
        </w:tc>
        <w:tc>
          <w:tcPr>
            <w:tcW w:w="7758" w:type="dxa"/>
            <w:shd w:val="clear" w:color="auto" w:fill="auto"/>
          </w:tcPr>
          <w:p w14:paraId="0C33A57E" w14:textId="77777777" w:rsidR="00DE7185" w:rsidRPr="00176D33" w:rsidRDefault="00DE7185" w:rsidP="00DE7185">
            <w:pPr>
              <w:pStyle w:val="BodyText"/>
            </w:pPr>
            <w:r w:rsidRPr="00176D33">
              <w:t xml:space="preserve">Accepts and processes the request for removing one or more metadata objects from its system. </w:t>
            </w:r>
          </w:p>
        </w:tc>
      </w:tr>
    </w:tbl>
    <w:p w14:paraId="73CF10A8" w14:textId="77777777" w:rsidR="005629A6" w:rsidRPr="00176D33" w:rsidRDefault="005629A6" w:rsidP="005629A6">
      <w:pPr>
        <w:pStyle w:val="BodyText"/>
      </w:pPr>
    </w:p>
    <w:p w14:paraId="69BEE4E1" w14:textId="77777777" w:rsidR="005629A6" w:rsidRPr="00176D33" w:rsidRDefault="005629A6" w:rsidP="00532AE7">
      <w:pPr>
        <w:pStyle w:val="Heading3"/>
        <w:numPr>
          <w:ilvl w:val="2"/>
          <w:numId w:val="0"/>
        </w:numPr>
        <w:rPr>
          <w:noProof w:val="0"/>
        </w:rPr>
      </w:pPr>
      <w:bookmarkStart w:id="184" w:name="_Toc300671811"/>
      <w:bookmarkStart w:id="185" w:name="_Toc470006990"/>
      <w:bookmarkStart w:id="186" w:name="_Toc480817716"/>
      <w:bookmarkStart w:id="187" w:name="_Toc480817826"/>
      <w:bookmarkStart w:id="188" w:name="_Toc76064757"/>
      <w:r w:rsidRPr="00176D33">
        <w:rPr>
          <w:noProof w:val="0"/>
        </w:rPr>
        <w:t>3.62.3 Referenced Standard</w:t>
      </w:r>
      <w:bookmarkEnd w:id="184"/>
      <w:bookmarkEnd w:id="185"/>
      <w:bookmarkEnd w:id="186"/>
      <w:bookmarkEnd w:id="187"/>
      <w:bookmarkEnd w:id="188"/>
    </w:p>
    <w:p w14:paraId="7A23FE41" w14:textId="205B6A14" w:rsidR="005629A6" w:rsidRPr="00176D33" w:rsidRDefault="005629A6" w:rsidP="00532AE7">
      <w:pPr>
        <w:pStyle w:val="TableTitle"/>
      </w:pPr>
      <w:r w:rsidRPr="00176D33">
        <w:t xml:space="preserve">Table </w:t>
      </w:r>
      <w:r w:rsidR="002F07DA" w:rsidRPr="00176D33">
        <w:t>3.62.3</w:t>
      </w:r>
      <w:r w:rsidR="009457BC" w:rsidRPr="00176D33">
        <w:t>-1</w:t>
      </w:r>
      <w:r w:rsidRPr="00176D33">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176D33" w14:paraId="4B21809C" w14:textId="77777777" w:rsidTr="002C05A9">
        <w:trPr>
          <w:cantSplit/>
          <w:jc w:val="center"/>
        </w:trPr>
        <w:tc>
          <w:tcPr>
            <w:tcW w:w="2065" w:type="dxa"/>
          </w:tcPr>
          <w:p w14:paraId="51DE0FA7" w14:textId="77777777" w:rsidR="005629A6" w:rsidRPr="00176D33" w:rsidRDefault="005629A6" w:rsidP="005629A6">
            <w:pPr>
              <w:pStyle w:val="TableEntry"/>
            </w:pPr>
            <w:r w:rsidRPr="00176D33">
              <w:t>ebRIM</w:t>
            </w:r>
          </w:p>
        </w:tc>
        <w:tc>
          <w:tcPr>
            <w:tcW w:w="7285" w:type="dxa"/>
          </w:tcPr>
          <w:p w14:paraId="4F0B663D" w14:textId="77777777" w:rsidR="005629A6" w:rsidRPr="00176D33" w:rsidRDefault="005629A6" w:rsidP="005629A6">
            <w:pPr>
              <w:pStyle w:val="TableEntry"/>
            </w:pPr>
            <w:r w:rsidRPr="00176D33">
              <w:t>OASIS/ebXML Registry Information Model v3.0</w:t>
            </w:r>
          </w:p>
          <w:p w14:paraId="035E1392" w14:textId="77777777" w:rsidR="005629A6" w:rsidRPr="00176D33" w:rsidRDefault="005629A6" w:rsidP="00D74F7A">
            <w:pPr>
              <w:pStyle w:val="TableEntry"/>
            </w:pPr>
            <w:r w:rsidRPr="00176D33">
              <w:t>This model defines the types of metadata and content that can be stored in an ebXML Registry</w:t>
            </w:r>
            <w:r w:rsidR="00D74F7A" w:rsidRPr="00176D33">
              <w:t xml:space="preserve"> and forms the basis for the </w:t>
            </w:r>
            <w:r w:rsidRPr="00176D33">
              <w:t>Document Sharing metadata</w:t>
            </w:r>
            <w:r w:rsidR="00D74F7A" w:rsidRPr="00176D33">
              <w:t xml:space="preserve"> model</w:t>
            </w:r>
            <w:r w:rsidRPr="00176D33">
              <w:t>.</w:t>
            </w:r>
          </w:p>
        </w:tc>
      </w:tr>
      <w:tr w:rsidR="005629A6" w:rsidRPr="00176D33" w14:paraId="4495768E" w14:textId="77777777" w:rsidTr="002C05A9">
        <w:trPr>
          <w:jc w:val="center"/>
        </w:trPr>
        <w:tc>
          <w:tcPr>
            <w:tcW w:w="2065" w:type="dxa"/>
          </w:tcPr>
          <w:p w14:paraId="5F4FBFD4" w14:textId="77777777" w:rsidR="005629A6" w:rsidRPr="00176D33" w:rsidRDefault="005629A6" w:rsidP="005629A6">
            <w:pPr>
              <w:pStyle w:val="TableEntry"/>
            </w:pPr>
            <w:r w:rsidRPr="00176D33">
              <w:t>ebRS</w:t>
            </w:r>
          </w:p>
        </w:tc>
        <w:tc>
          <w:tcPr>
            <w:tcW w:w="7285" w:type="dxa"/>
          </w:tcPr>
          <w:p w14:paraId="117F1C15" w14:textId="77777777" w:rsidR="005629A6" w:rsidRPr="00176D33" w:rsidRDefault="005629A6" w:rsidP="005629A6">
            <w:pPr>
              <w:pStyle w:val="TableEntry"/>
            </w:pPr>
            <w:r w:rsidRPr="00176D33">
              <w:t>OASIS/ebXML Registry Services Specifications v3.0</w:t>
            </w:r>
          </w:p>
          <w:p w14:paraId="546512F7" w14:textId="77777777" w:rsidR="005629A6" w:rsidRPr="00176D33" w:rsidRDefault="005629A6" w:rsidP="005629A6">
            <w:pPr>
              <w:pStyle w:val="TableEntry"/>
            </w:pPr>
            <w:r w:rsidRPr="00176D33">
              <w:t xml:space="preserve">This defines the services and protocols for an ebXML Registry, used as the basis for the XDS Document Registry </w:t>
            </w:r>
          </w:p>
        </w:tc>
      </w:tr>
      <w:tr w:rsidR="00A51C31" w:rsidRPr="00176D33" w14:paraId="2EF6FA02" w14:textId="77777777" w:rsidTr="002C05A9">
        <w:trPr>
          <w:jc w:val="center"/>
        </w:trPr>
        <w:tc>
          <w:tcPr>
            <w:tcW w:w="2065" w:type="dxa"/>
          </w:tcPr>
          <w:p w14:paraId="34F203D9" w14:textId="2AB494FE" w:rsidR="00A51C31" w:rsidRPr="00176D33" w:rsidRDefault="004D5A7A" w:rsidP="00A51C31">
            <w:pPr>
              <w:pStyle w:val="TableEntry"/>
            </w:pPr>
            <w:hyperlink r:id="rId35" w:history="1">
              <w:r w:rsidR="00A51C31" w:rsidRPr="00176D33">
                <w:rPr>
                  <w:rStyle w:val="Hyperlink"/>
                </w:rPr>
                <w:t>ITI TF-2: Appendix V</w:t>
              </w:r>
            </w:hyperlink>
          </w:p>
        </w:tc>
        <w:tc>
          <w:tcPr>
            <w:tcW w:w="7285" w:type="dxa"/>
          </w:tcPr>
          <w:p w14:paraId="438A62A4" w14:textId="77777777" w:rsidR="00A51C31" w:rsidRPr="00176D33" w:rsidRDefault="00A51C31" w:rsidP="00A51C31">
            <w:pPr>
              <w:pStyle w:val="TableEntry"/>
            </w:pPr>
            <w:r w:rsidRPr="00176D33">
              <w:t>Web Services for IHE Transactions</w:t>
            </w:r>
          </w:p>
        </w:tc>
      </w:tr>
      <w:tr w:rsidR="00A51C31" w:rsidRPr="00176D33" w14:paraId="11A0E466" w14:textId="77777777" w:rsidTr="002C05A9">
        <w:trPr>
          <w:jc w:val="center"/>
        </w:trPr>
        <w:tc>
          <w:tcPr>
            <w:tcW w:w="2065" w:type="dxa"/>
          </w:tcPr>
          <w:p w14:paraId="53E1DCB1" w14:textId="2E6A6653" w:rsidR="00A51C31" w:rsidRPr="00176D33" w:rsidRDefault="004D5A7A" w:rsidP="00A51C31">
            <w:pPr>
              <w:pStyle w:val="TableEntry"/>
            </w:pPr>
            <w:hyperlink r:id="rId36" w:anchor="4" w:history="1">
              <w:r w:rsidR="00A51C31" w:rsidRPr="00176D33">
                <w:rPr>
                  <w:rStyle w:val="Hyperlink"/>
                </w:rPr>
                <w:t>ITI TF-3:4</w:t>
              </w:r>
            </w:hyperlink>
          </w:p>
        </w:tc>
        <w:tc>
          <w:tcPr>
            <w:tcW w:w="7285" w:type="dxa"/>
          </w:tcPr>
          <w:p w14:paraId="1ADC5476" w14:textId="77777777" w:rsidR="00A51C31" w:rsidRPr="00176D33" w:rsidRDefault="00A51C31" w:rsidP="00F44D26">
            <w:pPr>
              <w:pStyle w:val="TableEntry"/>
            </w:pPr>
            <w:r w:rsidRPr="00176D33">
              <w:t xml:space="preserve">Metadata </w:t>
            </w:r>
            <w:r w:rsidR="00F44D26" w:rsidRPr="00176D33">
              <w:t>U</w:t>
            </w:r>
            <w:r w:rsidRPr="00176D33">
              <w:t xml:space="preserve">sed in Document Sharing </w:t>
            </w:r>
            <w:r w:rsidR="00F44D26" w:rsidRPr="00176D33">
              <w:t>P</w:t>
            </w:r>
            <w:r w:rsidRPr="00176D33">
              <w:t>rofiles</w:t>
            </w:r>
          </w:p>
        </w:tc>
      </w:tr>
    </w:tbl>
    <w:p w14:paraId="6466D300" w14:textId="77777777" w:rsidR="005629A6" w:rsidRPr="00176D33" w:rsidRDefault="005629A6" w:rsidP="005629A6">
      <w:pPr>
        <w:pStyle w:val="BodyText"/>
      </w:pPr>
    </w:p>
    <w:p w14:paraId="57B99ECF" w14:textId="6B127CE5" w:rsidR="005629A6" w:rsidRPr="00176D33" w:rsidRDefault="005629A6" w:rsidP="00532AE7">
      <w:pPr>
        <w:pStyle w:val="Heading3"/>
        <w:numPr>
          <w:ilvl w:val="2"/>
          <w:numId w:val="0"/>
        </w:numPr>
        <w:rPr>
          <w:noProof w:val="0"/>
        </w:rPr>
      </w:pPr>
      <w:bookmarkStart w:id="189" w:name="_Toc300671812"/>
      <w:bookmarkStart w:id="190" w:name="_Toc470006991"/>
      <w:bookmarkStart w:id="191" w:name="_Toc480817717"/>
      <w:bookmarkStart w:id="192" w:name="_Toc480817827"/>
      <w:bookmarkStart w:id="193" w:name="_Toc76064758"/>
      <w:r w:rsidRPr="00176D33">
        <w:rPr>
          <w:noProof w:val="0"/>
        </w:rPr>
        <w:lastRenderedPageBreak/>
        <w:t xml:space="preserve">3.62.4 </w:t>
      </w:r>
      <w:bookmarkEnd w:id="189"/>
      <w:bookmarkEnd w:id="190"/>
      <w:bookmarkEnd w:id="191"/>
      <w:bookmarkEnd w:id="192"/>
      <w:r w:rsidR="00604BC9" w:rsidRPr="00176D33">
        <w:rPr>
          <w:noProof w:val="0"/>
        </w:rPr>
        <w:t>Messages</w:t>
      </w:r>
      <w:bookmarkEnd w:id="193"/>
    </w:p>
    <w:bookmarkStart w:id="194" w:name="_MON_1443424450"/>
    <w:bookmarkStart w:id="195" w:name="_MON_1203875449"/>
    <w:bookmarkStart w:id="196" w:name="_MON_1208434689"/>
    <w:bookmarkStart w:id="197" w:name="_MON_1208585587"/>
    <w:bookmarkStart w:id="198" w:name="_MON_1209191714"/>
    <w:bookmarkEnd w:id="194"/>
    <w:bookmarkEnd w:id="195"/>
    <w:bookmarkEnd w:id="196"/>
    <w:bookmarkEnd w:id="197"/>
    <w:bookmarkEnd w:id="198"/>
    <w:bookmarkStart w:id="199" w:name="_MON_1214914307"/>
    <w:bookmarkEnd w:id="199"/>
    <w:p w14:paraId="070E560D" w14:textId="4728195F" w:rsidR="005629A6" w:rsidRPr="00176D33" w:rsidRDefault="004D5A7A" w:rsidP="005629A6">
      <w:pPr>
        <w:pStyle w:val="BodyText"/>
        <w:jc w:val="center"/>
        <w:rPr>
          <w:b/>
          <w:bCs/>
          <w:sz w:val="20"/>
        </w:rPr>
      </w:pPr>
      <w:r w:rsidRPr="00176D33">
        <w:rPr>
          <w:b/>
          <w:bCs/>
          <w:noProof/>
          <w:sz w:val="20"/>
        </w:rPr>
        <w:object w:dxaOrig="4720" w:dyaOrig="3760" w14:anchorId="464CC091">
          <v:shape id="_x0000_i1026" type="#_x0000_t75" alt="" style="width:237pt;height:186.75pt;mso-width-percent:0;mso-height-percent:0;mso-width-percent:0;mso-height-percent:0" o:ole="">
            <v:imagedata r:id="rId37" o:title=""/>
          </v:shape>
          <o:OLEObject Type="Embed" ProgID="Word.Picture.8" ShapeID="_x0000_i1026" DrawAspect="Content" ObjectID="_1714140541" r:id="rId38"/>
        </w:object>
      </w:r>
    </w:p>
    <w:p w14:paraId="68623876" w14:textId="173F00D3" w:rsidR="00604BC9" w:rsidRPr="00176D33" w:rsidRDefault="00604BC9" w:rsidP="00CE201F">
      <w:pPr>
        <w:pStyle w:val="FigureTitle"/>
      </w:pPr>
      <w:r w:rsidRPr="00176D33">
        <w:t>Figure 3.62.4-1: Interaction Diagram</w:t>
      </w:r>
    </w:p>
    <w:p w14:paraId="65E708E7" w14:textId="313FA813" w:rsidR="005629A6" w:rsidRPr="00176D33" w:rsidRDefault="005629A6" w:rsidP="00B04CA1">
      <w:pPr>
        <w:pStyle w:val="Heading4"/>
        <w:numPr>
          <w:ilvl w:val="0"/>
          <w:numId w:val="0"/>
        </w:numPr>
        <w:rPr>
          <w:noProof w:val="0"/>
        </w:rPr>
      </w:pPr>
      <w:bookmarkStart w:id="200" w:name="_Toc300671813"/>
      <w:bookmarkStart w:id="201" w:name="_Toc470006992"/>
      <w:bookmarkStart w:id="202" w:name="_Toc480817718"/>
      <w:bookmarkStart w:id="203" w:name="_Toc480817828"/>
      <w:bookmarkStart w:id="204" w:name="_Toc76064759"/>
      <w:r w:rsidRPr="00176D33">
        <w:rPr>
          <w:noProof w:val="0"/>
        </w:rPr>
        <w:t>3.62.4.1 Remove Metadata Request</w:t>
      </w:r>
      <w:bookmarkEnd w:id="200"/>
      <w:bookmarkEnd w:id="201"/>
      <w:bookmarkEnd w:id="202"/>
      <w:bookmarkEnd w:id="203"/>
      <w:bookmarkEnd w:id="204"/>
    </w:p>
    <w:p w14:paraId="6B4D82D2" w14:textId="77777777" w:rsidR="005629A6" w:rsidRPr="00176D33" w:rsidRDefault="005629A6" w:rsidP="005629A6">
      <w:pPr>
        <w:pStyle w:val="BodyText"/>
      </w:pPr>
      <w:r w:rsidRPr="00176D33">
        <w:t xml:space="preserve">The Remove Metadata Request message is used to request the removal of one or more metadata objects from a </w:t>
      </w:r>
      <w:r w:rsidR="005462FF" w:rsidRPr="00176D33">
        <w:t>Document Registry</w:t>
      </w:r>
      <w:r w:rsidRPr="00176D33">
        <w:t xml:space="preserve">. </w:t>
      </w:r>
    </w:p>
    <w:p w14:paraId="17A0AAA0" w14:textId="77777777" w:rsidR="005629A6" w:rsidRPr="00176D33" w:rsidRDefault="005629A6" w:rsidP="00B04CA1">
      <w:pPr>
        <w:pStyle w:val="Heading5"/>
        <w:numPr>
          <w:ilvl w:val="0"/>
          <w:numId w:val="0"/>
        </w:numPr>
        <w:rPr>
          <w:noProof w:val="0"/>
        </w:rPr>
      </w:pPr>
      <w:bookmarkStart w:id="205" w:name="_Toc300671814"/>
      <w:bookmarkStart w:id="206" w:name="_Toc470006993"/>
      <w:bookmarkStart w:id="207" w:name="_Toc480817719"/>
      <w:bookmarkStart w:id="208" w:name="_Toc480817829"/>
      <w:bookmarkStart w:id="209" w:name="_Toc76064760"/>
      <w:r w:rsidRPr="00176D33">
        <w:rPr>
          <w:noProof w:val="0"/>
        </w:rPr>
        <w:t>3.62.4.1.1 Trigger Events</w:t>
      </w:r>
      <w:bookmarkEnd w:id="205"/>
      <w:bookmarkEnd w:id="206"/>
      <w:bookmarkEnd w:id="207"/>
      <w:bookmarkEnd w:id="208"/>
      <w:bookmarkEnd w:id="209"/>
    </w:p>
    <w:p w14:paraId="5594AAC3" w14:textId="505BC4E5" w:rsidR="00C40327" w:rsidRPr="00176D33" w:rsidRDefault="005629A6" w:rsidP="00A2182E">
      <w:pPr>
        <w:pStyle w:val="BodyText"/>
      </w:pPr>
      <w:bookmarkStart w:id="210" w:name="_Toc300671815"/>
      <w:bookmarkStart w:id="211" w:name="_Toc470006994"/>
      <w:r w:rsidRPr="00176D33">
        <w:rPr>
          <w:iCs/>
        </w:rPr>
        <w:t xml:space="preserve">The </w:t>
      </w:r>
      <w:r w:rsidR="00D23FC0" w:rsidRPr="00176D33">
        <w:rPr>
          <w:iCs/>
        </w:rPr>
        <w:t>Document Administrator</w:t>
      </w:r>
      <w:r w:rsidRPr="00176D33">
        <w:rPr>
          <w:iCs/>
        </w:rPr>
        <w:t xml:space="preserve"> has identified a </w:t>
      </w:r>
      <w:r w:rsidR="00D74F7A" w:rsidRPr="00176D33">
        <w:rPr>
          <w:iCs/>
        </w:rPr>
        <w:t xml:space="preserve">list </w:t>
      </w:r>
      <w:r w:rsidRPr="00176D33">
        <w:rPr>
          <w:iCs/>
        </w:rPr>
        <w:t xml:space="preserve">of metadata objects to be removed from a </w:t>
      </w:r>
      <w:r w:rsidR="00D23FC0" w:rsidRPr="00176D33">
        <w:rPr>
          <w:iCs/>
        </w:rPr>
        <w:t>Document Registry</w:t>
      </w:r>
      <w:r w:rsidR="00A2182E" w:rsidRPr="00176D33">
        <w:rPr>
          <w:iCs/>
        </w:rPr>
        <w:t xml:space="preserve"> </w:t>
      </w:r>
      <w:r w:rsidR="00C560FD" w:rsidRPr="00176D33">
        <w:t>using</w:t>
      </w:r>
      <w:r w:rsidRPr="00176D33">
        <w:t xml:space="preserve"> </w:t>
      </w:r>
      <w:r w:rsidR="007052A8" w:rsidRPr="00176D33">
        <w:t xml:space="preserve">one or more </w:t>
      </w:r>
      <w:hyperlink r:id="rId39" w:history="1">
        <w:r w:rsidRPr="00176D33">
          <w:rPr>
            <w:rStyle w:val="Hyperlink"/>
          </w:rPr>
          <w:t>Registry Stored Query</w:t>
        </w:r>
      </w:hyperlink>
      <w:r w:rsidRPr="00176D33">
        <w:t xml:space="preserve"> [ITI-18] transaction</w:t>
      </w:r>
      <w:r w:rsidR="007052A8" w:rsidRPr="00176D33">
        <w:t>s</w:t>
      </w:r>
      <w:r w:rsidRPr="00176D33">
        <w:t xml:space="preserve"> or </w:t>
      </w:r>
      <w:r w:rsidR="00C40327" w:rsidRPr="00176D33">
        <w:t>other means</w:t>
      </w:r>
      <w:r w:rsidRPr="00176D33">
        <w:t>.</w:t>
      </w:r>
      <w:r w:rsidR="00D8710E" w:rsidRPr="00176D33">
        <w:t xml:space="preserve"> </w:t>
      </w:r>
      <w:r w:rsidR="005462FF" w:rsidRPr="00176D33">
        <w:t>This list may contain metadata objects that reference more than one patient identifier.</w:t>
      </w:r>
    </w:p>
    <w:p w14:paraId="6DEE0906" w14:textId="55E24E5D" w:rsidR="00680916" w:rsidRPr="00176D33" w:rsidRDefault="00295BC3" w:rsidP="00295BC3">
      <w:pPr>
        <w:pStyle w:val="BodyText"/>
      </w:pPr>
      <w:r w:rsidRPr="00176D33">
        <w:t>T</w:t>
      </w:r>
      <w:r w:rsidR="00680916" w:rsidRPr="00176D33">
        <w:t xml:space="preserve">he Document Administrator </w:t>
      </w:r>
      <w:r w:rsidRPr="00176D33">
        <w:t xml:space="preserve">shall form a request </w:t>
      </w:r>
      <w:r w:rsidR="00680916" w:rsidRPr="00176D33">
        <w:t xml:space="preserve">that </w:t>
      </w:r>
      <w:r w:rsidRPr="00176D33">
        <w:t xml:space="preserve">would leave the </w:t>
      </w:r>
      <w:r w:rsidR="00680916" w:rsidRPr="00176D33">
        <w:t>Document Registry in a consistent state</w:t>
      </w:r>
      <w:r w:rsidR="0077263B" w:rsidRPr="00176D33">
        <w:t>.</w:t>
      </w:r>
      <w:r w:rsidRPr="00176D33" w:rsidDel="00295BC3">
        <w:t xml:space="preserve"> </w:t>
      </w:r>
    </w:p>
    <w:p w14:paraId="5FDD168D" w14:textId="77777777" w:rsidR="005629A6" w:rsidRPr="00176D33" w:rsidRDefault="005629A6" w:rsidP="00103849">
      <w:pPr>
        <w:pStyle w:val="Heading5"/>
        <w:numPr>
          <w:ilvl w:val="0"/>
          <w:numId w:val="0"/>
        </w:numPr>
        <w:rPr>
          <w:noProof w:val="0"/>
        </w:rPr>
      </w:pPr>
      <w:bookmarkStart w:id="212" w:name="_Toc480817720"/>
      <w:bookmarkStart w:id="213" w:name="_Toc480817830"/>
      <w:bookmarkStart w:id="214" w:name="_Toc76064761"/>
      <w:r w:rsidRPr="00176D33">
        <w:rPr>
          <w:noProof w:val="0"/>
        </w:rPr>
        <w:t>3.62.4.1.2 Message Semantics</w:t>
      </w:r>
      <w:bookmarkEnd w:id="210"/>
      <w:bookmarkEnd w:id="211"/>
      <w:bookmarkEnd w:id="212"/>
      <w:bookmarkEnd w:id="213"/>
      <w:bookmarkEnd w:id="214"/>
    </w:p>
    <w:p w14:paraId="3FB7044D" w14:textId="4F446C9F" w:rsidR="005629A6" w:rsidRPr="00176D33" w:rsidRDefault="005629A6" w:rsidP="00295BC3">
      <w:pPr>
        <w:pStyle w:val="BodyText"/>
      </w:pPr>
      <w:r w:rsidRPr="00176D33">
        <w:t>The Remove Documents Request message shall use SOAP 1.2</w:t>
      </w:r>
      <w:r w:rsidR="0004277A" w:rsidRPr="00176D33">
        <w:t xml:space="preserve"> and Simple SOAP (</w:t>
      </w:r>
      <w:r w:rsidR="009C4A38" w:rsidRPr="00176D33">
        <w:t>s</w:t>
      </w:r>
      <w:r w:rsidR="0004277A" w:rsidRPr="00176D33">
        <w:t xml:space="preserve">ee </w:t>
      </w:r>
      <w:hyperlink r:id="rId40" w:anchor="V.8.1" w:history="1">
        <w:r w:rsidR="0004277A" w:rsidRPr="00176D33">
          <w:rPr>
            <w:rStyle w:val="Hyperlink"/>
          </w:rPr>
          <w:t>ITI TF-2: V.8.1</w:t>
        </w:r>
      </w:hyperlink>
      <w:r w:rsidR="0004277A" w:rsidRPr="00176D33">
        <w:t>)</w:t>
      </w:r>
      <w:r w:rsidRPr="00176D33">
        <w:t xml:space="preserve">. Implementers of this transaction shall comply with all requirements described in </w:t>
      </w:r>
      <w:hyperlink r:id="rId41" w:history="1">
        <w:r w:rsidRPr="00176D33">
          <w:rPr>
            <w:rStyle w:val="Hyperlink"/>
          </w:rPr>
          <w:t>ITI TF-2: Appendix V</w:t>
        </w:r>
      </w:hyperlink>
      <w:r w:rsidR="00B25D89" w:rsidRPr="00176D33">
        <w:t xml:space="preserve"> - </w:t>
      </w:r>
      <w:r w:rsidRPr="00176D33">
        <w:t>Web Services for IHE Transactions.</w:t>
      </w:r>
    </w:p>
    <w:p w14:paraId="6B2CD915" w14:textId="2AFB4947" w:rsidR="005629A6" w:rsidRPr="00176D33" w:rsidRDefault="005629A6" w:rsidP="005629A6">
      <w:pPr>
        <w:pStyle w:val="BodyText"/>
      </w:pPr>
      <w:r w:rsidRPr="00176D33">
        <w:t xml:space="preserve">XML namespace prefixes used in text and examples below are for informational purposes only and documented in </w:t>
      </w:r>
      <w:hyperlink r:id="rId42" w:anchor="V.2.4" w:history="1">
        <w:r w:rsidR="00631700" w:rsidRPr="00176D33">
          <w:rPr>
            <w:rStyle w:val="Hyperlink"/>
          </w:rPr>
          <w:t>ITI TF-2: V.2.4</w:t>
        </w:r>
      </w:hyperlink>
      <w:r w:rsidR="00631700" w:rsidRPr="00176D33">
        <w:t>.</w:t>
      </w:r>
    </w:p>
    <w:p w14:paraId="3290F609" w14:textId="77777777" w:rsidR="005629A6" w:rsidRPr="00176D33" w:rsidRDefault="005629A6" w:rsidP="005629A6">
      <w:pPr>
        <w:pStyle w:val="BodyText"/>
      </w:pPr>
      <w:r w:rsidRPr="00176D33">
        <w:t>The requirements for the request message are as follows:</w:t>
      </w:r>
    </w:p>
    <w:p w14:paraId="4F2C25FB" w14:textId="77777777" w:rsidR="005629A6" w:rsidRPr="00176D33" w:rsidRDefault="005629A6" w:rsidP="00887A26">
      <w:pPr>
        <w:pStyle w:val="ListNumber2"/>
        <w:numPr>
          <w:ilvl w:val="0"/>
          <w:numId w:val="59"/>
        </w:numPr>
      </w:pPr>
      <w:r w:rsidRPr="00176D33">
        <w:t>&lt;wsa:Action/&gt; SOAP element shall contain the value urn:ihe:iti:2010:DeleteDocumentSet</w:t>
      </w:r>
    </w:p>
    <w:p w14:paraId="6BB9E6D2" w14:textId="4D8CC689" w:rsidR="005629A6" w:rsidRPr="00176D33" w:rsidRDefault="005629A6" w:rsidP="00887A26">
      <w:pPr>
        <w:pStyle w:val="ListNumber2"/>
        <w:numPr>
          <w:ilvl w:val="0"/>
          <w:numId w:val="59"/>
        </w:numPr>
      </w:pPr>
      <w:r w:rsidRPr="00176D33">
        <w:lastRenderedPageBreak/>
        <w:t>&lt;soap12:Body</w:t>
      </w:r>
      <w:r w:rsidR="00DF1E12" w:rsidRPr="00176D33">
        <w:t>/</w:t>
      </w:r>
      <w:r w:rsidRPr="00176D33">
        <w:t xml:space="preserve">&gt; </w:t>
      </w:r>
      <w:r w:rsidR="002F07DA" w:rsidRPr="00176D33">
        <w:t xml:space="preserve">SOAP element </w:t>
      </w:r>
      <w:r w:rsidRPr="00176D33">
        <w:t>shall contain one &lt;lcm:RemoveObjectsRequest/&gt; element</w:t>
      </w:r>
    </w:p>
    <w:p w14:paraId="55D901EB" w14:textId="77777777" w:rsidR="005629A6" w:rsidRPr="00176D33" w:rsidRDefault="005629A6" w:rsidP="00887A26">
      <w:pPr>
        <w:pStyle w:val="ListNumber2"/>
        <w:numPr>
          <w:ilvl w:val="0"/>
          <w:numId w:val="59"/>
        </w:numPr>
      </w:pPr>
      <w:r w:rsidRPr="00176D33">
        <w:t xml:space="preserve">&lt;lcm:RemoveObjectsRequest/&gt; element shall contain one &lt;rim:ObjectRefList/&gt; element. </w:t>
      </w:r>
    </w:p>
    <w:p w14:paraId="012B897D" w14:textId="77777777" w:rsidR="005629A6" w:rsidRPr="00176D33" w:rsidRDefault="005629A6" w:rsidP="00887A26">
      <w:pPr>
        <w:pStyle w:val="ListNumber2"/>
        <w:numPr>
          <w:ilvl w:val="0"/>
          <w:numId w:val="59"/>
        </w:numPr>
      </w:pPr>
      <w:r w:rsidRPr="00176D33">
        <w:t xml:space="preserve">&lt;rim:ObjectRefList/&gt; element shall contain one or more &lt;rim:ObjectRef/&gt; elements, each one containing the entryUUID of an individual metadata object that the </w:t>
      </w:r>
      <w:r w:rsidR="00B55C70" w:rsidRPr="00176D33">
        <w:t>Document Administrator</w:t>
      </w:r>
      <w:r w:rsidRPr="00176D33">
        <w:t xml:space="preserve"> wants removed from the </w:t>
      </w:r>
      <w:r w:rsidR="00B55C70" w:rsidRPr="00176D33">
        <w:t>Document Registry</w:t>
      </w:r>
      <w:r w:rsidRPr="00176D33">
        <w:t xml:space="preserve">. </w:t>
      </w:r>
      <w:r w:rsidR="00DA4321" w:rsidRPr="00176D33">
        <w:t>The metadata objects may belong to more than one patient.</w:t>
      </w:r>
    </w:p>
    <w:p w14:paraId="7E463036" w14:textId="50545225" w:rsidR="005629A6" w:rsidRPr="00176D33" w:rsidRDefault="005629A6" w:rsidP="0003638A">
      <w:pPr>
        <w:pStyle w:val="Note"/>
        <w:ind w:left="1267"/>
      </w:pPr>
      <w:r w:rsidRPr="00176D33">
        <w:t xml:space="preserve">Note: </w:t>
      </w:r>
      <w:r w:rsidR="00493A4C" w:rsidRPr="00176D33">
        <w:t xml:space="preserve">The requirement </w:t>
      </w:r>
      <w:r w:rsidRPr="00176D33">
        <w:t xml:space="preserve">for </w:t>
      </w:r>
      <w:r w:rsidR="004B70D1" w:rsidRPr="00176D33">
        <w:t xml:space="preserve">the </w:t>
      </w:r>
      <w:r w:rsidRPr="00176D33">
        <w:t>SOAP Action element reflect</w:t>
      </w:r>
      <w:r w:rsidR="004B70D1" w:rsidRPr="00176D33">
        <w:t>s</w:t>
      </w:r>
      <w:r w:rsidRPr="00176D33">
        <w:t xml:space="preserve"> the historical name for this transaction.</w:t>
      </w:r>
    </w:p>
    <w:p w14:paraId="65B48379" w14:textId="11A89B95" w:rsidR="005629A6" w:rsidRPr="00176D33" w:rsidRDefault="008F15D0" w:rsidP="005629A6">
      <w:pPr>
        <w:pStyle w:val="BodyText"/>
      </w:pPr>
      <w:r w:rsidRPr="00176D33">
        <w:t>The following components of the &lt;</w:t>
      </w:r>
      <w:r w:rsidR="00B25D89" w:rsidRPr="00176D33">
        <w:t>lcm</w:t>
      </w:r>
      <w:r w:rsidRPr="00176D33">
        <w:t>:RemoveObjectsRequest/&gt; shall not be used:</w:t>
      </w:r>
    </w:p>
    <w:p w14:paraId="5924A813" w14:textId="77777777" w:rsidR="005629A6" w:rsidRPr="00176D33" w:rsidRDefault="005629A6" w:rsidP="00887A26">
      <w:pPr>
        <w:pStyle w:val="ListNumber2"/>
        <w:numPr>
          <w:ilvl w:val="0"/>
          <w:numId w:val="64"/>
        </w:numPr>
      </w:pPr>
      <w:r w:rsidRPr="00176D33">
        <w:t xml:space="preserve">&lt;rim:AdhocQuery/&gt; - Object removal is specified only by </w:t>
      </w:r>
      <w:r w:rsidR="00B55C70" w:rsidRPr="00176D33">
        <w:t>using</w:t>
      </w:r>
      <w:r w:rsidRPr="00176D33">
        <w:t xml:space="preserve"> &lt;rim:ObjectRefList/&gt;.</w:t>
      </w:r>
    </w:p>
    <w:p w14:paraId="6E50C90D" w14:textId="77777777" w:rsidR="005629A6" w:rsidRPr="00176D33" w:rsidRDefault="005629A6" w:rsidP="00887A26">
      <w:pPr>
        <w:pStyle w:val="ListNumber2"/>
        <w:numPr>
          <w:ilvl w:val="0"/>
          <w:numId w:val="59"/>
        </w:numPr>
      </w:pPr>
      <w:r w:rsidRPr="00176D33">
        <w:t>&lt;lcm:RemoveObjectsRequest</w:t>
      </w:r>
      <w:r w:rsidR="008B579A" w:rsidRPr="00176D33">
        <w:t>/</w:t>
      </w:r>
      <w:r w:rsidRPr="00176D33">
        <w:t xml:space="preserve">@deletionScope/&gt; - </w:t>
      </w:r>
      <w:r w:rsidR="006C0A38" w:rsidRPr="00176D33">
        <w:t xml:space="preserve">The </w:t>
      </w:r>
      <w:r w:rsidRPr="00176D33">
        <w:t xml:space="preserve">behavior specified </w:t>
      </w:r>
      <w:r w:rsidR="006C0A38" w:rsidRPr="00176D33">
        <w:t xml:space="preserve">for this attribute </w:t>
      </w:r>
      <w:r w:rsidRPr="00176D33">
        <w:t>in the ebRS standard is not currently supported in IHE profiles.</w:t>
      </w:r>
    </w:p>
    <w:p w14:paraId="2C3DE3FF" w14:textId="0F07F54B" w:rsidR="005629A6" w:rsidRPr="00176D33" w:rsidRDefault="005629A6" w:rsidP="005629A6">
      <w:pPr>
        <w:pStyle w:val="BodyText"/>
      </w:pPr>
      <w:r w:rsidRPr="00176D33">
        <w:t xml:space="preserve">A full XML Schema Document for the </w:t>
      </w:r>
      <w:r w:rsidR="00C560FD" w:rsidRPr="00176D33">
        <w:t xml:space="preserve">RMD </w:t>
      </w:r>
      <w:r w:rsidR="00B876ED" w:rsidRPr="00176D33">
        <w:t xml:space="preserve">Profile </w:t>
      </w:r>
      <w:r w:rsidRPr="00176D33">
        <w:t>is available online</w:t>
      </w:r>
      <w:r w:rsidR="00D331CA" w:rsidRPr="00176D33">
        <w:t xml:space="preserve">: </w:t>
      </w:r>
      <w:r w:rsidRPr="00176D33">
        <w:t xml:space="preserve"> see </w:t>
      </w:r>
      <w:hyperlink r:id="rId43" w:history="1">
        <w:r w:rsidRPr="00176D33">
          <w:rPr>
            <w:rStyle w:val="Hyperlink"/>
          </w:rPr>
          <w:t>ITI TF-2: Appendix W</w:t>
        </w:r>
      </w:hyperlink>
      <w:r w:rsidR="00F44D26" w:rsidRPr="00176D33">
        <w:t xml:space="preserve"> - Implementation Material</w:t>
      </w:r>
      <w:r w:rsidRPr="00176D33">
        <w:t>.</w:t>
      </w:r>
    </w:p>
    <w:p w14:paraId="5D60733E" w14:textId="742521B5" w:rsidR="005629A6" w:rsidRPr="00176D33" w:rsidRDefault="00412525" w:rsidP="005629A6">
      <w:pPr>
        <w:pStyle w:val="BodyText"/>
      </w:pPr>
      <w:r w:rsidRPr="00176D33">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61045F" w:rsidRPr="00302962"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61045F"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">
                <v:textbox>
                  <w:txbxContent>
                    <w:p w14:paraId="72221FE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61045F" w:rsidRPr="00302962"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w:t>
                      </w:r>
                      <w:r w:rsidRPr="00302962">
                        <w:rPr>
                          <w:rFonts w:ascii="Courier New" w:hAnsi="Courier New" w:cs="Courier New"/>
                          <w:sz w:val="16"/>
                        </w:rPr>
                        <w:t>lcm:RemoveObjectsRequest xmlns:lcm="urn:oasis:names:tc:ebxml-regrep:xsd:lcm:3.0"&gt;</w:t>
                      </w:r>
                    </w:p>
                    <w:p w14:paraId="6FC07B48"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61045F"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176D33">
        <w:t>Below is an example of the SOAP Body for a Remove Metadata Request message:</w:t>
      </w:r>
    </w:p>
    <w:p w14:paraId="583207E9" w14:textId="77777777" w:rsidR="005629A6" w:rsidRPr="00176D33" w:rsidRDefault="005629A6" w:rsidP="005629A6">
      <w:pPr>
        <w:pStyle w:val="Heading5"/>
        <w:numPr>
          <w:ilvl w:val="0"/>
          <w:numId w:val="0"/>
        </w:numPr>
        <w:ind w:left="1008" w:hanging="1008"/>
        <w:rPr>
          <w:noProof w:val="0"/>
        </w:rPr>
      </w:pPr>
      <w:bookmarkStart w:id="215" w:name="_Toc300671816"/>
      <w:bookmarkStart w:id="216" w:name="_Toc470006995"/>
      <w:bookmarkStart w:id="217" w:name="_Toc480817721"/>
      <w:bookmarkStart w:id="218" w:name="_Toc480817831"/>
      <w:bookmarkStart w:id="219" w:name="_Toc76064762"/>
      <w:r w:rsidRPr="00176D33">
        <w:rPr>
          <w:noProof w:val="0"/>
        </w:rPr>
        <w:t>3.62.4.1.3 Expected Actions</w:t>
      </w:r>
      <w:bookmarkEnd w:id="215"/>
      <w:bookmarkEnd w:id="216"/>
      <w:bookmarkEnd w:id="217"/>
      <w:bookmarkEnd w:id="218"/>
      <w:bookmarkEnd w:id="219"/>
    </w:p>
    <w:p w14:paraId="12664F30" w14:textId="0CBAC51C" w:rsidR="005629A6" w:rsidRPr="00176D33" w:rsidRDefault="005629A6" w:rsidP="005629A6">
      <w:pPr>
        <w:pStyle w:val="BodyText"/>
      </w:pPr>
      <w:r w:rsidRPr="00176D33">
        <w:t xml:space="preserve">Upon receipt of a Remove Metadata Request message, the </w:t>
      </w:r>
      <w:r w:rsidR="00D23FC0" w:rsidRPr="00176D33">
        <w:rPr>
          <w:iCs/>
        </w:rPr>
        <w:t>Document Registry</w:t>
      </w:r>
      <w:r w:rsidR="00D23FC0" w:rsidRPr="00176D33">
        <w:t xml:space="preserve"> </w:t>
      </w:r>
      <w:r w:rsidRPr="00176D33">
        <w:t>shall process the request</w:t>
      </w:r>
      <w:r w:rsidR="004C0725" w:rsidRPr="00176D33">
        <w:t>,</w:t>
      </w:r>
      <w:r w:rsidR="0077263B" w:rsidRPr="00176D33">
        <w:t xml:space="preserve"> in accordance with local policy</w:t>
      </w:r>
      <w:r w:rsidRPr="00176D33">
        <w:t>.</w:t>
      </w:r>
    </w:p>
    <w:p w14:paraId="670C462F" w14:textId="65E51F2C" w:rsidR="00DC66B9" w:rsidRPr="00176D33" w:rsidRDefault="00DC66B9" w:rsidP="00DC66B9">
      <w:pPr>
        <w:pStyle w:val="BodyText"/>
        <w:rPr>
          <w:bCs/>
        </w:rPr>
      </w:pPr>
      <w:r w:rsidRPr="00176D33">
        <w:rPr>
          <w:bCs/>
        </w:rPr>
        <w:t xml:space="preserve">The </w:t>
      </w:r>
      <w:r w:rsidRPr="00176D33">
        <w:rPr>
          <w:iCs/>
        </w:rPr>
        <w:t>Document Registry</w:t>
      </w:r>
      <w:r w:rsidRPr="00176D33">
        <w:rPr>
          <w:bCs/>
        </w:rPr>
        <w:t xml:space="preserve"> shall be capable of accepting a </w:t>
      </w:r>
      <w:r w:rsidR="00FD4F50" w:rsidRPr="00176D33">
        <w:rPr>
          <w:bCs/>
        </w:rPr>
        <w:t>request</w:t>
      </w:r>
      <w:r w:rsidRPr="00176D33">
        <w:rPr>
          <w:bCs/>
        </w:rPr>
        <w:t xml:space="preserve"> to remove multiple metadata objects.</w:t>
      </w:r>
    </w:p>
    <w:p w14:paraId="66486849" w14:textId="77777777" w:rsidR="005629A6" w:rsidRPr="00176D33" w:rsidRDefault="005629A6" w:rsidP="005629A6">
      <w:pPr>
        <w:pStyle w:val="BodyText"/>
      </w:pPr>
      <w:r w:rsidRPr="00176D33">
        <w:t xml:space="preserve">A </w:t>
      </w:r>
      <w:r w:rsidR="00B55C70" w:rsidRPr="00176D33">
        <w:t>Document Registry</w:t>
      </w:r>
      <w:r w:rsidRPr="00176D33">
        <w:t xml:space="preserve"> shall </w:t>
      </w:r>
      <w:r w:rsidR="00615EEF" w:rsidRPr="00176D33">
        <w:t xml:space="preserve">process </w:t>
      </w:r>
      <w:r w:rsidRPr="00176D33">
        <w:t>the received message as follows:</w:t>
      </w:r>
    </w:p>
    <w:p w14:paraId="02D59955" w14:textId="77777777" w:rsidR="005629A6" w:rsidRPr="00176D33" w:rsidRDefault="005629A6" w:rsidP="005629A6">
      <w:pPr>
        <w:pStyle w:val="BodyText"/>
      </w:pPr>
      <w:r w:rsidRPr="00176D33">
        <w:t xml:space="preserve">For each &lt;rim:ObjectRef/&gt;, the </w:t>
      </w:r>
      <w:r w:rsidR="00B55C70" w:rsidRPr="00176D33">
        <w:t>Document Registry</w:t>
      </w:r>
      <w:r w:rsidRPr="00176D33">
        <w:t xml:space="preserve"> shall:</w:t>
      </w:r>
    </w:p>
    <w:p w14:paraId="5767F911" w14:textId="77777777" w:rsidR="005629A6" w:rsidRPr="00176D33" w:rsidRDefault="005629A6" w:rsidP="00887A26">
      <w:pPr>
        <w:pStyle w:val="ListNumber2"/>
        <w:numPr>
          <w:ilvl w:val="0"/>
          <w:numId w:val="65"/>
        </w:numPr>
      </w:pPr>
      <w:r w:rsidRPr="00176D33">
        <w:t>Verify the entryUUID is found</w:t>
      </w:r>
      <w:r w:rsidR="00B04CA1" w:rsidRPr="00176D33">
        <w:t xml:space="preserve">. </w:t>
      </w:r>
      <w:r w:rsidRPr="00176D33">
        <w:t xml:space="preserve">If a received value is not known to the system, the </w:t>
      </w:r>
      <w:r w:rsidR="00B55C70" w:rsidRPr="00176D33">
        <w:t>Document Registry</w:t>
      </w:r>
      <w:r w:rsidRPr="00176D33">
        <w:t xml:space="preserve"> shall generate and return an UnresolvedReferenceException error. </w:t>
      </w:r>
    </w:p>
    <w:p w14:paraId="4ACADAF1" w14:textId="0C505B50" w:rsidR="003541CA" w:rsidRPr="00176D33" w:rsidRDefault="003541CA" w:rsidP="00887A26">
      <w:pPr>
        <w:pStyle w:val="ListNumber2"/>
      </w:pPr>
      <w:r w:rsidRPr="00176D33">
        <w:t>V</w:t>
      </w:r>
      <w:r w:rsidR="005629A6" w:rsidRPr="00176D33">
        <w:t xml:space="preserve">erify </w:t>
      </w:r>
      <w:r w:rsidR="00CE1014" w:rsidRPr="00176D33">
        <w:t xml:space="preserve">that </w:t>
      </w:r>
      <w:r w:rsidR="005629A6" w:rsidRPr="00176D33">
        <w:t xml:space="preserve">the entryUUID </w:t>
      </w:r>
      <w:r w:rsidRPr="00176D33">
        <w:t xml:space="preserve">will no longer be </w:t>
      </w:r>
      <w:r w:rsidR="005629A6" w:rsidRPr="00176D33">
        <w:t xml:space="preserve">referenced by other metadata objects held by the </w:t>
      </w:r>
      <w:r w:rsidR="00D23FC0" w:rsidRPr="00176D33">
        <w:rPr>
          <w:iCs/>
        </w:rPr>
        <w:t>Document Registry</w:t>
      </w:r>
      <w:r w:rsidRPr="00176D33">
        <w:rPr>
          <w:iCs/>
        </w:rPr>
        <w:t xml:space="preserve"> at the conclusion of this transaction</w:t>
      </w:r>
      <w:r w:rsidR="00B04CA1" w:rsidRPr="00176D33">
        <w:t xml:space="preserve">. </w:t>
      </w:r>
      <w:r w:rsidR="005629A6" w:rsidRPr="00176D33">
        <w:t xml:space="preserve">If a metadata object </w:t>
      </w:r>
      <w:r w:rsidR="005629A6" w:rsidRPr="00176D33">
        <w:lastRenderedPageBreak/>
        <w:t>contained in the request remain</w:t>
      </w:r>
      <w:r w:rsidR="00615EEF" w:rsidRPr="00176D33">
        <w:t>s</w:t>
      </w:r>
      <w:r w:rsidR="005629A6" w:rsidRPr="00176D33">
        <w:t xml:space="preserve"> referenced, the </w:t>
      </w:r>
      <w:r w:rsidR="00D23FC0" w:rsidRPr="00176D33">
        <w:rPr>
          <w:iCs/>
        </w:rPr>
        <w:t>Document Registry</w:t>
      </w:r>
      <w:r w:rsidR="00D23FC0" w:rsidRPr="00176D33">
        <w:t xml:space="preserve"> </w:t>
      </w:r>
      <w:r w:rsidR="005629A6" w:rsidRPr="00176D33">
        <w:t>shall generate and return a ReferencesExistException error</w:t>
      </w:r>
      <w:r w:rsidR="00760E51" w:rsidRPr="00176D33">
        <w:t xml:space="preserve">. </w:t>
      </w:r>
    </w:p>
    <w:p w14:paraId="633E3141" w14:textId="5ECA1AFE" w:rsidR="005629A6" w:rsidRPr="00176D33" w:rsidRDefault="003541CA" w:rsidP="00887A26">
      <w:pPr>
        <w:pStyle w:val="ListNumber2"/>
      </w:pPr>
      <w:r w:rsidRPr="00176D33">
        <w:t>Remove the identified metadata object</w:t>
      </w:r>
      <w:r w:rsidR="004C0725" w:rsidRPr="00176D33">
        <w:t>, in accordance with the local policy</w:t>
      </w:r>
      <w:r w:rsidRPr="00176D33">
        <w:t>.</w:t>
      </w:r>
    </w:p>
    <w:p w14:paraId="4793B835" w14:textId="03076F7F" w:rsidR="004C0725" w:rsidRPr="00176D33" w:rsidRDefault="004C0725" w:rsidP="006F478A">
      <w:pPr>
        <w:pStyle w:val="BodyText"/>
      </w:pPr>
      <w:r w:rsidRPr="00176D33">
        <w:t xml:space="preserve">If an error occurs during processing, the </w:t>
      </w:r>
      <w:r w:rsidRPr="00176D33">
        <w:rPr>
          <w:iCs/>
        </w:rPr>
        <w:t>Document Registry</w:t>
      </w:r>
      <w:r w:rsidRPr="00176D33">
        <w:t xml:space="preserve"> shall return an error response to the </w:t>
      </w:r>
      <w:r w:rsidRPr="00176D33">
        <w:rPr>
          <w:iCs/>
        </w:rPr>
        <w:t>Document Administrator</w:t>
      </w:r>
      <w:r w:rsidRPr="00176D33">
        <w:t xml:space="preserve">; otherwise, the </w:t>
      </w:r>
      <w:r w:rsidRPr="00176D33">
        <w:rPr>
          <w:iCs/>
        </w:rPr>
        <w:t>Document Registry</w:t>
      </w:r>
      <w:r w:rsidRPr="00176D33">
        <w:t xml:space="preserve"> shall return a success response to the </w:t>
      </w:r>
      <w:r w:rsidRPr="00176D33">
        <w:rPr>
          <w:iCs/>
        </w:rPr>
        <w:t>Document Administrator</w:t>
      </w:r>
      <w:r w:rsidRPr="00176D33">
        <w:t xml:space="preserve">. Exception conditions and possible error messages are specified in </w:t>
      </w:r>
      <w:hyperlink r:id="rId44" w:anchor="4.2.4" w:history="1">
        <w:r w:rsidRPr="00176D33">
          <w:rPr>
            <w:rStyle w:val="Hyperlink"/>
          </w:rPr>
          <w:t>ITI TF-3: 4.2.4</w:t>
        </w:r>
      </w:hyperlink>
      <w:r w:rsidRPr="00176D33">
        <w:t xml:space="preserve"> - Success and Error Reporting.</w:t>
      </w:r>
    </w:p>
    <w:p w14:paraId="7E730FD7" w14:textId="10069A53" w:rsidR="005629A6" w:rsidRPr="00176D33" w:rsidRDefault="00B55C70" w:rsidP="00153B15">
      <w:pPr>
        <w:pStyle w:val="BodyText"/>
      </w:pPr>
      <w:r w:rsidRPr="00176D33">
        <w:t xml:space="preserve">If </w:t>
      </w:r>
      <w:r w:rsidR="004C0725" w:rsidRPr="00176D33">
        <w:t xml:space="preserve">an </w:t>
      </w:r>
      <w:r w:rsidRPr="00176D33">
        <w:t xml:space="preserve">error </w:t>
      </w:r>
      <w:r w:rsidR="004C0725" w:rsidRPr="00176D33">
        <w:t xml:space="preserve">occurs </w:t>
      </w:r>
      <w:r w:rsidRPr="00176D33">
        <w:t xml:space="preserve">during processing, the </w:t>
      </w:r>
      <w:r w:rsidR="008E3AC7" w:rsidRPr="00176D33">
        <w:t xml:space="preserve">Document Registry </w:t>
      </w:r>
      <w:r w:rsidR="006740A9" w:rsidRPr="00176D33">
        <w:t xml:space="preserve">shall </w:t>
      </w:r>
      <w:r w:rsidRPr="00176D33">
        <w:t xml:space="preserve">rollback </w:t>
      </w:r>
      <w:r w:rsidR="00A2182E" w:rsidRPr="00176D33">
        <w:t xml:space="preserve">all </w:t>
      </w:r>
      <w:r w:rsidR="00420971" w:rsidRPr="00176D33">
        <w:t xml:space="preserve">metadata </w:t>
      </w:r>
      <w:r w:rsidRPr="00176D33">
        <w:t xml:space="preserve">changes and </w:t>
      </w:r>
      <w:r w:rsidR="00825319" w:rsidRPr="00176D33">
        <w:t>return</w:t>
      </w:r>
      <w:r w:rsidR="004C0725" w:rsidRPr="00176D33">
        <w:t>s</w:t>
      </w:r>
      <w:r w:rsidRPr="00176D33">
        <w:t xml:space="preserve"> to </w:t>
      </w:r>
      <w:r w:rsidR="004C0725" w:rsidRPr="00176D33">
        <w:t xml:space="preserve">its </w:t>
      </w:r>
      <w:r w:rsidRPr="00176D33">
        <w:t xml:space="preserve">state </w:t>
      </w:r>
      <w:r w:rsidR="00AB2F25" w:rsidRPr="00176D33">
        <w:t xml:space="preserve">prior to </w:t>
      </w:r>
      <w:r w:rsidRPr="00176D33">
        <w:t xml:space="preserve">the transaction. </w:t>
      </w:r>
    </w:p>
    <w:p w14:paraId="1F33AB16" w14:textId="19F0A89F" w:rsidR="005629A6" w:rsidRPr="00176D33" w:rsidRDefault="005629A6" w:rsidP="005629A6">
      <w:pPr>
        <w:pStyle w:val="Heading4"/>
        <w:numPr>
          <w:ilvl w:val="0"/>
          <w:numId w:val="0"/>
        </w:numPr>
        <w:ind w:left="864" w:hanging="864"/>
        <w:rPr>
          <w:noProof w:val="0"/>
        </w:rPr>
      </w:pPr>
      <w:bookmarkStart w:id="220" w:name="_Toc300671817"/>
      <w:bookmarkStart w:id="221" w:name="_Toc470006996"/>
      <w:bookmarkStart w:id="222" w:name="_Toc480817722"/>
      <w:bookmarkStart w:id="223" w:name="_Toc480817832"/>
      <w:bookmarkStart w:id="224" w:name="_Toc76064763"/>
      <w:r w:rsidRPr="00176D33">
        <w:rPr>
          <w:noProof w:val="0"/>
        </w:rPr>
        <w:t>3.62.4.2 Remove Metadata Response</w:t>
      </w:r>
      <w:bookmarkEnd w:id="220"/>
      <w:bookmarkEnd w:id="221"/>
      <w:bookmarkEnd w:id="222"/>
      <w:bookmarkEnd w:id="223"/>
      <w:bookmarkEnd w:id="224"/>
    </w:p>
    <w:p w14:paraId="1C3727C3" w14:textId="77777777" w:rsidR="005629A6" w:rsidRPr="00176D33" w:rsidRDefault="005629A6" w:rsidP="005629A6">
      <w:pPr>
        <w:pStyle w:val="BodyText"/>
      </w:pPr>
      <w:r w:rsidRPr="00176D33">
        <w:t xml:space="preserve">The </w:t>
      </w:r>
      <w:r w:rsidR="00AE100F" w:rsidRPr="00176D33">
        <w:rPr>
          <w:iCs/>
        </w:rPr>
        <w:t>Document Registry</w:t>
      </w:r>
      <w:r w:rsidR="00AE100F" w:rsidRPr="00176D33">
        <w:t xml:space="preserve"> </w:t>
      </w:r>
      <w:r w:rsidRPr="00176D33">
        <w:t xml:space="preserve">shall send a Remove Metadata Response message when the processing of a Remove Metadata Request is complete. </w:t>
      </w:r>
    </w:p>
    <w:p w14:paraId="0AFD233C" w14:textId="77777777" w:rsidR="005629A6" w:rsidRPr="00176D33" w:rsidRDefault="005629A6" w:rsidP="005629A6">
      <w:pPr>
        <w:pStyle w:val="Heading5"/>
        <w:numPr>
          <w:ilvl w:val="0"/>
          <w:numId w:val="0"/>
        </w:numPr>
        <w:ind w:left="1008" w:hanging="1008"/>
        <w:rPr>
          <w:noProof w:val="0"/>
        </w:rPr>
      </w:pPr>
      <w:bookmarkStart w:id="225" w:name="_Toc300671818"/>
      <w:bookmarkStart w:id="226" w:name="_Toc470006997"/>
      <w:bookmarkStart w:id="227" w:name="_Toc480817723"/>
      <w:bookmarkStart w:id="228" w:name="_Toc480817833"/>
      <w:bookmarkStart w:id="229" w:name="_Toc76064764"/>
      <w:r w:rsidRPr="00176D33">
        <w:rPr>
          <w:noProof w:val="0"/>
        </w:rPr>
        <w:t>3.62.4.2.1 Trigger Events</w:t>
      </w:r>
      <w:bookmarkEnd w:id="225"/>
      <w:bookmarkEnd w:id="226"/>
      <w:bookmarkEnd w:id="227"/>
      <w:bookmarkEnd w:id="228"/>
      <w:bookmarkEnd w:id="229"/>
    </w:p>
    <w:p w14:paraId="2C3D5B89" w14:textId="77777777" w:rsidR="005629A6" w:rsidRPr="00176D33" w:rsidRDefault="005629A6" w:rsidP="005629A6">
      <w:pPr>
        <w:pStyle w:val="BodyText"/>
      </w:pPr>
      <w:r w:rsidRPr="00176D33">
        <w:t xml:space="preserve">The request message has been received and processed by the </w:t>
      </w:r>
      <w:r w:rsidR="00AE100F" w:rsidRPr="00176D33">
        <w:rPr>
          <w:iCs/>
        </w:rPr>
        <w:t>Document Registry</w:t>
      </w:r>
      <w:r w:rsidRPr="00176D33">
        <w:t>.</w:t>
      </w:r>
    </w:p>
    <w:p w14:paraId="48ED6D16" w14:textId="77777777" w:rsidR="005629A6" w:rsidRPr="00176D33" w:rsidRDefault="005629A6" w:rsidP="005629A6">
      <w:pPr>
        <w:pStyle w:val="Heading5"/>
        <w:numPr>
          <w:ilvl w:val="0"/>
          <w:numId w:val="0"/>
        </w:numPr>
        <w:ind w:left="1008" w:hanging="1008"/>
        <w:rPr>
          <w:noProof w:val="0"/>
        </w:rPr>
      </w:pPr>
      <w:bookmarkStart w:id="230" w:name="_Toc300671819"/>
      <w:bookmarkStart w:id="231" w:name="_Toc470006998"/>
      <w:bookmarkStart w:id="232" w:name="_Toc480817724"/>
      <w:bookmarkStart w:id="233" w:name="_Toc480817834"/>
      <w:bookmarkStart w:id="234" w:name="_Toc76064765"/>
      <w:r w:rsidRPr="00176D33">
        <w:rPr>
          <w:noProof w:val="0"/>
        </w:rPr>
        <w:t>3.62.4.2.2 Message Semantics</w:t>
      </w:r>
      <w:bookmarkEnd w:id="230"/>
      <w:bookmarkEnd w:id="231"/>
      <w:bookmarkEnd w:id="232"/>
      <w:bookmarkEnd w:id="233"/>
      <w:bookmarkEnd w:id="234"/>
    </w:p>
    <w:p w14:paraId="577EC86C" w14:textId="79502FBA" w:rsidR="005629A6" w:rsidRPr="00176D33" w:rsidRDefault="005629A6" w:rsidP="005629A6">
      <w:pPr>
        <w:pStyle w:val="BodyText"/>
      </w:pPr>
      <w:r w:rsidRPr="00176D33">
        <w:t>The Remove Metadata Response message shall use SOAP 1.2</w:t>
      </w:r>
      <w:r w:rsidR="0004277A" w:rsidRPr="00176D33">
        <w:t xml:space="preserve"> and Simple SOAP (</w:t>
      </w:r>
      <w:r w:rsidR="009C4A38" w:rsidRPr="00176D33">
        <w:t>s</w:t>
      </w:r>
      <w:r w:rsidR="0004277A" w:rsidRPr="00176D33">
        <w:t xml:space="preserve">ee </w:t>
      </w:r>
      <w:hyperlink r:id="rId45" w:anchor="V.8.1" w:history="1">
        <w:r w:rsidR="0004277A" w:rsidRPr="00176D33">
          <w:rPr>
            <w:rStyle w:val="Hyperlink"/>
          </w:rPr>
          <w:t>ITI TF-2: V.8.1</w:t>
        </w:r>
      </w:hyperlink>
      <w:r w:rsidR="0004277A" w:rsidRPr="00176D33">
        <w:t>)</w:t>
      </w:r>
      <w:r w:rsidRPr="00176D33">
        <w:t xml:space="preserve">. Implementers of this transaction shall comply with all requirements described in </w:t>
      </w:r>
      <w:hyperlink r:id="rId46" w:history="1">
        <w:r w:rsidRPr="00176D33">
          <w:rPr>
            <w:rStyle w:val="Hyperlink"/>
          </w:rPr>
          <w:t>ITI TF-2: Appendix V</w:t>
        </w:r>
      </w:hyperlink>
      <w:r w:rsidR="00CE1014" w:rsidRPr="00176D33">
        <w:t xml:space="preserve"> - </w:t>
      </w:r>
      <w:r w:rsidRPr="00176D33">
        <w:t>Web Services for IHE Transactions.</w:t>
      </w:r>
    </w:p>
    <w:p w14:paraId="35DBB27F" w14:textId="6B05F7AE" w:rsidR="005629A6" w:rsidRPr="00176D33" w:rsidRDefault="005629A6" w:rsidP="005629A6">
      <w:pPr>
        <w:pStyle w:val="BodyText"/>
      </w:pPr>
      <w:r w:rsidRPr="00176D33">
        <w:t xml:space="preserve">The Remove Metadata Response message shall carry the status of the requested operation. If the requested operation fails, the response message shall carry at least one error message. </w:t>
      </w:r>
      <w:r w:rsidR="002E0E63" w:rsidRPr="00176D33">
        <w:t xml:space="preserve">Exception </w:t>
      </w:r>
      <w:r w:rsidRPr="00176D33">
        <w:t xml:space="preserve">conditions and possible error messages are </w:t>
      </w:r>
      <w:r w:rsidR="002E0E63" w:rsidRPr="00176D33">
        <w:t xml:space="preserve">specified </w:t>
      </w:r>
      <w:r w:rsidRPr="00176D33">
        <w:t xml:space="preserve">in </w:t>
      </w:r>
      <w:hyperlink r:id="rId47" w:anchor="4.2.4" w:history="1">
        <w:r w:rsidRPr="00176D33">
          <w:rPr>
            <w:rStyle w:val="Hyperlink"/>
          </w:rPr>
          <w:t xml:space="preserve">ITI TF-3: </w:t>
        </w:r>
        <w:r w:rsidRPr="00176D33">
          <w:rPr>
            <w:rStyle w:val="Hyperlink"/>
            <w:lang w:eastAsia="ar-SA"/>
          </w:rPr>
          <w:t>4.2.4</w:t>
        </w:r>
      </w:hyperlink>
      <w:r w:rsidRPr="00176D33">
        <w:rPr>
          <w:lang w:eastAsia="ar-SA"/>
        </w:rPr>
        <w:t xml:space="preserve"> </w:t>
      </w:r>
      <w:r w:rsidR="002708A7" w:rsidRPr="00176D33">
        <w:rPr>
          <w:lang w:eastAsia="ar-SA"/>
        </w:rPr>
        <w:t xml:space="preserve">- </w:t>
      </w:r>
      <w:r w:rsidR="004B5667" w:rsidRPr="00176D33">
        <w:rPr>
          <w:lang w:eastAsia="ar-SA"/>
        </w:rPr>
        <w:t xml:space="preserve">Success and </w:t>
      </w:r>
      <w:r w:rsidRPr="00176D33">
        <w:rPr>
          <w:lang w:eastAsia="ar-SA"/>
        </w:rPr>
        <w:t>Error Reporting</w:t>
      </w:r>
      <w:r w:rsidRPr="00176D33">
        <w:t>.</w:t>
      </w:r>
    </w:p>
    <w:p w14:paraId="485B951E" w14:textId="270D1062" w:rsidR="005629A6" w:rsidRPr="00176D33" w:rsidRDefault="005629A6" w:rsidP="005629A6">
      <w:pPr>
        <w:pStyle w:val="BodyText"/>
      </w:pPr>
      <w:r w:rsidRPr="00176D33">
        <w:t xml:space="preserve">XML namespace prefixes used in text and in examples below are for informational purposes only and documented in </w:t>
      </w:r>
      <w:hyperlink r:id="rId48" w:anchor="V.2.4" w:history="1">
        <w:r w:rsidRPr="00176D33">
          <w:rPr>
            <w:rStyle w:val="Hyperlink"/>
          </w:rPr>
          <w:t>ITI TF-2: V</w:t>
        </w:r>
        <w:r w:rsidR="00631700" w:rsidRPr="00176D33">
          <w:rPr>
            <w:rStyle w:val="Hyperlink"/>
          </w:rPr>
          <w:t>.</w:t>
        </w:r>
        <w:r w:rsidRPr="00176D33">
          <w:rPr>
            <w:rStyle w:val="Hyperlink"/>
          </w:rPr>
          <w:t>2.4</w:t>
        </w:r>
      </w:hyperlink>
      <w:r w:rsidRPr="00176D33">
        <w:t>.</w:t>
      </w:r>
    </w:p>
    <w:p w14:paraId="7C7477B6" w14:textId="350ABB14" w:rsidR="005629A6" w:rsidRPr="00176D33" w:rsidRDefault="005629A6" w:rsidP="005629A6">
      <w:pPr>
        <w:pStyle w:val="BodyText"/>
      </w:pPr>
      <w:r w:rsidRPr="00176D33">
        <w:t>The requirements for the response message are</w:t>
      </w:r>
      <w:r w:rsidR="00CE1014" w:rsidRPr="00176D33">
        <w:t xml:space="preserve"> as follows</w:t>
      </w:r>
      <w:r w:rsidRPr="00176D33">
        <w:t>:</w:t>
      </w:r>
    </w:p>
    <w:p w14:paraId="6EBE804B" w14:textId="77777777" w:rsidR="005629A6" w:rsidRPr="00176D33" w:rsidRDefault="005629A6" w:rsidP="00716B13">
      <w:pPr>
        <w:pStyle w:val="ListNumber2"/>
        <w:numPr>
          <w:ilvl w:val="0"/>
          <w:numId w:val="73"/>
        </w:numPr>
      </w:pPr>
      <w:r w:rsidRPr="00176D33">
        <w:t>&lt;wsa:Action/&gt; SOAP element shall contain the value urn:ihe:iti:2010:DeleteDocumentSetResponse</w:t>
      </w:r>
    </w:p>
    <w:p w14:paraId="1D4CAEB1" w14:textId="4694F30E" w:rsidR="005629A6" w:rsidRPr="00176D33" w:rsidRDefault="005629A6" w:rsidP="00887A26">
      <w:pPr>
        <w:pStyle w:val="ListNumber2"/>
      </w:pPr>
      <w:r w:rsidRPr="00176D33">
        <w:t>&lt;soap12:Body</w:t>
      </w:r>
      <w:r w:rsidR="00DF1E12" w:rsidRPr="00176D33">
        <w:t>/</w:t>
      </w:r>
      <w:r w:rsidRPr="00176D33">
        <w:t xml:space="preserve">&gt; </w:t>
      </w:r>
      <w:r w:rsidR="00355E2D" w:rsidRPr="00176D33">
        <w:t xml:space="preserve">SOAP </w:t>
      </w:r>
      <w:r w:rsidRPr="00176D33">
        <w:t>element shall contain one &lt;rs:RegistryResponse/&gt; element</w:t>
      </w:r>
    </w:p>
    <w:p w14:paraId="21D67014" w14:textId="4777A49F" w:rsidR="005629A6" w:rsidRPr="00176D33" w:rsidRDefault="005629A6" w:rsidP="00887A26">
      <w:pPr>
        <w:pStyle w:val="Note"/>
        <w:ind w:left="907"/>
      </w:pPr>
      <w:r w:rsidRPr="00176D33">
        <w:t xml:space="preserve">Note: </w:t>
      </w:r>
      <w:r w:rsidR="00493A4C" w:rsidRPr="00176D33">
        <w:t xml:space="preserve">The requirement </w:t>
      </w:r>
      <w:r w:rsidRPr="00176D33">
        <w:t xml:space="preserve">for </w:t>
      </w:r>
      <w:r w:rsidR="004B70D1" w:rsidRPr="00176D33">
        <w:t xml:space="preserve">the </w:t>
      </w:r>
      <w:r w:rsidRPr="00176D33">
        <w:t>SOAP Action element reflect</w:t>
      </w:r>
      <w:r w:rsidR="004B70D1" w:rsidRPr="00176D33">
        <w:t>s</w:t>
      </w:r>
      <w:r w:rsidRPr="00176D33">
        <w:t xml:space="preserve"> the historical name for this transaction.</w:t>
      </w:r>
    </w:p>
    <w:p w14:paraId="3A967673" w14:textId="77777777" w:rsidR="005629A6" w:rsidRPr="00176D33" w:rsidRDefault="005629A6" w:rsidP="00C066DB">
      <w:pPr>
        <w:pStyle w:val="BodyText"/>
      </w:pPr>
      <w:r w:rsidRPr="00176D33">
        <w:t>The rs:RegistryResponse/@status attributes provides the overall status of the request. It shall contain one of two values:</w:t>
      </w:r>
    </w:p>
    <w:p w14:paraId="394AE2AF" w14:textId="77777777" w:rsidR="00590DF0" w:rsidRPr="00176D33" w:rsidRDefault="00590DF0" w:rsidP="00887A26">
      <w:pPr>
        <w:pStyle w:val="ListNumber2"/>
        <w:numPr>
          <w:ilvl w:val="0"/>
          <w:numId w:val="45"/>
        </w:numPr>
      </w:pPr>
      <w:r w:rsidRPr="00176D33">
        <w:lastRenderedPageBreak/>
        <w:t xml:space="preserve">If all metadata in the request was removed successfully, the Document Registry shall set the status equal to </w:t>
      </w:r>
      <w:r w:rsidRPr="00176D33">
        <w:rPr>
          <w:rFonts w:ascii="Courier New" w:hAnsi="Courier New" w:cs="Courier New"/>
          <w:sz w:val="20"/>
        </w:rPr>
        <w:t>urn:oasis:names:tc:ebxml-regrep:ResponseStatusType:Success</w:t>
      </w:r>
      <w:r w:rsidRPr="00176D33">
        <w:t>.</w:t>
      </w:r>
    </w:p>
    <w:p w14:paraId="08E7234D" w14:textId="77777777" w:rsidR="00590DF0" w:rsidRPr="00176D33" w:rsidRDefault="00590DF0" w:rsidP="00887A26">
      <w:pPr>
        <w:pStyle w:val="ListNumber2"/>
      </w:pPr>
      <w:r w:rsidRPr="00176D33">
        <w:t xml:space="preserve">If the metadata could not be removed successfully, then the Document Registry shall set the status equal to </w:t>
      </w:r>
      <w:r w:rsidRPr="00176D33">
        <w:rPr>
          <w:rFonts w:ascii="Courier New" w:hAnsi="Courier New" w:cs="Courier New"/>
          <w:sz w:val="20"/>
        </w:rPr>
        <w:t>urn:oasis:names:tc:ebxml-regrep:ResponseStatusType:Failure</w:t>
      </w:r>
      <w:r w:rsidRPr="00176D33">
        <w:t>.</w:t>
      </w:r>
    </w:p>
    <w:p w14:paraId="2641FEA4" w14:textId="77777777" w:rsidR="005629A6" w:rsidRPr="00176D33" w:rsidRDefault="005629A6" w:rsidP="005629A6">
      <w:pPr>
        <w:pStyle w:val="BodyText"/>
      </w:pPr>
      <w:r w:rsidRPr="00176D33">
        <w:t xml:space="preserve">If an error </w:t>
      </w:r>
      <w:r w:rsidR="009A3C55" w:rsidRPr="00176D33">
        <w:t xml:space="preserve">occurs </w:t>
      </w:r>
      <w:r w:rsidRPr="00176D33">
        <w:t>when removing a metadata object, then a rs:RegistryResponse/rs:RegistryErrorList/rs:RegistryError element shall be returned in the response with:</w:t>
      </w:r>
    </w:p>
    <w:p w14:paraId="4CD29FDC" w14:textId="77777777" w:rsidR="005629A6" w:rsidRPr="00176D33" w:rsidRDefault="005629A6" w:rsidP="00887A26">
      <w:pPr>
        <w:pStyle w:val="ListNumber2"/>
        <w:numPr>
          <w:ilvl w:val="0"/>
          <w:numId w:val="68"/>
        </w:numPr>
      </w:pPr>
      <w:r w:rsidRPr="00176D33">
        <w:t xml:space="preserve">@severity is </w:t>
      </w:r>
      <w:r w:rsidRPr="00176D33">
        <w:rPr>
          <w:rFonts w:ascii="Courier New" w:hAnsi="Courier New" w:cs="Courier New"/>
          <w:sz w:val="20"/>
        </w:rPr>
        <w:t>urn:oasis:names:tc:ebxml-regrep:ErrorSeverityType:Error</w:t>
      </w:r>
      <w:r w:rsidR="00345B35" w:rsidRPr="00176D33">
        <w:t>.</w:t>
      </w:r>
    </w:p>
    <w:p w14:paraId="474BA34C" w14:textId="77777777" w:rsidR="005629A6" w:rsidRPr="00176D33" w:rsidRDefault="005629A6" w:rsidP="00CE201F">
      <w:pPr>
        <w:pStyle w:val="ListNumber2"/>
        <w:numPr>
          <w:ilvl w:val="0"/>
          <w:numId w:val="68"/>
        </w:numPr>
      </w:pPr>
      <w:r w:rsidRPr="00176D33">
        <w:t xml:space="preserve">@errorCode contains an error code from </w:t>
      </w:r>
      <w:r w:rsidR="00057B27" w:rsidRPr="00176D33">
        <w:t xml:space="preserve">ITI TF-3: </w:t>
      </w:r>
      <w:r w:rsidRPr="00176D33">
        <w:t>Table 4.2.4.1-2.</w:t>
      </w:r>
    </w:p>
    <w:p w14:paraId="3BC4756C" w14:textId="77777777" w:rsidR="008F15D0" w:rsidRPr="00176D33" w:rsidRDefault="008F15D0" w:rsidP="00CE201F">
      <w:pPr>
        <w:pStyle w:val="ListNumber2"/>
        <w:numPr>
          <w:ilvl w:val="0"/>
          <w:numId w:val="68"/>
        </w:numPr>
      </w:pPr>
      <w:r w:rsidRPr="00176D33">
        <w:t>@codeContext contains the error message and the entryUUID for the object that caused the error.</w:t>
      </w:r>
    </w:p>
    <w:p w14:paraId="7AD98FC4" w14:textId="77777777" w:rsidR="00C82AD8" w:rsidRPr="00176D33" w:rsidRDefault="005629A6" w:rsidP="005629A6">
      <w:pPr>
        <w:pStyle w:val="BodyText"/>
      </w:pPr>
      <w:r w:rsidRPr="00176D33">
        <w:t>See ITI TF-3: 4.2.4.1 for examples of response messages.</w:t>
      </w:r>
    </w:p>
    <w:p w14:paraId="076D42C0" w14:textId="77777777" w:rsidR="005629A6" w:rsidRPr="00176D33" w:rsidRDefault="005629A6" w:rsidP="005629A6">
      <w:pPr>
        <w:pStyle w:val="Heading5"/>
        <w:numPr>
          <w:ilvl w:val="0"/>
          <w:numId w:val="0"/>
        </w:numPr>
        <w:ind w:left="1008" w:hanging="1008"/>
        <w:rPr>
          <w:noProof w:val="0"/>
        </w:rPr>
      </w:pPr>
      <w:bookmarkStart w:id="235" w:name="_Toc300671820"/>
      <w:bookmarkStart w:id="236" w:name="_Toc470006999"/>
      <w:bookmarkStart w:id="237" w:name="_Toc480817725"/>
      <w:bookmarkStart w:id="238" w:name="_Toc480817835"/>
      <w:bookmarkStart w:id="239" w:name="_Toc76064766"/>
      <w:r w:rsidRPr="00176D33">
        <w:rPr>
          <w:noProof w:val="0"/>
        </w:rPr>
        <w:t>3.62.4.2.3 Expected Actions</w:t>
      </w:r>
      <w:bookmarkEnd w:id="235"/>
      <w:bookmarkEnd w:id="236"/>
      <w:bookmarkEnd w:id="237"/>
      <w:bookmarkEnd w:id="238"/>
      <w:bookmarkEnd w:id="239"/>
    </w:p>
    <w:p w14:paraId="05A66CA3" w14:textId="3D7122E4" w:rsidR="00266235" w:rsidRPr="00176D33" w:rsidRDefault="002E0E63" w:rsidP="008F15D0">
      <w:pPr>
        <w:pStyle w:val="BodyText"/>
      </w:pPr>
      <w:bookmarkStart w:id="240" w:name="_Toc300671822"/>
      <w:bookmarkStart w:id="241" w:name="_Toc470007000"/>
      <w:r w:rsidRPr="00176D33">
        <w:t>When the Document Administrator receives a</w:t>
      </w:r>
      <w:r w:rsidR="008F15D0" w:rsidRPr="00176D33">
        <w:t xml:space="preserve"> success response, the metadata objects were successfully </w:t>
      </w:r>
      <w:r w:rsidR="004C0297" w:rsidRPr="00176D33">
        <w:t>removed</w:t>
      </w:r>
      <w:r w:rsidR="008F15D0" w:rsidRPr="00176D33">
        <w:t xml:space="preserve"> and the transaction is complete</w:t>
      </w:r>
      <w:r w:rsidR="007F4842" w:rsidRPr="00176D33">
        <w:t>. The Document Administrator can continue processing normally</w:t>
      </w:r>
      <w:r w:rsidR="00B04CA1" w:rsidRPr="00176D33">
        <w:t xml:space="preserve">. </w:t>
      </w:r>
    </w:p>
    <w:p w14:paraId="5CA2551F" w14:textId="3A2F5D78" w:rsidR="008F15D0" w:rsidRPr="00176D33" w:rsidRDefault="008F15D0" w:rsidP="008F15D0">
      <w:pPr>
        <w:pStyle w:val="BodyText"/>
      </w:pPr>
      <w:r w:rsidRPr="00176D33">
        <w:t xml:space="preserve">If an error response was received, </w:t>
      </w:r>
      <w:r w:rsidR="007F4842" w:rsidRPr="00176D33">
        <w:t xml:space="preserve">the Document Administrator may need to perform </w:t>
      </w:r>
      <w:r w:rsidRPr="00176D33">
        <w:t>additional steps to determine the cause and remediation of the error.</w:t>
      </w:r>
      <w:r w:rsidR="00EC5432" w:rsidRPr="00176D33">
        <w:t xml:space="preserve"> These steps are not specified by this </w:t>
      </w:r>
      <w:r w:rsidR="00266235" w:rsidRPr="00176D33">
        <w:t>transaction</w:t>
      </w:r>
      <w:r w:rsidR="00EC5432" w:rsidRPr="00176D33">
        <w:t>.</w:t>
      </w:r>
    </w:p>
    <w:p w14:paraId="5AA87109" w14:textId="77777777" w:rsidR="005629A6" w:rsidRPr="00176D33" w:rsidRDefault="005629A6" w:rsidP="00B04CA1">
      <w:pPr>
        <w:pStyle w:val="Heading3"/>
        <w:numPr>
          <w:ilvl w:val="0"/>
          <w:numId w:val="0"/>
        </w:numPr>
        <w:rPr>
          <w:bCs/>
          <w:noProof w:val="0"/>
        </w:rPr>
      </w:pPr>
      <w:bookmarkStart w:id="242" w:name="_Toc300671821"/>
      <w:bookmarkStart w:id="243" w:name="_Toc470007005"/>
      <w:bookmarkStart w:id="244" w:name="_Toc480817726"/>
      <w:bookmarkStart w:id="245" w:name="_Toc480817836"/>
      <w:bookmarkStart w:id="246" w:name="_Toc76064767"/>
      <w:bookmarkEnd w:id="240"/>
      <w:bookmarkEnd w:id="241"/>
      <w:r w:rsidRPr="00176D33">
        <w:rPr>
          <w:bCs/>
          <w:noProof w:val="0"/>
        </w:rPr>
        <w:t>3.62.5 Security Considerations</w:t>
      </w:r>
      <w:bookmarkEnd w:id="242"/>
      <w:bookmarkEnd w:id="243"/>
      <w:bookmarkEnd w:id="244"/>
      <w:bookmarkEnd w:id="245"/>
      <w:bookmarkEnd w:id="246"/>
    </w:p>
    <w:p w14:paraId="0B0539E5" w14:textId="5D8F2451" w:rsidR="005629A6" w:rsidRPr="00176D33" w:rsidRDefault="003070BC" w:rsidP="00C066DB">
      <w:pPr>
        <w:pStyle w:val="BodyText"/>
      </w:pPr>
      <w:r w:rsidRPr="00176D33">
        <w:t xml:space="preserve">Additional </w:t>
      </w:r>
      <w:r w:rsidR="005629A6" w:rsidRPr="00176D33">
        <w:t xml:space="preserve">security considerations </w:t>
      </w:r>
      <w:r w:rsidRPr="00176D33">
        <w:t xml:space="preserve">that may apply </w:t>
      </w:r>
      <w:r w:rsidR="005629A6" w:rsidRPr="00176D33">
        <w:t xml:space="preserve">are discussed in ITI TF-1: </w:t>
      </w:r>
      <w:r w:rsidR="00A00414" w:rsidRPr="00176D33">
        <w:t>44.</w:t>
      </w:r>
      <w:r w:rsidR="00EC5432" w:rsidRPr="00176D33">
        <w:t>5</w:t>
      </w:r>
      <w:r w:rsidR="002708A7" w:rsidRPr="00176D33">
        <w:t xml:space="preserve"> - </w:t>
      </w:r>
      <w:r w:rsidR="000C327F" w:rsidRPr="00176D33">
        <w:t>RMD Security Considerations</w:t>
      </w:r>
      <w:r w:rsidR="00B04CA1" w:rsidRPr="00176D33">
        <w:t xml:space="preserve">. </w:t>
      </w:r>
    </w:p>
    <w:p w14:paraId="628AAE93" w14:textId="77777777" w:rsidR="005629A6" w:rsidRPr="00176D33" w:rsidRDefault="005629A6" w:rsidP="00B04CA1">
      <w:pPr>
        <w:pStyle w:val="Heading4"/>
        <w:numPr>
          <w:ilvl w:val="0"/>
          <w:numId w:val="0"/>
        </w:numPr>
        <w:rPr>
          <w:noProof w:val="0"/>
        </w:rPr>
      </w:pPr>
      <w:bookmarkStart w:id="247" w:name="_Toc480817727"/>
      <w:bookmarkStart w:id="248" w:name="_Toc480817837"/>
      <w:bookmarkStart w:id="249" w:name="_Toc76064768"/>
      <w:r w:rsidRPr="00176D33">
        <w:rPr>
          <w:noProof w:val="0"/>
        </w:rPr>
        <w:t>3.62.5.1 Security Audit Record Considerations</w:t>
      </w:r>
      <w:bookmarkEnd w:id="247"/>
      <w:bookmarkEnd w:id="248"/>
      <w:bookmarkEnd w:id="249"/>
      <w:r w:rsidRPr="00176D33">
        <w:rPr>
          <w:noProof w:val="0"/>
        </w:rPr>
        <w:t xml:space="preserve"> </w:t>
      </w:r>
    </w:p>
    <w:p w14:paraId="7D5839EE" w14:textId="7E81C566" w:rsidR="00D8710E" w:rsidRPr="00176D33" w:rsidRDefault="005629A6" w:rsidP="00C066DB">
      <w:pPr>
        <w:pStyle w:val="BodyText"/>
      </w:pPr>
      <w:r w:rsidRPr="00176D33">
        <w:t xml:space="preserve">The Remove Metadata </w:t>
      </w:r>
      <w:r w:rsidR="00A62370" w:rsidRPr="00176D33">
        <w:t xml:space="preserve">[ITI-62] </w:t>
      </w:r>
      <w:r w:rsidRPr="00176D33">
        <w:t>transaction is a PHI-</w:t>
      </w:r>
      <w:r w:rsidR="00616392" w:rsidRPr="00176D33">
        <w:t xml:space="preserve">Patient Record </w:t>
      </w:r>
      <w:r w:rsidRPr="00176D33">
        <w:t>event as defined in ITI TF-2: Table 3.20.4.1.1.1-1</w:t>
      </w:r>
      <w:r w:rsidRPr="00176D33">
        <w:rPr>
          <w:szCs w:val="24"/>
        </w:rPr>
        <w:t xml:space="preserve"> with exceptions outlined in the following two sections.</w:t>
      </w:r>
      <w:r w:rsidRPr="00176D33">
        <w:t xml:space="preserve"> </w:t>
      </w:r>
    </w:p>
    <w:p w14:paraId="3CB35B51" w14:textId="77777777" w:rsidR="00F71B24" w:rsidRPr="00176D33" w:rsidRDefault="00F71B24" w:rsidP="00C066DB">
      <w:pPr>
        <w:pStyle w:val="BodyText"/>
      </w:pPr>
      <w:r w:rsidRPr="00176D33">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176D33" w:rsidRDefault="00F71B24" w:rsidP="00153B15">
      <w:pPr>
        <w:pStyle w:val="BodyText"/>
      </w:pPr>
      <w:bookmarkStart w:id="250" w:name="_Toc480817728"/>
      <w:bookmarkStart w:id="251" w:name="_Toc480817838"/>
      <w:bookmarkStart w:id="252" w:name="_Toc480817904"/>
      <w:r w:rsidRPr="00176D33">
        <w:t>Audit records for this transaction may also contain references to metadata objects that have been associated with more than one patient identifier. The method used for combining these records is not specified by IHE.</w:t>
      </w:r>
      <w:bookmarkEnd w:id="250"/>
      <w:bookmarkEnd w:id="251"/>
      <w:bookmarkEnd w:id="252"/>
    </w:p>
    <w:p w14:paraId="2885280D" w14:textId="16A088D7" w:rsidR="005629A6" w:rsidRPr="00176D33" w:rsidRDefault="005629A6" w:rsidP="008D39E2">
      <w:pPr>
        <w:pStyle w:val="Heading5"/>
        <w:numPr>
          <w:ilvl w:val="0"/>
          <w:numId w:val="0"/>
        </w:numPr>
        <w:ind w:left="1008" w:hanging="1008"/>
        <w:rPr>
          <w:noProof w:val="0"/>
        </w:rPr>
      </w:pPr>
      <w:bookmarkStart w:id="253" w:name="_Toc480817729"/>
      <w:bookmarkStart w:id="254" w:name="_Toc480817839"/>
      <w:bookmarkStart w:id="255" w:name="_Toc76064769"/>
      <w:r w:rsidRPr="00176D33">
        <w:rPr>
          <w:noProof w:val="0"/>
        </w:rPr>
        <w:lastRenderedPageBreak/>
        <w:t>3.62.5.1.1 Document Administrator audit message</w:t>
      </w:r>
      <w:bookmarkEnd w:id="253"/>
      <w:bookmarkEnd w:id="254"/>
      <w:bookmarkEnd w:id="255"/>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176D33" w14:paraId="11AEFAFE"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176D33"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176D33" w:rsidRDefault="005629A6" w:rsidP="005629A6">
            <w:pPr>
              <w:pStyle w:val="TableEntryHeader"/>
            </w:pPr>
            <w:r w:rsidRPr="00176D3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176D33" w:rsidRDefault="005629A6" w:rsidP="005629A6">
            <w:pPr>
              <w:pStyle w:val="TableEntryHeader"/>
            </w:pPr>
            <w:r w:rsidRPr="00176D33">
              <w:t>Opt</w:t>
            </w:r>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176D33" w:rsidRDefault="005629A6" w:rsidP="005629A6">
            <w:pPr>
              <w:pStyle w:val="TableEntryHeader"/>
            </w:pPr>
            <w:r w:rsidRPr="00176D33">
              <w:t>Value Constraints</w:t>
            </w:r>
          </w:p>
        </w:tc>
      </w:tr>
      <w:tr w:rsidR="005629A6" w:rsidRPr="00176D33"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176D33" w:rsidRDefault="005629A6" w:rsidP="005629A6">
            <w:pPr>
              <w:pStyle w:val="TableEntryHeader"/>
            </w:pPr>
            <w:r w:rsidRPr="00176D33">
              <w:t>Event</w:t>
            </w:r>
          </w:p>
          <w:p w14:paraId="1B2D87AF"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176D33" w:rsidRDefault="005629A6" w:rsidP="005629A6">
            <w:pPr>
              <w:pStyle w:val="TableEntry"/>
              <w:rPr>
                <w:szCs w:val="18"/>
              </w:rPr>
            </w:pPr>
            <w:r w:rsidRPr="00176D3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176D33" w:rsidRDefault="005629A6" w:rsidP="005629A6">
            <w:pPr>
              <w:pStyle w:val="TableEntry"/>
              <w:rPr>
                <w:szCs w:val="18"/>
              </w:rPr>
            </w:pPr>
            <w:r w:rsidRPr="00176D33">
              <w:rPr>
                <w:szCs w:val="18"/>
              </w:rPr>
              <w:t>EV(</w:t>
            </w:r>
            <w:r w:rsidR="0062152A" w:rsidRPr="00176D33">
              <w:rPr>
                <w:szCs w:val="18"/>
              </w:rPr>
              <w:t>110110, DCM, “Patient Record"</w:t>
            </w:r>
            <w:r w:rsidRPr="00176D33">
              <w:rPr>
                <w:szCs w:val="18"/>
              </w:rPr>
              <w:t>)</w:t>
            </w:r>
          </w:p>
        </w:tc>
      </w:tr>
      <w:tr w:rsidR="005629A6" w:rsidRPr="00176D33"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176D33" w:rsidRDefault="005629A6" w:rsidP="005629A6">
            <w:pPr>
              <w:pStyle w:val="TableEntry"/>
              <w:rPr>
                <w:szCs w:val="18"/>
              </w:rPr>
            </w:pPr>
            <w:r w:rsidRPr="00176D3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176D33" w:rsidRDefault="005629A6" w:rsidP="005629A6">
            <w:pPr>
              <w:pStyle w:val="TableEntry"/>
              <w:rPr>
                <w:szCs w:val="18"/>
              </w:rPr>
            </w:pPr>
            <w:r w:rsidRPr="00176D33">
              <w:rPr>
                <w:szCs w:val="18"/>
              </w:rPr>
              <w:t xml:space="preserve">“D” (Delete) </w:t>
            </w:r>
          </w:p>
        </w:tc>
      </w:tr>
      <w:tr w:rsidR="005629A6" w:rsidRPr="00176D33"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176D33" w:rsidRDefault="005629A6" w:rsidP="005629A6">
            <w:pPr>
              <w:pStyle w:val="TableEntry"/>
              <w:rPr>
                <w:i/>
                <w:iCs/>
                <w:szCs w:val="18"/>
              </w:rPr>
            </w:pPr>
            <w:r w:rsidRPr="00176D3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176D33" w:rsidRDefault="003B2097"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176D33" w:rsidRDefault="005629A6" w:rsidP="005629A6">
            <w:pPr>
              <w:pStyle w:val="TableEntry"/>
              <w:rPr>
                <w:i/>
                <w:iCs/>
                <w:szCs w:val="18"/>
              </w:rPr>
            </w:pPr>
            <w:r w:rsidRPr="00176D3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176D33" w:rsidRDefault="003B2097"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176D33" w:rsidRDefault="005629A6" w:rsidP="005629A6">
            <w:pPr>
              <w:pStyle w:val="TableEntry"/>
              <w:rPr>
                <w:szCs w:val="18"/>
              </w:rPr>
            </w:pPr>
            <w:r w:rsidRPr="00176D3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176D33" w:rsidRDefault="005629A6" w:rsidP="005629A6">
            <w:pPr>
              <w:pStyle w:val="TableEntry"/>
              <w:rPr>
                <w:szCs w:val="18"/>
              </w:rPr>
            </w:pPr>
            <w:r w:rsidRPr="00176D33">
              <w:rPr>
                <w:szCs w:val="18"/>
              </w:rPr>
              <w:t>EV(“ITI-62”, “IHE Transactions”, “Remove Metadata”)</w:t>
            </w:r>
          </w:p>
        </w:tc>
      </w:tr>
      <w:tr w:rsidR="005629A6" w:rsidRPr="00176D33"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176D33" w:rsidRDefault="005629A6" w:rsidP="005629A6">
            <w:pPr>
              <w:pStyle w:val="TableEntry"/>
            </w:pPr>
            <w:r w:rsidRPr="00176D33">
              <w:t>Source (Document Administrator) (1)</w:t>
            </w:r>
          </w:p>
        </w:tc>
      </w:tr>
      <w:tr w:rsidR="005629A6" w:rsidRPr="00176D33"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176D33" w:rsidRDefault="005629A6" w:rsidP="005629A6">
            <w:pPr>
              <w:pStyle w:val="TableEntry"/>
              <w:rPr>
                <w:szCs w:val="16"/>
              </w:rPr>
            </w:pPr>
            <w:r w:rsidRPr="00176D33">
              <w:rPr>
                <w:szCs w:val="16"/>
              </w:rPr>
              <w:t>Human Requestor (0..n)</w:t>
            </w:r>
          </w:p>
        </w:tc>
      </w:tr>
      <w:tr w:rsidR="005629A6" w:rsidRPr="00176D33"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176D33" w:rsidRDefault="005629A6" w:rsidP="005629A6">
            <w:pPr>
              <w:pStyle w:val="TableEntry"/>
            </w:pPr>
            <w:r w:rsidRPr="00176D33">
              <w:t>Destination (Document Registry) (1)</w:t>
            </w:r>
          </w:p>
        </w:tc>
      </w:tr>
      <w:tr w:rsidR="005629A6" w:rsidRPr="00176D33"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176D33" w:rsidRDefault="005629A6" w:rsidP="005629A6">
            <w:pPr>
              <w:pStyle w:val="TableEntry"/>
            </w:pPr>
            <w:r w:rsidRPr="00176D33">
              <w:t>Audit Source (Document Administrator) (1)</w:t>
            </w:r>
          </w:p>
        </w:tc>
      </w:tr>
      <w:tr w:rsidR="005629A6" w:rsidRPr="00176D33"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176D33" w:rsidRDefault="005629A6">
            <w:pPr>
              <w:pStyle w:val="TableEntry"/>
            </w:pPr>
            <w:r w:rsidRPr="00176D33">
              <w:t>Patient (0..</w:t>
            </w:r>
            <w:r w:rsidR="0028207B" w:rsidRPr="00176D33">
              <w:t>n</w:t>
            </w:r>
            <w:r w:rsidRPr="00176D33">
              <w:t>)</w:t>
            </w:r>
          </w:p>
        </w:tc>
      </w:tr>
      <w:tr w:rsidR="005629A6" w:rsidRPr="00176D33"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176D33" w:rsidRDefault="005629A6" w:rsidP="00F84AE2">
            <w:pPr>
              <w:pStyle w:val="TableEntry"/>
            </w:pPr>
            <w:r w:rsidRPr="00176D33">
              <w:t>Document Entry</w:t>
            </w:r>
            <w:r w:rsidR="00F465C7" w:rsidRPr="00176D33">
              <w:t>/Submission Set/Folder</w:t>
            </w:r>
            <w:r w:rsidR="00425623" w:rsidRPr="00176D33">
              <w:t>/Association</w:t>
            </w:r>
            <w:r w:rsidRPr="00176D33">
              <w:t xml:space="preserve"> (1</w:t>
            </w:r>
            <w:r w:rsidR="00493AFA" w:rsidRPr="00176D33">
              <w:t>..n</w:t>
            </w:r>
            <w:r w:rsidRPr="00176D33">
              <w:t>)</w:t>
            </w:r>
            <w:r w:rsidR="001B023A" w:rsidRPr="00176D33">
              <w:t xml:space="preserve"> </w:t>
            </w:r>
            <w:r w:rsidR="001B023A" w:rsidRPr="00176D33">
              <w:rPr>
                <w:i/>
                <w:iCs/>
              </w:rPr>
              <w:t>(</w:t>
            </w:r>
            <w:r w:rsidR="002C39B0" w:rsidRPr="00176D33">
              <w:rPr>
                <w:i/>
                <w:iCs/>
              </w:rPr>
              <w:t>one for each object removed</w:t>
            </w:r>
            <w:r w:rsidR="00760E51" w:rsidRPr="00176D33">
              <w:rPr>
                <w:i/>
                <w:iCs/>
              </w:rPr>
              <w:t xml:space="preserve">. </w:t>
            </w:r>
            <w:r w:rsidR="00D473B7" w:rsidRPr="00176D33">
              <w:rPr>
                <w:i/>
                <w:iCs/>
              </w:rPr>
              <w:t>S</w:t>
            </w:r>
            <w:r w:rsidR="00F84AE2" w:rsidRPr="00176D33">
              <w:rPr>
                <w:i/>
                <w:iCs/>
              </w:rPr>
              <w:t>ee Section 3.62.5.1 for guidance on combining multiple objects into one event</w:t>
            </w:r>
            <w:r w:rsidR="00D473B7" w:rsidRPr="00176D33">
              <w:rPr>
                <w:i/>
                <w:iCs/>
              </w:rPr>
              <w:t>.</w:t>
            </w:r>
            <w:r w:rsidR="00F84AE2" w:rsidRPr="00176D33">
              <w:rPr>
                <w:i/>
                <w:iCs/>
              </w:rPr>
              <w:t>)</w:t>
            </w:r>
          </w:p>
        </w:tc>
      </w:tr>
    </w:tbl>
    <w:p w14:paraId="5CE7EFB5" w14:textId="77777777" w:rsidR="00A40079" w:rsidRDefault="00A40079" w:rsidP="00887A26">
      <w:pPr>
        <w:pStyle w:val="BodyText"/>
      </w:pPr>
    </w:p>
    <w:p w14:paraId="21013A26" w14:textId="2BEDCD41" w:rsidR="005629A6" w:rsidRPr="00176D33" w:rsidRDefault="005629A6" w:rsidP="00887A26">
      <w:pPr>
        <w:pStyle w:val="BodyText"/>
        <w:rPr>
          <w:b/>
          <w:i/>
        </w:rPr>
      </w:pPr>
      <w:r w:rsidRPr="00176D33">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176D33" w:rsidRDefault="005629A6" w:rsidP="005629A6">
            <w:pPr>
              <w:pStyle w:val="TableEntryHeader"/>
            </w:pPr>
            <w:r w:rsidRPr="00176D33">
              <w:t>Source</w:t>
            </w:r>
          </w:p>
          <w:p w14:paraId="44252FF9"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176D33" w:rsidRDefault="005629A6" w:rsidP="0003638A">
            <w:pPr>
              <w:pStyle w:val="TableEntry"/>
              <w:rPr>
                <w:i/>
                <w:iCs/>
              </w:rPr>
            </w:pPr>
            <w:r w:rsidRPr="00176D3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176D33" w:rsidRDefault="005629A6" w:rsidP="005629A6">
            <w:pPr>
              <w:pStyle w:val="TableEntry"/>
              <w:jc w:val="center"/>
              <w:rPr>
                <w:i/>
                <w:szCs w:val="18"/>
              </w:rPr>
            </w:pPr>
            <w:r w:rsidRPr="00176D33">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176D33" w:rsidRDefault="005629A6" w:rsidP="005629A6">
            <w:pPr>
              <w:pStyle w:val="TableEntry"/>
              <w:rPr>
                <w:szCs w:val="18"/>
              </w:rPr>
            </w:pPr>
            <w:r w:rsidRPr="00176D33">
              <w:rPr>
                <w:i/>
                <w:iCs/>
                <w:szCs w:val="18"/>
              </w:rPr>
              <w:t>not specialized</w:t>
            </w:r>
          </w:p>
        </w:tc>
      </w:tr>
      <w:tr w:rsidR="005629A6" w:rsidRPr="00176D33"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176D33" w:rsidRDefault="005629A6" w:rsidP="005629A6">
            <w:pPr>
              <w:pStyle w:val="TableEntry"/>
              <w:rPr>
                <w:szCs w:val="18"/>
              </w:rPr>
            </w:pPr>
            <w:r w:rsidRPr="00176D3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176D33" w:rsidRDefault="00355E2D" w:rsidP="005629A6">
            <w:pPr>
              <w:pStyle w:val="TableEntry"/>
              <w:rPr>
                <w:szCs w:val="18"/>
              </w:rPr>
            </w:pPr>
            <w:r w:rsidRPr="00176D33">
              <w:rPr>
                <w:szCs w:val="18"/>
              </w:rPr>
              <w:t>T</w:t>
            </w:r>
            <w:r w:rsidR="005629A6" w:rsidRPr="00176D33">
              <w:rPr>
                <w:szCs w:val="18"/>
              </w:rPr>
              <w:t>he process ID as used within the local operating system in the local system logs.</w:t>
            </w:r>
          </w:p>
        </w:tc>
      </w:tr>
      <w:tr w:rsidR="005629A6" w:rsidRPr="00176D33"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176D33" w:rsidRDefault="005629A6" w:rsidP="005629A6">
            <w:pPr>
              <w:pStyle w:val="TableEntry"/>
              <w:rPr>
                <w:i/>
                <w:iCs/>
                <w:szCs w:val="18"/>
              </w:rPr>
            </w:pPr>
            <w:r w:rsidRPr="00176D3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176D33" w:rsidRDefault="005629A6"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176D33" w:rsidRDefault="005629A6" w:rsidP="005629A6">
            <w:pPr>
              <w:pStyle w:val="TableEntry"/>
              <w:rPr>
                <w:i/>
                <w:iCs/>
                <w:szCs w:val="18"/>
              </w:rPr>
            </w:pPr>
            <w:r w:rsidRPr="00176D3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176D33" w:rsidRDefault="005629A6" w:rsidP="005629A6">
            <w:pPr>
              <w:pStyle w:val="TableEntry"/>
              <w:jc w:val="center"/>
              <w:rPr>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176D33" w:rsidRDefault="005629A6" w:rsidP="005629A6">
            <w:pPr>
              <w:pStyle w:val="TableEntry"/>
              <w:rPr>
                <w:iCs/>
                <w:szCs w:val="18"/>
              </w:rPr>
            </w:pPr>
            <w:r w:rsidRPr="00176D33">
              <w:rPr>
                <w:i/>
                <w:iCs/>
                <w:szCs w:val="18"/>
              </w:rPr>
              <w:t>not specialized</w:t>
            </w:r>
          </w:p>
        </w:tc>
      </w:tr>
      <w:tr w:rsidR="005629A6" w:rsidRPr="00176D33"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176D33" w:rsidRDefault="005629A6" w:rsidP="005629A6">
            <w:pPr>
              <w:pStyle w:val="TableEntry"/>
              <w:rPr>
                <w:szCs w:val="18"/>
              </w:rPr>
            </w:pPr>
            <w:r w:rsidRPr="00176D3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176D33" w:rsidRDefault="005629A6" w:rsidP="005629A6">
            <w:pPr>
              <w:pStyle w:val="TableEntry"/>
              <w:rPr>
                <w:szCs w:val="18"/>
              </w:rPr>
            </w:pPr>
            <w:r w:rsidRPr="00176D33">
              <w:rPr>
                <w:szCs w:val="18"/>
              </w:rPr>
              <w:t>EV(110153, DCM, “Source”)</w:t>
            </w:r>
          </w:p>
        </w:tc>
      </w:tr>
      <w:tr w:rsidR="005629A6" w:rsidRPr="00176D33"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176D33" w:rsidRDefault="005629A6" w:rsidP="005629A6">
            <w:pPr>
              <w:pStyle w:val="TableEntry"/>
              <w:rPr>
                <w:iCs/>
                <w:szCs w:val="18"/>
              </w:rPr>
            </w:pPr>
            <w:r w:rsidRPr="00176D3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176D33" w:rsidRDefault="005629A6" w:rsidP="005629A6">
            <w:pPr>
              <w:pStyle w:val="TableEntry"/>
              <w:rPr>
                <w:iCs/>
                <w:szCs w:val="18"/>
              </w:rPr>
            </w:pPr>
            <w:r w:rsidRPr="00176D3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176D33" w:rsidRDefault="005629A6" w:rsidP="005629A6">
            <w:pPr>
              <w:pStyle w:val="TableEntry"/>
              <w:rPr>
                <w:szCs w:val="18"/>
              </w:rPr>
            </w:pPr>
            <w:r w:rsidRPr="00176D33">
              <w:rPr>
                <w:szCs w:val="18"/>
              </w:rPr>
              <w:t>The machine name or IP address.</w:t>
            </w:r>
          </w:p>
        </w:tc>
      </w:tr>
    </w:tbl>
    <w:p w14:paraId="7B31FEB8" w14:textId="77777777" w:rsidR="005629A6" w:rsidRPr="00176D33"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176D33" w:rsidRDefault="005629A6" w:rsidP="005629A6">
            <w:pPr>
              <w:pStyle w:val="TableEntryHeader"/>
            </w:pPr>
            <w:r w:rsidRPr="00176D33">
              <w:t>Human Requestor</w:t>
            </w:r>
          </w:p>
          <w:p w14:paraId="1FC3FCCE" w14:textId="77777777" w:rsidR="003B2097" w:rsidRPr="00176D33" w:rsidRDefault="003B2097" w:rsidP="005629A6">
            <w:pPr>
              <w:pStyle w:val="TableEntryHeader"/>
            </w:pPr>
            <w:r w:rsidRPr="00176D33">
              <w:t>(if known)</w:t>
            </w:r>
          </w:p>
          <w:p w14:paraId="3CC6389D"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176D33" w:rsidRDefault="005629A6" w:rsidP="005629A6">
            <w:pPr>
              <w:pStyle w:val="TableEntry"/>
              <w:rPr>
                <w:szCs w:val="18"/>
              </w:rPr>
            </w:pPr>
            <w:r w:rsidRPr="00176D3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176D33" w:rsidRDefault="005629A6"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176D33" w:rsidRDefault="005629A6" w:rsidP="00887A26">
            <w:pPr>
              <w:pStyle w:val="TableEntry"/>
            </w:pPr>
            <w:r w:rsidRPr="00176D33">
              <w:t>Identity of the human that initiated the transaction.</w:t>
            </w:r>
          </w:p>
        </w:tc>
      </w:tr>
      <w:tr w:rsidR="005629A6" w:rsidRPr="00176D33"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176D33" w:rsidRDefault="005629A6" w:rsidP="005629A6">
            <w:pPr>
              <w:pStyle w:val="TableEntry"/>
              <w:rPr>
                <w:i/>
                <w:iCs/>
                <w:szCs w:val="18"/>
              </w:rPr>
            </w:pPr>
            <w:r w:rsidRPr="00176D3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176D33" w:rsidRDefault="005629A6"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176D33" w:rsidRDefault="005629A6" w:rsidP="00887A26">
            <w:pPr>
              <w:pStyle w:val="TableEntry"/>
              <w:rPr>
                <w:i/>
                <w:iCs/>
              </w:rPr>
            </w:pPr>
            <w:r w:rsidRPr="00176D33">
              <w:rPr>
                <w:i/>
                <w:iCs/>
              </w:rPr>
              <w:t>not specialized</w:t>
            </w:r>
          </w:p>
        </w:tc>
      </w:tr>
      <w:tr w:rsidR="005629A6" w:rsidRPr="00176D33"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176D33" w:rsidRDefault="005629A6" w:rsidP="005629A6">
            <w:pPr>
              <w:pStyle w:val="TableEntry"/>
              <w:rPr>
                <w:i/>
                <w:iCs/>
                <w:szCs w:val="18"/>
              </w:rPr>
            </w:pPr>
            <w:r w:rsidRPr="00176D3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176D33" w:rsidRDefault="005629A6" w:rsidP="005629A6">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176D33" w:rsidRDefault="005629A6" w:rsidP="00887A26">
            <w:pPr>
              <w:pStyle w:val="TableEntry"/>
              <w:rPr>
                <w:i/>
                <w:iCs/>
              </w:rPr>
            </w:pPr>
            <w:r w:rsidRPr="00176D33">
              <w:rPr>
                <w:i/>
                <w:iCs/>
              </w:rPr>
              <w:t>not specialized</w:t>
            </w:r>
          </w:p>
        </w:tc>
      </w:tr>
      <w:tr w:rsidR="005629A6" w:rsidRPr="00176D33"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176D33" w:rsidRDefault="005629A6" w:rsidP="005629A6">
            <w:pPr>
              <w:pStyle w:val="TableEntry"/>
              <w:rPr>
                <w:i/>
                <w:iCs/>
                <w:szCs w:val="18"/>
              </w:rPr>
            </w:pPr>
            <w:r w:rsidRPr="00176D3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176D33" w:rsidRDefault="005629A6" w:rsidP="005629A6">
            <w:pPr>
              <w:pStyle w:val="TableEntry"/>
              <w:jc w:val="center"/>
              <w:rPr>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176D33" w:rsidRDefault="005629A6" w:rsidP="00887A26">
            <w:pPr>
              <w:pStyle w:val="TableEntry"/>
              <w:rPr>
                <w:i/>
                <w:iCs/>
              </w:rPr>
            </w:pPr>
            <w:r w:rsidRPr="00176D33">
              <w:rPr>
                <w:i/>
                <w:iCs/>
              </w:rPr>
              <w:t>not specialized</w:t>
            </w:r>
          </w:p>
        </w:tc>
      </w:tr>
      <w:tr w:rsidR="005629A6" w:rsidRPr="00176D33"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176D33" w:rsidRDefault="005629A6" w:rsidP="005629A6">
            <w:pPr>
              <w:pStyle w:val="TableEntry"/>
              <w:rPr>
                <w:szCs w:val="18"/>
              </w:rPr>
            </w:pPr>
            <w:r w:rsidRPr="00176D3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176D33" w:rsidRDefault="003B2097" w:rsidP="005629A6">
            <w:pPr>
              <w:pStyle w:val="TableEntry"/>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176D33" w:rsidRDefault="005629A6" w:rsidP="00887A26">
            <w:pPr>
              <w:pStyle w:val="TableEntry"/>
            </w:pPr>
            <w:r w:rsidRPr="00176D33">
              <w:t>Access Control role(s) the user holds that allows this transaction.</w:t>
            </w:r>
          </w:p>
        </w:tc>
      </w:tr>
      <w:tr w:rsidR="000F1C53" w:rsidRPr="00176D33"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176D33"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176D33" w:rsidRDefault="000F1C53" w:rsidP="000F1C53">
            <w:pPr>
              <w:pStyle w:val="TableEntry"/>
              <w:rPr>
                <w:i/>
                <w:iCs/>
                <w:szCs w:val="18"/>
              </w:rPr>
            </w:pPr>
            <w:r w:rsidRPr="00176D3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176D33" w:rsidRDefault="000F1C53" w:rsidP="000F1C53">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176D33" w:rsidRDefault="000F1C53" w:rsidP="00887A26">
            <w:pPr>
              <w:pStyle w:val="TableEntry"/>
              <w:rPr>
                <w:i/>
                <w:iCs/>
              </w:rPr>
            </w:pPr>
            <w:r w:rsidRPr="00176D33">
              <w:rPr>
                <w:i/>
                <w:iCs/>
              </w:rPr>
              <w:t>not specialized</w:t>
            </w:r>
          </w:p>
        </w:tc>
      </w:tr>
      <w:tr w:rsidR="000F1C53" w:rsidRPr="00176D33"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176D33"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176D33" w:rsidRDefault="000F1C53" w:rsidP="000F1C53">
            <w:pPr>
              <w:pStyle w:val="TableEntry"/>
              <w:rPr>
                <w:i/>
                <w:iCs/>
                <w:szCs w:val="18"/>
              </w:rPr>
            </w:pPr>
            <w:r w:rsidRPr="00176D3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176D33" w:rsidRDefault="000F1C53" w:rsidP="000F1C53">
            <w:pPr>
              <w:pStyle w:val="TableEntry"/>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176D33" w:rsidRDefault="000F1C53" w:rsidP="00887A26">
            <w:pPr>
              <w:pStyle w:val="TableEntry"/>
              <w:rPr>
                <w:i/>
                <w:iCs/>
              </w:rPr>
            </w:pPr>
            <w:r w:rsidRPr="00176D33">
              <w:rPr>
                <w:i/>
                <w:iCs/>
              </w:rPr>
              <w:t>not specialized</w:t>
            </w:r>
          </w:p>
        </w:tc>
      </w:tr>
    </w:tbl>
    <w:p w14:paraId="01C39D58" w14:textId="27104BB7" w:rsidR="005629A6" w:rsidRDefault="005629A6" w:rsidP="005629A6"/>
    <w:p w14:paraId="373579DB" w14:textId="5C607AFC" w:rsidR="00A40079" w:rsidRDefault="00A40079" w:rsidP="005629A6"/>
    <w:p w14:paraId="7C5AF72D" w14:textId="13F193A5" w:rsidR="00A40079" w:rsidRDefault="00A40079" w:rsidP="005629A6"/>
    <w:p w14:paraId="35B9D0AC" w14:textId="77777777" w:rsidR="00A40079" w:rsidRPr="00176D33" w:rsidRDefault="00A40079"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176D33" w14:paraId="2E8C1B38" w14:textId="77777777" w:rsidTr="00CE201F">
        <w:trPr>
          <w:cantSplit/>
        </w:trPr>
        <w:tc>
          <w:tcPr>
            <w:tcW w:w="1549" w:type="dxa"/>
            <w:vMerge w:val="restart"/>
            <w:hideMark/>
          </w:tcPr>
          <w:p w14:paraId="4877DE48" w14:textId="77777777" w:rsidR="005629A6" w:rsidRPr="00176D33" w:rsidRDefault="005629A6" w:rsidP="005629A6">
            <w:pPr>
              <w:pStyle w:val="TableEntryHeader"/>
            </w:pPr>
            <w:r w:rsidRPr="00176D33">
              <w:lastRenderedPageBreak/>
              <w:t>Destination</w:t>
            </w:r>
          </w:p>
          <w:p w14:paraId="39975B88"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vAlign w:val="center"/>
            <w:hideMark/>
          </w:tcPr>
          <w:p w14:paraId="7E9F460C" w14:textId="77777777" w:rsidR="005629A6" w:rsidRPr="00176D33" w:rsidRDefault="005629A6" w:rsidP="005629A6">
            <w:pPr>
              <w:pStyle w:val="TableEntry"/>
              <w:rPr>
                <w:szCs w:val="18"/>
              </w:rPr>
            </w:pPr>
            <w:r w:rsidRPr="00176D33">
              <w:rPr>
                <w:szCs w:val="18"/>
              </w:rPr>
              <w:t>UserID</w:t>
            </w:r>
          </w:p>
        </w:tc>
        <w:tc>
          <w:tcPr>
            <w:tcW w:w="630" w:type="dxa"/>
            <w:vAlign w:val="center"/>
            <w:hideMark/>
          </w:tcPr>
          <w:p w14:paraId="3F4F2BCD" w14:textId="77777777" w:rsidR="005629A6" w:rsidRPr="00176D33" w:rsidRDefault="005629A6" w:rsidP="005629A6">
            <w:pPr>
              <w:pStyle w:val="TableEntry"/>
              <w:jc w:val="center"/>
              <w:rPr>
                <w:szCs w:val="18"/>
              </w:rPr>
            </w:pPr>
            <w:r w:rsidRPr="00176D33">
              <w:rPr>
                <w:szCs w:val="18"/>
              </w:rPr>
              <w:t>M</w:t>
            </w:r>
          </w:p>
        </w:tc>
        <w:tc>
          <w:tcPr>
            <w:tcW w:w="4524" w:type="dxa"/>
            <w:vAlign w:val="center"/>
            <w:hideMark/>
          </w:tcPr>
          <w:p w14:paraId="5B50319C" w14:textId="77777777" w:rsidR="005629A6" w:rsidRPr="00176D33" w:rsidRDefault="005629A6" w:rsidP="005629A6">
            <w:pPr>
              <w:pStyle w:val="TableEntry"/>
              <w:rPr>
                <w:szCs w:val="18"/>
              </w:rPr>
            </w:pPr>
            <w:r w:rsidRPr="00176D33">
              <w:rPr>
                <w:szCs w:val="18"/>
              </w:rPr>
              <w:t>SOAP endpoint URI.</w:t>
            </w:r>
          </w:p>
        </w:tc>
      </w:tr>
      <w:tr w:rsidR="005629A6" w:rsidRPr="00176D33" w14:paraId="099BD9AE" w14:textId="77777777" w:rsidTr="00CE201F">
        <w:trPr>
          <w:cantSplit/>
        </w:trPr>
        <w:tc>
          <w:tcPr>
            <w:tcW w:w="1549" w:type="dxa"/>
            <w:vMerge/>
            <w:vAlign w:val="center"/>
            <w:hideMark/>
          </w:tcPr>
          <w:p w14:paraId="4FFCFC40" w14:textId="77777777" w:rsidR="005629A6" w:rsidRPr="00176D33" w:rsidRDefault="005629A6" w:rsidP="005629A6">
            <w:pPr>
              <w:spacing w:before="0"/>
              <w:rPr>
                <w:rFonts w:ascii="Arial" w:hAnsi="Arial"/>
                <w:b/>
                <w:bCs/>
                <w:sz w:val="12"/>
              </w:rPr>
            </w:pPr>
          </w:p>
        </w:tc>
        <w:tc>
          <w:tcPr>
            <w:tcW w:w="2789" w:type="dxa"/>
            <w:vAlign w:val="center"/>
            <w:hideMark/>
          </w:tcPr>
          <w:p w14:paraId="3765F2F9" w14:textId="77777777" w:rsidR="005629A6" w:rsidRPr="00176D33" w:rsidRDefault="005629A6" w:rsidP="005629A6">
            <w:pPr>
              <w:pStyle w:val="TableEntry"/>
              <w:rPr>
                <w:i/>
                <w:iCs/>
                <w:szCs w:val="18"/>
              </w:rPr>
            </w:pPr>
            <w:r w:rsidRPr="00176D33">
              <w:rPr>
                <w:i/>
                <w:iCs/>
                <w:szCs w:val="18"/>
              </w:rPr>
              <w:t>AlternativeUserID</w:t>
            </w:r>
          </w:p>
        </w:tc>
        <w:tc>
          <w:tcPr>
            <w:tcW w:w="630" w:type="dxa"/>
            <w:vAlign w:val="center"/>
            <w:hideMark/>
          </w:tcPr>
          <w:p w14:paraId="5D271E7C" w14:textId="77777777" w:rsidR="005629A6" w:rsidRPr="00176D33" w:rsidRDefault="005629A6" w:rsidP="005629A6">
            <w:pPr>
              <w:pStyle w:val="TableEntry"/>
              <w:jc w:val="center"/>
              <w:rPr>
                <w:i/>
                <w:iCs/>
                <w:szCs w:val="18"/>
              </w:rPr>
            </w:pPr>
            <w:r w:rsidRPr="00176D33">
              <w:rPr>
                <w:i/>
                <w:iCs/>
                <w:szCs w:val="18"/>
              </w:rPr>
              <w:t>U</w:t>
            </w:r>
          </w:p>
        </w:tc>
        <w:tc>
          <w:tcPr>
            <w:tcW w:w="4524" w:type="dxa"/>
            <w:vAlign w:val="center"/>
            <w:hideMark/>
          </w:tcPr>
          <w:p w14:paraId="40C967B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FBC292F" w14:textId="77777777" w:rsidTr="00CE201F">
        <w:trPr>
          <w:cantSplit/>
        </w:trPr>
        <w:tc>
          <w:tcPr>
            <w:tcW w:w="1549" w:type="dxa"/>
            <w:vMerge/>
            <w:vAlign w:val="center"/>
            <w:hideMark/>
          </w:tcPr>
          <w:p w14:paraId="3AFA9CA9" w14:textId="77777777" w:rsidR="005629A6" w:rsidRPr="00176D33" w:rsidRDefault="005629A6" w:rsidP="005629A6">
            <w:pPr>
              <w:spacing w:before="0"/>
              <w:rPr>
                <w:rFonts w:ascii="Arial" w:hAnsi="Arial"/>
                <w:b/>
                <w:bCs/>
                <w:sz w:val="12"/>
              </w:rPr>
            </w:pPr>
          </w:p>
        </w:tc>
        <w:tc>
          <w:tcPr>
            <w:tcW w:w="2789" w:type="dxa"/>
            <w:vAlign w:val="center"/>
            <w:hideMark/>
          </w:tcPr>
          <w:p w14:paraId="3B58DEEE" w14:textId="77777777" w:rsidR="005629A6" w:rsidRPr="00176D33" w:rsidRDefault="005629A6" w:rsidP="005629A6">
            <w:pPr>
              <w:pStyle w:val="TableEntry"/>
              <w:rPr>
                <w:i/>
                <w:iCs/>
                <w:szCs w:val="18"/>
              </w:rPr>
            </w:pPr>
            <w:r w:rsidRPr="00176D33">
              <w:rPr>
                <w:i/>
                <w:iCs/>
                <w:szCs w:val="18"/>
              </w:rPr>
              <w:t>UserName</w:t>
            </w:r>
          </w:p>
        </w:tc>
        <w:tc>
          <w:tcPr>
            <w:tcW w:w="630" w:type="dxa"/>
            <w:vAlign w:val="center"/>
            <w:hideMark/>
          </w:tcPr>
          <w:p w14:paraId="5B6D1AA3" w14:textId="77777777" w:rsidR="005629A6" w:rsidRPr="00176D33" w:rsidRDefault="005629A6" w:rsidP="005629A6">
            <w:pPr>
              <w:pStyle w:val="TableEntry"/>
              <w:jc w:val="center"/>
              <w:rPr>
                <w:i/>
                <w:iCs/>
                <w:szCs w:val="18"/>
              </w:rPr>
            </w:pPr>
            <w:r w:rsidRPr="00176D33">
              <w:rPr>
                <w:i/>
                <w:iCs/>
                <w:szCs w:val="18"/>
              </w:rPr>
              <w:t>U</w:t>
            </w:r>
          </w:p>
        </w:tc>
        <w:tc>
          <w:tcPr>
            <w:tcW w:w="4524" w:type="dxa"/>
            <w:vAlign w:val="center"/>
            <w:hideMark/>
          </w:tcPr>
          <w:p w14:paraId="03A3D8AD" w14:textId="77777777" w:rsidR="005629A6" w:rsidRPr="00176D33" w:rsidRDefault="005629A6" w:rsidP="005629A6">
            <w:pPr>
              <w:pStyle w:val="TableEntry"/>
              <w:rPr>
                <w:i/>
                <w:iCs/>
                <w:szCs w:val="18"/>
              </w:rPr>
            </w:pPr>
            <w:r w:rsidRPr="00176D33">
              <w:rPr>
                <w:i/>
                <w:iCs/>
                <w:szCs w:val="18"/>
              </w:rPr>
              <w:t>not specialized</w:t>
            </w:r>
          </w:p>
        </w:tc>
      </w:tr>
      <w:tr w:rsidR="00051BDB" w:rsidRPr="00176D33" w14:paraId="3DA91BAA" w14:textId="77777777" w:rsidTr="00CE201F">
        <w:trPr>
          <w:cantSplit/>
        </w:trPr>
        <w:tc>
          <w:tcPr>
            <w:tcW w:w="1549" w:type="dxa"/>
            <w:vMerge/>
            <w:vAlign w:val="center"/>
            <w:hideMark/>
          </w:tcPr>
          <w:p w14:paraId="3084BCBA" w14:textId="77777777" w:rsidR="00051BDB" w:rsidRPr="00176D33" w:rsidRDefault="00051BDB" w:rsidP="00051BDB">
            <w:pPr>
              <w:spacing w:before="0"/>
              <w:rPr>
                <w:rFonts w:ascii="Arial" w:hAnsi="Arial"/>
                <w:b/>
                <w:bCs/>
                <w:sz w:val="12"/>
              </w:rPr>
            </w:pPr>
          </w:p>
        </w:tc>
        <w:tc>
          <w:tcPr>
            <w:tcW w:w="2789" w:type="dxa"/>
            <w:vAlign w:val="center"/>
            <w:hideMark/>
          </w:tcPr>
          <w:p w14:paraId="6F48FE70" w14:textId="77777777" w:rsidR="00051BDB" w:rsidRPr="00176D33" w:rsidRDefault="00051BDB" w:rsidP="00051BDB">
            <w:pPr>
              <w:pStyle w:val="TableEntry"/>
              <w:rPr>
                <w:i/>
                <w:iCs/>
                <w:szCs w:val="18"/>
              </w:rPr>
            </w:pPr>
            <w:r w:rsidRPr="00176D33">
              <w:rPr>
                <w:i/>
                <w:iCs/>
                <w:szCs w:val="18"/>
              </w:rPr>
              <w:t>UserIsRequestor</w:t>
            </w:r>
          </w:p>
        </w:tc>
        <w:tc>
          <w:tcPr>
            <w:tcW w:w="630" w:type="dxa"/>
            <w:vAlign w:val="center"/>
            <w:hideMark/>
          </w:tcPr>
          <w:p w14:paraId="5E560AD8" w14:textId="77777777" w:rsidR="00051BDB" w:rsidRPr="00176D33" w:rsidRDefault="00051BDB" w:rsidP="00051BDB">
            <w:pPr>
              <w:pStyle w:val="TableEntry"/>
              <w:jc w:val="center"/>
              <w:rPr>
                <w:iCs/>
                <w:szCs w:val="18"/>
              </w:rPr>
            </w:pPr>
            <w:r w:rsidRPr="00176D33">
              <w:rPr>
                <w:i/>
                <w:iCs/>
                <w:szCs w:val="18"/>
              </w:rPr>
              <w:t>U</w:t>
            </w:r>
          </w:p>
        </w:tc>
        <w:tc>
          <w:tcPr>
            <w:tcW w:w="4524" w:type="dxa"/>
            <w:vAlign w:val="center"/>
            <w:hideMark/>
          </w:tcPr>
          <w:p w14:paraId="25EAD98F" w14:textId="77777777" w:rsidR="00051BDB" w:rsidRPr="00176D33" w:rsidRDefault="00051BDB" w:rsidP="00051BDB">
            <w:pPr>
              <w:pStyle w:val="TableEntry"/>
              <w:rPr>
                <w:iCs/>
                <w:szCs w:val="18"/>
              </w:rPr>
            </w:pPr>
            <w:r w:rsidRPr="00176D33">
              <w:rPr>
                <w:i/>
                <w:iCs/>
                <w:szCs w:val="18"/>
              </w:rPr>
              <w:t>not specialized</w:t>
            </w:r>
          </w:p>
        </w:tc>
      </w:tr>
      <w:tr w:rsidR="005629A6" w:rsidRPr="00176D33" w14:paraId="415E086B" w14:textId="77777777" w:rsidTr="00CE201F">
        <w:trPr>
          <w:cantSplit/>
        </w:trPr>
        <w:tc>
          <w:tcPr>
            <w:tcW w:w="1549" w:type="dxa"/>
            <w:vMerge/>
            <w:vAlign w:val="center"/>
            <w:hideMark/>
          </w:tcPr>
          <w:p w14:paraId="1B9724FF" w14:textId="77777777" w:rsidR="005629A6" w:rsidRPr="00176D33" w:rsidRDefault="005629A6" w:rsidP="005629A6">
            <w:pPr>
              <w:spacing w:before="0"/>
              <w:rPr>
                <w:rFonts w:ascii="Arial" w:hAnsi="Arial"/>
                <w:b/>
                <w:bCs/>
                <w:sz w:val="12"/>
              </w:rPr>
            </w:pPr>
          </w:p>
        </w:tc>
        <w:tc>
          <w:tcPr>
            <w:tcW w:w="2789" w:type="dxa"/>
            <w:vAlign w:val="center"/>
            <w:hideMark/>
          </w:tcPr>
          <w:p w14:paraId="1073151E" w14:textId="77777777" w:rsidR="005629A6" w:rsidRPr="00176D33" w:rsidRDefault="005629A6" w:rsidP="005629A6">
            <w:pPr>
              <w:pStyle w:val="TableEntry"/>
              <w:rPr>
                <w:szCs w:val="18"/>
              </w:rPr>
            </w:pPr>
            <w:r w:rsidRPr="00176D33">
              <w:rPr>
                <w:szCs w:val="18"/>
              </w:rPr>
              <w:t>RoleIDCode</w:t>
            </w:r>
          </w:p>
        </w:tc>
        <w:tc>
          <w:tcPr>
            <w:tcW w:w="630" w:type="dxa"/>
            <w:vAlign w:val="center"/>
            <w:hideMark/>
          </w:tcPr>
          <w:p w14:paraId="29FDE881" w14:textId="77777777" w:rsidR="005629A6" w:rsidRPr="00176D33" w:rsidRDefault="005629A6" w:rsidP="005629A6">
            <w:pPr>
              <w:pStyle w:val="TableEntry"/>
              <w:jc w:val="center"/>
              <w:rPr>
                <w:szCs w:val="18"/>
              </w:rPr>
            </w:pPr>
            <w:r w:rsidRPr="00176D33">
              <w:rPr>
                <w:szCs w:val="18"/>
              </w:rPr>
              <w:t>M</w:t>
            </w:r>
          </w:p>
        </w:tc>
        <w:tc>
          <w:tcPr>
            <w:tcW w:w="4524" w:type="dxa"/>
            <w:vAlign w:val="center"/>
            <w:hideMark/>
          </w:tcPr>
          <w:p w14:paraId="0CCD7715" w14:textId="77777777" w:rsidR="005629A6" w:rsidRPr="00176D33" w:rsidRDefault="005629A6" w:rsidP="005629A6">
            <w:pPr>
              <w:pStyle w:val="TableEntry"/>
              <w:rPr>
                <w:szCs w:val="18"/>
              </w:rPr>
            </w:pPr>
            <w:r w:rsidRPr="00176D33">
              <w:rPr>
                <w:szCs w:val="18"/>
              </w:rPr>
              <w:t>EV(110152, DCM, “Destination”)</w:t>
            </w:r>
          </w:p>
        </w:tc>
      </w:tr>
      <w:tr w:rsidR="005629A6" w:rsidRPr="00176D33" w14:paraId="5F41A0AB" w14:textId="77777777" w:rsidTr="00CE201F">
        <w:trPr>
          <w:cantSplit/>
        </w:trPr>
        <w:tc>
          <w:tcPr>
            <w:tcW w:w="1549" w:type="dxa"/>
            <w:vMerge/>
            <w:vAlign w:val="center"/>
            <w:hideMark/>
          </w:tcPr>
          <w:p w14:paraId="4F75B5A8" w14:textId="77777777" w:rsidR="005629A6" w:rsidRPr="00176D33" w:rsidRDefault="005629A6" w:rsidP="005629A6">
            <w:pPr>
              <w:spacing w:before="0"/>
              <w:rPr>
                <w:rFonts w:ascii="Arial" w:hAnsi="Arial"/>
                <w:b/>
                <w:bCs/>
                <w:sz w:val="12"/>
              </w:rPr>
            </w:pPr>
          </w:p>
        </w:tc>
        <w:tc>
          <w:tcPr>
            <w:tcW w:w="2789" w:type="dxa"/>
            <w:vAlign w:val="center"/>
            <w:hideMark/>
          </w:tcPr>
          <w:p w14:paraId="71C6BE20" w14:textId="77777777" w:rsidR="005629A6" w:rsidRPr="00176D33" w:rsidRDefault="005629A6" w:rsidP="005629A6">
            <w:pPr>
              <w:pStyle w:val="TableEntry"/>
              <w:rPr>
                <w:iCs/>
                <w:szCs w:val="18"/>
              </w:rPr>
            </w:pPr>
            <w:r w:rsidRPr="00176D33">
              <w:rPr>
                <w:iCs/>
                <w:szCs w:val="18"/>
              </w:rPr>
              <w:t>NetworkAccessPointTypeCode</w:t>
            </w:r>
          </w:p>
        </w:tc>
        <w:tc>
          <w:tcPr>
            <w:tcW w:w="630" w:type="dxa"/>
            <w:vAlign w:val="center"/>
            <w:hideMark/>
          </w:tcPr>
          <w:p w14:paraId="7078D87E" w14:textId="77777777" w:rsidR="005629A6" w:rsidRPr="00176D33" w:rsidRDefault="005629A6" w:rsidP="005629A6">
            <w:pPr>
              <w:pStyle w:val="TableEntry"/>
              <w:jc w:val="center"/>
              <w:rPr>
                <w:iCs/>
                <w:szCs w:val="18"/>
              </w:rPr>
            </w:pPr>
            <w:r w:rsidRPr="00176D33">
              <w:rPr>
                <w:iCs/>
                <w:szCs w:val="18"/>
              </w:rPr>
              <w:t>M</w:t>
            </w:r>
          </w:p>
        </w:tc>
        <w:tc>
          <w:tcPr>
            <w:tcW w:w="4524" w:type="dxa"/>
            <w:vAlign w:val="center"/>
            <w:hideMark/>
          </w:tcPr>
          <w:p w14:paraId="6716582D"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09B99AC1" w14:textId="77777777" w:rsidTr="00CE201F">
        <w:trPr>
          <w:cantSplit/>
        </w:trPr>
        <w:tc>
          <w:tcPr>
            <w:tcW w:w="1549" w:type="dxa"/>
            <w:vMerge/>
            <w:vAlign w:val="center"/>
            <w:hideMark/>
          </w:tcPr>
          <w:p w14:paraId="73BDB6A8" w14:textId="77777777" w:rsidR="005629A6" w:rsidRPr="00176D33" w:rsidRDefault="005629A6" w:rsidP="005629A6">
            <w:pPr>
              <w:spacing w:before="0"/>
              <w:rPr>
                <w:rFonts w:ascii="Arial" w:hAnsi="Arial"/>
                <w:b/>
                <w:bCs/>
                <w:sz w:val="12"/>
              </w:rPr>
            </w:pPr>
          </w:p>
        </w:tc>
        <w:tc>
          <w:tcPr>
            <w:tcW w:w="2789" w:type="dxa"/>
            <w:vAlign w:val="center"/>
            <w:hideMark/>
          </w:tcPr>
          <w:p w14:paraId="50153282" w14:textId="77777777" w:rsidR="005629A6" w:rsidRPr="00176D33" w:rsidRDefault="005629A6" w:rsidP="005629A6">
            <w:pPr>
              <w:pStyle w:val="TableEntry"/>
              <w:rPr>
                <w:iCs/>
                <w:szCs w:val="18"/>
              </w:rPr>
            </w:pPr>
            <w:r w:rsidRPr="00176D33">
              <w:rPr>
                <w:iCs/>
                <w:szCs w:val="18"/>
              </w:rPr>
              <w:t>NetworkAccessPointID</w:t>
            </w:r>
          </w:p>
        </w:tc>
        <w:tc>
          <w:tcPr>
            <w:tcW w:w="630" w:type="dxa"/>
            <w:vAlign w:val="center"/>
            <w:hideMark/>
          </w:tcPr>
          <w:p w14:paraId="583F7938" w14:textId="77777777" w:rsidR="005629A6" w:rsidRPr="00176D33" w:rsidRDefault="005629A6" w:rsidP="005629A6">
            <w:pPr>
              <w:pStyle w:val="TableEntry"/>
              <w:jc w:val="center"/>
              <w:rPr>
                <w:iCs/>
                <w:szCs w:val="18"/>
              </w:rPr>
            </w:pPr>
            <w:r w:rsidRPr="00176D33">
              <w:rPr>
                <w:iCs/>
                <w:szCs w:val="18"/>
              </w:rPr>
              <w:t>M</w:t>
            </w:r>
          </w:p>
        </w:tc>
        <w:tc>
          <w:tcPr>
            <w:tcW w:w="4524" w:type="dxa"/>
            <w:vAlign w:val="center"/>
            <w:hideMark/>
          </w:tcPr>
          <w:p w14:paraId="161A4AF0" w14:textId="77777777" w:rsidR="005629A6" w:rsidRPr="00176D33" w:rsidRDefault="005629A6" w:rsidP="005629A6">
            <w:pPr>
              <w:pStyle w:val="TableEntry"/>
              <w:rPr>
                <w:szCs w:val="18"/>
              </w:rPr>
            </w:pPr>
            <w:r w:rsidRPr="00176D33">
              <w:rPr>
                <w:szCs w:val="18"/>
              </w:rPr>
              <w:t>The machine name or IP address.</w:t>
            </w:r>
          </w:p>
        </w:tc>
      </w:tr>
    </w:tbl>
    <w:p w14:paraId="30728F1E" w14:textId="27AE60B2" w:rsidR="005629A6" w:rsidRPr="00176D33"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176D33"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176D33" w:rsidRDefault="005629A6" w:rsidP="005629A6">
            <w:pPr>
              <w:pStyle w:val="TableEntryHeader"/>
            </w:pPr>
            <w:r w:rsidRPr="00176D33">
              <w:t>Audit Source</w:t>
            </w:r>
          </w:p>
          <w:p w14:paraId="50DAB10A" w14:textId="77777777" w:rsidR="005629A6" w:rsidRPr="00176D33" w:rsidRDefault="005629A6" w:rsidP="005629A6">
            <w:pPr>
              <w:pStyle w:val="TableEntry"/>
              <w:jc w:val="center"/>
              <w:rPr>
                <w:bCs/>
                <w:sz w:val="12"/>
              </w:rPr>
            </w:pPr>
            <w:r w:rsidRPr="00176D3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176D33" w:rsidRDefault="005629A6" w:rsidP="005629A6">
            <w:pPr>
              <w:pStyle w:val="TableEntry"/>
              <w:keepNext/>
              <w:keepLines/>
              <w:rPr>
                <w:i/>
                <w:iCs/>
                <w:szCs w:val="18"/>
              </w:rPr>
            </w:pPr>
            <w:r w:rsidRPr="00176D3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176D33" w:rsidRDefault="005629A6" w:rsidP="005629A6">
            <w:pPr>
              <w:pStyle w:val="TableEntry"/>
              <w:jc w:val="center"/>
              <w:rPr>
                <w:i/>
                <w:iCs/>
                <w:szCs w:val="18"/>
              </w:rPr>
            </w:pPr>
            <w:r w:rsidRPr="00176D33">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176D33"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176D33" w:rsidRDefault="005629A6" w:rsidP="005629A6">
            <w:pPr>
              <w:pStyle w:val="TableEntry"/>
              <w:keepNext/>
              <w:keepLines/>
              <w:rPr>
                <w:i/>
                <w:iCs/>
                <w:szCs w:val="18"/>
              </w:rPr>
            </w:pPr>
            <w:r w:rsidRPr="00176D3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176D33" w:rsidRDefault="005629A6" w:rsidP="005629A6">
            <w:pPr>
              <w:pStyle w:val="TableEntry"/>
              <w:jc w:val="center"/>
              <w:rPr>
                <w:i/>
                <w:iCs/>
                <w:szCs w:val="18"/>
              </w:rPr>
            </w:pPr>
            <w:r w:rsidRPr="00176D33">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176D33"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176D33" w:rsidRDefault="005629A6" w:rsidP="005629A6">
            <w:pPr>
              <w:pStyle w:val="TableEntry"/>
              <w:keepNext/>
              <w:keepLines/>
              <w:rPr>
                <w:i/>
                <w:iCs/>
                <w:szCs w:val="18"/>
              </w:rPr>
            </w:pPr>
            <w:r w:rsidRPr="00176D3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176D33" w:rsidRDefault="005629A6" w:rsidP="005629A6">
            <w:pPr>
              <w:pStyle w:val="TableEntry"/>
              <w:jc w:val="center"/>
              <w:rPr>
                <w:i/>
                <w:iCs/>
                <w:szCs w:val="18"/>
              </w:rPr>
            </w:pPr>
            <w:r w:rsidRPr="00176D33">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176D33" w:rsidRDefault="005629A6" w:rsidP="005629A6">
            <w:pPr>
              <w:pStyle w:val="TableEntry"/>
              <w:rPr>
                <w:i/>
                <w:iCs/>
                <w:szCs w:val="18"/>
              </w:rPr>
            </w:pPr>
            <w:r w:rsidRPr="00176D33">
              <w:rPr>
                <w:i/>
                <w:iCs/>
                <w:szCs w:val="18"/>
              </w:rPr>
              <w:t>not specialized</w:t>
            </w:r>
          </w:p>
        </w:tc>
      </w:tr>
    </w:tbl>
    <w:p w14:paraId="30E9B0EE" w14:textId="77777777" w:rsidR="005629A6" w:rsidRPr="00176D33"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176D33" w:rsidRDefault="005629A6" w:rsidP="00887A26">
            <w:pPr>
              <w:pStyle w:val="TableEntryHeader"/>
            </w:pPr>
            <w:r w:rsidRPr="00176D33">
              <w:t>Patient</w:t>
            </w:r>
          </w:p>
          <w:p w14:paraId="6ACD4165" w14:textId="462226B3" w:rsidR="005629A6" w:rsidRPr="00176D33" w:rsidRDefault="005629A6" w:rsidP="00887A26">
            <w:pPr>
              <w:pStyle w:val="TableEntryHeader"/>
            </w:pPr>
            <w:r w:rsidRPr="00176D33">
              <w:t>(if known)</w:t>
            </w:r>
          </w:p>
          <w:p w14:paraId="5F52C0DE" w14:textId="77777777" w:rsidR="005629A6" w:rsidRPr="00176D33" w:rsidRDefault="005629A6" w:rsidP="00355E2D">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176D33" w:rsidRDefault="005629A6" w:rsidP="005629A6">
            <w:pPr>
              <w:pStyle w:val="TableEntry"/>
              <w:keepNext/>
              <w:keepLines/>
              <w:rPr>
                <w:szCs w:val="18"/>
              </w:rPr>
            </w:pPr>
            <w:r w:rsidRPr="00176D3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176D33" w:rsidRDefault="005629A6" w:rsidP="005629A6">
            <w:pPr>
              <w:pStyle w:val="TableEntry"/>
              <w:keepNext/>
              <w:keepLines/>
              <w:rPr>
                <w:szCs w:val="18"/>
              </w:rPr>
            </w:pPr>
            <w:r w:rsidRPr="00176D33">
              <w:rPr>
                <w:szCs w:val="18"/>
              </w:rPr>
              <w:t>“1” (Person)</w:t>
            </w:r>
          </w:p>
        </w:tc>
      </w:tr>
      <w:tr w:rsidR="005629A6" w:rsidRPr="00176D33"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176D33" w:rsidRDefault="005629A6" w:rsidP="005629A6">
            <w:pPr>
              <w:pStyle w:val="TableEntry"/>
              <w:keepNext/>
              <w:keepLines/>
              <w:rPr>
                <w:szCs w:val="18"/>
              </w:rPr>
            </w:pPr>
            <w:r w:rsidRPr="00176D3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176D33" w:rsidRDefault="005629A6" w:rsidP="005629A6">
            <w:pPr>
              <w:pStyle w:val="TableEntry"/>
              <w:keepNext/>
              <w:keepLines/>
              <w:rPr>
                <w:b/>
                <w:i/>
                <w:szCs w:val="18"/>
              </w:rPr>
            </w:pPr>
            <w:r w:rsidRPr="00176D33">
              <w:rPr>
                <w:szCs w:val="18"/>
              </w:rPr>
              <w:t>“1” (Patient)</w:t>
            </w:r>
          </w:p>
        </w:tc>
      </w:tr>
      <w:tr w:rsidR="005629A6" w:rsidRPr="00176D33"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176D33" w:rsidRDefault="005629A6" w:rsidP="005629A6">
            <w:pPr>
              <w:pStyle w:val="TableEntry"/>
              <w:keepNext/>
              <w:keepLines/>
              <w:rPr>
                <w:i/>
                <w:iCs/>
                <w:szCs w:val="18"/>
              </w:rPr>
            </w:pPr>
            <w:r w:rsidRPr="00176D33">
              <w:rPr>
                <w:i/>
                <w:iCs/>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176D33" w:rsidRDefault="005629A6" w:rsidP="005629A6">
            <w:pPr>
              <w:pStyle w:val="TableEntry"/>
              <w:keepNext/>
              <w:keepLines/>
              <w:rPr>
                <w:i/>
                <w:szCs w:val="18"/>
              </w:rPr>
            </w:pPr>
            <w:r w:rsidRPr="00176D33">
              <w:rPr>
                <w:i/>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176D33" w:rsidRDefault="003B2097" w:rsidP="005629A6">
            <w:pPr>
              <w:pStyle w:val="TableEntry"/>
              <w:keepNext/>
              <w:keepLines/>
              <w:jc w:val="center"/>
              <w:rPr>
                <w:i/>
                <w:szCs w:val="18"/>
              </w:rPr>
            </w:pPr>
            <w:r w:rsidRPr="00176D33">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176D33" w:rsidRDefault="005629A6" w:rsidP="005629A6">
            <w:pPr>
              <w:pStyle w:val="TableEntry"/>
              <w:keepNext/>
              <w:keepLines/>
              <w:rPr>
                <w:iCs/>
                <w:szCs w:val="18"/>
              </w:rPr>
            </w:pPr>
            <w:r w:rsidRPr="00176D33">
              <w:rPr>
                <w:i/>
                <w:iCs/>
                <w:szCs w:val="18"/>
              </w:rPr>
              <w:t>not specialized</w:t>
            </w:r>
          </w:p>
        </w:tc>
      </w:tr>
      <w:tr w:rsidR="005629A6" w:rsidRPr="00176D33"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176D33" w:rsidRDefault="005629A6" w:rsidP="005629A6">
            <w:pPr>
              <w:pStyle w:val="TableEntry"/>
              <w:keepNext/>
              <w:keepLines/>
              <w:rPr>
                <w:i/>
                <w:iCs/>
                <w:szCs w:val="18"/>
              </w:rPr>
            </w:pPr>
            <w:r w:rsidRPr="00176D3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176D33" w:rsidRDefault="005629A6" w:rsidP="005629A6">
            <w:pPr>
              <w:pStyle w:val="TableEntry"/>
              <w:rPr>
                <w:szCs w:val="18"/>
              </w:rPr>
            </w:pPr>
            <w:bookmarkStart w:id="256" w:name="_Toc398544287"/>
            <w:bookmarkEnd w:id="256"/>
            <w:r w:rsidRPr="00176D3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176D33" w:rsidRDefault="005629A6" w:rsidP="005629A6">
            <w:pPr>
              <w:pStyle w:val="TableEntry"/>
              <w:keepNext/>
              <w:keepLines/>
              <w:rPr>
                <w:iCs/>
                <w:szCs w:val="18"/>
              </w:rPr>
            </w:pPr>
            <w:r w:rsidRPr="00176D33">
              <w:rPr>
                <w:iCs/>
                <w:szCs w:val="18"/>
              </w:rPr>
              <w:t xml:space="preserve">The patient ID in HL7 CX format. </w:t>
            </w:r>
          </w:p>
        </w:tc>
      </w:tr>
      <w:tr w:rsidR="005629A6" w:rsidRPr="00176D33"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176D33" w:rsidRDefault="005629A6" w:rsidP="005629A6">
            <w:pPr>
              <w:pStyle w:val="TableEntry"/>
              <w:keepNext/>
              <w:keepLines/>
              <w:rPr>
                <w:i/>
                <w:iCs/>
                <w:szCs w:val="18"/>
              </w:rPr>
            </w:pPr>
            <w:r w:rsidRPr="00176D33">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176D33" w:rsidRDefault="005629A6" w:rsidP="005629A6">
            <w:pPr>
              <w:pStyle w:val="TableEntry"/>
              <w:rPr>
                <w:i/>
                <w:iCs/>
                <w:szCs w:val="18"/>
              </w:rPr>
            </w:pPr>
            <w:bookmarkStart w:id="257" w:name="_Toc398544288"/>
            <w:bookmarkEnd w:id="257"/>
            <w:r w:rsidRPr="00176D3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176D33" w:rsidRDefault="005629A6" w:rsidP="005629A6">
            <w:pPr>
              <w:pStyle w:val="TableEntry"/>
              <w:keepNext/>
              <w:keepLines/>
              <w:rPr>
                <w:i/>
                <w:iCs/>
                <w:szCs w:val="18"/>
              </w:rPr>
            </w:pPr>
            <w:r w:rsidRPr="00176D3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176D33" w:rsidRDefault="005629A6" w:rsidP="005629A6">
            <w:pPr>
              <w:pStyle w:val="TableEntry"/>
              <w:keepNext/>
              <w:keepLines/>
              <w:rPr>
                <w:szCs w:val="18"/>
              </w:rPr>
            </w:pPr>
            <w:r w:rsidRPr="00176D33">
              <w:rPr>
                <w:i/>
                <w:iCs/>
                <w:szCs w:val="18"/>
              </w:rPr>
              <w:t>not specialized</w:t>
            </w:r>
          </w:p>
        </w:tc>
      </w:tr>
    </w:tbl>
    <w:p w14:paraId="10342A98" w14:textId="077B9E4B" w:rsidR="005629A6" w:rsidRDefault="005629A6" w:rsidP="005629A6"/>
    <w:p w14:paraId="2C744C92" w14:textId="71053107" w:rsidR="00A40079" w:rsidRDefault="00A40079" w:rsidP="005629A6"/>
    <w:p w14:paraId="6F36DD44" w14:textId="297E8146" w:rsidR="00A40079" w:rsidRDefault="00A40079" w:rsidP="005629A6"/>
    <w:p w14:paraId="7532165F" w14:textId="26072A5C" w:rsidR="00A40079" w:rsidRDefault="00A40079" w:rsidP="005629A6"/>
    <w:p w14:paraId="7BF0E183" w14:textId="157B4107" w:rsidR="00A40079" w:rsidRDefault="00A40079" w:rsidP="005629A6"/>
    <w:p w14:paraId="347A6F74" w14:textId="2DDB37C5" w:rsidR="00A40079" w:rsidRDefault="00A40079" w:rsidP="005629A6"/>
    <w:p w14:paraId="4DF75D41" w14:textId="403E5EA6" w:rsidR="00A40079" w:rsidRDefault="00A40079" w:rsidP="005629A6"/>
    <w:p w14:paraId="33C1D189" w14:textId="6E4A9DBD" w:rsidR="00A40079" w:rsidRDefault="00A40079" w:rsidP="005629A6"/>
    <w:p w14:paraId="3F924370" w14:textId="14EEF079" w:rsidR="00A40079" w:rsidRDefault="00A40079" w:rsidP="005629A6"/>
    <w:p w14:paraId="2D8C2162" w14:textId="05695A1B" w:rsidR="00A40079" w:rsidRDefault="00A40079" w:rsidP="005629A6"/>
    <w:p w14:paraId="35B28391" w14:textId="4C59A982" w:rsidR="00A40079" w:rsidRDefault="00A40079" w:rsidP="005629A6"/>
    <w:p w14:paraId="26C8B679" w14:textId="3018C577" w:rsidR="00A40079" w:rsidRDefault="00A40079" w:rsidP="005629A6"/>
    <w:p w14:paraId="415C3A4D" w14:textId="77777777" w:rsidR="00A40079" w:rsidRPr="00176D33" w:rsidRDefault="00A40079"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176D33" w14:paraId="39A86987" w14:textId="77777777" w:rsidTr="00A40079">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176D33" w:rsidRDefault="00F465C7">
            <w:pPr>
              <w:pStyle w:val="TableEntryHeader"/>
            </w:pPr>
            <w:r w:rsidRPr="00176D33">
              <w:lastRenderedPageBreak/>
              <w:t>Document Entry</w:t>
            </w:r>
          </w:p>
          <w:p w14:paraId="4B465F8C" w14:textId="77777777" w:rsidR="00F465C7" w:rsidRPr="00176D33" w:rsidRDefault="00F465C7">
            <w:pPr>
              <w:pStyle w:val="TableEntryHeader"/>
            </w:pPr>
            <w:r w:rsidRPr="00176D33">
              <w:t>Submission Set</w:t>
            </w:r>
          </w:p>
          <w:p w14:paraId="65CC4890" w14:textId="77777777" w:rsidR="005629A6" w:rsidRPr="00176D33" w:rsidRDefault="00F465C7">
            <w:pPr>
              <w:pStyle w:val="TableEntryHeader"/>
            </w:pPr>
            <w:r w:rsidRPr="00176D33">
              <w:t>Folder</w:t>
            </w:r>
          </w:p>
          <w:p w14:paraId="690899D2" w14:textId="77777777" w:rsidR="009F0483" w:rsidRPr="00176D33" w:rsidRDefault="009F0483">
            <w:pPr>
              <w:pStyle w:val="TableEntryHeader"/>
            </w:pPr>
            <w:r w:rsidRPr="00176D33">
              <w:t>Association</w:t>
            </w:r>
          </w:p>
          <w:p w14:paraId="0A020182" w14:textId="77777777" w:rsidR="005629A6" w:rsidRPr="00176D33" w:rsidRDefault="005629A6" w:rsidP="0072049A">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176D33" w:rsidRDefault="005629A6" w:rsidP="005629A6">
            <w:pPr>
              <w:pStyle w:val="TableEntry"/>
              <w:keepNext/>
              <w:keepLines/>
              <w:rPr>
                <w:szCs w:val="18"/>
              </w:rPr>
            </w:pPr>
            <w:r w:rsidRPr="00176D3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176D33" w:rsidRDefault="005629A6" w:rsidP="005629A6">
            <w:pPr>
              <w:pStyle w:val="TableEntry"/>
              <w:keepNext/>
              <w:keepLines/>
              <w:rPr>
                <w:szCs w:val="18"/>
              </w:rPr>
            </w:pPr>
            <w:r w:rsidRPr="00176D33">
              <w:rPr>
                <w:szCs w:val="18"/>
              </w:rPr>
              <w:t>“2” (System object)</w:t>
            </w:r>
          </w:p>
        </w:tc>
      </w:tr>
      <w:tr w:rsidR="005629A6" w:rsidRPr="00176D33"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7AA0D6" w14:textId="5B1C8775" w:rsidR="00567CC0" w:rsidRPr="00176D33" w:rsidRDefault="005629A6" w:rsidP="00A40079">
            <w:pPr>
              <w:pStyle w:val="TableEntry"/>
              <w:keepNext/>
              <w:keepLines/>
            </w:pPr>
            <w:r w:rsidRPr="00176D3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176D33" w:rsidRDefault="005629A6" w:rsidP="005629A6">
            <w:pPr>
              <w:pStyle w:val="TableEntry"/>
              <w:keepNext/>
              <w:keepLines/>
              <w:rPr>
                <w:b/>
                <w:i/>
                <w:szCs w:val="18"/>
              </w:rPr>
            </w:pPr>
            <w:r w:rsidRPr="00176D33">
              <w:rPr>
                <w:szCs w:val="18"/>
              </w:rPr>
              <w:t>“3” (Report)</w:t>
            </w:r>
          </w:p>
        </w:tc>
      </w:tr>
      <w:tr w:rsidR="005629A6" w:rsidRPr="00176D33"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106DCD" w14:textId="6EB73F5D" w:rsidR="00567CC0" w:rsidRPr="00176D33" w:rsidRDefault="005629A6" w:rsidP="00A40079">
            <w:pPr>
              <w:pStyle w:val="TableEntry"/>
              <w:keepNext/>
              <w:keepLines/>
            </w:pPr>
            <w:r w:rsidRPr="00176D3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176D33" w:rsidRDefault="003B2097" w:rsidP="005629A6">
            <w:pPr>
              <w:pStyle w:val="TableEntry"/>
              <w:keepNext/>
              <w:keepLines/>
              <w:jc w:val="center"/>
              <w:rPr>
                <w:szCs w:val="18"/>
              </w:rPr>
            </w:pPr>
            <w:r w:rsidRPr="00176D33">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176D33" w:rsidRDefault="005629A6" w:rsidP="005629A6">
            <w:pPr>
              <w:pStyle w:val="TableEntry"/>
              <w:keepNext/>
              <w:keepLines/>
              <w:rPr>
                <w:szCs w:val="18"/>
              </w:rPr>
            </w:pPr>
            <w:r w:rsidRPr="00176D3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176D33" w:rsidRDefault="005629A6" w:rsidP="005629A6">
            <w:pPr>
              <w:pStyle w:val="TableEntry"/>
              <w:keepNext/>
              <w:keepLines/>
              <w:jc w:val="center"/>
              <w:rPr>
                <w:szCs w:val="18"/>
              </w:rPr>
            </w:pPr>
            <w:r w:rsidRPr="00176D33">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176D33" w:rsidRDefault="00B0745D" w:rsidP="00B0745D">
            <w:pPr>
              <w:pStyle w:val="TableEntry"/>
              <w:rPr>
                <w:szCs w:val="18"/>
              </w:rPr>
            </w:pPr>
            <w:r w:rsidRPr="00176D33">
              <w:rPr>
                <w:szCs w:val="18"/>
              </w:rPr>
              <w:t xml:space="preserve">The </w:t>
            </w:r>
            <w:r w:rsidR="0062152A" w:rsidRPr="00176D33">
              <w:rPr>
                <w:szCs w:val="18"/>
              </w:rPr>
              <w:t>Document Administrator</w:t>
            </w:r>
            <w:r w:rsidRPr="00176D33">
              <w:rPr>
                <w:szCs w:val="18"/>
              </w:rPr>
              <w:t xml:space="preserve"> shall include one of these values in accordance with the specific object being </w:t>
            </w:r>
            <w:r w:rsidR="00DA13EB" w:rsidRPr="00176D33">
              <w:rPr>
                <w:szCs w:val="18"/>
              </w:rPr>
              <w:t>removed</w:t>
            </w:r>
            <w:r w:rsidR="00F12C05" w:rsidRPr="00176D33">
              <w:rPr>
                <w:szCs w:val="18"/>
              </w:rPr>
              <w:t>, if known</w:t>
            </w:r>
            <w:r w:rsidRPr="00176D33">
              <w:rPr>
                <w:szCs w:val="18"/>
              </w:rPr>
              <w:t xml:space="preserve">: </w:t>
            </w:r>
          </w:p>
          <w:p w14:paraId="6F3F0C66" w14:textId="77777777" w:rsidR="00B0745D" w:rsidRPr="00176D33" w:rsidRDefault="00B0745D" w:rsidP="00B0745D">
            <w:pPr>
              <w:pStyle w:val="TableEntry"/>
              <w:rPr>
                <w:szCs w:val="18"/>
              </w:rPr>
            </w:pPr>
            <w:r w:rsidRPr="00176D33">
              <w:rPr>
                <w:szCs w:val="18"/>
              </w:rPr>
              <w:t>EV(“urn:uuid:7edca82f-054d-47f2-a032-9b2a5b5186c1”, “IHE XDS Metadata”, “document entry object type”)</w:t>
            </w:r>
          </w:p>
          <w:p w14:paraId="60CB911A" w14:textId="77777777" w:rsidR="00B0745D" w:rsidRPr="00176D33" w:rsidRDefault="00B0745D" w:rsidP="00B0745D">
            <w:pPr>
              <w:pStyle w:val="TableEntry"/>
              <w:rPr>
                <w:szCs w:val="18"/>
              </w:rPr>
            </w:pPr>
            <w:r w:rsidRPr="00176D33">
              <w:rPr>
                <w:szCs w:val="18"/>
              </w:rPr>
              <w:t>EV(“urn:uuid:34268e47-fdf5-41a6-ba33-82133c465248”, “IHE XDS Metadata”, “on-demand document entry object type”)</w:t>
            </w:r>
          </w:p>
          <w:p w14:paraId="7C8A6995" w14:textId="77777777" w:rsidR="00B0745D" w:rsidRPr="00176D33" w:rsidRDefault="00B0745D" w:rsidP="00B0745D">
            <w:pPr>
              <w:pStyle w:val="TableEntry"/>
              <w:rPr>
                <w:szCs w:val="18"/>
              </w:rPr>
            </w:pPr>
            <w:r w:rsidRPr="00176D33">
              <w:rPr>
                <w:szCs w:val="18"/>
              </w:rPr>
              <w:t>EV(“urn:uuid:a54d6aa5-d40d-43f9-88c5-b4633d873bdd”, “IHE XDS Metadata”, “submission set classification node”)</w:t>
            </w:r>
          </w:p>
          <w:p w14:paraId="650182D8" w14:textId="77777777" w:rsidR="005629A6" w:rsidRPr="00176D33" w:rsidRDefault="00B0745D" w:rsidP="00B0745D">
            <w:pPr>
              <w:pStyle w:val="TableEntry"/>
              <w:rPr>
                <w:szCs w:val="18"/>
              </w:rPr>
            </w:pPr>
            <w:r w:rsidRPr="00176D33">
              <w:rPr>
                <w:szCs w:val="18"/>
              </w:rPr>
              <w:t>EV(“urn:uuid:d9d542f3-6cc4-48b6-8870-ea235fbc94c2”, “IHE XDS Metadata”, “folder classification node”)</w:t>
            </w:r>
          </w:p>
          <w:p w14:paraId="06059348" w14:textId="77777777" w:rsidR="00EE635E" w:rsidRPr="00176D33" w:rsidRDefault="00EE635E" w:rsidP="00EE635E">
            <w:pPr>
              <w:pStyle w:val="TableEntry"/>
              <w:rPr>
                <w:szCs w:val="18"/>
              </w:rPr>
            </w:pPr>
            <w:r w:rsidRPr="00176D33">
              <w:rPr>
                <w:szCs w:val="18"/>
              </w:rPr>
              <w:t>EV(“urn:oasis:names:tc:ebxml-regrep:AssociationType:HasMember”, “IHE XDS Metadata”, “has-member association</w:t>
            </w:r>
            <w:r w:rsidR="009F0483" w:rsidRPr="00176D33">
              <w:rPr>
                <w:szCs w:val="18"/>
              </w:rPr>
              <w:t xml:space="preserve"> type</w:t>
            </w:r>
            <w:r w:rsidRPr="00176D33">
              <w:rPr>
                <w:szCs w:val="18"/>
              </w:rPr>
              <w:t>”)</w:t>
            </w:r>
          </w:p>
          <w:p w14:paraId="1EEFD978" w14:textId="77777777" w:rsidR="00EE635E" w:rsidRPr="00176D33" w:rsidRDefault="00EE635E" w:rsidP="00EE635E">
            <w:pPr>
              <w:pStyle w:val="TableEntry"/>
              <w:rPr>
                <w:szCs w:val="18"/>
              </w:rPr>
            </w:pPr>
            <w:r w:rsidRPr="00176D33">
              <w:rPr>
                <w:szCs w:val="18"/>
              </w:rPr>
              <w:t xml:space="preserve">EV(“urn:ihe:iti:2007:AssociationType:RPLC”, “IHE XDS Metadata”, “replacement </w:t>
            </w:r>
            <w:r w:rsidR="009F0483" w:rsidRPr="00176D33">
              <w:rPr>
                <w:szCs w:val="18"/>
              </w:rPr>
              <w:t xml:space="preserve">relationship </w:t>
            </w:r>
            <w:r w:rsidRPr="00176D33">
              <w:rPr>
                <w:szCs w:val="18"/>
              </w:rPr>
              <w:t>association</w:t>
            </w:r>
            <w:r w:rsidR="009F0483" w:rsidRPr="00176D33">
              <w:rPr>
                <w:szCs w:val="18"/>
              </w:rPr>
              <w:t xml:space="preserve"> type</w:t>
            </w:r>
            <w:r w:rsidRPr="00176D33">
              <w:rPr>
                <w:szCs w:val="18"/>
              </w:rPr>
              <w:t>”)</w:t>
            </w:r>
          </w:p>
          <w:p w14:paraId="72769FCA" w14:textId="77777777" w:rsidR="00EE635E" w:rsidRPr="00176D33" w:rsidRDefault="00EE635E" w:rsidP="00EE635E">
            <w:pPr>
              <w:pStyle w:val="TableEntry"/>
              <w:rPr>
                <w:szCs w:val="18"/>
              </w:rPr>
            </w:pPr>
            <w:r w:rsidRPr="00176D33">
              <w:rPr>
                <w:szCs w:val="18"/>
              </w:rPr>
              <w:t xml:space="preserve">EV(“urn:ihe:iti:2007:AssociationType:XFRM”, “IHE XDS Metadata”, “transformation </w:t>
            </w:r>
            <w:r w:rsidR="009F0483" w:rsidRPr="00176D33">
              <w:rPr>
                <w:szCs w:val="18"/>
              </w:rPr>
              <w:t xml:space="preserve">relationship </w:t>
            </w:r>
            <w:r w:rsidRPr="00176D33">
              <w:rPr>
                <w:szCs w:val="18"/>
              </w:rPr>
              <w:t>association</w:t>
            </w:r>
            <w:r w:rsidR="009F0483" w:rsidRPr="00176D33">
              <w:rPr>
                <w:szCs w:val="18"/>
              </w:rPr>
              <w:t xml:space="preserve"> type</w:t>
            </w:r>
            <w:r w:rsidRPr="00176D33">
              <w:rPr>
                <w:szCs w:val="18"/>
              </w:rPr>
              <w:t>”)</w:t>
            </w:r>
          </w:p>
          <w:p w14:paraId="4BDD085C" w14:textId="77777777" w:rsidR="00EE635E" w:rsidRPr="00176D33" w:rsidRDefault="00EE635E" w:rsidP="00EE635E">
            <w:pPr>
              <w:pStyle w:val="TableEntry"/>
              <w:rPr>
                <w:szCs w:val="18"/>
              </w:rPr>
            </w:pPr>
            <w:r w:rsidRPr="00176D33">
              <w:rPr>
                <w:szCs w:val="18"/>
              </w:rPr>
              <w:t xml:space="preserve">EV(“urn:ihe:iti:2007:AssociationType:APND”, “IHE XDS Metadata”, “append </w:t>
            </w:r>
            <w:r w:rsidR="009F0483" w:rsidRPr="00176D33">
              <w:rPr>
                <w:szCs w:val="18"/>
              </w:rPr>
              <w:t xml:space="preserve">relationship </w:t>
            </w:r>
            <w:r w:rsidRPr="00176D33">
              <w:rPr>
                <w:szCs w:val="18"/>
              </w:rPr>
              <w:t>association type”)</w:t>
            </w:r>
          </w:p>
          <w:p w14:paraId="7996948C" w14:textId="77777777" w:rsidR="00EE635E" w:rsidRPr="00176D33" w:rsidRDefault="00EE635E" w:rsidP="00EE635E">
            <w:pPr>
              <w:pStyle w:val="TableEntry"/>
              <w:rPr>
                <w:szCs w:val="18"/>
              </w:rPr>
            </w:pPr>
            <w:r w:rsidRPr="00176D33">
              <w:rPr>
                <w:szCs w:val="18"/>
              </w:rPr>
              <w:t>EV(“urn:ihe:iti:2007:AssociationType:XFRM_RPLC”, “IHE XDS Metadata”, “replace-transform</w:t>
            </w:r>
            <w:r w:rsidR="009F0483" w:rsidRPr="00176D33">
              <w:rPr>
                <w:szCs w:val="18"/>
              </w:rPr>
              <w:t>ation</w:t>
            </w:r>
            <w:r w:rsidRPr="00176D33">
              <w:rPr>
                <w:szCs w:val="18"/>
              </w:rPr>
              <w:t xml:space="preserve"> </w:t>
            </w:r>
            <w:r w:rsidR="009F0483" w:rsidRPr="00176D33">
              <w:rPr>
                <w:szCs w:val="18"/>
              </w:rPr>
              <w:t xml:space="preserve">relationship </w:t>
            </w:r>
            <w:r w:rsidRPr="00176D33">
              <w:rPr>
                <w:szCs w:val="18"/>
              </w:rPr>
              <w:t>association type”)</w:t>
            </w:r>
          </w:p>
          <w:p w14:paraId="20CDCAFA" w14:textId="77777777" w:rsidR="00EE635E" w:rsidRPr="00176D33" w:rsidRDefault="00EE635E" w:rsidP="00EE635E">
            <w:pPr>
              <w:pStyle w:val="TableEntry"/>
              <w:rPr>
                <w:szCs w:val="18"/>
              </w:rPr>
            </w:pPr>
            <w:r w:rsidRPr="00176D33">
              <w:rPr>
                <w:szCs w:val="18"/>
              </w:rPr>
              <w:t xml:space="preserve">EV(“urn:ihe:iti:2007:AssociationType:signs”, “IHE XDS Metadata”, “digital signature </w:t>
            </w:r>
            <w:r w:rsidR="009F0483" w:rsidRPr="00176D33">
              <w:rPr>
                <w:szCs w:val="18"/>
              </w:rPr>
              <w:t xml:space="preserve">relationship </w:t>
            </w:r>
            <w:r w:rsidRPr="00176D33">
              <w:rPr>
                <w:szCs w:val="18"/>
              </w:rPr>
              <w:t>association type”)</w:t>
            </w:r>
          </w:p>
          <w:p w14:paraId="11F0A613" w14:textId="77777777" w:rsidR="00EE635E" w:rsidRPr="00176D33" w:rsidRDefault="00EE635E" w:rsidP="00EE635E">
            <w:pPr>
              <w:pStyle w:val="TableEntry"/>
              <w:rPr>
                <w:szCs w:val="18"/>
              </w:rPr>
            </w:pPr>
            <w:r w:rsidRPr="00176D33">
              <w:rPr>
                <w:szCs w:val="18"/>
              </w:rPr>
              <w:t>EV(“urn:ihe:iti:2010:AssociationType:IsSnapshotOf”, “IHE XDS Metadata”, “</w:t>
            </w:r>
            <w:r w:rsidR="009F0483" w:rsidRPr="00176D33">
              <w:rPr>
                <w:szCs w:val="18"/>
              </w:rPr>
              <w:t>is-snapshot relationship</w:t>
            </w:r>
            <w:r w:rsidRPr="00176D33">
              <w:rPr>
                <w:szCs w:val="18"/>
              </w:rPr>
              <w:t xml:space="preserve"> association type”)</w:t>
            </w:r>
          </w:p>
          <w:p w14:paraId="581FE4CB" w14:textId="77777777" w:rsidR="005629A6" w:rsidRPr="00176D33" w:rsidRDefault="00F12C05" w:rsidP="00F12C05">
            <w:pPr>
              <w:pStyle w:val="TableEntry"/>
              <w:rPr>
                <w:szCs w:val="18"/>
              </w:rPr>
            </w:pPr>
            <w:r w:rsidRPr="00176D33">
              <w:rPr>
                <w:szCs w:val="18"/>
              </w:rPr>
              <w:t>Otherwise, the</w:t>
            </w:r>
            <w:r w:rsidRPr="00176D33">
              <w:t xml:space="preserve"> </w:t>
            </w:r>
            <w:r w:rsidRPr="00176D33">
              <w:rPr>
                <w:szCs w:val="18"/>
              </w:rPr>
              <w:t>Document Administrator shall use the following value if the specific object type cannot be determined:</w:t>
            </w:r>
          </w:p>
          <w:p w14:paraId="5A991AEF" w14:textId="77777777" w:rsidR="00F12C05" w:rsidRPr="00176D33" w:rsidRDefault="00F12C05" w:rsidP="00F12C05">
            <w:pPr>
              <w:pStyle w:val="TableEntry"/>
              <w:rPr>
                <w:strike/>
                <w:sz w:val="16"/>
              </w:rPr>
            </w:pPr>
            <w:r w:rsidRPr="00176D33">
              <w:rPr>
                <w:szCs w:val="18"/>
              </w:rPr>
              <w:t>EV(“urn:ihe:iti:2017:ObjectRef”, “IHE XDS Metadata”, “registry object reference”)</w:t>
            </w:r>
          </w:p>
        </w:tc>
      </w:tr>
      <w:tr w:rsidR="005629A6" w:rsidRPr="00176D33"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176D33" w:rsidRDefault="005629A6" w:rsidP="005629A6">
            <w:pPr>
              <w:pStyle w:val="TableEntry"/>
              <w:keepNext/>
              <w:keepLines/>
              <w:rPr>
                <w:i/>
                <w:iCs/>
                <w:szCs w:val="18"/>
              </w:rPr>
            </w:pPr>
            <w:r w:rsidRPr="00176D3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176D33" w:rsidRDefault="005629A6" w:rsidP="005629A6">
            <w:pPr>
              <w:pStyle w:val="TableEntry"/>
              <w:rPr>
                <w:szCs w:val="18"/>
              </w:rPr>
            </w:pPr>
            <w:r w:rsidRPr="00176D33">
              <w:rPr>
                <w:i/>
                <w:iCs/>
                <w:szCs w:val="18"/>
              </w:rPr>
              <w:t>not specialized</w:t>
            </w:r>
          </w:p>
        </w:tc>
      </w:tr>
      <w:tr w:rsidR="005629A6" w:rsidRPr="00176D33"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176D33" w:rsidRDefault="005629A6" w:rsidP="005629A6">
            <w:pPr>
              <w:pStyle w:val="TableEntry"/>
              <w:rPr>
                <w:szCs w:val="18"/>
              </w:rPr>
            </w:pPr>
            <w:bookmarkStart w:id="258" w:name="_Toc398544289"/>
            <w:bookmarkEnd w:id="258"/>
            <w:r w:rsidRPr="00176D3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176D33" w:rsidRDefault="005629A6" w:rsidP="005629A6">
            <w:pPr>
              <w:pStyle w:val="TableEntry"/>
              <w:jc w:val="center"/>
              <w:rPr>
                <w:iCs/>
                <w:szCs w:val="18"/>
              </w:rPr>
            </w:pPr>
            <w:r w:rsidRPr="00176D33">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176D33" w:rsidRDefault="00167ACE" w:rsidP="005629A6">
            <w:pPr>
              <w:pStyle w:val="TableEntry"/>
              <w:rPr>
                <w:iCs/>
                <w:szCs w:val="18"/>
              </w:rPr>
            </w:pPr>
            <w:r w:rsidRPr="00176D33">
              <w:rPr>
                <w:iCs/>
                <w:szCs w:val="18"/>
              </w:rPr>
              <w:t xml:space="preserve">The </w:t>
            </w:r>
            <w:r w:rsidR="005629A6" w:rsidRPr="00176D33">
              <w:rPr>
                <w:iCs/>
                <w:szCs w:val="18"/>
              </w:rPr>
              <w:t>entryUUID</w:t>
            </w:r>
            <w:r w:rsidRPr="00176D33">
              <w:rPr>
                <w:iCs/>
                <w:szCs w:val="18"/>
              </w:rPr>
              <w:t xml:space="preserve"> of the metadata object being removed.</w:t>
            </w:r>
          </w:p>
        </w:tc>
      </w:tr>
      <w:tr w:rsidR="005629A6" w:rsidRPr="00176D33"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176D33" w:rsidRDefault="005629A6" w:rsidP="005629A6">
            <w:pPr>
              <w:pStyle w:val="TableEntry"/>
              <w:keepNext/>
              <w:keepLines/>
              <w:rPr>
                <w:i/>
                <w:iCs/>
                <w:szCs w:val="18"/>
              </w:rPr>
            </w:pPr>
            <w:r w:rsidRPr="00176D33">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176D33" w:rsidRDefault="005629A6" w:rsidP="005629A6">
            <w:pPr>
              <w:pStyle w:val="TableEntry"/>
              <w:rPr>
                <w:i/>
                <w:iCs/>
                <w:szCs w:val="18"/>
              </w:rPr>
            </w:pPr>
            <w:bookmarkStart w:id="259" w:name="_Toc398544290"/>
            <w:bookmarkEnd w:id="259"/>
            <w:r w:rsidRPr="00176D3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176D33" w:rsidRDefault="005629A6" w:rsidP="005629A6">
            <w:pPr>
              <w:pStyle w:val="TableEntry"/>
              <w:keepNext/>
              <w:keepLines/>
              <w:rPr>
                <w:szCs w:val="18"/>
              </w:rPr>
            </w:pPr>
            <w:r w:rsidRPr="00176D33">
              <w:rPr>
                <w:i/>
                <w:iCs/>
                <w:szCs w:val="18"/>
              </w:rPr>
              <w:t>not specialized</w:t>
            </w:r>
          </w:p>
        </w:tc>
      </w:tr>
      <w:tr w:rsidR="005629A6" w:rsidRPr="00176D33"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176D33"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176D33" w:rsidRDefault="005629A6" w:rsidP="005629A6">
            <w:pPr>
              <w:pStyle w:val="TableEntry"/>
              <w:keepNext/>
              <w:keepLines/>
              <w:rPr>
                <w:i/>
                <w:iCs/>
                <w:szCs w:val="18"/>
              </w:rPr>
            </w:pPr>
            <w:r w:rsidRPr="00176D3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176D33" w:rsidRDefault="005629A6" w:rsidP="005629A6">
            <w:pPr>
              <w:pStyle w:val="TableEntry"/>
              <w:keepNext/>
              <w:keepLines/>
              <w:jc w:val="center"/>
              <w:rPr>
                <w:i/>
                <w:iCs/>
                <w:szCs w:val="18"/>
              </w:rPr>
            </w:pPr>
            <w:r w:rsidRPr="00176D33">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176D33" w:rsidRDefault="005629A6" w:rsidP="005629A6">
            <w:pPr>
              <w:pStyle w:val="TableEntry"/>
              <w:keepNext/>
              <w:keepLines/>
              <w:rPr>
                <w:szCs w:val="18"/>
              </w:rPr>
            </w:pPr>
            <w:r w:rsidRPr="00176D33">
              <w:rPr>
                <w:i/>
                <w:iCs/>
                <w:szCs w:val="18"/>
              </w:rPr>
              <w:t>not specialized</w:t>
            </w:r>
          </w:p>
        </w:tc>
      </w:tr>
    </w:tbl>
    <w:p w14:paraId="2688CB3F" w14:textId="13CDFCF9" w:rsidR="00AD0598" w:rsidRPr="00176D33" w:rsidRDefault="00AD0598" w:rsidP="00AD0598">
      <w:pPr>
        <w:pStyle w:val="BodyText"/>
      </w:pPr>
      <w:bookmarkStart w:id="260" w:name="_Toc480817730"/>
      <w:bookmarkStart w:id="261" w:name="_Toc480817840"/>
    </w:p>
    <w:p w14:paraId="606E8BA9" w14:textId="13FE5810" w:rsidR="00AD0598" w:rsidRPr="00176D33" w:rsidRDefault="00AD0598">
      <w:pPr>
        <w:spacing w:before="0"/>
      </w:pPr>
    </w:p>
    <w:p w14:paraId="3EFC1380" w14:textId="199E366B" w:rsidR="005629A6" w:rsidRPr="00176D33" w:rsidRDefault="005629A6" w:rsidP="008D39E2">
      <w:pPr>
        <w:pStyle w:val="Heading5"/>
        <w:numPr>
          <w:ilvl w:val="0"/>
          <w:numId w:val="0"/>
        </w:numPr>
        <w:ind w:left="1008" w:hanging="1008"/>
        <w:rPr>
          <w:noProof w:val="0"/>
        </w:rPr>
      </w:pPr>
      <w:bookmarkStart w:id="262" w:name="_Toc76064770"/>
      <w:r w:rsidRPr="00176D33">
        <w:rPr>
          <w:noProof w:val="0"/>
        </w:rPr>
        <w:lastRenderedPageBreak/>
        <w:t>3.62.</w:t>
      </w:r>
      <w:r w:rsidR="00AF388A" w:rsidRPr="00176D33">
        <w:rPr>
          <w:noProof w:val="0"/>
        </w:rPr>
        <w:t>5.1</w:t>
      </w:r>
      <w:r w:rsidRPr="00176D33">
        <w:rPr>
          <w:noProof w:val="0"/>
        </w:rPr>
        <w:t>.2 Document Registry audit message</w:t>
      </w:r>
      <w:bookmarkEnd w:id="260"/>
      <w:bookmarkEnd w:id="261"/>
      <w:bookmarkEnd w:id="262"/>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176D33" w14:paraId="06999866"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176D33"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176D33" w:rsidRDefault="005629A6" w:rsidP="005629A6">
            <w:pPr>
              <w:pStyle w:val="TableEntryHeader"/>
            </w:pPr>
            <w:r w:rsidRPr="00176D33">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176D33" w:rsidRDefault="005629A6" w:rsidP="005629A6">
            <w:pPr>
              <w:pStyle w:val="TableEntryHeader"/>
            </w:pPr>
            <w:r w:rsidRPr="00176D33">
              <w:t>Opt</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176D33" w:rsidRDefault="005629A6" w:rsidP="005629A6">
            <w:pPr>
              <w:pStyle w:val="TableEntryHeader"/>
            </w:pPr>
            <w:r w:rsidRPr="00176D33">
              <w:t>Value Constraints</w:t>
            </w:r>
          </w:p>
        </w:tc>
      </w:tr>
      <w:tr w:rsidR="005629A6" w:rsidRPr="00176D33"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176D33" w:rsidRDefault="005629A6" w:rsidP="00887A26">
            <w:pPr>
              <w:pStyle w:val="TableEntryHeader"/>
            </w:pPr>
            <w:r w:rsidRPr="00176D33">
              <w:t>Event</w:t>
            </w:r>
          </w:p>
          <w:p w14:paraId="19E29BCB" w14:textId="77777777" w:rsidR="005629A6" w:rsidRPr="00176D33" w:rsidRDefault="005629A6" w:rsidP="00532AE7">
            <w:pPr>
              <w:pStyle w:val="TableEntry"/>
              <w:jc w:val="center"/>
              <w:rPr>
                <w:bCs/>
                <w:sz w:val="12"/>
              </w:rPr>
            </w:pPr>
            <w:r w:rsidRPr="00176D33">
              <w:rPr>
                <w:bCs/>
                <w:sz w:val="12"/>
              </w:rPr>
              <w:t>AuditMessage/</w:t>
            </w:r>
            <w:r w:rsidRPr="00176D33">
              <w:rPr>
                <w:bCs/>
                <w:sz w:val="12"/>
              </w:rPr>
              <w:br/>
              <w:t>EventIdentification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176D33" w:rsidRDefault="005629A6" w:rsidP="005629A6">
            <w:pPr>
              <w:pStyle w:val="TableEntry"/>
              <w:rPr>
                <w:szCs w:val="18"/>
              </w:rPr>
            </w:pPr>
            <w:r w:rsidRPr="00176D3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176D33" w:rsidRDefault="005629A6" w:rsidP="0062152A">
            <w:pPr>
              <w:pStyle w:val="TableEntry"/>
              <w:rPr>
                <w:szCs w:val="18"/>
              </w:rPr>
            </w:pPr>
            <w:r w:rsidRPr="00176D33">
              <w:rPr>
                <w:szCs w:val="18"/>
              </w:rPr>
              <w:t>EV(</w:t>
            </w:r>
            <w:r w:rsidR="0062152A" w:rsidRPr="00176D33">
              <w:rPr>
                <w:szCs w:val="18"/>
              </w:rPr>
              <w:t>110110</w:t>
            </w:r>
            <w:r w:rsidRPr="00176D33">
              <w:rPr>
                <w:szCs w:val="18"/>
              </w:rPr>
              <w:t>, DCM, “</w:t>
            </w:r>
            <w:r w:rsidR="0062152A" w:rsidRPr="00176D33">
              <w:rPr>
                <w:szCs w:val="18"/>
              </w:rPr>
              <w:t>Patient Record</w:t>
            </w:r>
            <w:r w:rsidRPr="00176D33">
              <w:rPr>
                <w:szCs w:val="18"/>
              </w:rPr>
              <w:t>”)</w:t>
            </w:r>
          </w:p>
        </w:tc>
      </w:tr>
      <w:tr w:rsidR="005629A6" w:rsidRPr="00176D33"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176D33" w:rsidRDefault="005629A6" w:rsidP="005629A6">
            <w:pPr>
              <w:pStyle w:val="TableEntry"/>
              <w:rPr>
                <w:szCs w:val="18"/>
              </w:rPr>
            </w:pPr>
            <w:r w:rsidRPr="00176D3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176D33" w:rsidRDefault="005629A6" w:rsidP="005629A6">
            <w:pPr>
              <w:pStyle w:val="TableEntry"/>
              <w:rPr>
                <w:szCs w:val="18"/>
              </w:rPr>
            </w:pPr>
            <w:r w:rsidRPr="00176D33">
              <w:rPr>
                <w:szCs w:val="18"/>
              </w:rPr>
              <w:t xml:space="preserve">“D” (Delete) </w:t>
            </w:r>
          </w:p>
        </w:tc>
      </w:tr>
      <w:tr w:rsidR="005629A6" w:rsidRPr="00176D33"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176D33" w:rsidRDefault="005629A6" w:rsidP="005629A6">
            <w:pPr>
              <w:pStyle w:val="TableEntry"/>
              <w:rPr>
                <w:i/>
                <w:iCs/>
                <w:szCs w:val="18"/>
              </w:rPr>
            </w:pPr>
            <w:r w:rsidRPr="00176D3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176D33" w:rsidRDefault="003B2097"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176D33" w:rsidRDefault="005629A6" w:rsidP="005629A6">
            <w:pPr>
              <w:pStyle w:val="TableEntry"/>
              <w:rPr>
                <w:i/>
                <w:iCs/>
                <w:szCs w:val="18"/>
              </w:rPr>
            </w:pPr>
            <w:r w:rsidRPr="00176D3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176D33" w:rsidRDefault="003B2097"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176D33"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176D33" w:rsidRDefault="005629A6" w:rsidP="005629A6">
            <w:pPr>
              <w:pStyle w:val="TableEntry"/>
              <w:rPr>
                <w:szCs w:val="18"/>
              </w:rPr>
            </w:pPr>
            <w:r w:rsidRPr="00176D3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176D33" w:rsidRDefault="005629A6" w:rsidP="005629A6">
            <w:pPr>
              <w:pStyle w:val="TableEntry"/>
              <w:rPr>
                <w:szCs w:val="18"/>
              </w:rPr>
            </w:pPr>
            <w:r w:rsidRPr="00176D33">
              <w:rPr>
                <w:szCs w:val="18"/>
              </w:rPr>
              <w:t>EV(“ITI-62”, “IHE Transactions”, “Remove Metadata”)</w:t>
            </w:r>
          </w:p>
        </w:tc>
      </w:tr>
      <w:tr w:rsidR="005629A6" w:rsidRPr="00176D33"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176D33" w:rsidRDefault="005629A6" w:rsidP="005629A6">
            <w:pPr>
              <w:pStyle w:val="TableEntry"/>
            </w:pPr>
            <w:r w:rsidRPr="00176D33">
              <w:t>Source (Document Administrator) (1)</w:t>
            </w:r>
          </w:p>
        </w:tc>
      </w:tr>
      <w:tr w:rsidR="005629A6" w:rsidRPr="00176D33"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176D33" w:rsidRDefault="005629A6" w:rsidP="005629A6">
            <w:pPr>
              <w:pStyle w:val="TableEntry"/>
            </w:pPr>
            <w:r w:rsidRPr="00176D33">
              <w:t>Destination (Document Registry) (1)</w:t>
            </w:r>
          </w:p>
        </w:tc>
      </w:tr>
      <w:tr w:rsidR="005629A6" w:rsidRPr="00176D33"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176D33" w:rsidRDefault="005629A6" w:rsidP="005629A6">
            <w:pPr>
              <w:pStyle w:val="TableEntry"/>
            </w:pPr>
            <w:r w:rsidRPr="00176D33">
              <w:t>Audit Source (Document Registry) (1)</w:t>
            </w:r>
          </w:p>
        </w:tc>
      </w:tr>
      <w:tr w:rsidR="005629A6" w:rsidRPr="00176D33"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176D33" w:rsidRDefault="005629A6" w:rsidP="005629A6">
            <w:pPr>
              <w:pStyle w:val="TableEntry"/>
            </w:pPr>
            <w:r w:rsidRPr="00176D33">
              <w:t>Patient (0..</w:t>
            </w:r>
            <w:r w:rsidR="00D8710E" w:rsidRPr="00176D33">
              <w:t>n</w:t>
            </w:r>
            <w:r w:rsidRPr="00176D33">
              <w:t>)</w:t>
            </w:r>
          </w:p>
        </w:tc>
      </w:tr>
      <w:tr w:rsidR="005629A6" w:rsidRPr="00176D33"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176D33" w:rsidRDefault="00F465C7" w:rsidP="006F478A">
            <w:pPr>
              <w:pStyle w:val="TableEntry"/>
              <w:rPr>
                <w:rFonts w:ascii="Arial" w:hAnsi="Arial"/>
                <w:b/>
                <w:kern w:val="28"/>
              </w:rPr>
            </w:pPr>
            <w:r w:rsidRPr="00176D33">
              <w:t>Document Entry/Submission Set/Folder</w:t>
            </w:r>
            <w:r w:rsidR="002C39B0" w:rsidRPr="00176D33">
              <w:t>/Association</w:t>
            </w:r>
            <w:r w:rsidR="005629A6" w:rsidRPr="00176D33">
              <w:t xml:space="preserve"> (1</w:t>
            </w:r>
            <w:r w:rsidR="00493AFA" w:rsidRPr="00176D33">
              <w:t>..n</w:t>
            </w:r>
            <w:r w:rsidR="005629A6" w:rsidRPr="00176D33">
              <w:t>)</w:t>
            </w:r>
            <w:r w:rsidR="001B023A" w:rsidRPr="00176D33">
              <w:t xml:space="preserve"> </w:t>
            </w:r>
            <w:r w:rsidR="002C39B0" w:rsidRPr="00176D33">
              <w:rPr>
                <w:i/>
                <w:iCs/>
              </w:rPr>
              <w:t>(one for each object removed</w:t>
            </w:r>
            <w:r w:rsidR="00760E51" w:rsidRPr="00176D33">
              <w:rPr>
                <w:i/>
                <w:iCs/>
              </w:rPr>
              <w:t xml:space="preserve">. </w:t>
            </w:r>
            <w:r w:rsidR="00D473B7" w:rsidRPr="00176D33">
              <w:rPr>
                <w:i/>
                <w:iCs/>
              </w:rPr>
              <w:t>S</w:t>
            </w:r>
            <w:r w:rsidR="00F84AE2" w:rsidRPr="00176D33">
              <w:rPr>
                <w:i/>
                <w:iCs/>
              </w:rPr>
              <w:t>ee Section 3.62.5.1 for guidance on combining multiple objects into one event</w:t>
            </w:r>
            <w:r w:rsidR="00D473B7" w:rsidRPr="00176D33">
              <w:rPr>
                <w:i/>
                <w:iCs/>
              </w:rPr>
              <w:t>.</w:t>
            </w:r>
            <w:r w:rsidR="002C39B0" w:rsidRPr="00176D33">
              <w:rPr>
                <w:i/>
                <w:iCs/>
              </w:rPr>
              <w:t>)</w:t>
            </w:r>
          </w:p>
        </w:tc>
      </w:tr>
    </w:tbl>
    <w:p w14:paraId="215E8C57" w14:textId="77777777" w:rsidR="00A40079" w:rsidRDefault="00A40079" w:rsidP="005629A6">
      <w:pPr>
        <w:pStyle w:val="BodyText"/>
      </w:pPr>
    </w:p>
    <w:p w14:paraId="0051D2A4" w14:textId="5C78CD08" w:rsidR="005629A6" w:rsidRPr="00176D33" w:rsidRDefault="005629A6" w:rsidP="005629A6">
      <w:pPr>
        <w:pStyle w:val="BodyText"/>
        <w:rPr>
          <w:b/>
          <w:i/>
        </w:rPr>
      </w:pPr>
      <w:r w:rsidRPr="00176D33">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176D33" w:rsidRDefault="005629A6" w:rsidP="00887A26">
            <w:pPr>
              <w:pStyle w:val="TableEntryHeader"/>
            </w:pPr>
            <w:r w:rsidRPr="00176D33">
              <w:t>Source</w:t>
            </w:r>
          </w:p>
          <w:p w14:paraId="54F028D4"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176D33" w:rsidRDefault="005629A6" w:rsidP="0003638A">
            <w:pPr>
              <w:pStyle w:val="TableEntry"/>
              <w:rPr>
                <w:i/>
                <w:iCs/>
              </w:rPr>
            </w:pPr>
            <w:r w:rsidRPr="00176D33">
              <w:rPr>
                <w:i/>
                <w:iCs/>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176D33" w:rsidRDefault="005629A6" w:rsidP="005629A6">
            <w:pPr>
              <w:pStyle w:val="TableEntry"/>
              <w:jc w:val="center"/>
              <w:rPr>
                <w:i/>
                <w:szCs w:val="18"/>
              </w:rPr>
            </w:pPr>
            <w:r w:rsidRPr="00176D33">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176D33" w:rsidRDefault="005629A6" w:rsidP="005629A6">
            <w:pPr>
              <w:pStyle w:val="TableEntry"/>
              <w:rPr>
                <w:szCs w:val="18"/>
              </w:rPr>
            </w:pPr>
            <w:r w:rsidRPr="00176D33">
              <w:rPr>
                <w:i/>
                <w:iCs/>
                <w:szCs w:val="18"/>
              </w:rPr>
              <w:t>not specialized</w:t>
            </w:r>
          </w:p>
        </w:tc>
      </w:tr>
      <w:tr w:rsidR="005629A6" w:rsidRPr="00176D33"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176D33" w:rsidRDefault="005629A6" w:rsidP="0003638A">
            <w:pPr>
              <w:pStyle w:val="TableEntry"/>
              <w:rPr>
                <w:i/>
                <w:iCs/>
              </w:rPr>
            </w:pPr>
            <w:r w:rsidRPr="00176D33">
              <w:rPr>
                <w:i/>
                <w:iCs/>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176D33" w:rsidRDefault="005629A6" w:rsidP="005629A6">
            <w:pPr>
              <w:pStyle w:val="TableEntry"/>
              <w:rPr>
                <w:i/>
                <w:iCs/>
                <w:szCs w:val="18"/>
              </w:rPr>
            </w:pPr>
            <w:r w:rsidRPr="00176D33">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176D33" w:rsidRDefault="005629A6" w:rsidP="00D42EBC">
            <w:pPr>
              <w:pStyle w:val="TableEntry"/>
              <w:rPr>
                <w:i/>
                <w:iCs/>
              </w:rPr>
            </w:pPr>
            <w:r w:rsidRPr="00176D33">
              <w:rPr>
                <w:i/>
                <w:iCs/>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176D33" w:rsidRDefault="005629A6" w:rsidP="005629A6">
            <w:pPr>
              <w:pStyle w:val="TableEntry"/>
              <w:jc w:val="center"/>
              <w:rPr>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176D33" w:rsidRDefault="005629A6" w:rsidP="005629A6">
            <w:pPr>
              <w:pStyle w:val="TableEntry"/>
              <w:rPr>
                <w:iCs/>
                <w:szCs w:val="18"/>
              </w:rPr>
            </w:pPr>
            <w:r w:rsidRPr="00176D33">
              <w:rPr>
                <w:i/>
                <w:iCs/>
                <w:szCs w:val="18"/>
              </w:rPr>
              <w:t>not specialized</w:t>
            </w:r>
          </w:p>
        </w:tc>
      </w:tr>
      <w:tr w:rsidR="005629A6" w:rsidRPr="00176D33"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176D33" w:rsidRDefault="005629A6" w:rsidP="005629A6">
            <w:pPr>
              <w:pStyle w:val="TableEntry"/>
              <w:rPr>
                <w:szCs w:val="18"/>
              </w:rPr>
            </w:pPr>
            <w:r w:rsidRPr="00176D33">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176D33" w:rsidRDefault="005629A6" w:rsidP="005629A6">
            <w:pPr>
              <w:pStyle w:val="TableEntry"/>
              <w:rPr>
                <w:szCs w:val="18"/>
              </w:rPr>
            </w:pPr>
            <w:r w:rsidRPr="00176D33">
              <w:rPr>
                <w:szCs w:val="18"/>
              </w:rPr>
              <w:t>EV(110153, DCM, “Source”)</w:t>
            </w:r>
          </w:p>
        </w:tc>
      </w:tr>
      <w:tr w:rsidR="005629A6" w:rsidRPr="00176D33"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176D33" w:rsidRDefault="005629A6" w:rsidP="005629A6">
            <w:pPr>
              <w:pStyle w:val="TableEntry"/>
              <w:rPr>
                <w:iCs/>
                <w:szCs w:val="18"/>
              </w:rPr>
            </w:pPr>
            <w:r w:rsidRPr="00176D33">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176D33" w:rsidRDefault="005629A6" w:rsidP="005629A6">
            <w:pPr>
              <w:pStyle w:val="TableEntry"/>
              <w:rPr>
                <w:iCs/>
                <w:szCs w:val="18"/>
              </w:rPr>
            </w:pPr>
            <w:r w:rsidRPr="00176D33">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176D33" w:rsidRDefault="005629A6" w:rsidP="005629A6">
            <w:pPr>
              <w:pStyle w:val="TableEntry"/>
              <w:rPr>
                <w:szCs w:val="18"/>
              </w:rPr>
            </w:pPr>
            <w:r w:rsidRPr="00176D33">
              <w:rPr>
                <w:szCs w:val="18"/>
              </w:rPr>
              <w:t>The machine name or IP address.</w:t>
            </w:r>
          </w:p>
        </w:tc>
      </w:tr>
    </w:tbl>
    <w:p w14:paraId="4071500F" w14:textId="77777777" w:rsidR="005629A6" w:rsidRPr="00176D33"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176D33" w:rsidRDefault="005629A6" w:rsidP="00887A26">
            <w:pPr>
              <w:pStyle w:val="TableEntryHeader"/>
            </w:pPr>
            <w:r w:rsidRPr="00176D33">
              <w:t>Destination</w:t>
            </w:r>
          </w:p>
          <w:p w14:paraId="1B32B183"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176D33" w:rsidRDefault="005629A6" w:rsidP="005629A6">
            <w:pPr>
              <w:pStyle w:val="TableEntry"/>
              <w:rPr>
                <w:szCs w:val="18"/>
              </w:rPr>
            </w:pPr>
            <w:r w:rsidRPr="00176D33">
              <w:rPr>
                <w:szCs w:val="18"/>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176D33" w:rsidRDefault="005629A6" w:rsidP="005629A6">
            <w:pPr>
              <w:pStyle w:val="TableEntry"/>
              <w:rPr>
                <w:szCs w:val="18"/>
              </w:rPr>
            </w:pPr>
            <w:r w:rsidRPr="00176D33">
              <w:rPr>
                <w:szCs w:val="18"/>
              </w:rPr>
              <w:t>SOAP endpoint URI</w:t>
            </w:r>
          </w:p>
        </w:tc>
      </w:tr>
      <w:tr w:rsidR="005629A6" w:rsidRPr="00176D33"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176D33" w:rsidRDefault="005629A6" w:rsidP="005629A6">
            <w:pPr>
              <w:pStyle w:val="TableEntry"/>
              <w:rPr>
                <w:iCs/>
                <w:szCs w:val="18"/>
              </w:rPr>
            </w:pPr>
            <w:r w:rsidRPr="00176D33">
              <w:rPr>
                <w:iCs/>
                <w:szCs w:val="18"/>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176D33" w:rsidRDefault="00355E2D" w:rsidP="005629A6">
            <w:pPr>
              <w:pStyle w:val="TableEntry"/>
              <w:rPr>
                <w:i/>
                <w:iCs/>
                <w:szCs w:val="18"/>
              </w:rPr>
            </w:pPr>
            <w:r w:rsidRPr="00176D33">
              <w:rPr>
                <w:szCs w:val="18"/>
              </w:rPr>
              <w:t>T</w:t>
            </w:r>
            <w:r w:rsidR="005629A6" w:rsidRPr="00176D33">
              <w:rPr>
                <w:szCs w:val="18"/>
              </w:rPr>
              <w:t>he process ID as used within the local operating system in the local system logs.</w:t>
            </w:r>
          </w:p>
        </w:tc>
      </w:tr>
      <w:tr w:rsidR="005629A6" w:rsidRPr="00176D33"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176D33" w:rsidRDefault="005629A6" w:rsidP="005629A6">
            <w:pPr>
              <w:pStyle w:val="TableEntry"/>
              <w:rPr>
                <w:i/>
                <w:iCs/>
                <w:szCs w:val="18"/>
              </w:rPr>
            </w:pPr>
            <w:r w:rsidRPr="00176D33">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176D33" w:rsidRDefault="005629A6" w:rsidP="005629A6">
            <w:pPr>
              <w:pStyle w:val="TableEntry"/>
              <w:rPr>
                <w:i/>
                <w:iCs/>
                <w:szCs w:val="18"/>
              </w:rPr>
            </w:pPr>
            <w:r w:rsidRPr="00176D33">
              <w:rPr>
                <w:i/>
                <w:iCs/>
                <w:szCs w:val="18"/>
              </w:rPr>
              <w:t>not specialized</w:t>
            </w:r>
          </w:p>
        </w:tc>
      </w:tr>
      <w:tr w:rsidR="00051BDB" w:rsidRPr="00176D33"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176D33"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176D33" w:rsidRDefault="00051BDB" w:rsidP="00051BDB">
            <w:pPr>
              <w:pStyle w:val="TableEntry"/>
              <w:rPr>
                <w:i/>
                <w:iCs/>
                <w:szCs w:val="18"/>
              </w:rPr>
            </w:pPr>
            <w:r w:rsidRPr="00176D33">
              <w:rPr>
                <w:i/>
                <w:iCs/>
                <w:szCs w:val="18"/>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176D33" w:rsidRDefault="00051BDB" w:rsidP="00051BDB">
            <w:pPr>
              <w:pStyle w:val="TableEntry"/>
              <w:jc w:val="center"/>
              <w:rPr>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176D33" w:rsidRDefault="00051BDB" w:rsidP="00051BDB">
            <w:pPr>
              <w:pStyle w:val="TableEntry"/>
              <w:rPr>
                <w:iCs/>
                <w:szCs w:val="18"/>
              </w:rPr>
            </w:pPr>
            <w:r w:rsidRPr="00176D33">
              <w:rPr>
                <w:i/>
                <w:iCs/>
                <w:szCs w:val="18"/>
              </w:rPr>
              <w:t>not specialized</w:t>
            </w:r>
          </w:p>
        </w:tc>
      </w:tr>
      <w:tr w:rsidR="005629A6" w:rsidRPr="00176D33"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176D33" w:rsidRDefault="005629A6" w:rsidP="005629A6">
            <w:pPr>
              <w:pStyle w:val="TableEntry"/>
              <w:rPr>
                <w:szCs w:val="18"/>
              </w:rPr>
            </w:pPr>
            <w:r w:rsidRPr="00176D33">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176D33" w:rsidRDefault="005629A6" w:rsidP="005629A6">
            <w:pPr>
              <w:pStyle w:val="TableEntry"/>
              <w:rPr>
                <w:szCs w:val="18"/>
              </w:rPr>
            </w:pPr>
            <w:r w:rsidRPr="00176D33">
              <w:rPr>
                <w:szCs w:val="18"/>
              </w:rPr>
              <w:t>EV(110152, DCM, “Destination”)</w:t>
            </w:r>
          </w:p>
        </w:tc>
      </w:tr>
      <w:tr w:rsidR="005629A6" w:rsidRPr="00176D33"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176D33" w:rsidRDefault="005629A6" w:rsidP="005629A6">
            <w:pPr>
              <w:pStyle w:val="TableEntry"/>
              <w:rPr>
                <w:iCs/>
                <w:szCs w:val="18"/>
              </w:rPr>
            </w:pPr>
            <w:r w:rsidRPr="00176D33">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176D33" w:rsidRDefault="005629A6" w:rsidP="005629A6">
            <w:pPr>
              <w:pStyle w:val="TableEntry"/>
              <w:rPr>
                <w:iCs/>
                <w:szCs w:val="18"/>
              </w:rPr>
            </w:pPr>
            <w:r w:rsidRPr="00176D33">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176D33" w:rsidRDefault="005629A6" w:rsidP="005629A6">
            <w:pPr>
              <w:pStyle w:val="TableEntry"/>
              <w:rPr>
                <w:szCs w:val="18"/>
              </w:rPr>
            </w:pPr>
            <w:r w:rsidRPr="00176D33">
              <w:rPr>
                <w:szCs w:val="18"/>
              </w:rPr>
              <w:t>The machine name or IP address.</w:t>
            </w:r>
          </w:p>
        </w:tc>
      </w:tr>
    </w:tbl>
    <w:p w14:paraId="78C2E69B" w14:textId="77777777" w:rsidR="005629A6" w:rsidRPr="00176D33"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176D33" w14:paraId="51CAB6B2" w14:textId="77777777" w:rsidTr="00887A26">
        <w:trPr>
          <w:cantSplit/>
        </w:trPr>
        <w:tc>
          <w:tcPr>
            <w:tcW w:w="1525" w:type="dxa"/>
            <w:vMerge w:val="restart"/>
            <w:hideMark/>
          </w:tcPr>
          <w:p w14:paraId="6815B7F3" w14:textId="77777777" w:rsidR="005629A6" w:rsidRPr="00176D33" w:rsidRDefault="005629A6" w:rsidP="00887A26">
            <w:pPr>
              <w:pStyle w:val="TableEntryHeader"/>
            </w:pPr>
            <w:r w:rsidRPr="00176D33">
              <w:t>Audit Source</w:t>
            </w:r>
          </w:p>
          <w:p w14:paraId="243ED7FF" w14:textId="77777777" w:rsidR="005629A6" w:rsidRPr="00176D33" w:rsidRDefault="005629A6" w:rsidP="005629A6">
            <w:pPr>
              <w:pStyle w:val="TableEntry"/>
              <w:jc w:val="center"/>
              <w:rPr>
                <w:bCs/>
                <w:sz w:val="12"/>
              </w:rPr>
            </w:pPr>
            <w:r w:rsidRPr="00176D33">
              <w:rPr>
                <w:bCs/>
                <w:sz w:val="12"/>
              </w:rPr>
              <w:t>AuditMessage/</w:t>
            </w:r>
            <w:r w:rsidRPr="00176D33">
              <w:rPr>
                <w:bCs/>
                <w:sz w:val="12"/>
              </w:rPr>
              <w:br/>
              <w:t>AuditSourceIdentification</w:t>
            </w:r>
          </w:p>
        </w:tc>
        <w:tc>
          <w:tcPr>
            <w:tcW w:w="2813" w:type="dxa"/>
            <w:vAlign w:val="center"/>
            <w:hideMark/>
          </w:tcPr>
          <w:p w14:paraId="19F108A3" w14:textId="77777777" w:rsidR="005629A6" w:rsidRPr="00176D33" w:rsidRDefault="005629A6" w:rsidP="005629A6">
            <w:pPr>
              <w:pStyle w:val="TableEntry"/>
              <w:rPr>
                <w:i/>
                <w:iCs/>
                <w:szCs w:val="18"/>
              </w:rPr>
            </w:pPr>
            <w:r w:rsidRPr="00176D33">
              <w:rPr>
                <w:i/>
                <w:iCs/>
                <w:szCs w:val="18"/>
              </w:rPr>
              <w:t>AuditSourceID</w:t>
            </w:r>
          </w:p>
        </w:tc>
        <w:tc>
          <w:tcPr>
            <w:tcW w:w="720" w:type="dxa"/>
            <w:vAlign w:val="center"/>
            <w:hideMark/>
          </w:tcPr>
          <w:p w14:paraId="4EE51521" w14:textId="77777777" w:rsidR="005629A6" w:rsidRPr="00176D33" w:rsidRDefault="005629A6" w:rsidP="005629A6">
            <w:pPr>
              <w:pStyle w:val="TableEntry"/>
              <w:jc w:val="center"/>
              <w:rPr>
                <w:i/>
                <w:iCs/>
                <w:szCs w:val="18"/>
              </w:rPr>
            </w:pPr>
            <w:r w:rsidRPr="00176D33">
              <w:rPr>
                <w:i/>
                <w:iCs/>
                <w:szCs w:val="18"/>
              </w:rPr>
              <w:t>U</w:t>
            </w:r>
          </w:p>
        </w:tc>
        <w:tc>
          <w:tcPr>
            <w:tcW w:w="4614" w:type="dxa"/>
            <w:vAlign w:val="center"/>
            <w:hideMark/>
          </w:tcPr>
          <w:p w14:paraId="45686A8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E12BB29" w14:textId="77777777" w:rsidTr="00887A26">
        <w:trPr>
          <w:cantSplit/>
        </w:trPr>
        <w:tc>
          <w:tcPr>
            <w:tcW w:w="1525" w:type="dxa"/>
            <w:vMerge/>
            <w:vAlign w:val="center"/>
            <w:hideMark/>
          </w:tcPr>
          <w:p w14:paraId="68CFB0B7" w14:textId="77777777" w:rsidR="005629A6" w:rsidRPr="00176D33" w:rsidRDefault="005629A6" w:rsidP="005629A6">
            <w:pPr>
              <w:spacing w:before="0"/>
              <w:rPr>
                <w:bCs/>
                <w:sz w:val="12"/>
              </w:rPr>
            </w:pPr>
          </w:p>
        </w:tc>
        <w:tc>
          <w:tcPr>
            <w:tcW w:w="2813" w:type="dxa"/>
            <w:vAlign w:val="center"/>
            <w:hideMark/>
          </w:tcPr>
          <w:p w14:paraId="02BB4576" w14:textId="77777777" w:rsidR="005629A6" w:rsidRPr="00176D33" w:rsidRDefault="005629A6" w:rsidP="005629A6">
            <w:pPr>
              <w:pStyle w:val="TableEntry"/>
              <w:rPr>
                <w:i/>
                <w:iCs/>
                <w:szCs w:val="18"/>
              </w:rPr>
            </w:pPr>
            <w:r w:rsidRPr="00176D33">
              <w:rPr>
                <w:i/>
                <w:iCs/>
                <w:szCs w:val="18"/>
              </w:rPr>
              <w:t>AuditEnterpriseSiteID</w:t>
            </w:r>
          </w:p>
        </w:tc>
        <w:tc>
          <w:tcPr>
            <w:tcW w:w="720" w:type="dxa"/>
            <w:vAlign w:val="center"/>
            <w:hideMark/>
          </w:tcPr>
          <w:p w14:paraId="65645F56" w14:textId="77777777" w:rsidR="005629A6" w:rsidRPr="00176D33" w:rsidRDefault="005629A6" w:rsidP="005629A6">
            <w:pPr>
              <w:pStyle w:val="TableEntry"/>
              <w:jc w:val="center"/>
              <w:rPr>
                <w:i/>
                <w:iCs/>
                <w:szCs w:val="18"/>
              </w:rPr>
            </w:pPr>
            <w:r w:rsidRPr="00176D33">
              <w:rPr>
                <w:i/>
                <w:iCs/>
                <w:szCs w:val="18"/>
              </w:rPr>
              <w:t>U</w:t>
            </w:r>
          </w:p>
        </w:tc>
        <w:tc>
          <w:tcPr>
            <w:tcW w:w="4614" w:type="dxa"/>
            <w:vAlign w:val="center"/>
            <w:hideMark/>
          </w:tcPr>
          <w:p w14:paraId="56AA4B2C"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78146D2C" w14:textId="77777777" w:rsidTr="00887A26">
        <w:trPr>
          <w:cantSplit/>
        </w:trPr>
        <w:tc>
          <w:tcPr>
            <w:tcW w:w="1525" w:type="dxa"/>
            <w:vMerge/>
            <w:vAlign w:val="center"/>
            <w:hideMark/>
          </w:tcPr>
          <w:p w14:paraId="0FA30E7B" w14:textId="77777777" w:rsidR="005629A6" w:rsidRPr="00176D33" w:rsidRDefault="005629A6" w:rsidP="005629A6">
            <w:pPr>
              <w:spacing w:before="0"/>
              <w:rPr>
                <w:bCs/>
                <w:sz w:val="12"/>
              </w:rPr>
            </w:pPr>
          </w:p>
        </w:tc>
        <w:tc>
          <w:tcPr>
            <w:tcW w:w="2813" w:type="dxa"/>
            <w:vAlign w:val="center"/>
            <w:hideMark/>
          </w:tcPr>
          <w:p w14:paraId="7D6F3E73" w14:textId="77777777" w:rsidR="005629A6" w:rsidRPr="00176D33" w:rsidRDefault="005629A6" w:rsidP="005629A6">
            <w:pPr>
              <w:pStyle w:val="TableEntry"/>
              <w:rPr>
                <w:i/>
                <w:iCs/>
                <w:szCs w:val="18"/>
              </w:rPr>
            </w:pPr>
            <w:r w:rsidRPr="00176D33">
              <w:rPr>
                <w:i/>
                <w:iCs/>
                <w:szCs w:val="18"/>
              </w:rPr>
              <w:t>AuditSourceTypeCode</w:t>
            </w:r>
          </w:p>
        </w:tc>
        <w:tc>
          <w:tcPr>
            <w:tcW w:w="720" w:type="dxa"/>
            <w:vAlign w:val="center"/>
            <w:hideMark/>
          </w:tcPr>
          <w:p w14:paraId="2FBBC3B4" w14:textId="77777777" w:rsidR="005629A6" w:rsidRPr="00176D33" w:rsidRDefault="005629A6" w:rsidP="005629A6">
            <w:pPr>
              <w:pStyle w:val="TableEntry"/>
              <w:jc w:val="center"/>
              <w:rPr>
                <w:i/>
                <w:iCs/>
                <w:szCs w:val="18"/>
              </w:rPr>
            </w:pPr>
            <w:r w:rsidRPr="00176D33">
              <w:rPr>
                <w:i/>
                <w:iCs/>
                <w:szCs w:val="18"/>
              </w:rPr>
              <w:t>U</w:t>
            </w:r>
          </w:p>
        </w:tc>
        <w:tc>
          <w:tcPr>
            <w:tcW w:w="4614" w:type="dxa"/>
            <w:vAlign w:val="center"/>
            <w:hideMark/>
          </w:tcPr>
          <w:p w14:paraId="514FA908" w14:textId="77777777" w:rsidR="005629A6" w:rsidRPr="00176D33" w:rsidRDefault="005629A6" w:rsidP="005629A6">
            <w:pPr>
              <w:pStyle w:val="TableEntry"/>
              <w:rPr>
                <w:i/>
                <w:iCs/>
                <w:szCs w:val="18"/>
              </w:rPr>
            </w:pPr>
            <w:r w:rsidRPr="00176D33">
              <w:rPr>
                <w:i/>
                <w:iCs/>
                <w:szCs w:val="18"/>
              </w:rPr>
              <w:t>not specialized</w:t>
            </w:r>
          </w:p>
        </w:tc>
      </w:tr>
    </w:tbl>
    <w:p w14:paraId="42AD25F3" w14:textId="77777777" w:rsidR="005629A6" w:rsidRPr="00176D33" w:rsidRDefault="005629A6" w:rsidP="005629A6"/>
    <w:p w14:paraId="457689FE" w14:textId="77777777" w:rsidR="00AD0598" w:rsidRPr="00176D33" w:rsidRDefault="00AD0598" w:rsidP="005629A6"/>
    <w:p w14:paraId="2B5BF722" w14:textId="77777777" w:rsidR="00AD0598" w:rsidRPr="00176D33"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176D33" w:rsidRDefault="005629A6">
            <w:pPr>
              <w:pStyle w:val="TableEntryHeader"/>
            </w:pPr>
            <w:r w:rsidRPr="00176D33">
              <w:t>Patient</w:t>
            </w:r>
          </w:p>
          <w:p w14:paraId="12B16FD6" w14:textId="77777777" w:rsidR="005629A6" w:rsidRPr="00176D33" w:rsidRDefault="005629A6">
            <w:pPr>
              <w:pStyle w:val="TableEntryHeader"/>
            </w:pPr>
            <w:r w:rsidRPr="00176D33">
              <w:t>(if known)</w:t>
            </w:r>
          </w:p>
          <w:p w14:paraId="3C1C1D04" w14:textId="77777777" w:rsidR="005629A6" w:rsidRPr="00176D33" w:rsidRDefault="005629A6" w:rsidP="0072049A">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176D33" w:rsidRDefault="005629A6" w:rsidP="005629A6">
            <w:pPr>
              <w:pStyle w:val="TableEntry"/>
              <w:rPr>
                <w:szCs w:val="18"/>
              </w:rPr>
            </w:pPr>
            <w:r w:rsidRPr="00176D33">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176D33" w:rsidRDefault="005629A6" w:rsidP="005629A6">
            <w:pPr>
              <w:pStyle w:val="TableEntry"/>
              <w:rPr>
                <w:szCs w:val="18"/>
              </w:rPr>
            </w:pPr>
            <w:r w:rsidRPr="00176D33">
              <w:rPr>
                <w:szCs w:val="18"/>
              </w:rPr>
              <w:t>“1” (person)</w:t>
            </w:r>
          </w:p>
        </w:tc>
      </w:tr>
      <w:tr w:rsidR="005629A6" w:rsidRPr="00176D33"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176D33" w:rsidRDefault="005629A6" w:rsidP="005629A6">
            <w:pPr>
              <w:pStyle w:val="TableEntry"/>
              <w:rPr>
                <w:szCs w:val="18"/>
              </w:rPr>
            </w:pPr>
            <w:r w:rsidRPr="00176D33">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176D33" w:rsidRDefault="005629A6" w:rsidP="005629A6">
            <w:pPr>
              <w:pStyle w:val="TableEntry"/>
              <w:rPr>
                <w:b/>
                <w:i/>
                <w:szCs w:val="18"/>
              </w:rPr>
            </w:pPr>
            <w:r w:rsidRPr="00176D33">
              <w:rPr>
                <w:szCs w:val="18"/>
              </w:rPr>
              <w:t>“1” (patient)</w:t>
            </w:r>
          </w:p>
        </w:tc>
      </w:tr>
      <w:tr w:rsidR="005629A6" w:rsidRPr="00176D33"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176D33" w:rsidRDefault="005629A6" w:rsidP="005629A6">
            <w:pPr>
              <w:pStyle w:val="TableEntry"/>
              <w:rPr>
                <w:i/>
                <w:iCs/>
                <w:szCs w:val="18"/>
              </w:rPr>
            </w:pPr>
            <w:r w:rsidRPr="00176D33">
              <w:rPr>
                <w:i/>
                <w:iCs/>
                <w:szCs w:val="18"/>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176D33" w:rsidRDefault="005629A6" w:rsidP="005629A6">
            <w:pPr>
              <w:pStyle w:val="TableEntry"/>
              <w:rPr>
                <w:szCs w:val="18"/>
              </w:rPr>
            </w:pPr>
            <w:r w:rsidRPr="00176D33">
              <w:rPr>
                <w:i/>
                <w:iCs/>
                <w:szCs w:val="18"/>
              </w:rPr>
              <w:t>not specialized</w:t>
            </w:r>
          </w:p>
        </w:tc>
      </w:tr>
      <w:tr w:rsidR="005629A6" w:rsidRPr="00176D33"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176D33" w:rsidRDefault="005629A6" w:rsidP="005629A6">
            <w:pPr>
              <w:pStyle w:val="TableEntry"/>
              <w:rPr>
                <w:i/>
                <w:szCs w:val="18"/>
              </w:rPr>
            </w:pPr>
            <w:r w:rsidRPr="00176D33">
              <w:rPr>
                <w:i/>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176D33" w:rsidRDefault="003B2097" w:rsidP="005629A6">
            <w:pPr>
              <w:pStyle w:val="TableEntry"/>
              <w:jc w:val="center"/>
              <w:rPr>
                <w:i/>
                <w:szCs w:val="18"/>
              </w:rPr>
            </w:pPr>
            <w:r w:rsidRPr="00176D33">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176D33" w:rsidRDefault="005629A6" w:rsidP="005629A6">
            <w:pPr>
              <w:pStyle w:val="TableEntry"/>
              <w:rPr>
                <w:szCs w:val="18"/>
              </w:rPr>
            </w:pPr>
            <w:r w:rsidRPr="00176D33">
              <w:rPr>
                <w:i/>
                <w:iCs/>
                <w:szCs w:val="18"/>
              </w:rPr>
              <w:t>not specialized</w:t>
            </w:r>
          </w:p>
        </w:tc>
      </w:tr>
      <w:tr w:rsidR="005629A6" w:rsidRPr="00176D33"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176D33" w:rsidRDefault="005629A6" w:rsidP="005629A6">
            <w:pPr>
              <w:pStyle w:val="TableEntry"/>
              <w:rPr>
                <w:i/>
                <w:iCs/>
                <w:szCs w:val="18"/>
              </w:rPr>
            </w:pPr>
            <w:r w:rsidRPr="00176D33">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176D33" w:rsidRDefault="005629A6" w:rsidP="005629A6">
            <w:pPr>
              <w:pStyle w:val="TableEntry"/>
              <w:rPr>
                <w:szCs w:val="18"/>
              </w:rPr>
            </w:pPr>
            <w:r w:rsidRPr="00176D33">
              <w:rPr>
                <w:i/>
                <w:iCs/>
                <w:szCs w:val="18"/>
              </w:rPr>
              <w:t>not specialized</w:t>
            </w:r>
          </w:p>
        </w:tc>
      </w:tr>
      <w:tr w:rsidR="005629A6" w:rsidRPr="00176D33"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176D33" w:rsidRDefault="005629A6" w:rsidP="005629A6">
            <w:pPr>
              <w:pStyle w:val="TableEntry"/>
              <w:rPr>
                <w:szCs w:val="18"/>
              </w:rPr>
            </w:pPr>
            <w:r w:rsidRPr="00176D33">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176D33" w:rsidRDefault="003B44D6" w:rsidP="005629A6">
            <w:pPr>
              <w:pStyle w:val="TableEntry"/>
              <w:rPr>
                <w:szCs w:val="18"/>
              </w:rPr>
            </w:pPr>
            <w:r w:rsidRPr="00176D33">
              <w:rPr>
                <w:szCs w:val="18"/>
              </w:rPr>
              <w:t>The</w:t>
            </w:r>
            <w:r w:rsidR="005629A6" w:rsidRPr="00176D33">
              <w:rPr>
                <w:szCs w:val="18"/>
              </w:rPr>
              <w:t xml:space="preserve"> patient ID in HL7 CX format.</w:t>
            </w:r>
          </w:p>
        </w:tc>
      </w:tr>
      <w:tr w:rsidR="005629A6" w:rsidRPr="00176D33"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176D33" w:rsidRDefault="005629A6" w:rsidP="005629A6">
            <w:pPr>
              <w:pStyle w:val="TableEntry"/>
              <w:rPr>
                <w:i/>
                <w:iCs/>
                <w:szCs w:val="18"/>
              </w:rPr>
            </w:pPr>
            <w:r w:rsidRPr="00176D33">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176D33" w:rsidRDefault="005629A6" w:rsidP="005629A6">
            <w:pPr>
              <w:pStyle w:val="TableEntry"/>
              <w:rPr>
                <w:szCs w:val="18"/>
              </w:rPr>
            </w:pPr>
            <w:r w:rsidRPr="00176D33">
              <w:rPr>
                <w:i/>
                <w:iCs/>
                <w:szCs w:val="18"/>
              </w:rPr>
              <w:t>not specialized</w:t>
            </w:r>
          </w:p>
        </w:tc>
      </w:tr>
      <w:tr w:rsidR="005629A6" w:rsidRPr="00176D33"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176D33" w:rsidRDefault="005629A6" w:rsidP="005629A6">
            <w:pPr>
              <w:pStyle w:val="TableEntry"/>
              <w:rPr>
                <w:i/>
                <w:iCs/>
                <w:szCs w:val="18"/>
              </w:rPr>
            </w:pPr>
            <w:r w:rsidRPr="00176D33">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176D33" w:rsidRDefault="005629A6" w:rsidP="005629A6">
            <w:pPr>
              <w:pStyle w:val="TableEntry"/>
              <w:rPr>
                <w:szCs w:val="18"/>
              </w:rPr>
            </w:pPr>
            <w:r w:rsidRPr="00176D33">
              <w:rPr>
                <w:i/>
                <w:iCs/>
                <w:szCs w:val="18"/>
              </w:rPr>
              <w:t>not specialized</w:t>
            </w:r>
          </w:p>
        </w:tc>
      </w:tr>
      <w:tr w:rsidR="005629A6" w:rsidRPr="00176D33"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176D33" w:rsidRDefault="005629A6" w:rsidP="005629A6">
            <w:pPr>
              <w:pStyle w:val="TableEntry"/>
              <w:rPr>
                <w:i/>
                <w:iCs/>
                <w:szCs w:val="18"/>
              </w:rPr>
            </w:pPr>
            <w:r w:rsidRPr="00176D33">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176D33" w:rsidRDefault="005629A6" w:rsidP="005629A6">
            <w:pPr>
              <w:pStyle w:val="TableEntry"/>
              <w:rPr>
                <w:szCs w:val="18"/>
              </w:rPr>
            </w:pPr>
            <w:r w:rsidRPr="00176D33">
              <w:rPr>
                <w:i/>
                <w:iCs/>
                <w:szCs w:val="18"/>
              </w:rPr>
              <w:t>not specialized</w:t>
            </w:r>
          </w:p>
        </w:tc>
      </w:tr>
    </w:tbl>
    <w:p w14:paraId="54561BDC" w14:textId="48470296" w:rsidR="005629A6" w:rsidRDefault="005629A6" w:rsidP="005629A6"/>
    <w:p w14:paraId="673B0DE1" w14:textId="418C1345" w:rsidR="00A40079" w:rsidRDefault="00A40079" w:rsidP="005629A6"/>
    <w:p w14:paraId="35CC0A0B" w14:textId="6DEF1441" w:rsidR="00A40079" w:rsidRDefault="00A40079" w:rsidP="005629A6"/>
    <w:p w14:paraId="07E8FDA0" w14:textId="62A8FCF7" w:rsidR="00A40079" w:rsidRDefault="00A40079" w:rsidP="005629A6"/>
    <w:p w14:paraId="07FD6B39" w14:textId="200714DE" w:rsidR="00A40079" w:rsidRDefault="00A40079" w:rsidP="005629A6"/>
    <w:p w14:paraId="4AB8541A" w14:textId="58C3BF03" w:rsidR="00A40079" w:rsidRDefault="00A40079" w:rsidP="005629A6"/>
    <w:p w14:paraId="6883A91C" w14:textId="53A6C0B1" w:rsidR="00A40079" w:rsidRDefault="00A40079" w:rsidP="005629A6"/>
    <w:p w14:paraId="3F3B18CC" w14:textId="1FB8C59C" w:rsidR="00A40079" w:rsidRDefault="00A40079" w:rsidP="005629A6"/>
    <w:p w14:paraId="0E81B87C" w14:textId="08DCFD81" w:rsidR="00A40079" w:rsidRDefault="00A40079" w:rsidP="005629A6"/>
    <w:p w14:paraId="20F5F9A9" w14:textId="177779ED" w:rsidR="00A40079" w:rsidRDefault="00A40079" w:rsidP="005629A6"/>
    <w:p w14:paraId="5D8D2F0B" w14:textId="5B55B9AF" w:rsidR="00A40079" w:rsidRDefault="00A40079" w:rsidP="005629A6"/>
    <w:p w14:paraId="02C1492B" w14:textId="19E2CD03" w:rsidR="00A40079" w:rsidRDefault="00A40079" w:rsidP="005629A6"/>
    <w:p w14:paraId="2CDFAEB4" w14:textId="0FF570A4" w:rsidR="00A40079" w:rsidRDefault="00A40079" w:rsidP="005629A6"/>
    <w:p w14:paraId="55EEEA64" w14:textId="07CFF559" w:rsidR="00A40079" w:rsidRDefault="00A40079" w:rsidP="005629A6"/>
    <w:p w14:paraId="50040C9B" w14:textId="466475C4" w:rsidR="00A40079" w:rsidRDefault="00A40079" w:rsidP="005629A6"/>
    <w:p w14:paraId="1706C9C8" w14:textId="5C6E9B8C" w:rsidR="00A40079" w:rsidRDefault="00A40079" w:rsidP="005629A6"/>
    <w:p w14:paraId="1A524079" w14:textId="2FD9916F" w:rsidR="00A40079" w:rsidRDefault="00A40079" w:rsidP="005629A6"/>
    <w:p w14:paraId="48AD13F5" w14:textId="5DACD1CB" w:rsidR="00A40079" w:rsidRDefault="00A40079" w:rsidP="005629A6"/>
    <w:p w14:paraId="49F9300A" w14:textId="6B65F25D" w:rsidR="00A40079" w:rsidRDefault="00A40079" w:rsidP="005629A6"/>
    <w:p w14:paraId="410FC1B6" w14:textId="14873A90" w:rsidR="00A40079" w:rsidRDefault="00A40079" w:rsidP="005629A6"/>
    <w:p w14:paraId="22DE58D1" w14:textId="77777777" w:rsidR="00A40079" w:rsidRPr="00176D33" w:rsidRDefault="00A40079"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176D33"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176D33" w:rsidRDefault="00F465C7" w:rsidP="00887A26">
            <w:pPr>
              <w:pStyle w:val="TableEntryHeader"/>
            </w:pPr>
            <w:r w:rsidRPr="00176D33">
              <w:lastRenderedPageBreak/>
              <w:t>Document Entry</w:t>
            </w:r>
          </w:p>
          <w:p w14:paraId="3A501D1E" w14:textId="77777777" w:rsidR="00F465C7" w:rsidRPr="00176D33" w:rsidRDefault="00F465C7" w:rsidP="00887A26">
            <w:pPr>
              <w:pStyle w:val="TableEntryHeader"/>
            </w:pPr>
            <w:r w:rsidRPr="00176D33">
              <w:t>Submission Set</w:t>
            </w:r>
          </w:p>
          <w:p w14:paraId="2E79EC9A" w14:textId="77777777" w:rsidR="005629A6" w:rsidRPr="00176D33" w:rsidRDefault="00F465C7" w:rsidP="00887A26">
            <w:pPr>
              <w:pStyle w:val="TableEntryHeader"/>
            </w:pPr>
            <w:r w:rsidRPr="00176D33">
              <w:t>Folder</w:t>
            </w:r>
          </w:p>
          <w:p w14:paraId="1676AE95" w14:textId="77777777" w:rsidR="009F0483" w:rsidRPr="00176D33" w:rsidRDefault="009F0483" w:rsidP="00887A26">
            <w:pPr>
              <w:pStyle w:val="TableEntryHeader"/>
            </w:pPr>
            <w:r w:rsidRPr="00176D33">
              <w:t>Association</w:t>
            </w:r>
          </w:p>
          <w:p w14:paraId="62144D6A" w14:textId="77777777" w:rsidR="005629A6" w:rsidRPr="00176D33" w:rsidRDefault="005629A6" w:rsidP="0072049A">
            <w:pPr>
              <w:pStyle w:val="TableEntry"/>
              <w:jc w:val="center"/>
              <w:rPr>
                <w:bCs/>
                <w:sz w:val="12"/>
              </w:rPr>
            </w:pPr>
            <w:r w:rsidRPr="00176D33">
              <w:rPr>
                <w:bCs/>
                <w:sz w:val="12"/>
              </w:rPr>
              <w:t>AuditMessage/</w:t>
            </w:r>
            <w:r w:rsidRPr="00176D3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176D33" w:rsidRDefault="005629A6" w:rsidP="005629A6">
            <w:pPr>
              <w:pStyle w:val="TableEntry"/>
              <w:rPr>
                <w:szCs w:val="18"/>
              </w:rPr>
            </w:pPr>
            <w:r w:rsidRPr="00176D33">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176D33" w:rsidRDefault="005629A6" w:rsidP="005629A6">
            <w:pPr>
              <w:pStyle w:val="TableEntry"/>
              <w:keepNext/>
              <w:keepLines/>
              <w:rPr>
                <w:szCs w:val="18"/>
              </w:rPr>
            </w:pPr>
            <w:r w:rsidRPr="00176D33">
              <w:rPr>
                <w:szCs w:val="18"/>
              </w:rPr>
              <w:t>“2” (System object)</w:t>
            </w:r>
          </w:p>
        </w:tc>
      </w:tr>
      <w:tr w:rsidR="005629A6" w:rsidRPr="00176D33"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176D33" w:rsidRDefault="005629A6" w:rsidP="005629A6">
            <w:pPr>
              <w:pStyle w:val="TableEntry"/>
              <w:rPr>
                <w:szCs w:val="18"/>
              </w:rPr>
            </w:pPr>
            <w:r w:rsidRPr="00176D33">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176D33" w:rsidRDefault="005629A6" w:rsidP="005629A6">
            <w:pPr>
              <w:pStyle w:val="TableEntry"/>
              <w:keepNext/>
              <w:keepLines/>
              <w:rPr>
                <w:b/>
                <w:i/>
                <w:szCs w:val="18"/>
              </w:rPr>
            </w:pPr>
            <w:r w:rsidRPr="00176D33">
              <w:rPr>
                <w:szCs w:val="18"/>
              </w:rPr>
              <w:t>“3” (Report)</w:t>
            </w:r>
          </w:p>
        </w:tc>
      </w:tr>
      <w:tr w:rsidR="005629A6" w:rsidRPr="00176D33"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176D33" w:rsidRDefault="005629A6" w:rsidP="0003638A">
            <w:pPr>
              <w:pStyle w:val="TableEntry"/>
              <w:rPr>
                <w:i/>
                <w:iCs/>
              </w:rPr>
            </w:pPr>
            <w:r w:rsidRPr="00176D33">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3B3A3D0B" w:rsidR="005629A6" w:rsidRPr="00176D33" w:rsidRDefault="009B3053" w:rsidP="00CE201F">
            <w:pPr>
              <w:pStyle w:val="TableEntry"/>
              <w:jc w:val="center"/>
              <w:rPr>
                <w:i/>
                <w:iCs/>
              </w:rPr>
            </w:pPr>
            <w:r w:rsidRPr="00176D33">
              <w:rPr>
                <w:i/>
                <w:iCs/>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176D33" w:rsidRDefault="005629A6" w:rsidP="0003638A">
            <w:pPr>
              <w:pStyle w:val="TableEntry"/>
              <w:rPr>
                <w:i/>
                <w:iCs/>
              </w:rPr>
            </w:pPr>
            <w:r w:rsidRPr="00176D33">
              <w:rPr>
                <w:i/>
                <w:iCs/>
              </w:rPr>
              <w:t>not specialized</w:t>
            </w:r>
          </w:p>
        </w:tc>
      </w:tr>
      <w:tr w:rsidR="005629A6" w:rsidRPr="00176D33"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176D33" w:rsidRDefault="005629A6" w:rsidP="005629A6">
            <w:pPr>
              <w:pStyle w:val="TableEntry"/>
              <w:rPr>
                <w:szCs w:val="18"/>
              </w:rPr>
            </w:pPr>
            <w:r w:rsidRPr="00176D33">
              <w:rPr>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176D33" w:rsidRDefault="005629A6" w:rsidP="005629A6">
            <w:pPr>
              <w:pStyle w:val="TableEntry"/>
              <w:jc w:val="center"/>
              <w:rPr>
                <w:szCs w:val="18"/>
              </w:rPr>
            </w:pPr>
            <w:r w:rsidRPr="00176D33">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176D33" w:rsidRDefault="00B0745D" w:rsidP="005629A6">
            <w:pPr>
              <w:pStyle w:val="TableEntry"/>
              <w:rPr>
                <w:szCs w:val="18"/>
              </w:rPr>
            </w:pPr>
            <w:r w:rsidRPr="00176D33">
              <w:rPr>
                <w:szCs w:val="18"/>
              </w:rPr>
              <w:t xml:space="preserve">The </w:t>
            </w:r>
            <w:r w:rsidR="0062152A" w:rsidRPr="00176D33">
              <w:rPr>
                <w:szCs w:val="18"/>
              </w:rPr>
              <w:t xml:space="preserve">Document </w:t>
            </w:r>
            <w:r w:rsidRPr="00176D33">
              <w:rPr>
                <w:szCs w:val="18"/>
              </w:rPr>
              <w:t xml:space="preserve">Registry shall include one of these values in accordance with the specific object being </w:t>
            </w:r>
            <w:r w:rsidR="00051BDB" w:rsidRPr="00176D33">
              <w:rPr>
                <w:szCs w:val="18"/>
              </w:rPr>
              <w:t>removed</w:t>
            </w:r>
            <w:r w:rsidR="00F12C05" w:rsidRPr="00176D33">
              <w:rPr>
                <w:szCs w:val="18"/>
              </w:rPr>
              <w:t>, if known</w:t>
            </w:r>
            <w:r w:rsidRPr="00176D33">
              <w:rPr>
                <w:szCs w:val="18"/>
              </w:rPr>
              <w:t>:</w:t>
            </w:r>
          </w:p>
          <w:p w14:paraId="22462452" w14:textId="77777777" w:rsidR="005629A6" w:rsidRPr="00176D33" w:rsidRDefault="005629A6" w:rsidP="005629A6">
            <w:pPr>
              <w:pStyle w:val="TableEntry"/>
              <w:rPr>
                <w:szCs w:val="18"/>
              </w:rPr>
            </w:pPr>
            <w:r w:rsidRPr="00176D33">
              <w:rPr>
                <w:szCs w:val="18"/>
              </w:rPr>
              <w:t xml:space="preserve">EV(“urn:uuid:7edca82f-054d-47f2-a032-9b2a5b5186c1”, “IHE XDS Metadata”, “document entry </w:t>
            </w:r>
            <w:r w:rsidR="00B0745D" w:rsidRPr="00176D33">
              <w:rPr>
                <w:szCs w:val="18"/>
              </w:rPr>
              <w:t>object type</w:t>
            </w:r>
            <w:r w:rsidRPr="00176D33">
              <w:rPr>
                <w:szCs w:val="18"/>
              </w:rPr>
              <w:t>”)</w:t>
            </w:r>
          </w:p>
          <w:p w14:paraId="77EC135C" w14:textId="77777777" w:rsidR="005629A6" w:rsidRPr="00176D33" w:rsidRDefault="005629A6" w:rsidP="005629A6">
            <w:pPr>
              <w:pStyle w:val="TableEntry"/>
              <w:rPr>
                <w:szCs w:val="18"/>
              </w:rPr>
            </w:pPr>
            <w:r w:rsidRPr="00176D33">
              <w:rPr>
                <w:szCs w:val="18"/>
              </w:rPr>
              <w:t xml:space="preserve">EV(“urn:uuid:34268e47-fdf5-41a6-ba33-82133c465248”, “IHE XDS Metadata”, “on-demand document entry </w:t>
            </w:r>
            <w:r w:rsidR="00B0745D" w:rsidRPr="00176D33">
              <w:rPr>
                <w:szCs w:val="18"/>
              </w:rPr>
              <w:t>object type</w:t>
            </w:r>
            <w:r w:rsidRPr="00176D33">
              <w:rPr>
                <w:szCs w:val="18"/>
              </w:rPr>
              <w:t>”)</w:t>
            </w:r>
          </w:p>
          <w:p w14:paraId="36AFABC1" w14:textId="77777777" w:rsidR="00F465C7" w:rsidRPr="00176D33" w:rsidRDefault="00F465C7" w:rsidP="00F465C7">
            <w:pPr>
              <w:pStyle w:val="TableEntry"/>
              <w:rPr>
                <w:szCs w:val="18"/>
              </w:rPr>
            </w:pPr>
            <w:r w:rsidRPr="00176D33">
              <w:rPr>
                <w:szCs w:val="18"/>
              </w:rPr>
              <w:t>EV(“</w:t>
            </w:r>
            <w:r w:rsidR="00B0745D" w:rsidRPr="00176D33">
              <w:rPr>
                <w:szCs w:val="18"/>
              </w:rPr>
              <w:t>urn:uuid:a54d6aa5-d40d-43f9-88c5-b4633d873bdd</w:t>
            </w:r>
            <w:r w:rsidRPr="00176D33">
              <w:rPr>
                <w:szCs w:val="18"/>
              </w:rPr>
              <w:t>”, “IHE XDS Metadata”, “submission set</w:t>
            </w:r>
            <w:r w:rsidR="00B0745D" w:rsidRPr="00176D33">
              <w:rPr>
                <w:szCs w:val="18"/>
              </w:rPr>
              <w:t xml:space="preserve"> classification n</w:t>
            </w:r>
            <w:r w:rsidRPr="00176D33">
              <w:rPr>
                <w:szCs w:val="18"/>
              </w:rPr>
              <w:t>ode”)</w:t>
            </w:r>
          </w:p>
          <w:p w14:paraId="0C5CE45B" w14:textId="77777777" w:rsidR="00F465C7" w:rsidRPr="00176D33" w:rsidRDefault="00F465C7" w:rsidP="00F465C7">
            <w:pPr>
              <w:pStyle w:val="TableEntry"/>
              <w:rPr>
                <w:szCs w:val="18"/>
              </w:rPr>
            </w:pPr>
            <w:r w:rsidRPr="00176D33">
              <w:rPr>
                <w:szCs w:val="18"/>
              </w:rPr>
              <w:t>EV(“</w:t>
            </w:r>
            <w:r w:rsidR="00B0745D" w:rsidRPr="00176D33">
              <w:rPr>
                <w:szCs w:val="18"/>
              </w:rPr>
              <w:t>urn:uuid:d9d542f3-6cc4-48b6-8870-ea235fbc94c2</w:t>
            </w:r>
            <w:r w:rsidRPr="00176D33">
              <w:rPr>
                <w:szCs w:val="18"/>
              </w:rPr>
              <w:t>”, “IHE XDS Metadata”, “folder classification</w:t>
            </w:r>
            <w:r w:rsidR="00B0745D" w:rsidRPr="00176D33">
              <w:rPr>
                <w:szCs w:val="18"/>
              </w:rPr>
              <w:t xml:space="preserve"> n</w:t>
            </w:r>
            <w:r w:rsidRPr="00176D33">
              <w:rPr>
                <w:szCs w:val="18"/>
              </w:rPr>
              <w:t>ode”)</w:t>
            </w:r>
          </w:p>
          <w:p w14:paraId="62B13758" w14:textId="77777777" w:rsidR="009F0483" w:rsidRPr="00176D33" w:rsidRDefault="009F0483" w:rsidP="009F0483">
            <w:pPr>
              <w:pStyle w:val="TableEntry"/>
              <w:rPr>
                <w:szCs w:val="18"/>
              </w:rPr>
            </w:pPr>
            <w:r w:rsidRPr="00176D33">
              <w:rPr>
                <w:szCs w:val="18"/>
              </w:rPr>
              <w:t>EV(“urn:oasis:names:tc:ebxml-regrep:AssociationType:HasMember”, “IHE XDS Metadata”, “has-member association type”)</w:t>
            </w:r>
          </w:p>
          <w:p w14:paraId="43A52554" w14:textId="77777777" w:rsidR="009F0483" w:rsidRPr="00176D33" w:rsidRDefault="009F0483" w:rsidP="009F0483">
            <w:pPr>
              <w:pStyle w:val="TableEntry"/>
              <w:rPr>
                <w:szCs w:val="18"/>
              </w:rPr>
            </w:pPr>
            <w:r w:rsidRPr="00176D33">
              <w:rPr>
                <w:szCs w:val="18"/>
              </w:rPr>
              <w:t>EV(“urn:ihe:iti:2007:AssociationType:RPLC”, “IHE XDS Metadata”, “replacement relationship association type”)</w:t>
            </w:r>
          </w:p>
          <w:p w14:paraId="3195D2BF" w14:textId="77777777" w:rsidR="009F0483" w:rsidRPr="00176D33" w:rsidRDefault="009F0483" w:rsidP="009F0483">
            <w:pPr>
              <w:pStyle w:val="TableEntry"/>
              <w:rPr>
                <w:szCs w:val="18"/>
              </w:rPr>
            </w:pPr>
            <w:r w:rsidRPr="00176D33">
              <w:rPr>
                <w:szCs w:val="18"/>
              </w:rPr>
              <w:t>EV(“urn:ihe:iti:2007:AssociationType:XFRM”, “IHE XDS Metadata”, “transformation relationship association type”)</w:t>
            </w:r>
          </w:p>
          <w:p w14:paraId="5BC2AAF3" w14:textId="77777777" w:rsidR="009F0483" w:rsidRPr="00176D33" w:rsidRDefault="009F0483" w:rsidP="009F0483">
            <w:pPr>
              <w:pStyle w:val="TableEntry"/>
              <w:rPr>
                <w:szCs w:val="18"/>
              </w:rPr>
            </w:pPr>
            <w:r w:rsidRPr="00176D33">
              <w:rPr>
                <w:szCs w:val="18"/>
              </w:rPr>
              <w:t>EV(“urn:ihe:iti:2007:AssociationType:APND”, “IHE XDS Metadata”, “append relationship association type”)</w:t>
            </w:r>
          </w:p>
          <w:p w14:paraId="562503A5" w14:textId="77777777" w:rsidR="009F0483" w:rsidRPr="00176D33" w:rsidRDefault="009F0483" w:rsidP="009F0483">
            <w:pPr>
              <w:pStyle w:val="TableEntry"/>
              <w:rPr>
                <w:szCs w:val="18"/>
              </w:rPr>
            </w:pPr>
            <w:r w:rsidRPr="00176D33">
              <w:rPr>
                <w:szCs w:val="18"/>
              </w:rPr>
              <w:t>EV(“urn:ihe:iti:2007:AssociationType:XFRM_RPLC”, “IHE XDS Metadata”, “replace-transformation relationship association type”)</w:t>
            </w:r>
          </w:p>
          <w:p w14:paraId="6509A2D6" w14:textId="77777777" w:rsidR="009F0483" w:rsidRPr="00176D33" w:rsidRDefault="009F0483" w:rsidP="009F0483">
            <w:pPr>
              <w:pStyle w:val="TableEntry"/>
              <w:rPr>
                <w:szCs w:val="18"/>
              </w:rPr>
            </w:pPr>
            <w:r w:rsidRPr="00176D33">
              <w:rPr>
                <w:szCs w:val="18"/>
              </w:rPr>
              <w:t>EV(“urn:ihe:iti:2007:AssociationType:signs”, “IHE XDS Metadata”, “digital signature relationship association type”)</w:t>
            </w:r>
          </w:p>
          <w:p w14:paraId="3DB8DA09" w14:textId="77777777" w:rsidR="009F0483" w:rsidRPr="00176D33" w:rsidRDefault="009F0483" w:rsidP="009F0483">
            <w:pPr>
              <w:pStyle w:val="TableEntry"/>
              <w:rPr>
                <w:szCs w:val="18"/>
              </w:rPr>
            </w:pPr>
            <w:r w:rsidRPr="00176D33">
              <w:rPr>
                <w:szCs w:val="18"/>
              </w:rPr>
              <w:t>EV(“urn:ihe:iti:2010:AssociationType:IsSnapshotOf”, “IHE XDS Metadata”, “is-snapshot relationship association type”)</w:t>
            </w:r>
          </w:p>
          <w:p w14:paraId="7791737E" w14:textId="77777777" w:rsidR="00F12C05" w:rsidRPr="00176D33" w:rsidRDefault="00F12C05" w:rsidP="00F12C05">
            <w:pPr>
              <w:pStyle w:val="TableEntry"/>
              <w:rPr>
                <w:szCs w:val="18"/>
              </w:rPr>
            </w:pPr>
            <w:r w:rsidRPr="00176D33">
              <w:rPr>
                <w:szCs w:val="18"/>
              </w:rPr>
              <w:t>Otherwise, the</w:t>
            </w:r>
            <w:r w:rsidRPr="00176D33">
              <w:t xml:space="preserve"> </w:t>
            </w:r>
            <w:r w:rsidRPr="00176D33">
              <w:rPr>
                <w:szCs w:val="18"/>
              </w:rPr>
              <w:t>Document Administrator shall use the following value if the specific object type cannot be determined:</w:t>
            </w:r>
          </w:p>
          <w:p w14:paraId="22089C04" w14:textId="77777777" w:rsidR="00F12C05" w:rsidRPr="00176D33" w:rsidRDefault="00F12C05" w:rsidP="00F12C05">
            <w:pPr>
              <w:pStyle w:val="TableEntry"/>
              <w:rPr>
                <w:sz w:val="16"/>
              </w:rPr>
            </w:pPr>
            <w:r w:rsidRPr="00176D33">
              <w:rPr>
                <w:szCs w:val="18"/>
              </w:rPr>
              <w:t>EV(“urn:ihe:iti:2017:ObjectRef”, “IHE XDS Metadata”, “registry object reference”)</w:t>
            </w:r>
          </w:p>
        </w:tc>
      </w:tr>
      <w:tr w:rsidR="005629A6" w:rsidRPr="00176D33"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176D33" w:rsidRDefault="005629A6" w:rsidP="005629A6">
            <w:pPr>
              <w:pStyle w:val="TableEntry"/>
              <w:rPr>
                <w:i/>
                <w:iCs/>
                <w:szCs w:val="18"/>
              </w:rPr>
            </w:pPr>
            <w:r w:rsidRPr="00176D33">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176D33" w:rsidRDefault="005629A6" w:rsidP="005629A6">
            <w:pPr>
              <w:pStyle w:val="TableEntry"/>
              <w:rPr>
                <w:szCs w:val="18"/>
              </w:rPr>
            </w:pPr>
            <w:r w:rsidRPr="00176D33">
              <w:rPr>
                <w:i/>
                <w:iCs/>
                <w:szCs w:val="18"/>
              </w:rPr>
              <w:t>not specialized</w:t>
            </w:r>
          </w:p>
        </w:tc>
      </w:tr>
      <w:tr w:rsidR="005629A6" w:rsidRPr="00176D33"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176D33" w:rsidRDefault="005629A6" w:rsidP="005629A6">
            <w:pPr>
              <w:pStyle w:val="TableEntry"/>
              <w:rPr>
                <w:szCs w:val="18"/>
              </w:rPr>
            </w:pPr>
            <w:bookmarkStart w:id="263" w:name="_Toc398544309"/>
            <w:bookmarkEnd w:id="263"/>
            <w:r w:rsidRPr="00176D33">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176D33" w:rsidRDefault="005629A6" w:rsidP="005629A6">
            <w:pPr>
              <w:pStyle w:val="TableEntry"/>
              <w:jc w:val="center"/>
              <w:rPr>
                <w:iCs/>
                <w:szCs w:val="18"/>
              </w:rPr>
            </w:pPr>
            <w:r w:rsidRPr="00176D33">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176D33" w:rsidRDefault="00167ACE" w:rsidP="005629A6">
            <w:pPr>
              <w:pStyle w:val="TableEntry"/>
              <w:rPr>
                <w:iCs/>
                <w:szCs w:val="18"/>
              </w:rPr>
            </w:pPr>
            <w:r w:rsidRPr="00176D33">
              <w:rPr>
                <w:iCs/>
                <w:szCs w:val="18"/>
              </w:rPr>
              <w:t>The entryUUID of the metadata object being removed.</w:t>
            </w:r>
          </w:p>
        </w:tc>
      </w:tr>
      <w:tr w:rsidR="005629A6" w:rsidRPr="00176D33"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176D33" w:rsidRDefault="005629A6" w:rsidP="005629A6">
            <w:pPr>
              <w:pStyle w:val="TableEntry"/>
              <w:rPr>
                <w:i/>
                <w:iCs/>
                <w:szCs w:val="18"/>
              </w:rPr>
            </w:pPr>
            <w:r w:rsidRPr="00176D33">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176D33" w:rsidRDefault="005629A6" w:rsidP="005629A6">
            <w:pPr>
              <w:pStyle w:val="TableEntry"/>
              <w:rPr>
                <w:szCs w:val="18"/>
              </w:rPr>
            </w:pPr>
            <w:r w:rsidRPr="00176D33">
              <w:rPr>
                <w:i/>
                <w:iCs/>
                <w:szCs w:val="18"/>
              </w:rPr>
              <w:t>not specialized</w:t>
            </w:r>
          </w:p>
        </w:tc>
      </w:tr>
      <w:tr w:rsidR="005629A6" w:rsidRPr="00176D33"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176D33" w:rsidRDefault="005629A6" w:rsidP="005629A6">
            <w:pPr>
              <w:pStyle w:val="TableEntry"/>
              <w:rPr>
                <w:i/>
                <w:iCs/>
                <w:szCs w:val="18"/>
              </w:rPr>
            </w:pPr>
            <w:bookmarkStart w:id="264" w:name="_Toc398544310"/>
            <w:bookmarkEnd w:id="264"/>
            <w:r w:rsidRPr="00176D33">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176D33" w:rsidRDefault="005629A6" w:rsidP="005629A6">
            <w:pPr>
              <w:pStyle w:val="TableEntry"/>
              <w:rPr>
                <w:szCs w:val="18"/>
              </w:rPr>
            </w:pPr>
            <w:r w:rsidRPr="00176D33">
              <w:rPr>
                <w:i/>
                <w:iCs/>
                <w:szCs w:val="18"/>
              </w:rPr>
              <w:t>not specialized</w:t>
            </w:r>
          </w:p>
        </w:tc>
      </w:tr>
      <w:tr w:rsidR="005629A6" w:rsidRPr="00176D33"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176D33"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176D33" w:rsidRDefault="005629A6" w:rsidP="005629A6">
            <w:pPr>
              <w:pStyle w:val="TableEntry"/>
              <w:rPr>
                <w:i/>
                <w:iCs/>
                <w:szCs w:val="18"/>
              </w:rPr>
            </w:pPr>
            <w:r w:rsidRPr="00176D33">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176D33" w:rsidRDefault="005629A6" w:rsidP="005629A6">
            <w:pPr>
              <w:pStyle w:val="TableEntry"/>
              <w:jc w:val="center"/>
              <w:rPr>
                <w:i/>
                <w:iCs/>
                <w:szCs w:val="18"/>
              </w:rPr>
            </w:pPr>
            <w:r w:rsidRPr="00176D33">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176D33" w:rsidRDefault="005629A6" w:rsidP="005629A6">
            <w:pPr>
              <w:pStyle w:val="TableEntry"/>
              <w:rPr>
                <w:szCs w:val="18"/>
              </w:rPr>
            </w:pPr>
            <w:r w:rsidRPr="00176D33">
              <w:rPr>
                <w:i/>
                <w:iCs/>
                <w:szCs w:val="18"/>
              </w:rPr>
              <w:t>not specialized</w:t>
            </w:r>
          </w:p>
        </w:tc>
      </w:tr>
    </w:tbl>
    <w:p w14:paraId="46B37069" w14:textId="77777777" w:rsidR="005629A6" w:rsidRPr="00176D33" w:rsidRDefault="005629A6">
      <w:pPr>
        <w:pStyle w:val="BodyText"/>
      </w:pPr>
    </w:p>
    <w:p w14:paraId="79AE1E54" w14:textId="77777777" w:rsidR="005629A6" w:rsidRPr="00176D33" w:rsidRDefault="005629A6" w:rsidP="00532AE7">
      <w:pPr>
        <w:pStyle w:val="BodyText"/>
      </w:pPr>
    </w:p>
    <w:p w14:paraId="27CE6AF6" w14:textId="00D2AD96" w:rsidR="007C259F" w:rsidRPr="00176D33" w:rsidRDefault="007C259F" w:rsidP="00532AE7">
      <w:pPr>
        <w:pStyle w:val="EditorInstructions"/>
      </w:pPr>
      <w:r w:rsidRPr="00176D33">
        <w:t>Add new Section 3.</w:t>
      </w:r>
      <w:r w:rsidR="00266235" w:rsidRPr="00176D33">
        <w:t>86</w:t>
      </w:r>
    </w:p>
    <w:p w14:paraId="34EA2F51" w14:textId="77777777" w:rsidR="005629A6" w:rsidRPr="00176D33" w:rsidRDefault="005629A6">
      <w:pPr>
        <w:pStyle w:val="Heading2"/>
        <w:numPr>
          <w:ilvl w:val="0"/>
          <w:numId w:val="0"/>
        </w:numPr>
        <w:rPr>
          <w:noProof w:val="0"/>
        </w:rPr>
      </w:pPr>
      <w:bookmarkStart w:id="265" w:name="_Toc480817732"/>
      <w:bookmarkStart w:id="266" w:name="_Toc480817842"/>
      <w:bookmarkStart w:id="267" w:name="_Toc76064771"/>
      <w:r w:rsidRPr="00176D33">
        <w:rPr>
          <w:noProof w:val="0"/>
        </w:rPr>
        <w:t>3.</w:t>
      </w:r>
      <w:r w:rsidR="003153BA" w:rsidRPr="00176D33">
        <w:rPr>
          <w:noProof w:val="0"/>
        </w:rPr>
        <w:t>86</w:t>
      </w:r>
      <w:r w:rsidRPr="00176D33">
        <w:rPr>
          <w:noProof w:val="0"/>
        </w:rPr>
        <w:t xml:space="preserve"> Remove Documents</w:t>
      </w:r>
      <w:bookmarkEnd w:id="265"/>
      <w:bookmarkEnd w:id="266"/>
      <w:bookmarkEnd w:id="267"/>
    </w:p>
    <w:p w14:paraId="17260900" w14:textId="121822B4" w:rsidR="005629A6" w:rsidRPr="00176D33" w:rsidRDefault="005629A6" w:rsidP="005629A6">
      <w:pPr>
        <w:pStyle w:val="BodyText"/>
      </w:pPr>
      <w:r w:rsidRPr="00176D33">
        <w:t xml:space="preserve">This section corresponds to Remove Documents </w:t>
      </w:r>
      <w:r w:rsidR="00271886" w:rsidRPr="00176D33">
        <w:t xml:space="preserve">[ITI-86] </w:t>
      </w:r>
      <w:r w:rsidRPr="00176D33">
        <w:t>transaction of the IHE ITI Technical Framework. This transaction is used to remove one or more documents</w:t>
      </w:r>
      <w:r w:rsidR="006F53E0" w:rsidRPr="00176D33">
        <w:t xml:space="preserve"> from a Document Repository</w:t>
      </w:r>
      <w:r w:rsidRPr="00176D33">
        <w:t>.</w:t>
      </w:r>
    </w:p>
    <w:p w14:paraId="2933FEEC" w14:textId="77777777" w:rsidR="005629A6" w:rsidRPr="00176D33" w:rsidRDefault="005629A6" w:rsidP="00B04CA1">
      <w:pPr>
        <w:pStyle w:val="Heading3"/>
        <w:numPr>
          <w:ilvl w:val="0"/>
          <w:numId w:val="0"/>
        </w:numPr>
        <w:rPr>
          <w:bCs/>
          <w:noProof w:val="0"/>
        </w:rPr>
      </w:pPr>
      <w:bookmarkStart w:id="268" w:name="_Toc470803161"/>
      <w:bookmarkStart w:id="269" w:name="_Toc480817733"/>
      <w:bookmarkStart w:id="270" w:name="_Toc480817843"/>
      <w:bookmarkStart w:id="271" w:name="_Toc76064772"/>
      <w:r w:rsidRPr="00176D33">
        <w:rPr>
          <w:bCs/>
          <w:noProof w:val="0"/>
        </w:rPr>
        <w:t>3.</w:t>
      </w:r>
      <w:r w:rsidR="003153BA" w:rsidRPr="00176D33">
        <w:rPr>
          <w:bCs/>
          <w:noProof w:val="0"/>
        </w:rPr>
        <w:t>86</w:t>
      </w:r>
      <w:r w:rsidRPr="00176D33">
        <w:rPr>
          <w:bCs/>
          <w:noProof w:val="0"/>
        </w:rPr>
        <w:t>.1 Scope</w:t>
      </w:r>
      <w:bookmarkEnd w:id="268"/>
      <w:bookmarkEnd w:id="269"/>
      <w:bookmarkEnd w:id="270"/>
      <w:bookmarkEnd w:id="271"/>
    </w:p>
    <w:p w14:paraId="4AC766DF" w14:textId="777E0AB6" w:rsidR="005629A6" w:rsidRPr="00176D33" w:rsidRDefault="005629A6" w:rsidP="00532AE7">
      <w:pPr>
        <w:pStyle w:val="BodyText"/>
      </w:pPr>
      <w:r w:rsidRPr="00176D33">
        <w:t xml:space="preserve">The Remove Documents </w:t>
      </w:r>
      <w:r w:rsidR="00A62370" w:rsidRPr="00176D33">
        <w:t xml:space="preserve">[ITI-86] </w:t>
      </w:r>
      <w:r w:rsidRPr="00176D33">
        <w:t xml:space="preserve">transaction passes a Remove Documents Request from a </w:t>
      </w:r>
      <w:r w:rsidR="00D23FC0" w:rsidRPr="00176D33">
        <w:rPr>
          <w:iCs/>
        </w:rPr>
        <w:t>Document Administrator</w:t>
      </w:r>
      <w:r w:rsidR="00D23FC0" w:rsidRPr="00176D33">
        <w:t xml:space="preserve"> </w:t>
      </w:r>
      <w:r w:rsidRPr="00176D33">
        <w:t xml:space="preserve">to a </w:t>
      </w:r>
      <w:r w:rsidR="00AE100F" w:rsidRPr="00176D33">
        <w:t>Document Repository</w:t>
      </w:r>
      <w:r w:rsidRPr="00176D33">
        <w:t xml:space="preserve">. </w:t>
      </w:r>
    </w:p>
    <w:p w14:paraId="5EC24942" w14:textId="77777777" w:rsidR="005629A6" w:rsidRPr="00176D33" w:rsidRDefault="005629A6" w:rsidP="00B04CA1">
      <w:pPr>
        <w:pStyle w:val="Heading3"/>
        <w:numPr>
          <w:ilvl w:val="0"/>
          <w:numId w:val="0"/>
        </w:numPr>
        <w:rPr>
          <w:bCs/>
          <w:noProof w:val="0"/>
        </w:rPr>
      </w:pPr>
      <w:bookmarkStart w:id="272" w:name="_Toc470803162"/>
      <w:bookmarkStart w:id="273" w:name="_Toc480817734"/>
      <w:bookmarkStart w:id="274" w:name="_Toc480817844"/>
      <w:bookmarkStart w:id="275" w:name="_Toc76064773"/>
      <w:r w:rsidRPr="00176D33">
        <w:rPr>
          <w:bCs/>
          <w:noProof w:val="0"/>
        </w:rPr>
        <w:t>3.</w:t>
      </w:r>
      <w:r w:rsidR="003153BA" w:rsidRPr="00176D33">
        <w:rPr>
          <w:bCs/>
          <w:noProof w:val="0"/>
        </w:rPr>
        <w:t>86</w:t>
      </w:r>
      <w:r w:rsidRPr="00176D33">
        <w:rPr>
          <w:bCs/>
          <w:noProof w:val="0"/>
        </w:rPr>
        <w:t>.2 Actor Roles</w:t>
      </w:r>
      <w:bookmarkEnd w:id="272"/>
      <w:bookmarkEnd w:id="273"/>
      <w:bookmarkEnd w:id="274"/>
      <w:bookmarkEnd w:id="275"/>
    </w:p>
    <w:p w14:paraId="5E81576B" w14:textId="3F4E5AC6" w:rsidR="005629A6" w:rsidRPr="00176D33" w:rsidRDefault="005629A6" w:rsidP="005629A6">
      <w:pPr>
        <w:pStyle w:val="BodyText"/>
      </w:pPr>
      <w:r w:rsidRPr="00176D33">
        <w:t xml:space="preserve">The </w:t>
      </w:r>
      <w:r w:rsidR="00254AA0" w:rsidRPr="00176D33">
        <w:t>r</w:t>
      </w:r>
      <w:r w:rsidRPr="00176D33">
        <w:t>oles in this transaction are defined in the following table and may be played by the actors shown here:</w:t>
      </w:r>
    </w:p>
    <w:p w14:paraId="5C390FE7" w14:textId="77777777" w:rsidR="005629A6" w:rsidRPr="00176D33" w:rsidRDefault="005629A6" w:rsidP="00532AE7">
      <w:pPr>
        <w:pStyle w:val="TableTitle"/>
      </w:pPr>
      <w:r w:rsidRPr="00176D33">
        <w:t>Table 3.</w:t>
      </w:r>
      <w:r w:rsidR="003153BA" w:rsidRPr="00176D33">
        <w:t>86</w:t>
      </w:r>
      <w:r w:rsidRPr="00176D33">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176D33" w14:paraId="09002BC5" w14:textId="77777777" w:rsidTr="00887A26">
        <w:tc>
          <w:tcPr>
            <w:tcW w:w="1818" w:type="dxa"/>
            <w:shd w:val="clear" w:color="auto" w:fill="auto"/>
          </w:tcPr>
          <w:p w14:paraId="1423F972" w14:textId="77777777" w:rsidR="00DE7185" w:rsidRPr="00176D33" w:rsidRDefault="00DE7185" w:rsidP="00DE7185">
            <w:pPr>
              <w:pStyle w:val="BodyText"/>
              <w:rPr>
                <w:b/>
                <w:iCs/>
              </w:rPr>
            </w:pPr>
            <w:r w:rsidRPr="00176D33">
              <w:rPr>
                <w:b/>
              </w:rPr>
              <w:t>Actor(s):</w:t>
            </w:r>
          </w:p>
        </w:tc>
        <w:tc>
          <w:tcPr>
            <w:tcW w:w="7758" w:type="dxa"/>
            <w:shd w:val="clear" w:color="auto" w:fill="auto"/>
          </w:tcPr>
          <w:p w14:paraId="43254CCD" w14:textId="77777777" w:rsidR="00DE7185" w:rsidRPr="00176D33" w:rsidRDefault="00DE7185" w:rsidP="00DE7185">
            <w:pPr>
              <w:pStyle w:val="BodyText"/>
              <w:rPr>
                <w:b/>
              </w:rPr>
            </w:pPr>
            <w:r w:rsidRPr="00176D33">
              <w:t>Document Administrator</w:t>
            </w:r>
          </w:p>
        </w:tc>
      </w:tr>
      <w:tr w:rsidR="005629A6" w:rsidRPr="00176D33" w14:paraId="2329FC45" w14:textId="77777777" w:rsidTr="00887A26">
        <w:tc>
          <w:tcPr>
            <w:tcW w:w="1818" w:type="dxa"/>
            <w:shd w:val="clear" w:color="auto" w:fill="auto"/>
          </w:tcPr>
          <w:p w14:paraId="669BC921" w14:textId="77777777" w:rsidR="005629A6" w:rsidRPr="00176D33" w:rsidRDefault="005629A6" w:rsidP="005629A6">
            <w:pPr>
              <w:pStyle w:val="BodyText"/>
              <w:rPr>
                <w:b/>
              </w:rPr>
            </w:pPr>
            <w:r w:rsidRPr="00176D33">
              <w:rPr>
                <w:b/>
                <w:iCs/>
              </w:rPr>
              <w:t>Role:</w:t>
            </w:r>
          </w:p>
        </w:tc>
        <w:tc>
          <w:tcPr>
            <w:tcW w:w="7758" w:type="dxa"/>
            <w:shd w:val="clear" w:color="auto" w:fill="auto"/>
          </w:tcPr>
          <w:p w14:paraId="017FE968" w14:textId="77777777" w:rsidR="005629A6" w:rsidRPr="00176D33" w:rsidRDefault="005629A6" w:rsidP="005629A6">
            <w:pPr>
              <w:pStyle w:val="BodyText"/>
              <w:rPr>
                <w:i/>
              </w:rPr>
            </w:pPr>
            <w:r w:rsidRPr="00176D33">
              <w:t>Issues the request to remove one or more documents from a system.</w:t>
            </w:r>
          </w:p>
        </w:tc>
      </w:tr>
      <w:tr w:rsidR="00DE7185" w:rsidRPr="00176D33" w14:paraId="2B0044F5" w14:textId="77777777" w:rsidTr="00887A26">
        <w:tc>
          <w:tcPr>
            <w:tcW w:w="1818" w:type="dxa"/>
            <w:shd w:val="clear" w:color="auto" w:fill="auto"/>
          </w:tcPr>
          <w:p w14:paraId="1CBFB378" w14:textId="77777777" w:rsidR="00DE7185" w:rsidRPr="00176D33" w:rsidRDefault="00DE7185" w:rsidP="00DE7185">
            <w:pPr>
              <w:pStyle w:val="BodyText"/>
              <w:rPr>
                <w:b/>
              </w:rPr>
            </w:pPr>
            <w:r w:rsidRPr="00176D33">
              <w:rPr>
                <w:b/>
              </w:rPr>
              <w:t>Actor(s):</w:t>
            </w:r>
          </w:p>
        </w:tc>
        <w:tc>
          <w:tcPr>
            <w:tcW w:w="7758" w:type="dxa"/>
            <w:shd w:val="clear" w:color="auto" w:fill="auto"/>
          </w:tcPr>
          <w:p w14:paraId="0154BDC1" w14:textId="77777777" w:rsidR="00DE7185" w:rsidRPr="00176D33" w:rsidRDefault="00DE7185" w:rsidP="00DE7185">
            <w:pPr>
              <w:pStyle w:val="BodyText"/>
              <w:rPr>
                <w:i/>
              </w:rPr>
            </w:pPr>
            <w:r w:rsidRPr="00176D33">
              <w:t>Document Repository</w:t>
            </w:r>
          </w:p>
        </w:tc>
      </w:tr>
      <w:tr w:rsidR="005629A6" w:rsidRPr="00176D33" w14:paraId="701DA8DC" w14:textId="77777777" w:rsidTr="00887A26">
        <w:tc>
          <w:tcPr>
            <w:tcW w:w="1818" w:type="dxa"/>
            <w:shd w:val="clear" w:color="auto" w:fill="auto"/>
          </w:tcPr>
          <w:p w14:paraId="446230CD" w14:textId="77777777" w:rsidR="005629A6" w:rsidRPr="00176D33" w:rsidRDefault="005629A6" w:rsidP="005629A6">
            <w:pPr>
              <w:pStyle w:val="BodyText"/>
              <w:rPr>
                <w:b/>
              </w:rPr>
            </w:pPr>
            <w:r w:rsidRPr="00176D33">
              <w:rPr>
                <w:b/>
              </w:rPr>
              <w:t>Role:</w:t>
            </w:r>
          </w:p>
        </w:tc>
        <w:tc>
          <w:tcPr>
            <w:tcW w:w="7758" w:type="dxa"/>
            <w:shd w:val="clear" w:color="auto" w:fill="auto"/>
          </w:tcPr>
          <w:p w14:paraId="05F7023E" w14:textId="77777777" w:rsidR="005629A6" w:rsidRPr="00176D33" w:rsidRDefault="005629A6" w:rsidP="005629A6">
            <w:pPr>
              <w:pStyle w:val="BodyText"/>
              <w:rPr>
                <w:i/>
              </w:rPr>
            </w:pPr>
            <w:r w:rsidRPr="00176D33">
              <w:t xml:space="preserve">Accepts and processes the request for removing one or more documents from its system. </w:t>
            </w:r>
          </w:p>
        </w:tc>
      </w:tr>
    </w:tbl>
    <w:p w14:paraId="3CE403CC" w14:textId="77777777" w:rsidR="005629A6" w:rsidRPr="00176D33" w:rsidRDefault="005629A6" w:rsidP="005629A6">
      <w:pPr>
        <w:pStyle w:val="BodyText"/>
      </w:pPr>
    </w:p>
    <w:p w14:paraId="127276F7" w14:textId="77777777" w:rsidR="005629A6" w:rsidRPr="00176D33" w:rsidRDefault="005629A6" w:rsidP="00B04CA1">
      <w:pPr>
        <w:pStyle w:val="Heading3"/>
        <w:numPr>
          <w:ilvl w:val="0"/>
          <w:numId w:val="0"/>
        </w:numPr>
        <w:rPr>
          <w:bCs/>
          <w:noProof w:val="0"/>
        </w:rPr>
      </w:pPr>
      <w:bookmarkStart w:id="276" w:name="_Toc470803163"/>
      <w:bookmarkStart w:id="277" w:name="_Toc480817735"/>
      <w:bookmarkStart w:id="278" w:name="_Toc480817845"/>
      <w:bookmarkStart w:id="279" w:name="_Toc76064774"/>
      <w:r w:rsidRPr="00176D33">
        <w:rPr>
          <w:bCs/>
          <w:noProof w:val="0"/>
        </w:rPr>
        <w:t>3.</w:t>
      </w:r>
      <w:r w:rsidR="003153BA" w:rsidRPr="00176D33">
        <w:rPr>
          <w:bCs/>
          <w:noProof w:val="0"/>
        </w:rPr>
        <w:t>86</w:t>
      </w:r>
      <w:r w:rsidRPr="00176D33">
        <w:rPr>
          <w:bCs/>
          <w:noProof w:val="0"/>
        </w:rPr>
        <w:t>.3 Referenced Standard</w:t>
      </w:r>
      <w:bookmarkEnd w:id="276"/>
      <w:bookmarkEnd w:id="277"/>
      <w:bookmarkEnd w:id="278"/>
      <w:bookmarkEnd w:id="279"/>
    </w:p>
    <w:p w14:paraId="62B59629" w14:textId="77777777" w:rsidR="005629A6" w:rsidRPr="00176D33" w:rsidRDefault="005629A6" w:rsidP="00532AE7">
      <w:pPr>
        <w:pStyle w:val="TableTitle"/>
      </w:pPr>
      <w:r w:rsidRPr="00176D33">
        <w:t xml:space="preserve">Table </w:t>
      </w:r>
      <w:r w:rsidR="0092507D" w:rsidRPr="00176D33">
        <w:t>3.</w:t>
      </w:r>
      <w:r w:rsidR="003153BA" w:rsidRPr="00176D33">
        <w:t>86</w:t>
      </w:r>
      <w:r w:rsidR="0092507D" w:rsidRPr="00176D33">
        <w:t>.3</w:t>
      </w:r>
      <w:r w:rsidRPr="00176D33">
        <w:noBreakHyphen/>
      </w:r>
      <w:r w:rsidR="00F80D21" w:rsidRPr="00176D33">
        <w:t>1</w:t>
      </w:r>
      <w:r w:rsidRPr="00176D33">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176D33" w14:paraId="7DC9D303" w14:textId="77777777" w:rsidTr="0003638A">
        <w:trPr>
          <w:jc w:val="center"/>
        </w:trPr>
        <w:tc>
          <w:tcPr>
            <w:tcW w:w="2785" w:type="dxa"/>
          </w:tcPr>
          <w:p w14:paraId="6B4E81E7" w14:textId="18BD6F0A" w:rsidR="00540CE5" w:rsidRPr="00176D33" w:rsidRDefault="004D5A7A" w:rsidP="00540CE5">
            <w:pPr>
              <w:pStyle w:val="TableEntry"/>
              <w:rPr>
                <w:sz w:val="24"/>
                <w:szCs w:val="24"/>
              </w:rPr>
            </w:pPr>
            <w:hyperlink r:id="rId49" w:history="1">
              <w:r w:rsidR="00540CE5" w:rsidRPr="00176D33">
                <w:rPr>
                  <w:rStyle w:val="Hyperlink"/>
                  <w:sz w:val="24"/>
                  <w:szCs w:val="24"/>
                </w:rPr>
                <w:t>ITI TF-2: Appendix V</w:t>
              </w:r>
            </w:hyperlink>
          </w:p>
        </w:tc>
        <w:tc>
          <w:tcPr>
            <w:tcW w:w="6565" w:type="dxa"/>
          </w:tcPr>
          <w:p w14:paraId="3DDA610C" w14:textId="77777777" w:rsidR="00540CE5" w:rsidRPr="00176D33" w:rsidRDefault="00540CE5" w:rsidP="002277ED">
            <w:pPr>
              <w:pStyle w:val="BodyText"/>
            </w:pPr>
            <w:r w:rsidRPr="00176D33">
              <w:t>Web Services for IHE Transactions</w:t>
            </w:r>
          </w:p>
        </w:tc>
      </w:tr>
      <w:tr w:rsidR="006B754F" w:rsidRPr="00176D33" w14:paraId="6349978A" w14:textId="77777777" w:rsidTr="0003638A">
        <w:trPr>
          <w:jc w:val="center"/>
        </w:trPr>
        <w:tc>
          <w:tcPr>
            <w:tcW w:w="2785" w:type="dxa"/>
          </w:tcPr>
          <w:p w14:paraId="42B10922" w14:textId="07511848" w:rsidR="006B754F" w:rsidRPr="00176D33" w:rsidRDefault="004D5A7A" w:rsidP="00540CE5">
            <w:pPr>
              <w:pStyle w:val="TableEntry"/>
              <w:rPr>
                <w:sz w:val="24"/>
                <w:szCs w:val="24"/>
              </w:rPr>
            </w:pPr>
            <w:hyperlink r:id="rId50" w:anchor="4" w:history="1">
              <w:r w:rsidR="006B754F" w:rsidRPr="00176D33">
                <w:rPr>
                  <w:rStyle w:val="Hyperlink"/>
                  <w:sz w:val="24"/>
                  <w:szCs w:val="24"/>
                </w:rPr>
                <w:t>ITI TF-3:4</w:t>
              </w:r>
            </w:hyperlink>
          </w:p>
        </w:tc>
        <w:tc>
          <w:tcPr>
            <w:tcW w:w="6565" w:type="dxa"/>
          </w:tcPr>
          <w:p w14:paraId="1CB83EB0" w14:textId="77777777" w:rsidR="006B754F" w:rsidRPr="00176D33" w:rsidRDefault="000A30F1" w:rsidP="002277ED">
            <w:pPr>
              <w:pStyle w:val="BodyText"/>
            </w:pPr>
            <w:r w:rsidRPr="00176D33">
              <w:t>Metadata U</w:t>
            </w:r>
            <w:r w:rsidR="006B754F" w:rsidRPr="00176D33">
              <w:t xml:space="preserve">sed in Document Sharing </w:t>
            </w:r>
            <w:r w:rsidRPr="00176D33">
              <w:t>P</w:t>
            </w:r>
            <w:r w:rsidR="006B754F" w:rsidRPr="00176D33">
              <w:t>rofiles</w:t>
            </w:r>
          </w:p>
        </w:tc>
      </w:tr>
    </w:tbl>
    <w:p w14:paraId="7D56474A" w14:textId="77777777" w:rsidR="002F4C7E" w:rsidRPr="00176D33" w:rsidRDefault="002F4C7E" w:rsidP="00C066DB">
      <w:pPr>
        <w:pStyle w:val="BodyText"/>
      </w:pPr>
      <w:bookmarkStart w:id="280" w:name="_Toc470803164"/>
      <w:bookmarkStart w:id="281" w:name="_Toc480817736"/>
      <w:bookmarkStart w:id="282" w:name="_Toc480817846"/>
    </w:p>
    <w:p w14:paraId="270F5185" w14:textId="77777777" w:rsidR="00AD0598" w:rsidRPr="00176D33" w:rsidRDefault="00AD0598" w:rsidP="00C066DB">
      <w:pPr>
        <w:pStyle w:val="BodyText"/>
      </w:pPr>
    </w:p>
    <w:p w14:paraId="19476C6A" w14:textId="3BFD21E4" w:rsidR="005629A6" w:rsidRPr="00176D33" w:rsidRDefault="005629A6">
      <w:pPr>
        <w:pStyle w:val="Heading3"/>
        <w:numPr>
          <w:ilvl w:val="0"/>
          <w:numId w:val="0"/>
        </w:numPr>
        <w:rPr>
          <w:bCs/>
          <w:noProof w:val="0"/>
        </w:rPr>
      </w:pPr>
      <w:bookmarkStart w:id="283" w:name="_Toc76064775"/>
      <w:r w:rsidRPr="00176D33">
        <w:rPr>
          <w:bCs/>
          <w:noProof w:val="0"/>
        </w:rPr>
        <w:lastRenderedPageBreak/>
        <w:t>3.</w:t>
      </w:r>
      <w:r w:rsidR="003153BA" w:rsidRPr="00176D33">
        <w:rPr>
          <w:bCs/>
          <w:noProof w:val="0"/>
        </w:rPr>
        <w:t>86</w:t>
      </w:r>
      <w:r w:rsidRPr="00176D33">
        <w:rPr>
          <w:bCs/>
          <w:noProof w:val="0"/>
        </w:rPr>
        <w:t xml:space="preserve">.4 </w:t>
      </w:r>
      <w:bookmarkEnd w:id="280"/>
      <w:bookmarkEnd w:id="281"/>
      <w:bookmarkEnd w:id="282"/>
      <w:r w:rsidR="00604BC9" w:rsidRPr="00176D33">
        <w:rPr>
          <w:bCs/>
          <w:noProof w:val="0"/>
        </w:rPr>
        <w:t>Messages</w:t>
      </w:r>
      <w:bookmarkEnd w:id="283"/>
    </w:p>
    <w:bookmarkStart w:id="284" w:name="_MON_1543237522"/>
    <w:bookmarkEnd w:id="284"/>
    <w:p w14:paraId="5E62359A" w14:textId="31161AF1" w:rsidR="005629A6" w:rsidRPr="00176D33" w:rsidRDefault="004D5A7A" w:rsidP="00B04CA1">
      <w:pPr>
        <w:pStyle w:val="BodyText"/>
        <w:jc w:val="center"/>
      </w:pPr>
      <w:r w:rsidRPr="00176D33">
        <w:rPr>
          <w:noProof/>
        </w:rPr>
        <w:object w:dxaOrig="4720" w:dyaOrig="3760" w14:anchorId="7901BECE">
          <v:shape id="_x0000_i1025" type="#_x0000_t75" alt="" style="width:237pt;height:158.25pt;mso-width-percent:0;mso-height-percent:0;mso-width-percent:0;mso-height-percent:0" o:ole="">
            <v:imagedata r:id="rId51" o:title="" cropbottom="10575f"/>
          </v:shape>
          <o:OLEObject Type="Embed" ProgID="Word.Picture.8" ShapeID="_x0000_i1025" DrawAspect="Content" ObjectID="_1714140542" r:id="rId52"/>
        </w:object>
      </w:r>
    </w:p>
    <w:p w14:paraId="38146C63" w14:textId="0CE2B67D" w:rsidR="00931A19" w:rsidRPr="00176D33" w:rsidRDefault="00931A19" w:rsidP="00CE201F">
      <w:pPr>
        <w:pStyle w:val="FigureTitle"/>
      </w:pPr>
      <w:r w:rsidRPr="00176D33">
        <w:t>Figure 3.86.4-1: Interaction Diagram</w:t>
      </w:r>
    </w:p>
    <w:p w14:paraId="78AF2C02" w14:textId="10F5B8AC" w:rsidR="005629A6" w:rsidRPr="00176D33" w:rsidRDefault="005629A6" w:rsidP="00B04CA1">
      <w:pPr>
        <w:pStyle w:val="Heading4"/>
        <w:numPr>
          <w:ilvl w:val="0"/>
          <w:numId w:val="0"/>
        </w:numPr>
        <w:rPr>
          <w:noProof w:val="0"/>
        </w:rPr>
      </w:pPr>
      <w:bookmarkStart w:id="285" w:name="_Toc470803165"/>
      <w:bookmarkStart w:id="286" w:name="_Toc480817737"/>
      <w:bookmarkStart w:id="287" w:name="_Toc480817847"/>
      <w:bookmarkStart w:id="288" w:name="_Toc76064776"/>
      <w:r w:rsidRPr="00176D33">
        <w:rPr>
          <w:noProof w:val="0"/>
        </w:rPr>
        <w:t>3.</w:t>
      </w:r>
      <w:r w:rsidR="003153BA" w:rsidRPr="00176D33">
        <w:rPr>
          <w:noProof w:val="0"/>
        </w:rPr>
        <w:t>86</w:t>
      </w:r>
      <w:r w:rsidRPr="00176D33">
        <w:rPr>
          <w:noProof w:val="0"/>
        </w:rPr>
        <w:t>.4.1 Remove Documents Request</w:t>
      </w:r>
      <w:bookmarkEnd w:id="285"/>
      <w:bookmarkEnd w:id="286"/>
      <w:bookmarkEnd w:id="287"/>
      <w:bookmarkEnd w:id="288"/>
    </w:p>
    <w:p w14:paraId="73384B79" w14:textId="77777777" w:rsidR="005629A6" w:rsidRPr="00176D33" w:rsidRDefault="005629A6" w:rsidP="005629A6">
      <w:pPr>
        <w:pStyle w:val="BodyText"/>
      </w:pPr>
      <w:r w:rsidRPr="00176D33">
        <w:t xml:space="preserve">The Remove Documents Request message is used to request the removal of one or more documents from a </w:t>
      </w:r>
      <w:r w:rsidR="006F53E0" w:rsidRPr="00176D33">
        <w:t>Document Repository</w:t>
      </w:r>
      <w:r w:rsidRPr="00176D33">
        <w:t xml:space="preserve">. </w:t>
      </w:r>
    </w:p>
    <w:p w14:paraId="51B45FCF" w14:textId="77777777" w:rsidR="005629A6" w:rsidRPr="00176D33" w:rsidRDefault="005629A6" w:rsidP="00B04CA1">
      <w:pPr>
        <w:pStyle w:val="Heading5"/>
        <w:numPr>
          <w:ilvl w:val="0"/>
          <w:numId w:val="0"/>
        </w:numPr>
        <w:rPr>
          <w:noProof w:val="0"/>
        </w:rPr>
      </w:pPr>
      <w:bookmarkStart w:id="289" w:name="_Toc470803166"/>
      <w:bookmarkStart w:id="290" w:name="_Toc480817738"/>
      <w:bookmarkStart w:id="291" w:name="_Toc480817848"/>
      <w:bookmarkStart w:id="292" w:name="_Toc76064777"/>
      <w:r w:rsidRPr="00176D33">
        <w:rPr>
          <w:noProof w:val="0"/>
        </w:rPr>
        <w:t>3.</w:t>
      </w:r>
      <w:r w:rsidR="003153BA" w:rsidRPr="00176D33">
        <w:rPr>
          <w:noProof w:val="0"/>
        </w:rPr>
        <w:t>86</w:t>
      </w:r>
      <w:r w:rsidRPr="00176D33">
        <w:rPr>
          <w:noProof w:val="0"/>
        </w:rPr>
        <w:t>.4.1.1 Trigger Events</w:t>
      </w:r>
      <w:bookmarkEnd w:id="289"/>
      <w:bookmarkEnd w:id="290"/>
      <w:bookmarkEnd w:id="291"/>
      <w:bookmarkEnd w:id="292"/>
    </w:p>
    <w:p w14:paraId="0FCC75F9" w14:textId="7EAB5F56" w:rsidR="005629A6" w:rsidRPr="00176D33" w:rsidRDefault="005629A6" w:rsidP="005629A6">
      <w:pPr>
        <w:pStyle w:val="BodyText"/>
        <w:rPr>
          <w:iCs/>
        </w:rPr>
      </w:pPr>
      <w:r w:rsidRPr="00176D33">
        <w:rPr>
          <w:iCs/>
        </w:rPr>
        <w:t xml:space="preserve">The </w:t>
      </w:r>
      <w:r w:rsidR="00D23FC0" w:rsidRPr="00176D33">
        <w:rPr>
          <w:iCs/>
        </w:rPr>
        <w:t xml:space="preserve">Document Administrator </w:t>
      </w:r>
      <w:r w:rsidR="00162C22" w:rsidRPr="00176D33">
        <w:rPr>
          <w:iCs/>
        </w:rPr>
        <w:t xml:space="preserve">has identified </w:t>
      </w:r>
      <w:r w:rsidR="00265EFB" w:rsidRPr="00176D33">
        <w:rPr>
          <w:iCs/>
        </w:rPr>
        <w:t xml:space="preserve">one or more </w:t>
      </w:r>
      <w:r w:rsidRPr="00176D33">
        <w:rPr>
          <w:iCs/>
        </w:rPr>
        <w:t xml:space="preserve">documents to be removed from a </w:t>
      </w:r>
      <w:r w:rsidR="00AE100F" w:rsidRPr="00176D33">
        <w:t>Document Repository</w:t>
      </w:r>
      <w:r w:rsidR="00B04CA1" w:rsidRPr="00176D33">
        <w:t xml:space="preserve">. </w:t>
      </w:r>
      <w:r w:rsidR="00954702" w:rsidRPr="00176D33">
        <w:t xml:space="preserve">Prior </w:t>
      </w:r>
      <w:r w:rsidR="000F54DE" w:rsidRPr="00176D33">
        <w:t>to initiating</w:t>
      </w:r>
      <w:r w:rsidR="009A75ED" w:rsidRPr="00176D33">
        <w:t xml:space="preserve"> this transaction</w:t>
      </w:r>
      <w:r w:rsidR="00EC5432" w:rsidRPr="00176D33">
        <w:t>,</w:t>
      </w:r>
      <w:r w:rsidR="009A75ED" w:rsidRPr="00176D33">
        <w:t xml:space="preserve"> the Document Administrator </w:t>
      </w:r>
      <w:r w:rsidR="00954702" w:rsidRPr="00176D33">
        <w:t xml:space="preserve">will typically </w:t>
      </w:r>
      <w:r w:rsidR="00277CC4" w:rsidRPr="00176D33">
        <w:t>confirm</w:t>
      </w:r>
      <w:r w:rsidR="00954702" w:rsidRPr="00176D33">
        <w:t xml:space="preserve"> the</w:t>
      </w:r>
      <w:r w:rsidR="009A75ED" w:rsidRPr="00176D33">
        <w:t xml:space="preserve"> document</w:t>
      </w:r>
      <w:r w:rsidR="00E11F93" w:rsidRPr="00176D33">
        <w:t>'</w:t>
      </w:r>
      <w:r w:rsidR="009A75ED" w:rsidRPr="00176D33">
        <w:t>s</w:t>
      </w:r>
      <w:r w:rsidR="00A2182E" w:rsidRPr="00176D33">
        <w:t xml:space="preserve"> metadata </w:t>
      </w:r>
      <w:r w:rsidR="00FD4F50" w:rsidRPr="00176D33">
        <w:rPr>
          <w:iCs/>
        </w:rPr>
        <w:t>cannot be discovered</w:t>
      </w:r>
      <w:r w:rsidR="00AA0CBC" w:rsidRPr="00176D33">
        <w:rPr>
          <w:iCs/>
        </w:rPr>
        <w:t xml:space="preserve"> from the Document Registry</w:t>
      </w:r>
      <w:r w:rsidR="00A2182E" w:rsidRPr="00176D33">
        <w:rPr>
          <w:iCs/>
        </w:rPr>
        <w:t>.</w:t>
      </w:r>
    </w:p>
    <w:p w14:paraId="31D688E8" w14:textId="77777777" w:rsidR="005629A6" w:rsidRPr="00176D33" w:rsidRDefault="005629A6" w:rsidP="00B04CA1">
      <w:pPr>
        <w:pStyle w:val="Heading5"/>
        <w:numPr>
          <w:ilvl w:val="0"/>
          <w:numId w:val="0"/>
        </w:numPr>
        <w:rPr>
          <w:noProof w:val="0"/>
        </w:rPr>
      </w:pPr>
      <w:bookmarkStart w:id="293" w:name="_Toc470803167"/>
      <w:bookmarkStart w:id="294" w:name="_Toc480817739"/>
      <w:bookmarkStart w:id="295" w:name="_Toc480817849"/>
      <w:bookmarkStart w:id="296" w:name="_Toc76064778"/>
      <w:r w:rsidRPr="00176D33">
        <w:rPr>
          <w:noProof w:val="0"/>
        </w:rPr>
        <w:t>3.</w:t>
      </w:r>
      <w:r w:rsidR="003153BA" w:rsidRPr="00176D33">
        <w:rPr>
          <w:noProof w:val="0"/>
        </w:rPr>
        <w:t>86</w:t>
      </w:r>
      <w:r w:rsidRPr="00176D33">
        <w:rPr>
          <w:noProof w:val="0"/>
        </w:rPr>
        <w:t>.4.1.2 Message Semantics</w:t>
      </w:r>
      <w:bookmarkEnd w:id="293"/>
      <w:bookmarkEnd w:id="294"/>
      <w:bookmarkEnd w:id="295"/>
      <w:bookmarkEnd w:id="296"/>
    </w:p>
    <w:p w14:paraId="0E4EEFA5" w14:textId="2374F21B" w:rsidR="005629A6" w:rsidRPr="00176D33" w:rsidRDefault="005629A6" w:rsidP="00C066DB">
      <w:pPr>
        <w:pStyle w:val="BodyText"/>
      </w:pPr>
      <w:r w:rsidRPr="00176D33">
        <w:t>The Remove Documents Request message shall use SOAP 1.2</w:t>
      </w:r>
      <w:r w:rsidR="0004277A" w:rsidRPr="00176D33">
        <w:t xml:space="preserve"> and Simple SOAP (</w:t>
      </w:r>
      <w:r w:rsidR="009C4A38" w:rsidRPr="00176D33">
        <w:t>s</w:t>
      </w:r>
      <w:r w:rsidR="0004277A" w:rsidRPr="00176D33">
        <w:t xml:space="preserve">ee </w:t>
      </w:r>
      <w:hyperlink r:id="rId53" w:anchor="V.8.1" w:history="1">
        <w:r w:rsidR="0004277A" w:rsidRPr="00176D33">
          <w:rPr>
            <w:rStyle w:val="Hyperlink"/>
          </w:rPr>
          <w:t>ITI TF-2: V.8.1</w:t>
        </w:r>
      </w:hyperlink>
      <w:r w:rsidR="0004277A" w:rsidRPr="00176D33">
        <w:t>)</w:t>
      </w:r>
      <w:r w:rsidRPr="00176D33">
        <w:t>. Implementers of this transaction shall comply with all requirements described in</w:t>
      </w:r>
      <w:r w:rsidR="00271886" w:rsidRPr="00176D33">
        <w:t xml:space="preserve"> </w:t>
      </w:r>
      <w:hyperlink r:id="rId54" w:history="1">
        <w:r w:rsidRPr="00176D33">
          <w:rPr>
            <w:rStyle w:val="Hyperlink"/>
          </w:rPr>
          <w:t>ITI TF-2: Appendix V</w:t>
        </w:r>
      </w:hyperlink>
      <w:r w:rsidR="00271886" w:rsidRPr="00176D33">
        <w:t xml:space="preserve"> - </w:t>
      </w:r>
      <w:r w:rsidRPr="00176D33">
        <w:t>Web Services for IHE Transactions.</w:t>
      </w:r>
    </w:p>
    <w:p w14:paraId="054C4BBC" w14:textId="689E60D1" w:rsidR="005629A6" w:rsidRPr="00176D33" w:rsidRDefault="005629A6" w:rsidP="00C066DB">
      <w:pPr>
        <w:pStyle w:val="BodyText"/>
      </w:pPr>
      <w:r w:rsidRPr="00176D33">
        <w:t xml:space="preserve">XML namespace prefixes used in text and examples below are for informational purposes only and documented in </w:t>
      </w:r>
      <w:hyperlink r:id="rId55" w:anchor="V.2.4" w:history="1">
        <w:r w:rsidRPr="00176D33">
          <w:rPr>
            <w:rStyle w:val="Hyperlink"/>
          </w:rPr>
          <w:t>ITI TF-2:</w:t>
        </w:r>
        <w:r w:rsidR="00626A7D" w:rsidRPr="00176D33">
          <w:rPr>
            <w:rStyle w:val="Hyperlink"/>
          </w:rPr>
          <w:t xml:space="preserve"> </w:t>
        </w:r>
        <w:r w:rsidRPr="00176D33">
          <w:rPr>
            <w:rStyle w:val="Hyperlink"/>
          </w:rPr>
          <w:t>V.2.4</w:t>
        </w:r>
      </w:hyperlink>
      <w:r w:rsidRPr="00176D33">
        <w:t>.</w:t>
      </w:r>
    </w:p>
    <w:p w14:paraId="5B022703" w14:textId="77777777" w:rsidR="005629A6" w:rsidRPr="00176D33" w:rsidRDefault="005629A6" w:rsidP="00153B15">
      <w:pPr>
        <w:pStyle w:val="BodyText"/>
      </w:pPr>
      <w:r w:rsidRPr="00176D33">
        <w:t>The requirements for the request message are as follows:</w:t>
      </w:r>
    </w:p>
    <w:p w14:paraId="7C9F955F" w14:textId="77777777" w:rsidR="005629A6" w:rsidRPr="00176D33" w:rsidRDefault="005629A6" w:rsidP="00887A26">
      <w:pPr>
        <w:pStyle w:val="ListNumber2"/>
        <w:numPr>
          <w:ilvl w:val="0"/>
          <w:numId w:val="54"/>
        </w:numPr>
      </w:pPr>
      <w:r w:rsidRPr="00176D33">
        <w:t>Content-Type HTTP header shall have an action parameter with the value urn:ihe:iti:</w:t>
      </w:r>
      <w:r w:rsidR="008519DF" w:rsidRPr="00176D33">
        <w:t>2017</w:t>
      </w:r>
      <w:r w:rsidRPr="00176D33">
        <w:t>:RemoveDocuments</w:t>
      </w:r>
    </w:p>
    <w:p w14:paraId="11326450" w14:textId="77777777" w:rsidR="005629A6" w:rsidRPr="00176D33" w:rsidRDefault="005629A6" w:rsidP="00887A26">
      <w:pPr>
        <w:pStyle w:val="ListNumber2"/>
      </w:pPr>
      <w:r w:rsidRPr="00176D33">
        <w:t>&lt;wsa:Action/&gt; SOAP element shall contain the value urn:ihe:iti:</w:t>
      </w:r>
      <w:r w:rsidR="008519DF" w:rsidRPr="00176D33">
        <w:t>2017</w:t>
      </w:r>
      <w:r w:rsidRPr="00176D33">
        <w:t>:RemoveDocuments</w:t>
      </w:r>
    </w:p>
    <w:p w14:paraId="553EFBD8" w14:textId="4E323FD8" w:rsidR="005629A6" w:rsidRPr="00176D33" w:rsidRDefault="005629A6" w:rsidP="00887A26">
      <w:pPr>
        <w:pStyle w:val="ListNumber2"/>
      </w:pPr>
      <w:r w:rsidRPr="00176D33">
        <w:t>&lt;soap12:Body</w:t>
      </w:r>
      <w:r w:rsidR="00DF1E12" w:rsidRPr="00176D33">
        <w:t>/</w:t>
      </w:r>
      <w:r w:rsidRPr="00176D33">
        <w:t xml:space="preserve">&gt; </w:t>
      </w:r>
      <w:r w:rsidR="0061640D" w:rsidRPr="00176D33">
        <w:t xml:space="preserve">SOAP element </w:t>
      </w:r>
      <w:r w:rsidRPr="00176D33">
        <w:t>shall contain one &lt;rm</w:t>
      </w:r>
      <w:r w:rsidR="00265EFB" w:rsidRPr="00176D33">
        <w:t>d</w:t>
      </w:r>
      <w:r w:rsidRPr="00176D33">
        <w:t>:RemoveDocumentsRequest/&gt;  element</w:t>
      </w:r>
    </w:p>
    <w:p w14:paraId="6C5082CE" w14:textId="77777777" w:rsidR="00A54391" w:rsidRPr="00176D33" w:rsidRDefault="00265EFB" w:rsidP="00887A26">
      <w:pPr>
        <w:pStyle w:val="ListNumber2"/>
      </w:pPr>
      <w:r w:rsidRPr="00176D33">
        <w:lastRenderedPageBreak/>
        <w:t>&lt;r</w:t>
      </w:r>
      <w:r w:rsidR="005629A6" w:rsidRPr="00176D33">
        <w:t>m</w:t>
      </w:r>
      <w:r w:rsidRPr="00176D33">
        <w:t>d</w:t>
      </w:r>
      <w:r w:rsidR="005629A6" w:rsidRPr="00176D33">
        <w:t xml:space="preserve">:RemoveDocumentsRequest/&gt; element shall contain one or more &lt;xds:DocumentRequest/&gt; elements, each one representing an individual document that the </w:t>
      </w:r>
      <w:r w:rsidRPr="00176D33">
        <w:t>Document Administrator</w:t>
      </w:r>
      <w:r w:rsidR="005629A6" w:rsidRPr="00176D33">
        <w:t xml:space="preserve"> wants removed from the </w:t>
      </w:r>
      <w:r w:rsidRPr="00176D33">
        <w:t>Document Repository</w:t>
      </w:r>
      <w:r w:rsidR="005629A6" w:rsidRPr="00176D33">
        <w:t xml:space="preserve">. </w:t>
      </w:r>
    </w:p>
    <w:p w14:paraId="67B703E8" w14:textId="243E276C" w:rsidR="005629A6" w:rsidRPr="00176D33" w:rsidRDefault="005629A6" w:rsidP="00887A26">
      <w:pPr>
        <w:pStyle w:val="ListNumber4"/>
        <w:numPr>
          <w:ilvl w:val="0"/>
          <w:numId w:val="7"/>
        </w:numPr>
      </w:pPr>
      <w:r w:rsidRPr="00176D33">
        <w:t>Each &lt;xds:DocumentRequest/&gt; element contains</w:t>
      </w:r>
      <w:r w:rsidR="00C0438F" w:rsidRPr="00176D33">
        <w:t xml:space="preserve"> the following required elements</w:t>
      </w:r>
      <w:r w:rsidRPr="00176D33">
        <w:t>:</w:t>
      </w:r>
    </w:p>
    <w:p w14:paraId="731DCAD9" w14:textId="50AC47B7" w:rsidR="005629A6" w:rsidRPr="00176D33" w:rsidRDefault="005629A6" w:rsidP="0006782E">
      <w:pPr>
        <w:pStyle w:val="ListNumber5"/>
        <w:numPr>
          <w:ilvl w:val="0"/>
          <w:numId w:val="55"/>
        </w:numPr>
        <w:ind w:hanging="180"/>
      </w:pPr>
      <w:r w:rsidRPr="00176D33">
        <w:t xml:space="preserve">&lt;xds:RepositoryUniqueId/&gt; element that identifies the </w:t>
      </w:r>
      <w:r w:rsidR="00266235" w:rsidRPr="00176D33">
        <w:t>Document R</w:t>
      </w:r>
      <w:r w:rsidRPr="00176D33">
        <w:t>epository from which the document will be removed. This value corresponds to XDSDocumentEntry.repositoryUniqueId.</w:t>
      </w:r>
    </w:p>
    <w:p w14:paraId="58FBD26E" w14:textId="73C1C8FA" w:rsidR="005629A6" w:rsidRPr="00176D33" w:rsidRDefault="005629A6" w:rsidP="0006782E">
      <w:pPr>
        <w:pStyle w:val="ListNumber5"/>
        <w:numPr>
          <w:ilvl w:val="0"/>
          <w:numId w:val="55"/>
        </w:numPr>
        <w:ind w:hanging="180"/>
      </w:pPr>
      <w:r w:rsidRPr="00176D33">
        <w:t xml:space="preserve">&lt;xds:DocumentUniqueId/&gt; </w:t>
      </w:r>
      <w:r w:rsidR="0061640D" w:rsidRPr="00176D33">
        <w:t xml:space="preserve">element </w:t>
      </w:r>
      <w:r w:rsidRPr="00176D33">
        <w:t xml:space="preserve">that identifies the document within the </w:t>
      </w:r>
      <w:r w:rsidR="00C0438F" w:rsidRPr="00176D33">
        <w:t>Document Repository</w:t>
      </w:r>
      <w:r w:rsidRPr="00176D33">
        <w:t>. This value corresponds to XDSDocumentEntry.uniqueId.</w:t>
      </w:r>
    </w:p>
    <w:p w14:paraId="4FC49981" w14:textId="3F366D0C" w:rsidR="005629A6" w:rsidRPr="00176D33" w:rsidRDefault="008E0EF7" w:rsidP="005629A6">
      <w:pPr>
        <w:pStyle w:val="BodyText"/>
      </w:pPr>
      <w:r w:rsidRPr="00176D33">
        <w:t>The</w:t>
      </w:r>
      <w:r w:rsidR="005629A6" w:rsidRPr="00176D33">
        <w:t xml:space="preserve"> XML Schema Document for the R</w:t>
      </w:r>
      <w:r w:rsidR="005E06F5" w:rsidRPr="00176D33">
        <w:t>MD</w:t>
      </w:r>
      <w:r w:rsidR="005629A6" w:rsidRPr="00176D33">
        <w:t xml:space="preserve"> Profile is available online</w:t>
      </w:r>
      <w:r w:rsidR="00D331CA" w:rsidRPr="00176D33">
        <w:t xml:space="preserve">:  </w:t>
      </w:r>
      <w:r w:rsidR="005629A6" w:rsidRPr="00176D33">
        <w:t>see ITI TF-2: Appendix W</w:t>
      </w:r>
      <w:r w:rsidR="00F44D26" w:rsidRPr="00176D33">
        <w:t xml:space="preserve"> - Implementation Material</w:t>
      </w:r>
      <w:r w:rsidR="005629A6" w:rsidRPr="00176D33">
        <w:t>.</w:t>
      </w:r>
    </w:p>
    <w:p w14:paraId="4441D802" w14:textId="6FE9C18A" w:rsidR="005629A6" w:rsidRPr="00176D33" w:rsidRDefault="00412525" w:rsidP="005629A6">
      <w:pPr>
        <w:pStyle w:val="BodyText"/>
      </w:pPr>
      <w:r w:rsidRPr="00176D33">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61045F" w:rsidRPr="00495C8C" w:rsidRDefault="006104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61045F" w:rsidRPr="00495C8C" w:rsidRDefault="006104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">
                <v:textbox>
                  <w:txbxContent>
                    <w:p w14:paraId="33A7E4D8" w14:textId="77777777" w:rsidR="0061045F" w:rsidRPr="00495C8C" w:rsidRDefault="006104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w:t>
                      </w:r>
                      <w:r w:rsidRPr="005A09B2">
                        <w:rPr>
                          <w:rFonts w:ascii="Courier New" w:hAnsi="Courier New" w:cs="Courier New"/>
                          <w:sz w:val="16"/>
                        </w:rPr>
                        <w:t>rmd:RemoveDocumentsRequest</w:t>
                      </w:r>
                      <w:r>
                        <w:rPr>
                          <w:rFonts w:ascii="Courier New" w:hAnsi="Courier New" w:cs="Courier New"/>
                          <w:sz w:val="16"/>
                        </w:rPr>
                        <w:t xml:space="preserve"> </w:t>
                      </w:r>
                    </w:p>
                    <w:p w14:paraId="4CCE5D76"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61045F" w:rsidRPr="00495C8C" w:rsidRDefault="006104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176D33">
        <w:t>Below is an example of the SOAP Body for a Remove Documents Request message:</w:t>
      </w:r>
    </w:p>
    <w:p w14:paraId="2D089F04" w14:textId="77777777" w:rsidR="005629A6" w:rsidRPr="00176D33" w:rsidRDefault="005629A6" w:rsidP="005629A6">
      <w:pPr>
        <w:pStyle w:val="BodyText"/>
      </w:pPr>
    </w:p>
    <w:p w14:paraId="3EC93192" w14:textId="77777777" w:rsidR="005629A6" w:rsidRPr="00176D33" w:rsidRDefault="005629A6" w:rsidP="005629A6">
      <w:pPr>
        <w:pStyle w:val="Heading5"/>
        <w:numPr>
          <w:ilvl w:val="0"/>
          <w:numId w:val="0"/>
        </w:numPr>
        <w:ind w:left="1008" w:hanging="1008"/>
        <w:rPr>
          <w:noProof w:val="0"/>
        </w:rPr>
      </w:pPr>
      <w:bookmarkStart w:id="297" w:name="_Toc470803168"/>
      <w:bookmarkStart w:id="298" w:name="_Toc480817740"/>
      <w:bookmarkStart w:id="299" w:name="_Toc480817850"/>
      <w:bookmarkStart w:id="300" w:name="_Toc76064779"/>
      <w:r w:rsidRPr="00176D33">
        <w:rPr>
          <w:noProof w:val="0"/>
        </w:rPr>
        <w:t>3.</w:t>
      </w:r>
      <w:r w:rsidR="003153BA" w:rsidRPr="00176D33">
        <w:rPr>
          <w:noProof w:val="0"/>
        </w:rPr>
        <w:t>86</w:t>
      </w:r>
      <w:r w:rsidRPr="00176D33">
        <w:rPr>
          <w:noProof w:val="0"/>
        </w:rPr>
        <w:t>.4.1.3 Expected Actions</w:t>
      </w:r>
      <w:bookmarkEnd w:id="297"/>
      <w:bookmarkEnd w:id="298"/>
      <w:bookmarkEnd w:id="299"/>
      <w:bookmarkEnd w:id="300"/>
    </w:p>
    <w:p w14:paraId="477F9511" w14:textId="6C7F2889" w:rsidR="005629A6" w:rsidRPr="00176D33" w:rsidRDefault="005629A6" w:rsidP="005629A6">
      <w:pPr>
        <w:pStyle w:val="BodyText"/>
      </w:pPr>
      <w:r w:rsidRPr="00176D33">
        <w:t xml:space="preserve">Upon receipt of a Remove Documents Request message, the </w:t>
      </w:r>
      <w:r w:rsidR="00AE100F" w:rsidRPr="00176D33">
        <w:t xml:space="preserve">Document Repository </w:t>
      </w:r>
      <w:r w:rsidRPr="00176D33">
        <w:t>shall process the request</w:t>
      </w:r>
      <w:r w:rsidR="00FA2397" w:rsidRPr="00176D33">
        <w:t>,</w:t>
      </w:r>
      <w:r w:rsidR="0077263B" w:rsidRPr="00176D33">
        <w:t xml:space="preserve"> in accordance with local policy</w:t>
      </w:r>
      <w:r w:rsidRPr="00176D33">
        <w:t>.</w:t>
      </w:r>
    </w:p>
    <w:p w14:paraId="2CBCCEAF" w14:textId="35CB412C" w:rsidR="005629A6" w:rsidRPr="00176D33" w:rsidRDefault="00DC66B9" w:rsidP="005629A6">
      <w:pPr>
        <w:pStyle w:val="BodyText"/>
      </w:pPr>
      <w:r w:rsidRPr="00176D33">
        <w:rPr>
          <w:bCs/>
        </w:rPr>
        <w:t xml:space="preserve">The </w:t>
      </w:r>
      <w:r w:rsidRPr="00176D33">
        <w:t xml:space="preserve">Document Repository </w:t>
      </w:r>
      <w:r w:rsidRPr="00176D33">
        <w:rPr>
          <w:bCs/>
        </w:rPr>
        <w:t>shall be capable of accepting a request to remove multiple documents.</w:t>
      </w:r>
      <w:r w:rsidR="00565F1A" w:rsidRPr="00176D33">
        <w:rPr>
          <w:bCs/>
        </w:rPr>
        <w:t xml:space="preserve"> </w:t>
      </w:r>
      <w:r w:rsidR="005629A6" w:rsidRPr="00176D33">
        <w:t xml:space="preserve">A </w:t>
      </w:r>
      <w:r w:rsidR="00AE100F" w:rsidRPr="00176D33">
        <w:t xml:space="preserve">Document Repository </w:t>
      </w:r>
      <w:r w:rsidR="005629A6" w:rsidRPr="00176D33">
        <w:t xml:space="preserve">shall </w:t>
      </w:r>
      <w:r w:rsidR="00615EEF" w:rsidRPr="00176D33">
        <w:t xml:space="preserve">process </w:t>
      </w:r>
      <w:r w:rsidR="005629A6" w:rsidRPr="00176D33">
        <w:t>the received message as follows:</w:t>
      </w:r>
    </w:p>
    <w:p w14:paraId="6251D555" w14:textId="77777777" w:rsidR="005629A6" w:rsidRPr="00176D33" w:rsidRDefault="005629A6" w:rsidP="005629A6">
      <w:pPr>
        <w:pStyle w:val="BodyText"/>
      </w:pPr>
      <w:r w:rsidRPr="00176D33">
        <w:t xml:space="preserve">For each &lt;xds:DocumentRequest/&gt;, the </w:t>
      </w:r>
      <w:r w:rsidR="00C5499A" w:rsidRPr="00176D33">
        <w:t>Document Repository</w:t>
      </w:r>
      <w:r w:rsidRPr="00176D33">
        <w:t xml:space="preserve"> shall:</w:t>
      </w:r>
    </w:p>
    <w:p w14:paraId="7871FBD6" w14:textId="6C4808D7" w:rsidR="005629A6" w:rsidRPr="00176D33" w:rsidRDefault="005629A6" w:rsidP="00887A26">
      <w:pPr>
        <w:pStyle w:val="ListNumber2"/>
        <w:numPr>
          <w:ilvl w:val="0"/>
          <w:numId w:val="53"/>
        </w:numPr>
      </w:pPr>
      <w:r w:rsidRPr="00176D33">
        <w:t xml:space="preserve">Verify the </w:t>
      </w:r>
      <w:r w:rsidR="00C0438F" w:rsidRPr="00176D33">
        <w:t>&lt;xds:RepositoryUniqueId/&gt;</w:t>
      </w:r>
      <w:r w:rsidRPr="00176D33">
        <w:t xml:space="preserve"> element. If a received value differs from the value known </w:t>
      </w:r>
      <w:r w:rsidR="00162C22" w:rsidRPr="00176D33">
        <w:t xml:space="preserve">by </w:t>
      </w:r>
      <w:r w:rsidRPr="00176D33">
        <w:t xml:space="preserve">the system, the </w:t>
      </w:r>
      <w:r w:rsidR="00E11F93" w:rsidRPr="00176D33">
        <w:t>Document Repository</w:t>
      </w:r>
      <w:r w:rsidRPr="00176D33">
        <w:t xml:space="preserve"> shall generate and return an XDSUnknownRepositoryId error. </w:t>
      </w:r>
    </w:p>
    <w:p w14:paraId="47D73867" w14:textId="5B6EC6E5" w:rsidR="00214E56" w:rsidRPr="00176D33" w:rsidRDefault="00214E56" w:rsidP="00887A26">
      <w:pPr>
        <w:pStyle w:val="ListNumber2"/>
      </w:pPr>
      <w:r w:rsidRPr="00176D33">
        <w:lastRenderedPageBreak/>
        <w:t xml:space="preserve">Locate the document identified by the value received in the </w:t>
      </w:r>
      <w:r w:rsidR="00C0438F" w:rsidRPr="00176D33">
        <w:t xml:space="preserve">&lt;xds:DocumentUniqueId/&gt; </w:t>
      </w:r>
      <w:r w:rsidRPr="00176D33">
        <w:t xml:space="preserve">element. If the document cannot be located, the Document Repository shall generate and return an XDSDocumentUniqueIdError error. </w:t>
      </w:r>
    </w:p>
    <w:p w14:paraId="269BA468" w14:textId="4675FD1C" w:rsidR="005629A6" w:rsidRPr="00176D33" w:rsidRDefault="00B731F0" w:rsidP="00887A26">
      <w:pPr>
        <w:pStyle w:val="ListNumber2"/>
      </w:pPr>
      <w:r w:rsidRPr="00176D33">
        <w:t>R</w:t>
      </w:r>
      <w:r w:rsidR="008F15D0" w:rsidRPr="00176D33">
        <w:t xml:space="preserve">emove the document identified by the value received in the </w:t>
      </w:r>
      <w:r w:rsidR="00C0438F" w:rsidRPr="00176D33">
        <w:t xml:space="preserve">&lt;xds:DocumentUniqueId/&gt; </w:t>
      </w:r>
      <w:r w:rsidR="008F15D0" w:rsidRPr="00176D33">
        <w:t>element</w:t>
      </w:r>
      <w:r w:rsidR="00FA2397" w:rsidRPr="00176D33">
        <w:t>, in accordance with local policy</w:t>
      </w:r>
      <w:r w:rsidR="00760E51" w:rsidRPr="00176D33">
        <w:t xml:space="preserve">. </w:t>
      </w:r>
      <w:r w:rsidR="008F15D0" w:rsidRPr="00176D33">
        <w:t xml:space="preserve">If the document cannot be removed, the Document Repository shall generate and return an </w:t>
      </w:r>
      <w:r w:rsidR="00D21083" w:rsidRPr="00176D33">
        <w:t>XDSRemoveDocumentsError</w:t>
      </w:r>
      <w:r w:rsidR="00D21083" w:rsidRPr="00176D33" w:rsidDel="00D21083">
        <w:t xml:space="preserve"> </w:t>
      </w:r>
      <w:r w:rsidR="008F15D0" w:rsidRPr="00176D33">
        <w:t>error.</w:t>
      </w:r>
    </w:p>
    <w:p w14:paraId="4F6FAC26" w14:textId="30F03D14" w:rsidR="00FA2397" w:rsidRPr="00176D33" w:rsidRDefault="00FA2397" w:rsidP="006F478A">
      <w:pPr>
        <w:pStyle w:val="BodyText"/>
      </w:pPr>
      <w:r w:rsidRPr="00176D33">
        <w:t xml:space="preserve">If an error occurs during processing, the Document Repository shall return an error response to the </w:t>
      </w:r>
      <w:r w:rsidRPr="00176D33">
        <w:rPr>
          <w:iCs/>
        </w:rPr>
        <w:t>Document Administrator</w:t>
      </w:r>
      <w:r w:rsidRPr="00176D33">
        <w:t xml:space="preserve">; otherwise, the Document Repository shall return either a success or partial success response to the Document Administrator. The various exception conditions and possible error or warning messages are given in </w:t>
      </w:r>
      <w:hyperlink r:id="rId56" w:anchor="4.2.4" w:history="1">
        <w:r w:rsidRPr="00176D33">
          <w:rPr>
            <w:rStyle w:val="Hyperlink"/>
          </w:rPr>
          <w:t>ITI TF-3: 4.2.4</w:t>
        </w:r>
      </w:hyperlink>
      <w:r w:rsidR="002708A7" w:rsidRPr="00176D33">
        <w:t xml:space="preserve"> - </w:t>
      </w:r>
      <w:r w:rsidRPr="00176D33">
        <w:t>Success and Error Reporting.</w:t>
      </w:r>
    </w:p>
    <w:p w14:paraId="391E1A68" w14:textId="357BD492" w:rsidR="005629A6" w:rsidRPr="00176D33" w:rsidRDefault="005629A6" w:rsidP="005629A6">
      <w:pPr>
        <w:pStyle w:val="Heading4"/>
        <w:numPr>
          <w:ilvl w:val="0"/>
          <w:numId w:val="0"/>
        </w:numPr>
        <w:ind w:left="864" w:hanging="864"/>
        <w:rPr>
          <w:noProof w:val="0"/>
        </w:rPr>
      </w:pPr>
      <w:bookmarkStart w:id="301" w:name="_Toc470803169"/>
      <w:bookmarkStart w:id="302" w:name="_Toc480817741"/>
      <w:bookmarkStart w:id="303" w:name="_Toc480817851"/>
      <w:bookmarkStart w:id="304" w:name="_Toc76064780"/>
      <w:r w:rsidRPr="00176D33">
        <w:rPr>
          <w:noProof w:val="0"/>
        </w:rPr>
        <w:t>3.</w:t>
      </w:r>
      <w:r w:rsidR="003153BA" w:rsidRPr="00176D33">
        <w:rPr>
          <w:noProof w:val="0"/>
        </w:rPr>
        <w:t>86</w:t>
      </w:r>
      <w:r w:rsidRPr="00176D33">
        <w:rPr>
          <w:noProof w:val="0"/>
        </w:rPr>
        <w:t>.4.2 Remove Documents Response</w:t>
      </w:r>
      <w:bookmarkEnd w:id="301"/>
      <w:bookmarkEnd w:id="302"/>
      <w:bookmarkEnd w:id="303"/>
      <w:bookmarkEnd w:id="304"/>
    </w:p>
    <w:p w14:paraId="52E7D914" w14:textId="77777777" w:rsidR="005629A6" w:rsidRPr="00176D33" w:rsidRDefault="005629A6" w:rsidP="005629A6">
      <w:pPr>
        <w:pStyle w:val="BodyText"/>
      </w:pPr>
      <w:r w:rsidRPr="00176D33">
        <w:t xml:space="preserve">The </w:t>
      </w:r>
      <w:r w:rsidR="00D23FC0" w:rsidRPr="00176D33">
        <w:rPr>
          <w:iCs/>
        </w:rPr>
        <w:t>Document Administrator</w:t>
      </w:r>
      <w:r w:rsidR="00D23FC0" w:rsidRPr="00176D33">
        <w:t xml:space="preserve"> </w:t>
      </w:r>
      <w:r w:rsidRPr="00176D33">
        <w:t xml:space="preserve">shall send a Remove Documents Response message when the processing of a Remove Documents Request is complete. </w:t>
      </w:r>
    </w:p>
    <w:p w14:paraId="237FB12E" w14:textId="77777777" w:rsidR="005629A6" w:rsidRPr="00176D33" w:rsidRDefault="005629A6" w:rsidP="005629A6">
      <w:pPr>
        <w:pStyle w:val="Heading5"/>
        <w:numPr>
          <w:ilvl w:val="0"/>
          <w:numId w:val="0"/>
        </w:numPr>
        <w:ind w:left="1008" w:hanging="1008"/>
        <w:rPr>
          <w:noProof w:val="0"/>
        </w:rPr>
      </w:pPr>
      <w:bookmarkStart w:id="305" w:name="_Toc470803170"/>
      <w:bookmarkStart w:id="306" w:name="_Toc480817742"/>
      <w:bookmarkStart w:id="307" w:name="_Toc480817852"/>
      <w:bookmarkStart w:id="308" w:name="_Toc76064781"/>
      <w:r w:rsidRPr="00176D33">
        <w:rPr>
          <w:noProof w:val="0"/>
        </w:rPr>
        <w:t>3.</w:t>
      </w:r>
      <w:r w:rsidR="003153BA" w:rsidRPr="00176D33">
        <w:rPr>
          <w:noProof w:val="0"/>
        </w:rPr>
        <w:t>86</w:t>
      </w:r>
      <w:r w:rsidRPr="00176D33">
        <w:rPr>
          <w:noProof w:val="0"/>
        </w:rPr>
        <w:t>.4.2.1 Trigger Events</w:t>
      </w:r>
      <w:bookmarkEnd w:id="305"/>
      <w:bookmarkEnd w:id="306"/>
      <w:bookmarkEnd w:id="307"/>
      <w:bookmarkEnd w:id="308"/>
    </w:p>
    <w:p w14:paraId="74BCEE2D" w14:textId="3CF8A228" w:rsidR="005629A6" w:rsidRPr="00176D33" w:rsidRDefault="005629A6" w:rsidP="005629A6">
      <w:pPr>
        <w:pStyle w:val="BodyText"/>
      </w:pPr>
      <w:r w:rsidRPr="00176D33">
        <w:t xml:space="preserve">The request message has been processed by the </w:t>
      </w:r>
      <w:r w:rsidR="002C2031" w:rsidRPr="00176D33">
        <w:t>Document Repository</w:t>
      </w:r>
      <w:r w:rsidRPr="00176D33">
        <w:t>.</w:t>
      </w:r>
    </w:p>
    <w:p w14:paraId="0F0A2498" w14:textId="77777777" w:rsidR="005629A6" w:rsidRPr="00176D33" w:rsidRDefault="005629A6" w:rsidP="005629A6">
      <w:pPr>
        <w:pStyle w:val="Heading5"/>
        <w:numPr>
          <w:ilvl w:val="0"/>
          <w:numId w:val="0"/>
        </w:numPr>
        <w:ind w:left="1008" w:hanging="1008"/>
        <w:rPr>
          <w:noProof w:val="0"/>
        </w:rPr>
      </w:pPr>
      <w:bookmarkStart w:id="309" w:name="_Toc470803171"/>
      <w:bookmarkStart w:id="310" w:name="_Toc480817743"/>
      <w:bookmarkStart w:id="311" w:name="_Toc480817853"/>
      <w:bookmarkStart w:id="312" w:name="_Toc76064782"/>
      <w:r w:rsidRPr="00176D33">
        <w:rPr>
          <w:noProof w:val="0"/>
        </w:rPr>
        <w:t>3.</w:t>
      </w:r>
      <w:r w:rsidR="003153BA" w:rsidRPr="00176D33">
        <w:rPr>
          <w:noProof w:val="0"/>
        </w:rPr>
        <w:t>86</w:t>
      </w:r>
      <w:r w:rsidRPr="00176D33">
        <w:rPr>
          <w:noProof w:val="0"/>
        </w:rPr>
        <w:t>.4.2.2 Message Semantics</w:t>
      </w:r>
      <w:bookmarkEnd w:id="309"/>
      <w:bookmarkEnd w:id="310"/>
      <w:bookmarkEnd w:id="311"/>
      <w:bookmarkEnd w:id="312"/>
    </w:p>
    <w:p w14:paraId="132A9298" w14:textId="3DEA60AC" w:rsidR="005629A6" w:rsidRPr="00176D33" w:rsidRDefault="005629A6" w:rsidP="005629A6">
      <w:pPr>
        <w:pStyle w:val="BodyText"/>
      </w:pPr>
      <w:r w:rsidRPr="00176D33">
        <w:t>The Remove Document Response message shall use SOAP 1.2</w:t>
      </w:r>
      <w:r w:rsidR="0004277A" w:rsidRPr="00176D33">
        <w:t xml:space="preserve"> and Simple SOAP (</w:t>
      </w:r>
      <w:r w:rsidR="009C4A38" w:rsidRPr="00176D33">
        <w:t>s</w:t>
      </w:r>
      <w:r w:rsidR="0004277A" w:rsidRPr="00176D33">
        <w:t xml:space="preserve">ee </w:t>
      </w:r>
      <w:hyperlink r:id="rId57" w:anchor="V.8.1" w:history="1">
        <w:r w:rsidR="0004277A" w:rsidRPr="00176D33">
          <w:rPr>
            <w:rStyle w:val="Hyperlink"/>
          </w:rPr>
          <w:t>ITI TF-2: V.8.1</w:t>
        </w:r>
      </w:hyperlink>
      <w:r w:rsidR="0004277A" w:rsidRPr="00176D33">
        <w:t>)</w:t>
      </w:r>
      <w:r w:rsidRPr="00176D33">
        <w:t xml:space="preserve">. Implementers of this transaction shall comply with all requirements described in </w:t>
      </w:r>
      <w:hyperlink r:id="rId58" w:anchor="4.2.4" w:history="1">
        <w:r w:rsidRPr="00176D33">
          <w:rPr>
            <w:rStyle w:val="Hyperlink"/>
          </w:rPr>
          <w:t>ITI TF-2: Appendix V</w:t>
        </w:r>
      </w:hyperlink>
      <w:r w:rsidR="00C0438F" w:rsidRPr="00176D33">
        <w:t xml:space="preserve"> - </w:t>
      </w:r>
      <w:r w:rsidRPr="00176D33">
        <w:t>Web Services for IHE Transactions.</w:t>
      </w:r>
    </w:p>
    <w:p w14:paraId="63468D9C" w14:textId="5B72DDF5" w:rsidR="005629A6" w:rsidRPr="00176D33" w:rsidRDefault="005629A6" w:rsidP="005629A6">
      <w:pPr>
        <w:pStyle w:val="BodyText"/>
      </w:pPr>
      <w:r w:rsidRPr="00176D33">
        <w:t xml:space="preserve">The Remove Documents Response message shall carry the status of the requested operation. If the requested operation </w:t>
      </w:r>
      <w:r w:rsidR="005505AD" w:rsidRPr="00176D33">
        <w:t xml:space="preserve">partially succeeds or </w:t>
      </w:r>
      <w:r w:rsidRPr="00176D33">
        <w:t xml:space="preserve">fails, the response message shall carry at least one error message. The conditions of failure and possible warning and error messages are given in </w:t>
      </w:r>
      <w:hyperlink r:id="rId59" w:anchor="4.2.4" w:history="1">
        <w:r w:rsidRPr="00176D33">
          <w:rPr>
            <w:rStyle w:val="Hyperlink"/>
          </w:rPr>
          <w:t xml:space="preserve">ITI TF-3: </w:t>
        </w:r>
        <w:r w:rsidRPr="00176D33">
          <w:rPr>
            <w:rStyle w:val="Hyperlink"/>
            <w:lang w:eastAsia="ar-SA"/>
          </w:rPr>
          <w:t>4.2.4</w:t>
        </w:r>
      </w:hyperlink>
      <w:r w:rsidRPr="00176D33">
        <w:rPr>
          <w:lang w:eastAsia="ar-SA"/>
        </w:rPr>
        <w:t xml:space="preserve"> </w:t>
      </w:r>
      <w:r w:rsidR="00153B15" w:rsidRPr="00176D33">
        <w:rPr>
          <w:lang w:eastAsia="ar-SA"/>
        </w:rPr>
        <w:t xml:space="preserve">- </w:t>
      </w:r>
      <w:r w:rsidR="00F44D26" w:rsidRPr="00176D33">
        <w:rPr>
          <w:lang w:eastAsia="ar-SA"/>
        </w:rPr>
        <w:t xml:space="preserve">Success and </w:t>
      </w:r>
      <w:r w:rsidRPr="00176D33">
        <w:rPr>
          <w:lang w:eastAsia="ar-SA"/>
        </w:rPr>
        <w:t>Error Reporting</w:t>
      </w:r>
      <w:r w:rsidRPr="00176D33">
        <w:t>.</w:t>
      </w:r>
    </w:p>
    <w:p w14:paraId="24B382F3" w14:textId="77E12E4E" w:rsidR="005629A6" w:rsidRPr="00176D33" w:rsidRDefault="005629A6" w:rsidP="005629A6">
      <w:pPr>
        <w:pStyle w:val="BodyText"/>
      </w:pPr>
      <w:r w:rsidRPr="00176D33">
        <w:t xml:space="preserve">XML namespace prefixes used in </w:t>
      </w:r>
      <w:r w:rsidR="0030782F" w:rsidRPr="00176D33">
        <w:t xml:space="preserve">the </w:t>
      </w:r>
      <w:r w:rsidRPr="00176D33">
        <w:t xml:space="preserve">text and examples below are for informational purposes only and documented in </w:t>
      </w:r>
      <w:hyperlink r:id="rId60" w:anchor="V.2.4" w:history="1">
        <w:r w:rsidRPr="00176D33">
          <w:rPr>
            <w:rStyle w:val="Hyperlink"/>
          </w:rPr>
          <w:t>ITI TF-2: V</w:t>
        </w:r>
        <w:r w:rsidR="008A22FE" w:rsidRPr="00176D33">
          <w:rPr>
            <w:rStyle w:val="Hyperlink"/>
          </w:rPr>
          <w:t>.</w:t>
        </w:r>
        <w:r w:rsidRPr="00176D33">
          <w:rPr>
            <w:rStyle w:val="Hyperlink"/>
          </w:rPr>
          <w:t>2.4</w:t>
        </w:r>
      </w:hyperlink>
      <w:r w:rsidRPr="00176D33">
        <w:t>.</w:t>
      </w:r>
    </w:p>
    <w:p w14:paraId="15B35FA0" w14:textId="06FC69A4" w:rsidR="005629A6" w:rsidRPr="00176D33" w:rsidRDefault="005629A6" w:rsidP="005629A6">
      <w:pPr>
        <w:pStyle w:val="BodyText"/>
      </w:pPr>
      <w:r w:rsidRPr="00176D33">
        <w:t>The requirements for the response message are</w:t>
      </w:r>
      <w:r w:rsidR="00C0438F" w:rsidRPr="00176D33">
        <w:t xml:space="preserve"> as follows</w:t>
      </w:r>
      <w:r w:rsidRPr="00176D33">
        <w:t>:</w:t>
      </w:r>
    </w:p>
    <w:p w14:paraId="1D682B35" w14:textId="77777777" w:rsidR="005629A6" w:rsidRPr="00176D33" w:rsidRDefault="005629A6" w:rsidP="00887A26">
      <w:pPr>
        <w:pStyle w:val="ListNumber2"/>
        <w:numPr>
          <w:ilvl w:val="0"/>
          <w:numId w:val="61"/>
        </w:numPr>
      </w:pPr>
      <w:r w:rsidRPr="00176D33">
        <w:t>Content-Type HTTP header shall have an action parameter with the value urn:ihe:iti:</w:t>
      </w:r>
      <w:r w:rsidR="008519DF" w:rsidRPr="00176D33">
        <w:t>2017</w:t>
      </w:r>
      <w:r w:rsidRPr="00176D33">
        <w:t>:RemoveDocumentsResponse</w:t>
      </w:r>
    </w:p>
    <w:p w14:paraId="404E5EEE" w14:textId="057ED057" w:rsidR="005629A6" w:rsidRPr="00176D33" w:rsidRDefault="005629A6" w:rsidP="00887A26">
      <w:pPr>
        <w:pStyle w:val="ListNumber2"/>
      </w:pPr>
      <w:r w:rsidRPr="00176D33">
        <w:t>&lt;wsa:Action</w:t>
      </w:r>
      <w:r w:rsidR="00DF1E12" w:rsidRPr="00176D33">
        <w:t>/</w:t>
      </w:r>
      <w:r w:rsidRPr="00176D33">
        <w:t>&gt; SOAP element shall contain the value urn:ihe:iti:</w:t>
      </w:r>
      <w:r w:rsidR="008519DF" w:rsidRPr="00176D33">
        <w:t>2017</w:t>
      </w:r>
      <w:r w:rsidRPr="00176D33">
        <w:t>:RemoveDocumentsResponse</w:t>
      </w:r>
    </w:p>
    <w:p w14:paraId="199C9FAA" w14:textId="3EEA2CA8" w:rsidR="005629A6" w:rsidRPr="00176D33" w:rsidRDefault="005629A6" w:rsidP="00887A26">
      <w:pPr>
        <w:pStyle w:val="ListNumber2"/>
      </w:pPr>
      <w:r w:rsidRPr="00176D33">
        <w:t>&lt;soap12:Body</w:t>
      </w:r>
      <w:r w:rsidR="00DF1E12" w:rsidRPr="00176D33">
        <w:t>/</w:t>
      </w:r>
      <w:r w:rsidRPr="00176D33">
        <w:t xml:space="preserve">&gt; </w:t>
      </w:r>
      <w:r w:rsidR="00BB34D2" w:rsidRPr="00176D33">
        <w:t xml:space="preserve">SOAP </w:t>
      </w:r>
      <w:r w:rsidRPr="00176D33">
        <w:t>element shall contain one &lt;rs:RegistryResponse</w:t>
      </w:r>
      <w:r w:rsidR="00DF1E12" w:rsidRPr="00176D33">
        <w:t>/</w:t>
      </w:r>
      <w:r w:rsidRPr="00176D33">
        <w:t>&gt; element</w:t>
      </w:r>
    </w:p>
    <w:p w14:paraId="28A5F003" w14:textId="77777777" w:rsidR="00BC01F5" w:rsidRPr="00176D33" w:rsidRDefault="005629A6" w:rsidP="00F375F8">
      <w:r w:rsidRPr="00176D33">
        <w:t>The rs:RegistryResponse/@status attributes provides the overall status of the request. It shall contain one of the following values:</w:t>
      </w:r>
    </w:p>
    <w:p w14:paraId="00F55FDC" w14:textId="77777777" w:rsidR="00BC01F5" w:rsidRPr="00176D33" w:rsidRDefault="00BC01F5" w:rsidP="00887A26">
      <w:pPr>
        <w:pStyle w:val="ListNumber2"/>
        <w:numPr>
          <w:ilvl w:val="0"/>
          <w:numId w:val="50"/>
        </w:numPr>
      </w:pPr>
      <w:r w:rsidRPr="00176D33">
        <w:lastRenderedPageBreak/>
        <w:t xml:space="preserve">If all documents in the request were removed successfully, the Document Repository shall set the status equal to </w:t>
      </w:r>
      <w:r w:rsidR="00AB202E" w:rsidRPr="00176D33">
        <w:br/>
      </w:r>
      <w:r w:rsidRPr="00176D33">
        <w:rPr>
          <w:rFonts w:ascii="Courier New" w:hAnsi="Courier New"/>
          <w:sz w:val="20"/>
        </w:rPr>
        <w:t>urn:oasis:names:tc:ebxml-regrep:ResponseStatusType:Success</w:t>
      </w:r>
      <w:r w:rsidRPr="00176D33">
        <w:t>.</w:t>
      </w:r>
    </w:p>
    <w:p w14:paraId="606B3A4F" w14:textId="77777777" w:rsidR="00BC01F5" w:rsidRPr="00176D33" w:rsidRDefault="00BC01F5" w:rsidP="00887A26">
      <w:pPr>
        <w:pStyle w:val="ListNumber2"/>
      </w:pPr>
      <w:r w:rsidRPr="00176D33">
        <w:t xml:space="preserve">If only some </w:t>
      </w:r>
      <w:r w:rsidR="00E11F93" w:rsidRPr="00176D33">
        <w:t xml:space="preserve">of the </w:t>
      </w:r>
      <w:r w:rsidRPr="00176D33">
        <w:t xml:space="preserve">documents in the request were removed successfully, then the Document Repository shall set the status equal to </w:t>
      </w:r>
      <w:r w:rsidRPr="00176D33">
        <w:rPr>
          <w:rFonts w:ascii="Courier New" w:hAnsi="Courier New"/>
          <w:sz w:val="20"/>
        </w:rPr>
        <w:t>urn:ihe:iti:2007:ResponseStatusType:PartialSuccess</w:t>
      </w:r>
      <w:r w:rsidRPr="00176D33">
        <w:t>.</w:t>
      </w:r>
    </w:p>
    <w:p w14:paraId="0CA8DC2B" w14:textId="77777777" w:rsidR="005629A6" w:rsidRPr="00176D33" w:rsidRDefault="00BC01F5" w:rsidP="00887A26">
      <w:pPr>
        <w:pStyle w:val="ListNumber2"/>
      </w:pPr>
      <w:r w:rsidRPr="00176D33">
        <w:t xml:space="preserve">If </w:t>
      </w:r>
      <w:r w:rsidR="00C560FD" w:rsidRPr="00176D33">
        <w:t xml:space="preserve">no </w:t>
      </w:r>
      <w:r w:rsidRPr="00176D33">
        <w:t xml:space="preserve">documents in the request </w:t>
      </w:r>
      <w:r w:rsidR="00C560FD" w:rsidRPr="00176D33">
        <w:t>were</w:t>
      </w:r>
      <w:r w:rsidRPr="00176D33">
        <w:t xml:space="preserve"> removed</w:t>
      </w:r>
      <w:r w:rsidR="00C560FD" w:rsidRPr="00176D33">
        <w:t xml:space="preserve"> successfully</w:t>
      </w:r>
      <w:r w:rsidRPr="00176D33">
        <w:t xml:space="preserve">, then the Document Repository shall set the status equal to </w:t>
      </w:r>
      <w:r w:rsidR="00AB202E" w:rsidRPr="00176D33">
        <w:br/>
      </w:r>
      <w:r w:rsidR="005629A6" w:rsidRPr="00176D33">
        <w:rPr>
          <w:rFonts w:ascii="Courier New" w:hAnsi="Courier New"/>
          <w:sz w:val="20"/>
        </w:rPr>
        <w:t>urn:oasis:names:tc:ebxml-regrep:ResponseStatusType:Failure</w:t>
      </w:r>
      <w:r w:rsidRPr="00176D33">
        <w:t>.</w:t>
      </w:r>
    </w:p>
    <w:p w14:paraId="4513190A" w14:textId="77777777" w:rsidR="005629A6" w:rsidRPr="00176D33" w:rsidRDefault="005629A6" w:rsidP="005629A6">
      <w:pPr>
        <w:pStyle w:val="BodyText"/>
      </w:pPr>
      <w:r w:rsidRPr="00176D33">
        <w:t>If an error is reported when removing a document, then a rs:RegistryResponse/rs:RegistryErrorLis</w:t>
      </w:r>
      <w:r w:rsidR="00273F0F" w:rsidRPr="00176D33">
        <w:t>t</w:t>
      </w:r>
      <w:r w:rsidRPr="00176D33">
        <w:t>/rs:RegistryError element shall be returned in the response with:</w:t>
      </w:r>
    </w:p>
    <w:p w14:paraId="08B4700D" w14:textId="77777777" w:rsidR="005629A6" w:rsidRPr="00176D33" w:rsidRDefault="005629A6" w:rsidP="00887A26">
      <w:pPr>
        <w:pStyle w:val="ListNumber2"/>
        <w:numPr>
          <w:ilvl w:val="0"/>
          <w:numId w:val="72"/>
        </w:numPr>
      </w:pPr>
      <w:r w:rsidRPr="00176D33">
        <w:t>@severity is urn:oasis:names:tc:ebxml-regrep:ErrorSeverityType:Error</w:t>
      </w:r>
      <w:r w:rsidR="00345B35" w:rsidRPr="00176D33">
        <w:t>.</w:t>
      </w:r>
    </w:p>
    <w:p w14:paraId="0D3B46EB" w14:textId="665AB7EA" w:rsidR="005629A6" w:rsidRPr="00176D33" w:rsidRDefault="005629A6" w:rsidP="00887A26">
      <w:pPr>
        <w:pStyle w:val="ListNumber2"/>
        <w:numPr>
          <w:ilvl w:val="0"/>
          <w:numId w:val="50"/>
        </w:numPr>
      </w:pPr>
      <w:r w:rsidRPr="00176D33">
        <w:t xml:space="preserve">@errorCode contains an error code from </w:t>
      </w:r>
      <w:r w:rsidR="00C560FD" w:rsidRPr="00176D33">
        <w:t>ITI</w:t>
      </w:r>
      <w:r w:rsidR="00E33112" w:rsidRPr="00176D33">
        <w:t xml:space="preserve"> </w:t>
      </w:r>
      <w:r w:rsidR="00C560FD" w:rsidRPr="00176D33">
        <w:t xml:space="preserve">TF-3: </w:t>
      </w:r>
      <w:r w:rsidRPr="00176D33">
        <w:t>Table 4.2.4.1-2.</w:t>
      </w:r>
    </w:p>
    <w:p w14:paraId="361C4E95" w14:textId="77777777" w:rsidR="008F15D0" w:rsidRPr="00176D33" w:rsidRDefault="008F15D0" w:rsidP="00887A26">
      <w:pPr>
        <w:pStyle w:val="ListNumber2"/>
        <w:numPr>
          <w:ilvl w:val="0"/>
          <w:numId w:val="50"/>
        </w:numPr>
      </w:pPr>
      <w:r w:rsidRPr="00176D33">
        <w:t>@codeContext contains the error message with the DocumentUniqueId requested for removal</w:t>
      </w:r>
      <w:r w:rsidR="00345B35" w:rsidRPr="00176D33">
        <w:t>.</w:t>
      </w:r>
    </w:p>
    <w:p w14:paraId="76FF8038" w14:textId="4DD0D9B3" w:rsidR="00C82AD8" w:rsidRPr="00176D33" w:rsidRDefault="008F15D0" w:rsidP="00C066DB">
      <w:pPr>
        <w:pStyle w:val="BodyText"/>
      </w:pPr>
      <w:r w:rsidRPr="00176D33">
        <w:t xml:space="preserve">See </w:t>
      </w:r>
      <w:hyperlink r:id="rId61" w:anchor="4.2.4.1" w:history="1">
        <w:r w:rsidRPr="00176D33">
          <w:rPr>
            <w:rStyle w:val="Hyperlink"/>
          </w:rPr>
          <w:t>ITI TF-3: 4.2.4.1</w:t>
        </w:r>
      </w:hyperlink>
      <w:r w:rsidRPr="00176D33">
        <w:t xml:space="preserve"> for examples of response messages.</w:t>
      </w:r>
    </w:p>
    <w:p w14:paraId="42E6D93B" w14:textId="77777777" w:rsidR="005629A6" w:rsidRPr="00176D33" w:rsidRDefault="005629A6" w:rsidP="005629A6">
      <w:pPr>
        <w:pStyle w:val="Heading5"/>
        <w:numPr>
          <w:ilvl w:val="0"/>
          <w:numId w:val="0"/>
        </w:numPr>
        <w:ind w:left="1008" w:hanging="1008"/>
        <w:rPr>
          <w:noProof w:val="0"/>
        </w:rPr>
      </w:pPr>
      <w:bookmarkStart w:id="313" w:name="_Toc470803172"/>
      <w:bookmarkStart w:id="314" w:name="_Toc480817744"/>
      <w:bookmarkStart w:id="315" w:name="_Toc480817854"/>
      <w:bookmarkStart w:id="316" w:name="_Toc76064783"/>
      <w:r w:rsidRPr="00176D33">
        <w:rPr>
          <w:noProof w:val="0"/>
        </w:rPr>
        <w:t>3.</w:t>
      </w:r>
      <w:r w:rsidR="003153BA" w:rsidRPr="00176D33">
        <w:rPr>
          <w:noProof w:val="0"/>
        </w:rPr>
        <w:t>86</w:t>
      </w:r>
      <w:r w:rsidRPr="00176D33">
        <w:rPr>
          <w:noProof w:val="0"/>
        </w:rPr>
        <w:t>.4.2.3 Expected Actions</w:t>
      </w:r>
      <w:bookmarkEnd w:id="313"/>
      <w:bookmarkEnd w:id="314"/>
      <w:bookmarkEnd w:id="315"/>
      <w:bookmarkEnd w:id="316"/>
    </w:p>
    <w:p w14:paraId="2D289410" w14:textId="64A30D90" w:rsidR="008F15D0" w:rsidRPr="00176D33" w:rsidRDefault="008F15D0" w:rsidP="008F15D0">
      <w:pPr>
        <w:pStyle w:val="BodyText"/>
      </w:pPr>
      <w:r w:rsidRPr="00176D33">
        <w:t xml:space="preserve">If a successful response is received, the documents were successfully </w:t>
      </w:r>
      <w:r w:rsidR="0017394C" w:rsidRPr="00176D33">
        <w:t>removed</w:t>
      </w:r>
      <w:r w:rsidRPr="00176D33">
        <w:t xml:space="preserve"> and </w:t>
      </w:r>
      <w:r w:rsidR="00F75EA0" w:rsidRPr="00176D33">
        <w:t xml:space="preserve">the </w:t>
      </w:r>
      <w:r w:rsidRPr="00176D33">
        <w:t>transaction is complete</w:t>
      </w:r>
      <w:r w:rsidR="00B04CA1" w:rsidRPr="00176D33">
        <w:t xml:space="preserve">. </w:t>
      </w:r>
      <w:r w:rsidRPr="00176D33">
        <w:t xml:space="preserve">If an error or partial success response was received, </w:t>
      </w:r>
      <w:r w:rsidR="00F75EA0" w:rsidRPr="00176D33">
        <w:t xml:space="preserve">additional steps </w:t>
      </w:r>
      <w:r w:rsidRPr="00176D33">
        <w:t xml:space="preserve">may be required </w:t>
      </w:r>
      <w:r w:rsidR="00F75EA0" w:rsidRPr="00176D33">
        <w:t xml:space="preserve">by the </w:t>
      </w:r>
      <w:r w:rsidR="00F75EA0" w:rsidRPr="00176D33">
        <w:rPr>
          <w:iCs/>
        </w:rPr>
        <w:t>Document Administrator</w:t>
      </w:r>
      <w:r w:rsidR="00F75EA0" w:rsidRPr="00176D33">
        <w:t xml:space="preserve"> </w:t>
      </w:r>
      <w:r w:rsidRPr="00176D33">
        <w:t>to determine the cause and remediation of the error.</w:t>
      </w:r>
      <w:r w:rsidR="00EC5432" w:rsidRPr="00176D33">
        <w:t xml:space="preserve"> These steps are not specified by this </w:t>
      </w:r>
      <w:r w:rsidR="00C0438F" w:rsidRPr="00176D33">
        <w:t>transaction</w:t>
      </w:r>
      <w:r w:rsidR="00EC5432" w:rsidRPr="00176D33">
        <w:t>.</w:t>
      </w:r>
    </w:p>
    <w:p w14:paraId="08C4E54F" w14:textId="77777777" w:rsidR="005629A6" w:rsidRPr="00176D33" w:rsidRDefault="005629A6" w:rsidP="005629A6">
      <w:pPr>
        <w:pStyle w:val="Heading3"/>
        <w:numPr>
          <w:ilvl w:val="0"/>
          <w:numId w:val="0"/>
        </w:numPr>
        <w:ind w:left="720" w:hanging="720"/>
        <w:rPr>
          <w:noProof w:val="0"/>
        </w:rPr>
      </w:pPr>
      <w:bookmarkStart w:id="317" w:name="_Toc470803177"/>
      <w:bookmarkStart w:id="318" w:name="_Toc480817745"/>
      <w:bookmarkStart w:id="319" w:name="_Toc480817855"/>
      <w:bookmarkStart w:id="320" w:name="_Toc76064784"/>
      <w:r w:rsidRPr="00176D33">
        <w:rPr>
          <w:noProof w:val="0"/>
        </w:rPr>
        <w:t>3.</w:t>
      </w:r>
      <w:r w:rsidR="003153BA" w:rsidRPr="00176D33">
        <w:rPr>
          <w:noProof w:val="0"/>
        </w:rPr>
        <w:t>86</w:t>
      </w:r>
      <w:r w:rsidRPr="00176D33">
        <w:rPr>
          <w:noProof w:val="0"/>
        </w:rPr>
        <w:t>.5 Security Considerations</w:t>
      </w:r>
      <w:bookmarkEnd w:id="317"/>
      <w:bookmarkEnd w:id="318"/>
      <w:bookmarkEnd w:id="319"/>
      <w:bookmarkEnd w:id="320"/>
    </w:p>
    <w:p w14:paraId="049DC3B9" w14:textId="2EC5CCC5" w:rsidR="005629A6" w:rsidRPr="00176D33" w:rsidRDefault="00FA2397" w:rsidP="006F478A">
      <w:pPr>
        <w:pStyle w:val="BodyText"/>
      </w:pPr>
      <w:r w:rsidRPr="00176D33">
        <w:t xml:space="preserve">Additional </w:t>
      </w:r>
      <w:r w:rsidR="005629A6" w:rsidRPr="00176D33">
        <w:t xml:space="preserve">security considerations </w:t>
      </w:r>
      <w:r w:rsidRPr="00176D33">
        <w:t xml:space="preserve">that may apply </w:t>
      </w:r>
      <w:r w:rsidR="005629A6" w:rsidRPr="00176D33">
        <w:t xml:space="preserve">are discussed in the </w:t>
      </w:r>
      <w:r w:rsidRPr="00176D33">
        <w:t>ITI TF-1: 44.5</w:t>
      </w:r>
      <w:r w:rsidR="00153B15" w:rsidRPr="00176D33">
        <w:t xml:space="preserve"> - </w:t>
      </w:r>
      <w:r w:rsidR="00EC5432" w:rsidRPr="00176D33">
        <w:t xml:space="preserve">RMD </w:t>
      </w:r>
      <w:r w:rsidR="005629A6" w:rsidRPr="00176D33">
        <w:t>Security Considerations</w:t>
      </w:r>
      <w:r w:rsidR="00B04CA1" w:rsidRPr="00176D33">
        <w:t xml:space="preserve">. </w:t>
      </w:r>
    </w:p>
    <w:p w14:paraId="336A3047" w14:textId="77777777" w:rsidR="005629A6" w:rsidRPr="00176D33" w:rsidRDefault="005629A6" w:rsidP="00B04CA1">
      <w:pPr>
        <w:pStyle w:val="Heading4"/>
        <w:numPr>
          <w:ilvl w:val="0"/>
          <w:numId w:val="0"/>
        </w:numPr>
        <w:rPr>
          <w:noProof w:val="0"/>
        </w:rPr>
      </w:pPr>
      <w:bookmarkStart w:id="321" w:name="_Toc470803178"/>
      <w:bookmarkStart w:id="322" w:name="_Toc480817746"/>
      <w:bookmarkStart w:id="323" w:name="_Toc480817856"/>
      <w:bookmarkStart w:id="324" w:name="_Toc76064785"/>
      <w:r w:rsidRPr="00176D33">
        <w:rPr>
          <w:noProof w:val="0"/>
        </w:rPr>
        <w:t>3.</w:t>
      </w:r>
      <w:r w:rsidR="003153BA" w:rsidRPr="00176D33">
        <w:rPr>
          <w:noProof w:val="0"/>
        </w:rPr>
        <w:t>86</w:t>
      </w:r>
      <w:r w:rsidRPr="00176D33">
        <w:rPr>
          <w:noProof w:val="0"/>
        </w:rPr>
        <w:t>.5.1 Audit Record Considerations</w:t>
      </w:r>
      <w:bookmarkEnd w:id="321"/>
      <w:bookmarkEnd w:id="322"/>
      <w:bookmarkEnd w:id="323"/>
      <w:bookmarkEnd w:id="324"/>
      <w:r w:rsidRPr="00176D33">
        <w:rPr>
          <w:noProof w:val="0"/>
        </w:rPr>
        <w:t xml:space="preserve"> </w:t>
      </w:r>
    </w:p>
    <w:p w14:paraId="0BCAE3BF" w14:textId="14BA66C4" w:rsidR="0030782F" w:rsidRPr="00176D33" w:rsidRDefault="005629A6" w:rsidP="00C066DB">
      <w:pPr>
        <w:pStyle w:val="BodyText"/>
      </w:pPr>
      <w:r w:rsidRPr="00176D33">
        <w:t xml:space="preserve">The Remove Documents </w:t>
      </w:r>
      <w:r w:rsidR="00A62370" w:rsidRPr="00176D33">
        <w:t xml:space="preserve">[ITI-86] </w:t>
      </w:r>
      <w:r w:rsidRPr="00176D33">
        <w:t>transaction is a PHI-</w:t>
      </w:r>
      <w:r w:rsidR="00616392" w:rsidRPr="00176D33">
        <w:t xml:space="preserve">Patient Record </w:t>
      </w:r>
      <w:r w:rsidRPr="00176D33">
        <w:t>event as defined in ITI TF-2: Table 3.20.4.1.1.1-1</w:t>
      </w:r>
      <w:r w:rsidR="004D78D3" w:rsidRPr="00176D33">
        <w:t xml:space="preserve"> with exceptions outlined in the following two sections</w:t>
      </w:r>
      <w:r w:rsidRPr="00176D33">
        <w:t xml:space="preserve">. </w:t>
      </w:r>
    </w:p>
    <w:p w14:paraId="018FC299" w14:textId="77777777" w:rsidR="005629A6" w:rsidRPr="00176D33" w:rsidRDefault="007F4310" w:rsidP="00C066DB">
      <w:pPr>
        <w:pStyle w:val="BodyText"/>
      </w:pPr>
      <w:r w:rsidRPr="00176D33">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176D33">
        <w:t>.</w:t>
      </w:r>
    </w:p>
    <w:p w14:paraId="3D168002" w14:textId="0E7BFF7B" w:rsidR="002D44B7" w:rsidRPr="00176D33" w:rsidRDefault="005629A6" w:rsidP="00C066DB">
      <w:pPr>
        <w:pStyle w:val="BodyText"/>
      </w:pPr>
      <w:r w:rsidRPr="00176D33">
        <w:lastRenderedPageBreak/>
        <w:t xml:space="preserve">If </w:t>
      </w:r>
      <w:r w:rsidR="001512E2" w:rsidRPr="00176D33">
        <w:t>only some of the documents could be removed</w:t>
      </w:r>
      <w:r w:rsidRPr="00176D33">
        <w:t xml:space="preserve">, the </w:t>
      </w:r>
      <w:r w:rsidR="00E11471" w:rsidRPr="00176D33">
        <w:t>a</w:t>
      </w:r>
      <w:r w:rsidRPr="00176D33">
        <w:t>ctors involved shall record a “success” audit event for those documents removed successfully and a “failure” audit event for those documents not remove</w:t>
      </w:r>
      <w:r w:rsidR="001512E2" w:rsidRPr="00176D33">
        <w:t>d</w:t>
      </w:r>
      <w:r w:rsidRPr="00176D33">
        <w:t>.</w:t>
      </w:r>
    </w:p>
    <w:p w14:paraId="5BF71500" w14:textId="77777777" w:rsidR="005629A6" w:rsidRPr="00176D33" w:rsidRDefault="005629A6" w:rsidP="00B04CA1">
      <w:pPr>
        <w:pStyle w:val="Heading5"/>
        <w:numPr>
          <w:ilvl w:val="0"/>
          <w:numId w:val="0"/>
        </w:numPr>
        <w:rPr>
          <w:noProof w:val="0"/>
        </w:rPr>
      </w:pPr>
      <w:bookmarkStart w:id="325" w:name="_Toc469751847"/>
      <w:bookmarkStart w:id="326" w:name="_Toc470803179"/>
      <w:bookmarkStart w:id="327" w:name="_Toc480817747"/>
      <w:bookmarkStart w:id="328" w:name="_Toc480817857"/>
      <w:bookmarkStart w:id="329" w:name="_Toc76064786"/>
      <w:r w:rsidRPr="00176D33">
        <w:rPr>
          <w:noProof w:val="0"/>
        </w:rPr>
        <w:t>3.</w:t>
      </w:r>
      <w:r w:rsidR="003153BA" w:rsidRPr="00176D33">
        <w:rPr>
          <w:noProof w:val="0"/>
        </w:rPr>
        <w:t>86</w:t>
      </w:r>
      <w:r w:rsidR="008361BC" w:rsidRPr="00176D33">
        <w:rPr>
          <w:noProof w:val="0"/>
        </w:rPr>
        <w:t>.5</w:t>
      </w:r>
      <w:r w:rsidRPr="00176D33">
        <w:rPr>
          <w:noProof w:val="0"/>
        </w:rPr>
        <w:t>.1.1 Document Administrator audit message</w:t>
      </w:r>
      <w:bookmarkEnd w:id="325"/>
      <w:bookmarkEnd w:id="326"/>
      <w:bookmarkEnd w:id="327"/>
      <w:bookmarkEnd w:id="328"/>
      <w:bookmarkEnd w:id="329"/>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176D33" w14:paraId="032986FE" w14:textId="77777777" w:rsidTr="00CE201F">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176D33"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176D33" w:rsidRDefault="005629A6" w:rsidP="005629A6">
            <w:pPr>
              <w:pStyle w:val="TableEntryHeader"/>
            </w:pPr>
            <w:r w:rsidRPr="00176D3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176D33" w:rsidRDefault="005629A6" w:rsidP="005629A6">
            <w:pPr>
              <w:pStyle w:val="TableEntryHeader"/>
            </w:pPr>
            <w:r w:rsidRPr="00176D33">
              <w:t>Opt</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176D33" w:rsidRDefault="005629A6" w:rsidP="005629A6">
            <w:pPr>
              <w:pStyle w:val="TableEntryHeader"/>
            </w:pPr>
            <w:r w:rsidRPr="00176D33">
              <w:t>Value Constraints</w:t>
            </w:r>
          </w:p>
        </w:tc>
      </w:tr>
      <w:tr w:rsidR="005629A6" w:rsidRPr="00176D33"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176D33" w:rsidRDefault="005629A6" w:rsidP="00532AE7">
            <w:pPr>
              <w:pStyle w:val="TableEntryHeader"/>
            </w:pPr>
            <w:r w:rsidRPr="00176D33">
              <w:t>Event</w:t>
            </w:r>
          </w:p>
          <w:p w14:paraId="20A7C05C" w14:textId="77777777" w:rsidR="005629A6" w:rsidRPr="00176D33" w:rsidRDefault="005629A6" w:rsidP="00B04CA1">
            <w:pPr>
              <w:pStyle w:val="TableEntry"/>
              <w:jc w:val="center"/>
              <w:rPr>
                <w:sz w:val="12"/>
              </w:rPr>
            </w:pPr>
            <w:r w:rsidRPr="00176D33">
              <w:rPr>
                <w:sz w:val="12"/>
              </w:rPr>
              <w:t>AuditMessage/EventIdentification</w:t>
            </w:r>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176D33" w:rsidRDefault="005629A6" w:rsidP="005629A6">
            <w:pPr>
              <w:pStyle w:val="TableEntry"/>
              <w:rPr>
                <w:szCs w:val="18"/>
              </w:rPr>
            </w:pPr>
            <w:r w:rsidRPr="00176D3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176D33" w:rsidRDefault="005629A6" w:rsidP="005629A6">
            <w:pPr>
              <w:pStyle w:val="TableEntry"/>
              <w:jc w:val="center"/>
              <w:rPr>
                <w:szCs w:val="18"/>
              </w:rPr>
            </w:pPr>
            <w:r w:rsidRPr="00176D33">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176D33" w:rsidRDefault="005629A6" w:rsidP="00AF35DB">
            <w:pPr>
              <w:pStyle w:val="TableEntry"/>
              <w:rPr>
                <w:szCs w:val="18"/>
              </w:rPr>
            </w:pPr>
            <w:r w:rsidRPr="00176D33">
              <w:rPr>
                <w:szCs w:val="18"/>
              </w:rPr>
              <w:t>EV(</w:t>
            </w:r>
            <w:r w:rsidR="00AF35DB" w:rsidRPr="00176D33">
              <w:rPr>
                <w:szCs w:val="18"/>
              </w:rPr>
              <w:t>110110</w:t>
            </w:r>
            <w:r w:rsidRPr="00176D33">
              <w:rPr>
                <w:szCs w:val="18"/>
              </w:rPr>
              <w:t>, DCM, “</w:t>
            </w:r>
            <w:r w:rsidR="00AF35DB" w:rsidRPr="00176D33">
              <w:rPr>
                <w:szCs w:val="18"/>
              </w:rPr>
              <w:t>Patient Record</w:t>
            </w:r>
            <w:r w:rsidRPr="00176D33">
              <w:rPr>
                <w:szCs w:val="18"/>
              </w:rPr>
              <w:t>”)</w:t>
            </w:r>
          </w:p>
        </w:tc>
      </w:tr>
      <w:tr w:rsidR="005629A6" w:rsidRPr="00176D33"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176D33" w:rsidRDefault="005629A6" w:rsidP="005629A6">
            <w:pPr>
              <w:pStyle w:val="TableEntry"/>
              <w:rPr>
                <w:szCs w:val="18"/>
              </w:rPr>
            </w:pPr>
            <w:r w:rsidRPr="00176D3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176D33" w:rsidRDefault="005629A6" w:rsidP="005629A6">
            <w:pPr>
              <w:pStyle w:val="TableEntry"/>
              <w:jc w:val="center"/>
              <w:rPr>
                <w:szCs w:val="18"/>
              </w:rPr>
            </w:pPr>
            <w:r w:rsidRPr="00176D33">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176D33" w:rsidRDefault="005629A6" w:rsidP="005629A6">
            <w:pPr>
              <w:pStyle w:val="TableEntry"/>
              <w:rPr>
                <w:szCs w:val="18"/>
              </w:rPr>
            </w:pPr>
            <w:r w:rsidRPr="00176D33">
              <w:rPr>
                <w:szCs w:val="18"/>
              </w:rPr>
              <w:t xml:space="preserve">“D” (Delete) </w:t>
            </w:r>
          </w:p>
        </w:tc>
      </w:tr>
      <w:tr w:rsidR="005629A6" w:rsidRPr="00176D33"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176D33" w:rsidRDefault="005629A6" w:rsidP="005629A6">
            <w:pPr>
              <w:pStyle w:val="TableEntry"/>
              <w:rPr>
                <w:i/>
                <w:iCs/>
                <w:szCs w:val="18"/>
              </w:rPr>
            </w:pPr>
            <w:r w:rsidRPr="00176D3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176D33" w:rsidRDefault="00DF1E12" w:rsidP="005629A6">
            <w:pPr>
              <w:pStyle w:val="TableEntry"/>
              <w:jc w:val="center"/>
              <w:rPr>
                <w:i/>
                <w:iCs/>
                <w:szCs w:val="18"/>
              </w:rPr>
            </w:pPr>
            <w:r w:rsidRPr="00176D33">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176D33" w:rsidRDefault="005629A6" w:rsidP="005629A6">
            <w:pPr>
              <w:pStyle w:val="TableEntry"/>
              <w:rPr>
                <w:i/>
                <w:iCs/>
                <w:szCs w:val="18"/>
              </w:rPr>
            </w:pPr>
            <w:r w:rsidRPr="00176D3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176D33" w:rsidRDefault="00DF1E12" w:rsidP="005629A6">
            <w:pPr>
              <w:pStyle w:val="TableEntry"/>
              <w:jc w:val="center"/>
              <w:rPr>
                <w:i/>
                <w:iCs/>
                <w:szCs w:val="18"/>
              </w:rPr>
            </w:pPr>
            <w:r w:rsidRPr="00176D33">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176D33"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176D33" w:rsidRDefault="005629A6" w:rsidP="0003638A">
            <w:pPr>
              <w:pStyle w:val="TableEntry"/>
            </w:pPr>
            <w:r w:rsidRPr="00176D33">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176D33" w:rsidRDefault="005629A6" w:rsidP="005629A6">
            <w:pPr>
              <w:pStyle w:val="TableEntry"/>
              <w:jc w:val="center"/>
              <w:rPr>
                <w:szCs w:val="18"/>
              </w:rPr>
            </w:pPr>
            <w:r w:rsidRPr="00176D33">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176D33" w:rsidRDefault="005629A6" w:rsidP="005629A6">
            <w:pPr>
              <w:pStyle w:val="TableEntry"/>
              <w:rPr>
                <w:szCs w:val="18"/>
              </w:rPr>
            </w:pPr>
            <w:r w:rsidRPr="00176D33">
              <w:rPr>
                <w:szCs w:val="18"/>
              </w:rPr>
              <w:t>EV(“ITI-</w:t>
            </w:r>
            <w:r w:rsidR="003153BA" w:rsidRPr="00176D33">
              <w:rPr>
                <w:szCs w:val="18"/>
              </w:rPr>
              <w:t>86</w:t>
            </w:r>
            <w:r w:rsidRPr="00176D33">
              <w:rPr>
                <w:szCs w:val="18"/>
              </w:rPr>
              <w:t>”, “IHE Transactions”, “Remove Documents”)</w:t>
            </w:r>
          </w:p>
        </w:tc>
      </w:tr>
      <w:tr w:rsidR="005629A6" w:rsidRPr="00176D33"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176D33" w:rsidRDefault="005629A6" w:rsidP="005629A6">
            <w:pPr>
              <w:pStyle w:val="TableEntry"/>
            </w:pPr>
            <w:r w:rsidRPr="00176D33">
              <w:t>Source (Document Administrator) (1)</w:t>
            </w:r>
          </w:p>
        </w:tc>
      </w:tr>
      <w:tr w:rsidR="005629A6" w:rsidRPr="00176D33"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176D33" w:rsidRDefault="005629A6" w:rsidP="005629A6">
            <w:pPr>
              <w:pStyle w:val="TableEntry"/>
            </w:pPr>
            <w:r w:rsidRPr="00176D33">
              <w:rPr>
                <w:szCs w:val="16"/>
              </w:rPr>
              <w:t>Human Requestor (0..n)</w:t>
            </w:r>
          </w:p>
        </w:tc>
      </w:tr>
      <w:tr w:rsidR="005629A6" w:rsidRPr="00176D33"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176D33" w:rsidRDefault="005629A6" w:rsidP="002C2031">
            <w:pPr>
              <w:pStyle w:val="TableEntry"/>
              <w:rPr>
                <w:szCs w:val="16"/>
              </w:rPr>
            </w:pPr>
            <w:r w:rsidRPr="00176D33">
              <w:t>Destination (Document Repository) (1)</w:t>
            </w:r>
          </w:p>
        </w:tc>
      </w:tr>
      <w:tr w:rsidR="005629A6" w:rsidRPr="00176D33"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176D33" w:rsidRDefault="005629A6" w:rsidP="005629A6">
            <w:pPr>
              <w:pStyle w:val="TableEntry"/>
            </w:pPr>
            <w:r w:rsidRPr="00176D33">
              <w:t>Audit Source (Document Administrator) (1)</w:t>
            </w:r>
          </w:p>
        </w:tc>
      </w:tr>
      <w:tr w:rsidR="005629A6" w:rsidRPr="00176D33"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176D33" w:rsidRDefault="005629A6" w:rsidP="005629A6">
            <w:pPr>
              <w:pStyle w:val="TableEntry"/>
            </w:pPr>
            <w:r w:rsidRPr="00176D33">
              <w:t>Patient (0..1)</w:t>
            </w:r>
          </w:p>
        </w:tc>
      </w:tr>
      <w:tr w:rsidR="005629A6" w:rsidRPr="00176D33"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176D33" w:rsidRDefault="005629A6" w:rsidP="00AB202E">
            <w:pPr>
              <w:pStyle w:val="TableEntry"/>
            </w:pPr>
            <w:r w:rsidRPr="00176D33">
              <w:t xml:space="preserve">Document (1..n) </w:t>
            </w:r>
            <w:r w:rsidRPr="00176D33">
              <w:rPr>
                <w:i/>
                <w:iCs/>
              </w:rPr>
              <w:t xml:space="preserve">(see </w:t>
            </w:r>
            <w:r w:rsidR="00AB202E" w:rsidRPr="00176D33">
              <w:rPr>
                <w:i/>
                <w:iCs/>
              </w:rPr>
              <w:t>Section 3.86.</w:t>
            </w:r>
            <w:r w:rsidR="00F84AE2" w:rsidRPr="00176D33">
              <w:rPr>
                <w:i/>
                <w:iCs/>
              </w:rPr>
              <w:t>5</w:t>
            </w:r>
            <w:r w:rsidR="00AB202E" w:rsidRPr="00176D33">
              <w:rPr>
                <w:i/>
                <w:iCs/>
              </w:rPr>
              <w:t>.1 for guidance on combining multiple objects in</w:t>
            </w:r>
            <w:r w:rsidR="00F84AE2" w:rsidRPr="00176D33">
              <w:rPr>
                <w:i/>
                <w:iCs/>
              </w:rPr>
              <w:t>to</w:t>
            </w:r>
            <w:r w:rsidR="00AB202E" w:rsidRPr="00176D33">
              <w:rPr>
                <w:i/>
                <w:iCs/>
              </w:rPr>
              <w:t xml:space="preserve"> one event</w:t>
            </w:r>
            <w:r w:rsidRPr="00176D33">
              <w:rPr>
                <w:i/>
                <w:iCs/>
              </w:rPr>
              <w:t>)</w:t>
            </w:r>
          </w:p>
        </w:tc>
      </w:tr>
    </w:tbl>
    <w:p w14:paraId="0EEF793D" w14:textId="77777777" w:rsidR="005629A6" w:rsidRPr="00176D33" w:rsidRDefault="005629A6" w:rsidP="005629A6">
      <w:pPr>
        <w:pStyle w:val="BodyText"/>
      </w:pPr>
      <w:r w:rsidRPr="00176D33">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176D33" w14:paraId="05288F9B" w14:textId="77777777" w:rsidTr="00887A26">
        <w:trPr>
          <w:cantSplit/>
        </w:trPr>
        <w:tc>
          <w:tcPr>
            <w:tcW w:w="1548" w:type="dxa"/>
            <w:vMerge w:val="restart"/>
          </w:tcPr>
          <w:p w14:paraId="140ACF1D" w14:textId="77777777" w:rsidR="00493A4C" w:rsidRPr="00176D33" w:rsidRDefault="00493A4C" w:rsidP="00493A4C">
            <w:pPr>
              <w:pStyle w:val="TableEntryHeader"/>
            </w:pPr>
            <w:r w:rsidRPr="00176D33">
              <w:t>Source</w:t>
            </w:r>
          </w:p>
          <w:p w14:paraId="7DB8369E" w14:textId="77777777" w:rsidR="00493A4C" w:rsidRPr="00176D33" w:rsidRDefault="00493A4C" w:rsidP="00493A4C">
            <w:pPr>
              <w:pStyle w:val="TableEntry"/>
              <w:jc w:val="center"/>
              <w:rPr>
                <w:sz w:val="12"/>
              </w:rPr>
            </w:pPr>
            <w:r w:rsidRPr="00176D33">
              <w:rPr>
                <w:sz w:val="12"/>
              </w:rPr>
              <w:t>AuditMessage/ActiveParticipant</w:t>
            </w:r>
          </w:p>
        </w:tc>
        <w:tc>
          <w:tcPr>
            <w:tcW w:w="2790" w:type="dxa"/>
            <w:vAlign w:val="center"/>
          </w:tcPr>
          <w:p w14:paraId="1F143640" w14:textId="77777777" w:rsidR="00493A4C" w:rsidRPr="00176D33" w:rsidRDefault="00493A4C" w:rsidP="00493A4C">
            <w:pPr>
              <w:pStyle w:val="TableEntry"/>
              <w:rPr>
                <w:szCs w:val="18"/>
              </w:rPr>
            </w:pPr>
            <w:r w:rsidRPr="00176D33">
              <w:rPr>
                <w:szCs w:val="18"/>
              </w:rPr>
              <w:t>UserID</w:t>
            </w:r>
          </w:p>
        </w:tc>
        <w:tc>
          <w:tcPr>
            <w:tcW w:w="720" w:type="dxa"/>
            <w:vAlign w:val="center"/>
          </w:tcPr>
          <w:p w14:paraId="6571E99F" w14:textId="3484D580" w:rsidR="00493A4C" w:rsidRPr="00176D33" w:rsidRDefault="00493A4C" w:rsidP="00493A4C">
            <w:pPr>
              <w:pStyle w:val="TableEntry"/>
              <w:jc w:val="center"/>
              <w:rPr>
                <w:szCs w:val="18"/>
              </w:rPr>
            </w:pPr>
            <w:r w:rsidRPr="00176D33">
              <w:rPr>
                <w:i/>
                <w:iCs/>
                <w:szCs w:val="18"/>
              </w:rPr>
              <w:t>U</w:t>
            </w:r>
          </w:p>
        </w:tc>
        <w:tc>
          <w:tcPr>
            <w:tcW w:w="4878" w:type="dxa"/>
            <w:vAlign w:val="center"/>
          </w:tcPr>
          <w:p w14:paraId="5E1C77B0" w14:textId="66FF5CC0" w:rsidR="00493A4C" w:rsidRPr="00176D33" w:rsidRDefault="00493A4C" w:rsidP="00493A4C">
            <w:pPr>
              <w:pStyle w:val="TableEntry"/>
              <w:rPr>
                <w:szCs w:val="18"/>
              </w:rPr>
            </w:pPr>
            <w:r w:rsidRPr="00176D33">
              <w:rPr>
                <w:i/>
                <w:iCs/>
                <w:szCs w:val="18"/>
              </w:rPr>
              <w:t>not specialized</w:t>
            </w:r>
          </w:p>
        </w:tc>
      </w:tr>
      <w:tr w:rsidR="002D10F9" w:rsidRPr="00176D33" w14:paraId="00E6ADF3" w14:textId="77777777" w:rsidTr="00887A26">
        <w:trPr>
          <w:cantSplit/>
        </w:trPr>
        <w:tc>
          <w:tcPr>
            <w:tcW w:w="1548" w:type="dxa"/>
            <w:vMerge/>
            <w:textDirection w:val="btLr"/>
            <w:vAlign w:val="center"/>
          </w:tcPr>
          <w:p w14:paraId="0019D9AC" w14:textId="77777777" w:rsidR="002D10F9" w:rsidRPr="00176D33" w:rsidRDefault="002D10F9" w:rsidP="002D10F9">
            <w:pPr>
              <w:pStyle w:val="TableLabel"/>
              <w:rPr>
                <w:sz w:val="16"/>
              </w:rPr>
            </w:pPr>
          </w:p>
        </w:tc>
        <w:tc>
          <w:tcPr>
            <w:tcW w:w="2790" w:type="dxa"/>
          </w:tcPr>
          <w:p w14:paraId="7AC03CF9" w14:textId="77777777" w:rsidR="002D10F9" w:rsidRPr="00176D33" w:rsidRDefault="002D10F9" w:rsidP="002D10F9">
            <w:pPr>
              <w:pStyle w:val="TableEntry"/>
              <w:rPr>
                <w:iCs/>
                <w:szCs w:val="18"/>
              </w:rPr>
            </w:pPr>
            <w:r w:rsidRPr="00176D33">
              <w:rPr>
                <w:iCs/>
                <w:szCs w:val="18"/>
              </w:rPr>
              <w:t>AlternativeUserID</w:t>
            </w:r>
          </w:p>
        </w:tc>
        <w:tc>
          <w:tcPr>
            <w:tcW w:w="720" w:type="dxa"/>
          </w:tcPr>
          <w:p w14:paraId="3BF02414" w14:textId="77777777" w:rsidR="002D10F9" w:rsidRPr="00176D33" w:rsidRDefault="002D10F9" w:rsidP="002D10F9">
            <w:pPr>
              <w:pStyle w:val="TableEntry"/>
              <w:jc w:val="center"/>
              <w:rPr>
                <w:i/>
                <w:iCs/>
                <w:szCs w:val="18"/>
              </w:rPr>
            </w:pPr>
            <w:r w:rsidRPr="00176D33">
              <w:rPr>
                <w:szCs w:val="18"/>
              </w:rPr>
              <w:t>M</w:t>
            </w:r>
          </w:p>
        </w:tc>
        <w:tc>
          <w:tcPr>
            <w:tcW w:w="4878" w:type="dxa"/>
          </w:tcPr>
          <w:p w14:paraId="06A4F20E" w14:textId="77777777" w:rsidR="002D10F9" w:rsidRPr="00176D33" w:rsidRDefault="002D10F9" w:rsidP="002D10F9">
            <w:pPr>
              <w:pStyle w:val="TableEntry"/>
              <w:rPr>
                <w:i/>
                <w:iCs/>
                <w:szCs w:val="18"/>
              </w:rPr>
            </w:pPr>
            <w:r w:rsidRPr="00176D33">
              <w:rPr>
                <w:szCs w:val="18"/>
              </w:rPr>
              <w:t>The process ID as used within the local operating system in the local system logs.</w:t>
            </w:r>
          </w:p>
        </w:tc>
      </w:tr>
      <w:tr w:rsidR="005629A6" w:rsidRPr="00176D33" w14:paraId="602E983A" w14:textId="77777777" w:rsidTr="00887A26">
        <w:trPr>
          <w:cantSplit/>
        </w:trPr>
        <w:tc>
          <w:tcPr>
            <w:tcW w:w="1548" w:type="dxa"/>
            <w:vMerge/>
            <w:textDirection w:val="btLr"/>
            <w:vAlign w:val="center"/>
          </w:tcPr>
          <w:p w14:paraId="2CABF2DC" w14:textId="77777777" w:rsidR="005629A6" w:rsidRPr="00176D33" w:rsidRDefault="005629A6" w:rsidP="005629A6">
            <w:pPr>
              <w:pStyle w:val="TableLabel"/>
              <w:rPr>
                <w:sz w:val="16"/>
              </w:rPr>
            </w:pPr>
          </w:p>
        </w:tc>
        <w:tc>
          <w:tcPr>
            <w:tcW w:w="2790" w:type="dxa"/>
            <w:vAlign w:val="center"/>
          </w:tcPr>
          <w:p w14:paraId="5B90A283"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56B75098" w14:textId="77777777" w:rsidR="005629A6" w:rsidRPr="00176D33" w:rsidRDefault="005629A6" w:rsidP="005629A6">
            <w:pPr>
              <w:pStyle w:val="TableEntry"/>
              <w:jc w:val="center"/>
              <w:rPr>
                <w:szCs w:val="18"/>
              </w:rPr>
            </w:pPr>
            <w:r w:rsidRPr="00176D33">
              <w:rPr>
                <w:i/>
                <w:iCs/>
                <w:szCs w:val="18"/>
              </w:rPr>
              <w:t>U</w:t>
            </w:r>
          </w:p>
        </w:tc>
        <w:tc>
          <w:tcPr>
            <w:tcW w:w="4878" w:type="dxa"/>
            <w:vAlign w:val="center"/>
          </w:tcPr>
          <w:p w14:paraId="519BC703" w14:textId="77777777" w:rsidR="005629A6" w:rsidRPr="00176D33" w:rsidRDefault="005629A6" w:rsidP="005629A6">
            <w:pPr>
              <w:pStyle w:val="TableEntry"/>
              <w:rPr>
                <w:szCs w:val="18"/>
              </w:rPr>
            </w:pPr>
            <w:r w:rsidRPr="00176D33">
              <w:rPr>
                <w:i/>
                <w:iCs/>
                <w:szCs w:val="18"/>
              </w:rPr>
              <w:t>not specialized</w:t>
            </w:r>
          </w:p>
        </w:tc>
      </w:tr>
      <w:tr w:rsidR="00F25AE9" w:rsidRPr="00176D33" w14:paraId="61B7B9BA" w14:textId="77777777" w:rsidTr="00887A26">
        <w:trPr>
          <w:cantSplit/>
        </w:trPr>
        <w:tc>
          <w:tcPr>
            <w:tcW w:w="1548" w:type="dxa"/>
            <w:vMerge/>
            <w:textDirection w:val="btLr"/>
            <w:vAlign w:val="center"/>
          </w:tcPr>
          <w:p w14:paraId="7692D69D" w14:textId="77777777" w:rsidR="00F25AE9" w:rsidRPr="00176D33" w:rsidRDefault="00F25AE9" w:rsidP="00F25AE9">
            <w:pPr>
              <w:pStyle w:val="TableLabel"/>
              <w:rPr>
                <w:sz w:val="16"/>
              </w:rPr>
            </w:pPr>
          </w:p>
        </w:tc>
        <w:tc>
          <w:tcPr>
            <w:tcW w:w="2790" w:type="dxa"/>
            <w:vAlign w:val="center"/>
          </w:tcPr>
          <w:p w14:paraId="7A40344D" w14:textId="77777777" w:rsidR="00F25AE9" w:rsidRPr="00176D33" w:rsidRDefault="00F25AE9" w:rsidP="00F25AE9">
            <w:pPr>
              <w:pStyle w:val="TableEntry"/>
              <w:rPr>
                <w:iCs/>
                <w:szCs w:val="18"/>
              </w:rPr>
            </w:pPr>
            <w:r w:rsidRPr="00176D33">
              <w:rPr>
                <w:i/>
                <w:iCs/>
                <w:szCs w:val="18"/>
              </w:rPr>
              <w:t>UserIsRequestor</w:t>
            </w:r>
          </w:p>
        </w:tc>
        <w:tc>
          <w:tcPr>
            <w:tcW w:w="720" w:type="dxa"/>
            <w:vAlign w:val="center"/>
          </w:tcPr>
          <w:p w14:paraId="0C236423" w14:textId="77777777" w:rsidR="00F25AE9" w:rsidRPr="00176D33" w:rsidRDefault="00F25AE9" w:rsidP="00F25AE9">
            <w:pPr>
              <w:pStyle w:val="TableEntry"/>
              <w:jc w:val="center"/>
              <w:rPr>
                <w:iCs/>
                <w:szCs w:val="18"/>
              </w:rPr>
            </w:pPr>
            <w:r w:rsidRPr="00176D33">
              <w:rPr>
                <w:i/>
                <w:iCs/>
                <w:szCs w:val="18"/>
              </w:rPr>
              <w:t>U</w:t>
            </w:r>
          </w:p>
        </w:tc>
        <w:tc>
          <w:tcPr>
            <w:tcW w:w="4878" w:type="dxa"/>
            <w:vAlign w:val="center"/>
          </w:tcPr>
          <w:p w14:paraId="44C5576D" w14:textId="77777777" w:rsidR="00F25AE9" w:rsidRPr="00176D33" w:rsidRDefault="00F25AE9" w:rsidP="00F25AE9">
            <w:pPr>
              <w:pStyle w:val="TableEntry"/>
              <w:rPr>
                <w:iCs/>
                <w:szCs w:val="18"/>
              </w:rPr>
            </w:pPr>
            <w:r w:rsidRPr="00176D33">
              <w:rPr>
                <w:i/>
                <w:iCs/>
                <w:szCs w:val="18"/>
              </w:rPr>
              <w:t>not specialized</w:t>
            </w:r>
          </w:p>
        </w:tc>
      </w:tr>
      <w:tr w:rsidR="005629A6" w:rsidRPr="00176D33" w14:paraId="4438568E" w14:textId="77777777" w:rsidTr="00887A26">
        <w:trPr>
          <w:cantSplit/>
        </w:trPr>
        <w:tc>
          <w:tcPr>
            <w:tcW w:w="1548" w:type="dxa"/>
            <w:vMerge/>
            <w:textDirection w:val="btLr"/>
            <w:vAlign w:val="center"/>
          </w:tcPr>
          <w:p w14:paraId="605CF933" w14:textId="77777777" w:rsidR="005629A6" w:rsidRPr="00176D33" w:rsidRDefault="005629A6" w:rsidP="005629A6">
            <w:pPr>
              <w:pStyle w:val="TableLabel"/>
              <w:rPr>
                <w:sz w:val="16"/>
              </w:rPr>
            </w:pPr>
          </w:p>
        </w:tc>
        <w:tc>
          <w:tcPr>
            <w:tcW w:w="2790" w:type="dxa"/>
            <w:vAlign w:val="center"/>
          </w:tcPr>
          <w:p w14:paraId="69D0F131" w14:textId="77777777" w:rsidR="005629A6" w:rsidRPr="00176D33" w:rsidRDefault="005629A6" w:rsidP="005629A6">
            <w:pPr>
              <w:pStyle w:val="TableEntry"/>
              <w:rPr>
                <w:szCs w:val="18"/>
              </w:rPr>
            </w:pPr>
            <w:r w:rsidRPr="00176D33">
              <w:rPr>
                <w:szCs w:val="18"/>
              </w:rPr>
              <w:t>RoleIDCode</w:t>
            </w:r>
          </w:p>
        </w:tc>
        <w:tc>
          <w:tcPr>
            <w:tcW w:w="720" w:type="dxa"/>
            <w:vAlign w:val="center"/>
          </w:tcPr>
          <w:p w14:paraId="0FC1D293"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19B808DA" w14:textId="77777777" w:rsidR="005629A6" w:rsidRPr="00176D33" w:rsidRDefault="005629A6" w:rsidP="005629A6">
            <w:pPr>
              <w:pStyle w:val="TableEntry"/>
              <w:rPr>
                <w:szCs w:val="18"/>
              </w:rPr>
            </w:pPr>
            <w:r w:rsidRPr="00176D33">
              <w:rPr>
                <w:szCs w:val="18"/>
              </w:rPr>
              <w:t>EV(110153, DCM, “Source”)</w:t>
            </w:r>
          </w:p>
        </w:tc>
      </w:tr>
      <w:tr w:rsidR="005629A6" w:rsidRPr="00176D33" w14:paraId="02F31A69" w14:textId="77777777" w:rsidTr="00887A26">
        <w:trPr>
          <w:cantSplit/>
        </w:trPr>
        <w:tc>
          <w:tcPr>
            <w:tcW w:w="1548" w:type="dxa"/>
            <w:vMerge/>
            <w:textDirection w:val="btLr"/>
            <w:vAlign w:val="center"/>
          </w:tcPr>
          <w:p w14:paraId="405D6ABD" w14:textId="77777777" w:rsidR="005629A6" w:rsidRPr="00176D33" w:rsidRDefault="005629A6" w:rsidP="005629A6">
            <w:pPr>
              <w:pStyle w:val="TableLabel"/>
              <w:rPr>
                <w:sz w:val="16"/>
              </w:rPr>
            </w:pPr>
          </w:p>
        </w:tc>
        <w:tc>
          <w:tcPr>
            <w:tcW w:w="2790" w:type="dxa"/>
            <w:vAlign w:val="center"/>
          </w:tcPr>
          <w:p w14:paraId="5AD4B6BD"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2D7367F3"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3F678F59"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61E43D1E" w14:textId="77777777" w:rsidTr="00887A26">
        <w:trPr>
          <w:cantSplit/>
        </w:trPr>
        <w:tc>
          <w:tcPr>
            <w:tcW w:w="1548" w:type="dxa"/>
            <w:vMerge/>
            <w:textDirection w:val="btLr"/>
            <w:vAlign w:val="center"/>
          </w:tcPr>
          <w:p w14:paraId="4348CFCA" w14:textId="77777777" w:rsidR="005629A6" w:rsidRPr="00176D33" w:rsidRDefault="005629A6" w:rsidP="005629A6">
            <w:pPr>
              <w:pStyle w:val="TableLabel"/>
              <w:rPr>
                <w:sz w:val="16"/>
              </w:rPr>
            </w:pPr>
          </w:p>
        </w:tc>
        <w:tc>
          <w:tcPr>
            <w:tcW w:w="2790" w:type="dxa"/>
            <w:vAlign w:val="center"/>
          </w:tcPr>
          <w:p w14:paraId="5B584137"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63CABABD"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736AC3BE" w14:textId="77777777" w:rsidR="005629A6" w:rsidRPr="00176D33" w:rsidRDefault="005629A6" w:rsidP="005629A6">
            <w:pPr>
              <w:pStyle w:val="TableEntry"/>
              <w:rPr>
                <w:szCs w:val="18"/>
              </w:rPr>
            </w:pPr>
            <w:r w:rsidRPr="00176D33">
              <w:rPr>
                <w:szCs w:val="18"/>
              </w:rPr>
              <w:t>The machine name or IP address.</w:t>
            </w:r>
          </w:p>
        </w:tc>
      </w:tr>
    </w:tbl>
    <w:p w14:paraId="0C0993B9" w14:textId="77777777" w:rsidR="005629A6" w:rsidRPr="00176D33"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78CF68C5" w14:textId="77777777" w:rsidTr="00887A26">
        <w:trPr>
          <w:cantSplit/>
        </w:trPr>
        <w:tc>
          <w:tcPr>
            <w:tcW w:w="1548" w:type="dxa"/>
            <w:vMerge w:val="restart"/>
          </w:tcPr>
          <w:p w14:paraId="6674E24B" w14:textId="77777777" w:rsidR="005629A6" w:rsidRPr="00176D33" w:rsidRDefault="005629A6" w:rsidP="00887A26">
            <w:pPr>
              <w:pStyle w:val="TableEntryHeader"/>
            </w:pPr>
            <w:r w:rsidRPr="00176D33">
              <w:t>Human Requestor (if known)</w:t>
            </w:r>
          </w:p>
          <w:p w14:paraId="2D1A3907" w14:textId="77777777" w:rsidR="005629A6" w:rsidRPr="00176D33" w:rsidRDefault="005629A6" w:rsidP="004A1E61">
            <w:pPr>
              <w:pStyle w:val="TableEntry"/>
              <w:jc w:val="center"/>
              <w:rPr>
                <w:sz w:val="12"/>
              </w:rPr>
            </w:pPr>
            <w:r w:rsidRPr="00176D33">
              <w:rPr>
                <w:sz w:val="12"/>
              </w:rPr>
              <w:t>AuditMessage/ActiveParticipant</w:t>
            </w:r>
          </w:p>
        </w:tc>
        <w:tc>
          <w:tcPr>
            <w:tcW w:w="2790" w:type="dxa"/>
            <w:vAlign w:val="center"/>
          </w:tcPr>
          <w:p w14:paraId="620A9CF4" w14:textId="77777777" w:rsidR="005629A6" w:rsidRPr="00176D33" w:rsidRDefault="005629A6" w:rsidP="005629A6">
            <w:pPr>
              <w:pStyle w:val="TableEntry"/>
              <w:rPr>
                <w:szCs w:val="18"/>
              </w:rPr>
            </w:pPr>
            <w:r w:rsidRPr="00176D33">
              <w:rPr>
                <w:szCs w:val="18"/>
              </w:rPr>
              <w:t>UserID</w:t>
            </w:r>
          </w:p>
        </w:tc>
        <w:tc>
          <w:tcPr>
            <w:tcW w:w="720" w:type="dxa"/>
            <w:vAlign w:val="center"/>
          </w:tcPr>
          <w:p w14:paraId="4C342D8F"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08C49687" w14:textId="77777777" w:rsidR="005629A6" w:rsidRPr="00176D33" w:rsidRDefault="005629A6" w:rsidP="005629A6">
            <w:pPr>
              <w:pStyle w:val="TableEntry"/>
              <w:rPr>
                <w:szCs w:val="18"/>
              </w:rPr>
            </w:pPr>
            <w:r w:rsidRPr="00176D33">
              <w:rPr>
                <w:szCs w:val="18"/>
              </w:rPr>
              <w:t>Identity of the human that initiated the transaction.</w:t>
            </w:r>
          </w:p>
        </w:tc>
      </w:tr>
      <w:tr w:rsidR="005629A6" w:rsidRPr="00176D33" w14:paraId="6C8206CF" w14:textId="77777777" w:rsidTr="00887A26">
        <w:trPr>
          <w:cantSplit/>
        </w:trPr>
        <w:tc>
          <w:tcPr>
            <w:tcW w:w="1548" w:type="dxa"/>
            <w:vMerge/>
            <w:textDirection w:val="btLr"/>
            <w:vAlign w:val="center"/>
          </w:tcPr>
          <w:p w14:paraId="47F34274" w14:textId="77777777" w:rsidR="005629A6" w:rsidRPr="00176D33" w:rsidRDefault="005629A6" w:rsidP="005629A6">
            <w:pPr>
              <w:pStyle w:val="TableLabel"/>
              <w:rPr>
                <w:sz w:val="16"/>
              </w:rPr>
            </w:pPr>
          </w:p>
        </w:tc>
        <w:tc>
          <w:tcPr>
            <w:tcW w:w="2790" w:type="dxa"/>
            <w:vAlign w:val="center"/>
          </w:tcPr>
          <w:p w14:paraId="5A4943C4" w14:textId="77777777" w:rsidR="005629A6" w:rsidRPr="00176D33" w:rsidRDefault="005629A6" w:rsidP="005629A6">
            <w:pPr>
              <w:pStyle w:val="TableEntry"/>
              <w:rPr>
                <w:i/>
                <w:iCs/>
                <w:szCs w:val="18"/>
              </w:rPr>
            </w:pPr>
            <w:r w:rsidRPr="00176D33">
              <w:rPr>
                <w:i/>
                <w:iCs/>
                <w:szCs w:val="18"/>
              </w:rPr>
              <w:t>AlternativeUserID</w:t>
            </w:r>
          </w:p>
        </w:tc>
        <w:tc>
          <w:tcPr>
            <w:tcW w:w="720" w:type="dxa"/>
            <w:vAlign w:val="center"/>
          </w:tcPr>
          <w:p w14:paraId="47B9980F"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360B59D5"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2AF5FA5C" w14:textId="77777777" w:rsidTr="00887A26">
        <w:trPr>
          <w:cantSplit/>
        </w:trPr>
        <w:tc>
          <w:tcPr>
            <w:tcW w:w="1548" w:type="dxa"/>
            <w:vMerge/>
            <w:textDirection w:val="btLr"/>
            <w:vAlign w:val="center"/>
          </w:tcPr>
          <w:p w14:paraId="534C2983" w14:textId="77777777" w:rsidR="005629A6" w:rsidRPr="00176D33" w:rsidRDefault="005629A6" w:rsidP="005629A6">
            <w:pPr>
              <w:pStyle w:val="TableLabel"/>
              <w:rPr>
                <w:sz w:val="16"/>
              </w:rPr>
            </w:pPr>
          </w:p>
        </w:tc>
        <w:tc>
          <w:tcPr>
            <w:tcW w:w="2790" w:type="dxa"/>
            <w:vAlign w:val="center"/>
          </w:tcPr>
          <w:p w14:paraId="2BE1593D"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7F293A0B"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6BA4C3BC"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3494274A" w14:textId="77777777" w:rsidTr="00887A26">
        <w:trPr>
          <w:cantSplit/>
        </w:trPr>
        <w:tc>
          <w:tcPr>
            <w:tcW w:w="1548" w:type="dxa"/>
            <w:vMerge/>
            <w:textDirection w:val="btLr"/>
            <w:vAlign w:val="center"/>
          </w:tcPr>
          <w:p w14:paraId="39926706" w14:textId="77777777" w:rsidR="005629A6" w:rsidRPr="00176D33" w:rsidRDefault="005629A6" w:rsidP="005629A6">
            <w:pPr>
              <w:pStyle w:val="TableLabel"/>
              <w:rPr>
                <w:sz w:val="16"/>
              </w:rPr>
            </w:pPr>
          </w:p>
        </w:tc>
        <w:tc>
          <w:tcPr>
            <w:tcW w:w="2790" w:type="dxa"/>
            <w:vAlign w:val="center"/>
          </w:tcPr>
          <w:p w14:paraId="40873595"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1E1F7E41" w14:textId="77777777" w:rsidR="005629A6" w:rsidRPr="00176D33" w:rsidRDefault="005629A6" w:rsidP="005629A6">
            <w:pPr>
              <w:pStyle w:val="TableEntry"/>
              <w:jc w:val="center"/>
              <w:rPr>
                <w:szCs w:val="18"/>
              </w:rPr>
            </w:pPr>
            <w:r w:rsidRPr="00176D33">
              <w:rPr>
                <w:i/>
                <w:iCs/>
                <w:szCs w:val="18"/>
              </w:rPr>
              <w:t>U</w:t>
            </w:r>
          </w:p>
        </w:tc>
        <w:tc>
          <w:tcPr>
            <w:tcW w:w="4878" w:type="dxa"/>
            <w:vAlign w:val="center"/>
          </w:tcPr>
          <w:p w14:paraId="393B5762" w14:textId="77777777" w:rsidR="005629A6" w:rsidRPr="00176D33" w:rsidRDefault="005629A6" w:rsidP="005629A6">
            <w:pPr>
              <w:pStyle w:val="TableEntry"/>
              <w:rPr>
                <w:szCs w:val="18"/>
              </w:rPr>
            </w:pPr>
            <w:r w:rsidRPr="00176D33">
              <w:rPr>
                <w:i/>
                <w:iCs/>
                <w:szCs w:val="18"/>
              </w:rPr>
              <w:t>not specialized</w:t>
            </w:r>
          </w:p>
        </w:tc>
      </w:tr>
      <w:tr w:rsidR="005629A6" w:rsidRPr="00176D33" w14:paraId="0A409C24" w14:textId="77777777" w:rsidTr="00887A26">
        <w:trPr>
          <w:cantSplit/>
        </w:trPr>
        <w:tc>
          <w:tcPr>
            <w:tcW w:w="1548" w:type="dxa"/>
            <w:vMerge/>
            <w:textDirection w:val="btLr"/>
            <w:vAlign w:val="center"/>
          </w:tcPr>
          <w:p w14:paraId="32B40FCF" w14:textId="77777777" w:rsidR="005629A6" w:rsidRPr="00176D33" w:rsidRDefault="005629A6" w:rsidP="005629A6">
            <w:pPr>
              <w:pStyle w:val="TableLabel"/>
              <w:rPr>
                <w:sz w:val="16"/>
              </w:rPr>
            </w:pPr>
          </w:p>
        </w:tc>
        <w:tc>
          <w:tcPr>
            <w:tcW w:w="2790" w:type="dxa"/>
            <w:vAlign w:val="center"/>
          </w:tcPr>
          <w:p w14:paraId="40CF4E71" w14:textId="77777777" w:rsidR="005629A6" w:rsidRPr="00176D33" w:rsidRDefault="005629A6" w:rsidP="005629A6">
            <w:pPr>
              <w:pStyle w:val="TableEntry"/>
              <w:rPr>
                <w:szCs w:val="18"/>
              </w:rPr>
            </w:pPr>
            <w:r w:rsidRPr="00176D33">
              <w:rPr>
                <w:szCs w:val="18"/>
              </w:rPr>
              <w:t>RoleIDCode</w:t>
            </w:r>
          </w:p>
        </w:tc>
        <w:tc>
          <w:tcPr>
            <w:tcW w:w="720" w:type="dxa"/>
            <w:vAlign w:val="center"/>
          </w:tcPr>
          <w:p w14:paraId="6C012183" w14:textId="77777777" w:rsidR="005629A6" w:rsidRPr="00176D33" w:rsidRDefault="00F25AE9" w:rsidP="005629A6">
            <w:pPr>
              <w:pStyle w:val="TableEntry"/>
              <w:jc w:val="center"/>
              <w:rPr>
                <w:szCs w:val="18"/>
              </w:rPr>
            </w:pPr>
            <w:r w:rsidRPr="00176D33">
              <w:rPr>
                <w:szCs w:val="18"/>
              </w:rPr>
              <w:t>M</w:t>
            </w:r>
          </w:p>
        </w:tc>
        <w:tc>
          <w:tcPr>
            <w:tcW w:w="4878" w:type="dxa"/>
            <w:vAlign w:val="center"/>
          </w:tcPr>
          <w:p w14:paraId="026F7DFA" w14:textId="77777777" w:rsidR="005629A6" w:rsidRPr="00176D33" w:rsidRDefault="005629A6" w:rsidP="005629A6">
            <w:pPr>
              <w:pStyle w:val="TableEntry"/>
              <w:rPr>
                <w:szCs w:val="18"/>
              </w:rPr>
            </w:pPr>
            <w:r w:rsidRPr="00176D33">
              <w:rPr>
                <w:szCs w:val="18"/>
              </w:rPr>
              <w:t>Access Control role(s) the user holds that allows this transaction.</w:t>
            </w:r>
          </w:p>
        </w:tc>
      </w:tr>
      <w:tr w:rsidR="005629A6" w:rsidRPr="00176D33" w14:paraId="676809C5" w14:textId="77777777" w:rsidTr="00887A26">
        <w:trPr>
          <w:cantSplit/>
        </w:trPr>
        <w:tc>
          <w:tcPr>
            <w:tcW w:w="1548" w:type="dxa"/>
            <w:vMerge/>
            <w:textDirection w:val="btLr"/>
            <w:vAlign w:val="center"/>
          </w:tcPr>
          <w:p w14:paraId="6BB2CD05" w14:textId="77777777" w:rsidR="005629A6" w:rsidRPr="00176D33" w:rsidRDefault="005629A6" w:rsidP="005629A6">
            <w:pPr>
              <w:pStyle w:val="TableLabel"/>
              <w:rPr>
                <w:sz w:val="16"/>
              </w:rPr>
            </w:pPr>
          </w:p>
        </w:tc>
        <w:tc>
          <w:tcPr>
            <w:tcW w:w="2790" w:type="dxa"/>
            <w:vAlign w:val="center"/>
          </w:tcPr>
          <w:p w14:paraId="457035A3" w14:textId="77777777" w:rsidR="005629A6" w:rsidRPr="00176D33" w:rsidRDefault="005629A6" w:rsidP="005629A6">
            <w:pPr>
              <w:pStyle w:val="TableEntry"/>
              <w:rPr>
                <w:i/>
                <w:iCs/>
                <w:szCs w:val="18"/>
              </w:rPr>
            </w:pPr>
            <w:r w:rsidRPr="00176D33">
              <w:rPr>
                <w:i/>
                <w:iCs/>
                <w:szCs w:val="18"/>
              </w:rPr>
              <w:t>NetworkAccessPointTypeCode</w:t>
            </w:r>
          </w:p>
        </w:tc>
        <w:tc>
          <w:tcPr>
            <w:tcW w:w="720" w:type="dxa"/>
            <w:vAlign w:val="center"/>
          </w:tcPr>
          <w:p w14:paraId="7CC69071"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68A04445"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6DDD5C2" w14:textId="77777777" w:rsidTr="00887A26">
        <w:trPr>
          <w:cantSplit/>
        </w:trPr>
        <w:tc>
          <w:tcPr>
            <w:tcW w:w="1548" w:type="dxa"/>
            <w:vMerge/>
            <w:textDirection w:val="btLr"/>
            <w:vAlign w:val="center"/>
          </w:tcPr>
          <w:p w14:paraId="1D4BAA54" w14:textId="77777777" w:rsidR="005629A6" w:rsidRPr="00176D33" w:rsidRDefault="005629A6" w:rsidP="005629A6">
            <w:pPr>
              <w:pStyle w:val="TableLabel"/>
              <w:rPr>
                <w:sz w:val="16"/>
              </w:rPr>
            </w:pPr>
          </w:p>
        </w:tc>
        <w:tc>
          <w:tcPr>
            <w:tcW w:w="2790" w:type="dxa"/>
            <w:vAlign w:val="center"/>
          </w:tcPr>
          <w:p w14:paraId="7AD2113C" w14:textId="77777777" w:rsidR="005629A6" w:rsidRPr="00176D33" w:rsidRDefault="005629A6" w:rsidP="005629A6">
            <w:pPr>
              <w:pStyle w:val="TableEntry"/>
              <w:rPr>
                <w:i/>
                <w:iCs/>
                <w:szCs w:val="18"/>
              </w:rPr>
            </w:pPr>
            <w:r w:rsidRPr="00176D33">
              <w:rPr>
                <w:i/>
                <w:iCs/>
                <w:szCs w:val="18"/>
              </w:rPr>
              <w:t>NetworkAccessPointID</w:t>
            </w:r>
          </w:p>
        </w:tc>
        <w:tc>
          <w:tcPr>
            <w:tcW w:w="720" w:type="dxa"/>
            <w:vAlign w:val="center"/>
          </w:tcPr>
          <w:p w14:paraId="67EC17E4"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675D71A6" w14:textId="77777777" w:rsidR="005629A6" w:rsidRPr="00176D33" w:rsidRDefault="005629A6" w:rsidP="005629A6">
            <w:pPr>
              <w:pStyle w:val="TableEntry"/>
              <w:rPr>
                <w:i/>
                <w:iCs/>
                <w:szCs w:val="18"/>
              </w:rPr>
            </w:pPr>
            <w:r w:rsidRPr="00176D33">
              <w:rPr>
                <w:i/>
                <w:iCs/>
                <w:szCs w:val="18"/>
              </w:rPr>
              <w:t>not specialized</w:t>
            </w:r>
          </w:p>
        </w:tc>
      </w:tr>
    </w:tbl>
    <w:p w14:paraId="4CA3C2A7" w14:textId="42460D92" w:rsidR="00AD0598" w:rsidRDefault="00AD0598" w:rsidP="005629A6">
      <w:pPr>
        <w:pStyle w:val="BodyText"/>
      </w:pPr>
    </w:p>
    <w:p w14:paraId="14836C03" w14:textId="1C953704" w:rsidR="007451B9" w:rsidRDefault="007451B9" w:rsidP="005629A6">
      <w:pPr>
        <w:pStyle w:val="BodyText"/>
      </w:pPr>
    </w:p>
    <w:p w14:paraId="236C61B5" w14:textId="77777777" w:rsidR="007451B9" w:rsidRPr="00176D33" w:rsidRDefault="007451B9"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07098665" w14:textId="77777777" w:rsidTr="00887A26">
        <w:trPr>
          <w:cantSplit/>
        </w:trPr>
        <w:tc>
          <w:tcPr>
            <w:tcW w:w="1548" w:type="dxa"/>
            <w:vMerge w:val="restart"/>
          </w:tcPr>
          <w:p w14:paraId="4339E29B" w14:textId="77777777" w:rsidR="005629A6" w:rsidRPr="00176D33" w:rsidRDefault="005629A6" w:rsidP="00532AE7">
            <w:pPr>
              <w:pStyle w:val="TableEntryHeader"/>
            </w:pPr>
            <w:r w:rsidRPr="00176D33">
              <w:lastRenderedPageBreak/>
              <w:t>Destination</w:t>
            </w:r>
          </w:p>
          <w:p w14:paraId="1EB71EDD" w14:textId="77777777" w:rsidR="005629A6" w:rsidRPr="00176D33" w:rsidRDefault="005629A6" w:rsidP="004A1E61">
            <w:pPr>
              <w:pStyle w:val="TableEntry"/>
              <w:jc w:val="center"/>
              <w:rPr>
                <w:sz w:val="12"/>
              </w:rPr>
            </w:pPr>
            <w:r w:rsidRPr="00176D33">
              <w:rPr>
                <w:sz w:val="12"/>
              </w:rPr>
              <w:t>AuditMessage/ActiveParticipant</w:t>
            </w:r>
          </w:p>
        </w:tc>
        <w:tc>
          <w:tcPr>
            <w:tcW w:w="2790" w:type="dxa"/>
            <w:vAlign w:val="center"/>
          </w:tcPr>
          <w:p w14:paraId="7227D3DB" w14:textId="77777777" w:rsidR="005629A6" w:rsidRPr="00176D33" w:rsidRDefault="005629A6" w:rsidP="005629A6">
            <w:pPr>
              <w:pStyle w:val="TableEntry"/>
              <w:rPr>
                <w:szCs w:val="18"/>
              </w:rPr>
            </w:pPr>
            <w:r w:rsidRPr="00176D33">
              <w:rPr>
                <w:szCs w:val="18"/>
              </w:rPr>
              <w:t>UserID</w:t>
            </w:r>
          </w:p>
        </w:tc>
        <w:tc>
          <w:tcPr>
            <w:tcW w:w="720" w:type="dxa"/>
            <w:vAlign w:val="center"/>
          </w:tcPr>
          <w:p w14:paraId="7CF77503"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3C50E90E" w14:textId="77777777" w:rsidR="005629A6" w:rsidRPr="00176D33" w:rsidRDefault="005629A6" w:rsidP="005629A6">
            <w:pPr>
              <w:pStyle w:val="TableEntry"/>
              <w:rPr>
                <w:szCs w:val="18"/>
              </w:rPr>
            </w:pPr>
            <w:r w:rsidRPr="00176D33">
              <w:rPr>
                <w:szCs w:val="18"/>
              </w:rPr>
              <w:t>SOAP endpoint URI.</w:t>
            </w:r>
          </w:p>
        </w:tc>
      </w:tr>
      <w:tr w:rsidR="002D10F9" w:rsidRPr="00176D33" w14:paraId="2F6C7F4F" w14:textId="77777777" w:rsidTr="00887A26">
        <w:trPr>
          <w:cantSplit/>
        </w:trPr>
        <w:tc>
          <w:tcPr>
            <w:tcW w:w="1548" w:type="dxa"/>
            <w:vMerge/>
            <w:textDirection w:val="btLr"/>
            <w:vAlign w:val="center"/>
          </w:tcPr>
          <w:p w14:paraId="13758F09" w14:textId="77777777" w:rsidR="002D10F9" w:rsidRPr="00176D33" w:rsidRDefault="002D10F9" w:rsidP="002D10F9">
            <w:pPr>
              <w:pStyle w:val="TableLabel"/>
              <w:rPr>
                <w:sz w:val="16"/>
              </w:rPr>
            </w:pPr>
          </w:p>
        </w:tc>
        <w:tc>
          <w:tcPr>
            <w:tcW w:w="2790" w:type="dxa"/>
            <w:vAlign w:val="center"/>
          </w:tcPr>
          <w:p w14:paraId="1FFD048B" w14:textId="77777777" w:rsidR="002D10F9" w:rsidRPr="00176D33" w:rsidRDefault="002D10F9" w:rsidP="002D10F9">
            <w:pPr>
              <w:pStyle w:val="TableEntry"/>
              <w:rPr>
                <w:i/>
                <w:szCs w:val="18"/>
              </w:rPr>
            </w:pPr>
            <w:r w:rsidRPr="00176D33">
              <w:rPr>
                <w:i/>
                <w:szCs w:val="18"/>
              </w:rPr>
              <w:t>AlternativeUserID</w:t>
            </w:r>
          </w:p>
        </w:tc>
        <w:tc>
          <w:tcPr>
            <w:tcW w:w="720" w:type="dxa"/>
            <w:vAlign w:val="center"/>
          </w:tcPr>
          <w:p w14:paraId="48A40BC8" w14:textId="77777777" w:rsidR="002D10F9" w:rsidRPr="00176D33" w:rsidRDefault="002D10F9" w:rsidP="002D10F9">
            <w:pPr>
              <w:pStyle w:val="TableEntry"/>
              <w:jc w:val="center"/>
              <w:rPr>
                <w:szCs w:val="18"/>
              </w:rPr>
            </w:pPr>
            <w:r w:rsidRPr="00176D33">
              <w:rPr>
                <w:i/>
                <w:iCs/>
                <w:szCs w:val="18"/>
              </w:rPr>
              <w:t>U</w:t>
            </w:r>
          </w:p>
        </w:tc>
        <w:tc>
          <w:tcPr>
            <w:tcW w:w="4878" w:type="dxa"/>
            <w:vAlign w:val="center"/>
          </w:tcPr>
          <w:p w14:paraId="5864D5D7" w14:textId="77777777" w:rsidR="002D10F9" w:rsidRPr="00176D33" w:rsidRDefault="002D10F9" w:rsidP="002D10F9">
            <w:pPr>
              <w:pStyle w:val="TableEntry"/>
              <w:rPr>
                <w:szCs w:val="18"/>
              </w:rPr>
            </w:pPr>
            <w:r w:rsidRPr="00176D33">
              <w:rPr>
                <w:i/>
                <w:iCs/>
                <w:szCs w:val="18"/>
              </w:rPr>
              <w:t>not specialized</w:t>
            </w:r>
          </w:p>
        </w:tc>
      </w:tr>
      <w:tr w:rsidR="005629A6" w:rsidRPr="00176D33" w14:paraId="021E0A64" w14:textId="77777777" w:rsidTr="00887A26">
        <w:trPr>
          <w:cantSplit/>
        </w:trPr>
        <w:tc>
          <w:tcPr>
            <w:tcW w:w="1548" w:type="dxa"/>
            <w:vMerge/>
            <w:textDirection w:val="btLr"/>
            <w:vAlign w:val="center"/>
          </w:tcPr>
          <w:p w14:paraId="705CCA3F" w14:textId="77777777" w:rsidR="005629A6" w:rsidRPr="00176D33" w:rsidRDefault="005629A6" w:rsidP="005629A6">
            <w:pPr>
              <w:pStyle w:val="TableLabel"/>
              <w:rPr>
                <w:sz w:val="16"/>
              </w:rPr>
            </w:pPr>
          </w:p>
        </w:tc>
        <w:tc>
          <w:tcPr>
            <w:tcW w:w="2790" w:type="dxa"/>
            <w:vAlign w:val="center"/>
          </w:tcPr>
          <w:p w14:paraId="32C7B6D8"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32BE3BEF"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470E13E5"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792DA64" w14:textId="77777777" w:rsidTr="00887A26">
        <w:trPr>
          <w:cantSplit/>
        </w:trPr>
        <w:tc>
          <w:tcPr>
            <w:tcW w:w="1548" w:type="dxa"/>
            <w:vMerge/>
            <w:textDirection w:val="btLr"/>
            <w:vAlign w:val="center"/>
          </w:tcPr>
          <w:p w14:paraId="55815BC5" w14:textId="77777777" w:rsidR="005629A6" w:rsidRPr="00176D33" w:rsidRDefault="005629A6" w:rsidP="005629A6">
            <w:pPr>
              <w:pStyle w:val="TableLabel"/>
              <w:rPr>
                <w:sz w:val="16"/>
              </w:rPr>
            </w:pPr>
          </w:p>
        </w:tc>
        <w:tc>
          <w:tcPr>
            <w:tcW w:w="2790" w:type="dxa"/>
            <w:vAlign w:val="center"/>
          </w:tcPr>
          <w:p w14:paraId="5EAA6C4F"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4B09F814"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587EE7E3" w14:textId="77777777" w:rsidR="005629A6" w:rsidRPr="00176D33" w:rsidRDefault="005629A6" w:rsidP="005629A6">
            <w:pPr>
              <w:pStyle w:val="TableEntry"/>
              <w:rPr>
                <w:iCs/>
                <w:szCs w:val="18"/>
              </w:rPr>
            </w:pPr>
            <w:r w:rsidRPr="00176D33">
              <w:rPr>
                <w:i/>
                <w:iCs/>
                <w:szCs w:val="18"/>
              </w:rPr>
              <w:t>not specialized</w:t>
            </w:r>
          </w:p>
        </w:tc>
      </w:tr>
      <w:tr w:rsidR="005629A6" w:rsidRPr="00176D33" w14:paraId="06739AC7" w14:textId="77777777" w:rsidTr="00887A26">
        <w:trPr>
          <w:cantSplit/>
        </w:trPr>
        <w:tc>
          <w:tcPr>
            <w:tcW w:w="1548" w:type="dxa"/>
            <w:vMerge/>
            <w:textDirection w:val="btLr"/>
            <w:vAlign w:val="center"/>
          </w:tcPr>
          <w:p w14:paraId="77D0E985" w14:textId="77777777" w:rsidR="005629A6" w:rsidRPr="00176D33" w:rsidRDefault="005629A6" w:rsidP="005629A6">
            <w:pPr>
              <w:pStyle w:val="TableLabel"/>
              <w:rPr>
                <w:sz w:val="16"/>
              </w:rPr>
            </w:pPr>
          </w:p>
        </w:tc>
        <w:tc>
          <w:tcPr>
            <w:tcW w:w="2790" w:type="dxa"/>
            <w:vAlign w:val="center"/>
          </w:tcPr>
          <w:p w14:paraId="249B8030" w14:textId="77777777" w:rsidR="005629A6" w:rsidRPr="00176D33" w:rsidRDefault="005629A6" w:rsidP="005629A6">
            <w:pPr>
              <w:pStyle w:val="TableEntry"/>
              <w:rPr>
                <w:szCs w:val="18"/>
              </w:rPr>
            </w:pPr>
            <w:r w:rsidRPr="00176D33">
              <w:rPr>
                <w:szCs w:val="18"/>
              </w:rPr>
              <w:t>RoleIDCode</w:t>
            </w:r>
          </w:p>
        </w:tc>
        <w:tc>
          <w:tcPr>
            <w:tcW w:w="720" w:type="dxa"/>
            <w:vAlign w:val="center"/>
          </w:tcPr>
          <w:p w14:paraId="7C91886D"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762BB960" w14:textId="77777777" w:rsidR="005629A6" w:rsidRPr="00176D33" w:rsidRDefault="005629A6" w:rsidP="005629A6">
            <w:pPr>
              <w:pStyle w:val="TableEntry"/>
              <w:rPr>
                <w:szCs w:val="18"/>
              </w:rPr>
            </w:pPr>
            <w:r w:rsidRPr="00176D33">
              <w:rPr>
                <w:szCs w:val="18"/>
              </w:rPr>
              <w:t>EV(110152, DCM, “Destination”)</w:t>
            </w:r>
          </w:p>
        </w:tc>
      </w:tr>
      <w:tr w:rsidR="005629A6" w:rsidRPr="00176D33" w14:paraId="60A8AF85" w14:textId="77777777" w:rsidTr="00887A26">
        <w:trPr>
          <w:cantSplit/>
        </w:trPr>
        <w:tc>
          <w:tcPr>
            <w:tcW w:w="1548" w:type="dxa"/>
            <w:vMerge/>
            <w:textDirection w:val="btLr"/>
            <w:vAlign w:val="center"/>
          </w:tcPr>
          <w:p w14:paraId="1C05845C" w14:textId="77777777" w:rsidR="005629A6" w:rsidRPr="00176D33" w:rsidRDefault="005629A6" w:rsidP="005629A6">
            <w:pPr>
              <w:pStyle w:val="TableLabel"/>
              <w:rPr>
                <w:sz w:val="16"/>
              </w:rPr>
            </w:pPr>
          </w:p>
        </w:tc>
        <w:tc>
          <w:tcPr>
            <w:tcW w:w="2790" w:type="dxa"/>
            <w:vAlign w:val="center"/>
          </w:tcPr>
          <w:p w14:paraId="1AB37C84"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72BC852E"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454E1C83"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7A5BF7BC" w14:textId="77777777" w:rsidTr="00887A26">
        <w:trPr>
          <w:cantSplit/>
        </w:trPr>
        <w:tc>
          <w:tcPr>
            <w:tcW w:w="1548" w:type="dxa"/>
            <w:vMerge/>
            <w:textDirection w:val="btLr"/>
            <w:vAlign w:val="center"/>
          </w:tcPr>
          <w:p w14:paraId="42626AAA" w14:textId="77777777" w:rsidR="005629A6" w:rsidRPr="00176D33" w:rsidRDefault="005629A6" w:rsidP="005629A6">
            <w:pPr>
              <w:pStyle w:val="TableLabel"/>
              <w:rPr>
                <w:sz w:val="16"/>
              </w:rPr>
            </w:pPr>
          </w:p>
        </w:tc>
        <w:tc>
          <w:tcPr>
            <w:tcW w:w="2790" w:type="dxa"/>
            <w:vAlign w:val="center"/>
          </w:tcPr>
          <w:p w14:paraId="54A2E46F"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082246A7"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25FD1D5B" w14:textId="77777777" w:rsidR="005629A6" w:rsidRPr="00176D33" w:rsidRDefault="005629A6" w:rsidP="005629A6">
            <w:pPr>
              <w:pStyle w:val="TableEntry"/>
              <w:rPr>
                <w:szCs w:val="18"/>
              </w:rPr>
            </w:pPr>
            <w:r w:rsidRPr="00176D33">
              <w:rPr>
                <w:szCs w:val="18"/>
              </w:rPr>
              <w:t>The machine name or IP address.</w:t>
            </w:r>
          </w:p>
        </w:tc>
      </w:tr>
    </w:tbl>
    <w:p w14:paraId="353BD2AC" w14:textId="77777777" w:rsidR="005629A6" w:rsidRPr="00176D33"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176D33" w14:paraId="70223BB6" w14:textId="77777777" w:rsidTr="00887A26">
        <w:trPr>
          <w:cantSplit/>
          <w:trHeight w:val="322"/>
        </w:trPr>
        <w:tc>
          <w:tcPr>
            <w:tcW w:w="1583" w:type="dxa"/>
            <w:vMerge w:val="restart"/>
          </w:tcPr>
          <w:p w14:paraId="530DCF33" w14:textId="77777777" w:rsidR="005629A6" w:rsidRPr="00176D33" w:rsidRDefault="005629A6" w:rsidP="00CE201F">
            <w:pPr>
              <w:pStyle w:val="TableEntryHeader"/>
            </w:pPr>
            <w:r w:rsidRPr="00176D33">
              <w:t>Audit Source</w:t>
            </w:r>
          </w:p>
          <w:p w14:paraId="53D2B2A4" w14:textId="77777777" w:rsidR="005629A6" w:rsidRPr="00176D33" w:rsidRDefault="005629A6" w:rsidP="00532AE7">
            <w:pPr>
              <w:pStyle w:val="TableEntry"/>
              <w:jc w:val="center"/>
              <w:rPr>
                <w:sz w:val="12"/>
              </w:rPr>
            </w:pPr>
            <w:r w:rsidRPr="00176D33">
              <w:rPr>
                <w:sz w:val="12"/>
              </w:rPr>
              <w:t>AuditSourceIdentification</w:t>
            </w:r>
          </w:p>
        </w:tc>
        <w:tc>
          <w:tcPr>
            <w:tcW w:w="2755" w:type="dxa"/>
            <w:vAlign w:val="center"/>
          </w:tcPr>
          <w:p w14:paraId="551C129F" w14:textId="77777777" w:rsidR="005629A6" w:rsidRPr="00176D33" w:rsidRDefault="005629A6" w:rsidP="005629A6">
            <w:pPr>
              <w:pStyle w:val="TableEntry"/>
              <w:rPr>
                <w:i/>
                <w:iCs/>
                <w:szCs w:val="18"/>
              </w:rPr>
            </w:pPr>
            <w:r w:rsidRPr="00176D33">
              <w:rPr>
                <w:i/>
                <w:iCs/>
                <w:szCs w:val="18"/>
              </w:rPr>
              <w:t>AuditSourceID</w:t>
            </w:r>
          </w:p>
        </w:tc>
        <w:tc>
          <w:tcPr>
            <w:tcW w:w="630" w:type="dxa"/>
            <w:vAlign w:val="center"/>
          </w:tcPr>
          <w:p w14:paraId="31033DD2" w14:textId="77777777" w:rsidR="005629A6" w:rsidRPr="00176D33" w:rsidRDefault="005629A6" w:rsidP="005629A6">
            <w:pPr>
              <w:pStyle w:val="TableEntry"/>
              <w:jc w:val="center"/>
              <w:rPr>
                <w:i/>
                <w:iCs/>
                <w:szCs w:val="18"/>
              </w:rPr>
            </w:pPr>
            <w:r w:rsidRPr="00176D33">
              <w:rPr>
                <w:i/>
                <w:iCs/>
                <w:szCs w:val="18"/>
              </w:rPr>
              <w:t>U</w:t>
            </w:r>
          </w:p>
        </w:tc>
        <w:tc>
          <w:tcPr>
            <w:tcW w:w="4950" w:type="dxa"/>
            <w:vAlign w:val="center"/>
          </w:tcPr>
          <w:p w14:paraId="646775E2"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C040DE7" w14:textId="77777777" w:rsidTr="00887A26">
        <w:trPr>
          <w:cantSplit/>
          <w:trHeight w:val="336"/>
        </w:trPr>
        <w:tc>
          <w:tcPr>
            <w:tcW w:w="1583" w:type="dxa"/>
            <w:vMerge/>
            <w:textDirection w:val="btLr"/>
            <w:vAlign w:val="center"/>
          </w:tcPr>
          <w:p w14:paraId="6C59A26F" w14:textId="77777777" w:rsidR="005629A6" w:rsidRPr="00176D33" w:rsidRDefault="005629A6" w:rsidP="005629A6">
            <w:pPr>
              <w:pStyle w:val="TableLabel"/>
              <w:rPr>
                <w:sz w:val="16"/>
              </w:rPr>
            </w:pPr>
          </w:p>
        </w:tc>
        <w:tc>
          <w:tcPr>
            <w:tcW w:w="2755" w:type="dxa"/>
            <w:vAlign w:val="center"/>
          </w:tcPr>
          <w:p w14:paraId="45B97D20" w14:textId="77777777" w:rsidR="005629A6" w:rsidRPr="00176D33" w:rsidRDefault="005629A6" w:rsidP="005629A6">
            <w:pPr>
              <w:pStyle w:val="TableEntry"/>
              <w:rPr>
                <w:i/>
                <w:iCs/>
                <w:szCs w:val="18"/>
              </w:rPr>
            </w:pPr>
            <w:r w:rsidRPr="00176D33">
              <w:rPr>
                <w:i/>
                <w:iCs/>
                <w:szCs w:val="18"/>
              </w:rPr>
              <w:t>AuditEnterpriseSiteID</w:t>
            </w:r>
          </w:p>
        </w:tc>
        <w:tc>
          <w:tcPr>
            <w:tcW w:w="630" w:type="dxa"/>
            <w:vAlign w:val="center"/>
          </w:tcPr>
          <w:p w14:paraId="780217C1" w14:textId="77777777" w:rsidR="005629A6" w:rsidRPr="00176D33" w:rsidRDefault="005629A6" w:rsidP="005629A6">
            <w:pPr>
              <w:pStyle w:val="TableEntry"/>
              <w:jc w:val="center"/>
              <w:rPr>
                <w:i/>
                <w:iCs/>
                <w:szCs w:val="18"/>
              </w:rPr>
            </w:pPr>
            <w:r w:rsidRPr="00176D33">
              <w:rPr>
                <w:i/>
                <w:iCs/>
                <w:szCs w:val="18"/>
              </w:rPr>
              <w:t>U</w:t>
            </w:r>
          </w:p>
        </w:tc>
        <w:tc>
          <w:tcPr>
            <w:tcW w:w="4950" w:type="dxa"/>
            <w:vAlign w:val="center"/>
          </w:tcPr>
          <w:p w14:paraId="03562CDF"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0B765E73" w14:textId="77777777" w:rsidTr="00887A26">
        <w:trPr>
          <w:cantSplit/>
          <w:trHeight w:val="322"/>
        </w:trPr>
        <w:tc>
          <w:tcPr>
            <w:tcW w:w="1583" w:type="dxa"/>
            <w:vMerge/>
            <w:textDirection w:val="btLr"/>
            <w:vAlign w:val="center"/>
          </w:tcPr>
          <w:p w14:paraId="629614CF" w14:textId="77777777" w:rsidR="005629A6" w:rsidRPr="00176D33" w:rsidRDefault="005629A6" w:rsidP="005629A6">
            <w:pPr>
              <w:pStyle w:val="TableLabel"/>
              <w:rPr>
                <w:sz w:val="16"/>
              </w:rPr>
            </w:pPr>
          </w:p>
        </w:tc>
        <w:tc>
          <w:tcPr>
            <w:tcW w:w="2755" w:type="dxa"/>
            <w:vAlign w:val="center"/>
          </w:tcPr>
          <w:p w14:paraId="32A92463" w14:textId="77777777" w:rsidR="005629A6" w:rsidRPr="00176D33" w:rsidRDefault="005629A6" w:rsidP="005629A6">
            <w:pPr>
              <w:pStyle w:val="TableEntry"/>
              <w:rPr>
                <w:i/>
                <w:iCs/>
                <w:szCs w:val="18"/>
              </w:rPr>
            </w:pPr>
            <w:r w:rsidRPr="00176D33">
              <w:rPr>
                <w:i/>
                <w:iCs/>
                <w:szCs w:val="18"/>
              </w:rPr>
              <w:t>AuditSourceTypeCode</w:t>
            </w:r>
          </w:p>
        </w:tc>
        <w:tc>
          <w:tcPr>
            <w:tcW w:w="630" w:type="dxa"/>
            <w:vAlign w:val="center"/>
          </w:tcPr>
          <w:p w14:paraId="1DE5C5FB" w14:textId="77777777" w:rsidR="005629A6" w:rsidRPr="00176D33" w:rsidRDefault="005629A6" w:rsidP="005629A6">
            <w:pPr>
              <w:pStyle w:val="TableEntry"/>
              <w:jc w:val="center"/>
              <w:rPr>
                <w:i/>
                <w:iCs/>
                <w:szCs w:val="18"/>
              </w:rPr>
            </w:pPr>
            <w:r w:rsidRPr="00176D33">
              <w:rPr>
                <w:i/>
                <w:iCs/>
                <w:szCs w:val="18"/>
              </w:rPr>
              <w:t>U</w:t>
            </w:r>
          </w:p>
        </w:tc>
        <w:tc>
          <w:tcPr>
            <w:tcW w:w="4950" w:type="dxa"/>
            <w:vAlign w:val="center"/>
          </w:tcPr>
          <w:p w14:paraId="12E8E3C3" w14:textId="77777777" w:rsidR="005629A6" w:rsidRPr="00176D33" w:rsidRDefault="005629A6" w:rsidP="005629A6">
            <w:pPr>
              <w:pStyle w:val="TableEntry"/>
              <w:rPr>
                <w:i/>
                <w:iCs/>
                <w:szCs w:val="18"/>
              </w:rPr>
            </w:pPr>
            <w:r w:rsidRPr="00176D33">
              <w:rPr>
                <w:i/>
                <w:iCs/>
                <w:szCs w:val="18"/>
              </w:rPr>
              <w:t>not specialized</w:t>
            </w:r>
          </w:p>
        </w:tc>
      </w:tr>
    </w:tbl>
    <w:p w14:paraId="57121481" w14:textId="77777777" w:rsidR="005629A6" w:rsidRPr="00176D33"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176D33" w14:paraId="347F10E0" w14:textId="77777777" w:rsidTr="00887A26">
        <w:trPr>
          <w:cantSplit/>
        </w:trPr>
        <w:tc>
          <w:tcPr>
            <w:tcW w:w="1525" w:type="dxa"/>
            <w:vMerge w:val="restart"/>
          </w:tcPr>
          <w:p w14:paraId="6BA97193" w14:textId="77777777" w:rsidR="000B4983" w:rsidRPr="00176D33" w:rsidRDefault="005629A6" w:rsidP="00887A26">
            <w:pPr>
              <w:pStyle w:val="TableEntryHeader"/>
            </w:pPr>
            <w:r w:rsidRPr="00176D33">
              <w:t>Patient</w:t>
            </w:r>
          </w:p>
          <w:p w14:paraId="5E771700" w14:textId="77777777" w:rsidR="005629A6" w:rsidRPr="00176D33" w:rsidRDefault="005629A6" w:rsidP="00887A26">
            <w:pPr>
              <w:pStyle w:val="TableEntryHeader"/>
            </w:pPr>
            <w:r w:rsidRPr="00176D33">
              <w:rPr>
                <w:bCs/>
              </w:rPr>
              <w:t>(if</w:t>
            </w:r>
            <w:r w:rsidR="00980548" w:rsidRPr="00176D33">
              <w:rPr>
                <w:bCs/>
              </w:rPr>
              <w:t xml:space="preserve"> </w:t>
            </w:r>
            <w:r w:rsidRPr="00176D33">
              <w:rPr>
                <w:bCs/>
              </w:rPr>
              <w:t>known)</w:t>
            </w:r>
          </w:p>
          <w:p w14:paraId="19BA4BEB" w14:textId="7EA72CDC" w:rsidR="00425CF0" w:rsidRPr="00176D33" w:rsidRDefault="005629A6" w:rsidP="00887A26">
            <w:pPr>
              <w:pStyle w:val="TableEntry"/>
              <w:jc w:val="center"/>
              <w:rPr>
                <w:sz w:val="12"/>
              </w:rPr>
            </w:pPr>
            <w:r w:rsidRPr="00176D33">
              <w:rPr>
                <w:sz w:val="12"/>
              </w:rPr>
              <w:t>AuditMessage/ParticipantObjectIdentification</w:t>
            </w:r>
          </w:p>
        </w:tc>
        <w:tc>
          <w:tcPr>
            <w:tcW w:w="2813" w:type="dxa"/>
            <w:vAlign w:val="center"/>
          </w:tcPr>
          <w:p w14:paraId="1AFF45F3" w14:textId="77777777" w:rsidR="005629A6" w:rsidRPr="00176D33" w:rsidRDefault="005629A6" w:rsidP="009767C2">
            <w:pPr>
              <w:pStyle w:val="TableEntry"/>
              <w:rPr>
                <w:szCs w:val="18"/>
              </w:rPr>
            </w:pPr>
            <w:r w:rsidRPr="00176D33">
              <w:rPr>
                <w:szCs w:val="18"/>
              </w:rPr>
              <w:t>ParticipantObjectTypeCode</w:t>
            </w:r>
          </w:p>
        </w:tc>
        <w:tc>
          <w:tcPr>
            <w:tcW w:w="630" w:type="dxa"/>
            <w:vAlign w:val="center"/>
          </w:tcPr>
          <w:p w14:paraId="4E2B2B02" w14:textId="77777777" w:rsidR="005629A6" w:rsidRPr="00176D33" w:rsidRDefault="005629A6" w:rsidP="00887A26">
            <w:pPr>
              <w:pStyle w:val="TableEntry"/>
              <w:jc w:val="center"/>
              <w:rPr>
                <w:szCs w:val="18"/>
              </w:rPr>
            </w:pPr>
            <w:r w:rsidRPr="00176D33">
              <w:rPr>
                <w:szCs w:val="18"/>
              </w:rPr>
              <w:t>M</w:t>
            </w:r>
          </w:p>
        </w:tc>
        <w:tc>
          <w:tcPr>
            <w:tcW w:w="4968" w:type="dxa"/>
            <w:vAlign w:val="center"/>
          </w:tcPr>
          <w:p w14:paraId="691DBA40" w14:textId="77777777" w:rsidR="005629A6" w:rsidRPr="00176D33" w:rsidRDefault="005629A6" w:rsidP="009767C2">
            <w:pPr>
              <w:pStyle w:val="TableEntry"/>
              <w:rPr>
                <w:szCs w:val="18"/>
              </w:rPr>
            </w:pPr>
            <w:r w:rsidRPr="00176D33">
              <w:rPr>
                <w:szCs w:val="18"/>
              </w:rPr>
              <w:t>“1” (Person)</w:t>
            </w:r>
          </w:p>
        </w:tc>
      </w:tr>
      <w:tr w:rsidR="005629A6" w:rsidRPr="00176D33" w14:paraId="3758CC15" w14:textId="77777777" w:rsidTr="00887A26">
        <w:trPr>
          <w:cantSplit/>
        </w:trPr>
        <w:tc>
          <w:tcPr>
            <w:tcW w:w="1525" w:type="dxa"/>
            <w:vMerge/>
            <w:vAlign w:val="center"/>
          </w:tcPr>
          <w:p w14:paraId="09B7433C" w14:textId="77777777" w:rsidR="005629A6" w:rsidRPr="00176D33" w:rsidRDefault="005629A6" w:rsidP="00532AE7"/>
        </w:tc>
        <w:tc>
          <w:tcPr>
            <w:tcW w:w="2813" w:type="dxa"/>
            <w:vAlign w:val="center"/>
          </w:tcPr>
          <w:p w14:paraId="569B10D0" w14:textId="77777777" w:rsidR="005629A6" w:rsidRPr="00176D33" w:rsidRDefault="005629A6" w:rsidP="009767C2">
            <w:pPr>
              <w:pStyle w:val="TableEntry"/>
              <w:rPr>
                <w:szCs w:val="18"/>
              </w:rPr>
            </w:pPr>
            <w:r w:rsidRPr="00176D33">
              <w:rPr>
                <w:szCs w:val="18"/>
              </w:rPr>
              <w:t>ParticipantObjectTypeCodeRole</w:t>
            </w:r>
          </w:p>
        </w:tc>
        <w:tc>
          <w:tcPr>
            <w:tcW w:w="630" w:type="dxa"/>
            <w:vAlign w:val="center"/>
          </w:tcPr>
          <w:p w14:paraId="15E0E85C" w14:textId="77777777" w:rsidR="005629A6" w:rsidRPr="00176D33" w:rsidRDefault="005629A6" w:rsidP="00887A26">
            <w:pPr>
              <w:pStyle w:val="TableEntry"/>
              <w:jc w:val="center"/>
              <w:rPr>
                <w:szCs w:val="18"/>
              </w:rPr>
            </w:pPr>
            <w:r w:rsidRPr="00176D33">
              <w:rPr>
                <w:szCs w:val="18"/>
              </w:rPr>
              <w:t>M</w:t>
            </w:r>
          </w:p>
        </w:tc>
        <w:tc>
          <w:tcPr>
            <w:tcW w:w="4968" w:type="dxa"/>
            <w:vAlign w:val="center"/>
          </w:tcPr>
          <w:p w14:paraId="703EE15E" w14:textId="77777777" w:rsidR="005629A6" w:rsidRPr="00176D33" w:rsidRDefault="005629A6" w:rsidP="009767C2">
            <w:pPr>
              <w:pStyle w:val="TableEntry"/>
              <w:rPr>
                <w:szCs w:val="18"/>
              </w:rPr>
            </w:pPr>
            <w:r w:rsidRPr="00176D33">
              <w:rPr>
                <w:szCs w:val="18"/>
              </w:rPr>
              <w:t>“1” (Patient)</w:t>
            </w:r>
          </w:p>
        </w:tc>
      </w:tr>
      <w:tr w:rsidR="005629A6" w:rsidRPr="00176D33" w14:paraId="757C0C23" w14:textId="77777777" w:rsidTr="00887A26">
        <w:trPr>
          <w:cantSplit/>
        </w:trPr>
        <w:tc>
          <w:tcPr>
            <w:tcW w:w="1525" w:type="dxa"/>
            <w:vMerge/>
            <w:vAlign w:val="center"/>
          </w:tcPr>
          <w:p w14:paraId="649A220F" w14:textId="77777777" w:rsidR="005629A6" w:rsidRPr="00176D33" w:rsidRDefault="005629A6" w:rsidP="00532AE7"/>
        </w:tc>
        <w:tc>
          <w:tcPr>
            <w:tcW w:w="2813" w:type="dxa"/>
            <w:vAlign w:val="center"/>
          </w:tcPr>
          <w:p w14:paraId="081990E3" w14:textId="77777777" w:rsidR="005629A6" w:rsidRPr="00176D33" w:rsidRDefault="005629A6" w:rsidP="009767C2">
            <w:pPr>
              <w:pStyle w:val="TableEntry"/>
              <w:rPr>
                <w:i/>
                <w:iCs/>
                <w:szCs w:val="18"/>
              </w:rPr>
            </w:pPr>
            <w:r w:rsidRPr="00176D33">
              <w:rPr>
                <w:i/>
                <w:iCs/>
                <w:szCs w:val="18"/>
              </w:rPr>
              <w:t>ParticipantObjectDataLifeCycle</w:t>
            </w:r>
          </w:p>
        </w:tc>
        <w:tc>
          <w:tcPr>
            <w:tcW w:w="630" w:type="dxa"/>
            <w:vAlign w:val="center"/>
          </w:tcPr>
          <w:p w14:paraId="57D81C78"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18C916CA"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27FBE883" w14:textId="77777777" w:rsidTr="00887A26">
        <w:trPr>
          <w:cantSplit/>
        </w:trPr>
        <w:tc>
          <w:tcPr>
            <w:tcW w:w="1525" w:type="dxa"/>
            <w:vMerge/>
            <w:vAlign w:val="center"/>
          </w:tcPr>
          <w:p w14:paraId="32EA82DE" w14:textId="77777777" w:rsidR="005629A6" w:rsidRPr="00176D33" w:rsidRDefault="005629A6" w:rsidP="00532AE7"/>
        </w:tc>
        <w:tc>
          <w:tcPr>
            <w:tcW w:w="2813" w:type="dxa"/>
            <w:vAlign w:val="center"/>
          </w:tcPr>
          <w:p w14:paraId="69AB44B4" w14:textId="77777777" w:rsidR="005629A6" w:rsidRPr="00176D33" w:rsidRDefault="005629A6" w:rsidP="009767C2">
            <w:pPr>
              <w:pStyle w:val="TableEntry"/>
              <w:rPr>
                <w:i/>
                <w:iCs/>
                <w:szCs w:val="18"/>
              </w:rPr>
            </w:pPr>
            <w:r w:rsidRPr="00176D33">
              <w:rPr>
                <w:i/>
                <w:iCs/>
                <w:szCs w:val="18"/>
              </w:rPr>
              <w:t>ParticipantObjectIDTypeCode</w:t>
            </w:r>
          </w:p>
        </w:tc>
        <w:tc>
          <w:tcPr>
            <w:tcW w:w="630" w:type="dxa"/>
            <w:vAlign w:val="center"/>
          </w:tcPr>
          <w:p w14:paraId="6A77A739" w14:textId="77777777" w:rsidR="005629A6" w:rsidRPr="00176D33" w:rsidRDefault="00501203" w:rsidP="00887A26">
            <w:pPr>
              <w:pStyle w:val="TableEntry"/>
              <w:jc w:val="center"/>
              <w:rPr>
                <w:i/>
                <w:iCs/>
                <w:szCs w:val="18"/>
              </w:rPr>
            </w:pPr>
            <w:r w:rsidRPr="00176D33">
              <w:rPr>
                <w:i/>
                <w:iCs/>
                <w:szCs w:val="18"/>
              </w:rPr>
              <w:t>U</w:t>
            </w:r>
          </w:p>
        </w:tc>
        <w:tc>
          <w:tcPr>
            <w:tcW w:w="4968" w:type="dxa"/>
            <w:vAlign w:val="center"/>
          </w:tcPr>
          <w:p w14:paraId="0B571CE3"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3C1EE869" w14:textId="77777777" w:rsidTr="00887A26">
        <w:trPr>
          <w:cantSplit/>
        </w:trPr>
        <w:tc>
          <w:tcPr>
            <w:tcW w:w="1525" w:type="dxa"/>
            <w:vMerge/>
            <w:vAlign w:val="center"/>
          </w:tcPr>
          <w:p w14:paraId="0613BE56" w14:textId="77777777" w:rsidR="005629A6" w:rsidRPr="00176D33" w:rsidRDefault="005629A6" w:rsidP="00532AE7"/>
        </w:tc>
        <w:tc>
          <w:tcPr>
            <w:tcW w:w="2813" w:type="dxa"/>
            <w:vAlign w:val="center"/>
          </w:tcPr>
          <w:p w14:paraId="3E79AD6D" w14:textId="77777777" w:rsidR="005629A6" w:rsidRPr="00176D33" w:rsidRDefault="005629A6" w:rsidP="009767C2">
            <w:pPr>
              <w:pStyle w:val="TableEntry"/>
              <w:rPr>
                <w:i/>
                <w:iCs/>
                <w:szCs w:val="18"/>
              </w:rPr>
            </w:pPr>
            <w:r w:rsidRPr="00176D33">
              <w:rPr>
                <w:i/>
                <w:iCs/>
                <w:szCs w:val="18"/>
              </w:rPr>
              <w:t>ParticipantObjectSensitivity</w:t>
            </w:r>
          </w:p>
        </w:tc>
        <w:tc>
          <w:tcPr>
            <w:tcW w:w="630" w:type="dxa"/>
            <w:vAlign w:val="center"/>
          </w:tcPr>
          <w:p w14:paraId="5CFF13AD"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40A2AEF6"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51A5C10F" w14:textId="77777777" w:rsidTr="00887A26">
        <w:trPr>
          <w:cantSplit/>
        </w:trPr>
        <w:tc>
          <w:tcPr>
            <w:tcW w:w="1525" w:type="dxa"/>
            <w:vMerge/>
            <w:vAlign w:val="center"/>
          </w:tcPr>
          <w:p w14:paraId="08C6E435" w14:textId="77777777" w:rsidR="005629A6" w:rsidRPr="00176D33" w:rsidRDefault="005629A6" w:rsidP="00532AE7">
            <w:bookmarkStart w:id="330" w:name="_Toc469751848"/>
            <w:bookmarkStart w:id="331" w:name="_Toc470803180"/>
            <w:bookmarkStart w:id="332" w:name="_Toc472284581"/>
            <w:bookmarkStart w:id="333" w:name="_Toc472288524"/>
            <w:bookmarkStart w:id="334" w:name="_Toc472377819"/>
            <w:bookmarkStart w:id="335" w:name="_Toc472615282"/>
            <w:bookmarkStart w:id="336" w:name="_Toc473274925"/>
            <w:bookmarkStart w:id="337" w:name="_Toc473275277"/>
            <w:bookmarkStart w:id="338" w:name="_Toc474355718"/>
            <w:bookmarkStart w:id="339" w:name="_Toc474489106"/>
            <w:bookmarkStart w:id="340" w:name="_Toc474826701"/>
            <w:bookmarkStart w:id="341" w:name="_Toc475011797"/>
            <w:bookmarkStart w:id="342" w:name="_Toc475618913"/>
            <w:bookmarkEnd w:id="330"/>
            <w:bookmarkEnd w:id="331"/>
            <w:bookmarkEnd w:id="332"/>
            <w:bookmarkEnd w:id="333"/>
            <w:bookmarkEnd w:id="334"/>
            <w:bookmarkEnd w:id="335"/>
            <w:bookmarkEnd w:id="336"/>
            <w:bookmarkEnd w:id="337"/>
            <w:bookmarkEnd w:id="338"/>
            <w:bookmarkEnd w:id="339"/>
            <w:bookmarkEnd w:id="340"/>
            <w:bookmarkEnd w:id="341"/>
            <w:bookmarkEnd w:id="342"/>
          </w:p>
        </w:tc>
        <w:tc>
          <w:tcPr>
            <w:tcW w:w="2813" w:type="dxa"/>
            <w:vAlign w:val="center"/>
          </w:tcPr>
          <w:p w14:paraId="512D737C" w14:textId="77777777" w:rsidR="005629A6" w:rsidRPr="00176D33" w:rsidRDefault="005629A6" w:rsidP="009767C2">
            <w:pPr>
              <w:pStyle w:val="TableEntry"/>
              <w:rPr>
                <w:szCs w:val="18"/>
              </w:rPr>
            </w:pPr>
            <w:r w:rsidRPr="00176D33">
              <w:rPr>
                <w:szCs w:val="18"/>
              </w:rPr>
              <w:t>ParticipantObjectID</w:t>
            </w:r>
          </w:p>
        </w:tc>
        <w:tc>
          <w:tcPr>
            <w:tcW w:w="630" w:type="dxa"/>
            <w:vAlign w:val="center"/>
          </w:tcPr>
          <w:p w14:paraId="57B438A8" w14:textId="77777777" w:rsidR="005629A6" w:rsidRPr="00176D33" w:rsidRDefault="005629A6" w:rsidP="00887A26">
            <w:pPr>
              <w:pStyle w:val="TableEntry"/>
              <w:jc w:val="center"/>
              <w:rPr>
                <w:szCs w:val="18"/>
              </w:rPr>
            </w:pPr>
            <w:r w:rsidRPr="00176D33">
              <w:rPr>
                <w:szCs w:val="18"/>
              </w:rPr>
              <w:t>M</w:t>
            </w:r>
          </w:p>
        </w:tc>
        <w:tc>
          <w:tcPr>
            <w:tcW w:w="4968" w:type="dxa"/>
          </w:tcPr>
          <w:p w14:paraId="37EE725A" w14:textId="77777777" w:rsidR="005629A6" w:rsidRPr="00176D33" w:rsidRDefault="005629A6" w:rsidP="009767C2">
            <w:pPr>
              <w:pStyle w:val="TableEntry"/>
              <w:rPr>
                <w:szCs w:val="18"/>
              </w:rPr>
            </w:pPr>
            <w:r w:rsidRPr="00176D33">
              <w:rPr>
                <w:szCs w:val="18"/>
              </w:rPr>
              <w:t xml:space="preserve">The patient ID in HL7 CX format. </w:t>
            </w:r>
          </w:p>
        </w:tc>
      </w:tr>
      <w:tr w:rsidR="005629A6" w:rsidRPr="00176D33" w14:paraId="4E1DA42E" w14:textId="77777777" w:rsidTr="00887A26">
        <w:trPr>
          <w:cantSplit/>
        </w:trPr>
        <w:tc>
          <w:tcPr>
            <w:tcW w:w="1525" w:type="dxa"/>
            <w:vMerge/>
            <w:vAlign w:val="center"/>
          </w:tcPr>
          <w:p w14:paraId="5EEC3889" w14:textId="77777777" w:rsidR="005629A6" w:rsidRPr="00176D33" w:rsidRDefault="005629A6" w:rsidP="00532AE7"/>
        </w:tc>
        <w:tc>
          <w:tcPr>
            <w:tcW w:w="2813" w:type="dxa"/>
            <w:vAlign w:val="center"/>
          </w:tcPr>
          <w:p w14:paraId="2741C2AD" w14:textId="77777777" w:rsidR="005629A6" w:rsidRPr="00176D33" w:rsidRDefault="005629A6" w:rsidP="009767C2">
            <w:pPr>
              <w:pStyle w:val="TableEntry"/>
              <w:rPr>
                <w:i/>
                <w:iCs/>
                <w:szCs w:val="18"/>
              </w:rPr>
            </w:pPr>
            <w:r w:rsidRPr="00176D33">
              <w:rPr>
                <w:i/>
                <w:iCs/>
                <w:szCs w:val="18"/>
              </w:rPr>
              <w:t>ParticipantObjectName</w:t>
            </w:r>
          </w:p>
        </w:tc>
        <w:tc>
          <w:tcPr>
            <w:tcW w:w="630" w:type="dxa"/>
            <w:vAlign w:val="center"/>
          </w:tcPr>
          <w:p w14:paraId="20D637B3"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55238121"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02267CD1" w14:textId="77777777" w:rsidTr="00887A26">
        <w:trPr>
          <w:cantSplit/>
        </w:trPr>
        <w:tc>
          <w:tcPr>
            <w:tcW w:w="1525" w:type="dxa"/>
            <w:vMerge/>
            <w:vAlign w:val="center"/>
          </w:tcPr>
          <w:p w14:paraId="623066B4" w14:textId="77777777" w:rsidR="005629A6" w:rsidRPr="00176D33" w:rsidRDefault="005629A6" w:rsidP="00532AE7">
            <w:bookmarkStart w:id="343" w:name="_Toc469751849"/>
            <w:bookmarkStart w:id="344" w:name="_Toc470803181"/>
            <w:bookmarkStart w:id="345" w:name="_Toc472284582"/>
            <w:bookmarkStart w:id="346" w:name="_Toc472288525"/>
            <w:bookmarkStart w:id="347" w:name="_Toc472377820"/>
            <w:bookmarkStart w:id="348" w:name="_Toc472615283"/>
            <w:bookmarkStart w:id="349" w:name="_Toc473274926"/>
            <w:bookmarkStart w:id="350" w:name="_Toc473275278"/>
            <w:bookmarkStart w:id="351" w:name="_Toc474355719"/>
            <w:bookmarkStart w:id="352" w:name="_Toc474489107"/>
            <w:bookmarkStart w:id="353" w:name="_Toc474826702"/>
            <w:bookmarkStart w:id="354" w:name="_Toc475011798"/>
            <w:bookmarkStart w:id="355" w:name="_Toc475618914"/>
            <w:bookmarkEnd w:id="343"/>
            <w:bookmarkEnd w:id="344"/>
            <w:bookmarkEnd w:id="345"/>
            <w:bookmarkEnd w:id="346"/>
            <w:bookmarkEnd w:id="347"/>
            <w:bookmarkEnd w:id="348"/>
            <w:bookmarkEnd w:id="349"/>
            <w:bookmarkEnd w:id="350"/>
            <w:bookmarkEnd w:id="351"/>
            <w:bookmarkEnd w:id="352"/>
            <w:bookmarkEnd w:id="353"/>
            <w:bookmarkEnd w:id="354"/>
            <w:bookmarkEnd w:id="355"/>
          </w:p>
        </w:tc>
        <w:tc>
          <w:tcPr>
            <w:tcW w:w="2813" w:type="dxa"/>
            <w:vAlign w:val="center"/>
          </w:tcPr>
          <w:p w14:paraId="75E0FA1A" w14:textId="77777777" w:rsidR="005629A6" w:rsidRPr="00176D33" w:rsidRDefault="005629A6" w:rsidP="009767C2">
            <w:pPr>
              <w:pStyle w:val="TableEntry"/>
              <w:rPr>
                <w:i/>
                <w:iCs/>
                <w:szCs w:val="18"/>
              </w:rPr>
            </w:pPr>
            <w:r w:rsidRPr="00176D33">
              <w:rPr>
                <w:i/>
                <w:iCs/>
                <w:szCs w:val="18"/>
              </w:rPr>
              <w:t>ParticipantObjectQuery</w:t>
            </w:r>
          </w:p>
        </w:tc>
        <w:tc>
          <w:tcPr>
            <w:tcW w:w="630" w:type="dxa"/>
            <w:vAlign w:val="center"/>
          </w:tcPr>
          <w:p w14:paraId="52E7BB2B"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1F04470D"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0E19B428" w14:textId="77777777" w:rsidTr="00887A26">
        <w:trPr>
          <w:cantSplit/>
        </w:trPr>
        <w:tc>
          <w:tcPr>
            <w:tcW w:w="1525" w:type="dxa"/>
            <w:vMerge/>
            <w:vAlign w:val="center"/>
          </w:tcPr>
          <w:p w14:paraId="198F0F28" w14:textId="77777777" w:rsidR="005629A6" w:rsidRPr="00176D33" w:rsidRDefault="005629A6" w:rsidP="00532AE7"/>
        </w:tc>
        <w:tc>
          <w:tcPr>
            <w:tcW w:w="2813" w:type="dxa"/>
            <w:vAlign w:val="center"/>
          </w:tcPr>
          <w:p w14:paraId="204531F9" w14:textId="77777777" w:rsidR="005629A6" w:rsidRPr="00176D33" w:rsidRDefault="005629A6" w:rsidP="009767C2">
            <w:pPr>
              <w:pStyle w:val="TableEntry"/>
              <w:rPr>
                <w:i/>
                <w:iCs/>
                <w:szCs w:val="18"/>
              </w:rPr>
            </w:pPr>
            <w:r w:rsidRPr="00176D33">
              <w:rPr>
                <w:i/>
                <w:iCs/>
                <w:szCs w:val="18"/>
              </w:rPr>
              <w:t>ParticipantObjectDetail</w:t>
            </w:r>
          </w:p>
        </w:tc>
        <w:tc>
          <w:tcPr>
            <w:tcW w:w="630" w:type="dxa"/>
            <w:vAlign w:val="center"/>
          </w:tcPr>
          <w:p w14:paraId="199AF008"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67F71CD3" w14:textId="77777777" w:rsidR="005629A6" w:rsidRPr="00176D33" w:rsidRDefault="005629A6" w:rsidP="009767C2">
            <w:pPr>
              <w:pStyle w:val="TableEntry"/>
              <w:rPr>
                <w:i/>
                <w:iCs/>
                <w:szCs w:val="18"/>
              </w:rPr>
            </w:pPr>
            <w:r w:rsidRPr="00176D33">
              <w:rPr>
                <w:i/>
                <w:iCs/>
                <w:szCs w:val="18"/>
              </w:rPr>
              <w:t>not specialized</w:t>
            </w:r>
          </w:p>
        </w:tc>
      </w:tr>
    </w:tbl>
    <w:p w14:paraId="0B210C6B" w14:textId="77777777" w:rsidR="005629A6" w:rsidRPr="00176D33"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176D33" w14:paraId="209C9A8B" w14:textId="77777777" w:rsidTr="00887A26">
        <w:trPr>
          <w:cantSplit/>
        </w:trPr>
        <w:tc>
          <w:tcPr>
            <w:tcW w:w="1548" w:type="dxa"/>
            <w:vMerge w:val="restart"/>
          </w:tcPr>
          <w:p w14:paraId="0DE62CF5" w14:textId="77777777" w:rsidR="005629A6" w:rsidRPr="00176D33" w:rsidRDefault="005629A6" w:rsidP="00887A26">
            <w:pPr>
              <w:pStyle w:val="TableEntryHeader"/>
            </w:pPr>
            <w:r w:rsidRPr="00176D33">
              <w:t xml:space="preserve">Document </w:t>
            </w:r>
          </w:p>
          <w:p w14:paraId="52575C70" w14:textId="77777777" w:rsidR="005629A6" w:rsidRPr="00176D33" w:rsidRDefault="005629A6" w:rsidP="009767C2">
            <w:pPr>
              <w:pStyle w:val="TableEntry"/>
              <w:jc w:val="center"/>
              <w:rPr>
                <w:sz w:val="12"/>
              </w:rPr>
            </w:pPr>
            <w:r w:rsidRPr="00176D33">
              <w:rPr>
                <w:sz w:val="12"/>
              </w:rPr>
              <w:t>AuditMessage/ParticipantObjectIdentification</w:t>
            </w:r>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176D33" w:rsidRDefault="005629A6" w:rsidP="009767C2">
            <w:pPr>
              <w:pStyle w:val="TableEntry"/>
              <w:rPr>
                <w:szCs w:val="18"/>
              </w:rPr>
            </w:pPr>
            <w:r w:rsidRPr="00176D3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176D33" w:rsidRDefault="005629A6" w:rsidP="00887A26">
            <w:pPr>
              <w:pStyle w:val="TableEntry"/>
              <w:jc w:val="center"/>
              <w:rPr>
                <w:szCs w:val="18"/>
              </w:rPr>
            </w:pPr>
            <w:r w:rsidRPr="00176D33">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176D33" w:rsidRDefault="005629A6" w:rsidP="009767C2">
            <w:pPr>
              <w:pStyle w:val="TableEntry"/>
              <w:rPr>
                <w:szCs w:val="18"/>
              </w:rPr>
            </w:pPr>
            <w:r w:rsidRPr="00176D33">
              <w:rPr>
                <w:szCs w:val="18"/>
              </w:rPr>
              <w:t>“2” (System object)</w:t>
            </w:r>
          </w:p>
        </w:tc>
      </w:tr>
      <w:tr w:rsidR="005629A6" w:rsidRPr="00176D33" w14:paraId="24351F30" w14:textId="77777777" w:rsidTr="00887A26">
        <w:trPr>
          <w:cantSplit/>
        </w:trPr>
        <w:tc>
          <w:tcPr>
            <w:tcW w:w="1548" w:type="dxa"/>
            <w:vMerge/>
            <w:vAlign w:val="center"/>
          </w:tcPr>
          <w:p w14:paraId="32E18D4E" w14:textId="77777777" w:rsidR="005629A6" w:rsidRPr="00176D33"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176D33" w:rsidRDefault="005629A6" w:rsidP="009767C2">
            <w:pPr>
              <w:pStyle w:val="TableEntry"/>
              <w:rPr>
                <w:szCs w:val="18"/>
              </w:rPr>
            </w:pPr>
            <w:r w:rsidRPr="00176D3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176D33" w:rsidRDefault="005629A6" w:rsidP="00887A26">
            <w:pPr>
              <w:pStyle w:val="TableEntry"/>
              <w:jc w:val="center"/>
              <w:rPr>
                <w:szCs w:val="18"/>
              </w:rPr>
            </w:pPr>
            <w:r w:rsidRPr="00176D33">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176D33" w:rsidRDefault="005629A6" w:rsidP="009767C2">
            <w:pPr>
              <w:pStyle w:val="TableEntry"/>
              <w:rPr>
                <w:szCs w:val="18"/>
              </w:rPr>
            </w:pPr>
            <w:r w:rsidRPr="00176D33">
              <w:rPr>
                <w:szCs w:val="18"/>
              </w:rPr>
              <w:t>“3” (Report)</w:t>
            </w:r>
          </w:p>
        </w:tc>
      </w:tr>
      <w:tr w:rsidR="002F4C7E" w:rsidRPr="00176D33" w14:paraId="281DFC2A" w14:textId="77777777" w:rsidTr="00887A26">
        <w:trPr>
          <w:cantSplit/>
        </w:trPr>
        <w:tc>
          <w:tcPr>
            <w:tcW w:w="1548" w:type="dxa"/>
            <w:vMerge/>
            <w:vAlign w:val="center"/>
          </w:tcPr>
          <w:p w14:paraId="24FA2A64" w14:textId="77777777" w:rsidR="002F4C7E" w:rsidRPr="00176D33"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176D33" w:rsidRDefault="002F4C7E" w:rsidP="002F4C7E">
            <w:pPr>
              <w:pStyle w:val="TableEntry"/>
              <w:rPr>
                <w:i/>
                <w:szCs w:val="18"/>
              </w:rPr>
            </w:pPr>
            <w:r w:rsidRPr="00176D3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176D33" w:rsidRDefault="002F4C7E" w:rsidP="00887A26">
            <w:pPr>
              <w:pStyle w:val="TableEntry"/>
              <w:jc w:val="center"/>
              <w:rPr>
                <w:szCs w:val="18"/>
              </w:rPr>
            </w:pPr>
            <w:r w:rsidRPr="00176D33">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176D33" w:rsidRDefault="002F4C7E" w:rsidP="002F4C7E">
            <w:pPr>
              <w:pStyle w:val="TableEntry"/>
              <w:rPr>
                <w:szCs w:val="18"/>
              </w:rPr>
            </w:pPr>
            <w:r w:rsidRPr="00176D33">
              <w:rPr>
                <w:i/>
                <w:iCs/>
                <w:szCs w:val="18"/>
              </w:rPr>
              <w:t>not specialized</w:t>
            </w:r>
          </w:p>
        </w:tc>
      </w:tr>
      <w:tr w:rsidR="005629A6" w:rsidRPr="00176D33" w14:paraId="5B41B18E" w14:textId="77777777" w:rsidTr="00887A26">
        <w:trPr>
          <w:cantSplit/>
        </w:trPr>
        <w:tc>
          <w:tcPr>
            <w:tcW w:w="1548" w:type="dxa"/>
            <w:vMerge/>
            <w:vAlign w:val="center"/>
          </w:tcPr>
          <w:p w14:paraId="215FA6D5" w14:textId="77777777" w:rsidR="005629A6" w:rsidRPr="00176D33" w:rsidRDefault="005629A6" w:rsidP="00532AE7"/>
        </w:tc>
        <w:tc>
          <w:tcPr>
            <w:tcW w:w="2790" w:type="dxa"/>
            <w:vAlign w:val="center"/>
          </w:tcPr>
          <w:p w14:paraId="6D900F78" w14:textId="77777777" w:rsidR="005629A6" w:rsidRPr="00176D33" w:rsidRDefault="005629A6" w:rsidP="009767C2">
            <w:pPr>
              <w:pStyle w:val="TableEntry"/>
              <w:rPr>
                <w:i/>
                <w:iCs/>
                <w:szCs w:val="18"/>
              </w:rPr>
            </w:pPr>
            <w:r w:rsidRPr="00176D33">
              <w:rPr>
                <w:i/>
                <w:iCs/>
                <w:szCs w:val="18"/>
              </w:rPr>
              <w:t>ParticipantObjectIDTypeCode</w:t>
            </w:r>
          </w:p>
        </w:tc>
        <w:tc>
          <w:tcPr>
            <w:tcW w:w="630" w:type="dxa"/>
            <w:vAlign w:val="center"/>
          </w:tcPr>
          <w:p w14:paraId="4AAE637B" w14:textId="77777777" w:rsidR="005629A6" w:rsidRPr="00176D33" w:rsidRDefault="00F25AE9" w:rsidP="00887A26">
            <w:pPr>
              <w:pStyle w:val="TableEntry"/>
              <w:jc w:val="center"/>
              <w:rPr>
                <w:i/>
                <w:iCs/>
                <w:szCs w:val="18"/>
              </w:rPr>
            </w:pPr>
            <w:r w:rsidRPr="00176D33">
              <w:rPr>
                <w:i/>
                <w:iCs/>
                <w:szCs w:val="18"/>
              </w:rPr>
              <w:t>U</w:t>
            </w:r>
          </w:p>
        </w:tc>
        <w:tc>
          <w:tcPr>
            <w:tcW w:w="4968" w:type="dxa"/>
            <w:vAlign w:val="center"/>
          </w:tcPr>
          <w:p w14:paraId="1F2B4D50"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1DA3B10D" w14:textId="77777777" w:rsidTr="00887A26">
        <w:trPr>
          <w:cantSplit/>
        </w:trPr>
        <w:tc>
          <w:tcPr>
            <w:tcW w:w="1548" w:type="dxa"/>
            <w:vMerge/>
            <w:vAlign w:val="center"/>
          </w:tcPr>
          <w:p w14:paraId="024576F9" w14:textId="77777777" w:rsidR="005629A6" w:rsidRPr="00176D33" w:rsidRDefault="005629A6" w:rsidP="00532AE7"/>
        </w:tc>
        <w:tc>
          <w:tcPr>
            <w:tcW w:w="2790" w:type="dxa"/>
            <w:vAlign w:val="center"/>
          </w:tcPr>
          <w:p w14:paraId="3DF1CE87" w14:textId="77777777" w:rsidR="005629A6" w:rsidRPr="00176D33" w:rsidRDefault="005629A6" w:rsidP="009767C2">
            <w:pPr>
              <w:pStyle w:val="TableEntry"/>
              <w:rPr>
                <w:i/>
                <w:iCs/>
                <w:szCs w:val="18"/>
              </w:rPr>
            </w:pPr>
            <w:r w:rsidRPr="00176D33">
              <w:rPr>
                <w:i/>
                <w:iCs/>
                <w:szCs w:val="18"/>
              </w:rPr>
              <w:t>ParticipantObjectSensitivity</w:t>
            </w:r>
          </w:p>
        </w:tc>
        <w:tc>
          <w:tcPr>
            <w:tcW w:w="630" w:type="dxa"/>
            <w:vAlign w:val="center"/>
          </w:tcPr>
          <w:p w14:paraId="008CE0FF" w14:textId="77777777" w:rsidR="005629A6" w:rsidRPr="00176D33" w:rsidRDefault="005629A6" w:rsidP="00887A26">
            <w:pPr>
              <w:pStyle w:val="TableEntry"/>
              <w:jc w:val="center"/>
              <w:rPr>
                <w:i/>
                <w:iCs/>
                <w:szCs w:val="18"/>
              </w:rPr>
            </w:pPr>
            <w:r w:rsidRPr="00176D33">
              <w:rPr>
                <w:i/>
                <w:iCs/>
                <w:szCs w:val="18"/>
              </w:rPr>
              <w:t>U</w:t>
            </w:r>
          </w:p>
        </w:tc>
        <w:tc>
          <w:tcPr>
            <w:tcW w:w="4968" w:type="dxa"/>
            <w:vAlign w:val="center"/>
          </w:tcPr>
          <w:p w14:paraId="37A059D9" w14:textId="77777777" w:rsidR="005629A6" w:rsidRPr="00176D33" w:rsidRDefault="005629A6" w:rsidP="009767C2">
            <w:pPr>
              <w:pStyle w:val="TableEntry"/>
              <w:rPr>
                <w:i/>
                <w:iCs/>
                <w:szCs w:val="18"/>
              </w:rPr>
            </w:pPr>
            <w:r w:rsidRPr="00176D33">
              <w:rPr>
                <w:i/>
                <w:iCs/>
                <w:szCs w:val="18"/>
              </w:rPr>
              <w:t>not specialized</w:t>
            </w:r>
          </w:p>
        </w:tc>
      </w:tr>
      <w:tr w:rsidR="005629A6" w:rsidRPr="00176D33" w14:paraId="60E92CF8" w14:textId="77777777" w:rsidTr="00887A26">
        <w:trPr>
          <w:cantSplit/>
        </w:trPr>
        <w:tc>
          <w:tcPr>
            <w:tcW w:w="1548" w:type="dxa"/>
            <w:vMerge/>
            <w:vAlign w:val="center"/>
          </w:tcPr>
          <w:p w14:paraId="2BCC0F26" w14:textId="77777777" w:rsidR="005629A6" w:rsidRPr="00176D33" w:rsidRDefault="005629A6" w:rsidP="00532AE7">
            <w:bookmarkStart w:id="356" w:name="_Toc469751850"/>
            <w:bookmarkStart w:id="357" w:name="_Toc470803182"/>
            <w:bookmarkStart w:id="358" w:name="_Toc472284583"/>
            <w:bookmarkStart w:id="359" w:name="_Toc472288526"/>
            <w:bookmarkStart w:id="360" w:name="_Toc472377821"/>
            <w:bookmarkStart w:id="361" w:name="_Toc472615284"/>
            <w:bookmarkStart w:id="362" w:name="_Toc473274927"/>
            <w:bookmarkStart w:id="363" w:name="_Toc473275279"/>
            <w:bookmarkStart w:id="364" w:name="_Toc474355720"/>
            <w:bookmarkStart w:id="365" w:name="_Toc474489108"/>
            <w:bookmarkStart w:id="366" w:name="_Toc474826703"/>
            <w:bookmarkStart w:id="367" w:name="_Toc475011799"/>
            <w:bookmarkStart w:id="368" w:name="_Toc475618915"/>
            <w:bookmarkEnd w:id="356"/>
            <w:bookmarkEnd w:id="357"/>
            <w:bookmarkEnd w:id="358"/>
            <w:bookmarkEnd w:id="359"/>
            <w:bookmarkEnd w:id="360"/>
            <w:bookmarkEnd w:id="361"/>
            <w:bookmarkEnd w:id="362"/>
            <w:bookmarkEnd w:id="363"/>
            <w:bookmarkEnd w:id="364"/>
            <w:bookmarkEnd w:id="365"/>
            <w:bookmarkEnd w:id="366"/>
            <w:bookmarkEnd w:id="367"/>
            <w:bookmarkEnd w:id="368"/>
          </w:p>
        </w:tc>
        <w:tc>
          <w:tcPr>
            <w:tcW w:w="2790" w:type="dxa"/>
            <w:vAlign w:val="center"/>
          </w:tcPr>
          <w:p w14:paraId="4E6DECF6" w14:textId="77777777" w:rsidR="005629A6" w:rsidRPr="00176D33" w:rsidRDefault="005629A6" w:rsidP="009767C2">
            <w:pPr>
              <w:pStyle w:val="TableEntry"/>
              <w:rPr>
                <w:szCs w:val="18"/>
              </w:rPr>
            </w:pPr>
            <w:r w:rsidRPr="00176D33">
              <w:rPr>
                <w:szCs w:val="18"/>
              </w:rPr>
              <w:t>ParticipantObjectID</w:t>
            </w:r>
          </w:p>
        </w:tc>
        <w:tc>
          <w:tcPr>
            <w:tcW w:w="630" w:type="dxa"/>
            <w:vAlign w:val="center"/>
          </w:tcPr>
          <w:p w14:paraId="6A287022" w14:textId="77777777" w:rsidR="005629A6" w:rsidRPr="00176D33" w:rsidRDefault="005629A6" w:rsidP="00887A26">
            <w:pPr>
              <w:pStyle w:val="TableEntry"/>
              <w:jc w:val="center"/>
              <w:rPr>
                <w:szCs w:val="18"/>
              </w:rPr>
            </w:pPr>
            <w:r w:rsidRPr="00176D33">
              <w:rPr>
                <w:szCs w:val="18"/>
              </w:rPr>
              <w:t>M</w:t>
            </w:r>
          </w:p>
        </w:tc>
        <w:tc>
          <w:tcPr>
            <w:tcW w:w="4968" w:type="dxa"/>
          </w:tcPr>
          <w:p w14:paraId="2C62AF3B" w14:textId="77777777" w:rsidR="00E4453E" w:rsidRPr="00176D33" w:rsidRDefault="005629A6" w:rsidP="009767C2">
            <w:pPr>
              <w:pStyle w:val="TableEntry"/>
              <w:rPr>
                <w:szCs w:val="18"/>
              </w:rPr>
            </w:pPr>
            <w:r w:rsidRPr="00176D33">
              <w:rPr>
                <w:szCs w:val="18"/>
              </w:rPr>
              <w:t xml:space="preserve">The value of </w:t>
            </w:r>
            <w:r w:rsidR="00E4453E" w:rsidRPr="00176D33">
              <w:rPr>
                <w:szCs w:val="18"/>
              </w:rPr>
              <w:t>the XDSDocumentEntry.uniqueId.</w:t>
            </w:r>
          </w:p>
        </w:tc>
      </w:tr>
      <w:tr w:rsidR="005629A6" w:rsidRPr="00176D33" w14:paraId="795BFD8E" w14:textId="77777777" w:rsidTr="00887A26">
        <w:trPr>
          <w:cantSplit/>
        </w:trPr>
        <w:tc>
          <w:tcPr>
            <w:tcW w:w="1548" w:type="dxa"/>
            <w:vMerge/>
            <w:vAlign w:val="center"/>
          </w:tcPr>
          <w:p w14:paraId="6C6F0B52" w14:textId="77777777" w:rsidR="005629A6" w:rsidRPr="00176D33" w:rsidRDefault="005629A6" w:rsidP="00532AE7"/>
        </w:tc>
        <w:tc>
          <w:tcPr>
            <w:tcW w:w="2790" w:type="dxa"/>
            <w:vAlign w:val="center"/>
          </w:tcPr>
          <w:p w14:paraId="7B1231D6" w14:textId="77777777" w:rsidR="005629A6" w:rsidRPr="00176D33" w:rsidRDefault="005629A6" w:rsidP="0003638A">
            <w:pPr>
              <w:pStyle w:val="TableEntry"/>
              <w:rPr>
                <w:i/>
                <w:iCs/>
              </w:rPr>
            </w:pPr>
            <w:r w:rsidRPr="00176D33">
              <w:rPr>
                <w:i/>
                <w:iCs/>
              </w:rPr>
              <w:t>ParticipantObjectName</w:t>
            </w:r>
          </w:p>
        </w:tc>
        <w:tc>
          <w:tcPr>
            <w:tcW w:w="630" w:type="dxa"/>
            <w:vAlign w:val="center"/>
          </w:tcPr>
          <w:p w14:paraId="040ED210" w14:textId="77777777" w:rsidR="005629A6" w:rsidRPr="00176D33" w:rsidRDefault="00F25AE9" w:rsidP="0003638A">
            <w:pPr>
              <w:pStyle w:val="TableEntry"/>
              <w:rPr>
                <w:i/>
                <w:iCs/>
              </w:rPr>
            </w:pPr>
            <w:r w:rsidRPr="00176D33">
              <w:rPr>
                <w:i/>
                <w:iCs/>
              </w:rPr>
              <w:t>U</w:t>
            </w:r>
          </w:p>
        </w:tc>
        <w:tc>
          <w:tcPr>
            <w:tcW w:w="4968" w:type="dxa"/>
            <w:vAlign w:val="center"/>
          </w:tcPr>
          <w:p w14:paraId="479D51E8" w14:textId="77777777" w:rsidR="005629A6" w:rsidRPr="00176D33" w:rsidRDefault="005629A6" w:rsidP="0003638A">
            <w:pPr>
              <w:pStyle w:val="TableEntry"/>
              <w:rPr>
                <w:i/>
                <w:iCs/>
              </w:rPr>
            </w:pPr>
            <w:r w:rsidRPr="00176D33">
              <w:rPr>
                <w:i/>
                <w:iCs/>
              </w:rPr>
              <w:t>not specialized</w:t>
            </w:r>
          </w:p>
        </w:tc>
      </w:tr>
      <w:tr w:rsidR="005629A6" w:rsidRPr="00176D33" w14:paraId="10CE1DD9" w14:textId="77777777" w:rsidTr="00887A26">
        <w:trPr>
          <w:cantSplit/>
        </w:trPr>
        <w:tc>
          <w:tcPr>
            <w:tcW w:w="1548" w:type="dxa"/>
            <w:vMerge/>
            <w:vAlign w:val="center"/>
          </w:tcPr>
          <w:p w14:paraId="591B2D57" w14:textId="77777777" w:rsidR="005629A6" w:rsidRPr="00176D33" w:rsidRDefault="005629A6" w:rsidP="00532AE7">
            <w:bookmarkStart w:id="369" w:name="_Toc469751851"/>
            <w:bookmarkStart w:id="370" w:name="_Toc470803183"/>
            <w:bookmarkStart w:id="371" w:name="_Toc472284584"/>
            <w:bookmarkStart w:id="372" w:name="_Toc472288527"/>
            <w:bookmarkStart w:id="373" w:name="_Toc472377822"/>
            <w:bookmarkStart w:id="374" w:name="_Toc472615285"/>
            <w:bookmarkStart w:id="375" w:name="_Toc473274928"/>
            <w:bookmarkStart w:id="376" w:name="_Toc473275280"/>
            <w:bookmarkStart w:id="377" w:name="_Toc474355721"/>
            <w:bookmarkStart w:id="378" w:name="_Toc474489109"/>
            <w:bookmarkStart w:id="379" w:name="_Toc474826704"/>
            <w:bookmarkStart w:id="380" w:name="_Toc475011800"/>
            <w:bookmarkStart w:id="381" w:name="_Toc475618916"/>
            <w:bookmarkEnd w:id="369"/>
            <w:bookmarkEnd w:id="370"/>
            <w:bookmarkEnd w:id="371"/>
            <w:bookmarkEnd w:id="372"/>
            <w:bookmarkEnd w:id="373"/>
            <w:bookmarkEnd w:id="374"/>
            <w:bookmarkEnd w:id="375"/>
            <w:bookmarkEnd w:id="376"/>
            <w:bookmarkEnd w:id="377"/>
            <w:bookmarkEnd w:id="378"/>
            <w:bookmarkEnd w:id="379"/>
            <w:bookmarkEnd w:id="380"/>
            <w:bookmarkEnd w:id="381"/>
          </w:p>
        </w:tc>
        <w:tc>
          <w:tcPr>
            <w:tcW w:w="2790" w:type="dxa"/>
            <w:vAlign w:val="center"/>
          </w:tcPr>
          <w:p w14:paraId="02A74D15" w14:textId="77777777" w:rsidR="005629A6" w:rsidRPr="00176D33" w:rsidRDefault="005629A6">
            <w:pPr>
              <w:pStyle w:val="TableEntry"/>
              <w:rPr>
                <w:i/>
                <w:iCs/>
              </w:rPr>
            </w:pPr>
            <w:r w:rsidRPr="00176D33">
              <w:rPr>
                <w:i/>
                <w:iCs/>
              </w:rPr>
              <w:t>ParticipantObjectQuery</w:t>
            </w:r>
          </w:p>
        </w:tc>
        <w:tc>
          <w:tcPr>
            <w:tcW w:w="630" w:type="dxa"/>
            <w:vAlign w:val="center"/>
          </w:tcPr>
          <w:p w14:paraId="6744D660" w14:textId="77777777" w:rsidR="005629A6" w:rsidRPr="00176D33" w:rsidRDefault="005629A6" w:rsidP="0003638A">
            <w:pPr>
              <w:pStyle w:val="TableEntry"/>
              <w:rPr>
                <w:i/>
                <w:iCs/>
              </w:rPr>
            </w:pPr>
            <w:r w:rsidRPr="00176D33">
              <w:rPr>
                <w:i/>
                <w:iCs/>
              </w:rPr>
              <w:t>U</w:t>
            </w:r>
          </w:p>
        </w:tc>
        <w:tc>
          <w:tcPr>
            <w:tcW w:w="4968" w:type="dxa"/>
            <w:vAlign w:val="center"/>
          </w:tcPr>
          <w:p w14:paraId="56E1001C" w14:textId="77777777" w:rsidR="005629A6" w:rsidRPr="00176D33" w:rsidRDefault="005629A6" w:rsidP="0003638A">
            <w:pPr>
              <w:pStyle w:val="TableEntry"/>
              <w:rPr>
                <w:i/>
                <w:iCs/>
              </w:rPr>
            </w:pPr>
            <w:r w:rsidRPr="00176D33">
              <w:rPr>
                <w:i/>
                <w:iCs/>
              </w:rPr>
              <w:t>not specialized</w:t>
            </w:r>
          </w:p>
        </w:tc>
      </w:tr>
      <w:tr w:rsidR="005629A6" w:rsidRPr="00176D33" w14:paraId="790B7B83" w14:textId="77777777" w:rsidTr="00887A26">
        <w:trPr>
          <w:cantSplit/>
        </w:trPr>
        <w:tc>
          <w:tcPr>
            <w:tcW w:w="1548" w:type="dxa"/>
            <w:vMerge/>
            <w:vAlign w:val="center"/>
          </w:tcPr>
          <w:p w14:paraId="4E5BC1FB" w14:textId="77777777" w:rsidR="005629A6" w:rsidRPr="00176D33" w:rsidRDefault="005629A6" w:rsidP="00532AE7"/>
        </w:tc>
        <w:tc>
          <w:tcPr>
            <w:tcW w:w="2790" w:type="dxa"/>
            <w:vAlign w:val="center"/>
          </w:tcPr>
          <w:p w14:paraId="312DA435" w14:textId="77777777" w:rsidR="005629A6" w:rsidRPr="00176D33" w:rsidRDefault="005629A6" w:rsidP="009767C2">
            <w:pPr>
              <w:pStyle w:val="TableEntry"/>
              <w:rPr>
                <w:szCs w:val="18"/>
              </w:rPr>
            </w:pPr>
            <w:r w:rsidRPr="00176D33">
              <w:rPr>
                <w:szCs w:val="18"/>
              </w:rPr>
              <w:t>ParticipantObjectDetail</w:t>
            </w:r>
          </w:p>
        </w:tc>
        <w:tc>
          <w:tcPr>
            <w:tcW w:w="630" w:type="dxa"/>
            <w:vAlign w:val="center"/>
          </w:tcPr>
          <w:p w14:paraId="3F015FEB" w14:textId="77777777" w:rsidR="005629A6" w:rsidRPr="00176D33" w:rsidRDefault="005629A6" w:rsidP="00887A26">
            <w:pPr>
              <w:pStyle w:val="TableEntry"/>
              <w:jc w:val="center"/>
              <w:rPr>
                <w:szCs w:val="18"/>
              </w:rPr>
            </w:pPr>
            <w:r w:rsidRPr="00176D33">
              <w:rPr>
                <w:szCs w:val="18"/>
              </w:rPr>
              <w:t>M</w:t>
            </w:r>
          </w:p>
        </w:tc>
        <w:tc>
          <w:tcPr>
            <w:tcW w:w="4968" w:type="dxa"/>
            <w:vAlign w:val="center"/>
          </w:tcPr>
          <w:p w14:paraId="32C98BF8" w14:textId="3CEE19B2" w:rsidR="00E4453E" w:rsidRPr="00D142DD" w:rsidRDefault="000E497A" w:rsidP="00D142DD">
            <w:pPr>
              <w:spacing w:before="0"/>
            </w:pPr>
            <w:commentRangeStart w:id="382"/>
            <w:ins w:id="383" w:author="Lynn Felhofer" w:date="2022-05-15T17:18:00Z">
              <w:r w:rsidRPr="000E497A">
                <w:rPr>
                  <w:color w:val="000000"/>
                  <w:sz w:val="18"/>
                  <w:szCs w:val="18"/>
                </w:rPr>
                <w:t>ty</w:t>
              </w:r>
            </w:ins>
            <w:commentRangeEnd w:id="382"/>
            <w:r>
              <w:rPr>
                <w:rStyle w:val="CommentReference"/>
              </w:rPr>
              <w:commentReference w:id="382"/>
            </w:r>
            <w:ins w:id="384" w:author="Lynn Felhofer" w:date="2022-05-15T17:18:00Z">
              <w:r w:rsidRPr="000E497A">
                <w:rPr>
                  <w:color w:val="000000"/>
                  <w:sz w:val="18"/>
                  <w:szCs w:val="18"/>
                </w:rPr>
                <w:t>pe:  “urn:ihe:iti:xds:2007:repositoryUniqueId” (literal string)</w:t>
              </w:r>
              <w:r w:rsidRPr="000E497A">
                <w:rPr>
                  <w:color w:val="000000"/>
                  <w:sz w:val="18"/>
                  <w:szCs w:val="18"/>
                </w:rPr>
                <w:br/>
                <w:t>value:  the value of &lt;</w:t>
              </w:r>
              <w:proofErr w:type="spellStart"/>
              <w:r w:rsidRPr="000E497A">
                <w:rPr>
                  <w:color w:val="000000"/>
                  <w:sz w:val="18"/>
                  <w:szCs w:val="18"/>
                </w:rPr>
                <w:t>ihe:RepositoryUniqueId</w:t>
              </w:r>
              <w:proofErr w:type="spellEnd"/>
              <w:r w:rsidRPr="000E497A">
                <w:rPr>
                  <w:color w:val="000000"/>
                  <w:sz w:val="18"/>
                  <w:szCs w:val="18"/>
                </w:rPr>
                <w:t>/&gt;</w:t>
              </w:r>
            </w:ins>
            <w:del w:id="385" w:author="Lynn Felhofer" w:date="2022-05-15T17:18:00Z">
              <w:r w:rsidR="00E4453E" w:rsidRPr="00176D33" w:rsidDel="000E497A">
                <w:rPr>
                  <w:szCs w:val="18"/>
                </w:rPr>
                <w:delText xml:space="preserve">The value of “urn:ihe:iti:xds:2007:repositoryUniqueId” as the value of the attribute type and the value of the repositoryUniqueId as the value of the attribute value. </w:delText>
              </w:r>
            </w:del>
          </w:p>
        </w:tc>
      </w:tr>
    </w:tbl>
    <w:p w14:paraId="159EDA6E" w14:textId="77777777" w:rsidR="009767C2" w:rsidRPr="00176D33" w:rsidRDefault="009767C2" w:rsidP="00887A26">
      <w:pPr>
        <w:pStyle w:val="BodyText"/>
      </w:pPr>
      <w:r w:rsidRPr="00176D33">
        <w:br w:type="page"/>
      </w:r>
    </w:p>
    <w:p w14:paraId="0A2E5E12" w14:textId="13B623B0" w:rsidR="005629A6" w:rsidRPr="00176D33" w:rsidRDefault="005629A6" w:rsidP="005629A6">
      <w:pPr>
        <w:pStyle w:val="Heading5"/>
        <w:numPr>
          <w:ilvl w:val="0"/>
          <w:numId w:val="0"/>
        </w:numPr>
        <w:ind w:left="1008" w:hanging="1008"/>
        <w:rPr>
          <w:noProof w:val="0"/>
        </w:rPr>
      </w:pPr>
      <w:bookmarkStart w:id="386" w:name="_Toc470803184"/>
      <w:bookmarkStart w:id="387" w:name="_Toc480817748"/>
      <w:bookmarkStart w:id="388" w:name="_Toc480817858"/>
      <w:bookmarkStart w:id="389" w:name="_Toc76064787"/>
      <w:r w:rsidRPr="00176D33">
        <w:rPr>
          <w:noProof w:val="0"/>
        </w:rPr>
        <w:lastRenderedPageBreak/>
        <w:t>3.</w:t>
      </w:r>
      <w:r w:rsidR="003153BA" w:rsidRPr="00176D33">
        <w:rPr>
          <w:noProof w:val="0"/>
        </w:rPr>
        <w:t>86</w:t>
      </w:r>
      <w:r w:rsidR="008361BC" w:rsidRPr="00176D33">
        <w:rPr>
          <w:noProof w:val="0"/>
        </w:rPr>
        <w:t>.5</w:t>
      </w:r>
      <w:r w:rsidRPr="00176D33">
        <w:rPr>
          <w:noProof w:val="0"/>
        </w:rPr>
        <w:t>.1.2 Document Repository audit message</w:t>
      </w:r>
      <w:bookmarkEnd w:id="386"/>
      <w:bookmarkEnd w:id="387"/>
      <w:bookmarkEnd w:id="388"/>
      <w:bookmarkEnd w:id="389"/>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176D33" w14:paraId="4A00A6E7" w14:textId="77777777" w:rsidTr="00CE201F">
        <w:trPr>
          <w:cantSplit/>
        </w:trPr>
        <w:tc>
          <w:tcPr>
            <w:tcW w:w="1458" w:type="dxa"/>
            <w:textDirection w:val="btLr"/>
            <w:vAlign w:val="center"/>
          </w:tcPr>
          <w:p w14:paraId="2FDB7D2E" w14:textId="77777777" w:rsidR="005629A6" w:rsidRPr="00176D33" w:rsidRDefault="005629A6" w:rsidP="005629A6">
            <w:pPr>
              <w:pStyle w:val="TableEntry"/>
            </w:pPr>
          </w:p>
        </w:tc>
        <w:tc>
          <w:tcPr>
            <w:tcW w:w="2880" w:type="dxa"/>
            <w:shd w:val="clear" w:color="auto" w:fill="D9D9D9"/>
            <w:vAlign w:val="center"/>
          </w:tcPr>
          <w:p w14:paraId="125E20BC" w14:textId="77777777" w:rsidR="005629A6" w:rsidRPr="00176D33" w:rsidRDefault="005629A6" w:rsidP="005629A6">
            <w:pPr>
              <w:pStyle w:val="TableEntryHeader"/>
            </w:pPr>
            <w:r w:rsidRPr="00176D33">
              <w:t>Field Name</w:t>
            </w:r>
          </w:p>
        </w:tc>
        <w:tc>
          <w:tcPr>
            <w:tcW w:w="720" w:type="dxa"/>
            <w:shd w:val="clear" w:color="auto" w:fill="D9D9D9"/>
            <w:vAlign w:val="center"/>
          </w:tcPr>
          <w:p w14:paraId="401A89AA" w14:textId="77777777" w:rsidR="005629A6" w:rsidRPr="00176D33" w:rsidRDefault="005629A6" w:rsidP="005629A6">
            <w:pPr>
              <w:pStyle w:val="TableEntryHeader"/>
            </w:pPr>
            <w:r w:rsidRPr="00176D33">
              <w:t>Opt</w:t>
            </w:r>
          </w:p>
        </w:tc>
        <w:tc>
          <w:tcPr>
            <w:tcW w:w="4698" w:type="dxa"/>
            <w:shd w:val="clear" w:color="auto" w:fill="D9D9D9"/>
            <w:vAlign w:val="center"/>
          </w:tcPr>
          <w:p w14:paraId="55200F88" w14:textId="77777777" w:rsidR="005629A6" w:rsidRPr="00176D33" w:rsidRDefault="005629A6" w:rsidP="005629A6">
            <w:pPr>
              <w:pStyle w:val="TableEntryHeader"/>
            </w:pPr>
            <w:r w:rsidRPr="00176D33">
              <w:t>Value Constraints</w:t>
            </w:r>
          </w:p>
        </w:tc>
      </w:tr>
      <w:tr w:rsidR="005629A6" w:rsidRPr="00176D33" w14:paraId="6CCD810A" w14:textId="77777777" w:rsidTr="00887A26">
        <w:trPr>
          <w:cantSplit/>
        </w:trPr>
        <w:tc>
          <w:tcPr>
            <w:tcW w:w="1458" w:type="dxa"/>
            <w:vMerge w:val="restart"/>
          </w:tcPr>
          <w:p w14:paraId="160FC53C" w14:textId="77777777" w:rsidR="005629A6" w:rsidRPr="00176D33" w:rsidRDefault="005629A6" w:rsidP="00887A26">
            <w:pPr>
              <w:pStyle w:val="TableEntryHeader"/>
            </w:pPr>
            <w:r w:rsidRPr="00176D33">
              <w:t>Event</w:t>
            </w:r>
          </w:p>
          <w:p w14:paraId="760E560D" w14:textId="77777777" w:rsidR="005629A6" w:rsidRPr="00176D33" w:rsidRDefault="005629A6" w:rsidP="009767C2">
            <w:pPr>
              <w:pStyle w:val="TableEntry"/>
              <w:jc w:val="center"/>
              <w:rPr>
                <w:bCs/>
                <w:sz w:val="12"/>
              </w:rPr>
            </w:pPr>
            <w:r w:rsidRPr="00176D33">
              <w:rPr>
                <w:sz w:val="12"/>
              </w:rPr>
              <w:t>AuditMessage/EventIdentification</w:t>
            </w:r>
          </w:p>
        </w:tc>
        <w:tc>
          <w:tcPr>
            <w:tcW w:w="2880" w:type="dxa"/>
            <w:vAlign w:val="center"/>
          </w:tcPr>
          <w:p w14:paraId="1F0826F6" w14:textId="77777777" w:rsidR="005629A6" w:rsidRPr="00176D33" w:rsidRDefault="005629A6" w:rsidP="005629A6">
            <w:pPr>
              <w:pStyle w:val="TableEntry"/>
              <w:rPr>
                <w:szCs w:val="18"/>
              </w:rPr>
            </w:pPr>
            <w:r w:rsidRPr="00176D33">
              <w:rPr>
                <w:szCs w:val="18"/>
              </w:rPr>
              <w:t>EventID</w:t>
            </w:r>
          </w:p>
        </w:tc>
        <w:tc>
          <w:tcPr>
            <w:tcW w:w="720" w:type="dxa"/>
            <w:vAlign w:val="center"/>
          </w:tcPr>
          <w:p w14:paraId="16CB771F" w14:textId="77777777" w:rsidR="005629A6" w:rsidRPr="00176D33" w:rsidRDefault="005629A6" w:rsidP="005629A6">
            <w:pPr>
              <w:pStyle w:val="TableEntry"/>
              <w:jc w:val="center"/>
              <w:rPr>
                <w:szCs w:val="18"/>
              </w:rPr>
            </w:pPr>
            <w:r w:rsidRPr="00176D33">
              <w:rPr>
                <w:szCs w:val="18"/>
              </w:rPr>
              <w:t>M</w:t>
            </w:r>
          </w:p>
        </w:tc>
        <w:tc>
          <w:tcPr>
            <w:tcW w:w="4698" w:type="dxa"/>
            <w:vAlign w:val="center"/>
          </w:tcPr>
          <w:p w14:paraId="16A5AC3E" w14:textId="77777777" w:rsidR="005629A6" w:rsidRPr="00176D33" w:rsidRDefault="005629A6" w:rsidP="00AF35DB">
            <w:pPr>
              <w:pStyle w:val="TableEntry"/>
              <w:rPr>
                <w:szCs w:val="18"/>
              </w:rPr>
            </w:pPr>
            <w:r w:rsidRPr="00176D33">
              <w:rPr>
                <w:szCs w:val="18"/>
              </w:rPr>
              <w:t>EV(</w:t>
            </w:r>
            <w:r w:rsidR="00AF35DB" w:rsidRPr="00176D33">
              <w:rPr>
                <w:szCs w:val="18"/>
              </w:rPr>
              <w:t>110110</w:t>
            </w:r>
            <w:r w:rsidRPr="00176D33">
              <w:rPr>
                <w:szCs w:val="18"/>
              </w:rPr>
              <w:t>, DCM, “</w:t>
            </w:r>
            <w:r w:rsidR="00AF35DB" w:rsidRPr="00176D33">
              <w:rPr>
                <w:szCs w:val="18"/>
              </w:rPr>
              <w:t>Patient Record</w:t>
            </w:r>
            <w:r w:rsidRPr="00176D33">
              <w:rPr>
                <w:szCs w:val="18"/>
              </w:rPr>
              <w:t>”)</w:t>
            </w:r>
          </w:p>
        </w:tc>
      </w:tr>
      <w:tr w:rsidR="005629A6" w:rsidRPr="00176D33" w14:paraId="7EC037F3" w14:textId="77777777" w:rsidTr="00887A26">
        <w:trPr>
          <w:cantSplit/>
        </w:trPr>
        <w:tc>
          <w:tcPr>
            <w:tcW w:w="1458" w:type="dxa"/>
            <w:vMerge/>
            <w:vAlign w:val="center"/>
          </w:tcPr>
          <w:p w14:paraId="22DC5784" w14:textId="77777777" w:rsidR="005629A6" w:rsidRPr="00176D33" w:rsidRDefault="005629A6" w:rsidP="005629A6">
            <w:pPr>
              <w:pStyle w:val="TableLabel"/>
              <w:rPr>
                <w:sz w:val="16"/>
              </w:rPr>
            </w:pPr>
          </w:p>
        </w:tc>
        <w:tc>
          <w:tcPr>
            <w:tcW w:w="2880" w:type="dxa"/>
            <w:vAlign w:val="center"/>
          </w:tcPr>
          <w:p w14:paraId="7A163898" w14:textId="77777777" w:rsidR="005629A6" w:rsidRPr="00176D33" w:rsidRDefault="005629A6" w:rsidP="005629A6">
            <w:pPr>
              <w:pStyle w:val="TableEntry"/>
              <w:rPr>
                <w:szCs w:val="18"/>
              </w:rPr>
            </w:pPr>
            <w:r w:rsidRPr="00176D33">
              <w:rPr>
                <w:szCs w:val="18"/>
              </w:rPr>
              <w:t>EventActionCode</w:t>
            </w:r>
          </w:p>
        </w:tc>
        <w:tc>
          <w:tcPr>
            <w:tcW w:w="720" w:type="dxa"/>
            <w:vAlign w:val="center"/>
          </w:tcPr>
          <w:p w14:paraId="418610A9" w14:textId="77777777" w:rsidR="005629A6" w:rsidRPr="00176D33" w:rsidRDefault="005629A6" w:rsidP="005629A6">
            <w:pPr>
              <w:pStyle w:val="TableEntry"/>
              <w:jc w:val="center"/>
              <w:rPr>
                <w:szCs w:val="18"/>
              </w:rPr>
            </w:pPr>
            <w:r w:rsidRPr="00176D33">
              <w:rPr>
                <w:szCs w:val="18"/>
              </w:rPr>
              <w:t>M</w:t>
            </w:r>
          </w:p>
        </w:tc>
        <w:tc>
          <w:tcPr>
            <w:tcW w:w="4698" w:type="dxa"/>
          </w:tcPr>
          <w:p w14:paraId="4F39FD88" w14:textId="77777777" w:rsidR="005629A6" w:rsidRPr="00176D33" w:rsidRDefault="005629A6" w:rsidP="005629A6">
            <w:pPr>
              <w:pStyle w:val="TableEntry"/>
              <w:rPr>
                <w:szCs w:val="18"/>
              </w:rPr>
            </w:pPr>
            <w:r w:rsidRPr="00176D33">
              <w:rPr>
                <w:szCs w:val="18"/>
              </w:rPr>
              <w:t xml:space="preserve">“D” (Delete) </w:t>
            </w:r>
          </w:p>
        </w:tc>
      </w:tr>
      <w:tr w:rsidR="005629A6" w:rsidRPr="00176D33" w14:paraId="5608D3ED" w14:textId="77777777" w:rsidTr="00887A26">
        <w:trPr>
          <w:cantSplit/>
        </w:trPr>
        <w:tc>
          <w:tcPr>
            <w:tcW w:w="1458" w:type="dxa"/>
            <w:vMerge/>
            <w:vAlign w:val="center"/>
          </w:tcPr>
          <w:p w14:paraId="2F2F548C" w14:textId="77777777" w:rsidR="005629A6" w:rsidRPr="00176D33" w:rsidRDefault="005629A6" w:rsidP="005629A6">
            <w:pPr>
              <w:pStyle w:val="TableLabel"/>
              <w:rPr>
                <w:sz w:val="16"/>
              </w:rPr>
            </w:pPr>
          </w:p>
        </w:tc>
        <w:tc>
          <w:tcPr>
            <w:tcW w:w="2880" w:type="dxa"/>
            <w:vAlign w:val="center"/>
          </w:tcPr>
          <w:p w14:paraId="45CB4EA8" w14:textId="77777777" w:rsidR="005629A6" w:rsidRPr="00176D33" w:rsidRDefault="005629A6" w:rsidP="005629A6">
            <w:pPr>
              <w:pStyle w:val="TableEntry"/>
              <w:rPr>
                <w:i/>
                <w:iCs/>
                <w:szCs w:val="18"/>
              </w:rPr>
            </w:pPr>
            <w:r w:rsidRPr="00176D33">
              <w:rPr>
                <w:i/>
                <w:iCs/>
                <w:szCs w:val="18"/>
              </w:rPr>
              <w:t>EventDateTime</w:t>
            </w:r>
          </w:p>
        </w:tc>
        <w:tc>
          <w:tcPr>
            <w:tcW w:w="720" w:type="dxa"/>
            <w:vAlign w:val="center"/>
          </w:tcPr>
          <w:p w14:paraId="23956E08" w14:textId="77777777" w:rsidR="005629A6" w:rsidRPr="00176D33" w:rsidRDefault="00F25AE9" w:rsidP="005629A6">
            <w:pPr>
              <w:pStyle w:val="TableEntry"/>
              <w:jc w:val="center"/>
              <w:rPr>
                <w:i/>
                <w:iCs/>
                <w:szCs w:val="18"/>
              </w:rPr>
            </w:pPr>
            <w:r w:rsidRPr="00176D33">
              <w:rPr>
                <w:i/>
                <w:iCs/>
                <w:szCs w:val="18"/>
              </w:rPr>
              <w:t>U</w:t>
            </w:r>
          </w:p>
        </w:tc>
        <w:tc>
          <w:tcPr>
            <w:tcW w:w="4698" w:type="dxa"/>
            <w:vAlign w:val="center"/>
          </w:tcPr>
          <w:p w14:paraId="36AAEB12"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285F4C18" w14:textId="77777777" w:rsidTr="00887A26">
        <w:trPr>
          <w:cantSplit/>
        </w:trPr>
        <w:tc>
          <w:tcPr>
            <w:tcW w:w="1458" w:type="dxa"/>
            <w:vMerge/>
            <w:vAlign w:val="center"/>
          </w:tcPr>
          <w:p w14:paraId="2BB70264" w14:textId="77777777" w:rsidR="005629A6" w:rsidRPr="00176D33" w:rsidRDefault="005629A6" w:rsidP="005629A6">
            <w:pPr>
              <w:pStyle w:val="TableLabel"/>
              <w:rPr>
                <w:sz w:val="16"/>
              </w:rPr>
            </w:pPr>
          </w:p>
        </w:tc>
        <w:tc>
          <w:tcPr>
            <w:tcW w:w="2880" w:type="dxa"/>
            <w:vAlign w:val="center"/>
          </w:tcPr>
          <w:p w14:paraId="26E38142" w14:textId="77777777" w:rsidR="005629A6" w:rsidRPr="00176D33" w:rsidRDefault="005629A6" w:rsidP="005629A6">
            <w:pPr>
              <w:pStyle w:val="TableEntry"/>
              <w:rPr>
                <w:i/>
                <w:iCs/>
                <w:szCs w:val="18"/>
              </w:rPr>
            </w:pPr>
            <w:r w:rsidRPr="00176D33">
              <w:rPr>
                <w:i/>
                <w:iCs/>
                <w:szCs w:val="18"/>
              </w:rPr>
              <w:t>EventOutcomeIndicator</w:t>
            </w:r>
          </w:p>
        </w:tc>
        <w:tc>
          <w:tcPr>
            <w:tcW w:w="720" w:type="dxa"/>
            <w:vAlign w:val="center"/>
          </w:tcPr>
          <w:p w14:paraId="00E28D08" w14:textId="77777777" w:rsidR="005629A6" w:rsidRPr="00176D33" w:rsidRDefault="00F25AE9" w:rsidP="005629A6">
            <w:pPr>
              <w:pStyle w:val="TableEntry"/>
              <w:jc w:val="center"/>
              <w:rPr>
                <w:i/>
                <w:iCs/>
                <w:szCs w:val="18"/>
              </w:rPr>
            </w:pPr>
            <w:r w:rsidRPr="00176D33">
              <w:rPr>
                <w:i/>
                <w:iCs/>
                <w:szCs w:val="18"/>
              </w:rPr>
              <w:t>U</w:t>
            </w:r>
          </w:p>
        </w:tc>
        <w:tc>
          <w:tcPr>
            <w:tcW w:w="4698" w:type="dxa"/>
            <w:vAlign w:val="center"/>
          </w:tcPr>
          <w:p w14:paraId="0E492D66"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6763D7AD" w14:textId="77777777" w:rsidTr="00887A26">
        <w:trPr>
          <w:cantSplit/>
        </w:trPr>
        <w:tc>
          <w:tcPr>
            <w:tcW w:w="1458" w:type="dxa"/>
            <w:vMerge/>
            <w:vAlign w:val="center"/>
          </w:tcPr>
          <w:p w14:paraId="6AF6EFDF" w14:textId="77777777" w:rsidR="005629A6" w:rsidRPr="00176D33" w:rsidRDefault="005629A6" w:rsidP="005629A6">
            <w:pPr>
              <w:pStyle w:val="TableLabel"/>
              <w:rPr>
                <w:sz w:val="16"/>
              </w:rPr>
            </w:pPr>
          </w:p>
        </w:tc>
        <w:tc>
          <w:tcPr>
            <w:tcW w:w="2880" w:type="dxa"/>
            <w:vAlign w:val="center"/>
          </w:tcPr>
          <w:p w14:paraId="1E5D3A95" w14:textId="77777777" w:rsidR="005629A6" w:rsidRPr="00176D33" w:rsidRDefault="005629A6" w:rsidP="005629A6">
            <w:pPr>
              <w:pStyle w:val="TableEntry"/>
              <w:rPr>
                <w:szCs w:val="18"/>
              </w:rPr>
            </w:pPr>
            <w:r w:rsidRPr="00176D33">
              <w:rPr>
                <w:szCs w:val="18"/>
              </w:rPr>
              <w:t>EventTypeCode</w:t>
            </w:r>
          </w:p>
        </w:tc>
        <w:tc>
          <w:tcPr>
            <w:tcW w:w="720" w:type="dxa"/>
            <w:vAlign w:val="center"/>
          </w:tcPr>
          <w:p w14:paraId="799D2C09" w14:textId="77777777" w:rsidR="005629A6" w:rsidRPr="00176D33" w:rsidRDefault="005629A6" w:rsidP="005629A6">
            <w:pPr>
              <w:pStyle w:val="TableEntry"/>
              <w:jc w:val="center"/>
              <w:rPr>
                <w:szCs w:val="18"/>
              </w:rPr>
            </w:pPr>
            <w:r w:rsidRPr="00176D33">
              <w:rPr>
                <w:szCs w:val="18"/>
              </w:rPr>
              <w:t>M</w:t>
            </w:r>
          </w:p>
        </w:tc>
        <w:tc>
          <w:tcPr>
            <w:tcW w:w="4698" w:type="dxa"/>
            <w:vAlign w:val="center"/>
          </w:tcPr>
          <w:p w14:paraId="1DAF412B" w14:textId="77777777" w:rsidR="005629A6" w:rsidRPr="00176D33" w:rsidRDefault="005629A6" w:rsidP="005629A6">
            <w:pPr>
              <w:pStyle w:val="TableEntry"/>
              <w:rPr>
                <w:szCs w:val="18"/>
              </w:rPr>
            </w:pPr>
            <w:r w:rsidRPr="00176D33">
              <w:rPr>
                <w:szCs w:val="18"/>
              </w:rPr>
              <w:t>EV(“ITI-</w:t>
            </w:r>
            <w:r w:rsidR="003153BA" w:rsidRPr="00176D33">
              <w:rPr>
                <w:szCs w:val="18"/>
              </w:rPr>
              <w:t>86</w:t>
            </w:r>
            <w:r w:rsidRPr="00176D33">
              <w:rPr>
                <w:szCs w:val="18"/>
              </w:rPr>
              <w:t>”, “IHE Transactions”, “Remove Documents”)</w:t>
            </w:r>
          </w:p>
        </w:tc>
      </w:tr>
      <w:tr w:rsidR="005629A6" w:rsidRPr="00176D33"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176D33" w:rsidRDefault="005629A6" w:rsidP="005629A6">
            <w:pPr>
              <w:pStyle w:val="TableEntry"/>
            </w:pPr>
            <w:r w:rsidRPr="00176D33">
              <w:t>Source (Document Administrator) (1)</w:t>
            </w:r>
          </w:p>
        </w:tc>
      </w:tr>
      <w:tr w:rsidR="005629A6" w:rsidRPr="00176D33"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176D33" w:rsidRDefault="005629A6" w:rsidP="002C2031">
            <w:pPr>
              <w:pStyle w:val="TableEntry"/>
            </w:pPr>
            <w:r w:rsidRPr="00176D33">
              <w:t>Destination (Document Repository) (1)</w:t>
            </w:r>
          </w:p>
        </w:tc>
      </w:tr>
      <w:tr w:rsidR="005629A6" w:rsidRPr="00176D33"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176D33" w:rsidRDefault="005629A6" w:rsidP="002C2031">
            <w:pPr>
              <w:pStyle w:val="TableEntry"/>
            </w:pPr>
            <w:r w:rsidRPr="00176D33">
              <w:t>Audit Source (Document Repository) (1)</w:t>
            </w:r>
          </w:p>
        </w:tc>
      </w:tr>
      <w:tr w:rsidR="00F968A3" w:rsidRPr="00176D33"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176D33" w:rsidRDefault="00F968A3" w:rsidP="002C2031">
            <w:pPr>
              <w:pStyle w:val="TableEntry"/>
            </w:pPr>
            <w:r w:rsidRPr="00176D33">
              <w:t>Patient (0..1)</w:t>
            </w:r>
          </w:p>
        </w:tc>
      </w:tr>
      <w:tr w:rsidR="005629A6" w:rsidRPr="00176D33" w14:paraId="7F10112F" w14:textId="77777777" w:rsidTr="00887A26">
        <w:trPr>
          <w:cantSplit/>
        </w:trPr>
        <w:tc>
          <w:tcPr>
            <w:tcW w:w="9756" w:type="dxa"/>
            <w:gridSpan w:val="4"/>
          </w:tcPr>
          <w:p w14:paraId="0ECD8FBD" w14:textId="3AAA0538" w:rsidR="005629A6" w:rsidRPr="00176D33" w:rsidRDefault="005629A6" w:rsidP="005629A6">
            <w:pPr>
              <w:pStyle w:val="TableEntry"/>
              <w:rPr>
                <w:i/>
                <w:iCs/>
              </w:rPr>
            </w:pPr>
            <w:r w:rsidRPr="00176D33">
              <w:t xml:space="preserve">Document (1..n) </w:t>
            </w:r>
            <w:r w:rsidR="00F84AE2" w:rsidRPr="00176D33">
              <w:rPr>
                <w:i/>
                <w:iCs/>
              </w:rPr>
              <w:t>(see Section 3.86.5.1 for guidance on combining multiple objects into one event)</w:t>
            </w:r>
          </w:p>
        </w:tc>
      </w:tr>
    </w:tbl>
    <w:p w14:paraId="26703BE0" w14:textId="77777777" w:rsidR="005629A6" w:rsidRPr="00176D33" w:rsidRDefault="005629A6" w:rsidP="005629A6">
      <w:pPr>
        <w:pStyle w:val="BodyText"/>
      </w:pPr>
      <w:r w:rsidRPr="00176D33">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47AF8180" w14:textId="77777777" w:rsidTr="00887A26">
        <w:trPr>
          <w:cantSplit/>
        </w:trPr>
        <w:tc>
          <w:tcPr>
            <w:tcW w:w="1548" w:type="dxa"/>
            <w:vMerge w:val="restart"/>
          </w:tcPr>
          <w:p w14:paraId="3AB5C755" w14:textId="77777777" w:rsidR="005629A6" w:rsidRPr="00176D33" w:rsidRDefault="005629A6" w:rsidP="00887A26">
            <w:pPr>
              <w:pStyle w:val="TableEntryHeader"/>
            </w:pPr>
            <w:r w:rsidRPr="00176D33">
              <w:t>Source</w:t>
            </w:r>
          </w:p>
          <w:p w14:paraId="6AACE23D" w14:textId="77777777" w:rsidR="005629A6" w:rsidRPr="00176D33" w:rsidRDefault="005629A6" w:rsidP="004A1E61">
            <w:pPr>
              <w:pStyle w:val="TableEntry"/>
              <w:jc w:val="center"/>
              <w:rPr>
                <w:sz w:val="12"/>
              </w:rPr>
            </w:pPr>
            <w:r w:rsidRPr="00176D33">
              <w:rPr>
                <w:sz w:val="12"/>
              </w:rPr>
              <w:t>AuditMessage/ActiveParticipant</w:t>
            </w:r>
          </w:p>
        </w:tc>
        <w:tc>
          <w:tcPr>
            <w:tcW w:w="2790" w:type="dxa"/>
            <w:vAlign w:val="center"/>
          </w:tcPr>
          <w:p w14:paraId="0570409D" w14:textId="77777777" w:rsidR="005629A6" w:rsidRPr="00176D33" w:rsidRDefault="005629A6" w:rsidP="005629A6">
            <w:pPr>
              <w:pStyle w:val="TableEntry"/>
              <w:rPr>
                <w:szCs w:val="18"/>
              </w:rPr>
            </w:pPr>
            <w:r w:rsidRPr="00176D33">
              <w:rPr>
                <w:szCs w:val="18"/>
              </w:rPr>
              <w:t>UserID</w:t>
            </w:r>
          </w:p>
        </w:tc>
        <w:tc>
          <w:tcPr>
            <w:tcW w:w="720" w:type="dxa"/>
            <w:vAlign w:val="center"/>
          </w:tcPr>
          <w:p w14:paraId="3E6B8394" w14:textId="14F15A6C" w:rsidR="005629A6" w:rsidRPr="00176D33" w:rsidRDefault="005A08DF" w:rsidP="005629A6">
            <w:pPr>
              <w:pStyle w:val="TableEntry"/>
              <w:jc w:val="center"/>
              <w:rPr>
                <w:i/>
                <w:iCs/>
                <w:szCs w:val="18"/>
              </w:rPr>
            </w:pPr>
            <w:r w:rsidRPr="00176D33">
              <w:rPr>
                <w:i/>
                <w:iCs/>
                <w:szCs w:val="18"/>
              </w:rPr>
              <w:t>U</w:t>
            </w:r>
          </w:p>
        </w:tc>
        <w:tc>
          <w:tcPr>
            <w:tcW w:w="4878" w:type="dxa"/>
            <w:vAlign w:val="center"/>
          </w:tcPr>
          <w:p w14:paraId="3DA3959D" w14:textId="0A26AC8A" w:rsidR="005629A6" w:rsidRPr="00176D33" w:rsidRDefault="00D331CA" w:rsidP="005629A6">
            <w:pPr>
              <w:pStyle w:val="TableEntry"/>
              <w:rPr>
                <w:szCs w:val="18"/>
              </w:rPr>
            </w:pPr>
            <w:r w:rsidRPr="00176D33">
              <w:rPr>
                <w:i/>
                <w:iCs/>
                <w:szCs w:val="18"/>
              </w:rPr>
              <w:t>not specialized</w:t>
            </w:r>
          </w:p>
        </w:tc>
      </w:tr>
      <w:tr w:rsidR="00501203" w:rsidRPr="00176D33" w14:paraId="5A7862D9" w14:textId="77777777" w:rsidTr="00887A26">
        <w:trPr>
          <w:cantSplit/>
        </w:trPr>
        <w:tc>
          <w:tcPr>
            <w:tcW w:w="1548" w:type="dxa"/>
            <w:vMerge/>
            <w:textDirection w:val="btLr"/>
            <w:vAlign w:val="center"/>
          </w:tcPr>
          <w:p w14:paraId="3307E0B2" w14:textId="77777777" w:rsidR="00501203" w:rsidRPr="00176D33" w:rsidRDefault="00501203" w:rsidP="00501203">
            <w:pPr>
              <w:pStyle w:val="TableLabel"/>
              <w:rPr>
                <w:sz w:val="16"/>
              </w:rPr>
            </w:pPr>
          </w:p>
        </w:tc>
        <w:tc>
          <w:tcPr>
            <w:tcW w:w="2790" w:type="dxa"/>
            <w:vAlign w:val="center"/>
          </w:tcPr>
          <w:p w14:paraId="5043D44B" w14:textId="77777777" w:rsidR="00501203" w:rsidRPr="00176D33" w:rsidRDefault="00501203" w:rsidP="0003638A">
            <w:pPr>
              <w:pStyle w:val="TableEntry"/>
              <w:rPr>
                <w:i/>
                <w:iCs/>
              </w:rPr>
            </w:pPr>
            <w:r w:rsidRPr="00176D33">
              <w:rPr>
                <w:i/>
                <w:iCs/>
              </w:rPr>
              <w:t>AlternativeUserID</w:t>
            </w:r>
          </w:p>
        </w:tc>
        <w:tc>
          <w:tcPr>
            <w:tcW w:w="720" w:type="dxa"/>
            <w:vAlign w:val="center"/>
          </w:tcPr>
          <w:p w14:paraId="553433F6" w14:textId="77777777" w:rsidR="00501203" w:rsidRPr="00176D33" w:rsidRDefault="00501203" w:rsidP="00501203">
            <w:pPr>
              <w:pStyle w:val="TableEntry"/>
              <w:jc w:val="center"/>
              <w:rPr>
                <w:i/>
                <w:iCs/>
                <w:szCs w:val="18"/>
              </w:rPr>
            </w:pPr>
            <w:r w:rsidRPr="00176D33">
              <w:rPr>
                <w:i/>
                <w:iCs/>
                <w:szCs w:val="18"/>
              </w:rPr>
              <w:t>U</w:t>
            </w:r>
          </w:p>
        </w:tc>
        <w:tc>
          <w:tcPr>
            <w:tcW w:w="4878" w:type="dxa"/>
            <w:vAlign w:val="center"/>
          </w:tcPr>
          <w:p w14:paraId="4EBA41BA" w14:textId="77777777" w:rsidR="00501203" w:rsidRPr="00176D33" w:rsidRDefault="00501203" w:rsidP="00501203">
            <w:pPr>
              <w:pStyle w:val="TableEntry"/>
              <w:rPr>
                <w:szCs w:val="18"/>
              </w:rPr>
            </w:pPr>
            <w:r w:rsidRPr="00176D33">
              <w:rPr>
                <w:i/>
                <w:iCs/>
                <w:szCs w:val="18"/>
              </w:rPr>
              <w:t>not specialized</w:t>
            </w:r>
          </w:p>
        </w:tc>
      </w:tr>
      <w:tr w:rsidR="005629A6" w:rsidRPr="00176D33" w14:paraId="54E672AE" w14:textId="77777777" w:rsidTr="00887A26">
        <w:trPr>
          <w:cantSplit/>
        </w:trPr>
        <w:tc>
          <w:tcPr>
            <w:tcW w:w="1548" w:type="dxa"/>
            <w:vMerge/>
            <w:textDirection w:val="btLr"/>
            <w:vAlign w:val="center"/>
          </w:tcPr>
          <w:p w14:paraId="5774F659" w14:textId="77777777" w:rsidR="005629A6" w:rsidRPr="00176D33" w:rsidRDefault="005629A6" w:rsidP="005629A6">
            <w:pPr>
              <w:pStyle w:val="TableLabel"/>
              <w:rPr>
                <w:sz w:val="16"/>
              </w:rPr>
            </w:pPr>
          </w:p>
        </w:tc>
        <w:tc>
          <w:tcPr>
            <w:tcW w:w="2790" w:type="dxa"/>
            <w:vAlign w:val="center"/>
          </w:tcPr>
          <w:p w14:paraId="3D1B942A"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660FF54F"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0D42C0AD"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7AA81DEB" w14:textId="77777777" w:rsidTr="00887A26">
        <w:trPr>
          <w:cantSplit/>
        </w:trPr>
        <w:tc>
          <w:tcPr>
            <w:tcW w:w="1548" w:type="dxa"/>
            <w:vMerge/>
            <w:textDirection w:val="btLr"/>
            <w:vAlign w:val="center"/>
          </w:tcPr>
          <w:p w14:paraId="27CA6224" w14:textId="77777777" w:rsidR="005629A6" w:rsidRPr="00176D33" w:rsidRDefault="005629A6" w:rsidP="005629A6">
            <w:pPr>
              <w:pStyle w:val="TableLabel"/>
              <w:rPr>
                <w:sz w:val="16"/>
              </w:rPr>
            </w:pPr>
          </w:p>
        </w:tc>
        <w:tc>
          <w:tcPr>
            <w:tcW w:w="2790" w:type="dxa"/>
            <w:vAlign w:val="center"/>
          </w:tcPr>
          <w:p w14:paraId="1A23CC42"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6A5FB6E6" w14:textId="77777777" w:rsidR="005629A6" w:rsidRPr="00176D33" w:rsidRDefault="00F25AE9" w:rsidP="005629A6">
            <w:pPr>
              <w:pStyle w:val="TableEntry"/>
              <w:jc w:val="center"/>
              <w:rPr>
                <w:i/>
                <w:iCs/>
                <w:szCs w:val="18"/>
              </w:rPr>
            </w:pPr>
            <w:r w:rsidRPr="00176D33">
              <w:rPr>
                <w:i/>
                <w:iCs/>
                <w:szCs w:val="18"/>
              </w:rPr>
              <w:t>U</w:t>
            </w:r>
          </w:p>
        </w:tc>
        <w:tc>
          <w:tcPr>
            <w:tcW w:w="4878" w:type="dxa"/>
            <w:vAlign w:val="center"/>
          </w:tcPr>
          <w:p w14:paraId="74F874DC" w14:textId="77777777" w:rsidR="005629A6" w:rsidRPr="00176D33" w:rsidRDefault="00F25AE9" w:rsidP="005629A6">
            <w:pPr>
              <w:pStyle w:val="TableEntry"/>
              <w:rPr>
                <w:iCs/>
                <w:szCs w:val="18"/>
              </w:rPr>
            </w:pPr>
            <w:r w:rsidRPr="00176D33">
              <w:rPr>
                <w:i/>
                <w:iCs/>
                <w:szCs w:val="18"/>
              </w:rPr>
              <w:t>not specialized</w:t>
            </w:r>
          </w:p>
        </w:tc>
      </w:tr>
      <w:tr w:rsidR="005629A6" w:rsidRPr="00176D33" w14:paraId="70E8EC07" w14:textId="77777777" w:rsidTr="00887A26">
        <w:trPr>
          <w:cantSplit/>
        </w:trPr>
        <w:tc>
          <w:tcPr>
            <w:tcW w:w="1548" w:type="dxa"/>
            <w:vMerge/>
            <w:textDirection w:val="btLr"/>
            <w:vAlign w:val="center"/>
          </w:tcPr>
          <w:p w14:paraId="1E90C645" w14:textId="77777777" w:rsidR="005629A6" w:rsidRPr="00176D33" w:rsidRDefault="005629A6" w:rsidP="005629A6">
            <w:pPr>
              <w:pStyle w:val="TableLabel"/>
              <w:rPr>
                <w:sz w:val="16"/>
              </w:rPr>
            </w:pPr>
          </w:p>
        </w:tc>
        <w:tc>
          <w:tcPr>
            <w:tcW w:w="2790" w:type="dxa"/>
            <w:vAlign w:val="center"/>
          </w:tcPr>
          <w:p w14:paraId="33130F52" w14:textId="77777777" w:rsidR="005629A6" w:rsidRPr="00176D33" w:rsidRDefault="005629A6" w:rsidP="005629A6">
            <w:pPr>
              <w:pStyle w:val="TableEntry"/>
              <w:rPr>
                <w:szCs w:val="18"/>
              </w:rPr>
            </w:pPr>
            <w:r w:rsidRPr="00176D33">
              <w:rPr>
                <w:szCs w:val="18"/>
              </w:rPr>
              <w:t>RoleIDCode</w:t>
            </w:r>
          </w:p>
        </w:tc>
        <w:tc>
          <w:tcPr>
            <w:tcW w:w="720" w:type="dxa"/>
            <w:vAlign w:val="center"/>
          </w:tcPr>
          <w:p w14:paraId="7D3F96D9"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0B8B0FC7" w14:textId="77777777" w:rsidR="005629A6" w:rsidRPr="00176D33" w:rsidRDefault="005629A6" w:rsidP="005629A6">
            <w:pPr>
              <w:pStyle w:val="TableEntry"/>
              <w:rPr>
                <w:szCs w:val="18"/>
              </w:rPr>
            </w:pPr>
            <w:r w:rsidRPr="00176D33">
              <w:rPr>
                <w:szCs w:val="18"/>
              </w:rPr>
              <w:t>EV(110153, DCM, “Source”)</w:t>
            </w:r>
          </w:p>
        </w:tc>
      </w:tr>
      <w:tr w:rsidR="005629A6" w:rsidRPr="00176D33" w14:paraId="02B8814B" w14:textId="77777777" w:rsidTr="00887A26">
        <w:trPr>
          <w:cantSplit/>
        </w:trPr>
        <w:tc>
          <w:tcPr>
            <w:tcW w:w="1548" w:type="dxa"/>
            <w:vMerge/>
            <w:textDirection w:val="btLr"/>
            <w:vAlign w:val="center"/>
          </w:tcPr>
          <w:p w14:paraId="32B3C53A" w14:textId="77777777" w:rsidR="005629A6" w:rsidRPr="00176D33" w:rsidRDefault="005629A6" w:rsidP="005629A6">
            <w:pPr>
              <w:pStyle w:val="TableLabel"/>
              <w:rPr>
                <w:sz w:val="16"/>
              </w:rPr>
            </w:pPr>
          </w:p>
        </w:tc>
        <w:tc>
          <w:tcPr>
            <w:tcW w:w="2790" w:type="dxa"/>
            <w:vAlign w:val="center"/>
          </w:tcPr>
          <w:p w14:paraId="35A1FF23"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22C5BCFB"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16EFA5CE"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7CEA9DEA" w14:textId="77777777" w:rsidTr="00887A26">
        <w:trPr>
          <w:cantSplit/>
        </w:trPr>
        <w:tc>
          <w:tcPr>
            <w:tcW w:w="1548" w:type="dxa"/>
            <w:vMerge/>
            <w:textDirection w:val="btLr"/>
            <w:vAlign w:val="center"/>
          </w:tcPr>
          <w:p w14:paraId="7B44C939" w14:textId="77777777" w:rsidR="005629A6" w:rsidRPr="00176D33" w:rsidRDefault="005629A6" w:rsidP="005629A6">
            <w:pPr>
              <w:pStyle w:val="TableLabel"/>
              <w:rPr>
                <w:sz w:val="16"/>
              </w:rPr>
            </w:pPr>
          </w:p>
        </w:tc>
        <w:tc>
          <w:tcPr>
            <w:tcW w:w="2790" w:type="dxa"/>
            <w:vAlign w:val="center"/>
          </w:tcPr>
          <w:p w14:paraId="18E88BA5"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2C41EDC4"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784B5436" w14:textId="77777777" w:rsidR="005629A6" w:rsidRPr="00176D33" w:rsidRDefault="005629A6" w:rsidP="005629A6">
            <w:pPr>
              <w:pStyle w:val="TableEntry"/>
              <w:rPr>
                <w:szCs w:val="18"/>
              </w:rPr>
            </w:pPr>
            <w:r w:rsidRPr="00176D33">
              <w:rPr>
                <w:szCs w:val="18"/>
              </w:rPr>
              <w:t>The machine name or IP address.</w:t>
            </w:r>
          </w:p>
        </w:tc>
      </w:tr>
    </w:tbl>
    <w:p w14:paraId="4FB9156A" w14:textId="77777777" w:rsidR="005629A6" w:rsidRPr="00176D33"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0376B09E" w14:textId="77777777" w:rsidTr="00887A26">
        <w:trPr>
          <w:cantSplit/>
        </w:trPr>
        <w:tc>
          <w:tcPr>
            <w:tcW w:w="1548" w:type="dxa"/>
            <w:vMerge w:val="restart"/>
          </w:tcPr>
          <w:p w14:paraId="0A7763A5" w14:textId="77777777" w:rsidR="005629A6" w:rsidRPr="00176D33" w:rsidRDefault="005629A6" w:rsidP="0003638A">
            <w:pPr>
              <w:pStyle w:val="TableEntryHeader"/>
            </w:pPr>
            <w:r w:rsidRPr="00176D33">
              <w:t>Destination</w:t>
            </w:r>
          </w:p>
          <w:p w14:paraId="21366625" w14:textId="77777777" w:rsidR="005629A6" w:rsidRPr="002277ED" w:rsidRDefault="005629A6" w:rsidP="00A40079">
            <w:pPr>
              <w:pStyle w:val="TableEntry"/>
              <w:jc w:val="center"/>
            </w:pPr>
            <w:r w:rsidRPr="00A40079">
              <w:rPr>
                <w:sz w:val="12"/>
              </w:rPr>
              <w:t>AuditMessage/ActiveParticipant</w:t>
            </w:r>
          </w:p>
        </w:tc>
        <w:tc>
          <w:tcPr>
            <w:tcW w:w="2790" w:type="dxa"/>
            <w:vAlign w:val="center"/>
          </w:tcPr>
          <w:p w14:paraId="3EF94B92" w14:textId="77777777" w:rsidR="005629A6" w:rsidRPr="00176D33" w:rsidRDefault="005629A6" w:rsidP="00887A26">
            <w:pPr>
              <w:pStyle w:val="TableEntry"/>
              <w:rPr>
                <w:rFonts w:ascii="Arial" w:hAnsi="Arial"/>
                <w:sz w:val="20"/>
              </w:rPr>
            </w:pPr>
            <w:r w:rsidRPr="00176D33">
              <w:rPr>
                <w:szCs w:val="18"/>
              </w:rPr>
              <w:t>UserID</w:t>
            </w:r>
          </w:p>
        </w:tc>
        <w:tc>
          <w:tcPr>
            <w:tcW w:w="720" w:type="dxa"/>
            <w:vAlign w:val="center"/>
          </w:tcPr>
          <w:p w14:paraId="7CD4E75E"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0EBCFE5B" w14:textId="77777777" w:rsidR="005629A6" w:rsidRPr="00176D33" w:rsidRDefault="005629A6" w:rsidP="005629A6">
            <w:pPr>
              <w:pStyle w:val="TableEntry"/>
              <w:rPr>
                <w:szCs w:val="18"/>
              </w:rPr>
            </w:pPr>
            <w:r w:rsidRPr="00176D33">
              <w:rPr>
                <w:szCs w:val="18"/>
              </w:rPr>
              <w:t>SOAP endpoint URI.</w:t>
            </w:r>
          </w:p>
        </w:tc>
      </w:tr>
      <w:tr w:rsidR="002D10F9" w:rsidRPr="00176D33" w14:paraId="1491F0A8" w14:textId="77777777" w:rsidTr="00887A26">
        <w:trPr>
          <w:cantSplit/>
        </w:trPr>
        <w:tc>
          <w:tcPr>
            <w:tcW w:w="1548" w:type="dxa"/>
            <w:vMerge/>
            <w:textDirection w:val="btLr"/>
            <w:vAlign w:val="center"/>
          </w:tcPr>
          <w:p w14:paraId="7B6262C7" w14:textId="77777777" w:rsidR="002D10F9" w:rsidRPr="00176D33" w:rsidRDefault="002D10F9" w:rsidP="002D10F9">
            <w:pPr>
              <w:pStyle w:val="TableLabel"/>
              <w:rPr>
                <w:sz w:val="16"/>
              </w:rPr>
            </w:pPr>
          </w:p>
        </w:tc>
        <w:tc>
          <w:tcPr>
            <w:tcW w:w="2790" w:type="dxa"/>
            <w:vAlign w:val="center"/>
          </w:tcPr>
          <w:p w14:paraId="08747424" w14:textId="77777777" w:rsidR="002D10F9" w:rsidRPr="00176D33" w:rsidRDefault="002D10F9" w:rsidP="002D10F9">
            <w:pPr>
              <w:pStyle w:val="TableEntry"/>
              <w:rPr>
                <w:i/>
                <w:iCs/>
                <w:szCs w:val="18"/>
              </w:rPr>
            </w:pPr>
            <w:r w:rsidRPr="00176D33">
              <w:rPr>
                <w:szCs w:val="18"/>
              </w:rPr>
              <w:t>AlternativeUserID</w:t>
            </w:r>
          </w:p>
        </w:tc>
        <w:tc>
          <w:tcPr>
            <w:tcW w:w="720" w:type="dxa"/>
            <w:vAlign w:val="center"/>
          </w:tcPr>
          <w:p w14:paraId="769848B0" w14:textId="77777777" w:rsidR="002D10F9" w:rsidRPr="00176D33" w:rsidRDefault="002D10F9" w:rsidP="002D10F9">
            <w:pPr>
              <w:pStyle w:val="TableEntry"/>
              <w:jc w:val="center"/>
              <w:rPr>
                <w:szCs w:val="18"/>
              </w:rPr>
            </w:pPr>
            <w:r w:rsidRPr="00176D33">
              <w:rPr>
                <w:szCs w:val="18"/>
              </w:rPr>
              <w:t>M</w:t>
            </w:r>
          </w:p>
        </w:tc>
        <w:tc>
          <w:tcPr>
            <w:tcW w:w="4878" w:type="dxa"/>
            <w:vAlign w:val="center"/>
          </w:tcPr>
          <w:p w14:paraId="4B29904E" w14:textId="77777777" w:rsidR="002D10F9" w:rsidRPr="00176D33" w:rsidRDefault="00501203" w:rsidP="002D10F9">
            <w:pPr>
              <w:pStyle w:val="TableEntry"/>
              <w:rPr>
                <w:i/>
                <w:iCs/>
                <w:szCs w:val="18"/>
              </w:rPr>
            </w:pPr>
            <w:r w:rsidRPr="00176D33">
              <w:rPr>
                <w:szCs w:val="18"/>
              </w:rPr>
              <w:t>T</w:t>
            </w:r>
            <w:r w:rsidR="002D10F9" w:rsidRPr="00176D33">
              <w:rPr>
                <w:szCs w:val="18"/>
              </w:rPr>
              <w:t>he process ID as used within the local operating system in the local system logs.</w:t>
            </w:r>
          </w:p>
        </w:tc>
      </w:tr>
      <w:tr w:rsidR="005629A6" w:rsidRPr="00176D33" w14:paraId="140864AD" w14:textId="77777777" w:rsidTr="00887A26">
        <w:trPr>
          <w:cantSplit/>
        </w:trPr>
        <w:tc>
          <w:tcPr>
            <w:tcW w:w="1548" w:type="dxa"/>
            <w:vMerge/>
            <w:textDirection w:val="btLr"/>
            <w:vAlign w:val="center"/>
          </w:tcPr>
          <w:p w14:paraId="3DCA1B39" w14:textId="77777777" w:rsidR="005629A6" w:rsidRPr="00176D33" w:rsidRDefault="005629A6" w:rsidP="005629A6">
            <w:pPr>
              <w:pStyle w:val="TableLabel"/>
              <w:rPr>
                <w:sz w:val="16"/>
              </w:rPr>
            </w:pPr>
          </w:p>
        </w:tc>
        <w:tc>
          <w:tcPr>
            <w:tcW w:w="2790" w:type="dxa"/>
            <w:vAlign w:val="center"/>
          </w:tcPr>
          <w:p w14:paraId="0D832A69" w14:textId="77777777" w:rsidR="005629A6" w:rsidRPr="00176D33" w:rsidRDefault="005629A6" w:rsidP="005629A6">
            <w:pPr>
              <w:pStyle w:val="TableEntry"/>
              <w:rPr>
                <w:i/>
                <w:iCs/>
                <w:szCs w:val="18"/>
              </w:rPr>
            </w:pPr>
            <w:r w:rsidRPr="00176D33">
              <w:rPr>
                <w:i/>
                <w:iCs/>
                <w:szCs w:val="18"/>
              </w:rPr>
              <w:t>UserName</w:t>
            </w:r>
          </w:p>
        </w:tc>
        <w:tc>
          <w:tcPr>
            <w:tcW w:w="720" w:type="dxa"/>
            <w:vAlign w:val="center"/>
          </w:tcPr>
          <w:p w14:paraId="7BFEA34E" w14:textId="77777777" w:rsidR="005629A6" w:rsidRPr="00176D33" w:rsidRDefault="005629A6" w:rsidP="005629A6">
            <w:pPr>
              <w:pStyle w:val="TableEntry"/>
              <w:jc w:val="center"/>
              <w:rPr>
                <w:szCs w:val="18"/>
              </w:rPr>
            </w:pPr>
            <w:r w:rsidRPr="00176D33">
              <w:rPr>
                <w:i/>
                <w:iCs/>
                <w:szCs w:val="18"/>
              </w:rPr>
              <w:t>U</w:t>
            </w:r>
          </w:p>
        </w:tc>
        <w:tc>
          <w:tcPr>
            <w:tcW w:w="4878" w:type="dxa"/>
            <w:vAlign w:val="center"/>
          </w:tcPr>
          <w:p w14:paraId="72CBEB22" w14:textId="77777777" w:rsidR="005629A6" w:rsidRPr="00176D33" w:rsidRDefault="005629A6" w:rsidP="005629A6">
            <w:pPr>
              <w:pStyle w:val="TableEntry"/>
              <w:rPr>
                <w:szCs w:val="18"/>
              </w:rPr>
            </w:pPr>
            <w:r w:rsidRPr="00176D33">
              <w:rPr>
                <w:i/>
                <w:iCs/>
                <w:szCs w:val="18"/>
              </w:rPr>
              <w:t>not specialized</w:t>
            </w:r>
          </w:p>
        </w:tc>
      </w:tr>
      <w:tr w:rsidR="005629A6" w:rsidRPr="00176D33" w14:paraId="3379E66A" w14:textId="77777777" w:rsidTr="00887A26">
        <w:trPr>
          <w:cantSplit/>
        </w:trPr>
        <w:tc>
          <w:tcPr>
            <w:tcW w:w="1548" w:type="dxa"/>
            <w:vMerge/>
            <w:textDirection w:val="btLr"/>
            <w:vAlign w:val="center"/>
          </w:tcPr>
          <w:p w14:paraId="210AF4ED" w14:textId="77777777" w:rsidR="005629A6" w:rsidRPr="00176D33" w:rsidRDefault="005629A6" w:rsidP="005629A6">
            <w:pPr>
              <w:pStyle w:val="TableLabel"/>
              <w:rPr>
                <w:sz w:val="16"/>
              </w:rPr>
            </w:pPr>
          </w:p>
        </w:tc>
        <w:tc>
          <w:tcPr>
            <w:tcW w:w="2790" w:type="dxa"/>
            <w:vAlign w:val="center"/>
          </w:tcPr>
          <w:p w14:paraId="3C62E4CA" w14:textId="77777777" w:rsidR="005629A6" w:rsidRPr="00176D33" w:rsidRDefault="005629A6" w:rsidP="005629A6">
            <w:pPr>
              <w:pStyle w:val="TableEntry"/>
              <w:rPr>
                <w:i/>
                <w:iCs/>
                <w:szCs w:val="18"/>
              </w:rPr>
            </w:pPr>
            <w:r w:rsidRPr="00176D33">
              <w:rPr>
                <w:i/>
                <w:iCs/>
                <w:szCs w:val="18"/>
              </w:rPr>
              <w:t>UserIsRequestor</w:t>
            </w:r>
          </w:p>
        </w:tc>
        <w:tc>
          <w:tcPr>
            <w:tcW w:w="720" w:type="dxa"/>
            <w:vAlign w:val="center"/>
          </w:tcPr>
          <w:p w14:paraId="38EFF82B" w14:textId="77777777" w:rsidR="005629A6" w:rsidRPr="00176D33" w:rsidRDefault="005629A6" w:rsidP="005629A6">
            <w:pPr>
              <w:pStyle w:val="TableEntry"/>
              <w:jc w:val="center"/>
              <w:rPr>
                <w:iCs/>
                <w:szCs w:val="18"/>
              </w:rPr>
            </w:pPr>
            <w:r w:rsidRPr="00176D33">
              <w:rPr>
                <w:i/>
                <w:iCs/>
                <w:szCs w:val="18"/>
              </w:rPr>
              <w:t>U</w:t>
            </w:r>
          </w:p>
        </w:tc>
        <w:tc>
          <w:tcPr>
            <w:tcW w:w="4878" w:type="dxa"/>
            <w:vAlign w:val="center"/>
          </w:tcPr>
          <w:p w14:paraId="69105AD7" w14:textId="77777777" w:rsidR="005629A6" w:rsidRPr="00176D33" w:rsidRDefault="005629A6" w:rsidP="005629A6">
            <w:pPr>
              <w:pStyle w:val="TableEntry"/>
              <w:rPr>
                <w:iCs/>
                <w:szCs w:val="18"/>
              </w:rPr>
            </w:pPr>
            <w:r w:rsidRPr="00176D33">
              <w:rPr>
                <w:i/>
                <w:iCs/>
                <w:szCs w:val="18"/>
              </w:rPr>
              <w:t>not specialized</w:t>
            </w:r>
          </w:p>
        </w:tc>
      </w:tr>
      <w:tr w:rsidR="005629A6" w:rsidRPr="00176D33" w14:paraId="29384D02" w14:textId="77777777" w:rsidTr="00887A26">
        <w:trPr>
          <w:cantSplit/>
        </w:trPr>
        <w:tc>
          <w:tcPr>
            <w:tcW w:w="1548" w:type="dxa"/>
            <w:vMerge/>
            <w:textDirection w:val="btLr"/>
            <w:vAlign w:val="center"/>
          </w:tcPr>
          <w:p w14:paraId="66893118" w14:textId="77777777" w:rsidR="005629A6" w:rsidRPr="00176D33" w:rsidRDefault="005629A6" w:rsidP="005629A6">
            <w:pPr>
              <w:pStyle w:val="TableLabel"/>
              <w:rPr>
                <w:sz w:val="16"/>
              </w:rPr>
            </w:pPr>
          </w:p>
        </w:tc>
        <w:tc>
          <w:tcPr>
            <w:tcW w:w="2790" w:type="dxa"/>
            <w:vAlign w:val="center"/>
          </w:tcPr>
          <w:p w14:paraId="382D5596" w14:textId="77777777" w:rsidR="005629A6" w:rsidRPr="00176D33" w:rsidRDefault="005629A6" w:rsidP="005629A6">
            <w:pPr>
              <w:pStyle w:val="TableEntry"/>
              <w:rPr>
                <w:szCs w:val="18"/>
              </w:rPr>
            </w:pPr>
            <w:r w:rsidRPr="00176D33">
              <w:rPr>
                <w:szCs w:val="18"/>
              </w:rPr>
              <w:t>RoleIDCode</w:t>
            </w:r>
          </w:p>
        </w:tc>
        <w:tc>
          <w:tcPr>
            <w:tcW w:w="720" w:type="dxa"/>
            <w:vAlign w:val="center"/>
          </w:tcPr>
          <w:p w14:paraId="3E393C9A" w14:textId="77777777" w:rsidR="005629A6" w:rsidRPr="00176D33" w:rsidRDefault="005629A6" w:rsidP="005629A6">
            <w:pPr>
              <w:pStyle w:val="TableEntry"/>
              <w:jc w:val="center"/>
              <w:rPr>
                <w:szCs w:val="18"/>
              </w:rPr>
            </w:pPr>
            <w:r w:rsidRPr="00176D33">
              <w:rPr>
                <w:szCs w:val="18"/>
              </w:rPr>
              <w:t>M</w:t>
            </w:r>
          </w:p>
        </w:tc>
        <w:tc>
          <w:tcPr>
            <w:tcW w:w="4878" w:type="dxa"/>
            <w:vAlign w:val="center"/>
          </w:tcPr>
          <w:p w14:paraId="34D6A302" w14:textId="77777777" w:rsidR="005629A6" w:rsidRPr="00176D33" w:rsidRDefault="005629A6" w:rsidP="005629A6">
            <w:pPr>
              <w:pStyle w:val="TableEntry"/>
              <w:rPr>
                <w:szCs w:val="18"/>
              </w:rPr>
            </w:pPr>
            <w:r w:rsidRPr="00176D33">
              <w:rPr>
                <w:szCs w:val="18"/>
              </w:rPr>
              <w:t>EV(110152, DCM, “Destination”)</w:t>
            </w:r>
          </w:p>
        </w:tc>
      </w:tr>
      <w:tr w:rsidR="005629A6" w:rsidRPr="00176D33" w14:paraId="54874DEB" w14:textId="77777777" w:rsidTr="00887A26">
        <w:trPr>
          <w:cantSplit/>
        </w:trPr>
        <w:tc>
          <w:tcPr>
            <w:tcW w:w="1548" w:type="dxa"/>
            <w:vMerge/>
            <w:textDirection w:val="btLr"/>
            <w:vAlign w:val="center"/>
          </w:tcPr>
          <w:p w14:paraId="6FEF11ED" w14:textId="77777777" w:rsidR="005629A6" w:rsidRPr="00176D33" w:rsidRDefault="005629A6" w:rsidP="005629A6">
            <w:pPr>
              <w:pStyle w:val="TableLabel"/>
              <w:rPr>
                <w:sz w:val="16"/>
              </w:rPr>
            </w:pPr>
          </w:p>
        </w:tc>
        <w:tc>
          <w:tcPr>
            <w:tcW w:w="2790" w:type="dxa"/>
            <w:vAlign w:val="center"/>
          </w:tcPr>
          <w:p w14:paraId="418FA6E3" w14:textId="77777777" w:rsidR="005629A6" w:rsidRPr="00176D33" w:rsidRDefault="005629A6" w:rsidP="005629A6">
            <w:pPr>
              <w:pStyle w:val="TableEntry"/>
              <w:rPr>
                <w:iCs/>
                <w:szCs w:val="18"/>
              </w:rPr>
            </w:pPr>
            <w:r w:rsidRPr="00176D33">
              <w:rPr>
                <w:iCs/>
                <w:szCs w:val="18"/>
              </w:rPr>
              <w:t>NetworkAccessPointTypeCode</w:t>
            </w:r>
          </w:p>
        </w:tc>
        <w:tc>
          <w:tcPr>
            <w:tcW w:w="720" w:type="dxa"/>
            <w:vAlign w:val="center"/>
          </w:tcPr>
          <w:p w14:paraId="3F021A9F"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4EC41C87" w14:textId="77777777" w:rsidR="005629A6" w:rsidRPr="00176D33" w:rsidRDefault="005629A6" w:rsidP="005629A6">
            <w:pPr>
              <w:pStyle w:val="TableEntry"/>
              <w:rPr>
                <w:szCs w:val="18"/>
              </w:rPr>
            </w:pPr>
            <w:r w:rsidRPr="00176D33">
              <w:rPr>
                <w:szCs w:val="18"/>
              </w:rPr>
              <w:t>“1” for machine (DNS) name, “2” for IP address</w:t>
            </w:r>
          </w:p>
        </w:tc>
      </w:tr>
      <w:tr w:rsidR="005629A6" w:rsidRPr="00176D33" w14:paraId="23567807" w14:textId="77777777" w:rsidTr="00887A26">
        <w:trPr>
          <w:cantSplit/>
        </w:trPr>
        <w:tc>
          <w:tcPr>
            <w:tcW w:w="1548" w:type="dxa"/>
            <w:vMerge/>
            <w:textDirection w:val="btLr"/>
            <w:vAlign w:val="center"/>
          </w:tcPr>
          <w:p w14:paraId="65C51945" w14:textId="77777777" w:rsidR="005629A6" w:rsidRPr="00176D33" w:rsidRDefault="005629A6" w:rsidP="005629A6">
            <w:pPr>
              <w:pStyle w:val="TableLabel"/>
              <w:rPr>
                <w:sz w:val="16"/>
              </w:rPr>
            </w:pPr>
          </w:p>
        </w:tc>
        <w:tc>
          <w:tcPr>
            <w:tcW w:w="2790" w:type="dxa"/>
            <w:vAlign w:val="center"/>
          </w:tcPr>
          <w:p w14:paraId="5567514B" w14:textId="77777777" w:rsidR="005629A6" w:rsidRPr="00176D33" w:rsidRDefault="005629A6" w:rsidP="005629A6">
            <w:pPr>
              <w:pStyle w:val="TableEntry"/>
              <w:rPr>
                <w:iCs/>
                <w:szCs w:val="18"/>
              </w:rPr>
            </w:pPr>
            <w:r w:rsidRPr="00176D33">
              <w:rPr>
                <w:iCs/>
                <w:szCs w:val="18"/>
              </w:rPr>
              <w:t>NetworkAccessPointID</w:t>
            </w:r>
          </w:p>
        </w:tc>
        <w:tc>
          <w:tcPr>
            <w:tcW w:w="720" w:type="dxa"/>
            <w:vAlign w:val="center"/>
          </w:tcPr>
          <w:p w14:paraId="77A6934B" w14:textId="77777777" w:rsidR="005629A6" w:rsidRPr="00176D33" w:rsidRDefault="005629A6" w:rsidP="005629A6">
            <w:pPr>
              <w:pStyle w:val="TableEntry"/>
              <w:jc w:val="center"/>
              <w:rPr>
                <w:iCs/>
                <w:szCs w:val="18"/>
              </w:rPr>
            </w:pPr>
            <w:r w:rsidRPr="00176D33">
              <w:rPr>
                <w:iCs/>
                <w:szCs w:val="18"/>
              </w:rPr>
              <w:t>M</w:t>
            </w:r>
          </w:p>
        </w:tc>
        <w:tc>
          <w:tcPr>
            <w:tcW w:w="4878" w:type="dxa"/>
            <w:vAlign w:val="center"/>
          </w:tcPr>
          <w:p w14:paraId="4C6D9769" w14:textId="77777777" w:rsidR="005629A6" w:rsidRPr="00176D33" w:rsidRDefault="005629A6" w:rsidP="005629A6">
            <w:pPr>
              <w:pStyle w:val="TableEntry"/>
              <w:rPr>
                <w:szCs w:val="18"/>
              </w:rPr>
            </w:pPr>
            <w:r w:rsidRPr="00176D33">
              <w:rPr>
                <w:szCs w:val="18"/>
              </w:rPr>
              <w:t>The machine name or IP address.</w:t>
            </w:r>
          </w:p>
        </w:tc>
      </w:tr>
    </w:tbl>
    <w:p w14:paraId="47477910" w14:textId="77777777" w:rsidR="005629A6" w:rsidRPr="00176D33"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176D33" w14:paraId="56A6B4EC" w14:textId="77777777" w:rsidTr="00887A26">
        <w:trPr>
          <w:cantSplit/>
        </w:trPr>
        <w:tc>
          <w:tcPr>
            <w:tcW w:w="1525" w:type="dxa"/>
            <w:vMerge w:val="restart"/>
          </w:tcPr>
          <w:p w14:paraId="1BFC3075" w14:textId="77777777" w:rsidR="005629A6" w:rsidRPr="00176D33" w:rsidRDefault="005629A6" w:rsidP="0003638A">
            <w:pPr>
              <w:pStyle w:val="TableEntryHeader"/>
            </w:pPr>
            <w:r w:rsidRPr="00176D33">
              <w:t>Audit Source</w:t>
            </w:r>
          </w:p>
          <w:p w14:paraId="34DBC395" w14:textId="77777777" w:rsidR="005629A6" w:rsidRPr="00176D33" w:rsidRDefault="005629A6" w:rsidP="004A1E61">
            <w:pPr>
              <w:pStyle w:val="TableEntry"/>
              <w:jc w:val="center"/>
              <w:rPr>
                <w:sz w:val="12"/>
              </w:rPr>
            </w:pPr>
            <w:r w:rsidRPr="00176D33">
              <w:rPr>
                <w:sz w:val="12"/>
              </w:rPr>
              <w:t>AuditMessage/AuditSourceIdentification</w:t>
            </w:r>
          </w:p>
        </w:tc>
        <w:tc>
          <w:tcPr>
            <w:tcW w:w="2813" w:type="dxa"/>
            <w:vAlign w:val="center"/>
          </w:tcPr>
          <w:p w14:paraId="6DEB051E" w14:textId="77777777" w:rsidR="005629A6" w:rsidRPr="00176D33" w:rsidRDefault="005629A6" w:rsidP="005629A6">
            <w:pPr>
              <w:pStyle w:val="TableEntry"/>
              <w:rPr>
                <w:i/>
                <w:iCs/>
                <w:szCs w:val="18"/>
              </w:rPr>
            </w:pPr>
            <w:r w:rsidRPr="00176D33">
              <w:rPr>
                <w:i/>
                <w:iCs/>
                <w:szCs w:val="18"/>
              </w:rPr>
              <w:t>AuditSourceID</w:t>
            </w:r>
          </w:p>
        </w:tc>
        <w:tc>
          <w:tcPr>
            <w:tcW w:w="720" w:type="dxa"/>
            <w:vAlign w:val="center"/>
          </w:tcPr>
          <w:p w14:paraId="6C302F81"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0F9B5F61"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166232E6" w14:textId="77777777" w:rsidTr="00887A26">
        <w:trPr>
          <w:cantSplit/>
        </w:trPr>
        <w:tc>
          <w:tcPr>
            <w:tcW w:w="1525" w:type="dxa"/>
            <w:vMerge/>
            <w:textDirection w:val="btLr"/>
            <w:vAlign w:val="center"/>
          </w:tcPr>
          <w:p w14:paraId="5477B3C6" w14:textId="77777777" w:rsidR="005629A6" w:rsidRPr="00176D33" w:rsidRDefault="005629A6" w:rsidP="005629A6">
            <w:pPr>
              <w:pStyle w:val="TableLabel"/>
              <w:rPr>
                <w:sz w:val="16"/>
              </w:rPr>
            </w:pPr>
          </w:p>
        </w:tc>
        <w:tc>
          <w:tcPr>
            <w:tcW w:w="2813" w:type="dxa"/>
            <w:vAlign w:val="center"/>
          </w:tcPr>
          <w:p w14:paraId="0F389E4E" w14:textId="77777777" w:rsidR="005629A6" w:rsidRPr="00176D33" w:rsidRDefault="005629A6" w:rsidP="005629A6">
            <w:pPr>
              <w:pStyle w:val="TableEntry"/>
              <w:rPr>
                <w:i/>
                <w:iCs/>
                <w:szCs w:val="18"/>
              </w:rPr>
            </w:pPr>
            <w:r w:rsidRPr="00176D33">
              <w:rPr>
                <w:i/>
                <w:iCs/>
                <w:szCs w:val="18"/>
              </w:rPr>
              <w:t>AuditEnterpriseSiteID</w:t>
            </w:r>
          </w:p>
        </w:tc>
        <w:tc>
          <w:tcPr>
            <w:tcW w:w="720" w:type="dxa"/>
            <w:vAlign w:val="center"/>
          </w:tcPr>
          <w:p w14:paraId="0A1DD4FB"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35804EF7" w14:textId="77777777" w:rsidR="005629A6" w:rsidRPr="00176D33" w:rsidRDefault="005629A6" w:rsidP="005629A6">
            <w:pPr>
              <w:pStyle w:val="TableEntry"/>
              <w:rPr>
                <w:i/>
                <w:iCs/>
                <w:szCs w:val="18"/>
              </w:rPr>
            </w:pPr>
            <w:r w:rsidRPr="00176D33">
              <w:rPr>
                <w:i/>
                <w:iCs/>
                <w:szCs w:val="18"/>
              </w:rPr>
              <w:t>not specialized</w:t>
            </w:r>
          </w:p>
        </w:tc>
      </w:tr>
      <w:tr w:rsidR="005629A6" w:rsidRPr="00176D33" w14:paraId="47C89103" w14:textId="77777777" w:rsidTr="00887A26">
        <w:trPr>
          <w:cantSplit/>
        </w:trPr>
        <w:tc>
          <w:tcPr>
            <w:tcW w:w="1525" w:type="dxa"/>
            <w:vMerge/>
            <w:textDirection w:val="btLr"/>
            <w:vAlign w:val="center"/>
          </w:tcPr>
          <w:p w14:paraId="50475AE0" w14:textId="77777777" w:rsidR="005629A6" w:rsidRPr="00176D33" w:rsidRDefault="005629A6" w:rsidP="005629A6">
            <w:pPr>
              <w:pStyle w:val="TableLabel"/>
              <w:rPr>
                <w:sz w:val="16"/>
              </w:rPr>
            </w:pPr>
          </w:p>
        </w:tc>
        <w:tc>
          <w:tcPr>
            <w:tcW w:w="2813" w:type="dxa"/>
            <w:vAlign w:val="center"/>
          </w:tcPr>
          <w:p w14:paraId="5C761B7D" w14:textId="77777777" w:rsidR="005629A6" w:rsidRPr="00176D33" w:rsidRDefault="005629A6" w:rsidP="005629A6">
            <w:pPr>
              <w:pStyle w:val="TableEntry"/>
              <w:rPr>
                <w:i/>
                <w:iCs/>
                <w:szCs w:val="18"/>
              </w:rPr>
            </w:pPr>
            <w:r w:rsidRPr="00176D33">
              <w:rPr>
                <w:i/>
                <w:iCs/>
                <w:szCs w:val="18"/>
              </w:rPr>
              <w:t>AuditSourceTypeCode</w:t>
            </w:r>
          </w:p>
        </w:tc>
        <w:tc>
          <w:tcPr>
            <w:tcW w:w="720" w:type="dxa"/>
            <w:vAlign w:val="center"/>
          </w:tcPr>
          <w:p w14:paraId="3A097BA1" w14:textId="77777777" w:rsidR="005629A6" w:rsidRPr="00176D33" w:rsidRDefault="005629A6" w:rsidP="005629A6">
            <w:pPr>
              <w:pStyle w:val="TableEntry"/>
              <w:jc w:val="center"/>
              <w:rPr>
                <w:i/>
                <w:iCs/>
                <w:szCs w:val="18"/>
              </w:rPr>
            </w:pPr>
            <w:r w:rsidRPr="00176D33">
              <w:rPr>
                <w:i/>
                <w:iCs/>
                <w:szCs w:val="18"/>
              </w:rPr>
              <w:t>U</w:t>
            </w:r>
          </w:p>
        </w:tc>
        <w:tc>
          <w:tcPr>
            <w:tcW w:w="4878" w:type="dxa"/>
            <w:vAlign w:val="center"/>
          </w:tcPr>
          <w:p w14:paraId="18D89493" w14:textId="77777777" w:rsidR="005629A6" w:rsidRPr="00176D33" w:rsidRDefault="005629A6" w:rsidP="005629A6">
            <w:pPr>
              <w:pStyle w:val="TableEntry"/>
              <w:rPr>
                <w:i/>
                <w:iCs/>
                <w:szCs w:val="18"/>
              </w:rPr>
            </w:pPr>
            <w:r w:rsidRPr="00176D33">
              <w:rPr>
                <w:i/>
                <w:iCs/>
                <w:szCs w:val="18"/>
              </w:rPr>
              <w:t>not specialized</w:t>
            </w:r>
          </w:p>
        </w:tc>
      </w:tr>
    </w:tbl>
    <w:p w14:paraId="693E9196" w14:textId="01A00A25" w:rsidR="002D44B7" w:rsidRDefault="002D44B7" w:rsidP="005629A6"/>
    <w:p w14:paraId="73B1D167" w14:textId="6AA10C2A" w:rsidR="007451B9" w:rsidRDefault="007451B9" w:rsidP="005629A6"/>
    <w:p w14:paraId="3F5CA67D" w14:textId="77777777" w:rsidR="007451B9" w:rsidRPr="00176D33" w:rsidRDefault="007451B9"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176D33" w14:paraId="69A0E5E8" w14:textId="77777777" w:rsidTr="00887A26">
        <w:trPr>
          <w:cantSplit/>
        </w:trPr>
        <w:tc>
          <w:tcPr>
            <w:tcW w:w="1525" w:type="dxa"/>
            <w:vMerge w:val="restart"/>
          </w:tcPr>
          <w:p w14:paraId="055B6214" w14:textId="77777777" w:rsidR="00F968A3" w:rsidRPr="00176D33" w:rsidRDefault="00F968A3" w:rsidP="0003638A">
            <w:pPr>
              <w:pStyle w:val="TableEntryHeader"/>
            </w:pPr>
            <w:r w:rsidRPr="00176D33">
              <w:lastRenderedPageBreak/>
              <w:t>Patient</w:t>
            </w:r>
          </w:p>
          <w:p w14:paraId="1DCE4F24" w14:textId="77777777" w:rsidR="00F968A3" w:rsidRPr="00176D33" w:rsidRDefault="00F968A3" w:rsidP="0003638A">
            <w:pPr>
              <w:pStyle w:val="TableEntryHeader"/>
            </w:pPr>
            <w:r w:rsidRPr="00176D33">
              <w:t>(if</w:t>
            </w:r>
            <w:r w:rsidR="00980548" w:rsidRPr="00176D33">
              <w:t xml:space="preserve"> </w:t>
            </w:r>
            <w:r w:rsidRPr="00176D33">
              <w:t>known)</w:t>
            </w:r>
          </w:p>
          <w:p w14:paraId="0EBEE28F" w14:textId="77777777" w:rsidR="00F968A3" w:rsidRPr="00176D33" w:rsidRDefault="00F968A3" w:rsidP="009767C2">
            <w:pPr>
              <w:pStyle w:val="TableEntry"/>
              <w:jc w:val="center"/>
              <w:rPr>
                <w:sz w:val="12"/>
              </w:rPr>
            </w:pPr>
            <w:r w:rsidRPr="00176D33">
              <w:rPr>
                <w:sz w:val="12"/>
              </w:rPr>
              <w:t>AuditMessage/ParticipantObjectIdentification</w:t>
            </w:r>
          </w:p>
        </w:tc>
        <w:tc>
          <w:tcPr>
            <w:tcW w:w="2813" w:type="dxa"/>
            <w:vAlign w:val="center"/>
          </w:tcPr>
          <w:p w14:paraId="4C06508E" w14:textId="77777777" w:rsidR="00F968A3" w:rsidRPr="00176D33" w:rsidRDefault="00F968A3" w:rsidP="009767C2">
            <w:pPr>
              <w:pStyle w:val="TableEntry"/>
              <w:rPr>
                <w:szCs w:val="18"/>
              </w:rPr>
            </w:pPr>
            <w:r w:rsidRPr="00176D33">
              <w:rPr>
                <w:szCs w:val="18"/>
              </w:rPr>
              <w:t>ParticipantObjectTypeCode</w:t>
            </w:r>
          </w:p>
        </w:tc>
        <w:tc>
          <w:tcPr>
            <w:tcW w:w="720" w:type="dxa"/>
            <w:vAlign w:val="center"/>
          </w:tcPr>
          <w:p w14:paraId="294D31CD" w14:textId="77777777" w:rsidR="00F968A3" w:rsidRPr="00176D33" w:rsidRDefault="00F968A3" w:rsidP="00887A26">
            <w:pPr>
              <w:pStyle w:val="TableEntry"/>
              <w:jc w:val="center"/>
              <w:rPr>
                <w:szCs w:val="18"/>
              </w:rPr>
            </w:pPr>
            <w:r w:rsidRPr="00176D33">
              <w:rPr>
                <w:szCs w:val="18"/>
              </w:rPr>
              <w:t>M</w:t>
            </w:r>
          </w:p>
        </w:tc>
        <w:tc>
          <w:tcPr>
            <w:tcW w:w="4878" w:type="dxa"/>
            <w:vAlign w:val="center"/>
          </w:tcPr>
          <w:p w14:paraId="117C53A0" w14:textId="77777777" w:rsidR="00F968A3" w:rsidRPr="00176D33" w:rsidRDefault="00F968A3" w:rsidP="009767C2">
            <w:pPr>
              <w:pStyle w:val="TableEntry"/>
              <w:rPr>
                <w:szCs w:val="18"/>
              </w:rPr>
            </w:pPr>
            <w:r w:rsidRPr="00176D33">
              <w:rPr>
                <w:szCs w:val="18"/>
              </w:rPr>
              <w:t>“1” (Person)</w:t>
            </w:r>
          </w:p>
        </w:tc>
      </w:tr>
      <w:tr w:rsidR="00F968A3" w:rsidRPr="00176D33" w14:paraId="32543F1D" w14:textId="77777777" w:rsidTr="00887A26">
        <w:trPr>
          <w:cantSplit/>
        </w:trPr>
        <w:tc>
          <w:tcPr>
            <w:tcW w:w="1525" w:type="dxa"/>
            <w:vMerge/>
            <w:vAlign w:val="center"/>
          </w:tcPr>
          <w:p w14:paraId="5CA0EBBE" w14:textId="77777777" w:rsidR="00F968A3" w:rsidRPr="00176D33" w:rsidRDefault="00F968A3" w:rsidP="00532AE7"/>
        </w:tc>
        <w:tc>
          <w:tcPr>
            <w:tcW w:w="2813" w:type="dxa"/>
            <w:vAlign w:val="center"/>
          </w:tcPr>
          <w:p w14:paraId="2480B888" w14:textId="77777777" w:rsidR="00F968A3" w:rsidRPr="00176D33" w:rsidRDefault="00F968A3" w:rsidP="009767C2">
            <w:pPr>
              <w:pStyle w:val="TableEntry"/>
              <w:rPr>
                <w:szCs w:val="18"/>
              </w:rPr>
            </w:pPr>
            <w:r w:rsidRPr="00176D33">
              <w:rPr>
                <w:szCs w:val="18"/>
              </w:rPr>
              <w:t>ParticipantObjectTypeCodeRole</w:t>
            </w:r>
          </w:p>
        </w:tc>
        <w:tc>
          <w:tcPr>
            <w:tcW w:w="720" w:type="dxa"/>
            <w:vAlign w:val="center"/>
          </w:tcPr>
          <w:p w14:paraId="79341172" w14:textId="77777777" w:rsidR="00F968A3" w:rsidRPr="00176D33" w:rsidRDefault="00F968A3" w:rsidP="00887A26">
            <w:pPr>
              <w:pStyle w:val="TableEntry"/>
              <w:jc w:val="center"/>
              <w:rPr>
                <w:szCs w:val="18"/>
              </w:rPr>
            </w:pPr>
            <w:r w:rsidRPr="00176D33">
              <w:rPr>
                <w:szCs w:val="18"/>
              </w:rPr>
              <w:t>M</w:t>
            </w:r>
          </w:p>
        </w:tc>
        <w:tc>
          <w:tcPr>
            <w:tcW w:w="4878" w:type="dxa"/>
            <w:vAlign w:val="center"/>
          </w:tcPr>
          <w:p w14:paraId="5D8E2CA9" w14:textId="77777777" w:rsidR="00F968A3" w:rsidRPr="00176D33" w:rsidRDefault="00F968A3" w:rsidP="009767C2">
            <w:pPr>
              <w:pStyle w:val="TableEntry"/>
              <w:rPr>
                <w:szCs w:val="18"/>
              </w:rPr>
            </w:pPr>
            <w:r w:rsidRPr="00176D33">
              <w:rPr>
                <w:szCs w:val="18"/>
              </w:rPr>
              <w:t>“1” (Patient)</w:t>
            </w:r>
          </w:p>
        </w:tc>
      </w:tr>
      <w:tr w:rsidR="00F968A3" w:rsidRPr="00176D33" w14:paraId="1AFA823C" w14:textId="77777777" w:rsidTr="00887A26">
        <w:trPr>
          <w:cantSplit/>
        </w:trPr>
        <w:tc>
          <w:tcPr>
            <w:tcW w:w="1525" w:type="dxa"/>
            <w:vMerge/>
            <w:vAlign w:val="center"/>
          </w:tcPr>
          <w:p w14:paraId="65060EB4" w14:textId="77777777" w:rsidR="00F968A3" w:rsidRPr="00176D33" w:rsidRDefault="00F968A3" w:rsidP="00532AE7"/>
        </w:tc>
        <w:tc>
          <w:tcPr>
            <w:tcW w:w="2813" w:type="dxa"/>
            <w:vAlign w:val="center"/>
          </w:tcPr>
          <w:p w14:paraId="346F010F" w14:textId="77777777" w:rsidR="00F968A3" w:rsidRPr="00176D33" w:rsidRDefault="00F968A3" w:rsidP="009767C2">
            <w:pPr>
              <w:pStyle w:val="TableEntry"/>
              <w:rPr>
                <w:i/>
                <w:iCs/>
                <w:szCs w:val="18"/>
              </w:rPr>
            </w:pPr>
            <w:r w:rsidRPr="00176D33">
              <w:rPr>
                <w:i/>
                <w:iCs/>
                <w:szCs w:val="18"/>
              </w:rPr>
              <w:t>ParticipantObjectDataLifeCycle</w:t>
            </w:r>
          </w:p>
        </w:tc>
        <w:tc>
          <w:tcPr>
            <w:tcW w:w="720" w:type="dxa"/>
            <w:vAlign w:val="center"/>
          </w:tcPr>
          <w:p w14:paraId="218864FB"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0896C46F"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7A7DAE63" w14:textId="77777777" w:rsidTr="00887A26">
        <w:trPr>
          <w:cantSplit/>
        </w:trPr>
        <w:tc>
          <w:tcPr>
            <w:tcW w:w="1525" w:type="dxa"/>
            <w:vMerge/>
            <w:vAlign w:val="center"/>
          </w:tcPr>
          <w:p w14:paraId="1762FC36" w14:textId="77777777" w:rsidR="00F968A3" w:rsidRPr="00176D33" w:rsidRDefault="00F968A3" w:rsidP="00532AE7"/>
        </w:tc>
        <w:tc>
          <w:tcPr>
            <w:tcW w:w="2813" w:type="dxa"/>
            <w:vAlign w:val="center"/>
          </w:tcPr>
          <w:p w14:paraId="4B7250E0" w14:textId="77777777" w:rsidR="00F968A3" w:rsidRPr="00176D33" w:rsidRDefault="00F968A3" w:rsidP="009767C2">
            <w:pPr>
              <w:pStyle w:val="TableEntry"/>
              <w:rPr>
                <w:i/>
                <w:iCs/>
                <w:szCs w:val="18"/>
              </w:rPr>
            </w:pPr>
            <w:r w:rsidRPr="00176D33">
              <w:rPr>
                <w:i/>
                <w:iCs/>
                <w:szCs w:val="18"/>
              </w:rPr>
              <w:t>ParticipantObjectIDTypeCode</w:t>
            </w:r>
          </w:p>
        </w:tc>
        <w:tc>
          <w:tcPr>
            <w:tcW w:w="720" w:type="dxa"/>
            <w:vAlign w:val="center"/>
          </w:tcPr>
          <w:p w14:paraId="7B95701F" w14:textId="77777777" w:rsidR="00F968A3" w:rsidRPr="00176D33" w:rsidRDefault="00F25AE9" w:rsidP="00887A26">
            <w:pPr>
              <w:pStyle w:val="TableEntry"/>
              <w:jc w:val="center"/>
              <w:rPr>
                <w:i/>
                <w:iCs/>
                <w:szCs w:val="18"/>
              </w:rPr>
            </w:pPr>
            <w:r w:rsidRPr="00176D33">
              <w:rPr>
                <w:i/>
                <w:iCs/>
                <w:szCs w:val="18"/>
              </w:rPr>
              <w:t>U</w:t>
            </w:r>
          </w:p>
        </w:tc>
        <w:tc>
          <w:tcPr>
            <w:tcW w:w="4878" w:type="dxa"/>
            <w:vAlign w:val="center"/>
          </w:tcPr>
          <w:p w14:paraId="2EFB51CB"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3B0E6F98" w14:textId="77777777" w:rsidTr="00887A26">
        <w:trPr>
          <w:cantSplit/>
        </w:trPr>
        <w:tc>
          <w:tcPr>
            <w:tcW w:w="1525" w:type="dxa"/>
            <w:vMerge/>
            <w:vAlign w:val="center"/>
          </w:tcPr>
          <w:p w14:paraId="4297FD68" w14:textId="77777777" w:rsidR="00F968A3" w:rsidRPr="00176D33" w:rsidRDefault="00F968A3" w:rsidP="00532AE7"/>
        </w:tc>
        <w:tc>
          <w:tcPr>
            <w:tcW w:w="2813" w:type="dxa"/>
            <w:vAlign w:val="center"/>
          </w:tcPr>
          <w:p w14:paraId="5BE158EB" w14:textId="77777777" w:rsidR="00F968A3" w:rsidRPr="00176D33" w:rsidRDefault="00F968A3" w:rsidP="009767C2">
            <w:pPr>
              <w:pStyle w:val="TableEntry"/>
              <w:rPr>
                <w:i/>
                <w:iCs/>
                <w:szCs w:val="18"/>
              </w:rPr>
            </w:pPr>
            <w:r w:rsidRPr="00176D33">
              <w:rPr>
                <w:i/>
                <w:iCs/>
                <w:szCs w:val="18"/>
              </w:rPr>
              <w:t>ParticipantObjectSensitivity</w:t>
            </w:r>
          </w:p>
        </w:tc>
        <w:tc>
          <w:tcPr>
            <w:tcW w:w="720" w:type="dxa"/>
            <w:vAlign w:val="center"/>
          </w:tcPr>
          <w:p w14:paraId="6F1D1CEA"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4AEB2C47"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13AA8299" w14:textId="77777777" w:rsidTr="00887A26">
        <w:trPr>
          <w:cantSplit/>
        </w:trPr>
        <w:tc>
          <w:tcPr>
            <w:tcW w:w="1525" w:type="dxa"/>
            <w:vMerge/>
            <w:vAlign w:val="center"/>
          </w:tcPr>
          <w:p w14:paraId="33DBDEDB" w14:textId="77777777" w:rsidR="00F968A3" w:rsidRPr="00176D33" w:rsidRDefault="00F968A3" w:rsidP="00532AE7">
            <w:bookmarkStart w:id="390" w:name="_Toc472615287"/>
            <w:bookmarkStart w:id="391" w:name="_Toc473274930"/>
            <w:bookmarkStart w:id="392" w:name="_Toc473275282"/>
            <w:bookmarkStart w:id="393" w:name="_Toc474355723"/>
            <w:bookmarkStart w:id="394" w:name="_Toc474489111"/>
            <w:bookmarkStart w:id="395" w:name="_Toc474826706"/>
            <w:bookmarkStart w:id="396" w:name="_Toc475011802"/>
            <w:bookmarkStart w:id="397" w:name="_Toc475618918"/>
            <w:bookmarkEnd w:id="390"/>
            <w:bookmarkEnd w:id="391"/>
            <w:bookmarkEnd w:id="392"/>
            <w:bookmarkEnd w:id="393"/>
            <w:bookmarkEnd w:id="394"/>
            <w:bookmarkEnd w:id="395"/>
            <w:bookmarkEnd w:id="396"/>
            <w:bookmarkEnd w:id="397"/>
          </w:p>
        </w:tc>
        <w:tc>
          <w:tcPr>
            <w:tcW w:w="2813" w:type="dxa"/>
            <w:vAlign w:val="center"/>
          </w:tcPr>
          <w:p w14:paraId="150139B9" w14:textId="77777777" w:rsidR="00F968A3" w:rsidRPr="00176D33" w:rsidRDefault="00F968A3" w:rsidP="009767C2">
            <w:pPr>
              <w:pStyle w:val="TableEntry"/>
              <w:rPr>
                <w:szCs w:val="18"/>
              </w:rPr>
            </w:pPr>
            <w:r w:rsidRPr="00176D33">
              <w:rPr>
                <w:szCs w:val="18"/>
              </w:rPr>
              <w:t>ParticipantObjectID</w:t>
            </w:r>
          </w:p>
        </w:tc>
        <w:tc>
          <w:tcPr>
            <w:tcW w:w="720" w:type="dxa"/>
            <w:vAlign w:val="center"/>
          </w:tcPr>
          <w:p w14:paraId="6B103097" w14:textId="77777777" w:rsidR="00F968A3" w:rsidRPr="00176D33" w:rsidRDefault="00F968A3" w:rsidP="00887A26">
            <w:pPr>
              <w:pStyle w:val="TableEntry"/>
              <w:jc w:val="center"/>
              <w:rPr>
                <w:szCs w:val="18"/>
              </w:rPr>
            </w:pPr>
            <w:r w:rsidRPr="00176D33">
              <w:rPr>
                <w:szCs w:val="18"/>
              </w:rPr>
              <w:t>M</w:t>
            </w:r>
          </w:p>
        </w:tc>
        <w:tc>
          <w:tcPr>
            <w:tcW w:w="4878" w:type="dxa"/>
          </w:tcPr>
          <w:p w14:paraId="67250E82" w14:textId="77777777" w:rsidR="00F968A3" w:rsidRPr="00176D33" w:rsidRDefault="00F968A3" w:rsidP="009767C2">
            <w:pPr>
              <w:pStyle w:val="TableEntry"/>
              <w:rPr>
                <w:szCs w:val="18"/>
              </w:rPr>
            </w:pPr>
            <w:r w:rsidRPr="00176D33">
              <w:rPr>
                <w:szCs w:val="18"/>
              </w:rPr>
              <w:t xml:space="preserve">The patient ID in HL7 CX format. </w:t>
            </w:r>
          </w:p>
        </w:tc>
      </w:tr>
      <w:tr w:rsidR="00F968A3" w:rsidRPr="00176D33" w14:paraId="1CBDA071" w14:textId="77777777" w:rsidTr="00887A26">
        <w:trPr>
          <w:cantSplit/>
        </w:trPr>
        <w:tc>
          <w:tcPr>
            <w:tcW w:w="1525" w:type="dxa"/>
            <w:vMerge/>
            <w:vAlign w:val="center"/>
          </w:tcPr>
          <w:p w14:paraId="0F60D43E" w14:textId="77777777" w:rsidR="00F968A3" w:rsidRPr="00176D33" w:rsidRDefault="00F968A3" w:rsidP="00532AE7"/>
        </w:tc>
        <w:tc>
          <w:tcPr>
            <w:tcW w:w="2813" w:type="dxa"/>
            <w:vAlign w:val="center"/>
          </w:tcPr>
          <w:p w14:paraId="10BB0BE5" w14:textId="77777777" w:rsidR="00F968A3" w:rsidRPr="00176D33" w:rsidRDefault="00F968A3" w:rsidP="009767C2">
            <w:pPr>
              <w:pStyle w:val="TableEntry"/>
              <w:rPr>
                <w:i/>
                <w:iCs/>
                <w:szCs w:val="18"/>
              </w:rPr>
            </w:pPr>
            <w:r w:rsidRPr="00176D33">
              <w:rPr>
                <w:i/>
                <w:iCs/>
                <w:szCs w:val="18"/>
              </w:rPr>
              <w:t>ParticipantObjectName</w:t>
            </w:r>
          </w:p>
        </w:tc>
        <w:tc>
          <w:tcPr>
            <w:tcW w:w="720" w:type="dxa"/>
            <w:vAlign w:val="center"/>
          </w:tcPr>
          <w:p w14:paraId="72C3FA99"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6371B871"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47A3C6A5" w14:textId="77777777" w:rsidTr="00887A26">
        <w:trPr>
          <w:cantSplit/>
        </w:trPr>
        <w:tc>
          <w:tcPr>
            <w:tcW w:w="1525" w:type="dxa"/>
            <w:vMerge/>
            <w:vAlign w:val="center"/>
          </w:tcPr>
          <w:p w14:paraId="31C0DD47" w14:textId="77777777" w:rsidR="00F968A3" w:rsidRPr="00176D33" w:rsidRDefault="00F968A3" w:rsidP="00532AE7">
            <w:bookmarkStart w:id="398" w:name="_Toc472615288"/>
            <w:bookmarkStart w:id="399" w:name="_Toc473274931"/>
            <w:bookmarkStart w:id="400" w:name="_Toc473275283"/>
            <w:bookmarkStart w:id="401" w:name="_Toc474355724"/>
            <w:bookmarkStart w:id="402" w:name="_Toc474489112"/>
            <w:bookmarkStart w:id="403" w:name="_Toc474826707"/>
            <w:bookmarkStart w:id="404" w:name="_Toc475011803"/>
            <w:bookmarkStart w:id="405" w:name="_Toc475618919"/>
            <w:bookmarkEnd w:id="398"/>
            <w:bookmarkEnd w:id="399"/>
            <w:bookmarkEnd w:id="400"/>
            <w:bookmarkEnd w:id="401"/>
            <w:bookmarkEnd w:id="402"/>
            <w:bookmarkEnd w:id="403"/>
            <w:bookmarkEnd w:id="404"/>
            <w:bookmarkEnd w:id="405"/>
          </w:p>
        </w:tc>
        <w:tc>
          <w:tcPr>
            <w:tcW w:w="2813" w:type="dxa"/>
            <w:vAlign w:val="center"/>
          </w:tcPr>
          <w:p w14:paraId="4EF5B88B" w14:textId="77777777" w:rsidR="00F968A3" w:rsidRPr="00176D33" w:rsidRDefault="00F968A3" w:rsidP="009767C2">
            <w:pPr>
              <w:pStyle w:val="TableEntry"/>
              <w:rPr>
                <w:i/>
                <w:iCs/>
                <w:szCs w:val="18"/>
              </w:rPr>
            </w:pPr>
            <w:r w:rsidRPr="00176D33">
              <w:rPr>
                <w:i/>
                <w:iCs/>
                <w:szCs w:val="18"/>
              </w:rPr>
              <w:t>ParticipantObjectQuery</w:t>
            </w:r>
          </w:p>
        </w:tc>
        <w:tc>
          <w:tcPr>
            <w:tcW w:w="720" w:type="dxa"/>
            <w:vAlign w:val="center"/>
          </w:tcPr>
          <w:p w14:paraId="43B59ED6"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299B58A0" w14:textId="77777777" w:rsidR="00F968A3" w:rsidRPr="00176D33" w:rsidRDefault="00F968A3" w:rsidP="009767C2">
            <w:pPr>
              <w:pStyle w:val="TableEntry"/>
              <w:rPr>
                <w:i/>
                <w:iCs/>
                <w:szCs w:val="18"/>
              </w:rPr>
            </w:pPr>
            <w:r w:rsidRPr="00176D33">
              <w:rPr>
                <w:i/>
                <w:iCs/>
                <w:szCs w:val="18"/>
              </w:rPr>
              <w:t>not specialized</w:t>
            </w:r>
          </w:p>
        </w:tc>
      </w:tr>
      <w:tr w:rsidR="00F968A3" w:rsidRPr="00176D33" w14:paraId="1ADE520B" w14:textId="77777777" w:rsidTr="00887A26">
        <w:trPr>
          <w:cantSplit/>
        </w:trPr>
        <w:tc>
          <w:tcPr>
            <w:tcW w:w="1525" w:type="dxa"/>
            <w:vMerge/>
            <w:vAlign w:val="center"/>
          </w:tcPr>
          <w:p w14:paraId="71087D95" w14:textId="77777777" w:rsidR="00F968A3" w:rsidRPr="00176D33" w:rsidRDefault="00F968A3" w:rsidP="00532AE7"/>
        </w:tc>
        <w:tc>
          <w:tcPr>
            <w:tcW w:w="2813" w:type="dxa"/>
            <w:vAlign w:val="center"/>
          </w:tcPr>
          <w:p w14:paraId="6DC6AE91" w14:textId="77777777" w:rsidR="00F968A3" w:rsidRPr="00176D33" w:rsidRDefault="00F968A3" w:rsidP="009767C2">
            <w:pPr>
              <w:pStyle w:val="TableEntry"/>
              <w:rPr>
                <w:i/>
                <w:iCs/>
                <w:szCs w:val="18"/>
              </w:rPr>
            </w:pPr>
            <w:r w:rsidRPr="00176D33">
              <w:rPr>
                <w:i/>
                <w:iCs/>
                <w:szCs w:val="18"/>
              </w:rPr>
              <w:t>ParticipantObjectDetail</w:t>
            </w:r>
          </w:p>
        </w:tc>
        <w:tc>
          <w:tcPr>
            <w:tcW w:w="720" w:type="dxa"/>
            <w:vAlign w:val="center"/>
          </w:tcPr>
          <w:p w14:paraId="7A23F12D" w14:textId="77777777" w:rsidR="00F968A3" w:rsidRPr="00176D33" w:rsidRDefault="00F968A3" w:rsidP="00887A26">
            <w:pPr>
              <w:pStyle w:val="TableEntry"/>
              <w:jc w:val="center"/>
              <w:rPr>
                <w:i/>
                <w:iCs/>
                <w:szCs w:val="18"/>
              </w:rPr>
            </w:pPr>
            <w:r w:rsidRPr="00176D33">
              <w:rPr>
                <w:i/>
                <w:iCs/>
                <w:szCs w:val="18"/>
              </w:rPr>
              <w:t>U</w:t>
            </w:r>
          </w:p>
        </w:tc>
        <w:tc>
          <w:tcPr>
            <w:tcW w:w="4878" w:type="dxa"/>
            <w:vAlign w:val="center"/>
          </w:tcPr>
          <w:p w14:paraId="4FE838F8" w14:textId="77777777" w:rsidR="00F968A3" w:rsidRPr="00176D33" w:rsidRDefault="00F968A3" w:rsidP="009767C2">
            <w:pPr>
              <w:pStyle w:val="TableEntry"/>
              <w:rPr>
                <w:i/>
                <w:iCs/>
                <w:szCs w:val="18"/>
              </w:rPr>
            </w:pPr>
            <w:r w:rsidRPr="00176D33">
              <w:rPr>
                <w:i/>
                <w:iCs/>
                <w:szCs w:val="18"/>
              </w:rPr>
              <w:t>not specialized</w:t>
            </w:r>
          </w:p>
        </w:tc>
      </w:tr>
    </w:tbl>
    <w:p w14:paraId="5DFE4291" w14:textId="77777777" w:rsidR="00F968A3" w:rsidRPr="00176D33"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176D33" w14:paraId="36FD0EE7" w14:textId="77777777" w:rsidTr="00887A26">
        <w:trPr>
          <w:cantSplit/>
        </w:trPr>
        <w:tc>
          <w:tcPr>
            <w:tcW w:w="1548" w:type="dxa"/>
            <w:vMerge w:val="restart"/>
          </w:tcPr>
          <w:p w14:paraId="7E4C94F5" w14:textId="77777777" w:rsidR="005629A6" w:rsidRPr="00176D33" w:rsidRDefault="005629A6" w:rsidP="0003638A">
            <w:pPr>
              <w:pStyle w:val="TableEntryHeader"/>
            </w:pPr>
            <w:r w:rsidRPr="00176D33">
              <w:t>Document</w:t>
            </w:r>
          </w:p>
          <w:p w14:paraId="5AFB6480" w14:textId="77777777" w:rsidR="005629A6" w:rsidRPr="00176D33" w:rsidRDefault="005629A6" w:rsidP="001956F5">
            <w:pPr>
              <w:pStyle w:val="TableEntry"/>
              <w:jc w:val="center"/>
              <w:rPr>
                <w:sz w:val="12"/>
              </w:rPr>
            </w:pPr>
            <w:r w:rsidRPr="00176D33">
              <w:rPr>
                <w:sz w:val="12"/>
              </w:rPr>
              <w:t>AuditMessage/ParticipantObjectIdentification</w:t>
            </w:r>
          </w:p>
        </w:tc>
        <w:tc>
          <w:tcPr>
            <w:tcW w:w="2790" w:type="dxa"/>
            <w:vAlign w:val="center"/>
          </w:tcPr>
          <w:p w14:paraId="794B791C" w14:textId="77777777" w:rsidR="005629A6" w:rsidRPr="00176D33" w:rsidRDefault="005629A6" w:rsidP="001956F5">
            <w:pPr>
              <w:pStyle w:val="TableEntry"/>
              <w:rPr>
                <w:szCs w:val="18"/>
              </w:rPr>
            </w:pPr>
            <w:r w:rsidRPr="00176D33">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176D33" w:rsidRDefault="005629A6" w:rsidP="00887A26">
            <w:pPr>
              <w:pStyle w:val="TableEntry"/>
              <w:jc w:val="center"/>
              <w:rPr>
                <w:szCs w:val="18"/>
              </w:rPr>
            </w:pPr>
            <w:r w:rsidRPr="00176D33">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176D33" w:rsidRDefault="005629A6" w:rsidP="001956F5">
            <w:pPr>
              <w:pStyle w:val="TableEntry"/>
              <w:rPr>
                <w:szCs w:val="18"/>
              </w:rPr>
            </w:pPr>
            <w:r w:rsidRPr="00176D33">
              <w:rPr>
                <w:szCs w:val="18"/>
              </w:rPr>
              <w:t>“2” (System object)</w:t>
            </w:r>
          </w:p>
        </w:tc>
      </w:tr>
      <w:tr w:rsidR="005629A6" w:rsidRPr="00176D33" w14:paraId="711D51AF" w14:textId="77777777" w:rsidTr="00887A26">
        <w:trPr>
          <w:cantSplit/>
        </w:trPr>
        <w:tc>
          <w:tcPr>
            <w:tcW w:w="1548" w:type="dxa"/>
            <w:vMerge/>
            <w:vAlign w:val="center"/>
          </w:tcPr>
          <w:p w14:paraId="25319434" w14:textId="77777777" w:rsidR="005629A6" w:rsidRPr="00176D33" w:rsidRDefault="005629A6" w:rsidP="00532AE7"/>
        </w:tc>
        <w:tc>
          <w:tcPr>
            <w:tcW w:w="2790" w:type="dxa"/>
            <w:vAlign w:val="center"/>
          </w:tcPr>
          <w:p w14:paraId="7A0F5206" w14:textId="77777777" w:rsidR="005629A6" w:rsidRPr="00176D33" w:rsidRDefault="005629A6" w:rsidP="001956F5">
            <w:pPr>
              <w:pStyle w:val="TableEntry"/>
              <w:rPr>
                <w:szCs w:val="18"/>
              </w:rPr>
            </w:pPr>
            <w:r w:rsidRPr="00176D33">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176D33" w:rsidRDefault="005629A6" w:rsidP="00887A26">
            <w:pPr>
              <w:pStyle w:val="TableEntry"/>
              <w:jc w:val="center"/>
              <w:rPr>
                <w:szCs w:val="18"/>
              </w:rPr>
            </w:pPr>
            <w:r w:rsidRPr="00176D33">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176D33" w:rsidRDefault="005629A6" w:rsidP="001956F5">
            <w:pPr>
              <w:pStyle w:val="TableEntry"/>
              <w:rPr>
                <w:szCs w:val="18"/>
              </w:rPr>
            </w:pPr>
            <w:r w:rsidRPr="00176D33">
              <w:rPr>
                <w:szCs w:val="18"/>
              </w:rPr>
              <w:t>“3” (Report)</w:t>
            </w:r>
          </w:p>
        </w:tc>
      </w:tr>
      <w:tr w:rsidR="001F15D0" w:rsidRPr="00176D33" w14:paraId="68897DA5" w14:textId="77777777" w:rsidTr="00887A26">
        <w:trPr>
          <w:cantSplit/>
        </w:trPr>
        <w:tc>
          <w:tcPr>
            <w:tcW w:w="1548" w:type="dxa"/>
            <w:vMerge/>
            <w:vAlign w:val="center"/>
          </w:tcPr>
          <w:p w14:paraId="0CD38D74" w14:textId="77777777" w:rsidR="001F15D0" w:rsidRPr="00176D33" w:rsidRDefault="001F15D0" w:rsidP="001F15D0"/>
        </w:tc>
        <w:tc>
          <w:tcPr>
            <w:tcW w:w="2790" w:type="dxa"/>
            <w:vAlign w:val="center"/>
          </w:tcPr>
          <w:p w14:paraId="2AE65DC1" w14:textId="77777777" w:rsidR="001F15D0" w:rsidRPr="00176D33" w:rsidRDefault="001F15D0" w:rsidP="0003638A">
            <w:pPr>
              <w:pStyle w:val="TableEntry"/>
              <w:rPr>
                <w:i/>
                <w:iCs/>
              </w:rPr>
            </w:pPr>
            <w:r w:rsidRPr="00176D33">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4E052D91" w:rsidR="001F15D0" w:rsidRPr="00176D33" w:rsidRDefault="0004039F" w:rsidP="0003638A">
            <w:pPr>
              <w:pStyle w:val="TableEntry"/>
              <w:jc w:val="center"/>
              <w:rPr>
                <w:i/>
                <w:iCs/>
              </w:rPr>
            </w:pPr>
            <w:r w:rsidRPr="00176D33">
              <w:rPr>
                <w:i/>
                <w:iCs/>
              </w:rPr>
              <w:t>U</w:t>
            </w:r>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176D33" w:rsidRDefault="001F15D0" w:rsidP="0003638A">
            <w:pPr>
              <w:pStyle w:val="TableEntry"/>
              <w:rPr>
                <w:i/>
                <w:iCs/>
              </w:rPr>
            </w:pPr>
            <w:r w:rsidRPr="00176D33">
              <w:rPr>
                <w:i/>
                <w:iCs/>
              </w:rPr>
              <w:t>not specialized</w:t>
            </w:r>
          </w:p>
        </w:tc>
      </w:tr>
      <w:tr w:rsidR="005629A6" w:rsidRPr="00176D33" w14:paraId="6B72D8F3" w14:textId="77777777" w:rsidTr="00887A26">
        <w:trPr>
          <w:cantSplit/>
        </w:trPr>
        <w:tc>
          <w:tcPr>
            <w:tcW w:w="1548" w:type="dxa"/>
            <w:vMerge/>
            <w:vAlign w:val="center"/>
          </w:tcPr>
          <w:p w14:paraId="7DA60039" w14:textId="77777777" w:rsidR="005629A6" w:rsidRPr="00176D33" w:rsidRDefault="005629A6" w:rsidP="00532AE7"/>
        </w:tc>
        <w:tc>
          <w:tcPr>
            <w:tcW w:w="2790" w:type="dxa"/>
            <w:vAlign w:val="center"/>
          </w:tcPr>
          <w:p w14:paraId="64639061" w14:textId="77777777" w:rsidR="005629A6" w:rsidRPr="00176D33" w:rsidRDefault="005629A6" w:rsidP="001956F5">
            <w:pPr>
              <w:pStyle w:val="TableEntry"/>
              <w:rPr>
                <w:i/>
                <w:iCs/>
                <w:szCs w:val="18"/>
              </w:rPr>
            </w:pPr>
            <w:r w:rsidRPr="00176D33">
              <w:rPr>
                <w:i/>
                <w:iCs/>
                <w:szCs w:val="18"/>
              </w:rPr>
              <w:t>ParticipantObjectIDTypeCode</w:t>
            </w:r>
          </w:p>
        </w:tc>
        <w:tc>
          <w:tcPr>
            <w:tcW w:w="720" w:type="dxa"/>
            <w:vAlign w:val="center"/>
          </w:tcPr>
          <w:p w14:paraId="5AA6B4E0" w14:textId="77777777" w:rsidR="005629A6" w:rsidRPr="00176D33" w:rsidRDefault="00F25AE9" w:rsidP="00887A26">
            <w:pPr>
              <w:pStyle w:val="TableEntry"/>
              <w:jc w:val="center"/>
              <w:rPr>
                <w:i/>
                <w:iCs/>
                <w:szCs w:val="18"/>
              </w:rPr>
            </w:pPr>
            <w:r w:rsidRPr="00176D33">
              <w:rPr>
                <w:i/>
                <w:iCs/>
                <w:szCs w:val="18"/>
              </w:rPr>
              <w:t>U</w:t>
            </w:r>
          </w:p>
        </w:tc>
        <w:tc>
          <w:tcPr>
            <w:tcW w:w="4878" w:type="dxa"/>
            <w:vAlign w:val="center"/>
          </w:tcPr>
          <w:p w14:paraId="4875D4D5"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02584034" w14:textId="77777777" w:rsidTr="00887A26">
        <w:trPr>
          <w:cantSplit/>
        </w:trPr>
        <w:tc>
          <w:tcPr>
            <w:tcW w:w="1548" w:type="dxa"/>
            <w:vMerge/>
            <w:vAlign w:val="center"/>
          </w:tcPr>
          <w:p w14:paraId="2FF9DFDC" w14:textId="77777777" w:rsidR="005629A6" w:rsidRPr="00176D33" w:rsidRDefault="005629A6" w:rsidP="00532AE7"/>
        </w:tc>
        <w:tc>
          <w:tcPr>
            <w:tcW w:w="2790" w:type="dxa"/>
            <w:vAlign w:val="center"/>
          </w:tcPr>
          <w:p w14:paraId="200DBEE2" w14:textId="77777777" w:rsidR="005629A6" w:rsidRPr="00176D33" w:rsidRDefault="005629A6" w:rsidP="001956F5">
            <w:pPr>
              <w:pStyle w:val="TableEntry"/>
              <w:rPr>
                <w:i/>
                <w:iCs/>
                <w:szCs w:val="18"/>
              </w:rPr>
            </w:pPr>
            <w:r w:rsidRPr="00176D33">
              <w:rPr>
                <w:i/>
                <w:iCs/>
                <w:szCs w:val="18"/>
              </w:rPr>
              <w:t>ParticipantObjectSensitivity</w:t>
            </w:r>
          </w:p>
        </w:tc>
        <w:tc>
          <w:tcPr>
            <w:tcW w:w="720" w:type="dxa"/>
            <w:vAlign w:val="center"/>
          </w:tcPr>
          <w:p w14:paraId="4A60B446" w14:textId="77777777" w:rsidR="005629A6" w:rsidRPr="00176D33" w:rsidRDefault="005629A6" w:rsidP="00887A26">
            <w:pPr>
              <w:pStyle w:val="TableEntry"/>
              <w:jc w:val="center"/>
              <w:rPr>
                <w:i/>
                <w:iCs/>
                <w:szCs w:val="18"/>
              </w:rPr>
            </w:pPr>
            <w:r w:rsidRPr="00176D33">
              <w:rPr>
                <w:i/>
                <w:iCs/>
                <w:szCs w:val="18"/>
              </w:rPr>
              <w:t>U</w:t>
            </w:r>
          </w:p>
        </w:tc>
        <w:tc>
          <w:tcPr>
            <w:tcW w:w="4878" w:type="dxa"/>
            <w:vAlign w:val="center"/>
          </w:tcPr>
          <w:p w14:paraId="7AF0C8E7"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4B87FA87" w14:textId="77777777" w:rsidTr="00887A26">
        <w:trPr>
          <w:cantSplit/>
        </w:trPr>
        <w:tc>
          <w:tcPr>
            <w:tcW w:w="1548" w:type="dxa"/>
            <w:vMerge/>
            <w:vAlign w:val="center"/>
          </w:tcPr>
          <w:p w14:paraId="0EA3CF27" w14:textId="77777777" w:rsidR="005629A6" w:rsidRPr="00176D33" w:rsidRDefault="005629A6" w:rsidP="00532AE7">
            <w:bookmarkStart w:id="406" w:name="_Toc469751619"/>
            <w:bookmarkStart w:id="407" w:name="_Toc470803185"/>
            <w:bookmarkStart w:id="408" w:name="_Toc472284586"/>
            <w:bookmarkStart w:id="409" w:name="_Toc472288529"/>
            <w:bookmarkStart w:id="410" w:name="_Toc472377824"/>
            <w:bookmarkStart w:id="411" w:name="_Toc472615289"/>
            <w:bookmarkStart w:id="412" w:name="_Toc473274932"/>
            <w:bookmarkStart w:id="413" w:name="_Toc473275284"/>
            <w:bookmarkStart w:id="414" w:name="_Toc474355725"/>
            <w:bookmarkStart w:id="415" w:name="_Toc474489113"/>
            <w:bookmarkStart w:id="416" w:name="_Toc474826708"/>
            <w:bookmarkStart w:id="417" w:name="_Toc475011804"/>
            <w:bookmarkStart w:id="418" w:name="_Toc475618920"/>
            <w:bookmarkEnd w:id="406"/>
            <w:bookmarkEnd w:id="407"/>
            <w:bookmarkEnd w:id="408"/>
            <w:bookmarkEnd w:id="409"/>
            <w:bookmarkEnd w:id="410"/>
            <w:bookmarkEnd w:id="411"/>
            <w:bookmarkEnd w:id="412"/>
            <w:bookmarkEnd w:id="413"/>
            <w:bookmarkEnd w:id="414"/>
            <w:bookmarkEnd w:id="415"/>
            <w:bookmarkEnd w:id="416"/>
            <w:bookmarkEnd w:id="417"/>
            <w:bookmarkEnd w:id="418"/>
          </w:p>
        </w:tc>
        <w:tc>
          <w:tcPr>
            <w:tcW w:w="2790" w:type="dxa"/>
            <w:vAlign w:val="center"/>
          </w:tcPr>
          <w:p w14:paraId="3D4ED0DB" w14:textId="77777777" w:rsidR="005629A6" w:rsidRPr="00176D33" w:rsidRDefault="005629A6" w:rsidP="001956F5">
            <w:pPr>
              <w:pStyle w:val="TableEntry"/>
              <w:rPr>
                <w:szCs w:val="18"/>
              </w:rPr>
            </w:pPr>
            <w:r w:rsidRPr="00176D33">
              <w:rPr>
                <w:szCs w:val="18"/>
              </w:rPr>
              <w:t>ParticipantObjectID</w:t>
            </w:r>
          </w:p>
        </w:tc>
        <w:tc>
          <w:tcPr>
            <w:tcW w:w="720" w:type="dxa"/>
            <w:vAlign w:val="center"/>
          </w:tcPr>
          <w:p w14:paraId="13AF2931" w14:textId="77777777" w:rsidR="005629A6" w:rsidRPr="00176D33" w:rsidRDefault="005629A6" w:rsidP="00887A26">
            <w:pPr>
              <w:pStyle w:val="TableEntry"/>
              <w:jc w:val="center"/>
              <w:rPr>
                <w:szCs w:val="18"/>
              </w:rPr>
            </w:pPr>
            <w:r w:rsidRPr="00176D33">
              <w:rPr>
                <w:szCs w:val="18"/>
              </w:rPr>
              <w:t>M</w:t>
            </w:r>
          </w:p>
        </w:tc>
        <w:tc>
          <w:tcPr>
            <w:tcW w:w="4878" w:type="dxa"/>
          </w:tcPr>
          <w:p w14:paraId="41CC0927" w14:textId="77777777" w:rsidR="005629A6" w:rsidRPr="00176D33" w:rsidRDefault="00E4453E" w:rsidP="001956F5">
            <w:pPr>
              <w:pStyle w:val="TableEntry"/>
              <w:rPr>
                <w:szCs w:val="18"/>
              </w:rPr>
            </w:pPr>
            <w:r w:rsidRPr="00176D33">
              <w:rPr>
                <w:szCs w:val="18"/>
              </w:rPr>
              <w:t>The value of the XDSDocumentEntry.uniqueId.</w:t>
            </w:r>
          </w:p>
        </w:tc>
      </w:tr>
      <w:tr w:rsidR="005629A6" w:rsidRPr="00176D33" w14:paraId="53C36275" w14:textId="77777777" w:rsidTr="00887A26">
        <w:trPr>
          <w:cantSplit/>
        </w:trPr>
        <w:tc>
          <w:tcPr>
            <w:tcW w:w="1548" w:type="dxa"/>
            <w:vMerge/>
            <w:vAlign w:val="center"/>
          </w:tcPr>
          <w:p w14:paraId="3AA2F352" w14:textId="77777777" w:rsidR="005629A6" w:rsidRPr="00176D33" w:rsidRDefault="005629A6" w:rsidP="00532AE7"/>
        </w:tc>
        <w:tc>
          <w:tcPr>
            <w:tcW w:w="2790" w:type="dxa"/>
            <w:vAlign w:val="center"/>
          </w:tcPr>
          <w:p w14:paraId="185D684F" w14:textId="77777777" w:rsidR="005629A6" w:rsidRPr="00176D33" w:rsidRDefault="005629A6" w:rsidP="001956F5">
            <w:pPr>
              <w:pStyle w:val="TableEntry"/>
              <w:rPr>
                <w:i/>
                <w:iCs/>
                <w:szCs w:val="18"/>
              </w:rPr>
            </w:pPr>
            <w:r w:rsidRPr="00176D33">
              <w:rPr>
                <w:i/>
                <w:iCs/>
                <w:szCs w:val="18"/>
              </w:rPr>
              <w:t>ParticipantObjectName</w:t>
            </w:r>
          </w:p>
        </w:tc>
        <w:tc>
          <w:tcPr>
            <w:tcW w:w="720" w:type="dxa"/>
            <w:vAlign w:val="center"/>
          </w:tcPr>
          <w:p w14:paraId="5277582B" w14:textId="77777777" w:rsidR="005629A6" w:rsidRPr="00176D33" w:rsidRDefault="00F25AE9" w:rsidP="00887A26">
            <w:pPr>
              <w:pStyle w:val="TableEntry"/>
              <w:jc w:val="center"/>
              <w:rPr>
                <w:i/>
                <w:iCs/>
                <w:szCs w:val="18"/>
              </w:rPr>
            </w:pPr>
            <w:r w:rsidRPr="00176D33">
              <w:rPr>
                <w:i/>
                <w:iCs/>
                <w:szCs w:val="18"/>
              </w:rPr>
              <w:t>U</w:t>
            </w:r>
          </w:p>
        </w:tc>
        <w:tc>
          <w:tcPr>
            <w:tcW w:w="4878" w:type="dxa"/>
            <w:vAlign w:val="center"/>
          </w:tcPr>
          <w:p w14:paraId="477E4FAC"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307BD7F2" w14:textId="77777777" w:rsidTr="00887A26">
        <w:trPr>
          <w:cantSplit/>
        </w:trPr>
        <w:tc>
          <w:tcPr>
            <w:tcW w:w="1548" w:type="dxa"/>
            <w:vMerge/>
            <w:vAlign w:val="center"/>
          </w:tcPr>
          <w:p w14:paraId="09A50EB4" w14:textId="77777777" w:rsidR="005629A6" w:rsidRPr="00176D33" w:rsidRDefault="005629A6" w:rsidP="00532AE7">
            <w:bookmarkStart w:id="419" w:name="_Toc469751620"/>
            <w:bookmarkStart w:id="420" w:name="_Toc470803186"/>
            <w:bookmarkStart w:id="421" w:name="_Toc472284587"/>
            <w:bookmarkStart w:id="422" w:name="_Toc472288530"/>
            <w:bookmarkStart w:id="423" w:name="_Toc472377825"/>
            <w:bookmarkStart w:id="424" w:name="_Toc472615290"/>
            <w:bookmarkStart w:id="425" w:name="_Toc473274933"/>
            <w:bookmarkStart w:id="426" w:name="_Toc473275285"/>
            <w:bookmarkStart w:id="427" w:name="_Toc474355726"/>
            <w:bookmarkStart w:id="428" w:name="_Toc474489114"/>
            <w:bookmarkStart w:id="429" w:name="_Toc474826709"/>
            <w:bookmarkStart w:id="430" w:name="_Toc475011805"/>
            <w:bookmarkStart w:id="431" w:name="_Toc475618921"/>
            <w:bookmarkEnd w:id="419"/>
            <w:bookmarkEnd w:id="420"/>
            <w:bookmarkEnd w:id="421"/>
            <w:bookmarkEnd w:id="422"/>
            <w:bookmarkEnd w:id="423"/>
            <w:bookmarkEnd w:id="424"/>
            <w:bookmarkEnd w:id="425"/>
            <w:bookmarkEnd w:id="426"/>
            <w:bookmarkEnd w:id="427"/>
            <w:bookmarkEnd w:id="428"/>
            <w:bookmarkEnd w:id="429"/>
            <w:bookmarkEnd w:id="430"/>
            <w:bookmarkEnd w:id="431"/>
          </w:p>
        </w:tc>
        <w:tc>
          <w:tcPr>
            <w:tcW w:w="2790" w:type="dxa"/>
            <w:vAlign w:val="center"/>
          </w:tcPr>
          <w:p w14:paraId="1C31CDF5" w14:textId="77777777" w:rsidR="005629A6" w:rsidRPr="00176D33" w:rsidRDefault="005629A6" w:rsidP="001956F5">
            <w:pPr>
              <w:pStyle w:val="TableEntry"/>
              <w:rPr>
                <w:i/>
                <w:iCs/>
                <w:szCs w:val="18"/>
              </w:rPr>
            </w:pPr>
            <w:r w:rsidRPr="00176D33">
              <w:rPr>
                <w:i/>
                <w:iCs/>
                <w:szCs w:val="18"/>
              </w:rPr>
              <w:t>ParticipantObjectQuery</w:t>
            </w:r>
          </w:p>
        </w:tc>
        <w:tc>
          <w:tcPr>
            <w:tcW w:w="720" w:type="dxa"/>
            <w:vAlign w:val="center"/>
          </w:tcPr>
          <w:p w14:paraId="3DB6FD2E" w14:textId="77777777" w:rsidR="005629A6" w:rsidRPr="00176D33" w:rsidRDefault="005629A6" w:rsidP="00887A26">
            <w:pPr>
              <w:pStyle w:val="TableEntry"/>
              <w:jc w:val="center"/>
              <w:rPr>
                <w:i/>
                <w:iCs/>
                <w:szCs w:val="18"/>
              </w:rPr>
            </w:pPr>
            <w:r w:rsidRPr="00176D33">
              <w:rPr>
                <w:i/>
                <w:iCs/>
                <w:szCs w:val="18"/>
              </w:rPr>
              <w:t>U</w:t>
            </w:r>
          </w:p>
        </w:tc>
        <w:tc>
          <w:tcPr>
            <w:tcW w:w="4878" w:type="dxa"/>
            <w:vAlign w:val="center"/>
          </w:tcPr>
          <w:p w14:paraId="301BAAFF" w14:textId="77777777" w:rsidR="005629A6" w:rsidRPr="00176D33" w:rsidRDefault="005629A6" w:rsidP="001956F5">
            <w:pPr>
              <w:pStyle w:val="TableEntry"/>
              <w:rPr>
                <w:i/>
                <w:iCs/>
                <w:szCs w:val="18"/>
              </w:rPr>
            </w:pPr>
            <w:r w:rsidRPr="00176D33">
              <w:rPr>
                <w:i/>
                <w:iCs/>
                <w:szCs w:val="18"/>
              </w:rPr>
              <w:t>not specialized</w:t>
            </w:r>
          </w:p>
        </w:tc>
      </w:tr>
      <w:tr w:rsidR="005629A6" w:rsidRPr="00176D33" w14:paraId="5CA47C1E" w14:textId="77777777" w:rsidTr="00887A26">
        <w:trPr>
          <w:cantSplit/>
        </w:trPr>
        <w:tc>
          <w:tcPr>
            <w:tcW w:w="1548" w:type="dxa"/>
            <w:vMerge/>
            <w:vAlign w:val="center"/>
          </w:tcPr>
          <w:p w14:paraId="1A183A8E" w14:textId="77777777" w:rsidR="005629A6" w:rsidRPr="00176D33" w:rsidRDefault="005629A6" w:rsidP="00532AE7"/>
        </w:tc>
        <w:tc>
          <w:tcPr>
            <w:tcW w:w="2790" w:type="dxa"/>
            <w:vAlign w:val="center"/>
          </w:tcPr>
          <w:p w14:paraId="2E8B12AF" w14:textId="77777777" w:rsidR="005629A6" w:rsidRPr="00176D33" w:rsidRDefault="005629A6" w:rsidP="001956F5">
            <w:pPr>
              <w:pStyle w:val="TableEntry"/>
              <w:rPr>
                <w:szCs w:val="18"/>
              </w:rPr>
            </w:pPr>
            <w:r w:rsidRPr="00176D33">
              <w:rPr>
                <w:szCs w:val="18"/>
              </w:rPr>
              <w:t>ParticipantObjectDetail</w:t>
            </w:r>
          </w:p>
        </w:tc>
        <w:tc>
          <w:tcPr>
            <w:tcW w:w="720" w:type="dxa"/>
            <w:vAlign w:val="center"/>
          </w:tcPr>
          <w:p w14:paraId="285886C9" w14:textId="77777777" w:rsidR="005629A6" w:rsidRPr="00176D33" w:rsidRDefault="005629A6" w:rsidP="00887A26">
            <w:pPr>
              <w:pStyle w:val="TableEntry"/>
              <w:jc w:val="center"/>
              <w:rPr>
                <w:szCs w:val="18"/>
              </w:rPr>
            </w:pPr>
            <w:r w:rsidRPr="00176D33">
              <w:rPr>
                <w:szCs w:val="18"/>
              </w:rPr>
              <w:t>M</w:t>
            </w:r>
          </w:p>
        </w:tc>
        <w:tc>
          <w:tcPr>
            <w:tcW w:w="4878" w:type="dxa"/>
            <w:vAlign w:val="center"/>
          </w:tcPr>
          <w:p w14:paraId="6737A43C" w14:textId="50540708" w:rsidR="005629A6" w:rsidRPr="00D142DD" w:rsidRDefault="00D142DD" w:rsidP="00D142DD">
            <w:pPr>
              <w:spacing w:before="0"/>
            </w:pPr>
            <w:commentRangeStart w:id="432"/>
            <w:ins w:id="433" w:author="Lynn Felhofer" w:date="2022-05-15T17:22:00Z">
              <w:r w:rsidRPr="000E497A">
                <w:rPr>
                  <w:color w:val="000000"/>
                  <w:sz w:val="18"/>
                  <w:szCs w:val="18"/>
                </w:rPr>
                <w:t>ty</w:t>
              </w:r>
              <w:commentRangeEnd w:id="432"/>
              <w:r>
                <w:rPr>
                  <w:rStyle w:val="CommentReference"/>
                </w:rPr>
                <w:commentReference w:id="432"/>
              </w:r>
              <w:r w:rsidRPr="000E497A">
                <w:rPr>
                  <w:color w:val="000000"/>
                  <w:sz w:val="18"/>
                  <w:szCs w:val="18"/>
                </w:rPr>
                <w:t>pe:  “urn:ihe:iti:xds:2007:repositoryUniqueId” (literal string)</w:t>
              </w:r>
              <w:r w:rsidRPr="000E497A">
                <w:rPr>
                  <w:color w:val="000000"/>
                  <w:sz w:val="18"/>
                  <w:szCs w:val="18"/>
                </w:rPr>
                <w:br/>
                <w:t>value:  the value of &lt;</w:t>
              </w:r>
              <w:proofErr w:type="spellStart"/>
              <w:r w:rsidRPr="000E497A">
                <w:rPr>
                  <w:color w:val="000000"/>
                  <w:sz w:val="18"/>
                  <w:szCs w:val="18"/>
                </w:rPr>
                <w:t>ihe:RepositoryUniqueId</w:t>
              </w:r>
              <w:proofErr w:type="spellEnd"/>
              <w:r w:rsidRPr="000E497A">
                <w:rPr>
                  <w:color w:val="000000"/>
                  <w:sz w:val="18"/>
                  <w:szCs w:val="18"/>
                </w:rPr>
                <w:t>/&gt;</w:t>
              </w:r>
            </w:ins>
            <w:del w:id="434" w:author="Lynn Felhofer" w:date="2022-05-15T17:22:00Z">
              <w:r w:rsidR="00E4453E" w:rsidRPr="00176D33" w:rsidDel="00D142DD">
                <w:rPr>
                  <w:szCs w:val="18"/>
                </w:rPr>
                <w:delText xml:space="preserve">The value of “urn:ihe:iti:xds:2007:repositoryUniqueId” as the value of the attribute type and the value of the repositoryUniqueId as the value of the attribute value. </w:delText>
              </w:r>
            </w:del>
          </w:p>
        </w:tc>
      </w:tr>
    </w:tbl>
    <w:p w14:paraId="2D3A8170" w14:textId="77777777" w:rsidR="005629A6" w:rsidRPr="00176D33" w:rsidRDefault="005629A6" w:rsidP="005629A6">
      <w:pPr>
        <w:pStyle w:val="BodyText"/>
      </w:pPr>
    </w:p>
    <w:p w14:paraId="388466CD" w14:textId="77777777" w:rsidR="005629A6" w:rsidRPr="00176D33" w:rsidRDefault="005629A6" w:rsidP="005629A6">
      <w:pPr>
        <w:pStyle w:val="BodyText"/>
      </w:pPr>
    </w:p>
    <w:p w14:paraId="4A689A64" w14:textId="45311D80" w:rsidR="00E96EF7" w:rsidRPr="00176D33" w:rsidRDefault="00E8778C" w:rsidP="00E96EF7">
      <w:pPr>
        <w:pStyle w:val="PartTitle"/>
      </w:pPr>
      <w:bookmarkStart w:id="435" w:name="_Toc76064788"/>
      <w:bookmarkStart w:id="436" w:name="_Toc480817749"/>
      <w:bookmarkStart w:id="437" w:name="_Toc480817859"/>
      <w:r>
        <w:lastRenderedPageBreak/>
        <w:t xml:space="preserve">Appendices to </w:t>
      </w:r>
      <w:r w:rsidR="00E96EF7" w:rsidRPr="00176D33">
        <w:t>Volume</w:t>
      </w:r>
      <w:bookmarkEnd w:id="435"/>
      <w:bookmarkEnd w:id="436"/>
      <w:bookmarkEnd w:id="437"/>
    </w:p>
    <w:p w14:paraId="29F7D8F4" w14:textId="77777777" w:rsidR="006127E1" w:rsidRPr="00176D33" w:rsidRDefault="006127E1" w:rsidP="00347BB4">
      <w:pPr>
        <w:pStyle w:val="BodyText"/>
      </w:pPr>
    </w:p>
    <w:p w14:paraId="244ACE53" w14:textId="4119C43B" w:rsidR="006127E1" w:rsidRPr="00176D33" w:rsidRDefault="006127E1" w:rsidP="0003638A">
      <w:pPr>
        <w:pStyle w:val="Heading1"/>
        <w:pageBreakBefore w:val="0"/>
        <w:numPr>
          <w:ilvl w:val="0"/>
          <w:numId w:val="0"/>
        </w:numPr>
        <w:rPr>
          <w:bCs/>
          <w:noProof w:val="0"/>
        </w:rPr>
      </w:pPr>
      <w:bookmarkStart w:id="438" w:name="_Toc210805615"/>
      <w:bookmarkStart w:id="439" w:name="_Toc214434122"/>
      <w:bookmarkStart w:id="440" w:name="_Toc214437026"/>
      <w:bookmarkStart w:id="441" w:name="_Toc214437469"/>
      <w:bookmarkStart w:id="442" w:name="_Toc214437785"/>
      <w:bookmarkStart w:id="443" w:name="_Toc214457261"/>
      <w:bookmarkStart w:id="444" w:name="_Toc214461374"/>
      <w:bookmarkStart w:id="445" w:name="_Toc214462995"/>
      <w:bookmarkStart w:id="446" w:name="_Toc301358543"/>
      <w:bookmarkStart w:id="447" w:name="_Toc461210867"/>
      <w:bookmarkStart w:id="448" w:name="_Toc480817750"/>
      <w:bookmarkStart w:id="449" w:name="_Toc480817860"/>
      <w:bookmarkStart w:id="450" w:name="_Toc76064789"/>
      <w:r w:rsidRPr="00176D33">
        <w:rPr>
          <w:bCs/>
          <w:noProof w:val="0"/>
        </w:rPr>
        <w:t>Appendix V</w:t>
      </w:r>
      <w:r w:rsidR="00EF1695" w:rsidRPr="00176D33">
        <w:rPr>
          <w:bCs/>
          <w:noProof w:val="0"/>
        </w:rPr>
        <w:t xml:space="preserve"> –</w:t>
      </w:r>
      <w:r w:rsidR="004C0FB1" w:rsidRPr="00176D33">
        <w:rPr>
          <w:bCs/>
          <w:noProof w:val="0"/>
        </w:rPr>
        <w:t xml:space="preserve"> </w:t>
      </w:r>
      <w:r w:rsidRPr="00176D33">
        <w:rPr>
          <w:bCs/>
          <w:noProof w:val="0"/>
        </w:rPr>
        <w:t>Web Services for IHE Transactions</w:t>
      </w:r>
      <w:bookmarkEnd w:id="438"/>
      <w:bookmarkEnd w:id="439"/>
      <w:bookmarkEnd w:id="440"/>
      <w:bookmarkEnd w:id="441"/>
      <w:bookmarkEnd w:id="442"/>
      <w:bookmarkEnd w:id="443"/>
      <w:bookmarkEnd w:id="444"/>
      <w:bookmarkEnd w:id="445"/>
      <w:bookmarkEnd w:id="446"/>
      <w:bookmarkEnd w:id="447"/>
      <w:bookmarkEnd w:id="448"/>
      <w:bookmarkEnd w:id="449"/>
      <w:bookmarkEnd w:id="450"/>
    </w:p>
    <w:p w14:paraId="64DA1D24" w14:textId="65D74892" w:rsidR="00E96EF7" w:rsidRPr="00176D33" w:rsidRDefault="00E96EF7" w:rsidP="00E96EF7">
      <w:pPr>
        <w:pStyle w:val="EditorInstructions"/>
      </w:pPr>
      <w:r w:rsidRPr="00176D33">
        <w:t xml:space="preserve">Editor: Update Table </w:t>
      </w:r>
      <w:hyperlink r:id="rId66" w:anchor="V.2.4" w:history="1">
        <w:r w:rsidRPr="00176D33">
          <w:rPr>
            <w:rStyle w:val="Hyperlink"/>
          </w:rPr>
          <w:t>V.2.4</w:t>
        </w:r>
      </w:hyperlink>
      <w:r w:rsidRPr="00176D33">
        <w:t>-1: XML Namespaces and Prefixes as shown.</w:t>
      </w:r>
    </w:p>
    <w:p w14:paraId="1E9CE9DD" w14:textId="77777777" w:rsidR="00CE3909" w:rsidRPr="00176D33" w:rsidRDefault="00CE3909" w:rsidP="00532AE7">
      <w:pPr>
        <w:pStyle w:val="BodyText"/>
      </w:pPr>
    </w:p>
    <w:p w14:paraId="04C47976" w14:textId="77777777" w:rsidR="00E96EF7" w:rsidRPr="00176D33" w:rsidRDefault="00E96EF7" w:rsidP="00532AE7">
      <w:pPr>
        <w:pStyle w:val="TableTitle"/>
      </w:pPr>
      <w:r w:rsidRPr="00176D33">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141"/>
        <w:gridCol w:w="3786"/>
      </w:tblGrid>
      <w:tr w:rsidR="00E96EF7" w:rsidRPr="00176D33" w14:paraId="01000DB0" w14:textId="77777777" w:rsidTr="00C066DB">
        <w:trPr>
          <w:tblHeader/>
          <w:jc w:val="center"/>
        </w:trPr>
        <w:tc>
          <w:tcPr>
            <w:tcW w:w="1344" w:type="dxa"/>
            <w:shd w:val="clear" w:color="auto" w:fill="D9D9D9"/>
          </w:tcPr>
          <w:p w14:paraId="007463DC" w14:textId="77777777" w:rsidR="00E96EF7" w:rsidRPr="00176D33" w:rsidRDefault="00E96EF7" w:rsidP="00532AE7">
            <w:pPr>
              <w:pStyle w:val="TableEntryHeader"/>
              <w:rPr>
                <w:lang w:eastAsia="ar-SA"/>
              </w:rPr>
            </w:pPr>
            <w:r w:rsidRPr="00176D33">
              <w:rPr>
                <w:lang w:eastAsia="ar-SA"/>
              </w:rPr>
              <w:t>Prefix</w:t>
            </w:r>
          </w:p>
        </w:tc>
        <w:tc>
          <w:tcPr>
            <w:tcW w:w="4141" w:type="dxa"/>
            <w:shd w:val="clear" w:color="auto" w:fill="D9D9D9"/>
          </w:tcPr>
          <w:p w14:paraId="0C27A70C" w14:textId="77777777" w:rsidR="00E96EF7" w:rsidRPr="00176D33" w:rsidRDefault="00E96EF7" w:rsidP="00532AE7">
            <w:pPr>
              <w:pStyle w:val="TableEntryHeader"/>
              <w:rPr>
                <w:lang w:eastAsia="ar-SA"/>
              </w:rPr>
            </w:pPr>
            <w:r w:rsidRPr="00176D33">
              <w:rPr>
                <w:lang w:eastAsia="ar-SA"/>
              </w:rPr>
              <w:t>Namespace</w:t>
            </w:r>
          </w:p>
        </w:tc>
        <w:tc>
          <w:tcPr>
            <w:tcW w:w="3786" w:type="dxa"/>
            <w:shd w:val="clear" w:color="auto" w:fill="D9D9D9"/>
          </w:tcPr>
          <w:p w14:paraId="68402CB5" w14:textId="77777777" w:rsidR="00E96EF7" w:rsidRPr="00176D33" w:rsidRDefault="00E96EF7" w:rsidP="00532AE7">
            <w:pPr>
              <w:pStyle w:val="TableEntryHeader"/>
              <w:rPr>
                <w:lang w:eastAsia="ar-SA"/>
              </w:rPr>
            </w:pPr>
            <w:r w:rsidRPr="00176D33">
              <w:rPr>
                <w:lang w:eastAsia="ar-SA"/>
              </w:rPr>
              <w:t>Specification</w:t>
            </w:r>
          </w:p>
        </w:tc>
      </w:tr>
      <w:tr w:rsidR="00E96EF7" w:rsidRPr="00176D33" w14:paraId="7C5D8207" w14:textId="77777777" w:rsidTr="00C066DB">
        <w:trPr>
          <w:jc w:val="center"/>
        </w:trPr>
        <w:tc>
          <w:tcPr>
            <w:tcW w:w="1344" w:type="dxa"/>
          </w:tcPr>
          <w:p w14:paraId="7A19C059" w14:textId="77777777" w:rsidR="00E96EF7" w:rsidRPr="00176D33" w:rsidRDefault="00E96EF7" w:rsidP="00532AE7">
            <w:pPr>
              <w:pStyle w:val="TableEntry"/>
            </w:pPr>
            <w:r w:rsidRPr="00176D33">
              <w:t>wsdl (or default)</w:t>
            </w:r>
          </w:p>
        </w:tc>
        <w:tc>
          <w:tcPr>
            <w:tcW w:w="4141" w:type="dxa"/>
          </w:tcPr>
          <w:p w14:paraId="48F50501" w14:textId="77777777" w:rsidR="00E96EF7" w:rsidRPr="00176D33" w:rsidRDefault="00E96EF7" w:rsidP="00532AE7">
            <w:pPr>
              <w:pStyle w:val="TableEntry"/>
            </w:pPr>
            <w:r w:rsidRPr="00176D33">
              <w:t>http://schemas.xmlsoap.org/wsdl/</w:t>
            </w:r>
          </w:p>
        </w:tc>
        <w:tc>
          <w:tcPr>
            <w:tcW w:w="3786" w:type="dxa"/>
          </w:tcPr>
          <w:p w14:paraId="7ACDC150" w14:textId="77777777" w:rsidR="00CE3909" w:rsidRPr="00176D33" w:rsidRDefault="004D5A7A" w:rsidP="00532AE7">
            <w:pPr>
              <w:pStyle w:val="TableEntry"/>
            </w:pPr>
            <w:hyperlink r:id="rId67" w:anchor="_soap-b" w:history="1">
              <w:r w:rsidR="00E96EF7" w:rsidRPr="00176D33">
                <w:rPr>
                  <w:color w:val="0000FF"/>
                  <w:sz w:val="22"/>
                  <w:szCs w:val="22"/>
                  <w:u w:val="single"/>
                </w:rPr>
                <w:t>WSDL 1.1</w:t>
              </w:r>
            </w:hyperlink>
            <w:r w:rsidR="00E96EF7" w:rsidRPr="00176D33">
              <w:t xml:space="preserve"> binding for SOAP 1.1</w:t>
            </w:r>
          </w:p>
          <w:p w14:paraId="427E24FB" w14:textId="77777777" w:rsidR="00E96EF7" w:rsidRPr="00176D33" w:rsidRDefault="004D5A7A" w:rsidP="00532AE7">
            <w:pPr>
              <w:pStyle w:val="TableEntry"/>
            </w:pPr>
            <w:hyperlink r:id="rId68" w:history="1">
              <w:r w:rsidR="00E96EF7" w:rsidRPr="00176D33">
                <w:rPr>
                  <w:color w:val="0000FF"/>
                  <w:sz w:val="22"/>
                  <w:szCs w:val="22"/>
                  <w:u w:val="single"/>
                </w:rPr>
                <w:t>WSDL 1.1 binding for SOAP 1.2</w:t>
              </w:r>
            </w:hyperlink>
          </w:p>
        </w:tc>
      </w:tr>
      <w:tr w:rsidR="00155A5F" w:rsidRPr="00176D33" w14:paraId="008A181A" w14:textId="77777777" w:rsidTr="00C066DB">
        <w:trPr>
          <w:jc w:val="center"/>
        </w:trPr>
        <w:tc>
          <w:tcPr>
            <w:tcW w:w="1344" w:type="dxa"/>
          </w:tcPr>
          <w:p w14:paraId="2A52465F" w14:textId="77777777" w:rsidR="00155A5F" w:rsidRPr="00176D33" w:rsidRDefault="00155A5F" w:rsidP="00532AE7">
            <w:pPr>
              <w:pStyle w:val="TableEntry"/>
            </w:pPr>
            <w:r w:rsidRPr="00176D33">
              <w:t>…</w:t>
            </w:r>
          </w:p>
        </w:tc>
        <w:tc>
          <w:tcPr>
            <w:tcW w:w="4141" w:type="dxa"/>
          </w:tcPr>
          <w:p w14:paraId="31627FDB" w14:textId="77777777" w:rsidR="00155A5F" w:rsidRPr="00176D33" w:rsidRDefault="00155A5F" w:rsidP="00532AE7">
            <w:pPr>
              <w:pStyle w:val="TableEntry"/>
            </w:pPr>
          </w:p>
        </w:tc>
        <w:tc>
          <w:tcPr>
            <w:tcW w:w="3786" w:type="dxa"/>
          </w:tcPr>
          <w:p w14:paraId="2ACFCA21" w14:textId="77777777" w:rsidR="00155A5F" w:rsidRPr="00176D33" w:rsidRDefault="00155A5F" w:rsidP="00532AE7">
            <w:pPr>
              <w:pStyle w:val="TableEntry"/>
            </w:pPr>
          </w:p>
        </w:tc>
      </w:tr>
      <w:tr w:rsidR="00E96EF7" w:rsidRPr="00176D33" w14:paraId="3836A4F2" w14:textId="77777777" w:rsidTr="00C066DB">
        <w:trPr>
          <w:jc w:val="center"/>
        </w:trPr>
        <w:tc>
          <w:tcPr>
            <w:tcW w:w="1344" w:type="dxa"/>
          </w:tcPr>
          <w:p w14:paraId="204FC852" w14:textId="77777777" w:rsidR="00E96EF7" w:rsidRPr="00176D33" w:rsidRDefault="00E96EF7" w:rsidP="00532AE7">
            <w:pPr>
              <w:pStyle w:val="TableEntry"/>
            </w:pPr>
            <w:r w:rsidRPr="00176D33">
              <w:t>xop</w:t>
            </w:r>
          </w:p>
        </w:tc>
        <w:tc>
          <w:tcPr>
            <w:tcW w:w="4141" w:type="dxa"/>
          </w:tcPr>
          <w:p w14:paraId="2FC4B8AC" w14:textId="77777777" w:rsidR="00E96EF7" w:rsidRPr="00176D33" w:rsidRDefault="00E96EF7" w:rsidP="00532AE7">
            <w:pPr>
              <w:pStyle w:val="TableEntry"/>
            </w:pPr>
            <w:r w:rsidRPr="00176D33">
              <w:t>http://www.w3.org/2004/08/xop/include</w:t>
            </w:r>
          </w:p>
        </w:tc>
        <w:tc>
          <w:tcPr>
            <w:tcW w:w="3786" w:type="dxa"/>
          </w:tcPr>
          <w:p w14:paraId="28ED71E2" w14:textId="77777777" w:rsidR="00E96EF7" w:rsidRPr="00176D33" w:rsidRDefault="00E96EF7" w:rsidP="00E96EF7">
            <w:pPr>
              <w:spacing w:before="40" w:after="40"/>
              <w:ind w:left="72" w:right="72"/>
              <w:rPr>
                <w:sz w:val="18"/>
              </w:rPr>
            </w:pPr>
          </w:p>
        </w:tc>
      </w:tr>
      <w:tr w:rsidR="00E96EF7" w:rsidRPr="00176D33" w14:paraId="2EA0D3E4" w14:textId="77777777" w:rsidTr="00C066DB">
        <w:trPr>
          <w:jc w:val="center"/>
        </w:trPr>
        <w:tc>
          <w:tcPr>
            <w:tcW w:w="1344" w:type="dxa"/>
          </w:tcPr>
          <w:p w14:paraId="2362BA72" w14:textId="77777777" w:rsidR="00E96EF7" w:rsidRPr="00176D33" w:rsidRDefault="00E96EF7" w:rsidP="00532AE7">
            <w:pPr>
              <w:pStyle w:val="TableEntry"/>
              <w:rPr>
                <w:b/>
                <w:highlight w:val="yellow"/>
                <w:u w:val="single"/>
              </w:rPr>
            </w:pPr>
            <w:r w:rsidRPr="00176D33">
              <w:rPr>
                <w:b/>
                <w:u w:val="single"/>
              </w:rPr>
              <w:t>r</w:t>
            </w:r>
            <w:r w:rsidR="00B05CE7" w:rsidRPr="00176D33">
              <w:rPr>
                <w:b/>
                <w:u w:val="single"/>
              </w:rPr>
              <w:t>m</w:t>
            </w:r>
            <w:r w:rsidRPr="00176D33">
              <w:rPr>
                <w:b/>
                <w:u w:val="single"/>
              </w:rPr>
              <w:t>d</w:t>
            </w:r>
          </w:p>
        </w:tc>
        <w:tc>
          <w:tcPr>
            <w:tcW w:w="4141" w:type="dxa"/>
          </w:tcPr>
          <w:p w14:paraId="1D977BC9" w14:textId="77777777" w:rsidR="00E96EF7" w:rsidRPr="00176D33" w:rsidRDefault="00E96EF7" w:rsidP="00532AE7">
            <w:pPr>
              <w:pStyle w:val="TableEntry"/>
              <w:rPr>
                <w:b/>
                <w:highlight w:val="yellow"/>
                <w:u w:val="single"/>
              </w:rPr>
            </w:pPr>
            <w:r w:rsidRPr="00176D33">
              <w:rPr>
                <w:b/>
                <w:u w:val="single"/>
              </w:rPr>
              <w:t>u</w:t>
            </w:r>
            <w:r w:rsidR="00B05CE7" w:rsidRPr="00176D33">
              <w:rPr>
                <w:b/>
                <w:u w:val="single"/>
              </w:rPr>
              <w:t>rn:ihe:iti:r</w:t>
            </w:r>
            <w:r w:rsidRPr="00176D33">
              <w:rPr>
                <w:b/>
                <w:u w:val="single"/>
              </w:rPr>
              <w:t>m</w:t>
            </w:r>
            <w:r w:rsidR="00B05CE7" w:rsidRPr="00176D33">
              <w:rPr>
                <w:b/>
                <w:u w:val="single"/>
              </w:rPr>
              <w:t>d</w:t>
            </w:r>
            <w:r w:rsidRPr="00176D33">
              <w:rPr>
                <w:b/>
                <w:u w:val="single"/>
              </w:rPr>
              <w:t>:201</w:t>
            </w:r>
            <w:r w:rsidR="000A3855" w:rsidRPr="00176D33">
              <w:rPr>
                <w:b/>
                <w:u w:val="single"/>
              </w:rPr>
              <w:t>7</w:t>
            </w:r>
          </w:p>
        </w:tc>
        <w:tc>
          <w:tcPr>
            <w:tcW w:w="3786" w:type="dxa"/>
          </w:tcPr>
          <w:p w14:paraId="577495BA" w14:textId="77777777" w:rsidR="00E96EF7" w:rsidRPr="00176D33" w:rsidRDefault="00E96EF7" w:rsidP="00E96EF7">
            <w:pPr>
              <w:spacing w:before="40" w:after="40"/>
              <w:ind w:left="72" w:right="72"/>
              <w:rPr>
                <w:sz w:val="18"/>
              </w:rPr>
            </w:pPr>
          </w:p>
        </w:tc>
      </w:tr>
    </w:tbl>
    <w:p w14:paraId="6AEDAB11" w14:textId="77777777" w:rsidR="006127E1" w:rsidRPr="00176D33" w:rsidRDefault="006127E1" w:rsidP="00887A26">
      <w:pPr>
        <w:pStyle w:val="BodyText"/>
      </w:pPr>
    </w:p>
    <w:p w14:paraId="3AC891D4" w14:textId="1489F23D" w:rsidR="009E4978" w:rsidRPr="00176D33" w:rsidRDefault="009E4978" w:rsidP="009E4978">
      <w:pPr>
        <w:pStyle w:val="PartTitle"/>
      </w:pPr>
      <w:bookmarkStart w:id="451" w:name="_Toc300671831"/>
      <w:bookmarkStart w:id="452" w:name="_Toc470803187"/>
      <w:bookmarkStart w:id="453" w:name="_Toc480817751"/>
      <w:bookmarkStart w:id="454" w:name="_Toc480817861"/>
      <w:bookmarkStart w:id="455" w:name="_Toc76064790"/>
      <w:bookmarkEnd w:id="116"/>
      <w:bookmarkEnd w:id="117"/>
      <w:bookmarkEnd w:id="118"/>
      <w:bookmarkEnd w:id="119"/>
      <w:bookmarkEnd w:id="120"/>
      <w:r w:rsidRPr="00176D33">
        <w:lastRenderedPageBreak/>
        <w:t>Volume 3</w:t>
      </w:r>
      <w:r w:rsidR="00EF1695" w:rsidRPr="00176D33">
        <w:t xml:space="preserve"> – </w:t>
      </w:r>
      <w:r w:rsidRPr="00176D33">
        <w:t>Cross-Transaction and Content Specifications</w:t>
      </w:r>
      <w:bookmarkEnd w:id="451"/>
      <w:bookmarkEnd w:id="452"/>
      <w:bookmarkEnd w:id="453"/>
      <w:bookmarkEnd w:id="454"/>
      <w:bookmarkEnd w:id="455"/>
    </w:p>
    <w:p w14:paraId="3B8F4629" w14:textId="72C628FC" w:rsidR="009E4978" w:rsidRPr="00176D33" w:rsidRDefault="00155A5F" w:rsidP="009E4978">
      <w:pPr>
        <w:pStyle w:val="EditorInstructions"/>
      </w:pPr>
      <w:r w:rsidRPr="00176D33">
        <w:t>Update</w:t>
      </w:r>
      <w:r w:rsidR="009E4978" w:rsidRPr="00176D33">
        <w:t xml:space="preserve"> ITI TF-3: Table 4.2.4.1-2 Error Codes. </w:t>
      </w:r>
    </w:p>
    <w:p w14:paraId="02836C10" w14:textId="77777777" w:rsidR="009E4978" w:rsidRPr="00176D33" w:rsidRDefault="009E4978" w:rsidP="009E4978">
      <w:pPr>
        <w:pStyle w:val="EditorInstructions"/>
      </w:pPr>
      <w:r w:rsidRPr="00176D33">
        <w:t>Note: The footnote is also updated.</w:t>
      </w:r>
    </w:p>
    <w:p w14:paraId="06D55B23" w14:textId="77777777" w:rsidR="009E4978" w:rsidRPr="00176D33" w:rsidRDefault="009E4978" w:rsidP="00532AE7">
      <w:pPr>
        <w:pStyle w:val="BodyText"/>
      </w:pPr>
    </w:p>
    <w:p w14:paraId="4215FF78" w14:textId="6E41806A" w:rsidR="00420971" w:rsidRPr="00176D33" w:rsidRDefault="00425CF0" w:rsidP="00887A26">
      <w:pPr>
        <w:pStyle w:val="Heading4"/>
        <w:numPr>
          <w:ilvl w:val="0"/>
          <w:numId w:val="0"/>
        </w:numPr>
        <w:rPr>
          <w:noProof w:val="0"/>
        </w:rPr>
      </w:pPr>
      <w:bookmarkStart w:id="456" w:name="_Toc352575141"/>
      <w:bookmarkStart w:id="457" w:name="_Ref353122380"/>
      <w:bookmarkStart w:id="458" w:name="_Toc364252897"/>
      <w:bookmarkStart w:id="459" w:name="_Toc367877026"/>
      <w:bookmarkStart w:id="460" w:name="_Toc480817752"/>
      <w:bookmarkStart w:id="461" w:name="_Toc480817862"/>
      <w:bookmarkStart w:id="462" w:name="_Toc76064791"/>
      <w:r w:rsidRPr="00176D33">
        <w:rPr>
          <w:noProof w:val="0"/>
        </w:rPr>
        <w:t xml:space="preserve">4.2.4.1 </w:t>
      </w:r>
      <w:r w:rsidR="00420971" w:rsidRPr="00176D33">
        <w:rPr>
          <w:noProof w:val="0"/>
        </w:rPr>
        <w:t>RegistryError Element</w:t>
      </w:r>
      <w:bookmarkEnd w:id="456"/>
      <w:bookmarkEnd w:id="457"/>
      <w:bookmarkEnd w:id="458"/>
      <w:bookmarkEnd w:id="459"/>
      <w:bookmarkEnd w:id="460"/>
      <w:bookmarkEnd w:id="461"/>
      <w:bookmarkEnd w:id="462"/>
    </w:p>
    <w:p w14:paraId="60F68070" w14:textId="58805D6F" w:rsidR="00420971" w:rsidRPr="00176D33" w:rsidRDefault="00420971" w:rsidP="00532AE7">
      <w:pPr>
        <w:pStyle w:val="BodyText"/>
      </w:pPr>
      <w:r w:rsidRPr="00176D33">
        <w:t>…</w:t>
      </w:r>
    </w:p>
    <w:p w14:paraId="6BAA4225" w14:textId="77777777" w:rsidR="00420971" w:rsidRPr="00176D33" w:rsidRDefault="00420971" w:rsidP="00887A26">
      <w:pPr>
        <w:pStyle w:val="TableTitle"/>
      </w:pPr>
      <w:r w:rsidRPr="00176D33">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176D33" w14:paraId="00D3C466" w14:textId="77777777" w:rsidTr="00532AE7">
        <w:trPr>
          <w:cantSplit/>
          <w:tblHeader/>
        </w:trPr>
        <w:tc>
          <w:tcPr>
            <w:tcW w:w="4163" w:type="dxa"/>
            <w:shd w:val="clear" w:color="auto" w:fill="D9D9D9"/>
          </w:tcPr>
          <w:p w14:paraId="7DB87023" w14:textId="77777777" w:rsidR="009E4978" w:rsidRPr="00176D33" w:rsidRDefault="009E4978" w:rsidP="00B04CA1">
            <w:pPr>
              <w:pStyle w:val="TableEntryHeader"/>
            </w:pPr>
            <w:r w:rsidRPr="00176D33">
              <w:t>Error Code</w:t>
            </w:r>
          </w:p>
        </w:tc>
        <w:tc>
          <w:tcPr>
            <w:tcW w:w="2769" w:type="dxa"/>
            <w:shd w:val="clear" w:color="auto" w:fill="D9D9D9"/>
          </w:tcPr>
          <w:p w14:paraId="27B2E1BB" w14:textId="77777777" w:rsidR="009E4978" w:rsidRPr="00176D33" w:rsidRDefault="009E4978" w:rsidP="00B04CA1">
            <w:pPr>
              <w:pStyle w:val="TableEntryHeader"/>
            </w:pPr>
            <w:r w:rsidRPr="00176D33">
              <w:t>Discussion</w:t>
            </w:r>
          </w:p>
        </w:tc>
        <w:tc>
          <w:tcPr>
            <w:tcW w:w="2416" w:type="dxa"/>
            <w:shd w:val="clear" w:color="auto" w:fill="D9D9D9"/>
          </w:tcPr>
          <w:p w14:paraId="148A95E2" w14:textId="77777777" w:rsidR="00CF277C" w:rsidRPr="00176D33" w:rsidRDefault="009E4978" w:rsidP="00B04CA1">
            <w:pPr>
              <w:pStyle w:val="TableEntryHeader"/>
            </w:pPr>
            <w:r w:rsidRPr="00176D33">
              <w:t>Transaction</w:t>
            </w:r>
          </w:p>
          <w:p w14:paraId="23A4B580" w14:textId="77777777" w:rsidR="009E4978" w:rsidRPr="00176D33" w:rsidRDefault="009E4978" w:rsidP="00B04CA1">
            <w:pPr>
              <w:pStyle w:val="TableEntryHeader"/>
            </w:pPr>
            <w:r w:rsidRPr="00176D33">
              <w:t>(See Note 1)</w:t>
            </w:r>
            <w:r w:rsidR="00CF277C" w:rsidRPr="00176D33" w:rsidDel="00CF277C">
              <w:t xml:space="preserve"> </w:t>
            </w:r>
          </w:p>
        </w:tc>
      </w:tr>
      <w:tr w:rsidR="00F85913" w:rsidRPr="00176D33" w14:paraId="4DDDF596" w14:textId="77777777" w:rsidTr="00532AE7">
        <w:trPr>
          <w:cantSplit/>
          <w:trHeight w:val="1007"/>
        </w:trPr>
        <w:tc>
          <w:tcPr>
            <w:tcW w:w="4163" w:type="dxa"/>
          </w:tcPr>
          <w:p w14:paraId="572228D0" w14:textId="77777777" w:rsidR="00F85913" w:rsidRPr="00176D33" w:rsidRDefault="00F85913" w:rsidP="00532AE7">
            <w:pPr>
              <w:pStyle w:val="TableEntry"/>
              <w:rPr>
                <w:b/>
                <w:u w:val="single"/>
              </w:rPr>
            </w:pPr>
            <w:r w:rsidRPr="00176D33">
              <w:t>XDSDocumentUniqueIdError</w:t>
            </w:r>
          </w:p>
        </w:tc>
        <w:tc>
          <w:tcPr>
            <w:tcW w:w="2769" w:type="dxa"/>
          </w:tcPr>
          <w:p w14:paraId="54849066" w14:textId="164FB8CA" w:rsidR="00F85913" w:rsidRPr="00176D33" w:rsidRDefault="00F85913" w:rsidP="00532AE7">
            <w:pPr>
              <w:pStyle w:val="TableEntry"/>
              <w:rPr>
                <w:b/>
                <w:u w:val="single"/>
              </w:rPr>
            </w:pPr>
            <w:r w:rsidRPr="00176D33">
              <w:t xml:space="preserve">The document associated with the uniqueId is not available. This could be because the document is not available, the requestor is not authorized to access that </w:t>
            </w:r>
            <w:r w:rsidR="00FA1295" w:rsidRPr="00176D33">
              <w:t>document,</w:t>
            </w:r>
            <w:r w:rsidRPr="00176D33">
              <w:t xml:space="preserve"> or the document is no longer available.</w:t>
            </w:r>
          </w:p>
        </w:tc>
        <w:tc>
          <w:tcPr>
            <w:tcW w:w="2416" w:type="dxa"/>
          </w:tcPr>
          <w:p w14:paraId="7CA48061" w14:textId="77777777" w:rsidR="00F85913" w:rsidRPr="00176D33" w:rsidRDefault="00F85913" w:rsidP="00532AE7">
            <w:pPr>
              <w:pStyle w:val="TableEntry"/>
              <w:rPr>
                <w:b/>
                <w:u w:val="single"/>
              </w:rPr>
            </w:pPr>
            <w:r w:rsidRPr="00176D33">
              <w:t>RS, XGR</w:t>
            </w:r>
            <w:r w:rsidRPr="00176D33">
              <w:rPr>
                <w:b/>
                <w:u w:val="single"/>
              </w:rPr>
              <w:t>, RD</w:t>
            </w:r>
          </w:p>
        </w:tc>
      </w:tr>
      <w:tr w:rsidR="009E4978" w:rsidRPr="00176D33" w14:paraId="31202AA6" w14:textId="77777777" w:rsidTr="00532AE7">
        <w:trPr>
          <w:cantSplit/>
        </w:trPr>
        <w:tc>
          <w:tcPr>
            <w:tcW w:w="4163" w:type="dxa"/>
          </w:tcPr>
          <w:p w14:paraId="57234825" w14:textId="77777777" w:rsidR="009E4978" w:rsidRPr="00176D33" w:rsidRDefault="009E4978" w:rsidP="00532AE7">
            <w:pPr>
              <w:pStyle w:val="TableEntry"/>
            </w:pPr>
            <w:r w:rsidRPr="00176D33">
              <w:t>XDSUnknownRepositoryId</w:t>
            </w:r>
          </w:p>
        </w:tc>
        <w:tc>
          <w:tcPr>
            <w:tcW w:w="2769" w:type="dxa"/>
          </w:tcPr>
          <w:p w14:paraId="7F93864F" w14:textId="77777777" w:rsidR="009E4978" w:rsidRPr="00176D33" w:rsidRDefault="009E4978" w:rsidP="00A13189">
            <w:pPr>
              <w:pStyle w:val="TableEntry"/>
            </w:pPr>
            <w:r w:rsidRPr="00176D33">
              <w:t>The repositoryUniqueId value could not be resolved to a valid document repository or the value does not match the repositoryUniqueId.</w:t>
            </w:r>
          </w:p>
        </w:tc>
        <w:tc>
          <w:tcPr>
            <w:tcW w:w="2416" w:type="dxa"/>
          </w:tcPr>
          <w:p w14:paraId="599480DB" w14:textId="77777777" w:rsidR="009E4978" w:rsidRPr="00176D33" w:rsidRDefault="009E4978" w:rsidP="00532AE7">
            <w:pPr>
              <w:pStyle w:val="TableEntry"/>
            </w:pPr>
            <w:r w:rsidRPr="00176D33">
              <w:t>RS, XGR</w:t>
            </w:r>
            <w:r w:rsidRPr="00176D33">
              <w:rPr>
                <w:b/>
                <w:u w:val="single"/>
              </w:rPr>
              <w:t>, RD</w:t>
            </w:r>
          </w:p>
        </w:tc>
      </w:tr>
      <w:tr w:rsidR="002C05A9" w:rsidRPr="00176D33" w14:paraId="1A855D49" w14:textId="77777777" w:rsidTr="00532AE7">
        <w:trPr>
          <w:cantSplit/>
        </w:trPr>
        <w:tc>
          <w:tcPr>
            <w:tcW w:w="4163" w:type="dxa"/>
          </w:tcPr>
          <w:p w14:paraId="3A10FB05" w14:textId="77777777" w:rsidR="002C05A9" w:rsidRPr="00176D33" w:rsidRDefault="002C05A9" w:rsidP="00532AE7">
            <w:pPr>
              <w:pStyle w:val="TableEntry"/>
              <w:rPr>
                <w:b/>
                <w:u w:val="single"/>
              </w:rPr>
            </w:pPr>
            <w:r w:rsidRPr="00176D33">
              <w:rPr>
                <w:b/>
                <w:u w:val="single"/>
              </w:rPr>
              <w:t>XDSRemoveDocumentsError</w:t>
            </w:r>
          </w:p>
        </w:tc>
        <w:tc>
          <w:tcPr>
            <w:tcW w:w="2769" w:type="dxa"/>
          </w:tcPr>
          <w:p w14:paraId="387ACB0E" w14:textId="77777777" w:rsidR="002C05A9" w:rsidRPr="00176D33" w:rsidRDefault="002C05A9" w:rsidP="00887A26">
            <w:pPr>
              <w:pStyle w:val="TableEntry"/>
              <w:rPr>
                <w:b/>
                <w:bCs/>
                <w:u w:val="single"/>
              </w:rPr>
            </w:pPr>
            <w:r w:rsidRPr="00176D33">
              <w:rPr>
                <w:b/>
                <w:bCs/>
                <w:u w:val="single"/>
              </w:rPr>
              <w:t xml:space="preserve">The Document Repository was not able to remove the document. </w:t>
            </w:r>
            <w:r w:rsidR="00F30EE3" w:rsidRPr="00176D33">
              <w:rPr>
                <w:b/>
                <w:bCs/>
                <w:u w:val="single"/>
              </w:rPr>
              <w:t xml:space="preserve">The codeContext shall indicate the </w:t>
            </w:r>
            <w:r w:rsidR="003B44D6" w:rsidRPr="00176D33">
              <w:rPr>
                <w:b/>
                <w:bCs/>
                <w:u w:val="single"/>
              </w:rPr>
              <w:t>DocumentUniqueId</w:t>
            </w:r>
            <w:r w:rsidR="00802D05" w:rsidRPr="00176D33">
              <w:rPr>
                <w:b/>
                <w:bCs/>
                <w:u w:val="single"/>
              </w:rPr>
              <w:t xml:space="preserve"> </w:t>
            </w:r>
            <w:r w:rsidR="00B62CBF" w:rsidRPr="00176D33">
              <w:rPr>
                <w:b/>
                <w:bCs/>
                <w:u w:val="single"/>
              </w:rPr>
              <w:t xml:space="preserve">of the document </w:t>
            </w:r>
            <w:r w:rsidR="00802D05" w:rsidRPr="00176D33">
              <w:rPr>
                <w:b/>
                <w:bCs/>
                <w:u w:val="single"/>
              </w:rPr>
              <w:t>that caused the error</w:t>
            </w:r>
            <w:r w:rsidR="00F30EE3" w:rsidRPr="00176D33">
              <w:rPr>
                <w:b/>
                <w:bCs/>
                <w:u w:val="single"/>
              </w:rPr>
              <w:t>.</w:t>
            </w:r>
          </w:p>
        </w:tc>
        <w:tc>
          <w:tcPr>
            <w:tcW w:w="2416" w:type="dxa"/>
          </w:tcPr>
          <w:p w14:paraId="59CCA290" w14:textId="77777777" w:rsidR="002C05A9" w:rsidRPr="00176D33" w:rsidRDefault="002C05A9" w:rsidP="00532AE7">
            <w:pPr>
              <w:pStyle w:val="TableEntry"/>
              <w:rPr>
                <w:b/>
                <w:u w:val="single"/>
              </w:rPr>
            </w:pPr>
            <w:r w:rsidRPr="00176D33">
              <w:rPr>
                <w:b/>
                <w:u w:val="single"/>
              </w:rPr>
              <w:t>RD</w:t>
            </w:r>
          </w:p>
        </w:tc>
      </w:tr>
      <w:tr w:rsidR="009E4978" w:rsidRPr="00176D33"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176D33" w:rsidRDefault="009E4978" w:rsidP="00532AE7">
            <w:pPr>
              <w:pStyle w:val="TableEntry"/>
            </w:pPr>
            <w:r w:rsidRPr="00176D33">
              <w:t>UnresolvedReferenceException</w:t>
            </w:r>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176D33" w:rsidRDefault="009E4978">
            <w:pPr>
              <w:pStyle w:val="TableEntry"/>
            </w:pPr>
            <w:r w:rsidRPr="00176D33">
              <w:t>The recipient cannot resolve an entryUUID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176D33" w:rsidRDefault="009E4978" w:rsidP="00532AE7">
            <w:pPr>
              <w:pStyle w:val="TableEntry"/>
            </w:pPr>
            <w:r w:rsidRPr="00176D33">
              <w:t>P, R</w:t>
            </w:r>
            <w:r w:rsidRPr="00176D33">
              <w:rPr>
                <w:b/>
                <w:bCs/>
                <w:u w:val="single"/>
              </w:rPr>
              <w:t xml:space="preserve">, </w:t>
            </w:r>
            <w:r w:rsidR="00742235" w:rsidRPr="00176D33">
              <w:rPr>
                <w:b/>
                <w:bCs/>
                <w:u w:val="single"/>
              </w:rPr>
              <w:t>RM</w:t>
            </w:r>
          </w:p>
        </w:tc>
      </w:tr>
      <w:tr w:rsidR="009E4978" w:rsidRPr="00176D33"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176D33" w:rsidRDefault="009E4978" w:rsidP="00532AE7">
            <w:pPr>
              <w:pStyle w:val="TableEntry"/>
              <w:rPr>
                <w:b/>
                <w:bCs/>
                <w:u w:val="single"/>
              </w:rPr>
            </w:pPr>
            <w:r w:rsidRPr="00176D33">
              <w:rPr>
                <w:b/>
                <w:bCs/>
                <w:u w:val="single"/>
              </w:rPr>
              <w:t>ReferencesExistException</w:t>
            </w:r>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176D33" w:rsidRDefault="00AB4883" w:rsidP="00532AE7">
            <w:pPr>
              <w:pStyle w:val="TableEntry"/>
              <w:rPr>
                <w:b/>
                <w:u w:val="single"/>
              </w:rPr>
            </w:pPr>
            <w:r w:rsidRPr="00176D33">
              <w:rPr>
                <w:b/>
                <w:u w:val="single"/>
              </w:rPr>
              <w:t>The recipient was unable to remove the metadata object because the entryUUID is referenced by an Association.</w:t>
            </w:r>
          </w:p>
          <w:p w14:paraId="35A50FD0" w14:textId="77777777" w:rsidR="00AB4883" w:rsidRPr="00176D33"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176D33" w:rsidRDefault="00742235" w:rsidP="00532AE7">
            <w:pPr>
              <w:pStyle w:val="TableEntry"/>
            </w:pPr>
            <w:r w:rsidRPr="00176D33">
              <w:rPr>
                <w:b/>
                <w:u w:val="single"/>
              </w:rPr>
              <w:t>RM</w:t>
            </w:r>
          </w:p>
        </w:tc>
      </w:tr>
      <w:tr w:rsidR="00D96A23" w:rsidRPr="00176D33"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176D33" w:rsidRDefault="00D96A23" w:rsidP="00532AE7">
            <w:pPr>
              <w:pStyle w:val="TableEntry"/>
              <w:rPr>
                <w:b/>
                <w:bCs/>
                <w:u w:val="single"/>
              </w:rPr>
            </w:pPr>
            <w:r w:rsidRPr="00176D33">
              <w:rPr>
                <w:b/>
                <w:bCs/>
                <w:u w:val="single"/>
              </w:rPr>
              <w:lastRenderedPageBreak/>
              <w:t>XDSUnreferencedObjectException</w:t>
            </w:r>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176D33" w:rsidRDefault="00D96A23" w:rsidP="007B6BAB">
            <w:pPr>
              <w:pStyle w:val="TableEntry"/>
              <w:rPr>
                <w:b/>
                <w:u w:val="single"/>
              </w:rPr>
            </w:pPr>
            <w:r w:rsidRPr="00176D33">
              <w:rPr>
                <w:b/>
                <w:u w:val="single"/>
              </w:rPr>
              <w:t>A metadata object is no longer referenced by any Association</w:t>
            </w:r>
            <w:r w:rsidR="009C0219" w:rsidRPr="00176D33">
              <w:rPr>
                <w:b/>
                <w:u w:val="single"/>
              </w:rPr>
              <w:t>.</w:t>
            </w:r>
            <w:r w:rsidRPr="00176D33">
              <w:rPr>
                <w:b/>
                <w:u w:val="single"/>
              </w:rPr>
              <w:t xml:space="preserve"> </w:t>
            </w:r>
            <w:r w:rsidR="00F30EE3" w:rsidRPr="00176D33">
              <w:rPr>
                <w:b/>
                <w:u w:val="single"/>
              </w:rPr>
              <w:t xml:space="preserve">The codeContext shall indicate the entryUUID </w:t>
            </w:r>
            <w:r w:rsidR="007B6BAB" w:rsidRPr="00176D33">
              <w:rPr>
                <w:b/>
                <w:u w:val="single"/>
              </w:rPr>
              <w:t>of the orphaned object</w:t>
            </w:r>
            <w:r w:rsidR="00F30EE3" w:rsidRPr="00176D33">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176D33" w:rsidRDefault="00D96A23" w:rsidP="00532AE7">
            <w:pPr>
              <w:pStyle w:val="TableEntry"/>
              <w:rPr>
                <w:b/>
                <w:u w:val="single"/>
              </w:rPr>
            </w:pPr>
            <w:r w:rsidRPr="00176D33">
              <w:rPr>
                <w:b/>
                <w:u w:val="single"/>
              </w:rPr>
              <w:t>RM</w:t>
            </w:r>
          </w:p>
        </w:tc>
      </w:tr>
      <w:tr w:rsidR="009E4978" w:rsidRPr="00176D33" w14:paraId="6F74461D" w14:textId="77777777" w:rsidTr="00532AE7">
        <w:trPr>
          <w:cantSplit/>
          <w:trHeight w:val="1088"/>
        </w:trPr>
        <w:tc>
          <w:tcPr>
            <w:tcW w:w="4163" w:type="dxa"/>
          </w:tcPr>
          <w:p w14:paraId="03FE9B1E" w14:textId="77777777" w:rsidR="009E4978" w:rsidRPr="00176D33" w:rsidRDefault="009E4978" w:rsidP="00532AE7">
            <w:pPr>
              <w:pStyle w:val="TableEntry"/>
            </w:pPr>
            <w:r w:rsidRPr="00176D33">
              <w:t>XDSRegistryError</w:t>
            </w:r>
          </w:p>
          <w:p w14:paraId="59918EB6" w14:textId="77777777" w:rsidR="009E4978" w:rsidRPr="00176D33" w:rsidRDefault="009E4978" w:rsidP="00532AE7">
            <w:pPr>
              <w:pStyle w:val="TableEntry"/>
            </w:pPr>
            <w:r w:rsidRPr="00176D33">
              <w:t>XDSRepositoryError</w:t>
            </w:r>
          </w:p>
        </w:tc>
        <w:tc>
          <w:tcPr>
            <w:tcW w:w="2769" w:type="dxa"/>
          </w:tcPr>
          <w:p w14:paraId="401CBA87" w14:textId="77777777" w:rsidR="009E4978" w:rsidRPr="00176D33" w:rsidRDefault="009E4978" w:rsidP="00532AE7">
            <w:pPr>
              <w:pStyle w:val="TableEntry"/>
            </w:pPr>
            <w:r w:rsidRPr="00176D33">
              <w:t>Internal Error</w:t>
            </w:r>
          </w:p>
          <w:p w14:paraId="292CA1CA" w14:textId="77777777" w:rsidR="009E4978" w:rsidRPr="00176D33" w:rsidRDefault="009E4978" w:rsidP="00532AE7">
            <w:pPr>
              <w:pStyle w:val="TableEntry"/>
            </w:pPr>
            <w:r w:rsidRPr="00176D33">
              <w:t xml:space="preserve">The error codes XDSRegistryError or XDSRepositoryError shall be returned if and only if a more detailed code is not available from this table for the condition being reported. </w:t>
            </w:r>
          </w:p>
          <w:p w14:paraId="30478692" w14:textId="77777777" w:rsidR="009E4978" w:rsidRPr="00176D33" w:rsidRDefault="009E4978" w:rsidP="00532AE7">
            <w:pPr>
              <w:pStyle w:val="TableEntry"/>
            </w:pPr>
            <w:r w:rsidRPr="00176D33">
              <w:t>If one of these error codes is returned, the attribute codeContext shall contain details of the error condition that may be implementation-specific</w:t>
            </w:r>
          </w:p>
        </w:tc>
        <w:tc>
          <w:tcPr>
            <w:tcW w:w="2416" w:type="dxa"/>
          </w:tcPr>
          <w:p w14:paraId="43024DC1" w14:textId="77777777" w:rsidR="009E4978" w:rsidRPr="00176D33" w:rsidRDefault="009E4978" w:rsidP="00532AE7">
            <w:pPr>
              <w:pStyle w:val="TableEntry"/>
            </w:pPr>
            <w:r w:rsidRPr="00176D33">
              <w:t>P, R, SQ, XGQ</w:t>
            </w:r>
            <w:r w:rsidR="00AF06C9" w:rsidRPr="00176D33">
              <w:rPr>
                <w:b/>
                <w:u w:val="single"/>
              </w:rPr>
              <w:t xml:space="preserve">, </w:t>
            </w:r>
            <w:r w:rsidR="00742235" w:rsidRPr="00176D33">
              <w:rPr>
                <w:b/>
                <w:u w:val="single"/>
              </w:rPr>
              <w:t>RM</w:t>
            </w:r>
          </w:p>
          <w:p w14:paraId="4A6DC03A" w14:textId="77777777" w:rsidR="009E4978" w:rsidRPr="00176D33" w:rsidRDefault="009E4978" w:rsidP="00532AE7">
            <w:pPr>
              <w:pStyle w:val="TableEntry"/>
            </w:pPr>
            <w:r w:rsidRPr="00176D33">
              <w:t>P, RS, XGR</w:t>
            </w:r>
            <w:r w:rsidRPr="00176D33">
              <w:rPr>
                <w:b/>
                <w:u w:val="single"/>
              </w:rPr>
              <w:t>, RD</w:t>
            </w:r>
          </w:p>
        </w:tc>
      </w:tr>
      <w:tr w:rsidR="009E4978" w:rsidRPr="00176D33" w14:paraId="6A2A4DDA" w14:textId="77777777" w:rsidTr="00532AE7">
        <w:trPr>
          <w:cantSplit/>
          <w:trHeight w:val="1853"/>
        </w:trPr>
        <w:tc>
          <w:tcPr>
            <w:tcW w:w="4163" w:type="dxa"/>
          </w:tcPr>
          <w:p w14:paraId="5AB2A698" w14:textId="77777777" w:rsidR="009E4978" w:rsidRPr="00176D33" w:rsidRDefault="009E4978" w:rsidP="00532AE7">
            <w:pPr>
              <w:pStyle w:val="TableEntry"/>
            </w:pPr>
            <w:r w:rsidRPr="00176D33">
              <w:t>XDSRegistryOutOfResources</w:t>
            </w:r>
          </w:p>
          <w:p w14:paraId="12ADE9F7" w14:textId="77777777" w:rsidR="009E4978" w:rsidRPr="00176D33" w:rsidRDefault="009E4978" w:rsidP="00532AE7">
            <w:pPr>
              <w:pStyle w:val="TableEntry"/>
            </w:pPr>
            <w:r w:rsidRPr="00176D33">
              <w:t>XDSRepositoryOutOfResources</w:t>
            </w:r>
          </w:p>
        </w:tc>
        <w:tc>
          <w:tcPr>
            <w:tcW w:w="2769" w:type="dxa"/>
          </w:tcPr>
          <w:p w14:paraId="34F56CEB" w14:textId="77777777" w:rsidR="009E4978" w:rsidRPr="00176D33" w:rsidRDefault="009E4978" w:rsidP="00532AE7">
            <w:pPr>
              <w:pStyle w:val="TableEntry"/>
            </w:pPr>
            <w:r w:rsidRPr="00176D33">
              <w:t>Resources are low.</w:t>
            </w:r>
          </w:p>
        </w:tc>
        <w:tc>
          <w:tcPr>
            <w:tcW w:w="2416" w:type="dxa"/>
          </w:tcPr>
          <w:p w14:paraId="46603216" w14:textId="77777777" w:rsidR="009E4978" w:rsidRPr="00176D33" w:rsidRDefault="009E4978" w:rsidP="00532AE7">
            <w:pPr>
              <w:pStyle w:val="TableEntry"/>
            </w:pPr>
            <w:r w:rsidRPr="00176D33">
              <w:t>P, R, SQ, XGQ</w:t>
            </w:r>
            <w:r w:rsidRPr="00176D33">
              <w:rPr>
                <w:b/>
                <w:u w:val="single"/>
              </w:rPr>
              <w:t xml:space="preserve">, </w:t>
            </w:r>
            <w:r w:rsidR="00742235" w:rsidRPr="00176D33">
              <w:rPr>
                <w:b/>
                <w:u w:val="single"/>
              </w:rPr>
              <w:t>RM</w:t>
            </w:r>
          </w:p>
          <w:p w14:paraId="736E511A" w14:textId="77777777" w:rsidR="009E4978" w:rsidRPr="00176D33" w:rsidRDefault="009E4978" w:rsidP="00532AE7">
            <w:pPr>
              <w:pStyle w:val="TableEntry"/>
            </w:pPr>
            <w:r w:rsidRPr="00176D33">
              <w:t>P, RS, XGR</w:t>
            </w:r>
            <w:r w:rsidRPr="00176D33">
              <w:rPr>
                <w:b/>
                <w:u w:val="single"/>
              </w:rPr>
              <w:t>, RD</w:t>
            </w:r>
          </w:p>
        </w:tc>
      </w:tr>
    </w:tbl>
    <w:p w14:paraId="73F98453" w14:textId="77777777" w:rsidR="009E4978" w:rsidRPr="00176D33" w:rsidRDefault="009E4978" w:rsidP="00887A26">
      <w:pPr>
        <w:pStyle w:val="Note"/>
      </w:pPr>
      <w:r w:rsidRPr="00176D33">
        <w:t>Note 1:</w:t>
      </w:r>
    </w:p>
    <w:p w14:paraId="46566614" w14:textId="77777777" w:rsidR="009E4978" w:rsidRPr="00176D33" w:rsidRDefault="009E4978" w:rsidP="00887A26">
      <w:pPr>
        <w:pStyle w:val="Note"/>
      </w:pPr>
      <w:r w:rsidRPr="00176D33">
        <w:t>P = Provide and Register-b</w:t>
      </w:r>
    </w:p>
    <w:p w14:paraId="7B96E5E7" w14:textId="77777777" w:rsidR="009E4978" w:rsidRPr="00176D33" w:rsidRDefault="009E4978" w:rsidP="00887A26">
      <w:pPr>
        <w:pStyle w:val="Note"/>
      </w:pPr>
      <w:r w:rsidRPr="00176D33">
        <w:t>R = Register-b</w:t>
      </w:r>
    </w:p>
    <w:p w14:paraId="66FECA8C" w14:textId="77777777" w:rsidR="009E4978" w:rsidRPr="00176D33" w:rsidRDefault="009E4978" w:rsidP="00887A26">
      <w:pPr>
        <w:pStyle w:val="Note"/>
      </w:pPr>
      <w:r w:rsidRPr="00176D33">
        <w:t>SQ = Stored Query</w:t>
      </w:r>
    </w:p>
    <w:p w14:paraId="57AD51F9" w14:textId="77777777" w:rsidR="009E4978" w:rsidRPr="00176D33" w:rsidRDefault="009E4978" w:rsidP="00887A26">
      <w:pPr>
        <w:pStyle w:val="Note"/>
      </w:pPr>
      <w:r w:rsidRPr="00176D33">
        <w:t>RS = Retrieve Document Set</w:t>
      </w:r>
    </w:p>
    <w:p w14:paraId="2F2E93A0" w14:textId="77777777" w:rsidR="009E4978" w:rsidRPr="00176D33" w:rsidRDefault="009E4978" w:rsidP="00887A26">
      <w:pPr>
        <w:pStyle w:val="Note"/>
      </w:pPr>
      <w:r w:rsidRPr="00176D33">
        <w:t>XGQ = Cross Gateway Query</w:t>
      </w:r>
    </w:p>
    <w:p w14:paraId="28E2369F" w14:textId="77777777" w:rsidR="009E4978" w:rsidRPr="00176D33" w:rsidRDefault="009E4978" w:rsidP="00887A26">
      <w:pPr>
        <w:pStyle w:val="Note"/>
      </w:pPr>
      <w:r w:rsidRPr="00176D33">
        <w:t>XGR = Cross Gateway Retrieve</w:t>
      </w:r>
    </w:p>
    <w:p w14:paraId="09562EE8" w14:textId="77777777" w:rsidR="009E4978" w:rsidRPr="00176D33" w:rsidRDefault="00742235" w:rsidP="00887A26">
      <w:pPr>
        <w:pStyle w:val="Note"/>
        <w:rPr>
          <w:b/>
          <w:u w:val="single"/>
        </w:rPr>
      </w:pPr>
      <w:r w:rsidRPr="00176D33">
        <w:rPr>
          <w:b/>
          <w:u w:val="single"/>
        </w:rPr>
        <w:t>RM</w:t>
      </w:r>
      <w:r w:rsidR="009E4978" w:rsidRPr="00176D33">
        <w:rPr>
          <w:b/>
          <w:u w:val="single"/>
        </w:rPr>
        <w:t xml:space="preserve"> = Remove Metadata</w:t>
      </w:r>
    </w:p>
    <w:p w14:paraId="4A523626" w14:textId="77777777" w:rsidR="009E4978" w:rsidRPr="00176D33" w:rsidRDefault="009E4978" w:rsidP="00887A26">
      <w:pPr>
        <w:pStyle w:val="Note"/>
        <w:rPr>
          <w:b/>
          <w:u w:val="single"/>
        </w:rPr>
      </w:pPr>
      <w:r w:rsidRPr="00176D33">
        <w:rPr>
          <w:b/>
          <w:u w:val="single"/>
        </w:rPr>
        <w:t>RD = Remove Documents</w:t>
      </w:r>
    </w:p>
    <w:p w14:paraId="4EF42EAA" w14:textId="5243F3D4" w:rsidR="006B0882" w:rsidRDefault="006B0882">
      <w:pPr>
        <w:pStyle w:val="BodyText"/>
      </w:pPr>
    </w:p>
    <w:p w14:paraId="13EDDF44" w14:textId="2AAB3F09" w:rsidR="007451B9" w:rsidRDefault="007451B9">
      <w:pPr>
        <w:pStyle w:val="BodyText"/>
      </w:pPr>
    </w:p>
    <w:p w14:paraId="069E0B06" w14:textId="77777777" w:rsidR="007451B9" w:rsidRPr="00176D33" w:rsidRDefault="007451B9">
      <w:pPr>
        <w:pStyle w:val="BodyText"/>
      </w:pPr>
    </w:p>
    <w:p w14:paraId="30409D6D" w14:textId="56BCC4CB" w:rsidR="00E04455" w:rsidRPr="00176D33" w:rsidRDefault="00C30414">
      <w:pPr>
        <w:pStyle w:val="EditorInstructions"/>
      </w:pPr>
      <w:r w:rsidRPr="00176D33">
        <w:t>Editor:  Add Table 4.2.4.2-</w:t>
      </w:r>
      <w:r w:rsidR="00E04455" w:rsidRPr="00176D33">
        <w:t>5</w:t>
      </w:r>
      <w:r w:rsidRPr="00176D33">
        <w:t>: Remove Metadata Responses</w:t>
      </w:r>
      <w:r w:rsidR="009C4A38" w:rsidRPr="00176D33">
        <w:t xml:space="preserve"> [ITI-62]</w:t>
      </w:r>
    </w:p>
    <w:p w14:paraId="0D72F169" w14:textId="77777777" w:rsidR="00C30414" w:rsidRPr="00176D33" w:rsidRDefault="00C30414" w:rsidP="00C30414">
      <w:pPr>
        <w:pStyle w:val="BodyText"/>
      </w:pPr>
    </w:p>
    <w:p w14:paraId="0DA40F22" w14:textId="321FF96A" w:rsidR="00C30414" w:rsidRPr="00176D33" w:rsidRDefault="00C30414" w:rsidP="00532AE7">
      <w:pPr>
        <w:pStyle w:val="TableTitle"/>
      </w:pPr>
      <w:r w:rsidRPr="00176D33">
        <w:t>Table 4.2.4.2-</w:t>
      </w:r>
      <w:r w:rsidR="00E04455" w:rsidRPr="00176D33">
        <w:t>5</w:t>
      </w:r>
      <w:r w:rsidRPr="00176D33">
        <w:t>: Remove Metadata Responses</w:t>
      </w:r>
      <w:r w:rsidR="009C4A38" w:rsidRPr="00176D33">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176D33" w14:paraId="6E6951A5" w14:textId="77777777" w:rsidTr="00B0464B">
        <w:trPr>
          <w:tblHeader/>
        </w:trPr>
        <w:tc>
          <w:tcPr>
            <w:tcW w:w="3150" w:type="dxa"/>
            <w:shd w:val="clear" w:color="auto" w:fill="D9D9D9"/>
          </w:tcPr>
          <w:p w14:paraId="69E5317D" w14:textId="77777777" w:rsidR="00C30414" w:rsidRPr="00176D33" w:rsidRDefault="00C30414" w:rsidP="00B0464B">
            <w:pPr>
              <w:pStyle w:val="TableEntryHeader"/>
            </w:pPr>
            <w:r w:rsidRPr="00176D33">
              <w:t>RegistryResponse status</w:t>
            </w:r>
          </w:p>
        </w:tc>
        <w:tc>
          <w:tcPr>
            <w:tcW w:w="2970" w:type="dxa"/>
            <w:shd w:val="clear" w:color="auto" w:fill="D9D9D9"/>
          </w:tcPr>
          <w:p w14:paraId="18A873B6" w14:textId="77777777" w:rsidR="00C30414" w:rsidRPr="00176D33" w:rsidRDefault="00C30414" w:rsidP="00B0464B">
            <w:pPr>
              <w:pStyle w:val="TableEntryHeader"/>
            </w:pPr>
            <w:r w:rsidRPr="00176D33">
              <w:t>RegistryErrorList element</w:t>
            </w:r>
          </w:p>
        </w:tc>
        <w:tc>
          <w:tcPr>
            <w:tcW w:w="3257" w:type="dxa"/>
            <w:shd w:val="clear" w:color="auto" w:fill="D9D9D9"/>
          </w:tcPr>
          <w:p w14:paraId="116BC4CB" w14:textId="77777777" w:rsidR="00C30414" w:rsidRPr="00176D33" w:rsidRDefault="00C30414" w:rsidP="00B0464B">
            <w:pPr>
              <w:pStyle w:val="TableEntryHeader"/>
            </w:pPr>
            <w:r w:rsidRPr="00176D33">
              <w:t>Result</w:t>
            </w:r>
          </w:p>
        </w:tc>
      </w:tr>
      <w:tr w:rsidR="00C30414" w:rsidRPr="00176D33" w14:paraId="6381EE5F" w14:textId="77777777" w:rsidTr="00B0464B">
        <w:tc>
          <w:tcPr>
            <w:tcW w:w="3150" w:type="dxa"/>
          </w:tcPr>
          <w:p w14:paraId="596E2618" w14:textId="77777777" w:rsidR="00C30414" w:rsidRPr="00176D33" w:rsidRDefault="00C30414" w:rsidP="00B0464B">
            <w:pPr>
              <w:pStyle w:val="TableEntry"/>
              <w:rPr>
                <w:rFonts w:ascii="Courier New" w:hAnsi="Courier New" w:cs="Courier New"/>
              </w:rPr>
            </w:pPr>
            <w:r w:rsidRPr="00176D33">
              <w:rPr>
                <w:rFonts w:ascii="Courier New" w:hAnsi="Courier New" w:cs="Courier New"/>
              </w:rPr>
              <w:t>urn:oasis:names:tc:ebxml-regrep:ResponseStatusType:Success</w:t>
            </w:r>
          </w:p>
        </w:tc>
        <w:tc>
          <w:tcPr>
            <w:tcW w:w="2970" w:type="dxa"/>
          </w:tcPr>
          <w:p w14:paraId="71B849FF" w14:textId="77777777" w:rsidR="00C30414" w:rsidRPr="00176D33" w:rsidRDefault="00C30414" w:rsidP="00C30414">
            <w:pPr>
              <w:pStyle w:val="TableEntry"/>
            </w:pPr>
            <w:r w:rsidRPr="00176D33">
              <w:t>Will not be present.</w:t>
            </w:r>
          </w:p>
        </w:tc>
        <w:tc>
          <w:tcPr>
            <w:tcW w:w="3257" w:type="dxa"/>
          </w:tcPr>
          <w:p w14:paraId="45FBAF53" w14:textId="77777777" w:rsidR="00C30414" w:rsidRPr="00176D33" w:rsidRDefault="00C30414" w:rsidP="00C30414">
            <w:pPr>
              <w:pStyle w:val="TableEntry"/>
            </w:pPr>
            <w:r w:rsidRPr="00176D33">
              <w:t xml:space="preserve">All metadata was successfully removed. </w:t>
            </w:r>
          </w:p>
        </w:tc>
      </w:tr>
      <w:tr w:rsidR="00C30414" w:rsidRPr="00176D33" w14:paraId="0DC719AD" w14:textId="77777777" w:rsidTr="00B0464B">
        <w:tc>
          <w:tcPr>
            <w:tcW w:w="3150" w:type="dxa"/>
          </w:tcPr>
          <w:p w14:paraId="0AA2AFF2" w14:textId="77777777" w:rsidR="00C30414" w:rsidRPr="00176D33" w:rsidRDefault="00C30414" w:rsidP="00B0464B">
            <w:pPr>
              <w:pStyle w:val="TableEntry"/>
              <w:rPr>
                <w:rFonts w:ascii="Courier New" w:hAnsi="Courier New" w:cs="Courier New"/>
              </w:rPr>
            </w:pPr>
            <w:r w:rsidRPr="00176D33">
              <w:rPr>
                <w:rFonts w:ascii="Courier New" w:hAnsi="Courier New" w:cs="Courier New"/>
              </w:rPr>
              <w:t>urn:oasis:names:tc:ebxml-regrep:ResponseStatusType:Failure</w:t>
            </w:r>
          </w:p>
        </w:tc>
        <w:tc>
          <w:tcPr>
            <w:tcW w:w="2970" w:type="dxa"/>
          </w:tcPr>
          <w:p w14:paraId="1E448CF1" w14:textId="77777777" w:rsidR="00C30414" w:rsidRPr="00176D33" w:rsidRDefault="00C30414" w:rsidP="00C30414">
            <w:pPr>
              <w:pStyle w:val="TableEntry"/>
            </w:pPr>
            <w:r w:rsidRPr="00176D33">
              <w:t xml:space="preserve">Present, contains one or more RegistryError elements with error severity. </w:t>
            </w:r>
          </w:p>
        </w:tc>
        <w:tc>
          <w:tcPr>
            <w:tcW w:w="3257" w:type="dxa"/>
          </w:tcPr>
          <w:p w14:paraId="46DFAB9A" w14:textId="77777777" w:rsidR="00C30414" w:rsidRPr="00176D33" w:rsidRDefault="00C30414" w:rsidP="00C30414">
            <w:pPr>
              <w:pStyle w:val="TableEntry"/>
            </w:pPr>
            <w:r w:rsidRPr="00176D33">
              <w:t>Metadata was not removed.</w:t>
            </w:r>
          </w:p>
        </w:tc>
      </w:tr>
    </w:tbl>
    <w:p w14:paraId="2A30B673" w14:textId="77777777" w:rsidR="00C30414" w:rsidRPr="00176D33" w:rsidRDefault="00C30414" w:rsidP="00B04CA1">
      <w:pPr>
        <w:pStyle w:val="BodyText"/>
      </w:pPr>
    </w:p>
    <w:p w14:paraId="29D420E3" w14:textId="6C28DA71" w:rsidR="00DE1986" w:rsidRPr="002277ED" w:rsidRDefault="00C30414" w:rsidP="00C30414">
      <w:pPr>
        <w:pStyle w:val="EditorInstructions"/>
      </w:pPr>
      <w:r w:rsidRPr="00176D33">
        <w:t>Editor: Add Table 4.2.4.2-</w:t>
      </w:r>
      <w:r w:rsidR="00E04455" w:rsidRPr="00176D33">
        <w:t>6</w:t>
      </w:r>
      <w:r w:rsidRPr="00176D33">
        <w:t>: Remove Documents Responses</w:t>
      </w:r>
      <w:r w:rsidR="009C4A38" w:rsidRPr="00176D33">
        <w:t xml:space="preserve"> [ITI-86]</w:t>
      </w:r>
    </w:p>
    <w:p w14:paraId="3FAB5143" w14:textId="3E35A7AA" w:rsidR="00DE1986" w:rsidRPr="00176D33" w:rsidRDefault="00DE1986" w:rsidP="00DE1986">
      <w:pPr>
        <w:pStyle w:val="TableTitle"/>
      </w:pPr>
      <w:bookmarkStart w:id="463" w:name="_Ref353146490"/>
      <w:r w:rsidRPr="00176D33">
        <w:t xml:space="preserve">Table </w:t>
      </w:r>
      <w:bookmarkEnd w:id="463"/>
      <w:r w:rsidRPr="00176D33">
        <w:t>4.2.4.2-</w:t>
      </w:r>
      <w:r w:rsidR="00EA4F2D" w:rsidRPr="00176D33">
        <w:t>6</w:t>
      </w:r>
      <w:r w:rsidRPr="00176D33">
        <w:t>: Remove Document</w:t>
      </w:r>
      <w:r w:rsidR="004B7585" w:rsidRPr="00176D33">
        <w:t>s</w:t>
      </w:r>
      <w:r w:rsidRPr="00176D33">
        <w:t xml:space="preserve"> Responses</w:t>
      </w:r>
      <w:r w:rsidR="009C4A38" w:rsidRPr="00176D33">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176D33" w14:paraId="324ECC10" w14:textId="77777777" w:rsidTr="00C47EC6">
        <w:tc>
          <w:tcPr>
            <w:tcW w:w="3090" w:type="dxa"/>
            <w:shd w:val="clear" w:color="auto" w:fill="D9D9D9"/>
          </w:tcPr>
          <w:p w14:paraId="2A595AFF" w14:textId="77777777" w:rsidR="00DE1986" w:rsidRPr="00176D33" w:rsidRDefault="00DE1986" w:rsidP="00B0464B">
            <w:pPr>
              <w:pStyle w:val="TableEntryHeader"/>
            </w:pPr>
            <w:r w:rsidRPr="00176D33">
              <w:t>Registry Response status</w:t>
            </w:r>
          </w:p>
        </w:tc>
        <w:tc>
          <w:tcPr>
            <w:tcW w:w="3060" w:type="dxa"/>
            <w:shd w:val="clear" w:color="auto" w:fill="D9D9D9"/>
          </w:tcPr>
          <w:p w14:paraId="4104B271" w14:textId="77777777" w:rsidR="00DE1986" w:rsidRPr="00176D33" w:rsidRDefault="00DE1986" w:rsidP="00B0464B">
            <w:pPr>
              <w:pStyle w:val="TableEntryHeader"/>
            </w:pPr>
            <w:r w:rsidRPr="00176D33">
              <w:t>RegistryErrorList element</w:t>
            </w:r>
          </w:p>
        </w:tc>
        <w:tc>
          <w:tcPr>
            <w:tcW w:w="3215" w:type="dxa"/>
            <w:shd w:val="clear" w:color="auto" w:fill="D9D9D9"/>
          </w:tcPr>
          <w:p w14:paraId="6C3E6FAA" w14:textId="77777777" w:rsidR="00DE1986" w:rsidRPr="00176D33" w:rsidRDefault="00DE1986" w:rsidP="00B0464B">
            <w:pPr>
              <w:pStyle w:val="TableEntryHeader"/>
            </w:pPr>
            <w:r w:rsidRPr="00176D33">
              <w:t>Result</w:t>
            </w:r>
          </w:p>
        </w:tc>
      </w:tr>
      <w:tr w:rsidR="00DE1986" w:rsidRPr="00176D33" w14:paraId="44A2D54F" w14:textId="77777777" w:rsidTr="00C47EC6">
        <w:tc>
          <w:tcPr>
            <w:tcW w:w="3090" w:type="dxa"/>
          </w:tcPr>
          <w:p w14:paraId="13F74CAB" w14:textId="77777777" w:rsidR="00DE1986" w:rsidRPr="00176D33" w:rsidRDefault="00DE1986" w:rsidP="00B0464B">
            <w:pPr>
              <w:pStyle w:val="TableEntry"/>
              <w:rPr>
                <w:rFonts w:ascii="Courier New" w:hAnsi="Courier New" w:cs="Courier New"/>
              </w:rPr>
            </w:pPr>
            <w:r w:rsidRPr="00176D33">
              <w:rPr>
                <w:rFonts w:ascii="Courier New" w:hAnsi="Courier New" w:cs="Courier New"/>
              </w:rPr>
              <w:t xml:space="preserve">urn:oasis:names:tc:ebxml-regrep:ResponseStatusType:Success </w:t>
            </w:r>
          </w:p>
        </w:tc>
        <w:tc>
          <w:tcPr>
            <w:tcW w:w="3060" w:type="dxa"/>
          </w:tcPr>
          <w:p w14:paraId="11450135" w14:textId="77777777" w:rsidR="00DE1986" w:rsidRPr="00176D33" w:rsidRDefault="00C30414" w:rsidP="00C30414">
            <w:pPr>
              <w:pStyle w:val="TableEntry"/>
            </w:pPr>
            <w:r w:rsidRPr="00176D33">
              <w:t xml:space="preserve">Will not </w:t>
            </w:r>
            <w:r w:rsidR="00DE1986" w:rsidRPr="00176D33">
              <w:t xml:space="preserve">be present. </w:t>
            </w:r>
          </w:p>
        </w:tc>
        <w:tc>
          <w:tcPr>
            <w:tcW w:w="3215" w:type="dxa"/>
          </w:tcPr>
          <w:p w14:paraId="1F4C13DD" w14:textId="77777777" w:rsidR="00DE1986" w:rsidRPr="00176D33" w:rsidRDefault="00DE1986" w:rsidP="00C30414">
            <w:pPr>
              <w:pStyle w:val="TableEntry"/>
            </w:pPr>
            <w:r w:rsidRPr="00176D33">
              <w:t xml:space="preserve">All documents were successfully </w:t>
            </w:r>
            <w:r w:rsidR="00C30414" w:rsidRPr="00176D33">
              <w:t>removed.</w:t>
            </w:r>
          </w:p>
        </w:tc>
      </w:tr>
      <w:tr w:rsidR="00DE1986" w:rsidRPr="00176D33" w14:paraId="40C4227C" w14:textId="77777777" w:rsidTr="00C47EC6">
        <w:tc>
          <w:tcPr>
            <w:tcW w:w="3090" w:type="dxa"/>
          </w:tcPr>
          <w:p w14:paraId="35DE113D" w14:textId="77777777" w:rsidR="00DE1986" w:rsidRPr="00176D33" w:rsidRDefault="00DE1986" w:rsidP="00B0464B">
            <w:pPr>
              <w:pStyle w:val="TableEntry"/>
              <w:rPr>
                <w:rFonts w:ascii="Courier New" w:hAnsi="Courier New" w:cs="Courier New"/>
              </w:rPr>
            </w:pPr>
            <w:r w:rsidRPr="00176D33">
              <w:rPr>
                <w:rFonts w:ascii="Courier New" w:hAnsi="Courier New" w:cs="Courier New"/>
              </w:rPr>
              <w:t>urn:ihe:iti:2007:ResponseStatusType:PartialSuccess</w:t>
            </w:r>
          </w:p>
        </w:tc>
        <w:tc>
          <w:tcPr>
            <w:tcW w:w="3060" w:type="dxa"/>
          </w:tcPr>
          <w:p w14:paraId="23482D53" w14:textId="77777777" w:rsidR="00DE1986" w:rsidRPr="00176D33" w:rsidRDefault="00DE1986" w:rsidP="00C30414">
            <w:pPr>
              <w:pStyle w:val="TableEntry"/>
            </w:pPr>
            <w:r w:rsidRPr="00176D33">
              <w:t>Present, contains one or more RegistryError elements. At least one has error severity</w:t>
            </w:r>
            <w:r w:rsidR="00C30414" w:rsidRPr="00176D33">
              <w:t>.</w:t>
            </w:r>
          </w:p>
        </w:tc>
        <w:tc>
          <w:tcPr>
            <w:tcW w:w="3215" w:type="dxa"/>
          </w:tcPr>
          <w:p w14:paraId="22FF8CAA" w14:textId="77777777" w:rsidR="00DE1986" w:rsidRPr="00176D33" w:rsidRDefault="00DE1986" w:rsidP="00C30414">
            <w:pPr>
              <w:pStyle w:val="TableEntry"/>
            </w:pPr>
            <w:r w:rsidRPr="00176D33">
              <w:t xml:space="preserve">Some documents were successfully </w:t>
            </w:r>
            <w:r w:rsidR="00C30414" w:rsidRPr="00176D33">
              <w:t>removed.</w:t>
            </w:r>
            <w:r w:rsidRPr="00176D33">
              <w:t xml:space="preserve"> </w:t>
            </w:r>
          </w:p>
        </w:tc>
      </w:tr>
      <w:tr w:rsidR="00DE1986" w:rsidRPr="00176D33" w14:paraId="7F528008" w14:textId="77777777" w:rsidTr="00C47EC6">
        <w:tc>
          <w:tcPr>
            <w:tcW w:w="3090" w:type="dxa"/>
          </w:tcPr>
          <w:p w14:paraId="3F6BC8E3" w14:textId="77777777" w:rsidR="00DE1986" w:rsidRPr="00176D33" w:rsidRDefault="00DE1986" w:rsidP="00B0464B">
            <w:pPr>
              <w:pStyle w:val="TableEntry"/>
              <w:rPr>
                <w:rFonts w:ascii="Courier New" w:hAnsi="Courier New" w:cs="Courier New"/>
              </w:rPr>
            </w:pPr>
            <w:r w:rsidRPr="00176D33">
              <w:rPr>
                <w:rFonts w:ascii="Courier New" w:hAnsi="Courier New" w:cs="Courier New"/>
              </w:rPr>
              <w:t>urn:oasis:names:tc:ebxml-regrep:ResponseStatusType:Failure</w:t>
            </w:r>
          </w:p>
        </w:tc>
        <w:tc>
          <w:tcPr>
            <w:tcW w:w="3060" w:type="dxa"/>
          </w:tcPr>
          <w:p w14:paraId="25067E23" w14:textId="77777777" w:rsidR="00DE1986" w:rsidRPr="00176D33" w:rsidRDefault="00DE1986" w:rsidP="00C30414">
            <w:pPr>
              <w:pStyle w:val="TableEntry"/>
            </w:pPr>
            <w:r w:rsidRPr="00176D33">
              <w:t xml:space="preserve">Present, contains one or more RegistryError elements. </w:t>
            </w:r>
            <w:r w:rsidR="00C30414" w:rsidRPr="00176D33">
              <w:t>All elements will have</w:t>
            </w:r>
            <w:r w:rsidRPr="00176D33">
              <w:t xml:space="preserve"> error severity. </w:t>
            </w:r>
          </w:p>
        </w:tc>
        <w:tc>
          <w:tcPr>
            <w:tcW w:w="3215" w:type="dxa"/>
          </w:tcPr>
          <w:p w14:paraId="0521DE1C" w14:textId="77777777" w:rsidR="00DE1986" w:rsidRPr="00176D33" w:rsidRDefault="00DE1986" w:rsidP="00C30414">
            <w:pPr>
              <w:pStyle w:val="TableEntry"/>
            </w:pPr>
            <w:r w:rsidRPr="00176D33">
              <w:t xml:space="preserve">No documents were successfully </w:t>
            </w:r>
            <w:r w:rsidR="00C30414" w:rsidRPr="00176D33">
              <w:t>removed.</w:t>
            </w:r>
          </w:p>
        </w:tc>
      </w:tr>
    </w:tbl>
    <w:p w14:paraId="1B06A506" w14:textId="77777777" w:rsidR="00DE1986" w:rsidRPr="00176D33" w:rsidRDefault="00DE1986" w:rsidP="00B04CA1">
      <w:pPr>
        <w:pStyle w:val="BodyText"/>
      </w:pPr>
      <w:bookmarkStart w:id="464" w:name="_Toc355941962"/>
      <w:bookmarkStart w:id="465" w:name="_Toc355944545"/>
      <w:bookmarkStart w:id="466" w:name="_Toc355947465"/>
      <w:bookmarkStart w:id="467" w:name="_Toc355948588"/>
      <w:bookmarkStart w:id="468" w:name="_Toc356293544"/>
      <w:bookmarkStart w:id="469" w:name="_Toc357585836"/>
      <w:bookmarkEnd w:id="464"/>
      <w:bookmarkEnd w:id="465"/>
      <w:bookmarkEnd w:id="466"/>
      <w:bookmarkEnd w:id="467"/>
      <w:bookmarkEnd w:id="468"/>
      <w:bookmarkEnd w:id="469"/>
    </w:p>
    <w:p w14:paraId="68F5A33B" w14:textId="77777777" w:rsidR="00DE1986" w:rsidRPr="00176D33" w:rsidRDefault="00DE1986" w:rsidP="00532AE7">
      <w:pPr>
        <w:pStyle w:val="BodyText"/>
      </w:pPr>
    </w:p>
    <w:p w14:paraId="3283F649" w14:textId="77777777" w:rsidR="006B0882" w:rsidRPr="00176D33" w:rsidRDefault="006B0882" w:rsidP="00532AE7">
      <w:pPr>
        <w:pStyle w:val="BodyText"/>
      </w:pPr>
      <w:bookmarkStart w:id="470" w:name="_1077726227"/>
      <w:bookmarkStart w:id="471" w:name="_1077726284"/>
      <w:bookmarkStart w:id="472" w:name="_1077726755"/>
      <w:bookmarkStart w:id="473" w:name="_1216798155"/>
      <w:bookmarkStart w:id="474" w:name="_1217345570"/>
      <w:bookmarkStart w:id="475" w:name="_MON_1247316724"/>
      <w:bookmarkStart w:id="476" w:name="_MON_1282741612"/>
      <w:bookmarkStart w:id="477" w:name="_MON_1240770956"/>
      <w:bookmarkEnd w:id="470"/>
      <w:bookmarkEnd w:id="471"/>
      <w:bookmarkEnd w:id="472"/>
      <w:bookmarkEnd w:id="473"/>
      <w:bookmarkEnd w:id="474"/>
      <w:bookmarkEnd w:id="475"/>
      <w:bookmarkEnd w:id="476"/>
      <w:bookmarkEnd w:id="477"/>
    </w:p>
    <w:sectPr w:rsidR="006B0882" w:rsidRPr="00176D33" w:rsidSect="007C7650">
      <w:headerReference w:type="default" r:id="rId69"/>
      <w:footerReference w:type="even" r:id="rId70"/>
      <w:footerReference w:type="default" r:id="rId71"/>
      <w:footerReference w:type="first" r:id="rId7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2" w:author="Lynn Felhofer" w:date="2022-05-15T17:20:00Z" w:initials="LF">
    <w:p w14:paraId="52236FC3" w14:textId="52BE02BC" w:rsidR="000E497A" w:rsidRDefault="000E497A">
      <w:pPr>
        <w:pStyle w:val="CommentText"/>
      </w:pPr>
      <w:r>
        <w:rPr>
          <w:rStyle w:val="CommentReference"/>
        </w:rPr>
        <w:annotationRef/>
      </w:r>
      <w:r>
        <w:t>CP-ITI-1136-06</w:t>
      </w:r>
    </w:p>
  </w:comment>
  <w:comment w:id="432" w:author="Lynn Felhofer" w:date="2022-05-15T17:20:00Z" w:initials="LF">
    <w:p w14:paraId="2F9B60BB" w14:textId="77777777" w:rsidR="00D142DD" w:rsidRDefault="00D142DD" w:rsidP="00D142DD">
      <w:pPr>
        <w:pStyle w:val="CommentText"/>
      </w:pPr>
      <w:r>
        <w:rPr>
          <w:rStyle w:val="CommentReference"/>
        </w:rPr>
        <w:annotationRef/>
      </w:r>
      <w:r>
        <w:t>CP-ITI-1136-06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36FC3" w15:done="0"/>
  <w15:commentEx w15:paraId="2F9B6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BB4D6" w16cex:dateUtc="2022-05-15T22:20:00Z"/>
  <w16cex:commentExtensible w16cex:durableId="262BB54C" w16cex:dateUtc="2022-05-15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36FC3" w16cid:durableId="262BB4D6"/>
  <w16cid:commentId w16cid:paraId="2F9B60BB" w16cid:durableId="262BB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70BF" w14:textId="77777777" w:rsidR="004D5A7A" w:rsidRDefault="004D5A7A">
      <w:r>
        <w:separator/>
      </w:r>
    </w:p>
  </w:endnote>
  <w:endnote w:type="continuationSeparator" w:id="0">
    <w:p w14:paraId="1174097C" w14:textId="77777777" w:rsidR="004D5A7A" w:rsidRDefault="004D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1E92" w14:textId="77777777" w:rsidR="0061045F" w:rsidRDefault="006104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61045F" w:rsidRDefault="00610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CE50" w14:textId="77777777" w:rsidR="0061045F" w:rsidRDefault="0061045F">
    <w:pPr>
      <w:pStyle w:val="Footer"/>
      <w:ind w:right="360"/>
    </w:pPr>
    <w:r>
      <w:t>__________________________________________________________________________</w:t>
    </w:r>
  </w:p>
  <w:p w14:paraId="3BE0C867" w14:textId="5B5B916E" w:rsidR="0061045F" w:rsidRDefault="0061045F" w:rsidP="00597DB2">
    <w:pPr>
      <w:pStyle w:val="Footer"/>
      <w:ind w:right="360"/>
      <w:rPr>
        <w:sz w:val="20"/>
      </w:rPr>
    </w:pPr>
    <w:bookmarkStart w:id="478" w:name="_Toc473170355"/>
    <w:r>
      <w:rPr>
        <w:sz w:val="20"/>
      </w:rPr>
      <w:t>Rev. 1.4 – 2021-07-</w:t>
    </w:r>
    <w:r w:rsidR="00397CD6">
      <w:rPr>
        <w:sz w:val="20"/>
      </w:rPr>
      <w:t>02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44</w:t>
    </w:r>
    <w:r w:rsidRPr="00597DB2">
      <w:rPr>
        <w:rStyle w:val="PageNumber"/>
        <w:sz w:val="20"/>
      </w:rPr>
      <w:fldChar w:fldCharType="end"/>
    </w:r>
    <w:r>
      <w:rPr>
        <w:sz w:val="20"/>
      </w:rPr>
      <w:tab/>
      <w:t xml:space="preserve">                       Copyright © 2021: IHE International, Inc.</w:t>
    </w:r>
    <w:bookmarkEnd w:id="478"/>
  </w:p>
  <w:p w14:paraId="3974DC47" w14:textId="77777777" w:rsidR="0061045F" w:rsidRDefault="0061045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24E" w14:textId="62E70199" w:rsidR="0061045F" w:rsidRDefault="0061045F">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873E" w14:textId="77777777" w:rsidR="004D5A7A" w:rsidRDefault="004D5A7A">
      <w:r>
        <w:separator/>
      </w:r>
    </w:p>
  </w:footnote>
  <w:footnote w:type="continuationSeparator" w:id="0">
    <w:p w14:paraId="5C3B3D10" w14:textId="77777777" w:rsidR="004D5A7A" w:rsidRDefault="004D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9070" w14:textId="087C586C" w:rsidR="0061045F" w:rsidRDefault="0061045F">
    <w:pPr>
      <w:pStyle w:val="Header"/>
    </w:pPr>
    <w:r>
      <w:t>IHE IT Infrastructure Technical Framework Supplement – Remove Metadata and Documents (RMD)</w:t>
    </w:r>
  </w:p>
  <w:p w14:paraId="7AC017B0" w14:textId="77777777" w:rsidR="0061045F" w:rsidRDefault="0061045F">
    <w:pPr>
      <w:pStyle w:val="Header"/>
    </w:pPr>
    <w:r>
      <w:t>______________________________________________________________________________</w:t>
    </w:r>
  </w:p>
  <w:p w14:paraId="3659B6A5" w14:textId="77777777" w:rsidR="0061045F" w:rsidRDefault="00610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C9346610"/>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1897559">
    <w:abstractNumId w:val="9"/>
  </w:num>
  <w:num w:numId="2" w16cid:durableId="146362409">
    <w:abstractNumId w:val="7"/>
  </w:num>
  <w:num w:numId="3" w16cid:durableId="460003532">
    <w:abstractNumId w:val="6"/>
  </w:num>
  <w:num w:numId="4" w16cid:durableId="1370717144">
    <w:abstractNumId w:val="8"/>
  </w:num>
  <w:num w:numId="5" w16cid:durableId="454716217">
    <w:abstractNumId w:val="3"/>
  </w:num>
  <w:num w:numId="6" w16cid:durableId="1571572328">
    <w:abstractNumId w:val="2"/>
  </w:num>
  <w:num w:numId="7" w16cid:durableId="697319741">
    <w:abstractNumId w:val="1"/>
  </w:num>
  <w:num w:numId="8" w16cid:durableId="1307078988">
    <w:abstractNumId w:val="0"/>
  </w:num>
  <w:num w:numId="9" w16cid:durableId="1407455412">
    <w:abstractNumId w:val="5"/>
  </w:num>
  <w:num w:numId="10" w16cid:durableId="399671052">
    <w:abstractNumId w:val="4"/>
  </w:num>
  <w:num w:numId="11" w16cid:durableId="607202912">
    <w:abstractNumId w:val="31"/>
  </w:num>
  <w:num w:numId="12" w16cid:durableId="1983193059">
    <w:abstractNumId w:val="25"/>
  </w:num>
  <w:num w:numId="13" w16cid:durableId="1489520832">
    <w:abstractNumId w:val="22"/>
  </w:num>
  <w:num w:numId="14" w16cid:durableId="1059401503">
    <w:abstractNumId w:val="27"/>
  </w:num>
  <w:num w:numId="15" w16cid:durableId="207843053">
    <w:abstractNumId w:val="16"/>
  </w:num>
  <w:num w:numId="16" w16cid:durableId="197160933">
    <w:abstractNumId w:val="28"/>
  </w:num>
  <w:num w:numId="17" w16cid:durableId="456071285">
    <w:abstractNumId w:val="20"/>
  </w:num>
  <w:num w:numId="18" w16cid:durableId="1329863947">
    <w:abstractNumId w:val="13"/>
  </w:num>
  <w:num w:numId="19" w16cid:durableId="1300527998">
    <w:abstractNumId w:val="12"/>
  </w:num>
  <w:num w:numId="20" w16cid:durableId="482085432">
    <w:abstractNumId w:val="17"/>
  </w:num>
  <w:num w:numId="21" w16cid:durableId="973095964">
    <w:abstractNumId w:val="14"/>
  </w:num>
  <w:num w:numId="22" w16cid:durableId="551308650">
    <w:abstractNumId w:val="18"/>
  </w:num>
  <w:num w:numId="23" w16cid:durableId="1467580230">
    <w:abstractNumId w:val="29"/>
  </w:num>
  <w:num w:numId="24" w16cid:durableId="880750072">
    <w:abstractNumId w:val="26"/>
  </w:num>
  <w:num w:numId="25" w16cid:durableId="2000496479">
    <w:abstractNumId w:val="24"/>
  </w:num>
  <w:num w:numId="26" w16cid:durableId="1783644733">
    <w:abstractNumId w:val="30"/>
  </w:num>
  <w:num w:numId="27" w16cid:durableId="2130279593">
    <w:abstractNumId w:val="19"/>
  </w:num>
  <w:num w:numId="28" w16cid:durableId="1668707737">
    <w:abstractNumId w:val="11"/>
  </w:num>
  <w:num w:numId="29" w16cid:durableId="7081848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27011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7141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071081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12970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780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22220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44091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93424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976293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840572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39909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72071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62170195">
    <w:abstractNumId w:val="25"/>
  </w:num>
  <w:num w:numId="43" w16cid:durableId="312560694">
    <w:abstractNumId w:val="21"/>
  </w:num>
  <w:num w:numId="44" w16cid:durableId="1220283869">
    <w:abstractNumId w:val="10"/>
  </w:num>
  <w:num w:numId="45" w16cid:durableId="208499356">
    <w:abstractNumId w:val="3"/>
    <w:lvlOverride w:ilvl="0">
      <w:startOverride w:val="1"/>
    </w:lvlOverride>
  </w:num>
  <w:num w:numId="46" w16cid:durableId="1224096706">
    <w:abstractNumId w:val="3"/>
  </w:num>
  <w:num w:numId="47" w16cid:durableId="1670937515">
    <w:abstractNumId w:val="3"/>
    <w:lvlOverride w:ilvl="0">
      <w:startOverride w:val="1"/>
    </w:lvlOverride>
  </w:num>
  <w:num w:numId="48" w16cid:durableId="368536733">
    <w:abstractNumId w:val="3"/>
  </w:num>
  <w:num w:numId="49" w16cid:durableId="1278442245">
    <w:abstractNumId w:val="3"/>
  </w:num>
  <w:num w:numId="50" w16cid:durableId="489445232">
    <w:abstractNumId w:val="3"/>
    <w:lvlOverride w:ilvl="0">
      <w:startOverride w:val="1"/>
    </w:lvlOverride>
  </w:num>
  <w:num w:numId="51" w16cid:durableId="1851749135">
    <w:abstractNumId w:val="3"/>
  </w:num>
  <w:num w:numId="52" w16cid:durableId="308173612">
    <w:abstractNumId w:val="3"/>
    <w:lvlOverride w:ilvl="0">
      <w:startOverride w:val="1"/>
    </w:lvlOverride>
  </w:num>
  <w:num w:numId="53" w16cid:durableId="1194077667">
    <w:abstractNumId w:val="3"/>
    <w:lvlOverride w:ilvl="0">
      <w:startOverride w:val="1"/>
    </w:lvlOverride>
  </w:num>
  <w:num w:numId="54" w16cid:durableId="151336555">
    <w:abstractNumId w:val="3"/>
    <w:lvlOverride w:ilvl="0">
      <w:startOverride w:val="1"/>
    </w:lvlOverride>
  </w:num>
  <w:num w:numId="55" w16cid:durableId="1852909470">
    <w:abstractNumId w:val="15"/>
  </w:num>
  <w:num w:numId="56" w16cid:durableId="471675796">
    <w:abstractNumId w:val="23"/>
  </w:num>
  <w:num w:numId="57" w16cid:durableId="1895777316">
    <w:abstractNumId w:val="32"/>
  </w:num>
  <w:num w:numId="58" w16cid:durableId="820076046">
    <w:abstractNumId w:val="25"/>
  </w:num>
  <w:num w:numId="59" w16cid:durableId="1658456796">
    <w:abstractNumId w:val="3"/>
    <w:lvlOverride w:ilvl="0">
      <w:startOverride w:val="1"/>
    </w:lvlOverride>
  </w:num>
  <w:num w:numId="60" w16cid:durableId="1558470791">
    <w:abstractNumId w:val="25"/>
  </w:num>
  <w:num w:numId="61" w16cid:durableId="45304760">
    <w:abstractNumId w:val="3"/>
    <w:lvlOverride w:ilvl="0">
      <w:startOverride w:val="1"/>
    </w:lvlOverride>
  </w:num>
  <w:num w:numId="62" w16cid:durableId="738095630">
    <w:abstractNumId w:val="3"/>
  </w:num>
  <w:num w:numId="63" w16cid:durableId="1783378639">
    <w:abstractNumId w:val="3"/>
  </w:num>
  <w:num w:numId="64" w16cid:durableId="1714188717">
    <w:abstractNumId w:val="3"/>
    <w:lvlOverride w:ilvl="0">
      <w:startOverride w:val="1"/>
    </w:lvlOverride>
  </w:num>
  <w:num w:numId="65" w16cid:durableId="1842546619">
    <w:abstractNumId w:val="3"/>
    <w:lvlOverride w:ilvl="0">
      <w:startOverride w:val="1"/>
    </w:lvlOverride>
  </w:num>
  <w:num w:numId="66" w16cid:durableId="383676473">
    <w:abstractNumId w:val="3"/>
    <w:lvlOverride w:ilvl="0">
      <w:startOverride w:val="1"/>
    </w:lvlOverride>
  </w:num>
  <w:num w:numId="67" w16cid:durableId="1228104751">
    <w:abstractNumId w:val="3"/>
  </w:num>
  <w:num w:numId="68" w16cid:durableId="1517040387">
    <w:abstractNumId w:val="3"/>
    <w:lvlOverride w:ilvl="0">
      <w:startOverride w:val="1"/>
    </w:lvlOverride>
  </w:num>
  <w:num w:numId="69" w16cid:durableId="1826626421">
    <w:abstractNumId w:val="3"/>
  </w:num>
  <w:num w:numId="70" w16cid:durableId="778451094">
    <w:abstractNumId w:val="3"/>
    <w:lvlOverride w:ilvl="0">
      <w:startOverride w:val="1"/>
    </w:lvlOverride>
  </w:num>
  <w:num w:numId="71" w16cid:durableId="1488091460">
    <w:abstractNumId w:val="3"/>
  </w:num>
  <w:num w:numId="72" w16cid:durableId="2022970671">
    <w:abstractNumId w:val="3"/>
    <w:lvlOverride w:ilvl="0">
      <w:startOverride w:val="1"/>
    </w:lvlOverride>
  </w:num>
  <w:num w:numId="73" w16cid:durableId="159389189">
    <w:abstractNumId w:val="3"/>
    <w:lvlOverride w:ilvl="0">
      <w:startOverride w:val="1"/>
    </w:lvlOverride>
  </w:num>
  <w:num w:numId="74" w16cid:durableId="1653756185">
    <w:abstractNumId w:val="2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Felhofer">
    <w15:presenceInfo w15:providerId="Windows Live" w15:userId="e50d325b4de3c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5"/>
    <w:rsid w:val="000030DD"/>
    <w:rsid w:val="00006483"/>
    <w:rsid w:val="00007321"/>
    <w:rsid w:val="000077AC"/>
    <w:rsid w:val="000105E1"/>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039F"/>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44E6"/>
    <w:rsid w:val="0006782E"/>
    <w:rsid w:val="00070847"/>
    <w:rsid w:val="00070A9B"/>
    <w:rsid w:val="000717A7"/>
    <w:rsid w:val="00071A5A"/>
    <w:rsid w:val="0007696B"/>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97A"/>
    <w:rsid w:val="000E4AC4"/>
    <w:rsid w:val="000E4BDC"/>
    <w:rsid w:val="000E7DAE"/>
    <w:rsid w:val="000E7E50"/>
    <w:rsid w:val="000F0002"/>
    <w:rsid w:val="000F13F5"/>
    <w:rsid w:val="000F1C53"/>
    <w:rsid w:val="000F54DE"/>
    <w:rsid w:val="000F54EB"/>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0E9A"/>
    <w:rsid w:val="001350DC"/>
    <w:rsid w:val="00137B11"/>
    <w:rsid w:val="0014275F"/>
    <w:rsid w:val="001439BB"/>
    <w:rsid w:val="00143DE7"/>
    <w:rsid w:val="0014467A"/>
    <w:rsid w:val="001447A0"/>
    <w:rsid w:val="00144A2B"/>
    <w:rsid w:val="001453CC"/>
    <w:rsid w:val="00146185"/>
    <w:rsid w:val="00147742"/>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76D33"/>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206E"/>
    <w:rsid w:val="001E294B"/>
    <w:rsid w:val="001E2B07"/>
    <w:rsid w:val="001E3C39"/>
    <w:rsid w:val="001E615F"/>
    <w:rsid w:val="001E62C3"/>
    <w:rsid w:val="001E68C2"/>
    <w:rsid w:val="001F15D0"/>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277ED"/>
    <w:rsid w:val="00230C35"/>
    <w:rsid w:val="00230F22"/>
    <w:rsid w:val="002322FF"/>
    <w:rsid w:val="00232413"/>
    <w:rsid w:val="00234160"/>
    <w:rsid w:val="00234BE4"/>
    <w:rsid w:val="00234CD4"/>
    <w:rsid w:val="0023732B"/>
    <w:rsid w:val="0024413E"/>
    <w:rsid w:val="00250A37"/>
    <w:rsid w:val="00252AE6"/>
    <w:rsid w:val="00253777"/>
    <w:rsid w:val="00254AA0"/>
    <w:rsid w:val="00255462"/>
    <w:rsid w:val="00255821"/>
    <w:rsid w:val="002562BC"/>
    <w:rsid w:val="00256665"/>
    <w:rsid w:val="00256BB0"/>
    <w:rsid w:val="0026491E"/>
    <w:rsid w:val="00265965"/>
    <w:rsid w:val="00265EFB"/>
    <w:rsid w:val="00266235"/>
    <w:rsid w:val="002670D2"/>
    <w:rsid w:val="00267F9A"/>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30F5"/>
    <w:rsid w:val="00293CF1"/>
    <w:rsid w:val="002947EC"/>
    <w:rsid w:val="00295140"/>
    <w:rsid w:val="00295BC3"/>
    <w:rsid w:val="00297788"/>
    <w:rsid w:val="00297B8D"/>
    <w:rsid w:val="002A246F"/>
    <w:rsid w:val="002A395E"/>
    <w:rsid w:val="002A4C2E"/>
    <w:rsid w:val="002A6DA0"/>
    <w:rsid w:val="002B3335"/>
    <w:rsid w:val="002B4844"/>
    <w:rsid w:val="002B57C3"/>
    <w:rsid w:val="002B70BF"/>
    <w:rsid w:val="002C05A9"/>
    <w:rsid w:val="002C1F78"/>
    <w:rsid w:val="002C2031"/>
    <w:rsid w:val="002C2E12"/>
    <w:rsid w:val="002C390F"/>
    <w:rsid w:val="002C39B0"/>
    <w:rsid w:val="002C5D72"/>
    <w:rsid w:val="002D10F9"/>
    <w:rsid w:val="002D3821"/>
    <w:rsid w:val="002D44B7"/>
    <w:rsid w:val="002D5675"/>
    <w:rsid w:val="002D5B69"/>
    <w:rsid w:val="002D7574"/>
    <w:rsid w:val="002D75E7"/>
    <w:rsid w:val="002E0E63"/>
    <w:rsid w:val="002E2752"/>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4ED7"/>
    <w:rsid w:val="00375A16"/>
    <w:rsid w:val="00377F96"/>
    <w:rsid w:val="0038429E"/>
    <w:rsid w:val="00384DC9"/>
    <w:rsid w:val="00384EA4"/>
    <w:rsid w:val="00384F71"/>
    <w:rsid w:val="00387B3F"/>
    <w:rsid w:val="00391736"/>
    <w:rsid w:val="00391C02"/>
    <w:rsid w:val="003921A0"/>
    <w:rsid w:val="00393BF2"/>
    <w:rsid w:val="00394885"/>
    <w:rsid w:val="00396B4E"/>
    <w:rsid w:val="00396C01"/>
    <w:rsid w:val="00397CD6"/>
    <w:rsid w:val="003A09FE"/>
    <w:rsid w:val="003A237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55E9"/>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7DDC"/>
    <w:rsid w:val="00461A12"/>
    <w:rsid w:val="004651FC"/>
    <w:rsid w:val="004711CE"/>
    <w:rsid w:val="00471AB6"/>
    <w:rsid w:val="00472402"/>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C7FE8"/>
    <w:rsid w:val="004D47B4"/>
    <w:rsid w:val="004D5A7A"/>
    <w:rsid w:val="004D68CC"/>
    <w:rsid w:val="004D69C3"/>
    <w:rsid w:val="004D6C45"/>
    <w:rsid w:val="004D78D3"/>
    <w:rsid w:val="004E0CEA"/>
    <w:rsid w:val="004E4A4F"/>
    <w:rsid w:val="004E75D3"/>
    <w:rsid w:val="004F1713"/>
    <w:rsid w:val="004F26B2"/>
    <w:rsid w:val="004F5211"/>
    <w:rsid w:val="004F7C05"/>
    <w:rsid w:val="00501203"/>
    <w:rsid w:val="0050161D"/>
    <w:rsid w:val="00503AE1"/>
    <w:rsid w:val="00505E3A"/>
    <w:rsid w:val="0050674C"/>
    <w:rsid w:val="00506C22"/>
    <w:rsid w:val="00506D30"/>
    <w:rsid w:val="00510062"/>
    <w:rsid w:val="00510447"/>
    <w:rsid w:val="00513057"/>
    <w:rsid w:val="00513FB7"/>
    <w:rsid w:val="00515A9A"/>
    <w:rsid w:val="00516D6D"/>
    <w:rsid w:val="00517E4C"/>
    <w:rsid w:val="005212A4"/>
    <w:rsid w:val="0052146D"/>
    <w:rsid w:val="00521E56"/>
    <w:rsid w:val="005224C1"/>
    <w:rsid w:val="00522681"/>
    <w:rsid w:val="00522F40"/>
    <w:rsid w:val="00523C5F"/>
    <w:rsid w:val="0052603C"/>
    <w:rsid w:val="0053070E"/>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67CC0"/>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8DF"/>
    <w:rsid w:val="005A09B2"/>
    <w:rsid w:val="005A14DC"/>
    <w:rsid w:val="005A2C3F"/>
    <w:rsid w:val="005B04C9"/>
    <w:rsid w:val="005B196B"/>
    <w:rsid w:val="005B1F1E"/>
    <w:rsid w:val="005B2BA4"/>
    <w:rsid w:val="005B2E58"/>
    <w:rsid w:val="005B5B00"/>
    <w:rsid w:val="005B5C92"/>
    <w:rsid w:val="005B72F3"/>
    <w:rsid w:val="005B7BFB"/>
    <w:rsid w:val="005C0D24"/>
    <w:rsid w:val="005C135C"/>
    <w:rsid w:val="005C50BF"/>
    <w:rsid w:val="005C5E28"/>
    <w:rsid w:val="005D1F91"/>
    <w:rsid w:val="005D40C4"/>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4BC9"/>
    <w:rsid w:val="00607529"/>
    <w:rsid w:val="00610031"/>
    <w:rsid w:val="0061045F"/>
    <w:rsid w:val="006106AB"/>
    <w:rsid w:val="00610D15"/>
    <w:rsid w:val="006116E2"/>
    <w:rsid w:val="006127E1"/>
    <w:rsid w:val="00613604"/>
    <w:rsid w:val="00613C53"/>
    <w:rsid w:val="00613D46"/>
    <w:rsid w:val="006146B9"/>
    <w:rsid w:val="00615EEF"/>
    <w:rsid w:val="00616392"/>
    <w:rsid w:val="0061640D"/>
    <w:rsid w:val="0062074A"/>
    <w:rsid w:val="00620CDA"/>
    <w:rsid w:val="0062152A"/>
    <w:rsid w:val="0062171B"/>
    <w:rsid w:val="006223C5"/>
    <w:rsid w:val="00622D31"/>
    <w:rsid w:val="00622E83"/>
    <w:rsid w:val="00623724"/>
    <w:rsid w:val="00625D23"/>
    <w:rsid w:val="006263EA"/>
    <w:rsid w:val="00626A7D"/>
    <w:rsid w:val="0062733E"/>
    <w:rsid w:val="0062765A"/>
    <w:rsid w:val="006301D2"/>
    <w:rsid w:val="00630F33"/>
    <w:rsid w:val="00631700"/>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6A59"/>
    <w:rsid w:val="0067750C"/>
    <w:rsid w:val="00680648"/>
    <w:rsid w:val="00680916"/>
    <w:rsid w:val="006810A4"/>
    <w:rsid w:val="0068113A"/>
    <w:rsid w:val="00682040"/>
    <w:rsid w:val="006825E1"/>
    <w:rsid w:val="00683045"/>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0A09"/>
    <w:rsid w:val="006D4881"/>
    <w:rsid w:val="006D768F"/>
    <w:rsid w:val="006E163F"/>
    <w:rsid w:val="006E25F9"/>
    <w:rsid w:val="006E4ACA"/>
    <w:rsid w:val="006E4CD0"/>
    <w:rsid w:val="006E5767"/>
    <w:rsid w:val="006E74B8"/>
    <w:rsid w:val="006E7546"/>
    <w:rsid w:val="006F180B"/>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4C8"/>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51B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04E8"/>
    <w:rsid w:val="00801D19"/>
    <w:rsid w:val="00802799"/>
    <w:rsid w:val="00802D05"/>
    <w:rsid w:val="00802F29"/>
    <w:rsid w:val="00803E2D"/>
    <w:rsid w:val="008042BA"/>
    <w:rsid w:val="008044D0"/>
    <w:rsid w:val="008052A2"/>
    <w:rsid w:val="008067DF"/>
    <w:rsid w:val="00806D44"/>
    <w:rsid w:val="00806E02"/>
    <w:rsid w:val="00810B85"/>
    <w:rsid w:val="0081320A"/>
    <w:rsid w:val="00813A89"/>
    <w:rsid w:val="008157CE"/>
    <w:rsid w:val="00815E51"/>
    <w:rsid w:val="00816E4B"/>
    <w:rsid w:val="008227DC"/>
    <w:rsid w:val="008249A2"/>
    <w:rsid w:val="0082510C"/>
    <w:rsid w:val="00825319"/>
    <w:rsid w:val="00825642"/>
    <w:rsid w:val="00830E0E"/>
    <w:rsid w:val="00831FF5"/>
    <w:rsid w:val="00832A10"/>
    <w:rsid w:val="00833045"/>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5076"/>
    <w:rsid w:val="008755ED"/>
    <w:rsid w:val="00875BFD"/>
    <w:rsid w:val="008769B5"/>
    <w:rsid w:val="00876A0A"/>
    <w:rsid w:val="00880F16"/>
    <w:rsid w:val="008818F7"/>
    <w:rsid w:val="00885ABD"/>
    <w:rsid w:val="00887A26"/>
    <w:rsid w:val="00887E40"/>
    <w:rsid w:val="0089272C"/>
    <w:rsid w:val="008A16B3"/>
    <w:rsid w:val="008A22FE"/>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35F4"/>
    <w:rsid w:val="0092507D"/>
    <w:rsid w:val="009268F6"/>
    <w:rsid w:val="00926A19"/>
    <w:rsid w:val="00931A19"/>
    <w:rsid w:val="0093283B"/>
    <w:rsid w:val="00933C9A"/>
    <w:rsid w:val="00934D96"/>
    <w:rsid w:val="009401B7"/>
    <w:rsid w:val="009406A5"/>
    <w:rsid w:val="00940FC7"/>
    <w:rsid w:val="009413FB"/>
    <w:rsid w:val="009414CA"/>
    <w:rsid w:val="009429FB"/>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3053"/>
    <w:rsid w:val="009B71E6"/>
    <w:rsid w:val="009C0219"/>
    <w:rsid w:val="009C10D5"/>
    <w:rsid w:val="009C2F3C"/>
    <w:rsid w:val="009C3647"/>
    <w:rsid w:val="009C42A1"/>
    <w:rsid w:val="009C4A38"/>
    <w:rsid w:val="009C4FFC"/>
    <w:rsid w:val="009C6269"/>
    <w:rsid w:val="009C69A6"/>
    <w:rsid w:val="009C6F21"/>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079"/>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4B88"/>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D5823"/>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455A"/>
    <w:rsid w:val="00B15A1D"/>
    <w:rsid w:val="00B15D8F"/>
    <w:rsid w:val="00B15E9B"/>
    <w:rsid w:val="00B201A4"/>
    <w:rsid w:val="00B2130D"/>
    <w:rsid w:val="00B21FCF"/>
    <w:rsid w:val="00B23973"/>
    <w:rsid w:val="00B24019"/>
    <w:rsid w:val="00B25D89"/>
    <w:rsid w:val="00B25DA6"/>
    <w:rsid w:val="00B275B5"/>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740"/>
    <w:rsid w:val="00BC3C7F"/>
    <w:rsid w:val="00BC3E9F"/>
    <w:rsid w:val="00BC5082"/>
    <w:rsid w:val="00BC6A2A"/>
    <w:rsid w:val="00BC6EDE"/>
    <w:rsid w:val="00BC7584"/>
    <w:rsid w:val="00BC7922"/>
    <w:rsid w:val="00BD067D"/>
    <w:rsid w:val="00BD0F9E"/>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0950"/>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171C"/>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201F"/>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2DD"/>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1CA"/>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06B"/>
    <w:rsid w:val="00D609FE"/>
    <w:rsid w:val="00D60DD3"/>
    <w:rsid w:val="00D60F27"/>
    <w:rsid w:val="00D6212F"/>
    <w:rsid w:val="00D62CEC"/>
    <w:rsid w:val="00D6402B"/>
    <w:rsid w:val="00D66D8E"/>
    <w:rsid w:val="00D67D36"/>
    <w:rsid w:val="00D72000"/>
    <w:rsid w:val="00D738F0"/>
    <w:rsid w:val="00D74F7A"/>
    <w:rsid w:val="00D76853"/>
    <w:rsid w:val="00D80E9B"/>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B6D"/>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8778C"/>
    <w:rsid w:val="00E90AC0"/>
    <w:rsid w:val="00E91C15"/>
    <w:rsid w:val="00E92AF0"/>
    <w:rsid w:val="00E93050"/>
    <w:rsid w:val="00E93EE4"/>
    <w:rsid w:val="00E9442A"/>
    <w:rsid w:val="00E95B41"/>
    <w:rsid w:val="00E96BC5"/>
    <w:rsid w:val="00E96EF7"/>
    <w:rsid w:val="00E97B78"/>
    <w:rsid w:val="00EA2372"/>
    <w:rsid w:val="00EA2920"/>
    <w:rsid w:val="00EA2A34"/>
    <w:rsid w:val="00EA44BF"/>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0509"/>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0692"/>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 w:type="character" w:styleId="UnresolvedMention">
    <w:name w:val="Unresolved Mention"/>
    <w:basedOn w:val="DefaultParagraphFont"/>
    <w:uiPriority w:val="99"/>
    <w:semiHidden/>
    <w:unhideWhenUsed/>
    <w:rsid w:val="00130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623998873">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ITI/TF/Volume2/ITI-18.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ch-V.html" TargetMode="External"/><Relationship Id="rId47" Type="http://schemas.openxmlformats.org/officeDocument/2006/relationships/hyperlink" Target="https://profiles.ihe.net/ITI/TF/Volume3/ch-4.2.html" TargetMode="External"/><Relationship Id="rId63" Type="http://schemas.microsoft.com/office/2011/relationships/commentsExtended" Target="commentsExtended.xml"/><Relationship Id="rId68" Type="http://schemas.openxmlformats.org/officeDocument/2006/relationships/hyperlink" Target="http://www.w3.org/Submission/wsdl11soap12/" TargetMode="External"/><Relationship Id="rId2" Type="http://schemas.openxmlformats.org/officeDocument/2006/relationships/numbering" Target="numbering.xml"/><Relationship Id="rId16" Type="http://schemas.openxmlformats.org/officeDocument/2006/relationships/hyperlink" Target="https://profiles.ihe.net/ITI/TF/index.html" TargetMode="External"/><Relationship Id="rId29" Type="http://schemas.openxmlformats.org/officeDocument/2006/relationships/hyperlink" Target="https://profiles.ihe.net/ITI/TF/Volume1/ch-G.html" TargetMode="External"/><Relationship Id="rId11" Type="http://schemas.openxmlformats.org/officeDocument/2006/relationships/hyperlink" Target="http://www.ihe.net/ITI_Public_Comments/" TargetMode="External"/><Relationship Id="rId24" Type="http://schemas.openxmlformats.org/officeDocument/2006/relationships/image" Target="media/image2.emf"/><Relationship Id="rId32" Type="http://schemas.openxmlformats.org/officeDocument/2006/relationships/hyperlink" Target="https://profiles.ihe.net/ITI/TF/Volume2/ITI-18.html" TargetMode="External"/><Relationship Id="rId37" Type="http://schemas.openxmlformats.org/officeDocument/2006/relationships/image" Target="media/image4.emf"/><Relationship Id="rId40" Type="http://schemas.openxmlformats.org/officeDocument/2006/relationships/hyperlink" Target="https://profiles.ihe.net/ITI/TF/Volume2/ch-V.html" TargetMode="External"/><Relationship Id="rId45" Type="http://schemas.openxmlformats.org/officeDocument/2006/relationships/hyperlink" Target="https://profiles.ihe.net/ITI/TF/Volume2/ch-V.html" TargetMode="External"/><Relationship Id="rId53" Type="http://schemas.openxmlformats.org/officeDocument/2006/relationships/hyperlink" Target="https://profiles.ihe.net/ITI/TF/Volume2/ch-V.html" TargetMode="External"/><Relationship Id="rId58" Type="http://schemas.openxmlformats.org/officeDocument/2006/relationships/hyperlink" Target="https://profiles.ihe.net/ITI/TF/Volume3/ch-4.2.html" TargetMode="External"/><Relationship Id="rId66" Type="http://schemas.openxmlformats.org/officeDocument/2006/relationships/hyperlink" Target="https://profiles.ihe.net/ITI/TF/Volume2/ch-V.html"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profiles.ihe.net/ITI/TF/Volume3/ch-4.2.html" TargetMode="External"/><Relationship Id="rId19" Type="http://schemas.openxmlformats.org/officeDocument/2006/relationships/hyperlink" Target="https://profiles.ihe.net/GeneralIntro/ch-10.html"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ch-A.html" TargetMode="External"/><Relationship Id="rId27" Type="http://schemas.openxmlformats.org/officeDocument/2006/relationships/hyperlink" Target="https://profiles.ihe.net/ITI/TF/Volume2/ITI-18.html" TargetMode="External"/><Relationship Id="rId30" Type="http://schemas.openxmlformats.org/officeDocument/2006/relationships/hyperlink" Target="https://profiles.ihe.net/ITI/TF/Volume2/ch-K.html" TargetMode="External"/><Relationship Id="rId35" Type="http://schemas.openxmlformats.org/officeDocument/2006/relationships/hyperlink" Target="https://profiles.ihe.net/ITI/TF/Volume2/ch-V.html" TargetMode="External"/><Relationship Id="rId43" Type="http://schemas.openxmlformats.org/officeDocument/2006/relationships/hyperlink" Target="https://profiles.ihe.net/ITI/TF/Volume2/ch-W.html" TargetMode="External"/><Relationship Id="rId48" Type="http://schemas.openxmlformats.org/officeDocument/2006/relationships/hyperlink" Target="https://profiles.ihe.net/ITI/TF/Volume2/ch-V.html" TargetMode="External"/><Relationship Id="rId56" Type="http://schemas.openxmlformats.org/officeDocument/2006/relationships/hyperlink" Target="https://profiles.ihe.net/ITI/TF/Volume3/ch-4.2.html" TargetMode="External"/><Relationship Id="rId64" Type="http://schemas.microsoft.com/office/2016/09/relationships/commentsIds" Target="commentsIds.xml"/><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5.emf"/><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profiles.ihe.net/GeneralIntro" TargetMode="External"/><Relationship Id="rId25" Type="http://schemas.openxmlformats.org/officeDocument/2006/relationships/oleObject" Target="embeddings/oleObject1.bin"/><Relationship Id="rId33" Type="http://schemas.openxmlformats.org/officeDocument/2006/relationships/image" Target="media/image3.emf"/><Relationship Id="rId38" Type="http://schemas.openxmlformats.org/officeDocument/2006/relationships/oleObject" Target="embeddings/oleObject3.bin"/><Relationship Id="rId46" Type="http://schemas.openxmlformats.org/officeDocument/2006/relationships/hyperlink" Target="https://profiles.ihe.net/ITI/TF/Volume2/ch-V.html" TargetMode="External"/><Relationship Id="rId59" Type="http://schemas.openxmlformats.org/officeDocument/2006/relationships/hyperlink" Target="https://profiles.ihe.net/ITI/TF/Volume3/ch-4.2.html" TargetMode="External"/><Relationship Id="rId67" Type="http://schemas.openxmlformats.org/officeDocument/2006/relationships/hyperlink" Target="http://www.w3.org/TR/wsdl.html" TargetMode="External"/><Relationship Id="rId20" Type="http://schemas.openxmlformats.org/officeDocument/2006/relationships/hyperlink" Target="https://profiles.ihe.net/GeneralIntro/index.html" TargetMode="External"/><Relationship Id="rId41" Type="http://schemas.openxmlformats.org/officeDocument/2006/relationships/hyperlink" Target="https://profiles.ihe.net/ITI/TF/Volume2/ch-V.html" TargetMode="External"/><Relationship Id="rId54" Type="http://schemas.openxmlformats.org/officeDocument/2006/relationships/hyperlink" Target="https://profiles.ihe.net/ITI/TF/Volume2/ch-V.html" TargetMode="External"/><Relationship Id="rId62" Type="http://schemas.openxmlformats.org/officeDocument/2006/relationships/comments" Target="comments.xm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ch-B.html" TargetMode="External"/><Relationship Id="rId28" Type="http://schemas.openxmlformats.org/officeDocument/2006/relationships/hyperlink" Target="https://profiles.ihe.net/ITI/TF/Volume2/ITI-18.html" TargetMode="External"/><Relationship Id="rId36" Type="http://schemas.openxmlformats.org/officeDocument/2006/relationships/hyperlink" Target="https://profiles.ihe.net/ITI/TF/Volume3/index.html" TargetMode="External"/><Relationship Id="rId49" Type="http://schemas.openxmlformats.org/officeDocument/2006/relationships/hyperlink" Target="https://profiles.ihe.net/ITI/TF/Volume2/ch-V.html" TargetMode="External"/><Relationship Id="rId57" Type="http://schemas.openxmlformats.org/officeDocument/2006/relationships/hyperlink" Target="https://profiles.ihe.net/ITI/TF/Volume2/ch-V.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ITI/TF/Volume1/ch-L.html" TargetMode="External"/><Relationship Id="rId44" Type="http://schemas.openxmlformats.org/officeDocument/2006/relationships/hyperlink" Target="https://profiles.ihe.net/ITI/TF/Volume3/ch-4.2.html" TargetMode="External"/><Relationship Id="rId52" Type="http://schemas.openxmlformats.org/officeDocument/2006/relationships/oleObject" Target="embeddings/oleObject4.bin"/><Relationship Id="rId60" Type="http://schemas.openxmlformats.org/officeDocument/2006/relationships/hyperlink" Target="https://profiles.ihe.net/ITI/TF/Volume2/ch-V.html" TargetMode="External"/><Relationship Id="rId65" Type="http://schemas.microsoft.com/office/2018/08/relationships/commentsExtensible" Target="commentsExtensible.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hyperlink" Target="https://profiles.ihe.net/GeneralIntro/ch-9.html" TargetMode="External"/><Relationship Id="rId39" Type="http://schemas.openxmlformats.org/officeDocument/2006/relationships/hyperlink" Target="https://profiles.ihe.net/ITI/TF/Volume2/ITI-18.html" TargetMode="External"/><Relationship Id="rId34" Type="http://schemas.openxmlformats.org/officeDocument/2006/relationships/oleObject" Target="embeddings/oleObject2.bin"/><Relationship Id="rId50" Type="http://schemas.openxmlformats.org/officeDocument/2006/relationships/hyperlink" Target="https://profiles.ihe.net/ITI/TF/Volume3/index.html" TargetMode="External"/><Relationship Id="rId55" Type="http://schemas.openxmlformats.org/officeDocument/2006/relationships/hyperlink" Target="https://profiles.ihe.net/ITI/TF/Volume2/ch-V.html" TargetMode="External"/><Relationship Id="rId7" Type="http://schemas.openxmlformats.org/officeDocument/2006/relationships/endnotes" Target="endnotes.xml"/><Relationship Id="rId7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086-DEE5-7F4B-A96B-8E89A68C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7</TotalTime>
  <Pages>45</Pages>
  <Words>11630</Words>
  <Characters>66294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IHE_ITI_Suppl_RMD_Rev1-4_TI_2021-07-02</vt:lpstr>
    </vt:vector>
  </TitlesOfParts>
  <Company>IHE</Company>
  <LinksUpToDate>false</LinksUpToDate>
  <CharactersWithSpaces>77769</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IHE_ITI_Suppl_RMD_Rev1-4_TI_2021-07-02</dc:title>
  <dc:subject>IHE ITI XDS Remove Metadata and Documents Supplement</dc:subject>
  <dc:creator>IHE ITI Technical Committee</dc:creator>
  <cp:keywords>IHE ITI Supplement</cp:keywords>
  <cp:lastModifiedBy>Lynn Felhofer</cp:lastModifiedBy>
  <cp:revision>3</cp:revision>
  <cp:lastPrinted>2017-06-27T16:31:00Z</cp:lastPrinted>
  <dcterms:created xsi:type="dcterms:W3CDTF">2022-05-15T22:15:00Z</dcterms:created>
  <dcterms:modified xsi:type="dcterms:W3CDTF">2022-05-15T22:22:00Z</dcterms:modified>
  <cp:category>IHE Supplement</cp:category>
</cp:coreProperties>
</file>