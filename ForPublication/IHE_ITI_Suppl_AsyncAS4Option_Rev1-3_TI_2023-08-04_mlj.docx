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5446" w14:textId="77777777" w:rsidR="00CF283F" w:rsidRPr="009E3DC5" w:rsidRDefault="00CF283F" w:rsidP="0019625B">
      <w:pPr>
        <w:pStyle w:val="BodyText"/>
        <w:jc w:val="center"/>
        <w:rPr>
          <w:b/>
          <w:sz w:val="28"/>
          <w:szCs w:val="28"/>
        </w:rPr>
      </w:pPr>
      <w:bookmarkStart w:id="0" w:name="_Hlk509874950"/>
      <w:bookmarkEnd w:id="0"/>
      <w:r w:rsidRPr="009E3DC5">
        <w:rPr>
          <w:b/>
          <w:sz w:val="28"/>
          <w:szCs w:val="28"/>
        </w:rPr>
        <w:t>Integrating the Healthcare Enterprise</w:t>
      </w:r>
    </w:p>
    <w:p w14:paraId="7BF5E561" w14:textId="77777777" w:rsidR="00CF283F" w:rsidRPr="009E3DC5" w:rsidRDefault="00CF283F" w:rsidP="00663624">
      <w:pPr>
        <w:pStyle w:val="BodyText"/>
      </w:pPr>
    </w:p>
    <w:p w14:paraId="236DC648" w14:textId="77777777" w:rsidR="00CF283F" w:rsidRPr="009E3DC5" w:rsidRDefault="005B5D47" w:rsidP="003D24EE">
      <w:pPr>
        <w:pStyle w:val="BodyText"/>
        <w:jc w:val="center"/>
      </w:pPr>
      <w:r w:rsidRPr="009E3DC5">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9E3DC5" w:rsidRDefault="007400C4" w:rsidP="00663624">
      <w:pPr>
        <w:pStyle w:val="BodyText"/>
      </w:pPr>
    </w:p>
    <w:p w14:paraId="08689732" w14:textId="77777777" w:rsidR="00482DC2" w:rsidRPr="009E3DC5" w:rsidRDefault="00CF283F" w:rsidP="000807AC">
      <w:pPr>
        <w:pStyle w:val="BodyText"/>
        <w:jc w:val="center"/>
        <w:rPr>
          <w:b/>
          <w:sz w:val="44"/>
          <w:szCs w:val="44"/>
        </w:rPr>
      </w:pPr>
      <w:r w:rsidRPr="009E3DC5">
        <w:rPr>
          <w:b/>
          <w:sz w:val="44"/>
          <w:szCs w:val="44"/>
        </w:rPr>
        <w:t xml:space="preserve">IHE </w:t>
      </w:r>
      <w:r w:rsidR="00127D46" w:rsidRPr="009E3DC5">
        <w:rPr>
          <w:b/>
          <w:sz w:val="44"/>
          <w:szCs w:val="44"/>
        </w:rPr>
        <w:t>IT Infrastructure</w:t>
      </w:r>
    </w:p>
    <w:p w14:paraId="2F7D11BC" w14:textId="77777777" w:rsidR="00B15D8F" w:rsidRPr="009E3DC5" w:rsidRDefault="00CF283F" w:rsidP="000807AC">
      <w:pPr>
        <w:pStyle w:val="BodyText"/>
        <w:jc w:val="center"/>
        <w:rPr>
          <w:b/>
          <w:sz w:val="44"/>
          <w:szCs w:val="44"/>
        </w:rPr>
      </w:pPr>
      <w:r w:rsidRPr="009E3DC5">
        <w:rPr>
          <w:b/>
          <w:sz w:val="44"/>
          <w:szCs w:val="44"/>
        </w:rPr>
        <w:t>Technical Framework</w:t>
      </w:r>
      <w:r w:rsidR="00B4798B" w:rsidRPr="009E3DC5">
        <w:rPr>
          <w:b/>
          <w:sz w:val="44"/>
          <w:szCs w:val="44"/>
        </w:rPr>
        <w:t xml:space="preserve"> </w:t>
      </w:r>
      <w:r w:rsidRPr="009E3DC5">
        <w:rPr>
          <w:b/>
          <w:sz w:val="44"/>
          <w:szCs w:val="44"/>
        </w:rPr>
        <w:t>Supplement</w:t>
      </w:r>
    </w:p>
    <w:p w14:paraId="6C1E3874" w14:textId="77777777" w:rsidR="00490C1F" w:rsidRPr="009E3DC5" w:rsidRDefault="00490C1F" w:rsidP="000807AC">
      <w:pPr>
        <w:pStyle w:val="BodyText"/>
      </w:pPr>
    </w:p>
    <w:p w14:paraId="5E68AE34" w14:textId="77777777" w:rsidR="00726A7E" w:rsidRPr="009E3DC5" w:rsidRDefault="00726A7E" w:rsidP="000807AC">
      <w:pPr>
        <w:pStyle w:val="BodyText"/>
      </w:pPr>
    </w:p>
    <w:p w14:paraId="70EFE8AA" w14:textId="77777777" w:rsidR="00726A7E" w:rsidRPr="009E3DC5" w:rsidRDefault="00726A7E" w:rsidP="000807AC">
      <w:pPr>
        <w:pStyle w:val="BodyText"/>
      </w:pPr>
    </w:p>
    <w:p w14:paraId="3EBDB18D" w14:textId="77777777" w:rsidR="00CF283F" w:rsidRPr="009E3DC5" w:rsidRDefault="00127D46" w:rsidP="00060817">
      <w:pPr>
        <w:pStyle w:val="BodyText"/>
        <w:jc w:val="center"/>
        <w:rPr>
          <w:b/>
          <w:sz w:val="44"/>
          <w:szCs w:val="44"/>
        </w:rPr>
      </w:pPr>
      <w:r w:rsidRPr="009E3DC5">
        <w:rPr>
          <w:b/>
          <w:sz w:val="44"/>
          <w:szCs w:val="44"/>
        </w:rPr>
        <w:t>Asynchronous AS4 Option</w:t>
      </w:r>
    </w:p>
    <w:p w14:paraId="0E51485D" w14:textId="77777777" w:rsidR="00726A7E" w:rsidRPr="009E3DC5" w:rsidRDefault="00726A7E" w:rsidP="00EA3BCB">
      <w:pPr>
        <w:pStyle w:val="BodyText"/>
      </w:pPr>
    </w:p>
    <w:p w14:paraId="5F51DEF7" w14:textId="77777777" w:rsidR="00016895" w:rsidRPr="009E3DC5" w:rsidRDefault="00016895" w:rsidP="00EA3BCB">
      <w:pPr>
        <w:pStyle w:val="BodyText"/>
      </w:pPr>
    </w:p>
    <w:p w14:paraId="62E398FF" w14:textId="77777777" w:rsidR="00016895" w:rsidRPr="009E3DC5" w:rsidRDefault="00016895" w:rsidP="00EA3BCB">
      <w:pPr>
        <w:pStyle w:val="BodyText"/>
      </w:pPr>
    </w:p>
    <w:p w14:paraId="507164B9" w14:textId="77777777" w:rsidR="00016895" w:rsidRPr="009E3DC5" w:rsidRDefault="00016895" w:rsidP="00EA3BCB">
      <w:pPr>
        <w:pStyle w:val="BodyText"/>
      </w:pPr>
    </w:p>
    <w:p w14:paraId="2931F13D" w14:textId="3D743D00" w:rsidR="008B3637" w:rsidRPr="009E3DC5" w:rsidRDefault="00016895" w:rsidP="008B3637">
      <w:pPr>
        <w:pStyle w:val="BodyText"/>
        <w:jc w:val="center"/>
        <w:rPr>
          <w:b/>
          <w:sz w:val="44"/>
          <w:szCs w:val="44"/>
        </w:rPr>
      </w:pPr>
      <w:r w:rsidRPr="009E3DC5">
        <w:rPr>
          <w:b/>
          <w:sz w:val="44"/>
          <w:szCs w:val="44"/>
        </w:rPr>
        <w:t>Rev</w:t>
      </w:r>
      <w:r w:rsidR="00CC19C2" w:rsidRPr="009E3DC5">
        <w:rPr>
          <w:b/>
          <w:sz w:val="44"/>
          <w:szCs w:val="44"/>
        </w:rPr>
        <w:t>ision</w:t>
      </w:r>
      <w:r w:rsidRPr="009E3DC5">
        <w:rPr>
          <w:b/>
          <w:sz w:val="44"/>
          <w:szCs w:val="44"/>
        </w:rPr>
        <w:t xml:space="preserve"> 1.</w:t>
      </w:r>
      <w:ins w:id="1" w:author="Mary Jungers" w:date="2023-07-27T13:51:00Z">
        <w:r w:rsidR="00815394" w:rsidRPr="009E3DC5">
          <w:rPr>
            <w:b/>
            <w:sz w:val="44"/>
            <w:szCs w:val="44"/>
          </w:rPr>
          <w:t>3</w:t>
        </w:r>
      </w:ins>
      <w:del w:id="2" w:author="Mary Jungers" w:date="2023-07-27T13:51:00Z">
        <w:r w:rsidR="00DB2ED3" w:rsidRPr="009E3DC5" w:rsidDel="00815394">
          <w:rPr>
            <w:b/>
            <w:sz w:val="44"/>
            <w:szCs w:val="44"/>
          </w:rPr>
          <w:delText>2</w:delText>
        </w:r>
      </w:del>
      <w:r w:rsidRPr="009E3DC5">
        <w:rPr>
          <w:b/>
          <w:sz w:val="44"/>
          <w:szCs w:val="44"/>
        </w:rPr>
        <w:t xml:space="preserve"> </w:t>
      </w:r>
      <w:r w:rsidR="00621A8F" w:rsidRPr="009E3DC5">
        <w:rPr>
          <w:b/>
          <w:sz w:val="44"/>
          <w:szCs w:val="44"/>
        </w:rPr>
        <w:t>–</w:t>
      </w:r>
      <w:r w:rsidR="004F13B2" w:rsidRPr="009E3DC5">
        <w:rPr>
          <w:b/>
          <w:sz w:val="44"/>
          <w:szCs w:val="44"/>
        </w:rPr>
        <w:t xml:space="preserve"> </w:t>
      </w:r>
      <w:r w:rsidR="00A40340" w:rsidRPr="009E3DC5">
        <w:rPr>
          <w:b/>
          <w:sz w:val="44"/>
          <w:szCs w:val="44"/>
        </w:rPr>
        <w:t>Trial Implementation</w:t>
      </w:r>
    </w:p>
    <w:p w14:paraId="7C007771" w14:textId="77777777" w:rsidR="008B3637" w:rsidRPr="009E3DC5" w:rsidRDefault="008B3637" w:rsidP="00F54850">
      <w:pPr>
        <w:pStyle w:val="BodyText"/>
      </w:pPr>
    </w:p>
    <w:p w14:paraId="6016BA7C" w14:textId="77777777" w:rsidR="00016895" w:rsidRPr="009E3DC5" w:rsidRDefault="00016895" w:rsidP="00F54850">
      <w:pPr>
        <w:pStyle w:val="BodyText"/>
      </w:pPr>
    </w:p>
    <w:p w14:paraId="62FD0D8C" w14:textId="0CF3BC8C" w:rsidR="00016895" w:rsidRPr="009E3DC5" w:rsidRDefault="00016895" w:rsidP="00F54850">
      <w:pPr>
        <w:pStyle w:val="BodyText"/>
      </w:pPr>
    </w:p>
    <w:p w14:paraId="7D94F9E2" w14:textId="77777777" w:rsidR="00C23222" w:rsidRPr="009E3DC5" w:rsidRDefault="00C23222" w:rsidP="00F54850">
      <w:pPr>
        <w:pStyle w:val="BodyText"/>
      </w:pPr>
    </w:p>
    <w:p w14:paraId="20FDA048" w14:textId="7B253142" w:rsidR="00A910E1" w:rsidRPr="009E3DC5" w:rsidRDefault="00A910E1" w:rsidP="00694A70">
      <w:pPr>
        <w:pStyle w:val="BodyText"/>
      </w:pPr>
      <w:r w:rsidRPr="009E3DC5">
        <w:t>Date:</w:t>
      </w:r>
      <w:r w:rsidRPr="009E3DC5">
        <w:tab/>
      </w:r>
      <w:r w:rsidRPr="009E3DC5">
        <w:tab/>
      </w:r>
      <w:del w:id="3" w:author="Mary Jungers" w:date="2023-07-27T13:51:00Z">
        <w:r w:rsidR="00664674" w:rsidRPr="009E3DC5" w:rsidDel="00815394">
          <w:delText>July 12</w:delText>
        </w:r>
        <w:r w:rsidR="00DB2ED3" w:rsidRPr="009E3DC5" w:rsidDel="00815394">
          <w:delText>, 2019</w:delText>
        </w:r>
      </w:del>
      <w:ins w:id="4" w:author="Mary Jungers" w:date="2023-07-27T13:51:00Z">
        <w:r w:rsidR="00815394" w:rsidRPr="009E3DC5">
          <w:t>August 4, 2023</w:t>
        </w:r>
      </w:ins>
    </w:p>
    <w:p w14:paraId="3CFABDA0" w14:textId="77777777" w:rsidR="00603ED5" w:rsidRPr="009E3DC5" w:rsidRDefault="00A910E1" w:rsidP="00694A70">
      <w:pPr>
        <w:pStyle w:val="BodyText"/>
      </w:pPr>
      <w:r w:rsidRPr="009E3DC5">
        <w:t>Author:</w:t>
      </w:r>
      <w:r w:rsidRPr="009E3DC5">
        <w:tab/>
      </w:r>
      <w:r w:rsidR="00016895" w:rsidRPr="009E3DC5">
        <w:t>IHE ITI Technical Committee</w:t>
      </w:r>
    </w:p>
    <w:p w14:paraId="7A498A4C" w14:textId="77777777" w:rsidR="00A875FF" w:rsidRPr="009E3DC5" w:rsidRDefault="00603ED5" w:rsidP="00E16821">
      <w:pPr>
        <w:pStyle w:val="BodyText"/>
        <w:spacing w:after="60"/>
      </w:pPr>
      <w:r w:rsidRPr="009E3DC5">
        <w:t>Email:</w:t>
      </w:r>
      <w:r w:rsidR="00FF4C4E" w:rsidRPr="009E3DC5">
        <w:tab/>
      </w:r>
      <w:r w:rsidR="00FF4C4E" w:rsidRPr="009E3DC5">
        <w:tab/>
      </w:r>
      <w:r w:rsidR="00016895" w:rsidRPr="009E3DC5">
        <w:t>iti@</w:t>
      </w:r>
      <w:r w:rsidR="00A875FF" w:rsidRPr="009E3DC5">
        <w:t>ihe.net</w:t>
      </w:r>
    </w:p>
    <w:p w14:paraId="724B8A61" w14:textId="77777777" w:rsidR="00BC745A" w:rsidRPr="009E3DC5" w:rsidRDefault="00BC745A" w:rsidP="00AC7C88">
      <w:pPr>
        <w:pStyle w:val="BodyText"/>
      </w:pPr>
    </w:p>
    <w:p w14:paraId="5708A658" w14:textId="77777777" w:rsidR="00016895" w:rsidRPr="009E3DC5" w:rsidRDefault="00016895" w:rsidP="00AC7C88">
      <w:pPr>
        <w:pStyle w:val="BodyText"/>
      </w:pPr>
    </w:p>
    <w:p w14:paraId="01E26899" w14:textId="77AC98A3" w:rsidR="00BC745A" w:rsidRPr="009E3DC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E3DC5">
        <w:rPr>
          <w:b/>
        </w:rPr>
        <w:t xml:space="preserve">Please </w:t>
      </w:r>
      <w:r w:rsidR="00BC745A" w:rsidRPr="009E3DC5">
        <w:rPr>
          <w:b/>
        </w:rPr>
        <w:t>verify you have the most recent version of this document</w:t>
      </w:r>
      <w:r w:rsidRPr="009E3DC5">
        <w:rPr>
          <w:b/>
        </w:rPr>
        <w:t xml:space="preserve">. </w:t>
      </w:r>
      <w:r w:rsidRPr="009E3DC5">
        <w:t>Se</w:t>
      </w:r>
      <w:r w:rsidR="00BC745A" w:rsidRPr="009E3DC5">
        <w:t xml:space="preserve">e </w:t>
      </w:r>
      <w:r w:rsidR="00000000" w:rsidRPr="009E3DC5">
        <w:fldChar w:fldCharType="begin"/>
      </w:r>
      <w:ins w:id="5" w:author="Mary Jungers" w:date="2023-07-27T14:01:00Z">
        <w:r w:rsidR="009E3DC5">
          <w:instrText>HYPERLINK "https://profiles.ihe.net/ITI/index.html"</w:instrText>
        </w:r>
      </w:ins>
      <w:del w:id="6" w:author="Mary Jungers" w:date="2023-07-27T14:01:00Z">
        <w:r w:rsidR="00000000" w:rsidRPr="009E3DC5" w:rsidDel="009E3DC5">
          <w:delInstrText>HYPERLINK "http://ihe.net/Technical_Frameworks/"</w:delInstrText>
        </w:r>
      </w:del>
      <w:ins w:id="7" w:author="Mary Jungers" w:date="2023-07-27T14:01:00Z"/>
      <w:r w:rsidR="00000000" w:rsidRPr="009E3DC5">
        <w:fldChar w:fldCharType="separate"/>
      </w:r>
      <w:r w:rsidR="00BC745A" w:rsidRPr="009E3DC5">
        <w:rPr>
          <w:rStyle w:val="Hyperlink"/>
        </w:rPr>
        <w:t>here</w:t>
      </w:r>
      <w:r w:rsidR="00000000" w:rsidRPr="009E3DC5">
        <w:rPr>
          <w:rStyle w:val="Hyperlink"/>
        </w:rPr>
        <w:fldChar w:fldCharType="end"/>
      </w:r>
      <w:r w:rsidR="00BC745A" w:rsidRPr="009E3DC5">
        <w:t xml:space="preserve"> for Trial Implementation and Final </w:t>
      </w:r>
      <w:r w:rsidRPr="009E3DC5">
        <w:t>T</w:t>
      </w:r>
      <w:r w:rsidR="00BC745A" w:rsidRPr="009E3DC5">
        <w:t>ext version</w:t>
      </w:r>
      <w:r w:rsidRPr="009E3DC5">
        <w:t>s</w:t>
      </w:r>
      <w:r w:rsidR="00BC745A" w:rsidRPr="009E3DC5">
        <w:t xml:space="preserve"> and </w:t>
      </w:r>
      <w:r w:rsidR="00000000" w:rsidRPr="009E3DC5">
        <w:fldChar w:fldCharType="begin"/>
      </w:r>
      <w:ins w:id="8" w:author="Mary Jungers" w:date="2023-07-27T14:01:00Z">
        <w:r w:rsidR="009E3DC5">
          <w:instrText>HYPERLINK "https://profiles.ihe.net/ITI/index.html"</w:instrText>
        </w:r>
      </w:ins>
      <w:del w:id="9" w:author="Mary Jungers" w:date="2023-07-27T14:01:00Z">
        <w:r w:rsidR="00000000" w:rsidRPr="009E3DC5" w:rsidDel="009E3DC5">
          <w:delInstrText>HYPERLINK "http://ihe.net/Public_Comment/"</w:delInstrText>
        </w:r>
      </w:del>
      <w:ins w:id="10" w:author="Mary Jungers" w:date="2023-07-27T14:01:00Z"/>
      <w:r w:rsidR="00000000" w:rsidRPr="009E3DC5">
        <w:fldChar w:fldCharType="separate"/>
      </w:r>
      <w:r w:rsidR="00BC745A" w:rsidRPr="009E3DC5">
        <w:rPr>
          <w:rStyle w:val="Hyperlink"/>
        </w:rPr>
        <w:t>here</w:t>
      </w:r>
      <w:r w:rsidR="00000000" w:rsidRPr="009E3DC5">
        <w:rPr>
          <w:rStyle w:val="Hyperlink"/>
        </w:rPr>
        <w:fldChar w:fldCharType="end"/>
      </w:r>
      <w:r w:rsidR="00BC745A" w:rsidRPr="009E3DC5">
        <w:t xml:space="preserve"> for Public Comment versions.</w:t>
      </w:r>
    </w:p>
    <w:p w14:paraId="65D354E6" w14:textId="77777777" w:rsidR="002C6AC6" w:rsidRPr="009E3DC5" w:rsidRDefault="002C6AC6" w:rsidP="00694A70">
      <w:pPr>
        <w:pStyle w:val="BodyText"/>
      </w:pPr>
    </w:p>
    <w:p w14:paraId="776CF8E9" w14:textId="77777777" w:rsidR="00CF283F" w:rsidRPr="009E3DC5" w:rsidRDefault="00A875FF" w:rsidP="00E16821">
      <w:pPr>
        <w:pStyle w:val="BodyText"/>
        <w:pageBreakBefore/>
      </w:pPr>
      <w:r w:rsidRPr="009E3DC5">
        <w:rPr>
          <w:rFonts w:ascii="Arial" w:hAnsi="Arial"/>
          <w:b/>
          <w:kern w:val="28"/>
          <w:sz w:val="28"/>
        </w:rPr>
        <w:lastRenderedPageBreak/>
        <w:t>Foreword</w:t>
      </w:r>
    </w:p>
    <w:p w14:paraId="2A95EF11" w14:textId="287E9783" w:rsidR="00482DC2" w:rsidRPr="009E3DC5" w:rsidRDefault="00CF283F" w:rsidP="00147F29">
      <w:pPr>
        <w:pStyle w:val="BodyText"/>
      </w:pPr>
      <w:r w:rsidRPr="009E3DC5">
        <w:t xml:space="preserve">This </w:t>
      </w:r>
      <w:r w:rsidR="00482DC2" w:rsidRPr="009E3DC5">
        <w:t xml:space="preserve">is a </w:t>
      </w:r>
      <w:r w:rsidRPr="009E3DC5">
        <w:t xml:space="preserve">supplement to the IHE </w:t>
      </w:r>
      <w:r w:rsidR="002C6AC6" w:rsidRPr="009E3DC5">
        <w:t xml:space="preserve">IT Infrastructure </w:t>
      </w:r>
      <w:r w:rsidRPr="009E3DC5">
        <w:t>Technical Fr</w:t>
      </w:r>
      <w:r w:rsidR="00867744" w:rsidRPr="009E3DC5">
        <w:t xml:space="preserve">amework </w:t>
      </w:r>
      <w:ins w:id="11" w:author="Mary Jungers" w:date="2023-07-27T14:02:00Z">
        <w:r w:rsidR="009E3DC5">
          <w:t>Version</w:t>
        </w:r>
      </w:ins>
      <w:ins w:id="12" w:author="Mary Jungers" w:date="2023-07-27T14:03:00Z">
        <w:r w:rsidR="009E3DC5">
          <w:t xml:space="preserve"> </w:t>
        </w:r>
      </w:ins>
      <w:ins w:id="13" w:author="Mary Jungers" w:date="2023-07-27T14:02:00Z">
        <w:r w:rsidR="009E3DC5">
          <w:t>20.0</w:t>
        </w:r>
      </w:ins>
      <w:del w:id="14" w:author="Mary Jungers" w:date="2023-07-27T14:02:00Z">
        <w:r w:rsidR="009C40C4" w:rsidRPr="009E3DC5" w:rsidDel="009E3DC5">
          <w:delText>V16</w:delText>
        </w:r>
      </w:del>
      <w:r w:rsidR="00482DC2" w:rsidRPr="009E3DC5">
        <w:t>.</w:t>
      </w:r>
      <w:r w:rsidR="00F002DD" w:rsidRPr="009E3DC5">
        <w:t xml:space="preserve"> Each supplement undergoes a process of public comment and trial implementation before being</w:t>
      </w:r>
      <w:r w:rsidR="00F0665F" w:rsidRPr="009E3DC5">
        <w:t xml:space="preserve"> </w:t>
      </w:r>
      <w:r w:rsidR="00F002DD" w:rsidRPr="009E3DC5">
        <w:t>incorporated into the volumes of the Technical Frameworks.</w:t>
      </w:r>
    </w:p>
    <w:p w14:paraId="4CAC1B16" w14:textId="0D459619" w:rsidR="004F13B2" w:rsidRPr="009E3DC5" w:rsidRDefault="004F13B2" w:rsidP="004F13B2">
      <w:pPr>
        <w:pStyle w:val="BodyText"/>
      </w:pPr>
      <w:r w:rsidRPr="009E3DC5">
        <w:t xml:space="preserve">This supplement is published on </w:t>
      </w:r>
      <w:del w:id="15" w:author="Mary Jungers" w:date="2023-07-27T13:52:00Z">
        <w:r w:rsidR="001E2CE7" w:rsidRPr="009E3DC5" w:rsidDel="00815394">
          <w:delText>Ju</w:delText>
        </w:r>
        <w:r w:rsidR="00664674" w:rsidRPr="009E3DC5" w:rsidDel="00815394">
          <w:delText>ly 12</w:delText>
        </w:r>
        <w:r w:rsidR="001E2CE7" w:rsidRPr="009E3DC5" w:rsidDel="00815394">
          <w:delText>, 2019</w:delText>
        </w:r>
      </w:del>
      <w:ins w:id="16" w:author="Mary Jungers" w:date="2023-07-27T13:52:00Z">
        <w:r w:rsidR="00815394" w:rsidRPr="009E3DC5">
          <w:t>August 4, 2023</w:t>
        </w:r>
      </w:ins>
      <w:r w:rsidRPr="009E3DC5">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9" w:history="1">
        <w:r w:rsidRPr="009E3DC5">
          <w:rPr>
            <w:rStyle w:val="Hyperlink"/>
          </w:rPr>
          <w:t>http://www.ihe.net/ITI_Public_Comments</w:t>
        </w:r>
      </w:hyperlink>
      <w:r w:rsidRPr="009E3DC5">
        <w:t>.</w:t>
      </w:r>
    </w:p>
    <w:p w14:paraId="2A03AAFD" w14:textId="77777777" w:rsidR="00AC7C88" w:rsidRPr="009E3DC5" w:rsidRDefault="00AC7C88" w:rsidP="00AC7C88">
      <w:pPr>
        <w:pStyle w:val="BodyText"/>
      </w:pPr>
      <w:r w:rsidRPr="009E3DC5">
        <w:t>This supplement describes changes to the existing technical framework documents</w:t>
      </w:r>
      <w:r w:rsidR="000717A7" w:rsidRPr="009E3DC5">
        <w:t>.</w:t>
      </w:r>
      <w:r w:rsidRPr="009E3DC5">
        <w:t xml:space="preserve"> </w:t>
      </w:r>
    </w:p>
    <w:p w14:paraId="69C38632" w14:textId="77777777" w:rsidR="00BE5916" w:rsidRPr="009E3DC5" w:rsidRDefault="009C6269" w:rsidP="00663624">
      <w:pPr>
        <w:pStyle w:val="BodyText"/>
      </w:pPr>
      <w:r w:rsidRPr="009E3DC5">
        <w:t>“</w:t>
      </w:r>
      <w:r w:rsidR="006263EA" w:rsidRPr="009E3DC5">
        <w:t>B</w:t>
      </w:r>
      <w:r w:rsidR="007A7BF7" w:rsidRPr="009E3DC5">
        <w:t xml:space="preserve">oxed” instructions </w:t>
      </w:r>
      <w:r w:rsidR="006263EA" w:rsidRPr="009E3DC5">
        <w:t xml:space="preserve">like the sample below indicate to </w:t>
      </w:r>
      <w:r w:rsidR="007A7BF7" w:rsidRPr="009E3DC5">
        <w:t xml:space="preserve">the Volume Editor how to integrate the relevant section(s) into the </w:t>
      </w:r>
      <w:r w:rsidR="00BE5916" w:rsidRPr="009E3DC5">
        <w:t>relevant</w:t>
      </w:r>
      <w:r w:rsidR="007A7BF7" w:rsidRPr="009E3DC5">
        <w:t xml:space="preserve"> Technical Framework </w:t>
      </w:r>
      <w:r w:rsidR="00BE5916" w:rsidRPr="009E3DC5">
        <w:t>volume</w:t>
      </w:r>
      <w:r w:rsidR="009D125C" w:rsidRPr="009E3DC5">
        <w:t>.</w:t>
      </w:r>
    </w:p>
    <w:p w14:paraId="0D0027A6" w14:textId="62F5246B" w:rsidR="007A7BF7" w:rsidRPr="009E3DC5" w:rsidRDefault="000717A7" w:rsidP="007A7BF7">
      <w:pPr>
        <w:pStyle w:val="EditorInstructions"/>
      </w:pPr>
      <w:r w:rsidRPr="009E3DC5">
        <w:t xml:space="preserve">Amend </w:t>
      </w:r>
      <w:r w:rsidR="00BF58BB" w:rsidRPr="009E3DC5">
        <w:t>Section</w:t>
      </w:r>
      <w:r w:rsidR="007A7BF7" w:rsidRPr="009E3DC5">
        <w:t xml:space="preserve"> X.X by the following:</w:t>
      </w:r>
    </w:p>
    <w:p w14:paraId="59FDCBF7" w14:textId="77777777" w:rsidR="000717A7" w:rsidRPr="009E3DC5" w:rsidRDefault="000717A7" w:rsidP="000717A7">
      <w:pPr>
        <w:pStyle w:val="BodyText"/>
      </w:pPr>
      <w:r w:rsidRPr="009E3DC5">
        <w:t xml:space="preserve">Where the amendment adds text, make the </w:t>
      </w:r>
      <w:r w:rsidR="00C26E7C" w:rsidRPr="009E3DC5">
        <w:t xml:space="preserve">added </w:t>
      </w:r>
      <w:r w:rsidRPr="009E3DC5">
        <w:t xml:space="preserve">text </w:t>
      </w:r>
      <w:r w:rsidRPr="009E3DC5">
        <w:rPr>
          <w:rStyle w:val="InsertText"/>
        </w:rPr>
        <w:t>bold underline</w:t>
      </w:r>
      <w:r w:rsidRPr="009E3DC5">
        <w:t>. Where the amendment removes text</w:t>
      </w:r>
      <w:r w:rsidR="00C26E7C" w:rsidRPr="009E3DC5">
        <w:t xml:space="preserve">, make the removed text </w:t>
      </w:r>
      <w:r w:rsidRPr="009E3DC5">
        <w:rPr>
          <w:rStyle w:val="DeleteText"/>
        </w:rPr>
        <w:t>bold strikethrough</w:t>
      </w:r>
      <w:r w:rsidR="00C26E7C" w:rsidRPr="009E3DC5">
        <w:t xml:space="preserve">. When entire new sections are added, introduce with </w:t>
      </w:r>
      <w:r w:rsidRPr="009E3DC5">
        <w:t>editor’s instructions to “add new text” or similar, which for readability are not bolded or underlined.</w:t>
      </w:r>
    </w:p>
    <w:p w14:paraId="7886B990" w14:textId="77777777" w:rsidR="005410F9" w:rsidRPr="009E3DC5" w:rsidRDefault="005410F9" w:rsidP="00BE5916">
      <w:pPr>
        <w:pStyle w:val="BodyText"/>
      </w:pPr>
    </w:p>
    <w:p w14:paraId="6389CCA9" w14:textId="77777777" w:rsidR="00BE5916" w:rsidRPr="009E3DC5" w:rsidRDefault="00BE5916" w:rsidP="00BE5916">
      <w:pPr>
        <w:pStyle w:val="BodyText"/>
      </w:pPr>
      <w:r w:rsidRPr="009E3DC5">
        <w:t xml:space="preserve">General information about IHE can be found at </w:t>
      </w:r>
      <w:hyperlink r:id="rId10" w:history="1">
        <w:r w:rsidRPr="009E3DC5">
          <w:rPr>
            <w:rStyle w:val="Hyperlink"/>
          </w:rPr>
          <w:t>www.ihe.net</w:t>
        </w:r>
      </w:hyperlink>
      <w:r w:rsidR="00625D23" w:rsidRPr="009E3DC5">
        <w:t>.</w:t>
      </w:r>
    </w:p>
    <w:p w14:paraId="387D5945" w14:textId="77777777" w:rsidR="00BE5916" w:rsidRPr="009E3DC5" w:rsidRDefault="00BE5916" w:rsidP="00BE5916">
      <w:pPr>
        <w:pStyle w:val="BodyText"/>
      </w:pPr>
      <w:r w:rsidRPr="009E3DC5">
        <w:t xml:space="preserve">Information about the IHE </w:t>
      </w:r>
      <w:r w:rsidR="00694A70" w:rsidRPr="009E3DC5">
        <w:t xml:space="preserve">IT </w:t>
      </w:r>
      <w:r w:rsidR="005E7124" w:rsidRPr="009E3DC5">
        <w:t>Infrastructure</w:t>
      </w:r>
      <w:r w:rsidRPr="009E3DC5">
        <w:t xml:space="preserve"> </w:t>
      </w:r>
      <w:r w:rsidR="000F613A" w:rsidRPr="009E3DC5">
        <w:t xml:space="preserve">domain </w:t>
      </w:r>
      <w:r w:rsidR="00503AE1" w:rsidRPr="009E3DC5">
        <w:t>can</w:t>
      </w:r>
      <w:r w:rsidRPr="009E3DC5">
        <w:t xml:space="preserve"> be found at</w:t>
      </w:r>
      <w:r w:rsidR="00F0665F" w:rsidRPr="009E3DC5">
        <w:t xml:space="preserve"> </w:t>
      </w:r>
      <w:hyperlink r:id="rId11" w:history="1">
        <w:r w:rsidR="0015489F" w:rsidRPr="009E3DC5">
          <w:rPr>
            <w:rStyle w:val="Hyperlink"/>
          </w:rPr>
          <w:t>ihe.net/IHE_Domains</w:t>
        </w:r>
      </w:hyperlink>
      <w:r w:rsidR="00625D23" w:rsidRPr="009E3DC5">
        <w:t>.</w:t>
      </w:r>
    </w:p>
    <w:p w14:paraId="3BD678CB" w14:textId="3D47913D" w:rsidR="00BE5916" w:rsidRPr="009E3DC5" w:rsidRDefault="00BE5916" w:rsidP="00BE5916">
      <w:pPr>
        <w:pStyle w:val="BodyText"/>
      </w:pPr>
      <w:r w:rsidRPr="009E3DC5">
        <w:t xml:space="preserve">Information about the </w:t>
      </w:r>
      <w:r w:rsidR="001A7C4C" w:rsidRPr="009E3DC5">
        <w:t xml:space="preserve">organization of IHE </w:t>
      </w:r>
      <w:r w:rsidRPr="009E3DC5">
        <w:t xml:space="preserve">Technical Frameworks and Supplements </w:t>
      </w:r>
      <w:r w:rsidR="001A7C4C" w:rsidRPr="009E3DC5">
        <w:t xml:space="preserve">and the process used to create them </w:t>
      </w:r>
      <w:r w:rsidRPr="009E3DC5">
        <w:t xml:space="preserve">can be found at </w:t>
      </w:r>
      <w:ins w:id="17" w:author="Mary Jungers" w:date="2023-07-27T13:54:00Z">
        <w:r w:rsidR="00815394" w:rsidRPr="009E3DC5">
          <w:fldChar w:fldCharType="begin"/>
        </w:r>
        <w:r w:rsidR="00815394" w:rsidRPr="009E3DC5">
          <w:instrText>HYPERLINK ""</w:instrText>
        </w:r>
        <w:r w:rsidR="00815394" w:rsidRPr="009E3DC5">
          <w:fldChar w:fldCharType="separate"/>
        </w:r>
      </w:ins>
      <w:del w:id="18" w:author="Mary Jungers" w:date="2023-07-27T13:54:00Z">
        <w:r w:rsidR="00815394" w:rsidRPr="009E3DC5" w:rsidDel="00815394">
          <w:rPr>
            <w:rStyle w:val="Hyperlink"/>
          </w:rPr>
          <w:delText>http://ihe.net/IHE_Process</w:delText>
        </w:r>
      </w:del>
      <w:ins w:id="19" w:author="Mary Jungers" w:date="2023-07-27T13:54:00Z">
        <w:r w:rsidR="00815394" w:rsidRPr="009E3DC5">
          <w:fldChar w:fldCharType="end"/>
        </w:r>
      </w:ins>
      <w:del w:id="20" w:author="Mary Jungers" w:date="2023-07-27T13:54:00Z">
        <w:r w:rsidRPr="009E3DC5" w:rsidDel="00815394">
          <w:delText xml:space="preserve"> and </w:delText>
        </w:r>
      </w:del>
      <w:hyperlink r:id="rId12" w:history="1">
        <w:r w:rsidR="0015489F" w:rsidRPr="009E3DC5">
          <w:rPr>
            <w:rStyle w:val="Hyperlink"/>
          </w:rPr>
          <w:t>http://ihe.net/Profiles</w:t>
        </w:r>
      </w:hyperlink>
      <w:del w:id="21" w:author="Mary Jungers" w:date="2023-07-27T13:54:00Z">
        <w:r w:rsidR="00625D23" w:rsidRPr="009E3DC5" w:rsidDel="00815394">
          <w:delText>.</w:delText>
        </w:r>
      </w:del>
      <w:ins w:id="22" w:author="Mary Jungers" w:date="2023-07-27T13:54:00Z">
        <w:r w:rsidR="00815394" w:rsidRPr="009E3DC5">
          <w:t xml:space="preserve"> and </w:t>
        </w:r>
        <w:r w:rsidR="00815394" w:rsidRPr="009E3DC5">
          <w:fldChar w:fldCharType="begin"/>
        </w:r>
        <w:r w:rsidR="00815394" w:rsidRPr="009E3DC5">
          <w:instrText>HYPERLINK "http://ihe.net/IHE_Process/"</w:instrText>
        </w:r>
        <w:r w:rsidR="00815394" w:rsidRPr="009E3DC5">
          <w:fldChar w:fldCharType="separate"/>
        </w:r>
        <w:r w:rsidR="00815394" w:rsidRPr="009E3DC5">
          <w:rPr>
            <w:rStyle w:val="Hyperlink"/>
          </w:rPr>
          <w:t>http://ihe.net/IHE_Process</w:t>
        </w:r>
        <w:r w:rsidR="00815394" w:rsidRPr="009E3DC5">
          <w:rPr>
            <w:rStyle w:val="Hyperlink"/>
          </w:rPr>
          <w:fldChar w:fldCharType="end"/>
        </w:r>
      </w:ins>
      <w:ins w:id="23" w:author="Mary Jungers" w:date="2023-07-27T13:55:00Z">
        <w:r w:rsidR="00815394" w:rsidRPr="009E3DC5">
          <w:rPr>
            <w:rPrChange w:id="24" w:author="Mary Jungers" w:date="2023-07-27T13:55:00Z">
              <w:rPr>
                <w:rStyle w:val="Hyperlink"/>
              </w:rPr>
            </w:rPrChange>
          </w:rPr>
          <w:t>.</w:t>
        </w:r>
      </w:ins>
    </w:p>
    <w:p w14:paraId="2DE4DD96" w14:textId="1378E6E5" w:rsidR="00AF1EF3" w:rsidRPr="009E3DC5" w:rsidRDefault="00BE5916" w:rsidP="00BE5916">
      <w:pPr>
        <w:pStyle w:val="BodyText"/>
      </w:pPr>
      <w:r w:rsidRPr="009E3DC5">
        <w:t xml:space="preserve">The current version of </w:t>
      </w:r>
      <w:r w:rsidR="008F78D2" w:rsidRPr="009E3DC5">
        <w:t>the IHE</w:t>
      </w:r>
      <w:r w:rsidRPr="009E3DC5">
        <w:t xml:space="preserve"> </w:t>
      </w:r>
      <w:r w:rsidR="00867744" w:rsidRPr="009E3DC5">
        <w:t xml:space="preserve">IT Infrastructure </w:t>
      </w:r>
      <w:r w:rsidRPr="009E3DC5">
        <w:t xml:space="preserve">Technical Framework can be found at </w:t>
      </w:r>
      <w:ins w:id="25" w:author="Mary Jungers" w:date="2023-07-27T13:53:00Z">
        <w:r w:rsidR="00815394" w:rsidRPr="009E3DC5">
          <w:fldChar w:fldCharType="begin"/>
        </w:r>
        <w:r w:rsidR="00815394" w:rsidRPr="009E3DC5">
          <w:instrText>HYPERLINK "https://profiles.ihe.net/ITI/index.html"</w:instrText>
        </w:r>
        <w:r w:rsidR="00815394" w:rsidRPr="009E3DC5">
          <w:fldChar w:fldCharType="separate"/>
        </w:r>
        <w:r w:rsidR="00815394" w:rsidRPr="009E3DC5">
          <w:rPr>
            <w:rStyle w:val="Hyperlink"/>
          </w:rPr>
          <w:t>https://profiles.ihe.net/ITI/index.html</w:t>
        </w:r>
        <w:r w:rsidR="00815394" w:rsidRPr="009E3DC5">
          <w:fldChar w:fldCharType="end"/>
        </w:r>
      </w:ins>
      <w:del w:id="26" w:author="Mary Jungers" w:date="2023-07-27T13:53:00Z">
        <w:r w:rsidRPr="009E3DC5" w:rsidDel="00815394">
          <w:fldChar w:fldCharType="begin"/>
        </w:r>
        <w:r w:rsidRPr="009E3DC5" w:rsidDel="00815394">
          <w:delInstrText>HYPERLINK "http://ihe.net/Technical_Frameworks/"</w:delInstrText>
        </w:r>
        <w:r w:rsidRPr="009E3DC5" w:rsidDel="00815394">
          <w:fldChar w:fldCharType="separate"/>
        </w:r>
        <w:r w:rsidR="0015489F" w:rsidRPr="009E3DC5" w:rsidDel="00815394">
          <w:rPr>
            <w:rStyle w:val="Hyperlink"/>
          </w:rPr>
          <w:delText>http://ihe.net/Technical_Frameworks</w:delText>
        </w:r>
        <w:r w:rsidRPr="009E3DC5" w:rsidDel="00815394">
          <w:rPr>
            <w:rStyle w:val="Hyperlink"/>
          </w:rPr>
          <w:fldChar w:fldCharType="end"/>
        </w:r>
      </w:del>
      <w:r w:rsidR="00625D23" w:rsidRPr="009E3DC5">
        <w:t>.</w:t>
      </w:r>
    </w:p>
    <w:p w14:paraId="4015952A" w14:textId="77777777" w:rsidR="00867744" w:rsidRPr="009E3DC5" w:rsidRDefault="00867744" w:rsidP="000470A5">
      <w:pPr>
        <w:pStyle w:val="BodyText"/>
      </w:pPr>
    </w:p>
    <w:p w14:paraId="170845A6" w14:textId="77777777" w:rsidR="00D85A7B" w:rsidRPr="009E3DC5" w:rsidRDefault="009813A1" w:rsidP="00597DB2">
      <w:pPr>
        <w:pStyle w:val="TOCHeading"/>
      </w:pPr>
      <w:r w:rsidRPr="009E3DC5">
        <w:br w:type="page"/>
      </w:r>
      <w:r w:rsidR="00D85A7B" w:rsidRPr="009E3DC5">
        <w:lastRenderedPageBreak/>
        <w:t>C</w:t>
      </w:r>
      <w:r w:rsidR="00060D78" w:rsidRPr="009E3DC5">
        <w:t>ONTENTS</w:t>
      </w:r>
    </w:p>
    <w:p w14:paraId="3364BF88" w14:textId="77777777" w:rsidR="004D69C3" w:rsidRPr="009E3DC5" w:rsidRDefault="004D69C3" w:rsidP="00597DB2"/>
    <w:p w14:paraId="24FDF900" w14:textId="796291F6" w:rsidR="00557A1B" w:rsidRDefault="00CF508D">
      <w:pPr>
        <w:pStyle w:val="TOC1"/>
        <w:rPr>
          <w:rFonts w:asciiTheme="minorHAnsi" w:eastAsiaTheme="minorEastAsia" w:hAnsiTheme="minorHAnsi" w:cstheme="minorBidi"/>
          <w:noProof/>
          <w:kern w:val="2"/>
          <w:sz w:val="22"/>
          <w:szCs w:val="22"/>
          <w14:ligatures w14:val="standardContextual"/>
        </w:rPr>
      </w:pPr>
      <w:r w:rsidRPr="009E3DC5">
        <w:fldChar w:fldCharType="begin"/>
      </w:r>
      <w:r w:rsidRPr="009E3DC5">
        <w:instrText xml:space="preserve"> TOC \o "2-7" \h \z \t "Heading 1,1,Appendix Heading 2,2,Appendix Heading 1,1,Appendix Heading 3,3,Glossary,1,Part Title,1" </w:instrText>
      </w:r>
      <w:r w:rsidRPr="009E3DC5">
        <w:fldChar w:fldCharType="separate"/>
      </w:r>
      <w:hyperlink w:anchor="_Toc141666779" w:history="1">
        <w:r w:rsidR="00557A1B" w:rsidRPr="002A676E">
          <w:rPr>
            <w:rStyle w:val="Hyperlink"/>
            <w:noProof/>
          </w:rPr>
          <w:t>Introduction to this Supplement</w:t>
        </w:r>
        <w:r w:rsidR="00557A1B">
          <w:rPr>
            <w:noProof/>
            <w:webHidden/>
          </w:rPr>
          <w:tab/>
        </w:r>
        <w:r w:rsidR="00557A1B">
          <w:rPr>
            <w:noProof/>
            <w:webHidden/>
          </w:rPr>
          <w:fldChar w:fldCharType="begin"/>
        </w:r>
        <w:r w:rsidR="00557A1B">
          <w:rPr>
            <w:noProof/>
            <w:webHidden/>
          </w:rPr>
          <w:instrText xml:space="preserve"> PAGEREF _Toc141666779 \h </w:instrText>
        </w:r>
        <w:r w:rsidR="00557A1B">
          <w:rPr>
            <w:noProof/>
            <w:webHidden/>
          </w:rPr>
        </w:r>
        <w:r w:rsidR="00557A1B">
          <w:rPr>
            <w:noProof/>
            <w:webHidden/>
          </w:rPr>
          <w:fldChar w:fldCharType="separate"/>
        </w:r>
        <w:r w:rsidR="00557A1B">
          <w:rPr>
            <w:noProof/>
            <w:webHidden/>
          </w:rPr>
          <w:t>7</w:t>
        </w:r>
        <w:r w:rsidR="00557A1B">
          <w:rPr>
            <w:noProof/>
            <w:webHidden/>
          </w:rPr>
          <w:fldChar w:fldCharType="end"/>
        </w:r>
      </w:hyperlink>
    </w:p>
    <w:p w14:paraId="3E4639B6" w14:textId="54DA9607"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780" w:history="1">
        <w:r w:rsidRPr="002A676E">
          <w:rPr>
            <w:rStyle w:val="Hyperlink"/>
            <w:noProof/>
          </w:rPr>
          <w:t>Open Issues and Questions</w:t>
        </w:r>
        <w:r>
          <w:rPr>
            <w:noProof/>
            <w:webHidden/>
          </w:rPr>
          <w:tab/>
        </w:r>
        <w:r>
          <w:rPr>
            <w:noProof/>
            <w:webHidden/>
          </w:rPr>
          <w:fldChar w:fldCharType="begin"/>
        </w:r>
        <w:r>
          <w:rPr>
            <w:noProof/>
            <w:webHidden/>
          </w:rPr>
          <w:instrText xml:space="preserve"> PAGEREF _Toc141666780 \h </w:instrText>
        </w:r>
        <w:r>
          <w:rPr>
            <w:noProof/>
            <w:webHidden/>
          </w:rPr>
        </w:r>
        <w:r>
          <w:rPr>
            <w:noProof/>
            <w:webHidden/>
          </w:rPr>
          <w:fldChar w:fldCharType="separate"/>
        </w:r>
        <w:r>
          <w:rPr>
            <w:noProof/>
            <w:webHidden/>
          </w:rPr>
          <w:t>8</w:t>
        </w:r>
        <w:r>
          <w:rPr>
            <w:noProof/>
            <w:webHidden/>
          </w:rPr>
          <w:fldChar w:fldCharType="end"/>
        </w:r>
      </w:hyperlink>
    </w:p>
    <w:p w14:paraId="2720C440" w14:textId="3B034813"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781" w:history="1">
        <w:r w:rsidRPr="002A676E">
          <w:rPr>
            <w:rStyle w:val="Hyperlink"/>
            <w:noProof/>
          </w:rPr>
          <w:t>Closed Issues</w:t>
        </w:r>
        <w:r>
          <w:rPr>
            <w:noProof/>
            <w:webHidden/>
          </w:rPr>
          <w:tab/>
        </w:r>
        <w:r>
          <w:rPr>
            <w:noProof/>
            <w:webHidden/>
          </w:rPr>
          <w:fldChar w:fldCharType="begin"/>
        </w:r>
        <w:r>
          <w:rPr>
            <w:noProof/>
            <w:webHidden/>
          </w:rPr>
          <w:instrText xml:space="preserve"> PAGEREF _Toc141666781 \h </w:instrText>
        </w:r>
        <w:r>
          <w:rPr>
            <w:noProof/>
            <w:webHidden/>
          </w:rPr>
        </w:r>
        <w:r>
          <w:rPr>
            <w:noProof/>
            <w:webHidden/>
          </w:rPr>
          <w:fldChar w:fldCharType="separate"/>
        </w:r>
        <w:r>
          <w:rPr>
            <w:noProof/>
            <w:webHidden/>
          </w:rPr>
          <w:t>8</w:t>
        </w:r>
        <w:r>
          <w:rPr>
            <w:noProof/>
            <w:webHidden/>
          </w:rPr>
          <w:fldChar w:fldCharType="end"/>
        </w:r>
      </w:hyperlink>
    </w:p>
    <w:p w14:paraId="2F158984" w14:textId="100AE827"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2" w:history="1">
        <w:r w:rsidRPr="002A676E">
          <w:rPr>
            <w:rStyle w:val="Hyperlink"/>
            <w:noProof/>
          </w:rPr>
          <w:t>IHE Technical Frameworks General Introduction</w:t>
        </w:r>
        <w:r>
          <w:rPr>
            <w:noProof/>
            <w:webHidden/>
          </w:rPr>
          <w:tab/>
        </w:r>
        <w:r>
          <w:rPr>
            <w:noProof/>
            <w:webHidden/>
          </w:rPr>
          <w:fldChar w:fldCharType="begin"/>
        </w:r>
        <w:r>
          <w:rPr>
            <w:noProof/>
            <w:webHidden/>
          </w:rPr>
          <w:instrText xml:space="preserve"> PAGEREF _Toc141666782 \h </w:instrText>
        </w:r>
        <w:r>
          <w:rPr>
            <w:noProof/>
            <w:webHidden/>
          </w:rPr>
        </w:r>
        <w:r>
          <w:rPr>
            <w:noProof/>
            <w:webHidden/>
          </w:rPr>
          <w:fldChar w:fldCharType="separate"/>
        </w:r>
        <w:r>
          <w:rPr>
            <w:noProof/>
            <w:webHidden/>
          </w:rPr>
          <w:t>15</w:t>
        </w:r>
        <w:r>
          <w:rPr>
            <w:noProof/>
            <w:webHidden/>
          </w:rPr>
          <w:fldChar w:fldCharType="end"/>
        </w:r>
      </w:hyperlink>
    </w:p>
    <w:p w14:paraId="6849649E" w14:textId="48B01BDA"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3" w:history="1">
        <w:r w:rsidRPr="002A676E">
          <w:rPr>
            <w:rStyle w:val="Hyperlink"/>
            <w:noProof/>
          </w:rPr>
          <w:t>9</w:t>
        </w:r>
        <w:r>
          <w:rPr>
            <w:rFonts w:asciiTheme="minorHAnsi" w:eastAsiaTheme="minorEastAsia" w:hAnsiTheme="minorHAnsi" w:cstheme="minorBidi"/>
            <w:noProof/>
            <w:kern w:val="2"/>
            <w:sz w:val="22"/>
            <w:szCs w:val="22"/>
            <w14:ligatures w14:val="standardContextual"/>
          </w:rPr>
          <w:tab/>
        </w:r>
        <w:r w:rsidRPr="002A676E">
          <w:rPr>
            <w:rStyle w:val="Hyperlink"/>
            <w:noProof/>
          </w:rPr>
          <w:t>Copyright Licenses</w:t>
        </w:r>
        <w:r>
          <w:rPr>
            <w:noProof/>
            <w:webHidden/>
          </w:rPr>
          <w:tab/>
        </w:r>
        <w:r>
          <w:rPr>
            <w:noProof/>
            <w:webHidden/>
          </w:rPr>
          <w:fldChar w:fldCharType="begin"/>
        </w:r>
        <w:r>
          <w:rPr>
            <w:noProof/>
            <w:webHidden/>
          </w:rPr>
          <w:instrText xml:space="preserve"> PAGEREF _Toc141666783 \h </w:instrText>
        </w:r>
        <w:r>
          <w:rPr>
            <w:noProof/>
            <w:webHidden/>
          </w:rPr>
        </w:r>
        <w:r>
          <w:rPr>
            <w:noProof/>
            <w:webHidden/>
          </w:rPr>
          <w:fldChar w:fldCharType="separate"/>
        </w:r>
        <w:r>
          <w:rPr>
            <w:noProof/>
            <w:webHidden/>
          </w:rPr>
          <w:t>15</w:t>
        </w:r>
        <w:r>
          <w:rPr>
            <w:noProof/>
            <w:webHidden/>
          </w:rPr>
          <w:fldChar w:fldCharType="end"/>
        </w:r>
      </w:hyperlink>
    </w:p>
    <w:p w14:paraId="62A5EF2B" w14:textId="56BB1F00"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4" w:history="1">
        <w:r w:rsidRPr="002A676E">
          <w:rPr>
            <w:rStyle w:val="Hyperlink"/>
            <w:noProof/>
          </w:rPr>
          <w:t>10</w:t>
        </w:r>
        <w:r>
          <w:rPr>
            <w:rFonts w:asciiTheme="minorHAnsi" w:eastAsiaTheme="minorEastAsia" w:hAnsiTheme="minorHAnsi" w:cstheme="minorBidi"/>
            <w:noProof/>
            <w:kern w:val="2"/>
            <w:sz w:val="22"/>
            <w:szCs w:val="22"/>
            <w14:ligatures w14:val="standardContextual"/>
          </w:rPr>
          <w:tab/>
        </w:r>
        <w:r w:rsidRPr="002A676E">
          <w:rPr>
            <w:rStyle w:val="Hyperlink"/>
            <w:noProof/>
          </w:rPr>
          <w:t>Trademark</w:t>
        </w:r>
        <w:r>
          <w:rPr>
            <w:noProof/>
            <w:webHidden/>
          </w:rPr>
          <w:tab/>
        </w:r>
        <w:r>
          <w:rPr>
            <w:noProof/>
            <w:webHidden/>
          </w:rPr>
          <w:fldChar w:fldCharType="begin"/>
        </w:r>
        <w:r>
          <w:rPr>
            <w:noProof/>
            <w:webHidden/>
          </w:rPr>
          <w:instrText xml:space="preserve"> PAGEREF _Toc141666784 \h </w:instrText>
        </w:r>
        <w:r>
          <w:rPr>
            <w:noProof/>
            <w:webHidden/>
          </w:rPr>
        </w:r>
        <w:r>
          <w:rPr>
            <w:noProof/>
            <w:webHidden/>
          </w:rPr>
          <w:fldChar w:fldCharType="separate"/>
        </w:r>
        <w:r>
          <w:rPr>
            <w:noProof/>
            <w:webHidden/>
          </w:rPr>
          <w:t>15</w:t>
        </w:r>
        <w:r>
          <w:rPr>
            <w:noProof/>
            <w:webHidden/>
          </w:rPr>
          <w:fldChar w:fldCharType="end"/>
        </w:r>
      </w:hyperlink>
    </w:p>
    <w:p w14:paraId="12D5226F" w14:textId="48F9BBD6"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5" w:history="1">
        <w:r w:rsidRPr="002A676E">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_Toc141666785 \h </w:instrText>
        </w:r>
        <w:r>
          <w:rPr>
            <w:noProof/>
            <w:webHidden/>
          </w:rPr>
        </w:r>
        <w:r>
          <w:rPr>
            <w:noProof/>
            <w:webHidden/>
          </w:rPr>
          <w:fldChar w:fldCharType="separate"/>
        </w:r>
        <w:r>
          <w:rPr>
            <w:noProof/>
            <w:webHidden/>
          </w:rPr>
          <w:t>16</w:t>
        </w:r>
        <w:r>
          <w:rPr>
            <w:noProof/>
            <w:webHidden/>
          </w:rPr>
          <w:fldChar w:fldCharType="end"/>
        </w:r>
      </w:hyperlink>
    </w:p>
    <w:p w14:paraId="1596BFB0" w14:textId="4314E397"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6" w:history="1">
        <w:r w:rsidRPr="002A676E">
          <w:rPr>
            <w:rStyle w:val="Hyperlink"/>
            <w:noProof/>
          </w:rPr>
          <w:t>Appendix A – Actors</w:t>
        </w:r>
        <w:r>
          <w:rPr>
            <w:noProof/>
            <w:webHidden/>
          </w:rPr>
          <w:tab/>
        </w:r>
        <w:r>
          <w:rPr>
            <w:noProof/>
            <w:webHidden/>
          </w:rPr>
          <w:fldChar w:fldCharType="begin"/>
        </w:r>
        <w:r>
          <w:rPr>
            <w:noProof/>
            <w:webHidden/>
          </w:rPr>
          <w:instrText xml:space="preserve"> PAGEREF _Toc141666786 \h </w:instrText>
        </w:r>
        <w:r>
          <w:rPr>
            <w:noProof/>
            <w:webHidden/>
          </w:rPr>
        </w:r>
        <w:r>
          <w:rPr>
            <w:noProof/>
            <w:webHidden/>
          </w:rPr>
          <w:fldChar w:fldCharType="separate"/>
        </w:r>
        <w:r>
          <w:rPr>
            <w:noProof/>
            <w:webHidden/>
          </w:rPr>
          <w:t>16</w:t>
        </w:r>
        <w:r>
          <w:rPr>
            <w:noProof/>
            <w:webHidden/>
          </w:rPr>
          <w:fldChar w:fldCharType="end"/>
        </w:r>
      </w:hyperlink>
    </w:p>
    <w:p w14:paraId="534481BA" w14:textId="616EC042"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7" w:history="1">
        <w:r w:rsidRPr="002A676E">
          <w:rPr>
            <w:rStyle w:val="Hyperlink"/>
            <w:noProof/>
          </w:rPr>
          <w:t>Appendix B – Transactions</w:t>
        </w:r>
        <w:r>
          <w:rPr>
            <w:noProof/>
            <w:webHidden/>
          </w:rPr>
          <w:tab/>
        </w:r>
        <w:r>
          <w:rPr>
            <w:noProof/>
            <w:webHidden/>
          </w:rPr>
          <w:fldChar w:fldCharType="begin"/>
        </w:r>
        <w:r>
          <w:rPr>
            <w:noProof/>
            <w:webHidden/>
          </w:rPr>
          <w:instrText xml:space="preserve"> PAGEREF _Toc141666787 \h </w:instrText>
        </w:r>
        <w:r>
          <w:rPr>
            <w:noProof/>
            <w:webHidden/>
          </w:rPr>
        </w:r>
        <w:r>
          <w:rPr>
            <w:noProof/>
            <w:webHidden/>
          </w:rPr>
          <w:fldChar w:fldCharType="separate"/>
        </w:r>
        <w:r>
          <w:rPr>
            <w:noProof/>
            <w:webHidden/>
          </w:rPr>
          <w:t>16</w:t>
        </w:r>
        <w:r>
          <w:rPr>
            <w:noProof/>
            <w:webHidden/>
          </w:rPr>
          <w:fldChar w:fldCharType="end"/>
        </w:r>
      </w:hyperlink>
    </w:p>
    <w:p w14:paraId="06319EA8" w14:textId="00509D25" w:rsidR="00557A1B" w:rsidRDefault="00557A1B">
      <w:pPr>
        <w:pStyle w:val="TOC1"/>
        <w:rPr>
          <w:rFonts w:asciiTheme="minorHAnsi" w:eastAsiaTheme="minorEastAsia" w:hAnsiTheme="minorHAnsi" w:cstheme="minorBidi"/>
          <w:noProof/>
          <w:kern w:val="2"/>
          <w:sz w:val="22"/>
          <w:szCs w:val="22"/>
          <w14:ligatures w14:val="standardContextual"/>
        </w:rPr>
      </w:pPr>
      <w:hyperlink w:anchor="_Toc141666788" w:history="1">
        <w:r w:rsidRPr="002A676E">
          <w:rPr>
            <w:rStyle w:val="Hyperlink"/>
            <w:noProof/>
          </w:rPr>
          <w:t>Appendix D – Glossary</w:t>
        </w:r>
        <w:r>
          <w:rPr>
            <w:noProof/>
            <w:webHidden/>
          </w:rPr>
          <w:tab/>
        </w:r>
        <w:r>
          <w:rPr>
            <w:noProof/>
            <w:webHidden/>
          </w:rPr>
          <w:fldChar w:fldCharType="begin"/>
        </w:r>
        <w:r>
          <w:rPr>
            <w:noProof/>
            <w:webHidden/>
          </w:rPr>
          <w:instrText xml:space="preserve"> PAGEREF _Toc141666788 \h </w:instrText>
        </w:r>
        <w:r>
          <w:rPr>
            <w:noProof/>
            <w:webHidden/>
          </w:rPr>
        </w:r>
        <w:r>
          <w:rPr>
            <w:noProof/>
            <w:webHidden/>
          </w:rPr>
          <w:fldChar w:fldCharType="separate"/>
        </w:r>
        <w:r>
          <w:rPr>
            <w:noProof/>
            <w:webHidden/>
          </w:rPr>
          <w:t>17</w:t>
        </w:r>
        <w:r>
          <w:rPr>
            <w:noProof/>
            <w:webHidden/>
          </w:rPr>
          <w:fldChar w:fldCharType="end"/>
        </w:r>
      </w:hyperlink>
    </w:p>
    <w:p w14:paraId="38A03D97" w14:textId="36C7AEEF" w:rsidR="00557A1B" w:rsidRPr="00557A1B" w:rsidRDefault="00557A1B">
      <w:pPr>
        <w:pStyle w:val="TOC1"/>
        <w:rPr>
          <w:rFonts w:asciiTheme="minorHAnsi" w:eastAsiaTheme="minorEastAsia" w:hAnsiTheme="minorHAnsi" w:cstheme="minorBidi"/>
          <w:b/>
          <w:bCs/>
          <w:noProof/>
          <w:kern w:val="2"/>
          <w:sz w:val="22"/>
          <w:szCs w:val="22"/>
          <w14:ligatures w14:val="standardContextual"/>
        </w:rPr>
      </w:pPr>
      <w:hyperlink w:anchor="_Toc141666789" w:history="1">
        <w:r w:rsidRPr="00557A1B">
          <w:rPr>
            <w:rStyle w:val="Hyperlink"/>
            <w:b/>
            <w:bCs/>
            <w:noProof/>
          </w:rPr>
          <w:t>Volume 1 – Profiles</w:t>
        </w:r>
        <w:r w:rsidRPr="00557A1B">
          <w:rPr>
            <w:b/>
            <w:bCs/>
            <w:noProof/>
            <w:webHidden/>
          </w:rPr>
          <w:tab/>
        </w:r>
        <w:r w:rsidRPr="00557A1B">
          <w:rPr>
            <w:b/>
            <w:bCs/>
            <w:noProof/>
            <w:webHidden/>
          </w:rPr>
          <w:fldChar w:fldCharType="begin"/>
        </w:r>
        <w:r w:rsidRPr="00557A1B">
          <w:rPr>
            <w:b/>
            <w:bCs/>
            <w:noProof/>
            <w:webHidden/>
          </w:rPr>
          <w:instrText xml:space="preserve"> PAGEREF _Toc141666789 \h </w:instrText>
        </w:r>
        <w:r w:rsidRPr="00557A1B">
          <w:rPr>
            <w:b/>
            <w:bCs/>
            <w:noProof/>
            <w:webHidden/>
          </w:rPr>
        </w:r>
        <w:r w:rsidRPr="00557A1B">
          <w:rPr>
            <w:b/>
            <w:bCs/>
            <w:noProof/>
            <w:webHidden/>
          </w:rPr>
          <w:fldChar w:fldCharType="separate"/>
        </w:r>
        <w:r w:rsidRPr="00557A1B">
          <w:rPr>
            <w:b/>
            <w:bCs/>
            <w:noProof/>
            <w:webHidden/>
          </w:rPr>
          <w:t>19</w:t>
        </w:r>
        <w:r w:rsidRPr="00557A1B">
          <w:rPr>
            <w:b/>
            <w:bCs/>
            <w:noProof/>
            <w:webHidden/>
          </w:rPr>
          <w:fldChar w:fldCharType="end"/>
        </w:r>
      </w:hyperlink>
    </w:p>
    <w:p w14:paraId="7667AA49" w14:textId="3A01C829"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790" w:history="1">
        <w:r w:rsidRPr="002A676E">
          <w:rPr>
            <w:rStyle w:val="Hyperlink"/>
            <w:noProof/>
          </w:rPr>
          <w:t>15.2 XDR Integration Profile Options</w:t>
        </w:r>
        <w:r>
          <w:rPr>
            <w:noProof/>
            <w:webHidden/>
          </w:rPr>
          <w:tab/>
        </w:r>
        <w:r>
          <w:rPr>
            <w:noProof/>
            <w:webHidden/>
          </w:rPr>
          <w:fldChar w:fldCharType="begin"/>
        </w:r>
        <w:r>
          <w:rPr>
            <w:noProof/>
            <w:webHidden/>
          </w:rPr>
          <w:instrText xml:space="preserve"> PAGEREF _Toc141666790 \h </w:instrText>
        </w:r>
        <w:r>
          <w:rPr>
            <w:noProof/>
            <w:webHidden/>
          </w:rPr>
        </w:r>
        <w:r>
          <w:rPr>
            <w:noProof/>
            <w:webHidden/>
          </w:rPr>
          <w:fldChar w:fldCharType="separate"/>
        </w:r>
        <w:r>
          <w:rPr>
            <w:noProof/>
            <w:webHidden/>
          </w:rPr>
          <w:t>19</w:t>
        </w:r>
        <w:r>
          <w:rPr>
            <w:noProof/>
            <w:webHidden/>
          </w:rPr>
          <w:fldChar w:fldCharType="end"/>
        </w:r>
      </w:hyperlink>
    </w:p>
    <w:p w14:paraId="01FCA9F6" w14:textId="504CFA62"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791" w:history="1">
        <w:r w:rsidRPr="002A676E">
          <w:rPr>
            <w:rStyle w:val="Hyperlink"/>
            <w:noProof/>
            <w:lang w:eastAsia="fr-FR"/>
          </w:rPr>
          <w:t>15.2.1 Intentionally Left Blank</w:t>
        </w:r>
        <w:r>
          <w:rPr>
            <w:noProof/>
            <w:webHidden/>
          </w:rPr>
          <w:tab/>
        </w:r>
        <w:r>
          <w:rPr>
            <w:noProof/>
            <w:webHidden/>
          </w:rPr>
          <w:fldChar w:fldCharType="begin"/>
        </w:r>
        <w:r>
          <w:rPr>
            <w:noProof/>
            <w:webHidden/>
          </w:rPr>
          <w:instrText xml:space="preserve"> PAGEREF _Toc141666791 \h </w:instrText>
        </w:r>
        <w:r>
          <w:rPr>
            <w:noProof/>
            <w:webHidden/>
          </w:rPr>
        </w:r>
        <w:r>
          <w:rPr>
            <w:noProof/>
            <w:webHidden/>
          </w:rPr>
          <w:fldChar w:fldCharType="separate"/>
        </w:r>
        <w:r>
          <w:rPr>
            <w:noProof/>
            <w:webHidden/>
          </w:rPr>
          <w:t>19</w:t>
        </w:r>
        <w:r>
          <w:rPr>
            <w:noProof/>
            <w:webHidden/>
          </w:rPr>
          <w:fldChar w:fldCharType="end"/>
        </w:r>
      </w:hyperlink>
    </w:p>
    <w:p w14:paraId="5510E429" w14:textId="4CC4D014"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792" w:history="1">
        <w:r w:rsidRPr="002A676E">
          <w:rPr>
            <w:rStyle w:val="Hyperlink"/>
            <w:noProof/>
          </w:rPr>
          <w:t>15.2.4 AS4 Asynchronous Web Services Exchange Option</w:t>
        </w:r>
        <w:r>
          <w:rPr>
            <w:noProof/>
            <w:webHidden/>
          </w:rPr>
          <w:tab/>
        </w:r>
        <w:r>
          <w:rPr>
            <w:noProof/>
            <w:webHidden/>
          </w:rPr>
          <w:fldChar w:fldCharType="begin"/>
        </w:r>
        <w:r>
          <w:rPr>
            <w:noProof/>
            <w:webHidden/>
          </w:rPr>
          <w:instrText xml:space="preserve"> PAGEREF _Toc141666792 \h </w:instrText>
        </w:r>
        <w:r>
          <w:rPr>
            <w:noProof/>
            <w:webHidden/>
          </w:rPr>
        </w:r>
        <w:r>
          <w:rPr>
            <w:noProof/>
            <w:webHidden/>
          </w:rPr>
          <w:fldChar w:fldCharType="separate"/>
        </w:r>
        <w:r>
          <w:rPr>
            <w:noProof/>
            <w:webHidden/>
          </w:rPr>
          <w:t>19</w:t>
        </w:r>
        <w:r>
          <w:rPr>
            <w:noProof/>
            <w:webHidden/>
          </w:rPr>
          <w:fldChar w:fldCharType="end"/>
        </w:r>
      </w:hyperlink>
    </w:p>
    <w:p w14:paraId="040DCFAB" w14:textId="76DAE173"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793" w:history="1">
        <w:r w:rsidRPr="002A676E">
          <w:rPr>
            <w:rStyle w:val="Hyperlink"/>
            <w:bCs/>
            <w:noProof/>
          </w:rPr>
          <w:t>18.1 Actors/ Transactions</w:t>
        </w:r>
        <w:r>
          <w:rPr>
            <w:noProof/>
            <w:webHidden/>
          </w:rPr>
          <w:tab/>
        </w:r>
        <w:r>
          <w:rPr>
            <w:noProof/>
            <w:webHidden/>
          </w:rPr>
          <w:fldChar w:fldCharType="begin"/>
        </w:r>
        <w:r>
          <w:rPr>
            <w:noProof/>
            <w:webHidden/>
          </w:rPr>
          <w:instrText xml:space="preserve"> PAGEREF _Toc141666793 \h </w:instrText>
        </w:r>
        <w:r>
          <w:rPr>
            <w:noProof/>
            <w:webHidden/>
          </w:rPr>
        </w:r>
        <w:r>
          <w:rPr>
            <w:noProof/>
            <w:webHidden/>
          </w:rPr>
          <w:fldChar w:fldCharType="separate"/>
        </w:r>
        <w:r>
          <w:rPr>
            <w:noProof/>
            <w:webHidden/>
          </w:rPr>
          <w:t>21</w:t>
        </w:r>
        <w:r>
          <w:rPr>
            <w:noProof/>
            <w:webHidden/>
          </w:rPr>
          <w:fldChar w:fldCharType="end"/>
        </w:r>
      </w:hyperlink>
    </w:p>
    <w:p w14:paraId="20E48447" w14:textId="6EC1D0C7"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794" w:history="1">
        <w:r w:rsidRPr="002A676E">
          <w:rPr>
            <w:rStyle w:val="Hyperlink"/>
            <w:bCs/>
            <w:noProof/>
          </w:rPr>
          <w:t>18.2 XCA Integration Profile Options</w:t>
        </w:r>
        <w:r>
          <w:rPr>
            <w:noProof/>
            <w:webHidden/>
          </w:rPr>
          <w:tab/>
        </w:r>
        <w:r>
          <w:rPr>
            <w:noProof/>
            <w:webHidden/>
          </w:rPr>
          <w:fldChar w:fldCharType="begin"/>
        </w:r>
        <w:r>
          <w:rPr>
            <w:noProof/>
            <w:webHidden/>
          </w:rPr>
          <w:instrText xml:space="preserve"> PAGEREF _Toc141666794 \h </w:instrText>
        </w:r>
        <w:r>
          <w:rPr>
            <w:noProof/>
            <w:webHidden/>
          </w:rPr>
        </w:r>
        <w:r>
          <w:rPr>
            <w:noProof/>
            <w:webHidden/>
          </w:rPr>
          <w:fldChar w:fldCharType="separate"/>
        </w:r>
        <w:r>
          <w:rPr>
            <w:noProof/>
            <w:webHidden/>
          </w:rPr>
          <w:t>22</w:t>
        </w:r>
        <w:r>
          <w:rPr>
            <w:noProof/>
            <w:webHidden/>
          </w:rPr>
          <w:fldChar w:fldCharType="end"/>
        </w:r>
      </w:hyperlink>
    </w:p>
    <w:p w14:paraId="79B35143" w14:textId="5058F78B"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795" w:history="1">
        <w:r w:rsidRPr="002A676E">
          <w:rPr>
            <w:rStyle w:val="Hyperlink"/>
            <w:noProof/>
          </w:rPr>
          <w:t>18.2.2 Asynchronous Web Services Exchange Option (WS-Addressing based)</w:t>
        </w:r>
        <w:r>
          <w:rPr>
            <w:noProof/>
            <w:webHidden/>
          </w:rPr>
          <w:tab/>
        </w:r>
        <w:r>
          <w:rPr>
            <w:noProof/>
            <w:webHidden/>
          </w:rPr>
          <w:fldChar w:fldCharType="begin"/>
        </w:r>
        <w:r>
          <w:rPr>
            <w:noProof/>
            <w:webHidden/>
          </w:rPr>
          <w:instrText xml:space="preserve"> PAGEREF _Toc141666795 \h </w:instrText>
        </w:r>
        <w:r>
          <w:rPr>
            <w:noProof/>
            <w:webHidden/>
          </w:rPr>
        </w:r>
        <w:r>
          <w:rPr>
            <w:noProof/>
            <w:webHidden/>
          </w:rPr>
          <w:fldChar w:fldCharType="separate"/>
        </w:r>
        <w:r>
          <w:rPr>
            <w:noProof/>
            <w:webHidden/>
          </w:rPr>
          <w:t>23</w:t>
        </w:r>
        <w:r>
          <w:rPr>
            <w:noProof/>
            <w:webHidden/>
          </w:rPr>
          <w:fldChar w:fldCharType="end"/>
        </w:r>
      </w:hyperlink>
    </w:p>
    <w:p w14:paraId="6F415D64" w14:textId="07C574DA"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796" w:history="1">
        <w:r w:rsidRPr="002A676E">
          <w:rPr>
            <w:rStyle w:val="Hyperlink"/>
            <w:noProof/>
          </w:rPr>
          <w:t>18.2.6 AS4 Asynchronous Web Services Exchange Option</w:t>
        </w:r>
        <w:r>
          <w:rPr>
            <w:noProof/>
            <w:webHidden/>
          </w:rPr>
          <w:tab/>
        </w:r>
        <w:r>
          <w:rPr>
            <w:noProof/>
            <w:webHidden/>
          </w:rPr>
          <w:fldChar w:fldCharType="begin"/>
        </w:r>
        <w:r>
          <w:rPr>
            <w:noProof/>
            <w:webHidden/>
          </w:rPr>
          <w:instrText xml:space="preserve"> PAGEREF _Toc141666796 \h </w:instrText>
        </w:r>
        <w:r>
          <w:rPr>
            <w:noProof/>
            <w:webHidden/>
          </w:rPr>
        </w:r>
        <w:r>
          <w:rPr>
            <w:noProof/>
            <w:webHidden/>
          </w:rPr>
          <w:fldChar w:fldCharType="separate"/>
        </w:r>
        <w:r>
          <w:rPr>
            <w:noProof/>
            <w:webHidden/>
          </w:rPr>
          <w:t>23</w:t>
        </w:r>
        <w:r>
          <w:rPr>
            <w:noProof/>
            <w:webHidden/>
          </w:rPr>
          <w:fldChar w:fldCharType="end"/>
        </w:r>
      </w:hyperlink>
    </w:p>
    <w:p w14:paraId="39A8AE74" w14:textId="05A6D5D7"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797" w:history="1">
        <w:r w:rsidRPr="002A676E">
          <w:rPr>
            <w:rStyle w:val="Hyperlink"/>
            <w:noProof/>
          </w:rPr>
          <w:t>27.1.1 Actors</w:t>
        </w:r>
        <w:r>
          <w:rPr>
            <w:noProof/>
            <w:webHidden/>
          </w:rPr>
          <w:tab/>
        </w:r>
        <w:r>
          <w:rPr>
            <w:noProof/>
            <w:webHidden/>
          </w:rPr>
          <w:fldChar w:fldCharType="begin"/>
        </w:r>
        <w:r>
          <w:rPr>
            <w:noProof/>
            <w:webHidden/>
          </w:rPr>
          <w:instrText xml:space="preserve"> PAGEREF _Toc141666797 \h </w:instrText>
        </w:r>
        <w:r>
          <w:rPr>
            <w:noProof/>
            <w:webHidden/>
          </w:rPr>
        </w:r>
        <w:r>
          <w:rPr>
            <w:noProof/>
            <w:webHidden/>
          </w:rPr>
          <w:fldChar w:fldCharType="separate"/>
        </w:r>
        <w:r>
          <w:rPr>
            <w:noProof/>
            <w:webHidden/>
          </w:rPr>
          <w:t>25</w:t>
        </w:r>
        <w:r>
          <w:rPr>
            <w:noProof/>
            <w:webHidden/>
          </w:rPr>
          <w:fldChar w:fldCharType="end"/>
        </w:r>
      </w:hyperlink>
    </w:p>
    <w:p w14:paraId="17396BFD" w14:textId="610B2B65"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798" w:history="1">
        <w:r w:rsidRPr="002A676E">
          <w:rPr>
            <w:rStyle w:val="Hyperlink"/>
            <w:noProof/>
          </w:rPr>
          <w:t>27.1.1.1 Initiating Gateway</w:t>
        </w:r>
        <w:r>
          <w:rPr>
            <w:noProof/>
            <w:webHidden/>
          </w:rPr>
          <w:tab/>
        </w:r>
        <w:r>
          <w:rPr>
            <w:noProof/>
            <w:webHidden/>
          </w:rPr>
          <w:fldChar w:fldCharType="begin"/>
        </w:r>
        <w:r>
          <w:rPr>
            <w:noProof/>
            <w:webHidden/>
          </w:rPr>
          <w:instrText xml:space="preserve"> PAGEREF _Toc141666798 \h </w:instrText>
        </w:r>
        <w:r>
          <w:rPr>
            <w:noProof/>
            <w:webHidden/>
          </w:rPr>
        </w:r>
        <w:r>
          <w:rPr>
            <w:noProof/>
            <w:webHidden/>
          </w:rPr>
          <w:fldChar w:fldCharType="separate"/>
        </w:r>
        <w:r>
          <w:rPr>
            <w:noProof/>
            <w:webHidden/>
          </w:rPr>
          <w:t>25</w:t>
        </w:r>
        <w:r>
          <w:rPr>
            <w:noProof/>
            <w:webHidden/>
          </w:rPr>
          <w:fldChar w:fldCharType="end"/>
        </w:r>
      </w:hyperlink>
    </w:p>
    <w:p w14:paraId="10F08634" w14:textId="749213B7"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799" w:history="1">
        <w:r w:rsidRPr="002A676E">
          <w:rPr>
            <w:rStyle w:val="Hyperlink"/>
            <w:noProof/>
          </w:rPr>
          <w:t>27.1.1.2 Responding Gateway</w:t>
        </w:r>
        <w:r>
          <w:rPr>
            <w:noProof/>
            <w:webHidden/>
          </w:rPr>
          <w:tab/>
        </w:r>
        <w:r>
          <w:rPr>
            <w:noProof/>
            <w:webHidden/>
          </w:rPr>
          <w:fldChar w:fldCharType="begin"/>
        </w:r>
        <w:r>
          <w:rPr>
            <w:noProof/>
            <w:webHidden/>
          </w:rPr>
          <w:instrText xml:space="preserve"> PAGEREF _Toc141666799 \h </w:instrText>
        </w:r>
        <w:r>
          <w:rPr>
            <w:noProof/>
            <w:webHidden/>
          </w:rPr>
        </w:r>
        <w:r>
          <w:rPr>
            <w:noProof/>
            <w:webHidden/>
          </w:rPr>
          <w:fldChar w:fldCharType="separate"/>
        </w:r>
        <w:r>
          <w:rPr>
            <w:noProof/>
            <w:webHidden/>
          </w:rPr>
          <w:t>25</w:t>
        </w:r>
        <w:r>
          <w:rPr>
            <w:noProof/>
            <w:webHidden/>
          </w:rPr>
          <w:fldChar w:fldCharType="end"/>
        </w:r>
      </w:hyperlink>
    </w:p>
    <w:p w14:paraId="765942B1" w14:textId="50601C54"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800" w:history="1">
        <w:r w:rsidRPr="002A676E">
          <w:rPr>
            <w:rStyle w:val="Hyperlink"/>
            <w:noProof/>
          </w:rPr>
          <w:t>27.2 XCPD Integration Profile Options</w:t>
        </w:r>
        <w:r>
          <w:rPr>
            <w:noProof/>
            <w:webHidden/>
          </w:rPr>
          <w:tab/>
        </w:r>
        <w:r>
          <w:rPr>
            <w:noProof/>
            <w:webHidden/>
          </w:rPr>
          <w:fldChar w:fldCharType="begin"/>
        </w:r>
        <w:r>
          <w:rPr>
            <w:noProof/>
            <w:webHidden/>
          </w:rPr>
          <w:instrText xml:space="preserve"> PAGEREF _Toc141666800 \h </w:instrText>
        </w:r>
        <w:r>
          <w:rPr>
            <w:noProof/>
            <w:webHidden/>
          </w:rPr>
        </w:r>
        <w:r>
          <w:rPr>
            <w:noProof/>
            <w:webHidden/>
          </w:rPr>
          <w:fldChar w:fldCharType="separate"/>
        </w:r>
        <w:r>
          <w:rPr>
            <w:noProof/>
            <w:webHidden/>
          </w:rPr>
          <w:t>25</w:t>
        </w:r>
        <w:r>
          <w:rPr>
            <w:noProof/>
            <w:webHidden/>
          </w:rPr>
          <w:fldChar w:fldCharType="end"/>
        </w:r>
      </w:hyperlink>
    </w:p>
    <w:p w14:paraId="59607D48" w14:textId="1F339388"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01" w:history="1">
        <w:r w:rsidRPr="002A676E">
          <w:rPr>
            <w:rStyle w:val="Hyperlink"/>
            <w:noProof/>
          </w:rPr>
          <w:t>27.2.1 Asynchronous Web Services Exchange Option (WS-Addressing based)</w:t>
        </w:r>
        <w:r>
          <w:rPr>
            <w:noProof/>
            <w:webHidden/>
          </w:rPr>
          <w:tab/>
        </w:r>
        <w:r>
          <w:rPr>
            <w:noProof/>
            <w:webHidden/>
          </w:rPr>
          <w:fldChar w:fldCharType="begin"/>
        </w:r>
        <w:r>
          <w:rPr>
            <w:noProof/>
            <w:webHidden/>
          </w:rPr>
          <w:instrText xml:space="preserve"> PAGEREF _Toc141666801 \h </w:instrText>
        </w:r>
        <w:r>
          <w:rPr>
            <w:noProof/>
            <w:webHidden/>
          </w:rPr>
        </w:r>
        <w:r>
          <w:rPr>
            <w:noProof/>
            <w:webHidden/>
          </w:rPr>
          <w:fldChar w:fldCharType="separate"/>
        </w:r>
        <w:r>
          <w:rPr>
            <w:noProof/>
            <w:webHidden/>
          </w:rPr>
          <w:t>26</w:t>
        </w:r>
        <w:r>
          <w:rPr>
            <w:noProof/>
            <w:webHidden/>
          </w:rPr>
          <w:fldChar w:fldCharType="end"/>
        </w:r>
      </w:hyperlink>
    </w:p>
    <w:p w14:paraId="65B30C18" w14:textId="77DA269B"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02" w:history="1">
        <w:r w:rsidRPr="002A676E">
          <w:rPr>
            <w:rStyle w:val="Hyperlink"/>
            <w:noProof/>
          </w:rPr>
          <w:t>27.2.3 AS4 Asynchronous Web Services Exchange Option</w:t>
        </w:r>
        <w:r>
          <w:rPr>
            <w:noProof/>
            <w:webHidden/>
          </w:rPr>
          <w:tab/>
        </w:r>
        <w:r>
          <w:rPr>
            <w:noProof/>
            <w:webHidden/>
          </w:rPr>
          <w:fldChar w:fldCharType="begin"/>
        </w:r>
        <w:r>
          <w:rPr>
            <w:noProof/>
            <w:webHidden/>
          </w:rPr>
          <w:instrText xml:space="preserve"> PAGEREF _Toc141666802 \h </w:instrText>
        </w:r>
        <w:r>
          <w:rPr>
            <w:noProof/>
            <w:webHidden/>
          </w:rPr>
        </w:r>
        <w:r>
          <w:rPr>
            <w:noProof/>
            <w:webHidden/>
          </w:rPr>
          <w:fldChar w:fldCharType="separate"/>
        </w:r>
        <w:r>
          <w:rPr>
            <w:noProof/>
            <w:webHidden/>
          </w:rPr>
          <w:t>26</w:t>
        </w:r>
        <w:r>
          <w:rPr>
            <w:noProof/>
            <w:webHidden/>
          </w:rPr>
          <w:fldChar w:fldCharType="end"/>
        </w:r>
      </w:hyperlink>
    </w:p>
    <w:p w14:paraId="20E3E5DD" w14:textId="16B46DD5"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803" w:history="1">
        <w:r w:rsidRPr="002A676E">
          <w:rPr>
            <w:rStyle w:val="Hyperlink"/>
            <w:noProof/>
          </w:rPr>
          <w:t>40.2 XCDR Actor Options</w:t>
        </w:r>
        <w:r>
          <w:rPr>
            <w:noProof/>
            <w:webHidden/>
          </w:rPr>
          <w:tab/>
        </w:r>
        <w:r>
          <w:rPr>
            <w:noProof/>
            <w:webHidden/>
          </w:rPr>
          <w:fldChar w:fldCharType="begin"/>
        </w:r>
        <w:r>
          <w:rPr>
            <w:noProof/>
            <w:webHidden/>
          </w:rPr>
          <w:instrText xml:space="preserve"> PAGEREF _Toc141666803 \h </w:instrText>
        </w:r>
        <w:r>
          <w:rPr>
            <w:noProof/>
            <w:webHidden/>
          </w:rPr>
        </w:r>
        <w:r>
          <w:rPr>
            <w:noProof/>
            <w:webHidden/>
          </w:rPr>
          <w:fldChar w:fldCharType="separate"/>
        </w:r>
        <w:r>
          <w:rPr>
            <w:noProof/>
            <w:webHidden/>
          </w:rPr>
          <w:t>28</w:t>
        </w:r>
        <w:r>
          <w:rPr>
            <w:noProof/>
            <w:webHidden/>
          </w:rPr>
          <w:fldChar w:fldCharType="end"/>
        </w:r>
      </w:hyperlink>
    </w:p>
    <w:p w14:paraId="61F60D66" w14:textId="03C4EA9C"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04" w:history="1">
        <w:r w:rsidRPr="002A676E">
          <w:rPr>
            <w:rStyle w:val="Hyperlink"/>
            <w:noProof/>
          </w:rPr>
          <w:t>40.2.2 AS4 Asynchronous Web Services Exchange</w:t>
        </w:r>
        <w:r>
          <w:rPr>
            <w:noProof/>
            <w:webHidden/>
          </w:rPr>
          <w:tab/>
        </w:r>
        <w:r>
          <w:rPr>
            <w:noProof/>
            <w:webHidden/>
          </w:rPr>
          <w:fldChar w:fldCharType="begin"/>
        </w:r>
        <w:r>
          <w:rPr>
            <w:noProof/>
            <w:webHidden/>
          </w:rPr>
          <w:instrText xml:space="preserve"> PAGEREF _Toc141666804 \h </w:instrText>
        </w:r>
        <w:r>
          <w:rPr>
            <w:noProof/>
            <w:webHidden/>
          </w:rPr>
        </w:r>
        <w:r>
          <w:rPr>
            <w:noProof/>
            <w:webHidden/>
          </w:rPr>
          <w:fldChar w:fldCharType="separate"/>
        </w:r>
        <w:r>
          <w:rPr>
            <w:noProof/>
            <w:webHidden/>
          </w:rPr>
          <w:t>28</w:t>
        </w:r>
        <w:r>
          <w:rPr>
            <w:noProof/>
            <w:webHidden/>
          </w:rPr>
          <w:fldChar w:fldCharType="end"/>
        </w:r>
      </w:hyperlink>
    </w:p>
    <w:p w14:paraId="376CF226" w14:textId="4E6F6E74" w:rsidR="00557A1B" w:rsidRPr="00557A1B" w:rsidRDefault="00557A1B">
      <w:pPr>
        <w:pStyle w:val="TOC1"/>
        <w:rPr>
          <w:rFonts w:asciiTheme="minorHAnsi" w:eastAsiaTheme="minorEastAsia" w:hAnsiTheme="minorHAnsi" w:cstheme="minorBidi"/>
          <w:b/>
          <w:bCs/>
          <w:noProof/>
          <w:kern w:val="2"/>
          <w:sz w:val="22"/>
          <w:szCs w:val="22"/>
          <w14:ligatures w14:val="standardContextual"/>
        </w:rPr>
      </w:pPr>
      <w:hyperlink w:anchor="_Toc141666805" w:history="1">
        <w:r w:rsidRPr="00557A1B">
          <w:rPr>
            <w:rStyle w:val="Hyperlink"/>
            <w:b/>
            <w:bCs/>
            <w:noProof/>
          </w:rPr>
          <w:t>Volume 2 – Transactions</w:t>
        </w:r>
        <w:r w:rsidRPr="00557A1B">
          <w:rPr>
            <w:b/>
            <w:bCs/>
            <w:noProof/>
            <w:webHidden/>
          </w:rPr>
          <w:tab/>
        </w:r>
        <w:r w:rsidRPr="00557A1B">
          <w:rPr>
            <w:b/>
            <w:bCs/>
            <w:noProof/>
            <w:webHidden/>
          </w:rPr>
          <w:fldChar w:fldCharType="begin"/>
        </w:r>
        <w:r w:rsidRPr="00557A1B">
          <w:rPr>
            <w:b/>
            <w:bCs/>
            <w:noProof/>
            <w:webHidden/>
          </w:rPr>
          <w:instrText xml:space="preserve"> PAGEREF _Toc141666805 \h </w:instrText>
        </w:r>
        <w:r w:rsidRPr="00557A1B">
          <w:rPr>
            <w:b/>
            <w:bCs/>
            <w:noProof/>
            <w:webHidden/>
          </w:rPr>
        </w:r>
        <w:r w:rsidRPr="00557A1B">
          <w:rPr>
            <w:b/>
            <w:bCs/>
            <w:noProof/>
            <w:webHidden/>
          </w:rPr>
          <w:fldChar w:fldCharType="separate"/>
        </w:r>
        <w:r w:rsidRPr="00557A1B">
          <w:rPr>
            <w:b/>
            <w:bCs/>
            <w:noProof/>
            <w:webHidden/>
          </w:rPr>
          <w:t>30</w:t>
        </w:r>
        <w:r w:rsidRPr="00557A1B">
          <w:rPr>
            <w:b/>
            <w:bCs/>
            <w:noProof/>
            <w:webHidden/>
          </w:rPr>
          <w:fldChar w:fldCharType="end"/>
        </w:r>
      </w:hyperlink>
    </w:p>
    <w:p w14:paraId="69926B74" w14:textId="0937BBA9"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06" w:history="1">
        <w:r w:rsidRPr="002A676E">
          <w:rPr>
            <w:rStyle w:val="Hyperlink"/>
            <w:noProof/>
          </w:rPr>
          <w:t>3.18.4.1.2 Message Semantics</w:t>
        </w:r>
        <w:r>
          <w:rPr>
            <w:noProof/>
            <w:webHidden/>
          </w:rPr>
          <w:tab/>
        </w:r>
        <w:r>
          <w:rPr>
            <w:noProof/>
            <w:webHidden/>
          </w:rPr>
          <w:fldChar w:fldCharType="begin"/>
        </w:r>
        <w:r>
          <w:rPr>
            <w:noProof/>
            <w:webHidden/>
          </w:rPr>
          <w:instrText xml:space="preserve"> PAGEREF _Toc141666806 \h </w:instrText>
        </w:r>
        <w:r>
          <w:rPr>
            <w:noProof/>
            <w:webHidden/>
          </w:rPr>
        </w:r>
        <w:r>
          <w:rPr>
            <w:noProof/>
            <w:webHidden/>
          </w:rPr>
          <w:fldChar w:fldCharType="separate"/>
        </w:r>
        <w:r>
          <w:rPr>
            <w:noProof/>
            <w:webHidden/>
          </w:rPr>
          <w:t>30</w:t>
        </w:r>
        <w:r>
          <w:rPr>
            <w:noProof/>
            <w:webHidden/>
          </w:rPr>
          <w:fldChar w:fldCharType="end"/>
        </w:r>
      </w:hyperlink>
    </w:p>
    <w:p w14:paraId="31311E34" w14:textId="27C67F70"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07" w:history="1">
        <w:r w:rsidRPr="002A676E">
          <w:rPr>
            <w:rStyle w:val="Hyperlink"/>
            <w:noProof/>
          </w:rPr>
          <w:t>3.18.4.1.2.7 Web Services Transport</w:t>
        </w:r>
        <w:r>
          <w:rPr>
            <w:noProof/>
            <w:webHidden/>
          </w:rPr>
          <w:tab/>
        </w:r>
        <w:r>
          <w:rPr>
            <w:noProof/>
            <w:webHidden/>
          </w:rPr>
          <w:fldChar w:fldCharType="begin"/>
        </w:r>
        <w:r>
          <w:rPr>
            <w:noProof/>
            <w:webHidden/>
          </w:rPr>
          <w:instrText xml:space="preserve"> PAGEREF _Toc141666807 \h </w:instrText>
        </w:r>
        <w:r>
          <w:rPr>
            <w:noProof/>
            <w:webHidden/>
          </w:rPr>
        </w:r>
        <w:r>
          <w:rPr>
            <w:noProof/>
            <w:webHidden/>
          </w:rPr>
          <w:fldChar w:fldCharType="separate"/>
        </w:r>
        <w:r>
          <w:rPr>
            <w:noProof/>
            <w:webHidden/>
          </w:rPr>
          <w:t>30</w:t>
        </w:r>
        <w:r>
          <w:rPr>
            <w:noProof/>
            <w:webHidden/>
          </w:rPr>
          <w:fldChar w:fldCharType="end"/>
        </w:r>
      </w:hyperlink>
    </w:p>
    <w:p w14:paraId="44607B4B" w14:textId="1BB7BB29" w:rsidR="00557A1B" w:rsidRDefault="00557A1B">
      <w:pPr>
        <w:pStyle w:val="TOC7"/>
        <w:rPr>
          <w:rFonts w:asciiTheme="minorHAnsi" w:eastAsiaTheme="minorEastAsia" w:hAnsiTheme="minorHAnsi" w:cstheme="minorBidi"/>
          <w:noProof/>
          <w:kern w:val="2"/>
          <w:sz w:val="22"/>
          <w:szCs w:val="22"/>
          <w14:ligatures w14:val="standardContextual"/>
        </w:rPr>
      </w:pPr>
      <w:hyperlink w:anchor="_Toc141666808" w:history="1">
        <w:r w:rsidRPr="002A676E">
          <w:rPr>
            <w:rStyle w:val="Hyperlink"/>
            <w:noProof/>
          </w:rPr>
          <w:t>3.18.4.1.2.7.1 Sample SOAP Messages</w:t>
        </w:r>
        <w:r>
          <w:rPr>
            <w:noProof/>
            <w:webHidden/>
          </w:rPr>
          <w:tab/>
        </w:r>
        <w:r>
          <w:rPr>
            <w:noProof/>
            <w:webHidden/>
          </w:rPr>
          <w:fldChar w:fldCharType="begin"/>
        </w:r>
        <w:r>
          <w:rPr>
            <w:noProof/>
            <w:webHidden/>
          </w:rPr>
          <w:instrText xml:space="preserve"> PAGEREF _Toc141666808 \h </w:instrText>
        </w:r>
        <w:r>
          <w:rPr>
            <w:noProof/>
            <w:webHidden/>
          </w:rPr>
        </w:r>
        <w:r>
          <w:rPr>
            <w:noProof/>
            <w:webHidden/>
          </w:rPr>
          <w:fldChar w:fldCharType="separate"/>
        </w:r>
        <w:r>
          <w:rPr>
            <w:noProof/>
            <w:webHidden/>
          </w:rPr>
          <w:t>33</w:t>
        </w:r>
        <w:r>
          <w:rPr>
            <w:noProof/>
            <w:webHidden/>
          </w:rPr>
          <w:fldChar w:fldCharType="end"/>
        </w:r>
      </w:hyperlink>
    </w:p>
    <w:p w14:paraId="4466D43F" w14:textId="47D4920D"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09" w:history="1">
        <w:r w:rsidRPr="002A676E">
          <w:rPr>
            <w:rStyle w:val="Hyperlink"/>
            <w:noProof/>
          </w:rPr>
          <w:t>3.18.5.1.1 Document Consumer audit message:</w:t>
        </w:r>
        <w:r>
          <w:rPr>
            <w:noProof/>
            <w:webHidden/>
          </w:rPr>
          <w:tab/>
        </w:r>
        <w:r>
          <w:rPr>
            <w:noProof/>
            <w:webHidden/>
          </w:rPr>
          <w:fldChar w:fldCharType="begin"/>
        </w:r>
        <w:r>
          <w:rPr>
            <w:noProof/>
            <w:webHidden/>
          </w:rPr>
          <w:instrText xml:space="preserve"> PAGEREF _Toc141666809 \h </w:instrText>
        </w:r>
        <w:r>
          <w:rPr>
            <w:noProof/>
            <w:webHidden/>
          </w:rPr>
        </w:r>
        <w:r>
          <w:rPr>
            <w:noProof/>
            <w:webHidden/>
          </w:rPr>
          <w:fldChar w:fldCharType="separate"/>
        </w:r>
        <w:r>
          <w:rPr>
            <w:noProof/>
            <w:webHidden/>
          </w:rPr>
          <w:t>35</w:t>
        </w:r>
        <w:r>
          <w:rPr>
            <w:noProof/>
            <w:webHidden/>
          </w:rPr>
          <w:fldChar w:fldCharType="end"/>
        </w:r>
      </w:hyperlink>
    </w:p>
    <w:p w14:paraId="37E95339" w14:textId="7D26E0BB"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10" w:history="1">
        <w:r w:rsidRPr="002A676E">
          <w:rPr>
            <w:rStyle w:val="Hyperlink"/>
            <w:noProof/>
          </w:rPr>
          <w:t>3.18.5.1.2 Document Registry audit message:</w:t>
        </w:r>
        <w:r>
          <w:rPr>
            <w:noProof/>
            <w:webHidden/>
          </w:rPr>
          <w:tab/>
        </w:r>
        <w:r>
          <w:rPr>
            <w:noProof/>
            <w:webHidden/>
          </w:rPr>
          <w:fldChar w:fldCharType="begin"/>
        </w:r>
        <w:r>
          <w:rPr>
            <w:noProof/>
            <w:webHidden/>
          </w:rPr>
          <w:instrText xml:space="preserve"> PAGEREF _Toc141666810 \h </w:instrText>
        </w:r>
        <w:r>
          <w:rPr>
            <w:noProof/>
            <w:webHidden/>
          </w:rPr>
        </w:r>
        <w:r>
          <w:rPr>
            <w:noProof/>
            <w:webHidden/>
          </w:rPr>
          <w:fldChar w:fldCharType="separate"/>
        </w:r>
        <w:r>
          <w:rPr>
            <w:noProof/>
            <w:webHidden/>
          </w:rPr>
          <w:t>35</w:t>
        </w:r>
        <w:r>
          <w:rPr>
            <w:noProof/>
            <w:webHidden/>
          </w:rPr>
          <w:fldChar w:fldCharType="end"/>
        </w:r>
      </w:hyperlink>
    </w:p>
    <w:p w14:paraId="0D2A7F7C" w14:textId="12F31829"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11" w:history="1">
        <w:r w:rsidRPr="002A676E">
          <w:rPr>
            <w:rStyle w:val="Hyperlink"/>
            <w:noProof/>
          </w:rPr>
          <w:t>3.38.1 Scope</w:t>
        </w:r>
        <w:r>
          <w:rPr>
            <w:noProof/>
            <w:webHidden/>
          </w:rPr>
          <w:tab/>
        </w:r>
        <w:r>
          <w:rPr>
            <w:noProof/>
            <w:webHidden/>
          </w:rPr>
          <w:fldChar w:fldCharType="begin"/>
        </w:r>
        <w:r>
          <w:rPr>
            <w:noProof/>
            <w:webHidden/>
          </w:rPr>
          <w:instrText xml:space="preserve"> PAGEREF _Toc141666811 \h </w:instrText>
        </w:r>
        <w:r>
          <w:rPr>
            <w:noProof/>
            <w:webHidden/>
          </w:rPr>
        </w:r>
        <w:r>
          <w:rPr>
            <w:noProof/>
            <w:webHidden/>
          </w:rPr>
          <w:fldChar w:fldCharType="separate"/>
        </w:r>
        <w:r>
          <w:rPr>
            <w:noProof/>
            <w:webHidden/>
          </w:rPr>
          <w:t>37</w:t>
        </w:r>
        <w:r>
          <w:rPr>
            <w:noProof/>
            <w:webHidden/>
          </w:rPr>
          <w:fldChar w:fldCharType="end"/>
        </w:r>
      </w:hyperlink>
    </w:p>
    <w:p w14:paraId="3269805B" w14:textId="1F1CEC22"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12" w:history="1">
        <w:r w:rsidRPr="002A676E">
          <w:rPr>
            <w:rStyle w:val="Hyperlink"/>
            <w:bCs/>
            <w:noProof/>
          </w:rPr>
          <w:t>3.38.3 Referenced Standard</w:t>
        </w:r>
        <w:r>
          <w:rPr>
            <w:noProof/>
            <w:webHidden/>
          </w:rPr>
          <w:tab/>
        </w:r>
        <w:r>
          <w:rPr>
            <w:noProof/>
            <w:webHidden/>
          </w:rPr>
          <w:fldChar w:fldCharType="begin"/>
        </w:r>
        <w:r>
          <w:rPr>
            <w:noProof/>
            <w:webHidden/>
          </w:rPr>
          <w:instrText xml:space="preserve"> PAGEREF _Toc141666812 \h </w:instrText>
        </w:r>
        <w:r>
          <w:rPr>
            <w:noProof/>
            <w:webHidden/>
          </w:rPr>
        </w:r>
        <w:r>
          <w:rPr>
            <w:noProof/>
            <w:webHidden/>
          </w:rPr>
          <w:fldChar w:fldCharType="separate"/>
        </w:r>
        <w:r>
          <w:rPr>
            <w:noProof/>
            <w:webHidden/>
          </w:rPr>
          <w:t>38</w:t>
        </w:r>
        <w:r>
          <w:rPr>
            <w:noProof/>
            <w:webHidden/>
          </w:rPr>
          <w:fldChar w:fldCharType="end"/>
        </w:r>
      </w:hyperlink>
    </w:p>
    <w:p w14:paraId="146DE167" w14:textId="1A63E9E0"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13" w:history="1">
        <w:r w:rsidRPr="002A676E">
          <w:rPr>
            <w:rStyle w:val="Hyperlink"/>
            <w:noProof/>
          </w:rPr>
          <w:t>3.38.5 Protocol Requirements</w:t>
        </w:r>
        <w:r>
          <w:rPr>
            <w:noProof/>
            <w:webHidden/>
          </w:rPr>
          <w:tab/>
        </w:r>
        <w:r>
          <w:rPr>
            <w:noProof/>
            <w:webHidden/>
          </w:rPr>
          <w:fldChar w:fldCharType="begin"/>
        </w:r>
        <w:r>
          <w:rPr>
            <w:noProof/>
            <w:webHidden/>
          </w:rPr>
          <w:instrText xml:space="preserve"> PAGEREF _Toc141666813 \h </w:instrText>
        </w:r>
        <w:r>
          <w:rPr>
            <w:noProof/>
            <w:webHidden/>
          </w:rPr>
        </w:r>
        <w:r>
          <w:rPr>
            <w:noProof/>
            <w:webHidden/>
          </w:rPr>
          <w:fldChar w:fldCharType="separate"/>
        </w:r>
        <w:r>
          <w:rPr>
            <w:noProof/>
            <w:webHidden/>
          </w:rPr>
          <w:t>38</w:t>
        </w:r>
        <w:r>
          <w:rPr>
            <w:noProof/>
            <w:webHidden/>
          </w:rPr>
          <w:fldChar w:fldCharType="end"/>
        </w:r>
      </w:hyperlink>
    </w:p>
    <w:p w14:paraId="566CE4B0" w14:textId="778944DC"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14" w:history="1">
        <w:r w:rsidRPr="002A676E">
          <w:rPr>
            <w:rStyle w:val="Hyperlink"/>
            <w:noProof/>
          </w:rPr>
          <w:t>3.38.5.1 Sample SOAP Messages</w:t>
        </w:r>
        <w:r>
          <w:rPr>
            <w:noProof/>
            <w:webHidden/>
          </w:rPr>
          <w:tab/>
        </w:r>
        <w:r>
          <w:rPr>
            <w:noProof/>
            <w:webHidden/>
          </w:rPr>
          <w:fldChar w:fldCharType="begin"/>
        </w:r>
        <w:r>
          <w:rPr>
            <w:noProof/>
            <w:webHidden/>
          </w:rPr>
          <w:instrText xml:space="preserve"> PAGEREF _Toc141666814 \h </w:instrText>
        </w:r>
        <w:r>
          <w:rPr>
            <w:noProof/>
            <w:webHidden/>
          </w:rPr>
        </w:r>
        <w:r>
          <w:rPr>
            <w:noProof/>
            <w:webHidden/>
          </w:rPr>
          <w:fldChar w:fldCharType="separate"/>
        </w:r>
        <w:r>
          <w:rPr>
            <w:noProof/>
            <w:webHidden/>
          </w:rPr>
          <w:t>41</w:t>
        </w:r>
        <w:r>
          <w:rPr>
            <w:noProof/>
            <w:webHidden/>
          </w:rPr>
          <w:fldChar w:fldCharType="end"/>
        </w:r>
      </w:hyperlink>
    </w:p>
    <w:p w14:paraId="2A8E1D97" w14:textId="043FAE02"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15" w:history="1">
        <w:r w:rsidRPr="002A676E">
          <w:rPr>
            <w:rStyle w:val="Hyperlink"/>
            <w:noProof/>
          </w:rPr>
          <w:t>3.38.5.1.1 Sample Cross Gateway Query SOAP Request</w:t>
        </w:r>
        <w:r>
          <w:rPr>
            <w:noProof/>
            <w:webHidden/>
          </w:rPr>
          <w:tab/>
        </w:r>
        <w:r>
          <w:rPr>
            <w:noProof/>
            <w:webHidden/>
          </w:rPr>
          <w:fldChar w:fldCharType="begin"/>
        </w:r>
        <w:r>
          <w:rPr>
            <w:noProof/>
            <w:webHidden/>
          </w:rPr>
          <w:instrText xml:space="preserve"> PAGEREF _Toc141666815 \h </w:instrText>
        </w:r>
        <w:r>
          <w:rPr>
            <w:noProof/>
            <w:webHidden/>
          </w:rPr>
        </w:r>
        <w:r>
          <w:rPr>
            <w:noProof/>
            <w:webHidden/>
          </w:rPr>
          <w:fldChar w:fldCharType="separate"/>
        </w:r>
        <w:r>
          <w:rPr>
            <w:noProof/>
            <w:webHidden/>
          </w:rPr>
          <w:t>41</w:t>
        </w:r>
        <w:r>
          <w:rPr>
            <w:noProof/>
            <w:webHidden/>
          </w:rPr>
          <w:fldChar w:fldCharType="end"/>
        </w:r>
      </w:hyperlink>
    </w:p>
    <w:p w14:paraId="2911E1AE" w14:textId="224E86BB"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16" w:history="1">
        <w:r w:rsidRPr="002A676E">
          <w:rPr>
            <w:rStyle w:val="Hyperlink"/>
            <w:noProof/>
          </w:rPr>
          <w:t>3.38.5.1.1.1 Synchronous Web Services Exchange</w:t>
        </w:r>
        <w:r>
          <w:rPr>
            <w:noProof/>
            <w:webHidden/>
          </w:rPr>
          <w:tab/>
        </w:r>
        <w:r>
          <w:rPr>
            <w:noProof/>
            <w:webHidden/>
          </w:rPr>
          <w:fldChar w:fldCharType="begin"/>
        </w:r>
        <w:r>
          <w:rPr>
            <w:noProof/>
            <w:webHidden/>
          </w:rPr>
          <w:instrText xml:space="preserve"> PAGEREF _Toc141666816 \h </w:instrText>
        </w:r>
        <w:r>
          <w:rPr>
            <w:noProof/>
            <w:webHidden/>
          </w:rPr>
        </w:r>
        <w:r>
          <w:rPr>
            <w:noProof/>
            <w:webHidden/>
          </w:rPr>
          <w:fldChar w:fldCharType="separate"/>
        </w:r>
        <w:r>
          <w:rPr>
            <w:noProof/>
            <w:webHidden/>
          </w:rPr>
          <w:t>41</w:t>
        </w:r>
        <w:r>
          <w:rPr>
            <w:noProof/>
            <w:webHidden/>
          </w:rPr>
          <w:fldChar w:fldCharType="end"/>
        </w:r>
      </w:hyperlink>
    </w:p>
    <w:p w14:paraId="2E0B900D" w14:textId="23F9D96D"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17" w:history="1">
        <w:r w:rsidRPr="002A676E">
          <w:rPr>
            <w:rStyle w:val="Hyperlink"/>
            <w:noProof/>
          </w:rPr>
          <w:t>3.38.5.1.1.2 Asynchronous Web Services Exchange</w:t>
        </w:r>
        <w:r>
          <w:rPr>
            <w:noProof/>
            <w:webHidden/>
          </w:rPr>
          <w:tab/>
        </w:r>
        <w:r>
          <w:rPr>
            <w:noProof/>
            <w:webHidden/>
          </w:rPr>
          <w:fldChar w:fldCharType="begin"/>
        </w:r>
        <w:r>
          <w:rPr>
            <w:noProof/>
            <w:webHidden/>
          </w:rPr>
          <w:instrText xml:space="preserve"> PAGEREF _Toc141666817 \h </w:instrText>
        </w:r>
        <w:r>
          <w:rPr>
            <w:noProof/>
            <w:webHidden/>
          </w:rPr>
        </w:r>
        <w:r>
          <w:rPr>
            <w:noProof/>
            <w:webHidden/>
          </w:rPr>
          <w:fldChar w:fldCharType="separate"/>
        </w:r>
        <w:r>
          <w:rPr>
            <w:noProof/>
            <w:webHidden/>
          </w:rPr>
          <w:t>41</w:t>
        </w:r>
        <w:r>
          <w:rPr>
            <w:noProof/>
            <w:webHidden/>
          </w:rPr>
          <w:fldChar w:fldCharType="end"/>
        </w:r>
      </w:hyperlink>
    </w:p>
    <w:p w14:paraId="0CA21346" w14:textId="14BB8A4F"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18" w:history="1">
        <w:r w:rsidRPr="002A676E">
          <w:rPr>
            <w:rStyle w:val="Hyperlink"/>
            <w:noProof/>
          </w:rPr>
          <w:t>3.38.5.1.2. Sample Registry Stored Query SOAP Response</w:t>
        </w:r>
        <w:r>
          <w:rPr>
            <w:noProof/>
            <w:webHidden/>
          </w:rPr>
          <w:tab/>
        </w:r>
        <w:r>
          <w:rPr>
            <w:noProof/>
            <w:webHidden/>
          </w:rPr>
          <w:fldChar w:fldCharType="begin"/>
        </w:r>
        <w:r>
          <w:rPr>
            <w:noProof/>
            <w:webHidden/>
          </w:rPr>
          <w:instrText xml:space="preserve"> PAGEREF _Toc141666818 \h </w:instrText>
        </w:r>
        <w:r>
          <w:rPr>
            <w:noProof/>
            <w:webHidden/>
          </w:rPr>
        </w:r>
        <w:r>
          <w:rPr>
            <w:noProof/>
            <w:webHidden/>
          </w:rPr>
          <w:fldChar w:fldCharType="separate"/>
        </w:r>
        <w:r>
          <w:rPr>
            <w:noProof/>
            <w:webHidden/>
          </w:rPr>
          <w:t>41</w:t>
        </w:r>
        <w:r>
          <w:rPr>
            <w:noProof/>
            <w:webHidden/>
          </w:rPr>
          <w:fldChar w:fldCharType="end"/>
        </w:r>
      </w:hyperlink>
    </w:p>
    <w:p w14:paraId="40CA2205" w14:textId="15237FBD"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19" w:history="1">
        <w:r w:rsidRPr="002A676E">
          <w:rPr>
            <w:rStyle w:val="Hyperlink"/>
            <w:noProof/>
          </w:rPr>
          <w:t>3.38.5.1.2.1 Synchronous Web Services Exchange</w:t>
        </w:r>
        <w:r>
          <w:rPr>
            <w:noProof/>
            <w:webHidden/>
          </w:rPr>
          <w:tab/>
        </w:r>
        <w:r>
          <w:rPr>
            <w:noProof/>
            <w:webHidden/>
          </w:rPr>
          <w:fldChar w:fldCharType="begin"/>
        </w:r>
        <w:r>
          <w:rPr>
            <w:noProof/>
            <w:webHidden/>
          </w:rPr>
          <w:instrText xml:space="preserve"> PAGEREF _Toc141666819 \h </w:instrText>
        </w:r>
        <w:r>
          <w:rPr>
            <w:noProof/>
            <w:webHidden/>
          </w:rPr>
        </w:r>
        <w:r>
          <w:rPr>
            <w:noProof/>
            <w:webHidden/>
          </w:rPr>
          <w:fldChar w:fldCharType="separate"/>
        </w:r>
        <w:r>
          <w:rPr>
            <w:noProof/>
            <w:webHidden/>
          </w:rPr>
          <w:t>41</w:t>
        </w:r>
        <w:r>
          <w:rPr>
            <w:noProof/>
            <w:webHidden/>
          </w:rPr>
          <w:fldChar w:fldCharType="end"/>
        </w:r>
      </w:hyperlink>
    </w:p>
    <w:p w14:paraId="2587FF7F" w14:textId="6F6FBF69"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20" w:history="1">
        <w:r w:rsidRPr="002A676E">
          <w:rPr>
            <w:rStyle w:val="Hyperlink"/>
            <w:noProof/>
          </w:rPr>
          <w:t>3.38.5.1.2.2 Asynchronous Web Services Exchange</w:t>
        </w:r>
        <w:r>
          <w:rPr>
            <w:noProof/>
            <w:webHidden/>
          </w:rPr>
          <w:tab/>
        </w:r>
        <w:r>
          <w:rPr>
            <w:noProof/>
            <w:webHidden/>
          </w:rPr>
          <w:fldChar w:fldCharType="begin"/>
        </w:r>
        <w:r>
          <w:rPr>
            <w:noProof/>
            <w:webHidden/>
          </w:rPr>
          <w:instrText xml:space="preserve"> PAGEREF _Toc141666820 \h </w:instrText>
        </w:r>
        <w:r>
          <w:rPr>
            <w:noProof/>
            <w:webHidden/>
          </w:rPr>
        </w:r>
        <w:r>
          <w:rPr>
            <w:noProof/>
            <w:webHidden/>
          </w:rPr>
          <w:fldChar w:fldCharType="separate"/>
        </w:r>
        <w:r>
          <w:rPr>
            <w:noProof/>
            <w:webHidden/>
          </w:rPr>
          <w:t>41</w:t>
        </w:r>
        <w:r>
          <w:rPr>
            <w:noProof/>
            <w:webHidden/>
          </w:rPr>
          <w:fldChar w:fldCharType="end"/>
        </w:r>
      </w:hyperlink>
    </w:p>
    <w:p w14:paraId="6D617144" w14:textId="1D5894CE"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21" w:history="1">
        <w:r w:rsidRPr="002A676E">
          <w:rPr>
            <w:rStyle w:val="Hyperlink"/>
            <w:noProof/>
          </w:rPr>
          <w:t>3.39.1 Scope</w:t>
        </w:r>
        <w:r>
          <w:rPr>
            <w:noProof/>
            <w:webHidden/>
          </w:rPr>
          <w:tab/>
        </w:r>
        <w:r>
          <w:rPr>
            <w:noProof/>
            <w:webHidden/>
          </w:rPr>
          <w:fldChar w:fldCharType="begin"/>
        </w:r>
        <w:r>
          <w:rPr>
            <w:noProof/>
            <w:webHidden/>
          </w:rPr>
          <w:instrText xml:space="preserve"> PAGEREF _Toc141666821 \h </w:instrText>
        </w:r>
        <w:r>
          <w:rPr>
            <w:noProof/>
            <w:webHidden/>
          </w:rPr>
        </w:r>
        <w:r>
          <w:rPr>
            <w:noProof/>
            <w:webHidden/>
          </w:rPr>
          <w:fldChar w:fldCharType="separate"/>
        </w:r>
        <w:r>
          <w:rPr>
            <w:noProof/>
            <w:webHidden/>
          </w:rPr>
          <w:t>43</w:t>
        </w:r>
        <w:r>
          <w:rPr>
            <w:noProof/>
            <w:webHidden/>
          </w:rPr>
          <w:fldChar w:fldCharType="end"/>
        </w:r>
      </w:hyperlink>
    </w:p>
    <w:p w14:paraId="4E433E81" w14:textId="0F400B98"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22" w:history="1">
        <w:r w:rsidRPr="002A676E">
          <w:rPr>
            <w:rStyle w:val="Hyperlink"/>
            <w:noProof/>
          </w:rPr>
          <w:t>3.39.3 Referenced Standards</w:t>
        </w:r>
        <w:r>
          <w:rPr>
            <w:noProof/>
            <w:webHidden/>
          </w:rPr>
          <w:tab/>
        </w:r>
        <w:r>
          <w:rPr>
            <w:noProof/>
            <w:webHidden/>
          </w:rPr>
          <w:fldChar w:fldCharType="begin"/>
        </w:r>
        <w:r>
          <w:rPr>
            <w:noProof/>
            <w:webHidden/>
          </w:rPr>
          <w:instrText xml:space="preserve"> PAGEREF _Toc141666822 \h </w:instrText>
        </w:r>
        <w:r>
          <w:rPr>
            <w:noProof/>
            <w:webHidden/>
          </w:rPr>
        </w:r>
        <w:r>
          <w:rPr>
            <w:noProof/>
            <w:webHidden/>
          </w:rPr>
          <w:fldChar w:fldCharType="separate"/>
        </w:r>
        <w:r>
          <w:rPr>
            <w:noProof/>
            <w:webHidden/>
          </w:rPr>
          <w:t>44</w:t>
        </w:r>
        <w:r>
          <w:rPr>
            <w:noProof/>
            <w:webHidden/>
          </w:rPr>
          <w:fldChar w:fldCharType="end"/>
        </w:r>
      </w:hyperlink>
    </w:p>
    <w:p w14:paraId="04C1BDFF" w14:textId="3AD9801F"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23" w:history="1">
        <w:r w:rsidRPr="002A676E">
          <w:rPr>
            <w:rStyle w:val="Hyperlink"/>
            <w:noProof/>
          </w:rPr>
          <w:t>3.39.5 Protocol Requirements</w:t>
        </w:r>
        <w:r>
          <w:rPr>
            <w:noProof/>
            <w:webHidden/>
          </w:rPr>
          <w:tab/>
        </w:r>
        <w:r>
          <w:rPr>
            <w:noProof/>
            <w:webHidden/>
          </w:rPr>
          <w:fldChar w:fldCharType="begin"/>
        </w:r>
        <w:r>
          <w:rPr>
            <w:noProof/>
            <w:webHidden/>
          </w:rPr>
          <w:instrText xml:space="preserve"> PAGEREF _Toc141666823 \h </w:instrText>
        </w:r>
        <w:r>
          <w:rPr>
            <w:noProof/>
            <w:webHidden/>
          </w:rPr>
        </w:r>
        <w:r>
          <w:rPr>
            <w:noProof/>
            <w:webHidden/>
          </w:rPr>
          <w:fldChar w:fldCharType="separate"/>
        </w:r>
        <w:r>
          <w:rPr>
            <w:noProof/>
            <w:webHidden/>
          </w:rPr>
          <w:t>44</w:t>
        </w:r>
        <w:r>
          <w:rPr>
            <w:noProof/>
            <w:webHidden/>
          </w:rPr>
          <w:fldChar w:fldCharType="end"/>
        </w:r>
      </w:hyperlink>
    </w:p>
    <w:p w14:paraId="17A29F07" w14:textId="7A3D13A7"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24" w:history="1">
        <w:r w:rsidRPr="002A676E">
          <w:rPr>
            <w:rStyle w:val="Hyperlink"/>
            <w:noProof/>
          </w:rPr>
          <w:t>3.39.5.1 Sample SOAP Messages</w:t>
        </w:r>
        <w:r>
          <w:rPr>
            <w:noProof/>
            <w:webHidden/>
          </w:rPr>
          <w:tab/>
        </w:r>
        <w:r>
          <w:rPr>
            <w:noProof/>
            <w:webHidden/>
          </w:rPr>
          <w:fldChar w:fldCharType="begin"/>
        </w:r>
        <w:r>
          <w:rPr>
            <w:noProof/>
            <w:webHidden/>
          </w:rPr>
          <w:instrText xml:space="preserve"> PAGEREF _Toc141666824 \h </w:instrText>
        </w:r>
        <w:r>
          <w:rPr>
            <w:noProof/>
            <w:webHidden/>
          </w:rPr>
        </w:r>
        <w:r>
          <w:rPr>
            <w:noProof/>
            <w:webHidden/>
          </w:rPr>
          <w:fldChar w:fldCharType="separate"/>
        </w:r>
        <w:r>
          <w:rPr>
            <w:noProof/>
            <w:webHidden/>
          </w:rPr>
          <w:t>47</w:t>
        </w:r>
        <w:r>
          <w:rPr>
            <w:noProof/>
            <w:webHidden/>
          </w:rPr>
          <w:fldChar w:fldCharType="end"/>
        </w:r>
      </w:hyperlink>
    </w:p>
    <w:p w14:paraId="54BB9CA5" w14:textId="1E2295C8"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25" w:history="1">
        <w:r w:rsidRPr="002A676E">
          <w:rPr>
            <w:rStyle w:val="Hyperlink"/>
            <w:noProof/>
          </w:rPr>
          <w:t>3.39.5.1.1 Sample Cross Gateway Retrieve SOAP Request</w:t>
        </w:r>
        <w:r>
          <w:rPr>
            <w:noProof/>
            <w:webHidden/>
          </w:rPr>
          <w:tab/>
        </w:r>
        <w:r>
          <w:rPr>
            <w:noProof/>
            <w:webHidden/>
          </w:rPr>
          <w:fldChar w:fldCharType="begin"/>
        </w:r>
        <w:r>
          <w:rPr>
            <w:noProof/>
            <w:webHidden/>
          </w:rPr>
          <w:instrText xml:space="preserve"> PAGEREF _Toc141666825 \h </w:instrText>
        </w:r>
        <w:r>
          <w:rPr>
            <w:noProof/>
            <w:webHidden/>
          </w:rPr>
        </w:r>
        <w:r>
          <w:rPr>
            <w:noProof/>
            <w:webHidden/>
          </w:rPr>
          <w:fldChar w:fldCharType="separate"/>
        </w:r>
        <w:r>
          <w:rPr>
            <w:noProof/>
            <w:webHidden/>
          </w:rPr>
          <w:t>47</w:t>
        </w:r>
        <w:r>
          <w:rPr>
            <w:noProof/>
            <w:webHidden/>
          </w:rPr>
          <w:fldChar w:fldCharType="end"/>
        </w:r>
      </w:hyperlink>
    </w:p>
    <w:p w14:paraId="3C753C42" w14:textId="5956E2AE"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26" w:history="1">
        <w:r w:rsidRPr="002A676E">
          <w:rPr>
            <w:rStyle w:val="Hyperlink"/>
            <w:noProof/>
          </w:rPr>
          <w:t>3.39.5.1.1.1 Synchronous Web Services Exchange</w:t>
        </w:r>
        <w:r>
          <w:rPr>
            <w:noProof/>
            <w:webHidden/>
          </w:rPr>
          <w:tab/>
        </w:r>
        <w:r>
          <w:rPr>
            <w:noProof/>
            <w:webHidden/>
          </w:rPr>
          <w:fldChar w:fldCharType="begin"/>
        </w:r>
        <w:r>
          <w:rPr>
            <w:noProof/>
            <w:webHidden/>
          </w:rPr>
          <w:instrText xml:space="preserve"> PAGEREF _Toc141666826 \h </w:instrText>
        </w:r>
        <w:r>
          <w:rPr>
            <w:noProof/>
            <w:webHidden/>
          </w:rPr>
        </w:r>
        <w:r>
          <w:rPr>
            <w:noProof/>
            <w:webHidden/>
          </w:rPr>
          <w:fldChar w:fldCharType="separate"/>
        </w:r>
        <w:r>
          <w:rPr>
            <w:noProof/>
            <w:webHidden/>
          </w:rPr>
          <w:t>47</w:t>
        </w:r>
        <w:r>
          <w:rPr>
            <w:noProof/>
            <w:webHidden/>
          </w:rPr>
          <w:fldChar w:fldCharType="end"/>
        </w:r>
      </w:hyperlink>
    </w:p>
    <w:p w14:paraId="78959367" w14:textId="4DC94E94"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27" w:history="1">
        <w:r w:rsidRPr="002A676E">
          <w:rPr>
            <w:rStyle w:val="Hyperlink"/>
            <w:noProof/>
          </w:rPr>
          <w:t>3.39.5.1.1.2 Asynchronous Web Services Exchange</w:t>
        </w:r>
        <w:r>
          <w:rPr>
            <w:noProof/>
            <w:webHidden/>
          </w:rPr>
          <w:tab/>
        </w:r>
        <w:r>
          <w:rPr>
            <w:noProof/>
            <w:webHidden/>
          </w:rPr>
          <w:fldChar w:fldCharType="begin"/>
        </w:r>
        <w:r>
          <w:rPr>
            <w:noProof/>
            <w:webHidden/>
          </w:rPr>
          <w:instrText xml:space="preserve"> PAGEREF _Toc141666827 \h </w:instrText>
        </w:r>
        <w:r>
          <w:rPr>
            <w:noProof/>
            <w:webHidden/>
          </w:rPr>
        </w:r>
        <w:r>
          <w:rPr>
            <w:noProof/>
            <w:webHidden/>
          </w:rPr>
          <w:fldChar w:fldCharType="separate"/>
        </w:r>
        <w:r>
          <w:rPr>
            <w:noProof/>
            <w:webHidden/>
          </w:rPr>
          <w:t>47</w:t>
        </w:r>
        <w:r>
          <w:rPr>
            <w:noProof/>
            <w:webHidden/>
          </w:rPr>
          <w:fldChar w:fldCharType="end"/>
        </w:r>
      </w:hyperlink>
    </w:p>
    <w:p w14:paraId="1D44D80C" w14:textId="1387F276"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28" w:history="1">
        <w:r w:rsidRPr="002A676E">
          <w:rPr>
            <w:rStyle w:val="Hyperlink"/>
            <w:noProof/>
          </w:rPr>
          <w:t>3.39.5.1.2 Sample Cross Gateway Retrieve SOAP Response</w:t>
        </w:r>
        <w:r>
          <w:rPr>
            <w:noProof/>
            <w:webHidden/>
          </w:rPr>
          <w:tab/>
        </w:r>
        <w:r>
          <w:rPr>
            <w:noProof/>
            <w:webHidden/>
          </w:rPr>
          <w:fldChar w:fldCharType="begin"/>
        </w:r>
        <w:r>
          <w:rPr>
            <w:noProof/>
            <w:webHidden/>
          </w:rPr>
          <w:instrText xml:space="preserve"> PAGEREF _Toc141666828 \h </w:instrText>
        </w:r>
        <w:r>
          <w:rPr>
            <w:noProof/>
            <w:webHidden/>
          </w:rPr>
        </w:r>
        <w:r>
          <w:rPr>
            <w:noProof/>
            <w:webHidden/>
          </w:rPr>
          <w:fldChar w:fldCharType="separate"/>
        </w:r>
        <w:r>
          <w:rPr>
            <w:noProof/>
            <w:webHidden/>
          </w:rPr>
          <w:t>47</w:t>
        </w:r>
        <w:r>
          <w:rPr>
            <w:noProof/>
            <w:webHidden/>
          </w:rPr>
          <w:fldChar w:fldCharType="end"/>
        </w:r>
      </w:hyperlink>
    </w:p>
    <w:p w14:paraId="75210120" w14:textId="00074063"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29" w:history="1">
        <w:r w:rsidRPr="002A676E">
          <w:rPr>
            <w:rStyle w:val="Hyperlink"/>
            <w:noProof/>
          </w:rPr>
          <w:t>3.39.5.1.2.1 Synchronous Web Services Exchange</w:t>
        </w:r>
        <w:r>
          <w:rPr>
            <w:noProof/>
            <w:webHidden/>
          </w:rPr>
          <w:tab/>
        </w:r>
        <w:r>
          <w:rPr>
            <w:noProof/>
            <w:webHidden/>
          </w:rPr>
          <w:fldChar w:fldCharType="begin"/>
        </w:r>
        <w:r>
          <w:rPr>
            <w:noProof/>
            <w:webHidden/>
          </w:rPr>
          <w:instrText xml:space="preserve"> PAGEREF _Toc141666829 \h </w:instrText>
        </w:r>
        <w:r>
          <w:rPr>
            <w:noProof/>
            <w:webHidden/>
          </w:rPr>
        </w:r>
        <w:r>
          <w:rPr>
            <w:noProof/>
            <w:webHidden/>
          </w:rPr>
          <w:fldChar w:fldCharType="separate"/>
        </w:r>
        <w:r>
          <w:rPr>
            <w:noProof/>
            <w:webHidden/>
          </w:rPr>
          <w:t>47</w:t>
        </w:r>
        <w:r>
          <w:rPr>
            <w:noProof/>
            <w:webHidden/>
          </w:rPr>
          <w:fldChar w:fldCharType="end"/>
        </w:r>
      </w:hyperlink>
    </w:p>
    <w:p w14:paraId="0E350E62" w14:textId="3CE57838"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30" w:history="1">
        <w:r w:rsidRPr="002A676E">
          <w:rPr>
            <w:rStyle w:val="Hyperlink"/>
            <w:noProof/>
          </w:rPr>
          <w:t>3.39.5.1.2.2 Asynchronous Web Services Exchange</w:t>
        </w:r>
        <w:r>
          <w:rPr>
            <w:noProof/>
            <w:webHidden/>
          </w:rPr>
          <w:tab/>
        </w:r>
        <w:r>
          <w:rPr>
            <w:noProof/>
            <w:webHidden/>
          </w:rPr>
          <w:fldChar w:fldCharType="begin"/>
        </w:r>
        <w:r>
          <w:rPr>
            <w:noProof/>
            <w:webHidden/>
          </w:rPr>
          <w:instrText xml:space="preserve"> PAGEREF _Toc141666830 \h </w:instrText>
        </w:r>
        <w:r>
          <w:rPr>
            <w:noProof/>
            <w:webHidden/>
          </w:rPr>
        </w:r>
        <w:r>
          <w:rPr>
            <w:noProof/>
            <w:webHidden/>
          </w:rPr>
          <w:fldChar w:fldCharType="separate"/>
        </w:r>
        <w:r>
          <w:rPr>
            <w:noProof/>
            <w:webHidden/>
          </w:rPr>
          <w:t>48</w:t>
        </w:r>
        <w:r>
          <w:rPr>
            <w:noProof/>
            <w:webHidden/>
          </w:rPr>
          <w:fldChar w:fldCharType="end"/>
        </w:r>
      </w:hyperlink>
    </w:p>
    <w:p w14:paraId="24756C7E" w14:textId="3BF5195D"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31" w:history="1">
        <w:r w:rsidRPr="002A676E">
          <w:rPr>
            <w:rStyle w:val="Hyperlink"/>
            <w:noProof/>
          </w:rPr>
          <w:t>3.41.3 Referenced Standards</w:t>
        </w:r>
        <w:r>
          <w:rPr>
            <w:noProof/>
            <w:webHidden/>
          </w:rPr>
          <w:tab/>
        </w:r>
        <w:r>
          <w:rPr>
            <w:noProof/>
            <w:webHidden/>
          </w:rPr>
          <w:fldChar w:fldCharType="begin"/>
        </w:r>
        <w:r>
          <w:rPr>
            <w:noProof/>
            <w:webHidden/>
          </w:rPr>
          <w:instrText xml:space="preserve"> PAGEREF _Toc141666831 \h </w:instrText>
        </w:r>
        <w:r>
          <w:rPr>
            <w:noProof/>
            <w:webHidden/>
          </w:rPr>
        </w:r>
        <w:r>
          <w:rPr>
            <w:noProof/>
            <w:webHidden/>
          </w:rPr>
          <w:fldChar w:fldCharType="separate"/>
        </w:r>
        <w:r>
          <w:rPr>
            <w:noProof/>
            <w:webHidden/>
          </w:rPr>
          <w:t>49</w:t>
        </w:r>
        <w:r>
          <w:rPr>
            <w:noProof/>
            <w:webHidden/>
          </w:rPr>
          <w:fldChar w:fldCharType="end"/>
        </w:r>
      </w:hyperlink>
    </w:p>
    <w:p w14:paraId="47CFDBAA" w14:textId="64A3546B"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32" w:history="1">
        <w:r w:rsidRPr="002A676E">
          <w:rPr>
            <w:rStyle w:val="Hyperlink"/>
            <w:noProof/>
          </w:rPr>
          <w:t>3.41.4.1.2 Message Semantics</w:t>
        </w:r>
        <w:r>
          <w:rPr>
            <w:noProof/>
            <w:webHidden/>
          </w:rPr>
          <w:tab/>
        </w:r>
        <w:r>
          <w:rPr>
            <w:noProof/>
            <w:webHidden/>
          </w:rPr>
          <w:fldChar w:fldCharType="begin"/>
        </w:r>
        <w:r>
          <w:rPr>
            <w:noProof/>
            <w:webHidden/>
          </w:rPr>
          <w:instrText xml:space="preserve"> PAGEREF _Toc141666832 \h </w:instrText>
        </w:r>
        <w:r>
          <w:rPr>
            <w:noProof/>
            <w:webHidden/>
          </w:rPr>
        </w:r>
        <w:r>
          <w:rPr>
            <w:noProof/>
            <w:webHidden/>
          </w:rPr>
          <w:fldChar w:fldCharType="separate"/>
        </w:r>
        <w:r>
          <w:rPr>
            <w:noProof/>
            <w:webHidden/>
          </w:rPr>
          <w:t>49</w:t>
        </w:r>
        <w:r>
          <w:rPr>
            <w:noProof/>
            <w:webHidden/>
          </w:rPr>
          <w:fldChar w:fldCharType="end"/>
        </w:r>
      </w:hyperlink>
    </w:p>
    <w:p w14:paraId="0C2AE3F3" w14:textId="27D0865B"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33" w:history="1">
        <w:r w:rsidRPr="002A676E">
          <w:rPr>
            <w:rStyle w:val="Hyperlink"/>
            <w:noProof/>
          </w:rPr>
          <w:t>3.41.4.1.3.1 Document Recipient Expected Actions</w:t>
        </w:r>
        <w:r>
          <w:rPr>
            <w:noProof/>
            <w:webHidden/>
          </w:rPr>
          <w:tab/>
        </w:r>
        <w:r>
          <w:rPr>
            <w:noProof/>
            <w:webHidden/>
          </w:rPr>
          <w:fldChar w:fldCharType="begin"/>
        </w:r>
        <w:r>
          <w:rPr>
            <w:noProof/>
            <w:webHidden/>
          </w:rPr>
          <w:instrText xml:space="preserve"> PAGEREF _Toc141666833 \h </w:instrText>
        </w:r>
        <w:r>
          <w:rPr>
            <w:noProof/>
            <w:webHidden/>
          </w:rPr>
        </w:r>
        <w:r>
          <w:rPr>
            <w:noProof/>
            <w:webHidden/>
          </w:rPr>
          <w:fldChar w:fldCharType="separate"/>
        </w:r>
        <w:r>
          <w:rPr>
            <w:noProof/>
            <w:webHidden/>
          </w:rPr>
          <w:t>53</w:t>
        </w:r>
        <w:r>
          <w:rPr>
            <w:noProof/>
            <w:webHidden/>
          </w:rPr>
          <w:fldChar w:fldCharType="end"/>
        </w:r>
      </w:hyperlink>
    </w:p>
    <w:p w14:paraId="647796ED" w14:textId="7C0CD534"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34" w:history="1">
        <w:r w:rsidRPr="002A676E">
          <w:rPr>
            <w:rStyle w:val="Hyperlink"/>
            <w:noProof/>
          </w:rPr>
          <w:t>3.41.4.2.2 Message Semantics</w:t>
        </w:r>
        <w:r>
          <w:rPr>
            <w:noProof/>
            <w:webHidden/>
          </w:rPr>
          <w:tab/>
        </w:r>
        <w:r>
          <w:rPr>
            <w:noProof/>
            <w:webHidden/>
          </w:rPr>
          <w:fldChar w:fldCharType="begin"/>
        </w:r>
        <w:r>
          <w:rPr>
            <w:noProof/>
            <w:webHidden/>
          </w:rPr>
          <w:instrText xml:space="preserve"> PAGEREF _Toc141666834 \h </w:instrText>
        </w:r>
        <w:r>
          <w:rPr>
            <w:noProof/>
            <w:webHidden/>
          </w:rPr>
        </w:r>
        <w:r>
          <w:rPr>
            <w:noProof/>
            <w:webHidden/>
          </w:rPr>
          <w:fldChar w:fldCharType="separate"/>
        </w:r>
        <w:r>
          <w:rPr>
            <w:noProof/>
            <w:webHidden/>
          </w:rPr>
          <w:t>53</w:t>
        </w:r>
        <w:r>
          <w:rPr>
            <w:noProof/>
            <w:webHidden/>
          </w:rPr>
          <w:fldChar w:fldCharType="end"/>
        </w:r>
      </w:hyperlink>
    </w:p>
    <w:p w14:paraId="5AE5DE09" w14:textId="736D895F"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35" w:history="1">
        <w:r w:rsidRPr="002A676E">
          <w:rPr>
            <w:rStyle w:val="Hyperlink"/>
            <w:noProof/>
          </w:rPr>
          <w:t>3.41.4.2.2.1 XDS Document Repository Message Semantics</w:t>
        </w:r>
        <w:r>
          <w:rPr>
            <w:noProof/>
            <w:webHidden/>
          </w:rPr>
          <w:tab/>
        </w:r>
        <w:r>
          <w:rPr>
            <w:noProof/>
            <w:webHidden/>
          </w:rPr>
          <w:fldChar w:fldCharType="begin"/>
        </w:r>
        <w:r>
          <w:rPr>
            <w:noProof/>
            <w:webHidden/>
          </w:rPr>
          <w:instrText xml:space="preserve"> PAGEREF _Toc141666835 \h </w:instrText>
        </w:r>
        <w:r>
          <w:rPr>
            <w:noProof/>
            <w:webHidden/>
          </w:rPr>
        </w:r>
        <w:r>
          <w:rPr>
            <w:noProof/>
            <w:webHidden/>
          </w:rPr>
          <w:fldChar w:fldCharType="separate"/>
        </w:r>
        <w:r>
          <w:rPr>
            <w:noProof/>
            <w:webHidden/>
          </w:rPr>
          <w:t>55</w:t>
        </w:r>
        <w:r>
          <w:rPr>
            <w:noProof/>
            <w:webHidden/>
          </w:rPr>
          <w:fldChar w:fldCharType="end"/>
        </w:r>
      </w:hyperlink>
    </w:p>
    <w:p w14:paraId="3F83D43D" w14:textId="54F4184D"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36" w:history="1">
        <w:r w:rsidRPr="002A676E">
          <w:rPr>
            <w:rStyle w:val="Hyperlink"/>
            <w:noProof/>
          </w:rPr>
          <w:t>3.41.4.2.2.2 Document Recipient Message Semantics</w:t>
        </w:r>
        <w:r>
          <w:rPr>
            <w:noProof/>
            <w:webHidden/>
          </w:rPr>
          <w:tab/>
        </w:r>
        <w:r>
          <w:rPr>
            <w:noProof/>
            <w:webHidden/>
          </w:rPr>
          <w:fldChar w:fldCharType="begin"/>
        </w:r>
        <w:r>
          <w:rPr>
            <w:noProof/>
            <w:webHidden/>
          </w:rPr>
          <w:instrText xml:space="preserve"> PAGEREF _Toc141666836 \h </w:instrText>
        </w:r>
        <w:r>
          <w:rPr>
            <w:noProof/>
            <w:webHidden/>
          </w:rPr>
        </w:r>
        <w:r>
          <w:rPr>
            <w:noProof/>
            <w:webHidden/>
          </w:rPr>
          <w:fldChar w:fldCharType="separate"/>
        </w:r>
        <w:r>
          <w:rPr>
            <w:noProof/>
            <w:webHidden/>
          </w:rPr>
          <w:t>55</w:t>
        </w:r>
        <w:r>
          <w:rPr>
            <w:noProof/>
            <w:webHidden/>
          </w:rPr>
          <w:fldChar w:fldCharType="end"/>
        </w:r>
      </w:hyperlink>
    </w:p>
    <w:p w14:paraId="3F720140" w14:textId="4D6BF587"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37" w:history="1">
        <w:r w:rsidRPr="002A676E">
          <w:rPr>
            <w:rStyle w:val="Hyperlink"/>
            <w:noProof/>
          </w:rPr>
          <w:t>3.41.5.1.1 Document Source Audit Message</w:t>
        </w:r>
        <w:r>
          <w:rPr>
            <w:noProof/>
            <w:webHidden/>
          </w:rPr>
          <w:tab/>
        </w:r>
        <w:r>
          <w:rPr>
            <w:noProof/>
            <w:webHidden/>
          </w:rPr>
          <w:fldChar w:fldCharType="begin"/>
        </w:r>
        <w:r>
          <w:rPr>
            <w:noProof/>
            <w:webHidden/>
          </w:rPr>
          <w:instrText xml:space="preserve"> PAGEREF _Toc141666837 \h </w:instrText>
        </w:r>
        <w:r>
          <w:rPr>
            <w:noProof/>
            <w:webHidden/>
          </w:rPr>
        </w:r>
        <w:r>
          <w:rPr>
            <w:noProof/>
            <w:webHidden/>
          </w:rPr>
          <w:fldChar w:fldCharType="separate"/>
        </w:r>
        <w:r>
          <w:rPr>
            <w:noProof/>
            <w:webHidden/>
          </w:rPr>
          <w:t>56</w:t>
        </w:r>
        <w:r>
          <w:rPr>
            <w:noProof/>
            <w:webHidden/>
          </w:rPr>
          <w:fldChar w:fldCharType="end"/>
        </w:r>
      </w:hyperlink>
    </w:p>
    <w:p w14:paraId="13A6CCF8" w14:textId="33C84BFF"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38" w:history="1">
        <w:r w:rsidRPr="002A676E">
          <w:rPr>
            <w:rStyle w:val="Hyperlink"/>
            <w:noProof/>
          </w:rPr>
          <w:t>3.41.5.1.2 Document Repository or Document Recipient audit message:</w:t>
        </w:r>
        <w:r>
          <w:rPr>
            <w:noProof/>
            <w:webHidden/>
          </w:rPr>
          <w:tab/>
        </w:r>
        <w:r>
          <w:rPr>
            <w:noProof/>
            <w:webHidden/>
          </w:rPr>
          <w:fldChar w:fldCharType="begin"/>
        </w:r>
        <w:r>
          <w:rPr>
            <w:noProof/>
            <w:webHidden/>
          </w:rPr>
          <w:instrText xml:space="preserve"> PAGEREF _Toc141666838 \h </w:instrText>
        </w:r>
        <w:r>
          <w:rPr>
            <w:noProof/>
            <w:webHidden/>
          </w:rPr>
        </w:r>
        <w:r>
          <w:rPr>
            <w:noProof/>
            <w:webHidden/>
          </w:rPr>
          <w:fldChar w:fldCharType="separate"/>
        </w:r>
        <w:r>
          <w:rPr>
            <w:noProof/>
            <w:webHidden/>
          </w:rPr>
          <w:t>56</w:t>
        </w:r>
        <w:r>
          <w:rPr>
            <w:noProof/>
            <w:webHidden/>
          </w:rPr>
          <w:fldChar w:fldCharType="end"/>
        </w:r>
      </w:hyperlink>
    </w:p>
    <w:p w14:paraId="0111FBF9" w14:textId="5C4CB1F6" w:rsidR="00557A1B" w:rsidRDefault="00557A1B">
      <w:pPr>
        <w:pStyle w:val="TOC2"/>
        <w:tabs>
          <w:tab w:val="left" w:pos="1152"/>
        </w:tabs>
        <w:rPr>
          <w:rFonts w:asciiTheme="minorHAnsi" w:eastAsiaTheme="minorEastAsia" w:hAnsiTheme="minorHAnsi" w:cstheme="minorBidi"/>
          <w:noProof/>
          <w:kern w:val="2"/>
          <w:sz w:val="22"/>
          <w:szCs w:val="22"/>
          <w14:ligatures w14:val="standardContextual"/>
        </w:rPr>
      </w:pPr>
      <w:hyperlink w:anchor="_Toc141666839" w:history="1">
        <w:r w:rsidRPr="002A676E">
          <w:rPr>
            <w:rStyle w:val="Hyperlink"/>
            <w:noProof/>
          </w:rPr>
          <w:t>3.43</w:t>
        </w:r>
        <w:r>
          <w:rPr>
            <w:rFonts w:asciiTheme="minorHAnsi" w:eastAsiaTheme="minorEastAsia" w:hAnsiTheme="minorHAnsi" w:cstheme="minorBidi"/>
            <w:noProof/>
            <w:kern w:val="2"/>
            <w:sz w:val="22"/>
            <w:szCs w:val="22"/>
            <w14:ligatures w14:val="standardContextual"/>
          </w:rPr>
          <w:tab/>
        </w:r>
        <w:r w:rsidRPr="002A676E">
          <w:rPr>
            <w:rStyle w:val="Hyperlink"/>
            <w:noProof/>
          </w:rPr>
          <w:t>Retrieve Document Set [ITI-43]</w:t>
        </w:r>
        <w:r>
          <w:rPr>
            <w:noProof/>
            <w:webHidden/>
          </w:rPr>
          <w:tab/>
        </w:r>
        <w:r>
          <w:rPr>
            <w:noProof/>
            <w:webHidden/>
          </w:rPr>
          <w:fldChar w:fldCharType="begin"/>
        </w:r>
        <w:r>
          <w:rPr>
            <w:noProof/>
            <w:webHidden/>
          </w:rPr>
          <w:instrText xml:space="preserve"> PAGEREF _Toc141666839 \h </w:instrText>
        </w:r>
        <w:r>
          <w:rPr>
            <w:noProof/>
            <w:webHidden/>
          </w:rPr>
        </w:r>
        <w:r>
          <w:rPr>
            <w:noProof/>
            <w:webHidden/>
          </w:rPr>
          <w:fldChar w:fldCharType="separate"/>
        </w:r>
        <w:r>
          <w:rPr>
            <w:noProof/>
            <w:webHidden/>
          </w:rPr>
          <w:t>58</w:t>
        </w:r>
        <w:r>
          <w:rPr>
            <w:noProof/>
            <w:webHidden/>
          </w:rPr>
          <w:fldChar w:fldCharType="end"/>
        </w:r>
      </w:hyperlink>
    </w:p>
    <w:p w14:paraId="29FC2393" w14:textId="16885C04"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40" w:history="1">
        <w:r w:rsidRPr="002A676E">
          <w:rPr>
            <w:rStyle w:val="Hyperlink"/>
            <w:noProof/>
          </w:rPr>
          <w:t>3.43.3 Referenced Standard</w:t>
        </w:r>
        <w:r>
          <w:rPr>
            <w:noProof/>
            <w:webHidden/>
          </w:rPr>
          <w:tab/>
        </w:r>
        <w:r>
          <w:rPr>
            <w:noProof/>
            <w:webHidden/>
          </w:rPr>
          <w:fldChar w:fldCharType="begin"/>
        </w:r>
        <w:r>
          <w:rPr>
            <w:noProof/>
            <w:webHidden/>
          </w:rPr>
          <w:instrText xml:space="preserve"> PAGEREF _Toc141666840 \h </w:instrText>
        </w:r>
        <w:r>
          <w:rPr>
            <w:noProof/>
            <w:webHidden/>
          </w:rPr>
        </w:r>
        <w:r>
          <w:rPr>
            <w:noProof/>
            <w:webHidden/>
          </w:rPr>
          <w:fldChar w:fldCharType="separate"/>
        </w:r>
        <w:r>
          <w:rPr>
            <w:noProof/>
            <w:webHidden/>
          </w:rPr>
          <w:t>58</w:t>
        </w:r>
        <w:r>
          <w:rPr>
            <w:noProof/>
            <w:webHidden/>
          </w:rPr>
          <w:fldChar w:fldCharType="end"/>
        </w:r>
      </w:hyperlink>
    </w:p>
    <w:p w14:paraId="48ED8702" w14:textId="3553AB46"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41" w:history="1">
        <w:r w:rsidRPr="002A676E">
          <w:rPr>
            <w:rStyle w:val="Hyperlink"/>
            <w:noProof/>
          </w:rPr>
          <w:t>3.43.4.2.2 Message Semantics</w:t>
        </w:r>
        <w:r>
          <w:rPr>
            <w:noProof/>
            <w:webHidden/>
          </w:rPr>
          <w:tab/>
        </w:r>
        <w:r>
          <w:rPr>
            <w:noProof/>
            <w:webHidden/>
          </w:rPr>
          <w:fldChar w:fldCharType="begin"/>
        </w:r>
        <w:r>
          <w:rPr>
            <w:noProof/>
            <w:webHidden/>
          </w:rPr>
          <w:instrText xml:space="preserve"> PAGEREF _Toc141666841 \h </w:instrText>
        </w:r>
        <w:r>
          <w:rPr>
            <w:noProof/>
            <w:webHidden/>
          </w:rPr>
        </w:r>
        <w:r>
          <w:rPr>
            <w:noProof/>
            <w:webHidden/>
          </w:rPr>
          <w:fldChar w:fldCharType="separate"/>
        </w:r>
        <w:r>
          <w:rPr>
            <w:noProof/>
            <w:webHidden/>
          </w:rPr>
          <w:t>59</w:t>
        </w:r>
        <w:r>
          <w:rPr>
            <w:noProof/>
            <w:webHidden/>
          </w:rPr>
          <w:fldChar w:fldCharType="end"/>
        </w:r>
      </w:hyperlink>
    </w:p>
    <w:p w14:paraId="5B613D71" w14:textId="396848A7"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42" w:history="1">
        <w:r w:rsidRPr="002A676E">
          <w:rPr>
            <w:rStyle w:val="Hyperlink"/>
            <w:noProof/>
          </w:rPr>
          <w:t>3.43.5 Protocol Requirements</w:t>
        </w:r>
        <w:r>
          <w:rPr>
            <w:noProof/>
            <w:webHidden/>
          </w:rPr>
          <w:tab/>
        </w:r>
        <w:r>
          <w:rPr>
            <w:noProof/>
            <w:webHidden/>
          </w:rPr>
          <w:fldChar w:fldCharType="begin"/>
        </w:r>
        <w:r>
          <w:rPr>
            <w:noProof/>
            <w:webHidden/>
          </w:rPr>
          <w:instrText xml:space="preserve"> PAGEREF _Toc141666842 \h </w:instrText>
        </w:r>
        <w:r>
          <w:rPr>
            <w:noProof/>
            <w:webHidden/>
          </w:rPr>
        </w:r>
        <w:r>
          <w:rPr>
            <w:noProof/>
            <w:webHidden/>
          </w:rPr>
          <w:fldChar w:fldCharType="separate"/>
        </w:r>
        <w:r>
          <w:rPr>
            <w:noProof/>
            <w:webHidden/>
          </w:rPr>
          <w:t>59</w:t>
        </w:r>
        <w:r>
          <w:rPr>
            <w:noProof/>
            <w:webHidden/>
          </w:rPr>
          <w:fldChar w:fldCharType="end"/>
        </w:r>
      </w:hyperlink>
    </w:p>
    <w:p w14:paraId="3C7EF4D0" w14:textId="512F5115"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43" w:history="1">
        <w:r w:rsidRPr="002A676E">
          <w:rPr>
            <w:rStyle w:val="Hyperlink"/>
            <w:noProof/>
          </w:rPr>
          <w:t>3.43.5.1 Sample SOAP Messages</w:t>
        </w:r>
        <w:r>
          <w:rPr>
            <w:noProof/>
            <w:webHidden/>
          </w:rPr>
          <w:tab/>
        </w:r>
        <w:r>
          <w:rPr>
            <w:noProof/>
            <w:webHidden/>
          </w:rPr>
          <w:fldChar w:fldCharType="begin"/>
        </w:r>
        <w:r>
          <w:rPr>
            <w:noProof/>
            <w:webHidden/>
          </w:rPr>
          <w:instrText xml:space="preserve"> PAGEREF _Toc141666843 \h </w:instrText>
        </w:r>
        <w:r>
          <w:rPr>
            <w:noProof/>
            <w:webHidden/>
          </w:rPr>
        </w:r>
        <w:r>
          <w:rPr>
            <w:noProof/>
            <w:webHidden/>
          </w:rPr>
          <w:fldChar w:fldCharType="separate"/>
        </w:r>
        <w:r>
          <w:rPr>
            <w:noProof/>
            <w:webHidden/>
          </w:rPr>
          <w:t>65</w:t>
        </w:r>
        <w:r>
          <w:rPr>
            <w:noProof/>
            <w:webHidden/>
          </w:rPr>
          <w:fldChar w:fldCharType="end"/>
        </w:r>
      </w:hyperlink>
    </w:p>
    <w:p w14:paraId="6D82A474" w14:textId="48AD05B6"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44" w:history="1">
        <w:r w:rsidRPr="002A676E">
          <w:rPr>
            <w:rStyle w:val="Hyperlink"/>
            <w:noProof/>
          </w:rPr>
          <w:t>3.43.5.1.1 Sample Retrieve Document Set SOAP Request</w:t>
        </w:r>
        <w:r>
          <w:rPr>
            <w:noProof/>
            <w:webHidden/>
          </w:rPr>
          <w:tab/>
        </w:r>
        <w:r>
          <w:rPr>
            <w:noProof/>
            <w:webHidden/>
          </w:rPr>
          <w:fldChar w:fldCharType="begin"/>
        </w:r>
        <w:r>
          <w:rPr>
            <w:noProof/>
            <w:webHidden/>
          </w:rPr>
          <w:instrText xml:space="preserve"> PAGEREF _Toc141666844 \h </w:instrText>
        </w:r>
        <w:r>
          <w:rPr>
            <w:noProof/>
            <w:webHidden/>
          </w:rPr>
        </w:r>
        <w:r>
          <w:rPr>
            <w:noProof/>
            <w:webHidden/>
          </w:rPr>
          <w:fldChar w:fldCharType="separate"/>
        </w:r>
        <w:r>
          <w:rPr>
            <w:noProof/>
            <w:webHidden/>
          </w:rPr>
          <w:t>65</w:t>
        </w:r>
        <w:r>
          <w:rPr>
            <w:noProof/>
            <w:webHidden/>
          </w:rPr>
          <w:fldChar w:fldCharType="end"/>
        </w:r>
      </w:hyperlink>
    </w:p>
    <w:p w14:paraId="47EBEEA0" w14:textId="656B823F"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45" w:history="1">
        <w:r w:rsidRPr="002A676E">
          <w:rPr>
            <w:rStyle w:val="Hyperlink"/>
            <w:noProof/>
          </w:rPr>
          <w:t>3.43.5.1.1.1 Synchronous Web Services Exchange</w:t>
        </w:r>
        <w:r>
          <w:rPr>
            <w:noProof/>
            <w:webHidden/>
          </w:rPr>
          <w:tab/>
        </w:r>
        <w:r>
          <w:rPr>
            <w:noProof/>
            <w:webHidden/>
          </w:rPr>
          <w:fldChar w:fldCharType="begin"/>
        </w:r>
        <w:r>
          <w:rPr>
            <w:noProof/>
            <w:webHidden/>
          </w:rPr>
          <w:instrText xml:space="preserve"> PAGEREF _Toc141666845 \h </w:instrText>
        </w:r>
        <w:r>
          <w:rPr>
            <w:noProof/>
            <w:webHidden/>
          </w:rPr>
        </w:r>
        <w:r>
          <w:rPr>
            <w:noProof/>
            <w:webHidden/>
          </w:rPr>
          <w:fldChar w:fldCharType="separate"/>
        </w:r>
        <w:r>
          <w:rPr>
            <w:noProof/>
            <w:webHidden/>
          </w:rPr>
          <w:t>65</w:t>
        </w:r>
        <w:r>
          <w:rPr>
            <w:noProof/>
            <w:webHidden/>
          </w:rPr>
          <w:fldChar w:fldCharType="end"/>
        </w:r>
      </w:hyperlink>
    </w:p>
    <w:p w14:paraId="412E4CF6" w14:textId="00FE45C4"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46" w:history="1">
        <w:r w:rsidRPr="002A676E">
          <w:rPr>
            <w:rStyle w:val="Hyperlink"/>
            <w:noProof/>
          </w:rPr>
          <w:t>3.43.5.1.1.2 Asynchronous Web Services Exchange</w:t>
        </w:r>
        <w:r>
          <w:rPr>
            <w:noProof/>
            <w:webHidden/>
          </w:rPr>
          <w:tab/>
        </w:r>
        <w:r>
          <w:rPr>
            <w:noProof/>
            <w:webHidden/>
          </w:rPr>
          <w:fldChar w:fldCharType="begin"/>
        </w:r>
        <w:r>
          <w:rPr>
            <w:noProof/>
            <w:webHidden/>
          </w:rPr>
          <w:instrText xml:space="preserve"> PAGEREF _Toc141666846 \h </w:instrText>
        </w:r>
        <w:r>
          <w:rPr>
            <w:noProof/>
            <w:webHidden/>
          </w:rPr>
        </w:r>
        <w:r>
          <w:rPr>
            <w:noProof/>
            <w:webHidden/>
          </w:rPr>
          <w:fldChar w:fldCharType="separate"/>
        </w:r>
        <w:r>
          <w:rPr>
            <w:noProof/>
            <w:webHidden/>
          </w:rPr>
          <w:t>66</w:t>
        </w:r>
        <w:r>
          <w:rPr>
            <w:noProof/>
            <w:webHidden/>
          </w:rPr>
          <w:fldChar w:fldCharType="end"/>
        </w:r>
      </w:hyperlink>
    </w:p>
    <w:p w14:paraId="284B553B" w14:textId="782A211E"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47" w:history="1">
        <w:r w:rsidRPr="002A676E">
          <w:rPr>
            <w:rStyle w:val="Hyperlink"/>
            <w:noProof/>
          </w:rPr>
          <w:t>3.43.5.1.2 Sample Retrieve Document Set SOAP Response</w:t>
        </w:r>
        <w:r>
          <w:rPr>
            <w:noProof/>
            <w:webHidden/>
          </w:rPr>
          <w:tab/>
        </w:r>
        <w:r>
          <w:rPr>
            <w:noProof/>
            <w:webHidden/>
          </w:rPr>
          <w:fldChar w:fldCharType="begin"/>
        </w:r>
        <w:r>
          <w:rPr>
            <w:noProof/>
            <w:webHidden/>
          </w:rPr>
          <w:instrText xml:space="preserve"> PAGEREF _Toc141666847 \h </w:instrText>
        </w:r>
        <w:r>
          <w:rPr>
            <w:noProof/>
            <w:webHidden/>
          </w:rPr>
        </w:r>
        <w:r>
          <w:rPr>
            <w:noProof/>
            <w:webHidden/>
          </w:rPr>
          <w:fldChar w:fldCharType="separate"/>
        </w:r>
        <w:r>
          <w:rPr>
            <w:noProof/>
            <w:webHidden/>
          </w:rPr>
          <w:t>66</w:t>
        </w:r>
        <w:r>
          <w:rPr>
            <w:noProof/>
            <w:webHidden/>
          </w:rPr>
          <w:fldChar w:fldCharType="end"/>
        </w:r>
      </w:hyperlink>
    </w:p>
    <w:p w14:paraId="6D11866E" w14:textId="6514ABCE"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48" w:history="1">
        <w:r w:rsidRPr="002A676E">
          <w:rPr>
            <w:rStyle w:val="Hyperlink"/>
            <w:noProof/>
          </w:rPr>
          <w:t>3.43.5.1.2.1 Synchronous Web Services Exchange</w:t>
        </w:r>
        <w:r>
          <w:rPr>
            <w:noProof/>
            <w:webHidden/>
          </w:rPr>
          <w:tab/>
        </w:r>
        <w:r>
          <w:rPr>
            <w:noProof/>
            <w:webHidden/>
          </w:rPr>
          <w:fldChar w:fldCharType="begin"/>
        </w:r>
        <w:r>
          <w:rPr>
            <w:noProof/>
            <w:webHidden/>
          </w:rPr>
          <w:instrText xml:space="preserve"> PAGEREF _Toc141666848 \h </w:instrText>
        </w:r>
        <w:r>
          <w:rPr>
            <w:noProof/>
            <w:webHidden/>
          </w:rPr>
        </w:r>
        <w:r>
          <w:rPr>
            <w:noProof/>
            <w:webHidden/>
          </w:rPr>
          <w:fldChar w:fldCharType="separate"/>
        </w:r>
        <w:r>
          <w:rPr>
            <w:noProof/>
            <w:webHidden/>
          </w:rPr>
          <w:t>66</w:t>
        </w:r>
        <w:r>
          <w:rPr>
            <w:noProof/>
            <w:webHidden/>
          </w:rPr>
          <w:fldChar w:fldCharType="end"/>
        </w:r>
      </w:hyperlink>
    </w:p>
    <w:p w14:paraId="545F2D89" w14:textId="1CBFEAAA" w:rsidR="00557A1B" w:rsidRDefault="00557A1B">
      <w:pPr>
        <w:pStyle w:val="TOC6"/>
        <w:rPr>
          <w:rFonts w:asciiTheme="minorHAnsi" w:eastAsiaTheme="minorEastAsia" w:hAnsiTheme="minorHAnsi" w:cstheme="minorBidi"/>
          <w:noProof/>
          <w:kern w:val="2"/>
          <w:sz w:val="22"/>
          <w:szCs w:val="22"/>
          <w14:ligatures w14:val="standardContextual"/>
        </w:rPr>
      </w:pPr>
      <w:hyperlink w:anchor="_Toc141666849" w:history="1">
        <w:r w:rsidRPr="002A676E">
          <w:rPr>
            <w:rStyle w:val="Hyperlink"/>
            <w:noProof/>
          </w:rPr>
          <w:t>3.43.5.1.2.2 Asynchronous Web Services Exchange</w:t>
        </w:r>
        <w:r>
          <w:rPr>
            <w:noProof/>
            <w:webHidden/>
          </w:rPr>
          <w:tab/>
        </w:r>
        <w:r>
          <w:rPr>
            <w:noProof/>
            <w:webHidden/>
          </w:rPr>
          <w:fldChar w:fldCharType="begin"/>
        </w:r>
        <w:r>
          <w:rPr>
            <w:noProof/>
            <w:webHidden/>
          </w:rPr>
          <w:instrText xml:space="preserve"> PAGEREF _Toc141666849 \h </w:instrText>
        </w:r>
        <w:r>
          <w:rPr>
            <w:noProof/>
            <w:webHidden/>
          </w:rPr>
        </w:r>
        <w:r>
          <w:rPr>
            <w:noProof/>
            <w:webHidden/>
          </w:rPr>
          <w:fldChar w:fldCharType="separate"/>
        </w:r>
        <w:r>
          <w:rPr>
            <w:noProof/>
            <w:webHidden/>
          </w:rPr>
          <w:t>66</w:t>
        </w:r>
        <w:r>
          <w:rPr>
            <w:noProof/>
            <w:webHidden/>
          </w:rPr>
          <w:fldChar w:fldCharType="end"/>
        </w:r>
      </w:hyperlink>
    </w:p>
    <w:p w14:paraId="6262B91C" w14:textId="0AC757B5"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50" w:history="1">
        <w:r w:rsidRPr="002A676E">
          <w:rPr>
            <w:rStyle w:val="Hyperlink"/>
            <w:noProof/>
          </w:rPr>
          <w:t>3.43.6 Security Considerations</w:t>
        </w:r>
        <w:r>
          <w:rPr>
            <w:noProof/>
            <w:webHidden/>
          </w:rPr>
          <w:tab/>
        </w:r>
        <w:r>
          <w:rPr>
            <w:noProof/>
            <w:webHidden/>
          </w:rPr>
          <w:fldChar w:fldCharType="begin"/>
        </w:r>
        <w:r>
          <w:rPr>
            <w:noProof/>
            <w:webHidden/>
          </w:rPr>
          <w:instrText xml:space="preserve"> PAGEREF _Toc141666850 \h </w:instrText>
        </w:r>
        <w:r>
          <w:rPr>
            <w:noProof/>
            <w:webHidden/>
          </w:rPr>
        </w:r>
        <w:r>
          <w:rPr>
            <w:noProof/>
            <w:webHidden/>
          </w:rPr>
          <w:fldChar w:fldCharType="separate"/>
        </w:r>
        <w:r>
          <w:rPr>
            <w:noProof/>
            <w:webHidden/>
          </w:rPr>
          <w:t>66</w:t>
        </w:r>
        <w:r>
          <w:rPr>
            <w:noProof/>
            <w:webHidden/>
          </w:rPr>
          <w:fldChar w:fldCharType="end"/>
        </w:r>
      </w:hyperlink>
    </w:p>
    <w:p w14:paraId="006446EF" w14:textId="3CD400A3"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51" w:history="1">
        <w:r w:rsidRPr="002A676E">
          <w:rPr>
            <w:rStyle w:val="Hyperlink"/>
            <w:noProof/>
          </w:rPr>
          <w:t>3.43.6.1.1 Document Consumer audit message:</w:t>
        </w:r>
        <w:r>
          <w:rPr>
            <w:noProof/>
            <w:webHidden/>
          </w:rPr>
          <w:tab/>
        </w:r>
        <w:r>
          <w:rPr>
            <w:noProof/>
            <w:webHidden/>
          </w:rPr>
          <w:fldChar w:fldCharType="begin"/>
        </w:r>
        <w:r>
          <w:rPr>
            <w:noProof/>
            <w:webHidden/>
          </w:rPr>
          <w:instrText xml:space="preserve"> PAGEREF _Toc141666851 \h </w:instrText>
        </w:r>
        <w:r>
          <w:rPr>
            <w:noProof/>
            <w:webHidden/>
          </w:rPr>
        </w:r>
        <w:r>
          <w:rPr>
            <w:noProof/>
            <w:webHidden/>
          </w:rPr>
          <w:fldChar w:fldCharType="separate"/>
        </w:r>
        <w:r>
          <w:rPr>
            <w:noProof/>
            <w:webHidden/>
          </w:rPr>
          <w:t>66</w:t>
        </w:r>
        <w:r>
          <w:rPr>
            <w:noProof/>
            <w:webHidden/>
          </w:rPr>
          <w:fldChar w:fldCharType="end"/>
        </w:r>
      </w:hyperlink>
    </w:p>
    <w:p w14:paraId="2201F78C" w14:textId="5148B3E4"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52" w:history="1">
        <w:r w:rsidRPr="002A676E">
          <w:rPr>
            <w:rStyle w:val="Hyperlink"/>
            <w:noProof/>
          </w:rPr>
          <w:t>3.43.6.1.2 Document Repository, On-Demand Document Source, and Initiating Gateway audit message:</w:t>
        </w:r>
        <w:r>
          <w:rPr>
            <w:noProof/>
            <w:webHidden/>
          </w:rPr>
          <w:tab/>
        </w:r>
        <w:r>
          <w:rPr>
            <w:noProof/>
            <w:webHidden/>
          </w:rPr>
          <w:fldChar w:fldCharType="begin"/>
        </w:r>
        <w:r>
          <w:rPr>
            <w:noProof/>
            <w:webHidden/>
          </w:rPr>
          <w:instrText xml:space="preserve"> PAGEREF _Toc141666852 \h </w:instrText>
        </w:r>
        <w:r>
          <w:rPr>
            <w:noProof/>
            <w:webHidden/>
          </w:rPr>
        </w:r>
        <w:r>
          <w:rPr>
            <w:noProof/>
            <w:webHidden/>
          </w:rPr>
          <w:fldChar w:fldCharType="separate"/>
        </w:r>
        <w:r>
          <w:rPr>
            <w:noProof/>
            <w:webHidden/>
          </w:rPr>
          <w:t>67</w:t>
        </w:r>
        <w:r>
          <w:rPr>
            <w:noProof/>
            <w:webHidden/>
          </w:rPr>
          <w:fldChar w:fldCharType="end"/>
        </w:r>
      </w:hyperlink>
    </w:p>
    <w:p w14:paraId="40827C98" w14:textId="33C38B52" w:rsidR="00557A1B" w:rsidRDefault="00557A1B">
      <w:pPr>
        <w:pStyle w:val="TOC2"/>
        <w:tabs>
          <w:tab w:val="left" w:pos="1152"/>
        </w:tabs>
        <w:rPr>
          <w:rFonts w:asciiTheme="minorHAnsi" w:eastAsiaTheme="minorEastAsia" w:hAnsiTheme="minorHAnsi" w:cstheme="minorBidi"/>
          <w:noProof/>
          <w:kern w:val="2"/>
          <w:sz w:val="22"/>
          <w:szCs w:val="22"/>
          <w14:ligatures w14:val="standardContextual"/>
        </w:rPr>
      </w:pPr>
      <w:hyperlink w:anchor="_Toc141666853" w:history="1">
        <w:r w:rsidRPr="002A676E">
          <w:rPr>
            <w:rStyle w:val="Hyperlink"/>
            <w:noProof/>
          </w:rPr>
          <w:t>3.55</w:t>
        </w:r>
        <w:r>
          <w:rPr>
            <w:rFonts w:asciiTheme="minorHAnsi" w:eastAsiaTheme="minorEastAsia" w:hAnsiTheme="minorHAnsi" w:cstheme="minorBidi"/>
            <w:noProof/>
            <w:kern w:val="2"/>
            <w:sz w:val="22"/>
            <w:szCs w:val="22"/>
            <w14:ligatures w14:val="standardContextual"/>
          </w:rPr>
          <w:tab/>
        </w:r>
        <w:r w:rsidRPr="002A676E">
          <w:rPr>
            <w:rStyle w:val="Hyperlink"/>
            <w:noProof/>
          </w:rPr>
          <w:t>Cross Gateway Patient Discovery [ITI-55]</w:t>
        </w:r>
        <w:r>
          <w:rPr>
            <w:noProof/>
            <w:webHidden/>
          </w:rPr>
          <w:tab/>
        </w:r>
        <w:r>
          <w:rPr>
            <w:noProof/>
            <w:webHidden/>
          </w:rPr>
          <w:fldChar w:fldCharType="begin"/>
        </w:r>
        <w:r>
          <w:rPr>
            <w:noProof/>
            <w:webHidden/>
          </w:rPr>
          <w:instrText xml:space="preserve"> PAGEREF _Toc141666853 \h </w:instrText>
        </w:r>
        <w:r>
          <w:rPr>
            <w:noProof/>
            <w:webHidden/>
          </w:rPr>
        </w:r>
        <w:r>
          <w:rPr>
            <w:noProof/>
            <w:webHidden/>
          </w:rPr>
          <w:fldChar w:fldCharType="separate"/>
        </w:r>
        <w:r>
          <w:rPr>
            <w:noProof/>
            <w:webHidden/>
          </w:rPr>
          <w:t>68</w:t>
        </w:r>
        <w:r>
          <w:rPr>
            <w:noProof/>
            <w:webHidden/>
          </w:rPr>
          <w:fldChar w:fldCharType="end"/>
        </w:r>
      </w:hyperlink>
    </w:p>
    <w:p w14:paraId="68F2A710" w14:textId="63B39FDE"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54" w:history="1">
        <w:r w:rsidRPr="002A676E">
          <w:rPr>
            <w:rStyle w:val="Hyperlink"/>
            <w:noProof/>
          </w:rPr>
          <w:t>3.55.1 Scope</w:t>
        </w:r>
        <w:r>
          <w:rPr>
            <w:noProof/>
            <w:webHidden/>
          </w:rPr>
          <w:tab/>
        </w:r>
        <w:r>
          <w:rPr>
            <w:noProof/>
            <w:webHidden/>
          </w:rPr>
          <w:fldChar w:fldCharType="begin"/>
        </w:r>
        <w:r>
          <w:rPr>
            <w:noProof/>
            <w:webHidden/>
          </w:rPr>
          <w:instrText xml:space="preserve"> PAGEREF _Toc141666854 \h </w:instrText>
        </w:r>
        <w:r>
          <w:rPr>
            <w:noProof/>
            <w:webHidden/>
          </w:rPr>
        </w:r>
        <w:r>
          <w:rPr>
            <w:noProof/>
            <w:webHidden/>
          </w:rPr>
          <w:fldChar w:fldCharType="separate"/>
        </w:r>
        <w:r>
          <w:rPr>
            <w:noProof/>
            <w:webHidden/>
          </w:rPr>
          <w:t>68</w:t>
        </w:r>
        <w:r>
          <w:rPr>
            <w:noProof/>
            <w:webHidden/>
          </w:rPr>
          <w:fldChar w:fldCharType="end"/>
        </w:r>
      </w:hyperlink>
    </w:p>
    <w:p w14:paraId="3FFFF478" w14:textId="73E2D8D7"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55" w:history="1">
        <w:r w:rsidRPr="002A676E">
          <w:rPr>
            <w:rStyle w:val="Hyperlink"/>
            <w:noProof/>
          </w:rPr>
          <w:t>3.55.3 Referenced Standard</w:t>
        </w:r>
        <w:r>
          <w:rPr>
            <w:noProof/>
            <w:webHidden/>
          </w:rPr>
          <w:tab/>
        </w:r>
        <w:r>
          <w:rPr>
            <w:noProof/>
            <w:webHidden/>
          </w:rPr>
          <w:fldChar w:fldCharType="begin"/>
        </w:r>
        <w:r>
          <w:rPr>
            <w:noProof/>
            <w:webHidden/>
          </w:rPr>
          <w:instrText xml:space="preserve"> PAGEREF _Toc141666855 \h </w:instrText>
        </w:r>
        <w:r>
          <w:rPr>
            <w:noProof/>
            <w:webHidden/>
          </w:rPr>
        </w:r>
        <w:r>
          <w:rPr>
            <w:noProof/>
            <w:webHidden/>
          </w:rPr>
          <w:fldChar w:fldCharType="separate"/>
        </w:r>
        <w:r>
          <w:rPr>
            <w:noProof/>
            <w:webHidden/>
          </w:rPr>
          <w:t>68</w:t>
        </w:r>
        <w:r>
          <w:rPr>
            <w:noProof/>
            <w:webHidden/>
          </w:rPr>
          <w:fldChar w:fldCharType="end"/>
        </w:r>
      </w:hyperlink>
    </w:p>
    <w:p w14:paraId="59526966" w14:textId="48675F5B"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56" w:history="1">
        <w:r w:rsidRPr="002A676E">
          <w:rPr>
            <w:rStyle w:val="Hyperlink"/>
            <w:noProof/>
          </w:rPr>
          <w:t>3.55.4.1 Cross Gateway Patient Discovery Request</w:t>
        </w:r>
        <w:r>
          <w:rPr>
            <w:noProof/>
            <w:webHidden/>
          </w:rPr>
          <w:tab/>
        </w:r>
        <w:r>
          <w:rPr>
            <w:noProof/>
            <w:webHidden/>
          </w:rPr>
          <w:fldChar w:fldCharType="begin"/>
        </w:r>
        <w:r>
          <w:rPr>
            <w:noProof/>
            <w:webHidden/>
          </w:rPr>
          <w:instrText xml:space="preserve"> PAGEREF _Toc141666856 \h </w:instrText>
        </w:r>
        <w:r>
          <w:rPr>
            <w:noProof/>
            <w:webHidden/>
          </w:rPr>
        </w:r>
        <w:r>
          <w:rPr>
            <w:noProof/>
            <w:webHidden/>
          </w:rPr>
          <w:fldChar w:fldCharType="separate"/>
        </w:r>
        <w:r>
          <w:rPr>
            <w:noProof/>
            <w:webHidden/>
          </w:rPr>
          <w:t>69</w:t>
        </w:r>
        <w:r>
          <w:rPr>
            <w:noProof/>
            <w:webHidden/>
          </w:rPr>
          <w:fldChar w:fldCharType="end"/>
        </w:r>
      </w:hyperlink>
    </w:p>
    <w:p w14:paraId="49A244AC" w14:textId="52EB80AC"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57" w:history="1">
        <w:r w:rsidRPr="002A676E">
          <w:rPr>
            <w:rStyle w:val="Hyperlink"/>
            <w:noProof/>
          </w:rPr>
          <w:t>3.55.4.1.2 Message Semantics</w:t>
        </w:r>
        <w:r>
          <w:rPr>
            <w:noProof/>
            <w:webHidden/>
          </w:rPr>
          <w:tab/>
        </w:r>
        <w:r>
          <w:rPr>
            <w:noProof/>
            <w:webHidden/>
          </w:rPr>
          <w:fldChar w:fldCharType="begin"/>
        </w:r>
        <w:r>
          <w:rPr>
            <w:noProof/>
            <w:webHidden/>
          </w:rPr>
          <w:instrText xml:space="preserve"> PAGEREF _Toc141666857 \h </w:instrText>
        </w:r>
        <w:r>
          <w:rPr>
            <w:noProof/>
            <w:webHidden/>
          </w:rPr>
        </w:r>
        <w:r>
          <w:rPr>
            <w:noProof/>
            <w:webHidden/>
          </w:rPr>
          <w:fldChar w:fldCharType="separate"/>
        </w:r>
        <w:r>
          <w:rPr>
            <w:noProof/>
            <w:webHidden/>
          </w:rPr>
          <w:t>69</w:t>
        </w:r>
        <w:r>
          <w:rPr>
            <w:noProof/>
            <w:webHidden/>
          </w:rPr>
          <w:fldChar w:fldCharType="end"/>
        </w:r>
      </w:hyperlink>
    </w:p>
    <w:p w14:paraId="7131536C" w14:textId="478F34FD"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58" w:history="1">
        <w:r w:rsidRPr="002A676E">
          <w:rPr>
            <w:rStyle w:val="Hyperlink"/>
            <w:noProof/>
          </w:rPr>
          <w:t>3.55.4.2 Cross Gateway Patient Discovery Response</w:t>
        </w:r>
        <w:r>
          <w:rPr>
            <w:noProof/>
            <w:webHidden/>
          </w:rPr>
          <w:tab/>
        </w:r>
        <w:r>
          <w:rPr>
            <w:noProof/>
            <w:webHidden/>
          </w:rPr>
          <w:fldChar w:fldCharType="begin"/>
        </w:r>
        <w:r>
          <w:rPr>
            <w:noProof/>
            <w:webHidden/>
          </w:rPr>
          <w:instrText xml:space="preserve"> PAGEREF _Toc141666858 \h </w:instrText>
        </w:r>
        <w:r>
          <w:rPr>
            <w:noProof/>
            <w:webHidden/>
          </w:rPr>
        </w:r>
        <w:r>
          <w:rPr>
            <w:noProof/>
            <w:webHidden/>
          </w:rPr>
          <w:fldChar w:fldCharType="separate"/>
        </w:r>
        <w:r>
          <w:rPr>
            <w:noProof/>
            <w:webHidden/>
          </w:rPr>
          <w:t>70</w:t>
        </w:r>
        <w:r>
          <w:rPr>
            <w:noProof/>
            <w:webHidden/>
          </w:rPr>
          <w:fldChar w:fldCharType="end"/>
        </w:r>
      </w:hyperlink>
    </w:p>
    <w:p w14:paraId="0C5A4761" w14:textId="12265544"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59" w:history="1">
        <w:r w:rsidRPr="002A676E">
          <w:rPr>
            <w:rStyle w:val="Hyperlink"/>
            <w:noProof/>
          </w:rPr>
          <w:t>3.55.4.2.2 Message Semantics</w:t>
        </w:r>
        <w:r>
          <w:rPr>
            <w:noProof/>
            <w:webHidden/>
          </w:rPr>
          <w:tab/>
        </w:r>
        <w:r>
          <w:rPr>
            <w:noProof/>
            <w:webHidden/>
          </w:rPr>
          <w:fldChar w:fldCharType="begin"/>
        </w:r>
        <w:r>
          <w:rPr>
            <w:noProof/>
            <w:webHidden/>
          </w:rPr>
          <w:instrText xml:space="preserve"> PAGEREF _Toc141666859 \h </w:instrText>
        </w:r>
        <w:r>
          <w:rPr>
            <w:noProof/>
            <w:webHidden/>
          </w:rPr>
        </w:r>
        <w:r>
          <w:rPr>
            <w:noProof/>
            <w:webHidden/>
          </w:rPr>
          <w:fldChar w:fldCharType="separate"/>
        </w:r>
        <w:r>
          <w:rPr>
            <w:noProof/>
            <w:webHidden/>
          </w:rPr>
          <w:t>70</w:t>
        </w:r>
        <w:r>
          <w:rPr>
            <w:noProof/>
            <w:webHidden/>
          </w:rPr>
          <w:fldChar w:fldCharType="end"/>
        </w:r>
      </w:hyperlink>
    </w:p>
    <w:p w14:paraId="7E711280" w14:textId="23499C26"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60" w:history="1">
        <w:r w:rsidRPr="002A676E">
          <w:rPr>
            <w:rStyle w:val="Hyperlink"/>
            <w:noProof/>
          </w:rPr>
          <w:t>3.55.5 Security Considerations</w:t>
        </w:r>
        <w:r>
          <w:rPr>
            <w:noProof/>
            <w:webHidden/>
          </w:rPr>
          <w:tab/>
        </w:r>
        <w:r>
          <w:rPr>
            <w:noProof/>
            <w:webHidden/>
          </w:rPr>
          <w:fldChar w:fldCharType="begin"/>
        </w:r>
        <w:r>
          <w:rPr>
            <w:noProof/>
            <w:webHidden/>
          </w:rPr>
          <w:instrText xml:space="preserve"> PAGEREF _Toc141666860 \h </w:instrText>
        </w:r>
        <w:r>
          <w:rPr>
            <w:noProof/>
            <w:webHidden/>
          </w:rPr>
        </w:r>
        <w:r>
          <w:rPr>
            <w:noProof/>
            <w:webHidden/>
          </w:rPr>
          <w:fldChar w:fldCharType="separate"/>
        </w:r>
        <w:r>
          <w:rPr>
            <w:noProof/>
            <w:webHidden/>
          </w:rPr>
          <w:t>72</w:t>
        </w:r>
        <w:r>
          <w:rPr>
            <w:noProof/>
            <w:webHidden/>
          </w:rPr>
          <w:fldChar w:fldCharType="end"/>
        </w:r>
      </w:hyperlink>
    </w:p>
    <w:p w14:paraId="52DFB687" w14:textId="5B035A25"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1" w:history="1">
        <w:r w:rsidRPr="002A676E">
          <w:rPr>
            <w:rStyle w:val="Hyperlink"/>
            <w:noProof/>
          </w:rPr>
          <w:t>3.55.5.1.1 Initiating Gateway audit message:</w:t>
        </w:r>
        <w:r>
          <w:rPr>
            <w:noProof/>
            <w:webHidden/>
          </w:rPr>
          <w:tab/>
        </w:r>
        <w:r>
          <w:rPr>
            <w:noProof/>
            <w:webHidden/>
          </w:rPr>
          <w:fldChar w:fldCharType="begin"/>
        </w:r>
        <w:r>
          <w:rPr>
            <w:noProof/>
            <w:webHidden/>
          </w:rPr>
          <w:instrText xml:space="preserve"> PAGEREF _Toc141666861 \h </w:instrText>
        </w:r>
        <w:r>
          <w:rPr>
            <w:noProof/>
            <w:webHidden/>
          </w:rPr>
        </w:r>
        <w:r>
          <w:rPr>
            <w:noProof/>
            <w:webHidden/>
          </w:rPr>
          <w:fldChar w:fldCharType="separate"/>
        </w:r>
        <w:r>
          <w:rPr>
            <w:noProof/>
            <w:webHidden/>
          </w:rPr>
          <w:t>72</w:t>
        </w:r>
        <w:r>
          <w:rPr>
            <w:noProof/>
            <w:webHidden/>
          </w:rPr>
          <w:fldChar w:fldCharType="end"/>
        </w:r>
      </w:hyperlink>
    </w:p>
    <w:p w14:paraId="6B6A46F6" w14:textId="165A7A0A"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2" w:history="1">
        <w:r w:rsidRPr="002A676E">
          <w:rPr>
            <w:rStyle w:val="Hyperlink"/>
            <w:noProof/>
          </w:rPr>
          <w:t>3.55.5.1.2 Responding Gateway audit message:</w:t>
        </w:r>
        <w:r>
          <w:rPr>
            <w:noProof/>
            <w:webHidden/>
          </w:rPr>
          <w:tab/>
        </w:r>
        <w:r>
          <w:rPr>
            <w:noProof/>
            <w:webHidden/>
          </w:rPr>
          <w:fldChar w:fldCharType="begin"/>
        </w:r>
        <w:r>
          <w:rPr>
            <w:noProof/>
            <w:webHidden/>
          </w:rPr>
          <w:instrText xml:space="preserve"> PAGEREF _Toc141666862 \h </w:instrText>
        </w:r>
        <w:r>
          <w:rPr>
            <w:noProof/>
            <w:webHidden/>
          </w:rPr>
        </w:r>
        <w:r>
          <w:rPr>
            <w:noProof/>
            <w:webHidden/>
          </w:rPr>
          <w:fldChar w:fldCharType="separate"/>
        </w:r>
        <w:r>
          <w:rPr>
            <w:noProof/>
            <w:webHidden/>
          </w:rPr>
          <w:t>73</w:t>
        </w:r>
        <w:r>
          <w:rPr>
            <w:noProof/>
            <w:webHidden/>
          </w:rPr>
          <w:fldChar w:fldCharType="end"/>
        </w:r>
      </w:hyperlink>
    </w:p>
    <w:p w14:paraId="6731371D" w14:textId="70444AF1"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63" w:history="1">
        <w:r w:rsidRPr="002A676E">
          <w:rPr>
            <w:rStyle w:val="Hyperlink"/>
            <w:noProof/>
          </w:rPr>
          <w:t>3.55.6 Protocol Requirements</w:t>
        </w:r>
        <w:r>
          <w:rPr>
            <w:noProof/>
            <w:webHidden/>
          </w:rPr>
          <w:tab/>
        </w:r>
        <w:r>
          <w:rPr>
            <w:noProof/>
            <w:webHidden/>
          </w:rPr>
          <w:fldChar w:fldCharType="begin"/>
        </w:r>
        <w:r>
          <w:rPr>
            <w:noProof/>
            <w:webHidden/>
          </w:rPr>
          <w:instrText xml:space="preserve"> PAGEREF _Toc141666863 \h </w:instrText>
        </w:r>
        <w:r>
          <w:rPr>
            <w:noProof/>
            <w:webHidden/>
          </w:rPr>
        </w:r>
        <w:r>
          <w:rPr>
            <w:noProof/>
            <w:webHidden/>
          </w:rPr>
          <w:fldChar w:fldCharType="separate"/>
        </w:r>
        <w:r>
          <w:rPr>
            <w:noProof/>
            <w:webHidden/>
          </w:rPr>
          <w:t>73</w:t>
        </w:r>
        <w:r>
          <w:rPr>
            <w:noProof/>
            <w:webHidden/>
          </w:rPr>
          <w:fldChar w:fldCharType="end"/>
        </w:r>
      </w:hyperlink>
    </w:p>
    <w:p w14:paraId="661C352A" w14:textId="0DB2AA65"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64" w:history="1">
        <w:r w:rsidRPr="002A676E">
          <w:rPr>
            <w:rStyle w:val="Hyperlink"/>
            <w:noProof/>
          </w:rPr>
          <w:t>3.55.6.1 Web Services Port Type and Binding Definitions</w:t>
        </w:r>
        <w:r>
          <w:rPr>
            <w:noProof/>
            <w:webHidden/>
          </w:rPr>
          <w:tab/>
        </w:r>
        <w:r>
          <w:rPr>
            <w:noProof/>
            <w:webHidden/>
          </w:rPr>
          <w:fldChar w:fldCharType="begin"/>
        </w:r>
        <w:r>
          <w:rPr>
            <w:noProof/>
            <w:webHidden/>
          </w:rPr>
          <w:instrText xml:space="preserve"> PAGEREF _Toc141666864 \h </w:instrText>
        </w:r>
        <w:r>
          <w:rPr>
            <w:noProof/>
            <w:webHidden/>
          </w:rPr>
        </w:r>
        <w:r>
          <w:rPr>
            <w:noProof/>
            <w:webHidden/>
          </w:rPr>
          <w:fldChar w:fldCharType="separate"/>
        </w:r>
        <w:r>
          <w:rPr>
            <w:noProof/>
            <w:webHidden/>
          </w:rPr>
          <w:t>74</w:t>
        </w:r>
        <w:r>
          <w:rPr>
            <w:noProof/>
            <w:webHidden/>
          </w:rPr>
          <w:fldChar w:fldCharType="end"/>
        </w:r>
      </w:hyperlink>
    </w:p>
    <w:p w14:paraId="63308018" w14:textId="04A6C33E"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65" w:history="1">
        <w:r w:rsidRPr="002A676E">
          <w:rPr>
            <w:rStyle w:val="Hyperlink"/>
            <w:noProof/>
          </w:rPr>
          <w:t>3.55.6.3 SOAP Requirements for AS4 Asynchronous Web Services</w:t>
        </w:r>
        <w:r>
          <w:rPr>
            <w:noProof/>
            <w:webHidden/>
          </w:rPr>
          <w:tab/>
        </w:r>
        <w:r>
          <w:rPr>
            <w:noProof/>
            <w:webHidden/>
          </w:rPr>
          <w:fldChar w:fldCharType="begin"/>
        </w:r>
        <w:r>
          <w:rPr>
            <w:noProof/>
            <w:webHidden/>
          </w:rPr>
          <w:instrText xml:space="preserve"> PAGEREF _Toc141666865 \h </w:instrText>
        </w:r>
        <w:r>
          <w:rPr>
            <w:noProof/>
            <w:webHidden/>
          </w:rPr>
        </w:r>
        <w:r>
          <w:rPr>
            <w:noProof/>
            <w:webHidden/>
          </w:rPr>
          <w:fldChar w:fldCharType="separate"/>
        </w:r>
        <w:r>
          <w:rPr>
            <w:noProof/>
            <w:webHidden/>
          </w:rPr>
          <w:t>76</w:t>
        </w:r>
        <w:r>
          <w:rPr>
            <w:noProof/>
            <w:webHidden/>
          </w:rPr>
          <w:fldChar w:fldCharType="end"/>
        </w:r>
      </w:hyperlink>
    </w:p>
    <w:p w14:paraId="56AF11E0" w14:textId="554210CE"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6" w:history="1">
        <w:r w:rsidRPr="002A676E">
          <w:rPr>
            <w:rStyle w:val="Hyperlink"/>
            <w:noProof/>
          </w:rPr>
          <w:t>3.56.4.1.2 Message Semantics</w:t>
        </w:r>
        <w:r>
          <w:rPr>
            <w:noProof/>
            <w:webHidden/>
          </w:rPr>
          <w:tab/>
        </w:r>
        <w:r>
          <w:rPr>
            <w:noProof/>
            <w:webHidden/>
          </w:rPr>
          <w:fldChar w:fldCharType="begin"/>
        </w:r>
        <w:r>
          <w:rPr>
            <w:noProof/>
            <w:webHidden/>
          </w:rPr>
          <w:instrText xml:space="preserve"> PAGEREF _Toc141666866 \h </w:instrText>
        </w:r>
        <w:r>
          <w:rPr>
            <w:noProof/>
            <w:webHidden/>
          </w:rPr>
        </w:r>
        <w:r>
          <w:rPr>
            <w:noProof/>
            <w:webHidden/>
          </w:rPr>
          <w:fldChar w:fldCharType="separate"/>
        </w:r>
        <w:r>
          <w:rPr>
            <w:noProof/>
            <w:webHidden/>
          </w:rPr>
          <w:t>77</w:t>
        </w:r>
        <w:r>
          <w:rPr>
            <w:noProof/>
            <w:webHidden/>
          </w:rPr>
          <w:fldChar w:fldCharType="end"/>
        </w:r>
      </w:hyperlink>
    </w:p>
    <w:p w14:paraId="154DB391" w14:textId="29424B44"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7" w:history="1">
        <w:r w:rsidRPr="002A676E">
          <w:rPr>
            <w:rStyle w:val="Hyperlink"/>
            <w:noProof/>
          </w:rPr>
          <w:t>3.56.4.2.2 Message Semantics</w:t>
        </w:r>
        <w:r>
          <w:rPr>
            <w:noProof/>
            <w:webHidden/>
          </w:rPr>
          <w:tab/>
        </w:r>
        <w:r>
          <w:rPr>
            <w:noProof/>
            <w:webHidden/>
          </w:rPr>
          <w:fldChar w:fldCharType="begin"/>
        </w:r>
        <w:r>
          <w:rPr>
            <w:noProof/>
            <w:webHidden/>
          </w:rPr>
          <w:instrText xml:space="preserve"> PAGEREF _Toc141666867 \h </w:instrText>
        </w:r>
        <w:r>
          <w:rPr>
            <w:noProof/>
            <w:webHidden/>
          </w:rPr>
        </w:r>
        <w:r>
          <w:rPr>
            <w:noProof/>
            <w:webHidden/>
          </w:rPr>
          <w:fldChar w:fldCharType="separate"/>
        </w:r>
        <w:r>
          <w:rPr>
            <w:noProof/>
            <w:webHidden/>
          </w:rPr>
          <w:t>78</w:t>
        </w:r>
        <w:r>
          <w:rPr>
            <w:noProof/>
            <w:webHidden/>
          </w:rPr>
          <w:fldChar w:fldCharType="end"/>
        </w:r>
      </w:hyperlink>
    </w:p>
    <w:p w14:paraId="60EE7872" w14:textId="51F620D7"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8" w:history="1">
        <w:r w:rsidRPr="002A676E">
          <w:rPr>
            <w:rStyle w:val="Hyperlink"/>
            <w:noProof/>
          </w:rPr>
          <w:t>3.56.5.1.1 Initiating Gateway audit message:</w:t>
        </w:r>
        <w:r>
          <w:rPr>
            <w:noProof/>
            <w:webHidden/>
          </w:rPr>
          <w:tab/>
        </w:r>
        <w:r>
          <w:rPr>
            <w:noProof/>
            <w:webHidden/>
          </w:rPr>
          <w:fldChar w:fldCharType="begin"/>
        </w:r>
        <w:r>
          <w:rPr>
            <w:noProof/>
            <w:webHidden/>
          </w:rPr>
          <w:instrText xml:space="preserve"> PAGEREF _Toc141666868 \h </w:instrText>
        </w:r>
        <w:r>
          <w:rPr>
            <w:noProof/>
            <w:webHidden/>
          </w:rPr>
        </w:r>
        <w:r>
          <w:rPr>
            <w:noProof/>
            <w:webHidden/>
          </w:rPr>
          <w:fldChar w:fldCharType="separate"/>
        </w:r>
        <w:r>
          <w:rPr>
            <w:noProof/>
            <w:webHidden/>
          </w:rPr>
          <w:t>79</w:t>
        </w:r>
        <w:r>
          <w:rPr>
            <w:noProof/>
            <w:webHidden/>
          </w:rPr>
          <w:fldChar w:fldCharType="end"/>
        </w:r>
      </w:hyperlink>
    </w:p>
    <w:p w14:paraId="378FA526" w14:textId="508FB27F"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69" w:history="1">
        <w:r w:rsidRPr="002A676E">
          <w:rPr>
            <w:rStyle w:val="Hyperlink"/>
            <w:noProof/>
          </w:rPr>
          <w:t>3.56.5.1.2 Responding Gateway audit message:</w:t>
        </w:r>
        <w:r>
          <w:rPr>
            <w:noProof/>
            <w:webHidden/>
          </w:rPr>
          <w:tab/>
        </w:r>
        <w:r>
          <w:rPr>
            <w:noProof/>
            <w:webHidden/>
          </w:rPr>
          <w:fldChar w:fldCharType="begin"/>
        </w:r>
        <w:r>
          <w:rPr>
            <w:noProof/>
            <w:webHidden/>
          </w:rPr>
          <w:instrText xml:space="preserve"> PAGEREF _Toc141666869 \h </w:instrText>
        </w:r>
        <w:r>
          <w:rPr>
            <w:noProof/>
            <w:webHidden/>
          </w:rPr>
        </w:r>
        <w:r>
          <w:rPr>
            <w:noProof/>
            <w:webHidden/>
          </w:rPr>
          <w:fldChar w:fldCharType="separate"/>
        </w:r>
        <w:r>
          <w:rPr>
            <w:noProof/>
            <w:webHidden/>
          </w:rPr>
          <w:t>79</w:t>
        </w:r>
        <w:r>
          <w:rPr>
            <w:noProof/>
            <w:webHidden/>
          </w:rPr>
          <w:fldChar w:fldCharType="end"/>
        </w:r>
      </w:hyperlink>
    </w:p>
    <w:p w14:paraId="1CBF86B0" w14:textId="564BF82B"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70" w:history="1">
        <w:r w:rsidRPr="002A676E">
          <w:rPr>
            <w:rStyle w:val="Hyperlink"/>
            <w:noProof/>
          </w:rPr>
          <w:t>3.56.6 Protocol Requirements</w:t>
        </w:r>
        <w:r>
          <w:rPr>
            <w:noProof/>
            <w:webHidden/>
          </w:rPr>
          <w:tab/>
        </w:r>
        <w:r>
          <w:rPr>
            <w:noProof/>
            <w:webHidden/>
          </w:rPr>
          <w:fldChar w:fldCharType="begin"/>
        </w:r>
        <w:r>
          <w:rPr>
            <w:noProof/>
            <w:webHidden/>
          </w:rPr>
          <w:instrText xml:space="preserve"> PAGEREF _Toc141666870 \h </w:instrText>
        </w:r>
        <w:r>
          <w:rPr>
            <w:noProof/>
            <w:webHidden/>
          </w:rPr>
        </w:r>
        <w:r>
          <w:rPr>
            <w:noProof/>
            <w:webHidden/>
          </w:rPr>
          <w:fldChar w:fldCharType="separate"/>
        </w:r>
        <w:r>
          <w:rPr>
            <w:noProof/>
            <w:webHidden/>
          </w:rPr>
          <w:t>80</w:t>
        </w:r>
        <w:r>
          <w:rPr>
            <w:noProof/>
            <w:webHidden/>
          </w:rPr>
          <w:fldChar w:fldCharType="end"/>
        </w:r>
      </w:hyperlink>
    </w:p>
    <w:p w14:paraId="7A9EC648" w14:textId="41899779"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71" w:history="1">
        <w:r w:rsidRPr="002A676E">
          <w:rPr>
            <w:rStyle w:val="Hyperlink"/>
            <w:noProof/>
          </w:rPr>
          <w:t>3.56.6.1 Support of Synchronous and WS-Addressing based Asynchronous web service exchange requirements</w:t>
        </w:r>
        <w:r>
          <w:rPr>
            <w:noProof/>
            <w:webHidden/>
          </w:rPr>
          <w:tab/>
        </w:r>
        <w:r>
          <w:rPr>
            <w:noProof/>
            <w:webHidden/>
          </w:rPr>
          <w:fldChar w:fldCharType="begin"/>
        </w:r>
        <w:r>
          <w:rPr>
            <w:noProof/>
            <w:webHidden/>
          </w:rPr>
          <w:instrText xml:space="preserve"> PAGEREF _Toc141666871 \h </w:instrText>
        </w:r>
        <w:r>
          <w:rPr>
            <w:noProof/>
            <w:webHidden/>
          </w:rPr>
        </w:r>
        <w:r>
          <w:rPr>
            <w:noProof/>
            <w:webHidden/>
          </w:rPr>
          <w:fldChar w:fldCharType="separate"/>
        </w:r>
        <w:r>
          <w:rPr>
            <w:noProof/>
            <w:webHidden/>
          </w:rPr>
          <w:t>80</w:t>
        </w:r>
        <w:r>
          <w:rPr>
            <w:noProof/>
            <w:webHidden/>
          </w:rPr>
          <w:fldChar w:fldCharType="end"/>
        </w:r>
      </w:hyperlink>
    </w:p>
    <w:p w14:paraId="3829A8C6" w14:textId="35F9A2C6"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72" w:history="1">
        <w:r w:rsidRPr="002A676E">
          <w:rPr>
            <w:rStyle w:val="Hyperlink"/>
            <w:noProof/>
          </w:rPr>
          <w:t>3.56.6.2 Support of AS4 Asynchronous web service exchange requirements</w:t>
        </w:r>
        <w:r>
          <w:rPr>
            <w:noProof/>
            <w:webHidden/>
          </w:rPr>
          <w:tab/>
        </w:r>
        <w:r>
          <w:rPr>
            <w:noProof/>
            <w:webHidden/>
          </w:rPr>
          <w:fldChar w:fldCharType="begin"/>
        </w:r>
        <w:r>
          <w:rPr>
            <w:noProof/>
            <w:webHidden/>
          </w:rPr>
          <w:instrText xml:space="preserve"> PAGEREF _Toc141666872 \h </w:instrText>
        </w:r>
        <w:r>
          <w:rPr>
            <w:noProof/>
            <w:webHidden/>
          </w:rPr>
        </w:r>
        <w:r>
          <w:rPr>
            <w:noProof/>
            <w:webHidden/>
          </w:rPr>
          <w:fldChar w:fldCharType="separate"/>
        </w:r>
        <w:r>
          <w:rPr>
            <w:noProof/>
            <w:webHidden/>
          </w:rPr>
          <w:t>81</w:t>
        </w:r>
        <w:r>
          <w:rPr>
            <w:noProof/>
            <w:webHidden/>
          </w:rPr>
          <w:fldChar w:fldCharType="end"/>
        </w:r>
      </w:hyperlink>
    </w:p>
    <w:p w14:paraId="313C8E12" w14:textId="176AA519"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73" w:history="1">
        <w:r w:rsidRPr="002A676E">
          <w:rPr>
            <w:rStyle w:val="Hyperlink"/>
            <w:noProof/>
          </w:rPr>
          <w:t>3.80.5 Protocol Requirements</w:t>
        </w:r>
        <w:r>
          <w:rPr>
            <w:noProof/>
            <w:webHidden/>
          </w:rPr>
          <w:tab/>
        </w:r>
        <w:r>
          <w:rPr>
            <w:noProof/>
            <w:webHidden/>
          </w:rPr>
          <w:fldChar w:fldCharType="begin"/>
        </w:r>
        <w:r>
          <w:rPr>
            <w:noProof/>
            <w:webHidden/>
          </w:rPr>
          <w:instrText xml:space="preserve"> PAGEREF _Toc141666873 \h </w:instrText>
        </w:r>
        <w:r>
          <w:rPr>
            <w:noProof/>
            <w:webHidden/>
          </w:rPr>
        </w:r>
        <w:r>
          <w:rPr>
            <w:noProof/>
            <w:webHidden/>
          </w:rPr>
          <w:fldChar w:fldCharType="separate"/>
        </w:r>
        <w:r>
          <w:rPr>
            <w:noProof/>
            <w:webHidden/>
          </w:rPr>
          <w:t>83</w:t>
        </w:r>
        <w:r>
          <w:rPr>
            <w:noProof/>
            <w:webHidden/>
          </w:rPr>
          <w:fldChar w:fldCharType="end"/>
        </w:r>
      </w:hyperlink>
    </w:p>
    <w:p w14:paraId="7B230FB8" w14:textId="6E4D41FD"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74" w:history="1">
        <w:r w:rsidRPr="002A676E">
          <w:rPr>
            <w:rStyle w:val="Hyperlink"/>
            <w:noProof/>
          </w:rPr>
          <w:t>3.80.5.1 Protocol Requirements for Synchronous and Asynchronous (WS-Addressing based) Web Services</w:t>
        </w:r>
        <w:r>
          <w:rPr>
            <w:noProof/>
            <w:webHidden/>
          </w:rPr>
          <w:tab/>
        </w:r>
        <w:r>
          <w:rPr>
            <w:noProof/>
            <w:webHidden/>
          </w:rPr>
          <w:fldChar w:fldCharType="begin"/>
        </w:r>
        <w:r>
          <w:rPr>
            <w:noProof/>
            <w:webHidden/>
          </w:rPr>
          <w:instrText xml:space="preserve"> PAGEREF _Toc141666874 \h </w:instrText>
        </w:r>
        <w:r>
          <w:rPr>
            <w:noProof/>
            <w:webHidden/>
          </w:rPr>
        </w:r>
        <w:r>
          <w:rPr>
            <w:noProof/>
            <w:webHidden/>
          </w:rPr>
          <w:fldChar w:fldCharType="separate"/>
        </w:r>
        <w:r>
          <w:rPr>
            <w:noProof/>
            <w:webHidden/>
          </w:rPr>
          <w:t>83</w:t>
        </w:r>
        <w:r>
          <w:rPr>
            <w:noProof/>
            <w:webHidden/>
          </w:rPr>
          <w:fldChar w:fldCharType="end"/>
        </w:r>
      </w:hyperlink>
    </w:p>
    <w:p w14:paraId="0B1EF51E" w14:textId="3FCCA76A"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75" w:history="1">
        <w:r w:rsidRPr="002A676E">
          <w:rPr>
            <w:rStyle w:val="Hyperlink"/>
            <w:noProof/>
          </w:rPr>
          <w:t>3.80.5.1.1 Sample Synchronous Web services SOAP Messages</w:t>
        </w:r>
        <w:r>
          <w:rPr>
            <w:noProof/>
            <w:webHidden/>
          </w:rPr>
          <w:tab/>
        </w:r>
        <w:r>
          <w:rPr>
            <w:noProof/>
            <w:webHidden/>
          </w:rPr>
          <w:fldChar w:fldCharType="begin"/>
        </w:r>
        <w:r>
          <w:rPr>
            <w:noProof/>
            <w:webHidden/>
          </w:rPr>
          <w:instrText xml:space="preserve"> PAGEREF _Toc141666875 \h </w:instrText>
        </w:r>
        <w:r>
          <w:rPr>
            <w:noProof/>
            <w:webHidden/>
          </w:rPr>
        </w:r>
        <w:r>
          <w:rPr>
            <w:noProof/>
            <w:webHidden/>
          </w:rPr>
          <w:fldChar w:fldCharType="separate"/>
        </w:r>
        <w:r>
          <w:rPr>
            <w:noProof/>
            <w:webHidden/>
          </w:rPr>
          <w:t>84</w:t>
        </w:r>
        <w:r>
          <w:rPr>
            <w:noProof/>
            <w:webHidden/>
          </w:rPr>
          <w:fldChar w:fldCharType="end"/>
        </w:r>
      </w:hyperlink>
    </w:p>
    <w:p w14:paraId="3DAE2956" w14:textId="3892FDFB"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76" w:history="1">
        <w:r w:rsidRPr="002A676E">
          <w:rPr>
            <w:rStyle w:val="Hyperlink"/>
            <w:noProof/>
          </w:rPr>
          <w:t>3.80.5.1.1.1 Sample Cross Gateway Document Provide SOAP Request</w:t>
        </w:r>
        <w:r>
          <w:rPr>
            <w:noProof/>
            <w:webHidden/>
          </w:rPr>
          <w:tab/>
        </w:r>
        <w:r>
          <w:rPr>
            <w:noProof/>
            <w:webHidden/>
          </w:rPr>
          <w:fldChar w:fldCharType="begin"/>
        </w:r>
        <w:r>
          <w:rPr>
            <w:noProof/>
            <w:webHidden/>
          </w:rPr>
          <w:instrText xml:space="preserve"> PAGEREF _Toc141666876 \h </w:instrText>
        </w:r>
        <w:r>
          <w:rPr>
            <w:noProof/>
            <w:webHidden/>
          </w:rPr>
        </w:r>
        <w:r>
          <w:rPr>
            <w:noProof/>
            <w:webHidden/>
          </w:rPr>
          <w:fldChar w:fldCharType="separate"/>
        </w:r>
        <w:r>
          <w:rPr>
            <w:noProof/>
            <w:webHidden/>
          </w:rPr>
          <w:t>85</w:t>
        </w:r>
        <w:r>
          <w:rPr>
            <w:noProof/>
            <w:webHidden/>
          </w:rPr>
          <w:fldChar w:fldCharType="end"/>
        </w:r>
      </w:hyperlink>
    </w:p>
    <w:p w14:paraId="5D748CE0" w14:textId="33CA1EEC"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877" w:history="1">
        <w:r w:rsidRPr="002A676E">
          <w:rPr>
            <w:rStyle w:val="Hyperlink"/>
            <w:noProof/>
          </w:rPr>
          <w:t>3.80.5.1.1.2 Sample Cross Gateway Document Provide SOAP Response</w:t>
        </w:r>
        <w:r>
          <w:rPr>
            <w:noProof/>
            <w:webHidden/>
          </w:rPr>
          <w:tab/>
        </w:r>
        <w:r>
          <w:rPr>
            <w:noProof/>
            <w:webHidden/>
          </w:rPr>
          <w:fldChar w:fldCharType="begin"/>
        </w:r>
        <w:r>
          <w:rPr>
            <w:noProof/>
            <w:webHidden/>
          </w:rPr>
          <w:instrText xml:space="preserve"> PAGEREF _Toc141666877 \h </w:instrText>
        </w:r>
        <w:r>
          <w:rPr>
            <w:noProof/>
            <w:webHidden/>
          </w:rPr>
        </w:r>
        <w:r>
          <w:rPr>
            <w:noProof/>
            <w:webHidden/>
          </w:rPr>
          <w:fldChar w:fldCharType="separate"/>
        </w:r>
        <w:r>
          <w:rPr>
            <w:noProof/>
            <w:webHidden/>
          </w:rPr>
          <w:t>85</w:t>
        </w:r>
        <w:r>
          <w:rPr>
            <w:noProof/>
            <w:webHidden/>
          </w:rPr>
          <w:fldChar w:fldCharType="end"/>
        </w:r>
      </w:hyperlink>
    </w:p>
    <w:p w14:paraId="5B4D55E6" w14:textId="1AE3AF58"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78" w:history="1">
        <w:r w:rsidRPr="002A676E">
          <w:rPr>
            <w:rStyle w:val="Hyperlink"/>
            <w:noProof/>
          </w:rPr>
          <w:t>3.80.5.2 Protocol Requirements for AS4 Asynchronous Web Services Exchange</w:t>
        </w:r>
        <w:r>
          <w:rPr>
            <w:noProof/>
            <w:webHidden/>
          </w:rPr>
          <w:tab/>
        </w:r>
        <w:r>
          <w:rPr>
            <w:noProof/>
            <w:webHidden/>
          </w:rPr>
          <w:fldChar w:fldCharType="begin"/>
        </w:r>
        <w:r>
          <w:rPr>
            <w:noProof/>
            <w:webHidden/>
          </w:rPr>
          <w:instrText xml:space="preserve"> PAGEREF _Toc141666878 \h </w:instrText>
        </w:r>
        <w:r>
          <w:rPr>
            <w:noProof/>
            <w:webHidden/>
          </w:rPr>
        </w:r>
        <w:r>
          <w:rPr>
            <w:noProof/>
            <w:webHidden/>
          </w:rPr>
          <w:fldChar w:fldCharType="separate"/>
        </w:r>
        <w:r>
          <w:rPr>
            <w:noProof/>
            <w:webHidden/>
          </w:rPr>
          <w:t>86</w:t>
        </w:r>
        <w:r>
          <w:rPr>
            <w:noProof/>
            <w:webHidden/>
          </w:rPr>
          <w:fldChar w:fldCharType="end"/>
        </w:r>
      </w:hyperlink>
    </w:p>
    <w:p w14:paraId="40E5414E" w14:textId="79475816"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79" w:history="1">
        <w:r w:rsidRPr="002A676E">
          <w:rPr>
            <w:rStyle w:val="Hyperlink"/>
            <w:noProof/>
          </w:rPr>
          <w:t>3.80.7.1 Initiating Gateway audit message:</w:t>
        </w:r>
        <w:r>
          <w:rPr>
            <w:noProof/>
            <w:webHidden/>
          </w:rPr>
          <w:tab/>
        </w:r>
        <w:r>
          <w:rPr>
            <w:noProof/>
            <w:webHidden/>
          </w:rPr>
          <w:fldChar w:fldCharType="begin"/>
        </w:r>
        <w:r>
          <w:rPr>
            <w:noProof/>
            <w:webHidden/>
          </w:rPr>
          <w:instrText xml:space="preserve"> PAGEREF _Toc141666879 \h </w:instrText>
        </w:r>
        <w:r>
          <w:rPr>
            <w:noProof/>
            <w:webHidden/>
          </w:rPr>
        </w:r>
        <w:r>
          <w:rPr>
            <w:noProof/>
            <w:webHidden/>
          </w:rPr>
          <w:fldChar w:fldCharType="separate"/>
        </w:r>
        <w:r>
          <w:rPr>
            <w:noProof/>
            <w:webHidden/>
          </w:rPr>
          <w:t>88</w:t>
        </w:r>
        <w:r>
          <w:rPr>
            <w:noProof/>
            <w:webHidden/>
          </w:rPr>
          <w:fldChar w:fldCharType="end"/>
        </w:r>
      </w:hyperlink>
    </w:p>
    <w:p w14:paraId="360724A1" w14:textId="2DCB257A"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80" w:history="1">
        <w:r w:rsidRPr="002A676E">
          <w:rPr>
            <w:rStyle w:val="Hyperlink"/>
            <w:noProof/>
          </w:rPr>
          <w:t>3.80.7.2 Responding Gateway audit message:</w:t>
        </w:r>
        <w:r>
          <w:rPr>
            <w:noProof/>
            <w:webHidden/>
          </w:rPr>
          <w:tab/>
        </w:r>
        <w:r>
          <w:rPr>
            <w:noProof/>
            <w:webHidden/>
          </w:rPr>
          <w:fldChar w:fldCharType="begin"/>
        </w:r>
        <w:r>
          <w:rPr>
            <w:noProof/>
            <w:webHidden/>
          </w:rPr>
          <w:instrText xml:space="preserve"> PAGEREF _Toc141666880 \h </w:instrText>
        </w:r>
        <w:r>
          <w:rPr>
            <w:noProof/>
            <w:webHidden/>
          </w:rPr>
        </w:r>
        <w:r>
          <w:rPr>
            <w:noProof/>
            <w:webHidden/>
          </w:rPr>
          <w:fldChar w:fldCharType="separate"/>
        </w:r>
        <w:r>
          <w:rPr>
            <w:noProof/>
            <w:webHidden/>
          </w:rPr>
          <w:t>88</w:t>
        </w:r>
        <w:r>
          <w:rPr>
            <w:noProof/>
            <w:webHidden/>
          </w:rPr>
          <w:fldChar w:fldCharType="end"/>
        </w:r>
      </w:hyperlink>
    </w:p>
    <w:p w14:paraId="4B14FF6B" w14:textId="7CA4095D" w:rsidR="00557A1B" w:rsidRPr="00557A1B" w:rsidRDefault="00557A1B">
      <w:pPr>
        <w:pStyle w:val="TOC1"/>
        <w:rPr>
          <w:rFonts w:asciiTheme="minorHAnsi" w:eastAsiaTheme="minorEastAsia" w:hAnsiTheme="minorHAnsi" w:cstheme="minorBidi"/>
          <w:b/>
          <w:bCs/>
          <w:noProof/>
          <w:kern w:val="2"/>
          <w:sz w:val="22"/>
          <w:szCs w:val="22"/>
          <w14:ligatures w14:val="standardContextual"/>
        </w:rPr>
      </w:pPr>
      <w:hyperlink w:anchor="_Toc141666881" w:history="1">
        <w:r w:rsidRPr="00557A1B">
          <w:rPr>
            <w:rStyle w:val="Hyperlink"/>
            <w:b/>
            <w:bCs/>
            <w:noProof/>
          </w:rPr>
          <w:t>Appendices to Volume 2</w:t>
        </w:r>
        <w:r w:rsidRPr="00557A1B">
          <w:rPr>
            <w:b/>
            <w:bCs/>
            <w:noProof/>
            <w:webHidden/>
          </w:rPr>
          <w:tab/>
        </w:r>
        <w:r w:rsidRPr="00557A1B">
          <w:rPr>
            <w:b/>
            <w:bCs/>
            <w:noProof/>
            <w:webHidden/>
          </w:rPr>
          <w:fldChar w:fldCharType="begin"/>
        </w:r>
        <w:r w:rsidRPr="00557A1B">
          <w:rPr>
            <w:b/>
            <w:bCs/>
            <w:noProof/>
            <w:webHidden/>
          </w:rPr>
          <w:instrText xml:space="preserve"> PAGEREF _Toc141666881 \h </w:instrText>
        </w:r>
        <w:r w:rsidRPr="00557A1B">
          <w:rPr>
            <w:b/>
            <w:bCs/>
            <w:noProof/>
            <w:webHidden/>
          </w:rPr>
        </w:r>
        <w:r w:rsidRPr="00557A1B">
          <w:rPr>
            <w:b/>
            <w:bCs/>
            <w:noProof/>
            <w:webHidden/>
          </w:rPr>
          <w:fldChar w:fldCharType="separate"/>
        </w:r>
        <w:r w:rsidRPr="00557A1B">
          <w:rPr>
            <w:b/>
            <w:bCs/>
            <w:noProof/>
            <w:webHidden/>
          </w:rPr>
          <w:t>90</w:t>
        </w:r>
        <w:r w:rsidRPr="00557A1B">
          <w:rPr>
            <w:b/>
            <w:bCs/>
            <w:noProof/>
            <w:webHidden/>
          </w:rPr>
          <w:fldChar w:fldCharType="end"/>
        </w:r>
      </w:hyperlink>
    </w:p>
    <w:p w14:paraId="7F9777EB" w14:textId="526A8906" w:rsidR="00557A1B" w:rsidRDefault="00557A1B">
      <w:pPr>
        <w:pStyle w:val="TOC3"/>
        <w:tabs>
          <w:tab w:val="left" w:pos="1584"/>
        </w:tabs>
        <w:rPr>
          <w:rFonts w:asciiTheme="minorHAnsi" w:eastAsiaTheme="minorEastAsia" w:hAnsiTheme="minorHAnsi" w:cstheme="minorBidi"/>
          <w:noProof/>
          <w:kern w:val="2"/>
          <w:sz w:val="22"/>
          <w:szCs w:val="22"/>
          <w14:ligatures w14:val="standardContextual"/>
        </w:rPr>
      </w:pPr>
      <w:hyperlink w:anchor="_Toc141666882" w:history="1">
        <w:r w:rsidRPr="002A676E">
          <w:rPr>
            <w:rStyle w:val="Hyperlink"/>
            <w:noProof/>
          </w:rPr>
          <w:t>V.2.4</w:t>
        </w:r>
        <w:r>
          <w:rPr>
            <w:rFonts w:asciiTheme="minorHAnsi" w:eastAsiaTheme="minorEastAsia" w:hAnsiTheme="minorHAnsi" w:cstheme="minorBidi"/>
            <w:noProof/>
            <w:kern w:val="2"/>
            <w:sz w:val="22"/>
            <w:szCs w:val="22"/>
            <w14:ligatures w14:val="standardContextual"/>
          </w:rPr>
          <w:tab/>
        </w:r>
        <w:r w:rsidRPr="002A676E">
          <w:rPr>
            <w:rStyle w:val="Hyperlink"/>
            <w:noProof/>
          </w:rPr>
          <w:t>XML Namespaces</w:t>
        </w:r>
        <w:r>
          <w:rPr>
            <w:noProof/>
            <w:webHidden/>
          </w:rPr>
          <w:tab/>
        </w:r>
        <w:r>
          <w:rPr>
            <w:noProof/>
            <w:webHidden/>
          </w:rPr>
          <w:fldChar w:fldCharType="begin"/>
        </w:r>
        <w:r>
          <w:rPr>
            <w:noProof/>
            <w:webHidden/>
          </w:rPr>
          <w:instrText xml:space="preserve"> PAGEREF _Toc141666882 \h </w:instrText>
        </w:r>
        <w:r>
          <w:rPr>
            <w:noProof/>
            <w:webHidden/>
          </w:rPr>
        </w:r>
        <w:r>
          <w:rPr>
            <w:noProof/>
            <w:webHidden/>
          </w:rPr>
          <w:fldChar w:fldCharType="separate"/>
        </w:r>
        <w:r>
          <w:rPr>
            <w:noProof/>
            <w:webHidden/>
          </w:rPr>
          <w:t>90</w:t>
        </w:r>
        <w:r>
          <w:rPr>
            <w:noProof/>
            <w:webHidden/>
          </w:rPr>
          <w:fldChar w:fldCharType="end"/>
        </w:r>
      </w:hyperlink>
    </w:p>
    <w:p w14:paraId="70E08095" w14:textId="5161E454"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883" w:history="1">
        <w:r w:rsidRPr="002A676E">
          <w:rPr>
            <w:rStyle w:val="Hyperlink"/>
            <w:noProof/>
          </w:rPr>
          <w:t>V.4 Asynchronous AS4 Web Services</w:t>
        </w:r>
        <w:r>
          <w:rPr>
            <w:noProof/>
            <w:webHidden/>
          </w:rPr>
          <w:tab/>
        </w:r>
        <w:r>
          <w:rPr>
            <w:noProof/>
            <w:webHidden/>
          </w:rPr>
          <w:fldChar w:fldCharType="begin"/>
        </w:r>
        <w:r>
          <w:rPr>
            <w:noProof/>
            <w:webHidden/>
          </w:rPr>
          <w:instrText xml:space="preserve"> PAGEREF _Toc141666883 \h </w:instrText>
        </w:r>
        <w:r>
          <w:rPr>
            <w:noProof/>
            <w:webHidden/>
          </w:rPr>
        </w:r>
        <w:r>
          <w:rPr>
            <w:noProof/>
            <w:webHidden/>
          </w:rPr>
          <w:fldChar w:fldCharType="separate"/>
        </w:r>
        <w:r>
          <w:rPr>
            <w:noProof/>
            <w:webHidden/>
          </w:rPr>
          <w:t>90</w:t>
        </w:r>
        <w:r>
          <w:rPr>
            <w:noProof/>
            <w:webHidden/>
          </w:rPr>
          <w:fldChar w:fldCharType="end"/>
        </w:r>
      </w:hyperlink>
    </w:p>
    <w:p w14:paraId="6FB1CB0A" w14:textId="1DA01DF2"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84" w:history="1">
        <w:r w:rsidRPr="002A676E">
          <w:rPr>
            <w:rStyle w:val="Hyperlink"/>
            <w:noProof/>
          </w:rPr>
          <w:t>V.4.1 Overview</w:t>
        </w:r>
        <w:r>
          <w:rPr>
            <w:noProof/>
            <w:webHidden/>
          </w:rPr>
          <w:tab/>
        </w:r>
        <w:r>
          <w:rPr>
            <w:noProof/>
            <w:webHidden/>
          </w:rPr>
          <w:fldChar w:fldCharType="begin"/>
        </w:r>
        <w:r>
          <w:rPr>
            <w:noProof/>
            <w:webHidden/>
          </w:rPr>
          <w:instrText xml:space="preserve"> PAGEREF _Toc141666884 \h </w:instrText>
        </w:r>
        <w:r>
          <w:rPr>
            <w:noProof/>
            <w:webHidden/>
          </w:rPr>
        </w:r>
        <w:r>
          <w:rPr>
            <w:noProof/>
            <w:webHidden/>
          </w:rPr>
          <w:fldChar w:fldCharType="separate"/>
        </w:r>
        <w:r>
          <w:rPr>
            <w:noProof/>
            <w:webHidden/>
          </w:rPr>
          <w:t>90</w:t>
        </w:r>
        <w:r>
          <w:rPr>
            <w:noProof/>
            <w:webHidden/>
          </w:rPr>
          <w:fldChar w:fldCharType="end"/>
        </w:r>
      </w:hyperlink>
    </w:p>
    <w:p w14:paraId="12C722AA" w14:textId="35BA1366"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85" w:history="1">
        <w:r w:rsidRPr="002A676E">
          <w:rPr>
            <w:rStyle w:val="Hyperlink"/>
            <w:noProof/>
          </w:rPr>
          <w:t>V.4.2 Referenced Standards</w:t>
        </w:r>
        <w:r>
          <w:rPr>
            <w:noProof/>
            <w:webHidden/>
          </w:rPr>
          <w:tab/>
        </w:r>
        <w:r>
          <w:rPr>
            <w:noProof/>
            <w:webHidden/>
          </w:rPr>
          <w:fldChar w:fldCharType="begin"/>
        </w:r>
        <w:r>
          <w:rPr>
            <w:noProof/>
            <w:webHidden/>
          </w:rPr>
          <w:instrText xml:space="preserve"> PAGEREF _Toc141666885 \h </w:instrText>
        </w:r>
        <w:r>
          <w:rPr>
            <w:noProof/>
            <w:webHidden/>
          </w:rPr>
        </w:r>
        <w:r>
          <w:rPr>
            <w:noProof/>
            <w:webHidden/>
          </w:rPr>
          <w:fldChar w:fldCharType="separate"/>
        </w:r>
        <w:r>
          <w:rPr>
            <w:noProof/>
            <w:webHidden/>
          </w:rPr>
          <w:t>91</w:t>
        </w:r>
        <w:r>
          <w:rPr>
            <w:noProof/>
            <w:webHidden/>
          </w:rPr>
          <w:fldChar w:fldCharType="end"/>
        </w:r>
      </w:hyperlink>
    </w:p>
    <w:p w14:paraId="7C899A1D" w14:textId="7CCC29A1"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86" w:history="1">
        <w:r w:rsidRPr="002A676E">
          <w:rPr>
            <w:rStyle w:val="Hyperlink"/>
            <w:noProof/>
          </w:rPr>
          <w:t>V.4.3 Configuring Asynchronous AS4 Web Services</w:t>
        </w:r>
        <w:r>
          <w:rPr>
            <w:noProof/>
            <w:webHidden/>
          </w:rPr>
          <w:tab/>
        </w:r>
        <w:r>
          <w:rPr>
            <w:noProof/>
            <w:webHidden/>
          </w:rPr>
          <w:fldChar w:fldCharType="begin"/>
        </w:r>
        <w:r>
          <w:rPr>
            <w:noProof/>
            <w:webHidden/>
          </w:rPr>
          <w:instrText xml:space="preserve"> PAGEREF _Toc141666886 \h </w:instrText>
        </w:r>
        <w:r>
          <w:rPr>
            <w:noProof/>
            <w:webHidden/>
          </w:rPr>
        </w:r>
        <w:r>
          <w:rPr>
            <w:noProof/>
            <w:webHidden/>
          </w:rPr>
          <w:fldChar w:fldCharType="separate"/>
        </w:r>
        <w:r>
          <w:rPr>
            <w:noProof/>
            <w:webHidden/>
          </w:rPr>
          <w:t>92</w:t>
        </w:r>
        <w:r>
          <w:rPr>
            <w:noProof/>
            <w:webHidden/>
          </w:rPr>
          <w:fldChar w:fldCharType="end"/>
        </w:r>
      </w:hyperlink>
    </w:p>
    <w:p w14:paraId="45EA39E1" w14:textId="5AA58F6E"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87" w:history="1">
        <w:r w:rsidRPr="002A676E">
          <w:rPr>
            <w:rStyle w:val="Hyperlink"/>
            <w:noProof/>
          </w:rPr>
          <w:t>V.4.4 Feature Set</w:t>
        </w:r>
        <w:r>
          <w:rPr>
            <w:noProof/>
            <w:webHidden/>
          </w:rPr>
          <w:tab/>
        </w:r>
        <w:r>
          <w:rPr>
            <w:noProof/>
            <w:webHidden/>
          </w:rPr>
          <w:fldChar w:fldCharType="begin"/>
        </w:r>
        <w:r>
          <w:rPr>
            <w:noProof/>
            <w:webHidden/>
          </w:rPr>
          <w:instrText xml:space="preserve"> PAGEREF _Toc141666887 \h </w:instrText>
        </w:r>
        <w:r>
          <w:rPr>
            <w:noProof/>
            <w:webHidden/>
          </w:rPr>
        </w:r>
        <w:r>
          <w:rPr>
            <w:noProof/>
            <w:webHidden/>
          </w:rPr>
          <w:fldChar w:fldCharType="separate"/>
        </w:r>
        <w:r>
          <w:rPr>
            <w:noProof/>
            <w:webHidden/>
          </w:rPr>
          <w:t>92</w:t>
        </w:r>
        <w:r>
          <w:rPr>
            <w:noProof/>
            <w:webHidden/>
          </w:rPr>
          <w:fldChar w:fldCharType="end"/>
        </w:r>
      </w:hyperlink>
    </w:p>
    <w:p w14:paraId="45BB4395" w14:textId="0035B666"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88" w:history="1">
        <w:r w:rsidRPr="002A676E">
          <w:rPr>
            <w:rStyle w:val="Hyperlink"/>
            <w:noProof/>
          </w:rPr>
          <w:t>V.4.4.1 Message Exchange Patterns</w:t>
        </w:r>
        <w:r>
          <w:rPr>
            <w:noProof/>
            <w:webHidden/>
          </w:rPr>
          <w:tab/>
        </w:r>
        <w:r>
          <w:rPr>
            <w:noProof/>
            <w:webHidden/>
          </w:rPr>
          <w:fldChar w:fldCharType="begin"/>
        </w:r>
        <w:r>
          <w:rPr>
            <w:noProof/>
            <w:webHidden/>
          </w:rPr>
          <w:instrText xml:space="preserve"> PAGEREF _Toc141666888 \h </w:instrText>
        </w:r>
        <w:r>
          <w:rPr>
            <w:noProof/>
            <w:webHidden/>
          </w:rPr>
        </w:r>
        <w:r>
          <w:rPr>
            <w:noProof/>
            <w:webHidden/>
          </w:rPr>
          <w:fldChar w:fldCharType="separate"/>
        </w:r>
        <w:r>
          <w:rPr>
            <w:noProof/>
            <w:webHidden/>
          </w:rPr>
          <w:t>92</w:t>
        </w:r>
        <w:r>
          <w:rPr>
            <w:noProof/>
            <w:webHidden/>
          </w:rPr>
          <w:fldChar w:fldCharType="end"/>
        </w:r>
      </w:hyperlink>
    </w:p>
    <w:p w14:paraId="3C1C729C" w14:textId="2BD100CE"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89" w:history="1">
        <w:r w:rsidRPr="002A676E">
          <w:rPr>
            <w:rStyle w:val="Hyperlink"/>
            <w:noProof/>
          </w:rPr>
          <w:t>V.4.4.2 Message Structure</w:t>
        </w:r>
        <w:r>
          <w:rPr>
            <w:noProof/>
            <w:webHidden/>
          </w:rPr>
          <w:tab/>
        </w:r>
        <w:r>
          <w:rPr>
            <w:noProof/>
            <w:webHidden/>
          </w:rPr>
          <w:fldChar w:fldCharType="begin"/>
        </w:r>
        <w:r>
          <w:rPr>
            <w:noProof/>
            <w:webHidden/>
          </w:rPr>
          <w:instrText xml:space="preserve"> PAGEREF _Toc141666889 \h </w:instrText>
        </w:r>
        <w:r>
          <w:rPr>
            <w:noProof/>
            <w:webHidden/>
          </w:rPr>
        </w:r>
        <w:r>
          <w:rPr>
            <w:noProof/>
            <w:webHidden/>
          </w:rPr>
          <w:fldChar w:fldCharType="separate"/>
        </w:r>
        <w:r>
          <w:rPr>
            <w:noProof/>
            <w:webHidden/>
          </w:rPr>
          <w:t>95</w:t>
        </w:r>
        <w:r>
          <w:rPr>
            <w:noProof/>
            <w:webHidden/>
          </w:rPr>
          <w:fldChar w:fldCharType="end"/>
        </w:r>
      </w:hyperlink>
    </w:p>
    <w:p w14:paraId="2A65AF74" w14:textId="32964379"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0" w:history="1">
        <w:r w:rsidRPr="002A676E">
          <w:rPr>
            <w:rStyle w:val="Hyperlink"/>
            <w:noProof/>
          </w:rPr>
          <w:t>V.4.4.3 Test Service</w:t>
        </w:r>
        <w:r>
          <w:rPr>
            <w:noProof/>
            <w:webHidden/>
          </w:rPr>
          <w:tab/>
        </w:r>
        <w:r>
          <w:rPr>
            <w:noProof/>
            <w:webHidden/>
          </w:rPr>
          <w:fldChar w:fldCharType="begin"/>
        </w:r>
        <w:r>
          <w:rPr>
            <w:noProof/>
            <w:webHidden/>
          </w:rPr>
          <w:instrText xml:space="preserve"> PAGEREF _Toc141666890 \h </w:instrText>
        </w:r>
        <w:r>
          <w:rPr>
            <w:noProof/>
            <w:webHidden/>
          </w:rPr>
        </w:r>
        <w:r>
          <w:rPr>
            <w:noProof/>
            <w:webHidden/>
          </w:rPr>
          <w:fldChar w:fldCharType="separate"/>
        </w:r>
        <w:r>
          <w:rPr>
            <w:noProof/>
            <w:webHidden/>
          </w:rPr>
          <w:t>97</w:t>
        </w:r>
        <w:r>
          <w:rPr>
            <w:noProof/>
            <w:webHidden/>
          </w:rPr>
          <w:fldChar w:fldCharType="end"/>
        </w:r>
      </w:hyperlink>
    </w:p>
    <w:p w14:paraId="1A08B462" w14:textId="21DC22E8"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1" w:history="1">
        <w:r w:rsidRPr="002A676E">
          <w:rPr>
            <w:rStyle w:val="Hyperlink"/>
            <w:noProof/>
          </w:rPr>
          <w:t>V.4.4.4 Error Handling</w:t>
        </w:r>
        <w:r>
          <w:rPr>
            <w:noProof/>
            <w:webHidden/>
          </w:rPr>
          <w:tab/>
        </w:r>
        <w:r>
          <w:rPr>
            <w:noProof/>
            <w:webHidden/>
          </w:rPr>
          <w:fldChar w:fldCharType="begin"/>
        </w:r>
        <w:r>
          <w:rPr>
            <w:noProof/>
            <w:webHidden/>
          </w:rPr>
          <w:instrText xml:space="preserve"> PAGEREF _Toc141666891 \h </w:instrText>
        </w:r>
        <w:r>
          <w:rPr>
            <w:noProof/>
            <w:webHidden/>
          </w:rPr>
        </w:r>
        <w:r>
          <w:rPr>
            <w:noProof/>
            <w:webHidden/>
          </w:rPr>
          <w:fldChar w:fldCharType="separate"/>
        </w:r>
        <w:r>
          <w:rPr>
            <w:noProof/>
            <w:webHidden/>
          </w:rPr>
          <w:t>98</w:t>
        </w:r>
        <w:r>
          <w:rPr>
            <w:noProof/>
            <w:webHidden/>
          </w:rPr>
          <w:fldChar w:fldCharType="end"/>
        </w:r>
      </w:hyperlink>
    </w:p>
    <w:p w14:paraId="5AFCD2C4" w14:textId="31EEFA75"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2" w:history="1">
        <w:r w:rsidRPr="002A676E">
          <w:rPr>
            <w:rStyle w:val="Hyperlink"/>
            <w:noProof/>
          </w:rPr>
          <w:t>V.4.4.5 Receipt Handling</w:t>
        </w:r>
        <w:r>
          <w:rPr>
            <w:noProof/>
            <w:webHidden/>
          </w:rPr>
          <w:tab/>
        </w:r>
        <w:r>
          <w:rPr>
            <w:noProof/>
            <w:webHidden/>
          </w:rPr>
          <w:fldChar w:fldCharType="begin"/>
        </w:r>
        <w:r>
          <w:rPr>
            <w:noProof/>
            <w:webHidden/>
          </w:rPr>
          <w:instrText xml:space="preserve"> PAGEREF _Toc141666892 \h </w:instrText>
        </w:r>
        <w:r>
          <w:rPr>
            <w:noProof/>
            <w:webHidden/>
          </w:rPr>
        </w:r>
        <w:r>
          <w:rPr>
            <w:noProof/>
            <w:webHidden/>
          </w:rPr>
          <w:fldChar w:fldCharType="separate"/>
        </w:r>
        <w:r>
          <w:rPr>
            <w:noProof/>
            <w:webHidden/>
          </w:rPr>
          <w:t>98</w:t>
        </w:r>
        <w:r>
          <w:rPr>
            <w:noProof/>
            <w:webHidden/>
          </w:rPr>
          <w:fldChar w:fldCharType="end"/>
        </w:r>
      </w:hyperlink>
    </w:p>
    <w:p w14:paraId="302E87C4" w14:textId="50552C74"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3" w:history="1">
        <w:r w:rsidRPr="002A676E">
          <w:rPr>
            <w:rStyle w:val="Hyperlink"/>
            <w:noProof/>
          </w:rPr>
          <w:t>V.4.4.6 Message Layer Security</w:t>
        </w:r>
        <w:r>
          <w:rPr>
            <w:noProof/>
            <w:webHidden/>
          </w:rPr>
          <w:tab/>
        </w:r>
        <w:r>
          <w:rPr>
            <w:noProof/>
            <w:webHidden/>
          </w:rPr>
          <w:fldChar w:fldCharType="begin"/>
        </w:r>
        <w:r>
          <w:rPr>
            <w:noProof/>
            <w:webHidden/>
          </w:rPr>
          <w:instrText xml:space="preserve"> PAGEREF _Toc141666893 \h </w:instrText>
        </w:r>
        <w:r>
          <w:rPr>
            <w:noProof/>
            <w:webHidden/>
          </w:rPr>
        </w:r>
        <w:r>
          <w:rPr>
            <w:noProof/>
            <w:webHidden/>
          </w:rPr>
          <w:fldChar w:fldCharType="separate"/>
        </w:r>
        <w:r>
          <w:rPr>
            <w:noProof/>
            <w:webHidden/>
          </w:rPr>
          <w:t>98</w:t>
        </w:r>
        <w:r>
          <w:rPr>
            <w:noProof/>
            <w:webHidden/>
          </w:rPr>
          <w:fldChar w:fldCharType="end"/>
        </w:r>
      </w:hyperlink>
    </w:p>
    <w:p w14:paraId="041B2686" w14:textId="3CA5CECC"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4" w:history="1">
        <w:r w:rsidRPr="002A676E">
          <w:rPr>
            <w:rStyle w:val="Hyperlink"/>
            <w:noProof/>
          </w:rPr>
          <w:t>V.4.4.7 Pull Handling</w:t>
        </w:r>
        <w:r>
          <w:rPr>
            <w:noProof/>
            <w:webHidden/>
          </w:rPr>
          <w:tab/>
        </w:r>
        <w:r>
          <w:rPr>
            <w:noProof/>
            <w:webHidden/>
          </w:rPr>
          <w:fldChar w:fldCharType="begin"/>
        </w:r>
        <w:r>
          <w:rPr>
            <w:noProof/>
            <w:webHidden/>
          </w:rPr>
          <w:instrText xml:space="preserve"> PAGEREF _Toc141666894 \h </w:instrText>
        </w:r>
        <w:r>
          <w:rPr>
            <w:noProof/>
            <w:webHidden/>
          </w:rPr>
        </w:r>
        <w:r>
          <w:rPr>
            <w:noProof/>
            <w:webHidden/>
          </w:rPr>
          <w:fldChar w:fldCharType="separate"/>
        </w:r>
        <w:r>
          <w:rPr>
            <w:noProof/>
            <w:webHidden/>
          </w:rPr>
          <w:t>98</w:t>
        </w:r>
        <w:r>
          <w:rPr>
            <w:noProof/>
            <w:webHidden/>
          </w:rPr>
          <w:fldChar w:fldCharType="end"/>
        </w:r>
      </w:hyperlink>
    </w:p>
    <w:p w14:paraId="20A19EA0" w14:textId="02D48049"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95" w:history="1">
        <w:r w:rsidRPr="002A676E">
          <w:rPr>
            <w:rStyle w:val="Hyperlink"/>
            <w:noProof/>
          </w:rPr>
          <w:t>V.4.5 Use of AS4 Additional Features</w:t>
        </w:r>
        <w:r>
          <w:rPr>
            <w:noProof/>
            <w:webHidden/>
          </w:rPr>
          <w:tab/>
        </w:r>
        <w:r>
          <w:rPr>
            <w:noProof/>
            <w:webHidden/>
          </w:rPr>
          <w:fldChar w:fldCharType="begin"/>
        </w:r>
        <w:r>
          <w:rPr>
            <w:noProof/>
            <w:webHidden/>
          </w:rPr>
          <w:instrText xml:space="preserve"> PAGEREF _Toc141666895 \h </w:instrText>
        </w:r>
        <w:r>
          <w:rPr>
            <w:noProof/>
            <w:webHidden/>
          </w:rPr>
        </w:r>
        <w:r>
          <w:rPr>
            <w:noProof/>
            <w:webHidden/>
          </w:rPr>
          <w:fldChar w:fldCharType="separate"/>
        </w:r>
        <w:r>
          <w:rPr>
            <w:noProof/>
            <w:webHidden/>
          </w:rPr>
          <w:t>99</w:t>
        </w:r>
        <w:r>
          <w:rPr>
            <w:noProof/>
            <w:webHidden/>
          </w:rPr>
          <w:fldChar w:fldCharType="end"/>
        </w:r>
      </w:hyperlink>
    </w:p>
    <w:p w14:paraId="734F1F96" w14:textId="1B141C19"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6" w:history="1">
        <w:r w:rsidRPr="002A676E">
          <w:rPr>
            <w:rStyle w:val="Hyperlink"/>
            <w:noProof/>
          </w:rPr>
          <w:t>V.4.5.1 Compression</w:t>
        </w:r>
        <w:r>
          <w:rPr>
            <w:noProof/>
            <w:webHidden/>
          </w:rPr>
          <w:tab/>
        </w:r>
        <w:r>
          <w:rPr>
            <w:noProof/>
            <w:webHidden/>
          </w:rPr>
          <w:fldChar w:fldCharType="begin"/>
        </w:r>
        <w:r>
          <w:rPr>
            <w:noProof/>
            <w:webHidden/>
          </w:rPr>
          <w:instrText xml:space="preserve"> PAGEREF _Toc141666896 \h </w:instrText>
        </w:r>
        <w:r>
          <w:rPr>
            <w:noProof/>
            <w:webHidden/>
          </w:rPr>
        </w:r>
        <w:r>
          <w:rPr>
            <w:noProof/>
            <w:webHidden/>
          </w:rPr>
          <w:fldChar w:fldCharType="separate"/>
        </w:r>
        <w:r>
          <w:rPr>
            <w:noProof/>
            <w:webHidden/>
          </w:rPr>
          <w:t>99</w:t>
        </w:r>
        <w:r>
          <w:rPr>
            <w:noProof/>
            <w:webHidden/>
          </w:rPr>
          <w:fldChar w:fldCharType="end"/>
        </w:r>
      </w:hyperlink>
    </w:p>
    <w:p w14:paraId="3D7BB7ED" w14:textId="1B662E81"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7" w:history="1">
        <w:r w:rsidRPr="002A676E">
          <w:rPr>
            <w:rStyle w:val="Hyperlink"/>
            <w:noProof/>
          </w:rPr>
          <w:t>V.4.5.2 Reception Awareness</w:t>
        </w:r>
        <w:r>
          <w:rPr>
            <w:noProof/>
            <w:webHidden/>
          </w:rPr>
          <w:tab/>
        </w:r>
        <w:r>
          <w:rPr>
            <w:noProof/>
            <w:webHidden/>
          </w:rPr>
          <w:fldChar w:fldCharType="begin"/>
        </w:r>
        <w:r>
          <w:rPr>
            <w:noProof/>
            <w:webHidden/>
          </w:rPr>
          <w:instrText xml:space="preserve"> PAGEREF _Toc141666897 \h </w:instrText>
        </w:r>
        <w:r>
          <w:rPr>
            <w:noProof/>
            <w:webHidden/>
          </w:rPr>
        </w:r>
        <w:r>
          <w:rPr>
            <w:noProof/>
            <w:webHidden/>
          </w:rPr>
          <w:fldChar w:fldCharType="separate"/>
        </w:r>
        <w:r>
          <w:rPr>
            <w:noProof/>
            <w:webHidden/>
          </w:rPr>
          <w:t>99</w:t>
        </w:r>
        <w:r>
          <w:rPr>
            <w:noProof/>
            <w:webHidden/>
          </w:rPr>
          <w:fldChar w:fldCharType="end"/>
        </w:r>
      </w:hyperlink>
    </w:p>
    <w:p w14:paraId="4E4BD171" w14:textId="2B9F85BE"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898" w:history="1">
        <w:r w:rsidRPr="002A676E">
          <w:rPr>
            <w:rStyle w:val="Hyperlink"/>
            <w:noProof/>
          </w:rPr>
          <w:t>V.4.6 Usage Profile for IHE Transactions</w:t>
        </w:r>
        <w:r>
          <w:rPr>
            <w:noProof/>
            <w:webHidden/>
          </w:rPr>
          <w:tab/>
        </w:r>
        <w:r>
          <w:rPr>
            <w:noProof/>
            <w:webHidden/>
          </w:rPr>
          <w:fldChar w:fldCharType="begin"/>
        </w:r>
        <w:r>
          <w:rPr>
            <w:noProof/>
            <w:webHidden/>
          </w:rPr>
          <w:instrText xml:space="preserve"> PAGEREF _Toc141666898 \h </w:instrText>
        </w:r>
        <w:r>
          <w:rPr>
            <w:noProof/>
            <w:webHidden/>
          </w:rPr>
        </w:r>
        <w:r>
          <w:rPr>
            <w:noProof/>
            <w:webHidden/>
          </w:rPr>
          <w:fldChar w:fldCharType="separate"/>
        </w:r>
        <w:r>
          <w:rPr>
            <w:noProof/>
            <w:webHidden/>
          </w:rPr>
          <w:t>99</w:t>
        </w:r>
        <w:r>
          <w:rPr>
            <w:noProof/>
            <w:webHidden/>
          </w:rPr>
          <w:fldChar w:fldCharType="end"/>
        </w:r>
      </w:hyperlink>
    </w:p>
    <w:p w14:paraId="4DAECDCB" w14:textId="70746313"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899" w:history="1">
        <w:r w:rsidRPr="002A676E">
          <w:rPr>
            <w:rStyle w:val="Hyperlink"/>
            <w:noProof/>
          </w:rPr>
          <w:t>V.4.6.1 Message Structure</w:t>
        </w:r>
        <w:r>
          <w:rPr>
            <w:noProof/>
            <w:webHidden/>
          </w:rPr>
          <w:tab/>
        </w:r>
        <w:r>
          <w:rPr>
            <w:noProof/>
            <w:webHidden/>
          </w:rPr>
          <w:fldChar w:fldCharType="begin"/>
        </w:r>
        <w:r>
          <w:rPr>
            <w:noProof/>
            <w:webHidden/>
          </w:rPr>
          <w:instrText xml:space="preserve"> PAGEREF _Toc141666899 \h </w:instrText>
        </w:r>
        <w:r>
          <w:rPr>
            <w:noProof/>
            <w:webHidden/>
          </w:rPr>
        </w:r>
        <w:r>
          <w:rPr>
            <w:noProof/>
            <w:webHidden/>
          </w:rPr>
          <w:fldChar w:fldCharType="separate"/>
        </w:r>
        <w:r>
          <w:rPr>
            <w:noProof/>
            <w:webHidden/>
          </w:rPr>
          <w:t>100</w:t>
        </w:r>
        <w:r>
          <w:rPr>
            <w:noProof/>
            <w:webHidden/>
          </w:rPr>
          <w:fldChar w:fldCharType="end"/>
        </w:r>
      </w:hyperlink>
    </w:p>
    <w:p w14:paraId="4619B43F" w14:textId="73FBA374"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0" w:history="1">
        <w:r w:rsidRPr="002A676E">
          <w:rPr>
            <w:rStyle w:val="Hyperlink"/>
            <w:noProof/>
          </w:rPr>
          <w:t>V.4.6.2 Document Content Support</w:t>
        </w:r>
        <w:r>
          <w:rPr>
            <w:noProof/>
            <w:webHidden/>
          </w:rPr>
          <w:tab/>
        </w:r>
        <w:r>
          <w:rPr>
            <w:noProof/>
            <w:webHidden/>
          </w:rPr>
          <w:fldChar w:fldCharType="begin"/>
        </w:r>
        <w:r>
          <w:rPr>
            <w:noProof/>
            <w:webHidden/>
          </w:rPr>
          <w:instrText xml:space="preserve"> PAGEREF _Toc141666900 \h </w:instrText>
        </w:r>
        <w:r>
          <w:rPr>
            <w:noProof/>
            <w:webHidden/>
          </w:rPr>
        </w:r>
        <w:r>
          <w:rPr>
            <w:noProof/>
            <w:webHidden/>
          </w:rPr>
          <w:fldChar w:fldCharType="separate"/>
        </w:r>
        <w:r>
          <w:rPr>
            <w:noProof/>
            <w:webHidden/>
          </w:rPr>
          <w:t>100</w:t>
        </w:r>
        <w:r>
          <w:rPr>
            <w:noProof/>
            <w:webHidden/>
          </w:rPr>
          <w:fldChar w:fldCharType="end"/>
        </w:r>
      </w:hyperlink>
    </w:p>
    <w:p w14:paraId="6324A402" w14:textId="638E09BC"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1" w:history="1">
        <w:r w:rsidRPr="002A676E">
          <w:rPr>
            <w:rStyle w:val="Hyperlink"/>
            <w:noProof/>
          </w:rPr>
          <w:t>V.4.6.3 Party Identification</w:t>
        </w:r>
        <w:r>
          <w:rPr>
            <w:noProof/>
            <w:webHidden/>
          </w:rPr>
          <w:tab/>
        </w:r>
        <w:r>
          <w:rPr>
            <w:noProof/>
            <w:webHidden/>
          </w:rPr>
          <w:fldChar w:fldCharType="begin"/>
        </w:r>
        <w:r>
          <w:rPr>
            <w:noProof/>
            <w:webHidden/>
          </w:rPr>
          <w:instrText xml:space="preserve"> PAGEREF _Toc141666901 \h </w:instrText>
        </w:r>
        <w:r>
          <w:rPr>
            <w:noProof/>
            <w:webHidden/>
          </w:rPr>
        </w:r>
        <w:r>
          <w:rPr>
            <w:noProof/>
            <w:webHidden/>
          </w:rPr>
          <w:fldChar w:fldCharType="separate"/>
        </w:r>
        <w:r>
          <w:rPr>
            <w:noProof/>
            <w:webHidden/>
          </w:rPr>
          <w:t>103</w:t>
        </w:r>
        <w:r>
          <w:rPr>
            <w:noProof/>
            <w:webHidden/>
          </w:rPr>
          <w:fldChar w:fldCharType="end"/>
        </w:r>
      </w:hyperlink>
    </w:p>
    <w:p w14:paraId="0FB4D9BD" w14:textId="63E517DB"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2" w:history="1">
        <w:r w:rsidRPr="002A676E">
          <w:rPr>
            <w:rStyle w:val="Hyperlink"/>
            <w:noProof/>
          </w:rPr>
          <w:t>V.4.6.4 Message Identification and Correlation</w:t>
        </w:r>
        <w:r>
          <w:rPr>
            <w:noProof/>
            <w:webHidden/>
          </w:rPr>
          <w:tab/>
        </w:r>
        <w:r>
          <w:rPr>
            <w:noProof/>
            <w:webHidden/>
          </w:rPr>
          <w:fldChar w:fldCharType="begin"/>
        </w:r>
        <w:r>
          <w:rPr>
            <w:noProof/>
            <w:webHidden/>
          </w:rPr>
          <w:instrText xml:space="preserve"> PAGEREF _Toc141666902 \h </w:instrText>
        </w:r>
        <w:r>
          <w:rPr>
            <w:noProof/>
            <w:webHidden/>
          </w:rPr>
        </w:r>
        <w:r>
          <w:rPr>
            <w:noProof/>
            <w:webHidden/>
          </w:rPr>
          <w:fldChar w:fldCharType="separate"/>
        </w:r>
        <w:r>
          <w:rPr>
            <w:noProof/>
            <w:webHidden/>
          </w:rPr>
          <w:t>103</w:t>
        </w:r>
        <w:r>
          <w:rPr>
            <w:noProof/>
            <w:webHidden/>
          </w:rPr>
          <w:fldChar w:fldCharType="end"/>
        </w:r>
      </w:hyperlink>
    </w:p>
    <w:p w14:paraId="2811E88D" w14:textId="252A4F6D"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3" w:history="1">
        <w:r w:rsidRPr="002A676E">
          <w:rPr>
            <w:rStyle w:val="Hyperlink"/>
            <w:noProof/>
          </w:rPr>
          <w:t>V.4.6.5 Test Service</w:t>
        </w:r>
        <w:r>
          <w:rPr>
            <w:noProof/>
            <w:webHidden/>
          </w:rPr>
          <w:tab/>
        </w:r>
        <w:r>
          <w:rPr>
            <w:noProof/>
            <w:webHidden/>
          </w:rPr>
          <w:fldChar w:fldCharType="begin"/>
        </w:r>
        <w:r>
          <w:rPr>
            <w:noProof/>
            <w:webHidden/>
          </w:rPr>
          <w:instrText xml:space="preserve"> PAGEREF _Toc141666903 \h </w:instrText>
        </w:r>
        <w:r>
          <w:rPr>
            <w:noProof/>
            <w:webHidden/>
          </w:rPr>
        </w:r>
        <w:r>
          <w:rPr>
            <w:noProof/>
            <w:webHidden/>
          </w:rPr>
          <w:fldChar w:fldCharType="separate"/>
        </w:r>
        <w:r>
          <w:rPr>
            <w:noProof/>
            <w:webHidden/>
          </w:rPr>
          <w:t>103</w:t>
        </w:r>
        <w:r>
          <w:rPr>
            <w:noProof/>
            <w:webHidden/>
          </w:rPr>
          <w:fldChar w:fldCharType="end"/>
        </w:r>
      </w:hyperlink>
    </w:p>
    <w:p w14:paraId="5213283D" w14:textId="13458DD0"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4" w:history="1">
        <w:r w:rsidRPr="002A676E">
          <w:rPr>
            <w:rStyle w:val="Hyperlink"/>
            <w:noProof/>
          </w:rPr>
          <w:t>V.4.6.6 Service, Action and Role</w:t>
        </w:r>
        <w:r>
          <w:rPr>
            <w:noProof/>
            <w:webHidden/>
          </w:rPr>
          <w:tab/>
        </w:r>
        <w:r>
          <w:rPr>
            <w:noProof/>
            <w:webHidden/>
          </w:rPr>
          <w:fldChar w:fldCharType="begin"/>
        </w:r>
        <w:r>
          <w:rPr>
            <w:noProof/>
            <w:webHidden/>
          </w:rPr>
          <w:instrText xml:space="preserve"> PAGEREF _Toc141666904 \h </w:instrText>
        </w:r>
        <w:r>
          <w:rPr>
            <w:noProof/>
            <w:webHidden/>
          </w:rPr>
        </w:r>
        <w:r>
          <w:rPr>
            <w:noProof/>
            <w:webHidden/>
          </w:rPr>
          <w:fldChar w:fldCharType="separate"/>
        </w:r>
        <w:r>
          <w:rPr>
            <w:noProof/>
            <w:webHidden/>
          </w:rPr>
          <w:t>103</w:t>
        </w:r>
        <w:r>
          <w:rPr>
            <w:noProof/>
            <w:webHidden/>
          </w:rPr>
          <w:fldChar w:fldCharType="end"/>
        </w:r>
      </w:hyperlink>
    </w:p>
    <w:p w14:paraId="43FB7CC8" w14:textId="07181CC2"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905" w:history="1">
        <w:r w:rsidRPr="002A676E">
          <w:rPr>
            <w:rStyle w:val="Hyperlink"/>
            <w:noProof/>
          </w:rPr>
          <w:t>V.4.6.6.1 Service</w:t>
        </w:r>
        <w:r>
          <w:rPr>
            <w:noProof/>
            <w:webHidden/>
          </w:rPr>
          <w:tab/>
        </w:r>
        <w:r>
          <w:rPr>
            <w:noProof/>
            <w:webHidden/>
          </w:rPr>
          <w:fldChar w:fldCharType="begin"/>
        </w:r>
        <w:r>
          <w:rPr>
            <w:noProof/>
            <w:webHidden/>
          </w:rPr>
          <w:instrText xml:space="preserve"> PAGEREF _Toc141666905 \h </w:instrText>
        </w:r>
        <w:r>
          <w:rPr>
            <w:noProof/>
            <w:webHidden/>
          </w:rPr>
        </w:r>
        <w:r>
          <w:rPr>
            <w:noProof/>
            <w:webHidden/>
          </w:rPr>
          <w:fldChar w:fldCharType="separate"/>
        </w:r>
        <w:r>
          <w:rPr>
            <w:noProof/>
            <w:webHidden/>
          </w:rPr>
          <w:t>104</w:t>
        </w:r>
        <w:r>
          <w:rPr>
            <w:noProof/>
            <w:webHidden/>
          </w:rPr>
          <w:fldChar w:fldCharType="end"/>
        </w:r>
      </w:hyperlink>
    </w:p>
    <w:p w14:paraId="21EEEF95" w14:textId="7EFF8A00"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906" w:history="1">
        <w:r w:rsidRPr="002A676E">
          <w:rPr>
            <w:rStyle w:val="Hyperlink"/>
            <w:noProof/>
          </w:rPr>
          <w:t>V.4.6.6.2 Action</w:t>
        </w:r>
        <w:r>
          <w:rPr>
            <w:noProof/>
            <w:webHidden/>
          </w:rPr>
          <w:tab/>
        </w:r>
        <w:r>
          <w:rPr>
            <w:noProof/>
            <w:webHidden/>
          </w:rPr>
          <w:fldChar w:fldCharType="begin"/>
        </w:r>
        <w:r>
          <w:rPr>
            <w:noProof/>
            <w:webHidden/>
          </w:rPr>
          <w:instrText xml:space="preserve"> PAGEREF _Toc141666906 \h </w:instrText>
        </w:r>
        <w:r>
          <w:rPr>
            <w:noProof/>
            <w:webHidden/>
          </w:rPr>
        </w:r>
        <w:r>
          <w:rPr>
            <w:noProof/>
            <w:webHidden/>
          </w:rPr>
          <w:fldChar w:fldCharType="separate"/>
        </w:r>
        <w:r>
          <w:rPr>
            <w:noProof/>
            <w:webHidden/>
          </w:rPr>
          <w:t>104</w:t>
        </w:r>
        <w:r>
          <w:rPr>
            <w:noProof/>
            <w:webHidden/>
          </w:rPr>
          <w:fldChar w:fldCharType="end"/>
        </w:r>
      </w:hyperlink>
    </w:p>
    <w:p w14:paraId="6669E252" w14:textId="4D7F2942" w:rsidR="00557A1B" w:rsidRDefault="00557A1B">
      <w:pPr>
        <w:pStyle w:val="TOC5"/>
        <w:rPr>
          <w:rFonts w:asciiTheme="minorHAnsi" w:eastAsiaTheme="minorEastAsia" w:hAnsiTheme="minorHAnsi" w:cstheme="minorBidi"/>
          <w:noProof/>
          <w:kern w:val="2"/>
          <w:sz w:val="22"/>
          <w:szCs w:val="22"/>
          <w14:ligatures w14:val="standardContextual"/>
        </w:rPr>
      </w:pPr>
      <w:hyperlink w:anchor="_Toc141666907" w:history="1">
        <w:r w:rsidRPr="002A676E">
          <w:rPr>
            <w:rStyle w:val="Hyperlink"/>
            <w:noProof/>
          </w:rPr>
          <w:t>V.4.6.6.3 Role</w:t>
        </w:r>
        <w:r>
          <w:rPr>
            <w:noProof/>
            <w:webHidden/>
          </w:rPr>
          <w:tab/>
        </w:r>
        <w:r>
          <w:rPr>
            <w:noProof/>
            <w:webHidden/>
          </w:rPr>
          <w:fldChar w:fldCharType="begin"/>
        </w:r>
        <w:r>
          <w:rPr>
            <w:noProof/>
            <w:webHidden/>
          </w:rPr>
          <w:instrText xml:space="preserve"> PAGEREF _Toc141666907 \h </w:instrText>
        </w:r>
        <w:r>
          <w:rPr>
            <w:noProof/>
            <w:webHidden/>
          </w:rPr>
        </w:r>
        <w:r>
          <w:rPr>
            <w:noProof/>
            <w:webHidden/>
          </w:rPr>
          <w:fldChar w:fldCharType="separate"/>
        </w:r>
        <w:r>
          <w:rPr>
            <w:noProof/>
            <w:webHidden/>
          </w:rPr>
          <w:t>104</w:t>
        </w:r>
        <w:r>
          <w:rPr>
            <w:noProof/>
            <w:webHidden/>
          </w:rPr>
          <w:fldChar w:fldCharType="end"/>
        </w:r>
      </w:hyperlink>
    </w:p>
    <w:p w14:paraId="071C50AA" w14:textId="56D30F61"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08" w:history="1">
        <w:r w:rsidRPr="002A676E">
          <w:rPr>
            <w:rStyle w:val="Hyperlink"/>
            <w:noProof/>
          </w:rPr>
          <w:t>V.4.6.7 Message Partition Channel</w:t>
        </w:r>
        <w:r>
          <w:rPr>
            <w:noProof/>
            <w:webHidden/>
          </w:rPr>
          <w:tab/>
        </w:r>
        <w:r>
          <w:rPr>
            <w:noProof/>
            <w:webHidden/>
          </w:rPr>
          <w:fldChar w:fldCharType="begin"/>
        </w:r>
        <w:r>
          <w:rPr>
            <w:noProof/>
            <w:webHidden/>
          </w:rPr>
          <w:instrText xml:space="preserve"> PAGEREF _Toc141666908 \h </w:instrText>
        </w:r>
        <w:r>
          <w:rPr>
            <w:noProof/>
            <w:webHidden/>
          </w:rPr>
        </w:r>
        <w:r>
          <w:rPr>
            <w:noProof/>
            <w:webHidden/>
          </w:rPr>
          <w:fldChar w:fldCharType="separate"/>
        </w:r>
        <w:r>
          <w:rPr>
            <w:noProof/>
            <w:webHidden/>
          </w:rPr>
          <w:t>104</w:t>
        </w:r>
        <w:r>
          <w:rPr>
            <w:noProof/>
            <w:webHidden/>
          </w:rPr>
          <w:fldChar w:fldCharType="end"/>
        </w:r>
      </w:hyperlink>
    </w:p>
    <w:p w14:paraId="644F3A4F" w14:textId="4A5F26A3"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09" w:history="1">
        <w:r w:rsidRPr="002A676E">
          <w:rPr>
            <w:rStyle w:val="Hyperlink"/>
            <w:noProof/>
          </w:rPr>
          <w:t>V.4.7 P-Mode Parameters</w:t>
        </w:r>
        <w:r>
          <w:rPr>
            <w:noProof/>
            <w:webHidden/>
          </w:rPr>
          <w:tab/>
        </w:r>
        <w:r>
          <w:rPr>
            <w:noProof/>
            <w:webHidden/>
          </w:rPr>
          <w:fldChar w:fldCharType="begin"/>
        </w:r>
        <w:r>
          <w:rPr>
            <w:noProof/>
            <w:webHidden/>
          </w:rPr>
          <w:instrText xml:space="preserve"> PAGEREF _Toc141666909 \h </w:instrText>
        </w:r>
        <w:r>
          <w:rPr>
            <w:noProof/>
            <w:webHidden/>
          </w:rPr>
        </w:r>
        <w:r>
          <w:rPr>
            <w:noProof/>
            <w:webHidden/>
          </w:rPr>
          <w:fldChar w:fldCharType="separate"/>
        </w:r>
        <w:r>
          <w:rPr>
            <w:noProof/>
            <w:webHidden/>
          </w:rPr>
          <w:t>105</w:t>
        </w:r>
        <w:r>
          <w:rPr>
            <w:noProof/>
            <w:webHidden/>
          </w:rPr>
          <w:fldChar w:fldCharType="end"/>
        </w:r>
      </w:hyperlink>
    </w:p>
    <w:p w14:paraId="4E7CDD83" w14:textId="51228594"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10" w:history="1">
        <w:r w:rsidRPr="002A676E">
          <w:rPr>
            <w:rStyle w:val="Hyperlink"/>
            <w:noProof/>
          </w:rPr>
          <w:t>V.4.8 Sample SOAP Messages</w:t>
        </w:r>
        <w:r>
          <w:rPr>
            <w:noProof/>
            <w:webHidden/>
          </w:rPr>
          <w:tab/>
        </w:r>
        <w:r>
          <w:rPr>
            <w:noProof/>
            <w:webHidden/>
          </w:rPr>
          <w:fldChar w:fldCharType="begin"/>
        </w:r>
        <w:r>
          <w:rPr>
            <w:noProof/>
            <w:webHidden/>
          </w:rPr>
          <w:instrText xml:space="preserve"> PAGEREF _Toc141666910 \h </w:instrText>
        </w:r>
        <w:r>
          <w:rPr>
            <w:noProof/>
            <w:webHidden/>
          </w:rPr>
        </w:r>
        <w:r>
          <w:rPr>
            <w:noProof/>
            <w:webHidden/>
          </w:rPr>
          <w:fldChar w:fldCharType="separate"/>
        </w:r>
        <w:r>
          <w:rPr>
            <w:noProof/>
            <w:webHidden/>
          </w:rPr>
          <w:t>109</w:t>
        </w:r>
        <w:r>
          <w:rPr>
            <w:noProof/>
            <w:webHidden/>
          </w:rPr>
          <w:fldChar w:fldCharType="end"/>
        </w:r>
      </w:hyperlink>
    </w:p>
    <w:p w14:paraId="274ACB40" w14:textId="47F94D35"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11" w:history="1">
        <w:r w:rsidRPr="002A676E">
          <w:rPr>
            <w:rStyle w:val="Hyperlink"/>
            <w:noProof/>
          </w:rPr>
          <w:t>V.4.8.1 Sample SOAP AS4 Asynchronous Request</w:t>
        </w:r>
        <w:r>
          <w:rPr>
            <w:noProof/>
            <w:webHidden/>
          </w:rPr>
          <w:tab/>
        </w:r>
        <w:r>
          <w:rPr>
            <w:noProof/>
            <w:webHidden/>
          </w:rPr>
          <w:fldChar w:fldCharType="begin"/>
        </w:r>
        <w:r>
          <w:rPr>
            <w:noProof/>
            <w:webHidden/>
          </w:rPr>
          <w:instrText xml:space="preserve"> PAGEREF _Toc141666911 \h </w:instrText>
        </w:r>
        <w:r>
          <w:rPr>
            <w:noProof/>
            <w:webHidden/>
          </w:rPr>
        </w:r>
        <w:r>
          <w:rPr>
            <w:noProof/>
            <w:webHidden/>
          </w:rPr>
          <w:fldChar w:fldCharType="separate"/>
        </w:r>
        <w:r>
          <w:rPr>
            <w:noProof/>
            <w:webHidden/>
          </w:rPr>
          <w:t>109</w:t>
        </w:r>
        <w:r>
          <w:rPr>
            <w:noProof/>
            <w:webHidden/>
          </w:rPr>
          <w:fldChar w:fldCharType="end"/>
        </w:r>
      </w:hyperlink>
    </w:p>
    <w:p w14:paraId="7B6415DC" w14:textId="09408C04" w:rsidR="00557A1B" w:rsidRDefault="00557A1B">
      <w:pPr>
        <w:pStyle w:val="TOC4"/>
        <w:rPr>
          <w:rFonts w:asciiTheme="minorHAnsi" w:eastAsiaTheme="minorEastAsia" w:hAnsiTheme="minorHAnsi" w:cstheme="minorBidi"/>
          <w:noProof/>
          <w:kern w:val="2"/>
          <w:sz w:val="22"/>
          <w:szCs w:val="22"/>
          <w14:ligatures w14:val="standardContextual"/>
        </w:rPr>
      </w:pPr>
      <w:hyperlink w:anchor="_Toc141666912" w:history="1">
        <w:r w:rsidRPr="002A676E">
          <w:rPr>
            <w:rStyle w:val="Hyperlink"/>
            <w:noProof/>
          </w:rPr>
          <w:t>V.4.8.2 Sample SOAP AS4 Asynchronous Response</w:t>
        </w:r>
        <w:r>
          <w:rPr>
            <w:noProof/>
            <w:webHidden/>
          </w:rPr>
          <w:tab/>
        </w:r>
        <w:r>
          <w:rPr>
            <w:noProof/>
            <w:webHidden/>
          </w:rPr>
          <w:fldChar w:fldCharType="begin"/>
        </w:r>
        <w:r>
          <w:rPr>
            <w:noProof/>
            <w:webHidden/>
          </w:rPr>
          <w:instrText xml:space="preserve"> PAGEREF _Toc141666912 \h </w:instrText>
        </w:r>
        <w:r>
          <w:rPr>
            <w:noProof/>
            <w:webHidden/>
          </w:rPr>
        </w:r>
        <w:r>
          <w:rPr>
            <w:noProof/>
            <w:webHidden/>
          </w:rPr>
          <w:fldChar w:fldCharType="separate"/>
        </w:r>
        <w:r>
          <w:rPr>
            <w:noProof/>
            <w:webHidden/>
          </w:rPr>
          <w:t>112</w:t>
        </w:r>
        <w:r>
          <w:rPr>
            <w:noProof/>
            <w:webHidden/>
          </w:rPr>
          <w:fldChar w:fldCharType="end"/>
        </w:r>
      </w:hyperlink>
    </w:p>
    <w:p w14:paraId="49A7A14B" w14:textId="7D96A22F" w:rsidR="00557A1B" w:rsidRDefault="00557A1B">
      <w:pPr>
        <w:pStyle w:val="TOC2"/>
        <w:rPr>
          <w:rFonts w:asciiTheme="minorHAnsi" w:eastAsiaTheme="minorEastAsia" w:hAnsiTheme="minorHAnsi" w:cstheme="minorBidi"/>
          <w:noProof/>
          <w:kern w:val="2"/>
          <w:sz w:val="22"/>
          <w:szCs w:val="22"/>
          <w14:ligatures w14:val="standardContextual"/>
        </w:rPr>
      </w:pPr>
      <w:hyperlink w:anchor="_Toc141666913" w:history="1">
        <w:r w:rsidRPr="002A676E">
          <w:rPr>
            <w:rStyle w:val="Hyperlink"/>
            <w:bCs/>
            <w:noProof/>
          </w:rPr>
          <w:t>V.5 Added value of using AS4 for Asynchronous Web Services Exchanges</w:t>
        </w:r>
        <w:r>
          <w:rPr>
            <w:noProof/>
            <w:webHidden/>
          </w:rPr>
          <w:tab/>
        </w:r>
        <w:r>
          <w:rPr>
            <w:noProof/>
            <w:webHidden/>
          </w:rPr>
          <w:fldChar w:fldCharType="begin"/>
        </w:r>
        <w:r>
          <w:rPr>
            <w:noProof/>
            <w:webHidden/>
          </w:rPr>
          <w:instrText xml:space="preserve"> PAGEREF _Toc141666913 \h </w:instrText>
        </w:r>
        <w:r>
          <w:rPr>
            <w:noProof/>
            <w:webHidden/>
          </w:rPr>
        </w:r>
        <w:r>
          <w:rPr>
            <w:noProof/>
            <w:webHidden/>
          </w:rPr>
          <w:fldChar w:fldCharType="separate"/>
        </w:r>
        <w:r>
          <w:rPr>
            <w:noProof/>
            <w:webHidden/>
          </w:rPr>
          <w:t>114</w:t>
        </w:r>
        <w:r>
          <w:rPr>
            <w:noProof/>
            <w:webHidden/>
          </w:rPr>
          <w:fldChar w:fldCharType="end"/>
        </w:r>
      </w:hyperlink>
    </w:p>
    <w:p w14:paraId="3EE38433" w14:textId="3EA67DC4"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14" w:history="1">
        <w:r w:rsidRPr="002A676E">
          <w:rPr>
            <w:rStyle w:val="Hyperlink"/>
            <w:bCs/>
            <w:noProof/>
          </w:rPr>
          <w:t>V.5.1 Reliability functions: Reception awareness and duplicate detection</w:t>
        </w:r>
        <w:r>
          <w:rPr>
            <w:noProof/>
            <w:webHidden/>
          </w:rPr>
          <w:tab/>
        </w:r>
        <w:r>
          <w:rPr>
            <w:noProof/>
            <w:webHidden/>
          </w:rPr>
          <w:fldChar w:fldCharType="begin"/>
        </w:r>
        <w:r>
          <w:rPr>
            <w:noProof/>
            <w:webHidden/>
          </w:rPr>
          <w:instrText xml:space="preserve"> PAGEREF _Toc141666914 \h </w:instrText>
        </w:r>
        <w:r>
          <w:rPr>
            <w:noProof/>
            <w:webHidden/>
          </w:rPr>
        </w:r>
        <w:r>
          <w:rPr>
            <w:noProof/>
            <w:webHidden/>
          </w:rPr>
          <w:fldChar w:fldCharType="separate"/>
        </w:r>
        <w:r>
          <w:rPr>
            <w:noProof/>
            <w:webHidden/>
          </w:rPr>
          <w:t>114</w:t>
        </w:r>
        <w:r>
          <w:rPr>
            <w:noProof/>
            <w:webHidden/>
          </w:rPr>
          <w:fldChar w:fldCharType="end"/>
        </w:r>
      </w:hyperlink>
    </w:p>
    <w:p w14:paraId="39537D15" w14:textId="12258729"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15" w:history="1">
        <w:r w:rsidRPr="002A676E">
          <w:rPr>
            <w:rStyle w:val="Hyperlink"/>
            <w:noProof/>
          </w:rPr>
          <w:t>V.5.2 Security, non repudiation of origin</w:t>
        </w:r>
        <w:r>
          <w:rPr>
            <w:noProof/>
            <w:webHidden/>
          </w:rPr>
          <w:tab/>
        </w:r>
        <w:r>
          <w:rPr>
            <w:noProof/>
            <w:webHidden/>
          </w:rPr>
          <w:fldChar w:fldCharType="begin"/>
        </w:r>
        <w:r>
          <w:rPr>
            <w:noProof/>
            <w:webHidden/>
          </w:rPr>
          <w:instrText xml:space="preserve"> PAGEREF _Toc141666915 \h </w:instrText>
        </w:r>
        <w:r>
          <w:rPr>
            <w:noProof/>
            <w:webHidden/>
          </w:rPr>
        </w:r>
        <w:r>
          <w:rPr>
            <w:noProof/>
            <w:webHidden/>
          </w:rPr>
          <w:fldChar w:fldCharType="separate"/>
        </w:r>
        <w:r>
          <w:rPr>
            <w:noProof/>
            <w:webHidden/>
          </w:rPr>
          <w:t>115</w:t>
        </w:r>
        <w:r>
          <w:rPr>
            <w:noProof/>
            <w:webHidden/>
          </w:rPr>
          <w:fldChar w:fldCharType="end"/>
        </w:r>
      </w:hyperlink>
    </w:p>
    <w:p w14:paraId="52F25F53" w14:textId="51FA93B3"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16" w:history="1">
        <w:r w:rsidRPr="002A676E">
          <w:rPr>
            <w:rStyle w:val="Hyperlink"/>
            <w:noProof/>
          </w:rPr>
          <w:t>V.5.3 Security, non-repudiation of receipt</w:t>
        </w:r>
        <w:r>
          <w:rPr>
            <w:noProof/>
            <w:webHidden/>
          </w:rPr>
          <w:tab/>
        </w:r>
        <w:r>
          <w:rPr>
            <w:noProof/>
            <w:webHidden/>
          </w:rPr>
          <w:fldChar w:fldCharType="begin"/>
        </w:r>
        <w:r>
          <w:rPr>
            <w:noProof/>
            <w:webHidden/>
          </w:rPr>
          <w:instrText xml:space="preserve"> PAGEREF _Toc141666916 \h </w:instrText>
        </w:r>
        <w:r>
          <w:rPr>
            <w:noProof/>
            <w:webHidden/>
          </w:rPr>
        </w:r>
        <w:r>
          <w:rPr>
            <w:noProof/>
            <w:webHidden/>
          </w:rPr>
          <w:fldChar w:fldCharType="separate"/>
        </w:r>
        <w:r>
          <w:rPr>
            <w:noProof/>
            <w:webHidden/>
          </w:rPr>
          <w:t>116</w:t>
        </w:r>
        <w:r>
          <w:rPr>
            <w:noProof/>
            <w:webHidden/>
          </w:rPr>
          <w:fldChar w:fldCharType="end"/>
        </w:r>
      </w:hyperlink>
    </w:p>
    <w:p w14:paraId="373FE50B" w14:textId="6EFCC64F" w:rsidR="00557A1B" w:rsidRDefault="00557A1B">
      <w:pPr>
        <w:pStyle w:val="TOC3"/>
        <w:rPr>
          <w:rFonts w:asciiTheme="minorHAnsi" w:eastAsiaTheme="minorEastAsia" w:hAnsiTheme="minorHAnsi" w:cstheme="minorBidi"/>
          <w:noProof/>
          <w:kern w:val="2"/>
          <w:sz w:val="22"/>
          <w:szCs w:val="22"/>
          <w14:ligatures w14:val="standardContextual"/>
        </w:rPr>
      </w:pPr>
      <w:hyperlink w:anchor="_Toc141666917" w:history="1">
        <w:r w:rsidRPr="002A676E">
          <w:rPr>
            <w:rStyle w:val="Hyperlink"/>
            <w:noProof/>
          </w:rPr>
          <w:t>V.5.4 Security, data confidentiality</w:t>
        </w:r>
        <w:r>
          <w:rPr>
            <w:noProof/>
            <w:webHidden/>
          </w:rPr>
          <w:tab/>
        </w:r>
        <w:r>
          <w:rPr>
            <w:noProof/>
            <w:webHidden/>
          </w:rPr>
          <w:fldChar w:fldCharType="begin"/>
        </w:r>
        <w:r>
          <w:rPr>
            <w:noProof/>
            <w:webHidden/>
          </w:rPr>
          <w:instrText xml:space="preserve"> PAGEREF _Toc141666917 \h </w:instrText>
        </w:r>
        <w:r>
          <w:rPr>
            <w:noProof/>
            <w:webHidden/>
          </w:rPr>
        </w:r>
        <w:r>
          <w:rPr>
            <w:noProof/>
            <w:webHidden/>
          </w:rPr>
          <w:fldChar w:fldCharType="separate"/>
        </w:r>
        <w:r>
          <w:rPr>
            <w:noProof/>
            <w:webHidden/>
          </w:rPr>
          <w:t>117</w:t>
        </w:r>
        <w:r>
          <w:rPr>
            <w:noProof/>
            <w:webHidden/>
          </w:rPr>
          <w:fldChar w:fldCharType="end"/>
        </w:r>
      </w:hyperlink>
    </w:p>
    <w:p w14:paraId="4BA1ECA2" w14:textId="2942B46F" w:rsidR="00CF283F" w:rsidRPr="009E3DC5" w:rsidRDefault="00CF508D" w:rsidP="00E16821">
      <w:pPr>
        <w:pStyle w:val="Heading1"/>
        <w:pageBreakBefore w:val="0"/>
        <w:numPr>
          <w:ilvl w:val="0"/>
          <w:numId w:val="0"/>
        </w:numPr>
      </w:pPr>
      <w:r w:rsidRPr="009E3DC5">
        <w:fldChar w:fldCharType="end"/>
      </w:r>
      <w:bookmarkStart w:id="27" w:name="_Toc201058865"/>
      <w:bookmarkStart w:id="28" w:name="_Toc201058970"/>
      <w:bookmarkStart w:id="29" w:name="_Toc504625752"/>
      <w:bookmarkStart w:id="30" w:name="_Toc530206505"/>
      <w:bookmarkStart w:id="31" w:name="_Toc1388425"/>
      <w:bookmarkStart w:id="32" w:name="_Toc1388579"/>
      <w:bookmarkStart w:id="33" w:name="_Toc1456606"/>
      <w:bookmarkStart w:id="34" w:name="_Toc37034630"/>
      <w:bookmarkStart w:id="35" w:name="_Toc38846108"/>
      <w:bookmarkEnd w:id="27"/>
      <w:bookmarkEnd w:id="28"/>
      <w:r w:rsidR="00C10561" w:rsidRPr="009E3DC5">
        <w:br w:type="page"/>
      </w:r>
      <w:bookmarkStart w:id="36" w:name="_Toc345074640"/>
      <w:bookmarkStart w:id="37" w:name="_Toc141666779"/>
      <w:r w:rsidR="00CF283F" w:rsidRPr="009E3DC5">
        <w:lastRenderedPageBreak/>
        <w:t>Introduction</w:t>
      </w:r>
      <w:bookmarkEnd w:id="29"/>
      <w:bookmarkEnd w:id="30"/>
      <w:bookmarkEnd w:id="31"/>
      <w:bookmarkEnd w:id="32"/>
      <w:bookmarkEnd w:id="33"/>
      <w:bookmarkEnd w:id="34"/>
      <w:bookmarkEnd w:id="35"/>
      <w:r w:rsidR="00167DB7" w:rsidRPr="009E3DC5">
        <w:t xml:space="preserve"> to this Supplement</w:t>
      </w:r>
      <w:bookmarkEnd w:id="36"/>
      <w:bookmarkEnd w:id="37"/>
    </w:p>
    <w:p w14:paraId="1DFFDC2B" w14:textId="77777777" w:rsidR="00FC4387" w:rsidRPr="009E3DC5" w:rsidRDefault="00867744" w:rsidP="00EA3BCB">
      <w:pPr>
        <w:pStyle w:val="BodyText"/>
      </w:pPr>
      <w:r w:rsidRPr="009E3DC5">
        <w:t xml:space="preserve">This </w:t>
      </w:r>
      <w:r w:rsidR="00694A70" w:rsidRPr="009E3DC5">
        <w:t>s</w:t>
      </w:r>
      <w:r w:rsidRPr="009E3DC5">
        <w:t xml:space="preserve">upplement introduces a new </w:t>
      </w:r>
      <w:r w:rsidR="00FC4387" w:rsidRPr="009E3DC5">
        <w:t>Asynchronous Web</w:t>
      </w:r>
      <w:r w:rsidR="002A1774" w:rsidRPr="009E3DC5">
        <w:t xml:space="preserve"> </w:t>
      </w:r>
      <w:r w:rsidR="00FC4387" w:rsidRPr="009E3DC5">
        <w:t>Services</w:t>
      </w:r>
      <w:r w:rsidR="002A1774" w:rsidRPr="009E3DC5">
        <w:t xml:space="preserve"> (WS)</w:t>
      </w:r>
      <w:r w:rsidR="00FC4387" w:rsidRPr="009E3DC5">
        <w:t xml:space="preserve"> Exchange </w:t>
      </w:r>
      <w:r w:rsidR="001D38A4" w:rsidRPr="009E3DC5">
        <w:t>stack</w:t>
      </w:r>
      <w:r w:rsidR="00FC4387" w:rsidRPr="009E3DC5">
        <w:t xml:space="preserve"> based on the OASIS Applicability Statement 4 (AS4). </w:t>
      </w:r>
    </w:p>
    <w:p w14:paraId="7BAE24E0" w14:textId="7558402D" w:rsidR="00FC4387" w:rsidRPr="009E3DC5" w:rsidRDefault="00091795" w:rsidP="00EA3BCB">
      <w:pPr>
        <w:pStyle w:val="BodyText"/>
      </w:pPr>
      <w:r w:rsidRPr="009E3DC5">
        <w:t xml:space="preserve">The </w:t>
      </w:r>
      <w:r w:rsidR="00FC4387" w:rsidRPr="009E3DC5">
        <w:t xml:space="preserve">current </w:t>
      </w:r>
      <w:r w:rsidR="00002A38" w:rsidRPr="009E3DC5">
        <w:t>W</w:t>
      </w:r>
      <w:r w:rsidR="008D14C2" w:rsidRPr="009E3DC5">
        <w:t>S</w:t>
      </w:r>
      <w:r w:rsidR="00002A38" w:rsidRPr="009E3DC5">
        <w:t>-Addressing</w:t>
      </w:r>
      <w:r w:rsidRPr="009E3DC5">
        <w:t xml:space="preserve"> </w:t>
      </w:r>
      <w:r w:rsidR="00FC4387" w:rsidRPr="009E3DC5">
        <w:t xml:space="preserve">Asynchronous WS Exchange stack is an IHE </w:t>
      </w:r>
      <w:r w:rsidR="005E630C" w:rsidRPr="009E3DC5">
        <w:t>specialization</w:t>
      </w:r>
      <w:r w:rsidR="00FC4387" w:rsidRPr="009E3DC5">
        <w:t xml:space="preserve"> of the </w:t>
      </w:r>
      <w:r w:rsidR="005E630C" w:rsidRPr="009E3DC5">
        <w:t>asynchronous capabilities of the</w:t>
      </w:r>
      <w:r w:rsidR="00FC4387" w:rsidRPr="009E3DC5">
        <w:t xml:space="preserve"> WS stack</w:t>
      </w:r>
      <w:r w:rsidR="00016895" w:rsidRPr="009E3DC5">
        <w:t xml:space="preserve">. </w:t>
      </w:r>
      <w:r w:rsidR="00586A38" w:rsidRPr="009E3DC5">
        <w:t xml:space="preserve">It is based on </w:t>
      </w:r>
      <w:r w:rsidR="00466E7C" w:rsidRPr="009E3DC5">
        <w:t>WS-Addressing</w:t>
      </w:r>
      <w:r w:rsidR="00FC4387" w:rsidRPr="009E3DC5">
        <w:t xml:space="preserve"> and MTOM/XOP </w:t>
      </w:r>
      <w:r w:rsidR="00586A38" w:rsidRPr="009E3DC5">
        <w:t>and is left unchanged by this Supplement.</w:t>
      </w:r>
    </w:p>
    <w:p w14:paraId="62C99B9C" w14:textId="716963B9" w:rsidR="00466E7C" w:rsidRPr="009E3DC5" w:rsidRDefault="000F451A" w:rsidP="00FC4387">
      <w:pPr>
        <w:pStyle w:val="BodyText"/>
      </w:pPr>
      <w:r w:rsidRPr="009E3DC5">
        <w:t xml:space="preserve">The AS4 Specification provides </w:t>
      </w:r>
      <w:r w:rsidR="00466E7C" w:rsidRPr="009E3DC5">
        <w:t xml:space="preserve">a more robust </w:t>
      </w:r>
      <w:r w:rsidR="00FC4387" w:rsidRPr="009E3DC5">
        <w:t xml:space="preserve">Asynchronous WS Exchange </w:t>
      </w:r>
      <w:r w:rsidR="000A4ED7" w:rsidRPr="009E3DC5">
        <w:t>Option</w:t>
      </w:r>
      <w:r w:rsidR="00466E7C" w:rsidRPr="009E3DC5">
        <w:t xml:space="preserve"> </w:t>
      </w:r>
      <w:r w:rsidR="00E265D6" w:rsidRPr="009E3DC5">
        <w:t xml:space="preserve">which </w:t>
      </w:r>
      <w:r w:rsidR="00FC4387" w:rsidRPr="009E3DC5">
        <w:t xml:space="preserve">is attractive for </w:t>
      </w:r>
      <w:r w:rsidR="00466E7C" w:rsidRPr="009E3DC5">
        <w:t xml:space="preserve">upcoming </w:t>
      </w:r>
      <w:r w:rsidR="00FC4387" w:rsidRPr="009E3DC5">
        <w:t xml:space="preserve">cross-border ehealth information exchange, </w:t>
      </w:r>
      <w:r w:rsidR="00466E7C" w:rsidRPr="009E3DC5">
        <w:t xml:space="preserve">such as the European eHealth Digital Service Infrastructure that deploys the XCA, XCPD, and XCDR </w:t>
      </w:r>
      <w:r w:rsidR="00F459A8" w:rsidRPr="009E3DC5">
        <w:t>Profile</w:t>
      </w:r>
      <w:r w:rsidR="00466E7C" w:rsidRPr="009E3DC5">
        <w:t>s and for countries where the adoption of the OASIS AS4 reliable and secure messaging is common</w:t>
      </w:r>
      <w:r w:rsidR="009501C0" w:rsidRPr="009E3DC5">
        <w:t xml:space="preserve"> when cross-sector</w:t>
      </w:r>
      <w:r w:rsidR="004C2626" w:rsidRPr="009E3DC5">
        <w:t xml:space="preserve"> (beyond the health sector)</w:t>
      </w:r>
      <w:r w:rsidR="009501C0" w:rsidRPr="009E3DC5">
        <w:t xml:space="preserve"> applicability is needed</w:t>
      </w:r>
      <w:r w:rsidR="00466E7C" w:rsidRPr="009E3DC5">
        <w:t>.</w:t>
      </w:r>
    </w:p>
    <w:p w14:paraId="6B63A1C9" w14:textId="77777777" w:rsidR="00466E7C" w:rsidRPr="009E3DC5" w:rsidRDefault="00466E7C" w:rsidP="00FC4387">
      <w:pPr>
        <w:pStyle w:val="BodyText"/>
      </w:pPr>
      <w:r w:rsidRPr="009E3DC5">
        <w:t xml:space="preserve">This </w:t>
      </w:r>
      <w:r w:rsidR="0072213C" w:rsidRPr="009E3DC5">
        <w:t xml:space="preserve">new </w:t>
      </w:r>
      <w:r w:rsidRPr="009E3DC5">
        <w:t>Asynchro</w:t>
      </w:r>
      <w:r w:rsidR="000A4ED7" w:rsidRPr="009E3DC5">
        <w:t>nous Web</w:t>
      </w:r>
      <w:r w:rsidR="002A1774" w:rsidRPr="009E3DC5">
        <w:t xml:space="preserve"> </w:t>
      </w:r>
      <w:r w:rsidR="000A4ED7" w:rsidRPr="009E3DC5">
        <w:t>Services Exchange stack</w:t>
      </w:r>
      <w:r w:rsidRPr="009E3DC5">
        <w:t>:</w:t>
      </w:r>
    </w:p>
    <w:p w14:paraId="68428E5C" w14:textId="77777777" w:rsidR="004C0153" w:rsidRPr="009E3DC5" w:rsidRDefault="00466E7C" w:rsidP="00F54850">
      <w:pPr>
        <w:pStyle w:val="ListBullet2"/>
      </w:pPr>
      <w:r w:rsidRPr="009E3DC5">
        <w:t>Relies on t</w:t>
      </w:r>
      <w:r w:rsidR="00C37DE6" w:rsidRPr="009E3DC5">
        <w:t xml:space="preserve">he OASIS AS4 WS Stack </w:t>
      </w:r>
      <w:r w:rsidRPr="009E3DC5">
        <w:t xml:space="preserve">that </w:t>
      </w:r>
      <w:r w:rsidR="00C37DE6" w:rsidRPr="009E3DC5">
        <w:t>has been natively designed to s</w:t>
      </w:r>
      <w:r w:rsidR="009501C0" w:rsidRPr="009E3DC5">
        <w:t>upport Asynchronous WS Exchange and offers:</w:t>
      </w:r>
    </w:p>
    <w:p w14:paraId="5C5C4074" w14:textId="77777777" w:rsidR="004C0153" w:rsidRPr="009E3DC5" w:rsidRDefault="00C37DE6" w:rsidP="006963B9">
      <w:pPr>
        <w:pStyle w:val="ListNumber3"/>
        <w:numPr>
          <w:ilvl w:val="0"/>
          <w:numId w:val="25"/>
        </w:numPr>
      </w:pPr>
      <w:r w:rsidRPr="009E3DC5">
        <w:t>Message packaging governed by ebMS 3.0</w:t>
      </w:r>
      <w:r w:rsidR="009501C0" w:rsidRPr="009E3DC5">
        <w:t xml:space="preserve"> and message security governed by WS-Security </w:t>
      </w:r>
    </w:p>
    <w:p w14:paraId="5A218498" w14:textId="77777777" w:rsidR="004C0153" w:rsidRPr="009E3DC5" w:rsidRDefault="00C37DE6" w:rsidP="006963B9">
      <w:pPr>
        <w:pStyle w:val="ListNumber3"/>
        <w:numPr>
          <w:ilvl w:val="0"/>
          <w:numId w:val="25"/>
        </w:numPr>
      </w:pPr>
      <w:r w:rsidRPr="009E3DC5">
        <w:t xml:space="preserve">Support for both </w:t>
      </w:r>
      <w:r w:rsidRPr="009E3DC5">
        <w:rPr>
          <w:i/>
          <w:iCs/>
        </w:rPr>
        <w:t>push</w:t>
      </w:r>
      <w:r w:rsidRPr="009E3DC5">
        <w:t xml:space="preserve"> and </w:t>
      </w:r>
      <w:r w:rsidRPr="009E3DC5">
        <w:rPr>
          <w:i/>
          <w:iCs/>
        </w:rPr>
        <w:t xml:space="preserve">pull </w:t>
      </w:r>
      <w:r w:rsidRPr="009E3DC5">
        <w:t>message exchange choreographies</w:t>
      </w:r>
    </w:p>
    <w:p w14:paraId="52E8AEFB" w14:textId="77777777" w:rsidR="004C0153" w:rsidRPr="009E3DC5" w:rsidRDefault="009501C0" w:rsidP="006963B9">
      <w:pPr>
        <w:pStyle w:val="ListNumber3"/>
        <w:numPr>
          <w:ilvl w:val="0"/>
          <w:numId w:val="25"/>
        </w:numPr>
      </w:pPr>
      <w:r w:rsidRPr="009E3DC5">
        <w:t>P</w:t>
      </w:r>
      <w:r w:rsidR="00C37DE6" w:rsidRPr="009E3DC5">
        <w:t>ayload compression</w:t>
      </w:r>
    </w:p>
    <w:p w14:paraId="438DC560" w14:textId="77777777" w:rsidR="004C0153" w:rsidRPr="009E3DC5" w:rsidRDefault="00C37DE6" w:rsidP="006963B9">
      <w:pPr>
        <w:pStyle w:val="ListNumber3"/>
        <w:numPr>
          <w:ilvl w:val="0"/>
          <w:numId w:val="25"/>
        </w:numPr>
      </w:pPr>
      <w:r w:rsidRPr="009E3DC5">
        <w:t>Non-Repudiation of Origin and Receipt (NRO/NRR)</w:t>
      </w:r>
    </w:p>
    <w:p w14:paraId="30D9C6D2" w14:textId="77777777" w:rsidR="004C0153" w:rsidRPr="009E3DC5" w:rsidRDefault="00C37DE6" w:rsidP="006963B9">
      <w:pPr>
        <w:pStyle w:val="ListNumber3"/>
        <w:numPr>
          <w:ilvl w:val="0"/>
          <w:numId w:val="25"/>
        </w:numPr>
      </w:pPr>
      <w:r w:rsidRPr="009E3DC5">
        <w:t>Reception Awareness – simple and effective reliable messaging with no known interoperability issues</w:t>
      </w:r>
    </w:p>
    <w:p w14:paraId="2DAD430D" w14:textId="77777777" w:rsidR="004C0153" w:rsidRPr="009E3DC5" w:rsidRDefault="009501C0" w:rsidP="00F54850">
      <w:pPr>
        <w:pStyle w:val="ListBullet2"/>
      </w:pPr>
      <w:r w:rsidRPr="009E3DC5">
        <w:t>I</w:t>
      </w:r>
      <w:r w:rsidR="00466E7C" w:rsidRPr="009E3DC5">
        <w:t>s</w:t>
      </w:r>
      <w:r w:rsidR="00C37DE6" w:rsidRPr="009E3DC5">
        <w:t xml:space="preserve"> introduce</w:t>
      </w:r>
      <w:r w:rsidR="000A4ED7" w:rsidRPr="009E3DC5">
        <w:t>d as:</w:t>
      </w:r>
    </w:p>
    <w:p w14:paraId="6AF21E9D" w14:textId="77777777" w:rsidR="004C0153" w:rsidRPr="009E3DC5" w:rsidRDefault="000A4ED7" w:rsidP="006963B9">
      <w:pPr>
        <w:pStyle w:val="ListNumber3"/>
        <w:numPr>
          <w:ilvl w:val="0"/>
          <w:numId w:val="26"/>
        </w:numPr>
      </w:pPr>
      <w:r w:rsidRPr="009E3DC5">
        <w:t>An option t</w:t>
      </w:r>
      <w:r w:rsidR="009501C0" w:rsidRPr="009E3DC5">
        <w:t xml:space="preserve">o </w:t>
      </w:r>
      <w:r w:rsidR="00C37DE6" w:rsidRPr="009E3DC5">
        <w:t xml:space="preserve">the profiles where the </w:t>
      </w:r>
      <w:r w:rsidR="0072213C" w:rsidRPr="009E3DC5">
        <w:t xml:space="preserve">current </w:t>
      </w:r>
      <w:r w:rsidR="00002A38" w:rsidRPr="009E3DC5">
        <w:t>W</w:t>
      </w:r>
      <w:r w:rsidR="008D14C2" w:rsidRPr="009E3DC5">
        <w:t>S</w:t>
      </w:r>
      <w:r w:rsidR="00002A38" w:rsidRPr="009E3DC5">
        <w:t>-Addressing</w:t>
      </w:r>
      <w:r w:rsidR="0072213C" w:rsidRPr="009E3DC5">
        <w:t xml:space="preserve"> based</w:t>
      </w:r>
      <w:r w:rsidR="009501C0" w:rsidRPr="009E3DC5">
        <w:t xml:space="preserve"> </w:t>
      </w:r>
      <w:r w:rsidR="00C37DE6" w:rsidRPr="009E3DC5">
        <w:t xml:space="preserve">Asynchronous WS Exchange is currently available, </w:t>
      </w:r>
    </w:p>
    <w:p w14:paraId="658D6585" w14:textId="35EDC00F" w:rsidR="00CD56D9" w:rsidRPr="009E3DC5" w:rsidRDefault="000A4ED7" w:rsidP="006963B9">
      <w:pPr>
        <w:pStyle w:val="ListNumber3"/>
        <w:numPr>
          <w:ilvl w:val="0"/>
          <w:numId w:val="26"/>
        </w:numPr>
      </w:pPr>
      <w:r w:rsidRPr="009E3DC5">
        <w:t>A new option to</w:t>
      </w:r>
      <w:r w:rsidR="009501C0" w:rsidRPr="009E3DC5">
        <w:t xml:space="preserve"> the </w:t>
      </w:r>
      <w:r w:rsidR="00C37DE6" w:rsidRPr="009E3DC5">
        <w:t>XDR and XCDR</w:t>
      </w:r>
      <w:r w:rsidR="009501C0" w:rsidRPr="009E3DC5">
        <w:t xml:space="preserve"> </w:t>
      </w:r>
      <w:r w:rsidR="00F459A8" w:rsidRPr="009E3DC5">
        <w:t>Profile</w:t>
      </w:r>
      <w:r w:rsidR="009501C0" w:rsidRPr="009E3DC5">
        <w:t>s</w:t>
      </w:r>
      <w:r w:rsidR="00C37DE6" w:rsidRPr="009E3DC5">
        <w:t xml:space="preserve">, where the </w:t>
      </w:r>
      <w:r w:rsidR="005B7343" w:rsidRPr="009E3DC5">
        <w:t>[</w:t>
      </w:r>
      <w:r w:rsidR="00C37DE6" w:rsidRPr="009E3DC5">
        <w:t>ITI-41</w:t>
      </w:r>
      <w:r w:rsidR="005B7343" w:rsidRPr="009E3DC5">
        <w:t>]</w:t>
      </w:r>
      <w:r w:rsidR="00C37DE6" w:rsidRPr="009E3DC5">
        <w:t xml:space="preserve"> is specified to support Asynchronous WS, but the option is not exposed.</w:t>
      </w:r>
    </w:p>
    <w:p w14:paraId="7C7C7C26" w14:textId="77777777" w:rsidR="009D18F8" w:rsidRPr="009E3DC5" w:rsidRDefault="009D18F8" w:rsidP="00F54850">
      <w:pPr>
        <w:pStyle w:val="BodyText"/>
      </w:pPr>
      <w:bookmarkStart w:id="38" w:name="_Toc345074641"/>
      <w:r w:rsidRPr="009E3DC5">
        <w:br w:type="page"/>
      </w:r>
    </w:p>
    <w:p w14:paraId="4EB3C008" w14:textId="77777777" w:rsidR="00CF283F" w:rsidRPr="009E3DC5" w:rsidRDefault="00CF283F" w:rsidP="008616CB">
      <w:pPr>
        <w:pStyle w:val="Heading2"/>
        <w:numPr>
          <w:ilvl w:val="0"/>
          <w:numId w:val="0"/>
        </w:numPr>
      </w:pPr>
      <w:bookmarkStart w:id="39" w:name="_Toc513066654"/>
      <w:bookmarkStart w:id="40" w:name="_Toc141666780"/>
      <w:r w:rsidRPr="009E3DC5">
        <w:lastRenderedPageBreak/>
        <w:t>Open Issues and Questions</w:t>
      </w:r>
      <w:bookmarkEnd w:id="38"/>
      <w:bookmarkEnd w:id="39"/>
      <w:bookmarkEnd w:id="40"/>
    </w:p>
    <w:p w14:paraId="5918963B" w14:textId="45C99A85" w:rsidR="00E57A67" w:rsidRPr="009E3DC5" w:rsidRDefault="00771272" w:rsidP="00F54850">
      <w:pPr>
        <w:pStyle w:val="BodyText"/>
      </w:pPr>
      <w:r w:rsidRPr="009E3DC5">
        <w:t>None</w:t>
      </w:r>
    </w:p>
    <w:p w14:paraId="541CA4D1" w14:textId="77777777" w:rsidR="00CF283F" w:rsidRPr="009E3DC5" w:rsidRDefault="00CF283F" w:rsidP="008616CB">
      <w:pPr>
        <w:pStyle w:val="Heading2"/>
        <w:numPr>
          <w:ilvl w:val="0"/>
          <w:numId w:val="0"/>
        </w:numPr>
      </w:pPr>
      <w:bookmarkStart w:id="41" w:name="_Toc345074642"/>
      <w:bookmarkStart w:id="42" w:name="_Toc513066655"/>
      <w:bookmarkStart w:id="43" w:name="_Toc473170357"/>
      <w:bookmarkStart w:id="44" w:name="_Toc504625754"/>
      <w:bookmarkStart w:id="45" w:name="_Toc141666781"/>
      <w:r w:rsidRPr="009E3DC5">
        <w:t>Closed Issues</w:t>
      </w:r>
      <w:bookmarkEnd w:id="41"/>
      <w:bookmarkEnd w:id="42"/>
      <w:bookmarkEnd w:id="45"/>
    </w:p>
    <w:p w14:paraId="28F5A411" w14:textId="10B9DEEB" w:rsidR="009D22A7" w:rsidRPr="009E3DC5" w:rsidRDefault="009D22A7" w:rsidP="00E5679B">
      <w:pPr>
        <w:pStyle w:val="BodyText"/>
      </w:pPr>
    </w:p>
    <w:p w14:paraId="18D59672" w14:textId="2CA21DC0" w:rsidR="009D22A7" w:rsidRPr="009E3DC5" w:rsidRDefault="009D22A7" w:rsidP="009D22A7">
      <w:pPr>
        <w:pStyle w:val="AuthorInstructions"/>
        <w:rPr>
          <w:b/>
        </w:rPr>
      </w:pPr>
      <w:r w:rsidRPr="009E3DC5">
        <w:rPr>
          <w:b/>
        </w:rPr>
        <w:t>AS4-1: Which is the best approach to convey the document content in the case of IHE transactions</w:t>
      </w:r>
      <w:r w:rsidR="005B7343" w:rsidRPr="009E3DC5">
        <w:rPr>
          <w:b/>
        </w:rPr>
        <w:t>[</w:t>
      </w:r>
      <w:r w:rsidRPr="009E3DC5">
        <w:rPr>
          <w:b/>
        </w:rPr>
        <w:t xml:space="preserve"> ITI-39</w:t>
      </w:r>
      <w:r w:rsidR="005B7343" w:rsidRPr="009E3DC5">
        <w:rPr>
          <w:b/>
        </w:rPr>
        <w:t>]</w:t>
      </w:r>
      <w:r w:rsidRPr="009E3DC5">
        <w:rPr>
          <w:b/>
        </w:rPr>
        <w:t xml:space="preserve">, </w:t>
      </w:r>
      <w:r w:rsidR="005B7343" w:rsidRPr="009E3DC5">
        <w:rPr>
          <w:b/>
        </w:rPr>
        <w:t>[</w:t>
      </w:r>
      <w:r w:rsidRPr="009E3DC5">
        <w:rPr>
          <w:b/>
        </w:rPr>
        <w:t>ITI-41</w:t>
      </w:r>
      <w:r w:rsidR="005B7343" w:rsidRPr="009E3DC5">
        <w:rPr>
          <w:b/>
        </w:rPr>
        <w:t>]</w:t>
      </w:r>
      <w:r w:rsidRPr="009E3DC5">
        <w:rPr>
          <w:b/>
        </w:rPr>
        <w:t xml:space="preserve">, </w:t>
      </w:r>
      <w:r w:rsidR="005B7343" w:rsidRPr="009E3DC5">
        <w:rPr>
          <w:b/>
        </w:rPr>
        <w:t>[</w:t>
      </w:r>
      <w:r w:rsidRPr="009E3DC5">
        <w:rPr>
          <w:b/>
        </w:rPr>
        <w:t>ITI-43</w:t>
      </w:r>
      <w:r w:rsidR="005B7343" w:rsidRPr="009E3DC5">
        <w:rPr>
          <w:b/>
        </w:rPr>
        <w:t>]</w:t>
      </w:r>
      <w:r w:rsidRPr="009E3DC5">
        <w:rPr>
          <w:b/>
        </w:rPr>
        <w:t xml:space="preserve"> and </w:t>
      </w:r>
      <w:r w:rsidR="005B7343" w:rsidRPr="009E3DC5">
        <w:rPr>
          <w:b/>
        </w:rPr>
        <w:t>[</w:t>
      </w:r>
      <w:r w:rsidRPr="009E3DC5">
        <w:rPr>
          <w:b/>
        </w:rPr>
        <w:t>ITI-80</w:t>
      </w:r>
      <w:r w:rsidR="005B7343" w:rsidRPr="009E3DC5">
        <w:rPr>
          <w:b/>
        </w:rPr>
        <w:t>]</w:t>
      </w:r>
      <w:r w:rsidRPr="009E3DC5">
        <w:rPr>
          <w:b/>
        </w:rPr>
        <w:t xml:space="preserve"> that involves the inclusion of document metadata along with document content? </w:t>
      </w:r>
    </w:p>
    <w:p w14:paraId="54F9452A" w14:textId="77777777" w:rsidR="009D22A7" w:rsidRPr="009E3DC5" w:rsidRDefault="009D22A7" w:rsidP="009D22A7">
      <w:pPr>
        <w:pStyle w:val="AuthorInstructions"/>
      </w:pPr>
      <w:r w:rsidRPr="009E3DC5">
        <w:t>Several packaging alternatives can be considered:</w:t>
      </w:r>
    </w:p>
    <w:p w14:paraId="79DF4D79" w14:textId="77777777" w:rsidR="009D22A7" w:rsidRPr="009E3DC5" w:rsidRDefault="009D22A7" w:rsidP="006963B9">
      <w:pPr>
        <w:pStyle w:val="AuthorInstructions"/>
        <w:numPr>
          <w:ilvl w:val="0"/>
          <w:numId w:val="81"/>
        </w:numPr>
      </w:pPr>
      <w:r w:rsidRPr="009E3DC5">
        <w:t>Place all document content inline as content of xds:Document elements in base64 encoded form in the XML document in the SOAP Body (and not in a MIME Attachment)</w:t>
      </w:r>
    </w:p>
    <w:p w14:paraId="06AC0668" w14:textId="77777777" w:rsidR="009D22A7" w:rsidRPr="009E3DC5" w:rsidRDefault="009D22A7" w:rsidP="006963B9">
      <w:pPr>
        <w:pStyle w:val="AuthorInstructions"/>
        <w:numPr>
          <w:ilvl w:val="0"/>
          <w:numId w:val="81"/>
        </w:numPr>
      </w:pPr>
      <w:r w:rsidRPr="009E3DC5">
        <w:t>Place all document content inline as content of xds:Document elements in base64 encoded form in the XML document in a MIME Attachment</w:t>
      </w:r>
    </w:p>
    <w:p w14:paraId="107E898B" w14:textId="77777777" w:rsidR="009D22A7" w:rsidRPr="009E3DC5" w:rsidRDefault="009D22A7" w:rsidP="006963B9">
      <w:pPr>
        <w:pStyle w:val="AuthorInstructions"/>
        <w:numPr>
          <w:ilvl w:val="0"/>
          <w:numId w:val="81"/>
        </w:numPr>
      </w:pPr>
      <w:r w:rsidRPr="009E3DC5">
        <w:t xml:space="preserve">Place each individual document content inline in native format as separate MIME parts that are </w:t>
      </w:r>
      <w:r w:rsidRPr="009E3DC5">
        <w:rPr>
          <w:u w:val="single"/>
        </w:rPr>
        <w:t>directly</w:t>
      </w:r>
      <w:r w:rsidRPr="009E3DC5">
        <w:t xml:space="preserve"> cross-referenced from rim:ExtrinsicObject metadata using the Volume 3,   4.2.3.2.27 DocumentEntry.URI mechanism</w:t>
      </w:r>
    </w:p>
    <w:p w14:paraId="616F5117" w14:textId="34B0EE44" w:rsidR="009D22A7" w:rsidRPr="009E3DC5" w:rsidRDefault="009D22A7" w:rsidP="006963B9">
      <w:pPr>
        <w:pStyle w:val="AuthorInstructions"/>
        <w:numPr>
          <w:ilvl w:val="0"/>
          <w:numId w:val="81"/>
        </w:numPr>
      </w:pPr>
      <w:r w:rsidRPr="009E3DC5">
        <w:t>Place all document</w:t>
      </w:r>
      <w:r w:rsidR="00486498" w:rsidRPr="009E3DC5">
        <w:t>s</w:t>
      </w:r>
      <w:r w:rsidRPr="009E3DC5">
        <w:t xml:space="preserve"> inline in native format as separate MIME parts that are </w:t>
      </w:r>
      <w:r w:rsidRPr="009E3DC5">
        <w:rPr>
          <w:u w:val="single"/>
        </w:rPr>
        <w:t>indirectly</w:t>
      </w:r>
      <w:r w:rsidRPr="009E3DC5">
        <w:t xml:space="preserve"> cross-referenced from rim:ExtrinsicObject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9E3DC5" w:rsidRDefault="009D22A7" w:rsidP="009D22A7">
      <w:pPr>
        <w:pStyle w:val="AuthorInstructions"/>
      </w:pPr>
      <w:r w:rsidRPr="009E3DC5">
        <w:rPr>
          <w:b/>
        </w:rPr>
        <w:t>Agreed Solution:</w:t>
      </w:r>
      <w:r w:rsidRPr="009E3DC5">
        <w:t xml:space="preserve"> Alternative 4 was chosen</w:t>
      </w:r>
    </w:p>
    <w:p w14:paraId="7DF3915C" w14:textId="77777777" w:rsidR="009D22A7" w:rsidRPr="009E3DC5" w:rsidRDefault="009D22A7" w:rsidP="009D22A7">
      <w:pPr>
        <w:pStyle w:val="AuthorInstructions"/>
      </w:pPr>
      <w:r w:rsidRPr="009E3DC5">
        <w:t xml:space="preserve">Alternative </w:t>
      </w:r>
      <w:proofErr w:type="gramStart"/>
      <w:r w:rsidRPr="009E3DC5">
        <w:t>1</w:t>
      </w:r>
      <w:proofErr w:type="gramEnd"/>
      <w:r w:rsidRPr="009E3DC5">
        <w:t xml:space="preserve"> is suboptimal as the payloads have to be base64-encoded and base64-decoded and the overall message size increases due to the AS4 compression feature not being applicable to SOAP Body content.</w:t>
      </w:r>
    </w:p>
    <w:p w14:paraId="041C7F9F" w14:textId="77777777" w:rsidR="009D22A7" w:rsidRPr="009E3DC5" w:rsidRDefault="009D22A7" w:rsidP="009D22A7">
      <w:pPr>
        <w:pStyle w:val="AuthorInstructions"/>
      </w:pPr>
      <w:r w:rsidRPr="009E3DC5">
        <w:t xml:space="preserve">Alternative </w:t>
      </w:r>
      <w:proofErr w:type="gramStart"/>
      <w:r w:rsidRPr="009E3DC5">
        <w:t>2</w:t>
      </w:r>
      <w:proofErr w:type="gramEnd"/>
      <w:r w:rsidRPr="009E3DC5">
        <w:t xml:space="preserve">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9E3DC5" w:rsidRDefault="009D22A7" w:rsidP="009D22A7">
      <w:pPr>
        <w:pStyle w:val="AuthorInstructions"/>
      </w:pPr>
      <w:r w:rsidRPr="009E3DC5">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9E3DC5" w:rsidRDefault="009D22A7" w:rsidP="009D22A7">
      <w:pPr>
        <w:pStyle w:val="AuthorInstructions"/>
      </w:pPr>
      <w:r w:rsidRPr="009E3DC5">
        <w:t xml:space="preserve">Therefore, the </w:t>
      </w:r>
      <w:r w:rsidR="00B93AEC" w:rsidRPr="009E3DC5">
        <w:t xml:space="preserve">TI version </w:t>
      </w:r>
      <w:r w:rsidRPr="009E3DC5">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9E3DC5" w:rsidRDefault="0057331F" w:rsidP="0057331F">
      <w:pPr>
        <w:pStyle w:val="AuthorInstructions"/>
        <w:rPr>
          <w:b/>
        </w:rPr>
      </w:pPr>
      <w:bookmarkStart w:id="46" w:name="_Hlk513197590"/>
      <w:r w:rsidRPr="009E3DC5">
        <w:rPr>
          <w:b/>
          <w:u w:val="single"/>
        </w:rPr>
        <w:lastRenderedPageBreak/>
        <w:t>AS4-3</w:t>
      </w:r>
      <w:r w:rsidRPr="009E3DC5">
        <w:rPr>
          <w:b/>
        </w:rPr>
        <w:t xml:space="preserve">:  Appendix V identifies </w:t>
      </w:r>
      <w:proofErr w:type="gramStart"/>
      <w:r w:rsidRPr="009E3DC5">
        <w:rPr>
          <w:b/>
        </w:rPr>
        <w:t>4</w:t>
      </w:r>
      <w:proofErr w:type="gramEnd"/>
      <w:r w:rsidRPr="009E3DC5">
        <w:rPr>
          <w:b/>
        </w:rPr>
        <w:t xml:space="preserve"> different types of MEP in the PMode possibilities</w:t>
      </w:r>
      <w:r w:rsidR="004F13B2" w:rsidRPr="009E3DC5">
        <w:rPr>
          <w:b/>
        </w:rPr>
        <w:t xml:space="preserve">. </w:t>
      </w:r>
      <w:r w:rsidRPr="009E3DC5">
        <w:rPr>
          <w:b/>
        </w:rPr>
        <w:t>Should all be supported in Appendix V, when only one may be typically used (</w:t>
      </w:r>
      <w:r w:rsidR="00BF58BB" w:rsidRPr="009E3DC5">
        <w:rPr>
          <w:b/>
        </w:rPr>
        <w:t xml:space="preserve">e.g., </w:t>
      </w:r>
      <w:r w:rsidRPr="009E3DC5">
        <w:rPr>
          <w:b/>
        </w:rPr>
        <w:t>Push and Push?</w:t>
      </w:r>
    </w:p>
    <w:p w14:paraId="015C0449" w14:textId="3E381C0A" w:rsidR="0057331F" w:rsidRPr="009E3DC5" w:rsidRDefault="0057331F" w:rsidP="0057331F">
      <w:pPr>
        <w:pStyle w:val="AuthorInstructions"/>
        <w:rPr>
          <w:b/>
        </w:rPr>
      </w:pPr>
      <w:r w:rsidRPr="009E3DC5">
        <w:rPr>
          <w:b/>
        </w:rPr>
        <w:t xml:space="preserve">Resolution: </w:t>
      </w:r>
      <w:r w:rsidRPr="009E3DC5">
        <w:rPr>
          <w:i w:val="0"/>
        </w:rPr>
        <w:t>The following is proposed to ensure an interoperable base line (Push and Push, without excluding that other MEP be used by specific deployments):</w:t>
      </w:r>
    </w:p>
    <w:tbl>
      <w:tblPr>
        <w:tblStyle w:val="TableGrid"/>
        <w:tblW w:w="9576" w:type="dxa"/>
        <w:tblLayout w:type="fixed"/>
        <w:tblLook w:val="04A0" w:firstRow="1" w:lastRow="0" w:firstColumn="1" w:lastColumn="0" w:noHBand="0" w:noVBand="1"/>
      </w:tblPr>
      <w:tblGrid>
        <w:gridCol w:w="2405"/>
        <w:gridCol w:w="7171"/>
      </w:tblGrid>
      <w:tr w:rsidR="0057331F" w:rsidRPr="009E3DC5" w14:paraId="400C69C7" w14:textId="77777777" w:rsidTr="00CB432C">
        <w:tc>
          <w:tcPr>
            <w:tcW w:w="2405" w:type="dxa"/>
          </w:tcPr>
          <w:p w14:paraId="421D23AF" w14:textId="77777777" w:rsidR="0057331F" w:rsidRPr="009E3DC5" w:rsidRDefault="0057331F" w:rsidP="00CB432C">
            <w:pPr>
              <w:pStyle w:val="BodyText"/>
              <w:rPr>
                <w:szCs w:val="24"/>
              </w:rPr>
            </w:pPr>
            <w:r w:rsidRPr="009E3DC5">
              <w:rPr>
                <w:szCs w:val="24"/>
              </w:rPr>
              <w:t>PMode.MEPBinding</w:t>
            </w:r>
          </w:p>
        </w:tc>
        <w:tc>
          <w:tcPr>
            <w:tcW w:w="7171" w:type="dxa"/>
          </w:tcPr>
          <w:p w14:paraId="72EECF22" w14:textId="77777777" w:rsidR="0057331F" w:rsidRPr="009E3DC5" w:rsidRDefault="0057331F" w:rsidP="00CB432C">
            <w:pPr>
              <w:pStyle w:val="BodyText"/>
              <w:rPr>
                <w:szCs w:val="24"/>
              </w:rPr>
            </w:pPr>
            <w:r w:rsidRPr="009E3DC5">
              <w:rPr>
                <w:szCs w:val="24"/>
              </w:rPr>
              <w:t>AS4 defines the following values:</w:t>
            </w:r>
          </w:p>
          <w:p w14:paraId="4E8D397F" w14:textId="77777777" w:rsidR="0057331F" w:rsidRPr="009E3DC5" w:rsidRDefault="0057331F" w:rsidP="00CB432C">
            <w:pPr>
              <w:pStyle w:val="BodyText"/>
              <w:ind w:left="171"/>
              <w:rPr>
                <w:szCs w:val="24"/>
              </w:rPr>
            </w:pPr>
            <w:r w:rsidRPr="009E3DC5">
              <w:rPr>
                <w:szCs w:val="24"/>
              </w:rPr>
              <w:t>http://docs.oasis-open.org/ebxml-msg/ebms/v3.0/ns/core/200704/push</w:t>
            </w:r>
          </w:p>
          <w:p w14:paraId="1AE39794" w14:textId="77777777" w:rsidR="0057331F" w:rsidRPr="009E3DC5" w:rsidRDefault="0057331F" w:rsidP="00CB432C">
            <w:pPr>
              <w:pStyle w:val="BodyText"/>
              <w:ind w:left="171"/>
              <w:rPr>
                <w:szCs w:val="24"/>
              </w:rPr>
            </w:pPr>
            <w:r w:rsidRPr="009E3DC5">
              <w:rPr>
                <w:szCs w:val="24"/>
              </w:rPr>
              <w:t xml:space="preserve">http://docs.oasis-open.org/ebxml-msg/ebms/v3.0/ns/core/200704/pushAndPush </w:t>
            </w:r>
          </w:p>
          <w:p w14:paraId="283AC576" w14:textId="77777777" w:rsidR="0057331F" w:rsidRPr="009E3DC5" w:rsidRDefault="0057331F" w:rsidP="00CB432C">
            <w:pPr>
              <w:pStyle w:val="BodyText"/>
              <w:ind w:left="171"/>
              <w:rPr>
                <w:szCs w:val="24"/>
              </w:rPr>
            </w:pPr>
            <w:r w:rsidRPr="009E3DC5">
              <w:rPr>
                <w:szCs w:val="24"/>
              </w:rPr>
              <w:t xml:space="preserve">http://docs.oasis-open.org/ebxml-msg/ebms/v3.0/ns/core/200704/pushAndPull </w:t>
            </w:r>
          </w:p>
          <w:p w14:paraId="71B5F849" w14:textId="77777777" w:rsidR="0057331F" w:rsidRPr="009E3DC5" w:rsidRDefault="0057331F" w:rsidP="00CB432C">
            <w:pPr>
              <w:pStyle w:val="BodyText"/>
              <w:ind w:left="171"/>
              <w:rPr>
                <w:szCs w:val="24"/>
              </w:rPr>
            </w:pPr>
            <w:r w:rsidRPr="009E3DC5">
              <w:rPr>
                <w:szCs w:val="24"/>
              </w:rPr>
              <w:t xml:space="preserve">http://docs.oasis-open.org/ebxml-msg/ebms/v3.0/ns/core/200704/pullAndPush </w:t>
            </w:r>
          </w:p>
          <w:p w14:paraId="6D03001A" w14:textId="2217DE03" w:rsidR="0057331F" w:rsidRPr="009E3DC5" w:rsidRDefault="0057331F" w:rsidP="00CB432C">
            <w:pPr>
              <w:pStyle w:val="BodyText"/>
              <w:rPr>
                <w:szCs w:val="24"/>
              </w:rPr>
            </w:pPr>
            <w:r w:rsidRPr="009E3DC5">
              <w:rPr>
                <w:szCs w:val="24"/>
              </w:rPr>
              <w:t>Support is required for pushAndPush</w:t>
            </w:r>
            <w:r w:rsidR="004F13B2" w:rsidRPr="009E3DC5">
              <w:rPr>
                <w:szCs w:val="24"/>
              </w:rPr>
              <w:t xml:space="preserve">. </w:t>
            </w:r>
            <w:r w:rsidRPr="009E3DC5">
              <w:rPr>
                <w:szCs w:val="24"/>
              </w:rPr>
              <w:t>Others are optional.</w:t>
            </w:r>
          </w:p>
          <w:p w14:paraId="2727E1C1" w14:textId="77777777" w:rsidR="0057331F" w:rsidRPr="009E3DC5" w:rsidRDefault="0057331F" w:rsidP="00CB432C">
            <w:pPr>
              <w:pStyle w:val="BodyText"/>
              <w:ind w:left="171"/>
              <w:rPr>
                <w:szCs w:val="24"/>
              </w:rPr>
            </w:pPr>
          </w:p>
        </w:tc>
      </w:tr>
      <w:bookmarkEnd w:id="46"/>
    </w:tbl>
    <w:p w14:paraId="46642EE4" w14:textId="77777777" w:rsidR="0057331F" w:rsidRPr="009E3DC5" w:rsidRDefault="0057331F" w:rsidP="0057331F">
      <w:pPr>
        <w:pStyle w:val="AuthorInstructions"/>
      </w:pPr>
    </w:p>
    <w:p w14:paraId="4A237B45" w14:textId="100AE819" w:rsidR="009D22A7" w:rsidRPr="009E3DC5" w:rsidRDefault="009D22A7" w:rsidP="009D22A7">
      <w:pPr>
        <w:pStyle w:val="AuthorInstructions"/>
        <w:rPr>
          <w:b/>
        </w:rPr>
      </w:pPr>
      <w:r w:rsidRPr="009E3DC5">
        <w:rPr>
          <w:b/>
          <w:u w:val="single"/>
        </w:rPr>
        <w:t>AS4-2</w:t>
      </w:r>
      <w:r w:rsidRPr="009E3DC5">
        <w:rPr>
          <w:b/>
        </w:rPr>
        <w:t>: AS4 supports both a Push-and-Push mode and a Push and Pull mode. They are both covered by Appendix V.4. The two modes are described in the figures below.</w:t>
      </w:r>
    </w:p>
    <w:p w14:paraId="4E3CF350" w14:textId="77777777" w:rsidR="009D22A7" w:rsidRPr="009E3DC5" w:rsidRDefault="009D22A7" w:rsidP="009D22A7">
      <w:pPr>
        <w:pStyle w:val="BodyText"/>
        <w:rPr>
          <w:b/>
        </w:rPr>
      </w:pPr>
      <w:r w:rsidRPr="009E3DC5">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9E3DC5">
        <w:rPr>
          <w:b/>
        </w:rPr>
        <w:t xml:space="preserve">                     </w:t>
      </w:r>
      <w:r w:rsidRPr="009E3DC5">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4"/>
                    <a:stretch>
                      <a:fillRect/>
                    </a:stretch>
                  </pic:blipFill>
                  <pic:spPr>
                    <a:xfrm>
                      <a:off x="0" y="0"/>
                      <a:ext cx="2139265" cy="2359483"/>
                    </a:xfrm>
                    <a:prstGeom prst="rect">
                      <a:avLst/>
                    </a:prstGeom>
                  </pic:spPr>
                </pic:pic>
              </a:graphicData>
            </a:graphic>
          </wp:inline>
        </w:drawing>
      </w:r>
    </w:p>
    <w:p w14:paraId="134F1776" w14:textId="77777777" w:rsidR="009D22A7" w:rsidRPr="009E3DC5" w:rsidRDefault="009D22A7" w:rsidP="009D22A7">
      <w:pPr>
        <w:pStyle w:val="BodyText"/>
        <w:rPr>
          <w:b/>
          <w:bCs/>
          <w:iCs/>
        </w:rPr>
      </w:pPr>
      <w:r w:rsidRPr="009E3DC5">
        <w:rPr>
          <w:b/>
          <w:bCs/>
          <w:i/>
          <w:iCs/>
        </w:rPr>
        <w:t>Should we:</w:t>
      </w:r>
    </w:p>
    <w:p w14:paraId="5C43C3B6" w14:textId="33E09E45" w:rsidR="009D22A7" w:rsidRPr="009E3DC5" w:rsidRDefault="002C6098" w:rsidP="006963B9">
      <w:pPr>
        <w:pStyle w:val="AuthorInstructions"/>
        <w:numPr>
          <w:ilvl w:val="0"/>
          <w:numId w:val="19"/>
        </w:numPr>
      </w:pPr>
      <w:r w:rsidRPr="009E3DC5">
        <w:t>R</w:t>
      </w:r>
      <w:r w:rsidR="009D22A7" w:rsidRPr="009E3DC5">
        <w:t>e</w:t>
      </w:r>
      <w:r w:rsidRPr="009E3DC5">
        <w:t xml:space="preserve">quire the support of the </w:t>
      </w:r>
      <w:r w:rsidR="009D22A7" w:rsidRPr="009E3DC5">
        <w:t xml:space="preserve">Asynchronous-Push-Push Option and </w:t>
      </w:r>
      <w:r w:rsidRPr="009E3DC5">
        <w:t>allow the optional support of other MEP (</w:t>
      </w:r>
      <w:r w:rsidR="00BF58BB" w:rsidRPr="009E3DC5">
        <w:t xml:space="preserve">e.g., </w:t>
      </w:r>
      <w:r w:rsidR="009D22A7" w:rsidRPr="009E3DC5">
        <w:t>an Asynchronous-Push-Pull Option</w:t>
      </w:r>
      <w:r w:rsidRPr="009E3DC5">
        <w:t>)</w:t>
      </w:r>
      <w:r w:rsidR="009D22A7" w:rsidRPr="009E3DC5">
        <w:t xml:space="preserve"> in Appendix V.4 and not specify a choice in the IHE transactions. By allowing implementations to support </w:t>
      </w:r>
      <w:r w:rsidRPr="009E3DC5">
        <w:t>a baseline interoperability is guaranteed</w:t>
      </w:r>
      <w:r w:rsidR="004F13B2" w:rsidRPr="009E3DC5">
        <w:t xml:space="preserve">. </w:t>
      </w:r>
      <w:r w:rsidRPr="009E3DC5">
        <w:t xml:space="preserve">With the ability to use the other MEP, this </w:t>
      </w:r>
      <w:r w:rsidR="009D22A7" w:rsidRPr="009E3DC5">
        <w:t>leave</w:t>
      </w:r>
      <w:r w:rsidRPr="009E3DC5">
        <w:t>s</w:t>
      </w:r>
      <w:r w:rsidR="009D22A7" w:rsidRPr="009E3DC5">
        <w:t xml:space="preserve"> the deployment more flexible. AS4 engines typically support </w:t>
      </w:r>
      <w:r w:rsidRPr="009E3DC5">
        <w:t>all MEPs</w:t>
      </w:r>
    </w:p>
    <w:p w14:paraId="2EB7FFA6" w14:textId="77777777" w:rsidR="009D22A7" w:rsidRPr="009E3DC5" w:rsidRDefault="009D22A7" w:rsidP="006963B9">
      <w:pPr>
        <w:pStyle w:val="AuthorInstructions"/>
        <w:numPr>
          <w:ilvl w:val="0"/>
          <w:numId w:val="19"/>
        </w:numPr>
      </w:pPr>
      <w:r w:rsidRPr="009E3DC5">
        <w:lastRenderedPageBreak/>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9E3DC5" w:rsidRDefault="009D22A7" w:rsidP="006963B9">
      <w:pPr>
        <w:pStyle w:val="AuthorInstructions"/>
        <w:numPr>
          <w:ilvl w:val="0"/>
          <w:numId w:val="19"/>
        </w:numPr>
      </w:pPr>
      <w:r w:rsidRPr="009E3DC5">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9E3DC5" w:rsidRDefault="009D22A7" w:rsidP="009D22A7">
      <w:pPr>
        <w:pStyle w:val="AuthorInstructions"/>
      </w:pPr>
      <w:r w:rsidRPr="009E3DC5">
        <w:rPr>
          <w:b/>
        </w:rPr>
        <w:t>Agreed Solution:</w:t>
      </w:r>
      <w:r w:rsidRPr="009E3DC5">
        <w:t xml:space="preserve"> Alternative 1 was chosen</w:t>
      </w:r>
    </w:p>
    <w:p w14:paraId="76618477" w14:textId="77777777" w:rsidR="00B93AEC" w:rsidRPr="009E3DC5" w:rsidRDefault="00B93AEC" w:rsidP="00E16821">
      <w:pPr>
        <w:pStyle w:val="BodyText"/>
      </w:pPr>
    </w:p>
    <w:p w14:paraId="5032F118" w14:textId="0F1366F5" w:rsidR="009D22A7" w:rsidRPr="009E3DC5" w:rsidRDefault="009D22A7" w:rsidP="009D22A7">
      <w:pPr>
        <w:pStyle w:val="NormalWeb"/>
        <w:rPr>
          <w:i/>
        </w:rPr>
      </w:pPr>
      <w:r w:rsidRPr="009E3DC5">
        <w:rPr>
          <w:b/>
          <w:i/>
          <w:u w:val="single"/>
        </w:rPr>
        <w:t>AS4-4</w:t>
      </w:r>
      <w:r w:rsidRPr="009E3DC5">
        <w:rPr>
          <w:b/>
          <w:i/>
        </w:rPr>
        <w:t xml:space="preserve">: How to deal with AS4 examples? </w:t>
      </w:r>
    </w:p>
    <w:p w14:paraId="4D5809F9" w14:textId="77777777" w:rsidR="009D22A7" w:rsidRPr="009E3DC5" w:rsidRDefault="009D22A7" w:rsidP="009D22A7">
      <w:pPr>
        <w:pStyle w:val="NormalWeb"/>
        <w:rPr>
          <w:i/>
        </w:rPr>
      </w:pPr>
      <w:r w:rsidRPr="009E3DC5">
        <w:rPr>
          <w:b/>
          <w:i/>
        </w:rPr>
        <w:t>Agreed Resolution</w:t>
      </w:r>
      <w:r w:rsidRPr="009E3DC5">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9E3DC5" w:rsidRDefault="009D22A7" w:rsidP="009D22A7">
      <w:pPr>
        <w:pStyle w:val="AuthorInstructions"/>
      </w:pPr>
    </w:p>
    <w:p w14:paraId="5E8545F4" w14:textId="107CE5CA" w:rsidR="009D22A7" w:rsidRPr="009E3DC5" w:rsidRDefault="009D22A7" w:rsidP="009D22A7">
      <w:pPr>
        <w:pStyle w:val="AuthorInstructions"/>
      </w:pPr>
      <w:r w:rsidRPr="009E3DC5">
        <w:rPr>
          <w:b/>
          <w:u w:val="single"/>
        </w:rPr>
        <w:t>AS4-5</w:t>
      </w:r>
      <w:r w:rsidRPr="009E3DC5">
        <w:rPr>
          <w:b/>
        </w:rPr>
        <w:t>:</w:t>
      </w:r>
      <w:r w:rsidRPr="009E3DC5">
        <w:rPr>
          <w:b/>
          <w:i w:val="0"/>
        </w:rPr>
        <w:t xml:space="preserve"> </w:t>
      </w:r>
      <w:r w:rsidRPr="009E3DC5">
        <w:rPr>
          <w:b/>
        </w:rPr>
        <w:t>The Deferred Option seems to be an Asynchronous type exchange in XCPD</w:t>
      </w:r>
      <w:r w:rsidRPr="009E3DC5">
        <w:t xml:space="preserve">. Is it still needed with the AS4 Asynchronous Option? Should it be a push and push AS4 Asynchronous P-Mode MEP? </w:t>
      </w:r>
    </w:p>
    <w:p w14:paraId="39D97D94" w14:textId="77777777" w:rsidR="009D22A7" w:rsidRPr="009E3DC5" w:rsidRDefault="009D22A7" w:rsidP="009D22A7">
      <w:pPr>
        <w:pStyle w:val="AuthorInstructions"/>
      </w:pPr>
      <w:r w:rsidRPr="009E3DC5">
        <w:rPr>
          <w:b/>
        </w:rPr>
        <w:t>Agreed response:</w:t>
      </w:r>
      <w:r w:rsidRPr="009E3DC5">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9E3DC5" w:rsidRDefault="00CA1498" w:rsidP="009D22A7">
      <w:pPr>
        <w:pStyle w:val="AuthorInstructions"/>
      </w:pPr>
    </w:p>
    <w:p w14:paraId="6938E462" w14:textId="0222DC88" w:rsidR="009D22A7" w:rsidRPr="009E3DC5" w:rsidRDefault="009D22A7" w:rsidP="009D22A7">
      <w:pPr>
        <w:pStyle w:val="AuthorInstructions"/>
      </w:pPr>
      <w:r w:rsidRPr="009E3DC5">
        <w:rPr>
          <w:b/>
          <w:u w:val="single"/>
        </w:rPr>
        <w:t>AS4-6</w:t>
      </w:r>
      <w:r w:rsidRPr="009E3DC5">
        <w:rPr>
          <w:b/>
        </w:rPr>
        <w:t xml:space="preserve">: Support of AS4 Asynchronous Web Service Exchange Option on </w:t>
      </w:r>
      <w:r w:rsidR="005B7343" w:rsidRPr="009E3DC5">
        <w:rPr>
          <w:b/>
        </w:rPr>
        <w:t>[</w:t>
      </w:r>
      <w:r w:rsidRPr="009E3DC5">
        <w:rPr>
          <w:b/>
        </w:rPr>
        <w:t>ITI-18</w:t>
      </w:r>
      <w:r w:rsidR="005B7343" w:rsidRPr="009E3DC5">
        <w:rPr>
          <w:b/>
        </w:rPr>
        <w:t>]</w:t>
      </w:r>
      <w:r w:rsidRPr="009E3DC5">
        <w:rPr>
          <w:b/>
        </w:rPr>
        <w:t xml:space="preserve"> Query Stored Registry and </w:t>
      </w:r>
      <w:r w:rsidR="005B7343" w:rsidRPr="009E3DC5">
        <w:rPr>
          <w:b/>
        </w:rPr>
        <w:t>[</w:t>
      </w:r>
      <w:r w:rsidRPr="009E3DC5">
        <w:rPr>
          <w:b/>
        </w:rPr>
        <w:t>ITI-43</w:t>
      </w:r>
      <w:r w:rsidR="005B7343" w:rsidRPr="009E3DC5">
        <w:rPr>
          <w:b/>
        </w:rPr>
        <w:t>]</w:t>
      </w:r>
      <w:r w:rsidRPr="009E3DC5">
        <w:rPr>
          <w:b/>
        </w:rPr>
        <w:t xml:space="preserve"> Retrieve Document Set-b.</w:t>
      </w:r>
    </w:p>
    <w:p w14:paraId="469E82AE" w14:textId="2B437FA4" w:rsidR="009D22A7" w:rsidRPr="009E3DC5" w:rsidRDefault="009D22A7" w:rsidP="009D22A7">
      <w:pPr>
        <w:pStyle w:val="AuthorInstructions"/>
        <w:rPr>
          <w:b/>
        </w:rPr>
      </w:pPr>
      <w:r w:rsidRPr="009E3DC5">
        <w:t xml:space="preserve">XCA Profile supports the XDS Affinity Domain Option that requires </w:t>
      </w:r>
      <w:r w:rsidR="005B7343" w:rsidRPr="009E3DC5">
        <w:t>[</w:t>
      </w:r>
      <w:r w:rsidRPr="009E3DC5">
        <w:t>ITI-18</w:t>
      </w:r>
      <w:r w:rsidR="005B7343" w:rsidRPr="009E3DC5">
        <w:t>]</w:t>
      </w:r>
      <w:r w:rsidRPr="009E3DC5">
        <w:t xml:space="preserve"> and </w:t>
      </w:r>
      <w:r w:rsidR="005B7343" w:rsidRPr="009E3DC5">
        <w:t>[</w:t>
      </w:r>
      <w:r w:rsidRPr="009E3DC5">
        <w:t>ITI-43</w:t>
      </w:r>
      <w:r w:rsidR="005B7343" w:rsidRPr="009E3DC5">
        <w:t>]</w:t>
      </w:r>
      <w:r w:rsidRPr="009E3DC5">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9E3DC5" w:rsidRDefault="009D22A7" w:rsidP="009D22A7">
      <w:pPr>
        <w:pStyle w:val="AuthorInstructions"/>
        <w:rPr>
          <w:b/>
        </w:rPr>
      </w:pPr>
      <w:r w:rsidRPr="009E3DC5">
        <w:rPr>
          <w:b/>
        </w:rPr>
        <w:t>Should we:</w:t>
      </w:r>
    </w:p>
    <w:p w14:paraId="362AEB42" w14:textId="77777777" w:rsidR="009D22A7" w:rsidRPr="009E3DC5" w:rsidRDefault="009D22A7" w:rsidP="006963B9">
      <w:pPr>
        <w:pStyle w:val="AuthorInstructions"/>
        <w:numPr>
          <w:ilvl w:val="1"/>
          <w:numId w:val="19"/>
        </w:numPr>
      </w:pPr>
      <w:r w:rsidRPr="009E3DC5">
        <w:t>Support in the Supplement the AS4 Asynchronous Web Services Option on these two XDS transactions when the Document Consumer interacts with the Initiating Gateway of the XCA Profile.</w:t>
      </w:r>
    </w:p>
    <w:p w14:paraId="27900B95" w14:textId="77777777" w:rsidR="009D22A7" w:rsidRPr="009E3DC5" w:rsidRDefault="009D22A7" w:rsidP="006963B9">
      <w:pPr>
        <w:pStyle w:val="AuthorInstructions"/>
        <w:numPr>
          <w:ilvl w:val="1"/>
          <w:numId w:val="19"/>
        </w:numPr>
      </w:pPr>
      <w:r w:rsidRPr="009E3DC5">
        <w:t>Extend the support of the AS4 Asynchronous Web Services Option to all actors and transactions of the XDS Profile where the Asynchronous Web Services Option already exists.</w:t>
      </w:r>
    </w:p>
    <w:p w14:paraId="5C192D57" w14:textId="6A6B43C6" w:rsidR="009D22A7" w:rsidRPr="009E3DC5" w:rsidRDefault="009D22A7" w:rsidP="006963B9">
      <w:pPr>
        <w:pStyle w:val="AuthorInstructions"/>
        <w:numPr>
          <w:ilvl w:val="1"/>
          <w:numId w:val="19"/>
        </w:numPr>
      </w:pPr>
      <w:r w:rsidRPr="009E3DC5">
        <w:lastRenderedPageBreak/>
        <w:t xml:space="preserve">Remove the support of the AS4 Asynchronous Web Services Option on the </w:t>
      </w:r>
      <w:r w:rsidR="005B7343" w:rsidRPr="009E3DC5">
        <w:t>[</w:t>
      </w:r>
      <w:r w:rsidRPr="009E3DC5">
        <w:t>ITI-18</w:t>
      </w:r>
      <w:r w:rsidR="005B7343" w:rsidRPr="009E3DC5">
        <w:t>]</w:t>
      </w:r>
      <w:r w:rsidRPr="009E3DC5">
        <w:t xml:space="preserve"> and </w:t>
      </w:r>
      <w:r w:rsidR="005B7343" w:rsidRPr="009E3DC5">
        <w:t>[</w:t>
      </w:r>
      <w:r w:rsidRPr="009E3DC5">
        <w:t>ITI-43</w:t>
      </w:r>
      <w:r w:rsidR="005B7343" w:rsidRPr="009E3DC5">
        <w:t>]</w:t>
      </w:r>
      <w:r w:rsidRPr="009E3DC5">
        <w:t xml:space="preserve"> transactions.</w:t>
      </w:r>
    </w:p>
    <w:p w14:paraId="4CED571E" w14:textId="41E520A6" w:rsidR="009D22A7" w:rsidRPr="009E3DC5" w:rsidRDefault="00634457" w:rsidP="009D22A7">
      <w:pPr>
        <w:pStyle w:val="AuthorInstructions"/>
      </w:pPr>
      <w:r w:rsidRPr="009E3DC5">
        <w:rPr>
          <w:b/>
        </w:rPr>
        <w:t>Resolution</w:t>
      </w:r>
      <w:r w:rsidR="009D22A7" w:rsidRPr="009E3DC5">
        <w:rPr>
          <w:b/>
        </w:rPr>
        <w:t>:</w:t>
      </w:r>
      <w:r w:rsidR="009D22A7" w:rsidRPr="009E3DC5">
        <w:rPr>
          <w:i w:val="0"/>
        </w:rPr>
        <w:t xml:space="preserve"> It is proposed to proceed with Alternative 1. To clarify this support, the Document Consumer has been explicitly introduced in the XCA Profile (in current XCA the </w:t>
      </w:r>
      <w:r w:rsidR="005B7343" w:rsidRPr="009E3DC5">
        <w:rPr>
          <w:i w:val="0"/>
        </w:rPr>
        <w:t>[</w:t>
      </w:r>
      <w:r w:rsidR="009D22A7" w:rsidRPr="009E3DC5">
        <w:rPr>
          <w:i w:val="0"/>
        </w:rPr>
        <w:t>ITI-18</w:t>
      </w:r>
      <w:r w:rsidR="005B7343" w:rsidRPr="009E3DC5">
        <w:rPr>
          <w:i w:val="0"/>
        </w:rPr>
        <w:t>]</w:t>
      </w:r>
      <w:r w:rsidR="009D22A7" w:rsidRPr="009E3DC5">
        <w:rPr>
          <w:i w:val="0"/>
        </w:rPr>
        <w:t xml:space="preserve"> and </w:t>
      </w:r>
      <w:r w:rsidR="005B7343" w:rsidRPr="009E3DC5">
        <w:rPr>
          <w:i w:val="0"/>
        </w:rPr>
        <w:t>[</w:t>
      </w:r>
      <w:r w:rsidR="009D22A7" w:rsidRPr="009E3DC5">
        <w:rPr>
          <w:i w:val="0"/>
        </w:rPr>
        <w:t>ITI-43</w:t>
      </w:r>
      <w:r w:rsidR="005B7343" w:rsidRPr="009E3DC5">
        <w:rPr>
          <w:i w:val="0"/>
        </w:rPr>
        <w:t>]</w:t>
      </w:r>
      <w:r w:rsidR="009D22A7" w:rsidRPr="009E3DC5">
        <w:rPr>
          <w:i w:val="0"/>
        </w:rPr>
        <w:t xml:space="preserve"> transactions are required with the XDS Affinity Domain Option, but the XDS Document Consumer was not explicitly</w:t>
      </w:r>
      <w:r w:rsidR="00486498" w:rsidRPr="009E3DC5">
        <w:rPr>
          <w:i w:val="0"/>
        </w:rPr>
        <w:t xml:space="preserve"> introduced</w:t>
      </w:r>
      <w:r w:rsidR="009D22A7" w:rsidRPr="009E3DC5">
        <w:rPr>
          <w:i w:val="0"/>
        </w:rPr>
        <w:t>).</w:t>
      </w:r>
    </w:p>
    <w:p w14:paraId="4834050C" w14:textId="77777777" w:rsidR="009D22A7" w:rsidRPr="009E3DC5" w:rsidRDefault="009D22A7" w:rsidP="009D22A7">
      <w:pPr>
        <w:pStyle w:val="AuthorInstructions"/>
      </w:pPr>
    </w:p>
    <w:p w14:paraId="0EB26D76" w14:textId="40D923AC" w:rsidR="009D22A7" w:rsidRPr="009E3DC5" w:rsidRDefault="009D22A7" w:rsidP="009D22A7">
      <w:pPr>
        <w:pStyle w:val="AuthorInstructions"/>
        <w:rPr>
          <w:b/>
        </w:rPr>
      </w:pPr>
      <w:r w:rsidRPr="009E3DC5">
        <w:rPr>
          <w:b/>
          <w:u w:val="single"/>
        </w:rPr>
        <w:t>AS4-7</w:t>
      </w:r>
      <w:r w:rsidRPr="009E3DC5">
        <w:rPr>
          <w:b/>
        </w:rPr>
        <w:t>: With the support of two Asynchronous options:</w:t>
      </w:r>
    </w:p>
    <w:p w14:paraId="6E1E0202" w14:textId="77777777" w:rsidR="009D22A7" w:rsidRPr="009E3DC5" w:rsidRDefault="009D22A7" w:rsidP="006963B9">
      <w:pPr>
        <w:pStyle w:val="AuthorInstructions"/>
        <w:numPr>
          <w:ilvl w:val="0"/>
          <w:numId w:val="23"/>
        </w:numPr>
      </w:pPr>
      <w:r w:rsidRPr="009E3DC5">
        <w:rPr>
          <w:b/>
        </w:rPr>
        <w:t xml:space="preserve">the AS4 Asynchronous Web Service Exchange Option and </w:t>
      </w:r>
    </w:p>
    <w:p w14:paraId="10400522" w14:textId="2778E4BA" w:rsidR="009D22A7" w:rsidRPr="009E3DC5" w:rsidRDefault="009D22A7" w:rsidP="006963B9">
      <w:pPr>
        <w:pStyle w:val="AuthorInstructions"/>
        <w:numPr>
          <w:ilvl w:val="0"/>
          <w:numId w:val="23"/>
        </w:numPr>
      </w:pPr>
      <w:r w:rsidRPr="009E3DC5">
        <w:rPr>
          <w:b/>
        </w:rPr>
        <w:t xml:space="preserve">the Asynchronous </w:t>
      </w:r>
      <w:r w:rsidR="00CC3055" w:rsidRPr="009E3DC5">
        <w:rPr>
          <w:b/>
          <w:u w:val="single"/>
        </w:rPr>
        <w:t>(WS-Addressing based</w:t>
      </w:r>
      <w:r w:rsidR="00CC3055" w:rsidRPr="009E3DC5">
        <w:rPr>
          <w:b/>
        </w:rPr>
        <w:t xml:space="preserve">) </w:t>
      </w:r>
      <w:r w:rsidRPr="009E3DC5">
        <w:rPr>
          <w:b/>
        </w:rPr>
        <w:t xml:space="preserve">Web Service Exchange Option, </w:t>
      </w:r>
    </w:p>
    <w:p w14:paraId="5832A63C" w14:textId="0FE8E691" w:rsidR="009D22A7" w:rsidRPr="009E3DC5" w:rsidRDefault="009D22A7" w:rsidP="009D22A7">
      <w:pPr>
        <w:pStyle w:val="AuthorInstructions"/>
        <w:rPr>
          <w:b/>
          <w:i w:val="0"/>
        </w:rPr>
      </w:pPr>
      <w:r w:rsidRPr="009E3DC5">
        <w:rPr>
          <w:b/>
        </w:rPr>
        <w:t xml:space="preserve">in order to distinguish between the two similar options, there is a need to </w:t>
      </w:r>
      <w:r w:rsidR="00CC3055" w:rsidRPr="009E3DC5">
        <w:rPr>
          <w:b/>
        </w:rPr>
        <w:t>qualify</w:t>
      </w:r>
      <w:r w:rsidRPr="009E3DC5">
        <w:rPr>
          <w:b/>
        </w:rPr>
        <w:t xml:space="preserve"> the current “Asynchronous Web Service Exchange Option”</w:t>
      </w:r>
      <w:r w:rsidR="00CC3055" w:rsidRPr="009E3DC5">
        <w:rPr>
          <w:b/>
        </w:rPr>
        <w:t xml:space="preserve"> with “</w:t>
      </w:r>
      <w:r w:rsidRPr="009E3DC5">
        <w:rPr>
          <w:b/>
          <w:u w:val="single"/>
        </w:rPr>
        <w:t>WS-Addressing</w:t>
      </w:r>
      <w:r w:rsidRPr="009E3DC5">
        <w:rPr>
          <w:b/>
        </w:rPr>
        <w:t xml:space="preserve"> </w:t>
      </w:r>
      <w:r w:rsidR="00CC3055" w:rsidRPr="009E3DC5">
        <w:rPr>
          <w:b/>
        </w:rPr>
        <w:t xml:space="preserve">based” such as </w:t>
      </w:r>
      <w:r w:rsidRPr="009E3DC5">
        <w:rPr>
          <w:b/>
        </w:rPr>
        <w:t>Asynchronous Web Service Exchange Option</w:t>
      </w:r>
      <w:r w:rsidR="00CC3055" w:rsidRPr="009E3DC5">
        <w:rPr>
          <w:b/>
        </w:rPr>
        <w:t xml:space="preserve"> (WS-Addressing based)</w:t>
      </w:r>
      <w:r w:rsidRPr="009E3DC5">
        <w:rPr>
          <w:b/>
        </w:rPr>
        <w:t>. This is what has been done by this Supplement with XCA, XCPD, XDR and XCDR.</w:t>
      </w:r>
      <w:r w:rsidR="00CC3055" w:rsidRPr="009E3DC5">
        <w:rPr>
          <w:b/>
        </w:rPr>
        <w:t xml:space="preserve"> </w:t>
      </w:r>
      <w:r w:rsidR="00634457" w:rsidRPr="009E3DC5">
        <w:rPr>
          <w:b/>
        </w:rPr>
        <w:t>R</w:t>
      </w:r>
      <w:r w:rsidRPr="009E3DC5">
        <w:rPr>
          <w:b/>
        </w:rPr>
        <w:t>esolution:</w:t>
      </w:r>
      <w:r w:rsidRPr="009E3DC5">
        <w:t xml:space="preserve"> </w:t>
      </w:r>
      <w:r w:rsidR="00CC3055" w:rsidRPr="009E3DC5">
        <w:t xml:space="preserve">It has been decided to not change the name of the current option to avoid updating several profiles </w:t>
      </w:r>
      <w:r w:rsidRPr="009E3DC5">
        <w:rPr>
          <w:i w:val="0"/>
        </w:rPr>
        <w:t xml:space="preserve"> such as XDS, MPQ and XCF that reference the current </w:t>
      </w:r>
      <w:r w:rsidRPr="009E3DC5">
        <w:rPr>
          <w:b/>
          <w:i w:val="0"/>
        </w:rPr>
        <w:t>Asynchronous Web Service Exchange Option</w:t>
      </w:r>
      <w:r w:rsidRPr="009E3DC5">
        <w:rPr>
          <w:i w:val="0"/>
        </w:rPr>
        <w:t xml:space="preserve">. It is proposed to create </w:t>
      </w:r>
      <w:r w:rsidR="00CC3055" w:rsidRPr="009E3DC5">
        <w:rPr>
          <w:i w:val="0"/>
        </w:rPr>
        <w:t xml:space="preserve">a </w:t>
      </w:r>
      <w:r w:rsidRPr="009E3DC5">
        <w:rPr>
          <w:i w:val="0"/>
        </w:rPr>
        <w:t xml:space="preserve">distinct Change Proposals (CPs) to </w:t>
      </w:r>
      <w:r w:rsidR="00CC3055" w:rsidRPr="009E3DC5">
        <w:rPr>
          <w:i w:val="0"/>
        </w:rPr>
        <w:t xml:space="preserve">simply </w:t>
      </w:r>
      <w:r w:rsidRPr="009E3DC5">
        <w:rPr>
          <w:i w:val="0"/>
        </w:rPr>
        <w:t xml:space="preserve">update the </w:t>
      </w:r>
      <w:r w:rsidR="00CC3055" w:rsidRPr="009E3DC5">
        <w:rPr>
          <w:i w:val="0"/>
        </w:rPr>
        <w:t>references in Appendix V to the more precise section (V.3 for Synchronous and WS-Addressing based Asynchronous) and V.4 for AS4 (Asynchronous) and to simply qualify the current option in this supplement by (WS-Ad</w:t>
      </w:r>
      <w:r w:rsidR="00486498" w:rsidRPr="009E3DC5">
        <w:rPr>
          <w:i w:val="0"/>
        </w:rPr>
        <w:t>dressing based) so that it is be</w:t>
      </w:r>
      <w:r w:rsidR="00CC3055" w:rsidRPr="009E3DC5">
        <w:rPr>
          <w:i w:val="0"/>
        </w:rPr>
        <w:t>tter contrasted with the AS4 Asynchronous Web Service one.</w:t>
      </w:r>
      <w:r w:rsidRPr="009E3DC5">
        <w:rPr>
          <w:b/>
          <w:i w:val="0"/>
        </w:rPr>
        <w:t xml:space="preserve"> </w:t>
      </w:r>
    </w:p>
    <w:p w14:paraId="305BEF5B" w14:textId="77777777" w:rsidR="009D22A7" w:rsidRPr="009E3DC5" w:rsidRDefault="009D22A7" w:rsidP="009D22A7">
      <w:pPr>
        <w:pStyle w:val="AuthorInstructions"/>
      </w:pPr>
    </w:p>
    <w:p w14:paraId="51FA3140" w14:textId="0DBC6287" w:rsidR="009D22A7" w:rsidRPr="009E3DC5" w:rsidRDefault="009D22A7" w:rsidP="009D22A7">
      <w:pPr>
        <w:pStyle w:val="AuthorInstructions"/>
        <w:rPr>
          <w:b/>
        </w:rPr>
      </w:pPr>
      <w:r w:rsidRPr="009E3DC5">
        <w:rPr>
          <w:b/>
          <w:u w:val="single"/>
        </w:rPr>
        <w:t>AS4-8</w:t>
      </w:r>
      <w:r w:rsidRPr="009E3DC5">
        <w:rPr>
          <w:b/>
        </w:rPr>
        <w:t xml:space="preserve">: With the introduction of the AS4 Asynchronous Web Service Exchange Option and the making of the WS-Addressing </w:t>
      </w:r>
      <w:r w:rsidR="00D90EDE" w:rsidRPr="009E3DC5">
        <w:rPr>
          <w:b/>
        </w:rPr>
        <w:t xml:space="preserve">based </w:t>
      </w:r>
      <w:r w:rsidRPr="009E3DC5">
        <w:rPr>
          <w:b/>
        </w:rPr>
        <w:t xml:space="preserve">Asynchronous Web Service Exchange Option no longer required on Responding Gateways (lowering requirements in the current XCA </w:t>
      </w:r>
      <w:r w:rsidR="00D90EDE" w:rsidRPr="009E3DC5">
        <w:rPr>
          <w:b/>
        </w:rPr>
        <w:t xml:space="preserve">and XCPD </w:t>
      </w:r>
      <w:r w:rsidRPr="009E3DC5">
        <w:rPr>
          <w:b/>
        </w:rPr>
        <w:t xml:space="preserve">Profile), this </w:t>
      </w:r>
      <w:r w:rsidR="002C6098" w:rsidRPr="009E3DC5">
        <w:rPr>
          <w:b/>
        </w:rPr>
        <w:t>may introduc</w:t>
      </w:r>
      <w:r w:rsidR="00D90EDE" w:rsidRPr="009E3DC5">
        <w:rPr>
          <w:b/>
        </w:rPr>
        <w:t>e</w:t>
      </w:r>
      <w:r w:rsidRPr="009E3DC5">
        <w:rPr>
          <w:b/>
        </w:rPr>
        <w:t xml:space="preserve"> a gap in the way integration statements may be interpreted.</w:t>
      </w:r>
    </w:p>
    <w:p w14:paraId="06405120" w14:textId="0558675C" w:rsidR="009D22A7" w:rsidRPr="009E3DC5" w:rsidRDefault="009D22A7" w:rsidP="009D22A7">
      <w:pPr>
        <w:pStyle w:val="AuthorInstructions"/>
      </w:pPr>
      <w:r w:rsidRPr="009E3DC5">
        <w:rPr>
          <w:b/>
        </w:rPr>
        <w:t>Design Assumption:</w:t>
      </w:r>
      <w:r w:rsidRPr="009E3DC5">
        <w:t xml:space="preserve"> When making the current WS-Addressing </w:t>
      </w:r>
      <w:r w:rsidR="00D90EDE" w:rsidRPr="009E3DC5">
        <w:t xml:space="preserve">based </w:t>
      </w:r>
      <w:r w:rsidRPr="009E3DC5">
        <w:t xml:space="preserve">Asynch support as an explicit Option on the XCA Responding Gateway, one provides the flexibility to product designers and deployment to select the Asynchronous Option they prefer, either WS-Addressing or AS4 or both. It </w:t>
      </w:r>
      <w:r w:rsidR="00D90EDE" w:rsidRPr="009E3DC5">
        <w:t xml:space="preserve">also seems important </w:t>
      </w:r>
      <w:r w:rsidRPr="009E3DC5">
        <w:t>to maintain Synchronous as a required baseline to ensure interoperability among all XCA</w:t>
      </w:r>
      <w:r w:rsidR="00D90EDE" w:rsidRPr="009E3DC5">
        <w:t>/XCPD</w:t>
      </w:r>
      <w:r w:rsidRPr="009E3DC5">
        <w:t xml:space="preserve"> Initiating or Responding GW that support XCA</w:t>
      </w:r>
      <w:r w:rsidR="00D90EDE" w:rsidRPr="009E3DC5">
        <w:t>/XCPD</w:t>
      </w:r>
      <w:r w:rsidRPr="009E3DC5">
        <w:t>.</w:t>
      </w:r>
    </w:p>
    <w:p w14:paraId="6C74E92D" w14:textId="50B0F3CB" w:rsidR="009D22A7" w:rsidRPr="009E3DC5" w:rsidRDefault="002C6098" w:rsidP="009D22A7">
      <w:pPr>
        <w:pStyle w:val="AuthorInstructions"/>
      </w:pPr>
      <w:r w:rsidRPr="009E3DC5">
        <w:rPr>
          <w:b/>
        </w:rPr>
        <w:t>Resolution</w:t>
      </w:r>
      <w:r w:rsidR="009D22A7" w:rsidRPr="009E3DC5">
        <w:rPr>
          <w:b/>
        </w:rPr>
        <w:t>:</w:t>
      </w:r>
      <w:r w:rsidR="009D22A7" w:rsidRPr="009E3DC5">
        <w:t xml:space="preserve"> </w:t>
      </w:r>
    </w:p>
    <w:p w14:paraId="5C225829" w14:textId="77777777" w:rsidR="009D22A7" w:rsidRPr="009E3DC5" w:rsidRDefault="009D22A7" w:rsidP="009D22A7">
      <w:pPr>
        <w:pStyle w:val="AuthorInstructions"/>
        <w:rPr>
          <w:i w:val="0"/>
        </w:rPr>
      </w:pPr>
      <w:r w:rsidRPr="009E3DC5">
        <w:rPr>
          <w:i w:val="0"/>
        </w:rPr>
        <w:t>The Responding Gateways of XCA and XCPD will be offered the choice to support either one or both of the asynchronous Option (WS-Addressing or AS4 based).</w:t>
      </w:r>
    </w:p>
    <w:p w14:paraId="35B0807E" w14:textId="3D240984" w:rsidR="00B93AEC" w:rsidRPr="009E3DC5" w:rsidRDefault="009D22A7" w:rsidP="00E16821">
      <w:pPr>
        <w:pStyle w:val="BodyText"/>
      </w:pPr>
      <w:r w:rsidRPr="009E3DC5">
        <w:t xml:space="preserve">With this design assumption a product claiming support of the XCA/XCPD Profile as a Responding Gateway </w:t>
      </w:r>
      <w:r w:rsidRPr="009E3DC5">
        <w:rPr>
          <w:u w:val="single"/>
        </w:rPr>
        <w:t>may not support</w:t>
      </w:r>
      <w:r w:rsidRPr="009E3DC5">
        <w:t xml:space="preserve"> WS-Addressing </w:t>
      </w:r>
      <w:r w:rsidR="00D90EDE" w:rsidRPr="009E3DC5">
        <w:t xml:space="preserve">based </w:t>
      </w:r>
      <w:r w:rsidRPr="009E3DC5">
        <w:t xml:space="preserve">Asynchronous Web Service </w:t>
      </w:r>
      <w:r w:rsidRPr="009E3DC5">
        <w:lastRenderedPageBreak/>
        <w:t>Exchange but the AS4 Option</w:t>
      </w:r>
      <w:r w:rsidR="004F13B2" w:rsidRPr="009E3DC5">
        <w:rPr>
          <w:i/>
        </w:rPr>
        <w:t xml:space="preserve">. </w:t>
      </w:r>
      <w:r w:rsidRPr="009E3DC5">
        <w:t>This fact will be clear in the Product Integration Statement, because the AS4 Option will be mentioned.</w:t>
      </w:r>
    </w:p>
    <w:p w14:paraId="2C9CFDA1" w14:textId="3053751B" w:rsidR="009D22A7" w:rsidRPr="009E3DC5" w:rsidRDefault="009D22A7" w:rsidP="009D22A7">
      <w:pPr>
        <w:pStyle w:val="AuthorInstructions"/>
        <w:rPr>
          <w:i w:val="0"/>
        </w:rPr>
      </w:pPr>
      <w:r w:rsidRPr="009E3DC5">
        <w:rPr>
          <w:i w:val="0"/>
        </w:rPr>
        <w:t xml:space="preserve">If an older product does not claim any option, it may support WS-Addressing </w:t>
      </w:r>
      <w:r w:rsidR="00D90EDE" w:rsidRPr="009E3DC5">
        <w:rPr>
          <w:i w:val="0"/>
        </w:rPr>
        <w:t xml:space="preserve">based </w:t>
      </w:r>
      <w:r w:rsidRPr="009E3DC5">
        <w:rPr>
          <w:i w:val="0"/>
        </w:rPr>
        <w:t>Web</w:t>
      </w:r>
      <w:r w:rsidR="00D90EDE" w:rsidRPr="009E3DC5">
        <w:rPr>
          <w:i w:val="0"/>
        </w:rPr>
        <w:t xml:space="preserve"> S</w:t>
      </w:r>
      <w:r w:rsidRPr="009E3DC5">
        <w:rPr>
          <w:i w:val="0"/>
        </w:rPr>
        <w:t>ervices Exchanges</w:t>
      </w:r>
      <w:r w:rsidR="004F13B2" w:rsidRPr="009E3DC5">
        <w:rPr>
          <w:i w:val="0"/>
        </w:rPr>
        <w:t xml:space="preserve">. </w:t>
      </w:r>
      <w:r w:rsidRPr="009E3DC5">
        <w:rPr>
          <w:i w:val="0"/>
        </w:rPr>
        <w:t xml:space="preserve">If it is a new product, it will explicitly list the </w:t>
      </w:r>
      <w:r w:rsidR="00D90EDE" w:rsidRPr="009E3DC5">
        <w:rPr>
          <w:i w:val="0"/>
        </w:rPr>
        <w:t>Asynchronous</w:t>
      </w:r>
      <w:r w:rsidRPr="009E3DC5">
        <w:rPr>
          <w:i w:val="0"/>
        </w:rPr>
        <w:t>Webservices Exchanges</w:t>
      </w:r>
      <w:r w:rsidR="00D90EDE" w:rsidRPr="009E3DC5">
        <w:rPr>
          <w:i w:val="0"/>
        </w:rPr>
        <w:t xml:space="preserve"> (WS-Addressing based).</w:t>
      </w:r>
    </w:p>
    <w:p w14:paraId="1DBAD013" w14:textId="245A9546" w:rsidR="009D22A7" w:rsidRPr="009E3DC5" w:rsidRDefault="009D22A7" w:rsidP="009D22A7">
      <w:pPr>
        <w:pStyle w:val="AuthorInstructions"/>
      </w:pPr>
      <w:r w:rsidRPr="009E3DC5">
        <w:rPr>
          <w:i w:val="0"/>
        </w:rPr>
        <w:t>It was felt acceptable that older product</w:t>
      </w:r>
      <w:r w:rsidR="00486498" w:rsidRPr="009E3DC5">
        <w:rPr>
          <w:i w:val="0"/>
        </w:rPr>
        <w:t>s</w:t>
      </w:r>
      <w:r w:rsidRPr="009E3DC5">
        <w:rPr>
          <w:i w:val="0"/>
        </w:rPr>
        <w:t xml:space="preserve"> may have to add the option to make their support of the WS-Addressing </w:t>
      </w:r>
      <w:r w:rsidR="00D90EDE" w:rsidRPr="009E3DC5">
        <w:rPr>
          <w:i w:val="0"/>
        </w:rPr>
        <w:t xml:space="preserve">based Asynchronous </w:t>
      </w:r>
      <w:r w:rsidRPr="009E3DC5">
        <w:rPr>
          <w:i w:val="0"/>
        </w:rPr>
        <w:t>Webservices Exchanges explicit</w:t>
      </w:r>
      <w:r w:rsidRPr="009E3DC5">
        <w:t>.</w:t>
      </w:r>
    </w:p>
    <w:p w14:paraId="3261BFED" w14:textId="7A0943F8" w:rsidR="009D22A7" w:rsidRPr="009E3DC5" w:rsidRDefault="009D22A7" w:rsidP="009D22A7">
      <w:pPr>
        <w:pStyle w:val="AuthorInstructions"/>
      </w:pPr>
    </w:p>
    <w:p w14:paraId="6B0CC821" w14:textId="4B71624D" w:rsidR="009D22A7" w:rsidRPr="009E3DC5" w:rsidRDefault="009D22A7" w:rsidP="009D22A7">
      <w:pPr>
        <w:pStyle w:val="AuthorInstructions"/>
        <w:rPr>
          <w:b/>
        </w:rPr>
      </w:pPr>
      <w:r w:rsidRPr="009E3DC5">
        <w:rPr>
          <w:b/>
          <w:u w:val="single"/>
        </w:rPr>
        <w:t>AS4-9</w:t>
      </w:r>
      <w:r w:rsidRPr="009E3DC5">
        <w:rPr>
          <w:b/>
        </w:rPr>
        <w:t>:</w:t>
      </w:r>
      <w:r w:rsidRPr="009E3DC5">
        <w:rPr>
          <w:b/>
          <w:i w:val="0"/>
        </w:rPr>
        <w:t xml:space="preserve"> </w:t>
      </w:r>
      <w:r w:rsidRPr="009E3DC5">
        <w:rPr>
          <w:b/>
        </w:rPr>
        <w:t xml:space="preserve"> The various “urn” referenced in this Supplement need to be checked to ensure that they are registered in the IHE terminology Wiki.</w:t>
      </w:r>
    </w:p>
    <w:p w14:paraId="64667C71" w14:textId="2EEA9DCB" w:rsidR="009D22A7" w:rsidRPr="009E3DC5" w:rsidRDefault="009D22A7" w:rsidP="009D22A7">
      <w:pPr>
        <w:pStyle w:val="AuthorInstructions"/>
        <w:rPr>
          <w:b/>
          <w:i w:val="0"/>
        </w:rPr>
      </w:pPr>
      <w:r w:rsidRPr="009E3DC5">
        <w:rPr>
          <w:b/>
        </w:rPr>
        <w:t xml:space="preserve">Agreed Solution: </w:t>
      </w:r>
      <w:r w:rsidRPr="009E3DC5">
        <w:rPr>
          <w:i w:val="0"/>
        </w:rPr>
        <w:t>This will be done during the publication process of the TI version of the Supplement.</w:t>
      </w:r>
    </w:p>
    <w:p w14:paraId="16B5240D" w14:textId="77777777" w:rsidR="0057331F" w:rsidRPr="009E3DC5" w:rsidRDefault="0057331F" w:rsidP="00D808A5">
      <w:pPr>
        <w:pStyle w:val="BodyText"/>
      </w:pPr>
    </w:p>
    <w:p w14:paraId="140E8FAD" w14:textId="6931E336" w:rsidR="0057331F" w:rsidRPr="009E3DC5" w:rsidRDefault="0057331F" w:rsidP="0057331F">
      <w:pPr>
        <w:pStyle w:val="BodyText"/>
        <w:rPr>
          <w:b/>
          <w:bCs/>
          <w:iCs/>
        </w:rPr>
      </w:pPr>
      <w:r w:rsidRPr="009E3DC5">
        <w:rPr>
          <w:b/>
          <w:bCs/>
          <w:i/>
          <w:iCs/>
          <w:u w:val="single"/>
        </w:rPr>
        <w:t>AS4-10:</w:t>
      </w:r>
      <w:r w:rsidRPr="009E3DC5">
        <w:rPr>
          <w:b/>
          <w:bCs/>
          <w:i/>
          <w:iCs/>
        </w:rPr>
        <w:t xml:space="preserve">  Should this work item engage in redocumenting the XD* transaction that have not yet been redocumented (e.g., </w:t>
      </w:r>
      <w:r w:rsidR="005B7343" w:rsidRPr="009E3DC5">
        <w:rPr>
          <w:b/>
          <w:bCs/>
          <w:i/>
          <w:iCs/>
        </w:rPr>
        <w:t>[</w:t>
      </w:r>
      <w:r w:rsidRPr="009E3DC5">
        <w:rPr>
          <w:b/>
          <w:bCs/>
          <w:i/>
          <w:iCs/>
        </w:rPr>
        <w:t>ITI-43</w:t>
      </w:r>
      <w:r w:rsidR="005B7343" w:rsidRPr="009E3DC5">
        <w:rPr>
          <w:b/>
          <w:bCs/>
          <w:i/>
          <w:iCs/>
        </w:rPr>
        <w:t>]</w:t>
      </w:r>
      <w:r w:rsidRPr="009E3DC5">
        <w:rPr>
          <w:b/>
          <w:bCs/>
          <w:i/>
          <w:iCs/>
        </w:rPr>
        <w:t xml:space="preserve"> Retrieve Document Set)?</w:t>
      </w:r>
    </w:p>
    <w:p w14:paraId="0DAAA0D0" w14:textId="77777777" w:rsidR="0057331F" w:rsidRPr="009E3DC5" w:rsidRDefault="0057331F" w:rsidP="00E16821">
      <w:pPr>
        <w:pStyle w:val="BodyText"/>
        <w:ind w:left="720"/>
      </w:pPr>
      <w:r w:rsidRPr="009E3DC5">
        <w:rPr>
          <w:b/>
          <w:i/>
        </w:rPr>
        <w:t>Resolution:</w:t>
      </w:r>
      <w:r w:rsidRPr="009E3DC5">
        <w:rPr>
          <w:i/>
        </w:rPr>
        <w:t xml:space="preserve"> No systematic redocumentation effort has been made for two reasons:</w:t>
      </w:r>
    </w:p>
    <w:p w14:paraId="65E8118B" w14:textId="77777777" w:rsidR="0057331F" w:rsidRPr="009E3DC5" w:rsidRDefault="0057331F" w:rsidP="006963B9">
      <w:pPr>
        <w:pStyle w:val="AuthorInstructions"/>
        <w:numPr>
          <w:ilvl w:val="0"/>
          <w:numId w:val="17"/>
        </w:numPr>
      </w:pPr>
      <w:r w:rsidRPr="009E3DC5">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9E3DC5" w:rsidRDefault="0057331F" w:rsidP="006963B9">
      <w:pPr>
        <w:pStyle w:val="AuthorInstructions"/>
        <w:numPr>
          <w:ilvl w:val="0"/>
          <w:numId w:val="17"/>
        </w:numPr>
      </w:pPr>
      <w:r w:rsidRPr="009E3DC5">
        <w:t xml:space="preserve">This is </w:t>
      </w:r>
      <w:proofErr w:type="gramStart"/>
      <w:r w:rsidRPr="009E3DC5">
        <w:t>a rather extensive</w:t>
      </w:r>
      <w:proofErr w:type="gramEnd"/>
      <w:r w:rsidRPr="009E3DC5">
        <w:t xml:space="preserve"> effort that would have distracted resource</w:t>
      </w:r>
      <w:r w:rsidR="00486498" w:rsidRPr="009E3DC5">
        <w:t>s</w:t>
      </w:r>
      <w:r w:rsidRPr="009E3DC5">
        <w:t xml:space="preserve"> for the primary focus of the Supplement.</w:t>
      </w:r>
    </w:p>
    <w:p w14:paraId="00AC58B9" w14:textId="2AF30C1B" w:rsidR="0057331F" w:rsidRPr="009E3DC5" w:rsidRDefault="0057331F" w:rsidP="006963B9">
      <w:pPr>
        <w:pStyle w:val="AuthorInstructions"/>
        <w:numPr>
          <w:ilvl w:val="0"/>
          <w:numId w:val="17"/>
        </w:numPr>
      </w:pPr>
      <w:r w:rsidRPr="009E3DC5">
        <w:t>As a result, it has been decided to update the various transaction</w:t>
      </w:r>
      <w:r w:rsidR="00486498" w:rsidRPr="009E3DC5">
        <w:t>s</w:t>
      </w:r>
      <w:r w:rsidRPr="009E3DC5">
        <w:t>, keeping their respective documentation styles (consistency within the transaction has been preferred).</w:t>
      </w:r>
    </w:p>
    <w:p w14:paraId="6ED468E0" w14:textId="77777777" w:rsidR="0057331F" w:rsidRPr="009E3DC5" w:rsidRDefault="0057331F" w:rsidP="0057331F">
      <w:pPr>
        <w:pStyle w:val="BodyText"/>
      </w:pPr>
    </w:p>
    <w:p w14:paraId="65C85801" w14:textId="77777777" w:rsidR="0057331F" w:rsidRPr="009E3DC5" w:rsidRDefault="0057331F" w:rsidP="0057331F">
      <w:pPr>
        <w:pStyle w:val="AuthorInstructions"/>
      </w:pPr>
      <w:r w:rsidRPr="009E3DC5">
        <w:rPr>
          <w:rStyle w:val="BodyTextChar"/>
          <w:b/>
          <w:bCs/>
          <w:iCs/>
          <w:u w:val="single"/>
        </w:rPr>
        <w:t>AS4-11:</w:t>
      </w:r>
      <w:r w:rsidRPr="009E3DC5">
        <w:rPr>
          <w:rStyle w:val="BodyTextChar"/>
          <w:bCs/>
          <w:iCs/>
        </w:rPr>
        <w:t xml:space="preserve">  </w:t>
      </w:r>
      <w:r w:rsidRPr="009E3DC5">
        <w:rPr>
          <w:rStyle w:val="BodyTextChar"/>
          <w:b/>
          <w:bCs/>
          <w:iCs/>
        </w:rPr>
        <w:t>Timing issue:</w:t>
      </w:r>
      <w:r w:rsidRPr="009E3DC5">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9E3DC5" w:rsidRDefault="0057331F" w:rsidP="00E16821">
      <w:pPr>
        <w:pStyle w:val="BodyText"/>
        <w:ind w:left="720"/>
      </w:pPr>
      <w:r w:rsidRPr="009E3DC5">
        <w:t>Resolution:</w:t>
      </w:r>
      <w:r w:rsidRPr="009E3DC5">
        <w:rPr>
          <w:i/>
        </w:rPr>
        <w:t xml:space="preserve"> It is a possibility that has been applied to Appendix V. There are three types of changes needed for Appendix V:</w:t>
      </w:r>
    </w:p>
    <w:p w14:paraId="59A52275" w14:textId="77777777" w:rsidR="0057331F" w:rsidRPr="009E3DC5" w:rsidRDefault="0057331F" w:rsidP="006963B9">
      <w:pPr>
        <w:pStyle w:val="AuthorInstructions"/>
        <w:numPr>
          <w:ilvl w:val="0"/>
          <w:numId w:val="20"/>
        </w:numPr>
      </w:pPr>
      <w:r w:rsidRPr="009E3DC5">
        <w:t xml:space="preserve">Improve the structure and remove some of the </w:t>
      </w:r>
      <w:proofErr w:type="gramStart"/>
      <w:r w:rsidRPr="009E3DC5">
        <w:t>somewhat obsolete</w:t>
      </w:r>
      <w:proofErr w:type="gramEnd"/>
      <w:r w:rsidRPr="009E3DC5">
        <w:t xml:space="preserv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9E3DC5" w:rsidRDefault="0057331F" w:rsidP="006963B9">
      <w:pPr>
        <w:pStyle w:val="AuthorInstructions"/>
        <w:numPr>
          <w:ilvl w:val="0"/>
          <w:numId w:val="20"/>
        </w:numPr>
      </w:pPr>
      <w:r w:rsidRPr="009E3DC5">
        <w:lastRenderedPageBreak/>
        <w:t>Correct references to an ongoing effort by HL7</w:t>
      </w:r>
      <w:r w:rsidR="005D4B41" w:rsidRPr="009E3DC5">
        <w:rPr>
          <w:vertAlign w:val="superscript"/>
        </w:rPr>
        <w:t>®</w:t>
      </w:r>
      <w:r w:rsidR="005D4B41" w:rsidRPr="009E3DC5">
        <w:rPr>
          <w:rStyle w:val="FootnoteReference"/>
        </w:rPr>
        <w:footnoteReference w:id="2"/>
      </w:r>
      <w:r w:rsidRPr="009E3DC5">
        <w:t xml:space="preserve"> on web services that never resulted in a published standard and update the references to current OASIS webservices standards. This will not be addressed by this supplement, but by a distinct CP-1123.</w:t>
      </w:r>
    </w:p>
    <w:p w14:paraId="22269101" w14:textId="77777777" w:rsidR="0057331F" w:rsidRPr="009E3DC5" w:rsidRDefault="0057331F" w:rsidP="006963B9">
      <w:pPr>
        <w:pStyle w:val="AuthorInstructions"/>
        <w:numPr>
          <w:ilvl w:val="0"/>
          <w:numId w:val="20"/>
        </w:numPr>
      </w:pPr>
      <w:r w:rsidRPr="009E3DC5">
        <w:t xml:space="preserve">Introduce the AS4 based asynchronous web services exchange options, which is the focus of this supplement. There this supplement will build upon the redocument CP identified in point </w:t>
      </w:r>
      <w:proofErr w:type="gramStart"/>
      <w:r w:rsidRPr="009E3DC5">
        <w:t>1</w:t>
      </w:r>
      <w:proofErr w:type="gramEnd"/>
      <w:r w:rsidRPr="009E3DC5">
        <w:t>.</w:t>
      </w:r>
    </w:p>
    <w:p w14:paraId="3C95A4D0" w14:textId="77777777" w:rsidR="0057331F" w:rsidRPr="009E3DC5" w:rsidRDefault="0057331F" w:rsidP="0057331F">
      <w:pPr>
        <w:pStyle w:val="BodyText"/>
      </w:pPr>
    </w:p>
    <w:p w14:paraId="53E0840C" w14:textId="77777777" w:rsidR="0057331F" w:rsidRPr="009E3DC5" w:rsidRDefault="0057331F" w:rsidP="0057331F">
      <w:pPr>
        <w:pStyle w:val="BodyText"/>
        <w:rPr>
          <w:i/>
        </w:rPr>
      </w:pPr>
      <w:r w:rsidRPr="009E3DC5">
        <w:rPr>
          <w:b/>
          <w:i/>
          <w:u w:val="single"/>
        </w:rPr>
        <w:t>AS4-12:</w:t>
      </w:r>
      <w:r w:rsidRPr="009E3DC5">
        <w:rPr>
          <w:b/>
        </w:rPr>
        <w:t xml:space="preserve">  </w:t>
      </w:r>
      <w:r w:rsidRPr="009E3DC5">
        <w:rPr>
          <w:b/>
          <w:i/>
        </w:rPr>
        <w:t xml:space="preserve">The use of the SOAP specific attributes for both the Synchronous and the AS4 Asynchronous Web Services stacks will not be moved to Appendix V. </w:t>
      </w:r>
      <w:r w:rsidRPr="009E3DC5">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9E3DC5" w:rsidRDefault="0057331F" w:rsidP="0057331F">
      <w:pPr>
        <w:pStyle w:val="CommentText"/>
        <w:ind w:left="720"/>
        <w:rPr>
          <w:i/>
          <w:sz w:val="24"/>
        </w:rPr>
      </w:pPr>
      <w:r w:rsidRPr="009E3DC5">
        <w:rPr>
          <w:b/>
          <w:i/>
          <w:sz w:val="24"/>
        </w:rPr>
        <w:t>Resolution:</w:t>
      </w:r>
      <w:r w:rsidRPr="009E3DC5">
        <w:rPr>
          <w:i/>
          <w:sz w:val="24"/>
        </w:rPr>
        <w:t xml:space="preserve"> The style proposed in the Public Comment version is to leave this documentation in the Transaction and use in the case of </w:t>
      </w:r>
      <w:r w:rsidR="00D90EDE" w:rsidRPr="009E3DC5">
        <w:rPr>
          <w:i/>
          <w:sz w:val="24"/>
        </w:rPr>
        <w:t xml:space="preserve">AS4 </w:t>
      </w:r>
      <w:r w:rsidRPr="009E3DC5">
        <w:rPr>
          <w:i/>
          <w:sz w:val="24"/>
        </w:rPr>
        <w:t>Asynchronous the same approach as the one used for Synchronous.</w:t>
      </w:r>
    </w:p>
    <w:p w14:paraId="4AC0EEF7" w14:textId="5509D66C" w:rsidR="009D22A7" w:rsidRPr="009E3DC5" w:rsidRDefault="009D22A7" w:rsidP="00E16821">
      <w:pPr>
        <w:pStyle w:val="BodyText"/>
      </w:pPr>
    </w:p>
    <w:p w14:paraId="5B1E825E" w14:textId="0E226ADB" w:rsidR="0057331F" w:rsidRPr="009E3DC5" w:rsidRDefault="0057331F" w:rsidP="0057331F">
      <w:pPr>
        <w:pStyle w:val="AuthorInstructions"/>
        <w:rPr>
          <w:b/>
        </w:rPr>
      </w:pPr>
      <w:r w:rsidRPr="009E3DC5">
        <w:rPr>
          <w:b/>
          <w:u w:val="single"/>
        </w:rPr>
        <w:t>AS4-21</w:t>
      </w:r>
      <w:r w:rsidRPr="009E3DC5">
        <w:rPr>
          <w:b/>
        </w:rPr>
        <w:t>:</w:t>
      </w:r>
      <w:r w:rsidRPr="009E3DC5">
        <w:rPr>
          <w:b/>
          <w:i w:val="0"/>
        </w:rPr>
        <w:t xml:space="preserve"> </w:t>
      </w:r>
      <w:r w:rsidRPr="009E3DC5">
        <w:rPr>
          <w:b/>
        </w:rPr>
        <w:t xml:space="preserve"> Section 3.55.6 Protocol Requirements may need a review to consider redocumentation in order to better split the payload (HL7</w:t>
      </w:r>
      <w:r w:rsidR="00900C1C" w:rsidRPr="009E3DC5">
        <w:rPr>
          <w:b/>
          <w:bCs/>
          <w:iCs/>
        </w:rPr>
        <w:t xml:space="preserve"> </w:t>
      </w:r>
      <w:r w:rsidRPr="009E3DC5">
        <w:rPr>
          <w:b/>
        </w:rPr>
        <w:t>V3 Transaction) from the various SOAP transport mappings.</w:t>
      </w:r>
    </w:p>
    <w:p w14:paraId="3C7C30A8" w14:textId="77777777" w:rsidR="0057331F" w:rsidRPr="009E3DC5" w:rsidRDefault="0057331F" w:rsidP="0057331F">
      <w:pPr>
        <w:pStyle w:val="AuthorInstructions"/>
        <w:rPr>
          <w:b/>
        </w:rPr>
      </w:pPr>
      <w:r w:rsidRPr="009E3DC5">
        <w:rPr>
          <w:b/>
        </w:rPr>
        <w:t xml:space="preserve">Agreed: </w:t>
      </w:r>
      <w:r w:rsidRPr="009E3DC5">
        <w:t>Subsections have been created in the TI version of the Supplement.</w:t>
      </w:r>
    </w:p>
    <w:p w14:paraId="3C806C87" w14:textId="77777777" w:rsidR="0057331F" w:rsidRPr="009E3DC5" w:rsidRDefault="0057331F" w:rsidP="00E16821">
      <w:pPr>
        <w:pStyle w:val="BodyText"/>
      </w:pPr>
    </w:p>
    <w:p w14:paraId="4A0BED50" w14:textId="741DF657" w:rsidR="002C6098" w:rsidRPr="009E3DC5" w:rsidRDefault="002C6098" w:rsidP="002C6098">
      <w:pPr>
        <w:pStyle w:val="AuthorInstructions"/>
        <w:rPr>
          <w:b/>
        </w:rPr>
      </w:pPr>
      <w:r w:rsidRPr="009E3DC5">
        <w:rPr>
          <w:b/>
          <w:u w:val="single"/>
        </w:rPr>
        <w:t>AS4-22</w:t>
      </w:r>
      <w:r w:rsidRPr="009E3DC5">
        <w:rPr>
          <w:b/>
        </w:rPr>
        <w:t>:</w:t>
      </w:r>
      <w:r w:rsidRPr="009E3DC5">
        <w:rPr>
          <w:b/>
          <w:i w:val="0"/>
        </w:rPr>
        <w:t xml:space="preserve"> </w:t>
      </w:r>
      <w:r w:rsidRPr="009E3DC5">
        <w:rPr>
          <w:b/>
        </w:rPr>
        <w:t xml:space="preserve"> Section V.4.4.6 Message Layer Security places some requirements for channel encryption that may be perceived to interact with ATNA requirements through statements such as:</w:t>
      </w:r>
    </w:p>
    <w:p w14:paraId="469BEA05" w14:textId="77777777" w:rsidR="002C6098" w:rsidRPr="009E3DC5" w:rsidRDefault="002C6098" w:rsidP="002C6098">
      <w:pPr>
        <w:pStyle w:val="BodyText"/>
        <w:ind w:left="720"/>
        <w:rPr>
          <w:i/>
        </w:rPr>
      </w:pPr>
      <w:r w:rsidRPr="009E3DC5">
        <w:rPr>
          <w:i/>
        </w:rPr>
        <w:t>Signing and encryption are configured using P-Modes. The use of message layer signing is configured using the PMode[].Security. X509.Signature parameter set. The use of message layer encryption is configured using the PMode[].Security. X509.Encryption parameter set.</w:t>
      </w:r>
    </w:p>
    <w:p w14:paraId="666D9CC7" w14:textId="3CFC5524" w:rsidR="002C6098" w:rsidRPr="009E3DC5" w:rsidRDefault="002C6098" w:rsidP="002C6098">
      <w:pPr>
        <w:pStyle w:val="AuthorInstructions"/>
        <w:rPr>
          <w:b/>
        </w:rPr>
      </w:pPr>
      <w:r w:rsidRPr="009E3DC5">
        <w:rPr>
          <w:b/>
        </w:rPr>
        <w:t xml:space="preserve">Resolution: </w:t>
      </w:r>
      <w:r w:rsidRPr="009E3DC5">
        <w:rPr>
          <w:i w:val="0"/>
        </w:rPr>
        <w:t xml:space="preserve">As current ATNA </w:t>
      </w:r>
      <w:r w:rsidR="0057331F" w:rsidRPr="009E3DC5">
        <w:rPr>
          <w:i w:val="0"/>
        </w:rPr>
        <w:t xml:space="preserve">only requires </w:t>
      </w:r>
      <w:r w:rsidRPr="009E3DC5">
        <w:rPr>
          <w:i w:val="0"/>
        </w:rPr>
        <w:t>WS</w:t>
      </w:r>
      <w:r w:rsidR="005F6FA6" w:rsidRPr="009E3DC5">
        <w:rPr>
          <w:i w:val="0"/>
        </w:rPr>
        <w:t>-I</w:t>
      </w:r>
      <w:r w:rsidRPr="009E3DC5">
        <w:rPr>
          <w:i w:val="0"/>
        </w:rPr>
        <w:t>-</w:t>
      </w:r>
      <w:r w:rsidR="005F6FA6" w:rsidRPr="009E3DC5">
        <w:rPr>
          <w:i w:val="0"/>
        </w:rPr>
        <w:t xml:space="preserve">Basic </w:t>
      </w:r>
      <w:r w:rsidRPr="009E3DC5">
        <w:rPr>
          <w:i w:val="0"/>
        </w:rPr>
        <w:t xml:space="preserve">Security Profile1.0 and AS4 </w:t>
      </w:r>
      <w:r w:rsidR="0057331F" w:rsidRPr="009E3DC5">
        <w:rPr>
          <w:i w:val="0"/>
        </w:rPr>
        <w:t xml:space="preserve">is based on the same, there </w:t>
      </w:r>
      <w:r w:rsidR="00486498" w:rsidRPr="009E3DC5">
        <w:rPr>
          <w:i w:val="0"/>
        </w:rPr>
        <w:t>are</w:t>
      </w:r>
      <w:r w:rsidR="0057331F" w:rsidRPr="009E3DC5">
        <w:rPr>
          <w:i w:val="0"/>
        </w:rPr>
        <w:t xml:space="preserve"> no incompatibilities nor any need to change ATNA as specified.</w:t>
      </w:r>
    </w:p>
    <w:p w14:paraId="7CC31158" w14:textId="513B3F39" w:rsidR="009D22A7" w:rsidRPr="009E3DC5" w:rsidRDefault="009D22A7" w:rsidP="00E16821">
      <w:pPr>
        <w:pStyle w:val="BodyText"/>
      </w:pPr>
    </w:p>
    <w:p w14:paraId="627D6975" w14:textId="7A3A18E2" w:rsidR="009D22A7" w:rsidRPr="009E3DC5" w:rsidRDefault="009D22A7" w:rsidP="009D22A7">
      <w:pPr>
        <w:pStyle w:val="AuthorInstructions"/>
      </w:pPr>
      <w:r w:rsidRPr="009E3DC5">
        <w:rPr>
          <w:b/>
          <w:u w:val="single"/>
        </w:rPr>
        <w:t>AS4-23</w:t>
      </w:r>
      <w:r w:rsidRPr="009E3DC5">
        <w:rPr>
          <w:b/>
        </w:rPr>
        <w:t>:</w:t>
      </w:r>
      <w:r w:rsidRPr="009E3DC5">
        <w:rPr>
          <w:b/>
          <w:i w:val="0"/>
        </w:rPr>
        <w:t xml:space="preserve"> </w:t>
      </w:r>
      <w:r w:rsidRPr="009E3DC5">
        <w:rPr>
          <w:b/>
        </w:rPr>
        <w:t xml:space="preserve"> In Synchronous and WS-Addressing </w:t>
      </w:r>
      <w:r w:rsidR="00D90EDE" w:rsidRPr="009E3DC5">
        <w:rPr>
          <w:b/>
        </w:rPr>
        <w:t xml:space="preserve">based </w:t>
      </w:r>
      <w:r w:rsidRPr="009E3DC5">
        <w:rPr>
          <w:b/>
        </w:rPr>
        <w:t>Asynchronous (</w:t>
      </w:r>
      <w:r w:rsidR="00F8201E" w:rsidRPr="009E3DC5">
        <w:rPr>
          <w:b/>
        </w:rPr>
        <w:t>s</w:t>
      </w:r>
      <w:r w:rsidRPr="009E3DC5">
        <w:rPr>
          <w:b/>
        </w:rPr>
        <w:t xml:space="preserve">ee </w:t>
      </w:r>
      <w:ins w:id="47" w:author="Mary Jungers" w:date="2023-07-30T19:08:00Z">
        <w:r w:rsidR="00BA0016">
          <w:rPr>
            <w:b/>
          </w:rPr>
          <w:t xml:space="preserve">Sections </w:t>
        </w:r>
      </w:ins>
      <w:r w:rsidRPr="009E3DC5">
        <w:rPr>
          <w:b/>
        </w:rPr>
        <w:t xml:space="preserve">3.55.4.1.2 and 3.55.4.2.2) for </w:t>
      </w:r>
      <w:r w:rsidR="005B7343" w:rsidRPr="009E3DC5">
        <w:rPr>
          <w:b/>
        </w:rPr>
        <w:t>[</w:t>
      </w:r>
      <w:r w:rsidRPr="009E3DC5">
        <w:rPr>
          <w:b/>
        </w:rPr>
        <w:t>ITI-55</w:t>
      </w:r>
      <w:r w:rsidR="005B7343" w:rsidRPr="009E3DC5">
        <w:rPr>
          <w:b/>
        </w:rPr>
        <w:t>]</w:t>
      </w:r>
      <w:r w:rsidRPr="009E3DC5">
        <w:rPr>
          <w:b/>
        </w:rPr>
        <w:t xml:space="preserve"> Cross Gateway Patient Discovery, there is a capability to set a duration time suggestion for caching correlations resulting from the interaction. For example:</w:t>
      </w:r>
      <w:r w:rsidRPr="009E3DC5">
        <w:t xml:space="preserve"> The Initiating Gateway may specify a duration value in the SOAP Header element of the request. </w:t>
      </w:r>
      <w:r w:rsidRPr="009E3DC5">
        <w:lastRenderedPageBreak/>
        <w:t xml:space="preserve">This value suggests to the Responding Gateway a length of time that the Initiating Gateway recommends caching any correlation resulting from the interaction. </w:t>
      </w:r>
      <w:r w:rsidR="002C6098" w:rsidRPr="009E3DC5">
        <w:t>For the Synchronous and WS-Addressing Option of Web Services Exch</w:t>
      </w:r>
      <w:r w:rsidR="00D90EDE" w:rsidRPr="009E3DC5">
        <w:t>a</w:t>
      </w:r>
      <w:r w:rsidR="002C6098" w:rsidRPr="009E3DC5">
        <w:t>nge, t</w:t>
      </w:r>
      <w:r w:rsidRPr="009E3DC5">
        <w:t xml:space="preserve">he duration value is specified in the SOAP Header using the CorrelationTimeToLive element and contains a value conformant with the xs:duration type defined in </w:t>
      </w:r>
      <w:hyperlink r:id="rId15" w:anchor="duration" w:history="1">
        <w:r w:rsidRPr="009E3DC5">
          <w:rPr>
            <w:rStyle w:val="Hyperlink"/>
          </w:rPr>
          <w:t>http://www.w3.org/TR/xmlschema-2/#duration</w:t>
        </w:r>
      </w:hyperlink>
      <w:r w:rsidRPr="009E3DC5">
        <w:t>.</w:t>
      </w:r>
    </w:p>
    <w:p w14:paraId="00439D87" w14:textId="7C218339" w:rsidR="009D22A7" w:rsidRPr="009E3DC5" w:rsidRDefault="002C6098" w:rsidP="009D22A7">
      <w:pPr>
        <w:pStyle w:val="BodyText"/>
        <w:ind w:left="360"/>
        <w:rPr>
          <w:b/>
          <w:bCs/>
          <w:iCs/>
        </w:rPr>
      </w:pPr>
      <w:r w:rsidRPr="009E3DC5">
        <w:rPr>
          <w:b/>
          <w:bCs/>
          <w:i/>
          <w:iCs/>
        </w:rPr>
        <w:t xml:space="preserve">Resolution: </w:t>
      </w:r>
      <w:r w:rsidRPr="009E3DC5">
        <w:rPr>
          <w:bCs/>
          <w:iCs/>
        </w:rPr>
        <w:t>T</w:t>
      </w:r>
      <w:r w:rsidR="009D22A7" w:rsidRPr="009E3DC5">
        <w:rPr>
          <w:bCs/>
          <w:iCs/>
        </w:rPr>
        <w:t xml:space="preserve">his capability </w:t>
      </w:r>
      <w:r w:rsidRPr="009E3DC5">
        <w:rPr>
          <w:bCs/>
          <w:iCs/>
        </w:rPr>
        <w:t>will be</w:t>
      </w:r>
      <w:r w:rsidR="009D22A7" w:rsidRPr="009E3DC5">
        <w:rPr>
          <w:bCs/>
          <w:iCs/>
        </w:rPr>
        <w:t xml:space="preserve"> included in the AS4 Asynchronous WebService Exchange for the request and the response</w:t>
      </w:r>
      <w:r w:rsidRPr="009E3DC5">
        <w:rPr>
          <w:bCs/>
          <w:iCs/>
        </w:rPr>
        <w:t xml:space="preserve"> in a manner acceptable to ebMS and AS4</w:t>
      </w:r>
      <w:r w:rsidR="004F13B2" w:rsidRPr="009E3DC5">
        <w:rPr>
          <w:bCs/>
          <w:iCs/>
        </w:rPr>
        <w:t xml:space="preserve">. </w:t>
      </w:r>
      <w:r w:rsidRPr="009E3DC5">
        <w:rPr>
          <w:bCs/>
          <w:iCs/>
        </w:rPr>
        <w:t xml:space="preserve">It will use the </w:t>
      </w:r>
      <w:r w:rsidR="00D90EDE" w:rsidRPr="009E3DC5">
        <w:rPr>
          <w:bCs/>
          <w:iCs/>
        </w:rPr>
        <w:t>“</w:t>
      </w:r>
      <w:r w:rsidRPr="009E3DC5">
        <w:rPr>
          <w:bCs/>
          <w:iCs/>
        </w:rPr>
        <w:t>message property</w:t>
      </w:r>
      <w:r w:rsidR="00D90EDE" w:rsidRPr="009E3DC5">
        <w:rPr>
          <w:bCs/>
          <w:iCs/>
        </w:rPr>
        <w:t>”</w:t>
      </w:r>
      <w:r w:rsidRPr="009E3DC5">
        <w:rPr>
          <w:bCs/>
          <w:iCs/>
        </w:rPr>
        <w:t xml:space="preserve"> attributes</w:t>
      </w:r>
    </w:p>
    <w:p w14:paraId="15124A2F" w14:textId="28FA250D" w:rsidR="009D22A7" w:rsidRPr="009E3DC5" w:rsidRDefault="009D22A7" w:rsidP="00D808A5">
      <w:pPr>
        <w:pStyle w:val="BodyText"/>
      </w:pPr>
    </w:p>
    <w:p w14:paraId="50AB3808" w14:textId="77777777" w:rsidR="00A40340" w:rsidRPr="009E3DC5" w:rsidRDefault="00A40340" w:rsidP="00E16821">
      <w:pPr>
        <w:pStyle w:val="BodyText"/>
      </w:pPr>
    </w:p>
    <w:p w14:paraId="44FCC611" w14:textId="77777777" w:rsidR="00A31A30" w:rsidRPr="00B30FA9" w:rsidRDefault="00A31A30" w:rsidP="00A31A30">
      <w:pPr>
        <w:pStyle w:val="Heading1"/>
        <w:numPr>
          <w:ilvl w:val="0"/>
          <w:numId w:val="0"/>
        </w:numPr>
        <w:rPr>
          <w:ins w:id="48" w:author="Mary Jungers" w:date="2023-07-27T15:36:00Z"/>
        </w:rPr>
      </w:pPr>
      <w:bookmarkStart w:id="49" w:name="_Toc345074643"/>
      <w:bookmarkStart w:id="50" w:name="_Toc71799498"/>
      <w:bookmarkStart w:id="51" w:name="_Toc74651651"/>
      <w:bookmarkStart w:id="52" w:name="_Toc134012794"/>
      <w:bookmarkStart w:id="53" w:name="_Toc141666782"/>
      <w:ins w:id="54" w:author="Mary Jungers" w:date="2023-07-27T15:36:00Z">
        <w:r w:rsidRPr="00B30FA9">
          <w:lastRenderedPageBreak/>
          <w:t>IHE Technical Frameworks General Introduction</w:t>
        </w:r>
        <w:bookmarkEnd w:id="50"/>
        <w:bookmarkEnd w:id="51"/>
        <w:bookmarkEnd w:id="52"/>
        <w:bookmarkEnd w:id="53"/>
      </w:ins>
    </w:p>
    <w:p w14:paraId="30474D6C" w14:textId="77777777" w:rsidR="00A31A30" w:rsidRPr="00B30FA9" w:rsidRDefault="00A31A30" w:rsidP="00A31A30">
      <w:pPr>
        <w:pStyle w:val="BodyText"/>
        <w:rPr>
          <w:ins w:id="55" w:author="Mary Jungers" w:date="2023-07-27T15:36:00Z"/>
        </w:rPr>
      </w:pPr>
      <w:ins w:id="56" w:author="Mary Jungers" w:date="2023-07-27T15:36:00Z">
        <w:r w:rsidRPr="00B30FA9">
          <w:t xml:space="preserve">The </w:t>
        </w:r>
        <w:r>
          <w:fldChar w:fldCharType="begin"/>
        </w:r>
        <w:r>
          <w:instrText>HYPERLINK "https://profiles.ihe.net/GeneralIntro"</w:instrText>
        </w:r>
        <w:r>
          <w:fldChar w:fldCharType="separate"/>
        </w:r>
        <w:r w:rsidRPr="00B30FA9">
          <w:rPr>
            <w:rStyle w:val="Hyperlink"/>
          </w:rPr>
          <w:t>IHE Technical Framework General Introduction</w:t>
        </w:r>
        <w:r>
          <w:rPr>
            <w:rStyle w:val="Hyperlink"/>
          </w:rPr>
          <w:fldChar w:fldCharType="end"/>
        </w:r>
        <w:r w:rsidRPr="00B30FA9">
          <w:t xml:space="preserve"> is shared by all of the IHE domain technical frameworks. Each technical framework volume contains links to this document where appropriate.</w:t>
        </w:r>
      </w:ins>
    </w:p>
    <w:p w14:paraId="3A71FA82" w14:textId="77777777" w:rsidR="00A31A30" w:rsidRPr="00B30FA9" w:rsidRDefault="00A31A30" w:rsidP="00A31A30">
      <w:pPr>
        <w:pStyle w:val="Heading1"/>
        <w:pageBreakBefore w:val="0"/>
        <w:rPr>
          <w:ins w:id="57" w:author="Mary Jungers" w:date="2023-07-27T15:36:00Z"/>
        </w:rPr>
      </w:pPr>
      <w:bookmarkStart w:id="58" w:name="_Toc341951395"/>
      <w:bookmarkStart w:id="59" w:name="_Toc18418175"/>
      <w:bookmarkStart w:id="60" w:name="_Toc71799499"/>
      <w:bookmarkStart w:id="61" w:name="_Toc74651652"/>
      <w:bookmarkStart w:id="62" w:name="_Toc134012795"/>
      <w:bookmarkStart w:id="63" w:name="_Toc141666783"/>
      <w:ins w:id="64" w:author="Mary Jungers" w:date="2023-07-27T15:36:00Z">
        <w:r w:rsidRPr="00B30FA9">
          <w:t>Copyright Licenses</w:t>
        </w:r>
        <w:bookmarkEnd w:id="58"/>
        <w:bookmarkEnd w:id="59"/>
        <w:bookmarkEnd w:id="60"/>
        <w:bookmarkEnd w:id="61"/>
        <w:bookmarkEnd w:id="62"/>
        <w:bookmarkEnd w:id="63"/>
      </w:ins>
    </w:p>
    <w:p w14:paraId="41A411A3" w14:textId="77777777" w:rsidR="00A31A30" w:rsidRPr="00B30FA9" w:rsidRDefault="00A31A30" w:rsidP="00A31A30">
      <w:pPr>
        <w:pStyle w:val="BodyText"/>
        <w:rPr>
          <w:ins w:id="65" w:author="Mary Jungers" w:date="2023-07-27T15:36:00Z"/>
        </w:rPr>
      </w:pPr>
      <w:ins w:id="66" w:author="Mary Jungers" w:date="2023-07-27T15:36:00Z">
        <w:r w:rsidRPr="00B30FA9">
          <w:t xml:space="preserve">IHE technical documents refer to, and make use of, a number of standards developed and published by several standards development organizations. Please refer to the IHE Technical Frameworks General Introduction, </w:t>
        </w:r>
        <w:r>
          <w:fldChar w:fldCharType="begin"/>
        </w:r>
        <w:r>
          <w:instrText>HYPERLINK "https://profiles.ihe.net/GeneralIntro/ch-9.html"</w:instrText>
        </w:r>
        <w:r>
          <w:fldChar w:fldCharType="separate"/>
        </w:r>
        <w:r w:rsidRPr="00B30FA9">
          <w:rPr>
            <w:rStyle w:val="Hyperlink"/>
          </w:rPr>
          <w:t>Chapter 9 - Copyright Licenses</w:t>
        </w:r>
        <w:r>
          <w:rPr>
            <w:rStyle w:val="Hyperlink"/>
          </w:rPr>
          <w:fldChar w:fldCharType="end"/>
        </w:r>
        <w:r w:rsidRPr="00B30FA9">
          <w:t xml:space="preserve"> for copyright license information for frequently referenced base standards. Information pertaining to the use of IHE International copyrighted materials is also available there.</w:t>
        </w:r>
      </w:ins>
    </w:p>
    <w:p w14:paraId="4E456DD6" w14:textId="77777777" w:rsidR="00A31A30" w:rsidRPr="00B30FA9" w:rsidRDefault="00A31A30" w:rsidP="00A31A30">
      <w:pPr>
        <w:pStyle w:val="Heading1"/>
        <w:pageBreakBefore w:val="0"/>
        <w:rPr>
          <w:ins w:id="67" w:author="Mary Jungers" w:date="2023-07-27T15:36:00Z"/>
        </w:rPr>
      </w:pPr>
      <w:bookmarkStart w:id="68" w:name="_Toc71799277"/>
      <w:bookmarkStart w:id="69" w:name="_Toc71799500"/>
      <w:bookmarkStart w:id="70" w:name="_Toc71799278"/>
      <w:bookmarkStart w:id="71" w:name="_Toc71799501"/>
      <w:bookmarkStart w:id="72" w:name="_Toc71799279"/>
      <w:bookmarkStart w:id="73" w:name="_Toc71799502"/>
      <w:bookmarkStart w:id="74" w:name="_Toc71799280"/>
      <w:bookmarkStart w:id="75" w:name="_Toc71799503"/>
      <w:bookmarkStart w:id="76" w:name="_Toc71799281"/>
      <w:bookmarkStart w:id="77" w:name="_Toc71799504"/>
      <w:bookmarkStart w:id="78" w:name="_Toc71799282"/>
      <w:bookmarkStart w:id="79" w:name="_Toc71799505"/>
      <w:bookmarkStart w:id="80" w:name="_Toc71799283"/>
      <w:bookmarkStart w:id="81" w:name="_Toc71799506"/>
      <w:bookmarkStart w:id="82" w:name="_Toc71799284"/>
      <w:bookmarkStart w:id="83" w:name="_Toc71799507"/>
      <w:bookmarkStart w:id="84" w:name="_Toc71799285"/>
      <w:bookmarkStart w:id="85" w:name="_Toc71799508"/>
      <w:bookmarkStart w:id="86" w:name="_Toc71799286"/>
      <w:bookmarkStart w:id="87" w:name="_Toc71799509"/>
      <w:bookmarkStart w:id="88" w:name="_Toc71799287"/>
      <w:bookmarkStart w:id="89" w:name="_Toc71799510"/>
      <w:bookmarkStart w:id="90" w:name="_Toc71799288"/>
      <w:bookmarkStart w:id="91" w:name="_Toc71799511"/>
      <w:bookmarkStart w:id="92" w:name="_Toc71799289"/>
      <w:bookmarkStart w:id="93" w:name="_Toc71799512"/>
      <w:bookmarkStart w:id="94" w:name="_Toc341951397"/>
      <w:bookmarkStart w:id="95" w:name="_Toc18418181"/>
      <w:bookmarkStart w:id="96" w:name="_Toc71799513"/>
      <w:bookmarkStart w:id="97" w:name="_Toc74651653"/>
      <w:bookmarkStart w:id="98" w:name="_Toc134012796"/>
      <w:bookmarkStart w:id="99" w:name="_Toc141666784"/>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ins w:id="100" w:author="Mary Jungers" w:date="2023-07-27T15:36:00Z">
        <w:r w:rsidRPr="00B30FA9">
          <w:t>Trademark</w:t>
        </w:r>
        <w:bookmarkEnd w:id="94"/>
        <w:bookmarkEnd w:id="95"/>
        <w:bookmarkEnd w:id="96"/>
        <w:bookmarkEnd w:id="97"/>
        <w:bookmarkEnd w:id="98"/>
        <w:bookmarkEnd w:id="99"/>
      </w:ins>
    </w:p>
    <w:p w14:paraId="5893797E" w14:textId="77777777" w:rsidR="00A31A30" w:rsidRPr="00B30FA9" w:rsidRDefault="00A31A30" w:rsidP="00A31A30">
      <w:pPr>
        <w:pStyle w:val="BodyText"/>
        <w:rPr>
          <w:ins w:id="101" w:author="Mary Jungers" w:date="2023-07-27T15:36:00Z"/>
        </w:rPr>
      </w:pPr>
      <w:ins w:id="102" w:author="Mary Jungers" w:date="2023-07-27T15:36:00Z">
        <w:r w:rsidRPr="00B30FA9">
          <w:t>IHE</w:t>
        </w:r>
        <w:r w:rsidRPr="00B30FA9">
          <w:rPr>
            <w:vertAlign w:val="superscript"/>
          </w:rPr>
          <w:t>®</w:t>
        </w:r>
        <w:r w:rsidRPr="00B30FA9">
          <w:t xml:space="preserve"> and the IHE logo are trademarks of the Healthcare Information Management Systems Society in the United States and trademarks of IHE Europe in the European Community. Please refer to the IHE Technical Frameworks General Introduction, </w:t>
        </w:r>
        <w:r>
          <w:fldChar w:fldCharType="begin"/>
        </w:r>
        <w:r>
          <w:instrText>HYPERLINK "https://profiles.ihe.net/GeneralIntro/ch-10.html"</w:instrText>
        </w:r>
        <w:r>
          <w:fldChar w:fldCharType="separate"/>
        </w:r>
        <w:r w:rsidRPr="00B30FA9">
          <w:rPr>
            <w:rStyle w:val="Hyperlink"/>
          </w:rPr>
          <w:t>Chapter 10 - Trademark</w:t>
        </w:r>
        <w:r>
          <w:rPr>
            <w:rStyle w:val="Hyperlink"/>
          </w:rPr>
          <w:fldChar w:fldCharType="end"/>
        </w:r>
        <w:r w:rsidRPr="00B30FA9">
          <w:t xml:space="preserve"> for information on their use.</w:t>
        </w:r>
      </w:ins>
    </w:p>
    <w:p w14:paraId="5172C577" w14:textId="77777777" w:rsidR="00A31A30" w:rsidRPr="00B30FA9" w:rsidRDefault="00A31A30" w:rsidP="00A31A30">
      <w:pPr>
        <w:pStyle w:val="Heading1"/>
        <w:numPr>
          <w:ilvl w:val="0"/>
          <w:numId w:val="0"/>
        </w:numPr>
        <w:rPr>
          <w:ins w:id="103" w:author="Mary Jungers" w:date="2023-07-27T15:36:00Z"/>
        </w:rPr>
      </w:pPr>
      <w:bookmarkStart w:id="104" w:name="_Toc71799514"/>
      <w:bookmarkStart w:id="105" w:name="_Toc74651654"/>
      <w:bookmarkStart w:id="106" w:name="_Toc134012797"/>
      <w:bookmarkStart w:id="107" w:name="_Toc141666785"/>
      <w:ins w:id="108" w:author="Mary Jungers" w:date="2023-07-27T15:36:00Z">
        <w:r w:rsidRPr="00B30FA9">
          <w:lastRenderedPageBreak/>
          <w:t>IHE Technical Frameworks General Introduction Appendices</w:t>
        </w:r>
        <w:bookmarkEnd w:id="104"/>
        <w:bookmarkEnd w:id="105"/>
        <w:bookmarkEnd w:id="106"/>
        <w:bookmarkEnd w:id="107"/>
      </w:ins>
    </w:p>
    <w:p w14:paraId="3B0E592C" w14:textId="77777777" w:rsidR="00A31A30" w:rsidRPr="00B30FA9" w:rsidRDefault="00A31A30" w:rsidP="00A31A30">
      <w:pPr>
        <w:pStyle w:val="BodyText"/>
        <w:rPr>
          <w:ins w:id="109" w:author="Mary Jungers" w:date="2023-07-27T15:36:00Z"/>
        </w:rPr>
      </w:pPr>
      <w:ins w:id="110" w:author="Mary Jungers" w:date="2023-07-27T15:36:00Z">
        <w:r w:rsidRPr="00B30FA9">
          <w:t xml:space="preserve">The </w:t>
        </w:r>
        <w:r>
          <w:fldChar w:fldCharType="begin"/>
        </w:r>
        <w:r>
          <w:instrText>HYPERLINK "https://profiles.ihe.net/GeneralIntro/index.html"</w:instrText>
        </w:r>
        <w:r>
          <w:fldChar w:fldCharType="separate"/>
        </w:r>
        <w:r w:rsidRPr="00B30FA9">
          <w:rPr>
            <w:rStyle w:val="Hyperlink"/>
          </w:rPr>
          <w:t>IHE Technical Framework General Introduction Appendices</w:t>
        </w:r>
        <w:r>
          <w:rPr>
            <w:rStyle w:val="Hyperlink"/>
          </w:rPr>
          <w:fldChar w:fldCharType="end"/>
        </w:r>
        <w:r w:rsidRPr="00B30FA9">
          <w:t xml:space="preserve"> are components shared by all of the IHE domain technical frameworks. Each technical framework volume contains links to these documents where appropriate.</w:t>
        </w:r>
      </w:ins>
    </w:p>
    <w:p w14:paraId="307FC746" w14:textId="77777777" w:rsidR="00A31A30" w:rsidRPr="00B30FA9" w:rsidRDefault="00A31A30" w:rsidP="00A31A30">
      <w:pPr>
        <w:pStyle w:val="BodyText"/>
        <w:rPr>
          <w:ins w:id="111" w:author="Mary Jungers" w:date="2023-07-27T15:36:00Z"/>
        </w:rPr>
      </w:pPr>
    </w:p>
    <w:p w14:paraId="310C9D8D" w14:textId="77777777" w:rsidR="00A31A30" w:rsidRPr="00B30FA9" w:rsidRDefault="00A31A30" w:rsidP="00A31A30">
      <w:pPr>
        <w:pStyle w:val="EditorInstructions"/>
        <w:rPr>
          <w:ins w:id="112" w:author="Mary Jungers" w:date="2023-07-27T15:36:00Z"/>
        </w:rPr>
      </w:pPr>
      <w:ins w:id="113" w:author="Mary Jungers" w:date="2023-07-27T15:36:00Z">
        <w:r w:rsidRPr="00B30FA9">
          <w:t xml:space="preserve">Update the following appendices to the General Introduction as indicated below. Note that these are </w:t>
        </w:r>
        <w:r w:rsidRPr="00B30FA9">
          <w:rPr>
            <w:b/>
          </w:rPr>
          <w:t>not</w:t>
        </w:r>
        <w:r w:rsidRPr="00B30FA9">
          <w:t xml:space="preserve"> appendices to this domain’s Technical Framework (TF-1, TF-2, TF-3 or TF-4) but rather, they are appendices to the IHE Technical Frameworks General Introduction located </w:t>
        </w:r>
        <w:r>
          <w:fldChar w:fldCharType="begin"/>
        </w:r>
        <w:r>
          <w:instrText>HYPERLINK "https://profiles.ihe.net/GeneralIntro/index.html"</w:instrText>
        </w:r>
        <w:r>
          <w:fldChar w:fldCharType="separate"/>
        </w:r>
        <w:r w:rsidRPr="00B30FA9">
          <w:rPr>
            <w:rStyle w:val="Hyperlink"/>
          </w:rPr>
          <w:t>here</w:t>
        </w:r>
        <w:r>
          <w:rPr>
            <w:rStyle w:val="Hyperlink"/>
          </w:rPr>
          <w:fldChar w:fldCharType="end"/>
        </w:r>
        <w:r w:rsidRPr="00B30FA9">
          <w:t>.</w:t>
        </w:r>
      </w:ins>
    </w:p>
    <w:p w14:paraId="4C04EAE3" w14:textId="77777777" w:rsidR="00A31A30" w:rsidRPr="00B30FA9" w:rsidRDefault="00A31A30" w:rsidP="00A31A30">
      <w:pPr>
        <w:pStyle w:val="BodyText"/>
        <w:rPr>
          <w:ins w:id="114" w:author="Mary Jungers" w:date="2023-07-27T15:36:00Z"/>
        </w:rPr>
      </w:pPr>
    </w:p>
    <w:bookmarkStart w:id="115" w:name="_Toc49503505"/>
    <w:p w14:paraId="73B3D6EF" w14:textId="77777777" w:rsidR="00A31A30" w:rsidRPr="00B30FA9" w:rsidRDefault="00A31A30" w:rsidP="00A31A30">
      <w:pPr>
        <w:pStyle w:val="Heading1"/>
        <w:pageBreakBefore w:val="0"/>
        <w:numPr>
          <w:ilvl w:val="0"/>
          <w:numId w:val="0"/>
        </w:numPr>
        <w:rPr>
          <w:ins w:id="116" w:author="Mary Jungers" w:date="2023-07-27T15:36:00Z"/>
        </w:rPr>
      </w:pPr>
      <w:ins w:id="117" w:author="Mary Jungers" w:date="2023-07-27T15:36:00Z">
        <w:r w:rsidRPr="00B30FA9">
          <w:fldChar w:fldCharType="begin"/>
        </w:r>
        <w:r w:rsidRPr="00B30FA9">
          <w:instrText xml:space="preserve"> HYPERLINK "https://profiles.ihe.net/GeneralIntro/ch-A.html" </w:instrText>
        </w:r>
        <w:r w:rsidRPr="00B30FA9">
          <w:fldChar w:fldCharType="separate"/>
        </w:r>
        <w:bookmarkStart w:id="118" w:name="_Toc74651655"/>
        <w:bookmarkStart w:id="119" w:name="_Toc134012798"/>
        <w:bookmarkStart w:id="120" w:name="_Toc141666786"/>
        <w:r w:rsidRPr="00B30FA9">
          <w:rPr>
            <w:rStyle w:val="Hyperlink"/>
          </w:rPr>
          <w:t>Appendix A</w:t>
        </w:r>
        <w:r w:rsidRPr="00B30FA9">
          <w:fldChar w:fldCharType="end"/>
        </w:r>
        <w:r w:rsidRPr="00B30FA9">
          <w:t xml:space="preserve"> – Actors</w:t>
        </w:r>
        <w:bookmarkEnd w:id="115"/>
        <w:bookmarkEnd w:id="118"/>
        <w:bookmarkEnd w:id="119"/>
        <w:bookmarkEnd w:id="120"/>
      </w:ins>
    </w:p>
    <w:p w14:paraId="5549922C" w14:textId="77777777" w:rsidR="00A31A30" w:rsidRPr="00B30FA9" w:rsidRDefault="00A31A30" w:rsidP="00A31A30">
      <w:pPr>
        <w:pStyle w:val="BodyText"/>
        <w:rPr>
          <w:ins w:id="121" w:author="Mary Jungers" w:date="2023-07-27T15:36:00Z"/>
        </w:rPr>
      </w:pPr>
    </w:p>
    <w:p w14:paraId="02798BDD" w14:textId="77777777" w:rsidR="00A31A30" w:rsidRPr="00B30FA9" w:rsidRDefault="00A31A30" w:rsidP="00A31A30">
      <w:pPr>
        <w:pStyle w:val="EditorInstructions"/>
        <w:rPr>
          <w:ins w:id="122" w:author="Mary Jungers" w:date="2023-07-27T15:36:00Z"/>
        </w:rPr>
      </w:pPr>
      <w:ins w:id="123" w:author="Mary Jungers" w:date="2023-07-27T15:36:00Z">
        <w:r w:rsidRPr="00B30FA9">
          <w:t xml:space="preserve">Add the following </w:t>
        </w:r>
        <w:r w:rsidRPr="00B30FA9">
          <w:rPr>
            <w:b/>
          </w:rPr>
          <w:t>new or modified</w:t>
        </w:r>
        <w:r w:rsidRPr="00B30FA9">
          <w:t xml:space="preserve"> actors </w:t>
        </w:r>
        <w:r w:rsidRPr="00B30FA9">
          <w:rPr>
            <w:iCs w:val="0"/>
          </w:rPr>
          <w:t xml:space="preserve">to the </w:t>
        </w:r>
        <w:r>
          <w:fldChar w:fldCharType="begin"/>
        </w:r>
        <w:r>
          <w:instrText>HYPERLINK "https://profiles.ihe.net/GeneralIntro/ch-A.html"</w:instrText>
        </w:r>
        <w:r>
          <w:fldChar w:fldCharType="separate"/>
        </w:r>
        <w:r w:rsidRPr="00B30FA9">
          <w:rPr>
            <w:rStyle w:val="Hyperlink"/>
            <w:iCs w:val="0"/>
          </w:rPr>
          <w:t xml:space="preserve">IHE </w:t>
        </w:r>
        <w:r w:rsidRPr="00B30FA9">
          <w:rPr>
            <w:rStyle w:val="Hyperlink"/>
          </w:rPr>
          <w:t>Technical Frameworks</w:t>
        </w:r>
        <w:r w:rsidRPr="00B30FA9">
          <w:rPr>
            <w:rStyle w:val="Hyperlink"/>
            <w:iCs w:val="0"/>
          </w:rPr>
          <w:t xml:space="preserve"> General Introduction Appendix A</w:t>
        </w:r>
        <w:r>
          <w:rPr>
            <w:rStyle w:val="Hyperlink"/>
            <w:iCs w:val="0"/>
          </w:rPr>
          <w:fldChar w:fldCharType="end"/>
        </w:r>
        <w:r w:rsidRPr="00B30FA9">
          <w:t>:</w:t>
        </w:r>
      </w:ins>
    </w:p>
    <w:p w14:paraId="0BF743A7" w14:textId="77777777" w:rsidR="00A31A30" w:rsidRPr="00B30FA9" w:rsidRDefault="00A31A30" w:rsidP="00A31A30">
      <w:pPr>
        <w:pStyle w:val="BodyText"/>
        <w:rPr>
          <w:ins w:id="124" w:author="Mary Jungers" w:date="2023-07-27T15:36: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A31A30" w:rsidRPr="00B30FA9" w14:paraId="401A703F" w14:textId="77777777" w:rsidTr="00B81B95">
        <w:trPr>
          <w:ins w:id="125" w:author="Mary Jungers" w:date="2023-07-27T15:36:00Z"/>
        </w:trPr>
        <w:tc>
          <w:tcPr>
            <w:tcW w:w="3078" w:type="dxa"/>
            <w:shd w:val="clear" w:color="auto" w:fill="D9D9D9"/>
          </w:tcPr>
          <w:p w14:paraId="27EB1126" w14:textId="77777777" w:rsidR="00A31A30" w:rsidRPr="00B30FA9" w:rsidRDefault="00A31A30" w:rsidP="00B81B95">
            <w:pPr>
              <w:pStyle w:val="TableEntryHeader"/>
              <w:rPr>
                <w:ins w:id="126" w:author="Mary Jungers" w:date="2023-07-27T15:36:00Z"/>
                <w:szCs w:val="24"/>
              </w:rPr>
            </w:pPr>
            <w:ins w:id="127" w:author="Mary Jungers" w:date="2023-07-27T15:36:00Z">
              <w:r w:rsidRPr="00B30FA9">
                <w:rPr>
                  <w:szCs w:val="24"/>
                </w:rPr>
                <w:t>Actor</w:t>
              </w:r>
            </w:ins>
          </w:p>
        </w:tc>
        <w:tc>
          <w:tcPr>
            <w:tcW w:w="6498" w:type="dxa"/>
            <w:shd w:val="clear" w:color="auto" w:fill="D9D9D9"/>
          </w:tcPr>
          <w:p w14:paraId="7FFDA11A" w14:textId="77777777" w:rsidR="00A31A30" w:rsidRPr="00B30FA9" w:rsidRDefault="00A31A30" w:rsidP="00B81B95">
            <w:pPr>
              <w:pStyle w:val="TableEntryHeader"/>
              <w:rPr>
                <w:ins w:id="128" w:author="Mary Jungers" w:date="2023-07-27T15:36:00Z"/>
                <w:szCs w:val="24"/>
              </w:rPr>
            </w:pPr>
            <w:ins w:id="129" w:author="Mary Jungers" w:date="2023-07-27T15:36:00Z">
              <w:r w:rsidRPr="00B30FA9">
                <w:rPr>
                  <w:szCs w:val="24"/>
                </w:rPr>
                <w:t>Definition</w:t>
              </w:r>
            </w:ins>
          </w:p>
        </w:tc>
      </w:tr>
      <w:tr w:rsidR="00A31A30" w:rsidRPr="00B30FA9" w14:paraId="0699547C" w14:textId="77777777" w:rsidTr="00B81B95">
        <w:trPr>
          <w:ins w:id="130" w:author="Mary Jungers" w:date="2023-07-27T15:36:00Z"/>
        </w:trPr>
        <w:tc>
          <w:tcPr>
            <w:tcW w:w="3078" w:type="dxa"/>
          </w:tcPr>
          <w:p w14:paraId="5151049E" w14:textId="77777777" w:rsidR="00A31A30" w:rsidRPr="00B30FA9" w:rsidRDefault="00A31A30" w:rsidP="00B81B95">
            <w:pPr>
              <w:pStyle w:val="TableEntry"/>
              <w:rPr>
                <w:ins w:id="131" w:author="Mary Jungers" w:date="2023-07-27T15:36:00Z"/>
                <w:szCs w:val="24"/>
              </w:rPr>
            </w:pPr>
            <w:ins w:id="132" w:author="Mary Jungers" w:date="2023-07-27T15:36:00Z">
              <w:r w:rsidRPr="00B30FA9">
                <w:rPr>
                  <w:szCs w:val="24"/>
                </w:rPr>
                <w:t>No new actors</w:t>
              </w:r>
            </w:ins>
          </w:p>
        </w:tc>
        <w:tc>
          <w:tcPr>
            <w:tcW w:w="6498" w:type="dxa"/>
          </w:tcPr>
          <w:p w14:paraId="2C2AF22C" w14:textId="77777777" w:rsidR="00A31A30" w:rsidRPr="00B30FA9" w:rsidRDefault="00A31A30" w:rsidP="00B81B95">
            <w:pPr>
              <w:pStyle w:val="TableEntry"/>
              <w:rPr>
                <w:ins w:id="133" w:author="Mary Jungers" w:date="2023-07-27T15:36:00Z"/>
                <w:szCs w:val="24"/>
              </w:rPr>
            </w:pPr>
          </w:p>
        </w:tc>
      </w:tr>
    </w:tbl>
    <w:p w14:paraId="434ACC00" w14:textId="77777777" w:rsidR="00A31A30" w:rsidRPr="00B30FA9" w:rsidRDefault="00A31A30" w:rsidP="00A31A30">
      <w:pPr>
        <w:pStyle w:val="BodyText"/>
        <w:rPr>
          <w:ins w:id="134" w:author="Mary Jungers" w:date="2023-07-27T15:36:00Z"/>
        </w:rPr>
      </w:pPr>
      <w:bookmarkStart w:id="135" w:name="_Toc49503506"/>
    </w:p>
    <w:p w14:paraId="2780E342" w14:textId="77777777" w:rsidR="00A31A30" w:rsidRPr="00B30FA9" w:rsidRDefault="00A31A30" w:rsidP="00A31A30">
      <w:pPr>
        <w:pStyle w:val="Heading1"/>
        <w:pageBreakBefore w:val="0"/>
        <w:numPr>
          <w:ilvl w:val="0"/>
          <w:numId w:val="0"/>
        </w:numPr>
        <w:rPr>
          <w:ins w:id="136" w:author="Mary Jungers" w:date="2023-07-27T15:36:00Z"/>
        </w:rPr>
      </w:pPr>
      <w:ins w:id="137" w:author="Mary Jungers" w:date="2023-07-27T15:36:00Z">
        <w:r>
          <w:fldChar w:fldCharType="begin"/>
        </w:r>
        <w:r>
          <w:instrText>HYPERLINK "https://profiles.ihe.net/GeneralIntro/ch-B.html"</w:instrText>
        </w:r>
        <w:r>
          <w:fldChar w:fldCharType="separate"/>
        </w:r>
        <w:bookmarkStart w:id="138" w:name="_Toc74651656"/>
        <w:bookmarkStart w:id="139" w:name="_Toc134012799"/>
        <w:bookmarkStart w:id="140" w:name="_Toc141666787"/>
        <w:r w:rsidRPr="00B30FA9">
          <w:rPr>
            <w:rStyle w:val="Hyperlink"/>
          </w:rPr>
          <w:t>Appendix B</w:t>
        </w:r>
        <w:r>
          <w:rPr>
            <w:rStyle w:val="Hyperlink"/>
          </w:rPr>
          <w:fldChar w:fldCharType="end"/>
        </w:r>
        <w:r w:rsidRPr="00B30FA9">
          <w:t xml:space="preserve"> – Transactions</w:t>
        </w:r>
        <w:bookmarkEnd w:id="135"/>
        <w:bookmarkEnd w:id="138"/>
        <w:bookmarkEnd w:id="139"/>
        <w:bookmarkEnd w:id="140"/>
      </w:ins>
    </w:p>
    <w:p w14:paraId="169B2ADA" w14:textId="77777777" w:rsidR="00A31A30" w:rsidRPr="00B30FA9" w:rsidRDefault="00A31A30" w:rsidP="00A31A30">
      <w:pPr>
        <w:pStyle w:val="BodyText"/>
        <w:rPr>
          <w:ins w:id="141" w:author="Mary Jungers" w:date="2023-07-27T15:36:00Z"/>
        </w:rPr>
      </w:pPr>
    </w:p>
    <w:p w14:paraId="59C7B8CC" w14:textId="77777777" w:rsidR="00A31A30" w:rsidRPr="00B30FA9" w:rsidRDefault="00A31A30" w:rsidP="00A31A30">
      <w:pPr>
        <w:pStyle w:val="EditorInstructions"/>
        <w:rPr>
          <w:ins w:id="142" w:author="Mary Jungers" w:date="2023-07-27T15:36:00Z"/>
        </w:rPr>
      </w:pPr>
      <w:ins w:id="143" w:author="Mary Jungers" w:date="2023-07-27T15:36:00Z">
        <w:r w:rsidRPr="00B30FA9">
          <w:t xml:space="preserve">Add the following </w:t>
        </w:r>
        <w:r w:rsidRPr="00B30FA9">
          <w:rPr>
            <w:b/>
          </w:rPr>
          <w:t>new or modified</w:t>
        </w:r>
        <w:r w:rsidRPr="00B30FA9">
          <w:t xml:space="preserve"> transactions </w:t>
        </w:r>
        <w:r w:rsidRPr="00B30FA9">
          <w:rPr>
            <w:iCs w:val="0"/>
          </w:rPr>
          <w:t xml:space="preserve">to the </w:t>
        </w:r>
        <w:r>
          <w:fldChar w:fldCharType="begin"/>
        </w:r>
        <w:r>
          <w:instrText>HYPERLINK "https://profiles.ihe.net/GeneralIntro/ch-B.html"</w:instrText>
        </w:r>
        <w:r>
          <w:fldChar w:fldCharType="separate"/>
        </w:r>
        <w:r w:rsidRPr="00B30FA9">
          <w:rPr>
            <w:rStyle w:val="Hyperlink"/>
            <w:iCs w:val="0"/>
          </w:rPr>
          <w:t xml:space="preserve">IHE </w:t>
        </w:r>
        <w:r w:rsidRPr="00B30FA9">
          <w:rPr>
            <w:rStyle w:val="Hyperlink"/>
          </w:rPr>
          <w:t>Technical Frameworks</w:t>
        </w:r>
        <w:r w:rsidRPr="00B30FA9">
          <w:rPr>
            <w:rStyle w:val="Hyperlink"/>
            <w:iCs w:val="0"/>
          </w:rPr>
          <w:t xml:space="preserve"> General Introduction Appendix B</w:t>
        </w:r>
        <w:r>
          <w:rPr>
            <w:rStyle w:val="Hyperlink"/>
            <w:iCs w:val="0"/>
          </w:rPr>
          <w:fldChar w:fldCharType="end"/>
        </w:r>
        <w:r w:rsidRPr="00B30FA9">
          <w:t>:</w:t>
        </w:r>
      </w:ins>
    </w:p>
    <w:p w14:paraId="5E094E83" w14:textId="77777777" w:rsidR="00A31A30" w:rsidRPr="00B30FA9" w:rsidRDefault="00A31A30" w:rsidP="00A31A30">
      <w:pPr>
        <w:pStyle w:val="BodyText"/>
        <w:rPr>
          <w:ins w:id="144" w:author="Mary Jungers" w:date="2023-07-27T15:36:00Z"/>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A31A30" w:rsidRPr="00B30FA9" w14:paraId="1FC293F0" w14:textId="77777777" w:rsidTr="00B81B95">
        <w:trPr>
          <w:ins w:id="145" w:author="Mary Jungers" w:date="2023-07-27T15:36:00Z"/>
        </w:trPr>
        <w:tc>
          <w:tcPr>
            <w:tcW w:w="3085" w:type="dxa"/>
            <w:shd w:val="clear" w:color="auto" w:fill="D9D9D9"/>
          </w:tcPr>
          <w:p w14:paraId="2615E0B7" w14:textId="77777777" w:rsidR="00A31A30" w:rsidRPr="00B30FA9" w:rsidRDefault="00A31A30" w:rsidP="00B81B95">
            <w:pPr>
              <w:pStyle w:val="TableEntryHeader"/>
              <w:rPr>
                <w:ins w:id="146" w:author="Mary Jungers" w:date="2023-07-27T15:36:00Z"/>
                <w:szCs w:val="24"/>
              </w:rPr>
            </w:pPr>
            <w:ins w:id="147" w:author="Mary Jungers" w:date="2023-07-27T15:36:00Z">
              <w:r w:rsidRPr="00B30FA9">
                <w:rPr>
                  <w:szCs w:val="24"/>
                </w:rPr>
                <w:t>Transaction</w:t>
              </w:r>
            </w:ins>
          </w:p>
        </w:tc>
        <w:tc>
          <w:tcPr>
            <w:tcW w:w="6491" w:type="dxa"/>
            <w:shd w:val="clear" w:color="auto" w:fill="D9D9D9"/>
          </w:tcPr>
          <w:p w14:paraId="305AA040" w14:textId="77777777" w:rsidR="00A31A30" w:rsidRPr="00B30FA9" w:rsidRDefault="00A31A30" w:rsidP="00B81B95">
            <w:pPr>
              <w:pStyle w:val="TableEntryHeader"/>
              <w:rPr>
                <w:ins w:id="148" w:author="Mary Jungers" w:date="2023-07-27T15:36:00Z"/>
                <w:szCs w:val="24"/>
              </w:rPr>
            </w:pPr>
            <w:ins w:id="149" w:author="Mary Jungers" w:date="2023-07-27T15:36:00Z">
              <w:r w:rsidRPr="00B30FA9">
                <w:rPr>
                  <w:szCs w:val="24"/>
                </w:rPr>
                <w:t>Definition</w:t>
              </w:r>
            </w:ins>
          </w:p>
        </w:tc>
      </w:tr>
      <w:tr w:rsidR="00A31A30" w:rsidRPr="00B30FA9" w14:paraId="1D9CF0C2" w14:textId="77777777" w:rsidTr="00B81B95">
        <w:trPr>
          <w:ins w:id="150" w:author="Mary Jungers" w:date="2023-07-27T15:36:00Z"/>
        </w:trPr>
        <w:tc>
          <w:tcPr>
            <w:tcW w:w="3085" w:type="dxa"/>
          </w:tcPr>
          <w:p w14:paraId="06B22C1E" w14:textId="570E3708" w:rsidR="00A31A30" w:rsidRPr="00B30FA9" w:rsidRDefault="00A31A30" w:rsidP="00B81B95">
            <w:pPr>
              <w:pStyle w:val="TableEntry"/>
              <w:rPr>
                <w:ins w:id="151" w:author="Mary Jungers" w:date="2023-07-27T15:36:00Z"/>
              </w:rPr>
            </w:pPr>
            <w:ins w:id="152" w:author="Mary Jungers" w:date="2023-07-27T15:36:00Z">
              <w:r>
                <w:t xml:space="preserve">No </w:t>
              </w:r>
            </w:ins>
            <w:ins w:id="153" w:author="Mary Jungers" w:date="2023-07-27T15:37:00Z">
              <w:r>
                <w:t>new transactions</w:t>
              </w:r>
            </w:ins>
          </w:p>
        </w:tc>
        <w:tc>
          <w:tcPr>
            <w:tcW w:w="6491" w:type="dxa"/>
          </w:tcPr>
          <w:p w14:paraId="7C532AC6" w14:textId="2D59F990" w:rsidR="00A31A30" w:rsidRPr="00B30FA9" w:rsidRDefault="00A31A30" w:rsidP="00B81B95">
            <w:pPr>
              <w:pStyle w:val="TableEntry"/>
              <w:rPr>
                <w:ins w:id="154" w:author="Mary Jungers" w:date="2023-07-27T15:36:00Z"/>
                <w:szCs w:val="24"/>
              </w:rPr>
            </w:pPr>
          </w:p>
        </w:tc>
      </w:tr>
    </w:tbl>
    <w:p w14:paraId="719A58F6" w14:textId="77777777" w:rsidR="00A31A30" w:rsidRDefault="00A31A30" w:rsidP="00A31A30">
      <w:pPr>
        <w:pStyle w:val="BodyText"/>
        <w:rPr>
          <w:ins w:id="155" w:author="Mary Jungers" w:date="2023-07-27T15:37:00Z"/>
        </w:rPr>
      </w:pPr>
      <w:bookmarkStart w:id="156" w:name="_Toc49503507"/>
    </w:p>
    <w:p w14:paraId="024CEADD" w14:textId="77777777" w:rsidR="00A31A30" w:rsidRDefault="00A31A30" w:rsidP="00A31A30">
      <w:pPr>
        <w:pStyle w:val="BodyText"/>
        <w:rPr>
          <w:ins w:id="157" w:author="Mary Jungers" w:date="2023-07-27T15:37:00Z"/>
        </w:rPr>
      </w:pPr>
    </w:p>
    <w:p w14:paraId="57CA0FE0" w14:textId="77777777" w:rsidR="00A31A30" w:rsidRDefault="00A31A30" w:rsidP="00A31A30">
      <w:pPr>
        <w:pStyle w:val="BodyText"/>
        <w:rPr>
          <w:ins w:id="158" w:author="Mary Jungers" w:date="2023-07-27T15:37:00Z"/>
        </w:rPr>
      </w:pPr>
    </w:p>
    <w:p w14:paraId="71E79593" w14:textId="77777777" w:rsidR="00A31A30" w:rsidRDefault="00A31A30" w:rsidP="00A31A30">
      <w:pPr>
        <w:pStyle w:val="BodyText"/>
        <w:rPr>
          <w:ins w:id="159" w:author="Mary Jungers" w:date="2023-07-27T15:37:00Z"/>
        </w:rPr>
      </w:pPr>
    </w:p>
    <w:p w14:paraId="10980C4D" w14:textId="77777777" w:rsidR="00A31A30" w:rsidRDefault="00A31A30" w:rsidP="00A31A30">
      <w:pPr>
        <w:pStyle w:val="BodyText"/>
        <w:rPr>
          <w:ins w:id="160" w:author="Mary Jungers" w:date="2023-07-27T15:37:00Z"/>
        </w:rPr>
      </w:pPr>
    </w:p>
    <w:p w14:paraId="79EF6863" w14:textId="77777777" w:rsidR="00A31A30" w:rsidRPr="00B30FA9" w:rsidRDefault="00A31A30" w:rsidP="00A31A30">
      <w:pPr>
        <w:pStyle w:val="BodyText"/>
        <w:rPr>
          <w:ins w:id="161" w:author="Mary Jungers" w:date="2023-07-27T15:36:00Z"/>
        </w:rPr>
      </w:pPr>
    </w:p>
    <w:p w14:paraId="4953BC52" w14:textId="77777777" w:rsidR="00A31A30" w:rsidRPr="00B30FA9" w:rsidRDefault="00A31A30" w:rsidP="00A31A30">
      <w:pPr>
        <w:pStyle w:val="Heading1"/>
        <w:pageBreakBefore w:val="0"/>
        <w:numPr>
          <w:ilvl w:val="0"/>
          <w:numId w:val="0"/>
        </w:numPr>
        <w:rPr>
          <w:ins w:id="162" w:author="Mary Jungers" w:date="2023-07-27T15:36:00Z"/>
        </w:rPr>
      </w:pPr>
      <w:ins w:id="163" w:author="Mary Jungers" w:date="2023-07-27T15:36:00Z">
        <w:r>
          <w:lastRenderedPageBreak/>
          <w:fldChar w:fldCharType="begin"/>
        </w:r>
        <w:r>
          <w:instrText>HYPERLINK "https://profiles.ihe.net/GeneralIntro/ch-D.html"</w:instrText>
        </w:r>
        <w:r>
          <w:fldChar w:fldCharType="separate"/>
        </w:r>
        <w:bookmarkStart w:id="164" w:name="_Toc74651657"/>
        <w:bookmarkStart w:id="165" w:name="_Toc134012800"/>
        <w:bookmarkStart w:id="166" w:name="_Toc141666788"/>
        <w:r w:rsidRPr="00B30FA9">
          <w:rPr>
            <w:rStyle w:val="Hyperlink"/>
          </w:rPr>
          <w:t>Appendix D</w:t>
        </w:r>
        <w:r>
          <w:rPr>
            <w:rStyle w:val="Hyperlink"/>
          </w:rPr>
          <w:fldChar w:fldCharType="end"/>
        </w:r>
        <w:r w:rsidRPr="00B30FA9">
          <w:t xml:space="preserve"> – </w:t>
        </w:r>
        <w:bookmarkEnd w:id="156"/>
        <w:r w:rsidRPr="00B30FA9">
          <w:t>Glossary</w:t>
        </w:r>
        <w:bookmarkEnd w:id="164"/>
        <w:bookmarkEnd w:id="165"/>
        <w:bookmarkEnd w:id="166"/>
      </w:ins>
    </w:p>
    <w:p w14:paraId="2C6C5F72" w14:textId="77777777" w:rsidR="00A31A30" w:rsidRPr="00B30FA9" w:rsidRDefault="00A31A30" w:rsidP="00A31A30">
      <w:pPr>
        <w:pStyle w:val="BodyText"/>
        <w:rPr>
          <w:ins w:id="167" w:author="Mary Jungers" w:date="2023-07-27T15:36:00Z"/>
        </w:rPr>
      </w:pPr>
    </w:p>
    <w:p w14:paraId="54966118" w14:textId="77777777" w:rsidR="00A31A30" w:rsidRPr="00B30FA9" w:rsidRDefault="00A31A30" w:rsidP="00A31A30">
      <w:pPr>
        <w:pStyle w:val="EditorInstructions"/>
        <w:rPr>
          <w:ins w:id="168" w:author="Mary Jungers" w:date="2023-07-27T15:36:00Z"/>
        </w:rPr>
      </w:pPr>
      <w:ins w:id="169" w:author="Mary Jungers" w:date="2023-07-27T15:36:00Z">
        <w:r w:rsidRPr="00B30FA9">
          <w:t xml:space="preserve">Add the following </w:t>
        </w:r>
        <w:r w:rsidRPr="00B30FA9">
          <w:rPr>
            <w:b/>
          </w:rPr>
          <w:t>new or modified glossary</w:t>
        </w:r>
        <w:r w:rsidRPr="00B30FA9">
          <w:t xml:space="preserve"> terms to the </w:t>
        </w:r>
        <w:r>
          <w:fldChar w:fldCharType="begin"/>
        </w:r>
        <w:r>
          <w:instrText>HYPERLINK "https://profiles.ihe.net/GeneralIntro/ch-D.html"</w:instrText>
        </w:r>
        <w:r>
          <w:fldChar w:fldCharType="separate"/>
        </w:r>
        <w:r w:rsidRPr="00B30FA9">
          <w:rPr>
            <w:rStyle w:val="Hyperlink"/>
          </w:rPr>
          <w:t>IHE Technical Frameworks General Introduction Appendix D</w:t>
        </w:r>
        <w:r>
          <w:rPr>
            <w:rStyle w:val="Hyperlink"/>
          </w:rPr>
          <w:fldChar w:fldCharType="end"/>
        </w:r>
        <w:r w:rsidRPr="00B30FA9">
          <w:t>:</w:t>
        </w:r>
      </w:ins>
    </w:p>
    <w:p w14:paraId="24E716DA" w14:textId="77777777" w:rsidR="00A31A30" w:rsidRPr="00A31A30" w:rsidRDefault="00A31A30" w:rsidP="00A31A30">
      <w:pPr>
        <w:pStyle w:val="BodyText"/>
        <w:rPr>
          <w:ins w:id="170" w:author="Mary Jungers" w:date="2023-07-27T15:35:00Z"/>
        </w:rPr>
        <w:pPrChange w:id="171" w:author="Mary Jungers" w:date="2023-07-27T15:38:00Z">
          <w:pPr>
            <w:pStyle w:val="Heading1"/>
            <w:numPr>
              <w:numId w:val="0"/>
            </w:numPr>
            <w:ind w:left="0" w:firstLine="0"/>
          </w:pPr>
        </w:pPrChange>
      </w:pPr>
    </w:p>
    <w:p w14:paraId="394B259A" w14:textId="686933BB" w:rsidR="009F5CF4" w:rsidRPr="009E3DC5" w:rsidDel="00A31A30" w:rsidRDefault="00747676" w:rsidP="00BB76BC">
      <w:pPr>
        <w:pStyle w:val="Heading1"/>
        <w:numPr>
          <w:ilvl w:val="0"/>
          <w:numId w:val="0"/>
        </w:numPr>
        <w:rPr>
          <w:del w:id="172" w:author="Mary Jungers" w:date="2023-07-27T15:37:00Z"/>
        </w:rPr>
      </w:pPr>
      <w:del w:id="173" w:author="Mary Jungers" w:date="2023-07-27T15:37:00Z">
        <w:r w:rsidRPr="009E3DC5" w:rsidDel="00A31A30">
          <w:delText>General Introduction</w:delText>
        </w:r>
        <w:bookmarkEnd w:id="49"/>
        <w:r w:rsidR="00623829" w:rsidRPr="009E3DC5" w:rsidDel="00A31A30">
          <w:delText xml:space="preserve"> and Shared Appendices</w:delText>
        </w:r>
      </w:del>
    </w:p>
    <w:p w14:paraId="12EE5F16" w14:textId="5065285E" w:rsidR="00623829" w:rsidRPr="009E3DC5" w:rsidDel="00A31A30" w:rsidRDefault="003B7860" w:rsidP="00EA3BCB">
      <w:pPr>
        <w:pStyle w:val="BodyText"/>
        <w:rPr>
          <w:del w:id="174" w:author="Mary Jungers" w:date="2023-07-27T15:37:00Z"/>
        </w:rPr>
      </w:pPr>
      <w:del w:id="175" w:author="Mary Jungers" w:date="2023-07-27T15:37:00Z">
        <w:r w:rsidRPr="009E3DC5" w:rsidDel="00A31A30">
          <w:delText xml:space="preserve">The </w:delText>
        </w:r>
        <w:r w:rsidR="00000000" w:rsidRPr="009E3DC5" w:rsidDel="00A31A30">
          <w:fldChar w:fldCharType="begin"/>
        </w:r>
        <w:r w:rsidR="00000000" w:rsidRPr="009E3DC5" w:rsidDel="00A31A30">
          <w:delInstrText>HYPERLINK "http://ihe.net/Technical_Frameworks/" \l "GenIntro"</w:delInstrText>
        </w:r>
        <w:r w:rsidR="00000000" w:rsidRPr="009E3DC5" w:rsidDel="00A31A30">
          <w:fldChar w:fldCharType="separate"/>
        </w:r>
        <w:r w:rsidRPr="009E3DC5" w:rsidDel="00A31A30">
          <w:rPr>
            <w:rStyle w:val="Hyperlink"/>
          </w:rPr>
          <w:delText xml:space="preserve">IHE Technical Framework General Introduction </w:delText>
        </w:r>
        <w:r w:rsidR="00623829" w:rsidRPr="009E3DC5" w:rsidDel="00A31A30">
          <w:rPr>
            <w:rStyle w:val="Hyperlink"/>
          </w:rPr>
          <w:delText>and Shared Appendices</w:delText>
        </w:r>
        <w:r w:rsidR="00000000" w:rsidRPr="009E3DC5" w:rsidDel="00A31A30">
          <w:rPr>
            <w:rStyle w:val="Hyperlink"/>
          </w:rPr>
          <w:fldChar w:fldCharType="end"/>
        </w:r>
        <w:r w:rsidR="00623829" w:rsidRPr="009E3DC5" w:rsidDel="00A31A30">
          <w:delText xml:space="preserve"> are components shared by all of the IHE domain technical frameworks. Each technical framework volume contains links to these documents where appropriate.</w:delText>
        </w:r>
      </w:del>
    </w:p>
    <w:p w14:paraId="5DC2962C" w14:textId="53CA7DD5" w:rsidR="00623829" w:rsidRPr="009E3DC5" w:rsidDel="00A31A30" w:rsidRDefault="00623829" w:rsidP="00EA3BCB">
      <w:pPr>
        <w:pStyle w:val="BodyText"/>
        <w:rPr>
          <w:del w:id="176" w:author="Mary Jungers" w:date="2023-07-27T15:37:00Z"/>
        </w:rPr>
      </w:pPr>
    </w:p>
    <w:p w14:paraId="0D080542" w14:textId="4ED9DC00" w:rsidR="00747676" w:rsidRPr="009E3DC5" w:rsidDel="00A31A30" w:rsidRDefault="00C16F09" w:rsidP="00BB76BC">
      <w:pPr>
        <w:pStyle w:val="EditorInstructions"/>
        <w:rPr>
          <w:del w:id="177" w:author="Mary Jungers" w:date="2023-07-27T15:37:00Z"/>
        </w:rPr>
      </w:pPr>
      <w:del w:id="178" w:author="Mary Jungers" w:date="2023-07-27T15:37:00Z">
        <w:r w:rsidRPr="009E3DC5" w:rsidDel="00A31A30">
          <w:delText xml:space="preserve">Update the following </w:delText>
        </w:r>
        <w:r w:rsidR="00EA4332" w:rsidRPr="009E3DC5" w:rsidDel="00A31A30">
          <w:delText>a</w:delText>
        </w:r>
        <w:r w:rsidRPr="009E3DC5" w:rsidDel="00A31A30">
          <w:delText xml:space="preserve">ppendices to the General Introduction as indicated below. Note that these are </w:delText>
        </w:r>
        <w:r w:rsidRPr="009E3DC5" w:rsidDel="00A31A30">
          <w:rPr>
            <w:b/>
          </w:rPr>
          <w:delText>not</w:delText>
        </w:r>
        <w:r w:rsidRPr="009E3DC5" w:rsidDel="00A31A30">
          <w:delText xml:space="preserve"> appendices to Volume 1.</w:delText>
        </w:r>
      </w:del>
    </w:p>
    <w:p w14:paraId="07BE5E57" w14:textId="16D9C83D" w:rsidR="003B7860" w:rsidRPr="009E3DC5" w:rsidDel="00A31A30" w:rsidRDefault="003B7860" w:rsidP="00EA3BCB">
      <w:pPr>
        <w:pStyle w:val="BodyText"/>
        <w:rPr>
          <w:del w:id="179" w:author="Mary Jungers" w:date="2023-07-27T15:37:00Z"/>
        </w:rPr>
      </w:pPr>
      <w:bookmarkStart w:id="180" w:name="_Toc345074644"/>
    </w:p>
    <w:p w14:paraId="2D35ED46" w14:textId="080572A0" w:rsidR="00747676" w:rsidRPr="009E3DC5" w:rsidDel="00A31A30" w:rsidRDefault="00814F76" w:rsidP="00EA3BCB">
      <w:pPr>
        <w:pStyle w:val="Heading1"/>
        <w:pageBreakBefore w:val="0"/>
        <w:numPr>
          <w:ilvl w:val="0"/>
          <w:numId w:val="0"/>
        </w:numPr>
        <w:rPr>
          <w:del w:id="181" w:author="Mary Jungers" w:date="2023-07-27T15:37:00Z"/>
        </w:rPr>
      </w:pPr>
      <w:bookmarkStart w:id="182" w:name="_Toc345074646"/>
      <w:bookmarkEnd w:id="180"/>
      <w:del w:id="183" w:author="Mary Jungers" w:date="2023-07-27T15:37:00Z">
        <w:r w:rsidRPr="009E3DC5" w:rsidDel="00A31A30">
          <w:delText xml:space="preserve">Appendix D – </w:delText>
        </w:r>
        <w:r w:rsidR="00747676" w:rsidRPr="009E3DC5" w:rsidDel="00A31A30">
          <w:delText>Glossary</w:delText>
        </w:r>
        <w:bookmarkEnd w:id="182"/>
      </w:del>
    </w:p>
    <w:p w14:paraId="08DC5CB7" w14:textId="43466094" w:rsidR="00747676" w:rsidRPr="009E3DC5" w:rsidDel="00A31A30" w:rsidRDefault="00747676" w:rsidP="00747676">
      <w:pPr>
        <w:pStyle w:val="EditorInstructions"/>
        <w:rPr>
          <w:del w:id="184" w:author="Mary Jungers" w:date="2023-07-27T15:37:00Z"/>
        </w:rPr>
      </w:pPr>
      <w:del w:id="185" w:author="Mary Jungers" w:date="2023-07-27T15:37:00Z">
        <w:r w:rsidRPr="009E3DC5" w:rsidDel="00A31A30">
          <w:delText xml:space="preserve">Add the following </w:delText>
        </w:r>
        <w:r w:rsidR="00DD20D7" w:rsidRPr="009E3DC5" w:rsidDel="00A31A30">
          <w:rPr>
            <w:b/>
          </w:rPr>
          <w:delText>new</w:delText>
        </w:r>
        <w:r w:rsidR="00DD20D7" w:rsidRPr="009E3DC5" w:rsidDel="00A31A30">
          <w:delText xml:space="preserve"> </w:delText>
        </w:r>
        <w:r w:rsidRPr="009E3DC5" w:rsidDel="00A31A30">
          <w:delText xml:space="preserve">glossary terms to the IHE Technical Frameworks General Introduction </w:delText>
        </w:r>
        <w:r w:rsidR="00814F76" w:rsidRPr="009E3DC5" w:rsidDel="00A31A30">
          <w:delText>Appendix D</w:delText>
        </w:r>
        <w:r w:rsidR="00F3372D" w:rsidRPr="009E3DC5" w:rsidDel="00A31A30">
          <w:delText>.</w:delText>
        </w:r>
      </w:del>
    </w:p>
    <w:p w14:paraId="08DD9A7F" w14:textId="7DF3F34A" w:rsidR="00747676" w:rsidRPr="009E3DC5" w:rsidDel="00A31A30" w:rsidRDefault="00747676" w:rsidP="00747676">
      <w:pPr>
        <w:pStyle w:val="AuthorInstructions"/>
        <w:rPr>
          <w:del w:id="186" w:author="Mary Jungers" w:date="2023-07-27T15:37: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E3DC5" w14:paraId="6E9C26B8" w14:textId="77777777" w:rsidTr="00DB2970">
        <w:trPr>
          <w:cantSplit/>
          <w:trHeight w:val="395"/>
          <w:tblHeader/>
          <w:jc w:val="center"/>
        </w:trPr>
        <w:tc>
          <w:tcPr>
            <w:tcW w:w="3078" w:type="dxa"/>
            <w:shd w:val="clear" w:color="auto" w:fill="D9D9D9"/>
          </w:tcPr>
          <w:p w14:paraId="387CAE96" w14:textId="77777777" w:rsidR="00747676" w:rsidRPr="009E3DC5" w:rsidRDefault="00747676" w:rsidP="00843B52">
            <w:pPr>
              <w:pStyle w:val="TableEntryHeader"/>
            </w:pPr>
            <w:r w:rsidRPr="009E3DC5">
              <w:t>Glossary Term</w:t>
            </w:r>
          </w:p>
        </w:tc>
        <w:tc>
          <w:tcPr>
            <w:tcW w:w="6498" w:type="dxa"/>
            <w:shd w:val="clear" w:color="auto" w:fill="D9D9D9"/>
          </w:tcPr>
          <w:p w14:paraId="22429007" w14:textId="77777777" w:rsidR="00747676" w:rsidRPr="009E3DC5" w:rsidRDefault="00747676" w:rsidP="00843B52">
            <w:pPr>
              <w:pStyle w:val="TableEntryHeader"/>
            </w:pPr>
            <w:r w:rsidRPr="009E3DC5">
              <w:t>Definition</w:t>
            </w:r>
          </w:p>
        </w:tc>
      </w:tr>
      <w:tr w:rsidR="00747676" w:rsidRPr="009E3DC5" w14:paraId="43324115" w14:textId="77777777" w:rsidTr="00DB2970">
        <w:trPr>
          <w:cantSplit/>
          <w:trHeight w:val="325"/>
          <w:jc w:val="center"/>
        </w:trPr>
        <w:tc>
          <w:tcPr>
            <w:tcW w:w="3078" w:type="dxa"/>
            <w:shd w:val="clear" w:color="auto" w:fill="auto"/>
          </w:tcPr>
          <w:p w14:paraId="77865A4D" w14:textId="77777777" w:rsidR="00747676" w:rsidRPr="009E3DC5" w:rsidRDefault="008C7E97" w:rsidP="00843B52">
            <w:pPr>
              <w:pStyle w:val="TableEntry"/>
              <w:rPr>
                <w:b/>
                <w:u w:val="single"/>
              </w:rPr>
            </w:pPr>
            <w:r w:rsidRPr="009E3DC5">
              <w:rPr>
                <w:b/>
                <w:u w:val="single"/>
              </w:rPr>
              <w:t>ebMS3.0</w:t>
            </w:r>
          </w:p>
        </w:tc>
        <w:tc>
          <w:tcPr>
            <w:tcW w:w="6498" w:type="dxa"/>
            <w:shd w:val="clear" w:color="auto" w:fill="auto"/>
          </w:tcPr>
          <w:p w14:paraId="784326BE" w14:textId="3ACDCF9C" w:rsidR="00747676" w:rsidRPr="009E3DC5" w:rsidRDefault="00395FDE" w:rsidP="00843B52">
            <w:pPr>
              <w:pStyle w:val="TableEntry"/>
              <w:rPr>
                <w:b/>
                <w:u w:val="single"/>
              </w:rPr>
            </w:pPr>
            <w:r w:rsidRPr="009E3DC5">
              <w:rPr>
                <w:b/>
                <w:u w:val="single"/>
              </w:rPr>
              <w:t>ebXML Messaging Services. A family of standards from OASIS.</w:t>
            </w:r>
          </w:p>
        </w:tc>
      </w:tr>
      <w:tr w:rsidR="00747676" w:rsidRPr="009E3DC5" w14:paraId="3A70A8FF" w14:textId="77777777" w:rsidTr="00EA3BCB">
        <w:trPr>
          <w:cantSplit/>
          <w:jc w:val="center"/>
        </w:trPr>
        <w:tc>
          <w:tcPr>
            <w:tcW w:w="3078" w:type="dxa"/>
            <w:shd w:val="clear" w:color="auto" w:fill="auto"/>
          </w:tcPr>
          <w:p w14:paraId="79F7986B" w14:textId="77777777" w:rsidR="00747676" w:rsidRPr="009E3DC5" w:rsidRDefault="008C7E97" w:rsidP="00843B52">
            <w:pPr>
              <w:pStyle w:val="TableEntry"/>
              <w:rPr>
                <w:b/>
                <w:u w:val="single"/>
              </w:rPr>
            </w:pPr>
            <w:r w:rsidRPr="009E3DC5">
              <w:rPr>
                <w:b/>
                <w:u w:val="single"/>
              </w:rPr>
              <w:t>AS4</w:t>
            </w:r>
          </w:p>
        </w:tc>
        <w:tc>
          <w:tcPr>
            <w:tcW w:w="6498" w:type="dxa"/>
            <w:shd w:val="clear" w:color="auto" w:fill="auto"/>
          </w:tcPr>
          <w:p w14:paraId="2A9F4040" w14:textId="77777777" w:rsidR="009D18F8" w:rsidRPr="009E3DC5" w:rsidRDefault="004C2626" w:rsidP="009D18F8">
            <w:pPr>
              <w:pStyle w:val="TableEntry"/>
              <w:rPr>
                <w:b/>
                <w:u w:val="single"/>
              </w:rPr>
            </w:pPr>
            <w:r w:rsidRPr="009E3DC5">
              <w:rPr>
                <w:b/>
                <w:u w:val="single"/>
              </w:rPr>
              <w:t>Applicability Statement 4</w:t>
            </w:r>
            <w:r w:rsidR="009D18F8" w:rsidRPr="009E3DC5">
              <w:rPr>
                <w:b/>
                <w:u w:val="single"/>
              </w:rPr>
              <w:t>: A profile of ebMS3.0</w:t>
            </w:r>
          </w:p>
        </w:tc>
      </w:tr>
    </w:tbl>
    <w:p w14:paraId="0F101EFF" w14:textId="77777777" w:rsidR="008C7E97" w:rsidRPr="009E3DC5" w:rsidRDefault="008C7E97" w:rsidP="00EA3BCB">
      <w:pPr>
        <w:pStyle w:val="BodyText"/>
      </w:pPr>
      <w:bookmarkStart w:id="187" w:name="_Toc345074647"/>
    </w:p>
    <w:p w14:paraId="7881E6BD" w14:textId="77777777" w:rsidR="00D927D4" w:rsidRPr="009E3DC5" w:rsidRDefault="00D927D4" w:rsidP="00D927D4">
      <w:pPr>
        <w:pStyle w:val="BodyText"/>
      </w:pPr>
      <w:bookmarkStart w:id="188" w:name="_Toc345074671"/>
      <w:bookmarkStart w:id="189" w:name="_Toc504625757"/>
      <w:bookmarkStart w:id="190" w:name="_Toc530206510"/>
      <w:bookmarkStart w:id="191" w:name="_Toc1388430"/>
      <w:bookmarkStart w:id="192" w:name="_Toc1388584"/>
      <w:bookmarkStart w:id="193" w:name="_Toc1456611"/>
      <w:bookmarkEnd w:id="43"/>
      <w:bookmarkEnd w:id="44"/>
      <w:bookmarkEnd w:id="187"/>
    </w:p>
    <w:p w14:paraId="2A7DD327" w14:textId="77777777" w:rsidR="00D927D4" w:rsidRPr="009E3DC5" w:rsidRDefault="00D927D4" w:rsidP="00D927D4">
      <w:pPr>
        <w:pStyle w:val="PartTitle"/>
      </w:pPr>
      <w:bookmarkStart w:id="194" w:name="_Toc500238747"/>
      <w:bookmarkStart w:id="195" w:name="_Toc141666789"/>
      <w:r w:rsidRPr="009E3DC5">
        <w:lastRenderedPageBreak/>
        <w:t>Volume 1 – Profiles</w:t>
      </w:r>
      <w:bookmarkEnd w:id="194"/>
      <w:bookmarkEnd w:id="195"/>
    </w:p>
    <w:p w14:paraId="381A47A0" w14:textId="77777777" w:rsidR="0010209D" w:rsidRPr="009E3DC5" w:rsidRDefault="0010209D" w:rsidP="0010209D">
      <w:pPr>
        <w:pStyle w:val="BodyText"/>
      </w:pPr>
    </w:p>
    <w:p w14:paraId="633A9166" w14:textId="77777777" w:rsidR="0010209D" w:rsidRPr="009E3DC5" w:rsidRDefault="0010209D" w:rsidP="0010209D">
      <w:pPr>
        <w:pStyle w:val="EditorInstructions"/>
        <w:rPr>
          <w:b/>
          <w:u w:val="single"/>
        </w:rPr>
      </w:pPr>
      <w:r w:rsidRPr="009E3DC5">
        <w:rPr>
          <w:b/>
          <w:highlight w:val="yellow"/>
          <w:u w:val="single"/>
        </w:rPr>
        <w:t>XDR Profile</w:t>
      </w:r>
    </w:p>
    <w:p w14:paraId="58E8F2CF" w14:textId="77777777" w:rsidR="0010209D" w:rsidRPr="009E3DC5" w:rsidRDefault="0010209D" w:rsidP="0010209D">
      <w:pPr>
        <w:pStyle w:val="EditorInstructions"/>
      </w:pPr>
      <w:r w:rsidRPr="009E3DC5">
        <w:t xml:space="preserve">Update </w:t>
      </w:r>
      <w:r w:rsidR="00D211EA" w:rsidRPr="009E3DC5">
        <w:t xml:space="preserve">Vol 1 </w:t>
      </w:r>
      <w:r w:rsidRPr="009E3DC5">
        <w:t>Section 15.2 as follows:</w:t>
      </w:r>
    </w:p>
    <w:p w14:paraId="7BB7D998" w14:textId="77777777" w:rsidR="0010209D" w:rsidRPr="009E3DC5" w:rsidRDefault="0010209D" w:rsidP="0010209D">
      <w:pPr>
        <w:pStyle w:val="Heading2"/>
        <w:numPr>
          <w:ilvl w:val="0"/>
          <w:numId w:val="0"/>
        </w:numPr>
        <w:tabs>
          <w:tab w:val="left" w:pos="720"/>
        </w:tabs>
      </w:pPr>
      <w:bookmarkStart w:id="196" w:name="_Toc488312993"/>
      <w:bookmarkStart w:id="197" w:name="_Toc488075000"/>
      <w:bookmarkStart w:id="198" w:name="_Toc488068673"/>
      <w:bookmarkStart w:id="199" w:name="_Toc488068240"/>
      <w:bookmarkStart w:id="200" w:name="_Toc487039139"/>
      <w:bookmarkStart w:id="201" w:name="_Toc237340689"/>
      <w:bookmarkStart w:id="202" w:name="_Toc209335219"/>
      <w:bookmarkStart w:id="203" w:name="_Toc513066657"/>
      <w:bookmarkStart w:id="204" w:name="_Toc141666790"/>
      <w:r w:rsidRPr="009E3DC5">
        <w:t>15.2 XDR Integration Profile Options</w:t>
      </w:r>
      <w:bookmarkEnd w:id="196"/>
      <w:bookmarkEnd w:id="197"/>
      <w:bookmarkEnd w:id="198"/>
      <w:bookmarkEnd w:id="199"/>
      <w:bookmarkEnd w:id="200"/>
      <w:bookmarkEnd w:id="201"/>
      <w:bookmarkEnd w:id="202"/>
      <w:bookmarkEnd w:id="203"/>
      <w:bookmarkEnd w:id="204"/>
    </w:p>
    <w:p w14:paraId="572399B9" w14:textId="596A1246" w:rsidR="0010209D" w:rsidRPr="009E3DC5" w:rsidRDefault="0010209D" w:rsidP="0010209D">
      <w:pPr>
        <w:pStyle w:val="BodyText"/>
      </w:pPr>
      <w:r w:rsidRPr="009E3DC5">
        <w:t xml:space="preserve">Options that may be selected for this Integration Profile are listed in Table 15.2-1 along with the </w:t>
      </w:r>
      <w:r w:rsidR="001E4076" w:rsidRPr="009E3DC5">
        <w:t>a</w:t>
      </w:r>
      <w:r w:rsidRPr="009E3DC5">
        <w:t>ctors to which they apply. Dependencies between options when applicable are specified in notes.</w:t>
      </w:r>
    </w:p>
    <w:p w14:paraId="0BCD31A4" w14:textId="77777777" w:rsidR="0010209D" w:rsidRPr="009E3DC5" w:rsidRDefault="0010209D" w:rsidP="0010209D">
      <w:pPr>
        <w:pStyle w:val="TableTitle"/>
      </w:pPr>
      <w:r w:rsidRPr="009E3DC5">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9E3DC5"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9E3DC5" w:rsidRDefault="0010209D" w:rsidP="008817B8">
            <w:pPr>
              <w:pStyle w:val="TableEntryHeader"/>
            </w:pPr>
            <w:r w:rsidRPr="009E3DC5">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9E3DC5" w:rsidRDefault="0010209D" w:rsidP="008817B8">
            <w:pPr>
              <w:pStyle w:val="TableEntryHeader"/>
            </w:pPr>
            <w:r w:rsidRPr="009E3DC5">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9E3DC5" w:rsidRDefault="0010209D" w:rsidP="008817B8">
            <w:pPr>
              <w:pStyle w:val="TableEntryHeader"/>
            </w:pPr>
            <w:r w:rsidRPr="009E3DC5">
              <w:t>Vol. &amp; Section</w:t>
            </w:r>
          </w:p>
        </w:tc>
      </w:tr>
      <w:tr w:rsidR="000B0466" w:rsidRPr="009E3DC5"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9E3DC5" w:rsidRDefault="000B0466" w:rsidP="008817B8">
            <w:pPr>
              <w:pStyle w:val="TableEntry"/>
            </w:pPr>
            <w:r w:rsidRPr="009E3DC5">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9E3DC5" w:rsidRDefault="000B0466" w:rsidP="008817B8">
            <w:pPr>
              <w:pStyle w:val="TableEntry"/>
              <w:rPr>
                <w:rFonts w:ascii="TimesNewRomanPSMT" w:hAnsi="TimesNewRomanPSMT"/>
                <w:szCs w:val="18"/>
              </w:rPr>
            </w:pPr>
            <w:r w:rsidRPr="009E3DC5">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9E3DC5" w:rsidRDefault="000B0466" w:rsidP="008817B8">
            <w:pPr>
              <w:pStyle w:val="TableEntry"/>
            </w:pPr>
            <w:r w:rsidRPr="009E3DC5">
              <w:t>ITI</w:t>
            </w:r>
            <w:r w:rsidR="004964EC" w:rsidRPr="009E3DC5">
              <w:t xml:space="preserve"> </w:t>
            </w:r>
            <w:r w:rsidRPr="009E3DC5">
              <w:t>TF-1: 15.2.2</w:t>
            </w:r>
          </w:p>
        </w:tc>
      </w:tr>
      <w:tr w:rsidR="000B0466" w:rsidRPr="009E3DC5"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9E3DC5"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9E3DC5" w:rsidRDefault="000B0466" w:rsidP="008817B8">
            <w:pPr>
              <w:pStyle w:val="TableEntry"/>
            </w:pPr>
            <w:r w:rsidRPr="009E3DC5">
              <w:rPr>
                <w:b/>
                <w:u w:val="single"/>
              </w:rPr>
              <w:t>AS4 Asynchronous Web Services Exchange</w:t>
            </w:r>
            <w:r w:rsidRPr="009E3DC5">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9E3DC5" w:rsidRDefault="000B0466" w:rsidP="008817B8">
            <w:pPr>
              <w:pStyle w:val="TableEntry"/>
              <w:rPr>
                <w:b/>
                <w:highlight w:val="cyan"/>
                <w:u w:val="single"/>
              </w:rPr>
            </w:pPr>
            <w:r w:rsidRPr="009E3DC5">
              <w:rPr>
                <w:b/>
                <w:u w:val="single"/>
              </w:rPr>
              <w:t>ITI TF-1: 15.2.4</w:t>
            </w:r>
          </w:p>
          <w:p w14:paraId="1EEEE2F7" w14:textId="77777777" w:rsidR="000B0466" w:rsidRPr="009E3DC5" w:rsidRDefault="000B0466" w:rsidP="008817B8">
            <w:pPr>
              <w:pStyle w:val="TableEntry"/>
            </w:pPr>
          </w:p>
        </w:tc>
      </w:tr>
      <w:tr w:rsidR="0010209D" w:rsidRPr="009E3DC5"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9E3DC5" w:rsidRDefault="0010209D" w:rsidP="008817B8">
            <w:pPr>
              <w:pStyle w:val="TableEntry"/>
            </w:pPr>
            <w:r w:rsidRPr="009E3DC5">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9E3DC5" w:rsidRDefault="0010209D" w:rsidP="008817B8">
            <w:pPr>
              <w:pStyle w:val="TableEntry"/>
            </w:pPr>
            <w:r w:rsidRPr="009E3DC5">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9E3DC5" w:rsidRDefault="0010209D" w:rsidP="008817B8">
            <w:pPr>
              <w:pStyle w:val="TableEntry"/>
            </w:pPr>
            <w:r w:rsidRPr="009E3DC5">
              <w:t>ITI</w:t>
            </w:r>
            <w:r w:rsidR="004964EC" w:rsidRPr="009E3DC5">
              <w:t xml:space="preserve"> </w:t>
            </w:r>
            <w:r w:rsidRPr="009E3DC5">
              <w:t>TF-1: 1 5.2.2</w:t>
            </w:r>
          </w:p>
        </w:tc>
      </w:tr>
      <w:tr w:rsidR="0010209D" w:rsidRPr="009E3DC5"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9E3DC5"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9E3DC5" w:rsidRDefault="0010209D" w:rsidP="008817B8">
            <w:pPr>
              <w:pStyle w:val="TableEntry"/>
              <w:rPr>
                <w:bCs/>
              </w:rPr>
            </w:pPr>
            <w:r w:rsidRPr="009E3DC5">
              <w:rPr>
                <w:b/>
                <w:u w:val="single"/>
              </w:rPr>
              <w:t>AS4 Asynchronous Web Services Exchange</w:t>
            </w:r>
            <w:r w:rsidRPr="009E3DC5">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9E3DC5" w:rsidRDefault="0010209D" w:rsidP="008817B8">
            <w:pPr>
              <w:pStyle w:val="TableEntry"/>
              <w:rPr>
                <w:b/>
                <w:highlight w:val="cyan"/>
                <w:u w:val="single"/>
              </w:rPr>
            </w:pPr>
            <w:r w:rsidRPr="009E3DC5">
              <w:rPr>
                <w:b/>
                <w:u w:val="single"/>
              </w:rPr>
              <w:t xml:space="preserve">ITI TF-1: </w:t>
            </w:r>
            <w:r w:rsidR="000B0466" w:rsidRPr="009E3DC5">
              <w:rPr>
                <w:b/>
                <w:u w:val="single"/>
              </w:rPr>
              <w:t>15.2.4</w:t>
            </w:r>
          </w:p>
          <w:p w14:paraId="70E1B8A9" w14:textId="77777777" w:rsidR="0010209D" w:rsidRPr="009E3DC5" w:rsidRDefault="0010209D" w:rsidP="008817B8">
            <w:pPr>
              <w:pStyle w:val="TableEntry"/>
            </w:pPr>
          </w:p>
        </w:tc>
      </w:tr>
      <w:tr w:rsidR="0010209D" w:rsidRPr="009E3DC5"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9E3DC5" w:rsidRDefault="0010209D" w:rsidP="008817B8">
            <w:pPr>
              <w:pStyle w:val="TableEntry"/>
            </w:pPr>
            <w:bookmarkStart w:id="205" w:name="_Hlk509876938"/>
            <w:r w:rsidRPr="009E3DC5">
              <w:t>Document Recipient</w:t>
            </w:r>
            <w:bookmarkEnd w:id="205"/>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9E3DC5" w:rsidRDefault="0010209D" w:rsidP="008817B8">
            <w:pPr>
              <w:pStyle w:val="TableEntry"/>
            </w:pPr>
            <w:r w:rsidRPr="009E3DC5">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9E3DC5" w:rsidRDefault="0010209D" w:rsidP="008817B8">
            <w:pPr>
              <w:pStyle w:val="TableEntry"/>
            </w:pPr>
            <w:r w:rsidRPr="009E3DC5">
              <w:t>ITI</w:t>
            </w:r>
            <w:r w:rsidR="004964EC" w:rsidRPr="009E3DC5">
              <w:t xml:space="preserve"> </w:t>
            </w:r>
            <w:r w:rsidRPr="009E3DC5">
              <w:t>TF-1: 15.2.2</w:t>
            </w:r>
          </w:p>
        </w:tc>
      </w:tr>
      <w:tr w:rsidR="0010209D" w:rsidRPr="009E3DC5"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9E3DC5"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9E3DC5" w:rsidRDefault="0010209D" w:rsidP="008817B8">
            <w:pPr>
              <w:pStyle w:val="TableEntry"/>
            </w:pPr>
            <w:r w:rsidRPr="009E3DC5">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9E3DC5" w:rsidRDefault="0010209D" w:rsidP="008817B8">
            <w:pPr>
              <w:pStyle w:val="TableEntry"/>
            </w:pPr>
            <w:r w:rsidRPr="009E3DC5">
              <w:t>ITI TF-1: 15.2.3</w:t>
            </w:r>
          </w:p>
        </w:tc>
      </w:tr>
      <w:tr w:rsidR="0010209D" w:rsidRPr="009E3DC5"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9E3DC5"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9E3DC5" w:rsidRDefault="0010209D" w:rsidP="008817B8">
            <w:pPr>
              <w:pStyle w:val="TableEntry"/>
              <w:rPr>
                <w:bCs/>
              </w:rPr>
            </w:pPr>
            <w:r w:rsidRPr="009E3DC5">
              <w:rPr>
                <w:b/>
                <w:u w:val="single"/>
              </w:rPr>
              <w:t>AS4 Asynchronous Web Services Exchange</w:t>
            </w:r>
            <w:r w:rsidRPr="009E3DC5">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9E3DC5" w:rsidRDefault="0010209D" w:rsidP="008817B8">
            <w:pPr>
              <w:pStyle w:val="TableEntry"/>
              <w:rPr>
                <w:b/>
                <w:highlight w:val="cyan"/>
                <w:u w:val="single"/>
              </w:rPr>
            </w:pPr>
            <w:r w:rsidRPr="009E3DC5">
              <w:rPr>
                <w:b/>
                <w:u w:val="single"/>
              </w:rPr>
              <w:t xml:space="preserve">ITI TF-1: </w:t>
            </w:r>
            <w:r w:rsidR="000B0466" w:rsidRPr="009E3DC5">
              <w:rPr>
                <w:b/>
                <w:u w:val="single"/>
              </w:rPr>
              <w:t>15.2.4</w:t>
            </w:r>
          </w:p>
          <w:p w14:paraId="1C436946" w14:textId="77777777" w:rsidR="0010209D" w:rsidRPr="009E3DC5" w:rsidRDefault="0010209D" w:rsidP="008817B8">
            <w:pPr>
              <w:pStyle w:val="TableEntry"/>
            </w:pPr>
          </w:p>
        </w:tc>
      </w:tr>
    </w:tbl>
    <w:p w14:paraId="312E4B72" w14:textId="77777777" w:rsidR="0010209D" w:rsidRPr="009E3DC5" w:rsidRDefault="0010209D" w:rsidP="0010209D">
      <w:pPr>
        <w:pStyle w:val="BodyText"/>
        <w:rPr>
          <w:lang w:eastAsia="fr-FR"/>
        </w:rPr>
      </w:pPr>
    </w:p>
    <w:p w14:paraId="5811184C" w14:textId="77777777" w:rsidR="0010209D" w:rsidRPr="009E3DC5" w:rsidRDefault="0010209D" w:rsidP="0010209D">
      <w:pPr>
        <w:pStyle w:val="Heading3"/>
        <w:numPr>
          <w:ilvl w:val="0"/>
          <w:numId w:val="0"/>
        </w:numPr>
        <w:tabs>
          <w:tab w:val="left" w:pos="720"/>
        </w:tabs>
        <w:rPr>
          <w:lang w:eastAsia="fr-FR"/>
        </w:rPr>
      </w:pPr>
      <w:bookmarkStart w:id="206" w:name="_Toc488312994"/>
      <w:bookmarkStart w:id="207" w:name="_Toc488075001"/>
      <w:bookmarkStart w:id="208" w:name="_Toc488068674"/>
      <w:bookmarkStart w:id="209" w:name="_Toc488068241"/>
      <w:bookmarkStart w:id="210" w:name="_Toc487039140"/>
      <w:bookmarkStart w:id="211" w:name="_Toc513066658"/>
      <w:bookmarkStart w:id="212" w:name="_Toc141666791"/>
      <w:r w:rsidRPr="009E3DC5">
        <w:rPr>
          <w:lang w:eastAsia="fr-FR"/>
        </w:rPr>
        <w:t>15.2.1 Intentionally Left Blank</w:t>
      </w:r>
      <w:bookmarkEnd w:id="206"/>
      <w:bookmarkEnd w:id="207"/>
      <w:bookmarkEnd w:id="208"/>
      <w:bookmarkEnd w:id="209"/>
      <w:bookmarkEnd w:id="210"/>
      <w:bookmarkEnd w:id="211"/>
      <w:bookmarkEnd w:id="212"/>
      <w:r w:rsidRPr="009E3DC5">
        <w:rPr>
          <w:lang w:eastAsia="fr-FR"/>
        </w:rPr>
        <w:t xml:space="preserve"> </w:t>
      </w:r>
    </w:p>
    <w:p w14:paraId="175EEF99" w14:textId="5E069BF9" w:rsidR="00E570F8" w:rsidRPr="009E3DC5" w:rsidRDefault="00AC385D" w:rsidP="00C23222">
      <w:pPr>
        <w:pStyle w:val="BodyText"/>
      </w:pPr>
      <w:bookmarkStart w:id="213" w:name="_Toc513066661"/>
      <w:r w:rsidRPr="009E3DC5">
        <w:t>…</w:t>
      </w:r>
    </w:p>
    <w:p w14:paraId="301A6F57" w14:textId="77777777" w:rsidR="00E570F8" w:rsidRPr="009E3DC5" w:rsidRDefault="00E570F8" w:rsidP="00E16821">
      <w:pPr>
        <w:pStyle w:val="BodyText"/>
      </w:pPr>
    </w:p>
    <w:p w14:paraId="012E1D46" w14:textId="77777777" w:rsidR="00E570F8" w:rsidRPr="009E3DC5" w:rsidRDefault="00E570F8" w:rsidP="00A40340">
      <w:pPr>
        <w:pStyle w:val="EditorInstructions"/>
      </w:pPr>
      <w:r w:rsidRPr="009E3DC5">
        <w:t>Add a new Vol 1 Section 15.2.4 as follows:</w:t>
      </w:r>
    </w:p>
    <w:p w14:paraId="6125B08A" w14:textId="77777777" w:rsidR="0010209D" w:rsidRPr="009E3DC5" w:rsidRDefault="0010209D" w:rsidP="0010209D">
      <w:pPr>
        <w:pStyle w:val="Heading3"/>
        <w:numPr>
          <w:ilvl w:val="0"/>
          <w:numId w:val="0"/>
        </w:numPr>
        <w:tabs>
          <w:tab w:val="left" w:pos="720"/>
        </w:tabs>
      </w:pPr>
      <w:bookmarkStart w:id="214" w:name="_Toc141666792"/>
      <w:r w:rsidRPr="009E3DC5">
        <w:t>15.2.4 AS4 Asynchronous Web Services Exchange Option</w:t>
      </w:r>
      <w:bookmarkEnd w:id="213"/>
      <w:bookmarkEnd w:id="214"/>
      <w:r w:rsidRPr="009E3DC5">
        <w:t xml:space="preserve"> </w:t>
      </w:r>
    </w:p>
    <w:p w14:paraId="7DF27B1E" w14:textId="492DAB36" w:rsidR="000B0466" w:rsidRPr="009E3DC5" w:rsidRDefault="000B0466" w:rsidP="000B0466">
      <w:pPr>
        <w:pStyle w:val="BodyText"/>
      </w:pPr>
      <w:r w:rsidRPr="009E3DC5">
        <w:t>Asynchronous processing is necessary to support scaling to large numbers of sources and recipients because Asynchronous Web Services Exchange allows for more efficient handling of latency and scale</w:t>
      </w:r>
      <w:r w:rsidR="00016895" w:rsidRPr="009E3DC5">
        <w:t xml:space="preserve">. </w:t>
      </w:r>
      <w:r w:rsidR="00A00414" w:rsidRPr="009E3DC5">
        <w:t xml:space="preserve">This AS4 </w:t>
      </w:r>
      <w:r w:rsidRPr="009E3DC5">
        <w:t xml:space="preserve">Asynchronous Web Services Exchange stack relies on the OASIS </w:t>
      </w:r>
      <w:r w:rsidRPr="009E3DC5">
        <w:lastRenderedPageBreak/>
        <w:t>AS4 WS Stack that has been natively designed to support Asynchronous WS Exchange and offers</w:t>
      </w:r>
      <w:r w:rsidR="00A00414" w:rsidRPr="009E3DC5">
        <w:t xml:space="preserve"> (see also ITI</w:t>
      </w:r>
      <w:r w:rsidR="004964EC" w:rsidRPr="009E3DC5">
        <w:t xml:space="preserve"> </w:t>
      </w:r>
      <w:r w:rsidR="00147B21" w:rsidRPr="009E3DC5">
        <w:t>TF-</w:t>
      </w:r>
      <w:r w:rsidR="00A00414" w:rsidRPr="009E3DC5">
        <w:t>2</w:t>
      </w:r>
      <w:del w:id="215" w:author="Mary Jungers" w:date="2023-07-30T19:09:00Z">
        <w:r w:rsidR="00A00414" w:rsidRPr="009E3DC5" w:rsidDel="00BA0016">
          <w:delText>x</w:delText>
        </w:r>
      </w:del>
      <w:r w:rsidR="00E570F8" w:rsidRPr="009E3DC5">
        <w:t>:</w:t>
      </w:r>
      <w:r w:rsidR="00A00414" w:rsidRPr="009E3DC5">
        <w:t xml:space="preserve"> </w:t>
      </w:r>
      <w:r w:rsidR="000835DF" w:rsidRPr="009E3DC5">
        <w:t xml:space="preserve">Appendix </w:t>
      </w:r>
      <w:r w:rsidR="00A00414" w:rsidRPr="009E3DC5">
        <w:t>V.5)</w:t>
      </w:r>
      <w:r w:rsidRPr="009E3DC5">
        <w:t>:</w:t>
      </w:r>
    </w:p>
    <w:p w14:paraId="5A6A2329" w14:textId="77777777" w:rsidR="000B0466" w:rsidRPr="009E3DC5" w:rsidRDefault="000B0466" w:rsidP="006963B9">
      <w:pPr>
        <w:pStyle w:val="ListNumber2"/>
        <w:numPr>
          <w:ilvl w:val="0"/>
          <w:numId w:val="27"/>
        </w:numPr>
      </w:pPr>
      <w:r w:rsidRPr="009E3DC5">
        <w:t xml:space="preserve">Message packaging governed by ebMS 3.0 and message security governed by WS-Security </w:t>
      </w:r>
    </w:p>
    <w:p w14:paraId="34D3C013" w14:textId="77777777" w:rsidR="000B0466" w:rsidRPr="009E3DC5" w:rsidRDefault="000B0466" w:rsidP="006963B9">
      <w:pPr>
        <w:pStyle w:val="ListNumber2"/>
        <w:numPr>
          <w:ilvl w:val="0"/>
          <w:numId w:val="27"/>
        </w:numPr>
      </w:pPr>
      <w:r w:rsidRPr="009E3DC5">
        <w:t xml:space="preserve">Support for both </w:t>
      </w:r>
      <w:r w:rsidRPr="009E3DC5">
        <w:rPr>
          <w:i/>
          <w:iCs/>
        </w:rPr>
        <w:t>push</w:t>
      </w:r>
      <w:r w:rsidRPr="009E3DC5">
        <w:t xml:space="preserve"> and </w:t>
      </w:r>
      <w:r w:rsidRPr="009E3DC5">
        <w:rPr>
          <w:i/>
          <w:iCs/>
        </w:rPr>
        <w:t xml:space="preserve">pull </w:t>
      </w:r>
      <w:r w:rsidRPr="009E3DC5">
        <w:t>message exchange choreographies</w:t>
      </w:r>
    </w:p>
    <w:p w14:paraId="3A7C6D1F" w14:textId="77777777" w:rsidR="000B0466" w:rsidRPr="009E3DC5" w:rsidRDefault="000B0466" w:rsidP="006963B9">
      <w:pPr>
        <w:pStyle w:val="ListNumber2"/>
        <w:numPr>
          <w:ilvl w:val="0"/>
          <w:numId w:val="27"/>
        </w:numPr>
      </w:pPr>
      <w:r w:rsidRPr="009E3DC5">
        <w:t>Payload compression</w:t>
      </w:r>
    </w:p>
    <w:p w14:paraId="52731E65" w14:textId="77777777" w:rsidR="000B0466" w:rsidRPr="009E3DC5" w:rsidRDefault="000B0466" w:rsidP="006963B9">
      <w:pPr>
        <w:pStyle w:val="ListNumber2"/>
        <w:numPr>
          <w:ilvl w:val="0"/>
          <w:numId w:val="27"/>
        </w:numPr>
      </w:pPr>
      <w:r w:rsidRPr="009E3DC5">
        <w:t>Non-Repudiation of Origin and Receipt (NRO/NRR)</w:t>
      </w:r>
    </w:p>
    <w:p w14:paraId="2561E441" w14:textId="77777777" w:rsidR="000B0466" w:rsidRPr="009E3DC5" w:rsidRDefault="000B0466" w:rsidP="006963B9">
      <w:pPr>
        <w:pStyle w:val="ListNumber2"/>
        <w:numPr>
          <w:ilvl w:val="0"/>
          <w:numId w:val="27"/>
        </w:numPr>
      </w:pPr>
      <w:r w:rsidRPr="009E3DC5">
        <w:t>Reception Awareness – simple and effective reliable messaging with no known interoperability issues</w:t>
      </w:r>
    </w:p>
    <w:p w14:paraId="377E6A1B" w14:textId="5B69E893" w:rsidR="0010209D" w:rsidRPr="009E3DC5" w:rsidRDefault="0010209D" w:rsidP="0010209D">
      <w:pPr>
        <w:pStyle w:val="BodyText"/>
      </w:pPr>
      <w:r w:rsidRPr="009E3DC5">
        <w:t xml:space="preserve">Document Sources which support </w:t>
      </w:r>
      <w:r w:rsidR="000835DF" w:rsidRPr="009E3DC5">
        <w:t xml:space="preserve">the </w:t>
      </w:r>
      <w:r w:rsidRPr="009E3DC5">
        <w:t xml:space="preserve">AS4 Asynchronous Web Services Exchange Option shall support AS4 Asynchronous Web Services Exchange on the Provide and Register Document Set-b [ITI-41] transaction. </w:t>
      </w:r>
    </w:p>
    <w:p w14:paraId="07B95525" w14:textId="6186E7E9" w:rsidR="0010209D" w:rsidRPr="009E3DC5" w:rsidRDefault="0010209D" w:rsidP="0010209D">
      <w:pPr>
        <w:pStyle w:val="BodyText"/>
      </w:pPr>
      <w:r w:rsidRPr="009E3DC5">
        <w:t xml:space="preserve">Metadata-Limited Document Sources which support </w:t>
      </w:r>
      <w:r w:rsidR="000835DF" w:rsidRPr="009E3DC5">
        <w:t xml:space="preserve">the </w:t>
      </w:r>
      <w:r w:rsidRPr="009E3DC5">
        <w:t xml:space="preserve">AS4 Asynchronous Web Services Exchange Option shall support AS4 Asynchronous Web Services Exchange on the Provide and Register Document Set-b [ITI-41] transaction. </w:t>
      </w:r>
    </w:p>
    <w:p w14:paraId="6C041CEB" w14:textId="52280639" w:rsidR="0010209D" w:rsidRPr="009E3DC5" w:rsidRDefault="0010209D" w:rsidP="0010209D">
      <w:pPr>
        <w:pStyle w:val="BodyText"/>
      </w:pPr>
      <w:r w:rsidRPr="009E3DC5">
        <w:t xml:space="preserve">Document Recipients which support </w:t>
      </w:r>
      <w:r w:rsidR="000835DF" w:rsidRPr="009E3DC5">
        <w:t xml:space="preserve">the </w:t>
      </w:r>
      <w:r w:rsidRPr="009E3DC5">
        <w:t xml:space="preserve">AS4 Asynchronous Web Services Exchange Option shall support AS4 Asynchronous Web Services Exchange on the Provide and Register Document Set-b [ITI-41] transaction. </w:t>
      </w:r>
    </w:p>
    <w:p w14:paraId="74D65137" w14:textId="77777777" w:rsidR="0010209D" w:rsidRPr="009E3DC5" w:rsidRDefault="0010209D" w:rsidP="0010209D">
      <w:pPr>
        <w:pStyle w:val="BodyText"/>
      </w:pPr>
    </w:p>
    <w:p w14:paraId="5CF68FE8" w14:textId="77777777" w:rsidR="00D927D4" w:rsidRPr="009E3DC5" w:rsidRDefault="00D927D4" w:rsidP="00D927D4">
      <w:pPr>
        <w:pStyle w:val="BodyText"/>
      </w:pPr>
      <w:r w:rsidRPr="009E3DC5">
        <w:br w:type="page"/>
      </w:r>
    </w:p>
    <w:p w14:paraId="79FBAAE4" w14:textId="77777777" w:rsidR="008F4783" w:rsidRPr="009E3DC5" w:rsidRDefault="008F4783" w:rsidP="00D927D4">
      <w:pPr>
        <w:pStyle w:val="BodyText"/>
      </w:pPr>
    </w:p>
    <w:p w14:paraId="46D7F772" w14:textId="77777777" w:rsidR="0010209D" w:rsidRPr="009E3DC5" w:rsidRDefault="0010209D" w:rsidP="00D927D4">
      <w:pPr>
        <w:pStyle w:val="EditorInstructions"/>
        <w:rPr>
          <w:b/>
          <w:u w:val="single"/>
        </w:rPr>
      </w:pPr>
      <w:r w:rsidRPr="009E3DC5">
        <w:rPr>
          <w:b/>
          <w:highlight w:val="yellow"/>
          <w:u w:val="single"/>
        </w:rPr>
        <w:t>XCA Profile</w:t>
      </w:r>
    </w:p>
    <w:p w14:paraId="181832F5" w14:textId="31184C64" w:rsidR="000835DF" w:rsidRPr="009E3DC5" w:rsidRDefault="00D927D4" w:rsidP="00A00414">
      <w:pPr>
        <w:pStyle w:val="EditorInstructions"/>
      </w:pPr>
      <w:r w:rsidRPr="009E3DC5">
        <w:t>Update</w:t>
      </w:r>
      <w:r w:rsidR="00D211EA" w:rsidRPr="009E3DC5">
        <w:t xml:space="preserve"> Vol 1</w:t>
      </w:r>
      <w:r w:rsidR="0020174C" w:rsidRPr="009E3DC5">
        <w:t xml:space="preserve"> Section 18.1 and 18.2</w:t>
      </w:r>
      <w:r w:rsidR="001E71C7" w:rsidRPr="009E3DC5">
        <w:t xml:space="preserve"> </w:t>
      </w:r>
      <w:r w:rsidR="00160C48" w:rsidRPr="009E3DC5">
        <w:t>as follows</w:t>
      </w:r>
      <w:r w:rsidR="004F13B2" w:rsidRPr="009E3DC5">
        <w:t xml:space="preserve">. </w:t>
      </w:r>
    </w:p>
    <w:p w14:paraId="663CABC0" w14:textId="6D437EBE" w:rsidR="00160C48" w:rsidRPr="009E3DC5" w:rsidRDefault="000835DF" w:rsidP="00A00414">
      <w:pPr>
        <w:pStyle w:val="EditorInstructions"/>
      </w:pPr>
      <w:r w:rsidRPr="009E3DC5">
        <w:rPr>
          <w:b/>
        </w:rPr>
        <w:t>NOTE:</w:t>
      </w:r>
      <w:r w:rsidRPr="009E3DC5">
        <w:t xml:space="preserve"> </w:t>
      </w:r>
      <w:r w:rsidR="00F11668" w:rsidRPr="009E3DC5">
        <w:t xml:space="preserve">Replace </w:t>
      </w:r>
      <w:r w:rsidR="00F8201E" w:rsidRPr="009E3DC5">
        <w:t>Figure</w:t>
      </w:r>
      <w:r w:rsidR="00F11668" w:rsidRPr="009E3DC5">
        <w:t xml:space="preserve"> 18.1-1 </w:t>
      </w:r>
      <w:r w:rsidR="00F8201E" w:rsidRPr="009E3DC5">
        <w:t>with</w:t>
      </w:r>
      <w:r w:rsidR="00F11668" w:rsidRPr="009E3DC5">
        <w:t xml:space="preserve"> the figure below.</w:t>
      </w:r>
    </w:p>
    <w:p w14:paraId="4095CEB3" w14:textId="77777777" w:rsidR="0020174C" w:rsidRPr="009E3DC5" w:rsidRDefault="0020174C" w:rsidP="0020174C">
      <w:pPr>
        <w:pStyle w:val="Heading2"/>
        <w:numPr>
          <w:ilvl w:val="0"/>
          <w:numId w:val="0"/>
        </w:numPr>
        <w:tabs>
          <w:tab w:val="left" w:pos="720"/>
        </w:tabs>
        <w:rPr>
          <w:bCs/>
        </w:rPr>
      </w:pPr>
      <w:bookmarkStart w:id="216" w:name="_Toc488313034"/>
      <w:bookmarkStart w:id="217" w:name="_Toc488075041"/>
      <w:bookmarkStart w:id="218" w:name="_Toc488068714"/>
      <w:bookmarkStart w:id="219" w:name="_Toc488068281"/>
      <w:bookmarkStart w:id="220" w:name="_Toc487039180"/>
      <w:bookmarkStart w:id="221" w:name="_Toc269048659"/>
      <w:bookmarkStart w:id="222" w:name="_Toc268858994"/>
      <w:bookmarkStart w:id="223" w:name="_Toc268858940"/>
      <w:bookmarkStart w:id="224" w:name="_Toc237257652"/>
      <w:bookmarkStart w:id="225" w:name="_Toc173902927"/>
      <w:bookmarkStart w:id="226" w:name="_Toc169255963"/>
      <w:bookmarkStart w:id="227" w:name="_Toc169255804"/>
      <w:bookmarkStart w:id="228" w:name="_Toc169255655"/>
      <w:bookmarkStart w:id="229" w:name="_Toc169255519"/>
      <w:bookmarkStart w:id="230" w:name="_Toc168463543"/>
      <w:bookmarkStart w:id="231" w:name="_Toc488313035"/>
      <w:bookmarkStart w:id="232" w:name="_Toc488075042"/>
      <w:bookmarkStart w:id="233" w:name="_Toc488068715"/>
      <w:bookmarkStart w:id="234" w:name="_Toc488068282"/>
      <w:bookmarkStart w:id="235" w:name="_Toc487039181"/>
      <w:bookmarkStart w:id="236" w:name="_Toc269048660"/>
      <w:bookmarkStart w:id="237" w:name="_Toc268858995"/>
      <w:bookmarkStart w:id="238" w:name="_Toc268858941"/>
      <w:bookmarkStart w:id="239" w:name="_Toc237257653"/>
      <w:bookmarkStart w:id="240" w:name="_Toc173902928"/>
      <w:bookmarkStart w:id="241" w:name="_Toc169255964"/>
      <w:bookmarkStart w:id="242" w:name="_Toc169255805"/>
      <w:bookmarkStart w:id="243" w:name="_Toc169255656"/>
      <w:bookmarkStart w:id="244" w:name="_Toc169255520"/>
      <w:bookmarkStart w:id="245" w:name="_Toc168463544"/>
      <w:bookmarkStart w:id="246" w:name="_Toc513066662"/>
      <w:bookmarkStart w:id="247" w:name="_Toc141666793"/>
      <w:r w:rsidRPr="009E3DC5">
        <w:rPr>
          <w:bCs/>
        </w:rPr>
        <w:t>18.1 Actors/ Transactions</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47"/>
    </w:p>
    <w:p w14:paraId="4E277CB9" w14:textId="77777777" w:rsidR="0020174C" w:rsidRPr="009E3DC5" w:rsidRDefault="0020174C" w:rsidP="0020174C">
      <w:pPr>
        <w:pStyle w:val="BodyText"/>
      </w:pPr>
      <w:r w:rsidRPr="009E3DC5">
        <w:t>Figure 18.1-1 shows the actors directly involved in the XCA Integration Profile and the relevant transactions between them.</w:t>
      </w:r>
    </w:p>
    <w:p w14:paraId="5BE89AEC" w14:textId="77777777" w:rsidR="0020174C" w:rsidRPr="009E3DC5" w:rsidRDefault="0020174C" w:rsidP="0020174C">
      <w:pPr>
        <w:pStyle w:val="BodyText"/>
        <w:rPr>
          <w:b/>
          <w:strike/>
        </w:rPr>
      </w:pPr>
      <w:r w:rsidRPr="009E3DC5">
        <w:rPr>
          <w:b/>
          <w:bCs/>
          <w:strike/>
        </w:rPr>
        <w:t xml:space="preserve">Note: </w:t>
      </w:r>
      <w:r w:rsidRPr="009E3DC5">
        <w:rPr>
          <w:b/>
          <w:strike/>
        </w:rPr>
        <w:t>The Document Consumer is shown in Figure 18.1-1 to clarify the responsibility of the XDS Affinity Domain Option discussed in Section 18.2.</w:t>
      </w:r>
    </w:p>
    <w:bookmarkStart w:id="248" w:name="_MON_1586855990"/>
    <w:bookmarkEnd w:id="248"/>
    <w:p w14:paraId="058C4826" w14:textId="77777777" w:rsidR="0020174C" w:rsidRPr="009E3DC5" w:rsidRDefault="003D3CB5" w:rsidP="0020174C">
      <w:pPr>
        <w:pStyle w:val="BodyText"/>
        <w:jc w:val="center"/>
      </w:pPr>
      <w:r w:rsidRPr="009E3DC5">
        <w:rPr>
          <w:b/>
        </w:rPr>
        <w:object w:dxaOrig="12090" w:dyaOrig="6795" w14:anchorId="7DCB8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464.25pt;height:260.25pt;mso-width-percent:0;mso-height-percent:0;mso-width-percent:0;mso-height-percent:0" o:ole="" fillcolor="window">
            <v:imagedata r:id="rId16" o:title="" croptop="-4166f" cropright="-781f"/>
          </v:shape>
          <o:OLEObject Type="Embed" ProgID="Word.Picture.8" ShapeID="_x0000_i1046" DrawAspect="Content" ObjectID="_1752282278" r:id="rId17"/>
        </w:object>
      </w:r>
    </w:p>
    <w:p w14:paraId="71B8894E" w14:textId="77777777" w:rsidR="0020174C" w:rsidRPr="009E3DC5" w:rsidRDefault="0020174C" w:rsidP="0020174C">
      <w:pPr>
        <w:pStyle w:val="FigureTitle"/>
      </w:pPr>
      <w:r w:rsidRPr="009E3DC5">
        <w:t>Figure 18.1-1: XCA Actor Diagram</w:t>
      </w:r>
    </w:p>
    <w:p w14:paraId="4F787BAF" w14:textId="30C49CFB" w:rsidR="0020174C" w:rsidRPr="009E3DC5" w:rsidRDefault="0020174C" w:rsidP="0020174C">
      <w:pPr>
        <w:pStyle w:val="BodyText"/>
      </w:pPr>
      <w:r w:rsidRPr="009E3DC5">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01C716BD" w14:textId="77777777" w:rsidR="004B0BB1" w:rsidRPr="009E3DC5" w:rsidRDefault="004B0BB1" w:rsidP="0020174C">
      <w:pPr>
        <w:pStyle w:val="BodyText"/>
      </w:pPr>
    </w:p>
    <w:p w14:paraId="5C2DB646" w14:textId="77777777" w:rsidR="0020174C" w:rsidRPr="009E3DC5" w:rsidRDefault="0020174C" w:rsidP="0020174C">
      <w:pPr>
        <w:pStyle w:val="TableTitle"/>
      </w:pPr>
      <w:r w:rsidRPr="009E3DC5">
        <w:lastRenderedPageBreak/>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457"/>
        <w:gridCol w:w="2450"/>
      </w:tblGrid>
      <w:tr w:rsidR="0020174C" w:rsidRPr="009E3DC5"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9E3DC5" w:rsidRDefault="0020174C">
            <w:pPr>
              <w:pStyle w:val="TableEntryHeader"/>
            </w:pPr>
            <w:r w:rsidRPr="009E3DC5">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9E3DC5" w:rsidRDefault="0020174C">
            <w:pPr>
              <w:pStyle w:val="TableEntryHeader"/>
            </w:pPr>
            <w:r w:rsidRPr="009E3DC5">
              <w:t xml:space="preserve">Transactions </w:t>
            </w:r>
          </w:p>
        </w:tc>
        <w:tc>
          <w:tcPr>
            <w:tcW w:w="1457" w:type="dxa"/>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9E3DC5" w:rsidRDefault="0020174C">
            <w:pPr>
              <w:pStyle w:val="TableEntryHeader"/>
            </w:pPr>
            <w:r w:rsidRPr="009E3DC5">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9E3DC5" w:rsidRDefault="0020174C">
            <w:pPr>
              <w:pStyle w:val="TableEntryHeader"/>
            </w:pPr>
            <w:r w:rsidRPr="009E3DC5">
              <w:t>Section</w:t>
            </w:r>
          </w:p>
        </w:tc>
      </w:tr>
      <w:tr w:rsidR="0020174C" w:rsidRPr="009E3DC5" w14:paraId="7ADC3336"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9E3DC5" w:rsidRDefault="0020174C">
            <w:pPr>
              <w:pStyle w:val="TableEntry"/>
            </w:pPr>
            <w:r w:rsidRPr="009E3DC5">
              <w:t>Initiating</w:t>
            </w:r>
          </w:p>
          <w:p w14:paraId="3B3684DF" w14:textId="51622274" w:rsidR="0020174C" w:rsidRPr="009E3DC5" w:rsidRDefault="0020174C">
            <w:pPr>
              <w:pStyle w:val="TableEntry"/>
            </w:pPr>
            <w:r w:rsidRPr="009E3DC5">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9E3DC5" w:rsidRDefault="0020174C" w:rsidP="00F11668">
            <w:pPr>
              <w:pStyle w:val="TableEntry"/>
            </w:pPr>
            <w:r w:rsidRPr="009E3DC5">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12F6CDA1" w14:textId="77777777" w:rsidR="0020174C" w:rsidRPr="009E3DC5" w:rsidRDefault="0020174C">
            <w:pPr>
              <w:pStyle w:val="TableEntry"/>
              <w:jc w:val="center"/>
            </w:pPr>
            <w:r w:rsidRPr="009E3DC5">
              <w:t>R</w:t>
            </w:r>
          </w:p>
        </w:tc>
        <w:tc>
          <w:tcPr>
            <w:tcW w:w="2450" w:type="dxa"/>
            <w:tcBorders>
              <w:top w:val="single" w:sz="4" w:space="0" w:color="auto"/>
              <w:left w:val="single" w:sz="4" w:space="0" w:color="auto"/>
              <w:bottom w:val="single" w:sz="4" w:space="0" w:color="auto"/>
              <w:right w:val="single" w:sz="4" w:space="0" w:color="auto"/>
            </w:tcBorders>
            <w:hideMark/>
          </w:tcPr>
          <w:p w14:paraId="213B4BEB" w14:textId="1595E705" w:rsidR="0020174C" w:rsidRPr="009E3DC5" w:rsidRDefault="0020174C">
            <w:pPr>
              <w:pStyle w:val="TableEntry"/>
            </w:pPr>
            <w:r w:rsidRPr="009E3DC5">
              <w:t xml:space="preserve">ITI </w:t>
            </w:r>
            <w:del w:id="249" w:author="Mary Jungers" w:date="2023-07-30T19:09:00Z">
              <w:r w:rsidRPr="009E3DC5" w:rsidDel="00EE2148">
                <w:delText>TF-2b</w:delText>
              </w:r>
            </w:del>
            <w:ins w:id="250" w:author="Mary Jungers" w:date="2023-07-30T19:09:00Z">
              <w:r w:rsidR="00EE2148">
                <w:t>TF-2</w:t>
              </w:r>
            </w:ins>
            <w:r w:rsidRPr="009E3DC5">
              <w:t>: 3.38</w:t>
            </w:r>
          </w:p>
        </w:tc>
      </w:tr>
      <w:tr w:rsidR="0020174C" w:rsidRPr="009E3DC5" w14:paraId="1FE9744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9E3DC5"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9E3DC5" w:rsidRDefault="0020174C" w:rsidP="00F11668">
            <w:pPr>
              <w:pStyle w:val="TableEntry"/>
            </w:pPr>
            <w:r w:rsidRPr="009E3DC5">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034C9E22" w14:textId="77777777" w:rsidR="0020174C" w:rsidRPr="009E3DC5" w:rsidRDefault="0020174C">
            <w:pPr>
              <w:pStyle w:val="TableEntry"/>
              <w:jc w:val="center"/>
            </w:pPr>
            <w:r w:rsidRPr="009E3DC5">
              <w:t>R</w:t>
            </w:r>
          </w:p>
        </w:tc>
        <w:tc>
          <w:tcPr>
            <w:tcW w:w="2450" w:type="dxa"/>
            <w:tcBorders>
              <w:top w:val="single" w:sz="4" w:space="0" w:color="auto"/>
              <w:left w:val="single" w:sz="4" w:space="0" w:color="auto"/>
              <w:bottom w:val="single" w:sz="4" w:space="0" w:color="auto"/>
              <w:right w:val="single" w:sz="4" w:space="0" w:color="auto"/>
            </w:tcBorders>
            <w:hideMark/>
          </w:tcPr>
          <w:p w14:paraId="2D5B3ABF" w14:textId="66A4DC17" w:rsidR="0020174C" w:rsidRPr="009E3DC5" w:rsidRDefault="0020174C">
            <w:pPr>
              <w:pStyle w:val="TableEntry"/>
            </w:pPr>
            <w:r w:rsidRPr="009E3DC5">
              <w:t xml:space="preserve">ITI </w:t>
            </w:r>
            <w:del w:id="251" w:author="Mary Jungers" w:date="2023-07-30T19:09:00Z">
              <w:r w:rsidRPr="009E3DC5" w:rsidDel="00EE2148">
                <w:delText>TF-2b</w:delText>
              </w:r>
            </w:del>
            <w:ins w:id="252" w:author="Mary Jungers" w:date="2023-07-30T19:09:00Z">
              <w:r w:rsidR="00EE2148">
                <w:t>TF-2</w:t>
              </w:r>
            </w:ins>
            <w:r w:rsidRPr="009E3DC5">
              <w:t>: 3.39</w:t>
            </w:r>
          </w:p>
        </w:tc>
      </w:tr>
      <w:tr w:rsidR="0020174C" w:rsidRPr="009E3DC5" w14:paraId="2EE2BE9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9E3DC5"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9E3DC5" w:rsidRDefault="0020174C">
            <w:pPr>
              <w:pStyle w:val="TableEntry"/>
            </w:pPr>
            <w:r w:rsidRPr="009E3DC5">
              <w:t>Registry Stored Query [ITI-18]</w:t>
            </w:r>
          </w:p>
        </w:tc>
        <w:tc>
          <w:tcPr>
            <w:tcW w:w="1457" w:type="dxa"/>
            <w:tcBorders>
              <w:top w:val="single" w:sz="4" w:space="0" w:color="auto"/>
              <w:left w:val="single" w:sz="4" w:space="0" w:color="auto"/>
              <w:bottom w:val="single" w:sz="4" w:space="0" w:color="auto"/>
              <w:right w:val="single" w:sz="4" w:space="0" w:color="auto"/>
            </w:tcBorders>
            <w:hideMark/>
          </w:tcPr>
          <w:p w14:paraId="3089621F" w14:textId="77777777" w:rsidR="0020174C" w:rsidRPr="009E3DC5" w:rsidRDefault="0020174C">
            <w:pPr>
              <w:pStyle w:val="TableEntry"/>
              <w:jc w:val="center"/>
            </w:pPr>
            <w:r w:rsidRPr="009E3DC5">
              <w:t>O</w:t>
            </w:r>
          </w:p>
        </w:tc>
        <w:tc>
          <w:tcPr>
            <w:tcW w:w="2450" w:type="dxa"/>
            <w:tcBorders>
              <w:top w:val="single" w:sz="4" w:space="0" w:color="auto"/>
              <w:left w:val="single" w:sz="4" w:space="0" w:color="auto"/>
              <w:bottom w:val="single" w:sz="4" w:space="0" w:color="auto"/>
              <w:right w:val="single" w:sz="4" w:space="0" w:color="auto"/>
            </w:tcBorders>
            <w:hideMark/>
          </w:tcPr>
          <w:p w14:paraId="21860E63" w14:textId="06EB68CE" w:rsidR="0020174C" w:rsidRPr="009E3DC5" w:rsidRDefault="0020174C">
            <w:pPr>
              <w:pStyle w:val="TableEntry"/>
            </w:pPr>
            <w:r w:rsidRPr="009E3DC5">
              <w:t xml:space="preserve">ITI </w:t>
            </w:r>
            <w:del w:id="253" w:author="Mary Jungers" w:date="2023-07-30T19:09:00Z">
              <w:r w:rsidRPr="009E3DC5" w:rsidDel="00EE2148">
                <w:delText>TF-2a</w:delText>
              </w:r>
            </w:del>
            <w:ins w:id="254" w:author="Mary Jungers" w:date="2023-07-30T19:09:00Z">
              <w:r w:rsidR="00EE2148">
                <w:t>TF-2</w:t>
              </w:r>
            </w:ins>
            <w:r w:rsidRPr="009E3DC5">
              <w:t>: 3.18</w:t>
            </w:r>
          </w:p>
        </w:tc>
      </w:tr>
      <w:tr w:rsidR="0020174C" w:rsidRPr="009E3DC5" w14:paraId="683B45B2"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9E3DC5"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9E3DC5" w:rsidRDefault="0020174C">
            <w:pPr>
              <w:pStyle w:val="TableEntry"/>
            </w:pPr>
            <w:r w:rsidRPr="009E3DC5">
              <w:t>Retrieve Document Set [ITI-43]</w:t>
            </w:r>
          </w:p>
        </w:tc>
        <w:tc>
          <w:tcPr>
            <w:tcW w:w="1457" w:type="dxa"/>
            <w:tcBorders>
              <w:top w:val="single" w:sz="4" w:space="0" w:color="auto"/>
              <w:left w:val="single" w:sz="4" w:space="0" w:color="auto"/>
              <w:bottom w:val="single" w:sz="4" w:space="0" w:color="auto"/>
              <w:right w:val="single" w:sz="4" w:space="0" w:color="auto"/>
            </w:tcBorders>
            <w:hideMark/>
          </w:tcPr>
          <w:p w14:paraId="5F4FF528" w14:textId="77777777" w:rsidR="0020174C" w:rsidRPr="009E3DC5" w:rsidRDefault="0020174C">
            <w:pPr>
              <w:pStyle w:val="TableEntry"/>
              <w:jc w:val="center"/>
            </w:pPr>
            <w:r w:rsidRPr="009E3DC5">
              <w:t>O</w:t>
            </w:r>
          </w:p>
        </w:tc>
        <w:tc>
          <w:tcPr>
            <w:tcW w:w="2450" w:type="dxa"/>
            <w:tcBorders>
              <w:top w:val="single" w:sz="4" w:space="0" w:color="auto"/>
              <w:left w:val="single" w:sz="4" w:space="0" w:color="auto"/>
              <w:bottom w:val="single" w:sz="4" w:space="0" w:color="auto"/>
              <w:right w:val="single" w:sz="4" w:space="0" w:color="auto"/>
            </w:tcBorders>
            <w:hideMark/>
          </w:tcPr>
          <w:p w14:paraId="197CEA75" w14:textId="1CD27754" w:rsidR="0020174C" w:rsidRPr="009E3DC5" w:rsidRDefault="0020174C">
            <w:pPr>
              <w:pStyle w:val="TableEntry"/>
            </w:pPr>
            <w:r w:rsidRPr="009E3DC5">
              <w:t xml:space="preserve">ITI </w:t>
            </w:r>
            <w:del w:id="255" w:author="Mary Jungers" w:date="2023-07-30T19:09:00Z">
              <w:r w:rsidRPr="009E3DC5" w:rsidDel="00EE2148">
                <w:delText>TF-2b</w:delText>
              </w:r>
            </w:del>
            <w:ins w:id="256" w:author="Mary Jungers" w:date="2023-07-30T19:09:00Z">
              <w:r w:rsidR="00EE2148">
                <w:t>TF-2</w:t>
              </w:r>
            </w:ins>
            <w:r w:rsidRPr="009E3DC5">
              <w:t>: 3.43</w:t>
            </w:r>
          </w:p>
        </w:tc>
      </w:tr>
      <w:tr w:rsidR="0020174C" w:rsidRPr="009E3DC5" w14:paraId="5A7A759C"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9E3DC5" w:rsidRDefault="0020174C">
            <w:pPr>
              <w:pStyle w:val="TableEntry"/>
            </w:pPr>
            <w:r w:rsidRPr="009E3DC5">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9E3DC5" w:rsidRDefault="0020174C">
            <w:pPr>
              <w:pStyle w:val="TableEntry"/>
            </w:pPr>
            <w:r w:rsidRPr="009E3DC5">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5556CE63" w14:textId="77777777" w:rsidR="0020174C" w:rsidRPr="009E3DC5" w:rsidRDefault="0020174C">
            <w:pPr>
              <w:pStyle w:val="TableEntry"/>
              <w:jc w:val="center"/>
            </w:pPr>
            <w:r w:rsidRPr="009E3DC5">
              <w:t>R</w:t>
            </w:r>
          </w:p>
        </w:tc>
        <w:tc>
          <w:tcPr>
            <w:tcW w:w="2450" w:type="dxa"/>
            <w:tcBorders>
              <w:top w:val="single" w:sz="4" w:space="0" w:color="auto"/>
              <w:left w:val="single" w:sz="4" w:space="0" w:color="auto"/>
              <w:bottom w:val="single" w:sz="4" w:space="0" w:color="auto"/>
              <w:right w:val="single" w:sz="4" w:space="0" w:color="auto"/>
            </w:tcBorders>
            <w:hideMark/>
          </w:tcPr>
          <w:p w14:paraId="7E388CB2" w14:textId="43D5F0C8" w:rsidR="0020174C" w:rsidRPr="009E3DC5" w:rsidRDefault="0020174C">
            <w:pPr>
              <w:pStyle w:val="TableEntry"/>
            </w:pPr>
            <w:r w:rsidRPr="009E3DC5">
              <w:t xml:space="preserve">ITI </w:t>
            </w:r>
            <w:del w:id="257" w:author="Mary Jungers" w:date="2023-07-30T19:09:00Z">
              <w:r w:rsidRPr="009E3DC5" w:rsidDel="00EE2148">
                <w:delText>TF-2b</w:delText>
              </w:r>
            </w:del>
            <w:ins w:id="258" w:author="Mary Jungers" w:date="2023-07-30T19:09:00Z">
              <w:r w:rsidR="00EE2148">
                <w:t>TF-2</w:t>
              </w:r>
            </w:ins>
            <w:r w:rsidRPr="009E3DC5">
              <w:t>: 3.38</w:t>
            </w:r>
          </w:p>
        </w:tc>
      </w:tr>
      <w:tr w:rsidR="0020174C" w:rsidRPr="009E3DC5" w14:paraId="60CC364F"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9E3DC5"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9E3DC5" w:rsidRDefault="0020174C">
            <w:pPr>
              <w:pStyle w:val="TableEntry"/>
            </w:pPr>
            <w:r w:rsidRPr="009E3DC5">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1969A79C" w14:textId="77777777" w:rsidR="0020174C" w:rsidRPr="009E3DC5" w:rsidRDefault="0020174C">
            <w:pPr>
              <w:pStyle w:val="TableEntry"/>
              <w:jc w:val="center"/>
            </w:pPr>
            <w:r w:rsidRPr="009E3DC5">
              <w:t>R</w:t>
            </w:r>
          </w:p>
        </w:tc>
        <w:tc>
          <w:tcPr>
            <w:tcW w:w="2450" w:type="dxa"/>
            <w:tcBorders>
              <w:top w:val="single" w:sz="4" w:space="0" w:color="auto"/>
              <w:left w:val="single" w:sz="4" w:space="0" w:color="auto"/>
              <w:bottom w:val="single" w:sz="4" w:space="0" w:color="auto"/>
              <w:right w:val="single" w:sz="4" w:space="0" w:color="auto"/>
            </w:tcBorders>
            <w:hideMark/>
          </w:tcPr>
          <w:p w14:paraId="054FC884" w14:textId="1EEE1A9C" w:rsidR="0020174C" w:rsidRPr="009E3DC5" w:rsidRDefault="0020174C">
            <w:pPr>
              <w:pStyle w:val="TableEntry"/>
            </w:pPr>
            <w:r w:rsidRPr="009E3DC5">
              <w:t xml:space="preserve">ITI </w:t>
            </w:r>
            <w:del w:id="259" w:author="Mary Jungers" w:date="2023-07-30T19:09:00Z">
              <w:r w:rsidRPr="009E3DC5" w:rsidDel="00EE2148">
                <w:delText>TF-2b</w:delText>
              </w:r>
            </w:del>
            <w:ins w:id="260" w:author="Mary Jungers" w:date="2023-07-30T19:09:00Z">
              <w:r w:rsidR="00EE2148">
                <w:t>TF-2</w:t>
              </w:r>
            </w:ins>
            <w:r w:rsidRPr="009E3DC5">
              <w:t>: 3.39</w:t>
            </w:r>
          </w:p>
        </w:tc>
      </w:tr>
      <w:tr w:rsidR="00F11668" w:rsidRPr="009E3DC5" w14:paraId="2BCB6644" w14:textId="77777777" w:rsidTr="009F111F">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9E3DC5" w:rsidRDefault="00F11668" w:rsidP="00F54850">
            <w:pPr>
              <w:pStyle w:val="TableEntry"/>
              <w:rPr>
                <w:b/>
                <w:bCs/>
                <w:u w:val="single"/>
              </w:rPr>
            </w:pPr>
            <w:r w:rsidRPr="009E3DC5">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9E3DC5" w:rsidRDefault="00F11668">
            <w:pPr>
              <w:pStyle w:val="TableEntry"/>
            </w:pPr>
            <w:r w:rsidRPr="009E3DC5">
              <w:rPr>
                <w:b/>
                <w:u w:val="single"/>
              </w:rPr>
              <w:t>Registry Stored Query [ITI-18]</w:t>
            </w:r>
          </w:p>
        </w:tc>
        <w:tc>
          <w:tcPr>
            <w:tcW w:w="1457" w:type="dxa"/>
            <w:tcBorders>
              <w:top w:val="single" w:sz="4" w:space="0" w:color="auto"/>
              <w:left w:val="single" w:sz="4" w:space="0" w:color="auto"/>
              <w:bottom w:val="single" w:sz="4" w:space="0" w:color="auto"/>
              <w:right w:val="single" w:sz="4" w:space="0" w:color="auto"/>
            </w:tcBorders>
          </w:tcPr>
          <w:p w14:paraId="50A0CFD8" w14:textId="77777777" w:rsidR="00F11668" w:rsidRPr="009E3DC5" w:rsidRDefault="00F11668">
            <w:pPr>
              <w:pStyle w:val="TableEntry"/>
              <w:jc w:val="center"/>
            </w:pPr>
            <w:r w:rsidRPr="009E3DC5">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44527E7D" w14:textId="63C221E3" w:rsidR="00F11668" w:rsidRPr="009E3DC5" w:rsidRDefault="00F11668">
            <w:pPr>
              <w:pStyle w:val="TableEntry"/>
            </w:pPr>
            <w:r w:rsidRPr="009E3DC5">
              <w:rPr>
                <w:b/>
                <w:u w:val="single"/>
              </w:rPr>
              <w:t xml:space="preserve">ITI </w:t>
            </w:r>
            <w:del w:id="261" w:author="Mary Jungers" w:date="2023-07-30T19:09:00Z">
              <w:r w:rsidRPr="009E3DC5" w:rsidDel="00EE2148">
                <w:rPr>
                  <w:b/>
                  <w:u w:val="single"/>
                </w:rPr>
                <w:delText>TF-2a</w:delText>
              </w:r>
            </w:del>
            <w:ins w:id="262" w:author="Mary Jungers" w:date="2023-07-30T19:09:00Z">
              <w:r w:rsidR="00EE2148">
                <w:rPr>
                  <w:b/>
                  <w:u w:val="single"/>
                </w:rPr>
                <w:t>TF-2</w:t>
              </w:r>
            </w:ins>
            <w:r w:rsidRPr="009E3DC5">
              <w:rPr>
                <w:b/>
                <w:u w:val="single"/>
              </w:rPr>
              <w:t>: 3.18</w:t>
            </w:r>
          </w:p>
        </w:tc>
      </w:tr>
      <w:tr w:rsidR="00F11668" w:rsidRPr="009E3DC5" w14:paraId="17DAF182" w14:textId="77777777" w:rsidTr="009F111F">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9E3DC5"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9E3DC5" w:rsidRDefault="00F11668">
            <w:pPr>
              <w:pStyle w:val="TableEntry"/>
            </w:pPr>
            <w:r w:rsidRPr="009E3DC5">
              <w:rPr>
                <w:b/>
                <w:u w:val="single"/>
              </w:rPr>
              <w:t>Retrieve Document Set [ITI-43]</w:t>
            </w:r>
          </w:p>
        </w:tc>
        <w:tc>
          <w:tcPr>
            <w:tcW w:w="1457" w:type="dxa"/>
            <w:tcBorders>
              <w:top w:val="single" w:sz="4" w:space="0" w:color="auto"/>
              <w:left w:val="single" w:sz="4" w:space="0" w:color="auto"/>
              <w:bottom w:val="single" w:sz="4" w:space="0" w:color="auto"/>
              <w:right w:val="single" w:sz="4" w:space="0" w:color="auto"/>
            </w:tcBorders>
          </w:tcPr>
          <w:p w14:paraId="2B0211A9" w14:textId="77777777" w:rsidR="00F11668" w:rsidRPr="009E3DC5" w:rsidRDefault="00F11668">
            <w:pPr>
              <w:pStyle w:val="TableEntry"/>
              <w:jc w:val="center"/>
            </w:pPr>
            <w:r w:rsidRPr="009E3DC5">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096C3932" w14:textId="1956D901" w:rsidR="00F11668" w:rsidRPr="009E3DC5" w:rsidRDefault="00F11668">
            <w:pPr>
              <w:pStyle w:val="TableEntry"/>
            </w:pPr>
            <w:r w:rsidRPr="009E3DC5">
              <w:rPr>
                <w:b/>
                <w:u w:val="single"/>
              </w:rPr>
              <w:t xml:space="preserve">ITI </w:t>
            </w:r>
            <w:del w:id="263" w:author="Mary Jungers" w:date="2023-07-30T19:09:00Z">
              <w:r w:rsidRPr="009E3DC5" w:rsidDel="00EE2148">
                <w:rPr>
                  <w:b/>
                  <w:u w:val="single"/>
                </w:rPr>
                <w:delText>TF-2b</w:delText>
              </w:r>
            </w:del>
            <w:ins w:id="264" w:author="Mary Jungers" w:date="2023-07-30T19:09:00Z">
              <w:r w:rsidR="00EE2148">
                <w:rPr>
                  <w:b/>
                  <w:u w:val="single"/>
                </w:rPr>
                <w:t>TF-2</w:t>
              </w:r>
            </w:ins>
            <w:r w:rsidRPr="009E3DC5">
              <w:rPr>
                <w:b/>
                <w:u w:val="single"/>
              </w:rPr>
              <w:t>: 3.43</w:t>
            </w:r>
          </w:p>
        </w:tc>
      </w:tr>
    </w:tbl>
    <w:p w14:paraId="456FC07F" w14:textId="684FCD1D" w:rsidR="0020174C" w:rsidRPr="009E3DC5" w:rsidRDefault="0020174C" w:rsidP="00AC10A6">
      <w:pPr>
        <w:pStyle w:val="Note"/>
      </w:pPr>
      <w:r w:rsidRPr="009E3DC5">
        <w:t>Note:</w:t>
      </w:r>
      <w:r w:rsidR="00694A70" w:rsidRPr="009E3DC5">
        <w:t xml:space="preserve"> </w:t>
      </w:r>
      <w:r w:rsidRPr="009E3DC5">
        <w:t>When an Initiating or Responding Gateway is grouped with a Document Consumer, there are additional requirements. See Section 18.2.3 for a description of grouping.</w:t>
      </w:r>
    </w:p>
    <w:p w14:paraId="587CB8EF" w14:textId="77777777" w:rsidR="00C23222" w:rsidRPr="009E3DC5" w:rsidRDefault="00C23222" w:rsidP="00E16821">
      <w:pPr>
        <w:pStyle w:val="BodyText"/>
      </w:pPr>
    </w:p>
    <w:p w14:paraId="6B38B1C9" w14:textId="77777777" w:rsidR="00160C48" w:rsidRPr="009E3DC5" w:rsidRDefault="00160C48" w:rsidP="00160C48">
      <w:pPr>
        <w:pStyle w:val="Heading2"/>
        <w:numPr>
          <w:ilvl w:val="0"/>
          <w:numId w:val="0"/>
        </w:numPr>
        <w:tabs>
          <w:tab w:val="left" w:pos="720"/>
        </w:tabs>
        <w:rPr>
          <w:bCs/>
        </w:rPr>
      </w:pPr>
      <w:bookmarkStart w:id="265" w:name="_Toc141666794"/>
      <w:r w:rsidRPr="009E3DC5">
        <w:rPr>
          <w:bCs/>
        </w:rPr>
        <w:t>18.2 XCA Integration Profile Options</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65"/>
    </w:p>
    <w:p w14:paraId="79094A34" w14:textId="3CD0977B" w:rsidR="00160C48" w:rsidRPr="009E3DC5" w:rsidRDefault="00160C48" w:rsidP="00160C48">
      <w:pPr>
        <w:pStyle w:val="BodyText"/>
      </w:pPr>
      <w:r w:rsidRPr="009E3DC5">
        <w:t xml:space="preserve">Options that may be selected for this Integration Profile are listed in the Table 18.2-1 along with the </w:t>
      </w:r>
      <w:r w:rsidR="005B7343" w:rsidRPr="009E3DC5">
        <w:t>a</w:t>
      </w:r>
      <w:r w:rsidRPr="009E3DC5">
        <w:t>ctors to which they apply. Dependencies between options when applicable are specified in notes.</w:t>
      </w:r>
    </w:p>
    <w:p w14:paraId="720D7D84" w14:textId="1A6BE3B7" w:rsidR="006D7D0A" w:rsidRPr="009E3DC5" w:rsidRDefault="00160C48" w:rsidP="00160C48">
      <w:pPr>
        <w:pStyle w:val="TableTitle"/>
      </w:pPr>
      <w:r w:rsidRPr="009E3DC5">
        <w:t>Table 18.2-1: XCA Integration</w:t>
      </w:r>
      <w:r w:rsidR="006D7D0A" w:rsidRPr="009E3DC5">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9E3DC5"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9E3DC5" w:rsidRDefault="006D7D0A" w:rsidP="00CB432C">
            <w:pPr>
              <w:pStyle w:val="TableEntryHeader"/>
            </w:pPr>
            <w:r w:rsidRPr="009E3DC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9E3DC5" w:rsidRDefault="006D7D0A" w:rsidP="00CB432C">
            <w:pPr>
              <w:pStyle w:val="TableEntryHeader"/>
            </w:pPr>
            <w:r w:rsidRPr="009E3DC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9E3DC5" w:rsidRDefault="006D7D0A" w:rsidP="00CB432C">
            <w:pPr>
              <w:pStyle w:val="TableEntryHeader"/>
            </w:pPr>
            <w:r w:rsidRPr="009E3DC5">
              <w:t>Vol. &amp; Section</w:t>
            </w:r>
          </w:p>
        </w:tc>
      </w:tr>
      <w:tr w:rsidR="006D7D0A" w:rsidRPr="009E3DC5"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9E3DC5" w:rsidRDefault="006D7D0A" w:rsidP="00CB432C">
            <w:pPr>
              <w:pStyle w:val="TableEntry"/>
            </w:pPr>
            <w:r w:rsidRPr="009E3DC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9E3DC5" w:rsidRDefault="006D7D0A" w:rsidP="00CB432C">
            <w:pPr>
              <w:pStyle w:val="TableEntry"/>
            </w:pPr>
            <w:r w:rsidRPr="009E3DC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9E3DC5" w:rsidRDefault="006D7D0A" w:rsidP="00CB432C">
            <w:pPr>
              <w:pStyle w:val="TableEntry"/>
            </w:pPr>
            <w:r w:rsidRPr="009E3DC5">
              <w:t>ITI TF-1: 18.2.1</w:t>
            </w:r>
          </w:p>
        </w:tc>
      </w:tr>
      <w:tr w:rsidR="006D7D0A" w:rsidRPr="009E3DC5"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9E3DC5" w:rsidRDefault="006D7D0A" w:rsidP="00CB432C">
            <w:pPr>
              <w:pStyle w:val="TableEntry"/>
            </w:pPr>
            <w:r w:rsidRPr="009E3DC5">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9E3DC5" w:rsidRDefault="006D7D0A" w:rsidP="00CB432C">
            <w:pPr>
              <w:pStyle w:val="TableEntry"/>
            </w:pPr>
            <w:r w:rsidRPr="009E3DC5">
              <w:t>ITI TF-1: 18.2.2</w:t>
            </w:r>
          </w:p>
        </w:tc>
      </w:tr>
      <w:tr w:rsidR="006D7D0A" w:rsidRPr="009E3DC5"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9E3DC5" w:rsidRDefault="006D7D0A" w:rsidP="00CB432C">
            <w:pPr>
              <w:pStyle w:val="TableEntry"/>
            </w:pPr>
            <w:r w:rsidRPr="009E3DC5">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9E3DC5" w:rsidRDefault="006D7D0A" w:rsidP="00CB432C">
            <w:pPr>
              <w:pStyle w:val="TableEntry"/>
            </w:pPr>
            <w:r w:rsidRPr="009E3DC5">
              <w:t>ITI TF-1: 18.2.4</w:t>
            </w:r>
          </w:p>
        </w:tc>
      </w:tr>
      <w:tr w:rsidR="006D7D0A" w:rsidRPr="009E3DC5"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9E3DC5" w:rsidRDefault="006D7D0A" w:rsidP="00CB432C">
            <w:pPr>
              <w:pStyle w:val="TableEntry"/>
              <w:rPr>
                <w:b/>
                <w:u w:val="single"/>
              </w:rPr>
            </w:pPr>
            <w:r w:rsidRPr="009E3DC5">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9E3DC5" w:rsidRDefault="006D7D0A" w:rsidP="00CB432C">
            <w:pPr>
              <w:pStyle w:val="TableEntry"/>
              <w:rPr>
                <w:b/>
                <w:u w:val="single"/>
              </w:rPr>
            </w:pPr>
            <w:r w:rsidRPr="009E3DC5">
              <w:rPr>
                <w:b/>
                <w:u w:val="single"/>
              </w:rPr>
              <w:t>ITI TF-1: 18.2.6</w:t>
            </w:r>
          </w:p>
        </w:tc>
      </w:tr>
      <w:tr w:rsidR="006D7D0A" w:rsidRPr="009E3DC5"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9E3DC5" w:rsidRDefault="006D7D0A" w:rsidP="00CB432C">
            <w:pPr>
              <w:pStyle w:val="TableEntry"/>
            </w:pPr>
            <w:r w:rsidRPr="009E3DC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9E3DC5" w:rsidRDefault="006D7D0A" w:rsidP="00CB432C">
            <w:pPr>
              <w:pStyle w:val="TableEntry"/>
            </w:pPr>
            <w:r w:rsidRPr="009E3DC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9E3DC5" w:rsidRDefault="006D7D0A" w:rsidP="00CB432C">
            <w:pPr>
              <w:pStyle w:val="TableEntry"/>
            </w:pPr>
            <w:r w:rsidRPr="009E3DC5">
              <w:t>ITI TF-1: 18.2.4</w:t>
            </w:r>
          </w:p>
        </w:tc>
      </w:tr>
      <w:tr w:rsidR="006D7D0A" w:rsidRPr="009E3DC5"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9E3DC5" w:rsidRDefault="006D7D0A" w:rsidP="00CB432C">
            <w:pPr>
              <w:pStyle w:val="TableEntry"/>
            </w:pPr>
            <w:r w:rsidRPr="009E3DC5">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9E3DC5" w:rsidRDefault="006D7D0A" w:rsidP="00CB432C">
            <w:pPr>
              <w:pStyle w:val="TableEntry"/>
            </w:pPr>
            <w:r w:rsidRPr="009E3DC5">
              <w:t>ITI TF-1: 18.2.5</w:t>
            </w:r>
          </w:p>
        </w:tc>
      </w:tr>
      <w:tr w:rsidR="006D7D0A" w:rsidRPr="009E3DC5"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9E3DC5" w:rsidRDefault="006D7D0A" w:rsidP="00CB432C">
            <w:pPr>
              <w:pStyle w:val="TableEntry"/>
              <w:rPr>
                <w:b/>
                <w:u w:val="single"/>
              </w:rPr>
            </w:pPr>
            <w:r w:rsidRPr="009E3DC5">
              <w:rPr>
                <w:b/>
                <w:u w:val="single"/>
              </w:rPr>
              <w:t>Asynchronous Web Services Exchange (</w:t>
            </w:r>
            <w:r w:rsidR="000835DF" w:rsidRPr="009E3DC5">
              <w:rPr>
                <w:b/>
                <w:u w:val="single"/>
              </w:rPr>
              <w:t>Note</w:t>
            </w:r>
            <w:r w:rsidRPr="009E3DC5">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9E3DC5" w:rsidRDefault="006D7D0A" w:rsidP="00CB432C">
            <w:pPr>
              <w:pStyle w:val="TableEntry"/>
              <w:rPr>
                <w:b/>
                <w:u w:val="single"/>
              </w:rPr>
            </w:pPr>
            <w:r w:rsidRPr="009E3DC5">
              <w:rPr>
                <w:b/>
                <w:u w:val="single"/>
              </w:rPr>
              <w:t>ITI TF-1: 18.2.2</w:t>
            </w:r>
          </w:p>
        </w:tc>
      </w:tr>
      <w:tr w:rsidR="006D7D0A" w:rsidRPr="009E3DC5"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9E3DC5"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9E3DC5" w:rsidRDefault="006D7D0A" w:rsidP="00CB432C">
            <w:pPr>
              <w:pStyle w:val="TableEntry"/>
              <w:rPr>
                <w:b/>
                <w:u w:val="single"/>
              </w:rPr>
            </w:pPr>
            <w:r w:rsidRPr="009E3DC5">
              <w:rPr>
                <w:b/>
                <w:u w:val="single"/>
              </w:rPr>
              <w:t>AS4 Asynchronous Web Services Exchange (</w:t>
            </w:r>
            <w:r w:rsidR="000835DF" w:rsidRPr="009E3DC5">
              <w:rPr>
                <w:b/>
                <w:u w:val="single"/>
              </w:rPr>
              <w:t>Note</w:t>
            </w:r>
            <w:r w:rsidRPr="009E3DC5">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9E3DC5" w:rsidRDefault="006D7D0A" w:rsidP="00CB432C">
            <w:pPr>
              <w:pStyle w:val="TableEntry"/>
              <w:rPr>
                <w:b/>
                <w:u w:val="single"/>
              </w:rPr>
            </w:pPr>
            <w:r w:rsidRPr="009E3DC5">
              <w:rPr>
                <w:b/>
                <w:u w:val="single"/>
              </w:rPr>
              <w:t>ITI TF-1: 18.2.6</w:t>
            </w:r>
          </w:p>
        </w:tc>
      </w:tr>
      <w:tr w:rsidR="006D7D0A" w:rsidRPr="009E3DC5"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9E3DC5" w:rsidRDefault="006D7D0A" w:rsidP="00CB432C">
            <w:pPr>
              <w:pStyle w:val="TableEntry"/>
              <w:rPr>
                <w:b/>
                <w:u w:val="single"/>
              </w:rPr>
            </w:pPr>
            <w:r w:rsidRPr="009E3DC5">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9E3DC5" w:rsidRDefault="006D7D0A" w:rsidP="00CB432C">
            <w:pPr>
              <w:pStyle w:val="TableEntry"/>
              <w:rPr>
                <w:b/>
                <w:strike/>
                <w:u w:val="single"/>
              </w:rPr>
            </w:pPr>
            <w:r w:rsidRPr="009E3DC5">
              <w:rPr>
                <w:b/>
                <w:u w:val="single"/>
              </w:rPr>
              <w:t>On-Demand Documents (</w:t>
            </w:r>
            <w:r w:rsidR="000835DF" w:rsidRPr="009E3DC5">
              <w:rPr>
                <w:b/>
                <w:u w:val="single"/>
              </w:rPr>
              <w:t>Note</w:t>
            </w:r>
            <w:r w:rsidRPr="009E3DC5">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9E3DC5" w:rsidRDefault="006D7D0A" w:rsidP="00CB432C">
            <w:pPr>
              <w:pStyle w:val="TableEntry"/>
              <w:rPr>
                <w:b/>
                <w:strike/>
                <w:u w:val="single"/>
              </w:rPr>
            </w:pPr>
            <w:r w:rsidRPr="009E3DC5">
              <w:rPr>
                <w:b/>
                <w:u w:val="single"/>
              </w:rPr>
              <w:t>ITI TF-1: 10.2.7</w:t>
            </w:r>
          </w:p>
        </w:tc>
      </w:tr>
      <w:tr w:rsidR="006D7D0A" w:rsidRPr="009E3DC5"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9E3DC5"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9E3DC5" w:rsidRDefault="006D7D0A" w:rsidP="00CB432C">
            <w:pPr>
              <w:pStyle w:val="TableEntry"/>
              <w:rPr>
                <w:b/>
                <w:u w:val="single"/>
              </w:rPr>
            </w:pPr>
            <w:r w:rsidRPr="009E3DC5">
              <w:rPr>
                <w:b/>
                <w:u w:val="single"/>
              </w:rPr>
              <w:t>Basic Patient Privacy Proof (</w:t>
            </w:r>
            <w:r w:rsidR="000835DF" w:rsidRPr="009E3DC5">
              <w:rPr>
                <w:b/>
                <w:u w:val="single"/>
              </w:rPr>
              <w:t>Note</w:t>
            </w:r>
            <w:r w:rsidRPr="009E3DC5">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19E331EC" w:rsidR="006D7D0A" w:rsidRPr="009E3DC5" w:rsidRDefault="006D7D0A" w:rsidP="0076026F">
            <w:pPr>
              <w:pStyle w:val="TableEntry"/>
              <w:rPr>
                <w:b/>
                <w:u w:val="single"/>
              </w:rPr>
            </w:pPr>
            <w:r w:rsidRPr="009E3DC5">
              <w:rPr>
                <w:b/>
                <w:u w:val="single"/>
              </w:rPr>
              <w:t xml:space="preserve">ITI </w:t>
            </w:r>
            <w:del w:id="266" w:author="Mary Jungers" w:date="2023-07-30T19:09:00Z">
              <w:r w:rsidRPr="009E3DC5" w:rsidDel="00EE2148">
                <w:rPr>
                  <w:b/>
                  <w:u w:val="single"/>
                </w:rPr>
                <w:delText>TF-2a</w:delText>
              </w:r>
            </w:del>
            <w:ins w:id="267" w:author="Mary Jungers" w:date="2023-07-30T19:09:00Z">
              <w:r w:rsidR="00EE2148">
                <w:rPr>
                  <w:b/>
                  <w:u w:val="single"/>
                </w:rPr>
                <w:t>TF-2</w:t>
              </w:r>
            </w:ins>
            <w:r w:rsidRPr="009E3DC5">
              <w:rPr>
                <w:b/>
                <w:u w:val="single"/>
              </w:rPr>
              <w:t>: 3.18.4.1.3.6</w:t>
            </w:r>
          </w:p>
        </w:tc>
      </w:tr>
      <w:tr w:rsidR="006D7D0A" w:rsidRPr="009E3DC5"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9E3DC5"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9E3DC5" w:rsidRDefault="006D7D0A" w:rsidP="00CB432C">
            <w:pPr>
              <w:pStyle w:val="TableEntry"/>
              <w:rPr>
                <w:b/>
                <w:u w:val="single"/>
              </w:rPr>
            </w:pPr>
            <w:r w:rsidRPr="009E3DC5">
              <w:rPr>
                <w:b/>
                <w:u w:val="single"/>
              </w:rPr>
              <w:t>Basic Patient Privacy Enforcement (</w:t>
            </w:r>
            <w:r w:rsidR="000835DF" w:rsidRPr="009E3DC5">
              <w:rPr>
                <w:b/>
                <w:u w:val="single"/>
              </w:rPr>
              <w:t>Note</w:t>
            </w:r>
            <w:r w:rsidR="0047585C" w:rsidRPr="009E3DC5">
              <w:rPr>
                <w:b/>
                <w:u w:val="single"/>
              </w:rPr>
              <w:t xml:space="preserve"> 2</w:t>
            </w:r>
            <w:r w:rsidRPr="009E3DC5">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9E3DC5" w:rsidRDefault="006D7D0A" w:rsidP="00CB432C">
            <w:pPr>
              <w:pStyle w:val="TableEntry"/>
              <w:rPr>
                <w:b/>
                <w:u w:val="single"/>
              </w:rPr>
            </w:pPr>
            <w:r w:rsidRPr="009E3DC5">
              <w:rPr>
                <w:b/>
                <w:u w:val="single"/>
              </w:rPr>
              <w:t>ITI TF-1: 10.2.9</w:t>
            </w:r>
          </w:p>
        </w:tc>
      </w:tr>
      <w:tr w:rsidR="006D7D0A" w:rsidRPr="009E3DC5"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9E3DC5"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9E3DC5" w:rsidRDefault="006D7D0A" w:rsidP="00CB432C">
            <w:pPr>
              <w:pStyle w:val="TableEntry"/>
              <w:rPr>
                <w:b/>
                <w:u w:val="single"/>
              </w:rPr>
            </w:pPr>
            <w:r w:rsidRPr="009E3DC5">
              <w:rPr>
                <w:b/>
                <w:u w:val="single"/>
              </w:rPr>
              <w:t>Asynchronous Web Services Exchange (</w:t>
            </w:r>
            <w:r w:rsidR="000835DF" w:rsidRPr="009E3DC5">
              <w:rPr>
                <w:b/>
                <w:u w:val="single"/>
              </w:rPr>
              <w:t>Note</w:t>
            </w:r>
            <w:r w:rsidRPr="009E3DC5">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9E3DC5" w:rsidRDefault="006D7D0A" w:rsidP="00CB432C">
            <w:pPr>
              <w:pStyle w:val="TableEntry"/>
              <w:rPr>
                <w:b/>
                <w:u w:val="single"/>
              </w:rPr>
            </w:pPr>
            <w:r w:rsidRPr="009E3DC5">
              <w:rPr>
                <w:b/>
                <w:u w:val="single"/>
              </w:rPr>
              <w:t>ITI TF-1: 18.2.2</w:t>
            </w:r>
          </w:p>
        </w:tc>
      </w:tr>
      <w:tr w:rsidR="006D7D0A" w:rsidRPr="009E3DC5"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9E3DC5"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9E3DC5" w:rsidRDefault="006D7D0A" w:rsidP="00CB432C">
            <w:pPr>
              <w:pStyle w:val="TableEntry"/>
              <w:rPr>
                <w:b/>
                <w:u w:val="single"/>
              </w:rPr>
            </w:pPr>
            <w:r w:rsidRPr="009E3DC5">
              <w:rPr>
                <w:b/>
                <w:u w:val="single"/>
              </w:rPr>
              <w:t>AS4 Asynchronous Web Services Exchange (</w:t>
            </w:r>
            <w:r w:rsidR="000835DF" w:rsidRPr="009E3DC5">
              <w:rPr>
                <w:b/>
                <w:u w:val="single"/>
              </w:rPr>
              <w:t>Note</w:t>
            </w:r>
            <w:r w:rsidRPr="009E3DC5">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9E3DC5" w:rsidRDefault="006D7D0A" w:rsidP="00CB432C">
            <w:pPr>
              <w:pStyle w:val="TableEntry"/>
              <w:rPr>
                <w:b/>
                <w:u w:val="single"/>
              </w:rPr>
            </w:pPr>
            <w:r w:rsidRPr="009E3DC5">
              <w:rPr>
                <w:b/>
                <w:u w:val="single"/>
              </w:rPr>
              <w:t>ITI TF-1: 18.2.6</w:t>
            </w:r>
          </w:p>
        </w:tc>
      </w:tr>
    </w:tbl>
    <w:p w14:paraId="1E3AAB51" w14:textId="5B3EC38A" w:rsidR="00E80044" w:rsidRPr="009E3DC5" w:rsidRDefault="00E80044" w:rsidP="00E80044">
      <w:pPr>
        <w:pStyle w:val="Note"/>
        <w:rPr>
          <w:b/>
          <w:u w:val="single"/>
        </w:rPr>
      </w:pPr>
      <w:bookmarkStart w:id="268" w:name="_Toc269048661"/>
      <w:bookmarkStart w:id="269" w:name="_Toc268858996"/>
      <w:bookmarkStart w:id="270" w:name="_Toc268858942"/>
      <w:bookmarkStart w:id="271" w:name="_Toc173902929"/>
      <w:r w:rsidRPr="009E3DC5">
        <w:rPr>
          <w:b/>
          <w:u w:val="single"/>
        </w:rPr>
        <w:t>Note 1: The Responding Gateway shall implement at least one of these options</w:t>
      </w:r>
      <w:r w:rsidR="00D90EDE" w:rsidRPr="009E3DC5">
        <w:rPr>
          <w:b/>
          <w:u w:val="single"/>
        </w:rPr>
        <w:t xml:space="preserve">: Asynchronous (WS-Addressing based) </w:t>
      </w:r>
      <w:r w:rsidR="0091105B" w:rsidRPr="009E3DC5">
        <w:rPr>
          <w:b/>
          <w:u w:val="single"/>
        </w:rPr>
        <w:t xml:space="preserve">Web Services Exchange </w:t>
      </w:r>
      <w:r w:rsidR="00D90EDE" w:rsidRPr="009E3DC5">
        <w:rPr>
          <w:b/>
          <w:u w:val="single"/>
        </w:rPr>
        <w:t>or AS4 Asynchronous</w:t>
      </w:r>
      <w:r w:rsidR="0091105B" w:rsidRPr="009E3DC5">
        <w:rPr>
          <w:b/>
          <w:u w:val="single"/>
        </w:rPr>
        <w:t xml:space="preserve"> Web Services Exchange</w:t>
      </w:r>
      <w:r w:rsidR="006C3429" w:rsidRPr="009E3DC5">
        <w:rPr>
          <w:b/>
          <w:u w:val="single"/>
        </w:rPr>
        <w:t>.</w:t>
      </w:r>
    </w:p>
    <w:p w14:paraId="4031A291" w14:textId="11E06532" w:rsidR="00FE7104" w:rsidRPr="009E3DC5" w:rsidRDefault="00FE7104" w:rsidP="00FE7104">
      <w:pPr>
        <w:pStyle w:val="Note"/>
        <w:rPr>
          <w:b/>
          <w:u w:val="single"/>
        </w:rPr>
      </w:pPr>
      <w:r w:rsidRPr="009E3DC5">
        <w:rPr>
          <w:b/>
          <w:u w:val="single"/>
        </w:rPr>
        <w:t>Note</w:t>
      </w:r>
      <w:r w:rsidR="00E80044" w:rsidRPr="009E3DC5">
        <w:rPr>
          <w:b/>
          <w:u w:val="single"/>
        </w:rPr>
        <w:t xml:space="preserve"> 2</w:t>
      </w:r>
      <w:r w:rsidRPr="009E3DC5">
        <w:rPr>
          <w:b/>
          <w:u w:val="single"/>
        </w:rPr>
        <w:t>:</w:t>
      </w:r>
      <w:r w:rsidR="002E5E01" w:rsidRPr="009E3DC5">
        <w:rPr>
          <w:b/>
          <w:u w:val="single"/>
        </w:rPr>
        <w:t xml:space="preserve"> </w:t>
      </w:r>
      <w:r w:rsidRPr="009E3DC5">
        <w:rPr>
          <w:b/>
          <w:u w:val="single"/>
        </w:rPr>
        <w:t xml:space="preserve">The Options on the Document Consumer, besides the two Asynchronous ones, are identical to those defined in the XDS </w:t>
      </w:r>
      <w:r w:rsidR="00F459A8" w:rsidRPr="009E3DC5">
        <w:rPr>
          <w:b/>
          <w:u w:val="single"/>
        </w:rPr>
        <w:t>Profile</w:t>
      </w:r>
      <w:r w:rsidRPr="009E3DC5">
        <w:rPr>
          <w:b/>
          <w:u w:val="single"/>
        </w:rPr>
        <w:t xml:space="preserve"> (</w:t>
      </w:r>
      <w:r w:rsidR="00F8201E" w:rsidRPr="009E3DC5">
        <w:rPr>
          <w:b/>
          <w:u w:val="single"/>
        </w:rPr>
        <w:t>s</w:t>
      </w:r>
      <w:r w:rsidRPr="009E3DC5">
        <w:rPr>
          <w:b/>
          <w:u w:val="single"/>
        </w:rPr>
        <w:t xml:space="preserve">ee ITI TF-1: </w:t>
      </w:r>
      <w:r w:rsidR="00E97AB7" w:rsidRPr="009E3DC5">
        <w:rPr>
          <w:b/>
          <w:u w:val="single"/>
        </w:rPr>
        <w:t>10.2)</w:t>
      </w:r>
      <w:r w:rsidRPr="009E3DC5">
        <w:rPr>
          <w:b/>
          <w:u w:val="single"/>
        </w:rPr>
        <w:t>.</w:t>
      </w:r>
    </w:p>
    <w:p w14:paraId="4B367290" w14:textId="77777777" w:rsidR="00160C48" w:rsidRPr="009E3DC5" w:rsidRDefault="00160C48" w:rsidP="00160C48">
      <w:pPr>
        <w:pStyle w:val="BodyText"/>
      </w:pPr>
    </w:p>
    <w:p w14:paraId="06BA83DB" w14:textId="77777777" w:rsidR="00C23222" w:rsidRPr="009E3DC5" w:rsidRDefault="00C23222" w:rsidP="00160C48">
      <w:pPr>
        <w:pStyle w:val="BodyText"/>
      </w:pPr>
    </w:p>
    <w:p w14:paraId="0D5497EA" w14:textId="77777777" w:rsidR="001E71C7" w:rsidRPr="009E3DC5" w:rsidRDefault="001E71C7" w:rsidP="001E71C7">
      <w:pPr>
        <w:pStyle w:val="EditorInstructions"/>
      </w:pPr>
      <w:r w:rsidRPr="009E3DC5">
        <w:t xml:space="preserve">Update </w:t>
      </w:r>
      <w:r w:rsidR="00D211EA" w:rsidRPr="009E3DC5">
        <w:t xml:space="preserve">Vol 1 </w:t>
      </w:r>
      <w:r w:rsidRPr="009E3DC5">
        <w:t>Section 18.2.2 as follows:</w:t>
      </w:r>
    </w:p>
    <w:p w14:paraId="0154A256" w14:textId="5144D578" w:rsidR="00780164" w:rsidRPr="009E3DC5" w:rsidRDefault="00160C48" w:rsidP="00780164">
      <w:pPr>
        <w:pStyle w:val="Heading3"/>
        <w:numPr>
          <w:ilvl w:val="0"/>
          <w:numId w:val="0"/>
        </w:numPr>
        <w:tabs>
          <w:tab w:val="left" w:pos="720"/>
        </w:tabs>
      </w:pPr>
      <w:bookmarkStart w:id="272" w:name="_Toc488313037"/>
      <w:bookmarkStart w:id="273" w:name="_Toc488075044"/>
      <w:bookmarkStart w:id="274" w:name="_Toc488068717"/>
      <w:bookmarkStart w:id="275" w:name="_Toc488068284"/>
      <w:bookmarkStart w:id="276" w:name="_Toc487039183"/>
      <w:bookmarkStart w:id="277" w:name="_Toc269048662"/>
      <w:bookmarkStart w:id="278" w:name="_Toc268858997"/>
      <w:bookmarkStart w:id="279" w:name="_Toc268858943"/>
      <w:bookmarkStart w:id="280" w:name="_Toc513066663"/>
      <w:bookmarkStart w:id="281" w:name="_Toc141666795"/>
      <w:bookmarkEnd w:id="268"/>
      <w:bookmarkEnd w:id="269"/>
      <w:bookmarkEnd w:id="270"/>
      <w:bookmarkEnd w:id="271"/>
      <w:r w:rsidRPr="009E3DC5">
        <w:t xml:space="preserve">18.2.2 </w:t>
      </w:r>
      <w:bookmarkEnd w:id="272"/>
      <w:bookmarkEnd w:id="273"/>
      <w:bookmarkEnd w:id="274"/>
      <w:bookmarkEnd w:id="275"/>
      <w:bookmarkEnd w:id="276"/>
      <w:bookmarkEnd w:id="277"/>
      <w:bookmarkEnd w:id="278"/>
      <w:bookmarkEnd w:id="279"/>
      <w:bookmarkEnd w:id="280"/>
      <w:r w:rsidR="00DE1B6D" w:rsidRPr="009E3DC5">
        <w:t>Asynchronous Web Services Exchange Option</w:t>
      </w:r>
      <w:r w:rsidR="00DE1B6D" w:rsidRPr="009E3DC5">
        <w:rPr>
          <w:u w:val="single"/>
        </w:rPr>
        <w:t xml:space="preserve"> (WS-Addressing based)</w:t>
      </w:r>
      <w:bookmarkEnd w:id="281"/>
    </w:p>
    <w:p w14:paraId="26E464CE" w14:textId="6AB54BBF" w:rsidR="00A00414" w:rsidRPr="009E3DC5" w:rsidRDefault="00A00414" w:rsidP="00160C48">
      <w:pPr>
        <w:pStyle w:val="BodyText"/>
        <w:rPr>
          <w:b/>
          <w:u w:val="single"/>
        </w:rPr>
      </w:pPr>
      <w:r w:rsidRPr="009E3DC5">
        <w:rPr>
          <w:b/>
          <w:u w:val="single"/>
        </w:rPr>
        <w:t>Asynchronous processing is necessary to support scaling to large numbers of sources and recipients because Asynchronous Web Services Exchange allows for more efficient handling of latency and scale</w:t>
      </w:r>
      <w:r w:rsidR="00016895" w:rsidRPr="009E3DC5">
        <w:rPr>
          <w:b/>
          <w:u w:val="single"/>
        </w:rPr>
        <w:t xml:space="preserve">. </w:t>
      </w:r>
      <w:r w:rsidRPr="009E3DC5">
        <w:rPr>
          <w:b/>
          <w:u w:val="single"/>
        </w:rPr>
        <w:t xml:space="preserve">This Asynchronous Web Services Exchange </w:t>
      </w:r>
      <w:r w:rsidR="0091105B" w:rsidRPr="009E3DC5">
        <w:rPr>
          <w:b/>
          <w:u w:val="single"/>
        </w:rPr>
        <w:t xml:space="preserve">Option </w:t>
      </w:r>
      <w:r w:rsidRPr="009E3DC5">
        <w:rPr>
          <w:b/>
          <w:u w:val="single"/>
        </w:rPr>
        <w:t>relies on the Web Service Addressing Stack (see ITI</w:t>
      </w:r>
      <w:r w:rsidR="004964EC" w:rsidRPr="009E3DC5">
        <w:rPr>
          <w:b/>
          <w:u w:val="single"/>
        </w:rPr>
        <w:t xml:space="preserve"> </w:t>
      </w:r>
      <w:del w:id="282" w:author="Mary Jungers" w:date="2023-07-30T19:10:00Z">
        <w:r w:rsidR="002764FD" w:rsidRPr="009E3DC5" w:rsidDel="00EE2148">
          <w:rPr>
            <w:b/>
            <w:u w:val="single"/>
          </w:rPr>
          <w:delText>TF-</w:delText>
        </w:r>
        <w:r w:rsidRPr="009E3DC5" w:rsidDel="00EE2148">
          <w:rPr>
            <w:b/>
            <w:u w:val="single"/>
          </w:rPr>
          <w:delText>2x</w:delText>
        </w:r>
      </w:del>
      <w:ins w:id="283" w:author="Mary Jungers" w:date="2023-07-30T19:10:00Z">
        <w:r w:rsidR="00EE2148">
          <w:rPr>
            <w:b/>
            <w:u w:val="single"/>
          </w:rPr>
          <w:t>TF-2</w:t>
        </w:r>
      </w:ins>
      <w:r w:rsidR="006C3429" w:rsidRPr="009E3DC5">
        <w:rPr>
          <w:b/>
          <w:u w:val="single"/>
        </w:rPr>
        <w:t>:</w:t>
      </w:r>
      <w:r w:rsidRPr="009E3DC5">
        <w:rPr>
          <w:b/>
          <w:u w:val="single"/>
        </w:rPr>
        <w:t xml:space="preserve"> Appendix V.3). </w:t>
      </w:r>
    </w:p>
    <w:p w14:paraId="22FC0915" w14:textId="09B626E5" w:rsidR="00A00414" w:rsidRPr="009E3DC5" w:rsidRDefault="00160C48" w:rsidP="00160C48">
      <w:pPr>
        <w:pStyle w:val="BodyText"/>
      </w:pPr>
      <w:r w:rsidRPr="009E3DC5">
        <w:t xml:space="preserve">Initiating Gateways which support </w:t>
      </w:r>
      <w:bookmarkStart w:id="284" w:name="_Hlk512933036"/>
      <w:r w:rsidR="000835DF" w:rsidRPr="009E3DC5">
        <w:rPr>
          <w:b/>
          <w:u w:val="single"/>
        </w:rPr>
        <w:t>the</w:t>
      </w:r>
      <w:r w:rsidR="000835DF" w:rsidRPr="009E3DC5">
        <w:t xml:space="preserve"> </w:t>
      </w:r>
      <w:bookmarkEnd w:id="284"/>
      <w:r w:rsidRPr="009E3DC5">
        <w:t xml:space="preserve">Asynchronous Web Services Exchange </w:t>
      </w:r>
      <w:r w:rsidR="00380970" w:rsidRPr="009E3DC5">
        <w:rPr>
          <w:b/>
          <w:u w:val="single"/>
        </w:rPr>
        <w:t>Option</w:t>
      </w:r>
      <w:r w:rsidR="00380970" w:rsidRPr="009E3DC5">
        <w:t xml:space="preserve"> </w:t>
      </w:r>
      <w:r w:rsidRPr="009E3DC5">
        <w:t xml:space="preserve">shall support </w:t>
      </w:r>
      <w:r w:rsidR="00002A38" w:rsidRPr="009E3DC5">
        <w:rPr>
          <w:b/>
          <w:u w:val="single"/>
        </w:rPr>
        <w:t>WS-Addressing</w:t>
      </w:r>
      <w:r w:rsidR="000835DF" w:rsidRPr="009E3DC5">
        <w:rPr>
          <w:b/>
          <w:u w:val="single"/>
        </w:rPr>
        <w:t xml:space="preserve"> based</w:t>
      </w:r>
      <w:r w:rsidR="005612B9" w:rsidRPr="009E3DC5">
        <w:t xml:space="preserve"> </w:t>
      </w:r>
      <w:r w:rsidRPr="009E3DC5">
        <w:t>Asynchronous Web Services Exchange on the Cross Gateway Query [ITI-38] and Cross Gateway Retrieve [ITI-39]</w:t>
      </w:r>
      <w:r w:rsidR="00A00414" w:rsidRPr="009E3DC5">
        <w:t xml:space="preserve"> transactions.</w:t>
      </w:r>
    </w:p>
    <w:p w14:paraId="39F52C3B" w14:textId="6896DD65" w:rsidR="00160C48" w:rsidRPr="009E3DC5" w:rsidRDefault="00160C48" w:rsidP="00160C48">
      <w:pPr>
        <w:pStyle w:val="BodyText"/>
        <w:rPr>
          <w:b/>
          <w:u w:val="single"/>
        </w:rPr>
      </w:pPr>
      <w:r w:rsidRPr="009E3DC5">
        <w:t>If the Initiating Gateway supports both the XDS Affinity Domain Option and the</w:t>
      </w:r>
      <w:r w:rsidR="00380970" w:rsidRPr="009E3DC5">
        <w:t xml:space="preserve"> </w:t>
      </w:r>
      <w:r w:rsidRPr="009E3DC5">
        <w:t>Asynchronous Web Services Option</w:t>
      </w:r>
      <w:r w:rsidR="00A00414" w:rsidRPr="009E3DC5">
        <w:t>,</w:t>
      </w:r>
      <w:r w:rsidR="00EB1E8E" w:rsidRPr="009E3DC5">
        <w:rPr>
          <w:b/>
          <w:strike/>
        </w:rPr>
        <w:t>it</w:t>
      </w:r>
      <w:r w:rsidR="00EB1E8E" w:rsidRPr="009E3DC5">
        <w:t xml:space="preserve"> </w:t>
      </w:r>
      <w:r w:rsidR="00EB1E8E" w:rsidRPr="009E3DC5">
        <w:rPr>
          <w:b/>
          <w:u w:val="single"/>
        </w:rPr>
        <w:t>the Initiating Gateway</w:t>
      </w:r>
      <w:r w:rsidRPr="009E3DC5">
        <w:t xml:space="preserve"> shall support </w:t>
      </w:r>
      <w:r w:rsidR="00002A38" w:rsidRPr="009E3DC5">
        <w:rPr>
          <w:b/>
          <w:u w:val="single"/>
        </w:rPr>
        <w:t>WS-Addressing</w:t>
      </w:r>
      <w:r w:rsidR="005612B9" w:rsidRPr="009E3DC5">
        <w:t xml:space="preserve"> </w:t>
      </w:r>
      <w:r w:rsidR="00380970" w:rsidRPr="009E3DC5">
        <w:t xml:space="preserve">based </w:t>
      </w:r>
      <w:r w:rsidRPr="009E3DC5">
        <w:t>Asynchronous Web Services Exchange on the</w:t>
      </w:r>
      <w:r w:rsidRPr="009E3DC5">
        <w:rPr>
          <w:b/>
        </w:rPr>
        <w:t xml:space="preserve"> </w:t>
      </w:r>
      <w:r w:rsidRPr="009E3DC5">
        <w:t>Registry Stored Query [ITI-18] and Retrieve Document Set [ITI-43] transactions</w:t>
      </w:r>
      <w:r w:rsidR="00016895" w:rsidRPr="009E3DC5">
        <w:t xml:space="preserve">. </w:t>
      </w:r>
      <w:r w:rsidR="00AD231C" w:rsidRPr="009E3DC5">
        <w:rPr>
          <w:b/>
          <w:u w:val="single"/>
        </w:rPr>
        <w:t xml:space="preserve">These transactions are triggered by </w:t>
      </w:r>
      <w:r w:rsidR="005E7124" w:rsidRPr="009E3DC5">
        <w:rPr>
          <w:b/>
          <w:u w:val="single"/>
        </w:rPr>
        <w:t>a</w:t>
      </w:r>
      <w:r w:rsidR="00AD231C" w:rsidRPr="009E3DC5">
        <w:rPr>
          <w:b/>
          <w:u w:val="single"/>
        </w:rPr>
        <w:t xml:space="preserve"> Document Consumer that also supports WS-Addressing </w:t>
      </w:r>
      <w:r w:rsidR="00380970" w:rsidRPr="009E3DC5">
        <w:rPr>
          <w:b/>
          <w:u w:val="single"/>
        </w:rPr>
        <w:t xml:space="preserve">based </w:t>
      </w:r>
      <w:r w:rsidR="00AD231C" w:rsidRPr="009E3DC5">
        <w:rPr>
          <w:b/>
          <w:u w:val="single"/>
        </w:rPr>
        <w:t>Asynchronous Web Services.</w:t>
      </w:r>
    </w:p>
    <w:p w14:paraId="0DAE9B1B" w14:textId="29774BDE" w:rsidR="00780164" w:rsidRPr="009E3DC5" w:rsidRDefault="00780164" w:rsidP="00780164">
      <w:pPr>
        <w:pStyle w:val="BodyText"/>
        <w:rPr>
          <w:b/>
          <w:u w:val="single"/>
        </w:rPr>
      </w:pPr>
      <w:r w:rsidRPr="009E3DC5">
        <w:rPr>
          <w:b/>
          <w:u w:val="single"/>
        </w:rPr>
        <w:t xml:space="preserve">Responding Gateways which support </w:t>
      </w:r>
      <w:r w:rsidR="000835DF" w:rsidRPr="009E3DC5">
        <w:rPr>
          <w:b/>
          <w:u w:val="single"/>
        </w:rPr>
        <w:t xml:space="preserve">the </w:t>
      </w:r>
      <w:r w:rsidRPr="009E3DC5">
        <w:rPr>
          <w:b/>
          <w:u w:val="single"/>
        </w:rPr>
        <w:t xml:space="preserve">Asynchronous Web Services Exchange </w:t>
      </w:r>
      <w:r w:rsidR="00380970" w:rsidRPr="009E3DC5">
        <w:rPr>
          <w:b/>
          <w:u w:val="single"/>
        </w:rPr>
        <w:t xml:space="preserve">Option </w:t>
      </w:r>
      <w:r w:rsidRPr="009E3DC5">
        <w:rPr>
          <w:b/>
          <w:u w:val="single"/>
        </w:rPr>
        <w:t xml:space="preserve">shall support </w:t>
      </w:r>
      <w:r w:rsidR="00002A38" w:rsidRPr="009E3DC5">
        <w:rPr>
          <w:b/>
          <w:u w:val="single"/>
        </w:rPr>
        <w:t>WS-Addressing</w:t>
      </w:r>
      <w:r w:rsidRPr="009E3DC5">
        <w:rPr>
          <w:b/>
          <w:u w:val="single"/>
        </w:rPr>
        <w:t xml:space="preserve"> </w:t>
      </w:r>
      <w:r w:rsidR="000835DF" w:rsidRPr="009E3DC5">
        <w:rPr>
          <w:b/>
          <w:u w:val="single"/>
        </w:rPr>
        <w:t xml:space="preserve">based </w:t>
      </w:r>
      <w:r w:rsidRPr="009E3DC5">
        <w:rPr>
          <w:b/>
          <w:u w:val="single"/>
        </w:rPr>
        <w:t>Asynchronous Web Services Exchange on the Cross Gateway Query [ITI-38] and Cross Gateway Retrieve [ITI-39] transactions.</w:t>
      </w:r>
    </w:p>
    <w:p w14:paraId="5A933714" w14:textId="77777777" w:rsidR="000835DF" w:rsidRPr="009E3DC5" w:rsidRDefault="000835DF" w:rsidP="000835DF">
      <w:pPr>
        <w:pStyle w:val="BodyText"/>
        <w:rPr>
          <w:b/>
          <w:u w:val="single"/>
        </w:rPr>
      </w:pPr>
      <w:r w:rsidRPr="009E3DC5">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9E3DC5" w:rsidRDefault="00AA6462">
      <w:pPr>
        <w:spacing w:before="0"/>
      </w:pPr>
    </w:p>
    <w:p w14:paraId="396F6849" w14:textId="77777777" w:rsidR="00AA6462" w:rsidRPr="009E3DC5" w:rsidRDefault="00AA6462">
      <w:pPr>
        <w:spacing w:before="0"/>
      </w:pPr>
    </w:p>
    <w:p w14:paraId="020089D2" w14:textId="77777777" w:rsidR="00AA6462" w:rsidRPr="009E3DC5" w:rsidRDefault="000B0466" w:rsidP="00AA6462">
      <w:pPr>
        <w:pStyle w:val="EditorInstructions"/>
      </w:pPr>
      <w:r w:rsidRPr="009E3DC5">
        <w:t xml:space="preserve">Add a new </w:t>
      </w:r>
      <w:r w:rsidR="00D211EA" w:rsidRPr="009E3DC5">
        <w:t xml:space="preserve">Vol 1 </w:t>
      </w:r>
      <w:r w:rsidRPr="009E3DC5">
        <w:t>Section 18.2.</w:t>
      </w:r>
      <w:r w:rsidR="001E71C7" w:rsidRPr="009E3DC5">
        <w:t>6</w:t>
      </w:r>
      <w:r w:rsidR="00AA6462" w:rsidRPr="009E3DC5">
        <w:t xml:space="preserve"> as follows:</w:t>
      </w:r>
    </w:p>
    <w:p w14:paraId="69B3F3D6" w14:textId="77777777" w:rsidR="00CA67A7" w:rsidRPr="009E3DC5" w:rsidRDefault="000B0466" w:rsidP="00CA67A7">
      <w:pPr>
        <w:pStyle w:val="Heading3"/>
        <w:numPr>
          <w:ilvl w:val="0"/>
          <w:numId w:val="0"/>
        </w:numPr>
        <w:tabs>
          <w:tab w:val="left" w:pos="720"/>
        </w:tabs>
      </w:pPr>
      <w:bookmarkStart w:id="285" w:name="_Toc513066664"/>
      <w:bookmarkStart w:id="286" w:name="_Toc141666796"/>
      <w:r w:rsidRPr="009E3DC5">
        <w:t>18.2.</w:t>
      </w:r>
      <w:r w:rsidR="001E71C7" w:rsidRPr="009E3DC5">
        <w:t>6</w:t>
      </w:r>
      <w:r w:rsidR="00CA67A7" w:rsidRPr="009E3DC5">
        <w:t xml:space="preserve"> AS4 Asynchronous Web Services Exchange Option</w:t>
      </w:r>
      <w:bookmarkEnd w:id="285"/>
      <w:bookmarkEnd w:id="286"/>
    </w:p>
    <w:p w14:paraId="379E3B93" w14:textId="1E9FE6B3" w:rsidR="000B0466" w:rsidRPr="009E3DC5" w:rsidRDefault="000B0466" w:rsidP="000B0466">
      <w:pPr>
        <w:pStyle w:val="BodyText"/>
      </w:pPr>
      <w:r w:rsidRPr="009E3DC5">
        <w:t>Asynchronous processing is necessary to support scaling to large numbers of communities because Asynchronous Web Services Exchange allows for more efficient handling of latency and scale</w:t>
      </w:r>
      <w:r w:rsidR="00016895" w:rsidRPr="009E3DC5">
        <w:t xml:space="preserve">. </w:t>
      </w:r>
      <w:r w:rsidR="00B352EE" w:rsidRPr="009E3DC5">
        <w:t>This AS4</w:t>
      </w:r>
      <w:r w:rsidRPr="009E3DC5">
        <w:t xml:space="preserve"> Asynchronous Web Services Exchange stack relies on the OASIS AS4 WS Stack that has been natively designed to support Asynchronous WS Exchange and offers</w:t>
      </w:r>
      <w:r w:rsidR="003A3FFD" w:rsidRPr="009E3DC5">
        <w:t xml:space="preserve"> (see also ITI</w:t>
      </w:r>
      <w:r w:rsidR="00D211EA" w:rsidRPr="009E3DC5">
        <w:t xml:space="preserve"> </w:t>
      </w:r>
      <w:del w:id="287" w:author="Mary Jungers" w:date="2023-07-30T19:10:00Z">
        <w:r w:rsidR="003A3FFD" w:rsidRPr="009E3DC5" w:rsidDel="00EE2148">
          <w:delText>TF</w:delText>
        </w:r>
        <w:r w:rsidR="00D211EA" w:rsidRPr="009E3DC5" w:rsidDel="00EE2148">
          <w:delText>-</w:delText>
        </w:r>
        <w:r w:rsidR="003A3FFD" w:rsidRPr="009E3DC5" w:rsidDel="00EE2148">
          <w:delText>2x</w:delText>
        </w:r>
      </w:del>
      <w:ins w:id="288" w:author="Mary Jungers" w:date="2023-07-30T19:10:00Z">
        <w:r w:rsidR="00EE2148">
          <w:t>TF-2</w:t>
        </w:r>
      </w:ins>
      <w:r w:rsidR="00D211EA" w:rsidRPr="009E3DC5">
        <w:t>:</w:t>
      </w:r>
      <w:r w:rsidR="003A3FFD" w:rsidRPr="009E3DC5">
        <w:t xml:space="preserve"> Appendix V.5)</w:t>
      </w:r>
      <w:r w:rsidRPr="009E3DC5">
        <w:t>:</w:t>
      </w:r>
    </w:p>
    <w:p w14:paraId="4C605749" w14:textId="77777777" w:rsidR="000B0466" w:rsidRPr="009E3DC5" w:rsidRDefault="000B0466" w:rsidP="006963B9">
      <w:pPr>
        <w:pStyle w:val="ListNumber2"/>
        <w:numPr>
          <w:ilvl w:val="0"/>
          <w:numId w:val="28"/>
        </w:numPr>
      </w:pPr>
      <w:r w:rsidRPr="009E3DC5">
        <w:t xml:space="preserve">Message packaging governed by ebMS 3.0 and message security governed by WS-Security </w:t>
      </w:r>
    </w:p>
    <w:p w14:paraId="2701600A" w14:textId="77777777" w:rsidR="000B0466" w:rsidRPr="009E3DC5" w:rsidRDefault="000B0466" w:rsidP="006963B9">
      <w:pPr>
        <w:pStyle w:val="ListNumber2"/>
        <w:numPr>
          <w:ilvl w:val="0"/>
          <w:numId w:val="28"/>
        </w:numPr>
      </w:pPr>
      <w:r w:rsidRPr="009E3DC5">
        <w:t xml:space="preserve">Support for both </w:t>
      </w:r>
      <w:r w:rsidRPr="009E3DC5">
        <w:rPr>
          <w:i/>
          <w:iCs/>
        </w:rPr>
        <w:t>push</w:t>
      </w:r>
      <w:r w:rsidRPr="009E3DC5">
        <w:t xml:space="preserve"> and </w:t>
      </w:r>
      <w:r w:rsidRPr="009E3DC5">
        <w:rPr>
          <w:i/>
          <w:iCs/>
        </w:rPr>
        <w:t xml:space="preserve">pull </w:t>
      </w:r>
      <w:r w:rsidRPr="009E3DC5">
        <w:t>message exchange choreographies</w:t>
      </w:r>
    </w:p>
    <w:p w14:paraId="7ACE3546" w14:textId="77777777" w:rsidR="000B0466" w:rsidRPr="009E3DC5" w:rsidRDefault="000B0466" w:rsidP="006963B9">
      <w:pPr>
        <w:pStyle w:val="ListNumber2"/>
        <w:numPr>
          <w:ilvl w:val="0"/>
          <w:numId w:val="28"/>
        </w:numPr>
      </w:pPr>
      <w:r w:rsidRPr="009E3DC5">
        <w:t>Payload compression</w:t>
      </w:r>
    </w:p>
    <w:p w14:paraId="53DEAFDF" w14:textId="77777777" w:rsidR="000B0466" w:rsidRPr="009E3DC5" w:rsidRDefault="000B0466" w:rsidP="006963B9">
      <w:pPr>
        <w:pStyle w:val="ListNumber2"/>
        <w:numPr>
          <w:ilvl w:val="0"/>
          <w:numId w:val="28"/>
        </w:numPr>
      </w:pPr>
      <w:r w:rsidRPr="009E3DC5">
        <w:t>Non-Repudiation of Origin and Receipt (NRO/NRR)</w:t>
      </w:r>
    </w:p>
    <w:p w14:paraId="210DD827" w14:textId="77777777" w:rsidR="000B0466" w:rsidRPr="009E3DC5" w:rsidRDefault="000B0466" w:rsidP="006963B9">
      <w:pPr>
        <w:pStyle w:val="ListNumber2"/>
        <w:numPr>
          <w:ilvl w:val="0"/>
          <w:numId w:val="28"/>
        </w:numPr>
      </w:pPr>
      <w:r w:rsidRPr="009E3DC5">
        <w:lastRenderedPageBreak/>
        <w:t>Reception Awareness – simple and effective reliable messaging with no known interoperability issues</w:t>
      </w:r>
    </w:p>
    <w:p w14:paraId="2B2A175A" w14:textId="287E540A" w:rsidR="00AD231C" w:rsidRPr="009E3DC5" w:rsidRDefault="00CA67A7" w:rsidP="00CA67A7">
      <w:pPr>
        <w:pStyle w:val="BodyText"/>
      </w:pPr>
      <w:r w:rsidRPr="009E3DC5">
        <w:t xml:space="preserve">Initiating Gateways which support </w:t>
      </w:r>
      <w:r w:rsidR="000835DF" w:rsidRPr="009E3DC5">
        <w:t xml:space="preserve">the </w:t>
      </w:r>
      <w:r w:rsidRPr="009E3DC5">
        <w:t xml:space="preserve">AS4 Asynchronous Web Services Exchange shall support AS4 Asynchronous Web Services Exchange on the Cross Gateway Query [ITI-38] and Cross Gateway Retrieve [ITI-39] transactions. </w:t>
      </w:r>
    </w:p>
    <w:p w14:paraId="08CEA09B" w14:textId="7EB8484D" w:rsidR="00CA67A7" w:rsidRPr="009E3DC5" w:rsidRDefault="00CA67A7" w:rsidP="00CA67A7">
      <w:pPr>
        <w:pStyle w:val="BodyText"/>
      </w:pPr>
      <w:r w:rsidRPr="009E3DC5">
        <w:t xml:space="preserve">If the Initiating Gateway supports both the XDS Affinity Domain Option and the </w:t>
      </w:r>
      <w:r w:rsidR="00ED34EB" w:rsidRPr="009E3DC5">
        <w:t>AS4</w:t>
      </w:r>
      <w:r w:rsidRPr="009E3DC5">
        <w:t xml:space="preserve"> Asynchronous Web Services Option</w:t>
      </w:r>
      <w:r w:rsidR="00AD231C" w:rsidRPr="009E3DC5">
        <w:t>,</w:t>
      </w:r>
      <w:r w:rsidRPr="009E3DC5">
        <w:t xml:space="preserve"> </w:t>
      </w:r>
      <w:r w:rsidR="00AD231C" w:rsidRPr="009E3DC5">
        <w:t>the Initiating Gateway</w:t>
      </w:r>
      <w:r w:rsidRPr="009E3DC5">
        <w:t xml:space="preserve"> shall support </w:t>
      </w:r>
      <w:r w:rsidR="00ED34EB" w:rsidRPr="009E3DC5">
        <w:t>AS4</w:t>
      </w:r>
      <w:r w:rsidRPr="009E3DC5">
        <w:t xml:space="preserve"> Asynchronous Web Services Exchange on the Registry Stored Query [ITI-18] and Retrieve Document Set [ITI-43] transactions.</w:t>
      </w:r>
      <w:r w:rsidR="00AD231C" w:rsidRPr="009E3DC5">
        <w:t xml:space="preserve"> These transactions are triggered by </w:t>
      </w:r>
      <w:r w:rsidR="003B457F" w:rsidRPr="009E3DC5">
        <w:t>a</w:t>
      </w:r>
      <w:r w:rsidR="00AD231C" w:rsidRPr="009E3DC5">
        <w:t xml:space="preserve"> Document Consumer that also s</w:t>
      </w:r>
      <w:r w:rsidR="003B457F" w:rsidRPr="009E3DC5">
        <w:t>upports AS4</w:t>
      </w:r>
      <w:r w:rsidR="00AD231C" w:rsidRPr="009E3DC5">
        <w:t xml:space="preserve"> Asynchronous Web Services.</w:t>
      </w:r>
    </w:p>
    <w:p w14:paraId="64A4EF05" w14:textId="77777777" w:rsidR="000835DF" w:rsidRPr="009E3DC5" w:rsidRDefault="00CA67A7" w:rsidP="0010209D">
      <w:pPr>
        <w:pStyle w:val="BodyText"/>
      </w:pPr>
      <w:r w:rsidRPr="009E3DC5">
        <w:t xml:space="preserve">Responding Gateways which support </w:t>
      </w:r>
      <w:r w:rsidR="000835DF" w:rsidRPr="009E3DC5">
        <w:t xml:space="preserve">the </w:t>
      </w:r>
      <w:r w:rsidRPr="009E3DC5">
        <w:t>AS4 Asynchronous Web Services Exchange shall support AS4 Asynchronous Web Services Exchange on the Cross Gateway Query [ITI-38] and Cross Gateway Retrieve [ITI-39] transactions.</w:t>
      </w:r>
    </w:p>
    <w:p w14:paraId="39A9A62B" w14:textId="77777777" w:rsidR="000835DF" w:rsidRPr="009E3DC5" w:rsidRDefault="000835DF" w:rsidP="000835DF">
      <w:pPr>
        <w:pStyle w:val="BodyText"/>
      </w:pPr>
      <w:r w:rsidRPr="009E3DC5">
        <w:t>Document Consumer that support the AS4 Web Services Exchange Option shall support AS4 Asynchronous Web Services Exchange on the Registry Stored Query [ITI-18] and Retrieve Document Set [ITI-43] transactions.</w:t>
      </w:r>
    </w:p>
    <w:p w14:paraId="79F403AA" w14:textId="0EA17F7F" w:rsidR="00207BBC" w:rsidRPr="009E3DC5" w:rsidRDefault="00207BBC" w:rsidP="0010209D">
      <w:pPr>
        <w:pStyle w:val="BodyText"/>
        <w:rPr>
          <w:b/>
          <w:u w:val="single"/>
        </w:rPr>
      </w:pPr>
      <w:r w:rsidRPr="009E3DC5">
        <w:br w:type="page"/>
      </w:r>
    </w:p>
    <w:p w14:paraId="213D9B27" w14:textId="77777777" w:rsidR="00160C48" w:rsidRPr="009E3DC5" w:rsidRDefault="00160C48" w:rsidP="00D927D4">
      <w:pPr>
        <w:pStyle w:val="BodyText"/>
      </w:pPr>
    </w:p>
    <w:p w14:paraId="5375ED86" w14:textId="77777777" w:rsidR="0010209D" w:rsidRPr="009E3DC5" w:rsidRDefault="0010209D" w:rsidP="00207BBC">
      <w:pPr>
        <w:pStyle w:val="EditorInstructions"/>
        <w:rPr>
          <w:b/>
          <w:u w:val="single"/>
        </w:rPr>
      </w:pPr>
      <w:r w:rsidRPr="009E3DC5">
        <w:rPr>
          <w:b/>
          <w:highlight w:val="yellow"/>
          <w:u w:val="single"/>
        </w:rPr>
        <w:t>XCPD Profile</w:t>
      </w:r>
    </w:p>
    <w:p w14:paraId="6E261D05" w14:textId="77777777" w:rsidR="00207BBC" w:rsidRPr="009E3DC5" w:rsidRDefault="0010209D" w:rsidP="00207BBC">
      <w:pPr>
        <w:pStyle w:val="EditorInstructions"/>
      </w:pPr>
      <w:r w:rsidRPr="009E3DC5">
        <w:t>U</w:t>
      </w:r>
      <w:r w:rsidR="001E71C7" w:rsidRPr="009E3DC5">
        <w:t xml:space="preserve">pdate </w:t>
      </w:r>
      <w:r w:rsidR="00D211EA" w:rsidRPr="009E3DC5">
        <w:t xml:space="preserve">Vol 1 </w:t>
      </w:r>
      <w:r w:rsidR="001E71C7" w:rsidRPr="009E3DC5">
        <w:t>Section 27.1.1</w:t>
      </w:r>
      <w:r w:rsidR="00207BBC" w:rsidRPr="009E3DC5">
        <w:t xml:space="preserve"> as follows:</w:t>
      </w:r>
    </w:p>
    <w:p w14:paraId="1BF4A7A2" w14:textId="77777777" w:rsidR="0076026F" w:rsidRPr="009E3DC5" w:rsidRDefault="0076026F" w:rsidP="0076026F">
      <w:pPr>
        <w:pStyle w:val="BodyText"/>
      </w:pPr>
      <w:bookmarkStart w:id="289" w:name="_Toc488313133"/>
      <w:bookmarkStart w:id="290" w:name="_Toc488075140"/>
      <w:bookmarkStart w:id="291" w:name="_Toc488068813"/>
      <w:bookmarkStart w:id="292" w:name="_Toc488068380"/>
      <w:bookmarkStart w:id="293" w:name="_Toc487039280"/>
      <w:bookmarkStart w:id="294" w:name="_Toc394657701"/>
      <w:bookmarkStart w:id="295" w:name="_Toc513066665"/>
    </w:p>
    <w:p w14:paraId="473445DF" w14:textId="0283F903" w:rsidR="001E71C7" w:rsidRPr="009E3DC5" w:rsidRDefault="001E71C7" w:rsidP="001E71C7">
      <w:pPr>
        <w:pStyle w:val="Heading3"/>
        <w:numPr>
          <w:ilvl w:val="0"/>
          <w:numId w:val="0"/>
        </w:numPr>
        <w:tabs>
          <w:tab w:val="left" w:pos="720"/>
        </w:tabs>
      </w:pPr>
      <w:bookmarkStart w:id="296" w:name="_Toc141666797"/>
      <w:r w:rsidRPr="009E3DC5">
        <w:t>27.1.1 Actors</w:t>
      </w:r>
      <w:bookmarkEnd w:id="289"/>
      <w:bookmarkEnd w:id="290"/>
      <w:bookmarkEnd w:id="291"/>
      <w:bookmarkEnd w:id="292"/>
      <w:bookmarkEnd w:id="293"/>
      <w:bookmarkEnd w:id="294"/>
      <w:bookmarkEnd w:id="295"/>
      <w:bookmarkEnd w:id="296"/>
    </w:p>
    <w:p w14:paraId="3B695BFF" w14:textId="77777777" w:rsidR="001E71C7" w:rsidRPr="009E3DC5" w:rsidRDefault="001E71C7" w:rsidP="001E71C7">
      <w:pPr>
        <w:pStyle w:val="Heading4"/>
        <w:numPr>
          <w:ilvl w:val="0"/>
          <w:numId w:val="0"/>
        </w:numPr>
        <w:tabs>
          <w:tab w:val="left" w:pos="720"/>
        </w:tabs>
      </w:pPr>
      <w:bookmarkStart w:id="297" w:name="_Toc513066666"/>
      <w:bookmarkStart w:id="298" w:name="_Toc141666798"/>
      <w:r w:rsidRPr="009E3DC5">
        <w:t>27.1.1.1 Initiating Gateway</w:t>
      </w:r>
      <w:bookmarkEnd w:id="297"/>
      <w:bookmarkEnd w:id="298"/>
    </w:p>
    <w:p w14:paraId="53FB1343" w14:textId="77777777" w:rsidR="001E71C7" w:rsidRPr="009E3DC5" w:rsidRDefault="001E71C7" w:rsidP="00AC10A6">
      <w:pPr>
        <w:pStyle w:val="BodyText"/>
      </w:pPr>
      <w:r w:rsidRPr="009E3DC5">
        <w:t xml:space="preserve">The Initiating Gateway supports all outgoing inter-community communications. XCPD uses this actor to initiate the Cross Gateway Patient Discovery [ITI-55]. </w:t>
      </w:r>
      <w:r w:rsidRPr="009E3DC5">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9E3DC5" w:rsidRDefault="00207BBC" w:rsidP="00207BBC">
      <w:pPr>
        <w:pStyle w:val="Heading4"/>
        <w:numPr>
          <w:ilvl w:val="0"/>
          <w:numId w:val="0"/>
        </w:numPr>
        <w:tabs>
          <w:tab w:val="left" w:pos="720"/>
        </w:tabs>
      </w:pPr>
      <w:bookmarkStart w:id="299" w:name="_Toc513066667"/>
      <w:bookmarkStart w:id="300" w:name="_Toc141666799"/>
      <w:r w:rsidRPr="009E3DC5">
        <w:t>27.1.1.2 Responding Gateway</w:t>
      </w:r>
      <w:bookmarkEnd w:id="299"/>
      <w:bookmarkEnd w:id="300"/>
    </w:p>
    <w:p w14:paraId="782BB4B7" w14:textId="17D1751D" w:rsidR="0076026F" w:rsidRPr="009E3DC5" w:rsidRDefault="00207BBC" w:rsidP="00D927D4">
      <w:pPr>
        <w:pStyle w:val="BodyText"/>
      </w:pPr>
      <w:r w:rsidRPr="009E3DC5">
        <w:t xml:space="preserve">The Responding Gateway supports all incoming inter-community communications. XCPD uses this actor to receive the Cross Gateway Patient Discovery [ITI-55]. </w:t>
      </w:r>
      <w:r w:rsidRPr="009E3DC5">
        <w:rPr>
          <w:b/>
          <w:strike/>
        </w:rPr>
        <w:t xml:space="preserve">The Responding Gateway is </w:t>
      </w:r>
      <w:r w:rsidR="00E4347B" w:rsidRPr="009E3DC5">
        <w:rPr>
          <w:b/>
          <w:strike/>
        </w:rPr>
        <w:t>required</w:t>
      </w:r>
      <w:r w:rsidRPr="009E3DC5">
        <w:rPr>
          <w:b/>
          <w:strike/>
        </w:rPr>
        <w:t xml:space="preserve"> to support </w:t>
      </w:r>
      <w:r w:rsidR="009A1B99" w:rsidRPr="009E3DC5">
        <w:rPr>
          <w:b/>
          <w:strike/>
        </w:rPr>
        <w:t xml:space="preserve">either or both the Asynchronous Web Services Exchange </w:t>
      </w:r>
      <w:r w:rsidRPr="009E3DC5">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9E3DC5" w:rsidRDefault="00147527" w:rsidP="00D927D4">
      <w:pPr>
        <w:pStyle w:val="BodyText"/>
      </w:pPr>
    </w:p>
    <w:p w14:paraId="02CB7110" w14:textId="77777777" w:rsidR="00C23222" w:rsidRPr="009E3DC5" w:rsidRDefault="00C23222" w:rsidP="00D927D4">
      <w:pPr>
        <w:pStyle w:val="BodyText"/>
      </w:pPr>
    </w:p>
    <w:p w14:paraId="5E2C48A1" w14:textId="22CE57CB" w:rsidR="0076026F" w:rsidRPr="009E3DC5" w:rsidDel="00A31A30" w:rsidRDefault="0076026F" w:rsidP="00D927D4">
      <w:pPr>
        <w:pStyle w:val="BodyText"/>
        <w:rPr>
          <w:del w:id="301" w:author="Mary Jungers" w:date="2023-07-27T15:39:00Z"/>
        </w:rPr>
      </w:pPr>
    </w:p>
    <w:p w14:paraId="1DD9F628" w14:textId="1D41B33C" w:rsidR="000A400B" w:rsidRPr="009E3DC5" w:rsidRDefault="000A400B" w:rsidP="000A400B">
      <w:pPr>
        <w:pStyle w:val="EditorInstructions"/>
      </w:pPr>
      <w:r w:rsidRPr="009E3DC5">
        <w:t xml:space="preserve">Update </w:t>
      </w:r>
      <w:r w:rsidR="00D211EA" w:rsidRPr="009E3DC5">
        <w:t xml:space="preserve">Vol 1 </w:t>
      </w:r>
      <w:r w:rsidRPr="009E3DC5">
        <w:t>Section 27.2 as follows:</w:t>
      </w:r>
    </w:p>
    <w:p w14:paraId="7C85C335" w14:textId="7C6790FE" w:rsidR="00D52EA9" w:rsidRPr="009E3DC5" w:rsidRDefault="00D52EA9" w:rsidP="000A400B">
      <w:pPr>
        <w:pStyle w:val="EditorInstructions"/>
      </w:pPr>
      <w:r w:rsidRPr="009E3DC5">
        <w:t xml:space="preserve">Note, the changes related to the Patient Location Query </w:t>
      </w:r>
      <w:r w:rsidR="00004442" w:rsidRPr="009E3DC5">
        <w:t>[</w:t>
      </w:r>
      <w:r w:rsidRPr="009E3DC5">
        <w:t>ITI-56</w:t>
      </w:r>
      <w:r w:rsidR="00004442" w:rsidRPr="009E3DC5">
        <w:t>]</w:t>
      </w:r>
      <w:r w:rsidRPr="009E3DC5">
        <w:t xml:space="preserve"> </w:t>
      </w:r>
      <w:r w:rsidR="00004442" w:rsidRPr="009E3DC5">
        <w:t xml:space="preserve">transaction </w:t>
      </w:r>
      <w:r w:rsidRPr="009E3DC5">
        <w:t xml:space="preserve">assume that the </w:t>
      </w:r>
      <w:r w:rsidR="0038397B" w:rsidRPr="009E3DC5">
        <w:t>XCPD HDL Supplement is integrated prior to the changes below</w:t>
      </w:r>
      <w:r w:rsidR="004F13B2" w:rsidRPr="009E3DC5">
        <w:t xml:space="preserve">. </w:t>
      </w:r>
      <w:r w:rsidR="0038397B" w:rsidRPr="009E3DC5">
        <w:t xml:space="preserve">Only two changes are made, adding “and Patient Location Query [ITI-56] transactions” in </w:t>
      </w:r>
      <w:r w:rsidR="006C3429" w:rsidRPr="009E3DC5">
        <w:t>S</w:t>
      </w:r>
      <w:r w:rsidR="0038397B" w:rsidRPr="009E3DC5">
        <w:t>ection 27.2.1</w:t>
      </w:r>
      <w:r w:rsidR="00634457" w:rsidRPr="009E3DC5">
        <w:t xml:space="preserve"> and 27.2.3</w:t>
      </w:r>
      <w:r w:rsidR="00634457" w:rsidRPr="009E3DC5">
        <w:rPr>
          <w:b/>
        </w:rPr>
        <w:t>.</w:t>
      </w:r>
    </w:p>
    <w:p w14:paraId="4DC51733" w14:textId="77777777" w:rsidR="000A400B" w:rsidRPr="009E3DC5" w:rsidRDefault="000A400B" w:rsidP="000A400B">
      <w:pPr>
        <w:pStyle w:val="Heading2"/>
        <w:numPr>
          <w:ilvl w:val="0"/>
          <w:numId w:val="0"/>
        </w:numPr>
        <w:tabs>
          <w:tab w:val="left" w:pos="720"/>
        </w:tabs>
      </w:pPr>
      <w:bookmarkStart w:id="302" w:name="_Toc488313135"/>
      <w:bookmarkStart w:id="303" w:name="_Toc488075142"/>
      <w:bookmarkStart w:id="304" w:name="_Toc488068815"/>
      <w:bookmarkStart w:id="305" w:name="_Toc488068382"/>
      <w:bookmarkStart w:id="306" w:name="_Toc487039282"/>
      <w:bookmarkStart w:id="307" w:name="_Toc394657703"/>
      <w:bookmarkStart w:id="308" w:name="_Toc513066668"/>
      <w:bookmarkStart w:id="309" w:name="_Toc141666800"/>
      <w:r w:rsidRPr="009E3DC5">
        <w:t>27.2 XCPD Integration Profile Options</w:t>
      </w:r>
      <w:bookmarkEnd w:id="302"/>
      <w:bookmarkEnd w:id="303"/>
      <w:bookmarkEnd w:id="304"/>
      <w:bookmarkEnd w:id="305"/>
      <w:bookmarkEnd w:id="306"/>
      <w:bookmarkEnd w:id="307"/>
      <w:bookmarkEnd w:id="308"/>
      <w:bookmarkEnd w:id="309"/>
    </w:p>
    <w:p w14:paraId="1D17E1FC" w14:textId="2C325C82" w:rsidR="000A400B" w:rsidRPr="009E3DC5" w:rsidRDefault="000A400B" w:rsidP="000A400B">
      <w:r w:rsidRPr="009E3DC5">
        <w:t xml:space="preserve">Options that may be selected for this Integration Profile are listed in Table 27.2-1 along with the </w:t>
      </w:r>
      <w:r w:rsidR="005B7343" w:rsidRPr="009E3DC5">
        <w:t>a</w:t>
      </w:r>
      <w:r w:rsidRPr="009E3DC5">
        <w:t>ctors to which they apply. Dependencies between options when applicable are specified in notes.</w:t>
      </w:r>
    </w:p>
    <w:p w14:paraId="38454DF3" w14:textId="6398057B" w:rsidR="000A400B" w:rsidRPr="009E3DC5" w:rsidRDefault="000A400B" w:rsidP="000A400B">
      <w:pPr>
        <w:pStyle w:val="TableTitle"/>
      </w:pPr>
      <w:r w:rsidRPr="009E3DC5">
        <w:lastRenderedPageBreak/>
        <w:t>Table 27.2-1: XCPD - Actors and</w:t>
      </w:r>
      <w:r w:rsidR="00CF0780" w:rsidRPr="009E3DC5">
        <w:t xml:space="preserve"> </w:t>
      </w:r>
      <w:r w:rsidRPr="009E3DC5">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9E3DC5"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9E3DC5" w:rsidRDefault="000A400B">
            <w:pPr>
              <w:pStyle w:val="TableEntryHeader"/>
            </w:pPr>
            <w:r w:rsidRPr="009E3DC5">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9E3DC5" w:rsidRDefault="000A400B">
            <w:pPr>
              <w:pStyle w:val="TableEntryHeader"/>
            </w:pPr>
            <w:r w:rsidRPr="009E3DC5">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9E3DC5" w:rsidRDefault="000A400B">
            <w:pPr>
              <w:pStyle w:val="TableEntryHeader"/>
            </w:pPr>
            <w:r w:rsidRPr="009E3DC5">
              <w:t>Vol. &amp; Section</w:t>
            </w:r>
          </w:p>
        </w:tc>
      </w:tr>
      <w:tr w:rsidR="000A400B" w:rsidRPr="009E3DC5"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9E3DC5" w:rsidRDefault="000A400B">
            <w:pPr>
              <w:pStyle w:val="TableEntry"/>
            </w:pPr>
            <w:r w:rsidRPr="009E3DC5">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9E3DC5" w:rsidRDefault="000A400B">
            <w:pPr>
              <w:pStyle w:val="TableEntry"/>
              <w:rPr>
                <w:highlight w:val="cyan"/>
              </w:rPr>
            </w:pPr>
            <w:r w:rsidRPr="009E3DC5">
              <w:t>Asynchronous Web Services Exchange</w:t>
            </w:r>
            <w:r w:rsidRPr="009E3DC5">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9E3DC5" w:rsidRDefault="000A400B" w:rsidP="003B457F">
            <w:pPr>
              <w:pStyle w:val="TableEntry"/>
              <w:rPr>
                <w:highlight w:val="cyan"/>
              </w:rPr>
            </w:pPr>
            <w:r w:rsidRPr="009E3DC5">
              <w:t>ITI TF-1: 27.2.1</w:t>
            </w:r>
          </w:p>
        </w:tc>
      </w:tr>
      <w:tr w:rsidR="009A1B99" w:rsidRPr="009E3DC5"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9E3DC5"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9E3DC5" w:rsidRDefault="009A1B99">
            <w:pPr>
              <w:pStyle w:val="TableEntry"/>
              <w:rPr>
                <w:b/>
                <w:u w:val="single"/>
              </w:rPr>
            </w:pPr>
            <w:r w:rsidRPr="009E3DC5">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9E3DC5" w:rsidRDefault="009A1B99" w:rsidP="003B457F">
            <w:pPr>
              <w:pStyle w:val="TableEntry"/>
              <w:rPr>
                <w:b/>
                <w:highlight w:val="cyan"/>
                <w:u w:val="single"/>
              </w:rPr>
            </w:pPr>
            <w:r w:rsidRPr="009E3DC5">
              <w:rPr>
                <w:b/>
                <w:u w:val="single"/>
              </w:rPr>
              <w:t>ITI TF-1: 27.2.</w:t>
            </w:r>
            <w:r w:rsidR="001E71C7" w:rsidRPr="009E3DC5">
              <w:rPr>
                <w:b/>
                <w:u w:val="single"/>
              </w:rPr>
              <w:t>3</w:t>
            </w:r>
          </w:p>
        </w:tc>
      </w:tr>
      <w:tr w:rsidR="000A400B" w:rsidRPr="009E3DC5"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9E3DC5"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9E3DC5" w:rsidRDefault="000A400B" w:rsidP="003B457F">
            <w:pPr>
              <w:pStyle w:val="TableEntry"/>
              <w:rPr>
                <w:highlight w:val="cyan"/>
              </w:rPr>
            </w:pPr>
            <w:r w:rsidRPr="009E3DC5">
              <w:t>Deferred Response</w:t>
            </w:r>
            <w:r w:rsidRPr="009E3DC5">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9E3DC5" w:rsidRDefault="000A400B" w:rsidP="003B457F">
            <w:pPr>
              <w:pStyle w:val="TableEntry"/>
              <w:rPr>
                <w:highlight w:val="cyan"/>
              </w:rPr>
            </w:pPr>
            <w:r w:rsidRPr="009E3DC5">
              <w:t>ITI TF-1: 27.2.2</w:t>
            </w:r>
          </w:p>
        </w:tc>
      </w:tr>
      <w:tr w:rsidR="009A1B99" w:rsidRPr="009E3DC5"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9E3DC5" w:rsidRDefault="009A1B99">
            <w:pPr>
              <w:pStyle w:val="TableEntry"/>
            </w:pPr>
            <w:r w:rsidRPr="009E3DC5">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9E3DC5" w:rsidRDefault="009A1B99">
            <w:pPr>
              <w:pStyle w:val="TableEntry"/>
              <w:rPr>
                <w:highlight w:val="cyan"/>
              </w:rPr>
            </w:pPr>
            <w:r w:rsidRPr="009E3DC5">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9E3DC5" w:rsidRDefault="009A1B99" w:rsidP="003B457F">
            <w:pPr>
              <w:pStyle w:val="TableEntry"/>
              <w:rPr>
                <w:highlight w:val="cyan"/>
              </w:rPr>
            </w:pPr>
            <w:r w:rsidRPr="009E3DC5">
              <w:t>ITI TF-1: 27.2.2</w:t>
            </w:r>
          </w:p>
        </w:tc>
      </w:tr>
      <w:tr w:rsidR="009A1B99" w:rsidRPr="009E3DC5"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9E3DC5"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9E3DC5" w:rsidRDefault="009A1B99" w:rsidP="000A400B">
            <w:pPr>
              <w:pStyle w:val="TableEntry"/>
              <w:rPr>
                <w:b/>
                <w:u w:val="single"/>
              </w:rPr>
            </w:pPr>
            <w:r w:rsidRPr="009E3DC5">
              <w:rPr>
                <w:b/>
                <w:u w:val="single"/>
              </w:rPr>
              <w:t>Asynchronous Web Services Exchange</w:t>
            </w:r>
            <w:r w:rsidR="00E80044" w:rsidRPr="009E3DC5">
              <w:rPr>
                <w:b/>
                <w:u w:val="single"/>
              </w:rPr>
              <w:t xml:space="preserve"> (Note 1)</w:t>
            </w:r>
            <w:r w:rsidRPr="009E3DC5">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9E3DC5" w:rsidRDefault="00091795" w:rsidP="007131B5">
            <w:pPr>
              <w:pStyle w:val="TableEntry"/>
              <w:rPr>
                <w:b/>
                <w:u w:val="single"/>
              </w:rPr>
            </w:pPr>
            <w:r w:rsidRPr="009E3DC5">
              <w:rPr>
                <w:b/>
                <w:u w:val="single"/>
              </w:rPr>
              <w:t>ITI TF-1: 27.2.1</w:t>
            </w:r>
          </w:p>
        </w:tc>
      </w:tr>
      <w:tr w:rsidR="009A1B99" w:rsidRPr="009E3DC5"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9E3DC5"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9E3DC5" w:rsidRDefault="009A1B99" w:rsidP="009A1B99">
            <w:pPr>
              <w:pStyle w:val="TableEntry"/>
              <w:rPr>
                <w:b/>
                <w:u w:val="single"/>
              </w:rPr>
            </w:pPr>
            <w:r w:rsidRPr="009E3DC5">
              <w:rPr>
                <w:b/>
                <w:u w:val="single"/>
              </w:rPr>
              <w:t>AS4 Asynchronous Web Services Exchange</w:t>
            </w:r>
            <w:r w:rsidR="00E80044" w:rsidRPr="009E3DC5">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9E3DC5" w:rsidRDefault="009A1B99" w:rsidP="009A1B99">
            <w:pPr>
              <w:pStyle w:val="TableEntry"/>
              <w:rPr>
                <w:b/>
                <w:u w:val="single"/>
              </w:rPr>
            </w:pPr>
            <w:r w:rsidRPr="009E3DC5">
              <w:rPr>
                <w:b/>
                <w:u w:val="single"/>
              </w:rPr>
              <w:t>ITI TF-1: 27.2.</w:t>
            </w:r>
            <w:r w:rsidR="001E71C7" w:rsidRPr="009E3DC5">
              <w:rPr>
                <w:b/>
                <w:u w:val="single"/>
              </w:rPr>
              <w:t>3</w:t>
            </w:r>
          </w:p>
        </w:tc>
      </w:tr>
    </w:tbl>
    <w:p w14:paraId="5681BC41" w14:textId="587DDAAF" w:rsidR="00E80044" w:rsidRPr="009E3DC5" w:rsidRDefault="00E80044" w:rsidP="00973F6D">
      <w:pPr>
        <w:pStyle w:val="Note"/>
        <w:rPr>
          <w:b/>
          <w:u w:val="single"/>
        </w:rPr>
      </w:pPr>
      <w:bookmarkStart w:id="310" w:name="_Toc488313136"/>
      <w:bookmarkStart w:id="311" w:name="_Toc488075143"/>
      <w:bookmarkStart w:id="312" w:name="_Toc488068816"/>
      <w:bookmarkStart w:id="313" w:name="_Toc488068383"/>
      <w:bookmarkStart w:id="314" w:name="_Toc487039283"/>
      <w:bookmarkStart w:id="315" w:name="_Toc394657704"/>
      <w:bookmarkStart w:id="316" w:name="_Toc513066669"/>
      <w:r w:rsidRPr="009E3DC5">
        <w:rPr>
          <w:b/>
          <w:u w:val="single"/>
        </w:rPr>
        <w:t>Note 1: The Responding Gateway shall implement at least one of these options</w:t>
      </w:r>
      <w:r w:rsidR="00380970" w:rsidRPr="009E3DC5">
        <w:rPr>
          <w:b/>
          <w:u w:val="single"/>
        </w:rPr>
        <w:t>: Asynchronous (WS-Addressing based) or AS4 Asynchronous</w:t>
      </w:r>
      <w:r w:rsidR="006C3429" w:rsidRPr="009E3DC5">
        <w:rPr>
          <w:b/>
          <w:u w:val="single"/>
        </w:rPr>
        <w:t>.</w:t>
      </w:r>
    </w:p>
    <w:p w14:paraId="159BF88B" w14:textId="77777777" w:rsidR="00E80044" w:rsidRPr="009E3DC5" w:rsidRDefault="00E80044" w:rsidP="00973F6D">
      <w:pPr>
        <w:pStyle w:val="BodyText"/>
      </w:pPr>
    </w:p>
    <w:p w14:paraId="1A92110F" w14:textId="343D7285" w:rsidR="000A400B" w:rsidRPr="009E3DC5" w:rsidRDefault="000A400B" w:rsidP="000A400B">
      <w:pPr>
        <w:pStyle w:val="Heading3"/>
        <w:numPr>
          <w:ilvl w:val="0"/>
          <w:numId w:val="0"/>
        </w:numPr>
        <w:tabs>
          <w:tab w:val="left" w:pos="720"/>
        </w:tabs>
      </w:pPr>
      <w:bookmarkStart w:id="317" w:name="_Toc141666801"/>
      <w:r w:rsidRPr="009E3DC5">
        <w:t xml:space="preserve">27.2.1 </w:t>
      </w:r>
      <w:bookmarkEnd w:id="310"/>
      <w:bookmarkEnd w:id="311"/>
      <w:bookmarkEnd w:id="312"/>
      <w:bookmarkEnd w:id="313"/>
      <w:bookmarkEnd w:id="314"/>
      <w:bookmarkEnd w:id="315"/>
      <w:bookmarkEnd w:id="316"/>
      <w:r w:rsidR="00DE1B6D" w:rsidRPr="009E3DC5">
        <w:rPr>
          <w:u w:val="single"/>
        </w:rPr>
        <w:t>Asynchronous Web Services Exchange Option (WS-Addressing based)</w:t>
      </w:r>
      <w:bookmarkEnd w:id="317"/>
      <w:r w:rsidRPr="009E3DC5">
        <w:t xml:space="preserve"> </w:t>
      </w:r>
    </w:p>
    <w:p w14:paraId="70A51D86" w14:textId="0B9BC471" w:rsidR="00091795" w:rsidRPr="009E3DC5" w:rsidRDefault="00091795" w:rsidP="000A400B">
      <w:pPr>
        <w:pStyle w:val="BodyText"/>
        <w:rPr>
          <w:b/>
          <w:u w:val="single"/>
        </w:rPr>
      </w:pPr>
      <w:r w:rsidRPr="009E3DC5">
        <w:rPr>
          <w:b/>
          <w:u w:val="single"/>
        </w:rPr>
        <w:t>Asynchronous processing is necessary to support scaling to large numbers of communities because Asynchronous Web Services Exchange allows for more efficient handling of latency and scale</w:t>
      </w:r>
      <w:r w:rsidR="003A3FFD" w:rsidRPr="009E3DC5">
        <w:rPr>
          <w:b/>
          <w:u w:val="single"/>
        </w:rPr>
        <w:t xml:space="preserve"> (see also ITI</w:t>
      </w:r>
      <w:r w:rsidR="004964EC" w:rsidRPr="009E3DC5">
        <w:rPr>
          <w:b/>
          <w:u w:val="single"/>
        </w:rPr>
        <w:t xml:space="preserve"> </w:t>
      </w:r>
      <w:del w:id="318" w:author="Mary Jungers" w:date="2023-07-30T19:10:00Z">
        <w:r w:rsidR="002764FD" w:rsidRPr="009E3DC5" w:rsidDel="00EE2148">
          <w:rPr>
            <w:b/>
            <w:u w:val="single"/>
          </w:rPr>
          <w:delText>TF-</w:delText>
        </w:r>
        <w:r w:rsidR="003A3FFD" w:rsidRPr="009E3DC5" w:rsidDel="00EE2148">
          <w:rPr>
            <w:b/>
            <w:u w:val="single"/>
          </w:rPr>
          <w:delText>2x</w:delText>
        </w:r>
      </w:del>
      <w:ins w:id="319" w:author="Mary Jungers" w:date="2023-07-30T19:10:00Z">
        <w:r w:rsidR="00EE2148">
          <w:rPr>
            <w:b/>
            <w:u w:val="single"/>
          </w:rPr>
          <w:t>TF-2</w:t>
        </w:r>
      </w:ins>
      <w:ins w:id="320" w:author="Mary Jungers" w:date="2023-07-30T19:22:00Z">
        <w:r w:rsidR="005E0198">
          <w:rPr>
            <w:b/>
            <w:u w:val="single"/>
          </w:rPr>
          <w:t>:</w:t>
        </w:r>
      </w:ins>
      <w:r w:rsidR="003A3FFD" w:rsidRPr="009E3DC5">
        <w:rPr>
          <w:b/>
          <w:u w:val="single"/>
        </w:rPr>
        <w:t xml:space="preserve"> Appendix V.3)</w:t>
      </w:r>
      <w:r w:rsidRPr="009E3DC5">
        <w:rPr>
          <w:b/>
          <w:u w:val="single"/>
        </w:rPr>
        <w:t>.</w:t>
      </w:r>
    </w:p>
    <w:p w14:paraId="096A9CE9" w14:textId="06F29012" w:rsidR="000A400B" w:rsidRPr="009E3DC5" w:rsidRDefault="000A400B" w:rsidP="000A400B">
      <w:pPr>
        <w:pStyle w:val="BodyText"/>
        <w:rPr>
          <w:b/>
          <w:strike/>
        </w:rPr>
      </w:pPr>
      <w:r w:rsidRPr="009E3DC5">
        <w:t xml:space="preserve">Initiating Gateways which support </w:t>
      </w:r>
      <w:r w:rsidR="000835DF" w:rsidRPr="009E3DC5">
        <w:rPr>
          <w:b/>
          <w:u w:val="single"/>
        </w:rPr>
        <w:t>the</w:t>
      </w:r>
      <w:r w:rsidR="000835DF" w:rsidRPr="009E3DC5">
        <w:t xml:space="preserve"> </w:t>
      </w:r>
      <w:r w:rsidRPr="009E3DC5">
        <w:t xml:space="preserve">Asynchronous Web Services Exchange </w:t>
      </w:r>
      <w:r w:rsidRPr="009E3DC5">
        <w:rPr>
          <w:b/>
          <w:u w:val="single"/>
        </w:rPr>
        <w:t>Option</w:t>
      </w:r>
      <w:r w:rsidRPr="009E3DC5">
        <w:t xml:space="preserve"> shall support </w:t>
      </w:r>
      <w:r w:rsidR="00002A38" w:rsidRPr="009E3DC5">
        <w:rPr>
          <w:b/>
          <w:u w:val="single"/>
        </w:rPr>
        <w:t>WS-Addressing</w:t>
      </w:r>
      <w:r w:rsidR="009A1B99" w:rsidRPr="009E3DC5">
        <w:rPr>
          <w:b/>
          <w:u w:val="single"/>
        </w:rPr>
        <w:t xml:space="preserve"> </w:t>
      </w:r>
      <w:r w:rsidR="00380970" w:rsidRPr="009E3DC5">
        <w:rPr>
          <w:b/>
          <w:u w:val="single"/>
        </w:rPr>
        <w:t>based</w:t>
      </w:r>
      <w:r w:rsidR="00380970" w:rsidRPr="009E3DC5">
        <w:t xml:space="preserve"> </w:t>
      </w:r>
      <w:r w:rsidRPr="009E3DC5">
        <w:t>Asynchronous Web Services Exchange on the Cross Gateway Patient Discovery [ITI-55]</w:t>
      </w:r>
      <w:r w:rsidR="00295061" w:rsidRPr="009E3DC5">
        <w:t xml:space="preserve"> </w:t>
      </w:r>
      <w:r w:rsidR="000835DF" w:rsidRPr="009E3DC5">
        <w:rPr>
          <w:b/>
          <w:u w:val="single"/>
        </w:rPr>
        <w:t>transaction</w:t>
      </w:r>
      <w:r w:rsidR="004F13B2" w:rsidRPr="009E3DC5">
        <w:rPr>
          <w:b/>
          <w:u w:val="single"/>
        </w:rPr>
        <w:t xml:space="preserve">. </w:t>
      </w:r>
      <w:r w:rsidR="000835DF" w:rsidRPr="009E3DC5">
        <w:rPr>
          <w:b/>
          <w:u w:val="single"/>
        </w:rPr>
        <w:t xml:space="preserve">If the Initiating Gateway also supports the Health Data Locator Option, it shall support WS-Addressing </w:t>
      </w:r>
      <w:r w:rsidR="004F4F45" w:rsidRPr="009E3DC5">
        <w:rPr>
          <w:b/>
          <w:u w:val="single"/>
        </w:rPr>
        <w:t xml:space="preserve">based </w:t>
      </w:r>
      <w:r w:rsidR="000835DF" w:rsidRPr="009E3DC5">
        <w:rPr>
          <w:b/>
          <w:u w:val="single"/>
        </w:rPr>
        <w:t>Asynchronous Web Services Exchange on the Patient Location Query [ITI-56] transaction</w:t>
      </w:r>
      <w:r w:rsidRPr="009E3DC5">
        <w:rPr>
          <w:b/>
        </w:rPr>
        <w:t xml:space="preserve">. </w:t>
      </w:r>
      <w:r w:rsidRPr="009E3DC5">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9E3DC5" w:rsidRDefault="00091795" w:rsidP="00091795">
      <w:pPr>
        <w:pStyle w:val="BodyText"/>
        <w:rPr>
          <w:b/>
          <w:u w:val="single"/>
        </w:rPr>
      </w:pPr>
      <w:r w:rsidRPr="009E3DC5">
        <w:rPr>
          <w:b/>
          <w:u w:val="single"/>
        </w:rPr>
        <w:t>Responding Gateways which support</w:t>
      </w:r>
      <w:r w:rsidR="00380970" w:rsidRPr="009E3DC5">
        <w:rPr>
          <w:b/>
          <w:u w:val="single"/>
        </w:rPr>
        <w:t xml:space="preserve"> </w:t>
      </w:r>
      <w:r w:rsidR="004F4F45" w:rsidRPr="009E3DC5">
        <w:rPr>
          <w:b/>
          <w:u w:val="single"/>
        </w:rPr>
        <w:t xml:space="preserve">the </w:t>
      </w:r>
      <w:r w:rsidRPr="009E3DC5">
        <w:rPr>
          <w:b/>
          <w:u w:val="single"/>
        </w:rPr>
        <w:t xml:space="preserve">Asynchronous Web Services Exchange Option shall support </w:t>
      </w:r>
      <w:r w:rsidR="00002A38" w:rsidRPr="009E3DC5">
        <w:rPr>
          <w:b/>
          <w:u w:val="single"/>
        </w:rPr>
        <w:t>WS-Addressing</w:t>
      </w:r>
      <w:r w:rsidRPr="009E3DC5">
        <w:rPr>
          <w:b/>
          <w:u w:val="single"/>
        </w:rPr>
        <w:t xml:space="preserve"> </w:t>
      </w:r>
      <w:r w:rsidR="00380970" w:rsidRPr="009E3DC5">
        <w:rPr>
          <w:b/>
          <w:u w:val="single"/>
        </w:rPr>
        <w:t xml:space="preserve">based </w:t>
      </w:r>
      <w:r w:rsidRPr="009E3DC5">
        <w:rPr>
          <w:b/>
          <w:u w:val="single"/>
        </w:rPr>
        <w:t>Asynchronous Web Services Exchange on the Cross Gateway Patient Discovery [ITI-55]</w:t>
      </w:r>
      <w:r w:rsidR="004F4F45" w:rsidRPr="009E3DC5">
        <w:rPr>
          <w:b/>
          <w:u w:val="single"/>
        </w:rPr>
        <w:t xml:space="preserve"> </w:t>
      </w:r>
      <w:r w:rsidR="00295061" w:rsidRPr="009E3DC5">
        <w:rPr>
          <w:b/>
          <w:u w:val="single"/>
        </w:rPr>
        <w:t>transaction</w:t>
      </w:r>
      <w:r w:rsidRPr="009E3DC5">
        <w:rPr>
          <w:b/>
          <w:u w:val="single"/>
        </w:rPr>
        <w:t xml:space="preserve">. </w:t>
      </w:r>
      <w:r w:rsidR="004F4F45" w:rsidRPr="009E3DC5">
        <w:rPr>
          <w:b/>
          <w:u w:val="single"/>
        </w:rPr>
        <w:t>If the Responding Gateway also supports the Health Data Locator Option, it shall support WS-Addressing based Asynchronous Web Services Exchange on the Patient Location Query [ITI-56] transaction</w:t>
      </w:r>
      <w:r w:rsidR="004F4F45" w:rsidRPr="009E3DC5">
        <w:rPr>
          <w:b/>
        </w:rPr>
        <w:t>.</w:t>
      </w:r>
    </w:p>
    <w:p w14:paraId="0D2ABC7C" w14:textId="77777777" w:rsidR="00091795" w:rsidRPr="009E3DC5" w:rsidRDefault="00091795" w:rsidP="000A400B">
      <w:pPr>
        <w:pStyle w:val="BodyText"/>
      </w:pPr>
    </w:p>
    <w:p w14:paraId="3B8DA229" w14:textId="77777777" w:rsidR="00E570F8" w:rsidRPr="009E3DC5" w:rsidRDefault="00E570F8" w:rsidP="00E570F8">
      <w:pPr>
        <w:spacing w:before="0"/>
      </w:pPr>
      <w:bookmarkStart w:id="321" w:name="_Toc488313137"/>
      <w:bookmarkStart w:id="322" w:name="_Toc488075144"/>
      <w:bookmarkStart w:id="323" w:name="_Toc488068817"/>
      <w:bookmarkStart w:id="324" w:name="_Toc488068384"/>
      <w:bookmarkStart w:id="325" w:name="_Toc487039284"/>
      <w:bookmarkStart w:id="326" w:name="_Toc394657705"/>
      <w:bookmarkStart w:id="327" w:name="_Toc271642328"/>
      <w:bookmarkStart w:id="328" w:name="_Toc513066670"/>
    </w:p>
    <w:p w14:paraId="4392D2D0" w14:textId="77777777" w:rsidR="00E570F8" w:rsidRPr="009E3DC5" w:rsidRDefault="00E570F8" w:rsidP="00E570F8">
      <w:pPr>
        <w:pStyle w:val="EditorInstructions"/>
      </w:pPr>
      <w:r w:rsidRPr="009E3DC5">
        <w:t>Add a new Vol 1 Section 27.2.3 as follows:</w:t>
      </w:r>
    </w:p>
    <w:p w14:paraId="4FC59767" w14:textId="77777777" w:rsidR="009A1B99" w:rsidRPr="009E3DC5" w:rsidRDefault="000A400B" w:rsidP="009A1B99">
      <w:pPr>
        <w:pStyle w:val="Heading3"/>
        <w:numPr>
          <w:ilvl w:val="0"/>
          <w:numId w:val="0"/>
        </w:numPr>
        <w:tabs>
          <w:tab w:val="left" w:pos="720"/>
        </w:tabs>
      </w:pPr>
      <w:bookmarkStart w:id="329" w:name="_Toc513066671"/>
      <w:bookmarkStart w:id="330" w:name="_Toc141666802"/>
      <w:bookmarkEnd w:id="321"/>
      <w:bookmarkEnd w:id="322"/>
      <w:bookmarkEnd w:id="323"/>
      <w:bookmarkEnd w:id="324"/>
      <w:bookmarkEnd w:id="325"/>
      <w:bookmarkEnd w:id="326"/>
      <w:bookmarkEnd w:id="327"/>
      <w:bookmarkEnd w:id="328"/>
      <w:r w:rsidRPr="009E3DC5">
        <w:t xml:space="preserve">27.2.3 </w:t>
      </w:r>
      <w:r w:rsidR="009A1B99" w:rsidRPr="009E3DC5">
        <w:t>AS4 Asynchronous Web Services Exchange Option</w:t>
      </w:r>
      <w:bookmarkEnd w:id="329"/>
      <w:bookmarkEnd w:id="330"/>
      <w:r w:rsidR="009A1B99" w:rsidRPr="009E3DC5">
        <w:t xml:space="preserve"> </w:t>
      </w:r>
    </w:p>
    <w:p w14:paraId="6A4E2DC5" w14:textId="5DBC90CE" w:rsidR="00586A38" w:rsidRPr="009E3DC5" w:rsidRDefault="00091795" w:rsidP="00586A38">
      <w:pPr>
        <w:pStyle w:val="BodyText"/>
      </w:pPr>
      <w:r w:rsidRPr="009E3DC5">
        <w:t>Asynchronous processing is necessary to support scaling to large numbers of communities because Asynchronous Web Services Exchange allows for more efficient handling of latency and scale</w:t>
      </w:r>
      <w:r w:rsidR="00016895" w:rsidRPr="009E3DC5">
        <w:t xml:space="preserve">. </w:t>
      </w:r>
      <w:r w:rsidR="00586A38" w:rsidRPr="009E3DC5">
        <w:t>This Asynchronous Web Services Exchange stack relies on the OASIS AS4 WS Stack that has been natively designed to support Asynchronous WS Exchange and offers</w:t>
      </w:r>
      <w:r w:rsidR="003A3FFD" w:rsidRPr="009E3DC5">
        <w:t xml:space="preserve"> (see also ITI</w:t>
      </w:r>
      <w:r w:rsidR="004964EC" w:rsidRPr="009E3DC5">
        <w:t xml:space="preserve"> </w:t>
      </w:r>
      <w:del w:id="331" w:author="Mary Jungers" w:date="2023-07-30T19:10:00Z">
        <w:r w:rsidR="003A3FFD" w:rsidRPr="009E3DC5" w:rsidDel="00EE2148">
          <w:delText>TF</w:delText>
        </w:r>
        <w:r w:rsidR="002764FD" w:rsidRPr="009E3DC5" w:rsidDel="00EE2148">
          <w:delText>-</w:delText>
        </w:r>
        <w:r w:rsidR="003A3FFD" w:rsidRPr="009E3DC5" w:rsidDel="00EE2148">
          <w:delText>2x</w:delText>
        </w:r>
      </w:del>
      <w:ins w:id="332" w:author="Mary Jungers" w:date="2023-07-30T19:10:00Z">
        <w:r w:rsidR="00EE2148">
          <w:t>TF-2</w:t>
        </w:r>
      </w:ins>
      <w:ins w:id="333" w:author="Mary Jungers" w:date="2023-07-30T19:23:00Z">
        <w:r w:rsidR="005E0198">
          <w:t>:</w:t>
        </w:r>
      </w:ins>
      <w:r w:rsidR="003A3FFD" w:rsidRPr="009E3DC5">
        <w:t xml:space="preserve"> Appendix V.5)</w:t>
      </w:r>
      <w:r w:rsidR="00586A38" w:rsidRPr="009E3DC5">
        <w:t>:</w:t>
      </w:r>
    </w:p>
    <w:p w14:paraId="543ED939" w14:textId="77777777" w:rsidR="00586A38" w:rsidRPr="009E3DC5" w:rsidRDefault="00586A38" w:rsidP="006963B9">
      <w:pPr>
        <w:pStyle w:val="ListNumber2"/>
        <w:numPr>
          <w:ilvl w:val="0"/>
          <w:numId w:val="29"/>
        </w:numPr>
        <w:rPr>
          <w:bCs/>
        </w:rPr>
      </w:pPr>
      <w:r w:rsidRPr="009E3DC5">
        <w:rPr>
          <w:bCs/>
        </w:rPr>
        <w:lastRenderedPageBreak/>
        <w:t xml:space="preserve">Message packaging governed by ebMS 3.0 and message security governed by WS-Security </w:t>
      </w:r>
    </w:p>
    <w:p w14:paraId="0A2046D0" w14:textId="77777777" w:rsidR="00586A38" w:rsidRPr="009E3DC5" w:rsidRDefault="00586A38" w:rsidP="006963B9">
      <w:pPr>
        <w:pStyle w:val="ListNumber2"/>
        <w:numPr>
          <w:ilvl w:val="0"/>
          <w:numId w:val="29"/>
        </w:numPr>
        <w:rPr>
          <w:bCs/>
        </w:rPr>
      </w:pPr>
      <w:r w:rsidRPr="009E3DC5">
        <w:rPr>
          <w:bCs/>
        </w:rPr>
        <w:t>Support for both push and pull message exchange choreographies</w:t>
      </w:r>
    </w:p>
    <w:p w14:paraId="13494AA5" w14:textId="77777777" w:rsidR="00586A38" w:rsidRPr="009E3DC5" w:rsidRDefault="00586A38" w:rsidP="006963B9">
      <w:pPr>
        <w:pStyle w:val="ListNumber2"/>
        <w:numPr>
          <w:ilvl w:val="0"/>
          <w:numId w:val="29"/>
        </w:numPr>
        <w:rPr>
          <w:bCs/>
        </w:rPr>
      </w:pPr>
      <w:r w:rsidRPr="009E3DC5">
        <w:rPr>
          <w:bCs/>
        </w:rPr>
        <w:t>Payload compression</w:t>
      </w:r>
    </w:p>
    <w:p w14:paraId="7DC14E71" w14:textId="77777777" w:rsidR="00586A38" w:rsidRPr="009E3DC5" w:rsidRDefault="00586A38" w:rsidP="006963B9">
      <w:pPr>
        <w:pStyle w:val="ListNumber2"/>
        <w:numPr>
          <w:ilvl w:val="0"/>
          <w:numId w:val="29"/>
        </w:numPr>
        <w:rPr>
          <w:bCs/>
        </w:rPr>
      </w:pPr>
      <w:r w:rsidRPr="009E3DC5">
        <w:rPr>
          <w:bCs/>
        </w:rPr>
        <w:t>Non-Repudiation of Origin and Receipt (NRO/NRR)</w:t>
      </w:r>
    </w:p>
    <w:p w14:paraId="7BEB2F39" w14:textId="77777777" w:rsidR="00586A38" w:rsidRPr="009E3DC5" w:rsidRDefault="00586A38" w:rsidP="006963B9">
      <w:pPr>
        <w:pStyle w:val="ListNumber2"/>
        <w:numPr>
          <w:ilvl w:val="0"/>
          <w:numId w:val="29"/>
        </w:numPr>
        <w:rPr>
          <w:bCs/>
        </w:rPr>
      </w:pPr>
      <w:r w:rsidRPr="009E3DC5">
        <w:rPr>
          <w:bCs/>
        </w:rPr>
        <w:t>Reception Awareness – simple and effective reliable messaging with no known interoperability issues</w:t>
      </w:r>
    </w:p>
    <w:p w14:paraId="087F8663" w14:textId="6952F9F0" w:rsidR="009A1B99" w:rsidRPr="009E3DC5" w:rsidRDefault="009A1B99" w:rsidP="009A1B99">
      <w:pPr>
        <w:pStyle w:val="BodyText"/>
      </w:pPr>
      <w:bookmarkStart w:id="334" w:name="_Hlk513118004"/>
      <w:r w:rsidRPr="009E3DC5">
        <w:t xml:space="preserve">Initiating Gateways which support </w:t>
      </w:r>
      <w:r w:rsidR="004F4F45" w:rsidRPr="009E3DC5">
        <w:t xml:space="preserve">the </w:t>
      </w:r>
      <w:r w:rsidRPr="009E3DC5">
        <w:t>AS4 Asynchronous Web Services Exchange Option shall support AS4 Asynchronous Web Services Exchange on the Cross Gateway Patient Discovery [ITI-55]</w:t>
      </w:r>
      <w:r w:rsidR="004F4F45" w:rsidRPr="009E3DC5">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9E3DC5" w:rsidRDefault="009A1B99" w:rsidP="00503A31">
      <w:pPr>
        <w:pStyle w:val="BodyText"/>
      </w:pPr>
      <w:r w:rsidRPr="009E3DC5">
        <w:t>Responding Gateways which support AS4 Asynchronous Web Services Exchange Option shall support AS4 Asynchronous Web Services Exchange on the Cross Gateway Patient Discovery [ITI-55]</w:t>
      </w:r>
      <w:r w:rsidR="00D211EA" w:rsidRPr="009E3DC5">
        <w:t xml:space="preserve"> </w:t>
      </w:r>
      <w:r w:rsidR="004F4F45" w:rsidRPr="009E3DC5">
        <w:t>transaction. If the Responding Gateway also supports the Health Data Locator Option, it shall support AS4 Asynchronous Web Services Exchange on the Patient Location Query [ITI-56] transaction.</w:t>
      </w:r>
      <w:r w:rsidR="004F4F45" w:rsidRPr="009E3DC5" w:rsidDel="004F4F45">
        <w:rPr>
          <w:b/>
          <w:u w:val="single"/>
        </w:rPr>
        <w:t xml:space="preserve"> </w:t>
      </w:r>
      <w:bookmarkEnd w:id="334"/>
    </w:p>
    <w:p w14:paraId="5C9E2F0A" w14:textId="77777777" w:rsidR="004B0BB1" w:rsidRPr="009E3DC5" w:rsidRDefault="004B0BB1" w:rsidP="004434EC">
      <w:pPr>
        <w:pStyle w:val="BodyText"/>
        <w:rPr>
          <w:highlight w:val="yellow"/>
        </w:rPr>
        <w:pPrChange w:id="335" w:author="Mary Jungers" w:date="2023-07-27T15:47:00Z">
          <w:pPr>
            <w:spacing w:before="0"/>
          </w:pPr>
        </w:pPrChange>
      </w:pPr>
    </w:p>
    <w:p w14:paraId="1E372FC1" w14:textId="7D4E8B6B" w:rsidR="00CA1498" w:rsidRPr="009E3DC5" w:rsidRDefault="00CA1498" w:rsidP="004434EC">
      <w:pPr>
        <w:pStyle w:val="BodyText"/>
        <w:rPr>
          <w:highlight w:val="yellow"/>
        </w:rPr>
        <w:pPrChange w:id="336" w:author="Mary Jungers" w:date="2023-07-27T15:47:00Z">
          <w:pPr>
            <w:spacing w:before="0"/>
          </w:pPr>
        </w:pPrChange>
      </w:pPr>
      <w:r w:rsidRPr="009E3DC5">
        <w:rPr>
          <w:highlight w:val="yellow"/>
        </w:rPr>
        <w:br w:type="page"/>
      </w:r>
    </w:p>
    <w:p w14:paraId="49478F7E" w14:textId="77777777" w:rsidR="004B0BB1" w:rsidRPr="009E3DC5" w:rsidRDefault="004B0BB1">
      <w:pPr>
        <w:spacing w:before="0"/>
        <w:rPr>
          <w:b/>
          <w:i/>
          <w:iCs/>
          <w:highlight w:val="yellow"/>
        </w:rPr>
      </w:pPr>
    </w:p>
    <w:p w14:paraId="29C06360" w14:textId="2E4B6A3B" w:rsidR="0010209D" w:rsidRPr="009E3DC5" w:rsidRDefault="0010209D" w:rsidP="0010209D">
      <w:pPr>
        <w:pStyle w:val="EditorInstructions"/>
        <w:rPr>
          <w:b/>
          <w:u w:val="single"/>
        </w:rPr>
      </w:pPr>
      <w:r w:rsidRPr="009E3DC5">
        <w:rPr>
          <w:b/>
          <w:highlight w:val="yellow"/>
          <w:u w:val="single"/>
        </w:rPr>
        <w:t xml:space="preserve">XCDR </w:t>
      </w:r>
      <w:r w:rsidR="00D211EA" w:rsidRPr="009E3DC5">
        <w:rPr>
          <w:b/>
          <w:highlight w:val="yellow"/>
          <w:u w:val="single"/>
        </w:rPr>
        <w:t>Trial Implementation Supplement:</w:t>
      </w:r>
    </w:p>
    <w:p w14:paraId="54B11F42" w14:textId="77777777" w:rsidR="0010209D" w:rsidRPr="009E3DC5" w:rsidRDefault="0010209D" w:rsidP="001E71C7">
      <w:pPr>
        <w:pStyle w:val="EditorInstructions"/>
      </w:pPr>
      <w:r w:rsidRPr="009E3DC5">
        <w:t>U</w:t>
      </w:r>
      <w:r w:rsidR="00091795" w:rsidRPr="009E3DC5">
        <w:t>pdate Section 40</w:t>
      </w:r>
      <w:r w:rsidRPr="009E3DC5">
        <w:t>.2 as follows:</w:t>
      </w:r>
    </w:p>
    <w:p w14:paraId="2A090876" w14:textId="77777777" w:rsidR="00091795" w:rsidRPr="009E3DC5" w:rsidRDefault="00091795" w:rsidP="00D211EA">
      <w:pPr>
        <w:pStyle w:val="Heading2"/>
        <w:numPr>
          <w:ilvl w:val="0"/>
          <w:numId w:val="0"/>
        </w:numPr>
        <w:tabs>
          <w:tab w:val="left" w:pos="720"/>
        </w:tabs>
      </w:pPr>
      <w:bookmarkStart w:id="337" w:name="_Toc488347412"/>
      <w:bookmarkStart w:id="338" w:name="_Toc513066672"/>
      <w:bookmarkStart w:id="339" w:name="_Toc141666803"/>
      <w:r w:rsidRPr="009E3DC5">
        <w:t>40.2 XCDR Actor Options</w:t>
      </w:r>
      <w:bookmarkEnd w:id="337"/>
      <w:bookmarkEnd w:id="338"/>
      <w:bookmarkEnd w:id="339"/>
    </w:p>
    <w:p w14:paraId="37965668" w14:textId="77777777" w:rsidR="00091795" w:rsidRPr="009E3DC5" w:rsidRDefault="00091795" w:rsidP="00091795">
      <w:pPr>
        <w:pStyle w:val="BodyText"/>
      </w:pPr>
      <w:r w:rsidRPr="009E3DC5">
        <w:t>Options that may be selected for each actor in this profile, if any, are listed in Table 40.2-1. Dependencies between options when applicable are specified in notes.</w:t>
      </w:r>
    </w:p>
    <w:p w14:paraId="1D7DAED2" w14:textId="77777777" w:rsidR="00091795" w:rsidRPr="009E3DC5" w:rsidRDefault="00091795" w:rsidP="00091795">
      <w:pPr>
        <w:pStyle w:val="TableTitle"/>
      </w:pPr>
      <w:bookmarkStart w:id="340" w:name="_Ref400522243"/>
      <w:r w:rsidRPr="009E3DC5">
        <w:t>Table</w:t>
      </w:r>
      <w:bookmarkEnd w:id="340"/>
      <w:r w:rsidRPr="009E3DC5">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385"/>
      </w:tblGrid>
      <w:tr w:rsidR="00091795" w:rsidRPr="009E3DC5"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9E3DC5" w:rsidRDefault="00091795" w:rsidP="00E16821">
            <w:pPr>
              <w:pStyle w:val="TableEntryHeader"/>
            </w:pPr>
            <w:r w:rsidRPr="009E3DC5">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9E3DC5" w:rsidRDefault="00091795" w:rsidP="00E16821">
            <w:pPr>
              <w:pStyle w:val="TableEntryHeader"/>
            </w:pPr>
            <w:r w:rsidRPr="009E3DC5">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9E3DC5" w:rsidRDefault="00091795" w:rsidP="00E16821">
            <w:pPr>
              <w:pStyle w:val="TableEntryHeader"/>
            </w:pPr>
            <w:r w:rsidRPr="009E3DC5">
              <w:t>Reference</w:t>
            </w:r>
          </w:p>
        </w:tc>
      </w:tr>
      <w:tr w:rsidR="00091795" w:rsidRPr="009E3DC5"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9E3DC5" w:rsidRDefault="00091795" w:rsidP="00F54850">
            <w:pPr>
              <w:pStyle w:val="TableEntry"/>
            </w:pPr>
            <w:r w:rsidRPr="009E3DC5">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9E3DC5" w:rsidRDefault="00091795" w:rsidP="00F54850">
            <w:pPr>
              <w:pStyle w:val="TableEntry"/>
            </w:pPr>
            <w:r w:rsidRPr="009E3DC5">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9E3DC5" w:rsidRDefault="00091795" w:rsidP="00F54850">
            <w:pPr>
              <w:pStyle w:val="TableEntry"/>
            </w:pPr>
            <w:r w:rsidRPr="009E3DC5">
              <w:t>ITI TF-1: 40.2.1</w:t>
            </w:r>
          </w:p>
          <w:p w14:paraId="700EBD17" w14:textId="61746F80" w:rsidR="00091795" w:rsidRPr="009E3DC5" w:rsidRDefault="00091795" w:rsidP="00F54850">
            <w:pPr>
              <w:pStyle w:val="TableEntry"/>
            </w:pPr>
            <w:r w:rsidRPr="009E3DC5">
              <w:t xml:space="preserve">ITI </w:t>
            </w:r>
            <w:del w:id="341" w:author="Mary Jungers" w:date="2023-07-30T19:10:00Z">
              <w:r w:rsidRPr="009E3DC5" w:rsidDel="00EE2148">
                <w:delText>TF-2c</w:delText>
              </w:r>
            </w:del>
            <w:ins w:id="342" w:author="Mary Jungers" w:date="2023-07-30T19:10:00Z">
              <w:r w:rsidR="00EE2148">
                <w:t>TF-2</w:t>
              </w:r>
            </w:ins>
            <w:r w:rsidRPr="009E3DC5">
              <w:t>: 3.80.4.1.3.1</w:t>
            </w:r>
          </w:p>
        </w:tc>
      </w:tr>
      <w:tr w:rsidR="00091795" w:rsidRPr="009E3DC5"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9E3DC5" w:rsidRDefault="00091795">
            <w:pPr>
              <w:pStyle w:val="TableEntry"/>
              <w:spacing w:line="276" w:lineRule="auto"/>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9E3DC5" w:rsidRDefault="00091795" w:rsidP="00F54850">
            <w:pPr>
              <w:pStyle w:val="TableEntry"/>
              <w:rPr>
                <w:b/>
                <w:bCs/>
                <w:u w:val="single"/>
              </w:rPr>
            </w:pPr>
            <w:r w:rsidRPr="009E3DC5">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9E3DC5" w:rsidRDefault="00091795" w:rsidP="00E16821">
            <w:pPr>
              <w:pStyle w:val="TableEntry"/>
              <w:rPr>
                <w:b/>
                <w:bCs/>
                <w:u w:val="single"/>
              </w:rPr>
            </w:pPr>
            <w:r w:rsidRPr="009E3DC5">
              <w:rPr>
                <w:b/>
                <w:bCs/>
                <w:u w:val="single"/>
              </w:rPr>
              <w:t>ITI TF-1: 40.2.2</w:t>
            </w:r>
          </w:p>
        </w:tc>
      </w:tr>
      <w:tr w:rsidR="00091795" w:rsidRPr="009E3DC5"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9E3DC5" w:rsidRDefault="00091795" w:rsidP="00F54850">
            <w:pPr>
              <w:pStyle w:val="TableEntry"/>
            </w:pPr>
            <w:r w:rsidRPr="009E3DC5">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9E3DC5" w:rsidRDefault="00091795" w:rsidP="00F54850">
            <w:pPr>
              <w:pStyle w:val="TableEntry"/>
            </w:pPr>
            <w:r w:rsidRPr="009E3DC5">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9E3DC5" w:rsidRDefault="00091795" w:rsidP="00F54850">
            <w:pPr>
              <w:pStyle w:val="TableEntry"/>
            </w:pPr>
            <w:r w:rsidRPr="009E3DC5">
              <w:t>ITI TF-1: 40.2.1</w:t>
            </w:r>
          </w:p>
          <w:p w14:paraId="72D13FA5" w14:textId="23059F26" w:rsidR="00091795" w:rsidRPr="009E3DC5" w:rsidRDefault="00091795" w:rsidP="00F54850">
            <w:pPr>
              <w:pStyle w:val="TableEntry"/>
            </w:pPr>
            <w:r w:rsidRPr="009E3DC5">
              <w:t xml:space="preserve">ITI </w:t>
            </w:r>
            <w:del w:id="343" w:author="Mary Jungers" w:date="2023-07-30T19:10:00Z">
              <w:r w:rsidRPr="009E3DC5" w:rsidDel="00EE2148">
                <w:delText>TF-2c</w:delText>
              </w:r>
            </w:del>
            <w:ins w:id="344" w:author="Mary Jungers" w:date="2023-07-30T19:10:00Z">
              <w:r w:rsidR="00EE2148">
                <w:t>TF-2</w:t>
              </w:r>
            </w:ins>
            <w:r w:rsidRPr="009E3DC5">
              <w:t>: 3.80.4.1.3.1</w:t>
            </w:r>
          </w:p>
        </w:tc>
      </w:tr>
      <w:tr w:rsidR="00091795" w:rsidRPr="009E3DC5"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9E3DC5" w:rsidRDefault="00091795" w:rsidP="00091795">
            <w:pPr>
              <w:pStyle w:val="TableEntry"/>
              <w:spacing w:line="276" w:lineRule="auto"/>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9E3DC5" w:rsidRDefault="00091795" w:rsidP="00F54850">
            <w:pPr>
              <w:pStyle w:val="TableEntry"/>
              <w:rPr>
                <w:b/>
                <w:bCs/>
                <w:u w:val="single"/>
              </w:rPr>
            </w:pPr>
            <w:r w:rsidRPr="009E3DC5">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9E3DC5" w:rsidRDefault="00091795" w:rsidP="00E16821">
            <w:pPr>
              <w:pStyle w:val="TableEntry"/>
              <w:rPr>
                <w:b/>
                <w:bCs/>
                <w:u w:val="single"/>
              </w:rPr>
            </w:pPr>
            <w:r w:rsidRPr="009E3DC5">
              <w:rPr>
                <w:b/>
                <w:bCs/>
                <w:u w:val="single"/>
              </w:rPr>
              <w:t>ITI TF-1: 40.2.2</w:t>
            </w:r>
          </w:p>
        </w:tc>
      </w:tr>
    </w:tbl>
    <w:p w14:paraId="5718B3E7" w14:textId="77777777" w:rsidR="00091795" w:rsidRPr="009E3DC5" w:rsidRDefault="00091795" w:rsidP="00BD29EC">
      <w:pPr>
        <w:pStyle w:val="BodyText"/>
        <w:rPr>
          <w:rFonts w:eastAsiaTheme="minorHAnsi"/>
        </w:rPr>
      </w:pPr>
    </w:p>
    <w:p w14:paraId="34A312DF" w14:textId="20CDE219" w:rsidR="00E570F8" w:rsidRPr="009E3DC5" w:rsidRDefault="00E570F8" w:rsidP="00E16821">
      <w:pPr>
        <w:pStyle w:val="BodyText"/>
      </w:pPr>
      <w:bookmarkStart w:id="345" w:name="_Toc345074656"/>
      <w:bookmarkEnd w:id="345"/>
    </w:p>
    <w:p w14:paraId="6F17C183" w14:textId="77777777" w:rsidR="00E570F8" w:rsidRPr="009E3DC5" w:rsidRDefault="00E570F8" w:rsidP="00A40340">
      <w:pPr>
        <w:pStyle w:val="EditorInstructions"/>
      </w:pPr>
      <w:r w:rsidRPr="009E3DC5">
        <w:t>Add a new Section 40.2.2 as follows:</w:t>
      </w:r>
    </w:p>
    <w:p w14:paraId="7D67A9E2" w14:textId="77777777" w:rsidR="00091795" w:rsidRPr="009E3DC5" w:rsidRDefault="00091795">
      <w:pPr>
        <w:pStyle w:val="Heading3"/>
        <w:numPr>
          <w:ilvl w:val="0"/>
          <w:numId w:val="0"/>
        </w:numPr>
      </w:pPr>
      <w:bookmarkStart w:id="346" w:name="_Toc513066674"/>
      <w:bookmarkStart w:id="347" w:name="_Toc141666804"/>
      <w:r w:rsidRPr="009E3DC5">
        <w:t>40.2.2 AS4 Asynchronous Web Services Exchange</w:t>
      </w:r>
      <w:bookmarkEnd w:id="346"/>
      <w:bookmarkEnd w:id="347"/>
    </w:p>
    <w:p w14:paraId="0CED4781" w14:textId="11C737A5" w:rsidR="008817B8" w:rsidRPr="009E3DC5" w:rsidRDefault="008817B8" w:rsidP="008817B8">
      <w:pPr>
        <w:pStyle w:val="BodyText"/>
      </w:pPr>
      <w:r w:rsidRPr="009E3DC5">
        <w:t>Asynchronous processing is necessary to support scaling to large numbers of sources and recipients because Asynchronous Web Services Exchange allows for more efficient handling of latency and scale</w:t>
      </w:r>
      <w:r w:rsidR="00016895" w:rsidRPr="009E3DC5">
        <w:t xml:space="preserve">. </w:t>
      </w:r>
      <w:r w:rsidRPr="009E3DC5">
        <w:t>This Asynchronous Web Services Exchange stack relies on the OASIS AS4 WS Stack that has been natively designed to support Asynchronous W</w:t>
      </w:r>
      <w:r w:rsidR="00E6409F" w:rsidRPr="009E3DC5">
        <w:t xml:space="preserve">eb </w:t>
      </w:r>
      <w:r w:rsidRPr="009E3DC5">
        <w:t>S Exchange and offers</w:t>
      </w:r>
      <w:r w:rsidR="003A3FFD" w:rsidRPr="009E3DC5">
        <w:t xml:space="preserve"> (see also ITI</w:t>
      </w:r>
      <w:r w:rsidR="00D211EA" w:rsidRPr="009E3DC5">
        <w:t xml:space="preserve"> </w:t>
      </w:r>
      <w:del w:id="348" w:author="Mary Jungers" w:date="2023-07-30T19:10:00Z">
        <w:r w:rsidR="003A3FFD" w:rsidRPr="009E3DC5" w:rsidDel="00EE2148">
          <w:delText>TF</w:delText>
        </w:r>
        <w:r w:rsidR="00D211EA" w:rsidRPr="009E3DC5" w:rsidDel="00EE2148">
          <w:delText>-</w:delText>
        </w:r>
        <w:r w:rsidR="003A3FFD" w:rsidRPr="009E3DC5" w:rsidDel="00EE2148">
          <w:delText>2x</w:delText>
        </w:r>
      </w:del>
      <w:ins w:id="349" w:author="Mary Jungers" w:date="2023-07-30T19:10:00Z">
        <w:r w:rsidR="00EE2148">
          <w:t>TF-2</w:t>
        </w:r>
      </w:ins>
      <w:r w:rsidR="00D211EA" w:rsidRPr="009E3DC5">
        <w:t>:</w:t>
      </w:r>
      <w:r w:rsidR="003A3FFD" w:rsidRPr="009E3DC5">
        <w:t xml:space="preserve"> Appendix V.5)</w:t>
      </w:r>
      <w:r w:rsidRPr="009E3DC5">
        <w:t>:</w:t>
      </w:r>
    </w:p>
    <w:p w14:paraId="05DCD1D8" w14:textId="77777777" w:rsidR="008817B8" w:rsidRPr="009E3DC5" w:rsidRDefault="008817B8" w:rsidP="006963B9">
      <w:pPr>
        <w:pStyle w:val="ListNumber2"/>
        <w:numPr>
          <w:ilvl w:val="0"/>
          <w:numId w:val="30"/>
        </w:numPr>
        <w:rPr>
          <w:bCs/>
        </w:rPr>
      </w:pPr>
      <w:r w:rsidRPr="009E3DC5">
        <w:rPr>
          <w:bCs/>
        </w:rPr>
        <w:t xml:space="preserve">Message packaging governed by ebMS 3.0 and message security governed by WS-Security </w:t>
      </w:r>
    </w:p>
    <w:p w14:paraId="036B04DE" w14:textId="77777777" w:rsidR="008817B8" w:rsidRPr="009E3DC5" w:rsidRDefault="008817B8" w:rsidP="006963B9">
      <w:pPr>
        <w:pStyle w:val="ListNumber2"/>
        <w:numPr>
          <w:ilvl w:val="0"/>
          <w:numId w:val="30"/>
        </w:numPr>
        <w:rPr>
          <w:bCs/>
        </w:rPr>
      </w:pPr>
      <w:r w:rsidRPr="009E3DC5">
        <w:rPr>
          <w:bCs/>
        </w:rPr>
        <w:t>Support for both push and pull message exchange choreographies</w:t>
      </w:r>
    </w:p>
    <w:p w14:paraId="3BA6715F" w14:textId="77777777" w:rsidR="008817B8" w:rsidRPr="009E3DC5" w:rsidRDefault="008817B8" w:rsidP="006963B9">
      <w:pPr>
        <w:pStyle w:val="ListNumber2"/>
        <w:numPr>
          <w:ilvl w:val="0"/>
          <w:numId w:val="30"/>
        </w:numPr>
        <w:rPr>
          <w:bCs/>
        </w:rPr>
      </w:pPr>
      <w:r w:rsidRPr="009E3DC5">
        <w:rPr>
          <w:bCs/>
        </w:rPr>
        <w:t>Payload compression</w:t>
      </w:r>
    </w:p>
    <w:p w14:paraId="7B58103E" w14:textId="77777777" w:rsidR="008817B8" w:rsidRPr="009E3DC5" w:rsidRDefault="008817B8" w:rsidP="006963B9">
      <w:pPr>
        <w:pStyle w:val="ListNumber2"/>
        <w:numPr>
          <w:ilvl w:val="0"/>
          <w:numId w:val="30"/>
        </w:numPr>
        <w:rPr>
          <w:bCs/>
        </w:rPr>
      </w:pPr>
      <w:r w:rsidRPr="009E3DC5">
        <w:rPr>
          <w:bCs/>
        </w:rPr>
        <w:t>Non-Repudiation of Origin and Receipt (NRO/NRR)</w:t>
      </w:r>
    </w:p>
    <w:p w14:paraId="7C740658" w14:textId="77777777" w:rsidR="008817B8" w:rsidRPr="009E3DC5" w:rsidRDefault="008817B8" w:rsidP="006963B9">
      <w:pPr>
        <w:pStyle w:val="ListNumber2"/>
        <w:numPr>
          <w:ilvl w:val="0"/>
          <w:numId w:val="30"/>
        </w:numPr>
        <w:rPr>
          <w:bCs/>
        </w:rPr>
      </w:pPr>
      <w:r w:rsidRPr="009E3DC5">
        <w:rPr>
          <w:bCs/>
        </w:rPr>
        <w:t>Reception Awareness – simple and effective reliable messaging with no known interoperability issues</w:t>
      </w:r>
    </w:p>
    <w:p w14:paraId="0A24467F" w14:textId="422B8A36" w:rsidR="008F553C" w:rsidRPr="009E3DC5" w:rsidRDefault="008F553C" w:rsidP="008F553C">
      <w:pPr>
        <w:pStyle w:val="BodyText"/>
      </w:pPr>
      <w:r w:rsidRPr="009E3DC5">
        <w:t xml:space="preserve">Initiating Gateways which support </w:t>
      </w:r>
      <w:r w:rsidR="00ED3963" w:rsidRPr="009E3DC5">
        <w:t xml:space="preserve">the </w:t>
      </w:r>
      <w:r w:rsidRPr="009E3DC5">
        <w:t>AS4 Asynchronous Web Services Exchange Option shall support AS4 Asynchronous Web Services Exchange on the Cross Gateway Document Provide [ITI-80]</w:t>
      </w:r>
      <w:r w:rsidR="00D211EA" w:rsidRPr="009E3DC5">
        <w:t xml:space="preserve"> transaction</w:t>
      </w:r>
      <w:r w:rsidRPr="009E3DC5">
        <w:t xml:space="preserve">. </w:t>
      </w:r>
    </w:p>
    <w:p w14:paraId="2CB1389A" w14:textId="76356265" w:rsidR="00160C48" w:rsidRPr="009E3DC5" w:rsidRDefault="008F553C" w:rsidP="008F553C">
      <w:pPr>
        <w:pStyle w:val="BodyText"/>
      </w:pPr>
      <w:r w:rsidRPr="009E3DC5">
        <w:lastRenderedPageBreak/>
        <w:t xml:space="preserve">Responding Gateways which support </w:t>
      </w:r>
      <w:r w:rsidR="00ED3963" w:rsidRPr="009E3DC5">
        <w:t xml:space="preserve">the </w:t>
      </w:r>
      <w:r w:rsidRPr="009E3DC5">
        <w:t>AS4 Asynchronous Web Services Exchange Option shall support AS4 Asynchronous Web Services Exchange on the Cross Gateway Document Provide [ITI-80]</w:t>
      </w:r>
      <w:r w:rsidR="00D211EA" w:rsidRPr="009E3DC5">
        <w:t xml:space="preserve"> transaction</w:t>
      </w:r>
      <w:r w:rsidRPr="009E3DC5">
        <w:t>.</w:t>
      </w:r>
    </w:p>
    <w:p w14:paraId="25D523D8" w14:textId="77777777" w:rsidR="008817B8" w:rsidRPr="009E3DC5" w:rsidRDefault="008817B8" w:rsidP="00D927D4">
      <w:pPr>
        <w:pStyle w:val="BodyText"/>
      </w:pPr>
    </w:p>
    <w:p w14:paraId="5DB6C778" w14:textId="77777777" w:rsidR="00CF283F" w:rsidRPr="009E3DC5" w:rsidRDefault="00CF283F" w:rsidP="00D927D4">
      <w:pPr>
        <w:pStyle w:val="PartTitle"/>
      </w:pPr>
      <w:bookmarkStart w:id="350" w:name="_Toc141666805"/>
      <w:r w:rsidRPr="009E3DC5">
        <w:lastRenderedPageBreak/>
        <w:t xml:space="preserve">Volume 2 </w:t>
      </w:r>
      <w:r w:rsidR="008D7642" w:rsidRPr="009E3DC5">
        <w:t xml:space="preserve">– </w:t>
      </w:r>
      <w:r w:rsidRPr="009E3DC5">
        <w:t>Transactions</w:t>
      </w:r>
      <w:bookmarkEnd w:id="188"/>
      <w:bookmarkEnd w:id="350"/>
    </w:p>
    <w:p w14:paraId="480F22E8" w14:textId="77777777" w:rsidR="00330B27" w:rsidRPr="009E3DC5" w:rsidRDefault="00330B27" w:rsidP="00330B27">
      <w:pPr>
        <w:pStyle w:val="BodyText"/>
      </w:pPr>
    </w:p>
    <w:p w14:paraId="07BAEFBB" w14:textId="3EDF4DD4" w:rsidR="006E3C80" w:rsidRPr="009E3DC5" w:rsidRDefault="006E3C80" w:rsidP="00F525BA">
      <w:pPr>
        <w:pStyle w:val="EditorInstructions"/>
        <w:pBdr>
          <w:top w:val="single" w:sz="4" w:space="0" w:color="auto"/>
        </w:pBdr>
      </w:pPr>
      <w:r w:rsidRPr="009E3DC5">
        <w:t xml:space="preserve">In </w:t>
      </w:r>
      <w:r w:rsidR="00D211EA" w:rsidRPr="009E3DC5">
        <w:t xml:space="preserve">Vol </w:t>
      </w:r>
      <w:del w:id="351" w:author="Mary Jungers" w:date="2023-07-30T19:25:00Z">
        <w:r w:rsidR="00D211EA" w:rsidRPr="009E3DC5" w:rsidDel="005E0198">
          <w:delText>2a</w:delText>
        </w:r>
      </w:del>
      <w:ins w:id="352" w:author="Mary Jungers" w:date="2023-07-30T19:25:00Z">
        <w:r w:rsidR="005E0198">
          <w:t>2</w:t>
        </w:r>
      </w:ins>
      <w:r w:rsidR="00D211EA" w:rsidRPr="009E3DC5">
        <w:t xml:space="preserve"> </w:t>
      </w:r>
      <w:r w:rsidRPr="009E3DC5">
        <w:t>Section 3.18</w:t>
      </w:r>
      <w:r w:rsidR="00FE3961" w:rsidRPr="009E3DC5">
        <w:t>,</w:t>
      </w:r>
      <w:r w:rsidRPr="009E3DC5">
        <w:t xml:space="preserve"> </w:t>
      </w:r>
      <w:r w:rsidRPr="009E3DC5">
        <w:rPr>
          <w:b/>
          <w:highlight w:val="yellow"/>
        </w:rPr>
        <w:t>Registry Stored Query [ITI-18]</w:t>
      </w:r>
      <w:r w:rsidRPr="009E3DC5">
        <w:rPr>
          <w:highlight w:val="yellow"/>
        </w:rPr>
        <w:t>,</w:t>
      </w:r>
      <w:r w:rsidRPr="009E3DC5">
        <w:t xml:space="preserve"> update the </w:t>
      </w:r>
      <w:r w:rsidR="006E5BCE" w:rsidRPr="009E3DC5">
        <w:t>sub-</w:t>
      </w:r>
      <w:r w:rsidRPr="009E3DC5">
        <w:t xml:space="preserve">sections </w:t>
      </w:r>
      <w:r w:rsidR="006E5BCE" w:rsidRPr="009E3DC5">
        <w:t>as follows.</w:t>
      </w:r>
    </w:p>
    <w:p w14:paraId="12258121" w14:textId="77777777" w:rsidR="00621A8F" w:rsidRPr="009E3DC5" w:rsidRDefault="00621A8F" w:rsidP="00330B27">
      <w:pPr>
        <w:pStyle w:val="BodyText"/>
      </w:pPr>
    </w:p>
    <w:p w14:paraId="373ADFBC" w14:textId="3124A017" w:rsidR="006E5BCE" w:rsidRPr="009E3DC5" w:rsidRDefault="0078328E" w:rsidP="0078328E">
      <w:pPr>
        <w:pStyle w:val="EditorInstructions"/>
        <w:pBdr>
          <w:top w:val="single" w:sz="4" w:space="0" w:color="auto"/>
        </w:pBdr>
      </w:pPr>
      <w:r w:rsidRPr="009E3DC5">
        <w:t>Update</w:t>
      </w:r>
      <w:r w:rsidR="00D211EA" w:rsidRPr="009E3DC5">
        <w:t xml:space="preserve"> Vol </w:t>
      </w:r>
      <w:del w:id="353" w:author="Mary Jungers" w:date="2023-07-30T19:25:00Z">
        <w:r w:rsidR="00D211EA" w:rsidRPr="009E3DC5" w:rsidDel="005E0198">
          <w:delText>2a</w:delText>
        </w:r>
      </w:del>
      <w:ins w:id="354" w:author="Mary Jungers" w:date="2023-07-30T19:25:00Z">
        <w:r w:rsidR="005E0198">
          <w:t>2</w:t>
        </w:r>
      </w:ins>
      <w:r w:rsidRPr="009E3DC5">
        <w:t xml:space="preserve"> Section 3.18.4.1.2.7 as follows.</w:t>
      </w:r>
    </w:p>
    <w:p w14:paraId="43D78982" w14:textId="00033E3E" w:rsidR="0078328E" w:rsidRPr="009E3DC5" w:rsidRDefault="006E5BCE" w:rsidP="0078328E">
      <w:pPr>
        <w:pStyle w:val="EditorInstructions"/>
        <w:pBdr>
          <w:top w:val="single" w:sz="4" w:space="0" w:color="auto"/>
        </w:pBdr>
      </w:pPr>
      <w:r w:rsidRPr="009E3DC5">
        <w:t xml:space="preserve">Text highlighted in </w:t>
      </w:r>
      <w:r w:rsidRPr="009E3DC5">
        <w:rPr>
          <w:highlight w:val="green"/>
        </w:rPr>
        <w:t>green</w:t>
      </w:r>
      <w:r w:rsidRPr="009E3DC5">
        <w:t xml:space="preserve"> should remain in bold font when integrated to help distinguish requirements for Sync/Async from requirements for AS4.</w:t>
      </w:r>
      <w:r w:rsidR="0078328E" w:rsidRPr="009E3DC5">
        <w:t xml:space="preserve"> </w:t>
      </w:r>
    </w:p>
    <w:p w14:paraId="1C707441" w14:textId="2AFAB390" w:rsidR="0069186F" w:rsidRPr="009E3DC5" w:rsidRDefault="0069186F" w:rsidP="009F111F">
      <w:pPr>
        <w:pStyle w:val="Heading5"/>
      </w:pPr>
      <w:bookmarkStart w:id="355" w:name="_Toc513066676"/>
      <w:bookmarkStart w:id="356" w:name="_Toc141666806"/>
      <w:r w:rsidRPr="009E3DC5">
        <w:t>3.18.4.1.2 Message Semantics</w:t>
      </w:r>
      <w:bookmarkEnd w:id="356"/>
    </w:p>
    <w:p w14:paraId="6EC76EB5" w14:textId="1AE7C29E" w:rsidR="0069186F" w:rsidRPr="009E3DC5" w:rsidRDefault="0069186F" w:rsidP="009F111F">
      <w:pPr>
        <w:pStyle w:val="BodyText"/>
      </w:pPr>
      <w:r w:rsidRPr="009E3DC5">
        <w:t>…</w:t>
      </w:r>
    </w:p>
    <w:p w14:paraId="3EC314BF" w14:textId="7CC13DE5" w:rsidR="007641B4" w:rsidRPr="009E3DC5" w:rsidRDefault="007641B4" w:rsidP="00503A31">
      <w:pPr>
        <w:pStyle w:val="Heading6"/>
      </w:pPr>
      <w:bookmarkStart w:id="357" w:name="_Toc141666807"/>
      <w:r w:rsidRPr="009E3DC5">
        <w:t>3.18.4.1.2.7 Web Services Transport</w:t>
      </w:r>
      <w:bookmarkEnd w:id="355"/>
      <w:bookmarkEnd w:id="357"/>
    </w:p>
    <w:p w14:paraId="344E6874" w14:textId="43143233" w:rsidR="004166C8" w:rsidRPr="009E3DC5" w:rsidRDefault="00CC5D30" w:rsidP="00217073">
      <w:pPr>
        <w:pStyle w:val="BodyText"/>
        <w:rPr>
          <w:b/>
          <w:u w:val="single"/>
        </w:rPr>
      </w:pPr>
      <w:r w:rsidRPr="009E3DC5">
        <w:rPr>
          <w:b/>
          <w:u w:val="single"/>
        </w:rPr>
        <w:t>Th</w:t>
      </w:r>
      <w:r w:rsidR="006E5BCE" w:rsidRPr="009E3DC5">
        <w:rPr>
          <w:b/>
          <w:u w:val="single"/>
        </w:rPr>
        <w:t>is s</w:t>
      </w:r>
      <w:r w:rsidRPr="009E3DC5">
        <w:rPr>
          <w:b/>
          <w:u w:val="single"/>
        </w:rPr>
        <w:t>e</w:t>
      </w:r>
      <w:r w:rsidR="006E5BCE" w:rsidRPr="009E3DC5">
        <w:rPr>
          <w:b/>
          <w:u w:val="single"/>
        </w:rPr>
        <w:t xml:space="preserve">ction </w:t>
      </w:r>
      <w:r w:rsidR="00BD29EC" w:rsidRPr="009E3DC5">
        <w:rPr>
          <w:b/>
          <w:u w:val="single"/>
        </w:rPr>
        <w:t>describes</w:t>
      </w:r>
      <w:r w:rsidRPr="009E3DC5">
        <w:rPr>
          <w:b/>
          <w:u w:val="single"/>
        </w:rPr>
        <w:t xml:space="preserve"> requirements for Web Services transport for</w:t>
      </w:r>
      <w:r w:rsidR="004166C8" w:rsidRPr="009E3DC5">
        <w:rPr>
          <w:b/>
          <w:u w:val="single"/>
        </w:rPr>
        <w:t>:</w:t>
      </w:r>
    </w:p>
    <w:p w14:paraId="046C7F96" w14:textId="0D5E9487" w:rsidR="004166C8" w:rsidRPr="009E3DC5" w:rsidRDefault="0096652D" w:rsidP="006963B9">
      <w:pPr>
        <w:pStyle w:val="BodyText"/>
        <w:numPr>
          <w:ilvl w:val="0"/>
          <w:numId w:val="87"/>
        </w:numPr>
        <w:rPr>
          <w:b/>
          <w:u w:val="single"/>
        </w:rPr>
      </w:pPr>
      <w:r w:rsidRPr="009E3DC5">
        <w:rPr>
          <w:b/>
          <w:u w:val="single"/>
        </w:rPr>
        <w:t>S</w:t>
      </w:r>
      <w:r w:rsidR="00CC5D30" w:rsidRPr="009E3DC5">
        <w:rPr>
          <w:b/>
          <w:u w:val="single"/>
        </w:rPr>
        <w:t>ynchronous</w:t>
      </w:r>
    </w:p>
    <w:p w14:paraId="51A07A7A" w14:textId="0074A64F" w:rsidR="004166C8" w:rsidRPr="009E3DC5" w:rsidRDefault="00CC5D30" w:rsidP="006963B9">
      <w:pPr>
        <w:pStyle w:val="BodyText"/>
        <w:numPr>
          <w:ilvl w:val="0"/>
          <w:numId w:val="87"/>
        </w:numPr>
        <w:rPr>
          <w:b/>
          <w:u w:val="single"/>
        </w:rPr>
      </w:pPr>
      <w:r w:rsidRPr="009E3DC5">
        <w:rPr>
          <w:b/>
          <w:u w:val="single"/>
        </w:rPr>
        <w:t>WS-Addressing</w:t>
      </w:r>
      <w:r w:rsidR="00FE7145" w:rsidRPr="009E3DC5">
        <w:rPr>
          <w:b/>
          <w:u w:val="single"/>
        </w:rPr>
        <w:t xml:space="preserve"> </w:t>
      </w:r>
      <w:r w:rsidR="00DE1B6D" w:rsidRPr="009E3DC5">
        <w:rPr>
          <w:b/>
          <w:u w:val="single"/>
        </w:rPr>
        <w:t>-based</w:t>
      </w:r>
      <w:r w:rsidRPr="009E3DC5">
        <w:rPr>
          <w:b/>
          <w:u w:val="single"/>
        </w:rPr>
        <w:t xml:space="preserve"> </w:t>
      </w:r>
      <w:r w:rsidR="0096652D" w:rsidRPr="009E3DC5">
        <w:rPr>
          <w:b/>
          <w:u w:val="single"/>
        </w:rPr>
        <w:t>As</w:t>
      </w:r>
      <w:r w:rsidRPr="009E3DC5">
        <w:rPr>
          <w:b/>
          <w:u w:val="single"/>
        </w:rPr>
        <w:t xml:space="preserve">ynchronous </w:t>
      </w:r>
    </w:p>
    <w:p w14:paraId="5CFFB907" w14:textId="161CDF12" w:rsidR="00CC5D30" w:rsidRPr="009E3DC5" w:rsidRDefault="00CC5D30" w:rsidP="006963B9">
      <w:pPr>
        <w:pStyle w:val="BodyText"/>
        <w:numPr>
          <w:ilvl w:val="0"/>
          <w:numId w:val="87"/>
        </w:numPr>
        <w:rPr>
          <w:b/>
          <w:u w:val="single"/>
        </w:rPr>
      </w:pPr>
      <w:r w:rsidRPr="009E3DC5">
        <w:rPr>
          <w:b/>
          <w:u w:val="single"/>
        </w:rPr>
        <w:t>AS4 Asynchronous</w:t>
      </w:r>
    </w:p>
    <w:p w14:paraId="596A32FC" w14:textId="49F49AA6" w:rsidR="00CC5D30" w:rsidRPr="009E3DC5" w:rsidRDefault="00CC5D30" w:rsidP="00217073">
      <w:pPr>
        <w:pStyle w:val="BodyText"/>
        <w:rPr>
          <w:b/>
          <w:u w:val="single"/>
        </w:rPr>
      </w:pPr>
      <w:r w:rsidRPr="009E3DC5">
        <w:rPr>
          <w:b/>
          <w:u w:val="single"/>
        </w:rPr>
        <w:t>For the support of</w:t>
      </w:r>
      <w:r w:rsidR="0036663C" w:rsidRPr="009E3DC5">
        <w:rPr>
          <w:b/>
          <w:u w:val="single"/>
        </w:rPr>
        <w:t xml:space="preserve"> both</w:t>
      </w:r>
      <w:r w:rsidRPr="009E3DC5">
        <w:rPr>
          <w:b/>
          <w:u w:val="single"/>
        </w:rPr>
        <w:t xml:space="preserve"> </w:t>
      </w:r>
      <w:r w:rsidRPr="009E3DC5">
        <w:rPr>
          <w:b/>
          <w:highlight w:val="green"/>
          <w:u w:val="single"/>
        </w:rPr>
        <w:t xml:space="preserve">Synchronous and Asynchronous </w:t>
      </w:r>
      <w:r w:rsidR="00D700FB" w:rsidRPr="009E3DC5">
        <w:rPr>
          <w:b/>
          <w:highlight w:val="green"/>
          <w:u w:val="single"/>
        </w:rPr>
        <w:t xml:space="preserve">(WS-Addressing based) </w:t>
      </w:r>
      <w:r w:rsidR="003A54BC" w:rsidRPr="009E3DC5">
        <w:rPr>
          <w:b/>
          <w:highlight w:val="green"/>
          <w:u w:val="single"/>
        </w:rPr>
        <w:t>W</w:t>
      </w:r>
      <w:r w:rsidRPr="009E3DC5">
        <w:rPr>
          <w:b/>
          <w:highlight w:val="green"/>
          <w:u w:val="single"/>
        </w:rPr>
        <w:t xml:space="preserve">eb </w:t>
      </w:r>
      <w:r w:rsidR="00FE7145" w:rsidRPr="009E3DC5">
        <w:rPr>
          <w:b/>
          <w:highlight w:val="green"/>
          <w:u w:val="single"/>
        </w:rPr>
        <w:t>S</w:t>
      </w:r>
      <w:r w:rsidRPr="009E3DC5">
        <w:rPr>
          <w:b/>
          <w:highlight w:val="green"/>
          <w:u w:val="single"/>
        </w:rPr>
        <w:t>ervice</w:t>
      </w:r>
      <w:r w:rsidRPr="009E3DC5">
        <w:rPr>
          <w:b/>
          <w:u w:val="single"/>
        </w:rPr>
        <w:t xml:space="preserve"> exchange case</w:t>
      </w:r>
      <w:r w:rsidR="0036663C" w:rsidRPr="009E3DC5">
        <w:rPr>
          <w:b/>
          <w:u w:val="single"/>
        </w:rPr>
        <w:t>s</w:t>
      </w:r>
      <w:r w:rsidR="00D700FB" w:rsidRPr="009E3DC5">
        <w:rPr>
          <w:b/>
          <w:u w:val="single"/>
        </w:rPr>
        <w:t>,</w:t>
      </w:r>
      <w:r w:rsidRPr="009E3DC5">
        <w:rPr>
          <w:b/>
          <w:u w:val="single"/>
        </w:rPr>
        <w:t xml:space="preserve"> the requirements are the following</w:t>
      </w:r>
      <w:r w:rsidR="004166C8" w:rsidRPr="009E3DC5">
        <w:rPr>
          <w:b/>
          <w:u w:val="single"/>
        </w:rPr>
        <w:t>:</w:t>
      </w:r>
    </w:p>
    <w:p w14:paraId="5A32C789" w14:textId="221B447F" w:rsidR="00356B86" w:rsidRPr="009E3DC5" w:rsidRDefault="00356B86" w:rsidP="00217073">
      <w:pPr>
        <w:pStyle w:val="BodyText"/>
      </w:pPr>
      <w:r w:rsidRPr="009E3DC5">
        <w:t xml:space="preserve">The query request and response will be transmitted using Web Services, according to the requirements specified in ITI </w:t>
      </w:r>
      <w:del w:id="358" w:author="Mary Jungers" w:date="2023-07-30T19:10:00Z">
        <w:r w:rsidRPr="009E3DC5" w:rsidDel="00EE2148">
          <w:delText>TF-2x</w:delText>
        </w:r>
      </w:del>
      <w:ins w:id="359" w:author="Mary Jungers" w:date="2023-07-30T19:10:00Z">
        <w:r w:rsidR="00EE2148">
          <w:t>TF-2</w:t>
        </w:r>
      </w:ins>
      <w:r w:rsidRPr="009E3DC5">
        <w:t>: Appendix V.</w:t>
      </w:r>
      <w:r w:rsidR="00FE7145" w:rsidRPr="009E3DC5">
        <w:rPr>
          <w:b/>
          <w:u w:val="single"/>
        </w:rPr>
        <w:t>3</w:t>
      </w:r>
      <w:r w:rsidR="004F13B2" w:rsidRPr="009E3DC5">
        <w:t xml:space="preserve">. </w:t>
      </w:r>
      <w:r w:rsidRPr="009E3DC5">
        <w:t>The specific values for the WSDL describing the Stored Query Service are described below.</w:t>
      </w:r>
    </w:p>
    <w:p w14:paraId="691DB260" w14:textId="77777777" w:rsidR="007C1BBE" w:rsidRPr="009E3DC5" w:rsidRDefault="007C1BBE" w:rsidP="00217073">
      <w:pPr>
        <w:pStyle w:val="BodyText"/>
      </w:pPr>
      <w:r w:rsidRPr="009E3DC5">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9E3DC5" w:rsidRDefault="00A62B3F" w:rsidP="00A62B3F">
      <w:pPr>
        <w:pStyle w:val="BodyText"/>
      </w:pPr>
    </w:p>
    <w:p w14:paraId="25239A43" w14:textId="77777777" w:rsidR="00A62B3F" w:rsidRPr="009E3DC5" w:rsidRDefault="00A62B3F" w:rsidP="00A62B3F">
      <w:pPr>
        <w:pStyle w:val="BodyText"/>
        <w:rPr>
          <w:b/>
          <w:lang w:eastAsia="ar-SA"/>
        </w:rPr>
      </w:pPr>
      <w:r w:rsidRPr="009E3DC5">
        <w:rPr>
          <w:b/>
          <w:lang w:eastAsia="ar-SA"/>
        </w:rPr>
        <w:t>IHE-WSP201) The attribute /wsdl:definitions/@name shall be “DocumentRegistry”.</w:t>
      </w:r>
    </w:p>
    <w:p w14:paraId="61E1C578" w14:textId="77777777" w:rsidR="00A62B3F" w:rsidRPr="009E3DC5" w:rsidRDefault="00A62B3F" w:rsidP="00A62B3F">
      <w:pPr>
        <w:pStyle w:val="BodyText"/>
      </w:pPr>
      <w:r w:rsidRPr="009E3DC5">
        <w:t>The following WSDL naming conventions shall apply:</w:t>
      </w:r>
    </w:p>
    <w:p w14:paraId="2D617139" w14:textId="77777777" w:rsidR="00A62B3F" w:rsidRPr="009E3DC5" w:rsidRDefault="00A62B3F" w:rsidP="00A62B3F">
      <w:pPr>
        <w:pStyle w:val="BodyText"/>
      </w:pPr>
    </w:p>
    <w:p w14:paraId="0E416F60" w14:textId="77777777" w:rsidR="00A62B3F" w:rsidRPr="009E3DC5" w:rsidRDefault="00A62B3F" w:rsidP="00F54850">
      <w:pPr>
        <w:pStyle w:val="XMLExample"/>
      </w:pPr>
      <w:r w:rsidRPr="009E3DC5">
        <w:tab/>
        <w:t>wsdl:definitions/@name="</w:t>
      </w:r>
      <w:r w:rsidRPr="009E3DC5">
        <w:rPr>
          <w:rStyle w:val="Strong"/>
          <w:rFonts w:cs="Courier New"/>
          <w:b w:val="0"/>
        </w:rPr>
        <w:t>DocumentRegistry</w:t>
      </w:r>
      <w:r w:rsidRPr="009E3DC5">
        <w:t>":</w:t>
      </w:r>
    </w:p>
    <w:p w14:paraId="7F5A7D47" w14:textId="77777777" w:rsidR="00A62B3F" w:rsidRPr="009E3DC5" w:rsidRDefault="00A62B3F" w:rsidP="00A40340">
      <w:pPr>
        <w:pStyle w:val="XMLExample"/>
        <w:ind w:firstLine="720"/>
      </w:pPr>
      <w:r w:rsidRPr="009E3DC5">
        <w:t>query message    -&gt; "Registry</w:t>
      </w:r>
      <w:r w:rsidRPr="009E3DC5">
        <w:rPr>
          <w:rStyle w:val="Strong"/>
          <w:rFonts w:cs="Courier New"/>
          <w:b w:val="0"/>
        </w:rPr>
        <w:t>StoredQuery</w:t>
      </w:r>
      <w:r w:rsidRPr="009E3DC5">
        <w:t>_Message"</w:t>
      </w:r>
    </w:p>
    <w:p w14:paraId="4D8510F7" w14:textId="77777777" w:rsidR="00A62B3F" w:rsidRPr="009E3DC5" w:rsidRDefault="00A62B3F" w:rsidP="00F54850">
      <w:pPr>
        <w:pStyle w:val="XMLExample"/>
      </w:pPr>
      <w:r w:rsidRPr="009E3DC5">
        <w:tab/>
        <w:t>query response   -&gt; "Registry</w:t>
      </w:r>
      <w:r w:rsidRPr="009E3DC5">
        <w:rPr>
          <w:rStyle w:val="Strong"/>
          <w:rFonts w:cs="Courier New"/>
          <w:b w:val="0"/>
        </w:rPr>
        <w:t>StoredQuery_Response</w:t>
      </w:r>
      <w:r w:rsidRPr="009E3DC5">
        <w:t>_Message"</w:t>
      </w:r>
    </w:p>
    <w:p w14:paraId="04E8BD75" w14:textId="77777777" w:rsidR="00A62B3F" w:rsidRPr="009E3DC5" w:rsidRDefault="00A62B3F" w:rsidP="00F54850">
      <w:pPr>
        <w:pStyle w:val="XMLExample"/>
      </w:pPr>
      <w:r w:rsidRPr="009E3DC5">
        <w:tab/>
        <w:t>portType         -&gt; "</w:t>
      </w:r>
      <w:r w:rsidRPr="009E3DC5">
        <w:rPr>
          <w:rStyle w:val="Strong"/>
          <w:rFonts w:cs="Courier New"/>
          <w:b w:val="0"/>
        </w:rPr>
        <w:t>DocumentRegistry</w:t>
      </w:r>
      <w:r w:rsidRPr="009E3DC5">
        <w:t>_PortType"</w:t>
      </w:r>
    </w:p>
    <w:p w14:paraId="6FB8F04B" w14:textId="77777777" w:rsidR="00A62B3F" w:rsidRPr="009E3DC5" w:rsidRDefault="00A62B3F" w:rsidP="00F54850">
      <w:pPr>
        <w:pStyle w:val="XMLExample"/>
      </w:pPr>
      <w:r w:rsidRPr="009E3DC5">
        <w:tab/>
        <w:t>operation        -&gt; "</w:t>
      </w:r>
      <w:r w:rsidRPr="009E3DC5">
        <w:rPr>
          <w:rStyle w:val="Strong"/>
          <w:rFonts w:cs="Courier New"/>
          <w:b w:val="0"/>
        </w:rPr>
        <w:t>Registry</w:t>
      </w:r>
      <w:r w:rsidRPr="009E3DC5">
        <w:t>StoredQuery"</w:t>
      </w:r>
    </w:p>
    <w:p w14:paraId="24E74F54" w14:textId="77777777" w:rsidR="00A62B3F" w:rsidRPr="009E3DC5" w:rsidRDefault="00A62B3F" w:rsidP="00F54850">
      <w:pPr>
        <w:pStyle w:val="XMLExample"/>
      </w:pPr>
      <w:r w:rsidRPr="009E3DC5">
        <w:tab/>
        <w:t>SOAP 1.2 binding -&gt; "</w:t>
      </w:r>
      <w:r w:rsidRPr="009E3DC5">
        <w:rPr>
          <w:rStyle w:val="Strong"/>
          <w:rFonts w:cs="Courier New"/>
          <w:b w:val="0"/>
        </w:rPr>
        <w:t>DocumentRegistry</w:t>
      </w:r>
      <w:r w:rsidRPr="009E3DC5">
        <w:t>_Binding_Soap12"</w:t>
      </w:r>
    </w:p>
    <w:p w14:paraId="58DB1A83" w14:textId="77777777" w:rsidR="00A62B3F" w:rsidRPr="009E3DC5" w:rsidRDefault="00A62B3F" w:rsidP="00F54850">
      <w:pPr>
        <w:pStyle w:val="XMLExample"/>
      </w:pPr>
      <w:r w:rsidRPr="009E3DC5">
        <w:lastRenderedPageBreak/>
        <w:tab/>
        <w:t>SOAP 1.2 port    -&gt; "</w:t>
      </w:r>
      <w:r w:rsidRPr="009E3DC5">
        <w:rPr>
          <w:rStyle w:val="Strong"/>
          <w:rFonts w:cs="Courier New"/>
          <w:b w:val="0"/>
        </w:rPr>
        <w:t>DocumentRegistry</w:t>
      </w:r>
      <w:r w:rsidRPr="009E3DC5">
        <w:t>_Port_Soap12"</w:t>
      </w:r>
    </w:p>
    <w:p w14:paraId="6894FAFD" w14:textId="77777777" w:rsidR="00A62B3F" w:rsidRPr="009E3DC5" w:rsidRDefault="00A62B3F" w:rsidP="00A62B3F">
      <w:pPr>
        <w:pStyle w:val="BodyText"/>
        <w:rPr>
          <w:b/>
        </w:rPr>
      </w:pPr>
      <w:r w:rsidRPr="009E3DC5">
        <w:rPr>
          <w:b/>
        </w:rPr>
        <w:t>IHE-WSP202) The targetNamespace of the WSDL shall be “urn:ihe:iti:xds-b:2007”</w:t>
      </w:r>
    </w:p>
    <w:p w14:paraId="366DAF3A" w14:textId="77777777" w:rsidR="00A62B3F" w:rsidRPr="009E3DC5" w:rsidRDefault="00A62B3F" w:rsidP="00A62B3F">
      <w:pPr>
        <w:pStyle w:val="BodyText"/>
      </w:pPr>
      <w:r w:rsidRPr="009E3DC5">
        <w:t>Document Registry: These are the requirements for the Registry Stored Query transaction presented in the order in which they would appear in the Document Registry WSDL definition:</w:t>
      </w:r>
    </w:p>
    <w:p w14:paraId="28E80C74" w14:textId="77777777" w:rsidR="00A62B3F" w:rsidRPr="009E3DC5" w:rsidRDefault="00A62B3F" w:rsidP="006963B9">
      <w:pPr>
        <w:pStyle w:val="ListBullet2"/>
        <w:numPr>
          <w:ilvl w:val="0"/>
          <w:numId w:val="66"/>
        </w:numPr>
      </w:pPr>
      <w:r w:rsidRPr="009E3DC5">
        <w:t>The following types shall be imported (xsd:import) in the /definitions/types section:</w:t>
      </w:r>
    </w:p>
    <w:p w14:paraId="69328372" w14:textId="77777777" w:rsidR="00A62B3F" w:rsidRPr="009E3DC5" w:rsidRDefault="00A62B3F" w:rsidP="006963B9">
      <w:pPr>
        <w:pStyle w:val="ListBullet3"/>
        <w:numPr>
          <w:ilvl w:val="1"/>
          <w:numId w:val="66"/>
        </w:numPr>
      </w:pPr>
      <w:r w:rsidRPr="009E3DC5">
        <w:t>namespace=" urn:oasis:names:tc:ebxml-regrep:xsd:query:3.0", schemaLocation="query.xsd"</w:t>
      </w:r>
    </w:p>
    <w:p w14:paraId="51E9AD4A" w14:textId="77777777" w:rsidR="00A62B3F" w:rsidRPr="009E3DC5" w:rsidRDefault="00A62B3F" w:rsidP="006963B9">
      <w:pPr>
        <w:pStyle w:val="ListBullet2"/>
        <w:numPr>
          <w:ilvl w:val="0"/>
          <w:numId w:val="66"/>
        </w:numPr>
      </w:pPr>
      <w:r w:rsidRPr="009E3DC5">
        <w:t>The /definitions/message/part/@element attribute of the Registry Stored Query Request message shall be defined as “query:AdhocQueryRequest”</w:t>
      </w:r>
    </w:p>
    <w:p w14:paraId="0CA9D9E9" w14:textId="77777777" w:rsidR="00A62B3F" w:rsidRPr="009E3DC5" w:rsidRDefault="00A62B3F" w:rsidP="006963B9">
      <w:pPr>
        <w:pStyle w:val="ListBullet2"/>
        <w:numPr>
          <w:ilvl w:val="0"/>
          <w:numId w:val="66"/>
        </w:numPr>
      </w:pPr>
      <w:r w:rsidRPr="009E3DC5">
        <w:t>The /definitions/message/part/@element attribute of the Registry Stored Query Response message shall be defined as “query:AdhocQueryResponse”</w:t>
      </w:r>
    </w:p>
    <w:p w14:paraId="6B1973F1" w14:textId="77777777" w:rsidR="00A62B3F" w:rsidRPr="009E3DC5" w:rsidRDefault="00A62B3F" w:rsidP="006963B9">
      <w:pPr>
        <w:pStyle w:val="ListBullet2"/>
        <w:numPr>
          <w:ilvl w:val="0"/>
          <w:numId w:val="66"/>
        </w:numPr>
      </w:pPr>
      <w:r w:rsidRPr="009E3DC5">
        <w:t>Refer to Table 3.18.4.1.2.7-1 below for additional attribute requirements</w:t>
      </w:r>
    </w:p>
    <w:p w14:paraId="4A81DC83" w14:textId="33BBBBF6" w:rsidR="00A62B3F" w:rsidRPr="009E3DC5" w:rsidRDefault="00A62B3F" w:rsidP="00A62B3F">
      <w:pPr>
        <w:pStyle w:val="ListBullet2"/>
        <w:tabs>
          <w:tab w:val="num" w:pos="720"/>
        </w:tabs>
      </w:pPr>
      <w:r w:rsidRPr="009E3DC5">
        <w:t xml:space="preserve">To support the </w:t>
      </w:r>
      <w:r w:rsidR="002F1B8F" w:rsidRPr="009E3DC5">
        <w:rPr>
          <w:b/>
          <w:highlight w:val="green"/>
          <w:u w:val="single"/>
        </w:rPr>
        <w:t>Asynchronous Web Services Exchange Option (WS-Addressing based)</w:t>
      </w:r>
      <w:r w:rsidRPr="009E3DC5">
        <w:t xml:space="preserve"> on the Document Consumer, the Document Registry shall support the use of a non-anonymous response EPR in the WS-Addressing replyTo header.</w:t>
      </w:r>
    </w:p>
    <w:p w14:paraId="72F56015" w14:textId="77777777" w:rsidR="00A62B3F" w:rsidRPr="009E3DC5" w:rsidRDefault="00A62B3F" w:rsidP="00A62B3F">
      <w:pPr>
        <w:pStyle w:val="TableTitle"/>
      </w:pPr>
      <w:r w:rsidRPr="009E3DC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9E3DC5" w14:paraId="72397CE0" w14:textId="77777777" w:rsidTr="00F54850">
        <w:trPr>
          <w:cantSplit/>
          <w:tblHeader/>
          <w:jc w:val="center"/>
        </w:trPr>
        <w:tc>
          <w:tcPr>
            <w:tcW w:w="3240" w:type="dxa"/>
            <w:shd w:val="clear" w:color="auto" w:fill="E6E6E6"/>
          </w:tcPr>
          <w:p w14:paraId="4A74054E" w14:textId="77777777" w:rsidR="00A62B3F" w:rsidRPr="009E3DC5" w:rsidRDefault="00A62B3F" w:rsidP="009361FA">
            <w:pPr>
              <w:pStyle w:val="TableEntryHeader"/>
            </w:pPr>
            <w:r w:rsidRPr="009E3DC5">
              <w:t>Attribute</w:t>
            </w:r>
          </w:p>
        </w:tc>
        <w:tc>
          <w:tcPr>
            <w:tcW w:w="3600" w:type="dxa"/>
            <w:shd w:val="clear" w:color="auto" w:fill="E6E6E6"/>
          </w:tcPr>
          <w:p w14:paraId="5FFC6EF4" w14:textId="77777777" w:rsidR="00A62B3F" w:rsidRPr="009E3DC5" w:rsidRDefault="00A62B3F" w:rsidP="009361FA">
            <w:pPr>
              <w:pStyle w:val="TableEntryHeader"/>
            </w:pPr>
            <w:r w:rsidRPr="009E3DC5">
              <w:t>Value</w:t>
            </w:r>
          </w:p>
        </w:tc>
      </w:tr>
      <w:tr w:rsidR="00A62B3F" w:rsidRPr="009E3DC5" w14:paraId="100AD2BA" w14:textId="77777777" w:rsidTr="009361FA">
        <w:trPr>
          <w:jc w:val="center"/>
        </w:trPr>
        <w:tc>
          <w:tcPr>
            <w:tcW w:w="3240" w:type="dxa"/>
          </w:tcPr>
          <w:p w14:paraId="22788F58" w14:textId="77777777" w:rsidR="00A62B3F" w:rsidRPr="009E3DC5" w:rsidRDefault="00A62B3F" w:rsidP="009361FA">
            <w:pPr>
              <w:pStyle w:val="TableEntry"/>
            </w:pPr>
            <w:r w:rsidRPr="009E3DC5">
              <w:t>/definitions/portType/operation@name</w:t>
            </w:r>
          </w:p>
        </w:tc>
        <w:tc>
          <w:tcPr>
            <w:tcW w:w="3600" w:type="dxa"/>
          </w:tcPr>
          <w:p w14:paraId="061FE117" w14:textId="77777777" w:rsidR="00A62B3F" w:rsidRPr="009E3DC5" w:rsidRDefault="00A62B3F" w:rsidP="009361FA">
            <w:pPr>
              <w:pStyle w:val="TableEntry"/>
            </w:pPr>
            <w:r w:rsidRPr="009E3DC5">
              <w:t>DocumentRegistry_RegistryStoredQuery</w:t>
            </w:r>
          </w:p>
        </w:tc>
      </w:tr>
      <w:tr w:rsidR="00A62B3F" w:rsidRPr="009E3DC5" w14:paraId="5411B62A" w14:textId="77777777" w:rsidTr="009361FA">
        <w:trPr>
          <w:jc w:val="center"/>
        </w:trPr>
        <w:tc>
          <w:tcPr>
            <w:tcW w:w="3240" w:type="dxa"/>
          </w:tcPr>
          <w:p w14:paraId="0A42D2DC" w14:textId="77777777" w:rsidR="00A62B3F" w:rsidRPr="009E3DC5" w:rsidRDefault="00A62B3F" w:rsidP="009361FA">
            <w:pPr>
              <w:pStyle w:val="TableEntry"/>
            </w:pPr>
            <w:r w:rsidRPr="009E3DC5">
              <w:t>/definitions/portType/operation/input/@wsaw:Action</w:t>
            </w:r>
          </w:p>
        </w:tc>
        <w:tc>
          <w:tcPr>
            <w:tcW w:w="3600" w:type="dxa"/>
          </w:tcPr>
          <w:p w14:paraId="409FF89F" w14:textId="77777777" w:rsidR="00A62B3F" w:rsidRPr="009E3DC5" w:rsidRDefault="00A62B3F" w:rsidP="009361FA">
            <w:pPr>
              <w:pStyle w:val="TableEntry"/>
            </w:pPr>
            <w:r w:rsidRPr="009E3DC5">
              <w:t>urn:ihe:iti:2007:RegistryStoredQuery</w:t>
            </w:r>
          </w:p>
        </w:tc>
      </w:tr>
      <w:tr w:rsidR="00A62B3F" w:rsidRPr="009E3DC5" w14:paraId="4B6BDDD6" w14:textId="77777777" w:rsidTr="009361FA">
        <w:trPr>
          <w:jc w:val="center"/>
        </w:trPr>
        <w:tc>
          <w:tcPr>
            <w:tcW w:w="3240" w:type="dxa"/>
          </w:tcPr>
          <w:p w14:paraId="46865142" w14:textId="77777777" w:rsidR="00A62B3F" w:rsidRPr="009E3DC5" w:rsidRDefault="00A62B3F" w:rsidP="009361FA">
            <w:pPr>
              <w:pStyle w:val="TableEntry"/>
            </w:pPr>
            <w:r w:rsidRPr="009E3DC5">
              <w:t>/definitions/portType/operation/output/@wsaw:Action</w:t>
            </w:r>
          </w:p>
        </w:tc>
        <w:tc>
          <w:tcPr>
            <w:tcW w:w="3600" w:type="dxa"/>
          </w:tcPr>
          <w:p w14:paraId="29E82F50" w14:textId="77777777" w:rsidR="00A62B3F" w:rsidRPr="009E3DC5" w:rsidRDefault="00A62B3F" w:rsidP="009361FA">
            <w:pPr>
              <w:pStyle w:val="TableEntry"/>
            </w:pPr>
            <w:r w:rsidRPr="009E3DC5">
              <w:t>urn:ihe:iti:2007:RegistryStoredQuery Response</w:t>
            </w:r>
          </w:p>
        </w:tc>
      </w:tr>
      <w:tr w:rsidR="00A62B3F" w:rsidRPr="009E3DC5" w14:paraId="286BD478" w14:textId="77777777" w:rsidTr="009361FA">
        <w:trPr>
          <w:jc w:val="center"/>
        </w:trPr>
        <w:tc>
          <w:tcPr>
            <w:tcW w:w="3240" w:type="dxa"/>
          </w:tcPr>
          <w:p w14:paraId="042A496A" w14:textId="77777777" w:rsidR="00A62B3F" w:rsidRPr="009E3DC5" w:rsidRDefault="00A62B3F" w:rsidP="009361FA">
            <w:pPr>
              <w:pStyle w:val="TableEntry"/>
            </w:pPr>
            <w:r w:rsidRPr="009E3DC5">
              <w:t>/definitions/binding/operation/wsoap12:operation/@soapActionRequired</w:t>
            </w:r>
          </w:p>
        </w:tc>
        <w:tc>
          <w:tcPr>
            <w:tcW w:w="3600" w:type="dxa"/>
          </w:tcPr>
          <w:p w14:paraId="654F25D9" w14:textId="77777777" w:rsidR="00A62B3F" w:rsidRPr="009E3DC5" w:rsidRDefault="00A62B3F" w:rsidP="009361FA">
            <w:pPr>
              <w:pStyle w:val="TableEntry"/>
            </w:pPr>
            <w:r w:rsidRPr="009E3DC5">
              <w:t>false</w:t>
            </w:r>
          </w:p>
        </w:tc>
      </w:tr>
    </w:tbl>
    <w:p w14:paraId="4BC2C2E1" w14:textId="77777777" w:rsidR="00A62B3F" w:rsidRPr="009E3DC5" w:rsidRDefault="00A62B3F" w:rsidP="00A62B3F">
      <w:pPr>
        <w:pStyle w:val="BodyText"/>
      </w:pPr>
    </w:p>
    <w:p w14:paraId="09BB0FED" w14:textId="77777777" w:rsidR="00A62B3F" w:rsidRPr="009E3DC5" w:rsidRDefault="00A62B3F" w:rsidP="00A62B3F">
      <w:pPr>
        <w:pStyle w:val="BodyText"/>
      </w:pPr>
      <w:r w:rsidRPr="009E3DC5">
        <w:t>The following WSDL fragment shows an example of Registry Stored Query transaction definition:</w:t>
      </w:r>
    </w:p>
    <w:p w14:paraId="685EB6EF" w14:textId="77777777" w:rsidR="00A62B3F" w:rsidRPr="009E3DC5" w:rsidRDefault="00A62B3F" w:rsidP="001D1E4C">
      <w:pPr>
        <w:pStyle w:val="BodyText"/>
      </w:pPr>
    </w:p>
    <w:p w14:paraId="149CE5BD" w14:textId="77777777" w:rsidR="00A62B3F" w:rsidRPr="009E3DC5" w:rsidRDefault="00A62B3F" w:rsidP="00A62B3F">
      <w:pPr>
        <w:pStyle w:val="XMLFragment"/>
        <w:rPr>
          <w:noProof w:val="0"/>
          <w:lang w:eastAsia="ar-SA"/>
        </w:rPr>
      </w:pPr>
      <w:r w:rsidRPr="009E3DC5">
        <w:rPr>
          <w:noProof w:val="0"/>
          <w:lang w:eastAsia="ar-SA"/>
        </w:rPr>
        <w:lastRenderedPageBreak/>
        <w:t>&lt;?xml version="1.0" encoding="utf-8"?&gt;</w:t>
      </w:r>
    </w:p>
    <w:p w14:paraId="62264140"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&lt;definitions ...&gt;</w:t>
      </w:r>
    </w:p>
    <w:p w14:paraId="70A219ED"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w:t>
      </w:r>
    </w:p>
    <w:p w14:paraId="15C98599"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&lt;types&gt;</w:t>
      </w:r>
    </w:p>
    <w:p w14:paraId="6F16F2A8"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&lt;xsd:schema elementFormDefault="qualified" targetNamespace="urn:ihe:iti:xds-b:2007"&gt;</w:t>
      </w:r>
    </w:p>
    <w:p w14:paraId="5E67FA16"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 xml:space="preserve">&lt;xsd:import </w:t>
      </w:r>
    </w:p>
    <w:p w14:paraId="55F1FCED"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namespace="urn:oasis:names:tc:ebxml-regrep:xsd:query:3.0"</w:t>
      </w:r>
    </w:p>
    <w:p w14:paraId="3F80EF42"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schemaLocation="schema\query.xsd"/&gt;</w:t>
      </w:r>
    </w:p>
    <w:p w14:paraId="506784AD"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w:t>
      </w:r>
    </w:p>
    <w:p w14:paraId="2E59C88D"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&lt;/xsd:schema&gt;</w:t>
      </w:r>
    </w:p>
    <w:p w14:paraId="456F8BAF"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&lt;/types&gt;</w:t>
      </w:r>
    </w:p>
    <w:p w14:paraId="634E96D5"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&lt;message name="RegistryStoredQuery_Message"&gt;</w:t>
      </w:r>
    </w:p>
    <w:p w14:paraId="58FD568C"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&lt;documentation&gt;Registry Stored Query&lt;/documentation&gt;</w:t>
      </w:r>
    </w:p>
    <w:p w14:paraId="09EE2BA7"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&lt;part name="body" element="query:AdhocQueryRequest"/&gt;</w:t>
      </w:r>
    </w:p>
    <w:p w14:paraId="110D63A3"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&lt;/message&gt;</w:t>
      </w:r>
    </w:p>
    <w:p w14:paraId="49B42002"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&lt;message name="RegistryStoredQueryResponse_Message"&gt;</w:t>
      </w:r>
    </w:p>
    <w:p w14:paraId="1E3CC49F"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&lt;documentation&gt;Registry Stored Query Response&lt;/documentation&gt;</w:t>
      </w:r>
    </w:p>
    <w:p w14:paraId="1C4FBDB6"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&lt;part name="body" element="query:AdhocQueryResponse"/&gt;</w:t>
      </w:r>
    </w:p>
    <w:p w14:paraId="3A2DC091"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&lt;/message&gt;</w:t>
      </w:r>
    </w:p>
    <w:p w14:paraId="08413F2A"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w:t>
      </w:r>
    </w:p>
    <w:p w14:paraId="4A20E27C"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&lt;portType name="DocumentRegistry_PortType"&gt;</w:t>
      </w:r>
    </w:p>
    <w:p w14:paraId="6A9D79AC"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&lt;operation name="DocumentRegistry_RegistryStoredQuery"&gt;</w:t>
      </w:r>
    </w:p>
    <w:p w14:paraId="3651B864"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&lt;input message="ihe:RegistryStoredQuery_Message"</w:t>
      </w:r>
    </w:p>
    <w:p w14:paraId="781BA64C"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wsaw:Action="urn:ihe:iti:2007:RegistryStoredQuery"/&gt;</w:t>
      </w:r>
    </w:p>
    <w:p w14:paraId="57C7A6DF"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&lt;output message="ihe:RegistryStoredQueryResponse_Message"</w:t>
      </w:r>
    </w:p>
    <w:p w14:paraId="21599D31"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r>
      <w:r w:rsidRPr="009E3DC5">
        <w:rPr>
          <w:noProof w:val="0"/>
          <w:shd w:val="clear" w:color="auto" w:fill="FFFFFF"/>
          <w:lang w:eastAsia="ar-SA"/>
        </w:rPr>
        <w:tab/>
        <w:t>wsaw:Action="urn:ihe:iti:2007:RegistryStoredQueryResponse"/&gt;</w:t>
      </w:r>
    </w:p>
    <w:p w14:paraId="05F03506"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&lt;/operation&gt;</w:t>
      </w:r>
    </w:p>
    <w:p w14:paraId="6B2EE0F2"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r>
      <w:r w:rsidRPr="009E3DC5">
        <w:rPr>
          <w:noProof w:val="0"/>
          <w:shd w:val="clear" w:color="auto" w:fill="FFFFFF"/>
          <w:lang w:eastAsia="ar-SA"/>
        </w:rPr>
        <w:tab/>
        <w:t>...</w:t>
      </w:r>
    </w:p>
    <w:p w14:paraId="0078A5D8"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&lt;/portType&gt;</w:t>
      </w:r>
    </w:p>
    <w:p w14:paraId="2F7F01BF"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ab/>
        <w:t>...</w:t>
      </w:r>
    </w:p>
    <w:p w14:paraId="3672D1A8" w14:textId="77777777" w:rsidR="00A62B3F" w:rsidRPr="009E3DC5" w:rsidRDefault="00A62B3F" w:rsidP="00A62B3F">
      <w:pPr>
        <w:pStyle w:val="XMLFragment"/>
        <w:rPr>
          <w:noProof w:val="0"/>
          <w:shd w:val="clear" w:color="auto" w:fill="FFFFFF"/>
          <w:lang w:eastAsia="ar-SA"/>
        </w:rPr>
      </w:pPr>
      <w:r w:rsidRPr="009E3DC5">
        <w:rPr>
          <w:noProof w:val="0"/>
          <w:shd w:val="clear" w:color="auto" w:fill="FFFFFF"/>
          <w:lang w:eastAsia="ar-SA"/>
        </w:rPr>
        <w:t>&lt;/definitions&gt;</w:t>
      </w:r>
    </w:p>
    <w:p w14:paraId="6DE1F421" w14:textId="77777777" w:rsidR="00A62B3F" w:rsidRPr="009E3DC5" w:rsidRDefault="00A62B3F" w:rsidP="00A62B3F">
      <w:pPr>
        <w:pStyle w:val="BodyText"/>
      </w:pPr>
    </w:p>
    <w:p w14:paraId="105F9346" w14:textId="4090BBAC" w:rsidR="00A62B3F" w:rsidRPr="009E3DC5" w:rsidRDefault="00A62B3F" w:rsidP="00A62B3F">
      <w:pPr>
        <w:pStyle w:val="BodyText"/>
      </w:pPr>
      <w:r w:rsidRPr="009E3DC5">
        <w:t xml:space="preserve">A full WSDL for the Document Repository and Document Registry Actors is found in ITI </w:t>
      </w:r>
      <w:del w:id="360" w:author="Mary Jungers" w:date="2023-07-30T19:10:00Z">
        <w:r w:rsidRPr="009E3DC5" w:rsidDel="00EE2148">
          <w:delText>TF-2x</w:delText>
        </w:r>
      </w:del>
      <w:ins w:id="361" w:author="Mary Jungers" w:date="2023-07-30T19:10:00Z">
        <w:r w:rsidR="00EE2148">
          <w:t>TF-2</w:t>
        </w:r>
      </w:ins>
      <w:r w:rsidRPr="009E3DC5">
        <w:t>: Appendix W.</w:t>
      </w:r>
    </w:p>
    <w:p w14:paraId="3DA18C84" w14:textId="77777777" w:rsidR="00A62B3F" w:rsidRPr="009E3DC5" w:rsidRDefault="00A62B3F" w:rsidP="00217073">
      <w:pPr>
        <w:pStyle w:val="BodyText"/>
      </w:pPr>
    </w:p>
    <w:p w14:paraId="7998849C" w14:textId="784EC300" w:rsidR="000D1C9B" w:rsidRPr="009E3DC5" w:rsidRDefault="000D1C9B" w:rsidP="000D1C9B">
      <w:pPr>
        <w:pStyle w:val="BodyText"/>
      </w:pPr>
      <w:r w:rsidRPr="009E3DC5">
        <w:rPr>
          <w:b/>
          <w:u w:val="single"/>
        </w:rPr>
        <w:t xml:space="preserve">The requirements for the Registry Stored Query </w:t>
      </w:r>
      <w:r w:rsidR="00A62B3F" w:rsidRPr="009E3DC5">
        <w:rPr>
          <w:b/>
          <w:u w:val="single"/>
        </w:rPr>
        <w:t xml:space="preserve">Request using the </w:t>
      </w:r>
      <w:r w:rsidRPr="009E3DC5">
        <w:rPr>
          <w:b/>
          <w:highlight w:val="green"/>
          <w:u w:val="single"/>
        </w:rPr>
        <w:t xml:space="preserve">AS4 Asynchronous </w:t>
      </w:r>
      <w:r w:rsidR="00A62B3F" w:rsidRPr="009E3DC5">
        <w:rPr>
          <w:b/>
          <w:highlight w:val="green"/>
          <w:u w:val="single"/>
        </w:rPr>
        <w:t>transport</w:t>
      </w:r>
      <w:r w:rsidR="00A62B3F" w:rsidRPr="009E3DC5">
        <w:rPr>
          <w:b/>
          <w:u w:val="single"/>
        </w:rPr>
        <w:t xml:space="preserve"> are</w:t>
      </w:r>
      <w:r w:rsidR="004166C8" w:rsidRPr="009E3DC5">
        <w:rPr>
          <w:b/>
          <w:u w:val="single"/>
        </w:rPr>
        <w:t>:</w:t>
      </w:r>
    </w:p>
    <w:p w14:paraId="6B243AA6" w14:textId="1300ADE2" w:rsidR="000D1C9B" w:rsidRPr="009E3DC5" w:rsidRDefault="000D1C9B" w:rsidP="006963B9">
      <w:pPr>
        <w:pStyle w:val="ListBullet2"/>
        <w:numPr>
          <w:ilvl w:val="0"/>
          <w:numId w:val="44"/>
        </w:numPr>
        <w:rPr>
          <w:b/>
          <w:bCs/>
          <w:u w:val="single"/>
        </w:rPr>
      </w:pPr>
      <w:r w:rsidRPr="009E3DC5">
        <w:rPr>
          <w:b/>
          <w:bCs/>
          <w:u w:val="single"/>
        </w:rPr>
        <w:t xml:space="preserve">The &lt;eb:Service&gt; SOAP element shall be set to the value: </w:t>
      </w:r>
      <w:r w:rsidR="00C72849" w:rsidRPr="009E3DC5">
        <w:rPr>
          <w:b/>
          <w:bCs/>
          <w:u w:val="single"/>
        </w:rPr>
        <w:t>ITI-18</w:t>
      </w:r>
    </w:p>
    <w:p w14:paraId="5F5D9CFD" w14:textId="1C04C6D2" w:rsidR="00C72849" w:rsidRPr="009E3DC5" w:rsidRDefault="00C72849" w:rsidP="00C72849">
      <w:pPr>
        <w:pStyle w:val="ListBullet2"/>
        <w:numPr>
          <w:ilvl w:val="0"/>
          <w:numId w:val="44"/>
        </w:numPr>
        <w:rPr>
          <w:b/>
          <w:bCs/>
          <w:u w:val="single"/>
        </w:rPr>
      </w:pPr>
      <w:r w:rsidRPr="009E3DC5">
        <w:rPr>
          <w:b/>
          <w:bCs/>
          <w:u w:val="single"/>
        </w:rPr>
        <w:t>The type attribute on the &lt;eb:Service&gt; SOAP element shall be set to the value: urn:ihe:iti:transactions</w:t>
      </w:r>
    </w:p>
    <w:p w14:paraId="67EAD462" w14:textId="196FB4AE" w:rsidR="000D1C9B" w:rsidRPr="009E3DC5" w:rsidRDefault="000D1C9B" w:rsidP="006963B9">
      <w:pPr>
        <w:pStyle w:val="ListBullet2"/>
        <w:numPr>
          <w:ilvl w:val="0"/>
          <w:numId w:val="44"/>
        </w:numPr>
        <w:rPr>
          <w:b/>
          <w:bCs/>
          <w:u w:val="single"/>
        </w:rPr>
      </w:pPr>
      <w:r w:rsidRPr="009E3DC5">
        <w:rPr>
          <w:b/>
          <w:bCs/>
          <w:u w:val="single"/>
        </w:rPr>
        <w:t xml:space="preserve">The &lt;eb:Action&gt; SOAP element shall </w:t>
      </w:r>
      <w:r w:rsidR="00E764A6" w:rsidRPr="009E3DC5">
        <w:rPr>
          <w:b/>
          <w:u w:val="single"/>
        </w:rPr>
        <w:t>be set to</w:t>
      </w:r>
      <w:r w:rsidR="00CC5D30" w:rsidRPr="009E3DC5">
        <w:rPr>
          <w:b/>
          <w:bCs/>
          <w:u w:val="single"/>
        </w:rPr>
        <w:t xml:space="preserve"> the value: urn:ihe:iti:2007:</w:t>
      </w:r>
      <w:r w:rsidRPr="009E3DC5">
        <w:rPr>
          <w:b/>
          <w:bCs/>
          <w:u w:val="single"/>
        </w:rPr>
        <w:t>Registry StoredQuery</w:t>
      </w:r>
    </w:p>
    <w:p w14:paraId="36E2AAF7" w14:textId="77777777" w:rsidR="000D1C9B" w:rsidRPr="009E3DC5" w:rsidRDefault="000D1C9B" w:rsidP="006963B9">
      <w:pPr>
        <w:pStyle w:val="ListBullet2"/>
        <w:numPr>
          <w:ilvl w:val="0"/>
          <w:numId w:val="44"/>
        </w:numPr>
        <w:rPr>
          <w:b/>
          <w:bCs/>
          <w:u w:val="single"/>
        </w:rPr>
      </w:pPr>
      <w:r w:rsidRPr="009E3DC5">
        <w:rPr>
          <w:b/>
          <w:bCs/>
          <w:u w:val="single"/>
        </w:rPr>
        <w:t xml:space="preserve">The &lt;eb:From/eb:Role&gt; element shall be set to the value: urn:ihe:iti:2018:Requester </w:t>
      </w:r>
    </w:p>
    <w:p w14:paraId="30C586C5" w14:textId="009BBE08" w:rsidR="000D1C9B" w:rsidRPr="009E3DC5" w:rsidRDefault="000D1C9B" w:rsidP="006963B9">
      <w:pPr>
        <w:pStyle w:val="ListBullet2"/>
        <w:numPr>
          <w:ilvl w:val="0"/>
          <w:numId w:val="44"/>
        </w:numPr>
        <w:rPr>
          <w:b/>
          <w:bCs/>
          <w:u w:val="single"/>
        </w:rPr>
      </w:pPr>
      <w:r w:rsidRPr="009E3DC5">
        <w:rPr>
          <w:b/>
          <w:bCs/>
          <w:u w:val="single"/>
        </w:rPr>
        <w:lastRenderedPageBreak/>
        <w:t>The &lt;eb:To/eb:Role&gt; element shall be set to the value: urn:ihe:iti:2018:Provider</w:t>
      </w:r>
    </w:p>
    <w:p w14:paraId="24D00085" w14:textId="77777777" w:rsidR="000D1C9B" w:rsidRPr="009E3DC5" w:rsidRDefault="000D1C9B" w:rsidP="006963B9">
      <w:pPr>
        <w:pStyle w:val="ListBullet2"/>
        <w:numPr>
          <w:ilvl w:val="0"/>
          <w:numId w:val="44"/>
        </w:numPr>
        <w:rPr>
          <w:b/>
          <w:bCs/>
          <w:u w:val="single"/>
        </w:rPr>
      </w:pPr>
      <w:r w:rsidRPr="009E3DC5">
        <w:rPr>
          <w:b/>
          <w:bCs/>
          <w:u w:val="single"/>
        </w:rPr>
        <w:t>The &lt;soap1</w:t>
      </w:r>
      <w:r w:rsidR="00CC5D30" w:rsidRPr="009E3DC5">
        <w:rPr>
          <w:b/>
          <w:bCs/>
          <w:u w:val="single"/>
        </w:rPr>
        <w:t>2:Body&gt; shall contain one &lt;query:AdhocQueryRequest</w:t>
      </w:r>
      <w:r w:rsidRPr="009E3DC5">
        <w:rPr>
          <w:b/>
          <w:bCs/>
          <w:u w:val="single"/>
        </w:rPr>
        <w:t>&gt; element</w:t>
      </w:r>
    </w:p>
    <w:p w14:paraId="5AB0B6B2" w14:textId="6F3B4EB4" w:rsidR="000D1C9B" w:rsidRPr="009E3DC5" w:rsidRDefault="00CC5D30" w:rsidP="006963B9">
      <w:pPr>
        <w:pStyle w:val="ListBullet2"/>
        <w:numPr>
          <w:ilvl w:val="0"/>
          <w:numId w:val="44"/>
        </w:numPr>
        <w:rPr>
          <w:b/>
          <w:bCs/>
          <w:u w:val="single"/>
        </w:rPr>
      </w:pPr>
      <w:r w:rsidRPr="009E3DC5">
        <w:rPr>
          <w:b/>
          <w:bCs/>
          <w:u w:val="single"/>
        </w:rPr>
        <w:t>The &lt;query:AdhocQuer</w:t>
      </w:r>
      <w:r w:rsidR="000D1C9B" w:rsidRPr="009E3DC5">
        <w:rPr>
          <w:b/>
          <w:bCs/>
          <w:u w:val="single"/>
        </w:rPr>
        <w:t>y</w:t>
      </w:r>
      <w:r w:rsidRPr="009E3DC5">
        <w:rPr>
          <w:b/>
          <w:bCs/>
          <w:u w:val="single"/>
        </w:rPr>
        <w:t>Request</w:t>
      </w:r>
      <w:r w:rsidR="000D1C9B" w:rsidRPr="009E3DC5">
        <w:rPr>
          <w:b/>
          <w:bCs/>
          <w:u w:val="single"/>
        </w:rPr>
        <w:t>&gt; element shall contain:</w:t>
      </w:r>
    </w:p>
    <w:p w14:paraId="485DB656" w14:textId="30020D71" w:rsidR="000D1C9B" w:rsidRPr="009E3DC5" w:rsidRDefault="000D1C9B" w:rsidP="00A40340">
      <w:pPr>
        <w:pStyle w:val="ListBullet2"/>
        <w:numPr>
          <w:ilvl w:val="0"/>
          <w:numId w:val="2"/>
        </w:numPr>
        <w:ind w:left="1080"/>
        <w:rPr>
          <w:b/>
          <w:bCs/>
          <w:u w:val="single"/>
        </w:rPr>
      </w:pPr>
      <w:r w:rsidRPr="009E3DC5">
        <w:rPr>
          <w:b/>
          <w:bCs/>
          <w:u w:val="single"/>
        </w:rPr>
        <w:t>one &lt;</w:t>
      </w:r>
      <w:r w:rsidR="006F1B33" w:rsidRPr="009E3DC5">
        <w:rPr>
          <w:b/>
          <w:bCs/>
          <w:u w:val="single"/>
        </w:rPr>
        <w:t>rim:AhocQuery</w:t>
      </w:r>
      <w:r w:rsidRPr="009E3DC5">
        <w:rPr>
          <w:b/>
          <w:bCs/>
          <w:u w:val="single"/>
        </w:rPr>
        <w:t xml:space="preserve">&gt; element representing the </w:t>
      </w:r>
      <w:r w:rsidR="00CC5D30" w:rsidRPr="009E3DC5">
        <w:rPr>
          <w:b/>
          <w:bCs/>
          <w:u w:val="single"/>
        </w:rPr>
        <w:t>Adhoc Query</w:t>
      </w:r>
      <w:r w:rsidRPr="009E3DC5">
        <w:rPr>
          <w:b/>
          <w:bCs/>
          <w:u w:val="single"/>
        </w:rPr>
        <w:t xml:space="preserve"> Request (</w:t>
      </w:r>
      <w:r w:rsidR="00F8201E" w:rsidRPr="009E3DC5">
        <w:rPr>
          <w:b/>
          <w:bCs/>
          <w:u w:val="single"/>
        </w:rPr>
        <w:t>s</w:t>
      </w:r>
      <w:r w:rsidRPr="009E3DC5">
        <w:rPr>
          <w:b/>
          <w:bCs/>
          <w:u w:val="single"/>
        </w:rPr>
        <w:t xml:space="preserve">ee </w:t>
      </w:r>
      <w:r w:rsidR="006F1B33" w:rsidRPr="009E3DC5">
        <w:rPr>
          <w:b/>
          <w:bCs/>
          <w:u w:val="single"/>
        </w:rPr>
        <w:t xml:space="preserve">ITI </w:t>
      </w:r>
      <w:del w:id="362" w:author="Mary Jungers" w:date="2023-07-30T19:09:00Z">
        <w:r w:rsidR="006F1B33" w:rsidRPr="009E3DC5" w:rsidDel="00EE2148">
          <w:rPr>
            <w:b/>
            <w:bCs/>
            <w:u w:val="single"/>
          </w:rPr>
          <w:delText>TF-2a</w:delText>
        </w:r>
      </w:del>
      <w:ins w:id="363" w:author="Mary Jungers" w:date="2023-07-30T19:09:00Z">
        <w:r w:rsidR="00EE2148">
          <w:rPr>
            <w:b/>
            <w:bCs/>
            <w:u w:val="single"/>
          </w:rPr>
          <w:t>TF-2</w:t>
        </w:r>
      </w:ins>
      <w:r w:rsidR="006F1B33" w:rsidRPr="009E3DC5">
        <w:rPr>
          <w:b/>
          <w:bCs/>
          <w:u w:val="single"/>
        </w:rPr>
        <w:t xml:space="preserve">: 18.4.1.2.1 through 18.4.1.2.6 </w:t>
      </w:r>
      <w:r w:rsidRPr="009E3DC5">
        <w:rPr>
          <w:b/>
          <w:bCs/>
          <w:u w:val="single"/>
        </w:rPr>
        <w:t>for details of expressing a</w:t>
      </w:r>
      <w:r w:rsidR="005E7124" w:rsidRPr="009E3DC5">
        <w:rPr>
          <w:b/>
          <w:bCs/>
          <w:u w:val="single"/>
        </w:rPr>
        <w:t>n</w:t>
      </w:r>
      <w:r w:rsidRPr="009E3DC5">
        <w:rPr>
          <w:b/>
          <w:bCs/>
          <w:u w:val="single"/>
        </w:rPr>
        <w:t xml:space="preserve"> </w:t>
      </w:r>
      <w:r w:rsidR="006F1B33" w:rsidRPr="009E3DC5">
        <w:rPr>
          <w:b/>
          <w:bCs/>
          <w:u w:val="single"/>
        </w:rPr>
        <w:t>Adhoc Query Request</w:t>
      </w:r>
      <w:r w:rsidRPr="009E3DC5">
        <w:rPr>
          <w:b/>
          <w:bCs/>
          <w:u w:val="single"/>
        </w:rPr>
        <w:t>).</w:t>
      </w:r>
    </w:p>
    <w:p w14:paraId="4E28DBC1" w14:textId="77777777" w:rsidR="00CC5D30" w:rsidRPr="009E3DC5" w:rsidRDefault="00CC5D30" w:rsidP="00503A31">
      <w:pPr>
        <w:pStyle w:val="BodyText"/>
      </w:pPr>
    </w:p>
    <w:p w14:paraId="10836524" w14:textId="6C984CEB" w:rsidR="000D1C9B" w:rsidRPr="009E3DC5" w:rsidRDefault="000D1C9B" w:rsidP="000D1C9B">
      <w:pPr>
        <w:pStyle w:val="BodyText"/>
      </w:pPr>
      <w:r w:rsidRPr="009E3DC5">
        <w:rPr>
          <w:b/>
          <w:u w:val="single"/>
        </w:rPr>
        <w:t xml:space="preserve">The requirements for the Registry Stored Query </w:t>
      </w:r>
      <w:r w:rsidR="004166C8" w:rsidRPr="009E3DC5">
        <w:rPr>
          <w:b/>
          <w:u w:val="single"/>
        </w:rPr>
        <w:t xml:space="preserve">response using </w:t>
      </w:r>
      <w:r w:rsidRPr="009E3DC5">
        <w:rPr>
          <w:b/>
          <w:u w:val="single"/>
        </w:rPr>
        <w:t>AS4 Asynchronous</w:t>
      </w:r>
      <w:r w:rsidR="004166C8" w:rsidRPr="009E3DC5">
        <w:rPr>
          <w:b/>
          <w:u w:val="single"/>
        </w:rPr>
        <w:t xml:space="preserve"> transport are</w:t>
      </w:r>
      <w:r w:rsidRPr="009E3DC5">
        <w:rPr>
          <w:b/>
          <w:u w:val="single"/>
        </w:rPr>
        <w:t>:</w:t>
      </w:r>
    </w:p>
    <w:p w14:paraId="1BCBCA61" w14:textId="693C69D2" w:rsidR="000D1C9B" w:rsidRPr="009E3DC5" w:rsidRDefault="000D1C9B" w:rsidP="006963B9">
      <w:pPr>
        <w:pStyle w:val="ListBullet3"/>
        <w:numPr>
          <w:ilvl w:val="0"/>
          <w:numId w:val="45"/>
        </w:numPr>
        <w:rPr>
          <w:b/>
          <w:u w:val="single"/>
        </w:rPr>
      </w:pPr>
      <w:r w:rsidRPr="009E3DC5">
        <w:rPr>
          <w:b/>
          <w:u w:val="single"/>
        </w:rPr>
        <w:t xml:space="preserve">The &lt;eb:Service&gt; SOAP element shall be set to the value: </w:t>
      </w:r>
      <w:r w:rsidR="00C72849" w:rsidRPr="009E3DC5">
        <w:rPr>
          <w:b/>
          <w:u w:val="single"/>
        </w:rPr>
        <w:t>ITI-18</w:t>
      </w:r>
    </w:p>
    <w:p w14:paraId="3EE7615F" w14:textId="30CBB895" w:rsidR="00C72849" w:rsidRPr="009E3DC5" w:rsidRDefault="00C72849" w:rsidP="0007110D">
      <w:pPr>
        <w:pStyle w:val="ListBullet2"/>
        <w:numPr>
          <w:ilvl w:val="0"/>
          <w:numId w:val="45"/>
        </w:numPr>
        <w:rPr>
          <w:b/>
          <w:bCs/>
          <w:u w:val="single"/>
        </w:rPr>
      </w:pPr>
      <w:r w:rsidRPr="009E3DC5">
        <w:rPr>
          <w:b/>
          <w:bCs/>
          <w:u w:val="single"/>
        </w:rPr>
        <w:t>The type attribute on the &lt;eb:Service&gt; SOAP element shall be set to the value: urn:ihe:iti:transactions</w:t>
      </w:r>
    </w:p>
    <w:p w14:paraId="741FBCD5" w14:textId="69A8ED57" w:rsidR="000D1C9B" w:rsidRPr="009E3DC5" w:rsidRDefault="000D1C9B" w:rsidP="006963B9">
      <w:pPr>
        <w:pStyle w:val="ListBullet3"/>
        <w:numPr>
          <w:ilvl w:val="0"/>
          <w:numId w:val="45"/>
        </w:numPr>
        <w:rPr>
          <w:b/>
          <w:u w:val="single"/>
        </w:rPr>
      </w:pPr>
      <w:r w:rsidRPr="009E3DC5">
        <w:rPr>
          <w:b/>
          <w:u w:val="single"/>
        </w:rPr>
        <w:t>The &lt;eb:Action&gt; SOAP element shall</w:t>
      </w:r>
      <w:r w:rsidR="00E764A6" w:rsidRPr="009E3DC5">
        <w:rPr>
          <w:b/>
          <w:u w:val="single"/>
        </w:rPr>
        <w:t xml:space="preserve"> be set to</w:t>
      </w:r>
      <w:r w:rsidRPr="009E3DC5">
        <w:rPr>
          <w:b/>
          <w:u w:val="single"/>
        </w:rPr>
        <w:t xml:space="preserve"> the value: urn:ihe:iti:2007</w:t>
      </w:r>
      <w:r w:rsidR="000C41E3" w:rsidRPr="009E3DC5">
        <w:rPr>
          <w:b/>
          <w:u w:val="single"/>
        </w:rPr>
        <w:t>:</w:t>
      </w:r>
      <w:r w:rsidRPr="009E3DC5">
        <w:rPr>
          <w:b/>
          <w:u w:val="single"/>
        </w:rPr>
        <w:t>RegistryStoredQueryResponse</w:t>
      </w:r>
    </w:p>
    <w:p w14:paraId="009C302B" w14:textId="77777777" w:rsidR="000D1C9B" w:rsidRPr="009E3DC5" w:rsidRDefault="000D1C9B" w:rsidP="006963B9">
      <w:pPr>
        <w:pStyle w:val="ListBullet3"/>
        <w:numPr>
          <w:ilvl w:val="0"/>
          <w:numId w:val="45"/>
        </w:numPr>
        <w:rPr>
          <w:b/>
          <w:u w:val="single"/>
        </w:rPr>
      </w:pPr>
      <w:r w:rsidRPr="009E3DC5">
        <w:rPr>
          <w:b/>
          <w:u w:val="single"/>
        </w:rPr>
        <w:t>The &lt;eb:From/eb:Role&gt; element shall be set to the value: urn:ihe:iti:2018</w:t>
      </w:r>
      <w:r w:rsidR="000C41E3" w:rsidRPr="009E3DC5">
        <w:rPr>
          <w:b/>
          <w:u w:val="single"/>
        </w:rPr>
        <w:t>:</w:t>
      </w:r>
      <w:r w:rsidRPr="009E3DC5">
        <w:rPr>
          <w:b/>
          <w:u w:val="single"/>
        </w:rPr>
        <w:t xml:space="preserve">Provider </w:t>
      </w:r>
    </w:p>
    <w:p w14:paraId="02F08D9C" w14:textId="29CBCA6F" w:rsidR="000D1C9B" w:rsidRPr="009E3DC5" w:rsidRDefault="000D1C9B" w:rsidP="006963B9">
      <w:pPr>
        <w:pStyle w:val="ListBullet3"/>
        <w:numPr>
          <w:ilvl w:val="0"/>
          <w:numId w:val="45"/>
        </w:numPr>
        <w:rPr>
          <w:b/>
          <w:u w:val="single"/>
        </w:rPr>
      </w:pPr>
      <w:r w:rsidRPr="009E3DC5">
        <w:rPr>
          <w:b/>
          <w:u w:val="single"/>
        </w:rPr>
        <w:t>The &lt;eb:To/eb:Role&gt; element shall be set to the value: urn:ihe:iti:2018</w:t>
      </w:r>
      <w:r w:rsidR="000C41E3" w:rsidRPr="009E3DC5">
        <w:rPr>
          <w:b/>
          <w:u w:val="single"/>
        </w:rPr>
        <w:t>:</w:t>
      </w:r>
      <w:r w:rsidRPr="009E3DC5">
        <w:rPr>
          <w:b/>
          <w:u w:val="single"/>
        </w:rPr>
        <w:t>Requester</w:t>
      </w:r>
    </w:p>
    <w:p w14:paraId="61753EB0" w14:textId="77777777" w:rsidR="000D1C9B" w:rsidRPr="009E3DC5" w:rsidRDefault="000D1C9B" w:rsidP="006963B9">
      <w:pPr>
        <w:pStyle w:val="ListBullet3"/>
        <w:numPr>
          <w:ilvl w:val="0"/>
          <w:numId w:val="45"/>
        </w:numPr>
        <w:rPr>
          <w:b/>
          <w:u w:val="single"/>
        </w:rPr>
      </w:pPr>
      <w:r w:rsidRPr="009E3DC5">
        <w:rPr>
          <w:b/>
          <w:u w:val="single"/>
        </w:rPr>
        <w:t>The &lt;soap</w:t>
      </w:r>
      <w:r w:rsidR="00CC5D30" w:rsidRPr="009E3DC5">
        <w:rPr>
          <w:b/>
          <w:u w:val="single"/>
        </w:rPr>
        <w:t>12:Body&gt; shall contain one &lt;query:AdhocQueryResponse</w:t>
      </w:r>
      <w:r w:rsidRPr="009E3DC5">
        <w:rPr>
          <w:b/>
          <w:u w:val="single"/>
        </w:rPr>
        <w:t>&gt; element</w:t>
      </w:r>
    </w:p>
    <w:p w14:paraId="69F2C0EF" w14:textId="51473524" w:rsidR="000D1C9B" w:rsidRPr="009E3DC5" w:rsidRDefault="000D1C9B" w:rsidP="006963B9">
      <w:pPr>
        <w:pStyle w:val="ListBullet3"/>
        <w:numPr>
          <w:ilvl w:val="0"/>
          <w:numId w:val="45"/>
        </w:numPr>
        <w:rPr>
          <w:b/>
          <w:u w:val="single"/>
        </w:rPr>
      </w:pPr>
      <w:r w:rsidRPr="009E3DC5">
        <w:rPr>
          <w:b/>
          <w:u w:val="single"/>
        </w:rPr>
        <w:t>The &lt;</w:t>
      </w:r>
      <w:r w:rsidR="00CC5D30" w:rsidRPr="009E3DC5">
        <w:rPr>
          <w:b/>
          <w:u w:val="single"/>
        </w:rPr>
        <w:t>query:AdhocQueryResponse</w:t>
      </w:r>
      <w:r w:rsidRPr="009E3DC5">
        <w:rPr>
          <w:b/>
          <w:u w:val="single"/>
        </w:rPr>
        <w:t>&gt; element shall contain:</w:t>
      </w:r>
    </w:p>
    <w:p w14:paraId="20E07DFF" w14:textId="08AA5EA8" w:rsidR="000D1C9B" w:rsidRPr="009E3DC5" w:rsidRDefault="00FE7145" w:rsidP="006963B9">
      <w:pPr>
        <w:pStyle w:val="ListBullet3"/>
        <w:numPr>
          <w:ilvl w:val="1"/>
          <w:numId w:val="45"/>
        </w:numPr>
        <w:rPr>
          <w:b/>
          <w:u w:val="single"/>
        </w:rPr>
      </w:pPr>
      <w:r w:rsidRPr="009E3DC5">
        <w:rPr>
          <w:b/>
          <w:u w:val="single"/>
        </w:rPr>
        <w:t>O</w:t>
      </w:r>
      <w:r w:rsidR="000D1C9B" w:rsidRPr="009E3DC5">
        <w:rPr>
          <w:b/>
          <w:u w:val="single"/>
        </w:rPr>
        <w:t>ne &lt;</w:t>
      </w:r>
      <w:r w:rsidR="006F1B33" w:rsidRPr="009E3DC5">
        <w:rPr>
          <w:b/>
          <w:u w:val="single"/>
        </w:rPr>
        <w:t>rim:RegistryObjectList</w:t>
      </w:r>
      <w:r w:rsidR="000D1C9B" w:rsidRPr="009E3DC5">
        <w:rPr>
          <w:b/>
          <w:u w:val="single"/>
        </w:rPr>
        <w:t xml:space="preserve">&gt; element representing </w:t>
      </w:r>
      <w:r w:rsidR="006F1B33" w:rsidRPr="009E3DC5">
        <w:rPr>
          <w:b/>
          <w:u w:val="single"/>
        </w:rPr>
        <w:t>the Adhoc QueryResponse (</w:t>
      </w:r>
      <w:r w:rsidR="00F8201E" w:rsidRPr="009E3DC5">
        <w:rPr>
          <w:b/>
          <w:u w:val="single"/>
        </w:rPr>
        <w:t>s</w:t>
      </w:r>
      <w:r w:rsidR="006F1B33" w:rsidRPr="009E3DC5">
        <w:rPr>
          <w:b/>
          <w:u w:val="single"/>
        </w:rPr>
        <w:t xml:space="preserve">ee ITI </w:t>
      </w:r>
      <w:del w:id="364" w:author="Mary Jungers" w:date="2023-07-30T19:09:00Z">
        <w:r w:rsidR="006F1B33" w:rsidRPr="009E3DC5" w:rsidDel="00EE2148">
          <w:rPr>
            <w:b/>
            <w:u w:val="single"/>
          </w:rPr>
          <w:delText>TF-2a</w:delText>
        </w:r>
      </w:del>
      <w:ins w:id="365" w:author="Mary Jungers" w:date="2023-07-30T19:09:00Z">
        <w:r w:rsidR="00EE2148">
          <w:rPr>
            <w:b/>
            <w:u w:val="single"/>
          </w:rPr>
          <w:t>TF-2</w:t>
        </w:r>
      </w:ins>
      <w:r w:rsidR="006F1B33" w:rsidRPr="009E3DC5">
        <w:rPr>
          <w:b/>
          <w:u w:val="single"/>
        </w:rPr>
        <w:t>: 3.18.4.1.2.1 through 3.18.4.1.2.6 for details of expressing a</w:t>
      </w:r>
      <w:r w:rsidR="00972AC1" w:rsidRPr="009E3DC5">
        <w:rPr>
          <w:b/>
          <w:u w:val="single"/>
        </w:rPr>
        <w:t>n</w:t>
      </w:r>
      <w:r w:rsidR="006F1B33" w:rsidRPr="009E3DC5">
        <w:rPr>
          <w:b/>
          <w:u w:val="single"/>
        </w:rPr>
        <w:t xml:space="preserve"> Adhoc QueryResponse)</w:t>
      </w:r>
    </w:p>
    <w:p w14:paraId="5F4E6C10" w14:textId="732373F4" w:rsidR="00096E7F" w:rsidRPr="009E3DC5" w:rsidRDefault="00096E7F" w:rsidP="00096E7F">
      <w:pPr>
        <w:pStyle w:val="BodyText"/>
        <w:rPr>
          <w:b/>
          <w:u w:val="single"/>
        </w:rPr>
      </w:pPr>
      <w:r w:rsidRPr="009E3DC5">
        <w:rPr>
          <w:b/>
          <w:u w:val="single"/>
        </w:rPr>
        <w:t>Samples for Registry Stored Query request and resp</w:t>
      </w:r>
      <w:r w:rsidR="00246FEA" w:rsidRPr="009E3DC5">
        <w:rPr>
          <w:b/>
          <w:u w:val="single"/>
        </w:rPr>
        <w:t>onse can be found in ITI</w:t>
      </w:r>
      <w:r w:rsidR="00972AC1" w:rsidRPr="009E3DC5">
        <w:rPr>
          <w:b/>
          <w:u w:val="single"/>
        </w:rPr>
        <w:t xml:space="preserve"> </w:t>
      </w:r>
      <w:del w:id="366" w:author="Mary Jungers" w:date="2023-07-30T19:10:00Z">
        <w:r w:rsidR="00246FEA" w:rsidRPr="009E3DC5" w:rsidDel="00EE2148">
          <w:rPr>
            <w:b/>
            <w:u w:val="single"/>
          </w:rPr>
          <w:delText>TF</w:delText>
        </w:r>
        <w:r w:rsidR="00972AC1" w:rsidRPr="009E3DC5" w:rsidDel="00EE2148">
          <w:rPr>
            <w:b/>
            <w:u w:val="single"/>
          </w:rPr>
          <w:delText>-</w:delText>
        </w:r>
        <w:r w:rsidR="00246FEA" w:rsidRPr="009E3DC5" w:rsidDel="00EE2148">
          <w:rPr>
            <w:b/>
            <w:u w:val="single"/>
          </w:rPr>
          <w:delText>2x</w:delText>
        </w:r>
      </w:del>
      <w:ins w:id="367" w:author="Mary Jungers" w:date="2023-07-30T19:10:00Z">
        <w:r w:rsidR="00EE2148">
          <w:rPr>
            <w:b/>
            <w:u w:val="single"/>
          </w:rPr>
          <w:t>TF-2</w:t>
        </w:r>
      </w:ins>
      <w:r w:rsidR="00972AC1" w:rsidRPr="009E3DC5">
        <w:rPr>
          <w:b/>
          <w:u w:val="single"/>
        </w:rPr>
        <w:t>:</w:t>
      </w:r>
      <w:r w:rsidR="00246FEA" w:rsidRPr="009E3DC5">
        <w:rPr>
          <w:b/>
          <w:u w:val="single"/>
        </w:rPr>
        <w:t xml:space="preserve"> Appendix V.4.8</w:t>
      </w:r>
      <w:r w:rsidR="004166C8" w:rsidRPr="009E3DC5">
        <w:rPr>
          <w:b/>
          <w:u w:val="single"/>
        </w:rPr>
        <w:t>.</w:t>
      </w:r>
    </w:p>
    <w:p w14:paraId="5E948624" w14:textId="141F7F16" w:rsidR="00053C40" w:rsidRPr="009E3DC5" w:rsidRDefault="00053C40" w:rsidP="00096E7F">
      <w:pPr>
        <w:pStyle w:val="BodyText"/>
      </w:pPr>
    </w:p>
    <w:p w14:paraId="175B20BF" w14:textId="77777777" w:rsidR="00D5547D" w:rsidRPr="009E3DC5" w:rsidRDefault="00D5547D" w:rsidP="00096E7F">
      <w:pPr>
        <w:pStyle w:val="BodyText"/>
      </w:pPr>
    </w:p>
    <w:p w14:paraId="4C155F68" w14:textId="2A6A0CC8" w:rsidR="00D5547D" w:rsidRPr="009E3DC5" w:rsidRDefault="00D5547D" w:rsidP="00D5547D">
      <w:pPr>
        <w:pStyle w:val="EditorInstructions"/>
        <w:pBdr>
          <w:top w:val="single" w:sz="4" w:space="0" w:color="auto"/>
        </w:pBdr>
      </w:pPr>
      <w:r w:rsidRPr="009E3DC5">
        <w:t xml:space="preserve">Update Vol </w:t>
      </w:r>
      <w:del w:id="368" w:author="Mary Jungers" w:date="2023-07-30T19:25:00Z">
        <w:r w:rsidRPr="009E3DC5" w:rsidDel="005E0198">
          <w:delText>2a</w:delText>
        </w:r>
      </w:del>
      <w:ins w:id="369" w:author="Mary Jungers" w:date="2023-07-30T19:25:00Z">
        <w:r w:rsidR="005E0198">
          <w:t>2</w:t>
        </w:r>
      </w:ins>
      <w:r w:rsidRPr="009E3DC5">
        <w:t xml:space="preserve"> Section 3.18.4.1.2.7.1 as follows. </w:t>
      </w:r>
    </w:p>
    <w:p w14:paraId="576F5C05" w14:textId="77777777" w:rsidR="00D5547D" w:rsidRPr="009E3DC5" w:rsidRDefault="00D5547D" w:rsidP="00096E7F">
      <w:pPr>
        <w:pStyle w:val="BodyText"/>
      </w:pPr>
    </w:p>
    <w:p w14:paraId="6D8B4B37" w14:textId="77777777" w:rsidR="00D5547D" w:rsidRPr="009E3DC5" w:rsidRDefault="00D5547D" w:rsidP="00E16821">
      <w:pPr>
        <w:pStyle w:val="Heading7"/>
      </w:pPr>
      <w:bookmarkStart w:id="370" w:name="_Toc141666808"/>
      <w:r w:rsidRPr="009E3DC5">
        <w:t>3.18.4.1.2.7.1 Sample SOAP Messages</w:t>
      </w:r>
      <w:bookmarkEnd w:id="370"/>
    </w:p>
    <w:p w14:paraId="13D17791" w14:textId="77777777" w:rsidR="00D5547D" w:rsidRPr="009E3DC5" w:rsidRDefault="00D5547D" w:rsidP="00D5547D">
      <w:pPr>
        <w:pStyle w:val="BodyText"/>
      </w:pPr>
      <w:bookmarkStart w:id="371" w:name="_Hlk519782386"/>
      <w:r w:rsidRPr="009E3DC5">
        <w:t xml:space="preserve">The samples in the following two sections show a typical SOAP request and its relative SOAP response. </w:t>
      </w:r>
      <w:r w:rsidRPr="009E3DC5">
        <w:rPr>
          <w:b/>
          <w:strike/>
        </w:rPr>
        <w:t>The sample messages also show the WS-Addressing headers &lt;a:Action/&gt;, &lt;a:MessageID/&gt;, &lt;a:ReplyTo/&gt;…; these WS-Addressing headers are populated according to ITI TF-2x: Appendix V: Web Services for IHE transactions.</w:t>
      </w:r>
      <w:r w:rsidRPr="009E3DC5">
        <w:t xml:space="preserve"> The body of the SOAP message is omitted for brevity; in a real scenario the empty element will be populated with the appropriate metadata.</w:t>
      </w:r>
    </w:p>
    <w:p w14:paraId="65E4AF72" w14:textId="1E29D7D7" w:rsidR="00D5547D" w:rsidRPr="009E3DC5" w:rsidRDefault="00D5547D" w:rsidP="00D5547D">
      <w:pPr>
        <w:pStyle w:val="BodyText"/>
      </w:pPr>
      <w:r w:rsidRPr="009E3DC5">
        <w:lastRenderedPageBreak/>
        <w:t xml:space="preserve">Samples presented in this section are also available online on the IHE FTP site, see ITI </w:t>
      </w:r>
      <w:del w:id="372" w:author="Mary Jungers" w:date="2023-07-30T19:10:00Z">
        <w:r w:rsidRPr="009E3DC5" w:rsidDel="00EE2148">
          <w:delText>TF-2x</w:delText>
        </w:r>
      </w:del>
      <w:ins w:id="373" w:author="Mary Jungers" w:date="2023-07-30T19:10:00Z">
        <w:r w:rsidR="00EE2148">
          <w:t>TF-2</w:t>
        </w:r>
      </w:ins>
      <w:r w:rsidRPr="009E3DC5">
        <w:t>: Appendix W.</w:t>
      </w:r>
    </w:p>
    <w:bookmarkEnd w:id="371"/>
    <w:p w14:paraId="112B83FB" w14:textId="77777777" w:rsidR="00D5547D" w:rsidRPr="009E3DC5" w:rsidRDefault="00D5547D" w:rsidP="00E16821">
      <w:pPr>
        <w:pStyle w:val="Heading8"/>
      </w:pPr>
      <w:r w:rsidRPr="009E3DC5">
        <w:t>3.18.4.1.2.7.1.1 Sample Registry Stored Query SOAP Request</w:t>
      </w:r>
    </w:p>
    <w:p w14:paraId="7D71B27C" w14:textId="4B237ED2" w:rsidR="00D5547D" w:rsidRPr="009E3DC5" w:rsidRDefault="00D5547D" w:rsidP="00D5547D">
      <w:pPr>
        <w:pStyle w:val="Heading9"/>
        <w:keepNext w:val="0"/>
        <w:numPr>
          <w:ilvl w:val="0"/>
          <w:numId w:val="0"/>
        </w:numPr>
      </w:pPr>
      <w:r w:rsidRPr="009E3DC5">
        <w:t>3.18.4.1.2.7.1.1.1 Synchronous Web Services Exchange</w:t>
      </w:r>
    </w:p>
    <w:p w14:paraId="57AA2450" w14:textId="7E9F7BC2" w:rsidR="00D5547D" w:rsidRPr="009E3DC5" w:rsidRDefault="00D5547D" w:rsidP="00D5547D">
      <w:pPr>
        <w:pStyle w:val="BodyText"/>
        <w:rPr>
          <w:b/>
          <w:u w:val="single"/>
        </w:rPr>
      </w:pPr>
      <w:r w:rsidRPr="009E3DC5">
        <w:rPr>
          <w:b/>
          <w:u w:val="single"/>
        </w:rPr>
        <w:t>The sample messages</w:t>
      </w:r>
      <w:r w:rsidRPr="009E3DC5">
        <w:rPr>
          <w:b/>
          <w:strike/>
          <w:u w:val="single"/>
        </w:rPr>
        <w:t xml:space="preserve"> </w:t>
      </w:r>
      <w:r w:rsidRPr="009E3DC5">
        <w:rPr>
          <w:b/>
          <w:u w:val="single"/>
        </w:rPr>
        <w:t xml:space="preserve">show the WS-Addressing headers &lt;a:Action/&gt;, &lt;a:MessageID/&gt;, &lt;a:ReplyTo/&gt;…; these WS-Addressing headers are populated according to ITI </w:t>
      </w:r>
      <w:del w:id="374" w:author="Mary Jungers" w:date="2023-07-30T19:10:00Z">
        <w:r w:rsidRPr="009E3DC5" w:rsidDel="00EE2148">
          <w:rPr>
            <w:b/>
            <w:u w:val="single"/>
          </w:rPr>
          <w:delText>TF-2x</w:delText>
        </w:r>
      </w:del>
      <w:ins w:id="375" w:author="Mary Jungers" w:date="2023-07-30T19:10:00Z">
        <w:r w:rsidR="00EE2148">
          <w:rPr>
            <w:b/>
            <w:u w:val="single"/>
          </w:rPr>
          <w:t>TF-2</w:t>
        </w:r>
      </w:ins>
      <w:r w:rsidRPr="009E3DC5">
        <w:rPr>
          <w:b/>
          <w:u w:val="single"/>
        </w:rPr>
        <w:t>: Appendix V</w:t>
      </w:r>
      <w:r w:rsidR="00BB5F8D" w:rsidRPr="009E3DC5">
        <w:rPr>
          <w:b/>
          <w:u w:val="single"/>
        </w:rPr>
        <w:t>.3</w:t>
      </w:r>
      <w:r w:rsidRPr="009E3DC5">
        <w:rPr>
          <w:b/>
          <w:u w:val="single"/>
        </w:rPr>
        <w:t xml:space="preserve">: </w:t>
      </w:r>
      <w:r w:rsidR="00BB5F8D" w:rsidRPr="009E3DC5">
        <w:rPr>
          <w:b/>
          <w:u w:val="single"/>
        </w:rPr>
        <w:t xml:space="preserve">Synchronous and Asynchronous </w:t>
      </w:r>
      <w:r w:rsidR="00D700FB" w:rsidRPr="009E3DC5">
        <w:rPr>
          <w:b/>
          <w:u w:val="single"/>
        </w:rPr>
        <w:t xml:space="preserve">(WS-Addressing based) </w:t>
      </w:r>
      <w:r w:rsidR="00BB5F8D" w:rsidRPr="009E3DC5">
        <w:rPr>
          <w:b/>
          <w:u w:val="single"/>
        </w:rPr>
        <w:t>Web Services</w:t>
      </w:r>
      <w:r w:rsidR="00D700FB" w:rsidRPr="009E3DC5">
        <w:rPr>
          <w:b/>
          <w:u w:val="single"/>
        </w:rPr>
        <w:t>.</w:t>
      </w:r>
      <w:r w:rsidR="00BB5F8D" w:rsidRPr="009E3DC5">
        <w:rPr>
          <w:b/>
          <w:u w:val="single"/>
        </w:rPr>
        <w:t xml:space="preserve"> </w:t>
      </w:r>
    </w:p>
    <w:p w14:paraId="03AFCB65" w14:textId="63DAB2A5" w:rsidR="0089122D" w:rsidRPr="009E3DC5" w:rsidRDefault="00C40643" w:rsidP="00D5547D">
      <w:pPr>
        <w:pStyle w:val="BodyText"/>
      </w:pPr>
      <w:r w:rsidRPr="009E3DC5">
        <w:t>…</w:t>
      </w:r>
    </w:p>
    <w:p w14:paraId="746602B8" w14:textId="4C2CD327" w:rsidR="00D5547D" w:rsidRPr="009E3DC5" w:rsidRDefault="00D5547D" w:rsidP="00D5547D">
      <w:pPr>
        <w:pStyle w:val="Heading9"/>
        <w:numPr>
          <w:ilvl w:val="0"/>
          <w:numId w:val="0"/>
        </w:numPr>
      </w:pPr>
      <w:r w:rsidRPr="009E3DC5">
        <w:t>3.18.4.1.2.7.1.1.2 Asynchronous Web Services Exchange</w:t>
      </w:r>
    </w:p>
    <w:p w14:paraId="3DCEDE8B" w14:textId="4847BC1F" w:rsidR="0089122D" w:rsidRPr="009E3DC5" w:rsidRDefault="00D5547D" w:rsidP="0089122D">
      <w:pPr>
        <w:pStyle w:val="BodyText"/>
        <w:rPr>
          <w:highlight w:val="white"/>
        </w:rPr>
      </w:pPr>
      <w:r w:rsidRPr="009E3DC5">
        <w:rPr>
          <w:b/>
          <w:highlight w:val="white"/>
          <w:u w:val="single"/>
        </w:rPr>
        <w:t xml:space="preserve">For the </w:t>
      </w:r>
      <w:r w:rsidR="002F1B8F" w:rsidRPr="009E3DC5">
        <w:rPr>
          <w:b/>
          <w:highlight w:val="white"/>
          <w:u w:val="single"/>
        </w:rPr>
        <w:t>Asynchronous Web Services Exchange Option (WS-Addressing based)</w:t>
      </w:r>
      <w:r w:rsidRPr="009E3DC5">
        <w:rPr>
          <w:b/>
          <w:highlight w:val="white"/>
          <w:u w:val="single"/>
        </w:rPr>
        <w:t xml:space="preserve">, the sample messages show the WS-Addressing headers &lt;a:Action/&gt;, &lt;a:MessageID/&gt;, &lt;a:ReplyTo/&gt;…; these WS-Addressing headers are populated according to ITI </w:t>
      </w:r>
      <w:del w:id="376" w:author="Mary Jungers" w:date="2023-07-30T19:10:00Z">
        <w:r w:rsidRPr="009E3DC5" w:rsidDel="00EE2148">
          <w:rPr>
            <w:b/>
            <w:highlight w:val="white"/>
            <w:u w:val="single"/>
          </w:rPr>
          <w:delText>TF-2x</w:delText>
        </w:r>
      </w:del>
      <w:ins w:id="377" w:author="Mary Jungers" w:date="2023-07-30T19:10:00Z">
        <w:r w:rsidR="00EE2148">
          <w:rPr>
            <w:b/>
            <w:highlight w:val="white"/>
            <w:u w:val="single"/>
          </w:rPr>
          <w:t>TF-2</w:t>
        </w:r>
      </w:ins>
      <w:r w:rsidRPr="009E3DC5">
        <w:rPr>
          <w:b/>
          <w:highlight w:val="white"/>
          <w:u w:val="single"/>
        </w:rPr>
        <w:t>: Appendix V</w:t>
      </w:r>
      <w:r w:rsidR="00BB5F8D" w:rsidRPr="009E3DC5">
        <w:rPr>
          <w:b/>
          <w:highlight w:val="white"/>
          <w:u w:val="single"/>
        </w:rPr>
        <w:t>.3</w:t>
      </w:r>
      <w:r w:rsidRPr="009E3DC5">
        <w:rPr>
          <w:b/>
          <w:highlight w:val="white"/>
          <w:u w:val="single"/>
        </w:rPr>
        <w:t xml:space="preserve">: </w:t>
      </w:r>
      <w:r w:rsidR="00BB5F8D" w:rsidRPr="009E3DC5">
        <w:rPr>
          <w:b/>
          <w:u w:val="single"/>
        </w:rPr>
        <w:t xml:space="preserve">Synchronous and Asynchronous </w:t>
      </w:r>
      <w:r w:rsidR="002B41FA" w:rsidRPr="009E3DC5">
        <w:rPr>
          <w:b/>
          <w:u w:val="single"/>
        </w:rPr>
        <w:t xml:space="preserve">(WS-Addressing based) </w:t>
      </w:r>
      <w:r w:rsidR="00BB5F8D" w:rsidRPr="009E3DC5">
        <w:rPr>
          <w:b/>
          <w:u w:val="single"/>
        </w:rPr>
        <w:t>Web Services.</w:t>
      </w:r>
      <w:r w:rsidR="00C40643" w:rsidRPr="009E3DC5">
        <w:rPr>
          <w:highlight w:val="white"/>
        </w:rPr>
        <w:t>….</w:t>
      </w:r>
    </w:p>
    <w:p w14:paraId="4CBB09EE" w14:textId="1E267437" w:rsidR="0089122D" w:rsidRPr="009E3DC5" w:rsidRDefault="0089122D" w:rsidP="0089122D">
      <w:pPr>
        <w:pStyle w:val="BodyText"/>
        <w:rPr>
          <w:b/>
          <w:highlight w:val="white"/>
          <w:u w:val="single"/>
        </w:rPr>
      </w:pPr>
      <w:r w:rsidRPr="009E3DC5">
        <w:rPr>
          <w:b/>
          <w:highlight w:val="white"/>
          <w:u w:val="single"/>
        </w:rPr>
        <w:t xml:space="preserve">A sample for the AS4 </w:t>
      </w:r>
      <w:r w:rsidRPr="009E3DC5">
        <w:rPr>
          <w:b/>
          <w:u w:val="single"/>
        </w:rPr>
        <w:t>Asynchronous Web Services Exchange</w:t>
      </w:r>
      <w:r w:rsidRPr="009E3DC5">
        <w:rPr>
          <w:b/>
          <w:highlight w:val="white"/>
          <w:u w:val="single"/>
        </w:rPr>
        <w:t xml:space="preserve"> Option is shown in ITI </w:t>
      </w:r>
      <w:del w:id="378" w:author="Mary Jungers" w:date="2023-07-30T19:10:00Z">
        <w:r w:rsidRPr="009E3DC5" w:rsidDel="00EE2148">
          <w:rPr>
            <w:b/>
            <w:highlight w:val="white"/>
            <w:u w:val="single"/>
          </w:rPr>
          <w:delText>TF-2x</w:delText>
        </w:r>
      </w:del>
      <w:ins w:id="379" w:author="Mary Jungers" w:date="2023-07-30T19:10:00Z">
        <w:r w:rsidR="00EE2148">
          <w:rPr>
            <w:b/>
            <w:highlight w:val="white"/>
            <w:u w:val="single"/>
          </w:rPr>
          <w:t>TF-2</w:t>
        </w:r>
      </w:ins>
      <w:r w:rsidRPr="009E3DC5">
        <w:rPr>
          <w:b/>
          <w:highlight w:val="white"/>
          <w:u w:val="single"/>
        </w:rPr>
        <w:t>: Appendix V.4.8.</w:t>
      </w:r>
    </w:p>
    <w:p w14:paraId="50FDE7B8" w14:textId="77777777" w:rsidR="0089122D" w:rsidRPr="009E3DC5" w:rsidRDefault="0089122D" w:rsidP="00E16821">
      <w:pPr>
        <w:pStyle w:val="BodyText"/>
      </w:pPr>
    </w:p>
    <w:p w14:paraId="6ADC47D4" w14:textId="029609AD" w:rsidR="00D5547D" w:rsidRPr="009E3DC5" w:rsidRDefault="00D5547D" w:rsidP="00E16821">
      <w:pPr>
        <w:pStyle w:val="Heading8"/>
      </w:pPr>
      <w:r w:rsidRPr="009E3DC5">
        <w:t>3.18.4.1.2.7.1.2 Sample Registry Stored Query SOAP Response</w:t>
      </w:r>
    </w:p>
    <w:p w14:paraId="1FBC7EFD" w14:textId="25421AAB" w:rsidR="00D5547D" w:rsidRPr="009E3DC5" w:rsidRDefault="00D5547D" w:rsidP="00D5547D">
      <w:pPr>
        <w:pStyle w:val="Heading9"/>
        <w:numPr>
          <w:ilvl w:val="0"/>
          <w:numId w:val="0"/>
        </w:numPr>
      </w:pPr>
      <w:r w:rsidRPr="009E3DC5">
        <w:t>3.18.4.1.2.7.1.2.1 Synchronous Web Services Exchange</w:t>
      </w:r>
    </w:p>
    <w:p w14:paraId="7405D04F" w14:textId="580451C9" w:rsidR="00C40643" w:rsidRPr="009E3DC5" w:rsidRDefault="00C40643" w:rsidP="00C40643">
      <w:pPr>
        <w:pStyle w:val="BodyText"/>
      </w:pPr>
      <w:r w:rsidRPr="009E3DC5">
        <w:t>…</w:t>
      </w:r>
    </w:p>
    <w:p w14:paraId="226206B0" w14:textId="48D25AD2" w:rsidR="0089122D" w:rsidRPr="009E3DC5" w:rsidRDefault="00D5547D" w:rsidP="0089122D">
      <w:pPr>
        <w:pStyle w:val="Heading9"/>
        <w:numPr>
          <w:ilvl w:val="0"/>
          <w:numId w:val="0"/>
        </w:numPr>
      </w:pPr>
      <w:r w:rsidRPr="009E3DC5">
        <w:t>3.18.4.1.2.7.1.2.2 Asynchronous Web Services Exchange</w:t>
      </w:r>
    </w:p>
    <w:p w14:paraId="3D74CF6A" w14:textId="79FAA8F4" w:rsidR="0089122D" w:rsidRPr="009E3DC5" w:rsidRDefault="0089122D" w:rsidP="0089122D">
      <w:pPr>
        <w:pStyle w:val="BodyText"/>
        <w:rPr>
          <w:b/>
          <w:highlight w:val="white"/>
          <w:u w:val="single"/>
        </w:rPr>
      </w:pPr>
      <w:r w:rsidRPr="009E3DC5">
        <w:rPr>
          <w:b/>
          <w:highlight w:val="white"/>
          <w:u w:val="single"/>
        </w:rPr>
        <w:t xml:space="preserve">A sample for the </w:t>
      </w:r>
      <w:r w:rsidR="002F1B8F" w:rsidRPr="009E3DC5">
        <w:rPr>
          <w:b/>
          <w:highlight w:val="white"/>
          <w:u w:val="single"/>
        </w:rPr>
        <w:t>Asynchronous Web Services Exchange Option (WS-Addressing based)</w:t>
      </w:r>
      <w:r w:rsidRPr="009E3DC5">
        <w:rPr>
          <w:b/>
          <w:highlight w:val="white"/>
          <w:u w:val="single"/>
        </w:rPr>
        <w:t xml:space="preserve"> is shown below.</w:t>
      </w:r>
      <w:r w:rsidR="00C40643" w:rsidRPr="009E3DC5">
        <w:rPr>
          <w:b/>
          <w:highlight w:val="white"/>
          <w:u w:val="single"/>
        </w:rPr>
        <w:t xml:space="preserve"> </w:t>
      </w:r>
      <w:r w:rsidR="00BB5F8D" w:rsidRPr="009E3DC5">
        <w:rPr>
          <w:b/>
          <w:highlight w:val="white"/>
          <w:u w:val="single"/>
        </w:rPr>
        <w:t>T</w:t>
      </w:r>
      <w:r w:rsidR="00C40643" w:rsidRPr="009E3DC5">
        <w:rPr>
          <w:b/>
          <w:highlight w:val="white"/>
          <w:u w:val="single"/>
        </w:rPr>
        <w:t xml:space="preserve">he </w:t>
      </w:r>
      <w:r w:rsidR="00BB5F8D" w:rsidRPr="009E3DC5">
        <w:rPr>
          <w:b/>
          <w:highlight w:val="white"/>
          <w:u w:val="single"/>
        </w:rPr>
        <w:t xml:space="preserve">corresponding </w:t>
      </w:r>
      <w:r w:rsidR="00C40643" w:rsidRPr="009E3DC5">
        <w:rPr>
          <w:b/>
          <w:highlight w:val="white"/>
          <w:u w:val="single"/>
        </w:rPr>
        <w:t xml:space="preserve">sample messages show the WS-Addressing headers &lt;a:Action/&gt;, &lt;a:MessageID/&gt;, &lt;a:RelatesTo/&gt;…; these WS-Addressing headers are populated according to ITI </w:t>
      </w:r>
      <w:del w:id="380" w:author="Mary Jungers" w:date="2023-07-30T19:10:00Z">
        <w:r w:rsidR="00C40643" w:rsidRPr="009E3DC5" w:rsidDel="00EE2148">
          <w:rPr>
            <w:b/>
            <w:highlight w:val="white"/>
            <w:u w:val="single"/>
          </w:rPr>
          <w:delText>TF-2x</w:delText>
        </w:r>
      </w:del>
      <w:ins w:id="381" w:author="Mary Jungers" w:date="2023-07-30T19:10:00Z">
        <w:r w:rsidR="00EE2148">
          <w:rPr>
            <w:b/>
            <w:highlight w:val="white"/>
            <w:u w:val="single"/>
          </w:rPr>
          <w:t>TF-2</w:t>
        </w:r>
      </w:ins>
      <w:r w:rsidR="00C40643" w:rsidRPr="009E3DC5">
        <w:rPr>
          <w:b/>
          <w:highlight w:val="white"/>
          <w:u w:val="single"/>
        </w:rPr>
        <w:t>: Appendix V</w:t>
      </w:r>
      <w:r w:rsidR="00BB5F8D" w:rsidRPr="009E3DC5">
        <w:rPr>
          <w:b/>
          <w:highlight w:val="white"/>
          <w:u w:val="single"/>
        </w:rPr>
        <w:t>.3</w:t>
      </w:r>
      <w:r w:rsidR="00C40643" w:rsidRPr="009E3DC5">
        <w:rPr>
          <w:b/>
          <w:highlight w:val="white"/>
          <w:u w:val="single"/>
        </w:rPr>
        <w:t xml:space="preserve">: </w:t>
      </w:r>
      <w:r w:rsidR="002B41FA" w:rsidRPr="009E3DC5">
        <w:rPr>
          <w:b/>
          <w:u w:val="single"/>
        </w:rPr>
        <w:t>Synchronous and Asynchronous (WS-Addressing based) Web Services</w:t>
      </w:r>
      <w:r w:rsidR="00C40643" w:rsidRPr="009E3DC5">
        <w:rPr>
          <w:b/>
          <w:highlight w:val="white"/>
          <w:u w:val="single"/>
        </w:rPr>
        <w:t>.</w:t>
      </w:r>
    </w:p>
    <w:p w14:paraId="1504E935" w14:textId="166E27B7" w:rsidR="0089122D" w:rsidRPr="009E3DC5" w:rsidRDefault="00C40643" w:rsidP="0089122D">
      <w:pPr>
        <w:pStyle w:val="BodyText"/>
        <w:rPr>
          <w:b/>
          <w:highlight w:val="white"/>
          <w:u w:val="single"/>
        </w:rPr>
      </w:pPr>
      <w:r w:rsidRPr="009E3DC5">
        <w:t>…</w:t>
      </w:r>
    </w:p>
    <w:p w14:paraId="6B7C5D9C" w14:textId="0D2784D0" w:rsidR="0089122D" w:rsidRPr="009E3DC5" w:rsidRDefault="0089122D" w:rsidP="0089122D">
      <w:pPr>
        <w:pStyle w:val="BodyText"/>
        <w:rPr>
          <w:b/>
          <w:highlight w:val="white"/>
          <w:u w:val="single"/>
        </w:rPr>
      </w:pPr>
      <w:r w:rsidRPr="009E3DC5">
        <w:rPr>
          <w:b/>
          <w:highlight w:val="white"/>
          <w:u w:val="single"/>
        </w:rPr>
        <w:t xml:space="preserve">A sample for the AS4 </w:t>
      </w:r>
      <w:r w:rsidRPr="009E3DC5">
        <w:rPr>
          <w:b/>
          <w:u w:val="single"/>
        </w:rPr>
        <w:t>Asynchronous Web Services Exchange</w:t>
      </w:r>
      <w:r w:rsidRPr="009E3DC5">
        <w:rPr>
          <w:b/>
          <w:highlight w:val="white"/>
          <w:u w:val="single"/>
        </w:rPr>
        <w:t xml:space="preserve"> Option is shown in ITI </w:t>
      </w:r>
      <w:del w:id="382" w:author="Mary Jungers" w:date="2023-07-30T19:10:00Z">
        <w:r w:rsidRPr="009E3DC5" w:rsidDel="00EE2148">
          <w:rPr>
            <w:b/>
            <w:highlight w:val="white"/>
            <w:u w:val="single"/>
          </w:rPr>
          <w:delText>TF-2</w:delText>
        </w:r>
        <w:r w:rsidR="00C16B23" w:rsidRPr="009E3DC5" w:rsidDel="00EE2148">
          <w:rPr>
            <w:b/>
            <w:highlight w:val="white"/>
            <w:u w:val="single"/>
          </w:rPr>
          <w:delText>x</w:delText>
        </w:r>
      </w:del>
      <w:ins w:id="383" w:author="Mary Jungers" w:date="2023-07-30T19:10:00Z">
        <w:r w:rsidR="00EE2148">
          <w:rPr>
            <w:b/>
            <w:highlight w:val="white"/>
            <w:u w:val="single"/>
          </w:rPr>
          <w:t>TF-2</w:t>
        </w:r>
      </w:ins>
      <w:r w:rsidR="00C16B23" w:rsidRPr="009E3DC5">
        <w:rPr>
          <w:b/>
          <w:highlight w:val="white"/>
          <w:u w:val="single"/>
        </w:rPr>
        <w:t xml:space="preserve">: </w:t>
      </w:r>
      <w:r w:rsidR="00FE7145" w:rsidRPr="009E3DC5">
        <w:rPr>
          <w:b/>
          <w:highlight w:val="white"/>
          <w:u w:val="single"/>
        </w:rPr>
        <w:t xml:space="preserve">Appendix </w:t>
      </w:r>
      <w:r w:rsidRPr="009E3DC5">
        <w:rPr>
          <w:b/>
          <w:highlight w:val="white"/>
          <w:u w:val="single"/>
        </w:rPr>
        <w:t>V.4.8.</w:t>
      </w:r>
    </w:p>
    <w:p w14:paraId="6AF1ACF3" w14:textId="77777777" w:rsidR="00D5547D" w:rsidRPr="009E3DC5" w:rsidRDefault="00D5547D" w:rsidP="00096E7F">
      <w:pPr>
        <w:pStyle w:val="BodyText"/>
      </w:pPr>
    </w:p>
    <w:p w14:paraId="4F8742B2" w14:textId="3DF95CD8" w:rsidR="00D5547D" w:rsidRPr="009E3DC5" w:rsidRDefault="00D5547D" w:rsidP="00096E7F">
      <w:pPr>
        <w:pStyle w:val="BodyText"/>
      </w:pPr>
    </w:p>
    <w:p w14:paraId="226B9E64" w14:textId="474C2D5D" w:rsidR="0076026F" w:rsidRPr="009E3DC5" w:rsidRDefault="0076026F" w:rsidP="00096E7F">
      <w:pPr>
        <w:pStyle w:val="BodyText"/>
      </w:pPr>
    </w:p>
    <w:p w14:paraId="50752CAA" w14:textId="77777777" w:rsidR="00F84F2A" w:rsidRPr="009E3DC5" w:rsidRDefault="00F84F2A" w:rsidP="00096E7F">
      <w:pPr>
        <w:pStyle w:val="BodyText"/>
      </w:pPr>
    </w:p>
    <w:p w14:paraId="7BA37621" w14:textId="77777777" w:rsidR="0076026F" w:rsidRPr="009E3DC5" w:rsidRDefault="0076026F" w:rsidP="00096E7F">
      <w:pPr>
        <w:pStyle w:val="BodyText"/>
      </w:pPr>
    </w:p>
    <w:p w14:paraId="02EAF53D" w14:textId="2C278626" w:rsidR="00246FEA" w:rsidRPr="009E3DC5" w:rsidRDefault="00053C40" w:rsidP="00246FEA">
      <w:pPr>
        <w:pStyle w:val="EditorInstructions"/>
        <w:pBdr>
          <w:top w:val="single" w:sz="4" w:space="0" w:color="auto"/>
        </w:pBdr>
      </w:pPr>
      <w:r w:rsidRPr="009E3DC5">
        <w:t xml:space="preserve">Update </w:t>
      </w:r>
      <w:r w:rsidR="00972AC1" w:rsidRPr="009E3DC5">
        <w:t xml:space="preserve">Vol </w:t>
      </w:r>
      <w:del w:id="384" w:author="Mary Jungers" w:date="2023-07-30T19:25:00Z">
        <w:r w:rsidR="00972AC1" w:rsidRPr="009E3DC5" w:rsidDel="005E0198">
          <w:delText>2a</w:delText>
        </w:r>
      </w:del>
      <w:ins w:id="385" w:author="Mary Jungers" w:date="2023-07-30T19:25:00Z">
        <w:r w:rsidR="005E0198">
          <w:t>2</w:t>
        </w:r>
      </w:ins>
      <w:r w:rsidR="00972AC1" w:rsidRPr="009E3DC5">
        <w:t xml:space="preserve"> </w:t>
      </w:r>
      <w:r w:rsidRPr="009E3DC5">
        <w:t>Section 3.18.5.1.1</w:t>
      </w:r>
      <w:r w:rsidR="00246FEA" w:rsidRPr="009E3DC5">
        <w:t xml:space="preserve"> as follows. </w:t>
      </w:r>
    </w:p>
    <w:p w14:paraId="0ACED6B1" w14:textId="77777777" w:rsidR="00246FEA" w:rsidRPr="009E3DC5" w:rsidRDefault="00053C40" w:rsidP="00053C40">
      <w:pPr>
        <w:pStyle w:val="Heading5"/>
        <w:numPr>
          <w:ilvl w:val="0"/>
          <w:numId w:val="0"/>
        </w:numPr>
      </w:pPr>
      <w:bookmarkStart w:id="386" w:name="_Toc141666809"/>
      <w:r w:rsidRPr="009E3DC5">
        <w:t>3.18.5.1.1 Document Consumer audit message:</w:t>
      </w:r>
      <w:bookmarkEnd w:id="386"/>
    </w:p>
    <w:p w14:paraId="68E7AAC9" w14:textId="2329EBFC" w:rsidR="00CA1498" w:rsidRPr="009E3DC5" w:rsidRDefault="00CA1498" w:rsidP="00096E7F">
      <w:r w:rsidRPr="009E3DC5">
        <w:t>…</w:t>
      </w:r>
    </w:p>
    <w:p w14:paraId="7B48DC5E" w14:textId="31AD8582" w:rsidR="00096E7F" w:rsidRPr="009E3DC5" w:rsidRDefault="00096E7F" w:rsidP="00096E7F">
      <w:pPr>
        <w:rPr>
          <w:b/>
          <w:i/>
        </w:rPr>
      </w:pPr>
      <w:r w:rsidRPr="009E3D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9E3DC5" w14:paraId="5830AEFE" w14:textId="77777777" w:rsidTr="00053C40">
        <w:trPr>
          <w:cantSplit/>
        </w:trPr>
        <w:tc>
          <w:tcPr>
            <w:tcW w:w="1548" w:type="dxa"/>
            <w:vMerge w:val="restart"/>
          </w:tcPr>
          <w:p w14:paraId="353B0666" w14:textId="77777777" w:rsidR="00096E7F" w:rsidRPr="009E3DC5" w:rsidRDefault="00096E7F" w:rsidP="0044381C">
            <w:pPr>
              <w:pStyle w:val="TableEntryHeader"/>
            </w:pPr>
            <w:r w:rsidRPr="009E3DC5">
              <w:t>Source</w:t>
            </w:r>
          </w:p>
          <w:p w14:paraId="34714176" w14:textId="77777777" w:rsidR="00096E7F" w:rsidRPr="00BA0016" w:rsidRDefault="00096E7F" w:rsidP="00E16821">
            <w:pPr>
              <w:pStyle w:val="TableEntryHeader"/>
              <w:rPr>
                <w:bCs/>
                <w:sz w:val="16"/>
                <w:szCs w:val="16"/>
                <w:rPrChange w:id="387" w:author="Mary Jungers" w:date="2023-07-30T19:00:00Z">
                  <w:rPr>
                    <w:bCs/>
                    <w:sz w:val="12"/>
                  </w:rPr>
                </w:rPrChange>
              </w:rPr>
            </w:pPr>
            <w:r w:rsidRPr="00BA0016">
              <w:rPr>
                <w:bCs/>
                <w:sz w:val="16"/>
                <w:szCs w:val="16"/>
                <w:rPrChange w:id="388" w:author="Mary Jungers" w:date="2023-07-30T19:00:00Z">
                  <w:rPr>
                    <w:bCs/>
                    <w:sz w:val="12"/>
                  </w:rPr>
                </w:rPrChange>
              </w:rPr>
              <w:t>AuditMessage/</w:t>
            </w:r>
            <w:r w:rsidRPr="00BA0016">
              <w:rPr>
                <w:bCs/>
                <w:sz w:val="16"/>
                <w:szCs w:val="16"/>
                <w:rPrChange w:id="389" w:author="Mary Jungers" w:date="2023-07-30T19:00:00Z">
                  <w:rPr>
                    <w:bCs/>
                    <w:sz w:val="12"/>
                  </w:rPr>
                </w:rPrChange>
              </w:rPr>
              <w:br/>
              <w:t>ActiveParticipant</w:t>
            </w:r>
          </w:p>
        </w:tc>
        <w:tc>
          <w:tcPr>
            <w:tcW w:w="2520" w:type="dxa"/>
            <w:vAlign w:val="center"/>
          </w:tcPr>
          <w:p w14:paraId="77E90D80" w14:textId="77777777" w:rsidR="00096E7F" w:rsidRPr="00BA0016" w:rsidRDefault="00096E7F" w:rsidP="0044381C">
            <w:pPr>
              <w:pStyle w:val="TableEntry"/>
              <w:rPr>
                <w:szCs w:val="18"/>
                <w:rPrChange w:id="390" w:author="Mary Jungers" w:date="2023-07-30T18:59:00Z">
                  <w:rPr>
                    <w:sz w:val="16"/>
                  </w:rPr>
                </w:rPrChange>
              </w:rPr>
            </w:pPr>
            <w:r w:rsidRPr="00BA0016">
              <w:rPr>
                <w:szCs w:val="18"/>
                <w:rPrChange w:id="391" w:author="Mary Jungers" w:date="2023-07-30T18:59:00Z">
                  <w:rPr>
                    <w:sz w:val="16"/>
                  </w:rPr>
                </w:rPrChange>
              </w:rPr>
              <w:t>UserID</w:t>
            </w:r>
          </w:p>
        </w:tc>
        <w:tc>
          <w:tcPr>
            <w:tcW w:w="630" w:type="dxa"/>
            <w:vAlign w:val="center"/>
          </w:tcPr>
          <w:p w14:paraId="42B7EC33" w14:textId="77777777" w:rsidR="00096E7F" w:rsidRPr="00BA0016" w:rsidRDefault="00096E7F" w:rsidP="0044381C">
            <w:pPr>
              <w:pStyle w:val="TableEntry"/>
              <w:jc w:val="center"/>
              <w:rPr>
                <w:i/>
                <w:iCs/>
                <w:szCs w:val="18"/>
                <w:rPrChange w:id="392" w:author="Mary Jungers" w:date="2023-07-30T18:59:00Z">
                  <w:rPr>
                    <w:i/>
                    <w:iCs/>
                    <w:sz w:val="16"/>
                  </w:rPr>
                </w:rPrChange>
              </w:rPr>
            </w:pPr>
            <w:r w:rsidRPr="00BA0016">
              <w:rPr>
                <w:szCs w:val="18"/>
                <w:rPrChange w:id="393" w:author="Mary Jungers" w:date="2023-07-30T18:59:00Z">
                  <w:rPr>
                    <w:sz w:val="16"/>
                  </w:rPr>
                </w:rPrChange>
              </w:rPr>
              <w:t>M</w:t>
            </w:r>
          </w:p>
        </w:tc>
        <w:tc>
          <w:tcPr>
            <w:tcW w:w="4968" w:type="dxa"/>
            <w:shd w:val="clear" w:color="auto" w:fill="auto"/>
            <w:vAlign w:val="center"/>
          </w:tcPr>
          <w:p w14:paraId="24ED2E61" w14:textId="2CCD535C" w:rsidR="00053C40" w:rsidRPr="00BA0016" w:rsidRDefault="00096E7F" w:rsidP="00B95BCB">
            <w:pPr>
              <w:pStyle w:val="TableEntry"/>
              <w:rPr>
                <w:szCs w:val="18"/>
                <w:rPrChange w:id="394" w:author="Mary Jungers" w:date="2023-07-30T18:59:00Z">
                  <w:rPr>
                    <w:sz w:val="16"/>
                  </w:rPr>
                </w:rPrChange>
              </w:rPr>
            </w:pPr>
            <w:r w:rsidRPr="00BA0016">
              <w:rPr>
                <w:szCs w:val="18"/>
                <w:rPrChange w:id="395" w:author="Mary Jungers" w:date="2023-07-30T18:59:00Z">
                  <w:rPr>
                    <w:sz w:val="16"/>
                  </w:rPr>
                </w:rPrChange>
              </w:rPr>
              <w:t xml:space="preserve">If </w:t>
            </w:r>
            <w:r w:rsidR="00002A38" w:rsidRPr="00BA0016">
              <w:rPr>
                <w:b/>
                <w:szCs w:val="18"/>
                <w:u w:val="single"/>
                <w:rPrChange w:id="396" w:author="Mary Jungers" w:date="2023-07-30T18:59:00Z">
                  <w:rPr>
                    <w:b/>
                    <w:sz w:val="16"/>
                    <w:u w:val="single"/>
                  </w:rPr>
                </w:rPrChange>
              </w:rPr>
              <w:t>WS-Addressing</w:t>
            </w:r>
            <w:r w:rsidR="00F92F91" w:rsidRPr="00BA0016">
              <w:rPr>
                <w:b/>
                <w:szCs w:val="18"/>
                <w:u w:val="single"/>
                <w:rPrChange w:id="397" w:author="Mary Jungers" w:date="2023-07-30T18:59:00Z">
                  <w:rPr>
                    <w:b/>
                    <w:sz w:val="16"/>
                    <w:u w:val="single"/>
                  </w:rPr>
                </w:rPrChange>
              </w:rPr>
              <w:t xml:space="preserve"> based</w:t>
            </w:r>
            <w:r w:rsidR="000B7AAA" w:rsidRPr="00BA0016">
              <w:rPr>
                <w:szCs w:val="18"/>
                <w:rPrChange w:id="398" w:author="Mary Jungers" w:date="2023-07-30T18:59:00Z">
                  <w:rPr>
                    <w:sz w:val="16"/>
                  </w:rPr>
                </w:rPrChange>
              </w:rPr>
              <w:t xml:space="preserve"> </w:t>
            </w:r>
            <w:r w:rsidRPr="00BA0016">
              <w:rPr>
                <w:szCs w:val="18"/>
                <w:rPrChange w:id="399" w:author="Mary Jungers" w:date="2023-07-30T18:59:00Z">
                  <w:rPr>
                    <w:sz w:val="16"/>
                  </w:rPr>
                </w:rPrChange>
              </w:rPr>
              <w:t xml:space="preserve">Asynchronous Web Services Exchange is being used, the content of the &lt;wsa:ReplyTo/&gt; element. </w:t>
            </w:r>
          </w:p>
          <w:p w14:paraId="3A190E83" w14:textId="77777777" w:rsidR="00053C40" w:rsidRPr="00BA0016" w:rsidRDefault="00053C40" w:rsidP="00B95BCB">
            <w:pPr>
              <w:pStyle w:val="TableEntry"/>
              <w:rPr>
                <w:b/>
                <w:szCs w:val="18"/>
                <w:u w:val="single"/>
                <w:rPrChange w:id="400" w:author="Mary Jungers" w:date="2023-07-30T18:59:00Z">
                  <w:rPr>
                    <w:b/>
                    <w:sz w:val="16"/>
                    <w:u w:val="single"/>
                  </w:rPr>
                </w:rPrChange>
              </w:rPr>
            </w:pPr>
            <w:r w:rsidRPr="00BA0016">
              <w:rPr>
                <w:b/>
                <w:szCs w:val="18"/>
                <w:u w:val="single"/>
                <w:rPrChange w:id="401" w:author="Mary Jungers" w:date="2023-07-30T18:59:00Z">
                  <w:rPr>
                    <w:b/>
                    <w:sz w:val="16"/>
                    <w:u w:val="single"/>
                  </w:rPr>
                </w:rPrChange>
              </w:rPr>
              <w:t>If AS4 Asynchronous Web Services Exchange is used, the content of the eb:From/</w:t>
            </w:r>
            <w:r w:rsidR="007C1BBE" w:rsidRPr="00BA0016">
              <w:rPr>
                <w:b/>
                <w:szCs w:val="18"/>
                <w:u w:val="single"/>
                <w:rPrChange w:id="402" w:author="Mary Jungers" w:date="2023-07-30T18:59:00Z">
                  <w:rPr>
                    <w:b/>
                    <w:sz w:val="16"/>
                    <w:u w:val="single"/>
                  </w:rPr>
                </w:rPrChange>
              </w:rPr>
              <w:t>eb:PartyId</w:t>
            </w:r>
            <w:r w:rsidRPr="00BA0016">
              <w:rPr>
                <w:b/>
                <w:szCs w:val="18"/>
                <w:u w:val="single"/>
                <w:rPrChange w:id="403" w:author="Mary Jungers" w:date="2023-07-30T18:59:00Z">
                  <w:rPr>
                    <w:b/>
                    <w:sz w:val="16"/>
                    <w:u w:val="single"/>
                  </w:rPr>
                </w:rPrChange>
              </w:rPr>
              <w:t>.</w:t>
            </w:r>
          </w:p>
          <w:p w14:paraId="6E4E982B" w14:textId="77777777" w:rsidR="00096E7F" w:rsidRPr="00BA0016" w:rsidRDefault="00096E7F" w:rsidP="00053C40">
            <w:pPr>
              <w:pStyle w:val="TableEntry"/>
              <w:rPr>
                <w:szCs w:val="18"/>
                <w:highlight w:val="yellow"/>
                <w:rPrChange w:id="404" w:author="Mary Jungers" w:date="2023-07-30T18:59:00Z">
                  <w:rPr>
                    <w:sz w:val="16"/>
                    <w:highlight w:val="yellow"/>
                  </w:rPr>
                </w:rPrChange>
              </w:rPr>
            </w:pPr>
            <w:r w:rsidRPr="00BA0016">
              <w:rPr>
                <w:szCs w:val="18"/>
                <w:rPrChange w:id="405" w:author="Mary Jungers" w:date="2023-07-30T18:59:00Z">
                  <w:rPr>
                    <w:sz w:val="16"/>
                  </w:rPr>
                </w:rPrChange>
              </w:rPr>
              <w:t>Otherwise, not specialized.</w:t>
            </w:r>
          </w:p>
        </w:tc>
      </w:tr>
      <w:tr w:rsidR="00096E7F" w:rsidRPr="009E3DC5" w14:paraId="431A29E4" w14:textId="77777777" w:rsidTr="0044381C">
        <w:trPr>
          <w:cantSplit/>
        </w:trPr>
        <w:tc>
          <w:tcPr>
            <w:tcW w:w="1548" w:type="dxa"/>
            <w:vMerge/>
            <w:textDirection w:val="btLr"/>
            <w:vAlign w:val="center"/>
          </w:tcPr>
          <w:p w14:paraId="5EB62C66" w14:textId="77777777" w:rsidR="00096E7F" w:rsidRPr="009E3DC5" w:rsidRDefault="00096E7F" w:rsidP="0044381C">
            <w:pPr>
              <w:pStyle w:val="TableLabel"/>
              <w:rPr>
                <w:noProof w:val="0"/>
                <w:sz w:val="16"/>
              </w:rPr>
            </w:pPr>
          </w:p>
        </w:tc>
        <w:tc>
          <w:tcPr>
            <w:tcW w:w="2520" w:type="dxa"/>
            <w:vAlign w:val="center"/>
          </w:tcPr>
          <w:p w14:paraId="0DD23500" w14:textId="77777777" w:rsidR="00096E7F" w:rsidRPr="00BA0016" w:rsidRDefault="00096E7F" w:rsidP="0044381C">
            <w:pPr>
              <w:pStyle w:val="TableEntry"/>
              <w:rPr>
                <w:szCs w:val="18"/>
                <w:rPrChange w:id="406" w:author="Mary Jungers" w:date="2023-07-30T18:59:00Z">
                  <w:rPr>
                    <w:sz w:val="16"/>
                  </w:rPr>
                </w:rPrChange>
              </w:rPr>
            </w:pPr>
            <w:r w:rsidRPr="00BA0016">
              <w:rPr>
                <w:szCs w:val="18"/>
                <w:rPrChange w:id="407" w:author="Mary Jungers" w:date="2023-07-30T18:59:00Z">
                  <w:rPr>
                    <w:sz w:val="16"/>
                  </w:rPr>
                </w:rPrChange>
              </w:rPr>
              <w:t>AlternativeUserID</w:t>
            </w:r>
          </w:p>
        </w:tc>
        <w:tc>
          <w:tcPr>
            <w:tcW w:w="630" w:type="dxa"/>
            <w:vAlign w:val="center"/>
          </w:tcPr>
          <w:p w14:paraId="544802B6" w14:textId="77777777" w:rsidR="00096E7F" w:rsidRPr="00BA0016" w:rsidRDefault="00096E7F" w:rsidP="0044381C">
            <w:pPr>
              <w:pStyle w:val="TableEntry"/>
              <w:jc w:val="center"/>
              <w:rPr>
                <w:szCs w:val="18"/>
                <w:rPrChange w:id="408" w:author="Mary Jungers" w:date="2023-07-30T18:59:00Z">
                  <w:rPr>
                    <w:sz w:val="16"/>
                  </w:rPr>
                </w:rPrChange>
              </w:rPr>
            </w:pPr>
            <w:r w:rsidRPr="00BA0016">
              <w:rPr>
                <w:szCs w:val="18"/>
                <w:rPrChange w:id="409" w:author="Mary Jungers" w:date="2023-07-30T18:59:00Z">
                  <w:rPr>
                    <w:sz w:val="16"/>
                  </w:rPr>
                </w:rPrChange>
              </w:rPr>
              <w:t>M</w:t>
            </w:r>
          </w:p>
        </w:tc>
        <w:tc>
          <w:tcPr>
            <w:tcW w:w="4968" w:type="dxa"/>
            <w:vAlign w:val="center"/>
          </w:tcPr>
          <w:p w14:paraId="699CE56B" w14:textId="77777777" w:rsidR="00096E7F" w:rsidRPr="00BA0016" w:rsidRDefault="00096E7F" w:rsidP="0044381C">
            <w:pPr>
              <w:pStyle w:val="TableEntry"/>
              <w:rPr>
                <w:i/>
                <w:iCs/>
                <w:szCs w:val="18"/>
                <w:rPrChange w:id="410" w:author="Mary Jungers" w:date="2023-07-30T18:59:00Z">
                  <w:rPr>
                    <w:i/>
                    <w:iCs/>
                    <w:sz w:val="16"/>
                  </w:rPr>
                </w:rPrChange>
              </w:rPr>
            </w:pPr>
            <w:r w:rsidRPr="00BA0016">
              <w:rPr>
                <w:szCs w:val="18"/>
                <w:rPrChange w:id="411" w:author="Mary Jungers" w:date="2023-07-30T18:59:00Z">
                  <w:rPr>
                    <w:sz w:val="16"/>
                  </w:rPr>
                </w:rPrChange>
              </w:rPr>
              <w:t>The process ID as used within the local operating system in the local system logs.</w:t>
            </w:r>
          </w:p>
        </w:tc>
      </w:tr>
      <w:tr w:rsidR="00096E7F" w:rsidRPr="009E3DC5" w14:paraId="74EB38CD" w14:textId="77777777" w:rsidTr="0044381C">
        <w:trPr>
          <w:cantSplit/>
        </w:trPr>
        <w:tc>
          <w:tcPr>
            <w:tcW w:w="1548" w:type="dxa"/>
            <w:vMerge/>
            <w:textDirection w:val="btLr"/>
            <w:vAlign w:val="center"/>
          </w:tcPr>
          <w:p w14:paraId="5DC5D882" w14:textId="77777777" w:rsidR="00096E7F" w:rsidRPr="009E3DC5" w:rsidRDefault="00096E7F" w:rsidP="0044381C">
            <w:pPr>
              <w:pStyle w:val="TableLabel"/>
              <w:rPr>
                <w:noProof w:val="0"/>
                <w:sz w:val="16"/>
              </w:rPr>
            </w:pPr>
          </w:p>
        </w:tc>
        <w:tc>
          <w:tcPr>
            <w:tcW w:w="2520" w:type="dxa"/>
            <w:vAlign w:val="center"/>
          </w:tcPr>
          <w:p w14:paraId="0A0FD46A" w14:textId="77777777" w:rsidR="00096E7F" w:rsidRPr="00BA0016" w:rsidRDefault="00096E7F" w:rsidP="0044381C">
            <w:pPr>
              <w:pStyle w:val="TableEntry"/>
              <w:rPr>
                <w:i/>
                <w:iCs/>
                <w:szCs w:val="18"/>
                <w:rPrChange w:id="412" w:author="Mary Jungers" w:date="2023-07-30T18:59:00Z">
                  <w:rPr>
                    <w:i/>
                    <w:iCs/>
                    <w:sz w:val="16"/>
                  </w:rPr>
                </w:rPrChange>
              </w:rPr>
            </w:pPr>
            <w:r w:rsidRPr="00BA0016">
              <w:rPr>
                <w:i/>
                <w:iCs/>
                <w:szCs w:val="18"/>
                <w:rPrChange w:id="413" w:author="Mary Jungers" w:date="2023-07-30T18:59:00Z">
                  <w:rPr>
                    <w:i/>
                    <w:iCs/>
                    <w:sz w:val="16"/>
                  </w:rPr>
                </w:rPrChange>
              </w:rPr>
              <w:t>UserName</w:t>
            </w:r>
          </w:p>
        </w:tc>
        <w:tc>
          <w:tcPr>
            <w:tcW w:w="630" w:type="dxa"/>
            <w:vAlign w:val="center"/>
          </w:tcPr>
          <w:p w14:paraId="1C548A2D" w14:textId="77777777" w:rsidR="00096E7F" w:rsidRPr="00BA0016" w:rsidRDefault="00096E7F" w:rsidP="0044381C">
            <w:pPr>
              <w:pStyle w:val="TableEntry"/>
              <w:jc w:val="center"/>
              <w:rPr>
                <w:i/>
                <w:iCs/>
                <w:szCs w:val="18"/>
                <w:rPrChange w:id="414" w:author="Mary Jungers" w:date="2023-07-30T18:59:00Z">
                  <w:rPr>
                    <w:i/>
                    <w:iCs/>
                    <w:sz w:val="16"/>
                  </w:rPr>
                </w:rPrChange>
              </w:rPr>
            </w:pPr>
            <w:r w:rsidRPr="00BA0016">
              <w:rPr>
                <w:i/>
                <w:iCs/>
                <w:szCs w:val="18"/>
                <w:rPrChange w:id="415" w:author="Mary Jungers" w:date="2023-07-30T18:59:00Z">
                  <w:rPr>
                    <w:i/>
                    <w:iCs/>
                    <w:sz w:val="16"/>
                  </w:rPr>
                </w:rPrChange>
              </w:rPr>
              <w:t>U</w:t>
            </w:r>
          </w:p>
        </w:tc>
        <w:tc>
          <w:tcPr>
            <w:tcW w:w="4968" w:type="dxa"/>
            <w:vAlign w:val="center"/>
          </w:tcPr>
          <w:p w14:paraId="7245A581" w14:textId="77777777" w:rsidR="00096E7F" w:rsidRPr="00BA0016" w:rsidRDefault="00096E7F" w:rsidP="0044381C">
            <w:pPr>
              <w:pStyle w:val="TableEntry"/>
              <w:rPr>
                <w:i/>
                <w:iCs/>
                <w:szCs w:val="18"/>
                <w:rPrChange w:id="416" w:author="Mary Jungers" w:date="2023-07-30T18:59:00Z">
                  <w:rPr>
                    <w:i/>
                    <w:iCs/>
                    <w:sz w:val="16"/>
                  </w:rPr>
                </w:rPrChange>
              </w:rPr>
            </w:pPr>
            <w:r w:rsidRPr="00BA0016">
              <w:rPr>
                <w:i/>
                <w:iCs/>
                <w:szCs w:val="18"/>
                <w:rPrChange w:id="417" w:author="Mary Jungers" w:date="2023-07-30T18:59:00Z">
                  <w:rPr>
                    <w:i/>
                    <w:iCs/>
                    <w:sz w:val="16"/>
                  </w:rPr>
                </w:rPrChange>
              </w:rPr>
              <w:t>not specialized</w:t>
            </w:r>
          </w:p>
        </w:tc>
      </w:tr>
      <w:tr w:rsidR="00096E7F" w:rsidRPr="009E3DC5" w14:paraId="434E7522" w14:textId="77777777" w:rsidTr="0044381C">
        <w:trPr>
          <w:cantSplit/>
        </w:trPr>
        <w:tc>
          <w:tcPr>
            <w:tcW w:w="1548" w:type="dxa"/>
            <w:vMerge/>
            <w:textDirection w:val="btLr"/>
            <w:vAlign w:val="center"/>
          </w:tcPr>
          <w:p w14:paraId="7EEF02E2" w14:textId="77777777" w:rsidR="00096E7F" w:rsidRPr="009E3DC5" w:rsidRDefault="00096E7F" w:rsidP="0044381C">
            <w:pPr>
              <w:pStyle w:val="TableLabel"/>
              <w:rPr>
                <w:noProof w:val="0"/>
                <w:sz w:val="16"/>
              </w:rPr>
            </w:pPr>
          </w:p>
        </w:tc>
        <w:tc>
          <w:tcPr>
            <w:tcW w:w="2520" w:type="dxa"/>
            <w:vAlign w:val="center"/>
          </w:tcPr>
          <w:p w14:paraId="324EA664" w14:textId="77777777" w:rsidR="00096E7F" w:rsidRPr="00BA0016" w:rsidRDefault="00096E7F" w:rsidP="0044381C">
            <w:pPr>
              <w:pStyle w:val="TableEntry"/>
              <w:rPr>
                <w:i/>
                <w:iCs/>
                <w:szCs w:val="18"/>
                <w:rPrChange w:id="418" w:author="Mary Jungers" w:date="2023-07-30T18:59:00Z">
                  <w:rPr>
                    <w:i/>
                    <w:iCs/>
                    <w:sz w:val="16"/>
                  </w:rPr>
                </w:rPrChange>
              </w:rPr>
            </w:pPr>
            <w:r w:rsidRPr="00BA0016">
              <w:rPr>
                <w:i/>
                <w:iCs/>
                <w:szCs w:val="18"/>
                <w:rPrChange w:id="419" w:author="Mary Jungers" w:date="2023-07-30T18:59:00Z">
                  <w:rPr>
                    <w:i/>
                    <w:iCs/>
                    <w:sz w:val="16"/>
                  </w:rPr>
                </w:rPrChange>
              </w:rPr>
              <w:t>UserIsRequestor</w:t>
            </w:r>
          </w:p>
        </w:tc>
        <w:tc>
          <w:tcPr>
            <w:tcW w:w="630" w:type="dxa"/>
            <w:vAlign w:val="center"/>
          </w:tcPr>
          <w:p w14:paraId="0E5221C6" w14:textId="77777777" w:rsidR="00096E7F" w:rsidRPr="00BA0016" w:rsidRDefault="00096E7F" w:rsidP="0044381C">
            <w:pPr>
              <w:pStyle w:val="TableEntry"/>
              <w:jc w:val="center"/>
              <w:rPr>
                <w:i/>
                <w:iCs/>
                <w:szCs w:val="18"/>
                <w:rPrChange w:id="420" w:author="Mary Jungers" w:date="2023-07-30T18:59:00Z">
                  <w:rPr>
                    <w:i/>
                    <w:iCs/>
                    <w:sz w:val="16"/>
                  </w:rPr>
                </w:rPrChange>
              </w:rPr>
            </w:pPr>
            <w:r w:rsidRPr="00BA0016">
              <w:rPr>
                <w:i/>
                <w:iCs/>
                <w:szCs w:val="18"/>
                <w:rPrChange w:id="421" w:author="Mary Jungers" w:date="2023-07-30T18:59:00Z">
                  <w:rPr>
                    <w:i/>
                    <w:iCs/>
                    <w:sz w:val="16"/>
                  </w:rPr>
                </w:rPrChange>
              </w:rPr>
              <w:t>U</w:t>
            </w:r>
          </w:p>
        </w:tc>
        <w:tc>
          <w:tcPr>
            <w:tcW w:w="4968" w:type="dxa"/>
            <w:vAlign w:val="center"/>
          </w:tcPr>
          <w:p w14:paraId="7FE65B6E" w14:textId="77777777" w:rsidR="00096E7F" w:rsidRPr="00BA0016" w:rsidRDefault="00096E7F" w:rsidP="0044381C">
            <w:pPr>
              <w:pStyle w:val="TableEntry"/>
              <w:rPr>
                <w:iCs/>
                <w:szCs w:val="18"/>
                <w:rPrChange w:id="422" w:author="Mary Jungers" w:date="2023-07-30T18:59:00Z">
                  <w:rPr>
                    <w:iCs/>
                    <w:sz w:val="16"/>
                  </w:rPr>
                </w:rPrChange>
              </w:rPr>
            </w:pPr>
            <w:r w:rsidRPr="00BA0016">
              <w:rPr>
                <w:i/>
                <w:iCs/>
                <w:szCs w:val="18"/>
                <w:rPrChange w:id="423" w:author="Mary Jungers" w:date="2023-07-30T18:59:00Z">
                  <w:rPr>
                    <w:i/>
                    <w:iCs/>
                    <w:sz w:val="16"/>
                  </w:rPr>
                </w:rPrChange>
              </w:rPr>
              <w:t>not specialized</w:t>
            </w:r>
          </w:p>
        </w:tc>
      </w:tr>
      <w:tr w:rsidR="00096E7F" w:rsidRPr="009E3DC5" w14:paraId="7D01A3C2" w14:textId="77777777" w:rsidTr="0044381C">
        <w:trPr>
          <w:cantSplit/>
        </w:trPr>
        <w:tc>
          <w:tcPr>
            <w:tcW w:w="1548" w:type="dxa"/>
            <w:vMerge/>
            <w:textDirection w:val="btLr"/>
            <w:vAlign w:val="center"/>
          </w:tcPr>
          <w:p w14:paraId="33F08207" w14:textId="77777777" w:rsidR="00096E7F" w:rsidRPr="009E3DC5" w:rsidRDefault="00096E7F" w:rsidP="0044381C">
            <w:pPr>
              <w:pStyle w:val="TableLabel"/>
              <w:rPr>
                <w:noProof w:val="0"/>
                <w:sz w:val="16"/>
              </w:rPr>
            </w:pPr>
          </w:p>
        </w:tc>
        <w:tc>
          <w:tcPr>
            <w:tcW w:w="2520" w:type="dxa"/>
            <w:vAlign w:val="center"/>
          </w:tcPr>
          <w:p w14:paraId="2CB916DE" w14:textId="77777777" w:rsidR="00096E7F" w:rsidRPr="00BA0016" w:rsidRDefault="00096E7F" w:rsidP="0044381C">
            <w:pPr>
              <w:pStyle w:val="TableEntry"/>
              <w:rPr>
                <w:szCs w:val="18"/>
                <w:rPrChange w:id="424" w:author="Mary Jungers" w:date="2023-07-30T18:59:00Z">
                  <w:rPr>
                    <w:sz w:val="16"/>
                  </w:rPr>
                </w:rPrChange>
              </w:rPr>
            </w:pPr>
            <w:r w:rsidRPr="00BA0016">
              <w:rPr>
                <w:szCs w:val="18"/>
                <w:rPrChange w:id="425" w:author="Mary Jungers" w:date="2023-07-30T18:59:00Z">
                  <w:rPr>
                    <w:sz w:val="16"/>
                  </w:rPr>
                </w:rPrChange>
              </w:rPr>
              <w:t>RoleIDCode</w:t>
            </w:r>
          </w:p>
        </w:tc>
        <w:tc>
          <w:tcPr>
            <w:tcW w:w="630" w:type="dxa"/>
            <w:vAlign w:val="center"/>
          </w:tcPr>
          <w:p w14:paraId="53AF11B2" w14:textId="77777777" w:rsidR="00096E7F" w:rsidRPr="00BA0016" w:rsidRDefault="00096E7F" w:rsidP="0044381C">
            <w:pPr>
              <w:pStyle w:val="TableEntry"/>
              <w:jc w:val="center"/>
              <w:rPr>
                <w:szCs w:val="18"/>
                <w:rPrChange w:id="426" w:author="Mary Jungers" w:date="2023-07-30T18:59:00Z">
                  <w:rPr>
                    <w:sz w:val="16"/>
                  </w:rPr>
                </w:rPrChange>
              </w:rPr>
            </w:pPr>
            <w:r w:rsidRPr="00BA0016">
              <w:rPr>
                <w:szCs w:val="18"/>
                <w:rPrChange w:id="427" w:author="Mary Jungers" w:date="2023-07-30T18:59:00Z">
                  <w:rPr>
                    <w:sz w:val="16"/>
                  </w:rPr>
                </w:rPrChange>
              </w:rPr>
              <w:t>M</w:t>
            </w:r>
          </w:p>
        </w:tc>
        <w:tc>
          <w:tcPr>
            <w:tcW w:w="4968" w:type="dxa"/>
            <w:vAlign w:val="center"/>
          </w:tcPr>
          <w:p w14:paraId="7E46CBB4" w14:textId="02E87C98" w:rsidR="00096E7F" w:rsidRPr="00BA0016" w:rsidRDefault="00096E7F" w:rsidP="0044381C">
            <w:pPr>
              <w:pStyle w:val="TableEntry"/>
              <w:rPr>
                <w:szCs w:val="18"/>
                <w:rPrChange w:id="428" w:author="Mary Jungers" w:date="2023-07-30T18:59:00Z">
                  <w:rPr>
                    <w:sz w:val="16"/>
                  </w:rPr>
                </w:rPrChange>
              </w:rPr>
            </w:pPr>
            <w:r w:rsidRPr="00BA0016">
              <w:rPr>
                <w:szCs w:val="18"/>
                <w:rPrChange w:id="429" w:author="Mary Jungers" w:date="2023-07-30T18:59:00Z">
                  <w:rPr>
                    <w:sz w:val="16"/>
                  </w:rPr>
                </w:rPrChange>
              </w:rPr>
              <w:t xml:space="preserve">EV(110153, DCM, </w:t>
            </w:r>
            <w:r w:rsidR="00746607" w:rsidRPr="00BA0016">
              <w:rPr>
                <w:szCs w:val="18"/>
                <w:rPrChange w:id="430" w:author="Mary Jungers" w:date="2023-07-30T18:59:00Z">
                  <w:rPr>
                    <w:sz w:val="16"/>
                  </w:rPr>
                </w:rPrChange>
              </w:rPr>
              <w:t>“Source Role ID”</w:t>
            </w:r>
            <w:r w:rsidRPr="00BA0016">
              <w:rPr>
                <w:szCs w:val="18"/>
                <w:rPrChange w:id="431" w:author="Mary Jungers" w:date="2023-07-30T18:59:00Z">
                  <w:rPr>
                    <w:sz w:val="16"/>
                  </w:rPr>
                </w:rPrChange>
              </w:rPr>
              <w:t>)</w:t>
            </w:r>
          </w:p>
        </w:tc>
      </w:tr>
      <w:tr w:rsidR="00096E7F" w:rsidRPr="009E3DC5" w14:paraId="55B3F94E" w14:textId="77777777" w:rsidTr="0044381C">
        <w:trPr>
          <w:cantSplit/>
        </w:trPr>
        <w:tc>
          <w:tcPr>
            <w:tcW w:w="1548" w:type="dxa"/>
            <w:vMerge/>
            <w:textDirection w:val="btLr"/>
            <w:vAlign w:val="center"/>
          </w:tcPr>
          <w:p w14:paraId="42F454EB" w14:textId="77777777" w:rsidR="00096E7F" w:rsidRPr="009E3DC5" w:rsidRDefault="00096E7F" w:rsidP="0044381C">
            <w:pPr>
              <w:pStyle w:val="TableLabel"/>
              <w:rPr>
                <w:noProof w:val="0"/>
                <w:sz w:val="16"/>
              </w:rPr>
            </w:pPr>
          </w:p>
        </w:tc>
        <w:tc>
          <w:tcPr>
            <w:tcW w:w="2520" w:type="dxa"/>
            <w:vAlign w:val="center"/>
          </w:tcPr>
          <w:p w14:paraId="326A968F" w14:textId="77777777" w:rsidR="00096E7F" w:rsidRPr="00BA0016" w:rsidRDefault="00096E7F" w:rsidP="0044381C">
            <w:pPr>
              <w:pStyle w:val="TableEntry"/>
              <w:rPr>
                <w:iCs/>
                <w:szCs w:val="18"/>
                <w:rPrChange w:id="432" w:author="Mary Jungers" w:date="2023-07-30T18:59:00Z">
                  <w:rPr>
                    <w:iCs/>
                    <w:sz w:val="16"/>
                  </w:rPr>
                </w:rPrChange>
              </w:rPr>
            </w:pPr>
            <w:r w:rsidRPr="00BA0016">
              <w:rPr>
                <w:iCs/>
                <w:szCs w:val="18"/>
                <w:rPrChange w:id="433" w:author="Mary Jungers" w:date="2023-07-30T18:59:00Z">
                  <w:rPr>
                    <w:iCs/>
                    <w:sz w:val="16"/>
                  </w:rPr>
                </w:rPrChange>
              </w:rPr>
              <w:t>NetworkAccessPointTypeCode</w:t>
            </w:r>
          </w:p>
        </w:tc>
        <w:tc>
          <w:tcPr>
            <w:tcW w:w="630" w:type="dxa"/>
            <w:vAlign w:val="center"/>
          </w:tcPr>
          <w:p w14:paraId="3E1EC7F6" w14:textId="77777777" w:rsidR="00096E7F" w:rsidRPr="00BA0016" w:rsidRDefault="00096E7F" w:rsidP="0044381C">
            <w:pPr>
              <w:pStyle w:val="TableEntry"/>
              <w:jc w:val="center"/>
              <w:rPr>
                <w:iCs/>
                <w:szCs w:val="18"/>
                <w:rPrChange w:id="434" w:author="Mary Jungers" w:date="2023-07-30T18:59:00Z">
                  <w:rPr>
                    <w:iCs/>
                    <w:sz w:val="16"/>
                  </w:rPr>
                </w:rPrChange>
              </w:rPr>
            </w:pPr>
            <w:r w:rsidRPr="00BA0016">
              <w:rPr>
                <w:iCs/>
                <w:szCs w:val="18"/>
                <w:rPrChange w:id="435" w:author="Mary Jungers" w:date="2023-07-30T18:59:00Z">
                  <w:rPr>
                    <w:iCs/>
                    <w:sz w:val="16"/>
                  </w:rPr>
                </w:rPrChange>
              </w:rPr>
              <w:t>M</w:t>
            </w:r>
          </w:p>
        </w:tc>
        <w:tc>
          <w:tcPr>
            <w:tcW w:w="4968" w:type="dxa"/>
            <w:vAlign w:val="center"/>
          </w:tcPr>
          <w:p w14:paraId="3DEA044E" w14:textId="77777777" w:rsidR="00096E7F" w:rsidRPr="00BA0016" w:rsidRDefault="00096E7F" w:rsidP="0044381C">
            <w:pPr>
              <w:pStyle w:val="TableEntry"/>
              <w:rPr>
                <w:szCs w:val="18"/>
                <w:rPrChange w:id="436" w:author="Mary Jungers" w:date="2023-07-30T18:59:00Z">
                  <w:rPr>
                    <w:sz w:val="16"/>
                  </w:rPr>
                </w:rPrChange>
              </w:rPr>
            </w:pPr>
            <w:r w:rsidRPr="00BA0016">
              <w:rPr>
                <w:szCs w:val="18"/>
                <w:rPrChange w:id="437" w:author="Mary Jungers" w:date="2023-07-30T18:59:00Z">
                  <w:rPr>
                    <w:sz w:val="16"/>
                  </w:rPr>
                </w:rPrChange>
              </w:rPr>
              <w:t>“1” for machine (DNS) name, “2” for IP address</w:t>
            </w:r>
          </w:p>
        </w:tc>
      </w:tr>
      <w:tr w:rsidR="00096E7F" w:rsidRPr="009E3DC5" w14:paraId="314653BF" w14:textId="77777777" w:rsidTr="0044381C">
        <w:trPr>
          <w:cantSplit/>
        </w:trPr>
        <w:tc>
          <w:tcPr>
            <w:tcW w:w="1548" w:type="dxa"/>
            <w:vMerge/>
            <w:textDirection w:val="btLr"/>
            <w:vAlign w:val="center"/>
          </w:tcPr>
          <w:p w14:paraId="746FFE6C" w14:textId="77777777" w:rsidR="00096E7F" w:rsidRPr="009E3DC5" w:rsidRDefault="00096E7F" w:rsidP="0044381C">
            <w:pPr>
              <w:pStyle w:val="TableLabel"/>
              <w:rPr>
                <w:noProof w:val="0"/>
                <w:sz w:val="16"/>
              </w:rPr>
            </w:pPr>
          </w:p>
        </w:tc>
        <w:tc>
          <w:tcPr>
            <w:tcW w:w="2520" w:type="dxa"/>
            <w:vAlign w:val="center"/>
          </w:tcPr>
          <w:p w14:paraId="07807451" w14:textId="77777777" w:rsidR="00096E7F" w:rsidRPr="00BA0016" w:rsidRDefault="00096E7F" w:rsidP="0044381C">
            <w:pPr>
              <w:pStyle w:val="TableEntry"/>
              <w:rPr>
                <w:iCs/>
                <w:szCs w:val="18"/>
                <w:rPrChange w:id="438" w:author="Mary Jungers" w:date="2023-07-30T18:59:00Z">
                  <w:rPr>
                    <w:iCs/>
                    <w:sz w:val="16"/>
                  </w:rPr>
                </w:rPrChange>
              </w:rPr>
            </w:pPr>
            <w:r w:rsidRPr="00BA0016">
              <w:rPr>
                <w:iCs/>
                <w:szCs w:val="18"/>
                <w:rPrChange w:id="439" w:author="Mary Jungers" w:date="2023-07-30T18:59:00Z">
                  <w:rPr>
                    <w:iCs/>
                    <w:sz w:val="16"/>
                  </w:rPr>
                </w:rPrChange>
              </w:rPr>
              <w:t>NetworkAccessPointID</w:t>
            </w:r>
          </w:p>
        </w:tc>
        <w:tc>
          <w:tcPr>
            <w:tcW w:w="630" w:type="dxa"/>
            <w:vAlign w:val="center"/>
          </w:tcPr>
          <w:p w14:paraId="65FAFD4C" w14:textId="77777777" w:rsidR="00096E7F" w:rsidRPr="00BA0016" w:rsidRDefault="00096E7F" w:rsidP="0044381C">
            <w:pPr>
              <w:pStyle w:val="TableEntry"/>
              <w:jc w:val="center"/>
              <w:rPr>
                <w:iCs/>
                <w:szCs w:val="18"/>
                <w:rPrChange w:id="440" w:author="Mary Jungers" w:date="2023-07-30T18:59:00Z">
                  <w:rPr>
                    <w:iCs/>
                    <w:sz w:val="16"/>
                  </w:rPr>
                </w:rPrChange>
              </w:rPr>
            </w:pPr>
            <w:r w:rsidRPr="00BA0016">
              <w:rPr>
                <w:iCs/>
                <w:szCs w:val="18"/>
                <w:rPrChange w:id="441" w:author="Mary Jungers" w:date="2023-07-30T18:59:00Z">
                  <w:rPr>
                    <w:iCs/>
                    <w:sz w:val="16"/>
                  </w:rPr>
                </w:rPrChange>
              </w:rPr>
              <w:t>M</w:t>
            </w:r>
          </w:p>
        </w:tc>
        <w:tc>
          <w:tcPr>
            <w:tcW w:w="4968" w:type="dxa"/>
            <w:vAlign w:val="center"/>
          </w:tcPr>
          <w:p w14:paraId="68D43D73" w14:textId="77777777" w:rsidR="00096E7F" w:rsidRPr="00BA0016" w:rsidRDefault="00096E7F" w:rsidP="0044381C">
            <w:pPr>
              <w:pStyle w:val="TableEntry"/>
              <w:rPr>
                <w:szCs w:val="18"/>
                <w:rPrChange w:id="442" w:author="Mary Jungers" w:date="2023-07-30T18:59:00Z">
                  <w:rPr>
                    <w:sz w:val="16"/>
                  </w:rPr>
                </w:rPrChange>
              </w:rPr>
            </w:pPr>
            <w:r w:rsidRPr="00BA0016">
              <w:rPr>
                <w:szCs w:val="18"/>
                <w:rPrChange w:id="443" w:author="Mary Jungers" w:date="2023-07-30T18:59:00Z">
                  <w:rPr>
                    <w:sz w:val="16"/>
                  </w:rPr>
                </w:rPrChange>
              </w:rPr>
              <w:t>The machine name or IP address.</w:t>
            </w:r>
          </w:p>
        </w:tc>
      </w:tr>
    </w:tbl>
    <w:p w14:paraId="7207A099" w14:textId="77777777" w:rsidR="00096E7F" w:rsidRPr="009E3DC5" w:rsidRDefault="00972AC1" w:rsidP="00096E7F">
      <w:r w:rsidRPr="009E3DC5">
        <w:t>…</w:t>
      </w:r>
    </w:p>
    <w:p w14:paraId="29A90219" w14:textId="5813E9EE" w:rsidR="00096E7F" w:rsidRPr="009E3DC5" w:rsidRDefault="00096E7F" w:rsidP="00053C40">
      <w:pPr>
        <w:pStyle w:val="EditorInstructions"/>
        <w:pBdr>
          <w:top w:val="single" w:sz="4" w:space="0" w:color="auto"/>
        </w:pBdr>
      </w:pPr>
      <w:bookmarkStart w:id="444" w:name="_Toc510993459"/>
      <w:bookmarkStart w:id="445" w:name="_Toc510994024"/>
      <w:bookmarkStart w:id="446" w:name="_Toc513032886"/>
      <w:bookmarkStart w:id="447" w:name="_Toc513066677"/>
      <w:bookmarkStart w:id="448" w:name="_Toc513066778"/>
      <w:bookmarkStart w:id="449" w:name="_Toc513200135"/>
      <w:bookmarkStart w:id="450" w:name="_Toc513668229"/>
      <w:bookmarkStart w:id="451" w:name="_Toc513720326"/>
      <w:bookmarkStart w:id="452" w:name="_Toc510993460"/>
      <w:bookmarkStart w:id="453" w:name="_Toc510994025"/>
      <w:bookmarkStart w:id="454" w:name="_Toc513032887"/>
      <w:bookmarkStart w:id="455" w:name="_Toc513066678"/>
      <w:bookmarkStart w:id="456" w:name="_Toc513066779"/>
      <w:bookmarkStart w:id="457" w:name="_Toc513200136"/>
      <w:bookmarkStart w:id="458" w:name="_Toc513668230"/>
      <w:bookmarkStart w:id="459" w:name="_Toc513720327"/>
      <w:bookmarkStart w:id="460" w:name="_Toc510993461"/>
      <w:bookmarkStart w:id="461" w:name="_Toc510994026"/>
      <w:bookmarkStart w:id="462" w:name="_Toc513032888"/>
      <w:bookmarkStart w:id="463" w:name="_Toc513066679"/>
      <w:bookmarkStart w:id="464" w:name="_Toc513066780"/>
      <w:bookmarkStart w:id="465" w:name="_Toc513200137"/>
      <w:bookmarkStart w:id="466" w:name="_Toc513668231"/>
      <w:bookmarkStart w:id="467" w:name="_Toc513720328"/>
      <w:bookmarkStart w:id="468" w:name="_Toc510993462"/>
      <w:bookmarkStart w:id="469" w:name="_Toc510994027"/>
      <w:bookmarkStart w:id="470" w:name="_Toc513032889"/>
      <w:bookmarkStart w:id="471" w:name="_Toc513066680"/>
      <w:bookmarkStart w:id="472" w:name="_Toc513066781"/>
      <w:bookmarkStart w:id="473" w:name="_Toc513200138"/>
      <w:bookmarkStart w:id="474" w:name="_Toc513668232"/>
      <w:bookmarkStart w:id="475" w:name="_Toc513720329"/>
      <w:bookmarkStart w:id="476" w:name="_Toc510993463"/>
      <w:bookmarkStart w:id="477" w:name="_Toc510994028"/>
      <w:bookmarkStart w:id="478" w:name="_Toc513032890"/>
      <w:bookmarkStart w:id="479" w:name="_Toc513066681"/>
      <w:bookmarkStart w:id="480" w:name="_Toc513066782"/>
      <w:bookmarkStart w:id="481" w:name="_Toc513200139"/>
      <w:bookmarkStart w:id="482" w:name="_Toc513668233"/>
      <w:bookmarkStart w:id="483" w:name="_Toc513720330"/>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rsidRPr="009E3DC5">
        <w:t xml:space="preserve">Update </w:t>
      </w:r>
      <w:r w:rsidR="00972AC1" w:rsidRPr="009E3DC5">
        <w:t xml:space="preserve">Vol </w:t>
      </w:r>
      <w:del w:id="484" w:author="Mary Jungers" w:date="2023-07-30T19:25:00Z">
        <w:r w:rsidR="00972AC1" w:rsidRPr="009E3DC5" w:rsidDel="005E0198">
          <w:delText>2a</w:delText>
        </w:r>
      </w:del>
      <w:ins w:id="485" w:author="Mary Jungers" w:date="2023-07-30T19:25:00Z">
        <w:r w:rsidR="005E0198">
          <w:t>2</w:t>
        </w:r>
      </w:ins>
      <w:r w:rsidR="00972AC1" w:rsidRPr="009E3DC5">
        <w:t xml:space="preserve"> </w:t>
      </w:r>
      <w:r w:rsidRPr="009E3DC5">
        <w:t xml:space="preserve">Section 3.18.5.1.2 as follows. </w:t>
      </w:r>
    </w:p>
    <w:p w14:paraId="53C23DF1" w14:textId="77777777" w:rsidR="00096E7F" w:rsidRPr="009E3DC5" w:rsidRDefault="00053C40" w:rsidP="00053C40">
      <w:pPr>
        <w:pStyle w:val="Heading5"/>
      </w:pPr>
      <w:bookmarkStart w:id="486" w:name="_Toc141666810"/>
      <w:r w:rsidRPr="009E3DC5">
        <w:t>3.18.5.1.2 Document Registry audit message:</w:t>
      </w:r>
      <w:bookmarkEnd w:id="486"/>
    </w:p>
    <w:p w14:paraId="1E9404BD" w14:textId="689E87E7" w:rsidR="00802C07" w:rsidRPr="009E3DC5" w:rsidRDefault="00CA1498" w:rsidP="00096E7F">
      <w:r w:rsidRPr="009E3DC5">
        <w:t>…</w:t>
      </w:r>
    </w:p>
    <w:p w14:paraId="2F869855" w14:textId="77777777" w:rsidR="00096E7F" w:rsidRPr="009E3DC5" w:rsidRDefault="00096E7F" w:rsidP="00096E7F">
      <w:pPr>
        <w:rPr>
          <w:b/>
          <w:i/>
        </w:rPr>
      </w:pPr>
      <w:r w:rsidRPr="009E3D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9E3DC5" w14:paraId="5613DCF6" w14:textId="77777777" w:rsidTr="0044381C">
        <w:trPr>
          <w:cantSplit/>
        </w:trPr>
        <w:tc>
          <w:tcPr>
            <w:tcW w:w="1548" w:type="dxa"/>
            <w:vMerge w:val="restart"/>
          </w:tcPr>
          <w:p w14:paraId="598ECE44" w14:textId="77777777" w:rsidR="00096E7F" w:rsidRPr="009E3DC5" w:rsidRDefault="00096E7F" w:rsidP="0044381C">
            <w:pPr>
              <w:pStyle w:val="TableEntryHeader"/>
            </w:pPr>
            <w:r w:rsidRPr="009E3DC5">
              <w:t>Source</w:t>
            </w:r>
          </w:p>
          <w:p w14:paraId="568BFB4A" w14:textId="77777777" w:rsidR="00096E7F" w:rsidRPr="00BA0016" w:rsidRDefault="00096E7F" w:rsidP="00E16821">
            <w:pPr>
              <w:pStyle w:val="TableEntryHeader"/>
              <w:rPr>
                <w:bCs/>
                <w:sz w:val="16"/>
                <w:szCs w:val="16"/>
                <w:rPrChange w:id="487" w:author="Mary Jungers" w:date="2023-07-30T19:00:00Z">
                  <w:rPr>
                    <w:bCs/>
                    <w:sz w:val="12"/>
                  </w:rPr>
                </w:rPrChange>
              </w:rPr>
            </w:pPr>
            <w:r w:rsidRPr="00BA0016">
              <w:rPr>
                <w:bCs/>
                <w:sz w:val="16"/>
                <w:szCs w:val="16"/>
                <w:rPrChange w:id="488" w:author="Mary Jungers" w:date="2023-07-30T19:00:00Z">
                  <w:rPr>
                    <w:bCs/>
                    <w:sz w:val="12"/>
                  </w:rPr>
                </w:rPrChange>
              </w:rPr>
              <w:t>AuditMessage/</w:t>
            </w:r>
            <w:r w:rsidRPr="00BA0016">
              <w:rPr>
                <w:bCs/>
                <w:sz w:val="16"/>
                <w:szCs w:val="16"/>
                <w:rPrChange w:id="489" w:author="Mary Jungers" w:date="2023-07-30T19:00:00Z">
                  <w:rPr>
                    <w:bCs/>
                    <w:sz w:val="12"/>
                  </w:rPr>
                </w:rPrChange>
              </w:rPr>
              <w:br/>
              <w:t>ActiveParticipant</w:t>
            </w:r>
          </w:p>
        </w:tc>
        <w:tc>
          <w:tcPr>
            <w:tcW w:w="2520" w:type="dxa"/>
            <w:vAlign w:val="center"/>
          </w:tcPr>
          <w:p w14:paraId="533437FF" w14:textId="77777777" w:rsidR="00096E7F" w:rsidRPr="009E3DC5" w:rsidRDefault="00096E7F" w:rsidP="00D239B6">
            <w:pPr>
              <w:pStyle w:val="TableEntry"/>
            </w:pPr>
            <w:r w:rsidRPr="009E3DC5">
              <w:t>UserID</w:t>
            </w:r>
          </w:p>
        </w:tc>
        <w:tc>
          <w:tcPr>
            <w:tcW w:w="630" w:type="dxa"/>
            <w:vAlign w:val="center"/>
          </w:tcPr>
          <w:p w14:paraId="155523FB" w14:textId="77777777" w:rsidR="00096E7F" w:rsidRPr="00BA0016" w:rsidRDefault="00096E7F" w:rsidP="0044381C">
            <w:pPr>
              <w:pStyle w:val="TableEntry"/>
              <w:jc w:val="center"/>
              <w:rPr>
                <w:i/>
                <w:iCs/>
                <w:szCs w:val="18"/>
                <w:rPrChange w:id="490" w:author="Mary Jungers" w:date="2023-07-30T18:59:00Z">
                  <w:rPr>
                    <w:i/>
                    <w:iCs/>
                    <w:sz w:val="16"/>
                  </w:rPr>
                </w:rPrChange>
              </w:rPr>
            </w:pPr>
            <w:r w:rsidRPr="00BA0016">
              <w:rPr>
                <w:szCs w:val="18"/>
                <w:rPrChange w:id="491" w:author="Mary Jungers" w:date="2023-07-30T18:59:00Z">
                  <w:rPr>
                    <w:sz w:val="16"/>
                  </w:rPr>
                </w:rPrChange>
              </w:rPr>
              <w:t>M</w:t>
            </w:r>
          </w:p>
        </w:tc>
        <w:tc>
          <w:tcPr>
            <w:tcW w:w="4968" w:type="dxa"/>
            <w:vAlign w:val="center"/>
          </w:tcPr>
          <w:p w14:paraId="7E520EB3" w14:textId="2ADF9F8F" w:rsidR="00053C40" w:rsidRPr="00BA0016" w:rsidRDefault="00053C40" w:rsidP="00053C40">
            <w:pPr>
              <w:pStyle w:val="TableEntry"/>
              <w:rPr>
                <w:szCs w:val="18"/>
                <w:rPrChange w:id="492" w:author="Mary Jungers" w:date="2023-07-30T18:59:00Z">
                  <w:rPr>
                    <w:sz w:val="16"/>
                  </w:rPr>
                </w:rPrChange>
              </w:rPr>
            </w:pPr>
            <w:r w:rsidRPr="00BA0016">
              <w:rPr>
                <w:szCs w:val="18"/>
                <w:rPrChange w:id="493" w:author="Mary Jungers" w:date="2023-07-30T18:59:00Z">
                  <w:rPr>
                    <w:sz w:val="16"/>
                  </w:rPr>
                </w:rPrChange>
              </w:rPr>
              <w:t xml:space="preserve">If </w:t>
            </w:r>
            <w:r w:rsidR="00002A38" w:rsidRPr="00BA0016">
              <w:rPr>
                <w:b/>
                <w:szCs w:val="18"/>
                <w:u w:val="single"/>
                <w:rPrChange w:id="494" w:author="Mary Jungers" w:date="2023-07-30T18:59:00Z">
                  <w:rPr>
                    <w:b/>
                    <w:sz w:val="16"/>
                    <w:u w:val="single"/>
                  </w:rPr>
                </w:rPrChange>
              </w:rPr>
              <w:t>WS-Addressing</w:t>
            </w:r>
            <w:r w:rsidRPr="00BA0016">
              <w:rPr>
                <w:szCs w:val="18"/>
                <w:rPrChange w:id="495" w:author="Mary Jungers" w:date="2023-07-30T18:59:00Z">
                  <w:rPr>
                    <w:sz w:val="16"/>
                  </w:rPr>
                </w:rPrChange>
              </w:rPr>
              <w:t xml:space="preserve"> </w:t>
            </w:r>
            <w:r w:rsidR="00F92F91" w:rsidRPr="00BA0016">
              <w:rPr>
                <w:b/>
                <w:szCs w:val="18"/>
                <w:u w:val="single"/>
                <w:rPrChange w:id="496" w:author="Mary Jungers" w:date="2023-07-30T18:59:00Z">
                  <w:rPr>
                    <w:b/>
                    <w:sz w:val="16"/>
                    <w:u w:val="single"/>
                  </w:rPr>
                </w:rPrChange>
              </w:rPr>
              <w:t>based</w:t>
            </w:r>
            <w:r w:rsidR="00F92F91" w:rsidRPr="00BA0016">
              <w:rPr>
                <w:szCs w:val="18"/>
                <w:rPrChange w:id="497" w:author="Mary Jungers" w:date="2023-07-30T18:59:00Z">
                  <w:rPr>
                    <w:sz w:val="16"/>
                  </w:rPr>
                </w:rPrChange>
              </w:rPr>
              <w:t xml:space="preserve"> </w:t>
            </w:r>
            <w:r w:rsidRPr="00BA0016">
              <w:rPr>
                <w:szCs w:val="18"/>
                <w:rPrChange w:id="498" w:author="Mary Jungers" w:date="2023-07-30T18:59:00Z">
                  <w:rPr>
                    <w:sz w:val="16"/>
                  </w:rPr>
                </w:rPrChange>
              </w:rPr>
              <w:t xml:space="preserve">Asynchronous Web Services Exchange is being used, the content of the &lt;wsa:ReplyTo/&gt; element. </w:t>
            </w:r>
          </w:p>
          <w:p w14:paraId="2D0AE3E9" w14:textId="77777777" w:rsidR="00053C40" w:rsidRPr="00BA0016" w:rsidRDefault="00053C40" w:rsidP="00053C40">
            <w:pPr>
              <w:pStyle w:val="TableEntry"/>
              <w:rPr>
                <w:b/>
                <w:szCs w:val="18"/>
                <w:u w:val="single"/>
                <w:rPrChange w:id="499" w:author="Mary Jungers" w:date="2023-07-30T18:59:00Z">
                  <w:rPr>
                    <w:b/>
                    <w:sz w:val="16"/>
                    <w:u w:val="single"/>
                  </w:rPr>
                </w:rPrChange>
              </w:rPr>
            </w:pPr>
            <w:r w:rsidRPr="00BA0016">
              <w:rPr>
                <w:b/>
                <w:szCs w:val="18"/>
                <w:u w:val="single"/>
                <w:rPrChange w:id="500" w:author="Mary Jungers" w:date="2023-07-30T18:59:00Z">
                  <w:rPr>
                    <w:b/>
                    <w:sz w:val="16"/>
                    <w:u w:val="single"/>
                  </w:rPr>
                </w:rPrChange>
              </w:rPr>
              <w:t>If AS4 Asynchronous Web Services Exchange is used, the content of the eb:From/</w:t>
            </w:r>
            <w:r w:rsidR="007C1BBE" w:rsidRPr="00BA0016">
              <w:rPr>
                <w:b/>
                <w:szCs w:val="18"/>
                <w:u w:val="single"/>
                <w:rPrChange w:id="501" w:author="Mary Jungers" w:date="2023-07-30T18:59:00Z">
                  <w:rPr>
                    <w:b/>
                    <w:sz w:val="16"/>
                    <w:u w:val="single"/>
                  </w:rPr>
                </w:rPrChange>
              </w:rPr>
              <w:t>eb:PartyId</w:t>
            </w:r>
            <w:r w:rsidRPr="00BA0016">
              <w:rPr>
                <w:b/>
                <w:szCs w:val="18"/>
                <w:u w:val="single"/>
                <w:rPrChange w:id="502" w:author="Mary Jungers" w:date="2023-07-30T18:59:00Z">
                  <w:rPr>
                    <w:b/>
                    <w:sz w:val="16"/>
                    <w:u w:val="single"/>
                  </w:rPr>
                </w:rPrChange>
              </w:rPr>
              <w:t>.</w:t>
            </w:r>
          </w:p>
          <w:p w14:paraId="15D6374A" w14:textId="77777777" w:rsidR="00096E7F" w:rsidRPr="00BA0016" w:rsidRDefault="00053C40" w:rsidP="00053C40">
            <w:pPr>
              <w:pStyle w:val="TableEntry"/>
              <w:rPr>
                <w:szCs w:val="18"/>
                <w:rPrChange w:id="503" w:author="Mary Jungers" w:date="2023-07-30T18:59:00Z">
                  <w:rPr>
                    <w:sz w:val="16"/>
                  </w:rPr>
                </w:rPrChange>
              </w:rPr>
            </w:pPr>
            <w:r w:rsidRPr="00BA0016">
              <w:rPr>
                <w:szCs w:val="18"/>
                <w:rPrChange w:id="504" w:author="Mary Jungers" w:date="2023-07-30T18:59:00Z">
                  <w:rPr>
                    <w:sz w:val="16"/>
                  </w:rPr>
                </w:rPrChange>
              </w:rPr>
              <w:t>Otherwise, not specialized.</w:t>
            </w:r>
          </w:p>
        </w:tc>
      </w:tr>
      <w:tr w:rsidR="00096E7F" w:rsidRPr="009E3DC5" w14:paraId="28F58EB5" w14:textId="77777777" w:rsidTr="0044381C">
        <w:trPr>
          <w:cantSplit/>
        </w:trPr>
        <w:tc>
          <w:tcPr>
            <w:tcW w:w="1548" w:type="dxa"/>
            <w:vMerge/>
            <w:textDirection w:val="btLr"/>
            <w:vAlign w:val="center"/>
          </w:tcPr>
          <w:p w14:paraId="5310A35B" w14:textId="77777777" w:rsidR="00096E7F" w:rsidRPr="009E3DC5" w:rsidRDefault="00096E7F" w:rsidP="0044381C">
            <w:pPr>
              <w:pStyle w:val="TableLabel"/>
              <w:rPr>
                <w:noProof w:val="0"/>
                <w:sz w:val="16"/>
              </w:rPr>
            </w:pPr>
          </w:p>
        </w:tc>
        <w:tc>
          <w:tcPr>
            <w:tcW w:w="2520" w:type="dxa"/>
            <w:vAlign w:val="center"/>
          </w:tcPr>
          <w:p w14:paraId="4057B9AB" w14:textId="77777777" w:rsidR="00096E7F" w:rsidRPr="00BA0016" w:rsidRDefault="00096E7F" w:rsidP="0044381C">
            <w:pPr>
              <w:pStyle w:val="TableEntry"/>
              <w:rPr>
                <w:i/>
                <w:szCs w:val="18"/>
                <w:rPrChange w:id="505" w:author="Mary Jungers" w:date="2023-07-30T18:59:00Z">
                  <w:rPr>
                    <w:i/>
                    <w:sz w:val="16"/>
                  </w:rPr>
                </w:rPrChange>
              </w:rPr>
            </w:pPr>
            <w:r w:rsidRPr="00BA0016">
              <w:rPr>
                <w:i/>
                <w:szCs w:val="18"/>
                <w:rPrChange w:id="506" w:author="Mary Jungers" w:date="2023-07-30T18:59:00Z">
                  <w:rPr>
                    <w:i/>
                    <w:sz w:val="16"/>
                  </w:rPr>
                </w:rPrChange>
              </w:rPr>
              <w:t>AlternativeUserID</w:t>
            </w:r>
          </w:p>
        </w:tc>
        <w:tc>
          <w:tcPr>
            <w:tcW w:w="630" w:type="dxa"/>
            <w:vAlign w:val="center"/>
          </w:tcPr>
          <w:p w14:paraId="007AA646" w14:textId="77777777" w:rsidR="00096E7F" w:rsidRPr="00BA0016" w:rsidRDefault="00096E7F" w:rsidP="0044381C">
            <w:pPr>
              <w:pStyle w:val="TableEntry"/>
              <w:jc w:val="center"/>
              <w:rPr>
                <w:i/>
                <w:iCs/>
                <w:szCs w:val="18"/>
                <w:rPrChange w:id="507" w:author="Mary Jungers" w:date="2023-07-30T18:59:00Z">
                  <w:rPr>
                    <w:i/>
                    <w:iCs/>
                    <w:sz w:val="16"/>
                  </w:rPr>
                </w:rPrChange>
              </w:rPr>
            </w:pPr>
            <w:r w:rsidRPr="00BA0016">
              <w:rPr>
                <w:i/>
                <w:iCs/>
                <w:szCs w:val="18"/>
                <w:rPrChange w:id="508" w:author="Mary Jungers" w:date="2023-07-30T18:59:00Z">
                  <w:rPr>
                    <w:i/>
                    <w:iCs/>
                    <w:sz w:val="16"/>
                  </w:rPr>
                </w:rPrChange>
              </w:rPr>
              <w:t>U</w:t>
            </w:r>
          </w:p>
        </w:tc>
        <w:tc>
          <w:tcPr>
            <w:tcW w:w="4968" w:type="dxa"/>
            <w:vAlign w:val="center"/>
          </w:tcPr>
          <w:p w14:paraId="7C49740A" w14:textId="77777777" w:rsidR="00096E7F" w:rsidRPr="00BA0016" w:rsidRDefault="00096E7F" w:rsidP="0044381C">
            <w:pPr>
              <w:pStyle w:val="TableEntry"/>
              <w:rPr>
                <w:i/>
                <w:iCs/>
                <w:szCs w:val="18"/>
                <w:rPrChange w:id="509" w:author="Mary Jungers" w:date="2023-07-30T18:59:00Z">
                  <w:rPr>
                    <w:i/>
                    <w:iCs/>
                    <w:sz w:val="16"/>
                  </w:rPr>
                </w:rPrChange>
              </w:rPr>
            </w:pPr>
            <w:r w:rsidRPr="00BA0016">
              <w:rPr>
                <w:i/>
                <w:iCs/>
                <w:szCs w:val="18"/>
                <w:rPrChange w:id="510" w:author="Mary Jungers" w:date="2023-07-30T18:59:00Z">
                  <w:rPr>
                    <w:i/>
                    <w:iCs/>
                    <w:sz w:val="16"/>
                  </w:rPr>
                </w:rPrChange>
              </w:rPr>
              <w:t>not specialized</w:t>
            </w:r>
          </w:p>
        </w:tc>
      </w:tr>
      <w:tr w:rsidR="00096E7F" w:rsidRPr="009E3DC5" w14:paraId="7DD3507A" w14:textId="77777777" w:rsidTr="0044381C">
        <w:trPr>
          <w:cantSplit/>
        </w:trPr>
        <w:tc>
          <w:tcPr>
            <w:tcW w:w="1548" w:type="dxa"/>
            <w:vMerge/>
            <w:textDirection w:val="btLr"/>
            <w:vAlign w:val="center"/>
          </w:tcPr>
          <w:p w14:paraId="6F708A7F" w14:textId="77777777" w:rsidR="00096E7F" w:rsidRPr="009E3DC5" w:rsidRDefault="00096E7F" w:rsidP="0044381C">
            <w:pPr>
              <w:pStyle w:val="TableLabel"/>
              <w:rPr>
                <w:noProof w:val="0"/>
                <w:sz w:val="16"/>
              </w:rPr>
            </w:pPr>
          </w:p>
        </w:tc>
        <w:tc>
          <w:tcPr>
            <w:tcW w:w="2520" w:type="dxa"/>
            <w:vAlign w:val="center"/>
          </w:tcPr>
          <w:p w14:paraId="4B7E14AF" w14:textId="77777777" w:rsidR="00096E7F" w:rsidRPr="00BA0016" w:rsidRDefault="00096E7F" w:rsidP="0044381C">
            <w:pPr>
              <w:pStyle w:val="TableEntry"/>
              <w:rPr>
                <w:i/>
                <w:iCs/>
                <w:szCs w:val="18"/>
                <w:rPrChange w:id="511" w:author="Mary Jungers" w:date="2023-07-30T18:59:00Z">
                  <w:rPr>
                    <w:i/>
                    <w:iCs/>
                    <w:sz w:val="16"/>
                  </w:rPr>
                </w:rPrChange>
              </w:rPr>
            </w:pPr>
            <w:r w:rsidRPr="00BA0016">
              <w:rPr>
                <w:i/>
                <w:iCs/>
                <w:szCs w:val="18"/>
                <w:rPrChange w:id="512" w:author="Mary Jungers" w:date="2023-07-30T18:59:00Z">
                  <w:rPr>
                    <w:i/>
                    <w:iCs/>
                    <w:sz w:val="16"/>
                  </w:rPr>
                </w:rPrChange>
              </w:rPr>
              <w:t>UserName</w:t>
            </w:r>
          </w:p>
        </w:tc>
        <w:tc>
          <w:tcPr>
            <w:tcW w:w="630" w:type="dxa"/>
            <w:vAlign w:val="center"/>
          </w:tcPr>
          <w:p w14:paraId="3EEC62CD" w14:textId="77777777" w:rsidR="00096E7F" w:rsidRPr="00BA0016" w:rsidRDefault="00096E7F" w:rsidP="0044381C">
            <w:pPr>
              <w:pStyle w:val="TableEntry"/>
              <w:jc w:val="center"/>
              <w:rPr>
                <w:i/>
                <w:iCs/>
                <w:szCs w:val="18"/>
                <w:rPrChange w:id="513" w:author="Mary Jungers" w:date="2023-07-30T18:59:00Z">
                  <w:rPr>
                    <w:i/>
                    <w:iCs/>
                    <w:sz w:val="16"/>
                  </w:rPr>
                </w:rPrChange>
              </w:rPr>
            </w:pPr>
            <w:r w:rsidRPr="00BA0016">
              <w:rPr>
                <w:i/>
                <w:iCs/>
                <w:szCs w:val="18"/>
                <w:rPrChange w:id="514" w:author="Mary Jungers" w:date="2023-07-30T18:59:00Z">
                  <w:rPr>
                    <w:i/>
                    <w:iCs/>
                    <w:sz w:val="16"/>
                  </w:rPr>
                </w:rPrChange>
              </w:rPr>
              <w:t>U</w:t>
            </w:r>
          </w:p>
        </w:tc>
        <w:tc>
          <w:tcPr>
            <w:tcW w:w="4968" w:type="dxa"/>
            <w:vAlign w:val="center"/>
          </w:tcPr>
          <w:p w14:paraId="0D973B87" w14:textId="77777777" w:rsidR="00096E7F" w:rsidRPr="00BA0016" w:rsidRDefault="00096E7F" w:rsidP="0044381C">
            <w:pPr>
              <w:pStyle w:val="TableEntry"/>
              <w:rPr>
                <w:i/>
                <w:iCs/>
                <w:szCs w:val="18"/>
                <w:rPrChange w:id="515" w:author="Mary Jungers" w:date="2023-07-30T18:59:00Z">
                  <w:rPr>
                    <w:i/>
                    <w:iCs/>
                    <w:sz w:val="16"/>
                  </w:rPr>
                </w:rPrChange>
              </w:rPr>
            </w:pPr>
            <w:r w:rsidRPr="00BA0016">
              <w:rPr>
                <w:i/>
                <w:iCs/>
                <w:szCs w:val="18"/>
                <w:rPrChange w:id="516" w:author="Mary Jungers" w:date="2023-07-30T18:59:00Z">
                  <w:rPr>
                    <w:i/>
                    <w:iCs/>
                    <w:sz w:val="16"/>
                  </w:rPr>
                </w:rPrChange>
              </w:rPr>
              <w:t>not specialized</w:t>
            </w:r>
          </w:p>
        </w:tc>
      </w:tr>
      <w:tr w:rsidR="00096E7F" w:rsidRPr="009E3DC5" w14:paraId="329BBB7D" w14:textId="77777777" w:rsidTr="0044381C">
        <w:trPr>
          <w:cantSplit/>
        </w:trPr>
        <w:tc>
          <w:tcPr>
            <w:tcW w:w="1548" w:type="dxa"/>
            <w:vMerge/>
            <w:textDirection w:val="btLr"/>
            <w:vAlign w:val="center"/>
          </w:tcPr>
          <w:p w14:paraId="2EC35F7E" w14:textId="77777777" w:rsidR="00096E7F" w:rsidRPr="009E3DC5" w:rsidRDefault="00096E7F" w:rsidP="0044381C">
            <w:pPr>
              <w:pStyle w:val="TableLabel"/>
              <w:rPr>
                <w:noProof w:val="0"/>
                <w:sz w:val="16"/>
              </w:rPr>
            </w:pPr>
          </w:p>
        </w:tc>
        <w:tc>
          <w:tcPr>
            <w:tcW w:w="2520" w:type="dxa"/>
            <w:vAlign w:val="center"/>
          </w:tcPr>
          <w:p w14:paraId="18333254" w14:textId="77777777" w:rsidR="00096E7F" w:rsidRPr="00BA0016" w:rsidRDefault="00096E7F" w:rsidP="0044381C">
            <w:pPr>
              <w:pStyle w:val="TableEntry"/>
              <w:rPr>
                <w:i/>
                <w:iCs/>
                <w:szCs w:val="18"/>
                <w:rPrChange w:id="517" w:author="Mary Jungers" w:date="2023-07-30T18:59:00Z">
                  <w:rPr>
                    <w:i/>
                    <w:iCs/>
                    <w:sz w:val="16"/>
                  </w:rPr>
                </w:rPrChange>
              </w:rPr>
            </w:pPr>
            <w:r w:rsidRPr="00BA0016">
              <w:rPr>
                <w:i/>
                <w:iCs/>
                <w:szCs w:val="18"/>
                <w:rPrChange w:id="518" w:author="Mary Jungers" w:date="2023-07-30T18:59:00Z">
                  <w:rPr>
                    <w:i/>
                    <w:iCs/>
                    <w:sz w:val="16"/>
                  </w:rPr>
                </w:rPrChange>
              </w:rPr>
              <w:t>UserIsRequestor</w:t>
            </w:r>
          </w:p>
        </w:tc>
        <w:tc>
          <w:tcPr>
            <w:tcW w:w="630" w:type="dxa"/>
            <w:vAlign w:val="center"/>
          </w:tcPr>
          <w:p w14:paraId="7F1E73EA" w14:textId="77777777" w:rsidR="00096E7F" w:rsidRPr="00BA0016" w:rsidRDefault="00096E7F" w:rsidP="0044381C">
            <w:pPr>
              <w:pStyle w:val="TableEntry"/>
              <w:jc w:val="center"/>
              <w:rPr>
                <w:i/>
                <w:iCs/>
                <w:szCs w:val="18"/>
                <w:rPrChange w:id="519" w:author="Mary Jungers" w:date="2023-07-30T18:59:00Z">
                  <w:rPr>
                    <w:i/>
                    <w:iCs/>
                    <w:sz w:val="16"/>
                  </w:rPr>
                </w:rPrChange>
              </w:rPr>
            </w:pPr>
            <w:r w:rsidRPr="00BA0016">
              <w:rPr>
                <w:i/>
                <w:iCs/>
                <w:szCs w:val="18"/>
                <w:rPrChange w:id="520" w:author="Mary Jungers" w:date="2023-07-30T18:59:00Z">
                  <w:rPr>
                    <w:i/>
                    <w:iCs/>
                    <w:sz w:val="16"/>
                  </w:rPr>
                </w:rPrChange>
              </w:rPr>
              <w:t>U</w:t>
            </w:r>
          </w:p>
        </w:tc>
        <w:tc>
          <w:tcPr>
            <w:tcW w:w="4968" w:type="dxa"/>
            <w:vAlign w:val="center"/>
          </w:tcPr>
          <w:p w14:paraId="4E51C913" w14:textId="77777777" w:rsidR="00096E7F" w:rsidRPr="00BA0016" w:rsidRDefault="00096E7F" w:rsidP="0044381C">
            <w:pPr>
              <w:pStyle w:val="TableEntry"/>
              <w:rPr>
                <w:iCs/>
                <w:szCs w:val="18"/>
                <w:rPrChange w:id="521" w:author="Mary Jungers" w:date="2023-07-30T18:59:00Z">
                  <w:rPr>
                    <w:iCs/>
                    <w:sz w:val="16"/>
                  </w:rPr>
                </w:rPrChange>
              </w:rPr>
            </w:pPr>
            <w:r w:rsidRPr="00BA0016">
              <w:rPr>
                <w:i/>
                <w:iCs/>
                <w:szCs w:val="18"/>
                <w:rPrChange w:id="522" w:author="Mary Jungers" w:date="2023-07-30T18:59:00Z">
                  <w:rPr>
                    <w:i/>
                    <w:iCs/>
                    <w:sz w:val="16"/>
                  </w:rPr>
                </w:rPrChange>
              </w:rPr>
              <w:t>not specialized</w:t>
            </w:r>
          </w:p>
        </w:tc>
      </w:tr>
      <w:tr w:rsidR="00096E7F" w:rsidRPr="009E3DC5" w14:paraId="5791A94D" w14:textId="77777777" w:rsidTr="0044381C">
        <w:trPr>
          <w:cantSplit/>
        </w:trPr>
        <w:tc>
          <w:tcPr>
            <w:tcW w:w="1548" w:type="dxa"/>
            <w:vMerge/>
            <w:textDirection w:val="btLr"/>
            <w:vAlign w:val="center"/>
          </w:tcPr>
          <w:p w14:paraId="1B747F3B" w14:textId="77777777" w:rsidR="00096E7F" w:rsidRPr="009E3DC5" w:rsidRDefault="00096E7F" w:rsidP="0044381C">
            <w:pPr>
              <w:pStyle w:val="TableLabel"/>
              <w:rPr>
                <w:noProof w:val="0"/>
                <w:sz w:val="16"/>
              </w:rPr>
            </w:pPr>
          </w:p>
        </w:tc>
        <w:tc>
          <w:tcPr>
            <w:tcW w:w="2520" w:type="dxa"/>
            <w:vAlign w:val="center"/>
          </w:tcPr>
          <w:p w14:paraId="5F41C596" w14:textId="77777777" w:rsidR="00096E7F" w:rsidRPr="00BA0016" w:rsidRDefault="00096E7F" w:rsidP="0044381C">
            <w:pPr>
              <w:pStyle w:val="TableEntry"/>
              <w:rPr>
                <w:szCs w:val="18"/>
                <w:rPrChange w:id="523" w:author="Mary Jungers" w:date="2023-07-30T18:59:00Z">
                  <w:rPr>
                    <w:sz w:val="16"/>
                  </w:rPr>
                </w:rPrChange>
              </w:rPr>
            </w:pPr>
            <w:r w:rsidRPr="00BA0016">
              <w:rPr>
                <w:szCs w:val="18"/>
                <w:rPrChange w:id="524" w:author="Mary Jungers" w:date="2023-07-30T18:59:00Z">
                  <w:rPr>
                    <w:sz w:val="16"/>
                  </w:rPr>
                </w:rPrChange>
              </w:rPr>
              <w:t>RoleIDCode</w:t>
            </w:r>
          </w:p>
        </w:tc>
        <w:tc>
          <w:tcPr>
            <w:tcW w:w="630" w:type="dxa"/>
            <w:vAlign w:val="center"/>
          </w:tcPr>
          <w:p w14:paraId="7945EC72" w14:textId="77777777" w:rsidR="00096E7F" w:rsidRPr="00BA0016" w:rsidRDefault="00096E7F" w:rsidP="0044381C">
            <w:pPr>
              <w:pStyle w:val="TableEntry"/>
              <w:jc w:val="center"/>
              <w:rPr>
                <w:szCs w:val="18"/>
                <w:rPrChange w:id="525" w:author="Mary Jungers" w:date="2023-07-30T18:59:00Z">
                  <w:rPr>
                    <w:sz w:val="16"/>
                  </w:rPr>
                </w:rPrChange>
              </w:rPr>
            </w:pPr>
            <w:r w:rsidRPr="00BA0016">
              <w:rPr>
                <w:szCs w:val="18"/>
                <w:rPrChange w:id="526" w:author="Mary Jungers" w:date="2023-07-30T18:59:00Z">
                  <w:rPr>
                    <w:sz w:val="16"/>
                  </w:rPr>
                </w:rPrChange>
              </w:rPr>
              <w:t>M</w:t>
            </w:r>
          </w:p>
        </w:tc>
        <w:tc>
          <w:tcPr>
            <w:tcW w:w="4968" w:type="dxa"/>
            <w:vAlign w:val="center"/>
          </w:tcPr>
          <w:p w14:paraId="0A8CD345" w14:textId="2A6A55C8" w:rsidR="00096E7F" w:rsidRPr="00BA0016" w:rsidRDefault="00096E7F" w:rsidP="0044381C">
            <w:pPr>
              <w:pStyle w:val="TableEntry"/>
              <w:rPr>
                <w:szCs w:val="18"/>
                <w:rPrChange w:id="527" w:author="Mary Jungers" w:date="2023-07-30T18:59:00Z">
                  <w:rPr>
                    <w:sz w:val="16"/>
                  </w:rPr>
                </w:rPrChange>
              </w:rPr>
            </w:pPr>
            <w:r w:rsidRPr="00BA0016">
              <w:rPr>
                <w:szCs w:val="18"/>
                <w:rPrChange w:id="528" w:author="Mary Jungers" w:date="2023-07-30T18:59:00Z">
                  <w:rPr>
                    <w:sz w:val="16"/>
                  </w:rPr>
                </w:rPrChange>
              </w:rPr>
              <w:t xml:space="preserve">EV(110153, DCM, </w:t>
            </w:r>
            <w:r w:rsidR="00746607" w:rsidRPr="00BA0016">
              <w:rPr>
                <w:szCs w:val="18"/>
                <w:rPrChange w:id="529" w:author="Mary Jungers" w:date="2023-07-30T18:59:00Z">
                  <w:rPr>
                    <w:sz w:val="16"/>
                  </w:rPr>
                </w:rPrChange>
              </w:rPr>
              <w:t>“Source Role ID”</w:t>
            </w:r>
            <w:r w:rsidRPr="00BA0016">
              <w:rPr>
                <w:szCs w:val="18"/>
                <w:rPrChange w:id="530" w:author="Mary Jungers" w:date="2023-07-30T18:59:00Z">
                  <w:rPr>
                    <w:sz w:val="16"/>
                  </w:rPr>
                </w:rPrChange>
              </w:rPr>
              <w:t>)</w:t>
            </w:r>
          </w:p>
        </w:tc>
      </w:tr>
      <w:tr w:rsidR="00096E7F" w:rsidRPr="009E3DC5" w14:paraId="492E66B9" w14:textId="77777777" w:rsidTr="0044381C">
        <w:trPr>
          <w:cantSplit/>
        </w:trPr>
        <w:tc>
          <w:tcPr>
            <w:tcW w:w="1548" w:type="dxa"/>
            <w:vMerge/>
            <w:textDirection w:val="btLr"/>
            <w:vAlign w:val="center"/>
          </w:tcPr>
          <w:p w14:paraId="0A18C166" w14:textId="77777777" w:rsidR="00096E7F" w:rsidRPr="009E3DC5" w:rsidRDefault="00096E7F" w:rsidP="0044381C">
            <w:pPr>
              <w:pStyle w:val="TableLabel"/>
              <w:rPr>
                <w:noProof w:val="0"/>
                <w:sz w:val="16"/>
              </w:rPr>
            </w:pPr>
          </w:p>
        </w:tc>
        <w:tc>
          <w:tcPr>
            <w:tcW w:w="2520" w:type="dxa"/>
            <w:vAlign w:val="center"/>
          </w:tcPr>
          <w:p w14:paraId="72C01209" w14:textId="77777777" w:rsidR="00096E7F" w:rsidRPr="00BA0016" w:rsidRDefault="00096E7F" w:rsidP="0044381C">
            <w:pPr>
              <w:pStyle w:val="TableEntry"/>
              <w:rPr>
                <w:iCs/>
                <w:szCs w:val="18"/>
                <w:rPrChange w:id="531" w:author="Mary Jungers" w:date="2023-07-30T18:59:00Z">
                  <w:rPr>
                    <w:iCs/>
                    <w:sz w:val="16"/>
                  </w:rPr>
                </w:rPrChange>
              </w:rPr>
            </w:pPr>
            <w:r w:rsidRPr="00BA0016">
              <w:rPr>
                <w:iCs/>
                <w:szCs w:val="18"/>
                <w:rPrChange w:id="532" w:author="Mary Jungers" w:date="2023-07-30T18:59:00Z">
                  <w:rPr>
                    <w:iCs/>
                    <w:sz w:val="16"/>
                  </w:rPr>
                </w:rPrChange>
              </w:rPr>
              <w:t>NetworkAccessPointTypeCode</w:t>
            </w:r>
          </w:p>
        </w:tc>
        <w:tc>
          <w:tcPr>
            <w:tcW w:w="630" w:type="dxa"/>
            <w:vAlign w:val="center"/>
          </w:tcPr>
          <w:p w14:paraId="4D80D503" w14:textId="77777777" w:rsidR="00096E7F" w:rsidRPr="00BA0016" w:rsidRDefault="00096E7F" w:rsidP="0044381C">
            <w:pPr>
              <w:pStyle w:val="TableEntry"/>
              <w:jc w:val="center"/>
              <w:rPr>
                <w:iCs/>
                <w:szCs w:val="18"/>
                <w:rPrChange w:id="533" w:author="Mary Jungers" w:date="2023-07-30T18:59:00Z">
                  <w:rPr>
                    <w:iCs/>
                    <w:sz w:val="16"/>
                  </w:rPr>
                </w:rPrChange>
              </w:rPr>
            </w:pPr>
            <w:r w:rsidRPr="00BA0016">
              <w:rPr>
                <w:iCs/>
                <w:szCs w:val="18"/>
                <w:rPrChange w:id="534" w:author="Mary Jungers" w:date="2023-07-30T18:59:00Z">
                  <w:rPr>
                    <w:iCs/>
                    <w:sz w:val="16"/>
                  </w:rPr>
                </w:rPrChange>
              </w:rPr>
              <w:t>M</w:t>
            </w:r>
          </w:p>
        </w:tc>
        <w:tc>
          <w:tcPr>
            <w:tcW w:w="4968" w:type="dxa"/>
            <w:vAlign w:val="center"/>
          </w:tcPr>
          <w:p w14:paraId="6278A3BD" w14:textId="77777777" w:rsidR="00096E7F" w:rsidRPr="00BA0016" w:rsidRDefault="00096E7F" w:rsidP="0044381C">
            <w:pPr>
              <w:pStyle w:val="TableEntry"/>
              <w:rPr>
                <w:szCs w:val="18"/>
                <w:rPrChange w:id="535" w:author="Mary Jungers" w:date="2023-07-30T18:59:00Z">
                  <w:rPr>
                    <w:sz w:val="16"/>
                  </w:rPr>
                </w:rPrChange>
              </w:rPr>
            </w:pPr>
            <w:r w:rsidRPr="00BA0016">
              <w:rPr>
                <w:szCs w:val="18"/>
                <w:rPrChange w:id="536" w:author="Mary Jungers" w:date="2023-07-30T18:59:00Z">
                  <w:rPr>
                    <w:sz w:val="16"/>
                  </w:rPr>
                </w:rPrChange>
              </w:rPr>
              <w:t>“1” for machine (DNS) name, “2” for IP address</w:t>
            </w:r>
          </w:p>
        </w:tc>
      </w:tr>
      <w:tr w:rsidR="00096E7F" w:rsidRPr="009E3DC5" w14:paraId="788D4F7A" w14:textId="77777777" w:rsidTr="0044381C">
        <w:trPr>
          <w:cantSplit/>
        </w:trPr>
        <w:tc>
          <w:tcPr>
            <w:tcW w:w="1548" w:type="dxa"/>
            <w:vMerge/>
            <w:textDirection w:val="btLr"/>
            <w:vAlign w:val="center"/>
          </w:tcPr>
          <w:p w14:paraId="1427919D" w14:textId="77777777" w:rsidR="00096E7F" w:rsidRPr="009E3DC5" w:rsidRDefault="00096E7F" w:rsidP="0044381C">
            <w:pPr>
              <w:pStyle w:val="TableLabel"/>
              <w:rPr>
                <w:noProof w:val="0"/>
                <w:sz w:val="16"/>
              </w:rPr>
            </w:pPr>
          </w:p>
        </w:tc>
        <w:tc>
          <w:tcPr>
            <w:tcW w:w="2520" w:type="dxa"/>
            <w:vAlign w:val="center"/>
          </w:tcPr>
          <w:p w14:paraId="4D09F5AC" w14:textId="77777777" w:rsidR="00096E7F" w:rsidRPr="00BA0016" w:rsidRDefault="00096E7F" w:rsidP="0044381C">
            <w:pPr>
              <w:pStyle w:val="TableEntry"/>
              <w:rPr>
                <w:iCs/>
                <w:szCs w:val="18"/>
                <w:rPrChange w:id="537" w:author="Mary Jungers" w:date="2023-07-30T18:59:00Z">
                  <w:rPr>
                    <w:iCs/>
                    <w:sz w:val="16"/>
                  </w:rPr>
                </w:rPrChange>
              </w:rPr>
            </w:pPr>
            <w:r w:rsidRPr="00BA0016">
              <w:rPr>
                <w:iCs/>
                <w:szCs w:val="18"/>
                <w:rPrChange w:id="538" w:author="Mary Jungers" w:date="2023-07-30T18:59:00Z">
                  <w:rPr>
                    <w:iCs/>
                    <w:sz w:val="16"/>
                  </w:rPr>
                </w:rPrChange>
              </w:rPr>
              <w:t>NetworkAccessPointID</w:t>
            </w:r>
          </w:p>
        </w:tc>
        <w:tc>
          <w:tcPr>
            <w:tcW w:w="630" w:type="dxa"/>
            <w:vAlign w:val="center"/>
          </w:tcPr>
          <w:p w14:paraId="1222A5D2" w14:textId="77777777" w:rsidR="00096E7F" w:rsidRPr="00BA0016" w:rsidRDefault="00096E7F" w:rsidP="0044381C">
            <w:pPr>
              <w:pStyle w:val="TableEntry"/>
              <w:jc w:val="center"/>
              <w:rPr>
                <w:iCs/>
                <w:szCs w:val="18"/>
                <w:rPrChange w:id="539" w:author="Mary Jungers" w:date="2023-07-30T18:59:00Z">
                  <w:rPr>
                    <w:iCs/>
                    <w:sz w:val="16"/>
                  </w:rPr>
                </w:rPrChange>
              </w:rPr>
            </w:pPr>
            <w:r w:rsidRPr="00BA0016">
              <w:rPr>
                <w:iCs/>
                <w:szCs w:val="18"/>
                <w:rPrChange w:id="540" w:author="Mary Jungers" w:date="2023-07-30T18:59:00Z">
                  <w:rPr>
                    <w:iCs/>
                    <w:sz w:val="16"/>
                  </w:rPr>
                </w:rPrChange>
              </w:rPr>
              <w:t>M</w:t>
            </w:r>
          </w:p>
        </w:tc>
        <w:tc>
          <w:tcPr>
            <w:tcW w:w="4968" w:type="dxa"/>
            <w:vAlign w:val="center"/>
          </w:tcPr>
          <w:p w14:paraId="56403710" w14:textId="77777777" w:rsidR="00096E7F" w:rsidRPr="00BA0016" w:rsidRDefault="00096E7F" w:rsidP="0044381C">
            <w:pPr>
              <w:pStyle w:val="TableEntry"/>
              <w:rPr>
                <w:szCs w:val="18"/>
                <w:rPrChange w:id="541" w:author="Mary Jungers" w:date="2023-07-30T18:59:00Z">
                  <w:rPr>
                    <w:sz w:val="16"/>
                  </w:rPr>
                </w:rPrChange>
              </w:rPr>
            </w:pPr>
            <w:r w:rsidRPr="00BA0016">
              <w:rPr>
                <w:szCs w:val="18"/>
                <w:rPrChange w:id="542" w:author="Mary Jungers" w:date="2023-07-30T18:59:00Z">
                  <w:rPr>
                    <w:sz w:val="16"/>
                  </w:rPr>
                </w:rPrChange>
              </w:rPr>
              <w:t>The machine name or IP address.</w:t>
            </w:r>
          </w:p>
        </w:tc>
      </w:tr>
    </w:tbl>
    <w:p w14:paraId="602F0663" w14:textId="77777777" w:rsidR="00096E7F" w:rsidRPr="009E3DC5" w:rsidRDefault="00972AC1" w:rsidP="00096E7F">
      <w:r w:rsidRPr="009E3DC5">
        <w:t>…</w:t>
      </w:r>
    </w:p>
    <w:p w14:paraId="0714E29A" w14:textId="77777777" w:rsidR="00053C40" w:rsidRPr="009E3DC5" w:rsidRDefault="00053C40">
      <w:pPr>
        <w:spacing w:before="0"/>
      </w:pPr>
      <w:bookmarkStart w:id="543" w:name="_Toc510993464"/>
      <w:bookmarkStart w:id="544" w:name="_Toc510994029"/>
      <w:bookmarkStart w:id="545" w:name="_Toc513032891"/>
      <w:bookmarkStart w:id="546" w:name="_Toc513066682"/>
      <w:bookmarkStart w:id="547" w:name="_Toc513066783"/>
      <w:bookmarkStart w:id="548" w:name="_Toc513200141"/>
      <w:bookmarkStart w:id="549" w:name="_Toc513668235"/>
      <w:bookmarkStart w:id="550" w:name="_Toc513720332"/>
      <w:bookmarkStart w:id="551" w:name="_Toc510993465"/>
      <w:bookmarkStart w:id="552" w:name="_Toc510994030"/>
      <w:bookmarkStart w:id="553" w:name="_Toc513032892"/>
      <w:bookmarkStart w:id="554" w:name="_Toc513066683"/>
      <w:bookmarkStart w:id="555" w:name="_Toc513066784"/>
      <w:bookmarkStart w:id="556" w:name="_Toc513200142"/>
      <w:bookmarkStart w:id="557" w:name="_Toc513668236"/>
      <w:bookmarkStart w:id="558" w:name="_Toc513720333"/>
      <w:bookmarkStart w:id="559" w:name="_Toc510993466"/>
      <w:bookmarkStart w:id="560" w:name="_Toc510994031"/>
      <w:bookmarkStart w:id="561" w:name="_Toc513032893"/>
      <w:bookmarkStart w:id="562" w:name="_Toc513066684"/>
      <w:bookmarkStart w:id="563" w:name="_Toc513066785"/>
      <w:bookmarkStart w:id="564" w:name="_Toc513200143"/>
      <w:bookmarkStart w:id="565" w:name="_Toc513668237"/>
      <w:bookmarkStart w:id="566" w:name="_Toc513720334"/>
      <w:bookmarkStart w:id="567" w:name="_Toc510993467"/>
      <w:bookmarkStart w:id="568" w:name="_Toc510994032"/>
      <w:bookmarkStart w:id="569" w:name="_Toc513032894"/>
      <w:bookmarkStart w:id="570" w:name="_Toc513066685"/>
      <w:bookmarkStart w:id="571" w:name="_Toc513066786"/>
      <w:bookmarkStart w:id="572" w:name="_Toc513200144"/>
      <w:bookmarkStart w:id="573" w:name="_Toc513668238"/>
      <w:bookmarkStart w:id="574" w:name="_Toc513720335"/>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Pr="009E3DC5">
        <w:br w:type="page"/>
      </w:r>
    </w:p>
    <w:p w14:paraId="4745F13B" w14:textId="77777777" w:rsidR="00865C8B" w:rsidRPr="009E3DC5" w:rsidRDefault="00865C8B" w:rsidP="00330B27">
      <w:pPr>
        <w:pStyle w:val="BodyText"/>
      </w:pPr>
    </w:p>
    <w:p w14:paraId="6144429E" w14:textId="418DF66D" w:rsidR="00865C8B" w:rsidRPr="009E3DC5" w:rsidRDefault="008350FD" w:rsidP="00865C8B">
      <w:pPr>
        <w:pStyle w:val="EditorInstructions"/>
        <w:pBdr>
          <w:top w:val="single" w:sz="4" w:space="0" w:color="auto"/>
        </w:pBdr>
      </w:pPr>
      <w:r w:rsidRPr="009E3DC5">
        <w:t xml:space="preserve">In </w:t>
      </w:r>
      <w:r w:rsidR="00997418" w:rsidRPr="009E3DC5">
        <w:t xml:space="preserve">Vol </w:t>
      </w:r>
      <w:del w:id="575" w:author="Mary Jungers" w:date="2023-07-30T19:24:00Z">
        <w:r w:rsidR="00997418" w:rsidRPr="009E3DC5" w:rsidDel="005E0198">
          <w:delText>2b</w:delText>
        </w:r>
      </w:del>
      <w:ins w:id="576" w:author="Mary Jungers" w:date="2023-07-30T19:24:00Z">
        <w:r w:rsidR="005E0198">
          <w:t>2</w:t>
        </w:r>
      </w:ins>
      <w:r w:rsidR="00997418" w:rsidRPr="009E3DC5">
        <w:t xml:space="preserve"> </w:t>
      </w:r>
      <w:r w:rsidRPr="009E3DC5">
        <w:t>Section 3.3</w:t>
      </w:r>
      <w:r w:rsidR="00865C8B" w:rsidRPr="009E3DC5">
        <w:t xml:space="preserve">8 </w:t>
      </w:r>
      <w:r w:rsidRPr="009E3DC5">
        <w:rPr>
          <w:b/>
          <w:highlight w:val="yellow"/>
        </w:rPr>
        <w:t>Cross Gateway</w:t>
      </w:r>
      <w:r w:rsidR="00865C8B" w:rsidRPr="009E3DC5">
        <w:rPr>
          <w:b/>
          <w:highlight w:val="yellow"/>
        </w:rPr>
        <w:t xml:space="preserve"> Query [ITI-</w:t>
      </w:r>
      <w:r w:rsidRPr="009E3DC5">
        <w:rPr>
          <w:b/>
          <w:highlight w:val="yellow"/>
        </w:rPr>
        <w:t>3</w:t>
      </w:r>
      <w:r w:rsidR="00865C8B" w:rsidRPr="009E3DC5">
        <w:rPr>
          <w:b/>
          <w:highlight w:val="yellow"/>
        </w:rPr>
        <w:t>8]</w:t>
      </w:r>
      <w:r w:rsidR="00865C8B" w:rsidRPr="009E3DC5">
        <w:rPr>
          <w:highlight w:val="yellow"/>
        </w:rPr>
        <w:t>,</w:t>
      </w:r>
      <w:r w:rsidR="00865C8B" w:rsidRPr="009E3DC5">
        <w:t xml:space="preserve"> </w:t>
      </w:r>
      <w:r w:rsidR="00A92128" w:rsidRPr="009E3DC5">
        <w:t>update the sub-sections as follows.</w:t>
      </w:r>
    </w:p>
    <w:p w14:paraId="12BC8D9B" w14:textId="77777777" w:rsidR="00865C8B" w:rsidRPr="009E3DC5" w:rsidRDefault="00865C8B" w:rsidP="00865C8B">
      <w:pPr>
        <w:pStyle w:val="BodyText"/>
      </w:pPr>
    </w:p>
    <w:p w14:paraId="66911D7E" w14:textId="44D7D792" w:rsidR="00865C8B" w:rsidRPr="009E3DC5" w:rsidRDefault="008350FD" w:rsidP="00865C8B">
      <w:pPr>
        <w:pStyle w:val="EditorInstructions"/>
        <w:pBdr>
          <w:top w:val="single" w:sz="4" w:space="0" w:color="auto"/>
        </w:pBdr>
      </w:pPr>
      <w:r w:rsidRPr="009E3DC5">
        <w:t>Update</w:t>
      </w:r>
      <w:r w:rsidR="00997418" w:rsidRPr="009E3DC5">
        <w:t xml:space="preserve"> Vol </w:t>
      </w:r>
      <w:del w:id="577" w:author="Mary Jungers" w:date="2023-07-30T19:24:00Z">
        <w:r w:rsidR="00997418" w:rsidRPr="009E3DC5" w:rsidDel="005E0198">
          <w:delText>2b</w:delText>
        </w:r>
      </w:del>
      <w:ins w:id="578" w:author="Mary Jungers" w:date="2023-07-30T19:24:00Z">
        <w:r w:rsidR="005E0198">
          <w:t>2</w:t>
        </w:r>
      </w:ins>
      <w:r w:rsidRPr="009E3DC5">
        <w:t xml:space="preserve"> Section 3.3</w:t>
      </w:r>
      <w:r w:rsidR="00865C8B" w:rsidRPr="009E3DC5">
        <w:t>8</w:t>
      </w:r>
      <w:r w:rsidR="0044381C" w:rsidRPr="009E3DC5">
        <w:t>.1</w:t>
      </w:r>
      <w:r w:rsidR="00865C8B" w:rsidRPr="009E3DC5">
        <w:t xml:space="preserve"> as follows. </w:t>
      </w:r>
    </w:p>
    <w:p w14:paraId="68254EBA" w14:textId="77777777" w:rsidR="00865C8B" w:rsidRPr="009E3DC5" w:rsidRDefault="00997418" w:rsidP="00F54850">
      <w:pPr>
        <w:pStyle w:val="Heading3"/>
        <w:numPr>
          <w:ilvl w:val="0"/>
          <w:numId w:val="0"/>
        </w:numPr>
      </w:pPr>
      <w:bookmarkStart w:id="579" w:name="_Toc141666811"/>
      <w:r w:rsidRPr="009E3DC5">
        <w:t>3.38.1 Scope</w:t>
      </w:r>
      <w:bookmarkEnd w:id="579"/>
    </w:p>
    <w:p w14:paraId="7A4A1B3F" w14:textId="77777777" w:rsidR="0044381C" w:rsidRPr="009E3DC5" w:rsidRDefault="0044381C" w:rsidP="0044381C">
      <w:pPr>
        <w:pStyle w:val="BodyText"/>
        <w:rPr>
          <w:iCs/>
        </w:rPr>
      </w:pPr>
      <w:r w:rsidRPr="009E3DC5">
        <w:rPr>
          <w:iCs/>
        </w:rPr>
        <w:t>The scope of the Cross Gateway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9E3DC5" w:rsidRDefault="0044381C" w:rsidP="006963B9">
      <w:pPr>
        <w:pStyle w:val="ListBullet2"/>
        <w:numPr>
          <w:ilvl w:val="0"/>
          <w:numId w:val="46"/>
        </w:numPr>
      </w:pPr>
      <w:r w:rsidRPr="009E3DC5">
        <w:t>The Cross Gateway Query is between an Initiating Gateway and Responding Gateway.</w:t>
      </w:r>
    </w:p>
    <w:p w14:paraId="2327860B" w14:textId="77777777" w:rsidR="0044381C" w:rsidRPr="009E3DC5" w:rsidRDefault="0044381C" w:rsidP="006963B9">
      <w:pPr>
        <w:pStyle w:val="ListBullet2"/>
        <w:numPr>
          <w:ilvl w:val="0"/>
          <w:numId w:val="46"/>
        </w:numPr>
      </w:pPr>
      <w:r w:rsidRPr="009E3DC5">
        <w:t>Initiating Gateway shall specify the homeCommunityId attribute in all Cross-Community Queries which do not contain a patient identifier.</w:t>
      </w:r>
    </w:p>
    <w:p w14:paraId="3E4E10B0" w14:textId="77777777" w:rsidR="0044381C" w:rsidRPr="009E3DC5" w:rsidRDefault="0044381C" w:rsidP="006963B9">
      <w:pPr>
        <w:pStyle w:val="ListBullet2"/>
        <w:numPr>
          <w:ilvl w:val="0"/>
          <w:numId w:val="46"/>
        </w:numPr>
      </w:pPr>
      <w:r w:rsidRPr="009E3DC5">
        <w:t xml:space="preserve">The homeCommunityID attribute shall be returned within all appropriate elements. </w:t>
      </w:r>
    </w:p>
    <w:p w14:paraId="53E30EB9" w14:textId="08C76D3C" w:rsidR="0044381C" w:rsidRPr="009E3DC5" w:rsidRDefault="007B2249" w:rsidP="006963B9">
      <w:pPr>
        <w:pStyle w:val="ListBullet2"/>
        <w:numPr>
          <w:ilvl w:val="0"/>
          <w:numId w:val="46"/>
        </w:numPr>
        <w:rPr>
          <w:b/>
          <w:strike/>
        </w:rPr>
      </w:pPr>
      <w:bookmarkStart w:id="580" w:name="_Hlk512940860"/>
      <w:r w:rsidRPr="009E3DC5">
        <w:rPr>
          <w:b/>
          <w:u w:val="single"/>
        </w:rPr>
        <w:t xml:space="preserve">Initiating Gateways and </w:t>
      </w:r>
      <w:r w:rsidR="0044381C" w:rsidRPr="009E3DC5">
        <w:t xml:space="preserve">Responding Gateways </w:t>
      </w:r>
      <w:r w:rsidR="0044381C" w:rsidRPr="009E3DC5">
        <w:rPr>
          <w:b/>
          <w:strike/>
        </w:rPr>
        <w:t>shall</w:t>
      </w:r>
      <w:r w:rsidR="0044381C" w:rsidRPr="009E3DC5">
        <w:t xml:space="preserve"> </w:t>
      </w:r>
      <w:r w:rsidR="0044381C" w:rsidRPr="009E3DC5">
        <w:rPr>
          <w:b/>
          <w:u w:val="single"/>
        </w:rPr>
        <w:t xml:space="preserve">may </w:t>
      </w:r>
      <w:r w:rsidR="0044381C" w:rsidRPr="009E3DC5">
        <w:t xml:space="preserve">support the Asynchronous Web Services Exchange Option </w:t>
      </w:r>
      <w:r w:rsidR="00BB5F8D" w:rsidRPr="009E3DC5">
        <w:rPr>
          <w:b/>
          <w:u w:val="single"/>
        </w:rPr>
        <w:t>(WS-Addressing based)</w:t>
      </w:r>
      <w:r w:rsidR="00BB5F8D" w:rsidRPr="009E3DC5">
        <w:t xml:space="preserve"> </w:t>
      </w:r>
      <w:r w:rsidR="0044381C" w:rsidRPr="009E3DC5">
        <w:t xml:space="preserve">on the Cross Gateway Query. </w:t>
      </w:r>
      <w:r w:rsidR="0044381C" w:rsidRPr="009E3DC5">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9E3DC5">
        <w:rPr>
          <w:b/>
          <w:strike/>
        </w:rPr>
        <w:t xml:space="preserve"> </w:t>
      </w:r>
      <w:r w:rsidR="0044381C" w:rsidRPr="009E3DC5">
        <w:rPr>
          <w:b/>
          <w:strike/>
        </w:rPr>
        <w:t xml:space="preserve">It is expected that Asynchronous Web Services Exchange will be desired by the majority of communities. </w:t>
      </w:r>
    </w:p>
    <w:bookmarkEnd w:id="580"/>
    <w:p w14:paraId="48B8A06E" w14:textId="4C2E2737" w:rsidR="000B7AAA" w:rsidRPr="009E3DC5" w:rsidRDefault="007B2249" w:rsidP="006963B9">
      <w:pPr>
        <w:pStyle w:val="ListBullet2"/>
        <w:numPr>
          <w:ilvl w:val="0"/>
          <w:numId w:val="46"/>
        </w:numPr>
      </w:pPr>
      <w:r w:rsidRPr="009E3DC5">
        <w:rPr>
          <w:b/>
          <w:u w:val="single"/>
        </w:rPr>
        <w:t xml:space="preserve">Initiating Gateways and </w:t>
      </w:r>
      <w:r w:rsidR="000B7AAA" w:rsidRPr="009E3DC5">
        <w:rPr>
          <w:b/>
          <w:u w:val="single"/>
        </w:rPr>
        <w:t>Responding Gateways may support the AS4 Asynchronous Web Services Exchange Op</w:t>
      </w:r>
      <w:r w:rsidR="0060469D" w:rsidRPr="009E3DC5">
        <w:rPr>
          <w:b/>
          <w:u w:val="single"/>
        </w:rPr>
        <w:t>tion on the Cross Gateway Query</w:t>
      </w:r>
      <w:r w:rsidR="000B7AAA" w:rsidRPr="009E3DC5">
        <w:rPr>
          <w:b/>
          <w:u w:val="single"/>
        </w:rPr>
        <w:t>. To check if Responding Gateways supports</w:t>
      </w:r>
      <w:r w:rsidRPr="009E3DC5">
        <w:rPr>
          <w:b/>
          <w:u w:val="single"/>
        </w:rPr>
        <w:t xml:space="preserve"> this option</w:t>
      </w:r>
      <w:r w:rsidR="000B7AAA" w:rsidRPr="009E3DC5">
        <w:rPr>
          <w:b/>
          <w:u w:val="single"/>
        </w:rPr>
        <w:t>, the AS4 Test Service may be used (</w:t>
      </w:r>
      <w:r w:rsidR="00F8201E" w:rsidRPr="009E3DC5">
        <w:rPr>
          <w:b/>
          <w:u w:val="single"/>
        </w:rPr>
        <w:t>s</w:t>
      </w:r>
      <w:r w:rsidR="000B7AAA" w:rsidRPr="009E3DC5">
        <w:rPr>
          <w:b/>
          <w:u w:val="single"/>
        </w:rPr>
        <w:t xml:space="preserve">ee </w:t>
      </w:r>
      <w:r w:rsidR="006A6E4D" w:rsidRPr="009E3DC5">
        <w:rPr>
          <w:b/>
          <w:u w:val="single"/>
        </w:rPr>
        <w:t>ITI</w:t>
      </w:r>
      <w:r w:rsidR="004964EC" w:rsidRPr="009E3DC5">
        <w:rPr>
          <w:b/>
          <w:u w:val="single"/>
        </w:rPr>
        <w:t xml:space="preserve"> </w:t>
      </w:r>
      <w:del w:id="581" w:author="Mary Jungers" w:date="2023-07-30T19:10:00Z">
        <w:r w:rsidR="006A6E4D" w:rsidRPr="009E3DC5" w:rsidDel="00EE2148">
          <w:rPr>
            <w:b/>
            <w:u w:val="single"/>
          </w:rPr>
          <w:delText>TF</w:delText>
        </w:r>
        <w:r w:rsidR="00147E65" w:rsidRPr="009E3DC5" w:rsidDel="00EE2148">
          <w:rPr>
            <w:b/>
            <w:u w:val="single"/>
          </w:rPr>
          <w:delText>-</w:delText>
        </w:r>
        <w:r w:rsidR="006A6E4D" w:rsidRPr="009E3DC5" w:rsidDel="00EE2148">
          <w:rPr>
            <w:b/>
            <w:u w:val="single"/>
          </w:rPr>
          <w:delText>2x</w:delText>
        </w:r>
      </w:del>
      <w:ins w:id="582" w:author="Mary Jungers" w:date="2023-07-30T19:10:00Z">
        <w:r w:rsidR="00EE2148">
          <w:rPr>
            <w:b/>
            <w:u w:val="single"/>
          </w:rPr>
          <w:t>TF-2</w:t>
        </w:r>
      </w:ins>
      <w:r w:rsidR="00F84F2A" w:rsidRPr="009E3DC5">
        <w:rPr>
          <w:b/>
          <w:u w:val="single"/>
        </w:rPr>
        <w:t>:</w:t>
      </w:r>
      <w:r w:rsidR="006A6E4D" w:rsidRPr="009E3DC5">
        <w:rPr>
          <w:b/>
          <w:u w:val="single"/>
        </w:rPr>
        <w:t xml:space="preserve"> </w:t>
      </w:r>
      <w:r w:rsidR="000B7AAA" w:rsidRPr="009E3DC5">
        <w:rPr>
          <w:b/>
          <w:u w:val="single"/>
        </w:rPr>
        <w:t>Appendix V</w:t>
      </w:r>
      <w:r w:rsidR="006A6E4D" w:rsidRPr="009E3DC5">
        <w:rPr>
          <w:b/>
          <w:u w:val="single"/>
        </w:rPr>
        <w:t>.4</w:t>
      </w:r>
      <w:r w:rsidR="006A6EF5" w:rsidRPr="009E3DC5">
        <w:rPr>
          <w:b/>
          <w:u w:val="single"/>
        </w:rPr>
        <w:t>.4.3</w:t>
      </w:r>
      <w:r w:rsidR="000B7AAA" w:rsidRPr="009E3DC5">
        <w:rPr>
          <w:b/>
          <w:u w:val="single"/>
        </w:rPr>
        <w:t>).</w:t>
      </w:r>
    </w:p>
    <w:p w14:paraId="3FBE533A" w14:textId="29DE9F8C" w:rsidR="0038397B" w:rsidRPr="009E3DC5" w:rsidRDefault="0038397B" w:rsidP="006963B9">
      <w:pPr>
        <w:pStyle w:val="ListBullet2"/>
        <w:numPr>
          <w:ilvl w:val="0"/>
          <w:numId w:val="46"/>
        </w:numPr>
        <w:rPr>
          <w:b/>
          <w:strike/>
        </w:rPr>
      </w:pPr>
      <w:r w:rsidRPr="009E3DC5">
        <w:rPr>
          <w:b/>
          <w:strike/>
        </w:rPr>
        <w:t>Asynchronous Web Services Exchange is an option on the Initiating Gateway, see ITI TF-1: 18.2.2.</w:t>
      </w:r>
    </w:p>
    <w:p w14:paraId="153A0ACF" w14:textId="77777777" w:rsidR="0044381C" w:rsidRPr="009E3DC5" w:rsidRDefault="0044381C" w:rsidP="006963B9">
      <w:pPr>
        <w:pStyle w:val="ListBullet2"/>
        <w:numPr>
          <w:ilvl w:val="0"/>
          <w:numId w:val="46"/>
        </w:numPr>
      </w:pPr>
      <w:r w:rsidRPr="009E3DC5">
        <w:t>For stored queries that rely on concepts that a community may not support, namely associations, folders and submission sets, a Responding Gateway is allowed to respond with zero entries.</w:t>
      </w:r>
    </w:p>
    <w:p w14:paraId="6EBD58CD" w14:textId="77777777" w:rsidR="0044381C" w:rsidRPr="009E3DC5" w:rsidRDefault="0044381C" w:rsidP="0044381C">
      <w:pPr>
        <w:pStyle w:val="BodyText"/>
      </w:pPr>
      <w:r w:rsidRPr="009E3DC5">
        <w:t xml:space="preserve">There shall be an agreed upon common coding/vocabulary scheme used for the Cross Gateway Query. For example, a common set of privacy consent vocabularies shall be used. </w:t>
      </w:r>
    </w:p>
    <w:p w14:paraId="710493C0" w14:textId="30E11680" w:rsidR="00865C8B" w:rsidRPr="009E3DC5" w:rsidRDefault="00865C8B" w:rsidP="00330B27">
      <w:pPr>
        <w:pStyle w:val="BodyText"/>
      </w:pPr>
    </w:p>
    <w:p w14:paraId="13694BF2" w14:textId="58F78C5F" w:rsidR="0076026F" w:rsidRPr="009E3DC5" w:rsidRDefault="0076026F" w:rsidP="00330B27">
      <w:pPr>
        <w:pStyle w:val="BodyText"/>
      </w:pPr>
    </w:p>
    <w:p w14:paraId="57A52083" w14:textId="77777777" w:rsidR="0080030F" w:rsidRPr="009E3DC5" w:rsidRDefault="0080030F" w:rsidP="00330B27">
      <w:pPr>
        <w:pStyle w:val="BodyText"/>
      </w:pPr>
    </w:p>
    <w:p w14:paraId="74DD33DA" w14:textId="222D9046" w:rsidR="0080030F" w:rsidRPr="009E3DC5" w:rsidRDefault="0080030F" w:rsidP="0080030F">
      <w:pPr>
        <w:pStyle w:val="EditorInstructions"/>
        <w:pBdr>
          <w:top w:val="single" w:sz="4" w:space="0" w:color="auto"/>
        </w:pBdr>
      </w:pPr>
      <w:r w:rsidRPr="009E3DC5">
        <w:lastRenderedPageBreak/>
        <w:t xml:space="preserve">Update </w:t>
      </w:r>
      <w:r w:rsidR="00997418" w:rsidRPr="009E3DC5">
        <w:t xml:space="preserve">Vol </w:t>
      </w:r>
      <w:del w:id="583" w:author="Mary Jungers" w:date="2023-07-30T19:24:00Z">
        <w:r w:rsidR="00997418" w:rsidRPr="009E3DC5" w:rsidDel="005E0198">
          <w:delText>2b</w:delText>
        </w:r>
      </w:del>
      <w:ins w:id="584" w:author="Mary Jungers" w:date="2023-07-30T19:24:00Z">
        <w:r w:rsidR="005E0198">
          <w:t>2</w:t>
        </w:r>
      </w:ins>
      <w:r w:rsidR="00997418" w:rsidRPr="009E3DC5">
        <w:t xml:space="preserve"> </w:t>
      </w:r>
      <w:r w:rsidRPr="009E3DC5">
        <w:t xml:space="preserve">Section 3.38.3 as follows. </w:t>
      </w:r>
    </w:p>
    <w:p w14:paraId="651B3278" w14:textId="77777777" w:rsidR="0080030F" w:rsidRPr="009E3DC5" w:rsidRDefault="0080030F" w:rsidP="00330B27">
      <w:pPr>
        <w:pStyle w:val="BodyText"/>
      </w:pPr>
    </w:p>
    <w:p w14:paraId="5F6C2498" w14:textId="77777777" w:rsidR="0080030F" w:rsidRPr="009E3DC5" w:rsidRDefault="0080030F" w:rsidP="0080030F">
      <w:pPr>
        <w:pStyle w:val="Heading3"/>
        <w:numPr>
          <w:ilvl w:val="0"/>
          <w:numId w:val="0"/>
        </w:numPr>
        <w:rPr>
          <w:bCs/>
        </w:rPr>
      </w:pPr>
      <w:bookmarkStart w:id="585" w:name="_Toc168463561"/>
      <w:bookmarkStart w:id="586" w:name="_Toc169255550"/>
      <w:bookmarkStart w:id="587" w:name="_Toc169255686"/>
      <w:bookmarkStart w:id="588" w:name="_Toc169255835"/>
      <w:bookmarkStart w:id="589" w:name="_Toc169255994"/>
      <w:bookmarkStart w:id="590" w:name="_Toc173902949"/>
      <w:bookmarkStart w:id="591" w:name="_Toc268858972"/>
      <w:bookmarkStart w:id="592" w:name="_Toc268859027"/>
      <w:bookmarkStart w:id="593" w:name="_Toc269048680"/>
      <w:bookmarkStart w:id="594" w:name="_Toc398544250"/>
      <w:bookmarkStart w:id="595" w:name="_Toc398717943"/>
      <w:bookmarkStart w:id="596" w:name="_Toc488223164"/>
      <w:bookmarkStart w:id="597" w:name="_Toc141666812"/>
      <w:r w:rsidRPr="009E3DC5">
        <w:rPr>
          <w:bCs/>
        </w:rPr>
        <w:t>3.38.3 Referenced Standard</w:t>
      </w:r>
      <w:bookmarkEnd w:id="585"/>
      <w:bookmarkEnd w:id="586"/>
      <w:bookmarkEnd w:id="587"/>
      <w:bookmarkEnd w:id="588"/>
      <w:bookmarkEnd w:id="589"/>
      <w:bookmarkEnd w:id="590"/>
      <w:bookmarkEnd w:id="591"/>
      <w:bookmarkEnd w:id="592"/>
      <w:bookmarkEnd w:id="593"/>
      <w:bookmarkEnd w:id="594"/>
      <w:bookmarkEnd w:id="595"/>
      <w:bookmarkEnd w:id="596"/>
      <w:bookmarkEnd w:id="597"/>
    </w:p>
    <w:p w14:paraId="52C4D6D9" w14:textId="77777777" w:rsidR="0080030F" w:rsidRPr="009E3DC5" w:rsidRDefault="0080030F" w:rsidP="0080030F">
      <w:pPr>
        <w:pStyle w:val="BodyText"/>
        <w:rPr>
          <w:b/>
          <w:strike/>
        </w:rPr>
      </w:pPr>
      <w:r w:rsidRPr="009E3DC5">
        <w:rPr>
          <w:b/>
          <w:strike/>
        </w:rPr>
        <w:t>Implementers of this transaction shall comply with all requirements described in ITI TF-2x: Appendix V Web Services for IHE Transactions.</w:t>
      </w:r>
    </w:p>
    <w:p w14:paraId="647337CB" w14:textId="77777777" w:rsidR="0080030F" w:rsidRPr="009E3DC5" w:rsidRDefault="0080030F" w:rsidP="0080030F">
      <w:pPr>
        <w:pStyle w:val="BodyText"/>
        <w:rPr>
          <w:b/>
          <w:strike/>
        </w:rPr>
      </w:pPr>
      <w:r w:rsidRPr="009E3DC5">
        <w:rPr>
          <w:b/>
          <w:strike/>
        </w:rPr>
        <w:t>ebRIM</w:t>
      </w:r>
      <w:r w:rsidRPr="009E3DC5">
        <w:rPr>
          <w:b/>
          <w:strike/>
        </w:rPr>
        <w:tab/>
      </w:r>
      <w:r w:rsidRPr="009E3DC5">
        <w:rPr>
          <w:b/>
          <w:strike/>
        </w:rPr>
        <w:tab/>
        <w:t>OASIS/ebXML Registry Information Model v3.0</w:t>
      </w:r>
    </w:p>
    <w:p w14:paraId="33305557" w14:textId="77777777" w:rsidR="0080030F" w:rsidRPr="009E3DC5" w:rsidRDefault="0080030F" w:rsidP="0080030F">
      <w:pPr>
        <w:pStyle w:val="BodyText"/>
        <w:rPr>
          <w:b/>
          <w:strike/>
        </w:rPr>
      </w:pPr>
      <w:r w:rsidRPr="009E3DC5">
        <w:rPr>
          <w:b/>
          <w:strike/>
        </w:rPr>
        <w:t>ebRS</w:t>
      </w:r>
      <w:r w:rsidRPr="009E3DC5">
        <w:rPr>
          <w:b/>
          <w:strike/>
        </w:rPr>
        <w:tab/>
      </w:r>
      <w:r w:rsidRPr="009E3DC5">
        <w:rPr>
          <w:b/>
          <w:strike/>
        </w:rPr>
        <w:tab/>
        <w:t>OASIS/ebXML Registry Services Specifications v3.0</w:t>
      </w:r>
    </w:p>
    <w:p w14:paraId="6046C857" w14:textId="77777777" w:rsidR="0080030F" w:rsidRPr="009E3DC5" w:rsidRDefault="0080030F" w:rsidP="0080030F">
      <w:pPr>
        <w:pStyle w:val="BodyText"/>
        <w:spacing w:before="0"/>
        <w:rPr>
          <w:b/>
          <w:strike/>
        </w:rPr>
      </w:pPr>
    </w:p>
    <w:p w14:paraId="1680945D" w14:textId="77777777" w:rsidR="0080030F" w:rsidRPr="009E3DC5" w:rsidRDefault="0080030F" w:rsidP="0080030F">
      <w:pPr>
        <w:pStyle w:val="BodyText"/>
        <w:spacing w:before="0"/>
        <w:rPr>
          <w:b/>
          <w:strike/>
        </w:rPr>
      </w:pPr>
      <w:r w:rsidRPr="009E3DC5">
        <w:rPr>
          <w:b/>
          <w:strike/>
        </w:rPr>
        <w:t>ITI TF-3:4</w:t>
      </w:r>
      <w:r w:rsidRPr="009E3DC5">
        <w:rPr>
          <w:b/>
          <w:strike/>
        </w:rPr>
        <w:tab/>
        <w:t>Metadata used in Document Sharing profiles</w:t>
      </w:r>
    </w:p>
    <w:p w14:paraId="5DC876B2" w14:textId="77777777" w:rsidR="0080030F" w:rsidRPr="009E3DC5" w:rsidRDefault="0080030F" w:rsidP="0080030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9E3DC5" w14:paraId="79CCBF48" w14:textId="77777777" w:rsidTr="00FB2159">
        <w:trPr>
          <w:jc w:val="center"/>
        </w:trPr>
        <w:tc>
          <w:tcPr>
            <w:tcW w:w="1420" w:type="dxa"/>
          </w:tcPr>
          <w:p w14:paraId="6E7E6C5E" w14:textId="77777777" w:rsidR="0080030F" w:rsidRPr="009E3DC5" w:rsidRDefault="0080030F" w:rsidP="00F54850">
            <w:pPr>
              <w:pStyle w:val="TableEntry"/>
              <w:rPr>
                <w:b/>
                <w:bCs/>
                <w:u w:val="single"/>
              </w:rPr>
            </w:pPr>
            <w:r w:rsidRPr="009E3DC5">
              <w:rPr>
                <w:b/>
                <w:bCs/>
                <w:u w:val="single"/>
              </w:rPr>
              <w:t>ebRIM</w:t>
            </w:r>
          </w:p>
        </w:tc>
        <w:tc>
          <w:tcPr>
            <w:tcW w:w="7930" w:type="dxa"/>
          </w:tcPr>
          <w:p w14:paraId="03104CF6" w14:textId="77777777" w:rsidR="0080030F" w:rsidRPr="009E3DC5" w:rsidRDefault="0080030F" w:rsidP="00F54850">
            <w:pPr>
              <w:pStyle w:val="TableEntry"/>
              <w:rPr>
                <w:b/>
                <w:bCs/>
                <w:u w:val="single"/>
              </w:rPr>
            </w:pPr>
            <w:r w:rsidRPr="009E3DC5">
              <w:rPr>
                <w:b/>
                <w:bCs/>
                <w:u w:val="single"/>
              </w:rPr>
              <w:t>OASIS/ebXML Registry Information Model v3.0</w:t>
            </w:r>
          </w:p>
          <w:p w14:paraId="236521C1" w14:textId="77777777" w:rsidR="0080030F" w:rsidRPr="009E3DC5" w:rsidRDefault="0080030F" w:rsidP="00F54850">
            <w:pPr>
              <w:pStyle w:val="TableEntry"/>
              <w:rPr>
                <w:b/>
                <w:bCs/>
                <w:u w:val="single"/>
              </w:rPr>
            </w:pPr>
            <w:r w:rsidRPr="009E3DC5">
              <w:rPr>
                <w:b/>
                <w:bCs/>
                <w:u w:val="single"/>
              </w:rPr>
              <w:t>This model defines the types of metadata and content that can be stored in an ebXML Registry, a basis for and subset of Document Sharing metadata.</w:t>
            </w:r>
          </w:p>
        </w:tc>
      </w:tr>
      <w:tr w:rsidR="0080030F" w:rsidRPr="009E3DC5" w14:paraId="5B2A9911" w14:textId="77777777" w:rsidTr="00FB2159">
        <w:trPr>
          <w:jc w:val="center"/>
        </w:trPr>
        <w:tc>
          <w:tcPr>
            <w:tcW w:w="1420" w:type="dxa"/>
          </w:tcPr>
          <w:p w14:paraId="3ED319A7" w14:textId="77777777" w:rsidR="0080030F" w:rsidRPr="009E3DC5" w:rsidRDefault="0080030F" w:rsidP="00F54850">
            <w:pPr>
              <w:pStyle w:val="TableEntry"/>
              <w:rPr>
                <w:b/>
                <w:bCs/>
                <w:u w:val="single"/>
              </w:rPr>
            </w:pPr>
            <w:r w:rsidRPr="009E3DC5">
              <w:rPr>
                <w:b/>
                <w:bCs/>
                <w:u w:val="single"/>
              </w:rPr>
              <w:t>ebRS</w:t>
            </w:r>
          </w:p>
        </w:tc>
        <w:tc>
          <w:tcPr>
            <w:tcW w:w="7930" w:type="dxa"/>
          </w:tcPr>
          <w:p w14:paraId="438BF61B" w14:textId="77777777" w:rsidR="0080030F" w:rsidRPr="009E3DC5" w:rsidRDefault="0080030F" w:rsidP="00F54850">
            <w:pPr>
              <w:pStyle w:val="TableEntry"/>
              <w:rPr>
                <w:b/>
                <w:bCs/>
                <w:u w:val="single"/>
              </w:rPr>
            </w:pPr>
            <w:r w:rsidRPr="009E3DC5">
              <w:rPr>
                <w:b/>
                <w:bCs/>
                <w:u w:val="single"/>
              </w:rPr>
              <w:t>OASIS/ebXML Registry Services Specifications v3.0</w:t>
            </w:r>
          </w:p>
          <w:p w14:paraId="6B6D4CDD" w14:textId="77777777" w:rsidR="0080030F" w:rsidRPr="009E3DC5" w:rsidRDefault="0080030F" w:rsidP="00F54850">
            <w:pPr>
              <w:pStyle w:val="TableEntry"/>
              <w:rPr>
                <w:b/>
                <w:bCs/>
                <w:u w:val="single"/>
              </w:rPr>
            </w:pPr>
            <w:r w:rsidRPr="009E3DC5">
              <w:rPr>
                <w:b/>
                <w:bCs/>
                <w:u w:val="single"/>
              </w:rPr>
              <w:t xml:space="preserve">This defines the services and protocols for an ebXML Registry, used as the basis for the XDS Document Registry </w:t>
            </w:r>
          </w:p>
        </w:tc>
      </w:tr>
      <w:tr w:rsidR="0080030F" w:rsidRPr="009E3DC5" w14:paraId="400E3780" w14:textId="77777777" w:rsidTr="00FB2159">
        <w:trPr>
          <w:jc w:val="center"/>
        </w:trPr>
        <w:tc>
          <w:tcPr>
            <w:tcW w:w="9350" w:type="dxa"/>
            <w:gridSpan w:val="2"/>
          </w:tcPr>
          <w:p w14:paraId="0C3F18D7" w14:textId="5EA66763" w:rsidR="0080030F" w:rsidRPr="009E3DC5" w:rsidRDefault="0080030F" w:rsidP="00F54850">
            <w:pPr>
              <w:pStyle w:val="TableEntry"/>
              <w:rPr>
                <w:b/>
                <w:bCs/>
                <w:u w:val="single"/>
              </w:rPr>
            </w:pPr>
            <w:r w:rsidRPr="009E3DC5">
              <w:rPr>
                <w:b/>
                <w:bCs/>
                <w:u w:val="single"/>
              </w:rPr>
              <w:t xml:space="preserve">See ITI </w:t>
            </w:r>
            <w:del w:id="598" w:author="Mary Jungers" w:date="2023-07-30T19:10:00Z">
              <w:r w:rsidRPr="009E3DC5" w:rsidDel="00EE2148">
                <w:rPr>
                  <w:b/>
                  <w:bCs/>
                  <w:u w:val="single"/>
                </w:rPr>
                <w:delText>TF-2x</w:delText>
              </w:r>
            </w:del>
            <w:ins w:id="599" w:author="Mary Jungers" w:date="2023-07-30T19:10:00Z">
              <w:r w:rsidR="00EE2148">
                <w:rPr>
                  <w:b/>
                  <w:bCs/>
                  <w:u w:val="single"/>
                </w:rPr>
                <w:t>TF-2</w:t>
              </w:r>
            </w:ins>
            <w:r w:rsidRPr="009E3DC5">
              <w:rPr>
                <w:b/>
                <w:bCs/>
                <w:u w:val="single"/>
              </w:rPr>
              <w:t>: Appendix V for other referenced standards for SOAP encoding.</w:t>
            </w:r>
          </w:p>
          <w:p w14:paraId="6BA8A6A7" w14:textId="77777777" w:rsidR="0080030F" w:rsidRPr="009E3DC5" w:rsidRDefault="0080030F" w:rsidP="00F54850">
            <w:pPr>
              <w:pStyle w:val="TableEntry"/>
              <w:rPr>
                <w:b/>
                <w:bCs/>
                <w:u w:val="single"/>
              </w:rPr>
            </w:pPr>
            <w:r w:rsidRPr="009E3DC5">
              <w:rPr>
                <w:b/>
                <w:bCs/>
                <w:u w:val="single"/>
              </w:rPr>
              <w:t>See ITI TF-3: 4.2 for other referenced standards for metadata element encoding.</w:t>
            </w:r>
          </w:p>
        </w:tc>
      </w:tr>
    </w:tbl>
    <w:p w14:paraId="7C73F373" w14:textId="77777777" w:rsidR="00686F1B" w:rsidRPr="009E3DC5" w:rsidRDefault="00686F1B" w:rsidP="00330B27">
      <w:pPr>
        <w:pStyle w:val="BodyText"/>
      </w:pPr>
    </w:p>
    <w:p w14:paraId="074F8DB3" w14:textId="77777777" w:rsidR="0080030F" w:rsidRPr="009E3DC5" w:rsidRDefault="0080030F" w:rsidP="00330B27">
      <w:pPr>
        <w:pStyle w:val="BodyText"/>
      </w:pPr>
    </w:p>
    <w:p w14:paraId="11FBB684" w14:textId="273DCF9D" w:rsidR="00B65D4A" w:rsidRPr="009E3DC5" w:rsidRDefault="00B65D4A" w:rsidP="00B65D4A">
      <w:pPr>
        <w:pStyle w:val="EditorInstructions"/>
        <w:pBdr>
          <w:top w:val="single" w:sz="4" w:space="0" w:color="auto"/>
        </w:pBdr>
      </w:pPr>
      <w:r w:rsidRPr="009E3DC5">
        <w:t xml:space="preserve">Update </w:t>
      </w:r>
      <w:r w:rsidR="00997418" w:rsidRPr="009E3DC5">
        <w:t xml:space="preserve">Vol </w:t>
      </w:r>
      <w:del w:id="600" w:author="Mary Jungers" w:date="2023-07-30T19:24:00Z">
        <w:r w:rsidR="00997418" w:rsidRPr="009E3DC5" w:rsidDel="005E0198">
          <w:delText>2b</w:delText>
        </w:r>
      </w:del>
      <w:ins w:id="601" w:author="Mary Jungers" w:date="2023-07-30T19:24:00Z">
        <w:r w:rsidR="005E0198">
          <w:t>2</w:t>
        </w:r>
      </w:ins>
      <w:r w:rsidR="00997418" w:rsidRPr="009E3DC5">
        <w:t xml:space="preserve"> </w:t>
      </w:r>
      <w:r w:rsidRPr="009E3DC5">
        <w:t xml:space="preserve">Section 3.38.5 as follows. </w:t>
      </w:r>
      <w:r w:rsidR="00F84F2A" w:rsidRPr="009E3DC5">
        <w:rPr>
          <w:highlight w:val="green"/>
        </w:rPr>
        <w:t xml:space="preserve">Green </w:t>
      </w:r>
      <w:r w:rsidR="00E03C66" w:rsidRPr="009E3DC5">
        <w:rPr>
          <w:highlight w:val="green"/>
        </w:rPr>
        <w:t>highlighted text</w:t>
      </w:r>
      <w:r w:rsidR="00E03C66" w:rsidRPr="009E3DC5">
        <w:t xml:space="preserve"> shall be in Bold.</w:t>
      </w:r>
    </w:p>
    <w:p w14:paraId="0095990F" w14:textId="77777777" w:rsidR="006919EB" w:rsidRPr="009E3DC5" w:rsidRDefault="006919EB" w:rsidP="006919EB">
      <w:pPr>
        <w:pStyle w:val="Heading3"/>
        <w:numPr>
          <w:ilvl w:val="0"/>
          <w:numId w:val="0"/>
        </w:numPr>
      </w:pPr>
      <w:bookmarkStart w:id="602" w:name="_Ref177982360"/>
      <w:bookmarkStart w:id="603" w:name="_Toc268858974"/>
      <w:bookmarkStart w:id="604" w:name="_Toc268859029"/>
      <w:bookmarkStart w:id="605" w:name="_Toc269048682"/>
      <w:bookmarkStart w:id="606" w:name="_Toc398544253"/>
      <w:bookmarkStart w:id="607" w:name="_Toc398717945"/>
      <w:bookmarkStart w:id="608" w:name="_Toc488223166"/>
      <w:bookmarkStart w:id="609" w:name="_Toc141666813"/>
      <w:r w:rsidRPr="009E3DC5">
        <w:t>3.38.5 Protocol Requirements</w:t>
      </w:r>
      <w:bookmarkEnd w:id="602"/>
      <w:bookmarkEnd w:id="603"/>
      <w:bookmarkEnd w:id="604"/>
      <w:bookmarkEnd w:id="605"/>
      <w:bookmarkEnd w:id="606"/>
      <w:bookmarkEnd w:id="607"/>
      <w:bookmarkEnd w:id="608"/>
      <w:bookmarkEnd w:id="609"/>
    </w:p>
    <w:p w14:paraId="5A32C494" w14:textId="405F7901" w:rsidR="00F84F2A" w:rsidRPr="009E3DC5" w:rsidRDefault="00F84F2A" w:rsidP="00880613">
      <w:pPr>
        <w:pStyle w:val="BodyText"/>
        <w:rPr>
          <w:b/>
          <w:u w:val="single"/>
        </w:rPr>
      </w:pPr>
      <w:r w:rsidRPr="009E3DC5">
        <w:rPr>
          <w:b/>
          <w:u w:val="single"/>
        </w:rPr>
        <w:t>This section describes requirements for Web Services transport for;</w:t>
      </w:r>
    </w:p>
    <w:p w14:paraId="08E1ADAB" w14:textId="77777777" w:rsidR="00DC4649" w:rsidRPr="009E3DC5" w:rsidRDefault="00DC4649" w:rsidP="006963B9">
      <w:pPr>
        <w:pStyle w:val="BodyText"/>
        <w:numPr>
          <w:ilvl w:val="0"/>
          <w:numId w:val="88"/>
        </w:numPr>
        <w:rPr>
          <w:b/>
          <w:u w:val="single"/>
        </w:rPr>
      </w:pPr>
      <w:r w:rsidRPr="009E3DC5">
        <w:rPr>
          <w:b/>
          <w:u w:val="single"/>
        </w:rPr>
        <w:t xml:space="preserve">Synchronous </w:t>
      </w:r>
    </w:p>
    <w:p w14:paraId="54D0349D" w14:textId="77777777" w:rsidR="00DC4649" w:rsidRPr="009E3DC5" w:rsidRDefault="00DC4649" w:rsidP="006963B9">
      <w:pPr>
        <w:pStyle w:val="BodyText"/>
        <w:numPr>
          <w:ilvl w:val="0"/>
          <w:numId w:val="88"/>
        </w:numPr>
        <w:rPr>
          <w:b/>
          <w:u w:val="single"/>
        </w:rPr>
      </w:pPr>
      <w:r w:rsidRPr="009E3DC5">
        <w:rPr>
          <w:b/>
          <w:u w:val="single"/>
        </w:rPr>
        <w:t xml:space="preserve">WS-Addressing based Asynchronous </w:t>
      </w:r>
    </w:p>
    <w:p w14:paraId="527F4D6A" w14:textId="77777777" w:rsidR="00DC4649" w:rsidRPr="009E3DC5" w:rsidRDefault="00DC4649" w:rsidP="006963B9">
      <w:pPr>
        <w:pStyle w:val="BodyText"/>
        <w:numPr>
          <w:ilvl w:val="0"/>
          <w:numId w:val="88"/>
        </w:numPr>
        <w:rPr>
          <w:b/>
          <w:u w:val="single"/>
        </w:rPr>
      </w:pPr>
      <w:r w:rsidRPr="009E3DC5">
        <w:rPr>
          <w:b/>
          <w:u w:val="single"/>
        </w:rPr>
        <w:t xml:space="preserve">AS4 Asynchronous </w:t>
      </w:r>
    </w:p>
    <w:p w14:paraId="069F2A6A" w14:textId="2EF80039" w:rsidR="00880613" w:rsidRPr="009E3DC5" w:rsidRDefault="00E03C66" w:rsidP="00880613">
      <w:pPr>
        <w:pStyle w:val="BodyText"/>
      </w:pPr>
      <w:r w:rsidRPr="009E3DC5">
        <w:rPr>
          <w:b/>
          <w:u w:val="single"/>
        </w:rPr>
        <w:t>For</w:t>
      </w:r>
      <w:r w:rsidR="00880613" w:rsidRPr="009E3DC5">
        <w:rPr>
          <w:b/>
          <w:u w:val="single"/>
        </w:rPr>
        <w:t xml:space="preserve"> support of Synchronous and Asynch</w:t>
      </w:r>
      <w:r w:rsidRPr="009E3DC5">
        <w:rPr>
          <w:b/>
          <w:u w:val="single"/>
        </w:rPr>
        <w:t xml:space="preserve">ronous </w:t>
      </w:r>
      <w:r w:rsidR="00DC4649" w:rsidRPr="009E3DC5">
        <w:rPr>
          <w:b/>
          <w:u w:val="single"/>
        </w:rPr>
        <w:t>(WS-Addressing based) W</w:t>
      </w:r>
      <w:r w:rsidRPr="009E3DC5">
        <w:rPr>
          <w:b/>
          <w:u w:val="single"/>
        </w:rPr>
        <w:t xml:space="preserve">eb </w:t>
      </w:r>
      <w:r w:rsidR="00DC4649" w:rsidRPr="009E3DC5">
        <w:rPr>
          <w:b/>
          <w:u w:val="single"/>
        </w:rPr>
        <w:t>S</w:t>
      </w:r>
      <w:r w:rsidRPr="009E3DC5">
        <w:rPr>
          <w:b/>
          <w:u w:val="single"/>
        </w:rPr>
        <w:t>ervice exchange</w:t>
      </w:r>
      <w:r w:rsidR="00DC4649" w:rsidRPr="009E3DC5">
        <w:rPr>
          <w:b/>
          <w:u w:val="single"/>
        </w:rPr>
        <w:t>,</w:t>
      </w:r>
      <w:r w:rsidR="00880613" w:rsidRPr="009E3DC5">
        <w:rPr>
          <w:b/>
          <w:u w:val="single"/>
        </w:rPr>
        <w:t xml:space="preserve"> the requirements are the following.</w:t>
      </w:r>
    </w:p>
    <w:p w14:paraId="354228CA" w14:textId="4AE6C5E0" w:rsidR="00645394" w:rsidRPr="009E3DC5" w:rsidRDefault="00645394" w:rsidP="00645394">
      <w:pPr>
        <w:pStyle w:val="BodyText"/>
      </w:pPr>
      <w:r w:rsidRPr="009E3DC5">
        <w:t>The Cross Gateway Query request and response</w:t>
      </w:r>
      <w:r w:rsidR="0038397B" w:rsidRPr="009E3DC5">
        <w:t xml:space="preserve"> </w:t>
      </w:r>
      <w:r w:rsidR="0038397B" w:rsidRPr="009E3DC5">
        <w:rPr>
          <w:b/>
          <w:u w:val="single"/>
        </w:rPr>
        <w:t>are</w:t>
      </w:r>
      <w:r w:rsidRPr="009E3DC5">
        <w:t xml:space="preserve"> </w:t>
      </w:r>
      <w:r w:rsidRPr="009E3DC5">
        <w:rPr>
          <w:b/>
          <w:strike/>
        </w:rPr>
        <w:t>will be</w:t>
      </w:r>
      <w:r w:rsidRPr="009E3DC5">
        <w:t xml:space="preserve"> transmitted using Synchronous or </w:t>
      </w:r>
      <w:r w:rsidR="00002A38" w:rsidRPr="009E3DC5">
        <w:rPr>
          <w:bCs/>
        </w:rPr>
        <w:t>WS-Addressing</w:t>
      </w:r>
      <w:r w:rsidR="002F2E12" w:rsidRPr="009E3DC5">
        <w:rPr>
          <w:bCs/>
        </w:rPr>
        <w:t xml:space="preserve"> based</w:t>
      </w:r>
      <w:r w:rsidR="000B7AAA" w:rsidRPr="009E3DC5">
        <w:rPr>
          <w:b/>
          <w:u w:val="single"/>
        </w:rPr>
        <w:t xml:space="preserve"> </w:t>
      </w:r>
      <w:r w:rsidRPr="009E3DC5">
        <w:t xml:space="preserve">Asynchronous Web Services Exchange, according to the requirements specified in ITI </w:t>
      </w:r>
      <w:del w:id="610" w:author="Mary Jungers" w:date="2023-07-30T19:10:00Z">
        <w:r w:rsidRPr="009E3DC5" w:rsidDel="00EE2148">
          <w:delText>TF-2x</w:delText>
        </w:r>
      </w:del>
      <w:ins w:id="611" w:author="Mary Jungers" w:date="2023-07-30T19:10:00Z">
        <w:r w:rsidR="00EE2148">
          <w:t>TF-2</w:t>
        </w:r>
      </w:ins>
      <w:r w:rsidRPr="009E3DC5">
        <w:t>: Appendix V</w:t>
      </w:r>
      <w:r w:rsidR="002F2E12" w:rsidRPr="009E3DC5">
        <w:t>.3</w:t>
      </w:r>
      <w:r w:rsidRPr="009E3DC5">
        <w:t>. The protocol requirements are identical to the Registry Stored Query except as noted below.</w:t>
      </w:r>
    </w:p>
    <w:p w14:paraId="4CD4306E" w14:textId="7FBEEF16" w:rsidR="002F2E12" w:rsidRPr="009E3DC5" w:rsidRDefault="002F2E12" w:rsidP="002F2E12">
      <w:pPr>
        <w:rPr>
          <w:bCs/>
        </w:rPr>
      </w:pPr>
      <w:r w:rsidRPr="009E3DC5">
        <w:rPr>
          <w:bCs/>
        </w:rPr>
        <w:t xml:space="preserve">XML namespace prefixes are for informational purposes only and are documented in ITI </w:t>
      </w:r>
      <w:del w:id="612" w:author="Mary Jungers" w:date="2023-07-30T19:10:00Z">
        <w:r w:rsidRPr="009E3DC5" w:rsidDel="00EE2148">
          <w:rPr>
            <w:bCs/>
          </w:rPr>
          <w:delText>TF-2x</w:delText>
        </w:r>
      </w:del>
      <w:ins w:id="613" w:author="Mary Jungers" w:date="2023-07-30T19:10:00Z">
        <w:r w:rsidR="00EE2148">
          <w:rPr>
            <w:bCs/>
          </w:rPr>
          <w:t>TF-2</w:t>
        </w:r>
      </w:ins>
      <w:r w:rsidRPr="009E3DC5">
        <w:rPr>
          <w:bCs/>
        </w:rPr>
        <w:t>: Appendix V, Table V.2.4-1.</w:t>
      </w:r>
    </w:p>
    <w:p w14:paraId="5B473B57" w14:textId="0B3DED7E" w:rsidR="006C1FC1" w:rsidRPr="009E3DC5" w:rsidRDefault="006C1FC1" w:rsidP="00645394">
      <w:pPr>
        <w:pStyle w:val="BodyText"/>
        <w:rPr>
          <w:b/>
        </w:rPr>
      </w:pPr>
    </w:p>
    <w:p w14:paraId="56BC4DB9" w14:textId="73078F0B" w:rsidR="00645394" w:rsidRPr="009E3DC5" w:rsidRDefault="00645394" w:rsidP="00645394">
      <w:pPr>
        <w:pStyle w:val="BodyText"/>
      </w:pPr>
      <w:r w:rsidRPr="009E3DC5">
        <w:rPr>
          <w:b/>
        </w:rPr>
        <w:lastRenderedPageBreak/>
        <w:t>Responding Gateway:</w:t>
      </w:r>
      <w:r w:rsidRPr="009E3DC5">
        <w:t xml:space="preserve"> These are the requirements for the </w:t>
      </w:r>
      <w:r w:rsidR="00DC4649" w:rsidRPr="009E3DC5">
        <w:rPr>
          <w:b/>
          <w:u w:val="single"/>
        </w:rPr>
        <w:t xml:space="preserve">Synchronous or Asynchronous (WS-Addressing based) </w:t>
      </w:r>
      <w:r w:rsidRPr="009E3DC5">
        <w:t xml:space="preserve">Cross Gateway Query </w:t>
      </w:r>
      <w:r w:rsidR="00DC4649" w:rsidRPr="009E3DC5">
        <w:rPr>
          <w:b/>
          <w:u w:val="single"/>
        </w:rPr>
        <w:t xml:space="preserve">Response </w:t>
      </w:r>
      <w:r w:rsidRPr="009E3DC5">
        <w:rPr>
          <w:b/>
          <w:strike/>
        </w:rPr>
        <w:t xml:space="preserve">transaction </w:t>
      </w:r>
      <w:r w:rsidRPr="009E3DC5">
        <w:t>presented in the order in which they would appear in the Responding Gateway WSDL definition:</w:t>
      </w:r>
    </w:p>
    <w:p w14:paraId="10FE993D" w14:textId="77777777" w:rsidR="00645394" w:rsidRPr="009E3DC5" w:rsidRDefault="00645394" w:rsidP="006963B9">
      <w:pPr>
        <w:pStyle w:val="ListBullet2"/>
        <w:numPr>
          <w:ilvl w:val="0"/>
          <w:numId w:val="67"/>
        </w:numPr>
      </w:pPr>
      <w:r w:rsidRPr="009E3DC5">
        <w:t>The following types shall be imported (xsd:import) in the /definitions/types section:</w:t>
      </w:r>
    </w:p>
    <w:p w14:paraId="12496346" w14:textId="77777777" w:rsidR="00645394" w:rsidRPr="009E3DC5" w:rsidRDefault="00645394" w:rsidP="006963B9">
      <w:pPr>
        <w:pStyle w:val="ListBullet3"/>
        <w:numPr>
          <w:ilvl w:val="1"/>
          <w:numId w:val="67"/>
        </w:numPr>
      </w:pPr>
      <w:r w:rsidRPr="009E3DC5">
        <w:t>namespace=" urn:oasis:names:tc:ebxml-regrep:xsd:query:3.0", schemaLocation="query.xsd"</w:t>
      </w:r>
    </w:p>
    <w:p w14:paraId="24722B0E" w14:textId="77777777" w:rsidR="00645394" w:rsidRPr="009E3DC5" w:rsidRDefault="00645394" w:rsidP="006963B9">
      <w:pPr>
        <w:pStyle w:val="ListBullet2"/>
        <w:numPr>
          <w:ilvl w:val="0"/>
          <w:numId w:val="67"/>
        </w:numPr>
      </w:pPr>
      <w:r w:rsidRPr="009E3DC5">
        <w:t>The /definitions/message/part/@element attribute of the Cross Gateway Query Request message shall be defined as “query:AdhocQueryRequest”</w:t>
      </w:r>
    </w:p>
    <w:p w14:paraId="4AEA7B85" w14:textId="77777777" w:rsidR="00645394" w:rsidRPr="009E3DC5" w:rsidRDefault="00645394" w:rsidP="006963B9">
      <w:pPr>
        <w:pStyle w:val="ListBullet2"/>
        <w:numPr>
          <w:ilvl w:val="0"/>
          <w:numId w:val="67"/>
        </w:numPr>
      </w:pPr>
      <w:r w:rsidRPr="009E3DC5">
        <w:t>The /definitions/message/part/@element attribute of the Cross Gateway Query Response message shall be defined as “query:AdhocQueryResponse”</w:t>
      </w:r>
    </w:p>
    <w:p w14:paraId="20918971" w14:textId="0DFBFA18" w:rsidR="00645394" w:rsidRPr="009E3DC5" w:rsidRDefault="00645394" w:rsidP="006963B9">
      <w:pPr>
        <w:pStyle w:val="ListBullet2"/>
        <w:numPr>
          <w:ilvl w:val="0"/>
          <w:numId w:val="67"/>
        </w:numPr>
      </w:pPr>
      <w:r w:rsidRPr="009E3DC5">
        <w:t>Refer to Table</w:t>
      </w:r>
      <w:r w:rsidR="00BB2010" w:rsidRPr="009E3DC5">
        <w:t xml:space="preserve"> </w:t>
      </w:r>
      <w:r w:rsidR="00BB2010" w:rsidRPr="009E3DC5">
        <w:rPr>
          <w:b/>
          <w:u w:val="single"/>
        </w:rPr>
        <w:t>3.38.5-1</w:t>
      </w:r>
      <w:r w:rsidRPr="009E3DC5">
        <w:t xml:space="preserve"> </w:t>
      </w:r>
      <w:r w:rsidRPr="009E3DC5">
        <w:rPr>
          <w:b/>
          <w:strike/>
        </w:rPr>
        <w:t>3.38.5-</w:t>
      </w:r>
      <w:r w:rsidR="00DC4649" w:rsidRPr="009E3DC5">
        <w:rPr>
          <w:b/>
          <w:strike/>
        </w:rPr>
        <w:t>2</w:t>
      </w:r>
      <w:r w:rsidRPr="009E3DC5">
        <w:rPr>
          <w:b/>
          <w:strike/>
        </w:rPr>
        <w:t xml:space="preserve"> below</w:t>
      </w:r>
      <w:r w:rsidRPr="009E3DC5">
        <w:t xml:space="preserve"> for additional attribute requirements</w:t>
      </w:r>
    </w:p>
    <w:p w14:paraId="0A526BA7" w14:textId="16B63127" w:rsidR="00645394" w:rsidRPr="009E3DC5" w:rsidRDefault="00645394" w:rsidP="00645394">
      <w:pPr>
        <w:pStyle w:val="TableTitle"/>
      </w:pPr>
      <w:r w:rsidRPr="009E3DC5">
        <w:t>Table</w:t>
      </w:r>
      <w:r w:rsidR="00BB2010" w:rsidRPr="009E3DC5">
        <w:t xml:space="preserve"> </w:t>
      </w:r>
      <w:r w:rsidR="00BB2010" w:rsidRPr="009E3DC5">
        <w:rPr>
          <w:u w:val="single"/>
        </w:rPr>
        <w:t>3.38.5-1</w:t>
      </w:r>
      <w:r w:rsidRPr="009E3DC5">
        <w:t xml:space="preserve"> </w:t>
      </w:r>
      <w:r w:rsidRPr="009E3DC5">
        <w:rPr>
          <w:strike/>
        </w:rPr>
        <w:t>3.38.5-</w:t>
      </w:r>
      <w:r w:rsidR="00DC4649" w:rsidRPr="009E3DC5">
        <w:rPr>
          <w:strike/>
        </w:rPr>
        <w:t>2</w:t>
      </w:r>
      <w:r w:rsidRPr="009E3DC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9E3DC5" w14:paraId="4854F464" w14:textId="77777777" w:rsidTr="00454773">
        <w:trPr>
          <w:tblHeader/>
          <w:jc w:val="center"/>
        </w:trPr>
        <w:tc>
          <w:tcPr>
            <w:tcW w:w="5018" w:type="dxa"/>
            <w:shd w:val="clear" w:color="auto" w:fill="D9D9D9"/>
          </w:tcPr>
          <w:p w14:paraId="16F8909B" w14:textId="77777777" w:rsidR="00645394" w:rsidRPr="009E3DC5" w:rsidRDefault="00645394" w:rsidP="00454773">
            <w:pPr>
              <w:pStyle w:val="TableEntryHeader"/>
            </w:pPr>
            <w:r w:rsidRPr="009E3DC5">
              <w:t>Attribute</w:t>
            </w:r>
          </w:p>
        </w:tc>
        <w:tc>
          <w:tcPr>
            <w:tcW w:w="3577" w:type="dxa"/>
            <w:shd w:val="clear" w:color="auto" w:fill="D9D9D9"/>
          </w:tcPr>
          <w:p w14:paraId="58D040DB" w14:textId="77777777" w:rsidR="00645394" w:rsidRPr="009E3DC5" w:rsidRDefault="00645394" w:rsidP="00454773">
            <w:pPr>
              <w:pStyle w:val="TableEntryHeader"/>
            </w:pPr>
            <w:r w:rsidRPr="009E3DC5">
              <w:t>Value</w:t>
            </w:r>
          </w:p>
        </w:tc>
      </w:tr>
      <w:tr w:rsidR="00645394" w:rsidRPr="009E3DC5" w14:paraId="70951CFF" w14:textId="77777777" w:rsidTr="00454773">
        <w:trPr>
          <w:jc w:val="center"/>
        </w:trPr>
        <w:tc>
          <w:tcPr>
            <w:tcW w:w="5018" w:type="dxa"/>
          </w:tcPr>
          <w:p w14:paraId="7E306A34" w14:textId="77777777" w:rsidR="00645394" w:rsidRPr="009E3DC5" w:rsidRDefault="00645394" w:rsidP="00454773">
            <w:pPr>
              <w:pStyle w:val="TableEntry"/>
            </w:pPr>
            <w:r w:rsidRPr="009E3DC5">
              <w:t>/definitions/portType/operation@name</w:t>
            </w:r>
          </w:p>
        </w:tc>
        <w:tc>
          <w:tcPr>
            <w:tcW w:w="3577" w:type="dxa"/>
          </w:tcPr>
          <w:p w14:paraId="226750D7" w14:textId="77777777" w:rsidR="00645394" w:rsidRPr="009E3DC5" w:rsidRDefault="00645394" w:rsidP="00454773">
            <w:pPr>
              <w:pStyle w:val="TableEntry"/>
            </w:pPr>
            <w:r w:rsidRPr="009E3DC5">
              <w:t>RespondingGateway_CrossGatewayQuery</w:t>
            </w:r>
          </w:p>
        </w:tc>
      </w:tr>
      <w:tr w:rsidR="00645394" w:rsidRPr="009E3DC5" w14:paraId="046547F3" w14:textId="77777777" w:rsidTr="00454773">
        <w:trPr>
          <w:jc w:val="center"/>
        </w:trPr>
        <w:tc>
          <w:tcPr>
            <w:tcW w:w="5018" w:type="dxa"/>
          </w:tcPr>
          <w:p w14:paraId="23865B20" w14:textId="77777777" w:rsidR="00645394" w:rsidRPr="009E3DC5" w:rsidRDefault="00645394" w:rsidP="00454773">
            <w:pPr>
              <w:pStyle w:val="TableEntry"/>
            </w:pPr>
            <w:r w:rsidRPr="009E3DC5">
              <w:t>/definitions/portType/operation/input/@wsaw:Action</w:t>
            </w:r>
          </w:p>
        </w:tc>
        <w:tc>
          <w:tcPr>
            <w:tcW w:w="3577" w:type="dxa"/>
          </w:tcPr>
          <w:p w14:paraId="74629118" w14:textId="77777777" w:rsidR="00645394" w:rsidRPr="009E3DC5" w:rsidRDefault="00645394" w:rsidP="00454773">
            <w:pPr>
              <w:pStyle w:val="TableEntry"/>
            </w:pPr>
            <w:r w:rsidRPr="009E3DC5">
              <w:t>urn:ihe:iti:2007:CrossGatewayQuery</w:t>
            </w:r>
          </w:p>
        </w:tc>
      </w:tr>
      <w:tr w:rsidR="00645394" w:rsidRPr="009E3DC5" w14:paraId="71E54276" w14:textId="77777777" w:rsidTr="00454773">
        <w:trPr>
          <w:jc w:val="center"/>
        </w:trPr>
        <w:tc>
          <w:tcPr>
            <w:tcW w:w="5018" w:type="dxa"/>
          </w:tcPr>
          <w:p w14:paraId="3C85DD11" w14:textId="77777777" w:rsidR="00645394" w:rsidRPr="009E3DC5" w:rsidRDefault="00645394" w:rsidP="00454773">
            <w:pPr>
              <w:pStyle w:val="TableEntry"/>
            </w:pPr>
            <w:r w:rsidRPr="009E3DC5">
              <w:t>/definitions/portType/operation/output/@wsaw:Action</w:t>
            </w:r>
          </w:p>
        </w:tc>
        <w:tc>
          <w:tcPr>
            <w:tcW w:w="3577" w:type="dxa"/>
          </w:tcPr>
          <w:p w14:paraId="767E99F5" w14:textId="77777777" w:rsidR="00645394" w:rsidRPr="009E3DC5" w:rsidRDefault="00645394" w:rsidP="00454773">
            <w:pPr>
              <w:pStyle w:val="TableEntry"/>
            </w:pPr>
            <w:r w:rsidRPr="009E3DC5">
              <w:t>urn:ihe:iti:2007:CrossGatewayQueryResponse</w:t>
            </w:r>
          </w:p>
        </w:tc>
      </w:tr>
      <w:tr w:rsidR="00645394" w:rsidRPr="009E3DC5" w14:paraId="4068B00A" w14:textId="77777777" w:rsidTr="00454773">
        <w:trPr>
          <w:jc w:val="center"/>
        </w:trPr>
        <w:tc>
          <w:tcPr>
            <w:tcW w:w="5018" w:type="dxa"/>
          </w:tcPr>
          <w:p w14:paraId="0333AFD1" w14:textId="77777777" w:rsidR="00645394" w:rsidRPr="009E3DC5" w:rsidRDefault="00645394" w:rsidP="00454773">
            <w:pPr>
              <w:pStyle w:val="TableEntry"/>
            </w:pPr>
            <w:r w:rsidRPr="009E3DC5">
              <w:t xml:space="preserve">/definitions/binding/operation/wsoap12:operation/@soapActionRequired </w:t>
            </w:r>
          </w:p>
        </w:tc>
        <w:tc>
          <w:tcPr>
            <w:tcW w:w="3577" w:type="dxa"/>
          </w:tcPr>
          <w:p w14:paraId="70EC9DA5" w14:textId="77777777" w:rsidR="00645394" w:rsidRPr="009E3DC5" w:rsidRDefault="00645394" w:rsidP="00454773">
            <w:pPr>
              <w:pStyle w:val="TableEntry"/>
            </w:pPr>
            <w:r w:rsidRPr="009E3DC5">
              <w:t>false</w:t>
            </w:r>
          </w:p>
        </w:tc>
      </w:tr>
    </w:tbl>
    <w:p w14:paraId="0B364C2C" w14:textId="77777777" w:rsidR="00645394" w:rsidRPr="009E3DC5" w:rsidRDefault="00645394" w:rsidP="00645394">
      <w:pPr>
        <w:pStyle w:val="BodyText"/>
      </w:pPr>
    </w:p>
    <w:p w14:paraId="3D14F3F9" w14:textId="77777777" w:rsidR="00645394" w:rsidRPr="009E3DC5" w:rsidRDefault="00645394" w:rsidP="00645394">
      <w:pPr>
        <w:pStyle w:val="BodyText"/>
      </w:pPr>
      <w:r w:rsidRPr="009E3DC5">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272D2C8A" w:rsidR="006919EB" w:rsidRPr="009E3DC5" w:rsidRDefault="00092FDB" w:rsidP="00645394">
      <w:pPr>
        <w:pStyle w:val="BodyText"/>
      </w:pPr>
      <w:r w:rsidRPr="009E3DC5">
        <w:t xml:space="preserve">For informative WSDL for the Responding Gateway see ITI </w:t>
      </w:r>
      <w:del w:id="614" w:author="Mary Jungers" w:date="2023-07-30T19:10:00Z">
        <w:r w:rsidRPr="009E3DC5" w:rsidDel="00EE2148">
          <w:delText>TF-2x</w:delText>
        </w:r>
      </w:del>
      <w:ins w:id="615" w:author="Mary Jungers" w:date="2023-07-30T19:10:00Z">
        <w:r w:rsidR="00EE2148">
          <w:t>TF-2</w:t>
        </w:r>
      </w:ins>
      <w:r w:rsidRPr="009E3DC5">
        <w:t>: Appendix W.</w:t>
      </w:r>
    </w:p>
    <w:p w14:paraId="29197A44" w14:textId="77777777" w:rsidR="00092FDB" w:rsidRPr="009E3DC5" w:rsidRDefault="00092FDB" w:rsidP="00645394">
      <w:pPr>
        <w:pStyle w:val="BodyText"/>
      </w:pPr>
    </w:p>
    <w:p w14:paraId="517442C4" w14:textId="77777777" w:rsidR="00A337F1" w:rsidRPr="009E3DC5" w:rsidRDefault="006919EB" w:rsidP="00645394">
      <w:pPr>
        <w:pStyle w:val="BodyText"/>
      </w:pPr>
      <w:r w:rsidRPr="009E3DC5">
        <w:rPr>
          <w:b/>
          <w:u w:val="single"/>
        </w:rPr>
        <w:t xml:space="preserve">The requirements for the Cross Gateway Query Request using the </w:t>
      </w:r>
      <w:r w:rsidRPr="009E3DC5">
        <w:rPr>
          <w:b/>
          <w:highlight w:val="green"/>
          <w:u w:val="single"/>
        </w:rPr>
        <w:t>AS4 Asynchronous</w:t>
      </w:r>
      <w:r w:rsidRPr="009E3DC5">
        <w:rPr>
          <w:b/>
          <w:u w:val="single"/>
        </w:rPr>
        <w:t xml:space="preserve"> transport are described below.</w:t>
      </w:r>
    </w:p>
    <w:p w14:paraId="74323EA7" w14:textId="0FA7A202" w:rsidR="00941D89" w:rsidRPr="009E3DC5" w:rsidRDefault="00A51932" w:rsidP="00941D89">
      <w:pPr>
        <w:pStyle w:val="BodyText"/>
      </w:pPr>
      <w:r w:rsidRPr="009E3DC5">
        <w:rPr>
          <w:b/>
          <w:highlight w:val="green"/>
          <w:u w:val="single"/>
        </w:rPr>
        <w:t>Initiating</w:t>
      </w:r>
      <w:r w:rsidR="00941D89" w:rsidRPr="009E3DC5">
        <w:rPr>
          <w:b/>
          <w:highlight w:val="green"/>
          <w:u w:val="single"/>
        </w:rPr>
        <w:t xml:space="preserve"> Gateway:</w:t>
      </w:r>
      <w:r w:rsidR="00941D89" w:rsidRPr="009E3DC5">
        <w:t xml:space="preserve"> </w:t>
      </w:r>
      <w:r w:rsidR="00941D89" w:rsidRPr="009E3DC5">
        <w:rPr>
          <w:b/>
          <w:u w:val="single"/>
        </w:rPr>
        <w:t xml:space="preserve">These are the requirements for the Cross Gateway Query AS4 Asynchronous </w:t>
      </w:r>
      <w:r w:rsidR="007D05DA" w:rsidRPr="009E3DC5">
        <w:rPr>
          <w:b/>
          <w:u w:val="single"/>
        </w:rPr>
        <w:t>Request</w:t>
      </w:r>
      <w:r w:rsidR="00941D89" w:rsidRPr="009E3DC5">
        <w:rPr>
          <w:b/>
          <w:u w:val="single"/>
        </w:rPr>
        <w:t>:</w:t>
      </w:r>
    </w:p>
    <w:p w14:paraId="469A8A9F" w14:textId="4C7ED7F3" w:rsidR="007D05DA" w:rsidRPr="009E3DC5" w:rsidRDefault="007D05DA" w:rsidP="006963B9">
      <w:pPr>
        <w:pStyle w:val="ListBullet3"/>
        <w:numPr>
          <w:ilvl w:val="0"/>
          <w:numId w:val="37"/>
        </w:numPr>
        <w:rPr>
          <w:b/>
          <w:u w:val="single"/>
        </w:rPr>
      </w:pPr>
      <w:r w:rsidRPr="009E3DC5">
        <w:rPr>
          <w:b/>
          <w:u w:val="single"/>
        </w:rPr>
        <w:t xml:space="preserve">The &lt;eb:Service&gt; SOAP element shall be set to the value: </w:t>
      </w:r>
      <w:r w:rsidR="00C72849" w:rsidRPr="009E3DC5">
        <w:rPr>
          <w:b/>
          <w:u w:val="single"/>
        </w:rPr>
        <w:t>ITI-38</w:t>
      </w:r>
    </w:p>
    <w:p w14:paraId="0823906C" w14:textId="06A903B5" w:rsidR="00C72849" w:rsidRPr="009E3DC5" w:rsidRDefault="00C72849" w:rsidP="0007110D">
      <w:pPr>
        <w:pStyle w:val="ListBullet2"/>
        <w:numPr>
          <w:ilvl w:val="0"/>
          <w:numId w:val="37"/>
        </w:numPr>
        <w:rPr>
          <w:b/>
          <w:u w:val="single"/>
        </w:rPr>
      </w:pPr>
      <w:r w:rsidRPr="009E3DC5">
        <w:rPr>
          <w:b/>
          <w:bCs/>
          <w:u w:val="single"/>
        </w:rPr>
        <w:t>The type attribute on the &lt;eb:Service&gt; SOAP element shall be set to the value: urn:ihe:iti:transactions</w:t>
      </w:r>
    </w:p>
    <w:p w14:paraId="31C4DCA4" w14:textId="2CFED6C2" w:rsidR="007D05DA" w:rsidRPr="009E3DC5" w:rsidRDefault="007D05DA" w:rsidP="006963B9">
      <w:pPr>
        <w:pStyle w:val="ListBullet3"/>
        <w:numPr>
          <w:ilvl w:val="0"/>
          <w:numId w:val="37"/>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urn:ihe:iti:2007:CrossGatewayQuery</w:t>
      </w:r>
    </w:p>
    <w:p w14:paraId="6851421D" w14:textId="77777777" w:rsidR="007D05DA" w:rsidRPr="009E3DC5" w:rsidRDefault="007D05DA" w:rsidP="006963B9">
      <w:pPr>
        <w:pStyle w:val="ListBullet3"/>
        <w:numPr>
          <w:ilvl w:val="0"/>
          <w:numId w:val="37"/>
        </w:numPr>
        <w:rPr>
          <w:b/>
          <w:u w:val="single"/>
        </w:rPr>
      </w:pPr>
      <w:r w:rsidRPr="009E3DC5">
        <w:rPr>
          <w:b/>
          <w:u w:val="single"/>
        </w:rPr>
        <w:lastRenderedPageBreak/>
        <w:t>The &lt;eb:From/eb:Role&gt; element shall be set to the value: urn:ihe:iti:20</w:t>
      </w:r>
      <w:r w:rsidR="00A51932" w:rsidRPr="009E3DC5">
        <w:rPr>
          <w:b/>
          <w:u w:val="single"/>
        </w:rPr>
        <w:t>18:</w:t>
      </w:r>
      <w:r w:rsidRPr="009E3DC5">
        <w:rPr>
          <w:b/>
          <w:u w:val="single"/>
        </w:rPr>
        <w:t xml:space="preserve">Requester </w:t>
      </w:r>
    </w:p>
    <w:p w14:paraId="106237C4" w14:textId="672CA801" w:rsidR="007D05DA" w:rsidRPr="009E3DC5" w:rsidRDefault="007D05DA" w:rsidP="006963B9">
      <w:pPr>
        <w:pStyle w:val="ListBullet3"/>
        <w:numPr>
          <w:ilvl w:val="0"/>
          <w:numId w:val="37"/>
        </w:numPr>
        <w:rPr>
          <w:b/>
          <w:u w:val="single"/>
        </w:rPr>
      </w:pPr>
      <w:r w:rsidRPr="009E3DC5">
        <w:rPr>
          <w:b/>
          <w:u w:val="single"/>
        </w:rPr>
        <w:t>The &lt;eb:To/eb:Role&gt; element shall be set t</w:t>
      </w:r>
      <w:r w:rsidR="00A51932" w:rsidRPr="009E3DC5">
        <w:rPr>
          <w:b/>
          <w:u w:val="single"/>
        </w:rPr>
        <w:t>o the value: urn:ihe:iti:2018:</w:t>
      </w:r>
      <w:r w:rsidRPr="009E3DC5">
        <w:rPr>
          <w:b/>
          <w:u w:val="single"/>
        </w:rPr>
        <w:t>Provider</w:t>
      </w:r>
    </w:p>
    <w:p w14:paraId="23021CE4" w14:textId="17EAFF8F" w:rsidR="007D05DA" w:rsidRPr="009E3DC5" w:rsidRDefault="007D05DA" w:rsidP="006963B9">
      <w:pPr>
        <w:pStyle w:val="ListBullet3"/>
        <w:numPr>
          <w:ilvl w:val="0"/>
          <w:numId w:val="37"/>
        </w:numPr>
        <w:rPr>
          <w:b/>
          <w:u w:val="single"/>
        </w:rPr>
      </w:pPr>
      <w:r w:rsidRPr="009E3DC5">
        <w:rPr>
          <w:b/>
          <w:u w:val="single"/>
        </w:rPr>
        <w:t>The &lt;soap12:Body&gt; shall contain one &lt;</w:t>
      </w:r>
      <w:r w:rsidR="00A51932" w:rsidRPr="009E3DC5">
        <w:rPr>
          <w:b/>
          <w:u w:val="single"/>
        </w:rPr>
        <w:t>query:AdhocQueryRequest</w:t>
      </w:r>
      <w:r w:rsidRPr="009E3DC5">
        <w:rPr>
          <w:b/>
          <w:u w:val="single"/>
        </w:rPr>
        <w:t>&gt; element</w:t>
      </w:r>
    </w:p>
    <w:p w14:paraId="231B23A2" w14:textId="2D5AC5C6" w:rsidR="00A51932" w:rsidRPr="009E3DC5" w:rsidRDefault="00A51932" w:rsidP="006963B9">
      <w:pPr>
        <w:pStyle w:val="ListBullet3"/>
        <w:numPr>
          <w:ilvl w:val="0"/>
          <w:numId w:val="37"/>
        </w:numPr>
        <w:rPr>
          <w:b/>
          <w:u w:val="single"/>
        </w:rPr>
      </w:pPr>
      <w:r w:rsidRPr="009E3DC5">
        <w:rPr>
          <w:b/>
          <w:u w:val="single"/>
        </w:rPr>
        <w:t>The &lt;query:AdhocQueryRequest&gt; element shall contain:</w:t>
      </w:r>
    </w:p>
    <w:p w14:paraId="6332B84B" w14:textId="1710ADA8" w:rsidR="00A51932" w:rsidRPr="009E3DC5" w:rsidRDefault="006B1F64" w:rsidP="006963B9">
      <w:pPr>
        <w:pStyle w:val="ListBullet3"/>
        <w:numPr>
          <w:ilvl w:val="1"/>
          <w:numId w:val="37"/>
        </w:numPr>
        <w:rPr>
          <w:b/>
          <w:bCs/>
          <w:u w:val="single"/>
        </w:rPr>
      </w:pPr>
      <w:r w:rsidRPr="009E3DC5">
        <w:rPr>
          <w:b/>
          <w:u w:val="single"/>
        </w:rPr>
        <w:t xml:space="preserve">One </w:t>
      </w:r>
      <w:r w:rsidR="00A51932" w:rsidRPr="009E3DC5">
        <w:rPr>
          <w:b/>
          <w:u w:val="single"/>
        </w:rPr>
        <w:t>&lt;rim:A</w:t>
      </w:r>
      <w:r w:rsidR="00D60D0B" w:rsidRPr="009E3DC5">
        <w:rPr>
          <w:b/>
          <w:u w:val="single"/>
        </w:rPr>
        <w:t>d</w:t>
      </w:r>
      <w:r w:rsidR="00A51932" w:rsidRPr="009E3DC5">
        <w:rPr>
          <w:b/>
          <w:u w:val="single"/>
        </w:rPr>
        <w:t>hocQuery&gt; element representing the Adhoc Query Request (</w:t>
      </w:r>
      <w:r w:rsidR="00F8201E" w:rsidRPr="009E3DC5">
        <w:rPr>
          <w:b/>
          <w:u w:val="single"/>
        </w:rPr>
        <w:t>s</w:t>
      </w:r>
      <w:r w:rsidR="00A51932" w:rsidRPr="009E3DC5">
        <w:rPr>
          <w:b/>
          <w:u w:val="single"/>
        </w:rPr>
        <w:t xml:space="preserve">ee </w:t>
      </w:r>
      <w:r w:rsidR="00471D7D" w:rsidRPr="009E3DC5">
        <w:rPr>
          <w:b/>
          <w:u w:val="single"/>
        </w:rPr>
        <w:t xml:space="preserve">ITI </w:t>
      </w:r>
      <w:del w:id="616" w:author="Mary Jungers" w:date="2023-07-30T19:09:00Z">
        <w:r w:rsidR="00471D7D" w:rsidRPr="009E3DC5" w:rsidDel="00EE2148">
          <w:rPr>
            <w:b/>
            <w:u w:val="single"/>
          </w:rPr>
          <w:delText>TF-2b</w:delText>
        </w:r>
      </w:del>
      <w:ins w:id="617" w:author="Mary Jungers" w:date="2023-07-30T19:09:00Z">
        <w:r w:rsidR="00EE2148">
          <w:rPr>
            <w:b/>
            <w:u w:val="single"/>
          </w:rPr>
          <w:t>TF-2</w:t>
        </w:r>
      </w:ins>
      <w:r w:rsidR="00471D7D" w:rsidRPr="009E3DC5">
        <w:rPr>
          <w:b/>
          <w:u w:val="single"/>
        </w:rPr>
        <w:t xml:space="preserve">: 3.38.4.1 and the underlying </w:t>
      </w:r>
      <w:r w:rsidR="00A51932" w:rsidRPr="009E3DC5">
        <w:rPr>
          <w:b/>
          <w:u w:val="single"/>
        </w:rPr>
        <w:t xml:space="preserve">ITI </w:t>
      </w:r>
      <w:del w:id="618" w:author="Mary Jungers" w:date="2023-07-30T19:09:00Z">
        <w:r w:rsidR="00A51932" w:rsidRPr="009E3DC5" w:rsidDel="00EE2148">
          <w:rPr>
            <w:b/>
            <w:u w:val="single"/>
          </w:rPr>
          <w:delText>TF-2a</w:delText>
        </w:r>
      </w:del>
      <w:ins w:id="619" w:author="Mary Jungers" w:date="2023-07-30T19:09:00Z">
        <w:r w:rsidR="00EE2148">
          <w:rPr>
            <w:b/>
            <w:u w:val="single"/>
          </w:rPr>
          <w:t>TF-2</w:t>
        </w:r>
      </w:ins>
      <w:r w:rsidR="00A51932" w:rsidRPr="009E3DC5">
        <w:rPr>
          <w:b/>
          <w:u w:val="single"/>
        </w:rPr>
        <w:t xml:space="preserve">: </w:t>
      </w:r>
      <w:r w:rsidR="00471D7D" w:rsidRPr="009E3DC5">
        <w:rPr>
          <w:b/>
          <w:u w:val="single"/>
        </w:rPr>
        <w:t>3.</w:t>
      </w:r>
      <w:r w:rsidR="00A51932" w:rsidRPr="009E3DC5">
        <w:rPr>
          <w:b/>
          <w:u w:val="single"/>
        </w:rPr>
        <w:t xml:space="preserve">18.4.1.2.1 through </w:t>
      </w:r>
      <w:r w:rsidR="00471D7D" w:rsidRPr="009E3DC5">
        <w:rPr>
          <w:b/>
          <w:u w:val="single"/>
        </w:rPr>
        <w:t>3.</w:t>
      </w:r>
      <w:r w:rsidR="00A51932" w:rsidRPr="009E3DC5">
        <w:rPr>
          <w:b/>
          <w:u w:val="single"/>
        </w:rPr>
        <w:t>18.4.1.2.6 for details of expressing a</w:t>
      </w:r>
      <w:r w:rsidR="00997418" w:rsidRPr="009E3DC5">
        <w:rPr>
          <w:b/>
          <w:u w:val="single"/>
        </w:rPr>
        <w:t>n</w:t>
      </w:r>
      <w:r w:rsidR="00A51932" w:rsidRPr="009E3DC5">
        <w:rPr>
          <w:b/>
          <w:u w:val="single"/>
        </w:rPr>
        <w:t xml:space="preserve"> Adhoc Query Request)</w:t>
      </w:r>
    </w:p>
    <w:p w14:paraId="2BD50929" w14:textId="512B3CBB" w:rsidR="007D05DA" w:rsidRPr="009E3DC5" w:rsidRDefault="00092FDB" w:rsidP="007D05DA">
      <w:pPr>
        <w:pStyle w:val="BodyText"/>
      </w:pPr>
      <w:r w:rsidRPr="009E3DC5">
        <w:rPr>
          <w:b/>
          <w:highlight w:val="green"/>
          <w:u w:val="single"/>
        </w:rPr>
        <w:t>Responding Gateway:</w:t>
      </w:r>
      <w:r w:rsidRPr="009E3DC5">
        <w:rPr>
          <w:b/>
          <w:u w:val="single"/>
        </w:rPr>
        <w:t xml:space="preserve">  </w:t>
      </w:r>
      <w:r w:rsidR="007D05DA" w:rsidRPr="009E3DC5">
        <w:rPr>
          <w:b/>
          <w:u w:val="single"/>
        </w:rPr>
        <w:t>These are the requirements for the Cross Gateway Query AS4 Asynchronous Response:</w:t>
      </w:r>
    </w:p>
    <w:p w14:paraId="26CD43A9" w14:textId="7509CF0C" w:rsidR="007D05DA" w:rsidRPr="009E3DC5" w:rsidRDefault="007D05DA" w:rsidP="006963B9">
      <w:pPr>
        <w:pStyle w:val="ListBullet3"/>
        <w:numPr>
          <w:ilvl w:val="0"/>
          <w:numId w:val="36"/>
        </w:numPr>
        <w:rPr>
          <w:b/>
          <w:u w:val="single"/>
        </w:rPr>
      </w:pPr>
      <w:r w:rsidRPr="009E3DC5">
        <w:rPr>
          <w:b/>
          <w:u w:val="single"/>
        </w:rPr>
        <w:t xml:space="preserve">The &lt;eb:Service&gt; SOAP element shall be set to the value: </w:t>
      </w:r>
      <w:r w:rsidR="00C72849" w:rsidRPr="009E3DC5">
        <w:rPr>
          <w:b/>
          <w:u w:val="single"/>
        </w:rPr>
        <w:t>ITI-38</w:t>
      </w:r>
    </w:p>
    <w:p w14:paraId="625D97F9" w14:textId="4AFB8637" w:rsidR="00C72849" w:rsidRPr="009E3DC5" w:rsidRDefault="00C72849" w:rsidP="0007110D">
      <w:pPr>
        <w:pStyle w:val="ListBullet2"/>
        <w:numPr>
          <w:ilvl w:val="0"/>
          <w:numId w:val="36"/>
        </w:numPr>
        <w:rPr>
          <w:b/>
          <w:u w:val="single"/>
        </w:rPr>
      </w:pPr>
      <w:r w:rsidRPr="009E3DC5">
        <w:rPr>
          <w:b/>
          <w:bCs/>
          <w:u w:val="single"/>
        </w:rPr>
        <w:t>The type attribute on the &lt;eb:Service&gt; SOAP element shall be set to the value: urn:ihe:iti:transactions</w:t>
      </w:r>
    </w:p>
    <w:p w14:paraId="2BA97519" w14:textId="02C5B54B" w:rsidR="007D05DA" w:rsidRPr="009E3DC5" w:rsidRDefault="007D05DA" w:rsidP="006963B9">
      <w:pPr>
        <w:pStyle w:val="ListBullet3"/>
        <w:numPr>
          <w:ilvl w:val="0"/>
          <w:numId w:val="36"/>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urn:ihe:iti:2007:CrossGatewayQueryResponse</w:t>
      </w:r>
    </w:p>
    <w:p w14:paraId="1EFE1D98" w14:textId="77777777" w:rsidR="007D05DA" w:rsidRPr="009E3DC5" w:rsidRDefault="007D05DA" w:rsidP="006963B9">
      <w:pPr>
        <w:pStyle w:val="ListBullet3"/>
        <w:numPr>
          <w:ilvl w:val="0"/>
          <w:numId w:val="36"/>
        </w:numPr>
        <w:rPr>
          <w:b/>
          <w:u w:val="single"/>
        </w:rPr>
      </w:pPr>
      <w:r w:rsidRPr="009E3DC5">
        <w:rPr>
          <w:b/>
          <w:u w:val="single"/>
        </w:rPr>
        <w:t>The &lt;eb:From/eb:Role&gt; element shall be set to the value: urn:ihe:iti:2018</w:t>
      </w:r>
      <w:r w:rsidR="000C41E3" w:rsidRPr="009E3DC5">
        <w:rPr>
          <w:b/>
          <w:u w:val="single"/>
        </w:rPr>
        <w:t>:</w:t>
      </w:r>
      <w:r w:rsidRPr="009E3DC5">
        <w:rPr>
          <w:b/>
          <w:u w:val="single"/>
        </w:rPr>
        <w:t xml:space="preserve">Provider </w:t>
      </w:r>
    </w:p>
    <w:p w14:paraId="15C21E12" w14:textId="5D1E1BD5" w:rsidR="007D05DA" w:rsidRPr="009E3DC5" w:rsidRDefault="007D05DA" w:rsidP="006963B9">
      <w:pPr>
        <w:pStyle w:val="ListBullet3"/>
        <w:numPr>
          <w:ilvl w:val="0"/>
          <w:numId w:val="36"/>
        </w:numPr>
        <w:rPr>
          <w:b/>
          <w:u w:val="single"/>
        </w:rPr>
      </w:pPr>
      <w:r w:rsidRPr="009E3DC5">
        <w:rPr>
          <w:b/>
          <w:u w:val="single"/>
        </w:rPr>
        <w:t>The &lt;eb:To/eb:Role&gt; element shall be set to the value: urn:ihe:iti:2018</w:t>
      </w:r>
      <w:r w:rsidR="000C41E3" w:rsidRPr="009E3DC5">
        <w:rPr>
          <w:b/>
          <w:u w:val="single"/>
        </w:rPr>
        <w:t>:</w:t>
      </w:r>
      <w:r w:rsidRPr="009E3DC5">
        <w:rPr>
          <w:b/>
          <w:u w:val="single"/>
        </w:rPr>
        <w:t>Requester</w:t>
      </w:r>
    </w:p>
    <w:p w14:paraId="530867D0" w14:textId="77777777" w:rsidR="00A51932" w:rsidRPr="009E3DC5" w:rsidRDefault="00A51932" w:rsidP="006963B9">
      <w:pPr>
        <w:pStyle w:val="ListBullet3"/>
        <w:numPr>
          <w:ilvl w:val="0"/>
          <w:numId w:val="36"/>
        </w:numPr>
        <w:rPr>
          <w:b/>
          <w:u w:val="single"/>
        </w:rPr>
      </w:pPr>
      <w:r w:rsidRPr="009E3DC5">
        <w:rPr>
          <w:b/>
          <w:u w:val="single"/>
        </w:rPr>
        <w:t>The &lt;soap12:Body&gt; shall contain one &lt;query:AdhocQueryResponse&gt; element</w:t>
      </w:r>
    </w:p>
    <w:p w14:paraId="04837726" w14:textId="6463B17C" w:rsidR="00A51932" w:rsidRPr="009E3DC5" w:rsidRDefault="00A51932" w:rsidP="006963B9">
      <w:pPr>
        <w:pStyle w:val="ListBullet3"/>
        <w:numPr>
          <w:ilvl w:val="0"/>
          <w:numId w:val="36"/>
        </w:numPr>
        <w:rPr>
          <w:b/>
          <w:u w:val="single"/>
        </w:rPr>
      </w:pPr>
      <w:r w:rsidRPr="009E3DC5">
        <w:rPr>
          <w:b/>
          <w:u w:val="single"/>
        </w:rPr>
        <w:t>The &lt;query:AdhocQueryResponse&gt; element shall contain:</w:t>
      </w:r>
    </w:p>
    <w:p w14:paraId="427EA573" w14:textId="19307867" w:rsidR="00A51932" w:rsidRPr="009E3DC5" w:rsidRDefault="004D486D" w:rsidP="00147527">
      <w:pPr>
        <w:pStyle w:val="ListBullet3"/>
        <w:numPr>
          <w:ilvl w:val="0"/>
          <w:numId w:val="2"/>
        </w:numPr>
        <w:ind w:left="1440"/>
        <w:rPr>
          <w:b/>
          <w:bCs/>
          <w:u w:val="single"/>
        </w:rPr>
      </w:pPr>
      <w:r w:rsidRPr="009E3DC5">
        <w:rPr>
          <w:b/>
          <w:bCs/>
          <w:u w:val="single"/>
        </w:rPr>
        <w:t>O</w:t>
      </w:r>
      <w:r w:rsidR="00A51932" w:rsidRPr="009E3DC5">
        <w:rPr>
          <w:b/>
          <w:bCs/>
          <w:u w:val="single"/>
        </w:rPr>
        <w:t>ne &lt;rim:RegistryObjectList&gt; element representing the Adhoc Query Response (</w:t>
      </w:r>
      <w:r w:rsidR="00F8201E" w:rsidRPr="009E3DC5">
        <w:rPr>
          <w:b/>
          <w:bCs/>
          <w:u w:val="single"/>
        </w:rPr>
        <w:t>s</w:t>
      </w:r>
      <w:r w:rsidR="00A51932" w:rsidRPr="009E3DC5">
        <w:rPr>
          <w:b/>
          <w:bCs/>
          <w:u w:val="single"/>
        </w:rPr>
        <w:t xml:space="preserve">ee </w:t>
      </w:r>
      <w:r w:rsidR="00471D7D" w:rsidRPr="009E3DC5">
        <w:rPr>
          <w:b/>
          <w:u w:val="single"/>
        </w:rPr>
        <w:t xml:space="preserve">ITI </w:t>
      </w:r>
      <w:del w:id="620" w:author="Mary Jungers" w:date="2023-07-30T19:09:00Z">
        <w:r w:rsidR="00471D7D" w:rsidRPr="009E3DC5" w:rsidDel="00EE2148">
          <w:rPr>
            <w:b/>
            <w:u w:val="single"/>
          </w:rPr>
          <w:delText>TF-2b</w:delText>
        </w:r>
      </w:del>
      <w:ins w:id="621" w:author="Mary Jungers" w:date="2023-07-30T19:09:00Z">
        <w:r w:rsidR="00EE2148">
          <w:rPr>
            <w:b/>
            <w:u w:val="single"/>
          </w:rPr>
          <w:t>TF-2</w:t>
        </w:r>
      </w:ins>
      <w:r w:rsidR="00471D7D" w:rsidRPr="009E3DC5">
        <w:rPr>
          <w:b/>
          <w:u w:val="single"/>
        </w:rPr>
        <w:t xml:space="preserve">: 3.38.4.1 and the underlying </w:t>
      </w:r>
      <w:r w:rsidR="00A51932" w:rsidRPr="009E3DC5">
        <w:rPr>
          <w:b/>
          <w:bCs/>
          <w:u w:val="single"/>
        </w:rPr>
        <w:t xml:space="preserve">ITI </w:t>
      </w:r>
      <w:del w:id="622" w:author="Mary Jungers" w:date="2023-07-30T19:09:00Z">
        <w:r w:rsidR="00A51932" w:rsidRPr="009E3DC5" w:rsidDel="00EE2148">
          <w:rPr>
            <w:b/>
            <w:bCs/>
            <w:u w:val="single"/>
          </w:rPr>
          <w:delText>TF-2a</w:delText>
        </w:r>
      </w:del>
      <w:ins w:id="623" w:author="Mary Jungers" w:date="2023-07-30T19:09:00Z">
        <w:r w:rsidR="00EE2148">
          <w:rPr>
            <w:b/>
            <w:bCs/>
            <w:u w:val="single"/>
          </w:rPr>
          <w:t>TF-2</w:t>
        </w:r>
      </w:ins>
      <w:r w:rsidR="00A51932" w:rsidRPr="009E3DC5">
        <w:rPr>
          <w:b/>
          <w:bCs/>
          <w:u w:val="single"/>
        </w:rPr>
        <w:t>: 3.18.4.1.2.1 through 3.18.4.1.2.6 for details of expressing a</w:t>
      </w:r>
      <w:r w:rsidR="005E7124" w:rsidRPr="009E3DC5">
        <w:rPr>
          <w:b/>
          <w:bCs/>
          <w:u w:val="single"/>
        </w:rPr>
        <w:t>n</w:t>
      </w:r>
      <w:r w:rsidR="00A51932" w:rsidRPr="009E3DC5">
        <w:rPr>
          <w:b/>
          <w:bCs/>
          <w:u w:val="single"/>
        </w:rPr>
        <w:t xml:space="preserve"> Adhoc Query Response)</w:t>
      </w:r>
    </w:p>
    <w:p w14:paraId="0F9E12E8" w14:textId="0D8CE887" w:rsidR="00A51932" w:rsidRPr="009E3DC5" w:rsidRDefault="00A51932" w:rsidP="00A51932">
      <w:pPr>
        <w:pStyle w:val="BodyText"/>
        <w:rPr>
          <w:b/>
          <w:u w:val="single"/>
        </w:rPr>
      </w:pPr>
      <w:r w:rsidRPr="009E3DC5">
        <w:rPr>
          <w:b/>
          <w:u w:val="single"/>
        </w:rPr>
        <w:t xml:space="preserve">Samples for Cross Gateway Query request and response </w:t>
      </w:r>
      <w:r w:rsidR="002D7430" w:rsidRPr="009E3DC5">
        <w:rPr>
          <w:b/>
          <w:u w:val="single"/>
        </w:rPr>
        <w:t>with AS4 Async</w:t>
      </w:r>
      <w:r w:rsidR="0065174F" w:rsidRPr="009E3DC5">
        <w:rPr>
          <w:b/>
          <w:u w:val="single"/>
        </w:rPr>
        <w:t>hronous</w:t>
      </w:r>
      <w:r w:rsidR="002D7430" w:rsidRPr="009E3DC5">
        <w:rPr>
          <w:b/>
          <w:u w:val="single"/>
        </w:rPr>
        <w:t xml:space="preserve"> </w:t>
      </w:r>
      <w:r w:rsidRPr="009E3DC5">
        <w:rPr>
          <w:b/>
          <w:u w:val="single"/>
        </w:rPr>
        <w:t>can be found in ITI</w:t>
      </w:r>
      <w:r w:rsidR="00997418" w:rsidRPr="009E3DC5">
        <w:rPr>
          <w:b/>
          <w:u w:val="single"/>
        </w:rPr>
        <w:t xml:space="preserve"> </w:t>
      </w:r>
      <w:del w:id="624" w:author="Mary Jungers" w:date="2023-07-30T19:10:00Z">
        <w:r w:rsidRPr="009E3DC5" w:rsidDel="00EE2148">
          <w:rPr>
            <w:b/>
            <w:u w:val="single"/>
          </w:rPr>
          <w:delText>TF</w:delText>
        </w:r>
        <w:r w:rsidR="00997418" w:rsidRPr="009E3DC5" w:rsidDel="00EE2148">
          <w:rPr>
            <w:b/>
            <w:u w:val="single"/>
          </w:rPr>
          <w:delText>-</w:delText>
        </w:r>
        <w:r w:rsidRPr="009E3DC5" w:rsidDel="00EE2148">
          <w:rPr>
            <w:b/>
            <w:u w:val="single"/>
          </w:rPr>
          <w:delText>2x</w:delText>
        </w:r>
      </w:del>
      <w:ins w:id="625" w:author="Mary Jungers" w:date="2023-07-30T19:10:00Z">
        <w:r w:rsidR="00EE2148">
          <w:rPr>
            <w:b/>
            <w:u w:val="single"/>
          </w:rPr>
          <w:t>TF-2</w:t>
        </w:r>
      </w:ins>
      <w:r w:rsidR="00997418" w:rsidRPr="009E3DC5">
        <w:rPr>
          <w:b/>
          <w:u w:val="single"/>
        </w:rPr>
        <w:t>:</w:t>
      </w:r>
      <w:r w:rsidRPr="009E3DC5">
        <w:rPr>
          <w:b/>
          <w:u w:val="single"/>
        </w:rPr>
        <w:t xml:space="preserve"> Appendix V.4.8</w:t>
      </w:r>
      <w:r w:rsidR="00AB3C99" w:rsidRPr="009E3DC5">
        <w:rPr>
          <w:b/>
          <w:u w:val="single"/>
        </w:rPr>
        <w:t>.</w:t>
      </w:r>
    </w:p>
    <w:p w14:paraId="3E4817DC" w14:textId="49CC52B0" w:rsidR="00941D89" w:rsidRPr="009E3DC5" w:rsidRDefault="00941D89" w:rsidP="00645394">
      <w:pPr>
        <w:pStyle w:val="BodyText"/>
      </w:pPr>
    </w:p>
    <w:p w14:paraId="18FC41C2" w14:textId="77777777" w:rsidR="006919EB" w:rsidRPr="009E3DC5" w:rsidRDefault="006919EB" w:rsidP="00330B27">
      <w:pPr>
        <w:pStyle w:val="BodyText"/>
      </w:pPr>
    </w:p>
    <w:p w14:paraId="207374A3" w14:textId="65AE05F5" w:rsidR="008A539C" w:rsidRPr="009E3DC5" w:rsidRDefault="008A539C" w:rsidP="008A539C">
      <w:pPr>
        <w:pStyle w:val="EditorInstructions"/>
        <w:pBdr>
          <w:top w:val="single" w:sz="4" w:space="0" w:color="auto"/>
        </w:pBdr>
      </w:pPr>
      <w:r w:rsidRPr="009E3DC5">
        <w:t xml:space="preserve">Update </w:t>
      </w:r>
      <w:r w:rsidR="00997418" w:rsidRPr="009E3DC5">
        <w:t xml:space="preserve">Vol </w:t>
      </w:r>
      <w:del w:id="626" w:author="Mary Jungers" w:date="2023-07-30T19:24:00Z">
        <w:r w:rsidR="00997418" w:rsidRPr="009E3DC5" w:rsidDel="005E0198">
          <w:delText>2b</w:delText>
        </w:r>
      </w:del>
      <w:ins w:id="627" w:author="Mary Jungers" w:date="2023-07-30T19:24:00Z">
        <w:r w:rsidR="005E0198">
          <w:t>2</w:t>
        </w:r>
      </w:ins>
      <w:r w:rsidR="00997418" w:rsidRPr="009E3DC5">
        <w:t xml:space="preserve"> </w:t>
      </w:r>
      <w:r w:rsidR="00D155FF" w:rsidRPr="009E3DC5">
        <w:t>Section 3.38.5.1</w:t>
      </w:r>
      <w:r w:rsidRPr="009E3DC5">
        <w:t xml:space="preserve"> as follows. </w:t>
      </w:r>
    </w:p>
    <w:p w14:paraId="4651C261" w14:textId="40187C4A" w:rsidR="003207B3" w:rsidRPr="009E3DC5" w:rsidRDefault="00D155FF" w:rsidP="002D7430">
      <w:pPr>
        <w:pStyle w:val="Heading5"/>
        <w:numPr>
          <w:ilvl w:val="0"/>
          <w:numId w:val="0"/>
        </w:numPr>
      </w:pPr>
      <w:bookmarkStart w:id="628" w:name="_Toc141666814"/>
      <w:r w:rsidRPr="009E3DC5">
        <w:t>3.38.5.1 Sample SOAP Messages</w:t>
      </w:r>
      <w:bookmarkEnd w:id="628"/>
    </w:p>
    <w:p w14:paraId="4CF56B2D" w14:textId="05E379B4" w:rsidR="00D155FF" w:rsidRPr="009E3DC5" w:rsidRDefault="00D155FF" w:rsidP="00D155FF">
      <w:pPr>
        <w:pStyle w:val="BodyText"/>
      </w:pPr>
      <w:r w:rsidRPr="009E3DC5">
        <w:t xml:space="preserve">The samples in the following two sections show a typical SOAP request and its </w:t>
      </w:r>
      <w:r w:rsidR="00471D7D" w:rsidRPr="009E3DC5">
        <w:rPr>
          <w:b/>
          <w:u w:val="single"/>
        </w:rPr>
        <w:t>related</w:t>
      </w:r>
      <w:r w:rsidRPr="009E3DC5">
        <w:rPr>
          <w:b/>
          <w:strike/>
        </w:rPr>
        <w:t>relative</w:t>
      </w:r>
      <w:r w:rsidRPr="009E3DC5">
        <w:t xml:space="preserve"> SOAP response. </w:t>
      </w:r>
      <w:r w:rsidRPr="009E3DC5">
        <w:rPr>
          <w:b/>
          <w:strike/>
        </w:rPr>
        <w:t>The sample messages also show the WS-Addressing headers &lt;a:Action/&gt;, &lt;a:MessageID/&gt;, &lt;a:ReplyTo/&gt;…; these WS-Addressing headers are populated according to ITI TF-2x: Appendix V: Web Services for IHE transactions.</w:t>
      </w:r>
      <w:r w:rsidRPr="009E3DC5">
        <w:t xml:space="preserve"> The body of the SOAP </w:t>
      </w:r>
      <w:r w:rsidRPr="009E3DC5">
        <w:lastRenderedPageBreak/>
        <w:t>message is omitted for brevity; in a real scenario the empty element will be populated with the appropriate metadata.</w:t>
      </w:r>
    </w:p>
    <w:p w14:paraId="7E1D856B" w14:textId="6250C1C4" w:rsidR="00D155FF" w:rsidRPr="009E3DC5" w:rsidRDefault="00D155FF" w:rsidP="00D155FF">
      <w:pPr>
        <w:pStyle w:val="BodyText"/>
      </w:pPr>
      <w:r w:rsidRPr="009E3DC5">
        <w:t xml:space="preserve">Samples presented in this section are also available online on the IHE FTP site, see ITI </w:t>
      </w:r>
      <w:del w:id="629" w:author="Mary Jungers" w:date="2023-07-30T19:10:00Z">
        <w:r w:rsidRPr="009E3DC5" w:rsidDel="00EE2148">
          <w:delText>TF-2x</w:delText>
        </w:r>
      </w:del>
      <w:ins w:id="630" w:author="Mary Jungers" w:date="2023-07-30T19:10:00Z">
        <w:r w:rsidR="00EE2148">
          <w:t>TF-2</w:t>
        </w:r>
      </w:ins>
      <w:r w:rsidRPr="009E3DC5">
        <w:t>: Appendix W.</w:t>
      </w:r>
    </w:p>
    <w:p w14:paraId="7C620038" w14:textId="77777777" w:rsidR="00D155FF" w:rsidRPr="009E3DC5" w:rsidRDefault="00D155FF" w:rsidP="00D155FF">
      <w:pPr>
        <w:pStyle w:val="BodyText"/>
      </w:pPr>
    </w:p>
    <w:p w14:paraId="084E5DCC" w14:textId="36CB8C72" w:rsidR="002D7430" w:rsidRPr="009E3DC5" w:rsidRDefault="002D7430" w:rsidP="002D7430">
      <w:pPr>
        <w:pStyle w:val="Heading5"/>
        <w:numPr>
          <w:ilvl w:val="0"/>
          <w:numId w:val="0"/>
        </w:numPr>
      </w:pPr>
      <w:bookmarkStart w:id="631" w:name="_Toc141666815"/>
      <w:r w:rsidRPr="009E3DC5">
        <w:t>3.38.5.1.1 Sample Cross Gateway Query SOAP Request</w:t>
      </w:r>
      <w:bookmarkEnd w:id="631"/>
    </w:p>
    <w:p w14:paraId="39D7B06E" w14:textId="1DD07F25" w:rsidR="00D155FF" w:rsidRPr="009E3DC5" w:rsidRDefault="00D155FF" w:rsidP="00D155FF">
      <w:pPr>
        <w:pStyle w:val="Heading6"/>
      </w:pPr>
      <w:bookmarkStart w:id="632" w:name="_Toc141666816"/>
      <w:r w:rsidRPr="009E3DC5">
        <w:t>3.38.5.1.1.1 Synchronous Web Services Exchange</w:t>
      </w:r>
      <w:bookmarkEnd w:id="632"/>
    </w:p>
    <w:p w14:paraId="62AA795E" w14:textId="6DEAF051" w:rsidR="00D155FF" w:rsidRPr="009E3DC5" w:rsidRDefault="00D155FF" w:rsidP="00D155FF">
      <w:pPr>
        <w:pStyle w:val="BodyText"/>
        <w:rPr>
          <w:b/>
          <w:u w:val="single"/>
        </w:rPr>
      </w:pPr>
      <w:r w:rsidRPr="009E3DC5">
        <w:rPr>
          <w:b/>
          <w:u w:val="single"/>
        </w:rPr>
        <w:t xml:space="preserve">The sample messages show the WS-Addressing headers &lt;a:Action/&gt;, &lt;a:MessageID/&gt;, &lt;a:ReplyTo/&gt;…; these WS-Addressing headers are populated according to ITI </w:t>
      </w:r>
      <w:del w:id="633" w:author="Mary Jungers" w:date="2023-07-30T19:11:00Z">
        <w:r w:rsidRPr="009E3DC5" w:rsidDel="00EE2148">
          <w:rPr>
            <w:b/>
            <w:u w:val="single"/>
          </w:rPr>
          <w:delText>TF-2x</w:delText>
        </w:r>
      </w:del>
      <w:ins w:id="634" w:author="Mary Jungers" w:date="2023-07-30T19:11:00Z">
        <w:r w:rsidR="00EE2148">
          <w:rPr>
            <w:b/>
            <w:u w:val="single"/>
          </w:rPr>
          <w:t>TF-2</w:t>
        </w:r>
      </w:ins>
      <w:r w:rsidRPr="009E3DC5">
        <w:rPr>
          <w:b/>
          <w:u w:val="single"/>
        </w:rPr>
        <w:t>: Appendix V</w:t>
      </w:r>
      <w:r w:rsidR="00471D7D" w:rsidRPr="009E3DC5">
        <w:rPr>
          <w:b/>
          <w:u w:val="single"/>
        </w:rPr>
        <w:t>.3</w:t>
      </w:r>
      <w:r w:rsidRPr="009E3DC5">
        <w:rPr>
          <w:b/>
          <w:u w:val="single"/>
        </w:rPr>
        <w:t xml:space="preserve">: </w:t>
      </w:r>
      <w:r w:rsidR="00471D7D" w:rsidRPr="009E3DC5">
        <w:rPr>
          <w:b/>
          <w:u w:val="single"/>
        </w:rPr>
        <w:t xml:space="preserve">Synchronous and Asynchronous </w:t>
      </w:r>
      <w:r w:rsidR="001E1348" w:rsidRPr="009E3DC5">
        <w:rPr>
          <w:b/>
          <w:u w:val="single"/>
        </w:rPr>
        <w:t xml:space="preserve">(WS Addressing based) </w:t>
      </w:r>
      <w:r w:rsidRPr="009E3DC5">
        <w:rPr>
          <w:b/>
          <w:u w:val="single"/>
        </w:rPr>
        <w:t>Web Services.</w:t>
      </w:r>
    </w:p>
    <w:p w14:paraId="417100A6" w14:textId="77777777" w:rsidR="002D7430" w:rsidRPr="009E3DC5" w:rsidRDefault="002D7430" w:rsidP="006A639F">
      <w:pPr>
        <w:pStyle w:val="BodyText"/>
      </w:pPr>
      <w:r w:rsidRPr="009E3DC5">
        <w:t>…</w:t>
      </w:r>
    </w:p>
    <w:p w14:paraId="2732BA38" w14:textId="77777777" w:rsidR="008A539C" w:rsidRPr="009E3DC5" w:rsidRDefault="008A539C" w:rsidP="008A539C">
      <w:pPr>
        <w:pStyle w:val="Heading6"/>
        <w:numPr>
          <w:ilvl w:val="0"/>
          <w:numId w:val="0"/>
        </w:numPr>
      </w:pPr>
      <w:bookmarkStart w:id="635" w:name="_Toc141666817"/>
      <w:r w:rsidRPr="009E3DC5">
        <w:t>3.38.5.1.1.2 Asynchronous Web Services Exchange</w:t>
      </w:r>
      <w:bookmarkEnd w:id="635"/>
    </w:p>
    <w:p w14:paraId="4E602BE5" w14:textId="106061BE" w:rsidR="00BC4E0B" w:rsidRPr="009E3DC5" w:rsidRDefault="008A539C" w:rsidP="00223DD1">
      <w:pPr>
        <w:pStyle w:val="BodyText"/>
        <w:rPr>
          <w:rStyle w:val="InsertText"/>
        </w:rPr>
      </w:pPr>
      <w:bookmarkStart w:id="636" w:name="_Hlk520847746"/>
      <w:r w:rsidRPr="009E3DC5">
        <w:rPr>
          <w:rStyle w:val="InsertText"/>
        </w:rPr>
        <w:t xml:space="preserve">For the Asynchronous </w:t>
      </w:r>
      <w:r w:rsidR="007B2249" w:rsidRPr="009E3DC5">
        <w:rPr>
          <w:rStyle w:val="InsertText"/>
        </w:rPr>
        <w:t xml:space="preserve">Web Services Exchange </w:t>
      </w:r>
      <w:r w:rsidRPr="009E3DC5">
        <w:rPr>
          <w:rStyle w:val="InsertText"/>
        </w:rPr>
        <w:t>Option</w:t>
      </w:r>
      <w:r w:rsidR="00BB5F8D" w:rsidRPr="009E3DC5">
        <w:rPr>
          <w:rStyle w:val="InsertText"/>
        </w:rPr>
        <w:t xml:space="preserve"> (WS-Addressing based)</w:t>
      </w:r>
      <w:r w:rsidRPr="009E3DC5">
        <w:rPr>
          <w:rStyle w:val="InsertText"/>
        </w:rPr>
        <w:t>, t</w:t>
      </w:r>
      <w:r w:rsidR="00645394" w:rsidRPr="009E3DC5">
        <w:rPr>
          <w:rStyle w:val="InsertText"/>
        </w:rPr>
        <w:t xml:space="preserve">he sample messages show the WS-Addressing headers &lt;Action/&gt;, &lt;MessageID/&gt;, &lt;ReplyTo/&gt;…; these WS-Addressing headers are populated according to the </w:t>
      </w:r>
      <w:r w:rsidR="001E1348" w:rsidRPr="009E3DC5">
        <w:rPr>
          <w:b/>
          <w:u w:val="single"/>
        </w:rPr>
        <w:t xml:space="preserve">ITI </w:t>
      </w:r>
      <w:del w:id="637" w:author="Mary Jungers" w:date="2023-07-30T19:11:00Z">
        <w:r w:rsidR="001E1348" w:rsidRPr="009E3DC5" w:rsidDel="00EE2148">
          <w:rPr>
            <w:b/>
            <w:u w:val="single"/>
          </w:rPr>
          <w:delText>TF-2x</w:delText>
        </w:r>
      </w:del>
      <w:ins w:id="638" w:author="Mary Jungers" w:date="2023-07-30T19:11:00Z">
        <w:r w:rsidR="00EE2148">
          <w:rPr>
            <w:b/>
            <w:u w:val="single"/>
          </w:rPr>
          <w:t>TF-2</w:t>
        </w:r>
      </w:ins>
      <w:r w:rsidR="001E1348" w:rsidRPr="009E3DC5">
        <w:rPr>
          <w:b/>
          <w:u w:val="single"/>
        </w:rPr>
        <w:t>: Appendix V.3: Synchronous and Asynchronous (WS Addressing based) Web Services</w:t>
      </w:r>
      <w:r w:rsidR="001E1348" w:rsidRPr="009E3DC5">
        <w:rPr>
          <w:rStyle w:val="InsertText"/>
        </w:rPr>
        <w:t>.</w:t>
      </w:r>
    </w:p>
    <w:bookmarkEnd w:id="636"/>
    <w:p w14:paraId="20F0A6E4" w14:textId="34843132" w:rsidR="00C01490" w:rsidRPr="009E3DC5" w:rsidRDefault="00953621" w:rsidP="00223DD1">
      <w:pPr>
        <w:pStyle w:val="BodyText"/>
      </w:pPr>
      <w:r w:rsidRPr="009E3DC5">
        <w:t>…</w:t>
      </w:r>
    </w:p>
    <w:p w14:paraId="4B3F330C" w14:textId="125281FB" w:rsidR="002D24BB" w:rsidRPr="009E3DC5" w:rsidRDefault="002D24BB" w:rsidP="00330B27">
      <w:pPr>
        <w:pStyle w:val="BodyText"/>
        <w:rPr>
          <w:b/>
          <w:u w:val="single"/>
        </w:rPr>
      </w:pPr>
      <w:r w:rsidRPr="009E3DC5">
        <w:rPr>
          <w:b/>
          <w:u w:val="single"/>
        </w:rPr>
        <w:t>For</w:t>
      </w:r>
      <w:r w:rsidR="002D7430" w:rsidRPr="009E3DC5">
        <w:rPr>
          <w:b/>
          <w:u w:val="single"/>
        </w:rPr>
        <w:t xml:space="preserve"> the </w:t>
      </w:r>
      <w:r w:rsidR="00AA4529" w:rsidRPr="009E3DC5">
        <w:rPr>
          <w:b/>
          <w:u w:val="single"/>
        </w:rPr>
        <w:t>AS4 A</w:t>
      </w:r>
      <w:r w:rsidRPr="009E3DC5">
        <w:rPr>
          <w:b/>
          <w:u w:val="single"/>
        </w:rPr>
        <w:t xml:space="preserve">synchronous </w:t>
      </w:r>
      <w:r w:rsidR="00F07A74" w:rsidRPr="009E3DC5">
        <w:rPr>
          <w:b/>
          <w:u w:val="single"/>
        </w:rPr>
        <w:t xml:space="preserve">Web Services Exchange </w:t>
      </w:r>
      <w:r w:rsidR="00AA4529" w:rsidRPr="009E3DC5">
        <w:rPr>
          <w:b/>
          <w:u w:val="single"/>
        </w:rPr>
        <w:t>Option</w:t>
      </w:r>
      <w:r w:rsidR="008A539C" w:rsidRPr="009E3DC5">
        <w:rPr>
          <w:b/>
          <w:u w:val="single"/>
        </w:rPr>
        <w:t>, samples are found in</w:t>
      </w:r>
      <w:r w:rsidRPr="009E3DC5">
        <w:rPr>
          <w:b/>
          <w:u w:val="single"/>
        </w:rPr>
        <w:t xml:space="preserve"> </w:t>
      </w:r>
      <w:r w:rsidR="00AA4529" w:rsidRPr="009E3DC5">
        <w:rPr>
          <w:b/>
          <w:u w:val="single"/>
        </w:rPr>
        <w:t>ITI</w:t>
      </w:r>
      <w:r w:rsidR="00997418" w:rsidRPr="009E3DC5">
        <w:rPr>
          <w:b/>
          <w:u w:val="single"/>
        </w:rPr>
        <w:t xml:space="preserve"> </w:t>
      </w:r>
      <w:del w:id="639" w:author="Mary Jungers" w:date="2023-07-30T19:11:00Z">
        <w:r w:rsidR="00AA4529" w:rsidRPr="009E3DC5" w:rsidDel="00EE2148">
          <w:rPr>
            <w:b/>
            <w:u w:val="single"/>
          </w:rPr>
          <w:delText>TF</w:delText>
        </w:r>
        <w:r w:rsidR="00997418" w:rsidRPr="009E3DC5" w:rsidDel="00EE2148">
          <w:rPr>
            <w:b/>
            <w:u w:val="single"/>
          </w:rPr>
          <w:delText>-</w:delText>
        </w:r>
        <w:r w:rsidR="00AA4529" w:rsidRPr="009E3DC5" w:rsidDel="00EE2148">
          <w:rPr>
            <w:b/>
            <w:u w:val="single"/>
          </w:rPr>
          <w:delText>2x</w:delText>
        </w:r>
      </w:del>
      <w:ins w:id="640" w:author="Mary Jungers" w:date="2023-07-30T19:11:00Z">
        <w:r w:rsidR="00EE2148">
          <w:rPr>
            <w:b/>
            <w:u w:val="single"/>
          </w:rPr>
          <w:t>TF-2</w:t>
        </w:r>
      </w:ins>
      <w:r w:rsidR="00997418" w:rsidRPr="009E3DC5">
        <w:rPr>
          <w:b/>
          <w:u w:val="single"/>
        </w:rPr>
        <w:t>:</w:t>
      </w:r>
      <w:r w:rsidR="00AA4529" w:rsidRPr="009E3DC5">
        <w:rPr>
          <w:b/>
          <w:u w:val="single"/>
        </w:rPr>
        <w:t xml:space="preserve"> </w:t>
      </w:r>
      <w:r w:rsidRPr="009E3DC5">
        <w:rPr>
          <w:b/>
          <w:u w:val="single"/>
        </w:rPr>
        <w:t>Appendix V.</w:t>
      </w:r>
      <w:r w:rsidR="00C01490" w:rsidRPr="009E3DC5">
        <w:rPr>
          <w:b/>
          <w:u w:val="single"/>
        </w:rPr>
        <w:t>4</w:t>
      </w:r>
      <w:r w:rsidR="00AA4529" w:rsidRPr="009E3DC5">
        <w:rPr>
          <w:b/>
          <w:u w:val="single"/>
        </w:rPr>
        <w:t>.8</w:t>
      </w:r>
      <w:r w:rsidR="00AB3C99" w:rsidRPr="009E3DC5">
        <w:rPr>
          <w:b/>
          <w:u w:val="single"/>
        </w:rPr>
        <w:t>.</w:t>
      </w:r>
    </w:p>
    <w:p w14:paraId="7E243B5E" w14:textId="2AA423F3" w:rsidR="00C01490" w:rsidRPr="009E3DC5" w:rsidRDefault="00C01490" w:rsidP="00F54850">
      <w:pPr>
        <w:pStyle w:val="BodyText"/>
      </w:pPr>
    </w:p>
    <w:p w14:paraId="4F069396" w14:textId="2BFC79E6" w:rsidR="00AA4529" w:rsidRPr="009E3DC5" w:rsidRDefault="00953621" w:rsidP="00E16821">
      <w:pPr>
        <w:pStyle w:val="Heading5"/>
      </w:pPr>
      <w:bookmarkStart w:id="641" w:name="_Toc141666818"/>
      <w:r w:rsidRPr="009E3DC5">
        <w:t>3.38.5.1.2.</w:t>
      </w:r>
      <w:r w:rsidR="008A539C" w:rsidRPr="009E3DC5">
        <w:t xml:space="preserve"> </w:t>
      </w:r>
      <w:r w:rsidR="003E5C5F" w:rsidRPr="009E3DC5">
        <w:t>Sample Registry Stored Query SOAP Response</w:t>
      </w:r>
      <w:bookmarkEnd w:id="641"/>
    </w:p>
    <w:p w14:paraId="4B3760E4" w14:textId="04336406" w:rsidR="003E5C5F" w:rsidRPr="009E3DC5" w:rsidRDefault="003E5C5F" w:rsidP="00E16821">
      <w:pPr>
        <w:pStyle w:val="Heading6"/>
      </w:pPr>
      <w:bookmarkStart w:id="642" w:name="_Toc141666819"/>
      <w:r w:rsidRPr="009E3DC5">
        <w:t>3.38.5.1.2.1 Synchronous Web Services Exchange</w:t>
      </w:r>
      <w:bookmarkEnd w:id="642"/>
    </w:p>
    <w:p w14:paraId="4290FD3E" w14:textId="39DA547C" w:rsidR="003E5C5F" w:rsidRPr="009E3DC5" w:rsidRDefault="003E5C5F" w:rsidP="003E5C5F">
      <w:pPr>
        <w:pStyle w:val="BodyText"/>
      </w:pPr>
      <w:r w:rsidRPr="009E3DC5">
        <w:t>….</w:t>
      </w:r>
    </w:p>
    <w:p w14:paraId="58BB6CDC" w14:textId="4EF2947D" w:rsidR="00953621" w:rsidRPr="009E3DC5" w:rsidRDefault="00953621" w:rsidP="00953621">
      <w:pPr>
        <w:pStyle w:val="Heading6"/>
        <w:numPr>
          <w:ilvl w:val="0"/>
          <w:numId w:val="0"/>
        </w:numPr>
      </w:pPr>
      <w:bookmarkStart w:id="643" w:name="_Toc141666820"/>
      <w:r w:rsidRPr="009E3DC5">
        <w:t>3.38.5.1.2.2 Asynchronous Web Services Exchange</w:t>
      </w:r>
      <w:bookmarkEnd w:id="643"/>
    </w:p>
    <w:p w14:paraId="2A8C0A12" w14:textId="38A71C65" w:rsidR="00BC4E0B" w:rsidRPr="009E3DC5" w:rsidRDefault="008A539C" w:rsidP="00694A70">
      <w:pPr>
        <w:pStyle w:val="BodyText"/>
        <w:rPr>
          <w:b/>
          <w:bCs/>
          <w:u w:val="single"/>
        </w:rPr>
      </w:pPr>
      <w:r w:rsidRPr="009E3DC5">
        <w:rPr>
          <w:b/>
          <w:bCs/>
          <w:u w:val="single"/>
        </w:rPr>
        <w:t xml:space="preserve">For the Asynchronous </w:t>
      </w:r>
      <w:r w:rsidR="007B029D" w:rsidRPr="009E3DC5">
        <w:rPr>
          <w:b/>
          <w:bCs/>
          <w:u w:val="single"/>
        </w:rPr>
        <w:t xml:space="preserve">Web Services Exchange </w:t>
      </w:r>
      <w:r w:rsidRPr="009E3DC5">
        <w:rPr>
          <w:b/>
          <w:bCs/>
          <w:u w:val="single"/>
        </w:rPr>
        <w:t>Option</w:t>
      </w:r>
      <w:r w:rsidR="00BB5F8D" w:rsidRPr="009E3DC5">
        <w:rPr>
          <w:b/>
          <w:bCs/>
          <w:u w:val="single"/>
        </w:rPr>
        <w:t xml:space="preserve"> (WS-Addressing based)</w:t>
      </w:r>
      <w:r w:rsidRPr="009E3DC5">
        <w:rPr>
          <w:b/>
          <w:bCs/>
          <w:u w:val="single"/>
        </w:rPr>
        <w:t>, the</w:t>
      </w:r>
      <w:r w:rsidR="00AA4529" w:rsidRPr="009E3DC5">
        <w:rPr>
          <w:b/>
          <w:bCs/>
          <w:u w:val="single"/>
        </w:rPr>
        <w:t xml:space="preserve"> sample messages show the WS-Addressing headers</w:t>
      </w:r>
      <w:r w:rsidR="00B90ADC" w:rsidRPr="009E3DC5">
        <w:rPr>
          <w:b/>
          <w:bCs/>
          <w:u w:val="single"/>
        </w:rPr>
        <w:t xml:space="preserve"> &lt;Action/&gt;, &lt;MessageID/&gt;, &lt;Relates</w:t>
      </w:r>
      <w:r w:rsidR="00AA4529" w:rsidRPr="009E3DC5">
        <w:rPr>
          <w:b/>
          <w:bCs/>
          <w:u w:val="single"/>
        </w:rPr>
        <w:t xml:space="preserve">To/&gt;…; these WS-Addressing headers are populated according to the </w:t>
      </w:r>
      <w:r w:rsidR="001E1348" w:rsidRPr="009E3DC5">
        <w:rPr>
          <w:b/>
          <w:u w:val="single"/>
        </w:rPr>
        <w:t xml:space="preserve">ITI </w:t>
      </w:r>
      <w:del w:id="644" w:author="Mary Jungers" w:date="2023-07-30T19:11:00Z">
        <w:r w:rsidR="001E1348" w:rsidRPr="009E3DC5" w:rsidDel="00EE2148">
          <w:rPr>
            <w:b/>
            <w:u w:val="single"/>
          </w:rPr>
          <w:delText>TF-2x</w:delText>
        </w:r>
      </w:del>
      <w:ins w:id="645" w:author="Mary Jungers" w:date="2023-07-30T19:11:00Z">
        <w:r w:rsidR="00EE2148">
          <w:rPr>
            <w:b/>
            <w:u w:val="single"/>
          </w:rPr>
          <w:t>TF-2</w:t>
        </w:r>
      </w:ins>
      <w:r w:rsidR="001E1348" w:rsidRPr="009E3DC5">
        <w:rPr>
          <w:b/>
          <w:u w:val="single"/>
        </w:rPr>
        <w:t>: Appendix V.3</w:t>
      </w:r>
      <w:del w:id="646" w:author="Mary Jungers" w:date="2023-07-30T19:23:00Z">
        <w:r w:rsidR="001E1348" w:rsidRPr="009E3DC5" w:rsidDel="005E0198">
          <w:rPr>
            <w:b/>
            <w:u w:val="single"/>
          </w:rPr>
          <w:delText>:</w:delText>
        </w:r>
      </w:del>
      <w:r w:rsidR="001E1348" w:rsidRPr="009E3DC5">
        <w:rPr>
          <w:b/>
          <w:u w:val="single"/>
        </w:rPr>
        <w:t xml:space="preserve"> Synchronous and Asynchronous (WS Addressing based) Web Service</w:t>
      </w:r>
      <w:r w:rsidR="001E1348" w:rsidRPr="009E3DC5">
        <w:rPr>
          <w:b/>
          <w:bCs/>
          <w:u w:val="single"/>
        </w:rPr>
        <w:t>.</w:t>
      </w:r>
    </w:p>
    <w:p w14:paraId="65F1E424" w14:textId="3439DACF" w:rsidR="002D24BB" w:rsidRPr="009E3DC5" w:rsidRDefault="00953621" w:rsidP="00476A4A">
      <w:pPr>
        <w:pStyle w:val="BodyText"/>
        <w:rPr>
          <w:b/>
          <w:bCs/>
        </w:rPr>
      </w:pPr>
      <w:r w:rsidRPr="009E3DC5">
        <w:rPr>
          <w:b/>
          <w:bCs/>
        </w:rPr>
        <w:t>…</w:t>
      </w:r>
    </w:p>
    <w:p w14:paraId="0BCA3563" w14:textId="43C78751" w:rsidR="006919EB" w:rsidRPr="009E3DC5" w:rsidRDefault="008A539C" w:rsidP="006919EB">
      <w:pPr>
        <w:pStyle w:val="BodyText"/>
        <w:rPr>
          <w:b/>
          <w:u w:val="single"/>
        </w:rPr>
      </w:pPr>
      <w:r w:rsidRPr="009E3DC5">
        <w:rPr>
          <w:b/>
          <w:u w:val="single"/>
        </w:rPr>
        <w:t>For</w:t>
      </w:r>
      <w:r w:rsidR="002D7430" w:rsidRPr="009E3DC5">
        <w:rPr>
          <w:b/>
          <w:u w:val="single"/>
        </w:rPr>
        <w:t xml:space="preserve"> the </w:t>
      </w:r>
      <w:r w:rsidRPr="009E3DC5">
        <w:rPr>
          <w:b/>
          <w:u w:val="single"/>
        </w:rPr>
        <w:t xml:space="preserve">AS4 Asynchronous </w:t>
      </w:r>
      <w:r w:rsidR="003047BC" w:rsidRPr="009E3DC5">
        <w:rPr>
          <w:b/>
          <w:u w:val="single"/>
        </w:rPr>
        <w:t xml:space="preserve">Web Services Exchange </w:t>
      </w:r>
      <w:r w:rsidRPr="009E3DC5">
        <w:rPr>
          <w:b/>
          <w:u w:val="single"/>
        </w:rPr>
        <w:t>Option, samples are found in ITI</w:t>
      </w:r>
      <w:r w:rsidR="004964EC" w:rsidRPr="009E3DC5">
        <w:rPr>
          <w:b/>
          <w:u w:val="single"/>
        </w:rPr>
        <w:t xml:space="preserve"> </w:t>
      </w:r>
      <w:del w:id="647" w:author="Mary Jungers" w:date="2023-07-30T19:11:00Z">
        <w:r w:rsidRPr="009E3DC5" w:rsidDel="00EE2148">
          <w:rPr>
            <w:b/>
            <w:u w:val="single"/>
          </w:rPr>
          <w:delText>TF</w:delText>
        </w:r>
        <w:r w:rsidR="00147E65" w:rsidRPr="009E3DC5" w:rsidDel="00EE2148">
          <w:rPr>
            <w:b/>
            <w:u w:val="single"/>
          </w:rPr>
          <w:delText>-</w:delText>
        </w:r>
        <w:r w:rsidRPr="009E3DC5" w:rsidDel="00EE2148">
          <w:rPr>
            <w:b/>
            <w:u w:val="single"/>
          </w:rPr>
          <w:delText>2x</w:delText>
        </w:r>
      </w:del>
      <w:ins w:id="648" w:author="Mary Jungers" w:date="2023-07-30T19:11:00Z">
        <w:r w:rsidR="00EE2148">
          <w:rPr>
            <w:b/>
            <w:u w:val="single"/>
          </w:rPr>
          <w:t>TF-2</w:t>
        </w:r>
      </w:ins>
      <w:ins w:id="649" w:author="Mary Jungers" w:date="2023-07-30T19:23:00Z">
        <w:r w:rsidR="005E0198">
          <w:rPr>
            <w:b/>
            <w:u w:val="single"/>
          </w:rPr>
          <w:t xml:space="preserve">: </w:t>
        </w:r>
      </w:ins>
      <w:del w:id="650" w:author="Mary Jungers" w:date="2023-07-30T19:23:00Z">
        <w:r w:rsidRPr="009E3DC5" w:rsidDel="005E0198">
          <w:rPr>
            <w:b/>
            <w:u w:val="single"/>
          </w:rPr>
          <w:delText xml:space="preserve"> </w:delText>
        </w:r>
      </w:del>
      <w:r w:rsidRPr="009E3DC5">
        <w:rPr>
          <w:b/>
          <w:u w:val="single"/>
        </w:rPr>
        <w:t>Appendix V.4</w:t>
      </w:r>
      <w:r w:rsidR="006919EB" w:rsidRPr="009E3DC5">
        <w:rPr>
          <w:b/>
          <w:u w:val="single"/>
        </w:rPr>
        <w:t>.8</w:t>
      </w:r>
      <w:r w:rsidR="00AB3C99" w:rsidRPr="009E3DC5">
        <w:rPr>
          <w:b/>
          <w:u w:val="single"/>
        </w:rPr>
        <w:t>.</w:t>
      </w:r>
    </w:p>
    <w:p w14:paraId="676ED78D" w14:textId="1CB7A591" w:rsidR="00E27CDA" w:rsidRPr="009E3DC5" w:rsidRDefault="00E27CDA">
      <w:pPr>
        <w:spacing w:before="0"/>
      </w:pPr>
      <w:r w:rsidRPr="009E3DC5">
        <w:br w:type="page"/>
      </w:r>
    </w:p>
    <w:p w14:paraId="4C577C60" w14:textId="77777777" w:rsidR="006919EB" w:rsidRPr="009E3DC5" w:rsidRDefault="006919EB" w:rsidP="0063623B">
      <w:pPr>
        <w:pStyle w:val="BodyText"/>
      </w:pPr>
    </w:p>
    <w:p w14:paraId="22502C18" w14:textId="2F5439BB" w:rsidR="002D24BB" w:rsidRPr="009E3DC5" w:rsidRDefault="002D24BB" w:rsidP="002D24BB">
      <w:pPr>
        <w:pStyle w:val="EditorInstructions"/>
        <w:pBdr>
          <w:top w:val="single" w:sz="4" w:space="0" w:color="auto"/>
        </w:pBdr>
      </w:pPr>
      <w:r w:rsidRPr="009E3DC5">
        <w:t xml:space="preserve">In </w:t>
      </w:r>
      <w:r w:rsidR="00997418" w:rsidRPr="009E3DC5">
        <w:t>Vo</w:t>
      </w:r>
      <w:r w:rsidR="008D14C2" w:rsidRPr="009E3DC5">
        <w:t>l</w:t>
      </w:r>
      <w:r w:rsidR="00997418" w:rsidRPr="009E3DC5">
        <w:t xml:space="preserve"> </w:t>
      </w:r>
      <w:del w:id="651" w:author="Mary Jungers" w:date="2023-07-30T19:24:00Z">
        <w:r w:rsidR="00997418" w:rsidRPr="009E3DC5" w:rsidDel="005E0198">
          <w:delText>2b</w:delText>
        </w:r>
      </w:del>
      <w:ins w:id="652" w:author="Mary Jungers" w:date="2023-07-30T19:24:00Z">
        <w:r w:rsidR="005E0198">
          <w:t>2</w:t>
        </w:r>
      </w:ins>
      <w:r w:rsidR="00997418" w:rsidRPr="009E3DC5">
        <w:t xml:space="preserve"> </w:t>
      </w:r>
      <w:r w:rsidRPr="009E3DC5">
        <w:t xml:space="preserve">Section 3.39 </w:t>
      </w:r>
      <w:r w:rsidRPr="009E3DC5">
        <w:rPr>
          <w:b/>
          <w:highlight w:val="yellow"/>
        </w:rPr>
        <w:t>Cross Gateway Retrieve [ITI-39]</w:t>
      </w:r>
      <w:r w:rsidRPr="009E3DC5">
        <w:rPr>
          <w:highlight w:val="yellow"/>
        </w:rPr>
        <w:t>,</w:t>
      </w:r>
      <w:r w:rsidRPr="009E3DC5">
        <w:t xml:space="preserve"> </w:t>
      </w:r>
      <w:r w:rsidR="00C41378" w:rsidRPr="009E3DC5">
        <w:t>update the sub-sections as follows.</w:t>
      </w:r>
    </w:p>
    <w:p w14:paraId="78B84F76" w14:textId="77777777" w:rsidR="002D24BB" w:rsidRPr="009E3DC5" w:rsidRDefault="002D24BB" w:rsidP="002D24BB">
      <w:pPr>
        <w:pStyle w:val="BodyText"/>
      </w:pPr>
    </w:p>
    <w:p w14:paraId="51CD4B4A" w14:textId="68F5FF8A" w:rsidR="002D24BB" w:rsidRPr="009E3DC5" w:rsidRDefault="002D24BB" w:rsidP="00502C3D">
      <w:pPr>
        <w:pStyle w:val="EditorInstructions"/>
        <w:pBdr>
          <w:top w:val="single" w:sz="4" w:space="0" w:color="auto"/>
        </w:pBdr>
      </w:pPr>
      <w:r w:rsidRPr="009E3DC5">
        <w:t xml:space="preserve">Update </w:t>
      </w:r>
      <w:r w:rsidR="00997418" w:rsidRPr="009E3DC5">
        <w:t xml:space="preserve">Vol </w:t>
      </w:r>
      <w:del w:id="653" w:author="Mary Jungers" w:date="2023-07-30T19:24:00Z">
        <w:r w:rsidR="00997418" w:rsidRPr="009E3DC5" w:rsidDel="005E0198">
          <w:delText>2b</w:delText>
        </w:r>
      </w:del>
      <w:ins w:id="654" w:author="Mary Jungers" w:date="2023-07-30T19:24:00Z">
        <w:r w:rsidR="005E0198">
          <w:t>2</w:t>
        </w:r>
      </w:ins>
      <w:r w:rsidR="00997418" w:rsidRPr="009E3DC5">
        <w:t xml:space="preserve"> </w:t>
      </w:r>
      <w:r w:rsidRPr="009E3DC5">
        <w:t>Section 3.39</w:t>
      </w:r>
      <w:r w:rsidR="00A33A94" w:rsidRPr="009E3DC5">
        <w:t>.1</w:t>
      </w:r>
      <w:r w:rsidRPr="009E3DC5">
        <w:t xml:space="preserve"> as follows. </w:t>
      </w:r>
    </w:p>
    <w:p w14:paraId="4BCE459A" w14:textId="77777777" w:rsidR="00997418" w:rsidRPr="009E3DC5" w:rsidRDefault="00997418" w:rsidP="00F54850">
      <w:pPr>
        <w:pStyle w:val="Heading3"/>
        <w:numPr>
          <w:ilvl w:val="0"/>
          <w:numId w:val="0"/>
        </w:numPr>
      </w:pPr>
      <w:bookmarkStart w:id="655" w:name="_Toc141666821"/>
      <w:r w:rsidRPr="009E3DC5">
        <w:t>3.39.1 Scope</w:t>
      </w:r>
      <w:bookmarkEnd w:id="655"/>
    </w:p>
    <w:p w14:paraId="4350F81E" w14:textId="77777777" w:rsidR="00A33A94" w:rsidRPr="009E3DC5" w:rsidRDefault="00A33A94" w:rsidP="00A33A94">
      <w:pPr>
        <w:pStyle w:val="BodyText"/>
        <w:rPr>
          <w:iCs/>
        </w:rPr>
      </w:pPr>
      <w:r w:rsidRPr="009E3DC5">
        <w:rPr>
          <w:iCs/>
        </w:rPr>
        <w:t>The scope of the Cross Gateway Retrieve transaction is semantically the same as the Retrieve Document Set transaction [ITI-43]. Differences from the Retrieve Document Set transactions are:</w:t>
      </w:r>
    </w:p>
    <w:p w14:paraId="144B6234" w14:textId="77777777" w:rsidR="00A33A94" w:rsidRPr="009E3DC5" w:rsidRDefault="00A33A94" w:rsidP="006963B9">
      <w:pPr>
        <w:pStyle w:val="ListBullet2"/>
        <w:numPr>
          <w:ilvl w:val="0"/>
          <w:numId w:val="47"/>
        </w:numPr>
      </w:pPr>
      <w:r w:rsidRPr="009E3DC5">
        <w:t>The Cross Gateway Retrieve is between an Initiating Gateway and a Responding Gateway.</w:t>
      </w:r>
    </w:p>
    <w:p w14:paraId="2B032D6C" w14:textId="77777777" w:rsidR="00A33A94" w:rsidRPr="009E3DC5" w:rsidRDefault="00A33A94" w:rsidP="006963B9">
      <w:pPr>
        <w:pStyle w:val="ListBullet2"/>
        <w:numPr>
          <w:ilvl w:val="0"/>
          <w:numId w:val="47"/>
        </w:numPr>
      </w:pPr>
      <w:r w:rsidRPr="009E3DC5">
        <w:t>The ‘homeCommunityId’ parameter is required. This means that the homeCommunityId parameter which is optional on the Retrieve Document Set transaction is required by this transaction.</w:t>
      </w:r>
    </w:p>
    <w:p w14:paraId="73AC4FF4" w14:textId="060EB9F5" w:rsidR="00A33A94" w:rsidRPr="009E3DC5" w:rsidRDefault="002D7430" w:rsidP="006963B9">
      <w:pPr>
        <w:pStyle w:val="ListBullet2"/>
        <w:numPr>
          <w:ilvl w:val="0"/>
          <w:numId w:val="47"/>
        </w:numPr>
        <w:rPr>
          <w:b/>
        </w:rPr>
      </w:pPr>
      <w:r w:rsidRPr="009E3DC5">
        <w:rPr>
          <w:b/>
          <w:u w:val="single"/>
          <w:lang w:eastAsia="it-IT"/>
        </w:rPr>
        <w:t xml:space="preserve">Initiating Gateways and </w:t>
      </w:r>
      <w:r w:rsidR="00A33A94" w:rsidRPr="009E3DC5">
        <w:t xml:space="preserve">Responding Gateways </w:t>
      </w:r>
      <w:r w:rsidR="00A33A94" w:rsidRPr="009E3DC5">
        <w:rPr>
          <w:b/>
          <w:strike/>
        </w:rPr>
        <w:t>shall</w:t>
      </w:r>
      <w:r w:rsidR="00A33A94" w:rsidRPr="009E3DC5">
        <w:t xml:space="preserve"> </w:t>
      </w:r>
      <w:r w:rsidR="00A33A94" w:rsidRPr="009E3DC5">
        <w:rPr>
          <w:b/>
        </w:rPr>
        <w:t xml:space="preserve">may </w:t>
      </w:r>
      <w:r w:rsidR="00A33A94" w:rsidRPr="009E3DC5">
        <w:t xml:space="preserve">support the </w:t>
      </w:r>
      <w:r w:rsidR="00BB5F8D" w:rsidRPr="009E3DC5">
        <w:rPr>
          <w:b/>
          <w:u w:val="single"/>
        </w:rPr>
        <w:t>Asynchronous Web Services Exchange Option (WS-Addressing based)</w:t>
      </w:r>
      <w:r w:rsidR="00A33A94" w:rsidRPr="009E3DC5">
        <w:t xml:space="preserve"> on the Cross Gateway Retrieve. </w:t>
      </w:r>
      <w:r w:rsidR="00A33A94" w:rsidRPr="009E3DC5">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9E3DC5">
        <w:rPr>
          <w:b/>
          <w:strike/>
        </w:rPr>
        <w:t xml:space="preserve"> I</w:t>
      </w:r>
      <w:r w:rsidR="00A33A94" w:rsidRPr="009E3DC5">
        <w:rPr>
          <w:b/>
          <w:strike/>
        </w:rPr>
        <w:t>t is expected that Asynchronous Web Services Exchange will be desired by the majority of communities.</w:t>
      </w:r>
      <w:r w:rsidR="00A33A94" w:rsidRPr="009E3DC5">
        <w:t xml:space="preserve"> </w:t>
      </w:r>
    </w:p>
    <w:p w14:paraId="24CBC249" w14:textId="77777777" w:rsidR="0091105B" w:rsidRPr="009E3DC5" w:rsidRDefault="00DD2A4E" w:rsidP="006963B9">
      <w:pPr>
        <w:pStyle w:val="ListBullet2"/>
        <w:numPr>
          <w:ilvl w:val="0"/>
          <w:numId w:val="47"/>
        </w:numPr>
        <w:rPr>
          <w:b/>
          <w:u w:val="single"/>
        </w:rPr>
      </w:pPr>
      <w:r w:rsidRPr="009E3DC5">
        <w:rPr>
          <w:b/>
          <w:strike/>
        </w:rPr>
        <w:t>Asynchronous Web Services Exchange is an option on the Initiating Gateway, see ITI TF-1: 18.2.2</w:t>
      </w:r>
    </w:p>
    <w:p w14:paraId="34842E6A" w14:textId="6EDA2B44" w:rsidR="0060469D" w:rsidRPr="009E3DC5" w:rsidRDefault="002D7430" w:rsidP="006963B9">
      <w:pPr>
        <w:pStyle w:val="ListBullet2"/>
        <w:numPr>
          <w:ilvl w:val="0"/>
          <w:numId w:val="47"/>
        </w:numPr>
        <w:rPr>
          <w:b/>
          <w:u w:val="single"/>
        </w:rPr>
      </w:pPr>
      <w:r w:rsidRPr="009E3DC5">
        <w:rPr>
          <w:b/>
          <w:u w:val="single"/>
        </w:rPr>
        <w:t xml:space="preserve">Initiating Gateways and </w:t>
      </w:r>
      <w:r w:rsidR="0060469D" w:rsidRPr="009E3DC5">
        <w:rPr>
          <w:b/>
          <w:u w:val="single"/>
        </w:rPr>
        <w:t xml:space="preserve">Responding Gateways may support the AS4 Asynchronous Web Services Exchange Option on the Cross Gateway Retrieve. To check if Responding Gateways support </w:t>
      </w:r>
      <w:r w:rsidR="00F07A74" w:rsidRPr="009E3DC5">
        <w:rPr>
          <w:b/>
          <w:u w:val="single"/>
        </w:rPr>
        <w:t>this option</w:t>
      </w:r>
      <w:r w:rsidR="0060469D" w:rsidRPr="009E3DC5">
        <w:rPr>
          <w:b/>
          <w:u w:val="single"/>
        </w:rPr>
        <w:t>, the AS4 Test Servic</w:t>
      </w:r>
      <w:r w:rsidR="00AA4529" w:rsidRPr="009E3DC5">
        <w:rPr>
          <w:b/>
          <w:u w:val="single"/>
        </w:rPr>
        <w:t>e may be used (</w:t>
      </w:r>
      <w:r w:rsidR="00F8201E" w:rsidRPr="009E3DC5">
        <w:rPr>
          <w:b/>
          <w:u w:val="single"/>
        </w:rPr>
        <w:t>s</w:t>
      </w:r>
      <w:r w:rsidR="00AA4529" w:rsidRPr="009E3DC5">
        <w:rPr>
          <w:b/>
          <w:u w:val="single"/>
        </w:rPr>
        <w:t xml:space="preserve">ee </w:t>
      </w:r>
      <w:r w:rsidRPr="009E3DC5">
        <w:rPr>
          <w:b/>
          <w:u w:val="single"/>
        </w:rPr>
        <w:t xml:space="preserve">ITI </w:t>
      </w:r>
      <w:del w:id="656" w:author="Mary Jungers" w:date="2023-07-30T19:11:00Z">
        <w:r w:rsidRPr="009E3DC5" w:rsidDel="00EE2148">
          <w:rPr>
            <w:b/>
            <w:u w:val="single"/>
          </w:rPr>
          <w:delText>TF-2x</w:delText>
        </w:r>
      </w:del>
      <w:ins w:id="657" w:author="Mary Jungers" w:date="2023-07-30T19:11:00Z">
        <w:r w:rsidR="00EE2148">
          <w:rPr>
            <w:b/>
            <w:u w:val="single"/>
          </w:rPr>
          <w:t>TF-2</w:t>
        </w:r>
      </w:ins>
      <w:r w:rsidRPr="009E3DC5">
        <w:rPr>
          <w:b/>
          <w:u w:val="single"/>
        </w:rPr>
        <w:t xml:space="preserve">: </w:t>
      </w:r>
      <w:r w:rsidR="00092780" w:rsidRPr="009E3DC5">
        <w:rPr>
          <w:b/>
          <w:u w:val="single"/>
        </w:rPr>
        <w:t xml:space="preserve">Appendix </w:t>
      </w:r>
      <w:r w:rsidR="00AA4529" w:rsidRPr="009E3DC5">
        <w:rPr>
          <w:b/>
          <w:u w:val="single"/>
        </w:rPr>
        <w:t>V</w:t>
      </w:r>
      <w:r w:rsidRPr="009E3DC5">
        <w:rPr>
          <w:b/>
          <w:u w:val="single"/>
        </w:rPr>
        <w:t>.4.4.3</w:t>
      </w:r>
      <w:r w:rsidR="00AA4529" w:rsidRPr="009E3DC5">
        <w:rPr>
          <w:b/>
          <w:u w:val="single"/>
        </w:rPr>
        <w:t>).</w:t>
      </w:r>
    </w:p>
    <w:p w14:paraId="36D37C40" w14:textId="77777777" w:rsidR="00053C40" w:rsidRPr="009E3DC5" w:rsidRDefault="00053C40" w:rsidP="00330B27">
      <w:pPr>
        <w:pStyle w:val="BodyText"/>
      </w:pPr>
    </w:p>
    <w:p w14:paraId="79DAA9EC" w14:textId="3FEDF35F" w:rsidR="00621A8F" w:rsidRPr="009E3DC5" w:rsidRDefault="00621A8F" w:rsidP="00330B27">
      <w:pPr>
        <w:pStyle w:val="BodyText"/>
      </w:pPr>
    </w:p>
    <w:p w14:paraId="54B5AC4F" w14:textId="4B18B868" w:rsidR="00AA4529" w:rsidRPr="009E3DC5" w:rsidRDefault="00997418" w:rsidP="00502C3D">
      <w:pPr>
        <w:pStyle w:val="EditorInstructions"/>
      </w:pPr>
      <w:r w:rsidRPr="009E3DC5">
        <w:t xml:space="preserve">Update Vol </w:t>
      </w:r>
      <w:del w:id="658" w:author="Mary Jungers" w:date="2023-07-30T19:24:00Z">
        <w:r w:rsidRPr="009E3DC5" w:rsidDel="005E0198">
          <w:delText>2b</w:delText>
        </w:r>
      </w:del>
      <w:ins w:id="659" w:author="Mary Jungers" w:date="2023-07-30T19:24:00Z">
        <w:r w:rsidR="005E0198">
          <w:t>2</w:t>
        </w:r>
      </w:ins>
      <w:r w:rsidRPr="009E3DC5">
        <w:t xml:space="preserve"> </w:t>
      </w:r>
      <w:r w:rsidR="00AA4529" w:rsidRPr="009E3DC5">
        <w:t xml:space="preserve">Section 3.39.3 </w:t>
      </w:r>
      <w:r w:rsidR="00270E7A" w:rsidRPr="009E3DC5">
        <w:t>as follows</w:t>
      </w:r>
      <w:r w:rsidR="00016895" w:rsidRPr="009E3DC5">
        <w:t xml:space="preserve">. </w:t>
      </w:r>
      <w:r w:rsidR="00AA4529" w:rsidRPr="009E3DC5">
        <w:t>MTOM and XOP as referenced standards are specific to the Web Services Stack and are covered in Appendix V</w:t>
      </w:r>
      <w:r w:rsidR="00016895" w:rsidRPr="009E3DC5">
        <w:t xml:space="preserve">. </w:t>
      </w:r>
      <w:r w:rsidR="00AA4529" w:rsidRPr="009E3DC5">
        <w:t>Only the references to standards specific to the “application level” payload of the transaction are</w:t>
      </w:r>
      <w:r w:rsidR="00686F1B" w:rsidRPr="009E3DC5">
        <w:t xml:space="preserve"> kept in this section.</w:t>
      </w:r>
    </w:p>
    <w:p w14:paraId="58A029FD" w14:textId="77777777" w:rsidR="00AA4529" w:rsidRPr="009E3DC5" w:rsidRDefault="00AA4529" w:rsidP="00F54850">
      <w:pPr>
        <w:pStyle w:val="Heading3"/>
        <w:numPr>
          <w:ilvl w:val="0"/>
          <w:numId w:val="0"/>
        </w:numPr>
      </w:pPr>
      <w:bookmarkStart w:id="660" w:name="_Toc141666822"/>
      <w:r w:rsidRPr="009E3DC5">
        <w:t>3.39</w:t>
      </w:r>
      <w:r w:rsidR="00812EAA" w:rsidRPr="009E3DC5">
        <w:t>.3 Referenced Standard</w:t>
      </w:r>
      <w:r w:rsidR="00812EAA" w:rsidRPr="009E3DC5">
        <w:rPr>
          <w:u w:val="single"/>
        </w:rPr>
        <w:t>s</w:t>
      </w:r>
      <w:bookmarkEnd w:id="660"/>
    </w:p>
    <w:p w14:paraId="1377C034" w14:textId="77777777" w:rsidR="00812EAA" w:rsidRPr="009E3DC5" w:rsidRDefault="00812EAA" w:rsidP="00812EAA">
      <w:pPr>
        <w:pStyle w:val="BodyText"/>
        <w:rPr>
          <w:b/>
          <w:strike/>
        </w:rPr>
      </w:pPr>
      <w:r w:rsidRPr="009E3DC5">
        <w:rPr>
          <w:b/>
          <w:strike/>
        </w:rPr>
        <w:t>Implementors of this transaction shall comply with all requirements described in ITI TF-2x: Appendix V Web Services for IHE Transactions.</w:t>
      </w:r>
    </w:p>
    <w:p w14:paraId="741556F1" w14:textId="77777777" w:rsidR="00812EAA" w:rsidRPr="009E3DC5" w:rsidRDefault="00812EAA" w:rsidP="00812EAA">
      <w:pPr>
        <w:pStyle w:val="BodyText"/>
        <w:rPr>
          <w:b/>
          <w:strike/>
        </w:rPr>
      </w:pPr>
      <w:r w:rsidRPr="009E3DC5">
        <w:rPr>
          <w:b/>
          <w:strike/>
        </w:rPr>
        <w:lastRenderedPageBreak/>
        <w:t>ebRIM</w:t>
      </w:r>
      <w:r w:rsidRPr="009E3DC5">
        <w:rPr>
          <w:b/>
          <w:strike/>
        </w:rPr>
        <w:tab/>
      </w:r>
      <w:r w:rsidR="00053C40" w:rsidRPr="009E3DC5">
        <w:rPr>
          <w:b/>
          <w:strike/>
        </w:rPr>
        <w:tab/>
      </w:r>
      <w:r w:rsidRPr="009E3DC5">
        <w:rPr>
          <w:b/>
          <w:strike/>
        </w:rPr>
        <w:t>OASIS/ebXML Registry Information Model v3.0</w:t>
      </w:r>
    </w:p>
    <w:p w14:paraId="71B54366" w14:textId="77777777" w:rsidR="00812EAA" w:rsidRPr="009E3DC5" w:rsidRDefault="00812EAA" w:rsidP="00812EAA">
      <w:pPr>
        <w:pStyle w:val="BodyText"/>
        <w:rPr>
          <w:b/>
          <w:strike/>
        </w:rPr>
      </w:pPr>
      <w:r w:rsidRPr="009E3DC5">
        <w:rPr>
          <w:b/>
          <w:strike/>
        </w:rPr>
        <w:t>ebRS</w:t>
      </w:r>
      <w:r w:rsidRPr="009E3DC5">
        <w:rPr>
          <w:b/>
          <w:strike/>
        </w:rPr>
        <w:tab/>
      </w:r>
      <w:r w:rsidRPr="009E3DC5">
        <w:rPr>
          <w:b/>
          <w:strike/>
        </w:rPr>
        <w:tab/>
      </w:r>
      <w:r w:rsidR="00053C40" w:rsidRPr="009E3DC5">
        <w:rPr>
          <w:b/>
          <w:strike/>
        </w:rPr>
        <w:tab/>
      </w:r>
      <w:r w:rsidRPr="009E3DC5">
        <w:rPr>
          <w:b/>
          <w:strike/>
        </w:rPr>
        <w:t>OASIS/ebXML Registry Services Specifications v3.0</w:t>
      </w:r>
    </w:p>
    <w:p w14:paraId="51E796F7" w14:textId="77777777" w:rsidR="00812EAA" w:rsidRPr="009E3DC5" w:rsidRDefault="00812EAA" w:rsidP="00812EAA">
      <w:pPr>
        <w:pStyle w:val="BodyText"/>
        <w:rPr>
          <w:b/>
          <w:strike/>
        </w:rPr>
      </w:pPr>
      <w:r w:rsidRPr="009E3DC5">
        <w:rPr>
          <w:b/>
          <w:strike/>
        </w:rPr>
        <w:t>ITI TF-3:4</w:t>
      </w:r>
      <w:r w:rsidRPr="009E3DC5">
        <w:rPr>
          <w:b/>
          <w:strike/>
        </w:rPr>
        <w:tab/>
      </w:r>
      <w:r w:rsidR="00053C40" w:rsidRPr="009E3DC5">
        <w:rPr>
          <w:b/>
          <w:strike/>
        </w:rPr>
        <w:tab/>
      </w:r>
      <w:r w:rsidRPr="009E3DC5">
        <w:rPr>
          <w:b/>
          <w:strike/>
        </w:rPr>
        <w:t>Metadata used in Document Sharing profiles</w:t>
      </w:r>
    </w:p>
    <w:p w14:paraId="3C9765C3" w14:textId="77777777" w:rsidR="00053C40" w:rsidRPr="009E3DC5" w:rsidRDefault="00053C40" w:rsidP="00053C40">
      <w:pPr>
        <w:pStyle w:val="BodyText"/>
        <w:rPr>
          <w:b/>
          <w:strike/>
        </w:rPr>
      </w:pPr>
      <w:r w:rsidRPr="009E3DC5">
        <w:rPr>
          <w:b/>
          <w:strike/>
        </w:rPr>
        <w:t>MTOM</w:t>
      </w:r>
      <w:r w:rsidRPr="009E3DC5">
        <w:rPr>
          <w:b/>
          <w:strike/>
        </w:rPr>
        <w:tab/>
      </w:r>
      <w:r w:rsidR="00812EAA" w:rsidRPr="009E3DC5">
        <w:rPr>
          <w:b/>
          <w:strike/>
        </w:rPr>
        <w:t>SOAP Message Transmission Optimization Mechanism</w:t>
      </w:r>
      <w:r w:rsidRPr="009E3DC5">
        <w:t xml:space="preserve"> </w:t>
      </w:r>
      <w:hyperlink r:id="rId18" w:history="1">
        <w:r w:rsidRPr="009E3DC5">
          <w:rPr>
            <w:rStyle w:val="Hyperlink"/>
            <w:b/>
            <w:strike/>
          </w:rPr>
          <w:t>http://www.w3.org/TR/soap12-mtom/</w:t>
        </w:r>
      </w:hyperlink>
    </w:p>
    <w:p w14:paraId="1727B020" w14:textId="77777777" w:rsidR="00053C40" w:rsidRPr="009E3DC5" w:rsidRDefault="00053C40" w:rsidP="00F5485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9E3DC5" w14:paraId="624A7E71" w14:textId="77777777" w:rsidTr="00FB2159">
        <w:trPr>
          <w:jc w:val="center"/>
        </w:trPr>
        <w:tc>
          <w:tcPr>
            <w:tcW w:w="1420" w:type="dxa"/>
          </w:tcPr>
          <w:p w14:paraId="689C7DA2" w14:textId="77777777" w:rsidR="00AA4529" w:rsidRPr="009E3DC5" w:rsidRDefault="00AA4529" w:rsidP="00F54850">
            <w:pPr>
              <w:pStyle w:val="TableEntry"/>
              <w:rPr>
                <w:b/>
                <w:bCs/>
                <w:u w:val="single"/>
              </w:rPr>
            </w:pPr>
            <w:r w:rsidRPr="009E3DC5">
              <w:rPr>
                <w:b/>
                <w:bCs/>
                <w:u w:val="single"/>
              </w:rPr>
              <w:t>ebRIM</w:t>
            </w:r>
          </w:p>
        </w:tc>
        <w:tc>
          <w:tcPr>
            <w:tcW w:w="7930" w:type="dxa"/>
          </w:tcPr>
          <w:p w14:paraId="568CB107" w14:textId="77777777" w:rsidR="00AA4529" w:rsidRPr="009E3DC5" w:rsidRDefault="00AA4529" w:rsidP="00F54850">
            <w:pPr>
              <w:pStyle w:val="TableEntry"/>
              <w:rPr>
                <w:b/>
                <w:bCs/>
                <w:u w:val="single"/>
              </w:rPr>
            </w:pPr>
            <w:r w:rsidRPr="009E3DC5">
              <w:rPr>
                <w:b/>
                <w:bCs/>
                <w:u w:val="single"/>
              </w:rPr>
              <w:t>OASIS/ebXML Registry Information Model v3.0</w:t>
            </w:r>
          </w:p>
          <w:p w14:paraId="6E703913" w14:textId="77777777" w:rsidR="00AA4529" w:rsidRPr="009E3DC5" w:rsidRDefault="00AA4529" w:rsidP="00F54850">
            <w:pPr>
              <w:pStyle w:val="TableEntry"/>
              <w:rPr>
                <w:b/>
                <w:bCs/>
                <w:u w:val="single"/>
              </w:rPr>
            </w:pPr>
            <w:r w:rsidRPr="009E3DC5">
              <w:rPr>
                <w:b/>
                <w:bCs/>
                <w:u w:val="single"/>
              </w:rPr>
              <w:t>This model defines the types of metadata and content that can be stored in an ebXML Registry, a basis for and subset of Document Sharing metadata.</w:t>
            </w:r>
          </w:p>
        </w:tc>
      </w:tr>
      <w:tr w:rsidR="00AA4529" w:rsidRPr="009E3DC5" w14:paraId="5487FC06" w14:textId="77777777" w:rsidTr="00FB2159">
        <w:trPr>
          <w:jc w:val="center"/>
        </w:trPr>
        <w:tc>
          <w:tcPr>
            <w:tcW w:w="1420" w:type="dxa"/>
          </w:tcPr>
          <w:p w14:paraId="5EE1AEA8" w14:textId="77777777" w:rsidR="00AA4529" w:rsidRPr="009E3DC5" w:rsidRDefault="00AA4529" w:rsidP="00F54850">
            <w:pPr>
              <w:pStyle w:val="TableEntry"/>
              <w:rPr>
                <w:b/>
                <w:bCs/>
                <w:u w:val="single"/>
              </w:rPr>
            </w:pPr>
            <w:r w:rsidRPr="009E3DC5">
              <w:rPr>
                <w:b/>
                <w:bCs/>
                <w:u w:val="single"/>
              </w:rPr>
              <w:t>ebRS</w:t>
            </w:r>
          </w:p>
        </w:tc>
        <w:tc>
          <w:tcPr>
            <w:tcW w:w="7930" w:type="dxa"/>
          </w:tcPr>
          <w:p w14:paraId="12F65BAB" w14:textId="77777777" w:rsidR="00AA4529" w:rsidRPr="009E3DC5" w:rsidRDefault="00AA4529" w:rsidP="00F54850">
            <w:pPr>
              <w:pStyle w:val="TableEntry"/>
              <w:rPr>
                <w:b/>
                <w:bCs/>
                <w:u w:val="single"/>
              </w:rPr>
            </w:pPr>
            <w:r w:rsidRPr="009E3DC5">
              <w:rPr>
                <w:b/>
                <w:bCs/>
                <w:u w:val="single"/>
              </w:rPr>
              <w:t>OASIS/ebXML Registry Services Specifications v3.0</w:t>
            </w:r>
          </w:p>
          <w:p w14:paraId="10277389" w14:textId="77777777" w:rsidR="00AA4529" w:rsidRPr="009E3DC5" w:rsidRDefault="00AA4529" w:rsidP="00F54850">
            <w:pPr>
              <w:pStyle w:val="TableEntry"/>
              <w:rPr>
                <w:b/>
                <w:bCs/>
                <w:u w:val="single"/>
              </w:rPr>
            </w:pPr>
            <w:r w:rsidRPr="009E3DC5">
              <w:rPr>
                <w:b/>
                <w:bCs/>
                <w:u w:val="single"/>
              </w:rPr>
              <w:t xml:space="preserve">This defines the services and protocols for an ebXML Registry, used as the basis for the XDS Document Registry </w:t>
            </w:r>
          </w:p>
        </w:tc>
      </w:tr>
      <w:tr w:rsidR="00AA4529" w:rsidRPr="009E3DC5" w14:paraId="7AC57E26" w14:textId="77777777" w:rsidTr="00FB2159">
        <w:trPr>
          <w:jc w:val="center"/>
        </w:trPr>
        <w:tc>
          <w:tcPr>
            <w:tcW w:w="9350" w:type="dxa"/>
            <w:gridSpan w:val="2"/>
          </w:tcPr>
          <w:p w14:paraId="7FDC674A" w14:textId="60110095" w:rsidR="00AA4529" w:rsidRPr="009E3DC5" w:rsidRDefault="00AA4529" w:rsidP="00F54850">
            <w:pPr>
              <w:pStyle w:val="TableEntry"/>
              <w:rPr>
                <w:b/>
                <w:bCs/>
                <w:u w:val="single"/>
              </w:rPr>
            </w:pPr>
            <w:r w:rsidRPr="009E3DC5">
              <w:rPr>
                <w:b/>
                <w:bCs/>
                <w:u w:val="single"/>
              </w:rPr>
              <w:t xml:space="preserve">See ITI </w:t>
            </w:r>
            <w:del w:id="661" w:author="Mary Jungers" w:date="2023-07-30T19:11:00Z">
              <w:r w:rsidRPr="009E3DC5" w:rsidDel="00EE2148">
                <w:rPr>
                  <w:b/>
                  <w:bCs/>
                  <w:u w:val="single"/>
                </w:rPr>
                <w:delText>TF-2x</w:delText>
              </w:r>
            </w:del>
            <w:ins w:id="662" w:author="Mary Jungers" w:date="2023-07-30T19:11:00Z">
              <w:r w:rsidR="00EE2148">
                <w:rPr>
                  <w:b/>
                  <w:bCs/>
                  <w:u w:val="single"/>
                </w:rPr>
                <w:t>TF-2</w:t>
              </w:r>
            </w:ins>
            <w:r w:rsidRPr="009E3DC5">
              <w:rPr>
                <w:b/>
                <w:bCs/>
                <w:u w:val="single"/>
              </w:rPr>
              <w:t>: Appendix V for other referenced standards for SOAP encoding.</w:t>
            </w:r>
          </w:p>
          <w:p w14:paraId="45737E6A" w14:textId="77777777" w:rsidR="00AA4529" w:rsidRPr="009E3DC5" w:rsidRDefault="00AA4529" w:rsidP="00F54850">
            <w:pPr>
              <w:pStyle w:val="TableEntry"/>
              <w:rPr>
                <w:b/>
                <w:bCs/>
                <w:u w:val="single"/>
              </w:rPr>
            </w:pPr>
            <w:r w:rsidRPr="009E3DC5">
              <w:rPr>
                <w:b/>
                <w:bCs/>
                <w:u w:val="single"/>
              </w:rPr>
              <w:t>See ITI TF-3: 4.2 for other referenced standards for metadata element encoding.</w:t>
            </w:r>
          </w:p>
        </w:tc>
      </w:tr>
    </w:tbl>
    <w:p w14:paraId="05856940" w14:textId="77777777" w:rsidR="00AA4529" w:rsidRPr="009E3DC5" w:rsidRDefault="00AA4529" w:rsidP="00330B27">
      <w:pPr>
        <w:pStyle w:val="BodyText"/>
      </w:pPr>
    </w:p>
    <w:p w14:paraId="6A237006" w14:textId="77777777" w:rsidR="00AA4529" w:rsidRPr="009E3DC5" w:rsidRDefault="00AA4529" w:rsidP="00330B27">
      <w:pPr>
        <w:pStyle w:val="BodyText"/>
      </w:pPr>
    </w:p>
    <w:p w14:paraId="6C8D83B9" w14:textId="751E2B49" w:rsidR="00A33A94" w:rsidRPr="009E3DC5" w:rsidRDefault="00A33A94" w:rsidP="00A33A94">
      <w:pPr>
        <w:pStyle w:val="EditorInstructions"/>
        <w:pBdr>
          <w:top w:val="single" w:sz="4" w:space="0" w:color="auto"/>
        </w:pBdr>
      </w:pPr>
      <w:r w:rsidRPr="009E3DC5">
        <w:t xml:space="preserve">Update </w:t>
      </w:r>
      <w:r w:rsidR="00270E7A" w:rsidRPr="009E3DC5">
        <w:t xml:space="preserve">Vol </w:t>
      </w:r>
      <w:del w:id="663" w:author="Mary Jungers" w:date="2023-07-30T19:24:00Z">
        <w:r w:rsidR="00270E7A" w:rsidRPr="009E3DC5" w:rsidDel="005E0198">
          <w:delText>2b</w:delText>
        </w:r>
      </w:del>
      <w:ins w:id="664" w:author="Mary Jungers" w:date="2023-07-30T19:24:00Z">
        <w:r w:rsidR="005E0198">
          <w:t>2</w:t>
        </w:r>
      </w:ins>
      <w:r w:rsidR="00270E7A" w:rsidRPr="009E3DC5">
        <w:t xml:space="preserve"> </w:t>
      </w:r>
      <w:r w:rsidRPr="009E3DC5">
        <w:t xml:space="preserve">Section 3.39.5 as follows. </w:t>
      </w:r>
      <w:r w:rsidR="00092780" w:rsidRPr="009E3DC5">
        <w:rPr>
          <w:highlight w:val="green"/>
        </w:rPr>
        <w:t xml:space="preserve">Green </w:t>
      </w:r>
      <w:r w:rsidR="00B618D9" w:rsidRPr="009E3DC5">
        <w:rPr>
          <w:highlight w:val="green"/>
        </w:rPr>
        <w:t>highlighted text</w:t>
      </w:r>
      <w:r w:rsidR="00B618D9" w:rsidRPr="009E3DC5">
        <w:t xml:space="preserve"> shall be in Bold.</w:t>
      </w:r>
    </w:p>
    <w:p w14:paraId="0C033F7B" w14:textId="77777777" w:rsidR="006919EB" w:rsidRPr="009E3DC5" w:rsidRDefault="006919EB" w:rsidP="006919EB">
      <w:pPr>
        <w:pStyle w:val="Heading3"/>
        <w:numPr>
          <w:ilvl w:val="0"/>
          <w:numId w:val="0"/>
        </w:numPr>
      </w:pPr>
      <w:bookmarkStart w:id="665" w:name="_Toc268858980"/>
      <w:bookmarkStart w:id="666" w:name="_Toc268859035"/>
      <w:bookmarkStart w:id="667" w:name="_Toc269048688"/>
      <w:bookmarkStart w:id="668" w:name="_Toc398544261"/>
      <w:bookmarkStart w:id="669" w:name="_Toc398717951"/>
      <w:bookmarkStart w:id="670" w:name="_Toc488223172"/>
      <w:bookmarkStart w:id="671" w:name="_Toc141666823"/>
      <w:r w:rsidRPr="009E3DC5">
        <w:t>3.39.5 Protocol Requirements</w:t>
      </w:r>
      <w:bookmarkEnd w:id="665"/>
      <w:bookmarkEnd w:id="666"/>
      <w:bookmarkEnd w:id="667"/>
      <w:bookmarkEnd w:id="668"/>
      <w:bookmarkEnd w:id="669"/>
      <w:bookmarkEnd w:id="670"/>
      <w:bookmarkEnd w:id="671"/>
    </w:p>
    <w:p w14:paraId="041DE79E" w14:textId="77777777" w:rsidR="00092780" w:rsidRPr="009E3DC5" w:rsidRDefault="00092780" w:rsidP="00092780">
      <w:pPr>
        <w:pStyle w:val="BodyText"/>
        <w:rPr>
          <w:b/>
          <w:u w:val="single"/>
        </w:rPr>
      </w:pPr>
      <w:r w:rsidRPr="009E3DC5">
        <w:rPr>
          <w:b/>
          <w:u w:val="single"/>
        </w:rPr>
        <w:t>This section describes requirements for Web Services transport for;</w:t>
      </w:r>
    </w:p>
    <w:p w14:paraId="0A4B3B8B" w14:textId="77777777" w:rsidR="00092780" w:rsidRPr="009E3DC5" w:rsidRDefault="00092780" w:rsidP="006963B9">
      <w:pPr>
        <w:pStyle w:val="BodyText"/>
        <w:numPr>
          <w:ilvl w:val="0"/>
          <w:numId w:val="88"/>
        </w:numPr>
        <w:rPr>
          <w:b/>
          <w:u w:val="single"/>
        </w:rPr>
      </w:pPr>
      <w:r w:rsidRPr="009E3DC5">
        <w:rPr>
          <w:b/>
          <w:u w:val="single"/>
        </w:rPr>
        <w:t xml:space="preserve">Synchronous </w:t>
      </w:r>
    </w:p>
    <w:p w14:paraId="0337FE3E" w14:textId="77777777" w:rsidR="00092780" w:rsidRPr="009E3DC5" w:rsidRDefault="00092780" w:rsidP="006963B9">
      <w:pPr>
        <w:pStyle w:val="BodyText"/>
        <w:numPr>
          <w:ilvl w:val="0"/>
          <w:numId w:val="88"/>
        </w:numPr>
        <w:rPr>
          <w:b/>
          <w:u w:val="single"/>
        </w:rPr>
      </w:pPr>
      <w:r w:rsidRPr="009E3DC5">
        <w:rPr>
          <w:b/>
          <w:u w:val="single"/>
        </w:rPr>
        <w:t xml:space="preserve">WS-Addressing based Asynchronous </w:t>
      </w:r>
    </w:p>
    <w:p w14:paraId="67FC98E5" w14:textId="7897A956" w:rsidR="006919EB" w:rsidRPr="009E3DC5" w:rsidRDefault="00092780" w:rsidP="006963B9">
      <w:pPr>
        <w:pStyle w:val="BodyText"/>
        <w:numPr>
          <w:ilvl w:val="0"/>
          <w:numId w:val="88"/>
        </w:numPr>
        <w:rPr>
          <w:b/>
          <w:u w:val="single"/>
        </w:rPr>
      </w:pPr>
      <w:r w:rsidRPr="009E3DC5">
        <w:rPr>
          <w:b/>
          <w:u w:val="single"/>
        </w:rPr>
        <w:t xml:space="preserve">AS4 Asynchronous </w:t>
      </w:r>
    </w:p>
    <w:p w14:paraId="5892CF87" w14:textId="77777777" w:rsidR="002F2E12" w:rsidRPr="009E3DC5" w:rsidRDefault="006919EB" w:rsidP="00A33A94">
      <w:pPr>
        <w:pStyle w:val="BodyText"/>
      </w:pPr>
      <w:r w:rsidRPr="009E3DC5">
        <w:rPr>
          <w:b/>
          <w:u w:val="single"/>
        </w:rPr>
        <w:t xml:space="preserve">For the support of </w:t>
      </w:r>
      <w:r w:rsidR="00092780" w:rsidRPr="009E3DC5">
        <w:rPr>
          <w:b/>
          <w:u w:val="single"/>
        </w:rPr>
        <w:t xml:space="preserve">both </w:t>
      </w:r>
      <w:r w:rsidRPr="009E3DC5">
        <w:rPr>
          <w:b/>
          <w:highlight w:val="green"/>
          <w:u w:val="single"/>
        </w:rPr>
        <w:t xml:space="preserve">Synchronous and WS-Addressing </w:t>
      </w:r>
      <w:r w:rsidR="00BB5F8D" w:rsidRPr="009E3DC5">
        <w:rPr>
          <w:b/>
          <w:highlight w:val="green"/>
          <w:u w:val="single"/>
        </w:rPr>
        <w:t xml:space="preserve">based </w:t>
      </w:r>
      <w:r w:rsidRPr="009E3DC5">
        <w:rPr>
          <w:b/>
          <w:highlight w:val="green"/>
          <w:u w:val="single"/>
        </w:rPr>
        <w:t>Asynchronous</w:t>
      </w:r>
      <w:r w:rsidRPr="009E3DC5">
        <w:rPr>
          <w:b/>
          <w:u w:val="single"/>
        </w:rPr>
        <w:t xml:space="preserve"> </w:t>
      </w:r>
      <w:r w:rsidR="00092780" w:rsidRPr="009E3DC5">
        <w:rPr>
          <w:b/>
          <w:u w:val="single"/>
        </w:rPr>
        <w:t>W</w:t>
      </w:r>
      <w:r w:rsidRPr="009E3DC5">
        <w:rPr>
          <w:b/>
          <w:u w:val="single"/>
        </w:rPr>
        <w:t xml:space="preserve">eb </w:t>
      </w:r>
      <w:r w:rsidR="00092780" w:rsidRPr="009E3DC5">
        <w:rPr>
          <w:b/>
          <w:u w:val="single"/>
        </w:rPr>
        <w:t>S</w:t>
      </w:r>
      <w:r w:rsidRPr="009E3DC5">
        <w:rPr>
          <w:b/>
          <w:u w:val="single"/>
        </w:rPr>
        <w:t>ervice exchange case</w:t>
      </w:r>
      <w:r w:rsidR="0065174F" w:rsidRPr="009E3DC5">
        <w:rPr>
          <w:b/>
          <w:u w:val="single"/>
        </w:rPr>
        <w:t>s</w:t>
      </w:r>
      <w:r w:rsidRPr="009E3DC5">
        <w:rPr>
          <w:b/>
          <w:u w:val="single"/>
        </w:rPr>
        <w:t xml:space="preserve"> the requirements are the following</w:t>
      </w:r>
      <w:r w:rsidR="00092780" w:rsidRPr="009E3DC5">
        <w:rPr>
          <w:b/>
          <w:u w:val="single"/>
        </w:rPr>
        <w:t>:</w:t>
      </w:r>
      <w:r w:rsidR="00092780" w:rsidRPr="009E3DC5" w:rsidDel="00092780">
        <w:t xml:space="preserve"> </w:t>
      </w:r>
    </w:p>
    <w:p w14:paraId="0751623C" w14:textId="123BED3C" w:rsidR="00A33A94" w:rsidRPr="009E3DC5" w:rsidRDefault="00A33A94" w:rsidP="00A33A94">
      <w:pPr>
        <w:pStyle w:val="BodyText"/>
      </w:pPr>
      <w:r w:rsidRPr="009E3DC5">
        <w:t xml:space="preserve">The Cross Gateway Retrieve request and response </w:t>
      </w:r>
      <w:r w:rsidR="002F2E12" w:rsidRPr="009E3DC5">
        <w:rPr>
          <w:b/>
        </w:rPr>
        <w:t>are</w:t>
      </w:r>
      <w:r w:rsidR="002F2E12" w:rsidRPr="009E3DC5">
        <w:t xml:space="preserve"> </w:t>
      </w:r>
      <w:r w:rsidR="002F2E12" w:rsidRPr="009E3DC5">
        <w:rPr>
          <w:b/>
          <w:strike/>
        </w:rPr>
        <w:t>will be</w:t>
      </w:r>
      <w:r w:rsidR="002F2E12" w:rsidRPr="009E3DC5">
        <w:t xml:space="preserve"> </w:t>
      </w:r>
      <w:r w:rsidRPr="009E3DC5">
        <w:t xml:space="preserve">transmitted using Synchronous or </w:t>
      </w:r>
      <w:r w:rsidR="00002A38" w:rsidRPr="009E3DC5">
        <w:rPr>
          <w:bCs/>
        </w:rPr>
        <w:t>WS-Addressing</w:t>
      </w:r>
      <w:r w:rsidR="000D1C9B" w:rsidRPr="009E3DC5">
        <w:rPr>
          <w:bCs/>
        </w:rPr>
        <w:t xml:space="preserve"> </w:t>
      </w:r>
      <w:r w:rsidR="00BB5F8D" w:rsidRPr="009E3DC5">
        <w:t xml:space="preserve">based </w:t>
      </w:r>
      <w:r w:rsidRPr="009E3DC5">
        <w:t xml:space="preserve">Asynchronous Web Services Exchange, according to the requirements specified in ITI </w:t>
      </w:r>
      <w:del w:id="672" w:author="Mary Jungers" w:date="2023-07-30T19:11:00Z">
        <w:r w:rsidRPr="009E3DC5" w:rsidDel="00EE2148">
          <w:delText>TF-2x</w:delText>
        </w:r>
      </w:del>
      <w:ins w:id="673" w:author="Mary Jungers" w:date="2023-07-30T19:11:00Z">
        <w:r w:rsidR="00EE2148">
          <w:t>TF-2</w:t>
        </w:r>
      </w:ins>
      <w:r w:rsidRPr="009E3DC5">
        <w:t xml:space="preserve">: </w:t>
      </w:r>
      <w:r w:rsidRPr="009E3DC5">
        <w:rPr>
          <w:bCs/>
        </w:rPr>
        <w:t>Appendix</w:t>
      </w:r>
      <w:r w:rsidR="009821FF" w:rsidRPr="009E3DC5">
        <w:rPr>
          <w:bCs/>
        </w:rPr>
        <w:t xml:space="preserve"> V.3</w:t>
      </w:r>
      <w:r w:rsidRPr="009E3DC5">
        <w:rPr>
          <w:bCs/>
        </w:rPr>
        <w:t>.</w:t>
      </w:r>
      <w:r w:rsidRPr="009E3DC5">
        <w:t xml:space="preserve"> The protocol requirements are identical to the Retrieve Document Set except as noted below.</w:t>
      </w:r>
    </w:p>
    <w:p w14:paraId="0A0F3080" w14:textId="54A02BBC" w:rsidR="002F2E12" w:rsidRPr="009E3DC5" w:rsidRDefault="002F2E12" w:rsidP="002F2E12">
      <w:pPr>
        <w:rPr>
          <w:bCs/>
        </w:rPr>
      </w:pPr>
      <w:r w:rsidRPr="009E3DC5">
        <w:rPr>
          <w:bCs/>
        </w:rPr>
        <w:t xml:space="preserve">XML namespace prefixes are for informational purposes only and are documented in ITI </w:t>
      </w:r>
      <w:del w:id="674" w:author="Mary Jungers" w:date="2023-07-30T19:11:00Z">
        <w:r w:rsidRPr="009E3DC5" w:rsidDel="00EE2148">
          <w:rPr>
            <w:bCs/>
          </w:rPr>
          <w:delText>TF-2x</w:delText>
        </w:r>
      </w:del>
      <w:ins w:id="675" w:author="Mary Jungers" w:date="2023-07-30T19:11:00Z">
        <w:r w:rsidR="00EE2148">
          <w:rPr>
            <w:bCs/>
          </w:rPr>
          <w:t>TF-2</w:t>
        </w:r>
      </w:ins>
      <w:r w:rsidRPr="009E3DC5">
        <w:rPr>
          <w:bCs/>
        </w:rPr>
        <w:t>: Appendix V, Table V.2.4-1.</w:t>
      </w:r>
    </w:p>
    <w:p w14:paraId="04E30810" w14:textId="77777777" w:rsidR="00A33A94" w:rsidRPr="009E3DC5" w:rsidRDefault="00A33A94" w:rsidP="00A33A94">
      <w:pPr>
        <w:pStyle w:val="BodyText"/>
      </w:pPr>
    </w:p>
    <w:p w14:paraId="14B90749" w14:textId="6D826FCE" w:rsidR="00A33A94" w:rsidRPr="009E3DC5" w:rsidRDefault="00A33A94" w:rsidP="00A33A94">
      <w:pPr>
        <w:pStyle w:val="BodyText"/>
      </w:pPr>
      <w:r w:rsidRPr="009E3DC5">
        <w:rPr>
          <w:b/>
        </w:rPr>
        <w:t xml:space="preserve">Responding Gateway: </w:t>
      </w:r>
      <w:r w:rsidRPr="009E3DC5">
        <w:t xml:space="preserve">These are the requirements for the </w:t>
      </w:r>
      <w:r w:rsidR="00BB5F8D" w:rsidRPr="009E3DC5">
        <w:rPr>
          <w:bCs/>
        </w:rPr>
        <w:t>S</w:t>
      </w:r>
      <w:r w:rsidRPr="009E3DC5">
        <w:rPr>
          <w:bCs/>
        </w:rPr>
        <w:t xml:space="preserve">ynchronous </w:t>
      </w:r>
      <w:r w:rsidR="00316A80" w:rsidRPr="009E3DC5">
        <w:rPr>
          <w:bCs/>
        </w:rPr>
        <w:t xml:space="preserve">or </w:t>
      </w:r>
      <w:r w:rsidR="002F2E12" w:rsidRPr="009E3DC5">
        <w:rPr>
          <w:bCs/>
        </w:rPr>
        <w:t xml:space="preserve">WS-Addressing based </w:t>
      </w:r>
      <w:r w:rsidR="00316A80" w:rsidRPr="009E3DC5">
        <w:rPr>
          <w:bCs/>
        </w:rPr>
        <w:t>Asynchronous</w:t>
      </w:r>
      <w:r w:rsidR="00316A80" w:rsidRPr="009E3DC5">
        <w:rPr>
          <w:b/>
        </w:rPr>
        <w:t xml:space="preserve"> </w:t>
      </w:r>
      <w:r w:rsidRPr="009E3DC5">
        <w:t xml:space="preserve">Cross Gateway Retrieve </w:t>
      </w:r>
      <w:r w:rsidR="00092780" w:rsidRPr="009E3DC5">
        <w:rPr>
          <w:b/>
          <w:u w:val="single"/>
        </w:rPr>
        <w:t>Response</w:t>
      </w:r>
      <w:r w:rsidR="001E1348" w:rsidRPr="009E3DC5">
        <w:rPr>
          <w:b/>
        </w:rPr>
        <w:t xml:space="preserve"> </w:t>
      </w:r>
      <w:r w:rsidRPr="009E3DC5">
        <w:rPr>
          <w:b/>
          <w:strike/>
        </w:rPr>
        <w:t>transaction</w:t>
      </w:r>
      <w:r w:rsidRPr="009E3DC5">
        <w:t xml:space="preserve"> presented in the order in which they would appear in the Responding Gateway WSDL definition:</w:t>
      </w:r>
    </w:p>
    <w:p w14:paraId="19593B36" w14:textId="77777777" w:rsidR="00A33A94" w:rsidRPr="009E3DC5" w:rsidRDefault="00A33A94" w:rsidP="006963B9">
      <w:pPr>
        <w:pStyle w:val="ListBullet2"/>
        <w:numPr>
          <w:ilvl w:val="0"/>
          <w:numId w:val="68"/>
        </w:numPr>
      </w:pPr>
      <w:r w:rsidRPr="009E3DC5">
        <w:t>The following types shall be imported (xsd:import) in the /definitions/types section:</w:t>
      </w:r>
    </w:p>
    <w:p w14:paraId="0F41493B" w14:textId="77777777" w:rsidR="00A33A94" w:rsidRPr="009E3DC5" w:rsidRDefault="00A33A94" w:rsidP="006963B9">
      <w:pPr>
        <w:pStyle w:val="ListBullet3"/>
        <w:numPr>
          <w:ilvl w:val="1"/>
          <w:numId w:val="68"/>
        </w:numPr>
      </w:pPr>
      <w:r w:rsidRPr="009E3DC5">
        <w:lastRenderedPageBreak/>
        <w:t>namespace="urn:ihe:iti:xds-b:2007", schema="IHEXDS.xsd"</w:t>
      </w:r>
    </w:p>
    <w:p w14:paraId="56A32244" w14:textId="249C43A0" w:rsidR="00A33A94" w:rsidRPr="009E3DC5" w:rsidRDefault="00A33A94" w:rsidP="006963B9">
      <w:pPr>
        <w:pStyle w:val="ListBullet2"/>
        <w:numPr>
          <w:ilvl w:val="0"/>
          <w:numId w:val="68"/>
        </w:numPr>
      </w:pPr>
      <w:r w:rsidRPr="009E3DC5">
        <w:t xml:space="preserve">The /definitions/message/part/@element attribute of the Cross Gateway Retrieve Request message shall be defined as </w:t>
      </w:r>
      <w:r w:rsidR="004D486D" w:rsidRPr="009E3DC5">
        <w:t>“xds:</w:t>
      </w:r>
      <w:r w:rsidRPr="009E3DC5">
        <w:rPr>
          <w:highlight w:val="white"/>
        </w:rPr>
        <w:t>RetrieveDocumentSetRequest</w:t>
      </w:r>
      <w:r w:rsidRPr="009E3DC5">
        <w:t>”</w:t>
      </w:r>
    </w:p>
    <w:p w14:paraId="4B666FA2" w14:textId="024979C0" w:rsidR="00A33A94" w:rsidRPr="009E3DC5" w:rsidRDefault="00A33A94" w:rsidP="006963B9">
      <w:pPr>
        <w:pStyle w:val="ListBullet2"/>
        <w:numPr>
          <w:ilvl w:val="0"/>
          <w:numId w:val="68"/>
        </w:numPr>
      </w:pPr>
      <w:r w:rsidRPr="009E3DC5">
        <w:t xml:space="preserve">The /definitions/message/part/@element attribute of the </w:t>
      </w:r>
      <w:r w:rsidRPr="009E3DC5">
        <w:rPr>
          <w:highlight w:val="white"/>
        </w:rPr>
        <w:t>Cross Gateway</w:t>
      </w:r>
      <w:r w:rsidRPr="009E3DC5">
        <w:t xml:space="preserve"> Retrieve Response message shall be defined as </w:t>
      </w:r>
      <w:r w:rsidR="004D486D" w:rsidRPr="009E3DC5">
        <w:t>“xds:</w:t>
      </w:r>
      <w:r w:rsidRPr="009E3DC5">
        <w:rPr>
          <w:highlight w:val="white"/>
        </w:rPr>
        <w:t>RetrieveDocumentSet</w:t>
      </w:r>
      <w:r w:rsidRPr="009E3DC5">
        <w:t>Response”</w:t>
      </w:r>
    </w:p>
    <w:p w14:paraId="33D56707" w14:textId="1BE46F63" w:rsidR="00A33A94" w:rsidRPr="009E3DC5" w:rsidRDefault="00A33A94" w:rsidP="006963B9">
      <w:pPr>
        <w:pStyle w:val="ListBullet2"/>
        <w:numPr>
          <w:ilvl w:val="0"/>
          <w:numId w:val="68"/>
        </w:numPr>
      </w:pPr>
      <w:r w:rsidRPr="009E3DC5">
        <w:t>Refer to Table</w:t>
      </w:r>
      <w:r w:rsidR="000771CF" w:rsidRPr="009E3DC5">
        <w:t xml:space="preserve"> </w:t>
      </w:r>
      <w:r w:rsidR="000771CF" w:rsidRPr="009E3DC5">
        <w:rPr>
          <w:b/>
          <w:u w:val="single"/>
        </w:rPr>
        <w:t>3.39.5-1</w:t>
      </w:r>
      <w:r w:rsidRPr="009E3DC5">
        <w:t xml:space="preserve"> </w:t>
      </w:r>
      <w:r w:rsidRPr="009E3DC5">
        <w:rPr>
          <w:b/>
          <w:strike/>
        </w:rPr>
        <w:t>3.39.5-</w:t>
      </w:r>
      <w:r w:rsidR="000771CF" w:rsidRPr="009E3DC5">
        <w:rPr>
          <w:b/>
          <w:strike/>
        </w:rPr>
        <w:t>2</w:t>
      </w:r>
      <w:r w:rsidR="001E1348" w:rsidRPr="009E3DC5">
        <w:rPr>
          <w:b/>
          <w:strike/>
        </w:rPr>
        <w:t xml:space="preserve"> </w:t>
      </w:r>
      <w:r w:rsidRPr="009E3DC5">
        <w:rPr>
          <w:b/>
          <w:strike/>
        </w:rPr>
        <w:t>below</w:t>
      </w:r>
      <w:r w:rsidRPr="009E3DC5">
        <w:t xml:space="preserve"> for additional attribute requirements</w:t>
      </w:r>
    </w:p>
    <w:p w14:paraId="1CDE54D5" w14:textId="6CED25CB" w:rsidR="00A33A94" w:rsidRPr="009E3DC5" w:rsidRDefault="000771CF" w:rsidP="00A33A94">
      <w:pPr>
        <w:pStyle w:val="TableTitle"/>
      </w:pPr>
      <w:r w:rsidRPr="009E3DC5">
        <w:t xml:space="preserve">Table </w:t>
      </w:r>
      <w:r w:rsidRPr="009E3DC5">
        <w:rPr>
          <w:u w:val="single"/>
        </w:rPr>
        <w:t xml:space="preserve">3.39.5-1 </w:t>
      </w:r>
      <w:r w:rsidR="00A33A94" w:rsidRPr="009E3DC5">
        <w:rPr>
          <w:strike/>
        </w:rPr>
        <w:t>3.39.5-</w:t>
      </w:r>
      <w:r w:rsidR="00096952" w:rsidRPr="009E3DC5">
        <w:rPr>
          <w:strike/>
        </w:rPr>
        <w:t>2</w:t>
      </w:r>
      <w:r w:rsidR="00A33A94" w:rsidRPr="009E3DC5">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9E3DC5" w14:paraId="5995CBD7" w14:textId="77777777" w:rsidTr="00454773">
        <w:trPr>
          <w:jc w:val="center"/>
        </w:trPr>
        <w:tc>
          <w:tcPr>
            <w:tcW w:w="5962" w:type="dxa"/>
            <w:shd w:val="clear" w:color="auto" w:fill="D9D9D9"/>
          </w:tcPr>
          <w:p w14:paraId="18692854" w14:textId="77777777" w:rsidR="00A33A94" w:rsidRPr="009E3DC5" w:rsidRDefault="00A33A94" w:rsidP="00454773">
            <w:pPr>
              <w:pStyle w:val="TableEntryHeader"/>
            </w:pPr>
            <w:r w:rsidRPr="009E3DC5">
              <w:t>Attribute</w:t>
            </w:r>
          </w:p>
        </w:tc>
        <w:tc>
          <w:tcPr>
            <w:tcW w:w="2610" w:type="dxa"/>
            <w:shd w:val="clear" w:color="auto" w:fill="D9D9D9"/>
          </w:tcPr>
          <w:p w14:paraId="153CD3CB" w14:textId="77777777" w:rsidR="00A33A94" w:rsidRPr="009E3DC5" w:rsidRDefault="00A33A94" w:rsidP="00454773">
            <w:pPr>
              <w:pStyle w:val="TableEntryHeader"/>
            </w:pPr>
            <w:r w:rsidRPr="009E3DC5">
              <w:t>Value</w:t>
            </w:r>
          </w:p>
        </w:tc>
      </w:tr>
      <w:tr w:rsidR="00A33A94" w:rsidRPr="009E3DC5" w14:paraId="1D4D21EC" w14:textId="77777777" w:rsidTr="00454773">
        <w:trPr>
          <w:jc w:val="center"/>
        </w:trPr>
        <w:tc>
          <w:tcPr>
            <w:tcW w:w="5962" w:type="dxa"/>
          </w:tcPr>
          <w:p w14:paraId="62B9E0AD" w14:textId="77777777" w:rsidR="00A33A94" w:rsidRPr="009E3DC5" w:rsidRDefault="00A33A94" w:rsidP="00454773">
            <w:pPr>
              <w:pStyle w:val="TableEntry"/>
            </w:pPr>
            <w:r w:rsidRPr="009E3DC5">
              <w:t>/definitions/portType/operation@name</w:t>
            </w:r>
          </w:p>
        </w:tc>
        <w:tc>
          <w:tcPr>
            <w:tcW w:w="2610" w:type="dxa"/>
          </w:tcPr>
          <w:p w14:paraId="0FED4A6E" w14:textId="77777777" w:rsidR="00A33A94" w:rsidRPr="009E3DC5" w:rsidRDefault="00A33A94" w:rsidP="00454773">
            <w:pPr>
              <w:pStyle w:val="TableEntry"/>
            </w:pPr>
            <w:r w:rsidRPr="009E3DC5">
              <w:t>RespondingGateway_CrossGatewayRetrieve</w:t>
            </w:r>
          </w:p>
        </w:tc>
      </w:tr>
      <w:tr w:rsidR="00A33A94" w:rsidRPr="009E3DC5" w14:paraId="1332FF66" w14:textId="77777777" w:rsidTr="00454773">
        <w:trPr>
          <w:jc w:val="center"/>
        </w:trPr>
        <w:tc>
          <w:tcPr>
            <w:tcW w:w="5962" w:type="dxa"/>
          </w:tcPr>
          <w:p w14:paraId="331B2AE9" w14:textId="77777777" w:rsidR="00A33A94" w:rsidRPr="009E3DC5" w:rsidRDefault="00A33A94" w:rsidP="00454773">
            <w:pPr>
              <w:pStyle w:val="TableEntry"/>
            </w:pPr>
            <w:r w:rsidRPr="009E3DC5">
              <w:t>/definitions/portType/operation/input/@wsaw:Action</w:t>
            </w:r>
          </w:p>
        </w:tc>
        <w:tc>
          <w:tcPr>
            <w:tcW w:w="2610" w:type="dxa"/>
          </w:tcPr>
          <w:p w14:paraId="3449EDC2" w14:textId="77777777" w:rsidR="00A33A94" w:rsidRPr="009E3DC5" w:rsidRDefault="00A33A94" w:rsidP="00454773">
            <w:pPr>
              <w:pStyle w:val="TableEntry"/>
            </w:pPr>
            <w:r w:rsidRPr="009E3DC5">
              <w:t>urn:ihe:iti:2007:CrossGatewayRetrieve</w:t>
            </w:r>
          </w:p>
        </w:tc>
      </w:tr>
      <w:tr w:rsidR="00A33A94" w:rsidRPr="009E3DC5" w14:paraId="3B89DE2A" w14:textId="77777777" w:rsidTr="00454773">
        <w:trPr>
          <w:jc w:val="center"/>
        </w:trPr>
        <w:tc>
          <w:tcPr>
            <w:tcW w:w="5962" w:type="dxa"/>
          </w:tcPr>
          <w:p w14:paraId="267CB051" w14:textId="77777777" w:rsidR="00A33A94" w:rsidRPr="009E3DC5" w:rsidRDefault="00A33A94" w:rsidP="00454773">
            <w:pPr>
              <w:pStyle w:val="TableEntry"/>
            </w:pPr>
            <w:r w:rsidRPr="009E3DC5">
              <w:t>/definitions/portType/operation/output/@wsaw:Action</w:t>
            </w:r>
          </w:p>
        </w:tc>
        <w:tc>
          <w:tcPr>
            <w:tcW w:w="2610" w:type="dxa"/>
          </w:tcPr>
          <w:p w14:paraId="1884D91D" w14:textId="77777777" w:rsidR="00A33A94" w:rsidRPr="009E3DC5" w:rsidRDefault="00A33A94" w:rsidP="00454773">
            <w:pPr>
              <w:pStyle w:val="TableEntry"/>
            </w:pPr>
            <w:r w:rsidRPr="009E3DC5">
              <w:t>urn:ihe:iti:2007:CrossGatewayRetrieveResponse</w:t>
            </w:r>
          </w:p>
        </w:tc>
      </w:tr>
      <w:tr w:rsidR="00A33A94" w:rsidRPr="009E3DC5" w14:paraId="53CE10F4" w14:textId="77777777" w:rsidTr="00454773">
        <w:trPr>
          <w:jc w:val="center"/>
        </w:trPr>
        <w:tc>
          <w:tcPr>
            <w:tcW w:w="5962" w:type="dxa"/>
          </w:tcPr>
          <w:p w14:paraId="331CC6AD" w14:textId="77777777" w:rsidR="00A33A94" w:rsidRPr="009E3DC5" w:rsidRDefault="00A33A94" w:rsidP="00454773">
            <w:pPr>
              <w:pStyle w:val="TableEntry"/>
            </w:pPr>
            <w:r w:rsidRPr="009E3DC5">
              <w:t xml:space="preserve">/definitions/binding/operation/wsoap12:operation/@soapActionRequired </w:t>
            </w:r>
          </w:p>
        </w:tc>
        <w:tc>
          <w:tcPr>
            <w:tcW w:w="2610" w:type="dxa"/>
          </w:tcPr>
          <w:p w14:paraId="71FEB762" w14:textId="77777777" w:rsidR="00A33A94" w:rsidRPr="009E3DC5" w:rsidRDefault="00A33A94" w:rsidP="00454773">
            <w:pPr>
              <w:pStyle w:val="TableEntry"/>
            </w:pPr>
            <w:r w:rsidRPr="009E3DC5">
              <w:t>false</w:t>
            </w:r>
          </w:p>
        </w:tc>
      </w:tr>
    </w:tbl>
    <w:p w14:paraId="236D3F47" w14:textId="77777777" w:rsidR="00A33A94" w:rsidRPr="009E3DC5" w:rsidRDefault="00A33A94" w:rsidP="00A33A94">
      <w:pPr>
        <w:pStyle w:val="BodyText"/>
      </w:pPr>
    </w:p>
    <w:p w14:paraId="31214A14" w14:textId="77777777" w:rsidR="00A33A94" w:rsidRPr="009E3DC5" w:rsidRDefault="00A33A94" w:rsidP="00A33A94">
      <w:pPr>
        <w:pStyle w:val="BodyText"/>
      </w:pPr>
      <w:r w:rsidRPr="009E3DC5">
        <w:t xml:space="preserve">These are the requirements that affect the wire format of the SOAP message. The other WSDL properties are only used within the WSDL definition and do not affect interoperability. Full sample request and response messages are in Section </w:t>
      </w:r>
      <w:r w:rsidRPr="009E3DC5">
        <w:fldChar w:fldCharType="begin"/>
      </w:r>
      <w:r w:rsidRPr="009E3DC5">
        <w:instrText xml:space="preserve"> REF _Ref167821063 \h </w:instrText>
      </w:r>
      <w:r w:rsidR="00686F1B" w:rsidRPr="009E3DC5">
        <w:instrText xml:space="preserve"> \* MERGEFORMAT </w:instrText>
      </w:r>
      <w:r w:rsidRPr="009E3DC5">
        <w:fldChar w:fldCharType="separate"/>
      </w:r>
      <w:r w:rsidR="00335850" w:rsidRPr="009E3DC5">
        <w:t>3.43.5.1 Sample SOAP Messages</w:t>
      </w:r>
      <w:r w:rsidRPr="009E3DC5">
        <w:fldChar w:fldCharType="end"/>
      </w:r>
      <w:r w:rsidRPr="009E3DC5">
        <w:t>.</w:t>
      </w:r>
    </w:p>
    <w:p w14:paraId="6523BF73" w14:textId="3722B3FF" w:rsidR="00A33A94" w:rsidRPr="009E3DC5" w:rsidRDefault="00A33A94" w:rsidP="00A33A94">
      <w:pPr>
        <w:pStyle w:val="BodyText"/>
      </w:pPr>
      <w:r w:rsidRPr="009E3DC5">
        <w:t xml:space="preserve">For informative WSDL for the Responding Gateway see ITI </w:t>
      </w:r>
      <w:del w:id="676" w:author="Mary Jungers" w:date="2023-07-30T19:11:00Z">
        <w:r w:rsidRPr="009E3DC5" w:rsidDel="00EE2148">
          <w:delText>TF-2x</w:delText>
        </w:r>
      </w:del>
      <w:ins w:id="677" w:author="Mary Jungers" w:date="2023-07-30T19:11:00Z">
        <w:r w:rsidR="00EE2148">
          <w:t>TF-2</w:t>
        </w:r>
      </w:ins>
      <w:r w:rsidRPr="009E3DC5">
        <w:t>: Appendix W.</w:t>
      </w:r>
    </w:p>
    <w:p w14:paraId="277484FB" w14:textId="32E398A8" w:rsidR="00A33A94" w:rsidRPr="009E3DC5" w:rsidRDefault="00096952" w:rsidP="00A33A94">
      <w:pPr>
        <w:pStyle w:val="BodyText"/>
      </w:pPr>
      <w:r w:rsidRPr="009E3DC5">
        <w:rPr>
          <w:b/>
          <w:highlight w:val="green"/>
          <w:u w:val="single"/>
        </w:rPr>
        <w:t>Initiating Gateway:</w:t>
      </w:r>
      <w:r w:rsidR="00BD29EC" w:rsidRPr="009E3DC5">
        <w:rPr>
          <w:b/>
          <w:highlight w:val="green"/>
          <w:u w:val="single"/>
        </w:rPr>
        <w:t xml:space="preserve"> </w:t>
      </w:r>
      <w:r w:rsidR="00A33A94" w:rsidRPr="009E3DC5">
        <w:t>The &lt;ihe:RetrieveDocumentSetRequest/&gt; element is defined in Section 3.43.5. When used within the Cross Gateway Retrieve the &lt;ihe:HomeCommunityId/&gt; element is required.</w:t>
      </w:r>
    </w:p>
    <w:p w14:paraId="3C1E61BB" w14:textId="77777777" w:rsidR="00A33A94" w:rsidRPr="009E3DC5" w:rsidRDefault="00A33A94" w:rsidP="00A33A94">
      <w:pPr>
        <w:pStyle w:val="BodyText"/>
      </w:pPr>
      <w:r w:rsidRPr="009E3DC5">
        <w:t>The &lt;ihe:RetrieveDocumentSetResponse/&gt; element is defined in Section 3.43.5.</w:t>
      </w:r>
    </w:p>
    <w:p w14:paraId="749826E3" w14:textId="77777777" w:rsidR="00CF32A5" w:rsidRPr="009E3DC5" w:rsidRDefault="00CF32A5" w:rsidP="00CF32A5">
      <w:pPr>
        <w:pStyle w:val="BodyText"/>
      </w:pPr>
    </w:p>
    <w:p w14:paraId="0C18B825" w14:textId="77777777" w:rsidR="006919EB" w:rsidRPr="009E3DC5" w:rsidRDefault="006919EB" w:rsidP="006919EB">
      <w:pPr>
        <w:pStyle w:val="BodyText"/>
      </w:pPr>
      <w:r w:rsidRPr="009E3DC5">
        <w:rPr>
          <w:b/>
          <w:u w:val="single"/>
        </w:rPr>
        <w:t xml:space="preserve">The requirements for the Cross Gateway Retrieve using the </w:t>
      </w:r>
      <w:r w:rsidRPr="009E3DC5">
        <w:rPr>
          <w:b/>
          <w:highlight w:val="green"/>
          <w:u w:val="single"/>
        </w:rPr>
        <w:t>AS4 Asynchronous</w:t>
      </w:r>
      <w:r w:rsidRPr="009E3DC5">
        <w:rPr>
          <w:b/>
          <w:u w:val="single"/>
        </w:rPr>
        <w:t xml:space="preserve"> transport are described below.</w:t>
      </w:r>
    </w:p>
    <w:p w14:paraId="2B5D29A7" w14:textId="1A38850B" w:rsidR="00316A80" w:rsidRPr="009E3DC5" w:rsidRDefault="00316A80" w:rsidP="00316A80">
      <w:pPr>
        <w:pStyle w:val="BodyText"/>
      </w:pPr>
      <w:r w:rsidRPr="009E3DC5">
        <w:rPr>
          <w:b/>
          <w:highlight w:val="green"/>
          <w:u w:val="single"/>
        </w:rPr>
        <w:t>Initiating Gateway</w:t>
      </w:r>
      <w:r w:rsidRPr="009E3DC5">
        <w:rPr>
          <w:b/>
          <w:u w:val="single"/>
        </w:rPr>
        <w:t>:</w:t>
      </w:r>
      <w:r w:rsidRPr="009E3DC5">
        <w:rPr>
          <w:u w:val="single"/>
        </w:rPr>
        <w:t xml:space="preserve"> </w:t>
      </w:r>
      <w:r w:rsidRPr="009E3DC5">
        <w:rPr>
          <w:b/>
          <w:u w:val="single"/>
        </w:rPr>
        <w:t>These are the requirements for the Cross Gateway Retrieve AS4 Asynchronous Request:</w:t>
      </w:r>
    </w:p>
    <w:p w14:paraId="3013A6B6" w14:textId="6BFA2A84" w:rsidR="00316A80" w:rsidRPr="009E3DC5" w:rsidRDefault="00316A80" w:rsidP="006963B9">
      <w:pPr>
        <w:pStyle w:val="ListBullet3"/>
        <w:numPr>
          <w:ilvl w:val="0"/>
          <w:numId w:val="38"/>
        </w:numPr>
        <w:rPr>
          <w:b/>
          <w:u w:val="single"/>
        </w:rPr>
      </w:pPr>
      <w:r w:rsidRPr="009E3DC5">
        <w:rPr>
          <w:b/>
          <w:u w:val="single"/>
        </w:rPr>
        <w:t xml:space="preserve">The &lt;eb:Service&gt; SOAP element shall be set to the value: </w:t>
      </w:r>
      <w:r w:rsidR="00C72849" w:rsidRPr="009E3DC5">
        <w:rPr>
          <w:b/>
          <w:u w:val="single"/>
        </w:rPr>
        <w:t>ITI-39</w:t>
      </w:r>
    </w:p>
    <w:p w14:paraId="19D6DBA2" w14:textId="1CBE0FE7" w:rsidR="00C72849" w:rsidRPr="009E3DC5" w:rsidRDefault="00C72849" w:rsidP="0007110D">
      <w:pPr>
        <w:pStyle w:val="ListBullet2"/>
        <w:numPr>
          <w:ilvl w:val="0"/>
          <w:numId w:val="38"/>
        </w:numPr>
        <w:rPr>
          <w:b/>
          <w:u w:val="single"/>
        </w:rPr>
      </w:pPr>
      <w:r w:rsidRPr="009E3DC5">
        <w:rPr>
          <w:b/>
          <w:bCs/>
          <w:u w:val="single"/>
        </w:rPr>
        <w:t>The type attribute on the &lt;eb:Service&gt; SOAP element shall be set to the value: urn:ihe:iti:transactions</w:t>
      </w:r>
    </w:p>
    <w:p w14:paraId="7CEF730C" w14:textId="0554B770" w:rsidR="00316A80" w:rsidRPr="009E3DC5" w:rsidRDefault="00316A80" w:rsidP="006963B9">
      <w:pPr>
        <w:pStyle w:val="ListBullet3"/>
        <w:numPr>
          <w:ilvl w:val="0"/>
          <w:numId w:val="38"/>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urn:ihe:iti:2007:CrossGatewayRetrieve</w:t>
      </w:r>
    </w:p>
    <w:p w14:paraId="091D98E3" w14:textId="77777777" w:rsidR="00316A80" w:rsidRPr="009E3DC5" w:rsidRDefault="00316A80" w:rsidP="006963B9">
      <w:pPr>
        <w:pStyle w:val="ListBullet3"/>
        <w:numPr>
          <w:ilvl w:val="0"/>
          <w:numId w:val="38"/>
        </w:numPr>
        <w:rPr>
          <w:b/>
          <w:u w:val="single"/>
        </w:rPr>
      </w:pPr>
      <w:r w:rsidRPr="009E3DC5">
        <w:rPr>
          <w:b/>
          <w:u w:val="single"/>
        </w:rPr>
        <w:lastRenderedPageBreak/>
        <w:t xml:space="preserve">The &lt;eb:From/eb:Role&gt; element shall be set </w:t>
      </w:r>
      <w:r w:rsidR="00686F1B" w:rsidRPr="009E3DC5">
        <w:rPr>
          <w:b/>
          <w:u w:val="single"/>
        </w:rPr>
        <w:t>to the value: urn:ihe:iti:2018:</w:t>
      </w:r>
      <w:r w:rsidRPr="009E3DC5">
        <w:rPr>
          <w:b/>
          <w:u w:val="single"/>
        </w:rPr>
        <w:t xml:space="preserve">Requester </w:t>
      </w:r>
    </w:p>
    <w:p w14:paraId="4F7EE3F4" w14:textId="4D9DEEEA" w:rsidR="00316A80" w:rsidRPr="009E3DC5" w:rsidRDefault="00316A80" w:rsidP="006963B9">
      <w:pPr>
        <w:pStyle w:val="ListBullet3"/>
        <w:numPr>
          <w:ilvl w:val="0"/>
          <w:numId w:val="38"/>
        </w:numPr>
        <w:rPr>
          <w:b/>
          <w:u w:val="single"/>
        </w:rPr>
      </w:pPr>
      <w:r w:rsidRPr="009E3DC5">
        <w:rPr>
          <w:b/>
          <w:u w:val="single"/>
        </w:rPr>
        <w:t>The &lt;eb:To/eb:Role&gt; element shall be set t</w:t>
      </w:r>
      <w:r w:rsidR="00686F1B" w:rsidRPr="009E3DC5">
        <w:rPr>
          <w:b/>
          <w:u w:val="single"/>
        </w:rPr>
        <w:t>o the value: urn:ihe:iti:2018:</w:t>
      </w:r>
      <w:r w:rsidRPr="009E3DC5">
        <w:rPr>
          <w:b/>
          <w:u w:val="single"/>
        </w:rPr>
        <w:t>Provider</w:t>
      </w:r>
    </w:p>
    <w:p w14:paraId="51FBD6EA" w14:textId="77777777" w:rsidR="00316A80" w:rsidRPr="009E3DC5" w:rsidRDefault="00316A80" w:rsidP="006963B9">
      <w:pPr>
        <w:pStyle w:val="ListBullet3"/>
        <w:numPr>
          <w:ilvl w:val="0"/>
          <w:numId w:val="38"/>
        </w:numPr>
        <w:rPr>
          <w:b/>
          <w:u w:val="single"/>
        </w:rPr>
      </w:pPr>
      <w:r w:rsidRPr="009E3DC5">
        <w:rPr>
          <w:b/>
          <w:u w:val="single"/>
        </w:rPr>
        <w:t>The &lt;soap12:Body</w:t>
      </w:r>
      <w:r w:rsidR="00686F1B" w:rsidRPr="009E3DC5">
        <w:rPr>
          <w:b/>
          <w:u w:val="single"/>
        </w:rPr>
        <w:t>&gt; shall contain one &lt;xds:</w:t>
      </w:r>
      <w:r w:rsidRPr="009E3DC5">
        <w:rPr>
          <w:b/>
          <w:u w:val="single"/>
        </w:rPr>
        <w:t>Retrieve</w:t>
      </w:r>
      <w:r w:rsidR="00686F1B" w:rsidRPr="009E3DC5">
        <w:rPr>
          <w:b/>
          <w:u w:val="single"/>
        </w:rPr>
        <w:t>DocumentSetRequest</w:t>
      </w:r>
      <w:r w:rsidRPr="009E3DC5">
        <w:rPr>
          <w:b/>
          <w:u w:val="single"/>
        </w:rPr>
        <w:t>&gt; element</w:t>
      </w:r>
    </w:p>
    <w:p w14:paraId="4570AF97" w14:textId="77777777" w:rsidR="00316A80" w:rsidRPr="009E3DC5" w:rsidRDefault="00316A80" w:rsidP="006963B9">
      <w:pPr>
        <w:pStyle w:val="ListBullet3"/>
        <w:numPr>
          <w:ilvl w:val="0"/>
          <w:numId w:val="38"/>
        </w:numPr>
        <w:rPr>
          <w:b/>
          <w:u w:val="single"/>
        </w:rPr>
      </w:pPr>
      <w:r w:rsidRPr="009E3DC5">
        <w:rPr>
          <w:b/>
          <w:u w:val="single"/>
        </w:rPr>
        <w:t>The &lt;xds</w:t>
      </w:r>
      <w:r w:rsidR="000C41E3" w:rsidRPr="009E3DC5">
        <w:rPr>
          <w:b/>
          <w:u w:val="single"/>
        </w:rPr>
        <w:t>:</w:t>
      </w:r>
      <w:r w:rsidR="00686F1B" w:rsidRPr="009E3DC5">
        <w:rPr>
          <w:b/>
          <w:u w:val="single"/>
        </w:rPr>
        <w:t>RetrieveDocumentSetRequest</w:t>
      </w:r>
      <w:r w:rsidRPr="009E3DC5">
        <w:rPr>
          <w:b/>
          <w:u w:val="single"/>
        </w:rPr>
        <w:t>&gt; element shall contain:</w:t>
      </w:r>
    </w:p>
    <w:p w14:paraId="0F0D12DE" w14:textId="4B1D451F" w:rsidR="00316A80" w:rsidRPr="009E3DC5" w:rsidRDefault="00316A80" w:rsidP="006963B9">
      <w:pPr>
        <w:pStyle w:val="ListBullet3"/>
        <w:numPr>
          <w:ilvl w:val="1"/>
          <w:numId w:val="38"/>
        </w:numPr>
        <w:rPr>
          <w:b/>
          <w:bCs/>
          <w:u w:val="single"/>
        </w:rPr>
      </w:pPr>
      <w:r w:rsidRPr="009E3DC5">
        <w:rPr>
          <w:b/>
          <w:bCs/>
          <w:u w:val="single"/>
        </w:rPr>
        <w:t xml:space="preserve">one </w:t>
      </w:r>
      <w:r w:rsidR="00686F1B" w:rsidRPr="009E3DC5">
        <w:rPr>
          <w:b/>
          <w:bCs/>
          <w:u w:val="single"/>
        </w:rPr>
        <w:t xml:space="preserve">or more </w:t>
      </w:r>
      <w:r w:rsidRPr="009E3DC5">
        <w:rPr>
          <w:b/>
          <w:bCs/>
          <w:u w:val="single"/>
        </w:rPr>
        <w:t>&lt;</w:t>
      </w:r>
      <w:r w:rsidR="00686F1B" w:rsidRPr="009E3DC5">
        <w:rPr>
          <w:b/>
          <w:bCs/>
          <w:u w:val="single"/>
        </w:rPr>
        <w:t>xds:DocumentRequest</w:t>
      </w:r>
      <w:r w:rsidRPr="009E3DC5">
        <w:rPr>
          <w:b/>
          <w:bCs/>
          <w:u w:val="single"/>
        </w:rPr>
        <w:t xml:space="preserve">&gt; element representing the </w:t>
      </w:r>
      <w:r w:rsidR="00A1431D" w:rsidRPr="009E3DC5">
        <w:rPr>
          <w:b/>
          <w:bCs/>
          <w:u w:val="single"/>
        </w:rPr>
        <w:t>Cross Gateway Retrieve Request (</w:t>
      </w:r>
      <w:r w:rsidR="00F8201E" w:rsidRPr="009E3DC5">
        <w:rPr>
          <w:b/>
          <w:bCs/>
          <w:u w:val="single"/>
        </w:rPr>
        <w:t>s</w:t>
      </w:r>
      <w:r w:rsidR="00A1431D" w:rsidRPr="009E3DC5">
        <w:rPr>
          <w:b/>
          <w:bCs/>
          <w:u w:val="single"/>
        </w:rPr>
        <w:t xml:space="preserve">ee ITI </w:t>
      </w:r>
      <w:del w:id="678" w:author="Mary Jungers" w:date="2023-07-30T19:09:00Z">
        <w:r w:rsidR="00A1431D" w:rsidRPr="009E3DC5" w:rsidDel="00EE2148">
          <w:rPr>
            <w:b/>
            <w:bCs/>
            <w:u w:val="single"/>
          </w:rPr>
          <w:delText>TF-2b</w:delText>
        </w:r>
      </w:del>
      <w:ins w:id="679" w:author="Mary Jungers" w:date="2023-07-30T19:09:00Z">
        <w:r w:rsidR="00EE2148">
          <w:rPr>
            <w:b/>
            <w:bCs/>
            <w:u w:val="single"/>
          </w:rPr>
          <w:t>TF-2</w:t>
        </w:r>
      </w:ins>
      <w:r w:rsidRPr="009E3DC5">
        <w:rPr>
          <w:b/>
          <w:bCs/>
          <w:u w:val="single"/>
        </w:rPr>
        <w:t xml:space="preserve">: </w:t>
      </w:r>
      <w:r w:rsidR="00A1431D" w:rsidRPr="009E3DC5">
        <w:rPr>
          <w:b/>
          <w:bCs/>
          <w:u w:val="single"/>
        </w:rPr>
        <w:t>3.43.4.1.2</w:t>
      </w:r>
      <w:r w:rsidRPr="009E3DC5">
        <w:rPr>
          <w:b/>
          <w:bCs/>
          <w:u w:val="single"/>
        </w:rPr>
        <w:t xml:space="preserve"> for details of expressing a </w:t>
      </w:r>
      <w:r w:rsidR="00A1431D" w:rsidRPr="009E3DC5">
        <w:rPr>
          <w:b/>
          <w:bCs/>
          <w:u w:val="single"/>
        </w:rPr>
        <w:t>Cross Gateway Retrieve Request</w:t>
      </w:r>
      <w:r w:rsidRPr="009E3DC5">
        <w:rPr>
          <w:b/>
          <w:bCs/>
          <w:u w:val="single"/>
        </w:rPr>
        <w:t>).</w:t>
      </w:r>
      <w:r w:rsidR="00FB0F4F" w:rsidRPr="009E3DC5">
        <w:rPr>
          <w:b/>
          <w:bCs/>
          <w:u w:val="single"/>
        </w:rPr>
        <w:t xml:space="preserve"> </w:t>
      </w:r>
    </w:p>
    <w:p w14:paraId="03998E6B" w14:textId="77777777" w:rsidR="00686F1B" w:rsidRPr="009E3DC5" w:rsidRDefault="00686F1B">
      <w:pPr>
        <w:pStyle w:val="BodyText"/>
      </w:pPr>
    </w:p>
    <w:p w14:paraId="34F94217" w14:textId="1A0649F7" w:rsidR="00316A80" w:rsidRPr="009E3DC5" w:rsidRDefault="00686F1B" w:rsidP="00316A80">
      <w:pPr>
        <w:pStyle w:val="BodyText"/>
      </w:pPr>
      <w:r w:rsidRPr="009E3DC5">
        <w:rPr>
          <w:b/>
          <w:highlight w:val="green"/>
          <w:u w:val="single"/>
        </w:rPr>
        <w:t>Responding Gateway:</w:t>
      </w:r>
      <w:r w:rsidRPr="009E3DC5">
        <w:rPr>
          <w:b/>
          <w:u w:val="single"/>
        </w:rPr>
        <w:t xml:space="preserve"> </w:t>
      </w:r>
      <w:r w:rsidR="00316A80" w:rsidRPr="009E3DC5">
        <w:rPr>
          <w:b/>
          <w:u w:val="single"/>
        </w:rPr>
        <w:t>These are the requirements for the Cross Gateway Retrieve AS4 Asynchronous Response:</w:t>
      </w:r>
    </w:p>
    <w:p w14:paraId="59692E11" w14:textId="010649EB" w:rsidR="00316A80" w:rsidRPr="009E3DC5" w:rsidRDefault="00316A80" w:rsidP="006963B9">
      <w:pPr>
        <w:pStyle w:val="ListBullet3"/>
        <w:numPr>
          <w:ilvl w:val="0"/>
          <w:numId w:val="39"/>
        </w:numPr>
        <w:rPr>
          <w:b/>
          <w:u w:val="single"/>
        </w:rPr>
      </w:pPr>
      <w:r w:rsidRPr="009E3DC5">
        <w:rPr>
          <w:b/>
          <w:u w:val="single"/>
        </w:rPr>
        <w:t xml:space="preserve">The &lt;eb:Service&gt; SOAP element shall be set to the value: </w:t>
      </w:r>
      <w:r w:rsidR="00C72849" w:rsidRPr="009E3DC5">
        <w:rPr>
          <w:b/>
          <w:u w:val="single"/>
        </w:rPr>
        <w:t>ITI-39</w:t>
      </w:r>
    </w:p>
    <w:p w14:paraId="4A37A0FC" w14:textId="6F330A8C" w:rsidR="00C72849" w:rsidRPr="009E3DC5" w:rsidRDefault="00C72849" w:rsidP="0007110D">
      <w:pPr>
        <w:pStyle w:val="ListBullet2"/>
        <w:numPr>
          <w:ilvl w:val="0"/>
          <w:numId w:val="39"/>
        </w:numPr>
        <w:rPr>
          <w:b/>
          <w:u w:val="single"/>
        </w:rPr>
      </w:pPr>
      <w:r w:rsidRPr="009E3DC5">
        <w:rPr>
          <w:b/>
          <w:bCs/>
          <w:u w:val="single"/>
        </w:rPr>
        <w:t>The type attribute on the &lt;eb:Service&gt; SOAP element shall be set to the value: urn:ihe:iti:transactions</w:t>
      </w:r>
    </w:p>
    <w:p w14:paraId="3319277B" w14:textId="7E504B0A" w:rsidR="00316A80" w:rsidRPr="009E3DC5" w:rsidRDefault="00316A80" w:rsidP="006963B9">
      <w:pPr>
        <w:pStyle w:val="ListBullet3"/>
        <w:numPr>
          <w:ilvl w:val="0"/>
          <w:numId w:val="39"/>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urn:ihe:iti:2007:CrossGatewayRetrieveResponse</w:t>
      </w:r>
    </w:p>
    <w:p w14:paraId="670C6356" w14:textId="77777777" w:rsidR="00316A80" w:rsidRPr="009E3DC5" w:rsidRDefault="00316A80" w:rsidP="006963B9">
      <w:pPr>
        <w:pStyle w:val="ListBullet3"/>
        <w:numPr>
          <w:ilvl w:val="0"/>
          <w:numId w:val="39"/>
        </w:numPr>
        <w:rPr>
          <w:b/>
          <w:u w:val="single"/>
        </w:rPr>
      </w:pPr>
      <w:r w:rsidRPr="009E3DC5">
        <w:rPr>
          <w:b/>
          <w:u w:val="single"/>
        </w:rPr>
        <w:t>The &lt;eb:From/eb:Role&gt; element shall be set to the value: urn:ihe:iti:2018</w:t>
      </w:r>
      <w:r w:rsidR="000C41E3" w:rsidRPr="009E3DC5">
        <w:rPr>
          <w:b/>
          <w:u w:val="single"/>
        </w:rPr>
        <w:t>:</w:t>
      </w:r>
      <w:r w:rsidRPr="009E3DC5">
        <w:rPr>
          <w:b/>
          <w:u w:val="single"/>
        </w:rPr>
        <w:t xml:space="preserve">Provider </w:t>
      </w:r>
    </w:p>
    <w:p w14:paraId="614BC949" w14:textId="1F3A0099" w:rsidR="00316A80" w:rsidRPr="009E3DC5" w:rsidRDefault="00316A80" w:rsidP="006963B9">
      <w:pPr>
        <w:pStyle w:val="ListBullet3"/>
        <w:numPr>
          <w:ilvl w:val="0"/>
          <w:numId w:val="39"/>
        </w:numPr>
        <w:rPr>
          <w:b/>
          <w:u w:val="single"/>
        </w:rPr>
      </w:pPr>
      <w:r w:rsidRPr="009E3DC5">
        <w:rPr>
          <w:b/>
          <w:u w:val="single"/>
        </w:rPr>
        <w:t>The &lt;eb:To/eb:Role&gt; element shall be set to the value: urn:ihe:iti:2018</w:t>
      </w:r>
      <w:r w:rsidR="000C41E3" w:rsidRPr="009E3DC5">
        <w:rPr>
          <w:b/>
          <w:u w:val="single"/>
        </w:rPr>
        <w:t>:</w:t>
      </w:r>
      <w:r w:rsidRPr="009E3DC5">
        <w:rPr>
          <w:b/>
          <w:u w:val="single"/>
        </w:rPr>
        <w:t>Requester</w:t>
      </w:r>
    </w:p>
    <w:p w14:paraId="3375D6B4" w14:textId="77777777" w:rsidR="00A1431D" w:rsidRPr="009E3DC5" w:rsidRDefault="00A1431D" w:rsidP="006963B9">
      <w:pPr>
        <w:pStyle w:val="ListBullet3"/>
        <w:numPr>
          <w:ilvl w:val="0"/>
          <w:numId w:val="39"/>
        </w:numPr>
        <w:rPr>
          <w:b/>
          <w:u w:val="single"/>
        </w:rPr>
      </w:pPr>
      <w:r w:rsidRPr="009E3DC5">
        <w:rPr>
          <w:b/>
          <w:u w:val="single"/>
        </w:rPr>
        <w:t>The &lt;soap12:Body&gt; shall contain one &lt;xds:RetrieveDocumentSetResponse&gt; element</w:t>
      </w:r>
    </w:p>
    <w:p w14:paraId="4ABA816B" w14:textId="77777777" w:rsidR="00A1431D" w:rsidRPr="009E3DC5" w:rsidRDefault="00A1431D" w:rsidP="006963B9">
      <w:pPr>
        <w:pStyle w:val="ListBullet3"/>
        <w:numPr>
          <w:ilvl w:val="0"/>
          <w:numId w:val="39"/>
        </w:numPr>
        <w:rPr>
          <w:b/>
          <w:u w:val="single"/>
        </w:rPr>
      </w:pPr>
      <w:r w:rsidRPr="009E3DC5">
        <w:rPr>
          <w:b/>
          <w:u w:val="single"/>
        </w:rPr>
        <w:t>The &lt;xds</w:t>
      </w:r>
      <w:r w:rsidR="000C41E3" w:rsidRPr="009E3DC5">
        <w:rPr>
          <w:b/>
          <w:u w:val="single"/>
        </w:rPr>
        <w:t>:</w:t>
      </w:r>
      <w:r w:rsidRPr="009E3DC5">
        <w:rPr>
          <w:b/>
          <w:u w:val="single"/>
        </w:rPr>
        <w:t>RetrieveDocumentSetResponse&gt; element shall contain:</w:t>
      </w:r>
    </w:p>
    <w:p w14:paraId="7003D164" w14:textId="77777777" w:rsidR="00A1431D" w:rsidRPr="009E3DC5" w:rsidRDefault="00A1431D" w:rsidP="006963B9">
      <w:pPr>
        <w:pStyle w:val="ListBullet3"/>
        <w:numPr>
          <w:ilvl w:val="1"/>
          <w:numId w:val="39"/>
        </w:numPr>
        <w:rPr>
          <w:b/>
          <w:bCs/>
          <w:u w:val="single"/>
        </w:rPr>
      </w:pPr>
      <w:r w:rsidRPr="009E3DC5">
        <w:rPr>
          <w:b/>
          <w:bCs/>
          <w:u w:val="single"/>
        </w:rPr>
        <w:t>One &lt;rs:RegistryResponse&gt; element containing the status attribute</w:t>
      </w:r>
    </w:p>
    <w:p w14:paraId="5D84DC44" w14:textId="512F118B" w:rsidR="00A1431D" w:rsidRPr="009E3DC5" w:rsidRDefault="00A1431D" w:rsidP="006963B9">
      <w:pPr>
        <w:pStyle w:val="ListBullet3"/>
        <w:numPr>
          <w:ilvl w:val="1"/>
          <w:numId w:val="39"/>
        </w:numPr>
        <w:rPr>
          <w:b/>
          <w:bCs/>
          <w:u w:val="single"/>
        </w:rPr>
      </w:pPr>
      <w:r w:rsidRPr="009E3DC5">
        <w:rPr>
          <w:b/>
          <w:bCs/>
          <w:u w:val="single"/>
        </w:rPr>
        <w:t>Zero or more &lt;xds:DocumentResponse&gt; element</w:t>
      </w:r>
      <w:r w:rsidR="00664F4D" w:rsidRPr="009E3DC5">
        <w:rPr>
          <w:b/>
          <w:bCs/>
          <w:u w:val="single"/>
        </w:rPr>
        <w:t>s</w:t>
      </w:r>
      <w:r w:rsidRPr="009E3DC5">
        <w:rPr>
          <w:b/>
          <w:bCs/>
          <w:u w:val="single"/>
        </w:rPr>
        <w:t xml:space="preserve"> representing the Cross Gateway Retrieve Response (</w:t>
      </w:r>
      <w:r w:rsidR="00F8201E" w:rsidRPr="009E3DC5">
        <w:rPr>
          <w:b/>
          <w:bCs/>
          <w:u w:val="single"/>
        </w:rPr>
        <w:t>s</w:t>
      </w:r>
      <w:r w:rsidRPr="009E3DC5">
        <w:rPr>
          <w:b/>
          <w:bCs/>
          <w:u w:val="single"/>
        </w:rPr>
        <w:t xml:space="preserve">ee ITI </w:t>
      </w:r>
      <w:del w:id="680" w:author="Mary Jungers" w:date="2023-07-30T19:10:00Z">
        <w:r w:rsidRPr="009E3DC5" w:rsidDel="00EE2148">
          <w:rPr>
            <w:b/>
            <w:bCs/>
            <w:u w:val="single"/>
          </w:rPr>
          <w:delText>TF-2b</w:delText>
        </w:r>
      </w:del>
      <w:ins w:id="681" w:author="Mary Jungers" w:date="2023-07-30T19:10:00Z">
        <w:r w:rsidR="00EE2148">
          <w:rPr>
            <w:b/>
            <w:bCs/>
            <w:u w:val="single"/>
          </w:rPr>
          <w:t>TF-2</w:t>
        </w:r>
      </w:ins>
      <w:r w:rsidRPr="009E3DC5">
        <w:rPr>
          <w:b/>
          <w:bCs/>
          <w:u w:val="single"/>
        </w:rPr>
        <w:t xml:space="preserve">: 3.43.4.2.2 for details of expressing a Retrieve Document Set Response). </w:t>
      </w:r>
    </w:p>
    <w:p w14:paraId="38184C19" w14:textId="0DEE9001" w:rsidR="0076026F" w:rsidRPr="009E3DC5" w:rsidRDefault="0076026F" w:rsidP="006963B9">
      <w:pPr>
        <w:pStyle w:val="ListBullet3"/>
        <w:numPr>
          <w:ilvl w:val="1"/>
          <w:numId w:val="39"/>
        </w:numPr>
        <w:rPr>
          <w:b/>
          <w:bCs/>
          <w:u w:val="single"/>
        </w:rPr>
      </w:pPr>
      <w:r w:rsidRPr="009E3DC5">
        <w:rPr>
          <w:b/>
          <w:bCs/>
          <w:u w:val="single"/>
        </w:rPr>
        <w:t>The document element</w:t>
      </w:r>
      <w:r w:rsidR="00096952" w:rsidRPr="009E3DC5">
        <w:rPr>
          <w:b/>
          <w:bCs/>
          <w:u w:val="single"/>
        </w:rPr>
        <w:t xml:space="preserve"> (if present):</w:t>
      </w:r>
    </w:p>
    <w:p w14:paraId="4D030F1E" w14:textId="2CBDB105" w:rsidR="00FB0F4F" w:rsidRPr="009E3DC5" w:rsidRDefault="00FB0F4F" w:rsidP="006963B9">
      <w:pPr>
        <w:pStyle w:val="ListBullet3"/>
        <w:numPr>
          <w:ilvl w:val="2"/>
          <w:numId w:val="39"/>
        </w:numPr>
        <w:rPr>
          <w:b/>
          <w:bCs/>
          <w:u w:val="single"/>
        </w:rPr>
      </w:pPr>
      <w:r w:rsidRPr="009E3DC5">
        <w:rPr>
          <w:b/>
          <w:bCs/>
          <w:u w:val="single"/>
        </w:rPr>
        <w:t xml:space="preserve">For each </w:t>
      </w:r>
      <w:r w:rsidR="004964CB" w:rsidRPr="009E3DC5">
        <w:rPr>
          <w:b/>
          <w:bCs/>
          <w:u w:val="single"/>
        </w:rPr>
        <w:t>document</w:t>
      </w:r>
      <w:r w:rsidRPr="009E3DC5">
        <w:rPr>
          <w:b/>
          <w:bCs/>
          <w:u w:val="single"/>
        </w:rPr>
        <w:t xml:space="preserve"> </w:t>
      </w:r>
      <w:r w:rsidR="00A1431D" w:rsidRPr="009E3DC5">
        <w:rPr>
          <w:b/>
          <w:bCs/>
          <w:u w:val="single"/>
        </w:rPr>
        <w:t>in the &lt;xds:DocumentResponse</w:t>
      </w:r>
      <w:r w:rsidRPr="009E3DC5">
        <w:rPr>
          <w:b/>
          <w:bCs/>
          <w:u w:val="single"/>
        </w:rPr>
        <w:t>&gt; element, an id</w:t>
      </w:r>
      <w:r w:rsidR="008176E4" w:rsidRPr="009E3DC5">
        <w:rPr>
          <w:b/>
          <w:bCs/>
          <w:u w:val="single"/>
        </w:rPr>
        <w:t xml:space="preserve"> attribute shall be set</w:t>
      </w:r>
      <w:r w:rsidRPr="009E3DC5">
        <w:rPr>
          <w:b/>
          <w:bCs/>
          <w:u w:val="single"/>
        </w:rPr>
        <w:t xml:space="preserve"> to allow correlation to the corresponding</w:t>
      </w:r>
      <w:r w:rsidR="00A1431D" w:rsidRPr="009E3DC5">
        <w:rPr>
          <w:b/>
          <w:bCs/>
          <w:u w:val="single"/>
        </w:rPr>
        <w:t xml:space="preserve"> MIME part as explain</w:t>
      </w:r>
      <w:r w:rsidR="00096952" w:rsidRPr="009E3DC5">
        <w:rPr>
          <w:b/>
          <w:bCs/>
          <w:u w:val="single"/>
        </w:rPr>
        <w:t>ed</w:t>
      </w:r>
      <w:r w:rsidR="00A1431D" w:rsidRPr="009E3DC5">
        <w:rPr>
          <w:b/>
          <w:bCs/>
          <w:u w:val="single"/>
        </w:rPr>
        <w:t xml:space="preserve"> in ITI </w:t>
      </w:r>
      <w:del w:id="682" w:author="Mary Jungers" w:date="2023-07-30T19:11:00Z">
        <w:r w:rsidR="00A1431D" w:rsidRPr="009E3DC5" w:rsidDel="00EE2148">
          <w:rPr>
            <w:b/>
            <w:bCs/>
            <w:u w:val="single"/>
          </w:rPr>
          <w:delText>TF-</w:delText>
        </w:r>
        <w:r w:rsidRPr="009E3DC5" w:rsidDel="00EE2148">
          <w:rPr>
            <w:b/>
            <w:bCs/>
            <w:u w:val="single"/>
          </w:rPr>
          <w:delText>2x</w:delText>
        </w:r>
      </w:del>
      <w:ins w:id="683" w:author="Mary Jungers" w:date="2023-07-30T19:11:00Z">
        <w:r w:rsidR="00EE2148">
          <w:rPr>
            <w:b/>
            <w:bCs/>
            <w:u w:val="single"/>
          </w:rPr>
          <w:t>TF-2</w:t>
        </w:r>
      </w:ins>
      <w:r w:rsidR="00A1431D" w:rsidRPr="009E3DC5">
        <w:rPr>
          <w:b/>
          <w:bCs/>
          <w:u w:val="single"/>
        </w:rPr>
        <w:t>:</w:t>
      </w:r>
      <w:r w:rsidRPr="009E3DC5">
        <w:rPr>
          <w:b/>
          <w:bCs/>
          <w:u w:val="single"/>
        </w:rPr>
        <w:t xml:space="preserve"> Appendix V.4.6.</w:t>
      </w:r>
      <w:r w:rsidR="00AA060A" w:rsidRPr="009E3DC5">
        <w:rPr>
          <w:b/>
          <w:bCs/>
          <w:u w:val="single"/>
        </w:rPr>
        <w:t>2</w:t>
      </w:r>
      <w:r w:rsidR="00C73588" w:rsidRPr="009E3DC5">
        <w:rPr>
          <w:b/>
          <w:bCs/>
          <w:u w:val="single"/>
        </w:rPr>
        <w:t>.</w:t>
      </w:r>
    </w:p>
    <w:p w14:paraId="0967D9C1" w14:textId="77777777" w:rsidR="00502C3D" w:rsidRPr="009E3DC5" w:rsidRDefault="00502C3D" w:rsidP="00330B27">
      <w:pPr>
        <w:pStyle w:val="BodyText"/>
      </w:pPr>
    </w:p>
    <w:p w14:paraId="70196B25" w14:textId="253A4EF3" w:rsidR="00F10DE2" w:rsidRPr="009E3DC5" w:rsidRDefault="00F10DE2" w:rsidP="00F10DE2">
      <w:pPr>
        <w:pStyle w:val="EditorInstructions"/>
        <w:pBdr>
          <w:top w:val="single" w:sz="4" w:space="0" w:color="auto"/>
        </w:pBdr>
      </w:pPr>
      <w:r w:rsidRPr="009E3DC5">
        <w:t xml:space="preserve">Update </w:t>
      </w:r>
      <w:r w:rsidR="00270E7A" w:rsidRPr="009E3DC5">
        <w:t xml:space="preserve">Vol </w:t>
      </w:r>
      <w:del w:id="684" w:author="Mary Jungers" w:date="2023-07-30T19:24:00Z">
        <w:r w:rsidR="00270E7A" w:rsidRPr="009E3DC5" w:rsidDel="005E0198">
          <w:delText>2b</w:delText>
        </w:r>
      </w:del>
      <w:ins w:id="685" w:author="Mary Jungers" w:date="2023-07-30T19:24:00Z">
        <w:r w:rsidR="005E0198">
          <w:t>2</w:t>
        </w:r>
      </w:ins>
      <w:r w:rsidR="00270E7A" w:rsidRPr="009E3DC5">
        <w:t xml:space="preserve"> </w:t>
      </w:r>
      <w:r w:rsidRPr="009E3DC5">
        <w:t xml:space="preserve">Section 3.39.5.1 as follows. </w:t>
      </w:r>
    </w:p>
    <w:p w14:paraId="1A3066D3" w14:textId="77777777" w:rsidR="00123AB2" w:rsidRPr="009E3DC5" w:rsidRDefault="00123AB2" w:rsidP="00123AB2">
      <w:pPr>
        <w:pStyle w:val="Heading4"/>
        <w:numPr>
          <w:ilvl w:val="0"/>
          <w:numId w:val="0"/>
        </w:numPr>
      </w:pPr>
      <w:bookmarkStart w:id="686" w:name="_Toc398544262"/>
      <w:bookmarkStart w:id="687" w:name="_Toc141666824"/>
      <w:r w:rsidRPr="009E3DC5">
        <w:lastRenderedPageBreak/>
        <w:t>3.39.5.1 Sample SOAP Messages</w:t>
      </w:r>
      <w:bookmarkEnd w:id="686"/>
      <w:bookmarkEnd w:id="687"/>
    </w:p>
    <w:p w14:paraId="4DE57435" w14:textId="77777777" w:rsidR="00F10DE2" w:rsidRPr="009E3DC5" w:rsidRDefault="00F10DE2" w:rsidP="00F10DE2">
      <w:pPr>
        <w:pStyle w:val="BodyText"/>
      </w:pPr>
      <w:r w:rsidRPr="009E3DC5">
        <w:t xml:space="preserve">The samples in the following two sections show a typical SOAP request and its relative SOAP response. </w:t>
      </w:r>
      <w:r w:rsidRPr="009E3DC5">
        <w:rPr>
          <w:b/>
          <w:strike/>
        </w:rPr>
        <w:t>The sample messages also show the WS-Addressing headers &lt;Action/&gt;, &lt;MessageID/&gt;, &lt;ReplyTo/&gt;…; these WS-Addressing headers are populated according to the W3C WS-Addressing standard.</w:t>
      </w:r>
      <w:r w:rsidRPr="009E3DC5">
        <w:t xml:space="preserve"> The body of the SOAP message is omitted for brevity; in a real scenario the empty element will be populated with the appropriate metadata.</w:t>
      </w:r>
    </w:p>
    <w:p w14:paraId="263B3E7C" w14:textId="686C9E59" w:rsidR="00CF32A5" w:rsidRPr="009E3DC5" w:rsidRDefault="00F10DE2" w:rsidP="00C16B23">
      <w:pPr>
        <w:pStyle w:val="BodyText"/>
      </w:pPr>
      <w:r w:rsidRPr="009E3DC5">
        <w:t xml:space="preserve">Samples presented in this section are also available online on the IHE FTP site, see ITI </w:t>
      </w:r>
      <w:del w:id="688" w:author="Mary Jungers" w:date="2023-07-30T19:11:00Z">
        <w:r w:rsidRPr="009E3DC5" w:rsidDel="00EE2148">
          <w:delText>TF-2x</w:delText>
        </w:r>
      </w:del>
      <w:ins w:id="689" w:author="Mary Jungers" w:date="2023-07-30T19:11:00Z">
        <w:r w:rsidR="00EE2148">
          <w:t>TF-2</w:t>
        </w:r>
      </w:ins>
      <w:r w:rsidRPr="009E3DC5">
        <w:t>: Appendix W.</w:t>
      </w:r>
    </w:p>
    <w:p w14:paraId="1F496767" w14:textId="77777777" w:rsidR="00D6478A" w:rsidRPr="009E3DC5" w:rsidRDefault="00D6478A" w:rsidP="00E16821">
      <w:pPr>
        <w:pStyle w:val="Heading5"/>
      </w:pPr>
      <w:bookmarkStart w:id="690" w:name="_Toc141666825"/>
      <w:r w:rsidRPr="009E3DC5">
        <w:t>3.39.5.1.1 Sample Cross Gateway Retrieve SOAP Request</w:t>
      </w:r>
      <w:bookmarkEnd w:id="690"/>
    </w:p>
    <w:p w14:paraId="5E10A45F" w14:textId="77777777" w:rsidR="00D6478A" w:rsidRPr="009E3DC5" w:rsidRDefault="00D6478A" w:rsidP="00A40340">
      <w:pPr>
        <w:pStyle w:val="BodyText"/>
      </w:pPr>
      <w:r w:rsidRPr="009E3DC5">
        <w:t>…</w:t>
      </w:r>
    </w:p>
    <w:p w14:paraId="63EA781A" w14:textId="79E2EF5E" w:rsidR="00B90ADC" w:rsidRPr="009E3DC5" w:rsidRDefault="00B90ADC" w:rsidP="00B90ADC">
      <w:pPr>
        <w:pStyle w:val="Heading6"/>
        <w:numPr>
          <w:ilvl w:val="0"/>
          <w:numId w:val="0"/>
        </w:numPr>
      </w:pPr>
      <w:bookmarkStart w:id="691" w:name="_Toc141666826"/>
      <w:r w:rsidRPr="009E3DC5">
        <w:t>3.39.5.1.1.1 Synchronous Web Services Exchange</w:t>
      </w:r>
      <w:bookmarkEnd w:id="691"/>
    </w:p>
    <w:p w14:paraId="0D590090" w14:textId="1813C384" w:rsidR="00B90ADC" w:rsidRPr="009E3DC5" w:rsidRDefault="00B90ADC" w:rsidP="00B90ADC">
      <w:pPr>
        <w:pStyle w:val="BodyText"/>
        <w:rPr>
          <w:b/>
          <w:u w:val="single"/>
        </w:rPr>
      </w:pPr>
      <w:r w:rsidRPr="009E3DC5">
        <w:rPr>
          <w:b/>
          <w:u w:val="single"/>
        </w:rPr>
        <w:t xml:space="preserve">The sample messages show the WS-Addressing headers &lt;a:Action/&gt;, &lt;a:MessageID/&gt;, &lt;a:ReplyTo/&gt;…; these WS-Addressing headers are populated according to ITI </w:t>
      </w:r>
      <w:del w:id="692" w:author="Mary Jungers" w:date="2023-07-30T19:11:00Z">
        <w:r w:rsidRPr="009E3DC5" w:rsidDel="00EE2148">
          <w:rPr>
            <w:b/>
            <w:u w:val="single"/>
          </w:rPr>
          <w:delText>TF-2x</w:delText>
        </w:r>
      </w:del>
      <w:ins w:id="693" w:author="Mary Jungers" w:date="2023-07-30T19:11:00Z">
        <w:r w:rsidR="00EE2148">
          <w:rPr>
            <w:b/>
            <w:u w:val="single"/>
          </w:rPr>
          <w:t>TF-2</w:t>
        </w:r>
      </w:ins>
      <w:r w:rsidRPr="009E3DC5">
        <w:rPr>
          <w:b/>
          <w:u w:val="single"/>
        </w:rPr>
        <w:t>: Appendix V: Web Services for IHE transactions.</w:t>
      </w:r>
    </w:p>
    <w:p w14:paraId="3D7857DB" w14:textId="43B9EE2E" w:rsidR="00B90ADC" w:rsidRPr="009E3DC5" w:rsidRDefault="00B90ADC" w:rsidP="00B90ADC">
      <w:pPr>
        <w:pStyle w:val="BodyText"/>
      </w:pPr>
      <w:r w:rsidRPr="009E3DC5">
        <w:t>…</w:t>
      </w:r>
    </w:p>
    <w:p w14:paraId="3F7EB511" w14:textId="59E04F8F" w:rsidR="00123AB2" w:rsidRPr="009E3DC5" w:rsidRDefault="00123AB2" w:rsidP="00123AB2">
      <w:pPr>
        <w:pStyle w:val="Heading6"/>
        <w:numPr>
          <w:ilvl w:val="0"/>
          <w:numId w:val="0"/>
        </w:numPr>
      </w:pPr>
      <w:bookmarkStart w:id="694" w:name="_Toc141666827"/>
      <w:r w:rsidRPr="009E3DC5">
        <w:t>3.39.5.1.1.2 Asynchronous Web Services Exchange</w:t>
      </w:r>
      <w:bookmarkEnd w:id="694"/>
    </w:p>
    <w:p w14:paraId="0F963A0B" w14:textId="3B3792B1" w:rsidR="00096952" w:rsidRPr="009E3DC5" w:rsidRDefault="00096952" w:rsidP="00096952">
      <w:pPr>
        <w:pStyle w:val="BodyText"/>
        <w:rPr>
          <w:rStyle w:val="InsertText"/>
        </w:rPr>
      </w:pPr>
      <w:r w:rsidRPr="009E3DC5">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9E3DC5">
        <w:rPr>
          <w:b/>
          <w:u w:val="single"/>
        </w:rPr>
        <w:t xml:space="preserve">ITI </w:t>
      </w:r>
      <w:del w:id="695" w:author="Mary Jungers" w:date="2023-07-30T19:11:00Z">
        <w:r w:rsidRPr="009E3DC5" w:rsidDel="00EE2148">
          <w:rPr>
            <w:b/>
            <w:u w:val="single"/>
          </w:rPr>
          <w:delText>TF-2x</w:delText>
        </w:r>
      </w:del>
      <w:ins w:id="696" w:author="Mary Jungers" w:date="2023-07-30T19:11:00Z">
        <w:r w:rsidR="00EE2148">
          <w:rPr>
            <w:b/>
            <w:u w:val="single"/>
          </w:rPr>
          <w:t>TF-2</w:t>
        </w:r>
      </w:ins>
      <w:r w:rsidRPr="009E3DC5">
        <w:rPr>
          <w:b/>
          <w:u w:val="single"/>
        </w:rPr>
        <w:t>: Appendix V.3: Synchronous and Asynchronous (WS Addressing based) Web Services</w:t>
      </w:r>
      <w:r w:rsidRPr="009E3DC5">
        <w:rPr>
          <w:rStyle w:val="InsertText"/>
        </w:rPr>
        <w:t>.</w:t>
      </w:r>
    </w:p>
    <w:p w14:paraId="5FF8A04C" w14:textId="4C78F7F2" w:rsidR="00123AB2" w:rsidRPr="009E3DC5" w:rsidRDefault="00B90ADC" w:rsidP="0063623B">
      <w:pPr>
        <w:pStyle w:val="BodyText"/>
      </w:pPr>
      <w:r w:rsidRPr="009E3DC5">
        <w:t>…</w:t>
      </w:r>
    </w:p>
    <w:p w14:paraId="57D0AE19" w14:textId="4D8A905D" w:rsidR="008F4783" w:rsidRPr="009E3DC5" w:rsidRDefault="00123AB2" w:rsidP="00330B27">
      <w:pPr>
        <w:pStyle w:val="BodyText"/>
      </w:pPr>
      <w:r w:rsidRPr="009E3DC5">
        <w:rPr>
          <w:b/>
          <w:u w:val="single"/>
        </w:rPr>
        <w:t>For</w:t>
      </w:r>
      <w:r w:rsidR="00D6478A" w:rsidRPr="009E3DC5">
        <w:rPr>
          <w:b/>
          <w:u w:val="single"/>
        </w:rPr>
        <w:t xml:space="preserve"> the</w:t>
      </w:r>
      <w:r w:rsidR="00DE7AE5" w:rsidRPr="009E3DC5">
        <w:rPr>
          <w:b/>
          <w:u w:val="single"/>
        </w:rPr>
        <w:t xml:space="preserve"> </w:t>
      </w:r>
      <w:r w:rsidRPr="009E3DC5">
        <w:rPr>
          <w:b/>
          <w:u w:val="single"/>
        </w:rPr>
        <w:t xml:space="preserve">AS4 Asynchronous </w:t>
      </w:r>
      <w:r w:rsidR="003047BC" w:rsidRPr="009E3DC5">
        <w:rPr>
          <w:b/>
          <w:u w:val="single"/>
        </w:rPr>
        <w:t xml:space="preserve">Web Service Exchange </w:t>
      </w:r>
      <w:r w:rsidRPr="009E3DC5">
        <w:rPr>
          <w:b/>
          <w:u w:val="single"/>
        </w:rPr>
        <w:t>Option, samples are found in ITI</w:t>
      </w:r>
      <w:r w:rsidR="004964EC" w:rsidRPr="009E3DC5">
        <w:rPr>
          <w:b/>
          <w:u w:val="single"/>
        </w:rPr>
        <w:t xml:space="preserve"> </w:t>
      </w:r>
      <w:r w:rsidRPr="009E3DC5">
        <w:rPr>
          <w:b/>
          <w:u w:val="single"/>
        </w:rPr>
        <w:t>TF</w:t>
      </w:r>
      <w:ins w:id="697" w:author="Mary Jungers" w:date="2023-07-30T19:20:00Z">
        <w:r w:rsidR="005E0198">
          <w:rPr>
            <w:b/>
            <w:u w:val="single"/>
          </w:rPr>
          <w:t>-</w:t>
        </w:r>
      </w:ins>
      <w:del w:id="698" w:author="Mary Jungers" w:date="2023-07-30T19:20:00Z">
        <w:r w:rsidRPr="009E3DC5" w:rsidDel="005E0198">
          <w:rPr>
            <w:b/>
            <w:u w:val="single"/>
          </w:rPr>
          <w:delText>:</w:delText>
        </w:r>
        <w:r w:rsidR="007655D5" w:rsidRPr="009E3DC5" w:rsidDel="005E0198">
          <w:rPr>
            <w:b/>
            <w:u w:val="single"/>
          </w:rPr>
          <w:delText xml:space="preserve"> </w:delText>
        </w:r>
      </w:del>
      <w:proofErr w:type="gramStart"/>
      <w:r w:rsidRPr="009E3DC5">
        <w:rPr>
          <w:b/>
          <w:u w:val="single"/>
        </w:rPr>
        <w:t>2</w:t>
      </w:r>
      <w:proofErr w:type="gramEnd"/>
      <w:del w:id="699" w:author="Mary Jungers" w:date="2023-07-30T19:20:00Z">
        <w:r w:rsidRPr="009E3DC5" w:rsidDel="005E0198">
          <w:rPr>
            <w:b/>
            <w:u w:val="single"/>
          </w:rPr>
          <w:delText>x</w:delText>
        </w:r>
      </w:del>
      <w:r w:rsidRPr="009E3DC5">
        <w:rPr>
          <w:b/>
          <w:u w:val="single"/>
        </w:rPr>
        <w:t xml:space="preserve"> Appendix V.4.8</w:t>
      </w:r>
      <w:r w:rsidR="00AB3C99" w:rsidRPr="009E3DC5">
        <w:rPr>
          <w:b/>
          <w:u w:val="single"/>
        </w:rPr>
        <w:t>.</w:t>
      </w:r>
    </w:p>
    <w:p w14:paraId="41F952CA" w14:textId="0742A774" w:rsidR="00B90ADC" w:rsidRPr="009E3DC5" w:rsidRDefault="00B90ADC" w:rsidP="00E16821">
      <w:pPr>
        <w:pStyle w:val="Heading5"/>
      </w:pPr>
      <w:bookmarkStart w:id="700" w:name="_Toc141666828"/>
      <w:r w:rsidRPr="009E3DC5">
        <w:t>3.39.5.1.2 Sample Cross Gateway Retrieve SOAP Response</w:t>
      </w:r>
      <w:bookmarkEnd w:id="700"/>
    </w:p>
    <w:p w14:paraId="14E9E328" w14:textId="77777777" w:rsidR="00B90ADC" w:rsidRPr="009E3DC5" w:rsidRDefault="00B90ADC" w:rsidP="00A40340">
      <w:pPr>
        <w:pStyle w:val="BodyText"/>
      </w:pPr>
      <w:r w:rsidRPr="009E3DC5">
        <w:t>…</w:t>
      </w:r>
    </w:p>
    <w:p w14:paraId="6BBC2BDA" w14:textId="4996D770" w:rsidR="00B90ADC" w:rsidRPr="009E3DC5" w:rsidRDefault="00B90ADC" w:rsidP="00B90ADC">
      <w:pPr>
        <w:pStyle w:val="Heading6"/>
        <w:numPr>
          <w:ilvl w:val="0"/>
          <w:numId w:val="0"/>
        </w:numPr>
      </w:pPr>
      <w:bookmarkStart w:id="701" w:name="_Toc141666829"/>
      <w:r w:rsidRPr="009E3DC5">
        <w:t>3.39.5.1.</w:t>
      </w:r>
      <w:r w:rsidR="00096952" w:rsidRPr="009E3DC5">
        <w:t>2</w:t>
      </w:r>
      <w:r w:rsidRPr="009E3DC5">
        <w:t>.1 Synchronous Web Services Exchange</w:t>
      </w:r>
      <w:bookmarkEnd w:id="701"/>
    </w:p>
    <w:p w14:paraId="57C8F14A" w14:textId="4EF3251D" w:rsidR="00B90ADC" w:rsidRPr="009E3DC5" w:rsidRDefault="00B90ADC" w:rsidP="00B90ADC">
      <w:pPr>
        <w:pStyle w:val="BodyText"/>
      </w:pPr>
      <w:r w:rsidRPr="009E3DC5">
        <w:t>…</w:t>
      </w:r>
    </w:p>
    <w:p w14:paraId="52DD8058" w14:textId="6C227F8D" w:rsidR="00B90ADC" w:rsidRPr="009E3DC5" w:rsidRDefault="00B90ADC" w:rsidP="00B90ADC">
      <w:pPr>
        <w:pStyle w:val="Heading6"/>
        <w:numPr>
          <w:ilvl w:val="0"/>
          <w:numId w:val="0"/>
        </w:numPr>
      </w:pPr>
      <w:bookmarkStart w:id="702" w:name="_Toc141666830"/>
      <w:r w:rsidRPr="009E3DC5">
        <w:t>3.39.5.1.</w:t>
      </w:r>
      <w:r w:rsidR="00096952" w:rsidRPr="009E3DC5">
        <w:t>2</w:t>
      </w:r>
      <w:r w:rsidRPr="009E3DC5">
        <w:t>.2 Asynchronous Web Services Exchange</w:t>
      </w:r>
      <w:bookmarkEnd w:id="702"/>
    </w:p>
    <w:p w14:paraId="7036759B" w14:textId="7E08DD88" w:rsidR="00253009" w:rsidRPr="009E3DC5" w:rsidRDefault="00253009" w:rsidP="00253009">
      <w:pPr>
        <w:pStyle w:val="BodyText"/>
        <w:rPr>
          <w:b/>
          <w:u w:val="single"/>
        </w:rPr>
      </w:pPr>
      <w:r w:rsidRPr="009E3DC5">
        <w:rPr>
          <w:b/>
          <w:u w:val="single"/>
        </w:rPr>
        <w:t xml:space="preserve">The sample message shows the WS-Addressing headers &lt;a:Action/&gt;, &lt;a:MessageID/&gt;, &lt;a:RelatesTo/&gt;…; these WS-Addressing headers are populated according to ITI </w:t>
      </w:r>
      <w:del w:id="703" w:author="Mary Jungers" w:date="2023-07-30T19:11:00Z">
        <w:r w:rsidRPr="009E3DC5" w:rsidDel="00EE2148">
          <w:rPr>
            <w:b/>
            <w:u w:val="single"/>
          </w:rPr>
          <w:delText>TF-2x</w:delText>
        </w:r>
      </w:del>
      <w:ins w:id="704" w:author="Mary Jungers" w:date="2023-07-30T19:11:00Z">
        <w:r w:rsidR="00EE2148">
          <w:rPr>
            <w:b/>
            <w:u w:val="single"/>
          </w:rPr>
          <w:t>TF-2</w:t>
        </w:r>
      </w:ins>
      <w:r w:rsidRPr="009E3DC5">
        <w:rPr>
          <w:b/>
          <w:u w:val="single"/>
        </w:rPr>
        <w:t>: Appendix V</w:t>
      </w:r>
      <w:r w:rsidR="00BB5F8D" w:rsidRPr="009E3DC5">
        <w:rPr>
          <w:b/>
          <w:u w:val="single"/>
        </w:rPr>
        <w:t>.3</w:t>
      </w:r>
      <w:r w:rsidRPr="009E3DC5">
        <w:rPr>
          <w:b/>
          <w:u w:val="single"/>
        </w:rPr>
        <w:t xml:space="preserve">: </w:t>
      </w:r>
      <w:r w:rsidR="00BB5F8D" w:rsidRPr="009E3DC5">
        <w:rPr>
          <w:b/>
          <w:u w:val="single"/>
        </w:rPr>
        <w:t xml:space="preserve">Synchronous and Asynchronous </w:t>
      </w:r>
      <w:r w:rsidR="0065174F" w:rsidRPr="009E3DC5">
        <w:rPr>
          <w:b/>
          <w:u w:val="single"/>
        </w:rPr>
        <w:t xml:space="preserve">(WS-Addressing based) </w:t>
      </w:r>
      <w:r w:rsidR="00BB5F8D" w:rsidRPr="009E3DC5">
        <w:rPr>
          <w:b/>
          <w:u w:val="single"/>
        </w:rPr>
        <w:t>Web Services</w:t>
      </w:r>
      <w:r w:rsidRPr="009E3DC5">
        <w:rPr>
          <w:b/>
          <w:u w:val="single"/>
        </w:rPr>
        <w:t>.</w:t>
      </w:r>
    </w:p>
    <w:p w14:paraId="3DA32F50" w14:textId="6CE87BA5" w:rsidR="00B90ADC" w:rsidRPr="009E3DC5" w:rsidRDefault="00B90ADC" w:rsidP="00B90ADC">
      <w:pPr>
        <w:pStyle w:val="BodyText"/>
      </w:pPr>
      <w:r w:rsidRPr="009E3DC5">
        <w:t>…</w:t>
      </w:r>
    </w:p>
    <w:p w14:paraId="1A832935" w14:textId="63A8552C" w:rsidR="00B04ADC" w:rsidRPr="009E3DC5" w:rsidRDefault="00B90ADC" w:rsidP="00147527">
      <w:pPr>
        <w:pStyle w:val="BodyText"/>
      </w:pPr>
      <w:r w:rsidRPr="009E3DC5">
        <w:rPr>
          <w:b/>
          <w:u w:val="single"/>
        </w:rPr>
        <w:lastRenderedPageBreak/>
        <w:t>For the AS4 Asynchronous Web Service Exchange Option, samples are found in ITI TF</w:t>
      </w:r>
      <w:ins w:id="705" w:author="Mary Jungers" w:date="2023-07-30T19:20:00Z">
        <w:r w:rsidR="005E0198">
          <w:rPr>
            <w:b/>
            <w:u w:val="single"/>
          </w:rPr>
          <w:t>-</w:t>
        </w:r>
      </w:ins>
      <w:del w:id="706" w:author="Mary Jungers" w:date="2023-07-30T19:20:00Z">
        <w:r w:rsidRPr="009E3DC5" w:rsidDel="005E0198">
          <w:rPr>
            <w:b/>
            <w:u w:val="single"/>
          </w:rPr>
          <w:delText xml:space="preserve">: </w:delText>
        </w:r>
      </w:del>
      <w:r w:rsidRPr="009E3DC5">
        <w:rPr>
          <w:b/>
          <w:u w:val="single"/>
        </w:rPr>
        <w:t>2</w:t>
      </w:r>
      <w:ins w:id="707" w:author="Mary Jungers" w:date="2023-07-30T19:20:00Z">
        <w:r w:rsidR="005E0198">
          <w:rPr>
            <w:b/>
            <w:u w:val="single"/>
          </w:rPr>
          <w:t>:</w:t>
        </w:r>
      </w:ins>
      <w:del w:id="708" w:author="Mary Jungers" w:date="2023-07-30T19:20:00Z">
        <w:r w:rsidRPr="009E3DC5" w:rsidDel="005E0198">
          <w:rPr>
            <w:b/>
            <w:u w:val="single"/>
          </w:rPr>
          <w:delText>x</w:delText>
        </w:r>
      </w:del>
      <w:r w:rsidRPr="009E3DC5">
        <w:rPr>
          <w:b/>
          <w:u w:val="single"/>
        </w:rPr>
        <w:t xml:space="preserve"> Appendix V.4.8</w:t>
      </w:r>
      <w:r w:rsidR="00AB3C99" w:rsidRPr="009E3DC5">
        <w:rPr>
          <w:b/>
          <w:u w:val="single"/>
        </w:rPr>
        <w:t>.</w:t>
      </w:r>
      <w:r w:rsidR="00B04ADC" w:rsidRPr="009E3DC5">
        <w:br w:type="page"/>
      </w:r>
    </w:p>
    <w:p w14:paraId="56719DCF" w14:textId="77777777" w:rsidR="000125F0" w:rsidRPr="009E3DC5" w:rsidRDefault="000125F0" w:rsidP="00330B27">
      <w:pPr>
        <w:pStyle w:val="BodyText"/>
      </w:pPr>
    </w:p>
    <w:p w14:paraId="34D08C5A" w14:textId="16694E1D" w:rsidR="00330B27" w:rsidRPr="009E3DC5" w:rsidRDefault="00D927D4" w:rsidP="00DF56C9">
      <w:pPr>
        <w:pStyle w:val="EditorInstructions"/>
      </w:pPr>
      <w:bookmarkStart w:id="709" w:name="_Toc75083611"/>
      <w:bookmarkStart w:id="710" w:name="_Hlk508735865"/>
      <w:r w:rsidRPr="009E3DC5">
        <w:t xml:space="preserve">In </w:t>
      </w:r>
      <w:r w:rsidR="00270E7A" w:rsidRPr="009E3DC5">
        <w:t xml:space="preserve">Vol </w:t>
      </w:r>
      <w:del w:id="711" w:author="Mary Jungers" w:date="2023-07-30T19:24:00Z">
        <w:r w:rsidR="00270E7A" w:rsidRPr="009E3DC5" w:rsidDel="005E0198">
          <w:delText>2b</w:delText>
        </w:r>
      </w:del>
      <w:ins w:id="712" w:author="Mary Jungers" w:date="2023-07-30T19:24:00Z">
        <w:r w:rsidR="005E0198">
          <w:t>2</w:t>
        </w:r>
      </w:ins>
      <w:r w:rsidR="00270E7A" w:rsidRPr="009E3DC5">
        <w:t xml:space="preserve"> </w:t>
      </w:r>
      <w:r w:rsidRPr="009E3DC5">
        <w:t>Section 3.41</w:t>
      </w:r>
      <w:r w:rsidR="00DF56C9" w:rsidRPr="009E3DC5">
        <w:t xml:space="preserve"> </w:t>
      </w:r>
      <w:r w:rsidR="00DF56C9" w:rsidRPr="009E3DC5">
        <w:rPr>
          <w:b/>
          <w:highlight w:val="yellow"/>
        </w:rPr>
        <w:t>Provide and Register Document Set-b [ITI-41]</w:t>
      </w:r>
      <w:r w:rsidRPr="009E3DC5">
        <w:rPr>
          <w:highlight w:val="yellow"/>
        </w:rPr>
        <w:t>,</w:t>
      </w:r>
      <w:r w:rsidRPr="009E3DC5">
        <w:t xml:space="preserve"> </w:t>
      </w:r>
      <w:r w:rsidR="00C73588" w:rsidRPr="009E3DC5">
        <w:t>update the sub-sections as follows.</w:t>
      </w:r>
      <w:bookmarkEnd w:id="709"/>
    </w:p>
    <w:p w14:paraId="406539DF" w14:textId="77777777" w:rsidR="00D927D4" w:rsidRPr="009E3DC5" w:rsidRDefault="00D927D4" w:rsidP="00D927D4">
      <w:bookmarkStart w:id="713" w:name="_Toc345074672"/>
    </w:p>
    <w:p w14:paraId="0669FB5A" w14:textId="52216D9C" w:rsidR="00D927D4" w:rsidRPr="009E3DC5" w:rsidRDefault="00270E7A" w:rsidP="00D927D4">
      <w:pPr>
        <w:pStyle w:val="EditorInstructions"/>
      </w:pPr>
      <w:bookmarkStart w:id="714" w:name="_Hlk508724856"/>
      <w:r w:rsidRPr="009E3DC5">
        <w:t xml:space="preserve">Update Vol </w:t>
      </w:r>
      <w:del w:id="715" w:author="Mary Jungers" w:date="2023-07-30T19:24:00Z">
        <w:r w:rsidRPr="009E3DC5" w:rsidDel="005E0198">
          <w:delText>2b</w:delText>
        </w:r>
      </w:del>
      <w:ins w:id="716" w:author="Mary Jungers" w:date="2023-07-30T19:24:00Z">
        <w:r w:rsidR="005E0198">
          <w:t>2</w:t>
        </w:r>
      </w:ins>
      <w:r w:rsidRPr="009E3DC5">
        <w:t xml:space="preserve"> </w:t>
      </w:r>
      <w:r w:rsidR="00D927D4" w:rsidRPr="009E3DC5">
        <w:t xml:space="preserve">Section 3.41.3 </w:t>
      </w:r>
      <w:r w:rsidRPr="009E3DC5">
        <w:t>as follows</w:t>
      </w:r>
      <w:r w:rsidR="00016895" w:rsidRPr="009E3DC5">
        <w:t xml:space="preserve">. </w:t>
      </w:r>
      <w:r w:rsidR="00DF56C9" w:rsidRPr="009E3DC5">
        <w:t>MTOM and XOP as referenced standards are specific to the Web Services Stack and are covered in Appendix V</w:t>
      </w:r>
      <w:r w:rsidR="00016895" w:rsidRPr="009E3DC5">
        <w:t xml:space="preserve">. </w:t>
      </w:r>
      <w:r w:rsidR="00DF56C9" w:rsidRPr="009E3DC5">
        <w:t>Only the refe</w:t>
      </w:r>
      <w:r w:rsidR="00487E38" w:rsidRPr="009E3DC5">
        <w:t>r</w:t>
      </w:r>
      <w:r w:rsidR="00DF56C9" w:rsidRPr="009E3DC5">
        <w:t>ences to standards specific to the “application level” payload of the transaction a</w:t>
      </w:r>
      <w:r w:rsidR="00836DE6" w:rsidRPr="009E3DC5">
        <w:t>re</w:t>
      </w:r>
      <w:r w:rsidR="00C16B23" w:rsidRPr="009E3DC5">
        <w:t xml:space="preserve"> kept in this section</w:t>
      </w:r>
      <w:r w:rsidR="00C73588" w:rsidRPr="009E3DC5">
        <w:t>.</w:t>
      </w:r>
    </w:p>
    <w:p w14:paraId="2ADC6F48" w14:textId="77777777" w:rsidR="00D927D4" w:rsidRPr="009E3DC5" w:rsidRDefault="00D927D4" w:rsidP="00D927D4"/>
    <w:p w14:paraId="65A5F0D9" w14:textId="77777777" w:rsidR="00D927D4" w:rsidRPr="009E3DC5" w:rsidRDefault="00D927D4" w:rsidP="00F54850">
      <w:pPr>
        <w:pStyle w:val="Heading3"/>
        <w:numPr>
          <w:ilvl w:val="0"/>
          <w:numId w:val="0"/>
        </w:numPr>
      </w:pPr>
      <w:bookmarkStart w:id="717" w:name="_Toc399173368"/>
      <w:bookmarkStart w:id="718" w:name="_Toc437857621"/>
      <w:bookmarkStart w:id="719" w:name="_Toc488223182"/>
      <w:bookmarkStart w:id="720" w:name="_Toc141666831"/>
      <w:bookmarkEnd w:id="710"/>
      <w:bookmarkEnd w:id="714"/>
      <w:r w:rsidRPr="009E3DC5">
        <w:t>3.41.3 Referenced Standards</w:t>
      </w:r>
      <w:bookmarkEnd w:id="717"/>
      <w:bookmarkEnd w:id="718"/>
      <w:bookmarkEnd w:id="719"/>
      <w:bookmarkEnd w:id="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9E3DC5" w14:paraId="0B0E91A1" w14:textId="77777777" w:rsidTr="00D927D4">
        <w:trPr>
          <w:jc w:val="center"/>
        </w:trPr>
        <w:tc>
          <w:tcPr>
            <w:tcW w:w="1420" w:type="dxa"/>
          </w:tcPr>
          <w:p w14:paraId="2A15B0EA" w14:textId="77777777" w:rsidR="00D927D4" w:rsidRPr="009E3DC5" w:rsidRDefault="00D927D4" w:rsidP="00F54850">
            <w:pPr>
              <w:pStyle w:val="TableEntry"/>
            </w:pPr>
            <w:r w:rsidRPr="009E3DC5">
              <w:t>ebRIM</w:t>
            </w:r>
          </w:p>
        </w:tc>
        <w:tc>
          <w:tcPr>
            <w:tcW w:w="7930" w:type="dxa"/>
          </w:tcPr>
          <w:p w14:paraId="1D30D30F" w14:textId="77777777" w:rsidR="00D927D4" w:rsidRPr="009E3DC5" w:rsidRDefault="00D927D4" w:rsidP="00F54850">
            <w:pPr>
              <w:pStyle w:val="TableEntry"/>
            </w:pPr>
            <w:r w:rsidRPr="009E3DC5">
              <w:t>OASIS/ebXML Registry Information Model v3.0</w:t>
            </w:r>
          </w:p>
          <w:p w14:paraId="751D95F3" w14:textId="77777777" w:rsidR="00D927D4" w:rsidRPr="009E3DC5" w:rsidRDefault="00D927D4" w:rsidP="00F54850">
            <w:pPr>
              <w:pStyle w:val="TableEntry"/>
            </w:pPr>
            <w:r w:rsidRPr="009E3DC5">
              <w:t>This model defines the types of metadata and content that can be stored in an ebXML Registry, a basis for and subset of Document Sharing metadata.</w:t>
            </w:r>
          </w:p>
        </w:tc>
      </w:tr>
      <w:tr w:rsidR="00D927D4" w:rsidRPr="009E3DC5" w14:paraId="5903F793" w14:textId="77777777" w:rsidTr="00D927D4">
        <w:trPr>
          <w:jc w:val="center"/>
        </w:trPr>
        <w:tc>
          <w:tcPr>
            <w:tcW w:w="1420" w:type="dxa"/>
          </w:tcPr>
          <w:p w14:paraId="48F574D3" w14:textId="77777777" w:rsidR="00D927D4" w:rsidRPr="009E3DC5" w:rsidRDefault="00D927D4" w:rsidP="00F54850">
            <w:pPr>
              <w:pStyle w:val="TableEntry"/>
            </w:pPr>
            <w:r w:rsidRPr="009E3DC5">
              <w:t>ebRS</w:t>
            </w:r>
          </w:p>
        </w:tc>
        <w:tc>
          <w:tcPr>
            <w:tcW w:w="7930" w:type="dxa"/>
          </w:tcPr>
          <w:p w14:paraId="0B8FAA5B" w14:textId="77777777" w:rsidR="00D927D4" w:rsidRPr="009E3DC5" w:rsidRDefault="00D927D4" w:rsidP="00F54850">
            <w:pPr>
              <w:pStyle w:val="TableEntry"/>
            </w:pPr>
            <w:r w:rsidRPr="009E3DC5">
              <w:t>OASIS/ebXML Registry Services Specifications v3.0</w:t>
            </w:r>
          </w:p>
          <w:p w14:paraId="21872786" w14:textId="77777777" w:rsidR="00D927D4" w:rsidRPr="009E3DC5" w:rsidRDefault="00D927D4" w:rsidP="00F54850">
            <w:pPr>
              <w:pStyle w:val="TableEntry"/>
            </w:pPr>
            <w:r w:rsidRPr="009E3DC5">
              <w:t xml:space="preserve">This defines the services and protocols for an ebXML Registry, used as the basis for the XDS Document Registry </w:t>
            </w:r>
          </w:p>
        </w:tc>
      </w:tr>
      <w:tr w:rsidR="00D927D4" w:rsidRPr="009E3DC5" w14:paraId="23748D20" w14:textId="77777777" w:rsidTr="00D927D4">
        <w:trPr>
          <w:jc w:val="center"/>
        </w:trPr>
        <w:tc>
          <w:tcPr>
            <w:tcW w:w="1420" w:type="dxa"/>
          </w:tcPr>
          <w:p w14:paraId="083DAF94" w14:textId="77777777" w:rsidR="00D927D4" w:rsidRPr="009E3DC5" w:rsidRDefault="00D927D4" w:rsidP="00F54850">
            <w:pPr>
              <w:pStyle w:val="TableEntry"/>
              <w:rPr>
                <w:b/>
                <w:bCs/>
                <w:strike/>
              </w:rPr>
            </w:pPr>
            <w:r w:rsidRPr="009E3DC5">
              <w:rPr>
                <w:b/>
                <w:bCs/>
                <w:strike/>
              </w:rPr>
              <w:t>MTOM</w:t>
            </w:r>
          </w:p>
        </w:tc>
        <w:tc>
          <w:tcPr>
            <w:tcW w:w="7930" w:type="dxa"/>
          </w:tcPr>
          <w:p w14:paraId="418566D4" w14:textId="77777777" w:rsidR="00D927D4" w:rsidRPr="009E3DC5" w:rsidRDefault="00D927D4" w:rsidP="00F54850">
            <w:pPr>
              <w:pStyle w:val="TableEntry"/>
              <w:rPr>
                <w:b/>
                <w:bCs/>
                <w:strike/>
              </w:rPr>
            </w:pPr>
            <w:r w:rsidRPr="009E3DC5">
              <w:rPr>
                <w:b/>
                <w:bCs/>
                <w:strike/>
              </w:rPr>
              <w:t xml:space="preserve">SOAP Message Transmission Optimization Mechanism </w:t>
            </w:r>
            <w:hyperlink r:id="rId19" w:history="1">
              <w:r w:rsidRPr="009E3DC5">
                <w:rPr>
                  <w:rStyle w:val="Hyperlink"/>
                  <w:b/>
                  <w:strike/>
                </w:rPr>
                <w:t>http://www.w3.org/TR/soap12-mtom/</w:t>
              </w:r>
            </w:hyperlink>
            <w:r w:rsidRPr="009E3DC5">
              <w:rPr>
                <w:b/>
                <w:bCs/>
                <w:strike/>
              </w:rPr>
              <w:t xml:space="preserve"> </w:t>
            </w:r>
          </w:p>
          <w:p w14:paraId="35C6B758" w14:textId="77777777" w:rsidR="00D927D4" w:rsidRPr="009E3DC5" w:rsidRDefault="00D927D4" w:rsidP="00F54850">
            <w:pPr>
              <w:pStyle w:val="TableEntry"/>
              <w:rPr>
                <w:b/>
                <w:bCs/>
                <w:strike/>
              </w:rPr>
            </w:pPr>
            <w:r w:rsidRPr="009E3DC5">
              <w:rPr>
                <w:b/>
                <w:bCs/>
                <w:strike/>
              </w:rPr>
              <w:t>This is a method for optimizing the transmission and/or wire format of SOAP messages.</w:t>
            </w:r>
          </w:p>
        </w:tc>
      </w:tr>
      <w:tr w:rsidR="00D927D4" w:rsidRPr="009E3DC5" w14:paraId="3D0166A7" w14:textId="77777777" w:rsidTr="00D927D4">
        <w:trPr>
          <w:jc w:val="center"/>
        </w:trPr>
        <w:tc>
          <w:tcPr>
            <w:tcW w:w="1420" w:type="dxa"/>
          </w:tcPr>
          <w:p w14:paraId="4956DC84" w14:textId="77777777" w:rsidR="00D927D4" w:rsidRPr="009E3DC5" w:rsidRDefault="00D927D4" w:rsidP="00F54850">
            <w:pPr>
              <w:pStyle w:val="TableEntry"/>
              <w:rPr>
                <w:b/>
                <w:bCs/>
                <w:strike/>
              </w:rPr>
            </w:pPr>
            <w:r w:rsidRPr="009E3DC5">
              <w:rPr>
                <w:b/>
                <w:bCs/>
                <w:strike/>
              </w:rPr>
              <w:t>XOP</w:t>
            </w:r>
          </w:p>
        </w:tc>
        <w:tc>
          <w:tcPr>
            <w:tcW w:w="7930" w:type="dxa"/>
          </w:tcPr>
          <w:p w14:paraId="24569044" w14:textId="77777777" w:rsidR="00D927D4" w:rsidRPr="009E3DC5" w:rsidRDefault="00D927D4" w:rsidP="00F54850">
            <w:pPr>
              <w:pStyle w:val="TableEntry"/>
              <w:rPr>
                <w:b/>
                <w:bCs/>
                <w:strike/>
                <w:szCs w:val="18"/>
              </w:rPr>
            </w:pPr>
            <w:r w:rsidRPr="009E3DC5">
              <w:rPr>
                <w:b/>
                <w:bCs/>
                <w:strike/>
                <w:szCs w:val="18"/>
              </w:rPr>
              <w:t xml:space="preserve">XML-binary Optimized Packaging </w:t>
            </w:r>
            <w:hyperlink r:id="rId20" w:history="1">
              <w:r w:rsidRPr="009E3DC5">
                <w:rPr>
                  <w:rStyle w:val="Hyperlink"/>
                  <w:b/>
                  <w:strike/>
                </w:rPr>
                <w:t>http://www.w3.org/TR/2005/REC-xop10-20050125/</w:t>
              </w:r>
            </w:hyperlink>
          </w:p>
          <w:p w14:paraId="27E95227" w14:textId="77777777" w:rsidR="00D927D4" w:rsidRPr="009E3DC5" w:rsidRDefault="00D927D4" w:rsidP="00F54850">
            <w:pPr>
              <w:pStyle w:val="TableEntry"/>
              <w:rPr>
                <w:b/>
                <w:bCs/>
                <w:strike/>
                <w:szCs w:val="18"/>
              </w:rPr>
            </w:pPr>
            <w:r w:rsidRPr="009E3DC5">
              <w:rPr>
                <w:b/>
                <w:bCs/>
                <w:strike/>
                <w:szCs w:val="18"/>
              </w:rPr>
              <w:t>This is a means of more efficiently of converting an XML Infoset with certain types of content into a stream of bytes for transmission.</w:t>
            </w:r>
          </w:p>
        </w:tc>
      </w:tr>
      <w:tr w:rsidR="00D927D4" w:rsidRPr="009E3DC5" w14:paraId="51C6EDDA" w14:textId="77777777" w:rsidTr="00D927D4">
        <w:trPr>
          <w:jc w:val="center"/>
        </w:trPr>
        <w:tc>
          <w:tcPr>
            <w:tcW w:w="9350" w:type="dxa"/>
            <w:gridSpan w:val="2"/>
          </w:tcPr>
          <w:p w14:paraId="79CBEF41" w14:textId="52D1E3DE" w:rsidR="00D927D4" w:rsidRPr="009E3DC5" w:rsidRDefault="00D927D4" w:rsidP="00F54850">
            <w:pPr>
              <w:pStyle w:val="TableEntry"/>
            </w:pPr>
            <w:r w:rsidRPr="009E3DC5">
              <w:t xml:space="preserve">See ITI </w:t>
            </w:r>
            <w:del w:id="721" w:author="Mary Jungers" w:date="2023-07-30T19:11:00Z">
              <w:r w:rsidRPr="009E3DC5" w:rsidDel="00EE2148">
                <w:delText>TF-2x</w:delText>
              </w:r>
            </w:del>
            <w:ins w:id="722" w:author="Mary Jungers" w:date="2023-07-30T19:11:00Z">
              <w:r w:rsidR="00EE2148">
                <w:t>TF-2</w:t>
              </w:r>
            </w:ins>
            <w:r w:rsidRPr="009E3DC5">
              <w:t>: Appendix V for other referenced standards for SOAP encoding.</w:t>
            </w:r>
          </w:p>
          <w:p w14:paraId="1FA6819C" w14:textId="77777777" w:rsidR="00D927D4" w:rsidRPr="009E3DC5" w:rsidRDefault="00D927D4" w:rsidP="00F54850">
            <w:pPr>
              <w:pStyle w:val="TableEntry"/>
            </w:pPr>
            <w:r w:rsidRPr="009E3DC5">
              <w:t>See ITI TF-3: 4.2 for other referenced standards for metadata element encoding.</w:t>
            </w:r>
          </w:p>
        </w:tc>
      </w:tr>
    </w:tbl>
    <w:p w14:paraId="579F962A" w14:textId="77777777" w:rsidR="00A760A1" w:rsidRPr="009E3DC5" w:rsidRDefault="00A760A1" w:rsidP="00A760A1"/>
    <w:p w14:paraId="2050BE86" w14:textId="77777777" w:rsidR="00A760A1" w:rsidRPr="009E3DC5" w:rsidRDefault="00A760A1" w:rsidP="00A760A1"/>
    <w:p w14:paraId="54A9D86B" w14:textId="1D479694" w:rsidR="00A760A1" w:rsidRPr="009E3DC5" w:rsidRDefault="00D82D86" w:rsidP="00123AB2">
      <w:pPr>
        <w:pStyle w:val="EditorInstructions"/>
      </w:pPr>
      <w:r w:rsidRPr="009E3DC5">
        <w:t xml:space="preserve">Update </w:t>
      </w:r>
      <w:r w:rsidR="00B57C0A" w:rsidRPr="009E3DC5">
        <w:t xml:space="preserve">Vol </w:t>
      </w:r>
      <w:del w:id="723" w:author="Mary Jungers" w:date="2023-07-30T19:24:00Z">
        <w:r w:rsidR="00B57C0A" w:rsidRPr="009E3DC5" w:rsidDel="005E0198">
          <w:delText>2b</w:delText>
        </w:r>
      </w:del>
      <w:ins w:id="724" w:author="Mary Jungers" w:date="2023-07-30T19:24:00Z">
        <w:r w:rsidR="005E0198">
          <w:t>2</w:t>
        </w:r>
      </w:ins>
      <w:r w:rsidR="00B57C0A" w:rsidRPr="009E3DC5">
        <w:t xml:space="preserve"> </w:t>
      </w:r>
      <w:r w:rsidR="00836DE6" w:rsidRPr="009E3DC5">
        <w:t>Section 3.41.4.1.2</w:t>
      </w:r>
      <w:r w:rsidR="00A760A1" w:rsidRPr="009E3DC5">
        <w:t xml:space="preserve"> </w:t>
      </w:r>
      <w:r w:rsidRPr="009E3DC5">
        <w:t>as follows</w:t>
      </w:r>
      <w:r w:rsidR="00C73588" w:rsidRPr="009E3DC5">
        <w:t>:</w:t>
      </w:r>
    </w:p>
    <w:p w14:paraId="12E0747D" w14:textId="77777777" w:rsidR="00D927D4" w:rsidRPr="009E3DC5" w:rsidRDefault="00D927D4" w:rsidP="0063623B">
      <w:pPr>
        <w:pStyle w:val="Heading5"/>
      </w:pPr>
      <w:bookmarkStart w:id="725" w:name="_Toc141666832"/>
      <w:r w:rsidRPr="009E3DC5">
        <w:t>3.41.4.1.2 Message Semantics</w:t>
      </w:r>
      <w:bookmarkEnd w:id="725"/>
    </w:p>
    <w:p w14:paraId="47E19D4D" w14:textId="77777777" w:rsidR="00487E38" w:rsidRPr="009E3DC5" w:rsidRDefault="00487E38" w:rsidP="00487E38">
      <w:pPr>
        <w:rPr>
          <w:b/>
          <w:strike/>
        </w:rPr>
      </w:pPr>
      <w:bookmarkStart w:id="726" w:name="_Hlk508725135"/>
      <w:r w:rsidRPr="009E3DC5">
        <w:rPr>
          <w:b/>
          <w:strike/>
        </w:rPr>
        <w:t>The Provide and Register Document Set-b Request message shall use SOAP 1.2 and MTOM with XOP encoding (labeled MTOM/XOP in</w:t>
      </w:r>
      <w:r w:rsidR="00AA4851" w:rsidRPr="009E3DC5">
        <w:rPr>
          <w:b/>
          <w:strike/>
        </w:rPr>
        <w:t xml:space="preserve"> this specification). Implemente</w:t>
      </w:r>
      <w:r w:rsidRPr="009E3DC5">
        <w:rPr>
          <w:b/>
          <w:strike/>
        </w:rPr>
        <w:t>rs of this transaction shall comply with all requirements described in: ITI TF-2x: Appendix V: Web Services for IHE Transactions.</w:t>
      </w:r>
    </w:p>
    <w:bookmarkEnd w:id="726"/>
    <w:p w14:paraId="355C6E29" w14:textId="77777777" w:rsidR="00A760A1" w:rsidRPr="009E3DC5" w:rsidRDefault="00A760A1" w:rsidP="00A760A1">
      <w:pPr>
        <w:rPr>
          <w:b/>
          <w:u w:val="single"/>
        </w:rPr>
      </w:pPr>
      <w:r w:rsidRPr="009E3DC5">
        <w:rPr>
          <w:b/>
          <w:u w:val="single"/>
        </w:rPr>
        <w:t>The Provide and Register Document Set-b Request message:</w:t>
      </w:r>
    </w:p>
    <w:p w14:paraId="35FAF6E8" w14:textId="684F07E1" w:rsidR="00A760A1" w:rsidRPr="009E3DC5" w:rsidRDefault="0063623B" w:rsidP="006963B9">
      <w:pPr>
        <w:pStyle w:val="ListBullet2"/>
        <w:numPr>
          <w:ilvl w:val="0"/>
          <w:numId w:val="48"/>
        </w:numPr>
        <w:rPr>
          <w:b/>
          <w:bCs/>
          <w:u w:val="single"/>
        </w:rPr>
      </w:pPr>
      <w:r w:rsidRPr="009E3DC5">
        <w:rPr>
          <w:b/>
          <w:bCs/>
          <w:u w:val="single"/>
        </w:rPr>
        <w:t xml:space="preserve">Shall </w:t>
      </w:r>
      <w:r w:rsidR="002B1DD7" w:rsidRPr="009E3DC5">
        <w:rPr>
          <w:b/>
          <w:bCs/>
          <w:u w:val="single"/>
        </w:rPr>
        <w:t xml:space="preserve">comply with </w:t>
      </w:r>
      <w:r w:rsidR="00A760A1" w:rsidRPr="009E3DC5">
        <w:rPr>
          <w:b/>
          <w:bCs/>
          <w:u w:val="single"/>
        </w:rPr>
        <w:t xml:space="preserve">the Synchronous Web Services Exchange protocol stack with all requirements specified in ITI </w:t>
      </w:r>
      <w:del w:id="727" w:author="Mary Jungers" w:date="2023-07-30T19:11:00Z">
        <w:r w:rsidR="00A760A1" w:rsidRPr="009E3DC5" w:rsidDel="00EE2148">
          <w:rPr>
            <w:b/>
            <w:bCs/>
            <w:u w:val="single"/>
          </w:rPr>
          <w:delText>TF-2x</w:delText>
        </w:r>
      </w:del>
      <w:ins w:id="728" w:author="Mary Jungers" w:date="2023-07-30T19:11:00Z">
        <w:r w:rsidR="00EE2148">
          <w:rPr>
            <w:b/>
            <w:bCs/>
            <w:u w:val="single"/>
          </w:rPr>
          <w:t>TF-2</w:t>
        </w:r>
      </w:ins>
      <w:r w:rsidR="00A760A1" w:rsidRPr="009E3DC5">
        <w:rPr>
          <w:b/>
          <w:bCs/>
          <w:u w:val="single"/>
        </w:rPr>
        <w:t>: V.3: Synchronous Web Services</w:t>
      </w:r>
      <w:r w:rsidR="00016895" w:rsidRPr="009E3DC5">
        <w:rPr>
          <w:b/>
          <w:bCs/>
          <w:u w:val="single"/>
        </w:rPr>
        <w:t xml:space="preserve">. </w:t>
      </w:r>
      <w:r w:rsidR="00A760A1" w:rsidRPr="009E3DC5">
        <w:rPr>
          <w:b/>
          <w:bCs/>
          <w:u w:val="single"/>
        </w:rPr>
        <w:t>Th</w:t>
      </w:r>
      <w:r w:rsidR="00C16B23" w:rsidRPr="009E3DC5">
        <w:rPr>
          <w:b/>
          <w:bCs/>
          <w:u w:val="single"/>
        </w:rPr>
        <w:t xml:space="preserve">is stack is </w:t>
      </w:r>
      <w:r w:rsidR="00A760A1" w:rsidRPr="009E3DC5">
        <w:rPr>
          <w:b/>
          <w:bCs/>
          <w:u w:val="single"/>
        </w:rPr>
        <w:t>based on SOAP 1.2 and MTOM with XOP encoding (labeled MTOM/XOP in this specification).</w:t>
      </w:r>
    </w:p>
    <w:p w14:paraId="77DEFE37" w14:textId="77777777" w:rsidR="000741C7" w:rsidRPr="009E3DC5" w:rsidRDefault="000741C7" w:rsidP="00F54850">
      <w:pPr>
        <w:pStyle w:val="ListContinue2"/>
      </w:pPr>
      <w:r w:rsidRPr="009E3DC5">
        <w:rPr>
          <w:b/>
          <w:u w:val="single"/>
        </w:rPr>
        <w:t>For the Synchronous Web Services Exchange protocol stack</w:t>
      </w:r>
      <w:r w:rsidRPr="009E3DC5">
        <w:t xml:space="preserve">, </w:t>
      </w:r>
      <w:r w:rsidRPr="009E3DC5">
        <w:rPr>
          <w:b/>
          <w:strike/>
        </w:rPr>
        <w:t>T</w:t>
      </w:r>
      <w:r w:rsidRPr="009E3DC5">
        <w:rPr>
          <w:b/>
        </w:rPr>
        <w:t>t</w:t>
      </w:r>
      <w:r w:rsidRPr="009E3DC5">
        <w:t>he use of MTOM/XOP is governed by the following rules:</w:t>
      </w:r>
    </w:p>
    <w:p w14:paraId="40CB7F50" w14:textId="77777777" w:rsidR="000741C7" w:rsidRPr="009E3DC5" w:rsidRDefault="000741C7" w:rsidP="006963B9">
      <w:pPr>
        <w:pStyle w:val="ListNumber3"/>
        <w:numPr>
          <w:ilvl w:val="0"/>
          <w:numId w:val="89"/>
        </w:numPr>
      </w:pPr>
      <w:r w:rsidRPr="009E3DC5">
        <w:lastRenderedPageBreak/>
        <w:t xml:space="preserve">The Content Sender shall generate the Provide and Register Document Set-b Request message in MTOM/XOP format. </w:t>
      </w:r>
    </w:p>
    <w:p w14:paraId="59DFF94D" w14:textId="77777777" w:rsidR="000741C7" w:rsidRPr="009E3DC5" w:rsidRDefault="000741C7" w:rsidP="006963B9">
      <w:pPr>
        <w:pStyle w:val="ListNumber3"/>
        <w:numPr>
          <w:ilvl w:val="0"/>
          <w:numId w:val="89"/>
        </w:numPr>
      </w:pPr>
      <w:r w:rsidRPr="009E3DC5">
        <w:t xml:space="preserve">The Content Receiver shall accept documents in a Provide and Register Document Set-b Request message in MTOM/XOP format. </w:t>
      </w:r>
    </w:p>
    <w:p w14:paraId="006BE5A1" w14:textId="6AFF6124" w:rsidR="006A32A0" w:rsidRPr="009E3DC5" w:rsidRDefault="006A32A0" w:rsidP="006963B9">
      <w:pPr>
        <w:pStyle w:val="ListBullet2"/>
        <w:numPr>
          <w:ilvl w:val="0"/>
          <w:numId w:val="48"/>
        </w:numPr>
        <w:rPr>
          <w:b/>
          <w:bCs/>
          <w:u w:val="single"/>
        </w:rPr>
      </w:pPr>
      <w:r w:rsidRPr="009E3DC5">
        <w:rPr>
          <w:b/>
          <w:bCs/>
          <w:u w:val="single"/>
        </w:rPr>
        <w:t xml:space="preserve">May </w:t>
      </w:r>
      <w:r w:rsidR="002B1DD7" w:rsidRPr="009E3DC5">
        <w:rPr>
          <w:b/>
          <w:bCs/>
          <w:u w:val="single"/>
        </w:rPr>
        <w:t>comply</w:t>
      </w:r>
      <w:r w:rsidRPr="009E3DC5">
        <w:rPr>
          <w:b/>
          <w:bCs/>
          <w:u w:val="single"/>
        </w:rPr>
        <w:t xml:space="preserve"> </w:t>
      </w:r>
      <w:r w:rsidR="00002A38" w:rsidRPr="009E3DC5">
        <w:rPr>
          <w:b/>
          <w:bCs/>
          <w:u w:val="single"/>
        </w:rPr>
        <w:t xml:space="preserve">with </w:t>
      </w:r>
      <w:r w:rsidRPr="009E3DC5">
        <w:rPr>
          <w:b/>
          <w:bCs/>
          <w:u w:val="single"/>
        </w:rPr>
        <w:t xml:space="preserve">the </w:t>
      </w:r>
      <w:r w:rsidR="00002A38" w:rsidRPr="009E3DC5">
        <w:rPr>
          <w:b/>
          <w:bCs/>
          <w:u w:val="single"/>
        </w:rPr>
        <w:t>WS-Addressing</w:t>
      </w:r>
      <w:r w:rsidRPr="009E3DC5">
        <w:rPr>
          <w:b/>
          <w:bCs/>
          <w:u w:val="single"/>
        </w:rPr>
        <w:t xml:space="preserve"> </w:t>
      </w:r>
      <w:r w:rsidR="00147556" w:rsidRPr="009E3DC5">
        <w:rPr>
          <w:b/>
          <w:bCs/>
          <w:u w:val="single"/>
        </w:rPr>
        <w:t xml:space="preserve">based </w:t>
      </w:r>
      <w:r w:rsidRPr="009E3DC5">
        <w:rPr>
          <w:b/>
          <w:bCs/>
          <w:u w:val="single"/>
        </w:rPr>
        <w:t>Asynchronous Web Services Exchange protocol stack</w:t>
      </w:r>
      <w:r w:rsidR="001E1348" w:rsidRPr="009E3DC5">
        <w:rPr>
          <w:b/>
          <w:bCs/>
          <w:u w:val="single"/>
        </w:rPr>
        <w:t>.</w:t>
      </w:r>
      <w:r w:rsidR="007778D5" w:rsidRPr="009E3DC5">
        <w:rPr>
          <w:b/>
          <w:bCs/>
          <w:u w:val="single"/>
        </w:rPr>
        <w:t xml:space="preserve"> </w:t>
      </w:r>
      <w:r w:rsidR="001E1348" w:rsidRPr="009E3DC5">
        <w:rPr>
          <w:b/>
          <w:bCs/>
          <w:u w:val="single"/>
        </w:rPr>
        <w:t>When the Asynchronous Web Services Exchange Option is selected</w:t>
      </w:r>
      <w:r w:rsidR="007778D5" w:rsidRPr="009E3DC5">
        <w:rPr>
          <w:b/>
          <w:bCs/>
          <w:u w:val="single"/>
        </w:rPr>
        <w:t xml:space="preserve">, the </w:t>
      </w:r>
      <w:r w:rsidR="00391F49" w:rsidRPr="009E3DC5">
        <w:rPr>
          <w:b/>
          <w:bCs/>
          <w:u w:val="single"/>
        </w:rPr>
        <w:t>C</w:t>
      </w:r>
      <w:r w:rsidR="007778D5" w:rsidRPr="009E3DC5">
        <w:rPr>
          <w:b/>
          <w:bCs/>
          <w:u w:val="single"/>
        </w:rPr>
        <w:t xml:space="preserve">ontent </w:t>
      </w:r>
      <w:r w:rsidR="00391F49" w:rsidRPr="009E3DC5">
        <w:rPr>
          <w:b/>
          <w:bCs/>
          <w:u w:val="single"/>
        </w:rPr>
        <w:t>S</w:t>
      </w:r>
      <w:r w:rsidR="007778D5" w:rsidRPr="009E3DC5">
        <w:rPr>
          <w:b/>
          <w:bCs/>
          <w:u w:val="single"/>
        </w:rPr>
        <w:t xml:space="preserve">ender shall meet </w:t>
      </w:r>
      <w:r w:rsidR="00CE0CF6" w:rsidRPr="009E3DC5">
        <w:rPr>
          <w:b/>
          <w:bCs/>
          <w:u w:val="single"/>
        </w:rPr>
        <w:t xml:space="preserve">the </w:t>
      </w:r>
      <w:r w:rsidRPr="009E3DC5">
        <w:rPr>
          <w:b/>
          <w:bCs/>
          <w:u w:val="single"/>
        </w:rPr>
        <w:t xml:space="preserve">requirements specified in ITI </w:t>
      </w:r>
      <w:del w:id="729" w:author="Mary Jungers" w:date="2023-07-30T19:11:00Z">
        <w:r w:rsidRPr="009E3DC5" w:rsidDel="00EE2148">
          <w:rPr>
            <w:b/>
            <w:bCs/>
            <w:u w:val="single"/>
          </w:rPr>
          <w:delText>TF-2x</w:delText>
        </w:r>
      </w:del>
      <w:ins w:id="730" w:author="Mary Jungers" w:date="2023-07-30T19:11:00Z">
        <w:r w:rsidR="00EE2148">
          <w:rPr>
            <w:b/>
            <w:bCs/>
            <w:u w:val="single"/>
          </w:rPr>
          <w:t>TF-2</w:t>
        </w:r>
      </w:ins>
      <w:r w:rsidRPr="009E3DC5">
        <w:rPr>
          <w:b/>
          <w:bCs/>
          <w:u w:val="single"/>
        </w:rPr>
        <w:t xml:space="preserve">: </w:t>
      </w:r>
      <w:r w:rsidR="00391F49" w:rsidRPr="009E3DC5">
        <w:rPr>
          <w:b/>
          <w:bCs/>
          <w:u w:val="single"/>
        </w:rPr>
        <w:t xml:space="preserve">Appendix </w:t>
      </w:r>
      <w:r w:rsidR="00AA060A" w:rsidRPr="009E3DC5">
        <w:rPr>
          <w:b/>
          <w:bCs/>
          <w:u w:val="single"/>
        </w:rPr>
        <w:t>V.3</w:t>
      </w:r>
      <w:r w:rsidRPr="009E3DC5">
        <w:rPr>
          <w:b/>
          <w:bCs/>
          <w:u w:val="single"/>
        </w:rPr>
        <w:t xml:space="preserve">: </w:t>
      </w:r>
      <w:r w:rsidR="00147556" w:rsidRPr="009E3DC5">
        <w:rPr>
          <w:b/>
          <w:u w:val="single"/>
        </w:rPr>
        <w:t xml:space="preserve">Synchronous and Asynchronous </w:t>
      </w:r>
      <w:r w:rsidR="0065174F" w:rsidRPr="009E3DC5">
        <w:rPr>
          <w:b/>
          <w:u w:val="single"/>
        </w:rPr>
        <w:t xml:space="preserve">(WS-Addressing based) </w:t>
      </w:r>
      <w:r w:rsidR="00147556" w:rsidRPr="009E3DC5">
        <w:rPr>
          <w:b/>
          <w:u w:val="single"/>
        </w:rPr>
        <w:t>Web Services</w:t>
      </w:r>
      <w:r w:rsidR="00016895" w:rsidRPr="009E3DC5">
        <w:rPr>
          <w:b/>
          <w:bCs/>
          <w:u w:val="single"/>
        </w:rPr>
        <w:t xml:space="preserve">. </w:t>
      </w:r>
      <w:r w:rsidRPr="009E3DC5">
        <w:rPr>
          <w:b/>
          <w:bCs/>
          <w:u w:val="single"/>
        </w:rPr>
        <w:t>Th</w:t>
      </w:r>
      <w:r w:rsidR="00C16B23" w:rsidRPr="009E3DC5">
        <w:rPr>
          <w:b/>
          <w:bCs/>
          <w:u w:val="single"/>
        </w:rPr>
        <w:t xml:space="preserve">is stack is </w:t>
      </w:r>
      <w:r w:rsidRPr="009E3DC5">
        <w:rPr>
          <w:b/>
          <w:bCs/>
          <w:u w:val="single"/>
        </w:rPr>
        <w:t>based on SOAP 1.2 and MTOM with XOP encoding.</w:t>
      </w:r>
    </w:p>
    <w:p w14:paraId="4654FF1F" w14:textId="332C712D" w:rsidR="002B1DD7" w:rsidRPr="009E3DC5" w:rsidRDefault="002B1DD7" w:rsidP="00F54850">
      <w:pPr>
        <w:pStyle w:val="ListContinue2"/>
        <w:rPr>
          <w:b/>
          <w:bCs/>
          <w:u w:val="single"/>
        </w:rPr>
      </w:pPr>
      <w:r w:rsidRPr="009E3DC5">
        <w:rPr>
          <w:b/>
          <w:bCs/>
          <w:u w:val="single"/>
        </w:rPr>
        <w:t xml:space="preserve">For the </w:t>
      </w:r>
      <w:r w:rsidR="00002A38" w:rsidRPr="009E3DC5">
        <w:rPr>
          <w:b/>
          <w:bCs/>
          <w:u w:val="single"/>
        </w:rPr>
        <w:t>WS-Addressing</w:t>
      </w:r>
      <w:r w:rsidRPr="009E3DC5">
        <w:rPr>
          <w:b/>
          <w:bCs/>
          <w:u w:val="single"/>
        </w:rPr>
        <w:t xml:space="preserve"> </w:t>
      </w:r>
      <w:r w:rsidR="0065174F" w:rsidRPr="009E3DC5">
        <w:rPr>
          <w:b/>
          <w:bCs/>
          <w:u w:val="single"/>
        </w:rPr>
        <w:t xml:space="preserve">based </w:t>
      </w:r>
      <w:r w:rsidRPr="009E3DC5">
        <w:rPr>
          <w:b/>
          <w:bCs/>
          <w:u w:val="single"/>
        </w:rPr>
        <w:t xml:space="preserve">Asynchronous Web Services Exchange protocol stack, the use of </w:t>
      </w:r>
      <w:r w:rsidR="00391F49" w:rsidRPr="009E3DC5">
        <w:rPr>
          <w:b/>
          <w:u w:val="single"/>
        </w:rPr>
        <w:t>MTOM/XOP</w:t>
      </w:r>
      <w:r w:rsidR="00391F49" w:rsidRPr="009E3DC5">
        <w:t xml:space="preserve"> </w:t>
      </w:r>
      <w:r w:rsidRPr="009E3DC5">
        <w:rPr>
          <w:b/>
          <w:bCs/>
          <w:u w:val="single"/>
        </w:rPr>
        <w:t>is governed by the following rules:</w:t>
      </w:r>
    </w:p>
    <w:p w14:paraId="45CC137E" w14:textId="20CFBC69" w:rsidR="002B1DD7" w:rsidRPr="009E3DC5" w:rsidRDefault="002B1DD7" w:rsidP="006963B9">
      <w:pPr>
        <w:pStyle w:val="ListNumber3"/>
        <w:numPr>
          <w:ilvl w:val="0"/>
          <w:numId w:val="90"/>
        </w:numPr>
        <w:rPr>
          <w:b/>
          <w:u w:val="single"/>
        </w:rPr>
      </w:pPr>
      <w:r w:rsidRPr="009E3DC5">
        <w:rPr>
          <w:b/>
          <w:u w:val="single"/>
        </w:rPr>
        <w:t xml:space="preserve">The Content Sender shall generate the Provide and Register Document Set-b Request message in </w:t>
      </w:r>
      <w:r w:rsidR="00002A38" w:rsidRPr="009E3DC5">
        <w:rPr>
          <w:b/>
          <w:u w:val="single"/>
        </w:rPr>
        <w:t>WS-Addressing</w:t>
      </w:r>
      <w:r w:rsidRPr="009E3DC5">
        <w:rPr>
          <w:b/>
          <w:u w:val="single"/>
        </w:rPr>
        <w:t xml:space="preserve"> </w:t>
      </w:r>
      <w:r w:rsidR="00631A8B" w:rsidRPr="009E3DC5">
        <w:rPr>
          <w:b/>
          <w:u w:val="single"/>
        </w:rPr>
        <w:t xml:space="preserve">based </w:t>
      </w:r>
      <w:r w:rsidR="00A01EE9" w:rsidRPr="009E3DC5">
        <w:rPr>
          <w:b/>
          <w:u w:val="single"/>
        </w:rPr>
        <w:t>Asynchronous Web Services SOAP message format</w:t>
      </w:r>
      <w:r w:rsidRPr="009E3DC5">
        <w:rPr>
          <w:b/>
          <w:u w:val="single"/>
        </w:rPr>
        <w:t xml:space="preserve">. </w:t>
      </w:r>
    </w:p>
    <w:p w14:paraId="4DC3A8D2" w14:textId="1FE5AB55" w:rsidR="002B1DD7" w:rsidRPr="009E3DC5" w:rsidRDefault="002B1DD7" w:rsidP="009F111F">
      <w:pPr>
        <w:pStyle w:val="ListNumber3"/>
        <w:numPr>
          <w:ilvl w:val="0"/>
          <w:numId w:val="90"/>
        </w:numPr>
        <w:rPr>
          <w:b/>
          <w:u w:val="single"/>
        </w:rPr>
      </w:pPr>
      <w:r w:rsidRPr="009E3DC5">
        <w:rPr>
          <w:b/>
          <w:u w:val="single"/>
        </w:rPr>
        <w:t xml:space="preserve">The Content Receiver shall accept documents in a Provide and Register Document Set-b Request message in </w:t>
      </w:r>
      <w:r w:rsidR="00631A8B" w:rsidRPr="009E3DC5">
        <w:rPr>
          <w:b/>
          <w:u w:val="single"/>
        </w:rPr>
        <w:t xml:space="preserve">WS-Addressing based </w:t>
      </w:r>
      <w:r w:rsidR="00A01EE9" w:rsidRPr="009E3DC5">
        <w:rPr>
          <w:b/>
          <w:u w:val="single"/>
        </w:rPr>
        <w:t>Asynchronous Web Services SOAP message format</w:t>
      </w:r>
      <w:r w:rsidRPr="009E3DC5">
        <w:rPr>
          <w:b/>
          <w:u w:val="single"/>
        </w:rPr>
        <w:t xml:space="preserve">. </w:t>
      </w:r>
    </w:p>
    <w:p w14:paraId="663067D7" w14:textId="4BAE6332" w:rsidR="00A760A1" w:rsidRPr="009E3DC5" w:rsidRDefault="00A760A1" w:rsidP="006963B9">
      <w:pPr>
        <w:pStyle w:val="ListBullet2"/>
        <w:numPr>
          <w:ilvl w:val="0"/>
          <w:numId w:val="48"/>
        </w:numPr>
        <w:rPr>
          <w:b/>
          <w:bCs/>
          <w:u w:val="single"/>
        </w:rPr>
      </w:pPr>
      <w:r w:rsidRPr="009E3DC5">
        <w:rPr>
          <w:b/>
          <w:bCs/>
          <w:u w:val="single"/>
        </w:rPr>
        <w:t>May</w:t>
      </w:r>
      <w:r w:rsidR="000741C7" w:rsidRPr="009E3DC5">
        <w:rPr>
          <w:b/>
          <w:bCs/>
          <w:u w:val="single"/>
        </w:rPr>
        <w:t xml:space="preserve"> </w:t>
      </w:r>
      <w:r w:rsidR="002B1DD7" w:rsidRPr="009E3DC5">
        <w:rPr>
          <w:b/>
          <w:bCs/>
          <w:u w:val="single"/>
        </w:rPr>
        <w:t>comply</w:t>
      </w:r>
      <w:r w:rsidR="000741C7" w:rsidRPr="009E3DC5">
        <w:rPr>
          <w:b/>
          <w:bCs/>
          <w:u w:val="single"/>
        </w:rPr>
        <w:t xml:space="preserve"> </w:t>
      </w:r>
      <w:r w:rsidR="00C712D7" w:rsidRPr="009E3DC5">
        <w:rPr>
          <w:b/>
          <w:bCs/>
          <w:u w:val="single"/>
        </w:rPr>
        <w:t xml:space="preserve">with </w:t>
      </w:r>
      <w:r w:rsidR="000741C7" w:rsidRPr="009E3DC5">
        <w:rPr>
          <w:b/>
          <w:bCs/>
          <w:u w:val="single"/>
        </w:rPr>
        <w:t xml:space="preserve">the </w:t>
      </w:r>
      <w:r w:rsidR="005D22C3" w:rsidRPr="009E3DC5">
        <w:rPr>
          <w:b/>
          <w:bCs/>
          <w:u w:val="single"/>
        </w:rPr>
        <w:t xml:space="preserve">AS4 </w:t>
      </w:r>
      <w:r w:rsidR="000741C7" w:rsidRPr="009E3DC5">
        <w:rPr>
          <w:b/>
          <w:bCs/>
          <w:u w:val="single"/>
        </w:rPr>
        <w:t>A</w:t>
      </w:r>
      <w:r w:rsidRPr="009E3DC5">
        <w:rPr>
          <w:b/>
          <w:bCs/>
          <w:u w:val="single"/>
        </w:rPr>
        <w:t xml:space="preserve">synchronous Web Services Exchange </w:t>
      </w:r>
      <w:r w:rsidR="000741C7" w:rsidRPr="009E3DC5">
        <w:rPr>
          <w:b/>
          <w:bCs/>
          <w:u w:val="single"/>
        </w:rPr>
        <w:t>protocol stack</w:t>
      </w:r>
      <w:r w:rsidR="004F13B2" w:rsidRPr="009E3DC5">
        <w:rPr>
          <w:b/>
          <w:bCs/>
          <w:u w:val="single"/>
        </w:rPr>
        <w:t xml:space="preserve">. </w:t>
      </w:r>
      <w:r w:rsidR="007778D5" w:rsidRPr="009E3DC5">
        <w:rPr>
          <w:b/>
          <w:bCs/>
          <w:u w:val="single"/>
        </w:rPr>
        <w:t xml:space="preserve">When the AS4 Asynchronous Web Services Exchange Option is selected, the </w:t>
      </w:r>
      <w:r w:rsidR="00391F49" w:rsidRPr="009E3DC5">
        <w:rPr>
          <w:b/>
          <w:bCs/>
          <w:u w:val="single"/>
        </w:rPr>
        <w:t>C</w:t>
      </w:r>
      <w:r w:rsidR="007778D5" w:rsidRPr="009E3DC5">
        <w:rPr>
          <w:b/>
          <w:bCs/>
          <w:u w:val="single"/>
        </w:rPr>
        <w:t xml:space="preserve">ontent </w:t>
      </w:r>
      <w:r w:rsidR="00391F49" w:rsidRPr="009E3DC5">
        <w:rPr>
          <w:b/>
          <w:bCs/>
          <w:u w:val="single"/>
        </w:rPr>
        <w:t>S</w:t>
      </w:r>
      <w:r w:rsidR="007778D5" w:rsidRPr="009E3DC5">
        <w:rPr>
          <w:b/>
          <w:bCs/>
          <w:u w:val="single"/>
        </w:rPr>
        <w:t>ender shall meet</w:t>
      </w:r>
      <w:r w:rsidR="00391F49" w:rsidRPr="009E3DC5">
        <w:rPr>
          <w:b/>
          <w:bCs/>
          <w:u w:val="single"/>
        </w:rPr>
        <w:t xml:space="preserve"> </w:t>
      </w:r>
      <w:r w:rsidR="000741C7" w:rsidRPr="009E3DC5">
        <w:rPr>
          <w:b/>
          <w:bCs/>
          <w:u w:val="single"/>
        </w:rPr>
        <w:t xml:space="preserve">all requirements specified in ITI </w:t>
      </w:r>
      <w:del w:id="731" w:author="Mary Jungers" w:date="2023-07-30T19:11:00Z">
        <w:r w:rsidR="000741C7" w:rsidRPr="009E3DC5" w:rsidDel="00EE2148">
          <w:rPr>
            <w:b/>
            <w:bCs/>
            <w:u w:val="single"/>
          </w:rPr>
          <w:delText>TF-2x</w:delText>
        </w:r>
      </w:del>
      <w:ins w:id="732" w:author="Mary Jungers" w:date="2023-07-30T19:11:00Z">
        <w:r w:rsidR="00EE2148">
          <w:rPr>
            <w:b/>
            <w:bCs/>
            <w:u w:val="single"/>
          </w:rPr>
          <w:t>TF-2</w:t>
        </w:r>
      </w:ins>
      <w:r w:rsidR="000741C7" w:rsidRPr="009E3DC5">
        <w:rPr>
          <w:b/>
          <w:bCs/>
          <w:u w:val="single"/>
        </w:rPr>
        <w:t xml:space="preserve">: V.4: </w:t>
      </w:r>
      <w:r w:rsidR="005D22C3" w:rsidRPr="009E3DC5">
        <w:rPr>
          <w:b/>
          <w:bCs/>
          <w:u w:val="single"/>
        </w:rPr>
        <w:t xml:space="preserve">AS4 </w:t>
      </w:r>
      <w:r w:rsidR="000741C7" w:rsidRPr="009E3DC5">
        <w:rPr>
          <w:b/>
          <w:bCs/>
          <w:u w:val="single"/>
        </w:rPr>
        <w:t>Asynchronous Web Services</w:t>
      </w:r>
      <w:r w:rsidR="00016895" w:rsidRPr="009E3DC5">
        <w:rPr>
          <w:b/>
          <w:bCs/>
          <w:u w:val="single"/>
        </w:rPr>
        <w:t xml:space="preserve">. </w:t>
      </w:r>
      <w:r w:rsidR="000741C7" w:rsidRPr="009E3DC5">
        <w:rPr>
          <w:b/>
          <w:bCs/>
          <w:u w:val="single"/>
        </w:rPr>
        <w:t>Th</w:t>
      </w:r>
      <w:r w:rsidR="00C16B23" w:rsidRPr="009E3DC5">
        <w:rPr>
          <w:b/>
          <w:bCs/>
          <w:u w:val="single"/>
        </w:rPr>
        <w:t>is stack is</w:t>
      </w:r>
      <w:r w:rsidR="000741C7" w:rsidRPr="009E3DC5">
        <w:rPr>
          <w:b/>
          <w:bCs/>
          <w:u w:val="single"/>
        </w:rPr>
        <w:t xml:space="preserve"> based on the AS4 </w:t>
      </w:r>
      <w:r w:rsidR="00F459A8" w:rsidRPr="009E3DC5">
        <w:rPr>
          <w:b/>
          <w:bCs/>
          <w:u w:val="single"/>
        </w:rPr>
        <w:t>profile</w:t>
      </w:r>
      <w:r w:rsidR="000741C7" w:rsidRPr="009E3DC5">
        <w:rPr>
          <w:b/>
          <w:bCs/>
          <w:u w:val="single"/>
        </w:rPr>
        <w:t xml:space="preserve"> of ebMS3.0 and use SOAP 1.2 with Attachments.</w:t>
      </w:r>
    </w:p>
    <w:p w14:paraId="6A0C7DFE" w14:textId="77777777" w:rsidR="006A32A0" w:rsidRPr="009E3DC5" w:rsidRDefault="006A32A0" w:rsidP="00F54850">
      <w:pPr>
        <w:pStyle w:val="ListContinue2"/>
        <w:rPr>
          <w:b/>
          <w:bCs/>
          <w:u w:val="single"/>
        </w:rPr>
      </w:pPr>
      <w:r w:rsidRPr="009E3DC5">
        <w:rPr>
          <w:b/>
          <w:bCs/>
          <w:u w:val="single"/>
        </w:rPr>
        <w:t>For the AS4 Asynchronous Web Services Exchange protocol stack, the use of AS4 is governed by the following rules:</w:t>
      </w:r>
    </w:p>
    <w:p w14:paraId="7C4A5FC6" w14:textId="54495415" w:rsidR="006A32A0" w:rsidRPr="009E3DC5" w:rsidRDefault="006A32A0" w:rsidP="006963B9">
      <w:pPr>
        <w:pStyle w:val="ListNumber3"/>
        <w:numPr>
          <w:ilvl w:val="0"/>
          <w:numId w:val="91"/>
        </w:numPr>
        <w:rPr>
          <w:b/>
          <w:bCs/>
        </w:rPr>
      </w:pPr>
      <w:r w:rsidRPr="009E3DC5">
        <w:rPr>
          <w:b/>
          <w:bCs/>
          <w:u w:val="single"/>
        </w:rPr>
        <w:t>The Content Sender shall generate the Provide and Register Document Set-b Request message in AS4 format</w:t>
      </w:r>
      <w:r w:rsidR="00572C3E" w:rsidRPr="009E3DC5">
        <w:rPr>
          <w:b/>
          <w:bCs/>
          <w:u w:val="single"/>
        </w:rPr>
        <w:t xml:space="preserve"> as a </w:t>
      </w:r>
      <w:r w:rsidR="00572C3E" w:rsidRPr="009E3DC5">
        <w:rPr>
          <w:b/>
          <w:u w:val="single"/>
        </w:rPr>
        <w:t>SOAP-With-Attachments message containing a MIME Multipart/related envelope and</w:t>
      </w:r>
      <w:r w:rsidR="00C117D6" w:rsidRPr="009E3DC5">
        <w:rPr>
          <w:b/>
          <w:bCs/>
          <w:u w:val="single"/>
        </w:rPr>
        <w:t xml:space="preserve"> with </w:t>
      </w:r>
      <w:r w:rsidR="00572C3E" w:rsidRPr="009E3DC5">
        <w:rPr>
          <w:b/>
          <w:bCs/>
          <w:u w:val="single"/>
        </w:rPr>
        <w:t>additional</w:t>
      </w:r>
      <w:r w:rsidR="00C117D6" w:rsidRPr="009E3DC5">
        <w:rPr>
          <w:b/>
          <w:bCs/>
          <w:u w:val="single"/>
        </w:rPr>
        <w:t xml:space="preserve"> constraints described in </w:t>
      </w:r>
      <w:r w:rsidR="008758BB" w:rsidRPr="009E3DC5">
        <w:rPr>
          <w:b/>
          <w:bCs/>
          <w:u w:val="single"/>
        </w:rPr>
        <w:t xml:space="preserve">ITI </w:t>
      </w:r>
      <w:del w:id="733" w:author="Mary Jungers" w:date="2023-07-30T19:11:00Z">
        <w:r w:rsidR="008758BB" w:rsidRPr="009E3DC5" w:rsidDel="00EE2148">
          <w:rPr>
            <w:b/>
            <w:bCs/>
            <w:u w:val="single"/>
          </w:rPr>
          <w:delText>TF-2x</w:delText>
        </w:r>
      </w:del>
      <w:ins w:id="734" w:author="Mary Jungers" w:date="2023-07-30T19:11:00Z">
        <w:r w:rsidR="00EE2148">
          <w:rPr>
            <w:b/>
            <w:bCs/>
            <w:u w:val="single"/>
          </w:rPr>
          <w:t>TF-2</w:t>
        </w:r>
      </w:ins>
      <w:r w:rsidR="008758BB" w:rsidRPr="009E3DC5">
        <w:rPr>
          <w:b/>
          <w:bCs/>
          <w:u w:val="single"/>
        </w:rPr>
        <w:t xml:space="preserve">: </w:t>
      </w:r>
      <w:r w:rsidR="00391F49" w:rsidRPr="009E3DC5">
        <w:rPr>
          <w:b/>
          <w:bCs/>
          <w:u w:val="single"/>
        </w:rPr>
        <w:t xml:space="preserve">Appendix </w:t>
      </w:r>
      <w:r w:rsidR="00C117D6" w:rsidRPr="009E3DC5">
        <w:rPr>
          <w:b/>
          <w:bCs/>
          <w:u w:val="single"/>
        </w:rPr>
        <w:t>V.4</w:t>
      </w:r>
      <w:r w:rsidRPr="009E3DC5">
        <w:rPr>
          <w:b/>
          <w:bCs/>
          <w:u w:val="single"/>
        </w:rPr>
        <w:t>.</w:t>
      </w:r>
      <w:r w:rsidRPr="009E3DC5">
        <w:rPr>
          <w:b/>
          <w:bCs/>
        </w:rPr>
        <w:t xml:space="preserve"> </w:t>
      </w:r>
    </w:p>
    <w:p w14:paraId="4C491B5A" w14:textId="689E0356" w:rsidR="00572C3E" w:rsidRPr="009E3DC5" w:rsidRDefault="006A32A0" w:rsidP="006963B9">
      <w:pPr>
        <w:pStyle w:val="ListNumber3"/>
        <w:numPr>
          <w:ilvl w:val="0"/>
          <w:numId w:val="91"/>
        </w:numPr>
        <w:rPr>
          <w:b/>
          <w:bCs/>
        </w:rPr>
      </w:pPr>
      <w:r w:rsidRPr="009E3DC5">
        <w:rPr>
          <w:b/>
          <w:bCs/>
          <w:u w:val="single"/>
        </w:rPr>
        <w:t>The Content Receiver shall accept documents in a Provide and Register Document Set-b Request message in AS4 format</w:t>
      </w:r>
      <w:r w:rsidR="00C117D6" w:rsidRPr="009E3DC5">
        <w:rPr>
          <w:b/>
          <w:bCs/>
          <w:u w:val="single"/>
        </w:rPr>
        <w:t xml:space="preserve"> </w:t>
      </w:r>
      <w:r w:rsidR="00572C3E" w:rsidRPr="009E3DC5">
        <w:rPr>
          <w:b/>
          <w:bCs/>
          <w:u w:val="single"/>
        </w:rPr>
        <w:t xml:space="preserve">as a </w:t>
      </w:r>
      <w:r w:rsidR="00572C3E" w:rsidRPr="009E3DC5">
        <w:rPr>
          <w:b/>
          <w:u w:val="single"/>
        </w:rPr>
        <w:t>SOAP-With-Attachments message containing a MIME Multipart/related envelope and</w:t>
      </w:r>
      <w:r w:rsidR="00572C3E" w:rsidRPr="009E3DC5">
        <w:rPr>
          <w:b/>
          <w:bCs/>
          <w:u w:val="single"/>
        </w:rPr>
        <w:t xml:space="preserve"> with additional constraints described in </w:t>
      </w:r>
      <w:r w:rsidR="0053725E" w:rsidRPr="009E3DC5">
        <w:rPr>
          <w:b/>
          <w:bCs/>
          <w:u w:val="single"/>
        </w:rPr>
        <w:t xml:space="preserve">ITI </w:t>
      </w:r>
      <w:del w:id="735" w:author="Mary Jungers" w:date="2023-07-30T19:11:00Z">
        <w:r w:rsidR="0053725E" w:rsidRPr="009E3DC5" w:rsidDel="00EE2148">
          <w:rPr>
            <w:b/>
            <w:bCs/>
            <w:u w:val="single"/>
          </w:rPr>
          <w:delText>TF-2x</w:delText>
        </w:r>
      </w:del>
      <w:ins w:id="736" w:author="Mary Jungers" w:date="2023-07-30T19:11:00Z">
        <w:r w:rsidR="00EE2148">
          <w:rPr>
            <w:b/>
            <w:bCs/>
            <w:u w:val="single"/>
          </w:rPr>
          <w:t>TF-2</w:t>
        </w:r>
      </w:ins>
      <w:r w:rsidR="0053725E" w:rsidRPr="009E3DC5">
        <w:rPr>
          <w:b/>
          <w:bCs/>
          <w:u w:val="single"/>
        </w:rPr>
        <w:t>:</w:t>
      </w:r>
      <w:r w:rsidR="00572C3E" w:rsidRPr="009E3DC5">
        <w:rPr>
          <w:b/>
          <w:bCs/>
          <w:u w:val="single"/>
        </w:rPr>
        <w:t xml:space="preserve"> </w:t>
      </w:r>
      <w:r w:rsidR="00391F49" w:rsidRPr="009E3DC5">
        <w:rPr>
          <w:b/>
          <w:bCs/>
          <w:u w:val="single"/>
        </w:rPr>
        <w:t xml:space="preserve">Appendix </w:t>
      </w:r>
      <w:r w:rsidR="00572C3E" w:rsidRPr="009E3DC5">
        <w:rPr>
          <w:b/>
          <w:bCs/>
          <w:u w:val="single"/>
        </w:rPr>
        <w:t>V.4.</w:t>
      </w:r>
    </w:p>
    <w:p w14:paraId="2BAB1F3E" w14:textId="77777777" w:rsidR="000741C7" w:rsidRPr="009E3DC5" w:rsidRDefault="000741C7" w:rsidP="00E16821">
      <w:pPr>
        <w:pStyle w:val="BodyText"/>
      </w:pPr>
    </w:p>
    <w:p w14:paraId="5EDA554E" w14:textId="77777777" w:rsidR="00D927D4" w:rsidRPr="009E3DC5" w:rsidRDefault="00D927D4" w:rsidP="009F111F">
      <w:pPr>
        <w:pStyle w:val="BodyText"/>
      </w:pPr>
      <w:r w:rsidRPr="009E3DC5">
        <w:t>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79076B9F" w14:textId="5DBDDE83" w:rsidR="00D927D4" w:rsidRPr="009E3DC5" w:rsidRDefault="00B60B8B" w:rsidP="009F111F">
      <w:pPr>
        <w:pStyle w:val="BodyText"/>
      </w:pPr>
      <w:r w:rsidRPr="009E3DC5">
        <w:rPr>
          <w:color w:val="000000"/>
          <w:szCs w:val="24"/>
          <w:lang w:eastAsia="ar-SA"/>
        </w:rPr>
        <w:lastRenderedPageBreak/>
        <w:t>If the associationType is RPLC, XFRM_RPLC, or IsSnapshotOf, the targetObject of the Relationship Association in the Submission Request shall be a DocumentEntry already in the Document Registry</w:t>
      </w:r>
      <w:r w:rsidR="004F13B2" w:rsidRPr="009E3DC5">
        <w:rPr>
          <w:color w:val="000000"/>
          <w:szCs w:val="24"/>
          <w:lang w:eastAsia="ar-SA"/>
        </w:rPr>
        <w:t xml:space="preserve">. </w:t>
      </w:r>
      <w:r w:rsidR="00D927D4" w:rsidRPr="009E3DC5">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2BF54B87" w:rsidR="00D927D4" w:rsidRPr="009E3DC5" w:rsidRDefault="00D927D4" w:rsidP="009F111F">
      <w:pPr>
        <w:pStyle w:val="BodyText"/>
      </w:pPr>
      <w:r w:rsidRPr="009E3DC5">
        <w:t xml:space="preserve">The sections in ITI TF-3: 4.1 specify the mapping of XDS concepts to ebRS and ebRIM semantics and document metadata. A full example of document metadata submission can be found in ITI </w:t>
      </w:r>
      <w:del w:id="737" w:author="Mary Jungers" w:date="2023-07-30T19:11:00Z">
        <w:r w:rsidRPr="009E3DC5" w:rsidDel="00EE2148">
          <w:delText>TF-2x</w:delText>
        </w:r>
      </w:del>
      <w:ins w:id="738" w:author="Mary Jungers" w:date="2023-07-30T19:11:00Z">
        <w:r w:rsidR="00EE2148">
          <w:t>TF-2</w:t>
        </w:r>
      </w:ins>
      <w:r w:rsidRPr="009E3DC5">
        <w:t>: Appendix W.</w:t>
      </w:r>
    </w:p>
    <w:p w14:paraId="4401678D" w14:textId="4440346D" w:rsidR="00D927D4" w:rsidRPr="009E3DC5" w:rsidRDefault="00D927D4" w:rsidP="009F111F">
      <w:pPr>
        <w:pStyle w:val="BodyText"/>
      </w:pPr>
      <w:r w:rsidRPr="009E3DC5">
        <w:t xml:space="preserve">XML namespace prefixes used in text and examples below are for informational purposes only and are documented in ITI </w:t>
      </w:r>
      <w:del w:id="739" w:author="Mary Jungers" w:date="2023-07-30T19:11:00Z">
        <w:r w:rsidRPr="009E3DC5" w:rsidDel="00EE2148">
          <w:delText>TF-2x</w:delText>
        </w:r>
      </w:del>
      <w:ins w:id="740" w:author="Mary Jungers" w:date="2023-07-30T19:11:00Z">
        <w:r w:rsidR="00EE2148">
          <w:t>TF-2</w:t>
        </w:r>
      </w:ins>
      <w:r w:rsidRPr="009E3DC5">
        <w:t>: Appendix V, Table V.2.4-1.</w:t>
      </w:r>
    </w:p>
    <w:p w14:paraId="04EE5CB3" w14:textId="610C1DE6" w:rsidR="00430C2E" w:rsidRPr="009E3DC5" w:rsidRDefault="00430C2E" w:rsidP="00430C2E">
      <w:pPr>
        <w:rPr>
          <w:b/>
          <w:u w:val="single"/>
        </w:rPr>
      </w:pPr>
      <w:r w:rsidRPr="009E3DC5">
        <w:rPr>
          <w:b/>
          <w:u w:val="single"/>
        </w:rPr>
        <w:t xml:space="preserve">A full XML Schema Document for the XDS </w:t>
      </w:r>
      <w:r w:rsidR="00491F8C" w:rsidRPr="009E3DC5">
        <w:rPr>
          <w:b/>
          <w:u w:val="single"/>
        </w:rPr>
        <w:t xml:space="preserve">schema </w:t>
      </w:r>
      <w:r w:rsidRPr="009E3DC5">
        <w:rPr>
          <w:b/>
          <w:u w:val="single"/>
        </w:rPr>
        <w:t>types is available online on the IHE FTP site</w:t>
      </w:r>
      <w:r w:rsidR="00391F49" w:rsidRPr="009E3DC5">
        <w:rPr>
          <w:b/>
          <w:u w:val="single"/>
        </w:rPr>
        <w:t>:</w:t>
      </w:r>
      <w:r w:rsidRPr="009E3DC5">
        <w:rPr>
          <w:b/>
          <w:u w:val="single"/>
        </w:rPr>
        <w:t xml:space="preserve"> see ITI </w:t>
      </w:r>
      <w:del w:id="741" w:author="Mary Jungers" w:date="2023-07-30T19:11:00Z">
        <w:r w:rsidRPr="009E3DC5" w:rsidDel="00EE2148">
          <w:rPr>
            <w:b/>
            <w:u w:val="single"/>
          </w:rPr>
          <w:delText>TF-2x</w:delText>
        </w:r>
      </w:del>
      <w:ins w:id="742" w:author="Mary Jungers" w:date="2023-07-30T19:11:00Z">
        <w:r w:rsidR="00EE2148">
          <w:rPr>
            <w:b/>
            <w:u w:val="single"/>
          </w:rPr>
          <w:t>TF-2</w:t>
        </w:r>
      </w:ins>
      <w:r w:rsidRPr="009E3DC5">
        <w:rPr>
          <w:b/>
          <w:u w:val="single"/>
        </w:rPr>
        <w:t>: Appendix W.</w:t>
      </w:r>
    </w:p>
    <w:p w14:paraId="4766F5A6" w14:textId="1996D932" w:rsidR="00D927D4" w:rsidRPr="009E3DC5" w:rsidRDefault="00D927D4" w:rsidP="00D927D4">
      <w:r w:rsidRPr="009E3DC5">
        <w:t xml:space="preserve">The requirements for the </w:t>
      </w:r>
      <w:r w:rsidR="00391F49" w:rsidRPr="009E3DC5">
        <w:rPr>
          <w:b/>
          <w:u w:val="single"/>
        </w:rPr>
        <w:t xml:space="preserve">Provide and Register Document Set-b </w:t>
      </w:r>
      <w:r w:rsidRPr="009E3DC5">
        <w:t xml:space="preserve">request message </w:t>
      </w:r>
      <w:r w:rsidR="00E47DBB" w:rsidRPr="009E3DC5">
        <w:rPr>
          <w:b/>
          <w:u w:val="single"/>
        </w:rPr>
        <w:t xml:space="preserve">with the Synchronous </w:t>
      </w:r>
      <w:r w:rsidR="005D22C3" w:rsidRPr="009E3DC5">
        <w:rPr>
          <w:b/>
          <w:u w:val="single"/>
        </w:rPr>
        <w:t xml:space="preserve">and the </w:t>
      </w:r>
      <w:r w:rsidR="00391F49" w:rsidRPr="009E3DC5">
        <w:rPr>
          <w:b/>
          <w:u w:val="single"/>
        </w:rPr>
        <w:t>Asynchronous (</w:t>
      </w:r>
      <w:r w:rsidR="005D22C3" w:rsidRPr="009E3DC5">
        <w:rPr>
          <w:b/>
          <w:u w:val="single"/>
        </w:rPr>
        <w:t xml:space="preserve">WS-Addressing </w:t>
      </w:r>
      <w:r w:rsidR="00631A8B" w:rsidRPr="009E3DC5">
        <w:rPr>
          <w:b/>
          <w:u w:val="single"/>
        </w:rPr>
        <w:t>based</w:t>
      </w:r>
      <w:r w:rsidR="00391F49" w:rsidRPr="009E3DC5">
        <w:rPr>
          <w:b/>
          <w:u w:val="single"/>
        </w:rPr>
        <w:t>)</w:t>
      </w:r>
      <w:r w:rsidR="00631A8B" w:rsidRPr="009E3DC5">
        <w:rPr>
          <w:b/>
          <w:u w:val="single"/>
        </w:rPr>
        <w:t xml:space="preserve"> </w:t>
      </w:r>
      <w:r w:rsidR="00E47DBB" w:rsidRPr="009E3DC5">
        <w:rPr>
          <w:b/>
          <w:u w:val="single"/>
        </w:rPr>
        <w:t>Web Services stack</w:t>
      </w:r>
      <w:r w:rsidR="00E47DBB" w:rsidRPr="009E3DC5">
        <w:t xml:space="preserve"> </w:t>
      </w:r>
      <w:r w:rsidRPr="009E3DC5">
        <w:t>are:</w:t>
      </w:r>
    </w:p>
    <w:p w14:paraId="53EACB1A" w14:textId="3E3FA959" w:rsidR="00D927D4" w:rsidRPr="009E3DC5" w:rsidRDefault="00D927D4" w:rsidP="006963B9">
      <w:pPr>
        <w:pStyle w:val="ListBullet3"/>
        <w:numPr>
          <w:ilvl w:val="0"/>
          <w:numId w:val="50"/>
        </w:numPr>
      </w:pPr>
      <w:r w:rsidRPr="009E3DC5">
        <w:t xml:space="preserve">the &lt;wsa:Action&gt; SOAP element shall </w:t>
      </w:r>
      <w:r w:rsidRPr="009E3DC5">
        <w:rPr>
          <w:b/>
          <w:strike/>
        </w:rPr>
        <w:t>contain</w:t>
      </w:r>
      <w:r w:rsidRPr="009E3DC5">
        <w:t xml:space="preserve"> </w:t>
      </w:r>
      <w:r w:rsidR="00E764A6" w:rsidRPr="009E3DC5">
        <w:rPr>
          <w:b/>
          <w:u w:val="single"/>
        </w:rPr>
        <w:t>be set to</w:t>
      </w:r>
      <w:r w:rsidR="00E764A6" w:rsidRPr="009E3DC5">
        <w:t xml:space="preserve"> </w:t>
      </w:r>
      <w:r w:rsidRPr="009E3DC5">
        <w:t>the value urn:ihe:iti:2007:ProvideAndRegisterDocumentSet-b</w:t>
      </w:r>
    </w:p>
    <w:p w14:paraId="717E9090" w14:textId="77777777" w:rsidR="00D927D4" w:rsidRPr="009E3DC5" w:rsidRDefault="00D927D4" w:rsidP="006963B9">
      <w:pPr>
        <w:pStyle w:val="ListBullet3"/>
        <w:numPr>
          <w:ilvl w:val="0"/>
          <w:numId w:val="50"/>
        </w:numPr>
      </w:pPr>
      <w:r w:rsidRPr="009E3DC5">
        <w:t>the &lt;soap12:Body&gt; shall contain one &lt;xds:ProvideAndRegisterDocumentSetRequest&gt; element</w:t>
      </w:r>
    </w:p>
    <w:p w14:paraId="1F7CE8A3" w14:textId="77777777" w:rsidR="00D927D4" w:rsidRPr="009E3DC5" w:rsidRDefault="00D927D4" w:rsidP="006963B9">
      <w:pPr>
        <w:pStyle w:val="ListBullet3"/>
        <w:numPr>
          <w:ilvl w:val="0"/>
          <w:numId w:val="50"/>
        </w:numPr>
      </w:pPr>
      <w:r w:rsidRPr="009E3DC5">
        <w:t>the &lt;xds:ProvideAndRegisterDocumentSetRequest&gt; element shall contain:</w:t>
      </w:r>
    </w:p>
    <w:p w14:paraId="15F586AA" w14:textId="77777777" w:rsidR="00D927D4" w:rsidRPr="009E3DC5" w:rsidRDefault="00D927D4" w:rsidP="006963B9">
      <w:pPr>
        <w:pStyle w:val="ListBullet3"/>
        <w:numPr>
          <w:ilvl w:val="1"/>
          <w:numId w:val="50"/>
        </w:numPr>
      </w:pPr>
      <w:r w:rsidRPr="009E3DC5">
        <w:t>one &lt;lcm:SubmitObjectsRequest&gt; element representing the Submission Request (see ITI TF-3: 4.2.1.4 for details of expressing a Submission Request).</w:t>
      </w:r>
    </w:p>
    <w:p w14:paraId="073BEC3F" w14:textId="77777777" w:rsidR="00D927D4" w:rsidRPr="009E3DC5" w:rsidRDefault="00D927D4" w:rsidP="006963B9">
      <w:pPr>
        <w:pStyle w:val="ListBullet3"/>
        <w:numPr>
          <w:ilvl w:val="1"/>
          <w:numId w:val="50"/>
        </w:numPr>
      </w:pPr>
      <w:r w:rsidRPr="009E3DC5">
        <w:t>one &lt;xds:Document&gt; element for each &lt;rim:ExtrinsicObject&gt; contained in the &lt;lcm:SubmitObjectsRequest&gt;</w:t>
      </w:r>
    </w:p>
    <w:p w14:paraId="20E2E11D" w14:textId="77777777" w:rsidR="00D927D4" w:rsidRPr="009E3DC5" w:rsidRDefault="00D927D4" w:rsidP="006963B9">
      <w:pPr>
        <w:pStyle w:val="ListBullet3"/>
        <w:numPr>
          <w:ilvl w:val="0"/>
          <w:numId w:val="50"/>
        </w:numPr>
      </w:pPr>
      <w:r w:rsidRPr="009E3DC5">
        <w:t>the &lt;xds:Document&gt; element shall:</w:t>
      </w:r>
    </w:p>
    <w:p w14:paraId="3AE2E02A" w14:textId="77777777" w:rsidR="00D927D4" w:rsidRPr="009E3DC5" w:rsidRDefault="00D927D4" w:rsidP="006963B9">
      <w:pPr>
        <w:pStyle w:val="ListBullet3"/>
        <w:numPr>
          <w:ilvl w:val="1"/>
          <w:numId w:val="50"/>
        </w:numPr>
      </w:pPr>
      <w:r w:rsidRPr="009E3DC5">
        <w:t>have an @id attribute whose value matches the value of the corresponding rim:ExtrinsicObject/@id</w:t>
      </w:r>
    </w:p>
    <w:p w14:paraId="2CBE81CD" w14:textId="6666E05E" w:rsidR="00D927D4" w:rsidRPr="009E3DC5" w:rsidRDefault="00D927D4" w:rsidP="006963B9">
      <w:pPr>
        <w:pStyle w:val="ListBullet3"/>
        <w:numPr>
          <w:ilvl w:val="1"/>
          <w:numId w:val="50"/>
        </w:numPr>
      </w:pPr>
      <w:r w:rsidRPr="009E3DC5">
        <w:t xml:space="preserve">contain the document using the xsi:base64Binary data type (Note: This is the logical representation of the document in the XML. The wire format may be different; see ITI </w:t>
      </w:r>
      <w:del w:id="743" w:author="Mary Jungers" w:date="2023-07-30T19:11:00Z">
        <w:r w:rsidRPr="009E3DC5" w:rsidDel="00EE2148">
          <w:delText>TF-2x</w:delText>
        </w:r>
      </w:del>
      <w:ins w:id="744" w:author="Mary Jungers" w:date="2023-07-30T19:11:00Z">
        <w:r w:rsidR="00EE2148">
          <w:t>TF-2</w:t>
        </w:r>
      </w:ins>
      <w:r w:rsidRPr="009E3DC5">
        <w:t xml:space="preserve">: </w:t>
      </w:r>
      <w:r w:rsidRPr="009E3DC5">
        <w:rPr>
          <w:b/>
          <w:strike/>
        </w:rPr>
        <w:t xml:space="preserve">Appendix </w:t>
      </w:r>
      <w:r w:rsidR="007169EF" w:rsidRPr="009E3DC5">
        <w:rPr>
          <w:b/>
          <w:u w:val="single"/>
        </w:rPr>
        <w:t>V.3.6</w:t>
      </w:r>
      <w:r w:rsidR="00AA4851" w:rsidRPr="009E3DC5">
        <w:rPr>
          <w:b/>
          <w:u w:val="single"/>
        </w:rPr>
        <w:t>)</w:t>
      </w:r>
      <w:r w:rsidR="007169EF" w:rsidRPr="009E3DC5">
        <w:rPr>
          <w:b/>
          <w:u w:val="single"/>
        </w:rPr>
        <w:t>.</w:t>
      </w:r>
    </w:p>
    <w:p w14:paraId="23866772" w14:textId="296D1965" w:rsidR="007169EF" w:rsidRPr="009E3DC5" w:rsidRDefault="007169EF" w:rsidP="007169EF">
      <w:r w:rsidRPr="009E3DC5">
        <w:t xml:space="preserve">Below is an example of the SOAP Body for a Provide and Register Document Set-b Request message </w:t>
      </w:r>
      <w:r w:rsidR="00391F49" w:rsidRPr="009E3DC5">
        <w:rPr>
          <w:b/>
          <w:u w:val="single"/>
        </w:rPr>
        <w:t>with</w:t>
      </w:r>
      <w:r w:rsidRPr="009E3DC5">
        <w:rPr>
          <w:b/>
          <w:u w:val="single"/>
        </w:rPr>
        <w:t xml:space="preserve"> the Synchronous Web Services stack</w:t>
      </w:r>
      <w:r w:rsidRPr="009E3DC5">
        <w:t>.</w:t>
      </w:r>
    </w:p>
    <w:p w14:paraId="763B4F50" w14:textId="77777777" w:rsidR="007169EF" w:rsidRPr="009E3DC5" w:rsidRDefault="007169EF" w:rsidP="007169EF"/>
    <w:p w14:paraId="5C5E942A"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lastRenderedPageBreak/>
        <w:t xml:space="preserve">     &lt;soap12:Body&gt;</w:t>
      </w:r>
    </w:p>
    <w:p w14:paraId="336702E0"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&lt;xds:ProvideAndRegisterDocumentSetRequest&gt;</w:t>
      </w:r>
    </w:p>
    <w:p w14:paraId="11E60945"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&lt;lcm:SubmitObjectsRequest&gt;</w:t>
      </w:r>
    </w:p>
    <w:p w14:paraId="40FE50E4"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 Submission Request contents – See ITI TF-3: 4.2.1.4 --&gt;</w:t>
      </w:r>
    </w:p>
    <w:p w14:paraId="777216D6"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&lt;rim:RegistryObjectList&gt;</w:t>
      </w:r>
    </w:p>
    <w:p w14:paraId="6EE3120A"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w:t>
      </w:r>
    </w:p>
    <w:p w14:paraId="1838050B"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 Registry Metadata goes here --&gt;</w:t>
      </w:r>
    </w:p>
    <w:p w14:paraId="382630C4"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w:t>
      </w:r>
    </w:p>
    <w:p w14:paraId="2C29AAC4"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&lt;/rim:RegistryObjectList&gt;</w:t>
      </w:r>
    </w:p>
    <w:p w14:paraId="5588F9B1"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&lt;/lcm:SubmitObjectsRequest&gt;</w:t>
      </w:r>
    </w:p>
    <w:p w14:paraId="02DFE900"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&lt;xds:Document id="Document01"&gt;SGVyZSBpcyBteSBkb2N1bWVudA==&lt;/xds:Document&gt;</w:t>
      </w:r>
    </w:p>
    <w:p w14:paraId="62FA557A" w14:textId="77777777" w:rsidR="007169EF" w:rsidRPr="009E3DC5"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&lt;/xds:ProvideAndRegisterDocumentSetRequest&gt;</w:t>
      </w:r>
    </w:p>
    <w:p w14:paraId="38AE172B" w14:textId="77777777" w:rsidR="007169EF" w:rsidRPr="009E3DC5"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9E3DC5">
        <w:rPr>
          <w:rFonts w:ascii="Courier New" w:hAnsi="Courier New" w:cs="Courier New"/>
          <w:sz w:val="18"/>
          <w:lang w:bidi="en-US"/>
        </w:rPr>
        <w:t xml:space="preserve">     &lt;/soap12:Body&gt;</w:t>
      </w:r>
    </w:p>
    <w:p w14:paraId="09BBA20B" w14:textId="77777777" w:rsidR="00E47DBB" w:rsidRPr="009E3DC5" w:rsidRDefault="00E47DBB" w:rsidP="00D927D4"/>
    <w:p w14:paraId="7E44362A" w14:textId="5973FB0E" w:rsidR="00E47DBB" w:rsidRPr="009E3DC5" w:rsidRDefault="00E47DBB" w:rsidP="00E47DBB">
      <w:pPr>
        <w:rPr>
          <w:b/>
          <w:u w:val="single"/>
        </w:rPr>
      </w:pPr>
      <w:bookmarkStart w:id="745" w:name="_Hlk509438228"/>
      <w:r w:rsidRPr="009E3DC5">
        <w:rPr>
          <w:b/>
          <w:u w:val="single"/>
        </w:rPr>
        <w:t>The requirements for the</w:t>
      </w:r>
      <w:r w:rsidR="00391F49" w:rsidRPr="009E3DC5">
        <w:rPr>
          <w:b/>
          <w:u w:val="single"/>
        </w:rPr>
        <w:t xml:space="preserve"> Provide and Register Document Set-b</w:t>
      </w:r>
      <w:r w:rsidRPr="009E3DC5">
        <w:rPr>
          <w:b/>
          <w:u w:val="single"/>
        </w:rPr>
        <w:t xml:space="preserve"> </w:t>
      </w:r>
      <w:r w:rsidR="00391F49" w:rsidRPr="009E3DC5">
        <w:rPr>
          <w:b/>
          <w:u w:val="single"/>
        </w:rPr>
        <w:t>R</w:t>
      </w:r>
      <w:r w:rsidRPr="009E3DC5">
        <w:rPr>
          <w:b/>
          <w:u w:val="single"/>
        </w:rPr>
        <w:t xml:space="preserve">equest message with the </w:t>
      </w:r>
      <w:r w:rsidR="006A32A0" w:rsidRPr="009E3DC5">
        <w:rPr>
          <w:b/>
          <w:u w:val="single"/>
        </w:rPr>
        <w:t xml:space="preserve">AS4 </w:t>
      </w:r>
      <w:r w:rsidRPr="009E3DC5">
        <w:rPr>
          <w:b/>
          <w:u w:val="single"/>
        </w:rPr>
        <w:t>Asynchronous Web Services stack are:</w:t>
      </w:r>
    </w:p>
    <w:p w14:paraId="19DEF5FA" w14:textId="549BE5AA" w:rsidR="00972376" w:rsidRPr="009E3DC5" w:rsidRDefault="00972376" w:rsidP="006963B9">
      <w:pPr>
        <w:pStyle w:val="ListBullet3"/>
        <w:numPr>
          <w:ilvl w:val="0"/>
          <w:numId w:val="40"/>
        </w:numPr>
        <w:rPr>
          <w:b/>
          <w:u w:val="single"/>
        </w:rPr>
      </w:pPr>
      <w:r w:rsidRPr="009E3DC5">
        <w:rPr>
          <w:b/>
          <w:u w:val="single"/>
        </w:rPr>
        <w:t xml:space="preserve">The &lt;eb:Service&gt; SOAP element shall be set to the value: </w:t>
      </w:r>
      <w:r w:rsidR="00C72849" w:rsidRPr="009E3DC5">
        <w:rPr>
          <w:b/>
          <w:u w:val="single"/>
        </w:rPr>
        <w:t>ITI-41</w:t>
      </w:r>
    </w:p>
    <w:p w14:paraId="2295E7D5" w14:textId="467BCE5D" w:rsidR="00C72849" w:rsidRPr="009E3DC5" w:rsidRDefault="00C72849" w:rsidP="0007110D">
      <w:pPr>
        <w:pStyle w:val="ListBullet2"/>
        <w:numPr>
          <w:ilvl w:val="0"/>
          <w:numId w:val="40"/>
        </w:numPr>
        <w:rPr>
          <w:b/>
          <w:u w:val="single"/>
        </w:rPr>
      </w:pPr>
      <w:r w:rsidRPr="009E3DC5">
        <w:rPr>
          <w:b/>
          <w:bCs/>
          <w:u w:val="single"/>
        </w:rPr>
        <w:t>The type attribute on the &lt;eb:Service&gt; SOAP element shall be set to the value: urn:ihe:iti:transactions</w:t>
      </w:r>
    </w:p>
    <w:p w14:paraId="198F3018" w14:textId="40949CE2" w:rsidR="00972376" w:rsidRPr="009E3DC5" w:rsidRDefault="00972376" w:rsidP="006963B9">
      <w:pPr>
        <w:pStyle w:val="ListBullet3"/>
        <w:numPr>
          <w:ilvl w:val="0"/>
          <w:numId w:val="40"/>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urn:ihe:iti:2007:ProvideAndRegisterDocumentSet-b</w:t>
      </w:r>
    </w:p>
    <w:p w14:paraId="2534CC02" w14:textId="77777777" w:rsidR="00972376" w:rsidRPr="009E3DC5" w:rsidRDefault="00972376" w:rsidP="006963B9">
      <w:pPr>
        <w:pStyle w:val="ListBullet3"/>
        <w:numPr>
          <w:ilvl w:val="0"/>
          <w:numId w:val="40"/>
        </w:numPr>
        <w:rPr>
          <w:b/>
          <w:u w:val="single"/>
        </w:rPr>
      </w:pPr>
      <w:r w:rsidRPr="009E3DC5">
        <w:rPr>
          <w:b/>
          <w:u w:val="single"/>
        </w:rPr>
        <w:t>The &lt;eb:From/eb:Role&gt; element shall be set to the value: urn:ihe:iti:2018:Requester</w:t>
      </w:r>
    </w:p>
    <w:p w14:paraId="7583208C" w14:textId="20537361" w:rsidR="00972376" w:rsidRPr="009E3DC5" w:rsidRDefault="00972376" w:rsidP="006963B9">
      <w:pPr>
        <w:pStyle w:val="ListBullet3"/>
        <w:numPr>
          <w:ilvl w:val="0"/>
          <w:numId w:val="40"/>
        </w:numPr>
        <w:rPr>
          <w:b/>
          <w:u w:val="single"/>
        </w:rPr>
      </w:pPr>
      <w:r w:rsidRPr="009E3DC5">
        <w:rPr>
          <w:b/>
          <w:u w:val="single"/>
        </w:rPr>
        <w:t>The &lt;eb:To/eb:Role&gt; element shall be set to the value: urn:ihe:iti:2018:Provider</w:t>
      </w:r>
    </w:p>
    <w:p w14:paraId="42848110" w14:textId="77777777" w:rsidR="00E47DBB" w:rsidRPr="009E3DC5" w:rsidRDefault="00972376" w:rsidP="006963B9">
      <w:pPr>
        <w:pStyle w:val="ListBullet3"/>
        <w:numPr>
          <w:ilvl w:val="0"/>
          <w:numId w:val="40"/>
        </w:numPr>
        <w:rPr>
          <w:b/>
          <w:u w:val="single"/>
        </w:rPr>
      </w:pPr>
      <w:r w:rsidRPr="009E3DC5">
        <w:rPr>
          <w:b/>
          <w:u w:val="single"/>
        </w:rPr>
        <w:t>T</w:t>
      </w:r>
      <w:r w:rsidR="00E47DBB" w:rsidRPr="009E3DC5">
        <w:rPr>
          <w:b/>
          <w:u w:val="single"/>
        </w:rPr>
        <w:t>he &lt;soap12:Body&gt; shall contain one &lt;xds:ProvideAndRegisterDocumentSetRequest&gt; element</w:t>
      </w:r>
    </w:p>
    <w:p w14:paraId="7058135C" w14:textId="77777777" w:rsidR="00E47DBB" w:rsidRPr="009E3DC5" w:rsidRDefault="0007093B" w:rsidP="006963B9">
      <w:pPr>
        <w:pStyle w:val="ListBullet3"/>
        <w:numPr>
          <w:ilvl w:val="0"/>
          <w:numId w:val="40"/>
        </w:numPr>
        <w:rPr>
          <w:b/>
          <w:u w:val="single"/>
        </w:rPr>
      </w:pPr>
      <w:r w:rsidRPr="009E3DC5">
        <w:rPr>
          <w:b/>
          <w:u w:val="single"/>
        </w:rPr>
        <w:t>T</w:t>
      </w:r>
      <w:r w:rsidR="00E47DBB" w:rsidRPr="009E3DC5">
        <w:rPr>
          <w:b/>
          <w:u w:val="single"/>
        </w:rPr>
        <w:t>he &lt;xds:ProvideAndRegisterDocumentSetRequest&gt; element shall contain:</w:t>
      </w:r>
    </w:p>
    <w:p w14:paraId="7DEB945F" w14:textId="58032B96" w:rsidR="00E47DBB" w:rsidRPr="009E3DC5" w:rsidRDefault="00FD0F5D" w:rsidP="006963B9">
      <w:pPr>
        <w:pStyle w:val="ListBullet3"/>
        <w:numPr>
          <w:ilvl w:val="1"/>
          <w:numId w:val="40"/>
        </w:numPr>
        <w:rPr>
          <w:b/>
          <w:bCs/>
          <w:u w:val="single"/>
        </w:rPr>
      </w:pPr>
      <w:r w:rsidRPr="009E3DC5">
        <w:rPr>
          <w:b/>
          <w:bCs/>
          <w:u w:val="single"/>
        </w:rPr>
        <w:t>O</w:t>
      </w:r>
      <w:r w:rsidR="00E47DBB" w:rsidRPr="009E3DC5">
        <w:rPr>
          <w:b/>
          <w:bCs/>
          <w:u w:val="single"/>
        </w:rPr>
        <w:t>ne &lt;lcm:SubmitObjectsRequest&gt; element representing the Submission Request (</w:t>
      </w:r>
      <w:r w:rsidR="00F8201E" w:rsidRPr="009E3DC5">
        <w:rPr>
          <w:b/>
          <w:bCs/>
          <w:u w:val="single"/>
        </w:rPr>
        <w:t>s</w:t>
      </w:r>
      <w:r w:rsidR="00E47DBB" w:rsidRPr="009E3DC5">
        <w:rPr>
          <w:b/>
          <w:bCs/>
          <w:u w:val="single"/>
        </w:rPr>
        <w:t>ee ITI TF-3: 4.2.1.4 for details of expressing a Submission Request).</w:t>
      </w:r>
    </w:p>
    <w:p w14:paraId="51A80CB4" w14:textId="011836FE" w:rsidR="00FB0F4F" w:rsidRPr="009E3DC5" w:rsidRDefault="00FB0F4F" w:rsidP="006963B9">
      <w:pPr>
        <w:pStyle w:val="ListBullet3"/>
        <w:numPr>
          <w:ilvl w:val="1"/>
          <w:numId w:val="40"/>
        </w:numPr>
        <w:rPr>
          <w:b/>
          <w:bCs/>
          <w:u w:val="single"/>
        </w:rPr>
      </w:pPr>
      <w:r w:rsidRPr="009E3DC5">
        <w:rPr>
          <w:b/>
          <w:bCs/>
          <w:u w:val="single"/>
        </w:rPr>
        <w:t>For each &lt;rim:ExtrinsicObject&gt;  contained in the &lt;</w:t>
      </w:r>
      <w:r w:rsidR="00FD0F5D" w:rsidRPr="009E3DC5">
        <w:rPr>
          <w:b/>
          <w:bCs/>
          <w:u w:val="single"/>
        </w:rPr>
        <w:t>lcm</w:t>
      </w:r>
      <w:r w:rsidRPr="009E3DC5">
        <w:rPr>
          <w:b/>
          <w:bCs/>
          <w:u w:val="single"/>
        </w:rPr>
        <w:t xml:space="preserve">:SubmitObjectsRequest&gt; element, an @id attribute shall be set in order to allow correlation to the corresponding MIME part as explain in ITI </w:t>
      </w:r>
      <w:del w:id="746" w:author="Mary Jungers" w:date="2023-07-30T19:11:00Z">
        <w:r w:rsidRPr="009E3DC5" w:rsidDel="00EE2148">
          <w:rPr>
            <w:b/>
            <w:bCs/>
            <w:u w:val="single"/>
          </w:rPr>
          <w:delText>TF</w:delText>
        </w:r>
        <w:r w:rsidR="00B57C0A" w:rsidRPr="009E3DC5" w:rsidDel="00EE2148">
          <w:rPr>
            <w:b/>
            <w:bCs/>
            <w:u w:val="single"/>
          </w:rPr>
          <w:delText>-</w:delText>
        </w:r>
        <w:r w:rsidRPr="009E3DC5" w:rsidDel="00EE2148">
          <w:rPr>
            <w:b/>
            <w:bCs/>
            <w:u w:val="single"/>
          </w:rPr>
          <w:delText>2x</w:delText>
        </w:r>
      </w:del>
      <w:ins w:id="747" w:author="Mary Jungers" w:date="2023-07-30T19:11:00Z">
        <w:r w:rsidR="00EE2148">
          <w:rPr>
            <w:b/>
            <w:bCs/>
            <w:u w:val="single"/>
          </w:rPr>
          <w:t>TF-2</w:t>
        </w:r>
      </w:ins>
      <w:r w:rsidR="00B57C0A" w:rsidRPr="009E3DC5">
        <w:rPr>
          <w:b/>
          <w:bCs/>
          <w:u w:val="single"/>
        </w:rPr>
        <w:t>:</w:t>
      </w:r>
      <w:r w:rsidRPr="009E3DC5">
        <w:rPr>
          <w:b/>
          <w:bCs/>
          <w:u w:val="single"/>
        </w:rPr>
        <w:t xml:space="preserve"> </w:t>
      </w:r>
      <w:r w:rsidR="00391F49" w:rsidRPr="009E3DC5">
        <w:rPr>
          <w:b/>
          <w:bCs/>
          <w:u w:val="single"/>
        </w:rPr>
        <w:t xml:space="preserve">Appendix </w:t>
      </w:r>
      <w:r w:rsidRPr="009E3DC5">
        <w:rPr>
          <w:b/>
          <w:bCs/>
          <w:u w:val="single"/>
        </w:rPr>
        <w:t>V.4.6.</w:t>
      </w:r>
      <w:r w:rsidR="008F04CE" w:rsidRPr="009E3DC5">
        <w:rPr>
          <w:b/>
          <w:bCs/>
          <w:u w:val="single"/>
        </w:rPr>
        <w:t>2</w:t>
      </w:r>
      <w:r w:rsidR="00B57C0A" w:rsidRPr="009E3DC5">
        <w:rPr>
          <w:b/>
          <w:bCs/>
          <w:u w:val="single"/>
        </w:rPr>
        <w:t>.</w:t>
      </w:r>
    </w:p>
    <w:p w14:paraId="36FC2989" w14:textId="44CDE730" w:rsidR="00D927D4" w:rsidRPr="009E3DC5" w:rsidRDefault="008F04CE" w:rsidP="00D927D4">
      <w:pPr>
        <w:rPr>
          <w:b/>
          <w:u w:val="single"/>
        </w:rPr>
      </w:pPr>
      <w:r w:rsidRPr="009E3DC5">
        <w:rPr>
          <w:b/>
          <w:u w:val="single"/>
        </w:rPr>
        <w:t>ITI</w:t>
      </w:r>
      <w:r w:rsidR="00B57C0A" w:rsidRPr="009E3DC5">
        <w:rPr>
          <w:b/>
          <w:u w:val="single"/>
        </w:rPr>
        <w:t xml:space="preserve"> </w:t>
      </w:r>
      <w:del w:id="748" w:author="Mary Jungers" w:date="2023-07-30T19:11:00Z">
        <w:r w:rsidRPr="009E3DC5" w:rsidDel="00EE2148">
          <w:rPr>
            <w:b/>
            <w:u w:val="single"/>
          </w:rPr>
          <w:delText>TF</w:delText>
        </w:r>
        <w:r w:rsidR="00B57C0A" w:rsidRPr="009E3DC5" w:rsidDel="00EE2148">
          <w:rPr>
            <w:b/>
            <w:u w:val="single"/>
          </w:rPr>
          <w:delText>-</w:delText>
        </w:r>
        <w:r w:rsidRPr="009E3DC5" w:rsidDel="00EE2148">
          <w:rPr>
            <w:b/>
            <w:u w:val="single"/>
          </w:rPr>
          <w:delText>2x</w:delText>
        </w:r>
      </w:del>
      <w:ins w:id="749" w:author="Mary Jungers" w:date="2023-07-30T19:11:00Z">
        <w:r w:rsidR="00EE2148">
          <w:rPr>
            <w:b/>
            <w:u w:val="single"/>
          </w:rPr>
          <w:t>TF-2</w:t>
        </w:r>
      </w:ins>
      <w:r w:rsidR="00B57C0A" w:rsidRPr="009E3DC5">
        <w:rPr>
          <w:b/>
          <w:u w:val="single"/>
        </w:rPr>
        <w:t>:</w:t>
      </w:r>
      <w:r w:rsidR="00C16B23" w:rsidRPr="009E3DC5">
        <w:rPr>
          <w:b/>
          <w:u w:val="single"/>
        </w:rPr>
        <w:t xml:space="preserve"> </w:t>
      </w:r>
      <w:r w:rsidR="00391F49" w:rsidRPr="009E3DC5">
        <w:rPr>
          <w:b/>
          <w:u w:val="single"/>
        </w:rPr>
        <w:t xml:space="preserve">Appendix </w:t>
      </w:r>
      <w:r w:rsidR="00C16B23" w:rsidRPr="009E3DC5">
        <w:rPr>
          <w:b/>
          <w:u w:val="single"/>
        </w:rPr>
        <w:t>V.</w:t>
      </w:r>
      <w:r w:rsidR="00634457" w:rsidRPr="009E3DC5">
        <w:rPr>
          <w:b/>
          <w:u w:val="single"/>
        </w:rPr>
        <w:t>4.</w:t>
      </w:r>
      <w:r w:rsidR="00C16B23" w:rsidRPr="009E3DC5">
        <w:rPr>
          <w:b/>
          <w:u w:val="single"/>
        </w:rPr>
        <w:t>8</w:t>
      </w:r>
      <w:r w:rsidR="00283922" w:rsidRPr="009E3DC5">
        <w:rPr>
          <w:b/>
          <w:u w:val="single"/>
        </w:rPr>
        <w:t xml:space="preserve"> includes </w:t>
      </w:r>
      <w:r w:rsidR="00D927D4" w:rsidRPr="009E3DC5">
        <w:rPr>
          <w:b/>
          <w:u w:val="single"/>
        </w:rPr>
        <w:t>an example of the SOAP Body for a Provide and Register Document Set-b Request message</w:t>
      </w:r>
      <w:r w:rsidR="00E47DBB" w:rsidRPr="009E3DC5">
        <w:rPr>
          <w:b/>
          <w:u w:val="single"/>
        </w:rPr>
        <w:t xml:space="preserve"> </w:t>
      </w:r>
      <w:r w:rsidR="007169EF" w:rsidRPr="009E3DC5">
        <w:rPr>
          <w:b/>
          <w:u w:val="single"/>
        </w:rPr>
        <w:t xml:space="preserve">applicable to </w:t>
      </w:r>
      <w:r w:rsidR="00E47DBB" w:rsidRPr="009E3DC5">
        <w:rPr>
          <w:b/>
          <w:u w:val="single"/>
        </w:rPr>
        <w:t xml:space="preserve">the </w:t>
      </w:r>
      <w:r w:rsidR="00CC765C" w:rsidRPr="009E3DC5">
        <w:rPr>
          <w:b/>
          <w:u w:val="single"/>
        </w:rPr>
        <w:t xml:space="preserve">AS4 </w:t>
      </w:r>
      <w:r w:rsidR="00E47DBB" w:rsidRPr="009E3DC5">
        <w:rPr>
          <w:b/>
          <w:u w:val="single"/>
        </w:rPr>
        <w:t>A</w:t>
      </w:r>
      <w:r w:rsidR="007169EF" w:rsidRPr="009E3DC5">
        <w:rPr>
          <w:b/>
          <w:u w:val="single"/>
        </w:rPr>
        <w:t>synchronous Web Services stack</w:t>
      </w:r>
      <w:r w:rsidR="00E47DBB" w:rsidRPr="009E3DC5">
        <w:rPr>
          <w:b/>
          <w:u w:val="single"/>
        </w:rPr>
        <w:t>.</w:t>
      </w:r>
    </w:p>
    <w:p w14:paraId="11B39E09" w14:textId="77777777" w:rsidR="00502C3D" w:rsidRPr="009E3DC5" w:rsidRDefault="00502C3D" w:rsidP="00E16821">
      <w:pPr>
        <w:pStyle w:val="BodyText"/>
      </w:pPr>
    </w:p>
    <w:p w14:paraId="32C285B4" w14:textId="77777777" w:rsidR="00502C3D" w:rsidRPr="009E3DC5" w:rsidRDefault="00502C3D" w:rsidP="00E16821">
      <w:pPr>
        <w:pStyle w:val="BodyText"/>
      </w:pPr>
    </w:p>
    <w:p w14:paraId="6B901A56" w14:textId="77777777" w:rsidR="00502C3D" w:rsidRPr="009E3DC5" w:rsidRDefault="00502C3D" w:rsidP="00E16821">
      <w:pPr>
        <w:pStyle w:val="BodyText"/>
      </w:pPr>
    </w:p>
    <w:bookmarkEnd w:id="745"/>
    <w:p w14:paraId="4F502C1A" w14:textId="77777777" w:rsidR="00836DE6" w:rsidRPr="009E3DC5" w:rsidRDefault="00836DE6" w:rsidP="00D927D4"/>
    <w:p w14:paraId="51B8D1FD" w14:textId="6FE4ECAA" w:rsidR="004F72EE" w:rsidRPr="009E3DC5" w:rsidRDefault="007C035A" w:rsidP="004F72EE">
      <w:pPr>
        <w:pStyle w:val="EditorInstructions"/>
      </w:pPr>
      <w:r w:rsidRPr="009E3DC5">
        <w:t xml:space="preserve">Update </w:t>
      </w:r>
      <w:r w:rsidR="00B57C0A" w:rsidRPr="009E3DC5">
        <w:t xml:space="preserve">Vol </w:t>
      </w:r>
      <w:del w:id="750" w:author="Mary Jungers" w:date="2023-07-30T19:24:00Z">
        <w:r w:rsidR="00B57C0A" w:rsidRPr="009E3DC5" w:rsidDel="005E0198">
          <w:delText>2b</w:delText>
        </w:r>
      </w:del>
      <w:ins w:id="751" w:author="Mary Jungers" w:date="2023-07-30T19:24:00Z">
        <w:r w:rsidR="005E0198">
          <w:t>2</w:t>
        </w:r>
      </w:ins>
      <w:r w:rsidR="00B57C0A" w:rsidRPr="009E3DC5">
        <w:t xml:space="preserve"> </w:t>
      </w:r>
      <w:r w:rsidRPr="009E3DC5">
        <w:t>Section 3.41.4.1.3.1 as follows:</w:t>
      </w:r>
    </w:p>
    <w:p w14:paraId="3A5CAA02" w14:textId="73B04180" w:rsidR="004F72EE" w:rsidRPr="009E3DC5" w:rsidRDefault="004F72EE" w:rsidP="00E16821">
      <w:pPr>
        <w:pStyle w:val="Heading6"/>
      </w:pPr>
      <w:bookmarkStart w:id="752" w:name="_Toc141666833"/>
      <w:r w:rsidRPr="009E3DC5">
        <w:t xml:space="preserve">3.41.4.1.3.1 Document Recipient Expected </w:t>
      </w:r>
      <w:r w:rsidR="00B60B8B" w:rsidRPr="009E3DC5">
        <w:t>A</w:t>
      </w:r>
      <w:r w:rsidRPr="009E3DC5">
        <w:t>ctions</w:t>
      </w:r>
      <w:bookmarkEnd w:id="752"/>
    </w:p>
    <w:p w14:paraId="0FF2D310" w14:textId="44CE69B0" w:rsidR="007C035A" w:rsidRPr="009E3DC5" w:rsidRDefault="007C035A" w:rsidP="002F34D9">
      <w:pPr>
        <w:pStyle w:val="BodyText"/>
        <w:rPr>
          <w:b/>
          <w:u w:val="single"/>
        </w:rPr>
      </w:pPr>
      <w:r w:rsidRPr="009E3DC5">
        <w:rPr>
          <w:b/>
          <w:u w:val="single"/>
        </w:rPr>
        <w:t xml:space="preserve">A Document Recipient that supports the AS4 Asynchronous Web Services </w:t>
      </w:r>
      <w:r w:rsidR="00B60B8B" w:rsidRPr="009E3DC5">
        <w:rPr>
          <w:b/>
          <w:u w:val="single"/>
        </w:rPr>
        <w:t xml:space="preserve">Exchange </w:t>
      </w:r>
      <w:r w:rsidRPr="009E3DC5">
        <w:rPr>
          <w:b/>
          <w:u w:val="single"/>
        </w:rPr>
        <w:t xml:space="preserve">Option shall be able to process the </w:t>
      </w:r>
      <w:r w:rsidR="00F964A6" w:rsidRPr="009E3DC5">
        <w:rPr>
          <w:b/>
          <w:u w:val="single"/>
        </w:rPr>
        <w:t xml:space="preserve">AS4 Asynchronous Web Services request as defined in ITI </w:t>
      </w:r>
      <w:del w:id="753" w:author="Mary Jungers" w:date="2023-07-30T19:11:00Z">
        <w:r w:rsidR="00F964A6" w:rsidRPr="009E3DC5" w:rsidDel="00EE2148">
          <w:rPr>
            <w:b/>
            <w:u w:val="single"/>
          </w:rPr>
          <w:delText>TF-2x</w:delText>
        </w:r>
      </w:del>
      <w:ins w:id="754" w:author="Mary Jungers" w:date="2023-07-30T19:11:00Z">
        <w:r w:rsidR="00EE2148">
          <w:rPr>
            <w:b/>
            <w:u w:val="single"/>
          </w:rPr>
          <w:t>TF-2</w:t>
        </w:r>
      </w:ins>
      <w:r w:rsidR="00F964A6" w:rsidRPr="009E3DC5">
        <w:rPr>
          <w:b/>
          <w:u w:val="single"/>
        </w:rPr>
        <w:t xml:space="preserve">: Appendix V.4 and return an AS4 Asynchronous Web Services response as defined in ITI </w:t>
      </w:r>
      <w:del w:id="755" w:author="Mary Jungers" w:date="2023-07-30T19:11:00Z">
        <w:r w:rsidR="00F964A6" w:rsidRPr="009E3DC5" w:rsidDel="00EE2148">
          <w:rPr>
            <w:b/>
            <w:u w:val="single"/>
          </w:rPr>
          <w:delText>TF-2x</w:delText>
        </w:r>
      </w:del>
      <w:ins w:id="756" w:author="Mary Jungers" w:date="2023-07-30T19:11:00Z">
        <w:r w:rsidR="00EE2148">
          <w:rPr>
            <w:b/>
            <w:u w:val="single"/>
          </w:rPr>
          <w:t>TF-2</w:t>
        </w:r>
      </w:ins>
      <w:r w:rsidR="00F964A6" w:rsidRPr="009E3DC5">
        <w:rPr>
          <w:b/>
          <w:u w:val="single"/>
        </w:rPr>
        <w:t>: Appendix V.4</w:t>
      </w:r>
      <w:r w:rsidR="007655D5" w:rsidRPr="009E3DC5">
        <w:rPr>
          <w:b/>
          <w:u w:val="single"/>
        </w:rPr>
        <w:t>.</w:t>
      </w:r>
    </w:p>
    <w:p w14:paraId="7197D976" w14:textId="77777777" w:rsidR="00B60B8B" w:rsidRPr="009E3DC5" w:rsidRDefault="00B60B8B" w:rsidP="00B60B8B">
      <w:pPr>
        <w:pStyle w:val="BodyText"/>
      </w:pPr>
      <w:r w:rsidRPr="009E3DC5">
        <w:t>In addition to the Expected Actions of all Content Receivers (described in the beginning of Section 3.41.4.1.3), a Document Recipient shall meet the following requirements.</w:t>
      </w:r>
    </w:p>
    <w:p w14:paraId="697E7D19" w14:textId="77777777" w:rsidR="002F34D9" w:rsidRPr="009E3DC5" w:rsidRDefault="002F34D9" w:rsidP="006963B9">
      <w:pPr>
        <w:pStyle w:val="BodyText"/>
        <w:numPr>
          <w:ilvl w:val="0"/>
          <w:numId w:val="51"/>
        </w:numPr>
      </w:pPr>
      <w:r w:rsidRPr="009E3DC5">
        <w:t>A Document Recipient shall be able to interpret a submission without any context, such as knowledge of a prior submission.</w:t>
      </w:r>
    </w:p>
    <w:p w14:paraId="06D0D21D" w14:textId="5D16B520" w:rsidR="002F34D9" w:rsidRPr="009E3DC5" w:rsidRDefault="00764BA9" w:rsidP="002F34D9">
      <w:pPr>
        <w:pStyle w:val="BodyText"/>
      </w:pPr>
      <w:r w:rsidRPr="009E3DC5">
        <w:t>…</w:t>
      </w:r>
    </w:p>
    <w:p w14:paraId="288A4AD9" w14:textId="3E92490B" w:rsidR="00487E38" w:rsidRPr="009E3DC5" w:rsidRDefault="00487E38" w:rsidP="00F54850">
      <w:pPr>
        <w:pStyle w:val="BodyText"/>
      </w:pPr>
    </w:p>
    <w:p w14:paraId="5C661E8A" w14:textId="7EEF5225" w:rsidR="00487E38" w:rsidRPr="009E3DC5" w:rsidRDefault="000C39BD" w:rsidP="008F04CE">
      <w:pPr>
        <w:pStyle w:val="EditorInstructions"/>
      </w:pPr>
      <w:r w:rsidRPr="009E3DC5">
        <w:t>Update</w:t>
      </w:r>
      <w:r w:rsidR="00487E38" w:rsidRPr="009E3DC5">
        <w:t xml:space="preserve"> </w:t>
      </w:r>
      <w:r w:rsidR="00B57C0A" w:rsidRPr="009E3DC5">
        <w:t xml:space="preserve">Vol </w:t>
      </w:r>
      <w:del w:id="757" w:author="Mary Jungers" w:date="2023-07-30T19:24:00Z">
        <w:r w:rsidR="00B57C0A" w:rsidRPr="009E3DC5" w:rsidDel="005E0198">
          <w:delText>2b</w:delText>
        </w:r>
      </w:del>
      <w:ins w:id="758" w:author="Mary Jungers" w:date="2023-07-30T19:24:00Z">
        <w:r w:rsidR="005E0198">
          <w:t>2</w:t>
        </w:r>
      </w:ins>
      <w:r w:rsidR="00B57C0A" w:rsidRPr="009E3DC5">
        <w:t xml:space="preserve"> </w:t>
      </w:r>
      <w:r w:rsidR="00487E38" w:rsidRPr="009E3DC5">
        <w:t>Section 3.41.4.2.2 by the following updated section (R change)</w:t>
      </w:r>
    </w:p>
    <w:p w14:paraId="54AE8310" w14:textId="77777777" w:rsidR="00D927D4" w:rsidRPr="009E3DC5" w:rsidRDefault="00D927D4" w:rsidP="00F54850">
      <w:pPr>
        <w:pStyle w:val="Heading5"/>
      </w:pPr>
      <w:bookmarkStart w:id="759" w:name="_Toc141666834"/>
      <w:r w:rsidRPr="009E3DC5">
        <w:t>3.41.4.2.2 Message Semantics</w:t>
      </w:r>
      <w:bookmarkEnd w:id="759"/>
    </w:p>
    <w:p w14:paraId="45E6E6C3" w14:textId="77777777" w:rsidR="000B1E11" w:rsidRPr="009E3DC5" w:rsidRDefault="000B1E11" w:rsidP="000B1E11">
      <w:pPr>
        <w:rPr>
          <w:b/>
          <w:strike/>
        </w:rPr>
      </w:pPr>
      <w:r w:rsidRPr="009E3DC5">
        <w:rPr>
          <w:b/>
          <w:strike/>
        </w:rPr>
        <w:t>The Provide and Register Document Set-b Response message shall use SOAP 1.2 and MTOM with XOP encoding (labeled MTOM/XOP in this specification). Implementors of this transaction shall comply with all requirements described in: ITI TF-2x: Appendix V: Web Services for IHE Transactions.</w:t>
      </w:r>
    </w:p>
    <w:p w14:paraId="462F9A89" w14:textId="77777777" w:rsidR="000B1E11" w:rsidRPr="009E3DC5" w:rsidRDefault="000B1E11" w:rsidP="000B1E11">
      <w:pPr>
        <w:rPr>
          <w:b/>
          <w:u w:val="single"/>
        </w:rPr>
      </w:pPr>
      <w:r w:rsidRPr="009E3DC5">
        <w:rPr>
          <w:b/>
          <w:u w:val="single"/>
        </w:rPr>
        <w:t>The Provide and</w:t>
      </w:r>
      <w:r w:rsidR="00E06FE8" w:rsidRPr="009E3DC5">
        <w:rPr>
          <w:b/>
          <w:u w:val="single"/>
        </w:rPr>
        <w:t xml:space="preserve"> Register Document Set-b Response</w:t>
      </w:r>
      <w:r w:rsidRPr="009E3DC5">
        <w:rPr>
          <w:b/>
          <w:u w:val="single"/>
        </w:rPr>
        <w:t xml:space="preserve"> message:</w:t>
      </w:r>
    </w:p>
    <w:p w14:paraId="2B484F7D" w14:textId="185FC788" w:rsidR="000B1E11" w:rsidRPr="009E3DC5" w:rsidRDefault="00430C2E" w:rsidP="006963B9">
      <w:pPr>
        <w:pStyle w:val="ListBullet2"/>
        <w:numPr>
          <w:ilvl w:val="0"/>
          <w:numId w:val="43"/>
        </w:numPr>
        <w:rPr>
          <w:b/>
          <w:bCs/>
          <w:u w:val="single"/>
        </w:rPr>
      </w:pPr>
      <w:r w:rsidRPr="009E3DC5">
        <w:rPr>
          <w:b/>
          <w:bCs/>
          <w:u w:val="single"/>
        </w:rPr>
        <w:t>S</w:t>
      </w:r>
      <w:r w:rsidR="0007093B" w:rsidRPr="009E3DC5">
        <w:rPr>
          <w:b/>
          <w:bCs/>
          <w:u w:val="single"/>
        </w:rPr>
        <w:t xml:space="preserve">hall </w:t>
      </w:r>
      <w:r w:rsidR="00C712D7" w:rsidRPr="009E3DC5">
        <w:rPr>
          <w:b/>
          <w:bCs/>
          <w:u w:val="single"/>
        </w:rPr>
        <w:t>comply with</w:t>
      </w:r>
      <w:r w:rsidR="000B1E11" w:rsidRPr="009E3DC5">
        <w:rPr>
          <w:b/>
          <w:bCs/>
          <w:u w:val="single"/>
        </w:rPr>
        <w:t xml:space="preserve"> the Synchronous Web Services Exchange protocol stack with all requirements specified in ITI </w:t>
      </w:r>
      <w:del w:id="760" w:author="Mary Jungers" w:date="2023-07-30T19:11:00Z">
        <w:r w:rsidR="000B1E11" w:rsidRPr="009E3DC5" w:rsidDel="00EE2148">
          <w:rPr>
            <w:b/>
            <w:bCs/>
            <w:u w:val="single"/>
          </w:rPr>
          <w:delText>TF-2x</w:delText>
        </w:r>
      </w:del>
      <w:ins w:id="761" w:author="Mary Jungers" w:date="2023-07-30T19:11:00Z">
        <w:r w:rsidR="00EE2148">
          <w:rPr>
            <w:b/>
            <w:bCs/>
            <w:u w:val="single"/>
          </w:rPr>
          <w:t>TF-2</w:t>
        </w:r>
      </w:ins>
      <w:r w:rsidR="000B1E11" w:rsidRPr="009E3DC5">
        <w:rPr>
          <w:b/>
          <w:bCs/>
          <w:u w:val="single"/>
        </w:rPr>
        <w:t xml:space="preserve">: </w:t>
      </w:r>
      <w:r w:rsidR="00115778" w:rsidRPr="009E3DC5">
        <w:rPr>
          <w:b/>
          <w:bCs/>
          <w:u w:val="single"/>
        </w:rPr>
        <w:t xml:space="preserve">Appendix </w:t>
      </w:r>
      <w:r w:rsidR="000B1E11" w:rsidRPr="009E3DC5">
        <w:rPr>
          <w:b/>
          <w:bCs/>
          <w:u w:val="single"/>
        </w:rPr>
        <w:t xml:space="preserve">V.3: Synchronous </w:t>
      </w:r>
      <w:r w:rsidR="00631A8B" w:rsidRPr="009E3DC5">
        <w:rPr>
          <w:b/>
          <w:bCs/>
          <w:u w:val="single"/>
        </w:rPr>
        <w:t xml:space="preserve">and Asynchronous (WS-Addressing based) </w:t>
      </w:r>
      <w:r w:rsidR="000B1E11" w:rsidRPr="009E3DC5">
        <w:rPr>
          <w:b/>
          <w:bCs/>
          <w:u w:val="single"/>
        </w:rPr>
        <w:t>Web Services</w:t>
      </w:r>
      <w:r w:rsidR="00016895" w:rsidRPr="009E3DC5">
        <w:rPr>
          <w:b/>
          <w:bCs/>
          <w:u w:val="single"/>
        </w:rPr>
        <w:t xml:space="preserve">. </w:t>
      </w:r>
      <w:r w:rsidR="000B1E11" w:rsidRPr="009E3DC5">
        <w:rPr>
          <w:b/>
          <w:bCs/>
          <w:u w:val="single"/>
        </w:rPr>
        <w:t>These are based on SOAP 1.2 and MTOM with XOP encoding (labeled MTOM/XOP in this specification).</w:t>
      </w:r>
    </w:p>
    <w:p w14:paraId="101E4076" w14:textId="77777777" w:rsidR="000B1E11" w:rsidRPr="009E3DC5" w:rsidRDefault="000B1E11" w:rsidP="000B1E11">
      <w:pPr>
        <w:ind w:left="720"/>
      </w:pPr>
      <w:r w:rsidRPr="009E3DC5">
        <w:rPr>
          <w:b/>
          <w:u w:val="single"/>
        </w:rPr>
        <w:t>For the Synchronous Web Services Exchange protocol stack</w:t>
      </w:r>
      <w:r w:rsidRPr="009E3DC5">
        <w:rPr>
          <w:b/>
        </w:rPr>
        <w:t xml:space="preserve">, </w:t>
      </w:r>
      <w:r w:rsidRPr="009E3DC5">
        <w:rPr>
          <w:b/>
          <w:strike/>
        </w:rPr>
        <w:t>T</w:t>
      </w:r>
      <w:r w:rsidRPr="009E3DC5">
        <w:rPr>
          <w:rStyle w:val="BodyTextChar"/>
          <w:b/>
          <w:bCs/>
        </w:rPr>
        <w:t>t</w:t>
      </w:r>
      <w:r w:rsidRPr="009E3DC5">
        <w:t>he use of MTOM/XOP is governed by the following rules:</w:t>
      </w:r>
    </w:p>
    <w:p w14:paraId="739B9E5E" w14:textId="77777777" w:rsidR="000B1E11" w:rsidRPr="009E3DC5" w:rsidRDefault="000B1E11" w:rsidP="006963B9">
      <w:pPr>
        <w:pStyle w:val="ListBullet3"/>
        <w:numPr>
          <w:ilvl w:val="1"/>
          <w:numId w:val="51"/>
        </w:numPr>
      </w:pPr>
      <w:r w:rsidRPr="009E3DC5">
        <w:t>The Content Sender shall generate the Provide and Register Document Set-b Re</w:t>
      </w:r>
      <w:r w:rsidR="00E06FE8" w:rsidRPr="009E3DC5">
        <w:t xml:space="preserve">sponse </w:t>
      </w:r>
      <w:r w:rsidRPr="009E3DC5">
        <w:t xml:space="preserve">message in MTOM/XOP format. </w:t>
      </w:r>
    </w:p>
    <w:p w14:paraId="3417827F" w14:textId="77777777" w:rsidR="000B1E11" w:rsidRPr="009E3DC5" w:rsidRDefault="000B1E11" w:rsidP="006963B9">
      <w:pPr>
        <w:pStyle w:val="ListBullet3"/>
        <w:numPr>
          <w:ilvl w:val="1"/>
          <w:numId w:val="51"/>
        </w:numPr>
      </w:pPr>
      <w:r w:rsidRPr="009E3DC5">
        <w:t>The Content Receiver shall accept documents in a Provide and Register Document Set-b Re</w:t>
      </w:r>
      <w:r w:rsidR="00E06FE8" w:rsidRPr="009E3DC5">
        <w:t>sponse</w:t>
      </w:r>
      <w:r w:rsidRPr="009E3DC5">
        <w:t xml:space="preserve"> message in MTOM/XOP format. </w:t>
      </w:r>
    </w:p>
    <w:p w14:paraId="04F60FD7" w14:textId="60801D54" w:rsidR="004F72EE" w:rsidRPr="009E3DC5" w:rsidRDefault="004F72EE" w:rsidP="006963B9">
      <w:pPr>
        <w:pStyle w:val="ListBullet2"/>
        <w:numPr>
          <w:ilvl w:val="0"/>
          <w:numId w:val="43"/>
        </w:numPr>
        <w:rPr>
          <w:b/>
          <w:bCs/>
          <w:u w:val="single"/>
        </w:rPr>
      </w:pPr>
      <w:bookmarkStart w:id="762" w:name="_Hlk513059492"/>
      <w:r w:rsidRPr="009E3DC5">
        <w:rPr>
          <w:b/>
          <w:bCs/>
          <w:u w:val="single"/>
        </w:rPr>
        <w:t xml:space="preserve">May </w:t>
      </w:r>
      <w:r w:rsidR="00C712D7" w:rsidRPr="009E3DC5">
        <w:rPr>
          <w:b/>
          <w:bCs/>
          <w:u w:val="single"/>
        </w:rPr>
        <w:t>comply with</w:t>
      </w:r>
      <w:r w:rsidRPr="009E3DC5">
        <w:rPr>
          <w:b/>
          <w:bCs/>
          <w:u w:val="single"/>
        </w:rPr>
        <w:t xml:space="preserve"> the W</w:t>
      </w:r>
      <w:r w:rsidR="007655D5" w:rsidRPr="009E3DC5">
        <w:rPr>
          <w:b/>
          <w:bCs/>
          <w:u w:val="single"/>
        </w:rPr>
        <w:t>S</w:t>
      </w:r>
      <w:r w:rsidRPr="009E3DC5">
        <w:rPr>
          <w:b/>
          <w:bCs/>
          <w:u w:val="single"/>
        </w:rPr>
        <w:t xml:space="preserve">-Addressing </w:t>
      </w:r>
      <w:r w:rsidR="00147556" w:rsidRPr="009E3DC5">
        <w:rPr>
          <w:b/>
          <w:bCs/>
          <w:u w:val="single"/>
        </w:rPr>
        <w:t xml:space="preserve">based </w:t>
      </w:r>
      <w:r w:rsidRPr="009E3DC5">
        <w:rPr>
          <w:b/>
          <w:bCs/>
          <w:u w:val="single"/>
        </w:rPr>
        <w:t>Asynchronous Web Services Exchange protocol stack</w:t>
      </w:r>
      <w:r w:rsidR="004F13B2" w:rsidRPr="009E3DC5">
        <w:rPr>
          <w:b/>
          <w:bCs/>
          <w:u w:val="single"/>
        </w:rPr>
        <w:t xml:space="preserve">. </w:t>
      </w:r>
      <w:r w:rsidR="007778D5" w:rsidRPr="009E3DC5">
        <w:rPr>
          <w:b/>
          <w:bCs/>
          <w:u w:val="single"/>
        </w:rPr>
        <w:t>When the Asynchronous Web Services Exchange</w:t>
      </w:r>
      <w:r w:rsidR="006A7A25" w:rsidRPr="009E3DC5">
        <w:rPr>
          <w:b/>
          <w:bCs/>
          <w:u w:val="single"/>
        </w:rPr>
        <w:t xml:space="preserve"> Option is selected,</w:t>
      </w:r>
      <w:r w:rsidR="007778D5" w:rsidRPr="009E3DC5">
        <w:rPr>
          <w:b/>
          <w:bCs/>
          <w:u w:val="single"/>
        </w:rPr>
        <w:t xml:space="preserve"> the Content Sender shall meet </w:t>
      </w:r>
      <w:r w:rsidRPr="009E3DC5">
        <w:rPr>
          <w:b/>
          <w:bCs/>
          <w:u w:val="single"/>
        </w:rPr>
        <w:t xml:space="preserve">all requirements specified in ITI </w:t>
      </w:r>
      <w:del w:id="763" w:author="Mary Jungers" w:date="2023-07-30T19:11:00Z">
        <w:r w:rsidRPr="009E3DC5" w:rsidDel="00EE2148">
          <w:rPr>
            <w:b/>
            <w:bCs/>
            <w:u w:val="single"/>
          </w:rPr>
          <w:delText>TF-2x</w:delText>
        </w:r>
      </w:del>
      <w:ins w:id="764" w:author="Mary Jungers" w:date="2023-07-30T19:11:00Z">
        <w:r w:rsidR="00EE2148">
          <w:rPr>
            <w:b/>
            <w:bCs/>
            <w:u w:val="single"/>
          </w:rPr>
          <w:t>TF-2</w:t>
        </w:r>
      </w:ins>
      <w:r w:rsidRPr="009E3DC5">
        <w:rPr>
          <w:b/>
          <w:bCs/>
          <w:u w:val="single"/>
        </w:rPr>
        <w:t>: Appendix V.</w:t>
      </w:r>
      <w:r w:rsidR="006F78D8" w:rsidRPr="009E3DC5">
        <w:rPr>
          <w:b/>
          <w:bCs/>
          <w:u w:val="single"/>
        </w:rPr>
        <w:t>3</w:t>
      </w:r>
      <w:r w:rsidRPr="009E3DC5">
        <w:rPr>
          <w:b/>
          <w:bCs/>
          <w:u w:val="single"/>
        </w:rPr>
        <w:t xml:space="preserve">: </w:t>
      </w:r>
      <w:r w:rsidR="006F78D8" w:rsidRPr="009E3DC5">
        <w:rPr>
          <w:b/>
          <w:bCs/>
          <w:u w:val="single"/>
        </w:rPr>
        <w:t xml:space="preserve">Synchronous and </w:t>
      </w:r>
      <w:r w:rsidRPr="009E3DC5">
        <w:rPr>
          <w:b/>
          <w:bCs/>
          <w:u w:val="single"/>
        </w:rPr>
        <w:t xml:space="preserve">Asynchronous Web Services. </w:t>
      </w:r>
    </w:p>
    <w:p w14:paraId="6ECA6C71" w14:textId="77777777" w:rsidR="004F72EE" w:rsidRPr="009E3DC5" w:rsidRDefault="004F72EE" w:rsidP="004F72EE">
      <w:pPr>
        <w:ind w:left="720"/>
        <w:rPr>
          <w:b/>
          <w:u w:val="single"/>
        </w:rPr>
      </w:pPr>
      <w:r w:rsidRPr="009E3DC5">
        <w:rPr>
          <w:b/>
          <w:u w:val="single"/>
        </w:rPr>
        <w:lastRenderedPageBreak/>
        <w:t>For the W</w:t>
      </w:r>
      <w:r w:rsidR="007655D5" w:rsidRPr="009E3DC5">
        <w:rPr>
          <w:b/>
          <w:u w:val="single"/>
        </w:rPr>
        <w:t>S</w:t>
      </w:r>
      <w:r w:rsidRPr="009E3DC5">
        <w:rPr>
          <w:b/>
          <w:u w:val="single"/>
        </w:rPr>
        <w:t>-Addressing Asynchronous Web Services Exchange protocol stack, the use of W</w:t>
      </w:r>
      <w:r w:rsidR="007655D5" w:rsidRPr="009E3DC5">
        <w:rPr>
          <w:b/>
          <w:u w:val="single"/>
        </w:rPr>
        <w:t>S</w:t>
      </w:r>
      <w:r w:rsidRPr="009E3DC5">
        <w:rPr>
          <w:b/>
          <w:u w:val="single"/>
        </w:rPr>
        <w:t>-Addressing is governed by the following rules:</w:t>
      </w:r>
    </w:p>
    <w:p w14:paraId="66AF13E0" w14:textId="77777777" w:rsidR="004F72EE" w:rsidRPr="009E3DC5" w:rsidRDefault="004F72EE" w:rsidP="006963B9">
      <w:pPr>
        <w:pStyle w:val="ListBullet3"/>
        <w:numPr>
          <w:ilvl w:val="1"/>
          <w:numId w:val="51"/>
        </w:numPr>
        <w:rPr>
          <w:b/>
          <w:bCs/>
          <w:u w:val="single"/>
        </w:rPr>
      </w:pPr>
      <w:r w:rsidRPr="009E3DC5">
        <w:rPr>
          <w:b/>
          <w:bCs/>
          <w:u w:val="single"/>
        </w:rPr>
        <w:t xml:space="preserve">The Content Sender shall generate the Provide and Register Document Set-b Request message in </w:t>
      </w:r>
      <w:r w:rsidR="00A01EE9" w:rsidRPr="009E3DC5">
        <w:rPr>
          <w:b/>
          <w:u w:val="single"/>
        </w:rPr>
        <w:t>Asynchronous Web Services SOAP message format</w:t>
      </w:r>
      <w:r w:rsidRPr="009E3DC5">
        <w:rPr>
          <w:b/>
          <w:bCs/>
          <w:u w:val="single"/>
        </w:rPr>
        <w:t xml:space="preserve">. </w:t>
      </w:r>
    </w:p>
    <w:p w14:paraId="659A56B5" w14:textId="77777777" w:rsidR="004F72EE" w:rsidRPr="009E3DC5" w:rsidRDefault="004F72EE" w:rsidP="006963B9">
      <w:pPr>
        <w:pStyle w:val="ListBullet3"/>
        <w:numPr>
          <w:ilvl w:val="1"/>
          <w:numId w:val="51"/>
        </w:numPr>
        <w:rPr>
          <w:b/>
          <w:bCs/>
          <w:u w:val="single"/>
        </w:rPr>
      </w:pPr>
      <w:r w:rsidRPr="009E3DC5">
        <w:rPr>
          <w:b/>
          <w:bCs/>
          <w:u w:val="single"/>
        </w:rPr>
        <w:t xml:space="preserve">The Content Receiver shall accept documents in a Provide and Register Document Set-b Request message in </w:t>
      </w:r>
      <w:r w:rsidR="00A01EE9" w:rsidRPr="009E3DC5">
        <w:rPr>
          <w:b/>
          <w:u w:val="single"/>
        </w:rPr>
        <w:t>Asynchronous Web Services SOAP message format</w:t>
      </w:r>
      <w:r w:rsidRPr="009E3DC5">
        <w:rPr>
          <w:b/>
          <w:bCs/>
          <w:u w:val="single"/>
        </w:rPr>
        <w:t xml:space="preserve">. </w:t>
      </w:r>
    </w:p>
    <w:p w14:paraId="6CFD51E4" w14:textId="47214EAE" w:rsidR="000B1E11" w:rsidRPr="009E3DC5" w:rsidRDefault="0007093B" w:rsidP="006963B9">
      <w:pPr>
        <w:pStyle w:val="ListBullet2"/>
        <w:numPr>
          <w:ilvl w:val="0"/>
          <w:numId w:val="43"/>
        </w:numPr>
        <w:rPr>
          <w:b/>
          <w:bCs/>
          <w:u w:val="single"/>
        </w:rPr>
      </w:pPr>
      <w:r w:rsidRPr="009E3DC5">
        <w:rPr>
          <w:b/>
          <w:bCs/>
          <w:u w:val="single"/>
        </w:rPr>
        <w:t xml:space="preserve">May </w:t>
      </w:r>
      <w:r w:rsidR="00C712D7" w:rsidRPr="009E3DC5">
        <w:rPr>
          <w:b/>
          <w:bCs/>
          <w:u w:val="single"/>
        </w:rPr>
        <w:t>comply with</w:t>
      </w:r>
      <w:r w:rsidR="000B1E11" w:rsidRPr="009E3DC5">
        <w:rPr>
          <w:b/>
          <w:bCs/>
          <w:u w:val="single"/>
        </w:rPr>
        <w:t xml:space="preserve"> the </w:t>
      </w:r>
      <w:r w:rsidR="00842FB8" w:rsidRPr="009E3DC5">
        <w:rPr>
          <w:b/>
          <w:bCs/>
          <w:u w:val="single"/>
        </w:rPr>
        <w:t xml:space="preserve">AS4 </w:t>
      </w:r>
      <w:r w:rsidR="000B1E11" w:rsidRPr="009E3DC5">
        <w:rPr>
          <w:b/>
          <w:bCs/>
          <w:u w:val="single"/>
        </w:rPr>
        <w:t>Asynchronous Web Services Exchange protocol stack</w:t>
      </w:r>
      <w:r w:rsidR="007778D5" w:rsidRPr="009E3DC5">
        <w:rPr>
          <w:b/>
          <w:bCs/>
          <w:u w:val="single"/>
        </w:rPr>
        <w:t>.</w:t>
      </w:r>
      <w:r w:rsidR="000B1E11" w:rsidRPr="009E3DC5">
        <w:rPr>
          <w:b/>
          <w:bCs/>
          <w:u w:val="single"/>
        </w:rPr>
        <w:t xml:space="preserve"> </w:t>
      </w:r>
      <w:r w:rsidR="007778D5" w:rsidRPr="009E3DC5">
        <w:rPr>
          <w:b/>
          <w:bCs/>
          <w:u w:val="single"/>
        </w:rPr>
        <w:t>When the AS4 Asynchronous Web Services Exchange</w:t>
      </w:r>
      <w:r w:rsidR="006A7A25" w:rsidRPr="009E3DC5">
        <w:rPr>
          <w:b/>
          <w:bCs/>
          <w:u w:val="single"/>
        </w:rPr>
        <w:t xml:space="preserve"> Option is selected,</w:t>
      </w:r>
      <w:r w:rsidR="007778D5" w:rsidRPr="009E3DC5">
        <w:rPr>
          <w:b/>
          <w:bCs/>
          <w:u w:val="single"/>
        </w:rPr>
        <w:t xml:space="preserve"> the Content Sender shall meet </w:t>
      </w:r>
      <w:r w:rsidR="000B1E11" w:rsidRPr="009E3DC5">
        <w:rPr>
          <w:b/>
          <w:bCs/>
          <w:u w:val="single"/>
        </w:rPr>
        <w:t xml:space="preserve">all requirements specified in ITI </w:t>
      </w:r>
      <w:del w:id="765" w:author="Mary Jungers" w:date="2023-07-30T19:11:00Z">
        <w:r w:rsidR="000B1E11" w:rsidRPr="009E3DC5" w:rsidDel="00EE2148">
          <w:rPr>
            <w:b/>
            <w:bCs/>
            <w:u w:val="single"/>
          </w:rPr>
          <w:delText>TF-2x</w:delText>
        </w:r>
      </w:del>
      <w:ins w:id="766" w:author="Mary Jungers" w:date="2023-07-30T19:11:00Z">
        <w:r w:rsidR="00EE2148">
          <w:rPr>
            <w:b/>
            <w:bCs/>
            <w:u w:val="single"/>
          </w:rPr>
          <w:t>TF-2</w:t>
        </w:r>
      </w:ins>
      <w:r w:rsidR="000B1E11" w:rsidRPr="009E3DC5">
        <w:rPr>
          <w:b/>
          <w:bCs/>
          <w:u w:val="single"/>
        </w:rPr>
        <w:t>: Appendix V.4: Asynchronous Web Services</w:t>
      </w:r>
      <w:r w:rsidR="00016895" w:rsidRPr="009E3DC5">
        <w:rPr>
          <w:b/>
          <w:bCs/>
          <w:u w:val="single"/>
        </w:rPr>
        <w:t xml:space="preserve">. </w:t>
      </w:r>
      <w:r w:rsidR="000B1E11" w:rsidRPr="009E3DC5">
        <w:rPr>
          <w:b/>
          <w:bCs/>
          <w:u w:val="single"/>
        </w:rPr>
        <w:t xml:space="preserve">These are based on the AS4 </w:t>
      </w:r>
      <w:r w:rsidR="00F459A8" w:rsidRPr="009E3DC5">
        <w:rPr>
          <w:b/>
          <w:bCs/>
          <w:u w:val="single"/>
        </w:rPr>
        <w:t>profile</w:t>
      </w:r>
      <w:r w:rsidR="000B1E11" w:rsidRPr="009E3DC5">
        <w:rPr>
          <w:b/>
          <w:bCs/>
          <w:u w:val="single"/>
        </w:rPr>
        <w:t xml:space="preserve"> of ebMS3.0 and use SOAP 1.2 with Attachments (AS4 in this specification).</w:t>
      </w:r>
    </w:p>
    <w:p w14:paraId="4D3B867F" w14:textId="77777777" w:rsidR="000B1E11" w:rsidRPr="009E3DC5" w:rsidRDefault="000B1E11" w:rsidP="00E06FE8">
      <w:pPr>
        <w:ind w:left="720"/>
        <w:rPr>
          <w:b/>
          <w:u w:val="single"/>
        </w:rPr>
      </w:pPr>
      <w:r w:rsidRPr="009E3DC5">
        <w:rPr>
          <w:b/>
          <w:u w:val="single"/>
        </w:rPr>
        <w:t xml:space="preserve">For the </w:t>
      </w:r>
      <w:r w:rsidR="00842FB8" w:rsidRPr="009E3DC5">
        <w:rPr>
          <w:b/>
          <w:u w:val="single"/>
        </w:rPr>
        <w:t xml:space="preserve">AS4 </w:t>
      </w:r>
      <w:r w:rsidRPr="009E3DC5">
        <w:rPr>
          <w:b/>
          <w:u w:val="single"/>
        </w:rPr>
        <w:t>Asynchronous Web Services Exchange protocol stack, the use of AS4 is governed by the following rules:</w:t>
      </w:r>
    </w:p>
    <w:p w14:paraId="7FA39AE9" w14:textId="77777777" w:rsidR="000B1E11" w:rsidRPr="009E3DC5" w:rsidRDefault="000B1E11" w:rsidP="006963B9">
      <w:pPr>
        <w:pStyle w:val="ListBullet3"/>
        <w:numPr>
          <w:ilvl w:val="1"/>
          <w:numId w:val="51"/>
        </w:numPr>
        <w:rPr>
          <w:b/>
          <w:bCs/>
          <w:u w:val="single"/>
        </w:rPr>
      </w:pPr>
      <w:r w:rsidRPr="009E3DC5">
        <w:rPr>
          <w:b/>
          <w:bCs/>
          <w:u w:val="single"/>
        </w:rPr>
        <w:t xml:space="preserve">The Content Sender shall generate the Provide and Register Document Set-b Request message in AS4 format. </w:t>
      </w:r>
    </w:p>
    <w:p w14:paraId="427AE89C" w14:textId="77777777" w:rsidR="000B1E11" w:rsidRPr="009E3DC5" w:rsidRDefault="000B1E11" w:rsidP="006963B9">
      <w:pPr>
        <w:pStyle w:val="ListBullet3"/>
        <w:numPr>
          <w:ilvl w:val="1"/>
          <w:numId w:val="51"/>
        </w:numPr>
        <w:rPr>
          <w:b/>
          <w:bCs/>
          <w:u w:val="single"/>
        </w:rPr>
      </w:pPr>
      <w:r w:rsidRPr="009E3DC5">
        <w:rPr>
          <w:b/>
          <w:bCs/>
          <w:u w:val="single"/>
        </w:rPr>
        <w:t xml:space="preserve">The Content Receiver shall accept documents in a Provide and Register Document Set-b Request message in AS4 format. </w:t>
      </w:r>
    </w:p>
    <w:p w14:paraId="003A8E34" w14:textId="77777777" w:rsidR="00487E38" w:rsidRPr="009E3DC5" w:rsidRDefault="00487E38" w:rsidP="00D927D4">
      <w:pPr>
        <w:rPr>
          <w:highlight w:val="green"/>
        </w:rPr>
      </w:pPr>
    </w:p>
    <w:p w14:paraId="616E1916" w14:textId="77777777" w:rsidR="00D927D4" w:rsidRPr="009E3DC5" w:rsidRDefault="00D927D4" w:rsidP="00D927D4">
      <w:r w:rsidRPr="009E3DC5">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w:t>
      </w:r>
      <w:proofErr w:type="gramStart"/>
      <w:r w:rsidRPr="009E3DC5">
        <w:t>possible warning</w:t>
      </w:r>
      <w:proofErr w:type="gramEnd"/>
      <w:r w:rsidRPr="009E3DC5">
        <w:t xml:space="preserve"> and error messages are given in the ebRS standard and detailed in ITI TF-3: </w:t>
      </w:r>
      <w:r w:rsidRPr="009E3DC5">
        <w:rPr>
          <w:lang w:eastAsia="ar-SA"/>
        </w:rPr>
        <w:t>4.2.4 Error Reporting</w:t>
      </w:r>
      <w:r w:rsidRPr="009E3DC5">
        <w:t>. This transaction does not support a partial success response.</w:t>
      </w:r>
    </w:p>
    <w:p w14:paraId="57C543AC" w14:textId="351C81CF" w:rsidR="00D927D4" w:rsidRPr="009E3DC5" w:rsidRDefault="00D927D4" w:rsidP="00D927D4">
      <w:r w:rsidRPr="009E3DC5">
        <w:t xml:space="preserve">XML namespace prefixes used in text and in examples below are for informational purposes only and are documented in ITI </w:t>
      </w:r>
      <w:del w:id="767" w:author="Mary Jungers" w:date="2023-07-30T19:11:00Z">
        <w:r w:rsidRPr="009E3DC5" w:rsidDel="00EE2148">
          <w:delText>TF-2x</w:delText>
        </w:r>
      </w:del>
      <w:ins w:id="768" w:author="Mary Jungers" w:date="2023-07-30T19:11:00Z">
        <w:r w:rsidR="00EE2148">
          <w:t>TF-2</w:t>
        </w:r>
      </w:ins>
      <w:r w:rsidRPr="009E3DC5">
        <w:t>: Appendix V, Table 2.4-1.</w:t>
      </w:r>
    </w:p>
    <w:bookmarkEnd w:id="762"/>
    <w:p w14:paraId="45C20E2D" w14:textId="782BEE68" w:rsidR="00D927D4" w:rsidRPr="009E3DC5" w:rsidRDefault="00D927D4" w:rsidP="00D927D4">
      <w:r w:rsidRPr="009E3DC5">
        <w:t xml:space="preserve">The requirements for the </w:t>
      </w:r>
      <w:r w:rsidR="00115778" w:rsidRPr="009E3DC5">
        <w:rPr>
          <w:b/>
          <w:u w:val="single"/>
        </w:rPr>
        <w:t>Provide and Register Document Set-b</w:t>
      </w:r>
      <w:r w:rsidR="00115778" w:rsidRPr="009E3DC5">
        <w:t xml:space="preserve"> R</w:t>
      </w:r>
      <w:r w:rsidRPr="009E3DC5">
        <w:t xml:space="preserve">esponse message </w:t>
      </w:r>
      <w:r w:rsidR="001F1945" w:rsidRPr="009E3DC5">
        <w:rPr>
          <w:b/>
          <w:u w:val="single"/>
        </w:rPr>
        <w:t xml:space="preserve">with the Synchronous Web Services </w:t>
      </w:r>
      <w:r w:rsidR="00115778" w:rsidRPr="009E3DC5">
        <w:rPr>
          <w:b/>
          <w:u w:val="single"/>
        </w:rPr>
        <w:t>or</w:t>
      </w:r>
      <w:r w:rsidR="00640301" w:rsidRPr="009E3DC5">
        <w:rPr>
          <w:b/>
          <w:u w:val="single"/>
        </w:rPr>
        <w:t xml:space="preserve"> WS-Addressing </w:t>
      </w:r>
      <w:r w:rsidR="00147556" w:rsidRPr="009E3DC5">
        <w:rPr>
          <w:b/>
          <w:u w:val="single"/>
        </w:rPr>
        <w:t xml:space="preserve">based </w:t>
      </w:r>
      <w:r w:rsidR="00640301" w:rsidRPr="009E3DC5">
        <w:rPr>
          <w:b/>
          <w:u w:val="single"/>
        </w:rPr>
        <w:t xml:space="preserve">Asynchronous Web Services </w:t>
      </w:r>
      <w:r w:rsidR="001F1945" w:rsidRPr="009E3DC5">
        <w:rPr>
          <w:b/>
          <w:u w:val="single"/>
        </w:rPr>
        <w:t>stack</w:t>
      </w:r>
      <w:r w:rsidR="00640301" w:rsidRPr="009E3DC5">
        <w:rPr>
          <w:b/>
          <w:u w:val="single"/>
        </w:rPr>
        <w:t>s</w:t>
      </w:r>
      <w:r w:rsidR="001F1945" w:rsidRPr="009E3DC5">
        <w:t xml:space="preserve"> </w:t>
      </w:r>
      <w:r w:rsidRPr="009E3DC5">
        <w:t>are:</w:t>
      </w:r>
    </w:p>
    <w:p w14:paraId="40A6B561" w14:textId="77777777" w:rsidR="00D927D4" w:rsidRPr="009E3DC5" w:rsidRDefault="00D927D4" w:rsidP="006963B9">
      <w:pPr>
        <w:pStyle w:val="ListBullet2"/>
        <w:numPr>
          <w:ilvl w:val="0"/>
          <w:numId w:val="41"/>
        </w:numPr>
      </w:pPr>
      <w:r w:rsidRPr="009E3DC5">
        <w:t>the &lt;wsa:Action&gt; SOAP header shall contain the value urn:ihe:iti:2007:ProvideAndRegisterDocumentSet-bResponse</w:t>
      </w:r>
    </w:p>
    <w:p w14:paraId="56892CB1" w14:textId="77777777" w:rsidR="00D927D4" w:rsidRPr="009E3DC5" w:rsidRDefault="00D927D4" w:rsidP="006963B9">
      <w:pPr>
        <w:pStyle w:val="ListBullet2"/>
        <w:numPr>
          <w:ilvl w:val="0"/>
          <w:numId w:val="41"/>
        </w:numPr>
      </w:pPr>
      <w:r w:rsidRPr="009E3DC5">
        <w:t>the &lt;soap12:Body&gt; soap element shall contain one &lt;rs:RegistryResponse&gt; element</w:t>
      </w:r>
    </w:p>
    <w:p w14:paraId="67847610" w14:textId="77777777" w:rsidR="00B74824" w:rsidRPr="009E3DC5" w:rsidRDefault="00B74824" w:rsidP="006963B9">
      <w:pPr>
        <w:pStyle w:val="ListBullet2"/>
        <w:numPr>
          <w:ilvl w:val="0"/>
          <w:numId w:val="41"/>
        </w:numPr>
      </w:pPr>
      <w:r w:rsidRPr="009E3DC5">
        <w:t>See ITI TF-3: 4.2.4.1 for examples of response messages.</w:t>
      </w:r>
    </w:p>
    <w:p w14:paraId="5FB23600" w14:textId="77777777" w:rsidR="00B74824" w:rsidRPr="009E3DC5" w:rsidRDefault="00B74824" w:rsidP="00265784">
      <w:pPr>
        <w:rPr>
          <w:b/>
          <w:u w:val="single"/>
        </w:rPr>
      </w:pPr>
    </w:p>
    <w:p w14:paraId="52CE974F" w14:textId="48660C35" w:rsidR="00265784" w:rsidRPr="009E3DC5" w:rsidRDefault="00265784" w:rsidP="00265784">
      <w:pPr>
        <w:rPr>
          <w:b/>
          <w:u w:val="single"/>
        </w:rPr>
      </w:pPr>
      <w:r w:rsidRPr="009E3DC5">
        <w:rPr>
          <w:b/>
          <w:u w:val="single"/>
        </w:rPr>
        <w:t xml:space="preserve">The requirements for the </w:t>
      </w:r>
      <w:r w:rsidR="00115778" w:rsidRPr="009E3DC5">
        <w:rPr>
          <w:b/>
          <w:u w:val="single"/>
        </w:rPr>
        <w:t>Provide and Register Document Set-b</w:t>
      </w:r>
      <w:r w:rsidR="00115778" w:rsidRPr="009E3DC5">
        <w:t xml:space="preserve"> </w:t>
      </w:r>
      <w:r w:rsidR="00115778" w:rsidRPr="009E3DC5">
        <w:rPr>
          <w:b/>
          <w:u w:val="single"/>
        </w:rPr>
        <w:t>R</w:t>
      </w:r>
      <w:r w:rsidRPr="009E3DC5">
        <w:rPr>
          <w:b/>
          <w:u w:val="single"/>
        </w:rPr>
        <w:t xml:space="preserve">esponse message with the </w:t>
      </w:r>
      <w:r w:rsidR="00842FB8" w:rsidRPr="009E3DC5">
        <w:rPr>
          <w:b/>
          <w:u w:val="single"/>
        </w:rPr>
        <w:t xml:space="preserve">AS4 </w:t>
      </w:r>
      <w:r w:rsidRPr="009E3DC5">
        <w:rPr>
          <w:b/>
          <w:u w:val="single"/>
        </w:rPr>
        <w:t>Asynchronous Web Services stack are:</w:t>
      </w:r>
    </w:p>
    <w:p w14:paraId="5A8F8E76" w14:textId="7BC69946" w:rsidR="0007093B" w:rsidRPr="009E3DC5" w:rsidRDefault="00115778" w:rsidP="006963B9">
      <w:pPr>
        <w:pStyle w:val="ListBullet2"/>
        <w:numPr>
          <w:ilvl w:val="0"/>
          <w:numId w:val="42"/>
        </w:numPr>
        <w:rPr>
          <w:b/>
          <w:u w:val="single"/>
        </w:rPr>
      </w:pPr>
      <w:r w:rsidRPr="009E3DC5">
        <w:rPr>
          <w:b/>
          <w:u w:val="single"/>
        </w:rPr>
        <w:lastRenderedPageBreak/>
        <w:t>T</w:t>
      </w:r>
      <w:r w:rsidR="0007093B" w:rsidRPr="009E3DC5">
        <w:rPr>
          <w:b/>
          <w:u w:val="single"/>
        </w:rPr>
        <w:t xml:space="preserve">he &lt;eb:Service&gt; SOAP header shall </w:t>
      </w:r>
      <w:r w:rsidR="00E764A6" w:rsidRPr="009E3DC5">
        <w:rPr>
          <w:b/>
          <w:u w:val="single"/>
        </w:rPr>
        <w:t>be set to</w:t>
      </w:r>
      <w:r w:rsidR="0007093B" w:rsidRPr="009E3DC5">
        <w:rPr>
          <w:b/>
          <w:u w:val="single"/>
        </w:rPr>
        <w:t xml:space="preserve"> the value</w:t>
      </w:r>
      <w:r w:rsidR="00AD6A7A" w:rsidRPr="009E3DC5">
        <w:rPr>
          <w:b/>
          <w:u w:val="single"/>
        </w:rPr>
        <w:t>:</w:t>
      </w:r>
      <w:r w:rsidR="0007093B" w:rsidRPr="009E3DC5">
        <w:rPr>
          <w:b/>
          <w:u w:val="single"/>
        </w:rPr>
        <w:t xml:space="preserve"> </w:t>
      </w:r>
      <w:r w:rsidR="00C72849" w:rsidRPr="009E3DC5">
        <w:rPr>
          <w:b/>
          <w:u w:val="single"/>
        </w:rPr>
        <w:t>ITI-41</w:t>
      </w:r>
    </w:p>
    <w:p w14:paraId="62589B4A" w14:textId="3E500022" w:rsidR="00C72849" w:rsidRPr="009E3DC5" w:rsidRDefault="00C72849" w:rsidP="00C72849">
      <w:pPr>
        <w:pStyle w:val="ListBullet2"/>
        <w:numPr>
          <w:ilvl w:val="0"/>
          <w:numId w:val="42"/>
        </w:numPr>
        <w:rPr>
          <w:b/>
          <w:u w:val="single"/>
        </w:rPr>
      </w:pPr>
      <w:r w:rsidRPr="009E3DC5">
        <w:rPr>
          <w:b/>
          <w:bCs/>
          <w:u w:val="single"/>
        </w:rPr>
        <w:t>The type attribute on the &lt;eb:Service&gt; SOAP element shall be set to the value: urn:ihe:iti:transactions</w:t>
      </w:r>
    </w:p>
    <w:p w14:paraId="505919C3" w14:textId="02A01271" w:rsidR="00265784" w:rsidRPr="009E3DC5" w:rsidRDefault="00115778" w:rsidP="006963B9">
      <w:pPr>
        <w:pStyle w:val="ListBullet2"/>
        <w:numPr>
          <w:ilvl w:val="0"/>
          <w:numId w:val="42"/>
        </w:numPr>
        <w:rPr>
          <w:b/>
          <w:u w:val="single"/>
        </w:rPr>
      </w:pPr>
      <w:r w:rsidRPr="009E3DC5">
        <w:rPr>
          <w:b/>
          <w:u w:val="single"/>
        </w:rPr>
        <w:t>T</w:t>
      </w:r>
      <w:r w:rsidR="005F31F9" w:rsidRPr="009E3DC5">
        <w:rPr>
          <w:b/>
          <w:u w:val="single"/>
        </w:rPr>
        <w:t>he &lt;eb</w:t>
      </w:r>
      <w:r w:rsidR="00265784" w:rsidRPr="009E3DC5">
        <w:rPr>
          <w:b/>
          <w:u w:val="single"/>
        </w:rPr>
        <w:t xml:space="preserve">:Action&gt; SOAP header shall </w:t>
      </w:r>
      <w:r w:rsidR="00E764A6" w:rsidRPr="009E3DC5">
        <w:rPr>
          <w:b/>
          <w:u w:val="single"/>
        </w:rPr>
        <w:t>be set to</w:t>
      </w:r>
      <w:r w:rsidR="00265784" w:rsidRPr="009E3DC5">
        <w:rPr>
          <w:b/>
          <w:u w:val="single"/>
        </w:rPr>
        <w:t xml:space="preserve"> the value</w:t>
      </w:r>
      <w:r w:rsidR="00AD6A7A" w:rsidRPr="009E3DC5">
        <w:rPr>
          <w:b/>
          <w:u w:val="single"/>
        </w:rPr>
        <w:t>:</w:t>
      </w:r>
      <w:r w:rsidR="00265784" w:rsidRPr="009E3DC5">
        <w:rPr>
          <w:b/>
          <w:u w:val="single"/>
        </w:rPr>
        <w:t xml:space="preserve"> urn:ihe:iti:2007:ProvideAndRegisterDocumentSet-bResponse</w:t>
      </w:r>
    </w:p>
    <w:p w14:paraId="053E1FF7" w14:textId="77777777" w:rsidR="005F31F9" w:rsidRPr="009E3DC5" w:rsidRDefault="005F31F9" w:rsidP="006963B9">
      <w:pPr>
        <w:pStyle w:val="ListBullet2"/>
        <w:numPr>
          <w:ilvl w:val="0"/>
          <w:numId w:val="42"/>
        </w:numPr>
        <w:rPr>
          <w:b/>
          <w:u w:val="single"/>
        </w:rPr>
      </w:pPr>
      <w:r w:rsidRPr="009E3DC5">
        <w:rPr>
          <w:b/>
          <w:u w:val="single"/>
        </w:rPr>
        <w:t>The &lt;eb:From/eb:Role&gt; element shall be set to the value: urn:ihe:iti:2018:Provider</w:t>
      </w:r>
    </w:p>
    <w:p w14:paraId="3B5CFD34" w14:textId="10AE1BEA" w:rsidR="005F31F9" w:rsidRPr="009E3DC5" w:rsidRDefault="005F31F9" w:rsidP="006963B9">
      <w:pPr>
        <w:pStyle w:val="ListBullet2"/>
        <w:numPr>
          <w:ilvl w:val="0"/>
          <w:numId w:val="42"/>
        </w:numPr>
        <w:rPr>
          <w:b/>
          <w:u w:val="single"/>
        </w:rPr>
      </w:pPr>
      <w:r w:rsidRPr="009E3DC5">
        <w:rPr>
          <w:b/>
          <w:u w:val="single"/>
        </w:rPr>
        <w:t>The &lt;eb:To/eb:Role&gt; element shall be set to the value: urn:ihe:iti:2018:Requester</w:t>
      </w:r>
    </w:p>
    <w:p w14:paraId="796A8FC0" w14:textId="0271A1F3" w:rsidR="00265784" w:rsidRPr="009E3DC5" w:rsidRDefault="00115778" w:rsidP="006963B9">
      <w:pPr>
        <w:pStyle w:val="ListBullet2"/>
        <w:numPr>
          <w:ilvl w:val="0"/>
          <w:numId w:val="42"/>
        </w:numPr>
        <w:rPr>
          <w:b/>
          <w:u w:val="single"/>
        </w:rPr>
      </w:pPr>
      <w:r w:rsidRPr="009E3DC5">
        <w:rPr>
          <w:b/>
          <w:u w:val="single"/>
        </w:rPr>
        <w:t>T</w:t>
      </w:r>
      <w:r w:rsidR="00265784" w:rsidRPr="009E3DC5">
        <w:rPr>
          <w:b/>
          <w:u w:val="single"/>
        </w:rPr>
        <w:t>he &lt;soap12:Body&gt; soap element shall contain one &lt;rs:RegistryResponse&gt; element</w:t>
      </w:r>
    </w:p>
    <w:p w14:paraId="0819AD1E" w14:textId="77777777" w:rsidR="008F04CE" w:rsidRPr="009E3DC5" w:rsidRDefault="008F04CE" w:rsidP="00E16821">
      <w:pPr>
        <w:pStyle w:val="BodyText"/>
        <w:rPr>
          <w:highlight w:val="yellow"/>
        </w:rPr>
      </w:pPr>
    </w:p>
    <w:p w14:paraId="622C6D99" w14:textId="77777777" w:rsidR="00265784" w:rsidRPr="009E3DC5" w:rsidRDefault="00265784" w:rsidP="00E16821">
      <w:pPr>
        <w:pStyle w:val="BodyText"/>
      </w:pPr>
    </w:p>
    <w:p w14:paraId="5D756238" w14:textId="77777777" w:rsidR="000C39BD" w:rsidRPr="009E3DC5" w:rsidRDefault="000C39BD" w:rsidP="00E16821">
      <w:pPr>
        <w:pStyle w:val="BodyText"/>
      </w:pPr>
    </w:p>
    <w:p w14:paraId="7B45DDCD" w14:textId="5988ADF7" w:rsidR="000C39BD" w:rsidRPr="009E3DC5" w:rsidRDefault="000C39BD" w:rsidP="000C39BD">
      <w:pPr>
        <w:pStyle w:val="EditorInstructions"/>
      </w:pPr>
      <w:r w:rsidRPr="009E3DC5">
        <w:t xml:space="preserve">Update </w:t>
      </w:r>
      <w:r w:rsidR="00B57C0A" w:rsidRPr="009E3DC5">
        <w:t xml:space="preserve">Vol </w:t>
      </w:r>
      <w:del w:id="769" w:author="Mary Jungers" w:date="2023-07-30T19:24:00Z">
        <w:r w:rsidR="00B57C0A" w:rsidRPr="009E3DC5" w:rsidDel="005E0198">
          <w:delText>2b</w:delText>
        </w:r>
      </w:del>
      <w:ins w:id="770" w:author="Mary Jungers" w:date="2023-07-30T19:24:00Z">
        <w:r w:rsidR="005E0198">
          <w:t>2</w:t>
        </w:r>
      </w:ins>
      <w:r w:rsidR="00B57C0A" w:rsidRPr="009E3DC5">
        <w:t xml:space="preserve"> </w:t>
      </w:r>
      <w:r w:rsidRPr="009E3DC5">
        <w:t xml:space="preserve">Section 3.41.4.2.2.1 </w:t>
      </w:r>
      <w:r w:rsidR="007655D5" w:rsidRPr="009E3DC5">
        <w:t>as follows:</w:t>
      </w:r>
    </w:p>
    <w:p w14:paraId="425AEB0C" w14:textId="77777777" w:rsidR="00D927D4" w:rsidRPr="009E3DC5" w:rsidRDefault="00D927D4" w:rsidP="00F54850">
      <w:pPr>
        <w:pStyle w:val="Heading6"/>
      </w:pPr>
      <w:bookmarkStart w:id="771" w:name="_Toc141666835"/>
      <w:r w:rsidRPr="009E3DC5">
        <w:t>3.41.4.2.2.1 XDS Document Repository Message Semantics</w:t>
      </w:r>
      <w:bookmarkEnd w:id="771"/>
    </w:p>
    <w:p w14:paraId="34F802A7" w14:textId="02473993" w:rsidR="004F72EE" w:rsidRPr="009E3DC5" w:rsidRDefault="004F72EE" w:rsidP="004F72EE">
      <w:pPr>
        <w:rPr>
          <w:b/>
          <w:u w:val="single"/>
        </w:rPr>
      </w:pPr>
      <w:r w:rsidRPr="009E3DC5">
        <w:rPr>
          <w:b/>
          <w:u w:val="single"/>
        </w:rPr>
        <w:t xml:space="preserve">If the XDS Document Repository receives a Synchronous Web Services request, it shall respond as defined in ITI </w:t>
      </w:r>
      <w:del w:id="772" w:author="Mary Jungers" w:date="2023-07-30T19:11:00Z">
        <w:r w:rsidRPr="009E3DC5" w:rsidDel="00EE2148">
          <w:rPr>
            <w:b/>
            <w:u w:val="single"/>
          </w:rPr>
          <w:delText>TF-2x</w:delText>
        </w:r>
      </w:del>
      <w:ins w:id="773" w:author="Mary Jungers" w:date="2023-07-30T19:11:00Z">
        <w:r w:rsidR="00EE2148">
          <w:rPr>
            <w:b/>
            <w:u w:val="single"/>
          </w:rPr>
          <w:t>TF-2</w:t>
        </w:r>
      </w:ins>
      <w:r w:rsidRPr="009E3DC5">
        <w:rPr>
          <w:b/>
          <w:u w:val="single"/>
        </w:rPr>
        <w:t xml:space="preserve">: </w:t>
      </w:r>
      <w:r w:rsidR="00115778" w:rsidRPr="009E3DC5">
        <w:rPr>
          <w:b/>
          <w:u w:val="single"/>
        </w:rPr>
        <w:t xml:space="preserve">Appendix </w:t>
      </w:r>
      <w:r w:rsidRPr="009E3DC5">
        <w:rPr>
          <w:b/>
          <w:u w:val="single"/>
        </w:rPr>
        <w:t>V.3.</w:t>
      </w:r>
    </w:p>
    <w:p w14:paraId="298A8B99" w14:textId="19076716" w:rsidR="000C39BD" w:rsidRPr="009E3DC5" w:rsidRDefault="00D927D4" w:rsidP="00D927D4">
      <w:pPr>
        <w:rPr>
          <w:b/>
        </w:rPr>
      </w:pPr>
      <w:r w:rsidRPr="009E3DC5">
        <w:t xml:space="preserve">If the XDS Document Repository supports the </w:t>
      </w:r>
      <w:r w:rsidR="00147556" w:rsidRPr="009E3DC5">
        <w:t>Asynchronous Web Services Exchange Option</w:t>
      </w:r>
      <w:r w:rsidR="00147556" w:rsidRPr="009E3DC5">
        <w:rPr>
          <w:b/>
          <w:u w:val="single"/>
        </w:rPr>
        <w:t xml:space="preserve"> (WS-Addressing based)</w:t>
      </w:r>
      <w:r w:rsidRPr="009E3DC5">
        <w:t xml:space="preserve"> and it receives an Asynchronous Web Services request, it shall respond as def</w:t>
      </w:r>
      <w:r w:rsidR="000C39BD" w:rsidRPr="009E3DC5">
        <w:t xml:space="preserve">ined in ITI </w:t>
      </w:r>
      <w:del w:id="774" w:author="Mary Jungers" w:date="2023-07-30T19:11:00Z">
        <w:r w:rsidR="000C39BD" w:rsidRPr="009E3DC5" w:rsidDel="00EE2148">
          <w:delText>TF-2x</w:delText>
        </w:r>
      </w:del>
      <w:ins w:id="775" w:author="Mary Jungers" w:date="2023-07-30T19:11:00Z">
        <w:r w:rsidR="00EE2148">
          <w:t>TF-2</w:t>
        </w:r>
      </w:ins>
      <w:r w:rsidR="000C39BD" w:rsidRPr="009E3DC5">
        <w:t xml:space="preserve">: </w:t>
      </w:r>
      <w:r w:rsidR="000C39BD" w:rsidRPr="009E3DC5">
        <w:rPr>
          <w:b/>
          <w:strike/>
        </w:rPr>
        <w:t>Appendix V.5</w:t>
      </w:r>
      <w:r w:rsidR="000C39BD" w:rsidRPr="009E3DC5">
        <w:rPr>
          <w:b/>
        </w:rPr>
        <w:t xml:space="preserve"> </w:t>
      </w:r>
      <w:r w:rsidR="000C39BD" w:rsidRPr="009E3DC5">
        <w:rPr>
          <w:b/>
          <w:u w:val="single"/>
        </w:rPr>
        <w:t>V.</w:t>
      </w:r>
      <w:r w:rsidR="005A06BA" w:rsidRPr="009E3DC5">
        <w:rPr>
          <w:b/>
          <w:u w:val="single"/>
        </w:rPr>
        <w:t>3</w:t>
      </w:r>
      <w:r w:rsidR="000C39BD" w:rsidRPr="009E3DC5">
        <w:rPr>
          <w:b/>
        </w:rPr>
        <w:t>.</w:t>
      </w:r>
    </w:p>
    <w:p w14:paraId="431A38A2" w14:textId="77777777" w:rsidR="004F72EE" w:rsidRPr="009E3DC5" w:rsidRDefault="004F72EE" w:rsidP="00F54850">
      <w:pPr>
        <w:pStyle w:val="BodyText"/>
      </w:pPr>
    </w:p>
    <w:p w14:paraId="5FFB86B3" w14:textId="77777777" w:rsidR="004F72EE" w:rsidRPr="009E3DC5" w:rsidRDefault="004F72EE" w:rsidP="00F54850">
      <w:pPr>
        <w:pStyle w:val="BodyText"/>
      </w:pPr>
    </w:p>
    <w:p w14:paraId="4F6B77CA" w14:textId="0F459861" w:rsidR="004F72EE" w:rsidRPr="009E3DC5" w:rsidRDefault="003A08FE" w:rsidP="004F72EE">
      <w:pPr>
        <w:pStyle w:val="EditorInstructions"/>
      </w:pPr>
      <w:r w:rsidRPr="009E3DC5">
        <w:t>Add a new Section 3.41.4.2.2.2</w:t>
      </w:r>
      <w:r w:rsidR="00781274" w:rsidRPr="009E3DC5">
        <w:t xml:space="preserve"> to Vol </w:t>
      </w:r>
      <w:del w:id="776" w:author="Mary Jungers" w:date="2023-07-30T19:24:00Z">
        <w:r w:rsidR="00781274" w:rsidRPr="009E3DC5" w:rsidDel="005E0198">
          <w:delText>2b</w:delText>
        </w:r>
      </w:del>
      <w:ins w:id="777" w:author="Mary Jungers" w:date="2023-07-30T19:24:00Z">
        <w:r w:rsidR="005E0198">
          <w:t>2</w:t>
        </w:r>
      </w:ins>
      <w:r w:rsidR="00781274" w:rsidRPr="009E3DC5">
        <w:t>:</w:t>
      </w:r>
    </w:p>
    <w:p w14:paraId="68DF5666" w14:textId="77777777" w:rsidR="004F72EE" w:rsidRPr="009E3DC5" w:rsidRDefault="004F72EE" w:rsidP="00F36164">
      <w:pPr>
        <w:pStyle w:val="Heading6"/>
      </w:pPr>
      <w:bookmarkStart w:id="778" w:name="_Toc141666836"/>
      <w:r w:rsidRPr="009E3DC5">
        <w:t>3.41.4.2.2.2 Document Recipient Message Semantics</w:t>
      </w:r>
      <w:bookmarkEnd w:id="778"/>
    </w:p>
    <w:p w14:paraId="5B0274F9" w14:textId="3AD5C9F9" w:rsidR="004F72EE" w:rsidRPr="009E3DC5" w:rsidRDefault="004F72EE" w:rsidP="004F72EE">
      <w:r w:rsidRPr="009E3DC5">
        <w:t xml:space="preserve">If the Document Recipient receives a Synchronous Web Services request, it shall respond as defined in ITI </w:t>
      </w:r>
      <w:del w:id="779" w:author="Mary Jungers" w:date="2023-07-30T19:11:00Z">
        <w:r w:rsidRPr="009E3DC5" w:rsidDel="00EE2148">
          <w:delText>TF-2x</w:delText>
        </w:r>
      </w:del>
      <w:ins w:id="780" w:author="Mary Jungers" w:date="2023-07-30T19:11:00Z">
        <w:r w:rsidR="00EE2148">
          <w:t>TF-2</w:t>
        </w:r>
      </w:ins>
      <w:r w:rsidRPr="009E3DC5">
        <w:t xml:space="preserve">: </w:t>
      </w:r>
      <w:r w:rsidR="00115778" w:rsidRPr="009E3DC5">
        <w:t xml:space="preserve">Appendix </w:t>
      </w:r>
      <w:r w:rsidRPr="009E3DC5">
        <w:t>V.3.</w:t>
      </w:r>
    </w:p>
    <w:p w14:paraId="084E6035" w14:textId="19EB94C7" w:rsidR="00002A38" w:rsidRPr="009E3DC5" w:rsidRDefault="00002A38" w:rsidP="00002A38">
      <w:r w:rsidRPr="009E3DC5">
        <w:t xml:space="preserve">If the </w:t>
      </w:r>
      <w:r w:rsidRPr="009E3DC5">
        <w:rPr>
          <w:kern w:val="28"/>
        </w:rPr>
        <w:t xml:space="preserve">Document Recipient </w:t>
      </w:r>
      <w:r w:rsidRPr="009E3DC5">
        <w:t xml:space="preserve">supports the AS4 Asynchronous Web Services Exchange Option and it receives an </w:t>
      </w:r>
      <w:r w:rsidR="00306BAF" w:rsidRPr="009E3DC5">
        <w:t xml:space="preserve">AS4 </w:t>
      </w:r>
      <w:r w:rsidRPr="009E3DC5">
        <w:t xml:space="preserve">Asynchronous Web Services request, it shall respond as defined in ITI </w:t>
      </w:r>
      <w:del w:id="781" w:author="Mary Jungers" w:date="2023-07-30T19:11:00Z">
        <w:r w:rsidRPr="009E3DC5" w:rsidDel="00EE2148">
          <w:delText>TF-2x</w:delText>
        </w:r>
      </w:del>
      <w:ins w:id="782" w:author="Mary Jungers" w:date="2023-07-30T19:11:00Z">
        <w:r w:rsidR="00EE2148">
          <w:t>TF-2</w:t>
        </w:r>
      </w:ins>
      <w:r w:rsidRPr="009E3DC5">
        <w:t xml:space="preserve">: </w:t>
      </w:r>
      <w:r w:rsidR="00115778" w:rsidRPr="009E3DC5">
        <w:t xml:space="preserve">Appendix </w:t>
      </w:r>
      <w:r w:rsidRPr="009E3DC5">
        <w:t>V.4.</w:t>
      </w:r>
    </w:p>
    <w:p w14:paraId="41CD8C5F" w14:textId="77777777" w:rsidR="00502C3D" w:rsidRDefault="00502C3D" w:rsidP="00F54850">
      <w:pPr>
        <w:pStyle w:val="BodyText"/>
        <w:rPr>
          <w:ins w:id="783" w:author="Mary Jungers" w:date="2023-07-27T15:40:00Z"/>
        </w:rPr>
      </w:pPr>
    </w:p>
    <w:p w14:paraId="475F2B1C" w14:textId="77777777" w:rsidR="00A31A30" w:rsidRDefault="00A31A30" w:rsidP="00F54850">
      <w:pPr>
        <w:pStyle w:val="BodyText"/>
        <w:rPr>
          <w:ins w:id="784" w:author="Mary Jungers" w:date="2023-07-27T15:40:00Z"/>
        </w:rPr>
      </w:pPr>
    </w:p>
    <w:p w14:paraId="1F9EDC2A" w14:textId="77777777" w:rsidR="00A31A30" w:rsidRDefault="00A31A30" w:rsidP="00F54850">
      <w:pPr>
        <w:pStyle w:val="BodyText"/>
        <w:rPr>
          <w:ins w:id="785" w:author="Mary Jungers" w:date="2023-07-27T15:40:00Z"/>
        </w:rPr>
      </w:pPr>
    </w:p>
    <w:p w14:paraId="3AB84F54" w14:textId="77777777" w:rsidR="00A31A30" w:rsidRDefault="00A31A30" w:rsidP="00F54850">
      <w:pPr>
        <w:pStyle w:val="BodyText"/>
        <w:rPr>
          <w:ins w:id="786" w:author="Mary Jungers" w:date="2023-07-27T15:40:00Z"/>
        </w:rPr>
      </w:pPr>
    </w:p>
    <w:p w14:paraId="4E600D8A" w14:textId="77777777" w:rsidR="00A31A30" w:rsidRDefault="00A31A30" w:rsidP="00F54850">
      <w:pPr>
        <w:pStyle w:val="BodyText"/>
        <w:rPr>
          <w:ins w:id="787" w:author="Mary Jungers" w:date="2023-07-27T15:40:00Z"/>
        </w:rPr>
      </w:pPr>
    </w:p>
    <w:p w14:paraId="3882A897" w14:textId="77777777" w:rsidR="00A31A30" w:rsidRPr="009E3DC5" w:rsidRDefault="00A31A30" w:rsidP="00F54850">
      <w:pPr>
        <w:pStyle w:val="BodyText"/>
      </w:pPr>
    </w:p>
    <w:p w14:paraId="18287E44" w14:textId="1029AA3E" w:rsidR="000C39BD" w:rsidRPr="009E3DC5" w:rsidRDefault="000C39BD" w:rsidP="000C39BD">
      <w:pPr>
        <w:pStyle w:val="EditorInstructions"/>
      </w:pPr>
      <w:r w:rsidRPr="009E3DC5">
        <w:t xml:space="preserve">Update </w:t>
      </w:r>
      <w:r w:rsidR="005E7124" w:rsidRPr="009E3DC5">
        <w:t xml:space="preserve">Volume </w:t>
      </w:r>
      <w:del w:id="788" w:author="Mary Jungers" w:date="2023-07-30T19:24:00Z">
        <w:r w:rsidR="00781274" w:rsidRPr="009E3DC5" w:rsidDel="005E0198">
          <w:delText>2b</w:delText>
        </w:r>
      </w:del>
      <w:ins w:id="789" w:author="Mary Jungers" w:date="2023-07-30T19:24:00Z">
        <w:r w:rsidR="005E0198">
          <w:t>2</w:t>
        </w:r>
      </w:ins>
      <w:r w:rsidR="00781274" w:rsidRPr="009E3DC5">
        <w:t xml:space="preserve"> </w:t>
      </w:r>
      <w:r w:rsidRPr="009E3DC5">
        <w:t>Section 3.41.</w:t>
      </w:r>
      <w:r w:rsidR="00F765BE" w:rsidRPr="009E3DC5">
        <w:t>5.1</w:t>
      </w:r>
      <w:r w:rsidRPr="009E3DC5">
        <w:t xml:space="preserve">.1 </w:t>
      </w:r>
      <w:r w:rsidR="00F26FCC" w:rsidRPr="009E3DC5">
        <w:t>as follows:</w:t>
      </w:r>
    </w:p>
    <w:p w14:paraId="6480ABE6" w14:textId="77777777" w:rsidR="00D927D4" w:rsidRPr="009E3DC5" w:rsidRDefault="00D927D4" w:rsidP="00F54850">
      <w:pPr>
        <w:pStyle w:val="Heading5"/>
      </w:pPr>
      <w:bookmarkStart w:id="790" w:name="_Toc141666837"/>
      <w:r w:rsidRPr="009E3DC5">
        <w:t>3.41.5.1.1 Document Source Audit Message</w:t>
      </w:r>
      <w:bookmarkEnd w:id="790"/>
    </w:p>
    <w:p w14:paraId="469218D7" w14:textId="509273F2" w:rsidR="00BD0D4E" w:rsidRPr="009E3DC5" w:rsidRDefault="00BD0D4E" w:rsidP="00D927D4">
      <w:r w:rsidRPr="009E3DC5">
        <w:t>….</w:t>
      </w:r>
    </w:p>
    <w:p w14:paraId="10AF7EC4" w14:textId="20570CC8" w:rsidR="00D927D4" w:rsidRPr="009E3DC5" w:rsidRDefault="00D927D4" w:rsidP="00D927D4">
      <w:r w:rsidRPr="009E3D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9E3DC5" w14:paraId="452655D6" w14:textId="77777777" w:rsidTr="00D927D4">
        <w:trPr>
          <w:cantSplit/>
        </w:trPr>
        <w:tc>
          <w:tcPr>
            <w:tcW w:w="1548" w:type="dxa"/>
            <w:vMerge w:val="restart"/>
          </w:tcPr>
          <w:p w14:paraId="379EF201" w14:textId="77777777" w:rsidR="00D927D4" w:rsidRPr="009E3DC5" w:rsidRDefault="00D927D4" w:rsidP="00E16821">
            <w:pPr>
              <w:pStyle w:val="TableEntryHeader"/>
            </w:pPr>
            <w:r w:rsidRPr="009E3DC5">
              <w:t>Source</w:t>
            </w:r>
          </w:p>
          <w:p w14:paraId="67B6F12B" w14:textId="77777777" w:rsidR="00D927D4" w:rsidRPr="00BA0016" w:rsidRDefault="00D927D4" w:rsidP="009F111F">
            <w:pPr>
              <w:pStyle w:val="TableEntryHeader"/>
              <w:rPr>
                <w:b w:val="0"/>
                <w:bCs/>
                <w:sz w:val="16"/>
                <w:szCs w:val="16"/>
                <w:rPrChange w:id="791" w:author="Mary Jungers" w:date="2023-07-30T19:00:00Z">
                  <w:rPr>
                    <w:b w:val="0"/>
                    <w:bCs/>
                    <w:sz w:val="12"/>
                  </w:rPr>
                </w:rPrChange>
              </w:rPr>
            </w:pPr>
            <w:r w:rsidRPr="00BA0016">
              <w:rPr>
                <w:bCs/>
                <w:sz w:val="16"/>
                <w:szCs w:val="16"/>
                <w:rPrChange w:id="792" w:author="Mary Jungers" w:date="2023-07-30T19:00:00Z">
                  <w:rPr>
                    <w:bCs/>
                    <w:sz w:val="12"/>
                  </w:rPr>
                </w:rPrChange>
              </w:rPr>
              <w:t>AuditMessage/</w:t>
            </w:r>
            <w:r w:rsidRPr="00BA0016">
              <w:rPr>
                <w:bCs/>
                <w:sz w:val="16"/>
                <w:szCs w:val="16"/>
                <w:rPrChange w:id="793" w:author="Mary Jungers" w:date="2023-07-30T19:00:00Z">
                  <w:rPr>
                    <w:bCs/>
                    <w:sz w:val="12"/>
                  </w:rPr>
                </w:rPrChange>
              </w:rPr>
              <w:br/>
              <w:t>ActiveParticipant</w:t>
            </w:r>
          </w:p>
        </w:tc>
        <w:tc>
          <w:tcPr>
            <w:tcW w:w="2520" w:type="dxa"/>
            <w:vAlign w:val="center"/>
          </w:tcPr>
          <w:p w14:paraId="704EF288" w14:textId="77777777" w:rsidR="00D927D4" w:rsidRPr="00BA0016" w:rsidRDefault="00D927D4" w:rsidP="00F54850">
            <w:pPr>
              <w:pStyle w:val="TableEntry"/>
              <w:rPr>
                <w:szCs w:val="18"/>
                <w:rPrChange w:id="794" w:author="Mary Jungers" w:date="2023-07-30T18:59:00Z">
                  <w:rPr>
                    <w:sz w:val="16"/>
                  </w:rPr>
                </w:rPrChange>
              </w:rPr>
            </w:pPr>
            <w:r w:rsidRPr="00BA0016">
              <w:rPr>
                <w:szCs w:val="18"/>
                <w:rPrChange w:id="795" w:author="Mary Jungers" w:date="2023-07-30T18:59:00Z">
                  <w:rPr>
                    <w:sz w:val="16"/>
                  </w:rPr>
                </w:rPrChange>
              </w:rPr>
              <w:t>UserID</w:t>
            </w:r>
          </w:p>
        </w:tc>
        <w:tc>
          <w:tcPr>
            <w:tcW w:w="630" w:type="dxa"/>
            <w:vAlign w:val="center"/>
          </w:tcPr>
          <w:p w14:paraId="1FBB4B89" w14:textId="77777777" w:rsidR="00D927D4" w:rsidRPr="00BA0016" w:rsidRDefault="00D927D4" w:rsidP="00F54850">
            <w:pPr>
              <w:pStyle w:val="TableEntry"/>
              <w:jc w:val="center"/>
              <w:rPr>
                <w:szCs w:val="18"/>
                <w:rPrChange w:id="796" w:author="Mary Jungers" w:date="2023-07-30T18:59:00Z">
                  <w:rPr>
                    <w:sz w:val="16"/>
                  </w:rPr>
                </w:rPrChange>
              </w:rPr>
            </w:pPr>
            <w:r w:rsidRPr="00BA0016">
              <w:rPr>
                <w:szCs w:val="18"/>
                <w:rPrChange w:id="797" w:author="Mary Jungers" w:date="2023-07-30T18:59:00Z">
                  <w:rPr>
                    <w:sz w:val="16"/>
                  </w:rPr>
                </w:rPrChange>
              </w:rPr>
              <w:t>M</w:t>
            </w:r>
          </w:p>
        </w:tc>
        <w:tc>
          <w:tcPr>
            <w:tcW w:w="4968" w:type="dxa"/>
            <w:vAlign w:val="center"/>
          </w:tcPr>
          <w:p w14:paraId="6F4D919F" w14:textId="7DDF7AB9" w:rsidR="005D22C3" w:rsidRPr="00BA0016" w:rsidRDefault="005D22C3" w:rsidP="005D22C3">
            <w:pPr>
              <w:pStyle w:val="TableEntry"/>
              <w:rPr>
                <w:szCs w:val="18"/>
                <w:rPrChange w:id="798" w:author="Mary Jungers" w:date="2023-07-30T18:59:00Z">
                  <w:rPr>
                    <w:sz w:val="16"/>
                  </w:rPr>
                </w:rPrChange>
              </w:rPr>
            </w:pPr>
            <w:r w:rsidRPr="00BA0016">
              <w:rPr>
                <w:szCs w:val="18"/>
                <w:rPrChange w:id="799" w:author="Mary Jungers" w:date="2023-07-30T18:59:00Z">
                  <w:rPr>
                    <w:sz w:val="16"/>
                  </w:rPr>
                </w:rPrChange>
              </w:rPr>
              <w:t xml:space="preserve">If </w:t>
            </w:r>
            <w:r w:rsidR="003A08FE" w:rsidRPr="00BA0016">
              <w:rPr>
                <w:b/>
                <w:szCs w:val="18"/>
                <w:u w:val="single"/>
                <w:rPrChange w:id="800" w:author="Mary Jungers" w:date="2023-07-30T18:59:00Z">
                  <w:rPr>
                    <w:b/>
                    <w:sz w:val="16"/>
                    <w:u w:val="single"/>
                  </w:rPr>
                </w:rPrChange>
              </w:rPr>
              <w:t>WS-Addressing</w:t>
            </w:r>
            <w:r w:rsidR="00F92F91" w:rsidRPr="00BA0016">
              <w:rPr>
                <w:b/>
                <w:szCs w:val="18"/>
                <w:u w:val="single"/>
                <w:rPrChange w:id="801" w:author="Mary Jungers" w:date="2023-07-30T18:59:00Z">
                  <w:rPr>
                    <w:b/>
                    <w:sz w:val="16"/>
                    <w:u w:val="single"/>
                  </w:rPr>
                </w:rPrChange>
              </w:rPr>
              <w:t xml:space="preserve"> based</w:t>
            </w:r>
            <w:r w:rsidRPr="00BA0016">
              <w:rPr>
                <w:szCs w:val="18"/>
                <w:rPrChange w:id="802" w:author="Mary Jungers" w:date="2023-07-30T18:59:00Z">
                  <w:rPr>
                    <w:sz w:val="16"/>
                  </w:rPr>
                </w:rPrChange>
              </w:rPr>
              <w:t xml:space="preserve"> Asynchronous Web Services Exchange is being used, the content of the &lt;wsa:ReplyTo/&gt; element. </w:t>
            </w:r>
          </w:p>
          <w:p w14:paraId="0DD86C36" w14:textId="77777777" w:rsidR="005D22C3" w:rsidRPr="00BA0016" w:rsidRDefault="005D22C3" w:rsidP="005D22C3">
            <w:pPr>
              <w:pStyle w:val="TableEntry"/>
              <w:rPr>
                <w:b/>
                <w:szCs w:val="18"/>
                <w:u w:val="single"/>
                <w:rPrChange w:id="803" w:author="Mary Jungers" w:date="2023-07-30T18:59:00Z">
                  <w:rPr>
                    <w:b/>
                    <w:sz w:val="16"/>
                    <w:u w:val="single"/>
                  </w:rPr>
                </w:rPrChange>
              </w:rPr>
            </w:pPr>
            <w:r w:rsidRPr="00BA0016">
              <w:rPr>
                <w:b/>
                <w:szCs w:val="18"/>
                <w:u w:val="single"/>
                <w:rPrChange w:id="804" w:author="Mary Jungers" w:date="2023-07-30T18:59:00Z">
                  <w:rPr>
                    <w:b/>
                    <w:sz w:val="16"/>
                    <w:u w:val="single"/>
                  </w:rPr>
                </w:rPrChange>
              </w:rPr>
              <w:t>If AS4 Asynchronous Web Services Exchange is used, the content of the eb:From/</w:t>
            </w:r>
            <w:r w:rsidR="007C1BBE" w:rsidRPr="00BA0016">
              <w:rPr>
                <w:b/>
                <w:szCs w:val="18"/>
                <w:u w:val="single"/>
                <w:rPrChange w:id="805" w:author="Mary Jungers" w:date="2023-07-30T18:59:00Z">
                  <w:rPr>
                    <w:b/>
                    <w:sz w:val="16"/>
                    <w:u w:val="single"/>
                  </w:rPr>
                </w:rPrChange>
              </w:rPr>
              <w:t>eb:PartyId</w:t>
            </w:r>
            <w:r w:rsidRPr="00BA0016">
              <w:rPr>
                <w:b/>
                <w:szCs w:val="18"/>
                <w:u w:val="single"/>
                <w:rPrChange w:id="806" w:author="Mary Jungers" w:date="2023-07-30T18:59:00Z">
                  <w:rPr>
                    <w:b/>
                    <w:sz w:val="16"/>
                    <w:u w:val="single"/>
                  </w:rPr>
                </w:rPrChange>
              </w:rPr>
              <w:t>.</w:t>
            </w:r>
          </w:p>
          <w:p w14:paraId="42BC1960" w14:textId="77777777" w:rsidR="005F31F9" w:rsidRPr="00BA0016" w:rsidRDefault="005D22C3" w:rsidP="00F54850">
            <w:pPr>
              <w:pStyle w:val="TableEntry"/>
              <w:rPr>
                <w:szCs w:val="18"/>
                <w:rPrChange w:id="807" w:author="Mary Jungers" w:date="2023-07-30T18:59:00Z">
                  <w:rPr>
                    <w:sz w:val="16"/>
                  </w:rPr>
                </w:rPrChange>
              </w:rPr>
            </w:pPr>
            <w:r w:rsidRPr="00BA0016">
              <w:rPr>
                <w:szCs w:val="18"/>
                <w:rPrChange w:id="808" w:author="Mary Jungers" w:date="2023-07-30T18:59:00Z">
                  <w:rPr>
                    <w:sz w:val="16"/>
                  </w:rPr>
                </w:rPrChange>
              </w:rPr>
              <w:t>Otherwise, not specialized.</w:t>
            </w:r>
          </w:p>
        </w:tc>
      </w:tr>
      <w:tr w:rsidR="00D927D4" w:rsidRPr="009E3DC5" w14:paraId="15325F48" w14:textId="77777777" w:rsidTr="00D927D4">
        <w:trPr>
          <w:cantSplit/>
        </w:trPr>
        <w:tc>
          <w:tcPr>
            <w:tcW w:w="1548" w:type="dxa"/>
            <w:vMerge/>
            <w:textDirection w:val="btLr"/>
            <w:vAlign w:val="center"/>
          </w:tcPr>
          <w:p w14:paraId="6AB7C409"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BA0016" w:rsidRDefault="00D927D4" w:rsidP="00F54850">
            <w:pPr>
              <w:pStyle w:val="TableEntry"/>
              <w:rPr>
                <w:szCs w:val="18"/>
                <w:rPrChange w:id="809" w:author="Mary Jungers" w:date="2023-07-30T18:59:00Z">
                  <w:rPr>
                    <w:sz w:val="16"/>
                  </w:rPr>
                </w:rPrChange>
              </w:rPr>
            </w:pPr>
            <w:r w:rsidRPr="00BA0016">
              <w:rPr>
                <w:szCs w:val="18"/>
                <w:rPrChange w:id="810" w:author="Mary Jungers" w:date="2023-07-30T18:59:00Z">
                  <w:rPr>
                    <w:sz w:val="16"/>
                  </w:rPr>
                </w:rPrChange>
              </w:rPr>
              <w:t>AlternativeUserID</w:t>
            </w:r>
          </w:p>
        </w:tc>
        <w:tc>
          <w:tcPr>
            <w:tcW w:w="630" w:type="dxa"/>
            <w:vAlign w:val="center"/>
          </w:tcPr>
          <w:p w14:paraId="42FE0754" w14:textId="77777777" w:rsidR="00D927D4" w:rsidRPr="00BA0016" w:rsidRDefault="00D927D4" w:rsidP="00F54850">
            <w:pPr>
              <w:pStyle w:val="TableEntry"/>
              <w:jc w:val="center"/>
              <w:rPr>
                <w:szCs w:val="18"/>
                <w:rPrChange w:id="811" w:author="Mary Jungers" w:date="2023-07-30T18:59:00Z">
                  <w:rPr>
                    <w:sz w:val="16"/>
                  </w:rPr>
                </w:rPrChange>
              </w:rPr>
            </w:pPr>
            <w:r w:rsidRPr="00BA0016">
              <w:rPr>
                <w:szCs w:val="18"/>
                <w:rPrChange w:id="812" w:author="Mary Jungers" w:date="2023-07-30T18:59:00Z">
                  <w:rPr>
                    <w:sz w:val="16"/>
                  </w:rPr>
                </w:rPrChange>
              </w:rPr>
              <w:t>M</w:t>
            </w:r>
          </w:p>
        </w:tc>
        <w:tc>
          <w:tcPr>
            <w:tcW w:w="4968" w:type="dxa"/>
            <w:vAlign w:val="center"/>
          </w:tcPr>
          <w:p w14:paraId="266BEB66" w14:textId="77777777" w:rsidR="00D927D4" w:rsidRPr="00BA0016" w:rsidRDefault="00D927D4" w:rsidP="00F54850">
            <w:pPr>
              <w:pStyle w:val="TableEntry"/>
              <w:rPr>
                <w:szCs w:val="18"/>
                <w:rPrChange w:id="813" w:author="Mary Jungers" w:date="2023-07-30T18:59:00Z">
                  <w:rPr>
                    <w:sz w:val="16"/>
                  </w:rPr>
                </w:rPrChange>
              </w:rPr>
            </w:pPr>
            <w:r w:rsidRPr="00BA0016">
              <w:rPr>
                <w:szCs w:val="18"/>
                <w:rPrChange w:id="814" w:author="Mary Jungers" w:date="2023-07-30T18:59:00Z">
                  <w:rPr>
                    <w:sz w:val="16"/>
                  </w:rPr>
                </w:rPrChange>
              </w:rPr>
              <w:t>the process ID as used within the local operating system in the local system logs.</w:t>
            </w:r>
          </w:p>
        </w:tc>
      </w:tr>
      <w:tr w:rsidR="00D927D4" w:rsidRPr="009E3DC5" w14:paraId="5A9BA33B" w14:textId="77777777" w:rsidTr="00D927D4">
        <w:trPr>
          <w:cantSplit/>
        </w:trPr>
        <w:tc>
          <w:tcPr>
            <w:tcW w:w="1548" w:type="dxa"/>
            <w:vMerge/>
            <w:textDirection w:val="btLr"/>
            <w:vAlign w:val="center"/>
          </w:tcPr>
          <w:p w14:paraId="487DFB9D"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BA0016" w:rsidRDefault="00D927D4" w:rsidP="00F54850">
            <w:pPr>
              <w:pStyle w:val="TableEntry"/>
              <w:rPr>
                <w:i/>
                <w:iCs/>
                <w:szCs w:val="18"/>
                <w:rPrChange w:id="815" w:author="Mary Jungers" w:date="2023-07-30T18:59:00Z">
                  <w:rPr>
                    <w:i/>
                    <w:iCs/>
                    <w:sz w:val="16"/>
                  </w:rPr>
                </w:rPrChange>
              </w:rPr>
            </w:pPr>
            <w:r w:rsidRPr="00BA0016">
              <w:rPr>
                <w:i/>
                <w:iCs/>
                <w:szCs w:val="18"/>
                <w:rPrChange w:id="816" w:author="Mary Jungers" w:date="2023-07-30T18:59:00Z">
                  <w:rPr>
                    <w:i/>
                    <w:iCs/>
                    <w:sz w:val="16"/>
                  </w:rPr>
                </w:rPrChange>
              </w:rPr>
              <w:t>UserName</w:t>
            </w:r>
          </w:p>
        </w:tc>
        <w:tc>
          <w:tcPr>
            <w:tcW w:w="630" w:type="dxa"/>
            <w:vAlign w:val="center"/>
          </w:tcPr>
          <w:p w14:paraId="0DAAEF66" w14:textId="77777777" w:rsidR="00D927D4" w:rsidRPr="00BA0016" w:rsidRDefault="00D927D4" w:rsidP="00F54850">
            <w:pPr>
              <w:pStyle w:val="TableEntry"/>
              <w:jc w:val="center"/>
              <w:rPr>
                <w:i/>
                <w:iCs/>
                <w:szCs w:val="18"/>
                <w:rPrChange w:id="817" w:author="Mary Jungers" w:date="2023-07-30T18:59:00Z">
                  <w:rPr>
                    <w:i/>
                    <w:iCs/>
                    <w:sz w:val="16"/>
                  </w:rPr>
                </w:rPrChange>
              </w:rPr>
            </w:pPr>
            <w:r w:rsidRPr="00BA0016">
              <w:rPr>
                <w:i/>
                <w:iCs/>
                <w:szCs w:val="18"/>
                <w:rPrChange w:id="818" w:author="Mary Jungers" w:date="2023-07-30T18:59:00Z">
                  <w:rPr>
                    <w:i/>
                    <w:iCs/>
                    <w:sz w:val="16"/>
                  </w:rPr>
                </w:rPrChange>
              </w:rPr>
              <w:t>U</w:t>
            </w:r>
          </w:p>
        </w:tc>
        <w:tc>
          <w:tcPr>
            <w:tcW w:w="4968" w:type="dxa"/>
            <w:vAlign w:val="center"/>
          </w:tcPr>
          <w:p w14:paraId="71AED12D" w14:textId="77777777" w:rsidR="00D927D4" w:rsidRPr="00BA0016" w:rsidRDefault="00D927D4" w:rsidP="00F54850">
            <w:pPr>
              <w:pStyle w:val="TableEntry"/>
              <w:rPr>
                <w:i/>
                <w:iCs/>
                <w:szCs w:val="18"/>
                <w:rPrChange w:id="819" w:author="Mary Jungers" w:date="2023-07-30T18:59:00Z">
                  <w:rPr>
                    <w:i/>
                    <w:iCs/>
                    <w:sz w:val="16"/>
                  </w:rPr>
                </w:rPrChange>
              </w:rPr>
            </w:pPr>
            <w:r w:rsidRPr="00BA0016">
              <w:rPr>
                <w:i/>
                <w:iCs/>
                <w:szCs w:val="18"/>
                <w:rPrChange w:id="820" w:author="Mary Jungers" w:date="2023-07-30T18:59:00Z">
                  <w:rPr>
                    <w:i/>
                    <w:iCs/>
                    <w:sz w:val="16"/>
                  </w:rPr>
                </w:rPrChange>
              </w:rPr>
              <w:t>not specialized</w:t>
            </w:r>
          </w:p>
        </w:tc>
      </w:tr>
      <w:tr w:rsidR="00D927D4" w:rsidRPr="009E3DC5" w14:paraId="13F44FEE" w14:textId="77777777" w:rsidTr="00D927D4">
        <w:trPr>
          <w:cantSplit/>
        </w:trPr>
        <w:tc>
          <w:tcPr>
            <w:tcW w:w="1548" w:type="dxa"/>
            <w:vMerge/>
            <w:textDirection w:val="btLr"/>
            <w:vAlign w:val="center"/>
          </w:tcPr>
          <w:p w14:paraId="1FD20041"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BA0016" w:rsidRDefault="00D927D4" w:rsidP="00F54850">
            <w:pPr>
              <w:pStyle w:val="TableEntry"/>
              <w:rPr>
                <w:i/>
                <w:iCs/>
                <w:szCs w:val="18"/>
                <w:rPrChange w:id="821" w:author="Mary Jungers" w:date="2023-07-30T18:59:00Z">
                  <w:rPr>
                    <w:i/>
                    <w:iCs/>
                    <w:sz w:val="16"/>
                  </w:rPr>
                </w:rPrChange>
              </w:rPr>
            </w:pPr>
            <w:r w:rsidRPr="00BA0016">
              <w:rPr>
                <w:i/>
                <w:iCs/>
                <w:szCs w:val="18"/>
                <w:rPrChange w:id="822" w:author="Mary Jungers" w:date="2023-07-30T18:59:00Z">
                  <w:rPr>
                    <w:i/>
                    <w:iCs/>
                    <w:sz w:val="16"/>
                  </w:rPr>
                </w:rPrChange>
              </w:rPr>
              <w:t>UserIsRequestor</w:t>
            </w:r>
          </w:p>
        </w:tc>
        <w:tc>
          <w:tcPr>
            <w:tcW w:w="630" w:type="dxa"/>
            <w:vAlign w:val="center"/>
          </w:tcPr>
          <w:p w14:paraId="4C5DF6D9" w14:textId="77777777" w:rsidR="00D927D4" w:rsidRPr="00BA0016" w:rsidRDefault="00D927D4" w:rsidP="00F54850">
            <w:pPr>
              <w:pStyle w:val="TableEntry"/>
              <w:jc w:val="center"/>
              <w:rPr>
                <w:i/>
                <w:iCs/>
                <w:szCs w:val="18"/>
                <w:rPrChange w:id="823" w:author="Mary Jungers" w:date="2023-07-30T18:59:00Z">
                  <w:rPr>
                    <w:i/>
                    <w:iCs/>
                    <w:sz w:val="16"/>
                  </w:rPr>
                </w:rPrChange>
              </w:rPr>
            </w:pPr>
            <w:r w:rsidRPr="00BA0016">
              <w:rPr>
                <w:i/>
                <w:iCs/>
                <w:szCs w:val="18"/>
                <w:rPrChange w:id="824" w:author="Mary Jungers" w:date="2023-07-30T18:59:00Z">
                  <w:rPr>
                    <w:i/>
                    <w:iCs/>
                    <w:sz w:val="16"/>
                  </w:rPr>
                </w:rPrChange>
              </w:rPr>
              <w:t>U</w:t>
            </w:r>
          </w:p>
        </w:tc>
        <w:tc>
          <w:tcPr>
            <w:tcW w:w="4968" w:type="dxa"/>
            <w:vAlign w:val="center"/>
          </w:tcPr>
          <w:p w14:paraId="4BD3B5DA" w14:textId="77777777" w:rsidR="00D927D4" w:rsidRPr="00BA0016" w:rsidRDefault="00D927D4" w:rsidP="00F54850">
            <w:pPr>
              <w:pStyle w:val="TableEntry"/>
              <w:rPr>
                <w:i/>
                <w:iCs/>
                <w:szCs w:val="18"/>
                <w:rPrChange w:id="825" w:author="Mary Jungers" w:date="2023-07-30T18:59:00Z">
                  <w:rPr>
                    <w:i/>
                    <w:iCs/>
                    <w:sz w:val="16"/>
                  </w:rPr>
                </w:rPrChange>
              </w:rPr>
            </w:pPr>
            <w:r w:rsidRPr="00BA0016">
              <w:rPr>
                <w:i/>
                <w:iCs/>
                <w:szCs w:val="18"/>
                <w:rPrChange w:id="826" w:author="Mary Jungers" w:date="2023-07-30T18:59:00Z">
                  <w:rPr>
                    <w:i/>
                    <w:iCs/>
                    <w:sz w:val="16"/>
                  </w:rPr>
                </w:rPrChange>
              </w:rPr>
              <w:t>not specialized</w:t>
            </w:r>
          </w:p>
        </w:tc>
      </w:tr>
      <w:tr w:rsidR="00D927D4" w:rsidRPr="009E3DC5" w14:paraId="71C7E6FC" w14:textId="77777777" w:rsidTr="00D927D4">
        <w:trPr>
          <w:cantSplit/>
        </w:trPr>
        <w:tc>
          <w:tcPr>
            <w:tcW w:w="1548" w:type="dxa"/>
            <w:vMerge/>
            <w:textDirection w:val="btLr"/>
            <w:vAlign w:val="center"/>
          </w:tcPr>
          <w:p w14:paraId="1EAB07DF"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BA0016" w:rsidRDefault="00D927D4" w:rsidP="00F54850">
            <w:pPr>
              <w:pStyle w:val="TableEntry"/>
              <w:rPr>
                <w:szCs w:val="18"/>
                <w:rPrChange w:id="827" w:author="Mary Jungers" w:date="2023-07-30T18:59:00Z">
                  <w:rPr>
                    <w:sz w:val="16"/>
                  </w:rPr>
                </w:rPrChange>
              </w:rPr>
            </w:pPr>
            <w:r w:rsidRPr="00BA0016">
              <w:rPr>
                <w:szCs w:val="18"/>
                <w:rPrChange w:id="828" w:author="Mary Jungers" w:date="2023-07-30T18:59:00Z">
                  <w:rPr>
                    <w:sz w:val="16"/>
                  </w:rPr>
                </w:rPrChange>
              </w:rPr>
              <w:t>RoleIDCode</w:t>
            </w:r>
          </w:p>
        </w:tc>
        <w:tc>
          <w:tcPr>
            <w:tcW w:w="630" w:type="dxa"/>
            <w:vAlign w:val="center"/>
          </w:tcPr>
          <w:p w14:paraId="696DFC8A" w14:textId="77777777" w:rsidR="00D927D4" w:rsidRPr="00BA0016" w:rsidRDefault="00D927D4" w:rsidP="00F54850">
            <w:pPr>
              <w:pStyle w:val="TableEntry"/>
              <w:jc w:val="center"/>
              <w:rPr>
                <w:szCs w:val="18"/>
                <w:rPrChange w:id="829" w:author="Mary Jungers" w:date="2023-07-30T18:59:00Z">
                  <w:rPr>
                    <w:sz w:val="16"/>
                  </w:rPr>
                </w:rPrChange>
              </w:rPr>
            </w:pPr>
            <w:r w:rsidRPr="00BA0016">
              <w:rPr>
                <w:szCs w:val="18"/>
                <w:rPrChange w:id="830" w:author="Mary Jungers" w:date="2023-07-30T18:59:00Z">
                  <w:rPr>
                    <w:sz w:val="16"/>
                  </w:rPr>
                </w:rPrChange>
              </w:rPr>
              <w:t>M</w:t>
            </w:r>
          </w:p>
        </w:tc>
        <w:tc>
          <w:tcPr>
            <w:tcW w:w="4968" w:type="dxa"/>
            <w:vAlign w:val="center"/>
          </w:tcPr>
          <w:p w14:paraId="3B7E27C1" w14:textId="0AD08693" w:rsidR="00D927D4" w:rsidRPr="00BA0016" w:rsidRDefault="00D927D4" w:rsidP="00F54850">
            <w:pPr>
              <w:pStyle w:val="TableEntry"/>
              <w:rPr>
                <w:szCs w:val="18"/>
                <w:rPrChange w:id="831" w:author="Mary Jungers" w:date="2023-07-30T18:59:00Z">
                  <w:rPr>
                    <w:sz w:val="16"/>
                  </w:rPr>
                </w:rPrChange>
              </w:rPr>
            </w:pPr>
            <w:r w:rsidRPr="00BA0016">
              <w:rPr>
                <w:szCs w:val="18"/>
                <w:rPrChange w:id="832" w:author="Mary Jungers" w:date="2023-07-30T18:59:00Z">
                  <w:rPr>
                    <w:sz w:val="16"/>
                  </w:rPr>
                </w:rPrChange>
              </w:rPr>
              <w:t xml:space="preserve">EV(110153, DCM, </w:t>
            </w:r>
            <w:r w:rsidR="00746607" w:rsidRPr="00BA0016">
              <w:rPr>
                <w:szCs w:val="18"/>
                <w:rPrChange w:id="833" w:author="Mary Jungers" w:date="2023-07-30T18:59:00Z">
                  <w:rPr>
                    <w:sz w:val="16"/>
                  </w:rPr>
                </w:rPrChange>
              </w:rPr>
              <w:t>“Source Role ID”</w:t>
            </w:r>
            <w:r w:rsidRPr="00BA0016">
              <w:rPr>
                <w:szCs w:val="18"/>
                <w:rPrChange w:id="834" w:author="Mary Jungers" w:date="2023-07-30T18:59:00Z">
                  <w:rPr>
                    <w:sz w:val="16"/>
                  </w:rPr>
                </w:rPrChange>
              </w:rPr>
              <w:t>)</w:t>
            </w:r>
          </w:p>
        </w:tc>
      </w:tr>
      <w:tr w:rsidR="00D927D4" w:rsidRPr="009E3DC5" w14:paraId="286CC48B" w14:textId="77777777" w:rsidTr="00D927D4">
        <w:trPr>
          <w:cantSplit/>
        </w:trPr>
        <w:tc>
          <w:tcPr>
            <w:tcW w:w="1548" w:type="dxa"/>
            <w:vMerge/>
            <w:textDirection w:val="btLr"/>
            <w:vAlign w:val="center"/>
          </w:tcPr>
          <w:p w14:paraId="1CF54384"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BA0016" w:rsidRDefault="00D927D4" w:rsidP="00F54850">
            <w:pPr>
              <w:pStyle w:val="TableEntry"/>
              <w:rPr>
                <w:szCs w:val="18"/>
                <w:rPrChange w:id="835" w:author="Mary Jungers" w:date="2023-07-30T18:59:00Z">
                  <w:rPr>
                    <w:sz w:val="16"/>
                  </w:rPr>
                </w:rPrChange>
              </w:rPr>
            </w:pPr>
            <w:r w:rsidRPr="00BA0016">
              <w:rPr>
                <w:szCs w:val="18"/>
                <w:rPrChange w:id="836" w:author="Mary Jungers" w:date="2023-07-30T18:59:00Z">
                  <w:rPr>
                    <w:sz w:val="16"/>
                  </w:rPr>
                </w:rPrChange>
              </w:rPr>
              <w:t>NetworkAccessPointTypeCode</w:t>
            </w:r>
          </w:p>
        </w:tc>
        <w:tc>
          <w:tcPr>
            <w:tcW w:w="630" w:type="dxa"/>
            <w:vAlign w:val="center"/>
          </w:tcPr>
          <w:p w14:paraId="15CCC545" w14:textId="77777777" w:rsidR="00D927D4" w:rsidRPr="00BA0016" w:rsidRDefault="00D927D4" w:rsidP="00F54850">
            <w:pPr>
              <w:pStyle w:val="TableEntry"/>
              <w:jc w:val="center"/>
              <w:rPr>
                <w:szCs w:val="18"/>
                <w:rPrChange w:id="837" w:author="Mary Jungers" w:date="2023-07-30T18:59:00Z">
                  <w:rPr>
                    <w:sz w:val="16"/>
                  </w:rPr>
                </w:rPrChange>
              </w:rPr>
            </w:pPr>
            <w:r w:rsidRPr="00BA0016">
              <w:rPr>
                <w:szCs w:val="18"/>
                <w:rPrChange w:id="838" w:author="Mary Jungers" w:date="2023-07-30T18:59:00Z">
                  <w:rPr>
                    <w:sz w:val="16"/>
                  </w:rPr>
                </w:rPrChange>
              </w:rPr>
              <w:t>M</w:t>
            </w:r>
          </w:p>
        </w:tc>
        <w:tc>
          <w:tcPr>
            <w:tcW w:w="4968" w:type="dxa"/>
            <w:vAlign w:val="center"/>
          </w:tcPr>
          <w:p w14:paraId="6BB8B7B6" w14:textId="77777777" w:rsidR="00D927D4" w:rsidRPr="00BA0016" w:rsidRDefault="00D927D4" w:rsidP="00F54850">
            <w:pPr>
              <w:pStyle w:val="TableEntry"/>
              <w:rPr>
                <w:szCs w:val="18"/>
                <w:rPrChange w:id="839" w:author="Mary Jungers" w:date="2023-07-30T18:59:00Z">
                  <w:rPr>
                    <w:sz w:val="16"/>
                  </w:rPr>
                </w:rPrChange>
              </w:rPr>
            </w:pPr>
            <w:r w:rsidRPr="00BA0016">
              <w:rPr>
                <w:szCs w:val="18"/>
                <w:rPrChange w:id="840" w:author="Mary Jungers" w:date="2023-07-30T18:59:00Z">
                  <w:rPr>
                    <w:sz w:val="16"/>
                  </w:rPr>
                </w:rPrChange>
              </w:rPr>
              <w:t>“1” for machine (DNS) name, “2” for IP address</w:t>
            </w:r>
          </w:p>
        </w:tc>
      </w:tr>
      <w:tr w:rsidR="00D927D4" w:rsidRPr="009E3DC5" w14:paraId="72BAE56A" w14:textId="77777777" w:rsidTr="00D927D4">
        <w:trPr>
          <w:cantSplit/>
        </w:trPr>
        <w:tc>
          <w:tcPr>
            <w:tcW w:w="1548" w:type="dxa"/>
            <w:vMerge/>
            <w:textDirection w:val="btLr"/>
            <w:vAlign w:val="center"/>
          </w:tcPr>
          <w:p w14:paraId="6FBCD30C"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BA0016" w:rsidRDefault="00D927D4" w:rsidP="00F54850">
            <w:pPr>
              <w:pStyle w:val="TableEntry"/>
              <w:rPr>
                <w:szCs w:val="18"/>
                <w:rPrChange w:id="841" w:author="Mary Jungers" w:date="2023-07-30T18:59:00Z">
                  <w:rPr>
                    <w:sz w:val="16"/>
                  </w:rPr>
                </w:rPrChange>
              </w:rPr>
            </w:pPr>
            <w:r w:rsidRPr="00BA0016">
              <w:rPr>
                <w:szCs w:val="18"/>
                <w:rPrChange w:id="842" w:author="Mary Jungers" w:date="2023-07-30T18:59:00Z">
                  <w:rPr>
                    <w:sz w:val="16"/>
                  </w:rPr>
                </w:rPrChange>
              </w:rPr>
              <w:t>NetworkAccessPointID</w:t>
            </w:r>
          </w:p>
        </w:tc>
        <w:tc>
          <w:tcPr>
            <w:tcW w:w="630" w:type="dxa"/>
            <w:vAlign w:val="center"/>
          </w:tcPr>
          <w:p w14:paraId="30495EDA" w14:textId="77777777" w:rsidR="00D927D4" w:rsidRPr="00BA0016" w:rsidRDefault="00D927D4" w:rsidP="00F54850">
            <w:pPr>
              <w:pStyle w:val="TableEntry"/>
              <w:jc w:val="center"/>
              <w:rPr>
                <w:szCs w:val="18"/>
                <w:rPrChange w:id="843" w:author="Mary Jungers" w:date="2023-07-30T18:59:00Z">
                  <w:rPr>
                    <w:sz w:val="16"/>
                  </w:rPr>
                </w:rPrChange>
              </w:rPr>
            </w:pPr>
            <w:r w:rsidRPr="00BA0016">
              <w:rPr>
                <w:szCs w:val="18"/>
                <w:rPrChange w:id="844" w:author="Mary Jungers" w:date="2023-07-30T18:59:00Z">
                  <w:rPr>
                    <w:sz w:val="16"/>
                  </w:rPr>
                </w:rPrChange>
              </w:rPr>
              <w:t>M</w:t>
            </w:r>
          </w:p>
        </w:tc>
        <w:tc>
          <w:tcPr>
            <w:tcW w:w="4968" w:type="dxa"/>
            <w:vAlign w:val="center"/>
          </w:tcPr>
          <w:p w14:paraId="09C8ADA9" w14:textId="77777777" w:rsidR="00D927D4" w:rsidRPr="00BA0016" w:rsidRDefault="00D927D4" w:rsidP="00F54850">
            <w:pPr>
              <w:pStyle w:val="TableEntry"/>
              <w:rPr>
                <w:szCs w:val="18"/>
                <w:rPrChange w:id="845" w:author="Mary Jungers" w:date="2023-07-30T18:59:00Z">
                  <w:rPr>
                    <w:sz w:val="16"/>
                  </w:rPr>
                </w:rPrChange>
              </w:rPr>
            </w:pPr>
            <w:r w:rsidRPr="00BA0016">
              <w:rPr>
                <w:szCs w:val="18"/>
                <w:rPrChange w:id="846" w:author="Mary Jungers" w:date="2023-07-30T18:59:00Z">
                  <w:rPr>
                    <w:sz w:val="16"/>
                  </w:rPr>
                </w:rPrChange>
              </w:rPr>
              <w:t>The machine name or IP address.</w:t>
            </w:r>
          </w:p>
        </w:tc>
      </w:tr>
    </w:tbl>
    <w:p w14:paraId="23B8326D" w14:textId="76D84BE2" w:rsidR="008E0BF7" w:rsidRPr="009E3DC5" w:rsidRDefault="008E0BF7" w:rsidP="00D927D4"/>
    <w:p w14:paraId="62E41715" w14:textId="77777777" w:rsidR="008E0BF7" w:rsidRPr="009E3DC5" w:rsidRDefault="008E0BF7" w:rsidP="00D927D4"/>
    <w:p w14:paraId="1B4B8D37" w14:textId="192E0625" w:rsidR="00F765BE" w:rsidRPr="009E3DC5" w:rsidRDefault="00F765BE" w:rsidP="00F765BE">
      <w:pPr>
        <w:pStyle w:val="EditorInstructions"/>
      </w:pPr>
      <w:bookmarkStart w:id="847" w:name="_Toc398544287"/>
      <w:bookmarkStart w:id="848" w:name="_Toc398544288"/>
      <w:bookmarkStart w:id="849" w:name="_Toc398544289"/>
      <w:bookmarkStart w:id="850" w:name="_Toc398544290"/>
      <w:bookmarkEnd w:id="847"/>
      <w:bookmarkEnd w:id="848"/>
      <w:bookmarkEnd w:id="849"/>
      <w:bookmarkEnd w:id="850"/>
      <w:r w:rsidRPr="009E3DC5">
        <w:t xml:space="preserve">Update </w:t>
      </w:r>
      <w:r w:rsidR="00781274" w:rsidRPr="009E3DC5">
        <w:t xml:space="preserve">Vol </w:t>
      </w:r>
      <w:del w:id="851" w:author="Mary Jungers" w:date="2023-07-30T19:24:00Z">
        <w:r w:rsidR="00781274" w:rsidRPr="009E3DC5" w:rsidDel="005E0198">
          <w:delText>2b</w:delText>
        </w:r>
      </w:del>
      <w:ins w:id="852" w:author="Mary Jungers" w:date="2023-07-30T19:24:00Z">
        <w:r w:rsidR="005E0198">
          <w:t>2</w:t>
        </w:r>
      </w:ins>
      <w:r w:rsidR="00781274" w:rsidRPr="009E3DC5">
        <w:t xml:space="preserve"> </w:t>
      </w:r>
      <w:r w:rsidRPr="009E3DC5">
        <w:t xml:space="preserve">Section 3.41.5.1.2 </w:t>
      </w:r>
      <w:r w:rsidR="00F26FCC" w:rsidRPr="009E3DC5">
        <w:t>as follows:</w:t>
      </w:r>
    </w:p>
    <w:p w14:paraId="24892FBE" w14:textId="77777777" w:rsidR="008E0BF7" w:rsidRPr="009E3DC5" w:rsidRDefault="008E0BF7" w:rsidP="00E16821">
      <w:pPr>
        <w:pStyle w:val="BodyText"/>
      </w:pPr>
    </w:p>
    <w:p w14:paraId="3C754342" w14:textId="6B6EEAF1" w:rsidR="00D927D4" w:rsidRPr="009E3DC5" w:rsidRDefault="00D927D4" w:rsidP="00E16821">
      <w:pPr>
        <w:pStyle w:val="Heading5"/>
      </w:pPr>
      <w:bookmarkStart w:id="853" w:name="_Toc141666838"/>
      <w:r w:rsidRPr="009E3DC5">
        <w:t>3.41.5.1.2 Document Repository or Document Recipient audit message:</w:t>
      </w:r>
      <w:bookmarkEnd w:id="853"/>
    </w:p>
    <w:p w14:paraId="36E15176" w14:textId="4670C898" w:rsidR="00BD0D4E" w:rsidRPr="009E3DC5" w:rsidRDefault="00BD0D4E" w:rsidP="00D927D4">
      <w:r w:rsidRPr="009E3DC5">
        <w:t>…..</w:t>
      </w:r>
    </w:p>
    <w:p w14:paraId="5D07594F" w14:textId="77777777" w:rsidR="00D927D4" w:rsidRPr="009E3DC5" w:rsidRDefault="00D927D4" w:rsidP="00D927D4">
      <w:pPr>
        <w:rPr>
          <w:b/>
          <w:i/>
        </w:rPr>
      </w:pPr>
      <w:r w:rsidRPr="009E3D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9E3DC5" w14:paraId="722EE45F" w14:textId="77777777" w:rsidTr="00D927D4">
        <w:trPr>
          <w:cantSplit/>
        </w:trPr>
        <w:tc>
          <w:tcPr>
            <w:tcW w:w="1548" w:type="dxa"/>
            <w:vMerge w:val="restart"/>
          </w:tcPr>
          <w:p w14:paraId="7DFA1583" w14:textId="77777777" w:rsidR="00D927D4" w:rsidRPr="009E3DC5" w:rsidRDefault="00D927D4" w:rsidP="00E16821">
            <w:pPr>
              <w:pStyle w:val="TableEntryHeader"/>
            </w:pPr>
            <w:r w:rsidRPr="009E3DC5">
              <w:t>Source</w:t>
            </w:r>
          </w:p>
          <w:p w14:paraId="7E184D34" w14:textId="77777777" w:rsidR="00D927D4" w:rsidRPr="00BA0016" w:rsidRDefault="00D927D4" w:rsidP="009F111F">
            <w:pPr>
              <w:pStyle w:val="TableEntryHeader"/>
              <w:rPr>
                <w:b w:val="0"/>
                <w:bCs/>
                <w:sz w:val="16"/>
                <w:szCs w:val="16"/>
                <w:rPrChange w:id="854" w:author="Mary Jungers" w:date="2023-07-30T19:00:00Z">
                  <w:rPr>
                    <w:b w:val="0"/>
                    <w:bCs/>
                    <w:sz w:val="12"/>
                  </w:rPr>
                </w:rPrChange>
              </w:rPr>
            </w:pPr>
            <w:r w:rsidRPr="00BA0016">
              <w:rPr>
                <w:bCs/>
                <w:sz w:val="16"/>
                <w:szCs w:val="16"/>
                <w:rPrChange w:id="855" w:author="Mary Jungers" w:date="2023-07-30T19:00:00Z">
                  <w:rPr>
                    <w:bCs/>
                    <w:sz w:val="12"/>
                  </w:rPr>
                </w:rPrChange>
              </w:rPr>
              <w:t>AuditMessage/</w:t>
            </w:r>
            <w:r w:rsidRPr="00BA0016">
              <w:rPr>
                <w:bCs/>
                <w:sz w:val="16"/>
                <w:szCs w:val="16"/>
                <w:rPrChange w:id="856" w:author="Mary Jungers" w:date="2023-07-30T19:00:00Z">
                  <w:rPr>
                    <w:bCs/>
                    <w:sz w:val="12"/>
                  </w:rPr>
                </w:rPrChange>
              </w:rPr>
              <w:br/>
              <w:t>ActiveParticipant</w:t>
            </w:r>
          </w:p>
        </w:tc>
        <w:tc>
          <w:tcPr>
            <w:tcW w:w="2520" w:type="dxa"/>
            <w:vAlign w:val="center"/>
          </w:tcPr>
          <w:p w14:paraId="0556C598" w14:textId="77777777" w:rsidR="00D927D4" w:rsidRPr="00BA0016" w:rsidRDefault="00D927D4" w:rsidP="00F54850">
            <w:pPr>
              <w:pStyle w:val="TableEntry"/>
              <w:rPr>
                <w:szCs w:val="18"/>
                <w:rPrChange w:id="857" w:author="Mary Jungers" w:date="2023-07-30T18:59:00Z">
                  <w:rPr>
                    <w:sz w:val="16"/>
                  </w:rPr>
                </w:rPrChange>
              </w:rPr>
            </w:pPr>
            <w:r w:rsidRPr="00BA0016">
              <w:rPr>
                <w:szCs w:val="18"/>
                <w:rPrChange w:id="858" w:author="Mary Jungers" w:date="2023-07-30T18:59:00Z">
                  <w:rPr>
                    <w:sz w:val="16"/>
                  </w:rPr>
                </w:rPrChange>
              </w:rPr>
              <w:t>UserID</w:t>
            </w:r>
          </w:p>
        </w:tc>
        <w:tc>
          <w:tcPr>
            <w:tcW w:w="630" w:type="dxa"/>
            <w:vAlign w:val="center"/>
          </w:tcPr>
          <w:p w14:paraId="6CE71BE0" w14:textId="77777777" w:rsidR="00D927D4" w:rsidRPr="00BA0016" w:rsidRDefault="00D927D4" w:rsidP="00F54850">
            <w:pPr>
              <w:pStyle w:val="TableEntry"/>
              <w:rPr>
                <w:szCs w:val="18"/>
                <w:rPrChange w:id="859" w:author="Mary Jungers" w:date="2023-07-30T18:59:00Z">
                  <w:rPr>
                    <w:sz w:val="16"/>
                  </w:rPr>
                </w:rPrChange>
              </w:rPr>
            </w:pPr>
            <w:r w:rsidRPr="00BA0016">
              <w:rPr>
                <w:szCs w:val="18"/>
                <w:rPrChange w:id="860" w:author="Mary Jungers" w:date="2023-07-30T18:59:00Z">
                  <w:rPr>
                    <w:sz w:val="16"/>
                  </w:rPr>
                </w:rPrChange>
              </w:rPr>
              <w:t>M</w:t>
            </w:r>
          </w:p>
        </w:tc>
        <w:tc>
          <w:tcPr>
            <w:tcW w:w="4968" w:type="dxa"/>
            <w:vAlign w:val="center"/>
          </w:tcPr>
          <w:p w14:paraId="79256166" w14:textId="2D72D99B" w:rsidR="005D22C3" w:rsidRPr="00BA0016" w:rsidRDefault="005D22C3" w:rsidP="005D22C3">
            <w:pPr>
              <w:pStyle w:val="TableEntry"/>
              <w:rPr>
                <w:szCs w:val="18"/>
                <w:rPrChange w:id="861" w:author="Mary Jungers" w:date="2023-07-30T18:59:00Z">
                  <w:rPr>
                    <w:sz w:val="16"/>
                  </w:rPr>
                </w:rPrChange>
              </w:rPr>
            </w:pPr>
            <w:r w:rsidRPr="00BA0016">
              <w:rPr>
                <w:szCs w:val="18"/>
                <w:rPrChange w:id="862" w:author="Mary Jungers" w:date="2023-07-30T18:59:00Z">
                  <w:rPr>
                    <w:sz w:val="16"/>
                  </w:rPr>
                </w:rPrChange>
              </w:rPr>
              <w:t xml:space="preserve">If </w:t>
            </w:r>
            <w:r w:rsidR="003A08FE" w:rsidRPr="00BA0016">
              <w:rPr>
                <w:b/>
                <w:szCs w:val="18"/>
                <w:u w:val="single"/>
                <w:rPrChange w:id="863" w:author="Mary Jungers" w:date="2023-07-30T18:59:00Z">
                  <w:rPr>
                    <w:b/>
                    <w:sz w:val="16"/>
                    <w:u w:val="single"/>
                  </w:rPr>
                </w:rPrChange>
              </w:rPr>
              <w:t>WS-Addressing</w:t>
            </w:r>
            <w:r w:rsidR="00F92F91" w:rsidRPr="00BA0016">
              <w:rPr>
                <w:b/>
                <w:szCs w:val="18"/>
                <w:u w:val="single"/>
                <w:rPrChange w:id="864" w:author="Mary Jungers" w:date="2023-07-30T18:59:00Z">
                  <w:rPr>
                    <w:b/>
                    <w:sz w:val="16"/>
                    <w:u w:val="single"/>
                  </w:rPr>
                </w:rPrChange>
              </w:rPr>
              <w:t xml:space="preserve"> based</w:t>
            </w:r>
            <w:r w:rsidRPr="00BA0016">
              <w:rPr>
                <w:szCs w:val="18"/>
                <w:rPrChange w:id="865" w:author="Mary Jungers" w:date="2023-07-30T18:59:00Z">
                  <w:rPr>
                    <w:sz w:val="16"/>
                  </w:rPr>
                </w:rPrChange>
              </w:rPr>
              <w:t xml:space="preserve"> Asynchronous Web Services Exchange is being used, the content of the &lt;wsa:ReplyTo/&gt; element. </w:t>
            </w:r>
          </w:p>
          <w:p w14:paraId="2A167E2B" w14:textId="77777777" w:rsidR="005D22C3" w:rsidRPr="00BA0016" w:rsidRDefault="005D22C3" w:rsidP="005D22C3">
            <w:pPr>
              <w:pStyle w:val="TableEntry"/>
              <w:rPr>
                <w:b/>
                <w:szCs w:val="18"/>
                <w:u w:val="single"/>
                <w:rPrChange w:id="866" w:author="Mary Jungers" w:date="2023-07-30T18:59:00Z">
                  <w:rPr>
                    <w:b/>
                    <w:sz w:val="16"/>
                    <w:u w:val="single"/>
                  </w:rPr>
                </w:rPrChange>
              </w:rPr>
            </w:pPr>
            <w:r w:rsidRPr="00BA0016">
              <w:rPr>
                <w:b/>
                <w:szCs w:val="18"/>
                <w:u w:val="single"/>
                <w:rPrChange w:id="867" w:author="Mary Jungers" w:date="2023-07-30T18:59:00Z">
                  <w:rPr>
                    <w:b/>
                    <w:sz w:val="16"/>
                    <w:u w:val="single"/>
                  </w:rPr>
                </w:rPrChange>
              </w:rPr>
              <w:t>If AS4 Asynchronous Web Services Exchange is used, the content of the eb:From/</w:t>
            </w:r>
            <w:r w:rsidR="007C1BBE" w:rsidRPr="00BA0016">
              <w:rPr>
                <w:b/>
                <w:szCs w:val="18"/>
                <w:u w:val="single"/>
                <w:rPrChange w:id="868" w:author="Mary Jungers" w:date="2023-07-30T18:59:00Z">
                  <w:rPr>
                    <w:b/>
                    <w:sz w:val="16"/>
                    <w:u w:val="single"/>
                  </w:rPr>
                </w:rPrChange>
              </w:rPr>
              <w:t>eb:PartyId</w:t>
            </w:r>
            <w:r w:rsidRPr="00BA0016">
              <w:rPr>
                <w:b/>
                <w:szCs w:val="18"/>
                <w:u w:val="single"/>
                <w:rPrChange w:id="869" w:author="Mary Jungers" w:date="2023-07-30T18:59:00Z">
                  <w:rPr>
                    <w:b/>
                    <w:sz w:val="16"/>
                    <w:u w:val="single"/>
                  </w:rPr>
                </w:rPrChange>
              </w:rPr>
              <w:t>.</w:t>
            </w:r>
          </w:p>
          <w:p w14:paraId="3BF2F1B1" w14:textId="77777777" w:rsidR="005F31F9" w:rsidRPr="00BA0016" w:rsidRDefault="005D22C3" w:rsidP="00F54850">
            <w:pPr>
              <w:pStyle w:val="TableEntry"/>
              <w:rPr>
                <w:szCs w:val="18"/>
                <w:rPrChange w:id="870" w:author="Mary Jungers" w:date="2023-07-30T18:59:00Z">
                  <w:rPr>
                    <w:sz w:val="16"/>
                  </w:rPr>
                </w:rPrChange>
              </w:rPr>
            </w:pPr>
            <w:r w:rsidRPr="00BA0016">
              <w:rPr>
                <w:szCs w:val="18"/>
                <w:rPrChange w:id="871" w:author="Mary Jungers" w:date="2023-07-30T18:59:00Z">
                  <w:rPr>
                    <w:sz w:val="16"/>
                  </w:rPr>
                </w:rPrChange>
              </w:rPr>
              <w:t>Otherwise, not specialized.</w:t>
            </w:r>
          </w:p>
        </w:tc>
      </w:tr>
      <w:tr w:rsidR="00D927D4" w:rsidRPr="009E3DC5" w14:paraId="47FBAB7B" w14:textId="77777777" w:rsidTr="00D927D4">
        <w:trPr>
          <w:cantSplit/>
        </w:trPr>
        <w:tc>
          <w:tcPr>
            <w:tcW w:w="1548" w:type="dxa"/>
            <w:vMerge/>
            <w:textDirection w:val="btLr"/>
            <w:vAlign w:val="center"/>
          </w:tcPr>
          <w:p w14:paraId="0BFBFEE2"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BA0016" w:rsidRDefault="00D927D4" w:rsidP="00F54850">
            <w:pPr>
              <w:pStyle w:val="TableEntry"/>
              <w:rPr>
                <w:i/>
                <w:iCs/>
                <w:szCs w:val="18"/>
                <w:rPrChange w:id="872" w:author="Mary Jungers" w:date="2023-07-30T18:59:00Z">
                  <w:rPr>
                    <w:i/>
                    <w:iCs/>
                    <w:sz w:val="16"/>
                  </w:rPr>
                </w:rPrChange>
              </w:rPr>
            </w:pPr>
            <w:r w:rsidRPr="00BA0016">
              <w:rPr>
                <w:i/>
                <w:iCs/>
                <w:szCs w:val="18"/>
                <w:rPrChange w:id="873" w:author="Mary Jungers" w:date="2023-07-30T18:59:00Z">
                  <w:rPr>
                    <w:i/>
                    <w:iCs/>
                    <w:sz w:val="16"/>
                  </w:rPr>
                </w:rPrChange>
              </w:rPr>
              <w:t>AlternativeUserID</w:t>
            </w:r>
          </w:p>
        </w:tc>
        <w:tc>
          <w:tcPr>
            <w:tcW w:w="630" w:type="dxa"/>
            <w:vAlign w:val="center"/>
          </w:tcPr>
          <w:p w14:paraId="5D2A3573" w14:textId="77777777" w:rsidR="00D927D4" w:rsidRPr="00BA0016" w:rsidRDefault="00D927D4" w:rsidP="00F54850">
            <w:pPr>
              <w:pStyle w:val="TableEntry"/>
              <w:rPr>
                <w:i/>
                <w:iCs/>
                <w:szCs w:val="18"/>
                <w:rPrChange w:id="874" w:author="Mary Jungers" w:date="2023-07-30T18:59:00Z">
                  <w:rPr>
                    <w:i/>
                    <w:iCs/>
                    <w:sz w:val="16"/>
                  </w:rPr>
                </w:rPrChange>
              </w:rPr>
            </w:pPr>
            <w:r w:rsidRPr="00BA0016">
              <w:rPr>
                <w:i/>
                <w:iCs/>
                <w:szCs w:val="18"/>
                <w:rPrChange w:id="875" w:author="Mary Jungers" w:date="2023-07-30T18:59:00Z">
                  <w:rPr>
                    <w:i/>
                    <w:iCs/>
                    <w:sz w:val="16"/>
                  </w:rPr>
                </w:rPrChange>
              </w:rPr>
              <w:t>U</w:t>
            </w:r>
          </w:p>
        </w:tc>
        <w:tc>
          <w:tcPr>
            <w:tcW w:w="4968" w:type="dxa"/>
            <w:vAlign w:val="center"/>
          </w:tcPr>
          <w:p w14:paraId="375160CF" w14:textId="77777777" w:rsidR="00D927D4" w:rsidRPr="00BA0016" w:rsidRDefault="00D927D4" w:rsidP="00F54850">
            <w:pPr>
              <w:pStyle w:val="TableEntry"/>
              <w:rPr>
                <w:i/>
                <w:iCs/>
                <w:szCs w:val="18"/>
                <w:rPrChange w:id="876" w:author="Mary Jungers" w:date="2023-07-30T18:59:00Z">
                  <w:rPr>
                    <w:i/>
                    <w:iCs/>
                    <w:sz w:val="16"/>
                  </w:rPr>
                </w:rPrChange>
              </w:rPr>
            </w:pPr>
            <w:r w:rsidRPr="00BA0016">
              <w:rPr>
                <w:i/>
                <w:iCs/>
                <w:szCs w:val="18"/>
                <w:rPrChange w:id="877" w:author="Mary Jungers" w:date="2023-07-30T18:59:00Z">
                  <w:rPr>
                    <w:i/>
                    <w:iCs/>
                    <w:sz w:val="16"/>
                  </w:rPr>
                </w:rPrChange>
              </w:rPr>
              <w:t>not specialized</w:t>
            </w:r>
          </w:p>
        </w:tc>
      </w:tr>
      <w:tr w:rsidR="00D927D4" w:rsidRPr="009E3DC5" w14:paraId="744109C2" w14:textId="77777777" w:rsidTr="00D927D4">
        <w:trPr>
          <w:cantSplit/>
        </w:trPr>
        <w:tc>
          <w:tcPr>
            <w:tcW w:w="1548" w:type="dxa"/>
            <w:vMerge/>
            <w:textDirection w:val="btLr"/>
            <w:vAlign w:val="center"/>
          </w:tcPr>
          <w:p w14:paraId="1CEE7610"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BA0016" w:rsidRDefault="00D927D4" w:rsidP="00F54850">
            <w:pPr>
              <w:pStyle w:val="TableEntry"/>
              <w:rPr>
                <w:i/>
                <w:iCs/>
                <w:szCs w:val="18"/>
                <w:rPrChange w:id="878" w:author="Mary Jungers" w:date="2023-07-30T18:59:00Z">
                  <w:rPr>
                    <w:i/>
                    <w:iCs/>
                    <w:sz w:val="16"/>
                  </w:rPr>
                </w:rPrChange>
              </w:rPr>
            </w:pPr>
            <w:r w:rsidRPr="00BA0016">
              <w:rPr>
                <w:i/>
                <w:iCs/>
                <w:szCs w:val="18"/>
                <w:rPrChange w:id="879" w:author="Mary Jungers" w:date="2023-07-30T18:59:00Z">
                  <w:rPr>
                    <w:i/>
                    <w:iCs/>
                    <w:sz w:val="16"/>
                  </w:rPr>
                </w:rPrChange>
              </w:rPr>
              <w:t>UserName</w:t>
            </w:r>
          </w:p>
        </w:tc>
        <w:tc>
          <w:tcPr>
            <w:tcW w:w="630" w:type="dxa"/>
            <w:vAlign w:val="center"/>
          </w:tcPr>
          <w:p w14:paraId="7BC801DF" w14:textId="77777777" w:rsidR="00D927D4" w:rsidRPr="00BA0016" w:rsidRDefault="00D927D4" w:rsidP="00F54850">
            <w:pPr>
              <w:pStyle w:val="TableEntry"/>
              <w:rPr>
                <w:i/>
                <w:iCs/>
                <w:szCs w:val="18"/>
                <w:rPrChange w:id="880" w:author="Mary Jungers" w:date="2023-07-30T18:59:00Z">
                  <w:rPr>
                    <w:i/>
                    <w:iCs/>
                    <w:sz w:val="16"/>
                  </w:rPr>
                </w:rPrChange>
              </w:rPr>
            </w:pPr>
            <w:r w:rsidRPr="00BA0016">
              <w:rPr>
                <w:i/>
                <w:iCs/>
                <w:szCs w:val="18"/>
                <w:rPrChange w:id="881" w:author="Mary Jungers" w:date="2023-07-30T18:59:00Z">
                  <w:rPr>
                    <w:i/>
                    <w:iCs/>
                    <w:sz w:val="16"/>
                  </w:rPr>
                </w:rPrChange>
              </w:rPr>
              <w:t>U</w:t>
            </w:r>
          </w:p>
        </w:tc>
        <w:tc>
          <w:tcPr>
            <w:tcW w:w="4968" w:type="dxa"/>
            <w:vAlign w:val="center"/>
          </w:tcPr>
          <w:p w14:paraId="42FCB88E" w14:textId="77777777" w:rsidR="00D927D4" w:rsidRPr="00BA0016" w:rsidRDefault="00D927D4" w:rsidP="00F54850">
            <w:pPr>
              <w:pStyle w:val="TableEntry"/>
              <w:rPr>
                <w:i/>
                <w:iCs/>
                <w:szCs w:val="18"/>
                <w:rPrChange w:id="882" w:author="Mary Jungers" w:date="2023-07-30T18:59:00Z">
                  <w:rPr>
                    <w:i/>
                    <w:iCs/>
                    <w:sz w:val="16"/>
                  </w:rPr>
                </w:rPrChange>
              </w:rPr>
            </w:pPr>
            <w:r w:rsidRPr="00BA0016">
              <w:rPr>
                <w:i/>
                <w:iCs/>
                <w:szCs w:val="18"/>
                <w:rPrChange w:id="883" w:author="Mary Jungers" w:date="2023-07-30T18:59:00Z">
                  <w:rPr>
                    <w:i/>
                    <w:iCs/>
                    <w:sz w:val="16"/>
                  </w:rPr>
                </w:rPrChange>
              </w:rPr>
              <w:t>not specialized</w:t>
            </w:r>
          </w:p>
        </w:tc>
      </w:tr>
      <w:tr w:rsidR="00D927D4" w:rsidRPr="009E3DC5" w14:paraId="7F204E68" w14:textId="77777777" w:rsidTr="00D927D4">
        <w:trPr>
          <w:cantSplit/>
        </w:trPr>
        <w:tc>
          <w:tcPr>
            <w:tcW w:w="1548" w:type="dxa"/>
            <w:vMerge/>
            <w:textDirection w:val="btLr"/>
            <w:vAlign w:val="center"/>
          </w:tcPr>
          <w:p w14:paraId="7E204013"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BA0016" w:rsidRDefault="00D927D4" w:rsidP="00F54850">
            <w:pPr>
              <w:pStyle w:val="TableEntry"/>
              <w:rPr>
                <w:i/>
                <w:iCs/>
                <w:szCs w:val="18"/>
                <w:rPrChange w:id="884" w:author="Mary Jungers" w:date="2023-07-30T18:59:00Z">
                  <w:rPr>
                    <w:i/>
                    <w:iCs/>
                    <w:sz w:val="16"/>
                  </w:rPr>
                </w:rPrChange>
              </w:rPr>
            </w:pPr>
            <w:r w:rsidRPr="00BA0016">
              <w:rPr>
                <w:i/>
                <w:iCs/>
                <w:szCs w:val="18"/>
                <w:rPrChange w:id="885" w:author="Mary Jungers" w:date="2023-07-30T18:59:00Z">
                  <w:rPr>
                    <w:i/>
                    <w:iCs/>
                    <w:sz w:val="16"/>
                  </w:rPr>
                </w:rPrChange>
              </w:rPr>
              <w:t>UserIsRequestor</w:t>
            </w:r>
          </w:p>
        </w:tc>
        <w:tc>
          <w:tcPr>
            <w:tcW w:w="630" w:type="dxa"/>
            <w:vAlign w:val="center"/>
          </w:tcPr>
          <w:p w14:paraId="5E228F01" w14:textId="77777777" w:rsidR="00D927D4" w:rsidRPr="00BA0016" w:rsidRDefault="00D927D4" w:rsidP="00F54850">
            <w:pPr>
              <w:pStyle w:val="TableEntry"/>
              <w:rPr>
                <w:i/>
                <w:iCs/>
                <w:szCs w:val="18"/>
                <w:rPrChange w:id="886" w:author="Mary Jungers" w:date="2023-07-30T18:59:00Z">
                  <w:rPr>
                    <w:i/>
                    <w:iCs/>
                    <w:sz w:val="16"/>
                  </w:rPr>
                </w:rPrChange>
              </w:rPr>
            </w:pPr>
            <w:r w:rsidRPr="00BA0016">
              <w:rPr>
                <w:i/>
                <w:iCs/>
                <w:szCs w:val="18"/>
                <w:rPrChange w:id="887" w:author="Mary Jungers" w:date="2023-07-30T18:59:00Z">
                  <w:rPr>
                    <w:i/>
                    <w:iCs/>
                    <w:sz w:val="16"/>
                  </w:rPr>
                </w:rPrChange>
              </w:rPr>
              <w:t>U</w:t>
            </w:r>
          </w:p>
        </w:tc>
        <w:tc>
          <w:tcPr>
            <w:tcW w:w="4968" w:type="dxa"/>
            <w:vAlign w:val="center"/>
          </w:tcPr>
          <w:p w14:paraId="6ED511FF" w14:textId="77777777" w:rsidR="00D927D4" w:rsidRPr="00BA0016" w:rsidRDefault="00D927D4" w:rsidP="00F54850">
            <w:pPr>
              <w:pStyle w:val="TableEntry"/>
              <w:rPr>
                <w:i/>
                <w:iCs/>
                <w:szCs w:val="18"/>
                <w:rPrChange w:id="888" w:author="Mary Jungers" w:date="2023-07-30T18:59:00Z">
                  <w:rPr>
                    <w:i/>
                    <w:iCs/>
                    <w:sz w:val="16"/>
                  </w:rPr>
                </w:rPrChange>
              </w:rPr>
            </w:pPr>
            <w:r w:rsidRPr="00BA0016">
              <w:rPr>
                <w:i/>
                <w:iCs/>
                <w:szCs w:val="18"/>
                <w:rPrChange w:id="889" w:author="Mary Jungers" w:date="2023-07-30T18:59:00Z">
                  <w:rPr>
                    <w:i/>
                    <w:iCs/>
                    <w:sz w:val="16"/>
                  </w:rPr>
                </w:rPrChange>
              </w:rPr>
              <w:t>not specialized</w:t>
            </w:r>
          </w:p>
        </w:tc>
      </w:tr>
      <w:tr w:rsidR="00D927D4" w:rsidRPr="009E3DC5" w14:paraId="727AAF60" w14:textId="77777777" w:rsidTr="00D927D4">
        <w:trPr>
          <w:cantSplit/>
        </w:trPr>
        <w:tc>
          <w:tcPr>
            <w:tcW w:w="1548" w:type="dxa"/>
            <w:vMerge/>
            <w:textDirection w:val="btLr"/>
            <w:vAlign w:val="center"/>
          </w:tcPr>
          <w:p w14:paraId="156CE5D8"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BA0016" w:rsidRDefault="00D927D4" w:rsidP="00F54850">
            <w:pPr>
              <w:pStyle w:val="TableEntry"/>
              <w:rPr>
                <w:szCs w:val="18"/>
                <w:rPrChange w:id="890" w:author="Mary Jungers" w:date="2023-07-30T18:59:00Z">
                  <w:rPr>
                    <w:sz w:val="16"/>
                  </w:rPr>
                </w:rPrChange>
              </w:rPr>
            </w:pPr>
            <w:r w:rsidRPr="00BA0016">
              <w:rPr>
                <w:szCs w:val="18"/>
                <w:rPrChange w:id="891" w:author="Mary Jungers" w:date="2023-07-30T18:59:00Z">
                  <w:rPr>
                    <w:sz w:val="16"/>
                  </w:rPr>
                </w:rPrChange>
              </w:rPr>
              <w:t>RoleIDCode</w:t>
            </w:r>
          </w:p>
        </w:tc>
        <w:tc>
          <w:tcPr>
            <w:tcW w:w="630" w:type="dxa"/>
            <w:vAlign w:val="center"/>
          </w:tcPr>
          <w:p w14:paraId="3D0BD692" w14:textId="77777777" w:rsidR="00D927D4" w:rsidRPr="00BA0016" w:rsidRDefault="00D927D4" w:rsidP="00F54850">
            <w:pPr>
              <w:pStyle w:val="TableEntry"/>
              <w:rPr>
                <w:szCs w:val="18"/>
                <w:rPrChange w:id="892" w:author="Mary Jungers" w:date="2023-07-30T18:59:00Z">
                  <w:rPr>
                    <w:sz w:val="16"/>
                  </w:rPr>
                </w:rPrChange>
              </w:rPr>
            </w:pPr>
            <w:r w:rsidRPr="00BA0016">
              <w:rPr>
                <w:szCs w:val="18"/>
                <w:rPrChange w:id="893" w:author="Mary Jungers" w:date="2023-07-30T18:59:00Z">
                  <w:rPr>
                    <w:sz w:val="16"/>
                  </w:rPr>
                </w:rPrChange>
              </w:rPr>
              <w:t>M</w:t>
            </w:r>
          </w:p>
        </w:tc>
        <w:tc>
          <w:tcPr>
            <w:tcW w:w="4968" w:type="dxa"/>
            <w:vAlign w:val="center"/>
          </w:tcPr>
          <w:p w14:paraId="0A3370CA" w14:textId="0B1A79E0" w:rsidR="00D927D4" w:rsidRPr="00BA0016" w:rsidRDefault="00D927D4" w:rsidP="00F54850">
            <w:pPr>
              <w:pStyle w:val="TableEntry"/>
              <w:rPr>
                <w:szCs w:val="18"/>
                <w:rPrChange w:id="894" w:author="Mary Jungers" w:date="2023-07-30T18:59:00Z">
                  <w:rPr>
                    <w:sz w:val="16"/>
                  </w:rPr>
                </w:rPrChange>
              </w:rPr>
            </w:pPr>
            <w:r w:rsidRPr="00BA0016">
              <w:rPr>
                <w:szCs w:val="18"/>
                <w:rPrChange w:id="895" w:author="Mary Jungers" w:date="2023-07-30T18:59:00Z">
                  <w:rPr>
                    <w:sz w:val="16"/>
                  </w:rPr>
                </w:rPrChange>
              </w:rPr>
              <w:t xml:space="preserve">EV(110153, DCM, </w:t>
            </w:r>
            <w:r w:rsidR="00746607" w:rsidRPr="00BA0016">
              <w:rPr>
                <w:szCs w:val="18"/>
                <w:rPrChange w:id="896" w:author="Mary Jungers" w:date="2023-07-30T18:59:00Z">
                  <w:rPr>
                    <w:sz w:val="16"/>
                  </w:rPr>
                </w:rPrChange>
              </w:rPr>
              <w:t>“Source Role ID”</w:t>
            </w:r>
            <w:r w:rsidRPr="00BA0016">
              <w:rPr>
                <w:szCs w:val="18"/>
                <w:rPrChange w:id="897" w:author="Mary Jungers" w:date="2023-07-30T18:59:00Z">
                  <w:rPr>
                    <w:sz w:val="16"/>
                  </w:rPr>
                </w:rPrChange>
              </w:rPr>
              <w:t>)</w:t>
            </w:r>
          </w:p>
        </w:tc>
      </w:tr>
      <w:tr w:rsidR="00D927D4" w:rsidRPr="009E3DC5" w14:paraId="2C80E5BE" w14:textId="77777777" w:rsidTr="00D927D4">
        <w:trPr>
          <w:cantSplit/>
        </w:trPr>
        <w:tc>
          <w:tcPr>
            <w:tcW w:w="1548" w:type="dxa"/>
            <w:vMerge/>
            <w:textDirection w:val="btLr"/>
            <w:vAlign w:val="center"/>
          </w:tcPr>
          <w:p w14:paraId="67A6E657"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BA0016" w:rsidRDefault="00D927D4" w:rsidP="00F54850">
            <w:pPr>
              <w:pStyle w:val="TableEntry"/>
              <w:rPr>
                <w:szCs w:val="18"/>
                <w:rPrChange w:id="898" w:author="Mary Jungers" w:date="2023-07-30T18:59:00Z">
                  <w:rPr>
                    <w:sz w:val="16"/>
                  </w:rPr>
                </w:rPrChange>
              </w:rPr>
            </w:pPr>
            <w:r w:rsidRPr="00BA0016">
              <w:rPr>
                <w:szCs w:val="18"/>
                <w:rPrChange w:id="899" w:author="Mary Jungers" w:date="2023-07-30T18:59:00Z">
                  <w:rPr>
                    <w:sz w:val="16"/>
                  </w:rPr>
                </w:rPrChange>
              </w:rPr>
              <w:t>NetworkAccessPointTypeCode</w:t>
            </w:r>
          </w:p>
        </w:tc>
        <w:tc>
          <w:tcPr>
            <w:tcW w:w="630" w:type="dxa"/>
            <w:vAlign w:val="center"/>
          </w:tcPr>
          <w:p w14:paraId="02C4896A" w14:textId="77777777" w:rsidR="00D927D4" w:rsidRPr="00BA0016" w:rsidRDefault="00D927D4" w:rsidP="00F54850">
            <w:pPr>
              <w:pStyle w:val="TableEntry"/>
              <w:rPr>
                <w:szCs w:val="18"/>
                <w:rPrChange w:id="900" w:author="Mary Jungers" w:date="2023-07-30T18:59:00Z">
                  <w:rPr>
                    <w:sz w:val="16"/>
                  </w:rPr>
                </w:rPrChange>
              </w:rPr>
            </w:pPr>
            <w:r w:rsidRPr="00BA0016">
              <w:rPr>
                <w:szCs w:val="18"/>
                <w:rPrChange w:id="901" w:author="Mary Jungers" w:date="2023-07-30T18:59:00Z">
                  <w:rPr>
                    <w:sz w:val="16"/>
                  </w:rPr>
                </w:rPrChange>
              </w:rPr>
              <w:t>M</w:t>
            </w:r>
          </w:p>
        </w:tc>
        <w:tc>
          <w:tcPr>
            <w:tcW w:w="4968" w:type="dxa"/>
            <w:vAlign w:val="center"/>
          </w:tcPr>
          <w:p w14:paraId="48D8494D" w14:textId="77777777" w:rsidR="00D927D4" w:rsidRPr="00BA0016" w:rsidRDefault="00D927D4" w:rsidP="00F54850">
            <w:pPr>
              <w:pStyle w:val="TableEntry"/>
              <w:rPr>
                <w:szCs w:val="18"/>
                <w:rPrChange w:id="902" w:author="Mary Jungers" w:date="2023-07-30T18:59:00Z">
                  <w:rPr>
                    <w:sz w:val="16"/>
                  </w:rPr>
                </w:rPrChange>
              </w:rPr>
            </w:pPr>
            <w:r w:rsidRPr="00BA0016">
              <w:rPr>
                <w:szCs w:val="18"/>
                <w:rPrChange w:id="903" w:author="Mary Jungers" w:date="2023-07-30T18:59:00Z">
                  <w:rPr>
                    <w:sz w:val="16"/>
                  </w:rPr>
                </w:rPrChange>
              </w:rPr>
              <w:t>“1” for machine (DNS) name, “2” for IP address</w:t>
            </w:r>
          </w:p>
        </w:tc>
      </w:tr>
      <w:tr w:rsidR="00D927D4" w:rsidRPr="009E3DC5" w14:paraId="238DCCB0" w14:textId="77777777" w:rsidTr="00D927D4">
        <w:trPr>
          <w:cantSplit/>
        </w:trPr>
        <w:tc>
          <w:tcPr>
            <w:tcW w:w="1548" w:type="dxa"/>
            <w:vMerge/>
            <w:textDirection w:val="btLr"/>
            <w:vAlign w:val="center"/>
          </w:tcPr>
          <w:p w14:paraId="67FA818A" w14:textId="77777777" w:rsidR="00D927D4" w:rsidRPr="009E3DC5"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BA0016" w:rsidRDefault="00D927D4" w:rsidP="00F54850">
            <w:pPr>
              <w:pStyle w:val="TableEntry"/>
              <w:rPr>
                <w:szCs w:val="18"/>
                <w:rPrChange w:id="904" w:author="Mary Jungers" w:date="2023-07-30T18:59:00Z">
                  <w:rPr>
                    <w:sz w:val="16"/>
                  </w:rPr>
                </w:rPrChange>
              </w:rPr>
            </w:pPr>
            <w:r w:rsidRPr="00BA0016">
              <w:rPr>
                <w:szCs w:val="18"/>
                <w:rPrChange w:id="905" w:author="Mary Jungers" w:date="2023-07-30T18:59:00Z">
                  <w:rPr>
                    <w:sz w:val="16"/>
                  </w:rPr>
                </w:rPrChange>
              </w:rPr>
              <w:t>NetworkAccessPointID</w:t>
            </w:r>
          </w:p>
        </w:tc>
        <w:tc>
          <w:tcPr>
            <w:tcW w:w="630" w:type="dxa"/>
            <w:vAlign w:val="center"/>
          </w:tcPr>
          <w:p w14:paraId="453C6BC8" w14:textId="77777777" w:rsidR="00D927D4" w:rsidRPr="00BA0016" w:rsidRDefault="00D927D4" w:rsidP="00F54850">
            <w:pPr>
              <w:pStyle w:val="TableEntry"/>
              <w:rPr>
                <w:szCs w:val="18"/>
                <w:rPrChange w:id="906" w:author="Mary Jungers" w:date="2023-07-30T18:59:00Z">
                  <w:rPr>
                    <w:sz w:val="16"/>
                  </w:rPr>
                </w:rPrChange>
              </w:rPr>
            </w:pPr>
            <w:r w:rsidRPr="00BA0016">
              <w:rPr>
                <w:szCs w:val="18"/>
                <w:rPrChange w:id="907" w:author="Mary Jungers" w:date="2023-07-30T18:59:00Z">
                  <w:rPr>
                    <w:sz w:val="16"/>
                  </w:rPr>
                </w:rPrChange>
              </w:rPr>
              <w:t>M</w:t>
            </w:r>
          </w:p>
        </w:tc>
        <w:tc>
          <w:tcPr>
            <w:tcW w:w="4968" w:type="dxa"/>
            <w:vAlign w:val="center"/>
          </w:tcPr>
          <w:p w14:paraId="39FFC0A2" w14:textId="77777777" w:rsidR="00D927D4" w:rsidRPr="00BA0016" w:rsidRDefault="00D927D4" w:rsidP="00F54850">
            <w:pPr>
              <w:pStyle w:val="TableEntry"/>
              <w:rPr>
                <w:szCs w:val="18"/>
                <w:rPrChange w:id="908" w:author="Mary Jungers" w:date="2023-07-30T18:59:00Z">
                  <w:rPr>
                    <w:sz w:val="16"/>
                  </w:rPr>
                </w:rPrChange>
              </w:rPr>
            </w:pPr>
            <w:r w:rsidRPr="00BA0016">
              <w:rPr>
                <w:szCs w:val="18"/>
                <w:rPrChange w:id="909" w:author="Mary Jungers" w:date="2023-07-30T18:59:00Z">
                  <w:rPr>
                    <w:sz w:val="16"/>
                  </w:rPr>
                </w:rPrChange>
              </w:rPr>
              <w:t>The machine name or IP address.</w:t>
            </w:r>
          </w:p>
        </w:tc>
      </w:tr>
    </w:tbl>
    <w:p w14:paraId="11F23A81" w14:textId="77777777" w:rsidR="00D927D4" w:rsidRPr="009E3DC5" w:rsidRDefault="00781274" w:rsidP="00F54850">
      <w:pPr>
        <w:pStyle w:val="BodyText"/>
      </w:pPr>
      <w:r w:rsidRPr="009E3DC5">
        <w:lastRenderedPageBreak/>
        <w:t>…</w:t>
      </w:r>
    </w:p>
    <w:p w14:paraId="14BB340B" w14:textId="77777777" w:rsidR="00D927D4" w:rsidRPr="009E3DC5" w:rsidRDefault="00D927D4">
      <w:pPr>
        <w:pStyle w:val="BodyText"/>
      </w:pPr>
      <w:bookmarkStart w:id="910" w:name="_Toc398544291"/>
      <w:bookmarkStart w:id="911" w:name="_Toc398544292"/>
      <w:bookmarkStart w:id="912" w:name="_Toc398544293"/>
      <w:bookmarkStart w:id="913" w:name="_Toc398544294"/>
      <w:bookmarkStart w:id="914" w:name="_Toc210805579"/>
      <w:bookmarkStart w:id="915" w:name="_Toc210805580"/>
      <w:bookmarkStart w:id="916" w:name="_Toc214434041"/>
      <w:bookmarkStart w:id="917" w:name="_Toc214436962"/>
      <w:bookmarkStart w:id="918" w:name="_Toc214437407"/>
      <w:bookmarkStart w:id="919" w:name="_Toc214437723"/>
      <w:bookmarkStart w:id="920" w:name="_Toc214457199"/>
      <w:bookmarkStart w:id="921" w:name="_Toc214461312"/>
      <w:bookmarkStart w:id="922" w:name="_Toc214462933"/>
      <w:bookmarkStart w:id="923" w:name="_Toc237238714"/>
      <w:bookmarkEnd w:id="910"/>
      <w:bookmarkEnd w:id="911"/>
      <w:bookmarkEnd w:id="912"/>
      <w:bookmarkEnd w:id="913"/>
      <w:bookmarkEnd w:id="914"/>
      <w:r w:rsidRPr="009E3DC5">
        <w:br w:type="page"/>
      </w:r>
      <w:bookmarkEnd w:id="915"/>
      <w:bookmarkEnd w:id="916"/>
      <w:bookmarkEnd w:id="917"/>
      <w:bookmarkEnd w:id="918"/>
      <w:bookmarkEnd w:id="919"/>
      <w:bookmarkEnd w:id="920"/>
      <w:bookmarkEnd w:id="921"/>
      <w:bookmarkEnd w:id="922"/>
      <w:bookmarkEnd w:id="923"/>
    </w:p>
    <w:p w14:paraId="6CC840EB" w14:textId="77777777" w:rsidR="00621A8F" w:rsidRPr="009E3DC5" w:rsidRDefault="00621A8F" w:rsidP="00F54850">
      <w:pPr>
        <w:pStyle w:val="BodyText"/>
      </w:pPr>
    </w:p>
    <w:p w14:paraId="596F56AE" w14:textId="75C9DBD2" w:rsidR="003B0AD1" w:rsidRPr="009E3DC5" w:rsidRDefault="003B0AD1" w:rsidP="003B0AD1">
      <w:pPr>
        <w:pStyle w:val="EditorInstructions"/>
      </w:pPr>
      <w:bookmarkStart w:id="924" w:name="_Toc398544311"/>
      <w:bookmarkStart w:id="925" w:name="_Toc398717973"/>
      <w:bookmarkStart w:id="926" w:name="_Toc488223191"/>
      <w:r w:rsidRPr="009E3DC5">
        <w:t xml:space="preserve">In </w:t>
      </w:r>
      <w:r w:rsidR="00781274" w:rsidRPr="009E3DC5">
        <w:t xml:space="preserve">Vol </w:t>
      </w:r>
      <w:del w:id="927" w:author="Mary Jungers" w:date="2023-07-30T19:24:00Z">
        <w:r w:rsidR="00781274" w:rsidRPr="009E3DC5" w:rsidDel="005E0198">
          <w:delText>2b</w:delText>
        </w:r>
      </w:del>
      <w:proofErr w:type="gramStart"/>
      <w:ins w:id="928" w:author="Mary Jungers" w:date="2023-07-30T19:24:00Z">
        <w:r w:rsidR="005E0198">
          <w:t>2</w:t>
        </w:r>
      </w:ins>
      <w:proofErr w:type="gramEnd"/>
      <w:r w:rsidR="00773D67" w:rsidRPr="009E3DC5">
        <w:t xml:space="preserve">, </w:t>
      </w:r>
      <w:r w:rsidRPr="009E3DC5">
        <w:t xml:space="preserve">Section 3.43, </w:t>
      </w:r>
      <w:r w:rsidRPr="009E3DC5">
        <w:rPr>
          <w:b/>
          <w:highlight w:val="yellow"/>
        </w:rPr>
        <w:t>Retrieve Document Set [ITI-43]</w:t>
      </w:r>
      <w:r w:rsidRPr="009E3DC5">
        <w:rPr>
          <w:highlight w:val="yellow"/>
        </w:rPr>
        <w:t>,</w:t>
      </w:r>
      <w:r w:rsidRPr="009E3DC5">
        <w:t xml:space="preserve"> </w:t>
      </w:r>
      <w:r w:rsidR="00F26FCC" w:rsidRPr="009E3DC5">
        <w:t>update the sub-sections as follows.</w:t>
      </w:r>
    </w:p>
    <w:p w14:paraId="1F5D2CDA" w14:textId="77777777" w:rsidR="005745AE" w:rsidRPr="009E3DC5" w:rsidRDefault="005745AE" w:rsidP="00F54850">
      <w:pPr>
        <w:pStyle w:val="BodyText"/>
      </w:pPr>
    </w:p>
    <w:p w14:paraId="548E604A" w14:textId="3D0539BE" w:rsidR="005745AE" w:rsidRPr="009E3DC5" w:rsidRDefault="005745AE" w:rsidP="005745AE">
      <w:pPr>
        <w:pStyle w:val="EditorInstructions"/>
      </w:pPr>
      <w:r w:rsidRPr="009E3DC5">
        <w:t xml:space="preserve">Update </w:t>
      </w:r>
      <w:r w:rsidR="00781274" w:rsidRPr="009E3DC5">
        <w:t xml:space="preserve">Vol </w:t>
      </w:r>
      <w:del w:id="929" w:author="Mary Jungers" w:date="2023-07-30T19:24:00Z">
        <w:r w:rsidR="00781274" w:rsidRPr="009E3DC5" w:rsidDel="005E0198">
          <w:delText>2b</w:delText>
        </w:r>
      </w:del>
      <w:proofErr w:type="gramStart"/>
      <w:ins w:id="930" w:author="Mary Jungers" w:date="2023-07-30T19:24:00Z">
        <w:r w:rsidR="005E0198">
          <w:t>2</w:t>
        </w:r>
      </w:ins>
      <w:proofErr w:type="gramEnd"/>
      <w:r w:rsidR="00773D67" w:rsidRPr="009E3DC5">
        <w:t>,</w:t>
      </w:r>
      <w:r w:rsidRPr="009E3DC5">
        <w:t xml:space="preserve"> Section 3.43 </w:t>
      </w:r>
      <w:r w:rsidR="00F26FCC" w:rsidRPr="009E3DC5">
        <w:t>as follows:</w:t>
      </w:r>
    </w:p>
    <w:p w14:paraId="7510E074" w14:textId="77777777" w:rsidR="003B0AD1" w:rsidRPr="009E3DC5" w:rsidRDefault="009C24A1" w:rsidP="00F54850">
      <w:pPr>
        <w:pStyle w:val="Heading2"/>
        <w:numPr>
          <w:ilvl w:val="0"/>
          <w:numId w:val="0"/>
        </w:numPr>
        <w:tabs>
          <w:tab w:val="left" w:pos="720"/>
        </w:tabs>
      </w:pPr>
      <w:bookmarkStart w:id="931" w:name="_Toc141666839"/>
      <w:r w:rsidRPr="009E3DC5">
        <w:t>3.43</w:t>
      </w:r>
      <w:r w:rsidR="003B0AD1" w:rsidRPr="009E3DC5">
        <w:tab/>
        <w:t>Retrieve Document Set</w:t>
      </w:r>
      <w:bookmarkEnd w:id="924"/>
      <w:bookmarkEnd w:id="925"/>
      <w:r w:rsidR="003B0AD1" w:rsidRPr="009E3DC5">
        <w:t xml:space="preserve"> [ITI-43]</w:t>
      </w:r>
      <w:bookmarkEnd w:id="926"/>
      <w:bookmarkEnd w:id="931"/>
    </w:p>
    <w:p w14:paraId="237FBFB9" w14:textId="7BE31D31" w:rsidR="003B0AD1" w:rsidRPr="009E3DC5" w:rsidRDefault="003B0AD1" w:rsidP="00F54850">
      <w:pPr>
        <w:pStyle w:val="BodyText"/>
      </w:pPr>
      <w:bookmarkStart w:id="932" w:name="_Toc210805583"/>
      <w:bookmarkStart w:id="933" w:name="_Toc210805584"/>
      <w:bookmarkEnd w:id="932"/>
      <w:bookmarkEnd w:id="933"/>
      <w:r w:rsidRPr="009E3DC5">
        <w:t xml:space="preserve">This section corresponds to transaction </w:t>
      </w:r>
      <w:r w:rsidR="005B7343" w:rsidRPr="009E3DC5">
        <w:t>[</w:t>
      </w:r>
      <w:r w:rsidRPr="009E3DC5">
        <w:t>ITI-43</w:t>
      </w:r>
      <w:r w:rsidR="005B7343" w:rsidRPr="009E3DC5">
        <w:t>]</w:t>
      </w:r>
      <w:r w:rsidRPr="009E3DC5">
        <w:t xml:space="preserve"> of the IHE Technical Framework. The Document Consumer, Document Repository, On-Demand Document Source, and Initiating Gateway Actors use transaction </w:t>
      </w:r>
      <w:r w:rsidR="005B7343" w:rsidRPr="009E3DC5">
        <w:t>[</w:t>
      </w:r>
      <w:r w:rsidRPr="009E3DC5">
        <w:t>ITI-43</w:t>
      </w:r>
      <w:r w:rsidR="005B7343" w:rsidRPr="009E3DC5">
        <w:t>]</w:t>
      </w:r>
      <w:r w:rsidRPr="009E3DC5">
        <w:t>.</w:t>
      </w:r>
    </w:p>
    <w:p w14:paraId="76EAE02A" w14:textId="77777777" w:rsidR="003B0AD1" w:rsidRPr="009E3DC5" w:rsidRDefault="003B0AD1" w:rsidP="00F54850">
      <w:pPr>
        <w:pStyle w:val="BodyText"/>
      </w:pPr>
      <w:bookmarkStart w:id="934" w:name="_Toc80450244"/>
      <w:bookmarkStart w:id="935"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9E3DC5" w14:paraId="3299D060" w14:textId="77777777" w:rsidTr="003B0AD1">
        <w:trPr>
          <w:jc w:val="center"/>
        </w:trPr>
        <w:tc>
          <w:tcPr>
            <w:tcW w:w="5090" w:type="dxa"/>
            <w:shd w:val="clear" w:color="auto" w:fill="D9D9D9"/>
          </w:tcPr>
          <w:p w14:paraId="2BA6A1CC" w14:textId="77777777" w:rsidR="003B0AD1" w:rsidRPr="009E3DC5" w:rsidRDefault="003B0AD1" w:rsidP="00F54850">
            <w:pPr>
              <w:pStyle w:val="TableEntryHeader"/>
            </w:pPr>
            <w:r w:rsidRPr="009E3DC5">
              <w:t>Integration Profiles using this Transaction</w:t>
            </w:r>
          </w:p>
        </w:tc>
      </w:tr>
      <w:tr w:rsidR="003B0AD1" w:rsidRPr="009E3DC5" w14:paraId="73BD2E87" w14:textId="77777777" w:rsidTr="003B0AD1">
        <w:trPr>
          <w:jc w:val="center"/>
        </w:trPr>
        <w:tc>
          <w:tcPr>
            <w:tcW w:w="5090" w:type="dxa"/>
          </w:tcPr>
          <w:p w14:paraId="51DBAE5E" w14:textId="77777777" w:rsidR="003B0AD1" w:rsidRPr="009E3DC5" w:rsidRDefault="003B0AD1" w:rsidP="00F54850">
            <w:pPr>
              <w:pStyle w:val="TableEntry"/>
            </w:pPr>
            <w:r w:rsidRPr="009E3DC5">
              <w:t>Cross-Enterprise Document Sharing-b (XDS.b)</w:t>
            </w:r>
          </w:p>
        </w:tc>
      </w:tr>
      <w:tr w:rsidR="003B0AD1" w:rsidRPr="009E3DC5" w14:paraId="3E81510E" w14:textId="77777777" w:rsidTr="003B0AD1">
        <w:trPr>
          <w:jc w:val="center"/>
        </w:trPr>
        <w:tc>
          <w:tcPr>
            <w:tcW w:w="5090" w:type="dxa"/>
          </w:tcPr>
          <w:p w14:paraId="3BAEDDD7" w14:textId="77777777" w:rsidR="003B0AD1" w:rsidRPr="009E3DC5" w:rsidRDefault="003B0AD1" w:rsidP="00F54850">
            <w:pPr>
              <w:pStyle w:val="TableEntry"/>
            </w:pPr>
            <w:r w:rsidRPr="009E3DC5">
              <w:t>Cross-Community Access (XCA)</w:t>
            </w:r>
          </w:p>
        </w:tc>
      </w:tr>
    </w:tbl>
    <w:p w14:paraId="020F58A9" w14:textId="77777777" w:rsidR="003B0AD1" w:rsidRPr="009E3DC5" w:rsidRDefault="003B0AD1" w:rsidP="003B0AD1">
      <w:bookmarkStart w:id="936" w:name="_Toc168280369"/>
      <w:bookmarkStart w:id="937" w:name="_Toc168486459"/>
    </w:p>
    <w:p w14:paraId="21C90551" w14:textId="2E900817" w:rsidR="003B0AD1" w:rsidRPr="009E3DC5" w:rsidRDefault="003B0AD1" w:rsidP="00F54850">
      <w:pPr>
        <w:pStyle w:val="BodyText"/>
        <w:rPr>
          <w:b/>
          <w:bCs/>
          <w:strike/>
        </w:rPr>
      </w:pPr>
      <w:r w:rsidRPr="009E3DC5">
        <w:rPr>
          <w:b/>
          <w:bCs/>
          <w:strike/>
        </w:rPr>
        <w:t>Actors that support the Asynchronous Web Services Exchange Option shall support Asynchronous Web Services Exchange on all XDS.b transactions they implement. Refer to Section ITI TF-2</w:t>
      </w:r>
      <w:bookmarkStart w:id="938" w:name="_Toc199194972"/>
      <w:r w:rsidRPr="009E3DC5">
        <w:rPr>
          <w:b/>
          <w:bCs/>
          <w:strike/>
        </w:rPr>
        <w:t>x: V.</w:t>
      </w:r>
      <w:r w:rsidR="00C53D76" w:rsidRPr="009E3DC5">
        <w:rPr>
          <w:b/>
          <w:bCs/>
          <w:strike/>
        </w:rPr>
        <w:t>3</w:t>
      </w:r>
      <w:r w:rsidRPr="009E3DC5">
        <w:rPr>
          <w:b/>
          <w:bCs/>
          <w:strike/>
        </w:rPr>
        <w:t xml:space="preserve"> Synchronous and Asynchronous</w:t>
      </w:r>
      <w:r w:rsidR="00C53D76" w:rsidRPr="009E3DC5">
        <w:rPr>
          <w:b/>
          <w:bCs/>
          <w:strike/>
        </w:rPr>
        <w:t xml:space="preserve"> (WS-Addressing based)</w:t>
      </w:r>
      <w:r w:rsidRPr="009E3DC5">
        <w:rPr>
          <w:b/>
          <w:bCs/>
          <w:strike/>
        </w:rPr>
        <w:t xml:space="preserve"> Web Services Exchange for an explanation of Asynchronous Web Services Exchange.</w:t>
      </w:r>
      <w:bookmarkEnd w:id="938"/>
    </w:p>
    <w:p w14:paraId="37DDB791" w14:textId="77777777" w:rsidR="005745AE" w:rsidRPr="009E3DC5" w:rsidRDefault="005745AE" w:rsidP="00F54850">
      <w:pPr>
        <w:pStyle w:val="BodyText"/>
      </w:pPr>
    </w:p>
    <w:bookmarkEnd w:id="934"/>
    <w:bookmarkEnd w:id="935"/>
    <w:bookmarkEnd w:id="936"/>
    <w:bookmarkEnd w:id="937"/>
    <w:p w14:paraId="4FD7F690" w14:textId="77777777" w:rsidR="005745AE" w:rsidRPr="009E3DC5" w:rsidRDefault="005745AE" w:rsidP="00F54850">
      <w:pPr>
        <w:pStyle w:val="BodyText"/>
      </w:pPr>
    </w:p>
    <w:p w14:paraId="2B1AD7B1" w14:textId="42136C5B" w:rsidR="005745AE" w:rsidRPr="009E3DC5" w:rsidRDefault="00781274" w:rsidP="005745AE">
      <w:pPr>
        <w:pStyle w:val="EditorInstructions"/>
      </w:pPr>
      <w:r w:rsidRPr="009E3DC5">
        <w:t xml:space="preserve">Update Vol </w:t>
      </w:r>
      <w:del w:id="939" w:author="Mary Jungers" w:date="2023-07-30T19:24:00Z">
        <w:r w:rsidRPr="009E3DC5" w:rsidDel="005E0198">
          <w:delText>2b</w:delText>
        </w:r>
      </w:del>
      <w:ins w:id="940" w:author="Mary Jungers" w:date="2023-07-30T19:24:00Z">
        <w:r w:rsidR="005E0198">
          <w:t>2</w:t>
        </w:r>
      </w:ins>
      <w:r w:rsidRPr="009E3DC5">
        <w:t xml:space="preserve"> </w:t>
      </w:r>
      <w:r w:rsidR="005745AE" w:rsidRPr="009E3DC5">
        <w:t>Section 3.43.3 by the following updated section</w:t>
      </w:r>
      <w:r w:rsidR="00016895" w:rsidRPr="009E3DC5">
        <w:t xml:space="preserve">. </w:t>
      </w:r>
      <w:r w:rsidR="005745AE" w:rsidRPr="009E3DC5">
        <w:t>MTOM and XOP as referenced standards are specific to the Web Services Stack and are covered in Appendix V</w:t>
      </w:r>
      <w:r w:rsidR="00016895" w:rsidRPr="009E3DC5">
        <w:t xml:space="preserve">. </w:t>
      </w:r>
      <w:r w:rsidR="005745AE" w:rsidRPr="009E3DC5">
        <w:t>Only the references to standards specific to the “application level” payload of the trans</w:t>
      </w:r>
      <w:r w:rsidR="00B178FE" w:rsidRPr="009E3DC5">
        <w:t>action are kept in this section</w:t>
      </w:r>
    </w:p>
    <w:p w14:paraId="3FD171ED" w14:textId="77777777" w:rsidR="003B0AD1" w:rsidRPr="009E3DC5" w:rsidRDefault="003B0AD1" w:rsidP="00F54850">
      <w:pPr>
        <w:pStyle w:val="Heading3"/>
        <w:numPr>
          <w:ilvl w:val="0"/>
          <w:numId w:val="0"/>
        </w:numPr>
      </w:pPr>
      <w:bookmarkStart w:id="941" w:name="_Toc80450246"/>
      <w:bookmarkStart w:id="942" w:name="_Toc80454088"/>
      <w:bookmarkStart w:id="943" w:name="_Toc168280371"/>
      <w:bookmarkStart w:id="944" w:name="_Toc168486461"/>
      <w:bookmarkStart w:id="945" w:name="_Toc398544314"/>
      <w:bookmarkStart w:id="946" w:name="_Toc398717976"/>
      <w:bookmarkStart w:id="947" w:name="_Toc488223194"/>
      <w:bookmarkStart w:id="948" w:name="_Toc141666840"/>
      <w:r w:rsidRPr="009E3DC5">
        <w:t>3.43.3 Referenced Standard</w:t>
      </w:r>
      <w:bookmarkEnd w:id="941"/>
      <w:bookmarkEnd w:id="942"/>
      <w:bookmarkEnd w:id="943"/>
      <w:bookmarkEnd w:id="944"/>
      <w:bookmarkEnd w:id="945"/>
      <w:bookmarkEnd w:id="946"/>
      <w:bookmarkEnd w:id="947"/>
      <w:bookmarkEnd w:id="948"/>
    </w:p>
    <w:p w14:paraId="610C55A8" w14:textId="4FF5574A" w:rsidR="003B0AD1" w:rsidRPr="009E3DC5" w:rsidRDefault="003B0AD1" w:rsidP="00F54850">
      <w:pPr>
        <w:pStyle w:val="BodyText"/>
      </w:pPr>
      <w:r w:rsidRPr="009E3DC5">
        <w:t xml:space="preserve">Implementors of this transaction shall comply with all requirements described in ITI </w:t>
      </w:r>
      <w:del w:id="949" w:author="Mary Jungers" w:date="2023-07-30T19:11:00Z">
        <w:r w:rsidRPr="009E3DC5" w:rsidDel="00EE2148">
          <w:delText>TF-2x</w:delText>
        </w:r>
      </w:del>
      <w:ins w:id="950" w:author="Mary Jungers" w:date="2023-07-30T19:11:00Z">
        <w:r w:rsidR="00EE2148">
          <w:t>TF-2</w:t>
        </w:r>
      </w:ins>
      <w:r w:rsidRPr="009E3DC5">
        <w:t>: Appendix V: Web Services for IHE Transactions.</w:t>
      </w:r>
    </w:p>
    <w:p w14:paraId="313EEF97" w14:textId="77777777" w:rsidR="003B0AD1" w:rsidRPr="009E3DC5"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9E3DC5" w14:paraId="560F3FD7" w14:textId="77777777" w:rsidTr="009F2FDC">
        <w:tc>
          <w:tcPr>
            <w:tcW w:w="1420" w:type="dxa"/>
          </w:tcPr>
          <w:p w14:paraId="567A3A5D" w14:textId="77777777" w:rsidR="003B0AD1" w:rsidRPr="009E3DC5" w:rsidRDefault="003B0AD1" w:rsidP="00F54850">
            <w:pPr>
              <w:pStyle w:val="TableEntry"/>
            </w:pPr>
            <w:r w:rsidRPr="009E3DC5">
              <w:t>ebRIM</w:t>
            </w:r>
          </w:p>
        </w:tc>
        <w:tc>
          <w:tcPr>
            <w:tcW w:w="7930" w:type="dxa"/>
          </w:tcPr>
          <w:p w14:paraId="2A1DD8B4" w14:textId="77777777" w:rsidR="003B0AD1" w:rsidRPr="009E3DC5" w:rsidRDefault="003B0AD1" w:rsidP="00F54850">
            <w:pPr>
              <w:pStyle w:val="TableEntry"/>
            </w:pPr>
            <w:r w:rsidRPr="009E3DC5">
              <w:t>OASIS/ebXML Registry Information Model v3.0</w:t>
            </w:r>
          </w:p>
        </w:tc>
      </w:tr>
      <w:tr w:rsidR="003B0AD1" w:rsidRPr="009E3DC5" w14:paraId="47912CEF" w14:textId="77777777" w:rsidTr="009F2FDC">
        <w:tc>
          <w:tcPr>
            <w:tcW w:w="1420" w:type="dxa"/>
          </w:tcPr>
          <w:p w14:paraId="2210FBC4" w14:textId="77777777" w:rsidR="003B0AD1" w:rsidRPr="009E3DC5" w:rsidRDefault="003B0AD1" w:rsidP="00F54850">
            <w:pPr>
              <w:pStyle w:val="TableEntry"/>
            </w:pPr>
            <w:r w:rsidRPr="009E3DC5">
              <w:t>ebRS</w:t>
            </w:r>
          </w:p>
        </w:tc>
        <w:tc>
          <w:tcPr>
            <w:tcW w:w="7930" w:type="dxa"/>
          </w:tcPr>
          <w:p w14:paraId="00974DD2" w14:textId="77777777" w:rsidR="003B0AD1" w:rsidRPr="009E3DC5" w:rsidRDefault="003B0AD1" w:rsidP="00F54850">
            <w:pPr>
              <w:pStyle w:val="TableEntry"/>
            </w:pPr>
            <w:r w:rsidRPr="009E3DC5">
              <w:t>OASIS/ebXML Registry Services Specifications v3.0</w:t>
            </w:r>
          </w:p>
        </w:tc>
      </w:tr>
      <w:tr w:rsidR="003B0AD1" w:rsidRPr="009E3DC5" w14:paraId="077E05BF" w14:textId="77777777" w:rsidTr="009F2FDC">
        <w:tc>
          <w:tcPr>
            <w:tcW w:w="1420" w:type="dxa"/>
          </w:tcPr>
          <w:p w14:paraId="277596C8" w14:textId="77777777" w:rsidR="003B0AD1" w:rsidRPr="009E3DC5" w:rsidRDefault="003B0AD1" w:rsidP="00F54850">
            <w:pPr>
              <w:pStyle w:val="TableEntry"/>
              <w:rPr>
                <w:b/>
                <w:bCs/>
                <w:strike/>
              </w:rPr>
            </w:pPr>
            <w:r w:rsidRPr="009E3DC5">
              <w:rPr>
                <w:b/>
                <w:bCs/>
                <w:strike/>
              </w:rPr>
              <w:t>ITI TF-3:4</w:t>
            </w:r>
          </w:p>
        </w:tc>
        <w:tc>
          <w:tcPr>
            <w:tcW w:w="7930" w:type="dxa"/>
          </w:tcPr>
          <w:p w14:paraId="6526404F" w14:textId="77777777" w:rsidR="003B0AD1" w:rsidRPr="009E3DC5" w:rsidRDefault="003B0AD1" w:rsidP="00F54850">
            <w:pPr>
              <w:pStyle w:val="TableEntry"/>
              <w:rPr>
                <w:b/>
                <w:bCs/>
                <w:strike/>
              </w:rPr>
            </w:pPr>
            <w:r w:rsidRPr="009E3DC5">
              <w:rPr>
                <w:b/>
                <w:bCs/>
                <w:strike/>
              </w:rPr>
              <w:t>Metadata in Document Sharing profiles</w:t>
            </w:r>
          </w:p>
        </w:tc>
      </w:tr>
      <w:tr w:rsidR="003B0AD1" w:rsidRPr="009E3DC5" w14:paraId="3EA967AE" w14:textId="77777777" w:rsidTr="009F2FDC">
        <w:tc>
          <w:tcPr>
            <w:tcW w:w="1420" w:type="dxa"/>
          </w:tcPr>
          <w:p w14:paraId="08AF2B36" w14:textId="77777777" w:rsidR="003B0AD1" w:rsidRPr="009E3DC5" w:rsidRDefault="003B0AD1" w:rsidP="00F54850">
            <w:pPr>
              <w:pStyle w:val="TableEntry"/>
              <w:rPr>
                <w:b/>
                <w:bCs/>
                <w:strike/>
              </w:rPr>
            </w:pPr>
            <w:r w:rsidRPr="009E3DC5">
              <w:rPr>
                <w:b/>
                <w:bCs/>
                <w:strike/>
              </w:rPr>
              <w:t>MTOM</w:t>
            </w:r>
          </w:p>
        </w:tc>
        <w:tc>
          <w:tcPr>
            <w:tcW w:w="7930" w:type="dxa"/>
          </w:tcPr>
          <w:p w14:paraId="43195A48" w14:textId="77777777" w:rsidR="003B0AD1" w:rsidRPr="009E3DC5" w:rsidRDefault="003B0AD1" w:rsidP="00F54850">
            <w:pPr>
              <w:pStyle w:val="TableEntry"/>
              <w:rPr>
                <w:b/>
                <w:bCs/>
                <w:strike/>
              </w:rPr>
            </w:pPr>
            <w:r w:rsidRPr="009E3DC5">
              <w:rPr>
                <w:b/>
                <w:bCs/>
                <w:strike/>
              </w:rPr>
              <w:t xml:space="preserve">SOAP Message Transmission Optimization Mechanism </w:t>
            </w:r>
            <w:hyperlink r:id="rId21" w:history="1">
              <w:r w:rsidRPr="009E3DC5">
                <w:rPr>
                  <w:rStyle w:val="Hyperlink"/>
                  <w:b/>
                  <w:strike/>
                </w:rPr>
                <w:t>http://www.w3.org/TR/soap12-mtom/</w:t>
              </w:r>
            </w:hyperlink>
          </w:p>
        </w:tc>
      </w:tr>
      <w:tr w:rsidR="003B0AD1" w:rsidRPr="009E3DC5" w14:paraId="3A32116F" w14:textId="77777777" w:rsidTr="009F2FDC">
        <w:tc>
          <w:tcPr>
            <w:tcW w:w="1420" w:type="dxa"/>
          </w:tcPr>
          <w:p w14:paraId="03FB4ACB" w14:textId="77777777" w:rsidR="003B0AD1" w:rsidRPr="009E3DC5" w:rsidRDefault="003B0AD1" w:rsidP="00F54850">
            <w:pPr>
              <w:pStyle w:val="TableEntry"/>
              <w:rPr>
                <w:b/>
                <w:bCs/>
                <w:strike/>
              </w:rPr>
            </w:pPr>
            <w:r w:rsidRPr="009E3DC5">
              <w:rPr>
                <w:b/>
                <w:bCs/>
                <w:strike/>
              </w:rPr>
              <w:t>XOP</w:t>
            </w:r>
          </w:p>
        </w:tc>
        <w:tc>
          <w:tcPr>
            <w:tcW w:w="7930" w:type="dxa"/>
          </w:tcPr>
          <w:p w14:paraId="5A70F349" w14:textId="77777777" w:rsidR="003B0AD1" w:rsidRPr="009E3DC5" w:rsidRDefault="003B0AD1" w:rsidP="00F54850">
            <w:pPr>
              <w:pStyle w:val="TableEntry"/>
              <w:rPr>
                <w:b/>
                <w:bCs/>
                <w:strike/>
              </w:rPr>
            </w:pPr>
            <w:r w:rsidRPr="009E3DC5">
              <w:rPr>
                <w:b/>
                <w:bCs/>
                <w:strike/>
              </w:rPr>
              <w:t>XML-binary Optimized Packaging http://www.w3.org/TR/2005/REC-xop10-20050125/</w:t>
            </w:r>
          </w:p>
        </w:tc>
      </w:tr>
      <w:tr w:rsidR="009F2FDC" w:rsidRPr="009E3DC5" w14:paraId="38D7C29A" w14:textId="77777777" w:rsidTr="002A1212">
        <w:tc>
          <w:tcPr>
            <w:tcW w:w="9350" w:type="dxa"/>
            <w:gridSpan w:val="2"/>
          </w:tcPr>
          <w:p w14:paraId="2DD3A7F7" w14:textId="6BCDD6C7" w:rsidR="009F2FDC" w:rsidRPr="009E3DC5" w:rsidRDefault="009F2FDC" w:rsidP="00F54850">
            <w:pPr>
              <w:pStyle w:val="TableEntry"/>
              <w:rPr>
                <w:b/>
                <w:bCs/>
                <w:u w:val="single"/>
              </w:rPr>
            </w:pPr>
            <w:r w:rsidRPr="009E3DC5">
              <w:rPr>
                <w:b/>
                <w:bCs/>
                <w:u w:val="single"/>
              </w:rPr>
              <w:t xml:space="preserve">See ITI </w:t>
            </w:r>
            <w:del w:id="951" w:author="Mary Jungers" w:date="2023-07-30T19:11:00Z">
              <w:r w:rsidRPr="009E3DC5" w:rsidDel="00EE2148">
                <w:rPr>
                  <w:b/>
                  <w:bCs/>
                  <w:u w:val="single"/>
                </w:rPr>
                <w:delText>TF-2x</w:delText>
              </w:r>
            </w:del>
            <w:ins w:id="952" w:author="Mary Jungers" w:date="2023-07-30T19:11:00Z">
              <w:r w:rsidR="00EE2148">
                <w:rPr>
                  <w:b/>
                  <w:bCs/>
                  <w:u w:val="single"/>
                </w:rPr>
                <w:t>TF-2</w:t>
              </w:r>
            </w:ins>
            <w:r w:rsidRPr="009E3DC5">
              <w:rPr>
                <w:b/>
                <w:bCs/>
                <w:u w:val="single"/>
              </w:rPr>
              <w:t>: Appendix V for other referenced standards for SOAP encoding.</w:t>
            </w:r>
          </w:p>
          <w:p w14:paraId="2BDF8400" w14:textId="77777777" w:rsidR="009F2FDC" w:rsidRPr="009E3DC5" w:rsidRDefault="009F2FDC" w:rsidP="00F54850">
            <w:pPr>
              <w:pStyle w:val="TableEntry"/>
              <w:rPr>
                <w:strike/>
              </w:rPr>
            </w:pPr>
            <w:r w:rsidRPr="009E3DC5">
              <w:rPr>
                <w:b/>
                <w:bCs/>
                <w:u w:val="single"/>
              </w:rPr>
              <w:t>See ITI TF-3: 4.2 for other referenced standards for metadata element encoding.</w:t>
            </w:r>
          </w:p>
        </w:tc>
      </w:tr>
    </w:tbl>
    <w:p w14:paraId="4851562D" w14:textId="77777777" w:rsidR="00AE71CD" w:rsidRPr="009E3DC5" w:rsidRDefault="00AE71CD" w:rsidP="003B0AD1">
      <w:bookmarkStart w:id="953" w:name="_Toc80450250"/>
    </w:p>
    <w:p w14:paraId="7363DA15" w14:textId="59A95AEA" w:rsidR="00AE71CD" w:rsidRPr="009E3DC5" w:rsidRDefault="00781274" w:rsidP="00AE71CD">
      <w:pPr>
        <w:pStyle w:val="EditorInstructions"/>
      </w:pPr>
      <w:r w:rsidRPr="009E3DC5">
        <w:t xml:space="preserve">Update Vol </w:t>
      </w:r>
      <w:del w:id="954" w:author="Mary Jungers" w:date="2023-07-30T19:24:00Z">
        <w:r w:rsidRPr="009E3DC5" w:rsidDel="005E0198">
          <w:delText>2b</w:delText>
        </w:r>
      </w:del>
      <w:ins w:id="955" w:author="Mary Jungers" w:date="2023-07-30T19:24:00Z">
        <w:r w:rsidR="005E0198">
          <w:t>2</w:t>
        </w:r>
      </w:ins>
      <w:r w:rsidRPr="009E3DC5">
        <w:t xml:space="preserve"> </w:t>
      </w:r>
      <w:r w:rsidR="00AE71CD" w:rsidRPr="009E3DC5">
        <w:t xml:space="preserve">Section 3.43.4.2.2 </w:t>
      </w:r>
      <w:r w:rsidRPr="009E3DC5">
        <w:t>as follows</w:t>
      </w:r>
    </w:p>
    <w:p w14:paraId="58B23A62" w14:textId="77777777" w:rsidR="003B0AD1" w:rsidRPr="009E3DC5" w:rsidRDefault="003B0AD1" w:rsidP="00F54850">
      <w:pPr>
        <w:pStyle w:val="Heading5"/>
      </w:pPr>
      <w:bookmarkStart w:id="956" w:name="_Toc141666841"/>
      <w:r w:rsidRPr="009E3DC5">
        <w:t>3.43.4.2.2 Message Semantics</w:t>
      </w:r>
      <w:bookmarkEnd w:id="956"/>
    </w:p>
    <w:p w14:paraId="4876AB07" w14:textId="77777777" w:rsidR="003B0AD1" w:rsidRPr="009E3DC5" w:rsidRDefault="003B0AD1" w:rsidP="00F54850">
      <w:pPr>
        <w:pStyle w:val="BodyText"/>
      </w:pPr>
      <w:r w:rsidRPr="009E3DC5">
        <w:t>The Retrieve Document Set Response Message shall carry the following information, for each of the returned documents:</w:t>
      </w:r>
    </w:p>
    <w:p w14:paraId="0212B6FD" w14:textId="0D44B305" w:rsidR="003B0AD1" w:rsidRPr="009E3DC5" w:rsidRDefault="003B0AD1" w:rsidP="006963B9">
      <w:pPr>
        <w:pStyle w:val="ListParagraph"/>
        <w:numPr>
          <w:ilvl w:val="0"/>
          <w:numId w:val="33"/>
        </w:numPr>
      </w:pPr>
      <w:r w:rsidRPr="009E3DC5">
        <w:t xml:space="preserve"> </w:t>
      </w:r>
      <w:r w:rsidR="00F97A7F" w:rsidRPr="009E3DC5">
        <w:t>…</w:t>
      </w:r>
    </w:p>
    <w:p w14:paraId="2302A9B4" w14:textId="5BEEAF03" w:rsidR="003B0AD1" w:rsidRPr="009E3DC5" w:rsidRDefault="003B0AD1" w:rsidP="006963B9">
      <w:pPr>
        <w:pStyle w:val="ListParagraph"/>
        <w:numPr>
          <w:ilvl w:val="0"/>
          <w:numId w:val="33"/>
        </w:numPr>
        <w:rPr>
          <w:b/>
          <w:u w:val="single"/>
        </w:rPr>
      </w:pPr>
      <w:r w:rsidRPr="009E3DC5">
        <w:t>The retrieved document as a XOP Infoset</w:t>
      </w:r>
      <w:r w:rsidR="00AE71CD" w:rsidRPr="009E3DC5">
        <w:t xml:space="preserve">, </w:t>
      </w:r>
      <w:r w:rsidR="00AE71CD" w:rsidRPr="009E3DC5">
        <w:rPr>
          <w:b/>
          <w:u w:val="single"/>
        </w:rPr>
        <w:t xml:space="preserve">if the Synchronous </w:t>
      </w:r>
      <w:r w:rsidR="00474992" w:rsidRPr="009E3DC5">
        <w:rPr>
          <w:b/>
          <w:u w:val="single"/>
        </w:rPr>
        <w:t xml:space="preserve">or </w:t>
      </w:r>
      <w:r w:rsidR="003A08FE" w:rsidRPr="009E3DC5">
        <w:rPr>
          <w:b/>
          <w:u w:val="single"/>
        </w:rPr>
        <w:t>WS-Addressing</w:t>
      </w:r>
      <w:r w:rsidR="00147556" w:rsidRPr="009E3DC5">
        <w:rPr>
          <w:b/>
          <w:u w:val="single"/>
        </w:rPr>
        <w:t xml:space="preserve"> based</w:t>
      </w:r>
      <w:r w:rsidR="00474992" w:rsidRPr="009E3DC5">
        <w:rPr>
          <w:b/>
          <w:u w:val="single"/>
        </w:rPr>
        <w:t xml:space="preserve"> Asynchronous </w:t>
      </w:r>
      <w:r w:rsidR="00AE71CD" w:rsidRPr="009E3DC5">
        <w:rPr>
          <w:b/>
          <w:u w:val="single"/>
        </w:rPr>
        <w:t xml:space="preserve">stack is used, or as a MIME Attachment if the </w:t>
      </w:r>
      <w:r w:rsidR="00474992" w:rsidRPr="009E3DC5">
        <w:rPr>
          <w:b/>
          <w:u w:val="single"/>
        </w:rPr>
        <w:t xml:space="preserve">AS4 </w:t>
      </w:r>
      <w:r w:rsidR="00AE71CD" w:rsidRPr="009E3DC5">
        <w:rPr>
          <w:b/>
          <w:u w:val="single"/>
        </w:rPr>
        <w:t>Asynchronous Web Services stack is used.</w:t>
      </w:r>
    </w:p>
    <w:p w14:paraId="38353529" w14:textId="77777777" w:rsidR="003B0AD1" w:rsidRPr="009E3DC5" w:rsidRDefault="003B0AD1" w:rsidP="006963B9">
      <w:pPr>
        <w:pStyle w:val="ListParagraph"/>
        <w:numPr>
          <w:ilvl w:val="0"/>
          <w:numId w:val="33"/>
        </w:numPr>
      </w:pPr>
      <w:r w:rsidRPr="009E3DC5">
        <w:t>The MIME type of the retrieved document</w:t>
      </w:r>
    </w:p>
    <w:p w14:paraId="6C453D69" w14:textId="77777777" w:rsidR="003B0AD1" w:rsidRPr="009E3DC5" w:rsidRDefault="003B0AD1" w:rsidP="006963B9">
      <w:pPr>
        <w:pStyle w:val="ListParagraph"/>
        <w:numPr>
          <w:ilvl w:val="0"/>
          <w:numId w:val="33"/>
        </w:numPr>
      </w:pPr>
      <w:r w:rsidRPr="009E3DC5">
        <w:t>Errors or warnings in case the document(s) could not be retrieved successfully</w:t>
      </w:r>
    </w:p>
    <w:p w14:paraId="3751C4FB" w14:textId="557CA7DF" w:rsidR="003B0AD1" w:rsidRPr="009E3DC5" w:rsidRDefault="008E13D7" w:rsidP="003B0AD1">
      <w:r w:rsidRPr="009E3DC5">
        <w:t>…</w:t>
      </w:r>
    </w:p>
    <w:p w14:paraId="40F83C3B" w14:textId="77777777" w:rsidR="008708F1" w:rsidRPr="009E3DC5" w:rsidRDefault="008708F1" w:rsidP="003B0AD1">
      <w:bookmarkStart w:id="957" w:name="_Toc168280373"/>
      <w:bookmarkStart w:id="958" w:name="_Ref168305087"/>
      <w:bookmarkStart w:id="959" w:name="_Toc168486463"/>
      <w:bookmarkStart w:id="960" w:name="_Ref173582753"/>
    </w:p>
    <w:p w14:paraId="0E2B7422" w14:textId="1C332D31" w:rsidR="008C5916" w:rsidRPr="009E3DC5" w:rsidRDefault="00781274" w:rsidP="008C5916">
      <w:pPr>
        <w:pStyle w:val="EditorInstructions"/>
      </w:pPr>
      <w:bookmarkStart w:id="961" w:name="_Hlk508740454"/>
      <w:r w:rsidRPr="009E3DC5">
        <w:t xml:space="preserve">Update Vol </w:t>
      </w:r>
      <w:del w:id="962" w:author="Mary Jungers" w:date="2023-07-30T19:24:00Z">
        <w:r w:rsidRPr="009E3DC5" w:rsidDel="005E0198">
          <w:delText>2b</w:delText>
        </w:r>
      </w:del>
      <w:ins w:id="963" w:author="Mary Jungers" w:date="2023-07-30T19:24:00Z">
        <w:r w:rsidR="005E0198">
          <w:t>2</w:t>
        </w:r>
      </w:ins>
      <w:r w:rsidRPr="009E3DC5">
        <w:t xml:space="preserve"> </w:t>
      </w:r>
      <w:r w:rsidR="008C5916" w:rsidRPr="009E3DC5">
        <w:t xml:space="preserve">Section 3.43.5 </w:t>
      </w:r>
      <w:r w:rsidRPr="009E3DC5">
        <w:t>as follows</w:t>
      </w:r>
    </w:p>
    <w:p w14:paraId="341307E1" w14:textId="77777777" w:rsidR="008708F1" w:rsidRPr="009E3DC5" w:rsidRDefault="008708F1" w:rsidP="003B0AD1"/>
    <w:p w14:paraId="5922202C" w14:textId="77777777" w:rsidR="003B0AD1" w:rsidRPr="009E3DC5" w:rsidRDefault="003B0AD1" w:rsidP="00F54850">
      <w:pPr>
        <w:pStyle w:val="Heading3"/>
        <w:numPr>
          <w:ilvl w:val="0"/>
          <w:numId w:val="0"/>
        </w:numPr>
      </w:pPr>
      <w:bookmarkStart w:id="964" w:name="_Toc398544318"/>
      <w:bookmarkStart w:id="965" w:name="_Toc398717978"/>
      <w:bookmarkStart w:id="966" w:name="_Toc488223196"/>
      <w:bookmarkStart w:id="967" w:name="_Toc141666842"/>
      <w:bookmarkEnd w:id="961"/>
      <w:r w:rsidRPr="009E3DC5">
        <w:t xml:space="preserve">3.43.5 </w:t>
      </w:r>
      <w:bookmarkEnd w:id="953"/>
      <w:r w:rsidRPr="009E3DC5">
        <w:t>Protocol Requirements</w:t>
      </w:r>
      <w:bookmarkEnd w:id="957"/>
      <w:bookmarkEnd w:id="958"/>
      <w:bookmarkEnd w:id="959"/>
      <w:bookmarkEnd w:id="960"/>
      <w:bookmarkEnd w:id="964"/>
      <w:bookmarkEnd w:id="965"/>
      <w:bookmarkEnd w:id="966"/>
      <w:bookmarkEnd w:id="967"/>
    </w:p>
    <w:p w14:paraId="0D39253C" w14:textId="64F36D0B" w:rsidR="008E13D7" w:rsidRPr="009E3DC5" w:rsidRDefault="008E13D7" w:rsidP="008E13D7">
      <w:pPr>
        <w:pStyle w:val="BodyText"/>
      </w:pPr>
      <w:r w:rsidRPr="009E3DC5">
        <w:rPr>
          <w:b/>
          <w:strike/>
        </w:rPr>
        <w:t>Implementors of this transaction</w:t>
      </w:r>
      <w:r w:rsidRPr="009E3DC5">
        <w:t xml:space="preserve"> </w:t>
      </w:r>
      <w:r w:rsidRPr="009E3DC5">
        <w:rPr>
          <w:b/>
          <w:u w:val="single"/>
        </w:rPr>
        <w:t xml:space="preserve">The Retrieve Document Set transaction </w:t>
      </w:r>
      <w:r w:rsidRPr="009E3DC5">
        <w:t xml:space="preserve">shall comply with all requirements described in ITI </w:t>
      </w:r>
      <w:del w:id="968" w:author="Mary Jungers" w:date="2023-07-30T19:11:00Z">
        <w:r w:rsidRPr="009E3DC5" w:rsidDel="00EE2148">
          <w:delText>TF-2x</w:delText>
        </w:r>
      </w:del>
      <w:ins w:id="969" w:author="Mary Jungers" w:date="2023-07-30T19:11:00Z">
        <w:r w:rsidR="00EE2148">
          <w:t>TF-2</w:t>
        </w:r>
      </w:ins>
      <w:r w:rsidRPr="009E3DC5">
        <w:t>: Appendix V: Web Services for IHE Transactions.</w:t>
      </w:r>
    </w:p>
    <w:p w14:paraId="64561BD4" w14:textId="1A15BAA9" w:rsidR="008708F1" w:rsidRPr="009E3DC5" w:rsidRDefault="008708F1" w:rsidP="008708F1">
      <w:r w:rsidRPr="009E3DC5">
        <w:rPr>
          <w:b/>
          <w:strike/>
        </w:rPr>
        <w:t>The Retrieve Document Set transaction shall</w:t>
      </w:r>
      <w:r w:rsidRPr="009E3DC5">
        <w:t xml:space="preserve"> </w:t>
      </w:r>
      <w:r w:rsidRPr="009E3DC5">
        <w:rPr>
          <w:b/>
          <w:strike/>
        </w:rPr>
        <w:t xml:space="preserve">use SOAP12 and MTOM with XOP encoding (labeled MTOM/XOP in this specification). See ITI TF-2x: Appendix V.8 for details. </w:t>
      </w:r>
    </w:p>
    <w:p w14:paraId="56767439" w14:textId="4EA6A71B" w:rsidR="00BA39D8" w:rsidRPr="009E3DC5" w:rsidRDefault="00BA39D8" w:rsidP="008708F1">
      <w:pPr>
        <w:rPr>
          <w:b/>
          <w:strike/>
          <w:u w:val="single"/>
        </w:rPr>
      </w:pPr>
      <w:r w:rsidRPr="009E3DC5">
        <w:rPr>
          <w:b/>
          <w:u w:val="single"/>
        </w:rPr>
        <w:t xml:space="preserve">The Retrieve Document Set </w:t>
      </w:r>
      <w:r w:rsidR="008E13D7" w:rsidRPr="009E3DC5">
        <w:rPr>
          <w:b/>
          <w:u w:val="single"/>
        </w:rPr>
        <w:t>t</w:t>
      </w:r>
      <w:r w:rsidR="00B411A4" w:rsidRPr="009E3DC5">
        <w:rPr>
          <w:b/>
          <w:u w:val="single"/>
        </w:rPr>
        <w:t>ransaction:</w:t>
      </w:r>
    </w:p>
    <w:p w14:paraId="1955913E" w14:textId="1318263B" w:rsidR="008708F1" w:rsidRPr="009E3DC5" w:rsidRDefault="008708F1" w:rsidP="006963B9">
      <w:pPr>
        <w:pStyle w:val="ListBullet2"/>
        <w:numPr>
          <w:ilvl w:val="0"/>
          <w:numId w:val="49"/>
        </w:numPr>
        <w:rPr>
          <w:b/>
          <w:bCs/>
          <w:u w:val="single"/>
        </w:rPr>
      </w:pPr>
      <w:r w:rsidRPr="009E3DC5">
        <w:rPr>
          <w:b/>
          <w:bCs/>
          <w:u w:val="single"/>
        </w:rPr>
        <w:t xml:space="preserve">shall </w:t>
      </w:r>
      <w:r w:rsidR="00E77444" w:rsidRPr="009E3DC5">
        <w:rPr>
          <w:b/>
          <w:bCs/>
          <w:u w:val="single"/>
        </w:rPr>
        <w:t>comply with</w:t>
      </w:r>
      <w:r w:rsidRPr="009E3DC5">
        <w:rPr>
          <w:b/>
          <w:bCs/>
          <w:u w:val="single"/>
        </w:rPr>
        <w:t xml:space="preserve"> the Synchronous Web Services Exchange protocol stack with all requirements specified in ITI </w:t>
      </w:r>
      <w:del w:id="970" w:author="Mary Jungers" w:date="2023-07-30T19:11:00Z">
        <w:r w:rsidRPr="009E3DC5" w:rsidDel="00EE2148">
          <w:rPr>
            <w:b/>
            <w:bCs/>
            <w:u w:val="single"/>
          </w:rPr>
          <w:delText>TF-2x</w:delText>
        </w:r>
      </w:del>
      <w:ins w:id="971" w:author="Mary Jungers" w:date="2023-07-30T19:11:00Z">
        <w:r w:rsidR="00EE2148">
          <w:rPr>
            <w:b/>
            <w:bCs/>
            <w:u w:val="single"/>
          </w:rPr>
          <w:t>TF-2</w:t>
        </w:r>
      </w:ins>
      <w:r w:rsidRPr="009E3DC5">
        <w:rPr>
          <w:b/>
          <w:bCs/>
          <w:u w:val="single"/>
        </w:rPr>
        <w:t xml:space="preserve">: </w:t>
      </w:r>
      <w:r w:rsidR="000C18BE" w:rsidRPr="009E3DC5">
        <w:rPr>
          <w:b/>
          <w:bCs/>
          <w:u w:val="single"/>
        </w:rPr>
        <w:t xml:space="preserve">Appendix </w:t>
      </w:r>
      <w:r w:rsidRPr="009E3DC5">
        <w:rPr>
          <w:b/>
          <w:bCs/>
          <w:u w:val="single"/>
        </w:rPr>
        <w:t xml:space="preserve">V.3: Synchronous </w:t>
      </w:r>
      <w:r w:rsidR="00996B48" w:rsidRPr="009E3DC5">
        <w:rPr>
          <w:b/>
          <w:bCs/>
          <w:u w:val="single"/>
        </w:rPr>
        <w:t>and Asynchr</w:t>
      </w:r>
      <w:r w:rsidR="00F97A7F" w:rsidRPr="009E3DC5">
        <w:rPr>
          <w:b/>
          <w:bCs/>
          <w:u w:val="single"/>
        </w:rPr>
        <w:t>o</w:t>
      </w:r>
      <w:r w:rsidR="00996B48" w:rsidRPr="009E3DC5">
        <w:rPr>
          <w:b/>
          <w:bCs/>
          <w:u w:val="single"/>
        </w:rPr>
        <w:t xml:space="preserve">nous (WS-Addressing) </w:t>
      </w:r>
      <w:r w:rsidRPr="009E3DC5">
        <w:rPr>
          <w:b/>
          <w:bCs/>
          <w:u w:val="single"/>
        </w:rPr>
        <w:t>Web Services</w:t>
      </w:r>
      <w:r w:rsidR="00016895" w:rsidRPr="009E3DC5">
        <w:rPr>
          <w:b/>
          <w:bCs/>
          <w:u w:val="single"/>
        </w:rPr>
        <w:t xml:space="preserve">. </w:t>
      </w:r>
      <w:r w:rsidRPr="009E3DC5">
        <w:rPr>
          <w:b/>
          <w:bCs/>
          <w:u w:val="single"/>
        </w:rPr>
        <w:t>These are based on SOAP 1.2 and MTOM with XOP encoding (labeled MTOM/XOP in this specification).</w:t>
      </w:r>
    </w:p>
    <w:p w14:paraId="02B1A589" w14:textId="77777777" w:rsidR="008708F1" w:rsidRPr="009E3DC5" w:rsidRDefault="008708F1" w:rsidP="00F54850">
      <w:pPr>
        <w:pStyle w:val="ListContinue2"/>
      </w:pPr>
      <w:r w:rsidRPr="009E3DC5">
        <w:rPr>
          <w:b/>
          <w:u w:val="single"/>
        </w:rPr>
        <w:t xml:space="preserve">For the Synchronous Web Services Exchange protocol stack, </w:t>
      </w:r>
      <w:r w:rsidRPr="009E3DC5">
        <w:rPr>
          <w:b/>
          <w:strike/>
        </w:rPr>
        <w:t>T</w:t>
      </w:r>
      <w:r w:rsidRPr="009E3DC5">
        <w:rPr>
          <w:b/>
          <w:u w:val="single"/>
        </w:rPr>
        <w:t>t</w:t>
      </w:r>
      <w:r w:rsidRPr="009E3DC5">
        <w:t>he Document Repository shall:</w:t>
      </w:r>
    </w:p>
    <w:p w14:paraId="74281A1C" w14:textId="77777777" w:rsidR="008708F1" w:rsidRPr="009E3DC5" w:rsidRDefault="008708F1" w:rsidP="009F111F">
      <w:pPr>
        <w:pStyle w:val="ListBullet3"/>
        <w:numPr>
          <w:ilvl w:val="0"/>
          <w:numId w:val="109"/>
        </w:numPr>
      </w:pPr>
      <w:r w:rsidRPr="009E3DC5">
        <w:t>Accept the Retrieve Document Set Request message in MTOM/XOP format.</w:t>
      </w:r>
    </w:p>
    <w:p w14:paraId="417E9DDC" w14:textId="77777777" w:rsidR="008708F1" w:rsidRPr="009E3DC5" w:rsidRDefault="008708F1" w:rsidP="009F111F">
      <w:pPr>
        <w:pStyle w:val="ListBullet3"/>
        <w:numPr>
          <w:ilvl w:val="0"/>
          <w:numId w:val="109"/>
        </w:numPr>
      </w:pPr>
      <w:r w:rsidRPr="009E3DC5">
        <w:t>Generate the Retrieve Document Set Response message in MTOM/XOP format</w:t>
      </w:r>
    </w:p>
    <w:p w14:paraId="317ACAE1" w14:textId="77777777" w:rsidR="008C5916" w:rsidRPr="009E3DC5" w:rsidRDefault="008C5916" w:rsidP="008C5916">
      <w:pPr>
        <w:ind w:left="720"/>
      </w:pPr>
      <w:r w:rsidRPr="009E3DC5">
        <w:rPr>
          <w:rStyle w:val="ListBullet3Char"/>
          <w:b/>
          <w:bCs/>
          <w:u w:val="single"/>
        </w:rPr>
        <w:t>For the Synchronous Web Services Exchange protocol stack</w:t>
      </w:r>
      <w:r w:rsidRPr="009E3DC5">
        <w:rPr>
          <w:rStyle w:val="ListBullet3Char"/>
          <w:bCs/>
          <w:u w:val="single"/>
        </w:rPr>
        <w:t>,</w:t>
      </w:r>
      <w:r w:rsidRPr="009E3DC5">
        <w:rPr>
          <w:b/>
        </w:rPr>
        <w:t xml:space="preserve"> </w:t>
      </w:r>
      <w:r w:rsidRPr="009E3DC5">
        <w:rPr>
          <w:b/>
          <w:strike/>
        </w:rPr>
        <w:t>T</w:t>
      </w:r>
      <w:r w:rsidRPr="009E3DC5">
        <w:rPr>
          <w:rStyle w:val="ListBullet3Char"/>
          <w:b/>
          <w:bCs/>
          <w:u w:val="single"/>
        </w:rPr>
        <w:t>t</w:t>
      </w:r>
      <w:r w:rsidRPr="009E3DC5">
        <w:t>he Document Consumer shall:</w:t>
      </w:r>
    </w:p>
    <w:p w14:paraId="4EC5D7EE" w14:textId="77777777" w:rsidR="008C5916" w:rsidRPr="009E3DC5" w:rsidRDefault="008C5916" w:rsidP="009F111F">
      <w:pPr>
        <w:pStyle w:val="ListBullet3"/>
        <w:numPr>
          <w:ilvl w:val="0"/>
          <w:numId w:val="110"/>
        </w:numPr>
      </w:pPr>
      <w:r w:rsidRPr="009E3DC5">
        <w:t>Generate the Retrieve Document Set Request message in MTOM/XOP format.</w:t>
      </w:r>
    </w:p>
    <w:p w14:paraId="16F99629" w14:textId="77777777" w:rsidR="00034941" w:rsidRPr="009E3DC5" w:rsidRDefault="008C5916" w:rsidP="009F111F">
      <w:pPr>
        <w:pStyle w:val="ListBullet3"/>
        <w:numPr>
          <w:ilvl w:val="0"/>
          <w:numId w:val="110"/>
        </w:numPr>
      </w:pPr>
      <w:r w:rsidRPr="009E3DC5">
        <w:lastRenderedPageBreak/>
        <w:t>Accept the Retrieve Document Set Response message in MTOM/XOP format.</w:t>
      </w:r>
    </w:p>
    <w:p w14:paraId="0A856A20" w14:textId="09CF95AE" w:rsidR="0073612D" w:rsidRPr="009E3DC5" w:rsidRDefault="0073612D" w:rsidP="00973F6D">
      <w:pPr>
        <w:pStyle w:val="BodyText"/>
      </w:pPr>
      <w:bookmarkStart w:id="972" w:name="_Hlk509439366"/>
    </w:p>
    <w:p w14:paraId="7BADE596" w14:textId="69D6BAEB" w:rsidR="0073612D" w:rsidRPr="009E3DC5" w:rsidRDefault="0073612D" w:rsidP="00973F6D">
      <w:pPr>
        <w:ind w:left="720"/>
        <w:rPr>
          <w:bCs/>
        </w:rPr>
      </w:pPr>
      <w:r w:rsidRPr="009E3DC5">
        <w:rPr>
          <w:bCs/>
        </w:rPr>
        <w:t xml:space="preserve">XML namespace prefixes are for informational purposes only and are documented in ITI </w:t>
      </w:r>
      <w:del w:id="973" w:author="Mary Jungers" w:date="2023-07-30T19:11:00Z">
        <w:r w:rsidRPr="009E3DC5" w:rsidDel="00EE2148">
          <w:rPr>
            <w:bCs/>
          </w:rPr>
          <w:delText>TF-2x</w:delText>
        </w:r>
      </w:del>
      <w:ins w:id="974" w:author="Mary Jungers" w:date="2023-07-30T19:11:00Z">
        <w:r w:rsidR="00EE2148">
          <w:rPr>
            <w:bCs/>
          </w:rPr>
          <w:t>TF-2</w:t>
        </w:r>
      </w:ins>
      <w:r w:rsidRPr="009E3DC5">
        <w:rPr>
          <w:bCs/>
        </w:rPr>
        <w:t>: Appendix V, Table V.2.4-1.</w:t>
      </w:r>
    </w:p>
    <w:p w14:paraId="389EB3D1" w14:textId="77777777" w:rsidR="008C2890" w:rsidRPr="009E3DC5" w:rsidRDefault="008C2890" w:rsidP="008C2890"/>
    <w:p w14:paraId="3B652D98" w14:textId="6D4CF67B" w:rsidR="008C2890" w:rsidRPr="009E3DC5" w:rsidRDefault="008C2890" w:rsidP="007D7256">
      <w:pPr>
        <w:pStyle w:val="BodyText"/>
        <w:ind w:left="709"/>
      </w:pPr>
      <w:r w:rsidRPr="009E3DC5">
        <w:t>Document Repository</w:t>
      </w:r>
      <w:r w:rsidR="006762C7" w:rsidRPr="009E3DC5">
        <w:rPr>
          <w:b/>
          <w:u w:val="single"/>
        </w:rPr>
        <w:t xml:space="preserve"> or Initiating Gateway</w:t>
      </w:r>
      <w:r w:rsidRPr="009E3DC5">
        <w:t>: These are the requirements for the Retrieve Document Set transaction presented in the order in which they would appear in the Document Repository WSDL definition:</w:t>
      </w:r>
    </w:p>
    <w:p w14:paraId="339303CD" w14:textId="77777777" w:rsidR="008C2890" w:rsidRPr="009E3DC5" w:rsidRDefault="008C2890" w:rsidP="006963B9">
      <w:pPr>
        <w:pStyle w:val="ListParagraph"/>
        <w:numPr>
          <w:ilvl w:val="0"/>
          <w:numId w:val="52"/>
        </w:numPr>
      </w:pPr>
      <w:r w:rsidRPr="009E3DC5">
        <w:t>The following types shall be imported (xsd:import) in the /definitions/types section:</w:t>
      </w:r>
    </w:p>
    <w:p w14:paraId="2A05924F" w14:textId="77777777" w:rsidR="008C2890" w:rsidRPr="009E3DC5" w:rsidRDefault="008C2890" w:rsidP="00651798">
      <w:pPr>
        <w:pStyle w:val="ListBullet2"/>
        <w:numPr>
          <w:ilvl w:val="0"/>
          <w:numId w:val="2"/>
        </w:numPr>
        <w:ind w:left="1789"/>
      </w:pPr>
      <w:r w:rsidRPr="009E3DC5">
        <w:t>namespace="urn:ihe:iti:xds-b:2007", schema="IHEXDS.xsd"</w:t>
      </w:r>
    </w:p>
    <w:p w14:paraId="32CABB70" w14:textId="1CE26F68" w:rsidR="008C2890" w:rsidRPr="009E3DC5" w:rsidRDefault="008C2890" w:rsidP="006963B9">
      <w:pPr>
        <w:pStyle w:val="ListParagraph"/>
        <w:numPr>
          <w:ilvl w:val="0"/>
          <w:numId w:val="52"/>
        </w:numPr>
      </w:pPr>
      <w:r w:rsidRPr="009E3DC5">
        <w:t xml:space="preserve">The /definitions/message/part/@element attribute of the Retrieve Document Set Request message shall be defined as </w:t>
      </w:r>
      <w:r w:rsidR="004D486D" w:rsidRPr="009E3DC5">
        <w:t>“xds:</w:t>
      </w:r>
      <w:r w:rsidRPr="009E3DC5">
        <w:t>RetrieveDocumentSetRequest”</w:t>
      </w:r>
    </w:p>
    <w:p w14:paraId="26859041" w14:textId="520C205B" w:rsidR="008C2890" w:rsidRPr="009E3DC5" w:rsidRDefault="008C2890" w:rsidP="006963B9">
      <w:pPr>
        <w:pStyle w:val="ListParagraph"/>
        <w:numPr>
          <w:ilvl w:val="0"/>
          <w:numId w:val="52"/>
        </w:numPr>
      </w:pPr>
      <w:r w:rsidRPr="009E3DC5">
        <w:t xml:space="preserve">The /definitions/message/part/@element attribute of the Retrieve Document Set Response message shall be defined as </w:t>
      </w:r>
      <w:r w:rsidR="004D486D" w:rsidRPr="009E3DC5">
        <w:t>“xds:</w:t>
      </w:r>
      <w:r w:rsidRPr="009E3DC5">
        <w:t>RetrieveDocumentSetResponse”</w:t>
      </w:r>
    </w:p>
    <w:p w14:paraId="6CFBDBE9" w14:textId="3A9E362D" w:rsidR="008C2890" w:rsidRPr="009E3DC5" w:rsidRDefault="008C2890" w:rsidP="006963B9">
      <w:pPr>
        <w:pStyle w:val="ListParagraph"/>
        <w:numPr>
          <w:ilvl w:val="0"/>
          <w:numId w:val="52"/>
        </w:numPr>
      </w:pPr>
      <w:r w:rsidRPr="009E3DC5">
        <w:t>Refer to Table</w:t>
      </w:r>
      <w:r w:rsidR="004A0867" w:rsidRPr="009E3DC5">
        <w:t xml:space="preserve"> </w:t>
      </w:r>
      <w:r w:rsidR="004A0867" w:rsidRPr="009E3DC5">
        <w:rPr>
          <w:b/>
          <w:u w:val="single"/>
        </w:rPr>
        <w:t>3.43.5-1</w:t>
      </w:r>
      <w:r w:rsidRPr="009E3DC5">
        <w:t xml:space="preserve"> </w:t>
      </w:r>
      <w:r w:rsidRPr="009E3DC5">
        <w:rPr>
          <w:b/>
          <w:strike/>
        </w:rPr>
        <w:t>3.43.5.b</w:t>
      </w:r>
      <w:r w:rsidRPr="009E3DC5">
        <w:t xml:space="preserve"> below for additional attribute requirements</w:t>
      </w:r>
    </w:p>
    <w:p w14:paraId="153072BB" w14:textId="77777777" w:rsidR="008C2890" w:rsidRPr="009E3DC5" w:rsidRDefault="008C2890" w:rsidP="00827E85">
      <w:pPr>
        <w:ind w:left="709"/>
        <w:rPr>
          <w:b/>
          <w:strike/>
          <w:u w:val="single"/>
        </w:rPr>
      </w:pPr>
      <w:r w:rsidRPr="009E3DC5">
        <w:rPr>
          <w:b/>
          <w:strike/>
          <w:u w:val="single"/>
        </w:rPr>
        <w:t xml:space="preserve">To support the </w:t>
      </w:r>
      <w:r w:rsidR="006762C7" w:rsidRPr="009E3DC5">
        <w:rPr>
          <w:b/>
          <w:strike/>
          <w:u w:val="single"/>
        </w:rPr>
        <w:t xml:space="preserve">WS-Addressing </w:t>
      </w:r>
      <w:r w:rsidRPr="009E3DC5">
        <w:rPr>
          <w:b/>
          <w:strike/>
          <w:u w:val="single"/>
        </w:rPr>
        <w:t xml:space="preserve">Asynchronous Web Services Exchange Option on the Document Consumer, the Document Repository </w:t>
      </w:r>
      <w:r w:rsidR="006762C7" w:rsidRPr="009E3DC5">
        <w:rPr>
          <w:b/>
          <w:strike/>
          <w:u w:val="single"/>
        </w:rPr>
        <w:t xml:space="preserve">or Initiating Gateway </w:t>
      </w:r>
      <w:r w:rsidRPr="009E3DC5">
        <w:rPr>
          <w:b/>
          <w:strike/>
          <w:u w:val="single"/>
        </w:rPr>
        <w:t>shall support the use of a non-anonymous response EPR in the WS-Addressing replyTo header.</w:t>
      </w:r>
    </w:p>
    <w:p w14:paraId="7EAE37C9" w14:textId="77777777" w:rsidR="00B76190" w:rsidRPr="009E3DC5" w:rsidRDefault="00B76190" w:rsidP="00E16821">
      <w:pPr>
        <w:pStyle w:val="TableTitle"/>
      </w:pPr>
      <w:r w:rsidRPr="009E3DC5">
        <w:t>Table</w:t>
      </w:r>
      <w:r w:rsidR="005E5EA4" w:rsidRPr="009E3DC5">
        <w:t xml:space="preserve"> </w:t>
      </w:r>
      <w:r w:rsidR="005E5EA4" w:rsidRPr="009E3DC5">
        <w:rPr>
          <w:bCs/>
          <w:strike/>
        </w:rPr>
        <w:t>3.43.5b:</w:t>
      </w:r>
      <w:r w:rsidRPr="009E3DC5">
        <w:rPr>
          <w:bCs/>
          <w:strike/>
        </w:rPr>
        <w:t xml:space="preserve"> </w:t>
      </w:r>
      <w:r w:rsidRPr="009E3DC5">
        <w:rPr>
          <w:bCs/>
          <w:u w:val="single"/>
        </w:rPr>
        <w:t>3.43.5</w:t>
      </w:r>
      <w:r w:rsidR="007C6A02" w:rsidRPr="009E3DC5">
        <w:rPr>
          <w:bCs/>
          <w:u w:val="single"/>
        </w:rPr>
        <w:t>-1</w:t>
      </w:r>
      <w:r w:rsidRPr="009E3DC5">
        <w:rPr>
          <w:bCs/>
          <w:u w:val="single"/>
        </w:rPr>
        <w:t>:</w:t>
      </w:r>
      <w:r w:rsidRPr="009E3DC5">
        <w:rPr>
          <w:bCs/>
          <w:strike/>
        </w:rPr>
        <w:t xml:space="preserve"> Additional</w:t>
      </w:r>
      <w:r w:rsidR="008F04CE" w:rsidRPr="009E3DC5">
        <w:t xml:space="preserve"> </w:t>
      </w:r>
      <w:r w:rsidR="007C6A02" w:rsidRPr="009E3DC5">
        <w:rPr>
          <w:bCs/>
          <w:u w:val="single"/>
        </w:rPr>
        <w:t>Synchronous Web Services</w:t>
      </w:r>
      <w:r w:rsidR="007C6A02" w:rsidRPr="009E3DC5">
        <w:t xml:space="preserve"> </w:t>
      </w:r>
      <w:r w:rsidRPr="009E3DC5">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9E3DC5" w14:paraId="77E3EB9E" w14:textId="77777777" w:rsidTr="00E16821">
        <w:trPr>
          <w:tblHeader/>
          <w:jc w:val="center"/>
        </w:trPr>
        <w:tc>
          <w:tcPr>
            <w:tcW w:w="3690" w:type="dxa"/>
            <w:shd w:val="clear" w:color="auto" w:fill="E6E6E6"/>
          </w:tcPr>
          <w:p w14:paraId="7C9F21A3" w14:textId="77777777" w:rsidR="00B76190" w:rsidRPr="009E3DC5" w:rsidRDefault="00B76190" w:rsidP="00E16821">
            <w:pPr>
              <w:pStyle w:val="TableEntryHeader"/>
            </w:pPr>
            <w:r w:rsidRPr="009E3DC5">
              <w:t>Attribute</w:t>
            </w:r>
          </w:p>
        </w:tc>
        <w:tc>
          <w:tcPr>
            <w:tcW w:w="4185" w:type="dxa"/>
            <w:shd w:val="clear" w:color="auto" w:fill="E6E6E6"/>
          </w:tcPr>
          <w:p w14:paraId="7FDA61B9" w14:textId="77777777" w:rsidR="00B76190" w:rsidRPr="009E3DC5" w:rsidRDefault="00B76190" w:rsidP="00E16821">
            <w:pPr>
              <w:pStyle w:val="TableEntryHeader"/>
            </w:pPr>
            <w:r w:rsidRPr="009E3DC5">
              <w:t>Value</w:t>
            </w:r>
          </w:p>
        </w:tc>
      </w:tr>
      <w:tr w:rsidR="00B76190" w:rsidRPr="009E3DC5" w14:paraId="5E0A404A" w14:textId="77777777" w:rsidTr="00E16821">
        <w:trPr>
          <w:jc w:val="center"/>
        </w:trPr>
        <w:tc>
          <w:tcPr>
            <w:tcW w:w="3690" w:type="dxa"/>
          </w:tcPr>
          <w:p w14:paraId="7DD2FE83" w14:textId="77777777" w:rsidR="00B76190" w:rsidRPr="009E3DC5" w:rsidRDefault="00B76190" w:rsidP="00A40340">
            <w:pPr>
              <w:pStyle w:val="TableEntry"/>
              <w:ind w:left="230" w:hanging="180"/>
            </w:pPr>
            <w:r w:rsidRPr="009E3DC5">
              <w:t>/definitions/portType/operation@name</w:t>
            </w:r>
          </w:p>
        </w:tc>
        <w:tc>
          <w:tcPr>
            <w:tcW w:w="4185" w:type="dxa"/>
          </w:tcPr>
          <w:p w14:paraId="227ADA02" w14:textId="222DFCE4" w:rsidR="00B76190" w:rsidRPr="009E3DC5" w:rsidRDefault="00B76190" w:rsidP="00E16821">
            <w:pPr>
              <w:pStyle w:val="TableEntry"/>
            </w:pPr>
            <w:r w:rsidRPr="009E3DC5">
              <w:t>DocumentConsumer_RetrieveDocumentSet</w:t>
            </w:r>
          </w:p>
        </w:tc>
      </w:tr>
      <w:tr w:rsidR="00B76190" w:rsidRPr="009E3DC5" w14:paraId="607FBCBC" w14:textId="77777777" w:rsidTr="00E16821">
        <w:trPr>
          <w:jc w:val="center"/>
        </w:trPr>
        <w:tc>
          <w:tcPr>
            <w:tcW w:w="3690" w:type="dxa"/>
          </w:tcPr>
          <w:p w14:paraId="4A512E40" w14:textId="77777777" w:rsidR="00B76190" w:rsidRPr="009E3DC5" w:rsidRDefault="00B76190" w:rsidP="00A40340">
            <w:pPr>
              <w:pStyle w:val="TableEntry"/>
              <w:ind w:left="230" w:hanging="180"/>
            </w:pPr>
            <w:r w:rsidRPr="009E3DC5">
              <w:t>/definitions/portType/operation/input/@wsaw:Action</w:t>
            </w:r>
          </w:p>
        </w:tc>
        <w:tc>
          <w:tcPr>
            <w:tcW w:w="4185" w:type="dxa"/>
          </w:tcPr>
          <w:p w14:paraId="27681F26" w14:textId="77777777" w:rsidR="00B76190" w:rsidRPr="009E3DC5" w:rsidRDefault="00B76190" w:rsidP="00E16821">
            <w:pPr>
              <w:pStyle w:val="TableEntry"/>
            </w:pPr>
            <w:r w:rsidRPr="009E3DC5">
              <w:t>urn:ihe:iti:2007</w:t>
            </w:r>
            <w:r w:rsidR="000C41E3" w:rsidRPr="009E3DC5">
              <w:t>:</w:t>
            </w:r>
            <w:r w:rsidRPr="009E3DC5">
              <w:t>RetrieveDocumentSet</w:t>
            </w:r>
          </w:p>
        </w:tc>
      </w:tr>
      <w:tr w:rsidR="00B76190" w:rsidRPr="009E3DC5" w14:paraId="0BDD4C5D" w14:textId="77777777" w:rsidTr="00E16821">
        <w:trPr>
          <w:jc w:val="center"/>
        </w:trPr>
        <w:tc>
          <w:tcPr>
            <w:tcW w:w="3690" w:type="dxa"/>
          </w:tcPr>
          <w:p w14:paraId="1F786086" w14:textId="77777777" w:rsidR="00B76190" w:rsidRPr="009E3DC5" w:rsidRDefault="00B76190" w:rsidP="00A40340">
            <w:pPr>
              <w:pStyle w:val="TableEntry"/>
              <w:ind w:left="230" w:hanging="180"/>
            </w:pPr>
            <w:r w:rsidRPr="009E3DC5">
              <w:t>/definitions/portType/operation/output/@wsaw:Action</w:t>
            </w:r>
          </w:p>
        </w:tc>
        <w:tc>
          <w:tcPr>
            <w:tcW w:w="4185" w:type="dxa"/>
          </w:tcPr>
          <w:p w14:paraId="681BC18E" w14:textId="77777777" w:rsidR="00B76190" w:rsidRPr="009E3DC5" w:rsidRDefault="00B76190" w:rsidP="00E16821">
            <w:pPr>
              <w:pStyle w:val="TableEntry"/>
            </w:pPr>
            <w:r w:rsidRPr="009E3DC5">
              <w:t>urn:ihe:iti:2007</w:t>
            </w:r>
            <w:r w:rsidR="000C41E3" w:rsidRPr="009E3DC5">
              <w:t>:</w:t>
            </w:r>
            <w:r w:rsidRPr="009E3DC5">
              <w:t>RetrieveDocumentSetResponse</w:t>
            </w:r>
          </w:p>
        </w:tc>
      </w:tr>
      <w:tr w:rsidR="00B76190" w:rsidRPr="009E3DC5" w14:paraId="5F8DE171" w14:textId="77777777" w:rsidTr="00E16821">
        <w:trPr>
          <w:jc w:val="center"/>
        </w:trPr>
        <w:tc>
          <w:tcPr>
            <w:tcW w:w="3690" w:type="dxa"/>
          </w:tcPr>
          <w:p w14:paraId="43C75537" w14:textId="77777777" w:rsidR="00B76190" w:rsidRPr="009E3DC5" w:rsidRDefault="00B76190" w:rsidP="00A40340">
            <w:pPr>
              <w:pStyle w:val="TableEntry"/>
              <w:ind w:left="230" w:hanging="180"/>
            </w:pPr>
            <w:r w:rsidRPr="009E3DC5">
              <w:t xml:space="preserve">/definitions/binding/operation/wsoap12:operation/@soapActionRequired </w:t>
            </w:r>
          </w:p>
        </w:tc>
        <w:tc>
          <w:tcPr>
            <w:tcW w:w="4185" w:type="dxa"/>
          </w:tcPr>
          <w:p w14:paraId="511CF91E" w14:textId="77777777" w:rsidR="00B76190" w:rsidRPr="009E3DC5" w:rsidRDefault="00B76190" w:rsidP="00E16821">
            <w:pPr>
              <w:pStyle w:val="TableEntry"/>
            </w:pPr>
            <w:r w:rsidRPr="009E3DC5">
              <w:t>false</w:t>
            </w:r>
          </w:p>
        </w:tc>
      </w:tr>
      <w:bookmarkEnd w:id="972"/>
    </w:tbl>
    <w:p w14:paraId="610E9B51" w14:textId="77777777" w:rsidR="00B76190" w:rsidRPr="009E3DC5" w:rsidRDefault="00B76190" w:rsidP="007D7256">
      <w:pPr>
        <w:ind w:left="993" w:hanging="284"/>
      </w:pPr>
    </w:p>
    <w:p w14:paraId="08696884" w14:textId="77777777" w:rsidR="00B76190" w:rsidRPr="009E3DC5" w:rsidRDefault="00B76190" w:rsidP="00CE49CF">
      <w:pPr>
        <w:pStyle w:val="BodyText"/>
        <w:ind w:left="720"/>
      </w:pPr>
      <w:bookmarkStart w:id="975" w:name="_Hlk509439400"/>
      <w:r w:rsidRPr="009E3DC5">
        <w:t xml:space="preserve">These are the requirements that affect the wire format of the SOAP message. The other WSDL properties are only used within the WSDL definition and do not affect interoperability. Full sample request and response messages are in Section </w:t>
      </w:r>
      <w:r w:rsidRPr="009E3DC5">
        <w:fldChar w:fldCharType="begin"/>
      </w:r>
      <w:r w:rsidRPr="009E3DC5">
        <w:instrText xml:space="preserve"> REF _Ref167821063 \h  \* MERGEFORMAT </w:instrText>
      </w:r>
      <w:r w:rsidRPr="009E3DC5">
        <w:fldChar w:fldCharType="separate"/>
      </w:r>
      <w:r w:rsidR="00335850" w:rsidRPr="009E3DC5">
        <w:t>3.43.5.1 Sample SOAP Messages</w:t>
      </w:r>
      <w:r w:rsidRPr="009E3DC5">
        <w:fldChar w:fldCharType="end"/>
      </w:r>
      <w:r w:rsidRPr="009E3DC5">
        <w:t>.</w:t>
      </w:r>
    </w:p>
    <w:p w14:paraId="4EDB4D9E" w14:textId="49C6312D" w:rsidR="00B76190" w:rsidRPr="009E3DC5" w:rsidRDefault="00B76190" w:rsidP="00CE49CF">
      <w:pPr>
        <w:pStyle w:val="BodyText"/>
        <w:ind w:left="720"/>
      </w:pPr>
      <w:r w:rsidRPr="009E3DC5">
        <w:t xml:space="preserve">For informative WSDL for the Document Repository see in ITI </w:t>
      </w:r>
      <w:del w:id="976" w:author="Mary Jungers" w:date="2023-07-30T19:11:00Z">
        <w:r w:rsidRPr="009E3DC5" w:rsidDel="00EE2148">
          <w:delText>TF-2x</w:delText>
        </w:r>
      </w:del>
      <w:ins w:id="977" w:author="Mary Jungers" w:date="2023-07-30T19:11:00Z">
        <w:r w:rsidR="00EE2148">
          <w:t>TF-2</w:t>
        </w:r>
      </w:ins>
      <w:r w:rsidRPr="009E3DC5">
        <w:t>: Appendix W.</w:t>
      </w:r>
    </w:p>
    <w:bookmarkEnd w:id="975"/>
    <w:p w14:paraId="4E3D930B" w14:textId="77777777" w:rsidR="008708F1" w:rsidRPr="009E3DC5" w:rsidRDefault="008708F1" w:rsidP="00F54850">
      <w:pPr>
        <w:pStyle w:val="BodyText"/>
      </w:pPr>
    </w:p>
    <w:p w14:paraId="2B3EF55F" w14:textId="3FB7EDB1" w:rsidR="00B30A6F" w:rsidRPr="009E3DC5" w:rsidRDefault="008F6B50" w:rsidP="006963B9">
      <w:pPr>
        <w:pStyle w:val="ListBullet2"/>
        <w:numPr>
          <w:ilvl w:val="0"/>
          <w:numId w:val="49"/>
        </w:numPr>
        <w:rPr>
          <w:b/>
          <w:bCs/>
          <w:u w:val="single"/>
        </w:rPr>
      </w:pPr>
      <w:r w:rsidRPr="009E3DC5">
        <w:rPr>
          <w:b/>
          <w:bCs/>
          <w:u w:val="single"/>
        </w:rPr>
        <w:lastRenderedPageBreak/>
        <w:t>M</w:t>
      </w:r>
      <w:r w:rsidR="00B30A6F" w:rsidRPr="009E3DC5">
        <w:rPr>
          <w:b/>
          <w:bCs/>
          <w:u w:val="single"/>
        </w:rPr>
        <w:t xml:space="preserve">ay </w:t>
      </w:r>
      <w:r w:rsidR="008C2890" w:rsidRPr="009E3DC5">
        <w:rPr>
          <w:b/>
          <w:bCs/>
          <w:u w:val="single"/>
        </w:rPr>
        <w:t>comply with</w:t>
      </w:r>
      <w:r w:rsidR="00B30A6F" w:rsidRPr="009E3DC5">
        <w:rPr>
          <w:b/>
          <w:bCs/>
          <w:u w:val="single"/>
        </w:rPr>
        <w:t xml:space="preserve"> the </w:t>
      </w:r>
      <w:r w:rsidR="00AA0253" w:rsidRPr="009E3DC5">
        <w:rPr>
          <w:b/>
          <w:bCs/>
          <w:u w:val="single"/>
        </w:rPr>
        <w:t>WS-</w:t>
      </w:r>
      <w:r w:rsidR="00B30A6F" w:rsidRPr="009E3DC5">
        <w:rPr>
          <w:b/>
          <w:bCs/>
          <w:u w:val="single"/>
        </w:rPr>
        <w:t xml:space="preserve">Addressing </w:t>
      </w:r>
      <w:r w:rsidR="00147556" w:rsidRPr="009E3DC5">
        <w:rPr>
          <w:b/>
          <w:bCs/>
          <w:u w:val="single"/>
        </w:rPr>
        <w:t xml:space="preserve">based </w:t>
      </w:r>
      <w:r w:rsidR="00B30A6F" w:rsidRPr="009E3DC5">
        <w:rPr>
          <w:b/>
          <w:bCs/>
          <w:u w:val="single"/>
        </w:rPr>
        <w:t>Asynchronous Web Services Exchange protocol stack</w:t>
      </w:r>
      <w:r w:rsidR="00032E95" w:rsidRPr="009E3DC5">
        <w:rPr>
          <w:b/>
          <w:bCs/>
          <w:u w:val="single"/>
        </w:rPr>
        <w:t xml:space="preserve">. When the Asynchronous Web Services Exchange Option </w:t>
      </w:r>
      <w:r w:rsidR="00032E95" w:rsidRPr="009E3DC5">
        <w:rPr>
          <w:b/>
          <w:u w:val="single"/>
        </w:rPr>
        <w:t>(WS-Addressing based)</w:t>
      </w:r>
      <w:r w:rsidR="00032E95" w:rsidRPr="009E3DC5">
        <w:rPr>
          <w:b/>
        </w:rPr>
        <w:t xml:space="preserve"> </w:t>
      </w:r>
      <w:r w:rsidR="00032E95" w:rsidRPr="009E3DC5">
        <w:rPr>
          <w:b/>
          <w:bCs/>
          <w:u w:val="single"/>
        </w:rPr>
        <w:t>is selected</w:t>
      </w:r>
      <w:r w:rsidRPr="009E3DC5">
        <w:rPr>
          <w:b/>
          <w:bCs/>
          <w:u w:val="single"/>
        </w:rPr>
        <w:t xml:space="preserve"> on a Document Consumer, Document Repository, or the Initiating Gateway, it </w:t>
      </w:r>
      <w:r w:rsidR="00032E95" w:rsidRPr="009E3DC5">
        <w:rPr>
          <w:b/>
          <w:bCs/>
          <w:u w:val="single"/>
        </w:rPr>
        <w:t>shall meet</w:t>
      </w:r>
      <w:r w:rsidR="00B30A6F" w:rsidRPr="009E3DC5">
        <w:rPr>
          <w:b/>
          <w:bCs/>
          <w:u w:val="single"/>
        </w:rPr>
        <w:t xml:space="preserve"> all requirements specified in ITI </w:t>
      </w:r>
      <w:del w:id="978" w:author="Mary Jungers" w:date="2023-07-30T19:11:00Z">
        <w:r w:rsidR="00B30A6F" w:rsidRPr="009E3DC5" w:rsidDel="00EE2148">
          <w:rPr>
            <w:b/>
            <w:bCs/>
            <w:u w:val="single"/>
          </w:rPr>
          <w:delText>TF-2x</w:delText>
        </w:r>
      </w:del>
      <w:ins w:id="979" w:author="Mary Jungers" w:date="2023-07-30T19:11:00Z">
        <w:r w:rsidR="00EE2148">
          <w:rPr>
            <w:b/>
            <w:bCs/>
            <w:u w:val="single"/>
          </w:rPr>
          <w:t>TF-2</w:t>
        </w:r>
      </w:ins>
      <w:r w:rsidR="00B30A6F" w:rsidRPr="009E3DC5">
        <w:rPr>
          <w:b/>
          <w:bCs/>
          <w:u w:val="single"/>
        </w:rPr>
        <w:t>:</w:t>
      </w:r>
      <w:r w:rsidR="00B74824" w:rsidRPr="009E3DC5">
        <w:rPr>
          <w:b/>
          <w:bCs/>
          <w:u w:val="single"/>
        </w:rPr>
        <w:t xml:space="preserve"> </w:t>
      </w:r>
      <w:r w:rsidR="000C18BE" w:rsidRPr="009E3DC5">
        <w:rPr>
          <w:b/>
          <w:bCs/>
          <w:u w:val="single"/>
        </w:rPr>
        <w:t xml:space="preserve">Appendix </w:t>
      </w:r>
      <w:r w:rsidR="008F04CE" w:rsidRPr="009E3DC5">
        <w:rPr>
          <w:b/>
          <w:bCs/>
          <w:u w:val="single"/>
        </w:rPr>
        <w:t>V.3</w:t>
      </w:r>
      <w:r w:rsidR="00B30A6F" w:rsidRPr="009E3DC5">
        <w:rPr>
          <w:b/>
          <w:bCs/>
          <w:u w:val="single"/>
        </w:rPr>
        <w:t xml:space="preserve">: </w:t>
      </w:r>
      <w:r w:rsidR="00996B48" w:rsidRPr="009E3DC5">
        <w:rPr>
          <w:b/>
          <w:bCs/>
          <w:u w:val="single"/>
        </w:rPr>
        <w:t xml:space="preserve">Synchronous and </w:t>
      </w:r>
      <w:r w:rsidR="003A08FE" w:rsidRPr="009E3DC5">
        <w:rPr>
          <w:b/>
          <w:bCs/>
          <w:u w:val="single"/>
        </w:rPr>
        <w:t>WS-Addressing</w:t>
      </w:r>
      <w:r w:rsidR="00B30A6F" w:rsidRPr="009E3DC5">
        <w:rPr>
          <w:b/>
          <w:bCs/>
          <w:u w:val="single"/>
        </w:rPr>
        <w:t xml:space="preserve"> Asynchronous Web Services</w:t>
      </w:r>
      <w:r w:rsidR="00016895" w:rsidRPr="009E3DC5">
        <w:rPr>
          <w:b/>
          <w:bCs/>
          <w:u w:val="single"/>
        </w:rPr>
        <w:t xml:space="preserve">. </w:t>
      </w:r>
      <w:r w:rsidR="00B30A6F" w:rsidRPr="009E3DC5">
        <w:rPr>
          <w:b/>
          <w:bCs/>
          <w:u w:val="single"/>
        </w:rPr>
        <w:t>These are based on SOAP 1.2 and MTOM with XOP encoding as used by the Synchronous Web Services Exchange protocol stack (labeled MTOM/XOP in this specification).</w:t>
      </w:r>
    </w:p>
    <w:p w14:paraId="35D36702" w14:textId="48EA8E3B" w:rsidR="00B04ADC" w:rsidRPr="009E3DC5" w:rsidRDefault="00B04ADC" w:rsidP="009F111F">
      <w:pPr>
        <w:ind w:left="709"/>
      </w:pPr>
      <w:r w:rsidRPr="009E3DC5">
        <w:t xml:space="preserve">To support the </w:t>
      </w:r>
      <w:r w:rsidR="00A76AFC" w:rsidRPr="009E3DC5">
        <w:t xml:space="preserve">WS-Addressing </w:t>
      </w:r>
      <w:r w:rsidR="00147556" w:rsidRPr="009E3DC5">
        <w:t>Asynchronous Web Services Exchange Optio</w:t>
      </w:r>
      <w:r w:rsidR="00E166D4" w:rsidRPr="009E3DC5">
        <w:t>n</w:t>
      </w:r>
      <w:r w:rsidRPr="009E3DC5">
        <w:t xml:space="preserve"> on</w:t>
      </w:r>
      <w:r w:rsidRPr="009E3DC5">
        <w:rPr>
          <w:b/>
          <w:bCs/>
        </w:rPr>
        <w:t xml:space="preserve"> </w:t>
      </w:r>
      <w:r w:rsidRPr="009E3DC5">
        <w:t xml:space="preserve">the Document Consumer, the Document Repository </w:t>
      </w:r>
      <w:r w:rsidRPr="009E3DC5">
        <w:rPr>
          <w:b/>
          <w:u w:val="single"/>
        </w:rPr>
        <w:t>or Initiating Gateway</w:t>
      </w:r>
      <w:r w:rsidRPr="009E3DC5">
        <w:rPr>
          <w:u w:val="single"/>
        </w:rPr>
        <w:t xml:space="preserve"> </w:t>
      </w:r>
      <w:r w:rsidRPr="009E3DC5">
        <w:t>shall support the use of a non-anonymous response EPR in the WS-Addressing replyTo header.</w:t>
      </w:r>
    </w:p>
    <w:p w14:paraId="1CF5B51E" w14:textId="70F5EC14" w:rsidR="008708F1" w:rsidRPr="009E3DC5" w:rsidRDefault="008F6B50" w:rsidP="006963B9">
      <w:pPr>
        <w:pStyle w:val="ListBullet2"/>
        <w:numPr>
          <w:ilvl w:val="0"/>
          <w:numId w:val="49"/>
        </w:numPr>
        <w:rPr>
          <w:b/>
          <w:bCs/>
          <w:u w:val="single"/>
        </w:rPr>
      </w:pPr>
      <w:r w:rsidRPr="009E3DC5">
        <w:rPr>
          <w:b/>
          <w:bCs/>
          <w:u w:val="single"/>
        </w:rPr>
        <w:t>M</w:t>
      </w:r>
      <w:r w:rsidR="008708F1" w:rsidRPr="009E3DC5">
        <w:rPr>
          <w:b/>
          <w:bCs/>
          <w:u w:val="single"/>
        </w:rPr>
        <w:t>ay</w:t>
      </w:r>
      <w:r w:rsidR="00AE2872" w:rsidRPr="009E3DC5">
        <w:rPr>
          <w:b/>
          <w:bCs/>
          <w:u w:val="single"/>
        </w:rPr>
        <w:t xml:space="preserve"> </w:t>
      </w:r>
      <w:r w:rsidR="008C2890" w:rsidRPr="009E3DC5">
        <w:rPr>
          <w:b/>
          <w:bCs/>
          <w:u w:val="single"/>
        </w:rPr>
        <w:t>comply with</w:t>
      </w:r>
      <w:r w:rsidR="008708F1" w:rsidRPr="009E3DC5">
        <w:rPr>
          <w:b/>
          <w:bCs/>
          <w:u w:val="single"/>
        </w:rPr>
        <w:t xml:space="preserve"> the </w:t>
      </w:r>
      <w:r w:rsidR="00B30A6F" w:rsidRPr="009E3DC5">
        <w:rPr>
          <w:b/>
          <w:bCs/>
          <w:u w:val="single"/>
        </w:rPr>
        <w:t xml:space="preserve">AS4 </w:t>
      </w:r>
      <w:r w:rsidR="008708F1" w:rsidRPr="009E3DC5">
        <w:rPr>
          <w:b/>
          <w:bCs/>
          <w:u w:val="single"/>
        </w:rPr>
        <w:t xml:space="preserve">Asynchronous Web Services Exchange protocol stack with all requirements specified in ITI </w:t>
      </w:r>
      <w:del w:id="980" w:author="Mary Jungers" w:date="2023-07-30T19:11:00Z">
        <w:r w:rsidR="008708F1" w:rsidRPr="009E3DC5" w:rsidDel="00EE2148">
          <w:rPr>
            <w:b/>
            <w:bCs/>
            <w:u w:val="single"/>
          </w:rPr>
          <w:delText>TF-2x</w:delText>
        </w:r>
      </w:del>
      <w:ins w:id="981" w:author="Mary Jungers" w:date="2023-07-30T19:11:00Z">
        <w:r w:rsidR="00EE2148">
          <w:rPr>
            <w:b/>
            <w:bCs/>
            <w:u w:val="single"/>
          </w:rPr>
          <w:t>TF-2</w:t>
        </w:r>
      </w:ins>
      <w:r w:rsidR="008708F1" w:rsidRPr="009E3DC5">
        <w:rPr>
          <w:b/>
          <w:bCs/>
          <w:u w:val="single"/>
        </w:rPr>
        <w:t xml:space="preserve">: </w:t>
      </w:r>
      <w:bookmarkStart w:id="982" w:name="_Hlk520849742"/>
      <w:r w:rsidR="000C18BE" w:rsidRPr="009E3DC5">
        <w:rPr>
          <w:b/>
          <w:bCs/>
          <w:u w:val="single"/>
        </w:rPr>
        <w:t xml:space="preserve">Appendix </w:t>
      </w:r>
      <w:bookmarkEnd w:id="982"/>
      <w:r w:rsidR="008708F1" w:rsidRPr="009E3DC5">
        <w:rPr>
          <w:b/>
          <w:bCs/>
          <w:u w:val="single"/>
        </w:rPr>
        <w:t xml:space="preserve">V.4: </w:t>
      </w:r>
      <w:r w:rsidR="00B30A6F" w:rsidRPr="009E3DC5">
        <w:rPr>
          <w:b/>
          <w:bCs/>
          <w:u w:val="single"/>
        </w:rPr>
        <w:t xml:space="preserve">AS4 </w:t>
      </w:r>
      <w:r w:rsidR="008708F1" w:rsidRPr="009E3DC5">
        <w:rPr>
          <w:b/>
          <w:bCs/>
          <w:u w:val="single"/>
        </w:rPr>
        <w:t>Asynchronous Web Services</w:t>
      </w:r>
      <w:r w:rsidRPr="009E3DC5">
        <w:rPr>
          <w:b/>
          <w:bCs/>
          <w:u w:val="single"/>
        </w:rPr>
        <w:t>, when the Document Consumer, Document Repository or Initiating Gateway select the AS4 Asynchronous Web Services Exchange Option</w:t>
      </w:r>
      <w:r w:rsidR="00016895" w:rsidRPr="009E3DC5">
        <w:rPr>
          <w:b/>
          <w:bCs/>
          <w:u w:val="single"/>
        </w:rPr>
        <w:t xml:space="preserve">. </w:t>
      </w:r>
      <w:r w:rsidR="008708F1" w:rsidRPr="009E3DC5">
        <w:rPr>
          <w:b/>
          <w:bCs/>
          <w:u w:val="single"/>
        </w:rPr>
        <w:t>These are based on the AS4 profile of ebMS3.0 and use SOAP 1.2 with Attachments (</w:t>
      </w:r>
      <w:r w:rsidR="008C5916" w:rsidRPr="009E3DC5">
        <w:rPr>
          <w:b/>
          <w:bCs/>
          <w:u w:val="single"/>
        </w:rPr>
        <w:t xml:space="preserve">labelled </w:t>
      </w:r>
      <w:r w:rsidR="008708F1" w:rsidRPr="009E3DC5">
        <w:rPr>
          <w:b/>
          <w:bCs/>
          <w:u w:val="single"/>
        </w:rPr>
        <w:t>AS4 in this specification).</w:t>
      </w:r>
    </w:p>
    <w:p w14:paraId="193212FF" w14:textId="77777777" w:rsidR="008C2890" w:rsidRPr="009E3DC5" w:rsidRDefault="008C2890" w:rsidP="00F54850">
      <w:pPr>
        <w:pStyle w:val="ListContinue2"/>
        <w:rPr>
          <w:b/>
          <w:bCs/>
          <w:u w:val="single"/>
        </w:rPr>
      </w:pPr>
      <w:r w:rsidRPr="009E3DC5">
        <w:rPr>
          <w:b/>
          <w:bCs/>
          <w:u w:val="single"/>
        </w:rPr>
        <w:t>For the AS4 Asynchronous Web Services Exchange protocol stack, the Document Consumer shall:</w:t>
      </w:r>
    </w:p>
    <w:p w14:paraId="310F84F9" w14:textId="43AB0375" w:rsidR="008C2890" w:rsidRPr="009E3DC5" w:rsidRDefault="008C2890" w:rsidP="006963B9">
      <w:pPr>
        <w:pStyle w:val="ListBullet3"/>
        <w:numPr>
          <w:ilvl w:val="0"/>
          <w:numId w:val="59"/>
        </w:numPr>
        <w:rPr>
          <w:b/>
          <w:bCs/>
          <w:u w:val="single"/>
        </w:rPr>
      </w:pPr>
      <w:r w:rsidRPr="009E3DC5">
        <w:rPr>
          <w:b/>
          <w:bCs/>
          <w:u w:val="single"/>
        </w:rPr>
        <w:t>Generate the Retrieve Document Set Request message in AS4 format</w:t>
      </w:r>
      <w:r w:rsidR="00C117D6" w:rsidRPr="009E3DC5">
        <w:rPr>
          <w:b/>
          <w:bCs/>
          <w:u w:val="single"/>
        </w:rPr>
        <w:t xml:space="preserve"> </w:t>
      </w:r>
      <w:r w:rsidR="005C5797" w:rsidRPr="009E3DC5">
        <w:rPr>
          <w:b/>
          <w:bCs/>
          <w:u w:val="single"/>
        </w:rPr>
        <w:t xml:space="preserve">as a </w:t>
      </w:r>
      <w:r w:rsidR="005C5797" w:rsidRPr="009E3DC5">
        <w:rPr>
          <w:b/>
          <w:u w:val="single"/>
        </w:rPr>
        <w:t>SOAP-With-Attachments message containing a MIME Multipart/related envelope and</w:t>
      </w:r>
      <w:r w:rsidR="005C5797" w:rsidRPr="009E3DC5">
        <w:rPr>
          <w:b/>
          <w:bCs/>
          <w:u w:val="single"/>
        </w:rPr>
        <w:t xml:space="preserve"> with additional constraints described in </w:t>
      </w:r>
      <w:r w:rsidR="00B74824" w:rsidRPr="009E3DC5">
        <w:rPr>
          <w:b/>
          <w:bCs/>
          <w:u w:val="single"/>
        </w:rPr>
        <w:t xml:space="preserve">ITI </w:t>
      </w:r>
      <w:del w:id="983" w:author="Mary Jungers" w:date="2023-07-30T19:11:00Z">
        <w:r w:rsidR="00B74824" w:rsidRPr="009E3DC5" w:rsidDel="00EE2148">
          <w:rPr>
            <w:b/>
            <w:bCs/>
            <w:u w:val="single"/>
          </w:rPr>
          <w:delText>TF-2x</w:delText>
        </w:r>
      </w:del>
      <w:ins w:id="984" w:author="Mary Jungers" w:date="2023-07-30T19:11:00Z">
        <w:r w:rsidR="00EE2148">
          <w:rPr>
            <w:b/>
            <w:bCs/>
            <w:u w:val="single"/>
          </w:rPr>
          <w:t>TF-2</w:t>
        </w:r>
      </w:ins>
      <w:r w:rsidR="00B74824" w:rsidRPr="009E3DC5">
        <w:rPr>
          <w:b/>
          <w:bCs/>
          <w:u w:val="single"/>
        </w:rPr>
        <w:t xml:space="preserve">: </w:t>
      </w:r>
      <w:r w:rsidR="000C18BE" w:rsidRPr="009E3DC5">
        <w:rPr>
          <w:b/>
          <w:bCs/>
          <w:u w:val="single"/>
        </w:rPr>
        <w:t xml:space="preserve">Appendix </w:t>
      </w:r>
      <w:r w:rsidR="005C5797" w:rsidRPr="009E3DC5">
        <w:rPr>
          <w:b/>
          <w:bCs/>
          <w:u w:val="single"/>
        </w:rPr>
        <w:t>V.4.</w:t>
      </w:r>
    </w:p>
    <w:p w14:paraId="3B6D111C" w14:textId="621D40CA" w:rsidR="008C2890" w:rsidRPr="009E3DC5" w:rsidRDefault="008C2890" w:rsidP="006963B9">
      <w:pPr>
        <w:pStyle w:val="ListBullet3"/>
        <w:numPr>
          <w:ilvl w:val="0"/>
          <w:numId w:val="59"/>
        </w:numPr>
        <w:rPr>
          <w:b/>
          <w:bCs/>
          <w:u w:val="single"/>
        </w:rPr>
      </w:pPr>
      <w:r w:rsidRPr="009E3DC5">
        <w:rPr>
          <w:b/>
          <w:bCs/>
          <w:u w:val="single"/>
        </w:rPr>
        <w:t>Accept the Retrieve Document Set Response message in AS4 format</w:t>
      </w:r>
      <w:r w:rsidR="00C117D6" w:rsidRPr="009E3DC5">
        <w:rPr>
          <w:b/>
          <w:bCs/>
          <w:u w:val="single"/>
        </w:rPr>
        <w:t xml:space="preserve"> </w:t>
      </w:r>
      <w:r w:rsidR="005C5797" w:rsidRPr="009E3DC5">
        <w:rPr>
          <w:b/>
          <w:bCs/>
          <w:u w:val="single"/>
        </w:rPr>
        <w:t xml:space="preserve">as a </w:t>
      </w:r>
      <w:r w:rsidR="005C5797" w:rsidRPr="009E3DC5">
        <w:rPr>
          <w:b/>
          <w:u w:val="single"/>
        </w:rPr>
        <w:t>SOAP-With-Attachments message containing a MIME Multipart/related envelope and</w:t>
      </w:r>
      <w:r w:rsidR="005C5797" w:rsidRPr="009E3DC5">
        <w:rPr>
          <w:b/>
          <w:bCs/>
          <w:u w:val="single"/>
        </w:rPr>
        <w:t xml:space="preserve"> with additional constraints described in </w:t>
      </w:r>
      <w:r w:rsidR="00B74824" w:rsidRPr="009E3DC5">
        <w:rPr>
          <w:b/>
          <w:bCs/>
          <w:u w:val="single"/>
        </w:rPr>
        <w:t xml:space="preserve">ITI </w:t>
      </w:r>
      <w:del w:id="985" w:author="Mary Jungers" w:date="2023-07-30T19:11:00Z">
        <w:r w:rsidR="00B74824" w:rsidRPr="009E3DC5" w:rsidDel="00EE2148">
          <w:rPr>
            <w:b/>
            <w:bCs/>
            <w:u w:val="single"/>
          </w:rPr>
          <w:delText>TF-2x</w:delText>
        </w:r>
      </w:del>
      <w:ins w:id="986" w:author="Mary Jungers" w:date="2023-07-30T19:11:00Z">
        <w:r w:rsidR="00EE2148">
          <w:rPr>
            <w:b/>
            <w:bCs/>
            <w:u w:val="single"/>
          </w:rPr>
          <w:t>TF-2</w:t>
        </w:r>
      </w:ins>
      <w:r w:rsidR="00B74824" w:rsidRPr="009E3DC5">
        <w:rPr>
          <w:b/>
          <w:bCs/>
          <w:u w:val="single"/>
        </w:rPr>
        <w:t xml:space="preserve">: </w:t>
      </w:r>
      <w:r w:rsidR="000C18BE" w:rsidRPr="009E3DC5">
        <w:rPr>
          <w:b/>
          <w:bCs/>
          <w:u w:val="single"/>
        </w:rPr>
        <w:t xml:space="preserve">Appendix </w:t>
      </w:r>
      <w:r w:rsidR="005C5797" w:rsidRPr="009E3DC5">
        <w:rPr>
          <w:b/>
          <w:bCs/>
          <w:u w:val="single"/>
        </w:rPr>
        <w:t>V.4.</w:t>
      </w:r>
    </w:p>
    <w:p w14:paraId="6236320A" w14:textId="07FE5CC7" w:rsidR="008C5916" w:rsidRPr="009E3DC5" w:rsidRDefault="00B30A6F" w:rsidP="00F54850">
      <w:pPr>
        <w:pStyle w:val="ListContinue2"/>
        <w:rPr>
          <w:b/>
          <w:bCs/>
          <w:u w:val="single"/>
        </w:rPr>
      </w:pPr>
      <w:r w:rsidRPr="009E3DC5">
        <w:rPr>
          <w:b/>
          <w:bCs/>
          <w:u w:val="single"/>
        </w:rPr>
        <w:t xml:space="preserve">For the AS4 </w:t>
      </w:r>
      <w:r w:rsidR="005E7124" w:rsidRPr="009E3DC5">
        <w:rPr>
          <w:b/>
          <w:bCs/>
          <w:u w:val="single"/>
        </w:rPr>
        <w:t>Asynchronous</w:t>
      </w:r>
      <w:r w:rsidR="008C5916" w:rsidRPr="009E3DC5">
        <w:rPr>
          <w:b/>
          <w:bCs/>
          <w:u w:val="single"/>
        </w:rPr>
        <w:t xml:space="preserve"> Web Services Exchange protocol stack, the </w:t>
      </w:r>
      <w:r w:rsidR="008F6B50" w:rsidRPr="009E3DC5">
        <w:rPr>
          <w:b/>
          <w:bCs/>
          <w:u w:val="single"/>
        </w:rPr>
        <w:t xml:space="preserve">Document Repository or </w:t>
      </w:r>
      <w:r w:rsidR="000506FF" w:rsidRPr="009E3DC5">
        <w:rPr>
          <w:b/>
          <w:bCs/>
          <w:u w:val="single"/>
        </w:rPr>
        <w:t xml:space="preserve">Initiating Gateway </w:t>
      </w:r>
      <w:r w:rsidR="008C5916" w:rsidRPr="009E3DC5">
        <w:rPr>
          <w:b/>
          <w:bCs/>
          <w:u w:val="single"/>
        </w:rPr>
        <w:t>shall:</w:t>
      </w:r>
    </w:p>
    <w:p w14:paraId="542AA5CA" w14:textId="2D0AE064" w:rsidR="008C5916" w:rsidRPr="009E3DC5" w:rsidRDefault="008C5916" w:rsidP="006963B9">
      <w:pPr>
        <w:pStyle w:val="ListBullet3"/>
        <w:numPr>
          <w:ilvl w:val="0"/>
          <w:numId w:val="59"/>
        </w:numPr>
        <w:rPr>
          <w:b/>
          <w:bCs/>
          <w:u w:val="single"/>
        </w:rPr>
      </w:pPr>
      <w:r w:rsidRPr="009E3DC5">
        <w:rPr>
          <w:b/>
          <w:bCs/>
          <w:u w:val="single"/>
        </w:rPr>
        <w:t>Accept the Retrieve Document Set Request message in AS4 format</w:t>
      </w:r>
      <w:r w:rsidR="00C117D6" w:rsidRPr="009E3DC5">
        <w:rPr>
          <w:b/>
          <w:bCs/>
          <w:u w:val="single"/>
        </w:rPr>
        <w:t xml:space="preserve"> </w:t>
      </w:r>
      <w:r w:rsidR="005C5797" w:rsidRPr="009E3DC5">
        <w:rPr>
          <w:b/>
          <w:bCs/>
          <w:u w:val="single"/>
        </w:rPr>
        <w:t xml:space="preserve">as a SOAP-With-Attachments message containing a MIME Multipart/related envelope and with additional constraints described in </w:t>
      </w:r>
      <w:r w:rsidR="00B74824" w:rsidRPr="009E3DC5">
        <w:rPr>
          <w:b/>
          <w:bCs/>
          <w:u w:val="single"/>
        </w:rPr>
        <w:t xml:space="preserve">ITI </w:t>
      </w:r>
      <w:del w:id="987" w:author="Mary Jungers" w:date="2023-07-30T19:11:00Z">
        <w:r w:rsidR="00B74824" w:rsidRPr="009E3DC5" w:rsidDel="00EE2148">
          <w:rPr>
            <w:b/>
            <w:bCs/>
            <w:u w:val="single"/>
          </w:rPr>
          <w:delText>TF-2x</w:delText>
        </w:r>
      </w:del>
      <w:ins w:id="988" w:author="Mary Jungers" w:date="2023-07-30T19:11:00Z">
        <w:r w:rsidR="00EE2148">
          <w:rPr>
            <w:b/>
            <w:bCs/>
            <w:u w:val="single"/>
          </w:rPr>
          <w:t>TF-2</w:t>
        </w:r>
      </w:ins>
      <w:r w:rsidR="00B74824" w:rsidRPr="009E3DC5">
        <w:rPr>
          <w:b/>
          <w:bCs/>
          <w:u w:val="single"/>
        </w:rPr>
        <w:t xml:space="preserve">: </w:t>
      </w:r>
      <w:r w:rsidR="000C18BE" w:rsidRPr="009E3DC5">
        <w:rPr>
          <w:b/>
          <w:bCs/>
          <w:u w:val="single"/>
        </w:rPr>
        <w:t xml:space="preserve">Appendix </w:t>
      </w:r>
      <w:r w:rsidR="005C5797" w:rsidRPr="009E3DC5">
        <w:rPr>
          <w:b/>
          <w:bCs/>
          <w:u w:val="single"/>
        </w:rPr>
        <w:t>V.4.</w:t>
      </w:r>
    </w:p>
    <w:p w14:paraId="0C868DCE" w14:textId="257171F4" w:rsidR="000506FF" w:rsidRPr="009E3DC5" w:rsidRDefault="008C5916" w:rsidP="006963B9">
      <w:pPr>
        <w:pStyle w:val="ListBullet3"/>
        <w:numPr>
          <w:ilvl w:val="0"/>
          <w:numId w:val="59"/>
        </w:numPr>
        <w:rPr>
          <w:b/>
          <w:bCs/>
          <w:u w:val="single"/>
        </w:rPr>
      </w:pPr>
      <w:r w:rsidRPr="009E3DC5">
        <w:rPr>
          <w:b/>
          <w:bCs/>
          <w:u w:val="single"/>
        </w:rPr>
        <w:t>Generate the Retrieve Document Set Response message in AS4 format</w:t>
      </w:r>
      <w:r w:rsidR="00C117D6" w:rsidRPr="009E3DC5">
        <w:rPr>
          <w:b/>
          <w:bCs/>
          <w:u w:val="single"/>
        </w:rPr>
        <w:t xml:space="preserve"> </w:t>
      </w:r>
      <w:r w:rsidR="005C5797" w:rsidRPr="009E3DC5">
        <w:rPr>
          <w:b/>
          <w:bCs/>
          <w:u w:val="single"/>
        </w:rPr>
        <w:t xml:space="preserve">as a SOAP-With-Attachments message containing a MIME Multipart/related envelope and with additional constraints described in </w:t>
      </w:r>
      <w:r w:rsidR="00B74824" w:rsidRPr="009E3DC5">
        <w:rPr>
          <w:b/>
          <w:bCs/>
          <w:u w:val="single"/>
        </w:rPr>
        <w:t xml:space="preserve">ITI </w:t>
      </w:r>
      <w:del w:id="989" w:author="Mary Jungers" w:date="2023-07-30T19:11:00Z">
        <w:r w:rsidR="00B74824" w:rsidRPr="009E3DC5" w:rsidDel="00EE2148">
          <w:rPr>
            <w:b/>
            <w:bCs/>
            <w:u w:val="single"/>
          </w:rPr>
          <w:delText>TF-2x</w:delText>
        </w:r>
      </w:del>
      <w:ins w:id="990" w:author="Mary Jungers" w:date="2023-07-30T19:11:00Z">
        <w:r w:rsidR="00EE2148">
          <w:rPr>
            <w:b/>
            <w:bCs/>
            <w:u w:val="single"/>
          </w:rPr>
          <w:t>TF-2</w:t>
        </w:r>
      </w:ins>
      <w:r w:rsidR="00B74824" w:rsidRPr="009E3DC5">
        <w:rPr>
          <w:b/>
          <w:bCs/>
          <w:u w:val="single"/>
        </w:rPr>
        <w:t xml:space="preserve">: </w:t>
      </w:r>
      <w:r w:rsidR="000C18BE" w:rsidRPr="009E3DC5">
        <w:rPr>
          <w:b/>
          <w:bCs/>
          <w:u w:val="single"/>
        </w:rPr>
        <w:t xml:space="preserve">Appendix </w:t>
      </w:r>
      <w:r w:rsidR="005C5797" w:rsidRPr="009E3DC5">
        <w:rPr>
          <w:b/>
          <w:bCs/>
          <w:u w:val="single"/>
        </w:rPr>
        <w:t>V.4.</w:t>
      </w:r>
    </w:p>
    <w:p w14:paraId="20FAD1D6" w14:textId="77777777" w:rsidR="00034941" w:rsidRPr="009E3DC5" w:rsidRDefault="00034941" w:rsidP="00F54850">
      <w:pPr>
        <w:pStyle w:val="ListContinue2"/>
        <w:rPr>
          <w:b/>
          <w:bCs/>
          <w:u w:val="single"/>
        </w:rPr>
      </w:pPr>
      <w:r w:rsidRPr="009E3DC5">
        <w:rPr>
          <w:b/>
          <w:bCs/>
          <w:u w:val="single"/>
        </w:rPr>
        <w:t xml:space="preserve">The requirements for the request and response messages with the </w:t>
      </w:r>
      <w:r w:rsidR="00B30A6F" w:rsidRPr="009E3DC5">
        <w:rPr>
          <w:b/>
          <w:bCs/>
          <w:u w:val="single"/>
        </w:rPr>
        <w:t xml:space="preserve">AS4 </w:t>
      </w:r>
      <w:r w:rsidRPr="009E3DC5">
        <w:rPr>
          <w:b/>
          <w:bCs/>
          <w:u w:val="single"/>
        </w:rPr>
        <w:t>Asynchronous Web Services stack are:</w:t>
      </w:r>
    </w:p>
    <w:p w14:paraId="5150B97A" w14:textId="63A8C7F9" w:rsidR="00034941" w:rsidRPr="009E3DC5" w:rsidRDefault="00034941" w:rsidP="006963B9">
      <w:pPr>
        <w:pStyle w:val="ListBullet3"/>
        <w:numPr>
          <w:ilvl w:val="0"/>
          <w:numId w:val="53"/>
        </w:numPr>
        <w:rPr>
          <w:b/>
          <w:bCs/>
          <w:u w:val="single"/>
        </w:rPr>
      </w:pPr>
      <w:r w:rsidRPr="009E3DC5">
        <w:rPr>
          <w:b/>
          <w:bCs/>
          <w:u w:val="single"/>
        </w:rPr>
        <w:t xml:space="preserve">The &lt;eb:Service&gt; SOAP element shall be set to the value: </w:t>
      </w:r>
      <w:r w:rsidR="00C72849" w:rsidRPr="009E3DC5">
        <w:rPr>
          <w:b/>
          <w:bCs/>
          <w:u w:val="single"/>
        </w:rPr>
        <w:t>ITI-43</w:t>
      </w:r>
    </w:p>
    <w:p w14:paraId="4606D985" w14:textId="1AB96AFC" w:rsidR="00C72849" w:rsidRPr="009E3DC5" w:rsidRDefault="00C72849" w:rsidP="0007110D">
      <w:pPr>
        <w:pStyle w:val="ListBullet2"/>
        <w:numPr>
          <w:ilvl w:val="0"/>
          <w:numId w:val="53"/>
        </w:numPr>
        <w:rPr>
          <w:b/>
          <w:u w:val="single"/>
        </w:rPr>
      </w:pPr>
      <w:r w:rsidRPr="009E3DC5">
        <w:rPr>
          <w:b/>
          <w:bCs/>
          <w:u w:val="single"/>
        </w:rPr>
        <w:t>The type attribute on the &lt;eb:Service&gt; SOAP element shall be set to the value: urn:ihe:iti:transactions</w:t>
      </w:r>
    </w:p>
    <w:p w14:paraId="20E85780" w14:textId="2870DB41" w:rsidR="00034941" w:rsidRPr="009E3DC5" w:rsidRDefault="00034941" w:rsidP="006963B9">
      <w:pPr>
        <w:pStyle w:val="ListBullet3"/>
        <w:numPr>
          <w:ilvl w:val="0"/>
          <w:numId w:val="53"/>
        </w:numPr>
        <w:rPr>
          <w:b/>
          <w:bCs/>
          <w:u w:val="single"/>
        </w:rPr>
      </w:pPr>
      <w:r w:rsidRPr="009E3DC5">
        <w:rPr>
          <w:b/>
          <w:bCs/>
          <w:u w:val="single"/>
        </w:rPr>
        <w:lastRenderedPageBreak/>
        <w:t xml:space="preserve">The &lt;eb:Action&gt; SOAP element shall </w:t>
      </w:r>
      <w:r w:rsidR="00E764A6" w:rsidRPr="009E3DC5">
        <w:rPr>
          <w:b/>
          <w:u w:val="single"/>
        </w:rPr>
        <w:t>be set to</w:t>
      </w:r>
      <w:r w:rsidRPr="009E3DC5">
        <w:rPr>
          <w:b/>
          <w:bCs/>
          <w:u w:val="single"/>
        </w:rPr>
        <w:t xml:space="preserve"> the value: urn:ihe:iti:2007</w:t>
      </w:r>
      <w:r w:rsidR="000C41E3" w:rsidRPr="009E3DC5">
        <w:rPr>
          <w:b/>
          <w:bCs/>
          <w:u w:val="single"/>
        </w:rPr>
        <w:t>:</w:t>
      </w:r>
      <w:r w:rsidR="008F04CE" w:rsidRPr="009E3DC5">
        <w:rPr>
          <w:b/>
          <w:bCs/>
          <w:u w:val="single"/>
        </w:rPr>
        <w:t xml:space="preserve">RetrieveDocumentSet </w:t>
      </w:r>
      <w:r w:rsidRPr="009E3DC5">
        <w:rPr>
          <w:b/>
          <w:bCs/>
          <w:u w:val="single"/>
        </w:rPr>
        <w:t>for the request and the value: urn:ihe:iti:2007</w:t>
      </w:r>
      <w:r w:rsidR="000C41E3" w:rsidRPr="009E3DC5">
        <w:rPr>
          <w:b/>
          <w:bCs/>
          <w:u w:val="single"/>
        </w:rPr>
        <w:t>:</w:t>
      </w:r>
      <w:r w:rsidR="008F04CE" w:rsidRPr="009E3DC5">
        <w:rPr>
          <w:b/>
          <w:bCs/>
          <w:u w:val="single"/>
        </w:rPr>
        <w:t>RetrieveDocumentSet</w:t>
      </w:r>
      <w:r w:rsidRPr="009E3DC5">
        <w:rPr>
          <w:b/>
          <w:bCs/>
          <w:u w:val="single"/>
        </w:rPr>
        <w:t>Response for the response message</w:t>
      </w:r>
    </w:p>
    <w:p w14:paraId="0C7180F3" w14:textId="77777777" w:rsidR="00034941" w:rsidRPr="009E3DC5" w:rsidRDefault="00034941" w:rsidP="006963B9">
      <w:pPr>
        <w:pStyle w:val="ListBullet3"/>
        <w:numPr>
          <w:ilvl w:val="0"/>
          <w:numId w:val="53"/>
        </w:numPr>
        <w:rPr>
          <w:b/>
          <w:bCs/>
          <w:u w:val="single"/>
        </w:rPr>
      </w:pPr>
      <w:r w:rsidRPr="009E3DC5">
        <w:rPr>
          <w:b/>
          <w:bCs/>
          <w:u w:val="single"/>
        </w:rPr>
        <w:t>The &lt;eb:From/eb:Role&gt; element shall be set to the value: urn:ihe:iti:2018:Requester for the request message and to the value: urn:ihe:iti:2018:Provider for the response message.</w:t>
      </w:r>
    </w:p>
    <w:p w14:paraId="796CADA2" w14:textId="77777777" w:rsidR="00034941" w:rsidRPr="009E3DC5" w:rsidRDefault="00034941" w:rsidP="006963B9">
      <w:pPr>
        <w:pStyle w:val="ListBullet3"/>
        <w:numPr>
          <w:ilvl w:val="0"/>
          <w:numId w:val="53"/>
        </w:numPr>
        <w:rPr>
          <w:b/>
          <w:bCs/>
          <w:u w:val="single"/>
        </w:rPr>
      </w:pPr>
      <w:r w:rsidRPr="009E3DC5">
        <w:rPr>
          <w:b/>
          <w:bCs/>
          <w:u w:val="single"/>
        </w:rPr>
        <w:t>The &lt;eb:To/eb:Role&gt; element shall be set to the value : urn:ihe:iti:2018:Provider for the request message and to the value: urn:ihe:iti:2018:Requester for the response message</w:t>
      </w:r>
    </w:p>
    <w:p w14:paraId="594E2B5E" w14:textId="393F46C3" w:rsidR="00034941" w:rsidRPr="009E3DC5" w:rsidRDefault="00034941" w:rsidP="006963B9">
      <w:pPr>
        <w:pStyle w:val="ListBullet3"/>
        <w:numPr>
          <w:ilvl w:val="0"/>
          <w:numId w:val="53"/>
        </w:numPr>
        <w:rPr>
          <w:b/>
          <w:bCs/>
          <w:u w:val="single"/>
        </w:rPr>
      </w:pPr>
      <w:r w:rsidRPr="009E3DC5">
        <w:rPr>
          <w:b/>
          <w:bCs/>
          <w:u w:val="single"/>
        </w:rPr>
        <w:t>The &lt;soa</w:t>
      </w:r>
      <w:r w:rsidR="00E11D57" w:rsidRPr="009E3DC5">
        <w:rPr>
          <w:b/>
          <w:bCs/>
          <w:u w:val="single"/>
        </w:rPr>
        <w:t>p12:Body&gt; shall contain one &lt;</w:t>
      </w:r>
      <w:r w:rsidR="004D486D" w:rsidRPr="009E3DC5">
        <w:rPr>
          <w:b/>
          <w:bCs/>
          <w:u w:val="single"/>
        </w:rPr>
        <w:t>xds:</w:t>
      </w:r>
      <w:r w:rsidR="009F186C" w:rsidRPr="009E3DC5">
        <w:rPr>
          <w:b/>
          <w:bCs/>
          <w:u w:val="single"/>
        </w:rPr>
        <w:t>RetrieveDocumentSet</w:t>
      </w:r>
      <w:r w:rsidRPr="009E3DC5">
        <w:rPr>
          <w:b/>
          <w:bCs/>
          <w:u w:val="single"/>
        </w:rPr>
        <w:t xml:space="preserve">Request&gt; element for the request message and the value: </w:t>
      </w:r>
      <w:r w:rsidR="00E11D57" w:rsidRPr="009E3DC5">
        <w:rPr>
          <w:b/>
          <w:bCs/>
          <w:u w:val="single"/>
        </w:rPr>
        <w:t>&lt;</w:t>
      </w:r>
      <w:r w:rsidR="004D486D" w:rsidRPr="009E3DC5">
        <w:rPr>
          <w:b/>
          <w:bCs/>
          <w:u w:val="single"/>
        </w:rPr>
        <w:t>xds:</w:t>
      </w:r>
      <w:r w:rsidR="009F186C" w:rsidRPr="009E3DC5">
        <w:rPr>
          <w:b/>
          <w:bCs/>
          <w:u w:val="single"/>
        </w:rPr>
        <w:t>RetrieveDocumentSet</w:t>
      </w:r>
      <w:r w:rsidRPr="009E3DC5">
        <w:rPr>
          <w:b/>
          <w:bCs/>
          <w:u w:val="single"/>
        </w:rPr>
        <w:t>Response&gt; for the response message.</w:t>
      </w:r>
    </w:p>
    <w:p w14:paraId="26E29762" w14:textId="77777777" w:rsidR="00921773" w:rsidRPr="009E3DC5" w:rsidRDefault="00921773" w:rsidP="006963B9">
      <w:pPr>
        <w:pStyle w:val="ListBullet3"/>
        <w:numPr>
          <w:ilvl w:val="0"/>
          <w:numId w:val="53"/>
        </w:numPr>
        <w:rPr>
          <w:b/>
          <w:bCs/>
          <w:u w:val="single"/>
        </w:rPr>
      </w:pPr>
      <w:r w:rsidRPr="009E3DC5">
        <w:rPr>
          <w:b/>
          <w:bCs/>
          <w:u w:val="single"/>
        </w:rPr>
        <w:t>The &lt;xds</w:t>
      </w:r>
      <w:r w:rsidR="000C41E3" w:rsidRPr="009E3DC5">
        <w:rPr>
          <w:b/>
          <w:bCs/>
          <w:u w:val="single"/>
        </w:rPr>
        <w:t>:</w:t>
      </w:r>
      <w:r w:rsidRPr="009E3DC5">
        <w:rPr>
          <w:b/>
          <w:bCs/>
          <w:u w:val="single"/>
        </w:rPr>
        <w:t>RetrieveDocumentSetRequest&gt; element shall contain:</w:t>
      </w:r>
    </w:p>
    <w:p w14:paraId="5DD64319" w14:textId="6B566FF8" w:rsidR="00921773" w:rsidRPr="009E3DC5" w:rsidRDefault="000C18BE" w:rsidP="006963B9">
      <w:pPr>
        <w:pStyle w:val="ListBullet4"/>
        <w:numPr>
          <w:ilvl w:val="0"/>
          <w:numId w:val="54"/>
        </w:numPr>
        <w:rPr>
          <w:b/>
          <w:bCs/>
          <w:u w:val="single"/>
        </w:rPr>
      </w:pPr>
      <w:r w:rsidRPr="009E3DC5">
        <w:rPr>
          <w:b/>
          <w:bCs/>
          <w:u w:val="single"/>
        </w:rPr>
        <w:t>O</w:t>
      </w:r>
      <w:r w:rsidR="00921773" w:rsidRPr="009E3DC5">
        <w:rPr>
          <w:b/>
          <w:bCs/>
          <w:u w:val="single"/>
        </w:rPr>
        <w:t xml:space="preserve">ne or more &lt;xds:DocumentRequest&gt; element representing the </w:t>
      </w:r>
      <w:r w:rsidR="008707BA" w:rsidRPr="009E3DC5">
        <w:rPr>
          <w:b/>
          <w:bCs/>
          <w:u w:val="single"/>
        </w:rPr>
        <w:t>Retrieve Document Set</w:t>
      </w:r>
      <w:r w:rsidR="00921773" w:rsidRPr="009E3DC5">
        <w:rPr>
          <w:b/>
          <w:bCs/>
          <w:u w:val="single"/>
        </w:rPr>
        <w:t xml:space="preserve"> Request (</w:t>
      </w:r>
      <w:r w:rsidR="00F8201E" w:rsidRPr="009E3DC5">
        <w:rPr>
          <w:b/>
          <w:bCs/>
          <w:u w:val="single"/>
        </w:rPr>
        <w:t>s</w:t>
      </w:r>
      <w:r w:rsidR="00921773" w:rsidRPr="009E3DC5">
        <w:rPr>
          <w:b/>
          <w:bCs/>
          <w:u w:val="single"/>
        </w:rPr>
        <w:t xml:space="preserve">ee ITI </w:t>
      </w:r>
      <w:del w:id="991" w:author="Mary Jungers" w:date="2023-07-30T19:10:00Z">
        <w:r w:rsidR="00921773" w:rsidRPr="009E3DC5" w:rsidDel="00EE2148">
          <w:rPr>
            <w:b/>
            <w:bCs/>
            <w:u w:val="single"/>
          </w:rPr>
          <w:delText>TF-2b</w:delText>
        </w:r>
      </w:del>
      <w:ins w:id="992" w:author="Mary Jungers" w:date="2023-07-30T19:10:00Z">
        <w:r w:rsidR="00EE2148">
          <w:rPr>
            <w:b/>
            <w:bCs/>
            <w:u w:val="single"/>
          </w:rPr>
          <w:t>TF-2</w:t>
        </w:r>
      </w:ins>
      <w:r w:rsidR="00921773" w:rsidRPr="009E3DC5">
        <w:rPr>
          <w:b/>
          <w:bCs/>
          <w:u w:val="single"/>
        </w:rPr>
        <w:t xml:space="preserve">: 3.43.4.1.2 for details of expressing a </w:t>
      </w:r>
      <w:r w:rsidR="00AA0253" w:rsidRPr="009E3DC5">
        <w:rPr>
          <w:b/>
          <w:bCs/>
          <w:u w:val="single"/>
        </w:rPr>
        <w:t xml:space="preserve">Retrieve Document Set </w:t>
      </w:r>
      <w:r w:rsidR="00921773" w:rsidRPr="009E3DC5">
        <w:rPr>
          <w:b/>
          <w:bCs/>
          <w:u w:val="single"/>
        </w:rPr>
        <w:t xml:space="preserve">Request). </w:t>
      </w:r>
    </w:p>
    <w:p w14:paraId="7FD8EE45" w14:textId="77777777" w:rsidR="00921773" w:rsidRPr="009E3DC5" w:rsidRDefault="00921773" w:rsidP="006963B9">
      <w:pPr>
        <w:pStyle w:val="ListBullet3"/>
        <w:numPr>
          <w:ilvl w:val="0"/>
          <w:numId w:val="53"/>
        </w:numPr>
        <w:rPr>
          <w:b/>
          <w:bCs/>
          <w:u w:val="single"/>
        </w:rPr>
      </w:pPr>
      <w:r w:rsidRPr="009E3DC5">
        <w:rPr>
          <w:b/>
          <w:bCs/>
          <w:u w:val="single"/>
        </w:rPr>
        <w:t>The &lt;xds</w:t>
      </w:r>
      <w:r w:rsidR="000C41E3" w:rsidRPr="009E3DC5">
        <w:rPr>
          <w:b/>
          <w:bCs/>
          <w:u w:val="single"/>
        </w:rPr>
        <w:t>:</w:t>
      </w:r>
      <w:r w:rsidRPr="009E3DC5">
        <w:rPr>
          <w:b/>
          <w:bCs/>
          <w:u w:val="single"/>
        </w:rPr>
        <w:t>RetrieveDocumentSetResponse&gt; element shall contain:</w:t>
      </w:r>
    </w:p>
    <w:p w14:paraId="4039C540" w14:textId="77777777" w:rsidR="00921773" w:rsidRPr="009E3DC5" w:rsidRDefault="00921773" w:rsidP="006963B9">
      <w:pPr>
        <w:pStyle w:val="ListBullet4"/>
        <w:numPr>
          <w:ilvl w:val="0"/>
          <w:numId w:val="55"/>
        </w:numPr>
        <w:rPr>
          <w:b/>
          <w:bCs/>
          <w:u w:val="single"/>
        </w:rPr>
      </w:pPr>
      <w:r w:rsidRPr="009E3DC5">
        <w:rPr>
          <w:b/>
          <w:bCs/>
          <w:u w:val="single"/>
        </w:rPr>
        <w:t>One &lt;rs:RegistryResponse&gt; element containing the status attribute</w:t>
      </w:r>
    </w:p>
    <w:p w14:paraId="03510F95" w14:textId="7F177DEE" w:rsidR="00921773" w:rsidRPr="009E3DC5" w:rsidRDefault="00921773" w:rsidP="006963B9">
      <w:pPr>
        <w:pStyle w:val="ListBullet4"/>
        <w:numPr>
          <w:ilvl w:val="0"/>
          <w:numId w:val="55"/>
        </w:numPr>
        <w:rPr>
          <w:b/>
          <w:bCs/>
          <w:u w:val="single"/>
        </w:rPr>
      </w:pPr>
      <w:r w:rsidRPr="009E3DC5">
        <w:rPr>
          <w:b/>
          <w:bCs/>
          <w:u w:val="single"/>
        </w:rPr>
        <w:t>Zero or more &lt;xds:DocumentResponse&gt; element</w:t>
      </w:r>
      <w:r w:rsidR="00486498" w:rsidRPr="009E3DC5">
        <w:rPr>
          <w:b/>
          <w:bCs/>
          <w:u w:val="single"/>
        </w:rPr>
        <w:t>s</w:t>
      </w:r>
      <w:r w:rsidRPr="009E3DC5">
        <w:rPr>
          <w:b/>
          <w:bCs/>
          <w:u w:val="single"/>
        </w:rPr>
        <w:t xml:space="preserve"> representing the </w:t>
      </w:r>
      <w:r w:rsidR="008707BA" w:rsidRPr="009E3DC5">
        <w:rPr>
          <w:b/>
          <w:bCs/>
          <w:u w:val="single"/>
        </w:rPr>
        <w:t>Retrieve Document Set</w:t>
      </w:r>
      <w:r w:rsidRPr="009E3DC5">
        <w:rPr>
          <w:b/>
          <w:bCs/>
          <w:u w:val="single"/>
        </w:rPr>
        <w:t xml:space="preserve"> Response (</w:t>
      </w:r>
      <w:r w:rsidR="00F8201E" w:rsidRPr="009E3DC5">
        <w:rPr>
          <w:b/>
          <w:bCs/>
          <w:u w:val="single"/>
        </w:rPr>
        <w:t>s</w:t>
      </w:r>
      <w:r w:rsidRPr="009E3DC5">
        <w:rPr>
          <w:b/>
          <w:bCs/>
          <w:u w:val="single"/>
        </w:rPr>
        <w:t xml:space="preserve">ee ITI </w:t>
      </w:r>
      <w:del w:id="993" w:author="Mary Jungers" w:date="2023-07-30T19:10:00Z">
        <w:r w:rsidRPr="009E3DC5" w:rsidDel="00EE2148">
          <w:rPr>
            <w:b/>
            <w:bCs/>
            <w:u w:val="single"/>
          </w:rPr>
          <w:delText>TF-2b</w:delText>
        </w:r>
      </w:del>
      <w:ins w:id="994" w:author="Mary Jungers" w:date="2023-07-30T19:10:00Z">
        <w:r w:rsidR="00EE2148">
          <w:rPr>
            <w:b/>
            <w:bCs/>
            <w:u w:val="single"/>
          </w:rPr>
          <w:t>TF-2</w:t>
        </w:r>
      </w:ins>
      <w:r w:rsidRPr="009E3DC5">
        <w:rPr>
          <w:b/>
          <w:bCs/>
          <w:u w:val="single"/>
        </w:rPr>
        <w:t xml:space="preserve">: 3.43.4.2.2 for details of expressing a Retrieve Document Set Response). </w:t>
      </w:r>
    </w:p>
    <w:p w14:paraId="06E2229D" w14:textId="16A1FC42" w:rsidR="000C18BE" w:rsidRPr="009E3DC5" w:rsidRDefault="00921773" w:rsidP="00A1731E">
      <w:pPr>
        <w:pStyle w:val="ListBullet5"/>
        <w:ind w:left="1440"/>
        <w:rPr>
          <w:b/>
          <w:u w:val="single"/>
        </w:rPr>
      </w:pPr>
      <w:r w:rsidRPr="009E3DC5">
        <w:rPr>
          <w:b/>
          <w:u w:val="single"/>
        </w:rPr>
        <w:t>The document element</w:t>
      </w:r>
      <w:r w:rsidR="000C18BE" w:rsidRPr="009E3DC5">
        <w:rPr>
          <w:b/>
          <w:u w:val="single"/>
        </w:rPr>
        <w:t xml:space="preserve"> (if present):</w:t>
      </w:r>
    </w:p>
    <w:p w14:paraId="57CF66BF" w14:textId="12D6A585" w:rsidR="00921773" w:rsidRPr="009E3DC5" w:rsidRDefault="00921773" w:rsidP="00500FEB">
      <w:pPr>
        <w:pStyle w:val="ListBullet5"/>
        <w:rPr>
          <w:b/>
          <w:u w:val="single"/>
        </w:rPr>
      </w:pPr>
      <w:r w:rsidRPr="009E3DC5">
        <w:rPr>
          <w:b/>
          <w:u w:val="single"/>
        </w:rPr>
        <w:t>For each document in the &lt;xds:DocumentResponse&gt; element, an id attribute shall be set to allow correlation to the corresponding MIME part as explain</w:t>
      </w:r>
      <w:r w:rsidR="000C18BE" w:rsidRPr="009E3DC5">
        <w:rPr>
          <w:b/>
          <w:u w:val="single"/>
        </w:rPr>
        <w:t>ed</w:t>
      </w:r>
      <w:r w:rsidRPr="009E3DC5">
        <w:rPr>
          <w:b/>
          <w:u w:val="single"/>
        </w:rPr>
        <w:t xml:space="preserve"> in ITI </w:t>
      </w:r>
      <w:del w:id="995" w:author="Mary Jungers" w:date="2023-07-30T19:11:00Z">
        <w:r w:rsidRPr="009E3DC5" w:rsidDel="00EE2148">
          <w:rPr>
            <w:b/>
            <w:u w:val="single"/>
          </w:rPr>
          <w:delText>TF-2x</w:delText>
        </w:r>
      </w:del>
      <w:ins w:id="996" w:author="Mary Jungers" w:date="2023-07-30T19:11:00Z">
        <w:r w:rsidR="00EE2148">
          <w:rPr>
            <w:b/>
            <w:u w:val="single"/>
          </w:rPr>
          <w:t>TF-2</w:t>
        </w:r>
      </w:ins>
      <w:r w:rsidRPr="009E3DC5">
        <w:rPr>
          <w:b/>
          <w:u w:val="single"/>
        </w:rPr>
        <w:t xml:space="preserve">: </w:t>
      </w:r>
      <w:r w:rsidR="000C18BE" w:rsidRPr="009E3DC5">
        <w:rPr>
          <w:b/>
          <w:bCs/>
          <w:u w:val="single"/>
        </w:rPr>
        <w:t xml:space="preserve">Appendix </w:t>
      </w:r>
      <w:r w:rsidRPr="009E3DC5">
        <w:rPr>
          <w:b/>
          <w:u w:val="single"/>
        </w:rPr>
        <w:t>V.4.6.2</w:t>
      </w:r>
      <w:r w:rsidR="009F3EBB" w:rsidRPr="009E3DC5">
        <w:rPr>
          <w:b/>
          <w:u w:val="single"/>
        </w:rPr>
        <w:t>.</w:t>
      </w:r>
    </w:p>
    <w:p w14:paraId="4AA5A041" w14:textId="2BCAE86C" w:rsidR="00034941" w:rsidRPr="009E3DC5" w:rsidRDefault="009F186C" w:rsidP="00E11D57">
      <w:pPr>
        <w:ind w:left="720"/>
      </w:pPr>
      <w:r w:rsidRPr="009E3DC5">
        <w:rPr>
          <w:b/>
          <w:u w:val="single"/>
        </w:rPr>
        <w:t>ITI</w:t>
      </w:r>
      <w:r w:rsidR="00781274" w:rsidRPr="009E3DC5">
        <w:rPr>
          <w:b/>
          <w:u w:val="single"/>
        </w:rPr>
        <w:t xml:space="preserve"> </w:t>
      </w:r>
      <w:del w:id="997" w:author="Mary Jungers" w:date="2023-07-30T19:11:00Z">
        <w:r w:rsidRPr="009E3DC5" w:rsidDel="00EE2148">
          <w:rPr>
            <w:b/>
            <w:u w:val="single"/>
          </w:rPr>
          <w:delText>TF</w:delText>
        </w:r>
        <w:r w:rsidR="00781274" w:rsidRPr="009E3DC5" w:rsidDel="00EE2148">
          <w:rPr>
            <w:b/>
            <w:u w:val="single"/>
          </w:rPr>
          <w:delText>-</w:delText>
        </w:r>
        <w:r w:rsidRPr="009E3DC5" w:rsidDel="00EE2148">
          <w:rPr>
            <w:b/>
            <w:u w:val="single"/>
          </w:rPr>
          <w:delText>2x</w:delText>
        </w:r>
      </w:del>
      <w:ins w:id="998" w:author="Mary Jungers" w:date="2023-07-30T19:11:00Z">
        <w:r w:rsidR="00EE2148">
          <w:rPr>
            <w:b/>
            <w:u w:val="single"/>
          </w:rPr>
          <w:t>TF-2</w:t>
        </w:r>
      </w:ins>
      <w:r w:rsidR="00781274" w:rsidRPr="009E3DC5">
        <w:rPr>
          <w:b/>
          <w:u w:val="single"/>
        </w:rPr>
        <w:t>:</w:t>
      </w:r>
      <w:r w:rsidR="00B74824" w:rsidRPr="009E3DC5">
        <w:rPr>
          <w:b/>
          <w:u w:val="single"/>
        </w:rPr>
        <w:t xml:space="preserve"> </w:t>
      </w:r>
      <w:r w:rsidR="000C18BE" w:rsidRPr="009E3DC5">
        <w:rPr>
          <w:b/>
          <w:bCs/>
          <w:u w:val="single"/>
        </w:rPr>
        <w:t xml:space="preserve">Appendix </w:t>
      </w:r>
      <w:r w:rsidR="00A1731E" w:rsidRPr="009E3DC5">
        <w:rPr>
          <w:b/>
          <w:u w:val="single"/>
        </w:rPr>
        <w:t>V.4.8</w:t>
      </w:r>
      <w:r w:rsidRPr="009E3DC5">
        <w:rPr>
          <w:b/>
          <w:u w:val="single"/>
        </w:rPr>
        <w:t xml:space="preserve"> includes an example of the SOAP Body for a Provide and Register Document Set-b Request message applicable to the AS4 Asynchronous Web Services stack</w:t>
      </w:r>
      <w:r w:rsidR="009F3EBB" w:rsidRPr="009E3DC5">
        <w:rPr>
          <w:b/>
          <w:u w:val="single"/>
        </w:rPr>
        <w:t>.</w:t>
      </w:r>
    </w:p>
    <w:p w14:paraId="6067EFC4" w14:textId="77777777" w:rsidR="003B0AD1" w:rsidRPr="009E3DC5" w:rsidRDefault="003B0AD1" w:rsidP="003B0AD1"/>
    <w:p w14:paraId="0E6626B8" w14:textId="4B8A6AE0" w:rsidR="003B0AD1" w:rsidRPr="009E3DC5" w:rsidRDefault="003B0AD1" w:rsidP="003B0AD1">
      <w:r w:rsidRPr="009E3DC5">
        <w:t>The &lt;</w:t>
      </w:r>
      <w:r w:rsidR="004D486D" w:rsidRPr="009E3DC5">
        <w:t>xds:</w:t>
      </w:r>
      <w:r w:rsidRPr="009E3DC5">
        <w:t>RetrieveDocumentSetRequest/&gt; element is defined as:</w:t>
      </w:r>
    </w:p>
    <w:p w14:paraId="7FE825A0" w14:textId="745BAD4E" w:rsidR="003B0AD1" w:rsidRPr="009E3DC5" w:rsidRDefault="003B0AD1" w:rsidP="006963B9">
      <w:pPr>
        <w:pStyle w:val="ListBullet2"/>
        <w:numPr>
          <w:ilvl w:val="0"/>
          <w:numId w:val="56"/>
        </w:numPr>
      </w:pPr>
      <w:r w:rsidRPr="009E3DC5">
        <w:t>One or more &lt;</w:t>
      </w:r>
      <w:r w:rsidR="004D486D" w:rsidRPr="009E3DC5">
        <w:t>xds:</w:t>
      </w:r>
      <w:r w:rsidRPr="009E3DC5">
        <w:t>DocumentRequest/&gt; elements, each one representing an individual document that the Document Consumer wants to retrieve from the Document Repository</w:t>
      </w:r>
      <w:r w:rsidR="000506FF" w:rsidRPr="009E3DC5">
        <w:t xml:space="preserve"> </w:t>
      </w:r>
      <w:r w:rsidR="000506FF" w:rsidRPr="009E3DC5">
        <w:rPr>
          <w:b/>
          <w:u w:val="single"/>
        </w:rPr>
        <w:t>or Initiating Gateway</w:t>
      </w:r>
      <w:r w:rsidRPr="009E3DC5">
        <w:t>. Each &lt;</w:t>
      </w:r>
      <w:r w:rsidR="004D486D" w:rsidRPr="009E3DC5">
        <w:t>xds:</w:t>
      </w:r>
      <w:r w:rsidRPr="009E3DC5">
        <w:t>DocumentRequest/&gt; element contains:</w:t>
      </w:r>
    </w:p>
    <w:p w14:paraId="07F86197" w14:textId="7C1483FD" w:rsidR="003B0AD1" w:rsidRPr="009E3DC5" w:rsidRDefault="003B0AD1" w:rsidP="00E16821">
      <w:pPr>
        <w:numPr>
          <w:ilvl w:val="0"/>
          <w:numId w:val="3"/>
        </w:numPr>
        <w:tabs>
          <w:tab w:val="num" w:pos="1440"/>
        </w:tabs>
      </w:pPr>
      <w:r w:rsidRPr="009E3DC5">
        <w:t>A required &lt;</w:t>
      </w:r>
      <w:r w:rsidR="004D486D" w:rsidRPr="009E3DC5">
        <w:t>xds:</w:t>
      </w:r>
      <w:r w:rsidRPr="009E3DC5">
        <w:t>RepositoryUniqueId/&gt; element that identifies the repository from which the document is to be retrieved. This value corresponds to XDSDocumentEntry.repositoryUniqueId.</w:t>
      </w:r>
    </w:p>
    <w:p w14:paraId="5EC49813" w14:textId="3A188E73" w:rsidR="003B0AD1" w:rsidRPr="009E3DC5" w:rsidRDefault="003B0AD1" w:rsidP="00E16821">
      <w:pPr>
        <w:numPr>
          <w:ilvl w:val="0"/>
          <w:numId w:val="3"/>
        </w:numPr>
        <w:tabs>
          <w:tab w:val="num" w:pos="1440"/>
        </w:tabs>
      </w:pPr>
      <w:r w:rsidRPr="009E3DC5">
        <w:lastRenderedPageBreak/>
        <w:t>A required &lt;</w:t>
      </w:r>
      <w:r w:rsidR="004D486D" w:rsidRPr="009E3DC5">
        <w:t>xds:</w:t>
      </w:r>
      <w:r w:rsidRPr="009E3DC5">
        <w:t>DocumentUniqueId/&gt; that identifies the document within the repository. This value corresponds to the XDSDocumentEntry.uniqueId.</w:t>
      </w:r>
    </w:p>
    <w:p w14:paraId="370AEFEA" w14:textId="5B1DB043" w:rsidR="003B0AD1" w:rsidRPr="009E3DC5" w:rsidRDefault="003B0AD1" w:rsidP="00E16821">
      <w:pPr>
        <w:numPr>
          <w:ilvl w:val="0"/>
          <w:numId w:val="3"/>
        </w:numPr>
        <w:tabs>
          <w:tab w:val="num" w:pos="1440"/>
        </w:tabs>
      </w:pPr>
      <w:r w:rsidRPr="009E3DC5">
        <w:t>An optional &lt;</w:t>
      </w:r>
      <w:r w:rsidR="004D486D" w:rsidRPr="009E3DC5">
        <w:t>xds:</w:t>
      </w:r>
      <w:r w:rsidRPr="009E3DC5">
        <w:t xml:space="preserve">HomeCommunityId/&gt; element that corresponds to the home attribute of the Identifiable class in ebRIM. </w:t>
      </w:r>
    </w:p>
    <w:p w14:paraId="39A2A3C6" w14:textId="77777777" w:rsidR="003B0AD1" w:rsidRPr="009E3DC5" w:rsidRDefault="003B0AD1" w:rsidP="003B0AD1">
      <w:r w:rsidRPr="009E3DC5">
        <w:t>This allows the Document Consumer to specify one or more documents to retrieve from the Document Repository</w:t>
      </w:r>
      <w:r w:rsidR="000506FF" w:rsidRPr="009E3DC5">
        <w:t xml:space="preserve"> </w:t>
      </w:r>
      <w:r w:rsidR="000506FF" w:rsidRPr="009E3DC5">
        <w:rPr>
          <w:b/>
          <w:u w:val="single"/>
        </w:rPr>
        <w:t>or Initiating Gateway</w:t>
      </w:r>
      <w:r w:rsidRPr="009E3DC5">
        <w:t xml:space="preserve">. </w:t>
      </w:r>
    </w:p>
    <w:p w14:paraId="2F71AC83" w14:textId="1CFFD60E" w:rsidR="003B0AD1" w:rsidRPr="009E3DC5" w:rsidRDefault="003B0AD1" w:rsidP="003B0AD1">
      <w:r w:rsidRPr="009E3DC5">
        <w:t>The &lt;</w:t>
      </w:r>
      <w:r w:rsidR="004D486D" w:rsidRPr="009E3DC5">
        <w:t>xds:</w:t>
      </w:r>
      <w:r w:rsidRPr="009E3DC5">
        <w:t>RetrieveDocumentResponse/&gt; element is defined as:</w:t>
      </w:r>
    </w:p>
    <w:p w14:paraId="36F3DF4E" w14:textId="1DC39727" w:rsidR="003B0AD1" w:rsidRPr="009E3DC5" w:rsidRDefault="003B0AD1" w:rsidP="006963B9">
      <w:pPr>
        <w:pStyle w:val="ListBullet3"/>
        <w:numPr>
          <w:ilvl w:val="0"/>
          <w:numId w:val="35"/>
        </w:numPr>
        <w:ind w:left="720"/>
      </w:pPr>
      <w:r w:rsidRPr="009E3DC5">
        <w:t>A required /</w:t>
      </w:r>
      <w:r w:rsidR="004D486D" w:rsidRPr="009E3DC5">
        <w:t>xds:</w:t>
      </w:r>
      <w:r w:rsidRPr="009E3DC5">
        <w:t xml:space="preserve">RetrieveDocumentSetResponse/rs:RegistryResponse element </w:t>
      </w:r>
    </w:p>
    <w:p w14:paraId="44CA7247" w14:textId="738A7241" w:rsidR="003B0AD1" w:rsidRPr="009E3DC5" w:rsidRDefault="003B0AD1" w:rsidP="006963B9">
      <w:pPr>
        <w:pStyle w:val="ListBullet3"/>
        <w:numPr>
          <w:ilvl w:val="0"/>
          <w:numId w:val="35"/>
        </w:numPr>
        <w:ind w:left="720"/>
      </w:pPr>
      <w:r w:rsidRPr="009E3DC5">
        <w:t>An optional sequence of &lt;</w:t>
      </w:r>
      <w:r w:rsidR="004D486D" w:rsidRPr="009E3DC5">
        <w:t>xds:</w:t>
      </w:r>
      <w:r w:rsidRPr="009E3DC5">
        <w:t>DocumentResponse/&gt; elements containing</w:t>
      </w:r>
      <w:r w:rsidR="002C67A3" w:rsidRPr="009E3DC5">
        <w:t>:</w:t>
      </w:r>
    </w:p>
    <w:p w14:paraId="258ED773" w14:textId="4E04128D" w:rsidR="003B0AD1" w:rsidRPr="009E3DC5" w:rsidRDefault="003B0AD1" w:rsidP="00E16821">
      <w:pPr>
        <w:numPr>
          <w:ilvl w:val="0"/>
          <w:numId w:val="3"/>
        </w:numPr>
        <w:tabs>
          <w:tab w:val="num" w:pos="1440"/>
        </w:tabs>
      </w:pPr>
      <w:r w:rsidRPr="009E3DC5">
        <w:t>A &lt;</w:t>
      </w:r>
      <w:r w:rsidR="004D486D" w:rsidRPr="009E3DC5">
        <w:t>xds:</w:t>
      </w:r>
      <w:r w:rsidRPr="009E3DC5">
        <w:t>HomeCommunityId/&gt; element. The value of this element shall be the same as the value of the /RetrieveDocumentSetRequest/DocumentRequest/HomeCommunityId element in the Retrieve Document Set Request Message. If the &lt;</w:t>
      </w:r>
      <w:r w:rsidR="008F6B50" w:rsidRPr="009E3DC5">
        <w:t>xds:</w:t>
      </w:r>
      <w:r w:rsidRPr="009E3DC5">
        <w:t>HomeCommunityId/&gt; element is not present in the Retrieve Document Set Request Message, this value shall not be present.</w:t>
      </w:r>
    </w:p>
    <w:p w14:paraId="73EC1F74" w14:textId="0D489420" w:rsidR="003B0AD1" w:rsidRPr="009E3DC5" w:rsidRDefault="003B0AD1" w:rsidP="00E16821">
      <w:pPr>
        <w:numPr>
          <w:ilvl w:val="0"/>
          <w:numId w:val="3"/>
        </w:numPr>
        <w:tabs>
          <w:tab w:val="num" w:pos="1440"/>
        </w:tabs>
      </w:pPr>
      <w:r w:rsidRPr="009E3DC5">
        <w:t>A required &lt;</w:t>
      </w:r>
      <w:r w:rsidR="008F6B50" w:rsidRPr="009E3DC5">
        <w:t>xds:</w:t>
      </w:r>
      <w:r w:rsidRPr="009E3DC5">
        <w:t>RepositoryUniqueId/&gt;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9E3DC5" w:rsidRDefault="003B0AD1" w:rsidP="00E16821">
      <w:pPr>
        <w:numPr>
          <w:ilvl w:val="0"/>
          <w:numId w:val="3"/>
        </w:numPr>
        <w:tabs>
          <w:tab w:val="num" w:pos="1440"/>
        </w:tabs>
      </w:pPr>
      <w:r w:rsidRPr="009E3DC5">
        <w:t>A required &lt;</w:t>
      </w:r>
      <w:r w:rsidR="008F6B50" w:rsidRPr="009E3DC5">
        <w:t>xds:</w:t>
      </w:r>
      <w:r w:rsidRPr="009E3DC5">
        <w:t>DocumentUniqueId/&gt;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9E3DC5" w:rsidRDefault="003B0AD1" w:rsidP="00E16821">
      <w:pPr>
        <w:pStyle w:val="ListBullet3"/>
        <w:numPr>
          <w:ilvl w:val="0"/>
          <w:numId w:val="3"/>
        </w:numPr>
      </w:pPr>
      <w:r w:rsidRPr="009E3DC5">
        <w:t>A required &lt;</w:t>
      </w:r>
      <w:r w:rsidR="008F6B50" w:rsidRPr="009E3DC5">
        <w:t>xds:</w:t>
      </w:r>
      <w:r w:rsidRPr="009E3DC5">
        <w:t>Document/&gt; element that contains</w:t>
      </w:r>
      <w:r w:rsidR="002C67A3" w:rsidRPr="009E3DC5">
        <w:t>:</w:t>
      </w:r>
      <w:r w:rsidRPr="009E3DC5">
        <w:t xml:space="preserve"> </w:t>
      </w:r>
    </w:p>
    <w:p w14:paraId="26BEC020" w14:textId="1CB600DB" w:rsidR="003B0AD1" w:rsidRPr="009E3DC5" w:rsidRDefault="00EF2384" w:rsidP="009F111F">
      <w:pPr>
        <w:pStyle w:val="ListParagraph"/>
        <w:numPr>
          <w:ilvl w:val="0"/>
          <w:numId w:val="113"/>
        </w:numPr>
        <w:ind w:left="1440"/>
      </w:pPr>
      <w:r w:rsidRPr="009E3DC5">
        <w:rPr>
          <w:b/>
          <w:u w:val="single"/>
        </w:rPr>
        <w:t xml:space="preserve">For the Synchronous </w:t>
      </w:r>
      <w:r w:rsidR="00C74089" w:rsidRPr="009E3DC5">
        <w:rPr>
          <w:b/>
          <w:u w:val="single"/>
        </w:rPr>
        <w:t xml:space="preserve">and the </w:t>
      </w:r>
      <w:r w:rsidR="003A08FE" w:rsidRPr="009E3DC5">
        <w:rPr>
          <w:b/>
          <w:u w:val="single"/>
        </w:rPr>
        <w:t>WS-Addressing</w:t>
      </w:r>
      <w:r w:rsidR="00C74089" w:rsidRPr="009E3DC5">
        <w:rPr>
          <w:b/>
          <w:u w:val="single"/>
        </w:rPr>
        <w:t xml:space="preserve"> </w:t>
      </w:r>
      <w:r w:rsidR="00996B48" w:rsidRPr="009E3DC5">
        <w:rPr>
          <w:b/>
          <w:u w:val="single"/>
        </w:rPr>
        <w:t xml:space="preserve">based </w:t>
      </w:r>
      <w:r w:rsidR="00C74089" w:rsidRPr="009E3DC5">
        <w:rPr>
          <w:b/>
          <w:u w:val="single"/>
        </w:rPr>
        <w:t xml:space="preserve">Asynchronous </w:t>
      </w:r>
      <w:r w:rsidRPr="009E3DC5">
        <w:rPr>
          <w:b/>
          <w:u w:val="single"/>
        </w:rPr>
        <w:t>Web Services stack,</w:t>
      </w:r>
      <w:r w:rsidRPr="009E3DC5">
        <w:t xml:space="preserve"> </w:t>
      </w:r>
      <w:r w:rsidR="003B0AD1" w:rsidRPr="009E3DC5">
        <w:t xml:space="preserve">the retrieved document using the xsi:base64Binary data type. (Note: This is the logical representation of the document in the XML. The wire format may be different; see ITI </w:t>
      </w:r>
      <w:del w:id="999" w:author="Mary Jungers" w:date="2023-07-30T19:11:00Z">
        <w:r w:rsidR="003B0AD1" w:rsidRPr="009E3DC5" w:rsidDel="00EE2148">
          <w:delText>TF-2x</w:delText>
        </w:r>
      </w:del>
      <w:ins w:id="1000" w:author="Mary Jungers" w:date="2023-07-30T19:11:00Z">
        <w:r w:rsidR="00EE2148">
          <w:t>TF-2</w:t>
        </w:r>
      </w:ins>
      <w:r w:rsidR="003B0AD1" w:rsidRPr="009E3DC5">
        <w:t>:</w:t>
      </w:r>
      <w:r w:rsidR="00B74824" w:rsidRPr="009E3DC5">
        <w:t xml:space="preserve"> </w:t>
      </w:r>
      <w:r w:rsidR="000C18BE" w:rsidRPr="009E3DC5">
        <w:rPr>
          <w:b/>
          <w:u w:val="single"/>
        </w:rPr>
        <w:t xml:space="preserve">Appendix </w:t>
      </w:r>
      <w:r w:rsidR="00B74824" w:rsidRPr="009E3DC5">
        <w:rPr>
          <w:b/>
          <w:u w:val="single"/>
        </w:rPr>
        <w:t>3.6</w:t>
      </w:r>
      <w:r w:rsidR="003B0AD1" w:rsidRPr="009E3DC5">
        <w:t xml:space="preserve"> </w:t>
      </w:r>
      <w:r w:rsidR="003E402D" w:rsidRPr="009E3DC5">
        <w:rPr>
          <w:b/>
          <w:strike/>
        </w:rPr>
        <w:t>Appendix V.8</w:t>
      </w:r>
      <w:r w:rsidR="003B0AD1" w:rsidRPr="009E3DC5">
        <w:t>)</w:t>
      </w:r>
      <w:r w:rsidR="003E402D" w:rsidRPr="009E3DC5">
        <w:t>.</w:t>
      </w:r>
    </w:p>
    <w:p w14:paraId="656EC175" w14:textId="4C5A6617" w:rsidR="000C18BE" w:rsidRPr="009E3DC5" w:rsidRDefault="00EF2384" w:rsidP="009F111F">
      <w:pPr>
        <w:pStyle w:val="ListParagraph"/>
        <w:numPr>
          <w:ilvl w:val="0"/>
          <w:numId w:val="18"/>
        </w:numPr>
        <w:ind w:left="1440"/>
      </w:pPr>
      <w:r w:rsidRPr="009E3DC5">
        <w:rPr>
          <w:b/>
          <w:u w:val="single"/>
        </w:rPr>
        <w:t xml:space="preserve">For the </w:t>
      </w:r>
      <w:r w:rsidR="00B30A6F" w:rsidRPr="009E3DC5">
        <w:rPr>
          <w:b/>
          <w:u w:val="single"/>
        </w:rPr>
        <w:t xml:space="preserve">AS4 </w:t>
      </w:r>
      <w:r w:rsidRPr="009E3DC5">
        <w:rPr>
          <w:b/>
          <w:u w:val="single"/>
        </w:rPr>
        <w:t xml:space="preserve">Asynchronous Web Services stack. </w:t>
      </w:r>
      <w:r w:rsidR="003E402D" w:rsidRPr="009E3DC5">
        <w:rPr>
          <w:b/>
          <w:u w:val="single"/>
        </w:rPr>
        <w:t xml:space="preserve">See ITI </w:t>
      </w:r>
      <w:del w:id="1001" w:author="Mary Jungers" w:date="2023-07-30T19:12:00Z">
        <w:r w:rsidR="003E402D" w:rsidRPr="009E3DC5" w:rsidDel="00EE2148">
          <w:rPr>
            <w:b/>
            <w:u w:val="single"/>
          </w:rPr>
          <w:delText>TF-2x</w:delText>
        </w:r>
      </w:del>
      <w:ins w:id="1002" w:author="Mary Jungers" w:date="2023-07-30T19:12:00Z">
        <w:r w:rsidR="00EE2148">
          <w:rPr>
            <w:b/>
            <w:u w:val="single"/>
          </w:rPr>
          <w:t>TF-2</w:t>
        </w:r>
      </w:ins>
      <w:r w:rsidR="003E402D" w:rsidRPr="009E3DC5">
        <w:rPr>
          <w:b/>
          <w:u w:val="single"/>
        </w:rPr>
        <w:t>: V.4.</w:t>
      </w:r>
      <w:r w:rsidR="00E11D57" w:rsidRPr="009E3DC5">
        <w:rPr>
          <w:b/>
          <w:u w:val="single"/>
        </w:rPr>
        <w:t>6.2</w:t>
      </w:r>
      <w:r w:rsidR="00295DC3" w:rsidRPr="009E3DC5">
        <w:rPr>
          <w:b/>
          <w:u w:val="single"/>
        </w:rPr>
        <w:t>.</w:t>
      </w:r>
    </w:p>
    <w:p w14:paraId="0BEF75E9" w14:textId="5E57B2AF" w:rsidR="003B0AD1" w:rsidRPr="009E3DC5" w:rsidRDefault="003B0AD1" w:rsidP="009F111F">
      <w:pPr>
        <w:pStyle w:val="ListBullet3"/>
        <w:numPr>
          <w:ilvl w:val="0"/>
          <w:numId w:val="111"/>
        </w:numPr>
      </w:pPr>
      <w:r w:rsidRPr="009E3DC5">
        <w:t>A required &lt;</w:t>
      </w:r>
      <w:r w:rsidR="008F6B50" w:rsidRPr="009E3DC5">
        <w:t>xds:</w:t>
      </w:r>
      <w:r w:rsidRPr="009E3DC5">
        <w:t>mimeType/&gt; element that indicates the MIME type of the retrieved document</w:t>
      </w:r>
    </w:p>
    <w:p w14:paraId="7C8B1BD2" w14:textId="045B7A02" w:rsidR="003B0AD1" w:rsidRPr="009E3DC5" w:rsidRDefault="003B0AD1" w:rsidP="009F111F">
      <w:pPr>
        <w:pStyle w:val="ListBullet3"/>
        <w:numPr>
          <w:ilvl w:val="0"/>
          <w:numId w:val="112"/>
        </w:numPr>
      </w:pPr>
      <w:r w:rsidRPr="009E3DC5">
        <w:t>An optional &lt;</w:t>
      </w:r>
      <w:r w:rsidR="008F6B50" w:rsidRPr="009E3DC5">
        <w:t>xds:</w:t>
      </w:r>
      <w:r w:rsidRPr="009E3DC5">
        <w:t>NewDocumentUniqueId/&gt; element that identifies the document returned in the request when retrieval is of an On-Demand Document. This is required when retrieval is of an On-Demand Document.</w:t>
      </w:r>
    </w:p>
    <w:p w14:paraId="7FB73F9F" w14:textId="44644CE2" w:rsidR="003B0AD1" w:rsidRPr="009E3DC5" w:rsidRDefault="003B0AD1" w:rsidP="009F111F">
      <w:pPr>
        <w:pStyle w:val="ListBullet3"/>
        <w:numPr>
          <w:ilvl w:val="0"/>
          <w:numId w:val="112"/>
        </w:numPr>
      </w:pPr>
      <w:r w:rsidRPr="009E3DC5">
        <w:lastRenderedPageBreak/>
        <w:t>An optional &lt;</w:t>
      </w:r>
      <w:r w:rsidR="008F6B50" w:rsidRPr="009E3DC5">
        <w:t>xds:</w:t>
      </w:r>
      <w:r w:rsidRPr="009E3DC5">
        <w:t>NewRepositoryUniqueId/&gt;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9E3DC5" w:rsidRDefault="003B0AD1" w:rsidP="003B0AD1">
      <w:r w:rsidRPr="009E3DC5">
        <w:t>The /RetrieveDocumentSetResponse/rs:RegistryResponse/@status attributes provides the overall status of the request: It shall contain one of the following values:</w:t>
      </w:r>
    </w:p>
    <w:p w14:paraId="7EAA0619" w14:textId="77777777" w:rsidR="003B0AD1" w:rsidRPr="009E3DC5"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9E3DC5">
        <w:rPr>
          <w:rFonts w:ascii="Courier New" w:eastAsia="MS Mincho" w:hAnsi="Courier New" w:cs="Courier New"/>
          <w:bCs/>
          <w:color w:val="000000"/>
          <w:sz w:val="20"/>
          <w:lang w:eastAsia="ja-JP" w:bidi="he-IL"/>
        </w:rPr>
        <w:t xml:space="preserve">urn:oasis:names:tc:ebxml-regrep:ResponseStatusType:Success </w:t>
      </w:r>
    </w:p>
    <w:p w14:paraId="5BB8DF6C" w14:textId="77777777" w:rsidR="003B0AD1" w:rsidRPr="009E3DC5"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9E3DC5">
        <w:rPr>
          <w:rFonts w:ascii="Courier New" w:eastAsia="MS Mincho" w:hAnsi="Courier New" w:cs="Courier New"/>
          <w:bCs/>
          <w:color w:val="000000"/>
          <w:sz w:val="20"/>
          <w:lang w:eastAsia="ja-JP" w:bidi="he-IL"/>
        </w:rPr>
        <w:t xml:space="preserve">urn:ihe:iti:2007:ResponseStatusType:PartialSuccess </w:t>
      </w:r>
    </w:p>
    <w:p w14:paraId="5E601344" w14:textId="77777777" w:rsidR="003B0AD1" w:rsidRPr="009E3DC5"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9E3DC5">
        <w:rPr>
          <w:rFonts w:ascii="Courier New" w:eastAsia="MS Mincho" w:hAnsi="Courier New" w:cs="Courier New"/>
          <w:bCs/>
          <w:color w:val="000000"/>
          <w:sz w:val="20"/>
          <w:lang w:eastAsia="ja-JP" w:bidi="he-IL"/>
        </w:rPr>
        <w:t xml:space="preserve">urn:oasis:names:tc:ebxml-regrep:ResponseStatusType:Failure </w:t>
      </w:r>
    </w:p>
    <w:p w14:paraId="26CFFA29" w14:textId="77777777" w:rsidR="003B0AD1" w:rsidRPr="009E3DC5" w:rsidRDefault="003B0AD1" w:rsidP="003B0AD1">
      <w:pPr>
        <w:rPr>
          <w:rFonts w:eastAsia="MS Mincho"/>
          <w:lang w:eastAsia="ja-JP" w:bidi="he-IL"/>
        </w:rPr>
      </w:pPr>
      <w:r w:rsidRPr="009E3DC5">
        <w:rPr>
          <w:rFonts w:eastAsia="MS Mincho"/>
          <w:lang w:eastAsia="ja-JP" w:bidi="he-IL"/>
        </w:rPr>
        <w:t>See ITI TF-3: 4.2.4 Error Reporting for the interpretation of these values.</w:t>
      </w:r>
    </w:p>
    <w:p w14:paraId="13BCC44C" w14:textId="77777777" w:rsidR="003B0AD1" w:rsidRPr="009E3DC5" w:rsidRDefault="003B0AD1" w:rsidP="003B0AD1">
      <w:r w:rsidRPr="009E3DC5">
        <w:t>For each document requested in a /RetrieveDocumentSetRequest/DocumentRequest element:</w:t>
      </w:r>
    </w:p>
    <w:p w14:paraId="4BC36370" w14:textId="77777777" w:rsidR="003B0AD1" w:rsidRPr="009E3DC5" w:rsidRDefault="003B0AD1" w:rsidP="00A40340">
      <w:pPr>
        <w:pStyle w:val="ListBullet3"/>
        <w:numPr>
          <w:ilvl w:val="0"/>
          <w:numId w:val="3"/>
        </w:numPr>
        <w:ind w:left="360"/>
      </w:pPr>
      <w:r w:rsidRPr="009E3DC5">
        <w:t>If a warning is reported when retrieving the document, then a /RetrieveDocumentSetResponse/rs:RegistryResponse/rs:RegistryErrorList/ rs:RegistryError element shall be returned with:</w:t>
      </w:r>
    </w:p>
    <w:p w14:paraId="21CA92A3" w14:textId="77777777" w:rsidR="003B0AD1" w:rsidRPr="009E3DC5" w:rsidRDefault="003B0AD1" w:rsidP="00E16821">
      <w:pPr>
        <w:numPr>
          <w:ilvl w:val="0"/>
          <w:numId w:val="94"/>
        </w:numPr>
      </w:pPr>
      <w:r w:rsidRPr="009E3DC5">
        <w:t>@severity is urn:oasis:names:tc:ebxml-regrep:ErrorSeverityType:Warning</w:t>
      </w:r>
    </w:p>
    <w:p w14:paraId="73682D9C" w14:textId="77777777" w:rsidR="003B0AD1" w:rsidRPr="009E3DC5" w:rsidRDefault="003B0AD1" w:rsidP="00E16821">
      <w:pPr>
        <w:numPr>
          <w:ilvl w:val="0"/>
          <w:numId w:val="94"/>
        </w:numPr>
      </w:pPr>
      <w:r w:rsidRPr="009E3DC5">
        <w:t>@errorCode is specified</w:t>
      </w:r>
    </w:p>
    <w:p w14:paraId="7EAAB4ED" w14:textId="77777777" w:rsidR="003B0AD1" w:rsidRPr="009E3DC5" w:rsidRDefault="003B0AD1" w:rsidP="00E16821">
      <w:pPr>
        <w:numPr>
          <w:ilvl w:val="0"/>
          <w:numId w:val="94"/>
        </w:numPr>
      </w:pPr>
      <w:r w:rsidRPr="009E3DC5">
        <w:t>@codeContext contains the warning message</w:t>
      </w:r>
    </w:p>
    <w:p w14:paraId="75EBE0A8" w14:textId="77777777" w:rsidR="003B0AD1" w:rsidRPr="009E3DC5" w:rsidRDefault="003B0AD1" w:rsidP="00E16821">
      <w:pPr>
        <w:numPr>
          <w:ilvl w:val="0"/>
          <w:numId w:val="94"/>
        </w:numPr>
      </w:pPr>
      <w:r w:rsidRPr="009E3DC5">
        <w:t xml:space="preserve">@location contains the DocumentUniqueId of the document requested </w:t>
      </w:r>
    </w:p>
    <w:p w14:paraId="751670E8" w14:textId="7E9DEE75" w:rsidR="003B0AD1" w:rsidRPr="009E3DC5" w:rsidRDefault="003B0AD1" w:rsidP="000C18BE">
      <w:pPr>
        <w:pStyle w:val="ListBullet3"/>
        <w:numPr>
          <w:ilvl w:val="0"/>
          <w:numId w:val="3"/>
        </w:numPr>
      </w:pPr>
      <w:r w:rsidRPr="009E3DC5">
        <w:t>The document shall be returned in an instance of /RetrieveDocumentSetResponse/DocumentResponse/Document as a XOP Infoset</w:t>
      </w:r>
      <w:r w:rsidR="007F5A22" w:rsidRPr="009E3DC5">
        <w:rPr>
          <w:strike/>
        </w:rPr>
        <w:t>.</w:t>
      </w:r>
      <w:r w:rsidR="007F5A22" w:rsidRPr="009E3DC5">
        <w:t xml:space="preserve"> </w:t>
      </w:r>
      <w:r w:rsidR="007F5A22" w:rsidRPr="009E3DC5">
        <w:rPr>
          <w:b/>
          <w:u w:val="single"/>
        </w:rPr>
        <w:t xml:space="preserve">with the </w:t>
      </w:r>
      <w:r w:rsidR="00A63F16" w:rsidRPr="009E3DC5">
        <w:rPr>
          <w:b/>
          <w:u w:val="single"/>
        </w:rPr>
        <w:t xml:space="preserve">Synchronous </w:t>
      </w:r>
      <w:r w:rsidR="000C18BE" w:rsidRPr="009E3DC5">
        <w:rPr>
          <w:b/>
          <w:u w:val="single"/>
        </w:rPr>
        <w:t xml:space="preserve">or </w:t>
      </w:r>
      <w:r w:rsidR="003A08FE" w:rsidRPr="009E3DC5">
        <w:rPr>
          <w:b/>
          <w:u w:val="single"/>
        </w:rPr>
        <w:t>WS-Addressing</w:t>
      </w:r>
      <w:r w:rsidR="007F5A22" w:rsidRPr="009E3DC5">
        <w:rPr>
          <w:b/>
          <w:u w:val="single"/>
        </w:rPr>
        <w:t xml:space="preserve"> </w:t>
      </w:r>
      <w:r w:rsidR="000C18BE" w:rsidRPr="009E3DC5">
        <w:rPr>
          <w:b/>
          <w:u w:val="single"/>
        </w:rPr>
        <w:t xml:space="preserve">based </w:t>
      </w:r>
      <w:r w:rsidR="00E83FC2" w:rsidRPr="009E3DC5">
        <w:rPr>
          <w:b/>
          <w:u w:val="single"/>
        </w:rPr>
        <w:t>Asynch</w:t>
      </w:r>
      <w:r w:rsidR="000C18BE" w:rsidRPr="009E3DC5">
        <w:rPr>
          <w:b/>
          <w:u w:val="single"/>
        </w:rPr>
        <w:t>ronous</w:t>
      </w:r>
      <w:r w:rsidR="00E83FC2" w:rsidRPr="009E3DC5">
        <w:rPr>
          <w:b/>
          <w:u w:val="single"/>
        </w:rPr>
        <w:t xml:space="preserve"> </w:t>
      </w:r>
      <w:r w:rsidR="007F5A22" w:rsidRPr="009E3DC5">
        <w:rPr>
          <w:b/>
          <w:u w:val="single"/>
        </w:rPr>
        <w:t xml:space="preserve">Web Service </w:t>
      </w:r>
      <w:r w:rsidR="00A63F16" w:rsidRPr="009E3DC5">
        <w:rPr>
          <w:b/>
          <w:u w:val="single"/>
        </w:rPr>
        <w:t>s</w:t>
      </w:r>
      <w:r w:rsidR="007F5A22" w:rsidRPr="009E3DC5">
        <w:rPr>
          <w:b/>
          <w:u w:val="single"/>
        </w:rPr>
        <w:t>tack</w:t>
      </w:r>
      <w:r w:rsidR="00A63F16" w:rsidRPr="009E3DC5">
        <w:rPr>
          <w:b/>
          <w:u w:val="single"/>
        </w:rPr>
        <w:t>s</w:t>
      </w:r>
      <w:r w:rsidR="007F5A22" w:rsidRPr="009E3DC5">
        <w:rPr>
          <w:b/>
          <w:u w:val="single"/>
        </w:rPr>
        <w:t xml:space="preserve"> (</w:t>
      </w:r>
      <w:r w:rsidR="00781274" w:rsidRPr="009E3DC5">
        <w:rPr>
          <w:b/>
          <w:u w:val="single"/>
        </w:rPr>
        <w:t>s</w:t>
      </w:r>
      <w:r w:rsidR="007F5A22" w:rsidRPr="009E3DC5">
        <w:rPr>
          <w:b/>
          <w:u w:val="single"/>
        </w:rPr>
        <w:t xml:space="preserve">ee ITI </w:t>
      </w:r>
      <w:del w:id="1003" w:author="Mary Jungers" w:date="2023-07-30T19:12:00Z">
        <w:r w:rsidR="007F5A22" w:rsidRPr="009E3DC5" w:rsidDel="00EE2148">
          <w:rPr>
            <w:b/>
            <w:u w:val="single"/>
          </w:rPr>
          <w:delText>TF-2x</w:delText>
        </w:r>
      </w:del>
      <w:ins w:id="1004" w:author="Mary Jungers" w:date="2023-07-30T19:12:00Z">
        <w:r w:rsidR="00EE2148">
          <w:rPr>
            <w:b/>
            <w:u w:val="single"/>
          </w:rPr>
          <w:t>TF-2</w:t>
        </w:r>
      </w:ins>
      <w:r w:rsidR="007F5A22" w:rsidRPr="009E3DC5">
        <w:rPr>
          <w:b/>
          <w:u w:val="single"/>
        </w:rPr>
        <w:t xml:space="preserve">: </w:t>
      </w:r>
      <w:r w:rsidR="000C18BE" w:rsidRPr="009E3DC5">
        <w:rPr>
          <w:b/>
          <w:u w:val="single"/>
        </w:rPr>
        <w:t xml:space="preserve">Appendix </w:t>
      </w:r>
      <w:r w:rsidR="007F5A22" w:rsidRPr="009E3DC5">
        <w:rPr>
          <w:b/>
          <w:u w:val="single"/>
        </w:rPr>
        <w:t xml:space="preserve">V.3) or </w:t>
      </w:r>
      <w:r w:rsidR="00A63F16" w:rsidRPr="009E3DC5">
        <w:rPr>
          <w:b/>
          <w:u w:val="single"/>
        </w:rPr>
        <w:t xml:space="preserve">SOAP With </w:t>
      </w:r>
      <w:r w:rsidR="007F5A22" w:rsidRPr="009E3DC5">
        <w:rPr>
          <w:b/>
          <w:u w:val="single"/>
        </w:rPr>
        <w:t xml:space="preserve">Attachments </w:t>
      </w:r>
      <w:r w:rsidR="000C18BE" w:rsidRPr="009E3DC5">
        <w:rPr>
          <w:b/>
          <w:u w:val="single"/>
        </w:rPr>
        <w:t xml:space="preserve">with </w:t>
      </w:r>
      <w:r w:rsidR="007F5A22" w:rsidRPr="009E3DC5">
        <w:rPr>
          <w:b/>
          <w:u w:val="single"/>
        </w:rPr>
        <w:t xml:space="preserve">the </w:t>
      </w:r>
      <w:r w:rsidR="00A63F16" w:rsidRPr="009E3DC5">
        <w:rPr>
          <w:b/>
          <w:u w:val="single"/>
        </w:rPr>
        <w:t xml:space="preserve">AS4 </w:t>
      </w:r>
      <w:r w:rsidR="007F5A22" w:rsidRPr="009E3DC5">
        <w:rPr>
          <w:b/>
          <w:u w:val="single"/>
        </w:rPr>
        <w:t>Asynch</w:t>
      </w:r>
      <w:r w:rsidR="00A63F16" w:rsidRPr="009E3DC5">
        <w:rPr>
          <w:b/>
          <w:u w:val="single"/>
        </w:rPr>
        <w:t>ronous</w:t>
      </w:r>
      <w:r w:rsidR="007F5A22" w:rsidRPr="009E3DC5">
        <w:rPr>
          <w:b/>
          <w:u w:val="single"/>
        </w:rPr>
        <w:t xml:space="preserve"> Web Services stack (see ITI </w:t>
      </w:r>
      <w:del w:id="1005" w:author="Mary Jungers" w:date="2023-07-30T19:12:00Z">
        <w:r w:rsidR="007F5A22" w:rsidRPr="009E3DC5" w:rsidDel="00EE2148">
          <w:rPr>
            <w:b/>
            <w:u w:val="single"/>
          </w:rPr>
          <w:delText>TF-2x</w:delText>
        </w:r>
      </w:del>
      <w:ins w:id="1006" w:author="Mary Jungers" w:date="2023-07-30T19:12:00Z">
        <w:r w:rsidR="00EE2148">
          <w:rPr>
            <w:b/>
            <w:u w:val="single"/>
          </w:rPr>
          <w:t>TF-2</w:t>
        </w:r>
      </w:ins>
      <w:r w:rsidR="007F5A22" w:rsidRPr="009E3DC5">
        <w:rPr>
          <w:b/>
          <w:u w:val="single"/>
        </w:rPr>
        <w:t xml:space="preserve">: </w:t>
      </w:r>
      <w:r w:rsidR="000C18BE" w:rsidRPr="009E3DC5">
        <w:rPr>
          <w:b/>
          <w:u w:val="single"/>
        </w:rPr>
        <w:t xml:space="preserve">Appendix </w:t>
      </w:r>
      <w:r w:rsidR="007F5A22" w:rsidRPr="009E3DC5">
        <w:rPr>
          <w:b/>
          <w:u w:val="single"/>
        </w:rPr>
        <w:t>V.4.6.2).</w:t>
      </w:r>
      <w:r w:rsidRPr="009E3DC5">
        <w:t xml:space="preserve"> The returned document and warning are correlated via the DocumentUniqueId. </w:t>
      </w:r>
    </w:p>
    <w:p w14:paraId="78F6796D" w14:textId="77777777" w:rsidR="003B0AD1" w:rsidRPr="009E3DC5" w:rsidRDefault="003B0AD1" w:rsidP="00A40340">
      <w:pPr>
        <w:pStyle w:val="ListBullet3"/>
        <w:numPr>
          <w:ilvl w:val="0"/>
          <w:numId w:val="3"/>
        </w:numPr>
        <w:ind w:left="360"/>
      </w:pPr>
      <w:r w:rsidRPr="009E3DC5">
        <w:t>If an error is reported when retrieving a document, then a /RetrieveDocumentSetResponse/rs:RegistryResponse/rs:RegistryErrorList/ rs:RegistryError element shall be returned with:</w:t>
      </w:r>
    </w:p>
    <w:p w14:paraId="229D4243" w14:textId="77777777" w:rsidR="003B0AD1" w:rsidRPr="009E3DC5" w:rsidRDefault="003B0AD1" w:rsidP="003B0AD1">
      <w:pPr>
        <w:numPr>
          <w:ilvl w:val="0"/>
          <w:numId w:val="3"/>
        </w:numPr>
        <w:tabs>
          <w:tab w:val="num" w:pos="1080"/>
        </w:tabs>
      </w:pPr>
      <w:r w:rsidRPr="009E3DC5">
        <w:t>@severity is urn:oasis:names:tc:ebxml-regrep:ErrorSeverityType:Error</w:t>
      </w:r>
    </w:p>
    <w:p w14:paraId="0603BAF7" w14:textId="77777777" w:rsidR="003B0AD1" w:rsidRPr="009E3DC5" w:rsidRDefault="003B0AD1" w:rsidP="003B0AD1">
      <w:pPr>
        <w:numPr>
          <w:ilvl w:val="0"/>
          <w:numId w:val="3"/>
        </w:numPr>
        <w:tabs>
          <w:tab w:val="num" w:pos="1080"/>
        </w:tabs>
      </w:pPr>
      <w:r w:rsidRPr="009E3DC5">
        <w:t>@errorCode is specified</w:t>
      </w:r>
    </w:p>
    <w:p w14:paraId="5828592A" w14:textId="77777777" w:rsidR="003B0AD1" w:rsidRPr="009E3DC5" w:rsidRDefault="003B0AD1" w:rsidP="003B0AD1">
      <w:pPr>
        <w:numPr>
          <w:ilvl w:val="0"/>
          <w:numId w:val="3"/>
        </w:numPr>
        <w:tabs>
          <w:tab w:val="num" w:pos="1080"/>
        </w:tabs>
      </w:pPr>
      <w:r w:rsidRPr="009E3DC5">
        <w:t>@codeContext contains the error message</w:t>
      </w:r>
    </w:p>
    <w:p w14:paraId="1EF18C62" w14:textId="77777777" w:rsidR="003B0AD1" w:rsidRPr="009E3DC5" w:rsidRDefault="003B0AD1" w:rsidP="003B0AD1">
      <w:pPr>
        <w:numPr>
          <w:ilvl w:val="0"/>
          <w:numId w:val="3"/>
        </w:numPr>
        <w:tabs>
          <w:tab w:val="num" w:pos="1080"/>
        </w:tabs>
      </w:pPr>
      <w:r w:rsidRPr="009E3DC5">
        <w:t>@location contains the DocumentUniqueId of the document requested</w:t>
      </w:r>
    </w:p>
    <w:p w14:paraId="33A34333" w14:textId="77777777" w:rsidR="003B0AD1" w:rsidRPr="009E3DC5" w:rsidRDefault="003B0AD1" w:rsidP="00A40340">
      <w:pPr>
        <w:pStyle w:val="ListBullet3"/>
        <w:numPr>
          <w:ilvl w:val="0"/>
          <w:numId w:val="3"/>
        </w:numPr>
        <w:ind w:left="360"/>
      </w:pPr>
      <w:r w:rsidRPr="009E3DC5">
        <w:t xml:space="preserve">No corresponding RetrieveDocumentSetResponse/DocumentResponse element shall be returned </w:t>
      </w:r>
    </w:p>
    <w:p w14:paraId="1955CCD4" w14:textId="113E4EB5" w:rsidR="003B0AD1" w:rsidRPr="009E3DC5" w:rsidRDefault="003B0AD1" w:rsidP="00500FEB">
      <w:pPr>
        <w:pStyle w:val="ListBullet3"/>
        <w:numPr>
          <w:ilvl w:val="0"/>
          <w:numId w:val="3"/>
        </w:numPr>
        <w:ind w:left="360"/>
      </w:pPr>
      <w:r w:rsidRPr="009E3DC5">
        <w:lastRenderedPageBreak/>
        <w:t>If the document is successfully retrieved (without warning) then no /RetrieveDocumentSetResponse/rs:RegistryResponse/rs:RegistryErrorList/ rs:RegistryError element shall be present and a /RetrieveDocumentSetResponse/DocumentResponse/Document element shall be returned containing the document as a XOP Infoset</w:t>
      </w:r>
      <w:r w:rsidR="00654E0E" w:rsidRPr="009E3DC5">
        <w:rPr>
          <w:b/>
          <w:strike/>
        </w:rPr>
        <w:t>.</w:t>
      </w:r>
      <w:r w:rsidR="00654E0E" w:rsidRPr="009E3DC5">
        <w:rPr>
          <w:b/>
          <w:u w:val="single"/>
        </w:rPr>
        <w:t xml:space="preserve"> with the </w:t>
      </w:r>
      <w:r w:rsidR="00A63F16" w:rsidRPr="009E3DC5">
        <w:rPr>
          <w:b/>
          <w:u w:val="single"/>
        </w:rPr>
        <w:t xml:space="preserve">Synchronous Web Service and </w:t>
      </w:r>
      <w:r w:rsidR="003A08FE" w:rsidRPr="009E3DC5">
        <w:rPr>
          <w:b/>
          <w:u w:val="single"/>
        </w:rPr>
        <w:t>WS-Addressing</w:t>
      </w:r>
      <w:r w:rsidR="00E11D57" w:rsidRPr="009E3DC5">
        <w:rPr>
          <w:b/>
          <w:u w:val="single"/>
        </w:rPr>
        <w:t xml:space="preserve"> </w:t>
      </w:r>
      <w:r w:rsidR="00A63F16" w:rsidRPr="009E3DC5">
        <w:rPr>
          <w:b/>
          <w:u w:val="single"/>
        </w:rPr>
        <w:t>Asynch</w:t>
      </w:r>
      <w:r w:rsidR="00E14DC0" w:rsidRPr="009E3DC5">
        <w:rPr>
          <w:b/>
          <w:u w:val="single"/>
        </w:rPr>
        <w:t>ronous</w:t>
      </w:r>
      <w:r w:rsidR="00A63F16" w:rsidRPr="009E3DC5">
        <w:rPr>
          <w:b/>
          <w:u w:val="single"/>
        </w:rPr>
        <w:t xml:space="preserve"> </w:t>
      </w:r>
      <w:r w:rsidR="00654E0E" w:rsidRPr="009E3DC5">
        <w:rPr>
          <w:b/>
          <w:u w:val="single"/>
        </w:rPr>
        <w:t>Web Service Stack (</w:t>
      </w:r>
      <w:r w:rsidR="00781274" w:rsidRPr="009E3DC5">
        <w:rPr>
          <w:b/>
          <w:u w:val="single"/>
        </w:rPr>
        <w:t>s</w:t>
      </w:r>
      <w:r w:rsidR="00654E0E" w:rsidRPr="009E3DC5">
        <w:rPr>
          <w:b/>
          <w:u w:val="single"/>
        </w:rPr>
        <w:t>ee ITI</w:t>
      </w:r>
      <w:r w:rsidR="00316A80" w:rsidRPr="009E3DC5">
        <w:rPr>
          <w:b/>
          <w:u w:val="single"/>
        </w:rPr>
        <w:t xml:space="preserve"> </w:t>
      </w:r>
      <w:del w:id="1007" w:author="Mary Jungers" w:date="2023-07-30T19:12:00Z">
        <w:r w:rsidR="00316A80" w:rsidRPr="009E3DC5" w:rsidDel="00EE2148">
          <w:rPr>
            <w:b/>
            <w:u w:val="single"/>
          </w:rPr>
          <w:delText>TF-2x</w:delText>
        </w:r>
      </w:del>
      <w:ins w:id="1008" w:author="Mary Jungers" w:date="2023-07-30T19:12:00Z">
        <w:r w:rsidR="00EE2148">
          <w:rPr>
            <w:b/>
            <w:u w:val="single"/>
          </w:rPr>
          <w:t>TF-2</w:t>
        </w:r>
      </w:ins>
      <w:r w:rsidR="00316A80" w:rsidRPr="009E3DC5">
        <w:rPr>
          <w:b/>
          <w:u w:val="single"/>
        </w:rPr>
        <w:t xml:space="preserve">: </w:t>
      </w:r>
      <w:r w:rsidR="00654E0E" w:rsidRPr="009E3DC5">
        <w:rPr>
          <w:b/>
          <w:u w:val="single"/>
        </w:rPr>
        <w:t xml:space="preserve">V.3) </w:t>
      </w:r>
      <w:r w:rsidR="00E11D57" w:rsidRPr="009E3DC5">
        <w:rPr>
          <w:b/>
          <w:u w:val="single"/>
        </w:rPr>
        <w:t>or</w:t>
      </w:r>
      <w:r w:rsidR="00654E0E" w:rsidRPr="009E3DC5">
        <w:rPr>
          <w:b/>
          <w:u w:val="single"/>
        </w:rPr>
        <w:t xml:space="preserve"> </w:t>
      </w:r>
      <w:r w:rsidR="00A63F16" w:rsidRPr="009E3DC5">
        <w:rPr>
          <w:b/>
          <w:u w:val="single"/>
        </w:rPr>
        <w:t xml:space="preserve">SOAP With </w:t>
      </w:r>
      <w:r w:rsidR="00654E0E" w:rsidRPr="009E3DC5">
        <w:rPr>
          <w:b/>
          <w:u w:val="single"/>
        </w:rPr>
        <w:t>Attachment</w:t>
      </w:r>
      <w:r w:rsidR="00E11D57" w:rsidRPr="009E3DC5">
        <w:rPr>
          <w:b/>
          <w:u w:val="single"/>
        </w:rPr>
        <w:t>s</w:t>
      </w:r>
      <w:r w:rsidR="00654E0E" w:rsidRPr="009E3DC5">
        <w:rPr>
          <w:b/>
          <w:u w:val="single"/>
        </w:rPr>
        <w:t xml:space="preserve"> if the </w:t>
      </w:r>
      <w:r w:rsidR="00A63F16" w:rsidRPr="009E3DC5">
        <w:rPr>
          <w:b/>
          <w:u w:val="single"/>
        </w:rPr>
        <w:t xml:space="preserve">AS4 </w:t>
      </w:r>
      <w:r w:rsidR="00654E0E" w:rsidRPr="009E3DC5">
        <w:rPr>
          <w:b/>
          <w:u w:val="single"/>
        </w:rPr>
        <w:t>Asynch</w:t>
      </w:r>
      <w:r w:rsidR="00A63F16" w:rsidRPr="009E3DC5">
        <w:rPr>
          <w:b/>
          <w:u w:val="single"/>
        </w:rPr>
        <w:t>ronous</w:t>
      </w:r>
      <w:r w:rsidR="00654E0E" w:rsidRPr="009E3DC5">
        <w:rPr>
          <w:b/>
          <w:u w:val="single"/>
        </w:rPr>
        <w:t xml:space="preserve"> Web Services stack (see </w:t>
      </w:r>
      <w:r w:rsidR="00F97A7F" w:rsidRPr="009E3DC5">
        <w:rPr>
          <w:b/>
          <w:u w:val="single"/>
        </w:rPr>
        <w:t>ITI</w:t>
      </w:r>
      <w:r w:rsidR="001E4076" w:rsidRPr="009E3DC5">
        <w:rPr>
          <w:b/>
          <w:u w:val="single"/>
        </w:rPr>
        <w:t xml:space="preserve"> </w:t>
      </w:r>
      <w:del w:id="1009" w:author="Mary Jungers" w:date="2023-07-30T19:12:00Z">
        <w:r w:rsidR="007F5A22" w:rsidRPr="009E3DC5" w:rsidDel="00EE2148">
          <w:rPr>
            <w:b/>
            <w:u w:val="single"/>
          </w:rPr>
          <w:delText>TF-</w:delText>
        </w:r>
        <w:r w:rsidR="00E11D57" w:rsidRPr="009E3DC5" w:rsidDel="00EE2148">
          <w:rPr>
            <w:b/>
            <w:u w:val="single"/>
          </w:rPr>
          <w:delText>2x</w:delText>
        </w:r>
      </w:del>
      <w:ins w:id="1010" w:author="Mary Jungers" w:date="2023-07-30T19:12:00Z">
        <w:r w:rsidR="00EE2148">
          <w:rPr>
            <w:b/>
            <w:u w:val="single"/>
          </w:rPr>
          <w:t>TF-2</w:t>
        </w:r>
      </w:ins>
      <w:r w:rsidR="007F5A22" w:rsidRPr="009E3DC5">
        <w:rPr>
          <w:b/>
          <w:u w:val="single"/>
        </w:rPr>
        <w:t>:</w:t>
      </w:r>
      <w:r w:rsidR="00654E0E" w:rsidRPr="009E3DC5">
        <w:rPr>
          <w:b/>
          <w:u w:val="single"/>
        </w:rPr>
        <w:t xml:space="preserve"> V.4</w:t>
      </w:r>
      <w:r w:rsidR="00E11D57" w:rsidRPr="009E3DC5">
        <w:rPr>
          <w:b/>
          <w:u w:val="single"/>
        </w:rPr>
        <w:t>.6.2</w:t>
      </w:r>
      <w:r w:rsidR="00654E0E" w:rsidRPr="009E3DC5">
        <w:rPr>
          <w:b/>
          <w:u w:val="single"/>
        </w:rPr>
        <w:t>)</w:t>
      </w:r>
      <w:r w:rsidR="00654E0E" w:rsidRPr="009E3DC5">
        <w:t>.</w:t>
      </w:r>
    </w:p>
    <w:p w14:paraId="0B9F9791" w14:textId="77777777" w:rsidR="003B0AD1" w:rsidRPr="009E3DC5" w:rsidRDefault="003B0AD1" w:rsidP="003B0AD1">
      <w:r w:rsidRPr="009E3DC5">
        <w:t>The /RetrieveDocumentSetResponse/rs:RegistryResponse/rs:ResponseSlotList element is not used in this transaction.</w:t>
      </w:r>
    </w:p>
    <w:p w14:paraId="04865226" w14:textId="77777777" w:rsidR="003B0AD1" w:rsidRPr="009E3DC5" w:rsidRDefault="003B0AD1" w:rsidP="003B0AD1">
      <w:r w:rsidRPr="009E3DC5">
        <w:t>The /RetrieveDocumentSetResponse/rs:RegistryResponse/@requestId attribute is not used in this transaction.</w:t>
      </w:r>
    </w:p>
    <w:p w14:paraId="00DDB9B3" w14:textId="2FD2777B" w:rsidR="008F4783" w:rsidRPr="009E3DC5" w:rsidRDefault="003B0AD1" w:rsidP="003B0AD1">
      <w:r w:rsidRPr="009E3DC5">
        <w:t xml:space="preserve">A full XML Schema Document for the XDS.b types is available online on the IHE FTP site, see ITI </w:t>
      </w:r>
      <w:del w:id="1011" w:author="Mary Jungers" w:date="2023-07-30T19:12:00Z">
        <w:r w:rsidRPr="009E3DC5" w:rsidDel="00EE2148">
          <w:delText>TF-2x</w:delText>
        </w:r>
      </w:del>
      <w:ins w:id="1012" w:author="Mary Jungers" w:date="2023-07-30T19:12:00Z">
        <w:r w:rsidR="00EE2148">
          <w:t>TF-2</w:t>
        </w:r>
      </w:ins>
      <w:r w:rsidRPr="009E3DC5">
        <w:t>: Appendix W.</w:t>
      </w:r>
    </w:p>
    <w:p w14:paraId="5529ACD1" w14:textId="77777777" w:rsidR="008F4783" w:rsidRPr="009E3DC5" w:rsidRDefault="008F4783" w:rsidP="003B0AD1"/>
    <w:p w14:paraId="3AD7AEE3" w14:textId="33F0F891" w:rsidR="00AC29F3" w:rsidRPr="009E3DC5" w:rsidRDefault="00781274" w:rsidP="007C24C1">
      <w:pPr>
        <w:pStyle w:val="EditorInstructions"/>
      </w:pPr>
      <w:r w:rsidRPr="009E3DC5">
        <w:t xml:space="preserve">Update Vol </w:t>
      </w:r>
      <w:del w:id="1013" w:author="Mary Jungers" w:date="2023-07-30T19:24:00Z">
        <w:r w:rsidRPr="009E3DC5" w:rsidDel="005E0198">
          <w:delText>2b</w:delText>
        </w:r>
      </w:del>
      <w:ins w:id="1014" w:author="Mary Jungers" w:date="2023-07-30T19:24:00Z">
        <w:r w:rsidR="005E0198">
          <w:t>2</w:t>
        </w:r>
      </w:ins>
      <w:r w:rsidRPr="009E3DC5">
        <w:t xml:space="preserve"> </w:t>
      </w:r>
      <w:r w:rsidR="00AC29F3" w:rsidRPr="009E3DC5">
        <w:t>Section 3.43.5.</w:t>
      </w:r>
      <w:r w:rsidRPr="009E3DC5">
        <w:t>1 as follows</w:t>
      </w:r>
    </w:p>
    <w:p w14:paraId="7F5CFB0D" w14:textId="77777777" w:rsidR="003B0AD1" w:rsidRPr="009E3DC5" w:rsidRDefault="003B0AD1" w:rsidP="00E16821">
      <w:pPr>
        <w:pStyle w:val="Heading4"/>
      </w:pPr>
      <w:bookmarkStart w:id="1015" w:name="_Ref167821063"/>
      <w:bookmarkStart w:id="1016" w:name="_Toc398544319"/>
      <w:bookmarkStart w:id="1017" w:name="_Toc141666843"/>
      <w:r w:rsidRPr="009E3DC5">
        <w:t>3.43.5.1 Sample SOAP Messages</w:t>
      </w:r>
      <w:bookmarkEnd w:id="1015"/>
      <w:bookmarkEnd w:id="1016"/>
      <w:bookmarkEnd w:id="1017"/>
    </w:p>
    <w:p w14:paraId="2D181198" w14:textId="548E862B" w:rsidR="003B0AD1" w:rsidRPr="009E3DC5" w:rsidRDefault="003B0AD1" w:rsidP="003B0AD1">
      <w:pPr>
        <w:rPr>
          <w:u w:val="single"/>
        </w:rPr>
      </w:pPr>
      <w:r w:rsidRPr="009E3DC5">
        <w:t xml:space="preserve">The samples in the following two sections show a typical request and its relative response. </w:t>
      </w:r>
      <w:r w:rsidRPr="009E3DC5">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9E3DC5" w:rsidRDefault="003B0AD1" w:rsidP="00E16821">
      <w:pPr>
        <w:pStyle w:val="Heading5"/>
      </w:pPr>
      <w:bookmarkStart w:id="1018" w:name="_Toc141666844"/>
      <w:r w:rsidRPr="009E3DC5">
        <w:t>3.43.5.1.1 Sample Retrieve Document Set SOAP Request</w:t>
      </w:r>
      <w:bookmarkEnd w:id="1018"/>
    </w:p>
    <w:p w14:paraId="17B2DCAA" w14:textId="77777777" w:rsidR="003B0AD1" w:rsidRPr="009E3DC5" w:rsidRDefault="003B0AD1" w:rsidP="00E16821">
      <w:pPr>
        <w:pStyle w:val="Heading6"/>
      </w:pPr>
      <w:bookmarkStart w:id="1019" w:name="_Toc141666845"/>
      <w:r w:rsidRPr="009E3DC5">
        <w:t>3.43.5.1.1.1 Synchronous Web Services Exchange</w:t>
      </w:r>
      <w:bookmarkEnd w:id="1019"/>
    </w:p>
    <w:p w14:paraId="61E791F7" w14:textId="2F7EB0C8" w:rsidR="00253009" w:rsidRPr="009E3DC5" w:rsidRDefault="00253009" w:rsidP="00253009">
      <w:pPr>
        <w:pStyle w:val="BodyText"/>
        <w:rPr>
          <w:b/>
          <w:u w:val="single"/>
        </w:rPr>
      </w:pPr>
      <w:r w:rsidRPr="009E3DC5">
        <w:rPr>
          <w:b/>
          <w:u w:val="single"/>
        </w:rPr>
        <w:t xml:space="preserve">The sample </w:t>
      </w:r>
      <w:r w:rsidR="009915CD" w:rsidRPr="009E3DC5">
        <w:rPr>
          <w:b/>
          <w:u w:val="single"/>
        </w:rPr>
        <w:t xml:space="preserve">messages show </w:t>
      </w:r>
      <w:r w:rsidRPr="009E3DC5">
        <w:rPr>
          <w:b/>
          <w:u w:val="single"/>
        </w:rPr>
        <w:t xml:space="preserve">the WS-Addressing headers &lt;a:Action/&gt;, &lt;a:MessageID/&gt;, &lt;a:ReplyTo/&gt;…; these WS-Addressing headers are populated according to ITI </w:t>
      </w:r>
      <w:del w:id="1020" w:author="Mary Jungers" w:date="2023-07-30T19:12:00Z">
        <w:r w:rsidRPr="009E3DC5" w:rsidDel="00EE2148">
          <w:rPr>
            <w:b/>
            <w:u w:val="single"/>
          </w:rPr>
          <w:delText>TF-2x</w:delText>
        </w:r>
      </w:del>
      <w:ins w:id="1021" w:author="Mary Jungers" w:date="2023-07-30T19:12:00Z">
        <w:r w:rsidR="00EE2148">
          <w:rPr>
            <w:b/>
            <w:u w:val="single"/>
          </w:rPr>
          <w:t>TF-2</w:t>
        </w:r>
      </w:ins>
      <w:r w:rsidRPr="009E3DC5">
        <w:rPr>
          <w:b/>
          <w:u w:val="single"/>
        </w:rPr>
        <w:t>: Appendix V</w:t>
      </w:r>
      <w:r w:rsidR="00F97A7F" w:rsidRPr="009E3DC5">
        <w:rPr>
          <w:b/>
          <w:u w:val="single"/>
        </w:rPr>
        <w:t>.3</w:t>
      </w:r>
      <w:r w:rsidRPr="009E3DC5">
        <w:rPr>
          <w:b/>
          <w:u w:val="single"/>
        </w:rPr>
        <w:t xml:space="preserve">: </w:t>
      </w:r>
      <w:r w:rsidR="00F97A7F" w:rsidRPr="009E3DC5">
        <w:rPr>
          <w:b/>
          <w:u w:val="single"/>
        </w:rPr>
        <w:t xml:space="preserve">Synchronous and Asynchronous (WS-Addressing) Web Services </w:t>
      </w:r>
      <w:r w:rsidRPr="009E3DC5">
        <w:rPr>
          <w:b/>
          <w:u w:val="single"/>
        </w:rPr>
        <w:t>.</w:t>
      </w:r>
    </w:p>
    <w:p w14:paraId="43C82AEB" w14:textId="77777777" w:rsidR="003B0AD1" w:rsidRPr="009E3DC5" w:rsidRDefault="003B0AD1" w:rsidP="009F111F">
      <w:pPr>
        <w:pStyle w:val="BodyText"/>
        <w:rPr>
          <w:highlight w:val="white"/>
        </w:rPr>
      </w:pPr>
    </w:p>
    <w:p w14:paraId="10EE7A8B" w14:textId="611F3716" w:rsidR="003B0AD1" w:rsidRPr="009E3DC5" w:rsidRDefault="00A1731E" w:rsidP="009F111F">
      <w:pPr>
        <w:pStyle w:val="BodyText"/>
      </w:pPr>
      <w:r w:rsidRPr="009E3DC5">
        <w:t>…</w:t>
      </w:r>
    </w:p>
    <w:p w14:paraId="51E7F50F" w14:textId="77777777" w:rsidR="003B0AD1" w:rsidRPr="009E3DC5" w:rsidRDefault="003B0AD1" w:rsidP="00E16821">
      <w:pPr>
        <w:pStyle w:val="Heading6"/>
      </w:pPr>
      <w:bookmarkStart w:id="1022" w:name="_Toc141666846"/>
      <w:r w:rsidRPr="009E3DC5">
        <w:t>3.43.5.1.1.2 Asynchronous Web Services Exchange</w:t>
      </w:r>
      <w:bookmarkEnd w:id="1022"/>
    </w:p>
    <w:p w14:paraId="182428FF" w14:textId="621206EC" w:rsidR="00253009" w:rsidRPr="009E3DC5" w:rsidRDefault="00253009" w:rsidP="00253009">
      <w:pPr>
        <w:pStyle w:val="BodyText"/>
        <w:rPr>
          <w:b/>
          <w:u w:val="single"/>
        </w:rPr>
      </w:pPr>
      <w:r w:rsidRPr="009E3DC5">
        <w:rPr>
          <w:b/>
          <w:highlight w:val="white"/>
          <w:u w:val="single"/>
        </w:rPr>
        <w:t xml:space="preserve">For the </w:t>
      </w:r>
      <w:r w:rsidR="00147556" w:rsidRPr="009E3DC5">
        <w:rPr>
          <w:b/>
          <w:highlight w:val="white"/>
          <w:u w:val="single"/>
        </w:rPr>
        <w:t>Asynchronous Web Services Exchange Option (WS-Addressing based)</w:t>
      </w:r>
      <w:r w:rsidRPr="009E3DC5">
        <w:rPr>
          <w:b/>
          <w:u w:val="single"/>
        </w:rPr>
        <w:t xml:space="preserve">, the sample </w:t>
      </w:r>
      <w:r w:rsidR="009915CD" w:rsidRPr="009E3DC5">
        <w:rPr>
          <w:b/>
          <w:u w:val="single"/>
        </w:rPr>
        <w:t xml:space="preserve">messages show </w:t>
      </w:r>
      <w:r w:rsidRPr="009E3DC5">
        <w:rPr>
          <w:b/>
          <w:u w:val="single"/>
        </w:rPr>
        <w:t xml:space="preserve">the WS-Addressing headers &lt;a:Action/&gt;, &lt;a:MessageID/&gt;, &lt;a:ReplyTo/&gt;…; these WS-Addressing headers are populated according to ITI </w:t>
      </w:r>
      <w:del w:id="1023" w:author="Mary Jungers" w:date="2023-07-30T19:12:00Z">
        <w:r w:rsidRPr="009E3DC5" w:rsidDel="00EE2148">
          <w:rPr>
            <w:b/>
            <w:u w:val="single"/>
          </w:rPr>
          <w:delText>TF-2x</w:delText>
        </w:r>
      </w:del>
      <w:ins w:id="1024" w:author="Mary Jungers" w:date="2023-07-30T19:12:00Z">
        <w:r w:rsidR="00EE2148">
          <w:rPr>
            <w:b/>
            <w:u w:val="single"/>
          </w:rPr>
          <w:t>TF-2</w:t>
        </w:r>
      </w:ins>
      <w:r w:rsidRPr="009E3DC5">
        <w:rPr>
          <w:b/>
          <w:u w:val="single"/>
        </w:rPr>
        <w:t>: Appendix V</w:t>
      </w:r>
      <w:r w:rsidR="006A7A25" w:rsidRPr="009E3DC5">
        <w:rPr>
          <w:b/>
          <w:u w:val="single"/>
        </w:rPr>
        <w:t>.3</w:t>
      </w:r>
      <w:r w:rsidRPr="009E3DC5">
        <w:rPr>
          <w:b/>
          <w:u w:val="single"/>
        </w:rPr>
        <w:t xml:space="preserve">: </w:t>
      </w:r>
      <w:r w:rsidR="00F97A7F" w:rsidRPr="009E3DC5">
        <w:rPr>
          <w:b/>
          <w:u w:val="single"/>
        </w:rPr>
        <w:t xml:space="preserve">Synchronous and Asynchronous (WS-Addressing) </w:t>
      </w:r>
      <w:r w:rsidRPr="009E3DC5">
        <w:rPr>
          <w:b/>
          <w:u w:val="single"/>
        </w:rPr>
        <w:t>Web Services.</w:t>
      </w:r>
    </w:p>
    <w:p w14:paraId="7A2E581E" w14:textId="05913178" w:rsidR="003B0AD1" w:rsidRPr="009E3DC5" w:rsidRDefault="00A1731E" w:rsidP="003B0AD1">
      <w:r w:rsidRPr="009E3DC5">
        <w:t>…</w:t>
      </w:r>
    </w:p>
    <w:p w14:paraId="5EF765CA" w14:textId="4A9E3F4C" w:rsidR="00AE74BE" w:rsidRPr="009E3DC5" w:rsidRDefault="00AE74BE" w:rsidP="00AE74BE">
      <w:pPr>
        <w:rPr>
          <w:b/>
          <w:u w:val="single"/>
        </w:rPr>
      </w:pPr>
      <w:r w:rsidRPr="009E3DC5">
        <w:rPr>
          <w:b/>
          <w:u w:val="single"/>
        </w:rPr>
        <w:t xml:space="preserve">The sample </w:t>
      </w:r>
      <w:r w:rsidR="00401DCF" w:rsidRPr="009E3DC5">
        <w:rPr>
          <w:b/>
          <w:u w:val="single"/>
        </w:rPr>
        <w:t>for</w:t>
      </w:r>
      <w:r w:rsidR="00BD29EC" w:rsidRPr="009E3DC5">
        <w:rPr>
          <w:b/>
          <w:u w:val="single"/>
        </w:rPr>
        <w:t xml:space="preserve"> </w:t>
      </w:r>
      <w:r w:rsidRPr="009E3DC5">
        <w:rPr>
          <w:b/>
          <w:u w:val="single"/>
        </w:rPr>
        <w:t>the AS4 Asynchronous Web Services is in ITI</w:t>
      </w:r>
      <w:r w:rsidR="00781274" w:rsidRPr="009E3DC5">
        <w:rPr>
          <w:b/>
          <w:u w:val="single"/>
        </w:rPr>
        <w:t xml:space="preserve"> </w:t>
      </w:r>
      <w:del w:id="1025" w:author="Mary Jungers" w:date="2023-07-30T19:12:00Z">
        <w:r w:rsidRPr="009E3DC5" w:rsidDel="00EE2148">
          <w:rPr>
            <w:b/>
            <w:u w:val="single"/>
          </w:rPr>
          <w:delText>TF</w:delText>
        </w:r>
        <w:r w:rsidR="00781274" w:rsidRPr="009E3DC5" w:rsidDel="00EE2148">
          <w:rPr>
            <w:b/>
            <w:u w:val="single"/>
          </w:rPr>
          <w:delText>-</w:delText>
        </w:r>
        <w:r w:rsidRPr="009E3DC5" w:rsidDel="00EE2148">
          <w:rPr>
            <w:b/>
            <w:u w:val="single"/>
          </w:rPr>
          <w:delText>2x</w:delText>
        </w:r>
      </w:del>
      <w:ins w:id="1026" w:author="Mary Jungers" w:date="2023-07-30T19:12:00Z">
        <w:r w:rsidR="00EE2148">
          <w:rPr>
            <w:b/>
            <w:u w:val="single"/>
          </w:rPr>
          <w:t>TF-2</w:t>
        </w:r>
      </w:ins>
      <w:r w:rsidR="00781274" w:rsidRPr="009E3DC5">
        <w:rPr>
          <w:b/>
          <w:u w:val="single"/>
        </w:rPr>
        <w:t>:</w:t>
      </w:r>
      <w:r w:rsidRPr="009E3DC5">
        <w:rPr>
          <w:b/>
          <w:u w:val="single"/>
        </w:rPr>
        <w:t xml:space="preserve"> V.8.</w:t>
      </w:r>
    </w:p>
    <w:p w14:paraId="5408EFFE" w14:textId="77777777" w:rsidR="003B0AD1" w:rsidRPr="009E3DC5" w:rsidRDefault="003B0AD1" w:rsidP="00E16821">
      <w:pPr>
        <w:pStyle w:val="Heading5"/>
      </w:pPr>
      <w:bookmarkStart w:id="1027" w:name="_Toc141666847"/>
      <w:r w:rsidRPr="009E3DC5">
        <w:lastRenderedPageBreak/>
        <w:t>3.43.5.1.2 Sample Retrieve Document Set SOAP Response</w:t>
      </w:r>
      <w:bookmarkEnd w:id="1027"/>
    </w:p>
    <w:p w14:paraId="75EBB58B" w14:textId="756526A2" w:rsidR="003B0AD1" w:rsidRPr="009E3DC5" w:rsidRDefault="003B0AD1" w:rsidP="00E16821">
      <w:pPr>
        <w:pStyle w:val="Heading6"/>
      </w:pPr>
      <w:bookmarkStart w:id="1028" w:name="_Toc141666848"/>
      <w:r w:rsidRPr="009E3DC5">
        <w:t>3.43.5.1.2.1 Synchronous Web Services Exchange</w:t>
      </w:r>
      <w:bookmarkEnd w:id="1028"/>
    </w:p>
    <w:p w14:paraId="44881833" w14:textId="60F151A9" w:rsidR="006963B9" w:rsidRPr="009E3DC5" w:rsidRDefault="006963B9" w:rsidP="006963B9">
      <w:pPr>
        <w:pStyle w:val="BodyText"/>
        <w:rPr>
          <w:b/>
          <w:u w:val="single"/>
        </w:rPr>
      </w:pPr>
      <w:r w:rsidRPr="009E3DC5">
        <w:rPr>
          <w:b/>
          <w:u w:val="single"/>
        </w:rPr>
        <w:t xml:space="preserve">The sample messages show the WS-Addressing headers &lt;a:Action/&gt;, &lt;a:MessageID/&gt;, &lt;a:ReplyTo/&gt;…; these WS-Addressing headers are populated according to ITI </w:t>
      </w:r>
      <w:del w:id="1029" w:author="Mary Jungers" w:date="2023-07-30T19:12:00Z">
        <w:r w:rsidRPr="009E3DC5" w:rsidDel="00EE2148">
          <w:rPr>
            <w:b/>
            <w:u w:val="single"/>
          </w:rPr>
          <w:delText>TF-2x</w:delText>
        </w:r>
      </w:del>
      <w:ins w:id="1030" w:author="Mary Jungers" w:date="2023-07-30T19:12:00Z">
        <w:r w:rsidR="00EE2148">
          <w:rPr>
            <w:b/>
            <w:u w:val="single"/>
          </w:rPr>
          <w:t>TF-2</w:t>
        </w:r>
      </w:ins>
      <w:r w:rsidRPr="009E3DC5">
        <w:rPr>
          <w:b/>
          <w:u w:val="single"/>
        </w:rPr>
        <w:t>: Appendix V.3: Synchronous and Asynchronous (WS-Addressing) Web Services.</w:t>
      </w:r>
    </w:p>
    <w:p w14:paraId="0A91A35D" w14:textId="2E238058" w:rsidR="00A1731E" w:rsidRPr="009E3DC5" w:rsidRDefault="00A1731E" w:rsidP="006963B9">
      <w:pPr>
        <w:pStyle w:val="BodyText"/>
      </w:pPr>
      <w:r w:rsidRPr="009E3DC5">
        <w:t>…</w:t>
      </w:r>
    </w:p>
    <w:p w14:paraId="2C703D86" w14:textId="77777777" w:rsidR="003B0AD1" w:rsidRPr="009E3DC5" w:rsidRDefault="003B0AD1" w:rsidP="00E16821">
      <w:pPr>
        <w:pStyle w:val="Heading6"/>
      </w:pPr>
      <w:bookmarkStart w:id="1031" w:name="_Toc141666849"/>
      <w:r w:rsidRPr="009E3DC5">
        <w:t xml:space="preserve">3.43.5.1.2.2 </w:t>
      </w:r>
      <w:r w:rsidR="00AE74BE" w:rsidRPr="009E3DC5">
        <w:t xml:space="preserve">Asynchronous </w:t>
      </w:r>
      <w:r w:rsidRPr="009E3DC5">
        <w:t>Web Services Exchange</w:t>
      </w:r>
      <w:bookmarkEnd w:id="1031"/>
    </w:p>
    <w:p w14:paraId="499D6BCD" w14:textId="797B9290" w:rsidR="00AE74BE" w:rsidRPr="009E3DC5" w:rsidRDefault="00253009" w:rsidP="00E16821">
      <w:pPr>
        <w:pStyle w:val="BodyText"/>
      </w:pPr>
      <w:r w:rsidRPr="009E3DC5">
        <w:rPr>
          <w:b/>
          <w:highlight w:val="white"/>
          <w:u w:val="single"/>
        </w:rPr>
        <w:t xml:space="preserve">For the </w:t>
      </w:r>
      <w:r w:rsidR="00147556" w:rsidRPr="009E3DC5">
        <w:rPr>
          <w:b/>
          <w:highlight w:val="white"/>
          <w:u w:val="single"/>
        </w:rPr>
        <w:t>Asynchronous Web Services Exchange Option (WS-Addressing based)</w:t>
      </w:r>
      <w:r w:rsidRPr="009E3DC5">
        <w:rPr>
          <w:b/>
          <w:u w:val="single"/>
        </w:rPr>
        <w:t xml:space="preserve">, the sample </w:t>
      </w:r>
      <w:r w:rsidR="009915CD" w:rsidRPr="009E3DC5">
        <w:rPr>
          <w:b/>
          <w:u w:val="single"/>
        </w:rPr>
        <w:t xml:space="preserve">messages show </w:t>
      </w:r>
      <w:r w:rsidRPr="009E3DC5">
        <w:rPr>
          <w:b/>
          <w:u w:val="single"/>
        </w:rPr>
        <w:t xml:space="preserve">the WS-Addressing headers &lt;a:Action/&gt;, &lt;a:MessageID/&gt;, &lt;a:RelatesTo/&gt;…; these WS-Addressing headers are populated according to ITI </w:t>
      </w:r>
      <w:del w:id="1032" w:author="Mary Jungers" w:date="2023-07-30T19:12:00Z">
        <w:r w:rsidRPr="009E3DC5" w:rsidDel="00EE2148">
          <w:rPr>
            <w:b/>
            <w:u w:val="single"/>
          </w:rPr>
          <w:delText>TF-2x</w:delText>
        </w:r>
      </w:del>
      <w:ins w:id="1033" w:author="Mary Jungers" w:date="2023-07-30T19:12:00Z">
        <w:r w:rsidR="00EE2148">
          <w:rPr>
            <w:b/>
            <w:u w:val="single"/>
          </w:rPr>
          <w:t>TF-2</w:t>
        </w:r>
      </w:ins>
      <w:r w:rsidRPr="009E3DC5">
        <w:rPr>
          <w:b/>
          <w:u w:val="single"/>
        </w:rPr>
        <w:t>: Appendix V</w:t>
      </w:r>
      <w:r w:rsidR="006A7A25" w:rsidRPr="009E3DC5">
        <w:rPr>
          <w:b/>
          <w:u w:val="single"/>
        </w:rPr>
        <w:t>.3</w:t>
      </w:r>
      <w:r w:rsidRPr="009E3DC5">
        <w:rPr>
          <w:b/>
          <w:u w:val="single"/>
        </w:rPr>
        <w:t xml:space="preserve">: </w:t>
      </w:r>
      <w:r w:rsidR="006A7A25" w:rsidRPr="009E3DC5">
        <w:rPr>
          <w:b/>
          <w:u w:val="single"/>
        </w:rPr>
        <w:t>Synchronous and Asynchronous (WS-Addressing) Web Services</w:t>
      </w:r>
      <w:r w:rsidRPr="009E3DC5">
        <w:rPr>
          <w:b/>
          <w:u w:val="single"/>
        </w:rPr>
        <w:t>.</w:t>
      </w:r>
    </w:p>
    <w:p w14:paraId="4AE3C7E0" w14:textId="585E7A98" w:rsidR="00586932" w:rsidRPr="009E3DC5" w:rsidRDefault="00586932" w:rsidP="00E16821">
      <w:pPr>
        <w:pStyle w:val="BodyText"/>
      </w:pPr>
      <w:r w:rsidRPr="009E3DC5">
        <w:t>…</w:t>
      </w:r>
    </w:p>
    <w:p w14:paraId="373D7BA7" w14:textId="5AC0A0AD" w:rsidR="00AE74BE" w:rsidRPr="009E3DC5" w:rsidRDefault="00AE74BE" w:rsidP="008B6F75">
      <w:pPr>
        <w:rPr>
          <w:b/>
          <w:u w:val="single"/>
        </w:rPr>
      </w:pPr>
      <w:r w:rsidRPr="009E3DC5">
        <w:rPr>
          <w:b/>
          <w:u w:val="single"/>
        </w:rPr>
        <w:t>The sample that covers the AS4 Asynchronous Web Services is in ITI</w:t>
      </w:r>
      <w:r w:rsidR="00781274" w:rsidRPr="009E3DC5">
        <w:rPr>
          <w:b/>
          <w:u w:val="single"/>
        </w:rPr>
        <w:t xml:space="preserve"> </w:t>
      </w:r>
      <w:del w:id="1034" w:author="Mary Jungers" w:date="2023-07-30T19:12:00Z">
        <w:r w:rsidRPr="009E3DC5" w:rsidDel="00EE2148">
          <w:rPr>
            <w:b/>
            <w:u w:val="single"/>
          </w:rPr>
          <w:delText>TF</w:delText>
        </w:r>
        <w:r w:rsidR="00781274" w:rsidRPr="009E3DC5" w:rsidDel="00EE2148">
          <w:rPr>
            <w:b/>
            <w:u w:val="single"/>
          </w:rPr>
          <w:delText>-</w:delText>
        </w:r>
        <w:r w:rsidRPr="009E3DC5" w:rsidDel="00EE2148">
          <w:rPr>
            <w:b/>
            <w:u w:val="single"/>
          </w:rPr>
          <w:delText>2x</w:delText>
        </w:r>
      </w:del>
      <w:ins w:id="1035" w:author="Mary Jungers" w:date="2023-07-30T19:12:00Z">
        <w:r w:rsidR="00EE2148">
          <w:rPr>
            <w:b/>
            <w:u w:val="single"/>
          </w:rPr>
          <w:t>TF-2</w:t>
        </w:r>
      </w:ins>
      <w:r w:rsidR="00781274" w:rsidRPr="009E3DC5">
        <w:rPr>
          <w:b/>
          <w:u w:val="single"/>
        </w:rPr>
        <w:t>:</w:t>
      </w:r>
      <w:r w:rsidRPr="009E3DC5">
        <w:rPr>
          <w:b/>
          <w:u w:val="single"/>
        </w:rPr>
        <w:t xml:space="preserve"> V</w:t>
      </w:r>
      <w:r w:rsidR="006A7A25" w:rsidRPr="009E3DC5">
        <w:rPr>
          <w:b/>
          <w:u w:val="single"/>
        </w:rPr>
        <w:t>4</w:t>
      </w:r>
      <w:r w:rsidRPr="009E3DC5">
        <w:rPr>
          <w:b/>
          <w:u w:val="single"/>
        </w:rPr>
        <w:t>.8.</w:t>
      </w:r>
    </w:p>
    <w:p w14:paraId="4CBD89E3" w14:textId="5AC5B3C9" w:rsidR="00AE74BE" w:rsidRPr="009E3DC5" w:rsidRDefault="00AE74BE" w:rsidP="00F54850">
      <w:pPr>
        <w:pStyle w:val="BodyText"/>
      </w:pPr>
    </w:p>
    <w:p w14:paraId="562B3DFA" w14:textId="77777777" w:rsidR="006358D1" w:rsidRPr="009E3DC5" w:rsidRDefault="006358D1" w:rsidP="00F54850">
      <w:pPr>
        <w:pStyle w:val="BodyText"/>
      </w:pPr>
    </w:p>
    <w:p w14:paraId="430F4A4A" w14:textId="0CFA65C0" w:rsidR="008516F0" w:rsidRPr="009E3DC5" w:rsidRDefault="00E11D57" w:rsidP="00E11D57">
      <w:pPr>
        <w:pStyle w:val="EditorInstructions"/>
      </w:pPr>
      <w:bookmarkStart w:id="1036" w:name="_Toc398544320"/>
      <w:bookmarkStart w:id="1037" w:name="_Toc398717979"/>
      <w:bookmarkStart w:id="1038" w:name="_Toc488223197"/>
      <w:r w:rsidRPr="009E3DC5">
        <w:t>Update</w:t>
      </w:r>
      <w:r w:rsidR="00781274" w:rsidRPr="009E3DC5">
        <w:t xml:space="preserve"> Vol </w:t>
      </w:r>
      <w:del w:id="1039" w:author="Mary Jungers" w:date="2023-07-30T19:24:00Z">
        <w:r w:rsidR="00781274" w:rsidRPr="009E3DC5" w:rsidDel="005E0198">
          <w:delText>2b</w:delText>
        </w:r>
      </w:del>
      <w:ins w:id="1040" w:author="Mary Jungers" w:date="2023-07-30T19:24:00Z">
        <w:r w:rsidR="005E0198">
          <w:t>2</w:t>
        </w:r>
      </w:ins>
      <w:r w:rsidR="008516F0" w:rsidRPr="009E3DC5">
        <w:t xml:space="preserve"> Section 3.43.6 </w:t>
      </w:r>
      <w:r w:rsidR="00781274" w:rsidRPr="009E3DC5">
        <w:t>as follows</w:t>
      </w:r>
      <w:r w:rsidR="008516F0" w:rsidRPr="009E3DC5">
        <w:t xml:space="preserve"> </w:t>
      </w:r>
    </w:p>
    <w:p w14:paraId="3CA1DB57" w14:textId="77777777" w:rsidR="003B0AD1" w:rsidRPr="009E3DC5" w:rsidRDefault="003B0AD1" w:rsidP="00E16821">
      <w:pPr>
        <w:pStyle w:val="Heading3"/>
        <w:numPr>
          <w:ilvl w:val="0"/>
          <w:numId w:val="0"/>
        </w:numPr>
      </w:pPr>
      <w:bookmarkStart w:id="1041" w:name="_Toc141666850"/>
      <w:r w:rsidRPr="009E3DC5">
        <w:t>3.43.6 Security Considerations</w:t>
      </w:r>
      <w:bookmarkEnd w:id="1036"/>
      <w:bookmarkEnd w:id="1037"/>
      <w:bookmarkEnd w:id="1038"/>
      <w:bookmarkEnd w:id="1041"/>
    </w:p>
    <w:p w14:paraId="28686602" w14:textId="77777777" w:rsidR="00AC29F3" w:rsidRPr="009E3DC5" w:rsidRDefault="00781274" w:rsidP="003B0AD1">
      <w:r w:rsidRPr="009E3DC5">
        <w:t>…</w:t>
      </w:r>
      <w:r w:rsidR="003B0AD1" w:rsidRPr="009E3DC5">
        <w:t xml:space="preserve"> </w:t>
      </w:r>
    </w:p>
    <w:p w14:paraId="481E268E" w14:textId="77777777" w:rsidR="003B0AD1" w:rsidRPr="009E3DC5" w:rsidRDefault="003B0AD1" w:rsidP="00E16821">
      <w:pPr>
        <w:pStyle w:val="Heading5"/>
      </w:pPr>
      <w:bookmarkStart w:id="1042" w:name="_Toc141666851"/>
      <w:r w:rsidRPr="009E3DC5">
        <w:t>3.43.6.1.1 Document Consumer audit message:</w:t>
      </w:r>
      <w:bookmarkEnd w:id="1042"/>
    </w:p>
    <w:p w14:paraId="6D522C95" w14:textId="549BC77B" w:rsidR="004B0BB1" w:rsidRPr="009E3DC5" w:rsidRDefault="007E6E6D" w:rsidP="003B0AD1">
      <w:r w:rsidRPr="009E3DC5">
        <w:t>…</w:t>
      </w:r>
    </w:p>
    <w:p w14:paraId="7DB60D24" w14:textId="7BB10DC5" w:rsidR="003B0AD1" w:rsidRPr="009E3DC5" w:rsidRDefault="003B0AD1" w:rsidP="003B0AD1">
      <w:r w:rsidRPr="009E3DC5">
        <w:t>Where:</w:t>
      </w:r>
    </w:p>
    <w:p w14:paraId="1AB37B39" w14:textId="2F38C8E1" w:rsidR="006A7A25" w:rsidRPr="009E3DC5" w:rsidRDefault="006A7A25" w:rsidP="003B0AD1">
      <w:r w:rsidRPr="009E3DC5">
        <w:t>…</w:t>
      </w:r>
    </w:p>
    <w:p w14:paraId="307F3622" w14:textId="77777777" w:rsidR="00AB6533" w:rsidRPr="009E3DC5" w:rsidRDefault="00AB6533" w:rsidP="003B0AD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9E3DC5" w14:paraId="3852992C" w14:textId="77777777" w:rsidTr="003B0AD1">
        <w:trPr>
          <w:cantSplit/>
        </w:trPr>
        <w:tc>
          <w:tcPr>
            <w:tcW w:w="1548" w:type="dxa"/>
            <w:vMerge w:val="restart"/>
          </w:tcPr>
          <w:p w14:paraId="377CE4E3" w14:textId="77777777" w:rsidR="003B0AD1" w:rsidRPr="009E3DC5" w:rsidRDefault="003B0AD1" w:rsidP="00E16821">
            <w:pPr>
              <w:pStyle w:val="TableEntryHeader"/>
            </w:pPr>
            <w:r w:rsidRPr="009E3DC5">
              <w:t>Destination</w:t>
            </w:r>
          </w:p>
          <w:p w14:paraId="4D6596BB" w14:textId="77777777" w:rsidR="003B0AD1" w:rsidRPr="00BA0016" w:rsidRDefault="003B0AD1" w:rsidP="00E16821">
            <w:pPr>
              <w:pStyle w:val="TableEntryHeader"/>
              <w:rPr>
                <w:b w:val="0"/>
                <w:bCs/>
                <w:sz w:val="16"/>
                <w:szCs w:val="16"/>
                <w:rPrChange w:id="1043" w:author="Mary Jungers" w:date="2023-07-30T19:00:00Z">
                  <w:rPr>
                    <w:b w:val="0"/>
                    <w:bCs/>
                    <w:sz w:val="12"/>
                  </w:rPr>
                </w:rPrChange>
              </w:rPr>
            </w:pPr>
            <w:r w:rsidRPr="00BA0016">
              <w:rPr>
                <w:bCs/>
                <w:sz w:val="16"/>
                <w:szCs w:val="16"/>
                <w:rPrChange w:id="1044" w:author="Mary Jungers" w:date="2023-07-30T19:00:00Z">
                  <w:rPr>
                    <w:bCs/>
                    <w:sz w:val="12"/>
                  </w:rPr>
                </w:rPrChange>
              </w:rPr>
              <w:t>AuditMessage/</w:t>
            </w:r>
            <w:r w:rsidRPr="00BA0016">
              <w:rPr>
                <w:bCs/>
                <w:sz w:val="16"/>
                <w:szCs w:val="16"/>
                <w:rPrChange w:id="1045" w:author="Mary Jungers" w:date="2023-07-30T19:00:00Z">
                  <w:rPr>
                    <w:bCs/>
                    <w:sz w:val="12"/>
                  </w:rPr>
                </w:rPrChange>
              </w:rPr>
              <w:br/>
              <w:t>ActiveParticipant</w:t>
            </w:r>
          </w:p>
        </w:tc>
        <w:tc>
          <w:tcPr>
            <w:tcW w:w="2520" w:type="dxa"/>
            <w:vAlign w:val="center"/>
          </w:tcPr>
          <w:p w14:paraId="4D545B99" w14:textId="77777777" w:rsidR="003B0AD1" w:rsidRPr="00BA0016" w:rsidRDefault="003B0AD1" w:rsidP="00F54850">
            <w:pPr>
              <w:pStyle w:val="TableEntry"/>
              <w:rPr>
                <w:szCs w:val="18"/>
                <w:rPrChange w:id="1046" w:author="Mary Jungers" w:date="2023-07-30T18:59:00Z">
                  <w:rPr>
                    <w:sz w:val="16"/>
                  </w:rPr>
                </w:rPrChange>
              </w:rPr>
            </w:pPr>
            <w:r w:rsidRPr="00BA0016">
              <w:rPr>
                <w:szCs w:val="18"/>
                <w:rPrChange w:id="1047" w:author="Mary Jungers" w:date="2023-07-30T18:59:00Z">
                  <w:rPr>
                    <w:sz w:val="16"/>
                  </w:rPr>
                </w:rPrChange>
              </w:rPr>
              <w:t>UserID</w:t>
            </w:r>
          </w:p>
        </w:tc>
        <w:tc>
          <w:tcPr>
            <w:tcW w:w="630" w:type="dxa"/>
            <w:vAlign w:val="center"/>
          </w:tcPr>
          <w:p w14:paraId="384AEA5A" w14:textId="77777777" w:rsidR="003B0AD1" w:rsidRPr="00BA0016" w:rsidRDefault="003B0AD1" w:rsidP="00F54850">
            <w:pPr>
              <w:pStyle w:val="TableEntry"/>
              <w:jc w:val="center"/>
              <w:rPr>
                <w:szCs w:val="18"/>
                <w:rPrChange w:id="1048" w:author="Mary Jungers" w:date="2023-07-30T18:59:00Z">
                  <w:rPr>
                    <w:sz w:val="16"/>
                  </w:rPr>
                </w:rPrChange>
              </w:rPr>
            </w:pPr>
            <w:r w:rsidRPr="00BA0016">
              <w:rPr>
                <w:szCs w:val="18"/>
                <w:rPrChange w:id="1049" w:author="Mary Jungers" w:date="2023-07-30T18:59:00Z">
                  <w:rPr>
                    <w:sz w:val="16"/>
                  </w:rPr>
                </w:rPrChange>
              </w:rPr>
              <w:t>M</w:t>
            </w:r>
          </w:p>
        </w:tc>
        <w:tc>
          <w:tcPr>
            <w:tcW w:w="4968" w:type="dxa"/>
            <w:vAlign w:val="center"/>
          </w:tcPr>
          <w:p w14:paraId="2D0D5C82" w14:textId="3FB005AC" w:rsidR="005D22C3" w:rsidRPr="00BA0016" w:rsidRDefault="005D22C3" w:rsidP="005D22C3">
            <w:pPr>
              <w:pStyle w:val="TableEntry"/>
              <w:rPr>
                <w:szCs w:val="18"/>
                <w:rPrChange w:id="1050" w:author="Mary Jungers" w:date="2023-07-30T18:59:00Z">
                  <w:rPr>
                    <w:sz w:val="16"/>
                  </w:rPr>
                </w:rPrChange>
              </w:rPr>
            </w:pPr>
            <w:r w:rsidRPr="00BA0016">
              <w:rPr>
                <w:szCs w:val="18"/>
                <w:rPrChange w:id="1051" w:author="Mary Jungers" w:date="2023-07-30T18:59:00Z">
                  <w:rPr>
                    <w:sz w:val="16"/>
                  </w:rPr>
                </w:rPrChange>
              </w:rPr>
              <w:t xml:space="preserve">If </w:t>
            </w:r>
            <w:r w:rsidR="003A08FE" w:rsidRPr="00BA0016">
              <w:rPr>
                <w:b/>
                <w:szCs w:val="18"/>
                <w:u w:val="single"/>
                <w:rPrChange w:id="1052" w:author="Mary Jungers" w:date="2023-07-30T18:59:00Z">
                  <w:rPr>
                    <w:b/>
                    <w:sz w:val="16"/>
                    <w:u w:val="single"/>
                  </w:rPr>
                </w:rPrChange>
              </w:rPr>
              <w:t>WS-Addressing</w:t>
            </w:r>
            <w:r w:rsidR="00F92F91" w:rsidRPr="00BA0016">
              <w:rPr>
                <w:b/>
                <w:szCs w:val="18"/>
                <w:u w:val="single"/>
                <w:rPrChange w:id="1053" w:author="Mary Jungers" w:date="2023-07-30T18:59:00Z">
                  <w:rPr>
                    <w:b/>
                    <w:sz w:val="16"/>
                    <w:u w:val="single"/>
                  </w:rPr>
                </w:rPrChange>
              </w:rPr>
              <w:t xml:space="preserve"> based</w:t>
            </w:r>
            <w:r w:rsidRPr="00BA0016">
              <w:rPr>
                <w:szCs w:val="18"/>
                <w:rPrChange w:id="1054" w:author="Mary Jungers" w:date="2023-07-30T18:59:00Z">
                  <w:rPr>
                    <w:sz w:val="16"/>
                  </w:rPr>
                </w:rPrChange>
              </w:rPr>
              <w:t xml:space="preserve"> Asynchronous Web Services Exchange is being used, the content of the &lt;wsa:ReplyTo/&gt; element. </w:t>
            </w:r>
          </w:p>
          <w:p w14:paraId="74A2AA96" w14:textId="77777777" w:rsidR="005D22C3" w:rsidRPr="00BA0016" w:rsidRDefault="005D22C3" w:rsidP="005D22C3">
            <w:pPr>
              <w:pStyle w:val="TableEntry"/>
              <w:rPr>
                <w:b/>
                <w:szCs w:val="18"/>
                <w:u w:val="single"/>
                <w:rPrChange w:id="1055" w:author="Mary Jungers" w:date="2023-07-30T18:59:00Z">
                  <w:rPr>
                    <w:b/>
                    <w:sz w:val="16"/>
                    <w:u w:val="single"/>
                  </w:rPr>
                </w:rPrChange>
              </w:rPr>
            </w:pPr>
            <w:r w:rsidRPr="00BA0016">
              <w:rPr>
                <w:b/>
                <w:szCs w:val="18"/>
                <w:u w:val="single"/>
                <w:rPrChange w:id="1056" w:author="Mary Jungers" w:date="2023-07-30T18:59:00Z">
                  <w:rPr>
                    <w:b/>
                    <w:sz w:val="16"/>
                    <w:u w:val="single"/>
                  </w:rPr>
                </w:rPrChange>
              </w:rPr>
              <w:t>If AS4 Asynchronous Web Services Exchange is used, the content of the eb:From/</w:t>
            </w:r>
            <w:r w:rsidR="007C1BBE" w:rsidRPr="00BA0016">
              <w:rPr>
                <w:b/>
                <w:szCs w:val="18"/>
                <w:u w:val="single"/>
                <w:rPrChange w:id="1057" w:author="Mary Jungers" w:date="2023-07-30T18:59:00Z">
                  <w:rPr>
                    <w:b/>
                    <w:sz w:val="16"/>
                    <w:u w:val="single"/>
                  </w:rPr>
                </w:rPrChange>
              </w:rPr>
              <w:t>eb:PartyId</w:t>
            </w:r>
            <w:r w:rsidRPr="00BA0016">
              <w:rPr>
                <w:b/>
                <w:szCs w:val="18"/>
                <w:u w:val="single"/>
                <w:rPrChange w:id="1058" w:author="Mary Jungers" w:date="2023-07-30T18:59:00Z">
                  <w:rPr>
                    <w:b/>
                    <w:sz w:val="16"/>
                    <w:u w:val="single"/>
                  </w:rPr>
                </w:rPrChange>
              </w:rPr>
              <w:t>.</w:t>
            </w:r>
          </w:p>
          <w:p w14:paraId="1F7721A6" w14:textId="77777777" w:rsidR="003B0AD1" w:rsidRPr="00BA0016" w:rsidRDefault="005D22C3" w:rsidP="00F54850">
            <w:pPr>
              <w:pStyle w:val="TableEntry"/>
              <w:rPr>
                <w:szCs w:val="18"/>
                <w:rPrChange w:id="1059" w:author="Mary Jungers" w:date="2023-07-30T18:59:00Z">
                  <w:rPr>
                    <w:sz w:val="16"/>
                  </w:rPr>
                </w:rPrChange>
              </w:rPr>
            </w:pPr>
            <w:r w:rsidRPr="00BA0016">
              <w:rPr>
                <w:szCs w:val="18"/>
                <w:rPrChange w:id="1060" w:author="Mary Jungers" w:date="2023-07-30T18:59:00Z">
                  <w:rPr>
                    <w:sz w:val="16"/>
                  </w:rPr>
                </w:rPrChange>
              </w:rPr>
              <w:t>Otherwise, not specialized.</w:t>
            </w:r>
          </w:p>
        </w:tc>
      </w:tr>
      <w:tr w:rsidR="003B0AD1" w:rsidRPr="009E3DC5" w14:paraId="00CC23B0" w14:textId="77777777" w:rsidTr="003B0AD1">
        <w:trPr>
          <w:cantSplit/>
        </w:trPr>
        <w:tc>
          <w:tcPr>
            <w:tcW w:w="1548" w:type="dxa"/>
            <w:vMerge/>
            <w:textDirection w:val="btLr"/>
            <w:vAlign w:val="center"/>
          </w:tcPr>
          <w:p w14:paraId="53CB0BD8" w14:textId="77777777" w:rsidR="003B0AD1" w:rsidRPr="009E3DC5"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BA0016" w:rsidRDefault="003B0AD1" w:rsidP="00F54850">
            <w:pPr>
              <w:pStyle w:val="TableEntry"/>
              <w:rPr>
                <w:szCs w:val="18"/>
                <w:rPrChange w:id="1061" w:author="Mary Jungers" w:date="2023-07-30T18:59:00Z">
                  <w:rPr>
                    <w:sz w:val="16"/>
                  </w:rPr>
                </w:rPrChange>
              </w:rPr>
            </w:pPr>
            <w:r w:rsidRPr="00BA0016">
              <w:rPr>
                <w:szCs w:val="18"/>
                <w:rPrChange w:id="1062" w:author="Mary Jungers" w:date="2023-07-30T18:59:00Z">
                  <w:rPr>
                    <w:sz w:val="16"/>
                  </w:rPr>
                </w:rPrChange>
              </w:rPr>
              <w:t>AlternativeUserID</w:t>
            </w:r>
          </w:p>
        </w:tc>
        <w:tc>
          <w:tcPr>
            <w:tcW w:w="630" w:type="dxa"/>
            <w:vAlign w:val="center"/>
          </w:tcPr>
          <w:p w14:paraId="17216638" w14:textId="77777777" w:rsidR="003B0AD1" w:rsidRPr="00BA0016" w:rsidRDefault="003B0AD1" w:rsidP="00E16821">
            <w:pPr>
              <w:pStyle w:val="TableEntry"/>
              <w:jc w:val="center"/>
              <w:rPr>
                <w:szCs w:val="18"/>
                <w:rPrChange w:id="1063" w:author="Mary Jungers" w:date="2023-07-30T18:59:00Z">
                  <w:rPr>
                    <w:sz w:val="16"/>
                  </w:rPr>
                </w:rPrChange>
              </w:rPr>
            </w:pPr>
            <w:r w:rsidRPr="00BA0016">
              <w:rPr>
                <w:szCs w:val="18"/>
                <w:rPrChange w:id="1064" w:author="Mary Jungers" w:date="2023-07-30T18:59:00Z">
                  <w:rPr>
                    <w:sz w:val="16"/>
                  </w:rPr>
                </w:rPrChange>
              </w:rPr>
              <w:t>M</w:t>
            </w:r>
          </w:p>
        </w:tc>
        <w:tc>
          <w:tcPr>
            <w:tcW w:w="4968" w:type="dxa"/>
            <w:vAlign w:val="center"/>
          </w:tcPr>
          <w:p w14:paraId="775B334E" w14:textId="77777777" w:rsidR="003B0AD1" w:rsidRPr="00BA0016" w:rsidRDefault="003B0AD1" w:rsidP="00F54850">
            <w:pPr>
              <w:pStyle w:val="TableEntry"/>
              <w:rPr>
                <w:szCs w:val="18"/>
                <w:rPrChange w:id="1065" w:author="Mary Jungers" w:date="2023-07-30T18:59:00Z">
                  <w:rPr>
                    <w:sz w:val="16"/>
                  </w:rPr>
                </w:rPrChange>
              </w:rPr>
            </w:pPr>
            <w:r w:rsidRPr="00BA0016">
              <w:rPr>
                <w:szCs w:val="18"/>
                <w:rPrChange w:id="1066" w:author="Mary Jungers" w:date="2023-07-30T18:59:00Z">
                  <w:rPr>
                    <w:sz w:val="16"/>
                  </w:rPr>
                </w:rPrChange>
              </w:rPr>
              <w:t>the process ID as used within the local operating system in the local system logs.</w:t>
            </w:r>
          </w:p>
        </w:tc>
      </w:tr>
      <w:tr w:rsidR="003B0AD1" w:rsidRPr="009E3DC5" w14:paraId="17A11273" w14:textId="77777777" w:rsidTr="003B0AD1">
        <w:trPr>
          <w:cantSplit/>
        </w:trPr>
        <w:tc>
          <w:tcPr>
            <w:tcW w:w="1548" w:type="dxa"/>
            <w:vMerge/>
            <w:textDirection w:val="btLr"/>
            <w:vAlign w:val="center"/>
          </w:tcPr>
          <w:p w14:paraId="3281BD3A" w14:textId="77777777" w:rsidR="003B0AD1" w:rsidRPr="009E3DC5"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BA0016" w:rsidRDefault="003B0AD1" w:rsidP="00F54850">
            <w:pPr>
              <w:pStyle w:val="TableEntry"/>
              <w:rPr>
                <w:i/>
                <w:iCs/>
                <w:szCs w:val="18"/>
                <w:rPrChange w:id="1067" w:author="Mary Jungers" w:date="2023-07-30T18:59:00Z">
                  <w:rPr>
                    <w:i/>
                    <w:iCs/>
                    <w:sz w:val="16"/>
                  </w:rPr>
                </w:rPrChange>
              </w:rPr>
            </w:pPr>
            <w:r w:rsidRPr="00BA0016">
              <w:rPr>
                <w:i/>
                <w:iCs/>
                <w:szCs w:val="18"/>
                <w:rPrChange w:id="1068" w:author="Mary Jungers" w:date="2023-07-30T18:59:00Z">
                  <w:rPr>
                    <w:i/>
                    <w:iCs/>
                    <w:sz w:val="16"/>
                  </w:rPr>
                </w:rPrChange>
              </w:rPr>
              <w:t>UserName</w:t>
            </w:r>
          </w:p>
        </w:tc>
        <w:tc>
          <w:tcPr>
            <w:tcW w:w="630" w:type="dxa"/>
            <w:vAlign w:val="center"/>
          </w:tcPr>
          <w:p w14:paraId="16D9FAD9" w14:textId="77777777" w:rsidR="003B0AD1" w:rsidRPr="00BA0016" w:rsidRDefault="003B0AD1" w:rsidP="00F54850">
            <w:pPr>
              <w:pStyle w:val="TableEntry"/>
              <w:jc w:val="center"/>
              <w:rPr>
                <w:i/>
                <w:iCs/>
                <w:szCs w:val="18"/>
                <w:rPrChange w:id="1069" w:author="Mary Jungers" w:date="2023-07-30T18:59:00Z">
                  <w:rPr>
                    <w:i/>
                    <w:iCs/>
                    <w:sz w:val="16"/>
                  </w:rPr>
                </w:rPrChange>
              </w:rPr>
            </w:pPr>
            <w:r w:rsidRPr="00BA0016">
              <w:rPr>
                <w:i/>
                <w:iCs/>
                <w:szCs w:val="18"/>
                <w:rPrChange w:id="1070" w:author="Mary Jungers" w:date="2023-07-30T18:59:00Z">
                  <w:rPr>
                    <w:i/>
                    <w:iCs/>
                    <w:sz w:val="16"/>
                  </w:rPr>
                </w:rPrChange>
              </w:rPr>
              <w:t>U</w:t>
            </w:r>
          </w:p>
        </w:tc>
        <w:tc>
          <w:tcPr>
            <w:tcW w:w="4968" w:type="dxa"/>
            <w:vAlign w:val="center"/>
          </w:tcPr>
          <w:p w14:paraId="4379182B" w14:textId="77777777" w:rsidR="003B0AD1" w:rsidRPr="00BA0016" w:rsidRDefault="003B0AD1" w:rsidP="00F54850">
            <w:pPr>
              <w:pStyle w:val="TableEntry"/>
              <w:rPr>
                <w:i/>
                <w:iCs/>
                <w:szCs w:val="18"/>
                <w:rPrChange w:id="1071" w:author="Mary Jungers" w:date="2023-07-30T18:59:00Z">
                  <w:rPr>
                    <w:i/>
                    <w:iCs/>
                    <w:sz w:val="16"/>
                  </w:rPr>
                </w:rPrChange>
              </w:rPr>
            </w:pPr>
            <w:r w:rsidRPr="00BA0016">
              <w:rPr>
                <w:i/>
                <w:iCs/>
                <w:szCs w:val="18"/>
                <w:rPrChange w:id="1072" w:author="Mary Jungers" w:date="2023-07-30T18:59:00Z">
                  <w:rPr>
                    <w:i/>
                    <w:iCs/>
                    <w:sz w:val="16"/>
                  </w:rPr>
                </w:rPrChange>
              </w:rPr>
              <w:t>not specialized</w:t>
            </w:r>
          </w:p>
        </w:tc>
      </w:tr>
      <w:tr w:rsidR="003B0AD1" w:rsidRPr="009E3DC5" w14:paraId="5C0F1689" w14:textId="77777777" w:rsidTr="003B0AD1">
        <w:trPr>
          <w:cantSplit/>
        </w:trPr>
        <w:tc>
          <w:tcPr>
            <w:tcW w:w="1548" w:type="dxa"/>
            <w:vMerge/>
            <w:textDirection w:val="btLr"/>
            <w:vAlign w:val="center"/>
          </w:tcPr>
          <w:p w14:paraId="194D7DAD" w14:textId="77777777" w:rsidR="003B0AD1" w:rsidRPr="009E3DC5"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BA0016" w:rsidRDefault="003B0AD1" w:rsidP="00F54850">
            <w:pPr>
              <w:pStyle w:val="TableEntry"/>
              <w:rPr>
                <w:i/>
                <w:iCs/>
                <w:szCs w:val="18"/>
                <w:rPrChange w:id="1073" w:author="Mary Jungers" w:date="2023-07-30T18:59:00Z">
                  <w:rPr>
                    <w:i/>
                    <w:iCs/>
                    <w:sz w:val="16"/>
                  </w:rPr>
                </w:rPrChange>
              </w:rPr>
            </w:pPr>
            <w:r w:rsidRPr="00BA0016">
              <w:rPr>
                <w:i/>
                <w:iCs/>
                <w:szCs w:val="18"/>
                <w:rPrChange w:id="1074" w:author="Mary Jungers" w:date="2023-07-30T18:59:00Z">
                  <w:rPr>
                    <w:i/>
                    <w:iCs/>
                    <w:sz w:val="16"/>
                  </w:rPr>
                </w:rPrChange>
              </w:rPr>
              <w:t>UserIsRequestor</w:t>
            </w:r>
          </w:p>
        </w:tc>
        <w:tc>
          <w:tcPr>
            <w:tcW w:w="630" w:type="dxa"/>
            <w:vAlign w:val="center"/>
          </w:tcPr>
          <w:p w14:paraId="0CE72576" w14:textId="77777777" w:rsidR="003B0AD1" w:rsidRPr="00BA0016" w:rsidRDefault="003B0AD1" w:rsidP="00F54850">
            <w:pPr>
              <w:pStyle w:val="TableEntry"/>
              <w:jc w:val="center"/>
              <w:rPr>
                <w:i/>
                <w:iCs/>
                <w:szCs w:val="18"/>
                <w:rPrChange w:id="1075" w:author="Mary Jungers" w:date="2023-07-30T18:59:00Z">
                  <w:rPr>
                    <w:i/>
                    <w:iCs/>
                    <w:sz w:val="16"/>
                  </w:rPr>
                </w:rPrChange>
              </w:rPr>
            </w:pPr>
            <w:r w:rsidRPr="00BA0016">
              <w:rPr>
                <w:i/>
                <w:iCs/>
                <w:szCs w:val="18"/>
                <w:rPrChange w:id="1076" w:author="Mary Jungers" w:date="2023-07-30T18:59:00Z">
                  <w:rPr>
                    <w:i/>
                    <w:iCs/>
                    <w:sz w:val="16"/>
                  </w:rPr>
                </w:rPrChange>
              </w:rPr>
              <w:t>U</w:t>
            </w:r>
          </w:p>
        </w:tc>
        <w:tc>
          <w:tcPr>
            <w:tcW w:w="4968" w:type="dxa"/>
            <w:vAlign w:val="center"/>
          </w:tcPr>
          <w:p w14:paraId="1A94DDD6" w14:textId="77777777" w:rsidR="003B0AD1" w:rsidRPr="00BA0016" w:rsidRDefault="003B0AD1" w:rsidP="00F54850">
            <w:pPr>
              <w:pStyle w:val="TableEntry"/>
              <w:rPr>
                <w:i/>
                <w:iCs/>
                <w:szCs w:val="18"/>
                <w:rPrChange w:id="1077" w:author="Mary Jungers" w:date="2023-07-30T18:59:00Z">
                  <w:rPr>
                    <w:i/>
                    <w:iCs/>
                    <w:sz w:val="16"/>
                  </w:rPr>
                </w:rPrChange>
              </w:rPr>
            </w:pPr>
            <w:r w:rsidRPr="00BA0016">
              <w:rPr>
                <w:i/>
                <w:iCs/>
                <w:szCs w:val="18"/>
                <w:rPrChange w:id="1078" w:author="Mary Jungers" w:date="2023-07-30T18:59:00Z">
                  <w:rPr>
                    <w:i/>
                    <w:iCs/>
                    <w:sz w:val="16"/>
                  </w:rPr>
                </w:rPrChange>
              </w:rPr>
              <w:t>not specialized</w:t>
            </w:r>
          </w:p>
        </w:tc>
      </w:tr>
      <w:tr w:rsidR="003B0AD1" w:rsidRPr="009E3DC5" w14:paraId="6C244176" w14:textId="77777777" w:rsidTr="003B0AD1">
        <w:trPr>
          <w:cantSplit/>
        </w:trPr>
        <w:tc>
          <w:tcPr>
            <w:tcW w:w="1548" w:type="dxa"/>
            <w:vMerge/>
            <w:textDirection w:val="btLr"/>
            <w:vAlign w:val="center"/>
          </w:tcPr>
          <w:p w14:paraId="49E05DA9" w14:textId="77777777" w:rsidR="003B0AD1" w:rsidRPr="009E3DC5"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BA0016" w:rsidRDefault="003B0AD1" w:rsidP="00F54850">
            <w:pPr>
              <w:pStyle w:val="TableEntry"/>
              <w:rPr>
                <w:szCs w:val="18"/>
                <w:rPrChange w:id="1079" w:author="Mary Jungers" w:date="2023-07-30T18:59:00Z">
                  <w:rPr>
                    <w:sz w:val="16"/>
                  </w:rPr>
                </w:rPrChange>
              </w:rPr>
            </w:pPr>
            <w:r w:rsidRPr="00BA0016">
              <w:rPr>
                <w:szCs w:val="18"/>
                <w:rPrChange w:id="1080" w:author="Mary Jungers" w:date="2023-07-30T18:59:00Z">
                  <w:rPr>
                    <w:sz w:val="16"/>
                  </w:rPr>
                </w:rPrChange>
              </w:rPr>
              <w:t>RoleIDCode</w:t>
            </w:r>
          </w:p>
        </w:tc>
        <w:tc>
          <w:tcPr>
            <w:tcW w:w="630" w:type="dxa"/>
            <w:vAlign w:val="center"/>
          </w:tcPr>
          <w:p w14:paraId="2BD30934" w14:textId="77777777" w:rsidR="003B0AD1" w:rsidRPr="00BA0016" w:rsidRDefault="003B0AD1" w:rsidP="00F54850">
            <w:pPr>
              <w:pStyle w:val="TableEntry"/>
              <w:jc w:val="center"/>
              <w:rPr>
                <w:szCs w:val="18"/>
                <w:rPrChange w:id="1081" w:author="Mary Jungers" w:date="2023-07-30T18:59:00Z">
                  <w:rPr>
                    <w:sz w:val="16"/>
                  </w:rPr>
                </w:rPrChange>
              </w:rPr>
            </w:pPr>
            <w:r w:rsidRPr="00BA0016">
              <w:rPr>
                <w:szCs w:val="18"/>
                <w:rPrChange w:id="1082" w:author="Mary Jungers" w:date="2023-07-30T18:59:00Z">
                  <w:rPr>
                    <w:sz w:val="16"/>
                  </w:rPr>
                </w:rPrChange>
              </w:rPr>
              <w:t>M</w:t>
            </w:r>
          </w:p>
        </w:tc>
        <w:tc>
          <w:tcPr>
            <w:tcW w:w="4968" w:type="dxa"/>
            <w:vAlign w:val="center"/>
          </w:tcPr>
          <w:p w14:paraId="5A14D460" w14:textId="1BE90972" w:rsidR="003B0AD1" w:rsidRPr="00BA0016" w:rsidRDefault="003B0AD1" w:rsidP="00F54850">
            <w:pPr>
              <w:pStyle w:val="TableEntry"/>
              <w:rPr>
                <w:szCs w:val="18"/>
                <w:rPrChange w:id="1083" w:author="Mary Jungers" w:date="2023-07-30T18:59:00Z">
                  <w:rPr>
                    <w:sz w:val="16"/>
                  </w:rPr>
                </w:rPrChange>
              </w:rPr>
            </w:pPr>
            <w:r w:rsidRPr="00BA0016">
              <w:rPr>
                <w:szCs w:val="18"/>
                <w:rPrChange w:id="1084" w:author="Mary Jungers" w:date="2023-07-30T18:59:00Z">
                  <w:rPr>
                    <w:sz w:val="16"/>
                  </w:rPr>
                </w:rPrChange>
              </w:rPr>
              <w:t>EV(110152, DCM, “Destination</w:t>
            </w:r>
            <w:r w:rsidR="00746607" w:rsidRPr="00BA0016">
              <w:rPr>
                <w:szCs w:val="18"/>
                <w:rPrChange w:id="1085" w:author="Mary Jungers" w:date="2023-07-30T18:59:00Z">
                  <w:rPr>
                    <w:sz w:val="16"/>
                  </w:rPr>
                </w:rPrChange>
              </w:rPr>
              <w:t xml:space="preserve"> Role ID</w:t>
            </w:r>
            <w:r w:rsidRPr="00BA0016">
              <w:rPr>
                <w:szCs w:val="18"/>
                <w:rPrChange w:id="1086" w:author="Mary Jungers" w:date="2023-07-30T18:59:00Z">
                  <w:rPr>
                    <w:sz w:val="16"/>
                  </w:rPr>
                </w:rPrChange>
              </w:rPr>
              <w:t>”)</w:t>
            </w:r>
          </w:p>
        </w:tc>
      </w:tr>
      <w:tr w:rsidR="003B0AD1" w:rsidRPr="009E3DC5" w14:paraId="61D2DF7C" w14:textId="77777777" w:rsidTr="003B0AD1">
        <w:trPr>
          <w:cantSplit/>
        </w:trPr>
        <w:tc>
          <w:tcPr>
            <w:tcW w:w="1548" w:type="dxa"/>
            <w:vMerge/>
            <w:textDirection w:val="btLr"/>
            <w:vAlign w:val="center"/>
          </w:tcPr>
          <w:p w14:paraId="45F03CDC" w14:textId="77777777" w:rsidR="003B0AD1" w:rsidRPr="009E3DC5"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BA0016" w:rsidRDefault="003B0AD1" w:rsidP="00F54850">
            <w:pPr>
              <w:pStyle w:val="TableEntry"/>
              <w:rPr>
                <w:szCs w:val="18"/>
                <w:rPrChange w:id="1087" w:author="Mary Jungers" w:date="2023-07-30T18:59:00Z">
                  <w:rPr>
                    <w:sz w:val="16"/>
                  </w:rPr>
                </w:rPrChange>
              </w:rPr>
            </w:pPr>
            <w:r w:rsidRPr="00BA0016">
              <w:rPr>
                <w:szCs w:val="18"/>
                <w:rPrChange w:id="1088" w:author="Mary Jungers" w:date="2023-07-30T18:59:00Z">
                  <w:rPr>
                    <w:sz w:val="16"/>
                  </w:rPr>
                </w:rPrChange>
              </w:rPr>
              <w:t>NetworkAccessPointTypeCode</w:t>
            </w:r>
          </w:p>
        </w:tc>
        <w:tc>
          <w:tcPr>
            <w:tcW w:w="630" w:type="dxa"/>
            <w:vAlign w:val="center"/>
          </w:tcPr>
          <w:p w14:paraId="51419934" w14:textId="77777777" w:rsidR="003B0AD1" w:rsidRPr="00BA0016" w:rsidRDefault="003B0AD1" w:rsidP="00F54850">
            <w:pPr>
              <w:pStyle w:val="TableEntry"/>
              <w:jc w:val="center"/>
              <w:rPr>
                <w:iCs/>
                <w:szCs w:val="18"/>
                <w:rPrChange w:id="1089" w:author="Mary Jungers" w:date="2023-07-30T18:59:00Z">
                  <w:rPr>
                    <w:iCs/>
                    <w:sz w:val="16"/>
                  </w:rPr>
                </w:rPrChange>
              </w:rPr>
            </w:pPr>
            <w:r w:rsidRPr="00BA0016">
              <w:rPr>
                <w:iCs/>
                <w:szCs w:val="18"/>
                <w:rPrChange w:id="1090" w:author="Mary Jungers" w:date="2023-07-30T18:59:00Z">
                  <w:rPr>
                    <w:iCs/>
                    <w:sz w:val="16"/>
                  </w:rPr>
                </w:rPrChange>
              </w:rPr>
              <w:t>M</w:t>
            </w:r>
          </w:p>
        </w:tc>
        <w:tc>
          <w:tcPr>
            <w:tcW w:w="4968" w:type="dxa"/>
            <w:vAlign w:val="center"/>
          </w:tcPr>
          <w:p w14:paraId="5C9F2ECA" w14:textId="77777777" w:rsidR="003B0AD1" w:rsidRPr="00BA0016" w:rsidRDefault="003B0AD1" w:rsidP="00F54850">
            <w:pPr>
              <w:pStyle w:val="TableEntry"/>
              <w:rPr>
                <w:szCs w:val="18"/>
                <w:rPrChange w:id="1091" w:author="Mary Jungers" w:date="2023-07-30T18:59:00Z">
                  <w:rPr>
                    <w:sz w:val="16"/>
                  </w:rPr>
                </w:rPrChange>
              </w:rPr>
            </w:pPr>
            <w:r w:rsidRPr="00BA0016">
              <w:rPr>
                <w:szCs w:val="18"/>
                <w:rPrChange w:id="1092" w:author="Mary Jungers" w:date="2023-07-30T18:59:00Z">
                  <w:rPr>
                    <w:sz w:val="16"/>
                  </w:rPr>
                </w:rPrChange>
              </w:rPr>
              <w:t>“1” for machine (DNS) name, “2” for IP address</w:t>
            </w:r>
          </w:p>
        </w:tc>
      </w:tr>
      <w:tr w:rsidR="003B0AD1" w:rsidRPr="009E3DC5" w14:paraId="4325EFBE" w14:textId="77777777" w:rsidTr="003B0AD1">
        <w:trPr>
          <w:cantSplit/>
        </w:trPr>
        <w:tc>
          <w:tcPr>
            <w:tcW w:w="1548" w:type="dxa"/>
            <w:vMerge/>
            <w:textDirection w:val="btLr"/>
            <w:vAlign w:val="center"/>
          </w:tcPr>
          <w:p w14:paraId="71D48BA9" w14:textId="77777777" w:rsidR="003B0AD1" w:rsidRPr="009E3DC5"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BA0016" w:rsidRDefault="003B0AD1" w:rsidP="00F54850">
            <w:pPr>
              <w:pStyle w:val="TableEntry"/>
              <w:rPr>
                <w:szCs w:val="18"/>
                <w:rPrChange w:id="1093" w:author="Mary Jungers" w:date="2023-07-30T18:59:00Z">
                  <w:rPr>
                    <w:sz w:val="16"/>
                  </w:rPr>
                </w:rPrChange>
              </w:rPr>
            </w:pPr>
            <w:r w:rsidRPr="00BA0016">
              <w:rPr>
                <w:szCs w:val="18"/>
                <w:rPrChange w:id="1094" w:author="Mary Jungers" w:date="2023-07-30T18:59:00Z">
                  <w:rPr>
                    <w:sz w:val="16"/>
                  </w:rPr>
                </w:rPrChange>
              </w:rPr>
              <w:t>NetworkAccessPointID</w:t>
            </w:r>
          </w:p>
        </w:tc>
        <w:tc>
          <w:tcPr>
            <w:tcW w:w="630" w:type="dxa"/>
            <w:vAlign w:val="center"/>
          </w:tcPr>
          <w:p w14:paraId="23B1D9A5" w14:textId="77777777" w:rsidR="003B0AD1" w:rsidRPr="00BA0016" w:rsidRDefault="003B0AD1" w:rsidP="00F54850">
            <w:pPr>
              <w:pStyle w:val="TableEntry"/>
              <w:jc w:val="center"/>
              <w:rPr>
                <w:iCs/>
                <w:szCs w:val="18"/>
                <w:rPrChange w:id="1095" w:author="Mary Jungers" w:date="2023-07-30T18:59:00Z">
                  <w:rPr>
                    <w:iCs/>
                    <w:sz w:val="16"/>
                  </w:rPr>
                </w:rPrChange>
              </w:rPr>
            </w:pPr>
            <w:r w:rsidRPr="00BA0016">
              <w:rPr>
                <w:iCs/>
                <w:szCs w:val="18"/>
                <w:rPrChange w:id="1096" w:author="Mary Jungers" w:date="2023-07-30T18:59:00Z">
                  <w:rPr>
                    <w:iCs/>
                    <w:sz w:val="16"/>
                  </w:rPr>
                </w:rPrChange>
              </w:rPr>
              <w:t>M</w:t>
            </w:r>
          </w:p>
        </w:tc>
        <w:tc>
          <w:tcPr>
            <w:tcW w:w="4968" w:type="dxa"/>
            <w:vAlign w:val="center"/>
          </w:tcPr>
          <w:p w14:paraId="78F75287" w14:textId="77777777" w:rsidR="003B0AD1" w:rsidRPr="00BA0016" w:rsidRDefault="003B0AD1" w:rsidP="00F54850">
            <w:pPr>
              <w:pStyle w:val="TableEntry"/>
              <w:rPr>
                <w:szCs w:val="18"/>
                <w:rPrChange w:id="1097" w:author="Mary Jungers" w:date="2023-07-30T18:59:00Z">
                  <w:rPr>
                    <w:sz w:val="16"/>
                  </w:rPr>
                </w:rPrChange>
              </w:rPr>
            </w:pPr>
            <w:r w:rsidRPr="00BA0016">
              <w:rPr>
                <w:szCs w:val="18"/>
                <w:rPrChange w:id="1098" w:author="Mary Jungers" w:date="2023-07-30T18:59:00Z">
                  <w:rPr>
                    <w:sz w:val="16"/>
                  </w:rPr>
                </w:rPrChange>
              </w:rPr>
              <w:t>The machine name or IP address.</w:t>
            </w:r>
          </w:p>
        </w:tc>
      </w:tr>
    </w:tbl>
    <w:p w14:paraId="216B18AD" w14:textId="77777777" w:rsidR="003B0AD1" w:rsidRPr="009E3DC5" w:rsidRDefault="00781274" w:rsidP="003B0AD1">
      <w:r w:rsidRPr="009E3DC5">
        <w:t>…</w:t>
      </w:r>
    </w:p>
    <w:p w14:paraId="2A32EA97" w14:textId="77777777" w:rsidR="00CE49CF" w:rsidRPr="009E3DC5" w:rsidRDefault="00CE49CF" w:rsidP="003B0AD1"/>
    <w:p w14:paraId="6E63A3A2" w14:textId="77777777" w:rsidR="003B0AD1" w:rsidRPr="009E3DC5" w:rsidRDefault="003B0AD1" w:rsidP="00E16821">
      <w:pPr>
        <w:pStyle w:val="Heading5"/>
      </w:pPr>
      <w:bookmarkStart w:id="1099" w:name="_Toc398544322"/>
      <w:bookmarkStart w:id="1100" w:name="_Toc398544323"/>
      <w:bookmarkStart w:id="1101" w:name="_Toc398544324"/>
      <w:bookmarkStart w:id="1102" w:name="_Toc398544325"/>
      <w:bookmarkStart w:id="1103" w:name="_Toc141666852"/>
      <w:bookmarkEnd w:id="1099"/>
      <w:bookmarkEnd w:id="1100"/>
      <w:bookmarkEnd w:id="1101"/>
      <w:bookmarkEnd w:id="1102"/>
      <w:r w:rsidRPr="009E3DC5">
        <w:t>3.43.6.1.2 Document Repository, On-Demand Document Source, and Initiating Gateway audit message:</w:t>
      </w:r>
      <w:bookmarkEnd w:id="1103"/>
    </w:p>
    <w:p w14:paraId="07894245" w14:textId="2DA6037E" w:rsidR="007E6E6D" w:rsidRPr="009E3DC5" w:rsidRDefault="007E6E6D" w:rsidP="003B0AD1">
      <w:r w:rsidRPr="009E3DC5">
        <w:t>…</w:t>
      </w:r>
    </w:p>
    <w:p w14:paraId="08C2D48F" w14:textId="77777777" w:rsidR="003B0AD1" w:rsidRPr="009E3DC5"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9E3DC5" w14:paraId="4647D743" w14:textId="77777777" w:rsidTr="003B0AD1">
        <w:trPr>
          <w:cantSplit/>
        </w:trPr>
        <w:tc>
          <w:tcPr>
            <w:tcW w:w="1548" w:type="dxa"/>
            <w:vMerge w:val="restart"/>
          </w:tcPr>
          <w:p w14:paraId="35613769" w14:textId="77777777" w:rsidR="003B0AD1" w:rsidRPr="009E3DC5" w:rsidRDefault="003B0AD1" w:rsidP="00E16821">
            <w:pPr>
              <w:pStyle w:val="TableEntryHeader"/>
            </w:pPr>
            <w:r w:rsidRPr="009E3DC5">
              <w:t>Destination</w:t>
            </w:r>
          </w:p>
          <w:p w14:paraId="6D97793B" w14:textId="77777777" w:rsidR="003B0AD1" w:rsidRPr="00BA0016" w:rsidRDefault="003B0AD1" w:rsidP="00E16821">
            <w:pPr>
              <w:pStyle w:val="TableEntryHeader"/>
              <w:rPr>
                <w:b w:val="0"/>
                <w:bCs/>
                <w:sz w:val="16"/>
                <w:szCs w:val="16"/>
                <w:rPrChange w:id="1104" w:author="Mary Jungers" w:date="2023-07-30T19:00:00Z">
                  <w:rPr>
                    <w:b w:val="0"/>
                    <w:bCs/>
                    <w:sz w:val="12"/>
                  </w:rPr>
                </w:rPrChange>
              </w:rPr>
            </w:pPr>
            <w:r w:rsidRPr="00BA0016">
              <w:rPr>
                <w:bCs/>
                <w:sz w:val="16"/>
                <w:szCs w:val="16"/>
                <w:rPrChange w:id="1105" w:author="Mary Jungers" w:date="2023-07-30T19:00:00Z">
                  <w:rPr>
                    <w:bCs/>
                    <w:sz w:val="12"/>
                  </w:rPr>
                </w:rPrChange>
              </w:rPr>
              <w:t>AuditMessage/</w:t>
            </w:r>
            <w:r w:rsidRPr="00BA0016">
              <w:rPr>
                <w:bCs/>
                <w:sz w:val="16"/>
                <w:szCs w:val="16"/>
                <w:rPrChange w:id="1106" w:author="Mary Jungers" w:date="2023-07-30T19:00:00Z">
                  <w:rPr>
                    <w:bCs/>
                    <w:sz w:val="12"/>
                  </w:rPr>
                </w:rPrChange>
              </w:rPr>
              <w:br/>
              <w:t>ActiveParticipant</w:t>
            </w:r>
          </w:p>
        </w:tc>
        <w:tc>
          <w:tcPr>
            <w:tcW w:w="2520" w:type="dxa"/>
            <w:vAlign w:val="center"/>
          </w:tcPr>
          <w:p w14:paraId="6712AE37" w14:textId="77777777" w:rsidR="003B0AD1" w:rsidRPr="00BA0016" w:rsidRDefault="003B0AD1" w:rsidP="00F54850">
            <w:pPr>
              <w:pStyle w:val="TableEntry"/>
              <w:rPr>
                <w:szCs w:val="18"/>
                <w:rPrChange w:id="1107" w:author="Mary Jungers" w:date="2023-07-30T18:59:00Z">
                  <w:rPr>
                    <w:sz w:val="16"/>
                  </w:rPr>
                </w:rPrChange>
              </w:rPr>
            </w:pPr>
            <w:r w:rsidRPr="00BA0016">
              <w:rPr>
                <w:szCs w:val="18"/>
                <w:rPrChange w:id="1108" w:author="Mary Jungers" w:date="2023-07-30T18:59:00Z">
                  <w:rPr>
                    <w:sz w:val="16"/>
                  </w:rPr>
                </w:rPrChange>
              </w:rPr>
              <w:t>UserID</w:t>
            </w:r>
          </w:p>
        </w:tc>
        <w:tc>
          <w:tcPr>
            <w:tcW w:w="630" w:type="dxa"/>
            <w:vAlign w:val="center"/>
          </w:tcPr>
          <w:p w14:paraId="52B24F78" w14:textId="77777777" w:rsidR="003B0AD1" w:rsidRPr="00BA0016" w:rsidRDefault="003B0AD1" w:rsidP="00F54850">
            <w:pPr>
              <w:pStyle w:val="TableEntry"/>
              <w:jc w:val="center"/>
              <w:rPr>
                <w:szCs w:val="18"/>
                <w:rPrChange w:id="1109" w:author="Mary Jungers" w:date="2023-07-30T18:59:00Z">
                  <w:rPr>
                    <w:sz w:val="16"/>
                  </w:rPr>
                </w:rPrChange>
              </w:rPr>
            </w:pPr>
            <w:r w:rsidRPr="00BA0016">
              <w:rPr>
                <w:szCs w:val="18"/>
                <w:rPrChange w:id="1110" w:author="Mary Jungers" w:date="2023-07-30T18:59:00Z">
                  <w:rPr>
                    <w:sz w:val="16"/>
                  </w:rPr>
                </w:rPrChange>
              </w:rPr>
              <w:t>M</w:t>
            </w:r>
          </w:p>
        </w:tc>
        <w:tc>
          <w:tcPr>
            <w:tcW w:w="4968" w:type="dxa"/>
            <w:vAlign w:val="center"/>
          </w:tcPr>
          <w:p w14:paraId="1D9F801E" w14:textId="0005A364" w:rsidR="005D22C3" w:rsidRPr="00BA0016" w:rsidRDefault="005D22C3" w:rsidP="005D22C3">
            <w:pPr>
              <w:pStyle w:val="TableEntry"/>
              <w:rPr>
                <w:szCs w:val="18"/>
                <w:rPrChange w:id="1111" w:author="Mary Jungers" w:date="2023-07-30T18:59:00Z">
                  <w:rPr>
                    <w:sz w:val="16"/>
                  </w:rPr>
                </w:rPrChange>
              </w:rPr>
            </w:pPr>
            <w:r w:rsidRPr="00BA0016">
              <w:rPr>
                <w:szCs w:val="18"/>
                <w:rPrChange w:id="1112" w:author="Mary Jungers" w:date="2023-07-30T18:59:00Z">
                  <w:rPr>
                    <w:sz w:val="16"/>
                  </w:rPr>
                </w:rPrChange>
              </w:rPr>
              <w:t xml:space="preserve">If </w:t>
            </w:r>
            <w:r w:rsidR="003A08FE" w:rsidRPr="00BA0016">
              <w:rPr>
                <w:b/>
                <w:szCs w:val="18"/>
                <w:u w:val="single"/>
                <w:rPrChange w:id="1113" w:author="Mary Jungers" w:date="2023-07-30T18:59:00Z">
                  <w:rPr>
                    <w:b/>
                    <w:sz w:val="16"/>
                    <w:u w:val="single"/>
                  </w:rPr>
                </w:rPrChange>
              </w:rPr>
              <w:t>WS-Addressing</w:t>
            </w:r>
            <w:r w:rsidR="00F92F91" w:rsidRPr="00BA0016">
              <w:rPr>
                <w:b/>
                <w:szCs w:val="18"/>
                <w:u w:val="single"/>
                <w:rPrChange w:id="1114" w:author="Mary Jungers" w:date="2023-07-30T18:59:00Z">
                  <w:rPr>
                    <w:b/>
                    <w:sz w:val="16"/>
                    <w:u w:val="single"/>
                  </w:rPr>
                </w:rPrChange>
              </w:rPr>
              <w:t xml:space="preserve"> based</w:t>
            </w:r>
            <w:r w:rsidRPr="00BA0016">
              <w:rPr>
                <w:szCs w:val="18"/>
                <w:rPrChange w:id="1115" w:author="Mary Jungers" w:date="2023-07-30T18:59:00Z">
                  <w:rPr>
                    <w:sz w:val="16"/>
                  </w:rPr>
                </w:rPrChange>
              </w:rPr>
              <w:t xml:space="preserve"> Asynchronous Web Services Exchange is being used, the content of the &lt;wsa:ReplyTo/&gt; element. </w:t>
            </w:r>
          </w:p>
          <w:p w14:paraId="0B02CA5B" w14:textId="77777777" w:rsidR="005D22C3" w:rsidRPr="00BA0016" w:rsidRDefault="005D22C3" w:rsidP="005D22C3">
            <w:pPr>
              <w:pStyle w:val="TableEntry"/>
              <w:rPr>
                <w:b/>
                <w:szCs w:val="18"/>
                <w:u w:val="single"/>
                <w:rPrChange w:id="1116" w:author="Mary Jungers" w:date="2023-07-30T18:59:00Z">
                  <w:rPr>
                    <w:b/>
                    <w:sz w:val="16"/>
                    <w:u w:val="single"/>
                  </w:rPr>
                </w:rPrChange>
              </w:rPr>
            </w:pPr>
            <w:r w:rsidRPr="00BA0016">
              <w:rPr>
                <w:b/>
                <w:szCs w:val="18"/>
                <w:u w:val="single"/>
                <w:rPrChange w:id="1117" w:author="Mary Jungers" w:date="2023-07-30T18:59:00Z">
                  <w:rPr>
                    <w:b/>
                    <w:sz w:val="16"/>
                    <w:u w:val="single"/>
                  </w:rPr>
                </w:rPrChange>
              </w:rPr>
              <w:t>If AS4 Asynchronous Web Services Exchange is used, the content of the eb:From/</w:t>
            </w:r>
            <w:r w:rsidR="007C1BBE" w:rsidRPr="00BA0016">
              <w:rPr>
                <w:b/>
                <w:szCs w:val="18"/>
                <w:u w:val="single"/>
                <w:rPrChange w:id="1118" w:author="Mary Jungers" w:date="2023-07-30T18:59:00Z">
                  <w:rPr>
                    <w:b/>
                    <w:sz w:val="16"/>
                    <w:u w:val="single"/>
                  </w:rPr>
                </w:rPrChange>
              </w:rPr>
              <w:t>eb:PartyId</w:t>
            </w:r>
            <w:r w:rsidRPr="00BA0016">
              <w:rPr>
                <w:b/>
                <w:szCs w:val="18"/>
                <w:u w:val="single"/>
                <w:rPrChange w:id="1119" w:author="Mary Jungers" w:date="2023-07-30T18:59:00Z">
                  <w:rPr>
                    <w:b/>
                    <w:sz w:val="16"/>
                    <w:u w:val="single"/>
                  </w:rPr>
                </w:rPrChange>
              </w:rPr>
              <w:t>.</w:t>
            </w:r>
          </w:p>
          <w:p w14:paraId="0519B52B" w14:textId="77777777" w:rsidR="003B0AD1" w:rsidRPr="00BA0016" w:rsidRDefault="005D22C3" w:rsidP="00F54850">
            <w:pPr>
              <w:pStyle w:val="TableEntry"/>
              <w:rPr>
                <w:szCs w:val="18"/>
                <w:highlight w:val="yellow"/>
                <w:rPrChange w:id="1120" w:author="Mary Jungers" w:date="2023-07-30T18:59:00Z">
                  <w:rPr>
                    <w:sz w:val="16"/>
                    <w:highlight w:val="yellow"/>
                  </w:rPr>
                </w:rPrChange>
              </w:rPr>
            </w:pPr>
            <w:r w:rsidRPr="00BA0016">
              <w:rPr>
                <w:szCs w:val="18"/>
                <w:rPrChange w:id="1121" w:author="Mary Jungers" w:date="2023-07-30T18:59:00Z">
                  <w:rPr>
                    <w:sz w:val="16"/>
                  </w:rPr>
                </w:rPrChange>
              </w:rPr>
              <w:t>Otherwise, not specialized.</w:t>
            </w:r>
          </w:p>
        </w:tc>
      </w:tr>
      <w:tr w:rsidR="003B0AD1" w:rsidRPr="009E3DC5" w14:paraId="79D25669" w14:textId="77777777" w:rsidTr="003B0AD1">
        <w:trPr>
          <w:cantSplit/>
        </w:trPr>
        <w:tc>
          <w:tcPr>
            <w:tcW w:w="1548" w:type="dxa"/>
            <w:vMerge/>
            <w:textDirection w:val="btLr"/>
            <w:vAlign w:val="center"/>
          </w:tcPr>
          <w:p w14:paraId="4D19F85C"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BA0016" w:rsidRDefault="003B0AD1" w:rsidP="00F54850">
            <w:pPr>
              <w:pStyle w:val="TableEntry"/>
              <w:rPr>
                <w:i/>
                <w:iCs/>
                <w:szCs w:val="18"/>
                <w:rPrChange w:id="1122" w:author="Mary Jungers" w:date="2023-07-30T18:59:00Z">
                  <w:rPr>
                    <w:i/>
                    <w:iCs/>
                    <w:sz w:val="16"/>
                  </w:rPr>
                </w:rPrChange>
              </w:rPr>
            </w:pPr>
            <w:r w:rsidRPr="00BA0016">
              <w:rPr>
                <w:i/>
                <w:iCs/>
                <w:szCs w:val="18"/>
                <w:rPrChange w:id="1123" w:author="Mary Jungers" w:date="2023-07-30T18:59:00Z">
                  <w:rPr>
                    <w:i/>
                    <w:iCs/>
                    <w:sz w:val="16"/>
                  </w:rPr>
                </w:rPrChange>
              </w:rPr>
              <w:t>AlternativeUserID</w:t>
            </w:r>
          </w:p>
        </w:tc>
        <w:tc>
          <w:tcPr>
            <w:tcW w:w="630" w:type="dxa"/>
            <w:vAlign w:val="center"/>
          </w:tcPr>
          <w:p w14:paraId="26ED39F1" w14:textId="77777777" w:rsidR="003B0AD1" w:rsidRPr="00BA0016" w:rsidRDefault="003B0AD1" w:rsidP="00F54850">
            <w:pPr>
              <w:pStyle w:val="TableEntry"/>
              <w:jc w:val="center"/>
              <w:rPr>
                <w:i/>
                <w:iCs/>
                <w:szCs w:val="18"/>
                <w:rPrChange w:id="1124" w:author="Mary Jungers" w:date="2023-07-30T18:59:00Z">
                  <w:rPr>
                    <w:i/>
                    <w:iCs/>
                    <w:sz w:val="16"/>
                  </w:rPr>
                </w:rPrChange>
              </w:rPr>
            </w:pPr>
            <w:r w:rsidRPr="00BA0016">
              <w:rPr>
                <w:i/>
                <w:iCs/>
                <w:szCs w:val="18"/>
                <w:rPrChange w:id="1125" w:author="Mary Jungers" w:date="2023-07-30T18:59:00Z">
                  <w:rPr>
                    <w:i/>
                    <w:iCs/>
                    <w:sz w:val="16"/>
                  </w:rPr>
                </w:rPrChange>
              </w:rPr>
              <w:t>U</w:t>
            </w:r>
          </w:p>
        </w:tc>
        <w:tc>
          <w:tcPr>
            <w:tcW w:w="4968" w:type="dxa"/>
            <w:vAlign w:val="center"/>
          </w:tcPr>
          <w:p w14:paraId="75D4A532" w14:textId="77777777" w:rsidR="003B0AD1" w:rsidRPr="00BA0016" w:rsidRDefault="003B0AD1" w:rsidP="00F54850">
            <w:pPr>
              <w:pStyle w:val="TableEntry"/>
              <w:rPr>
                <w:i/>
                <w:iCs/>
                <w:szCs w:val="18"/>
                <w:rPrChange w:id="1126" w:author="Mary Jungers" w:date="2023-07-30T18:59:00Z">
                  <w:rPr>
                    <w:i/>
                    <w:iCs/>
                    <w:sz w:val="16"/>
                  </w:rPr>
                </w:rPrChange>
              </w:rPr>
            </w:pPr>
            <w:r w:rsidRPr="00BA0016">
              <w:rPr>
                <w:i/>
                <w:iCs/>
                <w:szCs w:val="18"/>
                <w:rPrChange w:id="1127" w:author="Mary Jungers" w:date="2023-07-30T18:59:00Z">
                  <w:rPr>
                    <w:i/>
                    <w:iCs/>
                    <w:sz w:val="16"/>
                  </w:rPr>
                </w:rPrChange>
              </w:rPr>
              <w:t>not specialized</w:t>
            </w:r>
          </w:p>
        </w:tc>
      </w:tr>
      <w:tr w:rsidR="003B0AD1" w:rsidRPr="009E3DC5" w14:paraId="22630E20" w14:textId="77777777" w:rsidTr="003B0AD1">
        <w:trPr>
          <w:cantSplit/>
        </w:trPr>
        <w:tc>
          <w:tcPr>
            <w:tcW w:w="1548" w:type="dxa"/>
            <w:vMerge/>
            <w:textDirection w:val="btLr"/>
            <w:vAlign w:val="center"/>
          </w:tcPr>
          <w:p w14:paraId="154A060A"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BA0016" w:rsidRDefault="003B0AD1" w:rsidP="00F54850">
            <w:pPr>
              <w:pStyle w:val="TableEntry"/>
              <w:rPr>
                <w:i/>
                <w:iCs/>
                <w:szCs w:val="18"/>
                <w:rPrChange w:id="1128" w:author="Mary Jungers" w:date="2023-07-30T18:59:00Z">
                  <w:rPr>
                    <w:i/>
                    <w:iCs/>
                    <w:sz w:val="16"/>
                  </w:rPr>
                </w:rPrChange>
              </w:rPr>
            </w:pPr>
            <w:r w:rsidRPr="00BA0016">
              <w:rPr>
                <w:i/>
                <w:iCs/>
                <w:szCs w:val="18"/>
                <w:rPrChange w:id="1129" w:author="Mary Jungers" w:date="2023-07-30T18:59:00Z">
                  <w:rPr>
                    <w:i/>
                    <w:iCs/>
                    <w:sz w:val="16"/>
                  </w:rPr>
                </w:rPrChange>
              </w:rPr>
              <w:t>UserName</w:t>
            </w:r>
          </w:p>
        </w:tc>
        <w:tc>
          <w:tcPr>
            <w:tcW w:w="630" w:type="dxa"/>
            <w:vAlign w:val="center"/>
          </w:tcPr>
          <w:p w14:paraId="63103891" w14:textId="77777777" w:rsidR="003B0AD1" w:rsidRPr="00BA0016" w:rsidRDefault="003B0AD1" w:rsidP="00F54850">
            <w:pPr>
              <w:pStyle w:val="TableEntry"/>
              <w:jc w:val="center"/>
              <w:rPr>
                <w:i/>
                <w:iCs/>
                <w:szCs w:val="18"/>
                <w:rPrChange w:id="1130" w:author="Mary Jungers" w:date="2023-07-30T18:59:00Z">
                  <w:rPr>
                    <w:i/>
                    <w:iCs/>
                    <w:sz w:val="16"/>
                  </w:rPr>
                </w:rPrChange>
              </w:rPr>
            </w:pPr>
            <w:r w:rsidRPr="00BA0016">
              <w:rPr>
                <w:i/>
                <w:iCs/>
                <w:szCs w:val="18"/>
                <w:rPrChange w:id="1131" w:author="Mary Jungers" w:date="2023-07-30T18:59:00Z">
                  <w:rPr>
                    <w:i/>
                    <w:iCs/>
                    <w:sz w:val="16"/>
                  </w:rPr>
                </w:rPrChange>
              </w:rPr>
              <w:t>U</w:t>
            </w:r>
          </w:p>
        </w:tc>
        <w:tc>
          <w:tcPr>
            <w:tcW w:w="4968" w:type="dxa"/>
            <w:vAlign w:val="center"/>
          </w:tcPr>
          <w:p w14:paraId="0056F0DD" w14:textId="77777777" w:rsidR="003B0AD1" w:rsidRPr="00BA0016" w:rsidRDefault="003B0AD1" w:rsidP="00F54850">
            <w:pPr>
              <w:pStyle w:val="TableEntry"/>
              <w:rPr>
                <w:i/>
                <w:iCs/>
                <w:szCs w:val="18"/>
                <w:rPrChange w:id="1132" w:author="Mary Jungers" w:date="2023-07-30T18:59:00Z">
                  <w:rPr>
                    <w:i/>
                    <w:iCs/>
                    <w:sz w:val="16"/>
                  </w:rPr>
                </w:rPrChange>
              </w:rPr>
            </w:pPr>
            <w:r w:rsidRPr="00BA0016">
              <w:rPr>
                <w:i/>
                <w:iCs/>
                <w:szCs w:val="18"/>
                <w:rPrChange w:id="1133" w:author="Mary Jungers" w:date="2023-07-30T18:59:00Z">
                  <w:rPr>
                    <w:i/>
                    <w:iCs/>
                    <w:sz w:val="16"/>
                  </w:rPr>
                </w:rPrChange>
              </w:rPr>
              <w:t>not specialized</w:t>
            </w:r>
          </w:p>
        </w:tc>
      </w:tr>
      <w:tr w:rsidR="003B0AD1" w:rsidRPr="009E3DC5" w14:paraId="40FF1107" w14:textId="77777777" w:rsidTr="003B0AD1">
        <w:trPr>
          <w:cantSplit/>
        </w:trPr>
        <w:tc>
          <w:tcPr>
            <w:tcW w:w="1548" w:type="dxa"/>
            <w:vMerge/>
            <w:textDirection w:val="btLr"/>
            <w:vAlign w:val="center"/>
          </w:tcPr>
          <w:p w14:paraId="4D21B22D"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BA0016" w:rsidRDefault="003B0AD1" w:rsidP="00F54850">
            <w:pPr>
              <w:pStyle w:val="TableEntry"/>
              <w:rPr>
                <w:i/>
                <w:iCs/>
                <w:szCs w:val="18"/>
                <w:rPrChange w:id="1134" w:author="Mary Jungers" w:date="2023-07-30T18:59:00Z">
                  <w:rPr>
                    <w:i/>
                    <w:iCs/>
                    <w:sz w:val="16"/>
                  </w:rPr>
                </w:rPrChange>
              </w:rPr>
            </w:pPr>
            <w:r w:rsidRPr="00BA0016">
              <w:rPr>
                <w:i/>
                <w:iCs/>
                <w:szCs w:val="18"/>
                <w:rPrChange w:id="1135" w:author="Mary Jungers" w:date="2023-07-30T18:59:00Z">
                  <w:rPr>
                    <w:i/>
                    <w:iCs/>
                    <w:sz w:val="16"/>
                  </w:rPr>
                </w:rPrChange>
              </w:rPr>
              <w:t>UserIsRequestor</w:t>
            </w:r>
          </w:p>
        </w:tc>
        <w:tc>
          <w:tcPr>
            <w:tcW w:w="630" w:type="dxa"/>
            <w:vAlign w:val="center"/>
          </w:tcPr>
          <w:p w14:paraId="158D350A" w14:textId="77777777" w:rsidR="003B0AD1" w:rsidRPr="00BA0016" w:rsidRDefault="003B0AD1" w:rsidP="00F54850">
            <w:pPr>
              <w:pStyle w:val="TableEntry"/>
              <w:jc w:val="center"/>
              <w:rPr>
                <w:i/>
                <w:iCs/>
                <w:szCs w:val="18"/>
                <w:rPrChange w:id="1136" w:author="Mary Jungers" w:date="2023-07-30T18:59:00Z">
                  <w:rPr>
                    <w:i/>
                    <w:iCs/>
                    <w:sz w:val="16"/>
                  </w:rPr>
                </w:rPrChange>
              </w:rPr>
            </w:pPr>
            <w:r w:rsidRPr="00BA0016">
              <w:rPr>
                <w:i/>
                <w:iCs/>
                <w:szCs w:val="18"/>
                <w:rPrChange w:id="1137" w:author="Mary Jungers" w:date="2023-07-30T18:59:00Z">
                  <w:rPr>
                    <w:i/>
                    <w:iCs/>
                    <w:sz w:val="16"/>
                  </w:rPr>
                </w:rPrChange>
              </w:rPr>
              <w:t>U</w:t>
            </w:r>
          </w:p>
        </w:tc>
        <w:tc>
          <w:tcPr>
            <w:tcW w:w="4968" w:type="dxa"/>
            <w:vAlign w:val="center"/>
          </w:tcPr>
          <w:p w14:paraId="65386EC9" w14:textId="77777777" w:rsidR="003B0AD1" w:rsidRPr="00BA0016" w:rsidRDefault="003B0AD1" w:rsidP="00F54850">
            <w:pPr>
              <w:pStyle w:val="TableEntry"/>
              <w:rPr>
                <w:i/>
                <w:iCs/>
                <w:szCs w:val="18"/>
                <w:rPrChange w:id="1138" w:author="Mary Jungers" w:date="2023-07-30T18:59:00Z">
                  <w:rPr>
                    <w:i/>
                    <w:iCs/>
                    <w:sz w:val="16"/>
                  </w:rPr>
                </w:rPrChange>
              </w:rPr>
            </w:pPr>
            <w:r w:rsidRPr="00BA0016">
              <w:rPr>
                <w:i/>
                <w:iCs/>
                <w:szCs w:val="18"/>
                <w:rPrChange w:id="1139" w:author="Mary Jungers" w:date="2023-07-30T18:59:00Z">
                  <w:rPr>
                    <w:i/>
                    <w:iCs/>
                    <w:sz w:val="16"/>
                  </w:rPr>
                </w:rPrChange>
              </w:rPr>
              <w:t>not specialized</w:t>
            </w:r>
          </w:p>
        </w:tc>
      </w:tr>
      <w:tr w:rsidR="003B0AD1" w:rsidRPr="009E3DC5" w14:paraId="6C77D403" w14:textId="77777777" w:rsidTr="003B0AD1">
        <w:trPr>
          <w:cantSplit/>
        </w:trPr>
        <w:tc>
          <w:tcPr>
            <w:tcW w:w="1548" w:type="dxa"/>
            <w:vMerge/>
            <w:textDirection w:val="btLr"/>
            <w:vAlign w:val="center"/>
          </w:tcPr>
          <w:p w14:paraId="143D04A0"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BA0016" w:rsidRDefault="003B0AD1" w:rsidP="00F54850">
            <w:pPr>
              <w:pStyle w:val="TableEntry"/>
              <w:rPr>
                <w:szCs w:val="18"/>
                <w:rPrChange w:id="1140" w:author="Mary Jungers" w:date="2023-07-30T18:59:00Z">
                  <w:rPr>
                    <w:sz w:val="16"/>
                  </w:rPr>
                </w:rPrChange>
              </w:rPr>
            </w:pPr>
            <w:r w:rsidRPr="00BA0016">
              <w:rPr>
                <w:szCs w:val="18"/>
                <w:rPrChange w:id="1141" w:author="Mary Jungers" w:date="2023-07-30T18:59:00Z">
                  <w:rPr>
                    <w:sz w:val="16"/>
                  </w:rPr>
                </w:rPrChange>
              </w:rPr>
              <w:t>RoleIDCode</w:t>
            </w:r>
          </w:p>
        </w:tc>
        <w:tc>
          <w:tcPr>
            <w:tcW w:w="630" w:type="dxa"/>
            <w:vAlign w:val="center"/>
          </w:tcPr>
          <w:p w14:paraId="5506A25C" w14:textId="77777777" w:rsidR="003B0AD1" w:rsidRPr="00BA0016" w:rsidRDefault="003B0AD1" w:rsidP="00F54850">
            <w:pPr>
              <w:pStyle w:val="TableEntry"/>
              <w:jc w:val="center"/>
              <w:rPr>
                <w:szCs w:val="18"/>
                <w:rPrChange w:id="1142" w:author="Mary Jungers" w:date="2023-07-30T18:59:00Z">
                  <w:rPr>
                    <w:sz w:val="16"/>
                  </w:rPr>
                </w:rPrChange>
              </w:rPr>
            </w:pPr>
            <w:r w:rsidRPr="00BA0016">
              <w:rPr>
                <w:szCs w:val="18"/>
                <w:rPrChange w:id="1143" w:author="Mary Jungers" w:date="2023-07-30T18:59:00Z">
                  <w:rPr>
                    <w:sz w:val="16"/>
                  </w:rPr>
                </w:rPrChange>
              </w:rPr>
              <w:t>M</w:t>
            </w:r>
          </w:p>
        </w:tc>
        <w:tc>
          <w:tcPr>
            <w:tcW w:w="4968" w:type="dxa"/>
            <w:vAlign w:val="center"/>
          </w:tcPr>
          <w:p w14:paraId="7A8F7491" w14:textId="4A1261A1" w:rsidR="003B0AD1" w:rsidRPr="00BA0016" w:rsidRDefault="003B0AD1" w:rsidP="00F54850">
            <w:pPr>
              <w:pStyle w:val="TableEntry"/>
              <w:rPr>
                <w:szCs w:val="18"/>
                <w:rPrChange w:id="1144" w:author="Mary Jungers" w:date="2023-07-30T18:59:00Z">
                  <w:rPr>
                    <w:sz w:val="16"/>
                  </w:rPr>
                </w:rPrChange>
              </w:rPr>
            </w:pPr>
            <w:r w:rsidRPr="00BA0016">
              <w:rPr>
                <w:szCs w:val="18"/>
                <w:rPrChange w:id="1145" w:author="Mary Jungers" w:date="2023-07-30T18:59:00Z">
                  <w:rPr>
                    <w:sz w:val="16"/>
                  </w:rPr>
                </w:rPrChange>
              </w:rPr>
              <w:t>EV(110152, DCM, “Destination</w:t>
            </w:r>
            <w:r w:rsidR="00746607" w:rsidRPr="00BA0016">
              <w:rPr>
                <w:szCs w:val="18"/>
                <w:rPrChange w:id="1146" w:author="Mary Jungers" w:date="2023-07-30T18:59:00Z">
                  <w:rPr>
                    <w:sz w:val="16"/>
                  </w:rPr>
                </w:rPrChange>
              </w:rPr>
              <w:t xml:space="preserve"> Role ID</w:t>
            </w:r>
            <w:r w:rsidRPr="00BA0016">
              <w:rPr>
                <w:szCs w:val="18"/>
                <w:rPrChange w:id="1147" w:author="Mary Jungers" w:date="2023-07-30T18:59:00Z">
                  <w:rPr>
                    <w:sz w:val="16"/>
                  </w:rPr>
                </w:rPrChange>
              </w:rPr>
              <w:t>”)</w:t>
            </w:r>
          </w:p>
        </w:tc>
      </w:tr>
      <w:tr w:rsidR="003B0AD1" w:rsidRPr="009E3DC5" w14:paraId="7C92A0CF" w14:textId="77777777" w:rsidTr="003B0AD1">
        <w:trPr>
          <w:cantSplit/>
        </w:trPr>
        <w:tc>
          <w:tcPr>
            <w:tcW w:w="1548" w:type="dxa"/>
            <w:vMerge/>
            <w:textDirection w:val="btLr"/>
            <w:vAlign w:val="center"/>
          </w:tcPr>
          <w:p w14:paraId="4C0D6250"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BA0016" w:rsidRDefault="003B0AD1" w:rsidP="00F54850">
            <w:pPr>
              <w:pStyle w:val="TableEntry"/>
              <w:rPr>
                <w:szCs w:val="18"/>
                <w:rPrChange w:id="1148" w:author="Mary Jungers" w:date="2023-07-30T18:59:00Z">
                  <w:rPr>
                    <w:sz w:val="16"/>
                  </w:rPr>
                </w:rPrChange>
              </w:rPr>
            </w:pPr>
            <w:r w:rsidRPr="00BA0016">
              <w:rPr>
                <w:szCs w:val="18"/>
                <w:rPrChange w:id="1149" w:author="Mary Jungers" w:date="2023-07-30T18:59:00Z">
                  <w:rPr>
                    <w:sz w:val="16"/>
                  </w:rPr>
                </w:rPrChange>
              </w:rPr>
              <w:t>NetworkAccessPointTypeCode</w:t>
            </w:r>
          </w:p>
        </w:tc>
        <w:tc>
          <w:tcPr>
            <w:tcW w:w="630" w:type="dxa"/>
            <w:vAlign w:val="center"/>
          </w:tcPr>
          <w:p w14:paraId="586DA43F" w14:textId="77777777" w:rsidR="003B0AD1" w:rsidRPr="00BA0016" w:rsidRDefault="003B0AD1" w:rsidP="00F54850">
            <w:pPr>
              <w:pStyle w:val="TableEntry"/>
              <w:jc w:val="center"/>
              <w:rPr>
                <w:iCs/>
                <w:szCs w:val="18"/>
                <w:rPrChange w:id="1150" w:author="Mary Jungers" w:date="2023-07-30T18:59:00Z">
                  <w:rPr>
                    <w:iCs/>
                    <w:sz w:val="16"/>
                  </w:rPr>
                </w:rPrChange>
              </w:rPr>
            </w:pPr>
            <w:r w:rsidRPr="00BA0016">
              <w:rPr>
                <w:iCs/>
                <w:szCs w:val="18"/>
                <w:rPrChange w:id="1151" w:author="Mary Jungers" w:date="2023-07-30T18:59:00Z">
                  <w:rPr>
                    <w:iCs/>
                    <w:sz w:val="16"/>
                  </w:rPr>
                </w:rPrChange>
              </w:rPr>
              <w:t>M</w:t>
            </w:r>
          </w:p>
        </w:tc>
        <w:tc>
          <w:tcPr>
            <w:tcW w:w="4968" w:type="dxa"/>
            <w:vAlign w:val="center"/>
          </w:tcPr>
          <w:p w14:paraId="0142D92F" w14:textId="77777777" w:rsidR="003B0AD1" w:rsidRPr="00BA0016" w:rsidRDefault="003B0AD1" w:rsidP="00F54850">
            <w:pPr>
              <w:pStyle w:val="TableEntry"/>
              <w:rPr>
                <w:szCs w:val="18"/>
                <w:rPrChange w:id="1152" w:author="Mary Jungers" w:date="2023-07-30T18:59:00Z">
                  <w:rPr>
                    <w:sz w:val="16"/>
                  </w:rPr>
                </w:rPrChange>
              </w:rPr>
            </w:pPr>
            <w:r w:rsidRPr="00BA0016">
              <w:rPr>
                <w:szCs w:val="18"/>
                <w:rPrChange w:id="1153" w:author="Mary Jungers" w:date="2023-07-30T18:59:00Z">
                  <w:rPr>
                    <w:sz w:val="16"/>
                  </w:rPr>
                </w:rPrChange>
              </w:rPr>
              <w:t>“1” for machine (DNS) name, “2” for IP address</w:t>
            </w:r>
          </w:p>
        </w:tc>
      </w:tr>
      <w:tr w:rsidR="003B0AD1" w:rsidRPr="009E3DC5" w14:paraId="7A28EC68" w14:textId="77777777" w:rsidTr="003B0AD1">
        <w:trPr>
          <w:cantSplit/>
        </w:trPr>
        <w:tc>
          <w:tcPr>
            <w:tcW w:w="1548" w:type="dxa"/>
            <w:vMerge/>
            <w:textDirection w:val="btLr"/>
            <w:vAlign w:val="center"/>
          </w:tcPr>
          <w:p w14:paraId="20302302" w14:textId="77777777" w:rsidR="003B0AD1" w:rsidRPr="009E3DC5"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BA0016" w:rsidRDefault="003B0AD1" w:rsidP="00F54850">
            <w:pPr>
              <w:pStyle w:val="TableEntry"/>
              <w:rPr>
                <w:szCs w:val="18"/>
                <w:rPrChange w:id="1154" w:author="Mary Jungers" w:date="2023-07-30T18:59:00Z">
                  <w:rPr>
                    <w:sz w:val="16"/>
                  </w:rPr>
                </w:rPrChange>
              </w:rPr>
            </w:pPr>
            <w:r w:rsidRPr="00BA0016">
              <w:rPr>
                <w:szCs w:val="18"/>
                <w:rPrChange w:id="1155" w:author="Mary Jungers" w:date="2023-07-30T18:59:00Z">
                  <w:rPr>
                    <w:sz w:val="16"/>
                  </w:rPr>
                </w:rPrChange>
              </w:rPr>
              <w:t>NetworkAccessPointID</w:t>
            </w:r>
          </w:p>
        </w:tc>
        <w:tc>
          <w:tcPr>
            <w:tcW w:w="630" w:type="dxa"/>
            <w:vAlign w:val="center"/>
          </w:tcPr>
          <w:p w14:paraId="4B084533" w14:textId="77777777" w:rsidR="003B0AD1" w:rsidRPr="00BA0016" w:rsidRDefault="003B0AD1" w:rsidP="00F54850">
            <w:pPr>
              <w:pStyle w:val="TableEntry"/>
              <w:jc w:val="center"/>
              <w:rPr>
                <w:iCs/>
                <w:szCs w:val="18"/>
                <w:rPrChange w:id="1156" w:author="Mary Jungers" w:date="2023-07-30T18:59:00Z">
                  <w:rPr>
                    <w:iCs/>
                    <w:sz w:val="16"/>
                  </w:rPr>
                </w:rPrChange>
              </w:rPr>
            </w:pPr>
            <w:r w:rsidRPr="00BA0016">
              <w:rPr>
                <w:iCs/>
                <w:szCs w:val="18"/>
                <w:rPrChange w:id="1157" w:author="Mary Jungers" w:date="2023-07-30T18:59:00Z">
                  <w:rPr>
                    <w:iCs/>
                    <w:sz w:val="16"/>
                  </w:rPr>
                </w:rPrChange>
              </w:rPr>
              <w:t>M</w:t>
            </w:r>
          </w:p>
        </w:tc>
        <w:tc>
          <w:tcPr>
            <w:tcW w:w="4968" w:type="dxa"/>
            <w:vAlign w:val="center"/>
          </w:tcPr>
          <w:p w14:paraId="1753852E" w14:textId="77777777" w:rsidR="003B0AD1" w:rsidRPr="00BA0016" w:rsidRDefault="003B0AD1" w:rsidP="00F54850">
            <w:pPr>
              <w:pStyle w:val="TableEntry"/>
              <w:rPr>
                <w:szCs w:val="18"/>
                <w:rPrChange w:id="1158" w:author="Mary Jungers" w:date="2023-07-30T18:59:00Z">
                  <w:rPr>
                    <w:sz w:val="16"/>
                  </w:rPr>
                </w:rPrChange>
              </w:rPr>
            </w:pPr>
            <w:r w:rsidRPr="00BA0016">
              <w:rPr>
                <w:szCs w:val="18"/>
                <w:rPrChange w:id="1159" w:author="Mary Jungers" w:date="2023-07-30T18:59:00Z">
                  <w:rPr>
                    <w:sz w:val="16"/>
                  </w:rPr>
                </w:rPrChange>
              </w:rPr>
              <w:t>The machine name or IP address.</w:t>
            </w:r>
          </w:p>
        </w:tc>
      </w:tr>
    </w:tbl>
    <w:p w14:paraId="0F02428D" w14:textId="77777777" w:rsidR="003B0AD1" w:rsidRPr="009E3DC5" w:rsidRDefault="00781274" w:rsidP="003B0AD1">
      <w:r w:rsidRPr="009E3DC5">
        <w:t>…</w:t>
      </w:r>
    </w:p>
    <w:p w14:paraId="64BFDCEF" w14:textId="77777777" w:rsidR="009466BB" w:rsidRPr="009E3DC5" w:rsidRDefault="003B0AD1" w:rsidP="003B0AD1">
      <w:bookmarkStart w:id="1160" w:name="_Toc398544326"/>
      <w:bookmarkStart w:id="1161" w:name="_Toc398544327"/>
      <w:bookmarkEnd w:id="1160"/>
      <w:bookmarkEnd w:id="1161"/>
      <w:r w:rsidRPr="009E3DC5">
        <w:br w:type="page"/>
      </w:r>
    </w:p>
    <w:p w14:paraId="2F8BA221" w14:textId="77777777" w:rsidR="00621A8F" w:rsidRPr="009E3DC5" w:rsidRDefault="00621A8F" w:rsidP="003B0AD1"/>
    <w:bookmarkEnd w:id="189"/>
    <w:bookmarkEnd w:id="190"/>
    <w:bookmarkEnd w:id="191"/>
    <w:bookmarkEnd w:id="192"/>
    <w:bookmarkEnd w:id="193"/>
    <w:bookmarkEnd w:id="713"/>
    <w:p w14:paraId="1AD795A5" w14:textId="6FFFF9C5" w:rsidR="005A3E2E" w:rsidRPr="009E3DC5" w:rsidRDefault="005A3E2E" w:rsidP="005A3E2E">
      <w:pPr>
        <w:pStyle w:val="EditorInstructions"/>
      </w:pPr>
      <w:r w:rsidRPr="009E3DC5">
        <w:t xml:space="preserve">In </w:t>
      </w:r>
      <w:r w:rsidR="00781274" w:rsidRPr="009E3DC5">
        <w:t xml:space="preserve">Vol </w:t>
      </w:r>
      <w:del w:id="1162" w:author="Mary Jungers" w:date="2023-07-30T19:24:00Z">
        <w:r w:rsidR="00781274" w:rsidRPr="009E3DC5" w:rsidDel="005E0198">
          <w:delText>2b</w:delText>
        </w:r>
      </w:del>
      <w:ins w:id="1163" w:author="Mary Jungers" w:date="2023-07-30T19:24:00Z">
        <w:r w:rsidR="005E0198">
          <w:t>2</w:t>
        </w:r>
      </w:ins>
      <w:r w:rsidR="00781274" w:rsidRPr="009E3DC5">
        <w:t xml:space="preserve"> </w:t>
      </w:r>
      <w:r w:rsidRPr="009E3DC5">
        <w:t xml:space="preserve">Section 3.55, </w:t>
      </w:r>
      <w:r w:rsidRPr="009E3DC5">
        <w:rPr>
          <w:b/>
          <w:highlight w:val="yellow"/>
        </w:rPr>
        <w:t>Cross Gateway Patient Discovery [ITI-55]</w:t>
      </w:r>
      <w:r w:rsidRPr="009E3DC5">
        <w:rPr>
          <w:highlight w:val="yellow"/>
        </w:rPr>
        <w:t>,</w:t>
      </w:r>
      <w:r w:rsidRPr="009E3DC5">
        <w:t xml:space="preserve"> </w:t>
      </w:r>
      <w:r w:rsidR="005874AB" w:rsidRPr="009E3DC5">
        <w:t>update the sub-sections as follows.</w:t>
      </w:r>
    </w:p>
    <w:p w14:paraId="5B94A39F" w14:textId="77777777" w:rsidR="005A3E2E" w:rsidRPr="009E3DC5" w:rsidRDefault="005A3E2E" w:rsidP="00F54850">
      <w:pPr>
        <w:pStyle w:val="BodyText"/>
      </w:pPr>
    </w:p>
    <w:p w14:paraId="7055EBF1" w14:textId="01966267" w:rsidR="005A3E2E" w:rsidRPr="009E3DC5" w:rsidRDefault="00113A9D" w:rsidP="00E11D57">
      <w:pPr>
        <w:pStyle w:val="EditorInstructions"/>
      </w:pPr>
      <w:r w:rsidRPr="009E3DC5">
        <w:t xml:space="preserve">Update </w:t>
      </w:r>
      <w:r w:rsidR="00781274" w:rsidRPr="009E3DC5">
        <w:t xml:space="preserve">Vol </w:t>
      </w:r>
      <w:del w:id="1164" w:author="Mary Jungers" w:date="2023-07-30T19:24:00Z">
        <w:r w:rsidR="00781274" w:rsidRPr="009E3DC5" w:rsidDel="005E0198">
          <w:delText>2b</w:delText>
        </w:r>
      </w:del>
      <w:ins w:id="1165" w:author="Mary Jungers" w:date="2023-07-30T19:24:00Z">
        <w:r w:rsidR="005E0198">
          <w:t>2</w:t>
        </w:r>
      </w:ins>
      <w:r w:rsidRPr="009E3DC5">
        <w:t xml:space="preserve"> Section 3.55</w:t>
      </w:r>
      <w:r w:rsidR="00781274" w:rsidRPr="009E3DC5">
        <w:t xml:space="preserve"> and subsections as follows</w:t>
      </w:r>
    </w:p>
    <w:p w14:paraId="2B496CF2" w14:textId="77777777" w:rsidR="005A3E2E" w:rsidRPr="009E3DC5" w:rsidRDefault="005A3E2E" w:rsidP="005A3E2E">
      <w:pPr>
        <w:pStyle w:val="Heading2"/>
        <w:numPr>
          <w:ilvl w:val="0"/>
          <w:numId w:val="0"/>
        </w:numPr>
      </w:pPr>
      <w:bookmarkStart w:id="1166" w:name="_Toc141666853"/>
      <w:r w:rsidRPr="009E3DC5">
        <w:t>3.55</w:t>
      </w:r>
      <w:r w:rsidRPr="009E3DC5">
        <w:tab/>
        <w:t>Cross Gateway Patient Discovery [ITI-55]</w:t>
      </w:r>
      <w:bookmarkEnd w:id="1166"/>
    </w:p>
    <w:p w14:paraId="3AE54513" w14:textId="058779FC" w:rsidR="005A3E2E" w:rsidRPr="009E3DC5" w:rsidRDefault="005A3E2E" w:rsidP="005A3E2E">
      <w:pPr>
        <w:pStyle w:val="BodyText"/>
      </w:pPr>
      <w:r w:rsidRPr="009E3DC5">
        <w:t xml:space="preserve">This section corresponds to transaction </w:t>
      </w:r>
      <w:r w:rsidR="005B7343" w:rsidRPr="009E3DC5">
        <w:t>[</w:t>
      </w:r>
      <w:r w:rsidRPr="009E3DC5">
        <w:t>ITI-55</w:t>
      </w:r>
      <w:r w:rsidR="005B7343" w:rsidRPr="009E3DC5">
        <w:t>]</w:t>
      </w:r>
      <w:r w:rsidRPr="009E3DC5">
        <w:t xml:space="preserve"> of the IHE ITI Technical Framework. Transaction </w:t>
      </w:r>
      <w:r w:rsidR="005B7343" w:rsidRPr="009E3DC5">
        <w:t>[</w:t>
      </w:r>
      <w:r w:rsidRPr="009E3DC5">
        <w:t>ITI-55</w:t>
      </w:r>
      <w:r w:rsidR="005B7343" w:rsidRPr="009E3DC5">
        <w:t>]</w:t>
      </w:r>
      <w:r w:rsidRPr="009E3DC5">
        <w:t xml:space="preserve"> is used by the Initiating Gateway and Responding Gateway Actors.</w:t>
      </w:r>
    </w:p>
    <w:p w14:paraId="0897B67C" w14:textId="77777777" w:rsidR="005A3E2E" w:rsidRPr="009E3DC5" w:rsidRDefault="005A3E2E" w:rsidP="005A3E2E">
      <w:pPr>
        <w:pStyle w:val="Heading3"/>
        <w:numPr>
          <w:ilvl w:val="0"/>
          <w:numId w:val="0"/>
        </w:numPr>
      </w:pPr>
      <w:bookmarkStart w:id="1167" w:name="_Toc394657715"/>
      <w:bookmarkStart w:id="1168" w:name="_Toc398544390"/>
      <w:bookmarkStart w:id="1169" w:name="_Toc398718020"/>
      <w:bookmarkStart w:id="1170" w:name="_Toc488223257"/>
      <w:bookmarkStart w:id="1171" w:name="_Toc141666854"/>
      <w:r w:rsidRPr="009E3DC5">
        <w:t>3.55.1 Scope</w:t>
      </w:r>
      <w:bookmarkEnd w:id="1167"/>
      <w:bookmarkEnd w:id="1168"/>
      <w:bookmarkEnd w:id="1169"/>
      <w:bookmarkEnd w:id="1170"/>
      <w:bookmarkEnd w:id="1171"/>
    </w:p>
    <w:p w14:paraId="000B7178" w14:textId="399E3C2E" w:rsidR="005A3E2E" w:rsidRPr="009E3DC5" w:rsidRDefault="00D82D86" w:rsidP="005A3E2E">
      <w:pPr>
        <w:pStyle w:val="BodyText"/>
      </w:pPr>
      <w:r w:rsidRPr="009E3DC5">
        <w:t>…</w:t>
      </w:r>
    </w:p>
    <w:p w14:paraId="520CAA76" w14:textId="77777777" w:rsidR="005A3E2E" w:rsidRPr="009E3DC5" w:rsidRDefault="005A3E2E" w:rsidP="005A3E2E">
      <w:pPr>
        <w:pStyle w:val="BodyText"/>
      </w:pPr>
      <w:r w:rsidRPr="009E3DC5">
        <w:t>The Cross Gateway Patient Discovery transaction has several modes, useful in different environments:</w:t>
      </w:r>
    </w:p>
    <w:p w14:paraId="4AF44E9B" w14:textId="77777777" w:rsidR="005A3E2E" w:rsidRPr="009E3DC5" w:rsidRDefault="005A3E2E" w:rsidP="006963B9">
      <w:pPr>
        <w:pStyle w:val="ListBullet2"/>
        <w:numPr>
          <w:ilvl w:val="0"/>
          <w:numId w:val="84"/>
        </w:numPr>
      </w:pPr>
      <w:r w:rsidRPr="009E3DC5">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9E3DC5" w:rsidRDefault="005A3E2E" w:rsidP="006963B9">
      <w:pPr>
        <w:pStyle w:val="ListBullet2"/>
        <w:numPr>
          <w:ilvl w:val="0"/>
          <w:numId w:val="84"/>
        </w:numPr>
      </w:pPr>
      <w:r w:rsidRPr="009E3DC5">
        <w:t>Demographic Query and Feed – in this mode both the demographic and initiating community identifier are included in the request.</w:t>
      </w:r>
    </w:p>
    <w:p w14:paraId="392E80C4" w14:textId="77777777" w:rsidR="005A3E2E" w:rsidRPr="009E3DC5" w:rsidRDefault="005A3E2E" w:rsidP="006963B9">
      <w:pPr>
        <w:pStyle w:val="ListBullet2"/>
        <w:numPr>
          <w:ilvl w:val="0"/>
          <w:numId w:val="84"/>
        </w:numPr>
      </w:pPr>
      <w:r w:rsidRPr="009E3DC5">
        <w:t>Shared/national Patient Identifier Query and Feed – in this mode only a shared/national identifier is specified. Demographics are not necessary because matching can be done on the identifier alone.</w:t>
      </w:r>
    </w:p>
    <w:p w14:paraId="404F8F38" w14:textId="1E8555D4" w:rsidR="00401DCF" w:rsidRPr="009E3DC5" w:rsidRDefault="00AE0388" w:rsidP="005A3E2E">
      <w:r w:rsidRPr="009E3DC5">
        <w:rPr>
          <w:b/>
          <w:strike/>
        </w:rPr>
        <w:t>This transaction can be used synchronously and asynchronously.</w:t>
      </w:r>
      <w:r w:rsidRPr="009E3DC5">
        <w:rPr>
          <w:b/>
          <w:u w:val="single"/>
        </w:rPr>
        <w:t xml:space="preserve"> </w:t>
      </w:r>
      <w:r w:rsidR="00401DCF" w:rsidRPr="009E3DC5">
        <w:rPr>
          <w:b/>
          <w:u w:val="single"/>
        </w:rPr>
        <w:t>This transaction can use the Synchronous, Asynchronous (WS-Addressing based), or AS4 Asynchronous Web Services exchange.</w:t>
      </w:r>
    </w:p>
    <w:p w14:paraId="75E0E38E" w14:textId="77777777" w:rsidR="00781274" w:rsidRPr="009E3DC5" w:rsidRDefault="00781274" w:rsidP="005A3E2E">
      <w:pPr>
        <w:pStyle w:val="BodyText"/>
      </w:pPr>
      <w:r w:rsidRPr="009E3DC5">
        <w:t>…</w:t>
      </w:r>
    </w:p>
    <w:p w14:paraId="4F86BEDD" w14:textId="77777777" w:rsidR="00781274" w:rsidRPr="009E3DC5" w:rsidRDefault="00781274" w:rsidP="00F54850">
      <w:pPr>
        <w:pStyle w:val="BodyText"/>
      </w:pPr>
    </w:p>
    <w:p w14:paraId="7F54FCEC" w14:textId="59DFA771" w:rsidR="00781274" w:rsidRPr="009E3DC5" w:rsidRDefault="00781274" w:rsidP="00AC10A6">
      <w:pPr>
        <w:pStyle w:val="EditorInstructions"/>
      </w:pPr>
      <w:r w:rsidRPr="009E3DC5">
        <w:t xml:space="preserve">Update Vol </w:t>
      </w:r>
      <w:del w:id="1172" w:author="Mary Jungers" w:date="2023-07-30T19:24:00Z">
        <w:r w:rsidRPr="009E3DC5" w:rsidDel="005E0198">
          <w:delText>2b</w:delText>
        </w:r>
      </w:del>
      <w:ins w:id="1173" w:author="Mary Jungers" w:date="2023-07-30T19:24:00Z">
        <w:r w:rsidR="005E0198">
          <w:t>2</w:t>
        </w:r>
      </w:ins>
      <w:r w:rsidRPr="009E3DC5">
        <w:t xml:space="preserve"> Section 3.55.3</w:t>
      </w:r>
    </w:p>
    <w:p w14:paraId="7A77E55D" w14:textId="77777777" w:rsidR="005A3E2E" w:rsidRPr="009E3DC5" w:rsidRDefault="005A3E2E" w:rsidP="005A3E2E">
      <w:pPr>
        <w:pStyle w:val="Heading3"/>
        <w:numPr>
          <w:ilvl w:val="0"/>
          <w:numId w:val="0"/>
        </w:numPr>
      </w:pPr>
      <w:bookmarkStart w:id="1174" w:name="_Toc394657717"/>
      <w:bookmarkStart w:id="1175" w:name="_Toc398544392"/>
      <w:bookmarkStart w:id="1176" w:name="_Toc398718022"/>
      <w:bookmarkStart w:id="1177" w:name="_Toc488223259"/>
      <w:bookmarkStart w:id="1178" w:name="_Toc141666855"/>
      <w:r w:rsidRPr="009E3DC5">
        <w:t>3.55.3 Referenced Standard</w:t>
      </w:r>
      <w:bookmarkEnd w:id="1174"/>
      <w:bookmarkEnd w:id="1175"/>
      <w:bookmarkEnd w:id="1176"/>
      <w:bookmarkEnd w:id="1177"/>
      <w:bookmarkEnd w:id="1178"/>
    </w:p>
    <w:p w14:paraId="64A715E5" w14:textId="77777777" w:rsidR="005A3E2E" w:rsidRPr="009E3DC5" w:rsidRDefault="005A3E2E" w:rsidP="005A3E2E">
      <w:pPr>
        <w:pStyle w:val="BodyText"/>
      </w:pPr>
      <w:r w:rsidRPr="009E3DC5">
        <w:t>HL7 Version 3 Edition 2008, Patient Administration DSTU, Patient Topic (found at http://www.hl7.org/memonly/downloads/v3edition.cfm#V32008)</w:t>
      </w:r>
    </w:p>
    <w:p w14:paraId="78FFEECB" w14:textId="7E1B41E9" w:rsidR="005A3E2E" w:rsidRPr="009E3DC5" w:rsidRDefault="005A3E2E" w:rsidP="005A3E2E">
      <w:pPr>
        <w:pStyle w:val="BodyText"/>
      </w:pPr>
      <w:r w:rsidRPr="009E3DC5">
        <w:rPr>
          <w:b/>
          <w:strike/>
        </w:rPr>
        <w:t>Implementers of this transaction shall comply with all requirements described in</w:t>
      </w:r>
      <w:r w:rsidRPr="009E3DC5">
        <w:t xml:space="preserve"> ITI </w:t>
      </w:r>
      <w:del w:id="1179" w:author="Mary Jungers" w:date="2023-07-30T19:12:00Z">
        <w:r w:rsidRPr="009E3DC5" w:rsidDel="00EE2148">
          <w:delText>TF-2x</w:delText>
        </w:r>
      </w:del>
      <w:ins w:id="1180" w:author="Mary Jungers" w:date="2023-07-30T19:12:00Z">
        <w:r w:rsidR="00EE2148">
          <w:t>TF-2</w:t>
        </w:r>
      </w:ins>
      <w:r w:rsidRPr="009E3DC5">
        <w:t>: Appendix V Web Services for IHE Transactions</w:t>
      </w:r>
    </w:p>
    <w:p w14:paraId="7954485F" w14:textId="77777777" w:rsidR="005A3E2E" w:rsidRPr="009E3DC5" w:rsidRDefault="005A3E2E" w:rsidP="005A3E2E">
      <w:pPr>
        <w:pStyle w:val="BodyText"/>
      </w:pPr>
      <w:bookmarkStart w:id="1181" w:name="_MON_1309691439"/>
      <w:bookmarkStart w:id="1182" w:name="_MON_1311049165"/>
      <w:bookmarkStart w:id="1183" w:name="_MON_1359888793"/>
      <w:bookmarkStart w:id="1184" w:name="_MON_1359888953"/>
      <w:bookmarkStart w:id="1185" w:name="_MON_1359889075"/>
      <w:bookmarkStart w:id="1186" w:name="_MON_1375085419"/>
      <w:bookmarkEnd w:id="1181"/>
      <w:bookmarkEnd w:id="1182"/>
      <w:bookmarkEnd w:id="1183"/>
      <w:bookmarkEnd w:id="1184"/>
      <w:bookmarkEnd w:id="1185"/>
      <w:bookmarkEnd w:id="1186"/>
    </w:p>
    <w:p w14:paraId="31695D26" w14:textId="77777777" w:rsidR="005A3E2E" w:rsidRPr="009E3DC5" w:rsidRDefault="005A3E2E" w:rsidP="005A3E2E">
      <w:pPr>
        <w:pStyle w:val="EditorInstructions"/>
        <w:pBdr>
          <w:top w:val="single" w:sz="4" w:space="0" w:color="auto"/>
        </w:pBdr>
      </w:pPr>
      <w:bookmarkStart w:id="1187" w:name="_Toc398544394"/>
      <w:r w:rsidRPr="009E3DC5">
        <w:lastRenderedPageBreak/>
        <w:t>Updat</w:t>
      </w:r>
      <w:r w:rsidR="00781274" w:rsidRPr="009E3DC5">
        <w:t>e Vol2 b</w:t>
      </w:r>
      <w:r w:rsidRPr="009E3DC5">
        <w:t xml:space="preserve"> Section 3.55.4.1</w:t>
      </w:r>
      <w:r w:rsidR="00781274" w:rsidRPr="009E3DC5">
        <w:t xml:space="preserve"> and subsection</w:t>
      </w:r>
      <w:r w:rsidRPr="009E3DC5">
        <w:t xml:space="preserve"> as follows. </w:t>
      </w:r>
    </w:p>
    <w:p w14:paraId="32273F5E" w14:textId="77777777" w:rsidR="005A3E2E" w:rsidRPr="009E3DC5" w:rsidRDefault="005A3E2E" w:rsidP="005A3E2E">
      <w:pPr>
        <w:pStyle w:val="Heading4"/>
        <w:numPr>
          <w:ilvl w:val="0"/>
          <w:numId w:val="0"/>
        </w:numPr>
      </w:pPr>
      <w:bookmarkStart w:id="1188" w:name="_Toc141666856"/>
      <w:r w:rsidRPr="009E3DC5">
        <w:t>3.55.4.1 Cross Gateway Patient Discovery Request</w:t>
      </w:r>
      <w:bookmarkEnd w:id="1187"/>
      <w:bookmarkEnd w:id="1188"/>
    </w:p>
    <w:p w14:paraId="26B6B458" w14:textId="77777777" w:rsidR="005A3E2E" w:rsidRPr="009E3DC5" w:rsidRDefault="005A3E2E" w:rsidP="005A3E2E">
      <w:pPr>
        <w:pStyle w:val="BodyText"/>
      </w:pPr>
      <w:r w:rsidRPr="009E3DC5">
        <w:t xml:space="preserve">The Cross Gateway Patient Discovery Request is implemented using the HL7 Patient Registry Query by Demographics (PRPA_MT201306UV02) message. </w:t>
      </w:r>
    </w:p>
    <w:p w14:paraId="49A24454" w14:textId="1F94D91B" w:rsidR="005A3E2E" w:rsidRPr="009E3DC5" w:rsidRDefault="00D52612" w:rsidP="00E16821">
      <w:pPr>
        <w:pStyle w:val="ListBullet2"/>
      </w:pPr>
      <w:r w:rsidRPr="009E3DC5">
        <w:t>…</w:t>
      </w:r>
    </w:p>
    <w:p w14:paraId="7124307E" w14:textId="77777777" w:rsidR="005A3E2E" w:rsidRPr="009E3DC5" w:rsidRDefault="005A3E2E" w:rsidP="005A3E2E">
      <w:pPr>
        <w:pStyle w:val="Heading5"/>
        <w:numPr>
          <w:ilvl w:val="0"/>
          <w:numId w:val="0"/>
        </w:numPr>
      </w:pPr>
      <w:bookmarkStart w:id="1189" w:name="_Toc141666857"/>
      <w:r w:rsidRPr="009E3DC5">
        <w:t>3.55.4.1.2 Message Semantics</w:t>
      </w:r>
      <w:bookmarkEnd w:id="1189"/>
    </w:p>
    <w:p w14:paraId="146533C8" w14:textId="77777777" w:rsidR="005A3E2E" w:rsidRPr="009E3DC5" w:rsidRDefault="005A3E2E" w:rsidP="005A3E2E">
      <w:pPr>
        <w:pStyle w:val="BodyText"/>
      </w:pPr>
      <w:r w:rsidRPr="009E3DC5">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9E3DC5" w:rsidRDefault="005A3E2E" w:rsidP="005A3E2E">
      <w:pPr>
        <w:pStyle w:val="BodyText"/>
      </w:pPr>
      <w:r w:rsidRPr="009E3DC5">
        <w:t xml:space="preserve">For each element which is required, </w:t>
      </w:r>
      <w:proofErr w:type="gramStart"/>
      <w:r w:rsidRPr="009E3DC5">
        <w:t>the element shall be specified by the Initiating Gateway</w:t>
      </w:r>
      <w:proofErr w:type="gramEnd"/>
      <w:r w:rsidRPr="009E3DC5">
        <w:t xml:space="preserve"> in the request and shall be used by the Responding Gateway as part of its demographic matching algorithm.</w:t>
      </w:r>
    </w:p>
    <w:p w14:paraId="1994CA3A" w14:textId="61643A5B" w:rsidR="005A3E2E" w:rsidRPr="009E3DC5" w:rsidRDefault="005A3E2E" w:rsidP="005A3E2E">
      <w:pPr>
        <w:pStyle w:val="BodyText"/>
      </w:pPr>
      <w:r w:rsidRPr="009E3DC5">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9E3DC5" w:rsidRDefault="007E6E6D" w:rsidP="00973F6D">
      <w:pPr>
        <w:pStyle w:val="BodyText"/>
        <w:tabs>
          <w:tab w:val="left" w:pos="883"/>
        </w:tabs>
        <w:rPr>
          <w:b/>
          <w:u w:val="single"/>
        </w:rPr>
      </w:pPr>
      <w:r w:rsidRPr="009E3DC5">
        <w:rPr>
          <w:b/>
          <w:u w:val="single"/>
        </w:rPr>
        <w:t>The Initiating Gateway and the Responding Gateway:</w:t>
      </w:r>
    </w:p>
    <w:p w14:paraId="3FBD2625" w14:textId="47B0C8C0" w:rsidR="00E12D92" w:rsidRPr="009E3DC5" w:rsidRDefault="00E12D92" w:rsidP="00DA1463">
      <w:pPr>
        <w:pStyle w:val="BodyText"/>
        <w:numPr>
          <w:ilvl w:val="0"/>
          <w:numId w:val="85"/>
        </w:numPr>
        <w:tabs>
          <w:tab w:val="left" w:pos="883"/>
        </w:tabs>
      </w:pPr>
      <w:r w:rsidRPr="009E3DC5">
        <w:rPr>
          <w:b/>
          <w:u w:val="single"/>
        </w:rPr>
        <w:t xml:space="preserve">Shall support the Synchronous Web Services Exchange as specified in ITI </w:t>
      </w:r>
      <w:del w:id="1190" w:author="Mary Jungers" w:date="2023-07-30T19:12:00Z">
        <w:r w:rsidRPr="009E3DC5" w:rsidDel="00EE2148">
          <w:rPr>
            <w:b/>
            <w:u w:val="single"/>
          </w:rPr>
          <w:delText>TF-2x</w:delText>
        </w:r>
      </w:del>
      <w:ins w:id="1191" w:author="Mary Jungers" w:date="2023-07-30T19:12:00Z">
        <w:r w:rsidR="00EE2148">
          <w:rPr>
            <w:b/>
            <w:u w:val="single"/>
          </w:rPr>
          <w:t>TF-2</w:t>
        </w:r>
      </w:ins>
      <w:r w:rsidRPr="009E3DC5">
        <w:rPr>
          <w:b/>
          <w:u w:val="single"/>
        </w:rPr>
        <w:t>: Appendix V.3 Synchronous and Asynchronous (WS-Addressing based) Web Services Exchange.</w:t>
      </w:r>
    </w:p>
    <w:p w14:paraId="3D981565" w14:textId="67345A56" w:rsidR="007C4F01" w:rsidRPr="009E3DC5" w:rsidRDefault="007C4F01" w:rsidP="006963B9">
      <w:pPr>
        <w:pStyle w:val="BodyText"/>
        <w:numPr>
          <w:ilvl w:val="0"/>
          <w:numId w:val="85"/>
        </w:numPr>
        <w:tabs>
          <w:tab w:val="left" w:pos="883"/>
        </w:tabs>
        <w:rPr>
          <w:b/>
          <w:u w:val="single"/>
        </w:rPr>
      </w:pPr>
      <w:r w:rsidRPr="009E3DC5">
        <w:rPr>
          <w:b/>
          <w:u w:val="single"/>
        </w:rPr>
        <w:t>May support the Asynchronous</w:t>
      </w:r>
      <w:r w:rsidR="006A7A25" w:rsidRPr="009E3DC5">
        <w:rPr>
          <w:b/>
          <w:u w:val="single"/>
        </w:rPr>
        <w:t xml:space="preserve"> </w:t>
      </w:r>
      <w:r w:rsidRPr="009E3DC5">
        <w:rPr>
          <w:b/>
          <w:u w:val="single"/>
        </w:rPr>
        <w:t>(WS-Addressing based) Web Services Exchange</w:t>
      </w:r>
      <w:r w:rsidR="004F13B2" w:rsidRPr="009E3DC5">
        <w:rPr>
          <w:b/>
          <w:u w:val="single"/>
        </w:rPr>
        <w:t xml:space="preserve">. </w:t>
      </w:r>
      <w:r w:rsidRPr="009E3DC5">
        <w:rPr>
          <w:b/>
          <w:u w:val="single"/>
        </w:rPr>
        <w:t xml:space="preserve">When </w:t>
      </w:r>
      <w:proofErr w:type="gramStart"/>
      <w:r w:rsidRPr="009E3DC5">
        <w:rPr>
          <w:b/>
          <w:u w:val="single"/>
        </w:rPr>
        <w:t>the Asynchronous Web Services Exchange Option is selected by the Initiating or Responding Gateway</w:t>
      </w:r>
      <w:proofErr w:type="gramEnd"/>
      <w:r w:rsidRPr="009E3DC5">
        <w:rPr>
          <w:b/>
          <w:u w:val="single"/>
        </w:rPr>
        <w:t xml:space="preserve">, it shall meet the requirements of ITI </w:t>
      </w:r>
      <w:del w:id="1192" w:author="Mary Jungers" w:date="2023-07-30T19:12:00Z">
        <w:r w:rsidRPr="009E3DC5" w:rsidDel="00EE2148">
          <w:rPr>
            <w:b/>
            <w:u w:val="single"/>
          </w:rPr>
          <w:delText>TF-2x</w:delText>
        </w:r>
      </w:del>
      <w:ins w:id="1193" w:author="Mary Jungers" w:date="2023-07-30T19:12:00Z">
        <w:r w:rsidR="00EE2148">
          <w:rPr>
            <w:b/>
            <w:u w:val="single"/>
          </w:rPr>
          <w:t>TF-2</w:t>
        </w:r>
      </w:ins>
      <w:r w:rsidRPr="009E3DC5">
        <w:rPr>
          <w:b/>
          <w:u w:val="single"/>
        </w:rPr>
        <w:t>: Appendix V.3 Synchronous and Asynchronous (WS-Addressing based) Web Services Exchange.</w:t>
      </w:r>
    </w:p>
    <w:p w14:paraId="2C02A081" w14:textId="1CB8CE58" w:rsidR="007C4F01" w:rsidRPr="009E3DC5" w:rsidRDefault="007C4F01" w:rsidP="006963B9">
      <w:pPr>
        <w:pStyle w:val="BodyText"/>
        <w:numPr>
          <w:ilvl w:val="0"/>
          <w:numId w:val="85"/>
        </w:numPr>
        <w:tabs>
          <w:tab w:val="left" w:pos="883"/>
        </w:tabs>
        <w:rPr>
          <w:b/>
          <w:u w:val="single"/>
        </w:rPr>
      </w:pPr>
      <w:r w:rsidRPr="009E3DC5">
        <w:rPr>
          <w:b/>
          <w:u w:val="single"/>
        </w:rPr>
        <w:t>May support the AS4 Asynchronous Web Services Exchange</w:t>
      </w:r>
      <w:r w:rsidR="004F13B2" w:rsidRPr="009E3DC5">
        <w:rPr>
          <w:b/>
          <w:u w:val="single"/>
        </w:rPr>
        <w:t xml:space="preserve">. </w:t>
      </w:r>
      <w:r w:rsidRPr="009E3DC5">
        <w:rPr>
          <w:b/>
          <w:u w:val="single"/>
        </w:rPr>
        <w:t xml:space="preserve">When the AS4 Asynchronous Web Services Exchange Option is selected by the Initiating or Responding Gateway, it shall meet the requirements of ITI </w:t>
      </w:r>
      <w:del w:id="1194" w:author="Mary Jungers" w:date="2023-07-30T19:12:00Z">
        <w:r w:rsidRPr="009E3DC5" w:rsidDel="00EE2148">
          <w:rPr>
            <w:b/>
            <w:u w:val="single"/>
          </w:rPr>
          <w:delText>TF-2x</w:delText>
        </w:r>
      </w:del>
      <w:ins w:id="1195" w:author="Mary Jungers" w:date="2023-07-30T19:12:00Z">
        <w:r w:rsidR="00EE2148">
          <w:rPr>
            <w:b/>
            <w:u w:val="single"/>
          </w:rPr>
          <w:t>TF-2</w:t>
        </w:r>
      </w:ins>
      <w:r w:rsidRPr="009E3DC5">
        <w:rPr>
          <w:b/>
          <w:u w:val="single"/>
        </w:rPr>
        <w:t>: Appendix V.4 AS4 Asynchronous Web Services Exchange.</w:t>
      </w:r>
    </w:p>
    <w:p w14:paraId="5864DF10" w14:textId="51F650DC" w:rsidR="007C4F01" w:rsidRPr="009E3DC5" w:rsidRDefault="007C4F01" w:rsidP="00973F6D">
      <w:pPr>
        <w:pStyle w:val="BodyText"/>
        <w:tabs>
          <w:tab w:val="left" w:pos="883"/>
        </w:tabs>
        <w:ind w:left="720"/>
      </w:pPr>
    </w:p>
    <w:p w14:paraId="1E75F94E" w14:textId="7CA9663E" w:rsidR="00FF720A" w:rsidRPr="009E3DC5" w:rsidRDefault="00FF720A" w:rsidP="00FF720A">
      <w:pPr>
        <w:pStyle w:val="BodyText"/>
        <w:rPr>
          <w:b/>
          <w:strike/>
        </w:rPr>
      </w:pPr>
      <w:r w:rsidRPr="009E3DC5">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9E3DC5" w:rsidRDefault="00FF720A" w:rsidP="005A3E2E">
      <w:pPr>
        <w:pStyle w:val="BodyText"/>
        <w:rPr>
          <w:b/>
          <w:strike/>
        </w:rPr>
      </w:pPr>
    </w:p>
    <w:p w14:paraId="604D1E27" w14:textId="3A85491B" w:rsidR="005A3E2E" w:rsidRPr="009E3DC5" w:rsidRDefault="005A3E2E" w:rsidP="005A3E2E">
      <w:pPr>
        <w:pStyle w:val="BodyText"/>
      </w:pPr>
      <w:r w:rsidRPr="009E3DC5">
        <w:t>Use of Asynchronous Web Services Exchange is necessary when transactions scale to large numbers of communities because it allows for more efficient handling of latency and scale.</w:t>
      </w:r>
    </w:p>
    <w:p w14:paraId="3867026C" w14:textId="747B5357" w:rsidR="00CB432C" w:rsidRPr="009E3DC5" w:rsidRDefault="00CB432C" w:rsidP="00CB432C">
      <w:pPr>
        <w:pStyle w:val="BodyText"/>
        <w:rPr>
          <w:b/>
          <w:u w:val="single"/>
        </w:rPr>
      </w:pPr>
      <w:r w:rsidRPr="009E3DC5">
        <w:lastRenderedPageBreak/>
        <w:t xml:space="preserve">The Initiating Gateway may specify a duration value in the </w:t>
      </w:r>
      <w:r w:rsidRPr="009E3DC5">
        <w:rPr>
          <w:b/>
          <w:strike/>
          <w:u w:val="single"/>
        </w:rPr>
        <w:t>SOAP Header element of the</w:t>
      </w:r>
      <w:r w:rsidRPr="009E3DC5">
        <w:t xml:space="preserve"> request. This value suggests to the Responding Gateway a length of time that the Initiating Gateway recommends caching any correlation resulting from the interaction. The duration value is </w:t>
      </w:r>
      <w:r w:rsidRPr="009E3DC5">
        <w:rPr>
          <w:b/>
          <w:strike/>
        </w:rPr>
        <w:t xml:space="preserve">specified in the SOAP Header using the CorrelationTimeToLive element and contains </w:t>
      </w:r>
      <w:r w:rsidRPr="009E3DC5">
        <w:t xml:space="preserve">a value conformant with the xs:duration type defined in http://www.w3.org/TR/xmlschema-2/#duration. </w:t>
      </w:r>
      <w:r w:rsidRPr="009E3DC5">
        <w:rPr>
          <w:b/>
          <w:u w:val="single"/>
        </w:rPr>
        <w:t>This value shall be set as follows:</w:t>
      </w:r>
    </w:p>
    <w:p w14:paraId="62D4AD31" w14:textId="708D9A6C" w:rsidR="00CB432C" w:rsidRPr="009E3DC5" w:rsidRDefault="00CB432C" w:rsidP="006963B9">
      <w:pPr>
        <w:pStyle w:val="BodyText"/>
        <w:numPr>
          <w:ilvl w:val="0"/>
          <w:numId w:val="76"/>
        </w:numPr>
        <w:rPr>
          <w:b/>
          <w:u w:val="single"/>
        </w:rPr>
      </w:pPr>
      <w:r w:rsidRPr="009E3DC5">
        <w:rPr>
          <w:b/>
          <w:u w:val="single"/>
        </w:rPr>
        <w:t xml:space="preserve">When using Synchronous Web Services Exchange or WS-Addressing </w:t>
      </w:r>
      <w:r w:rsidR="00147556" w:rsidRPr="009E3DC5">
        <w:rPr>
          <w:b/>
          <w:u w:val="single"/>
        </w:rPr>
        <w:t xml:space="preserve">based </w:t>
      </w:r>
      <w:r w:rsidRPr="009E3DC5">
        <w:rPr>
          <w:b/>
          <w:u w:val="single"/>
        </w:rPr>
        <w:t xml:space="preserve">Asynchronous Web Services Exchange, the value shall be set using a custom SOAP Header element named CorrelationTimeToLive in the urn:ihe:iti:xcpd:2009 namespace. </w:t>
      </w:r>
    </w:p>
    <w:p w14:paraId="14052757" w14:textId="40BEC4FF" w:rsidR="00CB432C" w:rsidRPr="009E3DC5" w:rsidRDefault="00CB432C" w:rsidP="006963B9">
      <w:pPr>
        <w:pStyle w:val="BodyText"/>
        <w:numPr>
          <w:ilvl w:val="0"/>
          <w:numId w:val="76"/>
        </w:numPr>
        <w:rPr>
          <w:b/>
          <w:u w:val="single"/>
        </w:rPr>
      </w:pPr>
      <w:r w:rsidRPr="009E3DC5">
        <w:rPr>
          <w:b/>
          <w:u w:val="single"/>
        </w:rPr>
        <w:t xml:space="preserve">When using the AS4 Asynchronous Web Services Exchange </w:t>
      </w:r>
      <w:r w:rsidR="00F8201E" w:rsidRPr="009E3DC5">
        <w:rPr>
          <w:b/>
          <w:u w:val="single"/>
        </w:rPr>
        <w:t>Option</w:t>
      </w:r>
      <w:r w:rsidRPr="009E3DC5">
        <w:rPr>
          <w:b/>
          <w:u w:val="single"/>
        </w:rPr>
        <w:t xml:space="preserve">, the value shall be set as an AS4 message property named CorrelationTimeToLive. </w:t>
      </w:r>
    </w:p>
    <w:p w14:paraId="24C2F5B8" w14:textId="77777777" w:rsidR="00CB432C" w:rsidRPr="009E3DC5" w:rsidRDefault="00CB432C" w:rsidP="00CB432C">
      <w:pPr>
        <w:pStyle w:val="BodyText"/>
      </w:pPr>
      <w:r w:rsidRPr="009E3DC5">
        <w:t xml:space="preserve">If no CorrelationTimeToLive </w:t>
      </w:r>
      <w:r w:rsidRPr="009E3DC5">
        <w:rPr>
          <w:b/>
          <w:strike/>
        </w:rPr>
        <w:t>element</w:t>
      </w:r>
      <w:r w:rsidRPr="009E3DC5">
        <w:t xml:space="preserve"> is specified in the SOAP </w:t>
      </w:r>
      <w:r w:rsidRPr="009E3DC5">
        <w:rPr>
          <w:b/>
          <w:strike/>
        </w:rPr>
        <w:t>Header</w:t>
      </w:r>
      <w:r w:rsidRPr="009E3DC5">
        <w:t xml:space="preserve"> </w:t>
      </w:r>
      <w:r w:rsidRPr="009E3DC5">
        <w:rPr>
          <w:b/>
          <w:u w:val="single"/>
        </w:rPr>
        <w:t>message</w:t>
      </w:r>
      <w:r w:rsidRPr="009E3DC5">
        <w:rPr>
          <w:b/>
        </w:rPr>
        <w:t>,</w:t>
      </w:r>
      <w:r w:rsidRPr="009E3DC5">
        <w:t xml:space="preserve"> the Responding Gateway shall interpret this as a recommendation against caching, unless a mutually agreed policy states otherwise. </w:t>
      </w:r>
    </w:p>
    <w:p w14:paraId="665967C3" w14:textId="6FE3E7F1" w:rsidR="00CB432C" w:rsidRPr="009E3DC5" w:rsidRDefault="00CB432C" w:rsidP="00CB432C">
      <w:pPr>
        <w:pStyle w:val="BodyText"/>
      </w:pPr>
      <w:r w:rsidRPr="009E3DC5">
        <w:t xml:space="preserve">An example of specifying the CorrelationTimeToLive </w:t>
      </w:r>
      <w:r w:rsidRPr="009E3DC5">
        <w:rPr>
          <w:b/>
          <w:u w:val="single"/>
        </w:rPr>
        <w:t xml:space="preserve">in Synchronous Web Services Exchange or WS-Addressing </w:t>
      </w:r>
      <w:r w:rsidR="00147556" w:rsidRPr="009E3DC5">
        <w:rPr>
          <w:b/>
          <w:u w:val="single"/>
        </w:rPr>
        <w:t xml:space="preserve">based </w:t>
      </w:r>
      <w:r w:rsidRPr="009E3DC5">
        <w:rPr>
          <w:b/>
          <w:u w:val="single"/>
        </w:rPr>
        <w:t>Asynchronous Web Services Exchange</w:t>
      </w:r>
      <w:r w:rsidRPr="009E3DC5">
        <w:rPr>
          <w:b/>
        </w:rPr>
        <w:t xml:space="preserve"> </w:t>
      </w:r>
      <w:r w:rsidRPr="009E3DC5">
        <w:t>element follows, which recommends caching of 7 days.</w:t>
      </w:r>
    </w:p>
    <w:p w14:paraId="0EEE8E77" w14:textId="77777777" w:rsidR="00CB432C" w:rsidRPr="009E3DC5" w:rsidRDefault="00CB432C" w:rsidP="00CB432C">
      <w:pPr>
        <w:pStyle w:val="StylePlainText8ptBoxSinglesolidlineAuto05ptLin"/>
      </w:pPr>
      <w:r w:rsidRPr="009E3DC5">
        <w:t>&lt;xcpd:CorrelationTimeToLive&gt;P0Y0M7D&lt;/xcpd:CorrelationTimeToLive&gt;</w:t>
      </w:r>
    </w:p>
    <w:p w14:paraId="70DC30E9" w14:textId="6F2EB579" w:rsidR="00CB432C" w:rsidRPr="009E3DC5" w:rsidRDefault="00CB432C" w:rsidP="00CB432C">
      <w:pPr>
        <w:pStyle w:val="BodyText"/>
        <w:rPr>
          <w:b/>
          <w:u w:val="single"/>
        </w:rPr>
      </w:pPr>
      <w:r w:rsidRPr="009E3DC5">
        <w:rPr>
          <w:b/>
          <w:u w:val="single"/>
        </w:rPr>
        <w:t>In AS4</w:t>
      </w:r>
      <w:r w:rsidR="00594122" w:rsidRPr="009E3DC5">
        <w:rPr>
          <w:b/>
          <w:u w:val="single"/>
        </w:rPr>
        <w:t xml:space="preserve"> Asynchronous</w:t>
      </w:r>
      <w:r w:rsidRPr="009E3DC5">
        <w:rPr>
          <w:b/>
          <w:u w:val="single"/>
        </w:rPr>
        <w:t xml:space="preserve">, the same information would be encoded as follows: </w:t>
      </w:r>
    </w:p>
    <w:p w14:paraId="4A4D5800" w14:textId="77777777" w:rsidR="00CB432C" w:rsidRPr="009E3DC5" w:rsidRDefault="00CB432C" w:rsidP="00CB432C">
      <w:pPr>
        <w:pStyle w:val="StylePlainText8ptBoxSinglesolidlineAuto05ptLin"/>
        <w:rPr>
          <w:b/>
          <w:u w:val="single"/>
        </w:rPr>
      </w:pPr>
      <w:r w:rsidRPr="009E3DC5">
        <w:rPr>
          <w:b/>
          <w:u w:val="single"/>
        </w:rPr>
        <w:t>&lt;eb:MessageProperties&gt;</w:t>
      </w:r>
    </w:p>
    <w:p w14:paraId="1435CD7F" w14:textId="77777777" w:rsidR="00CB432C" w:rsidRPr="009E3DC5" w:rsidRDefault="00CB432C" w:rsidP="00CB432C">
      <w:pPr>
        <w:pStyle w:val="StylePlainText8ptBoxSinglesolidlineAuto05ptLin"/>
        <w:rPr>
          <w:b/>
          <w:u w:val="single"/>
        </w:rPr>
      </w:pPr>
      <w:r w:rsidRPr="009E3DC5">
        <w:rPr>
          <w:b/>
          <w:u w:val="single"/>
        </w:rPr>
        <w:t xml:space="preserve">    &lt;eb:Property name="CorrelationTimeToLive"&gt;P0Y0M7D&lt;/eb:Property&gt;               &lt;/eb:MessageProperties&gt;</w:t>
      </w:r>
    </w:p>
    <w:p w14:paraId="6F193E47" w14:textId="77777777" w:rsidR="00CB432C" w:rsidRPr="009E3DC5" w:rsidRDefault="00CB432C" w:rsidP="00BD29EC">
      <w:pPr>
        <w:pStyle w:val="BodyText"/>
      </w:pPr>
    </w:p>
    <w:p w14:paraId="139D1AE7" w14:textId="77777777" w:rsidR="008F4783" w:rsidRPr="009E3DC5" w:rsidRDefault="008F4783" w:rsidP="00BD29EC">
      <w:pPr>
        <w:pStyle w:val="BodyText"/>
      </w:pPr>
      <w:bookmarkStart w:id="1196" w:name="_Toc398544395"/>
    </w:p>
    <w:p w14:paraId="0D1DD7A1" w14:textId="193F698A" w:rsidR="005A3E2E" w:rsidRPr="009E3DC5" w:rsidRDefault="005A3E2E" w:rsidP="005A3E2E">
      <w:pPr>
        <w:pStyle w:val="EditorInstructions"/>
        <w:pBdr>
          <w:top w:val="single" w:sz="4" w:space="0" w:color="auto"/>
        </w:pBdr>
      </w:pPr>
      <w:r w:rsidRPr="009E3DC5">
        <w:t xml:space="preserve">Update </w:t>
      </w:r>
      <w:r w:rsidR="00781274" w:rsidRPr="009E3DC5">
        <w:t xml:space="preserve">Vol </w:t>
      </w:r>
      <w:del w:id="1197" w:author="Mary Jungers" w:date="2023-07-30T19:24:00Z">
        <w:r w:rsidR="00781274" w:rsidRPr="009E3DC5" w:rsidDel="005E0198">
          <w:delText>2b</w:delText>
        </w:r>
      </w:del>
      <w:ins w:id="1198" w:author="Mary Jungers" w:date="2023-07-30T19:24:00Z">
        <w:r w:rsidR="005E0198">
          <w:t>2</w:t>
        </w:r>
      </w:ins>
      <w:r w:rsidR="00781274" w:rsidRPr="009E3DC5">
        <w:t xml:space="preserve"> </w:t>
      </w:r>
      <w:r w:rsidRPr="009E3DC5">
        <w:t>Section 3.55.4.2</w:t>
      </w:r>
      <w:r w:rsidR="00781274" w:rsidRPr="009E3DC5">
        <w:t xml:space="preserve"> and subsection</w:t>
      </w:r>
      <w:r w:rsidRPr="009E3DC5">
        <w:t xml:space="preserve"> as follows. </w:t>
      </w:r>
    </w:p>
    <w:p w14:paraId="4CE5E872" w14:textId="77777777" w:rsidR="005A3E2E" w:rsidRPr="009E3DC5" w:rsidRDefault="005A3E2E" w:rsidP="005A3E2E">
      <w:pPr>
        <w:pStyle w:val="Heading4"/>
        <w:numPr>
          <w:ilvl w:val="0"/>
          <w:numId w:val="0"/>
        </w:numPr>
      </w:pPr>
      <w:bookmarkStart w:id="1199" w:name="_Toc141666858"/>
      <w:r w:rsidRPr="009E3DC5">
        <w:t>3.55.4.2 Cross Gateway Patient Discovery Response</w:t>
      </w:r>
      <w:bookmarkEnd w:id="1196"/>
      <w:bookmarkEnd w:id="1199"/>
    </w:p>
    <w:p w14:paraId="2B1336A8" w14:textId="77777777" w:rsidR="005A3E2E" w:rsidRPr="009E3DC5" w:rsidRDefault="005A3E2E" w:rsidP="005A3E2E">
      <w:pPr>
        <w:pStyle w:val="BodyText"/>
      </w:pPr>
      <w:r w:rsidRPr="009E3DC5">
        <w:t xml:space="preserve">The Cross Gateway Patient Discovery Response is implemented using the HL7 Patient Registry Find Candidates Response PRPA_MT201310UV02) message. </w:t>
      </w:r>
    </w:p>
    <w:p w14:paraId="64019CC8" w14:textId="4234B646" w:rsidR="005A3E2E" w:rsidRPr="009E3DC5" w:rsidRDefault="009F40C8" w:rsidP="00D512C0">
      <w:pPr>
        <w:pStyle w:val="BodyText"/>
      </w:pPr>
      <w:r w:rsidRPr="009E3DC5">
        <w:t>…</w:t>
      </w:r>
      <w:r w:rsidR="005A3E2E" w:rsidRPr="009E3DC5">
        <w:t xml:space="preserve"> </w:t>
      </w:r>
    </w:p>
    <w:p w14:paraId="2CE89640" w14:textId="77777777" w:rsidR="005A3E2E" w:rsidRPr="009E3DC5" w:rsidRDefault="005A3E2E" w:rsidP="005A3E2E">
      <w:pPr>
        <w:pStyle w:val="Heading5"/>
        <w:numPr>
          <w:ilvl w:val="0"/>
          <w:numId w:val="0"/>
        </w:numPr>
      </w:pPr>
      <w:bookmarkStart w:id="1200" w:name="_Toc141666859"/>
      <w:r w:rsidRPr="009E3DC5">
        <w:t>3.55.4.2.2 Message Semantics</w:t>
      </w:r>
      <w:bookmarkEnd w:id="1200"/>
    </w:p>
    <w:p w14:paraId="71D8D6CF" w14:textId="77777777" w:rsidR="005A3E2E" w:rsidRPr="009E3DC5" w:rsidRDefault="005A3E2E" w:rsidP="005A3E2E">
      <w:pPr>
        <w:pStyle w:val="BodyText"/>
      </w:pPr>
      <w:r w:rsidRPr="009E3DC5">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9E3DC5" w:rsidRDefault="005A3E2E" w:rsidP="005A3E2E">
      <w:pPr>
        <w:pStyle w:val="BodyText"/>
      </w:pPr>
      <w:r w:rsidRPr="009E3DC5">
        <w:lastRenderedPageBreak/>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9E3DC5" w:rsidRDefault="00FF720A" w:rsidP="00FF720A">
      <w:pPr>
        <w:pStyle w:val="BodyText"/>
        <w:tabs>
          <w:tab w:val="left" w:pos="883"/>
        </w:tabs>
        <w:rPr>
          <w:b/>
          <w:u w:val="single"/>
        </w:rPr>
      </w:pPr>
      <w:r w:rsidRPr="009E3DC5">
        <w:rPr>
          <w:b/>
          <w:u w:val="single"/>
        </w:rPr>
        <w:t>The Initiating Gateway and the Responding Gateway:</w:t>
      </w:r>
    </w:p>
    <w:p w14:paraId="4D5159EF" w14:textId="4A3BCDFD" w:rsidR="00FF720A" w:rsidRPr="009E3DC5" w:rsidRDefault="00FF720A" w:rsidP="006963B9">
      <w:pPr>
        <w:pStyle w:val="BodyText"/>
        <w:numPr>
          <w:ilvl w:val="0"/>
          <w:numId w:val="86"/>
        </w:numPr>
        <w:tabs>
          <w:tab w:val="left" w:pos="883"/>
        </w:tabs>
        <w:rPr>
          <w:b/>
        </w:rPr>
      </w:pPr>
      <w:r w:rsidRPr="009E3DC5">
        <w:rPr>
          <w:b/>
          <w:u w:val="single"/>
        </w:rPr>
        <w:t xml:space="preserve">Shall support the Synchronous Web Services Exchange as specified in ITI </w:t>
      </w:r>
      <w:del w:id="1201" w:author="Mary Jungers" w:date="2023-07-30T19:12:00Z">
        <w:r w:rsidRPr="009E3DC5" w:rsidDel="00EE2148">
          <w:rPr>
            <w:b/>
            <w:u w:val="single"/>
          </w:rPr>
          <w:delText>TF-2x</w:delText>
        </w:r>
      </w:del>
      <w:ins w:id="1202" w:author="Mary Jungers" w:date="2023-07-30T19:12:00Z">
        <w:r w:rsidR="00EE2148">
          <w:rPr>
            <w:b/>
            <w:u w:val="single"/>
          </w:rPr>
          <w:t>TF-2</w:t>
        </w:r>
      </w:ins>
      <w:r w:rsidRPr="009E3DC5">
        <w:rPr>
          <w:b/>
          <w:u w:val="single"/>
        </w:rPr>
        <w:t>: Appendix V.3 Synchronous and Asynchronous (WS-Addressing based) Web Services Exchange.</w:t>
      </w:r>
    </w:p>
    <w:p w14:paraId="44F405A8" w14:textId="4B6C980F" w:rsidR="00FF720A" w:rsidRPr="009E3DC5" w:rsidRDefault="00FF720A" w:rsidP="006963B9">
      <w:pPr>
        <w:pStyle w:val="BodyText"/>
        <w:numPr>
          <w:ilvl w:val="0"/>
          <w:numId w:val="86"/>
        </w:numPr>
        <w:tabs>
          <w:tab w:val="left" w:pos="883"/>
        </w:tabs>
        <w:rPr>
          <w:b/>
          <w:u w:val="single"/>
        </w:rPr>
      </w:pPr>
      <w:r w:rsidRPr="009E3DC5">
        <w:rPr>
          <w:b/>
          <w:u w:val="single"/>
        </w:rPr>
        <w:t>May support the Asynchronous (WS-Addressing based) Web Services Exchange</w:t>
      </w:r>
      <w:r w:rsidR="004F13B2" w:rsidRPr="009E3DC5">
        <w:rPr>
          <w:b/>
          <w:u w:val="single"/>
        </w:rPr>
        <w:t xml:space="preserve">. </w:t>
      </w:r>
      <w:r w:rsidRPr="009E3DC5">
        <w:rPr>
          <w:b/>
          <w:u w:val="single"/>
        </w:rPr>
        <w:t xml:space="preserve">When </w:t>
      </w:r>
      <w:proofErr w:type="gramStart"/>
      <w:r w:rsidRPr="009E3DC5">
        <w:rPr>
          <w:b/>
          <w:u w:val="single"/>
        </w:rPr>
        <w:t>the Asynchronous Web Services Exchange Option is selected by the Initiating or Responding Gateway</w:t>
      </w:r>
      <w:proofErr w:type="gramEnd"/>
      <w:r w:rsidRPr="009E3DC5">
        <w:rPr>
          <w:b/>
          <w:u w:val="single"/>
        </w:rPr>
        <w:t xml:space="preserve">, it shall meet the requirements of ITI </w:t>
      </w:r>
      <w:del w:id="1203" w:author="Mary Jungers" w:date="2023-07-30T19:12:00Z">
        <w:r w:rsidRPr="009E3DC5" w:rsidDel="00EE2148">
          <w:rPr>
            <w:b/>
            <w:u w:val="single"/>
          </w:rPr>
          <w:delText>TF-2x</w:delText>
        </w:r>
      </w:del>
      <w:ins w:id="1204" w:author="Mary Jungers" w:date="2023-07-30T19:12:00Z">
        <w:r w:rsidR="00EE2148">
          <w:rPr>
            <w:b/>
            <w:u w:val="single"/>
          </w:rPr>
          <w:t>TF-2</w:t>
        </w:r>
      </w:ins>
      <w:r w:rsidRPr="009E3DC5">
        <w:rPr>
          <w:b/>
          <w:u w:val="single"/>
        </w:rPr>
        <w:t>: Appendix V.3 Synchronous and Asynchronous (WS-Addressing based) Web Services Exchange.</w:t>
      </w:r>
    </w:p>
    <w:p w14:paraId="6089E415" w14:textId="4616B056" w:rsidR="00FF720A" w:rsidRPr="009E3DC5" w:rsidRDefault="00FF720A" w:rsidP="006963B9">
      <w:pPr>
        <w:pStyle w:val="BodyText"/>
        <w:numPr>
          <w:ilvl w:val="0"/>
          <w:numId w:val="86"/>
        </w:numPr>
        <w:tabs>
          <w:tab w:val="left" w:pos="883"/>
        </w:tabs>
        <w:rPr>
          <w:b/>
          <w:u w:val="single"/>
        </w:rPr>
      </w:pPr>
      <w:r w:rsidRPr="009E3DC5">
        <w:rPr>
          <w:b/>
          <w:u w:val="single"/>
        </w:rPr>
        <w:t>May support the AS4 Asynchronous Web Services Exchange</w:t>
      </w:r>
      <w:r w:rsidR="004F13B2" w:rsidRPr="009E3DC5">
        <w:rPr>
          <w:b/>
          <w:u w:val="single"/>
        </w:rPr>
        <w:t xml:space="preserve">. </w:t>
      </w:r>
      <w:r w:rsidRPr="009E3DC5">
        <w:rPr>
          <w:b/>
          <w:u w:val="single"/>
        </w:rPr>
        <w:t xml:space="preserve">When the AS4 Asynchronous Web Services Exchange Option is selected by the Initiating or Responding Gateway, it shall meet the requirements of ITI </w:t>
      </w:r>
      <w:del w:id="1205" w:author="Mary Jungers" w:date="2023-07-30T19:12:00Z">
        <w:r w:rsidRPr="009E3DC5" w:rsidDel="00EE2148">
          <w:rPr>
            <w:b/>
            <w:u w:val="single"/>
          </w:rPr>
          <w:delText>TF-2x</w:delText>
        </w:r>
      </w:del>
      <w:ins w:id="1206" w:author="Mary Jungers" w:date="2023-07-30T19:12:00Z">
        <w:r w:rsidR="00EE2148">
          <w:rPr>
            <w:b/>
            <w:u w:val="single"/>
          </w:rPr>
          <w:t>TF-2</w:t>
        </w:r>
      </w:ins>
      <w:r w:rsidRPr="009E3DC5">
        <w:rPr>
          <w:b/>
          <w:u w:val="single"/>
        </w:rPr>
        <w:t>: Appendix V.4 AS4 Asynchronous Web Services Exchange.</w:t>
      </w:r>
    </w:p>
    <w:p w14:paraId="49C565F0" w14:textId="77777777" w:rsidR="00FF720A" w:rsidRPr="009E3DC5" w:rsidRDefault="00FF720A" w:rsidP="005A3E2E">
      <w:pPr>
        <w:pStyle w:val="BodyText"/>
      </w:pPr>
    </w:p>
    <w:p w14:paraId="11717397" w14:textId="7E3C657E" w:rsidR="00FF720A" w:rsidRPr="009E3DC5" w:rsidRDefault="00FF720A" w:rsidP="005A3E2E">
      <w:pPr>
        <w:pStyle w:val="BodyText"/>
        <w:rPr>
          <w:b/>
          <w:strike/>
        </w:rPr>
      </w:pPr>
      <w:r w:rsidRPr="009E3DC5">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9E3DC5" w:rsidRDefault="005A3E2E" w:rsidP="00F54850">
      <w:pPr>
        <w:pStyle w:val="BodyText"/>
      </w:pPr>
      <w:r w:rsidRPr="009E3DC5">
        <w:t>Use of Asynchronous Web Services Exchange is necessary when transactions scale to large numbers of communities because it allows for more efficient handling of latency and scale.</w:t>
      </w:r>
      <w:bookmarkStart w:id="1207" w:name="_Toc394657719"/>
      <w:bookmarkStart w:id="1208" w:name="_Toc398544396"/>
      <w:bookmarkStart w:id="1209" w:name="_Toc398718024"/>
      <w:bookmarkStart w:id="1210" w:name="_Toc488223261"/>
    </w:p>
    <w:p w14:paraId="67DC3E89" w14:textId="4AA182AA" w:rsidR="00CB432C" w:rsidRPr="009E3DC5" w:rsidRDefault="00CB432C" w:rsidP="00F54850">
      <w:pPr>
        <w:pStyle w:val="BodyText"/>
      </w:pPr>
    </w:p>
    <w:p w14:paraId="0FB15C7B" w14:textId="150EED55" w:rsidR="00CB432C" w:rsidRPr="009E3DC5" w:rsidRDefault="00CB432C" w:rsidP="00CB432C">
      <w:pPr>
        <w:rPr>
          <w:b/>
        </w:rPr>
      </w:pPr>
      <w:r w:rsidRPr="009E3DC5">
        <w:t xml:space="preserve">The Responding Gateway may specify a duration value in the </w:t>
      </w:r>
      <w:r w:rsidRPr="009E3DC5">
        <w:rPr>
          <w:b/>
          <w:strike/>
        </w:rPr>
        <w:t xml:space="preserve">SOAP Header element of the </w:t>
      </w:r>
      <w:r w:rsidRPr="009E3DC5">
        <w:t xml:space="preserve">response. This value suggests to the Initiating Gateway a length of time that the Responding Gateway recommends caching any correlation resulting from the interaction. The duration value is </w:t>
      </w:r>
      <w:r w:rsidRPr="009E3DC5">
        <w:rPr>
          <w:b/>
          <w:strike/>
        </w:rPr>
        <w:t xml:space="preserve">specified in the SOAP Header using the CorrelationTimeToLive element and contains </w:t>
      </w:r>
      <w:r w:rsidRPr="009E3DC5">
        <w:t xml:space="preserve">a value conformant with the xs:duration type defined in http://www.w3.org/TR/xmlschema-2/#duration. </w:t>
      </w:r>
      <w:r w:rsidRPr="009E3DC5">
        <w:rPr>
          <w:b/>
          <w:u w:val="single"/>
        </w:rPr>
        <w:t>This value shall be set as follows:</w:t>
      </w:r>
    </w:p>
    <w:p w14:paraId="22358492" w14:textId="639C82C1" w:rsidR="00CB432C" w:rsidRPr="009E3DC5" w:rsidRDefault="00CB432C" w:rsidP="006963B9">
      <w:pPr>
        <w:pStyle w:val="ListParagraph"/>
        <w:numPr>
          <w:ilvl w:val="0"/>
          <w:numId w:val="76"/>
        </w:numPr>
        <w:rPr>
          <w:b/>
          <w:u w:val="single"/>
        </w:rPr>
      </w:pPr>
      <w:r w:rsidRPr="009E3DC5">
        <w:rPr>
          <w:b/>
          <w:u w:val="single"/>
        </w:rPr>
        <w:t xml:space="preserve">When using Synchronous Web Services Exchange or WS-Addressing </w:t>
      </w:r>
      <w:r w:rsidR="00147556" w:rsidRPr="009E3DC5">
        <w:rPr>
          <w:b/>
          <w:u w:val="single"/>
        </w:rPr>
        <w:t xml:space="preserve">based </w:t>
      </w:r>
      <w:r w:rsidRPr="009E3DC5">
        <w:rPr>
          <w:b/>
          <w:u w:val="single"/>
        </w:rPr>
        <w:t xml:space="preserve">Asynchronous Web Services Exchange, the value shall be set using a custom SOAP Header element named CorrelationTimeToLive in the urn:ihe:iti:xcpd:2009 namespace. </w:t>
      </w:r>
    </w:p>
    <w:p w14:paraId="7A2B9D1E" w14:textId="6B3D4629" w:rsidR="00CB432C" w:rsidRPr="009E3DC5" w:rsidRDefault="00CB432C" w:rsidP="006963B9">
      <w:pPr>
        <w:pStyle w:val="ListParagraph"/>
        <w:numPr>
          <w:ilvl w:val="0"/>
          <w:numId w:val="76"/>
        </w:numPr>
        <w:rPr>
          <w:b/>
          <w:u w:val="single"/>
        </w:rPr>
      </w:pPr>
      <w:r w:rsidRPr="009E3DC5">
        <w:rPr>
          <w:b/>
          <w:u w:val="single"/>
        </w:rPr>
        <w:t xml:space="preserve">When using the AS4 Asynchronous Web Services Exchange </w:t>
      </w:r>
      <w:r w:rsidR="00F8201E" w:rsidRPr="009E3DC5">
        <w:rPr>
          <w:b/>
          <w:u w:val="single"/>
        </w:rPr>
        <w:t>Option</w:t>
      </w:r>
      <w:r w:rsidRPr="009E3DC5">
        <w:rPr>
          <w:b/>
          <w:u w:val="single"/>
        </w:rPr>
        <w:t>, the value shall be set as an AS4 message property named CorrelationTimeToLive.</w:t>
      </w:r>
    </w:p>
    <w:p w14:paraId="76377E0F" w14:textId="77777777" w:rsidR="00CB432C" w:rsidRPr="009E3DC5" w:rsidRDefault="00CB432C" w:rsidP="00CB432C">
      <w:r w:rsidRPr="009E3DC5">
        <w:t xml:space="preserve">If no CorrelationTimeToLive </w:t>
      </w:r>
      <w:r w:rsidRPr="009E3DC5">
        <w:rPr>
          <w:b/>
          <w:strike/>
        </w:rPr>
        <w:t>element</w:t>
      </w:r>
      <w:r w:rsidRPr="009E3DC5">
        <w:t xml:space="preserve"> is specified in the SOAP </w:t>
      </w:r>
      <w:r w:rsidRPr="009E3DC5">
        <w:rPr>
          <w:b/>
          <w:strike/>
        </w:rPr>
        <w:t>Header</w:t>
      </w:r>
      <w:r w:rsidRPr="009E3DC5">
        <w:t xml:space="preserve"> </w:t>
      </w:r>
      <w:r w:rsidRPr="009E3DC5">
        <w:rPr>
          <w:b/>
          <w:u w:val="single"/>
        </w:rPr>
        <w:t>message</w:t>
      </w:r>
      <w:r w:rsidRPr="009E3DC5">
        <w:rPr>
          <w:b/>
        </w:rPr>
        <w:t>,</w:t>
      </w:r>
      <w:r w:rsidRPr="009E3DC5">
        <w:t xml:space="preserve"> the Initiating Gateway shall interpret this as a recommendation against caching, unless a mutually agreed policy states otherwise. </w:t>
      </w:r>
    </w:p>
    <w:p w14:paraId="49EBF085" w14:textId="77777777" w:rsidR="00CB432C" w:rsidRPr="009E3DC5" w:rsidRDefault="00CB432C" w:rsidP="00CB432C">
      <w:r w:rsidRPr="009E3DC5">
        <w:lastRenderedPageBreak/>
        <w:t>An example of specifying the CorrelationTimeToLive element follows, which recommends caching of 7 days.</w:t>
      </w:r>
    </w:p>
    <w:p w14:paraId="7B770DE2" w14:textId="77777777" w:rsidR="00CB432C" w:rsidRPr="009E3DC5"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9E3DC5">
        <w:rPr>
          <w:rFonts w:ascii="Courier New" w:hAnsi="Courier New"/>
          <w:sz w:val="16"/>
        </w:rPr>
        <w:t>&lt;xcpd:CorrelationTimeToLive&gt;P0Y0M7D&lt;/xcpd:CorrelationTimeToLive&gt;</w:t>
      </w:r>
    </w:p>
    <w:p w14:paraId="215C82B3" w14:textId="6270D7BE" w:rsidR="00CB432C" w:rsidRPr="009E3DC5" w:rsidRDefault="00CB432C" w:rsidP="00CB432C">
      <w:r w:rsidRPr="009E3DC5">
        <w:t xml:space="preserve">An example of specifying the CorrelationTimeToLive </w:t>
      </w:r>
      <w:r w:rsidRPr="009E3DC5">
        <w:rPr>
          <w:b/>
          <w:u w:val="single"/>
        </w:rPr>
        <w:t xml:space="preserve">in Synchronous Web Services Exchange or WS-Addressing </w:t>
      </w:r>
      <w:r w:rsidR="00147556" w:rsidRPr="009E3DC5">
        <w:rPr>
          <w:b/>
          <w:u w:val="single"/>
        </w:rPr>
        <w:t xml:space="preserve">based </w:t>
      </w:r>
      <w:r w:rsidRPr="009E3DC5">
        <w:rPr>
          <w:b/>
          <w:u w:val="single"/>
        </w:rPr>
        <w:t>Asynchronous Web Services Exchange</w:t>
      </w:r>
      <w:r w:rsidRPr="009E3DC5">
        <w:rPr>
          <w:b/>
        </w:rPr>
        <w:t xml:space="preserve"> </w:t>
      </w:r>
      <w:r w:rsidRPr="009E3DC5">
        <w:t>element follows, which recommends caching of 7 days.</w:t>
      </w:r>
    </w:p>
    <w:p w14:paraId="750EE092" w14:textId="77777777" w:rsidR="00CB432C" w:rsidRPr="009E3DC5"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9E3DC5">
        <w:rPr>
          <w:rFonts w:ascii="Courier New" w:hAnsi="Courier New"/>
          <w:sz w:val="16"/>
        </w:rPr>
        <w:t>&lt;xcpd:CorrelationTimeToLive&gt;P0Y0M7D&lt;/xcpd:CorrelationTimeToLive&gt;</w:t>
      </w:r>
    </w:p>
    <w:p w14:paraId="56CA2F2F" w14:textId="6A147623" w:rsidR="00CB432C" w:rsidRPr="009E3DC5" w:rsidRDefault="00CB432C" w:rsidP="00CB432C">
      <w:pPr>
        <w:rPr>
          <w:b/>
          <w:u w:val="single"/>
        </w:rPr>
      </w:pPr>
      <w:r w:rsidRPr="009E3DC5">
        <w:rPr>
          <w:b/>
          <w:u w:val="single"/>
        </w:rPr>
        <w:t>In AS4</w:t>
      </w:r>
      <w:r w:rsidR="00594122" w:rsidRPr="009E3DC5">
        <w:rPr>
          <w:b/>
          <w:u w:val="single"/>
        </w:rPr>
        <w:t xml:space="preserve"> Asynchronous</w:t>
      </w:r>
      <w:r w:rsidRPr="009E3DC5">
        <w:rPr>
          <w:b/>
          <w:u w:val="single"/>
        </w:rPr>
        <w:t xml:space="preserve">, the same information would be encoded as follows: </w:t>
      </w:r>
    </w:p>
    <w:p w14:paraId="2580F884" w14:textId="77777777" w:rsidR="00CB432C" w:rsidRPr="009E3DC5"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9E3DC5">
        <w:rPr>
          <w:rFonts w:ascii="Courier New" w:hAnsi="Courier New"/>
          <w:b/>
          <w:sz w:val="16"/>
          <w:u w:val="single"/>
        </w:rPr>
        <w:t>&lt;eb:MessageProperties&gt;</w:t>
      </w:r>
    </w:p>
    <w:p w14:paraId="5FCA9CA5" w14:textId="77777777" w:rsidR="00CB432C" w:rsidRPr="009E3DC5"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9E3DC5">
        <w:rPr>
          <w:rFonts w:ascii="Courier New" w:hAnsi="Courier New"/>
          <w:b/>
          <w:sz w:val="16"/>
          <w:u w:val="single"/>
        </w:rPr>
        <w:t xml:space="preserve">    &lt;eb:Property name="CorrelationTimeToLive"&gt;P0Y0M7D&lt;/eb:Property&gt;               &lt;/eb:MessageProperties&gt;</w:t>
      </w:r>
    </w:p>
    <w:p w14:paraId="311E8B6D" w14:textId="1AF2AB45" w:rsidR="00CB432C" w:rsidRPr="009E3DC5" w:rsidRDefault="00CB432C" w:rsidP="00F54850">
      <w:pPr>
        <w:pStyle w:val="BodyText"/>
      </w:pPr>
    </w:p>
    <w:p w14:paraId="6CFDFCD7" w14:textId="77777777" w:rsidR="00CB432C" w:rsidRPr="009E3DC5" w:rsidRDefault="00CB432C" w:rsidP="00F54850">
      <w:pPr>
        <w:pStyle w:val="BodyText"/>
      </w:pPr>
    </w:p>
    <w:p w14:paraId="6A1BCD13" w14:textId="198EC5A0" w:rsidR="005A3E2E" w:rsidRPr="009E3DC5" w:rsidRDefault="005A3E2E" w:rsidP="005A3E2E">
      <w:pPr>
        <w:pStyle w:val="EditorInstructions"/>
        <w:pBdr>
          <w:top w:val="single" w:sz="4" w:space="0" w:color="auto"/>
        </w:pBdr>
      </w:pPr>
      <w:r w:rsidRPr="009E3DC5">
        <w:t xml:space="preserve">Update </w:t>
      </w:r>
      <w:r w:rsidR="00781274" w:rsidRPr="009E3DC5">
        <w:t xml:space="preserve">Vol </w:t>
      </w:r>
      <w:del w:id="1211" w:author="Mary Jungers" w:date="2023-07-30T19:24:00Z">
        <w:r w:rsidR="00781274" w:rsidRPr="009E3DC5" w:rsidDel="005E0198">
          <w:delText>2b</w:delText>
        </w:r>
      </w:del>
      <w:ins w:id="1212" w:author="Mary Jungers" w:date="2023-07-30T19:24:00Z">
        <w:r w:rsidR="005E0198">
          <w:t>2</w:t>
        </w:r>
      </w:ins>
      <w:r w:rsidR="00781274" w:rsidRPr="009E3DC5">
        <w:t xml:space="preserve"> </w:t>
      </w:r>
      <w:r w:rsidRPr="009E3DC5">
        <w:t xml:space="preserve">Section 3.55.5 as follows. </w:t>
      </w:r>
    </w:p>
    <w:p w14:paraId="47973C60" w14:textId="77777777" w:rsidR="005A3E2E" w:rsidRPr="009E3DC5" w:rsidRDefault="005A3E2E" w:rsidP="005A3E2E">
      <w:pPr>
        <w:pStyle w:val="Heading3"/>
        <w:numPr>
          <w:ilvl w:val="0"/>
          <w:numId w:val="0"/>
        </w:numPr>
      </w:pPr>
      <w:bookmarkStart w:id="1213" w:name="_Toc141666860"/>
      <w:r w:rsidRPr="009E3DC5">
        <w:t>3.55.5 Security Considerations</w:t>
      </w:r>
      <w:bookmarkEnd w:id="1207"/>
      <w:bookmarkEnd w:id="1208"/>
      <w:bookmarkEnd w:id="1209"/>
      <w:bookmarkEnd w:id="1210"/>
      <w:bookmarkEnd w:id="1213"/>
    </w:p>
    <w:p w14:paraId="0FF40CFD" w14:textId="77777777" w:rsidR="005A3E2E" w:rsidRPr="009E3DC5" w:rsidRDefault="00781274" w:rsidP="005A3E2E">
      <w:r w:rsidRPr="009E3DC5">
        <w:t>…</w:t>
      </w:r>
    </w:p>
    <w:p w14:paraId="20A2FEC8" w14:textId="77777777" w:rsidR="005A3E2E" w:rsidRPr="009E3DC5" w:rsidRDefault="005A3E2E" w:rsidP="005A3E2E">
      <w:pPr>
        <w:pStyle w:val="Heading5"/>
        <w:numPr>
          <w:ilvl w:val="0"/>
          <w:numId w:val="0"/>
        </w:numPr>
      </w:pPr>
      <w:bookmarkStart w:id="1214" w:name="_Toc141666861"/>
      <w:r w:rsidRPr="009E3DC5">
        <w:t>3.55.5.1.1 Initiating Gateway audit message:</w:t>
      </w:r>
      <w:bookmarkEnd w:id="1214"/>
    </w:p>
    <w:p w14:paraId="0BE91D3F" w14:textId="3289A9F7" w:rsidR="003F6C87" w:rsidRPr="009E3DC5" w:rsidRDefault="003F6C87" w:rsidP="005A3E2E">
      <w:pPr>
        <w:pStyle w:val="BodyText"/>
      </w:pPr>
      <w:r w:rsidRPr="009E3DC5">
        <w:t>…</w:t>
      </w:r>
    </w:p>
    <w:p w14:paraId="4CB88751" w14:textId="4715018B" w:rsidR="005A3E2E" w:rsidRPr="009E3DC5" w:rsidRDefault="005A3E2E" w:rsidP="005A3E2E">
      <w:pPr>
        <w:pStyle w:val="BodyText"/>
        <w:rPr>
          <w:b/>
          <w:i/>
        </w:rPr>
      </w:pPr>
      <w:r w:rsidRPr="009E3D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9E3DC5" w14:paraId="68D68974" w14:textId="77777777" w:rsidTr="000A4D07">
        <w:trPr>
          <w:cantSplit/>
        </w:trPr>
        <w:tc>
          <w:tcPr>
            <w:tcW w:w="1548" w:type="dxa"/>
            <w:vMerge w:val="restart"/>
          </w:tcPr>
          <w:p w14:paraId="5E2C1F31" w14:textId="77777777" w:rsidR="005A3E2E" w:rsidRPr="009E3DC5" w:rsidRDefault="005A3E2E" w:rsidP="000A4D07">
            <w:pPr>
              <w:pStyle w:val="TableEntryHeader"/>
            </w:pPr>
            <w:r w:rsidRPr="009E3DC5">
              <w:t>Source</w:t>
            </w:r>
          </w:p>
          <w:p w14:paraId="5DB582CD" w14:textId="77777777" w:rsidR="005A3E2E" w:rsidRPr="00BA0016" w:rsidRDefault="005A3E2E" w:rsidP="000A4D07">
            <w:pPr>
              <w:pStyle w:val="TableEntryHeader"/>
              <w:rPr>
                <w:bCs/>
                <w:sz w:val="16"/>
                <w:szCs w:val="16"/>
                <w:rPrChange w:id="1215" w:author="Mary Jungers" w:date="2023-07-30T19:00:00Z">
                  <w:rPr>
                    <w:bCs/>
                    <w:sz w:val="12"/>
                  </w:rPr>
                </w:rPrChange>
              </w:rPr>
            </w:pPr>
            <w:r w:rsidRPr="00BA0016">
              <w:rPr>
                <w:bCs/>
                <w:sz w:val="16"/>
                <w:szCs w:val="16"/>
                <w:rPrChange w:id="1216" w:author="Mary Jungers" w:date="2023-07-30T19:00:00Z">
                  <w:rPr>
                    <w:bCs/>
                    <w:sz w:val="12"/>
                  </w:rPr>
                </w:rPrChange>
              </w:rPr>
              <w:t>AuditMessage/</w:t>
            </w:r>
            <w:r w:rsidRPr="00BA0016">
              <w:rPr>
                <w:bCs/>
                <w:sz w:val="16"/>
                <w:szCs w:val="16"/>
                <w:rPrChange w:id="1217" w:author="Mary Jungers" w:date="2023-07-30T19:00:00Z">
                  <w:rPr>
                    <w:bCs/>
                    <w:sz w:val="12"/>
                  </w:rPr>
                </w:rPrChange>
              </w:rPr>
              <w:br/>
              <w:t>ActiveParticipant</w:t>
            </w:r>
          </w:p>
        </w:tc>
        <w:tc>
          <w:tcPr>
            <w:tcW w:w="2520" w:type="dxa"/>
            <w:vAlign w:val="center"/>
          </w:tcPr>
          <w:p w14:paraId="1767D0CF" w14:textId="77777777" w:rsidR="005A3E2E" w:rsidRPr="00BA0016" w:rsidRDefault="005A3E2E" w:rsidP="000A4D07">
            <w:pPr>
              <w:pStyle w:val="TableEntry"/>
              <w:rPr>
                <w:szCs w:val="18"/>
                <w:rPrChange w:id="1218" w:author="Mary Jungers" w:date="2023-07-30T18:59:00Z">
                  <w:rPr>
                    <w:sz w:val="16"/>
                  </w:rPr>
                </w:rPrChange>
              </w:rPr>
            </w:pPr>
            <w:r w:rsidRPr="00BA0016">
              <w:rPr>
                <w:szCs w:val="18"/>
                <w:rPrChange w:id="1219" w:author="Mary Jungers" w:date="2023-07-30T18:59:00Z">
                  <w:rPr>
                    <w:sz w:val="16"/>
                  </w:rPr>
                </w:rPrChange>
              </w:rPr>
              <w:t>UserID</w:t>
            </w:r>
          </w:p>
        </w:tc>
        <w:tc>
          <w:tcPr>
            <w:tcW w:w="630" w:type="dxa"/>
            <w:vAlign w:val="center"/>
          </w:tcPr>
          <w:p w14:paraId="04C262FB" w14:textId="77777777" w:rsidR="005A3E2E" w:rsidRPr="00BA0016" w:rsidRDefault="005A3E2E" w:rsidP="000A4D07">
            <w:pPr>
              <w:pStyle w:val="TableEntry"/>
              <w:jc w:val="center"/>
              <w:rPr>
                <w:i/>
                <w:iCs/>
                <w:szCs w:val="18"/>
                <w:rPrChange w:id="1220" w:author="Mary Jungers" w:date="2023-07-30T18:59:00Z">
                  <w:rPr>
                    <w:i/>
                    <w:iCs/>
                    <w:sz w:val="16"/>
                  </w:rPr>
                </w:rPrChange>
              </w:rPr>
            </w:pPr>
            <w:r w:rsidRPr="00BA0016">
              <w:rPr>
                <w:szCs w:val="18"/>
                <w:rPrChange w:id="1221" w:author="Mary Jungers" w:date="2023-07-30T18:59:00Z">
                  <w:rPr>
                    <w:sz w:val="16"/>
                  </w:rPr>
                </w:rPrChange>
              </w:rPr>
              <w:t>M</w:t>
            </w:r>
          </w:p>
        </w:tc>
        <w:tc>
          <w:tcPr>
            <w:tcW w:w="4968" w:type="dxa"/>
            <w:vAlign w:val="center"/>
          </w:tcPr>
          <w:p w14:paraId="305BD921" w14:textId="59FE58CF" w:rsidR="005D22C3" w:rsidRPr="00BA0016" w:rsidRDefault="005D22C3" w:rsidP="005D22C3">
            <w:pPr>
              <w:pStyle w:val="TableEntry"/>
              <w:rPr>
                <w:szCs w:val="18"/>
                <w:rPrChange w:id="1222" w:author="Mary Jungers" w:date="2023-07-30T18:59:00Z">
                  <w:rPr>
                    <w:sz w:val="16"/>
                  </w:rPr>
                </w:rPrChange>
              </w:rPr>
            </w:pPr>
            <w:r w:rsidRPr="00BA0016">
              <w:rPr>
                <w:szCs w:val="18"/>
                <w:rPrChange w:id="1223" w:author="Mary Jungers" w:date="2023-07-30T18:59:00Z">
                  <w:rPr>
                    <w:sz w:val="16"/>
                  </w:rPr>
                </w:rPrChange>
              </w:rPr>
              <w:t xml:space="preserve">If </w:t>
            </w:r>
            <w:r w:rsidR="003A08FE" w:rsidRPr="00BA0016">
              <w:rPr>
                <w:b/>
                <w:szCs w:val="18"/>
                <w:u w:val="single"/>
                <w:rPrChange w:id="1224" w:author="Mary Jungers" w:date="2023-07-30T18:59:00Z">
                  <w:rPr>
                    <w:b/>
                    <w:sz w:val="16"/>
                    <w:u w:val="single"/>
                  </w:rPr>
                </w:rPrChange>
              </w:rPr>
              <w:t>WS-Addressing</w:t>
            </w:r>
            <w:r w:rsidR="00CA7F47" w:rsidRPr="00BA0016">
              <w:rPr>
                <w:b/>
                <w:szCs w:val="18"/>
                <w:u w:val="single"/>
                <w:rPrChange w:id="1225" w:author="Mary Jungers" w:date="2023-07-30T18:59:00Z">
                  <w:rPr>
                    <w:b/>
                    <w:sz w:val="16"/>
                    <w:u w:val="single"/>
                  </w:rPr>
                </w:rPrChange>
              </w:rPr>
              <w:t xml:space="preserve"> based</w:t>
            </w:r>
            <w:r w:rsidRPr="00BA0016">
              <w:rPr>
                <w:szCs w:val="18"/>
                <w:rPrChange w:id="1226" w:author="Mary Jungers" w:date="2023-07-30T18:59:00Z">
                  <w:rPr>
                    <w:sz w:val="16"/>
                  </w:rPr>
                </w:rPrChange>
              </w:rPr>
              <w:t xml:space="preserve"> Asynchronous Web Services Exchange is being used, the content of the &lt;wsa:ReplyTo/&gt; element. </w:t>
            </w:r>
          </w:p>
          <w:p w14:paraId="4EA58554" w14:textId="77777777" w:rsidR="005D22C3" w:rsidRPr="00BA0016" w:rsidRDefault="005D22C3" w:rsidP="005D22C3">
            <w:pPr>
              <w:pStyle w:val="TableEntry"/>
              <w:rPr>
                <w:b/>
                <w:szCs w:val="18"/>
                <w:u w:val="single"/>
                <w:rPrChange w:id="1227" w:author="Mary Jungers" w:date="2023-07-30T18:59:00Z">
                  <w:rPr>
                    <w:b/>
                    <w:sz w:val="16"/>
                    <w:u w:val="single"/>
                  </w:rPr>
                </w:rPrChange>
              </w:rPr>
            </w:pPr>
            <w:r w:rsidRPr="00BA0016">
              <w:rPr>
                <w:b/>
                <w:szCs w:val="18"/>
                <w:u w:val="single"/>
                <w:rPrChange w:id="1228" w:author="Mary Jungers" w:date="2023-07-30T18:59:00Z">
                  <w:rPr>
                    <w:b/>
                    <w:sz w:val="16"/>
                    <w:u w:val="single"/>
                  </w:rPr>
                </w:rPrChange>
              </w:rPr>
              <w:t>If AS4 Asynchronous Web Services Exchange is used, the content of the eb:From/</w:t>
            </w:r>
            <w:r w:rsidR="007C1BBE" w:rsidRPr="00BA0016">
              <w:rPr>
                <w:b/>
                <w:szCs w:val="18"/>
                <w:u w:val="single"/>
                <w:rPrChange w:id="1229" w:author="Mary Jungers" w:date="2023-07-30T18:59:00Z">
                  <w:rPr>
                    <w:b/>
                    <w:sz w:val="16"/>
                    <w:u w:val="single"/>
                  </w:rPr>
                </w:rPrChange>
              </w:rPr>
              <w:t>eb:PartyId</w:t>
            </w:r>
            <w:r w:rsidRPr="00BA0016">
              <w:rPr>
                <w:b/>
                <w:szCs w:val="18"/>
                <w:u w:val="single"/>
                <w:rPrChange w:id="1230" w:author="Mary Jungers" w:date="2023-07-30T18:59:00Z">
                  <w:rPr>
                    <w:b/>
                    <w:sz w:val="16"/>
                    <w:u w:val="single"/>
                  </w:rPr>
                </w:rPrChange>
              </w:rPr>
              <w:t>.</w:t>
            </w:r>
          </w:p>
          <w:p w14:paraId="3EF8C627" w14:textId="77777777" w:rsidR="005A3E2E" w:rsidRPr="00BA0016" w:rsidRDefault="005D22C3" w:rsidP="005D22C3">
            <w:pPr>
              <w:pStyle w:val="TableEntry"/>
              <w:rPr>
                <w:b/>
                <w:i/>
                <w:iCs/>
                <w:strike/>
                <w:szCs w:val="18"/>
                <w:rPrChange w:id="1231" w:author="Mary Jungers" w:date="2023-07-30T18:59:00Z">
                  <w:rPr>
                    <w:b/>
                    <w:i/>
                    <w:iCs/>
                    <w:strike/>
                    <w:sz w:val="16"/>
                  </w:rPr>
                </w:rPrChange>
              </w:rPr>
            </w:pPr>
            <w:r w:rsidRPr="00BA0016">
              <w:rPr>
                <w:szCs w:val="18"/>
                <w:rPrChange w:id="1232" w:author="Mary Jungers" w:date="2023-07-30T18:59:00Z">
                  <w:rPr>
                    <w:sz w:val="16"/>
                  </w:rPr>
                </w:rPrChange>
              </w:rPr>
              <w:t>Otherwise, not specialized.</w:t>
            </w:r>
          </w:p>
        </w:tc>
      </w:tr>
      <w:tr w:rsidR="005A3E2E" w:rsidRPr="009E3DC5" w14:paraId="2CAEE405" w14:textId="77777777" w:rsidTr="000A4D07">
        <w:trPr>
          <w:cantSplit/>
        </w:trPr>
        <w:tc>
          <w:tcPr>
            <w:tcW w:w="1548" w:type="dxa"/>
            <w:vMerge/>
            <w:textDirection w:val="btLr"/>
            <w:vAlign w:val="center"/>
          </w:tcPr>
          <w:p w14:paraId="09640554" w14:textId="77777777" w:rsidR="005A3E2E" w:rsidRPr="009E3DC5" w:rsidRDefault="005A3E2E" w:rsidP="000A4D07">
            <w:pPr>
              <w:pStyle w:val="TableLabel"/>
              <w:rPr>
                <w:noProof w:val="0"/>
                <w:sz w:val="16"/>
              </w:rPr>
            </w:pPr>
          </w:p>
        </w:tc>
        <w:tc>
          <w:tcPr>
            <w:tcW w:w="2520" w:type="dxa"/>
            <w:vAlign w:val="center"/>
          </w:tcPr>
          <w:p w14:paraId="5D2D275A" w14:textId="77777777" w:rsidR="005A3E2E" w:rsidRPr="00BA0016" w:rsidRDefault="005A3E2E" w:rsidP="000A4D07">
            <w:pPr>
              <w:pStyle w:val="TableEntry"/>
              <w:rPr>
                <w:szCs w:val="18"/>
                <w:rPrChange w:id="1233" w:author="Mary Jungers" w:date="2023-07-30T18:59:00Z">
                  <w:rPr>
                    <w:sz w:val="16"/>
                  </w:rPr>
                </w:rPrChange>
              </w:rPr>
            </w:pPr>
            <w:r w:rsidRPr="00BA0016">
              <w:rPr>
                <w:szCs w:val="18"/>
                <w:rPrChange w:id="1234" w:author="Mary Jungers" w:date="2023-07-30T18:59:00Z">
                  <w:rPr>
                    <w:sz w:val="16"/>
                  </w:rPr>
                </w:rPrChange>
              </w:rPr>
              <w:t>AlternativeUserID</w:t>
            </w:r>
          </w:p>
        </w:tc>
        <w:tc>
          <w:tcPr>
            <w:tcW w:w="630" w:type="dxa"/>
            <w:vAlign w:val="center"/>
          </w:tcPr>
          <w:p w14:paraId="284B9E9C" w14:textId="77777777" w:rsidR="005A3E2E" w:rsidRPr="00BA0016" w:rsidRDefault="005A3E2E" w:rsidP="000A4D07">
            <w:pPr>
              <w:pStyle w:val="TableEntry"/>
              <w:jc w:val="center"/>
              <w:rPr>
                <w:szCs w:val="18"/>
                <w:rPrChange w:id="1235" w:author="Mary Jungers" w:date="2023-07-30T18:59:00Z">
                  <w:rPr>
                    <w:sz w:val="16"/>
                  </w:rPr>
                </w:rPrChange>
              </w:rPr>
            </w:pPr>
            <w:r w:rsidRPr="00BA0016">
              <w:rPr>
                <w:szCs w:val="18"/>
                <w:rPrChange w:id="1236" w:author="Mary Jungers" w:date="2023-07-30T18:59:00Z">
                  <w:rPr>
                    <w:sz w:val="16"/>
                  </w:rPr>
                </w:rPrChange>
              </w:rPr>
              <w:t>M</w:t>
            </w:r>
          </w:p>
        </w:tc>
        <w:tc>
          <w:tcPr>
            <w:tcW w:w="4968" w:type="dxa"/>
            <w:vAlign w:val="center"/>
          </w:tcPr>
          <w:p w14:paraId="78108443" w14:textId="77777777" w:rsidR="005A3E2E" w:rsidRPr="00BA0016" w:rsidRDefault="005A3E2E" w:rsidP="000A4D07">
            <w:pPr>
              <w:pStyle w:val="TableEntry"/>
              <w:rPr>
                <w:i/>
                <w:iCs/>
                <w:szCs w:val="18"/>
                <w:rPrChange w:id="1237" w:author="Mary Jungers" w:date="2023-07-30T18:59:00Z">
                  <w:rPr>
                    <w:i/>
                    <w:iCs/>
                    <w:sz w:val="16"/>
                  </w:rPr>
                </w:rPrChange>
              </w:rPr>
            </w:pPr>
            <w:r w:rsidRPr="00BA0016">
              <w:rPr>
                <w:szCs w:val="18"/>
                <w:rPrChange w:id="1238" w:author="Mary Jungers" w:date="2023-07-30T18:59:00Z">
                  <w:rPr>
                    <w:sz w:val="16"/>
                  </w:rPr>
                </w:rPrChange>
              </w:rPr>
              <w:t>the process ID as used within the local operating system in the local system logs.</w:t>
            </w:r>
          </w:p>
        </w:tc>
      </w:tr>
      <w:tr w:rsidR="005A3E2E" w:rsidRPr="009E3DC5" w14:paraId="74FE022D" w14:textId="77777777" w:rsidTr="000A4D07">
        <w:trPr>
          <w:cantSplit/>
        </w:trPr>
        <w:tc>
          <w:tcPr>
            <w:tcW w:w="1548" w:type="dxa"/>
            <w:vMerge/>
            <w:textDirection w:val="btLr"/>
            <w:vAlign w:val="center"/>
          </w:tcPr>
          <w:p w14:paraId="4C6E5A06" w14:textId="77777777" w:rsidR="005A3E2E" w:rsidRPr="009E3DC5" w:rsidRDefault="005A3E2E" w:rsidP="000A4D07">
            <w:pPr>
              <w:pStyle w:val="TableLabel"/>
              <w:rPr>
                <w:noProof w:val="0"/>
                <w:sz w:val="16"/>
              </w:rPr>
            </w:pPr>
          </w:p>
        </w:tc>
        <w:tc>
          <w:tcPr>
            <w:tcW w:w="2520" w:type="dxa"/>
            <w:vAlign w:val="center"/>
          </w:tcPr>
          <w:p w14:paraId="40807996" w14:textId="77777777" w:rsidR="005A3E2E" w:rsidRPr="00BA0016" w:rsidRDefault="005A3E2E" w:rsidP="000A4D07">
            <w:pPr>
              <w:pStyle w:val="TableEntry"/>
              <w:rPr>
                <w:i/>
                <w:iCs/>
                <w:szCs w:val="18"/>
                <w:rPrChange w:id="1239" w:author="Mary Jungers" w:date="2023-07-30T18:59:00Z">
                  <w:rPr>
                    <w:i/>
                    <w:iCs/>
                    <w:sz w:val="16"/>
                  </w:rPr>
                </w:rPrChange>
              </w:rPr>
            </w:pPr>
            <w:r w:rsidRPr="00BA0016">
              <w:rPr>
                <w:i/>
                <w:iCs/>
                <w:szCs w:val="18"/>
                <w:rPrChange w:id="1240" w:author="Mary Jungers" w:date="2023-07-30T18:59:00Z">
                  <w:rPr>
                    <w:i/>
                    <w:iCs/>
                    <w:sz w:val="16"/>
                  </w:rPr>
                </w:rPrChange>
              </w:rPr>
              <w:t>UserName</w:t>
            </w:r>
          </w:p>
        </w:tc>
        <w:tc>
          <w:tcPr>
            <w:tcW w:w="630" w:type="dxa"/>
            <w:vAlign w:val="center"/>
          </w:tcPr>
          <w:p w14:paraId="1BC54E6E" w14:textId="77777777" w:rsidR="005A3E2E" w:rsidRPr="00BA0016" w:rsidRDefault="005A3E2E" w:rsidP="000A4D07">
            <w:pPr>
              <w:pStyle w:val="TableEntry"/>
              <w:jc w:val="center"/>
              <w:rPr>
                <w:i/>
                <w:iCs/>
                <w:szCs w:val="18"/>
                <w:rPrChange w:id="1241" w:author="Mary Jungers" w:date="2023-07-30T18:59:00Z">
                  <w:rPr>
                    <w:i/>
                    <w:iCs/>
                    <w:sz w:val="16"/>
                  </w:rPr>
                </w:rPrChange>
              </w:rPr>
            </w:pPr>
            <w:r w:rsidRPr="00BA0016">
              <w:rPr>
                <w:i/>
                <w:iCs/>
                <w:szCs w:val="18"/>
                <w:rPrChange w:id="1242" w:author="Mary Jungers" w:date="2023-07-30T18:59:00Z">
                  <w:rPr>
                    <w:i/>
                    <w:iCs/>
                    <w:sz w:val="16"/>
                  </w:rPr>
                </w:rPrChange>
              </w:rPr>
              <w:t>U</w:t>
            </w:r>
          </w:p>
        </w:tc>
        <w:tc>
          <w:tcPr>
            <w:tcW w:w="4968" w:type="dxa"/>
            <w:vAlign w:val="center"/>
          </w:tcPr>
          <w:p w14:paraId="7B5E8AC1" w14:textId="77777777" w:rsidR="005A3E2E" w:rsidRPr="00BA0016" w:rsidRDefault="005A3E2E" w:rsidP="000A4D07">
            <w:pPr>
              <w:pStyle w:val="TableEntry"/>
              <w:rPr>
                <w:i/>
                <w:iCs/>
                <w:szCs w:val="18"/>
                <w:rPrChange w:id="1243" w:author="Mary Jungers" w:date="2023-07-30T18:59:00Z">
                  <w:rPr>
                    <w:i/>
                    <w:iCs/>
                    <w:sz w:val="16"/>
                  </w:rPr>
                </w:rPrChange>
              </w:rPr>
            </w:pPr>
            <w:r w:rsidRPr="00BA0016">
              <w:rPr>
                <w:i/>
                <w:iCs/>
                <w:szCs w:val="18"/>
                <w:rPrChange w:id="1244" w:author="Mary Jungers" w:date="2023-07-30T18:59:00Z">
                  <w:rPr>
                    <w:i/>
                    <w:iCs/>
                    <w:sz w:val="16"/>
                  </w:rPr>
                </w:rPrChange>
              </w:rPr>
              <w:t>not specialized</w:t>
            </w:r>
          </w:p>
        </w:tc>
      </w:tr>
      <w:tr w:rsidR="005A3E2E" w:rsidRPr="009E3DC5" w14:paraId="445782B9" w14:textId="77777777" w:rsidTr="000A4D07">
        <w:trPr>
          <w:cantSplit/>
        </w:trPr>
        <w:tc>
          <w:tcPr>
            <w:tcW w:w="1548" w:type="dxa"/>
            <w:vMerge/>
            <w:textDirection w:val="btLr"/>
            <w:vAlign w:val="center"/>
          </w:tcPr>
          <w:p w14:paraId="4FA6601F" w14:textId="77777777" w:rsidR="005A3E2E" w:rsidRPr="009E3DC5" w:rsidRDefault="005A3E2E" w:rsidP="000A4D07">
            <w:pPr>
              <w:pStyle w:val="TableLabel"/>
              <w:rPr>
                <w:noProof w:val="0"/>
                <w:sz w:val="16"/>
              </w:rPr>
            </w:pPr>
          </w:p>
        </w:tc>
        <w:tc>
          <w:tcPr>
            <w:tcW w:w="2520" w:type="dxa"/>
            <w:vAlign w:val="center"/>
          </w:tcPr>
          <w:p w14:paraId="3CC27521" w14:textId="77777777" w:rsidR="005A3E2E" w:rsidRPr="00BA0016" w:rsidRDefault="005A3E2E" w:rsidP="000A4D07">
            <w:pPr>
              <w:pStyle w:val="TableEntry"/>
              <w:rPr>
                <w:i/>
                <w:iCs/>
                <w:szCs w:val="18"/>
                <w:rPrChange w:id="1245" w:author="Mary Jungers" w:date="2023-07-30T18:59:00Z">
                  <w:rPr>
                    <w:i/>
                    <w:iCs/>
                    <w:sz w:val="16"/>
                  </w:rPr>
                </w:rPrChange>
              </w:rPr>
            </w:pPr>
            <w:r w:rsidRPr="00BA0016">
              <w:rPr>
                <w:i/>
                <w:iCs/>
                <w:szCs w:val="18"/>
                <w:rPrChange w:id="1246" w:author="Mary Jungers" w:date="2023-07-30T18:59:00Z">
                  <w:rPr>
                    <w:i/>
                    <w:iCs/>
                    <w:sz w:val="16"/>
                  </w:rPr>
                </w:rPrChange>
              </w:rPr>
              <w:t>UserIsRequestor</w:t>
            </w:r>
          </w:p>
        </w:tc>
        <w:tc>
          <w:tcPr>
            <w:tcW w:w="630" w:type="dxa"/>
            <w:vAlign w:val="center"/>
          </w:tcPr>
          <w:p w14:paraId="0B145419" w14:textId="77777777" w:rsidR="005A3E2E" w:rsidRPr="00BA0016" w:rsidRDefault="005A3E2E" w:rsidP="000A4D07">
            <w:pPr>
              <w:pStyle w:val="TableEntry"/>
              <w:jc w:val="center"/>
              <w:rPr>
                <w:iCs/>
                <w:szCs w:val="18"/>
                <w:rPrChange w:id="1247" w:author="Mary Jungers" w:date="2023-07-30T18:59:00Z">
                  <w:rPr>
                    <w:iCs/>
                    <w:sz w:val="16"/>
                  </w:rPr>
                </w:rPrChange>
              </w:rPr>
            </w:pPr>
            <w:r w:rsidRPr="00BA0016">
              <w:rPr>
                <w:i/>
                <w:iCs/>
                <w:szCs w:val="18"/>
                <w:rPrChange w:id="1248" w:author="Mary Jungers" w:date="2023-07-30T18:59:00Z">
                  <w:rPr>
                    <w:i/>
                    <w:iCs/>
                    <w:sz w:val="16"/>
                  </w:rPr>
                </w:rPrChange>
              </w:rPr>
              <w:t>U</w:t>
            </w:r>
          </w:p>
        </w:tc>
        <w:tc>
          <w:tcPr>
            <w:tcW w:w="4968" w:type="dxa"/>
            <w:vAlign w:val="center"/>
          </w:tcPr>
          <w:p w14:paraId="25EB0625" w14:textId="77777777" w:rsidR="005A3E2E" w:rsidRPr="00BA0016" w:rsidRDefault="005A3E2E" w:rsidP="000A4D07">
            <w:pPr>
              <w:pStyle w:val="TableEntry"/>
              <w:rPr>
                <w:iCs/>
                <w:szCs w:val="18"/>
                <w:rPrChange w:id="1249" w:author="Mary Jungers" w:date="2023-07-30T18:59:00Z">
                  <w:rPr>
                    <w:iCs/>
                    <w:sz w:val="16"/>
                  </w:rPr>
                </w:rPrChange>
              </w:rPr>
            </w:pPr>
            <w:r w:rsidRPr="00BA0016">
              <w:rPr>
                <w:i/>
                <w:iCs/>
                <w:szCs w:val="18"/>
                <w:rPrChange w:id="1250" w:author="Mary Jungers" w:date="2023-07-30T18:59:00Z">
                  <w:rPr>
                    <w:i/>
                    <w:iCs/>
                    <w:sz w:val="16"/>
                  </w:rPr>
                </w:rPrChange>
              </w:rPr>
              <w:t>not specialized</w:t>
            </w:r>
          </w:p>
        </w:tc>
      </w:tr>
      <w:tr w:rsidR="005A3E2E" w:rsidRPr="009E3DC5" w14:paraId="55406C57" w14:textId="77777777" w:rsidTr="000A4D07">
        <w:trPr>
          <w:cantSplit/>
        </w:trPr>
        <w:tc>
          <w:tcPr>
            <w:tcW w:w="1548" w:type="dxa"/>
            <w:vMerge/>
            <w:textDirection w:val="btLr"/>
            <w:vAlign w:val="center"/>
          </w:tcPr>
          <w:p w14:paraId="6C3EBF68" w14:textId="77777777" w:rsidR="005A3E2E" w:rsidRPr="009E3DC5" w:rsidRDefault="005A3E2E" w:rsidP="000A4D07">
            <w:pPr>
              <w:pStyle w:val="TableLabel"/>
              <w:rPr>
                <w:noProof w:val="0"/>
                <w:sz w:val="16"/>
              </w:rPr>
            </w:pPr>
          </w:p>
        </w:tc>
        <w:tc>
          <w:tcPr>
            <w:tcW w:w="2520" w:type="dxa"/>
            <w:vAlign w:val="center"/>
          </w:tcPr>
          <w:p w14:paraId="3E41EE92" w14:textId="77777777" w:rsidR="005A3E2E" w:rsidRPr="00BA0016" w:rsidRDefault="005A3E2E" w:rsidP="000A4D07">
            <w:pPr>
              <w:pStyle w:val="TableEntry"/>
              <w:rPr>
                <w:szCs w:val="18"/>
                <w:rPrChange w:id="1251" w:author="Mary Jungers" w:date="2023-07-30T18:59:00Z">
                  <w:rPr>
                    <w:sz w:val="16"/>
                  </w:rPr>
                </w:rPrChange>
              </w:rPr>
            </w:pPr>
            <w:r w:rsidRPr="00BA0016">
              <w:rPr>
                <w:szCs w:val="18"/>
                <w:rPrChange w:id="1252" w:author="Mary Jungers" w:date="2023-07-30T18:59:00Z">
                  <w:rPr>
                    <w:sz w:val="16"/>
                  </w:rPr>
                </w:rPrChange>
              </w:rPr>
              <w:t>RoleIDCode</w:t>
            </w:r>
          </w:p>
        </w:tc>
        <w:tc>
          <w:tcPr>
            <w:tcW w:w="630" w:type="dxa"/>
            <w:vAlign w:val="center"/>
          </w:tcPr>
          <w:p w14:paraId="026A1F33" w14:textId="77777777" w:rsidR="005A3E2E" w:rsidRPr="00BA0016" w:rsidRDefault="005A3E2E" w:rsidP="000A4D07">
            <w:pPr>
              <w:pStyle w:val="TableEntry"/>
              <w:jc w:val="center"/>
              <w:rPr>
                <w:szCs w:val="18"/>
                <w:rPrChange w:id="1253" w:author="Mary Jungers" w:date="2023-07-30T18:59:00Z">
                  <w:rPr>
                    <w:sz w:val="16"/>
                  </w:rPr>
                </w:rPrChange>
              </w:rPr>
            </w:pPr>
            <w:r w:rsidRPr="00BA0016">
              <w:rPr>
                <w:szCs w:val="18"/>
                <w:rPrChange w:id="1254" w:author="Mary Jungers" w:date="2023-07-30T18:59:00Z">
                  <w:rPr>
                    <w:sz w:val="16"/>
                  </w:rPr>
                </w:rPrChange>
              </w:rPr>
              <w:t>M</w:t>
            </w:r>
          </w:p>
        </w:tc>
        <w:tc>
          <w:tcPr>
            <w:tcW w:w="4968" w:type="dxa"/>
            <w:vAlign w:val="center"/>
          </w:tcPr>
          <w:p w14:paraId="3C3B97EE" w14:textId="162CBC4F" w:rsidR="005A3E2E" w:rsidRPr="00BA0016" w:rsidRDefault="005A3E2E" w:rsidP="000A4D07">
            <w:pPr>
              <w:pStyle w:val="TableEntry"/>
              <w:rPr>
                <w:szCs w:val="18"/>
                <w:rPrChange w:id="1255" w:author="Mary Jungers" w:date="2023-07-30T18:59:00Z">
                  <w:rPr>
                    <w:sz w:val="16"/>
                  </w:rPr>
                </w:rPrChange>
              </w:rPr>
            </w:pPr>
            <w:r w:rsidRPr="00BA0016">
              <w:rPr>
                <w:szCs w:val="18"/>
                <w:rPrChange w:id="1256" w:author="Mary Jungers" w:date="2023-07-30T18:59:00Z">
                  <w:rPr>
                    <w:sz w:val="16"/>
                  </w:rPr>
                </w:rPrChange>
              </w:rPr>
              <w:t xml:space="preserve">EV(110153, DCM, </w:t>
            </w:r>
            <w:r w:rsidR="00746607" w:rsidRPr="00BA0016">
              <w:rPr>
                <w:szCs w:val="18"/>
                <w:rPrChange w:id="1257" w:author="Mary Jungers" w:date="2023-07-30T18:59:00Z">
                  <w:rPr>
                    <w:sz w:val="16"/>
                  </w:rPr>
                </w:rPrChange>
              </w:rPr>
              <w:t>“Source Role ID”</w:t>
            </w:r>
            <w:r w:rsidRPr="00BA0016">
              <w:rPr>
                <w:szCs w:val="18"/>
                <w:rPrChange w:id="1258" w:author="Mary Jungers" w:date="2023-07-30T18:59:00Z">
                  <w:rPr>
                    <w:sz w:val="16"/>
                  </w:rPr>
                </w:rPrChange>
              </w:rPr>
              <w:t>)</w:t>
            </w:r>
          </w:p>
        </w:tc>
      </w:tr>
      <w:tr w:rsidR="005A3E2E" w:rsidRPr="009E3DC5" w14:paraId="0BAA7B4C" w14:textId="77777777" w:rsidTr="000A4D07">
        <w:trPr>
          <w:cantSplit/>
        </w:trPr>
        <w:tc>
          <w:tcPr>
            <w:tcW w:w="1548" w:type="dxa"/>
            <w:vMerge/>
            <w:textDirection w:val="btLr"/>
            <w:vAlign w:val="center"/>
          </w:tcPr>
          <w:p w14:paraId="23891F26" w14:textId="77777777" w:rsidR="005A3E2E" w:rsidRPr="009E3DC5" w:rsidRDefault="005A3E2E" w:rsidP="000A4D07">
            <w:pPr>
              <w:pStyle w:val="TableLabel"/>
              <w:rPr>
                <w:noProof w:val="0"/>
                <w:sz w:val="16"/>
              </w:rPr>
            </w:pPr>
          </w:p>
        </w:tc>
        <w:tc>
          <w:tcPr>
            <w:tcW w:w="2520" w:type="dxa"/>
            <w:vAlign w:val="center"/>
          </w:tcPr>
          <w:p w14:paraId="5E7CAA9A" w14:textId="77777777" w:rsidR="005A3E2E" w:rsidRPr="00BA0016" w:rsidRDefault="005A3E2E" w:rsidP="000A4D07">
            <w:pPr>
              <w:pStyle w:val="TableEntry"/>
              <w:rPr>
                <w:iCs/>
                <w:szCs w:val="18"/>
                <w:rPrChange w:id="1259" w:author="Mary Jungers" w:date="2023-07-30T18:59:00Z">
                  <w:rPr>
                    <w:iCs/>
                    <w:sz w:val="16"/>
                  </w:rPr>
                </w:rPrChange>
              </w:rPr>
            </w:pPr>
            <w:r w:rsidRPr="00BA0016">
              <w:rPr>
                <w:iCs/>
                <w:szCs w:val="18"/>
                <w:rPrChange w:id="1260" w:author="Mary Jungers" w:date="2023-07-30T18:59:00Z">
                  <w:rPr>
                    <w:iCs/>
                    <w:sz w:val="16"/>
                  </w:rPr>
                </w:rPrChange>
              </w:rPr>
              <w:t>NetworkAccessPointTypeCode</w:t>
            </w:r>
          </w:p>
        </w:tc>
        <w:tc>
          <w:tcPr>
            <w:tcW w:w="630" w:type="dxa"/>
            <w:vAlign w:val="center"/>
          </w:tcPr>
          <w:p w14:paraId="6FA9BFD1" w14:textId="77777777" w:rsidR="005A3E2E" w:rsidRPr="00BA0016" w:rsidRDefault="005A3E2E" w:rsidP="000A4D07">
            <w:pPr>
              <w:pStyle w:val="TableEntry"/>
              <w:jc w:val="center"/>
              <w:rPr>
                <w:iCs/>
                <w:szCs w:val="18"/>
                <w:rPrChange w:id="1261" w:author="Mary Jungers" w:date="2023-07-30T18:59:00Z">
                  <w:rPr>
                    <w:iCs/>
                    <w:sz w:val="16"/>
                  </w:rPr>
                </w:rPrChange>
              </w:rPr>
            </w:pPr>
            <w:r w:rsidRPr="00BA0016">
              <w:rPr>
                <w:iCs/>
                <w:szCs w:val="18"/>
                <w:rPrChange w:id="1262" w:author="Mary Jungers" w:date="2023-07-30T18:59:00Z">
                  <w:rPr>
                    <w:iCs/>
                    <w:sz w:val="16"/>
                  </w:rPr>
                </w:rPrChange>
              </w:rPr>
              <w:t>M</w:t>
            </w:r>
          </w:p>
        </w:tc>
        <w:tc>
          <w:tcPr>
            <w:tcW w:w="4968" w:type="dxa"/>
            <w:vAlign w:val="center"/>
          </w:tcPr>
          <w:p w14:paraId="5E30A804" w14:textId="77777777" w:rsidR="005A3E2E" w:rsidRPr="00BA0016" w:rsidRDefault="005A3E2E" w:rsidP="000A4D07">
            <w:pPr>
              <w:pStyle w:val="TableEntry"/>
              <w:rPr>
                <w:szCs w:val="18"/>
                <w:rPrChange w:id="1263" w:author="Mary Jungers" w:date="2023-07-30T18:59:00Z">
                  <w:rPr>
                    <w:sz w:val="16"/>
                  </w:rPr>
                </w:rPrChange>
              </w:rPr>
            </w:pPr>
            <w:r w:rsidRPr="00BA0016">
              <w:rPr>
                <w:szCs w:val="18"/>
                <w:rPrChange w:id="1264" w:author="Mary Jungers" w:date="2023-07-30T18:59:00Z">
                  <w:rPr>
                    <w:sz w:val="16"/>
                  </w:rPr>
                </w:rPrChange>
              </w:rPr>
              <w:t>“1” for machine (DNS) name, “2” for IP address</w:t>
            </w:r>
          </w:p>
        </w:tc>
      </w:tr>
      <w:tr w:rsidR="005A3E2E" w:rsidRPr="009E3DC5" w14:paraId="34B52D70" w14:textId="77777777" w:rsidTr="000A4D07">
        <w:trPr>
          <w:cantSplit/>
        </w:trPr>
        <w:tc>
          <w:tcPr>
            <w:tcW w:w="1548" w:type="dxa"/>
            <w:vMerge/>
            <w:textDirection w:val="btLr"/>
            <w:vAlign w:val="center"/>
          </w:tcPr>
          <w:p w14:paraId="2648BDEB" w14:textId="77777777" w:rsidR="005A3E2E" w:rsidRPr="009E3DC5" w:rsidRDefault="005A3E2E" w:rsidP="000A4D07">
            <w:pPr>
              <w:pStyle w:val="TableLabel"/>
              <w:rPr>
                <w:noProof w:val="0"/>
                <w:sz w:val="16"/>
              </w:rPr>
            </w:pPr>
          </w:p>
        </w:tc>
        <w:tc>
          <w:tcPr>
            <w:tcW w:w="2520" w:type="dxa"/>
            <w:vAlign w:val="center"/>
          </w:tcPr>
          <w:p w14:paraId="4FAAB9C3" w14:textId="77777777" w:rsidR="005A3E2E" w:rsidRPr="00BA0016" w:rsidRDefault="005A3E2E" w:rsidP="000A4D07">
            <w:pPr>
              <w:pStyle w:val="TableEntry"/>
              <w:rPr>
                <w:iCs/>
                <w:szCs w:val="18"/>
                <w:rPrChange w:id="1265" w:author="Mary Jungers" w:date="2023-07-30T18:59:00Z">
                  <w:rPr>
                    <w:iCs/>
                    <w:sz w:val="16"/>
                  </w:rPr>
                </w:rPrChange>
              </w:rPr>
            </w:pPr>
            <w:r w:rsidRPr="00BA0016">
              <w:rPr>
                <w:iCs/>
                <w:szCs w:val="18"/>
                <w:rPrChange w:id="1266" w:author="Mary Jungers" w:date="2023-07-30T18:59:00Z">
                  <w:rPr>
                    <w:iCs/>
                    <w:sz w:val="16"/>
                  </w:rPr>
                </w:rPrChange>
              </w:rPr>
              <w:t>NetworkAccessPointID</w:t>
            </w:r>
          </w:p>
        </w:tc>
        <w:tc>
          <w:tcPr>
            <w:tcW w:w="630" w:type="dxa"/>
            <w:vAlign w:val="center"/>
          </w:tcPr>
          <w:p w14:paraId="63A53C10" w14:textId="77777777" w:rsidR="005A3E2E" w:rsidRPr="00BA0016" w:rsidRDefault="005A3E2E" w:rsidP="000A4D07">
            <w:pPr>
              <w:pStyle w:val="TableEntry"/>
              <w:jc w:val="center"/>
              <w:rPr>
                <w:iCs/>
                <w:szCs w:val="18"/>
                <w:rPrChange w:id="1267" w:author="Mary Jungers" w:date="2023-07-30T18:59:00Z">
                  <w:rPr>
                    <w:iCs/>
                    <w:sz w:val="16"/>
                  </w:rPr>
                </w:rPrChange>
              </w:rPr>
            </w:pPr>
            <w:r w:rsidRPr="00BA0016">
              <w:rPr>
                <w:iCs/>
                <w:szCs w:val="18"/>
                <w:rPrChange w:id="1268" w:author="Mary Jungers" w:date="2023-07-30T18:59:00Z">
                  <w:rPr>
                    <w:iCs/>
                    <w:sz w:val="16"/>
                  </w:rPr>
                </w:rPrChange>
              </w:rPr>
              <w:t>M</w:t>
            </w:r>
          </w:p>
        </w:tc>
        <w:tc>
          <w:tcPr>
            <w:tcW w:w="4968" w:type="dxa"/>
            <w:vAlign w:val="center"/>
          </w:tcPr>
          <w:p w14:paraId="54FE23ED" w14:textId="77777777" w:rsidR="005A3E2E" w:rsidRPr="00BA0016" w:rsidRDefault="005A3E2E" w:rsidP="000A4D07">
            <w:pPr>
              <w:pStyle w:val="TableEntry"/>
              <w:rPr>
                <w:szCs w:val="18"/>
                <w:rPrChange w:id="1269" w:author="Mary Jungers" w:date="2023-07-30T18:59:00Z">
                  <w:rPr>
                    <w:sz w:val="16"/>
                  </w:rPr>
                </w:rPrChange>
              </w:rPr>
            </w:pPr>
            <w:r w:rsidRPr="00BA0016">
              <w:rPr>
                <w:szCs w:val="18"/>
                <w:rPrChange w:id="1270" w:author="Mary Jungers" w:date="2023-07-30T18:59:00Z">
                  <w:rPr>
                    <w:sz w:val="16"/>
                  </w:rPr>
                </w:rPrChange>
              </w:rPr>
              <w:t>The machine name or IP address.</w:t>
            </w:r>
          </w:p>
        </w:tc>
      </w:tr>
    </w:tbl>
    <w:p w14:paraId="13786F90" w14:textId="63B56E9F" w:rsidR="008F4783" w:rsidRDefault="00781274" w:rsidP="005A3E2E">
      <w:pPr>
        <w:pStyle w:val="BodyText"/>
        <w:rPr>
          <w:ins w:id="1271" w:author="Mary Jungers" w:date="2023-07-27T15:41:00Z"/>
        </w:rPr>
      </w:pPr>
      <w:r w:rsidRPr="009E3DC5">
        <w:t>…</w:t>
      </w:r>
    </w:p>
    <w:p w14:paraId="1AAE9F09" w14:textId="77777777" w:rsidR="00A31A30" w:rsidRDefault="00A31A30" w:rsidP="005A3E2E">
      <w:pPr>
        <w:pStyle w:val="BodyText"/>
        <w:rPr>
          <w:ins w:id="1272" w:author="Mary Jungers" w:date="2023-07-27T15:41:00Z"/>
        </w:rPr>
      </w:pPr>
    </w:p>
    <w:p w14:paraId="251F54C4" w14:textId="77777777" w:rsidR="00A31A30" w:rsidRDefault="00A31A30" w:rsidP="005A3E2E">
      <w:pPr>
        <w:pStyle w:val="BodyText"/>
        <w:rPr>
          <w:ins w:id="1273" w:author="Mary Jungers" w:date="2023-07-27T15:41:00Z"/>
        </w:rPr>
      </w:pPr>
    </w:p>
    <w:p w14:paraId="0EB1AC8D" w14:textId="77777777" w:rsidR="00A31A30" w:rsidRDefault="00A31A30" w:rsidP="005A3E2E">
      <w:pPr>
        <w:pStyle w:val="BodyText"/>
        <w:rPr>
          <w:ins w:id="1274" w:author="Mary Jungers" w:date="2023-07-27T15:41:00Z"/>
        </w:rPr>
      </w:pPr>
    </w:p>
    <w:p w14:paraId="57034ECC" w14:textId="77777777" w:rsidR="00A31A30" w:rsidRPr="009E3DC5" w:rsidRDefault="00A31A30" w:rsidP="005A3E2E">
      <w:pPr>
        <w:pStyle w:val="BodyText"/>
      </w:pPr>
    </w:p>
    <w:p w14:paraId="0E5C9698" w14:textId="77777777" w:rsidR="005A3E2E" w:rsidRPr="009E3DC5" w:rsidRDefault="005A3E2E" w:rsidP="005A3E2E">
      <w:pPr>
        <w:pStyle w:val="Heading5"/>
        <w:numPr>
          <w:ilvl w:val="0"/>
          <w:numId w:val="0"/>
        </w:numPr>
      </w:pPr>
      <w:bookmarkStart w:id="1275" w:name="_Toc141666862"/>
      <w:r w:rsidRPr="009E3DC5">
        <w:t>3.55.5.1.2 Responding Gateway audit message:</w:t>
      </w:r>
      <w:bookmarkEnd w:id="1275"/>
    </w:p>
    <w:p w14:paraId="155A35B9" w14:textId="7C898925" w:rsidR="003F6C87" w:rsidRPr="009E3DC5" w:rsidRDefault="003F6C87" w:rsidP="005A3E2E">
      <w:pPr>
        <w:pStyle w:val="BodyText"/>
      </w:pPr>
      <w:r w:rsidRPr="009E3DC5">
        <w:t>…</w:t>
      </w:r>
    </w:p>
    <w:p w14:paraId="2DF97D12" w14:textId="02059512" w:rsidR="000C1285" w:rsidRPr="009E3DC5" w:rsidDel="00A31A30" w:rsidRDefault="000C1285" w:rsidP="005A3E2E">
      <w:pPr>
        <w:pStyle w:val="BodyText"/>
        <w:rPr>
          <w:del w:id="1276" w:author="Mary Jungers" w:date="2023-07-27T15:41:00Z"/>
        </w:rPr>
      </w:pPr>
    </w:p>
    <w:p w14:paraId="7AA91DE5" w14:textId="578BEC6A" w:rsidR="005A3E2E" w:rsidRPr="009E3DC5" w:rsidRDefault="005A3E2E" w:rsidP="005A3E2E">
      <w:pPr>
        <w:pStyle w:val="BodyText"/>
      </w:pPr>
      <w:r w:rsidRPr="009E3DC5">
        <w:t>Where:</w:t>
      </w:r>
    </w:p>
    <w:p w14:paraId="5E05FCFB" w14:textId="77777777" w:rsidR="000C1285" w:rsidRPr="009E3DC5" w:rsidRDefault="000C1285" w:rsidP="00D808A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9E3DC5" w14:paraId="5AE4B839" w14:textId="77777777" w:rsidTr="000A4D07">
        <w:trPr>
          <w:cantSplit/>
        </w:trPr>
        <w:tc>
          <w:tcPr>
            <w:tcW w:w="1548" w:type="dxa"/>
            <w:vMerge w:val="restart"/>
          </w:tcPr>
          <w:p w14:paraId="44ECE436" w14:textId="77777777" w:rsidR="005A3E2E" w:rsidRPr="009E3DC5" w:rsidRDefault="005A3E2E" w:rsidP="000A4D07">
            <w:pPr>
              <w:pStyle w:val="TableEntryHeader"/>
            </w:pPr>
            <w:r w:rsidRPr="009E3DC5">
              <w:t>Source</w:t>
            </w:r>
          </w:p>
          <w:p w14:paraId="4EFBB592" w14:textId="77777777" w:rsidR="005A3E2E" w:rsidRPr="00BA0016" w:rsidRDefault="005A3E2E" w:rsidP="000A4D07">
            <w:pPr>
              <w:pStyle w:val="TableEntryHeader"/>
              <w:rPr>
                <w:bCs/>
                <w:sz w:val="16"/>
                <w:szCs w:val="16"/>
                <w:rPrChange w:id="1277" w:author="Mary Jungers" w:date="2023-07-30T19:00:00Z">
                  <w:rPr>
                    <w:bCs/>
                    <w:sz w:val="12"/>
                  </w:rPr>
                </w:rPrChange>
              </w:rPr>
            </w:pPr>
            <w:r w:rsidRPr="00BA0016">
              <w:rPr>
                <w:bCs/>
                <w:sz w:val="16"/>
                <w:szCs w:val="16"/>
                <w:rPrChange w:id="1278" w:author="Mary Jungers" w:date="2023-07-30T19:00:00Z">
                  <w:rPr>
                    <w:bCs/>
                    <w:sz w:val="12"/>
                  </w:rPr>
                </w:rPrChange>
              </w:rPr>
              <w:t>AuditMessage/</w:t>
            </w:r>
            <w:r w:rsidRPr="00BA0016">
              <w:rPr>
                <w:bCs/>
                <w:sz w:val="16"/>
                <w:szCs w:val="16"/>
                <w:rPrChange w:id="1279" w:author="Mary Jungers" w:date="2023-07-30T19:00:00Z">
                  <w:rPr>
                    <w:bCs/>
                    <w:sz w:val="12"/>
                  </w:rPr>
                </w:rPrChange>
              </w:rPr>
              <w:br/>
              <w:t>ActiveParticipant</w:t>
            </w:r>
          </w:p>
        </w:tc>
        <w:tc>
          <w:tcPr>
            <w:tcW w:w="2520" w:type="dxa"/>
            <w:vAlign w:val="center"/>
          </w:tcPr>
          <w:p w14:paraId="29718698" w14:textId="77777777" w:rsidR="005A3E2E" w:rsidRPr="00BA0016" w:rsidRDefault="005A3E2E" w:rsidP="000A4D07">
            <w:pPr>
              <w:pStyle w:val="TableEntry"/>
              <w:rPr>
                <w:szCs w:val="18"/>
                <w:rPrChange w:id="1280" w:author="Mary Jungers" w:date="2023-07-30T18:59:00Z">
                  <w:rPr>
                    <w:sz w:val="16"/>
                  </w:rPr>
                </w:rPrChange>
              </w:rPr>
            </w:pPr>
            <w:r w:rsidRPr="00BA0016">
              <w:rPr>
                <w:szCs w:val="18"/>
                <w:rPrChange w:id="1281" w:author="Mary Jungers" w:date="2023-07-30T18:59:00Z">
                  <w:rPr>
                    <w:sz w:val="16"/>
                  </w:rPr>
                </w:rPrChange>
              </w:rPr>
              <w:t>UserID</w:t>
            </w:r>
          </w:p>
        </w:tc>
        <w:tc>
          <w:tcPr>
            <w:tcW w:w="630" w:type="dxa"/>
            <w:vAlign w:val="center"/>
          </w:tcPr>
          <w:p w14:paraId="034545EC" w14:textId="77777777" w:rsidR="005A3E2E" w:rsidRPr="00BA0016" w:rsidRDefault="005A3E2E" w:rsidP="000A4D07">
            <w:pPr>
              <w:pStyle w:val="TableEntry"/>
              <w:jc w:val="center"/>
              <w:rPr>
                <w:i/>
                <w:iCs/>
                <w:szCs w:val="18"/>
                <w:rPrChange w:id="1282" w:author="Mary Jungers" w:date="2023-07-30T18:59:00Z">
                  <w:rPr>
                    <w:i/>
                    <w:iCs/>
                    <w:sz w:val="16"/>
                  </w:rPr>
                </w:rPrChange>
              </w:rPr>
            </w:pPr>
            <w:r w:rsidRPr="00BA0016">
              <w:rPr>
                <w:szCs w:val="18"/>
                <w:rPrChange w:id="1283" w:author="Mary Jungers" w:date="2023-07-30T18:59:00Z">
                  <w:rPr>
                    <w:sz w:val="16"/>
                  </w:rPr>
                </w:rPrChange>
              </w:rPr>
              <w:t>M</w:t>
            </w:r>
          </w:p>
        </w:tc>
        <w:tc>
          <w:tcPr>
            <w:tcW w:w="4968" w:type="dxa"/>
            <w:vAlign w:val="center"/>
          </w:tcPr>
          <w:p w14:paraId="139813E7" w14:textId="76CC1132" w:rsidR="005D22C3" w:rsidRPr="00BA0016" w:rsidRDefault="005D22C3" w:rsidP="005D22C3">
            <w:pPr>
              <w:pStyle w:val="TableEntry"/>
              <w:rPr>
                <w:szCs w:val="18"/>
                <w:rPrChange w:id="1284" w:author="Mary Jungers" w:date="2023-07-30T18:59:00Z">
                  <w:rPr>
                    <w:sz w:val="16"/>
                  </w:rPr>
                </w:rPrChange>
              </w:rPr>
            </w:pPr>
            <w:r w:rsidRPr="00BA0016">
              <w:rPr>
                <w:szCs w:val="18"/>
                <w:rPrChange w:id="1285" w:author="Mary Jungers" w:date="2023-07-30T18:59:00Z">
                  <w:rPr>
                    <w:sz w:val="16"/>
                  </w:rPr>
                </w:rPrChange>
              </w:rPr>
              <w:t xml:space="preserve">If </w:t>
            </w:r>
            <w:r w:rsidR="003A08FE" w:rsidRPr="00BA0016">
              <w:rPr>
                <w:b/>
                <w:szCs w:val="18"/>
                <w:u w:val="single"/>
                <w:rPrChange w:id="1286" w:author="Mary Jungers" w:date="2023-07-30T18:59:00Z">
                  <w:rPr>
                    <w:b/>
                    <w:sz w:val="16"/>
                    <w:u w:val="single"/>
                  </w:rPr>
                </w:rPrChange>
              </w:rPr>
              <w:t>WS-Addressing</w:t>
            </w:r>
            <w:r w:rsidR="00CA7F47" w:rsidRPr="00BA0016">
              <w:rPr>
                <w:b/>
                <w:szCs w:val="18"/>
                <w:u w:val="single"/>
                <w:rPrChange w:id="1287" w:author="Mary Jungers" w:date="2023-07-30T18:59:00Z">
                  <w:rPr>
                    <w:b/>
                    <w:sz w:val="16"/>
                    <w:u w:val="single"/>
                  </w:rPr>
                </w:rPrChange>
              </w:rPr>
              <w:t xml:space="preserve"> based</w:t>
            </w:r>
            <w:r w:rsidRPr="00BA0016">
              <w:rPr>
                <w:szCs w:val="18"/>
                <w:rPrChange w:id="1288" w:author="Mary Jungers" w:date="2023-07-30T18:59:00Z">
                  <w:rPr>
                    <w:sz w:val="16"/>
                  </w:rPr>
                </w:rPrChange>
              </w:rPr>
              <w:t xml:space="preserve"> Asynchronous Web Services Exchange is being used, the content of the &lt;wsa:ReplyTo/&gt; element. </w:t>
            </w:r>
          </w:p>
          <w:p w14:paraId="4C403BFE" w14:textId="77777777" w:rsidR="005D22C3" w:rsidRPr="00BA0016" w:rsidRDefault="005D22C3" w:rsidP="005D22C3">
            <w:pPr>
              <w:pStyle w:val="TableEntry"/>
              <w:rPr>
                <w:b/>
                <w:szCs w:val="18"/>
                <w:u w:val="single"/>
                <w:rPrChange w:id="1289" w:author="Mary Jungers" w:date="2023-07-30T18:59:00Z">
                  <w:rPr>
                    <w:b/>
                    <w:sz w:val="16"/>
                    <w:u w:val="single"/>
                  </w:rPr>
                </w:rPrChange>
              </w:rPr>
            </w:pPr>
            <w:r w:rsidRPr="00BA0016">
              <w:rPr>
                <w:b/>
                <w:szCs w:val="18"/>
                <w:u w:val="single"/>
                <w:rPrChange w:id="1290" w:author="Mary Jungers" w:date="2023-07-30T18:59:00Z">
                  <w:rPr>
                    <w:b/>
                    <w:sz w:val="16"/>
                    <w:u w:val="single"/>
                  </w:rPr>
                </w:rPrChange>
              </w:rPr>
              <w:t>If AS4 Asynchronous Web Services Exchange is used, the content of the eb:From/</w:t>
            </w:r>
            <w:r w:rsidR="007C1BBE" w:rsidRPr="00BA0016">
              <w:rPr>
                <w:b/>
                <w:szCs w:val="18"/>
                <w:u w:val="single"/>
                <w:rPrChange w:id="1291" w:author="Mary Jungers" w:date="2023-07-30T18:59:00Z">
                  <w:rPr>
                    <w:b/>
                    <w:sz w:val="16"/>
                    <w:u w:val="single"/>
                  </w:rPr>
                </w:rPrChange>
              </w:rPr>
              <w:t>eb:PartyId</w:t>
            </w:r>
            <w:r w:rsidRPr="00BA0016">
              <w:rPr>
                <w:b/>
                <w:szCs w:val="18"/>
                <w:u w:val="single"/>
                <w:rPrChange w:id="1292" w:author="Mary Jungers" w:date="2023-07-30T18:59:00Z">
                  <w:rPr>
                    <w:b/>
                    <w:sz w:val="16"/>
                    <w:u w:val="single"/>
                  </w:rPr>
                </w:rPrChange>
              </w:rPr>
              <w:t>.</w:t>
            </w:r>
          </w:p>
          <w:p w14:paraId="574A5D28" w14:textId="77777777" w:rsidR="005A3E2E" w:rsidRPr="00BA0016" w:rsidRDefault="005D22C3" w:rsidP="005D22C3">
            <w:pPr>
              <w:pStyle w:val="TableEntry"/>
              <w:rPr>
                <w:szCs w:val="18"/>
                <w:rPrChange w:id="1293" w:author="Mary Jungers" w:date="2023-07-30T18:59:00Z">
                  <w:rPr>
                    <w:sz w:val="16"/>
                  </w:rPr>
                </w:rPrChange>
              </w:rPr>
            </w:pPr>
            <w:r w:rsidRPr="00BA0016">
              <w:rPr>
                <w:szCs w:val="18"/>
                <w:rPrChange w:id="1294" w:author="Mary Jungers" w:date="2023-07-30T18:59:00Z">
                  <w:rPr>
                    <w:sz w:val="16"/>
                  </w:rPr>
                </w:rPrChange>
              </w:rPr>
              <w:t>Otherwise, not specialized.</w:t>
            </w:r>
          </w:p>
        </w:tc>
      </w:tr>
      <w:tr w:rsidR="005A3E2E" w:rsidRPr="009E3DC5" w14:paraId="78EED46A" w14:textId="77777777" w:rsidTr="000A4D07">
        <w:trPr>
          <w:cantSplit/>
        </w:trPr>
        <w:tc>
          <w:tcPr>
            <w:tcW w:w="1548" w:type="dxa"/>
            <w:vMerge/>
            <w:textDirection w:val="btLr"/>
            <w:vAlign w:val="center"/>
          </w:tcPr>
          <w:p w14:paraId="137C43BE" w14:textId="77777777" w:rsidR="005A3E2E" w:rsidRPr="009E3DC5" w:rsidRDefault="005A3E2E" w:rsidP="000A4D07">
            <w:pPr>
              <w:pStyle w:val="TableLabel"/>
              <w:rPr>
                <w:noProof w:val="0"/>
                <w:sz w:val="16"/>
              </w:rPr>
            </w:pPr>
          </w:p>
        </w:tc>
        <w:tc>
          <w:tcPr>
            <w:tcW w:w="2520" w:type="dxa"/>
            <w:vAlign w:val="center"/>
          </w:tcPr>
          <w:p w14:paraId="213F8C1E" w14:textId="77777777" w:rsidR="005A3E2E" w:rsidRPr="00BA0016" w:rsidRDefault="005A3E2E" w:rsidP="000A4D07">
            <w:pPr>
              <w:pStyle w:val="TableEntry"/>
              <w:rPr>
                <w:i/>
                <w:iCs/>
                <w:szCs w:val="18"/>
                <w:rPrChange w:id="1295" w:author="Mary Jungers" w:date="2023-07-30T18:59:00Z">
                  <w:rPr>
                    <w:i/>
                    <w:iCs/>
                    <w:sz w:val="16"/>
                  </w:rPr>
                </w:rPrChange>
              </w:rPr>
            </w:pPr>
            <w:r w:rsidRPr="00BA0016">
              <w:rPr>
                <w:i/>
                <w:iCs/>
                <w:szCs w:val="18"/>
                <w:rPrChange w:id="1296" w:author="Mary Jungers" w:date="2023-07-30T18:59:00Z">
                  <w:rPr>
                    <w:i/>
                    <w:iCs/>
                    <w:sz w:val="16"/>
                  </w:rPr>
                </w:rPrChange>
              </w:rPr>
              <w:t>AlternativeUserID</w:t>
            </w:r>
          </w:p>
        </w:tc>
        <w:tc>
          <w:tcPr>
            <w:tcW w:w="630" w:type="dxa"/>
            <w:vAlign w:val="center"/>
          </w:tcPr>
          <w:p w14:paraId="1DEF284D" w14:textId="77777777" w:rsidR="005A3E2E" w:rsidRPr="00BA0016" w:rsidRDefault="005A3E2E" w:rsidP="000A4D07">
            <w:pPr>
              <w:pStyle w:val="TableEntry"/>
              <w:jc w:val="center"/>
              <w:rPr>
                <w:i/>
                <w:iCs/>
                <w:szCs w:val="18"/>
                <w:rPrChange w:id="1297" w:author="Mary Jungers" w:date="2023-07-30T18:59:00Z">
                  <w:rPr>
                    <w:i/>
                    <w:iCs/>
                    <w:sz w:val="16"/>
                  </w:rPr>
                </w:rPrChange>
              </w:rPr>
            </w:pPr>
            <w:r w:rsidRPr="00BA0016">
              <w:rPr>
                <w:i/>
                <w:iCs/>
                <w:szCs w:val="18"/>
                <w:rPrChange w:id="1298" w:author="Mary Jungers" w:date="2023-07-30T18:59:00Z">
                  <w:rPr>
                    <w:i/>
                    <w:iCs/>
                    <w:sz w:val="16"/>
                  </w:rPr>
                </w:rPrChange>
              </w:rPr>
              <w:t>U</w:t>
            </w:r>
          </w:p>
        </w:tc>
        <w:tc>
          <w:tcPr>
            <w:tcW w:w="4968" w:type="dxa"/>
            <w:vAlign w:val="center"/>
          </w:tcPr>
          <w:p w14:paraId="7AE9DDCC" w14:textId="77777777" w:rsidR="005A3E2E" w:rsidRPr="00BA0016" w:rsidRDefault="005A3E2E" w:rsidP="000A4D07">
            <w:pPr>
              <w:pStyle w:val="TableEntry"/>
              <w:rPr>
                <w:i/>
                <w:iCs/>
                <w:szCs w:val="18"/>
                <w:rPrChange w:id="1299" w:author="Mary Jungers" w:date="2023-07-30T18:59:00Z">
                  <w:rPr>
                    <w:i/>
                    <w:iCs/>
                    <w:sz w:val="16"/>
                  </w:rPr>
                </w:rPrChange>
              </w:rPr>
            </w:pPr>
            <w:r w:rsidRPr="00BA0016">
              <w:rPr>
                <w:i/>
                <w:iCs/>
                <w:szCs w:val="18"/>
                <w:rPrChange w:id="1300" w:author="Mary Jungers" w:date="2023-07-30T18:59:00Z">
                  <w:rPr>
                    <w:i/>
                    <w:iCs/>
                    <w:sz w:val="16"/>
                  </w:rPr>
                </w:rPrChange>
              </w:rPr>
              <w:t>not specialized</w:t>
            </w:r>
          </w:p>
        </w:tc>
      </w:tr>
      <w:tr w:rsidR="005A3E2E" w:rsidRPr="009E3DC5" w14:paraId="0F5F4424" w14:textId="77777777" w:rsidTr="000A4D07">
        <w:trPr>
          <w:cantSplit/>
        </w:trPr>
        <w:tc>
          <w:tcPr>
            <w:tcW w:w="1548" w:type="dxa"/>
            <w:vMerge/>
            <w:textDirection w:val="btLr"/>
            <w:vAlign w:val="center"/>
          </w:tcPr>
          <w:p w14:paraId="7D57E9B4" w14:textId="77777777" w:rsidR="005A3E2E" w:rsidRPr="009E3DC5" w:rsidRDefault="005A3E2E" w:rsidP="000A4D07">
            <w:pPr>
              <w:pStyle w:val="TableLabel"/>
              <w:rPr>
                <w:noProof w:val="0"/>
                <w:sz w:val="16"/>
              </w:rPr>
            </w:pPr>
          </w:p>
        </w:tc>
        <w:tc>
          <w:tcPr>
            <w:tcW w:w="2520" w:type="dxa"/>
            <w:vAlign w:val="center"/>
          </w:tcPr>
          <w:p w14:paraId="30ADA0B1" w14:textId="77777777" w:rsidR="005A3E2E" w:rsidRPr="00BA0016" w:rsidRDefault="005A3E2E" w:rsidP="000A4D07">
            <w:pPr>
              <w:pStyle w:val="TableEntry"/>
              <w:rPr>
                <w:i/>
                <w:iCs/>
                <w:szCs w:val="18"/>
                <w:rPrChange w:id="1301" w:author="Mary Jungers" w:date="2023-07-30T18:59:00Z">
                  <w:rPr>
                    <w:i/>
                    <w:iCs/>
                    <w:sz w:val="16"/>
                  </w:rPr>
                </w:rPrChange>
              </w:rPr>
            </w:pPr>
            <w:r w:rsidRPr="00BA0016">
              <w:rPr>
                <w:i/>
                <w:iCs/>
                <w:szCs w:val="18"/>
                <w:rPrChange w:id="1302" w:author="Mary Jungers" w:date="2023-07-30T18:59:00Z">
                  <w:rPr>
                    <w:i/>
                    <w:iCs/>
                    <w:sz w:val="16"/>
                  </w:rPr>
                </w:rPrChange>
              </w:rPr>
              <w:t>UserName</w:t>
            </w:r>
          </w:p>
        </w:tc>
        <w:tc>
          <w:tcPr>
            <w:tcW w:w="630" w:type="dxa"/>
            <w:vAlign w:val="center"/>
          </w:tcPr>
          <w:p w14:paraId="0FFA7B59" w14:textId="77777777" w:rsidR="005A3E2E" w:rsidRPr="00BA0016" w:rsidRDefault="005A3E2E" w:rsidP="000A4D07">
            <w:pPr>
              <w:pStyle w:val="TableEntry"/>
              <w:jc w:val="center"/>
              <w:rPr>
                <w:i/>
                <w:iCs/>
                <w:szCs w:val="18"/>
                <w:rPrChange w:id="1303" w:author="Mary Jungers" w:date="2023-07-30T18:59:00Z">
                  <w:rPr>
                    <w:i/>
                    <w:iCs/>
                    <w:sz w:val="16"/>
                  </w:rPr>
                </w:rPrChange>
              </w:rPr>
            </w:pPr>
            <w:r w:rsidRPr="00BA0016">
              <w:rPr>
                <w:i/>
                <w:iCs/>
                <w:szCs w:val="18"/>
                <w:rPrChange w:id="1304" w:author="Mary Jungers" w:date="2023-07-30T18:59:00Z">
                  <w:rPr>
                    <w:i/>
                    <w:iCs/>
                    <w:sz w:val="16"/>
                  </w:rPr>
                </w:rPrChange>
              </w:rPr>
              <w:t>U</w:t>
            </w:r>
          </w:p>
        </w:tc>
        <w:tc>
          <w:tcPr>
            <w:tcW w:w="4968" w:type="dxa"/>
            <w:vAlign w:val="center"/>
          </w:tcPr>
          <w:p w14:paraId="175ABF08" w14:textId="77777777" w:rsidR="005A3E2E" w:rsidRPr="00BA0016" w:rsidRDefault="005A3E2E" w:rsidP="000A4D07">
            <w:pPr>
              <w:pStyle w:val="TableEntry"/>
              <w:rPr>
                <w:i/>
                <w:iCs/>
                <w:szCs w:val="18"/>
                <w:rPrChange w:id="1305" w:author="Mary Jungers" w:date="2023-07-30T18:59:00Z">
                  <w:rPr>
                    <w:i/>
                    <w:iCs/>
                    <w:sz w:val="16"/>
                  </w:rPr>
                </w:rPrChange>
              </w:rPr>
            </w:pPr>
            <w:r w:rsidRPr="00BA0016">
              <w:rPr>
                <w:i/>
                <w:iCs/>
                <w:szCs w:val="18"/>
                <w:rPrChange w:id="1306" w:author="Mary Jungers" w:date="2023-07-30T18:59:00Z">
                  <w:rPr>
                    <w:i/>
                    <w:iCs/>
                    <w:sz w:val="16"/>
                  </w:rPr>
                </w:rPrChange>
              </w:rPr>
              <w:t>not specialized</w:t>
            </w:r>
          </w:p>
        </w:tc>
      </w:tr>
      <w:tr w:rsidR="005A3E2E" w:rsidRPr="009E3DC5" w14:paraId="091C9149" w14:textId="77777777" w:rsidTr="000A4D07">
        <w:trPr>
          <w:cantSplit/>
        </w:trPr>
        <w:tc>
          <w:tcPr>
            <w:tcW w:w="1548" w:type="dxa"/>
            <w:vMerge/>
            <w:textDirection w:val="btLr"/>
            <w:vAlign w:val="center"/>
          </w:tcPr>
          <w:p w14:paraId="54C5CF53" w14:textId="77777777" w:rsidR="005A3E2E" w:rsidRPr="009E3DC5" w:rsidRDefault="005A3E2E" w:rsidP="000A4D07">
            <w:pPr>
              <w:pStyle w:val="TableLabel"/>
              <w:rPr>
                <w:noProof w:val="0"/>
                <w:sz w:val="16"/>
              </w:rPr>
            </w:pPr>
          </w:p>
        </w:tc>
        <w:tc>
          <w:tcPr>
            <w:tcW w:w="2520" w:type="dxa"/>
            <w:vAlign w:val="center"/>
          </w:tcPr>
          <w:p w14:paraId="43AF9079" w14:textId="77777777" w:rsidR="005A3E2E" w:rsidRPr="00BA0016" w:rsidRDefault="005A3E2E" w:rsidP="003558E6">
            <w:pPr>
              <w:pStyle w:val="TableEntry"/>
              <w:rPr>
                <w:i/>
                <w:iCs/>
                <w:szCs w:val="18"/>
                <w:rPrChange w:id="1307" w:author="Mary Jungers" w:date="2023-07-30T18:59:00Z">
                  <w:rPr>
                    <w:i/>
                    <w:iCs/>
                    <w:sz w:val="16"/>
                  </w:rPr>
                </w:rPrChange>
              </w:rPr>
            </w:pPr>
            <w:r w:rsidRPr="00BA0016">
              <w:rPr>
                <w:i/>
                <w:iCs/>
                <w:szCs w:val="18"/>
                <w:rPrChange w:id="1308" w:author="Mary Jungers" w:date="2023-07-30T18:59:00Z">
                  <w:rPr>
                    <w:i/>
                    <w:iCs/>
                    <w:sz w:val="16"/>
                  </w:rPr>
                </w:rPrChange>
              </w:rPr>
              <w:t>UserIsRequestor</w:t>
            </w:r>
          </w:p>
        </w:tc>
        <w:tc>
          <w:tcPr>
            <w:tcW w:w="630" w:type="dxa"/>
            <w:vAlign w:val="center"/>
          </w:tcPr>
          <w:p w14:paraId="41464C52" w14:textId="77777777" w:rsidR="005A3E2E" w:rsidRPr="00BA0016" w:rsidRDefault="005A3E2E" w:rsidP="000A4D07">
            <w:pPr>
              <w:pStyle w:val="TableEntry"/>
              <w:jc w:val="center"/>
              <w:rPr>
                <w:iCs/>
                <w:szCs w:val="18"/>
                <w:rPrChange w:id="1309" w:author="Mary Jungers" w:date="2023-07-30T18:59:00Z">
                  <w:rPr>
                    <w:iCs/>
                    <w:sz w:val="16"/>
                  </w:rPr>
                </w:rPrChange>
              </w:rPr>
            </w:pPr>
            <w:r w:rsidRPr="00BA0016">
              <w:rPr>
                <w:i/>
                <w:iCs/>
                <w:szCs w:val="18"/>
                <w:rPrChange w:id="1310" w:author="Mary Jungers" w:date="2023-07-30T18:59:00Z">
                  <w:rPr>
                    <w:i/>
                    <w:iCs/>
                    <w:sz w:val="16"/>
                  </w:rPr>
                </w:rPrChange>
              </w:rPr>
              <w:t>U</w:t>
            </w:r>
          </w:p>
        </w:tc>
        <w:tc>
          <w:tcPr>
            <w:tcW w:w="4968" w:type="dxa"/>
            <w:vAlign w:val="center"/>
          </w:tcPr>
          <w:p w14:paraId="40EAC1E0" w14:textId="77777777" w:rsidR="005A3E2E" w:rsidRPr="00BA0016" w:rsidRDefault="005A3E2E" w:rsidP="000A4D07">
            <w:pPr>
              <w:pStyle w:val="TableEntry"/>
              <w:rPr>
                <w:iCs/>
                <w:szCs w:val="18"/>
                <w:rPrChange w:id="1311" w:author="Mary Jungers" w:date="2023-07-30T18:59:00Z">
                  <w:rPr>
                    <w:iCs/>
                    <w:sz w:val="16"/>
                  </w:rPr>
                </w:rPrChange>
              </w:rPr>
            </w:pPr>
            <w:r w:rsidRPr="00BA0016">
              <w:rPr>
                <w:i/>
                <w:iCs/>
                <w:szCs w:val="18"/>
                <w:rPrChange w:id="1312" w:author="Mary Jungers" w:date="2023-07-30T18:59:00Z">
                  <w:rPr>
                    <w:i/>
                    <w:iCs/>
                    <w:sz w:val="16"/>
                  </w:rPr>
                </w:rPrChange>
              </w:rPr>
              <w:t>not specialized</w:t>
            </w:r>
          </w:p>
        </w:tc>
      </w:tr>
      <w:tr w:rsidR="005A3E2E" w:rsidRPr="009E3DC5" w14:paraId="0586139B" w14:textId="77777777" w:rsidTr="000A4D07">
        <w:trPr>
          <w:cantSplit/>
        </w:trPr>
        <w:tc>
          <w:tcPr>
            <w:tcW w:w="1548" w:type="dxa"/>
            <w:vMerge/>
            <w:textDirection w:val="btLr"/>
            <w:vAlign w:val="center"/>
          </w:tcPr>
          <w:p w14:paraId="27FE4801" w14:textId="77777777" w:rsidR="005A3E2E" w:rsidRPr="009E3DC5" w:rsidRDefault="005A3E2E" w:rsidP="000A4D07">
            <w:pPr>
              <w:pStyle w:val="TableLabel"/>
              <w:rPr>
                <w:noProof w:val="0"/>
                <w:sz w:val="16"/>
              </w:rPr>
            </w:pPr>
          </w:p>
        </w:tc>
        <w:tc>
          <w:tcPr>
            <w:tcW w:w="2520" w:type="dxa"/>
            <w:vAlign w:val="center"/>
          </w:tcPr>
          <w:p w14:paraId="611D27D3" w14:textId="77777777" w:rsidR="005A3E2E" w:rsidRPr="00BA0016" w:rsidRDefault="005A3E2E" w:rsidP="000A4D07">
            <w:pPr>
              <w:pStyle w:val="TableEntry"/>
              <w:rPr>
                <w:szCs w:val="18"/>
                <w:rPrChange w:id="1313" w:author="Mary Jungers" w:date="2023-07-30T18:59:00Z">
                  <w:rPr>
                    <w:sz w:val="16"/>
                  </w:rPr>
                </w:rPrChange>
              </w:rPr>
            </w:pPr>
            <w:r w:rsidRPr="00BA0016">
              <w:rPr>
                <w:szCs w:val="18"/>
                <w:rPrChange w:id="1314" w:author="Mary Jungers" w:date="2023-07-30T18:59:00Z">
                  <w:rPr>
                    <w:sz w:val="16"/>
                  </w:rPr>
                </w:rPrChange>
              </w:rPr>
              <w:t>RoleIDCode</w:t>
            </w:r>
          </w:p>
        </w:tc>
        <w:tc>
          <w:tcPr>
            <w:tcW w:w="630" w:type="dxa"/>
            <w:vAlign w:val="center"/>
          </w:tcPr>
          <w:p w14:paraId="368DC536" w14:textId="77777777" w:rsidR="005A3E2E" w:rsidRPr="00BA0016" w:rsidRDefault="005A3E2E" w:rsidP="000A4D07">
            <w:pPr>
              <w:pStyle w:val="TableEntry"/>
              <w:jc w:val="center"/>
              <w:rPr>
                <w:szCs w:val="18"/>
                <w:rPrChange w:id="1315" w:author="Mary Jungers" w:date="2023-07-30T18:59:00Z">
                  <w:rPr>
                    <w:sz w:val="16"/>
                  </w:rPr>
                </w:rPrChange>
              </w:rPr>
            </w:pPr>
            <w:r w:rsidRPr="00BA0016">
              <w:rPr>
                <w:szCs w:val="18"/>
                <w:rPrChange w:id="1316" w:author="Mary Jungers" w:date="2023-07-30T18:59:00Z">
                  <w:rPr>
                    <w:sz w:val="16"/>
                  </w:rPr>
                </w:rPrChange>
              </w:rPr>
              <w:t>M</w:t>
            </w:r>
          </w:p>
        </w:tc>
        <w:tc>
          <w:tcPr>
            <w:tcW w:w="4968" w:type="dxa"/>
            <w:vAlign w:val="center"/>
          </w:tcPr>
          <w:p w14:paraId="77D3703F" w14:textId="4D0EBAE1" w:rsidR="005A3E2E" w:rsidRPr="00BA0016" w:rsidRDefault="005A3E2E" w:rsidP="000A4D07">
            <w:pPr>
              <w:pStyle w:val="TableEntry"/>
              <w:rPr>
                <w:szCs w:val="18"/>
                <w:rPrChange w:id="1317" w:author="Mary Jungers" w:date="2023-07-30T18:59:00Z">
                  <w:rPr>
                    <w:sz w:val="16"/>
                  </w:rPr>
                </w:rPrChange>
              </w:rPr>
            </w:pPr>
            <w:r w:rsidRPr="00BA0016">
              <w:rPr>
                <w:szCs w:val="18"/>
                <w:rPrChange w:id="1318" w:author="Mary Jungers" w:date="2023-07-30T18:59:00Z">
                  <w:rPr>
                    <w:sz w:val="16"/>
                  </w:rPr>
                </w:rPrChange>
              </w:rPr>
              <w:t xml:space="preserve">EV(110153, DCM, </w:t>
            </w:r>
            <w:r w:rsidR="00746607" w:rsidRPr="00BA0016">
              <w:rPr>
                <w:szCs w:val="18"/>
                <w:rPrChange w:id="1319" w:author="Mary Jungers" w:date="2023-07-30T18:59:00Z">
                  <w:rPr>
                    <w:sz w:val="16"/>
                  </w:rPr>
                </w:rPrChange>
              </w:rPr>
              <w:t>“Source Role ID”</w:t>
            </w:r>
            <w:r w:rsidRPr="00BA0016">
              <w:rPr>
                <w:szCs w:val="18"/>
                <w:rPrChange w:id="1320" w:author="Mary Jungers" w:date="2023-07-30T18:59:00Z">
                  <w:rPr>
                    <w:sz w:val="16"/>
                  </w:rPr>
                </w:rPrChange>
              </w:rPr>
              <w:t>)</w:t>
            </w:r>
          </w:p>
        </w:tc>
      </w:tr>
      <w:tr w:rsidR="005A3E2E" w:rsidRPr="009E3DC5" w14:paraId="6E314781" w14:textId="77777777" w:rsidTr="000A4D07">
        <w:trPr>
          <w:cantSplit/>
        </w:trPr>
        <w:tc>
          <w:tcPr>
            <w:tcW w:w="1548" w:type="dxa"/>
            <w:vMerge/>
            <w:textDirection w:val="btLr"/>
            <w:vAlign w:val="center"/>
          </w:tcPr>
          <w:p w14:paraId="03AAD863" w14:textId="77777777" w:rsidR="005A3E2E" w:rsidRPr="009E3DC5" w:rsidRDefault="005A3E2E" w:rsidP="000A4D07">
            <w:pPr>
              <w:pStyle w:val="TableLabel"/>
              <w:rPr>
                <w:noProof w:val="0"/>
                <w:sz w:val="16"/>
              </w:rPr>
            </w:pPr>
          </w:p>
        </w:tc>
        <w:tc>
          <w:tcPr>
            <w:tcW w:w="2520" w:type="dxa"/>
            <w:vAlign w:val="center"/>
          </w:tcPr>
          <w:p w14:paraId="4C3BEE7C" w14:textId="77777777" w:rsidR="005A3E2E" w:rsidRPr="00BA0016" w:rsidRDefault="005A3E2E" w:rsidP="000A4D07">
            <w:pPr>
              <w:pStyle w:val="TableEntry"/>
              <w:rPr>
                <w:iCs/>
                <w:szCs w:val="18"/>
                <w:rPrChange w:id="1321" w:author="Mary Jungers" w:date="2023-07-30T18:59:00Z">
                  <w:rPr>
                    <w:iCs/>
                    <w:sz w:val="16"/>
                  </w:rPr>
                </w:rPrChange>
              </w:rPr>
            </w:pPr>
            <w:r w:rsidRPr="00BA0016">
              <w:rPr>
                <w:iCs/>
                <w:szCs w:val="18"/>
                <w:rPrChange w:id="1322" w:author="Mary Jungers" w:date="2023-07-30T18:59:00Z">
                  <w:rPr>
                    <w:iCs/>
                    <w:sz w:val="16"/>
                  </w:rPr>
                </w:rPrChange>
              </w:rPr>
              <w:t>NetworkAccessPointTypeCode</w:t>
            </w:r>
          </w:p>
        </w:tc>
        <w:tc>
          <w:tcPr>
            <w:tcW w:w="630" w:type="dxa"/>
            <w:vAlign w:val="center"/>
          </w:tcPr>
          <w:p w14:paraId="3238DE71" w14:textId="77777777" w:rsidR="005A3E2E" w:rsidRPr="00BA0016" w:rsidRDefault="005A3E2E" w:rsidP="000A4D07">
            <w:pPr>
              <w:pStyle w:val="TableEntry"/>
              <w:jc w:val="center"/>
              <w:rPr>
                <w:iCs/>
                <w:szCs w:val="18"/>
                <w:rPrChange w:id="1323" w:author="Mary Jungers" w:date="2023-07-30T18:59:00Z">
                  <w:rPr>
                    <w:iCs/>
                    <w:sz w:val="16"/>
                  </w:rPr>
                </w:rPrChange>
              </w:rPr>
            </w:pPr>
            <w:r w:rsidRPr="00BA0016">
              <w:rPr>
                <w:iCs/>
                <w:szCs w:val="18"/>
                <w:rPrChange w:id="1324" w:author="Mary Jungers" w:date="2023-07-30T18:59:00Z">
                  <w:rPr>
                    <w:iCs/>
                    <w:sz w:val="16"/>
                  </w:rPr>
                </w:rPrChange>
              </w:rPr>
              <w:t>M</w:t>
            </w:r>
          </w:p>
        </w:tc>
        <w:tc>
          <w:tcPr>
            <w:tcW w:w="4968" w:type="dxa"/>
            <w:vAlign w:val="center"/>
          </w:tcPr>
          <w:p w14:paraId="4ABA7542" w14:textId="77777777" w:rsidR="005A3E2E" w:rsidRPr="00BA0016" w:rsidRDefault="005A3E2E" w:rsidP="000A4D07">
            <w:pPr>
              <w:pStyle w:val="TableEntry"/>
              <w:rPr>
                <w:szCs w:val="18"/>
                <w:rPrChange w:id="1325" w:author="Mary Jungers" w:date="2023-07-30T18:59:00Z">
                  <w:rPr>
                    <w:sz w:val="16"/>
                  </w:rPr>
                </w:rPrChange>
              </w:rPr>
            </w:pPr>
            <w:r w:rsidRPr="00BA0016">
              <w:rPr>
                <w:szCs w:val="18"/>
                <w:rPrChange w:id="1326" w:author="Mary Jungers" w:date="2023-07-30T18:59:00Z">
                  <w:rPr>
                    <w:sz w:val="16"/>
                  </w:rPr>
                </w:rPrChange>
              </w:rPr>
              <w:t>“1” for machine (DNS) name, “2” for IP address</w:t>
            </w:r>
          </w:p>
        </w:tc>
      </w:tr>
      <w:tr w:rsidR="005A3E2E" w:rsidRPr="009E3DC5" w14:paraId="1157F3F0" w14:textId="77777777" w:rsidTr="000A4D07">
        <w:trPr>
          <w:cantSplit/>
          <w:trHeight w:val="54"/>
        </w:trPr>
        <w:tc>
          <w:tcPr>
            <w:tcW w:w="1548" w:type="dxa"/>
            <w:vMerge/>
            <w:textDirection w:val="btLr"/>
            <w:vAlign w:val="center"/>
          </w:tcPr>
          <w:p w14:paraId="73911A98" w14:textId="77777777" w:rsidR="005A3E2E" w:rsidRPr="009E3DC5" w:rsidRDefault="005A3E2E" w:rsidP="000A4D07">
            <w:pPr>
              <w:pStyle w:val="TableLabel"/>
              <w:rPr>
                <w:noProof w:val="0"/>
                <w:sz w:val="16"/>
              </w:rPr>
            </w:pPr>
          </w:p>
        </w:tc>
        <w:tc>
          <w:tcPr>
            <w:tcW w:w="2520" w:type="dxa"/>
            <w:vAlign w:val="center"/>
          </w:tcPr>
          <w:p w14:paraId="20B62771" w14:textId="77777777" w:rsidR="005A3E2E" w:rsidRPr="00BA0016" w:rsidRDefault="005A3E2E" w:rsidP="000A4D07">
            <w:pPr>
              <w:pStyle w:val="TableEntry"/>
              <w:rPr>
                <w:iCs/>
                <w:szCs w:val="18"/>
                <w:rPrChange w:id="1327" w:author="Mary Jungers" w:date="2023-07-30T18:59:00Z">
                  <w:rPr>
                    <w:iCs/>
                    <w:sz w:val="16"/>
                  </w:rPr>
                </w:rPrChange>
              </w:rPr>
            </w:pPr>
            <w:r w:rsidRPr="00BA0016">
              <w:rPr>
                <w:iCs/>
                <w:szCs w:val="18"/>
                <w:rPrChange w:id="1328" w:author="Mary Jungers" w:date="2023-07-30T18:59:00Z">
                  <w:rPr>
                    <w:iCs/>
                    <w:sz w:val="16"/>
                  </w:rPr>
                </w:rPrChange>
              </w:rPr>
              <w:t>NetworkAccessPointID</w:t>
            </w:r>
          </w:p>
        </w:tc>
        <w:tc>
          <w:tcPr>
            <w:tcW w:w="630" w:type="dxa"/>
            <w:vAlign w:val="center"/>
          </w:tcPr>
          <w:p w14:paraId="0713D506" w14:textId="77777777" w:rsidR="005A3E2E" w:rsidRPr="00BA0016" w:rsidRDefault="005A3E2E" w:rsidP="000A4D07">
            <w:pPr>
              <w:pStyle w:val="TableEntry"/>
              <w:jc w:val="center"/>
              <w:rPr>
                <w:iCs/>
                <w:szCs w:val="18"/>
                <w:rPrChange w:id="1329" w:author="Mary Jungers" w:date="2023-07-30T18:59:00Z">
                  <w:rPr>
                    <w:iCs/>
                    <w:sz w:val="16"/>
                  </w:rPr>
                </w:rPrChange>
              </w:rPr>
            </w:pPr>
            <w:r w:rsidRPr="00BA0016">
              <w:rPr>
                <w:iCs/>
                <w:szCs w:val="18"/>
                <w:rPrChange w:id="1330" w:author="Mary Jungers" w:date="2023-07-30T18:59:00Z">
                  <w:rPr>
                    <w:iCs/>
                    <w:sz w:val="16"/>
                  </w:rPr>
                </w:rPrChange>
              </w:rPr>
              <w:t>M</w:t>
            </w:r>
          </w:p>
        </w:tc>
        <w:tc>
          <w:tcPr>
            <w:tcW w:w="4968" w:type="dxa"/>
            <w:vAlign w:val="center"/>
          </w:tcPr>
          <w:p w14:paraId="1EDFF8C9" w14:textId="77777777" w:rsidR="005A3E2E" w:rsidRPr="00BA0016" w:rsidRDefault="005A3E2E" w:rsidP="000A4D07">
            <w:pPr>
              <w:pStyle w:val="TableEntry"/>
              <w:rPr>
                <w:szCs w:val="18"/>
                <w:rPrChange w:id="1331" w:author="Mary Jungers" w:date="2023-07-30T18:59:00Z">
                  <w:rPr>
                    <w:sz w:val="16"/>
                  </w:rPr>
                </w:rPrChange>
              </w:rPr>
            </w:pPr>
            <w:r w:rsidRPr="00BA0016">
              <w:rPr>
                <w:szCs w:val="18"/>
                <w:rPrChange w:id="1332" w:author="Mary Jungers" w:date="2023-07-30T18:59:00Z">
                  <w:rPr>
                    <w:sz w:val="16"/>
                  </w:rPr>
                </w:rPrChange>
              </w:rPr>
              <w:t>The machine name or IP address.</w:t>
            </w:r>
          </w:p>
        </w:tc>
      </w:tr>
    </w:tbl>
    <w:p w14:paraId="76360B83" w14:textId="77777777" w:rsidR="005A3E2E" w:rsidRPr="009E3DC5" w:rsidRDefault="00781274" w:rsidP="005A3E2E">
      <w:pPr>
        <w:pStyle w:val="BodyText"/>
      </w:pPr>
      <w:r w:rsidRPr="009E3DC5">
        <w:t>…</w:t>
      </w:r>
    </w:p>
    <w:p w14:paraId="12648BD1" w14:textId="77777777" w:rsidR="005A3E2E" w:rsidRPr="009E3DC5" w:rsidRDefault="005A3E2E" w:rsidP="005A3E2E">
      <w:pPr>
        <w:pStyle w:val="BodyText"/>
      </w:pPr>
    </w:p>
    <w:p w14:paraId="365481B4" w14:textId="6FE86E91" w:rsidR="005A3E2E" w:rsidRPr="009E3DC5" w:rsidRDefault="005A3E2E" w:rsidP="005A3E2E">
      <w:pPr>
        <w:pStyle w:val="EditorInstructions"/>
        <w:pBdr>
          <w:top w:val="single" w:sz="4" w:space="0" w:color="auto"/>
        </w:pBdr>
      </w:pPr>
      <w:r w:rsidRPr="009E3DC5">
        <w:t xml:space="preserve">Update </w:t>
      </w:r>
      <w:r w:rsidR="00781274" w:rsidRPr="009E3DC5">
        <w:t xml:space="preserve">Vol </w:t>
      </w:r>
      <w:del w:id="1333" w:author="Mary Jungers" w:date="2023-07-30T19:24:00Z">
        <w:r w:rsidR="00781274" w:rsidRPr="009E3DC5" w:rsidDel="005E0198">
          <w:delText>2b</w:delText>
        </w:r>
      </w:del>
      <w:ins w:id="1334" w:author="Mary Jungers" w:date="2023-07-30T19:24:00Z">
        <w:r w:rsidR="005E0198">
          <w:t>2</w:t>
        </w:r>
      </w:ins>
      <w:r w:rsidR="00781274" w:rsidRPr="009E3DC5">
        <w:t xml:space="preserve"> </w:t>
      </w:r>
      <w:r w:rsidRPr="009E3DC5">
        <w:t xml:space="preserve">Section 3.55.6 </w:t>
      </w:r>
      <w:r w:rsidR="0075744C" w:rsidRPr="009E3DC5">
        <w:t xml:space="preserve">and </w:t>
      </w:r>
      <w:r w:rsidR="00BF58BB" w:rsidRPr="009E3DC5">
        <w:t>S</w:t>
      </w:r>
      <w:r w:rsidR="0075744C" w:rsidRPr="009E3DC5">
        <w:t xml:space="preserve">ubsection 3.55.6.1 </w:t>
      </w:r>
      <w:r w:rsidRPr="009E3DC5">
        <w:t xml:space="preserve">as follows. </w:t>
      </w:r>
      <w:r w:rsidR="00D512C0" w:rsidRPr="009E3DC5">
        <w:t xml:space="preserve">Leave </w:t>
      </w:r>
      <w:r w:rsidR="00BF58BB" w:rsidRPr="009E3DC5">
        <w:t>S</w:t>
      </w:r>
      <w:r w:rsidR="00D512C0" w:rsidRPr="009E3DC5">
        <w:t>ubsection</w:t>
      </w:r>
      <w:r w:rsidR="006C7842" w:rsidRPr="009E3DC5">
        <w:t>s</w:t>
      </w:r>
      <w:r w:rsidR="00D512C0" w:rsidRPr="009E3DC5">
        <w:t xml:space="preserve"> 3.55.1.1 and 3.55.6.1.2</w:t>
      </w:r>
      <w:r w:rsidR="0075744C" w:rsidRPr="009E3DC5">
        <w:t xml:space="preserve"> unchanged.</w:t>
      </w:r>
    </w:p>
    <w:p w14:paraId="6300B9BE" w14:textId="77777777" w:rsidR="005A3E2E" w:rsidRPr="009E3DC5" w:rsidRDefault="005A3E2E" w:rsidP="005A3E2E">
      <w:pPr>
        <w:pStyle w:val="Heading3"/>
        <w:numPr>
          <w:ilvl w:val="0"/>
          <w:numId w:val="0"/>
        </w:numPr>
      </w:pPr>
      <w:bookmarkStart w:id="1335" w:name="_Toc394657720"/>
      <w:bookmarkStart w:id="1336" w:name="_Toc398544398"/>
      <w:bookmarkStart w:id="1337" w:name="_Toc398718025"/>
      <w:bookmarkStart w:id="1338" w:name="_Toc488223262"/>
      <w:bookmarkStart w:id="1339" w:name="_Toc141666863"/>
      <w:r w:rsidRPr="009E3DC5">
        <w:t>3.55.6 Protocol Requirements</w:t>
      </w:r>
      <w:bookmarkEnd w:id="1335"/>
      <w:bookmarkEnd w:id="1336"/>
      <w:bookmarkEnd w:id="1337"/>
      <w:bookmarkEnd w:id="1338"/>
      <w:bookmarkEnd w:id="1339"/>
    </w:p>
    <w:p w14:paraId="2DE2A8AF" w14:textId="5FBDCD2D" w:rsidR="005A3E2E" w:rsidRPr="009E3DC5" w:rsidRDefault="005A3E2E" w:rsidP="005A3E2E">
      <w:pPr>
        <w:pStyle w:val="BodyText"/>
        <w:rPr>
          <w:b/>
          <w:strike/>
        </w:rPr>
      </w:pPr>
      <w:r w:rsidRPr="009E3DC5">
        <w:t xml:space="preserve">The Cross Gateway Patient Discovery request and response will be transmitted using Synchronous or Asynchronous Web Services Exchange, according to the requirements specified in ITI </w:t>
      </w:r>
      <w:del w:id="1340" w:author="Mary Jungers" w:date="2023-07-30T19:12:00Z">
        <w:r w:rsidRPr="009E3DC5" w:rsidDel="00EE2148">
          <w:delText>TF-2x</w:delText>
        </w:r>
      </w:del>
      <w:ins w:id="1341" w:author="Mary Jungers" w:date="2023-07-30T19:12:00Z">
        <w:r w:rsidR="00EE2148">
          <w:t>TF-2</w:t>
        </w:r>
      </w:ins>
      <w:r w:rsidRPr="009E3DC5">
        <w:t xml:space="preserve">: Appendix V. </w:t>
      </w:r>
      <w:r w:rsidRPr="009E3DC5">
        <w:rPr>
          <w:b/>
          <w:strike/>
        </w:rPr>
        <w:t>If the Deferred Response Option is being used the request and response will be transmitted as described in Section 3.55.6.2.</w:t>
      </w:r>
    </w:p>
    <w:p w14:paraId="6B6E024F" w14:textId="77777777" w:rsidR="005A3E2E" w:rsidRPr="009E3DC5" w:rsidRDefault="00D172E7" w:rsidP="005A3E2E">
      <w:pPr>
        <w:pStyle w:val="BodyText"/>
      </w:pPr>
      <w:r w:rsidRPr="009E3DC5">
        <w:t>T</w:t>
      </w:r>
      <w:r w:rsidR="005A3E2E" w:rsidRPr="009E3DC5">
        <w:t>he following WSDL naming conventions shall apply:</w:t>
      </w:r>
    </w:p>
    <w:p w14:paraId="765B8E80" w14:textId="77777777" w:rsidR="005A3E2E" w:rsidRPr="009E3DC5" w:rsidRDefault="005A3E2E" w:rsidP="005A3E2E">
      <w:pPr>
        <w:spacing w:before="0"/>
        <w:rPr>
          <w:rFonts w:ascii="Courier New" w:hAnsi="Courier New"/>
          <w:sz w:val="20"/>
        </w:rPr>
      </w:pPr>
      <w:r w:rsidRPr="009E3DC5">
        <w:tab/>
      </w:r>
      <w:r w:rsidRPr="009E3DC5">
        <w:rPr>
          <w:rFonts w:ascii="Courier New" w:hAnsi="Courier New"/>
          <w:sz w:val="20"/>
        </w:rPr>
        <w:t>query message    -&gt; "</w:t>
      </w:r>
      <w:r w:rsidRPr="009E3DC5">
        <w:rPr>
          <w:rStyle w:val="Strong"/>
          <w:rFonts w:ascii="Courier New" w:hAnsi="Courier New" w:cs="Courier New"/>
          <w:b w:val="0"/>
          <w:sz w:val="20"/>
        </w:rPr>
        <w:t>PRPA_IN201305UV02</w:t>
      </w:r>
      <w:r w:rsidRPr="009E3DC5">
        <w:rPr>
          <w:rFonts w:ascii="Courier New" w:hAnsi="Courier New"/>
          <w:sz w:val="20"/>
        </w:rPr>
        <w:t>_Message"</w:t>
      </w:r>
    </w:p>
    <w:p w14:paraId="3176C3CE" w14:textId="77777777" w:rsidR="00802C07" w:rsidRDefault="00802C07" w:rsidP="005A3E2E">
      <w:pPr>
        <w:pStyle w:val="BodyText"/>
        <w:rPr>
          <w:ins w:id="1342" w:author="Mary Jungers" w:date="2023-07-27T15:41:00Z"/>
        </w:rPr>
      </w:pPr>
    </w:p>
    <w:p w14:paraId="3F1E2E5C" w14:textId="77777777" w:rsidR="00A31A30" w:rsidRDefault="00A31A30" w:rsidP="005A3E2E">
      <w:pPr>
        <w:pStyle w:val="BodyText"/>
        <w:rPr>
          <w:ins w:id="1343" w:author="Mary Jungers" w:date="2023-07-27T15:41:00Z"/>
        </w:rPr>
      </w:pPr>
    </w:p>
    <w:p w14:paraId="6712AF37" w14:textId="77777777" w:rsidR="00A31A30" w:rsidRDefault="00A31A30" w:rsidP="005A3E2E">
      <w:pPr>
        <w:pStyle w:val="BodyText"/>
        <w:rPr>
          <w:ins w:id="1344" w:author="Mary Jungers" w:date="2023-07-27T15:41:00Z"/>
        </w:rPr>
      </w:pPr>
    </w:p>
    <w:p w14:paraId="1EB710A4" w14:textId="77777777" w:rsidR="00A31A30" w:rsidRDefault="00A31A30" w:rsidP="005A3E2E">
      <w:pPr>
        <w:pStyle w:val="BodyText"/>
        <w:rPr>
          <w:ins w:id="1345" w:author="Mary Jungers" w:date="2023-07-27T15:41:00Z"/>
        </w:rPr>
      </w:pPr>
    </w:p>
    <w:p w14:paraId="3A5FBBEE" w14:textId="77777777" w:rsidR="00A31A30" w:rsidRDefault="00A31A30" w:rsidP="005A3E2E">
      <w:pPr>
        <w:pStyle w:val="BodyText"/>
        <w:rPr>
          <w:ins w:id="1346" w:author="Mary Jungers" w:date="2023-07-27T15:41:00Z"/>
        </w:rPr>
      </w:pPr>
    </w:p>
    <w:p w14:paraId="361C6710" w14:textId="77777777" w:rsidR="00A31A30" w:rsidRDefault="00A31A30" w:rsidP="005A3E2E">
      <w:pPr>
        <w:pStyle w:val="BodyText"/>
        <w:rPr>
          <w:ins w:id="1347" w:author="Mary Jungers" w:date="2023-07-27T15:41:00Z"/>
        </w:rPr>
      </w:pPr>
    </w:p>
    <w:p w14:paraId="257184A7" w14:textId="77777777" w:rsidR="00A31A30" w:rsidRDefault="00A31A30" w:rsidP="005A3E2E">
      <w:pPr>
        <w:pStyle w:val="BodyText"/>
        <w:rPr>
          <w:ins w:id="1348" w:author="Mary Jungers" w:date="2023-07-27T15:41:00Z"/>
        </w:rPr>
      </w:pPr>
    </w:p>
    <w:p w14:paraId="0675F6BB" w14:textId="77777777" w:rsidR="00A31A30" w:rsidRDefault="00A31A30" w:rsidP="005A3E2E">
      <w:pPr>
        <w:pStyle w:val="BodyText"/>
        <w:rPr>
          <w:ins w:id="1349" w:author="Mary Jungers" w:date="2023-07-27T15:41:00Z"/>
        </w:rPr>
      </w:pPr>
    </w:p>
    <w:p w14:paraId="3CD0EAE3" w14:textId="77777777" w:rsidR="00A31A30" w:rsidRDefault="00A31A30" w:rsidP="005A3E2E">
      <w:pPr>
        <w:pStyle w:val="BodyText"/>
        <w:rPr>
          <w:ins w:id="1350" w:author="Mary Jungers" w:date="2023-07-27T15:41:00Z"/>
        </w:rPr>
      </w:pPr>
    </w:p>
    <w:p w14:paraId="4CCFCCD3" w14:textId="77777777" w:rsidR="00A31A30" w:rsidRDefault="00A31A30" w:rsidP="005A3E2E">
      <w:pPr>
        <w:pStyle w:val="BodyText"/>
        <w:rPr>
          <w:ins w:id="1351" w:author="Mary Jungers" w:date="2023-07-27T15:41:00Z"/>
        </w:rPr>
      </w:pPr>
    </w:p>
    <w:p w14:paraId="5F14CF64" w14:textId="716E4E79" w:rsidR="00A31A30" w:rsidRPr="009E3DC5" w:rsidRDefault="00A31A30" w:rsidP="005A3E2E">
      <w:pPr>
        <w:pStyle w:val="BodyText"/>
      </w:pPr>
    </w:p>
    <w:p w14:paraId="6E3A5A92" w14:textId="77777777" w:rsidR="005A3E2E" w:rsidRPr="009E3DC5" w:rsidRDefault="005A3E2E" w:rsidP="005A3E2E">
      <w:pPr>
        <w:pStyle w:val="BodyText"/>
      </w:pPr>
      <w:r w:rsidRPr="009E3DC5">
        <w:t>The following WSDL snippet describes the type for this message:</w:t>
      </w:r>
    </w:p>
    <w:p w14:paraId="4FB18980" w14:textId="77777777" w:rsidR="005A3E2E" w:rsidRPr="009E3DC5" w:rsidRDefault="005A3E2E" w:rsidP="005A3E2E">
      <w:pPr>
        <w:pStyle w:val="StylePlainText8ptBoxSinglesolidlineAuto05ptLin"/>
      </w:pPr>
      <w:r w:rsidRPr="009E3DC5">
        <w:tab/>
        <w:t>…</w:t>
      </w:r>
    </w:p>
    <w:p w14:paraId="68F4D415" w14:textId="77777777" w:rsidR="005A3E2E" w:rsidRPr="009E3DC5" w:rsidRDefault="005A3E2E" w:rsidP="005A3E2E">
      <w:pPr>
        <w:pStyle w:val="StylePlainText8ptBoxSinglesolidlineAuto05ptLin"/>
        <w:rPr>
          <w:rFonts w:cs="Courier New"/>
        </w:rPr>
      </w:pPr>
      <w:r w:rsidRPr="009E3DC5">
        <w:t xml:space="preserve"> </w:t>
      </w:r>
      <w:r w:rsidRPr="009E3DC5">
        <w:rPr>
          <w:rFonts w:cs="Courier New"/>
        </w:rPr>
        <w:t>&lt;types&gt;</w:t>
      </w:r>
    </w:p>
    <w:p w14:paraId="137908A4" w14:textId="77777777" w:rsidR="005A3E2E" w:rsidRPr="009E3DC5" w:rsidRDefault="005A3E2E" w:rsidP="005A3E2E">
      <w:pPr>
        <w:pStyle w:val="StylePlainText8ptBoxSinglesolidlineAuto05ptLin"/>
        <w:rPr>
          <w:rFonts w:cs="Courier New"/>
        </w:rPr>
      </w:pPr>
      <w:r w:rsidRPr="009E3DC5">
        <w:rPr>
          <w:rFonts w:cs="Courier New"/>
        </w:rPr>
        <w:t>&lt;xsd:schema elementFormDefault="qualified" targetNamespace="urn:hl7-org:v3"</w:t>
      </w:r>
    </w:p>
    <w:p w14:paraId="254D3B58" w14:textId="77777777" w:rsidR="005A3E2E" w:rsidRPr="009E3DC5" w:rsidRDefault="005A3E2E" w:rsidP="005A3E2E">
      <w:pPr>
        <w:pStyle w:val="StylePlainText8ptBoxSinglesolidlineAuto05ptLin"/>
        <w:rPr>
          <w:rFonts w:cs="Courier New"/>
        </w:rPr>
      </w:pPr>
      <w:r w:rsidRPr="009E3DC5">
        <w:rPr>
          <w:rFonts w:cs="Courier New"/>
        </w:rPr>
        <w:t>xmlns:hl7="urn:hl7-org:v3"&gt;</w:t>
      </w:r>
    </w:p>
    <w:p w14:paraId="1EEA688D" w14:textId="77777777" w:rsidR="005A3E2E" w:rsidRPr="009E3DC5" w:rsidRDefault="005A3E2E" w:rsidP="005A3E2E">
      <w:pPr>
        <w:pStyle w:val="StylePlainText8ptBoxSinglesolidlineAuto05ptLin"/>
        <w:rPr>
          <w:rFonts w:cs="Courier New"/>
        </w:rPr>
      </w:pPr>
      <w:r w:rsidRPr="009E3DC5">
        <w:rPr>
          <w:rFonts w:cs="Courier New"/>
        </w:rPr>
        <w:t>&lt;!-- Include the message schema --&gt;</w:t>
      </w:r>
    </w:p>
    <w:p w14:paraId="21B9AAF0" w14:textId="77777777" w:rsidR="005A3E2E" w:rsidRPr="009E3DC5" w:rsidRDefault="005A3E2E" w:rsidP="005A3E2E">
      <w:pPr>
        <w:pStyle w:val="StylePlainText8ptBoxSinglesolidlineAuto05ptLin"/>
        <w:rPr>
          <w:rFonts w:cs="Courier New"/>
        </w:rPr>
      </w:pPr>
      <w:r w:rsidRPr="009E3DC5">
        <w:rPr>
          <w:rFonts w:cs="Courier New"/>
        </w:rPr>
        <w:t>&lt;xsd:import namespace="urn:hl7-org:v3" schemaLocation="../schema/HL7V3/NE2008/multicacheschemas/PRPA_IN201305UV02.xsd"/&gt;</w:t>
      </w:r>
    </w:p>
    <w:p w14:paraId="6ADF7820" w14:textId="77777777" w:rsidR="005A3E2E" w:rsidRPr="009E3DC5" w:rsidRDefault="005A3E2E" w:rsidP="005A3E2E">
      <w:pPr>
        <w:pStyle w:val="StylePlainText8ptBoxSinglesolidlineAuto05ptLin"/>
        <w:rPr>
          <w:rFonts w:cs="Courier New"/>
        </w:rPr>
      </w:pPr>
      <w:r w:rsidRPr="009E3DC5">
        <w:rPr>
          <w:rFonts w:cs="Courier New"/>
        </w:rPr>
        <w:t>&lt;xsd:element name="PRPA_IN201305UV02"/&gt;</w:t>
      </w:r>
    </w:p>
    <w:p w14:paraId="1A1053A5" w14:textId="77777777" w:rsidR="005A3E2E" w:rsidRPr="009E3DC5" w:rsidRDefault="005A3E2E" w:rsidP="005A3E2E">
      <w:pPr>
        <w:pStyle w:val="StylePlainText8ptBoxSinglesolidlineAuto05ptLin"/>
        <w:rPr>
          <w:rFonts w:cs="Courier New"/>
        </w:rPr>
      </w:pPr>
      <w:r w:rsidRPr="009E3DC5">
        <w:rPr>
          <w:rFonts w:cs="Courier New"/>
        </w:rPr>
        <w:t>&lt;/xsd:schema&gt;</w:t>
      </w:r>
    </w:p>
    <w:p w14:paraId="7F65A9B1" w14:textId="77777777" w:rsidR="005A3E2E" w:rsidRPr="009E3DC5" w:rsidRDefault="005A3E2E" w:rsidP="005A3E2E">
      <w:pPr>
        <w:pStyle w:val="StylePlainText8ptBoxSinglesolidlineAuto05ptLin"/>
        <w:rPr>
          <w:rFonts w:cs="Courier New"/>
        </w:rPr>
      </w:pPr>
      <w:r w:rsidRPr="009E3DC5">
        <w:rPr>
          <w:rFonts w:cs="Courier New"/>
        </w:rPr>
        <w:t xml:space="preserve">  &lt;/types&gt;</w:t>
      </w:r>
    </w:p>
    <w:p w14:paraId="7A2BF9D0" w14:textId="77777777" w:rsidR="005A3E2E" w:rsidRPr="009E3DC5" w:rsidRDefault="005A3E2E" w:rsidP="005A3E2E">
      <w:pPr>
        <w:pStyle w:val="StylePlainText8ptBoxSinglesolidlineAuto05ptLin"/>
        <w:rPr>
          <w:rFonts w:cs="Courier New"/>
        </w:rPr>
      </w:pPr>
      <w:r w:rsidRPr="009E3DC5">
        <w:rPr>
          <w:rFonts w:cs="Courier New"/>
        </w:rPr>
        <w:t>…</w:t>
      </w:r>
    </w:p>
    <w:p w14:paraId="041B8CFD" w14:textId="77777777" w:rsidR="009F40C8" w:rsidRPr="009E3DC5" w:rsidRDefault="009F40C8" w:rsidP="009F40C8">
      <w:pPr>
        <w:pStyle w:val="StylePlainText8ptBoxSinglesolidlineAuto05ptLin"/>
        <w:rPr>
          <w:rFonts w:ascii="Times New Roman" w:hAnsi="Times New Roman"/>
          <w:sz w:val="24"/>
          <w:szCs w:val="24"/>
        </w:rPr>
      </w:pPr>
      <w:r w:rsidRPr="009E3DC5">
        <w:rPr>
          <w:rFonts w:ascii="Times New Roman" w:hAnsi="Times New Roman"/>
          <w:sz w:val="24"/>
          <w:szCs w:val="24"/>
        </w:rPr>
        <w:t>The message is described by the following snippet:</w:t>
      </w:r>
    </w:p>
    <w:p w14:paraId="02D82781" w14:textId="77777777" w:rsidR="005A3E2E" w:rsidRPr="009E3DC5" w:rsidRDefault="005A3E2E" w:rsidP="005A3E2E">
      <w:pPr>
        <w:pStyle w:val="StylePlainText8ptBoxSinglesolidlineAuto05ptLin"/>
      </w:pPr>
      <w:r w:rsidRPr="009E3DC5">
        <w:tab/>
        <w:t>…</w:t>
      </w:r>
    </w:p>
    <w:p w14:paraId="397033CA" w14:textId="77777777" w:rsidR="005A3E2E" w:rsidRPr="009E3DC5" w:rsidRDefault="005A3E2E" w:rsidP="005A3E2E">
      <w:pPr>
        <w:pStyle w:val="StylePlainText8ptBoxSinglesolidlineAuto05ptLin"/>
        <w:rPr>
          <w:rFonts w:cs="Courier New"/>
        </w:rPr>
      </w:pPr>
      <w:r w:rsidRPr="009E3DC5">
        <w:rPr>
          <w:rFonts w:cs="Courier New"/>
        </w:rPr>
        <w:t xml:space="preserve">  &lt;message name="PRPA_IN201305UV02_Message"&gt;</w:t>
      </w:r>
    </w:p>
    <w:p w14:paraId="207FA182" w14:textId="77777777" w:rsidR="005A3E2E" w:rsidRPr="009E3DC5" w:rsidRDefault="005A3E2E" w:rsidP="005A3E2E">
      <w:pPr>
        <w:pStyle w:val="StylePlainText8ptBoxSinglesolidlineAuto05ptLin"/>
        <w:rPr>
          <w:rFonts w:cs="Courier New"/>
        </w:rPr>
      </w:pPr>
      <w:r w:rsidRPr="009E3DC5">
        <w:rPr>
          <w:rFonts w:cs="Courier New"/>
        </w:rPr>
        <w:t>&lt;part element="hl7:PRPA_IN201305UV02" name="Body"/&gt;</w:t>
      </w:r>
    </w:p>
    <w:p w14:paraId="5B63A987" w14:textId="77777777" w:rsidR="005A3E2E" w:rsidRPr="009E3DC5" w:rsidRDefault="005A3E2E" w:rsidP="005A3E2E">
      <w:pPr>
        <w:pStyle w:val="StylePlainText8ptBoxSinglesolidlineAuto05ptLin"/>
        <w:rPr>
          <w:rFonts w:cs="Courier New"/>
        </w:rPr>
      </w:pPr>
      <w:r w:rsidRPr="009E3DC5">
        <w:rPr>
          <w:rFonts w:cs="Courier New"/>
        </w:rPr>
        <w:t xml:space="preserve">  &lt;/message&gt;</w:t>
      </w:r>
    </w:p>
    <w:p w14:paraId="196B8DD1" w14:textId="77777777" w:rsidR="005A3E2E" w:rsidRPr="009E3DC5" w:rsidRDefault="005A3E2E" w:rsidP="005A3E2E">
      <w:pPr>
        <w:pStyle w:val="StylePlainText8ptBoxSinglesolidlineAuto05ptLin"/>
      </w:pPr>
      <w:r w:rsidRPr="009E3DC5">
        <w:tab/>
        <w:t>…</w:t>
      </w:r>
    </w:p>
    <w:p w14:paraId="4E2C425F" w14:textId="77777777" w:rsidR="008F4783" w:rsidRPr="009E3DC5" w:rsidRDefault="008F4783">
      <w:pPr>
        <w:pStyle w:val="BodyText"/>
      </w:pPr>
      <w:bookmarkStart w:id="1352" w:name="_Toc398544399"/>
    </w:p>
    <w:p w14:paraId="12FB203D" w14:textId="74228B37" w:rsidR="00890CF0" w:rsidRPr="009E3DC5" w:rsidRDefault="00890CF0" w:rsidP="00890CF0">
      <w:pPr>
        <w:pStyle w:val="BodyText"/>
        <w:rPr>
          <w:b/>
          <w:u w:val="single"/>
        </w:rPr>
      </w:pPr>
      <w:r w:rsidRPr="009E3DC5">
        <w:rPr>
          <w:b/>
          <w:u w:val="single"/>
        </w:rPr>
        <w:t xml:space="preserve">This section contains the </w:t>
      </w:r>
      <w:r w:rsidR="00544714" w:rsidRPr="009E3DC5">
        <w:rPr>
          <w:b/>
          <w:u w:val="single"/>
        </w:rPr>
        <w:t xml:space="preserve">SOAP mapping to the </w:t>
      </w:r>
      <w:r w:rsidRPr="009E3DC5">
        <w:rPr>
          <w:b/>
          <w:u w:val="single"/>
        </w:rPr>
        <w:t>Synchronous and WS-Addressing</w:t>
      </w:r>
      <w:r w:rsidR="00147556" w:rsidRPr="009E3DC5">
        <w:rPr>
          <w:b/>
          <w:u w:val="single"/>
        </w:rPr>
        <w:t xml:space="preserve"> based</w:t>
      </w:r>
      <w:r w:rsidRPr="009E3DC5">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9E3DC5" w:rsidRDefault="005A3E2E" w:rsidP="005A3E2E">
      <w:pPr>
        <w:pStyle w:val="Heading4"/>
        <w:numPr>
          <w:ilvl w:val="0"/>
          <w:numId w:val="0"/>
        </w:numPr>
      </w:pPr>
      <w:bookmarkStart w:id="1353" w:name="_Toc141666864"/>
      <w:r w:rsidRPr="009E3DC5">
        <w:t>3.55.6.1 Web Services Port Type and Binding Definitions</w:t>
      </w:r>
      <w:bookmarkEnd w:id="1352"/>
      <w:bookmarkEnd w:id="1353"/>
    </w:p>
    <w:p w14:paraId="5F7C865B" w14:textId="77777777" w:rsidR="005A3E2E" w:rsidRPr="009E3DC5" w:rsidRDefault="005A3E2E" w:rsidP="005A3E2E">
      <w:pPr>
        <w:pStyle w:val="BodyText"/>
        <w:rPr>
          <w:b/>
        </w:rPr>
      </w:pPr>
      <w:r w:rsidRPr="009E3DC5">
        <w:rPr>
          <w:b/>
        </w:rPr>
        <w:t>Responding Gateway:</w:t>
      </w:r>
    </w:p>
    <w:p w14:paraId="473B4858" w14:textId="77777777" w:rsidR="005A3E2E" w:rsidRPr="009E3DC5" w:rsidRDefault="005A3E2E" w:rsidP="005A3E2E">
      <w:pPr>
        <w:pStyle w:val="BodyText"/>
        <w:rPr>
          <w:b/>
        </w:rPr>
      </w:pPr>
      <w:r w:rsidRPr="009E3DC5">
        <w:rPr>
          <w:b/>
        </w:rPr>
        <w:t>IHE-WSP201) The attribute /wsdl:definitions/@name SHALL be “RespondingGateway”.</w:t>
      </w:r>
    </w:p>
    <w:p w14:paraId="48533867" w14:textId="77777777" w:rsidR="005A3E2E" w:rsidRPr="009E3DC5" w:rsidRDefault="005A3E2E" w:rsidP="005A3E2E">
      <w:pPr>
        <w:pStyle w:val="BodyText"/>
      </w:pPr>
      <w:r w:rsidRPr="009E3DC5">
        <w:t>The following WSDL naming conventions shall apply:</w:t>
      </w:r>
    </w:p>
    <w:p w14:paraId="3BA7987E" w14:textId="77777777" w:rsidR="005A3E2E" w:rsidRPr="009E3DC5" w:rsidRDefault="005A3E2E" w:rsidP="005A3E2E">
      <w:pPr>
        <w:spacing w:before="0"/>
        <w:rPr>
          <w:rFonts w:ascii="Courier New" w:hAnsi="Courier New"/>
          <w:sz w:val="20"/>
        </w:rPr>
      </w:pPr>
      <w:r w:rsidRPr="009E3DC5">
        <w:tab/>
      </w:r>
      <w:r w:rsidRPr="009E3DC5">
        <w:rPr>
          <w:rFonts w:ascii="Courier New" w:hAnsi="Courier New"/>
          <w:sz w:val="20"/>
        </w:rPr>
        <w:t>wsdl:definitions/@name="RespondingGateway":</w:t>
      </w:r>
    </w:p>
    <w:p w14:paraId="2791E1C8" w14:textId="77777777" w:rsidR="005A3E2E" w:rsidRPr="009E3DC5" w:rsidRDefault="005A3E2E" w:rsidP="005A3E2E">
      <w:pPr>
        <w:spacing w:before="0"/>
        <w:rPr>
          <w:rFonts w:ascii="Courier New" w:hAnsi="Courier New"/>
          <w:sz w:val="20"/>
        </w:rPr>
      </w:pPr>
      <w:r w:rsidRPr="009E3DC5">
        <w:rPr>
          <w:rFonts w:ascii="Courier New" w:hAnsi="Courier New"/>
          <w:sz w:val="20"/>
        </w:rPr>
        <w:tab/>
        <w:t>ITI-55 query                 -&gt; "</w:t>
      </w:r>
      <w:r w:rsidRPr="009E3DC5">
        <w:rPr>
          <w:rStyle w:val="Strong"/>
          <w:rFonts w:ascii="Courier New" w:hAnsi="Courier New" w:cs="Courier New"/>
          <w:b w:val="0"/>
          <w:sz w:val="20"/>
        </w:rPr>
        <w:t>PRPA_IN201305UV02</w:t>
      </w:r>
      <w:r w:rsidRPr="009E3DC5">
        <w:rPr>
          <w:rFonts w:ascii="Courier New" w:hAnsi="Courier New"/>
          <w:sz w:val="20"/>
        </w:rPr>
        <w:t>_Message"</w:t>
      </w:r>
    </w:p>
    <w:p w14:paraId="228F7E7D" w14:textId="77777777" w:rsidR="005A3E2E" w:rsidRPr="009E3DC5" w:rsidRDefault="005A3E2E" w:rsidP="005A3E2E">
      <w:pPr>
        <w:spacing w:before="0"/>
        <w:rPr>
          <w:rFonts w:ascii="Courier New" w:hAnsi="Courier New"/>
          <w:sz w:val="20"/>
        </w:rPr>
      </w:pPr>
      <w:r w:rsidRPr="009E3DC5">
        <w:rPr>
          <w:rFonts w:ascii="Courier New" w:hAnsi="Courier New"/>
          <w:sz w:val="20"/>
        </w:rPr>
        <w:tab/>
        <w:t xml:space="preserve">ITI-55 response              -&gt; </w:t>
      </w:r>
      <w:r w:rsidRPr="009E3DC5">
        <w:rPr>
          <w:rStyle w:val="Strong"/>
          <w:rFonts w:ascii="Courier New" w:hAnsi="Courier New"/>
          <w:b w:val="0"/>
          <w:sz w:val="20"/>
        </w:rPr>
        <w:t>"PRPA_IN201306UV02</w:t>
      </w:r>
      <w:r w:rsidRPr="009E3DC5">
        <w:rPr>
          <w:rFonts w:ascii="Courier New" w:hAnsi="Courier New"/>
          <w:sz w:val="20"/>
        </w:rPr>
        <w:t>_Message"</w:t>
      </w:r>
    </w:p>
    <w:p w14:paraId="75F44A2A" w14:textId="77777777" w:rsidR="005A3E2E" w:rsidRPr="009E3DC5" w:rsidRDefault="005A3E2E" w:rsidP="005A3E2E">
      <w:pPr>
        <w:spacing w:before="0"/>
        <w:rPr>
          <w:rFonts w:ascii="Courier New" w:hAnsi="Courier New"/>
          <w:sz w:val="20"/>
        </w:rPr>
      </w:pPr>
      <w:r w:rsidRPr="009E3DC5">
        <w:rPr>
          <w:rFonts w:ascii="Courier New" w:hAnsi="Courier New"/>
          <w:sz w:val="20"/>
        </w:rPr>
        <w:tab/>
        <w:t>accept acknowledgement       -&gt; "</w:t>
      </w:r>
      <w:r w:rsidRPr="009E3DC5">
        <w:rPr>
          <w:rStyle w:val="Strong"/>
          <w:rFonts w:ascii="Courier New" w:hAnsi="Courier New"/>
          <w:b w:val="0"/>
          <w:sz w:val="20"/>
        </w:rPr>
        <w:t>MCCI_IN000002UV01</w:t>
      </w:r>
      <w:r w:rsidRPr="009E3DC5">
        <w:rPr>
          <w:rFonts w:ascii="Courier New" w:hAnsi="Courier New"/>
          <w:sz w:val="20"/>
        </w:rPr>
        <w:t>_Message"</w:t>
      </w:r>
    </w:p>
    <w:p w14:paraId="37CE1569" w14:textId="77777777" w:rsidR="005A3E2E" w:rsidRPr="009E3DC5" w:rsidRDefault="005A3E2E" w:rsidP="005A3E2E">
      <w:pPr>
        <w:spacing w:before="0"/>
        <w:rPr>
          <w:rFonts w:ascii="Courier New" w:hAnsi="Courier New"/>
          <w:sz w:val="20"/>
        </w:rPr>
      </w:pPr>
      <w:r w:rsidRPr="009E3DC5">
        <w:rPr>
          <w:rFonts w:ascii="Courier New" w:hAnsi="Courier New"/>
          <w:sz w:val="20"/>
        </w:rPr>
        <w:tab/>
        <w:t>portType                     -&gt; "RespondingGateway_PortType"</w:t>
      </w:r>
    </w:p>
    <w:p w14:paraId="78182333" w14:textId="77777777" w:rsidR="005A3E2E" w:rsidRPr="009E3DC5" w:rsidRDefault="005A3E2E" w:rsidP="005A3E2E">
      <w:pPr>
        <w:spacing w:before="0"/>
        <w:rPr>
          <w:rFonts w:ascii="Courier New" w:hAnsi="Courier New"/>
          <w:sz w:val="20"/>
        </w:rPr>
      </w:pPr>
      <w:r w:rsidRPr="009E3DC5">
        <w:rPr>
          <w:rFonts w:ascii="Courier New" w:hAnsi="Courier New"/>
          <w:sz w:val="20"/>
        </w:rPr>
        <w:tab/>
        <w:t>ITI-55 operation             -&gt; "RespondingGateway_PRPA_IN201305UV02"</w:t>
      </w:r>
    </w:p>
    <w:p w14:paraId="510B555C" w14:textId="77777777" w:rsidR="005A3E2E" w:rsidRPr="009E3DC5" w:rsidRDefault="005A3E2E" w:rsidP="005A3E2E">
      <w:pPr>
        <w:spacing w:before="0"/>
        <w:rPr>
          <w:rFonts w:ascii="Courier New" w:hAnsi="Courier New"/>
          <w:sz w:val="20"/>
        </w:rPr>
      </w:pPr>
      <w:r w:rsidRPr="009E3DC5">
        <w:rPr>
          <w:rFonts w:ascii="Courier New" w:hAnsi="Courier New"/>
          <w:sz w:val="20"/>
        </w:rPr>
        <w:tab/>
        <w:t xml:space="preserve">ITI-55 Deferred Response operation -&gt; </w:t>
      </w:r>
    </w:p>
    <w:p w14:paraId="3AD691C0" w14:textId="77777777" w:rsidR="005A3E2E" w:rsidRPr="009E3DC5" w:rsidRDefault="005A3E2E" w:rsidP="005A3E2E">
      <w:pPr>
        <w:spacing w:before="0"/>
        <w:ind w:left="2880" w:firstLine="720"/>
        <w:rPr>
          <w:rFonts w:ascii="Courier New" w:hAnsi="Courier New"/>
          <w:sz w:val="20"/>
        </w:rPr>
      </w:pPr>
      <w:r w:rsidRPr="009E3DC5">
        <w:rPr>
          <w:rFonts w:ascii="Courier New" w:hAnsi="Courier New"/>
          <w:sz w:val="20"/>
        </w:rPr>
        <w:t>“RespondingGateway_Deferred_PRPA_IN201305UV02”</w:t>
      </w:r>
    </w:p>
    <w:p w14:paraId="54A238BB" w14:textId="77777777" w:rsidR="005A3E2E" w:rsidRPr="009E3DC5" w:rsidRDefault="005A3E2E" w:rsidP="005A3E2E">
      <w:pPr>
        <w:spacing w:before="0"/>
        <w:rPr>
          <w:rFonts w:ascii="Courier New" w:hAnsi="Courier New"/>
          <w:sz w:val="20"/>
        </w:rPr>
      </w:pPr>
      <w:r w:rsidRPr="009E3DC5">
        <w:rPr>
          <w:rFonts w:ascii="Courier New" w:hAnsi="Courier New"/>
          <w:sz w:val="20"/>
        </w:rPr>
        <w:tab/>
        <w:t>SOAP 1.2 binding             -&gt; "RespondingGateway_Binding_Soap12"</w:t>
      </w:r>
    </w:p>
    <w:p w14:paraId="6E6750CC" w14:textId="77777777" w:rsidR="005A3E2E" w:rsidRPr="009E3DC5" w:rsidRDefault="005A3E2E" w:rsidP="005A3E2E">
      <w:pPr>
        <w:spacing w:before="0"/>
        <w:rPr>
          <w:rFonts w:ascii="Courier New" w:hAnsi="Courier New"/>
          <w:sz w:val="20"/>
        </w:rPr>
      </w:pPr>
      <w:r w:rsidRPr="009E3DC5">
        <w:rPr>
          <w:rFonts w:ascii="Courier New" w:hAnsi="Courier New"/>
          <w:sz w:val="20"/>
        </w:rPr>
        <w:tab/>
        <w:t>SOAP 1.2 port                -&gt; "RespondingGateway_Port_Soap12"</w:t>
      </w:r>
    </w:p>
    <w:p w14:paraId="0C938D69" w14:textId="77777777" w:rsidR="005A3E2E" w:rsidRDefault="005A3E2E" w:rsidP="005A3E2E">
      <w:pPr>
        <w:pStyle w:val="BodyText"/>
        <w:rPr>
          <w:ins w:id="1354" w:author="Mary Jungers" w:date="2023-07-27T15:41:00Z"/>
        </w:rPr>
      </w:pPr>
    </w:p>
    <w:p w14:paraId="1E5124E3" w14:textId="77777777" w:rsidR="00A31A30" w:rsidRDefault="00A31A30" w:rsidP="005A3E2E">
      <w:pPr>
        <w:pStyle w:val="BodyText"/>
        <w:rPr>
          <w:ins w:id="1355" w:author="Mary Jungers" w:date="2023-07-27T15:41:00Z"/>
        </w:rPr>
      </w:pPr>
    </w:p>
    <w:p w14:paraId="62A96EED" w14:textId="77777777" w:rsidR="00A31A30" w:rsidRDefault="00A31A30" w:rsidP="005A3E2E">
      <w:pPr>
        <w:pStyle w:val="BodyText"/>
        <w:rPr>
          <w:ins w:id="1356" w:author="Mary Jungers" w:date="2023-07-27T15:41:00Z"/>
        </w:rPr>
      </w:pPr>
    </w:p>
    <w:p w14:paraId="12B01F94" w14:textId="77777777" w:rsidR="00A31A30" w:rsidRPr="009E3DC5" w:rsidRDefault="00A31A30" w:rsidP="005A3E2E">
      <w:pPr>
        <w:pStyle w:val="BodyText"/>
      </w:pPr>
    </w:p>
    <w:p w14:paraId="13A4ACD2" w14:textId="77777777" w:rsidR="005A3E2E" w:rsidRPr="009E3DC5" w:rsidRDefault="005A3E2E" w:rsidP="005A3E2E">
      <w:pPr>
        <w:pStyle w:val="BodyText"/>
        <w:rPr>
          <w:b/>
        </w:rPr>
      </w:pPr>
      <w:r w:rsidRPr="009E3DC5">
        <w:rPr>
          <w:b/>
        </w:rPr>
        <w:t>Initiating Gateway:</w:t>
      </w:r>
    </w:p>
    <w:p w14:paraId="2F86A631" w14:textId="77777777" w:rsidR="005A3E2E" w:rsidRPr="009E3DC5" w:rsidRDefault="005A3E2E" w:rsidP="005A3E2E">
      <w:pPr>
        <w:rPr>
          <w:b/>
        </w:rPr>
      </w:pPr>
      <w:r w:rsidRPr="009E3DC5">
        <w:rPr>
          <w:b/>
        </w:rPr>
        <w:t>IHE-WSP201) The attribute /wsdl:definitions/@name SHALL be “InitiatingGateway”.</w:t>
      </w:r>
    </w:p>
    <w:p w14:paraId="5BA27E97" w14:textId="77777777" w:rsidR="005A3E2E" w:rsidRPr="009E3DC5" w:rsidRDefault="005A3E2E" w:rsidP="005A3E2E">
      <w:r w:rsidRPr="009E3DC5">
        <w:t>The following WSDL naming conventions shall apply:</w:t>
      </w:r>
    </w:p>
    <w:p w14:paraId="03DF4A11" w14:textId="77777777" w:rsidR="005A3E2E" w:rsidRPr="009E3DC5" w:rsidRDefault="005A3E2E" w:rsidP="005A3E2E">
      <w:pPr>
        <w:spacing w:before="0"/>
        <w:rPr>
          <w:rFonts w:ascii="Courier New" w:hAnsi="Courier New"/>
          <w:sz w:val="20"/>
        </w:rPr>
      </w:pPr>
      <w:r w:rsidRPr="009E3DC5">
        <w:tab/>
      </w:r>
      <w:r w:rsidRPr="009E3DC5">
        <w:rPr>
          <w:rFonts w:ascii="Courier New" w:hAnsi="Courier New"/>
          <w:sz w:val="20"/>
        </w:rPr>
        <w:t>wsdl:definitions/@name="InitiatingGateway":</w:t>
      </w:r>
    </w:p>
    <w:p w14:paraId="28290E2C" w14:textId="77777777" w:rsidR="005A3E2E" w:rsidRPr="009E3DC5" w:rsidRDefault="005A3E2E" w:rsidP="005A3E2E">
      <w:pPr>
        <w:spacing w:before="0"/>
        <w:rPr>
          <w:rFonts w:ascii="Courier New" w:hAnsi="Courier New"/>
          <w:sz w:val="20"/>
        </w:rPr>
      </w:pPr>
      <w:r w:rsidRPr="009E3DC5">
        <w:rPr>
          <w:rFonts w:ascii="Courier New" w:hAnsi="Courier New"/>
          <w:sz w:val="20"/>
        </w:rPr>
        <w:tab/>
        <w:t>ITI-55 response              -&gt; "PRPA_IN201306UV02_Message"</w:t>
      </w:r>
    </w:p>
    <w:p w14:paraId="4A1176F7" w14:textId="77777777" w:rsidR="005A3E2E" w:rsidRPr="009E3DC5" w:rsidRDefault="005A3E2E" w:rsidP="005A3E2E">
      <w:pPr>
        <w:spacing w:before="0"/>
        <w:rPr>
          <w:rFonts w:ascii="Courier New" w:hAnsi="Courier New"/>
          <w:sz w:val="20"/>
        </w:rPr>
      </w:pPr>
      <w:r w:rsidRPr="009E3DC5">
        <w:rPr>
          <w:rFonts w:ascii="Courier New" w:hAnsi="Courier New"/>
          <w:sz w:val="20"/>
        </w:rPr>
        <w:tab/>
        <w:t>accept acknowledgement       -&gt; "MCCI_IN000002UV01_Message"</w:t>
      </w:r>
    </w:p>
    <w:p w14:paraId="1B0DB86D" w14:textId="77777777" w:rsidR="005A3E2E" w:rsidRPr="009E3DC5" w:rsidRDefault="005A3E2E" w:rsidP="005A3E2E">
      <w:pPr>
        <w:spacing w:before="0"/>
        <w:rPr>
          <w:rFonts w:ascii="Courier New" w:hAnsi="Courier New"/>
          <w:sz w:val="20"/>
        </w:rPr>
      </w:pPr>
      <w:r w:rsidRPr="009E3DC5">
        <w:rPr>
          <w:rFonts w:ascii="Courier New" w:hAnsi="Courier New"/>
          <w:sz w:val="20"/>
        </w:rPr>
        <w:tab/>
        <w:t>portType                     -&gt; "InitiatingGateway_PortType"</w:t>
      </w:r>
    </w:p>
    <w:p w14:paraId="7868E724" w14:textId="77777777" w:rsidR="005A3E2E" w:rsidRPr="009E3DC5" w:rsidRDefault="005A3E2E" w:rsidP="005A3E2E">
      <w:pPr>
        <w:spacing w:before="0"/>
        <w:ind w:left="720"/>
        <w:rPr>
          <w:rFonts w:ascii="Courier New" w:hAnsi="Courier New"/>
          <w:sz w:val="20"/>
        </w:rPr>
      </w:pPr>
      <w:r w:rsidRPr="009E3DC5">
        <w:rPr>
          <w:rFonts w:ascii="Courier New" w:hAnsi="Courier New"/>
          <w:sz w:val="20"/>
        </w:rPr>
        <w:t xml:space="preserve">ITI-55 Deferred Response operation -&gt; </w:t>
      </w:r>
    </w:p>
    <w:p w14:paraId="6B783D19" w14:textId="77777777" w:rsidR="005A3E2E" w:rsidRPr="009E3DC5" w:rsidRDefault="005A3E2E" w:rsidP="005A3E2E">
      <w:pPr>
        <w:spacing w:before="0"/>
        <w:ind w:left="2880" w:firstLine="720"/>
        <w:rPr>
          <w:rFonts w:ascii="Courier New" w:hAnsi="Courier New"/>
          <w:sz w:val="20"/>
        </w:rPr>
      </w:pPr>
      <w:r w:rsidRPr="009E3DC5">
        <w:rPr>
          <w:rFonts w:ascii="Courier New" w:hAnsi="Courier New"/>
          <w:sz w:val="20"/>
        </w:rPr>
        <w:t>“InitiatingGateway_Deferred_PRPA_IN201306UV02”</w:t>
      </w:r>
    </w:p>
    <w:p w14:paraId="7ECCCD02" w14:textId="77777777" w:rsidR="005A3E2E" w:rsidRPr="009E3DC5" w:rsidRDefault="005A3E2E" w:rsidP="005A3E2E">
      <w:pPr>
        <w:spacing w:before="0"/>
        <w:rPr>
          <w:rFonts w:ascii="Courier New" w:hAnsi="Courier New"/>
          <w:sz w:val="20"/>
        </w:rPr>
      </w:pPr>
      <w:r w:rsidRPr="009E3DC5">
        <w:rPr>
          <w:rFonts w:ascii="Courier New" w:hAnsi="Courier New"/>
          <w:sz w:val="20"/>
        </w:rPr>
        <w:tab/>
        <w:t>SOAP 1.2 binding             -&gt; "InitiatingGateway_Binding_Soap12"</w:t>
      </w:r>
    </w:p>
    <w:p w14:paraId="11E1B958" w14:textId="77777777" w:rsidR="005A3E2E" w:rsidRPr="009E3DC5" w:rsidRDefault="005A3E2E" w:rsidP="005A3E2E">
      <w:pPr>
        <w:spacing w:before="0"/>
        <w:rPr>
          <w:rFonts w:ascii="Courier New" w:hAnsi="Courier New"/>
          <w:sz w:val="20"/>
        </w:rPr>
      </w:pPr>
      <w:r w:rsidRPr="009E3DC5">
        <w:rPr>
          <w:rFonts w:ascii="Courier New" w:hAnsi="Courier New"/>
          <w:sz w:val="20"/>
        </w:rPr>
        <w:tab/>
        <w:t>SOAP 1.2 port                -&gt; "InitiatingGateway_Port_Soap12"</w:t>
      </w:r>
    </w:p>
    <w:p w14:paraId="1B9022F0" w14:textId="77777777" w:rsidR="005A3E2E" w:rsidRPr="009E3DC5" w:rsidRDefault="005A3E2E" w:rsidP="005A3E2E">
      <w:pPr>
        <w:pStyle w:val="BodyText"/>
      </w:pPr>
    </w:p>
    <w:p w14:paraId="03990CFC" w14:textId="12BC031C" w:rsidR="005A3E2E" w:rsidRPr="009E3DC5" w:rsidRDefault="005A3E2E" w:rsidP="005A3E2E">
      <w:pPr>
        <w:pStyle w:val="BodyText"/>
      </w:pPr>
      <w:r w:rsidRPr="009E3DC5">
        <w:t xml:space="preserve">The following WSDL snippets specify the Cross Gateway Patient Discovery Query Port Type and Binding definitions, according to the requirements specified in ITI </w:t>
      </w:r>
      <w:del w:id="1357" w:author="Mary Jungers" w:date="2023-07-30T19:12:00Z">
        <w:r w:rsidRPr="009E3DC5" w:rsidDel="00EE2148">
          <w:delText>TF-2x</w:delText>
        </w:r>
      </w:del>
      <w:ins w:id="1358" w:author="Mary Jungers" w:date="2023-07-30T19:12:00Z">
        <w:r w:rsidR="00EE2148">
          <w:t>TF-2</w:t>
        </w:r>
      </w:ins>
      <w:r w:rsidRPr="009E3DC5">
        <w:t>: Appendix V.</w:t>
      </w:r>
      <w:r w:rsidR="00D9308D" w:rsidRPr="009E3DC5">
        <w:rPr>
          <w:b/>
          <w:u w:val="single"/>
        </w:rPr>
        <w:t xml:space="preserve">3 Synchronous </w:t>
      </w:r>
      <w:r w:rsidR="009C19F8" w:rsidRPr="009E3DC5">
        <w:rPr>
          <w:b/>
          <w:u w:val="single"/>
        </w:rPr>
        <w:t>and</w:t>
      </w:r>
      <w:r w:rsidR="00C73E7D" w:rsidRPr="009E3DC5">
        <w:rPr>
          <w:b/>
          <w:u w:val="single"/>
        </w:rPr>
        <w:t xml:space="preserve"> Asynchronous</w:t>
      </w:r>
      <w:r w:rsidR="009C19F8" w:rsidRPr="009E3DC5">
        <w:rPr>
          <w:b/>
          <w:u w:val="single"/>
        </w:rPr>
        <w:t xml:space="preserve"> </w:t>
      </w:r>
      <w:r w:rsidR="00147556" w:rsidRPr="009E3DC5">
        <w:rPr>
          <w:b/>
          <w:u w:val="single"/>
        </w:rPr>
        <w:t>(</w:t>
      </w:r>
      <w:r w:rsidR="009C19F8" w:rsidRPr="009E3DC5">
        <w:rPr>
          <w:b/>
          <w:u w:val="single"/>
        </w:rPr>
        <w:t>WS-Addressing</w:t>
      </w:r>
      <w:r w:rsidR="00147556" w:rsidRPr="009E3DC5">
        <w:rPr>
          <w:b/>
          <w:u w:val="single"/>
        </w:rPr>
        <w:t xml:space="preserve"> based)</w:t>
      </w:r>
      <w:r w:rsidR="009C19F8" w:rsidRPr="009E3DC5">
        <w:rPr>
          <w:b/>
          <w:u w:val="single"/>
        </w:rPr>
        <w:t xml:space="preserve"> </w:t>
      </w:r>
      <w:r w:rsidR="00D9308D" w:rsidRPr="009E3DC5">
        <w:rPr>
          <w:b/>
          <w:u w:val="single"/>
        </w:rPr>
        <w:t>Web Services Exchange.</w:t>
      </w:r>
      <w:r w:rsidRPr="009E3DC5">
        <w:t xml:space="preserve"> </w:t>
      </w:r>
    </w:p>
    <w:p w14:paraId="372CC127" w14:textId="1CA0F71F" w:rsidR="005A3E2E" w:rsidRPr="009E3DC5" w:rsidRDefault="005A3E2E" w:rsidP="001D1E4C">
      <w:pPr>
        <w:pStyle w:val="BodyText"/>
        <w:rPr>
          <w:rStyle w:val="CharChar"/>
          <w:noProof w:val="0"/>
        </w:rPr>
      </w:pPr>
    </w:p>
    <w:p w14:paraId="663510AA" w14:textId="6B4A7466" w:rsidR="006358D1" w:rsidRPr="009E3DC5" w:rsidDel="00A31A30" w:rsidRDefault="006358D1" w:rsidP="001D1E4C">
      <w:pPr>
        <w:pStyle w:val="BodyText"/>
        <w:rPr>
          <w:del w:id="1359" w:author="Mary Jungers" w:date="2023-07-27T15:41:00Z"/>
          <w:rStyle w:val="CharChar"/>
          <w:noProof w:val="0"/>
        </w:rPr>
      </w:pPr>
    </w:p>
    <w:p w14:paraId="6EF8FB3D" w14:textId="2A94EC30" w:rsidR="006358D1" w:rsidRPr="009E3DC5" w:rsidDel="00A31A30" w:rsidRDefault="006358D1" w:rsidP="001D1E4C">
      <w:pPr>
        <w:pStyle w:val="BodyText"/>
        <w:rPr>
          <w:del w:id="1360" w:author="Mary Jungers" w:date="2023-07-27T15:41:00Z"/>
          <w:rStyle w:val="CharChar"/>
          <w:noProof w:val="0"/>
        </w:rPr>
      </w:pPr>
    </w:p>
    <w:p w14:paraId="705DCDE2" w14:textId="5E7DB6F1" w:rsidR="006A7A25" w:rsidRPr="009E3DC5" w:rsidDel="00A31A30" w:rsidRDefault="006A7A25" w:rsidP="001D1E4C">
      <w:pPr>
        <w:pStyle w:val="BodyText"/>
        <w:rPr>
          <w:del w:id="1361" w:author="Mary Jungers" w:date="2023-07-27T15:41:00Z"/>
          <w:rStyle w:val="CharChar"/>
          <w:noProof w:val="0"/>
        </w:rPr>
      </w:pPr>
    </w:p>
    <w:p w14:paraId="0FD5E224" w14:textId="0DB8BF24" w:rsidR="00802C07" w:rsidRPr="009E3DC5" w:rsidDel="00A31A30" w:rsidRDefault="00802C07" w:rsidP="005A3E2E">
      <w:pPr>
        <w:pStyle w:val="BodyText"/>
        <w:rPr>
          <w:del w:id="1362" w:author="Mary Jungers" w:date="2023-07-27T15:41:00Z"/>
        </w:rPr>
      </w:pPr>
    </w:p>
    <w:p w14:paraId="7B829A40" w14:textId="77777777" w:rsidR="004B0BB1" w:rsidRPr="009E3DC5" w:rsidRDefault="004B0BB1" w:rsidP="005A3E2E">
      <w:pPr>
        <w:pStyle w:val="BodyText"/>
      </w:pPr>
    </w:p>
    <w:p w14:paraId="13C59201" w14:textId="4904F33F" w:rsidR="005A3E2E" w:rsidRPr="009E3DC5" w:rsidRDefault="009F40C8" w:rsidP="006358D1">
      <w:pPr>
        <w:pStyle w:val="EditorInstructions"/>
        <w:pBdr>
          <w:top w:val="single" w:sz="4" w:space="0" w:color="auto"/>
        </w:pBdr>
      </w:pPr>
      <w:r w:rsidRPr="009E3DC5">
        <w:t xml:space="preserve">In Vol </w:t>
      </w:r>
      <w:del w:id="1363" w:author="Mary Jungers" w:date="2023-07-30T19:24:00Z">
        <w:r w:rsidRPr="009E3DC5" w:rsidDel="005E0198">
          <w:delText>2b</w:delText>
        </w:r>
      </w:del>
      <w:proofErr w:type="gramStart"/>
      <w:ins w:id="1364" w:author="Mary Jungers" w:date="2023-07-30T19:24:00Z">
        <w:r w:rsidR="005E0198">
          <w:t>2</w:t>
        </w:r>
      </w:ins>
      <w:proofErr w:type="gramEnd"/>
      <w:r w:rsidRPr="009E3DC5">
        <w:t xml:space="preserve">, </w:t>
      </w:r>
      <w:r w:rsidR="00D82D86" w:rsidRPr="009E3DC5">
        <w:t>a</w:t>
      </w:r>
      <w:r w:rsidRPr="009E3DC5">
        <w:t>fter Section 3.55.6.2, c</w:t>
      </w:r>
      <w:r w:rsidR="009C19F8" w:rsidRPr="009E3DC5">
        <w:t>reate a new Section 3.55.6.3</w:t>
      </w:r>
      <w:r w:rsidR="00D75F23" w:rsidRPr="009E3DC5">
        <w:t xml:space="preserve"> as follows. </w:t>
      </w:r>
      <w:r w:rsidR="009C19F8" w:rsidRPr="009E3DC5">
        <w:t>3.55.6.3</w:t>
      </w:r>
      <w:r w:rsidR="00D75F23" w:rsidRPr="009E3DC5">
        <w:t xml:space="preserve"> </w:t>
      </w:r>
      <w:r w:rsidR="009C19F8" w:rsidRPr="009E3DC5">
        <w:t xml:space="preserve">SOAP </w:t>
      </w:r>
      <w:r w:rsidR="00D75F23" w:rsidRPr="009E3DC5">
        <w:t>Requirements for AS4 Asynchronous Web Services</w:t>
      </w:r>
    </w:p>
    <w:p w14:paraId="0A06AB86" w14:textId="77777777" w:rsidR="003F6C87" w:rsidRPr="009E3DC5" w:rsidRDefault="003F6C87" w:rsidP="003F6C87">
      <w:pPr>
        <w:pStyle w:val="Heading4"/>
      </w:pPr>
      <w:bookmarkStart w:id="1365" w:name="_Toc141666865"/>
      <w:r w:rsidRPr="009E3DC5">
        <w:t>3.55.6.3 SOAP Requirements for AS4 Asynchronous Web Services</w:t>
      </w:r>
      <w:bookmarkEnd w:id="1365"/>
    </w:p>
    <w:p w14:paraId="1D7EECD5" w14:textId="57255601" w:rsidR="00AA060A" w:rsidRPr="009E3DC5" w:rsidRDefault="00AA060A" w:rsidP="005A3E2E">
      <w:pPr>
        <w:pStyle w:val="BodyText"/>
      </w:pPr>
      <w:r w:rsidRPr="009E3DC5">
        <w:t xml:space="preserve">The Cross Gateway Patient Discovery request and response may be transmitted using AS4 Asynchronous Web Services Exchange, according to the requirements specified in ITI </w:t>
      </w:r>
      <w:del w:id="1366" w:author="Mary Jungers" w:date="2023-07-30T19:12:00Z">
        <w:r w:rsidRPr="009E3DC5" w:rsidDel="00EE2148">
          <w:delText>TF-2x</w:delText>
        </w:r>
      </w:del>
      <w:ins w:id="1367" w:author="Mary Jungers" w:date="2023-07-30T19:12:00Z">
        <w:r w:rsidR="00EE2148">
          <w:t>TF-2</w:t>
        </w:r>
      </w:ins>
      <w:r w:rsidRPr="009E3DC5">
        <w:t xml:space="preserve">: </w:t>
      </w:r>
      <w:r w:rsidR="00594122" w:rsidRPr="009E3DC5">
        <w:rPr>
          <w:b/>
          <w:u w:val="single"/>
        </w:rPr>
        <w:t>Appendix</w:t>
      </w:r>
      <w:r w:rsidR="00594122" w:rsidRPr="009E3DC5">
        <w:t xml:space="preserve"> </w:t>
      </w:r>
      <w:r w:rsidRPr="009E3DC5">
        <w:t>V.4. If the Deferred Response Option is being used the request and response will be transmitted as described in Section 3.55.6.2.</w:t>
      </w:r>
    </w:p>
    <w:p w14:paraId="29507143" w14:textId="07A2F71B" w:rsidR="0091683E" w:rsidRPr="009E3DC5" w:rsidRDefault="003F3230" w:rsidP="0091683E">
      <w:pPr>
        <w:pStyle w:val="BodyText"/>
      </w:pPr>
      <w:r w:rsidRPr="009E3DC5">
        <w:rPr>
          <w:b/>
        </w:rPr>
        <w:t xml:space="preserve">Initiating Gateway: </w:t>
      </w:r>
      <w:r w:rsidR="0091683E" w:rsidRPr="009E3DC5">
        <w:t xml:space="preserve">These are the requirements for the Cross Gateway Patient Discovery AS4 Asynchronous </w:t>
      </w:r>
      <w:r w:rsidR="00594122" w:rsidRPr="009E3DC5">
        <w:t>Request</w:t>
      </w:r>
      <w:r w:rsidR="0091683E" w:rsidRPr="009E3DC5">
        <w:t>:</w:t>
      </w:r>
    </w:p>
    <w:p w14:paraId="0E15CE91" w14:textId="2765B6A4" w:rsidR="0091683E" w:rsidRPr="009E3DC5" w:rsidRDefault="0091683E" w:rsidP="006963B9">
      <w:pPr>
        <w:pStyle w:val="ListBullet2"/>
        <w:numPr>
          <w:ilvl w:val="0"/>
          <w:numId w:val="60"/>
        </w:numPr>
      </w:pPr>
      <w:r w:rsidRPr="009E3DC5">
        <w:t xml:space="preserve">The &lt;eb:Service&gt; SOAP element shall be set to the value: </w:t>
      </w:r>
      <w:r w:rsidR="00C024EA" w:rsidRPr="009E3DC5">
        <w:t>ITI-55</w:t>
      </w:r>
    </w:p>
    <w:p w14:paraId="17C6F9C4" w14:textId="4D0A936D" w:rsidR="00C024EA" w:rsidRPr="009E3DC5" w:rsidRDefault="00C024EA" w:rsidP="00C024EA">
      <w:pPr>
        <w:pStyle w:val="ListBullet2"/>
        <w:numPr>
          <w:ilvl w:val="0"/>
          <w:numId w:val="60"/>
        </w:numPr>
        <w:rPr>
          <w:strike/>
        </w:rPr>
      </w:pPr>
      <w:r w:rsidRPr="009E3DC5">
        <w:t>The type att</w:t>
      </w:r>
      <w:r w:rsidR="009D3B95" w:rsidRPr="009E3DC5">
        <w:t>r</w:t>
      </w:r>
      <w:r w:rsidRPr="009E3DC5">
        <w:t>ibute on the &lt;eb:Service&gt; SOAP element shall be set to the value: urn:ihe:iti:transactions</w:t>
      </w:r>
    </w:p>
    <w:p w14:paraId="75A23F21" w14:textId="06792064" w:rsidR="0091683E" w:rsidRPr="009E3DC5" w:rsidRDefault="0091683E" w:rsidP="006963B9">
      <w:pPr>
        <w:pStyle w:val="ListBullet2"/>
        <w:numPr>
          <w:ilvl w:val="0"/>
          <w:numId w:val="60"/>
        </w:numPr>
      </w:pPr>
      <w:r w:rsidRPr="009E3DC5">
        <w:t xml:space="preserve">The &lt;eb:Action&gt; SOAP element shall </w:t>
      </w:r>
      <w:r w:rsidR="00E764A6" w:rsidRPr="009E3DC5">
        <w:t>be set to</w:t>
      </w:r>
      <w:r w:rsidRPr="009E3DC5">
        <w:t xml:space="preserve"> the value: </w:t>
      </w:r>
      <w:r w:rsidR="00CA368C" w:rsidRPr="009E3DC5">
        <w:t>urn:hl7-org:v3:PRPA_IN201305</w:t>
      </w:r>
      <w:r w:rsidR="00A244FE" w:rsidRPr="009E3DC5">
        <w:t>UV02:CrossGatewayPatientDiscovery</w:t>
      </w:r>
    </w:p>
    <w:p w14:paraId="6C5CC681" w14:textId="77777777" w:rsidR="0091683E" w:rsidRPr="009E3DC5" w:rsidRDefault="0091683E" w:rsidP="006963B9">
      <w:pPr>
        <w:pStyle w:val="ListBullet2"/>
        <w:numPr>
          <w:ilvl w:val="0"/>
          <w:numId w:val="60"/>
        </w:numPr>
      </w:pPr>
      <w:r w:rsidRPr="009E3DC5">
        <w:t>The &lt;eb:From/eb:Role&gt; element shall be set to the value: urn:ihe:iti:2018</w:t>
      </w:r>
      <w:r w:rsidR="000C41E3" w:rsidRPr="009E3DC5">
        <w:t>:</w:t>
      </w:r>
      <w:r w:rsidRPr="009E3DC5">
        <w:t xml:space="preserve">Requester </w:t>
      </w:r>
    </w:p>
    <w:p w14:paraId="3E3823E5" w14:textId="6FDC61EF" w:rsidR="0091683E" w:rsidRPr="009E3DC5" w:rsidRDefault="0091683E" w:rsidP="006963B9">
      <w:pPr>
        <w:pStyle w:val="ListBullet2"/>
        <w:numPr>
          <w:ilvl w:val="0"/>
          <w:numId w:val="60"/>
        </w:numPr>
      </w:pPr>
      <w:r w:rsidRPr="009E3DC5">
        <w:t>The &lt;eb:To/eb:Role&gt; element shall be set to the value: urn:ihe:iti:2018</w:t>
      </w:r>
      <w:r w:rsidR="000C41E3" w:rsidRPr="009E3DC5">
        <w:t>:</w:t>
      </w:r>
      <w:r w:rsidRPr="009E3DC5">
        <w:t>Provider</w:t>
      </w:r>
    </w:p>
    <w:p w14:paraId="0AC5EABA" w14:textId="77777777" w:rsidR="0091683E" w:rsidRPr="009E3DC5" w:rsidRDefault="0091683E" w:rsidP="006963B9">
      <w:pPr>
        <w:pStyle w:val="ListBullet2"/>
        <w:numPr>
          <w:ilvl w:val="0"/>
          <w:numId w:val="60"/>
        </w:numPr>
      </w:pPr>
      <w:r w:rsidRPr="009E3DC5">
        <w:lastRenderedPageBreak/>
        <w:t xml:space="preserve">The &lt;soap12:Body&gt; shall contain one </w:t>
      </w:r>
      <w:r w:rsidRPr="009E3DC5">
        <w:rPr>
          <w:b/>
          <w:i/>
        </w:rPr>
        <w:t>&lt;</w:t>
      </w:r>
      <w:r w:rsidR="00A82744" w:rsidRPr="009E3DC5">
        <w:rPr>
          <w:rStyle w:val="IntenseQuoteChar"/>
          <w:rFonts w:cs="Courier New"/>
          <w:b w:val="0"/>
          <w:i w:val="0"/>
          <w:color w:val="auto"/>
          <w:szCs w:val="16"/>
        </w:rPr>
        <w:t>hl7</w:t>
      </w:r>
      <w:r w:rsidR="00A82744" w:rsidRPr="009E3DC5">
        <w:rPr>
          <w:rStyle w:val="IntenseQuoteChar"/>
          <w:rFonts w:cs="Courier New"/>
          <w:b w:val="0"/>
          <w:color w:val="auto"/>
          <w:szCs w:val="16"/>
        </w:rPr>
        <w:t>:</w:t>
      </w:r>
      <w:r w:rsidR="00A82744" w:rsidRPr="009E3DC5">
        <w:rPr>
          <w:rStyle w:val="Strong"/>
          <w:rFonts w:cs="Courier New"/>
          <w:b w:val="0"/>
          <w:szCs w:val="16"/>
        </w:rPr>
        <w:t>PRPA_IN201305UV02</w:t>
      </w:r>
      <w:r w:rsidR="00A82744" w:rsidRPr="009E3DC5">
        <w:rPr>
          <w:szCs w:val="16"/>
        </w:rPr>
        <w:t>_Message</w:t>
      </w:r>
      <w:r w:rsidRPr="009E3DC5">
        <w:t>&gt; element</w:t>
      </w:r>
    </w:p>
    <w:p w14:paraId="65CA8F93" w14:textId="30C18BC5" w:rsidR="0091683E" w:rsidRPr="009E3DC5" w:rsidRDefault="003F3230" w:rsidP="00F54850">
      <w:pPr>
        <w:pStyle w:val="BodyText"/>
      </w:pPr>
      <w:r w:rsidRPr="009E3DC5">
        <w:rPr>
          <w:b/>
        </w:rPr>
        <w:t>Responding Gateway:</w:t>
      </w:r>
      <w:r w:rsidRPr="009E3DC5">
        <w:rPr>
          <w:b/>
          <w:u w:val="single"/>
        </w:rPr>
        <w:t xml:space="preserve"> </w:t>
      </w:r>
      <w:r w:rsidR="0091683E" w:rsidRPr="009E3DC5">
        <w:t xml:space="preserve">These are the requirements for the Cross Gateway Patient Discovery AS4 Asynchronous </w:t>
      </w:r>
      <w:r w:rsidR="00594122" w:rsidRPr="009E3DC5">
        <w:t>Response</w:t>
      </w:r>
      <w:r w:rsidR="0091683E" w:rsidRPr="009E3DC5">
        <w:t>:</w:t>
      </w:r>
    </w:p>
    <w:p w14:paraId="26F2E879" w14:textId="54BEA952" w:rsidR="0091683E" w:rsidRPr="009E3DC5" w:rsidRDefault="0091683E" w:rsidP="006963B9">
      <w:pPr>
        <w:pStyle w:val="ListBullet2"/>
        <w:numPr>
          <w:ilvl w:val="0"/>
          <w:numId w:val="61"/>
        </w:numPr>
      </w:pPr>
      <w:r w:rsidRPr="009E3DC5">
        <w:t xml:space="preserve">The &lt;eb:Service&gt; SOAP element shall be set to the value: </w:t>
      </w:r>
      <w:r w:rsidR="00C024EA" w:rsidRPr="009E3DC5">
        <w:t>ITI-55</w:t>
      </w:r>
    </w:p>
    <w:p w14:paraId="3ED9C094" w14:textId="262B07D2" w:rsidR="00C024EA" w:rsidRPr="009E3DC5" w:rsidRDefault="00C024EA" w:rsidP="00C024EA">
      <w:pPr>
        <w:pStyle w:val="ListBullet2"/>
        <w:numPr>
          <w:ilvl w:val="0"/>
          <w:numId w:val="61"/>
        </w:numPr>
        <w:rPr>
          <w:strike/>
        </w:rPr>
      </w:pPr>
      <w:r w:rsidRPr="009E3DC5">
        <w:t xml:space="preserve">The type </w:t>
      </w:r>
      <w:r w:rsidR="009D3B95" w:rsidRPr="009E3DC5">
        <w:t>attribute</w:t>
      </w:r>
      <w:r w:rsidRPr="009E3DC5">
        <w:t xml:space="preserve"> on the &lt;eb:Service&gt; SOAP element shall be set to the value: urn:ihe:iti:transactions</w:t>
      </w:r>
    </w:p>
    <w:p w14:paraId="4FCD3D47" w14:textId="127A53F5" w:rsidR="0091683E" w:rsidRPr="009E3DC5" w:rsidRDefault="0091683E" w:rsidP="006963B9">
      <w:pPr>
        <w:pStyle w:val="ListBullet2"/>
        <w:numPr>
          <w:ilvl w:val="0"/>
          <w:numId w:val="61"/>
        </w:numPr>
      </w:pPr>
      <w:r w:rsidRPr="009E3DC5">
        <w:t xml:space="preserve">The &lt;eb:Action&gt; SOAP element shall  </w:t>
      </w:r>
      <w:r w:rsidR="00E764A6" w:rsidRPr="009E3DC5">
        <w:t>be set to</w:t>
      </w:r>
      <w:r w:rsidR="00E764A6" w:rsidRPr="009E3DC5">
        <w:rPr>
          <w:b/>
        </w:rPr>
        <w:t xml:space="preserve"> </w:t>
      </w:r>
      <w:r w:rsidRPr="009E3DC5">
        <w:t xml:space="preserve">the value: </w:t>
      </w:r>
      <w:r w:rsidR="00C024EA" w:rsidRPr="009E3DC5">
        <w:rPr>
          <w:bCs/>
        </w:rPr>
        <w:t>urn:hl7-org:v3:PRPA_IN201306UV02:CrossGatewayPatientDiscovery</w:t>
      </w:r>
      <w:r w:rsidR="00C024EA" w:rsidRPr="009E3DC5">
        <w:t xml:space="preserve"> </w:t>
      </w:r>
      <w:r w:rsidR="00C024EA" w:rsidRPr="009E3DC5">
        <w:rPr>
          <w:b/>
          <w:strike/>
        </w:rPr>
        <w:t xml:space="preserve"> </w:t>
      </w:r>
    </w:p>
    <w:p w14:paraId="0FB4A609" w14:textId="77777777" w:rsidR="0091683E" w:rsidRPr="009E3DC5" w:rsidRDefault="0091683E" w:rsidP="006963B9">
      <w:pPr>
        <w:pStyle w:val="ListBullet2"/>
        <w:numPr>
          <w:ilvl w:val="0"/>
          <w:numId w:val="61"/>
        </w:numPr>
      </w:pPr>
      <w:r w:rsidRPr="009E3DC5">
        <w:t>The &lt;eb:From/eb:Role&gt; element shall be set to the value: urn:ihe:iti:2018</w:t>
      </w:r>
      <w:r w:rsidR="000C41E3" w:rsidRPr="009E3DC5">
        <w:t>:</w:t>
      </w:r>
      <w:r w:rsidRPr="009E3DC5">
        <w:t xml:space="preserve">Provider </w:t>
      </w:r>
    </w:p>
    <w:p w14:paraId="2052678F" w14:textId="425A2A1C" w:rsidR="0091683E" w:rsidRPr="009E3DC5" w:rsidRDefault="0091683E" w:rsidP="006963B9">
      <w:pPr>
        <w:pStyle w:val="ListBullet2"/>
        <w:numPr>
          <w:ilvl w:val="0"/>
          <w:numId w:val="61"/>
        </w:numPr>
      </w:pPr>
      <w:r w:rsidRPr="009E3DC5">
        <w:t>The &lt;eb:To/eb:Role&gt; element shall be set to the value: urn:ihe:iti:2018</w:t>
      </w:r>
      <w:r w:rsidR="000C41E3" w:rsidRPr="009E3DC5">
        <w:t>:</w:t>
      </w:r>
      <w:r w:rsidRPr="009E3DC5">
        <w:t>Requester</w:t>
      </w:r>
    </w:p>
    <w:p w14:paraId="145BACF2" w14:textId="77777777" w:rsidR="0091683E" w:rsidRPr="009E3DC5" w:rsidRDefault="0091683E" w:rsidP="006963B9">
      <w:pPr>
        <w:pStyle w:val="ListBullet2"/>
        <w:numPr>
          <w:ilvl w:val="0"/>
          <w:numId w:val="61"/>
        </w:numPr>
      </w:pPr>
      <w:r w:rsidRPr="009E3DC5">
        <w:t>The &lt;soap12:Body&gt; shall contain one &lt;</w:t>
      </w:r>
      <w:r w:rsidR="00A82744" w:rsidRPr="009E3DC5">
        <w:rPr>
          <w:rStyle w:val="IntenseQuoteChar"/>
          <w:rFonts w:cs="Courier New"/>
          <w:b w:val="0"/>
          <w:i w:val="0"/>
          <w:color w:val="auto"/>
          <w:szCs w:val="16"/>
        </w:rPr>
        <w:t>hl7</w:t>
      </w:r>
      <w:r w:rsidR="00A82744" w:rsidRPr="009E3DC5">
        <w:rPr>
          <w:rStyle w:val="IntenseQuoteChar"/>
          <w:rFonts w:cs="Courier New"/>
          <w:b w:val="0"/>
          <w:color w:val="auto"/>
          <w:szCs w:val="16"/>
        </w:rPr>
        <w:t>:</w:t>
      </w:r>
      <w:r w:rsidR="00A82744" w:rsidRPr="009E3DC5">
        <w:rPr>
          <w:rStyle w:val="Strong"/>
          <w:rFonts w:cs="Courier New"/>
          <w:b w:val="0"/>
          <w:szCs w:val="16"/>
        </w:rPr>
        <w:t>PRPA_IN201306UV02</w:t>
      </w:r>
      <w:r w:rsidR="00A82744" w:rsidRPr="009E3DC5">
        <w:rPr>
          <w:szCs w:val="16"/>
        </w:rPr>
        <w:t>_Message</w:t>
      </w:r>
      <w:r w:rsidRPr="009E3DC5">
        <w:t>&gt; element</w:t>
      </w:r>
    </w:p>
    <w:p w14:paraId="4214CC01" w14:textId="2D163264" w:rsidR="0059028D" w:rsidRPr="009E3DC5" w:rsidRDefault="0059028D" w:rsidP="00F54850">
      <w:pPr>
        <w:pStyle w:val="BodyText"/>
      </w:pPr>
    </w:p>
    <w:p w14:paraId="4797F694" w14:textId="03B07711" w:rsidR="004B0BB1" w:rsidRPr="009E3DC5" w:rsidDel="00A31A30" w:rsidRDefault="004B0BB1" w:rsidP="00F54850">
      <w:pPr>
        <w:pStyle w:val="BodyText"/>
        <w:rPr>
          <w:del w:id="1368" w:author="Mary Jungers" w:date="2023-07-27T15:41:00Z"/>
        </w:rPr>
      </w:pPr>
    </w:p>
    <w:p w14:paraId="28792AD5" w14:textId="4967090A" w:rsidR="004B0BB1" w:rsidRPr="009E3DC5" w:rsidDel="00A31A30" w:rsidRDefault="004B0BB1" w:rsidP="00F54850">
      <w:pPr>
        <w:pStyle w:val="BodyText"/>
        <w:rPr>
          <w:del w:id="1369" w:author="Mary Jungers" w:date="2023-07-27T15:41:00Z"/>
        </w:rPr>
      </w:pPr>
    </w:p>
    <w:p w14:paraId="47A10927" w14:textId="0545D221" w:rsidR="004B0BB1" w:rsidRPr="009E3DC5" w:rsidDel="00A31A30" w:rsidRDefault="004B0BB1" w:rsidP="00F54850">
      <w:pPr>
        <w:pStyle w:val="BodyText"/>
        <w:rPr>
          <w:del w:id="1370" w:author="Mary Jungers" w:date="2023-07-27T15:41:00Z"/>
        </w:rPr>
      </w:pPr>
    </w:p>
    <w:p w14:paraId="34B96F4D" w14:textId="6834C724" w:rsidR="004B0BB1" w:rsidRPr="009E3DC5" w:rsidDel="00A31A30" w:rsidRDefault="004B0BB1" w:rsidP="00F54850">
      <w:pPr>
        <w:pStyle w:val="BodyText"/>
        <w:rPr>
          <w:del w:id="1371" w:author="Mary Jungers" w:date="2023-07-27T15:41:00Z"/>
        </w:rPr>
      </w:pPr>
    </w:p>
    <w:p w14:paraId="65A55778" w14:textId="77777777" w:rsidR="004B0BB1" w:rsidRPr="009E3DC5" w:rsidRDefault="004B0BB1" w:rsidP="00F54850">
      <w:pPr>
        <w:pStyle w:val="BodyText"/>
      </w:pPr>
    </w:p>
    <w:p w14:paraId="6273C0EA" w14:textId="7F856FD5" w:rsidR="0075744C" w:rsidRPr="009E3DC5" w:rsidRDefault="0075744C" w:rsidP="0075744C">
      <w:pPr>
        <w:pStyle w:val="EditorInstructions"/>
      </w:pPr>
      <w:r w:rsidRPr="009E3DC5">
        <w:t xml:space="preserve">In Vol </w:t>
      </w:r>
      <w:del w:id="1372" w:author="Mary Jungers" w:date="2023-07-30T19:24:00Z">
        <w:r w:rsidRPr="009E3DC5" w:rsidDel="005E0198">
          <w:delText>2b</w:delText>
        </w:r>
      </w:del>
      <w:ins w:id="1373" w:author="Mary Jungers" w:date="2023-07-30T19:24:00Z">
        <w:r w:rsidR="005E0198">
          <w:t>2</w:t>
        </w:r>
      </w:ins>
      <w:r w:rsidRPr="009E3DC5">
        <w:t xml:space="preserve"> Section 3.56, </w:t>
      </w:r>
      <w:r w:rsidRPr="009E3DC5">
        <w:rPr>
          <w:b/>
          <w:highlight w:val="yellow"/>
        </w:rPr>
        <w:t>Patient Location Query [ITI-56]</w:t>
      </w:r>
      <w:r w:rsidRPr="009E3DC5">
        <w:rPr>
          <w:highlight w:val="yellow"/>
        </w:rPr>
        <w:t>,</w:t>
      </w:r>
      <w:r w:rsidRPr="009E3DC5">
        <w:t xml:space="preserve"> </w:t>
      </w:r>
      <w:r w:rsidR="004C0184" w:rsidRPr="009E3DC5">
        <w:t>update the sub-sections as follows.</w:t>
      </w:r>
    </w:p>
    <w:p w14:paraId="22DD83D0" w14:textId="5BD7C2E7" w:rsidR="0082311F" w:rsidRPr="009E3DC5" w:rsidRDefault="009837E9" w:rsidP="0075744C">
      <w:pPr>
        <w:pStyle w:val="EditorInstructions"/>
      </w:pPr>
      <w:r w:rsidRPr="009E3DC5">
        <w:t xml:space="preserve">Note, the changes related to the Patient Location Query </w:t>
      </w:r>
      <w:r w:rsidR="004C0184" w:rsidRPr="009E3DC5">
        <w:t>[</w:t>
      </w:r>
      <w:r w:rsidRPr="009E3DC5">
        <w:t>ITI-56</w:t>
      </w:r>
      <w:r w:rsidR="004C0184" w:rsidRPr="009E3DC5">
        <w:t>]</w:t>
      </w:r>
      <w:r w:rsidRPr="009E3DC5">
        <w:t xml:space="preserve"> </w:t>
      </w:r>
      <w:r w:rsidR="009D3B95" w:rsidRPr="009E3DC5">
        <w:t>transaction</w:t>
      </w:r>
      <w:r w:rsidR="004C0184" w:rsidRPr="009E3DC5">
        <w:t xml:space="preserve"> </w:t>
      </w:r>
      <w:r w:rsidRPr="009E3DC5">
        <w:t>assume that the XCPD HDL Supplement is integrated in the TF prior to the changes below.</w:t>
      </w:r>
    </w:p>
    <w:p w14:paraId="0DBCB51E" w14:textId="77777777" w:rsidR="0075744C" w:rsidRPr="009E3DC5" w:rsidRDefault="0075744C" w:rsidP="0075744C">
      <w:pPr>
        <w:pStyle w:val="BodyText"/>
      </w:pPr>
    </w:p>
    <w:p w14:paraId="1B7CE6CA" w14:textId="3ECFCC6C" w:rsidR="0075744C" w:rsidRPr="009E3DC5" w:rsidRDefault="0075744C" w:rsidP="0075744C">
      <w:pPr>
        <w:pStyle w:val="EditorInstructions"/>
      </w:pPr>
      <w:r w:rsidRPr="009E3DC5">
        <w:t xml:space="preserve">Update Vol </w:t>
      </w:r>
      <w:del w:id="1374" w:author="Mary Jungers" w:date="2023-07-30T19:24:00Z">
        <w:r w:rsidRPr="009E3DC5" w:rsidDel="005E0198">
          <w:delText>2b</w:delText>
        </w:r>
      </w:del>
      <w:ins w:id="1375" w:author="Mary Jungers" w:date="2023-07-30T19:24:00Z">
        <w:r w:rsidR="005E0198">
          <w:t>2</w:t>
        </w:r>
      </w:ins>
      <w:r w:rsidRPr="009E3DC5">
        <w:t xml:space="preserve"> Section 3.56</w:t>
      </w:r>
      <w:r w:rsidR="003E7D1F" w:rsidRPr="009E3DC5">
        <w:t>.4.1.2</w:t>
      </w:r>
      <w:r w:rsidRPr="009E3DC5">
        <w:t xml:space="preserve"> as follows</w:t>
      </w:r>
      <w:r w:rsidR="003E7D1F" w:rsidRPr="009E3DC5">
        <w:t>:</w:t>
      </w:r>
    </w:p>
    <w:p w14:paraId="1A20516C" w14:textId="77777777" w:rsidR="00674808" w:rsidRPr="009E3DC5" w:rsidRDefault="00674808" w:rsidP="00674808">
      <w:pPr>
        <w:pStyle w:val="Heading5"/>
        <w:numPr>
          <w:ilvl w:val="0"/>
          <w:numId w:val="0"/>
        </w:numPr>
        <w:tabs>
          <w:tab w:val="left" w:pos="720"/>
        </w:tabs>
      </w:pPr>
      <w:bookmarkStart w:id="1376" w:name="_MON_1303188728"/>
      <w:bookmarkStart w:id="1377" w:name="_MON_1303715520"/>
      <w:bookmarkStart w:id="1378" w:name="_MON_1303715557"/>
      <w:bookmarkStart w:id="1379" w:name="_MON_1302350103"/>
      <w:bookmarkStart w:id="1380" w:name="_MON_1302350167"/>
      <w:bookmarkStart w:id="1381" w:name="_MON_1303718956"/>
      <w:bookmarkStart w:id="1382" w:name="_Toc461221684"/>
      <w:bookmarkStart w:id="1383" w:name="_Toc428516862"/>
      <w:bookmarkStart w:id="1384" w:name="_Toc141666866"/>
      <w:bookmarkEnd w:id="1376"/>
      <w:bookmarkEnd w:id="1377"/>
      <w:bookmarkEnd w:id="1378"/>
      <w:bookmarkEnd w:id="1379"/>
      <w:bookmarkEnd w:id="1380"/>
      <w:bookmarkEnd w:id="1381"/>
      <w:r w:rsidRPr="009E3DC5">
        <w:t>3.56.4.1.2 Message Semantics</w:t>
      </w:r>
      <w:bookmarkEnd w:id="1382"/>
      <w:bookmarkEnd w:id="1383"/>
      <w:bookmarkEnd w:id="1384"/>
    </w:p>
    <w:p w14:paraId="64E057BA" w14:textId="1EFFE290" w:rsidR="00674808" w:rsidRPr="009E3DC5" w:rsidRDefault="00674808" w:rsidP="00674808">
      <w:pPr>
        <w:pStyle w:val="BodyText"/>
      </w:pPr>
      <w:r w:rsidRPr="009E3DC5">
        <w:t xml:space="preserve">The Patient Location Query request is a Web Service request complying with all requirements in </w:t>
      </w:r>
      <w:r w:rsidRPr="009E3DC5">
        <w:rPr>
          <w:bCs/>
        </w:rPr>
        <w:t xml:space="preserve">ITI </w:t>
      </w:r>
      <w:del w:id="1385" w:author="Mary Jungers" w:date="2023-07-30T19:12:00Z">
        <w:r w:rsidRPr="009E3DC5" w:rsidDel="00EE2148">
          <w:rPr>
            <w:bCs/>
          </w:rPr>
          <w:delText>TF-2x</w:delText>
        </w:r>
      </w:del>
      <w:ins w:id="1386" w:author="Mary Jungers" w:date="2023-07-30T19:12:00Z">
        <w:r w:rsidR="00EE2148">
          <w:rPr>
            <w:bCs/>
          </w:rPr>
          <w:t>TF-2</w:t>
        </w:r>
      </w:ins>
      <w:r w:rsidRPr="009E3DC5">
        <w:rPr>
          <w:bCs/>
        </w:rPr>
        <w:t xml:space="preserve">: </w:t>
      </w:r>
      <w:r w:rsidRPr="009E3DC5">
        <w:t>Appendix V: Web Services for IHE Transactions. The content of the message is a single &lt;xcpd:PatientLocationQueryRequest/&gt; element which contains a single &lt;xcpd:RequestedPatientId/&gt; element. The &lt;xcpd:RequestedPatientId/&gt; contains the patient identifier which shall be coded consistent with the HL7 V3 II Data Type.</w:t>
      </w:r>
    </w:p>
    <w:p w14:paraId="15192C6F" w14:textId="7FAE6D41" w:rsidR="003E7D1F" w:rsidRPr="009E3DC5" w:rsidRDefault="00674808" w:rsidP="00674808">
      <w:pPr>
        <w:pStyle w:val="BodyText"/>
      </w:pPr>
      <w:r w:rsidRPr="009E3DC5">
        <w:t xml:space="preserve">The Responding Gateway shall support </w:t>
      </w:r>
      <w:r w:rsidR="007131B5" w:rsidRPr="009E3DC5">
        <w:rPr>
          <w:b/>
          <w:u w:val="single"/>
        </w:rPr>
        <w:t xml:space="preserve">either </w:t>
      </w:r>
      <w:r w:rsidR="00002B98" w:rsidRPr="009E3DC5">
        <w:rPr>
          <w:b/>
          <w:u w:val="single"/>
        </w:rPr>
        <w:t>WS-Addressing</w:t>
      </w:r>
      <w:r w:rsidR="00002B98" w:rsidRPr="009E3DC5">
        <w:t xml:space="preserve"> </w:t>
      </w:r>
      <w:r w:rsidR="00147556" w:rsidRPr="009E3DC5">
        <w:rPr>
          <w:b/>
          <w:u w:val="single"/>
        </w:rPr>
        <w:t>based</w:t>
      </w:r>
      <w:r w:rsidR="00147556" w:rsidRPr="009E3DC5">
        <w:t xml:space="preserve"> </w:t>
      </w:r>
      <w:r w:rsidRPr="009E3DC5">
        <w:t>Asynchronous Web Services Exchang</w:t>
      </w:r>
      <w:r w:rsidR="007131B5" w:rsidRPr="009E3DC5">
        <w:t xml:space="preserve">e as described in ITI </w:t>
      </w:r>
      <w:del w:id="1387" w:author="Mary Jungers" w:date="2023-07-30T19:12:00Z">
        <w:r w:rsidR="007131B5" w:rsidRPr="009E3DC5" w:rsidDel="00EE2148">
          <w:delText>TF-2x</w:delText>
        </w:r>
      </w:del>
      <w:ins w:id="1388" w:author="Mary Jungers" w:date="2023-07-30T19:12:00Z">
        <w:r w:rsidR="00EE2148">
          <w:t>TF-2</w:t>
        </w:r>
      </w:ins>
      <w:r w:rsidR="007131B5" w:rsidRPr="009E3DC5">
        <w:t>: V.</w:t>
      </w:r>
      <w:r w:rsidR="007131B5" w:rsidRPr="009E3DC5">
        <w:rPr>
          <w:b/>
        </w:rPr>
        <w:t>3</w:t>
      </w:r>
      <w:r w:rsidR="007131B5" w:rsidRPr="009E3DC5">
        <w:rPr>
          <w:b/>
          <w:strike/>
        </w:rPr>
        <w:t>5</w:t>
      </w:r>
      <w:r w:rsidRPr="009E3DC5">
        <w:t xml:space="preserve"> Synchronous and Asynchronous </w:t>
      </w:r>
      <w:r w:rsidR="00147556" w:rsidRPr="009E3DC5">
        <w:t>(</w:t>
      </w:r>
      <w:r w:rsidR="00147556" w:rsidRPr="009E3DC5">
        <w:rPr>
          <w:b/>
          <w:u w:val="single"/>
        </w:rPr>
        <w:t xml:space="preserve">WS-Addressing based) </w:t>
      </w:r>
      <w:r w:rsidRPr="009E3DC5">
        <w:t>Web Services Exchange</w:t>
      </w:r>
      <w:r w:rsidR="003E7D1F" w:rsidRPr="009E3DC5">
        <w:t xml:space="preserve"> </w:t>
      </w:r>
      <w:r w:rsidR="003E7D1F" w:rsidRPr="009E3DC5">
        <w:rPr>
          <w:b/>
          <w:u w:val="single"/>
        </w:rPr>
        <w:t xml:space="preserve">or the AS4 Asynchronous Web Services as described in ITI </w:t>
      </w:r>
      <w:del w:id="1389" w:author="Mary Jungers" w:date="2023-07-30T19:12:00Z">
        <w:r w:rsidR="003E7D1F" w:rsidRPr="009E3DC5" w:rsidDel="00EE2148">
          <w:rPr>
            <w:b/>
            <w:u w:val="single"/>
          </w:rPr>
          <w:delText>TF-2x</w:delText>
        </w:r>
      </w:del>
      <w:ins w:id="1390" w:author="Mary Jungers" w:date="2023-07-30T19:12:00Z">
        <w:r w:rsidR="00EE2148">
          <w:rPr>
            <w:b/>
            <w:u w:val="single"/>
          </w:rPr>
          <w:t>TF-2</w:t>
        </w:r>
      </w:ins>
      <w:r w:rsidR="003E7D1F" w:rsidRPr="009E3DC5">
        <w:rPr>
          <w:b/>
          <w:u w:val="single"/>
        </w:rPr>
        <w:t>: V.4 AS4 Asynchronous Web Services Exchange</w:t>
      </w:r>
      <w:r w:rsidRPr="009E3DC5">
        <w:t xml:space="preserve">. </w:t>
      </w:r>
    </w:p>
    <w:p w14:paraId="0D925CF4" w14:textId="7784C0EB" w:rsidR="00674808" w:rsidRPr="009E3DC5" w:rsidRDefault="00674808" w:rsidP="00674808">
      <w:pPr>
        <w:pStyle w:val="BodyText"/>
      </w:pPr>
      <w:r w:rsidRPr="009E3DC5">
        <w:t xml:space="preserve">If the Initiating Gateway declares the </w:t>
      </w:r>
      <w:r w:rsidR="00147556" w:rsidRPr="009E3DC5">
        <w:rPr>
          <w:b/>
          <w:bCs/>
          <w:u w:val="single"/>
        </w:rPr>
        <w:t>Asynchronous Web Services Exchange Option (WS-Addressing based)</w:t>
      </w:r>
      <w:r w:rsidRPr="009E3DC5">
        <w:t xml:space="preserve">, it shall also support Asynchronous Web Services Exchange as described in ITI </w:t>
      </w:r>
      <w:del w:id="1391" w:author="Mary Jungers" w:date="2023-07-30T19:12:00Z">
        <w:r w:rsidRPr="009E3DC5" w:rsidDel="00EE2148">
          <w:delText>TF-2x</w:delText>
        </w:r>
      </w:del>
      <w:ins w:id="1392" w:author="Mary Jungers" w:date="2023-07-30T19:12:00Z">
        <w:r w:rsidR="00EE2148">
          <w:t>TF-2</w:t>
        </w:r>
      </w:ins>
      <w:r w:rsidRPr="009E3DC5">
        <w:t>: V.</w:t>
      </w:r>
      <w:r w:rsidRPr="009E3DC5">
        <w:rPr>
          <w:b/>
          <w:strike/>
        </w:rPr>
        <w:t>5</w:t>
      </w:r>
      <w:r w:rsidR="00147556" w:rsidRPr="009E3DC5">
        <w:rPr>
          <w:b/>
          <w:u w:val="single"/>
        </w:rPr>
        <w:t>3</w:t>
      </w:r>
      <w:r w:rsidRPr="009E3DC5">
        <w:t xml:space="preserve">. </w:t>
      </w:r>
      <w:r w:rsidR="003E7D1F" w:rsidRPr="009E3DC5">
        <w:rPr>
          <w:b/>
          <w:bCs/>
          <w:u w:val="single"/>
        </w:rPr>
        <w:t xml:space="preserve">If the Initiating Gateway declares the AS4 Asynchronous Web Services Exchange Option, it shall also support AS4 </w:t>
      </w:r>
      <w:r w:rsidR="003E7D1F" w:rsidRPr="009E3DC5">
        <w:rPr>
          <w:b/>
          <w:u w:val="single"/>
        </w:rPr>
        <w:t xml:space="preserve">Asynchronous Web Services Exchange as described in ITI </w:t>
      </w:r>
      <w:del w:id="1393" w:author="Mary Jungers" w:date="2023-07-30T19:12:00Z">
        <w:r w:rsidR="003E7D1F" w:rsidRPr="009E3DC5" w:rsidDel="00EE2148">
          <w:rPr>
            <w:b/>
            <w:u w:val="single"/>
          </w:rPr>
          <w:delText>TF-2x</w:delText>
        </w:r>
      </w:del>
      <w:ins w:id="1394" w:author="Mary Jungers" w:date="2023-07-30T19:12:00Z">
        <w:r w:rsidR="00EE2148">
          <w:rPr>
            <w:b/>
            <w:u w:val="single"/>
          </w:rPr>
          <w:t>TF-2</w:t>
        </w:r>
      </w:ins>
      <w:r w:rsidR="003E7D1F" w:rsidRPr="009E3DC5">
        <w:rPr>
          <w:b/>
          <w:u w:val="single"/>
        </w:rPr>
        <w:t>: V.4</w:t>
      </w:r>
      <w:r w:rsidR="003E7D1F" w:rsidRPr="009E3DC5">
        <w:rPr>
          <w:b/>
          <w:bCs/>
          <w:u w:val="single"/>
        </w:rPr>
        <w:t xml:space="preserve">. </w:t>
      </w:r>
      <w:r w:rsidRPr="009E3DC5">
        <w:t>Use of Asynchronous Web Services Exchange is necessary when transactions scale to large numbers of communities because it allows for more efficient handling of latency and scale.</w:t>
      </w:r>
    </w:p>
    <w:p w14:paraId="4304C313" w14:textId="77777777" w:rsidR="00674808" w:rsidRPr="009E3DC5" w:rsidRDefault="00674808" w:rsidP="00674808">
      <w:pPr>
        <w:pStyle w:val="BodyText"/>
      </w:pPr>
      <w:r w:rsidRPr="009E3DC5">
        <w:lastRenderedPageBreak/>
        <w:t>The Initiating Gateway has acquired the correct patient identifier to use in this transaction through some other interactions outside the scope of this transaction. One approach is to use the Cross Gateway Patient Discovery transaction, which returns the identifier associated with a set of demographics.</w:t>
      </w:r>
    </w:p>
    <w:p w14:paraId="28BC7FDA" w14:textId="77777777" w:rsidR="00674808" w:rsidRPr="009E3DC5" w:rsidRDefault="00674808" w:rsidP="00674808">
      <w:pPr>
        <w:pStyle w:val="BodyText"/>
      </w:pPr>
      <w:r w:rsidRPr="009E3DC5">
        <w:t>An example of the Patient Location Query request:</w:t>
      </w:r>
    </w:p>
    <w:p w14:paraId="6281A0C4" w14:textId="77777777" w:rsidR="00674808" w:rsidRPr="009E3DC5" w:rsidRDefault="00674808" w:rsidP="00674808">
      <w:pPr>
        <w:pStyle w:val="StylePlainText8ptBoxSinglesolidlineAuto05ptLin"/>
      </w:pPr>
      <w:r w:rsidRPr="009E3DC5">
        <w:t xml:space="preserve">&lt;xcpd:PatientLocationQueryRequest xmlns:xcpd="urn:ihe:iti:xcpd:2009    </w:t>
      </w:r>
      <w:r w:rsidRPr="009E3DC5">
        <w:br/>
        <w:t xml:space="preserve">      xmlns:xsi="http://www.w3.org/2001/XMLSchema-instance" </w:t>
      </w:r>
      <w:r w:rsidRPr="009E3DC5">
        <w:br/>
        <w:t xml:space="preserve">      xsi:schemaLocation="urn:ihe:iti:xcpd:2009&gt;</w:t>
      </w:r>
    </w:p>
    <w:p w14:paraId="22015F7D" w14:textId="77777777" w:rsidR="00674808" w:rsidRPr="009E3DC5" w:rsidRDefault="00674808" w:rsidP="00674808">
      <w:pPr>
        <w:pStyle w:val="StylePlainText8ptBoxSinglesolidlineAuto05ptLin"/>
      </w:pPr>
      <w:r w:rsidRPr="009E3DC5">
        <w:t xml:space="preserve">  &lt;xcpd:RequestedPatientId</w:t>
      </w:r>
    </w:p>
    <w:p w14:paraId="29B9018C" w14:textId="77777777" w:rsidR="00674808" w:rsidRPr="009E3DC5" w:rsidRDefault="00674808" w:rsidP="00674808">
      <w:pPr>
        <w:pStyle w:val="StylePlainText8ptBoxSinglesolidlineAuto05ptLin"/>
      </w:pPr>
      <w:r w:rsidRPr="009E3DC5">
        <w:t xml:space="preserve">        root="1.2.840.114350.1.13.99997.2.3412" extension="38273N237"/&gt;</w:t>
      </w:r>
    </w:p>
    <w:p w14:paraId="397D281C" w14:textId="77777777" w:rsidR="00674808" w:rsidRPr="009E3DC5" w:rsidRDefault="00674808" w:rsidP="00674808">
      <w:pPr>
        <w:pStyle w:val="StylePlainText8ptBoxSinglesolidlineAuto05ptLin"/>
      </w:pPr>
      <w:r w:rsidRPr="009E3DC5">
        <w:t xml:space="preserve">&lt;/xcpd:PatientLocationQueryRequest&gt;        </w:t>
      </w:r>
    </w:p>
    <w:p w14:paraId="799652AE" w14:textId="39BE961A" w:rsidR="00616271" w:rsidRPr="009E3DC5" w:rsidRDefault="00616271" w:rsidP="00674808">
      <w:pPr>
        <w:pStyle w:val="BodyText"/>
      </w:pPr>
    </w:p>
    <w:p w14:paraId="202D39AD" w14:textId="7E34736D" w:rsidR="00E01A63" w:rsidRPr="009E3DC5" w:rsidDel="00A31A30" w:rsidRDefault="00E01A63" w:rsidP="00674808">
      <w:pPr>
        <w:pStyle w:val="BodyText"/>
        <w:rPr>
          <w:del w:id="1395" w:author="Mary Jungers" w:date="2023-07-27T15:41:00Z"/>
        </w:rPr>
      </w:pPr>
    </w:p>
    <w:p w14:paraId="13752F91" w14:textId="6E1F196B" w:rsidR="00E01A63" w:rsidRPr="009E3DC5" w:rsidDel="00A31A30" w:rsidRDefault="00E01A63" w:rsidP="00674808">
      <w:pPr>
        <w:pStyle w:val="BodyText"/>
        <w:rPr>
          <w:del w:id="1396" w:author="Mary Jungers" w:date="2023-07-27T15:41:00Z"/>
        </w:rPr>
      </w:pPr>
    </w:p>
    <w:p w14:paraId="54EE4171" w14:textId="77777777" w:rsidR="006A7A25" w:rsidRPr="009E3DC5" w:rsidRDefault="006A7A25" w:rsidP="00674808">
      <w:pPr>
        <w:pStyle w:val="BodyText"/>
      </w:pPr>
    </w:p>
    <w:p w14:paraId="25EFC9E2" w14:textId="55233863" w:rsidR="00616271" w:rsidRPr="009E3DC5" w:rsidRDefault="00616271" w:rsidP="00616271">
      <w:pPr>
        <w:pStyle w:val="EditorInstructions"/>
      </w:pPr>
      <w:r w:rsidRPr="009E3DC5">
        <w:t xml:space="preserve">Update Vol </w:t>
      </w:r>
      <w:del w:id="1397" w:author="Mary Jungers" w:date="2023-07-30T19:24:00Z">
        <w:r w:rsidRPr="009E3DC5" w:rsidDel="005E0198">
          <w:delText>2b</w:delText>
        </w:r>
      </w:del>
      <w:ins w:id="1398" w:author="Mary Jungers" w:date="2023-07-30T19:24:00Z">
        <w:r w:rsidR="005E0198">
          <w:t>2</w:t>
        </w:r>
      </w:ins>
      <w:r w:rsidRPr="009E3DC5">
        <w:t xml:space="preserve"> Section 3.56.4.2.2 as follows:</w:t>
      </w:r>
    </w:p>
    <w:p w14:paraId="115E7FDC" w14:textId="77777777" w:rsidR="00616271" w:rsidRPr="009E3DC5" w:rsidRDefault="00616271" w:rsidP="00674808">
      <w:pPr>
        <w:pStyle w:val="BodyText"/>
      </w:pPr>
    </w:p>
    <w:p w14:paraId="38E6C3F2" w14:textId="77777777" w:rsidR="00674808" w:rsidRPr="009E3DC5" w:rsidRDefault="00674808" w:rsidP="00674808">
      <w:pPr>
        <w:pStyle w:val="Heading5"/>
        <w:numPr>
          <w:ilvl w:val="0"/>
          <w:numId w:val="0"/>
        </w:numPr>
        <w:tabs>
          <w:tab w:val="left" w:pos="720"/>
        </w:tabs>
      </w:pPr>
      <w:bookmarkStart w:id="1399" w:name="_Toc461221690"/>
      <w:bookmarkStart w:id="1400" w:name="_Toc428516868"/>
      <w:bookmarkStart w:id="1401" w:name="_Toc141666867"/>
      <w:r w:rsidRPr="009E3DC5">
        <w:t>3.56.4.2.2 Message Semantics</w:t>
      </w:r>
      <w:bookmarkEnd w:id="1399"/>
      <w:bookmarkEnd w:id="1400"/>
      <w:bookmarkEnd w:id="1401"/>
    </w:p>
    <w:p w14:paraId="07F7FAD3" w14:textId="35E3E861" w:rsidR="00674808" w:rsidRPr="009E3DC5" w:rsidRDefault="00674808" w:rsidP="00674808">
      <w:pPr>
        <w:pStyle w:val="BodyText"/>
      </w:pPr>
      <w:r w:rsidRPr="009E3DC5">
        <w:t xml:space="preserve">The Patient Location Query response is a Web Services response complying with all requirements in ITI </w:t>
      </w:r>
      <w:del w:id="1402" w:author="Mary Jungers" w:date="2023-07-30T19:12:00Z">
        <w:r w:rsidRPr="009E3DC5" w:rsidDel="00EE2148">
          <w:delText>TF-2x</w:delText>
        </w:r>
      </w:del>
      <w:ins w:id="1403" w:author="Mary Jungers" w:date="2023-07-30T19:12:00Z">
        <w:r w:rsidR="00EE2148">
          <w:t>TF-2</w:t>
        </w:r>
      </w:ins>
      <w:r w:rsidRPr="009E3DC5">
        <w:t xml:space="preserve">: Appendix V: Web Services for IHE Transactions. </w:t>
      </w:r>
    </w:p>
    <w:p w14:paraId="1632630C" w14:textId="583C9EDA" w:rsidR="00002B98" w:rsidRPr="009E3DC5" w:rsidRDefault="00674808" w:rsidP="00674808">
      <w:pPr>
        <w:pStyle w:val="BodyText"/>
      </w:pPr>
      <w:r w:rsidRPr="009E3DC5">
        <w:t xml:space="preserve">The Responding Gateway shall support </w:t>
      </w:r>
      <w:r w:rsidR="00002B98" w:rsidRPr="009E3DC5">
        <w:rPr>
          <w:b/>
          <w:u w:val="single"/>
        </w:rPr>
        <w:t xml:space="preserve">either WS-Addressing </w:t>
      </w:r>
      <w:r w:rsidR="00147556" w:rsidRPr="009E3DC5">
        <w:rPr>
          <w:b/>
          <w:u w:val="single"/>
        </w:rPr>
        <w:t>based</w:t>
      </w:r>
      <w:r w:rsidR="00147556" w:rsidRPr="009E3DC5">
        <w:t xml:space="preserve"> </w:t>
      </w:r>
      <w:r w:rsidRPr="009E3DC5">
        <w:t xml:space="preserve">Asynchronous Web Services Exchange as described in ITI </w:t>
      </w:r>
      <w:del w:id="1404" w:author="Mary Jungers" w:date="2023-07-30T19:12:00Z">
        <w:r w:rsidRPr="009E3DC5" w:rsidDel="00EE2148">
          <w:delText>TF-2x</w:delText>
        </w:r>
      </w:del>
      <w:ins w:id="1405" w:author="Mary Jungers" w:date="2023-07-30T19:12:00Z">
        <w:r w:rsidR="00EE2148">
          <w:t>TF-2</w:t>
        </w:r>
      </w:ins>
      <w:r w:rsidRPr="009E3DC5">
        <w:t>: V.</w:t>
      </w:r>
      <w:r w:rsidR="00002B98" w:rsidRPr="009E3DC5">
        <w:rPr>
          <w:b/>
          <w:strike/>
        </w:rPr>
        <w:t>5</w:t>
      </w:r>
      <w:r w:rsidR="00002B98" w:rsidRPr="009E3DC5">
        <w:rPr>
          <w:b/>
        </w:rPr>
        <w:t>3</w:t>
      </w:r>
      <w:r w:rsidRPr="009E3DC5">
        <w:t xml:space="preserve"> Synchronous and Asynchronous </w:t>
      </w:r>
      <w:r w:rsidR="00147556" w:rsidRPr="009E3DC5">
        <w:t>(</w:t>
      </w:r>
      <w:r w:rsidR="00147556" w:rsidRPr="009E3DC5">
        <w:rPr>
          <w:b/>
          <w:u w:val="single"/>
        </w:rPr>
        <w:t xml:space="preserve">WS-Addressing based) </w:t>
      </w:r>
      <w:r w:rsidRPr="009E3DC5">
        <w:t>Web Services Exchange</w:t>
      </w:r>
      <w:r w:rsidR="00002B98" w:rsidRPr="009E3DC5">
        <w:rPr>
          <w:b/>
          <w:u w:val="single"/>
        </w:rPr>
        <w:t xml:space="preserve">, or the AS4 Asynchronous Web Services as described in ITI </w:t>
      </w:r>
      <w:del w:id="1406" w:author="Mary Jungers" w:date="2023-07-30T19:12:00Z">
        <w:r w:rsidR="00002B98" w:rsidRPr="009E3DC5" w:rsidDel="00EE2148">
          <w:rPr>
            <w:b/>
            <w:u w:val="single"/>
          </w:rPr>
          <w:delText>TF-2x</w:delText>
        </w:r>
      </w:del>
      <w:ins w:id="1407" w:author="Mary Jungers" w:date="2023-07-30T19:12:00Z">
        <w:r w:rsidR="00EE2148">
          <w:rPr>
            <w:b/>
            <w:u w:val="single"/>
          </w:rPr>
          <w:t>TF-2</w:t>
        </w:r>
      </w:ins>
      <w:r w:rsidR="00002B98" w:rsidRPr="009E3DC5">
        <w:rPr>
          <w:b/>
          <w:u w:val="single"/>
        </w:rPr>
        <w:t>: V.4 AS4 Asynchronous Web Services Exchange</w:t>
      </w:r>
      <w:r w:rsidRPr="009E3DC5">
        <w:t xml:space="preserve">. </w:t>
      </w:r>
    </w:p>
    <w:p w14:paraId="4F5E374F" w14:textId="4D6CA1BB" w:rsidR="00674808" w:rsidRPr="009E3DC5" w:rsidRDefault="00674808" w:rsidP="00476A4A">
      <w:pPr>
        <w:pStyle w:val="BodyText"/>
      </w:pPr>
      <w:r w:rsidRPr="009E3DC5">
        <w:t xml:space="preserve">If the Initiating Gateway declares the </w:t>
      </w:r>
      <w:r w:rsidR="00147556" w:rsidRPr="009E3DC5">
        <w:t>Asynchronous Web Services Exchange Option</w:t>
      </w:r>
      <w:r w:rsidR="00147556" w:rsidRPr="009E3DC5">
        <w:rPr>
          <w:b/>
          <w:u w:val="single"/>
        </w:rPr>
        <w:t xml:space="preserve"> (WS-Addressing based)</w:t>
      </w:r>
      <w:r w:rsidRPr="009E3DC5">
        <w:t xml:space="preserve">, it shall also support </w:t>
      </w:r>
      <w:r w:rsidR="00002B98" w:rsidRPr="009E3DC5">
        <w:rPr>
          <w:b/>
          <w:u w:val="single"/>
        </w:rPr>
        <w:t>WS-Addressing</w:t>
      </w:r>
      <w:r w:rsidR="00002B98" w:rsidRPr="009E3DC5">
        <w:t xml:space="preserve"> </w:t>
      </w:r>
      <w:r w:rsidR="00147556" w:rsidRPr="009E3DC5">
        <w:rPr>
          <w:b/>
          <w:u w:val="single"/>
        </w:rPr>
        <w:t xml:space="preserve">based </w:t>
      </w:r>
      <w:r w:rsidRPr="009E3DC5">
        <w:t xml:space="preserve">Asynchronous Web Services Exchange as described in ITI </w:t>
      </w:r>
      <w:del w:id="1408" w:author="Mary Jungers" w:date="2023-07-30T19:12:00Z">
        <w:r w:rsidRPr="009E3DC5" w:rsidDel="00EE2148">
          <w:delText>TF-2x</w:delText>
        </w:r>
      </w:del>
      <w:ins w:id="1409" w:author="Mary Jungers" w:date="2023-07-30T19:12:00Z">
        <w:r w:rsidR="00EE2148">
          <w:t>TF-2</w:t>
        </w:r>
      </w:ins>
      <w:r w:rsidRPr="009E3DC5">
        <w:t>: V.</w:t>
      </w:r>
      <w:r w:rsidR="0082311F" w:rsidRPr="009E3DC5">
        <w:rPr>
          <w:b/>
          <w:strike/>
        </w:rPr>
        <w:t xml:space="preserve"> 5</w:t>
      </w:r>
      <w:r w:rsidR="0082311F" w:rsidRPr="009E3DC5">
        <w:rPr>
          <w:b/>
        </w:rPr>
        <w:t>3</w:t>
      </w:r>
      <w:r w:rsidRPr="009E3DC5">
        <w:t xml:space="preserve">. </w:t>
      </w:r>
      <w:r w:rsidR="00002B98" w:rsidRPr="009E3DC5">
        <w:t xml:space="preserve">. </w:t>
      </w:r>
      <w:r w:rsidR="00002B98" w:rsidRPr="009E3DC5">
        <w:rPr>
          <w:b/>
          <w:u w:val="single"/>
        </w:rPr>
        <w:t xml:space="preserve">If the Initiating Gateway declares the AS4 Asynchronous Web Services Exchange Option, it shall also support AS4 Asynchronous Web Services Exchange as described in ITI </w:t>
      </w:r>
      <w:del w:id="1410" w:author="Mary Jungers" w:date="2023-07-30T19:12:00Z">
        <w:r w:rsidR="00002B98" w:rsidRPr="009E3DC5" w:rsidDel="00EE2148">
          <w:rPr>
            <w:b/>
            <w:u w:val="single"/>
          </w:rPr>
          <w:delText>TF-2x</w:delText>
        </w:r>
      </w:del>
      <w:ins w:id="1411" w:author="Mary Jungers" w:date="2023-07-30T19:12:00Z">
        <w:r w:rsidR="00EE2148">
          <w:rPr>
            <w:b/>
            <w:u w:val="single"/>
          </w:rPr>
          <w:t>TF-2</w:t>
        </w:r>
      </w:ins>
      <w:r w:rsidR="00002B98" w:rsidRPr="009E3DC5">
        <w:rPr>
          <w:b/>
          <w:u w:val="single"/>
        </w:rPr>
        <w:t>: V.4</w:t>
      </w:r>
      <w:r w:rsidR="009E3DC5">
        <w:rPr>
          <w:b/>
          <w:u w:val="single"/>
        </w:rPr>
        <w:t xml:space="preserve">. </w:t>
      </w:r>
      <w:r w:rsidRPr="009E3DC5">
        <w:t>Use of Asynchronous Web Services Exchange is necessary when transactions scale to large numbers of communities because it allows for more efficient handling of latency and scale.</w:t>
      </w:r>
    </w:p>
    <w:p w14:paraId="6C7CB68D" w14:textId="77777777" w:rsidR="00674808" w:rsidRPr="009E3DC5" w:rsidRDefault="00674808" w:rsidP="00476A4A">
      <w:pPr>
        <w:pStyle w:val="BodyText"/>
      </w:pPr>
      <w:r w:rsidRPr="009E3DC5">
        <w:t>The Responding Gateway has acquired the data returned in this transaction through some other interactions outside the scope of this transaction. One approach is to use the Cross Gateway Patient Discovery transaction.</w:t>
      </w:r>
    </w:p>
    <w:p w14:paraId="07742BCC" w14:textId="303DB3E1" w:rsidR="00674808" w:rsidRPr="009E3DC5" w:rsidRDefault="00674808" w:rsidP="00674808">
      <w:pPr>
        <w:pStyle w:val="BodyText"/>
      </w:pPr>
      <w:r w:rsidRPr="009E3DC5">
        <w:t>The content of the message is a single &lt;</w:t>
      </w:r>
      <w:r w:rsidR="008F6B50" w:rsidRPr="009E3DC5">
        <w:t>xcpd</w:t>
      </w:r>
      <w:r w:rsidRPr="009E3DC5">
        <w:t>:PatientLocationQueryResponse/&gt; element which is defined as:</w:t>
      </w:r>
    </w:p>
    <w:p w14:paraId="0EC0EC3B" w14:textId="77777777" w:rsidR="00674808" w:rsidRPr="009E3DC5" w:rsidRDefault="00674808" w:rsidP="006963B9">
      <w:pPr>
        <w:pStyle w:val="ListBullet2"/>
        <w:numPr>
          <w:ilvl w:val="0"/>
          <w:numId w:val="78"/>
        </w:numPr>
      </w:pPr>
      <w:r w:rsidRPr="009E3DC5">
        <w:t>An optional sequence of &lt;xcpd:PatientLocationResponse/&gt; elements which contain:</w:t>
      </w:r>
    </w:p>
    <w:p w14:paraId="1A3352FA" w14:textId="77777777" w:rsidR="00674808" w:rsidRPr="009E3DC5" w:rsidRDefault="00674808" w:rsidP="006963B9">
      <w:pPr>
        <w:pStyle w:val="ListBullet3"/>
        <w:numPr>
          <w:ilvl w:val="1"/>
          <w:numId w:val="78"/>
        </w:numPr>
      </w:pPr>
      <w:r w:rsidRPr="009E3DC5">
        <w:t>A required &lt;xcpd:HomeCommunityId/&gt; element. The value of this element shall be the identifier of a community which might have data about the patient identified in the request. Shall be coded consistent with the anyURI Data Type.</w:t>
      </w:r>
    </w:p>
    <w:p w14:paraId="3E02F57F" w14:textId="4A2A85B2" w:rsidR="00674808" w:rsidRPr="009E3DC5" w:rsidRDefault="00674808" w:rsidP="006963B9">
      <w:pPr>
        <w:pStyle w:val="ListBullet3"/>
        <w:numPr>
          <w:ilvl w:val="1"/>
          <w:numId w:val="78"/>
        </w:numPr>
      </w:pPr>
      <w:r w:rsidRPr="009E3DC5">
        <w:lastRenderedPageBreak/>
        <w:t xml:space="preserve">A required &lt;xcpd:CorrespondingPatientId/&gt; element that contains the patient identifier that the requested patient is known by within the community identified by the </w:t>
      </w:r>
      <w:r w:rsidR="008F6B50" w:rsidRPr="009E3DC5">
        <w:t>xds:</w:t>
      </w:r>
      <w:r w:rsidRPr="009E3DC5">
        <w:t>HomeCommunityId element. Shall be coded consistent with the HL7 V3 II Data Type.</w:t>
      </w:r>
    </w:p>
    <w:p w14:paraId="1290D737" w14:textId="27675366" w:rsidR="00674808" w:rsidRPr="009E3DC5" w:rsidRDefault="00674808" w:rsidP="006963B9">
      <w:pPr>
        <w:pStyle w:val="ListBullet3"/>
        <w:numPr>
          <w:ilvl w:val="1"/>
          <w:numId w:val="78"/>
        </w:numPr>
      </w:pPr>
      <w:r w:rsidRPr="009E3DC5">
        <w:t>A required &lt;xcpd:RequestedPatientId/&gt; that is the same identifier specified in the query request. Shall be coded consistent with the HL7 V3 II Data Type</w:t>
      </w:r>
      <w:r w:rsidR="001F3826" w:rsidRPr="009E3DC5">
        <w:t>.</w:t>
      </w:r>
    </w:p>
    <w:p w14:paraId="599D16CC" w14:textId="43379A53" w:rsidR="00674808" w:rsidRPr="009E3DC5" w:rsidRDefault="00674808" w:rsidP="00674808">
      <w:r w:rsidRPr="009E3DC5">
        <w:t>The &lt;xcpd:PatientLocationResponse</w:t>
      </w:r>
      <w:r w:rsidR="00633B3D" w:rsidRPr="009E3DC5">
        <w:t>/</w:t>
      </w:r>
      <w:r w:rsidRPr="009E3DC5">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6487E5BD" w:rsidR="00674808" w:rsidRPr="009E3DC5" w:rsidRDefault="00674808" w:rsidP="00674808">
      <w:r w:rsidRPr="009E3DC5">
        <w:t xml:space="preserve">If the Responding Gateway is not managing patient data locations for the identified patient, or does not know the patient identifier, it shall respond with a SOAP Fault see ITI </w:t>
      </w:r>
      <w:del w:id="1412" w:author="Mary Jungers" w:date="2023-07-30T19:10:00Z">
        <w:r w:rsidRPr="009E3DC5" w:rsidDel="00EE2148">
          <w:delText>TF-2b</w:delText>
        </w:r>
      </w:del>
      <w:ins w:id="1413" w:author="Mary Jungers" w:date="2023-07-30T19:10:00Z">
        <w:r w:rsidR="00EE2148">
          <w:t>TF-2</w:t>
        </w:r>
      </w:ins>
      <w:r w:rsidRPr="009E3DC5">
        <w:t>: 3.56.4.1.3.</w:t>
      </w:r>
    </w:p>
    <w:p w14:paraId="26997A5E" w14:textId="13F8F2A6" w:rsidR="00616271" w:rsidRPr="009E3DC5" w:rsidRDefault="00616271" w:rsidP="00674808"/>
    <w:p w14:paraId="50817982" w14:textId="5EC67D97" w:rsidR="00616271" w:rsidRPr="009E3DC5" w:rsidRDefault="00616271" w:rsidP="006963B9">
      <w:pPr>
        <w:pStyle w:val="EditorInstructions"/>
      </w:pPr>
      <w:r w:rsidRPr="009E3DC5">
        <w:t xml:space="preserve">Update Vol </w:t>
      </w:r>
      <w:del w:id="1414" w:author="Mary Jungers" w:date="2023-07-30T19:24:00Z">
        <w:r w:rsidRPr="009E3DC5" w:rsidDel="005E0198">
          <w:delText>2b</w:delText>
        </w:r>
      </w:del>
      <w:ins w:id="1415" w:author="Mary Jungers" w:date="2023-07-30T19:24:00Z">
        <w:r w:rsidR="005E0198">
          <w:t>2</w:t>
        </w:r>
      </w:ins>
      <w:r w:rsidRPr="009E3DC5">
        <w:t xml:space="preserve"> Section 3.56.5.1.1, 3.56.1.2 as follows:</w:t>
      </w:r>
    </w:p>
    <w:p w14:paraId="2353CFE4" w14:textId="77777777" w:rsidR="00674808" w:rsidRPr="009E3DC5" w:rsidRDefault="00674808" w:rsidP="00674808">
      <w:pPr>
        <w:pStyle w:val="Heading5"/>
        <w:numPr>
          <w:ilvl w:val="0"/>
          <w:numId w:val="0"/>
        </w:numPr>
        <w:tabs>
          <w:tab w:val="left" w:pos="720"/>
        </w:tabs>
      </w:pPr>
      <w:bookmarkStart w:id="1416" w:name="_Toc461221696"/>
      <w:bookmarkStart w:id="1417" w:name="_Toc428516874"/>
      <w:bookmarkStart w:id="1418" w:name="_Toc141666868"/>
      <w:r w:rsidRPr="009E3DC5">
        <w:t>3.56.5.1.1 Initiating Gateway audit message:</w:t>
      </w:r>
      <w:bookmarkEnd w:id="1416"/>
      <w:bookmarkEnd w:id="1417"/>
      <w:bookmarkEnd w:id="1418"/>
    </w:p>
    <w:p w14:paraId="44D9734A" w14:textId="20043EB6" w:rsidR="003F6C87" w:rsidRPr="009E3DC5" w:rsidRDefault="003F6C87" w:rsidP="00674808">
      <w:pPr>
        <w:pStyle w:val="BodyText"/>
      </w:pPr>
      <w:r w:rsidRPr="009E3DC5">
        <w:t>…</w:t>
      </w:r>
    </w:p>
    <w:p w14:paraId="0DD4041B" w14:textId="33043E5E" w:rsidR="00674808" w:rsidRPr="009E3DC5" w:rsidRDefault="00674808" w:rsidP="00674808">
      <w:pPr>
        <w:pStyle w:val="BodyText"/>
        <w:rPr>
          <w:b/>
          <w:i/>
        </w:rPr>
      </w:pPr>
      <w:r w:rsidRPr="009E3DC5">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9E3DC5"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9E3DC5" w:rsidRDefault="00674808" w:rsidP="00E16821">
            <w:pPr>
              <w:pStyle w:val="TableEntryHeader"/>
            </w:pPr>
            <w:r w:rsidRPr="009E3DC5">
              <w:t>Source</w:t>
            </w:r>
          </w:p>
          <w:p w14:paraId="4A57102D" w14:textId="77777777" w:rsidR="00674808" w:rsidRPr="00BA0016" w:rsidRDefault="00674808" w:rsidP="00E16821">
            <w:pPr>
              <w:pStyle w:val="TableEntryHeader"/>
              <w:rPr>
                <w:bCs/>
                <w:sz w:val="16"/>
                <w:szCs w:val="16"/>
                <w:rPrChange w:id="1419" w:author="Mary Jungers" w:date="2023-07-30T19:00:00Z">
                  <w:rPr>
                    <w:bCs/>
                    <w:sz w:val="12"/>
                  </w:rPr>
                </w:rPrChange>
              </w:rPr>
            </w:pPr>
            <w:r w:rsidRPr="00BA0016">
              <w:rPr>
                <w:bCs/>
                <w:sz w:val="16"/>
                <w:szCs w:val="16"/>
                <w:rPrChange w:id="1420" w:author="Mary Jungers" w:date="2023-07-30T19:00:00Z">
                  <w:rPr>
                    <w:bCs/>
                    <w:sz w:val="12"/>
                  </w:rPr>
                </w:rPrChange>
              </w:rPr>
              <w:t>AuditMessage/</w:t>
            </w:r>
            <w:r w:rsidRPr="00BA0016">
              <w:rPr>
                <w:bCs/>
                <w:sz w:val="16"/>
                <w:szCs w:val="16"/>
                <w:rPrChange w:id="1421" w:author="Mary Jungers" w:date="2023-07-30T19:00:00Z">
                  <w:rPr>
                    <w:bCs/>
                    <w:sz w:val="12"/>
                  </w:rPr>
                </w:rPrChange>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BA0016" w:rsidRDefault="00674808">
            <w:pPr>
              <w:pStyle w:val="TableEntry"/>
              <w:rPr>
                <w:szCs w:val="18"/>
                <w:rPrChange w:id="1422" w:author="Mary Jungers" w:date="2023-07-30T18:59:00Z">
                  <w:rPr>
                    <w:sz w:val="16"/>
                  </w:rPr>
                </w:rPrChange>
              </w:rPr>
            </w:pPr>
            <w:r w:rsidRPr="00BA0016">
              <w:rPr>
                <w:szCs w:val="18"/>
                <w:rPrChange w:id="1423" w:author="Mary Jungers" w:date="2023-07-30T18:59:00Z">
                  <w:rPr>
                    <w:sz w:val="16"/>
                  </w:rPr>
                </w:rPrChange>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BA0016" w:rsidRDefault="00674808">
            <w:pPr>
              <w:pStyle w:val="TableEntry"/>
              <w:jc w:val="center"/>
              <w:rPr>
                <w:i/>
                <w:iCs/>
                <w:szCs w:val="18"/>
                <w:rPrChange w:id="1424" w:author="Mary Jungers" w:date="2023-07-30T18:59:00Z">
                  <w:rPr>
                    <w:i/>
                    <w:iCs/>
                    <w:sz w:val="16"/>
                  </w:rPr>
                </w:rPrChange>
              </w:rPr>
            </w:pPr>
            <w:r w:rsidRPr="00BA0016">
              <w:rPr>
                <w:szCs w:val="18"/>
                <w:rPrChange w:id="1425" w:author="Mary Jungers" w:date="2023-07-30T18:59: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BA0016" w:rsidRDefault="00674808" w:rsidP="00E5679B">
            <w:pPr>
              <w:pStyle w:val="TableEntry"/>
              <w:rPr>
                <w:szCs w:val="18"/>
                <w:rPrChange w:id="1426" w:author="Mary Jungers" w:date="2023-07-30T18:59:00Z">
                  <w:rPr>
                    <w:sz w:val="16"/>
                  </w:rPr>
                </w:rPrChange>
              </w:rPr>
            </w:pPr>
            <w:r w:rsidRPr="00BA0016">
              <w:rPr>
                <w:szCs w:val="18"/>
                <w:rPrChange w:id="1427" w:author="Mary Jungers" w:date="2023-07-30T18:59:00Z">
                  <w:rPr>
                    <w:sz w:val="16"/>
                  </w:rPr>
                </w:rPrChange>
              </w:rPr>
              <w:t xml:space="preserve">If </w:t>
            </w:r>
            <w:r w:rsidR="00B96F7C" w:rsidRPr="00BA0016">
              <w:rPr>
                <w:b/>
                <w:bCs/>
                <w:szCs w:val="18"/>
                <w:u w:val="single"/>
                <w:rPrChange w:id="1428" w:author="Mary Jungers" w:date="2023-07-30T18:59:00Z">
                  <w:rPr>
                    <w:b/>
                    <w:bCs/>
                    <w:sz w:val="16"/>
                    <w:u w:val="single"/>
                  </w:rPr>
                </w:rPrChange>
              </w:rPr>
              <w:t>WS-Addressing</w:t>
            </w:r>
            <w:r w:rsidR="00CA7F47" w:rsidRPr="00BA0016">
              <w:rPr>
                <w:b/>
                <w:bCs/>
                <w:szCs w:val="18"/>
                <w:u w:val="single"/>
                <w:rPrChange w:id="1429" w:author="Mary Jungers" w:date="2023-07-30T18:59:00Z">
                  <w:rPr>
                    <w:b/>
                    <w:bCs/>
                    <w:sz w:val="16"/>
                    <w:u w:val="single"/>
                  </w:rPr>
                </w:rPrChange>
              </w:rPr>
              <w:t xml:space="preserve"> based</w:t>
            </w:r>
            <w:r w:rsidR="00B96F7C" w:rsidRPr="00BA0016">
              <w:rPr>
                <w:szCs w:val="18"/>
                <w:rPrChange w:id="1430" w:author="Mary Jungers" w:date="2023-07-30T18:59:00Z">
                  <w:rPr>
                    <w:sz w:val="16"/>
                  </w:rPr>
                </w:rPrChange>
              </w:rPr>
              <w:t xml:space="preserve"> </w:t>
            </w:r>
            <w:r w:rsidRPr="00BA0016">
              <w:rPr>
                <w:szCs w:val="18"/>
                <w:rPrChange w:id="1431" w:author="Mary Jungers" w:date="2023-07-30T18:59:00Z">
                  <w:rPr>
                    <w:sz w:val="16"/>
                  </w:rPr>
                </w:rPrChange>
              </w:rPr>
              <w:t xml:space="preserve">Asynchronous Web Services Exchange is being used, the content of the &lt;wsa:ReplyTo/&gt; element. </w:t>
            </w:r>
          </w:p>
          <w:p w14:paraId="18EBBE8A" w14:textId="77777777" w:rsidR="00502EC1" w:rsidRPr="00BA0016" w:rsidRDefault="00502EC1" w:rsidP="00502EC1">
            <w:pPr>
              <w:pStyle w:val="TableEntry"/>
              <w:rPr>
                <w:b/>
                <w:szCs w:val="18"/>
                <w:u w:val="single"/>
                <w:rPrChange w:id="1432" w:author="Mary Jungers" w:date="2023-07-30T18:59:00Z">
                  <w:rPr>
                    <w:b/>
                    <w:sz w:val="16"/>
                    <w:u w:val="single"/>
                  </w:rPr>
                </w:rPrChange>
              </w:rPr>
            </w:pPr>
            <w:r w:rsidRPr="00BA0016">
              <w:rPr>
                <w:b/>
                <w:szCs w:val="18"/>
                <w:u w:val="single"/>
                <w:rPrChange w:id="1433" w:author="Mary Jungers" w:date="2023-07-30T18:59:00Z">
                  <w:rPr>
                    <w:b/>
                    <w:sz w:val="16"/>
                    <w:u w:val="single"/>
                  </w:rPr>
                </w:rPrChange>
              </w:rPr>
              <w:t>If AS4 Asynchronous Web Services Exchange is used, the content of the eb:From/eb:PartyId.</w:t>
            </w:r>
          </w:p>
          <w:p w14:paraId="2DE11E5F" w14:textId="5AD9DEC0" w:rsidR="00674808" w:rsidRPr="00BA0016" w:rsidRDefault="00674808" w:rsidP="00E16821">
            <w:pPr>
              <w:pStyle w:val="TableEntry"/>
              <w:rPr>
                <w:szCs w:val="18"/>
                <w:rPrChange w:id="1434" w:author="Mary Jungers" w:date="2023-07-30T18:59:00Z">
                  <w:rPr>
                    <w:sz w:val="16"/>
                  </w:rPr>
                </w:rPrChange>
              </w:rPr>
            </w:pPr>
            <w:r w:rsidRPr="00BA0016">
              <w:rPr>
                <w:szCs w:val="18"/>
                <w:rPrChange w:id="1435" w:author="Mary Jungers" w:date="2023-07-30T18:59:00Z">
                  <w:rPr>
                    <w:sz w:val="16"/>
                  </w:rPr>
                </w:rPrChange>
              </w:rPr>
              <w:t>Otherwise, not specialized.</w:t>
            </w:r>
          </w:p>
        </w:tc>
      </w:tr>
      <w:tr w:rsidR="00674808" w:rsidRPr="009E3DC5"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BA0016" w:rsidRDefault="00674808">
            <w:pPr>
              <w:pStyle w:val="TableEntry"/>
              <w:rPr>
                <w:szCs w:val="18"/>
                <w:rPrChange w:id="1436" w:author="Mary Jungers" w:date="2023-07-30T18:59:00Z">
                  <w:rPr>
                    <w:sz w:val="16"/>
                  </w:rPr>
                </w:rPrChange>
              </w:rPr>
            </w:pPr>
            <w:r w:rsidRPr="00BA0016">
              <w:rPr>
                <w:szCs w:val="18"/>
                <w:rPrChange w:id="1437" w:author="Mary Jungers" w:date="2023-07-30T18:59:00Z">
                  <w:rPr>
                    <w:sz w:val="16"/>
                  </w:rPr>
                </w:rPrChange>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BA0016" w:rsidRDefault="00674808">
            <w:pPr>
              <w:pStyle w:val="TableEntry"/>
              <w:jc w:val="center"/>
              <w:rPr>
                <w:szCs w:val="18"/>
                <w:rPrChange w:id="1438" w:author="Mary Jungers" w:date="2023-07-30T18:59:00Z">
                  <w:rPr>
                    <w:sz w:val="16"/>
                  </w:rPr>
                </w:rPrChange>
              </w:rPr>
            </w:pPr>
            <w:r w:rsidRPr="00BA0016">
              <w:rPr>
                <w:szCs w:val="18"/>
                <w:rPrChange w:id="1439" w:author="Mary Jungers" w:date="2023-07-30T18:59: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BA0016" w:rsidRDefault="00674808">
            <w:pPr>
              <w:pStyle w:val="TableEntry"/>
              <w:rPr>
                <w:i/>
                <w:iCs/>
                <w:szCs w:val="18"/>
                <w:rPrChange w:id="1440" w:author="Mary Jungers" w:date="2023-07-30T18:59:00Z">
                  <w:rPr>
                    <w:i/>
                    <w:iCs/>
                    <w:sz w:val="16"/>
                  </w:rPr>
                </w:rPrChange>
              </w:rPr>
            </w:pPr>
            <w:r w:rsidRPr="00BA0016">
              <w:rPr>
                <w:szCs w:val="18"/>
                <w:rPrChange w:id="1441" w:author="Mary Jungers" w:date="2023-07-30T18:59:00Z">
                  <w:rPr>
                    <w:sz w:val="16"/>
                  </w:rPr>
                </w:rPrChange>
              </w:rPr>
              <w:t>the process ID as used within the local operating system in the local system logs.</w:t>
            </w:r>
          </w:p>
        </w:tc>
      </w:tr>
      <w:tr w:rsidR="00674808" w:rsidRPr="009E3DC5"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BA0016" w:rsidRDefault="00674808">
            <w:pPr>
              <w:pStyle w:val="TableEntry"/>
              <w:rPr>
                <w:i/>
                <w:iCs/>
                <w:szCs w:val="18"/>
                <w:rPrChange w:id="1442" w:author="Mary Jungers" w:date="2023-07-30T18:59:00Z">
                  <w:rPr>
                    <w:i/>
                    <w:iCs/>
                    <w:sz w:val="16"/>
                  </w:rPr>
                </w:rPrChange>
              </w:rPr>
            </w:pPr>
            <w:r w:rsidRPr="00BA0016">
              <w:rPr>
                <w:i/>
                <w:iCs/>
                <w:szCs w:val="18"/>
                <w:rPrChange w:id="1443" w:author="Mary Jungers" w:date="2023-07-30T18:59:00Z">
                  <w:rPr>
                    <w:i/>
                    <w:iCs/>
                    <w:sz w:val="16"/>
                  </w:rPr>
                </w:rPrChange>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BA0016" w:rsidRDefault="00674808">
            <w:pPr>
              <w:pStyle w:val="TableEntry"/>
              <w:jc w:val="center"/>
              <w:rPr>
                <w:i/>
                <w:iCs/>
                <w:szCs w:val="18"/>
                <w:rPrChange w:id="1444" w:author="Mary Jungers" w:date="2023-07-30T18:59:00Z">
                  <w:rPr>
                    <w:i/>
                    <w:iCs/>
                    <w:sz w:val="16"/>
                  </w:rPr>
                </w:rPrChange>
              </w:rPr>
            </w:pPr>
            <w:r w:rsidRPr="00BA0016">
              <w:rPr>
                <w:i/>
                <w:iCs/>
                <w:szCs w:val="18"/>
                <w:rPrChange w:id="1445" w:author="Mary Jungers" w:date="2023-07-30T18:59: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BA0016" w:rsidRDefault="00674808">
            <w:pPr>
              <w:pStyle w:val="TableEntry"/>
              <w:rPr>
                <w:i/>
                <w:iCs/>
                <w:szCs w:val="18"/>
                <w:rPrChange w:id="1446" w:author="Mary Jungers" w:date="2023-07-30T18:59:00Z">
                  <w:rPr>
                    <w:i/>
                    <w:iCs/>
                    <w:sz w:val="16"/>
                  </w:rPr>
                </w:rPrChange>
              </w:rPr>
            </w:pPr>
            <w:r w:rsidRPr="00BA0016">
              <w:rPr>
                <w:i/>
                <w:iCs/>
                <w:szCs w:val="18"/>
                <w:rPrChange w:id="1447" w:author="Mary Jungers" w:date="2023-07-30T18:59:00Z">
                  <w:rPr>
                    <w:i/>
                    <w:iCs/>
                    <w:sz w:val="16"/>
                  </w:rPr>
                </w:rPrChange>
              </w:rPr>
              <w:t>not specialized</w:t>
            </w:r>
          </w:p>
        </w:tc>
      </w:tr>
      <w:tr w:rsidR="00674808" w:rsidRPr="009E3DC5"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BA0016" w:rsidRDefault="00674808">
            <w:pPr>
              <w:pStyle w:val="TableEntry"/>
              <w:rPr>
                <w:i/>
                <w:iCs/>
                <w:szCs w:val="18"/>
                <w:rPrChange w:id="1448" w:author="Mary Jungers" w:date="2023-07-30T18:59:00Z">
                  <w:rPr>
                    <w:i/>
                    <w:iCs/>
                    <w:sz w:val="16"/>
                  </w:rPr>
                </w:rPrChange>
              </w:rPr>
            </w:pPr>
            <w:r w:rsidRPr="00BA0016">
              <w:rPr>
                <w:i/>
                <w:iCs/>
                <w:szCs w:val="18"/>
                <w:rPrChange w:id="1449" w:author="Mary Jungers" w:date="2023-07-30T18:59:00Z">
                  <w:rPr>
                    <w:i/>
                    <w:iCs/>
                    <w:sz w:val="16"/>
                  </w:rPr>
                </w:rPrChange>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BA0016" w:rsidRDefault="00674808">
            <w:pPr>
              <w:pStyle w:val="TableEntry"/>
              <w:jc w:val="center"/>
              <w:rPr>
                <w:iCs/>
                <w:szCs w:val="18"/>
                <w:rPrChange w:id="1450" w:author="Mary Jungers" w:date="2023-07-30T18:59:00Z">
                  <w:rPr>
                    <w:iCs/>
                    <w:sz w:val="16"/>
                  </w:rPr>
                </w:rPrChange>
              </w:rPr>
            </w:pPr>
            <w:r w:rsidRPr="00BA0016">
              <w:rPr>
                <w:i/>
                <w:iCs/>
                <w:szCs w:val="18"/>
                <w:rPrChange w:id="1451" w:author="Mary Jungers" w:date="2023-07-30T18:59: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BA0016" w:rsidRDefault="00674808">
            <w:pPr>
              <w:pStyle w:val="TableEntry"/>
              <w:rPr>
                <w:iCs/>
                <w:szCs w:val="18"/>
                <w:rPrChange w:id="1452" w:author="Mary Jungers" w:date="2023-07-30T18:59:00Z">
                  <w:rPr>
                    <w:iCs/>
                    <w:sz w:val="16"/>
                  </w:rPr>
                </w:rPrChange>
              </w:rPr>
            </w:pPr>
            <w:r w:rsidRPr="00BA0016">
              <w:rPr>
                <w:i/>
                <w:iCs/>
                <w:szCs w:val="18"/>
                <w:rPrChange w:id="1453" w:author="Mary Jungers" w:date="2023-07-30T18:59:00Z">
                  <w:rPr>
                    <w:i/>
                    <w:iCs/>
                    <w:sz w:val="16"/>
                  </w:rPr>
                </w:rPrChange>
              </w:rPr>
              <w:t>not specialized</w:t>
            </w:r>
          </w:p>
        </w:tc>
      </w:tr>
      <w:tr w:rsidR="00674808" w:rsidRPr="009E3DC5"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BA0016" w:rsidRDefault="00674808">
            <w:pPr>
              <w:pStyle w:val="TableEntry"/>
              <w:rPr>
                <w:szCs w:val="18"/>
                <w:rPrChange w:id="1454" w:author="Mary Jungers" w:date="2023-07-30T18:59:00Z">
                  <w:rPr>
                    <w:sz w:val="16"/>
                  </w:rPr>
                </w:rPrChange>
              </w:rPr>
            </w:pPr>
            <w:r w:rsidRPr="00BA0016">
              <w:rPr>
                <w:szCs w:val="18"/>
                <w:rPrChange w:id="1455" w:author="Mary Jungers" w:date="2023-07-30T18:59:00Z">
                  <w:rPr>
                    <w:sz w:val="16"/>
                  </w:rPr>
                </w:rPrChange>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BA0016" w:rsidRDefault="00674808">
            <w:pPr>
              <w:pStyle w:val="TableEntry"/>
              <w:jc w:val="center"/>
              <w:rPr>
                <w:szCs w:val="18"/>
                <w:rPrChange w:id="1456" w:author="Mary Jungers" w:date="2023-07-30T18:59:00Z">
                  <w:rPr>
                    <w:sz w:val="16"/>
                  </w:rPr>
                </w:rPrChange>
              </w:rPr>
            </w:pPr>
            <w:r w:rsidRPr="00BA0016">
              <w:rPr>
                <w:szCs w:val="18"/>
                <w:rPrChange w:id="1457" w:author="Mary Jungers" w:date="2023-07-30T18:59: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0AF9F07E" w:rsidR="00674808" w:rsidRPr="00BA0016" w:rsidRDefault="00674808">
            <w:pPr>
              <w:pStyle w:val="TableEntry"/>
              <w:rPr>
                <w:szCs w:val="18"/>
                <w:rPrChange w:id="1458" w:author="Mary Jungers" w:date="2023-07-30T18:59:00Z">
                  <w:rPr>
                    <w:sz w:val="16"/>
                  </w:rPr>
                </w:rPrChange>
              </w:rPr>
            </w:pPr>
            <w:r w:rsidRPr="00BA0016">
              <w:rPr>
                <w:szCs w:val="18"/>
                <w:rPrChange w:id="1459" w:author="Mary Jungers" w:date="2023-07-30T18:59:00Z">
                  <w:rPr>
                    <w:sz w:val="16"/>
                  </w:rPr>
                </w:rPrChange>
              </w:rPr>
              <w:t xml:space="preserve">EV(110153, DCM, </w:t>
            </w:r>
            <w:r w:rsidR="00746607" w:rsidRPr="00BA0016">
              <w:rPr>
                <w:szCs w:val="18"/>
                <w:rPrChange w:id="1460" w:author="Mary Jungers" w:date="2023-07-30T18:59:00Z">
                  <w:rPr>
                    <w:sz w:val="16"/>
                  </w:rPr>
                </w:rPrChange>
              </w:rPr>
              <w:t>“Source Role ID”</w:t>
            </w:r>
            <w:r w:rsidRPr="00BA0016">
              <w:rPr>
                <w:szCs w:val="18"/>
                <w:rPrChange w:id="1461" w:author="Mary Jungers" w:date="2023-07-30T18:59:00Z">
                  <w:rPr>
                    <w:sz w:val="16"/>
                  </w:rPr>
                </w:rPrChange>
              </w:rPr>
              <w:t>)</w:t>
            </w:r>
          </w:p>
        </w:tc>
      </w:tr>
      <w:tr w:rsidR="00674808" w:rsidRPr="009E3DC5"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BA0016" w:rsidRDefault="00674808">
            <w:pPr>
              <w:pStyle w:val="TableEntry"/>
              <w:rPr>
                <w:iCs/>
                <w:szCs w:val="18"/>
                <w:rPrChange w:id="1462" w:author="Mary Jungers" w:date="2023-07-30T18:59:00Z">
                  <w:rPr>
                    <w:iCs/>
                    <w:sz w:val="16"/>
                  </w:rPr>
                </w:rPrChange>
              </w:rPr>
            </w:pPr>
            <w:r w:rsidRPr="00BA0016">
              <w:rPr>
                <w:iCs/>
                <w:szCs w:val="18"/>
                <w:rPrChange w:id="1463" w:author="Mary Jungers" w:date="2023-07-30T18:59:00Z">
                  <w:rPr>
                    <w:iCs/>
                    <w:sz w:val="16"/>
                  </w:rPr>
                </w:rPrChange>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BA0016" w:rsidRDefault="00674808">
            <w:pPr>
              <w:pStyle w:val="TableEntry"/>
              <w:jc w:val="center"/>
              <w:rPr>
                <w:iCs/>
                <w:szCs w:val="18"/>
                <w:rPrChange w:id="1464" w:author="Mary Jungers" w:date="2023-07-30T18:59:00Z">
                  <w:rPr>
                    <w:iCs/>
                    <w:sz w:val="16"/>
                  </w:rPr>
                </w:rPrChange>
              </w:rPr>
            </w:pPr>
            <w:r w:rsidRPr="00BA0016">
              <w:rPr>
                <w:iCs/>
                <w:szCs w:val="18"/>
                <w:rPrChange w:id="1465" w:author="Mary Jungers" w:date="2023-07-30T18:59:00Z">
                  <w:rPr>
                    <w:iCs/>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BA0016" w:rsidRDefault="00674808">
            <w:pPr>
              <w:pStyle w:val="TableEntry"/>
              <w:rPr>
                <w:szCs w:val="18"/>
                <w:rPrChange w:id="1466" w:author="Mary Jungers" w:date="2023-07-30T18:59:00Z">
                  <w:rPr>
                    <w:sz w:val="16"/>
                  </w:rPr>
                </w:rPrChange>
              </w:rPr>
            </w:pPr>
            <w:r w:rsidRPr="00BA0016">
              <w:rPr>
                <w:szCs w:val="18"/>
                <w:rPrChange w:id="1467" w:author="Mary Jungers" w:date="2023-07-30T18:59:00Z">
                  <w:rPr>
                    <w:sz w:val="16"/>
                  </w:rPr>
                </w:rPrChange>
              </w:rPr>
              <w:t>“1” for machine (DNS) name, “2” for IP address</w:t>
            </w:r>
          </w:p>
        </w:tc>
      </w:tr>
      <w:tr w:rsidR="00674808" w:rsidRPr="009E3DC5"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BA0016" w:rsidRDefault="00674808">
            <w:pPr>
              <w:pStyle w:val="TableEntry"/>
              <w:rPr>
                <w:iCs/>
                <w:szCs w:val="18"/>
                <w:rPrChange w:id="1468" w:author="Mary Jungers" w:date="2023-07-30T18:59:00Z">
                  <w:rPr>
                    <w:iCs/>
                    <w:sz w:val="16"/>
                  </w:rPr>
                </w:rPrChange>
              </w:rPr>
            </w:pPr>
            <w:r w:rsidRPr="00BA0016">
              <w:rPr>
                <w:iCs/>
                <w:szCs w:val="18"/>
                <w:rPrChange w:id="1469" w:author="Mary Jungers" w:date="2023-07-30T18:59:00Z">
                  <w:rPr>
                    <w:iCs/>
                    <w:sz w:val="16"/>
                  </w:rPr>
                </w:rPrChange>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BA0016" w:rsidRDefault="00674808">
            <w:pPr>
              <w:pStyle w:val="TableEntry"/>
              <w:jc w:val="center"/>
              <w:rPr>
                <w:iCs/>
                <w:szCs w:val="18"/>
                <w:rPrChange w:id="1470" w:author="Mary Jungers" w:date="2023-07-30T18:59:00Z">
                  <w:rPr>
                    <w:iCs/>
                    <w:sz w:val="16"/>
                  </w:rPr>
                </w:rPrChange>
              </w:rPr>
            </w:pPr>
            <w:r w:rsidRPr="00BA0016">
              <w:rPr>
                <w:iCs/>
                <w:szCs w:val="18"/>
                <w:rPrChange w:id="1471" w:author="Mary Jungers" w:date="2023-07-30T18:59:00Z">
                  <w:rPr>
                    <w:iCs/>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BA0016" w:rsidRDefault="00674808">
            <w:pPr>
              <w:pStyle w:val="TableEntry"/>
              <w:rPr>
                <w:szCs w:val="18"/>
                <w:rPrChange w:id="1472" w:author="Mary Jungers" w:date="2023-07-30T18:59:00Z">
                  <w:rPr>
                    <w:sz w:val="16"/>
                  </w:rPr>
                </w:rPrChange>
              </w:rPr>
            </w:pPr>
            <w:r w:rsidRPr="00BA0016">
              <w:rPr>
                <w:szCs w:val="18"/>
                <w:rPrChange w:id="1473" w:author="Mary Jungers" w:date="2023-07-30T18:59:00Z">
                  <w:rPr>
                    <w:sz w:val="16"/>
                  </w:rPr>
                </w:rPrChange>
              </w:rPr>
              <w:t>The machine name or IP address.</w:t>
            </w:r>
          </w:p>
        </w:tc>
      </w:tr>
    </w:tbl>
    <w:p w14:paraId="6344C540" w14:textId="0312E366" w:rsidR="00674808" w:rsidRPr="009E3DC5" w:rsidRDefault="003F6C87" w:rsidP="00674808">
      <w:pPr>
        <w:pStyle w:val="BodyText"/>
      </w:pPr>
      <w:r w:rsidRPr="009E3DC5">
        <w:t>…</w:t>
      </w:r>
    </w:p>
    <w:p w14:paraId="61E114BF" w14:textId="510542FF" w:rsidR="00674808" w:rsidRPr="009E3DC5" w:rsidRDefault="00674808" w:rsidP="006963B9">
      <w:pPr>
        <w:pStyle w:val="Heading5"/>
        <w:numPr>
          <w:ilvl w:val="0"/>
          <w:numId w:val="0"/>
        </w:numPr>
        <w:tabs>
          <w:tab w:val="left" w:pos="720"/>
        </w:tabs>
      </w:pPr>
      <w:bookmarkStart w:id="1474" w:name="_Toc461221697"/>
      <w:bookmarkStart w:id="1475" w:name="_Toc428516875"/>
      <w:bookmarkStart w:id="1476" w:name="_Toc141666869"/>
      <w:r w:rsidRPr="009E3DC5">
        <w:t>3.56.5.1.2 Responding Gateway audit message:</w:t>
      </w:r>
      <w:bookmarkEnd w:id="1474"/>
      <w:bookmarkEnd w:id="1475"/>
      <w:bookmarkEnd w:id="1476"/>
    </w:p>
    <w:p w14:paraId="12E5C9E4" w14:textId="114BD08F" w:rsidR="00674808" w:rsidRPr="009E3DC5" w:rsidRDefault="003F6C87" w:rsidP="00674808">
      <w:pPr>
        <w:pStyle w:val="BodyText"/>
      </w:pPr>
      <w:r w:rsidRPr="009E3DC5">
        <w:t>…</w:t>
      </w:r>
    </w:p>
    <w:p w14:paraId="147EF5E4" w14:textId="77777777" w:rsidR="00674808" w:rsidRPr="009E3DC5" w:rsidRDefault="00674808" w:rsidP="00674808">
      <w:pPr>
        <w:pStyle w:val="BodyText"/>
        <w:rPr>
          <w:b/>
          <w:i/>
        </w:rPr>
      </w:pPr>
      <w:r w:rsidRPr="009E3DC5">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9E3DC5"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9E3DC5" w:rsidRDefault="00674808" w:rsidP="00E16821">
            <w:pPr>
              <w:pStyle w:val="TableEntryHeader"/>
            </w:pPr>
            <w:r w:rsidRPr="009E3DC5">
              <w:lastRenderedPageBreak/>
              <w:t>Source</w:t>
            </w:r>
          </w:p>
          <w:p w14:paraId="0CAE3001" w14:textId="77777777" w:rsidR="00674808" w:rsidRPr="00BA0016" w:rsidRDefault="00674808" w:rsidP="00E16821">
            <w:pPr>
              <w:pStyle w:val="TableEntryHeader"/>
              <w:rPr>
                <w:bCs/>
                <w:sz w:val="16"/>
                <w:szCs w:val="16"/>
                <w:rPrChange w:id="1477" w:author="Mary Jungers" w:date="2023-07-30T19:00:00Z">
                  <w:rPr>
                    <w:bCs/>
                    <w:sz w:val="12"/>
                  </w:rPr>
                </w:rPrChange>
              </w:rPr>
            </w:pPr>
            <w:r w:rsidRPr="00BA0016">
              <w:rPr>
                <w:bCs/>
                <w:sz w:val="16"/>
                <w:szCs w:val="16"/>
                <w:rPrChange w:id="1478" w:author="Mary Jungers" w:date="2023-07-30T19:00:00Z">
                  <w:rPr>
                    <w:bCs/>
                    <w:sz w:val="12"/>
                  </w:rPr>
                </w:rPrChange>
              </w:rPr>
              <w:t>AuditMessage/</w:t>
            </w:r>
            <w:r w:rsidRPr="00BA0016">
              <w:rPr>
                <w:bCs/>
                <w:sz w:val="16"/>
                <w:szCs w:val="16"/>
                <w:rPrChange w:id="1479" w:author="Mary Jungers" w:date="2023-07-30T19:00:00Z">
                  <w:rPr>
                    <w:bCs/>
                    <w:sz w:val="12"/>
                  </w:rPr>
                </w:rPrChange>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BA0016" w:rsidRDefault="00674808">
            <w:pPr>
              <w:pStyle w:val="TableEntry"/>
              <w:rPr>
                <w:szCs w:val="18"/>
                <w:rPrChange w:id="1480" w:author="Mary Jungers" w:date="2023-07-30T18:59:00Z">
                  <w:rPr>
                    <w:sz w:val="16"/>
                  </w:rPr>
                </w:rPrChange>
              </w:rPr>
            </w:pPr>
            <w:r w:rsidRPr="00BA0016">
              <w:rPr>
                <w:szCs w:val="18"/>
                <w:rPrChange w:id="1481" w:author="Mary Jungers" w:date="2023-07-30T18:59:00Z">
                  <w:rPr>
                    <w:sz w:val="16"/>
                  </w:rPr>
                </w:rPrChange>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BA0016" w:rsidRDefault="00674808">
            <w:pPr>
              <w:pStyle w:val="TableEntry"/>
              <w:jc w:val="center"/>
              <w:rPr>
                <w:i/>
                <w:iCs/>
                <w:szCs w:val="18"/>
                <w:rPrChange w:id="1482" w:author="Mary Jungers" w:date="2023-07-30T18:59:00Z">
                  <w:rPr>
                    <w:i/>
                    <w:iCs/>
                    <w:sz w:val="16"/>
                  </w:rPr>
                </w:rPrChange>
              </w:rPr>
            </w:pPr>
            <w:r w:rsidRPr="00BA0016">
              <w:rPr>
                <w:szCs w:val="18"/>
                <w:rPrChange w:id="1483" w:author="Mary Jungers" w:date="2023-07-30T18:59: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BA0016" w:rsidRDefault="00502EC1" w:rsidP="00E16821">
            <w:pPr>
              <w:pStyle w:val="TableEntry"/>
              <w:rPr>
                <w:szCs w:val="18"/>
                <w:rPrChange w:id="1484" w:author="Mary Jungers" w:date="2023-07-30T18:59:00Z">
                  <w:rPr>
                    <w:sz w:val="16"/>
                  </w:rPr>
                </w:rPrChange>
              </w:rPr>
            </w:pPr>
            <w:r w:rsidRPr="00BA0016">
              <w:rPr>
                <w:szCs w:val="18"/>
                <w:rPrChange w:id="1485" w:author="Mary Jungers" w:date="2023-07-30T18:59:00Z">
                  <w:rPr>
                    <w:sz w:val="16"/>
                  </w:rPr>
                </w:rPrChange>
              </w:rPr>
              <w:t xml:space="preserve">If </w:t>
            </w:r>
            <w:r w:rsidRPr="00BA0016">
              <w:rPr>
                <w:b/>
                <w:bCs/>
                <w:szCs w:val="18"/>
                <w:u w:val="single"/>
                <w:rPrChange w:id="1486" w:author="Mary Jungers" w:date="2023-07-30T18:59:00Z">
                  <w:rPr>
                    <w:b/>
                    <w:bCs/>
                    <w:sz w:val="16"/>
                    <w:u w:val="single"/>
                  </w:rPr>
                </w:rPrChange>
              </w:rPr>
              <w:t>WS-Addressing</w:t>
            </w:r>
            <w:r w:rsidR="00CA7F47" w:rsidRPr="00BA0016">
              <w:rPr>
                <w:b/>
                <w:bCs/>
                <w:szCs w:val="18"/>
                <w:u w:val="single"/>
                <w:rPrChange w:id="1487" w:author="Mary Jungers" w:date="2023-07-30T18:59:00Z">
                  <w:rPr>
                    <w:b/>
                    <w:bCs/>
                    <w:sz w:val="16"/>
                    <w:u w:val="single"/>
                  </w:rPr>
                </w:rPrChange>
              </w:rPr>
              <w:t xml:space="preserve"> based</w:t>
            </w:r>
            <w:r w:rsidRPr="00BA0016">
              <w:rPr>
                <w:szCs w:val="18"/>
                <w:rPrChange w:id="1488" w:author="Mary Jungers" w:date="2023-07-30T18:59:00Z">
                  <w:rPr>
                    <w:sz w:val="16"/>
                  </w:rPr>
                </w:rPrChange>
              </w:rPr>
              <w:t xml:space="preserve"> Asynchronous Web Services Exchange is being used, the content of the &lt;wsa:ReplyTo/&gt; element. </w:t>
            </w:r>
          </w:p>
          <w:p w14:paraId="018FEF16" w14:textId="77777777" w:rsidR="00502EC1" w:rsidRPr="00BA0016" w:rsidRDefault="00502EC1" w:rsidP="00502EC1">
            <w:pPr>
              <w:pStyle w:val="TableEntry"/>
              <w:rPr>
                <w:b/>
                <w:szCs w:val="18"/>
                <w:u w:val="single"/>
                <w:rPrChange w:id="1489" w:author="Mary Jungers" w:date="2023-07-30T18:59:00Z">
                  <w:rPr>
                    <w:b/>
                    <w:sz w:val="16"/>
                    <w:u w:val="single"/>
                  </w:rPr>
                </w:rPrChange>
              </w:rPr>
            </w:pPr>
            <w:r w:rsidRPr="00BA0016">
              <w:rPr>
                <w:b/>
                <w:szCs w:val="18"/>
                <w:u w:val="single"/>
                <w:rPrChange w:id="1490" w:author="Mary Jungers" w:date="2023-07-30T18:59:00Z">
                  <w:rPr>
                    <w:b/>
                    <w:sz w:val="16"/>
                    <w:u w:val="single"/>
                  </w:rPr>
                </w:rPrChange>
              </w:rPr>
              <w:t>If AS4 Asynchronous Web Services Exchange is used, the content of the eb:From/eb:PartyId.</w:t>
            </w:r>
          </w:p>
          <w:p w14:paraId="75D67D03" w14:textId="09D3D23F" w:rsidR="00674808" w:rsidRPr="00BA0016" w:rsidRDefault="00502EC1" w:rsidP="00502EC1">
            <w:pPr>
              <w:pStyle w:val="TableEntry"/>
              <w:rPr>
                <w:i/>
                <w:iCs/>
                <w:szCs w:val="18"/>
                <w:rPrChange w:id="1491" w:author="Mary Jungers" w:date="2023-07-30T18:59:00Z">
                  <w:rPr>
                    <w:i/>
                    <w:iCs/>
                    <w:sz w:val="16"/>
                  </w:rPr>
                </w:rPrChange>
              </w:rPr>
            </w:pPr>
            <w:r w:rsidRPr="00BA0016">
              <w:rPr>
                <w:szCs w:val="18"/>
                <w:rPrChange w:id="1492" w:author="Mary Jungers" w:date="2023-07-30T18:59:00Z">
                  <w:rPr>
                    <w:sz w:val="16"/>
                  </w:rPr>
                </w:rPrChange>
              </w:rPr>
              <w:t>Otherwise, not specialized.</w:t>
            </w:r>
          </w:p>
        </w:tc>
      </w:tr>
      <w:tr w:rsidR="00674808" w:rsidRPr="009E3DC5"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BA0016" w:rsidRDefault="00674808">
            <w:pPr>
              <w:pStyle w:val="TableEntry"/>
              <w:rPr>
                <w:i/>
                <w:szCs w:val="18"/>
                <w:rPrChange w:id="1493" w:author="Mary Jungers" w:date="2023-07-30T18:59:00Z">
                  <w:rPr>
                    <w:i/>
                    <w:sz w:val="16"/>
                  </w:rPr>
                </w:rPrChange>
              </w:rPr>
            </w:pPr>
            <w:r w:rsidRPr="00BA0016">
              <w:rPr>
                <w:i/>
                <w:szCs w:val="18"/>
                <w:rPrChange w:id="1494" w:author="Mary Jungers" w:date="2023-07-30T18:59:00Z">
                  <w:rPr>
                    <w:i/>
                    <w:sz w:val="16"/>
                  </w:rPr>
                </w:rPrChange>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BA0016" w:rsidRDefault="00674808">
            <w:pPr>
              <w:pStyle w:val="TableEntry"/>
              <w:jc w:val="center"/>
              <w:rPr>
                <w:i/>
                <w:iCs/>
                <w:szCs w:val="18"/>
                <w:rPrChange w:id="1495" w:author="Mary Jungers" w:date="2023-07-30T18:59:00Z">
                  <w:rPr>
                    <w:i/>
                    <w:iCs/>
                    <w:sz w:val="16"/>
                  </w:rPr>
                </w:rPrChange>
              </w:rPr>
            </w:pPr>
            <w:r w:rsidRPr="00BA0016">
              <w:rPr>
                <w:i/>
                <w:iCs/>
                <w:szCs w:val="18"/>
                <w:rPrChange w:id="1496" w:author="Mary Jungers" w:date="2023-07-30T18:59: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BA0016" w:rsidRDefault="00674808">
            <w:pPr>
              <w:pStyle w:val="TableEntry"/>
              <w:rPr>
                <w:i/>
                <w:iCs/>
                <w:szCs w:val="18"/>
                <w:rPrChange w:id="1497" w:author="Mary Jungers" w:date="2023-07-30T18:59:00Z">
                  <w:rPr>
                    <w:i/>
                    <w:iCs/>
                    <w:sz w:val="16"/>
                  </w:rPr>
                </w:rPrChange>
              </w:rPr>
            </w:pPr>
            <w:r w:rsidRPr="00BA0016">
              <w:rPr>
                <w:i/>
                <w:iCs/>
                <w:szCs w:val="18"/>
                <w:rPrChange w:id="1498" w:author="Mary Jungers" w:date="2023-07-30T18:59:00Z">
                  <w:rPr>
                    <w:i/>
                    <w:iCs/>
                    <w:sz w:val="16"/>
                  </w:rPr>
                </w:rPrChange>
              </w:rPr>
              <w:t>not specialized</w:t>
            </w:r>
          </w:p>
        </w:tc>
      </w:tr>
      <w:tr w:rsidR="00674808" w:rsidRPr="009E3DC5"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BA0016" w:rsidRDefault="00674808">
            <w:pPr>
              <w:pStyle w:val="TableEntry"/>
              <w:rPr>
                <w:i/>
                <w:iCs/>
                <w:szCs w:val="18"/>
                <w:rPrChange w:id="1499" w:author="Mary Jungers" w:date="2023-07-30T18:59:00Z">
                  <w:rPr>
                    <w:i/>
                    <w:iCs/>
                    <w:sz w:val="16"/>
                  </w:rPr>
                </w:rPrChange>
              </w:rPr>
            </w:pPr>
            <w:r w:rsidRPr="00BA0016">
              <w:rPr>
                <w:i/>
                <w:iCs/>
                <w:szCs w:val="18"/>
                <w:rPrChange w:id="1500" w:author="Mary Jungers" w:date="2023-07-30T18:59:00Z">
                  <w:rPr>
                    <w:i/>
                    <w:iCs/>
                    <w:sz w:val="16"/>
                  </w:rPr>
                </w:rPrChange>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BA0016" w:rsidRDefault="00674808">
            <w:pPr>
              <w:pStyle w:val="TableEntry"/>
              <w:jc w:val="center"/>
              <w:rPr>
                <w:i/>
                <w:iCs/>
                <w:szCs w:val="18"/>
                <w:rPrChange w:id="1501" w:author="Mary Jungers" w:date="2023-07-30T18:59:00Z">
                  <w:rPr>
                    <w:i/>
                    <w:iCs/>
                    <w:sz w:val="16"/>
                  </w:rPr>
                </w:rPrChange>
              </w:rPr>
            </w:pPr>
            <w:r w:rsidRPr="00BA0016">
              <w:rPr>
                <w:i/>
                <w:iCs/>
                <w:szCs w:val="18"/>
                <w:rPrChange w:id="1502" w:author="Mary Jungers" w:date="2023-07-30T18:59: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BA0016" w:rsidRDefault="00674808">
            <w:pPr>
              <w:pStyle w:val="TableEntry"/>
              <w:rPr>
                <w:i/>
                <w:iCs/>
                <w:szCs w:val="18"/>
                <w:rPrChange w:id="1503" w:author="Mary Jungers" w:date="2023-07-30T18:59:00Z">
                  <w:rPr>
                    <w:i/>
                    <w:iCs/>
                    <w:sz w:val="16"/>
                  </w:rPr>
                </w:rPrChange>
              </w:rPr>
            </w:pPr>
            <w:r w:rsidRPr="00BA0016">
              <w:rPr>
                <w:i/>
                <w:iCs/>
                <w:szCs w:val="18"/>
                <w:rPrChange w:id="1504" w:author="Mary Jungers" w:date="2023-07-30T18:59:00Z">
                  <w:rPr>
                    <w:i/>
                    <w:iCs/>
                    <w:sz w:val="16"/>
                  </w:rPr>
                </w:rPrChange>
              </w:rPr>
              <w:t>not specialized</w:t>
            </w:r>
          </w:p>
        </w:tc>
      </w:tr>
      <w:tr w:rsidR="00674808" w:rsidRPr="009E3DC5"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BA0016" w:rsidRDefault="00674808">
            <w:pPr>
              <w:pStyle w:val="TableEntry"/>
              <w:rPr>
                <w:i/>
                <w:iCs/>
                <w:szCs w:val="18"/>
                <w:rPrChange w:id="1505" w:author="Mary Jungers" w:date="2023-07-30T18:59:00Z">
                  <w:rPr>
                    <w:i/>
                    <w:iCs/>
                    <w:sz w:val="16"/>
                  </w:rPr>
                </w:rPrChange>
              </w:rPr>
            </w:pPr>
            <w:r w:rsidRPr="00BA0016">
              <w:rPr>
                <w:i/>
                <w:iCs/>
                <w:szCs w:val="18"/>
                <w:rPrChange w:id="1506" w:author="Mary Jungers" w:date="2023-07-30T18:59:00Z">
                  <w:rPr>
                    <w:i/>
                    <w:iCs/>
                    <w:sz w:val="16"/>
                  </w:rPr>
                </w:rPrChange>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BA0016" w:rsidRDefault="00674808">
            <w:pPr>
              <w:pStyle w:val="TableEntry"/>
              <w:jc w:val="center"/>
              <w:rPr>
                <w:iCs/>
                <w:szCs w:val="18"/>
                <w:rPrChange w:id="1507" w:author="Mary Jungers" w:date="2023-07-30T18:59:00Z">
                  <w:rPr>
                    <w:iCs/>
                    <w:sz w:val="16"/>
                  </w:rPr>
                </w:rPrChange>
              </w:rPr>
            </w:pPr>
            <w:r w:rsidRPr="00BA0016">
              <w:rPr>
                <w:i/>
                <w:iCs/>
                <w:szCs w:val="18"/>
                <w:rPrChange w:id="1508" w:author="Mary Jungers" w:date="2023-07-30T18:59: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BA0016" w:rsidRDefault="00674808">
            <w:pPr>
              <w:pStyle w:val="TableEntry"/>
              <w:rPr>
                <w:iCs/>
                <w:szCs w:val="18"/>
                <w:rPrChange w:id="1509" w:author="Mary Jungers" w:date="2023-07-30T18:59:00Z">
                  <w:rPr>
                    <w:iCs/>
                    <w:sz w:val="16"/>
                  </w:rPr>
                </w:rPrChange>
              </w:rPr>
            </w:pPr>
            <w:r w:rsidRPr="00BA0016">
              <w:rPr>
                <w:i/>
                <w:iCs/>
                <w:szCs w:val="18"/>
                <w:rPrChange w:id="1510" w:author="Mary Jungers" w:date="2023-07-30T18:59:00Z">
                  <w:rPr>
                    <w:i/>
                    <w:iCs/>
                    <w:sz w:val="16"/>
                  </w:rPr>
                </w:rPrChange>
              </w:rPr>
              <w:t>not specialized</w:t>
            </w:r>
          </w:p>
        </w:tc>
      </w:tr>
      <w:tr w:rsidR="00674808" w:rsidRPr="009E3DC5"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BA0016" w:rsidRDefault="00674808">
            <w:pPr>
              <w:pStyle w:val="TableEntry"/>
              <w:rPr>
                <w:szCs w:val="18"/>
                <w:rPrChange w:id="1511" w:author="Mary Jungers" w:date="2023-07-30T18:59:00Z">
                  <w:rPr>
                    <w:sz w:val="16"/>
                  </w:rPr>
                </w:rPrChange>
              </w:rPr>
            </w:pPr>
            <w:r w:rsidRPr="00BA0016">
              <w:rPr>
                <w:szCs w:val="18"/>
                <w:rPrChange w:id="1512" w:author="Mary Jungers" w:date="2023-07-30T18:59:00Z">
                  <w:rPr>
                    <w:sz w:val="16"/>
                  </w:rPr>
                </w:rPrChange>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BA0016" w:rsidRDefault="00674808">
            <w:pPr>
              <w:pStyle w:val="TableEntry"/>
              <w:jc w:val="center"/>
              <w:rPr>
                <w:szCs w:val="18"/>
                <w:rPrChange w:id="1513" w:author="Mary Jungers" w:date="2023-07-30T18:59:00Z">
                  <w:rPr>
                    <w:sz w:val="16"/>
                  </w:rPr>
                </w:rPrChange>
              </w:rPr>
            </w:pPr>
            <w:r w:rsidRPr="00BA0016">
              <w:rPr>
                <w:szCs w:val="18"/>
                <w:rPrChange w:id="1514" w:author="Mary Jungers" w:date="2023-07-30T18:59: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5A5FF6D1" w:rsidR="00674808" w:rsidRPr="00BA0016" w:rsidRDefault="00674808">
            <w:pPr>
              <w:pStyle w:val="TableEntry"/>
              <w:rPr>
                <w:szCs w:val="18"/>
                <w:rPrChange w:id="1515" w:author="Mary Jungers" w:date="2023-07-30T18:59:00Z">
                  <w:rPr>
                    <w:sz w:val="16"/>
                  </w:rPr>
                </w:rPrChange>
              </w:rPr>
            </w:pPr>
            <w:r w:rsidRPr="00BA0016">
              <w:rPr>
                <w:szCs w:val="18"/>
                <w:rPrChange w:id="1516" w:author="Mary Jungers" w:date="2023-07-30T18:59:00Z">
                  <w:rPr>
                    <w:sz w:val="16"/>
                  </w:rPr>
                </w:rPrChange>
              </w:rPr>
              <w:t xml:space="preserve">EV(110153, DCM, </w:t>
            </w:r>
            <w:r w:rsidR="00746607" w:rsidRPr="00BA0016">
              <w:rPr>
                <w:szCs w:val="18"/>
                <w:rPrChange w:id="1517" w:author="Mary Jungers" w:date="2023-07-30T18:59:00Z">
                  <w:rPr>
                    <w:sz w:val="16"/>
                  </w:rPr>
                </w:rPrChange>
              </w:rPr>
              <w:t>“Source Role ID”</w:t>
            </w:r>
            <w:r w:rsidRPr="00BA0016">
              <w:rPr>
                <w:szCs w:val="18"/>
                <w:rPrChange w:id="1518" w:author="Mary Jungers" w:date="2023-07-30T18:59:00Z">
                  <w:rPr>
                    <w:sz w:val="16"/>
                  </w:rPr>
                </w:rPrChange>
              </w:rPr>
              <w:t>)</w:t>
            </w:r>
          </w:p>
        </w:tc>
      </w:tr>
      <w:tr w:rsidR="00674808" w:rsidRPr="009E3DC5"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BA0016" w:rsidRDefault="00674808">
            <w:pPr>
              <w:pStyle w:val="TableEntry"/>
              <w:rPr>
                <w:iCs/>
                <w:szCs w:val="18"/>
                <w:rPrChange w:id="1519" w:author="Mary Jungers" w:date="2023-07-30T18:59:00Z">
                  <w:rPr>
                    <w:iCs/>
                    <w:sz w:val="16"/>
                  </w:rPr>
                </w:rPrChange>
              </w:rPr>
            </w:pPr>
            <w:r w:rsidRPr="00BA0016">
              <w:rPr>
                <w:iCs/>
                <w:szCs w:val="18"/>
                <w:rPrChange w:id="1520" w:author="Mary Jungers" w:date="2023-07-30T18:59:00Z">
                  <w:rPr>
                    <w:iCs/>
                    <w:sz w:val="16"/>
                  </w:rPr>
                </w:rPrChange>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BA0016" w:rsidRDefault="00674808">
            <w:pPr>
              <w:pStyle w:val="TableEntry"/>
              <w:jc w:val="center"/>
              <w:rPr>
                <w:iCs/>
                <w:szCs w:val="18"/>
                <w:rPrChange w:id="1521" w:author="Mary Jungers" w:date="2023-07-30T18:59:00Z">
                  <w:rPr>
                    <w:iCs/>
                    <w:sz w:val="16"/>
                  </w:rPr>
                </w:rPrChange>
              </w:rPr>
            </w:pPr>
            <w:r w:rsidRPr="00BA0016">
              <w:rPr>
                <w:iCs/>
                <w:szCs w:val="18"/>
                <w:rPrChange w:id="1522" w:author="Mary Jungers" w:date="2023-07-30T18:59:00Z">
                  <w:rPr>
                    <w:iCs/>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BA0016" w:rsidRDefault="00674808">
            <w:pPr>
              <w:pStyle w:val="TableEntry"/>
              <w:rPr>
                <w:szCs w:val="18"/>
                <w:rPrChange w:id="1523" w:author="Mary Jungers" w:date="2023-07-30T18:59:00Z">
                  <w:rPr>
                    <w:sz w:val="16"/>
                  </w:rPr>
                </w:rPrChange>
              </w:rPr>
            </w:pPr>
            <w:r w:rsidRPr="00BA0016">
              <w:rPr>
                <w:szCs w:val="18"/>
                <w:rPrChange w:id="1524" w:author="Mary Jungers" w:date="2023-07-30T18:59:00Z">
                  <w:rPr>
                    <w:sz w:val="16"/>
                  </w:rPr>
                </w:rPrChange>
              </w:rPr>
              <w:t>“1” for machine (DNS) name, “2” for IP address</w:t>
            </w:r>
          </w:p>
        </w:tc>
      </w:tr>
      <w:tr w:rsidR="00674808" w:rsidRPr="009E3DC5"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9E3DC5"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BA0016" w:rsidRDefault="00674808">
            <w:pPr>
              <w:pStyle w:val="TableEntry"/>
              <w:rPr>
                <w:iCs/>
                <w:szCs w:val="18"/>
                <w:rPrChange w:id="1525" w:author="Mary Jungers" w:date="2023-07-30T18:59:00Z">
                  <w:rPr>
                    <w:iCs/>
                    <w:sz w:val="16"/>
                  </w:rPr>
                </w:rPrChange>
              </w:rPr>
            </w:pPr>
            <w:r w:rsidRPr="00BA0016">
              <w:rPr>
                <w:iCs/>
                <w:szCs w:val="18"/>
                <w:rPrChange w:id="1526" w:author="Mary Jungers" w:date="2023-07-30T18:59:00Z">
                  <w:rPr>
                    <w:iCs/>
                    <w:sz w:val="16"/>
                  </w:rPr>
                </w:rPrChange>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BA0016" w:rsidRDefault="00674808">
            <w:pPr>
              <w:pStyle w:val="TableEntry"/>
              <w:jc w:val="center"/>
              <w:rPr>
                <w:iCs/>
                <w:szCs w:val="18"/>
                <w:rPrChange w:id="1527" w:author="Mary Jungers" w:date="2023-07-30T18:59:00Z">
                  <w:rPr>
                    <w:iCs/>
                    <w:sz w:val="16"/>
                  </w:rPr>
                </w:rPrChange>
              </w:rPr>
            </w:pPr>
            <w:r w:rsidRPr="00BA0016">
              <w:rPr>
                <w:iCs/>
                <w:szCs w:val="18"/>
                <w:rPrChange w:id="1528" w:author="Mary Jungers" w:date="2023-07-30T18:59:00Z">
                  <w:rPr>
                    <w:iCs/>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BA0016" w:rsidRDefault="00674808">
            <w:pPr>
              <w:pStyle w:val="TableEntry"/>
              <w:rPr>
                <w:szCs w:val="18"/>
                <w:rPrChange w:id="1529" w:author="Mary Jungers" w:date="2023-07-30T18:59:00Z">
                  <w:rPr>
                    <w:sz w:val="16"/>
                  </w:rPr>
                </w:rPrChange>
              </w:rPr>
            </w:pPr>
            <w:r w:rsidRPr="00BA0016">
              <w:rPr>
                <w:szCs w:val="18"/>
                <w:rPrChange w:id="1530" w:author="Mary Jungers" w:date="2023-07-30T18:59:00Z">
                  <w:rPr>
                    <w:sz w:val="16"/>
                  </w:rPr>
                </w:rPrChange>
              </w:rPr>
              <w:t>The machine name or IP address</w:t>
            </w:r>
          </w:p>
        </w:tc>
      </w:tr>
    </w:tbl>
    <w:p w14:paraId="19C446DB" w14:textId="471BA732" w:rsidR="00616271" w:rsidRPr="009E3DC5" w:rsidRDefault="003F6C87" w:rsidP="00E16821">
      <w:pPr>
        <w:pStyle w:val="BodyText"/>
        <w:rPr>
          <w:rFonts w:eastAsiaTheme="minorHAnsi"/>
          <w:b/>
        </w:rPr>
      </w:pPr>
      <w:r w:rsidRPr="009E3DC5">
        <w:rPr>
          <w:rFonts w:eastAsiaTheme="minorHAnsi"/>
          <w:b/>
        </w:rPr>
        <w:t>…</w:t>
      </w:r>
    </w:p>
    <w:p w14:paraId="0AE9F1EC" w14:textId="3E8CBB23" w:rsidR="006963B9" w:rsidRPr="009E3DC5" w:rsidRDefault="006963B9" w:rsidP="00674808"/>
    <w:p w14:paraId="37F410EC" w14:textId="4E3CA519" w:rsidR="00E01A63" w:rsidRPr="009E3DC5" w:rsidRDefault="00E01A63" w:rsidP="00674808"/>
    <w:p w14:paraId="0796996F" w14:textId="7ECAE53D" w:rsidR="003C28B0" w:rsidRPr="009E3DC5" w:rsidDel="00A31A30" w:rsidRDefault="003C28B0" w:rsidP="00674808">
      <w:pPr>
        <w:rPr>
          <w:del w:id="1531" w:author="Mary Jungers" w:date="2023-07-27T15:42:00Z"/>
        </w:rPr>
      </w:pPr>
    </w:p>
    <w:p w14:paraId="1385C9BC" w14:textId="74ADF5C1" w:rsidR="003C28B0" w:rsidRPr="009E3DC5" w:rsidDel="00A31A30" w:rsidRDefault="003C28B0" w:rsidP="00674808">
      <w:pPr>
        <w:rPr>
          <w:del w:id="1532" w:author="Mary Jungers" w:date="2023-07-27T15:42:00Z"/>
        </w:rPr>
      </w:pPr>
    </w:p>
    <w:p w14:paraId="53815164" w14:textId="597AA003" w:rsidR="00F73CC7" w:rsidRPr="009E3DC5" w:rsidRDefault="00616271" w:rsidP="002A62EB">
      <w:pPr>
        <w:pStyle w:val="EditorInstructions"/>
      </w:pPr>
      <w:r w:rsidRPr="009E3DC5">
        <w:t xml:space="preserve">Update Vol </w:t>
      </w:r>
      <w:del w:id="1533" w:author="Mary Jungers" w:date="2023-07-30T19:24:00Z">
        <w:r w:rsidRPr="009E3DC5" w:rsidDel="005E0198">
          <w:delText>2b</w:delText>
        </w:r>
      </w:del>
      <w:ins w:id="1534" w:author="Mary Jungers" w:date="2023-07-30T19:24:00Z">
        <w:r w:rsidR="005E0198">
          <w:t>2</w:t>
        </w:r>
      </w:ins>
      <w:r w:rsidRPr="009E3DC5">
        <w:t xml:space="preserve"> Section 3.56.6 as follows</w:t>
      </w:r>
      <w:r w:rsidR="00F73CC7" w:rsidRPr="009E3DC5">
        <w:t>. This includes adding new subsection header 3.56.6.1 and new subsection 3.56.6.1 including header and section content.</w:t>
      </w:r>
    </w:p>
    <w:p w14:paraId="6B7D84AF" w14:textId="4A02B24A" w:rsidR="00616271" w:rsidRPr="009E3DC5" w:rsidRDefault="00F73CC7" w:rsidP="002A62EB">
      <w:pPr>
        <w:pStyle w:val="EditorInstructions"/>
      </w:pPr>
      <w:r w:rsidRPr="009E3DC5">
        <w:rPr>
          <w:highlight w:val="green"/>
        </w:rPr>
        <w:t>Green highlighted text</w:t>
      </w:r>
      <w:r w:rsidRPr="009E3DC5">
        <w:t xml:space="preserve"> shall be in Bold</w:t>
      </w:r>
    </w:p>
    <w:p w14:paraId="252EB797" w14:textId="664261A4" w:rsidR="00674808" w:rsidRPr="009E3DC5" w:rsidRDefault="00674808" w:rsidP="00674808">
      <w:pPr>
        <w:pStyle w:val="Heading3"/>
        <w:numPr>
          <w:ilvl w:val="0"/>
          <w:numId w:val="0"/>
        </w:numPr>
        <w:tabs>
          <w:tab w:val="left" w:pos="720"/>
        </w:tabs>
      </w:pPr>
      <w:bookmarkStart w:id="1535" w:name="_Toc461221698"/>
      <w:bookmarkStart w:id="1536" w:name="_Toc428516876"/>
      <w:bookmarkStart w:id="1537" w:name="_Toc141666870"/>
      <w:r w:rsidRPr="009E3DC5">
        <w:t>3.56.6 Protocol Requirements</w:t>
      </w:r>
      <w:bookmarkEnd w:id="1535"/>
      <w:bookmarkEnd w:id="1536"/>
      <w:bookmarkEnd w:id="1537"/>
    </w:p>
    <w:p w14:paraId="2C8AD6A5" w14:textId="53DCF1D0" w:rsidR="00F73CC7" w:rsidRPr="009E3DC5" w:rsidRDefault="00F73CC7" w:rsidP="00F73CC7">
      <w:pPr>
        <w:pStyle w:val="BodyText"/>
        <w:rPr>
          <w:b/>
          <w:u w:val="single"/>
        </w:rPr>
      </w:pPr>
      <w:r w:rsidRPr="009E3DC5">
        <w:rPr>
          <w:b/>
          <w:u w:val="single"/>
        </w:rPr>
        <w:t>This section describes requirements for Web Services transport for;</w:t>
      </w:r>
    </w:p>
    <w:p w14:paraId="65593FCC" w14:textId="77777777" w:rsidR="00F73CC7" w:rsidRPr="009E3DC5" w:rsidRDefault="00F73CC7" w:rsidP="009F111F">
      <w:pPr>
        <w:pStyle w:val="ListBullet2"/>
        <w:ind w:left="720"/>
        <w:rPr>
          <w:b/>
          <w:bCs/>
          <w:u w:val="single"/>
        </w:rPr>
      </w:pPr>
      <w:r w:rsidRPr="009E3DC5">
        <w:rPr>
          <w:b/>
          <w:bCs/>
          <w:u w:val="single"/>
        </w:rPr>
        <w:t xml:space="preserve">Synchronous </w:t>
      </w:r>
    </w:p>
    <w:p w14:paraId="2BF1565E" w14:textId="77777777" w:rsidR="00F73CC7" w:rsidRPr="009E3DC5" w:rsidRDefault="00F73CC7" w:rsidP="009F111F">
      <w:pPr>
        <w:pStyle w:val="ListBullet2"/>
        <w:ind w:left="720"/>
        <w:rPr>
          <w:b/>
          <w:bCs/>
          <w:u w:val="single"/>
        </w:rPr>
      </w:pPr>
      <w:r w:rsidRPr="009E3DC5">
        <w:rPr>
          <w:b/>
          <w:bCs/>
          <w:u w:val="single"/>
        </w:rPr>
        <w:t xml:space="preserve">WS-Addressing based Asynchronous </w:t>
      </w:r>
    </w:p>
    <w:p w14:paraId="30C3845B" w14:textId="648B2525" w:rsidR="00F73CC7" w:rsidRPr="009E3DC5" w:rsidRDefault="00F73CC7" w:rsidP="009F111F">
      <w:pPr>
        <w:pStyle w:val="ListBullet2"/>
        <w:ind w:left="720"/>
        <w:rPr>
          <w:b/>
          <w:bCs/>
          <w:u w:val="single"/>
        </w:rPr>
      </w:pPr>
      <w:r w:rsidRPr="009E3DC5">
        <w:rPr>
          <w:b/>
          <w:bCs/>
          <w:u w:val="single"/>
        </w:rPr>
        <w:t>AS4 Asynchronous</w:t>
      </w:r>
    </w:p>
    <w:p w14:paraId="25BEC04B" w14:textId="6B7E62DD" w:rsidR="00082407" w:rsidRPr="009E3DC5" w:rsidRDefault="00002B98" w:rsidP="002A62EB">
      <w:pPr>
        <w:pStyle w:val="Heading4"/>
      </w:pPr>
      <w:bookmarkStart w:id="1538" w:name="_Toc141666871"/>
      <w:r w:rsidRPr="009E3DC5">
        <w:t>3.56.6.1 S</w:t>
      </w:r>
      <w:r w:rsidR="00082407" w:rsidRPr="009E3DC5">
        <w:t xml:space="preserve">upport of Synchronous and WS-Addressing </w:t>
      </w:r>
      <w:r w:rsidR="00147556" w:rsidRPr="009E3DC5">
        <w:t xml:space="preserve">based </w:t>
      </w:r>
      <w:r w:rsidR="00082407" w:rsidRPr="009E3DC5">
        <w:t>Asynchronous web service exchange</w:t>
      </w:r>
      <w:r w:rsidRPr="009E3DC5">
        <w:t xml:space="preserve"> requirements</w:t>
      </w:r>
      <w:bookmarkEnd w:id="1538"/>
    </w:p>
    <w:p w14:paraId="0C45E703" w14:textId="75ECFC9E" w:rsidR="00674808" w:rsidRPr="009E3DC5" w:rsidRDefault="00674808" w:rsidP="00674808">
      <w:pPr>
        <w:pStyle w:val="BodyText"/>
      </w:pPr>
      <w:r w:rsidRPr="009E3DC5">
        <w:t xml:space="preserve">The Patient Location Query request and response will be transmitted using Web Services, according to the requirements specified in ITI </w:t>
      </w:r>
      <w:del w:id="1539" w:author="Mary Jungers" w:date="2023-07-30T19:12:00Z">
        <w:r w:rsidRPr="009E3DC5" w:rsidDel="00EE2148">
          <w:delText>TF-2x</w:delText>
        </w:r>
      </w:del>
      <w:ins w:id="1540" w:author="Mary Jungers" w:date="2023-07-30T19:12:00Z">
        <w:r w:rsidR="00EE2148">
          <w:t>TF-2</w:t>
        </w:r>
      </w:ins>
      <w:r w:rsidRPr="009E3DC5">
        <w:t>: Appendix V</w:t>
      </w:r>
      <w:r w:rsidR="00082407" w:rsidRPr="009E3DC5">
        <w:t>.3</w:t>
      </w:r>
      <w:r w:rsidRPr="009E3DC5">
        <w:t>. The specific values for the WSDL describing the Patient Location Query transaction are described in this section.</w:t>
      </w:r>
    </w:p>
    <w:p w14:paraId="70BC18AE" w14:textId="77777777" w:rsidR="00674808" w:rsidRPr="009E3DC5" w:rsidRDefault="00674808" w:rsidP="00674808">
      <w:pPr>
        <w:pStyle w:val="BodyText"/>
      </w:pPr>
      <w:r w:rsidRPr="009E3DC5">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9E3DC5" w:rsidRDefault="00674808" w:rsidP="00674808">
      <w:pPr>
        <w:pStyle w:val="BodyText"/>
      </w:pPr>
      <w:r w:rsidRPr="009E3DC5">
        <w:rPr>
          <w:highlight w:val="green"/>
        </w:rPr>
        <w:t>IHE-WSP201)</w:t>
      </w:r>
      <w:r w:rsidRPr="009E3DC5">
        <w:t xml:space="preserve"> The attribute /wsdl:definitions/@name shall be “RespondingGateway”.</w:t>
      </w:r>
    </w:p>
    <w:p w14:paraId="0EC6B06A" w14:textId="77777777" w:rsidR="00674808" w:rsidRPr="009E3DC5" w:rsidRDefault="00674808" w:rsidP="00674808">
      <w:pPr>
        <w:pStyle w:val="BodyText"/>
      </w:pPr>
      <w:r w:rsidRPr="009E3DC5">
        <w:t>The following WSDL naming conventions shall apply:</w:t>
      </w:r>
    </w:p>
    <w:p w14:paraId="776A7EA3" w14:textId="77777777" w:rsidR="00674808" w:rsidRPr="009E3DC5" w:rsidRDefault="00674808" w:rsidP="00674808">
      <w:pPr>
        <w:pStyle w:val="BodyText"/>
      </w:pPr>
      <w:r w:rsidRPr="009E3DC5">
        <w:lastRenderedPageBreak/>
        <w:tab/>
        <w:t>wsdl:definitions/@name="RespondingGateway":</w:t>
      </w:r>
    </w:p>
    <w:p w14:paraId="4B8932E4" w14:textId="77777777" w:rsidR="00674808" w:rsidRPr="009E3DC5" w:rsidRDefault="00674808" w:rsidP="006358D1">
      <w:pPr>
        <w:pStyle w:val="BodyText"/>
        <w:ind w:left="720"/>
      </w:pPr>
      <w:r w:rsidRPr="009E3DC5">
        <w:t>query message    -&gt; "PatientLocationQuery_Message"</w:t>
      </w:r>
    </w:p>
    <w:p w14:paraId="69724272" w14:textId="77777777" w:rsidR="00674808" w:rsidRPr="009E3DC5" w:rsidRDefault="00674808" w:rsidP="00674808">
      <w:pPr>
        <w:pStyle w:val="BodyText"/>
      </w:pPr>
      <w:r w:rsidRPr="009E3DC5">
        <w:tab/>
        <w:t>query response   -&gt; "PatientLocationQueryResponse_Message"</w:t>
      </w:r>
    </w:p>
    <w:p w14:paraId="5F6C05A6" w14:textId="77777777" w:rsidR="00674808" w:rsidRPr="009E3DC5" w:rsidRDefault="00674808" w:rsidP="00674808">
      <w:pPr>
        <w:pStyle w:val="BodyText"/>
      </w:pPr>
      <w:r w:rsidRPr="009E3DC5">
        <w:tab/>
        <w:t>portType         -&gt; "RespondingGateway_PortType"</w:t>
      </w:r>
    </w:p>
    <w:p w14:paraId="4E21A345" w14:textId="77777777" w:rsidR="00674808" w:rsidRPr="009E3DC5" w:rsidRDefault="00674808" w:rsidP="00674808">
      <w:pPr>
        <w:pStyle w:val="BodyText"/>
      </w:pPr>
      <w:r w:rsidRPr="009E3DC5">
        <w:tab/>
        <w:t>operation        -&gt; "PatientLocationQuery"</w:t>
      </w:r>
    </w:p>
    <w:p w14:paraId="7B817278" w14:textId="77777777" w:rsidR="00674808" w:rsidRPr="009E3DC5" w:rsidRDefault="00674808" w:rsidP="00674808">
      <w:pPr>
        <w:pStyle w:val="BodyText"/>
      </w:pPr>
      <w:r w:rsidRPr="009E3DC5">
        <w:tab/>
        <w:t>SOAP 1.2 binding -&gt; "RespondingGateway_Binding_Soap12"</w:t>
      </w:r>
    </w:p>
    <w:p w14:paraId="30114EB8" w14:textId="77777777" w:rsidR="00674808" w:rsidRPr="009E3DC5" w:rsidRDefault="00674808" w:rsidP="00674808">
      <w:pPr>
        <w:pStyle w:val="BodyText"/>
      </w:pPr>
      <w:r w:rsidRPr="009E3DC5">
        <w:tab/>
        <w:t>SOAP 1.2 port    -&gt; "RespondingGateway_Port_Soap12"</w:t>
      </w:r>
    </w:p>
    <w:p w14:paraId="2305BCB1" w14:textId="77777777" w:rsidR="00674808" w:rsidRPr="009E3DC5" w:rsidRDefault="00674808" w:rsidP="00674808">
      <w:pPr>
        <w:pStyle w:val="BodyText"/>
      </w:pPr>
    </w:p>
    <w:p w14:paraId="2E248F98" w14:textId="77777777" w:rsidR="00674808" w:rsidRPr="009E3DC5" w:rsidRDefault="00674808" w:rsidP="00674808">
      <w:pPr>
        <w:pStyle w:val="BodyText"/>
      </w:pPr>
      <w:r w:rsidRPr="009E3DC5">
        <w:rPr>
          <w:highlight w:val="green"/>
        </w:rPr>
        <w:t>IHE-WSP202)</w:t>
      </w:r>
      <w:r w:rsidRPr="009E3DC5">
        <w:t xml:space="preserve"> The targetNamespace of the WSDL shall be “urn:ihe:iti:xcpd:2009”</w:t>
      </w:r>
    </w:p>
    <w:p w14:paraId="4BA58406" w14:textId="77777777" w:rsidR="00674808" w:rsidRPr="009E3DC5" w:rsidRDefault="00674808" w:rsidP="00674808">
      <w:pPr>
        <w:pStyle w:val="BodyText"/>
      </w:pPr>
      <w:r w:rsidRPr="009E3DC5">
        <w:t>These are the requirements for the Patient Location Query transaction presented in the order in which they would appear in the WSDL definition:</w:t>
      </w:r>
    </w:p>
    <w:p w14:paraId="27C6B0CC" w14:textId="77777777" w:rsidR="00674808" w:rsidRPr="009E3DC5" w:rsidRDefault="00674808" w:rsidP="006963B9">
      <w:pPr>
        <w:pStyle w:val="ListBullet2"/>
        <w:numPr>
          <w:ilvl w:val="0"/>
          <w:numId w:val="77"/>
        </w:numPr>
      </w:pPr>
      <w:r w:rsidRPr="009E3DC5">
        <w:t>The following types shall be imported (xsd:import) in the /definitions/types section:</w:t>
      </w:r>
    </w:p>
    <w:p w14:paraId="0C795B0D" w14:textId="77777777" w:rsidR="00674808" w:rsidRPr="009E3DC5" w:rsidRDefault="00674808" w:rsidP="006963B9">
      <w:pPr>
        <w:pStyle w:val="ListBullet3"/>
        <w:numPr>
          <w:ilvl w:val="1"/>
          <w:numId w:val="77"/>
        </w:numPr>
      </w:pPr>
      <w:r w:rsidRPr="009E3DC5">
        <w:t>namespace=" urn:ihe:iti:xcpd:2009"</w:t>
      </w:r>
    </w:p>
    <w:p w14:paraId="26A6CC81" w14:textId="77777777" w:rsidR="00674808" w:rsidRPr="009E3DC5" w:rsidRDefault="00674808" w:rsidP="006963B9">
      <w:pPr>
        <w:pStyle w:val="ListBullet2"/>
        <w:numPr>
          <w:ilvl w:val="0"/>
          <w:numId w:val="77"/>
        </w:numPr>
      </w:pPr>
      <w:r w:rsidRPr="009E3DC5">
        <w:t>The /definitions/message/part/@element attribute of the Patient Location Query Request message shall be defined as “xcpd: PatientLocationQueryRequest”</w:t>
      </w:r>
    </w:p>
    <w:p w14:paraId="68002EFA" w14:textId="77777777" w:rsidR="00674808" w:rsidRPr="009E3DC5" w:rsidRDefault="00674808" w:rsidP="006963B9">
      <w:pPr>
        <w:pStyle w:val="ListBullet2"/>
        <w:numPr>
          <w:ilvl w:val="0"/>
          <w:numId w:val="77"/>
        </w:numPr>
      </w:pPr>
      <w:r w:rsidRPr="009E3DC5">
        <w:t>The /definitions/message/part/@element attribute of the Patient Location Query Response message shall be defined as “xcpd: PatientLocationQueryResponse”</w:t>
      </w:r>
    </w:p>
    <w:p w14:paraId="6A171CE9" w14:textId="77777777" w:rsidR="00674808" w:rsidRPr="009E3DC5" w:rsidRDefault="00674808" w:rsidP="006963B9">
      <w:pPr>
        <w:pStyle w:val="ListBullet2"/>
        <w:numPr>
          <w:ilvl w:val="0"/>
          <w:numId w:val="77"/>
        </w:numPr>
      </w:pPr>
      <w:r w:rsidRPr="009E3DC5">
        <w:t>The /definitions/portType/operation/input/@wsaw:Action attribute for the Patient Location QueryRequest message shall be defined as “urn:ihe:iti:2009:PatientLocationQuery”</w:t>
      </w:r>
    </w:p>
    <w:p w14:paraId="13BD0CA9" w14:textId="77777777" w:rsidR="00674808" w:rsidRPr="009E3DC5" w:rsidRDefault="00674808" w:rsidP="006963B9">
      <w:pPr>
        <w:pStyle w:val="ListBullet2"/>
        <w:numPr>
          <w:ilvl w:val="0"/>
          <w:numId w:val="77"/>
        </w:numPr>
      </w:pPr>
      <w:r w:rsidRPr="009E3DC5">
        <w:t>The /definitions/portType/operation/output/@wsaw:Action attribute for the Patient Location Query Response message shall be defined as “urn:ihe:iti:2009:PatientLocationQueryResponse”</w:t>
      </w:r>
    </w:p>
    <w:p w14:paraId="569B6617" w14:textId="77777777" w:rsidR="00674808" w:rsidRPr="009E3DC5" w:rsidRDefault="00674808" w:rsidP="006963B9">
      <w:pPr>
        <w:pStyle w:val="ListBullet2"/>
        <w:numPr>
          <w:ilvl w:val="0"/>
          <w:numId w:val="77"/>
        </w:numPr>
      </w:pPr>
      <w:r w:rsidRPr="009E3DC5">
        <w:t>The /definitions/binding/operation/soap12:operation/@soapActionRequired attribute should be defined as “false”</w:t>
      </w:r>
    </w:p>
    <w:p w14:paraId="22A87120" w14:textId="644948F3" w:rsidR="00674808" w:rsidRPr="009E3DC5" w:rsidRDefault="00674808" w:rsidP="00674808">
      <w:pPr>
        <w:pStyle w:val="BodyText"/>
      </w:pPr>
      <w:r w:rsidRPr="009E3DC5">
        <w:t xml:space="preserve">A full WSDL for the Initiating and Responding Gateway Actors is found in ITI </w:t>
      </w:r>
      <w:del w:id="1541" w:author="Mary Jungers" w:date="2023-07-30T19:12:00Z">
        <w:r w:rsidRPr="009E3DC5" w:rsidDel="00EE2148">
          <w:delText>TF-2x</w:delText>
        </w:r>
      </w:del>
      <w:ins w:id="1542" w:author="Mary Jungers" w:date="2023-07-30T19:12:00Z">
        <w:r w:rsidR="00EE2148">
          <w:t>TF-2</w:t>
        </w:r>
      </w:ins>
      <w:r w:rsidRPr="009E3DC5">
        <w:t>: Appendix W.</w:t>
      </w:r>
    </w:p>
    <w:p w14:paraId="54507F0E" w14:textId="77777777" w:rsidR="006358D1" w:rsidRPr="009E3DC5" w:rsidRDefault="00002B98" w:rsidP="006358D1">
      <w:pPr>
        <w:pStyle w:val="Heading4"/>
      </w:pPr>
      <w:bookmarkStart w:id="1543" w:name="_Toc141666872"/>
      <w:r w:rsidRPr="009E3DC5">
        <w:t xml:space="preserve">3.56.6.2 Support of AS4 </w:t>
      </w:r>
      <w:r w:rsidR="00082407" w:rsidRPr="009E3DC5">
        <w:t>Asynchron</w:t>
      </w:r>
      <w:r w:rsidRPr="009E3DC5">
        <w:t>ous web service exchange requirements</w:t>
      </w:r>
      <w:bookmarkEnd w:id="1543"/>
    </w:p>
    <w:p w14:paraId="75F1A2E9" w14:textId="7FCA08C6" w:rsidR="00616271" w:rsidRPr="009E3DC5" w:rsidRDefault="00616271" w:rsidP="00616271">
      <w:pPr>
        <w:pStyle w:val="BodyText"/>
      </w:pPr>
      <w:r w:rsidRPr="009E3DC5">
        <w:rPr>
          <w:b/>
          <w:u w:val="single"/>
        </w:rPr>
        <w:t>The requirements for the Patient Location Query Request using the AS4 Asynchronous transport are</w:t>
      </w:r>
      <w:r w:rsidR="00F73CC7" w:rsidRPr="009E3DC5">
        <w:rPr>
          <w:b/>
          <w:u w:val="single"/>
        </w:rPr>
        <w:t>:</w:t>
      </w:r>
      <w:r w:rsidRPr="009E3DC5">
        <w:rPr>
          <w:b/>
          <w:u w:val="single"/>
        </w:rPr>
        <w:t xml:space="preserve"> </w:t>
      </w:r>
    </w:p>
    <w:p w14:paraId="5203AF91" w14:textId="79F38B08" w:rsidR="00616271" w:rsidRPr="009E3DC5" w:rsidRDefault="00616271" w:rsidP="006963B9">
      <w:pPr>
        <w:pStyle w:val="ListBullet2"/>
        <w:numPr>
          <w:ilvl w:val="0"/>
          <w:numId w:val="44"/>
        </w:numPr>
        <w:rPr>
          <w:b/>
          <w:bCs/>
          <w:u w:val="single"/>
        </w:rPr>
      </w:pPr>
      <w:r w:rsidRPr="009E3DC5">
        <w:rPr>
          <w:b/>
          <w:bCs/>
          <w:u w:val="single"/>
        </w:rPr>
        <w:t xml:space="preserve">The &lt;eb:Service&gt; SOAP element shall be set to the value: </w:t>
      </w:r>
      <w:r w:rsidR="00C72849" w:rsidRPr="009E3DC5">
        <w:rPr>
          <w:b/>
          <w:bCs/>
          <w:u w:val="single"/>
        </w:rPr>
        <w:t>ITI-56</w:t>
      </w:r>
    </w:p>
    <w:p w14:paraId="3C53F9C6" w14:textId="3B58EDD3" w:rsidR="00C72849" w:rsidRPr="009E3DC5" w:rsidRDefault="00C72849" w:rsidP="00C72849">
      <w:pPr>
        <w:pStyle w:val="ListBullet2"/>
        <w:numPr>
          <w:ilvl w:val="0"/>
          <w:numId w:val="44"/>
        </w:numPr>
        <w:rPr>
          <w:b/>
          <w:bCs/>
          <w:u w:val="single"/>
        </w:rPr>
      </w:pPr>
      <w:r w:rsidRPr="009E3DC5">
        <w:rPr>
          <w:b/>
          <w:bCs/>
          <w:u w:val="single"/>
        </w:rPr>
        <w:t>The type attribute on the &lt;eb:Service&gt; SOAP element shall be set to the value: urn:ihe:iti:transactions</w:t>
      </w:r>
    </w:p>
    <w:p w14:paraId="72732F4E" w14:textId="4ED1C4E2" w:rsidR="00616271" w:rsidRPr="009E3DC5" w:rsidRDefault="00616271" w:rsidP="006963B9">
      <w:pPr>
        <w:pStyle w:val="ListBullet2"/>
        <w:numPr>
          <w:ilvl w:val="0"/>
          <w:numId w:val="44"/>
        </w:numPr>
        <w:rPr>
          <w:b/>
          <w:bCs/>
          <w:u w:val="single"/>
        </w:rPr>
      </w:pPr>
      <w:r w:rsidRPr="009E3DC5">
        <w:rPr>
          <w:b/>
          <w:bCs/>
          <w:u w:val="single"/>
        </w:rPr>
        <w:lastRenderedPageBreak/>
        <w:t xml:space="preserve">The &lt;eb:Action&gt; SOAP element shall </w:t>
      </w:r>
      <w:r w:rsidR="00E764A6" w:rsidRPr="009E3DC5">
        <w:rPr>
          <w:b/>
          <w:u w:val="single"/>
        </w:rPr>
        <w:t>be set to</w:t>
      </w:r>
      <w:r w:rsidRPr="009E3DC5">
        <w:rPr>
          <w:b/>
          <w:bCs/>
          <w:u w:val="single"/>
        </w:rPr>
        <w:t xml:space="preserve"> the value: urn:ihe:iti:2009:PatientLocationQuery</w:t>
      </w:r>
    </w:p>
    <w:p w14:paraId="47EAB72D" w14:textId="77777777" w:rsidR="00616271" w:rsidRPr="009E3DC5" w:rsidRDefault="00616271" w:rsidP="006963B9">
      <w:pPr>
        <w:pStyle w:val="ListBullet2"/>
        <w:numPr>
          <w:ilvl w:val="0"/>
          <w:numId w:val="44"/>
        </w:numPr>
        <w:rPr>
          <w:b/>
          <w:bCs/>
          <w:u w:val="single"/>
        </w:rPr>
      </w:pPr>
      <w:r w:rsidRPr="009E3DC5">
        <w:rPr>
          <w:b/>
          <w:bCs/>
          <w:u w:val="single"/>
        </w:rPr>
        <w:t xml:space="preserve">The &lt;eb:From/eb:Role&gt; element shall be set to the value: urn:ihe:iti:2018:Requester </w:t>
      </w:r>
    </w:p>
    <w:p w14:paraId="12820C4C" w14:textId="04BFA273" w:rsidR="00616271" w:rsidRPr="009E3DC5" w:rsidRDefault="00616271" w:rsidP="006963B9">
      <w:pPr>
        <w:pStyle w:val="ListBullet2"/>
        <w:numPr>
          <w:ilvl w:val="0"/>
          <w:numId w:val="44"/>
        </w:numPr>
        <w:rPr>
          <w:b/>
          <w:bCs/>
          <w:u w:val="single"/>
        </w:rPr>
      </w:pPr>
      <w:r w:rsidRPr="009E3DC5">
        <w:rPr>
          <w:b/>
          <w:bCs/>
          <w:u w:val="single"/>
        </w:rPr>
        <w:t>The &lt;eb:To/eb:Role&gt; element shall be set to the value: urn:ihe:iti:2018:Provider</w:t>
      </w:r>
    </w:p>
    <w:p w14:paraId="221E7602" w14:textId="77777777" w:rsidR="00616271" w:rsidRPr="009E3DC5" w:rsidRDefault="00616271" w:rsidP="006963B9">
      <w:pPr>
        <w:pStyle w:val="ListBullet2"/>
        <w:numPr>
          <w:ilvl w:val="0"/>
          <w:numId w:val="44"/>
        </w:numPr>
        <w:rPr>
          <w:b/>
          <w:bCs/>
          <w:u w:val="single"/>
        </w:rPr>
      </w:pPr>
      <w:r w:rsidRPr="009E3DC5">
        <w:rPr>
          <w:b/>
          <w:bCs/>
          <w:u w:val="single"/>
        </w:rPr>
        <w:t>The AS4 message shall be a SIMPLE SOAP 1.2 message. No use shall be made of SOAP-With-Attachments MIME Multipart/Related packaging.</w:t>
      </w:r>
    </w:p>
    <w:p w14:paraId="05A1FFA0" w14:textId="77777777" w:rsidR="00616271" w:rsidRPr="009E3DC5" w:rsidRDefault="00616271" w:rsidP="006963B9">
      <w:pPr>
        <w:pStyle w:val="ListBullet2"/>
        <w:numPr>
          <w:ilvl w:val="0"/>
          <w:numId w:val="44"/>
        </w:numPr>
        <w:rPr>
          <w:b/>
          <w:bCs/>
          <w:u w:val="single"/>
        </w:rPr>
      </w:pPr>
      <w:r w:rsidRPr="009E3DC5">
        <w:rPr>
          <w:b/>
          <w:bCs/>
          <w:u w:val="single"/>
        </w:rPr>
        <w:t>The &lt;soap12:Body&gt; shall contain one &lt;xcpd:PatientLocationQueryRequest&gt; element</w:t>
      </w:r>
    </w:p>
    <w:p w14:paraId="2E70E2F0" w14:textId="3D072B1D" w:rsidR="00616271" w:rsidRPr="009E3DC5" w:rsidRDefault="00616271" w:rsidP="00616271">
      <w:pPr>
        <w:pStyle w:val="BodyText"/>
      </w:pPr>
      <w:r w:rsidRPr="009E3DC5">
        <w:rPr>
          <w:b/>
          <w:u w:val="single"/>
        </w:rPr>
        <w:t>Th</w:t>
      </w:r>
      <w:r w:rsidR="00D038B7" w:rsidRPr="009E3DC5">
        <w:rPr>
          <w:b/>
          <w:u w:val="single"/>
        </w:rPr>
        <w:t>e</w:t>
      </w:r>
      <w:r w:rsidRPr="009E3DC5">
        <w:rPr>
          <w:b/>
          <w:u w:val="single"/>
        </w:rPr>
        <w:t xml:space="preserve"> requirements for the Patient Location Query </w:t>
      </w:r>
      <w:r w:rsidR="00F73CC7" w:rsidRPr="009E3DC5">
        <w:rPr>
          <w:b/>
          <w:u w:val="single"/>
        </w:rPr>
        <w:t xml:space="preserve">Response using the </w:t>
      </w:r>
      <w:r w:rsidRPr="009E3DC5">
        <w:rPr>
          <w:b/>
          <w:u w:val="single"/>
        </w:rPr>
        <w:t>AS4 Asynchronous</w:t>
      </w:r>
      <w:r w:rsidR="00F73CC7" w:rsidRPr="009E3DC5">
        <w:rPr>
          <w:b/>
          <w:u w:val="single"/>
        </w:rPr>
        <w:t xml:space="preserve"> transport are</w:t>
      </w:r>
      <w:r w:rsidRPr="009E3DC5">
        <w:rPr>
          <w:b/>
          <w:u w:val="single"/>
        </w:rPr>
        <w:t>:</w:t>
      </w:r>
    </w:p>
    <w:p w14:paraId="3BBEED0D" w14:textId="0F29B87B" w:rsidR="00616271" w:rsidRPr="009E3DC5" w:rsidRDefault="00616271" w:rsidP="006963B9">
      <w:pPr>
        <w:pStyle w:val="ListBullet3"/>
        <w:numPr>
          <w:ilvl w:val="0"/>
          <w:numId w:val="45"/>
        </w:numPr>
        <w:rPr>
          <w:b/>
          <w:u w:val="single"/>
        </w:rPr>
      </w:pPr>
      <w:r w:rsidRPr="009E3DC5">
        <w:rPr>
          <w:b/>
          <w:u w:val="single"/>
        </w:rPr>
        <w:t xml:space="preserve">The &lt;eb:Service&gt; SOAP element shall be set to the value: </w:t>
      </w:r>
      <w:r w:rsidR="00C72849" w:rsidRPr="009E3DC5">
        <w:rPr>
          <w:b/>
          <w:bCs/>
          <w:u w:val="single"/>
        </w:rPr>
        <w:t>ITI-56</w:t>
      </w:r>
    </w:p>
    <w:p w14:paraId="40C938A8" w14:textId="5BF46E16" w:rsidR="00C72849" w:rsidRPr="009E3DC5" w:rsidRDefault="00C72849" w:rsidP="0007110D">
      <w:pPr>
        <w:pStyle w:val="ListBullet2"/>
        <w:numPr>
          <w:ilvl w:val="0"/>
          <w:numId w:val="45"/>
        </w:numPr>
        <w:rPr>
          <w:b/>
          <w:bCs/>
          <w:u w:val="single"/>
        </w:rPr>
      </w:pPr>
      <w:r w:rsidRPr="009E3DC5">
        <w:rPr>
          <w:b/>
          <w:bCs/>
          <w:u w:val="single"/>
        </w:rPr>
        <w:t>The type attribute on the &lt;eb:Service&gt; SOAP element shall be set to the value: urn:ihe:iti:transactions</w:t>
      </w:r>
    </w:p>
    <w:p w14:paraId="2698D9BA" w14:textId="607AEE56" w:rsidR="00616271" w:rsidRPr="009E3DC5" w:rsidRDefault="00616271" w:rsidP="006963B9">
      <w:pPr>
        <w:pStyle w:val="ListBullet3"/>
        <w:numPr>
          <w:ilvl w:val="0"/>
          <w:numId w:val="45"/>
        </w:numPr>
        <w:rPr>
          <w:b/>
          <w:u w:val="single"/>
        </w:rPr>
      </w:pPr>
      <w:r w:rsidRPr="009E3DC5">
        <w:rPr>
          <w:b/>
          <w:u w:val="single"/>
        </w:rPr>
        <w:t xml:space="preserve">The &lt;eb:Action&gt; SOAP element shall </w:t>
      </w:r>
      <w:r w:rsidR="00E764A6" w:rsidRPr="009E3DC5">
        <w:rPr>
          <w:b/>
          <w:u w:val="single"/>
        </w:rPr>
        <w:t>be set to</w:t>
      </w:r>
      <w:r w:rsidRPr="009E3DC5">
        <w:rPr>
          <w:b/>
          <w:u w:val="single"/>
        </w:rPr>
        <w:t xml:space="preserve"> the value: </w:t>
      </w:r>
      <w:r w:rsidRPr="009E3DC5">
        <w:rPr>
          <w:b/>
          <w:bCs/>
          <w:u w:val="single"/>
        </w:rPr>
        <w:t>urn:ihe:iti:2009:PatientLocationQuery</w:t>
      </w:r>
      <w:r w:rsidRPr="009E3DC5">
        <w:rPr>
          <w:b/>
          <w:u w:val="single"/>
        </w:rPr>
        <w:t>Response</w:t>
      </w:r>
    </w:p>
    <w:p w14:paraId="50E56B6B" w14:textId="77777777" w:rsidR="00616271" w:rsidRPr="009E3DC5" w:rsidRDefault="00616271" w:rsidP="006963B9">
      <w:pPr>
        <w:pStyle w:val="ListBullet3"/>
        <w:numPr>
          <w:ilvl w:val="0"/>
          <w:numId w:val="45"/>
        </w:numPr>
        <w:rPr>
          <w:b/>
          <w:u w:val="single"/>
        </w:rPr>
      </w:pPr>
      <w:r w:rsidRPr="009E3DC5">
        <w:rPr>
          <w:b/>
          <w:u w:val="single"/>
        </w:rPr>
        <w:t xml:space="preserve">The &lt;eb:From/eb:Role&gt; element shall be set to the value: urn:ihe:iti:2018:Provider </w:t>
      </w:r>
    </w:p>
    <w:p w14:paraId="0C56C037" w14:textId="2FE92A42" w:rsidR="00616271" w:rsidRPr="009E3DC5" w:rsidRDefault="00616271" w:rsidP="006963B9">
      <w:pPr>
        <w:pStyle w:val="ListBullet3"/>
        <w:numPr>
          <w:ilvl w:val="0"/>
          <w:numId w:val="45"/>
        </w:numPr>
        <w:rPr>
          <w:b/>
          <w:u w:val="single"/>
        </w:rPr>
      </w:pPr>
      <w:r w:rsidRPr="009E3DC5">
        <w:rPr>
          <w:b/>
          <w:u w:val="single"/>
        </w:rPr>
        <w:t>The &lt;eb:To/eb:Role&gt; element shall be set to the value: urn:ihe:iti:2018:Requester</w:t>
      </w:r>
    </w:p>
    <w:p w14:paraId="7718B75F" w14:textId="77777777" w:rsidR="00616271" w:rsidRPr="009E3DC5" w:rsidRDefault="00616271" w:rsidP="006963B9">
      <w:pPr>
        <w:pStyle w:val="ListBullet2"/>
        <w:numPr>
          <w:ilvl w:val="0"/>
          <w:numId w:val="45"/>
        </w:numPr>
        <w:rPr>
          <w:b/>
          <w:bCs/>
          <w:u w:val="single"/>
        </w:rPr>
      </w:pPr>
      <w:r w:rsidRPr="009E3DC5">
        <w:rPr>
          <w:b/>
          <w:bCs/>
          <w:u w:val="single"/>
        </w:rPr>
        <w:t>The AS4 message shall be a SIMPLE SOAP 1.2 message. No use shall be made of SOAP-With-Attachments MIME Multipart/Related packaging.</w:t>
      </w:r>
    </w:p>
    <w:p w14:paraId="0A3FBCF6" w14:textId="77777777" w:rsidR="00616271" w:rsidRPr="009E3DC5" w:rsidRDefault="00616271" w:rsidP="006963B9">
      <w:pPr>
        <w:pStyle w:val="ListBullet3"/>
        <w:numPr>
          <w:ilvl w:val="0"/>
          <w:numId w:val="45"/>
        </w:numPr>
        <w:rPr>
          <w:b/>
          <w:u w:val="single"/>
        </w:rPr>
      </w:pPr>
      <w:r w:rsidRPr="009E3DC5">
        <w:rPr>
          <w:b/>
          <w:u w:val="single"/>
        </w:rPr>
        <w:t>The &lt;soap12:Body&gt; shall contain one &lt;xcpd:PatientLocationQueryResponse&gt; element</w:t>
      </w:r>
    </w:p>
    <w:p w14:paraId="6EF37E0B" w14:textId="64AB5C52" w:rsidR="0075744C" w:rsidRPr="009E3DC5" w:rsidRDefault="0075744C">
      <w:pPr>
        <w:spacing w:before="0"/>
      </w:pPr>
      <w:r w:rsidRPr="009E3DC5">
        <w:br w:type="page"/>
      </w:r>
    </w:p>
    <w:p w14:paraId="1D01AAAE" w14:textId="77777777" w:rsidR="0075744C" w:rsidRPr="009E3DC5" w:rsidRDefault="0075744C" w:rsidP="005A3E2E">
      <w:pPr>
        <w:pStyle w:val="BodyText"/>
      </w:pPr>
    </w:p>
    <w:p w14:paraId="4D5EECD4" w14:textId="5A0DF84F" w:rsidR="00CE4E82" w:rsidRPr="009E3DC5" w:rsidRDefault="009F40C8" w:rsidP="00CE4E82">
      <w:pPr>
        <w:pStyle w:val="EditorInstructions"/>
      </w:pPr>
      <w:r w:rsidRPr="009E3DC5">
        <w:t xml:space="preserve">In the XCDR TI Supplement, </w:t>
      </w:r>
      <w:r w:rsidR="007814B1" w:rsidRPr="009E3DC5">
        <w:t>i</w:t>
      </w:r>
      <w:r w:rsidR="00CE4E82" w:rsidRPr="009E3DC5">
        <w:t xml:space="preserve">n Section 3.80, </w:t>
      </w:r>
      <w:r w:rsidR="00CE4E82" w:rsidRPr="009E3DC5">
        <w:rPr>
          <w:b/>
          <w:highlight w:val="yellow"/>
        </w:rPr>
        <w:t>Cross-Gateway Document Provide [ITI-80]</w:t>
      </w:r>
      <w:r w:rsidR="00CE4E82" w:rsidRPr="009E3DC5">
        <w:rPr>
          <w:highlight w:val="yellow"/>
        </w:rPr>
        <w:t>,</w:t>
      </w:r>
      <w:r w:rsidR="00CE4E82" w:rsidRPr="009E3DC5">
        <w:t xml:space="preserve"> </w:t>
      </w:r>
      <w:r w:rsidR="00D038B7" w:rsidRPr="009E3DC5">
        <w:t>update the sub-sections as follows.</w:t>
      </w:r>
    </w:p>
    <w:p w14:paraId="4DB06F4F" w14:textId="77777777" w:rsidR="00CE4E82" w:rsidRPr="009E3DC5" w:rsidRDefault="00CE4E82" w:rsidP="005A3E2E">
      <w:pPr>
        <w:pStyle w:val="BodyText"/>
      </w:pPr>
    </w:p>
    <w:p w14:paraId="31DB7DFA" w14:textId="02762338" w:rsidR="00ED141C" w:rsidRPr="009E3DC5" w:rsidRDefault="002D7944" w:rsidP="00ED141C">
      <w:pPr>
        <w:pStyle w:val="EditorInstructions"/>
        <w:pBdr>
          <w:top w:val="single" w:sz="4" w:space="0" w:color="auto"/>
        </w:pBdr>
      </w:pPr>
      <w:r w:rsidRPr="009E3DC5">
        <w:t>Update the existing 3.80.5 content and ex</w:t>
      </w:r>
      <w:r w:rsidR="00ED141C" w:rsidRPr="009E3DC5">
        <w:t>isting subsections</w:t>
      </w:r>
      <w:r w:rsidRPr="009E3DC5">
        <w:t xml:space="preserve"> 3.80.5.1, 3.80.5.1.1 and 3.80.5.1.2, content unchanged, by r</w:t>
      </w:r>
      <w:r w:rsidR="00ED141C" w:rsidRPr="009E3DC5">
        <w:t>enumber</w:t>
      </w:r>
      <w:r w:rsidRPr="009E3DC5">
        <w:t>ing 30.80.5</w:t>
      </w:r>
      <w:r w:rsidR="00ED141C" w:rsidRPr="009E3DC5">
        <w:t xml:space="preserve"> into a new </w:t>
      </w:r>
      <w:r w:rsidR="00BF58BB" w:rsidRPr="009E3DC5">
        <w:t>Section</w:t>
      </w:r>
      <w:r w:rsidR="00ED141C" w:rsidRPr="009E3DC5">
        <w:t xml:space="preserve"> 3.80.5.1.</w:t>
      </w:r>
      <w:r w:rsidRPr="009E3DC5">
        <w:t xml:space="preserve"> and renumbering the lower level sections as 3.80.5.1.1, 3.80.5.1.1.1 and 3.80.5.1.1.2</w:t>
      </w:r>
      <w:r w:rsidR="003F3230" w:rsidRPr="009E3DC5">
        <w:t>. Those update</w:t>
      </w:r>
      <w:r w:rsidR="008D3B6D" w:rsidRPr="009E3DC5">
        <w:t>s</w:t>
      </w:r>
      <w:r w:rsidR="003F3230" w:rsidRPr="009E3DC5">
        <w:t xml:space="preserve"> apply to XCDR Trial Implementation Supplement</w:t>
      </w:r>
    </w:p>
    <w:p w14:paraId="4C7CA13B" w14:textId="77777777" w:rsidR="00ED141C" w:rsidRPr="009E3DC5" w:rsidRDefault="00ED141C" w:rsidP="00ED141C">
      <w:pPr>
        <w:pStyle w:val="Heading3"/>
        <w:numPr>
          <w:ilvl w:val="0"/>
          <w:numId w:val="0"/>
        </w:numPr>
        <w:ind w:left="720" w:hanging="720"/>
        <w:rPr>
          <w:u w:val="single"/>
        </w:rPr>
      </w:pPr>
      <w:bookmarkStart w:id="1544" w:name="_Toc488347454"/>
      <w:bookmarkStart w:id="1545" w:name="_Toc141666873"/>
      <w:r w:rsidRPr="009E3DC5">
        <w:t>3.80.5 Protocol Requirements</w:t>
      </w:r>
      <w:bookmarkEnd w:id="1545"/>
    </w:p>
    <w:p w14:paraId="6442443A" w14:textId="5DB0FC48" w:rsidR="00ED141C" w:rsidRPr="009E3DC5" w:rsidRDefault="00ED141C" w:rsidP="002D7944">
      <w:pPr>
        <w:pStyle w:val="Heading3"/>
        <w:numPr>
          <w:ilvl w:val="0"/>
          <w:numId w:val="0"/>
        </w:numPr>
        <w:ind w:left="720" w:hanging="720"/>
        <w:rPr>
          <w:u w:val="single"/>
        </w:rPr>
      </w:pPr>
      <w:bookmarkStart w:id="1546" w:name="_Toc141666874"/>
      <w:r w:rsidRPr="009E3DC5">
        <w:rPr>
          <w:u w:val="single"/>
        </w:rPr>
        <w:t xml:space="preserve">3.80.5.1 Protocol Requirements for Synchronous </w:t>
      </w:r>
      <w:r w:rsidR="00147556" w:rsidRPr="009E3DC5">
        <w:rPr>
          <w:u w:val="single"/>
        </w:rPr>
        <w:t xml:space="preserve">and Asynchronous (WS-Addressing based) </w:t>
      </w:r>
      <w:r w:rsidRPr="009E3DC5">
        <w:rPr>
          <w:u w:val="single"/>
        </w:rPr>
        <w:t>Web Services</w:t>
      </w:r>
      <w:bookmarkEnd w:id="1546"/>
    </w:p>
    <w:bookmarkEnd w:id="1544"/>
    <w:p w14:paraId="5D403F35" w14:textId="77777777" w:rsidR="008817B8" w:rsidRPr="009E3DC5" w:rsidRDefault="008817B8" w:rsidP="008817B8">
      <w:pPr>
        <w:pStyle w:val="BodyText"/>
        <w:rPr>
          <w:b/>
          <w:strike/>
        </w:rPr>
      </w:pPr>
      <w:r w:rsidRPr="009E3DC5">
        <w:rPr>
          <w:b/>
          <w:strike/>
        </w:rPr>
        <w:t>Implementers of this transaction shall comply with all requirements described in ITI TF-2x: Appendix V: Web Services for IHE Transactions.</w:t>
      </w:r>
    </w:p>
    <w:p w14:paraId="04C5C1CE" w14:textId="2C36C47C" w:rsidR="008817B8" w:rsidRPr="009E3DC5" w:rsidRDefault="0059028D" w:rsidP="008817B8">
      <w:pPr>
        <w:pStyle w:val="BodyText"/>
      </w:pPr>
      <w:r w:rsidRPr="009E3DC5">
        <w:rPr>
          <w:b/>
          <w:u w:val="single"/>
        </w:rPr>
        <w:t xml:space="preserve">For Synchronous </w:t>
      </w:r>
      <w:r w:rsidR="00147556" w:rsidRPr="009E3DC5">
        <w:rPr>
          <w:b/>
          <w:u w:val="single"/>
        </w:rPr>
        <w:t>and Asynchronous (WS-Addressing based)</w:t>
      </w:r>
      <w:r w:rsidR="00147556" w:rsidRPr="009E3DC5">
        <w:rPr>
          <w:u w:val="single"/>
        </w:rPr>
        <w:t xml:space="preserve"> </w:t>
      </w:r>
      <w:r w:rsidR="00F35A7F" w:rsidRPr="009E3DC5">
        <w:rPr>
          <w:b/>
          <w:u w:val="single"/>
        </w:rPr>
        <w:t>exchange</w:t>
      </w:r>
      <w:r w:rsidRPr="009E3DC5">
        <w:rPr>
          <w:b/>
          <w:u w:val="single"/>
        </w:rPr>
        <w:t>,</w:t>
      </w:r>
      <w:r w:rsidRPr="009E3DC5">
        <w:t xml:space="preserve"> </w:t>
      </w:r>
      <w:r w:rsidR="008817B8" w:rsidRPr="009E3DC5">
        <w:rPr>
          <w:b/>
          <w:strike/>
        </w:rPr>
        <w:t>T</w:t>
      </w:r>
      <w:r w:rsidRPr="009E3DC5">
        <w:rPr>
          <w:b/>
          <w:u w:val="single"/>
        </w:rPr>
        <w:t>t</w:t>
      </w:r>
      <w:r w:rsidR="008817B8" w:rsidRPr="009E3DC5">
        <w:t>he Cross-Gateway Document Provide transaction shall use SOAP1</w:t>
      </w:r>
      <w:r w:rsidR="00147556" w:rsidRPr="009E3DC5">
        <w:t>.</w:t>
      </w:r>
      <w:r w:rsidR="008817B8" w:rsidRPr="009E3DC5">
        <w:t xml:space="preserve">2 and MTOM with XOP encoding (labeled MTOM/XOP in this specification). See ITI </w:t>
      </w:r>
      <w:del w:id="1547" w:author="Mary Jungers" w:date="2023-07-30T19:12:00Z">
        <w:r w:rsidR="008817B8" w:rsidRPr="009E3DC5" w:rsidDel="00EE2148">
          <w:delText>TF-2x</w:delText>
        </w:r>
      </w:del>
      <w:ins w:id="1548" w:author="Mary Jungers" w:date="2023-07-30T19:12:00Z">
        <w:r w:rsidR="00EE2148">
          <w:t>TF-2</w:t>
        </w:r>
      </w:ins>
      <w:r w:rsidR="008817B8" w:rsidRPr="009E3DC5">
        <w:t>: Appendix V for details.</w:t>
      </w:r>
    </w:p>
    <w:p w14:paraId="31A89E61" w14:textId="26A4835F" w:rsidR="00910DC0" w:rsidRPr="009E3DC5" w:rsidRDefault="00910DC0" w:rsidP="008817B8">
      <w:pPr>
        <w:pStyle w:val="BodyText"/>
        <w:rPr>
          <w:b/>
          <w:u w:val="single"/>
        </w:rPr>
      </w:pPr>
      <w:r w:rsidRPr="009E3DC5">
        <w:rPr>
          <w:b/>
          <w:u w:val="single"/>
        </w:rPr>
        <w:t xml:space="preserve">Implementers of this transaction shall comply with all requirements described in ITI </w:t>
      </w:r>
      <w:del w:id="1549" w:author="Mary Jungers" w:date="2023-07-30T19:12:00Z">
        <w:r w:rsidRPr="009E3DC5" w:rsidDel="00EE2148">
          <w:rPr>
            <w:b/>
            <w:u w:val="single"/>
          </w:rPr>
          <w:delText>TF-2x</w:delText>
        </w:r>
      </w:del>
      <w:ins w:id="1550" w:author="Mary Jungers" w:date="2023-07-30T19:12:00Z">
        <w:r w:rsidR="00EE2148">
          <w:rPr>
            <w:b/>
            <w:u w:val="single"/>
          </w:rPr>
          <w:t>TF-2</w:t>
        </w:r>
      </w:ins>
      <w:r w:rsidRPr="009E3DC5">
        <w:rPr>
          <w:b/>
          <w:u w:val="single"/>
        </w:rPr>
        <w:t xml:space="preserve">: </w:t>
      </w:r>
      <w:r w:rsidR="000E2AC8" w:rsidRPr="009E3DC5">
        <w:rPr>
          <w:b/>
          <w:u w:val="single"/>
        </w:rPr>
        <w:t xml:space="preserve">Appendix </w:t>
      </w:r>
      <w:r w:rsidRPr="009E3DC5">
        <w:rPr>
          <w:b/>
          <w:u w:val="single"/>
        </w:rPr>
        <w:t xml:space="preserve">V.3: </w:t>
      </w:r>
      <w:r w:rsidR="00147556" w:rsidRPr="009E3DC5">
        <w:rPr>
          <w:b/>
          <w:u w:val="single"/>
        </w:rPr>
        <w:t>Synchronous and Asynchronous (WS-Addressing based) Web Services</w:t>
      </w:r>
      <w:r w:rsidRPr="009E3DC5">
        <w:rPr>
          <w:b/>
          <w:u w:val="single"/>
        </w:rPr>
        <w:t>.</w:t>
      </w:r>
    </w:p>
    <w:p w14:paraId="2CD0BEF7" w14:textId="448A9015" w:rsidR="008817B8" w:rsidRPr="009E3DC5" w:rsidRDefault="008817B8" w:rsidP="008817B8">
      <w:pPr>
        <w:pStyle w:val="BodyText"/>
        <w:rPr>
          <w:bCs/>
        </w:rPr>
      </w:pPr>
      <w:r w:rsidRPr="009E3DC5">
        <w:rPr>
          <w:bCs/>
        </w:rPr>
        <w:t xml:space="preserve">XML namespace prefixes used in text and examples below are for informational purposes only and are documented in ITI </w:t>
      </w:r>
      <w:del w:id="1551" w:author="Mary Jungers" w:date="2023-07-30T19:12:00Z">
        <w:r w:rsidRPr="009E3DC5" w:rsidDel="00EE2148">
          <w:rPr>
            <w:bCs/>
          </w:rPr>
          <w:delText>TF-2x</w:delText>
        </w:r>
      </w:del>
      <w:ins w:id="1552" w:author="Mary Jungers" w:date="2023-07-30T19:12:00Z">
        <w:r w:rsidR="00EE2148">
          <w:rPr>
            <w:bCs/>
          </w:rPr>
          <w:t>TF-2</w:t>
        </w:r>
      </w:ins>
      <w:r w:rsidRPr="009E3DC5">
        <w:rPr>
          <w:bCs/>
        </w:rPr>
        <w:t>: Appendix V, Table 2.4-1.</w:t>
      </w:r>
    </w:p>
    <w:p w14:paraId="5F3AC765" w14:textId="3A14E4F6" w:rsidR="008817B8" w:rsidRPr="009E3DC5" w:rsidRDefault="008817B8" w:rsidP="008817B8">
      <w:pPr>
        <w:pStyle w:val="BodyText"/>
      </w:pPr>
      <w:r w:rsidRPr="009E3DC5">
        <w:t xml:space="preserve">A full XML Schema Document for the XDS types is available online on the IHE FTP site, see ITI </w:t>
      </w:r>
      <w:del w:id="1553" w:author="Mary Jungers" w:date="2023-07-30T19:12:00Z">
        <w:r w:rsidRPr="009E3DC5" w:rsidDel="00EE2148">
          <w:delText>TF-2x</w:delText>
        </w:r>
      </w:del>
      <w:ins w:id="1554" w:author="Mary Jungers" w:date="2023-07-30T19:12:00Z">
        <w:r w:rsidR="00EE2148">
          <w:t>TF-2</w:t>
        </w:r>
      </w:ins>
      <w:r w:rsidRPr="009E3DC5">
        <w:t>: Appendix W.</w:t>
      </w:r>
    </w:p>
    <w:p w14:paraId="6D005A56" w14:textId="77777777" w:rsidR="0059028D" w:rsidRPr="009E3DC5" w:rsidRDefault="0059028D" w:rsidP="008817B8">
      <w:pPr>
        <w:pStyle w:val="BodyText"/>
      </w:pPr>
    </w:p>
    <w:p w14:paraId="41967D9E" w14:textId="77777777" w:rsidR="008817B8" w:rsidRPr="009E3DC5" w:rsidRDefault="008817B8" w:rsidP="008817B8">
      <w:pPr>
        <w:pStyle w:val="BodyText"/>
      </w:pPr>
      <w:r w:rsidRPr="009E3DC5">
        <w:t>Responding Gateway: These are the requirements for the Cross-Gateway Document Provide transaction presented in the order in which they would appear in the Responding Gateway WSDL definition:</w:t>
      </w:r>
    </w:p>
    <w:p w14:paraId="455DF149" w14:textId="77777777" w:rsidR="008817B8" w:rsidRPr="009E3DC5" w:rsidRDefault="008817B8" w:rsidP="006963B9">
      <w:pPr>
        <w:pStyle w:val="ListBullet2"/>
        <w:numPr>
          <w:ilvl w:val="0"/>
          <w:numId w:val="63"/>
        </w:numPr>
      </w:pPr>
      <w:r w:rsidRPr="009E3DC5">
        <w:t>The following types shall be imported (xsd:import) in the /definitions/types section:</w:t>
      </w:r>
    </w:p>
    <w:p w14:paraId="3FFE6406" w14:textId="77777777" w:rsidR="008817B8" w:rsidRPr="009E3DC5" w:rsidRDefault="008817B8" w:rsidP="00E16821">
      <w:pPr>
        <w:pStyle w:val="ListBullet3"/>
        <w:numPr>
          <w:ilvl w:val="0"/>
          <w:numId w:val="95"/>
        </w:numPr>
      </w:pPr>
      <w:r w:rsidRPr="009E3DC5">
        <w:t>namespace="urn:oasis:names:tc:ebxml-regrep:xsd:rs:3.0", schema="rs.xsd"</w:t>
      </w:r>
    </w:p>
    <w:p w14:paraId="1D50003D" w14:textId="77777777" w:rsidR="008817B8" w:rsidRPr="009E3DC5" w:rsidRDefault="008817B8" w:rsidP="00E16821">
      <w:pPr>
        <w:pStyle w:val="ListBullet3"/>
        <w:numPr>
          <w:ilvl w:val="0"/>
          <w:numId w:val="95"/>
        </w:numPr>
      </w:pPr>
      <w:r w:rsidRPr="009E3DC5">
        <w:t>namespace="urn:ihe:iti:xds-b:2007", schema="IHEXDS.xsd"</w:t>
      </w:r>
    </w:p>
    <w:p w14:paraId="2125F7A2" w14:textId="77777777" w:rsidR="008817B8" w:rsidRPr="009E3DC5" w:rsidRDefault="008817B8" w:rsidP="006963B9">
      <w:pPr>
        <w:pStyle w:val="ListBullet2"/>
        <w:numPr>
          <w:ilvl w:val="0"/>
          <w:numId w:val="63"/>
        </w:numPr>
      </w:pPr>
      <w:r w:rsidRPr="009E3DC5">
        <w:t>The /definitions/message/part/@element attribute of the Cross-Gateway Document Provide Request message shall be defined as “xds:ProvideAndRegisterDocumentSetRequest”</w:t>
      </w:r>
    </w:p>
    <w:p w14:paraId="4899C2AA" w14:textId="77777777" w:rsidR="008817B8" w:rsidRPr="009E3DC5" w:rsidRDefault="008817B8" w:rsidP="006963B9">
      <w:pPr>
        <w:pStyle w:val="ListBullet2"/>
        <w:numPr>
          <w:ilvl w:val="0"/>
          <w:numId w:val="63"/>
        </w:numPr>
      </w:pPr>
      <w:r w:rsidRPr="009E3DC5">
        <w:t>The /definitions/message/part/@element attribute of the Cross-Gateway Document Provide Response message shall be defined as “rs:RegistryResponse”</w:t>
      </w:r>
    </w:p>
    <w:p w14:paraId="4DCDD22B" w14:textId="77777777" w:rsidR="008817B8" w:rsidRPr="009E3DC5" w:rsidRDefault="008817B8" w:rsidP="006963B9">
      <w:pPr>
        <w:pStyle w:val="ListBullet2"/>
        <w:numPr>
          <w:ilvl w:val="0"/>
          <w:numId w:val="63"/>
        </w:numPr>
      </w:pPr>
      <w:r w:rsidRPr="009E3DC5">
        <w:lastRenderedPageBreak/>
        <w:t>Refer to Table 3.80.5-1 below for additional attribute requirements</w:t>
      </w:r>
    </w:p>
    <w:p w14:paraId="6C04905D" w14:textId="5ECA1846" w:rsidR="008817B8" w:rsidRPr="009E3DC5" w:rsidRDefault="008817B8" w:rsidP="008817B8">
      <w:pPr>
        <w:pStyle w:val="BodyText"/>
      </w:pPr>
      <w:r w:rsidRPr="009E3DC5">
        <w:t xml:space="preserve">These are the requirements that affect the wire format of the SOAP message. The other WSDL properties are only used within the WSDL definition and do not affect interoperability. Full sample request and response messages are in ITI </w:t>
      </w:r>
      <w:del w:id="1555" w:author="Mary Jungers" w:date="2023-07-30T19:10:00Z">
        <w:r w:rsidRPr="009E3DC5" w:rsidDel="00EE2148">
          <w:delText>TF-2c</w:delText>
        </w:r>
      </w:del>
      <w:ins w:id="1556" w:author="Mary Jungers" w:date="2023-07-30T19:10:00Z">
        <w:r w:rsidR="00EE2148">
          <w:t>TF-2</w:t>
        </w:r>
      </w:ins>
      <w:r w:rsidRPr="009E3DC5">
        <w:t xml:space="preserve">: 3.80.5.1 Sample SOAP Messages. For informative WSDL for the Responding Gateway see ITI </w:t>
      </w:r>
      <w:del w:id="1557" w:author="Mary Jungers" w:date="2023-07-30T19:12:00Z">
        <w:r w:rsidRPr="009E3DC5" w:rsidDel="00EE2148">
          <w:delText>TF-2x</w:delText>
        </w:r>
      </w:del>
      <w:ins w:id="1558" w:author="Mary Jungers" w:date="2023-07-30T19:12:00Z">
        <w:r w:rsidR="00EE2148">
          <w:t>TF-2</w:t>
        </w:r>
      </w:ins>
      <w:r w:rsidRPr="009E3DC5">
        <w:t xml:space="preserve">: Appendix W. The &lt;xds:ProvideAndRegisterDocumentSetRequest /&gt; element is defined as: </w:t>
      </w:r>
    </w:p>
    <w:p w14:paraId="06232A56" w14:textId="77777777" w:rsidR="008817B8" w:rsidRPr="009E3DC5" w:rsidRDefault="008817B8" w:rsidP="006963B9">
      <w:pPr>
        <w:pStyle w:val="ListBullet2"/>
        <w:numPr>
          <w:ilvl w:val="0"/>
          <w:numId w:val="63"/>
        </w:numPr>
      </w:pPr>
      <w:r w:rsidRPr="009E3DC5">
        <w:t>One &lt;lcm:SubmitObjectsRequest/&gt; element that contains the submission set metadata</w:t>
      </w:r>
    </w:p>
    <w:p w14:paraId="0E1BE41C" w14:textId="77777777" w:rsidR="008817B8" w:rsidRPr="009E3DC5" w:rsidRDefault="008817B8" w:rsidP="006963B9">
      <w:pPr>
        <w:pStyle w:val="ListBullet2"/>
        <w:numPr>
          <w:ilvl w:val="0"/>
          <w:numId w:val="63"/>
        </w:numPr>
      </w:pPr>
      <w:r w:rsidRPr="009E3DC5">
        <w:t>Zero or more &lt;xds:Document/&gt; elements that contain document content being submitted to the Responding Gateway. The &lt;xds:Document/&gt; element also includes the document id attribute (xds:Document/@id) of type xsd:anyURI to match the document ExtrinsicObject id in the metadata and providing the necessary linkage</w:t>
      </w:r>
    </w:p>
    <w:p w14:paraId="5F0AC8DB" w14:textId="77777777" w:rsidR="008817B8" w:rsidRPr="009E3DC5" w:rsidRDefault="008817B8" w:rsidP="008817B8">
      <w:pPr>
        <w:keepNext/>
      </w:pPr>
      <w:r w:rsidRPr="009E3DC5">
        <w:t>The use of MTOM/XOP is governed by the following rules:</w:t>
      </w:r>
    </w:p>
    <w:p w14:paraId="3BC86CB9" w14:textId="77777777" w:rsidR="008817B8" w:rsidRPr="009E3DC5" w:rsidRDefault="008817B8" w:rsidP="006963B9">
      <w:pPr>
        <w:pStyle w:val="ListBullet2"/>
        <w:numPr>
          <w:ilvl w:val="0"/>
          <w:numId w:val="63"/>
        </w:numPr>
      </w:pPr>
      <w:r w:rsidRPr="009E3DC5">
        <w:t>The Responding Gateway shall accept documents in a Cross Gateway Document Provide transaction in MTOM/XOP format. The response message shall use MTOM/XOP format.</w:t>
      </w:r>
    </w:p>
    <w:p w14:paraId="12FFD604" w14:textId="77777777" w:rsidR="008817B8" w:rsidRPr="009E3DC5" w:rsidRDefault="008817B8" w:rsidP="006963B9">
      <w:pPr>
        <w:pStyle w:val="ListBullet2"/>
        <w:numPr>
          <w:ilvl w:val="0"/>
          <w:numId w:val="63"/>
        </w:numPr>
      </w:pPr>
      <w:r w:rsidRPr="009E3DC5">
        <w:t>The Initiating Gateway shall generate Cross Gateway Document Provide transactions in MTOM/XOP format. It shall accept the response message in MTOM/XOP format.</w:t>
      </w:r>
    </w:p>
    <w:p w14:paraId="7BC22500" w14:textId="77777777" w:rsidR="008817B8" w:rsidRPr="009E3DC5" w:rsidRDefault="008817B8" w:rsidP="008817B8">
      <w:pPr>
        <w:pStyle w:val="TableTitle"/>
      </w:pPr>
      <w:r w:rsidRPr="009E3DC5">
        <w:t>Table 3.80.5-1: Additional Attribute Requirements</w:t>
      </w:r>
    </w:p>
    <w:tbl>
      <w:tblPr>
        <w:tblStyle w:val="TableGrid"/>
        <w:tblW w:w="9570" w:type="dxa"/>
        <w:tblLayout w:type="fixed"/>
        <w:tblLook w:val="04A0" w:firstRow="1" w:lastRow="0" w:firstColumn="1" w:lastColumn="0" w:noHBand="0" w:noVBand="1"/>
      </w:tblPr>
      <w:tblGrid>
        <w:gridCol w:w="3886"/>
        <w:gridCol w:w="5684"/>
      </w:tblGrid>
      <w:tr w:rsidR="008817B8" w:rsidRPr="009E3DC5"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9E3DC5" w:rsidRDefault="008817B8">
            <w:pPr>
              <w:pStyle w:val="TableEntryHeader"/>
            </w:pPr>
            <w:r w:rsidRPr="009E3DC5">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9E3DC5" w:rsidRDefault="008817B8">
            <w:pPr>
              <w:pStyle w:val="TableEntryHeader"/>
            </w:pPr>
            <w:r w:rsidRPr="009E3DC5">
              <w:t>Value</w:t>
            </w:r>
          </w:p>
        </w:tc>
      </w:tr>
      <w:tr w:rsidR="008817B8" w:rsidRPr="009E3DC5"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9E3DC5" w:rsidRDefault="008817B8">
            <w:pPr>
              <w:pStyle w:val="TableEntry"/>
            </w:pPr>
            <w:r w:rsidRPr="009E3DC5">
              <w:t>/definitions/portType/operation</w:t>
            </w:r>
            <w:r w:rsidRPr="009E3DC5">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9E3DC5" w:rsidRDefault="008817B8">
            <w:pPr>
              <w:pStyle w:val="TableEntry"/>
            </w:pPr>
            <w:r w:rsidRPr="009E3DC5">
              <w:t>RespondingGateway_CrossGatewayDocumentProvide</w:t>
            </w:r>
          </w:p>
        </w:tc>
      </w:tr>
      <w:tr w:rsidR="008817B8" w:rsidRPr="009E3DC5"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9E3DC5" w:rsidRDefault="008817B8">
            <w:pPr>
              <w:pStyle w:val="TableEntry"/>
            </w:pPr>
            <w:r w:rsidRPr="009E3DC5">
              <w:t>/definitions/portType/operation/input/@wsaw:Action</w:t>
            </w:r>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9E3DC5" w:rsidRDefault="008817B8">
            <w:pPr>
              <w:pStyle w:val="TableEntry"/>
            </w:pPr>
            <w:r w:rsidRPr="009E3DC5">
              <w:t>urn:ihe:iti:2015:CrossGatewayDocumentProvide</w:t>
            </w:r>
          </w:p>
        </w:tc>
      </w:tr>
      <w:tr w:rsidR="008817B8" w:rsidRPr="009E3DC5"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9E3DC5" w:rsidRDefault="008817B8">
            <w:pPr>
              <w:pStyle w:val="TableEntry"/>
            </w:pPr>
            <w:r w:rsidRPr="009E3DC5">
              <w:t>/definitions/portType/operation/output/@wsaw:Action</w:t>
            </w:r>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9E3DC5" w:rsidRDefault="008817B8">
            <w:pPr>
              <w:pStyle w:val="TableEntry"/>
            </w:pPr>
            <w:r w:rsidRPr="009E3DC5">
              <w:t>urn:ihe:iti:2015:CrossGatewayDocumentProvideResponse</w:t>
            </w:r>
          </w:p>
        </w:tc>
      </w:tr>
      <w:tr w:rsidR="008817B8" w:rsidRPr="009E3DC5"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9E3DC5" w:rsidRDefault="008817B8">
            <w:pPr>
              <w:pStyle w:val="TableEntry"/>
            </w:pPr>
            <w:r w:rsidRPr="009E3DC5">
              <w:t>/definitions/binding/operation/wsoap12:operation/@soapActionRequired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9E3DC5" w:rsidRDefault="008817B8">
            <w:pPr>
              <w:pStyle w:val="TableEntry"/>
            </w:pPr>
            <w:r w:rsidRPr="009E3DC5">
              <w:t>falseurn:ihe:iti:2015:CrossGatewayDocumentProvide</w:t>
            </w:r>
          </w:p>
        </w:tc>
      </w:tr>
    </w:tbl>
    <w:p w14:paraId="4B601FD5" w14:textId="77777777" w:rsidR="008817B8" w:rsidRPr="009E3DC5" w:rsidRDefault="008817B8" w:rsidP="00F54850">
      <w:pPr>
        <w:pStyle w:val="BodyText"/>
      </w:pPr>
      <w:bookmarkStart w:id="1559" w:name="_Toc396415526"/>
    </w:p>
    <w:p w14:paraId="41B216C1" w14:textId="163058DA" w:rsidR="002D7944" w:rsidRPr="009E3DC5" w:rsidRDefault="002D7944" w:rsidP="002D7944">
      <w:pPr>
        <w:pStyle w:val="Heading4"/>
      </w:pPr>
      <w:bookmarkStart w:id="1560" w:name="_Toc488347455"/>
      <w:bookmarkStart w:id="1561" w:name="_Toc141666875"/>
      <w:r w:rsidRPr="009E3DC5">
        <w:t xml:space="preserve">3.80.5.1.1 Sample </w:t>
      </w:r>
      <w:r w:rsidR="00874162" w:rsidRPr="009E3DC5">
        <w:t xml:space="preserve">Synchronous Web services </w:t>
      </w:r>
      <w:r w:rsidRPr="009E3DC5">
        <w:t>SOAP Messages</w:t>
      </w:r>
      <w:bookmarkEnd w:id="1560"/>
      <w:bookmarkEnd w:id="1561"/>
    </w:p>
    <w:p w14:paraId="681FC4ED" w14:textId="3976246D" w:rsidR="002D7944" w:rsidRPr="009E3DC5" w:rsidRDefault="002D7944" w:rsidP="002D7944">
      <w:pPr>
        <w:pStyle w:val="BodyText"/>
      </w:pPr>
      <w:r w:rsidRPr="009E3DC5">
        <w:t xml:space="preserve">The samples in the following two sections show a typical SOAP request and its relative SOAP response. The sample messages also show the WS-Addressing headers &lt;Action/&gt;, MessageID/&gt;, &lt;ReplyTo/&gt;...; these WS-Addressing headers are populated according to the ITI </w:t>
      </w:r>
      <w:del w:id="1562" w:author="Mary Jungers" w:date="2023-07-30T19:12:00Z">
        <w:r w:rsidRPr="009E3DC5" w:rsidDel="00EE2148">
          <w:delText>TF-2x</w:delText>
        </w:r>
      </w:del>
      <w:ins w:id="1563" w:author="Mary Jungers" w:date="2023-07-30T19:12:00Z">
        <w:r w:rsidR="00EE2148">
          <w:t>TF-2</w:t>
        </w:r>
      </w:ins>
      <w:r w:rsidRPr="009E3DC5">
        <w:t>: Appendix V: Web Services for IHE Transactions. The body of the SOAP message is omitted for brevity; in a real scenario the empty element will be populated with the appropriate metadata.</w:t>
      </w:r>
    </w:p>
    <w:p w14:paraId="25D297A2" w14:textId="1124BD33" w:rsidR="002D7944" w:rsidRPr="009E3DC5" w:rsidRDefault="002D7944" w:rsidP="002D7944">
      <w:pPr>
        <w:pStyle w:val="BodyText"/>
      </w:pPr>
      <w:r w:rsidRPr="009E3DC5">
        <w:t xml:space="preserve">Samples presented in this section are also available online on the IHE FTP site, see ITI </w:t>
      </w:r>
      <w:del w:id="1564" w:author="Mary Jungers" w:date="2023-07-30T19:12:00Z">
        <w:r w:rsidRPr="009E3DC5" w:rsidDel="00EE2148">
          <w:delText>TF-2x</w:delText>
        </w:r>
      </w:del>
      <w:ins w:id="1565" w:author="Mary Jungers" w:date="2023-07-30T19:12:00Z">
        <w:r w:rsidR="00EE2148">
          <w:t>TF-2</w:t>
        </w:r>
      </w:ins>
      <w:r w:rsidRPr="009E3DC5">
        <w:t>: Appendix W.</w:t>
      </w:r>
    </w:p>
    <w:p w14:paraId="1B0FEC08" w14:textId="77777777" w:rsidR="00802C07" w:rsidRPr="009E3DC5" w:rsidRDefault="00802C07" w:rsidP="002D7944">
      <w:pPr>
        <w:pStyle w:val="BodyText"/>
      </w:pPr>
    </w:p>
    <w:p w14:paraId="67B4F3AD" w14:textId="77777777" w:rsidR="002D7944" w:rsidRPr="009E3DC5" w:rsidRDefault="002D7944" w:rsidP="002D7944">
      <w:pPr>
        <w:pStyle w:val="Heading5"/>
      </w:pPr>
      <w:bookmarkStart w:id="1566" w:name="_Toc488347456"/>
      <w:bookmarkStart w:id="1567" w:name="_Toc141666876"/>
      <w:r w:rsidRPr="009E3DC5">
        <w:lastRenderedPageBreak/>
        <w:t>3.80.5.1.1.1 Sample Cross Gateway Document Provide SOAP Request</w:t>
      </w:r>
      <w:bookmarkEnd w:id="1566"/>
      <w:bookmarkEnd w:id="1567"/>
    </w:p>
    <w:p w14:paraId="23F52D15" w14:textId="77777777" w:rsidR="002D7944" w:rsidRPr="009E3DC5" w:rsidRDefault="002D7944" w:rsidP="00F54850">
      <w:pPr>
        <w:pStyle w:val="XMLExample"/>
      </w:pPr>
      <w:r w:rsidRPr="009E3DC5">
        <w:t>&lt;soap12:Envelope</w:t>
      </w:r>
    </w:p>
    <w:p w14:paraId="0FCF546D" w14:textId="77777777" w:rsidR="002D7944" w:rsidRPr="009E3DC5" w:rsidRDefault="002D7944" w:rsidP="00F54850">
      <w:pPr>
        <w:pStyle w:val="XMLExample"/>
      </w:pPr>
      <w:r w:rsidRPr="009E3DC5">
        <w:t xml:space="preserve">  xmlns:soap12="http://www.w3.org/2003/05/soap-envelope"</w:t>
      </w:r>
    </w:p>
    <w:p w14:paraId="1FE68C40" w14:textId="77777777" w:rsidR="002D7944" w:rsidRPr="009E3DC5" w:rsidRDefault="002D7944" w:rsidP="00F54850">
      <w:pPr>
        <w:pStyle w:val="XMLExample"/>
      </w:pPr>
      <w:r w:rsidRPr="009E3DC5">
        <w:t xml:space="preserve">  xmlns:wsa="http://www.w3.org/2005/08/addressing"</w:t>
      </w:r>
    </w:p>
    <w:p w14:paraId="6A9F44FF" w14:textId="77777777" w:rsidR="002D7944" w:rsidRPr="009E3DC5" w:rsidRDefault="002D7944" w:rsidP="00F54850">
      <w:pPr>
        <w:pStyle w:val="XMLExample"/>
      </w:pPr>
      <w:r w:rsidRPr="009E3DC5">
        <w:t xml:space="preserve">  xmlns:xdr="urn:ihe:iti:xdr:2014"</w:t>
      </w:r>
    </w:p>
    <w:p w14:paraId="7B26CAFE" w14:textId="77777777" w:rsidR="002D7944" w:rsidRPr="009E3DC5" w:rsidRDefault="002D7944" w:rsidP="00F54850">
      <w:pPr>
        <w:pStyle w:val="XMLExample"/>
      </w:pPr>
      <w:r w:rsidRPr="009E3DC5">
        <w:t xml:space="preserve">  xmlns:xds="urn:ihe:iti:xds-b:2007"</w:t>
      </w:r>
    </w:p>
    <w:p w14:paraId="1A4662BE" w14:textId="77777777" w:rsidR="002D7944" w:rsidRPr="009E3DC5" w:rsidRDefault="002D7944" w:rsidP="00F54850">
      <w:pPr>
        <w:pStyle w:val="XMLExample"/>
      </w:pPr>
      <w:r w:rsidRPr="009E3DC5">
        <w:t xml:space="preserve">  xmlns:lcm="urn:oasis:names:tc:ebxml-regrep:xsd:lcm:3.0"</w:t>
      </w:r>
    </w:p>
    <w:p w14:paraId="1946DF3A" w14:textId="77777777" w:rsidR="002D7944" w:rsidRPr="009E3DC5" w:rsidRDefault="002D7944" w:rsidP="00F54850">
      <w:pPr>
        <w:pStyle w:val="XMLExample"/>
      </w:pPr>
      <w:r w:rsidRPr="009E3DC5">
        <w:t xml:space="preserve">  xmlns:rs="urn:oasis:names:tc:ebxml-regrep:xsd:rs:3.0"</w:t>
      </w:r>
    </w:p>
    <w:p w14:paraId="4EEE837E" w14:textId="77777777" w:rsidR="002D7944" w:rsidRPr="009E3DC5" w:rsidRDefault="002D7944" w:rsidP="00F54850">
      <w:pPr>
        <w:pStyle w:val="XMLExample"/>
      </w:pPr>
      <w:r w:rsidRPr="009E3DC5">
        <w:t xml:space="preserve">  xmlns:rim=" urn:oasis:names:tc:ebxml-regrep:xsd:rim:3.0"&gt;</w:t>
      </w:r>
    </w:p>
    <w:p w14:paraId="2F37674B" w14:textId="77777777" w:rsidR="002D7944" w:rsidRPr="009E3DC5" w:rsidRDefault="002D7944" w:rsidP="00F54850">
      <w:pPr>
        <w:pStyle w:val="XMLExample"/>
      </w:pPr>
      <w:r w:rsidRPr="009E3DC5">
        <w:t xml:space="preserve">  &lt;soap12:Header&gt;</w:t>
      </w:r>
    </w:p>
    <w:p w14:paraId="7B827F02" w14:textId="77777777" w:rsidR="002D7944" w:rsidRPr="009E3DC5" w:rsidRDefault="002D7944" w:rsidP="00F54850">
      <w:pPr>
        <w:pStyle w:val="XMLExample"/>
      </w:pPr>
      <w:r w:rsidRPr="009E3DC5">
        <w:t xml:space="preserve">    &lt;!--Other SOAP Header elements go here--&gt;</w:t>
      </w:r>
    </w:p>
    <w:p w14:paraId="584F7CF7" w14:textId="77777777" w:rsidR="002D7944" w:rsidRPr="009E3DC5" w:rsidRDefault="002D7944" w:rsidP="00F54850">
      <w:pPr>
        <w:pStyle w:val="XMLExample"/>
      </w:pPr>
      <w:r w:rsidRPr="009E3DC5">
        <w:t xml:space="preserve">    &lt;wsa:Action soap12:mustUnderstand="true"&gt;    urn:ihe:iti:2015:CrossGatewayDocumentProvide&lt;/wsa:Action&gt;</w:t>
      </w:r>
    </w:p>
    <w:p w14:paraId="7C79F8B4" w14:textId="77777777" w:rsidR="002D7944" w:rsidRPr="009E3DC5" w:rsidRDefault="002D7944" w:rsidP="00F54850">
      <w:pPr>
        <w:pStyle w:val="XMLExample"/>
      </w:pPr>
      <w:r w:rsidRPr="009E3DC5">
        <w:t xml:space="preserve">    &lt;xdr:homeCommunityBlock&gt;            &lt;xdr:homeCommunityId&gt;urn:oid:1.2.3.4.5.6.2333.23&lt;/xdr:homeCommunityId&gt;</w:t>
      </w:r>
    </w:p>
    <w:p w14:paraId="6E46FD96" w14:textId="77777777" w:rsidR="002D7944" w:rsidRPr="009E3DC5" w:rsidRDefault="002D7944" w:rsidP="00F54850">
      <w:pPr>
        <w:pStyle w:val="XMLExample"/>
      </w:pPr>
      <w:r w:rsidRPr="009E3DC5">
        <w:t xml:space="preserve">    &lt;/xdr:homeCommunityBlock&gt;</w:t>
      </w:r>
    </w:p>
    <w:p w14:paraId="347B486C" w14:textId="77777777" w:rsidR="002D7944" w:rsidRPr="009E3DC5" w:rsidRDefault="002D7944" w:rsidP="00F54850">
      <w:pPr>
        <w:pStyle w:val="XMLExample"/>
      </w:pPr>
      <w:r w:rsidRPr="009E3DC5">
        <w:t xml:space="preserve">  &lt;/soap12:Header&gt;</w:t>
      </w:r>
    </w:p>
    <w:p w14:paraId="7896247B" w14:textId="77777777" w:rsidR="002D7944" w:rsidRPr="009E3DC5" w:rsidRDefault="002D7944" w:rsidP="00F54850">
      <w:pPr>
        <w:pStyle w:val="XMLExample"/>
      </w:pPr>
      <w:r w:rsidRPr="009E3DC5">
        <w:t xml:space="preserve">  &lt;soap12:Body&gt;</w:t>
      </w:r>
    </w:p>
    <w:p w14:paraId="33028D4D" w14:textId="77777777" w:rsidR="002D7944" w:rsidRPr="009E3DC5" w:rsidRDefault="002D7944" w:rsidP="00F54850">
      <w:pPr>
        <w:pStyle w:val="XMLExample"/>
      </w:pPr>
      <w:r w:rsidRPr="009E3DC5">
        <w:t xml:space="preserve">    &lt;xds:ProvideAndRegisterDocumentSetRequest&gt;</w:t>
      </w:r>
    </w:p>
    <w:p w14:paraId="03F39E50" w14:textId="77777777" w:rsidR="002D7944" w:rsidRPr="009E3DC5" w:rsidRDefault="002D7944" w:rsidP="00F54850">
      <w:pPr>
        <w:pStyle w:val="XMLExample"/>
      </w:pPr>
      <w:r w:rsidRPr="009E3DC5">
        <w:t xml:space="preserve">      &lt;lcm:SubmitObjectsRequest&gt;</w:t>
      </w:r>
    </w:p>
    <w:p w14:paraId="340D26A6" w14:textId="77777777" w:rsidR="002D7944" w:rsidRPr="009E3DC5" w:rsidRDefault="002D7944" w:rsidP="00F54850">
      <w:pPr>
        <w:pStyle w:val="XMLExample"/>
      </w:pPr>
      <w:r w:rsidRPr="009E3DC5">
        <w:t xml:space="preserve">        &lt;rs:RequestSlotList&gt;</w:t>
      </w:r>
    </w:p>
    <w:p w14:paraId="779081FF" w14:textId="77777777" w:rsidR="002D7944" w:rsidRPr="009E3DC5" w:rsidRDefault="002D7944" w:rsidP="00F54850">
      <w:pPr>
        <w:pStyle w:val="XMLExample"/>
      </w:pPr>
      <w:r w:rsidRPr="009E3DC5">
        <w:t xml:space="preserve">          &lt;rim:Slot name="homeCommunityId"&gt;</w:t>
      </w:r>
    </w:p>
    <w:p w14:paraId="7DD80FB7" w14:textId="77777777" w:rsidR="002D7944" w:rsidRPr="009E3DC5" w:rsidRDefault="002D7944" w:rsidP="00F54850">
      <w:pPr>
        <w:pStyle w:val="XMLExample"/>
      </w:pPr>
      <w:r w:rsidRPr="009E3DC5">
        <w:t xml:space="preserve">            &lt;rim:ValueList&gt;</w:t>
      </w:r>
    </w:p>
    <w:p w14:paraId="64DFD7E3" w14:textId="77777777" w:rsidR="002D7944" w:rsidRPr="009E3DC5" w:rsidRDefault="002D7944" w:rsidP="00F54850">
      <w:pPr>
        <w:pStyle w:val="XMLExample"/>
      </w:pPr>
      <w:r w:rsidRPr="009E3DC5">
        <w:t xml:space="preserve">              &lt;rim:Value&gt;urn:oid:1.2.3.4.5.6.2333.23&lt;/rim:Value&gt;</w:t>
      </w:r>
    </w:p>
    <w:p w14:paraId="7A6A1BC5" w14:textId="77777777" w:rsidR="002D7944" w:rsidRPr="009E3DC5" w:rsidRDefault="002D7944" w:rsidP="00F54850">
      <w:pPr>
        <w:pStyle w:val="XMLExample"/>
      </w:pPr>
      <w:r w:rsidRPr="009E3DC5">
        <w:t xml:space="preserve">            &lt;/rim:ValueList&gt;</w:t>
      </w:r>
    </w:p>
    <w:p w14:paraId="53B83B84" w14:textId="77777777" w:rsidR="002D7944" w:rsidRPr="009E3DC5" w:rsidRDefault="002D7944" w:rsidP="00F54850">
      <w:pPr>
        <w:pStyle w:val="XMLExample"/>
      </w:pPr>
      <w:r w:rsidRPr="009E3DC5">
        <w:t xml:space="preserve">          &lt;/rim:Slot&gt;</w:t>
      </w:r>
    </w:p>
    <w:p w14:paraId="5DD026F8" w14:textId="77777777" w:rsidR="002D7944" w:rsidRPr="009E3DC5" w:rsidRDefault="002D7944" w:rsidP="00F54850">
      <w:pPr>
        <w:pStyle w:val="XMLExample"/>
      </w:pPr>
      <w:r w:rsidRPr="009E3DC5">
        <w:t xml:space="preserve">        &lt;/rs:RequestSlotList&gt;</w:t>
      </w:r>
    </w:p>
    <w:p w14:paraId="1573E724" w14:textId="77777777" w:rsidR="002D7944" w:rsidRPr="009E3DC5" w:rsidRDefault="002D7944" w:rsidP="00F54850">
      <w:pPr>
        <w:pStyle w:val="XMLExample"/>
      </w:pPr>
      <w:r w:rsidRPr="009E3DC5">
        <w:t xml:space="preserve">        &lt;rim:RegistryObjectList&gt;</w:t>
      </w:r>
    </w:p>
    <w:p w14:paraId="1A770AE6" w14:textId="77777777" w:rsidR="002D7944" w:rsidRPr="009E3DC5" w:rsidRDefault="002D7944" w:rsidP="00F54850">
      <w:pPr>
        <w:pStyle w:val="XMLExample"/>
      </w:pPr>
      <w:r w:rsidRPr="009E3DC5">
        <w:t xml:space="preserve">          &lt;!-- Registry Metadata goes here --&gt;</w:t>
      </w:r>
    </w:p>
    <w:p w14:paraId="63E9E395" w14:textId="77777777" w:rsidR="002D7944" w:rsidRPr="009E3DC5" w:rsidRDefault="002D7944" w:rsidP="00F54850">
      <w:pPr>
        <w:pStyle w:val="XMLExample"/>
      </w:pPr>
      <w:r w:rsidRPr="009E3DC5">
        <w:t xml:space="preserve">        &lt;/rim:RegistryObjectList&gt;</w:t>
      </w:r>
    </w:p>
    <w:p w14:paraId="1ECCB6A7" w14:textId="77777777" w:rsidR="002D7944" w:rsidRPr="009E3DC5" w:rsidRDefault="002D7944" w:rsidP="00F54850">
      <w:pPr>
        <w:pStyle w:val="XMLExample"/>
      </w:pPr>
      <w:r w:rsidRPr="009E3DC5">
        <w:t xml:space="preserve">      &lt;/lcm:SubmitObjectsRequest&gt;</w:t>
      </w:r>
    </w:p>
    <w:p w14:paraId="2E87F13F" w14:textId="77777777" w:rsidR="002D7944" w:rsidRPr="009E3DC5" w:rsidRDefault="002D7944" w:rsidP="00F54850">
      <w:pPr>
        <w:pStyle w:val="XMLExample"/>
      </w:pPr>
      <w:r w:rsidRPr="009E3DC5">
        <w:t xml:space="preserve">      &lt;xds:Document id="Document01"&gt; </w:t>
      </w:r>
    </w:p>
    <w:p w14:paraId="303EC9CA" w14:textId="77777777" w:rsidR="002D7944" w:rsidRPr="009E3DC5" w:rsidRDefault="002D7944" w:rsidP="00F54850">
      <w:pPr>
        <w:pStyle w:val="XMLExample"/>
      </w:pPr>
      <w:r w:rsidRPr="009E3DC5">
        <w:t xml:space="preserve">  &lt;!-- Document binary goes here --&gt; </w:t>
      </w:r>
    </w:p>
    <w:p w14:paraId="73D0244B" w14:textId="77777777" w:rsidR="002D7944" w:rsidRPr="009E3DC5" w:rsidRDefault="002D7944" w:rsidP="00F54850">
      <w:pPr>
        <w:pStyle w:val="XMLExample"/>
      </w:pPr>
      <w:r w:rsidRPr="009E3DC5">
        <w:t xml:space="preserve">      &lt;/xds:Document&gt;</w:t>
      </w:r>
    </w:p>
    <w:p w14:paraId="130D5041" w14:textId="77777777" w:rsidR="002D7944" w:rsidRPr="009E3DC5" w:rsidRDefault="002D7944" w:rsidP="00F54850">
      <w:pPr>
        <w:pStyle w:val="XMLExample"/>
      </w:pPr>
      <w:r w:rsidRPr="009E3DC5">
        <w:t xml:space="preserve">    &lt;/xds:ProvideAndRegisterDocumentSetRequest&gt;</w:t>
      </w:r>
    </w:p>
    <w:p w14:paraId="00CC7C99" w14:textId="77777777" w:rsidR="002D7944" w:rsidRPr="009E3DC5" w:rsidRDefault="002D7944" w:rsidP="00F54850">
      <w:pPr>
        <w:pStyle w:val="XMLExample"/>
      </w:pPr>
      <w:r w:rsidRPr="009E3DC5">
        <w:t xml:space="preserve">  &lt;/soap12:Body&gt;</w:t>
      </w:r>
    </w:p>
    <w:p w14:paraId="3FD4A8CA" w14:textId="77777777" w:rsidR="002D7944" w:rsidRPr="009E3DC5" w:rsidRDefault="002D7944" w:rsidP="00F54850">
      <w:pPr>
        <w:pStyle w:val="XMLExample"/>
      </w:pPr>
      <w:r w:rsidRPr="009E3DC5">
        <w:t>&lt;/soap12:Envelope&gt;</w:t>
      </w:r>
    </w:p>
    <w:p w14:paraId="5C5C117E" w14:textId="77777777" w:rsidR="002D7944" w:rsidRPr="009E3DC5" w:rsidRDefault="002D7944" w:rsidP="00F54850">
      <w:pPr>
        <w:pStyle w:val="XMLExample"/>
      </w:pPr>
    </w:p>
    <w:p w14:paraId="5317F859" w14:textId="77777777" w:rsidR="002D7944" w:rsidRPr="009E3DC5" w:rsidRDefault="002D7944" w:rsidP="002D7944">
      <w:pPr>
        <w:pStyle w:val="Heading5"/>
      </w:pPr>
      <w:bookmarkStart w:id="1568" w:name="_Toc488347457"/>
      <w:bookmarkStart w:id="1569" w:name="_Toc141666877"/>
      <w:r w:rsidRPr="009E3DC5">
        <w:t>3.80.5.1.1.2 Sample Cross Gateway Document Provide SOAP Response</w:t>
      </w:r>
      <w:bookmarkEnd w:id="1568"/>
      <w:bookmarkEnd w:id="1569"/>
    </w:p>
    <w:p w14:paraId="599F458C" w14:textId="77777777" w:rsidR="002D7944" w:rsidRPr="009E3DC5" w:rsidRDefault="002D7944" w:rsidP="00F54850">
      <w:pPr>
        <w:pStyle w:val="XMLExample"/>
      </w:pPr>
      <w:r w:rsidRPr="009E3DC5">
        <w:t>&lt;?xml version="1.0" encoding="UTF-8"?&gt;</w:t>
      </w:r>
    </w:p>
    <w:p w14:paraId="4E3BF62F" w14:textId="77777777" w:rsidR="002D7944" w:rsidRPr="009E3DC5" w:rsidRDefault="002D7944" w:rsidP="00F54850">
      <w:pPr>
        <w:pStyle w:val="XMLExample"/>
      </w:pPr>
      <w:r w:rsidRPr="009E3DC5">
        <w:t>&lt;soap12:Envelope</w:t>
      </w:r>
    </w:p>
    <w:p w14:paraId="6D60393F" w14:textId="77777777" w:rsidR="002D7944" w:rsidRPr="009E3DC5" w:rsidRDefault="002D7944" w:rsidP="00F54850">
      <w:pPr>
        <w:pStyle w:val="XMLExample"/>
      </w:pPr>
      <w:r w:rsidRPr="009E3DC5">
        <w:t xml:space="preserve">  xmlns:soap12="http://www.w3.org/2003/05/soap-envelope"</w:t>
      </w:r>
    </w:p>
    <w:p w14:paraId="1F810D5D" w14:textId="77777777" w:rsidR="002D7944" w:rsidRPr="009E3DC5" w:rsidRDefault="002D7944" w:rsidP="00F54850">
      <w:pPr>
        <w:pStyle w:val="XMLExample"/>
      </w:pPr>
      <w:r w:rsidRPr="009E3DC5">
        <w:t xml:space="preserve">  xmlns:wsa="http://www.w3.org/2005/08/addressing"</w:t>
      </w:r>
    </w:p>
    <w:p w14:paraId="34EA7CC8" w14:textId="77777777" w:rsidR="002D7944" w:rsidRPr="009E3DC5" w:rsidRDefault="002D7944" w:rsidP="00F54850">
      <w:pPr>
        <w:pStyle w:val="XMLExample"/>
      </w:pPr>
      <w:r w:rsidRPr="009E3DC5">
        <w:t xml:space="preserve">  xmlns:rs="urn:oasis:names:tc:ebxml-regrep:xsd:rs:3.0"&gt;</w:t>
      </w:r>
    </w:p>
    <w:p w14:paraId="22C1CFE3" w14:textId="77777777" w:rsidR="002D7944" w:rsidRPr="009E3DC5" w:rsidRDefault="002D7944" w:rsidP="00F54850">
      <w:pPr>
        <w:pStyle w:val="XMLExample"/>
      </w:pPr>
      <w:r w:rsidRPr="009E3DC5">
        <w:t xml:space="preserve"> &lt;soap12:Header&gt;</w:t>
      </w:r>
    </w:p>
    <w:p w14:paraId="0050F908" w14:textId="77777777" w:rsidR="002D7944" w:rsidRPr="009E3DC5" w:rsidRDefault="002D7944" w:rsidP="00F54850">
      <w:pPr>
        <w:pStyle w:val="XMLExample"/>
      </w:pPr>
      <w:r w:rsidRPr="009E3DC5">
        <w:t xml:space="preserve">   &lt;!--Other SOAP Header elements go here--&gt;</w:t>
      </w:r>
    </w:p>
    <w:p w14:paraId="3D6E58E9" w14:textId="77777777" w:rsidR="002D7944" w:rsidRPr="009E3DC5" w:rsidRDefault="002D7944" w:rsidP="00F54850">
      <w:pPr>
        <w:pStyle w:val="XMLExample"/>
      </w:pPr>
      <w:r w:rsidRPr="009E3DC5">
        <w:t xml:space="preserve">   &lt;wsa:Action soap12:mustUnderstand="true"&gt;</w:t>
      </w:r>
    </w:p>
    <w:p w14:paraId="4D55B48B" w14:textId="77777777" w:rsidR="002D7944" w:rsidRPr="009E3DC5" w:rsidRDefault="002D7944" w:rsidP="00F54850">
      <w:pPr>
        <w:pStyle w:val="XMLExample"/>
      </w:pPr>
      <w:r w:rsidRPr="009E3DC5">
        <w:t xml:space="preserve">     urn:ihe:iti:2015:CrossGatewayDocumentProvideResponse</w:t>
      </w:r>
    </w:p>
    <w:p w14:paraId="6BFC0ED0" w14:textId="77777777" w:rsidR="002D7944" w:rsidRPr="009E3DC5" w:rsidRDefault="002D7944" w:rsidP="00F54850">
      <w:pPr>
        <w:pStyle w:val="XMLExample"/>
      </w:pPr>
      <w:r w:rsidRPr="009E3DC5">
        <w:t xml:space="preserve">   &lt;/wsa:Action&gt;</w:t>
      </w:r>
    </w:p>
    <w:p w14:paraId="3FD124FE" w14:textId="77777777" w:rsidR="002D7944" w:rsidRPr="009E3DC5" w:rsidRDefault="002D7944" w:rsidP="00F54850">
      <w:pPr>
        <w:pStyle w:val="XMLExample"/>
      </w:pPr>
      <w:r w:rsidRPr="009E3DC5">
        <w:t xml:space="preserve">  &lt;/soap12:Header&gt;</w:t>
      </w:r>
    </w:p>
    <w:p w14:paraId="5584FF9C" w14:textId="77777777" w:rsidR="002D7944" w:rsidRPr="009E3DC5" w:rsidRDefault="002D7944" w:rsidP="00F54850">
      <w:pPr>
        <w:pStyle w:val="XMLExample"/>
      </w:pPr>
      <w:r w:rsidRPr="009E3DC5">
        <w:t xml:space="preserve"> &lt;soap12:Body&gt;</w:t>
      </w:r>
    </w:p>
    <w:p w14:paraId="6A4EED9E" w14:textId="77777777" w:rsidR="002D7944" w:rsidRPr="009E3DC5" w:rsidRDefault="002D7944" w:rsidP="00F54850">
      <w:pPr>
        <w:pStyle w:val="XMLExample"/>
      </w:pPr>
      <w:r w:rsidRPr="009E3DC5">
        <w:lastRenderedPageBreak/>
        <w:t xml:space="preserve"> &lt;rs:RegistryResponse status="urn:oasis:names:tc:ebxml-regrep:ResponseStatusType:Success"/&gt;</w:t>
      </w:r>
    </w:p>
    <w:p w14:paraId="70FEC074" w14:textId="77777777" w:rsidR="002D7944" w:rsidRPr="009E3DC5" w:rsidRDefault="002D7944" w:rsidP="00F54850">
      <w:pPr>
        <w:pStyle w:val="XMLExample"/>
      </w:pPr>
      <w:r w:rsidRPr="009E3DC5">
        <w:t xml:space="preserve"> &lt;/soap12:Body&gt;</w:t>
      </w:r>
    </w:p>
    <w:p w14:paraId="782A1E38" w14:textId="77777777" w:rsidR="002D7944" w:rsidRPr="009E3DC5" w:rsidRDefault="002D7944" w:rsidP="00F54850">
      <w:pPr>
        <w:pStyle w:val="XMLExample"/>
      </w:pPr>
      <w:r w:rsidRPr="009E3DC5">
        <w:t>&lt;/soap12:Envelope&gt;</w:t>
      </w:r>
    </w:p>
    <w:p w14:paraId="02D642C2" w14:textId="77777777" w:rsidR="00A40909" w:rsidRPr="009E3DC5" w:rsidRDefault="00A40909" w:rsidP="00F54850">
      <w:pPr>
        <w:pStyle w:val="BodyText"/>
      </w:pPr>
    </w:p>
    <w:p w14:paraId="70CBBC0E" w14:textId="77777777" w:rsidR="005318E0" w:rsidRPr="009E3DC5" w:rsidRDefault="00ED141C" w:rsidP="005318E0">
      <w:pPr>
        <w:pStyle w:val="EditorInstructions"/>
        <w:pBdr>
          <w:top w:val="single" w:sz="4" w:space="0" w:color="auto"/>
        </w:pBdr>
      </w:pPr>
      <w:bookmarkStart w:id="1570" w:name="_Toc488347458"/>
      <w:bookmarkStart w:id="1571" w:name="_Toc396415527"/>
      <w:bookmarkEnd w:id="1559"/>
      <w:r w:rsidRPr="009E3DC5">
        <w:t>Create a new Section 3.80.5.2</w:t>
      </w:r>
      <w:r w:rsidR="005318E0" w:rsidRPr="009E3DC5">
        <w:t xml:space="preserve"> as follows. </w:t>
      </w:r>
    </w:p>
    <w:p w14:paraId="52FA4C0A" w14:textId="77777777" w:rsidR="00A40909" w:rsidRPr="009E3DC5" w:rsidRDefault="00ED141C" w:rsidP="005318E0">
      <w:pPr>
        <w:pStyle w:val="Heading3"/>
        <w:numPr>
          <w:ilvl w:val="0"/>
          <w:numId w:val="0"/>
        </w:numPr>
        <w:ind w:left="720" w:hanging="720"/>
      </w:pPr>
      <w:bookmarkStart w:id="1572" w:name="_Toc141666878"/>
      <w:r w:rsidRPr="009E3DC5">
        <w:t>3.80.5.2</w:t>
      </w:r>
      <w:r w:rsidR="00A40909" w:rsidRPr="009E3DC5">
        <w:t xml:space="preserve"> Protocol Requirements for AS4 Asynchronous Web Services Exchange</w:t>
      </w:r>
      <w:bookmarkEnd w:id="1572"/>
    </w:p>
    <w:p w14:paraId="6743FC37" w14:textId="08895670" w:rsidR="00A40909" w:rsidRPr="009E3DC5" w:rsidRDefault="00A40909" w:rsidP="00A40909">
      <w:r w:rsidRPr="009E3DC5">
        <w:t xml:space="preserve">When the AS4 Asynchronous Web Services Exchange Option </w:t>
      </w:r>
      <w:r w:rsidR="00B80056" w:rsidRPr="009E3DC5">
        <w:t>is supported</w:t>
      </w:r>
      <w:r w:rsidRPr="009E3DC5">
        <w:t>, the AS4 protocol stack is governed by the following rules:</w:t>
      </w:r>
    </w:p>
    <w:p w14:paraId="362FA8FE" w14:textId="1C6B3411" w:rsidR="00A40909" w:rsidRPr="009E3DC5" w:rsidRDefault="00A40909" w:rsidP="006963B9">
      <w:pPr>
        <w:pStyle w:val="ListBullet2"/>
        <w:numPr>
          <w:ilvl w:val="0"/>
          <w:numId w:val="82"/>
        </w:numPr>
      </w:pPr>
      <w:r w:rsidRPr="009E3DC5">
        <w:t xml:space="preserve">The </w:t>
      </w:r>
      <w:r w:rsidR="00A252ED" w:rsidRPr="009E3DC5">
        <w:t>Initiating Gateway</w:t>
      </w:r>
      <w:r w:rsidRPr="009E3DC5">
        <w:t xml:space="preserve"> shall generate the </w:t>
      </w:r>
      <w:r w:rsidR="00B96ADB" w:rsidRPr="009E3DC5">
        <w:t xml:space="preserve">Cross-Gateway Document Provide </w:t>
      </w:r>
      <w:r w:rsidR="00F35A7F" w:rsidRPr="009E3DC5">
        <w:t>R</w:t>
      </w:r>
      <w:r w:rsidRPr="009E3DC5">
        <w:t xml:space="preserve">equest in AS4 format. </w:t>
      </w:r>
    </w:p>
    <w:p w14:paraId="5D72D809" w14:textId="7770CE9E" w:rsidR="00A40909" w:rsidRPr="009E3DC5" w:rsidRDefault="00A40909" w:rsidP="006963B9">
      <w:pPr>
        <w:pStyle w:val="ListBullet2"/>
        <w:numPr>
          <w:ilvl w:val="0"/>
          <w:numId w:val="82"/>
        </w:numPr>
      </w:pPr>
      <w:r w:rsidRPr="009E3DC5">
        <w:t xml:space="preserve">The </w:t>
      </w:r>
      <w:r w:rsidR="00A252ED" w:rsidRPr="009E3DC5">
        <w:t>Responding Gateway</w:t>
      </w:r>
      <w:r w:rsidRPr="009E3DC5">
        <w:t xml:space="preserve"> shall accept documents in a </w:t>
      </w:r>
      <w:r w:rsidR="00B96ADB" w:rsidRPr="009E3DC5">
        <w:t xml:space="preserve">Cross-Gateway Document Provide </w:t>
      </w:r>
      <w:r w:rsidR="00F35A7F" w:rsidRPr="009E3DC5">
        <w:t>R</w:t>
      </w:r>
      <w:r w:rsidRPr="009E3DC5">
        <w:t xml:space="preserve">equest in AS4 format. </w:t>
      </w:r>
    </w:p>
    <w:p w14:paraId="5EBF1CB1" w14:textId="1ADAC262" w:rsidR="00A40909" w:rsidRPr="009E3DC5" w:rsidRDefault="005606F6" w:rsidP="006963B9">
      <w:pPr>
        <w:pStyle w:val="BodyText"/>
        <w:numPr>
          <w:ilvl w:val="0"/>
          <w:numId w:val="82"/>
        </w:numPr>
      </w:pPr>
      <w:r w:rsidRPr="009E3DC5">
        <w:t xml:space="preserve">The AS4 Asynchronous Web Services Exchange protocol stack shall </w:t>
      </w:r>
      <w:r w:rsidR="00B96ADB" w:rsidRPr="009E3DC5">
        <w:t>meet</w:t>
      </w:r>
      <w:r w:rsidRPr="009E3DC5">
        <w:t xml:space="preserve"> the requirements specified in: ITI </w:t>
      </w:r>
      <w:del w:id="1573" w:author="Mary Jungers" w:date="2023-07-30T19:12:00Z">
        <w:r w:rsidRPr="009E3DC5" w:rsidDel="00EE2148">
          <w:delText>TF-2x</w:delText>
        </w:r>
      </w:del>
      <w:ins w:id="1574" w:author="Mary Jungers" w:date="2023-07-30T19:12:00Z">
        <w:r w:rsidR="00EE2148">
          <w:t>TF-2</w:t>
        </w:r>
      </w:ins>
      <w:r w:rsidRPr="009E3DC5">
        <w:t>: V.4: Asynchronous Web Services</w:t>
      </w:r>
      <w:r w:rsidR="00016895" w:rsidRPr="009E3DC5">
        <w:t xml:space="preserve">. </w:t>
      </w:r>
      <w:r w:rsidRPr="009E3DC5">
        <w:t>These are based on the AS4 profile of ebMS3.0 and use SOAP 1.2 with Attachments (AS4 in this specification).</w:t>
      </w:r>
      <w:r w:rsidR="00D038B7" w:rsidRPr="009E3DC5">
        <w:t xml:space="preserve"> </w:t>
      </w:r>
      <w:r w:rsidR="00A40909" w:rsidRPr="009E3DC5">
        <w:t xml:space="preserve">The </w:t>
      </w:r>
      <w:r w:rsidR="00CF6B4F" w:rsidRPr="009E3DC5">
        <w:t xml:space="preserve">Cross-Gateway Document Provide </w:t>
      </w:r>
      <w:r w:rsidR="00F35A7F" w:rsidRPr="009E3DC5">
        <w:t>R</w:t>
      </w:r>
      <w:r w:rsidR="00A40909" w:rsidRPr="009E3DC5">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9E3DC5" w:rsidRDefault="00A40909" w:rsidP="006963B9">
      <w:pPr>
        <w:pStyle w:val="ListParagraph"/>
        <w:numPr>
          <w:ilvl w:val="0"/>
          <w:numId w:val="82"/>
        </w:numPr>
      </w:pPr>
      <w:r w:rsidRPr="009E3DC5">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9E3DC5" w:rsidRDefault="00A40909" w:rsidP="006963B9">
      <w:pPr>
        <w:pStyle w:val="BodyText"/>
        <w:numPr>
          <w:ilvl w:val="0"/>
          <w:numId w:val="82"/>
        </w:numPr>
      </w:pPr>
      <w:r w:rsidRPr="009E3DC5">
        <w:t>The sections in ITI TF-3: 4.1 specify the mapping of XDS concepts to ebRS and ebRIM semantics and document metadata.</w:t>
      </w:r>
      <w:r w:rsidR="008D3B6D" w:rsidRPr="009E3DC5">
        <w:t xml:space="preserve"> </w:t>
      </w:r>
    </w:p>
    <w:p w14:paraId="4C467269" w14:textId="77777777" w:rsidR="00A40909" w:rsidRPr="009E3DC5" w:rsidRDefault="00A40909" w:rsidP="00A40909">
      <w:r w:rsidRPr="009E3DC5">
        <w:t>The requirements for the request message with the AS4 Asynchronous Web Services stack are:</w:t>
      </w:r>
    </w:p>
    <w:p w14:paraId="45A00754" w14:textId="4E9702DA" w:rsidR="00A40909" w:rsidRPr="009E3DC5" w:rsidRDefault="00A40909" w:rsidP="009F111F">
      <w:pPr>
        <w:pStyle w:val="ListBullet2"/>
        <w:numPr>
          <w:ilvl w:val="0"/>
          <w:numId w:val="64"/>
        </w:numPr>
        <w:ind w:left="1080"/>
      </w:pPr>
      <w:r w:rsidRPr="009E3DC5">
        <w:t xml:space="preserve">The &lt;eb:Service&gt; SOAP element shall be set to the value: </w:t>
      </w:r>
      <w:r w:rsidR="007257CE" w:rsidRPr="009E3DC5">
        <w:t>ITI-80</w:t>
      </w:r>
    </w:p>
    <w:p w14:paraId="46F932C2" w14:textId="6C0A8715" w:rsidR="007257CE" w:rsidRPr="009E3DC5" w:rsidRDefault="007257CE" w:rsidP="009F111F">
      <w:pPr>
        <w:pStyle w:val="ListBullet2"/>
        <w:numPr>
          <w:ilvl w:val="0"/>
          <w:numId w:val="64"/>
        </w:numPr>
        <w:ind w:left="1080"/>
        <w:rPr>
          <w:bCs/>
        </w:rPr>
      </w:pPr>
      <w:r w:rsidRPr="009E3DC5">
        <w:rPr>
          <w:bCs/>
        </w:rPr>
        <w:t>The type attribute on the &lt;eb:Service&gt; SOAP element shall be set to the value: urn:ihe:iti:transactions</w:t>
      </w:r>
    </w:p>
    <w:p w14:paraId="2745EB8C" w14:textId="5326B31B" w:rsidR="00A40909" w:rsidRPr="009E3DC5" w:rsidRDefault="00A40909" w:rsidP="009F111F">
      <w:pPr>
        <w:pStyle w:val="ListBullet2"/>
        <w:numPr>
          <w:ilvl w:val="0"/>
          <w:numId w:val="64"/>
        </w:numPr>
        <w:ind w:left="1080"/>
      </w:pPr>
      <w:r w:rsidRPr="009E3DC5">
        <w:t xml:space="preserve">The &lt;eb:Action&gt; SOAP element shall </w:t>
      </w:r>
      <w:r w:rsidR="00E764A6" w:rsidRPr="009E3DC5">
        <w:t>be set to</w:t>
      </w:r>
      <w:r w:rsidRPr="009E3DC5">
        <w:t xml:space="preserve"> the value: </w:t>
      </w:r>
      <w:r w:rsidR="005318E0" w:rsidRPr="009E3DC5">
        <w:t>urn:ihe:iti:2015:CrossGatewayDocumentProvide</w:t>
      </w:r>
    </w:p>
    <w:p w14:paraId="406A1F05" w14:textId="77777777" w:rsidR="00A40909" w:rsidRPr="009E3DC5" w:rsidRDefault="00A40909" w:rsidP="009F111F">
      <w:pPr>
        <w:pStyle w:val="ListBullet2"/>
        <w:numPr>
          <w:ilvl w:val="0"/>
          <w:numId w:val="64"/>
        </w:numPr>
        <w:ind w:left="1080"/>
      </w:pPr>
      <w:r w:rsidRPr="009E3DC5">
        <w:t>The &lt;eb:From/eb:Role&gt; element shall be set to the value: urn:ihe:iti:2018:Requester</w:t>
      </w:r>
    </w:p>
    <w:p w14:paraId="4234CF65" w14:textId="0EB1E8E8" w:rsidR="00A40909" w:rsidRPr="009E3DC5" w:rsidRDefault="00A40909" w:rsidP="009F111F">
      <w:pPr>
        <w:pStyle w:val="ListBullet2"/>
        <w:numPr>
          <w:ilvl w:val="0"/>
          <w:numId w:val="64"/>
        </w:numPr>
        <w:ind w:left="1080"/>
      </w:pPr>
      <w:r w:rsidRPr="009E3DC5">
        <w:t>The &lt;eb:To/eb:Role&gt; element shall be set to the value: urn:ihe:iti:2018:Provider</w:t>
      </w:r>
    </w:p>
    <w:p w14:paraId="7F052197" w14:textId="77777777" w:rsidR="00A40909" w:rsidRPr="009E3DC5" w:rsidRDefault="00A40909" w:rsidP="009F111F">
      <w:pPr>
        <w:pStyle w:val="ListBullet2"/>
        <w:numPr>
          <w:ilvl w:val="0"/>
          <w:numId w:val="64"/>
        </w:numPr>
        <w:ind w:left="1080"/>
      </w:pPr>
      <w:r w:rsidRPr="009E3DC5">
        <w:lastRenderedPageBreak/>
        <w:t>The &lt;soap12:Body&gt; shall contain one &lt;xds:ProvideAndRegisterDocumentSetRequest&gt; element</w:t>
      </w:r>
    </w:p>
    <w:p w14:paraId="02E69E23" w14:textId="77777777" w:rsidR="00A40909" w:rsidRPr="009E3DC5" w:rsidRDefault="00A40909" w:rsidP="009F111F">
      <w:pPr>
        <w:pStyle w:val="ListBullet2"/>
        <w:numPr>
          <w:ilvl w:val="0"/>
          <w:numId w:val="64"/>
        </w:numPr>
        <w:ind w:left="1080"/>
      </w:pPr>
      <w:r w:rsidRPr="009E3DC5">
        <w:t>The &lt;xds:ProvideAndRegisterDocumentSetRequest&gt; element shall contain:</w:t>
      </w:r>
    </w:p>
    <w:p w14:paraId="644D56FD" w14:textId="5A40B471" w:rsidR="00A40909" w:rsidRPr="009E3DC5" w:rsidRDefault="00633B3D" w:rsidP="009F111F">
      <w:pPr>
        <w:pStyle w:val="ListBullet2"/>
        <w:numPr>
          <w:ilvl w:val="2"/>
          <w:numId w:val="64"/>
        </w:numPr>
      </w:pPr>
      <w:r w:rsidRPr="009E3DC5">
        <w:t>O</w:t>
      </w:r>
      <w:r w:rsidR="00A40909" w:rsidRPr="009E3DC5">
        <w:t>ne &lt;lcm:SubmitObjectsRequest&gt; element representing the Submission Request (see ITI TF-3: 4.2.1.4 for details of expressing a Submission Request).</w:t>
      </w:r>
    </w:p>
    <w:p w14:paraId="060F238C" w14:textId="66788C7A" w:rsidR="00A40909" w:rsidRPr="009E3DC5" w:rsidRDefault="00A40909" w:rsidP="009F111F">
      <w:pPr>
        <w:pStyle w:val="ListBullet2"/>
        <w:numPr>
          <w:ilvl w:val="0"/>
          <w:numId w:val="64"/>
        </w:numPr>
        <w:ind w:left="1080"/>
      </w:pPr>
      <w:r w:rsidRPr="009E3DC5">
        <w:t>For each &lt;rim:ExtrinsicObject&gt;  contained in the &lt;xds:SubmitObjectsRequest&gt; element, an @id attribute shall be set in order to allow correlation to the corresponding MIME part as explain</w:t>
      </w:r>
      <w:r w:rsidR="00631D4E" w:rsidRPr="009E3DC5">
        <w:t>ed</w:t>
      </w:r>
      <w:r w:rsidRPr="009E3DC5">
        <w:t xml:space="preserve"> in ITI </w:t>
      </w:r>
      <w:del w:id="1575" w:author="Mary Jungers" w:date="2023-07-30T19:12:00Z">
        <w:r w:rsidRPr="009E3DC5" w:rsidDel="00EE2148">
          <w:delText>TF</w:delText>
        </w:r>
        <w:r w:rsidR="00147E65" w:rsidRPr="009E3DC5" w:rsidDel="00EE2148">
          <w:delText>-</w:delText>
        </w:r>
        <w:r w:rsidRPr="009E3DC5" w:rsidDel="00EE2148">
          <w:delText>2x</w:delText>
        </w:r>
      </w:del>
      <w:ins w:id="1576" w:author="Mary Jungers" w:date="2023-07-30T19:12:00Z">
        <w:r w:rsidR="00EE2148">
          <w:t>TF-2</w:t>
        </w:r>
      </w:ins>
      <w:r w:rsidR="00E570F8" w:rsidRPr="009E3DC5">
        <w:t>:</w:t>
      </w:r>
      <w:r w:rsidRPr="009E3DC5">
        <w:t xml:space="preserve"> </w:t>
      </w:r>
      <w:r w:rsidR="00F35A7F" w:rsidRPr="009E3DC5">
        <w:t xml:space="preserve">Appendix </w:t>
      </w:r>
      <w:r w:rsidRPr="009E3DC5">
        <w:t>V.4.6.</w:t>
      </w:r>
      <w:r w:rsidR="005318E0" w:rsidRPr="009E3DC5">
        <w:t>2</w:t>
      </w:r>
      <w:r w:rsidR="00631D4E" w:rsidRPr="009E3DC5">
        <w:t>.</w:t>
      </w:r>
    </w:p>
    <w:p w14:paraId="0DD3711A" w14:textId="7388F866" w:rsidR="00A40909" w:rsidRPr="009E3DC5" w:rsidRDefault="00A40909" w:rsidP="00A40909">
      <w:r w:rsidRPr="009E3DC5">
        <w:t>ITI</w:t>
      </w:r>
      <w:r w:rsidR="004964EC" w:rsidRPr="009E3DC5">
        <w:t xml:space="preserve"> </w:t>
      </w:r>
      <w:del w:id="1577" w:author="Mary Jungers" w:date="2023-07-30T19:12:00Z">
        <w:r w:rsidRPr="009E3DC5" w:rsidDel="00EE2148">
          <w:delText>TF</w:delText>
        </w:r>
        <w:r w:rsidR="00147E65" w:rsidRPr="009E3DC5" w:rsidDel="00EE2148">
          <w:delText>-</w:delText>
        </w:r>
        <w:r w:rsidRPr="009E3DC5" w:rsidDel="00EE2148">
          <w:delText>2x</w:delText>
        </w:r>
      </w:del>
      <w:ins w:id="1578" w:author="Mary Jungers" w:date="2023-07-30T19:12:00Z">
        <w:r w:rsidR="00EE2148">
          <w:t>TF-2</w:t>
        </w:r>
      </w:ins>
      <w:r w:rsidR="00E570F8" w:rsidRPr="009E3DC5">
        <w:t>:</w:t>
      </w:r>
      <w:r w:rsidRPr="009E3DC5">
        <w:t xml:space="preserve"> </w:t>
      </w:r>
      <w:r w:rsidR="00F35A7F" w:rsidRPr="009E3DC5">
        <w:t xml:space="preserve">Appendix </w:t>
      </w:r>
      <w:r w:rsidRPr="009E3DC5">
        <w:t>V.4.</w:t>
      </w:r>
      <w:r w:rsidR="00162A23" w:rsidRPr="009E3DC5">
        <w:t>8</w:t>
      </w:r>
      <w:r w:rsidRPr="009E3DC5">
        <w:t xml:space="preserve"> includes an example of the SOAP Body for a </w:t>
      </w:r>
      <w:r w:rsidR="00162A23" w:rsidRPr="009E3DC5">
        <w:t>Cross-Gateway Document Provide r</w:t>
      </w:r>
      <w:r w:rsidRPr="009E3DC5">
        <w:t>equest message applicable to the AS4 Asynchronous Web Services stack.</w:t>
      </w:r>
    </w:p>
    <w:p w14:paraId="2CF88C3C" w14:textId="3E2D4466" w:rsidR="003D049A" w:rsidRPr="009E3DC5" w:rsidRDefault="003D049A" w:rsidP="003D049A">
      <w:r w:rsidRPr="009E3DC5">
        <w:t xml:space="preserve">XML namespace prefixes used in text and in examples below are for informational purposes only and are documented in ITI </w:t>
      </w:r>
      <w:del w:id="1579" w:author="Mary Jungers" w:date="2023-07-30T19:12:00Z">
        <w:r w:rsidRPr="009E3DC5" w:rsidDel="00EE2148">
          <w:delText>TF-2x</w:delText>
        </w:r>
      </w:del>
      <w:ins w:id="1580" w:author="Mary Jungers" w:date="2023-07-30T19:12:00Z">
        <w:r w:rsidR="00EE2148">
          <w:t>TF-2</w:t>
        </w:r>
      </w:ins>
      <w:r w:rsidRPr="009E3DC5">
        <w:t>: Appendix V, Table 2.4-1.</w:t>
      </w:r>
    </w:p>
    <w:p w14:paraId="5628961D" w14:textId="77777777" w:rsidR="003D049A" w:rsidRPr="009E3DC5" w:rsidRDefault="003D049A" w:rsidP="003D049A">
      <w:r w:rsidRPr="009E3DC5">
        <w:t>The requirements for the response message with the AS4 Asynchronous Web Services stack are:</w:t>
      </w:r>
    </w:p>
    <w:p w14:paraId="6E13B8D7" w14:textId="12553991" w:rsidR="005318E0" w:rsidRPr="009E3DC5" w:rsidRDefault="005318E0" w:rsidP="00E16821">
      <w:pPr>
        <w:pStyle w:val="ListBullet2"/>
        <w:numPr>
          <w:ilvl w:val="0"/>
          <w:numId w:val="96"/>
        </w:numPr>
      </w:pPr>
      <w:r w:rsidRPr="009E3DC5">
        <w:t xml:space="preserve">The &lt;eb:Service&gt; SOAP element shall be set to the value: </w:t>
      </w:r>
      <w:r w:rsidR="007257CE" w:rsidRPr="009E3DC5">
        <w:t>ITI-80</w:t>
      </w:r>
    </w:p>
    <w:p w14:paraId="31978506" w14:textId="40F04F10" w:rsidR="007257CE" w:rsidRPr="009E3DC5" w:rsidRDefault="007257CE" w:rsidP="007257CE">
      <w:pPr>
        <w:pStyle w:val="ListBullet2"/>
        <w:numPr>
          <w:ilvl w:val="0"/>
          <w:numId w:val="96"/>
        </w:numPr>
        <w:rPr>
          <w:bCs/>
        </w:rPr>
      </w:pPr>
      <w:r w:rsidRPr="009E3DC5">
        <w:rPr>
          <w:bCs/>
        </w:rPr>
        <w:t>The type attribute on the &lt;eb:Service&gt; SOAP element shall be set to the value: urn:ihe:iti:transactions</w:t>
      </w:r>
    </w:p>
    <w:p w14:paraId="05A6F5F0" w14:textId="4A1A710F" w:rsidR="005318E0" w:rsidRPr="009E3DC5" w:rsidRDefault="005318E0" w:rsidP="00E16821">
      <w:pPr>
        <w:pStyle w:val="ListBullet2"/>
        <w:numPr>
          <w:ilvl w:val="0"/>
          <w:numId w:val="96"/>
        </w:numPr>
      </w:pPr>
      <w:r w:rsidRPr="009E3DC5">
        <w:t xml:space="preserve">The &lt;eb:Action&gt; SOAP element shall </w:t>
      </w:r>
      <w:r w:rsidR="00E764A6" w:rsidRPr="009E3DC5">
        <w:t>be set to</w:t>
      </w:r>
      <w:r w:rsidR="00E764A6" w:rsidRPr="009E3DC5">
        <w:rPr>
          <w:b/>
        </w:rPr>
        <w:t xml:space="preserve"> </w:t>
      </w:r>
      <w:r w:rsidRPr="009E3DC5">
        <w:t>the value: urn:ihe:iti:2015:CrossGatewayDocumentProvideResponse</w:t>
      </w:r>
    </w:p>
    <w:p w14:paraId="7135A5F7" w14:textId="77777777" w:rsidR="003D049A" w:rsidRPr="009E3DC5" w:rsidRDefault="003D049A" w:rsidP="00E16821">
      <w:pPr>
        <w:pStyle w:val="ListBullet2"/>
        <w:numPr>
          <w:ilvl w:val="0"/>
          <w:numId w:val="96"/>
        </w:numPr>
      </w:pPr>
      <w:r w:rsidRPr="009E3DC5">
        <w:t>The &lt;eb:From/eb:Role&gt; element shall be set to the value: urn:ihe:iti:2018:Provider</w:t>
      </w:r>
    </w:p>
    <w:p w14:paraId="322CF442" w14:textId="0931D711" w:rsidR="003D049A" w:rsidRPr="009E3DC5" w:rsidRDefault="003D049A" w:rsidP="00E16821">
      <w:pPr>
        <w:pStyle w:val="ListBullet2"/>
        <w:numPr>
          <w:ilvl w:val="0"/>
          <w:numId w:val="96"/>
        </w:numPr>
      </w:pPr>
      <w:r w:rsidRPr="009E3DC5">
        <w:t>The &lt;eb:To/eb:Role&gt; element shall be set to the value: urn:ihe:iti:2018:Requester</w:t>
      </w:r>
    </w:p>
    <w:p w14:paraId="01A367D0" w14:textId="77777777" w:rsidR="003D049A" w:rsidRPr="009E3DC5" w:rsidRDefault="003D049A" w:rsidP="00E16821">
      <w:pPr>
        <w:pStyle w:val="ListBullet2"/>
        <w:numPr>
          <w:ilvl w:val="0"/>
          <w:numId w:val="96"/>
        </w:numPr>
      </w:pPr>
      <w:r w:rsidRPr="009E3DC5">
        <w:t>the &lt;soap12:Body&gt; soap element shall contain one &lt;rs:RegistryResponse&gt; element</w:t>
      </w:r>
    </w:p>
    <w:bookmarkEnd w:id="1570"/>
    <w:bookmarkEnd w:id="1571"/>
    <w:p w14:paraId="584874D8" w14:textId="5D2D09A0" w:rsidR="00E01A63" w:rsidRPr="009E3DC5" w:rsidRDefault="00E01A63" w:rsidP="008817B8">
      <w:pPr>
        <w:pStyle w:val="BodyText"/>
      </w:pPr>
    </w:p>
    <w:p w14:paraId="44EFF88E" w14:textId="58416F69" w:rsidR="00E01A63" w:rsidRPr="009E3DC5" w:rsidRDefault="00E01A63" w:rsidP="008817B8">
      <w:pPr>
        <w:pStyle w:val="BodyText"/>
      </w:pPr>
    </w:p>
    <w:p w14:paraId="615BE4A3" w14:textId="23677CC3" w:rsidR="00E01A63" w:rsidRPr="009E3DC5" w:rsidRDefault="00E01A63" w:rsidP="008817B8">
      <w:pPr>
        <w:pStyle w:val="BodyText"/>
      </w:pPr>
    </w:p>
    <w:p w14:paraId="542A1D08" w14:textId="0BD2E09E" w:rsidR="00E01A63" w:rsidRPr="009E3DC5" w:rsidRDefault="00E01A63" w:rsidP="008817B8">
      <w:pPr>
        <w:pStyle w:val="BodyText"/>
      </w:pPr>
    </w:p>
    <w:p w14:paraId="33FFBA82" w14:textId="09245EBE" w:rsidR="00E01A63" w:rsidRPr="009E3DC5" w:rsidRDefault="00E01A63" w:rsidP="008817B8">
      <w:pPr>
        <w:pStyle w:val="BodyText"/>
      </w:pPr>
    </w:p>
    <w:p w14:paraId="53536335" w14:textId="3D97B725" w:rsidR="00E01A63" w:rsidRPr="009E3DC5" w:rsidRDefault="00E01A63" w:rsidP="008817B8">
      <w:pPr>
        <w:pStyle w:val="BodyText"/>
      </w:pPr>
    </w:p>
    <w:p w14:paraId="0059E2AF" w14:textId="7D8009E8" w:rsidR="00E01A63" w:rsidRPr="009E3DC5" w:rsidRDefault="00E01A63" w:rsidP="008817B8">
      <w:pPr>
        <w:pStyle w:val="BodyText"/>
      </w:pPr>
    </w:p>
    <w:p w14:paraId="3408F1DD" w14:textId="65158B76" w:rsidR="00E01A63" w:rsidRPr="009E3DC5" w:rsidRDefault="00E01A63" w:rsidP="008817B8">
      <w:pPr>
        <w:pStyle w:val="BodyText"/>
      </w:pPr>
    </w:p>
    <w:p w14:paraId="06941E1D" w14:textId="4D6776C3" w:rsidR="00E01A63" w:rsidRPr="009E3DC5" w:rsidRDefault="00E01A63" w:rsidP="008817B8">
      <w:pPr>
        <w:pStyle w:val="BodyText"/>
      </w:pPr>
    </w:p>
    <w:p w14:paraId="1543F7CD" w14:textId="1544A244" w:rsidR="00E01A63" w:rsidRPr="009E3DC5" w:rsidRDefault="00E01A63" w:rsidP="008817B8">
      <w:pPr>
        <w:pStyle w:val="BodyText"/>
      </w:pPr>
    </w:p>
    <w:p w14:paraId="0511BAD0" w14:textId="13C0B9D1" w:rsidR="00E01A63" w:rsidRPr="009E3DC5" w:rsidRDefault="00E01A63" w:rsidP="008817B8">
      <w:pPr>
        <w:pStyle w:val="BodyText"/>
      </w:pPr>
    </w:p>
    <w:p w14:paraId="5A91D466" w14:textId="4D8A4C18" w:rsidR="006963B9" w:rsidRPr="009E3DC5" w:rsidRDefault="006963B9" w:rsidP="008817B8">
      <w:pPr>
        <w:pStyle w:val="BodyText"/>
      </w:pPr>
    </w:p>
    <w:p w14:paraId="4443BE3A" w14:textId="6C53AC90" w:rsidR="005606F6" w:rsidRPr="009E3DC5" w:rsidRDefault="00ED141C" w:rsidP="005606F6">
      <w:pPr>
        <w:pStyle w:val="EditorInstructions"/>
        <w:pBdr>
          <w:top w:val="single" w:sz="4" w:space="0" w:color="auto"/>
        </w:pBdr>
      </w:pPr>
      <w:bookmarkStart w:id="1581" w:name="_Toc488347459"/>
      <w:bookmarkStart w:id="1582" w:name="_Toc396415528"/>
      <w:r w:rsidRPr="009E3DC5">
        <w:t>Update</w:t>
      </w:r>
      <w:r w:rsidR="005606F6" w:rsidRPr="009E3DC5">
        <w:t xml:space="preserve"> Section 3.80.7 </w:t>
      </w:r>
      <w:r w:rsidR="00D82D86" w:rsidRPr="009E3DC5">
        <w:t>as follows</w:t>
      </w:r>
      <w:r w:rsidR="005606F6" w:rsidRPr="009E3DC5">
        <w:t xml:space="preserve">: </w:t>
      </w:r>
    </w:p>
    <w:p w14:paraId="75E58884" w14:textId="77777777" w:rsidR="005606F6" w:rsidRPr="009E3DC5" w:rsidRDefault="00ED141C" w:rsidP="00ED141C">
      <w:pPr>
        <w:pStyle w:val="Heading4"/>
      </w:pPr>
      <w:bookmarkStart w:id="1583" w:name="_Toc141666879"/>
      <w:bookmarkEnd w:id="1581"/>
      <w:bookmarkEnd w:id="1582"/>
      <w:r w:rsidRPr="009E3DC5">
        <w:t>3.80.7</w:t>
      </w:r>
      <w:r w:rsidR="005606F6" w:rsidRPr="009E3DC5">
        <w:t>.1 Initiating Gateway audit message:</w:t>
      </w:r>
      <w:bookmarkEnd w:id="1583"/>
    </w:p>
    <w:p w14:paraId="6603771B" w14:textId="64B2F658" w:rsidR="003F6C87" w:rsidRPr="009E3DC5" w:rsidRDefault="003F6C87" w:rsidP="008817B8">
      <w:pPr>
        <w:keepNext/>
        <w:rPr>
          <w:b/>
        </w:rPr>
      </w:pPr>
      <w:r w:rsidRPr="009E3DC5">
        <w:rPr>
          <w:b/>
        </w:rPr>
        <w:t>…</w:t>
      </w:r>
    </w:p>
    <w:p w14:paraId="17357B89" w14:textId="64C2F4A0" w:rsidR="006A7A25" w:rsidRPr="009E3DC5" w:rsidRDefault="008817B8" w:rsidP="008817B8">
      <w:pPr>
        <w:keepNext/>
        <w:rPr>
          <w:rStyle w:val="BodyTextChar"/>
          <w:b/>
        </w:rPr>
      </w:pPr>
      <w:r w:rsidRPr="009E3DC5">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9E3DC5"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9E3DC5" w:rsidRDefault="008817B8" w:rsidP="00E16821">
            <w:pPr>
              <w:pStyle w:val="TableEntryHeader"/>
            </w:pPr>
            <w:r w:rsidRPr="009E3DC5">
              <w:t>Source</w:t>
            </w:r>
          </w:p>
          <w:p w14:paraId="244FA3E4" w14:textId="77777777" w:rsidR="008817B8" w:rsidRPr="00BA0016" w:rsidRDefault="008817B8" w:rsidP="00E16821">
            <w:pPr>
              <w:pStyle w:val="TableEntryHeader"/>
              <w:rPr>
                <w:bCs/>
                <w:sz w:val="16"/>
                <w:szCs w:val="16"/>
                <w:rPrChange w:id="1584" w:author="Mary Jungers" w:date="2023-07-30T19:00:00Z">
                  <w:rPr>
                    <w:bCs/>
                    <w:sz w:val="12"/>
                  </w:rPr>
                </w:rPrChange>
              </w:rPr>
            </w:pPr>
            <w:r w:rsidRPr="00BA0016">
              <w:rPr>
                <w:bCs/>
                <w:sz w:val="16"/>
                <w:szCs w:val="16"/>
                <w:rPrChange w:id="1585" w:author="Mary Jungers" w:date="2023-07-30T19:00:00Z">
                  <w:rPr>
                    <w:bCs/>
                    <w:sz w:val="12"/>
                  </w:rPr>
                </w:rPrChange>
              </w:rPr>
              <w:t>AuditMessage/</w:t>
            </w:r>
            <w:r w:rsidRPr="00BA0016">
              <w:rPr>
                <w:bCs/>
                <w:sz w:val="16"/>
                <w:szCs w:val="16"/>
                <w:rPrChange w:id="1586" w:author="Mary Jungers" w:date="2023-07-30T19:00:00Z">
                  <w:rPr>
                    <w:bCs/>
                    <w:sz w:val="12"/>
                  </w:rPr>
                </w:rPrChange>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BA0016" w:rsidRDefault="008817B8" w:rsidP="00F54850">
            <w:pPr>
              <w:pStyle w:val="TableEntry"/>
              <w:rPr>
                <w:szCs w:val="18"/>
                <w:rPrChange w:id="1587" w:author="Mary Jungers" w:date="2023-07-30T18:58:00Z">
                  <w:rPr>
                    <w:sz w:val="16"/>
                  </w:rPr>
                </w:rPrChange>
              </w:rPr>
            </w:pPr>
            <w:r w:rsidRPr="00BA0016">
              <w:rPr>
                <w:szCs w:val="18"/>
                <w:rPrChange w:id="1588" w:author="Mary Jungers" w:date="2023-07-30T18:58:00Z">
                  <w:rPr>
                    <w:sz w:val="16"/>
                  </w:rPr>
                </w:rPrChange>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BA0016" w:rsidRDefault="008817B8" w:rsidP="00F54850">
            <w:pPr>
              <w:pStyle w:val="TableEntry"/>
              <w:jc w:val="center"/>
              <w:rPr>
                <w:szCs w:val="18"/>
                <w:rPrChange w:id="1589" w:author="Mary Jungers" w:date="2023-07-30T18:58:00Z">
                  <w:rPr>
                    <w:sz w:val="16"/>
                  </w:rPr>
                </w:rPrChange>
              </w:rPr>
            </w:pPr>
            <w:r w:rsidRPr="00BA0016">
              <w:rPr>
                <w:szCs w:val="18"/>
                <w:rPrChange w:id="1590" w:author="Mary Jungers" w:date="2023-07-30T18:58: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BA0016" w:rsidRDefault="005D22C3" w:rsidP="005D22C3">
            <w:pPr>
              <w:pStyle w:val="TableEntry"/>
              <w:rPr>
                <w:szCs w:val="18"/>
                <w:rPrChange w:id="1591" w:author="Mary Jungers" w:date="2023-07-30T18:58:00Z">
                  <w:rPr>
                    <w:sz w:val="16"/>
                  </w:rPr>
                </w:rPrChange>
              </w:rPr>
            </w:pPr>
            <w:r w:rsidRPr="00BA0016">
              <w:rPr>
                <w:szCs w:val="18"/>
                <w:rPrChange w:id="1592" w:author="Mary Jungers" w:date="2023-07-30T18:58:00Z">
                  <w:rPr>
                    <w:sz w:val="16"/>
                  </w:rPr>
                </w:rPrChange>
              </w:rPr>
              <w:t xml:space="preserve">If </w:t>
            </w:r>
            <w:r w:rsidR="003A08FE" w:rsidRPr="00BA0016">
              <w:rPr>
                <w:b/>
                <w:szCs w:val="18"/>
                <w:u w:val="single"/>
                <w:rPrChange w:id="1593" w:author="Mary Jungers" w:date="2023-07-30T18:58:00Z">
                  <w:rPr>
                    <w:b/>
                    <w:sz w:val="16"/>
                    <w:u w:val="single"/>
                  </w:rPr>
                </w:rPrChange>
              </w:rPr>
              <w:t>WS-Addressing</w:t>
            </w:r>
            <w:r w:rsidR="00CA7F47" w:rsidRPr="00BA0016">
              <w:rPr>
                <w:b/>
                <w:szCs w:val="18"/>
                <w:u w:val="single"/>
                <w:rPrChange w:id="1594" w:author="Mary Jungers" w:date="2023-07-30T18:58:00Z">
                  <w:rPr>
                    <w:b/>
                    <w:sz w:val="16"/>
                    <w:u w:val="single"/>
                  </w:rPr>
                </w:rPrChange>
              </w:rPr>
              <w:t xml:space="preserve"> based</w:t>
            </w:r>
            <w:r w:rsidR="00CA7F47" w:rsidRPr="00BA0016">
              <w:rPr>
                <w:szCs w:val="18"/>
                <w:rPrChange w:id="1595" w:author="Mary Jungers" w:date="2023-07-30T18:58:00Z">
                  <w:rPr>
                    <w:sz w:val="16"/>
                  </w:rPr>
                </w:rPrChange>
              </w:rPr>
              <w:t xml:space="preserve"> </w:t>
            </w:r>
            <w:r w:rsidRPr="00BA0016">
              <w:rPr>
                <w:szCs w:val="18"/>
                <w:rPrChange w:id="1596" w:author="Mary Jungers" w:date="2023-07-30T18:58:00Z">
                  <w:rPr>
                    <w:sz w:val="16"/>
                  </w:rPr>
                </w:rPrChange>
              </w:rPr>
              <w:t xml:space="preserve">Asynchronous Web Services Exchange is being used, the content of the &lt;wsa:ReplyTo/&gt; element. </w:t>
            </w:r>
          </w:p>
          <w:p w14:paraId="3C03AA6B" w14:textId="77777777" w:rsidR="005D22C3" w:rsidRPr="00BA0016" w:rsidRDefault="005D22C3" w:rsidP="005D22C3">
            <w:pPr>
              <w:pStyle w:val="TableEntry"/>
              <w:rPr>
                <w:b/>
                <w:szCs w:val="18"/>
                <w:u w:val="single"/>
                <w:rPrChange w:id="1597" w:author="Mary Jungers" w:date="2023-07-30T18:58:00Z">
                  <w:rPr>
                    <w:b/>
                    <w:sz w:val="16"/>
                    <w:u w:val="single"/>
                  </w:rPr>
                </w:rPrChange>
              </w:rPr>
            </w:pPr>
            <w:r w:rsidRPr="00BA0016">
              <w:rPr>
                <w:b/>
                <w:szCs w:val="18"/>
                <w:u w:val="single"/>
                <w:rPrChange w:id="1598" w:author="Mary Jungers" w:date="2023-07-30T18:58:00Z">
                  <w:rPr>
                    <w:b/>
                    <w:sz w:val="16"/>
                    <w:u w:val="single"/>
                  </w:rPr>
                </w:rPrChange>
              </w:rPr>
              <w:t>If AS4 Asynchronous Web Services Exchange is used, the content of the eb:From/</w:t>
            </w:r>
            <w:r w:rsidR="007C1BBE" w:rsidRPr="00BA0016">
              <w:rPr>
                <w:b/>
                <w:szCs w:val="18"/>
                <w:u w:val="single"/>
                <w:rPrChange w:id="1599" w:author="Mary Jungers" w:date="2023-07-30T18:58:00Z">
                  <w:rPr>
                    <w:b/>
                    <w:sz w:val="16"/>
                    <w:u w:val="single"/>
                  </w:rPr>
                </w:rPrChange>
              </w:rPr>
              <w:t>eb:PartyId</w:t>
            </w:r>
            <w:r w:rsidRPr="00BA0016">
              <w:rPr>
                <w:b/>
                <w:szCs w:val="18"/>
                <w:u w:val="single"/>
                <w:rPrChange w:id="1600" w:author="Mary Jungers" w:date="2023-07-30T18:58:00Z">
                  <w:rPr>
                    <w:b/>
                    <w:sz w:val="16"/>
                    <w:u w:val="single"/>
                  </w:rPr>
                </w:rPrChange>
              </w:rPr>
              <w:t>.</w:t>
            </w:r>
          </w:p>
          <w:p w14:paraId="73ADAC6D" w14:textId="77777777" w:rsidR="008817B8" w:rsidRPr="00BA0016" w:rsidRDefault="005D22C3" w:rsidP="00E16821">
            <w:pPr>
              <w:pStyle w:val="TableEntry"/>
              <w:rPr>
                <w:szCs w:val="18"/>
                <w:rPrChange w:id="1601" w:author="Mary Jungers" w:date="2023-07-30T18:58:00Z">
                  <w:rPr>
                    <w:sz w:val="16"/>
                    <w:szCs w:val="22"/>
                  </w:rPr>
                </w:rPrChange>
              </w:rPr>
            </w:pPr>
            <w:r w:rsidRPr="00BA0016">
              <w:rPr>
                <w:szCs w:val="18"/>
                <w:rPrChange w:id="1602" w:author="Mary Jungers" w:date="2023-07-30T18:58:00Z">
                  <w:rPr>
                    <w:sz w:val="16"/>
                  </w:rPr>
                </w:rPrChange>
              </w:rPr>
              <w:t>Otherwise, not specialized.</w:t>
            </w:r>
          </w:p>
        </w:tc>
      </w:tr>
      <w:tr w:rsidR="008817B8" w:rsidRPr="009E3DC5"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BA0016" w:rsidRDefault="008817B8" w:rsidP="00F54850">
            <w:pPr>
              <w:pStyle w:val="TableEntry"/>
              <w:rPr>
                <w:szCs w:val="18"/>
                <w:rPrChange w:id="1603" w:author="Mary Jungers" w:date="2023-07-30T18:58:00Z">
                  <w:rPr>
                    <w:sz w:val="16"/>
                  </w:rPr>
                </w:rPrChange>
              </w:rPr>
            </w:pPr>
            <w:r w:rsidRPr="00BA0016">
              <w:rPr>
                <w:szCs w:val="18"/>
                <w:rPrChange w:id="1604" w:author="Mary Jungers" w:date="2023-07-30T18:58:00Z">
                  <w:rPr>
                    <w:sz w:val="16"/>
                  </w:rPr>
                </w:rPrChange>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BA0016" w:rsidRDefault="008817B8" w:rsidP="00F54850">
            <w:pPr>
              <w:pStyle w:val="TableEntry"/>
              <w:jc w:val="center"/>
              <w:rPr>
                <w:szCs w:val="18"/>
                <w:rPrChange w:id="1605" w:author="Mary Jungers" w:date="2023-07-30T18:58:00Z">
                  <w:rPr>
                    <w:sz w:val="16"/>
                  </w:rPr>
                </w:rPrChange>
              </w:rPr>
            </w:pPr>
            <w:r w:rsidRPr="00BA0016">
              <w:rPr>
                <w:szCs w:val="18"/>
                <w:rPrChange w:id="1606" w:author="Mary Jungers" w:date="2023-07-30T18:58: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BA0016" w:rsidRDefault="008817B8" w:rsidP="00F54850">
            <w:pPr>
              <w:pStyle w:val="TableEntry"/>
              <w:rPr>
                <w:szCs w:val="18"/>
                <w:rPrChange w:id="1607" w:author="Mary Jungers" w:date="2023-07-30T18:58:00Z">
                  <w:rPr>
                    <w:sz w:val="16"/>
                  </w:rPr>
                </w:rPrChange>
              </w:rPr>
            </w:pPr>
            <w:r w:rsidRPr="00BA0016">
              <w:rPr>
                <w:szCs w:val="18"/>
                <w:rPrChange w:id="1608" w:author="Mary Jungers" w:date="2023-07-30T18:58:00Z">
                  <w:rPr>
                    <w:sz w:val="16"/>
                  </w:rPr>
                </w:rPrChange>
              </w:rPr>
              <w:t>The process ID as used within the local operating system in the local system logs.</w:t>
            </w:r>
          </w:p>
        </w:tc>
      </w:tr>
      <w:tr w:rsidR="008817B8" w:rsidRPr="009E3DC5"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BA0016" w:rsidRDefault="008817B8" w:rsidP="00F54850">
            <w:pPr>
              <w:pStyle w:val="TableEntry"/>
              <w:rPr>
                <w:i/>
                <w:iCs/>
                <w:szCs w:val="18"/>
                <w:rPrChange w:id="1609" w:author="Mary Jungers" w:date="2023-07-30T18:58:00Z">
                  <w:rPr>
                    <w:i/>
                    <w:iCs/>
                    <w:sz w:val="16"/>
                  </w:rPr>
                </w:rPrChange>
              </w:rPr>
            </w:pPr>
            <w:r w:rsidRPr="00BA0016">
              <w:rPr>
                <w:i/>
                <w:iCs/>
                <w:szCs w:val="18"/>
                <w:rPrChange w:id="1610" w:author="Mary Jungers" w:date="2023-07-30T18:58:00Z">
                  <w:rPr>
                    <w:i/>
                    <w:iCs/>
                    <w:sz w:val="16"/>
                  </w:rPr>
                </w:rPrChange>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BA0016" w:rsidRDefault="008817B8" w:rsidP="00F54850">
            <w:pPr>
              <w:pStyle w:val="TableEntry"/>
              <w:jc w:val="center"/>
              <w:rPr>
                <w:i/>
                <w:iCs/>
                <w:szCs w:val="18"/>
                <w:rPrChange w:id="1611" w:author="Mary Jungers" w:date="2023-07-30T18:58:00Z">
                  <w:rPr>
                    <w:i/>
                    <w:iCs/>
                    <w:sz w:val="16"/>
                  </w:rPr>
                </w:rPrChange>
              </w:rPr>
            </w:pPr>
            <w:r w:rsidRPr="00BA0016">
              <w:rPr>
                <w:i/>
                <w:iCs/>
                <w:szCs w:val="18"/>
                <w:rPrChange w:id="1612" w:author="Mary Jungers" w:date="2023-07-30T18:58: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BA0016" w:rsidRDefault="008817B8" w:rsidP="00F54850">
            <w:pPr>
              <w:pStyle w:val="TableEntry"/>
              <w:rPr>
                <w:i/>
                <w:iCs/>
                <w:szCs w:val="18"/>
                <w:rPrChange w:id="1613" w:author="Mary Jungers" w:date="2023-07-30T18:58:00Z">
                  <w:rPr>
                    <w:i/>
                    <w:iCs/>
                    <w:sz w:val="16"/>
                  </w:rPr>
                </w:rPrChange>
              </w:rPr>
            </w:pPr>
            <w:r w:rsidRPr="00BA0016">
              <w:rPr>
                <w:i/>
                <w:iCs/>
                <w:szCs w:val="18"/>
                <w:rPrChange w:id="1614" w:author="Mary Jungers" w:date="2023-07-30T18:58:00Z">
                  <w:rPr>
                    <w:i/>
                    <w:iCs/>
                    <w:sz w:val="16"/>
                  </w:rPr>
                </w:rPrChange>
              </w:rPr>
              <w:t>not specialized</w:t>
            </w:r>
          </w:p>
        </w:tc>
      </w:tr>
      <w:tr w:rsidR="008817B8" w:rsidRPr="009E3DC5"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BA0016" w:rsidRDefault="008817B8" w:rsidP="00F54850">
            <w:pPr>
              <w:pStyle w:val="TableEntry"/>
              <w:rPr>
                <w:i/>
                <w:iCs/>
                <w:szCs w:val="18"/>
                <w:rPrChange w:id="1615" w:author="Mary Jungers" w:date="2023-07-30T18:58:00Z">
                  <w:rPr>
                    <w:i/>
                    <w:iCs/>
                    <w:sz w:val="16"/>
                  </w:rPr>
                </w:rPrChange>
              </w:rPr>
            </w:pPr>
            <w:r w:rsidRPr="00BA0016">
              <w:rPr>
                <w:i/>
                <w:iCs/>
                <w:szCs w:val="18"/>
                <w:rPrChange w:id="1616" w:author="Mary Jungers" w:date="2023-07-30T18:58:00Z">
                  <w:rPr>
                    <w:i/>
                    <w:iCs/>
                    <w:sz w:val="16"/>
                  </w:rPr>
                </w:rPrChange>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BA0016" w:rsidRDefault="008817B8" w:rsidP="00F54850">
            <w:pPr>
              <w:pStyle w:val="TableEntry"/>
              <w:jc w:val="center"/>
              <w:rPr>
                <w:i/>
                <w:iCs/>
                <w:szCs w:val="18"/>
                <w:rPrChange w:id="1617" w:author="Mary Jungers" w:date="2023-07-30T18:58:00Z">
                  <w:rPr>
                    <w:i/>
                    <w:iCs/>
                    <w:sz w:val="16"/>
                  </w:rPr>
                </w:rPrChange>
              </w:rPr>
            </w:pPr>
            <w:r w:rsidRPr="00BA0016">
              <w:rPr>
                <w:i/>
                <w:iCs/>
                <w:szCs w:val="18"/>
                <w:rPrChange w:id="1618" w:author="Mary Jungers" w:date="2023-07-30T18:58:00Z">
                  <w:rPr>
                    <w:i/>
                    <w:iCs/>
                    <w:sz w:val="16"/>
                  </w:rPr>
                </w:rPrChange>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BA0016" w:rsidRDefault="008817B8" w:rsidP="00F54850">
            <w:pPr>
              <w:pStyle w:val="TableEntry"/>
              <w:rPr>
                <w:i/>
                <w:iCs/>
                <w:szCs w:val="18"/>
                <w:rPrChange w:id="1619" w:author="Mary Jungers" w:date="2023-07-30T18:58:00Z">
                  <w:rPr>
                    <w:i/>
                    <w:iCs/>
                    <w:sz w:val="16"/>
                  </w:rPr>
                </w:rPrChange>
              </w:rPr>
            </w:pPr>
            <w:r w:rsidRPr="00BA0016">
              <w:rPr>
                <w:i/>
                <w:iCs/>
                <w:szCs w:val="18"/>
                <w:rPrChange w:id="1620" w:author="Mary Jungers" w:date="2023-07-30T18:58:00Z">
                  <w:rPr>
                    <w:i/>
                    <w:iCs/>
                    <w:sz w:val="16"/>
                  </w:rPr>
                </w:rPrChange>
              </w:rPr>
              <w:t>not specialized</w:t>
            </w:r>
          </w:p>
        </w:tc>
      </w:tr>
      <w:tr w:rsidR="008817B8" w:rsidRPr="009E3DC5"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BA0016" w:rsidRDefault="008817B8" w:rsidP="00F54850">
            <w:pPr>
              <w:pStyle w:val="TableEntry"/>
              <w:rPr>
                <w:szCs w:val="18"/>
                <w:rPrChange w:id="1621" w:author="Mary Jungers" w:date="2023-07-30T18:58:00Z">
                  <w:rPr>
                    <w:sz w:val="16"/>
                  </w:rPr>
                </w:rPrChange>
              </w:rPr>
            </w:pPr>
            <w:r w:rsidRPr="00BA0016">
              <w:rPr>
                <w:szCs w:val="18"/>
                <w:rPrChange w:id="1622" w:author="Mary Jungers" w:date="2023-07-30T18:58:00Z">
                  <w:rPr>
                    <w:sz w:val="16"/>
                  </w:rPr>
                </w:rPrChange>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BA0016" w:rsidRDefault="008817B8" w:rsidP="00F54850">
            <w:pPr>
              <w:pStyle w:val="TableEntry"/>
              <w:jc w:val="center"/>
              <w:rPr>
                <w:szCs w:val="18"/>
                <w:rPrChange w:id="1623" w:author="Mary Jungers" w:date="2023-07-30T18:58:00Z">
                  <w:rPr>
                    <w:sz w:val="16"/>
                  </w:rPr>
                </w:rPrChange>
              </w:rPr>
            </w:pPr>
            <w:r w:rsidRPr="00BA0016">
              <w:rPr>
                <w:szCs w:val="18"/>
                <w:rPrChange w:id="1624" w:author="Mary Jungers" w:date="2023-07-30T18:58: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62E99AB7" w:rsidR="008817B8" w:rsidRPr="00BA0016" w:rsidRDefault="008817B8" w:rsidP="00F54850">
            <w:pPr>
              <w:pStyle w:val="TableEntry"/>
              <w:rPr>
                <w:szCs w:val="18"/>
                <w:rPrChange w:id="1625" w:author="Mary Jungers" w:date="2023-07-30T18:58:00Z">
                  <w:rPr>
                    <w:sz w:val="16"/>
                  </w:rPr>
                </w:rPrChange>
              </w:rPr>
            </w:pPr>
            <w:r w:rsidRPr="00BA0016">
              <w:rPr>
                <w:szCs w:val="18"/>
                <w:rPrChange w:id="1626" w:author="Mary Jungers" w:date="2023-07-30T18:58:00Z">
                  <w:rPr>
                    <w:sz w:val="16"/>
                  </w:rPr>
                </w:rPrChange>
              </w:rPr>
              <w:t xml:space="preserve">EV(110153, DCM, </w:t>
            </w:r>
            <w:r w:rsidR="00746607" w:rsidRPr="00BA0016">
              <w:rPr>
                <w:szCs w:val="18"/>
                <w:rPrChange w:id="1627" w:author="Mary Jungers" w:date="2023-07-30T18:58:00Z">
                  <w:rPr>
                    <w:sz w:val="16"/>
                  </w:rPr>
                </w:rPrChange>
              </w:rPr>
              <w:t>“Source Role ID”</w:t>
            </w:r>
            <w:r w:rsidRPr="00BA0016">
              <w:rPr>
                <w:szCs w:val="18"/>
                <w:rPrChange w:id="1628" w:author="Mary Jungers" w:date="2023-07-30T18:58:00Z">
                  <w:rPr>
                    <w:sz w:val="16"/>
                  </w:rPr>
                </w:rPrChange>
              </w:rPr>
              <w:t>)</w:t>
            </w:r>
          </w:p>
        </w:tc>
      </w:tr>
      <w:tr w:rsidR="008817B8" w:rsidRPr="009E3DC5"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BA0016" w:rsidRDefault="008817B8" w:rsidP="00F54850">
            <w:pPr>
              <w:pStyle w:val="TableEntry"/>
              <w:rPr>
                <w:szCs w:val="18"/>
                <w:rPrChange w:id="1629" w:author="Mary Jungers" w:date="2023-07-30T18:58:00Z">
                  <w:rPr>
                    <w:sz w:val="16"/>
                  </w:rPr>
                </w:rPrChange>
              </w:rPr>
            </w:pPr>
            <w:r w:rsidRPr="00BA0016">
              <w:rPr>
                <w:szCs w:val="18"/>
                <w:rPrChange w:id="1630" w:author="Mary Jungers" w:date="2023-07-30T18:58:00Z">
                  <w:rPr>
                    <w:sz w:val="16"/>
                  </w:rPr>
                </w:rPrChange>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BA0016" w:rsidRDefault="008817B8" w:rsidP="00F54850">
            <w:pPr>
              <w:pStyle w:val="TableEntry"/>
              <w:jc w:val="center"/>
              <w:rPr>
                <w:szCs w:val="18"/>
                <w:rPrChange w:id="1631" w:author="Mary Jungers" w:date="2023-07-30T18:58:00Z">
                  <w:rPr>
                    <w:sz w:val="16"/>
                  </w:rPr>
                </w:rPrChange>
              </w:rPr>
            </w:pPr>
            <w:r w:rsidRPr="00BA0016">
              <w:rPr>
                <w:szCs w:val="18"/>
                <w:rPrChange w:id="1632" w:author="Mary Jungers" w:date="2023-07-30T18:58: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BA0016" w:rsidRDefault="008817B8" w:rsidP="00F54850">
            <w:pPr>
              <w:pStyle w:val="TableEntry"/>
              <w:rPr>
                <w:szCs w:val="18"/>
                <w:rPrChange w:id="1633" w:author="Mary Jungers" w:date="2023-07-30T18:58:00Z">
                  <w:rPr>
                    <w:sz w:val="16"/>
                  </w:rPr>
                </w:rPrChange>
              </w:rPr>
            </w:pPr>
            <w:r w:rsidRPr="00BA0016">
              <w:rPr>
                <w:szCs w:val="18"/>
                <w:rPrChange w:id="1634" w:author="Mary Jungers" w:date="2023-07-30T18:58:00Z">
                  <w:rPr>
                    <w:sz w:val="16"/>
                  </w:rPr>
                </w:rPrChange>
              </w:rPr>
              <w:t>“1” for machine (DNS) name, “2” for IP address</w:t>
            </w:r>
          </w:p>
        </w:tc>
      </w:tr>
      <w:tr w:rsidR="008817B8" w:rsidRPr="009E3DC5"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9E3DC5"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BA0016" w:rsidRDefault="008817B8" w:rsidP="00F54850">
            <w:pPr>
              <w:pStyle w:val="TableEntry"/>
              <w:rPr>
                <w:szCs w:val="18"/>
                <w:rPrChange w:id="1635" w:author="Mary Jungers" w:date="2023-07-30T18:58:00Z">
                  <w:rPr>
                    <w:sz w:val="16"/>
                  </w:rPr>
                </w:rPrChange>
              </w:rPr>
            </w:pPr>
            <w:r w:rsidRPr="00BA0016">
              <w:rPr>
                <w:szCs w:val="18"/>
                <w:rPrChange w:id="1636" w:author="Mary Jungers" w:date="2023-07-30T18:58:00Z">
                  <w:rPr>
                    <w:sz w:val="16"/>
                  </w:rPr>
                </w:rPrChange>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BA0016" w:rsidRDefault="008817B8" w:rsidP="00F54850">
            <w:pPr>
              <w:pStyle w:val="TableEntry"/>
              <w:jc w:val="center"/>
              <w:rPr>
                <w:szCs w:val="18"/>
                <w:rPrChange w:id="1637" w:author="Mary Jungers" w:date="2023-07-30T18:58:00Z">
                  <w:rPr>
                    <w:sz w:val="16"/>
                  </w:rPr>
                </w:rPrChange>
              </w:rPr>
            </w:pPr>
            <w:r w:rsidRPr="00BA0016">
              <w:rPr>
                <w:szCs w:val="18"/>
                <w:rPrChange w:id="1638" w:author="Mary Jungers" w:date="2023-07-30T18:58:00Z">
                  <w:rPr>
                    <w:sz w:val="16"/>
                  </w:rPr>
                </w:rPrChange>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BA0016" w:rsidRDefault="008817B8" w:rsidP="00F54850">
            <w:pPr>
              <w:pStyle w:val="TableEntry"/>
              <w:rPr>
                <w:szCs w:val="18"/>
                <w:rPrChange w:id="1639" w:author="Mary Jungers" w:date="2023-07-30T18:58:00Z">
                  <w:rPr>
                    <w:sz w:val="16"/>
                  </w:rPr>
                </w:rPrChange>
              </w:rPr>
            </w:pPr>
            <w:r w:rsidRPr="00BA0016">
              <w:rPr>
                <w:szCs w:val="18"/>
                <w:rPrChange w:id="1640" w:author="Mary Jungers" w:date="2023-07-30T18:58:00Z">
                  <w:rPr>
                    <w:sz w:val="16"/>
                  </w:rPr>
                </w:rPrChange>
              </w:rPr>
              <w:t>The machine name or IP address</w:t>
            </w:r>
          </w:p>
        </w:tc>
      </w:tr>
    </w:tbl>
    <w:p w14:paraId="2F9A261B" w14:textId="3A2D4180" w:rsidR="00410384" w:rsidRPr="009E3DC5" w:rsidRDefault="00410384" w:rsidP="00E5679B">
      <w:pPr>
        <w:pStyle w:val="BodyText"/>
      </w:pPr>
      <w:r w:rsidRPr="009E3DC5">
        <w:t>…</w:t>
      </w:r>
    </w:p>
    <w:p w14:paraId="7536A962" w14:textId="77777777" w:rsidR="00E01A63" w:rsidRPr="009E3DC5" w:rsidRDefault="00E01A63" w:rsidP="00E5679B">
      <w:pPr>
        <w:pStyle w:val="BodyText"/>
      </w:pPr>
    </w:p>
    <w:p w14:paraId="77E4556D" w14:textId="77777777" w:rsidR="005606F6" w:rsidRPr="009E3DC5" w:rsidRDefault="00CF4DC3" w:rsidP="005606F6">
      <w:pPr>
        <w:pStyle w:val="Heading4"/>
      </w:pPr>
      <w:bookmarkStart w:id="1641" w:name="_Toc141666880"/>
      <w:r w:rsidRPr="009E3DC5">
        <w:t>3.80.7</w:t>
      </w:r>
      <w:r w:rsidR="005606F6" w:rsidRPr="009E3DC5">
        <w:t>.2 Responding Gateway audit message:</w:t>
      </w:r>
      <w:bookmarkEnd w:id="1641"/>
    </w:p>
    <w:p w14:paraId="0DAE2844" w14:textId="783C977D" w:rsidR="005606F6" w:rsidRPr="009E3DC5" w:rsidRDefault="00796E84" w:rsidP="005606F6">
      <w:pPr>
        <w:pStyle w:val="BodyText"/>
      </w:pPr>
      <w:r w:rsidRPr="009E3DC5">
        <w:t>…</w:t>
      </w:r>
    </w:p>
    <w:p w14:paraId="478C812F" w14:textId="77777777" w:rsidR="00E01A63" w:rsidRPr="009E3DC5" w:rsidRDefault="00E01A63" w:rsidP="00BD29EC">
      <w:pPr>
        <w:pStyle w:val="BodyText"/>
      </w:pPr>
    </w:p>
    <w:p w14:paraId="7F36ECE6" w14:textId="77777777" w:rsidR="008817B8" w:rsidRPr="009E3DC5" w:rsidRDefault="008817B8" w:rsidP="00F54850">
      <w:pPr>
        <w:pStyle w:val="BodyText"/>
        <w:rPr>
          <w:rFonts w:eastAsiaTheme="minorHAnsi" w:cstheme="minorBidi"/>
          <w:b/>
          <w:bCs/>
          <w:szCs w:val="22"/>
        </w:rPr>
      </w:pPr>
      <w:r w:rsidRPr="009E3DC5">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9E3DC5" w14:paraId="44777C28" w14:textId="77777777" w:rsidTr="00E16821">
        <w:trPr>
          <w:cantSplit/>
        </w:trPr>
        <w:tc>
          <w:tcPr>
            <w:tcW w:w="1548" w:type="dxa"/>
            <w:vMerge w:val="restart"/>
            <w:hideMark/>
          </w:tcPr>
          <w:p w14:paraId="792B40A4" w14:textId="77777777" w:rsidR="008817B8" w:rsidRPr="009E3DC5" w:rsidRDefault="008817B8" w:rsidP="00E5679B">
            <w:pPr>
              <w:pStyle w:val="TableEntryHeader"/>
            </w:pPr>
            <w:r w:rsidRPr="009E3DC5">
              <w:t>Source</w:t>
            </w:r>
          </w:p>
          <w:p w14:paraId="0B5BD4FC" w14:textId="77777777" w:rsidR="008817B8" w:rsidRPr="00BA0016" w:rsidRDefault="008817B8" w:rsidP="00E5679B">
            <w:pPr>
              <w:pStyle w:val="TableEntryHeader"/>
              <w:rPr>
                <w:bCs/>
                <w:sz w:val="16"/>
                <w:szCs w:val="16"/>
                <w:rPrChange w:id="1642" w:author="Mary Jungers" w:date="2023-07-30T19:00:00Z">
                  <w:rPr>
                    <w:bCs/>
                    <w:sz w:val="12"/>
                  </w:rPr>
                </w:rPrChange>
              </w:rPr>
            </w:pPr>
            <w:r w:rsidRPr="00BA0016">
              <w:rPr>
                <w:bCs/>
                <w:sz w:val="16"/>
                <w:szCs w:val="16"/>
                <w:rPrChange w:id="1643" w:author="Mary Jungers" w:date="2023-07-30T19:00:00Z">
                  <w:rPr>
                    <w:bCs/>
                    <w:sz w:val="12"/>
                  </w:rPr>
                </w:rPrChange>
              </w:rPr>
              <w:t>AuditMessage/</w:t>
            </w:r>
            <w:r w:rsidRPr="00BA0016">
              <w:rPr>
                <w:bCs/>
                <w:sz w:val="16"/>
                <w:szCs w:val="16"/>
                <w:rPrChange w:id="1644" w:author="Mary Jungers" w:date="2023-07-30T19:00:00Z">
                  <w:rPr>
                    <w:bCs/>
                    <w:sz w:val="12"/>
                  </w:rPr>
                </w:rPrChange>
              </w:rPr>
              <w:br/>
              <w:t>ActiveParticipant</w:t>
            </w:r>
          </w:p>
        </w:tc>
        <w:tc>
          <w:tcPr>
            <w:tcW w:w="2520" w:type="dxa"/>
            <w:vAlign w:val="center"/>
            <w:hideMark/>
          </w:tcPr>
          <w:p w14:paraId="5D066F55" w14:textId="77777777" w:rsidR="008817B8" w:rsidRPr="00BA0016" w:rsidRDefault="008817B8" w:rsidP="00F54850">
            <w:pPr>
              <w:pStyle w:val="TableEntry"/>
              <w:rPr>
                <w:szCs w:val="18"/>
                <w:rPrChange w:id="1645" w:author="Mary Jungers" w:date="2023-07-30T18:58:00Z">
                  <w:rPr>
                    <w:sz w:val="16"/>
                  </w:rPr>
                </w:rPrChange>
              </w:rPr>
            </w:pPr>
            <w:r w:rsidRPr="00BA0016">
              <w:rPr>
                <w:szCs w:val="18"/>
                <w:rPrChange w:id="1646" w:author="Mary Jungers" w:date="2023-07-30T18:58:00Z">
                  <w:rPr>
                    <w:sz w:val="16"/>
                  </w:rPr>
                </w:rPrChange>
              </w:rPr>
              <w:t>UserID</w:t>
            </w:r>
          </w:p>
        </w:tc>
        <w:tc>
          <w:tcPr>
            <w:tcW w:w="630" w:type="dxa"/>
            <w:vAlign w:val="center"/>
            <w:hideMark/>
          </w:tcPr>
          <w:p w14:paraId="5AE9FB06" w14:textId="77777777" w:rsidR="008817B8" w:rsidRPr="00BA0016" w:rsidRDefault="008817B8" w:rsidP="00F54850">
            <w:pPr>
              <w:pStyle w:val="TableEntry"/>
              <w:jc w:val="center"/>
              <w:rPr>
                <w:szCs w:val="18"/>
                <w:rPrChange w:id="1647" w:author="Mary Jungers" w:date="2023-07-30T18:58:00Z">
                  <w:rPr>
                    <w:sz w:val="16"/>
                  </w:rPr>
                </w:rPrChange>
              </w:rPr>
            </w:pPr>
            <w:r w:rsidRPr="00BA0016">
              <w:rPr>
                <w:szCs w:val="18"/>
                <w:rPrChange w:id="1648" w:author="Mary Jungers" w:date="2023-07-30T18:58:00Z">
                  <w:rPr>
                    <w:sz w:val="16"/>
                  </w:rPr>
                </w:rPrChange>
              </w:rPr>
              <w:t>M</w:t>
            </w:r>
          </w:p>
        </w:tc>
        <w:tc>
          <w:tcPr>
            <w:tcW w:w="4968" w:type="dxa"/>
            <w:vAlign w:val="center"/>
            <w:hideMark/>
          </w:tcPr>
          <w:p w14:paraId="5D500BA4" w14:textId="46527D29" w:rsidR="005D22C3" w:rsidRPr="00BA0016" w:rsidRDefault="005D22C3" w:rsidP="005D22C3">
            <w:pPr>
              <w:pStyle w:val="TableEntry"/>
              <w:rPr>
                <w:szCs w:val="18"/>
                <w:rPrChange w:id="1649" w:author="Mary Jungers" w:date="2023-07-30T18:58:00Z">
                  <w:rPr>
                    <w:sz w:val="16"/>
                  </w:rPr>
                </w:rPrChange>
              </w:rPr>
            </w:pPr>
            <w:r w:rsidRPr="00BA0016">
              <w:rPr>
                <w:szCs w:val="18"/>
                <w:rPrChange w:id="1650" w:author="Mary Jungers" w:date="2023-07-30T18:58:00Z">
                  <w:rPr>
                    <w:sz w:val="16"/>
                  </w:rPr>
                </w:rPrChange>
              </w:rPr>
              <w:t xml:space="preserve">If </w:t>
            </w:r>
            <w:r w:rsidR="003A08FE" w:rsidRPr="00BA0016">
              <w:rPr>
                <w:b/>
                <w:szCs w:val="18"/>
                <w:u w:val="single"/>
                <w:rPrChange w:id="1651" w:author="Mary Jungers" w:date="2023-07-30T18:58:00Z">
                  <w:rPr>
                    <w:b/>
                    <w:sz w:val="16"/>
                    <w:u w:val="single"/>
                  </w:rPr>
                </w:rPrChange>
              </w:rPr>
              <w:t>WS-Addressing</w:t>
            </w:r>
            <w:r w:rsidR="00CA7F47" w:rsidRPr="00BA0016">
              <w:rPr>
                <w:b/>
                <w:szCs w:val="18"/>
                <w:u w:val="single"/>
                <w:rPrChange w:id="1652" w:author="Mary Jungers" w:date="2023-07-30T18:58:00Z">
                  <w:rPr>
                    <w:b/>
                    <w:sz w:val="16"/>
                    <w:u w:val="single"/>
                  </w:rPr>
                </w:rPrChange>
              </w:rPr>
              <w:t xml:space="preserve"> based</w:t>
            </w:r>
            <w:r w:rsidR="00CA7F47" w:rsidRPr="00BA0016">
              <w:rPr>
                <w:szCs w:val="18"/>
                <w:rPrChange w:id="1653" w:author="Mary Jungers" w:date="2023-07-30T18:58:00Z">
                  <w:rPr>
                    <w:sz w:val="16"/>
                  </w:rPr>
                </w:rPrChange>
              </w:rPr>
              <w:t xml:space="preserve"> </w:t>
            </w:r>
            <w:r w:rsidRPr="00BA0016">
              <w:rPr>
                <w:szCs w:val="18"/>
                <w:rPrChange w:id="1654" w:author="Mary Jungers" w:date="2023-07-30T18:58:00Z">
                  <w:rPr>
                    <w:sz w:val="16"/>
                  </w:rPr>
                </w:rPrChange>
              </w:rPr>
              <w:t xml:space="preserve">Asynchronous Web Services Exchange is being used, the content of the &lt;wsa:ReplyTo/&gt; element. </w:t>
            </w:r>
          </w:p>
          <w:p w14:paraId="62DB7315" w14:textId="77777777" w:rsidR="005D22C3" w:rsidRPr="00BA0016" w:rsidRDefault="005D22C3" w:rsidP="005D22C3">
            <w:pPr>
              <w:pStyle w:val="TableEntry"/>
              <w:rPr>
                <w:b/>
                <w:szCs w:val="18"/>
                <w:u w:val="single"/>
                <w:rPrChange w:id="1655" w:author="Mary Jungers" w:date="2023-07-30T18:58:00Z">
                  <w:rPr>
                    <w:b/>
                    <w:sz w:val="16"/>
                    <w:u w:val="single"/>
                  </w:rPr>
                </w:rPrChange>
              </w:rPr>
            </w:pPr>
            <w:r w:rsidRPr="00BA0016">
              <w:rPr>
                <w:b/>
                <w:szCs w:val="18"/>
                <w:u w:val="single"/>
                <w:rPrChange w:id="1656" w:author="Mary Jungers" w:date="2023-07-30T18:58:00Z">
                  <w:rPr>
                    <w:b/>
                    <w:sz w:val="16"/>
                    <w:u w:val="single"/>
                  </w:rPr>
                </w:rPrChange>
              </w:rPr>
              <w:t>If AS4 Asynchronous Web Services Exchange is used, the content of the eb:From/</w:t>
            </w:r>
            <w:r w:rsidR="007C1BBE" w:rsidRPr="00BA0016">
              <w:rPr>
                <w:b/>
                <w:szCs w:val="18"/>
                <w:u w:val="single"/>
                <w:rPrChange w:id="1657" w:author="Mary Jungers" w:date="2023-07-30T18:58:00Z">
                  <w:rPr>
                    <w:b/>
                    <w:sz w:val="16"/>
                    <w:u w:val="single"/>
                  </w:rPr>
                </w:rPrChange>
              </w:rPr>
              <w:t>eb:PartyId</w:t>
            </w:r>
            <w:r w:rsidRPr="00BA0016">
              <w:rPr>
                <w:b/>
                <w:szCs w:val="18"/>
                <w:u w:val="single"/>
                <w:rPrChange w:id="1658" w:author="Mary Jungers" w:date="2023-07-30T18:58:00Z">
                  <w:rPr>
                    <w:b/>
                    <w:sz w:val="16"/>
                    <w:u w:val="single"/>
                  </w:rPr>
                </w:rPrChange>
              </w:rPr>
              <w:t>.</w:t>
            </w:r>
          </w:p>
          <w:p w14:paraId="17DAEB09" w14:textId="77777777" w:rsidR="008817B8" w:rsidRPr="00BA0016" w:rsidRDefault="005D22C3" w:rsidP="00E5679B">
            <w:pPr>
              <w:pStyle w:val="TableEntry"/>
              <w:rPr>
                <w:szCs w:val="18"/>
                <w:rPrChange w:id="1659" w:author="Mary Jungers" w:date="2023-07-30T18:58:00Z">
                  <w:rPr>
                    <w:sz w:val="16"/>
                  </w:rPr>
                </w:rPrChange>
              </w:rPr>
            </w:pPr>
            <w:r w:rsidRPr="00BA0016">
              <w:rPr>
                <w:szCs w:val="18"/>
                <w:rPrChange w:id="1660" w:author="Mary Jungers" w:date="2023-07-30T18:58:00Z">
                  <w:rPr>
                    <w:sz w:val="16"/>
                  </w:rPr>
                </w:rPrChange>
              </w:rPr>
              <w:t>Otherwise, not specialized.</w:t>
            </w:r>
          </w:p>
        </w:tc>
      </w:tr>
      <w:tr w:rsidR="008817B8" w:rsidRPr="009E3DC5" w14:paraId="1D583558" w14:textId="77777777" w:rsidTr="00E16821">
        <w:trPr>
          <w:cantSplit/>
        </w:trPr>
        <w:tc>
          <w:tcPr>
            <w:tcW w:w="1548" w:type="dxa"/>
            <w:vMerge/>
            <w:vAlign w:val="center"/>
            <w:hideMark/>
          </w:tcPr>
          <w:p w14:paraId="36E2D3BD" w14:textId="77777777" w:rsidR="008817B8" w:rsidRPr="009E3DC5" w:rsidRDefault="008817B8">
            <w:pPr>
              <w:spacing w:line="276" w:lineRule="auto"/>
              <w:rPr>
                <w:rFonts w:ascii="Arial" w:hAnsi="Arial"/>
                <w:b/>
                <w:bCs/>
                <w:sz w:val="12"/>
              </w:rPr>
            </w:pPr>
          </w:p>
        </w:tc>
        <w:tc>
          <w:tcPr>
            <w:tcW w:w="2520" w:type="dxa"/>
            <w:vAlign w:val="center"/>
            <w:hideMark/>
          </w:tcPr>
          <w:p w14:paraId="36E1BEE5" w14:textId="77777777" w:rsidR="008817B8" w:rsidRPr="00BA0016" w:rsidRDefault="008817B8" w:rsidP="00F54850">
            <w:pPr>
              <w:pStyle w:val="TableEntry"/>
              <w:rPr>
                <w:i/>
                <w:iCs/>
                <w:szCs w:val="18"/>
                <w:rPrChange w:id="1661" w:author="Mary Jungers" w:date="2023-07-30T18:58:00Z">
                  <w:rPr>
                    <w:i/>
                    <w:iCs/>
                    <w:sz w:val="16"/>
                  </w:rPr>
                </w:rPrChange>
              </w:rPr>
            </w:pPr>
            <w:r w:rsidRPr="00BA0016">
              <w:rPr>
                <w:i/>
                <w:iCs/>
                <w:szCs w:val="18"/>
                <w:rPrChange w:id="1662" w:author="Mary Jungers" w:date="2023-07-30T18:58:00Z">
                  <w:rPr>
                    <w:i/>
                    <w:iCs/>
                    <w:sz w:val="16"/>
                  </w:rPr>
                </w:rPrChange>
              </w:rPr>
              <w:t>AlternativeUserID</w:t>
            </w:r>
          </w:p>
        </w:tc>
        <w:tc>
          <w:tcPr>
            <w:tcW w:w="630" w:type="dxa"/>
            <w:vAlign w:val="center"/>
            <w:hideMark/>
          </w:tcPr>
          <w:p w14:paraId="0D652ABD" w14:textId="77777777" w:rsidR="008817B8" w:rsidRPr="00BA0016" w:rsidRDefault="008817B8" w:rsidP="00F54850">
            <w:pPr>
              <w:pStyle w:val="TableEntry"/>
              <w:jc w:val="center"/>
              <w:rPr>
                <w:i/>
                <w:iCs/>
                <w:szCs w:val="18"/>
                <w:rPrChange w:id="1663" w:author="Mary Jungers" w:date="2023-07-30T18:58:00Z">
                  <w:rPr>
                    <w:i/>
                    <w:iCs/>
                    <w:sz w:val="16"/>
                  </w:rPr>
                </w:rPrChange>
              </w:rPr>
            </w:pPr>
            <w:r w:rsidRPr="00BA0016">
              <w:rPr>
                <w:i/>
                <w:iCs/>
                <w:szCs w:val="18"/>
                <w:rPrChange w:id="1664" w:author="Mary Jungers" w:date="2023-07-30T18:58:00Z">
                  <w:rPr>
                    <w:i/>
                    <w:iCs/>
                    <w:sz w:val="16"/>
                  </w:rPr>
                </w:rPrChange>
              </w:rPr>
              <w:t>U</w:t>
            </w:r>
          </w:p>
        </w:tc>
        <w:tc>
          <w:tcPr>
            <w:tcW w:w="4968" w:type="dxa"/>
            <w:vAlign w:val="center"/>
            <w:hideMark/>
          </w:tcPr>
          <w:p w14:paraId="7D255C70" w14:textId="77777777" w:rsidR="008817B8" w:rsidRPr="00BA0016" w:rsidRDefault="008817B8" w:rsidP="00F54850">
            <w:pPr>
              <w:pStyle w:val="TableEntry"/>
              <w:rPr>
                <w:i/>
                <w:iCs/>
                <w:szCs w:val="18"/>
                <w:rPrChange w:id="1665" w:author="Mary Jungers" w:date="2023-07-30T18:58:00Z">
                  <w:rPr>
                    <w:i/>
                    <w:iCs/>
                    <w:sz w:val="16"/>
                  </w:rPr>
                </w:rPrChange>
              </w:rPr>
            </w:pPr>
            <w:r w:rsidRPr="00BA0016">
              <w:rPr>
                <w:i/>
                <w:iCs/>
                <w:szCs w:val="18"/>
                <w:rPrChange w:id="1666" w:author="Mary Jungers" w:date="2023-07-30T18:58:00Z">
                  <w:rPr>
                    <w:i/>
                    <w:iCs/>
                    <w:sz w:val="16"/>
                  </w:rPr>
                </w:rPrChange>
              </w:rPr>
              <w:t>not specialized</w:t>
            </w:r>
          </w:p>
        </w:tc>
      </w:tr>
      <w:tr w:rsidR="008817B8" w:rsidRPr="009E3DC5" w14:paraId="5EDDA4C2" w14:textId="77777777" w:rsidTr="00E16821">
        <w:trPr>
          <w:cantSplit/>
        </w:trPr>
        <w:tc>
          <w:tcPr>
            <w:tcW w:w="1548" w:type="dxa"/>
            <w:vMerge/>
            <w:vAlign w:val="center"/>
            <w:hideMark/>
          </w:tcPr>
          <w:p w14:paraId="5C031FCC" w14:textId="77777777" w:rsidR="008817B8" w:rsidRPr="009E3DC5" w:rsidRDefault="008817B8">
            <w:pPr>
              <w:spacing w:line="276" w:lineRule="auto"/>
              <w:rPr>
                <w:rFonts w:ascii="Arial" w:hAnsi="Arial"/>
                <w:b/>
                <w:bCs/>
                <w:sz w:val="12"/>
              </w:rPr>
            </w:pPr>
          </w:p>
        </w:tc>
        <w:tc>
          <w:tcPr>
            <w:tcW w:w="2520" w:type="dxa"/>
            <w:vAlign w:val="center"/>
            <w:hideMark/>
          </w:tcPr>
          <w:p w14:paraId="7EE7C31A" w14:textId="77777777" w:rsidR="008817B8" w:rsidRPr="00BA0016" w:rsidRDefault="008817B8" w:rsidP="00F54850">
            <w:pPr>
              <w:pStyle w:val="TableEntry"/>
              <w:rPr>
                <w:i/>
                <w:iCs/>
                <w:szCs w:val="18"/>
                <w:rPrChange w:id="1667" w:author="Mary Jungers" w:date="2023-07-30T18:58:00Z">
                  <w:rPr>
                    <w:i/>
                    <w:iCs/>
                    <w:sz w:val="16"/>
                  </w:rPr>
                </w:rPrChange>
              </w:rPr>
            </w:pPr>
            <w:r w:rsidRPr="00BA0016">
              <w:rPr>
                <w:i/>
                <w:iCs/>
                <w:szCs w:val="18"/>
                <w:rPrChange w:id="1668" w:author="Mary Jungers" w:date="2023-07-30T18:58:00Z">
                  <w:rPr>
                    <w:i/>
                    <w:iCs/>
                    <w:sz w:val="16"/>
                  </w:rPr>
                </w:rPrChange>
              </w:rPr>
              <w:t>UserName</w:t>
            </w:r>
          </w:p>
        </w:tc>
        <w:tc>
          <w:tcPr>
            <w:tcW w:w="630" w:type="dxa"/>
            <w:vAlign w:val="center"/>
            <w:hideMark/>
          </w:tcPr>
          <w:p w14:paraId="1C34AF2A" w14:textId="77777777" w:rsidR="008817B8" w:rsidRPr="00BA0016" w:rsidRDefault="008817B8" w:rsidP="00F54850">
            <w:pPr>
              <w:pStyle w:val="TableEntry"/>
              <w:jc w:val="center"/>
              <w:rPr>
                <w:i/>
                <w:iCs/>
                <w:szCs w:val="18"/>
                <w:rPrChange w:id="1669" w:author="Mary Jungers" w:date="2023-07-30T18:58:00Z">
                  <w:rPr>
                    <w:i/>
                    <w:iCs/>
                    <w:sz w:val="16"/>
                  </w:rPr>
                </w:rPrChange>
              </w:rPr>
            </w:pPr>
            <w:r w:rsidRPr="00BA0016">
              <w:rPr>
                <w:i/>
                <w:iCs/>
                <w:szCs w:val="18"/>
                <w:rPrChange w:id="1670" w:author="Mary Jungers" w:date="2023-07-30T18:58:00Z">
                  <w:rPr>
                    <w:i/>
                    <w:iCs/>
                    <w:sz w:val="16"/>
                  </w:rPr>
                </w:rPrChange>
              </w:rPr>
              <w:t>U</w:t>
            </w:r>
          </w:p>
        </w:tc>
        <w:tc>
          <w:tcPr>
            <w:tcW w:w="4968" w:type="dxa"/>
            <w:vAlign w:val="center"/>
            <w:hideMark/>
          </w:tcPr>
          <w:p w14:paraId="2C309555" w14:textId="77777777" w:rsidR="008817B8" w:rsidRPr="00BA0016" w:rsidRDefault="008817B8" w:rsidP="00F54850">
            <w:pPr>
              <w:pStyle w:val="TableEntry"/>
              <w:rPr>
                <w:i/>
                <w:iCs/>
                <w:szCs w:val="18"/>
                <w:rPrChange w:id="1671" w:author="Mary Jungers" w:date="2023-07-30T18:58:00Z">
                  <w:rPr>
                    <w:i/>
                    <w:iCs/>
                    <w:sz w:val="16"/>
                  </w:rPr>
                </w:rPrChange>
              </w:rPr>
            </w:pPr>
            <w:r w:rsidRPr="00BA0016">
              <w:rPr>
                <w:i/>
                <w:iCs/>
                <w:szCs w:val="18"/>
                <w:rPrChange w:id="1672" w:author="Mary Jungers" w:date="2023-07-30T18:58:00Z">
                  <w:rPr>
                    <w:i/>
                    <w:iCs/>
                    <w:sz w:val="16"/>
                  </w:rPr>
                </w:rPrChange>
              </w:rPr>
              <w:t>not specialized</w:t>
            </w:r>
          </w:p>
        </w:tc>
      </w:tr>
      <w:tr w:rsidR="008817B8" w:rsidRPr="009E3DC5" w14:paraId="0D8A0B06" w14:textId="77777777" w:rsidTr="00E16821">
        <w:trPr>
          <w:cantSplit/>
        </w:trPr>
        <w:tc>
          <w:tcPr>
            <w:tcW w:w="1548" w:type="dxa"/>
            <w:vMerge/>
            <w:vAlign w:val="center"/>
            <w:hideMark/>
          </w:tcPr>
          <w:p w14:paraId="7806A03B" w14:textId="77777777" w:rsidR="008817B8" w:rsidRPr="009E3DC5" w:rsidRDefault="008817B8">
            <w:pPr>
              <w:spacing w:line="276" w:lineRule="auto"/>
              <w:rPr>
                <w:rFonts w:ascii="Arial" w:hAnsi="Arial"/>
                <w:b/>
                <w:bCs/>
                <w:sz w:val="12"/>
              </w:rPr>
            </w:pPr>
          </w:p>
        </w:tc>
        <w:tc>
          <w:tcPr>
            <w:tcW w:w="2520" w:type="dxa"/>
            <w:vAlign w:val="center"/>
            <w:hideMark/>
          </w:tcPr>
          <w:p w14:paraId="313DFE02" w14:textId="77777777" w:rsidR="008817B8" w:rsidRPr="00BA0016" w:rsidRDefault="008817B8" w:rsidP="00F54850">
            <w:pPr>
              <w:pStyle w:val="TableEntry"/>
              <w:rPr>
                <w:i/>
                <w:szCs w:val="18"/>
                <w:rPrChange w:id="1673" w:author="Mary Jungers" w:date="2023-07-30T18:58:00Z">
                  <w:rPr>
                    <w:i/>
                    <w:sz w:val="16"/>
                  </w:rPr>
                </w:rPrChange>
              </w:rPr>
            </w:pPr>
            <w:r w:rsidRPr="00BA0016">
              <w:rPr>
                <w:i/>
                <w:szCs w:val="18"/>
                <w:rPrChange w:id="1674" w:author="Mary Jungers" w:date="2023-07-30T18:58:00Z">
                  <w:rPr>
                    <w:i/>
                    <w:sz w:val="16"/>
                  </w:rPr>
                </w:rPrChange>
              </w:rPr>
              <w:t>UserIsRequestor</w:t>
            </w:r>
          </w:p>
        </w:tc>
        <w:tc>
          <w:tcPr>
            <w:tcW w:w="630" w:type="dxa"/>
            <w:vAlign w:val="center"/>
            <w:hideMark/>
          </w:tcPr>
          <w:p w14:paraId="32464EE5" w14:textId="77777777" w:rsidR="008817B8" w:rsidRPr="00BA0016" w:rsidRDefault="008817B8" w:rsidP="00F54850">
            <w:pPr>
              <w:pStyle w:val="TableEntry"/>
              <w:jc w:val="center"/>
              <w:rPr>
                <w:i/>
                <w:szCs w:val="18"/>
                <w:rPrChange w:id="1675" w:author="Mary Jungers" w:date="2023-07-30T18:58:00Z">
                  <w:rPr>
                    <w:i/>
                    <w:sz w:val="16"/>
                  </w:rPr>
                </w:rPrChange>
              </w:rPr>
            </w:pPr>
            <w:r w:rsidRPr="00BA0016">
              <w:rPr>
                <w:i/>
                <w:szCs w:val="18"/>
                <w:rPrChange w:id="1676" w:author="Mary Jungers" w:date="2023-07-30T18:58:00Z">
                  <w:rPr>
                    <w:i/>
                    <w:sz w:val="16"/>
                  </w:rPr>
                </w:rPrChange>
              </w:rPr>
              <w:t>U</w:t>
            </w:r>
          </w:p>
        </w:tc>
        <w:tc>
          <w:tcPr>
            <w:tcW w:w="4968" w:type="dxa"/>
            <w:vAlign w:val="center"/>
            <w:hideMark/>
          </w:tcPr>
          <w:p w14:paraId="4E4D7B8F" w14:textId="77777777" w:rsidR="008817B8" w:rsidRPr="00BA0016" w:rsidRDefault="008817B8" w:rsidP="00F54850">
            <w:pPr>
              <w:pStyle w:val="TableEntry"/>
              <w:rPr>
                <w:i/>
                <w:szCs w:val="18"/>
                <w:rPrChange w:id="1677" w:author="Mary Jungers" w:date="2023-07-30T18:58:00Z">
                  <w:rPr>
                    <w:i/>
                    <w:sz w:val="16"/>
                  </w:rPr>
                </w:rPrChange>
              </w:rPr>
            </w:pPr>
            <w:r w:rsidRPr="00BA0016">
              <w:rPr>
                <w:i/>
                <w:szCs w:val="18"/>
                <w:rPrChange w:id="1678" w:author="Mary Jungers" w:date="2023-07-30T18:58:00Z">
                  <w:rPr>
                    <w:i/>
                    <w:sz w:val="16"/>
                  </w:rPr>
                </w:rPrChange>
              </w:rPr>
              <w:t>not specialized</w:t>
            </w:r>
          </w:p>
        </w:tc>
      </w:tr>
      <w:tr w:rsidR="008817B8" w:rsidRPr="009E3DC5" w14:paraId="1A7856C1" w14:textId="77777777" w:rsidTr="00E16821">
        <w:trPr>
          <w:cantSplit/>
        </w:trPr>
        <w:tc>
          <w:tcPr>
            <w:tcW w:w="1548" w:type="dxa"/>
            <w:vMerge/>
            <w:vAlign w:val="center"/>
            <w:hideMark/>
          </w:tcPr>
          <w:p w14:paraId="03D59224" w14:textId="77777777" w:rsidR="008817B8" w:rsidRPr="009E3DC5" w:rsidRDefault="008817B8">
            <w:pPr>
              <w:spacing w:line="276" w:lineRule="auto"/>
              <w:rPr>
                <w:rFonts w:ascii="Arial" w:hAnsi="Arial"/>
                <w:b/>
                <w:bCs/>
                <w:sz w:val="12"/>
              </w:rPr>
            </w:pPr>
          </w:p>
        </w:tc>
        <w:tc>
          <w:tcPr>
            <w:tcW w:w="2520" w:type="dxa"/>
            <w:vAlign w:val="center"/>
            <w:hideMark/>
          </w:tcPr>
          <w:p w14:paraId="335421F5" w14:textId="77777777" w:rsidR="008817B8" w:rsidRPr="00BA0016" w:rsidRDefault="008817B8" w:rsidP="00F54850">
            <w:pPr>
              <w:pStyle w:val="TableEntry"/>
              <w:rPr>
                <w:szCs w:val="18"/>
                <w:rPrChange w:id="1679" w:author="Mary Jungers" w:date="2023-07-30T18:58:00Z">
                  <w:rPr>
                    <w:sz w:val="16"/>
                  </w:rPr>
                </w:rPrChange>
              </w:rPr>
            </w:pPr>
            <w:r w:rsidRPr="00BA0016">
              <w:rPr>
                <w:szCs w:val="18"/>
                <w:rPrChange w:id="1680" w:author="Mary Jungers" w:date="2023-07-30T18:58:00Z">
                  <w:rPr>
                    <w:sz w:val="16"/>
                  </w:rPr>
                </w:rPrChange>
              </w:rPr>
              <w:t>RoleIDCode</w:t>
            </w:r>
          </w:p>
        </w:tc>
        <w:tc>
          <w:tcPr>
            <w:tcW w:w="630" w:type="dxa"/>
            <w:vAlign w:val="center"/>
            <w:hideMark/>
          </w:tcPr>
          <w:p w14:paraId="3DA7744B" w14:textId="77777777" w:rsidR="008817B8" w:rsidRPr="00BA0016" w:rsidRDefault="008817B8" w:rsidP="00F54850">
            <w:pPr>
              <w:pStyle w:val="TableEntry"/>
              <w:jc w:val="center"/>
              <w:rPr>
                <w:szCs w:val="18"/>
                <w:rPrChange w:id="1681" w:author="Mary Jungers" w:date="2023-07-30T18:58:00Z">
                  <w:rPr>
                    <w:sz w:val="16"/>
                  </w:rPr>
                </w:rPrChange>
              </w:rPr>
            </w:pPr>
            <w:r w:rsidRPr="00BA0016">
              <w:rPr>
                <w:szCs w:val="18"/>
                <w:rPrChange w:id="1682" w:author="Mary Jungers" w:date="2023-07-30T18:58:00Z">
                  <w:rPr>
                    <w:sz w:val="16"/>
                  </w:rPr>
                </w:rPrChange>
              </w:rPr>
              <w:t>M</w:t>
            </w:r>
          </w:p>
        </w:tc>
        <w:tc>
          <w:tcPr>
            <w:tcW w:w="4968" w:type="dxa"/>
            <w:vAlign w:val="center"/>
            <w:hideMark/>
          </w:tcPr>
          <w:p w14:paraId="5C25353D" w14:textId="7BB2D702" w:rsidR="008817B8" w:rsidRPr="00BA0016" w:rsidRDefault="008817B8" w:rsidP="00F54850">
            <w:pPr>
              <w:pStyle w:val="TableEntry"/>
              <w:rPr>
                <w:szCs w:val="18"/>
                <w:rPrChange w:id="1683" w:author="Mary Jungers" w:date="2023-07-30T18:58:00Z">
                  <w:rPr>
                    <w:sz w:val="16"/>
                  </w:rPr>
                </w:rPrChange>
              </w:rPr>
            </w:pPr>
            <w:r w:rsidRPr="00BA0016">
              <w:rPr>
                <w:szCs w:val="18"/>
                <w:rPrChange w:id="1684" w:author="Mary Jungers" w:date="2023-07-30T18:58:00Z">
                  <w:rPr>
                    <w:sz w:val="16"/>
                  </w:rPr>
                </w:rPrChange>
              </w:rPr>
              <w:t xml:space="preserve">EV(110153, DCM, </w:t>
            </w:r>
            <w:r w:rsidR="00746607" w:rsidRPr="00BA0016">
              <w:rPr>
                <w:szCs w:val="18"/>
                <w:rPrChange w:id="1685" w:author="Mary Jungers" w:date="2023-07-30T18:58:00Z">
                  <w:rPr>
                    <w:sz w:val="16"/>
                  </w:rPr>
                </w:rPrChange>
              </w:rPr>
              <w:t>“Source Role ID”</w:t>
            </w:r>
            <w:r w:rsidRPr="00BA0016">
              <w:rPr>
                <w:szCs w:val="18"/>
                <w:rPrChange w:id="1686" w:author="Mary Jungers" w:date="2023-07-30T18:58:00Z">
                  <w:rPr>
                    <w:sz w:val="16"/>
                  </w:rPr>
                </w:rPrChange>
              </w:rPr>
              <w:t>)</w:t>
            </w:r>
          </w:p>
        </w:tc>
      </w:tr>
      <w:tr w:rsidR="008817B8" w:rsidRPr="009E3DC5" w14:paraId="25960138" w14:textId="77777777" w:rsidTr="00E16821">
        <w:trPr>
          <w:cantSplit/>
        </w:trPr>
        <w:tc>
          <w:tcPr>
            <w:tcW w:w="1548" w:type="dxa"/>
            <w:vMerge/>
            <w:vAlign w:val="center"/>
            <w:hideMark/>
          </w:tcPr>
          <w:p w14:paraId="15A4EBAE" w14:textId="77777777" w:rsidR="008817B8" w:rsidRPr="009E3DC5" w:rsidRDefault="008817B8">
            <w:pPr>
              <w:spacing w:line="276" w:lineRule="auto"/>
              <w:rPr>
                <w:rFonts w:ascii="Arial" w:hAnsi="Arial"/>
                <w:b/>
                <w:bCs/>
                <w:sz w:val="12"/>
              </w:rPr>
            </w:pPr>
          </w:p>
        </w:tc>
        <w:tc>
          <w:tcPr>
            <w:tcW w:w="2520" w:type="dxa"/>
            <w:vAlign w:val="center"/>
            <w:hideMark/>
          </w:tcPr>
          <w:p w14:paraId="72F22336" w14:textId="77777777" w:rsidR="008817B8" w:rsidRPr="00BA0016" w:rsidRDefault="008817B8" w:rsidP="00F54850">
            <w:pPr>
              <w:pStyle w:val="TableEntry"/>
              <w:rPr>
                <w:szCs w:val="18"/>
                <w:rPrChange w:id="1687" w:author="Mary Jungers" w:date="2023-07-30T18:58:00Z">
                  <w:rPr>
                    <w:sz w:val="16"/>
                  </w:rPr>
                </w:rPrChange>
              </w:rPr>
            </w:pPr>
            <w:r w:rsidRPr="00BA0016">
              <w:rPr>
                <w:szCs w:val="18"/>
                <w:rPrChange w:id="1688" w:author="Mary Jungers" w:date="2023-07-30T18:58:00Z">
                  <w:rPr>
                    <w:sz w:val="16"/>
                  </w:rPr>
                </w:rPrChange>
              </w:rPr>
              <w:t>NetworkAccessPointTypeCode</w:t>
            </w:r>
          </w:p>
        </w:tc>
        <w:tc>
          <w:tcPr>
            <w:tcW w:w="630" w:type="dxa"/>
            <w:vAlign w:val="center"/>
            <w:hideMark/>
          </w:tcPr>
          <w:p w14:paraId="4E3DC6E0" w14:textId="77777777" w:rsidR="008817B8" w:rsidRPr="00BA0016" w:rsidRDefault="008817B8" w:rsidP="00F54850">
            <w:pPr>
              <w:pStyle w:val="TableEntry"/>
              <w:jc w:val="center"/>
              <w:rPr>
                <w:szCs w:val="18"/>
                <w:rPrChange w:id="1689" w:author="Mary Jungers" w:date="2023-07-30T18:58:00Z">
                  <w:rPr>
                    <w:sz w:val="16"/>
                  </w:rPr>
                </w:rPrChange>
              </w:rPr>
            </w:pPr>
            <w:r w:rsidRPr="00BA0016">
              <w:rPr>
                <w:szCs w:val="18"/>
                <w:rPrChange w:id="1690" w:author="Mary Jungers" w:date="2023-07-30T18:58:00Z">
                  <w:rPr>
                    <w:sz w:val="16"/>
                  </w:rPr>
                </w:rPrChange>
              </w:rPr>
              <w:t>M</w:t>
            </w:r>
          </w:p>
        </w:tc>
        <w:tc>
          <w:tcPr>
            <w:tcW w:w="4968" w:type="dxa"/>
            <w:vAlign w:val="center"/>
            <w:hideMark/>
          </w:tcPr>
          <w:p w14:paraId="33036DBF" w14:textId="77777777" w:rsidR="008817B8" w:rsidRPr="00BA0016" w:rsidRDefault="008817B8" w:rsidP="00F54850">
            <w:pPr>
              <w:pStyle w:val="TableEntry"/>
              <w:rPr>
                <w:szCs w:val="18"/>
                <w:rPrChange w:id="1691" w:author="Mary Jungers" w:date="2023-07-30T18:58:00Z">
                  <w:rPr>
                    <w:sz w:val="16"/>
                  </w:rPr>
                </w:rPrChange>
              </w:rPr>
            </w:pPr>
            <w:r w:rsidRPr="00BA0016">
              <w:rPr>
                <w:szCs w:val="18"/>
                <w:rPrChange w:id="1692" w:author="Mary Jungers" w:date="2023-07-30T18:58:00Z">
                  <w:rPr>
                    <w:sz w:val="16"/>
                  </w:rPr>
                </w:rPrChange>
              </w:rPr>
              <w:t>“1” for machine (DNS) name, “2” for IP address</w:t>
            </w:r>
          </w:p>
        </w:tc>
      </w:tr>
      <w:tr w:rsidR="008817B8" w:rsidRPr="009E3DC5" w14:paraId="496C18F0" w14:textId="77777777" w:rsidTr="00E16821">
        <w:trPr>
          <w:cantSplit/>
        </w:trPr>
        <w:tc>
          <w:tcPr>
            <w:tcW w:w="1548" w:type="dxa"/>
            <w:vMerge/>
            <w:vAlign w:val="center"/>
            <w:hideMark/>
          </w:tcPr>
          <w:p w14:paraId="06B98A1A" w14:textId="77777777" w:rsidR="008817B8" w:rsidRPr="009E3DC5" w:rsidRDefault="008817B8">
            <w:pPr>
              <w:spacing w:line="276" w:lineRule="auto"/>
              <w:rPr>
                <w:rFonts w:ascii="Arial" w:hAnsi="Arial"/>
                <w:b/>
                <w:bCs/>
                <w:sz w:val="12"/>
              </w:rPr>
            </w:pPr>
          </w:p>
        </w:tc>
        <w:tc>
          <w:tcPr>
            <w:tcW w:w="2520" w:type="dxa"/>
            <w:vAlign w:val="center"/>
            <w:hideMark/>
          </w:tcPr>
          <w:p w14:paraId="16F3C93C" w14:textId="77777777" w:rsidR="008817B8" w:rsidRPr="00BA0016" w:rsidRDefault="008817B8" w:rsidP="00F54850">
            <w:pPr>
              <w:pStyle w:val="TableEntry"/>
              <w:rPr>
                <w:szCs w:val="18"/>
                <w:rPrChange w:id="1693" w:author="Mary Jungers" w:date="2023-07-30T18:58:00Z">
                  <w:rPr>
                    <w:sz w:val="16"/>
                  </w:rPr>
                </w:rPrChange>
              </w:rPr>
            </w:pPr>
            <w:r w:rsidRPr="00BA0016">
              <w:rPr>
                <w:szCs w:val="18"/>
                <w:rPrChange w:id="1694" w:author="Mary Jungers" w:date="2023-07-30T18:58:00Z">
                  <w:rPr>
                    <w:sz w:val="16"/>
                  </w:rPr>
                </w:rPrChange>
              </w:rPr>
              <w:t>NetworkAccessPointID</w:t>
            </w:r>
          </w:p>
        </w:tc>
        <w:tc>
          <w:tcPr>
            <w:tcW w:w="630" w:type="dxa"/>
            <w:vAlign w:val="center"/>
            <w:hideMark/>
          </w:tcPr>
          <w:p w14:paraId="217BC8B5" w14:textId="77777777" w:rsidR="008817B8" w:rsidRPr="00BA0016" w:rsidRDefault="008817B8" w:rsidP="00F54850">
            <w:pPr>
              <w:pStyle w:val="TableEntry"/>
              <w:jc w:val="center"/>
              <w:rPr>
                <w:szCs w:val="18"/>
                <w:rPrChange w:id="1695" w:author="Mary Jungers" w:date="2023-07-30T18:58:00Z">
                  <w:rPr>
                    <w:sz w:val="16"/>
                  </w:rPr>
                </w:rPrChange>
              </w:rPr>
            </w:pPr>
            <w:r w:rsidRPr="00BA0016">
              <w:rPr>
                <w:szCs w:val="18"/>
                <w:rPrChange w:id="1696" w:author="Mary Jungers" w:date="2023-07-30T18:58:00Z">
                  <w:rPr>
                    <w:sz w:val="16"/>
                  </w:rPr>
                </w:rPrChange>
              </w:rPr>
              <w:t>M</w:t>
            </w:r>
          </w:p>
        </w:tc>
        <w:tc>
          <w:tcPr>
            <w:tcW w:w="4968" w:type="dxa"/>
            <w:vAlign w:val="center"/>
            <w:hideMark/>
          </w:tcPr>
          <w:p w14:paraId="24CF8D4A" w14:textId="77777777" w:rsidR="008817B8" w:rsidRPr="00BA0016" w:rsidRDefault="008817B8" w:rsidP="00F54850">
            <w:pPr>
              <w:pStyle w:val="TableEntry"/>
              <w:rPr>
                <w:szCs w:val="18"/>
                <w:rPrChange w:id="1697" w:author="Mary Jungers" w:date="2023-07-30T18:58:00Z">
                  <w:rPr>
                    <w:sz w:val="16"/>
                  </w:rPr>
                </w:rPrChange>
              </w:rPr>
            </w:pPr>
            <w:r w:rsidRPr="00BA0016">
              <w:rPr>
                <w:szCs w:val="18"/>
                <w:rPrChange w:id="1698" w:author="Mary Jungers" w:date="2023-07-30T18:58:00Z">
                  <w:rPr>
                    <w:sz w:val="16"/>
                  </w:rPr>
                </w:rPrChange>
              </w:rPr>
              <w:t>The machine name or IP address</w:t>
            </w:r>
          </w:p>
        </w:tc>
      </w:tr>
    </w:tbl>
    <w:p w14:paraId="53058CD9" w14:textId="0AD45820" w:rsidR="008A29B9" w:rsidRPr="009E3DC5" w:rsidRDefault="00127D46" w:rsidP="008A29B9">
      <w:pPr>
        <w:pStyle w:val="PartTitle"/>
        <w:rPr>
          <w:highlight w:val="yellow"/>
        </w:rPr>
      </w:pPr>
      <w:bookmarkStart w:id="1699" w:name="_Toc345074688"/>
      <w:del w:id="1700" w:author="Mary Jungers" w:date="2023-07-30T19:18:00Z">
        <w:r w:rsidRPr="009E3DC5" w:rsidDel="00EE2148">
          <w:lastRenderedPageBreak/>
          <w:delText xml:space="preserve">Volume 2x </w:delText>
        </w:r>
        <w:r w:rsidR="003C28B0" w:rsidRPr="009E3DC5" w:rsidDel="00EE2148">
          <w:delText>–</w:delText>
        </w:r>
        <w:r w:rsidRPr="009E3DC5" w:rsidDel="00EE2148">
          <w:delText xml:space="preserve"> </w:delText>
        </w:r>
        <w:r w:rsidR="00EA4EA1" w:rsidRPr="009E3DC5" w:rsidDel="00EE2148">
          <w:delText>Appendices</w:delText>
        </w:r>
      </w:del>
      <w:bookmarkStart w:id="1701" w:name="_Toc141666881"/>
      <w:bookmarkEnd w:id="1699"/>
      <w:ins w:id="1702" w:author="Mary Jungers" w:date="2023-07-30T19:18:00Z">
        <w:r w:rsidR="00EE2148">
          <w:t>Appendices to Volume 2</w:t>
        </w:r>
      </w:ins>
      <w:bookmarkEnd w:id="1701"/>
      <w:r w:rsidR="00EA4EA1" w:rsidRPr="009E3DC5">
        <w:rPr>
          <w:highlight w:val="yellow"/>
        </w:rPr>
        <w:t xml:space="preserve"> </w:t>
      </w:r>
    </w:p>
    <w:p w14:paraId="16F93C9F" w14:textId="77777777" w:rsidR="008A29B9" w:rsidRPr="009E3DC5" w:rsidRDefault="008A29B9" w:rsidP="008A29B9">
      <w:pPr>
        <w:pStyle w:val="BodyText"/>
        <w:rPr>
          <w:highlight w:val="yellow"/>
        </w:rPr>
      </w:pPr>
    </w:p>
    <w:p w14:paraId="218D1B75" w14:textId="0C645768" w:rsidR="009D2224" w:rsidRPr="009E3DC5" w:rsidRDefault="008A29B9" w:rsidP="008A29B9">
      <w:pPr>
        <w:pStyle w:val="EditorInstructions"/>
        <w:rPr>
          <w:b/>
        </w:rPr>
      </w:pPr>
      <w:bookmarkStart w:id="1703" w:name="_Toc210805615"/>
      <w:bookmarkStart w:id="1704" w:name="_Toc214434122"/>
      <w:bookmarkStart w:id="1705" w:name="_Toc214437026"/>
      <w:bookmarkStart w:id="1706" w:name="_Toc214437469"/>
      <w:bookmarkStart w:id="1707" w:name="_Toc214437785"/>
      <w:bookmarkStart w:id="1708" w:name="_Toc214457261"/>
      <w:bookmarkStart w:id="1709" w:name="_Toc214461374"/>
      <w:bookmarkStart w:id="1710" w:name="_Toc214462995"/>
      <w:bookmarkStart w:id="1711" w:name="_Toc301358543"/>
      <w:bookmarkStart w:id="1712" w:name="_Toc488326361"/>
      <w:bookmarkStart w:id="1713" w:name="OLE_LINK3"/>
      <w:bookmarkStart w:id="1714" w:name="OLE_LINK4"/>
      <w:bookmarkStart w:id="1715" w:name="_Toc345074689"/>
      <w:bookmarkStart w:id="1716" w:name="OLE_LINK80"/>
      <w:bookmarkStart w:id="1717" w:name="OLE_LINK81"/>
      <w:r w:rsidRPr="009E3DC5">
        <w:rPr>
          <w:b/>
        </w:rPr>
        <w:t>Appendix V:</w:t>
      </w:r>
      <w:r w:rsidRPr="009E3DC5">
        <w:rPr>
          <w:b/>
        </w:rPr>
        <w:tab/>
      </w:r>
      <w:r w:rsidR="009D2224" w:rsidRPr="009E3DC5">
        <w:t>Web Service for IHE Transactions" was updated by CP-ITI-1122 to reorganize content within the appendix</w:t>
      </w:r>
      <w:r w:rsidR="004F13B2" w:rsidRPr="009E3DC5">
        <w:t xml:space="preserve">. </w:t>
      </w:r>
      <w:r w:rsidR="009D2224" w:rsidRPr="009E3DC5">
        <w:t xml:space="preserve">The updates to Appendix V below assume </w:t>
      </w:r>
      <w:r w:rsidR="00793A3B" w:rsidRPr="009E3DC5">
        <w:t>ITI TF Vol 2</w:t>
      </w:r>
      <w:del w:id="1718" w:author="Mary Jungers" w:date="2023-07-30T19:21:00Z">
        <w:r w:rsidR="00793A3B" w:rsidRPr="009E3DC5" w:rsidDel="005E0198">
          <w:delText>x</w:delText>
        </w:r>
      </w:del>
      <w:r w:rsidR="00793A3B" w:rsidRPr="009E3DC5">
        <w:t xml:space="preserve"> version 15.1 or later.</w:t>
      </w:r>
    </w:p>
    <w:bookmarkEnd w:id="1703"/>
    <w:bookmarkEnd w:id="1704"/>
    <w:bookmarkEnd w:id="1705"/>
    <w:bookmarkEnd w:id="1706"/>
    <w:bookmarkEnd w:id="1707"/>
    <w:bookmarkEnd w:id="1708"/>
    <w:bookmarkEnd w:id="1709"/>
    <w:bookmarkEnd w:id="1710"/>
    <w:bookmarkEnd w:id="1711"/>
    <w:bookmarkEnd w:id="1712"/>
    <w:p w14:paraId="4065E64F" w14:textId="77777777" w:rsidR="00283922" w:rsidRPr="009E3DC5" w:rsidRDefault="00283922" w:rsidP="00283922">
      <w:pPr>
        <w:pStyle w:val="BodyText"/>
      </w:pPr>
    </w:p>
    <w:p w14:paraId="20412896" w14:textId="0B1EC1A8" w:rsidR="00283922" w:rsidRPr="009E3DC5" w:rsidRDefault="008A29B9" w:rsidP="00283922">
      <w:pPr>
        <w:pStyle w:val="EditorInstructions"/>
      </w:pPr>
      <w:r w:rsidRPr="009E3DC5">
        <w:t xml:space="preserve">Update Section V.2.4.2 </w:t>
      </w:r>
      <w:r w:rsidR="00283922" w:rsidRPr="009E3DC5">
        <w:t>Name Space</w:t>
      </w:r>
      <w:r w:rsidR="00DE796D" w:rsidRPr="009E3DC5">
        <w:t xml:space="preserve"> to add a row to the table</w:t>
      </w:r>
      <w:r w:rsidRPr="009E3DC5">
        <w:t>,</w:t>
      </w:r>
      <w:r w:rsidR="00283922" w:rsidRPr="009E3DC5">
        <w:t xml:space="preserve"> as follows:</w:t>
      </w:r>
    </w:p>
    <w:p w14:paraId="7EBECBB2" w14:textId="77777777" w:rsidR="00283922" w:rsidRPr="009E3DC5" w:rsidRDefault="00283922" w:rsidP="00F54850">
      <w:pPr>
        <w:pStyle w:val="Heading3"/>
        <w:numPr>
          <w:ilvl w:val="0"/>
          <w:numId w:val="0"/>
        </w:numPr>
      </w:pPr>
      <w:bookmarkStart w:id="1719" w:name="_Toc301358549"/>
      <w:bookmarkStart w:id="1720" w:name="_Toc488326367"/>
      <w:bookmarkStart w:id="1721" w:name="_Toc510994063"/>
      <w:bookmarkStart w:id="1722" w:name="_Toc141666882"/>
      <w:r w:rsidRPr="009E3DC5">
        <w:t>V.2.4</w:t>
      </w:r>
      <w:r w:rsidRPr="009E3DC5">
        <w:tab/>
        <w:t>XML Namespaces</w:t>
      </w:r>
      <w:bookmarkEnd w:id="1719"/>
      <w:bookmarkEnd w:id="1720"/>
      <w:bookmarkEnd w:id="1721"/>
      <w:bookmarkEnd w:id="1722"/>
    </w:p>
    <w:p w14:paraId="78995742" w14:textId="77777777" w:rsidR="00283922" w:rsidRPr="009E3DC5" w:rsidRDefault="00283922" w:rsidP="00283922">
      <w:r w:rsidRPr="009E3DC5">
        <w:t>Table V.2.4-1 lists XML namespaces that are used in this appendix. The choice of any namespace prefix is arbitrary and not semantically significant.</w:t>
      </w:r>
    </w:p>
    <w:p w14:paraId="2DB578E3" w14:textId="77777777" w:rsidR="00283922" w:rsidRPr="009E3DC5" w:rsidRDefault="00283922" w:rsidP="00283922">
      <w:pPr>
        <w:pStyle w:val="TableTitle"/>
      </w:pPr>
      <w:r w:rsidRPr="009E3DC5">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9E3DC5" w14:paraId="1AF24A76" w14:textId="77777777" w:rsidTr="00A40340">
        <w:trPr>
          <w:tblHeader/>
          <w:jc w:val="center"/>
        </w:trPr>
        <w:tc>
          <w:tcPr>
            <w:tcW w:w="1025" w:type="dxa"/>
            <w:shd w:val="clear" w:color="auto" w:fill="D9D9D9"/>
          </w:tcPr>
          <w:p w14:paraId="25EB6453" w14:textId="77777777" w:rsidR="00283922" w:rsidRPr="009E3DC5" w:rsidRDefault="00283922" w:rsidP="008817B8">
            <w:pPr>
              <w:pStyle w:val="TableEntryHeader"/>
            </w:pPr>
            <w:r w:rsidRPr="009E3DC5">
              <w:t>Prefix</w:t>
            </w:r>
          </w:p>
        </w:tc>
        <w:tc>
          <w:tcPr>
            <w:tcW w:w="5504" w:type="dxa"/>
            <w:shd w:val="clear" w:color="auto" w:fill="D9D9D9"/>
          </w:tcPr>
          <w:p w14:paraId="52747F0C" w14:textId="77777777" w:rsidR="00283922" w:rsidRPr="009E3DC5" w:rsidRDefault="00283922" w:rsidP="008817B8">
            <w:pPr>
              <w:pStyle w:val="TableEntryHeader"/>
            </w:pPr>
            <w:r w:rsidRPr="009E3DC5">
              <w:t>Namespace</w:t>
            </w:r>
          </w:p>
        </w:tc>
        <w:tc>
          <w:tcPr>
            <w:tcW w:w="2967" w:type="dxa"/>
            <w:shd w:val="clear" w:color="auto" w:fill="D9D9D9"/>
          </w:tcPr>
          <w:p w14:paraId="5A3AC05B" w14:textId="77777777" w:rsidR="00283922" w:rsidRPr="009E3DC5" w:rsidRDefault="00283922" w:rsidP="008817B8">
            <w:pPr>
              <w:pStyle w:val="TableEntryHeader"/>
            </w:pPr>
            <w:r w:rsidRPr="009E3DC5">
              <w:t>Specification</w:t>
            </w:r>
          </w:p>
        </w:tc>
      </w:tr>
      <w:tr w:rsidR="00283922" w:rsidRPr="009E3DC5" w14:paraId="6610D642" w14:textId="77777777" w:rsidTr="00A40340">
        <w:trPr>
          <w:jc w:val="center"/>
        </w:trPr>
        <w:tc>
          <w:tcPr>
            <w:tcW w:w="1025" w:type="dxa"/>
          </w:tcPr>
          <w:p w14:paraId="5C1F5DD1" w14:textId="77777777" w:rsidR="00283922" w:rsidRPr="009E3DC5" w:rsidRDefault="00283922" w:rsidP="008817B8">
            <w:pPr>
              <w:pStyle w:val="TableEntry"/>
            </w:pPr>
            <w:r w:rsidRPr="009E3DC5">
              <w:t>wsdl (or default)</w:t>
            </w:r>
          </w:p>
        </w:tc>
        <w:tc>
          <w:tcPr>
            <w:tcW w:w="5504" w:type="dxa"/>
          </w:tcPr>
          <w:p w14:paraId="3A5F09AC" w14:textId="77777777" w:rsidR="00283922" w:rsidRPr="009E3DC5" w:rsidRDefault="00283922" w:rsidP="008817B8">
            <w:pPr>
              <w:pStyle w:val="TableEntry"/>
            </w:pPr>
            <w:r w:rsidRPr="009E3DC5">
              <w:t>http://schemas.xmlsoap.org/wsdl/</w:t>
            </w:r>
          </w:p>
        </w:tc>
        <w:tc>
          <w:tcPr>
            <w:tcW w:w="2967" w:type="dxa"/>
          </w:tcPr>
          <w:p w14:paraId="6B02D0CA" w14:textId="77777777" w:rsidR="00283922" w:rsidRPr="009E3DC5" w:rsidRDefault="00000000" w:rsidP="008817B8">
            <w:pPr>
              <w:pStyle w:val="TableEntry"/>
            </w:pPr>
            <w:hyperlink r:id="rId22" w:history="1">
              <w:r w:rsidR="00283922" w:rsidRPr="009E3DC5">
                <w:rPr>
                  <w:rStyle w:val="Hyperlink"/>
                  <w:sz w:val="22"/>
                  <w:szCs w:val="22"/>
                </w:rPr>
                <w:t>WSDL 1.1 binding for SOAP 1.2</w:t>
              </w:r>
            </w:hyperlink>
          </w:p>
        </w:tc>
      </w:tr>
      <w:tr w:rsidR="00DE796D" w:rsidRPr="009E3DC5" w14:paraId="417EDC00" w14:textId="77777777" w:rsidTr="00DE796D">
        <w:trPr>
          <w:jc w:val="center"/>
        </w:trPr>
        <w:tc>
          <w:tcPr>
            <w:tcW w:w="1025" w:type="dxa"/>
          </w:tcPr>
          <w:p w14:paraId="1DA6C8F6" w14:textId="77777777" w:rsidR="00DE796D" w:rsidRPr="009E3DC5" w:rsidRDefault="00DE796D" w:rsidP="008817B8">
            <w:pPr>
              <w:pStyle w:val="TableEntry"/>
            </w:pPr>
            <w:r w:rsidRPr="009E3DC5">
              <w:t>…</w:t>
            </w:r>
          </w:p>
        </w:tc>
        <w:tc>
          <w:tcPr>
            <w:tcW w:w="5504" w:type="dxa"/>
          </w:tcPr>
          <w:p w14:paraId="227837CC" w14:textId="77777777" w:rsidR="00DE796D" w:rsidRPr="009E3DC5" w:rsidRDefault="00DE796D" w:rsidP="008817B8">
            <w:pPr>
              <w:pStyle w:val="TableEntry"/>
            </w:pPr>
          </w:p>
        </w:tc>
        <w:tc>
          <w:tcPr>
            <w:tcW w:w="2967" w:type="dxa"/>
          </w:tcPr>
          <w:p w14:paraId="790149F3" w14:textId="77777777" w:rsidR="00DE796D" w:rsidRPr="009E3DC5" w:rsidRDefault="00DE796D" w:rsidP="008817B8">
            <w:pPr>
              <w:pStyle w:val="TableEntry"/>
            </w:pPr>
          </w:p>
        </w:tc>
      </w:tr>
      <w:tr w:rsidR="00283922" w:rsidRPr="009E3DC5" w14:paraId="2821E362" w14:textId="77777777" w:rsidTr="00A40340">
        <w:trPr>
          <w:jc w:val="center"/>
        </w:trPr>
        <w:tc>
          <w:tcPr>
            <w:tcW w:w="1025" w:type="dxa"/>
          </w:tcPr>
          <w:p w14:paraId="3ACAB50E" w14:textId="77777777" w:rsidR="00283922" w:rsidRPr="009E3DC5" w:rsidRDefault="00283922" w:rsidP="008817B8">
            <w:pPr>
              <w:pStyle w:val="TableEntry"/>
            </w:pPr>
            <w:r w:rsidRPr="009E3DC5">
              <w:t>xop</w:t>
            </w:r>
          </w:p>
        </w:tc>
        <w:tc>
          <w:tcPr>
            <w:tcW w:w="5504" w:type="dxa"/>
          </w:tcPr>
          <w:p w14:paraId="0D90B7C0" w14:textId="77777777" w:rsidR="00283922" w:rsidRPr="009E3DC5" w:rsidRDefault="00283922" w:rsidP="008817B8">
            <w:pPr>
              <w:pStyle w:val="TableEntry"/>
            </w:pPr>
            <w:r w:rsidRPr="009E3DC5">
              <w:t>http://www.w3.org/2004/08/xop/include</w:t>
            </w:r>
          </w:p>
        </w:tc>
        <w:tc>
          <w:tcPr>
            <w:tcW w:w="2967" w:type="dxa"/>
          </w:tcPr>
          <w:p w14:paraId="03E5F62E" w14:textId="77777777" w:rsidR="00283922" w:rsidRPr="009E3DC5" w:rsidRDefault="00283922" w:rsidP="008817B8">
            <w:pPr>
              <w:pStyle w:val="TableEntry"/>
            </w:pPr>
          </w:p>
        </w:tc>
      </w:tr>
      <w:tr w:rsidR="00283922" w:rsidRPr="009E3DC5" w14:paraId="6C687244" w14:textId="77777777" w:rsidTr="00A40340">
        <w:trPr>
          <w:jc w:val="center"/>
        </w:trPr>
        <w:tc>
          <w:tcPr>
            <w:tcW w:w="1025" w:type="dxa"/>
          </w:tcPr>
          <w:p w14:paraId="371CE192" w14:textId="77777777" w:rsidR="00283922" w:rsidRPr="009E3DC5" w:rsidRDefault="00283922" w:rsidP="008817B8">
            <w:pPr>
              <w:pStyle w:val="TableEntry"/>
              <w:rPr>
                <w:b/>
                <w:u w:val="single"/>
              </w:rPr>
            </w:pPr>
            <w:r w:rsidRPr="009E3DC5">
              <w:rPr>
                <w:b/>
                <w:u w:val="single"/>
              </w:rPr>
              <w:t>eb</w:t>
            </w:r>
          </w:p>
        </w:tc>
        <w:tc>
          <w:tcPr>
            <w:tcW w:w="5504" w:type="dxa"/>
          </w:tcPr>
          <w:p w14:paraId="6A067601" w14:textId="77777777" w:rsidR="00283922" w:rsidRPr="009E3DC5" w:rsidRDefault="00283922" w:rsidP="008817B8">
            <w:pPr>
              <w:pStyle w:val="TableEntry"/>
              <w:rPr>
                <w:b/>
                <w:u w:val="single"/>
              </w:rPr>
            </w:pPr>
            <w:r w:rsidRPr="009E3DC5">
              <w:rPr>
                <w:b/>
                <w:u w:val="single"/>
              </w:rPr>
              <w:t>http://docs.oasis-open.org/ebxml-msg/ebms/v3.0/ns/core/200704/</w:t>
            </w:r>
          </w:p>
        </w:tc>
        <w:tc>
          <w:tcPr>
            <w:tcW w:w="2967" w:type="dxa"/>
          </w:tcPr>
          <w:p w14:paraId="14E9E7A5" w14:textId="77777777" w:rsidR="00283922" w:rsidRPr="009E3DC5" w:rsidRDefault="00000000" w:rsidP="008817B8">
            <w:pPr>
              <w:pStyle w:val="PlainText"/>
              <w:spacing w:before="0"/>
              <w:rPr>
                <w:b/>
                <w:sz w:val="22"/>
                <w:u w:val="single"/>
              </w:rPr>
            </w:pPr>
            <w:hyperlink r:id="rId23" w:history="1">
              <w:r w:rsidR="00283922" w:rsidRPr="009E3DC5">
                <w:rPr>
                  <w:rStyle w:val="Hyperlink"/>
                  <w:b/>
                </w:rPr>
                <w:t>ebms_</w:t>
              </w:r>
              <w:r w:rsidR="00283922" w:rsidRPr="009E3DC5">
                <w:rPr>
                  <w:rStyle w:val="Hyperlink"/>
                  <w:rFonts w:ascii="Times New Roman" w:hAnsi="Times New Roman" w:cs="Times New Roman"/>
                  <w:b/>
                </w:rPr>
                <w:t>core</w:t>
              </w:r>
              <w:r w:rsidR="00283922" w:rsidRPr="009E3DC5">
                <w:rPr>
                  <w:rStyle w:val="Hyperlink"/>
                  <w:b/>
                </w:rPr>
                <w:t>-3.0</w:t>
              </w:r>
            </w:hyperlink>
          </w:p>
        </w:tc>
      </w:tr>
    </w:tbl>
    <w:p w14:paraId="7DF485EC" w14:textId="77777777" w:rsidR="00283922" w:rsidRPr="009E3DC5" w:rsidRDefault="00283922" w:rsidP="00283922">
      <w:pPr>
        <w:pStyle w:val="BodyText"/>
      </w:pPr>
    </w:p>
    <w:p w14:paraId="28C2AC3E" w14:textId="40993E24" w:rsidR="00037671" w:rsidRPr="009E3DC5" w:rsidRDefault="00DE796D" w:rsidP="00E842AE">
      <w:pPr>
        <w:pStyle w:val="EditorInstructions"/>
      </w:pPr>
      <w:r w:rsidRPr="009E3DC5">
        <w:t>Replace Vol 2</w:t>
      </w:r>
      <w:del w:id="1723" w:author="Mary Jungers" w:date="2023-07-30T19:21:00Z">
        <w:r w:rsidRPr="009E3DC5" w:rsidDel="005E0198">
          <w:delText>x</w:delText>
        </w:r>
      </w:del>
      <w:r w:rsidRPr="009E3DC5">
        <w:t xml:space="preserve"> Appendix V.4, currently</w:t>
      </w:r>
      <w:r w:rsidR="0048414B" w:rsidRPr="009E3DC5">
        <w:t xml:space="preserve"> </w:t>
      </w:r>
      <w:r w:rsidR="00283922" w:rsidRPr="009E3DC5">
        <w:t>Intentionally Left Blank</w:t>
      </w:r>
      <w:r w:rsidR="0017200E" w:rsidRPr="009E3DC5">
        <w:t xml:space="preserve"> </w:t>
      </w:r>
      <w:r w:rsidRPr="009E3DC5">
        <w:t>with</w:t>
      </w:r>
      <w:r w:rsidR="00283922" w:rsidRPr="009E3DC5">
        <w:t xml:space="preserve">, the following new Section </w:t>
      </w:r>
      <w:r w:rsidR="00FC2CC5" w:rsidRPr="009E3DC5">
        <w:t>V.4</w:t>
      </w:r>
      <w:r w:rsidRPr="009E3DC5">
        <w:t>, and subsections.</w:t>
      </w:r>
    </w:p>
    <w:p w14:paraId="4F568397" w14:textId="77777777" w:rsidR="00B6628A" w:rsidRPr="009E3DC5" w:rsidRDefault="008516F0" w:rsidP="00B6628A">
      <w:pPr>
        <w:pStyle w:val="Heading2"/>
        <w:numPr>
          <w:ilvl w:val="0"/>
          <w:numId w:val="0"/>
        </w:numPr>
      </w:pPr>
      <w:bookmarkStart w:id="1724" w:name="_Toc141666883"/>
      <w:r w:rsidRPr="009E3DC5">
        <w:t xml:space="preserve">V.4 </w:t>
      </w:r>
      <w:r w:rsidR="00B6628A" w:rsidRPr="009E3DC5">
        <w:t>Asynchronous AS4 Web Services</w:t>
      </w:r>
      <w:bookmarkEnd w:id="1724"/>
    </w:p>
    <w:p w14:paraId="4503131E" w14:textId="77777777" w:rsidR="00B6628A" w:rsidRPr="009E3DC5" w:rsidRDefault="00B6628A" w:rsidP="00B6628A">
      <w:pPr>
        <w:pStyle w:val="Heading3"/>
        <w:numPr>
          <w:ilvl w:val="0"/>
          <w:numId w:val="0"/>
        </w:numPr>
      </w:pPr>
      <w:bookmarkStart w:id="1725" w:name="_Toc508608902"/>
      <w:bookmarkStart w:id="1726" w:name="_Toc141666884"/>
      <w:r w:rsidRPr="009E3DC5">
        <w:t>V.4.1 Overview</w:t>
      </w:r>
      <w:bookmarkEnd w:id="1725"/>
      <w:bookmarkEnd w:id="1726"/>
    </w:p>
    <w:p w14:paraId="220148E2" w14:textId="77777777" w:rsidR="00B6628A" w:rsidRPr="009E3DC5" w:rsidRDefault="00B6628A" w:rsidP="00B6628A">
      <w:pPr>
        <w:pStyle w:val="BodyText"/>
      </w:pPr>
      <w:r w:rsidRPr="009E3DC5">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9E3DC5" w:rsidRDefault="005C3FF4" w:rsidP="0035379E">
      <w:r w:rsidRPr="009E3DC5">
        <w:t xml:space="preserve">AS4 for Asynchronous </w:t>
      </w:r>
      <w:r w:rsidR="00193167" w:rsidRPr="009E3DC5">
        <w:t>Web Services Exchange</w:t>
      </w:r>
      <w:r w:rsidRPr="009E3DC5">
        <w:t xml:space="preserve"> provides added value for reliability and security as presented in Section V.5.</w:t>
      </w:r>
    </w:p>
    <w:p w14:paraId="416F97EE" w14:textId="77777777" w:rsidR="00B6628A" w:rsidRPr="009E3DC5" w:rsidRDefault="00B6628A" w:rsidP="00B6628A">
      <w:pPr>
        <w:pStyle w:val="BodyText"/>
      </w:pPr>
      <w:r w:rsidRPr="009E3DC5">
        <w:t xml:space="preserve">The use of AS4 for IHE Web Services shall conform to the Common Profiling specified in </w:t>
      </w:r>
      <w:r w:rsidR="00D82906" w:rsidRPr="009E3DC5">
        <w:t xml:space="preserve">Section </w:t>
      </w:r>
      <w:r w:rsidRPr="009E3DC5">
        <w:t xml:space="preserve">V.2 and uses standards referenced in </w:t>
      </w:r>
      <w:r w:rsidR="00D82906" w:rsidRPr="009E3DC5">
        <w:t xml:space="preserve">Section </w:t>
      </w:r>
      <w:r w:rsidRPr="009E3DC5">
        <w:t xml:space="preserve">V.2.2. </w:t>
      </w:r>
    </w:p>
    <w:p w14:paraId="71245B07" w14:textId="77777777" w:rsidR="00B6628A" w:rsidRPr="009E3DC5" w:rsidRDefault="00B6628A" w:rsidP="00B6628A">
      <w:pPr>
        <w:pStyle w:val="BodyText"/>
      </w:pPr>
      <w:r w:rsidRPr="009E3DC5">
        <w:t xml:space="preserve">A component that implements ebMS3 messaging is referred to as an AS4 Message Service Handler (MSH) in the ebMS3 specification [ebMS3]. </w:t>
      </w:r>
      <w:r w:rsidR="00B17DAE" w:rsidRPr="009E3DC5">
        <w:t xml:space="preserve">IHE profile actors </w:t>
      </w:r>
      <w:r w:rsidRPr="009E3DC5">
        <w:t xml:space="preserve">may implement the functionality of an AS4 MSH natively or use an off-the-shelf component or module to implement the AS4 MSH functionality. </w:t>
      </w:r>
    </w:p>
    <w:p w14:paraId="1AC50605" w14:textId="77777777" w:rsidR="00B6628A" w:rsidRPr="009E3DC5" w:rsidRDefault="00B6628A" w:rsidP="00B6628A">
      <w:pPr>
        <w:pStyle w:val="BodyText"/>
      </w:pPr>
      <w:r w:rsidRPr="009E3DC5">
        <w:lastRenderedPageBreak/>
        <w:t xml:space="preserve">AS4 for IHE Web Services is based on the AS4 profile of ebMS3. It is not related to, and not interoperable with, the HL7 transport specification for ebMS3 [HL7EBMS3]. However, </w:t>
      </w:r>
      <w:r w:rsidR="005C3FF4" w:rsidRPr="009E3DC5">
        <w:t xml:space="preserve">the IHE AS4 Asynchronous Usage Profile </w:t>
      </w:r>
      <w:r w:rsidRPr="009E3DC5">
        <w:t xml:space="preserve">adopts one of </w:t>
      </w:r>
      <w:r w:rsidR="005C3FF4" w:rsidRPr="009E3DC5">
        <w:t xml:space="preserve">the HL7 </w:t>
      </w:r>
      <w:r w:rsidRPr="009E3DC5">
        <w:t xml:space="preserve">naming conventions (see </w:t>
      </w:r>
      <w:r w:rsidR="00D82906" w:rsidRPr="009E3DC5">
        <w:t>S</w:t>
      </w:r>
      <w:r w:rsidRPr="009E3DC5">
        <w:t>ection V.4.6).</w:t>
      </w:r>
    </w:p>
    <w:p w14:paraId="1384A5A4" w14:textId="55159C60" w:rsidR="00B6628A" w:rsidRPr="009E3DC5" w:rsidRDefault="00B6628A" w:rsidP="00B6628A">
      <w:pPr>
        <w:pStyle w:val="BodyText"/>
      </w:pPr>
      <w:r w:rsidRPr="009E3DC5">
        <w:t>The OASIS ebXML Messaging Services Technical Committee that maintains the AS4, ebMS 3.0 Core and other related specifications</w:t>
      </w:r>
      <w:r w:rsidR="00FD6171" w:rsidRPr="009E3DC5">
        <w:t>,</w:t>
      </w:r>
      <w:r w:rsidRPr="009E3DC5">
        <w:t xml:space="preserve"> is tracking and resolving issues in the specifications [EB</w:t>
      </w:r>
      <w:r w:rsidR="00633B3D" w:rsidRPr="009E3DC5">
        <w:t>MS</w:t>
      </w:r>
      <w:r w:rsidRPr="009E3DC5">
        <w:t>ERRATA]. These resolutions will eventually be published as a consolidated Specification Errata but should already be taken into account by implementers, to avoid functional or interoperability issues.</w:t>
      </w:r>
    </w:p>
    <w:p w14:paraId="62D3446A" w14:textId="77777777" w:rsidR="00B6628A" w:rsidRPr="009E3DC5" w:rsidRDefault="00B6628A" w:rsidP="00B6628A">
      <w:pPr>
        <w:pStyle w:val="Heading3"/>
        <w:numPr>
          <w:ilvl w:val="0"/>
          <w:numId w:val="0"/>
        </w:numPr>
      </w:pPr>
      <w:bookmarkStart w:id="1727" w:name="_Toc508608903"/>
      <w:bookmarkStart w:id="1728" w:name="_Toc141666885"/>
      <w:r w:rsidRPr="009E3DC5">
        <w:t>V.4.2 Referenced Standards</w:t>
      </w:r>
      <w:bookmarkEnd w:id="1727"/>
      <w:bookmarkEnd w:id="1728"/>
    </w:p>
    <w:p w14:paraId="5DF48D6B" w14:textId="77777777" w:rsidR="00B6628A" w:rsidRPr="009E3DC5" w:rsidRDefault="00B6628A" w:rsidP="00B6628A">
      <w:pPr>
        <w:pStyle w:val="BodyText"/>
      </w:pPr>
      <w:r w:rsidRPr="009E3DC5">
        <w:rPr>
          <w:b/>
        </w:rPr>
        <w:t>[AP]</w:t>
      </w:r>
      <w:r w:rsidRPr="009E3DC5">
        <w:t xml:space="preserve"> WS-I Attachments Profile Version 1.0. Final Material. 2006-04-20. </w:t>
      </w:r>
      <w:hyperlink r:id="rId24" w:history="1">
        <w:r w:rsidRPr="009E3DC5">
          <w:rPr>
            <w:rStyle w:val="Hyperlink"/>
            <w:u w:val="none"/>
          </w:rPr>
          <w:t>http://www.ws-i.org/Profiles/AttachmentsProfile-1.0.html</w:t>
        </w:r>
      </w:hyperlink>
      <w:r w:rsidRPr="009E3DC5">
        <w:t xml:space="preserve">   </w:t>
      </w:r>
    </w:p>
    <w:p w14:paraId="09E225D4" w14:textId="77777777" w:rsidR="00B6628A" w:rsidRPr="009E3DC5" w:rsidRDefault="00B6628A" w:rsidP="00B6628A">
      <w:pPr>
        <w:pStyle w:val="BodyText"/>
      </w:pPr>
      <w:r w:rsidRPr="009E3DC5">
        <w:rPr>
          <w:b/>
        </w:rPr>
        <w:t>[AS4]</w:t>
      </w:r>
      <w:r w:rsidRPr="009E3DC5">
        <w:t xml:space="preserve"> AS4 Profile of ebMS 3.0 Version 1.0. OASIS Standard, 23 January 2013. </w:t>
      </w:r>
      <w:hyperlink r:id="rId25" w:history="1">
        <w:r w:rsidRPr="009E3DC5">
          <w:rPr>
            <w:rStyle w:val="Hyperlink"/>
            <w:u w:val="none"/>
          </w:rPr>
          <w:t>http://docs.oasis-open.org/ebxml-msg/ebms/v3.0/profiles/AS4-profile/v1.0/</w:t>
        </w:r>
      </w:hyperlink>
      <w:r w:rsidRPr="009E3DC5">
        <w:t xml:space="preserve">  </w:t>
      </w:r>
    </w:p>
    <w:p w14:paraId="43D1F555" w14:textId="77777777" w:rsidR="00B6628A" w:rsidRPr="009E3DC5" w:rsidRDefault="00B6628A" w:rsidP="00B6628A">
      <w:pPr>
        <w:pStyle w:val="BodyText"/>
      </w:pPr>
      <w:r w:rsidRPr="009E3DC5">
        <w:rPr>
          <w:b/>
        </w:rPr>
        <w:t>[EBMS3CORE]</w:t>
      </w:r>
      <w:r w:rsidRPr="009E3DC5">
        <w:t xml:space="preserve"> OASIS ebXML Messaging Services Version 3.0: Part 1, Core Features. OASIS Standard. 1 October 2007. </w:t>
      </w:r>
      <w:hyperlink r:id="rId26" w:history="1">
        <w:r w:rsidRPr="009E3DC5">
          <w:rPr>
            <w:rStyle w:val="Hyperlink"/>
            <w:u w:val="none"/>
          </w:rPr>
          <w:t>http://docs.oasis-open.org/ebxml-msg/ebms/v3.0/core/os/</w:t>
        </w:r>
      </w:hyperlink>
      <w:r w:rsidRPr="009E3DC5">
        <w:t xml:space="preserve"> </w:t>
      </w:r>
    </w:p>
    <w:p w14:paraId="68BD8402" w14:textId="77777777" w:rsidR="00B6628A" w:rsidRPr="009E3DC5" w:rsidRDefault="00B6628A" w:rsidP="00B6628A">
      <w:pPr>
        <w:pStyle w:val="BodyText"/>
      </w:pPr>
      <w:r w:rsidRPr="009E3DC5">
        <w:rPr>
          <w:b/>
        </w:rPr>
        <w:t>[EBMSERRATA]</w:t>
      </w:r>
      <w:r w:rsidRPr="009E3DC5">
        <w:t xml:space="preserve"> OASIS ebXML Messaging TC Issue Tracker </w:t>
      </w:r>
      <w:hyperlink r:id="rId27" w:history="1">
        <w:r w:rsidRPr="009E3DC5">
          <w:rPr>
            <w:rStyle w:val="Hyperlink"/>
            <w:u w:val="none"/>
          </w:rPr>
          <w:t>https://tools.oasis-open.org/issues/browse/EBXMLMSG</w:t>
        </w:r>
      </w:hyperlink>
      <w:r w:rsidRPr="009E3DC5">
        <w:t xml:space="preserve"> </w:t>
      </w:r>
    </w:p>
    <w:p w14:paraId="497E4187" w14:textId="77777777" w:rsidR="00B6628A" w:rsidRPr="009E3DC5" w:rsidRDefault="00B6628A" w:rsidP="00B6628A">
      <w:pPr>
        <w:pStyle w:val="BodyText"/>
      </w:pPr>
      <w:r w:rsidRPr="009E3DC5">
        <w:rPr>
          <w:b/>
        </w:rPr>
        <w:t>[HL7EBMS3]</w:t>
      </w:r>
      <w:r w:rsidRPr="009E3DC5">
        <w:t xml:space="preserve"> ANSI/HL7 V3 ebXML, R1-2008 (R2013) HL7 Version 3 Standard: Transport Specification – ebXML, Release 1 7/3/2008 (reaffirmed 6/7/2013)</w:t>
      </w:r>
    </w:p>
    <w:p w14:paraId="0BA4BB1A" w14:textId="77777777" w:rsidR="00B6628A" w:rsidRPr="009E3DC5" w:rsidRDefault="00B6628A" w:rsidP="00B6628A">
      <w:pPr>
        <w:pStyle w:val="BodyText"/>
      </w:pPr>
      <w:r w:rsidRPr="009E3DC5">
        <w:rPr>
          <w:b/>
        </w:rPr>
        <w:t>[RFC1952]</w:t>
      </w:r>
      <w:r w:rsidRPr="009E3DC5">
        <w:t xml:space="preserve"> GZIP file format specification version 4.3. IETF RFC. May 1996, </w:t>
      </w:r>
      <w:hyperlink r:id="rId28" w:history="1">
        <w:r w:rsidRPr="009E3DC5">
          <w:rPr>
            <w:rStyle w:val="Hyperlink"/>
            <w:u w:val="none"/>
          </w:rPr>
          <w:t>http://tools.ietf.org/html/rfc1952</w:t>
        </w:r>
      </w:hyperlink>
      <w:r w:rsidRPr="009E3DC5">
        <w:t xml:space="preserve"> </w:t>
      </w:r>
    </w:p>
    <w:p w14:paraId="49AA8CDE" w14:textId="77777777" w:rsidR="00B6628A" w:rsidRPr="009E3DC5" w:rsidRDefault="00B6628A" w:rsidP="00B6628A">
      <w:pPr>
        <w:pStyle w:val="BodyText"/>
      </w:pPr>
      <w:r w:rsidRPr="009E3DC5">
        <w:rPr>
          <w:b/>
        </w:rPr>
        <w:t>[RFC2392]</w:t>
      </w:r>
      <w:r w:rsidRPr="009E3DC5">
        <w:t xml:space="preserve"> Levinson, E., "Content-ID and Message-ID Uniform Resource Locators", RFC 2392, DOI 10.17487/RFC2392, August 1998, </w:t>
      </w:r>
      <w:hyperlink r:id="rId29" w:history="1">
        <w:r w:rsidRPr="009E3DC5">
          <w:rPr>
            <w:rStyle w:val="Hyperlink"/>
            <w:u w:val="none"/>
          </w:rPr>
          <w:t>https://www.rfc-editor.org/info/rfc2392</w:t>
        </w:r>
      </w:hyperlink>
      <w:r w:rsidRPr="009E3DC5">
        <w:t xml:space="preserve">. </w:t>
      </w:r>
    </w:p>
    <w:p w14:paraId="2EEAF1DF" w14:textId="77777777" w:rsidR="00B6628A" w:rsidRPr="009E3DC5" w:rsidRDefault="00B6628A" w:rsidP="00B6628A">
      <w:pPr>
        <w:pStyle w:val="BodyText"/>
      </w:pPr>
      <w:r w:rsidRPr="009E3DC5">
        <w:rPr>
          <w:b/>
        </w:rPr>
        <w:t>[RFC5322]</w:t>
      </w:r>
      <w:r w:rsidRPr="009E3DC5">
        <w:t xml:space="preserve"> Resnick, P., Ed., "Internet Message Format", RFC 5322, DOI 10.17487/RFC5322, October 2008, </w:t>
      </w:r>
      <w:hyperlink r:id="rId30" w:history="1">
        <w:r w:rsidRPr="009E3DC5">
          <w:rPr>
            <w:rStyle w:val="Hyperlink"/>
            <w:u w:val="none"/>
          </w:rPr>
          <w:t>https://www.rfc-editor.org/info/rfc5322</w:t>
        </w:r>
      </w:hyperlink>
      <w:r w:rsidRPr="009E3DC5">
        <w:t xml:space="preserve">. </w:t>
      </w:r>
    </w:p>
    <w:p w14:paraId="064DCDF5" w14:textId="77777777" w:rsidR="00B6628A" w:rsidRPr="009E3DC5" w:rsidRDefault="00B6628A" w:rsidP="00B6628A">
      <w:pPr>
        <w:pStyle w:val="BodyText"/>
      </w:pPr>
      <w:r w:rsidRPr="009E3DC5">
        <w:rPr>
          <w:b/>
        </w:rPr>
        <w:t>[SOAPATTACH]</w:t>
      </w:r>
      <w:r w:rsidRPr="009E3DC5">
        <w:t xml:space="preserve"> SOAP Messages with Attachments, W3C Note. 11 December 2000. </w:t>
      </w:r>
      <w:hyperlink r:id="rId31" w:history="1">
        <w:r w:rsidRPr="009E3DC5">
          <w:rPr>
            <w:rStyle w:val="Hyperlink"/>
            <w:u w:val="none"/>
          </w:rPr>
          <w:t>http://www.w3.org/TR/SOAP-attachments</w:t>
        </w:r>
      </w:hyperlink>
      <w:r w:rsidR="00016895" w:rsidRPr="009E3DC5">
        <w:t xml:space="preserve">. </w:t>
      </w:r>
    </w:p>
    <w:p w14:paraId="71E2F097" w14:textId="77777777" w:rsidR="00B6628A" w:rsidRPr="009E3DC5" w:rsidRDefault="00B6628A" w:rsidP="00B6628A">
      <w:pPr>
        <w:pStyle w:val="BodyText"/>
        <w:rPr>
          <w:b/>
        </w:rPr>
      </w:pPr>
      <w:r w:rsidRPr="009E3DC5">
        <w:rPr>
          <w:b/>
        </w:rPr>
        <w:t>[WSSSWA]</w:t>
      </w:r>
      <w:r w:rsidRPr="009E3DC5">
        <w:t xml:space="preserve"> OASIS Web Services Security: Web Services Security SOAP Message with Attachments (SwA) Profile Version 1.1.1. OASIS Standard, May 2012. </w:t>
      </w:r>
      <w:hyperlink r:id="rId32" w:history="1">
        <w:r w:rsidRPr="009E3DC5">
          <w:rPr>
            <w:rStyle w:val="Hyperlink"/>
            <w:u w:val="none"/>
          </w:rPr>
          <w:t>http://docs.oasis-open.org/wss-m/wss/v1.1.1/wss-SwAProfile-v1.1.1.doc</w:t>
        </w:r>
      </w:hyperlink>
      <w:r w:rsidRPr="009E3DC5">
        <w:rPr>
          <w:b/>
        </w:rPr>
        <w:t xml:space="preserve"> </w:t>
      </w:r>
    </w:p>
    <w:p w14:paraId="2A34C0BA" w14:textId="77777777" w:rsidR="00B6628A" w:rsidRPr="009E3DC5" w:rsidRDefault="00B6628A" w:rsidP="00B6628A">
      <w:pPr>
        <w:pStyle w:val="Heading3"/>
        <w:numPr>
          <w:ilvl w:val="0"/>
          <w:numId w:val="0"/>
        </w:numPr>
      </w:pPr>
      <w:bookmarkStart w:id="1729" w:name="_Toc508608904"/>
      <w:bookmarkStart w:id="1730" w:name="_Toc141666886"/>
      <w:r w:rsidRPr="009E3DC5">
        <w:t>V.4.3 Configuring Asynchronous AS4 Web Services</w:t>
      </w:r>
      <w:bookmarkEnd w:id="1729"/>
      <w:bookmarkEnd w:id="1730"/>
    </w:p>
    <w:p w14:paraId="44D25A64" w14:textId="77777777" w:rsidR="00B6628A" w:rsidRPr="009E3DC5" w:rsidRDefault="00B6628A" w:rsidP="00B6628A">
      <w:pPr>
        <w:pStyle w:val="BodyText"/>
      </w:pPr>
      <w:r w:rsidRPr="009E3DC5">
        <w:t xml:space="preserve">AS4 uses the ebMS3 mechanism of Processing Modes (or P-Modes) for configuration. A P-Mode is a structured set of parameters that determine how messages are exchanged. Aspects covered by the P-Mode include security, reliability, transmission mode, error handling and the use of AS4 advanced features. A P-Mode may be viewed and used as an agreement between two </w:t>
      </w:r>
      <w:r w:rsidRPr="009E3DC5">
        <w:lastRenderedPageBreak/>
        <w:t>parties as to how messages must be processed, and as declarative configuration data for a Sending MSH, as well as for a Receiving MSH.</w:t>
      </w:r>
    </w:p>
    <w:p w14:paraId="54E2785B" w14:textId="77777777" w:rsidR="00B6628A" w:rsidRPr="009E3DC5" w:rsidRDefault="00B6628A" w:rsidP="00B6628A">
      <w:pPr>
        <w:pStyle w:val="BodyText"/>
      </w:pPr>
      <w:r w:rsidRPr="009E3DC5">
        <w:t>The AS4 standard pre-defines three so-called Conformance Profiles. A Conformance Profile defin</w:t>
      </w:r>
      <w:r w:rsidR="00E842AE" w:rsidRPr="009E3DC5">
        <w:t>es a specific functional subset</w:t>
      </w:r>
      <w:r w:rsidRPr="009E3DC5">
        <w:t xml:space="preserve"> of the version 3.0 ebXML Messaging, Core Specification and corresponds to a class of conformant software applications. For each Conformance Profile, the AS4 standard specifies which processing parameters it supports, </w:t>
      </w:r>
      <w:proofErr w:type="gramStart"/>
      <w:r w:rsidRPr="009E3DC5">
        <w:t>possibly constraining</w:t>
      </w:r>
      <w:proofErr w:type="gramEnd"/>
      <w:r w:rsidRPr="009E3DC5">
        <w:t xml:space="preserve"> its value sets, and therefore (indirectly) the feature set it supports. (Note that the provision of pre-defined Conformance Profiles does not preclude third parties from defining custom Conformance Profiles)</w:t>
      </w:r>
      <w:r w:rsidR="00016895" w:rsidRPr="009E3DC5">
        <w:t xml:space="preserve">. </w:t>
      </w:r>
    </w:p>
    <w:p w14:paraId="0F302696" w14:textId="77777777" w:rsidR="00ED1F5A" w:rsidRPr="009E3DC5" w:rsidRDefault="00ED1F5A" w:rsidP="00B6628A">
      <w:pPr>
        <w:pStyle w:val="BodyText"/>
      </w:pPr>
      <w:r w:rsidRPr="009E3DC5">
        <w:t xml:space="preserve">The AS4 specifications define the following Conformance Profiles. </w:t>
      </w:r>
    </w:p>
    <w:p w14:paraId="4544EEB5" w14:textId="77777777" w:rsidR="0027600A" w:rsidRPr="009E3DC5" w:rsidRDefault="00B6628A" w:rsidP="006963B9">
      <w:pPr>
        <w:pStyle w:val="ListBullet2"/>
        <w:numPr>
          <w:ilvl w:val="0"/>
          <w:numId w:val="83"/>
        </w:numPr>
      </w:pPr>
      <w:r w:rsidRPr="009E3DC5">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9E3DC5" w:rsidRDefault="00B6628A" w:rsidP="006963B9">
      <w:pPr>
        <w:pStyle w:val="ListBullet2"/>
        <w:numPr>
          <w:ilvl w:val="0"/>
          <w:numId w:val="83"/>
        </w:numPr>
      </w:pPr>
      <w:r w:rsidRPr="009E3DC5">
        <w:t xml:space="preserve">The Light Client Conformance Profile is </w:t>
      </w:r>
      <w:r w:rsidR="0027600A" w:rsidRPr="009E3DC5">
        <w:t>target</w:t>
      </w:r>
      <w:r w:rsidR="003E0D7E" w:rsidRPr="009E3DC5">
        <w:t>ed</w:t>
      </w:r>
      <w:r w:rsidR="0027600A" w:rsidRPr="009E3DC5">
        <w:t xml:space="preserve"> to client implementations</w:t>
      </w:r>
      <w:r w:rsidR="00016895" w:rsidRPr="009E3DC5">
        <w:t xml:space="preserve">. </w:t>
      </w:r>
      <w:r w:rsidR="003E0D7E" w:rsidRPr="009E3DC5">
        <w:t>It interoperates with AS4 servers that conform</w:t>
      </w:r>
      <w:r w:rsidRPr="009E3DC5">
        <w:t xml:space="preserve"> to the </w:t>
      </w:r>
      <w:r w:rsidR="00FD6171" w:rsidRPr="009E3DC5">
        <w:t xml:space="preserve">above </w:t>
      </w:r>
      <w:r w:rsidRPr="009E3DC5">
        <w:t>ebHandler Conformance</w:t>
      </w:r>
      <w:r w:rsidR="003E0D7E" w:rsidRPr="009E3DC5">
        <w:t xml:space="preserve"> </w:t>
      </w:r>
      <w:r w:rsidR="00FD6171" w:rsidRPr="009E3DC5">
        <w:t>Profile</w:t>
      </w:r>
      <w:r w:rsidRPr="009E3DC5">
        <w:t>.</w:t>
      </w:r>
    </w:p>
    <w:p w14:paraId="3E5D43F2" w14:textId="77777777" w:rsidR="00B6628A" w:rsidRPr="009E3DC5" w:rsidRDefault="00B6628A" w:rsidP="006963B9">
      <w:pPr>
        <w:pStyle w:val="ListBullet2"/>
        <w:numPr>
          <w:ilvl w:val="0"/>
          <w:numId w:val="83"/>
        </w:numPr>
      </w:pPr>
      <w:r w:rsidRPr="009E3DC5">
        <w:t xml:space="preserve">The Minimal Client Profile is </w:t>
      </w:r>
      <w:r w:rsidR="0027600A" w:rsidRPr="009E3DC5">
        <w:t>not supported by this appendix.</w:t>
      </w:r>
    </w:p>
    <w:p w14:paraId="1B04738F" w14:textId="32A743BB" w:rsidR="00ED1F5A" w:rsidRPr="009E3DC5" w:rsidRDefault="00ED1F5A" w:rsidP="00DB2970">
      <w:pPr>
        <w:pStyle w:val="BodyText"/>
      </w:pPr>
      <w:r w:rsidRPr="009E3DC5">
        <w:t xml:space="preserve">The </w:t>
      </w:r>
      <w:r w:rsidR="00633B3D" w:rsidRPr="009E3DC5">
        <w:t xml:space="preserve">AS4 </w:t>
      </w:r>
      <w:r w:rsidRPr="009E3DC5">
        <w:t xml:space="preserve">Conformance profiles </w:t>
      </w:r>
      <w:r w:rsidR="00633B3D" w:rsidRPr="009E3DC5">
        <w:rPr>
          <w:i/>
        </w:rPr>
        <w:t>ebHandler</w:t>
      </w:r>
      <w:r w:rsidR="00633B3D" w:rsidRPr="009E3DC5">
        <w:t xml:space="preserve"> and the </w:t>
      </w:r>
      <w:r w:rsidR="00633B3D" w:rsidRPr="009E3DC5">
        <w:rPr>
          <w:i/>
        </w:rPr>
        <w:t xml:space="preserve">Light Client </w:t>
      </w:r>
      <w:r w:rsidR="00633B3D" w:rsidRPr="009E3DC5">
        <w:t xml:space="preserve">are </w:t>
      </w:r>
      <w:r w:rsidRPr="009E3DC5">
        <w:t>selected for use in IHE Transactions</w:t>
      </w:r>
      <w:r w:rsidR="00CE3D7D" w:rsidRPr="009E3DC5">
        <w:t xml:space="preserve"> </w:t>
      </w:r>
      <w:r w:rsidRPr="009E3DC5">
        <w:t>when an AS4 ebHandler or Light Client interacts with an AS4 ebHandler Server</w:t>
      </w:r>
      <w:r w:rsidR="00633B3D" w:rsidRPr="009E3DC5">
        <w:t>.</w:t>
      </w:r>
    </w:p>
    <w:p w14:paraId="14D1EF52" w14:textId="77777777" w:rsidR="00B6628A" w:rsidRPr="009E3DC5" w:rsidRDefault="00B6628A" w:rsidP="00B6628A">
      <w:pPr>
        <w:pStyle w:val="Heading3"/>
        <w:numPr>
          <w:ilvl w:val="0"/>
          <w:numId w:val="0"/>
        </w:numPr>
      </w:pPr>
      <w:bookmarkStart w:id="1731" w:name="_Toc508608905"/>
      <w:bookmarkStart w:id="1732" w:name="_Toc141666887"/>
      <w:r w:rsidRPr="009E3DC5">
        <w:t>V.4.4 Feature Set</w:t>
      </w:r>
      <w:bookmarkEnd w:id="1731"/>
      <w:bookmarkEnd w:id="1732"/>
    </w:p>
    <w:p w14:paraId="54D6E35F" w14:textId="77777777" w:rsidR="00B6628A" w:rsidRPr="009E3DC5" w:rsidRDefault="00B6628A" w:rsidP="00B6628A">
      <w:pPr>
        <w:pStyle w:val="BodyText"/>
      </w:pPr>
      <w:r w:rsidRPr="009E3DC5">
        <w:t xml:space="preserve">AS4 is a profile of ebMS3 and therefore supports </w:t>
      </w:r>
      <w:r w:rsidR="00FD6171" w:rsidRPr="009E3DC5">
        <w:t xml:space="preserve">a subset of </w:t>
      </w:r>
      <w:r w:rsidR="00855C60" w:rsidRPr="009E3DC5">
        <w:t>its</w:t>
      </w:r>
      <w:r w:rsidRPr="009E3DC5">
        <w:t xml:space="preserve"> feature set. This section gives a high-level overview of some of these features, providing considerations for use to implement IHE Transactions and </w:t>
      </w:r>
      <w:r w:rsidR="00627B2B" w:rsidRPr="009E3DC5">
        <w:t xml:space="preserve">defining </w:t>
      </w:r>
      <w:r w:rsidRPr="009E3DC5">
        <w:t>options</w:t>
      </w:r>
      <w:r w:rsidR="00627B2B" w:rsidRPr="009E3DC5">
        <w:t xml:space="preserve"> to guarantee minimum interoperability</w:t>
      </w:r>
      <w:r w:rsidRPr="009E3DC5">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9E3DC5">
        <w:t xml:space="preserve">. </w:t>
      </w:r>
    </w:p>
    <w:p w14:paraId="52DD9165" w14:textId="77777777" w:rsidR="00B6628A" w:rsidRPr="009E3DC5" w:rsidRDefault="00B6628A" w:rsidP="00B6628A">
      <w:pPr>
        <w:pStyle w:val="Heading4"/>
      </w:pPr>
      <w:bookmarkStart w:id="1733" w:name="_Toc508608906"/>
      <w:bookmarkStart w:id="1734" w:name="_Toc141666888"/>
      <w:r w:rsidRPr="009E3DC5">
        <w:t>V.4.4.1 Message Exchange Patterns</w:t>
      </w:r>
      <w:bookmarkEnd w:id="1733"/>
      <w:bookmarkEnd w:id="1734"/>
    </w:p>
    <w:p w14:paraId="191FC063" w14:textId="77777777" w:rsidR="00B6628A" w:rsidRPr="009E3DC5" w:rsidRDefault="00B6628A" w:rsidP="00B6628A">
      <w:pPr>
        <w:pStyle w:val="BodyText"/>
      </w:pPr>
      <w:r w:rsidRPr="009E3DC5">
        <w:t xml:space="preserve">AS4 uses the ebMS3 concepts of Message Exchange Patterns (MEPs) and MEP Bindings. </w:t>
      </w:r>
    </w:p>
    <w:p w14:paraId="722450A2" w14:textId="77777777" w:rsidR="00B6628A" w:rsidRPr="009E3DC5" w:rsidRDefault="00B6628A" w:rsidP="00F54850">
      <w:pPr>
        <w:pStyle w:val="ListBullet2"/>
      </w:pPr>
      <w:r w:rsidRPr="009E3DC5">
        <w:t>In a One Way exchange, the Sender sends a User Message to the Receiver without there being an expectation that a business response is to be returned. This message is typically a notification.</w:t>
      </w:r>
    </w:p>
    <w:p w14:paraId="580141D5" w14:textId="0C3747DE" w:rsidR="001820C1" w:rsidRPr="009E3DC5" w:rsidRDefault="00B6628A" w:rsidP="001820C1">
      <w:pPr>
        <w:pStyle w:val="ListBullet2"/>
      </w:pPr>
      <w:r w:rsidRPr="009E3DC5">
        <w:t xml:space="preserve">In a Two Way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9E3DC5">
        <w:t xml:space="preserve">business </w:t>
      </w:r>
      <w:r w:rsidRPr="009E3DC5">
        <w:t xml:space="preserve">request and </w:t>
      </w:r>
      <w:r w:rsidRPr="009E3DC5">
        <w:lastRenderedPageBreak/>
        <w:t xml:space="preserve">the second leg message is the </w:t>
      </w:r>
      <w:r w:rsidR="00F0108F" w:rsidRPr="009E3DC5">
        <w:t xml:space="preserve">business </w:t>
      </w:r>
      <w:r w:rsidRPr="009E3DC5">
        <w:t xml:space="preserve">response to the </w:t>
      </w:r>
      <w:r w:rsidR="00F0108F" w:rsidRPr="009E3DC5">
        <w:t xml:space="preserve">business </w:t>
      </w:r>
      <w:r w:rsidRPr="009E3DC5">
        <w:t>request.</w:t>
      </w:r>
      <w:r w:rsidR="001820C1" w:rsidRPr="009E3DC5">
        <w:t xml:space="preserve"> In that case, the Sender of </w:t>
      </w:r>
      <w:r w:rsidR="00466036" w:rsidRPr="009E3DC5">
        <w:t xml:space="preserve">the </w:t>
      </w:r>
      <w:r w:rsidR="001820C1" w:rsidRPr="009E3DC5">
        <w:t>request (which is also the Receiver of the Response), is the (business-level) Requester and the Receiver of the request (which is also the Sender of the Response) is the (business-level) Provider</w:t>
      </w:r>
      <w:r w:rsidR="004F13B2" w:rsidRPr="009E3DC5">
        <w:t xml:space="preserve">. </w:t>
      </w:r>
    </w:p>
    <w:p w14:paraId="19415941" w14:textId="5FE278C6" w:rsidR="00B6628A" w:rsidRPr="009E3DC5" w:rsidRDefault="00B6628A" w:rsidP="00B6628A">
      <w:pPr>
        <w:pStyle w:val="BodyText"/>
      </w:pPr>
      <w:r w:rsidRPr="009E3DC5">
        <w:t>There is a conceptual difference between Sender and Initiator</w:t>
      </w:r>
      <w:r w:rsidR="00016895" w:rsidRPr="009E3DC5">
        <w:t xml:space="preserve">. </w:t>
      </w:r>
      <w:r w:rsidRPr="009E3DC5">
        <w:t xml:space="preserve">In an ebMS3 One Way MEP, the Sender is the Initiator </w:t>
      </w:r>
      <w:r w:rsidR="00466036" w:rsidRPr="009E3DC5">
        <w:t xml:space="preserve">and the Receiver is the Responder </w:t>
      </w:r>
      <w:r w:rsidRPr="009E3DC5">
        <w:t>in a so-called Push exchange. If the exchange is initiated by the Receiver, the Sender is the Responder</w:t>
      </w:r>
      <w:r w:rsidR="00466036" w:rsidRPr="009E3DC5">
        <w:t xml:space="preserve"> and the Receiver is the Initiator</w:t>
      </w:r>
      <w:r w:rsidRPr="009E3DC5">
        <w:t xml:space="preserve">. This is the case in a Pull exchange. </w:t>
      </w:r>
    </w:p>
    <w:p w14:paraId="7B09C616" w14:textId="77777777" w:rsidR="00B6628A" w:rsidRPr="009E3DC5" w:rsidRDefault="00B6628A" w:rsidP="00B6628A">
      <w:pPr>
        <w:pStyle w:val="BodyText"/>
      </w:pPr>
      <w:r w:rsidRPr="009E3DC5">
        <w:t xml:space="preserve">AS4 supports MEP Bindings to the HTTP transport protocol. </w:t>
      </w:r>
    </w:p>
    <w:p w14:paraId="41013207" w14:textId="32195195" w:rsidR="00B6628A" w:rsidRPr="009E3DC5" w:rsidRDefault="00B6628A" w:rsidP="00F54850">
      <w:pPr>
        <w:pStyle w:val="ListBullet2"/>
      </w:pPr>
      <w:r w:rsidRPr="009E3DC5">
        <w:t>In a One Way Push binding, the Sender is the Initiator and uses HTTP as a client. The Receiver is the Responder and uses HTTP as the server.</w:t>
      </w:r>
      <w:r w:rsidR="001820C1" w:rsidRPr="009E3DC5">
        <w:t xml:space="preserve"> The AS4 message is transmitted as a SOAP request message.</w:t>
      </w:r>
    </w:p>
    <w:p w14:paraId="5B9168D9" w14:textId="77777777" w:rsidR="001820C1" w:rsidRPr="009E3DC5" w:rsidRDefault="00B6628A" w:rsidP="001820C1">
      <w:pPr>
        <w:pStyle w:val="ListBullet2"/>
      </w:pPr>
      <w:r w:rsidRPr="009E3DC5">
        <w:t xml:space="preserve">In a One Way Pull binding, the Sender is the Responder and uses HTTP as a server. The Receiver is the Initiator and uses HTTP as the client. </w:t>
      </w:r>
      <w:r w:rsidR="001820C1" w:rsidRPr="009E3DC5">
        <w:t>The AS4 message is transmitted as a SOAP response message.</w:t>
      </w:r>
    </w:p>
    <w:p w14:paraId="391AD1CB" w14:textId="77777777" w:rsidR="00B6628A" w:rsidRPr="009E3DC5" w:rsidRDefault="00B6628A" w:rsidP="00B6628A">
      <w:pPr>
        <w:pStyle w:val="BodyText"/>
      </w:pPr>
      <w:r w:rsidRPr="009E3DC5">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9E3DC5" w:rsidRDefault="00B6628A" w:rsidP="00B6628A">
      <w:pPr>
        <w:pStyle w:val="BodyText"/>
      </w:pPr>
      <w:r w:rsidRPr="009E3DC5">
        <w:t xml:space="preserve">While the OASIS AS4 Standard [AS4] does not mandate support for any MEP other than the One Way MEP, support for the Two Way MEP is required </w:t>
      </w:r>
      <w:r w:rsidR="00855C60" w:rsidRPr="009E3DC5">
        <w:t xml:space="preserve">for use with IHE </w:t>
      </w:r>
      <w:r w:rsidR="00D67DB5" w:rsidRPr="009E3DC5">
        <w:t>transactions and</w:t>
      </w:r>
      <w:r w:rsidR="00855C60" w:rsidRPr="009E3DC5">
        <w:t xml:space="preserve"> use</w:t>
      </w:r>
      <w:r w:rsidR="00466036" w:rsidRPr="009E3DC5">
        <w:t>s</w:t>
      </w:r>
      <w:r w:rsidR="00855C60" w:rsidRPr="009E3DC5">
        <w:t xml:space="preserve"> a specific SOAP Header value named </w:t>
      </w:r>
      <w:r w:rsidR="00855C60" w:rsidRPr="009E3DC5">
        <w:rPr>
          <w:i/>
        </w:rPr>
        <w:t>eb:RefToMessage</w:t>
      </w:r>
      <w:r w:rsidR="00D362A8" w:rsidRPr="009E3DC5">
        <w:rPr>
          <w:i/>
        </w:rPr>
        <w:t>Id</w:t>
      </w:r>
      <w:r w:rsidR="00855C60" w:rsidRPr="009E3DC5">
        <w:rPr>
          <w:i/>
        </w:rPr>
        <w:t xml:space="preserve"> </w:t>
      </w:r>
      <w:r w:rsidR="00855C60" w:rsidRPr="009E3DC5">
        <w:t>to correlate the request and the response.</w:t>
      </w:r>
    </w:p>
    <w:p w14:paraId="741BDCB3" w14:textId="77777777" w:rsidR="00B6628A" w:rsidRPr="009E3DC5" w:rsidRDefault="00B6628A" w:rsidP="00B6628A">
      <w:pPr>
        <w:pStyle w:val="BodyText"/>
      </w:pPr>
      <w:r w:rsidRPr="009E3DC5">
        <w:t>In a Two Way MEP, the selection of Push or Pull bindings can be decided separately for each of the two legs. A Two Way “Push-and-Push” binding is a combination of two Push exchanges, each using their own HTTP connections</w:t>
      </w:r>
      <w:r w:rsidR="00016895" w:rsidRPr="009E3DC5">
        <w:t xml:space="preserve">. </w:t>
      </w:r>
      <w:r w:rsidRPr="009E3DC5">
        <w:t>Sender and Receiver alternate in their roles as Initiator/Responder and Client/Server.</w:t>
      </w:r>
    </w:p>
    <w:p w14:paraId="6BEEBF3A" w14:textId="77777777" w:rsidR="003E0D7E" w:rsidRPr="009E3DC5" w:rsidRDefault="00DC2585" w:rsidP="00B6628A">
      <w:pPr>
        <w:pStyle w:val="BodyText"/>
        <w:rPr>
          <w:b/>
        </w:rPr>
      </w:pPr>
      <w:r w:rsidRPr="009E3DC5">
        <w:rPr>
          <w:b/>
        </w:rPr>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3"/>
                    <a:stretch>
                      <a:fillRect/>
                    </a:stretch>
                  </pic:blipFill>
                  <pic:spPr>
                    <a:xfrm>
                      <a:off x="0" y="0"/>
                      <a:ext cx="2590800" cy="2314575"/>
                    </a:xfrm>
                    <a:prstGeom prst="rect">
                      <a:avLst/>
                    </a:prstGeom>
                  </pic:spPr>
                </pic:pic>
              </a:graphicData>
            </a:graphic>
          </wp:inline>
        </w:drawing>
      </w:r>
    </w:p>
    <w:p w14:paraId="412B0C2E" w14:textId="77777777" w:rsidR="00B6628A" w:rsidRPr="009E3DC5" w:rsidRDefault="00B6628A" w:rsidP="00B6628A">
      <w:pPr>
        <w:pStyle w:val="BodyText"/>
      </w:pPr>
      <w:r w:rsidRPr="009E3DC5">
        <w:lastRenderedPageBreak/>
        <w:t>This exchange has the following characteristics:</w:t>
      </w:r>
    </w:p>
    <w:p w14:paraId="2B7F2125" w14:textId="77777777" w:rsidR="00B6628A" w:rsidRPr="009E3DC5" w:rsidRDefault="00B6628A" w:rsidP="006963B9">
      <w:pPr>
        <w:pStyle w:val="ListBullet2"/>
        <w:numPr>
          <w:ilvl w:val="0"/>
          <w:numId w:val="79"/>
        </w:numPr>
      </w:pPr>
      <w:r w:rsidRPr="009E3DC5">
        <w:t>Both parties in the exchange need to support both client and server HTTP functionality.</w:t>
      </w:r>
    </w:p>
    <w:p w14:paraId="47275984" w14:textId="77777777" w:rsidR="00B6628A" w:rsidRPr="009E3DC5" w:rsidRDefault="00B6628A" w:rsidP="006963B9">
      <w:pPr>
        <w:pStyle w:val="ListBullet2"/>
        <w:numPr>
          <w:ilvl w:val="0"/>
          <w:numId w:val="79"/>
        </w:numPr>
      </w:pPr>
      <w:r w:rsidRPr="009E3DC5">
        <w:t>At network level, both parties need to allow incoming connections from their counterparty (and from any other counterparty).</w:t>
      </w:r>
    </w:p>
    <w:p w14:paraId="4BA1E4F5" w14:textId="4228E0EA" w:rsidR="00B6628A" w:rsidRPr="009E3DC5" w:rsidRDefault="00B6628A" w:rsidP="006963B9">
      <w:pPr>
        <w:pStyle w:val="ListBullet2"/>
        <w:numPr>
          <w:ilvl w:val="0"/>
          <w:numId w:val="79"/>
        </w:numPr>
      </w:pPr>
      <w:r w:rsidRPr="009E3DC5">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9E3DC5">
        <w:t xml:space="preserve">the </w:t>
      </w:r>
      <w:r w:rsidRPr="009E3DC5">
        <w:t>transmission.</w:t>
      </w:r>
    </w:p>
    <w:p w14:paraId="1CD97A33" w14:textId="77777777" w:rsidR="00B6628A" w:rsidRPr="009E3DC5" w:rsidRDefault="00B6628A" w:rsidP="00B6628A">
      <w:pPr>
        <w:pStyle w:val="BodyText"/>
      </w:pPr>
      <w:r w:rsidRPr="009E3DC5">
        <w:t xml:space="preserve">A Two Way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9E3DC5" w:rsidRDefault="00DC2585" w:rsidP="00B6628A">
      <w:pPr>
        <w:pStyle w:val="BodyText"/>
        <w:rPr>
          <w:b/>
        </w:rPr>
      </w:pPr>
      <w:r w:rsidRPr="009E3DC5">
        <w:rPr>
          <w:b/>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4"/>
                    <a:stretch>
                      <a:fillRect/>
                    </a:stretch>
                  </pic:blipFill>
                  <pic:spPr>
                    <a:xfrm>
                      <a:off x="0" y="0"/>
                      <a:ext cx="2590800" cy="2857500"/>
                    </a:xfrm>
                    <a:prstGeom prst="rect">
                      <a:avLst/>
                    </a:prstGeom>
                  </pic:spPr>
                </pic:pic>
              </a:graphicData>
            </a:graphic>
          </wp:inline>
        </w:drawing>
      </w:r>
    </w:p>
    <w:p w14:paraId="3584154F" w14:textId="77777777" w:rsidR="00B6628A" w:rsidRPr="009E3DC5" w:rsidRDefault="00B6628A" w:rsidP="00B6628A">
      <w:pPr>
        <w:pStyle w:val="BodyText"/>
      </w:pPr>
      <w:r w:rsidRPr="009E3DC5">
        <w:t>This exchange has the following characteristics:</w:t>
      </w:r>
    </w:p>
    <w:p w14:paraId="27323D9C" w14:textId="77777777" w:rsidR="00B6628A" w:rsidRPr="009E3DC5" w:rsidRDefault="00B6628A" w:rsidP="006963B9">
      <w:pPr>
        <w:pStyle w:val="ListBullet2"/>
        <w:numPr>
          <w:ilvl w:val="0"/>
          <w:numId w:val="80"/>
        </w:numPr>
      </w:pPr>
      <w:r w:rsidRPr="009E3DC5">
        <w:t>One party in the exchange only needs to support client functionality, to initiate sending of the first (pushed) message and to initiate pulling of the second message.</w:t>
      </w:r>
    </w:p>
    <w:p w14:paraId="4D724F34" w14:textId="77777777" w:rsidR="00B6628A" w:rsidRPr="009E3DC5" w:rsidRDefault="00B6628A" w:rsidP="006963B9">
      <w:pPr>
        <w:pStyle w:val="ListBullet2"/>
        <w:numPr>
          <w:ilvl w:val="0"/>
          <w:numId w:val="80"/>
        </w:numPr>
      </w:pPr>
      <w:r w:rsidRPr="009E3DC5">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9E3DC5" w:rsidRDefault="00B6628A" w:rsidP="006963B9">
      <w:pPr>
        <w:pStyle w:val="ListBullet2"/>
        <w:numPr>
          <w:ilvl w:val="0"/>
          <w:numId w:val="80"/>
        </w:numPr>
      </w:pPr>
      <w:r w:rsidRPr="009E3DC5">
        <w:t>At network level, only one party needs to allow incoming connections from its counterparty.</w:t>
      </w:r>
    </w:p>
    <w:p w14:paraId="294F4D5C" w14:textId="77777777" w:rsidR="00B6628A" w:rsidRPr="009E3DC5" w:rsidRDefault="00B6628A" w:rsidP="006963B9">
      <w:pPr>
        <w:pStyle w:val="ListBullet2"/>
        <w:numPr>
          <w:ilvl w:val="0"/>
          <w:numId w:val="80"/>
        </w:numPr>
      </w:pPr>
      <w:r w:rsidRPr="009E3DC5">
        <w:t xml:space="preserve">There is a delay between submission of the message to the Sender and its delivery by the Consumer. As soon as the request is processed, the back-end application can submit a response to its MSH, but the transmission will only happen with the next Pull request. </w:t>
      </w:r>
      <w:r w:rsidRPr="009E3DC5">
        <w:lastRenderedPageBreak/>
        <w:t xml:space="preserve">Note, however, that the Pull Requests for the second leg can be timed to follow the first leg Push, proportional to the expected request processing time. </w:t>
      </w:r>
    </w:p>
    <w:p w14:paraId="62579E35" w14:textId="77777777" w:rsidR="00B6628A" w:rsidRPr="009E3DC5" w:rsidRDefault="00B6628A" w:rsidP="00B6628A">
      <w:pPr>
        <w:pStyle w:val="BodyText"/>
      </w:pPr>
      <w:r w:rsidRPr="009E3DC5">
        <w:t xml:space="preserve">Similar to the Push-and-Pull binding, a Pull-and-Push binding is defined. It is the reverse of the Push-and-Pull binding and allows a client-only MSH to pull requests and push back responses. </w:t>
      </w:r>
    </w:p>
    <w:p w14:paraId="565D44A6" w14:textId="77777777" w:rsidR="00B6628A" w:rsidRPr="009E3DC5" w:rsidRDefault="00B6628A" w:rsidP="00B6628A">
      <w:pPr>
        <w:pStyle w:val="BodyText"/>
      </w:pPr>
      <w:r w:rsidRPr="009E3DC5">
        <w:t>Specific user communities deploying Asynchronous AS4 Web Services for IHE Transactions may constrain the use of AS4 Message Exchange Patterns and their Channel Bindings.</w:t>
      </w:r>
    </w:p>
    <w:p w14:paraId="531F75A3" w14:textId="77777777" w:rsidR="00B6628A" w:rsidRPr="009E3DC5" w:rsidRDefault="00B6628A" w:rsidP="00B6628A">
      <w:pPr>
        <w:pStyle w:val="Heading4"/>
      </w:pPr>
      <w:bookmarkStart w:id="1735" w:name="_Toc508608907"/>
      <w:bookmarkStart w:id="1736" w:name="_Toc141666889"/>
      <w:r w:rsidRPr="009E3DC5">
        <w:t>V.4.4.2 Message Structure</w:t>
      </w:r>
      <w:bookmarkEnd w:id="1735"/>
      <w:bookmarkEnd w:id="1736"/>
    </w:p>
    <w:p w14:paraId="47EFB5FE" w14:textId="65B20297" w:rsidR="0032448F" w:rsidRPr="009E3DC5" w:rsidRDefault="00B6628A" w:rsidP="00B6628A">
      <w:pPr>
        <w:pStyle w:val="BodyText"/>
      </w:pPr>
      <w:r w:rsidRPr="009E3DC5">
        <w:t xml:space="preserve">An AS4 message uses the SOAP 1.2 [SOAP12] envelope structure in which an </w:t>
      </w:r>
      <w:r w:rsidRPr="009E3DC5">
        <w:rPr>
          <w:i/>
        </w:rPr>
        <w:t xml:space="preserve">eb:Messaging </w:t>
      </w:r>
      <w:r w:rsidRPr="009E3DC5">
        <w:t>header block is present in the SOAP Header. This block provides rich metadata on the message and its payloads.</w:t>
      </w:r>
    </w:p>
    <w:p w14:paraId="52259EAC" w14:textId="77777777" w:rsidR="002E002D" w:rsidRPr="009E3DC5" w:rsidRDefault="0032448F" w:rsidP="00B6628A">
      <w:pPr>
        <w:pStyle w:val="BodyText"/>
      </w:pPr>
      <w:r w:rsidRPr="009E3DC5">
        <w:t>Two situations can be distinguished:</w:t>
      </w:r>
    </w:p>
    <w:p w14:paraId="08451EAE" w14:textId="77777777" w:rsidR="0032448F" w:rsidRPr="009E3DC5" w:rsidRDefault="008555DB" w:rsidP="006963B9">
      <w:pPr>
        <w:pStyle w:val="BodyText"/>
        <w:numPr>
          <w:ilvl w:val="0"/>
          <w:numId w:val="34"/>
        </w:numPr>
      </w:pPr>
      <w:r w:rsidRPr="009E3DC5">
        <w:t xml:space="preserve">The </w:t>
      </w:r>
      <w:r w:rsidR="00BA5476" w:rsidRPr="009E3DC5">
        <w:t xml:space="preserve">IHE </w:t>
      </w:r>
      <w:r w:rsidRPr="009E3DC5">
        <w:t>transaction defines</w:t>
      </w:r>
      <w:r w:rsidR="00283F63" w:rsidRPr="009E3DC5">
        <w:t xml:space="preserve"> only </w:t>
      </w:r>
      <w:r w:rsidRPr="009E3DC5">
        <w:t>messages containing a</w:t>
      </w:r>
      <w:r w:rsidR="00283F63" w:rsidRPr="009E3DC5">
        <w:t xml:space="preserve"> SOAP envelope with no attachments (e.g., Cross Gateway Query)</w:t>
      </w:r>
    </w:p>
    <w:p w14:paraId="5EB6A5CB" w14:textId="77777777" w:rsidR="0032448F" w:rsidRPr="009E3DC5" w:rsidRDefault="008555DB" w:rsidP="006963B9">
      <w:pPr>
        <w:pStyle w:val="BodyText"/>
        <w:numPr>
          <w:ilvl w:val="0"/>
          <w:numId w:val="34"/>
        </w:numPr>
      </w:pPr>
      <w:r w:rsidRPr="009E3DC5">
        <w:t>The transaction defines</w:t>
      </w:r>
      <w:r w:rsidR="00283F63" w:rsidRPr="009E3DC5">
        <w:t xml:space="preserve"> at least one message containing</w:t>
      </w:r>
      <w:r w:rsidR="0032448F" w:rsidRPr="009E3DC5">
        <w:t xml:space="preserve"> multiple payloads </w:t>
      </w:r>
    </w:p>
    <w:p w14:paraId="36C2051F" w14:textId="06159C35" w:rsidR="0032448F" w:rsidRPr="009E3DC5" w:rsidRDefault="008555DB" w:rsidP="00B6628A">
      <w:pPr>
        <w:pStyle w:val="BodyText"/>
      </w:pPr>
      <w:r w:rsidRPr="009E3DC5">
        <w:t>If the transaction defines only messages containing</w:t>
      </w:r>
      <w:r w:rsidR="00283F63" w:rsidRPr="009E3DC5">
        <w:t xml:space="preserve"> a SOAP envelope with no attachments</w:t>
      </w:r>
      <w:r w:rsidR="00B6628A" w:rsidRPr="009E3DC5">
        <w:t>,</w:t>
      </w:r>
      <w:r w:rsidR="0032448F" w:rsidRPr="009E3DC5">
        <w:t xml:space="preserve"> AS4 </w:t>
      </w:r>
      <w:r w:rsidRPr="009E3DC5">
        <w:t xml:space="preserve">allows that </w:t>
      </w:r>
      <w:r w:rsidR="00B6628A" w:rsidRPr="009E3DC5">
        <w:t>it may use the SOAP Body</w:t>
      </w:r>
      <w:r w:rsidRPr="009E3DC5">
        <w:t xml:space="preserve"> for the payload, or the payload can be </w:t>
      </w:r>
      <w:r w:rsidR="00B6628A" w:rsidRPr="009E3DC5">
        <w:t>carried in a separate MIME part in a SOAP 1.2 Messages with Attachments [SOAPATTACH] envelope.</w:t>
      </w:r>
      <w:r w:rsidRPr="009E3DC5">
        <w:t xml:space="preserve"> IHE profiles this</w:t>
      </w:r>
      <w:r w:rsidR="0032448F" w:rsidRPr="009E3DC5">
        <w:t xml:space="preserve"> option</w:t>
      </w:r>
      <w:r w:rsidRPr="009E3DC5">
        <w:t>ality so that</w:t>
      </w:r>
      <w:r w:rsidR="0032448F" w:rsidRPr="009E3DC5">
        <w:t xml:space="preserve"> the XML payload shall be </w:t>
      </w:r>
      <w:r w:rsidRPr="009E3DC5">
        <w:t xml:space="preserve">always </w:t>
      </w:r>
      <w:r w:rsidR="0032448F" w:rsidRPr="009E3DC5">
        <w:t>packaged in the SOAP body. In this case no use shall be made of SOAP-With-Attachments MIME Multipart/</w:t>
      </w:r>
      <w:r w:rsidR="001820C1" w:rsidRPr="009E3DC5">
        <w:t>R</w:t>
      </w:r>
      <w:r w:rsidR="0032448F" w:rsidRPr="009E3DC5">
        <w:t xml:space="preserve">elated packaging. Instead the message shall be a SOAP 1.2 message not packaged in a MIME Multipart envelope. </w:t>
      </w:r>
    </w:p>
    <w:p w14:paraId="4C4B4862" w14:textId="77777777" w:rsidR="00E731CA" w:rsidRPr="009E3DC5" w:rsidRDefault="00E731CA" w:rsidP="00DB2970">
      <w:pPr>
        <w:pStyle w:val="BodyText"/>
        <w:keepNext/>
        <w:jc w:val="center"/>
      </w:pPr>
      <w:r w:rsidRPr="009E3DC5">
        <w:lastRenderedPageBreak/>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33">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71544922" w:rsidR="00E731CA" w:rsidRPr="009E3DC5" w:rsidRDefault="00E731CA" w:rsidP="00E16821">
      <w:pPr>
        <w:pStyle w:val="FigureTitle"/>
      </w:pPr>
      <w:r w:rsidRPr="009E3DC5">
        <w:t xml:space="preserve">Figure </w:t>
      </w:r>
      <w:r w:rsidR="00296334" w:rsidRPr="009E3DC5">
        <w:t>V.4.4.2-</w:t>
      </w:r>
      <w:r w:rsidR="003C28B0" w:rsidRPr="009E3DC5">
        <w:t>1</w:t>
      </w:r>
      <w:r w:rsidR="00F8201E" w:rsidRPr="009E3DC5">
        <w:t xml:space="preserve">: </w:t>
      </w:r>
      <w:r w:rsidRPr="009E3DC5">
        <w:t>Envelope with one single XML payload</w:t>
      </w:r>
    </w:p>
    <w:p w14:paraId="13F3D760" w14:textId="0616462B" w:rsidR="00D232AF" w:rsidRPr="009E3DC5" w:rsidRDefault="00B6628A" w:rsidP="00B6628A">
      <w:pPr>
        <w:pStyle w:val="BodyText"/>
      </w:pPr>
      <w:r w:rsidRPr="009E3DC5">
        <w:t xml:space="preserve">If </w:t>
      </w:r>
      <w:r w:rsidR="00C73F17" w:rsidRPr="009E3DC5">
        <w:t>at least one of the messages in the transaction contains</w:t>
      </w:r>
      <w:r w:rsidRPr="009E3DC5">
        <w:t xml:space="preserve"> additional payloads, </w:t>
      </w:r>
      <w:r w:rsidR="00C73F17" w:rsidRPr="009E3DC5">
        <w:t>all messages in the transaction shall be packaged as SOAP-With</w:t>
      </w:r>
      <w:r w:rsidR="00930C12" w:rsidRPr="009E3DC5">
        <w:t>-Attachments messages containing a MIME Mu</w:t>
      </w:r>
      <w:r w:rsidR="00295735" w:rsidRPr="009E3DC5">
        <w:t>lt</w:t>
      </w:r>
      <w:r w:rsidR="00930C12" w:rsidRPr="009E3DC5">
        <w:t>ipart/</w:t>
      </w:r>
      <w:r w:rsidR="001820C1" w:rsidRPr="009E3DC5">
        <w:t>R</w:t>
      </w:r>
      <w:r w:rsidR="00930C12" w:rsidRPr="009E3DC5">
        <w:t xml:space="preserve">elated envelope. </w:t>
      </w:r>
      <w:r w:rsidR="00997E86" w:rsidRPr="009E3DC5">
        <w:t>Additional payloads shall be packaged as separated MIME parts (see also Section V.4.6.2).</w:t>
      </w:r>
    </w:p>
    <w:p w14:paraId="0C9A42AA" w14:textId="77777777" w:rsidR="00E731CA" w:rsidRPr="009E3DC5" w:rsidRDefault="00E731CA" w:rsidP="00DB2970">
      <w:pPr>
        <w:pStyle w:val="BodyText"/>
        <w:keepNext/>
        <w:jc w:val="center"/>
      </w:pPr>
      <w:r w:rsidRPr="009E3DC5">
        <w:lastRenderedPageBreak/>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34">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49869610" w:rsidR="00F455A8" w:rsidRPr="009E3DC5" w:rsidRDefault="00E731CA" w:rsidP="00E16821">
      <w:pPr>
        <w:pStyle w:val="FigureTitle"/>
      </w:pPr>
      <w:r w:rsidRPr="009E3DC5">
        <w:t xml:space="preserve">Figure </w:t>
      </w:r>
      <w:r w:rsidR="003C28B0" w:rsidRPr="009E3DC5">
        <w:t>V.4.4.2-2</w:t>
      </w:r>
      <w:r w:rsidR="00F8201E" w:rsidRPr="009E3DC5">
        <w:t>:</w:t>
      </w:r>
      <w:r w:rsidRPr="009E3DC5">
        <w:t xml:space="preserve"> Envelope with multiple payloads</w:t>
      </w:r>
    </w:p>
    <w:p w14:paraId="27044B48" w14:textId="77777777" w:rsidR="00B6628A" w:rsidRPr="009E3DC5" w:rsidRDefault="00B6628A" w:rsidP="00B6628A">
      <w:pPr>
        <w:pStyle w:val="Heading4"/>
      </w:pPr>
      <w:bookmarkStart w:id="1737" w:name="_Toc508608908"/>
      <w:bookmarkStart w:id="1738" w:name="_Toc141666890"/>
      <w:r w:rsidRPr="009E3DC5">
        <w:t>V.4.4.3 Test Service</w:t>
      </w:r>
      <w:bookmarkEnd w:id="1737"/>
      <w:bookmarkEnd w:id="1738"/>
    </w:p>
    <w:p w14:paraId="6AC8E132" w14:textId="77777777" w:rsidR="00B6628A" w:rsidRPr="009E3DC5" w:rsidRDefault="00B6628A" w:rsidP="00B6628A">
      <w:pPr>
        <w:pStyle w:val="BodyText"/>
      </w:pPr>
      <w:r w:rsidRPr="009E3DC5">
        <w:t xml:space="preserve">Section 5.2.2 of [EBMS3] defines a server test feature that allows a party to "Ping" a communication partner. The feature is based on messages in which the </w:t>
      </w:r>
      <w:r w:rsidRPr="009E3DC5">
        <w:rPr>
          <w:i/>
        </w:rPr>
        <w:t>eb:UserMessage/eb:CollaborationInfo/eb:Service</w:t>
      </w:r>
      <w:r w:rsidRPr="009E3DC5">
        <w:t xml:space="preserve"> is set to </w:t>
      </w:r>
      <w:hyperlink r:id="rId35" w:history="1">
        <w:r w:rsidR="00E842AE" w:rsidRPr="009E3DC5">
          <w:rPr>
            <w:rStyle w:val="Hyperlink"/>
            <w:u w:val="none"/>
          </w:rPr>
          <w:t>http://docs.oasis-open.org/ebxml-msg/ebms/v3.0/ns/core/200704/service</w:t>
        </w:r>
      </w:hyperlink>
      <w:r w:rsidR="00E842AE" w:rsidRPr="009E3DC5">
        <w:t xml:space="preserve"> </w:t>
      </w:r>
      <w:r w:rsidRPr="009E3DC5">
        <w:t xml:space="preserve"> an </w:t>
      </w:r>
      <w:r w:rsidRPr="009E3DC5">
        <w:rPr>
          <w:i/>
        </w:rPr>
        <w:t>eb:UserMessage/eb:CollaborationInfo/eb:Action</w:t>
      </w:r>
      <w:r w:rsidRPr="009E3DC5">
        <w:t xml:space="preserve"> is set to </w:t>
      </w:r>
      <w:hyperlink r:id="rId36" w:history="1">
        <w:r w:rsidR="00E842AE" w:rsidRPr="009E3DC5">
          <w:rPr>
            <w:rStyle w:val="Hyperlink"/>
            <w:u w:val="none"/>
          </w:rPr>
          <w:t>http://docs.oasis-open.org/ebxml-msg/ebms/v3.0/ns/core/200704/test</w:t>
        </w:r>
      </w:hyperlink>
      <w:r w:rsidRPr="009E3DC5">
        <w:t>.</w:t>
      </w:r>
      <w:r w:rsidR="00E842AE" w:rsidRPr="009E3DC5">
        <w:t xml:space="preserve"> </w:t>
      </w:r>
    </w:p>
    <w:p w14:paraId="3774256A" w14:textId="3950B209" w:rsidR="00B6628A" w:rsidRPr="009E3DC5" w:rsidRDefault="00B6628A" w:rsidP="00B6628A">
      <w:pPr>
        <w:pStyle w:val="BodyText"/>
      </w:pPr>
      <w:r w:rsidRPr="009E3DC5">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w:t>
      </w:r>
      <w:r w:rsidRPr="009E3DC5">
        <w:lastRenderedPageBreak/>
        <w:t xml:space="preserve">such that messages with these values are not delivered to any Consumer business application. This (product) feature is activated and configured by deploying P-Modes (see </w:t>
      </w:r>
      <w:r w:rsidR="00891AE0" w:rsidRPr="009E3DC5">
        <w:t xml:space="preserve">Section </w:t>
      </w:r>
      <w:r w:rsidRPr="009E3DC5">
        <w:t>V.4.6.</w:t>
      </w:r>
      <w:r w:rsidR="00DE7549" w:rsidRPr="009E3DC5">
        <w:t>5</w:t>
      </w:r>
      <w:r w:rsidRPr="009E3DC5">
        <w:t>).</w:t>
      </w:r>
    </w:p>
    <w:p w14:paraId="7DCC1CDC" w14:textId="77777777" w:rsidR="00B6628A" w:rsidRPr="009E3DC5" w:rsidRDefault="00B6628A" w:rsidP="00B6628A">
      <w:pPr>
        <w:pStyle w:val="BodyText"/>
      </w:pPr>
      <w:r w:rsidRPr="009E3DC5">
        <w:t xml:space="preserve">Note that the Test Service is a run-time test service supporting deployments. It is not a service to support testing conformance or interoperability of an AS4 software product. </w:t>
      </w:r>
    </w:p>
    <w:p w14:paraId="1A7C1D75" w14:textId="77777777" w:rsidR="00B6628A" w:rsidRPr="009E3DC5" w:rsidRDefault="00B6628A" w:rsidP="00B6628A">
      <w:pPr>
        <w:pStyle w:val="Heading4"/>
      </w:pPr>
      <w:bookmarkStart w:id="1739" w:name="_Toc508608909"/>
      <w:bookmarkStart w:id="1740" w:name="_Toc141666891"/>
      <w:r w:rsidRPr="009E3DC5">
        <w:t>V.4.4.4 Error Handling</w:t>
      </w:r>
      <w:bookmarkEnd w:id="1739"/>
      <w:bookmarkEnd w:id="1740"/>
    </w:p>
    <w:p w14:paraId="2682DCF5" w14:textId="77777777" w:rsidR="00B6628A" w:rsidRPr="009E3DC5" w:rsidRDefault="00B6628A" w:rsidP="00B6628A">
      <w:pPr>
        <w:pStyle w:val="BodyText"/>
      </w:pPr>
      <w:r w:rsidRPr="009E3DC5">
        <w:t>When used in conjunction with the Push channel binding, ebMS3 errors on pushed messages shall be returned synchronously using the HTTP backchannel. This is done by setting the PMode[].Errorhandling.Report.AsResponse P-Mode parameter to a true value.</w:t>
      </w:r>
    </w:p>
    <w:p w14:paraId="0563797A" w14:textId="77777777" w:rsidR="00B6628A" w:rsidRPr="009E3DC5" w:rsidRDefault="00B6628A" w:rsidP="00B6628A">
      <w:pPr>
        <w:pStyle w:val="BodyText"/>
      </w:pPr>
      <w:r w:rsidRPr="009E3DC5">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9E3DC5" w:rsidRDefault="00B6628A" w:rsidP="00B6628A">
      <w:pPr>
        <w:pStyle w:val="Heading4"/>
      </w:pPr>
      <w:bookmarkStart w:id="1741" w:name="_Toc508608910"/>
      <w:bookmarkStart w:id="1742" w:name="_Toc141666892"/>
      <w:r w:rsidRPr="009E3DC5">
        <w:t>V.4.4.5 Receipt Handling</w:t>
      </w:r>
      <w:bookmarkEnd w:id="1741"/>
      <w:bookmarkEnd w:id="1742"/>
    </w:p>
    <w:p w14:paraId="7EE46D62" w14:textId="77777777" w:rsidR="00B6628A" w:rsidRPr="009E3DC5" w:rsidRDefault="00B6628A" w:rsidP="00B6628A">
      <w:pPr>
        <w:pStyle w:val="BodyText"/>
      </w:pPr>
      <w:r w:rsidRPr="009E3DC5">
        <w:t>When used in conjunction with the Push channel binding, ebMS3 receipts on pushed messages shall be returned synchronously using the HTTP backchannel. This is done by setting the PMode[1].Security.SendReceipt.ReplyPattern P-Mode parameter to the “response” value.</w:t>
      </w:r>
    </w:p>
    <w:p w14:paraId="1C4552B2" w14:textId="77777777" w:rsidR="00B6628A" w:rsidRPr="009E3DC5" w:rsidRDefault="00B6628A" w:rsidP="00B6628A">
      <w:pPr>
        <w:pStyle w:val="BodyText"/>
      </w:pPr>
      <w:r w:rsidRPr="009E3DC5">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9E3DC5" w:rsidRDefault="00B6628A" w:rsidP="00B6628A">
      <w:pPr>
        <w:pStyle w:val="Heading4"/>
      </w:pPr>
      <w:bookmarkStart w:id="1743" w:name="_Toc508608911"/>
      <w:bookmarkStart w:id="1744" w:name="_Toc141666893"/>
      <w:r w:rsidRPr="009E3DC5">
        <w:t>V.4.4.6 Message Layer Security</w:t>
      </w:r>
      <w:bookmarkEnd w:id="1743"/>
      <w:bookmarkEnd w:id="1744"/>
    </w:p>
    <w:p w14:paraId="62FE460D" w14:textId="77777777" w:rsidR="00B6628A" w:rsidRPr="009E3DC5" w:rsidRDefault="00B6628A" w:rsidP="00B6628A">
      <w:pPr>
        <w:pStyle w:val="BodyText"/>
      </w:pPr>
      <w:r w:rsidRPr="009E3DC5">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9E3DC5" w:rsidRDefault="00B6628A" w:rsidP="00B6628A">
      <w:pPr>
        <w:pStyle w:val="BodyText"/>
      </w:pPr>
      <w:r w:rsidRPr="009E3DC5">
        <w:t>Signing and encryption are configured using P-Modes. The use of message layer signing is configured using the PMode[].Security. X509.Signature parameter set.</w:t>
      </w:r>
      <w:r w:rsidR="00D67DB5" w:rsidRPr="009E3DC5">
        <w:t xml:space="preserve"> </w:t>
      </w:r>
      <w:r w:rsidRPr="009E3DC5">
        <w:t>The use of message layer encryption is configured using the PMode[].Security. X509.Encryption parameter set.</w:t>
      </w:r>
    </w:p>
    <w:p w14:paraId="542AFDC9" w14:textId="77777777" w:rsidR="00B6628A" w:rsidRPr="009E3DC5" w:rsidRDefault="00B6628A" w:rsidP="00B6628A">
      <w:pPr>
        <w:pStyle w:val="Heading4"/>
      </w:pPr>
      <w:bookmarkStart w:id="1745" w:name="_Toc508608912"/>
      <w:bookmarkStart w:id="1746" w:name="_Toc141666894"/>
      <w:r w:rsidRPr="009E3DC5">
        <w:t>V.4.4.7 Pull Handling</w:t>
      </w:r>
      <w:bookmarkEnd w:id="1745"/>
      <w:bookmarkEnd w:id="1746"/>
    </w:p>
    <w:p w14:paraId="1056FABD" w14:textId="56BFD410" w:rsidR="00B6628A" w:rsidRPr="009E3DC5" w:rsidRDefault="00B6628A" w:rsidP="00B6628A">
      <w:pPr>
        <w:pStyle w:val="BodyText"/>
      </w:pPr>
      <w:r w:rsidRPr="009E3DC5">
        <w:t xml:space="preserve">If Pull is used, and if the WS-Security module of the AS4 client and server support the use of X.509 tokens [WSSX509], Pull requests shall be authorized using the AS4 Authorization Option 2 </w:t>
      </w:r>
      <w:r w:rsidR="00B10092" w:rsidRPr="009E3DC5">
        <w:t xml:space="preserve">as </w:t>
      </w:r>
      <w:r w:rsidRPr="009E3DC5">
        <w:t xml:space="preserve">specified in </w:t>
      </w:r>
      <w:r w:rsidR="00BF58BB" w:rsidRPr="009E3DC5">
        <w:t>S</w:t>
      </w:r>
      <w:r w:rsidRPr="009E3DC5">
        <w:t xml:space="preserve">ection 2.1.1 of the AS4 specification [AS4]. </w:t>
      </w:r>
    </w:p>
    <w:p w14:paraId="73DDDBA8" w14:textId="18373E7C" w:rsidR="00B6628A" w:rsidRPr="009E3DC5" w:rsidRDefault="00B6628A" w:rsidP="00B6628A">
      <w:pPr>
        <w:pStyle w:val="BodyText"/>
      </w:pPr>
      <w:r w:rsidRPr="009E3DC5">
        <w:t>Implementations may restrict the ability to authorize Pull requests to authorization at the MPC (Message Partition Channel) level, rather than per individual P-Mode level.</w:t>
      </w:r>
      <w:r w:rsidR="00B5479E" w:rsidRPr="009E3DC5">
        <w:t xml:space="preserve"> For more information on MPC, see</w:t>
      </w:r>
      <w:r w:rsidR="00B10092" w:rsidRPr="009E3DC5">
        <w:t xml:space="preserve"> </w:t>
      </w:r>
      <w:r w:rsidR="00BF58BB" w:rsidRPr="009E3DC5">
        <w:t>Section</w:t>
      </w:r>
      <w:r w:rsidR="00B10092" w:rsidRPr="009E3DC5">
        <w:t xml:space="preserve"> 3.4 of </w:t>
      </w:r>
      <w:r w:rsidR="00C33F66" w:rsidRPr="009E3DC5">
        <w:t>ebMS3 specification</w:t>
      </w:r>
      <w:r w:rsidR="00B5479E" w:rsidRPr="009E3DC5">
        <w:t xml:space="preserve"> </w:t>
      </w:r>
      <w:r w:rsidR="00B10092" w:rsidRPr="009E3DC5">
        <w:t>[</w:t>
      </w:r>
      <w:r w:rsidR="00B5479E" w:rsidRPr="009E3DC5">
        <w:t>ebMS3]</w:t>
      </w:r>
      <w:r w:rsidR="00B10092" w:rsidRPr="009E3DC5">
        <w:t>.</w:t>
      </w:r>
    </w:p>
    <w:p w14:paraId="2140A250" w14:textId="77777777" w:rsidR="00B6628A" w:rsidRPr="009E3DC5" w:rsidRDefault="00B6628A" w:rsidP="00B6628A">
      <w:pPr>
        <w:pStyle w:val="Heading3"/>
        <w:numPr>
          <w:ilvl w:val="0"/>
          <w:numId w:val="0"/>
        </w:numPr>
      </w:pPr>
      <w:bookmarkStart w:id="1747" w:name="_Toc508608913"/>
      <w:bookmarkStart w:id="1748" w:name="_Toc141666895"/>
      <w:r w:rsidRPr="009E3DC5">
        <w:lastRenderedPageBreak/>
        <w:t>V.4.5 Use of AS4 Additional Features</w:t>
      </w:r>
      <w:bookmarkEnd w:id="1747"/>
      <w:bookmarkEnd w:id="1748"/>
    </w:p>
    <w:p w14:paraId="479F884A" w14:textId="77777777" w:rsidR="00B6628A" w:rsidRPr="009E3DC5" w:rsidRDefault="00B6628A" w:rsidP="00B6628A">
      <w:pPr>
        <w:pStyle w:val="BodyText"/>
        <w:rPr>
          <w:i/>
        </w:rPr>
      </w:pPr>
      <w:r w:rsidRPr="009E3DC5">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9E3DC5" w:rsidRDefault="00B6628A" w:rsidP="00B6628A">
      <w:pPr>
        <w:pStyle w:val="Heading4"/>
      </w:pPr>
      <w:bookmarkStart w:id="1749" w:name="_Toc508608914"/>
      <w:bookmarkStart w:id="1750" w:name="_Toc141666896"/>
      <w:r w:rsidRPr="009E3DC5">
        <w:t>V.4.5.1 Compression</w:t>
      </w:r>
      <w:bookmarkEnd w:id="1749"/>
      <w:bookmarkEnd w:id="1750"/>
    </w:p>
    <w:p w14:paraId="7E15CC81" w14:textId="77777777" w:rsidR="00B6628A" w:rsidRPr="009E3DC5" w:rsidRDefault="00B6628A" w:rsidP="00B6628A">
      <w:pPr>
        <w:pStyle w:val="BodyText"/>
      </w:pPr>
      <w:r w:rsidRPr="009E3DC5">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9E3DC5" w:rsidRDefault="00B6628A" w:rsidP="00B6628A">
      <w:pPr>
        <w:pStyle w:val="BodyText"/>
      </w:pPr>
      <w:r w:rsidRPr="009E3DC5">
        <w:t>The use of AS4 compression is configured using the P-Mode parameter PMode[].Payload-Service.CompressionType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9E3DC5">
        <w:t xml:space="preserve">. </w:t>
      </w:r>
      <w:r w:rsidRPr="009E3DC5">
        <w:t>Compression must be applied before payloads are attached to the SOAP Message.</w:t>
      </w:r>
    </w:p>
    <w:p w14:paraId="09B8B272" w14:textId="77777777" w:rsidR="00B6628A" w:rsidRPr="009E3DC5" w:rsidRDefault="00B6628A" w:rsidP="00B6628A">
      <w:pPr>
        <w:pStyle w:val="BodyText"/>
      </w:pPr>
      <w:r w:rsidRPr="009E3DC5">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9E3DC5" w:rsidRDefault="00B6628A" w:rsidP="00B6628A">
      <w:pPr>
        <w:pStyle w:val="Heading4"/>
      </w:pPr>
      <w:bookmarkStart w:id="1751" w:name="_Toc508608915"/>
      <w:bookmarkStart w:id="1752" w:name="_Toc141666897"/>
      <w:r w:rsidRPr="009E3DC5">
        <w:t>V.4.5.2 Reception Awareness</w:t>
      </w:r>
      <w:bookmarkEnd w:id="1751"/>
      <w:bookmarkEnd w:id="1752"/>
    </w:p>
    <w:p w14:paraId="2CC7FEDF" w14:textId="77777777" w:rsidR="00B6628A" w:rsidRPr="009E3DC5" w:rsidRDefault="00B6628A" w:rsidP="00B6628A">
      <w:pPr>
        <w:pStyle w:val="BodyText"/>
      </w:pPr>
      <w:r w:rsidRPr="009E3DC5">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9E3DC5" w:rsidRDefault="00B6628A" w:rsidP="00B6628A">
      <w:pPr>
        <w:pStyle w:val="BodyText"/>
      </w:pPr>
      <w:r w:rsidRPr="009E3DC5">
        <w:t xml:space="preserve">The use of AS4 Reception Awareness is configured using the PMode[].ReceptionAwareness P-Mode parameters. </w:t>
      </w:r>
    </w:p>
    <w:p w14:paraId="289E1605" w14:textId="77777777" w:rsidR="00B6628A" w:rsidRPr="009E3DC5" w:rsidRDefault="00B6628A" w:rsidP="00B6628A">
      <w:pPr>
        <w:pStyle w:val="Heading3"/>
        <w:numPr>
          <w:ilvl w:val="0"/>
          <w:numId w:val="0"/>
        </w:numPr>
      </w:pPr>
      <w:bookmarkStart w:id="1753" w:name="_Toc508608916"/>
      <w:bookmarkStart w:id="1754" w:name="_Toc141666898"/>
      <w:r w:rsidRPr="009E3DC5">
        <w:t>V.4.6 Usage Profile</w:t>
      </w:r>
      <w:bookmarkEnd w:id="1753"/>
      <w:r w:rsidR="00EA3DD5" w:rsidRPr="009E3DC5">
        <w:t xml:space="preserve"> for IHE Transactions</w:t>
      </w:r>
      <w:bookmarkEnd w:id="1754"/>
    </w:p>
    <w:p w14:paraId="53BF799C" w14:textId="77777777" w:rsidR="00B6628A" w:rsidRPr="009E3DC5" w:rsidRDefault="00B6628A" w:rsidP="00B6628A">
      <w:pPr>
        <w:pStyle w:val="BodyText"/>
      </w:pPr>
      <w:r w:rsidRPr="009E3DC5">
        <w:t xml:space="preserve">Some AS4 configuration aspects relate less to how AS4 functionality is implemented in software (as covered in </w:t>
      </w:r>
      <w:r w:rsidR="00891AE0" w:rsidRPr="009E3DC5">
        <w:t xml:space="preserve">Section </w:t>
      </w:r>
      <w:r w:rsidRPr="009E3DC5">
        <w:t xml:space="preserve">V.4.4 and V.4.5) but </w:t>
      </w:r>
      <w:proofErr w:type="gramStart"/>
      <w:r w:rsidRPr="009E3DC5">
        <w:t>rather to</w:t>
      </w:r>
      <w:proofErr w:type="gramEnd"/>
      <w:r w:rsidRPr="009E3DC5">
        <w:t xml:space="preserve"> aspects related to deployment of an AS4 MSH within a particular organization and/or within a particular community. </w:t>
      </w:r>
    </w:p>
    <w:p w14:paraId="73A92D8F" w14:textId="77777777" w:rsidR="00B6628A" w:rsidRPr="009E3DC5" w:rsidRDefault="00B6628A" w:rsidP="00B6628A">
      <w:pPr>
        <w:pStyle w:val="Heading4"/>
      </w:pPr>
      <w:bookmarkStart w:id="1755" w:name="_Toc508608917"/>
      <w:bookmarkStart w:id="1756" w:name="_Toc141666899"/>
      <w:r w:rsidRPr="009E3DC5">
        <w:t>V.4.6.1 Message Structure</w:t>
      </w:r>
      <w:bookmarkEnd w:id="1755"/>
      <w:bookmarkEnd w:id="1756"/>
    </w:p>
    <w:p w14:paraId="3C45C9A0" w14:textId="77777777" w:rsidR="00775488" w:rsidRPr="009E3DC5" w:rsidRDefault="00B6628A" w:rsidP="00775488">
      <w:pPr>
        <w:pStyle w:val="BodyText"/>
      </w:pPr>
      <w:r w:rsidRPr="009E3DC5">
        <w:t xml:space="preserve">AS4 supports including multiple payloads in a single message. </w:t>
      </w:r>
      <w:r w:rsidR="00775488" w:rsidRPr="009E3DC5">
        <w:t xml:space="preserve">AS4 supports exchanging </w:t>
      </w:r>
      <w:r w:rsidR="00775488" w:rsidRPr="009E3DC5">
        <w:rPr>
          <w:i/>
        </w:rPr>
        <w:t>application/xml</w:t>
      </w:r>
      <w:r w:rsidR="00775488" w:rsidRPr="009E3DC5">
        <w:t xml:space="preserve"> payloads in either the SOAP Body or as a MIME attachment. AS4 products typically allow this choice to be made per individual message. If compression is used (see </w:t>
      </w:r>
      <w:r w:rsidR="00891AE0" w:rsidRPr="009E3DC5">
        <w:t xml:space="preserve">Section </w:t>
      </w:r>
      <w:r w:rsidR="00775488" w:rsidRPr="009E3DC5">
        <w:t>V.4.5.1), it only operates on MIME parts.</w:t>
      </w:r>
    </w:p>
    <w:p w14:paraId="5C54D092" w14:textId="77777777" w:rsidR="00160541" w:rsidRPr="009E3DC5" w:rsidRDefault="00B6628A" w:rsidP="00B6628A">
      <w:pPr>
        <w:pStyle w:val="BodyText"/>
      </w:pPr>
      <w:r w:rsidRPr="009E3DC5">
        <w:lastRenderedPageBreak/>
        <w:t xml:space="preserve">For </w:t>
      </w:r>
      <w:r w:rsidR="00163BB0" w:rsidRPr="009E3DC5">
        <w:t xml:space="preserve">the use of AS4 in </w:t>
      </w:r>
      <w:r w:rsidRPr="009E3DC5">
        <w:t>IHE Transactions</w:t>
      </w:r>
      <w:r w:rsidR="00775488" w:rsidRPr="009E3DC5">
        <w:t>, the following constraints apply</w:t>
      </w:r>
      <w:r w:rsidR="00160541" w:rsidRPr="009E3DC5">
        <w:t>:</w:t>
      </w:r>
    </w:p>
    <w:p w14:paraId="3CD25BE3" w14:textId="77777777" w:rsidR="006C37AF" w:rsidRPr="009E3DC5" w:rsidRDefault="00775488" w:rsidP="006963B9">
      <w:pPr>
        <w:pStyle w:val="BodyText"/>
        <w:numPr>
          <w:ilvl w:val="0"/>
          <w:numId w:val="24"/>
        </w:numPr>
      </w:pPr>
      <w:r w:rsidRPr="009E3DC5">
        <w:t>For transactions that</w:t>
      </w:r>
      <w:r w:rsidR="006C37AF" w:rsidRPr="009E3DC5">
        <w:t xml:space="preserve"> have both a request/response (ebRS request, HL7 V3 message) and documents attached:</w:t>
      </w:r>
    </w:p>
    <w:p w14:paraId="6D1BEE0D" w14:textId="77777777" w:rsidR="006C37AF" w:rsidRPr="009E3DC5" w:rsidRDefault="006C37AF" w:rsidP="006963B9">
      <w:pPr>
        <w:pStyle w:val="BodyText"/>
        <w:numPr>
          <w:ilvl w:val="1"/>
          <w:numId w:val="24"/>
        </w:numPr>
      </w:pPr>
      <w:r w:rsidRPr="009E3DC5">
        <w:t xml:space="preserve">the request/response shall be </w:t>
      </w:r>
      <w:r w:rsidR="00E63F66" w:rsidRPr="009E3DC5">
        <w:t xml:space="preserve">placed </w:t>
      </w:r>
      <w:r w:rsidRPr="009E3DC5">
        <w:t>in the SOAP Body</w:t>
      </w:r>
    </w:p>
    <w:p w14:paraId="638859B6" w14:textId="77777777" w:rsidR="006C37AF" w:rsidRPr="009E3DC5" w:rsidRDefault="00E63F66" w:rsidP="006963B9">
      <w:pPr>
        <w:pStyle w:val="BodyText"/>
        <w:numPr>
          <w:ilvl w:val="1"/>
          <w:numId w:val="24"/>
        </w:numPr>
      </w:pPr>
      <w:r w:rsidRPr="009E3DC5">
        <w:t>t</w:t>
      </w:r>
      <w:r w:rsidR="006C37AF" w:rsidRPr="009E3DC5">
        <w:t xml:space="preserve">he SOAP envelope shall be </w:t>
      </w:r>
      <w:r w:rsidRPr="009E3DC5">
        <w:t>placed in the start</w:t>
      </w:r>
      <w:r w:rsidR="006C37AF" w:rsidRPr="009E3DC5">
        <w:t xml:space="preserve"> MIME Part</w:t>
      </w:r>
    </w:p>
    <w:p w14:paraId="00E69807" w14:textId="77777777" w:rsidR="006C37AF" w:rsidRPr="009E3DC5" w:rsidRDefault="00E63F66" w:rsidP="006963B9">
      <w:pPr>
        <w:pStyle w:val="BodyText"/>
        <w:numPr>
          <w:ilvl w:val="1"/>
          <w:numId w:val="24"/>
        </w:numPr>
      </w:pPr>
      <w:r w:rsidRPr="009E3DC5">
        <w:t>t</w:t>
      </w:r>
      <w:r w:rsidR="006C37AF" w:rsidRPr="009E3DC5">
        <w:t xml:space="preserve">he attached documents shall be separate MIME parts </w:t>
      </w:r>
    </w:p>
    <w:p w14:paraId="2962F027" w14:textId="77777777" w:rsidR="006C37AF" w:rsidRPr="009E3DC5" w:rsidRDefault="00775488" w:rsidP="006963B9">
      <w:pPr>
        <w:pStyle w:val="BodyText"/>
        <w:numPr>
          <w:ilvl w:val="0"/>
          <w:numId w:val="24"/>
        </w:numPr>
      </w:pPr>
      <w:r w:rsidRPr="009E3DC5">
        <w:t>For transactions that</w:t>
      </w:r>
      <w:r w:rsidR="006C37AF" w:rsidRPr="009E3DC5">
        <w:t xml:space="preserve"> have only a request</w:t>
      </w:r>
      <w:r w:rsidR="00E63F66" w:rsidRPr="009E3DC5">
        <w:t>/response</w:t>
      </w:r>
      <w:r w:rsidR="006C37AF" w:rsidRPr="009E3DC5">
        <w:t xml:space="preserve"> (ebRS request, HL7 V3 message) and no documents attached,</w:t>
      </w:r>
    </w:p>
    <w:p w14:paraId="53A3D711" w14:textId="77777777" w:rsidR="006C37AF" w:rsidRPr="009E3DC5" w:rsidRDefault="006C37AF" w:rsidP="006963B9">
      <w:pPr>
        <w:pStyle w:val="BodyText"/>
        <w:numPr>
          <w:ilvl w:val="1"/>
          <w:numId w:val="24"/>
        </w:numPr>
      </w:pPr>
      <w:r w:rsidRPr="009E3DC5">
        <w:t>the request</w:t>
      </w:r>
      <w:r w:rsidR="00E63F66" w:rsidRPr="009E3DC5">
        <w:t>/response</w:t>
      </w:r>
      <w:r w:rsidRPr="009E3DC5">
        <w:t xml:space="preserve"> shall be </w:t>
      </w:r>
      <w:r w:rsidR="00E63F66" w:rsidRPr="009E3DC5">
        <w:t xml:space="preserve">placed </w:t>
      </w:r>
      <w:r w:rsidRPr="009E3DC5">
        <w:t>in the SOAP Body</w:t>
      </w:r>
    </w:p>
    <w:p w14:paraId="4F7E96C8" w14:textId="5A49C859" w:rsidR="006C37AF" w:rsidRPr="009E3DC5" w:rsidRDefault="006C37AF" w:rsidP="00E16821">
      <w:pPr>
        <w:pStyle w:val="BodyText"/>
      </w:pPr>
    </w:p>
    <w:p w14:paraId="466B5285" w14:textId="77777777" w:rsidR="006C37AF" w:rsidRPr="009E3DC5" w:rsidRDefault="00E63F66" w:rsidP="006C37AF">
      <w:pPr>
        <w:pStyle w:val="BodyText"/>
      </w:pPr>
      <w:r w:rsidRPr="009E3DC5">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9E3DC5">
        <w:t xml:space="preserve">typically </w:t>
      </w:r>
      <w:r w:rsidRPr="009E3DC5">
        <w:t>of limited size).</w:t>
      </w:r>
    </w:p>
    <w:p w14:paraId="1E498652" w14:textId="77777777" w:rsidR="00B926CF" w:rsidRPr="009E3DC5" w:rsidRDefault="005318E0" w:rsidP="00B926CF">
      <w:pPr>
        <w:pStyle w:val="Heading4"/>
      </w:pPr>
      <w:bookmarkStart w:id="1757" w:name="_Toc508608918"/>
      <w:bookmarkStart w:id="1758" w:name="_Toc141666900"/>
      <w:r w:rsidRPr="009E3DC5">
        <w:t>V.4.6.2</w:t>
      </w:r>
      <w:r w:rsidR="00B926CF" w:rsidRPr="009E3DC5">
        <w:t xml:space="preserve"> Document </w:t>
      </w:r>
      <w:r w:rsidRPr="009E3DC5">
        <w:t>Content</w:t>
      </w:r>
      <w:r w:rsidR="00B926CF" w:rsidRPr="009E3DC5">
        <w:t xml:space="preserve"> Support</w:t>
      </w:r>
      <w:bookmarkEnd w:id="1758"/>
    </w:p>
    <w:p w14:paraId="05B2AEA4" w14:textId="0971F53F" w:rsidR="00B926CF" w:rsidRPr="009E3DC5" w:rsidRDefault="00B926CF" w:rsidP="00B926CF">
      <w:pPr>
        <w:pStyle w:val="BodyText"/>
      </w:pPr>
      <w:r w:rsidRPr="009E3DC5">
        <w:t xml:space="preserve">IHE transactions that involve the inclusion of document metadata along with document content, when conveyed </w:t>
      </w:r>
      <w:r w:rsidR="00775488" w:rsidRPr="009E3DC5">
        <w:t xml:space="preserve">as attachments </w:t>
      </w:r>
      <w:r w:rsidRPr="009E3DC5">
        <w:t xml:space="preserve">using the AS4 Asynchronous Web Services are: </w:t>
      </w:r>
    </w:p>
    <w:p w14:paraId="32E27B8E" w14:textId="77777777" w:rsidR="004348F4" w:rsidRPr="009E3DC5" w:rsidRDefault="004348F4" w:rsidP="006963B9">
      <w:pPr>
        <w:pStyle w:val="BodyText"/>
        <w:numPr>
          <w:ilvl w:val="0"/>
          <w:numId w:val="22"/>
        </w:numPr>
      </w:pPr>
      <w:r w:rsidRPr="009E3DC5">
        <w:t>Cross Gateway Retrieve</w:t>
      </w:r>
      <w:r w:rsidR="004964EC" w:rsidRPr="009E3DC5">
        <w:t xml:space="preserve"> [ITI-39]</w:t>
      </w:r>
      <w:r w:rsidRPr="009E3DC5">
        <w:t xml:space="preserve"> </w:t>
      </w:r>
    </w:p>
    <w:p w14:paraId="35AAD658" w14:textId="73DA3791" w:rsidR="00B926CF" w:rsidRPr="009E3DC5" w:rsidRDefault="00B926CF" w:rsidP="006963B9">
      <w:pPr>
        <w:pStyle w:val="BodyText"/>
        <w:numPr>
          <w:ilvl w:val="0"/>
          <w:numId w:val="22"/>
        </w:numPr>
      </w:pPr>
      <w:r w:rsidRPr="009E3DC5">
        <w:t xml:space="preserve">Provide </w:t>
      </w:r>
      <w:r w:rsidR="00BA5476" w:rsidRPr="009E3DC5">
        <w:t>a</w:t>
      </w:r>
      <w:r w:rsidRPr="009E3DC5">
        <w:t>nd Register Document</w:t>
      </w:r>
      <w:r w:rsidR="00BA5476" w:rsidRPr="009E3DC5">
        <w:t xml:space="preserve"> </w:t>
      </w:r>
      <w:r w:rsidRPr="009E3DC5">
        <w:t>Set-b</w:t>
      </w:r>
      <w:r w:rsidR="004964EC" w:rsidRPr="009E3DC5">
        <w:t xml:space="preserve"> [ITI-41]</w:t>
      </w:r>
    </w:p>
    <w:p w14:paraId="75EDCD0D" w14:textId="77777777" w:rsidR="00B926CF" w:rsidRPr="009E3DC5" w:rsidRDefault="004348F4" w:rsidP="006963B9">
      <w:pPr>
        <w:pStyle w:val="BodyText"/>
        <w:numPr>
          <w:ilvl w:val="0"/>
          <w:numId w:val="22"/>
        </w:numPr>
      </w:pPr>
      <w:r w:rsidRPr="009E3DC5">
        <w:t>Retrieve Document Set</w:t>
      </w:r>
      <w:r w:rsidR="004964EC" w:rsidRPr="009E3DC5">
        <w:t xml:space="preserve"> [ITI-43]</w:t>
      </w:r>
    </w:p>
    <w:p w14:paraId="3EE058D2" w14:textId="208BE566" w:rsidR="004348F4" w:rsidRPr="009E3DC5" w:rsidRDefault="004348F4" w:rsidP="006963B9">
      <w:pPr>
        <w:pStyle w:val="BodyText"/>
        <w:numPr>
          <w:ilvl w:val="0"/>
          <w:numId w:val="22"/>
        </w:numPr>
      </w:pPr>
      <w:r w:rsidRPr="009E3DC5">
        <w:t>Cross</w:t>
      </w:r>
      <w:r w:rsidR="008D7B3B" w:rsidRPr="009E3DC5">
        <w:t xml:space="preserve"> </w:t>
      </w:r>
      <w:r w:rsidRPr="009E3DC5">
        <w:t xml:space="preserve">Gateway </w:t>
      </w:r>
      <w:r w:rsidR="00BA5476" w:rsidRPr="009E3DC5">
        <w:t xml:space="preserve">Document </w:t>
      </w:r>
      <w:r w:rsidRPr="009E3DC5">
        <w:t>Provide</w:t>
      </w:r>
      <w:r w:rsidR="004964EC" w:rsidRPr="009E3DC5">
        <w:t xml:space="preserve"> [ITI-80]</w:t>
      </w:r>
    </w:p>
    <w:p w14:paraId="3266C8D7" w14:textId="1592B309" w:rsidR="00B926CF" w:rsidRPr="009E3DC5" w:rsidRDefault="00CF6F0F" w:rsidP="00F54850">
      <w:pPr>
        <w:pStyle w:val="BodyText"/>
        <w:rPr>
          <w:highlight w:val="yellow"/>
        </w:rPr>
      </w:pPr>
      <w:r w:rsidRPr="009E3DC5">
        <w:t>These transactions make use of SOAP-With-Attachments because they include more than one payload.</w:t>
      </w:r>
    </w:p>
    <w:p w14:paraId="2C339B86" w14:textId="77777777" w:rsidR="00B926CF" w:rsidRPr="009E3DC5" w:rsidRDefault="00885195" w:rsidP="00B926CF">
      <w:pPr>
        <w:pStyle w:val="BodyText"/>
      </w:pPr>
      <w:r w:rsidRPr="009E3DC5">
        <w:t>T</w:t>
      </w:r>
      <w:r w:rsidR="00B926CF" w:rsidRPr="009E3DC5">
        <w:t>he following profiling shall apply</w:t>
      </w:r>
      <w:r w:rsidR="005318E0" w:rsidRPr="009E3DC5">
        <w:t xml:space="preserve"> to document content encoding</w:t>
      </w:r>
      <w:r w:rsidR="00B926CF" w:rsidRPr="009E3DC5">
        <w:t xml:space="preserve">: </w:t>
      </w:r>
    </w:p>
    <w:p w14:paraId="52E23F17" w14:textId="77777777" w:rsidR="00B926CF" w:rsidRPr="009E3DC5" w:rsidRDefault="00B926CF" w:rsidP="006963B9">
      <w:pPr>
        <w:pStyle w:val="BodyText"/>
        <w:numPr>
          <w:ilvl w:val="0"/>
          <w:numId w:val="21"/>
        </w:numPr>
      </w:pPr>
      <w:r w:rsidRPr="009E3DC5">
        <w:t xml:space="preserve">The document repository XML document shall be referenced by the first </w:t>
      </w:r>
      <w:r w:rsidRPr="009E3DC5">
        <w:rPr>
          <w:i/>
        </w:rPr>
        <w:t>eb:PartInfo</w:t>
      </w:r>
      <w:r w:rsidRPr="009E3DC5">
        <w:t xml:space="preserve"> element in the </w:t>
      </w:r>
      <w:r w:rsidRPr="009E3DC5">
        <w:rPr>
          <w:i/>
        </w:rPr>
        <w:t>eb:PayloadInfo</w:t>
      </w:r>
      <w:r w:rsidRPr="009E3DC5">
        <w:t xml:space="preserve"> element in the AS4 header.</w:t>
      </w:r>
    </w:p>
    <w:p w14:paraId="4C9B4646" w14:textId="77777777" w:rsidR="00B926CF" w:rsidRPr="009E3DC5" w:rsidRDefault="00EC26CF" w:rsidP="006963B9">
      <w:pPr>
        <w:pStyle w:val="BodyText"/>
        <w:numPr>
          <w:ilvl w:val="0"/>
          <w:numId w:val="21"/>
        </w:numPr>
      </w:pPr>
      <w:r w:rsidRPr="009E3DC5">
        <w:t xml:space="preserve">The content </w:t>
      </w:r>
      <w:r w:rsidR="00B926CF" w:rsidRPr="009E3DC5">
        <w:t>of documents that are submitted or retrieved</w:t>
      </w:r>
      <w:r w:rsidRPr="009E3DC5">
        <w:t xml:space="preserve"> shall be carried in separate AS4 MIME payload parts</w:t>
      </w:r>
      <w:r w:rsidR="00B926CF" w:rsidRPr="009E3DC5">
        <w:t xml:space="preserve">. </w:t>
      </w:r>
    </w:p>
    <w:p w14:paraId="7BE3BB00" w14:textId="77777777" w:rsidR="009E709D" w:rsidRPr="009E3DC5" w:rsidRDefault="009E709D" w:rsidP="006963B9">
      <w:pPr>
        <w:pStyle w:val="BodyText"/>
        <w:numPr>
          <w:ilvl w:val="0"/>
          <w:numId w:val="21"/>
        </w:numPr>
      </w:pPr>
      <w:r w:rsidRPr="009E3DC5">
        <w:t xml:space="preserve">The content of each </w:t>
      </w:r>
      <w:r w:rsidRPr="009E3DC5">
        <w:rPr>
          <w:i/>
        </w:rPr>
        <w:t>xdsb:Document</w:t>
      </w:r>
      <w:r w:rsidRPr="009E3DC5">
        <w:t xml:space="preserve"> element shall be an </w:t>
      </w:r>
      <w:r w:rsidRPr="009E3DC5">
        <w:rPr>
          <w:i/>
        </w:rPr>
        <w:t xml:space="preserve">xop:Include </w:t>
      </w:r>
      <w:r w:rsidRPr="009E3DC5">
        <w:t>element that references the correlated MIME Part using the MIME Content ID value.</w:t>
      </w:r>
    </w:p>
    <w:p w14:paraId="6A89EB74" w14:textId="77777777" w:rsidR="00B926CF" w:rsidRPr="009E3DC5" w:rsidRDefault="00B926CF" w:rsidP="006963B9">
      <w:pPr>
        <w:pStyle w:val="BodyText"/>
        <w:numPr>
          <w:ilvl w:val="0"/>
          <w:numId w:val="21"/>
        </w:numPr>
      </w:pPr>
      <w:r w:rsidRPr="009E3DC5">
        <w:t>Submitted or retrieved documents shall be exchanged in their native (</w:t>
      </w:r>
      <w:proofErr w:type="gramStart"/>
      <w:r w:rsidRPr="009E3DC5">
        <w:t>possibly binary</w:t>
      </w:r>
      <w:proofErr w:type="gramEnd"/>
      <w:r w:rsidRPr="009E3DC5">
        <w:t>) data format. No Base64 encoding shall be applied.</w:t>
      </w:r>
    </w:p>
    <w:p w14:paraId="481AB61B" w14:textId="77777777" w:rsidR="00B926CF" w:rsidRPr="009E3DC5" w:rsidRDefault="00B926CF" w:rsidP="006963B9">
      <w:pPr>
        <w:pStyle w:val="BodyText"/>
        <w:numPr>
          <w:ilvl w:val="0"/>
          <w:numId w:val="21"/>
        </w:numPr>
      </w:pPr>
      <w:r w:rsidRPr="009E3DC5">
        <w:lastRenderedPageBreak/>
        <w:t xml:space="preserve">As any message part, payload parts carrying submitted or retrieved documents shall be identified using a MIME Content Identifier. For each document payload </w:t>
      </w:r>
      <w:r w:rsidR="00D67DB5" w:rsidRPr="009E3DC5">
        <w:t>part,</w:t>
      </w:r>
      <w:r w:rsidRPr="009E3DC5">
        <w:t xml:space="preserve"> a separate </w:t>
      </w:r>
      <w:r w:rsidRPr="009E3DC5">
        <w:rPr>
          <w:i/>
        </w:rPr>
        <w:t>eb:PartInfo</w:t>
      </w:r>
      <w:r w:rsidRPr="009E3DC5">
        <w:t xml:space="preserve"> shall be added to list of children of the </w:t>
      </w:r>
      <w:r w:rsidRPr="009E3DC5">
        <w:rPr>
          <w:i/>
        </w:rPr>
        <w:t>eb:PayloadInfo</w:t>
      </w:r>
      <w:r w:rsidR="00016895" w:rsidRPr="009E3DC5">
        <w:t xml:space="preserve">. </w:t>
      </w:r>
    </w:p>
    <w:p w14:paraId="43C8F20A" w14:textId="6E82FCAB" w:rsidR="00FA669E" w:rsidRPr="009E3DC5" w:rsidRDefault="00B926CF" w:rsidP="006963B9">
      <w:pPr>
        <w:pStyle w:val="BodyText"/>
        <w:numPr>
          <w:ilvl w:val="0"/>
          <w:numId w:val="21"/>
        </w:numPr>
      </w:pPr>
      <w:r w:rsidRPr="009E3DC5">
        <w:t xml:space="preserve">For each payload part carrying submitted or retrieved documents a part property with name </w:t>
      </w:r>
      <w:r w:rsidRPr="009E3DC5">
        <w:rPr>
          <w:i/>
        </w:rPr>
        <w:t xml:space="preserve">id </w:t>
      </w:r>
      <w:r w:rsidRPr="009E3DC5">
        <w:t xml:space="preserve">shall be added to the </w:t>
      </w:r>
      <w:r w:rsidRPr="009E3DC5">
        <w:rPr>
          <w:i/>
        </w:rPr>
        <w:t xml:space="preserve">eb:PartInfo </w:t>
      </w:r>
      <w:r w:rsidRPr="009E3DC5">
        <w:t xml:space="preserve">for that part </w:t>
      </w:r>
      <w:r w:rsidR="00FA669E" w:rsidRPr="009E3DC5">
        <w:t>as follows:</w:t>
      </w:r>
    </w:p>
    <w:p w14:paraId="0EFA475F" w14:textId="32241027" w:rsidR="00B926CF" w:rsidRPr="009E3DC5" w:rsidRDefault="00FA669E" w:rsidP="006963B9">
      <w:pPr>
        <w:pStyle w:val="BodyText"/>
        <w:numPr>
          <w:ilvl w:val="1"/>
          <w:numId w:val="21"/>
        </w:numPr>
      </w:pPr>
      <w:r w:rsidRPr="009E3DC5">
        <w:t xml:space="preserve">For </w:t>
      </w:r>
      <w:r w:rsidR="00891AE0" w:rsidRPr="009E3DC5">
        <w:t>[</w:t>
      </w:r>
      <w:r w:rsidRPr="009E3DC5">
        <w:t>ITI-41</w:t>
      </w:r>
      <w:r w:rsidR="00891AE0" w:rsidRPr="009E3DC5">
        <w:t>]</w:t>
      </w:r>
      <w:r w:rsidRPr="009E3DC5">
        <w:t xml:space="preserve"> or </w:t>
      </w:r>
      <w:r w:rsidR="00891AE0" w:rsidRPr="009E3DC5">
        <w:t>[</w:t>
      </w:r>
      <w:r w:rsidRPr="009E3DC5">
        <w:t>ITI-</w:t>
      </w:r>
      <w:r w:rsidR="00F0257F" w:rsidRPr="009E3DC5">
        <w:t>80</w:t>
      </w:r>
      <w:r w:rsidR="00891AE0" w:rsidRPr="009E3DC5">
        <w:t>]</w:t>
      </w:r>
      <w:r w:rsidRPr="009E3DC5">
        <w:t xml:space="preserve"> transactions</w:t>
      </w:r>
      <w:r w:rsidR="009060E1" w:rsidRPr="009E3DC5">
        <w:t>,</w:t>
      </w:r>
      <w:r w:rsidRPr="009E3DC5">
        <w:t xml:space="preserve"> </w:t>
      </w:r>
      <w:r w:rsidR="009060E1" w:rsidRPr="009E3DC5">
        <w:t xml:space="preserve">the value of the property shall be set </w:t>
      </w:r>
      <w:r w:rsidR="00B926CF" w:rsidRPr="009E3DC5">
        <w:t xml:space="preserve">to the value of the </w:t>
      </w:r>
      <w:r w:rsidR="00B926CF" w:rsidRPr="009E3DC5">
        <w:rPr>
          <w:i/>
        </w:rPr>
        <w:t xml:space="preserve">id </w:t>
      </w:r>
      <w:r w:rsidR="00B926CF" w:rsidRPr="009E3DC5">
        <w:t xml:space="preserve">attribute of the </w:t>
      </w:r>
      <w:r w:rsidR="00B926CF" w:rsidRPr="009E3DC5">
        <w:rPr>
          <w:i/>
        </w:rPr>
        <w:t>rim:ExtrinsicObject</w:t>
      </w:r>
      <w:r w:rsidR="00B926CF" w:rsidRPr="009E3DC5">
        <w:t xml:space="preserve"> in the </w:t>
      </w:r>
      <w:r w:rsidR="00B926CF" w:rsidRPr="009E3DC5">
        <w:rPr>
          <w:i/>
        </w:rPr>
        <w:t>rim:RegistryObjectList</w:t>
      </w:r>
      <w:r w:rsidR="00B926CF" w:rsidRPr="009E3DC5">
        <w:t xml:space="preserve">. </w:t>
      </w:r>
    </w:p>
    <w:p w14:paraId="3290C3E8" w14:textId="2278FA06" w:rsidR="00FA669E" w:rsidRPr="009E3DC5" w:rsidRDefault="00FA669E" w:rsidP="006963B9">
      <w:pPr>
        <w:pStyle w:val="BodyText"/>
        <w:numPr>
          <w:ilvl w:val="1"/>
          <w:numId w:val="21"/>
        </w:numPr>
      </w:pPr>
      <w:r w:rsidRPr="009E3DC5">
        <w:t xml:space="preserve">For </w:t>
      </w:r>
      <w:r w:rsidR="00891AE0" w:rsidRPr="009E3DC5">
        <w:t>[</w:t>
      </w:r>
      <w:r w:rsidRPr="009E3DC5">
        <w:t>ITI-</w:t>
      </w:r>
      <w:r w:rsidR="00F0257F" w:rsidRPr="009E3DC5">
        <w:t>43</w:t>
      </w:r>
      <w:r w:rsidR="00891AE0" w:rsidRPr="009E3DC5">
        <w:t>]</w:t>
      </w:r>
      <w:r w:rsidRPr="009E3DC5">
        <w:t xml:space="preserve"> or </w:t>
      </w:r>
      <w:r w:rsidR="00891AE0" w:rsidRPr="009E3DC5">
        <w:t>[</w:t>
      </w:r>
      <w:r w:rsidRPr="009E3DC5">
        <w:t>ITI-39</w:t>
      </w:r>
      <w:r w:rsidR="00891AE0" w:rsidRPr="009E3DC5">
        <w:t>]</w:t>
      </w:r>
      <w:r w:rsidRPr="009E3DC5">
        <w:t xml:space="preserve"> transactions</w:t>
      </w:r>
      <w:r w:rsidR="009060E1" w:rsidRPr="009E3DC5">
        <w:t>, the value of the property shall be set</w:t>
      </w:r>
      <w:r w:rsidRPr="009E3DC5">
        <w:t xml:space="preserve"> to the concatenation of the value conveyed in the </w:t>
      </w:r>
      <w:r w:rsidRPr="009E3DC5">
        <w:rPr>
          <w:i/>
        </w:rPr>
        <w:t>xds</w:t>
      </w:r>
      <w:r w:rsidR="00503DE3" w:rsidRPr="009E3DC5">
        <w:rPr>
          <w:i/>
        </w:rPr>
        <w:t>b</w:t>
      </w:r>
      <w:r w:rsidRPr="009E3DC5">
        <w:rPr>
          <w:i/>
        </w:rPr>
        <w:t>:DocumentUniqueId</w:t>
      </w:r>
      <w:r w:rsidRPr="009E3DC5">
        <w:t xml:space="preserve"> element and </w:t>
      </w:r>
      <w:r w:rsidR="002077B9" w:rsidRPr="009E3DC5">
        <w:t xml:space="preserve">(if present) </w:t>
      </w:r>
      <w:r w:rsidRPr="009E3DC5">
        <w:t xml:space="preserve">the value conveyed in the </w:t>
      </w:r>
      <w:r w:rsidRPr="009E3DC5">
        <w:rPr>
          <w:i/>
        </w:rPr>
        <w:t>xds</w:t>
      </w:r>
      <w:r w:rsidR="00503DE3" w:rsidRPr="009E3DC5">
        <w:rPr>
          <w:i/>
        </w:rPr>
        <w:t>b</w:t>
      </w:r>
      <w:r w:rsidRPr="009E3DC5">
        <w:rPr>
          <w:i/>
        </w:rPr>
        <w:t>:HomeCommunityId</w:t>
      </w:r>
      <w:r w:rsidRPr="009E3DC5">
        <w:t xml:space="preserve"> element using the “|” character separator.</w:t>
      </w:r>
    </w:p>
    <w:p w14:paraId="76B85E30" w14:textId="77777777" w:rsidR="00B926CF" w:rsidRPr="009E3DC5" w:rsidRDefault="00B926CF" w:rsidP="00B926CF">
      <w:pPr>
        <w:pStyle w:val="BodyText"/>
      </w:pPr>
      <w:r w:rsidRPr="009E3DC5">
        <w:t xml:space="preserve">As an example, the following fragment of the </w:t>
      </w:r>
      <w:r w:rsidRPr="009E3DC5">
        <w:rPr>
          <w:i/>
        </w:rPr>
        <w:t>eb:Messaging</w:t>
      </w:r>
      <w:r w:rsidRPr="009E3DC5">
        <w:t xml:space="preserve"> header of an AS4 message indicates the message contains three message parts, carried in separate MIME parts. </w:t>
      </w:r>
    </w:p>
    <w:p w14:paraId="1A025F83" w14:textId="77777777" w:rsidR="00B926CF" w:rsidRPr="009E3DC5" w:rsidRDefault="00B926CF">
      <w:pPr>
        <w:pStyle w:val="BodyText"/>
      </w:pPr>
    </w:p>
    <w:p w14:paraId="6816D2AB"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&lt;eb:PayloadInfo xmlns:eb="http://docs.oasis-open.org/ebxml-msg/ebms/v3.0/ns/core/200704/"&gt;</w:t>
      </w:r>
    </w:p>
    <w:p w14:paraId="3C7A588B" w14:textId="77777777" w:rsidR="009060E1" w:rsidRPr="009E3DC5"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9E3DC5">
        <w:rPr>
          <w:rFonts w:ascii="Courier New" w:hAnsi="Courier New" w:cs="Courier New"/>
          <w:sz w:val="20"/>
        </w:rPr>
        <w:t xml:space="preserve">     &lt;eb:PartInfo&gt;</w:t>
      </w:r>
    </w:p>
    <w:p w14:paraId="3CA393C1" w14:textId="77777777" w:rsidR="009060E1" w:rsidRPr="009E3DC5"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9E3DC5">
        <w:rPr>
          <w:rFonts w:ascii="Courier New" w:hAnsi="Courier New" w:cs="Courier New"/>
          <w:sz w:val="20"/>
        </w:rPr>
        <w:t xml:space="preserve">         &lt;!-- The first part is the XML XDS-b                         ProvideAndRegisterDocumentSetRequest document. Absence of an @href indicates the content is in the SOAP Body.</w:t>
      </w:r>
    </w:p>
    <w:p w14:paraId="6A6822FC" w14:textId="77777777" w:rsidR="009060E1" w:rsidRPr="009E3DC5"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9E3DC5">
        <w:rPr>
          <w:rFonts w:ascii="Courier New" w:hAnsi="Courier New" w:cs="Courier New"/>
          <w:sz w:val="20"/>
        </w:rPr>
        <w:t xml:space="preserve">         --&gt;</w:t>
      </w:r>
    </w:p>
    <w:p w14:paraId="38130F83" w14:textId="77777777" w:rsidR="009060E1" w:rsidRPr="009E3DC5"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9E3DC5">
        <w:rPr>
          <w:rFonts w:ascii="Courier New" w:hAnsi="Courier New" w:cs="Courier New"/>
          <w:sz w:val="20"/>
        </w:rPr>
        <w:t xml:space="preserve">    &lt;/eb:PartInfo&gt;</w:t>
      </w:r>
    </w:p>
    <w:p w14:paraId="7329F717" w14:textId="4B37AF44"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&lt;eb:PartInfo href="cid:0e3f6331-b5a8-4758-8cfd-c562d2ea1c86@requester.com"&gt;</w:t>
      </w:r>
    </w:p>
    <w:p w14:paraId="2BF92D5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 the first document in the package --&gt;</w:t>
      </w:r>
    </w:p>
    <w:p w14:paraId="114CF903"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&lt;eb:PartProperties&gt;</w:t>
      </w:r>
    </w:p>
    <w:p w14:paraId="50F9A77A"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&lt;eb:Property name="id"&gt;Document01&lt;/eb:Property&gt;</w:t>
      </w:r>
    </w:p>
    <w:p w14:paraId="149AE6CA"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&lt;/eb:PartProperties&gt;</w:t>
      </w:r>
    </w:p>
    <w:p w14:paraId="15948357"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&lt;/eb:PartInfo&gt;</w:t>
      </w:r>
    </w:p>
    <w:p w14:paraId="7D7F5DAB" w14:textId="324B9A2C"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&lt;eb:PartInfo href="cid:9cf5c59a-068c-4c4d-a3ed-a24becee643f@requester.com"&gt;</w:t>
      </w:r>
    </w:p>
    <w:p w14:paraId="1A396AC0"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 the second document in the package --&gt;</w:t>
      </w:r>
    </w:p>
    <w:p w14:paraId="27C10485"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&lt;eb:PartProperties&gt;</w:t>
      </w:r>
    </w:p>
    <w:p w14:paraId="32D721B5"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&lt;eb:Property name="id"&gt;Document02&lt;/eb:Property&gt;</w:t>
      </w:r>
    </w:p>
    <w:p w14:paraId="0234E9DC"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&lt;/eb:PartProperties&gt;</w:t>
      </w:r>
    </w:p>
    <w:p w14:paraId="42FC4CE0"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 xml:space="preserve">    &lt;/eb:PartInfo&gt;    </w:t>
      </w:r>
    </w:p>
    <w:p w14:paraId="641E10CE"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9E3DC5">
        <w:rPr>
          <w:rFonts w:ascii="Courier New" w:hAnsi="Courier New" w:cs="Courier New"/>
          <w:sz w:val="20"/>
        </w:rPr>
        <w:t>&lt;/eb:PayloadInfo&gt;</w:t>
      </w:r>
    </w:p>
    <w:p w14:paraId="7077A119"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1F2D4EDF" w14:textId="77777777" w:rsidR="006A7A25" w:rsidRPr="009E3DC5" w:rsidRDefault="006A7A25" w:rsidP="00B926CF">
      <w:pPr>
        <w:pStyle w:val="BodyText"/>
      </w:pPr>
    </w:p>
    <w:p w14:paraId="386C3C5C" w14:textId="32A280A0" w:rsidR="00B926CF" w:rsidRPr="009E3DC5" w:rsidRDefault="00B926CF" w:rsidP="00B926CF">
      <w:pPr>
        <w:pStyle w:val="BodyText"/>
      </w:pPr>
      <w:r w:rsidRPr="009E3DC5">
        <w:t>The first part</w:t>
      </w:r>
      <w:r w:rsidR="00144B12" w:rsidRPr="009E3DC5">
        <w:t xml:space="preserve"> </w:t>
      </w:r>
      <w:r w:rsidRPr="009E3DC5">
        <w:t xml:space="preserve">is an </w:t>
      </w:r>
      <w:r w:rsidRPr="009E3DC5">
        <w:rPr>
          <w:i/>
        </w:rPr>
        <w:t>xdsb:ProvideAndRegisterDocumentSetRequest</w:t>
      </w:r>
      <w:r w:rsidRPr="009E3DC5">
        <w:t xml:space="preserve"> document</w:t>
      </w:r>
      <w:r w:rsidR="00016895" w:rsidRPr="009E3DC5">
        <w:t xml:space="preserve">. </w:t>
      </w:r>
      <w:r w:rsidRPr="009E3DC5">
        <w:t xml:space="preserve">It is a submission of two documents with identifiers </w:t>
      </w:r>
      <w:r w:rsidRPr="009E3DC5">
        <w:rPr>
          <w:i/>
        </w:rPr>
        <w:t>Document01</w:t>
      </w:r>
      <w:r w:rsidRPr="009E3DC5">
        <w:t xml:space="preserve"> and </w:t>
      </w:r>
      <w:r w:rsidRPr="009E3DC5">
        <w:rPr>
          <w:i/>
        </w:rPr>
        <w:t>Document02</w:t>
      </w:r>
      <w:r w:rsidRPr="009E3DC5">
        <w:t xml:space="preserve">, respectively, and metadata about those documents. </w:t>
      </w:r>
      <w:r w:rsidR="00144B12" w:rsidRPr="009E3DC5">
        <w:t xml:space="preserve">In ebMS3, absence of an </w:t>
      </w:r>
      <w:r w:rsidR="00144B12" w:rsidRPr="009E3DC5">
        <w:rPr>
          <w:i/>
        </w:rPr>
        <w:t xml:space="preserve">href </w:t>
      </w:r>
      <w:r w:rsidR="00144B12" w:rsidRPr="009E3DC5">
        <w:t xml:space="preserve">attribute indicates that the XML content of the part is placed as a child element in the SOAP </w:t>
      </w:r>
      <w:r w:rsidR="00144B12" w:rsidRPr="009E3DC5">
        <w:rPr>
          <w:i/>
        </w:rPr>
        <w:t>Body</w:t>
      </w:r>
      <w:r w:rsidR="00144B12" w:rsidRPr="009E3DC5">
        <w:t>.</w:t>
      </w:r>
    </w:p>
    <w:p w14:paraId="2B546E10" w14:textId="77777777" w:rsidR="00B926CF" w:rsidRPr="009E3DC5" w:rsidRDefault="00B926CF" w:rsidP="00891AE0">
      <w:pPr>
        <w:pStyle w:val="BodyText"/>
      </w:pPr>
    </w:p>
    <w:p w14:paraId="610F3114"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lastRenderedPageBreak/>
        <w:t>&lt;xdsb:ProvideAndRegisterDocumentSetRequest xmlns:xdsb="urn:ihe:iti:xds-b:2007"</w:t>
      </w:r>
    </w:p>
    <w:p w14:paraId="1EDAC13B"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xmlns:rim="urn:oasis:names:tc:ebxml-regrep:xsd:rim:3.0"</w:t>
      </w:r>
    </w:p>
    <w:p w14:paraId="4933BCAA"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xmlns:lcm="urn:oasis:names:tc:ebxml-regrep:xsd:lcm:3.0"&gt;</w:t>
      </w:r>
    </w:p>
    <w:p w14:paraId="60D9A37E"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&lt;lcm:SubmitObjectsRequest&gt;</w:t>
      </w:r>
    </w:p>
    <w:p w14:paraId="1861FB88"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&lt;rim:RegistryObjectList&gt;</w:t>
      </w:r>
    </w:p>
    <w:p w14:paraId="01FB5352"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&lt;rim:RegistryPackage id="SubmissionSet01"&gt;</w:t>
      </w:r>
    </w:p>
    <w:p w14:paraId="21B82C22"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 details omitted --&gt;</w:t>
      </w:r>
    </w:p>
    <w:p w14:paraId="3181E8CD"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&lt;/rim:RegistryPackage&gt;</w:t>
      </w:r>
    </w:p>
    <w:p w14:paraId="5FCCBFC9"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&lt;rim:ExtrinsicObject id="Document01"&gt;</w:t>
      </w:r>
    </w:p>
    <w:p w14:paraId="4CE66E84"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 details omitted --&gt;</w:t>
      </w:r>
    </w:p>
    <w:p w14:paraId="3F2A9864"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&lt;/rim:ExtrinsicObject&gt;</w:t>
      </w:r>
    </w:p>
    <w:p w14:paraId="60251762"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&lt;rim:Association id="assoc1" </w:t>
      </w:r>
    </w:p>
    <w:p w14:paraId="09FEE964"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associationType="urn:oasis:names:tc:ebxml-regrep:AssociationType:HasMember"</w:t>
      </w:r>
    </w:p>
    <w:p w14:paraId="134C4C31"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sourceObject="SubmissionSet01"</w:t>
      </w:r>
    </w:p>
    <w:p w14:paraId="7113A361"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targetObject="Document01"&gt;</w:t>
      </w:r>
    </w:p>
    <w:p w14:paraId="196FA731"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&lt;rim:Slot name="SubmissionSetStatus"&gt;</w:t>
      </w:r>
    </w:p>
    <w:p w14:paraId="6B6DCC74"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&lt;rim:ValueList&gt;</w:t>
      </w:r>
    </w:p>
    <w:p w14:paraId="6E496D2F"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&lt;rim:Value&gt;Original&lt;/rim:Value&gt;</w:t>
      </w:r>
    </w:p>
    <w:p w14:paraId="11EE8569"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&lt;/rim:ValueList&gt;</w:t>
      </w:r>
    </w:p>
    <w:p w14:paraId="0680BED3"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&lt;/rim:Slot&gt;</w:t>
      </w:r>
    </w:p>
    <w:p w14:paraId="1425688A"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&lt;/rim:Association&gt;</w:t>
      </w:r>
    </w:p>
    <w:p w14:paraId="7A283F5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&lt;rim:ExtrinsicObject id="Document02"&gt;</w:t>
      </w:r>
    </w:p>
    <w:p w14:paraId="7512B1D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 details omitted --&gt;</w:t>
      </w:r>
    </w:p>
    <w:p w14:paraId="693D58A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&lt;/rim:ExtrinsicObject&gt;</w:t>
      </w:r>
    </w:p>
    <w:p w14:paraId="717EC68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&lt;rim:Association id="assoc2" </w:t>
      </w:r>
    </w:p>
    <w:p w14:paraId="2792E3F0"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associationType="urn:oasis:names:tc:ebxml-regrep:AssociationType:HasMember"</w:t>
      </w:r>
    </w:p>
    <w:p w14:paraId="493F3F56"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sourceObject="SubmissionSet01"</w:t>
      </w:r>
    </w:p>
    <w:p w14:paraId="1A6D9538"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targetObject="Document02"&gt;</w:t>
      </w:r>
    </w:p>
    <w:p w14:paraId="79024A0D"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&lt;rim:Slot name="SubmissionSetStatus"&gt;</w:t>
      </w:r>
    </w:p>
    <w:p w14:paraId="67DFC437"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&lt;rim:ValueList&gt;</w:t>
      </w:r>
    </w:p>
    <w:p w14:paraId="0E77569D"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&lt;rim:Value&gt;Original&lt;/rim:Value&gt;</w:t>
      </w:r>
    </w:p>
    <w:p w14:paraId="13427657"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&lt;/rim:ValueList&gt;</w:t>
      </w:r>
    </w:p>
    <w:p w14:paraId="77C2AF02"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bookmarkStart w:id="1759" w:name="_Hlk519757385"/>
      <w:r w:rsidRPr="009E3DC5">
        <w:rPr>
          <w:rStyle w:val="XMLname"/>
        </w:rPr>
        <w:t xml:space="preserve">                &lt;/rim:Slot&gt;</w:t>
      </w:r>
    </w:p>
    <w:p w14:paraId="02C0E3E7"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&lt;/rim:Association&gt;</w:t>
      </w:r>
    </w:p>
    <w:p w14:paraId="3CF3D847"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&lt;/rim:RegistryObjectList&gt;</w:t>
      </w:r>
    </w:p>
    <w:p w14:paraId="71BD00F2" w14:textId="77777777"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&lt;/lcm:SubmitObjectsRequest&gt;</w:t>
      </w:r>
    </w:p>
    <w:p w14:paraId="2BD33A64"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&lt;xdsb:Document id="Document01"&gt;</w:t>
      </w:r>
    </w:p>
    <w:p w14:paraId="6173D7D5"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&lt;xop:Include</w:t>
      </w:r>
    </w:p>
    <w:p w14:paraId="342BE77D"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href="cid:0e3f6331-b5a8-4758-8cfd-c562d2ea1c86@requester.ro"/&gt;</w:t>
      </w:r>
    </w:p>
    <w:p w14:paraId="135C6979"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&lt;/xdsb:Document&gt;</w:t>
      </w:r>
    </w:p>
    <w:p w14:paraId="5B47103C"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&lt;xdsb:Document id="Document02"&gt;</w:t>
      </w:r>
      <w:r w:rsidRPr="009E3DC5">
        <w:rPr>
          <w:rStyle w:val="XMLname"/>
        </w:rPr>
        <w:br/>
        <w:t xml:space="preserve">         &lt;xop:Include </w:t>
      </w:r>
    </w:p>
    <w:p w14:paraId="5046C05D" w14:textId="77777777" w:rsidR="001820C1" w:rsidRPr="009E3DC5"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href="cid:9cf5c59a-068c-4c4d-a3ed-a24becee643f@requester.ro"/&gt;</w:t>
      </w:r>
    </w:p>
    <w:p w14:paraId="42D3C985" w14:textId="6B5C1A25" w:rsidR="001820C1" w:rsidRPr="009E3DC5" w:rsidRDefault="001820C1"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&lt;/xdsb:Document&gt;        </w:t>
      </w:r>
    </w:p>
    <w:p w14:paraId="2162F0DC" w14:textId="40456F83" w:rsidR="00B926CF" w:rsidRPr="009E3DC5"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&lt;/xdsb:ProvideAndRegisterDocumentSetRequest&gt;</w:t>
      </w:r>
    </w:p>
    <w:p w14:paraId="6BBEE2E3" w14:textId="77777777" w:rsidR="00051C9B" w:rsidRPr="009E3DC5" w:rsidRDefault="00051C9B" w:rsidP="00B926CF">
      <w:pPr>
        <w:pStyle w:val="BodyText"/>
      </w:pPr>
    </w:p>
    <w:p w14:paraId="19447B2E" w14:textId="77777777" w:rsidR="00B926CF" w:rsidRPr="009E3DC5" w:rsidRDefault="00B926CF" w:rsidP="00B926CF">
      <w:pPr>
        <w:pStyle w:val="BodyText"/>
      </w:pPr>
      <w:r w:rsidRPr="009E3DC5">
        <w:t xml:space="preserve">The payload part property </w:t>
      </w:r>
      <w:r w:rsidRPr="009E3DC5">
        <w:rPr>
          <w:i/>
        </w:rPr>
        <w:t xml:space="preserve">id </w:t>
      </w:r>
      <w:r w:rsidRPr="009E3DC5">
        <w:t xml:space="preserve">is specified for the two </w:t>
      </w:r>
      <w:r w:rsidRPr="009E3DC5">
        <w:rPr>
          <w:i/>
        </w:rPr>
        <w:t xml:space="preserve">eb:PartInfo </w:t>
      </w:r>
      <w:r w:rsidRPr="009E3DC5">
        <w:t>elements corresponding to these payload parts</w:t>
      </w:r>
      <w:r w:rsidR="00144B12" w:rsidRPr="009E3DC5">
        <w:t>.</w:t>
      </w:r>
      <w:r w:rsidRPr="009E3DC5">
        <w:t xml:space="preserve"> </w:t>
      </w:r>
      <w:r w:rsidR="00144B12" w:rsidRPr="009E3DC5">
        <w:t xml:space="preserve">The </w:t>
      </w:r>
      <w:r w:rsidRPr="009E3DC5">
        <w:t>value</w:t>
      </w:r>
      <w:r w:rsidR="00144B12" w:rsidRPr="009E3DC5">
        <w:t>s</w:t>
      </w:r>
      <w:r w:rsidRPr="009E3DC5">
        <w:t xml:space="preserve"> </w:t>
      </w:r>
      <w:r w:rsidR="00144B12" w:rsidRPr="009E3DC5">
        <w:t xml:space="preserve">are </w:t>
      </w:r>
      <w:r w:rsidRPr="009E3DC5">
        <w:t xml:space="preserve">set to the </w:t>
      </w:r>
      <w:r w:rsidRPr="009E3DC5">
        <w:rPr>
          <w:i/>
        </w:rPr>
        <w:t xml:space="preserve">id </w:t>
      </w:r>
      <w:r w:rsidRPr="009E3DC5">
        <w:t>attribute</w:t>
      </w:r>
      <w:r w:rsidR="00144B12" w:rsidRPr="009E3DC5">
        <w:t>s</w:t>
      </w:r>
      <w:r w:rsidRPr="009E3DC5">
        <w:t xml:space="preserve"> of the related </w:t>
      </w:r>
      <w:r w:rsidRPr="009E3DC5">
        <w:rPr>
          <w:i/>
        </w:rPr>
        <w:t>rim:ExtrinsicObject</w:t>
      </w:r>
      <w:r w:rsidRPr="009E3DC5">
        <w:t xml:space="preserve"> elements. </w:t>
      </w:r>
    </w:p>
    <w:p w14:paraId="7336489C" w14:textId="77777777" w:rsidR="00B6628A" w:rsidRPr="009E3DC5" w:rsidRDefault="00B926CF" w:rsidP="00B6628A">
      <w:pPr>
        <w:pStyle w:val="Heading4"/>
      </w:pPr>
      <w:bookmarkStart w:id="1760" w:name="_Toc141666901"/>
      <w:bookmarkEnd w:id="1759"/>
      <w:r w:rsidRPr="009E3DC5">
        <w:lastRenderedPageBreak/>
        <w:t>V.4.6.3</w:t>
      </w:r>
      <w:r w:rsidR="00051C9B" w:rsidRPr="009E3DC5">
        <w:t xml:space="preserve"> </w:t>
      </w:r>
      <w:r w:rsidR="00B6628A" w:rsidRPr="009E3DC5">
        <w:t>Party Identification</w:t>
      </w:r>
      <w:bookmarkEnd w:id="1757"/>
      <w:bookmarkEnd w:id="1760"/>
    </w:p>
    <w:p w14:paraId="048C6BA8" w14:textId="2269D52F" w:rsidR="00B6628A" w:rsidRPr="009E3DC5" w:rsidRDefault="00B6628A" w:rsidP="00B6628A">
      <w:pPr>
        <w:pStyle w:val="BodyText"/>
      </w:pPr>
      <w:r w:rsidRPr="009E3DC5">
        <w:t xml:space="preserve">In AS4 messages, the </w:t>
      </w:r>
      <w:r w:rsidRPr="009E3DC5">
        <w:rPr>
          <w:i/>
        </w:rPr>
        <w:t>eb:From/eb:PartyId</w:t>
      </w:r>
      <w:r w:rsidRPr="009E3DC5">
        <w:t xml:space="preserve"> and </w:t>
      </w:r>
      <w:r w:rsidRPr="009E3DC5">
        <w:rPr>
          <w:i/>
        </w:rPr>
        <w:t>eb:To eb:PartyId</w:t>
      </w:r>
      <w:r w:rsidRPr="009E3DC5">
        <w:t xml:space="preserve"> elements are used to identify sender and receiver parties. If the value of these elements is not a URI, a </w:t>
      </w:r>
      <w:r w:rsidRPr="009E3DC5">
        <w:rPr>
          <w:i/>
        </w:rPr>
        <w:t xml:space="preserve">type </w:t>
      </w:r>
      <w:r w:rsidRPr="009E3DC5">
        <w:t xml:space="preserve">attribute is required to indicate the namespace or domain code list from which the identifier value is drawn. </w:t>
      </w:r>
      <w:r w:rsidR="009060E1" w:rsidRPr="009E3DC5">
        <w:t>ebMS3 requires this value.</w:t>
      </w:r>
    </w:p>
    <w:p w14:paraId="1A0ABD90" w14:textId="1A64D844" w:rsidR="00B6628A" w:rsidRPr="009E3DC5" w:rsidRDefault="00B6628A" w:rsidP="00B6628A">
      <w:pPr>
        <w:pStyle w:val="BodyText"/>
      </w:pPr>
      <w:r w:rsidRPr="009E3DC5">
        <w:t>No specific party identification namespace is mandated</w:t>
      </w:r>
      <w:r w:rsidR="009060E1" w:rsidRPr="009E3DC5">
        <w:t xml:space="preserve"> by IHE</w:t>
      </w:r>
      <w:r w:rsidR="00BA5476" w:rsidRPr="009E3DC5">
        <w:t>,</w:t>
      </w:r>
      <w:r w:rsidRPr="009E3DC5">
        <w:t xml:space="preserve"> as this is typically </w:t>
      </w:r>
      <w:r w:rsidR="009060E1" w:rsidRPr="009E3DC5">
        <w:t>left to each deployment to assign values for configuration</w:t>
      </w:r>
      <w:r w:rsidRPr="009E3DC5">
        <w:t>. Following [HL7EBMS3], if the party identifier is an HL7 instance identifier, the type attribute shall be set to the</w:t>
      </w:r>
      <w:r w:rsidR="00377B33" w:rsidRPr="009E3DC5">
        <w:t xml:space="preserve"> value</w:t>
      </w:r>
      <w:r w:rsidRPr="009E3DC5">
        <w:t xml:space="preserve"> “</w:t>
      </w:r>
      <w:r w:rsidRPr="009E3DC5">
        <w:rPr>
          <w:rFonts w:ascii="Courier New" w:hAnsi="Courier New" w:cs="Courier New"/>
          <w:sz w:val="20"/>
        </w:rPr>
        <w:t>urn:hl7ii</w:t>
      </w:r>
      <w:r w:rsidRPr="009E3DC5">
        <w:t>”.</w:t>
      </w:r>
    </w:p>
    <w:p w14:paraId="2916F343" w14:textId="77777777" w:rsidR="00B6628A" w:rsidRPr="009E3DC5" w:rsidRDefault="00B926CF" w:rsidP="00B6628A">
      <w:pPr>
        <w:pStyle w:val="Heading4"/>
      </w:pPr>
      <w:bookmarkStart w:id="1761" w:name="_Toc508608919"/>
      <w:bookmarkStart w:id="1762" w:name="_Toc141666902"/>
      <w:r w:rsidRPr="009E3DC5">
        <w:t>V.4.6.4</w:t>
      </w:r>
      <w:r w:rsidR="00051C9B" w:rsidRPr="009E3DC5">
        <w:t xml:space="preserve"> </w:t>
      </w:r>
      <w:r w:rsidR="00B6628A" w:rsidRPr="009E3DC5">
        <w:t>Message Identification and Correlation</w:t>
      </w:r>
      <w:bookmarkEnd w:id="1761"/>
      <w:bookmarkEnd w:id="1762"/>
    </w:p>
    <w:p w14:paraId="707F22C9" w14:textId="77777777" w:rsidR="00B6628A" w:rsidRPr="009E3DC5" w:rsidRDefault="00B6628A" w:rsidP="00B6628A">
      <w:pPr>
        <w:pStyle w:val="BodyText"/>
      </w:pPr>
      <w:r w:rsidRPr="009E3DC5">
        <w:t xml:space="preserve">The value of the </w:t>
      </w:r>
      <w:r w:rsidRPr="009E3DC5">
        <w:rPr>
          <w:i/>
        </w:rPr>
        <w:t xml:space="preserve">eb:MessageId </w:t>
      </w:r>
      <w:r w:rsidRPr="009E3DC5">
        <w:t xml:space="preserve">and </w:t>
      </w:r>
      <w:r w:rsidRPr="009E3DC5">
        <w:rPr>
          <w:i/>
        </w:rPr>
        <w:t xml:space="preserve">eb:RefToMessageId </w:t>
      </w:r>
      <w:r w:rsidRPr="009E3DC5">
        <w:t xml:space="preserve">elements shall use the Internet message identifier syntax [RFC5322] without enclosing angle brackets [EBMS3CORE]. In Two Way message exchanges, the value of the </w:t>
      </w:r>
      <w:r w:rsidRPr="009E3DC5">
        <w:rPr>
          <w:i/>
        </w:rPr>
        <w:t xml:space="preserve">eb:RefToMessageId </w:t>
      </w:r>
      <w:r w:rsidRPr="009E3DC5">
        <w:t xml:space="preserve">in the response leg user message shall be set to the value of the </w:t>
      </w:r>
      <w:r w:rsidRPr="009E3DC5">
        <w:rPr>
          <w:i/>
        </w:rPr>
        <w:t xml:space="preserve">eb:MessageId </w:t>
      </w:r>
      <w:r w:rsidRPr="009E3DC5">
        <w:t xml:space="preserve">header in the request leg user message. </w:t>
      </w:r>
    </w:p>
    <w:p w14:paraId="586663DE" w14:textId="77777777" w:rsidR="00B6628A" w:rsidRPr="009E3DC5" w:rsidRDefault="00B6628A" w:rsidP="00B6628A">
      <w:pPr>
        <w:pStyle w:val="BodyText"/>
      </w:pPr>
      <w:r w:rsidRPr="009E3DC5">
        <w:t xml:space="preserve">The value of the </w:t>
      </w:r>
      <w:r w:rsidRPr="009E3DC5">
        <w:rPr>
          <w:i/>
        </w:rPr>
        <w:t xml:space="preserve">eb:ConversationId </w:t>
      </w:r>
      <w:r w:rsidRPr="009E3DC5">
        <w:t xml:space="preserve">in request and response user messages shall be the same. Any conventions for values of </w:t>
      </w:r>
      <w:r w:rsidRPr="009E3DC5">
        <w:rPr>
          <w:i/>
        </w:rPr>
        <w:t xml:space="preserve">eb:ConversationId </w:t>
      </w:r>
      <w:r w:rsidRPr="009E3DC5">
        <w:t>are out of scope of this specification. The only constraint of the ebMS3 schema is that the value be of XML schema token type.</w:t>
      </w:r>
    </w:p>
    <w:p w14:paraId="6B121662" w14:textId="77777777" w:rsidR="00B6628A" w:rsidRPr="009E3DC5" w:rsidRDefault="00B926CF" w:rsidP="00B6628A">
      <w:pPr>
        <w:pStyle w:val="Heading4"/>
      </w:pPr>
      <w:bookmarkStart w:id="1763" w:name="_Toc508608920"/>
      <w:bookmarkStart w:id="1764" w:name="_Toc141666903"/>
      <w:r w:rsidRPr="009E3DC5">
        <w:t>V.4.6.5</w:t>
      </w:r>
      <w:r w:rsidR="00B6628A" w:rsidRPr="009E3DC5">
        <w:t xml:space="preserve"> Test Service</w:t>
      </w:r>
      <w:bookmarkEnd w:id="1763"/>
      <w:bookmarkEnd w:id="1764"/>
    </w:p>
    <w:p w14:paraId="179958D8" w14:textId="29C96B8A" w:rsidR="009060E1" w:rsidRPr="009E3DC5" w:rsidRDefault="00B6628A" w:rsidP="00B6628A">
      <w:pPr>
        <w:pStyle w:val="BodyText"/>
      </w:pPr>
      <w:r w:rsidRPr="009E3DC5">
        <w:t xml:space="preserve">Using the Test Service feature described in </w:t>
      </w:r>
      <w:r w:rsidR="00BF58BB" w:rsidRPr="009E3DC5">
        <w:t>Section</w:t>
      </w:r>
      <w:r w:rsidRPr="009E3DC5">
        <w:t xml:space="preserve"> V.4.4.3, deployments of the Asynchronous AS4 Web Services shall deploy</w:t>
      </w:r>
      <w:r w:rsidR="009060E1" w:rsidRPr="009E3DC5">
        <w:t xml:space="preserve"> a test P-Mode</w:t>
      </w:r>
      <w:r w:rsidRPr="009E3DC5">
        <w:t xml:space="preserve">, for each </w:t>
      </w:r>
      <w:r w:rsidR="009060E1" w:rsidRPr="009E3DC5">
        <w:t xml:space="preserve">triplet: </w:t>
      </w:r>
      <w:r w:rsidRPr="009E3DC5">
        <w:t xml:space="preserve">PMode.Initiator.Party, PMode.Responder.Party, </w:t>
      </w:r>
      <w:r w:rsidR="009060E1" w:rsidRPr="009E3DC5">
        <w:t xml:space="preserve">and </w:t>
      </w:r>
      <w:r w:rsidRPr="009E3DC5">
        <w:t>PMode.Agreement</w:t>
      </w:r>
      <w:r w:rsidR="004F13B2" w:rsidRPr="009E3DC5">
        <w:t xml:space="preserve">. </w:t>
      </w:r>
      <w:r w:rsidR="009060E1" w:rsidRPr="009E3DC5">
        <w:t>This test P-Mode shall have these values for these three parameters and uses the test service and action.</w:t>
      </w:r>
      <w:r w:rsidRPr="009E3DC5">
        <w:t xml:space="preserve"> </w:t>
      </w:r>
    </w:p>
    <w:p w14:paraId="2FF1AC88" w14:textId="004B9CA7" w:rsidR="00B6628A" w:rsidRPr="009E3DC5" w:rsidRDefault="00B6628A" w:rsidP="00B6628A">
      <w:pPr>
        <w:pStyle w:val="BodyText"/>
      </w:pPr>
      <w:r w:rsidRPr="009E3DC5">
        <w:t xml:space="preserve">For these three parameters, for each configured leg, for parameters other than PMode[].BusinessInfo.Service and PMode[].BusinessInfo.Action, this test service configuration shall have the same parameters as the non-test service. This includes the values of the PMode[].Security.X509 parameters, if used. </w:t>
      </w:r>
      <w:r w:rsidR="00A53ED4" w:rsidRPr="009E3DC5">
        <w:t>The effect of this is that for every IHE transaction type, for every communication partner, it is possible to use the AS4 test service to test correct configuration on both requester and provider side.</w:t>
      </w:r>
    </w:p>
    <w:p w14:paraId="6574ABDB" w14:textId="77777777" w:rsidR="00B6628A" w:rsidRPr="009E3DC5" w:rsidRDefault="00B926CF" w:rsidP="00B6628A">
      <w:pPr>
        <w:pStyle w:val="Heading4"/>
      </w:pPr>
      <w:bookmarkStart w:id="1765" w:name="_Toc508608921"/>
      <w:bookmarkStart w:id="1766" w:name="_Toc141666904"/>
      <w:r w:rsidRPr="009E3DC5">
        <w:t>V.4.6.6</w:t>
      </w:r>
      <w:r w:rsidR="00B6628A" w:rsidRPr="009E3DC5">
        <w:t xml:space="preserve"> Service, Action and Role</w:t>
      </w:r>
      <w:bookmarkEnd w:id="1765"/>
      <w:bookmarkEnd w:id="1766"/>
    </w:p>
    <w:p w14:paraId="47F1D137" w14:textId="77777777" w:rsidR="00B6628A" w:rsidRPr="009E3DC5" w:rsidRDefault="00B6628A" w:rsidP="00B6628A">
      <w:pPr>
        <w:pStyle w:val="BodyText"/>
      </w:pPr>
      <w:r w:rsidRPr="009E3DC5">
        <w:t xml:space="preserve">AS4 has mandatory headers to express the </w:t>
      </w:r>
      <w:r w:rsidRPr="009E3DC5">
        <w:rPr>
          <w:i/>
        </w:rPr>
        <w:t>eb:Service</w:t>
      </w:r>
      <w:r w:rsidRPr="009E3DC5">
        <w:t xml:space="preserve">, </w:t>
      </w:r>
      <w:r w:rsidRPr="009E3DC5">
        <w:rPr>
          <w:i/>
        </w:rPr>
        <w:t>eb:Action</w:t>
      </w:r>
      <w:r w:rsidRPr="009E3DC5">
        <w:t xml:space="preserve"> and sender and receiver </w:t>
      </w:r>
      <w:r w:rsidRPr="009E3DC5">
        <w:rPr>
          <w:i/>
        </w:rPr>
        <w:t>eb:Role</w:t>
      </w:r>
      <w:r w:rsidRPr="009E3DC5">
        <w:t xml:space="preserve"> headers for a message.</w:t>
      </w:r>
    </w:p>
    <w:p w14:paraId="22F410F6" w14:textId="77777777" w:rsidR="00B6628A" w:rsidRPr="009E3DC5" w:rsidRDefault="00B926CF" w:rsidP="00B6628A">
      <w:pPr>
        <w:pStyle w:val="Heading5"/>
      </w:pPr>
      <w:bookmarkStart w:id="1767" w:name="_Toc508608922"/>
      <w:bookmarkStart w:id="1768" w:name="_Toc141666905"/>
      <w:r w:rsidRPr="009E3DC5">
        <w:t>V.4.6.6</w:t>
      </w:r>
      <w:r w:rsidR="00B6628A" w:rsidRPr="009E3DC5">
        <w:t>.1 Service</w:t>
      </w:r>
      <w:bookmarkEnd w:id="1767"/>
      <w:bookmarkEnd w:id="1768"/>
    </w:p>
    <w:p w14:paraId="083B6904" w14:textId="77777777" w:rsidR="00B6628A" w:rsidRPr="009E3DC5" w:rsidRDefault="00B6628A" w:rsidP="00B6628A">
      <w:pPr>
        <w:pStyle w:val="BodyText"/>
      </w:pPr>
      <w:r w:rsidRPr="009E3DC5">
        <w:t xml:space="preserve">The ebMS3 specification [EBMS3] defines the </w:t>
      </w:r>
      <w:r w:rsidRPr="009E3DC5">
        <w:rPr>
          <w:i/>
        </w:rPr>
        <w:t>eb:Service</w:t>
      </w:r>
      <w:r w:rsidRPr="009E3DC5">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9E3DC5">
        <w:t>Modes and</w:t>
      </w:r>
      <w:r w:rsidRPr="009E3DC5">
        <w:t xml:space="preserve"> differentiate various types of messages.</w:t>
      </w:r>
    </w:p>
    <w:p w14:paraId="6A38620B" w14:textId="1D983871" w:rsidR="00B6628A" w:rsidRPr="009E3DC5" w:rsidRDefault="00B6628A" w:rsidP="00B6628A">
      <w:pPr>
        <w:pStyle w:val="BodyText"/>
      </w:pPr>
      <w:r w:rsidRPr="009E3DC5">
        <w:lastRenderedPageBreak/>
        <w:t xml:space="preserve">For IHE Transactions, the value of the </w:t>
      </w:r>
      <w:r w:rsidRPr="009E3DC5">
        <w:rPr>
          <w:i/>
        </w:rPr>
        <w:t>eb:Service</w:t>
      </w:r>
      <w:r w:rsidRPr="009E3DC5">
        <w:t xml:space="preserve"> header shall be set </w:t>
      </w:r>
      <w:r w:rsidR="00F057F1" w:rsidRPr="009E3DC5">
        <w:t>to a value specified in the transaction.</w:t>
      </w:r>
      <w:r w:rsidR="007257CE" w:rsidRPr="009E3DC5">
        <w:t xml:space="preserve"> The eb:Service shall contain the attribute @type set to “</w:t>
      </w:r>
      <w:r w:rsidR="007257CE" w:rsidRPr="009E3DC5">
        <w:rPr>
          <w:bCs/>
        </w:rPr>
        <w:t>urn:ihe:iti:transactions</w:t>
      </w:r>
      <w:r w:rsidR="007257CE" w:rsidRPr="009E3DC5">
        <w:t>”</w:t>
      </w:r>
      <w:r w:rsidR="00C024EA" w:rsidRPr="009E3DC5">
        <w:t>.</w:t>
      </w:r>
    </w:p>
    <w:p w14:paraId="1016248E" w14:textId="77777777" w:rsidR="00B6628A" w:rsidRPr="009E3DC5" w:rsidRDefault="00B6628A" w:rsidP="00B6628A">
      <w:pPr>
        <w:pStyle w:val="BodyText"/>
      </w:pPr>
      <w:r w:rsidRPr="009E3DC5">
        <w:t>The AS4 test message shall use the</w:t>
      </w:r>
      <w:r w:rsidR="00F057F1" w:rsidRPr="009E3DC5">
        <w:t xml:space="preserve"> value</w:t>
      </w:r>
      <w:r w:rsidRPr="009E3DC5">
        <w:t xml:space="preserve"> </w:t>
      </w:r>
      <w:hyperlink r:id="rId37" w:history="1">
        <w:r w:rsidR="005F4FBE" w:rsidRPr="009E3DC5">
          <w:rPr>
            <w:rStyle w:val="Hyperlink"/>
            <w:u w:val="none"/>
          </w:rPr>
          <w:t>http://docs.oasis-open.org/ebxml-msg/ebms/v3.0/ns/core/200704/service</w:t>
        </w:r>
      </w:hyperlink>
      <w:r w:rsidR="005F4FBE" w:rsidRPr="009E3DC5">
        <w:rPr>
          <w:i/>
        </w:rPr>
        <w:t xml:space="preserve"> </w:t>
      </w:r>
      <w:r w:rsidRPr="009E3DC5">
        <w:t xml:space="preserve">value for </w:t>
      </w:r>
      <w:r w:rsidRPr="009E3DC5">
        <w:rPr>
          <w:i/>
        </w:rPr>
        <w:t>eb:Service</w:t>
      </w:r>
      <w:r w:rsidR="00016895" w:rsidRPr="009E3DC5">
        <w:t xml:space="preserve">. </w:t>
      </w:r>
    </w:p>
    <w:p w14:paraId="3C8505EC" w14:textId="217F8286" w:rsidR="00B6628A" w:rsidRPr="009E3DC5" w:rsidRDefault="00B6628A" w:rsidP="00B6628A">
      <w:pPr>
        <w:pStyle w:val="BodyText"/>
      </w:pPr>
      <w:r w:rsidRPr="009E3DC5">
        <w:t xml:space="preserve">AS4 message service handler </w:t>
      </w:r>
      <w:r w:rsidR="00A53ED4" w:rsidRPr="009E3DC5">
        <w:t xml:space="preserve">implementations </w:t>
      </w:r>
      <w:r w:rsidRPr="009E3DC5">
        <w:t xml:space="preserve">can </w:t>
      </w:r>
      <w:proofErr w:type="gramStart"/>
      <w:r w:rsidR="00A53ED4" w:rsidRPr="009E3DC5">
        <w:t xml:space="preserve">generally </w:t>
      </w:r>
      <w:r w:rsidRPr="009E3DC5">
        <w:t>be</w:t>
      </w:r>
      <w:proofErr w:type="gramEnd"/>
      <w:r w:rsidRPr="009E3DC5">
        <w:t xml:space="preserve"> configured </w:t>
      </w:r>
      <w:r w:rsidR="00A53ED4" w:rsidRPr="009E3DC5">
        <w:t>with</w:t>
      </w:r>
      <w:r w:rsidR="00BD29EC" w:rsidRPr="009E3DC5">
        <w:t xml:space="preserve"> </w:t>
      </w:r>
      <w:r w:rsidRPr="009E3DC5">
        <w:t xml:space="preserve">a value for </w:t>
      </w:r>
      <w:r w:rsidRPr="009E3DC5">
        <w:rPr>
          <w:i/>
        </w:rPr>
        <w:t xml:space="preserve">eb:Service </w:t>
      </w:r>
      <w:r w:rsidRPr="009E3DC5">
        <w:t xml:space="preserve">using the </w:t>
      </w:r>
      <w:r w:rsidRPr="009E3DC5">
        <w:rPr>
          <w:i/>
        </w:rPr>
        <w:t>PMode[].BusinessInfo.Service</w:t>
      </w:r>
      <w:r w:rsidRPr="009E3DC5">
        <w:t xml:space="preserve"> P-Mode parameter.</w:t>
      </w:r>
    </w:p>
    <w:p w14:paraId="5640FA43" w14:textId="77777777" w:rsidR="00B6628A" w:rsidRPr="009E3DC5" w:rsidRDefault="00B926CF" w:rsidP="00B6628A">
      <w:pPr>
        <w:pStyle w:val="Heading5"/>
      </w:pPr>
      <w:bookmarkStart w:id="1769" w:name="_Toc508608923"/>
      <w:bookmarkStart w:id="1770" w:name="_Toc141666906"/>
      <w:r w:rsidRPr="009E3DC5">
        <w:t>V.4.6.6</w:t>
      </w:r>
      <w:r w:rsidR="00B6628A" w:rsidRPr="009E3DC5">
        <w:t>.2 Action</w:t>
      </w:r>
      <w:bookmarkEnd w:id="1769"/>
      <w:bookmarkEnd w:id="1770"/>
    </w:p>
    <w:p w14:paraId="15CDB9C7" w14:textId="77777777" w:rsidR="00B6628A" w:rsidRPr="009E3DC5" w:rsidRDefault="00B6628A" w:rsidP="00B6628A">
      <w:pPr>
        <w:pStyle w:val="BodyText"/>
      </w:pPr>
      <w:r w:rsidRPr="009E3DC5">
        <w:t xml:space="preserve">In [EBMS3], </w:t>
      </w:r>
      <w:r w:rsidRPr="009E3DC5">
        <w:rPr>
          <w:i/>
        </w:rPr>
        <w:t>eb:Action</w:t>
      </w:r>
      <w:r w:rsidRPr="009E3DC5">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9E3DC5" w:rsidRDefault="00B6628A" w:rsidP="00B6628A">
      <w:pPr>
        <w:pStyle w:val="BodyText"/>
      </w:pPr>
      <w:r w:rsidRPr="009E3DC5">
        <w:t xml:space="preserve">For IHE Transactions, the value of the </w:t>
      </w:r>
      <w:r w:rsidRPr="009E3DC5">
        <w:rPr>
          <w:i/>
        </w:rPr>
        <w:t>eb:Action</w:t>
      </w:r>
      <w:r w:rsidRPr="009E3DC5">
        <w:t xml:space="preserve"> shall be set to </w:t>
      </w:r>
      <w:r w:rsidR="00F057F1" w:rsidRPr="009E3DC5">
        <w:t>a value defined in the specification of the transaction.</w:t>
      </w:r>
    </w:p>
    <w:p w14:paraId="535E67BE" w14:textId="77777777" w:rsidR="00B6628A" w:rsidRPr="009E3DC5" w:rsidRDefault="00B6628A" w:rsidP="00B6628A">
      <w:pPr>
        <w:pStyle w:val="BodyText"/>
      </w:pPr>
      <w:r w:rsidRPr="009E3DC5">
        <w:t xml:space="preserve">The AS4 test message shall use the </w:t>
      </w:r>
      <w:hyperlink r:id="rId38" w:history="1">
        <w:r w:rsidR="005F4FBE" w:rsidRPr="009E3DC5">
          <w:rPr>
            <w:rStyle w:val="Hyperlink"/>
            <w:u w:val="none"/>
          </w:rPr>
          <w:t>http://docs.oasis-open.org/ebxml-msg/ebms/v3.0/ns/core/200704/test</w:t>
        </w:r>
      </w:hyperlink>
      <w:r w:rsidR="005F4FBE" w:rsidRPr="009E3DC5">
        <w:rPr>
          <w:i/>
        </w:rPr>
        <w:t xml:space="preserve"> </w:t>
      </w:r>
      <w:r w:rsidRPr="009E3DC5">
        <w:t xml:space="preserve">value for </w:t>
      </w:r>
      <w:r w:rsidRPr="009E3DC5">
        <w:rPr>
          <w:i/>
        </w:rPr>
        <w:t>eb:Action</w:t>
      </w:r>
      <w:r w:rsidRPr="009E3DC5">
        <w:t>.</w:t>
      </w:r>
    </w:p>
    <w:p w14:paraId="67BEC43B" w14:textId="36489245" w:rsidR="00B6628A" w:rsidRPr="009E3DC5" w:rsidRDefault="00B6628A" w:rsidP="00B6628A">
      <w:pPr>
        <w:pStyle w:val="BodyText"/>
      </w:pPr>
      <w:r w:rsidRPr="009E3DC5">
        <w:t xml:space="preserve">AS4 message service handler </w:t>
      </w:r>
      <w:r w:rsidR="00A53ED4" w:rsidRPr="009E3DC5">
        <w:t xml:space="preserve">implementations </w:t>
      </w:r>
      <w:r w:rsidRPr="009E3DC5">
        <w:t xml:space="preserve">can </w:t>
      </w:r>
      <w:proofErr w:type="gramStart"/>
      <w:r w:rsidR="00A53ED4" w:rsidRPr="009E3DC5">
        <w:t xml:space="preserve">generally </w:t>
      </w:r>
      <w:r w:rsidRPr="009E3DC5">
        <w:t>be</w:t>
      </w:r>
      <w:proofErr w:type="gramEnd"/>
      <w:r w:rsidRPr="009E3DC5">
        <w:t xml:space="preserve"> configured </w:t>
      </w:r>
      <w:r w:rsidR="00A53ED4" w:rsidRPr="009E3DC5">
        <w:t>with</w:t>
      </w:r>
      <w:r w:rsidRPr="009E3DC5">
        <w:t xml:space="preserve"> a value for </w:t>
      </w:r>
      <w:r w:rsidRPr="009E3DC5">
        <w:rPr>
          <w:i/>
        </w:rPr>
        <w:t xml:space="preserve">eb:Action </w:t>
      </w:r>
      <w:r w:rsidRPr="009E3DC5">
        <w:t xml:space="preserve">using the </w:t>
      </w:r>
      <w:r w:rsidRPr="009E3DC5">
        <w:rPr>
          <w:i/>
        </w:rPr>
        <w:t>PMode[].BusinessInfo.Action</w:t>
      </w:r>
      <w:r w:rsidRPr="009E3DC5">
        <w:t xml:space="preserve"> P-Mode parameter.</w:t>
      </w:r>
    </w:p>
    <w:p w14:paraId="1C7AEDF7" w14:textId="77777777" w:rsidR="00B6628A" w:rsidRPr="009E3DC5" w:rsidRDefault="00B926CF" w:rsidP="00B6628A">
      <w:pPr>
        <w:pStyle w:val="Heading5"/>
      </w:pPr>
      <w:bookmarkStart w:id="1771" w:name="_Toc508608924"/>
      <w:bookmarkStart w:id="1772" w:name="_Toc141666907"/>
      <w:r w:rsidRPr="009E3DC5">
        <w:t>V.4.6.6.3</w:t>
      </w:r>
      <w:r w:rsidR="00B6628A" w:rsidRPr="009E3DC5">
        <w:t xml:space="preserve"> Role</w:t>
      </w:r>
      <w:bookmarkEnd w:id="1771"/>
      <w:bookmarkEnd w:id="1772"/>
    </w:p>
    <w:p w14:paraId="3307F11A" w14:textId="77777777" w:rsidR="00B6628A" w:rsidRPr="009E3DC5" w:rsidRDefault="00B6628A" w:rsidP="00B6628A">
      <w:pPr>
        <w:pStyle w:val="BodyText"/>
      </w:pPr>
      <w:r w:rsidRPr="009E3DC5">
        <w:t xml:space="preserve">For each message exchange, [EBMS3] requires setting the values PMode.Initiator.Role and PMode.Responder.Role, which are used to set the </w:t>
      </w:r>
      <w:r w:rsidRPr="009E3DC5">
        <w:rPr>
          <w:i/>
        </w:rPr>
        <w:t>eb:From/eb:Role</w:t>
      </w:r>
      <w:r w:rsidRPr="009E3DC5">
        <w:t xml:space="preserve"> and </w:t>
      </w:r>
      <w:r w:rsidRPr="009E3DC5">
        <w:rPr>
          <w:i/>
        </w:rPr>
        <w:t>eb:To/eb:Role</w:t>
      </w:r>
      <w:r w:rsidRPr="009E3DC5">
        <w:t xml:space="preserve"> headers.</w:t>
      </w:r>
    </w:p>
    <w:p w14:paraId="52B93A27" w14:textId="77777777" w:rsidR="00F057F1" w:rsidRPr="009E3DC5" w:rsidRDefault="00F057F1" w:rsidP="00F057F1">
      <w:pPr>
        <w:pStyle w:val="BodyText"/>
      </w:pPr>
      <w:r w:rsidRPr="009E3DC5">
        <w:t>For IHE transactions, the values to use for these headers are specified in the specification of these transactions.</w:t>
      </w:r>
    </w:p>
    <w:p w14:paraId="26F8BD7D" w14:textId="2F2F67DF" w:rsidR="00F057F1" w:rsidRPr="009E3DC5" w:rsidRDefault="00F057F1" w:rsidP="00B6628A">
      <w:pPr>
        <w:pStyle w:val="BodyText"/>
      </w:pPr>
      <w:r w:rsidRPr="009E3DC5">
        <w:t xml:space="preserve">For the AS4 test service, the default initiator and responder roles defined in </w:t>
      </w:r>
      <w:r w:rsidR="00BF58BB" w:rsidRPr="009E3DC5">
        <w:t>Section</w:t>
      </w:r>
      <w:r w:rsidRPr="009E3DC5">
        <w:t xml:space="preserve"> 5.2.5 of the OASIS AS4 specification [AS4] shall be used.</w:t>
      </w:r>
    </w:p>
    <w:p w14:paraId="2F8A3DA7" w14:textId="77777777" w:rsidR="00B6628A" w:rsidRPr="009E3DC5" w:rsidRDefault="00B926CF" w:rsidP="00B6628A">
      <w:pPr>
        <w:pStyle w:val="Heading4"/>
      </w:pPr>
      <w:bookmarkStart w:id="1773" w:name="_Toc508608925"/>
      <w:bookmarkStart w:id="1774" w:name="_Toc141666908"/>
      <w:r w:rsidRPr="009E3DC5">
        <w:t>V.4.6.7</w:t>
      </w:r>
      <w:r w:rsidR="00B6628A" w:rsidRPr="009E3DC5">
        <w:t xml:space="preserve"> Message Partition Channel</w:t>
      </w:r>
      <w:bookmarkEnd w:id="1773"/>
      <w:bookmarkEnd w:id="1774"/>
    </w:p>
    <w:p w14:paraId="656BEFF4" w14:textId="77777777" w:rsidR="00B6628A" w:rsidRPr="009E3DC5" w:rsidRDefault="00B6628A" w:rsidP="00B6628A">
      <w:pPr>
        <w:pStyle w:val="BodyText"/>
      </w:pPr>
      <w:r w:rsidRPr="009E3DC5">
        <w:t xml:space="preserve">The ebMS3 optional message attribute </w:t>
      </w:r>
      <w:r w:rsidRPr="009E3DC5">
        <w:rPr>
          <w:i/>
        </w:rPr>
        <w:t>mpc</w:t>
      </w:r>
      <w:r w:rsidRPr="009E3DC5">
        <w:t xml:space="preserve"> is used to indicate that a message is part of a specific Message Partition Channel. Its value is set using the PMode[].BusinessInfo.MPC parameter. </w:t>
      </w:r>
    </w:p>
    <w:p w14:paraId="78E15DFF" w14:textId="77777777" w:rsidR="00B6628A" w:rsidRPr="009E3DC5" w:rsidRDefault="00B6628A" w:rsidP="00B6628A">
      <w:pPr>
        <w:pStyle w:val="BodyText"/>
      </w:pPr>
      <w:r w:rsidRPr="009E3DC5">
        <w:t xml:space="preserve">When used with Push exchanges, the MPC feature has no added value. The attribute shall therefore be absent, or (equivalently) present with the </w:t>
      </w:r>
      <w:r w:rsidRPr="009E3DC5">
        <w:rPr>
          <w:i/>
        </w:rPr>
        <w:t>http://docs.oasis-open.org/ebxmlmsg/ebms/v3.0/ns/core/200704/defaultMPC</w:t>
      </w:r>
      <w:r w:rsidRPr="009E3DC5">
        <w:t xml:space="preserve"> value. </w:t>
      </w:r>
    </w:p>
    <w:p w14:paraId="78DFF13A" w14:textId="77777777" w:rsidR="00B926CF" w:rsidRPr="009E3DC5" w:rsidRDefault="00B6628A" w:rsidP="00694A70">
      <w:pPr>
        <w:pStyle w:val="BodyText"/>
      </w:pPr>
      <w:r w:rsidRPr="009E3DC5">
        <w:t>When used with Pull exchanges, the MPC shall be set to a specific non-default value. For each counterparty a distinct MPC shall be used.</w:t>
      </w:r>
    </w:p>
    <w:p w14:paraId="423625FF" w14:textId="77777777" w:rsidR="00B6628A" w:rsidRPr="009E3DC5" w:rsidRDefault="00B6628A" w:rsidP="00B6628A">
      <w:pPr>
        <w:pStyle w:val="Heading3"/>
        <w:numPr>
          <w:ilvl w:val="0"/>
          <w:numId w:val="0"/>
        </w:numPr>
      </w:pPr>
      <w:bookmarkStart w:id="1775" w:name="_Toc508608926"/>
      <w:bookmarkStart w:id="1776" w:name="_Toc141666909"/>
      <w:r w:rsidRPr="009E3DC5">
        <w:t>V.4.7 P</w:t>
      </w:r>
      <w:r w:rsidR="000F7BE0" w:rsidRPr="009E3DC5">
        <w:t>-</w:t>
      </w:r>
      <w:r w:rsidRPr="009E3DC5">
        <w:t>Mode Parameters</w:t>
      </w:r>
      <w:bookmarkEnd w:id="1775"/>
      <w:bookmarkEnd w:id="1776"/>
    </w:p>
    <w:p w14:paraId="2183FB22" w14:textId="633DABA7" w:rsidR="00EF75C0" w:rsidRPr="009E3DC5" w:rsidRDefault="00051C9B" w:rsidP="00F54850">
      <w:pPr>
        <w:pStyle w:val="BodyText"/>
      </w:pPr>
      <w:r w:rsidRPr="009E3DC5">
        <w:t>T</w:t>
      </w:r>
      <w:r w:rsidR="00B6628A" w:rsidRPr="009E3DC5">
        <w:t xml:space="preserve">able </w:t>
      </w:r>
      <w:r w:rsidR="00EF75C0" w:rsidRPr="009E3DC5">
        <w:t xml:space="preserve">4.7-1 </w:t>
      </w:r>
      <w:r w:rsidR="00B6628A" w:rsidRPr="009E3DC5">
        <w:t xml:space="preserve">summarizes AS4 P-Mode parameters and indicates, for each, if its use is constrained by this Appendix. </w:t>
      </w:r>
      <w:r w:rsidR="00EF75C0" w:rsidRPr="009E3DC5">
        <w:br w:type="page"/>
      </w:r>
    </w:p>
    <w:p w14:paraId="5F460B29" w14:textId="77777777" w:rsidR="00EA3DD5" w:rsidRPr="009E3DC5" w:rsidRDefault="00EA3DD5" w:rsidP="00501F72">
      <w:pPr>
        <w:pStyle w:val="TableTitle"/>
      </w:pPr>
      <w:r w:rsidRPr="009E3DC5">
        <w:lastRenderedPageBreak/>
        <w:t>Table</w:t>
      </w:r>
      <w:r w:rsidR="00501F72" w:rsidRPr="009E3DC5">
        <w:t xml:space="preserve"> </w:t>
      </w:r>
      <w:r w:rsidR="008F4783" w:rsidRPr="009E3DC5">
        <w:t>V.</w:t>
      </w:r>
      <w:r w:rsidR="00501F72" w:rsidRPr="009E3DC5">
        <w:t>4.7-1</w:t>
      </w:r>
      <w:r w:rsidR="00051C9B" w:rsidRPr="009E3DC5">
        <w:t xml:space="preserve">: </w:t>
      </w:r>
      <w:r w:rsidR="00501F72" w:rsidRPr="009E3DC5">
        <w:t>Constraints to AS4 P-Mode parameters</w:t>
      </w:r>
    </w:p>
    <w:tbl>
      <w:tblPr>
        <w:tblStyle w:val="TableGrid"/>
        <w:tblW w:w="9576" w:type="dxa"/>
        <w:tblLayout w:type="fixed"/>
        <w:tblLook w:val="04A0" w:firstRow="1" w:lastRow="0" w:firstColumn="1" w:lastColumn="0" w:noHBand="0" w:noVBand="1"/>
      </w:tblPr>
      <w:tblGrid>
        <w:gridCol w:w="3256"/>
        <w:gridCol w:w="6320"/>
      </w:tblGrid>
      <w:tr w:rsidR="00B6628A" w:rsidRPr="009E3DC5" w14:paraId="5A390DF1" w14:textId="77777777" w:rsidTr="009F111F">
        <w:trPr>
          <w:cantSplit/>
          <w:tblHeader/>
        </w:trPr>
        <w:tc>
          <w:tcPr>
            <w:tcW w:w="3256" w:type="dxa"/>
            <w:shd w:val="clear" w:color="auto" w:fill="D9D9D9" w:themeFill="background1" w:themeFillShade="D9"/>
          </w:tcPr>
          <w:p w14:paraId="1D270C7F" w14:textId="77777777" w:rsidR="00B6628A" w:rsidRPr="009E3DC5" w:rsidRDefault="00B6628A" w:rsidP="003C28B0">
            <w:pPr>
              <w:pStyle w:val="TableEntryHeader"/>
            </w:pPr>
            <w:r w:rsidRPr="009E3DC5">
              <w:t>Processing Mode Parameter</w:t>
            </w:r>
          </w:p>
        </w:tc>
        <w:tc>
          <w:tcPr>
            <w:tcW w:w="6320" w:type="dxa"/>
            <w:shd w:val="clear" w:color="auto" w:fill="D9D9D9" w:themeFill="background1" w:themeFillShade="D9"/>
          </w:tcPr>
          <w:p w14:paraId="7E172D7D" w14:textId="77777777" w:rsidR="00B6628A" w:rsidRPr="009E3DC5" w:rsidRDefault="00B6628A" w:rsidP="003C28B0">
            <w:pPr>
              <w:pStyle w:val="TableEntryHeader"/>
            </w:pPr>
            <w:r w:rsidRPr="009E3DC5">
              <w:t>Value Profiling</w:t>
            </w:r>
          </w:p>
        </w:tc>
      </w:tr>
      <w:tr w:rsidR="00B6628A" w:rsidRPr="009E3DC5" w14:paraId="41D13C67" w14:textId="77777777" w:rsidTr="00E16821">
        <w:trPr>
          <w:cantSplit/>
        </w:trPr>
        <w:tc>
          <w:tcPr>
            <w:tcW w:w="3256" w:type="dxa"/>
          </w:tcPr>
          <w:p w14:paraId="59D8C85E" w14:textId="77777777" w:rsidR="00B6628A" w:rsidRPr="009E3DC5" w:rsidRDefault="00B6628A" w:rsidP="00B6628A">
            <w:pPr>
              <w:pStyle w:val="BodyText"/>
            </w:pPr>
            <w:r w:rsidRPr="009E3DC5">
              <w:t>PMode.ID</w:t>
            </w:r>
          </w:p>
        </w:tc>
        <w:tc>
          <w:tcPr>
            <w:tcW w:w="6320" w:type="dxa"/>
          </w:tcPr>
          <w:p w14:paraId="6C8B949D" w14:textId="77777777" w:rsidR="00B6628A" w:rsidRPr="009E3DC5" w:rsidRDefault="00B6628A" w:rsidP="00B6628A">
            <w:pPr>
              <w:pStyle w:val="BodyText"/>
            </w:pPr>
            <w:r w:rsidRPr="009E3DC5">
              <w:t>Not Constrained</w:t>
            </w:r>
          </w:p>
        </w:tc>
      </w:tr>
      <w:tr w:rsidR="00B6628A" w:rsidRPr="009E3DC5" w14:paraId="6292BD88" w14:textId="77777777" w:rsidTr="00E16821">
        <w:trPr>
          <w:cantSplit/>
        </w:trPr>
        <w:tc>
          <w:tcPr>
            <w:tcW w:w="3256" w:type="dxa"/>
          </w:tcPr>
          <w:p w14:paraId="13070E84" w14:textId="77777777" w:rsidR="00B6628A" w:rsidRPr="009E3DC5" w:rsidRDefault="00B6628A" w:rsidP="00B6628A">
            <w:pPr>
              <w:pStyle w:val="BodyText"/>
            </w:pPr>
            <w:r w:rsidRPr="009E3DC5">
              <w:t>PMode.Agreement</w:t>
            </w:r>
          </w:p>
        </w:tc>
        <w:tc>
          <w:tcPr>
            <w:tcW w:w="6320" w:type="dxa"/>
          </w:tcPr>
          <w:p w14:paraId="10C4A24A" w14:textId="77777777" w:rsidR="00B6628A" w:rsidRPr="009E3DC5" w:rsidRDefault="00B6628A" w:rsidP="00B6628A">
            <w:pPr>
              <w:pStyle w:val="BodyText"/>
            </w:pPr>
            <w:r w:rsidRPr="009E3DC5">
              <w:t>Not Constrained</w:t>
            </w:r>
          </w:p>
        </w:tc>
      </w:tr>
      <w:tr w:rsidR="00B6628A" w:rsidRPr="009E3DC5" w14:paraId="68917ED0" w14:textId="77777777" w:rsidTr="00E16821">
        <w:trPr>
          <w:cantSplit/>
        </w:trPr>
        <w:tc>
          <w:tcPr>
            <w:tcW w:w="3256" w:type="dxa"/>
          </w:tcPr>
          <w:p w14:paraId="327E03A4" w14:textId="77777777" w:rsidR="00B6628A" w:rsidRPr="009E3DC5" w:rsidRDefault="00B6628A" w:rsidP="00B6628A">
            <w:pPr>
              <w:pStyle w:val="BodyText"/>
            </w:pPr>
            <w:r w:rsidRPr="009E3DC5">
              <w:t>PMode.MEP</w:t>
            </w:r>
          </w:p>
        </w:tc>
        <w:tc>
          <w:tcPr>
            <w:tcW w:w="6320" w:type="dxa"/>
          </w:tcPr>
          <w:p w14:paraId="275E805F" w14:textId="77777777" w:rsidR="00B6628A" w:rsidRPr="009E3DC5" w:rsidRDefault="00B6628A" w:rsidP="00B6628A">
            <w:pPr>
              <w:pStyle w:val="BodyText"/>
            </w:pPr>
            <w:r w:rsidRPr="009E3DC5">
              <w:t>Support required for the following values:</w:t>
            </w:r>
          </w:p>
          <w:p w14:paraId="6F6F9586" w14:textId="77777777" w:rsidR="00B6628A" w:rsidRPr="009E3DC5" w:rsidRDefault="00B6628A" w:rsidP="00B6628A">
            <w:pPr>
              <w:pStyle w:val="BodyText"/>
            </w:pPr>
            <w:r w:rsidRPr="009E3DC5">
              <w:t>http://docs.oasis-open.org/ebxml-msg/ebms/v3.0/ns/core/200704/oneWay</w:t>
            </w:r>
          </w:p>
          <w:p w14:paraId="26C82DCB" w14:textId="77777777" w:rsidR="00B6628A" w:rsidRPr="009E3DC5" w:rsidRDefault="00B6628A" w:rsidP="00B6628A">
            <w:pPr>
              <w:pStyle w:val="BodyText"/>
            </w:pPr>
            <w:r w:rsidRPr="009E3DC5">
              <w:t>http://docs.oasis-open.org/ebxml-msg/ebms/v3.0/ns/core/200704/twoWay</w:t>
            </w:r>
          </w:p>
        </w:tc>
      </w:tr>
      <w:tr w:rsidR="00B6628A" w:rsidRPr="009E3DC5" w14:paraId="0503C6B0" w14:textId="77777777" w:rsidTr="00E16821">
        <w:trPr>
          <w:cantSplit/>
        </w:trPr>
        <w:tc>
          <w:tcPr>
            <w:tcW w:w="3256" w:type="dxa"/>
          </w:tcPr>
          <w:p w14:paraId="30BAE900" w14:textId="77777777" w:rsidR="00B6628A" w:rsidRPr="009E3DC5" w:rsidRDefault="00B6628A" w:rsidP="00B6628A">
            <w:pPr>
              <w:pStyle w:val="BodyText"/>
            </w:pPr>
            <w:r w:rsidRPr="009E3DC5">
              <w:t>PMode.MEPBinding</w:t>
            </w:r>
          </w:p>
        </w:tc>
        <w:tc>
          <w:tcPr>
            <w:tcW w:w="6320" w:type="dxa"/>
          </w:tcPr>
          <w:p w14:paraId="6B784BF4" w14:textId="77777777" w:rsidR="00162A23" w:rsidRPr="009E3DC5" w:rsidRDefault="00162A23" w:rsidP="00162A23">
            <w:pPr>
              <w:pStyle w:val="BodyText"/>
            </w:pPr>
            <w:r w:rsidRPr="009E3DC5">
              <w:t>AS4 defines the following values:</w:t>
            </w:r>
          </w:p>
          <w:p w14:paraId="0106C8F4" w14:textId="77777777" w:rsidR="00162A23" w:rsidRPr="009E3DC5" w:rsidRDefault="00162A23" w:rsidP="00162A23">
            <w:pPr>
              <w:pStyle w:val="BodyText"/>
              <w:ind w:left="262"/>
            </w:pPr>
            <w:r w:rsidRPr="009E3DC5">
              <w:t>http://docs.oasis-open.org/ebxml-msg/ebms/v3.0/ns/core/200704/push</w:t>
            </w:r>
          </w:p>
          <w:p w14:paraId="7C57EF1C" w14:textId="77777777" w:rsidR="00162A23" w:rsidRPr="009E3DC5" w:rsidRDefault="00162A23" w:rsidP="00162A23">
            <w:pPr>
              <w:pStyle w:val="BodyText"/>
              <w:ind w:left="262"/>
            </w:pPr>
            <w:r w:rsidRPr="009E3DC5">
              <w:t xml:space="preserve">http://docs.oasis-open.org/ebxml-msg/ebms/v3.0/ns/core/200704/pushAndPush </w:t>
            </w:r>
          </w:p>
          <w:p w14:paraId="547D0766" w14:textId="77777777" w:rsidR="00162A23" w:rsidRPr="009E3DC5" w:rsidRDefault="00162A23" w:rsidP="00162A23">
            <w:pPr>
              <w:pStyle w:val="BodyText"/>
              <w:ind w:left="262"/>
            </w:pPr>
            <w:r w:rsidRPr="009E3DC5">
              <w:t xml:space="preserve">http://docs.oasis-open.org/ebxml-msg/ebms/v3.0/ns/core/200704/pushAndPull </w:t>
            </w:r>
          </w:p>
          <w:p w14:paraId="5B91AD98" w14:textId="77777777" w:rsidR="00162A23" w:rsidRPr="009E3DC5" w:rsidRDefault="00162A23" w:rsidP="00162A23">
            <w:pPr>
              <w:pStyle w:val="BodyText"/>
              <w:ind w:left="262"/>
            </w:pPr>
            <w:r w:rsidRPr="009E3DC5">
              <w:t xml:space="preserve">http://docs.oasis-open.org/ebxml-msg/ebms/v3.0/ns/core/200704/pullAndPush </w:t>
            </w:r>
          </w:p>
          <w:p w14:paraId="4B227C34" w14:textId="53173F53" w:rsidR="00B6628A" w:rsidRPr="009E3DC5" w:rsidRDefault="00162A23" w:rsidP="00162A23">
            <w:pPr>
              <w:pStyle w:val="BodyText"/>
            </w:pPr>
            <w:r w:rsidRPr="009E3DC5">
              <w:t>Support is required for pushAndPush</w:t>
            </w:r>
            <w:r w:rsidR="004F13B2" w:rsidRPr="009E3DC5">
              <w:t xml:space="preserve">. </w:t>
            </w:r>
            <w:r w:rsidRPr="009E3DC5">
              <w:t>Others are optional.</w:t>
            </w:r>
          </w:p>
        </w:tc>
      </w:tr>
      <w:tr w:rsidR="00B6628A" w:rsidRPr="009E3DC5" w14:paraId="05CA92D1" w14:textId="77777777" w:rsidTr="00E16821">
        <w:trPr>
          <w:cantSplit/>
        </w:trPr>
        <w:tc>
          <w:tcPr>
            <w:tcW w:w="3256" w:type="dxa"/>
          </w:tcPr>
          <w:p w14:paraId="7CEA01B6" w14:textId="77777777" w:rsidR="00B6628A" w:rsidRPr="009E3DC5" w:rsidRDefault="00B6628A" w:rsidP="00B6628A">
            <w:pPr>
              <w:pStyle w:val="BodyText"/>
            </w:pPr>
            <w:r w:rsidRPr="009E3DC5">
              <w:t>PMode.Initiator.Party</w:t>
            </w:r>
          </w:p>
        </w:tc>
        <w:tc>
          <w:tcPr>
            <w:tcW w:w="6320" w:type="dxa"/>
          </w:tcPr>
          <w:p w14:paraId="385090AA" w14:textId="77777777" w:rsidR="00B6628A" w:rsidRPr="009E3DC5" w:rsidRDefault="00B6628A" w:rsidP="00B6628A">
            <w:pPr>
              <w:pStyle w:val="BodyText"/>
            </w:pPr>
            <w:r w:rsidRPr="009E3DC5">
              <w:t>Party identifier of the party that initiates the MEP</w:t>
            </w:r>
          </w:p>
        </w:tc>
      </w:tr>
      <w:tr w:rsidR="00B6628A" w:rsidRPr="009E3DC5" w14:paraId="6346C82B" w14:textId="77777777" w:rsidTr="00E16821">
        <w:trPr>
          <w:cantSplit/>
        </w:trPr>
        <w:tc>
          <w:tcPr>
            <w:tcW w:w="3256" w:type="dxa"/>
          </w:tcPr>
          <w:p w14:paraId="476F1339" w14:textId="77777777" w:rsidR="00B6628A" w:rsidRPr="009E3DC5" w:rsidRDefault="00B6628A" w:rsidP="00B6628A">
            <w:pPr>
              <w:pStyle w:val="BodyText"/>
            </w:pPr>
            <w:r w:rsidRPr="009E3DC5">
              <w:t>PMode.Initiator.Role</w:t>
            </w:r>
          </w:p>
        </w:tc>
        <w:tc>
          <w:tcPr>
            <w:tcW w:w="6320" w:type="dxa"/>
          </w:tcPr>
          <w:p w14:paraId="0B414D7F" w14:textId="77777777" w:rsidR="00B6628A" w:rsidRPr="009E3DC5" w:rsidRDefault="00B6628A" w:rsidP="00B6628A">
            <w:pPr>
              <w:pStyle w:val="BodyText"/>
            </w:pPr>
            <w:r w:rsidRPr="009E3DC5">
              <w:t>Role of the party that initiated the MEP</w:t>
            </w:r>
          </w:p>
        </w:tc>
      </w:tr>
      <w:tr w:rsidR="00B6628A" w:rsidRPr="009E3DC5" w14:paraId="19DE2F97" w14:textId="77777777" w:rsidTr="00E16821">
        <w:trPr>
          <w:cantSplit/>
        </w:trPr>
        <w:tc>
          <w:tcPr>
            <w:tcW w:w="3256" w:type="dxa"/>
          </w:tcPr>
          <w:p w14:paraId="2D79FAF4" w14:textId="77777777" w:rsidR="00B6628A" w:rsidRPr="009E3DC5" w:rsidRDefault="00B6628A" w:rsidP="00B6628A">
            <w:pPr>
              <w:pStyle w:val="BodyText"/>
            </w:pPr>
            <w:r w:rsidRPr="009E3DC5">
              <w:t>PMode.Initiator.Authorization.username</w:t>
            </w:r>
          </w:p>
        </w:tc>
        <w:tc>
          <w:tcPr>
            <w:tcW w:w="6320" w:type="dxa"/>
          </w:tcPr>
          <w:p w14:paraId="3B9D3A9B" w14:textId="31EC4CED"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3E3323F7" w14:textId="77777777" w:rsidTr="00E16821">
        <w:trPr>
          <w:cantSplit/>
        </w:trPr>
        <w:tc>
          <w:tcPr>
            <w:tcW w:w="3256" w:type="dxa"/>
          </w:tcPr>
          <w:p w14:paraId="7BD4812E" w14:textId="77777777" w:rsidR="00B6628A" w:rsidRPr="009E3DC5" w:rsidRDefault="00B6628A" w:rsidP="00B6628A">
            <w:pPr>
              <w:pStyle w:val="BodyText"/>
            </w:pPr>
            <w:r w:rsidRPr="009E3DC5">
              <w:t>PMode.Initiator.Authorization.password</w:t>
            </w:r>
          </w:p>
        </w:tc>
        <w:tc>
          <w:tcPr>
            <w:tcW w:w="6320" w:type="dxa"/>
          </w:tcPr>
          <w:p w14:paraId="226CACEF" w14:textId="514FF5E4"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62C4859E" w14:textId="77777777" w:rsidTr="00E16821">
        <w:trPr>
          <w:cantSplit/>
        </w:trPr>
        <w:tc>
          <w:tcPr>
            <w:tcW w:w="3256" w:type="dxa"/>
          </w:tcPr>
          <w:p w14:paraId="4AF79E16" w14:textId="77777777" w:rsidR="00B6628A" w:rsidRPr="009E3DC5" w:rsidRDefault="00B6628A" w:rsidP="00B6628A">
            <w:pPr>
              <w:pStyle w:val="BodyText"/>
            </w:pPr>
            <w:r w:rsidRPr="009E3DC5">
              <w:t>PMode.Responder.Party</w:t>
            </w:r>
          </w:p>
        </w:tc>
        <w:tc>
          <w:tcPr>
            <w:tcW w:w="6320" w:type="dxa"/>
          </w:tcPr>
          <w:p w14:paraId="1878864A" w14:textId="77777777" w:rsidR="00B6628A" w:rsidRPr="009E3DC5" w:rsidRDefault="00B6628A" w:rsidP="00B6628A">
            <w:pPr>
              <w:pStyle w:val="BodyText"/>
            </w:pPr>
            <w:r w:rsidRPr="009E3DC5">
              <w:t>Party identifier of the party that responds in the MEP</w:t>
            </w:r>
          </w:p>
        </w:tc>
      </w:tr>
      <w:tr w:rsidR="00B6628A" w:rsidRPr="009E3DC5" w14:paraId="0DA2E94A" w14:textId="77777777" w:rsidTr="00E16821">
        <w:trPr>
          <w:cantSplit/>
        </w:trPr>
        <w:tc>
          <w:tcPr>
            <w:tcW w:w="3256" w:type="dxa"/>
          </w:tcPr>
          <w:p w14:paraId="2846FC34" w14:textId="77777777" w:rsidR="00B6628A" w:rsidRPr="009E3DC5" w:rsidRDefault="00B6628A" w:rsidP="00B6628A">
            <w:pPr>
              <w:pStyle w:val="BodyText"/>
            </w:pPr>
            <w:r w:rsidRPr="009E3DC5">
              <w:t>PMode.Responder.Role</w:t>
            </w:r>
          </w:p>
        </w:tc>
        <w:tc>
          <w:tcPr>
            <w:tcW w:w="6320" w:type="dxa"/>
          </w:tcPr>
          <w:p w14:paraId="46462FC1" w14:textId="77777777" w:rsidR="00B6628A" w:rsidRPr="009E3DC5" w:rsidRDefault="00B6628A" w:rsidP="00B6628A">
            <w:pPr>
              <w:pStyle w:val="BodyText"/>
            </w:pPr>
            <w:r w:rsidRPr="009E3DC5">
              <w:t>Role of the party that responds in the MEP</w:t>
            </w:r>
          </w:p>
        </w:tc>
      </w:tr>
      <w:tr w:rsidR="00B6628A" w:rsidRPr="009E3DC5" w14:paraId="63F26491" w14:textId="77777777" w:rsidTr="00E16821">
        <w:trPr>
          <w:cantSplit/>
        </w:trPr>
        <w:tc>
          <w:tcPr>
            <w:tcW w:w="3256" w:type="dxa"/>
          </w:tcPr>
          <w:p w14:paraId="3DDC7E1F" w14:textId="77777777" w:rsidR="00B6628A" w:rsidRPr="009E3DC5" w:rsidRDefault="00B6628A" w:rsidP="00B6628A">
            <w:pPr>
              <w:pStyle w:val="BodyText"/>
            </w:pPr>
            <w:r w:rsidRPr="009E3DC5">
              <w:t>PMode.Responder.Authorization. username</w:t>
            </w:r>
          </w:p>
        </w:tc>
        <w:tc>
          <w:tcPr>
            <w:tcW w:w="6320" w:type="dxa"/>
          </w:tcPr>
          <w:p w14:paraId="4EDF349E" w14:textId="039904D9"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477019BF" w14:textId="77777777" w:rsidTr="00E16821">
        <w:trPr>
          <w:cantSplit/>
        </w:trPr>
        <w:tc>
          <w:tcPr>
            <w:tcW w:w="3256" w:type="dxa"/>
          </w:tcPr>
          <w:p w14:paraId="65090057" w14:textId="77777777" w:rsidR="00B6628A" w:rsidRPr="009E3DC5" w:rsidRDefault="00B6628A" w:rsidP="00B6628A">
            <w:pPr>
              <w:pStyle w:val="BodyText"/>
            </w:pPr>
            <w:r w:rsidRPr="009E3DC5">
              <w:t>PMode.Responder.Authorization. password</w:t>
            </w:r>
          </w:p>
        </w:tc>
        <w:tc>
          <w:tcPr>
            <w:tcW w:w="6320" w:type="dxa"/>
          </w:tcPr>
          <w:p w14:paraId="255EF880" w14:textId="205BA438"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6E1B4374" w14:textId="77777777" w:rsidTr="00E16821">
        <w:trPr>
          <w:cantSplit/>
        </w:trPr>
        <w:tc>
          <w:tcPr>
            <w:tcW w:w="3256" w:type="dxa"/>
          </w:tcPr>
          <w:p w14:paraId="329886A9" w14:textId="77777777" w:rsidR="00B6628A" w:rsidRPr="009E3DC5" w:rsidRDefault="00B6628A" w:rsidP="00B6628A">
            <w:pPr>
              <w:pStyle w:val="BodyText"/>
            </w:pPr>
            <w:r w:rsidRPr="009E3DC5">
              <w:t>PMode[].Protocol.Address</w:t>
            </w:r>
          </w:p>
        </w:tc>
        <w:tc>
          <w:tcPr>
            <w:tcW w:w="6320" w:type="dxa"/>
          </w:tcPr>
          <w:p w14:paraId="2072C5CE" w14:textId="77777777" w:rsidR="00B6628A" w:rsidRPr="009E3DC5" w:rsidRDefault="00B6628A" w:rsidP="00B6628A">
            <w:pPr>
              <w:pStyle w:val="BodyText"/>
            </w:pPr>
            <w:r w:rsidRPr="009E3DC5">
              <w:t>Required, https URI of the responder</w:t>
            </w:r>
          </w:p>
        </w:tc>
      </w:tr>
      <w:tr w:rsidR="00B6628A" w:rsidRPr="009E3DC5" w14:paraId="1220B306" w14:textId="77777777" w:rsidTr="00E16821">
        <w:trPr>
          <w:cantSplit/>
        </w:trPr>
        <w:tc>
          <w:tcPr>
            <w:tcW w:w="3256" w:type="dxa"/>
          </w:tcPr>
          <w:p w14:paraId="26F7AE41" w14:textId="77777777" w:rsidR="00B6628A" w:rsidRPr="009E3DC5" w:rsidRDefault="00B6628A" w:rsidP="00B6628A">
            <w:pPr>
              <w:pStyle w:val="BodyText"/>
            </w:pPr>
            <w:r w:rsidRPr="009E3DC5">
              <w:lastRenderedPageBreak/>
              <w:t>PMode[].Protocol.SOAPVersion</w:t>
            </w:r>
          </w:p>
        </w:tc>
        <w:tc>
          <w:tcPr>
            <w:tcW w:w="6320" w:type="dxa"/>
          </w:tcPr>
          <w:p w14:paraId="06E4C9DC" w14:textId="77777777" w:rsidR="00B6628A" w:rsidRPr="009E3DC5" w:rsidRDefault="00B6628A" w:rsidP="00B6628A">
            <w:pPr>
              <w:pStyle w:val="BodyText"/>
            </w:pPr>
            <w:r w:rsidRPr="009E3DC5">
              <w:t>1.2</w:t>
            </w:r>
          </w:p>
        </w:tc>
      </w:tr>
      <w:tr w:rsidR="00B6628A" w:rsidRPr="009E3DC5" w14:paraId="5A2154B0" w14:textId="77777777" w:rsidTr="00E16821">
        <w:trPr>
          <w:cantSplit/>
        </w:trPr>
        <w:tc>
          <w:tcPr>
            <w:tcW w:w="3256" w:type="dxa"/>
          </w:tcPr>
          <w:p w14:paraId="0B80A634" w14:textId="77777777" w:rsidR="00B6628A" w:rsidRPr="009E3DC5" w:rsidRDefault="00B6628A" w:rsidP="00B6628A">
            <w:pPr>
              <w:pStyle w:val="BodyText"/>
            </w:pPr>
            <w:r w:rsidRPr="009E3DC5">
              <w:t>PMode[].BusinessInfo.Service</w:t>
            </w:r>
          </w:p>
        </w:tc>
        <w:tc>
          <w:tcPr>
            <w:tcW w:w="6320" w:type="dxa"/>
          </w:tcPr>
          <w:p w14:paraId="6174D522" w14:textId="67CAC953" w:rsidR="00B6628A" w:rsidRPr="009E3DC5" w:rsidRDefault="00B6628A" w:rsidP="00B6628A">
            <w:pPr>
              <w:pStyle w:val="BodyText"/>
            </w:pPr>
            <w:r w:rsidRPr="009E3DC5">
              <w:t xml:space="preserve">See </w:t>
            </w:r>
            <w:r w:rsidR="004964EC" w:rsidRPr="009E3DC5">
              <w:t>S</w:t>
            </w:r>
            <w:r w:rsidRPr="009E3DC5">
              <w:t>ection V.</w:t>
            </w:r>
            <w:r w:rsidR="00DE7549" w:rsidRPr="009E3DC5">
              <w:t>6.6.1</w:t>
            </w:r>
          </w:p>
        </w:tc>
      </w:tr>
      <w:tr w:rsidR="00B6628A" w:rsidRPr="009E3DC5" w14:paraId="412B679D" w14:textId="77777777" w:rsidTr="00E16821">
        <w:trPr>
          <w:cantSplit/>
        </w:trPr>
        <w:tc>
          <w:tcPr>
            <w:tcW w:w="3256" w:type="dxa"/>
          </w:tcPr>
          <w:p w14:paraId="4BBACDE3" w14:textId="77777777" w:rsidR="00B6628A" w:rsidRPr="009E3DC5" w:rsidRDefault="00B6628A" w:rsidP="00B6628A">
            <w:pPr>
              <w:pStyle w:val="BodyText"/>
            </w:pPr>
            <w:r w:rsidRPr="009E3DC5">
              <w:t>PMode[].BusinessInfo.Action</w:t>
            </w:r>
          </w:p>
        </w:tc>
        <w:tc>
          <w:tcPr>
            <w:tcW w:w="6320" w:type="dxa"/>
          </w:tcPr>
          <w:p w14:paraId="58795129" w14:textId="699A6EFC" w:rsidR="00B6628A" w:rsidRPr="009E3DC5" w:rsidRDefault="00B6628A" w:rsidP="00B6628A">
            <w:pPr>
              <w:pStyle w:val="BodyText"/>
            </w:pPr>
            <w:r w:rsidRPr="009E3DC5">
              <w:t xml:space="preserve">See </w:t>
            </w:r>
            <w:r w:rsidR="004964EC" w:rsidRPr="009E3DC5">
              <w:t>S</w:t>
            </w:r>
            <w:r w:rsidRPr="009E3DC5">
              <w:t>ection V.</w:t>
            </w:r>
            <w:r w:rsidR="00DE7549" w:rsidRPr="009E3DC5">
              <w:t>6.6.2</w:t>
            </w:r>
          </w:p>
        </w:tc>
      </w:tr>
      <w:tr w:rsidR="00B6628A" w:rsidRPr="009E3DC5" w14:paraId="6EBFFB1E" w14:textId="77777777" w:rsidTr="00E16821">
        <w:trPr>
          <w:cantSplit/>
        </w:trPr>
        <w:tc>
          <w:tcPr>
            <w:tcW w:w="3256" w:type="dxa"/>
          </w:tcPr>
          <w:p w14:paraId="3932C415" w14:textId="77777777" w:rsidR="00B6628A" w:rsidRPr="009E3DC5" w:rsidRDefault="00B6628A" w:rsidP="00B6628A">
            <w:pPr>
              <w:pStyle w:val="BodyText"/>
            </w:pPr>
            <w:r w:rsidRPr="009E3DC5">
              <w:t>PMode[].BusinessInfo.Properties</w:t>
            </w:r>
          </w:p>
        </w:tc>
        <w:tc>
          <w:tcPr>
            <w:tcW w:w="6320" w:type="dxa"/>
          </w:tcPr>
          <w:p w14:paraId="6B992F7F" w14:textId="77777777" w:rsidR="00B6628A" w:rsidRPr="009E3DC5" w:rsidRDefault="00B6628A" w:rsidP="00B6628A">
            <w:pPr>
              <w:pStyle w:val="BodyText"/>
            </w:pPr>
            <w:r w:rsidRPr="009E3DC5">
              <w:t xml:space="preserve">Support Required; no profiling for specific values </w:t>
            </w:r>
          </w:p>
        </w:tc>
      </w:tr>
      <w:tr w:rsidR="00B6628A" w:rsidRPr="009E3DC5" w14:paraId="63F39B26" w14:textId="77777777" w:rsidTr="00E16821">
        <w:trPr>
          <w:cantSplit/>
        </w:trPr>
        <w:tc>
          <w:tcPr>
            <w:tcW w:w="3256" w:type="dxa"/>
          </w:tcPr>
          <w:p w14:paraId="5611A1F6" w14:textId="77777777" w:rsidR="00B6628A" w:rsidRPr="009E3DC5" w:rsidRDefault="00B6628A" w:rsidP="00B6628A">
            <w:pPr>
              <w:pStyle w:val="BodyText"/>
            </w:pPr>
            <w:r w:rsidRPr="009E3DC5">
              <w:t>PMode[].BusinessInfo.MPC</w:t>
            </w:r>
          </w:p>
        </w:tc>
        <w:tc>
          <w:tcPr>
            <w:tcW w:w="6320" w:type="dxa"/>
          </w:tcPr>
          <w:p w14:paraId="7D7F4224" w14:textId="77777777" w:rsidR="00B6628A" w:rsidRPr="009E3DC5" w:rsidRDefault="00B6628A" w:rsidP="00B6628A">
            <w:pPr>
              <w:pStyle w:val="BodyText"/>
            </w:pPr>
            <w:r w:rsidRPr="009E3DC5">
              <w:t xml:space="preserve">When used with Push, only default MPC is used </w:t>
            </w:r>
          </w:p>
          <w:p w14:paraId="16194EE0" w14:textId="77777777" w:rsidR="00B6628A" w:rsidRPr="009E3DC5" w:rsidRDefault="00B6628A" w:rsidP="00B6628A">
            <w:pPr>
              <w:pStyle w:val="BodyText"/>
            </w:pPr>
            <w:r w:rsidRPr="009E3DC5">
              <w:t>When used with Pull, one MPC per counterparty.</w:t>
            </w:r>
          </w:p>
        </w:tc>
      </w:tr>
      <w:tr w:rsidR="00B6628A" w:rsidRPr="009E3DC5" w14:paraId="01C8D2AC" w14:textId="77777777" w:rsidTr="00E16821">
        <w:trPr>
          <w:cantSplit/>
        </w:trPr>
        <w:tc>
          <w:tcPr>
            <w:tcW w:w="3256" w:type="dxa"/>
          </w:tcPr>
          <w:p w14:paraId="1393EE5A" w14:textId="77777777" w:rsidR="00B6628A" w:rsidRPr="009E3DC5" w:rsidRDefault="00B6628A" w:rsidP="00B6628A">
            <w:pPr>
              <w:pStyle w:val="BodyText"/>
            </w:pPr>
            <w:r w:rsidRPr="009E3DC5">
              <w:t>PMode[].BusinessInfo.PayloadProfile</w:t>
            </w:r>
          </w:p>
        </w:tc>
        <w:tc>
          <w:tcPr>
            <w:tcW w:w="6320" w:type="dxa"/>
          </w:tcPr>
          <w:p w14:paraId="2D2BBB9A" w14:textId="77777777" w:rsidR="00B6628A" w:rsidRPr="009E3DC5" w:rsidRDefault="00B6628A" w:rsidP="00B6628A">
            <w:pPr>
              <w:pStyle w:val="BodyText"/>
            </w:pPr>
            <w:r w:rsidRPr="009E3DC5">
              <w:t>Not Constrained</w:t>
            </w:r>
          </w:p>
        </w:tc>
      </w:tr>
      <w:tr w:rsidR="00B6628A" w:rsidRPr="009E3DC5" w14:paraId="74035F27" w14:textId="77777777" w:rsidTr="00E16821">
        <w:trPr>
          <w:cantSplit/>
        </w:trPr>
        <w:tc>
          <w:tcPr>
            <w:tcW w:w="3256" w:type="dxa"/>
          </w:tcPr>
          <w:p w14:paraId="1046CE27" w14:textId="77777777" w:rsidR="00B6628A" w:rsidRPr="009E3DC5" w:rsidRDefault="00B6628A" w:rsidP="00B6628A">
            <w:pPr>
              <w:pStyle w:val="BodyText"/>
            </w:pPr>
            <w:r w:rsidRPr="009E3DC5">
              <w:t>PMode[].Errorhandling.Report. SenderErrorsTo</w:t>
            </w:r>
          </w:p>
        </w:tc>
        <w:tc>
          <w:tcPr>
            <w:tcW w:w="6320" w:type="dxa"/>
          </w:tcPr>
          <w:p w14:paraId="075F7475" w14:textId="76B7B256"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5CF0D072" w14:textId="77777777" w:rsidTr="00E16821">
        <w:trPr>
          <w:cantSplit/>
        </w:trPr>
        <w:tc>
          <w:tcPr>
            <w:tcW w:w="3256" w:type="dxa"/>
          </w:tcPr>
          <w:p w14:paraId="40665347" w14:textId="77777777" w:rsidR="00B6628A" w:rsidRPr="009E3DC5" w:rsidRDefault="00B6628A" w:rsidP="00B6628A">
            <w:pPr>
              <w:pStyle w:val="BodyText"/>
            </w:pPr>
            <w:r w:rsidRPr="009E3DC5">
              <w:t>PMode[].Errorhandling.Report. ReceiverErrorsTo</w:t>
            </w:r>
          </w:p>
        </w:tc>
        <w:tc>
          <w:tcPr>
            <w:tcW w:w="6320" w:type="dxa"/>
          </w:tcPr>
          <w:p w14:paraId="3095AB3A" w14:textId="77777777" w:rsidR="00B6628A" w:rsidRPr="009E3DC5" w:rsidRDefault="00B6628A" w:rsidP="00B6628A">
            <w:pPr>
              <w:pStyle w:val="BodyText"/>
            </w:pPr>
            <w:r w:rsidRPr="009E3DC5">
              <w:t>Not used if the MEP Binding is Push</w:t>
            </w:r>
          </w:p>
          <w:p w14:paraId="78D6A124" w14:textId="77777777" w:rsidR="00B6628A" w:rsidRPr="009E3DC5" w:rsidRDefault="00B6628A" w:rsidP="00B6628A">
            <w:pPr>
              <w:pStyle w:val="BodyText"/>
            </w:pPr>
            <w:r w:rsidRPr="009E3DC5">
              <w:t>If the MEP Binding is Pull</w:t>
            </w:r>
            <w:r w:rsidR="00F057F1" w:rsidRPr="009E3DC5">
              <w:t>, this parameter is set to the same URI as PMode[].Protocol.Address.</w:t>
            </w:r>
          </w:p>
        </w:tc>
      </w:tr>
      <w:tr w:rsidR="00B6628A" w:rsidRPr="009E3DC5" w14:paraId="72CC19DC" w14:textId="77777777" w:rsidTr="00E16821">
        <w:trPr>
          <w:cantSplit/>
        </w:trPr>
        <w:tc>
          <w:tcPr>
            <w:tcW w:w="3256" w:type="dxa"/>
          </w:tcPr>
          <w:p w14:paraId="1D7994AF" w14:textId="77777777" w:rsidR="00B6628A" w:rsidRPr="009E3DC5" w:rsidRDefault="00B6628A" w:rsidP="00B6628A">
            <w:pPr>
              <w:pStyle w:val="BodyText"/>
            </w:pPr>
            <w:r w:rsidRPr="009E3DC5">
              <w:t>PMode[].Errorhandling.Report. AsResponse</w:t>
            </w:r>
          </w:p>
        </w:tc>
        <w:tc>
          <w:tcPr>
            <w:tcW w:w="6320" w:type="dxa"/>
          </w:tcPr>
          <w:p w14:paraId="5C49CD4C" w14:textId="77777777" w:rsidR="00B6628A" w:rsidRPr="009E3DC5" w:rsidRDefault="00B6628A" w:rsidP="00B6628A">
            <w:pPr>
              <w:pStyle w:val="BodyText"/>
            </w:pPr>
            <w:r w:rsidRPr="009E3DC5">
              <w:t>If the MEP Binding is Push, set to True.</w:t>
            </w:r>
          </w:p>
          <w:p w14:paraId="1655C0A4" w14:textId="77777777" w:rsidR="00B6628A" w:rsidRPr="009E3DC5" w:rsidRDefault="00B6628A" w:rsidP="00B6628A">
            <w:pPr>
              <w:pStyle w:val="BodyText"/>
            </w:pPr>
            <w:r w:rsidRPr="009E3DC5">
              <w:t>If the MEP Binding is Pull, set to the same URI as PMode[].Protocol.Address</w:t>
            </w:r>
          </w:p>
        </w:tc>
      </w:tr>
      <w:tr w:rsidR="00B6628A" w:rsidRPr="009E3DC5" w14:paraId="2E0BD1A4" w14:textId="77777777" w:rsidTr="00E16821">
        <w:trPr>
          <w:cantSplit/>
        </w:trPr>
        <w:tc>
          <w:tcPr>
            <w:tcW w:w="3256" w:type="dxa"/>
          </w:tcPr>
          <w:p w14:paraId="1B08F54D" w14:textId="77777777" w:rsidR="00B6628A" w:rsidRPr="009E3DC5" w:rsidRDefault="00B6628A" w:rsidP="00B6628A">
            <w:pPr>
              <w:pStyle w:val="BodyText"/>
            </w:pPr>
            <w:r w:rsidRPr="009E3DC5">
              <w:t>PMode[].Errorhandling.Report. ProcessErrorNotifyConsumer</w:t>
            </w:r>
          </w:p>
        </w:tc>
        <w:tc>
          <w:tcPr>
            <w:tcW w:w="6320" w:type="dxa"/>
          </w:tcPr>
          <w:p w14:paraId="41B73F7F" w14:textId="77777777" w:rsidR="00B6628A" w:rsidRPr="009E3DC5" w:rsidRDefault="00B6628A" w:rsidP="00B6628A">
            <w:pPr>
              <w:pStyle w:val="BodyText"/>
            </w:pPr>
            <w:r w:rsidRPr="009E3DC5">
              <w:t>True (Recommended)</w:t>
            </w:r>
          </w:p>
        </w:tc>
      </w:tr>
      <w:tr w:rsidR="00B6628A" w:rsidRPr="009E3DC5" w14:paraId="2DBA56C0" w14:textId="77777777" w:rsidTr="00E16821">
        <w:trPr>
          <w:cantSplit/>
        </w:trPr>
        <w:tc>
          <w:tcPr>
            <w:tcW w:w="3256" w:type="dxa"/>
          </w:tcPr>
          <w:p w14:paraId="167646A4" w14:textId="77777777" w:rsidR="00B6628A" w:rsidRPr="009E3DC5" w:rsidRDefault="00B6628A" w:rsidP="00B6628A">
            <w:pPr>
              <w:pStyle w:val="BodyText"/>
            </w:pPr>
            <w:r w:rsidRPr="009E3DC5">
              <w:t>PMode[].ErrorHandling.Report. ProcessErrorNotifyProducer</w:t>
            </w:r>
          </w:p>
        </w:tc>
        <w:tc>
          <w:tcPr>
            <w:tcW w:w="6320" w:type="dxa"/>
          </w:tcPr>
          <w:p w14:paraId="5280AEAF" w14:textId="77777777" w:rsidR="00B6628A" w:rsidRPr="009E3DC5" w:rsidRDefault="00B6628A" w:rsidP="00B6628A">
            <w:pPr>
              <w:pStyle w:val="BodyText"/>
            </w:pPr>
            <w:r w:rsidRPr="009E3DC5">
              <w:t>True (Recommended)</w:t>
            </w:r>
          </w:p>
        </w:tc>
      </w:tr>
      <w:tr w:rsidR="00B6628A" w:rsidRPr="009E3DC5" w14:paraId="09993EC4" w14:textId="77777777" w:rsidTr="00E16821">
        <w:trPr>
          <w:cantSplit/>
        </w:trPr>
        <w:tc>
          <w:tcPr>
            <w:tcW w:w="3256" w:type="dxa"/>
          </w:tcPr>
          <w:p w14:paraId="609EE228" w14:textId="77777777" w:rsidR="00B6628A" w:rsidRPr="009E3DC5" w:rsidRDefault="00B6628A" w:rsidP="00B6628A">
            <w:pPr>
              <w:pStyle w:val="BodyText"/>
            </w:pPr>
            <w:r w:rsidRPr="009E3DC5">
              <w:t>PMode[].Errorhandling. DeliveryFailuresNotifyProducer</w:t>
            </w:r>
          </w:p>
        </w:tc>
        <w:tc>
          <w:tcPr>
            <w:tcW w:w="6320" w:type="dxa"/>
          </w:tcPr>
          <w:p w14:paraId="4A5713A3" w14:textId="77777777" w:rsidR="00B6628A" w:rsidRPr="009E3DC5" w:rsidRDefault="00B6628A" w:rsidP="00B6628A">
            <w:pPr>
              <w:pStyle w:val="BodyText"/>
            </w:pPr>
            <w:r w:rsidRPr="009E3DC5">
              <w:t>True (Recommended)</w:t>
            </w:r>
          </w:p>
        </w:tc>
      </w:tr>
      <w:tr w:rsidR="00B6628A" w:rsidRPr="009E3DC5" w14:paraId="2F29EF18" w14:textId="77777777" w:rsidTr="00E16821">
        <w:trPr>
          <w:cantSplit/>
        </w:trPr>
        <w:tc>
          <w:tcPr>
            <w:tcW w:w="3256" w:type="dxa"/>
          </w:tcPr>
          <w:p w14:paraId="5709A3EB" w14:textId="77777777" w:rsidR="00B6628A" w:rsidRPr="009E3DC5" w:rsidRDefault="00B6628A" w:rsidP="00B6628A">
            <w:pPr>
              <w:pStyle w:val="BodyText"/>
            </w:pPr>
            <w:r w:rsidRPr="009E3DC5">
              <w:t>PMode[].ErrorHandling.Report. MissingReceiptNotifyProducer</w:t>
            </w:r>
          </w:p>
        </w:tc>
        <w:tc>
          <w:tcPr>
            <w:tcW w:w="6320" w:type="dxa"/>
          </w:tcPr>
          <w:p w14:paraId="27E2497C" w14:textId="77777777" w:rsidR="00B6628A" w:rsidRPr="009E3DC5" w:rsidRDefault="00B6628A" w:rsidP="00B6628A">
            <w:pPr>
              <w:pStyle w:val="BodyText"/>
            </w:pPr>
            <w:r w:rsidRPr="009E3DC5">
              <w:t>True (used with ReceptionAwareness)</w:t>
            </w:r>
          </w:p>
        </w:tc>
      </w:tr>
      <w:tr w:rsidR="00B6628A" w:rsidRPr="009E3DC5" w14:paraId="5D8D4A21" w14:textId="77777777" w:rsidTr="00E16821">
        <w:trPr>
          <w:cantSplit/>
        </w:trPr>
        <w:tc>
          <w:tcPr>
            <w:tcW w:w="3256" w:type="dxa"/>
          </w:tcPr>
          <w:p w14:paraId="76C62569" w14:textId="77777777" w:rsidR="00B6628A" w:rsidRPr="009E3DC5" w:rsidRDefault="00B6628A" w:rsidP="00B6628A">
            <w:pPr>
              <w:pStyle w:val="BodyText"/>
            </w:pPr>
            <w:r w:rsidRPr="009E3DC5">
              <w:t>PMode[].Reliability</w:t>
            </w:r>
          </w:p>
        </w:tc>
        <w:tc>
          <w:tcPr>
            <w:tcW w:w="6320" w:type="dxa"/>
          </w:tcPr>
          <w:p w14:paraId="2A96281A" w14:textId="00417DB7" w:rsidR="00B6628A" w:rsidRPr="009E3DC5" w:rsidRDefault="00B6628A" w:rsidP="00B6628A">
            <w:pPr>
              <w:pStyle w:val="BodyText"/>
            </w:pPr>
            <w:r w:rsidRPr="009E3DC5">
              <w:t xml:space="preserve">Not </w:t>
            </w:r>
            <w:r w:rsidR="008D7B3B" w:rsidRPr="009E3DC5">
              <w:t>U</w:t>
            </w:r>
            <w:r w:rsidRPr="009E3DC5">
              <w:t>sed</w:t>
            </w:r>
          </w:p>
        </w:tc>
      </w:tr>
      <w:tr w:rsidR="00B6628A" w:rsidRPr="009E3DC5" w14:paraId="341F8FBB" w14:textId="77777777" w:rsidTr="00E16821">
        <w:trPr>
          <w:cantSplit/>
        </w:trPr>
        <w:tc>
          <w:tcPr>
            <w:tcW w:w="3256" w:type="dxa"/>
          </w:tcPr>
          <w:p w14:paraId="1061C848" w14:textId="77777777" w:rsidR="00B6628A" w:rsidRPr="009E3DC5" w:rsidRDefault="00B6628A" w:rsidP="00B6628A">
            <w:pPr>
              <w:pStyle w:val="BodyText"/>
            </w:pPr>
            <w:r w:rsidRPr="009E3DC5">
              <w:t>PMode[].Security.WSSversion</w:t>
            </w:r>
          </w:p>
        </w:tc>
        <w:tc>
          <w:tcPr>
            <w:tcW w:w="6320" w:type="dxa"/>
          </w:tcPr>
          <w:p w14:paraId="124D220A" w14:textId="64A0A0B9" w:rsidR="00B6628A" w:rsidRPr="009E3DC5" w:rsidRDefault="00B6628A" w:rsidP="00B6628A">
            <w:pPr>
              <w:pStyle w:val="BodyText"/>
            </w:pPr>
            <w:r w:rsidRPr="009E3DC5">
              <w:t>1.1</w:t>
            </w:r>
          </w:p>
        </w:tc>
      </w:tr>
      <w:tr w:rsidR="00B6628A" w:rsidRPr="009E3DC5" w14:paraId="128BD43F" w14:textId="77777777" w:rsidTr="00E16821">
        <w:trPr>
          <w:cantSplit/>
        </w:trPr>
        <w:tc>
          <w:tcPr>
            <w:tcW w:w="3256" w:type="dxa"/>
          </w:tcPr>
          <w:p w14:paraId="39D9D851" w14:textId="77777777" w:rsidR="00B6628A" w:rsidRPr="009E3DC5" w:rsidRDefault="00B6628A" w:rsidP="00B6628A">
            <w:pPr>
              <w:pStyle w:val="BodyText"/>
            </w:pPr>
            <w:r w:rsidRPr="009E3DC5">
              <w:t>PMode[].Security.X509.Sign</w:t>
            </w:r>
          </w:p>
        </w:tc>
        <w:tc>
          <w:tcPr>
            <w:tcW w:w="6320" w:type="dxa"/>
          </w:tcPr>
          <w:p w14:paraId="754C7E07" w14:textId="77777777" w:rsidR="00B6628A" w:rsidRPr="009E3DC5" w:rsidRDefault="00B6628A" w:rsidP="00B6628A">
            <w:pPr>
              <w:pStyle w:val="BodyText"/>
            </w:pPr>
            <w:r w:rsidRPr="009E3DC5">
              <w:t>Optional</w:t>
            </w:r>
          </w:p>
        </w:tc>
      </w:tr>
      <w:tr w:rsidR="00B6628A" w:rsidRPr="009E3DC5" w14:paraId="47373F47" w14:textId="77777777" w:rsidTr="00E16821">
        <w:trPr>
          <w:cantSplit/>
        </w:trPr>
        <w:tc>
          <w:tcPr>
            <w:tcW w:w="3256" w:type="dxa"/>
          </w:tcPr>
          <w:p w14:paraId="195A388D" w14:textId="77777777" w:rsidR="00B6628A" w:rsidRPr="009E3DC5" w:rsidRDefault="00B6628A" w:rsidP="00B6628A">
            <w:pPr>
              <w:pStyle w:val="BodyText"/>
            </w:pPr>
            <w:r w:rsidRPr="009E3DC5">
              <w:t>PMode[].Security. X509.Signature.Certificate</w:t>
            </w:r>
          </w:p>
        </w:tc>
        <w:tc>
          <w:tcPr>
            <w:tcW w:w="6320" w:type="dxa"/>
          </w:tcPr>
          <w:p w14:paraId="35382D86" w14:textId="77777777" w:rsidR="00B6628A" w:rsidRPr="009E3DC5" w:rsidRDefault="00B6628A" w:rsidP="00B6628A">
            <w:pPr>
              <w:pStyle w:val="BodyText"/>
            </w:pPr>
            <w:r w:rsidRPr="009E3DC5">
              <w:t>X.509 signing certificate of Sender</w:t>
            </w:r>
          </w:p>
        </w:tc>
      </w:tr>
      <w:tr w:rsidR="00B6628A" w:rsidRPr="009E3DC5" w14:paraId="2DF612E5" w14:textId="77777777" w:rsidTr="00E16821">
        <w:trPr>
          <w:cantSplit/>
        </w:trPr>
        <w:tc>
          <w:tcPr>
            <w:tcW w:w="3256" w:type="dxa"/>
          </w:tcPr>
          <w:p w14:paraId="2D835937" w14:textId="77777777" w:rsidR="00B6628A" w:rsidRPr="009E3DC5" w:rsidRDefault="00B6628A" w:rsidP="00B6628A">
            <w:pPr>
              <w:pStyle w:val="BodyText"/>
            </w:pPr>
            <w:r w:rsidRPr="009E3DC5">
              <w:lastRenderedPageBreak/>
              <w:t>PMode[].Security. X509.Signature.HashFunction</w:t>
            </w:r>
          </w:p>
        </w:tc>
        <w:tc>
          <w:tcPr>
            <w:tcW w:w="6320" w:type="dxa"/>
          </w:tcPr>
          <w:p w14:paraId="23026554" w14:textId="77777777" w:rsidR="00B6628A" w:rsidRPr="009E3DC5" w:rsidRDefault="00B6628A" w:rsidP="00B6628A">
            <w:pPr>
              <w:pStyle w:val="BodyText"/>
            </w:pPr>
            <w:r w:rsidRPr="009E3DC5">
              <w:t>Not Constrained</w:t>
            </w:r>
          </w:p>
        </w:tc>
      </w:tr>
      <w:tr w:rsidR="00B6628A" w:rsidRPr="009E3DC5" w14:paraId="4B83833E" w14:textId="77777777" w:rsidTr="00E16821">
        <w:trPr>
          <w:cantSplit/>
        </w:trPr>
        <w:tc>
          <w:tcPr>
            <w:tcW w:w="3256" w:type="dxa"/>
          </w:tcPr>
          <w:p w14:paraId="543FAAB0" w14:textId="77777777" w:rsidR="00B6628A" w:rsidRPr="009E3DC5" w:rsidRDefault="00B6628A" w:rsidP="00B6628A">
            <w:pPr>
              <w:pStyle w:val="BodyText"/>
            </w:pPr>
            <w:r w:rsidRPr="009E3DC5">
              <w:t>PMode[].Security.X509.Signature. Algorithm</w:t>
            </w:r>
          </w:p>
        </w:tc>
        <w:tc>
          <w:tcPr>
            <w:tcW w:w="6320" w:type="dxa"/>
          </w:tcPr>
          <w:p w14:paraId="2984176D" w14:textId="77777777" w:rsidR="00B6628A" w:rsidRPr="009E3DC5" w:rsidRDefault="00B6628A" w:rsidP="00B6628A">
            <w:pPr>
              <w:pStyle w:val="BodyText"/>
            </w:pPr>
            <w:r w:rsidRPr="009E3DC5">
              <w:t>Not Constrained</w:t>
            </w:r>
          </w:p>
        </w:tc>
      </w:tr>
      <w:tr w:rsidR="00B6628A" w:rsidRPr="009E3DC5" w14:paraId="31985C53" w14:textId="77777777" w:rsidTr="00E16821">
        <w:trPr>
          <w:cantSplit/>
        </w:trPr>
        <w:tc>
          <w:tcPr>
            <w:tcW w:w="3256" w:type="dxa"/>
          </w:tcPr>
          <w:p w14:paraId="0F4EC8C7" w14:textId="77777777" w:rsidR="00B6628A" w:rsidRPr="009E3DC5" w:rsidRDefault="00B6628A" w:rsidP="00B6628A">
            <w:pPr>
              <w:pStyle w:val="BodyText"/>
            </w:pPr>
            <w:r w:rsidRPr="009E3DC5">
              <w:t>PMode[].Security.X509.Encryption. Encrypt</w:t>
            </w:r>
          </w:p>
        </w:tc>
        <w:tc>
          <w:tcPr>
            <w:tcW w:w="6320" w:type="dxa"/>
          </w:tcPr>
          <w:p w14:paraId="5C79394E" w14:textId="77777777" w:rsidR="00B6628A" w:rsidRPr="009E3DC5" w:rsidRDefault="00B6628A" w:rsidP="00B6628A">
            <w:pPr>
              <w:pStyle w:val="BodyText"/>
            </w:pPr>
            <w:r w:rsidRPr="009E3DC5">
              <w:t>Optional</w:t>
            </w:r>
          </w:p>
        </w:tc>
      </w:tr>
      <w:tr w:rsidR="00B6628A" w:rsidRPr="009E3DC5" w14:paraId="708E7E5A" w14:textId="77777777" w:rsidTr="00E16821">
        <w:trPr>
          <w:cantSplit/>
        </w:trPr>
        <w:tc>
          <w:tcPr>
            <w:tcW w:w="3256" w:type="dxa"/>
          </w:tcPr>
          <w:p w14:paraId="3D1AA0B6" w14:textId="77777777" w:rsidR="00B6628A" w:rsidRPr="009E3DC5" w:rsidRDefault="00B6628A" w:rsidP="00B6628A">
            <w:pPr>
              <w:pStyle w:val="BodyText"/>
            </w:pPr>
            <w:r w:rsidRPr="009E3DC5">
              <w:t>PMode[].Security.X509.Encryption. Certificate</w:t>
            </w:r>
          </w:p>
        </w:tc>
        <w:tc>
          <w:tcPr>
            <w:tcW w:w="6320" w:type="dxa"/>
          </w:tcPr>
          <w:p w14:paraId="419447AD" w14:textId="77777777" w:rsidR="00B6628A" w:rsidRPr="009E3DC5" w:rsidRDefault="00B6628A" w:rsidP="00B6628A">
            <w:pPr>
              <w:pStyle w:val="BodyText"/>
            </w:pPr>
            <w:r w:rsidRPr="009E3DC5">
              <w:t>Not Constrained</w:t>
            </w:r>
          </w:p>
        </w:tc>
      </w:tr>
      <w:tr w:rsidR="00B6628A" w:rsidRPr="009E3DC5" w14:paraId="6BEEBFB9" w14:textId="77777777" w:rsidTr="00E16821">
        <w:trPr>
          <w:cantSplit/>
        </w:trPr>
        <w:tc>
          <w:tcPr>
            <w:tcW w:w="3256" w:type="dxa"/>
          </w:tcPr>
          <w:p w14:paraId="25923FFA" w14:textId="77777777" w:rsidR="00B6628A" w:rsidRPr="009E3DC5" w:rsidRDefault="00B6628A" w:rsidP="00B6628A">
            <w:pPr>
              <w:pStyle w:val="BodyText"/>
            </w:pPr>
            <w:r w:rsidRPr="009E3DC5">
              <w:t>PMode[].Security.X509.Encryption. Algorithm</w:t>
            </w:r>
          </w:p>
        </w:tc>
        <w:tc>
          <w:tcPr>
            <w:tcW w:w="6320" w:type="dxa"/>
          </w:tcPr>
          <w:p w14:paraId="76AD2844" w14:textId="77777777" w:rsidR="00B6628A" w:rsidRPr="009E3DC5" w:rsidRDefault="00B6628A" w:rsidP="00B6628A">
            <w:pPr>
              <w:pStyle w:val="BodyText"/>
            </w:pPr>
            <w:r w:rsidRPr="009E3DC5">
              <w:t>X.509 Encryption certificate of receiver</w:t>
            </w:r>
          </w:p>
        </w:tc>
      </w:tr>
      <w:tr w:rsidR="00B6628A" w:rsidRPr="009E3DC5" w14:paraId="42344E3C" w14:textId="77777777" w:rsidTr="00E16821">
        <w:trPr>
          <w:cantSplit/>
        </w:trPr>
        <w:tc>
          <w:tcPr>
            <w:tcW w:w="3256" w:type="dxa"/>
          </w:tcPr>
          <w:p w14:paraId="413E0256" w14:textId="77777777" w:rsidR="00B6628A" w:rsidRPr="009E3DC5" w:rsidRDefault="00B6628A" w:rsidP="00B6628A">
            <w:pPr>
              <w:pStyle w:val="BodyText"/>
            </w:pPr>
            <w:r w:rsidRPr="009E3DC5">
              <w:t>PMode[].Security.X509.Encryption. MinimalStrength</w:t>
            </w:r>
          </w:p>
        </w:tc>
        <w:tc>
          <w:tcPr>
            <w:tcW w:w="6320" w:type="dxa"/>
          </w:tcPr>
          <w:p w14:paraId="02EC66E7" w14:textId="77777777" w:rsidR="00B6628A" w:rsidRPr="009E3DC5" w:rsidRDefault="00B6628A" w:rsidP="00B6628A">
            <w:pPr>
              <w:pStyle w:val="BodyText"/>
            </w:pPr>
            <w:r w:rsidRPr="009E3DC5">
              <w:t>Not Constrained</w:t>
            </w:r>
          </w:p>
        </w:tc>
      </w:tr>
      <w:tr w:rsidR="00B6628A" w:rsidRPr="009E3DC5" w14:paraId="7827BA82" w14:textId="77777777" w:rsidTr="00E16821">
        <w:trPr>
          <w:cantSplit/>
        </w:trPr>
        <w:tc>
          <w:tcPr>
            <w:tcW w:w="3256" w:type="dxa"/>
          </w:tcPr>
          <w:p w14:paraId="6BAA34FB" w14:textId="77777777" w:rsidR="00B6628A" w:rsidRPr="009E3DC5" w:rsidRDefault="00B6628A" w:rsidP="00B6628A">
            <w:pPr>
              <w:pStyle w:val="BodyText"/>
            </w:pPr>
            <w:r w:rsidRPr="009E3DC5">
              <w:t>PMode[].Security.UsernameToken. username</w:t>
            </w:r>
          </w:p>
        </w:tc>
        <w:tc>
          <w:tcPr>
            <w:tcW w:w="6320" w:type="dxa"/>
          </w:tcPr>
          <w:p w14:paraId="7BBF6236" w14:textId="77777777" w:rsidR="00B6628A" w:rsidRPr="009E3DC5" w:rsidRDefault="00B6628A" w:rsidP="00B6628A">
            <w:pPr>
              <w:pStyle w:val="BodyText"/>
            </w:pPr>
            <w:r w:rsidRPr="009E3DC5">
              <w:t>Not Constrained</w:t>
            </w:r>
          </w:p>
        </w:tc>
      </w:tr>
      <w:tr w:rsidR="00B6628A" w:rsidRPr="009E3DC5" w14:paraId="06D365FD" w14:textId="77777777" w:rsidTr="00E16821">
        <w:trPr>
          <w:cantSplit/>
        </w:trPr>
        <w:tc>
          <w:tcPr>
            <w:tcW w:w="3256" w:type="dxa"/>
          </w:tcPr>
          <w:p w14:paraId="272B0809" w14:textId="77777777" w:rsidR="00B6628A" w:rsidRPr="009E3DC5" w:rsidRDefault="00B6628A" w:rsidP="00B6628A">
            <w:pPr>
              <w:pStyle w:val="BodyText"/>
            </w:pPr>
            <w:r w:rsidRPr="009E3DC5">
              <w:t>PMode[].Security.UsernameToken. password</w:t>
            </w:r>
          </w:p>
        </w:tc>
        <w:tc>
          <w:tcPr>
            <w:tcW w:w="6320" w:type="dxa"/>
          </w:tcPr>
          <w:p w14:paraId="38E01005" w14:textId="77777777" w:rsidR="00B6628A" w:rsidRPr="009E3DC5" w:rsidRDefault="00B6628A" w:rsidP="00B6628A">
            <w:pPr>
              <w:pStyle w:val="BodyText"/>
            </w:pPr>
            <w:r w:rsidRPr="009E3DC5">
              <w:t>Not Constrained</w:t>
            </w:r>
          </w:p>
        </w:tc>
      </w:tr>
      <w:tr w:rsidR="00B6628A" w:rsidRPr="009E3DC5" w14:paraId="76B631F1" w14:textId="77777777" w:rsidTr="00E16821">
        <w:trPr>
          <w:cantSplit/>
        </w:trPr>
        <w:tc>
          <w:tcPr>
            <w:tcW w:w="3256" w:type="dxa"/>
          </w:tcPr>
          <w:p w14:paraId="76FC4A09" w14:textId="77777777" w:rsidR="00B6628A" w:rsidRPr="009E3DC5" w:rsidRDefault="00B6628A" w:rsidP="00B6628A">
            <w:pPr>
              <w:pStyle w:val="BodyText"/>
            </w:pPr>
            <w:r w:rsidRPr="009E3DC5">
              <w:t>PMode[].Security.UsernameToken. Digest</w:t>
            </w:r>
          </w:p>
        </w:tc>
        <w:tc>
          <w:tcPr>
            <w:tcW w:w="6320" w:type="dxa"/>
          </w:tcPr>
          <w:p w14:paraId="47B14523" w14:textId="77777777" w:rsidR="00B6628A" w:rsidRPr="009E3DC5" w:rsidRDefault="00B6628A" w:rsidP="00B6628A">
            <w:pPr>
              <w:pStyle w:val="BodyText"/>
            </w:pPr>
            <w:r w:rsidRPr="009E3DC5">
              <w:t>Not Constrained</w:t>
            </w:r>
          </w:p>
        </w:tc>
      </w:tr>
      <w:tr w:rsidR="00B6628A" w:rsidRPr="009E3DC5" w14:paraId="51A5D1D3" w14:textId="77777777" w:rsidTr="00E16821">
        <w:trPr>
          <w:cantSplit/>
        </w:trPr>
        <w:tc>
          <w:tcPr>
            <w:tcW w:w="3256" w:type="dxa"/>
          </w:tcPr>
          <w:p w14:paraId="46A6EFC6" w14:textId="77777777" w:rsidR="00B6628A" w:rsidRPr="009E3DC5" w:rsidRDefault="00B6628A" w:rsidP="00B6628A">
            <w:pPr>
              <w:pStyle w:val="BodyText"/>
            </w:pPr>
            <w:r w:rsidRPr="009E3DC5">
              <w:t>PMode[].Security.UsernameToken. Nonce</w:t>
            </w:r>
          </w:p>
        </w:tc>
        <w:tc>
          <w:tcPr>
            <w:tcW w:w="6320" w:type="dxa"/>
          </w:tcPr>
          <w:p w14:paraId="0D495746" w14:textId="77777777" w:rsidR="00B6628A" w:rsidRPr="009E3DC5" w:rsidRDefault="00B6628A" w:rsidP="00B6628A">
            <w:pPr>
              <w:pStyle w:val="BodyText"/>
            </w:pPr>
            <w:r w:rsidRPr="009E3DC5">
              <w:t>Not Constrained</w:t>
            </w:r>
          </w:p>
        </w:tc>
      </w:tr>
      <w:tr w:rsidR="00B6628A" w:rsidRPr="009E3DC5" w14:paraId="6A7C3726" w14:textId="77777777" w:rsidTr="00E16821">
        <w:trPr>
          <w:cantSplit/>
        </w:trPr>
        <w:tc>
          <w:tcPr>
            <w:tcW w:w="3256" w:type="dxa"/>
          </w:tcPr>
          <w:p w14:paraId="616F6ABC" w14:textId="77777777" w:rsidR="00B6628A" w:rsidRPr="009E3DC5" w:rsidRDefault="00B6628A" w:rsidP="00B6628A">
            <w:pPr>
              <w:pStyle w:val="BodyText"/>
            </w:pPr>
            <w:r w:rsidRPr="009E3DC5">
              <w:t>PMode[].Security.UsernameToken. Created</w:t>
            </w:r>
          </w:p>
        </w:tc>
        <w:tc>
          <w:tcPr>
            <w:tcW w:w="6320" w:type="dxa"/>
          </w:tcPr>
          <w:p w14:paraId="0A5E9B65" w14:textId="77777777" w:rsidR="00B6628A" w:rsidRPr="009E3DC5" w:rsidRDefault="00B6628A" w:rsidP="00B6628A">
            <w:pPr>
              <w:pStyle w:val="BodyText"/>
            </w:pPr>
            <w:r w:rsidRPr="009E3DC5">
              <w:t>Not Constrained</w:t>
            </w:r>
          </w:p>
        </w:tc>
      </w:tr>
      <w:tr w:rsidR="00B6628A" w:rsidRPr="009E3DC5" w14:paraId="259FBE1B" w14:textId="77777777" w:rsidTr="00E16821">
        <w:trPr>
          <w:cantSplit/>
        </w:trPr>
        <w:tc>
          <w:tcPr>
            <w:tcW w:w="3256" w:type="dxa"/>
          </w:tcPr>
          <w:p w14:paraId="3A5C9541" w14:textId="77777777" w:rsidR="00B6628A" w:rsidRPr="009E3DC5" w:rsidRDefault="00B6628A" w:rsidP="00B6628A">
            <w:pPr>
              <w:pStyle w:val="BodyText"/>
            </w:pPr>
            <w:r w:rsidRPr="009E3DC5">
              <w:t>PMode[].Security.PModeAuthorize</w:t>
            </w:r>
          </w:p>
        </w:tc>
        <w:tc>
          <w:tcPr>
            <w:tcW w:w="6320" w:type="dxa"/>
          </w:tcPr>
          <w:p w14:paraId="0CD6C066" w14:textId="77777777" w:rsidR="00B6628A" w:rsidRPr="009E3DC5" w:rsidRDefault="00B6628A" w:rsidP="00B6628A">
            <w:pPr>
              <w:pStyle w:val="BodyText"/>
            </w:pPr>
            <w:r w:rsidRPr="009E3DC5">
              <w:t>False</w:t>
            </w:r>
          </w:p>
        </w:tc>
      </w:tr>
      <w:tr w:rsidR="00B6628A" w:rsidRPr="009E3DC5" w14:paraId="66F0BEAA" w14:textId="77777777" w:rsidTr="00E16821">
        <w:trPr>
          <w:cantSplit/>
        </w:trPr>
        <w:tc>
          <w:tcPr>
            <w:tcW w:w="3256" w:type="dxa"/>
          </w:tcPr>
          <w:p w14:paraId="7C4CDC5C" w14:textId="77777777" w:rsidR="00B6628A" w:rsidRPr="009E3DC5" w:rsidRDefault="00B6628A" w:rsidP="00B6628A">
            <w:pPr>
              <w:pStyle w:val="BodyText"/>
            </w:pPr>
            <w:r w:rsidRPr="009E3DC5">
              <w:t>PMode[].Security.SendReceipt</w:t>
            </w:r>
          </w:p>
        </w:tc>
        <w:tc>
          <w:tcPr>
            <w:tcW w:w="6320" w:type="dxa"/>
          </w:tcPr>
          <w:p w14:paraId="2BAEAB5C" w14:textId="77777777" w:rsidR="00B6628A" w:rsidRPr="009E3DC5" w:rsidRDefault="00B6628A" w:rsidP="00B6628A">
            <w:pPr>
              <w:pStyle w:val="BodyText"/>
            </w:pPr>
            <w:r w:rsidRPr="009E3DC5">
              <w:t>Optional</w:t>
            </w:r>
          </w:p>
        </w:tc>
      </w:tr>
      <w:tr w:rsidR="00B6628A" w:rsidRPr="009E3DC5" w14:paraId="138F552E" w14:textId="77777777" w:rsidTr="00E16821">
        <w:trPr>
          <w:cantSplit/>
        </w:trPr>
        <w:tc>
          <w:tcPr>
            <w:tcW w:w="3256" w:type="dxa"/>
          </w:tcPr>
          <w:p w14:paraId="3CCF5C38" w14:textId="77777777" w:rsidR="00B6628A" w:rsidRPr="009E3DC5" w:rsidRDefault="00B6628A" w:rsidP="00B6628A">
            <w:pPr>
              <w:pStyle w:val="BodyText"/>
            </w:pPr>
            <w:r w:rsidRPr="009E3DC5">
              <w:t>PMode[].Security.SendReceipt. NonRepudiation</w:t>
            </w:r>
          </w:p>
        </w:tc>
        <w:tc>
          <w:tcPr>
            <w:tcW w:w="6320" w:type="dxa"/>
          </w:tcPr>
          <w:p w14:paraId="7A11AFB9" w14:textId="77777777" w:rsidR="00B6628A" w:rsidRPr="009E3DC5" w:rsidRDefault="00B6628A" w:rsidP="00B6628A">
            <w:pPr>
              <w:pStyle w:val="BodyText"/>
            </w:pPr>
            <w:r w:rsidRPr="009E3DC5">
              <w:t>Optional</w:t>
            </w:r>
          </w:p>
        </w:tc>
      </w:tr>
      <w:tr w:rsidR="00B6628A" w:rsidRPr="009E3DC5" w14:paraId="61381D68" w14:textId="77777777" w:rsidTr="00E16821">
        <w:trPr>
          <w:cantSplit/>
        </w:trPr>
        <w:tc>
          <w:tcPr>
            <w:tcW w:w="3256" w:type="dxa"/>
          </w:tcPr>
          <w:p w14:paraId="7CC37AAF" w14:textId="77777777" w:rsidR="00B6628A" w:rsidRPr="009E3DC5" w:rsidRDefault="00B6628A" w:rsidP="00B6628A">
            <w:pPr>
              <w:pStyle w:val="BodyText"/>
            </w:pPr>
            <w:r w:rsidRPr="009E3DC5">
              <w:t>PMode[].Security.SendReceipt. ReplyPattern</w:t>
            </w:r>
          </w:p>
        </w:tc>
        <w:tc>
          <w:tcPr>
            <w:tcW w:w="6320" w:type="dxa"/>
          </w:tcPr>
          <w:p w14:paraId="72467585" w14:textId="77777777" w:rsidR="00B6628A" w:rsidRPr="009E3DC5" w:rsidRDefault="00B6628A" w:rsidP="00B6628A">
            <w:pPr>
              <w:pStyle w:val="BodyText"/>
            </w:pPr>
            <w:r w:rsidRPr="009E3DC5">
              <w:t>For Push, set to the value “response”.</w:t>
            </w:r>
          </w:p>
          <w:p w14:paraId="14176987" w14:textId="77777777" w:rsidR="00B6628A" w:rsidRPr="009E3DC5" w:rsidRDefault="00B6628A" w:rsidP="00B6628A">
            <w:pPr>
              <w:pStyle w:val="BodyText"/>
            </w:pPr>
            <w:r w:rsidRPr="009E3DC5">
              <w:t>For Pull, set to the value “callback”.</w:t>
            </w:r>
          </w:p>
        </w:tc>
      </w:tr>
      <w:tr w:rsidR="00B6628A" w:rsidRPr="009E3DC5" w14:paraId="117DDFF7" w14:textId="77777777" w:rsidTr="00E16821">
        <w:trPr>
          <w:cantSplit/>
        </w:trPr>
        <w:tc>
          <w:tcPr>
            <w:tcW w:w="3256" w:type="dxa"/>
          </w:tcPr>
          <w:p w14:paraId="40CD15EB" w14:textId="77777777" w:rsidR="00B6628A" w:rsidRPr="009E3DC5" w:rsidRDefault="00B6628A" w:rsidP="00B6628A">
            <w:pPr>
              <w:pStyle w:val="BodyText"/>
            </w:pPr>
            <w:r w:rsidRPr="009E3DC5">
              <w:t>PMode[].PayloadService. CompressionType</w:t>
            </w:r>
          </w:p>
        </w:tc>
        <w:tc>
          <w:tcPr>
            <w:tcW w:w="6320" w:type="dxa"/>
          </w:tcPr>
          <w:p w14:paraId="16CEAADF" w14:textId="6B807B51" w:rsidR="00B6628A" w:rsidRPr="009E3DC5" w:rsidRDefault="00B6628A" w:rsidP="00B6628A">
            <w:pPr>
              <w:pStyle w:val="BodyText"/>
            </w:pPr>
            <w:r w:rsidRPr="009E3DC5">
              <w:t>Optional; if used, fixed value “application/gzip”</w:t>
            </w:r>
          </w:p>
        </w:tc>
      </w:tr>
      <w:tr w:rsidR="00B6628A" w:rsidRPr="009E3DC5" w14:paraId="50F5149F" w14:textId="77777777" w:rsidTr="00E16821">
        <w:trPr>
          <w:cantSplit/>
        </w:trPr>
        <w:tc>
          <w:tcPr>
            <w:tcW w:w="3256" w:type="dxa"/>
          </w:tcPr>
          <w:p w14:paraId="2505CDFD" w14:textId="77777777" w:rsidR="00B6628A" w:rsidRPr="009E3DC5" w:rsidRDefault="00B6628A" w:rsidP="00B6628A">
            <w:pPr>
              <w:pStyle w:val="BodyText"/>
            </w:pPr>
            <w:r w:rsidRPr="009E3DC5">
              <w:t>PMode[].ReceptionAwareness</w:t>
            </w:r>
          </w:p>
        </w:tc>
        <w:tc>
          <w:tcPr>
            <w:tcW w:w="6320" w:type="dxa"/>
          </w:tcPr>
          <w:p w14:paraId="6ABC32C8" w14:textId="77777777" w:rsidR="00B6628A" w:rsidRPr="009E3DC5" w:rsidRDefault="00B6628A" w:rsidP="00B6628A">
            <w:pPr>
              <w:pStyle w:val="BodyText"/>
            </w:pPr>
            <w:r w:rsidRPr="009E3DC5">
              <w:t>Optional</w:t>
            </w:r>
          </w:p>
        </w:tc>
      </w:tr>
      <w:tr w:rsidR="00B6628A" w:rsidRPr="009E3DC5" w14:paraId="06E34360" w14:textId="77777777" w:rsidTr="00E16821">
        <w:trPr>
          <w:cantSplit/>
        </w:trPr>
        <w:tc>
          <w:tcPr>
            <w:tcW w:w="3256" w:type="dxa"/>
          </w:tcPr>
          <w:p w14:paraId="6524FC2A" w14:textId="77777777" w:rsidR="00B6628A" w:rsidRPr="009E3DC5" w:rsidRDefault="00B6628A" w:rsidP="00B6628A">
            <w:pPr>
              <w:pStyle w:val="BodyText"/>
            </w:pPr>
            <w:r w:rsidRPr="009E3DC5">
              <w:lastRenderedPageBreak/>
              <w:t>PMode[].ReceptionAwareness.Retry</w:t>
            </w:r>
          </w:p>
        </w:tc>
        <w:tc>
          <w:tcPr>
            <w:tcW w:w="6320" w:type="dxa"/>
          </w:tcPr>
          <w:p w14:paraId="56EAC062" w14:textId="77777777" w:rsidR="00B6628A" w:rsidRPr="009E3DC5" w:rsidRDefault="00B6628A" w:rsidP="00B6628A">
            <w:pPr>
              <w:pStyle w:val="BodyText"/>
            </w:pPr>
            <w:r w:rsidRPr="009E3DC5">
              <w:t>Not Constrained</w:t>
            </w:r>
          </w:p>
        </w:tc>
      </w:tr>
      <w:tr w:rsidR="00B6628A" w:rsidRPr="009E3DC5" w14:paraId="52FB9262" w14:textId="77777777" w:rsidTr="00E16821">
        <w:trPr>
          <w:cantSplit/>
        </w:trPr>
        <w:tc>
          <w:tcPr>
            <w:tcW w:w="3256" w:type="dxa"/>
          </w:tcPr>
          <w:p w14:paraId="579C7032" w14:textId="77777777" w:rsidR="00B6628A" w:rsidRPr="009E3DC5" w:rsidRDefault="00B6628A" w:rsidP="00B6628A">
            <w:pPr>
              <w:pStyle w:val="BodyText"/>
            </w:pPr>
            <w:r w:rsidRPr="009E3DC5">
              <w:t>PMode[].ReceptionAwareness.Retry. Parameters</w:t>
            </w:r>
          </w:p>
        </w:tc>
        <w:tc>
          <w:tcPr>
            <w:tcW w:w="6320" w:type="dxa"/>
          </w:tcPr>
          <w:p w14:paraId="27892274" w14:textId="77777777" w:rsidR="00B6628A" w:rsidRPr="009E3DC5" w:rsidRDefault="00B6628A" w:rsidP="00B6628A">
            <w:pPr>
              <w:pStyle w:val="BodyText"/>
            </w:pPr>
            <w:r w:rsidRPr="009E3DC5">
              <w:t>Not Constrained</w:t>
            </w:r>
          </w:p>
        </w:tc>
      </w:tr>
      <w:tr w:rsidR="00B6628A" w:rsidRPr="009E3DC5" w14:paraId="45D537C5" w14:textId="77777777" w:rsidTr="00E16821">
        <w:trPr>
          <w:cantSplit/>
        </w:trPr>
        <w:tc>
          <w:tcPr>
            <w:tcW w:w="3256" w:type="dxa"/>
          </w:tcPr>
          <w:p w14:paraId="182B9611" w14:textId="77777777" w:rsidR="00B6628A" w:rsidRPr="009E3DC5" w:rsidRDefault="00B6628A" w:rsidP="00B6628A">
            <w:pPr>
              <w:pStyle w:val="BodyText"/>
            </w:pPr>
            <w:r w:rsidRPr="009E3DC5">
              <w:t>PMode[].ReceptionAwareness. DuplicateDetection</w:t>
            </w:r>
          </w:p>
        </w:tc>
        <w:tc>
          <w:tcPr>
            <w:tcW w:w="6320" w:type="dxa"/>
          </w:tcPr>
          <w:p w14:paraId="5B28C332" w14:textId="77777777" w:rsidR="00B6628A" w:rsidRPr="009E3DC5" w:rsidRDefault="00B6628A" w:rsidP="00B6628A">
            <w:pPr>
              <w:pStyle w:val="BodyText"/>
            </w:pPr>
            <w:r w:rsidRPr="009E3DC5">
              <w:t>Optional</w:t>
            </w:r>
          </w:p>
        </w:tc>
      </w:tr>
      <w:tr w:rsidR="00B6628A" w:rsidRPr="009E3DC5" w14:paraId="0BC39659" w14:textId="77777777" w:rsidTr="00E16821">
        <w:trPr>
          <w:cantSplit/>
        </w:trPr>
        <w:tc>
          <w:tcPr>
            <w:tcW w:w="3256" w:type="dxa"/>
          </w:tcPr>
          <w:p w14:paraId="1FC95BE8" w14:textId="77777777" w:rsidR="00B6628A" w:rsidRPr="009E3DC5" w:rsidRDefault="00B6628A" w:rsidP="00B6628A">
            <w:pPr>
              <w:pStyle w:val="BodyText"/>
            </w:pPr>
            <w:r w:rsidRPr="009E3DC5">
              <w:t>PMode[].ReceptionAwareness. DetectDuplicates.Parameters</w:t>
            </w:r>
          </w:p>
        </w:tc>
        <w:tc>
          <w:tcPr>
            <w:tcW w:w="6320" w:type="dxa"/>
          </w:tcPr>
          <w:p w14:paraId="0AD796DF" w14:textId="77777777" w:rsidR="00B6628A" w:rsidRPr="009E3DC5" w:rsidRDefault="00B6628A" w:rsidP="00B6628A">
            <w:pPr>
              <w:pStyle w:val="BodyText"/>
            </w:pPr>
            <w:r w:rsidRPr="009E3DC5">
              <w:t>Not Constrained</w:t>
            </w:r>
          </w:p>
        </w:tc>
      </w:tr>
      <w:tr w:rsidR="00B6628A" w:rsidRPr="009E3DC5" w14:paraId="2BD6416B" w14:textId="77777777" w:rsidTr="00E16821">
        <w:trPr>
          <w:cantSplit/>
        </w:trPr>
        <w:tc>
          <w:tcPr>
            <w:tcW w:w="3256" w:type="dxa"/>
          </w:tcPr>
          <w:p w14:paraId="696B83AF" w14:textId="77777777" w:rsidR="00B6628A" w:rsidRPr="009E3DC5" w:rsidRDefault="00B6628A" w:rsidP="00B6628A">
            <w:pPr>
              <w:pStyle w:val="BodyText"/>
            </w:pPr>
            <w:r w:rsidRPr="009E3DC5">
              <w:t>PMode[].BusinessInfo.subMPCext</w:t>
            </w:r>
          </w:p>
        </w:tc>
        <w:tc>
          <w:tcPr>
            <w:tcW w:w="6320" w:type="dxa"/>
          </w:tcPr>
          <w:p w14:paraId="5CA7C8FC" w14:textId="77777777" w:rsidR="00B6628A" w:rsidRPr="009E3DC5" w:rsidRDefault="00B6628A" w:rsidP="00B6628A">
            <w:pPr>
              <w:pStyle w:val="BodyText"/>
            </w:pPr>
            <w:r w:rsidRPr="009E3DC5">
              <w:t>Not Used</w:t>
            </w:r>
          </w:p>
        </w:tc>
      </w:tr>
    </w:tbl>
    <w:p w14:paraId="55985F7D" w14:textId="77777777" w:rsidR="0092407B" w:rsidRPr="009E3DC5" w:rsidRDefault="0092407B" w:rsidP="00F54850">
      <w:pPr>
        <w:pStyle w:val="BodyText"/>
      </w:pPr>
    </w:p>
    <w:p w14:paraId="51943266" w14:textId="77777777" w:rsidR="00AD7BC2" w:rsidRPr="009E3DC5" w:rsidRDefault="00BF02D7" w:rsidP="00F54850">
      <w:pPr>
        <w:pStyle w:val="Heading3"/>
        <w:numPr>
          <w:ilvl w:val="0"/>
          <w:numId w:val="0"/>
        </w:numPr>
      </w:pPr>
      <w:bookmarkStart w:id="1777" w:name="_Toc141666910"/>
      <w:r w:rsidRPr="009E3DC5">
        <w:t>V.</w:t>
      </w:r>
      <w:r w:rsidR="00411F6B" w:rsidRPr="009E3DC5">
        <w:t>4.8</w:t>
      </w:r>
      <w:r w:rsidR="00051C9B" w:rsidRPr="009E3DC5">
        <w:t xml:space="preserve"> </w:t>
      </w:r>
      <w:r w:rsidR="00AD7BC2" w:rsidRPr="009E3DC5">
        <w:t>Sample SOAP Messages</w:t>
      </w:r>
      <w:bookmarkEnd w:id="1777"/>
    </w:p>
    <w:p w14:paraId="129390E4" w14:textId="1E48FFD0" w:rsidR="00162A23" w:rsidRPr="009E3DC5" w:rsidRDefault="00162A23" w:rsidP="00671509">
      <w:pPr>
        <w:pStyle w:val="BodyText"/>
      </w:pPr>
      <w:r w:rsidRPr="009E3DC5">
        <w:t xml:space="preserve">Several sample messages </w:t>
      </w:r>
      <w:r w:rsidR="00671509" w:rsidRPr="009E3DC5">
        <w:t xml:space="preserve">for different IHE Transactions </w:t>
      </w:r>
      <w:r w:rsidRPr="009E3DC5">
        <w:t xml:space="preserve">are </w:t>
      </w:r>
      <w:r w:rsidR="00671509" w:rsidRPr="009E3DC5">
        <w:t xml:space="preserve">available online on the IHE FTP site, see ITI </w:t>
      </w:r>
      <w:del w:id="1778" w:author="Mary Jungers" w:date="2023-07-30T19:12:00Z">
        <w:r w:rsidR="00671509" w:rsidRPr="009E3DC5" w:rsidDel="00EE2148">
          <w:delText>TF-2x</w:delText>
        </w:r>
      </w:del>
      <w:ins w:id="1779" w:author="Mary Jungers" w:date="2023-07-30T19:12:00Z">
        <w:r w:rsidR="00EE2148">
          <w:t>TF-2</w:t>
        </w:r>
      </w:ins>
      <w:r w:rsidR="00671509" w:rsidRPr="009E3DC5">
        <w:t>: Appendix W.</w:t>
      </w:r>
    </w:p>
    <w:p w14:paraId="3D5E53CA" w14:textId="3B9FA769" w:rsidR="00AD7BC2" w:rsidRPr="009E3DC5" w:rsidRDefault="001931A9" w:rsidP="00AD7BC2">
      <w:pPr>
        <w:rPr>
          <w:strike/>
        </w:rPr>
      </w:pPr>
      <w:r w:rsidRPr="009E3DC5">
        <w:t>T</w:t>
      </w:r>
      <w:r w:rsidR="00AD7BC2" w:rsidRPr="009E3DC5">
        <w:t xml:space="preserve">he samples </w:t>
      </w:r>
      <w:r w:rsidR="00162A23" w:rsidRPr="009E3DC5">
        <w:t xml:space="preserve">provided </w:t>
      </w:r>
      <w:r w:rsidR="00AD7BC2" w:rsidRPr="009E3DC5">
        <w:t xml:space="preserve">in this section show the building blocks typically </w:t>
      </w:r>
      <w:r w:rsidRPr="009E3DC5">
        <w:t>how</w:t>
      </w:r>
      <w:r w:rsidR="00AD7BC2" w:rsidRPr="009E3DC5">
        <w:t xml:space="preserve"> SOAP requests and their relative SOAP responses</w:t>
      </w:r>
      <w:r w:rsidRPr="009E3DC5">
        <w:t xml:space="preserve"> are built</w:t>
      </w:r>
      <w:r w:rsidR="00162A23" w:rsidRPr="009E3DC5">
        <w:t xml:space="preserve"> for the Provide and Register Set-b </w:t>
      </w:r>
      <w:r w:rsidR="00D50EFE" w:rsidRPr="009E3DC5">
        <w:t xml:space="preserve">[ITI-41] transaction. </w:t>
      </w:r>
    </w:p>
    <w:p w14:paraId="66C132F7" w14:textId="77777777" w:rsidR="0092407B" w:rsidRPr="009E3DC5" w:rsidRDefault="00411F6B" w:rsidP="00F54850">
      <w:pPr>
        <w:pStyle w:val="Heading4"/>
      </w:pPr>
      <w:bookmarkStart w:id="1780" w:name="_Toc141666911"/>
      <w:r w:rsidRPr="009E3DC5">
        <w:t>V.4.8</w:t>
      </w:r>
      <w:r w:rsidR="00AD7BC2" w:rsidRPr="009E3DC5">
        <w:t xml:space="preserve">.1 </w:t>
      </w:r>
      <w:r w:rsidR="001931A9" w:rsidRPr="009E3DC5">
        <w:t xml:space="preserve">Sample </w:t>
      </w:r>
      <w:r w:rsidR="00AD7BC2" w:rsidRPr="009E3DC5">
        <w:t>SOAP</w:t>
      </w:r>
      <w:r w:rsidR="001931A9" w:rsidRPr="009E3DC5">
        <w:t xml:space="preserve"> </w:t>
      </w:r>
      <w:r w:rsidR="00B951B8" w:rsidRPr="009E3DC5">
        <w:t xml:space="preserve">AS4 </w:t>
      </w:r>
      <w:r w:rsidR="001931A9" w:rsidRPr="009E3DC5">
        <w:t>Asynchronous Request</w:t>
      </w:r>
      <w:bookmarkEnd w:id="1780"/>
    </w:p>
    <w:p w14:paraId="1CCD0B9E" w14:textId="4FBA9F8F" w:rsidR="008D2998" w:rsidRPr="009E3DC5" w:rsidRDefault="008D2998" w:rsidP="0092407B">
      <w:pPr>
        <w:pStyle w:val="BodyText"/>
      </w:pPr>
      <w:r w:rsidRPr="009E3DC5">
        <w:t>This is a sample</w:t>
      </w:r>
      <w:r w:rsidR="005E3957" w:rsidRPr="009E3DC5">
        <w:t xml:space="preserve"> of Provide and Register Document Set-b </w:t>
      </w:r>
      <w:r w:rsidR="004964EC" w:rsidRPr="009E3DC5">
        <w:t xml:space="preserve">[ITI-41] </w:t>
      </w:r>
      <w:r w:rsidR="005E3957" w:rsidRPr="009E3DC5">
        <w:t>Request</w:t>
      </w:r>
      <w:r w:rsidR="00DC7D7C" w:rsidRPr="009E3DC5">
        <w:t xml:space="preserve"> message</w:t>
      </w:r>
      <w:r w:rsidR="005E3957" w:rsidRPr="009E3DC5">
        <w:t>.</w:t>
      </w:r>
      <w:r w:rsidR="00144B12" w:rsidRPr="009E3DC5">
        <w:t xml:space="preserve"> For brevity, and to focus on the AS4 specific aspects, it assumes the exchange does not involve use of WS-Security. </w:t>
      </w:r>
    </w:p>
    <w:p w14:paraId="014376BB" w14:textId="77777777" w:rsidR="005E3957" w:rsidRPr="009E3DC5" w:rsidRDefault="005E3957" w:rsidP="0092407B">
      <w:pPr>
        <w:pStyle w:val="BodyText"/>
      </w:pPr>
      <w:r w:rsidRPr="009E3DC5">
        <w:t>Other transaction</w:t>
      </w:r>
      <w:r w:rsidR="00EA3DD5" w:rsidRPr="009E3DC5">
        <w:t>s</w:t>
      </w:r>
      <w:r w:rsidRPr="009E3DC5">
        <w:t xml:space="preserve"> will differ in their elements values that are transaction specific:</w:t>
      </w:r>
    </w:p>
    <w:p w14:paraId="142E9E9B" w14:textId="77777777" w:rsidR="005E3957" w:rsidRPr="009E3DC5" w:rsidRDefault="005E3957" w:rsidP="006963B9">
      <w:pPr>
        <w:pStyle w:val="ListBullet2"/>
        <w:numPr>
          <w:ilvl w:val="0"/>
          <w:numId w:val="69"/>
        </w:numPr>
      </w:pPr>
      <w:r w:rsidRPr="009E3DC5">
        <w:t>the &lt;eb:Service&gt; SOAP header</w:t>
      </w:r>
    </w:p>
    <w:p w14:paraId="5B875C67" w14:textId="77777777" w:rsidR="005E3957" w:rsidRPr="009E3DC5" w:rsidRDefault="005E3957" w:rsidP="006963B9">
      <w:pPr>
        <w:pStyle w:val="ListBullet2"/>
        <w:numPr>
          <w:ilvl w:val="0"/>
          <w:numId w:val="69"/>
        </w:numPr>
      </w:pPr>
      <w:r w:rsidRPr="009E3DC5">
        <w:t xml:space="preserve">the &lt;eb:Action&gt; SOAP header </w:t>
      </w:r>
    </w:p>
    <w:p w14:paraId="72F0B451" w14:textId="4588132E" w:rsidR="005E3957" w:rsidRPr="009E3DC5" w:rsidRDefault="00DC7D7C" w:rsidP="006963B9">
      <w:pPr>
        <w:pStyle w:val="ListBullet2"/>
        <w:numPr>
          <w:ilvl w:val="0"/>
          <w:numId w:val="69"/>
        </w:numPr>
      </w:pPr>
      <w:r w:rsidRPr="009E3DC5">
        <w:t>t</w:t>
      </w:r>
      <w:r w:rsidR="005E3957" w:rsidRPr="009E3DC5">
        <w:t>he &lt;eb:From/eb:Role&gt; element</w:t>
      </w:r>
    </w:p>
    <w:p w14:paraId="1742884E" w14:textId="1054AA93" w:rsidR="005E3957" w:rsidRPr="009E3DC5" w:rsidRDefault="00DC7D7C" w:rsidP="006963B9">
      <w:pPr>
        <w:pStyle w:val="ListBullet2"/>
        <w:numPr>
          <w:ilvl w:val="0"/>
          <w:numId w:val="69"/>
        </w:numPr>
      </w:pPr>
      <w:r w:rsidRPr="009E3DC5">
        <w:t>t</w:t>
      </w:r>
      <w:r w:rsidR="005E3957" w:rsidRPr="009E3DC5">
        <w:t>he &lt;eb:To/eb:Role&gt; element</w:t>
      </w:r>
    </w:p>
    <w:p w14:paraId="6E73DBFE" w14:textId="61E51694" w:rsidR="005E3957" w:rsidRPr="009E3DC5" w:rsidRDefault="005E3957" w:rsidP="006963B9">
      <w:pPr>
        <w:pStyle w:val="ListBullet2"/>
        <w:numPr>
          <w:ilvl w:val="0"/>
          <w:numId w:val="69"/>
        </w:numPr>
      </w:pPr>
      <w:r w:rsidRPr="009E3DC5">
        <w:t xml:space="preserve">the &lt;soap12:Body&gt; </w:t>
      </w:r>
      <w:r w:rsidR="00757B32" w:rsidRPr="009E3DC5">
        <w:t xml:space="preserve">SOAP </w:t>
      </w:r>
      <w:r w:rsidRPr="009E3DC5">
        <w:t xml:space="preserve">element </w:t>
      </w:r>
    </w:p>
    <w:p w14:paraId="2CA017AA" w14:textId="77777777" w:rsidR="009C3F87" w:rsidRPr="009E3DC5" w:rsidRDefault="009C3F87" w:rsidP="009F111F">
      <w:pPr>
        <w:pStyle w:val="BodyText"/>
      </w:pPr>
    </w:p>
    <w:p w14:paraId="23CAD6F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Content-Type:multipart/related; type="application/soap+xml";</w:t>
      </w:r>
    </w:p>
    <w:p w14:paraId="37A4A14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boundary="b6e68776-47ea2784152c-de60-4b15-b324-b399052af5f1";</w:t>
      </w:r>
    </w:p>
    <w:p w14:paraId="41CD31A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start="&lt;cf5e08c5-5b11-4cef-bc59-6f5ac572722d@requester.ro&gt;"; start-info="application/soap+xml"</w:t>
      </w:r>
    </w:p>
    <w:p w14:paraId="77F6F1B0"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Content-Length:8462</w:t>
      </w:r>
    </w:p>
    <w:p w14:paraId="57A2F03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20E62A7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--b6e68776-47ea2784152c-de60-4b15-b324-b399052af5f1</w:t>
      </w:r>
    </w:p>
    <w:p w14:paraId="38F747A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lastRenderedPageBreak/>
        <w:t>Content-Type:application/soap+xml; charset=UTF-8</w:t>
      </w:r>
    </w:p>
    <w:p w14:paraId="0184D59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Content-Transfer-Encoding:binary</w:t>
      </w:r>
    </w:p>
    <w:p w14:paraId="6003E33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Content-ID:&lt;cf5e08c5-5b11-4cef-bc59-6f5ac572722d@requester.ro&gt;</w:t>
      </w:r>
    </w:p>
    <w:p w14:paraId="1030A680"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3570428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&lt;?xml version="1.0" encoding="UTF-8"?&gt;</w:t>
      </w:r>
    </w:p>
    <w:p w14:paraId="2EB63B6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&lt;env:Envelope xmlns:env="http://www.w3.org/2003/05/soap-envelope"&gt;</w:t>
      </w:r>
    </w:p>
    <w:p w14:paraId="20125F0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&lt;env:Header&gt;</w:t>
      </w:r>
    </w:p>
    <w:p w14:paraId="7BD52DC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&lt;eb:Messaging xmlns:eb="http://docs.oasis-open.org/ebxml-msg/ebms/v3.0/ns/core/200704/"</w:t>
      </w:r>
    </w:p>
    <w:p w14:paraId="3C49B350" w14:textId="196654FE"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env:mustUnderstand="true"&gt;</w:t>
      </w:r>
    </w:p>
    <w:p w14:paraId="7270C85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&lt;eb:UserMessage&gt;</w:t>
      </w:r>
    </w:p>
    <w:p w14:paraId="6BC1DDD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&lt;eb:MessageInfo&gt;</w:t>
      </w:r>
    </w:p>
    <w:p w14:paraId="076831E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&lt;eb:Timestamp&gt;2018-03-23T15:07:36.000Z&lt;/eb:Timestamp&gt;</w:t>
      </w:r>
    </w:p>
    <w:p w14:paraId="434E8E8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&lt;eb:MessageId&gt;8196c8e2-820f-4aec-a1ca-288a4d1d4020@requester.ro&lt;/eb:MessageId&gt;</w:t>
      </w:r>
    </w:p>
    <w:p w14:paraId="37BED2AB"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&lt;/eb:MessageInfo&gt;</w:t>
      </w:r>
    </w:p>
    <w:p w14:paraId="2EA4CD1A"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&lt;eb:PartyInfo&gt;</w:t>
      </w:r>
    </w:p>
    <w:p w14:paraId="035D364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&lt;eb:From&gt;</w:t>
      </w:r>
    </w:p>
    <w:p w14:paraId="29F77DA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&lt;eb:PartyId type="urn:hl7ii"&gt;2.1.34567.43:2&lt;/eb:PartyId&gt;</w:t>
      </w:r>
    </w:p>
    <w:p w14:paraId="169D782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&lt;eb:Role&gt;urn:ihe:iti:2018:Requester&lt;/eb:Role&gt;</w:t>
      </w:r>
    </w:p>
    <w:p w14:paraId="3216E78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&lt;/eb:From&gt;</w:t>
      </w:r>
    </w:p>
    <w:p w14:paraId="33BDEA5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&lt;eb:To&gt;</w:t>
      </w:r>
    </w:p>
    <w:p w14:paraId="17D39E1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&lt;eb:PartyId type="urn:hl7ii"&gt;1.2.3.4:5&lt;/eb:PartyId&gt;</w:t>
      </w:r>
    </w:p>
    <w:p w14:paraId="2C65933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&lt;eb:Role&gt;urn:ihe:iti:2018:Provider&lt;/eb:Role&gt;</w:t>
      </w:r>
    </w:p>
    <w:p w14:paraId="4FCD157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&lt;/eb:To&gt;</w:t>
      </w:r>
    </w:p>
    <w:p w14:paraId="09BD85C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&lt;/eb:PartyInfo&gt;</w:t>
      </w:r>
    </w:p>
    <w:p w14:paraId="46C2977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&lt;eb:CollaborationInfo&gt;</w:t>
      </w:r>
    </w:p>
    <w:p w14:paraId="1CBD7496" w14:textId="77777777" w:rsidR="007257CE" w:rsidRPr="009E3DC5" w:rsidRDefault="009C3F87"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w:t>
      </w:r>
    </w:p>
    <w:p w14:paraId="585A56B6" w14:textId="77777777" w:rsidR="007257CE" w:rsidRPr="009E3DC5"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&lt;eb:Service type=”urn:ihe:iti:transactions”&gt;ITI-41&lt;/eb:Service&gt;</w:t>
      </w:r>
    </w:p>
    <w:p w14:paraId="01007D5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&lt;eb:Action&gt;urn:ihe:iti:2007:ProvideAndRegisterDocumentSet-b&lt;/eb:Action&gt;</w:t>
      </w:r>
    </w:p>
    <w:p w14:paraId="0AD51EF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&lt;eb:ConversationId&gt;E5D7CFEE-E6A9-4855-A67E-6C24403E35E6&lt;/eb:ConversationId&gt;</w:t>
      </w:r>
    </w:p>
    <w:p w14:paraId="2D11B19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&lt;/eb:CollaborationInfo&gt;</w:t>
      </w:r>
    </w:p>
    <w:p w14:paraId="1AD6B44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&lt;eb:PayloadInfo&gt;</w:t>
      </w:r>
    </w:p>
    <w:p w14:paraId="39CDDAE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&lt;eb:PartInfo&gt;</w:t>
      </w:r>
    </w:p>
    <w:p w14:paraId="29536B0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The first part is the XML XDS-b </w:t>
      </w:r>
    </w:p>
    <w:p w14:paraId="003CE56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ProvideAndRegisterDocumentSetRequest document.</w:t>
      </w:r>
    </w:p>
    <w:p w14:paraId="3B3A34D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Absence of an @href indicates the content is in </w:t>
      </w:r>
    </w:p>
    <w:p w14:paraId="430985A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the SOAP Body.</w:t>
      </w:r>
    </w:p>
    <w:p w14:paraId="5F5846D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--&gt;</w:t>
      </w:r>
    </w:p>
    <w:p w14:paraId="58A22EF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&lt;/eb:PartInfo&gt;</w:t>
      </w:r>
    </w:p>
    <w:p w14:paraId="60EFE463" w14:textId="05D740EF"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 href="cid:0e3f6331-b5a8-4758-8cfd-c562d2ea1c86@requester.ro"&gt;</w:t>
      </w:r>
    </w:p>
    <w:p w14:paraId="6E19881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the first document in the package (PDF) --&gt;</w:t>
      </w:r>
    </w:p>
    <w:p w14:paraId="6486202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&lt;eb:PartProperties&gt;</w:t>
      </w:r>
    </w:p>
    <w:p w14:paraId="088BB37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&lt;eb:Property name="id"&gt;Document01&lt;/eb:Property&gt;</w:t>
      </w:r>
    </w:p>
    <w:p w14:paraId="72707A0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&lt;/eb:PartProperties&gt;</w:t>
      </w:r>
    </w:p>
    <w:p w14:paraId="600729C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&lt;/eb:PartInfo&gt;</w:t>
      </w:r>
    </w:p>
    <w:p w14:paraId="0DDB78AA" w14:textId="2DE2CE31"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 href="cid:9cf5c59a-068c-4c4d-a3ed-a24becee643f@requester.ro"&gt;</w:t>
      </w:r>
    </w:p>
    <w:p w14:paraId="37B0C76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the second document in the package (JPEG) --&gt;</w:t>
      </w:r>
    </w:p>
    <w:p w14:paraId="13DEBCB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lastRenderedPageBreak/>
        <w:t xml:space="preserve">                        &lt;eb:PartProperties&gt;</w:t>
      </w:r>
    </w:p>
    <w:p w14:paraId="62FAB3D0"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&lt;eb:Property name="id"&gt;Document02&lt;/eb:Property&gt;</w:t>
      </w:r>
    </w:p>
    <w:p w14:paraId="46D10BA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&lt;/eb:PartProperties&gt;</w:t>
      </w:r>
    </w:p>
    <w:p w14:paraId="5CB8DE6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&lt;/eb:PartInfo&gt;    </w:t>
      </w:r>
    </w:p>
    <w:p w14:paraId="3B3831D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&lt;/eb:PayloadInfo&gt;</w:t>
      </w:r>
    </w:p>
    <w:p w14:paraId="75DCCF9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&lt;/eb:UserMessage&gt;</w:t>
      </w:r>
    </w:p>
    <w:p w14:paraId="3314761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&lt;/eb:Messaging&gt;</w:t>
      </w:r>
    </w:p>
    <w:p w14:paraId="3303775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&lt;/env:Header&gt;</w:t>
      </w:r>
    </w:p>
    <w:p w14:paraId="27074CA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&lt;env:Body&gt;</w:t>
      </w:r>
    </w:p>
    <w:p w14:paraId="5E13A38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&lt;xdsb:ProvideAndRegisterDocumentSetRequest xmlns:xdsb="urn:ihe:iti:xds-b:2007"</w:t>
      </w:r>
    </w:p>
    <w:p w14:paraId="3274CF6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xmlns:xop="http://www.w3.org/2004/08/xop/include"</w:t>
      </w:r>
    </w:p>
    <w:p w14:paraId="4646659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xmlns:rim="urn:oasis:names:tc:ebxml-regrep:xsd:rim:3.0"</w:t>
      </w:r>
    </w:p>
    <w:p w14:paraId="15B3EEE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xmlns:lcm="urn:oasis:names:tc:ebxml-regrep:xsd:lcm:3.0"&gt;</w:t>
      </w:r>
    </w:p>
    <w:p w14:paraId="32E1E63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&lt;lcm:SubmitObjectsRequest&gt;</w:t>
      </w:r>
    </w:p>
    <w:p w14:paraId="1F49D04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&lt;rim:RegistryObjectList&gt;</w:t>
      </w:r>
    </w:p>
    <w:p w14:paraId="6DC911A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&lt;rim:RegistryPackage id="SubmissionSet01"&gt;</w:t>
      </w:r>
    </w:p>
    <w:p w14:paraId="55B650C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details omitted --&gt;</w:t>
      </w:r>
    </w:p>
    <w:p w14:paraId="4E452BAB"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&lt;/rim:RegistryPackage&gt;</w:t>
      </w:r>
    </w:p>
    <w:p w14:paraId="4EA92F5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&lt;rim:ExtrinsicObject id="Document01"&gt;</w:t>
      </w:r>
    </w:p>
    <w:p w14:paraId="4B8AE05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details omitted --&gt;</w:t>
      </w:r>
    </w:p>
    <w:p w14:paraId="29CE715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&lt;/rim:ExtrinsicObject&gt;</w:t>
      </w:r>
    </w:p>
    <w:p w14:paraId="6FDE950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&lt;rim:Association id="assoc1" </w:t>
      </w:r>
    </w:p>
    <w:p w14:paraId="490834D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associationType="urn:oasis:names:tc:ebxml-regrep:AssociationType:HasMember"</w:t>
      </w:r>
    </w:p>
    <w:p w14:paraId="5AE0DDE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sourceObject="SubmissionSet01"</w:t>
      </w:r>
    </w:p>
    <w:p w14:paraId="7FAE863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targetObject="Document01"&gt;</w:t>
      </w:r>
    </w:p>
    <w:p w14:paraId="655EEF5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&lt;rim:Slot name="SubmissionSetStatus"&gt;</w:t>
      </w:r>
    </w:p>
    <w:p w14:paraId="06120D2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&lt;rim:ValueList&gt;</w:t>
      </w:r>
    </w:p>
    <w:p w14:paraId="7D8FF58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&lt;rim:Value&gt;Original&lt;/rim:Value&gt;</w:t>
      </w:r>
    </w:p>
    <w:p w14:paraId="16CBEE4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&lt;/rim:ValueList&gt;</w:t>
      </w:r>
    </w:p>
    <w:p w14:paraId="2880DB5B"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&lt;/rim:Slot&gt;</w:t>
      </w:r>
    </w:p>
    <w:p w14:paraId="726C096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&lt;/rim:Association&gt;</w:t>
      </w:r>
    </w:p>
    <w:p w14:paraId="35B26C7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&lt;rim:ExtrinsicObject id="Document02"&gt;</w:t>
      </w:r>
    </w:p>
    <w:p w14:paraId="18F90C2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 details omitted --&gt;</w:t>
      </w:r>
    </w:p>
    <w:p w14:paraId="2553B04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&lt;/rim:ExtrinsicObject&gt;</w:t>
      </w:r>
    </w:p>
    <w:p w14:paraId="169E3630"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&lt;rim:Association id="assoc2" </w:t>
      </w:r>
    </w:p>
    <w:p w14:paraId="4E91913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associationType="urn:oasis:names:tc:ebxml-regrep:AssociationType:HasMember"</w:t>
      </w:r>
    </w:p>
    <w:p w14:paraId="417D23FB"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sourceObject="SubmissionSet01"</w:t>
      </w:r>
    </w:p>
    <w:p w14:paraId="78DA19B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targetObject="Document02"&gt;</w:t>
      </w:r>
    </w:p>
    <w:p w14:paraId="621970E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&lt;rim:Slot name="SubmissionSetStatus"&gt;</w:t>
      </w:r>
    </w:p>
    <w:p w14:paraId="050D054B"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&lt;rim:ValueList&gt;</w:t>
      </w:r>
    </w:p>
    <w:p w14:paraId="5F90CAA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&lt;rim:Value&gt;Original&lt;/rim:Value&gt;</w:t>
      </w:r>
    </w:p>
    <w:p w14:paraId="50BAB87D"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&lt;/rim:ValueList&gt;</w:t>
      </w:r>
    </w:p>
    <w:p w14:paraId="2644751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&lt;/rim:Slot&gt;</w:t>
      </w:r>
    </w:p>
    <w:p w14:paraId="2B4DD45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&lt;/rim:Association&gt;</w:t>
      </w:r>
    </w:p>
    <w:p w14:paraId="63D802A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&lt;/rim:RegistryObjectList&gt;</w:t>
      </w:r>
    </w:p>
    <w:p w14:paraId="70EA432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&lt;/lcm:SubmitObjectsRequest&gt;</w:t>
      </w:r>
    </w:p>
    <w:p w14:paraId="661E95B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&lt;xdsb:Document </w:t>
      </w:r>
    </w:p>
    <w:p w14:paraId="3E618A6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id="Document01"&gt;&lt;xop:Include</w:t>
      </w:r>
    </w:p>
    <w:p w14:paraId="3F0883B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href="cid:0e3f6331-b5a8-4758-8cfd-c562d2ea1c86@requester.ro"/&gt;</w:t>
      </w:r>
    </w:p>
    <w:p w14:paraId="44B1D09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lastRenderedPageBreak/>
        <w:t xml:space="preserve">            &lt;/xdsb:Document&gt;</w:t>
      </w:r>
    </w:p>
    <w:p w14:paraId="749BBA72"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&lt;xdsb:Document </w:t>
      </w:r>
    </w:p>
    <w:p w14:paraId="154C8AD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id="Document02"&gt;&lt;xop:Include </w:t>
      </w:r>
    </w:p>
    <w:p w14:paraId="34775BC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href="cid:9cf5c59a-068c-4c4d-a3ed-a24becee643f@requester.ro"/&gt;&lt;/xdsb:Document&gt;        </w:t>
      </w:r>
    </w:p>
    <w:p w14:paraId="6209D7C8"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&lt;/xdsb:ProvideAndRegisterDocumentSetRequest&gt;</w:t>
      </w:r>
    </w:p>
    <w:p w14:paraId="2EA80DB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&lt;/env:Body&gt;</w:t>
      </w:r>
    </w:p>
    <w:p w14:paraId="0022FB34"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&lt;/env:Envelope&gt;</w:t>
      </w:r>
    </w:p>
    <w:p w14:paraId="590BA59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--b6e68776-47ea2784152c-de60-4b15-b324-b399052af5f1</w:t>
      </w:r>
    </w:p>
    <w:p w14:paraId="2EDBCE4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Content-Type:application/pdf</w:t>
      </w:r>
    </w:p>
    <w:p w14:paraId="41851B70"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Content-Transfer-Encoding:binary</w:t>
      </w:r>
    </w:p>
    <w:p w14:paraId="2A7A608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Content-ID:&lt;0e3f6331-b5a8-4758-8cfd-c562d2ea1c86@requester.ro&gt;</w:t>
      </w:r>
    </w:p>
    <w:p w14:paraId="33D59713"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w:t>
      </w:r>
    </w:p>
    <w:p w14:paraId="241175B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âÇ•œÙ</w:t>
      </w:r>
    </w:p>
    <w:p w14:paraId="4CDCCD35"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„oFðGÌ|Ò–NÑ ÜóB:á“&amp;’›¾l»À‘™TÜŸõŠ’4¥™tFd³L</w:t>
      </w:r>
    </w:p>
    <w:p w14:paraId="4DB95626"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--b6e68776-47ea2784152c-de60-4b15-b324-b399052af5f1</w:t>
      </w:r>
    </w:p>
    <w:p w14:paraId="5A2ADF3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Content-Type:image/jpeg</w:t>
      </w:r>
    </w:p>
    <w:p w14:paraId="39C26B5E"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Content-Transfer-Encoding:binary</w:t>
      </w:r>
    </w:p>
    <w:p w14:paraId="729DD0EF"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Content-ID:&lt;9cf5c59a-068c-4c4d-a3ed-a24becee643f@requester.ro&gt;</w:t>
      </w:r>
    </w:p>
    <w:p w14:paraId="2B654E39"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w:t>
      </w:r>
    </w:p>
    <w:p w14:paraId="68769BAC"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âÇ•œÙ</w:t>
      </w:r>
    </w:p>
    <w:p w14:paraId="293F13D1"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„oFðGÌ|Ò–NÑ ÜóB:á“&amp;’›¾l»À‘™TÜŸõŠ’4¥™tFd³L</w:t>
      </w:r>
    </w:p>
    <w:p w14:paraId="73E7F5D7" w14:textId="77777777" w:rsidR="009C3F87" w:rsidRPr="009E3DC5" w:rsidRDefault="009C3F87" w:rsidP="009C3F87">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--b6e68776-47ea2784152c-de60-4b15-b324-b399052af5f1—</w:t>
      </w:r>
    </w:p>
    <w:p w14:paraId="6DCBA04C" w14:textId="7865EB4B" w:rsidR="008D2998" w:rsidRPr="009E3DC5" w:rsidRDefault="008D2998" w:rsidP="0092407B">
      <w:pPr>
        <w:pStyle w:val="BodyText"/>
      </w:pPr>
    </w:p>
    <w:p w14:paraId="32163B65" w14:textId="77777777" w:rsidR="00AD7BC2" w:rsidRPr="009E3DC5" w:rsidRDefault="00411F6B" w:rsidP="00F54850">
      <w:pPr>
        <w:pStyle w:val="Heading4"/>
      </w:pPr>
      <w:bookmarkStart w:id="1781" w:name="_Toc141666912"/>
      <w:r w:rsidRPr="009E3DC5">
        <w:t>V.4.8</w:t>
      </w:r>
      <w:r w:rsidR="00AD7BC2" w:rsidRPr="009E3DC5">
        <w:t xml:space="preserve">.2 </w:t>
      </w:r>
      <w:r w:rsidR="001931A9" w:rsidRPr="009E3DC5">
        <w:t xml:space="preserve">Sample </w:t>
      </w:r>
      <w:r w:rsidR="00AD7BC2" w:rsidRPr="009E3DC5">
        <w:t xml:space="preserve">SOAP </w:t>
      </w:r>
      <w:r w:rsidR="00B951B8" w:rsidRPr="009E3DC5">
        <w:t xml:space="preserve">AS4 </w:t>
      </w:r>
      <w:r w:rsidR="001931A9" w:rsidRPr="009E3DC5">
        <w:t>Asynchronous Response</w:t>
      </w:r>
      <w:bookmarkEnd w:id="1781"/>
    </w:p>
    <w:p w14:paraId="19F1623E" w14:textId="1B207B3B" w:rsidR="005231DB" w:rsidRPr="009E3DC5" w:rsidRDefault="005E3957" w:rsidP="005231DB">
      <w:pPr>
        <w:pStyle w:val="BodyText"/>
      </w:pPr>
      <w:r w:rsidRPr="009E3DC5">
        <w:t xml:space="preserve">This is a sample of Provide and Register Document Set-b </w:t>
      </w:r>
      <w:r w:rsidR="004964EC" w:rsidRPr="009E3DC5">
        <w:t xml:space="preserve">[ITI-41] </w:t>
      </w:r>
      <w:r w:rsidRPr="009E3DC5">
        <w:t>Response</w:t>
      </w:r>
      <w:r w:rsidR="00DC7D7C" w:rsidRPr="009E3DC5">
        <w:t xml:space="preserve"> message</w:t>
      </w:r>
      <w:r w:rsidR="005231DB" w:rsidRPr="009E3DC5">
        <w:t xml:space="preserve">. As in the previous example, for brevity and to focus on the AS4 specific aspects, it assumes the exchange does not involve use of WS-Security. </w:t>
      </w:r>
    </w:p>
    <w:p w14:paraId="5C52A21D" w14:textId="77777777" w:rsidR="005E3957" w:rsidRPr="009E3DC5" w:rsidRDefault="005E3957" w:rsidP="005E3957">
      <w:pPr>
        <w:pStyle w:val="BodyText"/>
      </w:pPr>
      <w:r w:rsidRPr="009E3DC5">
        <w:t>Other transaction will differ in their elements values that are transaction specific:</w:t>
      </w:r>
    </w:p>
    <w:p w14:paraId="69221836" w14:textId="77777777" w:rsidR="005E3957" w:rsidRPr="009E3DC5" w:rsidRDefault="005E3957" w:rsidP="006963B9">
      <w:pPr>
        <w:pStyle w:val="ListBullet2"/>
        <w:numPr>
          <w:ilvl w:val="0"/>
          <w:numId w:val="70"/>
        </w:numPr>
      </w:pPr>
      <w:r w:rsidRPr="009E3DC5">
        <w:t>the &lt;eb:Service&gt; SOAP header</w:t>
      </w:r>
    </w:p>
    <w:p w14:paraId="5C07BC1D" w14:textId="77777777" w:rsidR="005E3957" w:rsidRPr="009E3DC5" w:rsidRDefault="005E3957" w:rsidP="006963B9">
      <w:pPr>
        <w:pStyle w:val="ListBullet2"/>
        <w:numPr>
          <w:ilvl w:val="0"/>
          <w:numId w:val="70"/>
        </w:numPr>
      </w:pPr>
      <w:r w:rsidRPr="009E3DC5">
        <w:t xml:space="preserve">the &lt;eb:Action&gt; SOAP header </w:t>
      </w:r>
    </w:p>
    <w:p w14:paraId="2FC87EFA" w14:textId="48245841" w:rsidR="005E3957" w:rsidRPr="009E3DC5" w:rsidRDefault="00DC7D7C" w:rsidP="006963B9">
      <w:pPr>
        <w:pStyle w:val="ListBullet2"/>
        <w:numPr>
          <w:ilvl w:val="0"/>
          <w:numId w:val="70"/>
        </w:numPr>
      </w:pPr>
      <w:r w:rsidRPr="009E3DC5">
        <w:t>t</w:t>
      </w:r>
      <w:r w:rsidR="005E3957" w:rsidRPr="009E3DC5">
        <w:t>he &lt;eb:From/eb:Role&gt; element</w:t>
      </w:r>
    </w:p>
    <w:p w14:paraId="39BBF983" w14:textId="355A9CF1" w:rsidR="005E3957" w:rsidRPr="009E3DC5" w:rsidRDefault="00DC7D7C" w:rsidP="006963B9">
      <w:pPr>
        <w:pStyle w:val="ListBullet2"/>
        <w:numPr>
          <w:ilvl w:val="0"/>
          <w:numId w:val="70"/>
        </w:numPr>
      </w:pPr>
      <w:r w:rsidRPr="009E3DC5">
        <w:t>t</w:t>
      </w:r>
      <w:r w:rsidR="005E3957" w:rsidRPr="009E3DC5">
        <w:t>he &lt;eb:To/eb:Role&gt; element</w:t>
      </w:r>
    </w:p>
    <w:p w14:paraId="7B5FF55F" w14:textId="77777777" w:rsidR="005E3957" w:rsidRPr="009E3DC5" w:rsidRDefault="005E3957" w:rsidP="006963B9">
      <w:pPr>
        <w:pStyle w:val="ListBullet2"/>
        <w:numPr>
          <w:ilvl w:val="0"/>
          <w:numId w:val="70"/>
        </w:numPr>
      </w:pPr>
      <w:r w:rsidRPr="009E3DC5">
        <w:t xml:space="preserve">the &lt;soap12:Body&gt; </w:t>
      </w:r>
      <w:r w:rsidR="003A5C85" w:rsidRPr="009E3DC5">
        <w:t xml:space="preserve">SOAP </w:t>
      </w:r>
      <w:r w:rsidRPr="009E3DC5">
        <w:t xml:space="preserve">element </w:t>
      </w:r>
    </w:p>
    <w:p w14:paraId="2B553519" w14:textId="77777777" w:rsidR="00294E40" w:rsidRPr="009E3DC5" w:rsidRDefault="00294E40" w:rsidP="00F54850">
      <w:pPr>
        <w:pStyle w:val="BodyText"/>
      </w:pPr>
    </w:p>
    <w:p w14:paraId="7EE2D605"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Content-Type</w:t>
      </w:r>
      <w:r w:rsidR="000C41E3" w:rsidRPr="009E3DC5">
        <w:rPr>
          <w:rStyle w:val="XMLname"/>
        </w:rPr>
        <w:t>:</w:t>
      </w:r>
      <w:r w:rsidRPr="009E3DC5">
        <w:rPr>
          <w:rStyle w:val="XMLname"/>
        </w:rPr>
        <w:t>multipart/related; type="application/soap+xml";</w:t>
      </w:r>
    </w:p>
    <w:p w14:paraId="5F398B21"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boundary="ecca3c97-ebc7-4f1b-838c-83c0d18ee40c";</w:t>
      </w:r>
    </w:p>
    <w:p w14:paraId="3D9B6102"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start="&lt;c3818f2b-7f09-495a-9245-84542438d166@responder.nl&gt;"; start-info="application/soap+xml"</w:t>
      </w:r>
    </w:p>
    <w:p w14:paraId="0CE55269"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Content-Length:8462</w:t>
      </w:r>
    </w:p>
    <w:p w14:paraId="549740F6"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w:t>
      </w:r>
    </w:p>
    <w:p w14:paraId="49A40DC2"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--ecca3c97-ebc7-4f1b-838c-83c0d18ee40c</w:t>
      </w:r>
    </w:p>
    <w:p w14:paraId="35B0B700"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Content-Type</w:t>
      </w:r>
      <w:r w:rsidR="000C41E3" w:rsidRPr="009E3DC5">
        <w:rPr>
          <w:rStyle w:val="XMLname"/>
        </w:rPr>
        <w:t>:</w:t>
      </w:r>
      <w:r w:rsidRPr="009E3DC5">
        <w:rPr>
          <w:rStyle w:val="XMLname"/>
        </w:rPr>
        <w:t>application/soap+xml; charset=UTF-8resp</w:t>
      </w:r>
    </w:p>
    <w:p w14:paraId="57694793"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Content-Transfer-Encoding</w:t>
      </w:r>
      <w:r w:rsidR="000C41E3" w:rsidRPr="009E3DC5">
        <w:rPr>
          <w:rStyle w:val="XMLname"/>
        </w:rPr>
        <w:t>:</w:t>
      </w:r>
      <w:r w:rsidRPr="009E3DC5">
        <w:rPr>
          <w:rStyle w:val="XMLname"/>
        </w:rPr>
        <w:t>binary</w:t>
      </w:r>
    </w:p>
    <w:p w14:paraId="7CEBC4AA"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lastRenderedPageBreak/>
        <w:t>Content-ID</w:t>
      </w:r>
      <w:r w:rsidR="000C41E3" w:rsidRPr="009E3DC5">
        <w:rPr>
          <w:rStyle w:val="XMLname"/>
        </w:rPr>
        <w:t>:</w:t>
      </w:r>
      <w:r w:rsidRPr="009E3DC5">
        <w:rPr>
          <w:rStyle w:val="XMLname"/>
        </w:rPr>
        <w:t>&lt;c3818f2b-7f09-495a-9245-84542438d166@responder.nl&gt;</w:t>
      </w:r>
    </w:p>
    <w:p w14:paraId="7BE4AE08" w14:textId="77777777" w:rsidR="005231DB" w:rsidRPr="009E3DC5"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EF567E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&lt;?xml version="1.0" encoding="UTF-8"?&gt;</w:t>
      </w:r>
    </w:p>
    <w:p w14:paraId="77A02AFC"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&lt;env:Envelope xmlns:env="http://www.w3.org/2003/05/soap-envelope"&gt;</w:t>
      </w:r>
    </w:p>
    <w:p w14:paraId="569E017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&lt;env:Header&gt;</w:t>
      </w:r>
    </w:p>
    <w:p w14:paraId="06AB8FF2"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&lt;eb:Messaging xmlns:eb="http://docs.oasis-open.org/ebxml-msg/ebms/v3.0/ns/core/200704/"</w:t>
      </w:r>
    </w:p>
    <w:p w14:paraId="7EBDFC98" w14:textId="710CFE92"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env:mustUnderstand="true"&gt;</w:t>
      </w:r>
    </w:p>
    <w:p w14:paraId="59905093"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&lt;eb:UserMessage&gt;</w:t>
      </w:r>
    </w:p>
    <w:p w14:paraId="106FECE6"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&lt;eb:MessageInfo&gt;</w:t>
      </w:r>
    </w:p>
    <w:p w14:paraId="30DFF0B3"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&lt;eb:Timestamp&gt;2018-03-23T15:11:21.000Z&lt;/eb:Timestamp&gt;</w:t>
      </w:r>
    </w:p>
    <w:p w14:paraId="1A21BEE6"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&lt;eb:MessageId&gt;4d7081ed-1c7e-437d-9202-fe109643e2b6@responder.nl&lt;/eb:MessageId&gt;</w:t>
      </w:r>
    </w:p>
    <w:p w14:paraId="1BA5360E"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&lt;eb:RefToMessageId&gt;8196c8e2-820f-4aec-a1ca-288a4d1d4020@requester.ro&lt;/eb:RefToMessageId&gt;</w:t>
      </w:r>
    </w:p>
    <w:p w14:paraId="2C1768E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&lt;/eb:MessageInfo&gt;</w:t>
      </w:r>
    </w:p>
    <w:p w14:paraId="1920AAD5"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&lt;eb:PartyInfo&gt;</w:t>
      </w:r>
    </w:p>
    <w:p w14:paraId="15466E58"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&lt;eb:From&gt;</w:t>
      </w:r>
    </w:p>
    <w:p w14:paraId="4A03EBF4"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&lt;eb:PartyId </w:t>
      </w:r>
      <w:r w:rsidR="002E5D99" w:rsidRPr="009E3DC5">
        <w:rPr>
          <w:rStyle w:val="XMLname"/>
        </w:rPr>
        <w:t>type</w:t>
      </w:r>
      <w:r w:rsidRPr="009E3DC5">
        <w:rPr>
          <w:rStyle w:val="XMLname"/>
        </w:rPr>
        <w:t>="urn:hl7ii"&gt;1.2.3.4:5&lt;/eb:PartyId&gt;</w:t>
      </w:r>
    </w:p>
    <w:p w14:paraId="137FBC25"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&lt;eb:Role&gt;urn:ihe:iti:2018:Provider&lt;/eb:Role&gt;</w:t>
      </w:r>
    </w:p>
    <w:p w14:paraId="26619C61"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&lt;/eb:From&gt;</w:t>
      </w:r>
    </w:p>
    <w:p w14:paraId="09B8ECE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&lt;eb:To&gt;</w:t>
      </w:r>
    </w:p>
    <w:p w14:paraId="16657EE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&lt;eb:PartyId </w:t>
      </w:r>
      <w:r w:rsidR="002E5D99" w:rsidRPr="009E3DC5">
        <w:rPr>
          <w:rStyle w:val="XMLname"/>
        </w:rPr>
        <w:t>type</w:t>
      </w:r>
      <w:r w:rsidRPr="009E3DC5">
        <w:rPr>
          <w:rStyle w:val="XMLname"/>
        </w:rPr>
        <w:t>="urn:hl7ii"&gt;2.1.34567.43:2&lt;/eb:PartyId&gt;</w:t>
      </w:r>
    </w:p>
    <w:p w14:paraId="4EC2896F"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&lt;eb:Role&gt;urn:ihe:iti:2018:Requester&lt;/eb:Role&gt;</w:t>
      </w:r>
    </w:p>
    <w:p w14:paraId="181F4A88"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&lt;/eb:To&gt;</w:t>
      </w:r>
    </w:p>
    <w:p w14:paraId="037B09C5"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&lt;/eb:PartyInfo&gt;</w:t>
      </w:r>
    </w:p>
    <w:p w14:paraId="4FA52E50" w14:textId="77777777" w:rsidR="007257CE" w:rsidRPr="009E3DC5" w:rsidRDefault="005231DB"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 xml:space="preserve">                &lt;eb:CollaborationInfo&gt;                    </w:t>
      </w:r>
    </w:p>
    <w:p w14:paraId="1A732D7F" w14:textId="77777777" w:rsidR="007257CE" w:rsidRPr="009E3DC5"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E3DC5">
        <w:rPr>
          <w:rStyle w:val="XMLname"/>
        </w:rPr>
        <w:t>&lt;eb:Service type=”urn:ihe:iti:transactions”&gt;ITI-41&lt;/eb:Service&gt;</w:t>
      </w:r>
    </w:p>
    <w:p w14:paraId="22326D2F" w14:textId="2A1E38A1"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3937AC5"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&lt;eb:Action&gt;urn:ihe:iti:2007:ProvideAndRegisterDocumentSet-bResponse&lt;/eb:Action&gt;</w:t>
      </w:r>
    </w:p>
    <w:p w14:paraId="4BD9911C"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&lt;eb:ConversationId&gt;E5D7CFEE-E6A9-4855-A67E-6C24403E35E6&lt;/eb:ConversationId&gt;</w:t>
      </w:r>
    </w:p>
    <w:p w14:paraId="74A0CC31"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&lt;/eb:CollaborationInfo&gt;</w:t>
      </w:r>
    </w:p>
    <w:p w14:paraId="57C658A7"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&lt;eb:PayloadInfo&gt;</w:t>
      </w:r>
    </w:p>
    <w:p w14:paraId="6F43EB63"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&lt;eb:PartInfo /&gt;                        </w:t>
      </w:r>
    </w:p>
    <w:p w14:paraId="1BAA2450"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&lt;/eb:PayloadInfo&gt;</w:t>
      </w:r>
    </w:p>
    <w:p w14:paraId="693FC18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&lt;/eb:UserMessage&gt;</w:t>
      </w:r>
    </w:p>
    <w:p w14:paraId="4DF0B8F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&lt;/eb:Messaging&gt;</w:t>
      </w:r>
    </w:p>
    <w:p w14:paraId="26F5339A"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&lt;/env:Header&gt;</w:t>
      </w:r>
    </w:p>
    <w:p w14:paraId="27C95A30"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&lt;env:Body&gt;</w:t>
      </w:r>
    </w:p>
    <w:p w14:paraId="7295A299"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&lt;RegistryResponse xmlns="urn:oasis:names:tc:ebxml-regrep:xsd:rs:3.0" </w:t>
      </w:r>
    </w:p>
    <w:p w14:paraId="718BCC81"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status="urn:oasis:names:tc:ebxml-regrep:ResponseStatusType:Success"&gt;       </w:t>
      </w:r>
    </w:p>
    <w:p w14:paraId="1B3153B2"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&lt;/RegistryResponse&gt;</w:t>
      </w:r>
    </w:p>
    <w:p w14:paraId="4E649D9E" w14:textId="77777777" w:rsidR="005231DB" w:rsidRPr="009E3DC5"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 xml:space="preserve">    &lt;/env:Body&gt;</w:t>
      </w:r>
    </w:p>
    <w:p w14:paraId="04FF9AF5" w14:textId="77777777" w:rsidR="0092407B" w:rsidRPr="009E3DC5"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&lt;/env:Envelope&gt;</w:t>
      </w:r>
      <w:r w:rsidR="0092407B" w:rsidRPr="009E3DC5">
        <w:rPr>
          <w:rStyle w:val="XMLname"/>
        </w:rPr>
        <w:t xml:space="preserve"> </w:t>
      </w:r>
    </w:p>
    <w:p w14:paraId="5CE85356" w14:textId="77777777" w:rsidR="0092407B" w:rsidRPr="009E3DC5"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E3DC5">
        <w:rPr>
          <w:rStyle w:val="XMLname"/>
        </w:rPr>
        <w:t>--ecca3c97-ebc7-4f1b-838c-83c0d18ee40c--</w:t>
      </w:r>
    </w:p>
    <w:p w14:paraId="57D1FC22" w14:textId="77777777" w:rsidR="007C24C1" w:rsidRPr="009E3DC5" w:rsidRDefault="007C24C1" w:rsidP="00F54850">
      <w:pPr>
        <w:pStyle w:val="BodyText"/>
      </w:pPr>
    </w:p>
    <w:p w14:paraId="2DC281CA" w14:textId="77777777" w:rsidR="00294E40" w:rsidRPr="009E3DC5" w:rsidRDefault="00294E40" w:rsidP="00694A70">
      <w:pPr>
        <w:pStyle w:val="BodyText"/>
      </w:pPr>
    </w:p>
    <w:p w14:paraId="19F9E945" w14:textId="09BA1571" w:rsidR="00031550" w:rsidRPr="009E3DC5" w:rsidRDefault="007C2924" w:rsidP="00B951B8">
      <w:pPr>
        <w:pStyle w:val="EditorInstructions"/>
      </w:pPr>
      <w:r w:rsidRPr="009E3DC5">
        <w:t xml:space="preserve">In </w:t>
      </w:r>
      <w:r w:rsidR="00DC7D7C" w:rsidRPr="009E3DC5">
        <w:t>Volume 2x</w:t>
      </w:r>
      <w:ins w:id="1782" w:author="Mary Jungers" w:date="2023-07-30T19:22:00Z">
        <w:r w:rsidR="005E0198">
          <w:t>,</w:t>
        </w:r>
      </w:ins>
      <w:r w:rsidRPr="009E3DC5">
        <w:t xml:space="preserve"> r</w:t>
      </w:r>
      <w:r w:rsidR="007931D5" w:rsidRPr="009E3DC5">
        <w:t>eplace</w:t>
      </w:r>
      <w:r w:rsidR="00FC2CC5" w:rsidRPr="009E3DC5">
        <w:t xml:space="preserve"> Section V.5</w:t>
      </w:r>
      <w:r w:rsidR="00DC7D7C" w:rsidRPr="009E3DC5">
        <w:t>, currently Intentionally Left Blank,</w:t>
      </w:r>
      <w:r w:rsidR="007931D5" w:rsidRPr="009E3DC5">
        <w:t xml:space="preserve"> by the following</w:t>
      </w:r>
      <w:bookmarkStart w:id="1783" w:name="_Toc167244419"/>
      <w:bookmarkStart w:id="1784" w:name="_Toc173204835"/>
      <w:bookmarkStart w:id="1785" w:name="_Toc174817883"/>
      <w:bookmarkStart w:id="1786" w:name="_Toc206305559"/>
      <w:bookmarkStart w:id="1787" w:name="_Toc214434127"/>
      <w:bookmarkStart w:id="1788" w:name="_Toc214437031"/>
      <w:bookmarkStart w:id="1789" w:name="_Toc214437474"/>
      <w:bookmarkStart w:id="1790" w:name="_Toc214437790"/>
      <w:bookmarkStart w:id="1791" w:name="_Toc214457266"/>
      <w:bookmarkStart w:id="1792" w:name="_Toc214461379"/>
      <w:bookmarkStart w:id="1793" w:name="_Toc214463000"/>
      <w:bookmarkStart w:id="1794" w:name="_Toc301358554"/>
    </w:p>
    <w:p w14:paraId="2376A91A" w14:textId="77777777" w:rsidR="00B97BF5" w:rsidRPr="009E3DC5" w:rsidRDefault="00B97BF5" w:rsidP="00F54850">
      <w:pPr>
        <w:pStyle w:val="Heading2"/>
        <w:numPr>
          <w:ilvl w:val="0"/>
          <w:numId w:val="0"/>
        </w:numPr>
        <w:rPr>
          <w:bCs/>
        </w:rPr>
      </w:pPr>
      <w:bookmarkStart w:id="1795" w:name="_Toc141666913"/>
      <w:r w:rsidRPr="009E3DC5">
        <w:rPr>
          <w:bCs/>
        </w:rPr>
        <w:t>V.5</w:t>
      </w:r>
      <w:r w:rsidR="00051C9B" w:rsidRPr="009E3DC5">
        <w:rPr>
          <w:bCs/>
        </w:rPr>
        <w:t xml:space="preserve"> </w:t>
      </w:r>
      <w:r w:rsidRPr="009E3DC5">
        <w:rPr>
          <w:bCs/>
        </w:rPr>
        <w:t>Added value of using AS4 for Asynchronous Web Services Exchanges</w:t>
      </w:r>
      <w:bookmarkEnd w:id="1795"/>
    </w:p>
    <w:p w14:paraId="1A42044B" w14:textId="77777777" w:rsidR="00B97BF5" w:rsidRPr="009E3DC5" w:rsidRDefault="00B97BF5" w:rsidP="00B97BF5">
      <w:r w:rsidRPr="009E3DC5">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9E3DC5" w:rsidRDefault="00B97BF5" w:rsidP="009F111F">
      <w:pPr>
        <w:pStyle w:val="ListBullet2"/>
        <w:numPr>
          <w:ilvl w:val="0"/>
          <w:numId w:val="99"/>
        </w:numPr>
      </w:pPr>
      <w:r w:rsidRPr="009E3DC5">
        <w:t>Reliability</w:t>
      </w:r>
    </w:p>
    <w:p w14:paraId="58914FE0" w14:textId="7B774848" w:rsidR="00B97BF5" w:rsidRPr="009E3DC5" w:rsidRDefault="00B97BF5" w:rsidP="009F111F">
      <w:pPr>
        <w:pStyle w:val="ListBullet2"/>
      </w:pPr>
      <w:r w:rsidRPr="009E3DC5">
        <w:t>Reception awareness</w:t>
      </w:r>
    </w:p>
    <w:p w14:paraId="59B23298" w14:textId="2A1CFBF3" w:rsidR="00B97BF5" w:rsidRPr="009E3DC5" w:rsidRDefault="00B97BF5" w:rsidP="009F111F">
      <w:pPr>
        <w:pStyle w:val="ListBullet2"/>
      </w:pPr>
      <w:r w:rsidRPr="009E3DC5">
        <w:t>Duplicate detection</w:t>
      </w:r>
    </w:p>
    <w:p w14:paraId="244BD27A" w14:textId="34FA749E" w:rsidR="00B97BF5" w:rsidRPr="009E3DC5" w:rsidRDefault="00B97BF5" w:rsidP="009F111F">
      <w:pPr>
        <w:pStyle w:val="ListBullet2"/>
        <w:numPr>
          <w:ilvl w:val="0"/>
          <w:numId w:val="99"/>
        </w:numPr>
      </w:pPr>
      <w:r w:rsidRPr="009E3DC5">
        <w:t>Security</w:t>
      </w:r>
    </w:p>
    <w:p w14:paraId="0BD66352" w14:textId="075894FD" w:rsidR="00B97BF5" w:rsidRPr="009E3DC5" w:rsidRDefault="00B97BF5" w:rsidP="009F111F">
      <w:pPr>
        <w:pStyle w:val="ListBullet2"/>
      </w:pPr>
      <w:r w:rsidRPr="009E3DC5">
        <w:t>Non repudiation of origin</w:t>
      </w:r>
    </w:p>
    <w:p w14:paraId="3AAD01D4" w14:textId="6C585B3D" w:rsidR="00B97BF5" w:rsidRPr="009E3DC5" w:rsidRDefault="00B97BF5" w:rsidP="009F111F">
      <w:pPr>
        <w:pStyle w:val="ListBullet2"/>
      </w:pPr>
      <w:r w:rsidRPr="009E3DC5">
        <w:t>Non repudiation of receipt</w:t>
      </w:r>
    </w:p>
    <w:p w14:paraId="1A2BEEF8" w14:textId="14B12F3F" w:rsidR="00B97BF5" w:rsidRPr="009E3DC5" w:rsidRDefault="00B97BF5" w:rsidP="009F111F">
      <w:pPr>
        <w:pStyle w:val="ListBullet2"/>
      </w:pPr>
      <w:r w:rsidRPr="009E3DC5">
        <w:t>Data confidentiality</w:t>
      </w:r>
    </w:p>
    <w:p w14:paraId="227B687A" w14:textId="6C6E2F91" w:rsidR="00B97BF5" w:rsidRPr="009E3DC5" w:rsidRDefault="00B97BF5" w:rsidP="00B97BF5">
      <w:r w:rsidRPr="009E3DC5">
        <w:t>The aim of this summary is to provide for the security and reliability functions, a summary of the interest and added value to use AS4. This result is based on the gap analysis between:</w:t>
      </w:r>
    </w:p>
    <w:p w14:paraId="7363D5A0" w14:textId="5A23C9E8" w:rsidR="00B97BF5" w:rsidRPr="009E3DC5" w:rsidRDefault="00B97BF5" w:rsidP="006963B9">
      <w:pPr>
        <w:pStyle w:val="ListBullet2"/>
        <w:numPr>
          <w:ilvl w:val="0"/>
          <w:numId w:val="72"/>
        </w:numPr>
      </w:pPr>
      <w:r w:rsidRPr="009E3DC5">
        <w:t>AS4 and current IHE WS mechanisms</w:t>
      </w:r>
    </w:p>
    <w:p w14:paraId="58075C00" w14:textId="2A05A96A" w:rsidR="00B97BF5" w:rsidRPr="009E3DC5" w:rsidRDefault="00B97BF5" w:rsidP="006963B9">
      <w:pPr>
        <w:pStyle w:val="ListBullet2"/>
        <w:numPr>
          <w:ilvl w:val="0"/>
          <w:numId w:val="72"/>
        </w:numPr>
      </w:pPr>
      <w:r w:rsidRPr="009E3DC5">
        <w:t>AS4 and current IHE WS behavior</w:t>
      </w:r>
    </w:p>
    <w:p w14:paraId="2D615606" w14:textId="77777777" w:rsidR="00B97BF5" w:rsidRPr="009E3DC5" w:rsidRDefault="00B97BF5" w:rsidP="00F54850">
      <w:pPr>
        <w:pStyle w:val="Heading3"/>
        <w:numPr>
          <w:ilvl w:val="0"/>
          <w:numId w:val="0"/>
        </w:numPr>
        <w:rPr>
          <w:bCs/>
        </w:rPr>
      </w:pPr>
      <w:bookmarkStart w:id="1796" w:name="_Hlk510980710"/>
      <w:bookmarkStart w:id="1797" w:name="_Toc141666914"/>
      <w:r w:rsidRPr="009E3DC5">
        <w:rPr>
          <w:bCs/>
        </w:rPr>
        <w:t>V.5.1 Reliability functions: Reception awareness and duplicate detection</w:t>
      </w:r>
      <w:bookmarkEnd w:id="1797"/>
    </w:p>
    <w:bookmarkEnd w:id="1796"/>
    <w:p w14:paraId="0A2DFED9" w14:textId="77777777" w:rsidR="00B97BF5" w:rsidRPr="009E3DC5" w:rsidRDefault="00B97BF5" w:rsidP="00F54850">
      <w:pPr>
        <w:pStyle w:val="BodyText"/>
      </w:pPr>
      <w:r w:rsidRPr="009E3DC5">
        <w:t>A receipt acknowledgement is sent from the Message Service Handler (MSH) receiver to the MSH sender.</w:t>
      </w:r>
    </w:p>
    <w:p w14:paraId="21967611" w14:textId="77777777" w:rsidR="00EF75C0" w:rsidRPr="009E3DC5" w:rsidRDefault="00EF75C0" w:rsidP="00EF75C0">
      <w:pPr>
        <w:pStyle w:val="TableTitle"/>
      </w:pPr>
      <w:r w:rsidRPr="009E3DC5">
        <w:lastRenderedPageBreak/>
        <w:t xml:space="preserve">Table </w:t>
      </w:r>
      <w:r w:rsidR="00891AE0" w:rsidRPr="009E3DC5">
        <w:t>V</w:t>
      </w:r>
      <w:r w:rsidRPr="009E3DC5">
        <w:t>.</w:t>
      </w:r>
      <w:r w:rsidR="002B4DE3" w:rsidRPr="009E3DC5">
        <w:t>5.</w:t>
      </w:r>
      <w:r w:rsidRPr="009E3DC5">
        <w:t>1-1</w:t>
      </w:r>
      <w:r w:rsidR="004964EC" w:rsidRPr="009E3DC5">
        <w:t>:</w:t>
      </w:r>
      <w:r w:rsidRPr="009E3DC5">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9E3DC5"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9E3DC5" w:rsidRDefault="00B97BF5" w:rsidP="00F54850">
            <w:pPr>
              <w:pStyle w:val="TableEntryHeader"/>
              <w:rPr>
                <w:lang w:eastAsia="fr-FR"/>
              </w:rPr>
            </w:pPr>
            <w:r w:rsidRPr="009E3DC5">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9E3DC5" w:rsidRDefault="00B97BF5" w:rsidP="00F54850">
            <w:pPr>
              <w:pStyle w:val="TableEntryHeader"/>
              <w:rPr>
                <w:lang w:eastAsia="fr-FR"/>
              </w:rPr>
            </w:pPr>
            <w:r w:rsidRPr="009E3DC5">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9E3DC5" w:rsidRDefault="00B97BF5" w:rsidP="00F54850">
            <w:pPr>
              <w:pStyle w:val="TableEntryHeader"/>
              <w:rPr>
                <w:lang w:eastAsia="fr-FR"/>
              </w:rPr>
            </w:pPr>
            <w:r w:rsidRPr="009E3DC5">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9E3DC5" w:rsidRDefault="00B97BF5" w:rsidP="00F54850">
            <w:pPr>
              <w:pStyle w:val="TableEntryHeader"/>
              <w:rPr>
                <w:lang w:eastAsia="fr-FR"/>
              </w:rPr>
            </w:pPr>
            <w:r w:rsidRPr="009E3DC5">
              <w:rPr>
                <w:lang w:eastAsia="fr-FR"/>
              </w:rPr>
              <w:t>Synchronous IHE WS behavior</w:t>
            </w:r>
            <w:r w:rsidR="00EA3DD5" w:rsidRPr="009E3DC5">
              <w:rPr>
                <w:lang w:eastAsia="fr-FR"/>
              </w:rPr>
              <w:t xml:space="preserve"> and WS-Addressing </w:t>
            </w:r>
            <w:r w:rsidR="00147556" w:rsidRPr="009E3DC5">
              <w:rPr>
                <w:u w:val="single"/>
                <w:lang w:eastAsia="fr-FR"/>
              </w:rPr>
              <w:t xml:space="preserve">based </w:t>
            </w:r>
            <w:r w:rsidR="00EA3DD5" w:rsidRPr="009E3DC5">
              <w:rPr>
                <w:lang w:eastAsia="fr-FR"/>
              </w:rPr>
              <w:t>Asynchronous</w:t>
            </w:r>
          </w:p>
        </w:tc>
      </w:tr>
      <w:tr w:rsidR="00B97BF5" w:rsidRPr="009E3DC5"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9E3DC5" w:rsidRDefault="00B97BF5" w:rsidP="00D123E9">
            <w:pPr>
              <w:pStyle w:val="TableEntry"/>
              <w:rPr>
                <w:lang w:eastAsia="fr-FR"/>
              </w:rPr>
            </w:pPr>
            <w:r w:rsidRPr="009E3DC5">
              <w:rPr>
                <w:lang w:eastAsia="fr-FR"/>
              </w:rPr>
              <w:t>** Receipt (positive):</w:t>
            </w:r>
          </w:p>
          <w:p w14:paraId="084D073D" w14:textId="77777777" w:rsidR="00B97BF5" w:rsidRPr="009E3DC5" w:rsidRDefault="00B97BF5" w:rsidP="00F54850">
            <w:pPr>
              <w:pStyle w:val="TableEntry"/>
              <w:rPr>
                <w:lang w:eastAsia="fr-FR"/>
              </w:rPr>
            </w:pPr>
            <w:r w:rsidRPr="009E3DC5">
              <w:rPr>
                <w:lang w:eastAsia="fr-FR"/>
              </w:rPr>
              <w:t>Case 1: Receiving MSH is able to parse</w:t>
            </w:r>
            <w:r w:rsidRPr="009E3DC5">
              <w:rPr>
                <w:lang w:eastAsia="fr-FR"/>
              </w:rPr>
              <w:br/>
              <w:t>Case 2: The delivery operation toward the message consumer is done (receiving MSH is able to parse)</w:t>
            </w:r>
          </w:p>
          <w:p w14:paraId="0E1B6E8E" w14:textId="77777777" w:rsidR="00B97BF5" w:rsidRPr="009E3DC5" w:rsidRDefault="00B97BF5" w:rsidP="00F54850">
            <w:pPr>
              <w:pStyle w:val="TableEntry"/>
              <w:rPr>
                <w:lang w:eastAsia="fr-FR"/>
              </w:rPr>
            </w:pPr>
            <w:r w:rsidRPr="009E3DC5">
              <w:rPr>
                <w:lang w:eastAsia="fr-FR"/>
              </w:rPr>
              <w:t>** Error:</w:t>
            </w:r>
            <w:r w:rsidRPr="009E3DC5">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9E3DC5" w:rsidRDefault="00B97BF5" w:rsidP="00F54850">
            <w:pPr>
              <w:pStyle w:val="TableEntry"/>
              <w:rPr>
                <w:lang w:eastAsia="fr-FR"/>
              </w:rPr>
            </w:pPr>
            <w:r w:rsidRPr="009E3DC5">
              <w:rPr>
                <w:lang w:eastAsia="fr-FR"/>
              </w:rPr>
              <w:t xml:space="preserve">** </w:t>
            </w:r>
            <w:r w:rsidRPr="009E3DC5">
              <w:rPr>
                <w:b/>
                <w:bCs/>
              </w:rPr>
              <w:t>Reception awareness (sending MSH)</w:t>
            </w:r>
          </w:p>
          <w:p w14:paraId="65801A78" w14:textId="77777777" w:rsidR="00B97BF5" w:rsidRPr="009E3DC5" w:rsidRDefault="00B97BF5" w:rsidP="006963B9">
            <w:pPr>
              <w:pStyle w:val="TableEntry"/>
              <w:numPr>
                <w:ilvl w:val="0"/>
                <w:numId w:val="31"/>
              </w:numPr>
              <w:rPr>
                <w:lang w:eastAsia="fr-FR"/>
              </w:rPr>
            </w:pPr>
            <w:r w:rsidRPr="009E3DC5">
              <w:rPr>
                <w:u w:val="single"/>
                <w:lang w:eastAsia="fr-FR"/>
              </w:rPr>
              <w:t>Mandatory</w:t>
            </w:r>
            <w:r w:rsidRPr="009E3DC5">
              <w:rPr>
                <w:lang w:eastAsia="fr-FR"/>
              </w:rPr>
              <w:t xml:space="preserve">: </w:t>
            </w:r>
            <w:r w:rsidRPr="009E3DC5">
              <w:rPr>
                <w:lang w:eastAsia="fr-FR"/>
              </w:rPr>
              <w:br/>
              <w:t>Sending MSH must support reception awareness: No receipt within a time interval.</w:t>
            </w:r>
            <w:r w:rsidRPr="009E3DC5">
              <w:rPr>
                <w:lang w:eastAsia="fr-FR"/>
              </w:rPr>
              <w:br/>
              <w:t>Report from MSH to Business application.</w:t>
            </w:r>
            <w:r w:rsidRPr="009E3DC5">
              <w:rPr>
                <w:lang w:eastAsia="fr-FR"/>
              </w:rPr>
              <w:br/>
              <w:t>Parameters: Time interval</w:t>
            </w:r>
          </w:p>
          <w:p w14:paraId="7E845105" w14:textId="77777777" w:rsidR="00B97BF5" w:rsidRPr="009E3DC5" w:rsidRDefault="00B97BF5" w:rsidP="006963B9">
            <w:pPr>
              <w:pStyle w:val="TableEntry"/>
              <w:numPr>
                <w:ilvl w:val="0"/>
                <w:numId w:val="31"/>
              </w:numPr>
              <w:rPr>
                <w:lang w:eastAsia="fr-FR"/>
              </w:rPr>
            </w:pPr>
            <w:r w:rsidRPr="009E3DC5">
              <w:rPr>
                <w:u w:val="single"/>
                <w:lang w:eastAsia="fr-FR"/>
              </w:rPr>
              <w:t>Recommended:</w:t>
            </w:r>
            <w:r w:rsidRPr="009E3DC5">
              <w:rPr>
                <w:u w:val="single"/>
                <w:lang w:eastAsia="fr-FR"/>
              </w:rPr>
              <w:br/>
            </w:r>
            <w:r w:rsidRPr="009E3DC5">
              <w:rPr>
                <w:lang w:eastAsia="fr-FR"/>
              </w:rPr>
              <w:t>Message retry (same ebMS message ID and same hash value included in signature than those in the original user message).</w:t>
            </w:r>
            <w:r w:rsidRPr="009E3DC5">
              <w:rPr>
                <w:lang w:eastAsia="fr-FR"/>
              </w:rPr>
              <w:br/>
              <w:t>Parameters : Time interval and count</w:t>
            </w:r>
          </w:p>
          <w:p w14:paraId="35252E71" w14:textId="77777777" w:rsidR="00B97BF5" w:rsidRPr="009E3DC5" w:rsidRDefault="00B97BF5" w:rsidP="00F54850">
            <w:pPr>
              <w:pStyle w:val="TableEntry"/>
              <w:rPr>
                <w:b/>
                <w:bCs/>
                <w:lang w:eastAsia="fr-FR"/>
              </w:rPr>
            </w:pPr>
            <w:r w:rsidRPr="009E3DC5">
              <w:rPr>
                <w:b/>
                <w:bCs/>
                <w:lang w:eastAsia="fr-FR"/>
              </w:rPr>
              <w:t>** Duplicate detection (Receiving MSH)</w:t>
            </w:r>
          </w:p>
          <w:p w14:paraId="6E73882E" w14:textId="77777777" w:rsidR="00B97BF5" w:rsidRPr="009E3DC5" w:rsidRDefault="00B97BF5" w:rsidP="006963B9">
            <w:pPr>
              <w:pStyle w:val="TableEntry"/>
              <w:numPr>
                <w:ilvl w:val="0"/>
                <w:numId w:val="32"/>
              </w:numPr>
              <w:rPr>
                <w:lang w:eastAsia="fr-FR"/>
              </w:rPr>
            </w:pPr>
            <w:r w:rsidRPr="009E3DC5">
              <w:rPr>
                <w:u w:val="single"/>
                <w:lang w:eastAsia="fr-FR"/>
              </w:rPr>
              <w:t>Mandatory</w:t>
            </w:r>
            <w:r w:rsidRPr="009E3DC5">
              <w:rPr>
                <w:lang w:eastAsia="fr-FR"/>
              </w:rPr>
              <w:t>:</w:t>
            </w:r>
            <w:r w:rsidRPr="009E3DC5">
              <w:rPr>
                <w:lang w:eastAsia="fr-FR"/>
              </w:rPr>
              <w:br/>
              <w:t>Receiving MSH must support duplicate detection in checking that the ebMS message ID is unique</w:t>
            </w:r>
          </w:p>
          <w:p w14:paraId="613C3276" w14:textId="77777777" w:rsidR="00B97BF5" w:rsidRPr="009E3DC5" w:rsidRDefault="00B97BF5" w:rsidP="006963B9">
            <w:pPr>
              <w:pStyle w:val="TableEntry"/>
              <w:numPr>
                <w:ilvl w:val="0"/>
                <w:numId w:val="32"/>
              </w:numPr>
              <w:rPr>
                <w:lang w:eastAsia="fr-FR"/>
              </w:rPr>
            </w:pPr>
            <w:r w:rsidRPr="009E3DC5">
              <w:rPr>
                <w:u w:val="single"/>
                <w:lang w:eastAsia="fr-FR"/>
              </w:rPr>
              <w:t>Recommended:</w:t>
            </w:r>
            <w:r w:rsidRPr="009E3DC5">
              <w:rPr>
                <w:u w:val="single"/>
                <w:lang w:eastAsia="fr-FR"/>
              </w:rPr>
              <w:br/>
            </w:r>
            <w:r w:rsidRPr="009E3DC5">
              <w:rPr>
                <w:lang w:eastAsia="fr-FR"/>
              </w:rPr>
              <w:t>Elimination of duplicate messages or if not, it is mandatory to notify the business application.</w:t>
            </w:r>
            <w:r w:rsidRPr="009E3DC5">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9E3DC5" w:rsidRDefault="00B97BF5" w:rsidP="00F54850">
            <w:pPr>
              <w:pStyle w:val="TableEntry"/>
              <w:rPr>
                <w:lang w:eastAsia="fr-FR"/>
              </w:rPr>
            </w:pPr>
            <w:r w:rsidRPr="009E3DC5">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9E3DC5" w:rsidRDefault="00B97BF5" w:rsidP="00F54850">
            <w:pPr>
              <w:pStyle w:val="TableEntry"/>
              <w:rPr>
                <w:lang w:eastAsia="fr-FR"/>
              </w:rPr>
            </w:pPr>
            <w:r w:rsidRPr="009E3DC5">
              <w:rPr>
                <w:lang w:eastAsia="fr-FR"/>
              </w:rPr>
              <w:t>** No duplicate detection because every sending corresponds to a new transaction, therefore a new message</w:t>
            </w:r>
          </w:p>
          <w:p w14:paraId="05A1C861" w14:textId="77777777" w:rsidR="00B97BF5" w:rsidRPr="009E3DC5" w:rsidRDefault="00B97BF5" w:rsidP="00F54850">
            <w:pPr>
              <w:pStyle w:val="TableEntry"/>
              <w:rPr>
                <w:lang w:eastAsia="fr-FR"/>
              </w:rPr>
            </w:pPr>
            <w:r w:rsidRPr="009E3DC5">
              <w:rPr>
                <w:lang w:eastAsia="fr-FR"/>
              </w:rPr>
              <w:t xml:space="preserve">** No receipt acknowledgement but a treatment acknowledgement </w:t>
            </w:r>
          </w:p>
        </w:tc>
      </w:tr>
    </w:tbl>
    <w:p w14:paraId="64B4EE32" w14:textId="77777777" w:rsidR="003C28B0" w:rsidRPr="009E3DC5" w:rsidRDefault="003C28B0" w:rsidP="003C28B0">
      <w:pPr>
        <w:pStyle w:val="BodyText"/>
      </w:pPr>
    </w:p>
    <w:p w14:paraId="13F66E68" w14:textId="7EF05334" w:rsidR="00B97BF5" w:rsidRPr="009E3DC5" w:rsidRDefault="00B97BF5" w:rsidP="00F54850">
      <w:pPr>
        <w:pStyle w:val="BodyText"/>
        <w:rPr>
          <w:b/>
          <w:bCs/>
        </w:rPr>
      </w:pPr>
      <w:r w:rsidRPr="009E3DC5">
        <w:rPr>
          <w:b/>
          <w:bCs/>
        </w:rPr>
        <w:t>Interest or added value of Asynchronous AS4</w:t>
      </w:r>
    </w:p>
    <w:p w14:paraId="6FF63A62" w14:textId="3865F72B" w:rsidR="00B97BF5" w:rsidRPr="009E3DC5" w:rsidRDefault="00B97BF5" w:rsidP="006963B9">
      <w:pPr>
        <w:pStyle w:val="ListBullet2"/>
        <w:numPr>
          <w:ilvl w:val="0"/>
          <w:numId w:val="73"/>
        </w:numPr>
      </w:pPr>
      <w:r w:rsidRPr="009E3DC5">
        <w:t xml:space="preserve">Useful for Cross-Community transactions for </w:t>
      </w:r>
      <w:r w:rsidR="00664F4D" w:rsidRPr="009E3DC5">
        <w:t>e</w:t>
      </w:r>
      <w:r w:rsidRPr="009E3DC5">
        <w:t>nsuring the end-to-end reliability.</w:t>
      </w:r>
    </w:p>
    <w:p w14:paraId="542AC10E" w14:textId="77777777" w:rsidR="00B97BF5" w:rsidRPr="009E3DC5" w:rsidRDefault="00B97BF5" w:rsidP="006963B9">
      <w:pPr>
        <w:pStyle w:val="ListBullet2"/>
        <w:numPr>
          <w:ilvl w:val="0"/>
          <w:numId w:val="73"/>
        </w:numPr>
      </w:pPr>
      <w:r w:rsidRPr="009E3DC5">
        <w:t xml:space="preserve">Useful for any other IHE transaction, if the network or the receiver </w:t>
      </w:r>
      <w:r w:rsidR="00891AE0" w:rsidRPr="009E3DC5">
        <w:t>is</w:t>
      </w:r>
      <w:r w:rsidRPr="009E3DC5">
        <w:t xml:space="preserve"> not reliable (risk of message loss).</w:t>
      </w:r>
    </w:p>
    <w:p w14:paraId="073D0EE1" w14:textId="77777777" w:rsidR="0064269D" w:rsidRPr="009E3DC5" w:rsidRDefault="00B97BF5" w:rsidP="00F54850">
      <w:pPr>
        <w:pStyle w:val="Heading3"/>
        <w:numPr>
          <w:ilvl w:val="0"/>
          <w:numId w:val="0"/>
        </w:numPr>
      </w:pPr>
      <w:bookmarkStart w:id="1798" w:name="_Toc141666915"/>
      <w:r w:rsidRPr="009E3DC5">
        <w:t>V.5.2 Security, non repudiation of origin</w:t>
      </w:r>
      <w:bookmarkEnd w:id="1798"/>
    </w:p>
    <w:p w14:paraId="4C708A94" w14:textId="77777777" w:rsidR="00B97BF5" w:rsidRPr="009E3DC5" w:rsidRDefault="00B97BF5" w:rsidP="006963B9">
      <w:pPr>
        <w:pStyle w:val="BodyText"/>
        <w:numPr>
          <w:ilvl w:val="0"/>
          <w:numId w:val="74"/>
        </w:numPr>
      </w:pPr>
      <w:r w:rsidRPr="009E3DC5">
        <w:t>The receiver is 100% sure that the message originates from the sender and was unmodified during the exchange.</w:t>
      </w:r>
    </w:p>
    <w:p w14:paraId="14813C7D" w14:textId="77777777" w:rsidR="00EF75C0" w:rsidRPr="009E3DC5" w:rsidRDefault="00EF75C0" w:rsidP="00EF75C0">
      <w:pPr>
        <w:pStyle w:val="TableTitle"/>
      </w:pPr>
      <w:r w:rsidRPr="009E3DC5">
        <w:lastRenderedPageBreak/>
        <w:t xml:space="preserve">Table </w:t>
      </w:r>
      <w:r w:rsidR="002B4DE3" w:rsidRPr="009E3DC5">
        <w:t>V.</w:t>
      </w:r>
      <w:r w:rsidRPr="009E3DC5">
        <w:t>5.2-1</w:t>
      </w:r>
      <w:r w:rsidR="00D123E9" w:rsidRPr="009E3DC5">
        <w:t>:</w:t>
      </w:r>
      <w:r w:rsidRPr="009E3DC5">
        <w:t xml:space="preserve"> Interest and Added Value to use AS4 for Security - Non Repudiation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9E3DC5"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9E3DC5" w:rsidRDefault="00B97BF5" w:rsidP="00F54850">
            <w:pPr>
              <w:pStyle w:val="TableEntryHeader"/>
              <w:rPr>
                <w:lang w:eastAsia="fr-FR"/>
              </w:rPr>
            </w:pPr>
            <w:r w:rsidRPr="009E3DC5">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9E3DC5" w:rsidRDefault="00B97BF5" w:rsidP="00F54850">
            <w:pPr>
              <w:pStyle w:val="TableEntryHeader"/>
              <w:rPr>
                <w:lang w:eastAsia="fr-FR"/>
              </w:rPr>
            </w:pPr>
            <w:r w:rsidRPr="009E3DC5">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9E3DC5" w:rsidRDefault="00B97BF5" w:rsidP="00F54850">
            <w:pPr>
              <w:pStyle w:val="TableEntryHeader"/>
              <w:rPr>
                <w:lang w:eastAsia="fr-FR"/>
              </w:rPr>
            </w:pPr>
            <w:r w:rsidRPr="009E3DC5">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9E3DC5" w:rsidRDefault="00B97BF5" w:rsidP="00F54850">
            <w:pPr>
              <w:pStyle w:val="TableEntryHeader"/>
              <w:rPr>
                <w:lang w:eastAsia="fr-FR"/>
              </w:rPr>
            </w:pPr>
            <w:r w:rsidRPr="009E3DC5">
              <w:rPr>
                <w:lang w:eastAsia="fr-FR"/>
              </w:rPr>
              <w:t>Synchronous IHE WS</w:t>
            </w:r>
            <w:r w:rsidR="005C3FF4" w:rsidRPr="009E3DC5">
              <w:rPr>
                <w:lang w:eastAsia="fr-FR"/>
              </w:rPr>
              <w:t xml:space="preserve"> and WS-Addressing Asynchronous based</w:t>
            </w:r>
            <w:r w:rsidRPr="009E3DC5">
              <w:rPr>
                <w:lang w:eastAsia="fr-FR"/>
              </w:rPr>
              <w:t xml:space="preserve"> behavior</w:t>
            </w:r>
          </w:p>
        </w:tc>
      </w:tr>
      <w:tr w:rsidR="00B97BF5" w:rsidRPr="009E3DC5"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9E3DC5" w:rsidRDefault="00B97BF5" w:rsidP="00D123E9">
            <w:pPr>
              <w:pStyle w:val="TableEntry"/>
              <w:rPr>
                <w:lang w:eastAsia="fr-FR"/>
              </w:rPr>
            </w:pPr>
            <w:r w:rsidRPr="009E3DC5">
              <w:rPr>
                <w:b/>
                <w:bCs/>
                <w:lang w:eastAsia="fr-FR"/>
              </w:rPr>
              <w:t>WS-Security signing on user message</w:t>
            </w:r>
          </w:p>
          <w:p w14:paraId="56940EA2" w14:textId="77777777" w:rsidR="00B97BF5" w:rsidRPr="009E3DC5" w:rsidRDefault="00B97BF5" w:rsidP="00F54850">
            <w:pPr>
              <w:pStyle w:val="TableEntry"/>
              <w:rPr>
                <w:lang w:eastAsia="fr-FR"/>
              </w:rPr>
            </w:pPr>
            <w:r w:rsidRPr="009E3DC5">
              <w:rPr>
                <w:lang w:eastAsia="fr-FR"/>
              </w:rPr>
              <w:t>(asymmetric key, public key can be included in the message as a Binary Security Token)</w:t>
            </w:r>
          </w:p>
          <w:p w14:paraId="09023C2A" w14:textId="77777777" w:rsidR="00B97BF5" w:rsidRPr="009E3DC5" w:rsidRDefault="00B97BF5" w:rsidP="00F54850">
            <w:pPr>
              <w:pStyle w:val="TableEntry"/>
              <w:rPr>
                <w:lang w:eastAsia="fr-FR"/>
              </w:rPr>
            </w:pPr>
            <w:r w:rsidRPr="009E3DC5">
              <w:rPr>
                <w:lang w:eastAsia="fr-FR"/>
              </w:rPr>
              <w:t>Parts to be signed:</w:t>
            </w:r>
            <w:r w:rsidRPr="009E3DC5">
              <w:rPr>
                <w:lang w:eastAsia="fr-FR"/>
              </w:rPr>
              <w:br/>
              <w:t>** ebMS Messaging Header</w:t>
            </w:r>
            <w:r w:rsidRPr="009E3DC5">
              <w:rPr>
                <w:lang w:eastAsia="fr-FR"/>
              </w:rPr>
              <w:br/>
              <w:t>** SOAP body</w:t>
            </w:r>
            <w:r w:rsidRPr="009E3DC5">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9E3DC5" w:rsidRDefault="00B97BF5" w:rsidP="00F54850">
            <w:pPr>
              <w:pStyle w:val="TableEntry"/>
              <w:rPr>
                <w:rFonts w:ascii="Arial" w:hAnsi="Arial"/>
                <w:lang w:eastAsia="fr-FR"/>
              </w:rPr>
            </w:pPr>
            <w:r w:rsidRPr="009E3DC5">
              <w:rPr>
                <w:b/>
                <w:bCs/>
                <w:lang w:eastAsia="fr-FR"/>
              </w:rPr>
              <w:t>Receiving MSH checks hash value</w:t>
            </w:r>
            <w:r w:rsidRPr="009E3DC5">
              <w:rPr>
                <w:lang w:eastAsia="fr-FR"/>
              </w:rPr>
              <w:t xml:space="preserve"> If the hash value does not 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9E3DC5" w:rsidRDefault="00B97BF5" w:rsidP="00F54850">
            <w:pPr>
              <w:pStyle w:val="TableEntry"/>
              <w:rPr>
                <w:lang w:eastAsia="fr-FR"/>
              </w:rPr>
            </w:pPr>
            <w:r w:rsidRPr="009E3DC5">
              <w:rPr>
                <w:lang w:eastAsia="fr-FR"/>
              </w:rPr>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9E3DC5" w:rsidRDefault="00B97BF5" w:rsidP="00F54850">
            <w:pPr>
              <w:pStyle w:val="TableEntry"/>
              <w:rPr>
                <w:lang w:eastAsia="fr-FR"/>
              </w:rPr>
            </w:pPr>
            <w:r w:rsidRPr="009E3DC5">
              <w:rPr>
                <w:lang w:eastAsia="fr-FR"/>
              </w:rPr>
              <w:t>** Trust on mandatory TLS</w:t>
            </w:r>
          </w:p>
          <w:p w14:paraId="09A19624" w14:textId="77777777" w:rsidR="00B97BF5" w:rsidRPr="009E3DC5" w:rsidRDefault="00B97BF5" w:rsidP="00F54850">
            <w:pPr>
              <w:pStyle w:val="TableEntry"/>
              <w:rPr>
                <w:lang w:eastAsia="fr-FR"/>
              </w:rPr>
            </w:pPr>
            <w:r w:rsidRPr="009E3DC5">
              <w:rPr>
                <w:lang w:eastAsia="fr-FR"/>
              </w:rPr>
              <w:t>** WS-Security identified by ATNA but not further profiled</w:t>
            </w:r>
          </w:p>
        </w:tc>
      </w:tr>
    </w:tbl>
    <w:p w14:paraId="6859FACE" w14:textId="77777777" w:rsidR="00B97BF5" w:rsidRPr="009E3DC5" w:rsidRDefault="00B97BF5" w:rsidP="00B97BF5">
      <w:pPr>
        <w:rPr>
          <w:bCs/>
        </w:rPr>
      </w:pPr>
    </w:p>
    <w:p w14:paraId="5EF7984F" w14:textId="77777777" w:rsidR="00B97BF5" w:rsidRPr="009E3DC5" w:rsidRDefault="00B97BF5" w:rsidP="00F54850">
      <w:pPr>
        <w:pStyle w:val="BodyText"/>
        <w:rPr>
          <w:b/>
          <w:bCs/>
        </w:rPr>
      </w:pPr>
      <w:r w:rsidRPr="009E3DC5">
        <w:rPr>
          <w:b/>
          <w:bCs/>
        </w:rPr>
        <w:t>Interest or added value of Asynchronous AS4</w:t>
      </w:r>
    </w:p>
    <w:p w14:paraId="5B9B08FB" w14:textId="3AC7F106" w:rsidR="00B97BF5" w:rsidRPr="009E3DC5" w:rsidRDefault="00B97BF5" w:rsidP="006963B9">
      <w:pPr>
        <w:pStyle w:val="ListBullet2"/>
        <w:numPr>
          <w:ilvl w:val="0"/>
          <w:numId w:val="74"/>
        </w:numPr>
      </w:pPr>
      <w:r w:rsidRPr="009E3DC5">
        <w:t xml:space="preserve">Useful for Cross-Community transactions for </w:t>
      </w:r>
      <w:r w:rsidR="00664F4D" w:rsidRPr="009E3DC5">
        <w:t>e</w:t>
      </w:r>
      <w:r w:rsidRPr="009E3DC5">
        <w:t>nsuring the end-to end non repudiation, if the gateways do not add anything in the payload.</w:t>
      </w:r>
    </w:p>
    <w:p w14:paraId="65B46FCE" w14:textId="77777777" w:rsidR="00B97BF5" w:rsidRPr="009E3DC5" w:rsidRDefault="00B97BF5" w:rsidP="006963B9">
      <w:pPr>
        <w:pStyle w:val="ListBullet2"/>
        <w:numPr>
          <w:ilvl w:val="0"/>
          <w:numId w:val="74"/>
        </w:numPr>
      </w:pPr>
      <w:r w:rsidRPr="009E3DC5">
        <w:t xml:space="preserve">Useful for any other IHE transaction, if the link between the business application and the message handler is not </w:t>
      </w:r>
      <w:r w:rsidR="002D2FDB" w:rsidRPr="009E3DC5">
        <w:t>secure</w:t>
      </w:r>
      <w:r w:rsidRPr="009E3DC5">
        <w:t>.</w:t>
      </w:r>
    </w:p>
    <w:p w14:paraId="56321DE2" w14:textId="1A8F1FE7" w:rsidR="00B97BF5" w:rsidRPr="009E3DC5" w:rsidRDefault="0064269D" w:rsidP="00F54850">
      <w:pPr>
        <w:pStyle w:val="Heading3"/>
        <w:numPr>
          <w:ilvl w:val="0"/>
          <w:numId w:val="0"/>
        </w:numPr>
      </w:pPr>
      <w:bookmarkStart w:id="1799" w:name="_Toc141666916"/>
      <w:r w:rsidRPr="009E3DC5">
        <w:t>V.5.3</w:t>
      </w:r>
      <w:r w:rsidR="00D123E9" w:rsidRPr="009E3DC5">
        <w:t xml:space="preserve"> </w:t>
      </w:r>
      <w:r w:rsidR="00B97BF5" w:rsidRPr="009E3DC5">
        <w:t>Security, non</w:t>
      </w:r>
      <w:r w:rsidR="0069186F" w:rsidRPr="009E3DC5">
        <w:t>-</w:t>
      </w:r>
      <w:r w:rsidR="00B97BF5" w:rsidRPr="009E3DC5">
        <w:t>repudiation of receipt</w:t>
      </w:r>
      <w:bookmarkEnd w:id="1799"/>
    </w:p>
    <w:p w14:paraId="5BB13E18" w14:textId="77777777" w:rsidR="00B97BF5" w:rsidRPr="009E3DC5" w:rsidRDefault="00B97BF5" w:rsidP="009F111F">
      <w:pPr>
        <w:pStyle w:val="ListBullet2"/>
      </w:pPr>
      <w:r w:rsidRPr="009E3DC5">
        <w:t>The sender is 100% sure that the receiver has received the message, without being modified during the message exchange.</w:t>
      </w:r>
    </w:p>
    <w:p w14:paraId="39A7F423" w14:textId="77777777" w:rsidR="005C3FF4" w:rsidRPr="009E3DC5" w:rsidRDefault="00EF75C0" w:rsidP="00EF75C0">
      <w:pPr>
        <w:pStyle w:val="TableTitle"/>
      </w:pPr>
      <w:r w:rsidRPr="009E3DC5">
        <w:t xml:space="preserve">Table </w:t>
      </w:r>
      <w:r w:rsidR="002B4DE3" w:rsidRPr="009E3DC5">
        <w:t>V.</w:t>
      </w:r>
      <w:r w:rsidRPr="009E3DC5">
        <w:t>5.3-1</w:t>
      </w:r>
      <w:r w:rsidR="00D123E9" w:rsidRPr="009E3DC5">
        <w:t>:</w:t>
      </w:r>
      <w:r w:rsidRPr="009E3DC5">
        <w:t xml:space="preserve"> Interest and Added Value to use AS4 for Security - Non Repudiation of </w:t>
      </w:r>
      <w:r w:rsidR="007B67AA" w:rsidRPr="009E3DC5">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9E3DC5"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9E3DC5" w:rsidRDefault="00B97BF5" w:rsidP="00F54850">
            <w:pPr>
              <w:pStyle w:val="TableEntryHeader"/>
              <w:rPr>
                <w:lang w:eastAsia="fr-FR"/>
              </w:rPr>
            </w:pPr>
            <w:r w:rsidRPr="009E3DC5">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9E3DC5" w:rsidRDefault="00B97BF5" w:rsidP="00F54850">
            <w:pPr>
              <w:pStyle w:val="TableEntryHeader"/>
              <w:rPr>
                <w:lang w:eastAsia="fr-FR"/>
              </w:rPr>
            </w:pPr>
            <w:r w:rsidRPr="009E3DC5">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9E3DC5" w:rsidRDefault="00B97BF5" w:rsidP="00F54850">
            <w:pPr>
              <w:pStyle w:val="TableEntryHeader"/>
              <w:rPr>
                <w:lang w:eastAsia="fr-FR"/>
              </w:rPr>
            </w:pPr>
            <w:r w:rsidRPr="009E3DC5">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9E3DC5" w:rsidRDefault="00B97BF5" w:rsidP="00F54850">
            <w:pPr>
              <w:pStyle w:val="TableEntryHeader"/>
              <w:rPr>
                <w:lang w:eastAsia="fr-FR"/>
              </w:rPr>
            </w:pPr>
            <w:r w:rsidRPr="009E3DC5">
              <w:rPr>
                <w:lang w:eastAsia="fr-FR"/>
              </w:rPr>
              <w:t xml:space="preserve">Synchronous IHE WS </w:t>
            </w:r>
            <w:r w:rsidR="005C3FF4" w:rsidRPr="009E3DC5">
              <w:rPr>
                <w:lang w:eastAsia="fr-FR"/>
              </w:rPr>
              <w:t xml:space="preserve">and WS-Addressing Asynchronous based </w:t>
            </w:r>
            <w:r w:rsidRPr="009E3DC5">
              <w:rPr>
                <w:lang w:eastAsia="fr-FR"/>
              </w:rPr>
              <w:t>behavior</w:t>
            </w:r>
          </w:p>
        </w:tc>
      </w:tr>
      <w:tr w:rsidR="00B97BF5" w:rsidRPr="009E3DC5"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9E3DC5" w:rsidRDefault="00B97BF5" w:rsidP="00D123E9">
            <w:pPr>
              <w:pStyle w:val="TableEntry"/>
              <w:rPr>
                <w:lang w:eastAsia="fr-FR"/>
              </w:rPr>
            </w:pPr>
            <w:r w:rsidRPr="009E3DC5">
              <w:rPr>
                <w:b/>
                <w:bCs/>
                <w:lang w:eastAsia="fr-FR"/>
              </w:rPr>
              <w:t>WS-Security signing on receipts</w:t>
            </w:r>
          </w:p>
          <w:p w14:paraId="4B23577F" w14:textId="77777777" w:rsidR="00B97BF5" w:rsidRPr="009E3DC5" w:rsidRDefault="00B97BF5" w:rsidP="00F54850">
            <w:pPr>
              <w:pStyle w:val="TableEntry"/>
              <w:rPr>
                <w:lang w:eastAsia="fr-FR"/>
              </w:rPr>
            </w:pPr>
            <w:r w:rsidRPr="009E3DC5">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9E3DC5" w:rsidRDefault="00B97BF5" w:rsidP="00F54850">
            <w:pPr>
              <w:pStyle w:val="TableEntry"/>
              <w:rPr>
                <w:rFonts w:ascii="Arial" w:hAnsi="Arial"/>
                <w:lang w:eastAsia="fr-FR"/>
              </w:rPr>
            </w:pPr>
            <w:r w:rsidRPr="009E3DC5">
              <w:rPr>
                <w:u w:val="single"/>
                <w:lang w:eastAsia="fr-FR"/>
              </w:rPr>
              <w:t>Mandatory</w:t>
            </w:r>
            <w:r w:rsidRPr="009E3DC5">
              <w:rPr>
                <w:lang w:eastAsia="fr-FR"/>
              </w:rPr>
              <w:t>: In addition, non-repudiation information:</w:t>
            </w:r>
            <w:r w:rsidRPr="009E3DC5">
              <w:rPr>
                <w:lang w:eastAsia="fr-FR"/>
              </w:rPr>
              <w:br/>
              <w:t>Hashes of:</w:t>
            </w:r>
            <w:r w:rsidRPr="009E3DC5">
              <w:rPr>
                <w:lang w:eastAsia="fr-FR"/>
              </w:rPr>
              <w:br/>
              <w:t>** User message</w:t>
            </w:r>
            <w:r w:rsidRPr="009E3DC5">
              <w:rPr>
                <w:lang w:eastAsia="fr-FR"/>
              </w:rPr>
              <w:br/>
              <w:t>** SOAP body</w:t>
            </w:r>
            <w:r w:rsidRPr="009E3DC5">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9E3DC5" w:rsidRDefault="00B97BF5" w:rsidP="00F54850">
            <w:pPr>
              <w:pStyle w:val="TableEntry"/>
              <w:rPr>
                <w:rFonts w:ascii="Arial" w:hAnsi="Arial"/>
                <w:lang w:eastAsia="fr-FR"/>
              </w:rPr>
            </w:pPr>
            <w:r w:rsidRPr="009E3DC5">
              <w:rPr>
                <w:lang w:eastAsia="fr-FR"/>
              </w:rPr>
              <w:t xml:space="preserve">Sending MSH checks the </w:t>
            </w:r>
            <w:r w:rsidR="00031550" w:rsidRPr="009E3DC5">
              <w:rPr>
                <w:lang w:eastAsia="fr-FR"/>
              </w:rPr>
              <w:t>non-repudiation</w:t>
            </w:r>
            <w:r w:rsidRPr="009E3DC5">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9E3DC5" w:rsidRDefault="00B97BF5" w:rsidP="00F54850">
            <w:pPr>
              <w:pStyle w:val="TableEntry"/>
              <w:rPr>
                <w:lang w:eastAsia="fr-FR"/>
              </w:rPr>
            </w:pPr>
            <w:r w:rsidRPr="009E3DC5">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9E3DC5" w:rsidRDefault="00B97BF5" w:rsidP="00F54850">
            <w:pPr>
              <w:pStyle w:val="TableEntry"/>
              <w:rPr>
                <w:lang w:eastAsia="fr-FR"/>
              </w:rPr>
            </w:pPr>
            <w:r w:rsidRPr="009E3DC5">
              <w:rPr>
                <w:lang w:eastAsia="fr-FR"/>
              </w:rPr>
              <w:t>** Does not exist: it is based on a mutual trust sender-receiver</w:t>
            </w:r>
          </w:p>
        </w:tc>
      </w:tr>
    </w:tbl>
    <w:p w14:paraId="7688F410" w14:textId="77777777" w:rsidR="00B97BF5" w:rsidRPr="009E3DC5" w:rsidRDefault="00B97BF5" w:rsidP="00F54850">
      <w:pPr>
        <w:pStyle w:val="BodyText"/>
      </w:pPr>
    </w:p>
    <w:p w14:paraId="7F080837" w14:textId="77777777" w:rsidR="00B97BF5" w:rsidRPr="009E3DC5" w:rsidRDefault="00B97BF5" w:rsidP="00F54850">
      <w:pPr>
        <w:pStyle w:val="BodyText"/>
        <w:rPr>
          <w:b/>
          <w:bCs/>
        </w:rPr>
      </w:pPr>
      <w:r w:rsidRPr="009E3DC5">
        <w:rPr>
          <w:b/>
          <w:bCs/>
        </w:rPr>
        <w:lastRenderedPageBreak/>
        <w:t>Interest or added value of Asynchronous AS4</w:t>
      </w:r>
    </w:p>
    <w:p w14:paraId="7230104D" w14:textId="77777777" w:rsidR="00B97BF5" w:rsidRPr="009E3DC5" w:rsidRDefault="00B97BF5" w:rsidP="009F111F">
      <w:pPr>
        <w:pStyle w:val="ListBullet2"/>
      </w:pPr>
      <w:r w:rsidRPr="009E3DC5">
        <w:t>There is an interest in questioning the fact that a system of an affinity domain is trustworthy.</w:t>
      </w:r>
    </w:p>
    <w:p w14:paraId="38EE5096" w14:textId="77777777" w:rsidR="00B97BF5" w:rsidRPr="009E3DC5" w:rsidRDefault="0064269D" w:rsidP="00F54850">
      <w:pPr>
        <w:pStyle w:val="Heading3"/>
        <w:numPr>
          <w:ilvl w:val="0"/>
          <w:numId w:val="0"/>
        </w:numPr>
      </w:pPr>
      <w:bookmarkStart w:id="1800" w:name="_Toc141666917"/>
      <w:r w:rsidRPr="009E3DC5">
        <w:t>V.5.4</w:t>
      </w:r>
      <w:r w:rsidR="00A437BE" w:rsidRPr="009E3DC5">
        <w:t xml:space="preserve"> </w:t>
      </w:r>
      <w:r w:rsidR="00B97BF5" w:rsidRPr="009E3DC5">
        <w:t>Security, data confidentiality</w:t>
      </w:r>
      <w:bookmarkEnd w:id="1800"/>
    </w:p>
    <w:p w14:paraId="299652A6" w14:textId="77777777" w:rsidR="0064269D" w:rsidRPr="009E3DC5" w:rsidRDefault="00EF75C0" w:rsidP="00EF75C0">
      <w:pPr>
        <w:pStyle w:val="TableTitle"/>
      </w:pPr>
      <w:r w:rsidRPr="009E3DC5">
        <w:t xml:space="preserve">Table </w:t>
      </w:r>
      <w:r w:rsidR="002B4DE3" w:rsidRPr="009E3DC5">
        <w:t>V.</w:t>
      </w:r>
      <w:r w:rsidRPr="009E3DC5">
        <w:t>5.4-1</w:t>
      </w:r>
      <w:r w:rsidR="00D123E9" w:rsidRPr="009E3DC5">
        <w:t xml:space="preserve">: </w:t>
      </w:r>
      <w:r w:rsidRPr="009E3DC5">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9E3DC5"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9E3DC5" w:rsidRDefault="00B97BF5" w:rsidP="00F54850">
            <w:pPr>
              <w:pStyle w:val="TableEntryHeader"/>
              <w:rPr>
                <w:lang w:eastAsia="fr-FR"/>
              </w:rPr>
            </w:pPr>
            <w:r w:rsidRPr="009E3DC5">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9E3DC5" w:rsidRDefault="00B97BF5" w:rsidP="00F54850">
            <w:pPr>
              <w:pStyle w:val="TableEntryHeader"/>
              <w:rPr>
                <w:lang w:eastAsia="fr-FR"/>
              </w:rPr>
            </w:pPr>
            <w:r w:rsidRPr="009E3DC5">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9E3DC5" w:rsidRDefault="00B97BF5" w:rsidP="00F54850">
            <w:pPr>
              <w:pStyle w:val="TableEntryHeader"/>
              <w:rPr>
                <w:lang w:eastAsia="fr-FR"/>
              </w:rPr>
            </w:pPr>
            <w:r w:rsidRPr="009E3DC5">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9E3DC5" w:rsidRDefault="00B97BF5" w:rsidP="00F54850">
            <w:pPr>
              <w:pStyle w:val="TableEntryHeader"/>
              <w:rPr>
                <w:lang w:eastAsia="fr-FR"/>
              </w:rPr>
            </w:pPr>
            <w:r w:rsidRPr="009E3DC5">
              <w:rPr>
                <w:lang w:eastAsia="fr-FR"/>
              </w:rPr>
              <w:t xml:space="preserve">Synchronous IHE WS </w:t>
            </w:r>
            <w:r w:rsidR="005C3FF4" w:rsidRPr="009E3DC5">
              <w:rPr>
                <w:lang w:eastAsia="fr-FR"/>
              </w:rPr>
              <w:t xml:space="preserve">and WS-Addressing Asynchronous based </w:t>
            </w:r>
            <w:r w:rsidRPr="009E3DC5">
              <w:rPr>
                <w:lang w:eastAsia="fr-FR"/>
              </w:rPr>
              <w:t>behavior</w:t>
            </w:r>
          </w:p>
        </w:tc>
      </w:tr>
      <w:tr w:rsidR="00B97BF5" w:rsidRPr="009E3DC5"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9E3DC5" w:rsidRDefault="00B97BF5" w:rsidP="00F54850">
            <w:pPr>
              <w:pStyle w:val="TableEntry"/>
              <w:rPr>
                <w:b/>
                <w:bCs/>
                <w:lang w:eastAsia="fr-FR"/>
              </w:rPr>
            </w:pPr>
            <w:r w:rsidRPr="009E3DC5">
              <w:rPr>
                <w:b/>
                <w:bCs/>
                <w:lang w:eastAsia="fr-FR"/>
              </w:rPr>
              <w:t>WS-Security Encryption:</w:t>
            </w:r>
            <w:r w:rsidRPr="009E3DC5">
              <w:rPr>
                <w:b/>
                <w:bCs/>
                <w:lang w:eastAsia="fr-FR"/>
              </w:rPr>
              <w:br/>
              <w:t>(asymmetric key, public key can be included in the message as a Binary Security Token)</w:t>
            </w:r>
          </w:p>
          <w:p w14:paraId="41493987" w14:textId="77777777" w:rsidR="00B97BF5" w:rsidRPr="009E3DC5" w:rsidRDefault="00B97BF5" w:rsidP="00F54850">
            <w:pPr>
              <w:pStyle w:val="TableEntry"/>
              <w:rPr>
                <w:rFonts w:ascii="Arial" w:hAnsi="Arial"/>
                <w:lang w:eastAsia="fr-FR"/>
              </w:rPr>
            </w:pPr>
            <w:r w:rsidRPr="009E3DC5">
              <w:rPr>
                <w:lang w:eastAsia="fr-FR"/>
              </w:rPr>
              <w:t>** SOAP Body</w:t>
            </w:r>
            <w:r w:rsidRPr="009E3DC5">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9E3DC5" w:rsidRDefault="00B97BF5" w:rsidP="00F54850">
            <w:pPr>
              <w:pStyle w:val="TableEntry"/>
              <w:rPr>
                <w:lang w:eastAsia="fr-FR"/>
              </w:rPr>
            </w:pPr>
            <w:r w:rsidRPr="009E3DC5">
              <w:rPr>
                <w:lang w:eastAsia="fr-FR"/>
              </w:rPr>
              <w:t>Receiving MSH decrypts the message.</w:t>
            </w:r>
          </w:p>
          <w:p w14:paraId="35E649FC" w14:textId="77777777" w:rsidR="00B97BF5" w:rsidRPr="009E3DC5" w:rsidRDefault="00B97BF5" w:rsidP="00F54850">
            <w:pPr>
              <w:pStyle w:val="TableEntry"/>
              <w:rPr>
                <w:rFonts w:ascii="Arial" w:hAnsi="Arial"/>
                <w:lang w:eastAsia="fr-FR"/>
              </w:rPr>
            </w:pPr>
            <w:r w:rsidRPr="009E3DC5">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9E3DC5" w:rsidRDefault="00B97BF5" w:rsidP="00F54850">
            <w:pPr>
              <w:pStyle w:val="TableEntry"/>
              <w:rPr>
                <w:lang w:eastAsia="fr-FR"/>
              </w:rPr>
            </w:pPr>
            <w:r w:rsidRPr="009E3DC5">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9E3DC5" w:rsidRDefault="00B97BF5" w:rsidP="00F54850">
            <w:pPr>
              <w:pStyle w:val="TableEntry"/>
              <w:rPr>
                <w:lang w:eastAsia="fr-FR"/>
              </w:rPr>
            </w:pPr>
            <w:r w:rsidRPr="009E3DC5">
              <w:rPr>
                <w:lang w:eastAsia="fr-FR"/>
              </w:rPr>
              <w:t>** Trust on mandatory TLS</w:t>
            </w:r>
          </w:p>
          <w:p w14:paraId="089915B2" w14:textId="77777777" w:rsidR="00B97BF5" w:rsidRPr="009E3DC5" w:rsidRDefault="00B97BF5" w:rsidP="00F54850">
            <w:pPr>
              <w:pStyle w:val="TableEntry"/>
              <w:rPr>
                <w:lang w:eastAsia="fr-FR"/>
              </w:rPr>
            </w:pPr>
            <w:r w:rsidRPr="009E3DC5">
              <w:rPr>
                <w:lang w:eastAsia="fr-FR"/>
              </w:rPr>
              <w:t>** WS-Security identified by ATNA but not further profiled</w:t>
            </w:r>
          </w:p>
        </w:tc>
      </w:tr>
    </w:tbl>
    <w:p w14:paraId="3EBD45FC" w14:textId="77777777" w:rsidR="00B97BF5" w:rsidRPr="009E3DC5" w:rsidRDefault="00B97BF5" w:rsidP="00B97BF5"/>
    <w:p w14:paraId="7E32B3A1" w14:textId="77777777" w:rsidR="00B97BF5" w:rsidRPr="009E3DC5" w:rsidRDefault="00B97BF5" w:rsidP="00F54850">
      <w:pPr>
        <w:pStyle w:val="BodyText"/>
        <w:keepNext/>
        <w:rPr>
          <w:b/>
          <w:bCs/>
        </w:rPr>
      </w:pPr>
      <w:r w:rsidRPr="009E3DC5">
        <w:rPr>
          <w:b/>
          <w:bCs/>
        </w:rPr>
        <w:t>Interest or added value of Asynchronous AS4</w:t>
      </w:r>
    </w:p>
    <w:p w14:paraId="7A221495" w14:textId="23763784" w:rsidR="00B97BF5" w:rsidRPr="009E3DC5" w:rsidRDefault="00B97BF5" w:rsidP="006963B9">
      <w:pPr>
        <w:pStyle w:val="ListBullet2"/>
        <w:numPr>
          <w:ilvl w:val="0"/>
          <w:numId w:val="75"/>
        </w:numPr>
      </w:pPr>
      <w:r w:rsidRPr="009E3DC5">
        <w:t xml:space="preserve">Useful for Cross-Community transactions for </w:t>
      </w:r>
      <w:r w:rsidR="00664F4D" w:rsidRPr="009E3DC5">
        <w:t>e</w:t>
      </w:r>
      <w:r w:rsidRPr="009E3DC5">
        <w:t>nsuring the end-to-end confidentiality, if the gateways do not add anything in the payload.</w:t>
      </w:r>
    </w:p>
    <w:p w14:paraId="087C83F4" w14:textId="77777777" w:rsidR="00B951B8" w:rsidRPr="009E3DC5" w:rsidRDefault="00B97BF5" w:rsidP="006963B9">
      <w:pPr>
        <w:pStyle w:val="ListBullet2"/>
        <w:numPr>
          <w:ilvl w:val="0"/>
          <w:numId w:val="75"/>
        </w:numPr>
      </w:pPr>
      <w:r w:rsidRPr="009E3DC5">
        <w:t xml:space="preserve">Useful for any other IHE transaction, if the link between the business application and the message handler is not </w:t>
      </w:r>
      <w:r w:rsidR="002E0DF1" w:rsidRPr="009E3DC5">
        <w:t>secure</w:t>
      </w:r>
      <w:r w:rsidRPr="009E3DC5">
        <w:t>.</w:t>
      </w:r>
      <w:bookmarkEnd w:id="1713"/>
      <w:bookmarkEnd w:id="1714"/>
      <w:bookmarkEnd w:id="1715"/>
      <w:bookmarkEnd w:id="1716"/>
      <w:bookmarkEnd w:id="1717"/>
      <w:bookmarkEnd w:id="1783"/>
      <w:bookmarkEnd w:id="1784"/>
      <w:bookmarkEnd w:id="1785"/>
      <w:bookmarkEnd w:id="1786"/>
      <w:bookmarkEnd w:id="1787"/>
      <w:bookmarkEnd w:id="1788"/>
      <w:bookmarkEnd w:id="1789"/>
      <w:bookmarkEnd w:id="1790"/>
      <w:bookmarkEnd w:id="1791"/>
      <w:bookmarkEnd w:id="1792"/>
      <w:bookmarkEnd w:id="1793"/>
      <w:bookmarkEnd w:id="1794"/>
    </w:p>
    <w:sectPr w:rsidR="00B951B8" w:rsidRPr="009E3DC5" w:rsidSect="00060817">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0155" w14:textId="77777777" w:rsidR="00623937" w:rsidRDefault="00623937">
      <w:r>
        <w:separator/>
      </w:r>
    </w:p>
  </w:endnote>
  <w:endnote w:type="continuationSeparator" w:id="0">
    <w:p w14:paraId="490D9E1F" w14:textId="77777777" w:rsidR="00623937" w:rsidRDefault="00623937">
      <w:r>
        <w:continuationSeparator/>
      </w:r>
    </w:p>
  </w:endnote>
  <w:endnote w:type="continuationNotice" w:id="1">
    <w:p w14:paraId="5640953C" w14:textId="77777777" w:rsidR="00623937" w:rsidRDefault="0062393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D413" w14:textId="77777777" w:rsidR="008909A5" w:rsidRDefault="00890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CDA55" w14:textId="77777777" w:rsidR="008909A5" w:rsidRDefault="00890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87DD" w14:textId="77777777" w:rsidR="008909A5" w:rsidRDefault="008909A5">
    <w:pPr>
      <w:pStyle w:val="Footer"/>
      <w:ind w:right="360"/>
    </w:pPr>
    <w:r>
      <w:t>___________________________________________________________________________</w:t>
    </w:r>
  </w:p>
  <w:p w14:paraId="27C0E169" w14:textId="04E87DBE" w:rsidR="008909A5" w:rsidRDefault="008909A5" w:rsidP="00127D46">
    <w:pPr>
      <w:pStyle w:val="Footer"/>
      <w:ind w:right="360"/>
      <w:rPr>
        <w:sz w:val="20"/>
      </w:rPr>
    </w:pPr>
    <w:bookmarkStart w:id="1801" w:name="_Toc473170355"/>
    <w:r>
      <w:rPr>
        <w:sz w:val="20"/>
      </w:rPr>
      <w:t>Rev. 1.</w:t>
    </w:r>
    <w:ins w:id="1802" w:author="Mary Jungers" w:date="2023-07-27T13:52:00Z">
      <w:r w:rsidR="00815394">
        <w:rPr>
          <w:sz w:val="20"/>
        </w:rPr>
        <w:t>3</w:t>
      </w:r>
    </w:ins>
    <w:del w:id="1803" w:author="Mary Jungers" w:date="2023-07-27T13:52:00Z">
      <w:r w:rsidDel="00815394">
        <w:rPr>
          <w:sz w:val="20"/>
        </w:rPr>
        <w:delText>2</w:delText>
      </w:r>
    </w:del>
    <w:r>
      <w:rPr>
        <w:sz w:val="20"/>
      </w:rPr>
      <w:t xml:space="preserve"> – 20</w:t>
    </w:r>
    <w:ins w:id="1804" w:author="Mary Jungers" w:date="2023-07-27T13:52:00Z">
      <w:r w:rsidR="00815394">
        <w:rPr>
          <w:sz w:val="20"/>
        </w:rPr>
        <w:t>23</w:t>
      </w:r>
    </w:ins>
    <w:del w:id="1805" w:author="Mary Jungers" w:date="2023-07-27T13:52:00Z">
      <w:r w:rsidDel="00815394">
        <w:rPr>
          <w:sz w:val="20"/>
        </w:rPr>
        <w:delText>19</w:delText>
      </w:r>
    </w:del>
    <w:r>
      <w:rPr>
        <w:sz w:val="20"/>
      </w:rPr>
      <w:t>-0</w:t>
    </w:r>
    <w:ins w:id="1806" w:author="Mary Jungers" w:date="2023-07-27T13:52:00Z">
      <w:r w:rsidR="00815394">
        <w:rPr>
          <w:sz w:val="20"/>
        </w:rPr>
        <w:t>8</w:t>
      </w:r>
    </w:ins>
    <w:del w:id="1807" w:author="Mary Jungers" w:date="2023-07-27T13:52:00Z">
      <w:r w:rsidR="00664674" w:rsidDel="00815394">
        <w:rPr>
          <w:sz w:val="20"/>
        </w:rPr>
        <w:delText>7</w:delText>
      </w:r>
    </w:del>
    <w:r w:rsidR="00664674">
      <w:rPr>
        <w:sz w:val="20"/>
      </w:rPr>
      <w:t>-</w:t>
    </w:r>
    <w:del w:id="1808" w:author="Mary Jungers" w:date="2023-07-27T13:52:00Z">
      <w:r w:rsidR="00664674" w:rsidDel="00815394">
        <w:rPr>
          <w:sz w:val="20"/>
        </w:rPr>
        <w:delText>12</w:delText>
      </w:r>
    </w:del>
    <w:proofErr w:type="gramStart"/>
    <w:ins w:id="1809" w:author="Mary Jungers" w:date="2023-07-27T13:52:00Z">
      <w:r w:rsidR="00815394">
        <w:rPr>
          <w:sz w:val="20"/>
        </w:rPr>
        <w:t>24</w:t>
      </w:r>
    </w:ins>
    <w:proofErr w:type="gramEnd"/>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82</w:t>
    </w:r>
    <w:r w:rsidRPr="00597DB2">
      <w:rPr>
        <w:rStyle w:val="PageNumber"/>
        <w:sz w:val="20"/>
      </w:rPr>
      <w:fldChar w:fldCharType="end"/>
    </w:r>
    <w:r>
      <w:rPr>
        <w:sz w:val="20"/>
      </w:rPr>
      <w:tab/>
      <w:t xml:space="preserve">                       Copyright © 20</w:t>
    </w:r>
    <w:ins w:id="1810" w:author="Mary Jungers" w:date="2023-07-27T13:52:00Z">
      <w:r w:rsidR="00815394">
        <w:rPr>
          <w:sz w:val="20"/>
        </w:rPr>
        <w:t>23</w:t>
      </w:r>
    </w:ins>
    <w:del w:id="1811" w:author="Mary Jungers" w:date="2023-07-27T13:52:00Z">
      <w:r w:rsidDel="00815394">
        <w:rPr>
          <w:sz w:val="20"/>
        </w:rPr>
        <w:delText>19</w:delText>
      </w:r>
    </w:del>
    <w:r>
      <w:rPr>
        <w:sz w:val="20"/>
      </w:rPr>
      <w:t>: IHE International, Inc.</w:t>
    </w:r>
    <w:bookmarkEnd w:id="1801"/>
  </w:p>
  <w:p w14:paraId="2D942E7F" w14:textId="77777777" w:rsidR="008909A5" w:rsidRPr="00127D46" w:rsidRDefault="008909A5" w:rsidP="00127D46">
    <w:pPr>
      <w:pStyle w:val="Footer"/>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4FFB" w14:textId="46413C11" w:rsidR="008909A5" w:rsidRDefault="008909A5">
    <w:pPr>
      <w:pStyle w:val="Footer"/>
      <w:jc w:val="center"/>
    </w:pPr>
    <w:r>
      <w:rPr>
        <w:sz w:val="20"/>
      </w:rPr>
      <w:t>Copyright © 20</w:t>
    </w:r>
    <w:ins w:id="1812" w:author="Mary Jungers" w:date="2023-07-27T13:52:00Z">
      <w:r w:rsidR="00815394">
        <w:rPr>
          <w:sz w:val="20"/>
        </w:rPr>
        <w:t>23</w:t>
      </w:r>
    </w:ins>
    <w:del w:id="1813" w:author="Mary Jungers" w:date="2023-07-27T13:52:00Z">
      <w:r w:rsidDel="00815394">
        <w:rPr>
          <w:sz w:val="20"/>
        </w:rPr>
        <w:delText>19</w:delText>
      </w:r>
    </w:del>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CC0C" w14:textId="77777777" w:rsidR="00623937" w:rsidRDefault="00623937">
      <w:r>
        <w:separator/>
      </w:r>
    </w:p>
  </w:footnote>
  <w:footnote w:type="continuationSeparator" w:id="0">
    <w:p w14:paraId="0616EC02" w14:textId="77777777" w:rsidR="00623937" w:rsidRDefault="00623937">
      <w:r>
        <w:continuationSeparator/>
      </w:r>
    </w:p>
  </w:footnote>
  <w:footnote w:type="continuationNotice" w:id="1">
    <w:p w14:paraId="25848301" w14:textId="77777777" w:rsidR="00623937" w:rsidRDefault="00623937">
      <w:pPr>
        <w:spacing w:before="0"/>
      </w:pPr>
    </w:p>
  </w:footnote>
  <w:footnote w:id="2">
    <w:p w14:paraId="34C3EB1C" w14:textId="77777777" w:rsidR="008909A5" w:rsidRDefault="008909A5" w:rsidP="005D4B41">
      <w:pPr>
        <w:pStyle w:val="FootnoteText"/>
      </w:pPr>
      <w:r>
        <w:rPr>
          <w:rStyle w:val="FootnoteReference"/>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3D19" w14:textId="77777777" w:rsidR="008909A5" w:rsidRDefault="008909A5">
    <w:pPr>
      <w:pStyle w:val="Header"/>
    </w:pPr>
    <w:r>
      <w:t xml:space="preserve">IHE IT Infrastructure Technical Framework Supplement – Asynchronous AS4 Option </w:t>
    </w:r>
  </w:p>
  <w:p w14:paraId="5EE5E73C" w14:textId="77777777" w:rsidR="008909A5" w:rsidRDefault="008909A5">
    <w:pPr>
      <w:pStyle w:val="Header"/>
    </w:pPr>
    <w:r>
      <w:t>______________________________________________________________________________</w:t>
    </w:r>
  </w:p>
  <w:p w14:paraId="34E4CC14" w14:textId="77777777" w:rsidR="008909A5" w:rsidRDefault="00890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14848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A2CF44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4"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72868BB"/>
    <w:multiLevelType w:val="hybridMultilevel"/>
    <w:tmpl w:val="1CB47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73C6A2F"/>
    <w:multiLevelType w:val="hybridMultilevel"/>
    <w:tmpl w:val="A83A2F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B3A1103"/>
    <w:multiLevelType w:val="hybridMultilevel"/>
    <w:tmpl w:val="BEFEBB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7"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6708DD"/>
    <w:multiLevelType w:val="hybridMultilevel"/>
    <w:tmpl w:val="DF264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5"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8"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EC0040"/>
    <w:multiLevelType w:val="hybridMultilevel"/>
    <w:tmpl w:val="6F9C10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16A62BE"/>
    <w:multiLevelType w:val="multilevel"/>
    <w:tmpl w:val="7998179A"/>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2"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4"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658867C9"/>
    <w:multiLevelType w:val="hybridMultilevel"/>
    <w:tmpl w:val="C8A4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81"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DA637A9"/>
    <w:multiLevelType w:val="hybridMultilevel"/>
    <w:tmpl w:val="D62E4D0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F8930FE"/>
    <w:multiLevelType w:val="hybridMultilevel"/>
    <w:tmpl w:val="57B08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2"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686323750">
    <w:abstractNumId w:val="9"/>
  </w:num>
  <w:num w:numId="2" w16cid:durableId="1815178441">
    <w:abstractNumId w:val="7"/>
  </w:num>
  <w:num w:numId="3" w16cid:durableId="1719280343">
    <w:abstractNumId w:val="6"/>
  </w:num>
  <w:num w:numId="4" w16cid:durableId="1721437518">
    <w:abstractNumId w:val="8"/>
  </w:num>
  <w:num w:numId="5" w16cid:durableId="877470497">
    <w:abstractNumId w:val="3"/>
  </w:num>
  <w:num w:numId="6" w16cid:durableId="583033997">
    <w:abstractNumId w:val="1"/>
  </w:num>
  <w:num w:numId="7" w16cid:durableId="220137257">
    <w:abstractNumId w:val="0"/>
  </w:num>
  <w:num w:numId="8" w16cid:durableId="481459474">
    <w:abstractNumId w:val="5"/>
  </w:num>
  <w:num w:numId="9" w16cid:durableId="800802651">
    <w:abstractNumId w:val="4"/>
  </w:num>
  <w:num w:numId="10" w16cid:durableId="633371250">
    <w:abstractNumId w:val="98"/>
  </w:num>
  <w:num w:numId="11" w16cid:durableId="2091537307">
    <w:abstractNumId w:val="71"/>
  </w:num>
  <w:num w:numId="12" w16cid:durableId="1550649487">
    <w:abstractNumId w:val="66"/>
  </w:num>
  <w:num w:numId="13" w16cid:durableId="1536386170">
    <w:abstractNumId w:val="73"/>
  </w:num>
  <w:num w:numId="14" w16cid:durableId="265431855">
    <w:abstractNumId w:val="67"/>
  </w:num>
  <w:num w:numId="15" w16cid:durableId="508446563">
    <w:abstractNumId w:val="33"/>
  </w:num>
  <w:num w:numId="16" w16cid:durableId="125709454">
    <w:abstractNumId w:val="55"/>
  </w:num>
  <w:num w:numId="17" w16cid:durableId="1839149843">
    <w:abstractNumId w:val="42"/>
  </w:num>
  <w:num w:numId="18" w16cid:durableId="776874138">
    <w:abstractNumId w:val="61"/>
  </w:num>
  <w:num w:numId="19" w16cid:durableId="2104572736">
    <w:abstractNumId w:val="74"/>
  </w:num>
  <w:num w:numId="20" w16cid:durableId="1917322122">
    <w:abstractNumId w:val="46"/>
  </w:num>
  <w:num w:numId="21" w16cid:durableId="540820796">
    <w:abstractNumId w:val="100"/>
  </w:num>
  <w:num w:numId="22" w16cid:durableId="1089231139">
    <w:abstractNumId w:val="51"/>
  </w:num>
  <w:num w:numId="23" w16cid:durableId="777338441">
    <w:abstractNumId w:val="10"/>
  </w:num>
  <w:num w:numId="24" w16cid:durableId="1799715760">
    <w:abstractNumId w:val="23"/>
  </w:num>
  <w:num w:numId="25" w16cid:durableId="1719352816">
    <w:abstractNumId w:val="16"/>
  </w:num>
  <w:num w:numId="26" w16cid:durableId="1379206215">
    <w:abstractNumId w:val="18"/>
  </w:num>
  <w:num w:numId="27" w16cid:durableId="1232885142">
    <w:abstractNumId w:val="95"/>
  </w:num>
  <w:num w:numId="28" w16cid:durableId="1593971922">
    <w:abstractNumId w:val="11"/>
  </w:num>
  <w:num w:numId="29" w16cid:durableId="1295023923">
    <w:abstractNumId w:val="99"/>
  </w:num>
  <w:num w:numId="30" w16cid:durableId="2050644929">
    <w:abstractNumId w:val="17"/>
  </w:num>
  <w:num w:numId="31" w16cid:durableId="700471752">
    <w:abstractNumId w:val="91"/>
  </w:num>
  <w:num w:numId="32" w16cid:durableId="1463770789">
    <w:abstractNumId w:val="56"/>
  </w:num>
  <w:num w:numId="33" w16cid:durableId="479273740">
    <w:abstractNumId w:val="21"/>
  </w:num>
  <w:num w:numId="34" w16cid:durableId="152458454">
    <w:abstractNumId w:val="50"/>
  </w:num>
  <w:num w:numId="35" w16cid:durableId="243297257">
    <w:abstractNumId w:val="88"/>
  </w:num>
  <w:num w:numId="36" w16cid:durableId="359362822">
    <w:abstractNumId w:val="90"/>
  </w:num>
  <w:num w:numId="37" w16cid:durableId="695303632">
    <w:abstractNumId w:val="34"/>
  </w:num>
  <w:num w:numId="38" w16cid:durableId="1219317504">
    <w:abstractNumId w:val="83"/>
  </w:num>
  <w:num w:numId="39" w16cid:durableId="413865967">
    <w:abstractNumId w:val="62"/>
  </w:num>
  <w:num w:numId="40" w16cid:durableId="881555807">
    <w:abstractNumId w:val="77"/>
  </w:num>
  <w:num w:numId="41" w16cid:durableId="437674705">
    <w:abstractNumId w:val="29"/>
  </w:num>
  <w:num w:numId="42" w16cid:durableId="622688901">
    <w:abstractNumId w:val="52"/>
  </w:num>
  <w:num w:numId="43" w16cid:durableId="84571112">
    <w:abstractNumId w:val="65"/>
  </w:num>
  <w:num w:numId="44" w16cid:durableId="211431152">
    <w:abstractNumId w:val="68"/>
  </w:num>
  <w:num w:numId="45" w16cid:durableId="1853834026">
    <w:abstractNumId w:val="36"/>
  </w:num>
  <w:num w:numId="46" w16cid:durableId="1302618449">
    <w:abstractNumId w:val="22"/>
  </w:num>
  <w:num w:numId="47" w16cid:durableId="1207334468">
    <w:abstractNumId w:val="15"/>
  </w:num>
  <w:num w:numId="48" w16cid:durableId="116339033">
    <w:abstractNumId w:val="69"/>
  </w:num>
  <w:num w:numId="49" w16cid:durableId="980691078">
    <w:abstractNumId w:val="25"/>
  </w:num>
  <w:num w:numId="50" w16cid:durableId="670642245">
    <w:abstractNumId w:val="60"/>
  </w:num>
  <w:num w:numId="51" w16cid:durableId="1111629699">
    <w:abstractNumId w:val="63"/>
  </w:num>
  <w:num w:numId="52" w16cid:durableId="609314293">
    <w:abstractNumId w:val="72"/>
  </w:num>
  <w:num w:numId="53" w16cid:durableId="998535321">
    <w:abstractNumId w:val="48"/>
  </w:num>
  <w:num w:numId="54" w16cid:durableId="2111967974">
    <w:abstractNumId w:val="78"/>
  </w:num>
  <w:num w:numId="55" w16cid:durableId="1988784098">
    <w:abstractNumId w:val="89"/>
  </w:num>
  <w:num w:numId="56" w16cid:durableId="632717034">
    <w:abstractNumId w:val="43"/>
  </w:num>
  <w:num w:numId="57" w16cid:durableId="1330598313">
    <w:abstractNumId w:val="38"/>
  </w:num>
  <w:num w:numId="58" w16cid:durableId="1401832383">
    <w:abstractNumId w:val="40"/>
  </w:num>
  <w:num w:numId="59" w16cid:durableId="1943758232">
    <w:abstractNumId w:val="32"/>
  </w:num>
  <w:num w:numId="60" w16cid:durableId="1216967501">
    <w:abstractNumId w:val="79"/>
  </w:num>
  <w:num w:numId="61" w16cid:durableId="599487316">
    <w:abstractNumId w:val="24"/>
  </w:num>
  <w:num w:numId="62" w16cid:durableId="2127844244">
    <w:abstractNumId w:val="14"/>
  </w:num>
  <w:num w:numId="63" w16cid:durableId="34816405">
    <w:abstractNumId w:val="19"/>
  </w:num>
  <w:num w:numId="64" w16cid:durableId="1403870427">
    <w:abstractNumId w:val="84"/>
  </w:num>
  <w:num w:numId="65" w16cid:durableId="115294510">
    <w:abstractNumId w:val="53"/>
  </w:num>
  <w:num w:numId="66" w16cid:durableId="1206596486">
    <w:abstractNumId w:val="12"/>
  </w:num>
  <w:num w:numId="67" w16cid:durableId="1905948813">
    <w:abstractNumId w:val="96"/>
  </w:num>
  <w:num w:numId="68" w16cid:durableId="24067475">
    <w:abstractNumId w:val="57"/>
  </w:num>
  <w:num w:numId="69" w16cid:durableId="452556775">
    <w:abstractNumId w:val="76"/>
  </w:num>
  <w:num w:numId="70" w16cid:durableId="2060398601">
    <w:abstractNumId w:val="59"/>
  </w:num>
  <w:num w:numId="71" w16cid:durableId="1573663096">
    <w:abstractNumId w:val="41"/>
  </w:num>
  <w:num w:numId="72" w16cid:durableId="1976328419">
    <w:abstractNumId w:val="86"/>
  </w:num>
  <w:num w:numId="73" w16cid:durableId="1312102319">
    <w:abstractNumId w:val="27"/>
  </w:num>
  <w:num w:numId="74" w16cid:durableId="1704287050">
    <w:abstractNumId w:val="97"/>
  </w:num>
  <w:num w:numId="75" w16cid:durableId="985207522">
    <w:abstractNumId w:val="30"/>
  </w:num>
  <w:num w:numId="76" w16cid:durableId="401568524">
    <w:abstractNumId w:val="26"/>
  </w:num>
  <w:num w:numId="77" w16cid:durableId="1893466233">
    <w:abstractNumId w:val="93"/>
  </w:num>
  <w:num w:numId="78" w16cid:durableId="901644975">
    <w:abstractNumId w:val="28"/>
  </w:num>
  <w:num w:numId="79" w16cid:durableId="1563717181">
    <w:abstractNumId w:val="13"/>
  </w:num>
  <w:num w:numId="80" w16cid:durableId="563955015">
    <w:abstractNumId w:val="31"/>
  </w:num>
  <w:num w:numId="81" w16cid:durableId="983240687">
    <w:abstractNumId w:val="80"/>
  </w:num>
  <w:num w:numId="82" w16cid:durableId="349337975">
    <w:abstractNumId w:val="54"/>
  </w:num>
  <w:num w:numId="83" w16cid:durableId="1519463793">
    <w:abstractNumId w:val="85"/>
  </w:num>
  <w:num w:numId="84" w16cid:durableId="137185172">
    <w:abstractNumId w:val="94"/>
  </w:num>
  <w:num w:numId="85" w16cid:durableId="1056704939">
    <w:abstractNumId w:val="64"/>
  </w:num>
  <w:num w:numId="86" w16cid:durableId="148637263">
    <w:abstractNumId w:val="35"/>
  </w:num>
  <w:num w:numId="87" w16cid:durableId="541791406">
    <w:abstractNumId w:val="92"/>
  </w:num>
  <w:num w:numId="88" w16cid:durableId="776363742">
    <w:abstractNumId w:val="82"/>
  </w:num>
  <w:num w:numId="89" w16cid:durableId="1362701404">
    <w:abstractNumId w:val="58"/>
  </w:num>
  <w:num w:numId="90" w16cid:durableId="111289074">
    <w:abstractNumId w:val="37"/>
  </w:num>
  <w:num w:numId="91" w16cid:durableId="2104497609">
    <w:abstractNumId w:val="47"/>
  </w:num>
  <w:num w:numId="92" w16cid:durableId="505560131">
    <w:abstractNumId w:val="71"/>
  </w:num>
  <w:num w:numId="93" w16cid:durableId="794375081">
    <w:abstractNumId w:val="49"/>
  </w:num>
  <w:num w:numId="94" w16cid:durableId="27606968">
    <w:abstractNumId w:val="81"/>
  </w:num>
  <w:num w:numId="95" w16cid:durableId="1521041423">
    <w:abstractNumId w:val="44"/>
  </w:num>
  <w:num w:numId="96" w16cid:durableId="1779719441">
    <w:abstractNumId w:val="20"/>
  </w:num>
  <w:num w:numId="97" w16cid:durableId="2027364966">
    <w:abstractNumId w:val="9"/>
  </w:num>
  <w:num w:numId="98" w16cid:durableId="1367678759">
    <w:abstractNumId w:val="9"/>
  </w:num>
  <w:num w:numId="99" w16cid:durableId="1864710292">
    <w:abstractNumId w:val="7"/>
  </w:num>
  <w:num w:numId="100" w16cid:durableId="430703862">
    <w:abstractNumId w:val="6"/>
  </w:num>
  <w:num w:numId="101" w16cid:durableId="1335261796">
    <w:abstractNumId w:val="5"/>
  </w:num>
  <w:num w:numId="102" w16cid:durableId="1477523882">
    <w:abstractNumId w:val="4"/>
  </w:num>
  <w:num w:numId="103" w16cid:durableId="537813018">
    <w:abstractNumId w:val="8"/>
  </w:num>
  <w:num w:numId="104" w16cid:durableId="969288750">
    <w:abstractNumId w:val="8"/>
  </w:num>
  <w:num w:numId="105" w16cid:durableId="1293558631">
    <w:abstractNumId w:val="3"/>
  </w:num>
  <w:num w:numId="106" w16cid:durableId="1628008520">
    <w:abstractNumId w:val="2"/>
  </w:num>
  <w:num w:numId="107" w16cid:durableId="1330450316">
    <w:abstractNumId w:val="1"/>
  </w:num>
  <w:num w:numId="108" w16cid:durableId="856429467">
    <w:abstractNumId w:val="0"/>
  </w:num>
  <w:num w:numId="109" w16cid:durableId="779371097">
    <w:abstractNumId w:val="87"/>
  </w:num>
  <w:num w:numId="110" w16cid:durableId="2123257639">
    <w:abstractNumId w:val="75"/>
  </w:num>
  <w:num w:numId="111" w16cid:durableId="2059739165">
    <w:abstractNumId w:val="70"/>
  </w:num>
  <w:num w:numId="112" w16cid:durableId="968627723">
    <w:abstractNumId w:val="45"/>
  </w:num>
  <w:num w:numId="113" w16cid:durableId="325401524">
    <w:abstractNumId w:val="39"/>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l-NL"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23"/>
    <w:rsid w:val="0007093B"/>
    <w:rsid w:val="0007110D"/>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AC4"/>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30D4"/>
    <w:rsid w:val="00175141"/>
    <w:rsid w:val="0017698E"/>
    <w:rsid w:val="001804AD"/>
    <w:rsid w:val="00181879"/>
    <w:rsid w:val="001820C1"/>
    <w:rsid w:val="00184E40"/>
    <w:rsid w:val="00186217"/>
    <w:rsid w:val="00186DAB"/>
    <w:rsid w:val="00187E92"/>
    <w:rsid w:val="0019146E"/>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CE7"/>
    <w:rsid w:val="001E2DBB"/>
    <w:rsid w:val="001E4076"/>
    <w:rsid w:val="001E5E97"/>
    <w:rsid w:val="001E615F"/>
    <w:rsid w:val="001E62C3"/>
    <w:rsid w:val="001E62F5"/>
    <w:rsid w:val="001E6533"/>
    <w:rsid w:val="001E71C7"/>
    <w:rsid w:val="001E75D1"/>
    <w:rsid w:val="001F0D58"/>
    <w:rsid w:val="001F0E7F"/>
    <w:rsid w:val="001F1945"/>
    <w:rsid w:val="001F2CF8"/>
    <w:rsid w:val="001F3724"/>
    <w:rsid w:val="001F3826"/>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E7F54"/>
    <w:rsid w:val="002F051F"/>
    <w:rsid w:val="002F076A"/>
    <w:rsid w:val="002F1B8F"/>
    <w:rsid w:val="002F2E12"/>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28B0"/>
    <w:rsid w:val="003C3031"/>
    <w:rsid w:val="003C3B6E"/>
    <w:rsid w:val="003C3FFB"/>
    <w:rsid w:val="003D049A"/>
    <w:rsid w:val="003D1654"/>
    <w:rsid w:val="003D19E0"/>
    <w:rsid w:val="003D1BCA"/>
    <w:rsid w:val="003D24EE"/>
    <w:rsid w:val="003D2D62"/>
    <w:rsid w:val="003D3CB5"/>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4EC"/>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6A4A"/>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4B80"/>
    <w:rsid w:val="004A5C82"/>
    <w:rsid w:val="004A6CA4"/>
    <w:rsid w:val="004A7D5B"/>
    <w:rsid w:val="004A7E19"/>
    <w:rsid w:val="004B0133"/>
    <w:rsid w:val="004B0510"/>
    <w:rsid w:val="004B0BB1"/>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561"/>
    <w:rsid w:val="005439B3"/>
    <w:rsid w:val="00543FFB"/>
    <w:rsid w:val="00544714"/>
    <w:rsid w:val="0054524C"/>
    <w:rsid w:val="005461D1"/>
    <w:rsid w:val="00547C57"/>
    <w:rsid w:val="00550D9D"/>
    <w:rsid w:val="005514A2"/>
    <w:rsid w:val="00551EBC"/>
    <w:rsid w:val="00555E9F"/>
    <w:rsid w:val="00556E6C"/>
    <w:rsid w:val="00557A1B"/>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0198"/>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3937"/>
    <w:rsid w:val="00624ABB"/>
    <w:rsid w:val="00625D23"/>
    <w:rsid w:val="006263EA"/>
    <w:rsid w:val="00627B2B"/>
    <w:rsid w:val="00630F33"/>
    <w:rsid w:val="00631A8B"/>
    <w:rsid w:val="00631D4E"/>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1798"/>
    <w:rsid w:val="00653F84"/>
    <w:rsid w:val="00654E0E"/>
    <w:rsid w:val="00656A6B"/>
    <w:rsid w:val="00656DDF"/>
    <w:rsid w:val="00662157"/>
    <w:rsid w:val="00662893"/>
    <w:rsid w:val="00663624"/>
    <w:rsid w:val="0066467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86F"/>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842"/>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7CE"/>
    <w:rsid w:val="00725AF3"/>
    <w:rsid w:val="00726096"/>
    <w:rsid w:val="00726A7E"/>
    <w:rsid w:val="00730E16"/>
    <w:rsid w:val="00735EE2"/>
    <w:rsid w:val="0073612D"/>
    <w:rsid w:val="0073673C"/>
    <w:rsid w:val="00736B5B"/>
    <w:rsid w:val="007400C4"/>
    <w:rsid w:val="00742673"/>
    <w:rsid w:val="00744CE2"/>
    <w:rsid w:val="00746607"/>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14B1"/>
    <w:rsid w:val="007824BF"/>
    <w:rsid w:val="0078328E"/>
    <w:rsid w:val="00783FF8"/>
    <w:rsid w:val="00787B2D"/>
    <w:rsid w:val="00790A76"/>
    <w:rsid w:val="007922ED"/>
    <w:rsid w:val="007931D5"/>
    <w:rsid w:val="00793246"/>
    <w:rsid w:val="00793A3B"/>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394"/>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4CE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9A5"/>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0C17"/>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0C1C"/>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238"/>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40C4"/>
    <w:rsid w:val="009C6269"/>
    <w:rsid w:val="009C6F21"/>
    <w:rsid w:val="009D0CDF"/>
    <w:rsid w:val="009D107B"/>
    <w:rsid w:val="009D125C"/>
    <w:rsid w:val="009D153A"/>
    <w:rsid w:val="009D18F8"/>
    <w:rsid w:val="009D2224"/>
    <w:rsid w:val="009D22A7"/>
    <w:rsid w:val="009D2A49"/>
    <w:rsid w:val="009D3594"/>
    <w:rsid w:val="009D3B95"/>
    <w:rsid w:val="009D40EC"/>
    <w:rsid w:val="009D4E7A"/>
    <w:rsid w:val="009D6A32"/>
    <w:rsid w:val="009D6D9A"/>
    <w:rsid w:val="009D7991"/>
    <w:rsid w:val="009E1956"/>
    <w:rsid w:val="009E34B7"/>
    <w:rsid w:val="009E3DC5"/>
    <w:rsid w:val="009E4970"/>
    <w:rsid w:val="009E53CF"/>
    <w:rsid w:val="009E709D"/>
    <w:rsid w:val="009F111F"/>
    <w:rsid w:val="009F186C"/>
    <w:rsid w:val="009F2DEF"/>
    <w:rsid w:val="009F2FDC"/>
    <w:rsid w:val="009F3200"/>
    <w:rsid w:val="009F3EBB"/>
    <w:rsid w:val="009F3FB7"/>
    <w:rsid w:val="009F40C8"/>
    <w:rsid w:val="009F4289"/>
    <w:rsid w:val="009F5CC2"/>
    <w:rsid w:val="009F5CF4"/>
    <w:rsid w:val="009F7903"/>
    <w:rsid w:val="00A00414"/>
    <w:rsid w:val="00A01EE9"/>
    <w:rsid w:val="00A01FD9"/>
    <w:rsid w:val="00A05A12"/>
    <w:rsid w:val="00A05B62"/>
    <w:rsid w:val="00A079F8"/>
    <w:rsid w:val="00A118CA"/>
    <w:rsid w:val="00A11E66"/>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1A30"/>
    <w:rsid w:val="00A322F4"/>
    <w:rsid w:val="00A32798"/>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679C4"/>
    <w:rsid w:val="00A723FC"/>
    <w:rsid w:val="00A737CB"/>
    <w:rsid w:val="00A73D1D"/>
    <w:rsid w:val="00A760A1"/>
    <w:rsid w:val="00A76AFC"/>
    <w:rsid w:val="00A773A9"/>
    <w:rsid w:val="00A80EA0"/>
    <w:rsid w:val="00A81A7C"/>
    <w:rsid w:val="00A82744"/>
    <w:rsid w:val="00A85147"/>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3C99"/>
    <w:rsid w:val="00AB4763"/>
    <w:rsid w:val="00AB5355"/>
    <w:rsid w:val="00AB53A2"/>
    <w:rsid w:val="00AB6533"/>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366"/>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016"/>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24EA"/>
    <w:rsid w:val="00C05CCE"/>
    <w:rsid w:val="00C1037F"/>
    <w:rsid w:val="00C10561"/>
    <w:rsid w:val="00C117D6"/>
    <w:rsid w:val="00C1271D"/>
    <w:rsid w:val="00C129B6"/>
    <w:rsid w:val="00C13E5D"/>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3D76"/>
    <w:rsid w:val="00C55E11"/>
    <w:rsid w:val="00C56183"/>
    <w:rsid w:val="00C60F4D"/>
    <w:rsid w:val="00C61586"/>
    <w:rsid w:val="00C62E65"/>
    <w:rsid w:val="00C63D7E"/>
    <w:rsid w:val="00C66F96"/>
    <w:rsid w:val="00C6772C"/>
    <w:rsid w:val="00C70E57"/>
    <w:rsid w:val="00C712D7"/>
    <w:rsid w:val="00C71FDB"/>
    <w:rsid w:val="00C72849"/>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272CC"/>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2ED3"/>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54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6D4"/>
    <w:rsid w:val="00E16821"/>
    <w:rsid w:val="00E1775A"/>
    <w:rsid w:val="00E1788F"/>
    <w:rsid w:val="00E20C45"/>
    <w:rsid w:val="00E21DF7"/>
    <w:rsid w:val="00E226EA"/>
    <w:rsid w:val="00E25761"/>
    <w:rsid w:val="00E265D6"/>
    <w:rsid w:val="00E27CDA"/>
    <w:rsid w:val="00E30AAF"/>
    <w:rsid w:val="00E32256"/>
    <w:rsid w:val="00E340A9"/>
    <w:rsid w:val="00E35F5B"/>
    <w:rsid w:val="00E368EF"/>
    <w:rsid w:val="00E36A9C"/>
    <w:rsid w:val="00E3767A"/>
    <w:rsid w:val="00E41923"/>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685"/>
    <w:rsid w:val="00E61A6A"/>
    <w:rsid w:val="00E63F66"/>
    <w:rsid w:val="00E6409F"/>
    <w:rsid w:val="00E65066"/>
    <w:rsid w:val="00E652E6"/>
    <w:rsid w:val="00E71C3B"/>
    <w:rsid w:val="00E731CA"/>
    <w:rsid w:val="00E7385E"/>
    <w:rsid w:val="00E7532D"/>
    <w:rsid w:val="00E764A6"/>
    <w:rsid w:val="00E765BB"/>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148"/>
    <w:rsid w:val="00EE2A85"/>
    <w:rsid w:val="00EF183A"/>
    <w:rsid w:val="00EF1E77"/>
    <w:rsid w:val="00EF2384"/>
    <w:rsid w:val="00EF3D0C"/>
    <w:rsid w:val="00EF3F52"/>
    <w:rsid w:val="00EF4C0C"/>
    <w:rsid w:val="00EF6962"/>
    <w:rsid w:val="00EF75C0"/>
    <w:rsid w:val="00F002DD"/>
    <w:rsid w:val="00F0108F"/>
    <w:rsid w:val="00F019FC"/>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1C7"/>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9"/>
    <w:qFormat/>
    <w:rsid w:val="00503A31"/>
    <w:pPr>
      <w:keepNext/>
      <w:pageBreakBefore/>
      <w:numPr>
        <w:numId w:val="11"/>
      </w:numPr>
      <w:spacing w:before="240" w:after="60"/>
      <w:outlineLvl w:val="0"/>
    </w:pPr>
    <w:rPr>
      <w:rFonts w:ascii="Arial" w:hAnsi="Arial"/>
      <w:b/>
      <w:kern w:val="28"/>
      <w:sz w:val="28"/>
    </w:rPr>
  </w:style>
  <w:style w:type="paragraph" w:styleId="Heading2">
    <w:name w:val="heading 2"/>
    <w:basedOn w:val="Heading1"/>
    <w:next w:val="BodyText"/>
    <w:link w:val="Heading2Char"/>
    <w:uiPriority w:val="99"/>
    <w:qFormat/>
    <w:rsid w:val="00597DB2"/>
    <w:pPr>
      <w:pageBreakBefore w:val="0"/>
      <w:numPr>
        <w:ilvl w:val="1"/>
      </w:numPr>
      <w:outlineLvl w:val="1"/>
    </w:pPr>
  </w:style>
  <w:style w:type="paragraph" w:styleId="Heading3">
    <w:name w:val="heading 3"/>
    <w:basedOn w:val="Heading2"/>
    <w:next w:val="BodyText"/>
    <w:link w:val="Heading3Char"/>
    <w:uiPriority w:val="99"/>
    <w:qFormat/>
    <w:rsid w:val="005B5D47"/>
    <w:pPr>
      <w:numPr>
        <w:ilvl w:val="2"/>
      </w:numPr>
      <w:outlineLvl w:val="2"/>
    </w:pPr>
    <w:rPr>
      <w:sz w:val="24"/>
    </w:rPr>
  </w:style>
  <w:style w:type="paragraph" w:styleId="Heading4">
    <w:name w:val="heading 4"/>
    <w:basedOn w:val="Heading3"/>
    <w:next w:val="BodyText"/>
    <w:link w:val="Heading4Char"/>
    <w:uiPriority w:val="99"/>
    <w:qFormat/>
    <w:rsid w:val="00597DB2"/>
    <w:pPr>
      <w:numPr>
        <w:ilvl w:val="3"/>
        <w:numId w:val="0"/>
      </w:numPr>
      <w:outlineLvl w:val="3"/>
    </w:pPr>
  </w:style>
  <w:style w:type="paragraph" w:styleId="Heading5">
    <w:name w:val="heading 5"/>
    <w:basedOn w:val="Heading4"/>
    <w:next w:val="BodyText"/>
    <w:link w:val="Heading5Char"/>
    <w:uiPriority w:val="99"/>
    <w:qFormat/>
    <w:rsid w:val="00597DB2"/>
    <w:pPr>
      <w:numPr>
        <w:ilvl w:val="4"/>
      </w:numPr>
      <w:outlineLvl w:val="4"/>
    </w:pPr>
  </w:style>
  <w:style w:type="paragraph" w:styleId="Heading6">
    <w:name w:val="heading 6"/>
    <w:basedOn w:val="Heading5"/>
    <w:next w:val="BodyText"/>
    <w:link w:val="Heading6Char"/>
    <w:uiPriority w:val="99"/>
    <w:qFormat/>
    <w:rsid w:val="00597DB2"/>
    <w:pPr>
      <w:numPr>
        <w:ilvl w:val="5"/>
      </w:numPr>
      <w:outlineLvl w:val="5"/>
    </w:pPr>
  </w:style>
  <w:style w:type="paragraph" w:styleId="Heading7">
    <w:name w:val="heading 7"/>
    <w:basedOn w:val="Heading6"/>
    <w:next w:val="BodyText"/>
    <w:link w:val="Heading7Char"/>
    <w:uiPriority w:val="99"/>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uiPriority w:val="99"/>
    <w:rsid w:val="004B576F"/>
    <w:rPr>
      <w:rFonts w:ascii="Arial" w:hAnsi="Arial"/>
      <w:b/>
      <w:kern w:val="28"/>
      <w:sz w:val="28"/>
    </w:rPr>
  </w:style>
  <w:style w:type="paragraph" w:customStyle="1" w:styleId="AppendixHeading4">
    <w:name w:val="Appendix Heading 4"/>
    <w:basedOn w:val="Heading4"/>
    <w:link w:val="AppendixHeading4Char"/>
    <w:uiPriority w:val="99"/>
    <w:qFormat/>
    <w:rsid w:val="00325079"/>
    <w:pPr>
      <w:numPr>
        <w:ilvl w:val="0"/>
      </w:numPr>
    </w:pPr>
  </w:style>
  <w:style w:type="paragraph" w:styleId="List">
    <w:name w:val="List"/>
    <w:basedOn w:val="BodyText"/>
    <w:link w:val="ListChar"/>
    <w:rsid w:val="00900C1C"/>
    <w:pPr>
      <w:ind w:left="1080" w:hanging="720"/>
    </w:pPr>
  </w:style>
  <w:style w:type="paragraph" w:styleId="ListBullet">
    <w:name w:val="List Bullet"/>
    <w:basedOn w:val="Normal"/>
    <w:link w:val="ListBulletChar"/>
    <w:unhideWhenUsed/>
    <w:rsid w:val="00900C1C"/>
    <w:pPr>
      <w:numPr>
        <w:numId w:val="98"/>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900C1C"/>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uiPriority w:val="99"/>
    <w:qFormat/>
    <w:rsid w:val="00597DB2"/>
    <w:pPr>
      <w:spacing w:before="40" w:after="40"/>
      <w:ind w:left="72" w:right="72"/>
    </w:pPr>
    <w:rPr>
      <w:sz w:val="18"/>
    </w:rPr>
  </w:style>
  <w:style w:type="paragraph" w:customStyle="1" w:styleId="TableEntryHeader">
    <w:name w:val="Table Entry Header"/>
    <w:basedOn w:val="TableEntry"/>
    <w:link w:val="TableEntryHeaderChar"/>
    <w:uiPriority w:val="99"/>
    <w:qFormat/>
    <w:rsid w:val="00E7385E"/>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900C1C"/>
    <w:pPr>
      <w:ind w:left="1800" w:hanging="720"/>
    </w:pPr>
  </w:style>
  <w:style w:type="paragraph" w:styleId="ListContinue">
    <w:name w:val="List Continue"/>
    <w:basedOn w:val="Normal"/>
    <w:link w:val="ListContinueChar"/>
    <w:uiPriority w:val="99"/>
    <w:unhideWhenUsed/>
    <w:rsid w:val="00900C1C"/>
    <w:pPr>
      <w:ind w:left="360"/>
      <w:contextualSpacing/>
    </w:pPr>
  </w:style>
  <w:style w:type="paragraph" w:styleId="ListContinue2">
    <w:name w:val="List Continue 2"/>
    <w:basedOn w:val="Normal"/>
    <w:uiPriority w:val="99"/>
    <w:unhideWhenUsed/>
    <w:rsid w:val="00900C1C"/>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900C1C"/>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900C1C"/>
    <w:rPr>
      <w:sz w:val="24"/>
    </w:rPr>
  </w:style>
  <w:style w:type="paragraph" w:customStyle="1" w:styleId="List3Continue">
    <w:name w:val="List 3 Continue"/>
    <w:basedOn w:val="List3"/>
    <w:rsid w:val="00900C1C"/>
    <w:pPr>
      <w:ind w:firstLine="0"/>
    </w:pPr>
  </w:style>
  <w:style w:type="paragraph" w:customStyle="1" w:styleId="AppendixHeading2">
    <w:name w:val="Appendix Heading 2"/>
    <w:basedOn w:val="AppendixHeading1"/>
    <w:next w:val="BodyText"/>
    <w:qFormat/>
    <w:rsid w:val="00325079"/>
    <w:pPr>
      <w:outlineLvl w:val="1"/>
    </w:pPr>
  </w:style>
  <w:style w:type="paragraph" w:customStyle="1" w:styleId="AppendixHeading1">
    <w:name w:val="Appendix Heading 1"/>
    <w:next w:val="BodyText"/>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qFormat/>
    <w:rsid w:val="00325079"/>
    <w:pPr>
      <w:numPr>
        <w:ilvl w:val="2"/>
        <w:numId w:val="12"/>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uiPriority w:val="99"/>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qFormat/>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900C1C"/>
    <w:pPr>
      <w:ind w:left="1080"/>
      <w:contextualSpacing/>
    </w:pPr>
  </w:style>
  <w:style w:type="paragraph" w:styleId="ListContinue4">
    <w:name w:val="List Continue 4"/>
    <w:basedOn w:val="Normal"/>
    <w:uiPriority w:val="99"/>
    <w:unhideWhenUsed/>
    <w:rsid w:val="00900C1C"/>
    <w:pPr>
      <w:ind w:left="1440"/>
      <w:contextualSpacing/>
    </w:pPr>
  </w:style>
  <w:style w:type="paragraph" w:styleId="ListContinue5">
    <w:name w:val="List Continue 5"/>
    <w:basedOn w:val="Normal"/>
    <w:uiPriority w:val="99"/>
    <w:unhideWhenUsed/>
    <w:rsid w:val="00900C1C"/>
    <w:pPr>
      <w:ind w:left="1800"/>
      <w:contextualSpacing/>
    </w:pPr>
  </w:style>
  <w:style w:type="paragraph" w:styleId="ListNumber2">
    <w:name w:val="List Number 2"/>
    <w:basedOn w:val="Normal"/>
    <w:link w:val="ListNumber2Char"/>
    <w:rsid w:val="00900C1C"/>
    <w:pPr>
      <w:numPr>
        <w:numId w:val="105"/>
      </w:numPr>
    </w:pPr>
  </w:style>
  <w:style w:type="paragraph" w:styleId="ListNumber3">
    <w:name w:val="List Number 3"/>
    <w:basedOn w:val="Normal"/>
    <w:rsid w:val="00900C1C"/>
    <w:pPr>
      <w:numPr>
        <w:numId w:val="106"/>
      </w:numPr>
    </w:pPr>
  </w:style>
  <w:style w:type="paragraph" w:styleId="ListNumber4">
    <w:name w:val="List Number 4"/>
    <w:basedOn w:val="Normal"/>
    <w:rsid w:val="00900C1C"/>
    <w:pPr>
      <w:numPr>
        <w:numId w:val="107"/>
      </w:numPr>
    </w:pPr>
  </w:style>
  <w:style w:type="paragraph" w:styleId="ListNumber5">
    <w:name w:val="List Number 5"/>
    <w:basedOn w:val="Normal"/>
    <w:uiPriority w:val="99"/>
    <w:unhideWhenUsed/>
    <w:rsid w:val="00900C1C"/>
    <w:pPr>
      <w:numPr>
        <w:numId w:val="108"/>
      </w:numPr>
    </w:pPr>
  </w:style>
  <w:style w:type="paragraph" w:styleId="PlainText">
    <w:name w:val="Plain Text"/>
    <w:basedOn w:val="Normal"/>
    <w:link w:val="PlainTextChar"/>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9"/>
    <w:rsid w:val="00477C87"/>
    <w:rPr>
      <w:rFonts w:ascii="Arial" w:hAnsi="Arial"/>
      <w:b/>
      <w:kern w:val="28"/>
      <w:sz w:val="24"/>
    </w:rPr>
  </w:style>
  <w:style w:type="character" w:customStyle="1" w:styleId="Heading4Char">
    <w:name w:val="Heading 4 Char"/>
    <w:basedOn w:val="Heading3Char"/>
    <w:link w:val="Heading4"/>
    <w:uiPriority w:val="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uiPriority w:val="99"/>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link w:val="ListNumberChar"/>
    <w:uiPriority w:val="99"/>
    <w:unhideWhenUsed/>
    <w:rsid w:val="00900C1C"/>
    <w:pPr>
      <w:numPr>
        <w:numId w:val="104"/>
      </w:numPr>
      <w:contextualSpacing/>
    </w:pPr>
  </w:style>
  <w:style w:type="paragraph" w:styleId="ListBullet2">
    <w:name w:val="List Bullet 2"/>
    <w:basedOn w:val="Normal"/>
    <w:link w:val="ListBullet2Char"/>
    <w:rsid w:val="00900C1C"/>
  </w:style>
  <w:style w:type="paragraph" w:styleId="ListBullet3">
    <w:name w:val="List Bullet 3"/>
    <w:basedOn w:val="Normal"/>
    <w:link w:val="ListBullet3Char"/>
    <w:rsid w:val="00900C1C"/>
    <w:pPr>
      <w:numPr>
        <w:numId w:val="100"/>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900C1C"/>
    <w:pPr>
      <w:numPr>
        <w:numId w:val="101"/>
      </w:numPr>
    </w:pPr>
  </w:style>
  <w:style w:type="paragraph" w:styleId="ListBullet5">
    <w:name w:val="List Bullet 5"/>
    <w:basedOn w:val="Normal"/>
    <w:uiPriority w:val="99"/>
    <w:unhideWhenUsed/>
    <w:rsid w:val="00900C1C"/>
    <w:pPr>
      <w:numPr>
        <w:numId w:val="102"/>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900C1C"/>
    <w:rPr>
      <w:sz w:val="24"/>
    </w:rPr>
  </w:style>
  <w:style w:type="paragraph" w:customStyle="1" w:styleId="ListBullet1">
    <w:name w:val="List Bullet 1"/>
    <w:basedOn w:val="ListBullet"/>
    <w:link w:val="ListBullet1Char"/>
    <w:qFormat/>
    <w:rsid w:val="00900C1C"/>
  </w:style>
  <w:style w:type="character" w:customStyle="1" w:styleId="ListBullet2Char">
    <w:name w:val="List Bullet 2 Char"/>
    <w:link w:val="ListBullet2"/>
    <w:rsid w:val="00900C1C"/>
    <w:rPr>
      <w:sz w:val="24"/>
    </w:rPr>
  </w:style>
  <w:style w:type="character" w:customStyle="1" w:styleId="ListBullet1Char">
    <w:name w:val="List Bullet 1 Char"/>
    <w:link w:val="ListBullet1"/>
    <w:rsid w:val="00900C1C"/>
    <w:rPr>
      <w:sz w:val="24"/>
    </w:rPr>
  </w:style>
  <w:style w:type="character" w:customStyle="1" w:styleId="ListChar">
    <w:name w:val="List Char"/>
    <w:link w:val="List"/>
    <w:rsid w:val="00900C1C"/>
    <w:rPr>
      <w:sz w:val="24"/>
    </w:rPr>
  </w:style>
  <w:style w:type="paragraph" w:customStyle="1" w:styleId="List1">
    <w:name w:val="List 1"/>
    <w:basedOn w:val="List"/>
    <w:link w:val="List1Char"/>
    <w:qFormat/>
    <w:rsid w:val="00900C1C"/>
  </w:style>
  <w:style w:type="character" w:customStyle="1" w:styleId="List1Char">
    <w:name w:val="List 1 Char"/>
    <w:link w:val="List1"/>
    <w:rsid w:val="00900C1C"/>
    <w:rPr>
      <w:sz w:val="24"/>
    </w:rPr>
  </w:style>
  <w:style w:type="character" w:customStyle="1" w:styleId="List2Char">
    <w:name w:val="List 2 Char"/>
    <w:link w:val="List2"/>
    <w:rsid w:val="00900C1C"/>
    <w:rPr>
      <w:sz w:val="24"/>
    </w:rPr>
  </w:style>
  <w:style w:type="character" w:customStyle="1" w:styleId="List3Char">
    <w:name w:val="List 3 Char"/>
    <w:link w:val="List3"/>
    <w:rsid w:val="00900C1C"/>
    <w:rPr>
      <w:sz w:val="24"/>
    </w:rPr>
  </w:style>
  <w:style w:type="paragraph" w:styleId="List4">
    <w:name w:val="List 4"/>
    <w:basedOn w:val="Normal"/>
    <w:uiPriority w:val="99"/>
    <w:unhideWhenUsed/>
    <w:rsid w:val="00900C1C"/>
    <w:pPr>
      <w:ind w:left="1800" w:hanging="360"/>
    </w:pPr>
  </w:style>
  <w:style w:type="paragraph" w:styleId="List5">
    <w:name w:val="List 5"/>
    <w:basedOn w:val="Normal"/>
    <w:link w:val="List5Char"/>
    <w:rsid w:val="00900C1C"/>
    <w:pPr>
      <w:ind w:left="1800" w:hanging="360"/>
    </w:pPr>
  </w:style>
  <w:style w:type="character" w:customStyle="1" w:styleId="List5Char">
    <w:name w:val="List 5 Char"/>
    <w:link w:val="List5"/>
    <w:rsid w:val="00900C1C"/>
    <w:rPr>
      <w:sz w:val="24"/>
    </w:rPr>
  </w:style>
  <w:style w:type="character" w:customStyle="1" w:styleId="ListContinueChar">
    <w:name w:val="List Continue Char"/>
    <w:link w:val="ListContinue"/>
    <w:uiPriority w:val="99"/>
    <w:rsid w:val="00900C1C"/>
    <w:rPr>
      <w:sz w:val="24"/>
    </w:rPr>
  </w:style>
  <w:style w:type="paragraph" w:customStyle="1" w:styleId="ListContinue1">
    <w:name w:val="List Continue 1"/>
    <w:basedOn w:val="ListContinue"/>
    <w:link w:val="ListContinue1Char"/>
    <w:qFormat/>
    <w:rsid w:val="00900C1C"/>
  </w:style>
  <w:style w:type="character" w:customStyle="1" w:styleId="ListContinue1Char">
    <w:name w:val="List Continue 1 Char"/>
    <w:link w:val="ListContinue1"/>
    <w:rsid w:val="00900C1C"/>
    <w:rPr>
      <w:sz w:val="24"/>
    </w:rPr>
  </w:style>
  <w:style w:type="character" w:customStyle="1" w:styleId="ListNumber2Char">
    <w:name w:val="List Number 2 Char"/>
    <w:link w:val="ListNumber2"/>
    <w:rsid w:val="00900C1C"/>
    <w:rPr>
      <w:sz w:val="24"/>
    </w:rPr>
  </w:style>
  <w:style w:type="paragraph" w:customStyle="1" w:styleId="ListNumber1">
    <w:name w:val="List Number 1"/>
    <w:basedOn w:val="ListNumber"/>
    <w:link w:val="ListNumber1Char"/>
    <w:qFormat/>
    <w:rsid w:val="00900C1C"/>
    <w:pPr>
      <w:contextualSpacing w:val="0"/>
    </w:pPr>
  </w:style>
  <w:style w:type="character" w:customStyle="1" w:styleId="ListNumber1Char">
    <w:name w:val="List Number 1 Char"/>
    <w:link w:val="ListNumber1"/>
    <w:rsid w:val="00900C1C"/>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900C1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uiPriority w:val="99"/>
    <w:rsid w:val="00503A31"/>
    <w:rPr>
      <w:rFonts w:ascii="Arial" w:hAnsi="Arial"/>
      <w:b/>
      <w:kern w:val="28"/>
      <w:sz w:val="28"/>
    </w:rPr>
  </w:style>
  <w:style w:type="character" w:customStyle="1" w:styleId="Heading5Char">
    <w:name w:val="Heading 5 Char"/>
    <w:basedOn w:val="DefaultParagraphFont"/>
    <w:link w:val="Heading5"/>
    <w:uiPriority w:val="99"/>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uiPriority w:val="99"/>
    <w:locked/>
    <w:rsid w:val="007A15D1"/>
    <w:rPr>
      <w:sz w:val="18"/>
    </w:rPr>
  </w:style>
  <w:style w:type="character" w:customStyle="1" w:styleId="TableEntryHeaderChar">
    <w:name w:val="Table Entry Header Char"/>
    <w:link w:val="TableEntryHeader"/>
    <w:uiPriority w:val="99"/>
    <w:locked/>
    <w:rsid w:val="00E7385E"/>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styleId="BodyTextIndent">
    <w:name w:val="Body Text Indent"/>
    <w:basedOn w:val="Normal"/>
    <w:link w:val="BodyTextIndentChar"/>
    <w:unhideWhenUsed/>
    <w:rsid w:val="009129A8"/>
    <w:pPr>
      <w:spacing w:after="120"/>
      <w:ind w:left="283"/>
    </w:pPr>
  </w:style>
  <w:style w:type="character" w:customStyle="1" w:styleId="BodyTextIndentChar">
    <w:name w:val="Body Text Indent Char"/>
    <w:basedOn w:val="DefaultParagraphFont"/>
    <w:link w:val="BodyTextIndent"/>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BodyText"/>
    <w:uiPriority w:val="99"/>
    <w:rsid w:val="009129A8"/>
    <w:pPr>
      <w:tabs>
        <w:tab w:val="num" w:pos="1008"/>
      </w:tabs>
      <w:outlineLvl w:val="4"/>
    </w:pPr>
    <w:rPr>
      <w:noProof/>
      <w:kern w:val="0"/>
    </w:rPr>
  </w:style>
  <w:style w:type="numbering" w:customStyle="1" w:styleId="NoList1">
    <w:name w:val="No List1"/>
    <w:next w:val="NoList"/>
    <w:uiPriority w:val="99"/>
    <w:semiHidden/>
    <w:unhideWhenUsed/>
    <w:rsid w:val="00D927D4"/>
  </w:style>
  <w:style w:type="character" w:customStyle="1" w:styleId="Heading6Char">
    <w:name w:val="Heading 6 Char"/>
    <w:link w:val="Heading6"/>
    <w:uiPriority w:val="99"/>
    <w:rsid w:val="00D927D4"/>
    <w:rPr>
      <w:rFonts w:ascii="Arial" w:hAnsi="Arial"/>
      <w:b/>
      <w:noProof/>
      <w:kern w:val="28"/>
      <w:sz w:val="24"/>
    </w:rPr>
  </w:style>
  <w:style w:type="character" w:customStyle="1" w:styleId="Heading7Char">
    <w:name w:val="Heading 7 Char"/>
    <w:link w:val="Heading7"/>
    <w:uiPriority w:val="9"/>
    <w:rsid w:val="00D927D4"/>
    <w:rPr>
      <w:rFonts w:ascii="Arial" w:hAnsi="Arial"/>
      <w:b/>
      <w:noProof/>
      <w:kern w:val="28"/>
      <w:sz w:val="24"/>
    </w:rPr>
  </w:style>
  <w:style w:type="character" w:customStyle="1" w:styleId="Heading8Char">
    <w:name w:val="Heading 8 Char"/>
    <w:link w:val="Heading8"/>
    <w:uiPriority w:val="9"/>
    <w:rsid w:val="00D927D4"/>
    <w:rPr>
      <w:rFonts w:ascii="Arial" w:hAnsi="Arial"/>
      <w:b/>
      <w:noProof/>
      <w:kern w:val="28"/>
      <w:sz w:val="24"/>
    </w:rPr>
  </w:style>
  <w:style w:type="character" w:customStyle="1" w:styleId="Heading9Char">
    <w:name w:val="Heading 9 Char"/>
    <w:link w:val="Heading9"/>
    <w:uiPriority w:val="9"/>
    <w:rsid w:val="00D927D4"/>
    <w:rPr>
      <w:rFonts w:ascii="Arial" w:hAnsi="Arial"/>
      <w:b/>
      <w:noProof/>
      <w:kern w:val="28"/>
      <w:sz w:val="24"/>
    </w:rPr>
  </w:style>
  <w:style w:type="character" w:customStyle="1" w:styleId="DocumentMapChar">
    <w:name w:val="Document Map Char"/>
    <w:link w:val="DocumentMap"/>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EndnoteReference">
    <w:name w:val="endnote reference"/>
    <w:uiPriority w:val="99"/>
    <w:semiHidden/>
    <w:rsid w:val="00D927D4"/>
    <w:rPr>
      <w:rFonts w:cs="Times New Roman"/>
      <w:vertAlign w:val="superscript"/>
    </w:rPr>
  </w:style>
  <w:style w:type="paragraph" w:customStyle="1" w:styleId="ListNumber10">
    <w:name w:val="List Number1"/>
    <w:basedOn w:val="Normal"/>
    <w:uiPriority w:val="99"/>
    <w:rsid w:val="00D927D4"/>
    <w:pPr>
      <w:tabs>
        <w:tab w:val="num" w:pos="900"/>
      </w:tabs>
      <w:ind w:left="-2160"/>
    </w:pPr>
  </w:style>
  <w:style w:type="paragraph" w:customStyle="1" w:styleId="ListBullet10">
    <w:name w:val="List Bullet1"/>
    <w:basedOn w:val="Normal"/>
    <w:uiPriority w:val="99"/>
    <w:rsid w:val="00D927D4"/>
    <w:pPr>
      <w:tabs>
        <w:tab w:val="num" w:pos="360"/>
        <w:tab w:val="left" w:pos="720"/>
      </w:tabs>
      <w:spacing w:before="60"/>
      <w:ind w:left="360"/>
    </w:pPr>
  </w:style>
  <w:style w:type="paragraph" w:customStyle="1" w:styleId="ListContinue10">
    <w:name w:val="List Continue1"/>
    <w:basedOn w:val="List"/>
    <w:uiPriority w:val="99"/>
    <w:rsid w:val="00D927D4"/>
    <w:pPr>
      <w:spacing w:after="120"/>
      <w:ind w:firstLine="0"/>
    </w:pPr>
  </w:style>
  <w:style w:type="paragraph" w:customStyle="1" w:styleId="ListBulletContinue">
    <w:name w:val="List Bullet Continue"/>
    <w:basedOn w:val="ListBullet"/>
    <w:rsid w:val="00D927D4"/>
    <w:pPr>
      <w:numPr>
        <w:numId w:val="0"/>
      </w:numPr>
      <w:ind w:left="720"/>
    </w:pPr>
  </w:style>
  <w:style w:type="paragraph" w:customStyle="1" w:styleId="ListBullet2Continue">
    <w:name w:val="List Bullet 2 Continue"/>
    <w:basedOn w:val="ListBullet2"/>
    <w:rsid w:val="00D927D4"/>
    <w:pPr>
      <w:ind w:left="1080"/>
    </w:pPr>
  </w:style>
  <w:style w:type="paragraph" w:customStyle="1" w:styleId="ListBullet3Continue">
    <w:name w:val="List Bullet 3 Continue"/>
    <w:basedOn w:val="ListBullet3"/>
    <w:rsid w:val="00D927D4"/>
    <w:pPr>
      <w:ind w:left="1440"/>
    </w:pPr>
  </w:style>
  <w:style w:type="character" w:customStyle="1" w:styleId="HeaderChar">
    <w:name w:val="Header Char"/>
    <w:link w:val="Header"/>
    <w:uiPriority w:val="99"/>
    <w:rsid w:val="00D927D4"/>
    <w:rPr>
      <w:sz w:val="24"/>
    </w:rPr>
  </w:style>
  <w:style w:type="character" w:customStyle="1" w:styleId="FooterChar">
    <w:name w:val="Footer Char"/>
    <w:link w:val="Footer"/>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
    <w:uiPriority w:val="99"/>
    <w:rsid w:val="00D927D4"/>
    <w:pPr>
      <w:ind w:left="2160" w:hanging="2160"/>
    </w:pPr>
    <w:rPr>
      <w:b/>
      <w:bCs/>
    </w:rPr>
  </w:style>
  <w:style w:type="paragraph" w:customStyle="1" w:styleId="HTMLAddress1">
    <w:name w:val="HTML Address1"/>
    <w:basedOn w:val="Normal"/>
    <w:uiPriority w:val="99"/>
    <w:rsid w:val="00D927D4"/>
    <w:rPr>
      <w:i/>
      <w:iCs/>
    </w:rPr>
  </w:style>
  <w:style w:type="paragraph" w:customStyle="1" w:styleId="NormalIndent1">
    <w:name w:val="Normal Indent1"/>
    <w:basedOn w:val="Normal"/>
    <w:uiPriority w:val="99"/>
    <w:rsid w:val="00D927D4"/>
    <w:pPr>
      <w:ind w:left="720"/>
    </w:pPr>
  </w:style>
  <w:style w:type="paragraph" w:customStyle="1" w:styleId="TOAHeading1">
    <w:name w:val="TOA Heading1"/>
    <w:basedOn w:val="Normal"/>
    <w:next w:val="Normal"/>
    <w:uiPriority w:val="99"/>
    <w:rsid w:val="00D927D4"/>
    <w:rPr>
      <w:rFonts w:ascii="Arial" w:hAnsi="Arial" w:cs="Arial"/>
      <w:b/>
      <w:bCs/>
      <w:szCs w:val="24"/>
    </w:rPr>
  </w:style>
  <w:style w:type="paragraph" w:customStyle="1" w:styleId="Definition">
    <w:name w:val="Definition"/>
    <w:basedOn w:val="Normal"/>
    <w:uiPriority w:val="99"/>
    <w:rsid w:val="00D927D4"/>
    <w:pPr>
      <w:ind w:left="720" w:hanging="720"/>
    </w:pPr>
  </w:style>
  <w:style w:type="paragraph" w:customStyle="1" w:styleId="instructions">
    <w:name w:val="instructions"/>
    <w:basedOn w:val="BodyText"/>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
    <w:uiPriority w:val="99"/>
    <w:rsid w:val="00D927D4"/>
    <w:pPr>
      <w:spacing w:before="0" w:line="180" w:lineRule="exact"/>
    </w:pPr>
    <w:rPr>
      <w:rFonts w:ascii="Courier New" w:hAnsi="Courier New"/>
      <w:kern w:val="1"/>
      <w:sz w:val="14"/>
    </w:rPr>
  </w:style>
  <w:style w:type="paragraph" w:customStyle="1" w:styleId="NormalIndented">
    <w:name w:val="Normal Indented"/>
    <w:basedOn w:val="Normal"/>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
    <w:next w:val="Normal"/>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
    <w:next w:val="Normal"/>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
    <w:rsid w:val="00D927D4"/>
    <w:pPr>
      <w:suppressLineNumbers/>
    </w:pPr>
  </w:style>
  <w:style w:type="character" w:styleId="Emphasis">
    <w:name w:val="Emphasis"/>
    <w:uiPriority w:val="99"/>
    <w:qFormat/>
    <w:rsid w:val="00D927D4"/>
    <w:rPr>
      <w:rFonts w:cs="Times New Roman"/>
      <w:i/>
    </w:rPr>
  </w:style>
  <w:style w:type="paragraph" w:customStyle="1" w:styleId="MsgTableCaption">
    <w:name w:val="Msg Table Caption"/>
    <w:basedOn w:val="Normal"/>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
    <w:uiPriority w:val="99"/>
    <w:rsid w:val="00D927D4"/>
    <w:pPr>
      <w:spacing w:before="0" w:after="120"/>
      <w:jc w:val="center"/>
    </w:pPr>
    <w:rPr>
      <w:rFonts w:ascii="Antigoni" w:hAnsi="Antigoni"/>
      <w:sz w:val="22"/>
      <w:lang w:val="fr-FR" w:eastAsia="fr-FR"/>
    </w:rPr>
  </w:style>
  <w:style w:type="character" w:customStyle="1" w:styleId="PlainTextChar">
    <w:name w:val="Plain Text Char"/>
    <w:link w:val="PlainText"/>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BodyText"/>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HTMLTypewriter">
    <w:name w:val="HTML Typewriter"/>
    <w:uiPriority w:val="99"/>
    <w:rsid w:val="00D927D4"/>
    <w:rPr>
      <w:rFonts w:ascii="Arial Unicode MS" w:eastAsia="Times New Roman" w:hAnsi="Arial Unicode MS" w:cs="Times New Roman"/>
      <w:sz w:val="20"/>
    </w:rPr>
  </w:style>
  <w:style w:type="character" w:styleId="Strong">
    <w:name w:val="Strong"/>
    <w:uiPriority w:val="99"/>
    <w:qFormat/>
    <w:rsid w:val="00D927D4"/>
    <w:rPr>
      <w:rFonts w:cs="Times New Roman"/>
      <w:b/>
    </w:rPr>
  </w:style>
  <w:style w:type="paragraph" w:customStyle="1" w:styleId="Constraint">
    <w:name w:val="Constraint"/>
    <w:basedOn w:val="Normal"/>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Heading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BodyTextIndent2Char">
    <w:name w:val="Body Text Indent 2 Char"/>
    <w:link w:val="BodyTextIndent2"/>
    <w:uiPriority w:val="99"/>
    <w:rsid w:val="00D927D4"/>
    <w:rPr>
      <w:sz w:val="24"/>
    </w:rPr>
  </w:style>
  <w:style w:type="paragraph" w:customStyle="1" w:styleId="body">
    <w:name w:val="body"/>
    <w:basedOn w:val="Normal"/>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leNormal"/>
    <w:next w:val="TableGrid"/>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
    <w:uiPriority w:val="99"/>
    <w:rsid w:val="00D927D4"/>
    <w:pPr>
      <w:spacing w:before="0" w:after="60"/>
      <w:ind w:left="360" w:hanging="360"/>
    </w:pPr>
  </w:style>
  <w:style w:type="paragraph" w:customStyle="1" w:styleId="TOCHeading1">
    <w:name w:val="TOC Heading1"/>
    <w:basedOn w:val="Heading1"/>
    <w:next w:val="Normal"/>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PlainText"/>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
    <w:uiPriority w:val="99"/>
    <w:rsid w:val="00D927D4"/>
    <w:pPr>
      <w:spacing w:before="20" w:after="120"/>
    </w:pPr>
    <w:rPr>
      <w:rFonts w:ascii="Arial" w:hAnsi="Arial"/>
      <w:kern w:val="1"/>
      <w:sz w:val="16"/>
    </w:rPr>
  </w:style>
  <w:style w:type="paragraph" w:customStyle="1" w:styleId="UserTableCaption">
    <w:name w:val="User Table Caption"/>
    <w:basedOn w:val="Normal"/>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HTMLCode">
    <w:name w:val="HTML Code"/>
    <w:uiPriority w:val="99"/>
    <w:semiHidden/>
    <w:unhideWhenUsed/>
    <w:rsid w:val="00D927D4"/>
    <w:rPr>
      <w:rFonts w:ascii="Courier" w:eastAsia="Calibri" w:hAnsi="Courier" w:cs="Courier"/>
      <w:sz w:val="20"/>
      <w:szCs w:val="20"/>
    </w:rPr>
  </w:style>
  <w:style w:type="character" w:customStyle="1" w:styleId="ListNumberChar">
    <w:name w:val="List Number Char"/>
    <w:link w:val="ListNumber"/>
    <w:uiPriority w:val="99"/>
    <w:rsid w:val="00D927D4"/>
    <w:rPr>
      <w:sz w:val="24"/>
    </w:rPr>
  </w:style>
  <w:style w:type="paragraph" w:customStyle="1" w:styleId="Contenuducadre">
    <w:name w:val="Contenu du cadre"/>
    <w:basedOn w:val="BodyText"/>
    <w:rsid w:val="00D927D4"/>
    <w:rPr>
      <w:noProof/>
    </w:rPr>
  </w:style>
  <w:style w:type="character" w:styleId="HTMLCite">
    <w:name w:val="HTML Cite"/>
    <w:rsid w:val="00D927D4"/>
    <w:rPr>
      <w:i/>
      <w:iCs/>
    </w:rPr>
  </w:style>
  <w:style w:type="character" w:styleId="HTMLKeyboard">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oList"/>
    <w:uiPriority w:val="99"/>
    <w:semiHidden/>
    <w:unhideWhenUsed/>
    <w:rsid w:val="00D927D4"/>
  </w:style>
  <w:style w:type="numbering" w:customStyle="1" w:styleId="Constraints11">
    <w:name w:val="Constraints11"/>
    <w:rsid w:val="00D927D4"/>
  </w:style>
  <w:style w:type="table" w:customStyle="1" w:styleId="TableGrid2">
    <w:name w:val="Table Grid2"/>
    <w:basedOn w:val="TableNormal"/>
    <w:next w:val="TableGrid"/>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
    <w:next w:val="Normal"/>
    <w:autoRedefine/>
    <w:qFormat/>
    <w:rsid w:val="009F3FB7"/>
    <w:pPr>
      <w:shd w:val="solid" w:color="E7E6E6" w:themeColor="background2" w:fill="auto"/>
    </w:pPr>
    <w:rPr>
      <w:rFonts w:ascii="Monaco" w:hAnsi="Monaco"/>
      <w:color w:val="000000" w:themeColor="text1"/>
      <w:sz w:val="14"/>
    </w:rPr>
  </w:style>
  <w:style w:type="character" w:styleId="HTMLVariable">
    <w:name w:val="HTML Variable"/>
    <w:basedOn w:val="DefaultParagraphFont"/>
    <w:unhideWhenUsed/>
    <w:rsid w:val="00773D67"/>
    <w:rPr>
      <w:i/>
      <w:iCs/>
    </w:rPr>
  </w:style>
  <w:style w:type="character" w:customStyle="1" w:styleId="UnresolvedMention1">
    <w:name w:val="Unresolved Mention1"/>
    <w:basedOn w:val="DefaultParagraphFont"/>
    <w:uiPriority w:val="99"/>
    <w:semiHidden/>
    <w:unhideWhenUsed/>
    <w:rsid w:val="0046187C"/>
    <w:rPr>
      <w:color w:val="808080"/>
      <w:shd w:val="clear" w:color="auto" w:fill="E6E6E6"/>
    </w:rPr>
  </w:style>
  <w:style w:type="character" w:customStyle="1" w:styleId="Menzionenonrisolta1">
    <w:name w:val="Menzione non risolta1"/>
    <w:basedOn w:val="DefaultParagraphFont"/>
    <w:uiPriority w:val="99"/>
    <w:semiHidden/>
    <w:unhideWhenUsed/>
    <w:rsid w:val="00A40340"/>
    <w:rPr>
      <w:color w:val="808080"/>
      <w:shd w:val="clear" w:color="auto" w:fill="E6E6E6"/>
    </w:rPr>
  </w:style>
  <w:style w:type="character" w:styleId="UnresolvedMention">
    <w:name w:val="Unresolved Mention"/>
    <w:basedOn w:val="DefaultParagraphFont"/>
    <w:uiPriority w:val="99"/>
    <w:semiHidden/>
    <w:unhideWhenUsed/>
    <w:rsid w:val="006F4CD7"/>
    <w:rPr>
      <w:color w:val="605E5C"/>
      <w:shd w:val="clear" w:color="auto" w:fill="E1DFDD"/>
    </w:rPr>
  </w:style>
  <w:style w:type="character" w:customStyle="1" w:styleId="EditorInstructionsChar">
    <w:name w:val="Editor Instructions Char"/>
    <w:link w:val="EditorInstructions"/>
    <w:locked/>
    <w:rsid w:val="00A31A30"/>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w3.org/TR/soap12-mtom/" TargetMode="External"/><Relationship Id="rId26" Type="http://schemas.openxmlformats.org/officeDocument/2006/relationships/hyperlink" Target="http://docs.oasis-open.org/ebxml-msg/ebms/v3.0/core/os/" TargetMode="External"/><Relationship Id="rId39" Type="http://schemas.openxmlformats.org/officeDocument/2006/relationships/header" Target="header1.xml"/><Relationship Id="rId21" Type="http://schemas.openxmlformats.org/officeDocument/2006/relationships/hyperlink" Target="http://www.w3.org/TR/soap12-mtom/" TargetMode="External"/><Relationship Id="rId34" Type="http://schemas.openxmlformats.org/officeDocument/2006/relationships/image" Target="media/image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hyperlink" Target="https://www.rfc-editor.org/info/rfc23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IHE_Domains/" TargetMode="External"/><Relationship Id="rId24" Type="http://schemas.openxmlformats.org/officeDocument/2006/relationships/hyperlink" Target="http://www.ws-i.org/Profiles/AttachmentsProfile-1.0.html" TargetMode="External"/><Relationship Id="rId32" Type="http://schemas.openxmlformats.org/officeDocument/2006/relationships/hyperlink" Target="http://docs.oasis-open.org/wss-m/wss/v1.1.1/wss-SwAProfile-v1.1.1.doc" TargetMode="External"/><Relationship Id="rId37" Type="http://schemas.openxmlformats.org/officeDocument/2006/relationships/hyperlink" Target="http://docs.oasis-open.org/ebxml-msg/ebms/v3.0/ns/core/200704/service"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xmlschema-2/" TargetMode="External"/><Relationship Id="rId23" Type="http://schemas.openxmlformats.org/officeDocument/2006/relationships/hyperlink" Target="http://docs.oasis-open.org/ebxml-msg/ebms/v3.0/core/ebms_core-3.0-spec.pdf" TargetMode="External"/><Relationship Id="rId28" Type="http://schemas.openxmlformats.org/officeDocument/2006/relationships/hyperlink" Target="http://tools.ietf.org/html/rfc1952" TargetMode="External"/><Relationship Id="rId36" Type="http://schemas.openxmlformats.org/officeDocument/2006/relationships/hyperlink" Target="http://docs.oasis-open.org/ebxml-msg/ebms/v3.0/ns/core/200704/test" TargetMode="External"/><Relationship Id="rId10" Type="http://schemas.openxmlformats.org/officeDocument/2006/relationships/hyperlink" Target="http://www.ihe.net/" TargetMode="External"/><Relationship Id="rId19" Type="http://schemas.openxmlformats.org/officeDocument/2006/relationships/hyperlink" Target="http://www.w3.org/TR/soap12-mtom/" TargetMode="External"/><Relationship Id="rId31" Type="http://schemas.openxmlformats.org/officeDocument/2006/relationships/hyperlink" Target="http://www.w3.org/TR/SOAP-attachments"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he.net/ITI_Public_Comments/" TargetMode="External"/><Relationship Id="rId14" Type="http://schemas.openxmlformats.org/officeDocument/2006/relationships/image" Target="media/image3.png"/><Relationship Id="rId22" Type="http://schemas.openxmlformats.org/officeDocument/2006/relationships/hyperlink" Target="http://www.w3.org/Submission/wsdl11soap12/" TargetMode="External"/><Relationship Id="rId27" Type="http://schemas.openxmlformats.org/officeDocument/2006/relationships/hyperlink" Target="https://tools.oasis-open.org/issues/browse/EBXMLMSG" TargetMode="External"/><Relationship Id="rId30" Type="http://schemas.openxmlformats.org/officeDocument/2006/relationships/hyperlink" Target="https://www.rfc-editor.org/info/rfc5322" TargetMode="External"/><Relationship Id="rId35" Type="http://schemas.openxmlformats.org/officeDocument/2006/relationships/hyperlink" Target="http://docs.oasis-open.org/ebxml-msg/ebms/v3.0/ns/core/200704/service"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Profiles/" TargetMode="External"/><Relationship Id="rId17" Type="http://schemas.openxmlformats.org/officeDocument/2006/relationships/oleObject" Target="embeddings/oleObject1.bin"/><Relationship Id="rId25" Type="http://schemas.openxmlformats.org/officeDocument/2006/relationships/hyperlink" Target="http://docs.oasis-open.org/ebxml-msg/ebms/v3.0/profiles/AS4-profile/v1.0/" TargetMode="External"/><Relationship Id="rId33" Type="http://schemas.openxmlformats.org/officeDocument/2006/relationships/image" Target="media/image5.png"/><Relationship Id="rId38" Type="http://schemas.openxmlformats.org/officeDocument/2006/relationships/hyperlink" Target="http://docs.oasis-open.org/ebxml-msg/ebms/v3.0/ns/core/200704/test" TargetMode="External"/><Relationship Id="rId20" Type="http://schemas.openxmlformats.org/officeDocument/2006/relationships/hyperlink" Target="http://www.w3.org/TR/2005/REC-xop10-20050125/"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34455-38D4-4059-928D-B6331C32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593</TotalTime>
  <Pages>111</Pages>
  <Words>30382</Words>
  <Characters>173179</Characters>
  <Application>Microsoft Office Word</Application>
  <DocSecurity>0</DocSecurity>
  <Lines>1443</Lines>
  <Paragraphs>406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IHE_ITI_Suppl_AsyncAS4Option_Rev1-2_TI_2019-07-12</vt:lpstr>
      <vt:lpstr>IHE_ITI_Suppl_AsyncAS4Option_Rev1-1_TI_2018-08-20</vt:lpstr>
    </vt:vector>
  </TitlesOfParts>
  <Company>IHE</Company>
  <LinksUpToDate>false</LinksUpToDate>
  <CharactersWithSpaces>203155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IHE_ITI_Suppl_AsyncAS4Option_Rev1-2_TI_2019-07-12</dc:title>
  <dc:subject>IHE ITI Asynchronous AS4 Option Technical Framework Supplement</dc:subject>
  <dc:creator>IHE ITI Technical Committee</dc:creator>
  <cp:keywords>IHE ITI Supplement</cp:keywords>
  <dc:description/>
  <cp:lastModifiedBy>Mary Jungers</cp:lastModifiedBy>
  <cp:revision>10</cp:revision>
  <cp:lastPrinted>2018-05-09T09:45:00Z</cp:lastPrinted>
  <dcterms:created xsi:type="dcterms:W3CDTF">2019-07-10T19:58:00Z</dcterms:created>
  <dcterms:modified xsi:type="dcterms:W3CDTF">2023-07-31T09:18:00Z</dcterms:modified>
  <cp:category>IHE Supplement</cp:category>
</cp:coreProperties>
</file>