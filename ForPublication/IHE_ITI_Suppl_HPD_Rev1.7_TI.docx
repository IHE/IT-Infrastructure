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B6B03" w14:textId="77777777" w:rsidR="00265E1B" w:rsidRPr="00834920" w:rsidRDefault="00265E1B" w:rsidP="00265E1B">
      <w:pPr>
        <w:pStyle w:val="BodyText"/>
        <w:jc w:val="center"/>
        <w:rPr>
          <w:b/>
          <w:sz w:val="28"/>
          <w:szCs w:val="28"/>
        </w:rPr>
      </w:pPr>
      <w:r w:rsidRPr="00834920">
        <w:rPr>
          <w:b/>
          <w:bCs/>
          <w:sz w:val="28"/>
          <w:szCs w:val="28"/>
        </w:rPr>
        <w:t>Integrating the Healthcare Enterprise</w:t>
      </w:r>
    </w:p>
    <w:p w14:paraId="0B85268A" w14:textId="77777777" w:rsidR="00265E1B" w:rsidRPr="00834920" w:rsidRDefault="00265E1B" w:rsidP="00265E1B">
      <w:pPr>
        <w:pStyle w:val="BodyText"/>
      </w:pPr>
    </w:p>
    <w:p w14:paraId="0E242473" w14:textId="77777777" w:rsidR="00265E1B" w:rsidRPr="00834920" w:rsidRDefault="0001602A" w:rsidP="00501EF7">
      <w:pPr>
        <w:pStyle w:val="BodyText"/>
        <w:jc w:val="center"/>
        <w:rPr>
          <w:rStyle w:val="BodyTextChar"/>
        </w:rPr>
      </w:pPr>
      <w:r w:rsidRPr="00DA35AC">
        <w:rPr>
          <w:noProof/>
        </w:rPr>
        <w:drawing>
          <wp:inline distT="0" distB="0" distL="0" distR="0" wp14:anchorId="065BB9E4" wp14:editId="07F72477">
            <wp:extent cx="1638300" cy="838200"/>
            <wp:effectExtent l="0" t="0" r="0" b="0"/>
            <wp:docPr id="5" name="Picture 5"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B96F89E" w14:textId="77777777" w:rsidR="00265E1B" w:rsidRPr="00834920" w:rsidRDefault="00265E1B" w:rsidP="00265E1B">
      <w:pPr>
        <w:pStyle w:val="BodyText"/>
      </w:pPr>
    </w:p>
    <w:p w14:paraId="09CC78A7" w14:textId="77777777" w:rsidR="00265E1B" w:rsidRPr="00834920" w:rsidRDefault="00265E1B" w:rsidP="00265E1B">
      <w:pPr>
        <w:pStyle w:val="BodyText"/>
        <w:jc w:val="center"/>
        <w:rPr>
          <w:b/>
          <w:sz w:val="44"/>
          <w:szCs w:val="44"/>
        </w:rPr>
      </w:pPr>
      <w:r w:rsidRPr="00834920">
        <w:rPr>
          <w:b/>
          <w:sz w:val="44"/>
          <w:szCs w:val="44"/>
        </w:rPr>
        <w:t>IHE IT Infrastructure</w:t>
      </w:r>
    </w:p>
    <w:p w14:paraId="043D5B70" w14:textId="77777777" w:rsidR="00265E1B" w:rsidRPr="002B15A9" w:rsidRDefault="00265E1B" w:rsidP="00265E1B">
      <w:pPr>
        <w:pStyle w:val="BodyText"/>
        <w:jc w:val="center"/>
        <w:rPr>
          <w:b/>
          <w:bCs/>
          <w:sz w:val="44"/>
        </w:rPr>
      </w:pPr>
      <w:r w:rsidRPr="00834920">
        <w:rPr>
          <w:b/>
          <w:sz w:val="44"/>
          <w:szCs w:val="44"/>
        </w:rPr>
        <w:t>Technical Framework Supplement</w:t>
      </w:r>
    </w:p>
    <w:p w14:paraId="40E99714" w14:textId="77777777" w:rsidR="00CF283F" w:rsidRPr="00834920" w:rsidRDefault="00CF283F" w:rsidP="009D76E4">
      <w:pPr>
        <w:pStyle w:val="BodyText"/>
      </w:pPr>
    </w:p>
    <w:p w14:paraId="5C55A75E" w14:textId="77777777" w:rsidR="00CF283F" w:rsidRPr="00834920" w:rsidRDefault="00CF283F" w:rsidP="00BA65DF">
      <w:pPr>
        <w:pStyle w:val="BodyText"/>
      </w:pPr>
    </w:p>
    <w:p w14:paraId="5D029777" w14:textId="77777777" w:rsidR="00CF283F" w:rsidRPr="00834920" w:rsidRDefault="00CF283F" w:rsidP="00BA65DF">
      <w:pPr>
        <w:pStyle w:val="BodyText"/>
      </w:pPr>
    </w:p>
    <w:p w14:paraId="4C356780" w14:textId="77777777" w:rsidR="009D76E4" w:rsidRPr="00834920" w:rsidRDefault="00511A92" w:rsidP="00BA65DF">
      <w:pPr>
        <w:pStyle w:val="BodyText"/>
        <w:jc w:val="center"/>
        <w:rPr>
          <w:b/>
          <w:sz w:val="44"/>
          <w:szCs w:val="44"/>
        </w:rPr>
      </w:pPr>
      <w:r w:rsidRPr="00834920">
        <w:rPr>
          <w:b/>
          <w:sz w:val="44"/>
          <w:szCs w:val="44"/>
        </w:rPr>
        <w:t>Healthcare Provider Directory</w:t>
      </w:r>
    </w:p>
    <w:p w14:paraId="477993A9" w14:textId="5ECBD19D" w:rsidR="00CF283F" w:rsidRPr="00834920" w:rsidRDefault="004936B8" w:rsidP="00BA65DF">
      <w:pPr>
        <w:pStyle w:val="BodyText"/>
        <w:jc w:val="center"/>
        <w:rPr>
          <w:b/>
          <w:sz w:val="44"/>
          <w:szCs w:val="44"/>
        </w:rPr>
      </w:pPr>
      <w:r w:rsidRPr="00834920">
        <w:rPr>
          <w:b/>
          <w:sz w:val="44"/>
          <w:szCs w:val="44"/>
        </w:rPr>
        <w:t>(</w:t>
      </w:r>
      <w:proofErr w:type="spellStart"/>
      <w:r w:rsidR="00511A92" w:rsidRPr="00834920">
        <w:rPr>
          <w:b/>
          <w:sz w:val="44"/>
          <w:szCs w:val="44"/>
        </w:rPr>
        <w:t>HPD</w:t>
      </w:r>
      <w:proofErr w:type="spellEnd"/>
      <w:r w:rsidRPr="00834920">
        <w:rPr>
          <w:b/>
          <w:sz w:val="44"/>
          <w:szCs w:val="44"/>
        </w:rPr>
        <w:t>)</w:t>
      </w:r>
    </w:p>
    <w:p w14:paraId="1E2295A9" w14:textId="77777777" w:rsidR="00CF283F" w:rsidRPr="00834920" w:rsidRDefault="00CF283F" w:rsidP="00BA65DF">
      <w:pPr>
        <w:pStyle w:val="BodyText"/>
      </w:pPr>
    </w:p>
    <w:p w14:paraId="2FD43103" w14:textId="77777777" w:rsidR="00CF283F" w:rsidRPr="00834920" w:rsidRDefault="00CF283F" w:rsidP="00BA65DF">
      <w:pPr>
        <w:pStyle w:val="BodyText"/>
      </w:pPr>
    </w:p>
    <w:p w14:paraId="7A6917E7" w14:textId="77777777" w:rsidR="00265E1B" w:rsidRPr="00834920" w:rsidRDefault="00265E1B" w:rsidP="00BA65DF">
      <w:pPr>
        <w:pStyle w:val="BodyText"/>
      </w:pPr>
    </w:p>
    <w:p w14:paraId="2CC6F4A0" w14:textId="7D53A93F" w:rsidR="00CF283F" w:rsidRPr="00834920" w:rsidRDefault="009D76E4" w:rsidP="00BA65DF">
      <w:pPr>
        <w:pStyle w:val="BodyText"/>
        <w:jc w:val="center"/>
        <w:rPr>
          <w:b/>
          <w:sz w:val="44"/>
          <w:szCs w:val="44"/>
        </w:rPr>
      </w:pPr>
      <w:r w:rsidRPr="00834920">
        <w:rPr>
          <w:b/>
          <w:sz w:val="44"/>
          <w:szCs w:val="44"/>
        </w:rPr>
        <w:t xml:space="preserve">Rev. 1.7 – </w:t>
      </w:r>
      <w:r w:rsidR="00371584" w:rsidRPr="00834920">
        <w:rPr>
          <w:b/>
          <w:sz w:val="44"/>
          <w:szCs w:val="44"/>
        </w:rPr>
        <w:t>Trial Implementation</w:t>
      </w:r>
    </w:p>
    <w:p w14:paraId="67A373C4" w14:textId="77777777" w:rsidR="00A910E1" w:rsidRPr="00834920" w:rsidRDefault="00A910E1" w:rsidP="00BA65DF">
      <w:pPr>
        <w:pStyle w:val="BodyText"/>
      </w:pPr>
    </w:p>
    <w:p w14:paraId="049D17A6" w14:textId="77777777" w:rsidR="00CF283F" w:rsidRPr="00834920" w:rsidRDefault="00CF283F" w:rsidP="00BA65DF">
      <w:pPr>
        <w:pStyle w:val="BodyText"/>
      </w:pPr>
    </w:p>
    <w:p w14:paraId="19A0EEEF" w14:textId="77777777" w:rsidR="005576C4" w:rsidRPr="00834920" w:rsidRDefault="005576C4" w:rsidP="00BA65DF">
      <w:pPr>
        <w:pStyle w:val="BodyText"/>
      </w:pPr>
    </w:p>
    <w:p w14:paraId="4DFB0012" w14:textId="77777777" w:rsidR="00BA65DF" w:rsidRPr="00834920" w:rsidRDefault="00BA65DF" w:rsidP="00BA65DF">
      <w:pPr>
        <w:pStyle w:val="BodyText"/>
      </w:pPr>
    </w:p>
    <w:p w14:paraId="313E83B0" w14:textId="2F7D2FA3" w:rsidR="00A910E1" w:rsidRPr="00834920" w:rsidRDefault="00A910E1" w:rsidP="00CD4CD3">
      <w:pPr>
        <w:pStyle w:val="BodyText"/>
      </w:pPr>
      <w:r w:rsidRPr="00834920">
        <w:t>Date:</w:t>
      </w:r>
      <w:r w:rsidRPr="00834920">
        <w:tab/>
      </w:r>
      <w:r w:rsidRPr="00834920">
        <w:tab/>
      </w:r>
      <w:r w:rsidR="009D76E4" w:rsidRPr="00834920">
        <w:t>July</w:t>
      </w:r>
      <w:r w:rsidR="00DA35AC">
        <w:t>24</w:t>
      </w:r>
      <w:r w:rsidR="009D76E4" w:rsidRPr="00834920">
        <w:t>, 2018</w:t>
      </w:r>
    </w:p>
    <w:p w14:paraId="464EC5E9" w14:textId="77777777" w:rsidR="00603ED5" w:rsidRPr="00834920" w:rsidRDefault="003E5EDD" w:rsidP="00CD4CD3">
      <w:pPr>
        <w:pStyle w:val="BodyText"/>
      </w:pPr>
      <w:r w:rsidRPr="00834920">
        <w:t>Author:</w:t>
      </w:r>
      <w:r w:rsidRPr="00834920">
        <w:tab/>
      </w:r>
      <w:r w:rsidR="00D32EC4" w:rsidRPr="00834920">
        <w:t xml:space="preserve">IHE </w:t>
      </w:r>
      <w:r w:rsidR="00F22C56" w:rsidRPr="00834920">
        <w:t>ITI Technical Committee</w:t>
      </w:r>
    </w:p>
    <w:p w14:paraId="570B66B7" w14:textId="77777777" w:rsidR="001A6C92" w:rsidRPr="00834920" w:rsidRDefault="00603ED5" w:rsidP="002B15A9">
      <w:pPr>
        <w:pStyle w:val="BodyText"/>
        <w:spacing w:after="60"/>
      </w:pPr>
      <w:r w:rsidRPr="00834920">
        <w:t>Email:</w:t>
      </w:r>
      <w:r w:rsidR="00DB2481" w:rsidRPr="00834920">
        <w:tab/>
      </w:r>
      <w:r w:rsidR="00DB2481" w:rsidRPr="00834920">
        <w:tab/>
      </w:r>
      <w:r w:rsidR="00EB09FC" w:rsidRPr="00834920">
        <w:t>iti@ihe.net</w:t>
      </w:r>
    </w:p>
    <w:p w14:paraId="6B7069F9" w14:textId="77777777" w:rsidR="008F6D47" w:rsidRPr="00834920" w:rsidRDefault="008F6D47" w:rsidP="00CD4CD3">
      <w:pPr>
        <w:pStyle w:val="BodyText"/>
      </w:pPr>
    </w:p>
    <w:p w14:paraId="529E5A16" w14:textId="77777777" w:rsidR="008F6D47" w:rsidRPr="00834920" w:rsidRDefault="008F6D47" w:rsidP="00CD4CD3">
      <w:pPr>
        <w:pStyle w:val="BodyText"/>
      </w:pPr>
    </w:p>
    <w:p w14:paraId="1FF2D5BC" w14:textId="77777777" w:rsidR="008F6D47" w:rsidRPr="00834920" w:rsidRDefault="008F6D47" w:rsidP="008F6D47">
      <w:pPr>
        <w:pStyle w:val="BodyText"/>
        <w:pBdr>
          <w:top w:val="single" w:sz="18" w:space="1" w:color="auto"/>
          <w:left w:val="single" w:sz="18" w:space="4" w:color="auto"/>
          <w:bottom w:val="single" w:sz="18" w:space="1" w:color="auto"/>
          <w:right w:val="single" w:sz="18" w:space="4" w:color="auto"/>
        </w:pBdr>
        <w:spacing w:line="276" w:lineRule="auto"/>
        <w:jc w:val="center"/>
      </w:pPr>
      <w:r w:rsidRPr="00834920">
        <w:rPr>
          <w:b/>
        </w:rPr>
        <w:t xml:space="preserve">Please verify you have the most recent version of this document. </w:t>
      </w:r>
      <w:r w:rsidRPr="00834920">
        <w:t xml:space="preserve">See </w:t>
      </w:r>
      <w:hyperlink r:id="rId9" w:history="1">
        <w:r w:rsidRPr="00834920">
          <w:rPr>
            <w:rStyle w:val="Hyperlink"/>
          </w:rPr>
          <w:t>here</w:t>
        </w:r>
      </w:hyperlink>
      <w:r w:rsidRPr="00834920">
        <w:t xml:space="preserve"> for Trial Implementation and Final Text versions and </w:t>
      </w:r>
      <w:hyperlink r:id="rId10" w:history="1">
        <w:r w:rsidRPr="00834920">
          <w:rPr>
            <w:rStyle w:val="Hyperlink"/>
          </w:rPr>
          <w:t>here</w:t>
        </w:r>
      </w:hyperlink>
      <w:r w:rsidRPr="00834920">
        <w:t xml:space="preserve"> for Public Comment versions.</w:t>
      </w:r>
    </w:p>
    <w:p w14:paraId="41FE5BAC" w14:textId="77777777" w:rsidR="001A6C92" w:rsidRPr="00834920" w:rsidRDefault="00CF283F" w:rsidP="001A6C92">
      <w:pPr>
        <w:pStyle w:val="BodyText"/>
        <w:rPr>
          <w:rFonts w:ascii="Arial" w:hAnsi="Arial"/>
          <w:b/>
          <w:kern w:val="28"/>
          <w:sz w:val="28"/>
        </w:rPr>
      </w:pPr>
      <w:r w:rsidRPr="00834920">
        <w:br w:type="page"/>
      </w:r>
      <w:r w:rsidR="001A6C92" w:rsidRPr="00834920">
        <w:rPr>
          <w:rFonts w:ascii="Arial" w:hAnsi="Arial"/>
          <w:b/>
          <w:kern w:val="28"/>
          <w:sz w:val="28"/>
        </w:rPr>
        <w:lastRenderedPageBreak/>
        <w:t>Foreword</w:t>
      </w:r>
    </w:p>
    <w:p w14:paraId="560FAF2C" w14:textId="70993F3A" w:rsidR="00C82234" w:rsidRPr="00834920" w:rsidRDefault="00C82234" w:rsidP="00C82234">
      <w:pPr>
        <w:pStyle w:val="BodyText"/>
      </w:pPr>
      <w:r w:rsidRPr="00834920">
        <w:t>This is a supplement to the IHE IT Infrastructure Technical Framework V1</w:t>
      </w:r>
      <w:r w:rsidR="009D76E4" w:rsidRPr="00834920">
        <w:t>5</w:t>
      </w:r>
      <w:r w:rsidRPr="00834920">
        <w:t>.0. Each supplement undergoes a process of public comment and trial implementation before being incorporated into the volumes of the Technical Frameworks.</w:t>
      </w:r>
    </w:p>
    <w:p w14:paraId="32C01515" w14:textId="1C58C549" w:rsidR="00C82234" w:rsidRPr="00834920" w:rsidRDefault="00C82234" w:rsidP="00C82234">
      <w:pPr>
        <w:pStyle w:val="BodyText"/>
      </w:pPr>
      <w:r w:rsidRPr="00834920">
        <w:t xml:space="preserve">This supplement is published on </w:t>
      </w:r>
      <w:r w:rsidR="009D76E4" w:rsidRPr="00834920">
        <w:t xml:space="preserve">July </w:t>
      </w:r>
      <w:r w:rsidR="00DA35AC">
        <w:t>24</w:t>
      </w:r>
      <w:r w:rsidR="009D76E4" w:rsidRPr="00834920">
        <w:t>, 2018</w:t>
      </w:r>
      <w:r w:rsidRPr="00834920">
        <w:t xml:space="preserve"> for </w:t>
      </w:r>
      <w:r w:rsidR="00DF173E" w:rsidRPr="00834920">
        <w:t>t</w:t>
      </w:r>
      <w:r w:rsidRPr="00834920">
        <w:t xml:space="preserve">rial </w:t>
      </w:r>
      <w:r w:rsidR="00DF173E" w:rsidRPr="00834920">
        <w:t>i</w:t>
      </w:r>
      <w:r w:rsidRPr="00834920">
        <w:t xml:space="preserve">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834920">
          <w:rPr>
            <w:rStyle w:val="Hyperlink"/>
          </w:rPr>
          <w:t>http://www.ihe.net/ITI_Public_Comments</w:t>
        </w:r>
      </w:hyperlink>
      <w:r w:rsidRPr="00834920">
        <w:t>.</w:t>
      </w:r>
    </w:p>
    <w:p w14:paraId="0DF5A844" w14:textId="77777777" w:rsidR="00C82234" w:rsidRPr="00834920" w:rsidRDefault="00C82234" w:rsidP="00C82234">
      <w:pPr>
        <w:pStyle w:val="BodyText"/>
      </w:pPr>
      <w:r w:rsidRPr="00834920">
        <w:t xml:space="preserve">This supplement describes changes to the existing technical framework documents. </w:t>
      </w:r>
    </w:p>
    <w:p w14:paraId="2444DFD1" w14:textId="77777777" w:rsidR="00655D59" w:rsidRPr="00834920" w:rsidRDefault="00C82234" w:rsidP="00C82234">
      <w:pPr>
        <w:pStyle w:val="BodyText"/>
      </w:pPr>
      <w:r w:rsidRPr="00834920">
        <w:t>“Boxed” instructions like the sample below indicate to the Volume Editor how to integrate the relevant section(s) into the relevant Technical Framework volume.</w:t>
      </w:r>
    </w:p>
    <w:p w14:paraId="014B27BA" w14:textId="77777777" w:rsidR="00C82234" w:rsidRPr="00834920" w:rsidRDefault="00C82234" w:rsidP="00C82234">
      <w:pPr>
        <w:pStyle w:val="EditorInstructions"/>
      </w:pPr>
      <w:r w:rsidRPr="00834920">
        <w:t xml:space="preserve">Amend </w:t>
      </w:r>
      <w:r w:rsidR="00DF173E" w:rsidRPr="00834920">
        <w:t>Section</w:t>
      </w:r>
      <w:r w:rsidRPr="00834920">
        <w:t xml:space="preserve"> </w:t>
      </w:r>
      <w:proofErr w:type="spellStart"/>
      <w:r w:rsidRPr="00834920">
        <w:t>X.X</w:t>
      </w:r>
      <w:proofErr w:type="spellEnd"/>
      <w:r w:rsidRPr="00834920">
        <w:t xml:space="preserve"> by the following:</w:t>
      </w:r>
    </w:p>
    <w:p w14:paraId="3B3FB308" w14:textId="77777777" w:rsidR="00C82234" w:rsidRPr="00834920" w:rsidRDefault="00C82234" w:rsidP="00C82234">
      <w:pPr>
        <w:pStyle w:val="BodyText"/>
      </w:pPr>
      <w:r w:rsidRPr="00834920">
        <w:t xml:space="preserve">Where the amendment adds text, make the added text </w:t>
      </w:r>
      <w:r w:rsidRPr="00834920">
        <w:rPr>
          <w:rStyle w:val="InsertText"/>
        </w:rPr>
        <w:t>bold underline</w:t>
      </w:r>
      <w:r w:rsidRPr="00834920">
        <w:t xml:space="preserve">. Where the amendment removes text, make the removed text </w:t>
      </w:r>
      <w:r w:rsidRPr="00834920">
        <w:rPr>
          <w:rStyle w:val="DeleteText"/>
        </w:rPr>
        <w:t>bold strikethrough</w:t>
      </w:r>
      <w:r w:rsidRPr="00834920">
        <w:t>. When entire new sections are added, introduce with editor’s instructions to “add new text” or similar, which for readability are not bolded or underlined.</w:t>
      </w:r>
    </w:p>
    <w:p w14:paraId="15C4170C" w14:textId="77777777" w:rsidR="00C82234" w:rsidRPr="00834920" w:rsidRDefault="00C82234" w:rsidP="00C82234"/>
    <w:p w14:paraId="1EB4DDD6" w14:textId="14954808" w:rsidR="00C82234" w:rsidRPr="00834920" w:rsidRDefault="00C82234" w:rsidP="00C82234">
      <w:pPr>
        <w:pStyle w:val="BodyText"/>
      </w:pPr>
      <w:r w:rsidRPr="00834920">
        <w:t xml:space="preserve">General information about IHE can be found at </w:t>
      </w:r>
      <w:hyperlink r:id="rId12" w:tooltip="http://www.ihe.net" w:history="1">
        <w:r w:rsidRPr="00834920">
          <w:rPr>
            <w:rStyle w:val="Hyperlink"/>
          </w:rPr>
          <w:t>http://www.ihe.net</w:t>
        </w:r>
      </w:hyperlink>
      <w:r w:rsidR="00364243" w:rsidRPr="00834920">
        <w:t>.</w:t>
      </w:r>
    </w:p>
    <w:p w14:paraId="1BAF103E" w14:textId="3DF90B76" w:rsidR="00C82234" w:rsidRPr="00834920" w:rsidRDefault="00C82234" w:rsidP="00C82234">
      <w:pPr>
        <w:pStyle w:val="BodyText"/>
      </w:pPr>
      <w:r w:rsidRPr="00834920">
        <w:t xml:space="preserve">Information about the IHE IT Infrastructure domain can be found at </w:t>
      </w:r>
      <w:hyperlink r:id="rId13" w:tooltip="http://www.ihe.net/IHE_Domains" w:history="1">
        <w:r w:rsidRPr="00834920">
          <w:rPr>
            <w:rStyle w:val="Hyperlink"/>
          </w:rPr>
          <w:t>http://www.ihe.net/IHE_Domains</w:t>
        </w:r>
      </w:hyperlink>
      <w:r w:rsidR="00364243" w:rsidRPr="00834920">
        <w:t>.</w:t>
      </w:r>
    </w:p>
    <w:p w14:paraId="260EE887" w14:textId="16397C52" w:rsidR="00C82234" w:rsidRPr="00834920" w:rsidRDefault="00C82234" w:rsidP="00C82234">
      <w:pPr>
        <w:pStyle w:val="BodyText"/>
      </w:pPr>
      <w:r w:rsidRPr="00834920">
        <w:t xml:space="preserve">Information about the structure of IHE Technical Frameworks and Supplements can be found at </w:t>
      </w:r>
      <w:hyperlink r:id="rId14" w:history="1">
        <w:r w:rsidRPr="00834920">
          <w:rPr>
            <w:rStyle w:val="Hyperlink"/>
          </w:rPr>
          <w:t>http://www.ihe.net/IHE_Process</w:t>
        </w:r>
      </w:hyperlink>
      <w:r w:rsidRPr="00834920">
        <w:t xml:space="preserve"> and </w:t>
      </w:r>
      <w:hyperlink r:id="rId15" w:history="1">
        <w:r w:rsidRPr="00834920">
          <w:rPr>
            <w:rStyle w:val="Hyperlink"/>
          </w:rPr>
          <w:t>http://www.ihe.net/Profiles</w:t>
        </w:r>
      </w:hyperlink>
      <w:r w:rsidR="00364243" w:rsidRPr="00834920">
        <w:t>.</w:t>
      </w:r>
    </w:p>
    <w:p w14:paraId="24FB39E4" w14:textId="36631016" w:rsidR="00C82234" w:rsidRPr="00834920" w:rsidRDefault="00C82234" w:rsidP="00C82234">
      <w:pPr>
        <w:pStyle w:val="BodyText"/>
      </w:pPr>
      <w:r w:rsidRPr="00834920">
        <w:t xml:space="preserve">The current version of the IHE Technical Framework can be found at </w:t>
      </w:r>
      <w:hyperlink r:id="rId16" w:history="1">
        <w:r w:rsidRPr="00834920">
          <w:rPr>
            <w:rStyle w:val="Hyperlink"/>
          </w:rPr>
          <w:t>http://www.ihe.net/Technical_Frameworks</w:t>
        </w:r>
      </w:hyperlink>
      <w:r w:rsidR="00364243" w:rsidRPr="00834920">
        <w:t>.</w:t>
      </w:r>
    </w:p>
    <w:p w14:paraId="54E8B82B" w14:textId="77777777" w:rsidR="007A7BF7" w:rsidRPr="00834920" w:rsidRDefault="007A7BF7" w:rsidP="00A910E1">
      <w:pPr>
        <w:pStyle w:val="BodyText"/>
      </w:pPr>
    </w:p>
    <w:p w14:paraId="7EEE2960" w14:textId="77777777" w:rsidR="009429FB" w:rsidRPr="00834920" w:rsidRDefault="009429FB" w:rsidP="00A910E1">
      <w:pPr>
        <w:pStyle w:val="BodyText"/>
      </w:pPr>
    </w:p>
    <w:p w14:paraId="11B64D53" w14:textId="77777777" w:rsidR="009429FB" w:rsidRPr="00834920" w:rsidRDefault="009429FB" w:rsidP="00A910E1">
      <w:pPr>
        <w:pStyle w:val="BodyText"/>
      </w:pPr>
    </w:p>
    <w:p w14:paraId="19C12FF6" w14:textId="77777777" w:rsidR="007A7BF7" w:rsidRPr="00834920" w:rsidRDefault="007A7BF7" w:rsidP="00A910E1">
      <w:pPr>
        <w:pStyle w:val="BodyText"/>
      </w:pPr>
    </w:p>
    <w:p w14:paraId="2359BCCC" w14:textId="77777777" w:rsidR="00BA65DF" w:rsidRPr="00834920" w:rsidRDefault="004A1360" w:rsidP="00697F40">
      <w:pPr>
        <w:pStyle w:val="BodyText"/>
        <w:tabs>
          <w:tab w:val="left" w:pos="1695"/>
        </w:tabs>
        <w:rPr>
          <w:b/>
        </w:rPr>
      </w:pPr>
      <w:r w:rsidRPr="00834920">
        <w:rPr>
          <w:b/>
          <w:u w:val="single"/>
        </w:rPr>
        <w:br w:type="page"/>
      </w:r>
      <w:r w:rsidR="00D85A7B" w:rsidRPr="00834920">
        <w:rPr>
          <w:b/>
        </w:rPr>
        <w:lastRenderedPageBreak/>
        <w:t>CONTENTS</w:t>
      </w:r>
    </w:p>
    <w:p w14:paraId="44AC9C13" w14:textId="116CDB9C" w:rsidR="00D85A7B" w:rsidRPr="00834920" w:rsidRDefault="00D85A7B" w:rsidP="00D32EC4">
      <w:pPr>
        <w:pStyle w:val="BodyText"/>
      </w:pPr>
    </w:p>
    <w:p w14:paraId="36AC99DE" w14:textId="69350B05" w:rsidR="00DA35AC" w:rsidRDefault="00580A64">
      <w:pPr>
        <w:pStyle w:val="TOC1"/>
        <w:rPr>
          <w:rFonts w:asciiTheme="minorHAnsi" w:eastAsiaTheme="minorEastAsia" w:hAnsiTheme="minorHAnsi" w:cstheme="minorBidi"/>
          <w:noProof/>
          <w:sz w:val="22"/>
          <w:szCs w:val="22"/>
        </w:rPr>
      </w:pPr>
      <w:r w:rsidRPr="00834920">
        <w:rPr>
          <w:b/>
        </w:rPr>
        <w:fldChar w:fldCharType="begin"/>
      </w:r>
      <w:r w:rsidR="00D35558" w:rsidRPr="00834920">
        <w:rPr>
          <w:b/>
        </w:rPr>
        <w:instrText xml:space="preserve"> TOC \o "3-7" \h \z \t "Heading 1,1,Heading 2,2,Appendix Heading 2,2,Appendix Heading 1,1,Appendix Heading 3,3,Glossary,1,Part Title,1" </w:instrText>
      </w:r>
      <w:r w:rsidRPr="00834920">
        <w:rPr>
          <w:b/>
        </w:rPr>
        <w:fldChar w:fldCharType="separate"/>
      </w:r>
      <w:hyperlink w:anchor="_Toc520110656" w:history="1">
        <w:r w:rsidR="00DA35AC" w:rsidRPr="009C585E">
          <w:rPr>
            <w:rStyle w:val="Hyperlink"/>
            <w:noProof/>
          </w:rPr>
          <w:t>Introduction</w:t>
        </w:r>
        <w:r w:rsidR="00DA35AC">
          <w:rPr>
            <w:noProof/>
            <w:webHidden/>
          </w:rPr>
          <w:tab/>
        </w:r>
        <w:r w:rsidR="00DA35AC">
          <w:rPr>
            <w:noProof/>
            <w:webHidden/>
          </w:rPr>
          <w:fldChar w:fldCharType="begin"/>
        </w:r>
        <w:r w:rsidR="00DA35AC">
          <w:rPr>
            <w:noProof/>
            <w:webHidden/>
          </w:rPr>
          <w:instrText xml:space="preserve"> PAGEREF _Toc520110656 \h </w:instrText>
        </w:r>
        <w:r w:rsidR="00DA35AC">
          <w:rPr>
            <w:noProof/>
            <w:webHidden/>
          </w:rPr>
        </w:r>
        <w:r w:rsidR="00DA35AC">
          <w:rPr>
            <w:noProof/>
            <w:webHidden/>
          </w:rPr>
          <w:fldChar w:fldCharType="separate"/>
        </w:r>
        <w:r w:rsidR="00DA35AC">
          <w:rPr>
            <w:noProof/>
            <w:webHidden/>
          </w:rPr>
          <w:t>5</w:t>
        </w:r>
        <w:r w:rsidR="00DA35AC">
          <w:rPr>
            <w:noProof/>
            <w:webHidden/>
          </w:rPr>
          <w:fldChar w:fldCharType="end"/>
        </w:r>
      </w:hyperlink>
    </w:p>
    <w:p w14:paraId="1697B73D" w14:textId="66A70F05" w:rsidR="00DA35AC" w:rsidRDefault="00DA35AC">
      <w:pPr>
        <w:pStyle w:val="TOC2"/>
        <w:rPr>
          <w:rFonts w:asciiTheme="minorHAnsi" w:eastAsiaTheme="minorEastAsia" w:hAnsiTheme="minorHAnsi" w:cstheme="minorBidi"/>
          <w:noProof/>
          <w:sz w:val="22"/>
          <w:szCs w:val="22"/>
        </w:rPr>
      </w:pPr>
      <w:hyperlink w:anchor="_Toc520110657" w:history="1">
        <w:r w:rsidRPr="009C585E">
          <w:rPr>
            <w:rStyle w:val="Hyperlink"/>
            <w:noProof/>
          </w:rPr>
          <w:t>Open Issues and Questions</w:t>
        </w:r>
        <w:r>
          <w:rPr>
            <w:noProof/>
            <w:webHidden/>
          </w:rPr>
          <w:tab/>
        </w:r>
        <w:r>
          <w:rPr>
            <w:noProof/>
            <w:webHidden/>
          </w:rPr>
          <w:fldChar w:fldCharType="begin"/>
        </w:r>
        <w:r>
          <w:rPr>
            <w:noProof/>
            <w:webHidden/>
          </w:rPr>
          <w:instrText xml:space="preserve"> PAGEREF _Toc520110657 \h </w:instrText>
        </w:r>
        <w:r>
          <w:rPr>
            <w:noProof/>
            <w:webHidden/>
          </w:rPr>
        </w:r>
        <w:r>
          <w:rPr>
            <w:noProof/>
            <w:webHidden/>
          </w:rPr>
          <w:fldChar w:fldCharType="separate"/>
        </w:r>
        <w:r>
          <w:rPr>
            <w:noProof/>
            <w:webHidden/>
          </w:rPr>
          <w:t>5</w:t>
        </w:r>
        <w:r>
          <w:rPr>
            <w:noProof/>
            <w:webHidden/>
          </w:rPr>
          <w:fldChar w:fldCharType="end"/>
        </w:r>
      </w:hyperlink>
    </w:p>
    <w:p w14:paraId="555D4D9D" w14:textId="3FBF8ED8" w:rsidR="00DA35AC" w:rsidRDefault="00DA35AC">
      <w:pPr>
        <w:pStyle w:val="TOC2"/>
        <w:rPr>
          <w:rFonts w:asciiTheme="minorHAnsi" w:eastAsiaTheme="minorEastAsia" w:hAnsiTheme="minorHAnsi" w:cstheme="minorBidi"/>
          <w:noProof/>
          <w:sz w:val="22"/>
          <w:szCs w:val="22"/>
        </w:rPr>
      </w:pPr>
      <w:hyperlink w:anchor="_Toc520110658" w:history="1">
        <w:r w:rsidRPr="009C585E">
          <w:rPr>
            <w:rStyle w:val="Hyperlink"/>
            <w:noProof/>
          </w:rPr>
          <w:t>Closed Issues</w:t>
        </w:r>
        <w:r>
          <w:rPr>
            <w:noProof/>
            <w:webHidden/>
          </w:rPr>
          <w:tab/>
        </w:r>
        <w:r>
          <w:rPr>
            <w:noProof/>
            <w:webHidden/>
          </w:rPr>
          <w:fldChar w:fldCharType="begin"/>
        </w:r>
        <w:r>
          <w:rPr>
            <w:noProof/>
            <w:webHidden/>
          </w:rPr>
          <w:instrText xml:space="preserve"> PAGEREF _Toc520110658 \h </w:instrText>
        </w:r>
        <w:r>
          <w:rPr>
            <w:noProof/>
            <w:webHidden/>
          </w:rPr>
        </w:r>
        <w:r>
          <w:rPr>
            <w:noProof/>
            <w:webHidden/>
          </w:rPr>
          <w:fldChar w:fldCharType="separate"/>
        </w:r>
        <w:r>
          <w:rPr>
            <w:noProof/>
            <w:webHidden/>
          </w:rPr>
          <w:t>5</w:t>
        </w:r>
        <w:r>
          <w:rPr>
            <w:noProof/>
            <w:webHidden/>
          </w:rPr>
          <w:fldChar w:fldCharType="end"/>
        </w:r>
      </w:hyperlink>
    </w:p>
    <w:p w14:paraId="7777718C" w14:textId="4AE3E790" w:rsidR="00DA35AC" w:rsidRPr="002B15A9" w:rsidRDefault="00DA35AC">
      <w:pPr>
        <w:pStyle w:val="TOC1"/>
        <w:rPr>
          <w:rFonts w:asciiTheme="minorHAnsi" w:eastAsiaTheme="minorEastAsia" w:hAnsiTheme="minorHAnsi" w:cstheme="minorBidi"/>
          <w:b/>
          <w:noProof/>
          <w:sz w:val="22"/>
          <w:szCs w:val="22"/>
        </w:rPr>
      </w:pPr>
      <w:hyperlink w:anchor="_Toc520110659" w:history="1">
        <w:r w:rsidRPr="002B15A9">
          <w:rPr>
            <w:rStyle w:val="Hyperlink"/>
            <w:b/>
            <w:noProof/>
          </w:rPr>
          <w:t>Volume 1 – Integration Profiles</w:t>
        </w:r>
        <w:r w:rsidRPr="002B15A9">
          <w:rPr>
            <w:b/>
            <w:noProof/>
            <w:webHidden/>
          </w:rPr>
          <w:tab/>
        </w:r>
        <w:r w:rsidRPr="002B15A9">
          <w:rPr>
            <w:b/>
            <w:noProof/>
            <w:webHidden/>
          </w:rPr>
          <w:fldChar w:fldCharType="begin"/>
        </w:r>
        <w:r w:rsidRPr="002B15A9">
          <w:rPr>
            <w:b/>
            <w:noProof/>
            <w:webHidden/>
          </w:rPr>
          <w:instrText xml:space="preserve"> PAGEREF _Toc520110659 \h </w:instrText>
        </w:r>
        <w:r w:rsidRPr="002B15A9">
          <w:rPr>
            <w:b/>
            <w:noProof/>
            <w:webHidden/>
          </w:rPr>
        </w:r>
        <w:r w:rsidRPr="002B15A9">
          <w:rPr>
            <w:b/>
            <w:noProof/>
            <w:webHidden/>
          </w:rPr>
          <w:fldChar w:fldCharType="separate"/>
        </w:r>
        <w:r w:rsidRPr="002B15A9">
          <w:rPr>
            <w:b/>
            <w:noProof/>
            <w:webHidden/>
          </w:rPr>
          <w:t>15</w:t>
        </w:r>
        <w:r w:rsidRPr="002B15A9">
          <w:rPr>
            <w:b/>
            <w:noProof/>
            <w:webHidden/>
          </w:rPr>
          <w:fldChar w:fldCharType="end"/>
        </w:r>
      </w:hyperlink>
    </w:p>
    <w:p w14:paraId="3C4C0F2E" w14:textId="777631FA" w:rsidR="00DA35AC" w:rsidRDefault="00DA35AC">
      <w:pPr>
        <w:pStyle w:val="TOC2"/>
        <w:rPr>
          <w:rFonts w:asciiTheme="minorHAnsi" w:eastAsiaTheme="minorEastAsia" w:hAnsiTheme="minorHAnsi" w:cstheme="minorBidi"/>
          <w:noProof/>
          <w:sz w:val="22"/>
          <w:szCs w:val="22"/>
        </w:rPr>
      </w:pPr>
      <w:hyperlink w:anchor="_Toc520110660" w:history="1">
        <w:r w:rsidRPr="009C585E">
          <w:rPr>
            <w:rStyle w:val="Hyperlink"/>
            <w:noProof/>
          </w:rPr>
          <w:t>1.7 History of Annual Changes</w:t>
        </w:r>
        <w:r>
          <w:rPr>
            <w:noProof/>
            <w:webHidden/>
          </w:rPr>
          <w:tab/>
        </w:r>
        <w:r>
          <w:rPr>
            <w:noProof/>
            <w:webHidden/>
          </w:rPr>
          <w:fldChar w:fldCharType="begin"/>
        </w:r>
        <w:r>
          <w:rPr>
            <w:noProof/>
            <w:webHidden/>
          </w:rPr>
          <w:instrText xml:space="preserve"> PAGEREF _Toc520110660 \h </w:instrText>
        </w:r>
        <w:r>
          <w:rPr>
            <w:noProof/>
            <w:webHidden/>
          </w:rPr>
        </w:r>
        <w:r>
          <w:rPr>
            <w:noProof/>
            <w:webHidden/>
          </w:rPr>
          <w:fldChar w:fldCharType="separate"/>
        </w:r>
        <w:r>
          <w:rPr>
            <w:noProof/>
            <w:webHidden/>
          </w:rPr>
          <w:t>15</w:t>
        </w:r>
        <w:r>
          <w:rPr>
            <w:noProof/>
            <w:webHidden/>
          </w:rPr>
          <w:fldChar w:fldCharType="end"/>
        </w:r>
      </w:hyperlink>
    </w:p>
    <w:p w14:paraId="4CEF3359" w14:textId="31CBFFBA" w:rsidR="00DA35AC" w:rsidRDefault="00DA35AC">
      <w:pPr>
        <w:pStyle w:val="TOC2"/>
        <w:rPr>
          <w:rFonts w:asciiTheme="minorHAnsi" w:eastAsiaTheme="minorEastAsia" w:hAnsiTheme="minorHAnsi" w:cstheme="minorBidi"/>
          <w:noProof/>
          <w:sz w:val="22"/>
          <w:szCs w:val="22"/>
        </w:rPr>
      </w:pPr>
      <w:hyperlink w:anchor="_Toc520110661" w:history="1">
        <w:r w:rsidRPr="009C585E">
          <w:rPr>
            <w:rStyle w:val="Hyperlink"/>
            <w:noProof/>
          </w:rPr>
          <w:t>2.1 Dependencies among Integration Profiles</w:t>
        </w:r>
        <w:r>
          <w:rPr>
            <w:noProof/>
            <w:webHidden/>
          </w:rPr>
          <w:tab/>
        </w:r>
        <w:r>
          <w:rPr>
            <w:noProof/>
            <w:webHidden/>
          </w:rPr>
          <w:fldChar w:fldCharType="begin"/>
        </w:r>
        <w:r>
          <w:rPr>
            <w:noProof/>
            <w:webHidden/>
          </w:rPr>
          <w:instrText xml:space="preserve"> PAGEREF _Toc520110661 \h </w:instrText>
        </w:r>
        <w:r>
          <w:rPr>
            <w:noProof/>
            <w:webHidden/>
          </w:rPr>
        </w:r>
        <w:r>
          <w:rPr>
            <w:noProof/>
            <w:webHidden/>
          </w:rPr>
          <w:fldChar w:fldCharType="separate"/>
        </w:r>
        <w:r>
          <w:rPr>
            <w:noProof/>
            <w:webHidden/>
          </w:rPr>
          <w:t>15</w:t>
        </w:r>
        <w:r>
          <w:rPr>
            <w:noProof/>
            <w:webHidden/>
          </w:rPr>
          <w:fldChar w:fldCharType="end"/>
        </w:r>
      </w:hyperlink>
    </w:p>
    <w:p w14:paraId="0F91BCCB" w14:textId="77B49B15" w:rsidR="00DA35AC" w:rsidRDefault="00DA35AC">
      <w:pPr>
        <w:pStyle w:val="TOC3"/>
        <w:rPr>
          <w:rFonts w:asciiTheme="minorHAnsi" w:eastAsiaTheme="minorEastAsia" w:hAnsiTheme="minorHAnsi" w:cstheme="minorBidi"/>
          <w:noProof/>
          <w:sz w:val="22"/>
          <w:szCs w:val="22"/>
        </w:rPr>
      </w:pPr>
      <w:hyperlink w:anchor="_Toc520110662" w:history="1">
        <w:r w:rsidRPr="009C585E">
          <w:rPr>
            <w:rStyle w:val="Hyperlink"/>
            <w:noProof/>
          </w:rPr>
          <w:t>2.2.28 Health Care Provider (HPD)</w:t>
        </w:r>
        <w:r>
          <w:rPr>
            <w:noProof/>
            <w:webHidden/>
          </w:rPr>
          <w:tab/>
        </w:r>
        <w:r>
          <w:rPr>
            <w:noProof/>
            <w:webHidden/>
          </w:rPr>
          <w:fldChar w:fldCharType="begin"/>
        </w:r>
        <w:r>
          <w:rPr>
            <w:noProof/>
            <w:webHidden/>
          </w:rPr>
          <w:instrText xml:space="preserve"> PAGEREF _Toc520110662 \h </w:instrText>
        </w:r>
        <w:r>
          <w:rPr>
            <w:noProof/>
            <w:webHidden/>
          </w:rPr>
        </w:r>
        <w:r>
          <w:rPr>
            <w:noProof/>
            <w:webHidden/>
          </w:rPr>
          <w:fldChar w:fldCharType="separate"/>
        </w:r>
        <w:r>
          <w:rPr>
            <w:noProof/>
            <w:webHidden/>
          </w:rPr>
          <w:t>15</w:t>
        </w:r>
        <w:r>
          <w:rPr>
            <w:noProof/>
            <w:webHidden/>
          </w:rPr>
          <w:fldChar w:fldCharType="end"/>
        </w:r>
      </w:hyperlink>
    </w:p>
    <w:p w14:paraId="65047AF4" w14:textId="380235EA" w:rsidR="00DA35AC" w:rsidRDefault="00DA35AC">
      <w:pPr>
        <w:pStyle w:val="TOC1"/>
        <w:rPr>
          <w:rFonts w:asciiTheme="minorHAnsi" w:eastAsiaTheme="minorEastAsia" w:hAnsiTheme="minorHAnsi" w:cstheme="minorBidi"/>
          <w:noProof/>
          <w:sz w:val="22"/>
          <w:szCs w:val="22"/>
        </w:rPr>
      </w:pPr>
      <w:hyperlink w:anchor="_Toc520110663" w:history="1">
        <w:r w:rsidRPr="009C585E">
          <w:rPr>
            <w:rStyle w:val="Hyperlink"/>
            <w:noProof/>
          </w:rPr>
          <w:t>28 Health Provider Directory (HPD) Integration Profile</w:t>
        </w:r>
        <w:r>
          <w:rPr>
            <w:noProof/>
            <w:webHidden/>
          </w:rPr>
          <w:tab/>
        </w:r>
        <w:r>
          <w:rPr>
            <w:noProof/>
            <w:webHidden/>
          </w:rPr>
          <w:fldChar w:fldCharType="begin"/>
        </w:r>
        <w:r>
          <w:rPr>
            <w:noProof/>
            <w:webHidden/>
          </w:rPr>
          <w:instrText xml:space="preserve"> PAGEREF _Toc520110663 \h </w:instrText>
        </w:r>
        <w:r>
          <w:rPr>
            <w:noProof/>
            <w:webHidden/>
          </w:rPr>
        </w:r>
        <w:r>
          <w:rPr>
            <w:noProof/>
            <w:webHidden/>
          </w:rPr>
          <w:fldChar w:fldCharType="separate"/>
        </w:r>
        <w:r>
          <w:rPr>
            <w:noProof/>
            <w:webHidden/>
          </w:rPr>
          <w:t>15</w:t>
        </w:r>
        <w:r>
          <w:rPr>
            <w:noProof/>
            <w:webHidden/>
          </w:rPr>
          <w:fldChar w:fldCharType="end"/>
        </w:r>
      </w:hyperlink>
    </w:p>
    <w:p w14:paraId="77EDE038" w14:textId="25D350F0" w:rsidR="00DA35AC" w:rsidRDefault="00DA35AC">
      <w:pPr>
        <w:pStyle w:val="TOC2"/>
        <w:rPr>
          <w:rFonts w:asciiTheme="minorHAnsi" w:eastAsiaTheme="minorEastAsia" w:hAnsiTheme="minorHAnsi" w:cstheme="minorBidi"/>
          <w:noProof/>
          <w:sz w:val="22"/>
          <w:szCs w:val="22"/>
        </w:rPr>
      </w:pPr>
      <w:hyperlink w:anchor="_Toc520110664" w:history="1">
        <w:r w:rsidRPr="009C585E">
          <w:rPr>
            <w:rStyle w:val="Hyperlink"/>
            <w:noProof/>
          </w:rPr>
          <w:t>28.1 Actors/ Transactions</w:t>
        </w:r>
        <w:r>
          <w:rPr>
            <w:noProof/>
            <w:webHidden/>
          </w:rPr>
          <w:tab/>
        </w:r>
        <w:r>
          <w:rPr>
            <w:noProof/>
            <w:webHidden/>
          </w:rPr>
          <w:fldChar w:fldCharType="begin"/>
        </w:r>
        <w:r>
          <w:rPr>
            <w:noProof/>
            <w:webHidden/>
          </w:rPr>
          <w:instrText xml:space="preserve"> PAGEREF _Toc520110664 \h </w:instrText>
        </w:r>
        <w:r>
          <w:rPr>
            <w:noProof/>
            <w:webHidden/>
          </w:rPr>
        </w:r>
        <w:r>
          <w:rPr>
            <w:noProof/>
            <w:webHidden/>
          </w:rPr>
          <w:fldChar w:fldCharType="separate"/>
        </w:r>
        <w:r>
          <w:rPr>
            <w:noProof/>
            <w:webHidden/>
          </w:rPr>
          <w:t>16</w:t>
        </w:r>
        <w:r>
          <w:rPr>
            <w:noProof/>
            <w:webHidden/>
          </w:rPr>
          <w:fldChar w:fldCharType="end"/>
        </w:r>
      </w:hyperlink>
    </w:p>
    <w:p w14:paraId="7BBFAEAA" w14:textId="1927A819" w:rsidR="00DA35AC" w:rsidRDefault="00DA35AC">
      <w:pPr>
        <w:pStyle w:val="TOC3"/>
        <w:rPr>
          <w:rFonts w:asciiTheme="minorHAnsi" w:eastAsiaTheme="minorEastAsia" w:hAnsiTheme="minorHAnsi" w:cstheme="minorBidi"/>
          <w:noProof/>
          <w:sz w:val="22"/>
          <w:szCs w:val="22"/>
        </w:rPr>
      </w:pPr>
      <w:hyperlink w:anchor="_Toc520110665" w:history="1">
        <w:r w:rsidRPr="009C585E">
          <w:rPr>
            <w:rStyle w:val="Hyperlink"/>
            <w:noProof/>
          </w:rPr>
          <w:t>28.1.1 Actors</w:t>
        </w:r>
        <w:r>
          <w:rPr>
            <w:noProof/>
            <w:webHidden/>
          </w:rPr>
          <w:tab/>
        </w:r>
        <w:r>
          <w:rPr>
            <w:noProof/>
            <w:webHidden/>
          </w:rPr>
          <w:fldChar w:fldCharType="begin"/>
        </w:r>
        <w:r>
          <w:rPr>
            <w:noProof/>
            <w:webHidden/>
          </w:rPr>
          <w:instrText xml:space="preserve"> PAGEREF _Toc520110665 \h </w:instrText>
        </w:r>
        <w:r>
          <w:rPr>
            <w:noProof/>
            <w:webHidden/>
          </w:rPr>
        </w:r>
        <w:r>
          <w:rPr>
            <w:noProof/>
            <w:webHidden/>
          </w:rPr>
          <w:fldChar w:fldCharType="separate"/>
        </w:r>
        <w:r>
          <w:rPr>
            <w:noProof/>
            <w:webHidden/>
          </w:rPr>
          <w:t>17</w:t>
        </w:r>
        <w:r>
          <w:rPr>
            <w:noProof/>
            <w:webHidden/>
          </w:rPr>
          <w:fldChar w:fldCharType="end"/>
        </w:r>
      </w:hyperlink>
    </w:p>
    <w:p w14:paraId="039CA660" w14:textId="1FD9BF0D" w:rsidR="00DA35AC" w:rsidRDefault="00DA35AC">
      <w:pPr>
        <w:pStyle w:val="TOC4"/>
        <w:rPr>
          <w:rFonts w:asciiTheme="minorHAnsi" w:eastAsiaTheme="minorEastAsia" w:hAnsiTheme="minorHAnsi" w:cstheme="minorBidi"/>
          <w:noProof/>
          <w:sz w:val="22"/>
          <w:szCs w:val="22"/>
        </w:rPr>
      </w:pPr>
      <w:hyperlink w:anchor="_Toc520110666" w:history="1">
        <w:r w:rsidRPr="009C585E">
          <w:rPr>
            <w:rStyle w:val="Hyperlink"/>
            <w:noProof/>
          </w:rPr>
          <w:t>28.1.1.1 Provider Information Directory</w:t>
        </w:r>
        <w:r>
          <w:rPr>
            <w:noProof/>
            <w:webHidden/>
          </w:rPr>
          <w:tab/>
        </w:r>
        <w:r>
          <w:rPr>
            <w:noProof/>
            <w:webHidden/>
          </w:rPr>
          <w:fldChar w:fldCharType="begin"/>
        </w:r>
        <w:r>
          <w:rPr>
            <w:noProof/>
            <w:webHidden/>
          </w:rPr>
          <w:instrText xml:space="preserve"> PAGEREF _Toc520110666 \h </w:instrText>
        </w:r>
        <w:r>
          <w:rPr>
            <w:noProof/>
            <w:webHidden/>
          </w:rPr>
        </w:r>
        <w:r>
          <w:rPr>
            <w:noProof/>
            <w:webHidden/>
          </w:rPr>
          <w:fldChar w:fldCharType="separate"/>
        </w:r>
        <w:r>
          <w:rPr>
            <w:noProof/>
            <w:webHidden/>
          </w:rPr>
          <w:t>17</w:t>
        </w:r>
        <w:r>
          <w:rPr>
            <w:noProof/>
            <w:webHidden/>
          </w:rPr>
          <w:fldChar w:fldCharType="end"/>
        </w:r>
      </w:hyperlink>
    </w:p>
    <w:p w14:paraId="2BA752AB" w14:textId="3EE2E49F" w:rsidR="00DA35AC" w:rsidRDefault="00DA35AC">
      <w:pPr>
        <w:pStyle w:val="TOC4"/>
        <w:rPr>
          <w:rFonts w:asciiTheme="minorHAnsi" w:eastAsiaTheme="minorEastAsia" w:hAnsiTheme="minorHAnsi" w:cstheme="minorBidi"/>
          <w:noProof/>
          <w:sz w:val="22"/>
          <w:szCs w:val="22"/>
        </w:rPr>
      </w:pPr>
      <w:hyperlink w:anchor="_Toc520110667" w:history="1">
        <w:r w:rsidRPr="009C585E">
          <w:rPr>
            <w:rStyle w:val="Hyperlink"/>
            <w:noProof/>
          </w:rPr>
          <w:t>28.1.1.2 Provider Information Source</w:t>
        </w:r>
        <w:r>
          <w:rPr>
            <w:noProof/>
            <w:webHidden/>
          </w:rPr>
          <w:tab/>
        </w:r>
        <w:r>
          <w:rPr>
            <w:noProof/>
            <w:webHidden/>
          </w:rPr>
          <w:fldChar w:fldCharType="begin"/>
        </w:r>
        <w:r>
          <w:rPr>
            <w:noProof/>
            <w:webHidden/>
          </w:rPr>
          <w:instrText xml:space="preserve"> PAGEREF _Toc520110667 \h </w:instrText>
        </w:r>
        <w:r>
          <w:rPr>
            <w:noProof/>
            <w:webHidden/>
          </w:rPr>
        </w:r>
        <w:r>
          <w:rPr>
            <w:noProof/>
            <w:webHidden/>
          </w:rPr>
          <w:fldChar w:fldCharType="separate"/>
        </w:r>
        <w:r>
          <w:rPr>
            <w:noProof/>
            <w:webHidden/>
          </w:rPr>
          <w:t>19</w:t>
        </w:r>
        <w:r>
          <w:rPr>
            <w:noProof/>
            <w:webHidden/>
          </w:rPr>
          <w:fldChar w:fldCharType="end"/>
        </w:r>
      </w:hyperlink>
    </w:p>
    <w:p w14:paraId="4D1B40E3" w14:textId="626DD61B" w:rsidR="00DA35AC" w:rsidRDefault="00DA35AC">
      <w:pPr>
        <w:pStyle w:val="TOC4"/>
        <w:rPr>
          <w:rFonts w:asciiTheme="minorHAnsi" w:eastAsiaTheme="minorEastAsia" w:hAnsiTheme="minorHAnsi" w:cstheme="minorBidi"/>
          <w:noProof/>
          <w:sz w:val="22"/>
          <w:szCs w:val="22"/>
        </w:rPr>
      </w:pPr>
      <w:hyperlink w:anchor="_Toc520110668" w:history="1">
        <w:r w:rsidRPr="009C585E">
          <w:rPr>
            <w:rStyle w:val="Hyperlink"/>
            <w:noProof/>
          </w:rPr>
          <w:t>28.1.1.3 Provider Information Consumer</w:t>
        </w:r>
        <w:r>
          <w:rPr>
            <w:noProof/>
            <w:webHidden/>
          </w:rPr>
          <w:tab/>
        </w:r>
        <w:r>
          <w:rPr>
            <w:noProof/>
            <w:webHidden/>
          </w:rPr>
          <w:fldChar w:fldCharType="begin"/>
        </w:r>
        <w:r>
          <w:rPr>
            <w:noProof/>
            <w:webHidden/>
          </w:rPr>
          <w:instrText xml:space="preserve"> PAGEREF _Toc520110668 \h </w:instrText>
        </w:r>
        <w:r>
          <w:rPr>
            <w:noProof/>
            <w:webHidden/>
          </w:rPr>
        </w:r>
        <w:r>
          <w:rPr>
            <w:noProof/>
            <w:webHidden/>
          </w:rPr>
          <w:fldChar w:fldCharType="separate"/>
        </w:r>
        <w:r>
          <w:rPr>
            <w:noProof/>
            <w:webHidden/>
          </w:rPr>
          <w:t>20</w:t>
        </w:r>
        <w:r>
          <w:rPr>
            <w:noProof/>
            <w:webHidden/>
          </w:rPr>
          <w:fldChar w:fldCharType="end"/>
        </w:r>
      </w:hyperlink>
    </w:p>
    <w:p w14:paraId="29952B58" w14:textId="2BDDA488" w:rsidR="00DA35AC" w:rsidRDefault="00DA35AC">
      <w:pPr>
        <w:pStyle w:val="TOC2"/>
        <w:rPr>
          <w:rFonts w:asciiTheme="minorHAnsi" w:eastAsiaTheme="minorEastAsia" w:hAnsiTheme="minorHAnsi" w:cstheme="minorBidi"/>
          <w:noProof/>
          <w:sz w:val="22"/>
          <w:szCs w:val="22"/>
        </w:rPr>
      </w:pPr>
      <w:hyperlink w:anchor="_Toc520110669" w:history="1">
        <w:r w:rsidRPr="009C585E">
          <w:rPr>
            <w:rStyle w:val="Hyperlink"/>
            <w:noProof/>
          </w:rPr>
          <w:t>28.2 HPD Integration Profile Options</w:t>
        </w:r>
        <w:r>
          <w:rPr>
            <w:noProof/>
            <w:webHidden/>
          </w:rPr>
          <w:tab/>
        </w:r>
        <w:r>
          <w:rPr>
            <w:noProof/>
            <w:webHidden/>
          </w:rPr>
          <w:fldChar w:fldCharType="begin"/>
        </w:r>
        <w:r>
          <w:rPr>
            <w:noProof/>
            <w:webHidden/>
          </w:rPr>
          <w:instrText xml:space="preserve"> PAGEREF _Toc520110669 \h </w:instrText>
        </w:r>
        <w:r>
          <w:rPr>
            <w:noProof/>
            <w:webHidden/>
          </w:rPr>
        </w:r>
        <w:r>
          <w:rPr>
            <w:noProof/>
            <w:webHidden/>
          </w:rPr>
          <w:fldChar w:fldCharType="separate"/>
        </w:r>
        <w:r>
          <w:rPr>
            <w:noProof/>
            <w:webHidden/>
          </w:rPr>
          <w:t>20</w:t>
        </w:r>
        <w:r>
          <w:rPr>
            <w:noProof/>
            <w:webHidden/>
          </w:rPr>
          <w:fldChar w:fldCharType="end"/>
        </w:r>
      </w:hyperlink>
    </w:p>
    <w:p w14:paraId="5AAC9181" w14:textId="77E9C475" w:rsidR="00DA35AC" w:rsidRDefault="00DA35AC">
      <w:pPr>
        <w:pStyle w:val="TOC3"/>
        <w:rPr>
          <w:rFonts w:asciiTheme="minorHAnsi" w:eastAsiaTheme="minorEastAsia" w:hAnsiTheme="minorHAnsi" w:cstheme="minorBidi"/>
          <w:noProof/>
          <w:sz w:val="22"/>
          <w:szCs w:val="22"/>
        </w:rPr>
      </w:pPr>
      <w:hyperlink w:anchor="_Toc520110670" w:history="1">
        <w:r w:rsidRPr="009C585E">
          <w:rPr>
            <w:rStyle w:val="Hyperlink"/>
            <w:noProof/>
          </w:rPr>
          <w:t>28.2.1 Provider Information Feed Option</w:t>
        </w:r>
        <w:r>
          <w:rPr>
            <w:noProof/>
            <w:webHidden/>
          </w:rPr>
          <w:tab/>
        </w:r>
        <w:r>
          <w:rPr>
            <w:noProof/>
            <w:webHidden/>
          </w:rPr>
          <w:fldChar w:fldCharType="begin"/>
        </w:r>
        <w:r>
          <w:rPr>
            <w:noProof/>
            <w:webHidden/>
          </w:rPr>
          <w:instrText xml:space="preserve"> PAGEREF _Toc520110670 \h </w:instrText>
        </w:r>
        <w:r>
          <w:rPr>
            <w:noProof/>
            <w:webHidden/>
          </w:rPr>
        </w:r>
        <w:r>
          <w:rPr>
            <w:noProof/>
            <w:webHidden/>
          </w:rPr>
          <w:fldChar w:fldCharType="separate"/>
        </w:r>
        <w:r>
          <w:rPr>
            <w:noProof/>
            <w:webHidden/>
          </w:rPr>
          <w:t>20</w:t>
        </w:r>
        <w:r>
          <w:rPr>
            <w:noProof/>
            <w:webHidden/>
          </w:rPr>
          <w:fldChar w:fldCharType="end"/>
        </w:r>
      </w:hyperlink>
    </w:p>
    <w:p w14:paraId="2956E718" w14:textId="740251AF" w:rsidR="00DA35AC" w:rsidRDefault="00DA35AC">
      <w:pPr>
        <w:pStyle w:val="TOC3"/>
        <w:rPr>
          <w:rFonts w:asciiTheme="minorHAnsi" w:eastAsiaTheme="minorEastAsia" w:hAnsiTheme="minorHAnsi" w:cstheme="minorBidi"/>
          <w:noProof/>
          <w:sz w:val="22"/>
          <w:szCs w:val="22"/>
        </w:rPr>
      </w:pPr>
      <w:hyperlink w:anchor="_Toc520110671" w:history="1">
        <w:r w:rsidRPr="009C585E">
          <w:rPr>
            <w:rStyle w:val="Hyperlink"/>
            <w:noProof/>
          </w:rPr>
          <w:t>28.2.2 Federation Option</w:t>
        </w:r>
        <w:r>
          <w:rPr>
            <w:noProof/>
            <w:webHidden/>
          </w:rPr>
          <w:tab/>
        </w:r>
        <w:r>
          <w:rPr>
            <w:noProof/>
            <w:webHidden/>
          </w:rPr>
          <w:fldChar w:fldCharType="begin"/>
        </w:r>
        <w:r>
          <w:rPr>
            <w:noProof/>
            <w:webHidden/>
          </w:rPr>
          <w:instrText xml:space="preserve"> PAGEREF _Toc520110671 \h </w:instrText>
        </w:r>
        <w:r>
          <w:rPr>
            <w:noProof/>
            <w:webHidden/>
          </w:rPr>
        </w:r>
        <w:r>
          <w:rPr>
            <w:noProof/>
            <w:webHidden/>
          </w:rPr>
          <w:fldChar w:fldCharType="separate"/>
        </w:r>
        <w:r>
          <w:rPr>
            <w:noProof/>
            <w:webHidden/>
          </w:rPr>
          <w:t>20</w:t>
        </w:r>
        <w:r>
          <w:rPr>
            <w:noProof/>
            <w:webHidden/>
          </w:rPr>
          <w:fldChar w:fldCharType="end"/>
        </w:r>
      </w:hyperlink>
    </w:p>
    <w:p w14:paraId="05EC4669" w14:textId="48DE7EA2" w:rsidR="00DA35AC" w:rsidRDefault="00DA35AC">
      <w:pPr>
        <w:pStyle w:val="TOC2"/>
        <w:rPr>
          <w:rFonts w:asciiTheme="minorHAnsi" w:eastAsiaTheme="minorEastAsia" w:hAnsiTheme="minorHAnsi" w:cstheme="minorBidi"/>
          <w:noProof/>
          <w:sz w:val="22"/>
          <w:szCs w:val="22"/>
        </w:rPr>
      </w:pPr>
      <w:hyperlink w:anchor="_Toc520110672" w:history="1">
        <w:r w:rsidRPr="009C585E">
          <w:rPr>
            <w:rStyle w:val="Hyperlink"/>
            <w:noProof/>
          </w:rPr>
          <w:t>28.3 Healthcare Provider Directory (HPD) Process Flow</w:t>
        </w:r>
        <w:r>
          <w:rPr>
            <w:noProof/>
            <w:webHidden/>
          </w:rPr>
          <w:tab/>
        </w:r>
        <w:r>
          <w:rPr>
            <w:noProof/>
            <w:webHidden/>
          </w:rPr>
          <w:fldChar w:fldCharType="begin"/>
        </w:r>
        <w:r>
          <w:rPr>
            <w:noProof/>
            <w:webHidden/>
          </w:rPr>
          <w:instrText xml:space="preserve"> PAGEREF _Toc520110672 \h </w:instrText>
        </w:r>
        <w:r>
          <w:rPr>
            <w:noProof/>
            <w:webHidden/>
          </w:rPr>
        </w:r>
        <w:r>
          <w:rPr>
            <w:noProof/>
            <w:webHidden/>
          </w:rPr>
          <w:fldChar w:fldCharType="separate"/>
        </w:r>
        <w:r>
          <w:rPr>
            <w:noProof/>
            <w:webHidden/>
          </w:rPr>
          <w:t>21</w:t>
        </w:r>
        <w:r>
          <w:rPr>
            <w:noProof/>
            <w:webHidden/>
          </w:rPr>
          <w:fldChar w:fldCharType="end"/>
        </w:r>
      </w:hyperlink>
    </w:p>
    <w:p w14:paraId="5455D095" w14:textId="46C000A0" w:rsidR="00DA35AC" w:rsidRDefault="00DA35AC">
      <w:pPr>
        <w:pStyle w:val="TOC3"/>
        <w:rPr>
          <w:rFonts w:asciiTheme="minorHAnsi" w:eastAsiaTheme="minorEastAsia" w:hAnsiTheme="minorHAnsi" w:cstheme="minorBidi"/>
          <w:noProof/>
          <w:sz w:val="22"/>
          <w:szCs w:val="22"/>
        </w:rPr>
      </w:pPr>
      <w:hyperlink w:anchor="_Toc520110673" w:history="1">
        <w:r w:rsidRPr="009C585E">
          <w:rPr>
            <w:rStyle w:val="Hyperlink"/>
            <w:noProof/>
          </w:rPr>
          <w:t>28.3.1 Use Cases</w:t>
        </w:r>
        <w:r>
          <w:rPr>
            <w:noProof/>
            <w:webHidden/>
          </w:rPr>
          <w:tab/>
        </w:r>
        <w:r>
          <w:rPr>
            <w:noProof/>
            <w:webHidden/>
          </w:rPr>
          <w:fldChar w:fldCharType="begin"/>
        </w:r>
        <w:r>
          <w:rPr>
            <w:noProof/>
            <w:webHidden/>
          </w:rPr>
          <w:instrText xml:space="preserve"> PAGEREF _Toc520110673 \h </w:instrText>
        </w:r>
        <w:r>
          <w:rPr>
            <w:noProof/>
            <w:webHidden/>
          </w:rPr>
        </w:r>
        <w:r>
          <w:rPr>
            <w:noProof/>
            <w:webHidden/>
          </w:rPr>
          <w:fldChar w:fldCharType="separate"/>
        </w:r>
        <w:r>
          <w:rPr>
            <w:noProof/>
            <w:webHidden/>
          </w:rPr>
          <w:t>21</w:t>
        </w:r>
        <w:r>
          <w:rPr>
            <w:noProof/>
            <w:webHidden/>
          </w:rPr>
          <w:fldChar w:fldCharType="end"/>
        </w:r>
      </w:hyperlink>
    </w:p>
    <w:p w14:paraId="7B2FC4EF" w14:textId="6AE6C98C" w:rsidR="00DA35AC" w:rsidRDefault="00DA35AC">
      <w:pPr>
        <w:pStyle w:val="TOC4"/>
        <w:rPr>
          <w:rFonts w:asciiTheme="minorHAnsi" w:eastAsiaTheme="minorEastAsia" w:hAnsiTheme="minorHAnsi" w:cstheme="minorBidi"/>
          <w:noProof/>
          <w:sz w:val="22"/>
          <w:szCs w:val="22"/>
        </w:rPr>
      </w:pPr>
      <w:hyperlink w:anchor="_Toc520110674" w:history="1">
        <w:r w:rsidRPr="009C585E">
          <w:rPr>
            <w:rStyle w:val="Hyperlink"/>
            <w:noProof/>
          </w:rPr>
          <w:t>28.3.1.1 Provider Information Query Transaction Use Cases</w:t>
        </w:r>
        <w:r>
          <w:rPr>
            <w:noProof/>
            <w:webHidden/>
          </w:rPr>
          <w:tab/>
        </w:r>
        <w:r>
          <w:rPr>
            <w:noProof/>
            <w:webHidden/>
          </w:rPr>
          <w:fldChar w:fldCharType="begin"/>
        </w:r>
        <w:r>
          <w:rPr>
            <w:noProof/>
            <w:webHidden/>
          </w:rPr>
          <w:instrText xml:space="preserve"> PAGEREF _Toc520110674 \h </w:instrText>
        </w:r>
        <w:r>
          <w:rPr>
            <w:noProof/>
            <w:webHidden/>
          </w:rPr>
        </w:r>
        <w:r>
          <w:rPr>
            <w:noProof/>
            <w:webHidden/>
          </w:rPr>
          <w:fldChar w:fldCharType="separate"/>
        </w:r>
        <w:r>
          <w:rPr>
            <w:noProof/>
            <w:webHidden/>
          </w:rPr>
          <w:t>21</w:t>
        </w:r>
        <w:r>
          <w:rPr>
            <w:noProof/>
            <w:webHidden/>
          </w:rPr>
          <w:fldChar w:fldCharType="end"/>
        </w:r>
      </w:hyperlink>
    </w:p>
    <w:p w14:paraId="72A2F8BC" w14:textId="49158EF0" w:rsidR="00DA35AC" w:rsidRDefault="00DA35AC">
      <w:pPr>
        <w:pStyle w:val="TOC4"/>
        <w:rPr>
          <w:rFonts w:asciiTheme="minorHAnsi" w:eastAsiaTheme="minorEastAsia" w:hAnsiTheme="minorHAnsi" w:cstheme="minorBidi"/>
          <w:noProof/>
          <w:sz w:val="22"/>
          <w:szCs w:val="22"/>
        </w:rPr>
      </w:pPr>
      <w:hyperlink w:anchor="_Toc520110675" w:history="1">
        <w:r w:rsidRPr="009C585E">
          <w:rPr>
            <w:rStyle w:val="Hyperlink"/>
            <w:noProof/>
          </w:rPr>
          <w:t>28.3.1.2 Provider Information Feed Transaction Use Cases</w:t>
        </w:r>
        <w:r>
          <w:rPr>
            <w:noProof/>
            <w:webHidden/>
          </w:rPr>
          <w:tab/>
        </w:r>
        <w:r>
          <w:rPr>
            <w:noProof/>
            <w:webHidden/>
          </w:rPr>
          <w:fldChar w:fldCharType="begin"/>
        </w:r>
        <w:r>
          <w:rPr>
            <w:noProof/>
            <w:webHidden/>
          </w:rPr>
          <w:instrText xml:space="preserve"> PAGEREF _Toc520110675 \h </w:instrText>
        </w:r>
        <w:r>
          <w:rPr>
            <w:noProof/>
            <w:webHidden/>
          </w:rPr>
        </w:r>
        <w:r>
          <w:rPr>
            <w:noProof/>
            <w:webHidden/>
          </w:rPr>
          <w:fldChar w:fldCharType="separate"/>
        </w:r>
        <w:r>
          <w:rPr>
            <w:noProof/>
            <w:webHidden/>
          </w:rPr>
          <w:t>23</w:t>
        </w:r>
        <w:r>
          <w:rPr>
            <w:noProof/>
            <w:webHidden/>
          </w:rPr>
          <w:fldChar w:fldCharType="end"/>
        </w:r>
      </w:hyperlink>
    </w:p>
    <w:p w14:paraId="712D447F" w14:textId="2143180D" w:rsidR="00DA35AC" w:rsidRDefault="00DA35AC">
      <w:pPr>
        <w:pStyle w:val="TOC4"/>
        <w:rPr>
          <w:rFonts w:asciiTheme="minorHAnsi" w:eastAsiaTheme="minorEastAsia" w:hAnsiTheme="minorHAnsi" w:cstheme="minorBidi"/>
          <w:noProof/>
          <w:sz w:val="22"/>
          <w:szCs w:val="22"/>
        </w:rPr>
      </w:pPr>
      <w:hyperlink w:anchor="_Toc520110676" w:history="1">
        <w:r w:rsidRPr="009C585E">
          <w:rPr>
            <w:rStyle w:val="Hyperlink"/>
            <w:noProof/>
          </w:rPr>
          <w:t>28.3.1.3 Provider Information Query Federation Use Cases</w:t>
        </w:r>
        <w:r>
          <w:rPr>
            <w:noProof/>
            <w:webHidden/>
          </w:rPr>
          <w:tab/>
        </w:r>
        <w:r>
          <w:rPr>
            <w:noProof/>
            <w:webHidden/>
          </w:rPr>
          <w:fldChar w:fldCharType="begin"/>
        </w:r>
        <w:r>
          <w:rPr>
            <w:noProof/>
            <w:webHidden/>
          </w:rPr>
          <w:instrText xml:space="preserve"> PAGEREF _Toc520110676 \h </w:instrText>
        </w:r>
        <w:r>
          <w:rPr>
            <w:noProof/>
            <w:webHidden/>
          </w:rPr>
        </w:r>
        <w:r>
          <w:rPr>
            <w:noProof/>
            <w:webHidden/>
          </w:rPr>
          <w:fldChar w:fldCharType="separate"/>
        </w:r>
        <w:r>
          <w:rPr>
            <w:noProof/>
            <w:webHidden/>
          </w:rPr>
          <w:t>24</w:t>
        </w:r>
        <w:r>
          <w:rPr>
            <w:noProof/>
            <w:webHidden/>
          </w:rPr>
          <w:fldChar w:fldCharType="end"/>
        </w:r>
      </w:hyperlink>
    </w:p>
    <w:p w14:paraId="70A9B43E" w14:textId="518C6654" w:rsidR="00DA35AC" w:rsidRDefault="00DA35AC">
      <w:pPr>
        <w:pStyle w:val="TOC3"/>
        <w:rPr>
          <w:rFonts w:asciiTheme="minorHAnsi" w:eastAsiaTheme="minorEastAsia" w:hAnsiTheme="minorHAnsi" w:cstheme="minorBidi"/>
          <w:noProof/>
          <w:sz w:val="22"/>
          <w:szCs w:val="22"/>
        </w:rPr>
      </w:pPr>
      <w:hyperlink w:anchor="_Toc520110677" w:history="1">
        <w:r w:rsidRPr="009C585E">
          <w:rPr>
            <w:rStyle w:val="Hyperlink"/>
            <w:noProof/>
          </w:rPr>
          <w:t>28.3.2 Detailed Interactions</w:t>
        </w:r>
        <w:r>
          <w:rPr>
            <w:noProof/>
            <w:webHidden/>
          </w:rPr>
          <w:tab/>
        </w:r>
        <w:r>
          <w:rPr>
            <w:noProof/>
            <w:webHidden/>
          </w:rPr>
          <w:fldChar w:fldCharType="begin"/>
        </w:r>
        <w:r>
          <w:rPr>
            <w:noProof/>
            <w:webHidden/>
          </w:rPr>
          <w:instrText xml:space="preserve"> PAGEREF _Toc520110677 \h </w:instrText>
        </w:r>
        <w:r>
          <w:rPr>
            <w:noProof/>
            <w:webHidden/>
          </w:rPr>
        </w:r>
        <w:r>
          <w:rPr>
            <w:noProof/>
            <w:webHidden/>
          </w:rPr>
          <w:fldChar w:fldCharType="separate"/>
        </w:r>
        <w:r>
          <w:rPr>
            <w:noProof/>
            <w:webHidden/>
          </w:rPr>
          <w:t>25</w:t>
        </w:r>
        <w:r>
          <w:rPr>
            <w:noProof/>
            <w:webHidden/>
          </w:rPr>
          <w:fldChar w:fldCharType="end"/>
        </w:r>
      </w:hyperlink>
    </w:p>
    <w:p w14:paraId="3974B552" w14:textId="1B718AE2" w:rsidR="00DA35AC" w:rsidRDefault="00DA35AC">
      <w:pPr>
        <w:pStyle w:val="TOC4"/>
        <w:rPr>
          <w:rFonts w:asciiTheme="minorHAnsi" w:eastAsiaTheme="minorEastAsia" w:hAnsiTheme="minorHAnsi" w:cstheme="minorBidi"/>
          <w:noProof/>
          <w:sz w:val="22"/>
          <w:szCs w:val="22"/>
        </w:rPr>
      </w:pPr>
      <w:hyperlink w:anchor="_Toc520110678" w:history="1">
        <w:r w:rsidRPr="009C585E">
          <w:rPr>
            <w:rStyle w:val="Hyperlink"/>
            <w:noProof/>
          </w:rPr>
          <w:t>28.3.2.1 Detail Interactions – Transactions</w:t>
        </w:r>
        <w:r>
          <w:rPr>
            <w:noProof/>
            <w:webHidden/>
          </w:rPr>
          <w:tab/>
        </w:r>
        <w:r>
          <w:rPr>
            <w:noProof/>
            <w:webHidden/>
          </w:rPr>
          <w:fldChar w:fldCharType="begin"/>
        </w:r>
        <w:r>
          <w:rPr>
            <w:noProof/>
            <w:webHidden/>
          </w:rPr>
          <w:instrText xml:space="preserve"> PAGEREF _Toc520110678 \h </w:instrText>
        </w:r>
        <w:r>
          <w:rPr>
            <w:noProof/>
            <w:webHidden/>
          </w:rPr>
        </w:r>
        <w:r>
          <w:rPr>
            <w:noProof/>
            <w:webHidden/>
          </w:rPr>
          <w:fldChar w:fldCharType="separate"/>
        </w:r>
        <w:r>
          <w:rPr>
            <w:noProof/>
            <w:webHidden/>
          </w:rPr>
          <w:t>25</w:t>
        </w:r>
        <w:r>
          <w:rPr>
            <w:noProof/>
            <w:webHidden/>
          </w:rPr>
          <w:fldChar w:fldCharType="end"/>
        </w:r>
      </w:hyperlink>
    </w:p>
    <w:p w14:paraId="4D5CDBF0" w14:textId="1F31886A" w:rsidR="00DA35AC" w:rsidRDefault="00DA35AC">
      <w:pPr>
        <w:pStyle w:val="TOC4"/>
        <w:rPr>
          <w:rFonts w:asciiTheme="minorHAnsi" w:eastAsiaTheme="minorEastAsia" w:hAnsiTheme="minorHAnsi" w:cstheme="minorBidi"/>
          <w:noProof/>
          <w:sz w:val="22"/>
          <w:szCs w:val="22"/>
        </w:rPr>
      </w:pPr>
      <w:hyperlink w:anchor="_Toc520110679" w:history="1">
        <w:r w:rsidRPr="009C585E">
          <w:rPr>
            <w:rStyle w:val="Hyperlink"/>
            <w:noProof/>
          </w:rPr>
          <w:t>28.3.2.2 Detail Interactions – Entities and Attributes</w:t>
        </w:r>
        <w:r>
          <w:rPr>
            <w:noProof/>
            <w:webHidden/>
          </w:rPr>
          <w:tab/>
        </w:r>
        <w:r>
          <w:rPr>
            <w:noProof/>
            <w:webHidden/>
          </w:rPr>
          <w:fldChar w:fldCharType="begin"/>
        </w:r>
        <w:r>
          <w:rPr>
            <w:noProof/>
            <w:webHidden/>
          </w:rPr>
          <w:instrText xml:space="preserve"> PAGEREF _Toc520110679 \h </w:instrText>
        </w:r>
        <w:r>
          <w:rPr>
            <w:noProof/>
            <w:webHidden/>
          </w:rPr>
        </w:r>
        <w:r>
          <w:rPr>
            <w:noProof/>
            <w:webHidden/>
          </w:rPr>
          <w:fldChar w:fldCharType="separate"/>
        </w:r>
        <w:r>
          <w:rPr>
            <w:noProof/>
            <w:webHidden/>
          </w:rPr>
          <w:t>26</w:t>
        </w:r>
        <w:r>
          <w:rPr>
            <w:noProof/>
            <w:webHidden/>
          </w:rPr>
          <w:fldChar w:fldCharType="end"/>
        </w:r>
      </w:hyperlink>
    </w:p>
    <w:p w14:paraId="7E6E5529" w14:textId="7B131DA2" w:rsidR="00DA35AC" w:rsidRDefault="00DA35AC">
      <w:pPr>
        <w:pStyle w:val="TOC4"/>
        <w:rPr>
          <w:rFonts w:asciiTheme="minorHAnsi" w:eastAsiaTheme="minorEastAsia" w:hAnsiTheme="minorHAnsi" w:cstheme="minorBidi"/>
          <w:noProof/>
          <w:sz w:val="22"/>
          <w:szCs w:val="22"/>
        </w:rPr>
      </w:pPr>
      <w:hyperlink w:anchor="_Toc520110680" w:history="1">
        <w:r w:rsidRPr="009C585E">
          <w:rPr>
            <w:rStyle w:val="Hyperlink"/>
            <w:noProof/>
          </w:rPr>
          <w:t>28.3.2.3 Detail Interactions – Federation</w:t>
        </w:r>
        <w:r>
          <w:rPr>
            <w:noProof/>
            <w:webHidden/>
          </w:rPr>
          <w:tab/>
        </w:r>
        <w:r>
          <w:rPr>
            <w:noProof/>
            <w:webHidden/>
          </w:rPr>
          <w:fldChar w:fldCharType="begin"/>
        </w:r>
        <w:r>
          <w:rPr>
            <w:noProof/>
            <w:webHidden/>
          </w:rPr>
          <w:instrText xml:space="preserve"> PAGEREF _Toc520110680 \h </w:instrText>
        </w:r>
        <w:r>
          <w:rPr>
            <w:noProof/>
            <w:webHidden/>
          </w:rPr>
        </w:r>
        <w:r>
          <w:rPr>
            <w:noProof/>
            <w:webHidden/>
          </w:rPr>
          <w:fldChar w:fldCharType="separate"/>
        </w:r>
        <w:r>
          <w:rPr>
            <w:noProof/>
            <w:webHidden/>
          </w:rPr>
          <w:t>31</w:t>
        </w:r>
        <w:r>
          <w:rPr>
            <w:noProof/>
            <w:webHidden/>
          </w:rPr>
          <w:fldChar w:fldCharType="end"/>
        </w:r>
      </w:hyperlink>
    </w:p>
    <w:p w14:paraId="69C5F0F7" w14:textId="2F80E6BF" w:rsidR="00DA35AC" w:rsidRDefault="00DA35AC">
      <w:pPr>
        <w:pStyle w:val="TOC2"/>
        <w:rPr>
          <w:rFonts w:asciiTheme="minorHAnsi" w:eastAsiaTheme="minorEastAsia" w:hAnsiTheme="minorHAnsi" w:cstheme="minorBidi"/>
          <w:noProof/>
          <w:sz w:val="22"/>
          <w:szCs w:val="22"/>
        </w:rPr>
      </w:pPr>
      <w:hyperlink w:anchor="_Toc520110681" w:history="1">
        <w:r w:rsidRPr="009C585E">
          <w:rPr>
            <w:rStyle w:val="Hyperlink"/>
            <w:noProof/>
          </w:rPr>
          <w:t>28.4 HPD Security Considerations</w:t>
        </w:r>
        <w:r>
          <w:rPr>
            <w:noProof/>
            <w:webHidden/>
          </w:rPr>
          <w:tab/>
        </w:r>
        <w:r>
          <w:rPr>
            <w:noProof/>
            <w:webHidden/>
          </w:rPr>
          <w:fldChar w:fldCharType="begin"/>
        </w:r>
        <w:r>
          <w:rPr>
            <w:noProof/>
            <w:webHidden/>
          </w:rPr>
          <w:instrText xml:space="preserve"> PAGEREF _Toc520110681 \h </w:instrText>
        </w:r>
        <w:r>
          <w:rPr>
            <w:noProof/>
            <w:webHidden/>
          </w:rPr>
        </w:r>
        <w:r>
          <w:rPr>
            <w:noProof/>
            <w:webHidden/>
          </w:rPr>
          <w:fldChar w:fldCharType="separate"/>
        </w:r>
        <w:r>
          <w:rPr>
            <w:noProof/>
            <w:webHidden/>
          </w:rPr>
          <w:t>32</w:t>
        </w:r>
        <w:r>
          <w:rPr>
            <w:noProof/>
            <w:webHidden/>
          </w:rPr>
          <w:fldChar w:fldCharType="end"/>
        </w:r>
      </w:hyperlink>
    </w:p>
    <w:p w14:paraId="69BA234C" w14:textId="3494AFC0" w:rsidR="00DA35AC" w:rsidRDefault="00DA35AC">
      <w:pPr>
        <w:pStyle w:val="TOC1"/>
        <w:rPr>
          <w:rFonts w:asciiTheme="minorHAnsi" w:eastAsiaTheme="minorEastAsia" w:hAnsiTheme="minorHAnsi" w:cstheme="minorBidi"/>
          <w:noProof/>
          <w:sz w:val="22"/>
          <w:szCs w:val="22"/>
        </w:rPr>
      </w:pPr>
      <w:hyperlink w:anchor="_Toc520110682" w:history="1">
        <w:r w:rsidRPr="009C585E">
          <w:rPr>
            <w:rStyle w:val="Hyperlink"/>
            <w:bCs/>
            <w:noProof/>
          </w:rPr>
          <w:t>Appendix A – Actor Summary Definitions</w:t>
        </w:r>
        <w:r>
          <w:rPr>
            <w:noProof/>
            <w:webHidden/>
          </w:rPr>
          <w:tab/>
        </w:r>
        <w:r>
          <w:rPr>
            <w:noProof/>
            <w:webHidden/>
          </w:rPr>
          <w:fldChar w:fldCharType="begin"/>
        </w:r>
        <w:r>
          <w:rPr>
            <w:noProof/>
            <w:webHidden/>
          </w:rPr>
          <w:instrText xml:space="preserve"> PAGEREF _Toc520110682 \h </w:instrText>
        </w:r>
        <w:r>
          <w:rPr>
            <w:noProof/>
            <w:webHidden/>
          </w:rPr>
        </w:r>
        <w:r>
          <w:rPr>
            <w:noProof/>
            <w:webHidden/>
          </w:rPr>
          <w:fldChar w:fldCharType="separate"/>
        </w:r>
        <w:r>
          <w:rPr>
            <w:noProof/>
            <w:webHidden/>
          </w:rPr>
          <w:t>34</w:t>
        </w:r>
        <w:r>
          <w:rPr>
            <w:noProof/>
            <w:webHidden/>
          </w:rPr>
          <w:fldChar w:fldCharType="end"/>
        </w:r>
      </w:hyperlink>
    </w:p>
    <w:p w14:paraId="24E90635" w14:textId="3B8CEEE1" w:rsidR="00DA35AC" w:rsidRDefault="00DA35AC">
      <w:pPr>
        <w:pStyle w:val="TOC1"/>
        <w:rPr>
          <w:rFonts w:asciiTheme="minorHAnsi" w:eastAsiaTheme="minorEastAsia" w:hAnsiTheme="minorHAnsi" w:cstheme="minorBidi"/>
          <w:noProof/>
          <w:sz w:val="22"/>
          <w:szCs w:val="22"/>
        </w:rPr>
      </w:pPr>
      <w:hyperlink w:anchor="_Toc520110683" w:history="1">
        <w:r w:rsidRPr="009C585E">
          <w:rPr>
            <w:rStyle w:val="Hyperlink"/>
            <w:bCs/>
            <w:noProof/>
          </w:rPr>
          <w:t>Appendix B – Transaction Summary Definitions</w:t>
        </w:r>
        <w:r>
          <w:rPr>
            <w:noProof/>
            <w:webHidden/>
          </w:rPr>
          <w:tab/>
        </w:r>
        <w:r>
          <w:rPr>
            <w:noProof/>
            <w:webHidden/>
          </w:rPr>
          <w:fldChar w:fldCharType="begin"/>
        </w:r>
        <w:r>
          <w:rPr>
            <w:noProof/>
            <w:webHidden/>
          </w:rPr>
          <w:instrText xml:space="preserve"> PAGEREF _Toc520110683 \h </w:instrText>
        </w:r>
        <w:r>
          <w:rPr>
            <w:noProof/>
            <w:webHidden/>
          </w:rPr>
        </w:r>
        <w:r>
          <w:rPr>
            <w:noProof/>
            <w:webHidden/>
          </w:rPr>
          <w:fldChar w:fldCharType="separate"/>
        </w:r>
        <w:r>
          <w:rPr>
            <w:noProof/>
            <w:webHidden/>
          </w:rPr>
          <w:t>34</w:t>
        </w:r>
        <w:r>
          <w:rPr>
            <w:noProof/>
            <w:webHidden/>
          </w:rPr>
          <w:fldChar w:fldCharType="end"/>
        </w:r>
      </w:hyperlink>
    </w:p>
    <w:p w14:paraId="1A9FF2CD" w14:textId="53FA7FC4" w:rsidR="00DA35AC" w:rsidRDefault="00DA35AC">
      <w:pPr>
        <w:pStyle w:val="TOC1"/>
        <w:rPr>
          <w:rFonts w:asciiTheme="minorHAnsi" w:eastAsiaTheme="minorEastAsia" w:hAnsiTheme="minorHAnsi" w:cstheme="minorBidi"/>
          <w:noProof/>
          <w:sz w:val="22"/>
          <w:szCs w:val="22"/>
        </w:rPr>
      </w:pPr>
      <w:hyperlink w:anchor="_Toc520110684" w:history="1">
        <w:r w:rsidRPr="009C585E">
          <w:rPr>
            <w:rStyle w:val="Hyperlink"/>
            <w:bCs/>
            <w:noProof/>
          </w:rPr>
          <w:t>Glossary</w:t>
        </w:r>
        <w:r>
          <w:rPr>
            <w:noProof/>
            <w:webHidden/>
          </w:rPr>
          <w:tab/>
        </w:r>
        <w:r>
          <w:rPr>
            <w:noProof/>
            <w:webHidden/>
          </w:rPr>
          <w:fldChar w:fldCharType="begin"/>
        </w:r>
        <w:r>
          <w:rPr>
            <w:noProof/>
            <w:webHidden/>
          </w:rPr>
          <w:instrText xml:space="preserve"> PAGEREF _Toc520110684 \h </w:instrText>
        </w:r>
        <w:r>
          <w:rPr>
            <w:noProof/>
            <w:webHidden/>
          </w:rPr>
        </w:r>
        <w:r>
          <w:rPr>
            <w:noProof/>
            <w:webHidden/>
          </w:rPr>
          <w:fldChar w:fldCharType="separate"/>
        </w:r>
        <w:r>
          <w:rPr>
            <w:noProof/>
            <w:webHidden/>
          </w:rPr>
          <w:t>35</w:t>
        </w:r>
        <w:r>
          <w:rPr>
            <w:noProof/>
            <w:webHidden/>
          </w:rPr>
          <w:fldChar w:fldCharType="end"/>
        </w:r>
      </w:hyperlink>
    </w:p>
    <w:p w14:paraId="05326A42" w14:textId="0E3BFC9B" w:rsidR="00DA35AC" w:rsidRPr="002B15A9" w:rsidRDefault="00DA35AC">
      <w:pPr>
        <w:pStyle w:val="TOC1"/>
        <w:rPr>
          <w:rFonts w:asciiTheme="minorHAnsi" w:eastAsiaTheme="minorEastAsia" w:hAnsiTheme="minorHAnsi" w:cstheme="minorBidi"/>
          <w:b/>
          <w:noProof/>
          <w:sz w:val="22"/>
          <w:szCs w:val="22"/>
        </w:rPr>
      </w:pPr>
      <w:hyperlink w:anchor="_Toc520110685" w:history="1">
        <w:r w:rsidRPr="002B15A9">
          <w:rPr>
            <w:rStyle w:val="Hyperlink"/>
            <w:b/>
            <w:noProof/>
          </w:rPr>
          <w:t>Volume 2b – Transactions</w:t>
        </w:r>
        <w:r w:rsidRPr="002B15A9">
          <w:rPr>
            <w:b/>
            <w:noProof/>
            <w:webHidden/>
          </w:rPr>
          <w:tab/>
        </w:r>
        <w:r w:rsidRPr="002B15A9">
          <w:rPr>
            <w:b/>
            <w:noProof/>
            <w:webHidden/>
          </w:rPr>
          <w:fldChar w:fldCharType="begin"/>
        </w:r>
        <w:r w:rsidRPr="002B15A9">
          <w:rPr>
            <w:b/>
            <w:noProof/>
            <w:webHidden/>
          </w:rPr>
          <w:instrText xml:space="preserve"> PAGEREF _Toc520110685 \h </w:instrText>
        </w:r>
        <w:r w:rsidRPr="002B15A9">
          <w:rPr>
            <w:b/>
            <w:noProof/>
            <w:webHidden/>
          </w:rPr>
        </w:r>
        <w:r w:rsidRPr="002B15A9">
          <w:rPr>
            <w:b/>
            <w:noProof/>
            <w:webHidden/>
          </w:rPr>
          <w:fldChar w:fldCharType="separate"/>
        </w:r>
        <w:r w:rsidRPr="002B15A9">
          <w:rPr>
            <w:b/>
            <w:noProof/>
            <w:webHidden/>
          </w:rPr>
          <w:t>36</w:t>
        </w:r>
        <w:r w:rsidRPr="002B15A9">
          <w:rPr>
            <w:b/>
            <w:noProof/>
            <w:webHidden/>
          </w:rPr>
          <w:fldChar w:fldCharType="end"/>
        </w:r>
      </w:hyperlink>
    </w:p>
    <w:p w14:paraId="7A2319E6" w14:textId="316D92D2" w:rsidR="00DA35AC" w:rsidRDefault="00DA35AC">
      <w:pPr>
        <w:pStyle w:val="TOC2"/>
        <w:rPr>
          <w:rFonts w:asciiTheme="minorHAnsi" w:eastAsiaTheme="minorEastAsia" w:hAnsiTheme="minorHAnsi" w:cstheme="minorBidi"/>
          <w:noProof/>
          <w:sz w:val="22"/>
          <w:szCs w:val="22"/>
        </w:rPr>
      </w:pPr>
      <w:hyperlink w:anchor="_Toc520110686" w:history="1">
        <w:r w:rsidRPr="009C585E">
          <w:rPr>
            <w:rStyle w:val="Hyperlink"/>
            <w:noProof/>
          </w:rPr>
          <w:t>3.58 Provider Information Query</w:t>
        </w:r>
        <w:r>
          <w:rPr>
            <w:noProof/>
            <w:webHidden/>
          </w:rPr>
          <w:tab/>
        </w:r>
        <w:r>
          <w:rPr>
            <w:noProof/>
            <w:webHidden/>
          </w:rPr>
          <w:fldChar w:fldCharType="begin"/>
        </w:r>
        <w:r>
          <w:rPr>
            <w:noProof/>
            <w:webHidden/>
          </w:rPr>
          <w:instrText xml:space="preserve"> PAGEREF _Toc520110686 \h </w:instrText>
        </w:r>
        <w:r>
          <w:rPr>
            <w:noProof/>
            <w:webHidden/>
          </w:rPr>
        </w:r>
        <w:r>
          <w:rPr>
            <w:noProof/>
            <w:webHidden/>
          </w:rPr>
          <w:fldChar w:fldCharType="separate"/>
        </w:r>
        <w:r>
          <w:rPr>
            <w:noProof/>
            <w:webHidden/>
          </w:rPr>
          <w:t>36</w:t>
        </w:r>
        <w:r>
          <w:rPr>
            <w:noProof/>
            <w:webHidden/>
          </w:rPr>
          <w:fldChar w:fldCharType="end"/>
        </w:r>
      </w:hyperlink>
    </w:p>
    <w:p w14:paraId="2FA5880A" w14:textId="4CAA7DE3" w:rsidR="00DA35AC" w:rsidRDefault="00DA35AC">
      <w:pPr>
        <w:pStyle w:val="TOC3"/>
        <w:rPr>
          <w:rFonts w:asciiTheme="minorHAnsi" w:eastAsiaTheme="minorEastAsia" w:hAnsiTheme="minorHAnsi" w:cstheme="minorBidi"/>
          <w:noProof/>
          <w:sz w:val="22"/>
          <w:szCs w:val="22"/>
        </w:rPr>
      </w:pPr>
      <w:hyperlink w:anchor="_Toc520110687" w:history="1">
        <w:r w:rsidRPr="009C585E">
          <w:rPr>
            <w:rStyle w:val="Hyperlink"/>
            <w:noProof/>
          </w:rPr>
          <w:t>3.58.1 Scope</w:t>
        </w:r>
        <w:r>
          <w:rPr>
            <w:noProof/>
            <w:webHidden/>
          </w:rPr>
          <w:tab/>
        </w:r>
        <w:r>
          <w:rPr>
            <w:noProof/>
            <w:webHidden/>
          </w:rPr>
          <w:fldChar w:fldCharType="begin"/>
        </w:r>
        <w:r>
          <w:rPr>
            <w:noProof/>
            <w:webHidden/>
          </w:rPr>
          <w:instrText xml:space="preserve"> PAGEREF _Toc520110687 \h </w:instrText>
        </w:r>
        <w:r>
          <w:rPr>
            <w:noProof/>
            <w:webHidden/>
          </w:rPr>
        </w:r>
        <w:r>
          <w:rPr>
            <w:noProof/>
            <w:webHidden/>
          </w:rPr>
          <w:fldChar w:fldCharType="separate"/>
        </w:r>
        <w:r>
          <w:rPr>
            <w:noProof/>
            <w:webHidden/>
          </w:rPr>
          <w:t>36</w:t>
        </w:r>
        <w:r>
          <w:rPr>
            <w:noProof/>
            <w:webHidden/>
          </w:rPr>
          <w:fldChar w:fldCharType="end"/>
        </w:r>
      </w:hyperlink>
    </w:p>
    <w:p w14:paraId="7C60A84B" w14:textId="60136900" w:rsidR="00DA35AC" w:rsidRDefault="00DA35AC">
      <w:pPr>
        <w:pStyle w:val="TOC3"/>
        <w:rPr>
          <w:rFonts w:asciiTheme="minorHAnsi" w:eastAsiaTheme="minorEastAsia" w:hAnsiTheme="minorHAnsi" w:cstheme="minorBidi"/>
          <w:noProof/>
          <w:sz w:val="22"/>
          <w:szCs w:val="22"/>
        </w:rPr>
      </w:pPr>
      <w:hyperlink w:anchor="_Toc520110688" w:history="1">
        <w:r w:rsidRPr="009C585E">
          <w:rPr>
            <w:rStyle w:val="Hyperlink"/>
            <w:noProof/>
          </w:rPr>
          <w:t>3.58.2 Use Case Roles</w:t>
        </w:r>
        <w:r>
          <w:rPr>
            <w:noProof/>
            <w:webHidden/>
          </w:rPr>
          <w:tab/>
        </w:r>
        <w:r>
          <w:rPr>
            <w:noProof/>
            <w:webHidden/>
          </w:rPr>
          <w:fldChar w:fldCharType="begin"/>
        </w:r>
        <w:r>
          <w:rPr>
            <w:noProof/>
            <w:webHidden/>
          </w:rPr>
          <w:instrText xml:space="preserve"> PAGEREF _Toc520110688 \h </w:instrText>
        </w:r>
        <w:r>
          <w:rPr>
            <w:noProof/>
            <w:webHidden/>
          </w:rPr>
        </w:r>
        <w:r>
          <w:rPr>
            <w:noProof/>
            <w:webHidden/>
          </w:rPr>
          <w:fldChar w:fldCharType="separate"/>
        </w:r>
        <w:r>
          <w:rPr>
            <w:noProof/>
            <w:webHidden/>
          </w:rPr>
          <w:t>37</w:t>
        </w:r>
        <w:r>
          <w:rPr>
            <w:noProof/>
            <w:webHidden/>
          </w:rPr>
          <w:fldChar w:fldCharType="end"/>
        </w:r>
      </w:hyperlink>
    </w:p>
    <w:p w14:paraId="23253C16" w14:textId="5B226451" w:rsidR="00DA35AC" w:rsidRDefault="00DA35AC">
      <w:pPr>
        <w:pStyle w:val="TOC3"/>
        <w:rPr>
          <w:rFonts w:asciiTheme="minorHAnsi" w:eastAsiaTheme="minorEastAsia" w:hAnsiTheme="minorHAnsi" w:cstheme="minorBidi"/>
          <w:noProof/>
          <w:sz w:val="22"/>
          <w:szCs w:val="22"/>
        </w:rPr>
      </w:pPr>
      <w:hyperlink w:anchor="_Toc520110689" w:history="1">
        <w:r w:rsidRPr="009C585E">
          <w:rPr>
            <w:rStyle w:val="Hyperlink"/>
            <w:noProof/>
          </w:rPr>
          <w:t>3.58.3 Referenced Standards</w:t>
        </w:r>
        <w:r>
          <w:rPr>
            <w:noProof/>
            <w:webHidden/>
          </w:rPr>
          <w:tab/>
        </w:r>
        <w:r>
          <w:rPr>
            <w:noProof/>
            <w:webHidden/>
          </w:rPr>
          <w:fldChar w:fldCharType="begin"/>
        </w:r>
        <w:r>
          <w:rPr>
            <w:noProof/>
            <w:webHidden/>
          </w:rPr>
          <w:instrText xml:space="preserve"> PAGEREF _Toc520110689 \h </w:instrText>
        </w:r>
        <w:r>
          <w:rPr>
            <w:noProof/>
            <w:webHidden/>
          </w:rPr>
        </w:r>
        <w:r>
          <w:rPr>
            <w:noProof/>
            <w:webHidden/>
          </w:rPr>
          <w:fldChar w:fldCharType="separate"/>
        </w:r>
        <w:r>
          <w:rPr>
            <w:noProof/>
            <w:webHidden/>
          </w:rPr>
          <w:t>37</w:t>
        </w:r>
        <w:r>
          <w:rPr>
            <w:noProof/>
            <w:webHidden/>
          </w:rPr>
          <w:fldChar w:fldCharType="end"/>
        </w:r>
      </w:hyperlink>
    </w:p>
    <w:p w14:paraId="667ECEC3" w14:textId="05CB190A" w:rsidR="00DA35AC" w:rsidRDefault="00DA35AC">
      <w:pPr>
        <w:pStyle w:val="TOC3"/>
        <w:rPr>
          <w:rFonts w:asciiTheme="minorHAnsi" w:eastAsiaTheme="minorEastAsia" w:hAnsiTheme="minorHAnsi" w:cstheme="minorBidi"/>
          <w:noProof/>
          <w:sz w:val="22"/>
          <w:szCs w:val="22"/>
        </w:rPr>
      </w:pPr>
      <w:hyperlink w:anchor="_Toc520110690" w:history="1">
        <w:r w:rsidRPr="009C585E">
          <w:rPr>
            <w:rStyle w:val="Hyperlink"/>
            <w:noProof/>
          </w:rPr>
          <w:t>3.58.4 Interaction Diagram</w:t>
        </w:r>
        <w:r>
          <w:rPr>
            <w:noProof/>
            <w:webHidden/>
          </w:rPr>
          <w:tab/>
        </w:r>
        <w:r>
          <w:rPr>
            <w:noProof/>
            <w:webHidden/>
          </w:rPr>
          <w:fldChar w:fldCharType="begin"/>
        </w:r>
        <w:r>
          <w:rPr>
            <w:noProof/>
            <w:webHidden/>
          </w:rPr>
          <w:instrText xml:space="preserve"> PAGEREF _Toc520110690 \h </w:instrText>
        </w:r>
        <w:r>
          <w:rPr>
            <w:noProof/>
            <w:webHidden/>
          </w:rPr>
        </w:r>
        <w:r>
          <w:rPr>
            <w:noProof/>
            <w:webHidden/>
          </w:rPr>
          <w:fldChar w:fldCharType="separate"/>
        </w:r>
        <w:r>
          <w:rPr>
            <w:noProof/>
            <w:webHidden/>
          </w:rPr>
          <w:t>38</w:t>
        </w:r>
        <w:r>
          <w:rPr>
            <w:noProof/>
            <w:webHidden/>
          </w:rPr>
          <w:fldChar w:fldCharType="end"/>
        </w:r>
      </w:hyperlink>
    </w:p>
    <w:p w14:paraId="29CF0694" w14:textId="26844530" w:rsidR="00DA35AC" w:rsidRDefault="00DA35AC">
      <w:pPr>
        <w:pStyle w:val="TOC4"/>
        <w:rPr>
          <w:rFonts w:asciiTheme="minorHAnsi" w:eastAsiaTheme="minorEastAsia" w:hAnsiTheme="minorHAnsi" w:cstheme="minorBidi"/>
          <w:noProof/>
          <w:sz w:val="22"/>
          <w:szCs w:val="22"/>
        </w:rPr>
      </w:pPr>
      <w:hyperlink w:anchor="_Toc520110691" w:history="1">
        <w:r w:rsidRPr="009C585E">
          <w:rPr>
            <w:rStyle w:val="Hyperlink"/>
            <w:noProof/>
          </w:rPr>
          <w:t>3.58.4.1 Provider Information Query Request</w:t>
        </w:r>
        <w:r>
          <w:rPr>
            <w:noProof/>
            <w:webHidden/>
          </w:rPr>
          <w:tab/>
        </w:r>
        <w:r>
          <w:rPr>
            <w:noProof/>
            <w:webHidden/>
          </w:rPr>
          <w:fldChar w:fldCharType="begin"/>
        </w:r>
        <w:r>
          <w:rPr>
            <w:noProof/>
            <w:webHidden/>
          </w:rPr>
          <w:instrText xml:space="preserve"> PAGEREF _Toc520110691 \h </w:instrText>
        </w:r>
        <w:r>
          <w:rPr>
            <w:noProof/>
            <w:webHidden/>
          </w:rPr>
        </w:r>
        <w:r>
          <w:rPr>
            <w:noProof/>
            <w:webHidden/>
          </w:rPr>
          <w:fldChar w:fldCharType="separate"/>
        </w:r>
        <w:r>
          <w:rPr>
            <w:noProof/>
            <w:webHidden/>
          </w:rPr>
          <w:t>38</w:t>
        </w:r>
        <w:r>
          <w:rPr>
            <w:noProof/>
            <w:webHidden/>
          </w:rPr>
          <w:fldChar w:fldCharType="end"/>
        </w:r>
      </w:hyperlink>
    </w:p>
    <w:p w14:paraId="063C1949" w14:textId="36E575CF" w:rsidR="00DA35AC" w:rsidRDefault="00DA35AC">
      <w:pPr>
        <w:pStyle w:val="TOC5"/>
        <w:rPr>
          <w:rFonts w:asciiTheme="minorHAnsi" w:eastAsiaTheme="minorEastAsia" w:hAnsiTheme="minorHAnsi" w:cstheme="minorBidi"/>
          <w:noProof/>
          <w:sz w:val="22"/>
          <w:szCs w:val="22"/>
        </w:rPr>
      </w:pPr>
      <w:hyperlink w:anchor="_Toc520110692" w:history="1">
        <w:r w:rsidRPr="009C585E">
          <w:rPr>
            <w:rStyle w:val="Hyperlink"/>
            <w:noProof/>
          </w:rPr>
          <w:t>3.58.4.1.1 Trigger Events</w:t>
        </w:r>
        <w:r>
          <w:rPr>
            <w:noProof/>
            <w:webHidden/>
          </w:rPr>
          <w:tab/>
        </w:r>
        <w:r>
          <w:rPr>
            <w:noProof/>
            <w:webHidden/>
          </w:rPr>
          <w:fldChar w:fldCharType="begin"/>
        </w:r>
        <w:r>
          <w:rPr>
            <w:noProof/>
            <w:webHidden/>
          </w:rPr>
          <w:instrText xml:space="preserve"> PAGEREF _Toc520110692 \h </w:instrText>
        </w:r>
        <w:r>
          <w:rPr>
            <w:noProof/>
            <w:webHidden/>
          </w:rPr>
        </w:r>
        <w:r>
          <w:rPr>
            <w:noProof/>
            <w:webHidden/>
          </w:rPr>
          <w:fldChar w:fldCharType="separate"/>
        </w:r>
        <w:r>
          <w:rPr>
            <w:noProof/>
            <w:webHidden/>
          </w:rPr>
          <w:t>38</w:t>
        </w:r>
        <w:r>
          <w:rPr>
            <w:noProof/>
            <w:webHidden/>
          </w:rPr>
          <w:fldChar w:fldCharType="end"/>
        </w:r>
      </w:hyperlink>
    </w:p>
    <w:p w14:paraId="4AA2BDDE" w14:textId="5BCF4E32" w:rsidR="00DA35AC" w:rsidRDefault="00DA35AC">
      <w:pPr>
        <w:pStyle w:val="TOC5"/>
        <w:rPr>
          <w:rFonts w:asciiTheme="minorHAnsi" w:eastAsiaTheme="minorEastAsia" w:hAnsiTheme="minorHAnsi" w:cstheme="minorBidi"/>
          <w:noProof/>
          <w:sz w:val="22"/>
          <w:szCs w:val="22"/>
        </w:rPr>
      </w:pPr>
      <w:hyperlink w:anchor="_Toc520110693" w:history="1">
        <w:r w:rsidRPr="009C585E">
          <w:rPr>
            <w:rStyle w:val="Hyperlink"/>
            <w:noProof/>
          </w:rPr>
          <w:t>3.58.4.1.2 Message Semantics</w:t>
        </w:r>
        <w:r>
          <w:rPr>
            <w:noProof/>
            <w:webHidden/>
          </w:rPr>
          <w:tab/>
        </w:r>
        <w:r>
          <w:rPr>
            <w:noProof/>
            <w:webHidden/>
          </w:rPr>
          <w:fldChar w:fldCharType="begin"/>
        </w:r>
        <w:r>
          <w:rPr>
            <w:noProof/>
            <w:webHidden/>
          </w:rPr>
          <w:instrText xml:space="preserve"> PAGEREF _Toc520110693 \h </w:instrText>
        </w:r>
        <w:r>
          <w:rPr>
            <w:noProof/>
            <w:webHidden/>
          </w:rPr>
        </w:r>
        <w:r>
          <w:rPr>
            <w:noProof/>
            <w:webHidden/>
          </w:rPr>
          <w:fldChar w:fldCharType="separate"/>
        </w:r>
        <w:r>
          <w:rPr>
            <w:noProof/>
            <w:webHidden/>
          </w:rPr>
          <w:t>39</w:t>
        </w:r>
        <w:r>
          <w:rPr>
            <w:noProof/>
            <w:webHidden/>
          </w:rPr>
          <w:fldChar w:fldCharType="end"/>
        </w:r>
      </w:hyperlink>
    </w:p>
    <w:p w14:paraId="605AB7E7" w14:textId="566F1208" w:rsidR="00DA35AC" w:rsidRDefault="00DA35AC">
      <w:pPr>
        <w:pStyle w:val="TOC6"/>
        <w:rPr>
          <w:rFonts w:asciiTheme="minorHAnsi" w:eastAsiaTheme="minorEastAsia" w:hAnsiTheme="minorHAnsi" w:cstheme="minorBidi"/>
          <w:noProof/>
          <w:sz w:val="22"/>
          <w:szCs w:val="22"/>
        </w:rPr>
      </w:pPr>
      <w:hyperlink w:anchor="_Toc520110694" w:history="1">
        <w:r w:rsidRPr="009C585E">
          <w:rPr>
            <w:rStyle w:val="Hyperlink"/>
            <w:noProof/>
          </w:rPr>
          <w:t>3.58.4.1.2.1 HPD Schema Structure</w:t>
        </w:r>
        <w:r>
          <w:rPr>
            <w:noProof/>
            <w:webHidden/>
          </w:rPr>
          <w:tab/>
        </w:r>
        <w:r>
          <w:rPr>
            <w:noProof/>
            <w:webHidden/>
          </w:rPr>
          <w:fldChar w:fldCharType="begin"/>
        </w:r>
        <w:r>
          <w:rPr>
            <w:noProof/>
            <w:webHidden/>
          </w:rPr>
          <w:instrText xml:space="preserve"> PAGEREF _Toc520110694 \h </w:instrText>
        </w:r>
        <w:r>
          <w:rPr>
            <w:noProof/>
            <w:webHidden/>
          </w:rPr>
        </w:r>
        <w:r>
          <w:rPr>
            <w:noProof/>
            <w:webHidden/>
          </w:rPr>
          <w:fldChar w:fldCharType="separate"/>
        </w:r>
        <w:r>
          <w:rPr>
            <w:noProof/>
            <w:webHidden/>
          </w:rPr>
          <w:t>39</w:t>
        </w:r>
        <w:r>
          <w:rPr>
            <w:noProof/>
            <w:webHidden/>
          </w:rPr>
          <w:fldChar w:fldCharType="end"/>
        </w:r>
      </w:hyperlink>
    </w:p>
    <w:p w14:paraId="134DF2FC" w14:textId="54077459" w:rsidR="00DA35AC" w:rsidRDefault="00DA35AC">
      <w:pPr>
        <w:pStyle w:val="TOC6"/>
        <w:rPr>
          <w:rFonts w:asciiTheme="minorHAnsi" w:eastAsiaTheme="minorEastAsia" w:hAnsiTheme="minorHAnsi" w:cstheme="minorBidi"/>
          <w:noProof/>
          <w:sz w:val="22"/>
          <w:szCs w:val="22"/>
        </w:rPr>
      </w:pPr>
      <w:hyperlink w:anchor="_Toc520110695" w:history="1">
        <w:r w:rsidRPr="009C585E">
          <w:rPr>
            <w:rStyle w:val="Hyperlink"/>
            <w:noProof/>
          </w:rPr>
          <w:t>3.58.4.1.2.2 HPD Schema Content</w:t>
        </w:r>
        <w:r>
          <w:rPr>
            <w:noProof/>
            <w:webHidden/>
          </w:rPr>
          <w:tab/>
        </w:r>
        <w:r>
          <w:rPr>
            <w:noProof/>
            <w:webHidden/>
          </w:rPr>
          <w:fldChar w:fldCharType="begin"/>
        </w:r>
        <w:r>
          <w:rPr>
            <w:noProof/>
            <w:webHidden/>
          </w:rPr>
          <w:instrText xml:space="preserve"> PAGEREF _Toc520110695 \h </w:instrText>
        </w:r>
        <w:r>
          <w:rPr>
            <w:noProof/>
            <w:webHidden/>
          </w:rPr>
        </w:r>
        <w:r>
          <w:rPr>
            <w:noProof/>
            <w:webHidden/>
          </w:rPr>
          <w:fldChar w:fldCharType="separate"/>
        </w:r>
        <w:r>
          <w:rPr>
            <w:noProof/>
            <w:webHidden/>
          </w:rPr>
          <w:t>40</w:t>
        </w:r>
        <w:r>
          <w:rPr>
            <w:noProof/>
            <w:webHidden/>
          </w:rPr>
          <w:fldChar w:fldCharType="end"/>
        </w:r>
      </w:hyperlink>
    </w:p>
    <w:p w14:paraId="306F6DC3" w14:textId="351F7553" w:rsidR="00DA35AC" w:rsidRDefault="00DA35AC">
      <w:pPr>
        <w:pStyle w:val="TOC7"/>
        <w:rPr>
          <w:rFonts w:asciiTheme="minorHAnsi" w:eastAsiaTheme="minorEastAsia" w:hAnsiTheme="minorHAnsi" w:cstheme="minorBidi"/>
          <w:noProof/>
          <w:sz w:val="22"/>
          <w:szCs w:val="22"/>
        </w:rPr>
      </w:pPr>
      <w:hyperlink w:anchor="_Toc520110696" w:history="1">
        <w:r w:rsidRPr="009C585E">
          <w:rPr>
            <w:rStyle w:val="Hyperlink"/>
            <w:noProof/>
          </w:rPr>
          <w:t>3.58.4.1.2.2.1 Object Classes</w:t>
        </w:r>
        <w:r>
          <w:rPr>
            <w:noProof/>
            <w:webHidden/>
          </w:rPr>
          <w:tab/>
        </w:r>
        <w:r>
          <w:rPr>
            <w:noProof/>
            <w:webHidden/>
          </w:rPr>
          <w:fldChar w:fldCharType="begin"/>
        </w:r>
        <w:r>
          <w:rPr>
            <w:noProof/>
            <w:webHidden/>
          </w:rPr>
          <w:instrText xml:space="preserve"> PAGEREF _Toc520110696 \h </w:instrText>
        </w:r>
        <w:r>
          <w:rPr>
            <w:noProof/>
            <w:webHidden/>
          </w:rPr>
        </w:r>
        <w:r>
          <w:rPr>
            <w:noProof/>
            <w:webHidden/>
          </w:rPr>
          <w:fldChar w:fldCharType="separate"/>
        </w:r>
        <w:r>
          <w:rPr>
            <w:noProof/>
            <w:webHidden/>
          </w:rPr>
          <w:t>40</w:t>
        </w:r>
        <w:r>
          <w:rPr>
            <w:noProof/>
            <w:webHidden/>
          </w:rPr>
          <w:fldChar w:fldCharType="end"/>
        </w:r>
      </w:hyperlink>
    </w:p>
    <w:p w14:paraId="3DD29EDE" w14:textId="2B5A7FE3" w:rsidR="00DA35AC" w:rsidRDefault="00DA35AC">
      <w:pPr>
        <w:pStyle w:val="TOC7"/>
        <w:rPr>
          <w:rFonts w:asciiTheme="minorHAnsi" w:eastAsiaTheme="minorEastAsia" w:hAnsiTheme="minorHAnsi" w:cstheme="minorBidi"/>
          <w:noProof/>
          <w:sz w:val="22"/>
          <w:szCs w:val="22"/>
        </w:rPr>
      </w:pPr>
      <w:hyperlink w:anchor="_Toc520110697" w:history="1">
        <w:r w:rsidRPr="009C585E">
          <w:rPr>
            <w:rStyle w:val="Hyperlink"/>
            <w:noProof/>
          </w:rPr>
          <w:t>3.58.4.1.2.2.2 Individual Provider</w:t>
        </w:r>
        <w:r>
          <w:rPr>
            <w:noProof/>
            <w:webHidden/>
          </w:rPr>
          <w:tab/>
        </w:r>
        <w:r>
          <w:rPr>
            <w:noProof/>
            <w:webHidden/>
          </w:rPr>
          <w:fldChar w:fldCharType="begin"/>
        </w:r>
        <w:r>
          <w:rPr>
            <w:noProof/>
            <w:webHidden/>
          </w:rPr>
          <w:instrText xml:space="preserve"> PAGEREF _Toc520110697 \h </w:instrText>
        </w:r>
        <w:r>
          <w:rPr>
            <w:noProof/>
            <w:webHidden/>
          </w:rPr>
        </w:r>
        <w:r>
          <w:rPr>
            <w:noProof/>
            <w:webHidden/>
          </w:rPr>
          <w:fldChar w:fldCharType="separate"/>
        </w:r>
        <w:r>
          <w:rPr>
            <w:noProof/>
            <w:webHidden/>
          </w:rPr>
          <w:t>46</w:t>
        </w:r>
        <w:r>
          <w:rPr>
            <w:noProof/>
            <w:webHidden/>
          </w:rPr>
          <w:fldChar w:fldCharType="end"/>
        </w:r>
      </w:hyperlink>
    </w:p>
    <w:p w14:paraId="542579FF" w14:textId="23D87E98" w:rsidR="00DA35AC" w:rsidRDefault="00DA35AC">
      <w:pPr>
        <w:pStyle w:val="TOC7"/>
        <w:rPr>
          <w:rFonts w:asciiTheme="minorHAnsi" w:eastAsiaTheme="minorEastAsia" w:hAnsiTheme="minorHAnsi" w:cstheme="minorBidi"/>
          <w:noProof/>
          <w:sz w:val="22"/>
          <w:szCs w:val="22"/>
        </w:rPr>
      </w:pPr>
      <w:hyperlink w:anchor="_Toc520110698" w:history="1">
        <w:r w:rsidRPr="009C585E">
          <w:rPr>
            <w:rStyle w:val="Hyperlink"/>
            <w:noProof/>
          </w:rPr>
          <w:t>3.58.4.1.2.2.3 Organizational Provider</w:t>
        </w:r>
        <w:r>
          <w:rPr>
            <w:noProof/>
            <w:webHidden/>
          </w:rPr>
          <w:tab/>
        </w:r>
        <w:r>
          <w:rPr>
            <w:noProof/>
            <w:webHidden/>
          </w:rPr>
          <w:fldChar w:fldCharType="begin"/>
        </w:r>
        <w:r>
          <w:rPr>
            <w:noProof/>
            <w:webHidden/>
          </w:rPr>
          <w:instrText xml:space="preserve"> PAGEREF _Toc520110698 \h </w:instrText>
        </w:r>
        <w:r>
          <w:rPr>
            <w:noProof/>
            <w:webHidden/>
          </w:rPr>
        </w:r>
        <w:r>
          <w:rPr>
            <w:noProof/>
            <w:webHidden/>
          </w:rPr>
          <w:fldChar w:fldCharType="separate"/>
        </w:r>
        <w:r>
          <w:rPr>
            <w:noProof/>
            <w:webHidden/>
          </w:rPr>
          <w:t>53</w:t>
        </w:r>
        <w:r>
          <w:rPr>
            <w:noProof/>
            <w:webHidden/>
          </w:rPr>
          <w:fldChar w:fldCharType="end"/>
        </w:r>
      </w:hyperlink>
    </w:p>
    <w:p w14:paraId="3CC61330" w14:textId="346F40F4" w:rsidR="00DA35AC" w:rsidRDefault="00DA35AC">
      <w:pPr>
        <w:pStyle w:val="TOC7"/>
        <w:rPr>
          <w:rFonts w:asciiTheme="minorHAnsi" w:eastAsiaTheme="minorEastAsia" w:hAnsiTheme="minorHAnsi" w:cstheme="minorBidi"/>
          <w:noProof/>
          <w:sz w:val="22"/>
          <w:szCs w:val="22"/>
        </w:rPr>
      </w:pPr>
      <w:hyperlink w:anchor="_Toc520110699" w:history="1">
        <w:r w:rsidRPr="009C585E">
          <w:rPr>
            <w:rStyle w:val="Hyperlink"/>
            <w:noProof/>
          </w:rPr>
          <w:t>3.58.4.1.2.2.4 Relationships</w:t>
        </w:r>
        <w:r>
          <w:rPr>
            <w:noProof/>
            <w:webHidden/>
          </w:rPr>
          <w:tab/>
        </w:r>
        <w:r>
          <w:rPr>
            <w:noProof/>
            <w:webHidden/>
          </w:rPr>
          <w:fldChar w:fldCharType="begin"/>
        </w:r>
        <w:r>
          <w:rPr>
            <w:noProof/>
            <w:webHidden/>
          </w:rPr>
          <w:instrText xml:space="preserve"> PAGEREF _Toc520110699 \h </w:instrText>
        </w:r>
        <w:r>
          <w:rPr>
            <w:noProof/>
            <w:webHidden/>
          </w:rPr>
        </w:r>
        <w:r>
          <w:rPr>
            <w:noProof/>
            <w:webHidden/>
          </w:rPr>
          <w:fldChar w:fldCharType="separate"/>
        </w:r>
        <w:r>
          <w:rPr>
            <w:noProof/>
            <w:webHidden/>
          </w:rPr>
          <w:t>58</w:t>
        </w:r>
        <w:r>
          <w:rPr>
            <w:noProof/>
            <w:webHidden/>
          </w:rPr>
          <w:fldChar w:fldCharType="end"/>
        </w:r>
      </w:hyperlink>
    </w:p>
    <w:p w14:paraId="15DAF354" w14:textId="466666CF" w:rsidR="00DA35AC" w:rsidRDefault="00DA35AC">
      <w:pPr>
        <w:pStyle w:val="TOC7"/>
        <w:rPr>
          <w:rFonts w:asciiTheme="minorHAnsi" w:eastAsiaTheme="minorEastAsia" w:hAnsiTheme="minorHAnsi" w:cstheme="minorBidi"/>
          <w:noProof/>
          <w:sz w:val="22"/>
          <w:szCs w:val="22"/>
        </w:rPr>
      </w:pPr>
      <w:hyperlink w:anchor="_Toc520110700" w:history="1">
        <w:r w:rsidRPr="009C585E">
          <w:rPr>
            <w:rStyle w:val="Hyperlink"/>
            <w:noProof/>
          </w:rPr>
          <w:t>3.58.4.1.2.2.5 Federation Option - Data Elements</w:t>
        </w:r>
        <w:r>
          <w:rPr>
            <w:noProof/>
            <w:webHidden/>
          </w:rPr>
          <w:tab/>
        </w:r>
        <w:r>
          <w:rPr>
            <w:noProof/>
            <w:webHidden/>
          </w:rPr>
          <w:fldChar w:fldCharType="begin"/>
        </w:r>
        <w:r>
          <w:rPr>
            <w:noProof/>
            <w:webHidden/>
          </w:rPr>
          <w:instrText xml:space="preserve"> PAGEREF _Toc520110700 \h </w:instrText>
        </w:r>
        <w:r>
          <w:rPr>
            <w:noProof/>
            <w:webHidden/>
          </w:rPr>
        </w:r>
        <w:r>
          <w:rPr>
            <w:noProof/>
            <w:webHidden/>
          </w:rPr>
          <w:fldChar w:fldCharType="separate"/>
        </w:r>
        <w:r>
          <w:rPr>
            <w:noProof/>
            <w:webHidden/>
          </w:rPr>
          <w:t>60</w:t>
        </w:r>
        <w:r>
          <w:rPr>
            <w:noProof/>
            <w:webHidden/>
          </w:rPr>
          <w:fldChar w:fldCharType="end"/>
        </w:r>
      </w:hyperlink>
    </w:p>
    <w:p w14:paraId="0BB59DA8" w14:textId="2B4E0286" w:rsidR="00DA35AC" w:rsidRDefault="00DA35AC">
      <w:pPr>
        <w:pStyle w:val="TOC7"/>
        <w:rPr>
          <w:rFonts w:asciiTheme="minorHAnsi" w:eastAsiaTheme="minorEastAsia" w:hAnsiTheme="minorHAnsi" w:cstheme="minorBidi"/>
          <w:noProof/>
          <w:sz w:val="22"/>
          <w:szCs w:val="22"/>
        </w:rPr>
      </w:pPr>
      <w:hyperlink w:anchor="_Toc520110701" w:history="1">
        <w:r w:rsidRPr="009C585E">
          <w:rPr>
            <w:rStyle w:val="Hyperlink"/>
            <w:noProof/>
          </w:rPr>
          <w:t>3.58.4.1.2.2.6 Optionality</w:t>
        </w:r>
        <w:r>
          <w:rPr>
            <w:noProof/>
            <w:webHidden/>
          </w:rPr>
          <w:tab/>
        </w:r>
        <w:r>
          <w:rPr>
            <w:noProof/>
            <w:webHidden/>
          </w:rPr>
          <w:fldChar w:fldCharType="begin"/>
        </w:r>
        <w:r>
          <w:rPr>
            <w:noProof/>
            <w:webHidden/>
          </w:rPr>
          <w:instrText xml:space="preserve"> PAGEREF _Toc520110701 \h </w:instrText>
        </w:r>
        <w:r>
          <w:rPr>
            <w:noProof/>
            <w:webHidden/>
          </w:rPr>
        </w:r>
        <w:r>
          <w:rPr>
            <w:noProof/>
            <w:webHidden/>
          </w:rPr>
          <w:fldChar w:fldCharType="separate"/>
        </w:r>
        <w:r>
          <w:rPr>
            <w:noProof/>
            <w:webHidden/>
          </w:rPr>
          <w:t>63</w:t>
        </w:r>
        <w:r>
          <w:rPr>
            <w:noProof/>
            <w:webHidden/>
          </w:rPr>
          <w:fldChar w:fldCharType="end"/>
        </w:r>
      </w:hyperlink>
    </w:p>
    <w:p w14:paraId="516DFC17" w14:textId="1889BFCD" w:rsidR="00DA35AC" w:rsidRDefault="00DA35AC">
      <w:pPr>
        <w:pStyle w:val="TOC6"/>
        <w:rPr>
          <w:rFonts w:asciiTheme="minorHAnsi" w:eastAsiaTheme="minorEastAsia" w:hAnsiTheme="minorHAnsi" w:cstheme="minorBidi"/>
          <w:noProof/>
          <w:sz w:val="22"/>
          <w:szCs w:val="22"/>
        </w:rPr>
      </w:pPr>
      <w:hyperlink w:anchor="_Toc520110702" w:history="1">
        <w:r w:rsidRPr="009C585E">
          <w:rPr>
            <w:rStyle w:val="Hyperlink"/>
            <w:noProof/>
          </w:rPr>
          <w:t>3.58.4.1.2.3 Status Code Values</w:t>
        </w:r>
        <w:r>
          <w:rPr>
            <w:noProof/>
            <w:webHidden/>
          </w:rPr>
          <w:tab/>
        </w:r>
        <w:r>
          <w:rPr>
            <w:noProof/>
            <w:webHidden/>
          </w:rPr>
          <w:fldChar w:fldCharType="begin"/>
        </w:r>
        <w:r>
          <w:rPr>
            <w:noProof/>
            <w:webHidden/>
          </w:rPr>
          <w:instrText xml:space="preserve"> PAGEREF _Toc520110702 \h </w:instrText>
        </w:r>
        <w:r>
          <w:rPr>
            <w:noProof/>
            <w:webHidden/>
          </w:rPr>
        </w:r>
        <w:r>
          <w:rPr>
            <w:noProof/>
            <w:webHidden/>
          </w:rPr>
          <w:fldChar w:fldCharType="separate"/>
        </w:r>
        <w:r>
          <w:rPr>
            <w:noProof/>
            <w:webHidden/>
          </w:rPr>
          <w:t>64</w:t>
        </w:r>
        <w:r>
          <w:rPr>
            <w:noProof/>
            <w:webHidden/>
          </w:rPr>
          <w:fldChar w:fldCharType="end"/>
        </w:r>
      </w:hyperlink>
    </w:p>
    <w:p w14:paraId="036CD1D4" w14:textId="57C04EB7" w:rsidR="00DA35AC" w:rsidRDefault="00DA35AC">
      <w:pPr>
        <w:pStyle w:val="TOC6"/>
        <w:rPr>
          <w:rFonts w:asciiTheme="minorHAnsi" w:eastAsiaTheme="minorEastAsia" w:hAnsiTheme="minorHAnsi" w:cstheme="minorBidi"/>
          <w:noProof/>
          <w:sz w:val="22"/>
          <w:szCs w:val="22"/>
        </w:rPr>
      </w:pPr>
      <w:hyperlink w:anchor="_Toc520110703" w:history="1">
        <w:r w:rsidRPr="009C585E">
          <w:rPr>
            <w:rStyle w:val="Hyperlink"/>
            <w:noProof/>
          </w:rPr>
          <w:t>3.58.4.1.2.4 Coding Address Elements</w:t>
        </w:r>
        <w:r>
          <w:rPr>
            <w:noProof/>
            <w:webHidden/>
          </w:rPr>
          <w:tab/>
        </w:r>
        <w:r>
          <w:rPr>
            <w:noProof/>
            <w:webHidden/>
          </w:rPr>
          <w:fldChar w:fldCharType="begin"/>
        </w:r>
        <w:r>
          <w:rPr>
            <w:noProof/>
            <w:webHidden/>
          </w:rPr>
          <w:instrText xml:space="preserve"> PAGEREF _Toc520110703 \h </w:instrText>
        </w:r>
        <w:r>
          <w:rPr>
            <w:noProof/>
            <w:webHidden/>
          </w:rPr>
        </w:r>
        <w:r>
          <w:rPr>
            <w:noProof/>
            <w:webHidden/>
          </w:rPr>
          <w:fldChar w:fldCharType="separate"/>
        </w:r>
        <w:r>
          <w:rPr>
            <w:noProof/>
            <w:webHidden/>
          </w:rPr>
          <w:t>65</w:t>
        </w:r>
        <w:r>
          <w:rPr>
            <w:noProof/>
            <w:webHidden/>
          </w:rPr>
          <w:fldChar w:fldCharType="end"/>
        </w:r>
      </w:hyperlink>
    </w:p>
    <w:p w14:paraId="00BA72D5" w14:textId="1DC41543" w:rsidR="00DA35AC" w:rsidRDefault="00DA35AC">
      <w:pPr>
        <w:pStyle w:val="TOC5"/>
        <w:rPr>
          <w:rFonts w:asciiTheme="minorHAnsi" w:eastAsiaTheme="minorEastAsia" w:hAnsiTheme="minorHAnsi" w:cstheme="minorBidi"/>
          <w:noProof/>
          <w:sz w:val="22"/>
          <w:szCs w:val="22"/>
        </w:rPr>
      </w:pPr>
      <w:hyperlink w:anchor="_Toc520110704" w:history="1">
        <w:r w:rsidRPr="009C585E">
          <w:rPr>
            <w:rStyle w:val="Hyperlink"/>
            <w:noProof/>
          </w:rPr>
          <w:t>3.58.4.1.3 Expected Actions</w:t>
        </w:r>
        <w:r>
          <w:rPr>
            <w:noProof/>
            <w:webHidden/>
          </w:rPr>
          <w:tab/>
        </w:r>
        <w:r>
          <w:rPr>
            <w:noProof/>
            <w:webHidden/>
          </w:rPr>
          <w:fldChar w:fldCharType="begin"/>
        </w:r>
        <w:r>
          <w:rPr>
            <w:noProof/>
            <w:webHidden/>
          </w:rPr>
          <w:instrText xml:space="preserve"> PAGEREF _Toc520110704 \h </w:instrText>
        </w:r>
        <w:r>
          <w:rPr>
            <w:noProof/>
            <w:webHidden/>
          </w:rPr>
        </w:r>
        <w:r>
          <w:rPr>
            <w:noProof/>
            <w:webHidden/>
          </w:rPr>
          <w:fldChar w:fldCharType="separate"/>
        </w:r>
        <w:r>
          <w:rPr>
            <w:noProof/>
            <w:webHidden/>
          </w:rPr>
          <w:t>66</w:t>
        </w:r>
        <w:r>
          <w:rPr>
            <w:noProof/>
            <w:webHidden/>
          </w:rPr>
          <w:fldChar w:fldCharType="end"/>
        </w:r>
      </w:hyperlink>
    </w:p>
    <w:p w14:paraId="0BD40D6E" w14:textId="5FFAD431" w:rsidR="00DA35AC" w:rsidRDefault="00DA35AC">
      <w:pPr>
        <w:pStyle w:val="TOC4"/>
        <w:rPr>
          <w:rFonts w:asciiTheme="minorHAnsi" w:eastAsiaTheme="minorEastAsia" w:hAnsiTheme="minorHAnsi" w:cstheme="minorBidi"/>
          <w:noProof/>
          <w:sz w:val="22"/>
          <w:szCs w:val="22"/>
        </w:rPr>
      </w:pPr>
      <w:hyperlink w:anchor="_Toc520110705" w:history="1">
        <w:r w:rsidRPr="009C585E">
          <w:rPr>
            <w:rStyle w:val="Hyperlink"/>
            <w:noProof/>
          </w:rPr>
          <w:t>3.58.4.2 Provider Information Query Response</w:t>
        </w:r>
        <w:r>
          <w:rPr>
            <w:noProof/>
            <w:webHidden/>
          </w:rPr>
          <w:tab/>
        </w:r>
        <w:r>
          <w:rPr>
            <w:noProof/>
            <w:webHidden/>
          </w:rPr>
          <w:fldChar w:fldCharType="begin"/>
        </w:r>
        <w:r>
          <w:rPr>
            <w:noProof/>
            <w:webHidden/>
          </w:rPr>
          <w:instrText xml:space="preserve"> PAGEREF _Toc520110705 \h </w:instrText>
        </w:r>
        <w:r>
          <w:rPr>
            <w:noProof/>
            <w:webHidden/>
          </w:rPr>
        </w:r>
        <w:r>
          <w:rPr>
            <w:noProof/>
            <w:webHidden/>
          </w:rPr>
          <w:fldChar w:fldCharType="separate"/>
        </w:r>
        <w:r>
          <w:rPr>
            <w:noProof/>
            <w:webHidden/>
          </w:rPr>
          <w:t>67</w:t>
        </w:r>
        <w:r>
          <w:rPr>
            <w:noProof/>
            <w:webHidden/>
          </w:rPr>
          <w:fldChar w:fldCharType="end"/>
        </w:r>
      </w:hyperlink>
    </w:p>
    <w:p w14:paraId="6113E357" w14:textId="71234F29" w:rsidR="00DA35AC" w:rsidRDefault="00DA35AC">
      <w:pPr>
        <w:pStyle w:val="TOC5"/>
        <w:rPr>
          <w:rFonts w:asciiTheme="minorHAnsi" w:eastAsiaTheme="minorEastAsia" w:hAnsiTheme="minorHAnsi" w:cstheme="minorBidi"/>
          <w:noProof/>
          <w:sz w:val="22"/>
          <w:szCs w:val="22"/>
        </w:rPr>
      </w:pPr>
      <w:hyperlink w:anchor="_Toc520110706" w:history="1">
        <w:r w:rsidRPr="009C585E">
          <w:rPr>
            <w:rStyle w:val="Hyperlink"/>
            <w:noProof/>
          </w:rPr>
          <w:t>3.58.4.2.1 Trigger Events</w:t>
        </w:r>
        <w:r>
          <w:rPr>
            <w:noProof/>
            <w:webHidden/>
          </w:rPr>
          <w:tab/>
        </w:r>
        <w:r>
          <w:rPr>
            <w:noProof/>
            <w:webHidden/>
          </w:rPr>
          <w:fldChar w:fldCharType="begin"/>
        </w:r>
        <w:r>
          <w:rPr>
            <w:noProof/>
            <w:webHidden/>
          </w:rPr>
          <w:instrText xml:space="preserve"> PAGEREF _Toc520110706 \h </w:instrText>
        </w:r>
        <w:r>
          <w:rPr>
            <w:noProof/>
            <w:webHidden/>
          </w:rPr>
        </w:r>
        <w:r>
          <w:rPr>
            <w:noProof/>
            <w:webHidden/>
          </w:rPr>
          <w:fldChar w:fldCharType="separate"/>
        </w:r>
        <w:r>
          <w:rPr>
            <w:noProof/>
            <w:webHidden/>
          </w:rPr>
          <w:t>67</w:t>
        </w:r>
        <w:r>
          <w:rPr>
            <w:noProof/>
            <w:webHidden/>
          </w:rPr>
          <w:fldChar w:fldCharType="end"/>
        </w:r>
      </w:hyperlink>
    </w:p>
    <w:p w14:paraId="530576A7" w14:textId="0F70670C" w:rsidR="00DA35AC" w:rsidRDefault="00DA35AC">
      <w:pPr>
        <w:pStyle w:val="TOC5"/>
        <w:rPr>
          <w:rFonts w:asciiTheme="minorHAnsi" w:eastAsiaTheme="minorEastAsia" w:hAnsiTheme="minorHAnsi" w:cstheme="minorBidi"/>
          <w:noProof/>
          <w:sz w:val="22"/>
          <w:szCs w:val="22"/>
        </w:rPr>
      </w:pPr>
      <w:hyperlink w:anchor="_Toc520110707" w:history="1">
        <w:r w:rsidRPr="009C585E">
          <w:rPr>
            <w:rStyle w:val="Hyperlink"/>
            <w:noProof/>
          </w:rPr>
          <w:t>3.58.4.2.2 Message Semantics</w:t>
        </w:r>
        <w:r>
          <w:rPr>
            <w:noProof/>
            <w:webHidden/>
          </w:rPr>
          <w:tab/>
        </w:r>
        <w:r>
          <w:rPr>
            <w:noProof/>
            <w:webHidden/>
          </w:rPr>
          <w:fldChar w:fldCharType="begin"/>
        </w:r>
        <w:r>
          <w:rPr>
            <w:noProof/>
            <w:webHidden/>
          </w:rPr>
          <w:instrText xml:space="preserve"> PAGEREF _Toc520110707 \h </w:instrText>
        </w:r>
        <w:r>
          <w:rPr>
            <w:noProof/>
            <w:webHidden/>
          </w:rPr>
        </w:r>
        <w:r>
          <w:rPr>
            <w:noProof/>
            <w:webHidden/>
          </w:rPr>
          <w:fldChar w:fldCharType="separate"/>
        </w:r>
        <w:r>
          <w:rPr>
            <w:noProof/>
            <w:webHidden/>
          </w:rPr>
          <w:t>67</w:t>
        </w:r>
        <w:r>
          <w:rPr>
            <w:noProof/>
            <w:webHidden/>
          </w:rPr>
          <w:fldChar w:fldCharType="end"/>
        </w:r>
      </w:hyperlink>
    </w:p>
    <w:p w14:paraId="13A5D85C" w14:textId="78F2E513" w:rsidR="00DA35AC" w:rsidRDefault="00DA35AC">
      <w:pPr>
        <w:pStyle w:val="TOC5"/>
        <w:rPr>
          <w:rFonts w:asciiTheme="minorHAnsi" w:eastAsiaTheme="minorEastAsia" w:hAnsiTheme="minorHAnsi" w:cstheme="minorBidi"/>
          <w:noProof/>
          <w:sz w:val="22"/>
          <w:szCs w:val="22"/>
        </w:rPr>
      </w:pPr>
      <w:hyperlink w:anchor="_Toc520110708" w:history="1">
        <w:r w:rsidRPr="009C585E">
          <w:rPr>
            <w:rStyle w:val="Hyperlink"/>
            <w:noProof/>
          </w:rPr>
          <w:t>3.58.4.2.3 Expected Actions</w:t>
        </w:r>
        <w:r>
          <w:rPr>
            <w:noProof/>
            <w:webHidden/>
          </w:rPr>
          <w:tab/>
        </w:r>
        <w:r>
          <w:rPr>
            <w:noProof/>
            <w:webHidden/>
          </w:rPr>
          <w:fldChar w:fldCharType="begin"/>
        </w:r>
        <w:r>
          <w:rPr>
            <w:noProof/>
            <w:webHidden/>
          </w:rPr>
          <w:instrText xml:space="preserve"> PAGEREF _Toc520110708 \h </w:instrText>
        </w:r>
        <w:r>
          <w:rPr>
            <w:noProof/>
            <w:webHidden/>
          </w:rPr>
        </w:r>
        <w:r>
          <w:rPr>
            <w:noProof/>
            <w:webHidden/>
          </w:rPr>
          <w:fldChar w:fldCharType="separate"/>
        </w:r>
        <w:r>
          <w:rPr>
            <w:noProof/>
            <w:webHidden/>
          </w:rPr>
          <w:t>67</w:t>
        </w:r>
        <w:r>
          <w:rPr>
            <w:noProof/>
            <w:webHidden/>
          </w:rPr>
          <w:fldChar w:fldCharType="end"/>
        </w:r>
      </w:hyperlink>
    </w:p>
    <w:p w14:paraId="5C6A0648" w14:textId="7C7B5EF5" w:rsidR="00DA35AC" w:rsidRDefault="00DA35AC">
      <w:pPr>
        <w:pStyle w:val="TOC3"/>
        <w:rPr>
          <w:rFonts w:asciiTheme="minorHAnsi" w:eastAsiaTheme="minorEastAsia" w:hAnsiTheme="minorHAnsi" w:cstheme="minorBidi"/>
          <w:noProof/>
          <w:sz w:val="22"/>
          <w:szCs w:val="22"/>
        </w:rPr>
      </w:pPr>
      <w:hyperlink w:anchor="_Toc520110709" w:history="1">
        <w:r w:rsidRPr="009C585E">
          <w:rPr>
            <w:rStyle w:val="Hyperlink"/>
            <w:noProof/>
          </w:rPr>
          <w:t>3.58.5 Security Considerations</w:t>
        </w:r>
        <w:r>
          <w:rPr>
            <w:noProof/>
            <w:webHidden/>
          </w:rPr>
          <w:tab/>
        </w:r>
        <w:r>
          <w:rPr>
            <w:noProof/>
            <w:webHidden/>
          </w:rPr>
          <w:fldChar w:fldCharType="begin"/>
        </w:r>
        <w:r>
          <w:rPr>
            <w:noProof/>
            <w:webHidden/>
          </w:rPr>
          <w:instrText xml:space="preserve"> PAGEREF _Toc520110709 \h </w:instrText>
        </w:r>
        <w:r>
          <w:rPr>
            <w:noProof/>
            <w:webHidden/>
          </w:rPr>
        </w:r>
        <w:r>
          <w:rPr>
            <w:noProof/>
            <w:webHidden/>
          </w:rPr>
          <w:fldChar w:fldCharType="separate"/>
        </w:r>
        <w:r>
          <w:rPr>
            <w:noProof/>
            <w:webHidden/>
          </w:rPr>
          <w:t>68</w:t>
        </w:r>
        <w:r>
          <w:rPr>
            <w:noProof/>
            <w:webHidden/>
          </w:rPr>
          <w:fldChar w:fldCharType="end"/>
        </w:r>
      </w:hyperlink>
    </w:p>
    <w:p w14:paraId="6A7FCF38" w14:textId="4E93F3DC" w:rsidR="00DA35AC" w:rsidRDefault="00DA35AC">
      <w:pPr>
        <w:pStyle w:val="TOC3"/>
        <w:rPr>
          <w:rFonts w:asciiTheme="minorHAnsi" w:eastAsiaTheme="minorEastAsia" w:hAnsiTheme="minorHAnsi" w:cstheme="minorBidi"/>
          <w:noProof/>
          <w:sz w:val="22"/>
          <w:szCs w:val="22"/>
        </w:rPr>
      </w:pPr>
      <w:hyperlink w:anchor="_Toc520110710" w:history="1">
        <w:r w:rsidRPr="009C585E">
          <w:rPr>
            <w:rStyle w:val="Hyperlink"/>
            <w:noProof/>
          </w:rPr>
          <w:t>3.58.6 Protocol Requirements</w:t>
        </w:r>
        <w:r>
          <w:rPr>
            <w:noProof/>
            <w:webHidden/>
          </w:rPr>
          <w:tab/>
        </w:r>
        <w:r>
          <w:rPr>
            <w:noProof/>
            <w:webHidden/>
          </w:rPr>
          <w:fldChar w:fldCharType="begin"/>
        </w:r>
        <w:r>
          <w:rPr>
            <w:noProof/>
            <w:webHidden/>
          </w:rPr>
          <w:instrText xml:space="preserve"> PAGEREF _Toc520110710 \h </w:instrText>
        </w:r>
        <w:r>
          <w:rPr>
            <w:noProof/>
            <w:webHidden/>
          </w:rPr>
        </w:r>
        <w:r>
          <w:rPr>
            <w:noProof/>
            <w:webHidden/>
          </w:rPr>
          <w:fldChar w:fldCharType="separate"/>
        </w:r>
        <w:r>
          <w:rPr>
            <w:noProof/>
            <w:webHidden/>
          </w:rPr>
          <w:t>68</w:t>
        </w:r>
        <w:r>
          <w:rPr>
            <w:noProof/>
            <w:webHidden/>
          </w:rPr>
          <w:fldChar w:fldCharType="end"/>
        </w:r>
      </w:hyperlink>
    </w:p>
    <w:p w14:paraId="443D9A18" w14:textId="05F9C930" w:rsidR="00DA35AC" w:rsidRDefault="00DA35AC">
      <w:pPr>
        <w:pStyle w:val="TOC2"/>
        <w:rPr>
          <w:rFonts w:asciiTheme="minorHAnsi" w:eastAsiaTheme="minorEastAsia" w:hAnsiTheme="minorHAnsi" w:cstheme="minorBidi"/>
          <w:noProof/>
          <w:sz w:val="22"/>
          <w:szCs w:val="22"/>
        </w:rPr>
      </w:pPr>
      <w:hyperlink w:anchor="_Toc520110711" w:history="1">
        <w:r w:rsidRPr="009C585E">
          <w:rPr>
            <w:rStyle w:val="Hyperlink"/>
            <w:noProof/>
          </w:rPr>
          <w:t>3.59 Provider Information Feed</w:t>
        </w:r>
        <w:r>
          <w:rPr>
            <w:noProof/>
            <w:webHidden/>
          </w:rPr>
          <w:tab/>
        </w:r>
        <w:r>
          <w:rPr>
            <w:noProof/>
            <w:webHidden/>
          </w:rPr>
          <w:fldChar w:fldCharType="begin"/>
        </w:r>
        <w:r>
          <w:rPr>
            <w:noProof/>
            <w:webHidden/>
          </w:rPr>
          <w:instrText xml:space="preserve"> PAGEREF _Toc520110711 \h </w:instrText>
        </w:r>
        <w:r>
          <w:rPr>
            <w:noProof/>
            <w:webHidden/>
          </w:rPr>
        </w:r>
        <w:r>
          <w:rPr>
            <w:noProof/>
            <w:webHidden/>
          </w:rPr>
          <w:fldChar w:fldCharType="separate"/>
        </w:r>
        <w:r>
          <w:rPr>
            <w:noProof/>
            <w:webHidden/>
          </w:rPr>
          <w:t>69</w:t>
        </w:r>
        <w:r>
          <w:rPr>
            <w:noProof/>
            <w:webHidden/>
          </w:rPr>
          <w:fldChar w:fldCharType="end"/>
        </w:r>
      </w:hyperlink>
    </w:p>
    <w:p w14:paraId="0A4D6323" w14:textId="115655AE" w:rsidR="00DA35AC" w:rsidRDefault="00DA35AC">
      <w:pPr>
        <w:pStyle w:val="TOC3"/>
        <w:rPr>
          <w:rFonts w:asciiTheme="minorHAnsi" w:eastAsiaTheme="minorEastAsia" w:hAnsiTheme="minorHAnsi" w:cstheme="minorBidi"/>
          <w:noProof/>
          <w:sz w:val="22"/>
          <w:szCs w:val="22"/>
        </w:rPr>
      </w:pPr>
      <w:hyperlink w:anchor="_Toc520110712" w:history="1">
        <w:r w:rsidRPr="009C585E">
          <w:rPr>
            <w:rStyle w:val="Hyperlink"/>
            <w:noProof/>
          </w:rPr>
          <w:t>3.59.1 Scope</w:t>
        </w:r>
        <w:r>
          <w:rPr>
            <w:noProof/>
            <w:webHidden/>
          </w:rPr>
          <w:tab/>
        </w:r>
        <w:r>
          <w:rPr>
            <w:noProof/>
            <w:webHidden/>
          </w:rPr>
          <w:fldChar w:fldCharType="begin"/>
        </w:r>
        <w:r>
          <w:rPr>
            <w:noProof/>
            <w:webHidden/>
          </w:rPr>
          <w:instrText xml:space="preserve"> PAGEREF _Toc520110712 \h </w:instrText>
        </w:r>
        <w:r>
          <w:rPr>
            <w:noProof/>
            <w:webHidden/>
          </w:rPr>
        </w:r>
        <w:r>
          <w:rPr>
            <w:noProof/>
            <w:webHidden/>
          </w:rPr>
          <w:fldChar w:fldCharType="separate"/>
        </w:r>
        <w:r>
          <w:rPr>
            <w:noProof/>
            <w:webHidden/>
          </w:rPr>
          <w:t>69</w:t>
        </w:r>
        <w:r>
          <w:rPr>
            <w:noProof/>
            <w:webHidden/>
          </w:rPr>
          <w:fldChar w:fldCharType="end"/>
        </w:r>
      </w:hyperlink>
    </w:p>
    <w:p w14:paraId="55E0F614" w14:textId="7C6F2209" w:rsidR="00DA35AC" w:rsidRDefault="00DA35AC">
      <w:pPr>
        <w:pStyle w:val="TOC3"/>
        <w:rPr>
          <w:rFonts w:asciiTheme="minorHAnsi" w:eastAsiaTheme="minorEastAsia" w:hAnsiTheme="minorHAnsi" w:cstheme="minorBidi"/>
          <w:noProof/>
          <w:sz w:val="22"/>
          <w:szCs w:val="22"/>
        </w:rPr>
      </w:pPr>
      <w:hyperlink w:anchor="_Toc520110713" w:history="1">
        <w:r w:rsidRPr="009C585E">
          <w:rPr>
            <w:rStyle w:val="Hyperlink"/>
            <w:noProof/>
          </w:rPr>
          <w:t>3.59.2 Use Case Roles</w:t>
        </w:r>
        <w:r>
          <w:rPr>
            <w:noProof/>
            <w:webHidden/>
          </w:rPr>
          <w:tab/>
        </w:r>
        <w:r>
          <w:rPr>
            <w:noProof/>
            <w:webHidden/>
          </w:rPr>
          <w:fldChar w:fldCharType="begin"/>
        </w:r>
        <w:r>
          <w:rPr>
            <w:noProof/>
            <w:webHidden/>
          </w:rPr>
          <w:instrText xml:space="preserve"> PAGEREF _Toc520110713 \h </w:instrText>
        </w:r>
        <w:r>
          <w:rPr>
            <w:noProof/>
            <w:webHidden/>
          </w:rPr>
        </w:r>
        <w:r>
          <w:rPr>
            <w:noProof/>
            <w:webHidden/>
          </w:rPr>
          <w:fldChar w:fldCharType="separate"/>
        </w:r>
        <w:r>
          <w:rPr>
            <w:noProof/>
            <w:webHidden/>
          </w:rPr>
          <w:t>69</w:t>
        </w:r>
        <w:r>
          <w:rPr>
            <w:noProof/>
            <w:webHidden/>
          </w:rPr>
          <w:fldChar w:fldCharType="end"/>
        </w:r>
      </w:hyperlink>
    </w:p>
    <w:p w14:paraId="324D383B" w14:textId="00983868" w:rsidR="00DA35AC" w:rsidRDefault="00DA35AC">
      <w:pPr>
        <w:pStyle w:val="TOC3"/>
        <w:rPr>
          <w:rFonts w:asciiTheme="minorHAnsi" w:eastAsiaTheme="minorEastAsia" w:hAnsiTheme="minorHAnsi" w:cstheme="minorBidi"/>
          <w:noProof/>
          <w:sz w:val="22"/>
          <w:szCs w:val="22"/>
        </w:rPr>
      </w:pPr>
      <w:hyperlink w:anchor="_Toc520110714" w:history="1">
        <w:r w:rsidRPr="009C585E">
          <w:rPr>
            <w:rStyle w:val="Hyperlink"/>
            <w:noProof/>
          </w:rPr>
          <w:t>3.59.3 Referenced Standards</w:t>
        </w:r>
        <w:r>
          <w:rPr>
            <w:noProof/>
            <w:webHidden/>
          </w:rPr>
          <w:tab/>
        </w:r>
        <w:r>
          <w:rPr>
            <w:noProof/>
            <w:webHidden/>
          </w:rPr>
          <w:fldChar w:fldCharType="begin"/>
        </w:r>
        <w:r>
          <w:rPr>
            <w:noProof/>
            <w:webHidden/>
          </w:rPr>
          <w:instrText xml:space="preserve"> PAGEREF _Toc520110714 \h </w:instrText>
        </w:r>
        <w:r>
          <w:rPr>
            <w:noProof/>
            <w:webHidden/>
          </w:rPr>
        </w:r>
        <w:r>
          <w:rPr>
            <w:noProof/>
            <w:webHidden/>
          </w:rPr>
          <w:fldChar w:fldCharType="separate"/>
        </w:r>
        <w:r>
          <w:rPr>
            <w:noProof/>
            <w:webHidden/>
          </w:rPr>
          <w:t>70</w:t>
        </w:r>
        <w:r>
          <w:rPr>
            <w:noProof/>
            <w:webHidden/>
          </w:rPr>
          <w:fldChar w:fldCharType="end"/>
        </w:r>
      </w:hyperlink>
    </w:p>
    <w:p w14:paraId="5772F68A" w14:textId="3CE0E945" w:rsidR="00DA35AC" w:rsidRDefault="00DA35AC">
      <w:pPr>
        <w:pStyle w:val="TOC3"/>
        <w:rPr>
          <w:rFonts w:asciiTheme="minorHAnsi" w:eastAsiaTheme="minorEastAsia" w:hAnsiTheme="minorHAnsi" w:cstheme="minorBidi"/>
          <w:noProof/>
          <w:sz w:val="22"/>
          <w:szCs w:val="22"/>
        </w:rPr>
      </w:pPr>
      <w:hyperlink w:anchor="_Toc520110715" w:history="1">
        <w:r w:rsidRPr="009C585E">
          <w:rPr>
            <w:rStyle w:val="Hyperlink"/>
            <w:noProof/>
          </w:rPr>
          <w:t xml:space="preserve">3.59.4 Interaction Diagram </w:t>
        </w:r>
        <w:r>
          <w:rPr>
            <w:noProof/>
            <w:webHidden/>
          </w:rPr>
          <w:tab/>
        </w:r>
        <w:r>
          <w:rPr>
            <w:noProof/>
            <w:webHidden/>
          </w:rPr>
          <w:fldChar w:fldCharType="begin"/>
        </w:r>
        <w:r>
          <w:rPr>
            <w:noProof/>
            <w:webHidden/>
          </w:rPr>
          <w:instrText xml:space="preserve"> PAGEREF _Toc520110715 \h </w:instrText>
        </w:r>
        <w:r>
          <w:rPr>
            <w:noProof/>
            <w:webHidden/>
          </w:rPr>
        </w:r>
        <w:r>
          <w:rPr>
            <w:noProof/>
            <w:webHidden/>
          </w:rPr>
          <w:fldChar w:fldCharType="separate"/>
        </w:r>
        <w:r>
          <w:rPr>
            <w:noProof/>
            <w:webHidden/>
          </w:rPr>
          <w:t>71</w:t>
        </w:r>
        <w:r>
          <w:rPr>
            <w:noProof/>
            <w:webHidden/>
          </w:rPr>
          <w:fldChar w:fldCharType="end"/>
        </w:r>
      </w:hyperlink>
    </w:p>
    <w:p w14:paraId="7068F46E" w14:textId="5CB603E2" w:rsidR="00DA35AC" w:rsidRDefault="00DA35AC">
      <w:pPr>
        <w:pStyle w:val="TOC4"/>
        <w:rPr>
          <w:rFonts w:asciiTheme="minorHAnsi" w:eastAsiaTheme="minorEastAsia" w:hAnsiTheme="minorHAnsi" w:cstheme="minorBidi"/>
          <w:noProof/>
          <w:sz w:val="22"/>
          <w:szCs w:val="22"/>
        </w:rPr>
      </w:pPr>
      <w:hyperlink w:anchor="_Toc520110716" w:history="1">
        <w:r w:rsidRPr="009C585E">
          <w:rPr>
            <w:rStyle w:val="Hyperlink"/>
            <w:noProof/>
          </w:rPr>
          <w:t>3.59.4.1 Provider Information Feed Request</w:t>
        </w:r>
        <w:r>
          <w:rPr>
            <w:noProof/>
            <w:webHidden/>
          </w:rPr>
          <w:tab/>
        </w:r>
        <w:r>
          <w:rPr>
            <w:noProof/>
            <w:webHidden/>
          </w:rPr>
          <w:fldChar w:fldCharType="begin"/>
        </w:r>
        <w:r>
          <w:rPr>
            <w:noProof/>
            <w:webHidden/>
          </w:rPr>
          <w:instrText xml:space="preserve"> PAGEREF _Toc520110716 \h </w:instrText>
        </w:r>
        <w:r>
          <w:rPr>
            <w:noProof/>
            <w:webHidden/>
          </w:rPr>
        </w:r>
        <w:r>
          <w:rPr>
            <w:noProof/>
            <w:webHidden/>
          </w:rPr>
          <w:fldChar w:fldCharType="separate"/>
        </w:r>
        <w:r>
          <w:rPr>
            <w:noProof/>
            <w:webHidden/>
          </w:rPr>
          <w:t>71</w:t>
        </w:r>
        <w:r>
          <w:rPr>
            <w:noProof/>
            <w:webHidden/>
          </w:rPr>
          <w:fldChar w:fldCharType="end"/>
        </w:r>
      </w:hyperlink>
    </w:p>
    <w:p w14:paraId="05761A2C" w14:textId="7F0ADBB6" w:rsidR="00DA35AC" w:rsidRDefault="00DA35AC">
      <w:pPr>
        <w:pStyle w:val="TOC5"/>
        <w:rPr>
          <w:rFonts w:asciiTheme="minorHAnsi" w:eastAsiaTheme="minorEastAsia" w:hAnsiTheme="minorHAnsi" w:cstheme="minorBidi"/>
          <w:noProof/>
          <w:sz w:val="22"/>
          <w:szCs w:val="22"/>
        </w:rPr>
      </w:pPr>
      <w:hyperlink w:anchor="_Toc520110717" w:history="1">
        <w:r w:rsidRPr="009C585E">
          <w:rPr>
            <w:rStyle w:val="Hyperlink"/>
            <w:noProof/>
          </w:rPr>
          <w:t>3.59.4.1.1 Trigger Events</w:t>
        </w:r>
        <w:r>
          <w:rPr>
            <w:noProof/>
            <w:webHidden/>
          </w:rPr>
          <w:tab/>
        </w:r>
        <w:r>
          <w:rPr>
            <w:noProof/>
            <w:webHidden/>
          </w:rPr>
          <w:fldChar w:fldCharType="begin"/>
        </w:r>
        <w:r>
          <w:rPr>
            <w:noProof/>
            <w:webHidden/>
          </w:rPr>
          <w:instrText xml:space="preserve"> PAGEREF _Toc520110717 \h </w:instrText>
        </w:r>
        <w:r>
          <w:rPr>
            <w:noProof/>
            <w:webHidden/>
          </w:rPr>
        </w:r>
        <w:r>
          <w:rPr>
            <w:noProof/>
            <w:webHidden/>
          </w:rPr>
          <w:fldChar w:fldCharType="separate"/>
        </w:r>
        <w:r>
          <w:rPr>
            <w:noProof/>
            <w:webHidden/>
          </w:rPr>
          <w:t>71</w:t>
        </w:r>
        <w:r>
          <w:rPr>
            <w:noProof/>
            <w:webHidden/>
          </w:rPr>
          <w:fldChar w:fldCharType="end"/>
        </w:r>
      </w:hyperlink>
    </w:p>
    <w:p w14:paraId="1ED6C75A" w14:textId="36E38C82" w:rsidR="00DA35AC" w:rsidRDefault="00DA35AC">
      <w:pPr>
        <w:pStyle w:val="TOC5"/>
        <w:rPr>
          <w:rFonts w:asciiTheme="minorHAnsi" w:eastAsiaTheme="minorEastAsia" w:hAnsiTheme="minorHAnsi" w:cstheme="minorBidi"/>
          <w:noProof/>
          <w:sz w:val="22"/>
          <w:szCs w:val="22"/>
        </w:rPr>
      </w:pPr>
      <w:hyperlink w:anchor="_Toc520110718" w:history="1">
        <w:r w:rsidRPr="009C585E">
          <w:rPr>
            <w:rStyle w:val="Hyperlink"/>
            <w:noProof/>
          </w:rPr>
          <w:t>3.59.4.1.2 Message Semantics</w:t>
        </w:r>
        <w:r>
          <w:rPr>
            <w:noProof/>
            <w:webHidden/>
          </w:rPr>
          <w:tab/>
        </w:r>
        <w:r>
          <w:rPr>
            <w:noProof/>
            <w:webHidden/>
          </w:rPr>
          <w:fldChar w:fldCharType="begin"/>
        </w:r>
        <w:r>
          <w:rPr>
            <w:noProof/>
            <w:webHidden/>
          </w:rPr>
          <w:instrText xml:space="preserve"> PAGEREF _Toc520110718 \h </w:instrText>
        </w:r>
        <w:r>
          <w:rPr>
            <w:noProof/>
            <w:webHidden/>
          </w:rPr>
        </w:r>
        <w:r>
          <w:rPr>
            <w:noProof/>
            <w:webHidden/>
          </w:rPr>
          <w:fldChar w:fldCharType="separate"/>
        </w:r>
        <w:r>
          <w:rPr>
            <w:noProof/>
            <w:webHidden/>
          </w:rPr>
          <w:t>72</w:t>
        </w:r>
        <w:r>
          <w:rPr>
            <w:noProof/>
            <w:webHidden/>
          </w:rPr>
          <w:fldChar w:fldCharType="end"/>
        </w:r>
      </w:hyperlink>
    </w:p>
    <w:p w14:paraId="30AA9878" w14:textId="0574E613" w:rsidR="00DA35AC" w:rsidRDefault="00DA35AC">
      <w:pPr>
        <w:pStyle w:val="TOC5"/>
        <w:rPr>
          <w:rFonts w:asciiTheme="minorHAnsi" w:eastAsiaTheme="minorEastAsia" w:hAnsiTheme="minorHAnsi" w:cstheme="minorBidi"/>
          <w:noProof/>
          <w:sz w:val="22"/>
          <w:szCs w:val="22"/>
        </w:rPr>
      </w:pPr>
      <w:hyperlink w:anchor="_Toc520110719" w:history="1">
        <w:r w:rsidRPr="009C585E">
          <w:rPr>
            <w:rStyle w:val="Hyperlink"/>
            <w:noProof/>
          </w:rPr>
          <w:t>3.59.4.1.3 Schema Structure</w:t>
        </w:r>
        <w:r>
          <w:rPr>
            <w:noProof/>
            <w:webHidden/>
          </w:rPr>
          <w:tab/>
        </w:r>
        <w:r>
          <w:rPr>
            <w:noProof/>
            <w:webHidden/>
          </w:rPr>
          <w:fldChar w:fldCharType="begin"/>
        </w:r>
        <w:r>
          <w:rPr>
            <w:noProof/>
            <w:webHidden/>
          </w:rPr>
          <w:instrText xml:space="preserve"> PAGEREF _Toc520110719 \h </w:instrText>
        </w:r>
        <w:r>
          <w:rPr>
            <w:noProof/>
            <w:webHidden/>
          </w:rPr>
        </w:r>
        <w:r>
          <w:rPr>
            <w:noProof/>
            <w:webHidden/>
          </w:rPr>
          <w:fldChar w:fldCharType="separate"/>
        </w:r>
        <w:r>
          <w:rPr>
            <w:noProof/>
            <w:webHidden/>
          </w:rPr>
          <w:t>73</w:t>
        </w:r>
        <w:r>
          <w:rPr>
            <w:noProof/>
            <w:webHidden/>
          </w:rPr>
          <w:fldChar w:fldCharType="end"/>
        </w:r>
      </w:hyperlink>
    </w:p>
    <w:p w14:paraId="1BA80618" w14:textId="6B597DE6" w:rsidR="00DA35AC" w:rsidRDefault="00DA35AC">
      <w:pPr>
        <w:pStyle w:val="TOC5"/>
        <w:rPr>
          <w:rFonts w:asciiTheme="minorHAnsi" w:eastAsiaTheme="minorEastAsia" w:hAnsiTheme="minorHAnsi" w:cstheme="minorBidi"/>
          <w:noProof/>
          <w:sz w:val="22"/>
          <w:szCs w:val="22"/>
        </w:rPr>
      </w:pPr>
      <w:hyperlink w:anchor="_Toc520110720" w:history="1">
        <w:r w:rsidRPr="009C585E">
          <w:rPr>
            <w:rStyle w:val="Hyperlink"/>
            <w:noProof/>
          </w:rPr>
          <w:t>3.59.4.1.4 Expected Actions</w:t>
        </w:r>
        <w:r>
          <w:rPr>
            <w:noProof/>
            <w:webHidden/>
          </w:rPr>
          <w:tab/>
        </w:r>
        <w:r>
          <w:rPr>
            <w:noProof/>
            <w:webHidden/>
          </w:rPr>
          <w:fldChar w:fldCharType="begin"/>
        </w:r>
        <w:r>
          <w:rPr>
            <w:noProof/>
            <w:webHidden/>
          </w:rPr>
          <w:instrText xml:space="preserve"> PAGEREF _Toc520110720 \h </w:instrText>
        </w:r>
        <w:r>
          <w:rPr>
            <w:noProof/>
            <w:webHidden/>
          </w:rPr>
        </w:r>
        <w:r>
          <w:rPr>
            <w:noProof/>
            <w:webHidden/>
          </w:rPr>
          <w:fldChar w:fldCharType="separate"/>
        </w:r>
        <w:r>
          <w:rPr>
            <w:noProof/>
            <w:webHidden/>
          </w:rPr>
          <w:t>73</w:t>
        </w:r>
        <w:r>
          <w:rPr>
            <w:noProof/>
            <w:webHidden/>
          </w:rPr>
          <w:fldChar w:fldCharType="end"/>
        </w:r>
      </w:hyperlink>
    </w:p>
    <w:p w14:paraId="17FE79AC" w14:textId="25A7C556" w:rsidR="00DA35AC" w:rsidRDefault="00DA35AC">
      <w:pPr>
        <w:pStyle w:val="TOC4"/>
        <w:rPr>
          <w:rFonts w:asciiTheme="minorHAnsi" w:eastAsiaTheme="minorEastAsia" w:hAnsiTheme="minorHAnsi" w:cstheme="minorBidi"/>
          <w:noProof/>
          <w:sz w:val="22"/>
          <w:szCs w:val="22"/>
        </w:rPr>
      </w:pPr>
      <w:hyperlink w:anchor="_Toc520110721" w:history="1">
        <w:r w:rsidRPr="009C585E">
          <w:rPr>
            <w:rStyle w:val="Hyperlink"/>
            <w:noProof/>
          </w:rPr>
          <w:t>3.59.4.2 Provider Information Feed Response</w:t>
        </w:r>
        <w:r>
          <w:rPr>
            <w:noProof/>
            <w:webHidden/>
          </w:rPr>
          <w:tab/>
        </w:r>
        <w:r>
          <w:rPr>
            <w:noProof/>
            <w:webHidden/>
          </w:rPr>
          <w:fldChar w:fldCharType="begin"/>
        </w:r>
        <w:r>
          <w:rPr>
            <w:noProof/>
            <w:webHidden/>
          </w:rPr>
          <w:instrText xml:space="preserve"> PAGEREF _Toc520110721 \h </w:instrText>
        </w:r>
        <w:r>
          <w:rPr>
            <w:noProof/>
            <w:webHidden/>
          </w:rPr>
        </w:r>
        <w:r>
          <w:rPr>
            <w:noProof/>
            <w:webHidden/>
          </w:rPr>
          <w:fldChar w:fldCharType="separate"/>
        </w:r>
        <w:r>
          <w:rPr>
            <w:noProof/>
            <w:webHidden/>
          </w:rPr>
          <w:t>73</w:t>
        </w:r>
        <w:r>
          <w:rPr>
            <w:noProof/>
            <w:webHidden/>
          </w:rPr>
          <w:fldChar w:fldCharType="end"/>
        </w:r>
      </w:hyperlink>
    </w:p>
    <w:p w14:paraId="188E82BE" w14:textId="32F7AD77" w:rsidR="00DA35AC" w:rsidRDefault="00DA35AC">
      <w:pPr>
        <w:pStyle w:val="TOC5"/>
        <w:rPr>
          <w:rFonts w:asciiTheme="minorHAnsi" w:eastAsiaTheme="minorEastAsia" w:hAnsiTheme="minorHAnsi" w:cstheme="minorBidi"/>
          <w:noProof/>
          <w:sz w:val="22"/>
          <w:szCs w:val="22"/>
        </w:rPr>
      </w:pPr>
      <w:hyperlink w:anchor="_Toc520110722" w:history="1">
        <w:r w:rsidRPr="009C585E">
          <w:rPr>
            <w:rStyle w:val="Hyperlink"/>
            <w:noProof/>
          </w:rPr>
          <w:t>3.59.4.2.1 Trigger Events</w:t>
        </w:r>
        <w:r>
          <w:rPr>
            <w:noProof/>
            <w:webHidden/>
          </w:rPr>
          <w:tab/>
        </w:r>
        <w:r>
          <w:rPr>
            <w:noProof/>
            <w:webHidden/>
          </w:rPr>
          <w:fldChar w:fldCharType="begin"/>
        </w:r>
        <w:r>
          <w:rPr>
            <w:noProof/>
            <w:webHidden/>
          </w:rPr>
          <w:instrText xml:space="preserve"> PAGEREF _Toc520110722 \h </w:instrText>
        </w:r>
        <w:r>
          <w:rPr>
            <w:noProof/>
            <w:webHidden/>
          </w:rPr>
        </w:r>
        <w:r>
          <w:rPr>
            <w:noProof/>
            <w:webHidden/>
          </w:rPr>
          <w:fldChar w:fldCharType="separate"/>
        </w:r>
        <w:r>
          <w:rPr>
            <w:noProof/>
            <w:webHidden/>
          </w:rPr>
          <w:t>73</w:t>
        </w:r>
        <w:r>
          <w:rPr>
            <w:noProof/>
            <w:webHidden/>
          </w:rPr>
          <w:fldChar w:fldCharType="end"/>
        </w:r>
      </w:hyperlink>
    </w:p>
    <w:p w14:paraId="2E3A82E6" w14:textId="2B3DF36C" w:rsidR="00DA35AC" w:rsidRDefault="00DA35AC">
      <w:pPr>
        <w:pStyle w:val="TOC5"/>
        <w:rPr>
          <w:rFonts w:asciiTheme="minorHAnsi" w:eastAsiaTheme="minorEastAsia" w:hAnsiTheme="minorHAnsi" w:cstheme="minorBidi"/>
          <w:noProof/>
          <w:sz w:val="22"/>
          <w:szCs w:val="22"/>
        </w:rPr>
      </w:pPr>
      <w:hyperlink w:anchor="_Toc520110723" w:history="1">
        <w:r w:rsidRPr="009C585E">
          <w:rPr>
            <w:rStyle w:val="Hyperlink"/>
            <w:noProof/>
          </w:rPr>
          <w:t>3.59.4.2.2 Message Semantics</w:t>
        </w:r>
        <w:r>
          <w:rPr>
            <w:noProof/>
            <w:webHidden/>
          </w:rPr>
          <w:tab/>
        </w:r>
        <w:r>
          <w:rPr>
            <w:noProof/>
            <w:webHidden/>
          </w:rPr>
          <w:fldChar w:fldCharType="begin"/>
        </w:r>
        <w:r>
          <w:rPr>
            <w:noProof/>
            <w:webHidden/>
          </w:rPr>
          <w:instrText xml:space="preserve"> PAGEREF _Toc520110723 \h </w:instrText>
        </w:r>
        <w:r>
          <w:rPr>
            <w:noProof/>
            <w:webHidden/>
          </w:rPr>
        </w:r>
        <w:r>
          <w:rPr>
            <w:noProof/>
            <w:webHidden/>
          </w:rPr>
          <w:fldChar w:fldCharType="separate"/>
        </w:r>
        <w:r>
          <w:rPr>
            <w:noProof/>
            <w:webHidden/>
          </w:rPr>
          <w:t>74</w:t>
        </w:r>
        <w:r>
          <w:rPr>
            <w:noProof/>
            <w:webHidden/>
          </w:rPr>
          <w:fldChar w:fldCharType="end"/>
        </w:r>
      </w:hyperlink>
    </w:p>
    <w:p w14:paraId="15BC7D29" w14:textId="4E65BB0E" w:rsidR="00DA35AC" w:rsidRDefault="00DA35AC">
      <w:pPr>
        <w:pStyle w:val="TOC5"/>
        <w:rPr>
          <w:rFonts w:asciiTheme="minorHAnsi" w:eastAsiaTheme="minorEastAsia" w:hAnsiTheme="minorHAnsi" w:cstheme="minorBidi"/>
          <w:noProof/>
          <w:sz w:val="22"/>
          <w:szCs w:val="22"/>
        </w:rPr>
      </w:pPr>
      <w:hyperlink w:anchor="_Toc520110724" w:history="1">
        <w:r w:rsidRPr="009C585E">
          <w:rPr>
            <w:rStyle w:val="Hyperlink"/>
            <w:noProof/>
          </w:rPr>
          <w:t>3.59.4.2.3 Expected Actions</w:t>
        </w:r>
        <w:r>
          <w:rPr>
            <w:noProof/>
            <w:webHidden/>
          </w:rPr>
          <w:tab/>
        </w:r>
        <w:r>
          <w:rPr>
            <w:noProof/>
            <w:webHidden/>
          </w:rPr>
          <w:fldChar w:fldCharType="begin"/>
        </w:r>
        <w:r>
          <w:rPr>
            <w:noProof/>
            <w:webHidden/>
          </w:rPr>
          <w:instrText xml:space="preserve"> PAGEREF _Toc520110724 \h </w:instrText>
        </w:r>
        <w:r>
          <w:rPr>
            <w:noProof/>
            <w:webHidden/>
          </w:rPr>
        </w:r>
        <w:r>
          <w:rPr>
            <w:noProof/>
            <w:webHidden/>
          </w:rPr>
          <w:fldChar w:fldCharType="separate"/>
        </w:r>
        <w:r>
          <w:rPr>
            <w:noProof/>
            <w:webHidden/>
          </w:rPr>
          <w:t>74</w:t>
        </w:r>
        <w:r>
          <w:rPr>
            <w:noProof/>
            <w:webHidden/>
          </w:rPr>
          <w:fldChar w:fldCharType="end"/>
        </w:r>
      </w:hyperlink>
    </w:p>
    <w:p w14:paraId="7B1A4BEF" w14:textId="00C6359B" w:rsidR="00DA35AC" w:rsidRDefault="00DA35AC">
      <w:pPr>
        <w:pStyle w:val="TOC3"/>
        <w:rPr>
          <w:rFonts w:asciiTheme="minorHAnsi" w:eastAsiaTheme="minorEastAsia" w:hAnsiTheme="minorHAnsi" w:cstheme="minorBidi"/>
          <w:noProof/>
          <w:sz w:val="22"/>
          <w:szCs w:val="22"/>
        </w:rPr>
      </w:pPr>
      <w:hyperlink w:anchor="_Toc520110725" w:history="1">
        <w:r w:rsidRPr="009C585E">
          <w:rPr>
            <w:rStyle w:val="Hyperlink"/>
            <w:noProof/>
          </w:rPr>
          <w:t>3.59.5 Security Considerations</w:t>
        </w:r>
        <w:r>
          <w:rPr>
            <w:noProof/>
            <w:webHidden/>
          </w:rPr>
          <w:tab/>
        </w:r>
        <w:r>
          <w:rPr>
            <w:noProof/>
            <w:webHidden/>
          </w:rPr>
          <w:fldChar w:fldCharType="begin"/>
        </w:r>
        <w:r>
          <w:rPr>
            <w:noProof/>
            <w:webHidden/>
          </w:rPr>
          <w:instrText xml:space="preserve"> PAGEREF _Toc520110725 \h </w:instrText>
        </w:r>
        <w:r>
          <w:rPr>
            <w:noProof/>
            <w:webHidden/>
          </w:rPr>
        </w:r>
        <w:r>
          <w:rPr>
            <w:noProof/>
            <w:webHidden/>
          </w:rPr>
          <w:fldChar w:fldCharType="separate"/>
        </w:r>
        <w:r>
          <w:rPr>
            <w:noProof/>
            <w:webHidden/>
          </w:rPr>
          <w:t>74</w:t>
        </w:r>
        <w:r>
          <w:rPr>
            <w:noProof/>
            <w:webHidden/>
          </w:rPr>
          <w:fldChar w:fldCharType="end"/>
        </w:r>
      </w:hyperlink>
    </w:p>
    <w:p w14:paraId="3ADFF8F3" w14:textId="4E91842D" w:rsidR="00DA35AC" w:rsidRDefault="00DA35AC">
      <w:pPr>
        <w:pStyle w:val="TOC4"/>
        <w:rPr>
          <w:rFonts w:asciiTheme="minorHAnsi" w:eastAsiaTheme="minorEastAsia" w:hAnsiTheme="minorHAnsi" w:cstheme="minorBidi"/>
          <w:noProof/>
          <w:sz w:val="22"/>
          <w:szCs w:val="22"/>
        </w:rPr>
      </w:pPr>
      <w:hyperlink w:anchor="_Toc520110726" w:history="1">
        <w:r w:rsidRPr="009C585E">
          <w:rPr>
            <w:rStyle w:val="Hyperlink"/>
            <w:noProof/>
          </w:rPr>
          <w:t>3.59.5.1 Security Audit Considerations</w:t>
        </w:r>
        <w:r>
          <w:rPr>
            <w:noProof/>
            <w:webHidden/>
          </w:rPr>
          <w:tab/>
        </w:r>
        <w:r>
          <w:rPr>
            <w:noProof/>
            <w:webHidden/>
          </w:rPr>
          <w:fldChar w:fldCharType="begin"/>
        </w:r>
        <w:r>
          <w:rPr>
            <w:noProof/>
            <w:webHidden/>
          </w:rPr>
          <w:instrText xml:space="preserve"> PAGEREF _Toc520110726 \h </w:instrText>
        </w:r>
        <w:r>
          <w:rPr>
            <w:noProof/>
            <w:webHidden/>
          </w:rPr>
        </w:r>
        <w:r>
          <w:rPr>
            <w:noProof/>
            <w:webHidden/>
          </w:rPr>
          <w:fldChar w:fldCharType="separate"/>
        </w:r>
        <w:r>
          <w:rPr>
            <w:noProof/>
            <w:webHidden/>
          </w:rPr>
          <w:t>74</w:t>
        </w:r>
        <w:r>
          <w:rPr>
            <w:noProof/>
            <w:webHidden/>
          </w:rPr>
          <w:fldChar w:fldCharType="end"/>
        </w:r>
      </w:hyperlink>
    </w:p>
    <w:p w14:paraId="3D5E561F" w14:textId="04A92BA0" w:rsidR="00DA35AC" w:rsidRDefault="00DA35AC">
      <w:pPr>
        <w:pStyle w:val="TOC5"/>
        <w:rPr>
          <w:rFonts w:asciiTheme="minorHAnsi" w:eastAsiaTheme="minorEastAsia" w:hAnsiTheme="minorHAnsi" w:cstheme="minorBidi"/>
          <w:noProof/>
          <w:sz w:val="22"/>
          <w:szCs w:val="22"/>
        </w:rPr>
      </w:pPr>
      <w:hyperlink w:anchor="_Toc520110727" w:history="1">
        <w:r w:rsidRPr="009C585E">
          <w:rPr>
            <w:rStyle w:val="Hyperlink"/>
            <w:noProof/>
          </w:rPr>
          <w:t>3.59.5.1.1 Provider Information Source audit message</w:t>
        </w:r>
        <w:r>
          <w:rPr>
            <w:noProof/>
            <w:webHidden/>
          </w:rPr>
          <w:tab/>
        </w:r>
        <w:r>
          <w:rPr>
            <w:noProof/>
            <w:webHidden/>
          </w:rPr>
          <w:fldChar w:fldCharType="begin"/>
        </w:r>
        <w:r>
          <w:rPr>
            <w:noProof/>
            <w:webHidden/>
          </w:rPr>
          <w:instrText xml:space="preserve"> PAGEREF _Toc520110727 \h </w:instrText>
        </w:r>
        <w:r>
          <w:rPr>
            <w:noProof/>
            <w:webHidden/>
          </w:rPr>
        </w:r>
        <w:r>
          <w:rPr>
            <w:noProof/>
            <w:webHidden/>
          </w:rPr>
          <w:fldChar w:fldCharType="separate"/>
        </w:r>
        <w:r>
          <w:rPr>
            <w:noProof/>
            <w:webHidden/>
          </w:rPr>
          <w:t>75</w:t>
        </w:r>
        <w:r>
          <w:rPr>
            <w:noProof/>
            <w:webHidden/>
          </w:rPr>
          <w:fldChar w:fldCharType="end"/>
        </w:r>
      </w:hyperlink>
    </w:p>
    <w:p w14:paraId="671AC6EA" w14:textId="373FBA7B" w:rsidR="00DA35AC" w:rsidRDefault="00DA35AC">
      <w:pPr>
        <w:pStyle w:val="TOC5"/>
        <w:rPr>
          <w:rFonts w:asciiTheme="minorHAnsi" w:eastAsiaTheme="minorEastAsia" w:hAnsiTheme="minorHAnsi" w:cstheme="minorBidi"/>
          <w:noProof/>
          <w:sz w:val="22"/>
          <w:szCs w:val="22"/>
        </w:rPr>
      </w:pPr>
      <w:hyperlink w:anchor="_Toc520110728" w:history="1">
        <w:r w:rsidRPr="009C585E">
          <w:rPr>
            <w:rStyle w:val="Hyperlink"/>
            <w:noProof/>
          </w:rPr>
          <w:t>3.59.5.1.2 Provider Information Directory audit message</w:t>
        </w:r>
        <w:r>
          <w:rPr>
            <w:noProof/>
            <w:webHidden/>
          </w:rPr>
          <w:tab/>
        </w:r>
        <w:r>
          <w:rPr>
            <w:noProof/>
            <w:webHidden/>
          </w:rPr>
          <w:fldChar w:fldCharType="begin"/>
        </w:r>
        <w:r>
          <w:rPr>
            <w:noProof/>
            <w:webHidden/>
          </w:rPr>
          <w:instrText xml:space="preserve"> PAGEREF _Toc520110728 \h </w:instrText>
        </w:r>
        <w:r>
          <w:rPr>
            <w:noProof/>
            <w:webHidden/>
          </w:rPr>
        </w:r>
        <w:r>
          <w:rPr>
            <w:noProof/>
            <w:webHidden/>
          </w:rPr>
          <w:fldChar w:fldCharType="separate"/>
        </w:r>
        <w:r>
          <w:rPr>
            <w:noProof/>
            <w:webHidden/>
          </w:rPr>
          <w:t>76</w:t>
        </w:r>
        <w:r>
          <w:rPr>
            <w:noProof/>
            <w:webHidden/>
          </w:rPr>
          <w:fldChar w:fldCharType="end"/>
        </w:r>
      </w:hyperlink>
    </w:p>
    <w:p w14:paraId="094DEF2E" w14:textId="7CFD0D08" w:rsidR="00DA35AC" w:rsidRDefault="00DA35AC">
      <w:pPr>
        <w:pStyle w:val="TOC3"/>
        <w:rPr>
          <w:rFonts w:asciiTheme="minorHAnsi" w:eastAsiaTheme="minorEastAsia" w:hAnsiTheme="minorHAnsi" w:cstheme="minorBidi"/>
          <w:noProof/>
          <w:sz w:val="22"/>
          <w:szCs w:val="22"/>
        </w:rPr>
      </w:pPr>
      <w:hyperlink w:anchor="_Toc520110729" w:history="1">
        <w:r w:rsidRPr="009C585E">
          <w:rPr>
            <w:rStyle w:val="Hyperlink"/>
            <w:noProof/>
          </w:rPr>
          <w:t>3.59.6 Protocol Requirements</w:t>
        </w:r>
        <w:r>
          <w:rPr>
            <w:noProof/>
            <w:webHidden/>
          </w:rPr>
          <w:tab/>
        </w:r>
        <w:r>
          <w:rPr>
            <w:noProof/>
            <w:webHidden/>
          </w:rPr>
          <w:fldChar w:fldCharType="begin"/>
        </w:r>
        <w:r>
          <w:rPr>
            <w:noProof/>
            <w:webHidden/>
          </w:rPr>
          <w:instrText xml:space="preserve"> PAGEREF _Toc520110729 \h </w:instrText>
        </w:r>
        <w:r>
          <w:rPr>
            <w:noProof/>
            <w:webHidden/>
          </w:rPr>
        </w:r>
        <w:r>
          <w:rPr>
            <w:noProof/>
            <w:webHidden/>
          </w:rPr>
          <w:fldChar w:fldCharType="separate"/>
        </w:r>
        <w:r>
          <w:rPr>
            <w:noProof/>
            <w:webHidden/>
          </w:rPr>
          <w:t>77</w:t>
        </w:r>
        <w:r>
          <w:rPr>
            <w:noProof/>
            <w:webHidden/>
          </w:rPr>
          <w:fldChar w:fldCharType="end"/>
        </w:r>
      </w:hyperlink>
    </w:p>
    <w:p w14:paraId="66FF62A0" w14:textId="77777777" w:rsidR="00C62E65" w:rsidRPr="00834920" w:rsidRDefault="00580A64" w:rsidP="00F967B3">
      <w:pPr>
        <w:pStyle w:val="BodyText"/>
        <w:rPr>
          <w:b/>
          <w:szCs w:val="24"/>
        </w:rPr>
      </w:pPr>
      <w:r w:rsidRPr="00834920">
        <w:rPr>
          <w:szCs w:val="24"/>
        </w:rPr>
        <w:fldChar w:fldCharType="end"/>
      </w:r>
    </w:p>
    <w:p w14:paraId="6E777D52" w14:textId="77777777" w:rsidR="00CF283F" w:rsidRPr="00834920" w:rsidRDefault="008616CB">
      <w:pPr>
        <w:pStyle w:val="BodyText"/>
      </w:pPr>
      <w:r w:rsidRPr="00834920">
        <w:br w:type="page"/>
      </w:r>
    </w:p>
    <w:p w14:paraId="790FB3E3" w14:textId="77777777" w:rsidR="00CF283F" w:rsidRPr="00834920" w:rsidRDefault="00CF283F" w:rsidP="00093448">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253489434"/>
      <w:bookmarkStart w:id="10" w:name="_Toc520110656"/>
      <w:bookmarkEnd w:id="0"/>
      <w:bookmarkEnd w:id="1"/>
      <w:r w:rsidRPr="00834920">
        <w:rPr>
          <w:noProof w:val="0"/>
        </w:rPr>
        <w:lastRenderedPageBreak/>
        <w:t>Introduction</w:t>
      </w:r>
      <w:bookmarkEnd w:id="2"/>
      <w:bookmarkEnd w:id="3"/>
      <w:bookmarkEnd w:id="4"/>
      <w:bookmarkEnd w:id="5"/>
      <w:bookmarkEnd w:id="6"/>
      <w:bookmarkEnd w:id="7"/>
      <w:bookmarkEnd w:id="8"/>
      <w:bookmarkEnd w:id="9"/>
      <w:bookmarkEnd w:id="10"/>
    </w:p>
    <w:p w14:paraId="6A750A77" w14:textId="77777777" w:rsidR="00AE2965" w:rsidRPr="00834920" w:rsidRDefault="00CA35DC" w:rsidP="00F6056F">
      <w:pPr>
        <w:pStyle w:val="BodyText"/>
      </w:pPr>
      <w:r w:rsidRPr="00834920">
        <w:t xml:space="preserve">This </w:t>
      </w:r>
      <w:r w:rsidR="00AE2965" w:rsidRPr="00834920">
        <w:t xml:space="preserve">introduces the </w:t>
      </w:r>
      <w:r w:rsidRPr="00834920">
        <w:t>Healthcare Provider</w:t>
      </w:r>
      <w:r w:rsidR="00056E70" w:rsidRPr="00834920">
        <w:t xml:space="preserve"> Directory</w:t>
      </w:r>
      <w:r w:rsidR="001A300D" w:rsidRPr="00834920">
        <w:t xml:space="preserve"> (</w:t>
      </w:r>
      <w:proofErr w:type="spellStart"/>
      <w:r w:rsidR="001A300D" w:rsidRPr="00834920">
        <w:t>HPD</w:t>
      </w:r>
      <w:proofErr w:type="spellEnd"/>
      <w:r w:rsidR="001A300D" w:rsidRPr="00834920">
        <w:t>)</w:t>
      </w:r>
      <w:r w:rsidR="00AE2965" w:rsidRPr="00834920">
        <w:t xml:space="preserve"> </w:t>
      </w:r>
      <w:r w:rsidR="00256931" w:rsidRPr="00834920">
        <w:t>Profile</w:t>
      </w:r>
      <w:r w:rsidRPr="00834920">
        <w:t xml:space="preserve"> </w:t>
      </w:r>
      <w:r w:rsidR="008E2166" w:rsidRPr="00834920">
        <w:t>that</w:t>
      </w:r>
      <w:r w:rsidR="00AE2965" w:rsidRPr="00834920">
        <w:t xml:space="preserve"> supports </w:t>
      </w:r>
      <w:r w:rsidRPr="00834920">
        <w:t>queries against</w:t>
      </w:r>
      <w:r w:rsidR="008D0F8C" w:rsidRPr="00834920">
        <w:t>,</w:t>
      </w:r>
      <w:r w:rsidRPr="00834920">
        <w:t xml:space="preserve"> and </w:t>
      </w:r>
      <w:r w:rsidR="00F464B3" w:rsidRPr="00834920">
        <w:t>management of</w:t>
      </w:r>
      <w:r w:rsidR="008D0F8C" w:rsidRPr="00834920">
        <w:t>,</w:t>
      </w:r>
      <w:r w:rsidR="00AE2965" w:rsidRPr="00834920">
        <w:t xml:space="preserve"> healthcare provider </w:t>
      </w:r>
      <w:r w:rsidR="00F464B3" w:rsidRPr="00834920">
        <w:t xml:space="preserve">information </w:t>
      </w:r>
      <w:r w:rsidR="008D0F8C" w:rsidRPr="00834920">
        <w:t xml:space="preserve">that may be publicly shared </w:t>
      </w:r>
      <w:r w:rsidR="00AE2965" w:rsidRPr="00834920">
        <w:t xml:space="preserve">in a directory structure. </w:t>
      </w:r>
      <w:bookmarkStart w:id="11" w:name="OLE_LINK3"/>
      <w:proofErr w:type="spellStart"/>
      <w:r w:rsidR="006D6ED4" w:rsidRPr="00834920">
        <w:t>HPD</w:t>
      </w:r>
      <w:proofErr w:type="spellEnd"/>
      <w:r w:rsidR="006D6ED4" w:rsidRPr="00834920">
        <w:t xml:space="preserve"> </w:t>
      </w:r>
      <w:r w:rsidR="00F6056F" w:rsidRPr="00834920">
        <w:t xml:space="preserve">directory structure </w:t>
      </w:r>
      <w:r w:rsidR="006D6ED4" w:rsidRPr="00834920">
        <w:t xml:space="preserve">is a listing of </w:t>
      </w:r>
      <w:r w:rsidR="00F6056F" w:rsidRPr="00834920">
        <w:t xml:space="preserve">the following </w:t>
      </w:r>
      <w:r w:rsidR="006D6ED4" w:rsidRPr="00834920">
        <w:t xml:space="preserve">two </w:t>
      </w:r>
      <w:r w:rsidR="0004307D" w:rsidRPr="00834920">
        <w:t xml:space="preserve">categories of healthcare providers </w:t>
      </w:r>
      <w:r w:rsidR="00F6056F" w:rsidRPr="00834920">
        <w:t xml:space="preserve">that </w:t>
      </w:r>
      <w:r w:rsidR="0004307D" w:rsidRPr="00834920">
        <w:t xml:space="preserve">are </w:t>
      </w:r>
      <w:r w:rsidR="00F6056F" w:rsidRPr="00834920">
        <w:t>classified by provider type, specialties, credentials, demographics and service locations</w:t>
      </w:r>
      <w:r w:rsidR="0004307D" w:rsidRPr="00834920">
        <w:t>.</w:t>
      </w:r>
    </w:p>
    <w:p w14:paraId="271F72F0" w14:textId="77777777" w:rsidR="0004307D" w:rsidRPr="00834920" w:rsidRDefault="0004307D" w:rsidP="00061A51">
      <w:pPr>
        <w:pStyle w:val="ListBullet2"/>
      </w:pPr>
      <w:r w:rsidRPr="00834920">
        <w:t xml:space="preserve">Individual Provider – A person who provides healthcare services, such as a physician, nurse, or pharmacist. </w:t>
      </w:r>
    </w:p>
    <w:p w14:paraId="7C8936C1" w14:textId="77777777" w:rsidR="0004307D" w:rsidRPr="00834920" w:rsidRDefault="0004307D" w:rsidP="00061A51">
      <w:pPr>
        <w:pStyle w:val="ListBullet2"/>
      </w:pPr>
      <w:r w:rsidRPr="00834920">
        <w:t>Organizational Provider – Organization that provide</w:t>
      </w:r>
      <w:r w:rsidR="0008021B" w:rsidRPr="00834920">
        <w:t>s</w:t>
      </w:r>
      <w:r w:rsidRPr="00834920">
        <w:t xml:space="preserve"> or support</w:t>
      </w:r>
      <w:r w:rsidR="00CC2EA1" w:rsidRPr="00834920">
        <w:t>s</w:t>
      </w:r>
      <w:r w:rsidRPr="00834920">
        <w:t xml:space="preserve"> healthcare services, such as hospital, Healthcare Information Exchange (</w:t>
      </w:r>
      <w:proofErr w:type="spellStart"/>
      <w:r w:rsidRPr="00834920">
        <w:t>HIE</w:t>
      </w:r>
      <w:proofErr w:type="spellEnd"/>
      <w:r w:rsidRPr="00834920">
        <w:t xml:space="preserve">), </w:t>
      </w:r>
      <w:r w:rsidR="00CC2EA1" w:rsidRPr="00834920">
        <w:t xml:space="preserve">Managed Care, </w:t>
      </w:r>
      <w:r w:rsidRPr="00834920">
        <w:t>Integrated Delivery Network (</w:t>
      </w:r>
      <w:proofErr w:type="spellStart"/>
      <w:r w:rsidRPr="00834920">
        <w:t>IDN</w:t>
      </w:r>
      <w:proofErr w:type="spellEnd"/>
      <w:r w:rsidRPr="00834920">
        <w:t>), and Association.</w:t>
      </w:r>
    </w:p>
    <w:bookmarkEnd w:id="11"/>
    <w:p w14:paraId="37067496" w14:textId="77777777" w:rsidR="0062322E" w:rsidRPr="00834920" w:rsidRDefault="00CA35DC" w:rsidP="00F464B3">
      <w:pPr>
        <w:pStyle w:val="BodyText"/>
      </w:pPr>
      <w:r w:rsidRPr="00834920">
        <w:t xml:space="preserve">This profile </w:t>
      </w:r>
      <w:r w:rsidR="0062322E" w:rsidRPr="00834920">
        <w:t>is scoped to include the following:</w:t>
      </w:r>
    </w:p>
    <w:p w14:paraId="0DB37CAE" w14:textId="77777777" w:rsidR="0062322E" w:rsidRPr="00834920" w:rsidRDefault="0062322E" w:rsidP="00061A51">
      <w:pPr>
        <w:pStyle w:val="ListBullet2"/>
      </w:pPr>
      <w:r w:rsidRPr="00834920">
        <w:t>T</w:t>
      </w:r>
      <w:r w:rsidR="00CA35DC" w:rsidRPr="00834920">
        <w:t>wo transactions</w:t>
      </w:r>
    </w:p>
    <w:p w14:paraId="39C2DF0D" w14:textId="77777777" w:rsidR="0062322E" w:rsidRPr="00834920" w:rsidRDefault="006D6ED4" w:rsidP="00061A51">
      <w:pPr>
        <w:pStyle w:val="ListBullet3"/>
      </w:pPr>
      <w:r w:rsidRPr="00834920">
        <w:t xml:space="preserve">Provider Information </w:t>
      </w:r>
      <w:r w:rsidR="0062322E" w:rsidRPr="00834920">
        <w:t>Feed</w:t>
      </w:r>
    </w:p>
    <w:p w14:paraId="03F3C646" w14:textId="77777777" w:rsidR="0062322E" w:rsidRPr="00834920" w:rsidRDefault="006D6ED4" w:rsidP="00061A51">
      <w:pPr>
        <w:pStyle w:val="ListBullet3"/>
      </w:pPr>
      <w:r w:rsidRPr="00834920">
        <w:t xml:space="preserve">Provider Information </w:t>
      </w:r>
      <w:r w:rsidR="0062322E" w:rsidRPr="00834920">
        <w:t>Query</w:t>
      </w:r>
    </w:p>
    <w:p w14:paraId="3A0A2905" w14:textId="77777777" w:rsidR="0062322E" w:rsidRPr="00834920" w:rsidRDefault="0062322E" w:rsidP="00061A51">
      <w:pPr>
        <w:pStyle w:val="ListBullet2"/>
      </w:pPr>
      <w:r w:rsidRPr="00834920">
        <w:t>Three Actors</w:t>
      </w:r>
    </w:p>
    <w:p w14:paraId="32D48A7F" w14:textId="77777777" w:rsidR="0062322E" w:rsidRPr="00834920" w:rsidRDefault="0062322E" w:rsidP="00061A51">
      <w:pPr>
        <w:pStyle w:val="ListBullet3"/>
      </w:pPr>
      <w:r w:rsidRPr="00834920">
        <w:t>Provider Information Directory</w:t>
      </w:r>
    </w:p>
    <w:p w14:paraId="1ED1F046" w14:textId="77777777" w:rsidR="0062322E" w:rsidRPr="00834920" w:rsidRDefault="0062322E" w:rsidP="00061A51">
      <w:pPr>
        <w:pStyle w:val="ListBullet3"/>
      </w:pPr>
      <w:r w:rsidRPr="00834920">
        <w:t>Provider Information Consumer</w:t>
      </w:r>
    </w:p>
    <w:p w14:paraId="76FB6180" w14:textId="77777777" w:rsidR="0062322E" w:rsidRPr="00834920" w:rsidRDefault="0062322E" w:rsidP="00061A51">
      <w:pPr>
        <w:pStyle w:val="ListBullet3"/>
      </w:pPr>
      <w:r w:rsidRPr="00834920">
        <w:t>Provider Information Source</w:t>
      </w:r>
    </w:p>
    <w:p w14:paraId="24D874EC" w14:textId="77777777" w:rsidR="00AE2965" w:rsidRPr="00834920" w:rsidRDefault="0062322E" w:rsidP="00061A51">
      <w:pPr>
        <w:pStyle w:val="ListBullet2"/>
      </w:pPr>
      <w:r w:rsidRPr="00834920">
        <w:t>E</w:t>
      </w:r>
      <w:r w:rsidR="00AE2965" w:rsidRPr="00834920">
        <w:t xml:space="preserve">nvironments where a single </w:t>
      </w:r>
      <w:r w:rsidR="00056E70" w:rsidRPr="00834920">
        <w:t>Provider Information Directory</w:t>
      </w:r>
      <w:r w:rsidR="00AE2965" w:rsidRPr="00834920">
        <w:t xml:space="preserve"> is sufficient</w:t>
      </w:r>
      <w:r w:rsidR="00F00D01" w:rsidRPr="00834920">
        <w:t xml:space="preserve"> for providing responses to </w:t>
      </w:r>
      <w:r w:rsidR="00CA35DC" w:rsidRPr="00834920">
        <w:t xml:space="preserve">Provider </w:t>
      </w:r>
      <w:r w:rsidR="0034305C" w:rsidRPr="00834920">
        <w:t>Information</w:t>
      </w:r>
      <w:r w:rsidR="00CA35DC" w:rsidRPr="00834920">
        <w:t xml:space="preserve"> Feeds and Provider Information Query </w:t>
      </w:r>
      <w:r w:rsidR="00F00D01" w:rsidRPr="00834920">
        <w:t>transaction</w:t>
      </w:r>
      <w:r w:rsidR="00CA35DC" w:rsidRPr="00834920">
        <w:t>s</w:t>
      </w:r>
      <w:r w:rsidR="001B53DE" w:rsidRPr="00834920">
        <w:t xml:space="preserve">. </w:t>
      </w:r>
    </w:p>
    <w:p w14:paraId="1F0A3A4F" w14:textId="77777777" w:rsidR="00911C43" w:rsidRPr="00834920" w:rsidRDefault="00CF283F" w:rsidP="00061A51">
      <w:pPr>
        <w:pStyle w:val="Heading2"/>
        <w:numPr>
          <w:ilvl w:val="0"/>
          <w:numId w:val="0"/>
        </w:numPr>
        <w:rPr>
          <w:noProof w:val="0"/>
        </w:rPr>
      </w:pPr>
      <w:bookmarkStart w:id="12" w:name="_Toc253489435"/>
      <w:bookmarkStart w:id="13" w:name="_Toc520110657"/>
      <w:r w:rsidRPr="00834920">
        <w:rPr>
          <w:noProof w:val="0"/>
        </w:rPr>
        <w:t>Open Issues and Questions</w:t>
      </w:r>
      <w:bookmarkEnd w:id="12"/>
      <w:bookmarkEnd w:id="13"/>
    </w:p>
    <w:p w14:paraId="666BA17E" w14:textId="77777777" w:rsidR="00F92833" w:rsidRPr="00834920" w:rsidRDefault="00475548" w:rsidP="00061A51">
      <w:pPr>
        <w:pStyle w:val="ListBullet2"/>
        <w:rPr>
          <w:i/>
          <w:iCs/>
        </w:rPr>
      </w:pPr>
      <w:r w:rsidRPr="00834920">
        <w:t>HPD02</w:t>
      </w:r>
      <w:r w:rsidR="008B40EE" w:rsidRPr="00834920">
        <w:t>9</w:t>
      </w:r>
      <w:r w:rsidR="00991457" w:rsidRPr="00834920">
        <w:t xml:space="preserve">: </w:t>
      </w:r>
    </w:p>
    <w:p w14:paraId="4A1F52D6" w14:textId="77777777" w:rsidR="00991457" w:rsidRPr="00834920" w:rsidRDefault="00F92833" w:rsidP="00061A51">
      <w:pPr>
        <w:pStyle w:val="ListBullet3"/>
        <w:rPr>
          <w:i/>
          <w:iCs/>
          <w:szCs w:val="24"/>
        </w:rPr>
      </w:pPr>
      <w:r w:rsidRPr="00834920">
        <w:rPr>
          <w:szCs w:val="24"/>
        </w:rPr>
        <w:t xml:space="preserve">Issue: </w:t>
      </w:r>
      <w:r w:rsidR="008B40EE" w:rsidRPr="00834920">
        <w:t xml:space="preserve">We would like to have an alternative to </w:t>
      </w:r>
      <w:proofErr w:type="spellStart"/>
      <w:r w:rsidR="008B40EE" w:rsidRPr="00834920">
        <w:t>DSML</w:t>
      </w:r>
      <w:proofErr w:type="spellEnd"/>
      <w:r w:rsidR="001B53DE" w:rsidRPr="00834920">
        <w:t xml:space="preserve">. </w:t>
      </w:r>
      <w:r w:rsidR="008B40EE" w:rsidRPr="00834920">
        <w:t xml:space="preserve">Any alternative suggestions to </w:t>
      </w:r>
      <w:proofErr w:type="spellStart"/>
      <w:r w:rsidR="008B40EE" w:rsidRPr="00834920">
        <w:t>DSML</w:t>
      </w:r>
      <w:proofErr w:type="spellEnd"/>
      <w:r w:rsidR="008B40EE" w:rsidRPr="00834920">
        <w:t xml:space="preserve"> are welcome. </w:t>
      </w:r>
    </w:p>
    <w:p w14:paraId="2EB9C372" w14:textId="77777777" w:rsidR="00CF283F" w:rsidRPr="00834920" w:rsidRDefault="00CF283F" w:rsidP="008616CB">
      <w:pPr>
        <w:pStyle w:val="Heading2"/>
        <w:numPr>
          <w:ilvl w:val="0"/>
          <w:numId w:val="0"/>
        </w:numPr>
        <w:rPr>
          <w:noProof w:val="0"/>
        </w:rPr>
      </w:pPr>
      <w:bookmarkStart w:id="14" w:name="_Toc253489436"/>
      <w:bookmarkStart w:id="15" w:name="_Toc520110658"/>
      <w:bookmarkStart w:id="16" w:name="_Toc473170357"/>
      <w:bookmarkStart w:id="17" w:name="_Toc504625754"/>
      <w:r w:rsidRPr="00834920">
        <w:rPr>
          <w:noProof w:val="0"/>
        </w:rPr>
        <w:t>Closed Issues</w:t>
      </w:r>
      <w:bookmarkEnd w:id="14"/>
      <w:bookmarkEnd w:id="15"/>
    </w:p>
    <w:p w14:paraId="278BAEE1" w14:textId="77777777" w:rsidR="007709CB" w:rsidRPr="00834920" w:rsidRDefault="007709CB" w:rsidP="00061A51">
      <w:pPr>
        <w:pStyle w:val="ListBullet2"/>
        <w:rPr>
          <w:i/>
          <w:iCs/>
        </w:rPr>
      </w:pPr>
      <w:r w:rsidRPr="00834920">
        <w:t xml:space="preserve">HPD001: </w:t>
      </w:r>
    </w:p>
    <w:p w14:paraId="34C0A5A3" w14:textId="5F87E102" w:rsidR="007709CB" w:rsidRPr="00834920" w:rsidRDefault="007709CB" w:rsidP="00061A51">
      <w:pPr>
        <w:pStyle w:val="ListBullet3"/>
        <w:rPr>
          <w:i/>
          <w:iCs/>
        </w:rPr>
      </w:pPr>
      <w:r w:rsidRPr="00834920">
        <w:t>Issue: Comparison of standards identifies two groups of candidate standards</w:t>
      </w:r>
      <w:r w:rsidR="001B53DE" w:rsidRPr="00834920">
        <w:t xml:space="preserve">. </w:t>
      </w:r>
      <w:r w:rsidRPr="00834920">
        <w:t>HL7</w:t>
      </w:r>
      <w:r w:rsidR="00406874" w:rsidRPr="002B15A9">
        <w:rPr>
          <w:vertAlign w:val="superscript"/>
        </w:rPr>
        <w:t>®</w:t>
      </w:r>
      <w:r w:rsidR="002440CE" w:rsidRPr="00834920">
        <w:rPr>
          <w:rStyle w:val="FootnoteReference"/>
        </w:rPr>
        <w:footnoteReference w:id="1"/>
      </w:r>
      <w:r w:rsidRPr="00834920">
        <w:t xml:space="preserve"> V3 Provider Directory and LDAP and its extensions (</w:t>
      </w:r>
      <w:proofErr w:type="spellStart"/>
      <w:r w:rsidRPr="00834920">
        <w:t>PWP</w:t>
      </w:r>
      <w:proofErr w:type="spellEnd"/>
      <w:r w:rsidRPr="00834920">
        <w:t>, ISO/TS 21091)</w:t>
      </w:r>
      <w:r w:rsidR="001B53DE" w:rsidRPr="00834920">
        <w:t xml:space="preserve">. </w:t>
      </w:r>
    </w:p>
    <w:p w14:paraId="5D9F2505" w14:textId="77777777" w:rsidR="00C85B0A" w:rsidRPr="00834920" w:rsidRDefault="007709CB" w:rsidP="00061A51">
      <w:pPr>
        <w:pStyle w:val="ListBullet3"/>
      </w:pPr>
      <w:r w:rsidRPr="00834920">
        <w:t xml:space="preserve">Resolution: 2/18/10 </w:t>
      </w:r>
      <w:r w:rsidR="00DB7A3D" w:rsidRPr="00834920">
        <w:t>(updated during July F2F</w:t>
      </w:r>
      <w:r w:rsidR="007161AA" w:rsidRPr="00834920">
        <w:t>: 7/12/10</w:t>
      </w:r>
      <w:r w:rsidR="00DB7A3D" w:rsidRPr="00834920">
        <w:t xml:space="preserve">) </w:t>
      </w:r>
      <w:r w:rsidRPr="00834920">
        <w:t xml:space="preserve">Based on the research that was done the </w:t>
      </w:r>
      <w:proofErr w:type="spellStart"/>
      <w:r w:rsidRPr="00834920">
        <w:t>HPD</w:t>
      </w:r>
      <w:proofErr w:type="spellEnd"/>
      <w:r w:rsidRPr="00834920">
        <w:t xml:space="preserve"> will be based on LDAP and the use of ISO 21019 schema</w:t>
      </w:r>
      <w:r w:rsidR="00C85B0A" w:rsidRPr="00834920">
        <w:t xml:space="preserve">. </w:t>
      </w:r>
    </w:p>
    <w:p w14:paraId="3D5C239B" w14:textId="2BA1F649" w:rsidR="00C85B0A" w:rsidRPr="00834920" w:rsidRDefault="00C85B0A" w:rsidP="00061A51">
      <w:pPr>
        <w:pStyle w:val="ListBullet3"/>
      </w:pPr>
      <w:r w:rsidRPr="00834920">
        <w:rPr>
          <w:b/>
        </w:rPr>
        <w:lastRenderedPageBreak/>
        <w:t>LDAP considerations</w:t>
      </w:r>
      <w:r w:rsidRPr="00834920">
        <w:t xml:space="preserve">: </w:t>
      </w:r>
      <w:proofErr w:type="spellStart"/>
      <w:r w:rsidRPr="00834920">
        <w:t>HPD</w:t>
      </w:r>
      <w:proofErr w:type="spellEnd"/>
      <w:r w:rsidR="00055559" w:rsidRPr="00834920">
        <w:t xml:space="preserve"> is</w:t>
      </w:r>
      <w:r w:rsidRPr="00834920">
        <w:t xml:space="preserve"> likely to </w:t>
      </w:r>
      <w:r w:rsidR="00055559" w:rsidRPr="00834920">
        <w:t xml:space="preserve">have </w:t>
      </w:r>
      <w:r w:rsidR="0010061B" w:rsidRPr="00834920">
        <w:t>a high volume</w:t>
      </w:r>
      <w:r w:rsidRPr="00834920">
        <w:t xml:space="preserve"> of lookups. For small deployments, this will lead to efficient use of system resources. For very large deployments, LDAP is likely to be the best or only viable option: LDAP Schema extensibility makes it easy to add in new objects and attributes and to update the capabilities of existing ones:</w:t>
      </w:r>
      <w:r w:rsidR="002912BE" w:rsidRPr="00834920">
        <w:t xml:space="preserve"> </w:t>
      </w:r>
      <w:r w:rsidRPr="00834920">
        <w:t xml:space="preserve">Good tooling support: LDAP is much more extensively implemented and there are many products and open source solutions designed for LDAP deployment, and so use of LDAP simplifies application integration: </w:t>
      </w:r>
      <w:proofErr w:type="spellStart"/>
      <w:r w:rsidRPr="00834920">
        <w:t>HPD</w:t>
      </w:r>
      <w:proofErr w:type="spellEnd"/>
      <w:r w:rsidRPr="00834920">
        <w:t xml:space="preserve"> Profile shall consider applying DSMLv2 to express LDAP requests and responses in SOAP bindings. DSMLv2 is a systematic translation of LDAP’s ASN.1 grammar (defined by RFC2251) into XML-Schema. </w:t>
      </w:r>
    </w:p>
    <w:p w14:paraId="12CED5A4" w14:textId="77777777" w:rsidR="00FF0054" w:rsidRPr="00834920" w:rsidRDefault="007B23F1" w:rsidP="00061A51">
      <w:pPr>
        <w:pStyle w:val="ListContinue3"/>
      </w:pPr>
      <w:r w:rsidRPr="00834920">
        <w:t>Furthermore, LDAP standard is commonly used for the</w:t>
      </w:r>
      <w:r w:rsidR="00FF0054" w:rsidRPr="00834920">
        <w:t xml:space="preserve"> personnel directories</w:t>
      </w:r>
      <w:r w:rsidR="00E12A20" w:rsidRPr="00834920">
        <w:t xml:space="preserve"> </w:t>
      </w:r>
      <w:r w:rsidR="007E62D6" w:rsidRPr="00834920">
        <w:t>with</w:t>
      </w:r>
      <w:r w:rsidR="00E12A20" w:rsidRPr="00834920">
        <w:t>in organizations</w:t>
      </w:r>
      <w:r w:rsidRPr="00834920">
        <w:t xml:space="preserve">. Provider information has quite </w:t>
      </w:r>
      <w:r w:rsidR="00151AB6" w:rsidRPr="00834920">
        <w:t xml:space="preserve">an </w:t>
      </w:r>
      <w:r w:rsidRPr="00834920">
        <w:t xml:space="preserve">overlap with the personnel </w:t>
      </w:r>
      <w:r w:rsidR="00151AB6" w:rsidRPr="00834920">
        <w:t>information;</w:t>
      </w:r>
      <w:r w:rsidRPr="00834920">
        <w:t xml:space="preserve"> </w:t>
      </w:r>
      <w:r w:rsidR="00E12A20" w:rsidRPr="00834920">
        <w:t xml:space="preserve">therefore, </w:t>
      </w:r>
      <w:r w:rsidR="00FF0054" w:rsidRPr="00834920">
        <w:t>t</w:t>
      </w:r>
      <w:r w:rsidR="00E12A20" w:rsidRPr="00834920">
        <w:t xml:space="preserve">he reuse of this standard and available software tooling </w:t>
      </w:r>
      <w:r w:rsidR="00151AB6" w:rsidRPr="00834920">
        <w:t xml:space="preserve">on LDAP </w:t>
      </w:r>
      <w:r w:rsidR="00E12A20" w:rsidRPr="00834920">
        <w:t>is preferable</w:t>
      </w:r>
      <w:r w:rsidR="00FF0054" w:rsidRPr="00834920">
        <w:t>.</w:t>
      </w:r>
      <w:r w:rsidR="00E12A20" w:rsidRPr="00834920">
        <w:t xml:space="preserve"> </w:t>
      </w:r>
      <w:r w:rsidR="00DB7A3D" w:rsidRPr="00834920">
        <w:t>F</w:t>
      </w:r>
      <w:r w:rsidR="00FF0054" w:rsidRPr="00834920">
        <w:t xml:space="preserve">ederation </w:t>
      </w:r>
      <w:r w:rsidR="00645F92" w:rsidRPr="00834920">
        <w:t>is supported via an option.</w:t>
      </w:r>
    </w:p>
    <w:p w14:paraId="23E6B05F" w14:textId="77777777" w:rsidR="00C85B0A" w:rsidRPr="00834920" w:rsidRDefault="00C85B0A" w:rsidP="00FF0463">
      <w:pPr>
        <w:pStyle w:val="ListBullet3"/>
      </w:pPr>
      <w:r w:rsidRPr="00834920">
        <w:rPr>
          <w:b/>
        </w:rPr>
        <w:t>HL7</w:t>
      </w:r>
      <w:r w:rsidR="00406874" w:rsidRPr="00834920">
        <w:rPr>
          <w:b/>
        </w:rPr>
        <w:t>®</w:t>
      </w:r>
      <w:r w:rsidRPr="00834920">
        <w:rPr>
          <w:b/>
        </w:rPr>
        <w:t xml:space="preserve"> v3 standard consideration</w:t>
      </w:r>
      <w:r w:rsidRPr="00834920">
        <w:t xml:space="preserve">: </w:t>
      </w:r>
      <w:r w:rsidR="00902054" w:rsidRPr="00834920">
        <w:t>Our research did not identify</w:t>
      </w:r>
      <w:r w:rsidRPr="00834920">
        <w:t xml:space="preserve"> </w:t>
      </w:r>
      <w:r w:rsidR="00902054" w:rsidRPr="00834920">
        <w:t xml:space="preserve">open tools that </w:t>
      </w:r>
      <w:r w:rsidRPr="00834920">
        <w:t>support HL7</w:t>
      </w:r>
      <w:r w:rsidR="00406874" w:rsidRPr="00834920">
        <w:t>®</w:t>
      </w:r>
      <w:r w:rsidRPr="00834920">
        <w:t xml:space="preserve"> v3 </w:t>
      </w:r>
      <w:r w:rsidR="00902054" w:rsidRPr="00834920">
        <w:t xml:space="preserve">provider </w:t>
      </w:r>
      <w:r w:rsidRPr="00834920">
        <w:t>schema</w:t>
      </w:r>
      <w:r w:rsidR="00902054" w:rsidRPr="00834920">
        <w:t>.</w:t>
      </w:r>
      <w:r w:rsidRPr="00834920">
        <w:t xml:space="preserve"> </w:t>
      </w:r>
      <w:r w:rsidR="00902054" w:rsidRPr="00834920">
        <w:t xml:space="preserve">The perceived </w:t>
      </w:r>
      <w:r w:rsidRPr="00834920">
        <w:t>complex</w:t>
      </w:r>
      <w:r w:rsidR="00902054" w:rsidRPr="00834920">
        <w:t>ity</w:t>
      </w:r>
      <w:r w:rsidRPr="00834920">
        <w:t xml:space="preserve"> </w:t>
      </w:r>
      <w:r w:rsidR="001B4A01" w:rsidRPr="00834920">
        <w:t>of HL7</w:t>
      </w:r>
      <w:r w:rsidR="00406874" w:rsidRPr="00834920">
        <w:t>®</w:t>
      </w:r>
      <w:r w:rsidR="001B4A01" w:rsidRPr="00834920">
        <w:t xml:space="preserve"> v3 interfaces </w:t>
      </w:r>
      <w:r w:rsidR="00C17FAB" w:rsidRPr="00834920">
        <w:t>could</w:t>
      </w:r>
      <w:r w:rsidR="00902054" w:rsidRPr="00834920">
        <w:t xml:space="preserve"> pose barrier </w:t>
      </w:r>
      <w:r w:rsidRPr="00834920">
        <w:t>to implement</w:t>
      </w:r>
      <w:r w:rsidR="001B4A01" w:rsidRPr="00834920">
        <w:t>ation.</w:t>
      </w:r>
      <w:r w:rsidRPr="00834920">
        <w:t xml:space="preserve"> </w:t>
      </w:r>
      <w:r w:rsidR="00902054" w:rsidRPr="00834920">
        <w:t>Other significant challenge is that there is a</w:t>
      </w:r>
      <w:r w:rsidRPr="00834920">
        <w:t xml:space="preserve"> limited </w:t>
      </w:r>
      <w:r w:rsidR="00902054" w:rsidRPr="00834920">
        <w:t xml:space="preserve">implementation of </w:t>
      </w:r>
      <w:r w:rsidRPr="00834920">
        <w:t>HL7</w:t>
      </w:r>
      <w:r w:rsidR="002912BE" w:rsidRPr="00834920">
        <w:t>®</w:t>
      </w:r>
      <w:r w:rsidRPr="00834920">
        <w:t xml:space="preserve">v3 provider </w:t>
      </w:r>
      <w:r w:rsidR="001B4A01" w:rsidRPr="00834920">
        <w:t xml:space="preserve">or personnel </w:t>
      </w:r>
      <w:r w:rsidRPr="00834920">
        <w:t>directory in production environment</w:t>
      </w:r>
      <w:r w:rsidR="001B4A01" w:rsidRPr="00834920">
        <w:t>s.</w:t>
      </w:r>
      <w:r w:rsidRPr="00834920">
        <w:t xml:space="preserve"> </w:t>
      </w:r>
    </w:p>
    <w:p w14:paraId="64090467" w14:textId="77777777" w:rsidR="00DA16BA" w:rsidRPr="00834920" w:rsidRDefault="00DA16BA" w:rsidP="00061A51">
      <w:pPr>
        <w:pStyle w:val="ListBullet2"/>
        <w:rPr>
          <w:i/>
          <w:iCs/>
        </w:rPr>
      </w:pPr>
      <w:r w:rsidRPr="00834920">
        <w:t xml:space="preserve">HPD002: </w:t>
      </w:r>
    </w:p>
    <w:p w14:paraId="48FABFBB" w14:textId="77777777" w:rsidR="00DA16BA" w:rsidRPr="00834920" w:rsidRDefault="00DA16BA" w:rsidP="00061A51">
      <w:pPr>
        <w:pStyle w:val="ListBullet3"/>
        <w:rPr>
          <w:i/>
          <w:iCs/>
        </w:rPr>
      </w:pPr>
      <w:r w:rsidRPr="00834920">
        <w:t>Issue: Are transactions for subscribe and notify critically needed or should this be scoped to future work</w:t>
      </w:r>
      <w:r w:rsidR="002036FD" w:rsidRPr="00834920">
        <w:t>?</w:t>
      </w:r>
    </w:p>
    <w:p w14:paraId="569A3A61" w14:textId="7F720F41" w:rsidR="00DA16BA" w:rsidRPr="00834920" w:rsidRDefault="00DA16BA" w:rsidP="00061A51">
      <w:pPr>
        <w:pStyle w:val="ListBullet3"/>
        <w:rPr>
          <w:i/>
          <w:iCs/>
        </w:rPr>
      </w:pPr>
      <w:r w:rsidRPr="00834920">
        <w:t xml:space="preserve">Resolution (2/4/10): Transactions for subscribe and notify are not critically needed for this </w:t>
      </w:r>
      <w:r w:rsidR="00EE6173" w:rsidRPr="00834920">
        <w:t>version and</w:t>
      </w:r>
      <w:r w:rsidRPr="00834920">
        <w:t xml:space="preserve"> are not part of the scope of this profile</w:t>
      </w:r>
      <w:r w:rsidR="001B53DE" w:rsidRPr="00834920">
        <w:t xml:space="preserve">. </w:t>
      </w:r>
      <w:r w:rsidRPr="00834920">
        <w:t>They were identified to meet the need of consumers wh</w:t>
      </w:r>
      <w:r w:rsidR="002D7B4D" w:rsidRPr="00834920">
        <w:t>o</w:t>
      </w:r>
      <w:r w:rsidRPr="00834920">
        <w:t xml:space="preserve"> would like to keep a local copy of the </w:t>
      </w:r>
      <w:proofErr w:type="spellStart"/>
      <w:r w:rsidRPr="00834920">
        <w:t>HPD</w:t>
      </w:r>
      <w:proofErr w:type="spellEnd"/>
      <w:r w:rsidRPr="00834920">
        <w:t xml:space="preserve"> (or a su</w:t>
      </w:r>
      <w:r w:rsidR="002D7B4D" w:rsidRPr="00834920">
        <w:t>b</w:t>
      </w:r>
      <w:r w:rsidRPr="00834920">
        <w:t xml:space="preserve">set of the </w:t>
      </w:r>
      <w:proofErr w:type="spellStart"/>
      <w:r w:rsidRPr="00834920">
        <w:t>HPD</w:t>
      </w:r>
      <w:proofErr w:type="spellEnd"/>
      <w:r w:rsidRPr="00834920">
        <w:t xml:space="preserve">) current. </w:t>
      </w:r>
    </w:p>
    <w:p w14:paraId="75BE8615" w14:textId="77777777" w:rsidR="00855BC8" w:rsidRPr="00834920" w:rsidRDefault="00855BC8" w:rsidP="00061A51">
      <w:pPr>
        <w:pStyle w:val="ListBullet2"/>
        <w:rPr>
          <w:i/>
          <w:iCs/>
        </w:rPr>
      </w:pPr>
      <w:r w:rsidRPr="00834920">
        <w:t xml:space="preserve">HPD003: </w:t>
      </w:r>
    </w:p>
    <w:p w14:paraId="292AD495" w14:textId="77777777" w:rsidR="00855BC8" w:rsidRPr="00834920" w:rsidRDefault="00855BC8" w:rsidP="00061A51">
      <w:pPr>
        <w:pStyle w:val="ListBullet3"/>
        <w:rPr>
          <w:i/>
          <w:iCs/>
        </w:rPr>
      </w:pPr>
      <w:r w:rsidRPr="00834920">
        <w:t>Issue: Does a data modeling tool need to be identified, and if so, which one should we use, and why</w:t>
      </w:r>
      <w:r w:rsidR="002036FD" w:rsidRPr="00834920">
        <w:t>?</w:t>
      </w:r>
    </w:p>
    <w:p w14:paraId="6B2A22D5" w14:textId="55C02E6B" w:rsidR="00855BC8" w:rsidRPr="00834920" w:rsidRDefault="00855BC8" w:rsidP="00061A51">
      <w:pPr>
        <w:pStyle w:val="ListBullet3"/>
        <w:rPr>
          <w:i/>
          <w:iCs/>
        </w:rPr>
      </w:pPr>
      <w:r w:rsidRPr="00834920">
        <w:t xml:space="preserve">Resolution (2/4/10) – A data modeling tool does not need </w:t>
      </w:r>
      <w:r w:rsidR="008C72C2" w:rsidRPr="00834920">
        <w:t>t</w:t>
      </w:r>
      <w:r w:rsidRPr="00834920">
        <w:t>o be identified</w:t>
      </w:r>
      <w:r w:rsidR="001B53DE" w:rsidRPr="00834920">
        <w:t xml:space="preserve">. </w:t>
      </w:r>
      <w:r w:rsidRPr="00834920">
        <w:t>The data model is not being built for the profile</w:t>
      </w:r>
      <w:r w:rsidR="001B53DE" w:rsidRPr="00834920">
        <w:t xml:space="preserve">. </w:t>
      </w:r>
      <w:r w:rsidRPr="00834920">
        <w:t>Entities and attributes are being identified in this document</w:t>
      </w:r>
      <w:r w:rsidR="001B53DE" w:rsidRPr="00834920">
        <w:t xml:space="preserve">. </w:t>
      </w:r>
      <w:r w:rsidRPr="00834920">
        <w:t xml:space="preserve">The data format will be </w:t>
      </w:r>
      <w:r w:rsidR="00DA16BA" w:rsidRPr="00834920">
        <w:t xml:space="preserve">defined by the </w:t>
      </w:r>
      <w:r w:rsidR="00056E70" w:rsidRPr="00834920">
        <w:t>Provider Information Directory</w:t>
      </w:r>
      <w:r w:rsidR="001B53DE" w:rsidRPr="00834920">
        <w:t xml:space="preserve">. </w:t>
      </w:r>
    </w:p>
    <w:p w14:paraId="4A8722E4" w14:textId="77777777" w:rsidR="00011DF2" w:rsidRPr="00834920" w:rsidRDefault="00011DF2" w:rsidP="00061A51">
      <w:pPr>
        <w:pStyle w:val="ListBullet2"/>
        <w:rPr>
          <w:i/>
          <w:iCs/>
        </w:rPr>
      </w:pPr>
      <w:r w:rsidRPr="00834920">
        <w:t>HPD004:</w:t>
      </w:r>
    </w:p>
    <w:p w14:paraId="3D5252AE" w14:textId="77777777" w:rsidR="00011DF2" w:rsidRPr="00834920" w:rsidRDefault="00011DF2" w:rsidP="00061A51">
      <w:pPr>
        <w:pStyle w:val="ListBullet3"/>
        <w:rPr>
          <w:i/>
          <w:iCs/>
        </w:rPr>
      </w:pPr>
      <w:r w:rsidRPr="00834920">
        <w:t>Issue: Do we need to include “Provider Privileges at an organization” as an attribute to be defined in this standard</w:t>
      </w:r>
      <w:r w:rsidR="002036FD" w:rsidRPr="00834920">
        <w:t>?</w:t>
      </w:r>
      <w:r w:rsidRPr="00834920">
        <w:t xml:space="preserve"> </w:t>
      </w:r>
    </w:p>
    <w:p w14:paraId="1A3AAC7D" w14:textId="77777777" w:rsidR="00011DF2" w:rsidRPr="00834920" w:rsidRDefault="00011DF2" w:rsidP="00061A51">
      <w:pPr>
        <w:pStyle w:val="ListBullet3"/>
        <w:rPr>
          <w:i/>
          <w:iCs/>
        </w:rPr>
      </w:pPr>
      <w:r w:rsidRPr="00834920">
        <w:t xml:space="preserve">Resolution (2/18/10) – </w:t>
      </w:r>
      <w:r w:rsidR="006E47E8" w:rsidRPr="00834920">
        <w:t xml:space="preserve">This profile does </w:t>
      </w:r>
      <w:r w:rsidRPr="00834920">
        <w:t xml:space="preserve">not include “Provider Privileges” because the privileges change frequently and have </w:t>
      </w:r>
      <w:r w:rsidR="00DB2F45" w:rsidRPr="00834920">
        <w:t>inconsistent</w:t>
      </w:r>
      <w:r w:rsidRPr="00834920">
        <w:t xml:space="preserve"> meanings within each </w:t>
      </w:r>
      <w:r w:rsidRPr="00834920">
        <w:lastRenderedPageBreak/>
        <w:t>organization</w:t>
      </w:r>
      <w:r w:rsidR="001B53DE" w:rsidRPr="00834920">
        <w:t xml:space="preserve">. </w:t>
      </w:r>
      <w:r w:rsidRPr="00834920">
        <w:t>Also, in many organizations Provider Priv</w:t>
      </w:r>
      <w:r w:rsidR="002D7B4D" w:rsidRPr="00834920">
        <w:t>i</w:t>
      </w:r>
      <w:r w:rsidRPr="00834920">
        <w:t>leges are associated with different areas of the organization</w:t>
      </w:r>
      <w:r w:rsidR="001B53DE" w:rsidRPr="00834920">
        <w:t xml:space="preserve">. </w:t>
      </w:r>
      <w:r w:rsidRPr="00834920">
        <w:t>In some, a provider may have multiple different privileges associated with different departments</w:t>
      </w:r>
      <w:r w:rsidR="001B53DE" w:rsidRPr="00834920">
        <w:t xml:space="preserve">. </w:t>
      </w:r>
    </w:p>
    <w:p w14:paraId="57F7F1A1" w14:textId="77777777" w:rsidR="00011DF2" w:rsidRPr="00834920" w:rsidRDefault="00011DF2" w:rsidP="00061A51">
      <w:pPr>
        <w:pStyle w:val="ListBullet2"/>
        <w:rPr>
          <w:i/>
          <w:iCs/>
        </w:rPr>
      </w:pPr>
      <w:r w:rsidRPr="00834920">
        <w:t>HPD005:</w:t>
      </w:r>
    </w:p>
    <w:p w14:paraId="5DFD8C7F" w14:textId="77777777" w:rsidR="00011DF2" w:rsidRPr="00834920" w:rsidRDefault="00011DF2" w:rsidP="00061A51">
      <w:pPr>
        <w:pStyle w:val="ListBullet3"/>
        <w:rPr>
          <w:i/>
          <w:iCs/>
        </w:rPr>
      </w:pPr>
      <w:r w:rsidRPr="00834920">
        <w:t>Issue: Do we need to include “Provider Role” as an attribute of provider</w:t>
      </w:r>
      <w:r w:rsidR="002036FD" w:rsidRPr="00834920">
        <w:t>?</w:t>
      </w:r>
    </w:p>
    <w:p w14:paraId="6303CA43" w14:textId="77777777" w:rsidR="00011DF2" w:rsidRPr="00834920" w:rsidRDefault="00011DF2" w:rsidP="00061A51">
      <w:pPr>
        <w:pStyle w:val="ListBullet3"/>
        <w:rPr>
          <w:i/>
          <w:iCs/>
        </w:rPr>
      </w:pPr>
      <w:r w:rsidRPr="00834920">
        <w:t xml:space="preserve">Resolution (2/18/10) – </w:t>
      </w:r>
      <w:r w:rsidR="006E47E8" w:rsidRPr="00834920">
        <w:t>This profile does</w:t>
      </w:r>
      <w:r w:rsidRPr="00834920">
        <w:t xml:space="preserve"> not include “Provider Role” because the role has an </w:t>
      </w:r>
      <w:r w:rsidR="00AB6543" w:rsidRPr="00834920">
        <w:t>inconsistent</w:t>
      </w:r>
      <w:r w:rsidRPr="00834920">
        <w:t xml:space="preserve"> meaning to different organizations</w:t>
      </w:r>
      <w:r w:rsidR="001B53DE" w:rsidRPr="00834920">
        <w:t xml:space="preserve">. </w:t>
      </w:r>
      <w:r w:rsidR="006E47E8" w:rsidRPr="00834920">
        <w:t>A</w:t>
      </w:r>
      <w:r w:rsidRPr="00834920">
        <w:t xml:space="preserve"> </w:t>
      </w:r>
      <w:r w:rsidR="006E47E8" w:rsidRPr="00834920">
        <w:t>u</w:t>
      </w:r>
      <w:r w:rsidRPr="00834920">
        <w:t xml:space="preserve">se </w:t>
      </w:r>
      <w:r w:rsidR="006E47E8" w:rsidRPr="00834920">
        <w:t xml:space="preserve">case has not been identified </w:t>
      </w:r>
      <w:r w:rsidRPr="00834920">
        <w:t>where this would be a necessary piece of information</w:t>
      </w:r>
      <w:r w:rsidR="001B53DE" w:rsidRPr="00834920">
        <w:t xml:space="preserve">. </w:t>
      </w:r>
    </w:p>
    <w:p w14:paraId="23735C49" w14:textId="77777777" w:rsidR="00B3685A" w:rsidRPr="00834920" w:rsidRDefault="00B3685A" w:rsidP="00061A51">
      <w:pPr>
        <w:pStyle w:val="ListBullet2"/>
        <w:rPr>
          <w:i/>
          <w:iCs/>
        </w:rPr>
      </w:pPr>
      <w:r w:rsidRPr="00834920">
        <w:t xml:space="preserve">HPD006: </w:t>
      </w:r>
    </w:p>
    <w:p w14:paraId="1BA81E3C" w14:textId="77777777" w:rsidR="00B3685A" w:rsidRPr="00834920" w:rsidRDefault="00B3685A" w:rsidP="00061A51">
      <w:pPr>
        <w:pStyle w:val="ListBullet3"/>
        <w:rPr>
          <w:i/>
          <w:iCs/>
        </w:rPr>
      </w:pPr>
      <w:r w:rsidRPr="00834920">
        <w:t>Issue: How will attributes which contain content that is not the most recent content, be handled</w:t>
      </w:r>
      <w:r w:rsidR="002036FD" w:rsidRPr="00834920">
        <w:t>?</w:t>
      </w:r>
      <w:r w:rsidRPr="00834920">
        <w:t xml:space="preserve">  Possibilities where this might be an issue are:</w:t>
      </w:r>
    </w:p>
    <w:p w14:paraId="1B9CA2BD" w14:textId="77777777" w:rsidR="00B3685A" w:rsidRPr="00834920" w:rsidRDefault="00B3685A" w:rsidP="00061A51">
      <w:pPr>
        <w:pStyle w:val="ListBullet4"/>
        <w:rPr>
          <w:i/>
          <w:iCs/>
        </w:rPr>
      </w:pPr>
      <w:r w:rsidRPr="00834920">
        <w:t>Name</w:t>
      </w:r>
    </w:p>
    <w:p w14:paraId="631BF650" w14:textId="77777777" w:rsidR="00B3685A" w:rsidRPr="00834920" w:rsidRDefault="00B3685A" w:rsidP="00061A51">
      <w:pPr>
        <w:pStyle w:val="ListBullet4"/>
        <w:rPr>
          <w:i/>
          <w:iCs/>
        </w:rPr>
      </w:pPr>
      <w:r w:rsidRPr="00834920">
        <w:t>Addresses</w:t>
      </w:r>
    </w:p>
    <w:p w14:paraId="42C54A1B" w14:textId="77777777" w:rsidR="00B3685A" w:rsidRPr="00834920" w:rsidRDefault="00B3685A" w:rsidP="00061A51">
      <w:pPr>
        <w:pStyle w:val="ListBullet4"/>
        <w:rPr>
          <w:i/>
          <w:iCs/>
        </w:rPr>
      </w:pPr>
      <w:r w:rsidRPr="00834920">
        <w:t>Identifiers</w:t>
      </w:r>
    </w:p>
    <w:p w14:paraId="25B8CEFE" w14:textId="77777777" w:rsidR="00B3685A" w:rsidRPr="00834920" w:rsidRDefault="00B3685A" w:rsidP="00061A51">
      <w:pPr>
        <w:pStyle w:val="ListBullet4"/>
        <w:rPr>
          <w:i/>
          <w:iCs/>
        </w:rPr>
      </w:pPr>
      <w:r w:rsidRPr="00834920">
        <w:t xml:space="preserve">Credentials </w:t>
      </w:r>
    </w:p>
    <w:p w14:paraId="3DE9B04E" w14:textId="77777777" w:rsidR="00B3685A" w:rsidRPr="00834920" w:rsidRDefault="00B3685A" w:rsidP="00061A51">
      <w:pPr>
        <w:pStyle w:val="ListBullet4"/>
        <w:rPr>
          <w:i/>
          <w:iCs/>
        </w:rPr>
      </w:pPr>
      <w:r w:rsidRPr="00834920">
        <w:t>Specialty</w:t>
      </w:r>
    </w:p>
    <w:p w14:paraId="491D657F" w14:textId="77777777" w:rsidR="00B3685A" w:rsidRPr="00834920" w:rsidRDefault="00B3685A" w:rsidP="00061A51">
      <w:pPr>
        <w:pStyle w:val="ListBullet3"/>
      </w:pPr>
      <w:r w:rsidRPr="00834920">
        <w:t xml:space="preserve">Resolution (4/22/10):  </w:t>
      </w:r>
      <w:r w:rsidR="0054062C" w:rsidRPr="00834920">
        <w:t>Where it makes sense, e</w:t>
      </w:r>
      <w:r w:rsidRPr="00834920">
        <w:t xml:space="preserve">ach of these attributes will have a status which will identify the content as inactive or active. </w:t>
      </w:r>
      <w:r w:rsidR="0054062C" w:rsidRPr="00834920">
        <w:t>There will be no need to mark Name as active or inactive</w:t>
      </w:r>
      <w:r w:rsidR="001B53DE" w:rsidRPr="00834920">
        <w:t xml:space="preserve">. </w:t>
      </w:r>
      <w:r w:rsidR="0054062C" w:rsidRPr="00834920">
        <w:t xml:space="preserve">Primary name will be designated, and all other names are included, whether they are currently being used or not. </w:t>
      </w:r>
    </w:p>
    <w:p w14:paraId="07CB85B8" w14:textId="77777777" w:rsidR="00F144B7" w:rsidRPr="00834920" w:rsidRDefault="00F144B7" w:rsidP="00061A51">
      <w:pPr>
        <w:pStyle w:val="ListBullet2"/>
        <w:rPr>
          <w:i/>
          <w:iCs/>
        </w:rPr>
      </w:pPr>
      <w:r w:rsidRPr="00834920">
        <w:t xml:space="preserve">HPD007: </w:t>
      </w:r>
    </w:p>
    <w:p w14:paraId="25D58962" w14:textId="77777777" w:rsidR="00F144B7" w:rsidRPr="00834920" w:rsidRDefault="00F144B7" w:rsidP="00061A51">
      <w:pPr>
        <w:pStyle w:val="ListBullet3"/>
        <w:rPr>
          <w:i/>
          <w:iCs/>
        </w:rPr>
      </w:pPr>
      <w:r w:rsidRPr="00834920">
        <w:t>Issue: How will we identify the limited number of locations of a provider, if the provider works at a subset of the locations of an organization?</w:t>
      </w:r>
    </w:p>
    <w:p w14:paraId="0C044E85" w14:textId="77777777" w:rsidR="00F144B7" w:rsidRPr="00834920" w:rsidRDefault="00F144B7" w:rsidP="00061A51">
      <w:pPr>
        <w:pStyle w:val="ListBullet3"/>
        <w:rPr>
          <w:i/>
          <w:iCs/>
        </w:rPr>
      </w:pPr>
      <w:r w:rsidRPr="00834920">
        <w:t xml:space="preserve">Resolution (4/22/10): </w:t>
      </w:r>
      <w:r w:rsidR="00DB4BD2" w:rsidRPr="00834920">
        <w:t xml:space="preserve"> A provider address must be associated with the provider directly and </w:t>
      </w:r>
      <w:r w:rsidR="00845754" w:rsidRPr="00834920">
        <w:t>cannot</w:t>
      </w:r>
      <w:r w:rsidR="00DB4BD2" w:rsidRPr="00834920">
        <w:t xml:space="preserve"> be derived from the address </w:t>
      </w:r>
      <w:r w:rsidR="005C3862" w:rsidRPr="00834920">
        <w:t xml:space="preserve">of </w:t>
      </w:r>
      <w:r w:rsidR="00DB4BD2" w:rsidRPr="00834920">
        <w:t xml:space="preserve">the </w:t>
      </w:r>
      <w:r w:rsidR="005C3862" w:rsidRPr="00834920">
        <w:t xml:space="preserve">organization </w:t>
      </w:r>
      <w:r w:rsidR="00DB4BD2" w:rsidRPr="00834920">
        <w:t xml:space="preserve">provider </w:t>
      </w:r>
      <w:r w:rsidR="005C3862" w:rsidRPr="00834920">
        <w:t>that this individual is</w:t>
      </w:r>
      <w:r w:rsidR="00DB4BD2" w:rsidRPr="00834920">
        <w:t xml:space="preserve"> a member of</w:t>
      </w:r>
      <w:r w:rsidR="001B53DE" w:rsidRPr="00834920">
        <w:t xml:space="preserve">. </w:t>
      </w:r>
    </w:p>
    <w:p w14:paraId="1C44F699" w14:textId="77777777" w:rsidR="006D60DD" w:rsidRPr="00834920" w:rsidRDefault="006D60DD" w:rsidP="00061A51">
      <w:pPr>
        <w:pStyle w:val="ListBullet2"/>
        <w:rPr>
          <w:i/>
          <w:iCs/>
        </w:rPr>
      </w:pPr>
      <w:r w:rsidRPr="00834920">
        <w:t xml:space="preserve">HPD008: </w:t>
      </w:r>
    </w:p>
    <w:p w14:paraId="1CB4FA7D" w14:textId="77777777" w:rsidR="00CF283F" w:rsidRPr="00834920" w:rsidRDefault="006D60DD" w:rsidP="00061A51">
      <w:pPr>
        <w:pStyle w:val="ListBullet3"/>
        <w:rPr>
          <w:i/>
          <w:iCs/>
        </w:rPr>
      </w:pPr>
      <w:r w:rsidRPr="00834920">
        <w:t xml:space="preserve">Issue: How will global identifiers be handled? This discussion came up as a result of a discussion on </w:t>
      </w:r>
      <w:proofErr w:type="spellStart"/>
      <w:r w:rsidRPr="00834920">
        <w:t>NPI</w:t>
      </w:r>
      <w:proofErr w:type="spellEnd"/>
      <w:r w:rsidRPr="00834920">
        <w:t xml:space="preserve"> numbers.</w:t>
      </w:r>
    </w:p>
    <w:p w14:paraId="65FA5C02" w14:textId="77777777" w:rsidR="006D60DD" w:rsidRPr="00834920" w:rsidRDefault="006D7300" w:rsidP="00061A51">
      <w:pPr>
        <w:pStyle w:val="ListBullet3"/>
        <w:rPr>
          <w:i/>
          <w:iCs/>
        </w:rPr>
      </w:pPr>
      <w:r w:rsidRPr="00834920">
        <w:t>Resolution (3/15/10</w:t>
      </w:r>
      <w:r w:rsidR="006D60DD" w:rsidRPr="00834920">
        <w:t xml:space="preserve">) – </w:t>
      </w:r>
      <w:proofErr w:type="spellStart"/>
      <w:r w:rsidR="006D60DD" w:rsidRPr="00834920">
        <w:t>NPI</w:t>
      </w:r>
      <w:proofErr w:type="spellEnd"/>
      <w:r w:rsidR="006D60DD" w:rsidRPr="00834920">
        <w:t xml:space="preserve"> numbers </w:t>
      </w:r>
      <w:r w:rsidR="00845754" w:rsidRPr="00834920">
        <w:t>cannot</w:t>
      </w:r>
      <w:r w:rsidR="006D60DD" w:rsidRPr="00834920">
        <w:t xml:space="preserve"> be used as unique identifiers for multiple reasons; Not all Providers have </w:t>
      </w:r>
      <w:proofErr w:type="spellStart"/>
      <w:r w:rsidR="006D60DD" w:rsidRPr="00834920">
        <w:t>NPI</w:t>
      </w:r>
      <w:proofErr w:type="spellEnd"/>
      <w:r w:rsidR="006D60DD" w:rsidRPr="00834920">
        <w:t xml:space="preserve"> numbers; Some providers have multiple </w:t>
      </w:r>
      <w:proofErr w:type="spellStart"/>
      <w:r w:rsidR="006D60DD" w:rsidRPr="00834920">
        <w:t>NPI</w:t>
      </w:r>
      <w:proofErr w:type="spellEnd"/>
      <w:r w:rsidR="006D60DD" w:rsidRPr="00834920">
        <w:t xml:space="preserve"> numbers</w:t>
      </w:r>
      <w:r w:rsidR="00BD2A71" w:rsidRPr="00834920">
        <w:t>; Registration</w:t>
      </w:r>
      <w:r w:rsidR="006D60DD" w:rsidRPr="00834920">
        <w:t xml:space="preserve"> to </w:t>
      </w:r>
      <w:proofErr w:type="spellStart"/>
      <w:r w:rsidR="006D60DD" w:rsidRPr="00834920">
        <w:t>NPI</w:t>
      </w:r>
      <w:proofErr w:type="spellEnd"/>
      <w:r w:rsidR="006D60DD" w:rsidRPr="00834920">
        <w:t xml:space="preserve"> is </w:t>
      </w:r>
      <w:r w:rsidR="005576C4" w:rsidRPr="00834920">
        <w:t>self-directed</w:t>
      </w:r>
      <w:r w:rsidR="006D60DD" w:rsidRPr="00834920">
        <w:t xml:space="preserve">; </w:t>
      </w:r>
      <w:proofErr w:type="spellStart"/>
      <w:r w:rsidR="006D60DD" w:rsidRPr="00834920">
        <w:t>NPI</w:t>
      </w:r>
      <w:proofErr w:type="spellEnd"/>
      <w:r w:rsidR="006D60DD" w:rsidRPr="00834920">
        <w:t xml:space="preserve"> is not a global identifier</w:t>
      </w:r>
      <w:r w:rsidR="001B53DE" w:rsidRPr="00834920">
        <w:t xml:space="preserve">. </w:t>
      </w:r>
      <w:r w:rsidR="006D60DD" w:rsidRPr="00834920">
        <w:t xml:space="preserve">Global identifiers will be handled by providing the capability for multiple identifiers, including an identifier type which </w:t>
      </w:r>
      <w:r w:rsidR="004B7FA3" w:rsidRPr="00834920">
        <w:t>defines</w:t>
      </w:r>
      <w:r w:rsidR="006D60DD" w:rsidRPr="00834920">
        <w:t xml:space="preserve"> the “type of identifier”. There is no </w:t>
      </w:r>
      <w:r w:rsidR="006D60DD" w:rsidRPr="00834920">
        <w:lastRenderedPageBreak/>
        <w:t>specification of particular identifiers</w:t>
      </w:r>
      <w:r w:rsidR="001B53DE" w:rsidRPr="00834920">
        <w:t xml:space="preserve">. </w:t>
      </w:r>
      <w:r w:rsidR="0054062C" w:rsidRPr="00834920">
        <w:t>Identifier type will be defined regionally or nationally.</w:t>
      </w:r>
    </w:p>
    <w:p w14:paraId="50A8A752" w14:textId="77777777" w:rsidR="00913080" w:rsidRPr="00834920" w:rsidRDefault="00913080" w:rsidP="00061A51">
      <w:pPr>
        <w:pStyle w:val="ListBullet2"/>
        <w:rPr>
          <w:i/>
          <w:iCs/>
        </w:rPr>
      </w:pPr>
      <w:r w:rsidRPr="00834920">
        <w:t xml:space="preserve">HPD009: </w:t>
      </w:r>
    </w:p>
    <w:p w14:paraId="7127D286" w14:textId="77777777" w:rsidR="00913080" w:rsidRPr="00834920" w:rsidRDefault="00913080" w:rsidP="00061A51">
      <w:pPr>
        <w:pStyle w:val="ListBullet3"/>
        <w:rPr>
          <w:i/>
          <w:iCs/>
        </w:rPr>
      </w:pPr>
      <w:r w:rsidRPr="00834920">
        <w:t>Issue: Should the Validation attribute structure be included in the schema for the initial profile, or be extended in a later update of the profile?  This attribute structure indicates whether or not validation of this information has been done (Flag), when the validation was done (Date), who did the validation (Source)</w:t>
      </w:r>
      <w:r w:rsidR="001B53DE" w:rsidRPr="00834920">
        <w:t xml:space="preserve">. </w:t>
      </w:r>
      <w:r w:rsidRPr="00834920">
        <w:t>The validation attribute structure can be included for multiple areas in the schema, but most importantly for overall validation of the Organization and Individual Provider attributes, the Relationship information, and the Certification, Specialty, and Degree information.</w:t>
      </w:r>
    </w:p>
    <w:p w14:paraId="1FC44170" w14:textId="77777777" w:rsidR="00913080" w:rsidRPr="00834920" w:rsidRDefault="00913080" w:rsidP="00061A51">
      <w:pPr>
        <w:pStyle w:val="ListBullet3"/>
        <w:rPr>
          <w:i/>
          <w:iCs/>
        </w:rPr>
      </w:pPr>
      <w:r w:rsidRPr="00834920">
        <w:t>Resolution (4/26/10):  The validation attribute will NOT be included in the schema for the initial profile</w:t>
      </w:r>
      <w:r w:rsidR="001B53DE" w:rsidRPr="00834920">
        <w:t xml:space="preserve">. </w:t>
      </w:r>
      <w:r w:rsidRPr="00834920">
        <w:t xml:space="preserve">It is assumed that the </w:t>
      </w:r>
      <w:proofErr w:type="spellStart"/>
      <w:r w:rsidRPr="00834920">
        <w:t>HPD</w:t>
      </w:r>
      <w:proofErr w:type="spellEnd"/>
      <w:r w:rsidRPr="00834920">
        <w:t xml:space="preserve"> </w:t>
      </w:r>
      <w:r w:rsidR="00256931" w:rsidRPr="00834920">
        <w:t>Actor</w:t>
      </w:r>
      <w:r w:rsidRPr="00834920">
        <w:t xml:space="preserve"> will validate the feed</w:t>
      </w:r>
      <w:r w:rsidR="001B53DE" w:rsidRPr="00834920">
        <w:t xml:space="preserve">. </w:t>
      </w:r>
      <w:r w:rsidRPr="00834920">
        <w:t xml:space="preserve">That needs to be clearly stated in the document (see </w:t>
      </w:r>
      <w:r w:rsidR="00DF173E" w:rsidRPr="00834920">
        <w:t>Section</w:t>
      </w:r>
      <w:r w:rsidR="00851669" w:rsidRPr="00834920">
        <w:t>3.59.4.1.4</w:t>
      </w:r>
      <w:r w:rsidRPr="00834920">
        <w:t>).</w:t>
      </w:r>
    </w:p>
    <w:p w14:paraId="470F28C0" w14:textId="77777777" w:rsidR="009309FB" w:rsidRPr="00834920" w:rsidRDefault="009927FC" w:rsidP="00061A51">
      <w:pPr>
        <w:pStyle w:val="ListBullet2"/>
        <w:rPr>
          <w:i/>
          <w:iCs/>
        </w:rPr>
      </w:pPr>
      <w:r w:rsidRPr="00834920">
        <w:rPr>
          <w:rStyle w:val="ListBullet2Char"/>
        </w:rPr>
        <w:t>HPD0010</w:t>
      </w:r>
      <w:r w:rsidRPr="00834920">
        <w:t xml:space="preserve">: </w:t>
      </w:r>
    </w:p>
    <w:p w14:paraId="2B9B1708" w14:textId="77777777" w:rsidR="009927FC" w:rsidRPr="00834920" w:rsidRDefault="009309FB" w:rsidP="00061A51">
      <w:pPr>
        <w:pStyle w:val="ListBullet3"/>
        <w:rPr>
          <w:i/>
          <w:iCs/>
        </w:rPr>
      </w:pPr>
      <w:r w:rsidRPr="00834920">
        <w:t xml:space="preserve">Issue: </w:t>
      </w:r>
      <w:r w:rsidR="009927FC" w:rsidRPr="00834920">
        <w:t>Currently, language, as a multiple attribute, is associated with Individual Provider only</w:t>
      </w:r>
      <w:r w:rsidR="001B53DE" w:rsidRPr="00834920">
        <w:t xml:space="preserve">. </w:t>
      </w:r>
      <w:r w:rsidR="009927FC" w:rsidRPr="00834920">
        <w:t xml:space="preserve">Should language be considered an attribute for Organizational Provider?  A Use Case has not been defined for this. </w:t>
      </w:r>
    </w:p>
    <w:p w14:paraId="77CF5A1B" w14:textId="77777777" w:rsidR="009309FB" w:rsidRPr="00834920" w:rsidRDefault="009309FB" w:rsidP="00061A51">
      <w:pPr>
        <w:pStyle w:val="ListBullet3"/>
        <w:rPr>
          <w:i/>
          <w:iCs/>
        </w:rPr>
      </w:pPr>
      <w:r w:rsidRPr="00834920">
        <w:t>Resolution (4/26/10): Language should be considered an attribute for Organizational Provider as well as Individual Provider</w:t>
      </w:r>
      <w:r w:rsidR="001B53DE" w:rsidRPr="00834920">
        <w:t xml:space="preserve">. </w:t>
      </w:r>
      <w:r w:rsidRPr="00834920">
        <w:t>A Use Case has been added to reflect this</w:t>
      </w:r>
      <w:r w:rsidR="001B53DE" w:rsidRPr="00834920">
        <w:t xml:space="preserve">. </w:t>
      </w:r>
    </w:p>
    <w:p w14:paraId="68C0B398" w14:textId="77777777" w:rsidR="00AF5C98" w:rsidRPr="00834920" w:rsidRDefault="009927FC" w:rsidP="00061A51">
      <w:pPr>
        <w:pStyle w:val="ListBullet2"/>
        <w:rPr>
          <w:i/>
          <w:iCs/>
        </w:rPr>
      </w:pPr>
      <w:r w:rsidRPr="00834920">
        <w:t xml:space="preserve">HPD0011: </w:t>
      </w:r>
    </w:p>
    <w:p w14:paraId="43B6BCBD" w14:textId="77777777" w:rsidR="00913080" w:rsidRPr="00834920" w:rsidRDefault="00AF5C98" w:rsidP="00061A51">
      <w:pPr>
        <w:pStyle w:val="ListBullet3"/>
        <w:rPr>
          <w:i/>
          <w:iCs/>
        </w:rPr>
      </w:pPr>
      <w:r w:rsidRPr="00834920">
        <w:t xml:space="preserve">Issue: </w:t>
      </w:r>
      <w:r w:rsidR="009927FC" w:rsidRPr="00834920">
        <w:t xml:space="preserve">How should addresses be defined so that the definition meets global needs? </w:t>
      </w:r>
    </w:p>
    <w:p w14:paraId="5473756D" w14:textId="77777777" w:rsidR="00AF5C98" w:rsidRPr="00834920" w:rsidRDefault="00AF5C98" w:rsidP="00061A51">
      <w:pPr>
        <w:pStyle w:val="ListBullet3"/>
        <w:rPr>
          <w:i/>
          <w:iCs/>
        </w:rPr>
      </w:pPr>
      <w:r w:rsidRPr="00834920">
        <w:t>Resolution</w:t>
      </w:r>
      <w:r w:rsidR="00677E47" w:rsidRPr="00834920">
        <w:t xml:space="preserve">: </w:t>
      </w:r>
      <w:r w:rsidR="00DE1B55" w:rsidRPr="00834920">
        <w:t>(4/26</w:t>
      </w:r>
      <w:r w:rsidR="00677E47" w:rsidRPr="00834920">
        <w:t>/10): Change Zip Code to postal code.</w:t>
      </w:r>
      <w:r w:rsidR="00DE1B55" w:rsidRPr="00834920">
        <w:t xml:space="preserve"> Otherwise, repres</w:t>
      </w:r>
      <w:r w:rsidR="00091AF9" w:rsidRPr="00834920">
        <w:t>ent the address as currently defined, minimum requirement is $</w:t>
      </w:r>
      <w:proofErr w:type="spellStart"/>
      <w:r w:rsidR="00091AF9" w:rsidRPr="00834920">
        <w:t>addr</w:t>
      </w:r>
      <w:proofErr w:type="spellEnd"/>
      <w:r w:rsidR="00091AF9" w:rsidRPr="00834920">
        <w:t>, but we will allow all of the defined fields</w:t>
      </w:r>
      <w:r w:rsidR="001B53DE" w:rsidRPr="00834920">
        <w:t xml:space="preserve">. </w:t>
      </w:r>
    </w:p>
    <w:p w14:paraId="6C6CBD79" w14:textId="77777777" w:rsidR="00AB6543" w:rsidRPr="00834920" w:rsidRDefault="00AB6543" w:rsidP="00061A51">
      <w:pPr>
        <w:pStyle w:val="ListBullet2"/>
      </w:pPr>
      <w:r w:rsidRPr="00834920">
        <w:rPr>
          <w:rStyle w:val="ListBullet2Char"/>
        </w:rPr>
        <w:t>HPD0012</w:t>
      </w:r>
      <w:r w:rsidRPr="00834920">
        <w:t xml:space="preserve">: </w:t>
      </w:r>
    </w:p>
    <w:p w14:paraId="22ADB3DC" w14:textId="77777777" w:rsidR="00AB6543" w:rsidRPr="00834920" w:rsidRDefault="00AB6543" w:rsidP="00061A51">
      <w:pPr>
        <w:pStyle w:val="ListBullet3"/>
        <w:rPr>
          <w:i/>
          <w:iCs/>
        </w:rPr>
      </w:pPr>
      <w:r w:rsidRPr="00834920">
        <w:t>Issue: Categories have been identified that have a set of values specified by a standard</w:t>
      </w:r>
      <w:r w:rsidR="001B53DE" w:rsidRPr="00834920">
        <w:t xml:space="preserve">. </w:t>
      </w:r>
      <w:r w:rsidRPr="00834920">
        <w:t xml:space="preserve">Those standard specifications </w:t>
      </w:r>
      <w:r w:rsidR="00497B25" w:rsidRPr="00834920">
        <w:t xml:space="preserve">were originally </w:t>
      </w:r>
      <w:r w:rsidRPr="00834920">
        <w:t xml:space="preserve">included in this document in </w:t>
      </w:r>
      <w:r w:rsidR="00DF173E" w:rsidRPr="00834920">
        <w:t>Section</w:t>
      </w:r>
      <w:r w:rsidRPr="00834920">
        <w:t xml:space="preserve"> 3.</w:t>
      </w:r>
      <w:r w:rsidR="00497B25" w:rsidRPr="00834920">
        <w:t>58</w:t>
      </w:r>
      <w:r w:rsidRPr="00834920">
        <w:t>.4.1.2.3</w:t>
      </w:r>
      <w:r w:rsidR="001B53DE" w:rsidRPr="00834920">
        <w:t xml:space="preserve">. </w:t>
      </w:r>
      <w:r w:rsidRPr="00834920">
        <w:t>Some of the existing standards do not include all of the values required for this profile</w:t>
      </w:r>
      <w:r w:rsidR="001B53DE" w:rsidRPr="00834920">
        <w:t xml:space="preserve">. </w:t>
      </w:r>
      <w:r w:rsidRPr="00834920">
        <w:t xml:space="preserve">How will those values be extended? </w:t>
      </w:r>
    </w:p>
    <w:p w14:paraId="7CD9BDC9" w14:textId="77777777" w:rsidR="00AB6543" w:rsidRPr="00834920" w:rsidRDefault="00AB6543" w:rsidP="00061A51">
      <w:pPr>
        <w:pStyle w:val="ListBullet3"/>
        <w:rPr>
          <w:i/>
          <w:iCs/>
        </w:rPr>
      </w:pPr>
      <w:r w:rsidRPr="00834920">
        <w:t>Resolution (4/22/10</w:t>
      </w:r>
      <w:r w:rsidR="00497B25" w:rsidRPr="00834920">
        <w:t>, updated 7/16/10</w:t>
      </w:r>
      <w:r w:rsidRPr="00834920">
        <w:t xml:space="preserve">): </w:t>
      </w:r>
      <w:r w:rsidR="00497B25" w:rsidRPr="00834920">
        <w:t xml:space="preserve">The specification examples for the values were removed in most cases, as </w:t>
      </w:r>
      <w:r w:rsidRPr="00834920">
        <w:t xml:space="preserve">the values will ultimately be defined by </w:t>
      </w:r>
      <w:r w:rsidR="00855557" w:rsidRPr="00834920">
        <w:t xml:space="preserve">international, </w:t>
      </w:r>
      <w:r w:rsidRPr="00834920">
        <w:t>national</w:t>
      </w:r>
      <w:r w:rsidR="00855557" w:rsidRPr="00834920">
        <w:t>,</w:t>
      </w:r>
      <w:r w:rsidRPr="00834920">
        <w:t xml:space="preserve"> or regional organizations</w:t>
      </w:r>
      <w:r w:rsidR="001B53DE" w:rsidRPr="00834920">
        <w:t xml:space="preserve">. </w:t>
      </w:r>
    </w:p>
    <w:p w14:paraId="4852B112" w14:textId="77777777" w:rsidR="00AB6543" w:rsidRPr="00834920" w:rsidRDefault="00AB6543" w:rsidP="00061A51">
      <w:pPr>
        <w:pStyle w:val="ListBullet2"/>
        <w:rPr>
          <w:i/>
          <w:iCs/>
        </w:rPr>
      </w:pPr>
      <w:r w:rsidRPr="00834920">
        <w:rPr>
          <w:rStyle w:val="ListBullet2Char"/>
        </w:rPr>
        <w:t>HPD0013</w:t>
      </w:r>
      <w:r w:rsidRPr="00834920">
        <w:t xml:space="preserve">: </w:t>
      </w:r>
    </w:p>
    <w:p w14:paraId="275FCC7E" w14:textId="77777777" w:rsidR="00AB6543" w:rsidRPr="00834920" w:rsidRDefault="00AB6543" w:rsidP="00061A51">
      <w:pPr>
        <w:pStyle w:val="ListBullet3"/>
        <w:rPr>
          <w:i/>
          <w:iCs/>
        </w:rPr>
      </w:pPr>
      <w:r w:rsidRPr="00834920">
        <w:t>Issue: The following Category attributes do not have agreed to value definitions:</w:t>
      </w:r>
    </w:p>
    <w:p w14:paraId="2134C628" w14:textId="77777777" w:rsidR="00AB6543" w:rsidRPr="00834920" w:rsidRDefault="00AB6543" w:rsidP="00061A51">
      <w:pPr>
        <w:pStyle w:val="ListBullet4"/>
        <w:rPr>
          <w:i/>
          <w:iCs/>
        </w:rPr>
      </w:pPr>
      <w:r w:rsidRPr="00834920">
        <w:t>Identifiers</w:t>
      </w:r>
    </w:p>
    <w:p w14:paraId="00A2B1D8" w14:textId="77777777" w:rsidR="00AB6543" w:rsidRPr="00834920" w:rsidRDefault="00AB6543" w:rsidP="00061A51">
      <w:pPr>
        <w:pStyle w:val="ListBullet4"/>
        <w:rPr>
          <w:i/>
          <w:iCs/>
        </w:rPr>
      </w:pPr>
      <w:r w:rsidRPr="00834920">
        <w:t>Addresses</w:t>
      </w:r>
    </w:p>
    <w:p w14:paraId="7C8D5F9E" w14:textId="77777777" w:rsidR="00AB6543" w:rsidRPr="00834920" w:rsidRDefault="00AB6543" w:rsidP="00061A51">
      <w:pPr>
        <w:pStyle w:val="ListBullet3"/>
        <w:rPr>
          <w:i/>
          <w:iCs/>
        </w:rPr>
      </w:pPr>
      <w:r w:rsidRPr="00834920">
        <w:lastRenderedPageBreak/>
        <w:t xml:space="preserve">Resolution (4/22/10): </w:t>
      </w:r>
    </w:p>
    <w:p w14:paraId="569A1A6C" w14:textId="77777777" w:rsidR="00AB6543" w:rsidRPr="00834920" w:rsidRDefault="00AB6543" w:rsidP="00061A51">
      <w:pPr>
        <w:pStyle w:val="ListBullet4"/>
        <w:rPr>
          <w:i/>
          <w:iCs/>
        </w:rPr>
      </w:pPr>
      <w:r w:rsidRPr="00834920">
        <w:t>Identifiers – The values will be defined by national or regional organizations.</w:t>
      </w:r>
    </w:p>
    <w:p w14:paraId="70F48782" w14:textId="77777777" w:rsidR="00AB6543" w:rsidRPr="00834920" w:rsidRDefault="00AB6543" w:rsidP="00061A51">
      <w:pPr>
        <w:pStyle w:val="ListBullet4"/>
        <w:rPr>
          <w:i/>
          <w:iCs/>
        </w:rPr>
      </w:pPr>
      <w:r w:rsidRPr="00834920">
        <w:t xml:space="preserve">Addresses – This profile only addresses three address types, each of which is </w:t>
      </w:r>
      <w:r w:rsidR="004103DE" w:rsidRPr="00834920">
        <w:t>a separately defined attribute in the auxiliary class (Billing Address, Mailing Address, and Practice Address).</w:t>
      </w:r>
    </w:p>
    <w:p w14:paraId="6FFF841A" w14:textId="77777777" w:rsidR="009927FC" w:rsidRPr="00834920" w:rsidRDefault="009927FC" w:rsidP="00061A51">
      <w:pPr>
        <w:pStyle w:val="ListBullet2"/>
        <w:rPr>
          <w:i/>
          <w:iCs/>
        </w:rPr>
      </w:pPr>
      <w:r w:rsidRPr="00834920">
        <w:t xml:space="preserve">HPD0014: </w:t>
      </w:r>
    </w:p>
    <w:p w14:paraId="387BDFA5" w14:textId="77777777" w:rsidR="009927FC" w:rsidRPr="00834920" w:rsidRDefault="009927FC" w:rsidP="00061A51">
      <w:pPr>
        <w:pStyle w:val="ListBullet3"/>
        <w:rPr>
          <w:i/>
          <w:iCs/>
        </w:rPr>
      </w:pPr>
      <w:r w:rsidRPr="00834920">
        <w:t xml:space="preserve">Issue: Currently </w:t>
      </w:r>
      <w:r w:rsidRPr="00834920">
        <w:rPr>
          <w:i/>
          <w:iCs/>
        </w:rPr>
        <w:t>Department</w:t>
      </w:r>
      <w:r w:rsidRPr="00834920">
        <w:t xml:space="preserve"> has been included as an attribute for Organizational Provider</w:t>
      </w:r>
      <w:r w:rsidR="001B53DE" w:rsidRPr="00834920">
        <w:t xml:space="preserve">. </w:t>
      </w:r>
      <w:r w:rsidRPr="00834920">
        <w:t xml:space="preserve">Should this be kept?  There is no Use Case for this. </w:t>
      </w:r>
    </w:p>
    <w:p w14:paraId="033F7CB6" w14:textId="77777777" w:rsidR="009927FC" w:rsidRPr="00834920" w:rsidRDefault="009927FC" w:rsidP="00061A51">
      <w:pPr>
        <w:pStyle w:val="ListBullet3"/>
        <w:rPr>
          <w:i/>
          <w:iCs/>
        </w:rPr>
      </w:pPr>
      <w:r w:rsidRPr="00834920">
        <w:t>Resolution (4</w:t>
      </w:r>
      <w:r w:rsidR="00D74BAF" w:rsidRPr="00834920">
        <w:t xml:space="preserve">/26/10): Department can be handled as another Organization, if the </w:t>
      </w:r>
      <w:proofErr w:type="spellStart"/>
      <w:r w:rsidR="00D74BAF" w:rsidRPr="00834920">
        <w:t>HPD</w:t>
      </w:r>
      <w:proofErr w:type="spellEnd"/>
      <w:r w:rsidR="00D74BAF" w:rsidRPr="00834920">
        <w:t xml:space="preserve"> Actor determines that the department should be included</w:t>
      </w:r>
      <w:r w:rsidR="001B53DE" w:rsidRPr="00834920">
        <w:t xml:space="preserve">. </w:t>
      </w:r>
      <w:r w:rsidR="00D74BAF" w:rsidRPr="00834920">
        <w:t xml:space="preserve">This will allow for more flexibility in the </w:t>
      </w:r>
      <w:proofErr w:type="spellStart"/>
      <w:r w:rsidR="00D74BAF" w:rsidRPr="00834920">
        <w:t>HPD</w:t>
      </w:r>
      <w:proofErr w:type="spellEnd"/>
      <w:r w:rsidR="001B53DE" w:rsidRPr="00834920">
        <w:t xml:space="preserve">. </w:t>
      </w:r>
      <w:r w:rsidR="003B02F5" w:rsidRPr="00834920">
        <w:t xml:space="preserve">An </w:t>
      </w:r>
      <w:r w:rsidR="00D74BAF" w:rsidRPr="00834920">
        <w:t xml:space="preserve">Organizational </w:t>
      </w:r>
      <w:r w:rsidR="003B02F5" w:rsidRPr="00834920">
        <w:t>Provider which is a department</w:t>
      </w:r>
      <w:r w:rsidR="00D74BAF" w:rsidRPr="00834920">
        <w:t xml:space="preserve"> can b</w:t>
      </w:r>
      <w:r w:rsidR="003B02F5" w:rsidRPr="00834920">
        <w:t xml:space="preserve">e a member of another </w:t>
      </w:r>
      <w:r w:rsidR="00D74BAF" w:rsidRPr="00834920">
        <w:t>Organizational Provider</w:t>
      </w:r>
      <w:r w:rsidR="003B02F5" w:rsidRPr="00834920">
        <w:t>, such as a hospital</w:t>
      </w:r>
      <w:r w:rsidR="001B53DE" w:rsidRPr="00834920">
        <w:t xml:space="preserve">. </w:t>
      </w:r>
      <w:r w:rsidR="00D74BAF" w:rsidRPr="00834920">
        <w:t xml:space="preserve">This will be controlled by the Organizational Provider </w:t>
      </w:r>
      <w:r w:rsidR="003B02F5" w:rsidRPr="00834920">
        <w:t>Type</w:t>
      </w:r>
      <w:r w:rsidR="001B53DE" w:rsidRPr="00834920">
        <w:t xml:space="preserve">. </w:t>
      </w:r>
    </w:p>
    <w:p w14:paraId="359FF556" w14:textId="77777777" w:rsidR="00DE1B55" w:rsidRPr="00834920" w:rsidRDefault="009927FC" w:rsidP="00061A51">
      <w:pPr>
        <w:pStyle w:val="ListBullet2"/>
        <w:rPr>
          <w:i/>
          <w:iCs/>
        </w:rPr>
      </w:pPr>
      <w:r w:rsidRPr="00834920">
        <w:t xml:space="preserve">HPD0015: </w:t>
      </w:r>
      <w:r w:rsidR="009136A4" w:rsidRPr="00834920">
        <w:t xml:space="preserve"> </w:t>
      </w:r>
    </w:p>
    <w:p w14:paraId="5493A5F5" w14:textId="77777777" w:rsidR="00DE1B55" w:rsidRPr="00834920" w:rsidRDefault="00DE1B55" w:rsidP="00061A51">
      <w:pPr>
        <w:pStyle w:val="ListBullet3"/>
        <w:rPr>
          <w:i/>
          <w:iCs/>
        </w:rPr>
      </w:pPr>
      <w:r w:rsidRPr="00834920">
        <w:t xml:space="preserve">Issue: </w:t>
      </w:r>
      <w:r w:rsidR="009927FC" w:rsidRPr="00834920">
        <w:t xml:space="preserve">Currently </w:t>
      </w:r>
      <w:r w:rsidR="009927FC" w:rsidRPr="00834920">
        <w:rPr>
          <w:i/>
          <w:iCs/>
        </w:rPr>
        <w:t>Contact</w:t>
      </w:r>
      <w:r w:rsidR="009927FC" w:rsidRPr="00834920">
        <w:t xml:space="preserve"> has been included as an attribute for Organizational Provider to store contact information for only clinical contacts and not admin</w:t>
      </w:r>
      <w:r w:rsidR="00AB7382" w:rsidRPr="00834920">
        <w:t>istrative</w:t>
      </w:r>
      <w:r w:rsidR="009927FC" w:rsidRPr="00834920">
        <w:t xml:space="preserve"> contacts as ISO 21091 only allows for clinical contacts</w:t>
      </w:r>
      <w:r w:rsidR="001B53DE" w:rsidRPr="00834920">
        <w:t xml:space="preserve">. </w:t>
      </w:r>
      <w:r w:rsidR="009927FC" w:rsidRPr="00834920">
        <w:t>Should an admin</w:t>
      </w:r>
      <w:r w:rsidR="00542822" w:rsidRPr="00834920">
        <w:t>istrative</w:t>
      </w:r>
      <w:r w:rsidR="009927FC" w:rsidRPr="00834920">
        <w:t xml:space="preserve"> contact be required? If needed, should </w:t>
      </w:r>
      <w:r w:rsidR="00542822" w:rsidRPr="00834920">
        <w:t xml:space="preserve">it </w:t>
      </w:r>
      <w:r w:rsidR="009927FC" w:rsidRPr="00834920">
        <w:t>be a single contact, or multiple contacts?  If a single contact, then Contact Type would not be required. There is no Use Case for this.</w:t>
      </w:r>
    </w:p>
    <w:p w14:paraId="3F527DF2" w14:textId="77777777" w:rsidR="009927FC" w:rsidRPr="00834920" w:rsidRDefault="00DE1B55" w:rsidP="00061A51">
      <w:pPr>
        <w:pStyle w:val="ListBullet3"/>
        <w:rPr>
          <w:i/>
          <w:iCs/>
        </w:rPr>
      </w:pPr>
      <w:r w:rsidRPr="00834920">
        <w:t xml:space="preserve">Resolution (4/26/10): </w:t>
      </w:r>
      <w:r w:rsidR="009927FC" w:rsidRPr="00834920">
        <w:t xml:space="preserve"> </w:t>
      </w:r>
      <w:r w:rsidR="00AB7382" w:rsidRPr="00834920">
        <w:t>Multiple c</w:t>
      </w:r>
      <w:r w:rsidR="00542822" w:rsidRPr="00834920">
        <w:t xml:space="preserve">ontacts will be required. </w:t>
      </w:r>
      <w:r w:rsidR="00123400" w:rsidRPr="00834920">
        <w:t>Administrative person is out of scope of this profile, however, since Department has become an Organizational Provider, Contact for Department could be set up to be an Administrative Role</w:t>
      </w:r>
      <w:r w:rsidR="001B53DE" w:rsidRPr="00834920">
        <w:t xml:space="preserve">. </w:t>
      </w:r>
      <w:r w:rsidR="00123400" w:rsidRPr="00834920">
        <w:t>Contact name may be a role or a name</w:t>
      </w:r>
      <w:r w:rsidR="001B53DE" w:rsidRPr="00834920">
        <w:t xml:space="preserve">. </w:t>
      </w:r>
      <w:r w:rsidR="00123400" w:rsidRPr="00834920">
        <w:t>The profile schema should define this as close to “person” information as possible, including name/role, address, phone number (including fax, and phone number)</w:t>
      </w:r>
      <w:r w:rsidR="001B53DE" w:rsidRPr="00834920">
        <w:t xml:space="preserve">. </w:t>
      </w:r>
    </w:p>
    <w:p w14:paraId="5AB693DD" w14:textId="77777777" w:rsidR="006D7300" w:rsidRPr="00834920" w:rsidRDefault="00732811" w:rsidP="00061A51">
      <w:pPr>
        <w:pStyle w:val="ListBullet2"/>
        <w:rPr>
          <w:i/>
          <w:iCs/>
        </w:rPr>
      </w:pPr>
      <w:r w:rsidRPr="00834920">
        <w:t>HPD0016</w:t>
      </w:r>
      <w:r w:rsidR="006D7300" w:rsidRPr="00834920">
        <w:t xml:space="preserve">: </w:t>
      </w:r>
    </w:p>
    <w:p w14:paraId="29537528" w14:textId="77777777" w:rsidR="006D7300" w:rsidRPr="00834920" w:rsidRDefault="006D7300" w:rsidP="00061A51">
      <w:pPr>
        <w:pStyle w:val="ListBullet3"/>
        <w:rPr>
          <w:i/>
          <w:iCs/>
        </w:rPr>
      </w:pPr>
      <w:r w:rsidRPr="00834920">
        <w:t xml:space="preserve">Issue: Currently </w:t>
      </w:r>
      <w:r w:rsidRPr="00834920">
        <w:rPr>
          <w:i/>
          <w:iCs/>
        </w:rPr>
        <w:t xml:space="preserve">Specialty Role </w:t>
      </w:r>
      <w:r w:rsidRPr="00834920">
        <w:t>has been included as an attribute for Organ</w:t>
      </w:r>
      <w:r w:rsidR="002D7B4D" w:rsidRPr="00834920">
        <w:t>i</w:t>
      </w:r>
      <w:r w:rsidRPr="00834920">
        <w:t>zational Provider</w:t>
      </w:r>
      <w:r w:rsidR="001B53DE" w:rsidRPr="00834920">
        <w:t xml:space="preserve">. </w:t>
      </w:r>
      <w:r w:rsidRPr="00834920">
        <w:t xml:space="preserve">Should this be kept?  </w:t>
      </w:r>
    </w:p>
    <w:p w14:paraId="01C23A47" w14:textId="77777777" w:rsidR="006D7300" w:rsidRPr="00834920" w:rsidRDefault="006D7300" w:rsidP="00061A51">
      <w:pPr>
        <w:pStyle w:val="ListBullet3"/>
        <w:rPr>
          <w:i/>
          <w:iCs/>
        </w:rPr>
      </w:pPr>
      <w:r w:rsidRPr="00834920">
        <w:t xml:space="preserve">Resolution (4/07/10) </w:t>
      </w:r>
      <w:r w:rsidR="00E2174D" w:rsidRPr="00834920">
        <w:t>–</w:t>
      </w:r>
      <w:r w:rsidRPr="00834920">
        <w:t xml:space="preserve"> </w:t>
      </w:r>
      <w:r w:rsidR="00E2174D" w:rsidRPr="00834920">
        <w:t>Specialty is associated with the Organizational provider. However, the role such as Primary Care, Consulting</w:t>
      </w:r>
      <w:r w:rsidR="001B53DE" w:rsidRPr="00834920">
        <w:t>,</w:t>
      </w:r>
      <w:r w:rsidR="00E2174D" w:rsidRPr="00834920">
        <w:t xml:space="preserve"> etc., which is defined as “the functional involvement of the provider with the clinical </w:t>
      </w:r>
      <w:r w:rsidR="00256931" w:rsidRPr="00834920">
        <w:t>activity”,</w:t>
      </w:r>
      <w:r w:rsidR="00E2174D" w:rsidRPr="00834920">
        <w:t xml:space="preserve"> changes frequently. It is difficult to maintain currency of the data. Also, there </w:t>
      </w:r>
      <w:r w:rsidRPr="00834920">
        <w:t xml:space="preserve">is no Use Case </w:t>
      </w:r>
      <w:r w:rsidR="00E2174D" w:rsidRPr="00834920">
        <w:t xml:space="preserve">defined that demands </w:t>
      </w:r>
      <w:r w:rsidRPr="00834920">
        <w:t>this</w:t>
      </w:r>
      <w:r w:rsidR="00037465" w:rsidRPr="00834920">
        <w:t xml:space="preserve"> </w:t>
      </w:r>
      <w:r w:rsidR="00E2174D" w:rsidRPr="00834920">
        <w:t>attribute.</w:t>
      </w:r>
      <w:r w:rsidRPr="00834920">
        <w:t xml:space="preserve"> </w:t>
      </w:r>
    </w:p>
    <w:p w14:paraId="134278DB" w14:textId="77777777" w:rsidR="00D13906" w:rsidRPr="00834920" w:rsidRDefault="00D13906" w:rsidP="00061A51">
      <w:pPr>
        <w:pStyle w:val="ListBullet2"/>
        <w:rPr>
          <w:i/>
          <w:iCs/>
        </w:rPr>
      </w:pPr>
      <w:r w:rsidRPr="00834920">
        <w:t xml:space="preserve">HPD0017: </w:t>
      </w:r>
    </w:p>
    <w:p w14:paraId="782332D6" w14:textId="77777777" w:rsidR="00D13906" w:rsidRPr="00834920" w:rsidRDefault="00D13906" w:rsidP="00061A51">
      <w:pPr>
        <w:pStyle w:val="ListBullet3"/>
        <w:rPr>
          <w:i/>
          <w:iCs/>
        </w:rPr>
      </w:pPr>
      <w:r w:rsidRPr="00834920">
        <w:t xml:space="preserve">Issue: Does the </w:t>
      </w:r>
      <w:r w:rsidR="00D3699A" w:rsidRPr="00834920">
        <w:t>Provider Feed</w:t>
      </w:r>
      <w:r w:rsidRPr="00834920">
        <w:t xml:space="preserve"> transaction include only Add and Change, or does it also include Deactivate and Delete</w:t>
      </w:r>
      <w:r w:rsidR="002036FD" w:rsidRPr="00834920">
        <w:t xml:space="preserve">?  </w:t>
      </w:r>
    </w:p>
    <w:p w14:paraId="7962454F" w14:textId="77777777" w:rsidR="00D13906" w:rsidRPr="00834920" w:rsidRDefault="00D13906" w:rsidP="00061A51">
      <w:pPr>
        <w:pStyle w:val="ListBullet3"/>
        <w:rPr>
          <w:i/>
          <w:iCs/>
        </w:rPr>
      </w:pPr>
      <w:r w:rsidRPr="00834920">
        <w:lastRenderedPageBreak/>
        <w:t>Resolution (</w:t>
      </w:r>
      <w:r w:rsidR="005E12D8" w:rsidRPr="00834920">
        <w:t>4</w:t>
      </w:r>
      <w:r w:rsidRPr="00834920">
        <w:t>/</w:t>
      </w:r>
      <w:r w:rsidR="005E12D8" w:rsidRPr="00834920">
        <w:t>20</w:t>
      </w:r>
      <w:r w:rsidRPr="00834920">
        <w:t>/10</w:t>
      </w:r>
      <w:r w:rsidR="00497B25" w:rsidRPr="00834920">
        <w:t>, updated 7/16/10</w:t>
      </w:r>
      <w:r w:rsidRPr="00834920">
        <w:t xml:space="preserve">) – </w:t>
      </w:r>
      <w:r w:rsidR="005219E5" w:rsidRPr="00834920">
        <w:t xml:space="preserve">LDAP standard has </w:t>
      </w:r>
      <w:r w:rsidR="00637111" w:rsidRPr="00834920">
        <w:t xml:space="preserve">a </w:t>
      </w:r>
      <w:r w:rsidR="005219E5" w:rsidRPr="00834920">
        <w:t xml:space="preserve">delete </w:t>
      </w:r>
      <w:r w:rsidR="00637111" w:rsidRPr="00834920">
        <w:t>method</w:t>
      </w:r>
      <w:r w:rsidR="005219E5" w:rsidRPr="00834920">
        <w:t xml:space="preserve">, as well as a </w:t>
      </w:r>
      <w:r w:rsidR="00637111" w:rsidRPr="00834920">
        <w:t xml:space="preserve">method </w:t>
      </w:r>
      <w:r w:rsidR="005219E5" w:rsidRPr="00834920">
        <w:t xml:space="preserve">for Add and </w:t>
      </w:r>
      <w:r w:rsidR="00637111" w:rsidRPr="00834920">
        <w:t>Modify (</w:t>
      </w:r>
      <w:r w:rsidR="005219E5" w:rsidRPr="00834920">
        <w:t>Update</w:t>
      </w:r>
      <w:r w:rsidR="00637111" w:rsidRPr="00834920">
        <w:t>)</w:t>
      </w:r>
      <w:r w:rsidR="001B53DE" w:rsidRPr="00834920">
        <w:t xml:space="preserve">. </w:t>
      </w:r>
      <w:r w:rsidR="005219E5" w:rsidRPr="00834920">
        <w:t xml:space="preserve">This profile </w:t>
      </w:r>
      <w:r w:rsidR="00037465" w:rsidRPr="00834920">
        <w:t xml:space="preserve">provides </w:t>
      </w:r>
      <w:r w:rsidR="00A91878" w:rsidRPr="00834920">
        <w:t>operation</w:t>
      </w:r>
      <w:r w:rsidR="00037465" w:rsidRPr="00834920">
        <w:t xml:space="preserve"> for Add, Update and D</w:t>
      </w:r>
      <w:r w:rsidR="005E12D8" w:rsidRPr="00834920">
        <w:t xml:space="preserve">elete. </w:t>
      </w:r>
      <w:r w:rsidR="00037465" w:rsidRPr="00834920">
        <w:t xml:space="preserve">Any existing record can be </w:t>
      </w:r>
      <w:r w:rsidR="00637111" w:rsidRPr="00834920">
        <w:t>d</w:t>
      </w:r>
      <w:r w:rsidR="00037465" w:rsidRPr="00834920">
        <w:t>eactivated using</w:t>
      </w:r>
      <w:r w:rsidR="00752857" w:rsidRPr="00834920">
        <w:t xml:space="preserve"> the </w:t>
      </w:r>
      <w:r w:rsidR="00835A64" w:rsidRPr="00834920">
        <w:t>LDAP M</w:t>
      </w:r>
      <w:r w:rsidR="00637111" w:rsidRPr="00834920">
        <w:t>odify</w:t>
      </w:r>
      <w:r w:rsidR="00752857" w:rsidRPr="00834920">
        <w:t xml:space="preserve"> method and marking the status of provider as Inactive. </w:t>
      </w:r>
      <w:r w:rsidR="00637111" w:rsidRPr="00834920">
        <w:t xml:space="preserve">An entry can </w:t>
      </w:r>
      <w:r w:rsidR="00835A64" w:rsidRPr="00834920">
        <w:t xml:space="preserve">also </w:t>
      </w:r>
      <w:r w:rsidR="00637111" w:rsidRPr="00834920">
        <w:t xml:space="preserve">be deleted from </w:t>
      </w:r>
      <w:proofErr w:type="spellStart"/>
      <w:r w:rsidR="00637111" w:rsidRPr="00834920">
        <w:t>HPD</w:t>
      </w:r>
      <w:proofErr w:type="spellEnd"/>
      <w:r w:rsidR="00637111" w:rsidRPr="00834920">
        <w:t xml:space="preserve"> permanently using the </w:t>
      </w:r>
      <w:r w:rsidR="00835A64" w:rsidRPr="00834920">
        <w:t xml:space="preserve">LDAP </w:t>
      </w:r>
      <w:r w:rsidR="00637111" w:rsidRPr="00834920">
        <w:t xml:space="preserve">Delete method. Once an entry is deleted from </w:t>
      </w:r>
      <w:proofErr w:type="spellStart"/>
      <w:r w:rsidR="00637111" w:rsidRPr="00834920">
        <w:t>HPD</w:t>
      </w:r>
      <w:proofErr w:type="spellEnd"/>
      <w:r w:rsidR="00637111" w:rsidRPr="00834920">
        <w:t xml:space="preserve">, it </w:t>
      </w:r>
      <w:r w:rsidR="00BD2A71" w:rsidRPr="00834920">
        <w:t>cannot</w:t>
      </w:r>
      <w:r w:rsidR="00637111" w:rsidRPr="00834920">
        <w:t xml:space="preserve"> be queried. </w:t>
      </w:r>
      <w:r w:rsidR="00752857" w:rsidRPr="00834920">
        <w:t xml:space="preserve">It is </w:t>
      </w:r>
      <w:r w:rsidR="00835A64" w:rsidRPr="00834920">
        <w:t xml:space="preserve">an </w:t>
      </w:r>
      <w:r w:rsidR="00752857" w:rsidRPr="00834920">
        <w:t xml:space="preserve">implementer’s choice whether to allow delete method for deleting </w:t>
      </w:r>
      <w:r w:rsidR="00A91878" w:rsidRPr="00834920">
        <w:t>a</w:t>
      </w:r>
      <w:r w:rsidR="00752857" w:rsidRPr="00834920">
        <w:t xml:space="preserve"> provider entry</w:t>
      </w:r>
      <w:r w:rsidR="001B53DE" w:rsidRPr="00834920">
        <w:t xml:space="preserve">. </w:t>
      </w:r>
    </w:p>
    <w:p w14:paraId="4A09D46B" w14:textId="77777777" w:rsidR="009927FC" w:rsidRPr="00834920" w:rsidRDefault="009927FC" w:rsidP="00061A51">
      <w:pPr>
        <w:pStyle w:val="ListBullet2"/>
        <w:rPr>
          <w:i/>
          <w:iCs/>
        </w:rPr>
      </w:pPr>
      <w:r w:rsidRPr="00834920">
        <w:t xml:space="preserve">HPD0018: </w:t>
      </w:r>
    </w:p>
    <w:p w14:paraId="7626FC49" w14:textId="77777777" w:rsidR="00AB7382" w:rsidRPr="00834920" w:rsidRDefault="009927FC" w:rsidP="00061A51">
      <w:pPr>
        <w:pStyle w:val="ListBullet3"/>
        <w:rPr>
          <w:i/>
          <w:iCs/>
        </w:rPr>
      </w:pPr>
      <w:r w:rsidRPr="00834920">
        <w:t xml:space="preserve">Issue raised during a discussion of </w:t>
      </w:r>
      <w:r w:rsidR="00DF173E" w:rsidRPr="00834920">
        <w:t>Section</w:t>
      </w:r>
      <w:r w:rsidRPr="00834920">
        <w:t xml:space="preserve"> 3.</w:t>
      </w:r>
      <w:r w:rsidR="00497B25" w:rsidRPr="00834920">
        <w:t>59</w:t>
      </w:r>
      <w:r w:rsidRPr="00834920">
        <w:t xml:space="preserve">.4.1 Provider Feed Request: As of 4/20/10 the profile reflects the decision made at the F2F in February that for a Provider Feed request, the only response provided by the </w:t>
      </w:r>
      <w:proofErr w:type="spellStart"/>
      <w:r w:rsidRPr="00834920">
        <w:t>HPD</w:t>
      </w:r>
      <w:proofErr w:type="spellEnd"/>
      <w:r w:rsidRPr="00834920">
        <w:t xml:space="preserve"> Actor would be an acknowledgement that the transaction has been received. Data administration issues such as data reconciliation, data validation, data integrity</w:t>
      </w:r>
      <w:r w:rsidR="001B53DE" w:rsidRPr="00834920">
        <w:t>,</w:t>
      </w:r>
      <w:r w:rsidRPr="00834920">
        <w:t xml:space="preserve"> etc.</w:t>
      </w:r>
      <w:r w:rsidR="001B53DE" w:rsidRPr="00834920">
        <w:t>,</w:t>
      </w:r>
      <w:r w:rsidRPr="00834920">
        <w:t xml:space="preserve"> associated with the Add/Update/Delete operations are considered back-end processes for the purpose of this profile and proposed to be addressed by the policies and procedures of the organization managing the </w:t>
      </w:r>
      <w:proofErr w:type="spellStart"/>
      <w:r w:rsidRPr="00834920">
        <w:t>HPD</w:t>
      </w:r>
      <w:proofErr w:type="spellEnd"/>
      <w:r w:rsidR="001B53DE" w:rsidRPr="00834920">
        <w:t xml:space="preserve">. </w:t>
      </w:r>
      <w:r w:rsidRPr="00834920">
        <w:t xml:space="preserve">The profile would not provide any guidance on any expected actions or back-end processes to be executed, or policies to be followed by the </w:t>
      </w:r>
      <w:proofErr w:type="spellStart"/>
      <w:r w:rsidRPr="00834920">
        <w:t>HPD</w:t>
      </w:r>
      <w:proofErr w:type="spellEnd"/>
      <w:r w:rsidRPr="00834920">
        <w:t xml:space="preserve"> </w:t>
      </w:r>
      <w:r w:rsidR="00256931" w:rsidRPr="00834920">
        <w:t>Actor</w:t>
      </w:r>
      <w:r w:rsidRPr="00834920">
        <w:t>. If that is the case then this transaction would be an optional transaction</w:t>
      </w:r>
      <w:r w:rsidR="001B53DE" w:rsidRPr="00834920">
        <w:t xml:space="preserve">. </w:t>
      </w:r>
      <w:r w:rsidRPr="00834920">
        <w:t>This may have been misunderstood, or an invalid conclusion and needs re-addressing by the IHE committee</w:t>
      </w:r>
      <w:r w:rsidR="001B53DE" w:rsidRPr="00834920">
        <w:t xml:space="preserve">. </w:t>
      </w:r>
    </w:p>
    <w:p w14:paraId="50A9808B" w14:textId="45E9D157" w:rsidR="009927FC" w:rsidRPr="00834920" w:rsidRDefault="00AB7382" w:rsidP="00061A51">
      <w:pPr>
        <w:pStyle w:val="ListBullet3"/>
        <w:rPr>
          <w:i/>
          <w:iCs/>
        </w:rPr>
      </w:pPr>
      <w:r w:rsidRPr="00834920">
        <w:t>Resolution (4/26/10</w:t>
      </w:r>
      <w:r w:rsidR="00497B25" w:rsidRPr="00834920">
        <w:t>, updated May, 2010</w:t>
      </w:r>
      <w:r w:rsidRPr="00834920">
        <w:t xml:space="preserve">): </w:t>
      </w:r>
      <w:r w:rsidR="00497B25" w:rsidRPr="00834920">
        <w:t xml:space="preserve">Initially, this was thought to be a required </w:t>
      </w:r>
      <w:r w:rsidR="005664D5" w:rsidRPr="00834920">
        <w:t xml:space="preserve"> transaction for the </w:t>
      </w:r>
      <w:r w:rsidR="00C15D36" w:rsidRPr="00834920">
        <w:t>Provider Information Directory</w:t>
      </w:r>
      <w:r w:rsidR="002440CE" w:rsidRPr="00834920">
        <w:t>;</w:t>
      </w:r>
      <w:r w:rsidR="00497B25" w:rsidRPr="00834920">
        <w:t xml:space="preserve"> however, it was later realized that Transaction Feed is an optional transaction, and it is reflected as such in the document</w:t>
      </w:r>
      <w:r w:rsidR="001B53DE" w:rsidRPr="00834920">
        <w:t xml:space="preserve">. </w:t>
      </w:r>
      <w:r w:rsidR="00497B25" w:rsidRPr="00834920">
        <w:t>If the Provider Information Feed Transaction is implemented then t</w:t>
      </w:r>
      <w:r w:rsidR="005664D5" w:rsidRPr="00834920">
        <w:t xml:space="preserve">he required actions for the </w:t>
      </w:r>
      <w:proofErr w:type="spellStart"/>
      <w:r w:rsidR="005664D5" w:rsidRPr="00834920">
        <w:t>HPD</w:t>
      </w:r>
      <w:proofErr w:type="spellEnd"/>
      <w:r w:rsidR="005664D5" w:rsidRPr="00834920">
        <w:t xml:space="preserve"> Actor are that the </w:t>
      </w:r>
      <w:proofErr w:type="spellStart"/>
      <w:r w:rsidR="005664D5" w:rsidRPr="00834920">
        <w:t>HPD</w:t>
      </w:r>
      <w:proofErr w:type="spellEnd"/>
      <w:r w:rsidR="005664D5" w:rsidRPr="00834920">
        <w:t xml:space="preserve"> Actor is required to have a policy to conform </w:t>
      </w:r>
      <w:r w:rsidR="00115947" w:rsidRPr="00834920">
        <w:t>to</w:t>
      </w:r>
      <w:r w:rsidR="005664D5" w:rsidRPr="00834920">
        <w:t xml:space="preserve"> LDAP specification for processing </w:t>
      </w:r>
      <w:r w:rsidR="00115947" w:rsidRPr="00834920">
        <w:t>add, delete, and u</w:t>
      </w:r>
      <w:r w:rsidR="005664D5" w:rsidRPr="00834920">
        <w:t>pdate</w:t>
      </w:r>
      <w:r w:rsidR="001B53DE" w:rsidRPr="00834920">
        <w:t xml:space="preserve">. </w:t>
      </w:r>
      <w:r w:rsidR="005664D5" w:rsidRPr="00834920">
        <w:t xml:space="preserve">The </w:t>
      </w:r>
      <w:proofErr w:type="spellStart"/>
      <w:r w:rsidR="005664D5" w:rsidRPr="00834920">
        <w:t>HPD</w:t>
      </w:r>
      <w:proofErr w:type="spellEnd"/>
      <w:r w:rsidR="005664D5" w:rsidRPr="00834920">
        <w:t xml:space="preserve"> Actor must have a policy to validate feeds and handle data integrity prior to publishing the date</w:t>
      </w:r>
      <w:r w:rsidR="001B53DE" w:rsidRPr="00834920">
        <w:t xml:space="preserve">. </w:t>
      </w:r>
    </w:p>
    <w:p w14:paraId="11B53070" w14:textId="77777777" w:rsidR="00D3699A" w:rsidRPr="00834920" w:rsidRDefault="00D3699A" w:rsidP="00061A51">
      <w:pPr>
        <w:pStyle w:val="ListBullet2"/>
        <w:rPr>
          <w:i/>
          <w:iCs/>
        </w:rPr>
      </w:pPr>
      <w:r w:rsidRPr="00834920">
        <w:t xml:space="preserve">HPD0019: </w:t>
      </w:r>
    </w:p>
    <w:p w14:paraId="6F0FE74A" w14:textId="77777777" w:rsidR="00D3699A" w:rsidRPr="00834920" w:rsidRDefault="00D3699A" w:rsidP="00061A51">
      <w:pPr>
        <w:pStyle w:val="ListBullet3"/>
        <w:rPr>
          <w:i/>
          <w:iCs/>
        </w:rPr>
      </w:pPr>
      <w:r w:rsidRPr="00834920">
        <w:t>Issue: Transaction Names have not been finalized</w:t>
      </w:r>
      <w:r w:rsidR="001B53DE" w:rsidRPr="00834920">
        <w:t xml:space="preserve">. </w:t>
      </w:r>
      <w:r w:rsidRPr="00834920">
        <w:t>The names identified here (as of 4/20/01) do not conform to what is typically used in IHE</w:t>
      </w:r>
      <w:r w:rsidR="001B53DE" w:rsidRPr="00834920">
        <w:t xml:space="preserve">. </w:t>
      </w:r>
      <w:r w:rsidRPr="00834920">
        <w:t>Recommendations are</w:t>
      </w:r>
    </w:p>
    <w:p w14:paraId="50290156" w14:textId="77777777" w:rsidR="00D3699A" w:rsidRPr="00834920" w:rsidRDefault="00D3699A" w:rsidP="00061A51">
      <w:pPr>
        <w:pStyle w:val="ListBullet4"/>
      </w:pPr>
      <w:r w:rsidRPr="00834920">
        <w:t xml:space="preserve">Replace Add/Update Provider </w:t>
      </w:r>
      <w:r w:rsidRPr="00834920">
        <w:tab/>
        <w:t>with Provider Feed</w:t>
      </w:r>
    </w:p>
    <w:p w14:paraId="50251908" w14:textId="77777777" w:rsidR="00D3699A" w:rsidRPr="00834920" w:rsidRDefault="00D3699A" w:rsidP="00061A51">
      <w:pPr>
        <w:pStyle w:val="ListBullet4"/>
      </w:pPr>
      <w:r w:rsidRPr="00834920">
        <w:t xml:space="preserve">Replace </w:t>
      </w:r>
      <w:proofErr w:type="spellStart"/>
      <w:r w:rsidRPr="00834920">
        <w:t>HPD</w:t>
      </w:r>
      <w:proofErr w:type="spellEnd"/>
      <w:r w:rsidRPr="00834920">
        <w:t xml:space="preserve"> Lookup Provider</w:t>
      </w:r>
      <w:r w:rsidRPr="00834920">
        <w:tab/>
        <w:t xml:space="preserve">with </w:t>
      </w:r>
      <w:r w:rsidR="00A1452E" w:rsidRPr="00834920">
        <w:t>Provider Information Query</w:t>
      </w:r>
      <w:r w:rsidRPr="00834920">
        <w:t xml:space="preserve"> </w:t>
      </w:r>
    </w:p>
    <w:p w14:paraId="3A3E2B1D" w14:textId="77777777" w:rsidR="00D3699A" w:rsidRPr="00834920" w:rsidRDefault="00D3699A" w:rsidP="00061A51">
      <w:pPr>
        <w:pStyle w:val="ListBullet3"/>
      </w:pPr>
      <w:r w:rsidRPr="00834920">
        <w:t>Resolution (4/22/10): Transactions have been renamed.</w:t>
      </w:r>
    </w:p>
    <w:p w14:paraId="7E08BDE4" w14:textId="77777777" w:rsidR="00DB2F45" w:rsidRPr="00834920" w:rsidRDefault="00DB2F45" w:rsidP="00061A51">
      <w:pPr>
        <w:pStyle w:val="ListBullet2"/>
      </w:pPr>
      <w:r w:rsidRPr="00834920">
        <w:t xml:space="preserve">HPD020: </w:t>
      </w:r>
    </w:p>
    <w:p w14:paraId="3069C32C" w14:textId="77777777" w:rsidR="00DB2F45" w:rsidRPr="00834920" w:rsidRDefault="00DB2F45" w:rsidP="00061A51">
      <w:pPr>
        <w:pStyle w:val="ListBullet3"/>
      </w:pPr>
      <w:r w:rsidRPr="00834920">
        <w:t xml:space="preserve">Issue: For the </w:t>
      </w:r>
      <w:r w:rsidR="00D3699A" w:rsidRPr="00834920">
        <w:t>Provider Feed</w:t>
      </w:r>
      <w:r w:rsidRPr="00834920">
        <w:t xml:space="preserve"> request transaction, do we use LDAP or SOAP? Discussion was initiated, but resolution was not documented.</w:t>
      </w:r>
    </w:p>
    <w:p w14:paraId="647145D3" w14:textId="77777777" w:rsidR="00DB2F45" w:rsidRPr="00834920" w:rsidRDefault="00DB2F45" w:rsidP="00061A51">
      <w:pPr>
        <w:pStyle w:val="ListBullet3"/>
      </w:pPr>
      <w:r w:rsidRPr="00834920">
        <w:lastRenderedPageBreak/>
        <w:t>Resolution (4/22/01) – The profile defines SOAP but LDAP can also be used</w:t>
      </w:r>
      <w:r w:rsidR="001B53DE" w:rsidRPr="00834920">
        <w:t xml:space="preserve">. </w:t>
      </w:r>
    </w:p>
    <w:p w14:paraId="68909D7F" w14:textId="77777777" w:rsidR="00E27DB6" w:rsidRPr="00834920" w:rsidRDefault="00E27DB6" w:rsidP="00061A51">
      <w:pPr>
        <w:pStyle w:val="ListBullet2"/>
        <w:rPr>
          <w:i/>
          <w:iCs/>
        </w:rPr>
      </w:pPr>
      <w:r w:rsidRPr="00834920">
        <w:t xml:space="preserve">HPD021: </w:t>
      </w:r>
    </w:p>
    <w:p w14:paraId="0EF6F5EB" w14:textId="77777777" w:rsidR="00E27DB6" w:rsidRPr="00834920" w:rsidRDefault="00E27DB6" w:rsidP="00061A51">
      <w:pPr>
        <w:pStyle w:val="ListBullet3"/>
        <w:rPr>
          <w:i/>
          <w:iCs/>
        </w:rPr>
      </w:pPr>
      <w:r w:rsidRPr="00834920">
        <w:t>Issue: Currently "Degrees" has been added as a separate attribute for Individual Provider</w:t>
      </w:r>
      <w:r w:rsidR="001B53DE" w:rsidRPr="00834920">
        <w:t xml:space="preserve">. </w:t>
      </w:r>
      <w:r w:rsidRPr="00834920">
        <w:t>We realize, if we consolidate "Degrees" with "Credentials"</w:t>
      </w:r>
      <w:r w:rsidR="00BD2A71" w:rsidRPr="00834920">
        <w:t>,</w:t>
      </w:r>
      <w:r w:rsidRPr="00834920">
        <w:t xml:space="preserve"> then we only need to add a single structure class, </w:t>
      </w:r>
      <w:proofErr w:type="spellStart"/>
      <w:r w:rsidRPr="00834920">
        <w:t>HPDProviderCredential</w:t>
      </w:r>
      <w:proofErr w:type="spellEnd"/>
      <w:r w:rsidR="001B53DE" w:rsidRPr="00834920">
        <w:t xml:space="preserve">. </w:t>
      </w:r>
      <w:r w:rsidRPr="00834920">
        <w:t xml:space="preserve">If we consolidate "Degrees" with "Credentials" and add type to the </w:t>
      </w:r>
      <w:proofErr w:type="spellStart"/>
      <w:r w:rsidRPr="00834920">
        <w:t>HPDProviderCredential</w:t>
      </w:r>
      <w:proofErr w:type="spellEnd"/>
      <w:r w:rsidRPr="00834920">
        <w:t xml:space="preserve"> class to distinguish the two, then the profile is simpler</w:t>
      </w:r>
      <w:r w:rsidR="001B53DE" w:rsidRPr="00834920">
        <w:t xml:space="preserve">. </w:t>
      </w:r>
      <w:r w:rsidRPr="00834920">
        <w:t>NOTE: "Degrees" is not valid for Organizational provider</w:t>
      </w:r>
      <w:r w:rsidR="001B53DE" w:rsidRPr="00834920">
        <w:t xml:space="preserve">. </w:t>
      </w:r>
      <w:r w:rsidRPr="00834920">
        <w:t>What approach should we take?</w:t>
      </w:r>
    </w:p>
    <w:p w14:paraId="3344F79D" w14:textId="77777777" w:rsidR="00E27DB6" w:rsidRPr="00834920" w:rsidRDefault="00E27DB6" w:rsidP="00061A51">
      <w:pPr>
        <w:pStyle w:val="ListBullet3"/>
        <w:rPr>
          <w:i/>
          <w:iCs/>
        </w:rPr>
      </w:pPr>
      <w:r w:rsidRPr="00834920">
        <w:t>Resolution (04/28/10): Degrees (</w:t>
      </w:r>
      <w:r w:rsidR="00DB2481" w:rsidRPr="00834920">
        <w:t>i.e.,</w:t>
      </w:r>
      <w:r w:rsidRPr="00834920">
        <w:t xml:space="preserve"> Medical Degree, PharmD, PHD,</w:t>
      </w:r>
      <w:r w:rsidR="0010061B" w:rsidRPr="00834920">
        <w:t xml:space="preserve"> </w:t>
      </w:r>
      <w:r w:rsidR="00BD2A71" w:rsidRPr="00834920">
        <w:t>etc.</w:t>
      </w:r>
      <w:r w:rsidRPr="00834920">
        <w:t xml:space="preserve">) will be included in </w:t>
      </w:r>
      <w:proofErr w:type="spellStart"/>
      <w:r w:rsidRPr="00834920">
        <w:t>HPDProviderCredential</w:t>
      </w:r>
      <w:proofErr w:type="spellEnd"/>
      <w:r w:rsidRPr="00834920">
        <w:t>, distinguished by type</w:t>
      </w:r>
      <w:r w:rsidR="001B53DE" w:rsidRPr="00834920">
        <w:t xml:space="preserve">. </w:t>
      </w:r>
    </w:p>
    <w:p w14:paraId="77DC0132" w14:textId="77777777" w:rsidR="00542822" w:rsidRPr="00834920" w:rsidRDefault="00E27DB6" w:rsidP="00061A51">
      <w:pPr>
        <w:pStyle w:val="ListBullet2"/>
        <w:rPr>
          <w:i/>
          <w:iCs/>
        </w:rPr>
      </w:pPr>
      <w:r w:rsidRPr="00834920">
        <w:t xml:space="preserve">HPD022: </w:t>
      </w:r>
    </w:p>
    <w:p w14:paraId="4E26E016" w14:textId="3610DB16" w:rsidR="00E27DB6" w:rsidRPr="00834920" w:rsidRDefault="00542822" w:rsidP="00061A51">
      <w:pPr>
        <w:pStyle w:val="ListBullet3"/>
        <w:rPr>
          <w:i/>
          <w:iCs/>
        </w:rPr>
      </w:pPr>
      <w:r w:rsidRPr="00834920">
        <w:t>Issue:</w:t>
      </w:r>
      <w:r w:rsidR="0010061B" w:rsidRPr="00834920">
        <w:t xml:space="preserve"> </w:t>
      </w:r>
      <w:r w:rsidR="00E27DB6" w:rsidRPr="00834920">
        <w:t>In previous discussion it had been agreed that "TYPE" would be included with the "Name" attribute, and that the Type value set would be the values in HL7</w:t>
      </w:r>
      <w:r w:rsidR="00406874" w:rsidRPr="00834920">
        <w:t>®</w:t>
      </w:r>
      <w:r w:rsidR="00E27DB6" w:rsidRPr="00834920">
        <w:t xml:space="preserve"> 0200 standard (with some exceptions)</w:t>
      </w:r>
      <w:r w:rsidR="001B53DE" w:rsidRPr="00834920">
        <w:t xml:space="preserve">. </w:t>
      </w:r>
      <w:r w:rsidR="00E27DB6" w:rsidRPr="00834920">
        <w:t>It has now been determined that including TYPE would add complexity to how the names are currently stored in the schema</w:t>
      </w:r>
      <w:r w:rsidR="001B53DE" w:rsidRPr="00834920">
        <w:t xml:space="preserve">. </w:t>
      </w:r>
      <w:r w:rsidR="00E27DB6" w:rsidRPr="00834920">
        <w:t xml:space="preserve">Is Type necessary for </w:t>
      </w:r>
      <w:r w:rsidR="005A265B" w:rsidRPr="00834920">
        <w:t>Name or</w:t>
      </w:r>
      <w:r w:rsidR="00E27DB6" w:rsidRPr="00834920">
        <w:t xml:space="preserve"> is it sufficient to provide the capability for multiple names, without identifying TYPE.</w:t>
      </w:r>
    </w:p>
    <w:p w14:paraId="446F8ED3" w14:textId="77777777" w:rsidR="00542822" w:rsidRPr="00834920" w:rsidRDefault="00542822" w:rsidP="00061A51">
      <w:pPr>
        <w:pStyle w:val="ListBullet3"/>
        <w:rPr>
          <w:i/>
          <w:iCs/>
        </w:rPr>
      </w:pPr>
      <w:r w:rsidRPr="00834920">
        <w:t>Resolution 4/28/10: We do not need to include “TYPE” for name</w:t>
      </w:r>
      <w:r w:rsidR="001B53DE" w:rsidRPr="00834920">
        <w:t xml:space="preserve">. </w:t>
      </w:r>
      <w:r w:rsidRPr="00834920">
        <w:t>This means we will not be able to distinguish between aka (also known as), maiden name, and others</w:t>
      </w:r>
      <w:r w:rsidR="001B53DE" w:rsidRPr="00834920">
        <w:t xml:space="preserve">. </w:t>
      </w:r>
      <w:r w:rsidRPr="00834920">
        <w:t xml:space="preserve">This discussion has been dealt with in the </w:t>
      </w:r>
      <w:proofErr w:type="spellStart"/>
      <w:r w:rsidRPr="00834920">
        <w:t>PWP</w:t>
      </w:r>
      <w:proofErr w:type="spellEnd"/>
      <w:r w:rsidRPr="00834920">
        <w:t xml:space="preserve"> </w:t>
      </w:r>
      <w:r w:rsidR="00256931" w:rsidRPr="00834920">
        <w:t>Profile</w:t>
      </w:r>
      <w:r w:rsidRPr="00834920">
        <w:t xml:space="preserve">, and therefore does not need to be </w:t>
      </w:r>
      <w:r w:rsidR="00196A76" w:rsidRPr="00834920">
        <w:t>dealt</w:t>
      </w:r>
      <w:r w:rsidRPr="00834920">
        <w:t xml:space="preserve"> with again, here</w:t>
      </w:r>
      <w:r w:rsidR="001B53DE" w:rsidRPr="00834920">
        <w:t xml:space="preserve">. </w:t>
      </w:r>
      <w:r w:rsidR="00196A76" w:rsidRPr="00834920">
        <w:t xml:space="preserve">A reference to the </w:t>
      </w:r>
      <w:proofErr w:type="spellStart"/>
      <w:r w:rsidRPr="00834920">
        <w:t>PWP</w:t>
      </w:r>
      <w:proofErr w:type="spellEnd"/>
      <w:r w:rsidRPr="00834920">
        <w:t xml:space="preserve"> </w:t>
      </w:r>
      <w:r w:rsidR="00196A76" w:rsidRPr="00834920">
        <w:t>schema regarding Name will be included in the document.</w:t>
      </w:r>
      <w:r w:rsidRPr="00834920">
        <w:t xml:space="preserve"> </w:t>
      </w:r>
    </w:p>
    <w:p w14:paraId="06C6FE89" w14:textId="77777777" w:rsidR="00196A76" w:rsidRPr="00834920" w:rsidRDefault="00E27DB6" w:rsidP="00061A51">
      <w:pPr>
        <w:pStyle w:val="ListBullet2"/>
        <w:rPr>
          <w:i/>
          <w:iCs/>
        </w:rPr>
      </w:pPr>
      <w:r w:rsidRPr="00834920">
        <w:t xml:space="preserve">HPD023: </w:t>
      </w:r>
    </w:p>
    <w:p w14:paraId="1B1F84FF" w14:textId="77777777" w:rsidR="00196A76" w:rsidRPr="00834920" w:rsidRDefault="00196A76" w:rsidP="00061A51">
      <w:pPr>
        <w:pStyle w:val="ListBullet3"/>
        <w:rPr>
          <w:i/>
          <w:iCs/>
        </w:rPr>
      </w:pPr>
      <w:r w:rsidRPr="00834920">
        <w:t xml:space="preserve">Issue: </w:t>
      </w:r>
      <w:r w:rsidR="00E27DB6" w:rsidRPr="00834920">
        <w:t>This issue was identified as a result of Issue HPD011</w:t>
      </w:r>
      <w:r w:rsidR="001B53DE" w:rsidRPr="00834920">
        <w:t xml:space="preserve">. </w:t>
      </w:r>
      <w:r w:rsidR="00E27DB6" w:rsidRPr="00834920">
        <w:t xml:space="preserve">Do we need to define a Delivery Address?  This is the preferred address where deliveries are to be made. </w:t>
      </w:r>
    </w:p>
    <w:p w14:paraId="233DD918" w14:textId="77777777" w:rsidR="00E27DB6" w:rsidRPr="00834920" w:rsidRDefault="00196A76" w:rsidP="00061A51">
      <w:pPr>
        <w:pStyle w:val="ListBullet3"/>
        <w:rPr>
          <w:i/>
          <w:iCs/>
        </w:rPr>
      </w:pPr>
      <w:r w:rsidRPr="00834920">
        <w:t>Resolution (4/28/10</w:t>
      </w:r>
      <w:r w:rsidR="00CC2EA1" w:rsidRPr="00834920">
        <w:t xml:space="preserve"> updated July 2010 – F2F</w:t>
      </w:r>
      <w:r w:rsidRPr="00834920">
        <w:t xml:space="preserve">):  This profile </w:t>
      </w:r>
      <w:r w:rsidR="00A91878" w:rsidRPr="00834920">
        <w:t xml:space="preserve">does </w:t>
      </w:r>
      <w:r w:rsidRPr="00834920">
        <w:t>not define a delivery address as part of the schema</w:t>
      </w:r>
      <w:r w:rsidR="001B53DE" w:rsidRPr="00834920">
        <w:t xml:space="preserve">. </w:t>
      </w:r>
      <w:r w:rsidR="00CC2EA1" w:rsidRPr="00834920">
        <w:t>The consensus at the July 2010 F2F was that this directory would not be used for this purpose</w:t>
      </w:r>
      <w:r w:rsidR="001B53DE" w:rsidRPr="00834920">
        <w:t xml:space="preserve">. </w:t>
      </w:r>
      <w:r w:rsidR="00CC2EA1" w:rsidRPr="00834920">
        <w:t>A provider who is sending deliveries would know where those deliveries are to go</w:t>
      </w:r>
      <w:r w:rsidR="001B53DE" w:rsidRPr="00834920">
        <w:t xml:space="preserve">. </w:t>
      </w:r>
    </w:p>
    <w:p w14:paraId="16BE38E0" w14:textId="77777777" w:rsidR="00721B99" w:rsidRPr="00834920" w:rsidRDefault="00721B99" w:rsidP="00061A51">
      <w:pPr>
        <w:pStyle w:val="ListBullet2"/>
      </w:pPr>
      <w:r w:rsidRPr="00834920">
        <w:t xml:space="preserve">HPD024: </w:t>
      </w:r>
    </w:p>
    <w:p w14:paraId="1A98A3F9" w14:textId="77777777" w:rsidR="00721B99" w:rsidRPr="00834920" w:rsidRDefault="00721B99" w:rsidP="00061A51">
      <w:pPr>
        <w:pStyle w:val="ListBullet3"/>
      </w:pPr>
      <w:r w:rsidRPr="00834920">
        <w:t xml:space="preserve">Issue: Use of Address Structure: </w:t>
      </w:r>
    </w:p>
    <w:p w14:paraId="6CD73C94" w14:textId="77777777" w:rsidR="00721B99" w:rsidRPr="00834920" w:rsidRDefault="00721B99" w:rsidP="00061A51">
      <w:pPr>
        <w:pStyle w:val="ListBullet4"/>
      </w:pPr>
      <w:r w:rsidRPr="00834920">
        <w:t xml:space="preserve">First Option is to make an address as an attribute with syntax </w:t>
      </w:r>
      <w:proofErr w:type="spellStart"/>
      <w:r w:rsidRPr="00834920">
        <w:t>dstring</w:t>
      </w:r>
      <w:proofErr w:type="spellEnd"/>
      <w:r w:rsidRPr="00834920">
        <w:t xml:space="preserve"> *( "$" </w:t>
      </w:r>
      <w:proofErr w:type="spellStart"/>
      <w:r w:rsidRPr="00834920">
        <w:t>dstring</w:t>
      </w:r>
      <w:proofErr w:type="spellEnd"/>
      <w:r w:rsidRPr="00834920">
        <w:t xml:space="preserve"> ) similar to that of the </w:t>
      </w:r>
      <w:r w:rsidR="0010061B" w:rsidRPr="00834920">
        <w:t>postal code</w:t>
      </w:r>
      <w:r w:rsidRPr="00834920">
        <w:t xml:space="preserve"> but additionally enforce format of “key=value” that allows for key to be of different kinds: address status and address components. This would allow adding new types without redefining the schema and allow us to search for &amp;(status=primary, city=</w:t>
      </w:r>
      <w:proofErr w:type="spellStart"/>
      <w:r w:rsidR="0010061B" w:rsidRPr="00834920">
        <w:t>Now</w:t>
      </w:r>
      <w:r w:rsidR="00304BE0" w:rsidRPr="00834920">
        <w:t>he</w:t>
      </w:r>
      <w:r w:rsidR="0010061B" w:rsidRPr="00834920">
        <w:t>resv</w:t>
      </w:r>
      <w:r w:rsidRPr="00834920">
        <w:t>ille</w:t>
      </w:r>
      <w:proofErr w:type="spellEnd"/>
      <w:r w:rsidRPr="00834920">
        <w:t>).</w:t>
      </w:r>
    </w:p>
    <w:p w14:paraId="183BF1A7" w14:textId="77777777" w:rsidR="00721B99" w:rsidRPr="00834920" w:rsidRDefault="00721B99" w:rsidP="00061A51">
      <w:pPr>
        <w:pStyle w:val="ListBullet4"/>
      </w:pPr>
      <w:r w:rsidRPr="00834920">
        <w:lastRenderedPageBreak/>
        <w:t xml:space="preserve">Second option is to have two different attributes as LDAP Postal Address syntax to distinguish primary and other addresses. </w:t>
      </w:r>
      <w:r w:rsidR="00DB2481" w:rsidRPr="00834920">
        <w:t>E.g.,</w:t>
      </w:r>
      <w:r w:rsidRPr="00834920">
        <w:t xml:space="preserve"> </w:t>
      </w:r>
      <w:proofErr w:type="spellStart"/>
      <w:r w:rsidRPr="00834920">
        <w:rPr>
          <w:i/>
          <w:iCs/>
        </w:rPr>
        <w:t>hpdPrimaryProviderPracticeAddress</w:t>
      </w:r>
      <w:proofErr w:type="spellEnd"/>
      <w:r w:rsidRPr="00834920">
        <w:t xml:space="preserve"> and </w:t>
      </w:r>
      <w:proofErr w:type="spellStart"/>
      <w:r w:rsidRPr="00834920">
        <w:rPr>
          <w:i/>
          <w:iCs/>
        </w:rPr>
        <w:t>hpdProviderPracticeAddress</w:t>
      </w:r>
      <w:proofErr w:type="spellEnd"/>
      <w:r w:rsidRPr="00834920">
        <w:rPr>
          <w:i/>
          <w:iCs/>
        </w:rPr>
        <w:t xml:space="preserve">. </w:t>
      </w:r>
      <w:r w:rsidRPr="00834920">
        <w:t xml:space="preserve">In this option, the Address Status attribute is not maintained and assumes Primary Address as always active. </w:t>
      </w:r>
    </w:p>
    <w:p w14:paraId="4EB25F1F" w14:textId="77777777" w:rsidR="00721B99" w:rsidRPr="00834920" w:rsidRDefault="00721B99" w:rsidP="00061A51">
      <w:pPr>
        <w:pStyle w:val="ListBullet4"/>
      </w:pPr>
      <w:r w:rsidRPr="00834920">
        <w:t xml:space="preserve">Third option is to search based on a value stored in a subordinate Address object. In that case, we have to obtain that object and then perform a second search on the object's parent's </w:t>
      </w:r>
      <w:proofErr w:type="spellStart"/>
      <w:r w:rsidRPr="00834920">
        <w:t>DN</w:t>
      </w:r>
      <w:proofErr w:type="spellEnd"/>
      <w:r w:rsidRPr="00834920">
        <w:t xml:space="preserve"> to obtain the entire entry making provider search based on address inefficient.</w:t>
      </w:r>
    </w:p>
    <w:p w14:paraId="2BF7FEBB" w14:textId="77777777" w:rsidR="00721B99" w:rsidRPr="00834920" w:rsidRDefault="00721B99" w:rsidP="00061A51">
      <w:pPr>
        <w:pStyle w:val="ListBullet3"/>
      </w:pPr>
      <w:r w:rsidRPr="00834920">
        <w:t>Resolution (4/26/10): First Option</w:t>
      </w:r>
    </w:p>
    <w:p w14:paraId="63F416EF" w14:textId="77777777" w:rsidR="00B116B3" w:rsidRPr="00834920" w:rsidRDefault="00B116B3" w:rsidP="00061A51">
      <w:pPr>
        <w:pStyle w:val="ListBullet2"/>
        <w:rPr>
          <w:i/>
          <w:iCs/>
        </w:rPr>
      </w:pPr>
      <w:r w:rsidRPr="00834920">
        <w:t xml:space="preserve">HPD025: </w:t>
      </w:r>
    </w:p>
    <w:p w14:paraId="2620C836" w14:textId="3FB1A4B9" w:rsidR="00B116B3" w:rsidRPr="00834920" w:rsidRDefault="00B116B3" w:rsidP="00061A51">
      <w:pPr>
        <w:pStyle w:val="ListBullet3"/>
        <w:rPr>
          <w:rStyle w:val="left"/>
          <w:i/>
          <w:iCs/>
        </w:rPr>
      </w:pPr>
      <w:r w:rsidRPr="00834920">
        <w:rPr>
          <w:rStyle w:val="left"/>
          <w:color w:val="000000"/>
          <w:szCs w:val="24"/>
        </w:rPr>
        <w:t>Issue: For "</w:t>
      </w:r>
      <w:proofErr w:type="spellStart"/>
      <w:r w:rsidRPr="00834920">
        <w:rPr>
          <w:rStyle w:val="left"/>
          <w:color w:val="000000"/>
          <w:szCs w:val="24"/>
        </w:rPr>
        <w:t>memberof</w:t>
      </w:r>
      <w:proofErr w:type="spellEnd"/>
      <w:r w:rsidRPr="00834920">
        <w:rPr>
          <w:rStyle w:val="left"/>
          <w:color w:val="000000"/>
          <w:szCs w:val="24"/>
        </w:rPr>
        <w:t xml:space="preserve">" query, ex: find the organizations that this provider is a </w:t>
      </w:r>
      <w:proofErr w:type="spellStart"/>
      <w:r w:rsidRPr="00834920">
        <w:rPr>
          <w:rStyle w:val="left"/>
          <w:color w:val="000000"/>
          <w:szCs w:val="24"/>
        </w:rPr>
        <w:t>memberof</w:t>
      </w:r>
      <w:proofErr w:type="spellEnd"/>
      <w:r w:rsidRPr="00834920">
        <w:rPr>
          <w:rStyle w:val="left"/>
          <w:color w:val="000000"/>
          <w:szCs w:val="24"/>
        </w:rPr>
        <w:t>. Who is responsible for defining how many "</w:t>
      </w:r>
      <w:proofErr w:type="spellStart"/>
      <w:r w:rsidRPr="00834920">
        <w:rPr>
          <w:rStyle w:val="left"/>
          <w:color w:val="000000"/>
          <w:szCs w:val="24"/>
        </w:rPr>
        <w:t>memberof</w:t>
      </w:r>
      <w:proofErr w:type="spellEnd"/>
      <w:r w:rsidRPr="00834920">
        <w:rPr>
          <w:rStyle w:val="left"/>
          <w:color w:val="000000"/>
          <w:szCs w:val="24"/>
        </w:rPr>
        <w:t xml:space="preserve">" relationship levels should be </w:t>
      </w:r>
      <w:r w:rsidR="00EE6173" w:rsidRPr="00834920">
        <w:rPr>
          <w:rStyle w:val="left"/>
          <w:color w:val="000000"/>
          <w:szCs w:val="24"/>
        </w:rPr>
        <w:t>searched and</w:t>
      </w:r>
      <w:r w:rsidRPr="00834920">
        <w:rPr>
          <w:rStyle w:val="left"/>
          <w:color w:val="000000"/>
          <w:szCs w:val="24"/>
        </w:rPr>
        <w:t xml:space="preserve"> returned. 1) Should the </w:t>
      </w:r>
      <w:proofErr w:type="spellStart"/>
      <w:r w:rsidRPr="00834920">
        <w:rPr>
          <w:rStyle w:val="left"/>
          <w:color w:val="000000"/>
          <w:szCs w:val="24"/>
        </w:rPr>
        <w:t>HPD</w:t>
      </w:r>
      <w:proofErr w:type="spellEnd"/>
      <w:r w:rsidRPr="00834920">
        <w:rPr>
          <w:rStyle w:val="left"/>
          <w:color w:val="000000"/>
          <w:szCs w:val="24"/>
        </w:rPr>
        <w:t xml:space="preserve"> always search and return all levels, 2) Should the </w:t>
      </w:r>
      <w:proofErr w:type="spellStart"/>
      <w:r w:rsidRPr="00834920">
        <w:rPr>
          <w:rStyle w:val="left"/>
          <w:color w:val="000000"/>
          <w:szCs w:val="24"/>
        </w:rPr>
        <w:t>HPD</w:t>
      </w:r>
      <w:proofErr w:type="spellEnd"/>
      <w:r w:rsidRPr="00834920">
        <w:rPr>
          <w:rStyle w:val="left"/>
          <w:color w:val="000000"/>
          <w:szCs w:val="24"/>
        </w:rPr>
        <w:t xml:space="preserve"> only search one level at a time, and have the Consumer request subsequent searches, 3) Should the consumer identify "up to" how many levels the </w:t>
      </w:r>
      <w:proofErr w:type="spellStart"/>
      <w:r w:rsidRPr="00834920">
        <w:rPr>
          <w:rStyle w:val="left"/>
          <w:color w:val="000000"/>
          <w:szCs w:val="24"/>
        </w:rPr>
        <w:t>HPD</w:t>
      </w:r>
      <w:proofErr w:type="spellEnd"/>
      <w:r w:rsidRPr="00834920">
        <w:rPr>
          <w:rStyle w:val="left"/>
          <w:color w:val="000000"/>
          <w:szCs w:val="24"/>
        </w:rPr>
        <w:t xml:space="preserve"> should search 4)</w:t>
      </w:r>
      <w:r w:rsidR="002912BE" w:rsidRPr="00834920">
        <w:rPr>
          <w:rStyle w:val="left"/>
          <w:color w:val="000000"/>
          <w:szCs w:val="24"/>
        </w:rPr>
        <w:t xml:space="preserve"> </w:t>
      </w:r>
      <w:r w:rsidRPr="00834920">
        <w:rPr>
          <w:rStyle w:val="left"/>
          <w:color w:val="000000"/>
          <w:szCs w:val="24"/>
        </w:rPr>
        <w:t>Should the consumer identify "up to" what type of organization to search to.</w:t>
      </w:r>
    </w:p>
    <w:p w14:paraId="52AD7CFC" w14:textId="77777777" w:rsidR="00B116B3" w:rsidRPr="00834920" w:rsidRDefault="00B116B3" w:rsidP="00061A51">
      <w:pPr>
        <w:pStyle w:val="ListBullet3"/>
        <w:rPr>
          <w:rStyle w:val="left"/>
          <w:i/>
          <w:iCs/>
        </w:rPr>
      </w:pPr>
      <w:r w:rsidRPr="00834920">
        <w:rPr>
          <w:rStyle w:val="left"/>
          <w:color w:val="000000"/>
          <w:szCs w:val="24"/>
        </w:rPr>
        <w:t xml:space="preserve">Resolution (4/28/10): This is determined by the LDAP standards and will not be defined in this profile. </w:t>
      </w:r>
    </w:p>
    <w:p w14:paraId="64A0A051" w14:textId="77777777" w:rsidR="00CF0E7E" w:rsidRPr="00834920" w:rsidRDefault="00CF0E7E" w:rsidP="00061A51">
      <w:pPr>
        <w:pStyle w:val="ListBullet2"/>
        <w:rPr>
          <w:i/>
          <w:iCs/>
        </w:rPr>
      </w:pPr>
      <w:r w:rsidRPr="00834920">
        <w:t xml:space="preserve">HPD026: </w:t>
      </w:r>
    </w:p>
    <w:p w14:paraId="01333C4A" w14:textId="77777777" w:rsidR="00CF0E7E" w:rsidRPr="00834920" w:rsidRDefault="00CF0E7E" w:rsidP="00061A51">
      <w:pPr>
        <w:pStyle w:val="ListBullet3"/>
        <w:rPr>
          <w:rStyle w:val="left"/>
          <w:i/>
          <w:iCs/>
        </w:rPr>
      </w:pPr>
      <w:r w:rsidRPr="00834920">
        <w:rPr>
          <w:rStyle w:val="left"/>
          <w:color w:val="000000"/>
          <w:szCs w:val="24"/>
        </w:rPr>
        <w:t>Issue: Profile name (</w:t>
      </w:r>
      <w:proofErr w:type="spellStart"/>
      <w:r w:rsidRPr="00834920">
        <w:rPr>
          <w:rStyle w:val="left"/>
          <w:color w:val="000000"/>
          <w:szCs w:val="24"/>
        </w:rPr>
        <w:t>HPD</w:t>
      </w:r>
      <w:proofErr w:type="spellEnd"/>
      <w:r w:rsidRPr="00834920">
        <w:rPr>
          <w:rStyle w:val="left"/>
          <w:color w:val="000000"/>
          <w:szCs w:val="24"/>
        </w:rPr>
        <w:t>) and Actor name (</w:t>
      </w:r>
      <w:proofErr w:type="spellStart"/>
      <w:r w:rsidRPr="00834920">
        <w:rPr>
          <w:rStyle w:val="left"/>
          <w:color w:val="000000"/>
          <w:szCs w:val="24"/>
        </w:rPr>
        <w:t>HPD</w:t>
      </w:r>
      <w:proofErr w:type="spellEnd"/>
      <w:r w:rsidRPr="00834920">
        <w:rPr>
          <w:rStyle w:val="left"/>
          <w:color w:val="000000"/>
          <w:szCs w:val="24"/>
        </w:rPr>
        <w:t xml:space="preserve">) make this profile confusing. </w:t>
      </w:r>
    </w:p>
    <w:p w14:paraId="259C95D6" w14:textId="77777777" w:rsidR="00CF0E7E" w:rsidRPr="00834920" w:rsidRDefault="00CF0E7E" w:rsidP="00061A51">
      <w:pPr>
        <w:pStyle w:val="ListBullet3"/>
        <w:rPr>
          <w:rStyle w:val="left"/>
          <w:i/>
          <w:iCs/>
        </w:rPr>
      </w:pPr>
      <w:r w:rsidRPr="00834920">
        <w:rPr>
          <w:rStyle w:val="left"/>
          <w:color w:val="000000"/>
          <w:szCs w:val="24"/>
        </w:rPr>
        <w:t>Resolution (4/30/10): Profile name will stay the same</w:t>
      </w:r>
      <w:r w:rsidR="001B53DE" w:rsidRPr="00834920">
        <w:rPr>
          <w:rStyle w:val="left"/>
          <w:color w:val="000000"/>
          <w:szCs w:val="24"/>
        </w:rPr>
        <w:t xml:space="preserve">. </w:t>
      </w:r>
      <w:r w:rsidRPr="00834920">
        <w:rPr>
          <w:rStyle w:val="left"/>
          <w:color w:val="000000"/>
          <w:szCs w:val="24"/>
        </w:rPr>
        <w:t>Actor names change as follows:</w:t>
      </w:r>
    </w:p>
    <w:p w14:paraId="032CFA01" w14:textId="77777777" w:rsidR="00CF0E7E" w:rsidRPr="00834920" w:rsidRDefault="00C45379" w:rsidP="00061A51">
      <w:pPr>
        <w:pStyle w:val="ListBullet4"/>
      </w:pPr>
      <w:r w:rsidRPr="00834920">
        <w:t>Healthcare Provider Directory (</w:t>
      </w:r>
      <w:proofErr w:type="spellStart"/>
      <w:r w:rsidR="00CF0E7E" w:rsidRPr="00834920">
        <w:t>HPD</w:t>
      </w:r>
      <w:proofErr w:type="spellEnd"/>
      <w:r w:rsidRPr="00834920">
        <w:t>)</w:t>
      </w:r>
      <w:r w:rsidR="00CF0E7E" w:rsidRPr="00834920">
        <w:t xml:space="preserve"> Actor – Provider Information Directory</w:t>
      </w:r>
    </w:p>
    <w:p w14:paraId="6F7FAD5F" w14:textId="77777777" w:rsidR="00CF0E7E" w:rsidRPr="00834920" w:rsidRDefault="00CF0E7E" w:rsidP="00061A51">
      <w:pPr>
        <w:pStyle w:val="ListBullet4"/>
      </w:pPr>
      <w:r w:rsidRPr="00834920">
        <w:t xml:space="preserve">Provider </w:t>
      </w:r>
      <w:r w:rsidR="00F4764B" w:rsidRPr="00834920">
        <w:t xml:space="preserve">Directory </w:t>
      </w:r>
      <w:r w:rsidRPr="00834920">
        <w:t>Source – Provider Information Source</w:t>
      </w:r>
    </w:p>
    <w:p w14:paraId="102B1622" w14:textId="77777777" w:rsidR="00CF0E7E" w:rsidRPr="00834920" w:rsidRDefault="00CF0E7E" w:rsidP="00061A51">
      <w:pPr>
        <w:pStyle w:val="ListBullet4"/>
      </w:pPr>
      <w:r w:rsidRPr="00834920">
        <w:t xml:space="preserve">Provider </w:t>
      </w:r>
      <w:r w:rsidR="00F4764B" w:rsidRPr="00834920">
        <w:t xml:space="preserve">Directory </w:t>
      </w:r>
      <w:r w:rsidRPr="00834920">
        <w:t>Consumer – Provider Information Consumer</w:t>
      </w:r>
    </w:p>
    <w:p w14:paraId="5FFCC57B" w14:textId="77777777" w:rsidR="005E5A97" w:rsidRPr="00834920" w:rsidRDefault="005E5A97" w:rsidP="00061A51">
      <w:pPr>
        <w:pStyle w:val="ListBullet4"/>
      </w:pPr>
      <w:r w:rsidRPr="00834920">
        <w:t>Provider Feed – Provider Information Feed</w:t>
      </w:r>
    </w:p>
    <w:p w14:paraId="7F30E32F" w14:textId="77777777" w:rsidR="005E5A97" w:rsidRPr="00834920" w:rsidRDefault="00A1452E" w:rsidP="00061A51">
      <w:pPr>
        <w:pStyle w:val="ListBullet4"/>
      </w:pPr>
      <w:r w:rsidRPr="00834920">
        <w:t>Provider Information Query</w:t>
      </w:r>
      <w:r w:rsidR="005E5A97" w:rsidRPr="00834920">
        <w:t xml:space="preserve"> – Provider Information Query</w:t>
      </w:r>
    </w:p>
    <w:p w14:paraId="11888AAC" w14:textId="77777777" w:rsidR="00921029" w:rsidRPr="00834920" w:rsidRDefault="00921029" w:rsidP="00061A51">
      <w:pPr>
        <w:pStyle w:val="ListBullet2"/>
        <w:rPr>
          <w:i/>
          <w:iCs/>
        </w:rPr>
      </w:pPr>
      <w:r w:rsidRPr="00834920">
        <w:t xml:space="preserve">HPD027: </w:t>
      </w:r>
    </w:p>
    <w:p w14:paraId="3E3CA10E" w14:textId="1D091CDC" w:rsidR="00921029" w:rsidRPr="00834920" w:rsidRDefault="00921029" w:rsidP="00061A51">
      <w:pPr>
        <w:pStyle w:val="ListBullet3"/>
        <w:rPr>
          <w:i/>
          <w:iCs/>
          <w:szCs w:val="24"/>
        </w:rPr>
      </w:pPr>
      <w:r w:rsidRPr="00834920">
        <w:rPr>
          <w:szCs w:val="24"/>
        </w:rPr>
        <w:t xml:space="preserve">Issue: </w:t>
      </w:r>
      <w:r w:rsidRPr="00834920">
        <w:t>The Provider Information Query transaction is dependent on the System Directory for Document Sharing (</w:t>
      </w:r>
      <w:proofErr w:type="spellStart"/>
      <w:r w:rsidRPr="00834920">
        <w:t>SDDS</w:t>
      </w:r>
      <w:proofErr w:type="spellEnd"/>
      <w:r w:rsidRPr="00834920">
        <w:t xml:space="preserve">) </w:t>
      </w:r>
      <w:r w:rsidR="00256931" w:rsidRPr="00834920">
        <w:t>Profile</w:t>
      </w:r>
      <w:r w:rsidRPr="00834920">
        <w:t xml:space="preserve"> for some of the use cases identified</w:t>
      </w:r>
      <w:r w:rsidR="001B53DE" w:rsidRPr="00834920">
        <w:t xml:space="preserve">. </w:t>
      </w:r>
      <w:proofErr w:type="spellStart"/>
      <w:r w:rsidRPr="00834920">
        <w:t>SDDS</w:t>
      </w:r>
      <w:proofErr w:type="spellEnd"/>
      <w:r w:rsidRPr="00834920">
        <w:t xml:space="preserve"> has been </w:t>
      </w:r>
      <w:r w:rsidR="00EE6173" w:rsidRPr="00834920">
        <w:t>delayed and</w:t>
      </w:r>
      <w:r w:rsidRPr="00834920">
        <w:t xml:space="preserve"> will not be ready for release for Public Comment before the deadline.</w:t>
      </w:r>
    </w:p>
    <w:p w14:paraId="36FB753F" w14:textId="77777777" w:rsidR="00921029" w:rsidRPr="00834920" w:rsidRDefault="00921029" w:rsidP="00061A51">
      <w:pPr>
        <w:pStyle w:val="ListBullet3"/>
      </w:pPr>
      <w:r w:rsidRPr="00834920">
        <w:lastRenderedPageBreak/>
        <w:t xml:space="preserve">Resolution: 7/12/2010: Profile </w:t>
      </w:r>
      <w:proofErr w:type="spellStart"/>
      <w:r w:rsidRPr="00834920">
        <w:t>HPD</w:t>
      </w:r>
      <w:proofErr w:type="spellEnd"/>
      <w:r w:rsidRPr="00834920">
        <w:t xml:space="preserve"> to store system URL pointing to a) Web services Definition Language (WSDL) defining the service end points. However, the automatic processing of WSDL in an interoperable manner by the Provider Information Consumer is out of scope of this profile. b) System directory end point c) other emerging standard.</w:t>
      </w:r>
    </w:p>
    <w:p w14:paraId="67CDBF96" w14:textId="77777777" w:rsidR="00921029" w:rsidRPr="00834920" w:rsidRDefault="00921029" w:rsidP="00061A51">
      <w:pPr>
        <w:pStyle w:val="ListContinue3"/>
      </w:pPr>
      <w:r w:rsidRPr="00834920">
        <w:t xml:space="preserve">While </w:t>
      </w:r>
      <w:proofErr w:type="spellStart"/>
      <w:r w:rsidRPr="00834920">
        <w:t>SDDS</w:t>
      </w:r>
      <w:proofErr w:type="spellEnd"/>
      <w:r w:rsidRPr="00834920">
        <w:t xml:space="preserve"> </w:t>
      </w:r>
      <w:r w:rsidR="00256931" w:rsidRPr="00834920">
        <w:t>Profile</w:t>
      </w:r>
      <w:r w:rsidRPr="00834920">
        <w:t xml:space="preserve"> is still in </w:t>
      </w:r>
      <w:r w:rsidR="00C21227" w:rsidRPr="00834920">
        <w:t>development</w:t>
      </w:r>
      <w:r w:rsidRPr="00834920">
        <w:t xml:space="preserve">, </w:t>
      </w:r>
      <w:proofErr w:type="spellStart"/>
      <w:r w:rsidRPr="00834920">
        <w:t>HPD</w:t>
      </w:r>
      <w:proofErr w:type="spellEnd"/>
      <w:r w:rsidRPr="00834920">
        <w:t xml:space="preserve"> implementer can choose to implement an option ‘a’ as stated above. Once </w:t>
      </w:r>
      <w:proofErr w:type="spellStart"/>
      <w:r w:rsidRPr="00834920">
        <w:t>SDDS</w:t>
      </w:r>
      <w:proofErr w:type="spellEnd"/>
      <w:r w:rsidRPr="00834920">
        <w:t xml:space="preserve"> </w:t>
      </w:r>
      <w:r w:rsidR="00256931" w:rsidRPr="00834920">
        <w:t>Profile</w:t>
      </w:r>
      <w:r w:rsidRPr="00834920">
        <w:t xml:space="preserve"> is published, option b would reference system endpoints maintained in the </w:t>
      </w:r>
      <w:proofErr w:type="spellStart"/>
      <w:r w:rsidRPr="00834920">
        <w:t>SDDS</w:t>
      </w:r>
      <w:proofErr w:type="spellEnd"/>
      <w:r w:rsidRPr="00834920">
        <w:t>.</w:t>
      </w:r>
    </w:p>
    <w:p w14:paraId="5B3BC531" w14:textId="77777777" w:rsidR="008B40EE" w:rsidRPr="00834920" w:rsidRDefault="008B40EE" w:rsidP="00061A51">
      <w:pPr>
        <w:pStyle w:val="ListBullet2"/>
        <w:rPr>
          <w:i/>
          <w:iCs/>
        </w:rPr>
      </w:pPr>
      <w:r w:rsidRPr="00834920">
        <w:t xml:space="preserve">HPD028: </w:t>
      </w:r>
    </w:p>
    <w:p w14:paraId="1F08D1A1" w14:textId="77777777" w:rsidR="008B40EE" w:rsidRPr="00834920" w:rsidRDefault="008B40EE" w:rsidP="00CD4CD3">
      <w:pPr>
        <w:pStyle w:val="ListBullet3"/>
      </w:pPr>
      <w:r w:rsidRPr="00834920">
        <w:t xml:space="preserve">Issue: The Provider Information Feed returns only an acknowledgement, and not results of the action (whether the action was successful or not). There is a concern that ACID properties </w:t>
      </w:r>
      <w:r w:rsidR="007A773A" w:rsidRPr="00834920">
        <w:t xml:space="preserve">that guarantee Provider Information Feed transaction is processed reliably </w:t>
      </w:r>
      <w:r w:rsidRPr="00834920">
        <w:t>are not adhered to</w:t>
      </w:r>
      <w:r w:rsidR="007A773A" w:rsidRPr="00834920">
        <w:t xml:space="preserve"> in this profile</w:t>
      </w:r>
      <w:r w:rsidR="001B53DE" w:rsidRPr="00834920">
        <w:t xml:space="preserve">. </w:t>
      </w:r>
      <w:r w:rsidRPr="00834920">
        <w:t>ACID properties are defined as Atomicity, Consistency, Isolation, and Durability.</w:t>
      </w:r>
    </w:p>
    <w:p w14:paraId="305EC563" w14:textId="77777777" w:rsidR="008B40EE" w:rsidRPr="00834920" w:rsidRDefault="00564258" w:rsidP="00061A51">
      <w:pPr>
        <w:pStyle w:val="ListBullet4"/>
      </w:pPr>
      <w:bookmarkStart w:id="18" w:name="OLE_LINK4"/>
      <w:bookmarkStart w:id="19" w:name="OLE_LINK5"/>
      <w:r w:rsidRPr="00834920">
        <w:rPr>
          <w:lang w:bidi="ne-NP"/>
        </w:rPr>
        <w:t>Atomicity means that the</w:t>
      </w:r>
      <w:r w:rsidR="008B40EE" w:rsidRPr="00834920">
        <w:rPr>
          <w:lang w:bidi="ne-NP"/>
        </w:rPr>
        <w:t xml:space="preserve"> </w:t>
      </w:r>
      <w:r w:rsidRPr="00834920">
        <w:rPr>
          <w:lang w:bidi="ne-NP"/>
        </w:rPr>
        <w:t xml:space="preserve">Provider Information Directory allows updates to Provider Information Feed transaction </w:t>
      </w:r>
      <w:r w:rsidR="008B40EE" w:rsidRPr="00834920">
        <w:rPr>
          <w:lang w:bidi="ne-NP"/>
        </w:rPr>
        <w:t>either all or none</w:t>
      </w:r>
      <w:r w:rsidR="001B53DE" w:rsidRPr="00834920">
        <w:rPr>
          <w:lang w:bidi="ne-NP"/>
        </w:rPr>
        <w:t xml:space="preserve">. </w:t>
      </w:r>
      <w:r w:rsidR="008B40EE" w:rsidRPr="00834920">
        <w:rPr>
          <w:lang w:bidi="ne-NP"/>
        </w:rPr>
        <w:t>These updates from the source's perspective are not atomic in the sense that the changes may not be complete</w:t>
      </w:r>
      <w:r w:rsidRPr="00834920">
        <w:rPr>
          <w:lang w:bidi="ne-NP"/>
        </w:rPr>
        <w:t>d</w:t>
      </w:r>
      <w:r w:rsidR="008B40EE" w:rsidRPr="00834920">
        <w:rPr>
          <w:lang w:bidi="ne-NP"/>
        </w:rPr>
        <w:t xml:space="preserve"> based on </w:t>
      </w:r>
      <w:r w:rsidRPr="00834920">
        <w:rPr>
          <w:lang w:bidi="ne-NP"/>
        </w:rPr>
        <w:t xml:space="preserve">Provider Information Directory’s </w:t>
      </w:r>
      <w:r w:rsidR="008B40EE" w:rsidRPr="00834920">
        <w:rPr>
          <w:lang w:bidi="ne-NP"/>
        </w:rPr>
        <w:t>policy decisions</w:t>
      </w:r>
      <w:r w:rsidR="001B53DE" w:rsidRPr="00834920">
        <w:rPr>
          <w:lang w:bidi="ne-NP"/>
        </w:rPr>
        <w:t xml:space="preserve">. </w:t>
      </w:r>
      <w:r w:rsidR="008B40EE" w:rsidRPr="00834920">
        <w:rPr>
          <w:lang w:bidi="ne-NP"/>
        </w:rPr>
        <w:t>Lack of atomicity may mean that only some of the changes might be applied to the directory.</w:t>
      </w:r>
    </w:p>
    <w:p w14:paraId="3EC72DC6" w14:textId="77777777" w:rsidR="008B40EE" w:rsidRPr="00834920" w:rsidRDefault="008B40EE" w:rsidP="00CD4CD3">
      <w:pPr>
        <w:pStyle w:val="ListBullet4"/>
      </w:pPr>
      <w:r w:rsidRPr="00834920">
        <w:t>Consistency--One would hope that this property would be assured</w:t>
      </w:r>
      <w:r w:rsidR="001B53DE" w:rsidRPr="00834920">
        <w:t xml:space="preserve">. </w:t>
      </w:r>
      <w:r w:rsidRPr="00834920">
        <w:t>You don't want an inconsistent directory.</w:t>
      </w:r>
    </w:p>
    <w:p w14:paraId="7A33D15A" w14:textId="77777777" w:rsidR="008B40EE" w:rsidRPr="00834920" w:rsidRDefault="008B40EE" w:rsidP="00CD4CD3">
      <w:pPr>
        <w:pStyle w:val="ListBullet4"/>
      </w:pPr>
      <w:r w:rsidRPr="00834920">
        <w:t>Isolation--In a typical database I start a transaction, perform a number of operations, and then commit the transaction</w:t>
      </w:r>
      <w:r w:rsidR="001B53DE" w:rsidRPr="00834920">
        <w:t xml:space="preserve">. </w:t>
      </w:r>
      <w:r w:rsidRPr="00834920">
        <w:t>These transactions might occur simultaneously and it is important that changes in one transaction would not be seen in another simultaneous or overlapping transaction</w:t>
      </w:r>
      <w:r w:rsidR="001B53DE" w:rsidRPr="00834920">
        <w:t xml:space="preserve">. </w:t>
      </w:r>
      <w:r w:rsidRPr="00834920">
        <w:t>Of course it is possible that the changes in these simultaneous transactions may be inconsistent with one another, which would mean that some of these transactions would be automatically aborted and the client would know this</w:t>
      </w:r>
      <w:r w:rsidR="001B53DE" w:rsidRPr="00834920">
        <w:t xml:space="preserve">. </w:t>
      </w:r>
    </w:p>
    <w:p w14:paraId="30F37464" w14:textId="77777777" w:rsidR="008B40EE" w:rsidRPr="00834920" w:rsidRDefault="008B40EE" w:rsidP="00CD4CD3">
      <w:pPr>
        <w:pStyle w:val="ListBullet4"/>
      </w:pPr>
      <w:r w:rsidRPr="00834920">
        <w:t xml:space="preserve">Durability--It does not appear that we have durability in </w:t>
      </w:r>
      <w:proofErr w:type="spellStart"/>
      <w:r w:rsidRPr="00834920">
        <w:t>HPD</w:t>
      </w:r>
      <w:proofErr w:type="spellEnd"/>
      <w:r w:rsidR="001B53DE" w:rsidRPr="00834920">
        <w:t xml:space="preserve">. </w:t>
      </w:r>
      <w:r w:rsidRPr="00834920">
        <w:t>So, for example when a source has its update acknowledged, one has no assurance that the update was performed even if policy would have permitted it</w:t>
      </w:r>
      <w:r w:rsidR="001B53DE" w:rsidRPr="00834920">
        <w:t xml:space="preserve">. </w:t>
      </w:r>
      <w:r w:rsidRPr="00834920">
        <w:t>If the database crashed after acknowledgement, but before processing completed then it would lose the feed's update. This leaves the source unsure of the final contents of the Provider Information Directory</w:t>
      </w:r>
      <w:r w:rsidR="001B53DE" w:rsidRPr="00834920">
        <w:t xml:space="preserve">. </w:t>
      </w:r>
    </w:p>
    <w:bookmarkEnd w:id="18"/>
    <w:bookmarkEnd w:id="19"/>
    <w:p w14:paraId="06C4DC33" w14:textId="77777777" w:rsidR="008B40EE" w:rsidRPr="00834920" w:rsidRDefault="008B40EE" w:rsidP="00061A51">
      <w:pPr>
        <w:pStyle w:val="ListBullet3"/>
      </w:pPr>
      <w:r w:rsidRPr="00834920">
        <w:t xml:space="preserve">Resolution: 7/12/2010: </w:t>
      </w:r>
      <w:r w:rsidR="00C00D65" w:rsidRPr="00834920">
        <w:t xml:space="preserve">IHE agrees with the validity of the concern as noted in this open issue. The data management issues related to handling of Provider Information Feed in all or in part, or none immediately or with delays, </w:t>
      </w:r>
      <w:r w:rsidR="0071755D" w:rsidRPr="00834920">
        <w:t xml:space="preserve">thus affecting the ACID properties of the Provider Information Directory, </w:t>
      </w:r>
      <w:r w:rsidR="00C00D65" w:rsidRPr="00834920">
        <w:t>are currently considered as complex</w:t>
      </w:r>
      <w:r w:rsidR="0071755D" w:rsidRPr="00834920">
        <w:t xml:space="preserve"> </w:t>
      </w:r>
      <w:r w:rsidR="0071755D" w:rsidRPr="00834920">
        <w:lastRenderedPageBreak/>
        <w:t>and not yet fully identified</w:t>
      </w:r>
      <w:r w:rsidR="00C00D65" w:rsidRPr="00834920">
        <w:t xml:space="preserve">. The </w:t>
      </w:r>
      <w:r w:rsidR="0071755D" w:rsidRPr="00834920">
        <w:t>implications of such issues are</w:t>
      </w:r>
      <w:r w:rsidR="00C00D65" w:rsidRPr="00834920">
        <w:t xml:space="preserve"> suggested to be </w:t>
      </w:r>
      <w:r w:rsidR="0071755D" w:rsidRPr="00834920">
        <w:t xml:space="preserve">further </w:t>
      </w:r>
      <w:r w:rsidR="00C00D65" w:rsidRPr="00834920">
        <w:t xml:space="preserve">explored during the </w:t>
      </w:r>
      <w:proofErr w:type="spellStart"/>
      <w:r w:rsidR="0071755D" w:rsidRPr="00834920">
        <w:t>HPD</w:t>
      </w:r>
      <w:proofErr w:type="spellEnd"/>
      <w:r w:rsidR="0071755D" w:rsidRPr="00834920">
        <w:t xml:space="preserve"> </w:t>
      </w:r>
      <w:r w:rsidR="00C00D65" w:rsidRPr="00834920">
        <w:t xml:space="preserve">trial implementation </w:t>
      </w:r>
      <w:r w:rsidR="0071755D" w:rsidRPr="00834920">
        <w:t xml:space="preserve">period </w:t>
      </w:r>
      <w:r w:rsidR="00C00D65" w:rsidRPr="00834920">
        <w:t xml:space="preserve">and </w:t>
      </w:r>
      <w:r w:rsidR="0071755D" w:rsidRPr="00834920">
        <w:t xml:space="preserve">a feedback from trial implementation shall be </w:t>
      </w:r>
      <w:r w:rsidR="00C00D65" w:rsidRPr="00834920">
        <w:t xml:space="preserve">provided by the implementers to IHE. </w:t>
      </w:r>
      <w:r w:rsidR="0071755D" w:rsidRPr="00834920">
        <w:t xml:space="preserve">In the current version, </w:t>
      </w:r>
      <w:proofErr w:type="spellStart"/>
      <w:r w:rsidR="0071755D" w:rsidRPr="00834920">
        <w:t>HPD</w:t>
      </w:r>
      <w:proofErr w:type="spellEnd"/>
      <w:r w:rsidR="0071755D" w:rsidRPr="00834920">
        <w:t xml:space="preserve"> </w:t>
      </w:r>
      <w:r w:rsidR="00256931" w:rsidRPr="00834920">
        <w:t>Profile</w:t>
      </w:r>
      <w:r w:rsidR="0071755D" w:rsidRPr="00834920">
        <w:t xml:space="preserve"> proposes that such issues shall be managed by </w:t>
      </w:r>
      <w:r w:rsidRPr="00834920">
        <w:t>back office procedures</w:t>
      </w:r>
      <w:r w:rsidR="0071755D" w:rsidRPr="00834920">
        <w:t xml:space="preserve"> that are currently beyond the scope this profile.</w:t>
      </w:r>
      <w:r w:rsidRPr="00834920">
        <w:t xml:space="preserve"> </w:t>
      </w:r>
      <w:r w:rsidR="0071755D" w:rsidRPr="00834920">
        <w:t>I</w:t>
      </w:r>
      <w:r w:rsidRPr="00834920">
        <w:t xml:space="preserve">t is </w:t>
      </w:r>
      <w:r w:rsidR="0071755D" w:rsidRPr="00834920">
        <w:t xml:space="preserve">also </w:t>
      </w:r>
      <w:r w:rsidRPr="00834920">
        <w:t xml:space="preserve">noted that a back office procedure and governance policies between the </w:t>
      </w:r>
      <w:r w:rsidR="0071755D" w:rsidRPr="00834920">
        <w:t>P</w:t>
      </w:r>
      <w:r w:rsidRPr="00834920">
        <w:t>rovider Information Source and the Provider Information Directory need to be established for results handling</w:t>
      </w:r>
      <w:r w:rsidR="0071755D" w:rsidRPr="00834920">
        <w:t xml:space="preserve"> associated with the processing of the Provider Information Feed</w:t>
      </w:r>
      <w:r w:rsidRPr="00834920">
        <w:t xml:space="preserve">. </w:t>
      </w:r>
    </w:p>
    <w:p w14:paraId="49404906" w14:textId="77777777" w:rsidR="008B40EE" w:rsidRPr="00834920" w:rsidRDefault="008B40EE" w:rsidP="00061A51">
      <w:pPr>
        <w:pStyle w:val="BodyText"/>
      </w:pPr>
    </w:p>
    <w:p w14:paraId="423E435F" w14:textId="77777777" w:rsidR="00921029" w:rsidRPr="00834920" w:rsidRDefault="00921029" w:rsidP="00061A51">
      <w:pPr>
        <w:pStyle w:val="BodyText"/>
      </w:pPr>
    </w:p>
    <w:p w14:paraId="69AB6555" w14:textId="77777777" w:rsidR="00CF0E7E" w:rsidRPr="00834920" w:rsidRDefault="00CF0E7E" w:rsidP="00061A51">
      <w:pPr>
        <w:pStyle w:val="BodyText"/>
        <w:rPr>
          <w:i/>
          <w:iCs/>
        </w:rPr>
      </w:pPr>
    </w:p>
    <w:p w14:paraId="6F5B5534" w14:textId="77777777" w:rsidR="00D13906" w:rsidRPr="00834920" w:rsidRDefault="00D13906" w:rsidP="00061A51">
      <w:pPr>
        <w:pStyle w:val="BodyText"/>
      </w:pPr>
    </w:p>
    <w:p w14:paraId="1DE0983D" w14:textId="77777777" w:rsidR="00CF283F" w:rsidRPr="00834920" w:rsidRDefault="00CF283F" w:rsidP="00061A51">
      <w:pPr>
        <w:pStyle w:val="BodyText"/>
      </w:pPr>
    </w:p>
    <w:p w14:paraId="4C3D28D0" w14:textId="77777777" w:rsidR="00CF283F" w:rsidRPr="002B15A9" w:rsidRDefault="00CF283F" w:rsidP="001A6C92">
      <w:pPr>
        <w:pStyle w:val="PartTitle"/>
      </w:pPr>
      <w:bookmarkStart w:id="20" w:name="_Toc253489437"/>
      <w:bookmarkStart w:id="21" w:name="_Toc520110659"/>
      <w:bookmarkStart w:id="22" w:name="_GoBack"/>
      <w:r w:rsidRPr="002B15A9">
        <w:lastRenderedPageBreak/>
        <w:t xml:space="preserve">Volume </w:t>
      </w:r>
      <w:r w:rsidR="00B43198" w:rsidRPr="002B15A9">
        <w:t>1</w:t>
      </w:r>
      <w:r w:rsidRPr="002B15A9">
        <w:t xml:space="preserve"> – Integration Profiles</w:t>
      </w:r>
      <w:bookmarkEnd w:id="20"/>
      <w:bookmarkEnd w:id="21"/>
      <w:bookmarkEnd w:id="22"/>
    </w:p>
    <w:p w14:paraId="6153866E" w14:textId="77777777" w:rsidR="00CF283F" w:rsidRPr="00834920" w:rsidRDefault="00C62E65" w:rsidP="00662893">
      <w:pPr>
        <w:pStyle w:val="Heading2"/>
        <w:numPr>
          <w:ilvl w:val="0"/>
          <w:numId w:val="0"/>
        </w:numPr>
        <w:rPr>
          <w:noProof w:val="0"/>
        </w:rPr>
      </w:pPr>
      <w:bookmarkStart w:id="23" w:name="_Toc253489438"/>
      <w:bookmarkStart w:id="24" w:name="_Toc520110660"/>
      <w:r w:rsidRPr="00834920">
        <w:rPr>
          <w:noProof w:val="0"/>
        </w:rPr>
        <w:t xml:space="preserve">1.7 </w:t>
      </w:r>
      <w:r w:rsidR="00CF283F" w:rsidRPr="00834920">
        <w:rPr>
          <w:noProof w:val="0"/>
        </w:rPr>
        <w:t>History of Annual Changes</w:t>
      </w:r>
      <w:bookmarkEnd w:id="23"/>
      <w:bookmarkEnd w:id="24"/>
    </w:p>
    <w:p w14:paraId="5C59261E" w14:textId="77777777" w:rsidR="00CF283F" w:rsidRPr="00834920" w:rsidRDefault="00CF283F" w:rsidP="00DE2CF8">
      <w:pPr>
        <w:pStyle w:val="BodyText"/>
      </w:pPr>
    </w:p>
    <w:p w14:paraId="631825E9" w14:textId="77777777" w:rsidR="000F6D26" w:rsidRPr="00834920" w:rsidRDefault="000F6D26" w:rsidP="00195D85">
      <w:pPr>
        <w:pStyle w:val="EditorInstructions"/>
      </w:pPr>
      <w:r w:rsidRPr="00834920">
        <w:t xml:space="preserve">Add the following bullet to the end of the bullet list in </w:t>
      </w:r>
      <w:r w:rsidR="00DF173E" w:rsidRPr="00834920">
        <w:t>Section</w:t>
      </w:r>
      <w:r w:rsidRPr="00834920">
        <w:t xml:space="preserve"> 1.7</w:t>
      </w:r>
    </w:p>
    <w:p w14:paraId="307353C1" w14:textId="77777777" w:rsidR="00CF283F" w:rsidRPr="00834920" w:rsidRDefault="00CF283F" w:rsidP="00061A51">
      <w:pPr>
        <w:pStyle w:val="ListBullet2"/>
      </w:pPr>
      <w:r w:rsidRPr="00834920">
        <w:t xml:space="preserve">Added the </w:t>
      </w:r>
      <w:proofErr w:type="spellStart"/>
      <w:r w:rsidR="000C4AC1" w:rsidRPr="00834920">
        <w:t>HPD</w:t>
      </w:r>
      <w:proofErr w:type="spellEnd"/>
      <w:r w:rsidRPr="00834920">
        <w:t xml:space="preserve"> Pro</w:t>
      </w:r>
      <w:r w:rsidR="000C4AC1" w:rsidRPr="00834920">
        <w:t>file which supports a healthcare provider directory.</w:t>
      </w:r>
    </w:p>
    <w:p w14:paraId="5360F378" w14:textId="77777777" w:rsidR="00C62E65" w:rsidRPr="00834920" w:rsidRDefault="00C62E65" w:rsidP="00C62E65">
      <w:pPr>
        <w:pStyle w:val="Heading2"/>
        <w:numPr>
          <w:ilvl w:val="0"/>
          <w:numId w:val="0"/>
        </w:numPr>
        <w:rPr>
          <w:noProof w:val="0"/>
        </w:rPr>
      </w:pPr>
      <w:bookmarkStart w:id="25" w:name="_Toc253489439"/>
      <w:bookmarkStart w:id="26" w:name="_Toc520110661"/>
      <w:bookmarkStart w:id="27" w:name="_Toc530206507"/>
      <w:bookmarkStart w:id="28" w:name="_Toc1388427"/>
      <w:bookmarkStart w:id="29" w:name="_Toc1388581"/>
      <w:bookmarkStart w:id="30" w:name="_Toc1456608"/>
      <w:bookmarkStart w:id="31" w:name="_Toc37034633"/>
      <w:bookmarkStart w:id="32" w:name="_Toc38846111"/>
      <w:r w:rsidRPr="00834920">
        <w:rPr>
          <w:noProof w:val="0"/>
        </w:rPr>
        <w:t>2.1 Dependencies among Integration Profiles</w:t>
      </w:r>
      <w:bookmarkEnd w:id="25"/>
      <w:bookmarkEnd w:id="26"/>
    </w:p>
    <w:p w14:paraId="49693310" w14:textId="77777777" w:rsidR="00303E20" w:rsidRPr="00834920" w:rsidRDefault="00303E20" w:rsidP="00195D85">
      <w:pPr>
        <w:pStyle w:val="EditorInstructions"/>
      </w:pPr>
      <w:r w:rsidRPr="00834920">
        <w:t xml:space="preserve">Add the following to </w:t>
      </w:r>
      <w:r w:rsidR="00256931" w:rsidRPr="00834920">
        <w:t>Table</w:t>
      </w:r>
      <w:r w:rsidRPr="00834920">
        <w:t xml:space="preserve"> 2-1</w:t>
      </w:r>
    </w:p>
    <w:p w14:paraId="63D8B8F0" w14:textId="77777777" w:rsidR="00303E20" w:rsidRPr="00834920" w:rsidRDefault="004E38F6" w:rsidP="00256931">
      <w:pPr>
        <w:pStyle w:val="BodyText"/>
      </w:pPr>
      <w:r w:rsidRPr="00834920">
        <w:t xml:space="preserve"> </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3"/>
        <w:gridCol w:w="1710"/>
        <w:gridCol w:w="2790"/>
        <w:gridCol w:w="2342"/>
      </w:tblGrid>
      <w:tr w:rsidR="009D18C8" w:rsidRPr="00834920" w14:paraId="2A598D9B" w14:textId="77777777" w:rsidTr="00AC5412">
        <w:trPr>
          <w:cantSplit/>
          <w:jc w:val="center"/>
        </w:trPr>
        <w:tc>
          <w:tcPr>
            <w:tcW w:w="2883" w:type="dxa"/>
            <w:tcBorders>
              <w:bottom w:val="single" w:sz="4" w:space="0" w:color="auto"/>
            </w:tcBorders>
          </w:tcPr>
          <w:p w14:paraId="0C3BBE03" w14:textId="77777777" w:rsidR="009D18C8" w:rsidRPr="00834920" w:rsidRDefault="009D18C8" w:rsidP="00AC5412">
            <w:pPr>
              <w:pStyle w:val="TableEntry"/>
            </w:pPr>
            <w:proofErr w:type="spellStart"/>
            <w:r w:rsidRPr="00834920">
              <w:t>HPD</w:t>
            </w:r>
            <w:proofErr w:type="spellEnd"/>
          </w:p>
        </w:tc>
        <w:tc>
          <w:tcPr>
            <w:tcW w:w="1710" w:type="dxa"/>
          </w:tcPr>
          <w:p w14:paraId="6AF51F00" w14:textId="77777777" w:rsidR="009D18C8" w:rsidRPr="00834920" w:rsidRDefault="00921029" w:rsidP="00AC5412">
            <w:pPr>
              <w:pStyle w:val="TableEntry"/>
            </w:pPr>
            <w:r w:rsidRPr="00834920">
              <w:t>None</w:t>
            </w:r>
            <w:r w:rsidR="009D18C8" w:rsidRPr="00834920">
              <w:t xml:space="preserve"> </w:t>
            </w:r>
          </w:p>
        </w:tc>
        <w:tc>
          <w:tcPr>
            <w:tcW w:w="2790" w:type="dxa"/>
          </w:tcPr>
          <w:p w14:paraId="58B33FC1" w14:textId="77777777" w:rsidR="009D18C8" w:rsidRPr="00834920" w:rsidRDefault="009D18C8" w:rsidP="00AC5412">
            <w:pPr>
              <w:pStyle w:val="TableEntry"/>
            </w:pPr>
          </w:p>
        </w:tc>
        <w:tc>
          <w:tcPr>
            <w:tcW w:w="2342" w:type="dxa"/>
          </w:tcPr>
          <w:p w14:paraId="6FA1B995" w14:textId="0C35C343" w:rsidR="009D18C8" w:rsidRPr="00834920" w:rsidRDefault="00921029" w:rsidP="00AC5412">
            <w:pPr>
              <w:pStyle w:val="TableEntry"/>
            </w:pPr>
            <w:r w:rsidRPr="00834920">
              <w:t>None</w:t>
            </w:r>
          </w:p>
        </w:tc>
      </w:tr>
    </w:tbl>
    <w:p w14:paraId="489A2C2E" w14:textId="77777777" w:rsidR="00303E20" w:rsidRPr="00834920" w:rsidRDefault="00303E20" w:rsidP="00256931">
      <w:pPr>
        <w:pStyle w:val="BodyText"/>
      </w:pPr>
    </w:p>
    <w:p w14:paraId="5D9DB561" w14:textId="77777777" w:rsidR="00303E20" w:rsidRPr="00834920" w:rsidRDefault="00303E20" w:rsidP="00195D85">
      <w:pPr>
        <w:pStyle w:val="EditorInstructions"/>
      </w:pPr>
      <w:r w:rsidRPr="00834920">
        <w:t xml:space="preserve">Add the following section to </w:t>
      </w:r>
      <w:r w:rsidR="00DF173E" w:rsidRPr="00834920">
        <w:t>Section</w:t>
      </w:r>
      <w:r w:rsidRPr="00834920">
        <w:t xml:space="preserve"> 2.2</w:t>
      </w:r>
    </w:p>
    <w:p w14:paraId="06442DD2" w14:textId="77777777" w:rsidR="00CF283F" w:rsidRPr="00834920" w:rsidRDefault="00303E20" w:rsidP="000D6162">
      <w:pPr>
        <w:pStyle w:val="Heading3"/>
        <w:numPr>
          <w:ilvl w:val="0"/>
          <w:numId w:val="0"/>
        </w:numPr>
        <w:rPr>
          <w:noProof w:val="0"/>
        </w:rPr>
      </w:pPr>
      <w:bookmarkStart w:id="33" w:name="_Toc520110662"/>
      <w:bookmarkStart w:id="34" w:name="_Toc253489440"/>
      <w:r w:rsidRPr="00834920">
        <w:rPr>
          <w:noProof w:val="0"/>
        </w:rPr>
        <w:t>2.2.</w:t>
      </w:r>
      <w:r w:rsidR="00CA07BE" w:rsidRPr="00834920">
        <w:rPr>
          <w:noProof w:val="0"/>
        </w:rPr>
        <w:t>28</w:t>
      </w:r>
      <w:r w:rsidR="00CF283F" w:rsidRPr="00834920">
        <w:rPr>
          <w:noProof w:val="0"/>
        </w:rPr>
        <w:t xml:space="preserve"> </w:t>
      </w:r>
      <w:bookmarkEnd w:id="16"/>
      <w:bookmarkEnd w:id="17"/>
      <w:bookmarkEnd w:id="27"/>
      <w:bookmarkEnd w:id="28"/>
      <w:bookmarkEnd w:id="29"/>
      <w:bookmarkEnd w:id="30"/>
      <w:bookmarkEnd w:id="31"/>
      <w:bookmarkEnd w:id="32"/>
      <w:r w:rsidR="003846F5" w:rsidRPr="00834920">
        <w:rPr>
          <w:noProof w:val="0"/>
        </w:rPr>
        <w:t>Health Care Provider (</w:t>
      </w:r>
      <w:proofErr w:type="spellStart"/>
      <w:r w:rsidR="000D6162" w:rsidRPr="00834920">
        <w:rPr>
          <w:noProof w:val="0"/>
        </w:rPr>
        <w:t>HPD</w:t>
      </w:r>
      <w:proofErr w:type="spellEnd"/>
      <w:r w:rsidR="003846F5" w:rsidRPr="00834920">
        <w:rPr>
          <w:noProof w:val="0"/>
        </w:rPr>
        <w:t>)</w:t>
      </w:r>
      <w:bookmarkEnd w:id="33"/>
      <w:r w:rsidR="00CF283F" w:rsidRPr="00834920">
        <w:rPr>
          <w:noProof w:val="0"/>
        </w:rPr>
        <w:t xml:space="preserve"> </w:t>
      </w:r>
      <w:bookmarkEnd w:id="34"/>
    </w:p>
    <w:p w14:paraId="009E9421" w14:textId="77777777" w:rsidR="003846F5" w:rsidRPr="00834920" w:rsidRDefault="003846F5" w:rsidP="003846F5">
      <w:pPr>
        <w:pStyle w:val="BodyText"/>
      </w:pPr>
      <w:r w:rsidRPr="00834920">
        <w:t xml:space="preserve">The Healthcare Provider Directory </w:t>
      </w:r>
      <w:r w:rsidR="00256931" w:rsidRPr="00834920">
        <w:t>Profile</w:t>
      </w:r>
      <w:r w:rsidRPr="00834920">
        <w:t xml:space="preserve"> supports management (persistence and access) of healthcare provider information in a directory structure</w:t>
      </w:r>
      <w:r w:rsidR="001B53DE" w:rsidRPr="00834920">
        <w:t xml:space="preserve">. </w:t>
      </w:r>
      <w:proofErr w:type="spellStart"/>
      <w:r w:rsidRPr="00834920">
        <w:t>HPD</w:t>
      </w:r>
      <w:proofErr w:type="spellEnd"/>
      <w:r w:rsidRPr="00834920">
        <w:t xml:space="preserve"> directory structure is a listing of the following two categories of healthcare providers that are classified by provider type, specialties, credentials, demographics and service locations:</w:t>
      </w:r>
    </w:p>
    <w:p w14:paraId="5EA56A5D" w14:textId="77777777" w:rsidR="003846F5" w:rsidRPr="00834920" w:rsidRDefault="003846F5" w:rsidP="00061A51">
      <w:pPr>
        <w:pStyle w:val="ListBullet2"/>
      </w:pPr>
      <w:r w:rsidRPr="00834920">
        <w:t xml:space="preserve">Individual Provider – A person who provides healthcare services, such as a physician, nurse, or pharmacist. </w:t>
      </w:r>
    </w:p>
    <w:p w14:paraId="0AEE4A5B" w14:textId="77777777" w:rsidR="003846F5" w:rsidRPr="00834920" w:rsidRDefault="003846F5" w:rsidP="00061A51">
      <w:pPr>
        <w:pStyle w:val="ListBullet2"/>
      </w:pPr>
      <w:r w:rsidRPr="00834920">
        <w:t>Organizational Providers – Organizations that provide or support healthcare services, such as hospitals, Counseling Organizations (</w:t>
      </w:r>
      <w:r w:rsidR="00DB2481" w:rsidRPr="00834920">
        <w:t>e.g.,</w:t>
      </w:r>
      <w:r w:rsidRPr="00834920">
        <w:t xml:space="preserve"> Drug, Alcohol) Healthcare Information Exchanges (</w:t>
      </w:r>
      <w:proofErr w:type="spellStart"/>
      <w:r w:rsidRPr="00834920">
        <w:t>HIEs</w:t>
      </w:r>
      <w:proofErr w:type="spellEnd"/>
      <w:r w:rsidRPr="00834920">
        <w:t>), Managed Care, Integrated Delivery Networks (</w:t>
      </w:r>
      <w:proofErr w:type="spellStart"/>
      <w:r w:rsidRPr="00834920">
        <w:t>IDNs</w:t>
      </w:r>
      <w:proofErr w:type="spellEnd"/>
      <w:r w:rsidRPr="00834920">
        <w:t>), and Associations.</w:t>
      </w:r>
    </w:p>
    <w:p w14:paraId="72A73875" w14:textId="77777777" w:rsidR="003846F5" w:rsidRPr="00834920" w:rsidRDefault="003846F5" w:rsidP="003846F5">
      <w:pPr>
        <w:pStyle w:val="BodyText"/>
      </w:pPr>
    </w:p>
    <w:p w14:paraId="142DD193" w14:textId="77777777" w:rsidR="00303E20" w:rsidRPr="00834920" w:rsidRDefault="00F967B3" w:rsidP="00D32EC4">
      <w:pPr>
        <w:pStyle w:val="EditorInstructions"/>
      </w:pPr>
      <w:bookmarkStart w:id="35" w:name="_Toc473170358"/>
      <w:bookmarkStart w:id="36" w:name="_Toc504625755"/>
      <w:bookmarkStart w:id="37" w:name="_Toc530206508"/>
      <w:bookmarkStart w:id="38" w:name="_Toc1388428"/>
      <w:bookmarkStart w:id="39" w:name="_Toc1388582"/>
      <w:bookmarkStart w:id="40" w:name="_Toc1456609"/>
      <w:bookmarkStart w:id="41" w:name="_Toc37034634"/>
      <w:bookmarkStart w:id="42" w:name="_Toc38846112"/>
      <w:r w:rsidRPr="00834920">
        <w:t>A</w:t>
      </w:r>
      <w:r w:rsidR="00303E20" w:rsidRPr="00834920">
        <w:t>dd</w:t>
      </w:r>
      <w:r w:rsidRPr="00834920">
        <w:t xml:space="preserve"> Section </w:t>
      </w:r>
      <w:r w:rsidR="003846F5" w:rsidRPr="00834920">
        <w:t>28</w:t>
      </w:r>
    </w:p>
    <w:p w14:paraId="3CCDABA0" w14:textId="77777777" w:rsidR="00303E20" w:rsidRPr="00834920" w:rsidRDefault="00CA07BE" w:rsidP="00A2151E">
      <w:pPr>
        <w:pStyle w:val="Heading1"/>
        <w:pageBreakBefore w:val="0"/>
        <w:numPr>
          <w:ilvl w:val="0"/>
          <w:numId w:val="0"/>
        </w:numPr>
        <w:rPr>
          <w:noProof w:val="0"/>
        </w:rPr>
      </w:pPr>
      <w:bookmarkStart w:id="43" w:name="_Toc520110663"/>
      <w:bookmarkStart w:id="44" w:name="_Toc253489441"/>
      <w:r w:rsidRPr="00834920">
        <w:rPr>
          <w:noProof w:val="0"/>
        </w:rPr>
        <w:t>28</w:t>
      </w:r>
      <w:r w:rsidR="00303E20" w:rsidRPr="00834920">
        <w:rPr>
          <w:noProof w:val="0"/>
        </w:rPr>
        <w:t xml:space="preserve"> </w:t>
      </w:r>
      <w:r w:rsidR="00F22C56" w:rsidRPr="00834920">
        <w:rPr>
          <w:noProof w:val="0"/>
        </w:rPr>
        <w:t>Health Provider Directory (</w:t>
      </w:r>
      <w:proofErr w:type="spellStart"/>
      <w:r w:rsidR="00A2151E" w:rsidRPr="00834920">
        <w:rPr>
          <w:noProof w:val="0"/>
        </w:rPr>
        <w:t>HPD</w:t>
      </w:r>
      <w:proofErr w:type="spellEnd"/>
      <w:r w:rsidR="00F22C56" w:rsidRPr="00834920">
        <w:rPr>
          <w:noProof w:val="0"/>
        </w:rPr>
        <w:t>)</w:t>
      </w:r>
      <w:r w:rsidR="00303E20" w:rsidRPr="00834920">
        <w:rPr>
          <w:noProof w:val="0"/>
        </w:rPr>
        <w:t xml:space="preserve"> Integration Profile</w:t>
      </w:r>
      <w:bookmarkEnd w:id="43"/>
      <w:r w:rsidR="009B0106" w:rsidRPr="00834920">
        <w:rPr>
          <w:noProof w:val="0"/>
        </w:rPr>
        <w:t xml:space="preserve"> </w:t>
      </w:r>
      <w:bookmarkEnd w:id="44"/>
    </w:p>
    <w:p w14:paraId="393DEDF2" w14:textId="77777777" w:rsidR="00864D3B" w:rsidRPr="00834920" w:rsidRDefault="00864D3B" w:rsidP="00F6056F">
      <w:pPr>
        <w:pStyle w:val="BodyText"/>
      </w:pPr>
      <w:r w:rsidRPr="00834920">
        <w:t xml:space="preserve">This profile introduces the </w:t>
      </w:r>
      <w:r w:rsidR="00227B16" w:rsidRPr="00834920">
        <w:t>Healthcare Provider</w:t>
      </w:r>
      <w:r w:rsidR="00056E70" w:rsidRPr="00834920">
        <w:t xml:space="preserve"> Directory</w:t>
      </w:r>
      <w:r w:rsidRPr="00834920">
        <w:t xml:space="preserve"> which supports </w:t>
      </w:r>
      <w:r w:rsidR="00F464B3" w:rsidRPr="00834920">
        <w:t xml:space="preserve">management (persistence and </w:t>
      </w:r>
      <w:r w:rsidRPr="00834920">
        <w:t>access</w:t>
      </w:r>
      <w:r w:rsidR="00F464B3" w:rsidRPr="00834920">
        <w:t>)</w:t>
      </w:r>
      <w:r w:rsidRPr="00834920">
        <w:t xml:space="preserve"> </w:t>
      </w:r>
      <w:r w:rsidR="00172E2C" w:rsidRPr="00834920">
        <w:t>of</w:t>
      </w:r>
      <w:r w:rsidRPr="00834920">
        <w:t xml:space="preserve"> healthcare provider </w:t>
      </w:r>
      <w:r w:rsidR="00F464B3" w:rsidRPr="00834920">
        <w:t xml:space="preserve">information </w:t>
      </w:r>
      <w:r w:rsidRPr="00834920">
        <w:t>in a directory structure</w:t>
      </w:r>
      <w:r w:rsidR="001B53DE" w:rsidRPr="00834920">
        <w:t xml:space="preserve">. </w:t>
      </w:r>
      <w:proofErr w:type="spellStart"/>
      <w:r w:rsidR="00F6056F" w:rsidRPr="00834920">
        <w:t>HPD</w:t>
      </w:r>
      <w:proofErr w:type="spellEnd"/>
      <w:r w:rsidR="00F6056F" w:rsidRPr="00834920">
        <w:t xml:space="preserve"> directory structure is a listing of the following two categories of healthcare providers that are classified by provider type, specialties, credentials, demographics and service locations:</w:t>
      </w:r>
    </w:p>
    <w:p w14:paraId="17DE2812" w14:textId="77777777" w:rsidR="00431224" w:rsidRPr="00834920" w:rsidRDefault="00431224" w:rsidP="00061A51">
      <w:pPr>
        <w:pStyle w:val="ListBullet2"/>
      </w:pPr>
      <w:r w:rsidRPr="00834920">
        <w:t xml:space="preserve">Individual Provider – A person who provides healthcare services, such as a physician, nurse, or pharmacist. </w:t>
      </w:r>
    </w:p>
    <w:p w14:paraId="40B3F522" w14:textId="77777777" w:rsidR="00431224" w:rsidRPr="00834920" w:rsidRDefault="00431224" w:rsidP="00061A51">
      <w:pPr>
        <w:pStyle w:val="ListBullet2"/>
      </w:pPr>
      <w:r w:rsidRPr="00834920">
        <w:lastRenderedPageBreak/>
        <w:t xml:space="preserve">Organizational Provider – </w:t>
      </w:r>
      <w:r w:rsidR="007742E5" w:rsidRPr="00834920">
        <w:t>An o</w:t>
      </w:r>
      <w:r w:rsidRPr="00834920">
        <w:t>rganization that provide</w:t>
      </w:r>
      <w:r w:rsidR="007742E5" w:rsidRPr="00834920">
        <w:t>s</w:t>
      </w:r>
      <w:r w:rsidRPr="00834920">
        <w:t xml:space="preserve"> or support</w:t>
      </w:r>
      <w:r w:rsidR="007742E5" w:rsidRPr="00834920">
        <w:t>s</w:t>
      </w:r>
      <w:r w:rsidRPr="00834920">
        <w:t xml:space="preserve"> healthcare services, such as hospitals, </w:t>
      </w:r>
      <w:r w:rsidR="00CC7FA2" w:rsidRPr="00834920">
        <w:t>Counseling Organizations (</w:t>
      </w:r>
      <w:r w:rsidR="00DB2481" w:rsidRPr="00834920">
        <w:t>e.g.,</w:t>
      </w:r>
      <w:r w:rsidR="00CC7FA2" w:rsidRPr="00834920">
        <w:t xml:space="preserve"> Drug, Alcohol) </w:t>
      </w:r>
      <w:r w:rsidRPr="00834920">
        <w:t>Healthcare Information Exchanges (</w:t>
      </w:r>
      <w:proofErr w:type="spellStart"/>
      <w:r w:rsidRPr="00834920">
        <w:t>HIEs</w:t>
      </w:r>
      <w:proofErr w:type="spellEnd"/>
      <w:r w:rsidRPr="00834920">
        <w:t xml:space="preserve">), </w:t>
      </w:r>
      <w:r w:rsidR="00CC2EA1" w:rsidRPr="00834920">
        <w:t xml:space="preserve">Managed Care, </w:t>
      </w:r>
      <w:r w:rsidRPr="00834920">
        <w:t>Integrated Delivery Networks (</w:t>
      </w:r>
      <w:proofErr w:type="spellStart"/>
      <w:r w:rsidRPr="00834920">
        <w:t>IDNs</w:t>
      </w:r>
      <w:proofErr w:type="spellEnd"/>
      <w:r w:rsidRPr="00834920">
        <w:t>), and Associations.</w:t>
      </w:r>
    </w:p>
    <w:p w14:paraId="52CFF4D7" w14:textId="77777777" w:rsidR="00A2151E" w:rsidRPr="00834920" w:rsidRDefault="00982612" w:rsidP="00982612">
      <w:pPr>
        <w:pStyle w:val="BodyText"/>
      </w:pPr>
      <w:r w:rsidRPr="00834920">
        <w:t xml:space="preserve">Typical </w:t>
      </w:r>
      <w:r w:rsidR="00B44D55" w:rsidRPr="00834920">
        <w:t>p</w:t>
      </w:r>
      <w:r w:rsidR="00A2151E" w:rsidRPr="00834920">
        <w:t xml:space="preserve">rovider </w:t>
      </w:r>
      <w:r w:rsidR="0088715A" w:rsidRPr="00834920">
        <w:t>information</w:t>
      </w:r>
      <w:r w:rsidR="00A2151E" w:rsidRPr="00834920">
        <w:t xml:space="preserve"> </w:t>
      </w:r>
      <w:r w:rsidRPr="00834920">
        <w:t>maintained by the directory is</w:t>
      </w:r>
      <w:r w:rsidR="00A2151E" w:rsidRPr="00834920">
        <w:t xml:space="preserve"> demographic</w:t>
      </w:r>
      <w:r w:rsidR="0088715A" w:rsidRPr="00834920">
        <w:t>s,</w:t>
      </w:r>
      <w:r w:rsidR="00894316" w:rsidRPr="00834920">
        <w:t xml:space="preserve"> </w:t>
      </w:r>
      <w:r w:rsidR="006B327C" w:rsidRPr="00834920">
        <w:t>address</w:t>
      </w:r>
      <w:r w:rsidR="0088715A" w:rsidRPr="00834920">
        <w:t xml:space="preserve">, </w:t>
      </w:r>
      <w:r w:rsidR="006B327C" w:rsidRPr="00834920">
        <w:t>credential and specialty</w:t>
      </w:r>
      <w:r w:rsidRPr="00834920">
        <w:t xml:space="preserve"> information</w:t>
      </w:r>
      <w:r w:rsidR="006B327C" w:rsidRPr="00834920">
        <w:t xml:space="preserve"> </w:t>
      </w:r>
      <w:r w:rsidRPr="00834920">
        <w:t>as well as</w:t>
      </w:r>
      <w:r w:rsidR="006B327C" w:rsidRPr="00834920">
        <w:t xml:space="preserve"> electronic endpoint </w:t>
      </w:r>
      <w:r w:rsidR="00A2151E" w:rsidRPr="00834920">
        <w:t>to facilitate trusted communications with a provider</w:t>
      </w:r>
      <w:r w:rsidR="001B53DE" w:rsidRPr="00834920">
        <w:t xml:space="preserve">. </w:t>
      </w:r>
      <w:r w:rsidR="00A2151E" w:rsidRPr="00834920">
        <w:t xml:space="preserve">The </w:t>
      </w:r>
      <w:r w:rsidRPr="00834920">
        <w:t>directory can</w:t>
      </w:r>
      <w:r w:rsidR="0088715A" w:rsidRPr="00834920">
        <w:t xml:space="preserve"> also maintain</w:t>
      </w:r>
      <w:r w:rsidR="003E5727" w:rsidRPr="00834920">
        <w:t xml:space="preserve"> </w:t>
      </w:r>
      <w:r w:rsidR="006B327C" w:rsidRPr="00834920">
        <w:t>relationship</w:t>
      </w:r>
      <w:r w:rsidR="007742E5" w:rsidRPr="00834920">
        <w:t>s</w:t>
      </w:r>
      <w:r w:rsidR="0039543A" w:rsidRPr="00834920">
        <w:t xml:space="preserve">. </w:t>
      </w:r>
      <w:r w:rsidR="005A2884" w:rsidRPr="00834920">
        <w:t xml:space="preserve">Some examples </w:t>
      </w:r>
      <w:r w:rsidR="0039543A" w:rsidRPr="00834920">
        <w:t xml:space="preserve">of </w:t>
      </w:r>
      <w:r w:rsidR="007742E5" w:rsidRPr="00834920">
        <w:t xml:space="preserve">a </w:t>
      </w:r>
      <w:r w:rsidR="0039543A" w:rsidRPr="00834920">
        <w:t>relationship are</w:t>
      </w:r>
      <w:r w:rsidR="004B0EBC" w:rsidRPr="00834920">
        <w:t>:</w:t>
      </w:r>
      <w:r w:rsidR="006B327C" w:rsidRPr="00834920">
        <w:t xml:space="preserve"> </w:t>
      </w:r>
      <w:r w:rsidRPr="00834920">
        <w:t xml:space="preserve">a </w:t>
      </w:r>
      <w:r w:rsidR="006B327C" w:rsidRPr="00834920">
        <w:t xml:space="preserve">Health Information Exchange </w:t>
      </w:r>
      <w:r w:rsidR="0039543A" w:rsidRPr="00834920">
        <w:t>(</w:t>
      </w:r>
      <w:proofErr w:type="spellStart"/>
      <w:r w:rsidR="0039543A" w:rsidRPr="00834920">
        <w:t>HIE</w:t>
      </w:r>
      <w:proofErr w:type="spellEnd"/>
      <w:r w:rsidR="0039543A" w:rsidRPr="00834920">
        <w:t xml:space="preserve">) </w:t>
      </w:r>
      <w:r w:rsidR="006B327C" w:rsidRPr="00834920">
        <w:t xml:space="preserve">and </w:t>
      </w:r>
      <w:r w:rsidR="005A2884" w:rsidRPr="00834920">
        <w:t xml:space="preserve">its </w:t>
      </w:r>
      <w:r w:rsidR="006B327C" w:rsidRPr="00834920">
        <w:t>members</w:t>
      </w:r>
      <w:r w:rsidR="00F7456E" w:rsidRPr="00834920">
        <w:t>:</w:t>
      </w:r>
      <w:r w:rsidR="006B327C" w:rsidRPr="00834920">
        <w:t xml:space="preserve"> </w:t>
      </w:r>
      <w:r w:rsidR="00F7456E" w:rsidRPr="00834920">
        <w:t xml:space="preserve">Integrated Delivery Networks and their </w:t>
      </w:r>
      <w:r w:rsidR="005A2884" w:rsidRPr="00834920">
        <w:t xml:space="preserve">care delivery </w:t>
      </w:r>
      <w:r w:rsidR="00F7456E" w:rsidRPr="00834920">
        <w:t>members</w:t>
      </w:r>
      <w:r w:rsidR="004B0EBC" w:rsidRPr="00834920">
        <w:t>,</w:t>
      </w:r>
      <w:r w:rsidR="00F7456E" w:rsidRPr="00834920">
        <w:t xml:space="preserve"> h</w:t>
      </w:r>
      <w:r w:rsidR="006B327C" w:rsidRPr="00834920">
        <w:t>ospitals and their practitioners</w:t>
      </w:r>
      <w:r w:rsidR="004B0EBC" w:rsidRPr="00834920">
        <w:t>,</w:t>
      </w:r>
      <w:r w:rsidR="006B327C" w:rsidRPr="00834920">
        <w:t xml:space="preserve"> </w:t>
      </w:r>
      <w:r w:rsidR="005A2884" w:rsidRPr="00834920">
        <w:t>hospital</w:t>
      </w:r>
      <w:r w:rsidRPr="00834920">
        <w:t>s</w:t>
      </w:r>
      <w:r w:rsidR="005A2884" w:rsidRPr="00834920">
        <w:t xml:space="preserve"> and </w:t>
      </w:r>
      <w:r w:rsidR="004B0EBC" w:rsidRPr="00834920">
        <w:t>their</w:t>
      </w:r>
      <w:r w:rsidR="005A2884" w:rsidRPr="00834920">
        <w:t xml:space="preserve"> sub organizations including departments</w:t>
      </w:r>
      <w:r w:rsidR="004B0EBC" w:rsidRPr="00834920">
        <w:t>,</w:t>
      </w:r>
      <w:r w:rsidR="005A2884" w:rsidRPr="00834920">
        <w:t xml:space="preserve"> physician </w:t>
      </w:r>
      <w:r w:rsidR="006B327C" w:rsidRPr="00834920">
        <w:t>Practice Groups and their practitioners</w:t>
      </w:r>
      <w:r w:rsidR="004B0EBC" w:rsidRPr="00834920">
        <w:t>,</w:t>
      </w:r>
      <w:r w:rsidR="00F7456E" w:rsidRPr="00834920">
        <w:t xml:space="preserve"> practitioners and the hospitals they are associated with</w:t>
      </w:r>
      <w:r w:rsidR="00380FFB" w:rsidRPr="00834920">
        <w:t xml:space="preserve"> (members of)</w:t>
      </w:r>
      <w:r w:rsidR="004B0EBC" w:rsidRPr="00834920">
        <w:t>,</w:t>
      </w:r>
      <w:r w:rsidR="00F7456E" w:rsidRPr="00834920">
        <w:t xml:space="preserve"> </w:t>
      </w:r>
      <w:r w:rsidR="006B327C" w:rsidRPr="00834920">
        <w:t>and Medical Associations and their members.</w:t>
      </w:r>
    </w:p>
    <w:p w14:paraId="0EF0ADA1" w14:textId="77777777" w:rsidR="00AF6A5C" w:rsidRPr="00834920" w:rsidRDefault="0088715A" w:rsidP="0088715A">
      <w:pPr>
        <w:pStyle w:val="BodyText"/>
      </w:pPr>
      <w:r w:rsidRPr="00834920">
        <w:t>Different kind</w:t>
      </w:r>
      <w:r w:rsidR="00AD3032" w:rsidRPr="00834920">
        <w:t>s</w:t>
      </w:r>
      <w:r w:rsidRPr="00834920">
        <w:t xml:space="preserve"> of </w:t>
      </w:r>
      <w:r w:rsidR="00F464B3" w:rsidRPr="00834920">
        <w:t xml:space="preserve">data sources and consumers </w:t>
      </w:r>
      <w:r w:rsidRPr="00834920">
        <w:t>interface with the Provider Information Directory to:</w:t>
      </w:r>
    </w:p>
    <w:p w14:paraId="4241C4F1" w14:textId="77777777" w:rsidR="00AF6A5C" w:rsidRPr="00834920" w:rsidRDefault="0088715A" w:rsidP="00061A51">
      <w:pPr>
        <w:pStyle w:val="ListBullet2"/>
      </w:pPr>
      <w:r w:rsidRPr="00834920">
        <w:t>Send</w:t>
      </w:r>
      <w:r w:rsidR="00AF6A5C" w:rsidRPr="00834920">
        <w:t xml:space="preserve"> </w:t>
      </w:r>
      <w:r w:rsidR="00AD3032" w:rsidRPr="00834920">
        <w:t xml:space="preserve">new and updated </w:t>
      </w:r>
      <w:r w:rsidR="00AF6A5C" w:rsidRPr="00834920">
        <w:t>provider information</w:t>
      </w:r>
    </w:p>
    <w:p w14:paraId="702D2804" w14:textId="77777777" w:rsidR="00AF6A5C" w:rsidRPr="00834920" w:rsidRDefault="0088715A" w:rsidP="00061A51">
      <w:pPr>
        <w:pStyle w:val="ListBullet2"/>
      </w:pPr>
      <w:r w:rsidRPr="00834920">
        <w:t>Q</w:t>
      </w:r>
      <w:r w:rsidR="00AF6A5C" w:rsidRPr="00834920">
        <w:t>uer</w:t>
      </w:r>
      <w:r w:rsidRPr="00834920">
        <w:t>y</w:t>
      </w:r>
      <w:r w:rsidR="00AF6A5C" w:rsidRPr="00834920">
        <w:t xml:space="preserve"> provider information</w:t>
      </w:r>
    </w:p>
    <w:p w14:paraId="0F6512D3" w14:textId="77777777" w:rsidR="00D52AE8" w:rsidRPr="00834920" w:rsidRDefault="00D52AE8" w:rsidP="00B44D55">
      <w:pPr>
        <w:pStyle w:val="BodyText"/>
      </w:pPr>
      <w:r w:rsidRPr="00834920">
        <w:t xml:space="preserve">It is intended that </w:t>
      </w:r>
      <w:r w:rsidR="00B44D55" w:rsidRPr="00834920">
        <w:t>p</w:t>
      </w:r>
      <w:r w:rsidR="00B22005" w:rsidRPr="00834920">
        <w:t>rovider</w:t>
      </w:r>
      <w:r w:rsidRPr="00834920">
        <w:t xml:space="preserve"> information come</w:t>
      </w:r>
      <w:r w:rsidR="00B44D55" w:rsidRPr="00834920">
        <w:t>s</w:t>
      </w:r>
      <w:r w:rsidRPr="00834920">
        <w:t xml:space="preserve"> from </w:t>
      </w:r>
      <w:r w:rsidR="00B22005" w:rsidRPr="00834920">
        <w:t xml:space="preserve">authorized </w:t>
      </w:r>
      <w:r w:rsidR="00DE1C8C" w:rsidRPr="00834920">
        <w:t xml:space="preserve">international, </w:t>
      </w:r>
      <w:r w:rsidR="00B22005" w:rsidRPr="00834920">
        <w:t>regional, state and national sources, as stewards of the most accurate and current data.</w:t>
      </w:r>
      <w:r w:rsidRPr="00834920">
        <w:t xml:space="preserve"> Some identified sources are:</w:t>
      </w:r>
    </w:p>
    <w:p w14:paraId="338FD563" w14:textId="77777777" w:rsidR="00B22005" w:rsidRPr="00834920" w:rsidRDefault="00D52AE8" w:rsidP="00061A51">
      <w:pPr>
        <w:pStyle w:val="ListBullet2"/>
      </w:pPr>
      <w:r w:rsidRPr="00834920">
        <w:t>State licensing bureaus</w:t>
      </w:r>
    </w:p>
    <w:p w14:paraId="2FF9FB4D" w14:textId="77777777" w:rsidR="00B22005" w:rsidRPr="00834920" w:rsidRDefault="00B22005" w:rsidP="00061A51">
      <w:pPr>
        <w:pStyle w:val="ListBullet2"/>
      </w:pPr>
      <w:r w:rsidRPr="00834920">
        <w:t>National Associations</w:t>
      </w:r>
      <w:r w:rsidR="00D52AE8" w:rsidRPr="00834920">
        <w:t xml:space="preserve"> </w:t>
      </w:r>
    </w:p>
    <w:p w14:paraId="242A85A0" w14:textId="77777777" w:rsidR="00B22005" w:rsidRPr="00834920" w:rsidRDefault="00D52AE8" w:rsidP="00061A51">
      <w:pPr>
        <w:pStyle w:val="ListBullet2"/>
      </w:pPr>
      <w:r w:rsidRPr="00834920">
        <w:t>Commercial registr</w:t>
      </w:r>
      <w:r w:rsidR="00B22005" w:rsidRPr="00834920">
        <w:t>ies</w:t>
      </w:r>
    </w:p>
    <w:p w14:paraId="0E551E00" w14:textId="77777777" w:rsidR="00B22005" w:rsidRPr="00834920" w:rsidRDefault="00B22005" w:rsidP="00061A51">
      <w:pPr>
        <w:pStyle w:val="ListBullet2"/>
      </w:pPr>
      <w:r w:rsidRPr="00834920">
        <w:t>Delivery Networks</w:t>
      </w:r>
    </w:p>
    <w:p w14:paraId="726C956D" w14:textId="77777777" w:rsidR="00A2151E" w:rsidRPr="00834920" w:rsidRDefault="00B22005" w:rsidP="00061A51">
      <w:pPr>
        <w:pStyle w:val="ListBullet2"/>
      </w:pPr>
      <w:r w:rsidRPr="00834920">
        <w:t>Information Exchanges</w:t>
      </w:r>
      <w:r w:rsidR="001B53DE" w:rsidRPr="00834920">
        <w:t>,</w:t>
      </w:r>
      <w:r w:rsidRPr="00834920">
        <w:t xml:space="preserve"> etc</w:t>
      </w:r>
      <w:r w:rsidR="00751C1E" w:rsidRPr="00834920">
        <w:t>.</w:t>
      </w:r>
    </w:p>
    <w:p w14:paraId="4AAD75FA" w14:textId="77777777" w:rsidR="00A2151E" w:rsidRPr="00834920" w:rsidRDefault="00A2151E" w:rsidP="00457424">
      <w:pPr>
        <w:pStyle w:val="BodyText"/>
      </w:pPr>
      <w:r w:rsidRPr="00834920">
        <w:t>The scope of this pro</w:t>
      </w:r>
      <w:r w:rsidR="00457424" w:rsidRPr="00834920">
        <w:t>file</w:t>
      </w:r>
      <w:r w:rsidRPr="00834920">
        <w:t xml:space="preserve"> focuses initially on the minimum “foundational” </w:t>
      </w:r>
      <w:r w:rsidR="00BC1804" w:rsidRPr="00834920">
        <w:t xml:space="preserve">attribute </w:t>
      </w:r>
      <w:r w:rsidRPr="00834920">
        <w:t xml:space="preserve">set required for defining a provider </w:t>
      </w:r>
      <w:r w:rsidR="00B22005" w:rsidRPr="00834920">
        <w:t xml:space="preserve">information </w:t>
      </w:r>
      <w:r w:rsidRPr="00834920">
        <w:t xml:space="preserve">directory, resulting in a usable work product </w:t>
      </w:r>
      <w:r w:rsidR="00D47A63" w:rsidRPr="00834920">
        <w:t>as well as recommendations for future phase expansions</w:t>
      </w:r>
      <w:r w:rsidRPr="00834920">
        <w:t>. Th</w:t>
      </w:r>
      <w:r w:rsidR="00457424" w:rsidRPr="00834920">
        <w:t>is profile is</w:t>
      </w:r>
      <w:r w:rsidRPr="00834920">
        <w:t xml:space="preserve"> readily adaptable and scalable to production environments needing to operate trusted provider directory services that link multiple endpoints spanning enterprise, regional, </w:t>
      </w:r>
      <w:r w:rsidR="00C85408" w:rsidRPr="00834920">
        <w:t>national, and global</w:t>
      </w:r>
      <w:r w:rsidRPr="00834920">
        <w:t xml:space="preserve"> jurisdictions</w:t>
      </w:r>
      <w:r w:rsidR="001B53DE" w:rsidRPr="00834920">
        <w:t xml:space="preserve">. </w:t>
      </w:r>
      <w:r w:rsidR="00E43346" w:rsidRPr="00834920">
        <w:t xml:space="preserve">This profile </w:t>
      </w:r>
      <w:r w:rsidR="004E70A7" w:rsidRPr="00834920">
        <w:t xml:space="preserve">is </w:t>
      </w:r>
      <w:r w:rsidR="00E43346" w:rsidRPr="00834920">
        <w:t>extendable</w:t>
      </w:r>
      <w:r w:rsidR="004E70A7" w:rsidRPr="00834920">
        <w:t xml:space="preserve"> to </w:t>
      </w:r>
      <w:r w:rsidR="00871CE0" w:rsidRPr="00834920">
        <w:t>information</w:t>
      </w:r>
      <w:r w:rsidR="00B44D55" w:rsidRPr="00834920">
        <w:t xml:space="preserve"> not </w:t>
      </w:r>
      <w:r w:rsidR="004E70A7" w:rsidRPr="00834920">
        <w:t>explicitly defined in the profile.</w:t>
      </w:r>
      <w:r w:rsidR="00E43346" w:rsidRPr="00834920">
        <w:t xml:space="preserve"> </w:t>
      </w:r>
    </w:p>
    <w:p w14:paraId="7B93C990" w14:textId="77777777" w:rsidR="00CF283F" w:rsidRPr="00834920" w:rsidRDefault="00CA07BE" w:rsidP="00662893">
      <w:pPr>
        <w:pStyle w:val="Heading2"/>
        <w:numPr>
          <w:ilvl w:val="0"/>
          <w:numId w:val="0"/>
        </w:numPr>
        <w:rPr>
          <w:noProof w:val="0"/>
        </w:rPr>
      </w:pPr>
      <w:bookmarkStart w:id="45" w:name="_Toc520110664"/>
      <w:bookmarkStart w:id="46" w:name="_Toc253489442"/>
      <w:r w:rsidRPr="00834920">
        <w:rPr>
          <w:noProof w:val="0"/>
        </w:rPr>
        <w:t>28</w:t>
      </w:r>
      <w:r w:rsidR="00CF283F" w:rsidRPr="00834920">
        <w:rPr>
          <w:noProof w:val="0"/>
        </w:rPr>
        <w:t>.1 Actors/ Transactions</w:t>
      </w:r>
      <w:bookmarkEnd w:id="35"/>
      <w:bookmarkEnd w:id="36"/>
      <w:bookmarkEnd w:id="37"/>
      <w:bookmarkEnd w:id="38"/>
      <w:bookmarkEnd w:id="39"/>
      <w:bookmarkEnd w:id="40"/>
      <w:bookmarkEnd w:id="41"/>
      <w:bookmarkEnd w:id="42"/>
      <w:bookmarkEnd w:id="45"/>
      <w:r w:rsidR="009B0106" w:rsidRPr="00834920">
        <w:rPr>
          <w:noProof w:val="0"/>
        </w:rPr>
        <w:t xml:space="preserve"> </w:t>
      </w:r>
      <w:bookmarkEnd w:id="46"/>
    </w:p>
    <w:p w14:paraId="6FA8A008" w14:textId="77777777" w:rsidR="00CF283F" w:rsidRPr="00834920" w:rsidRDefault="00CF283F" w:rsidP="00475932">
      <w:pPr>
        <w:pStyle w:val="BodyText"/>
      </w:pPr>
      <w:bookmarkStart w:id="47" w:name="_Toc473170359"/>
      <w:bookmarkStart w:id="48" w:name="_Toc504625756"/>
      <w:bookmarkStart w:id="49" w:name="_Toc530206509"/>
      <w:bookmarkStart w:id="50" w:name="_Toc1388429"/>
      <w:bookmarkStart w:id="51" w:name="_Toc1388583"/>
      <w:bookmarkStart w:id="52" w:name="_Toc1456610"/>
      <w:bookmarkStart w:id="53" w:name="_Toc37034635"/>
      <w:bookmarkStart w:id="54" w:name="_Toc38846113"/>
      <w:r w:rsidRPr="00834920">
        <w:t xml:space="preserve">Figure </w:t>
      </w:r>
      <w:r w:rsidR="00CA07BE" w:rsidRPr="00834920">
        <w:t>28</w:t>
      </w:r>
      <w:r w:rsidRPr="00834920">
        <w:t>.</w:t>
      </w:r>
      <w:r w:rsidR="000F095B" w:rsidRPr="00834920">
        <w:t>1</w:t>
      </w:r>
      <w:r w:rsidRPr="00834920">
        <w:t xml:space="preserve">-1 shows the actors directly involved in the </w:t>
      </w:r>
      <w:proofErr w:type="spellStart"/>
      <w:r w:rsidR="00475932" w:rsidRPr="00834920">
        <w:t>HPD</w:t>
      </w:r>
      <w:proofErr w:type="spellEnd"/>
      <w:r w:rsidRPr="00834920">
        <w:t xml:space="preserve"> Integration Profile and the relevant transactions between them</w:t>
      </w:r>
      <w:r w:rsidR="001B53DE" w:rsidRPr="00834920">
        <w:t xml:space="preserve">. </w:t>
      </w:r>
      <w:r w:rsidRPr="00834920">
        <w:t>Other actors that may be indirectly involved due to their participation in other related profiles, etc. are not necessarily shown.</w:t>
      </w:r>
    </w:p>
    <w:bookmarkStart w:id="55" w:name="_MON_1437551456"/>
    <w:bookmarkStart w:id="56" w:name="_MON_1329728091"/>
    <w:bookmarkStart w:id="57" w:name="_MON_1333455715"/>
    <w:bookmarkStart w:id="58" w:name="_MON_1333895851"/>
    <w:bookmarkStart w:id="59" w:name="_MON_1334473865"/>
    <w:bookmarkStart w:id="60" w:name="_MON_1336210339"/>
    <w:bookmarkStart w:id="61" w:name="_MON_1341057841"/>
    <w:bookmarkEnd w:id="55"/>
    <w:bookmarkEnd w:id="56"/>
    <w:bookmarkEnd w:id="57"/>
    <w:bookmarkEnd w:id="58"/>
    <w:bookmarkEnd w:id="59"/>
    <w:bookmarkEnd w:id="60"/>
    <w:bookmarkEnd w:id="61"/>
    <w:bookmarkStart w:id="62" w:name="_MON_1406986529"/>
    <w:bookmarkEnd w:id="62"/>
    <w:p w14:paraId="33104386" w14:textId="77777777" w:rsidR="00CF283F" w:rsidRPr="00834920" w:rsidRDefault="00C21227">
      <w:pPr>
        <w:pStyle w:val="BodyText"/>
      </w:pPr>
      <w:r w:rsidRPr="00834920">
        <w:object w:dxaOrig="12090" w:dyaOrig="6930" w14:anchorId="2F3EAB65">
          <v:shape id="_x0000_i1031" type="#_x0000_t75" style="width:453.75pt;height:225pt" o:ole="" fillcolor="window">
            <v:imagedata r:id="rId17" o:title="" croptop="17942f" cropbottom="2774f" cropleft="8095f" cropright="11842f"/>
          </v:shape>
          <o:OLEObject Type="Embed" ProgID="Word.Picture.8" ShapeID="_x0000_i1031" DrawAspect="Content" ObjectID="_1593852910" r:id="rId18"/>
        </w:object>
      </w:r>
    </w:p>
    <w:p w14:paraId="11FB45D2" w14:textId="77777777" w:rsidR="00CF283F" w:rsidRPr="00834920" w:rsidRDefault="00CF283F" w:rsidP="00195D6F">
      <w:pPr>
        <w:pStyle w:val="FigureTitle"/>
      </w:pPr>
      <w:r w:rsidRPr="00834920">
        <w:t xml:space="preserve">Figure </w:t>
      </w:r>
      <w:r w:rsidR="00CA07BE" w:rsidRPr="00834920">
        <w:t>28</w:t>
      </w:r>
      <w:r w:rsidRPr="00834920">
        <w:t>.</w:t>
      </w:r>
      <w:r w:rsidR="00871CE0" w:rsidRPr="00834920">
        <w:t>1</w:t>
      </w:r>
      <w:r w:rsidRPr="00834920">
        <w:t>-1</w:t>
      </w:r>
      <w:r w:rsidR="00BA65DF" w:rsidRPr="00834920">
        <w:t>:</w:t>
      </w:r>
      <w:r w:rsidRPr="00834920">
        <w:t xml:space="preserve"> </w:t>
      </w:r>
      <w:proofErr w:type="spellStart"/>
      <w:r w:rsidR="00195D6F" w:rsidRPr="00834920">
        <w:t>HPD</w:t>
      </w:r>
      <w:proofErr w:type="spellEnd"/>
      <w:r w:rsidRPr="00834920">
        <w:t xml:space="preserve"> </w:t>
      </w:r>
      <w:r w:rsidR="00CF0E7E" w:rsidRPr="00834920">
        <w:t xml:space="preserve">Profile </w:t>
      </w:r>
      <w:r w:rsidRPr="00834920">
        <w:t>Actor Diagram</w:t>
      </w:r>
    </w:p>
    <w:p w14:paraId="1435C016" w14:textId="5FE01E7B" w:rsidR="000A5A7C" w:rsidRPr="00834920" w:rsidRDefault="00F274F4">
      <w:pPr>
        <w:pStyle w:val="BodyText"/>
      </w:pPr>
      <w:r w:rsidRPr="00834920">
        <w:t xml:space="preserve">Table </w:t>
      </w:r>
      <w:r w:rsidR="00CA07BE" w:rsidRPr="00834920">
        <w:t>28</w:t>
      </w:r>
      <w:r w:rsidRPr="00834920">
        <w:t>.</w:t>
      </w:r>
      <w:r w:rsidR="00871CE0" w:rsidRPr="00834920">
        <w:t>1</w:t>
      </w:r>
      <w:r w:rsidR="00CF283F" w:rsidRPr="00834920">
        <w:t xml:space="preserve">-1 lists the transactions for each actor directly involved in the </w:t>
      </w:r>
      <w:proofErr w:type="spellStart"/>
      <w:r w:rsidRPr="00834920">
        <w:t>HPD</w:t>
      </w:r>
      <w:proofErr w:type="spellEnd"/>
      <w:r w:rsidR="00CF283F" w:rsidRPr="00834920">
        <w:t xml:space="preserve"> Profile. In order to claim support of this Integration Profile, an implementation must perform the required transactions (labeled “R”). Transactions labeled “O” are optional</w:t>
      </w:r>
      <w:r w:rsidR="001B53DE" w:rsidRPr="00834920">
        <w:t xml:space="preserve">. </w:t>
      </w:r>
      <w:r w:rsidR="00CF283F" w:rsidRPr="00834920">
        <w:t xml:space="preserve">A complete list of options defined by this Integration Profile and that implementations may choose to support is listed </w:t>
      </w:r>
      <w:r w:rsidR="00751C1E" w:rsidRPr="00834920">
        <w:t xml:space="preserve">in </w:t>
      </w:r>
      <w:r w:rsidR="0004539F" w:rsidRPr="00834920">
        <w:t>Section</w:t>
      </w:r>
      <w:r w:rsidR="00CF283F" w:rsidRPr="00834920">
        <w:t xml:space="preserve"> </w:t>
      </w:r>
      <w:r w:rsidR="00CA07BE" w:rsidRPr="00834920">
        <w:t>28</w:t>
      </w:r>
      <w:r w:rsidR="00CF283F" w:rsidRPr="00834920">
        <w:t>.2.</w:t>
      </w:r>
    </w:p>
    <w:p w14:paraId="6D16D0A0" w14:textId="77777777" w:rsidR="00CF283F" w:rsidRPr="00834920" w:rsidRDefault="000F095B" w:rsidP="00F274F4">
      <w:pPr>
        <w:pStyle w:val="TableTitle"/>
      </w:pPr>
      <w:r w:rsidRPr="00834920">
        <w:t xml:space="preserve">Table </w:t>
      </w:r>
      <w:r w:rsidR="00CA07BE" w:rsidRPr="00834920">
        <w:t>28</w:t>
      </w:r>
      <w:r w:rsidRPr="00834920">
        <w:t>.1</w:t>
      </w:r>
      <w:r w:rsidR="00CF283F" w:rsidRPr="00834920">
        <w:t>-1</w:t>
      </w:r>
      <w:r w:rsidR="00BA65DF" w:rsidRPr="00834920">
        <w:t>:</w:t>
      </w:r>
      <w:r w:rsidR="00CF283F" w:rsidRPr="00834920">
        <w:t xml:space="preserve"> </w:t>
      </w:r>
      <w:proofErr w:type="spellStart"/>
      <w:r w:rsidR="00F274F4" w:rsidRPr="00834920">
        <w:t>HPD</w:t>
      </w:r>
      <w:proofErr w:type="spellEnd"/>
      <w:r w:rsidR="00F274F4" w:rsidRPr="00834920">
        <w:t xml:space="preserve"> </w:t>
      </w:r>
      <w:r w:rsidR="00CF283F" w:rsidRPr="00834920">
        <w:t>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8"/>
        <w:gridCol w:w="2961"/>
        <w:gridCol w:w="1539"/>
        <w:gridCol w:w="1260"/>
      </w:tblGrid>
      <w:tr w:rsidR="00CF283F" w:rsidRPr="00834920" w14:paraId="725D80E0" w14:textId="77777777" w:rsidTr="00061A51">
        <w:trPr>
          <w:jc w:val="center"/>
        </w:trPr>
        <w:tc>
          <w:tcPr>
            <w:tcW w:w="2718" w:type="dxa"/>
            <w:shd w:val="pct15" w:color="auto" w:fill="FFFFFF"/>
          </w:tcPr>
          <w:p w14:paraId="1F4E72A7" w14:textId="77777777" w:rsidR="00CF283F" w:rsidRPr="00834920" w:rsidRDefault="00CF283F">
            <w:pPr>
              <w:pStyle w:val="TableEntryHeader"/>
            </w:pPr>
            <w:r w:rsidRPr="00834920">
              <w:t>Actors</w:t>
            </w:r>
          </w:p>
        </w:tc>
        <w:tc>
          <w:tcPr>
            <w:tcW w:w="2961" w:type="dxa"/>
            <w:shd w:val="pct15" w:color="auto" w:fill="FFFFFF"/>
          </w:tcPr>
          <w:p w14:paraId="1F913322" w14:textId="77777777" w:rsidR="00CF283F" w:rsidRPr="00834920" w:rsidRDefault="00CF283F">
            <w:pPr>
              <w:pStyle w:val="TableEntryHeader"/>
            </w:pPr>
            <w:r w:rsidRPr="00834920">
              <w:t xml:space="preserve">Transactions </w:t>
            </w:r>
          </w:p>
        </w:tc>
        <w:tc>
          <w:tcPr>
            <w:tcW w:w="1539" w:type="dxa"/>
            <w:shd w:val="pct15" w:color="auto" w:fill="FFFFFF"/>
          </w:tcPr>
          <w:p w14:paraId="20635740" w14:textId="77777777" w:rsidR="00CF283F" w:rsidRPr="00834920" w:rsidRDefault="00CF283F" w:rsidP="00061A51">
            <w:pPr>
              <w:pStyle w:val="TableEntryHeader"/>
            </w:pPr>
            <w:r w:rsidRPr="00834920">
              <w:t>Optionality</w:t>
            </w:r>
          </w:p>
        </w:tc>
        <w:tc>
          <w:tcPr>
            <w:tcW w:w="1260" w:type="dxa"/>
            <w:shd w:val="pct15" w:color="auto" w:fill="FFFFFF"/>
          </w:tcPr>
          <w:p w14:paraId="1E16F90F" w14:textId="77777777" w:rsidR="00CF283F" w:rsidRPr="00834920" w:rsidRDefault="00CF283F" w:rsidP="00061A51">
            <w:pPr>
              <w:pStyle w:val="TableEntryHeader"/>
            </w:pPr>
            <w:r w:rsidRPr="00834920">
              <w:t>Section in Vol. 2</w:t>
            </w:r>
            <w:r w:rsidR="003846F5" w:rsidRPr="00834920">
              <w:t>b</w:t>
            </w:r>
          </w:p>
        </w:tc>
      </w:tr>
      <w:tr w:rsidR="002C017A" w:rsidRPr="00834920" w14:paraId="568E8F76" w14:textId="77777777" w:rsidTr="00061A51">
        <w:trPr>
          <w:jc w:val="center"/>
        </w:trPr>
        <w:tc>
          <w:tcPr>
            <w:tcW w:w="2718" w:type="dxa"/>
            <w:vMerge w:val="restart"/>
          </w:tcPr>
          <w:p w14:paraId="0825F5B5" w14:textId="77777777" w:rsidR="002C017A" w:rsidRPr="00834920" w:rsidRDefault="002C017A">
            <w:pPr>
              <w:pStyle w:val="TableEntry"/>
            </w:pPr>
            <w:r w:rsidRPr="00834920">
              <w:t xml:space="preserve">Provider Information Directory </w:t>
            </w:r>
          </w:p>
        </w:tc>
        <w:tc>
          <w:tcPr>
            <w:tcW w:w="2961" w:type="dxa"/>
          </w:tcPr>
          <w:p w14:paraId="334FDC9F" w14:textId="77777777" w:rsidR="002C017A" w:rsidRPr="00834920" w:rsidRDefault="002C017A" w:rsidP="007B2F4A">
            <w:pPr>
              <w:pStyle w:val="TableEntry"/>
            </w:pPr>
            <w:r w:rsidRPr="00834920">
              <w:t>Provider Information Query</w:t>
            </w:r>
          </w:p>
        </w:tc>
        <w:tc>
          <w:tcPr>
            <w:tcW w:w="1539" w:type="dxa"/>
          </w:tcPr>
          <w:p w14:paraId="19CF9EA0" w14:textId="77777777" w:rsidR="002C017A" w:rsidRPr="00834920" w:rsidRDefault="002C017A" w:rsidP="007B2F4A">
            <w:pPr>
              <w:pStyle w:val="TableEntry"/>
              <w:jc w:val="center"/>
            </w:pPr>
            <w:r w:rsidRPr="00834920">
              <w:t>R</w:t>
            </w:r>
          </w:p>
        </w:tc>
        <w:tc>
          <w:tcPr>
            <w:tcW w:w="1260" w:type="dxa"/>
          </w:tcPr>
          <w:p w14:paraId="4D0511F4" w14:textId="77777777" w:rsidR="002C017A" w:rsidRPr="00834920" w:rsidRDefault="002C017A" w:rsidP="007B2F4A">
            <w:pPr>
              <w:pStyle w:val="TableEntry"/>
            </w:pPr>
            <w:r w:rsidRPr="00834920">
              <w:t>3.58</w:t>
            </w:r>
          </w:p>
        </w:tc>
      </w:tr>
      <w:tr w:rsidR="002C017A" w:rsidRPr="00834920" w14:paraId="24788EE3" w14:textId="77777777" w:rsidTr="00061A51">
        <w:trPr>
          <w:jc w:val="center"/>
        </w:trPr>
        <w:tc>
          <w:tcPr>
            <w:tcW w:w="2718" w:type="dxa"/>
            <w:vMerge/>
          </w:tcPr>
          <w:p w14:paraId="36228932" w14:textId="77777777" w:rsidR="002C017A" w:rsidRPr="00834920" w:rsidRDefault="002C017A">
            <w:pPr>
              <w:pStyle w:val="TableEntry"/>
            </w:pPr>
          </w:p>
        </w:tc>
        <w:tc>
          <w:tcPr>
            <w:tcW w:w="2961" w:type="dxa"/>
          </w:tcPr>
          <w:p w14:paraId="65F60925" w14:textId="77777777" w:rsidR="002C017A" w:rsidRPr="00834920" w:rsidRDefault="002C017A" w:rsidP="007B2F4A">
            <w:pPr>
              <w:pStyle w:val="TableEntry"/>
            </w:pPr>
            <w:r w:rsidRPr="00834920">
              <w:t>Provider Information Feed</w:t>
            </w:r>
          </w:p>
        </w:tc>
        <w:tc>
          <w:tcPr>
            <w:tcW w:w="1539" w:type="dxa"/>
          </w:tcPr>
          <w:p w14:paraId="2AC9C34F" w14:textId="77777777" w:rsidR="002C017A" w:rsidRPr="00834920" w:rsidRDefault="002C017A" w:rsidP="007B2F4A">
            <w:pPr>
              <w:pStyle w:val="TableEntry"/>
              <w:jc w:val="center"/>
              <w:rPr>
                <w:vertAlign w:val="superscript"/>
              </w:rPr>
            </w:pPr>
            <w:r w:rsidRPr="00834920">
              <w:t>O</w:t>
            </w:r>
          </w:p>
        </w:tc>
        <w:tc>
          <w:tcPr>
            <w:tcW w:w="1260" w:type="dxa"/>
          </w:tcPr>
          <w:p w14:paraId="195672A3" w14:textId="77777777" w:rsidR="002C017A" w:rsidRPr="00834920" w:rsidRDefault="002C017A" w:rsidP="007B2F4A">
            <w:pPr>
              <w:pStyle w:val="TableEntry"/>
            </w:pPr>
            <w:r w:rsidRPr="00834920">
              <w:t>3.59</w:t>
            </w:r>
          </w:p>
        </w:tc>
      </w:tr>
      <w:tr w:rsidR="002C017A" w:rsidRPr="00834920" w14:paraId="327AF9A1" w14:textId="77777777" w:rsidTr="00061A51">
        <w:trPr>
          <w:jc w:val="center"/>
        </w:trPr>
        <w:tc>
          <w:tcPr>
            <w:tcW w:w="2718" w:type="dxa"/>
          </w:tcPr>
          <w:p w14:paraId="400E72BB" w14:textId="77777777" w:rsidR="002C017A" w:rsidRPr="00834920" w:rsidRDefault="002C017A">
            <w:pPr>
              <w:pStyle w:val="TableEntry"/>
            </w:pPr>
            <w:r w:rsidRPr="00834920">
              <w:t>Provider Information Consumer</w:t>
            </w:r>
          </w:p>
        </w:tc>
        <w:tc>
          <w:tcPr>
            <w:tcW w:w="2961" w:type="dxa"/>
          </w:tcPr>
          <w:p w14:paraId="055448BA" w14:textId="77777777" w:rsidR="002C017A" w:rsidRPr="00834920" w:rsidRDefault="002C017A">
            <w:pPr>
              <w:pStyle w:val="TableEntry"/>
            </w:pPr>
            <w:r w:rsidRPr="00834920">
              <w:t>Provider Information Query</w:t>
            </w:r>
          </w:p>
        </w:tc>
        <w:tc>
          <w:tcPr>
            <w:tcW w:w="1539" w:type="dxa"/>
          </w:tcPr>
          <w:p w14:paraId="0D76C46A" w14:textId="77777777" w:rsidR="002C017A" w:rsidRPr="00834920" w:rsidRDefault="002C017A">
            <w:pPr>
              <w:pStyle w:val="TableEntry"/>
              <w:jc w:val="center"/>
              <w:rPr>
                <w:vertAlign w:val="superscript"/>
              </w:rPr>
            </w:pPr>
            <w:r w:rsidRPr="00834920">
              <w:t>R</w:t>
            </w:r>
          </w:p>
        </w:tc>
        <w:tc>
          <w:tcPr>
            <w:tcW w:w="1260" w:type="dxa"/>
          </w:tcPr>
          <w:p w14:paraId="2059DCDE" w14:textId="77777777" w:rsidR="002C017A" w:rsidRPr="00834920" w:rsidRDefault="002C017A">
            <w:pPr>
              <w:pStyle w:val="TableEntry"/>
            </w:pPr>
            <w:r w:rsidRPr="00834920">
              <w:t>3.58</w:t>
            </w:r>
          </w:p>
        </w:tc>
      </w:tr>
      <w:tr w:rsidR="002C017A" w:rsidRPr="00834920" w14:paraId="310DA8C8" w14:textId="77777777" w:rsidTr="00061A51">
        <w:trPr>
          <w:jc w:val="center"/>
        </w:trPr>
        <w:tc>
          <w:tcPr>
            <w:tcW w:w="2718" w:type="dxa"/>
          </w:tcPr>
          <w:p w14:paraId="32C76C2E" w14:textId="77777777" w:rsidR="002C017A" w:rsidRPr="00834920" w:rsidRDefault="002C017A" w:rsidP="007B2F4A">
            <w:pPr>
              <w:pStyle w:val="TableEntry"/>
            </w:pPr>
            <w:r w:rsidRPr="00834920">
              <w:t>Provider Information Source</w:t>
            </w:r>
          </w:p>
        </w:tc>
        <w:tc>
          <w:tcPr>
            <w:tcW w:w="2961" w:type="dxa"/>
          </w:tcPr>
          <w:p w14:paraId="278E009F" w14:textId="77777777" w:rsidR="002C017A" w:rsidRPr="00834920" w:rsidRDefault="002C017A" w:rsidP="007B2F4A">
            <w:pPr>
              <w:pStyle w:val="TableEntry"/>
            </w:pPr>
            <w:r w:rsidRPr="00834920">
              <w:t>Provider Information Feed</w:t>
            </w:r>
          </w:p>
        </w:tc>
        <w:tc>
          <w:tcPr>
            <w:tcW w:w="1539" w:type="dxa"/>
          </w:tcPr>
          <w:p w14:paraId="0DBA9A6C" w14:textId="77777777" w:rsidR="002C017A" w:rsidRPr="00834920" w:rsidRDefault="002C017A" w:rsidP="007B2F4A">
            <w:pPr>
              <w:pStyle w:val="TableEntry"/>
              <w:jc w:val="center"/>
              <w:rPr>
                <w:vertAlign w:val="superscript"/>
              </w:rPr>
            </w:pPr>
            <w:r w:rsidRPr="00834920">
              <w:t>R</w:t>
            </w:r>
          </w:p>
        </w:tc>
        <w:tc>
          <w:tcPr>
            <w:tcW w:w="1260" w:type="dxa"/>
          </w:tcPr>
          <w:p w14:paraId="4AC2DFB9" w14:textId="77777777" w:rsidR="002C017A" w:rsidRPr="00834920" w:rsidRDefault="002C017A" w:rsidP="007B2F4A">
            <w:pPr>
              <w:pStyle w:val="TableEntry"/>
            </w:pPr>
            <w:r w:rsidRPr="00834920">
              <w:t>3.59</w:t>
            </w:r>
          </w:p>
        </w:tc>
      </w:tr>
    </w:tbl>
    <w:p w14:paraId="7410BBB2" w14:textId="77777777" w:rsidR="00CF283F" w:rsidRPr="00834920" w:rsidRDefault="00CF283F" w:rsidP="00CD3404">
      <w:pPr>
        <w:pStyle w:val="BodyText"/>
      </w:pPr>
    </w:p>
    <w:p w14:paraId="40FDA0F6" w14:textId="77777777" w:rsidR="003B15AA" w:rsidRPr="00834920" w:rsidRDefault="00CA07BE" w:rsidP="003B15AA">
      <w:pPr>
        <w:pStyle w:val="Heading3"/>
        <w:numPr>
          <w:ilvl w:val="0"/>
          <w:numId w:val="0"/>
        </w:numPr>
        <w:rPr>
          <w:noProof w:val="0"/>
        </w:rPr>
      </w:pPr>
      <w:bookmarkStart w:id="63" w:name="_Toc237347210"/>
      <w:bookmarkStart w:id="64" w:name="_Toc520110665"/>
      <w:bookmarkStart w:id="65" w:name="_Toc253489443"/>
      <w:bookmarkEnd w:id="47"/>
      <w:bookmarkEnd w:id="48"/>
      <w:bookmarkEnd w:id="49"/>
      <w:bookmarkEnd w:id="50"/>
      <w:bookmarkEnd w:id="51"/>
      <w:bookmarkEnd w:id="52"/>
      <w:bookmarkEnd w:id="53"/>
      <w:bookmarkEnd w:id="54"/>
      <w:r w:rsidRPr="00834920">
        <w:rPr>
          <w:noProof w:val="0"/>
        </w:rPr>
        <w:t>28</w:t>
      </w:r>
      <w:r w:rsidR="003B15AA" w:rsidRPr="00834920">
        <w:rPr>
          <w:noProof w:val="0"/>
        </w:rPr>
        <w:t>.1.1 Actors</w:t>
      </w:r>
      <w:bookmarkEnd w:id="63"/>
      <w:bookmarkEnd w:id="64"/>
    </w:p>
    <w:p w14:paraId="5D14DC99" w14:textId="77777777" w:rsidR="00364F78" w:rsidRPr="00834920" w:rsidRDefault="00CA07BE" w:rsidP="00364F78">
      <w:pPr>
        <w:pStyle w:val="Heading4"/>
        <w:numPr>
          <w:ilvl w:val="0"/>
          <w:numId w:val="0"/>
        </w:numPr>
        <w:rPr>
          <w:noProof w:val="0"/>
        </w:rPr>
      </w:pPr>
      <w:bookmarkStart w:id="66" w:name="_Toc520110666"/>
      <w:r w:rsidRPr="00834920">
        <w:rPr>
          <w:noProof w:val="0"/>
        </w:rPr>
        <w:t>28</w:t>
      </w:r>
      <w:r w:rsidR="00364F78" w:rsidRPr="00834920">
        <w:rPr>
          <w:noProof w:val="0"/>
        </w:rPr>
        <w:t xml:space="preserve">.1.1.1 Provider </w:t>
      </w:r>
      <w:r w:rsidR="00CF0E7E" w:rsidRPr="00834920">
        <w:rPr>
          <w:noProof w:val="0"/>
        </w:rPr>
        <w:t xml:space="preserve">Information </w:t>
      </w:r>
      <w:r w:rsidR="00364F78" w:rsidRPr="00834920">
        <w:rPr>
          <w:noProof w:val="0"/>
        </w:rPr>
        <w:t>Directory</w:t>
      </w:r>
      <w:bookmarkEnd w:id="66"/>
      <w:r w:rsidR="00364F78" w:rsidRPr="00834920">
        <w:rPr>
          <w:noProof w:val="0"/>
        </w:rPr>
        <w:t xml:space="preserve"> </w:t>
      </w:r>
    </w:p>
    <w:p w14:paraId="045FD49E" w14:textId="77777777" w:rsidR="00364F78" w:rsidRPr="00834920" w:rsidRDefault="00364F78" w:rsidP="002C017A">
      <w:r w:rsidRPr="00834920">
        <w:t xml:space="preserve">The </w:t>
      </w:r>
      <w:r w:rsidR="00CF0E7E" w:rsidRPr="00834920">
        <w:t>Provider Information Directory</w:t>
      </w:r>
      <w:r w:rsidRPr="00834920">
        <w:t xml:space="preserve"> performs the function of processing </w:t>
      </w:r>
      <w:r w:rsidR="00A1452E" w:rsidRPr="00834920">
        <w:t>Provider Information Query</w:t>
      </w:r>
      <w:r w:rsidR="002C017A" w:rsidRPr="00834920">
        <w:t xml:space="preserve"> </w:t>
      </w:r>
      <w:r w:rsidRPr="00834920">
        <w:t xml:space="preserve">to search for providers based on </w:t>
      </w:r>
      <w:r w:rsidR="002C017A" w:rsidRPr="00834920">
        <w:t xml:space="preserve">a </w:t>
      </w:r>
      <w:r w:rsidRPr="00834920">
        <w:t xml:space="preserve">search criteria received from the </w:t>
      </w:r>
      <w:r w:rsidR="00F4764B" w:rsidRPr="00834920">
        <w:t xml:space="preserve">Provider Information </w:t>
      </w:r>
      <w:r w:rsidRPr="00834920">
        <w:t xml:space="preserve">Consumer. </w:t>
      </w:r>
      <w:r w:rsidR="002C017A" w:rsidRPr="00834920">
        <w:t xml:space="preserve">The Provider Information Directory also performs the function of processing the Provider Information Feed received from the Provider Information Source. </w:t>
      </w:r>
      <w:r w:rsidRPr="00834920">
        <w:t xml:space="preserve">Both functions are described briefly below:  </w:t>
      </w:r>
    </w:p>
    <w:p w14:paraId="6B6C6E9D" w14:textId="77777777" w:rsidR="00364F78" w:rsidRPr="00834920" w:rsidRDefault="00A1452E" w:rsidP="00D55319">
      <w:pPr>
        <w:pStyle w:val="BodyText"/>
      </w:pPr>
      <w:r w:rsidRPr="00834920">
        <w:rPr>
          <w:b/>
          <w:bCs/>
          <w:u w:val="single"/>
        </w:rPr>
        <w:lastRenderedPageBreak/>
        <w:t>Provider Information Query</w:t>
      </w:r>
      <w:r w:rsidR="00364F78" w:rsidRPr="00834920">
        <w:rPr>
          <w:b/>
          <w:bCs/>
          <w:u w:val="single"/>
        </w:rPr>
        <w:t>:</w:t>
      </w:r>
      <w:r w:rsidR="00364F78" w:rsidRPr="00834920">
        <w:rPr>
          <w:b/>
          <w:bCs/>
        </w:rPr>
        <w:t xml:space="preserve"> </w:t>
      </w:r>
      <w:r w:rsidR="00364F78" w:rsidRPr="00834920">
        <w:t xml:space="preserve">The </w:t>
      </w:r>
      <w:r w:rsidR="00CF0E7E" w:rsidRPr="00834920">
        <w:t>Provider Information Directory</w:t>
      </w:r>
      <w:r w:rsidR="00364F78" w:rsidRPr="00834920">
        <w:t xml:space="preserve"> responds to </w:t>
      </w:r>
      <w:r w:rsidR="00F705F2" w:rsidRPr="00834920">
        <w:t xml:space="preserve">a </w:t>
      </w:r>
      <w:r w:rsidRPr="00834920">
        <w:t>Provider Information Query</w:t>
      </w:r>
      <w:r w:rsidR="00364F78" w:rsidRPr="00834920">
        <w:t xml:space="preserve"> r</w:t>
      </w:r>
      <w:r w:rsidR="002C017A" w:rsidRPr="00834920">
        <w:t>equest</w:t>
      </w:r>
      <w:r w:rsidR="00364F78" w:rsidRPr="00834920">
        <w:t xml:space="preserve"> from the </w:t>
      </w:r>
      <w:r w:rsidR="00F4764B" w:rsidRPr="00834920">
        <w:t xml:space="preserve">Provider Information </w:t>
      </w:r>
      <w:r w:rsidR="00364F78" w:rsidRPr="00834920">
        <w:t>Consumer</w:t>
      </w:r>
      <w:r w:rsidR="001B53DE" w:rsidRPr="00834920">
        <w:t xml:space="preserve">. </w:t>
      </w:r>
      <w:r w:rsidR="00CF0E7E" w:rsidRPr="00834920">
        <w:t xml:space="preserve">The </w:t>
      </w:r>
      <w:r w:rsidRPr="00834920">
        <w:t>Provider Information Query</w:t>
      </w:r>
      <w:r w:rsidR="00364F78" w:rsidRPr="00834920">
        <w:t xml:space="preserve"> request includes </w:t>
      </w:r>
      <w:r w:rsidR="00AA33A0" w:rsidRPr="00834920">
        <w:t xml:space="preserve">search criteria for the provider and </w:t>
      </w:r>
      <w:r w:rsidR="00364F78" w:rsidRPr="00834920">
        <w:t xml:space="preserve">the type of information the </w:t>
      </w:r>
      <w:r w:rsidR="00F4764B" w:rsidRPr="00834920">
        <w:t xml:space="preserve">Provider Information </w:t>
      </w:r>
      <w:r w:rsidR="00364F78" w:rsidRPr="00834920">
        <w:t>Consumer is loo</w:t>
      </w:r>
      <w:r w:rsidR="00AA33A0" w:rsidRPr="00834920">
        <w:t>king to receive in the response</w:t>
      </w:r>
      <w:r w:rsidR="00CF0E7E" w:rsidRPr="00834920">
        <w:t>. The</w:t>
      </w:r>
      <w:r w:rsidR="00364F78" w:rsidRPr="00834920">
        <w:t xml:space="preserve"> </w:t>
      </w:r>
      <w:r w:rsidR="00CF0E7E" w:rsidRPr="00834920">
        <w:t xml:space="preserve">Provider Information Directory </w:t>
      </w:r>
      <w:r w:rsidR="00866F28" w:rsidRPr="00834920">
        <w:t>s</w:t>
      </w:r>
      <w:r w:rsidR="00364F78" w:rsidRPr="00834920">
        <w:t>hall return zero, one</w:t>
      </w:r>
      <w:r w:rsidR="00AA33A0" w:rsidRPr="00834920">
        <w:t>,</w:t>
      </w:r>
      <w:r w:rsidR="00364F78" w:rsidRPr="00834920">
        <w:t xml:space="preserve"> or more providers (individual or organization) based on the search criteria.</w:t>
      </w:r>
    </w:p>
    <w:p w14:paraId="39DC663C" w14:textId="77777777" w:rsidR="002C017A" w:rsidRPr="00834920" w:rsidRDefault="002C017A" w:rsidP="002C017A">
      <w:r w:rsidRPr="00834920">
        <w:rPr>
          <w:b/>
          <w:bCs/>
          <w:u w:val="single"/>
        </w:rPr>
        <w:t>Provider Information Feed:</w:t>
      </w:r>
      <w:r w:rsidRPr="00834920">
        <w:t xml:space="preserve"> The Provider Information Feed specifies one or more of the following actions:</w:t>
      </w:r>
    </w:p>
    <w:p w14:paraId="574AE689" w14:textId="77777777" w:rsidR="002C017A" w:rsidRPr="00834920" w:rsidRDefault="002C017A" w:rsidP="00061A51">
      <w:pPr>
        <w:pStyle w:val="ListBullet2"/>
      </w:pPr>
      <w:r w:rsidRPr="00834920">
        <w:t>An “Add” to add new provider entries</w:t>
      </w:r>
    </w:p>
    <w:p w14:paraId="6F7AEE55" w14:textId="77777777" w:rsidR="002C017A" w:rsidRPr="00834920" w:rsidRDefault="002C017A" w:rsidP="00061A51">
      <w:pPr>
        <w:pStyle w:val="ListBullet2"/>
      </w:pPr>
      <w:r w:rsidRPr="00834920">
        <w:t>A “Delete” to delete any existing entries</w:t>
      </w:r>
    </w:p>
    <w:p w14:paraId="5A16278A" w14:textId="77777777" w:rsidR="002C017A" w:rsidRPr="00834920" w:rsidRDefault="002C017A" w:rsidP="00061A51">
      <w:pPr>
        <w:pStyle w:val="ListBullet2"/>
      </w:pPr>
      <w:r w:rsidRPr="00834920">
        <w:t>An “Update” to modify or update any existing entries</w:t>
      </w:r>
    </w:p>
    <w:p w14:paraId="3418A4F3" w14:textId="276A3233" w:rsidR="00545F03" w:rsidRPr="00834920" w:rsidRDefault="002C017A" w:rsidP="002C017A">
      <w:pPr>
        <w:pStyle w:val="BodyText"/>
      </w:pPr>
      <w:r w:rsidRPr="00834920">
        <w:t>Upon receiving the Provider Information Feed, the Provider Information Directory acknowledges to the source that the information has been received. This acknowledgement does not imply that the contributed directory entry information has been processed and the directory has been updated</w:t>
      </w:r>
      <w:r w:rsidR="001B53DE" w:rsidRPr="00834920">
        <w:t xml:space="preserve">. </w:t>
      </w:r>
      <w:r w:rsidRPr="00834920">
        <w:t>This is a workflow management process, which is usually dependent on the type of directory information, and the policies associated with the vetting of the information, its availability constraints, and many other factors which are beyond the scope of this profile</w:t>
      </w:r>
      <w:r w:rsidR="001B53DE" w:rsidRPr="00834920">
        <w:t xml:space="preserve">. </w:t>
      </w:r>
      <w:r w:rsidRPr="00834920">
        <w:t xml:space="preserve">This may be subject to the development of future profiling within IHE. Additionally, a directory may not choose to trust any authoritative sources other than itself. Therefore, this transaction is optional for the Provider Information Directory. This profile does not restrict Provider Information Directory to receive feeds in formats other than what is profiled by this specification. </w:t>
      </w:r>
    </w:p>
    <w:p w14:paraId="307CD74B" w14:textId="77777777" w:rsidR="00BA14C9" w:rsidRPr="00834920" w:rsidRDefault="00717027" w:rsidP="008172D9">
      <w:pPr>
        <w:pStyle w:val="BodyText"/>
      </w:pPr>
      <w:r w:rsidRPr="00834920">
        <w:rPr>
          <w:b/>
          <w:bCs/>
          <w:u w:val="single"/>
        </w:rPr>
        <w:t>Provider Information Entities and Attributes:</w:t>
      </w:r>
      <w:r w:rsidRPr="00834920">
        <w:rPr>
          <w:b/>
          <w:bCs/>
        </w:rPr>
        <w:t xml:space="preserve"> </w:t>
      </w:r>
      <w:r w:rsidR="00BA14C9" w:rsidRPr="00834920">
        <w:t xml:space="preserve">The following </w:t>
      </w:r>
      <w:r w:rsidR="00D55319" w:rsidRPr="00834920">
        <w:t xml:space="preserve">diagram </w:t>
      </w:r>
      <w:r w:rsidR="00BA14C9" w:rsidRPr="00834920">
        <w:t xml:space="preserve">illustrates </w:t>
      </w:r>
      <w:r w:rsidR="00511164" w:rsidRPr="00834920">
        <w:t xml:space="preserve">examples of </w:t>
      </w:r>
      <w:r w:rsidR="002C017A" w:rsidRPr="00834920">
        <w:t xml:space="preserve">supporting </w:t>
      </w:r>
      <w:r w:rsidR="0025354B" w:rsidRPr="00834920">
        <w:t>provider entries with or without relationships</w:t>
      </w:r>
      <w:r w:rsidR="002C017A" w:rsidRPr="00834920">
        <w:t xml:space="preserve"> in a Provider Information Directory</w:t>
      </w:r>
      <w:r w:rsidR="00AA33A0" w:rsidRPr="00834920">
        <w:t xml:space="preserve">. </w:t>
      </w:r>
    </w:p>
    <w:p w14:paraId="405C29FE" w14:textId="77777777" w:rsidR="00BA65DF" w:rsidRPr="00834920" w:rsidRDefault="00BA65DF" w:rsidP="008172D9">
      <w:pPr>
        <w:pStyle w:val="BodyText"/>
      </w:pPr>
    </w:p>
    <w:bookmarkStart w:id="67" w:name="_MON_1333906522"/>
    <w:bookmarkStart w:id="68" w:name="_MON_1333906532"/>
    <w:bookmarkStart w:id="69" w:name="_MON_1333906560"/>
    <w:bookmarkStart w:id="70" w:name="_MON_1333906570"/>
    <w:bookmarkStart w:id="71" w:name="_MON_1334750026"/>
    <w:bookmarkStart w:id="72" w:name="_MON_1334750967"/>
    <w:bookmarkStart w:id="73" w:name="_MON_1336198064"/>
    <w:bookmarkStart w:id="74" w:name="_MON_1336210372"/>
    <w:bookmarkStart w:id="75" w:name="_MON_1437551466"/>
    <w:bookmarkStart w:id="76" w:name="_MON_1333898608"/>
    <w:bookmarkStart w:id="77" w:name="_MON_1333898878"/>
    <w:bookmarkStart w:id="78" w:name="_MON_1333898898"/>
    <w:bookmarkStart w:id="79" w:name="_MON_1333898915"/>
    <w:bookmarkStart w:id="80" w:name="_MON_1333898920"/>
    <w:bookmarkStart w:id="81" w:name="_MON_1333898932"/>
    <w:bookmarkStart w:id="82" w:name="_MON_1333898939"/>
    <w:bookmarkStart w:id="83" w:name="_MON_1333905195"/>
    <w:bookmarkStart w:id="84" w:name="_MON_1333905820"/>
    <w:bookmarkStart w:id="85" w:name="_MON_1333905928"/>
    <w:bookmarkStart w:id="86" w:name="_MON_1333905931"/>
    <w:bookmarkStart w:id="87" w:name="_MON_1333905944"/>
    <w:bookmarkStart w:id="88" w:name="_MON_1333905948"/>
    <w:bookmarkStart w:id="89" w:name="_MON_1333905965"/>
    <w:bookmarkStart w:id="90" w:name="_MON_1333905983"/>
    <w:bookmarkStart w:id="91" w:name="_MON_1333906296"/>
    <w:bookmarkStart w:id="92" w:name="_MON_1333906319"/>
    <w:bookmarkStart w:id="93" w:name="_MON_1333906328"/>
    <w:bookmarkStart w:id="94" w:name="_MON_1333906412"/>
    <w:bookmarkStart w:id="95" w:name="_MON_1333906448"/>
    <w:bookmarkStart w:id="96" w:name="_MON_1333906458"/>
    <w:bookmarkStart w:id="97" w:name="_MON_1333906499"/>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Start w:id="98" w:name="_MON_1333906507"/>
    <w:bookmarkEnd w:id="98"/>
    <w:p w14:paraId="2AC3D5A2" w14:textId="77777777" w:rsidR="00364F78" w:rsidRPr="00834920" w:rsidRDefault="00FF7FFC" w:rsidP="00364F78">
      <w:r w:rsidRPr="00834920">
        <w:object w:dxaOrig="9450" w:dyaOrig="5670" w14:anchorId="12420415">
          <v:shape id="_x0000_i1032" type="#_x0000_t75" style="width:445.5pt;height:243.75pt" o:ole="" fillcolor="window">
            <v:imagedata r:id="rId19" o:title="" croptop="-2666f" cropbottom="-406f" cropleft="-5397f" cropright="-4168f"/>
          </v:shape>
          <o:OLEObject Type="Embed" ProgID="Word.Picture.8" ShapeID="_x0000_i1032" DrawAspect="Content" ObjectID="_1593852911" r:id="rId20"/>
        </w:object>
      </w:r>
    </w:p>
    <w:p w14:paraId="35E771F5" w14:textId="77777777" w:rsidR="00364F78" w:rsidRPr="00834920" w:rsidRDefault="00364F78" w:rsidP="00364F78">
      <w:pPr>
        <w:pStyle w:val="FigureTitle"/>
      </w:pPr>
      <w:r w:rsidRPr="00834920">
        <w:t xml:space="preserve">Figure </w:t>
      </w:r>
      <w:r w:rsidR="00CA07BE" w:rsidRPr="00834920">
        <w:t>28</w:t>
      </w:r>
      <w:r w:rsidR="00C21227" w:rsidRPr="00834920">
        <w:t>.1.1.1</w:t>
      </w:r>
      <w:r w:rsidRPr="00834920">
        <w:t>-1</w:t>
      </w:r>
      <w:r w:rsidR="00BA65DF" w:rsidRPr="00834920">
        <w:t>:</w:t>
      </w:r>
      <w:r w:rsidRPr="00834920">
        <w:t xml:space="preserve"> Different </w:t>
      </w:r>
      <w:r w:rsidR="00CF0E7E" w:rsidRPr="00834920">
        <w:t>Provider Information Directory</w:t>
      </w:r>
      <w:r w:rsidRPr="00834920">
        <w:t xml:space="preserve"> Structures</w:t>
      </w:r>
    </w:p>
    <w:p w14:paraId="55A530CE" w14:textId="3652CDC9" w:rsidR="00364F78" w:rsidRPr="00834920" w:rsidRDefault="00147F32" w:rsidP="00CD3404">
      <w:pPr>
        <w:pStyle w:val="BodyText"/>
      </w:pPr>
      <w:r w:rsidRPr="00834920">
        <w:t xml:space="preserve">The schema of directory is flexible and allows for a variation of structures to support relationships between providers. </w:t>
      </w:r>
      <w:r w:rsidR="0025354B" w:rsidRPr="00834920">
        <w:t xml:space="preserve">As depicted in the right </w:t>
      </w:r>
      <w:r w:rsidRPr="00834920">
        <w:t>half</w:t>
      </w:r>
      <w:r w:rsidR="0025354B" w:rsidRPr="00834920">
        <w:t xml:space="preserve"> of the figure above, </w:t>
      </w:r>
      <w:r w:rsidRPr="00834920">
        <w:t>a</w:t>
      </w:r>
      <w:r w:rsidR="00D7151F" w:rsidRPr="00834920">
        <w:t>n</w:t>
      </w:r>
      <w:r w:rsidR="0025354B" w:rsidRPr="00834920">
        <w:t xml:space="preserve"> Organizational </w:t>
      </w:r>
      <w:r w:rsidRPr="00834920">
        <w:t>p</w:t>
      </w:r>
      <w:r w:rsidR="0025354B" w:rsidRPr="00834920">
        <w:t xml:space="preserve">rovider defined at a top level </w:t>
      </w:r>
      <w:r w:rsidR="00AC752F" w:rsidRPr="00834920">
        <w:t>could be a</w:t>
      </w:r>
      <w:r w:rsidRPr="00834920">
        <w:t xml:space="preserve"> H</w:t>
      </w:r>
      <w:r w:rsidR="00AC752F" w:rsidRPr="00834920">
        <w:t xml:space="preserve">ealth </w:t>
      </w:r>
      <w:r w:rsidR="00C35952" w:rsidRPr="00834920">
        <w:t xml:space="preserve">Information </w:t>
      </w:r>
      <w:r w:rsidR="00AC752F" w:rsidRPr="00834920">
        <w:t>Exchange (</w:t>
      </w:r>
      <w:proofErr w:type="spellStart"/>
      <w:r w:rsidR="00AC752F" w:rsidRPr="00834920">
        <w:t>HIE</w:t>
      </w:r>
      <w:proofErr w:type="spellEnd"/>
      <w:r w:rsidR="00AC752F" w:rsidRPr="00834920">
        <w:t>) or an Integrated Delivery Network (</w:t>
      </w:r>
      <w:proofErr w:type="spellStart"/>
      <w:r w:rsidR="00AC752F" w:rsidRPr="00834920">
        <w:t>IDN</w:t>
      </w:r>
      <w:proofErr w:type="spellEnd"/>
      <w:r w:rsidR="00AC752F" w:rsidRPr="00834920">
        <w:t>)</w:t>
      </w:r>
      <w:r w:rsidRPr="00834920">
        <w:t>. Underneath</w:t>
      </w:r>
      <w:r w:rsidR="0025354B" w:rsidRPr="00834920">
        <w:t xml:space="preserve"> </w:t>
      </w:r>
      <w:r w:rsidRPr="00834920">
        <w:t xml:space="preserve">this </w:t>
      </w:r>
      <w:r w:rsidR="00AC752F" w:rsidRPr="00834920">
        <w:t xml:space="preserve">organizational </w:t>
      </w:r>
      <w:r w:rsidRPr="00834920">
        <w:t>provider,</w:t>
      </w:r>
      <w:r w:rsidR="0025354B" w:rsidRPr="00834920">
        <w:t xml:space="preserve"> </w:t>
      </w:r>
      <w:r w:rsidRPr="00834920">
        <w:t xml:space="preserve">it has </w:t>
      </w:r>
      <w:r w:rsidR="00AC752F" w:rsidRPr="00834920">
        <w:t xml:space="preserve">multiple </w:t>
      </w:r>
      <w:r w:rsidRPr="00834920">
        <w:t>members listed both as the individual (practitioners</w:t>
      </w:r>
      <w:r w:rsidR="001B53DE" w:rsidRPr="00834920">
        <w:t>,</w:t>
      </w:r>
      <w:r w:rsidRPr="00834920">
        <w:t xml:space="preserve"> etc.) and as organizational (hospitals, labs, pharmacies</w:t>
      </w:r>
      <w:r w:rsidR="001B53DE" w:rsidRPr="00834920">
        <w:t>,</w:t>
      </w:r>
      <w:r w:rsidRPr="00834920">
        <w:t xml:space="preserve"> etc.) providers. Additionally, an organization provider (hospital) holds a relationship with individual providers (physic</w:t>
      </w:r>
      <w:r w:rsidR="00D7151F" w:rsidRPr="00834920">
        <w:t>ians, nurses</w:t>
      </w:r>
      <w:r w:rsidR="001B53DE" w:rsidRPr="00834920">
        <w:t>,</w:t>
      </w:r>
      <w:r w:rsidR="00D7151F" w:rsidRPr="00834920">
        <w:t xml:space="preserve"> etc.) who practice</w:t>
      </w:r>
      <w:r w:rsidRPr="00834920">
        <w:t xml:space="preserve"> at </w:t>
      </w:r>
      <w:r w:rsidR="00B07FA0" w:rsidRPr="00834920">
        <w:t xml:space="preserve">this </w:t>
      </w:r>
      <w:r w:rsidR="00B07FA0" w:rsidRPr="00834920" w:rsidDel="0025354B">
        <w:t>hospital</w:t>
      </w:r>
      <w:r w:rsidR="00D7151F" w:rsidRPr="00834920">
        <w:t>,</w:t>
      </w:r>
      <w:r w:rsidRPr="00834920">
        <w:t xml:space="preserve"> and organizational providers </w:t>
      </w:r>
      <w:r w:rsidR="00D7151F" w:rsidRPr="00834920">
        <w:t>that</w:t>
      </w:r>
      <w:r w:rsidRPr="00834920">
        <w:t xml:space="preserve"> represent departments or sub-organizations.</w:t>
      </w:r>
      <w:r w:rsidR="00AC752F" w:rsidRPr="00834920">
        <w:t xml:space="preserve"> The left half of </w:t>
      </w:r>
      <w:r w:rsidR="00F141B5" w:rsidRPr="00834920">
        <w:t xml:space="preserve">the </w:t>
      </w:r>
      <w:r w:rsidR="00AC752F" w:rsidRPr="00834920">
        <w:t xml:space="preserve">figure shows that individual or organizational provider can be maintained </w:t>
      </w:r>
      <w:r w:rsidR="007366BF" w:rsidRPr="00834920">
        <w:t>stand-alone without any relationship to other provider</w:t>
      </w:r>
      <w:r w:rsidR="00323379" w:rsidRPr="00834920">
        <w:t>s</w:t>
      </w:r>
      <w:r w:rsidR="007366BF" w:rsidRPr="00834920">
        <w:t>.</w:t>
      </w:r>
    </w:p>
    <w:p w14:paraId="3D4E417A" w14:textId="77777777" w:rsidR="003B15AA" w:rsidRPr="00834920" w:rsidRDefault="00CA07BE" w:rsidP="003B15AA">
      <w:pPr>
        <w:pStyle w:val="Heading4"/>
        <w:numPr>
          <w:ilvl w:val="0"/>
          <w:numId w:val="0"/>
        </w:numPr>
        <w:rPr>
          <w:noProof w:val="0"/>
        </w:rPr>
      </w:pPr>
      <w:bookmarkStart w:id="99" w:name="_Toc520110667"/>
      <w:r w:rsidRPr="00834920">
        <w:rPr>
          <w:noProof w:val="0"/>
        </w:rPr>
        <w:t>28</w:t>
      </w:r>
      <w:r w:rsidR="003B15AA" w:rsidRPr="00834920">
        <w:rPr>
          <w:noProof w:val="0"/>
        </w:rPr>
        <w:t>.1.1.</w:t>
      </w:r>
      <w:r w:rsidR="00364F78" w:rsidRPr="00834920">
        <w:rPr>
          <w:noProof w:val="0"/>
        </w:rPr>
        <w:t>2</w:t>
      </w:r>
      <w:r w:rsidR="003B15AA" w:rsidRPr="00834920">
        <w:rPr>
          <w:noProof w:val="0"/>
        </w:rPr>
        <w:t xml:space="preserve"> </w:t>
      </w:r>
      <w:r w:rsidR="00F4764B" w:rsidRPr="00834920">
        <w:rPr>
          <w:noProof w:val="0"/>
        </w:rPr>
        <w:t xml:space="preserve">Provider Information </w:t>
      </w:r>
      <w:r w:rsidR="003B15AA" w:rsidRPr="00834920">
        <w:rPr>
          <w:noProof w:val="0"/>
        </w:rPr>
        <w:t>Source</w:t>
      </w:r>
      <w:bookmarkEnd w:id="99"/>
    </w:p>
    <w:p w14:paraId="7E32BBB6" w14:textId="77777777" w:rsidR="00364F78" w:rsidRPr="00834920" w:rsidRDefault="003B15AA" w:rsidP="00CD3404">
      <w:pPr>
        <w:pStyle w:val="BodyText"/>
      </w:pPr>
      <w:r w:rsidRPr="00834920">
        <w:t xml:space="preserve">The </w:t>
      </w:r>
      <w:r w:rsidR="00F4764B" w:rsidRPr="00834920">
        <w:t xml:space="preserve">Provider Information </w:t>
      </w:r>
      <w:r w:rsidRPr="00834920">
        <w:t xml:space="preserve">Source </w:t>
      </w:r>
      <w:r w:rsidR="00C042EF" w:rsidRPr="00834920">
        <w:t>s</w:t>
      </w:r>
      <w:r w:rsidR="00147F32" w:rsidRPr="00834920">
        <w:t>ends</w:t>
      </w:r>
      <w:r w:rsidR="00C042EF" w:rsidRPr="00834920">
        <w:t xml:space="preserve"> </w:t>
      </w:r>
      <w:r w:rsidR="00147F32" w:rsidRPr="00834920">
        <w:t>a Provider I</w:t>
      </w:r>
      <w:r w:rsidRPr="00834920">
        <w:t xml:space="preserve">nformation </w:t>
      </w:r>
      <w:r w:rsidR="00147F32" w:rsidRPr="00834920">
        <w:t>F</w:t>
      </w:r>
      <w:r w:rsidR="00C042EF" w:rsidRPr="00834920">
        <w:t xml:space="preserve">eed </w:t>
      </w:r>
      <w:r w:rsidR="00147F32" w:rsidRPr="00834920">
        <w:t xml:space="preserve">to </w:t>
      </w:r>
      <w:r w:rsidRPr="00834920">
        <w:t xml:space="preserve">the </w:t>
      </w:r>
      <w:r w:rsidR="00BF4A49" w:rsidRPr="00834920">
        <w:t>Provider Information Directory</w:t>
      </w:r>
      <w:r w:rsidR="001B53DE" w:rsidRPr="00834920">
        <w:t xml:space="preserve">. </w:t>
      </w:r>
      <w:r w:rsidR="00E30D57" w:rsidRPr="00834920">
        <w:t>The feed consist</w:t>
      </w:r>
      <w:r w:rsidR="00916C6D" w:rsidRPr="00834920">
        <w:t>s</w:t>
      </w:r>
      <w:r w:rsidR="00E30D57" w:rsidRPr="00834920">
        <w:t xml:space="preserve"> of Add, Update, or Delete requests, a single request </w:t>
      </w:r>
      <w:r w:rsidR="00BB1364" w:rsidRPr="00834920">
        <w:t xml:space="preserve">at </w:t>
      </w:r>
      <w:r w:rsidR="00E30D57" w:rsidRPr="00834920">
        <w:t>a time, or in batches.</w:t>
      </w:r>
    </w:p>
    <w:p w14:paraId="7B581F83" w14:textId="77777777" w:rsidR="003B15AA" w:rsidRPr="00834920" w:rsidRDefault="003B15AA" w:rsidP="00CD3404">
      <w:pPr>
        <w:pStyle w:val="BodyText"/>
      </w:pPr>
      <w:r w:rsidRPr="00834920">
        <w:t xml:space="preserve">After initiating the </w:t>
      </w:r>
      <w:r w:rsidR="005E5A97" w:rsidRPr="00834920">
        <w:t>Provider Information Feed</w:t>
      </w:r>
      <w:r w:rsidRPr="00834920">
        <w:t xml:space="preserve"> transaction, the </w:t>
      </w:r>
      <w:r w:rsidR="00F4764B" w:rsidRPr="00834920">
        <w:t xml:space="preserve">Provider Information </w:t>
      </w:r>
      <w:r w:rsidRPr="00834920">
        <w:t>Source</w:t>
      </w:r>
      <w:r w:rsidR="00866F28" w:rsidRPr="00834920">
        <w:t xml:space="preserve"> </w:t>
      </w:r>
      <w:r w:rsidRPr="00834920">
        <w:t xml:space="preserve">receives an acknowledgement from the </w:t>
      </w:r>
      <w:r w:rsidR="00BF4A49" w:rsidRPr="00834920">
        <w:t>Provider Information Directory</w:t>
      </w:r>
      <w:r w:rsidRPr="00834920">
        <w:t xml:space="preserve"> </w:t>
      </w:r>
      <w:r w:rsidR="00227B16" w:rsidRPr="00834920">
        <w:t>indicating</w:t>
      </w:r>
      <w:r w:rsidR="00C042EF" w:rsidRPr="00834920">
        <w:t xml:space="preserve"> </w:t>
      </w:r>
      <w:r w:rsidRPr="00834920">
        <w:t xml:space="preserve">that the </w:t>
      </w:r>
      <w:r w:rsidR="00BB1364" w:rsidRPr="00834920">
        <w:t xml:space="preserve">Provider Information Feed </w:t>
      </w:r>
      <w:r w:rsidRPr="00834920">
        <w:t>transaction has been received</w:t>
      </w:r>
      <w:r w:rsidR="001B53DE" w:rsidRPr="00834920">
        <w:t xml:space="preserve">. </w:t>
      </w:r>
      <w:r w:rsidRPr="00834920">
        <w:t xml:space="preserve">The </w:t>
      </w:r>
      <w:r w:rsidR="00BB1364" w:rsidRPr="00834920">
        <w:t>acknowledgement does not include the result of the Provider Information Feed request. The Provider Information Source will not know if the request was successfully applied</w:t>
      </w:r>
      <w:r w:rsidR="001B53DE" w:rsidRPr="00834920">
        <w:t xml:space="preserve">. </w:t>
      </w:r>
      <w:r w:rsidR="00BB1364" w:rsidRPr="00834920">
        <w:t>In order to assure that updates were applied successfully the Provider Information Source would need to become a Provider Information Consumer and execute a Provider Information Query</w:t>
      </w:r>
      <w:r w:rsidR="001B53DE" w:rsidRPr="00834920">
        <w:t xml:space="preserve">. </w:t>
      </w:r>
    </w:p>
    <w:p w14:paraId="7EBDE217" w14:textId="77777777" w:rsidR="005A20E0" w:rsidRPr="00834920" w:rsidRDefault="00CA07BE" w:rsidP="005A20E0">
      <w:pPr>
        <w:pStyle w:val="Heading4"/>
        <w:numPr>
          <w:ilvl w:val="0"/>
          <w:numId w:val="0"/>
        </w:numPr>
        <w:rPr>
          <w:noProof w:val="0"/>
        </w:rPr>
      </w:pPr>
      <w:bookmarkStart w:id="100" w:name="_Toc268613312"/>
      <w:bookmarkStart w:id="101" w:name="_Toc520110668"/>
      <w:r w:rsidRPr="00834920">
        <w:rPr>
          <w:noProof w:val="0"/>
        </w:rPr>
        <w:lastRenderedPageBreak/>
        <w:t>28</w:t>
      </w:r>
      <w:r w:rsidR="005A20E0" w:rsidRPr="00834920">
        <w:rPr>
          <w:noProof w:val="0"/>
        </w:rPr>
        <w:t>.1.1.</w:t>
      </w:r>
      <w:r w:rsidR="00364F78" w:rsidRPr="00834920">
        <w:rPr>
          <w:noProof w:val="0"/>
        </w:rPr>
        <w:t>3</w:t>
      </w:r>
      <w:r w:rsidR="005A20E0" w:rsidRPr="00834920">
        <w:rPr>
          <w:noProof w:val="0"/>
        </w:rPr>
        <w:t xml:space="preserve"> </w:t>
      </w:r>
      <w:r w:rsidR="00F4764B" w:rsidRPr="00834920">
        <w:rPr>
          <w:noProof w:val="0"/>
        </w:rPr>
        <w:t xml:space="preserve">Provider Information </w:t>
      </w:r>
      <w:r w:rsidR="005A20E0" w:rsidRPr="00834920">
        <w:rPr>
          <w:noProof w:val="0"/>
        </w:rPr>
        <w:t>Consumer</w:t>
      </w:r>
      <w:bookmarkEnd w:id="100"/>
      <w:bookmarkEnd w:id="101"/>
      <w:r w:rsidR="005A20E0" w:rsidRPr="00834920">
        <w:rPr>
          <w:noProof w:val="0"/>
        </w:rPr>
        <w:t xml:space="preserve"> </w:t>
      </w:r>
    </w:p>
    <w:p w14:paraId="55979626" w14:textId="77777777" w:rsidR="005A20E0" w:rsidRPr="00834920" w:rsidRDefault="005A20E0" w:rsidP="00CD3404">
      <w:pPr>
        <w:pStyle w:val="BodyText"/>
      </w:pPr>
      <w:r w:rsidRPr="00834920">
        <w:t xml:space="preserve">The </w:t>
      </w:r>
      <w:r w:rsidR="00F4764B" w:rsidRPr="00834920">
        <w:t xml:space="preserve">Provider Information </w:t>
      </w:r>
      <w:r w:rsidRPr="00834920">
        <w:t>Consumer</w:t>
      </w:r>
      <w:r w:rsidR="0008021B" w:rsidRPr="00834920">
        <w:t xml:space="preserve"> </w:t>
      </w:r>
      <w:r w:rsidR="0056737F" w:rsidRPr="00834920">
        <w:t>initiates</w:t>
      </w:r>
      <w:r w:rsidRPr="00834920">
        <w:t xml:space="preserve"> a </w:t>
      </w:r>
      <w:r w:rsidR="00A1452E" w:rsidRPr="00834920">
        <w:t>Provider Information Query</w:t>
      </w:r>
      <w:r w:rsidRPr="00834920">
        <w:t xml:space="preserve"> request </w:t>
      </w:r>
      <w:r w:rsidR="00C042EF" w:rsidRPr="00834920">
        <w:t xml:space="preserve">to </w:t>
      </w:r>
      <w:r w:rsidRPr="00834920">
        <w:t xml:space="preserve">the </w:t>
      </w:r>
      <w:r w:rsidR="00BF4A49" w:rsidRPr="00834920">
        <w:t>Provider Information Directory</w:t>
      </w:r>
      <w:r w:rsidRPr="00834920">
        <w:t xml:space="preserve"> </w:t>
      </w:r>
      <w:r w:rsidR="00033D28" w:rsidRPr="00834920">
        <w:t>indicating</w:t>
      </w:r>
      <w:r w:rsidRPr="00834920">
        <w:t xml:space="preserve"> </w:t>
      </w:r>
      <w:r w:rsidR="00274D8B" w:rsidRPr="00834920">
        <w:t>search criteria</w:t>
      </w:r>
      <w:r w:rsidR="00033D28" w:rsidRPr="00834920">
        <w:t xml:space="preserve"> in the request</w:t>
      </w:r>
      <w:r w:rsidRPr="00834920">
        <w:t xml:space="preserve">. The </w:t>
      </w:r>
      <w:r w:rsidR="00F4764B" w:rsidRPr="00834920">
        <w:t xml:space="preserve">Provider Information </w:t>
      </w:r>
      <w:r w:rsidRPr="00834920">
        <w:t>Consumer includes, in that request, the set of information th</w:t>
      </w:r>
      <w:r w:rsidR="008F4AF9" w:rsidRPr="00834920">
        <w:t xml:space="preserve">at </w:t>
      </w:r>
      <w:r w:rsidR="00273AA6" w:rsidRPr="00834920">
        <w:t xml:space="preserve">should be returned in the response to the </w:t>
      </w:r>
      <w:r w:rsidR="00BB1364" w:rsidRPr="00834920">
        <w:t>query</w:t>
      </w:r>
      <w:r w:rsidR="001B53DE" w:rsidRPr="00834920">
        <w:t xml:space="preserve">. </w:t>
      </w:r>
    </w:p>
    <w:p w14:paraId="33680B25" w14:textId="77777777" w:rsidR="00993C9E" w:rsidRPr="00834920" w:rsidRDefault="005A20E0" w:rsidP="00CD3404">
      <w:pPr>
        <w:pStyle w:val="BodyText"/>
      </w:pPr>
      <w:r w:rsidRPr="00834920">
        <w:t xml:space="preserve">The </w:t>
      </w:r>
      <w:r w:rsidR="00F4764B" w:rsidRPr="00834920">
        <w:t xml:space="preserve">Provider Information </w:t>
      </w:r>
      <w:r w:rsidRPr="00834920">
        <w:t xml:space="preserve">Consumer receives a response to the </w:t>
      </w:r>
      <w:r w:rsidR="00A1452E" w:rsidRPr="00834920">
        <w:t>Provider Information Query</w:t>
      </w:r>
      <w:r w:rsidRPr="00834920">
        <w:t xml:space="preserve"> request</w:t>
      </w:r>
      <w:r w:rsidR="00033D28" w:rsidRPr="00834920">
        <w:t xml:space="preserve"> from the </w:t>
      </w:r>
      <w:r w:rsidR="00BF4A49" w:rsidRPr="00834920">
        <w:t>Provider Information Directory</w:t>
      </w:r>
      <w:r w:rsidR="001B53DE" w:rsidRPr="00834920">
        <w:t xml:space="preserve">. </w:t>
      </w:r>
      <w:r w:rsidR="00E30D57" w:rsidRPr="00834920">
        <w:t xml:space="preserve">The </w:t>
      </w:r>
      <w:r w:rsidR="00F4764B" w:rsidRPr="00834920">
        <w:t xml:space="preserve">Provider Information </w:t>
      </w:r>
      <w:r w:rsidR="00E30D57" w:rsidRPr="00834920">
        <w:t xml:space="preserve">Consumer must be able to handle a </w:t>
      </w:r>
      <w:r w:rsidRPr="00834920">
        <w:t xml:space="preserve">response </w:t>
      </w:r>
      <w:r w:rsidR="00E30D57" w:rsidRPr="00834920">
        <w:t>which consist</w:t>
      </w:r>
      <w:r w:rsidR="00916C6D" w:rsidRPr="00834920">
        <w:t>s</w:t>
      </w:r>
      <w:r w:rsidR="00E30D57" w:rsidRPr="00834920">
        <w:t xml:space="preserve"> of </w:t>
      </w:r>
      <w:r w:rsidR="00033D28" w:rsidRPr="00834920">
        <w:t>zero, one</w:t>
      </w:r>
      <w:r w:rsidR="00BB1364" w:rsidRPr="00834920">
        <w:t>,</w:t>
      </w:r>
      <w:r w:rsidR="00033D28" w:rsidRPr="00834920">
        <w:t xml:space="preserve"> </w:t>
      </w:r>
      <w:r w:rsidRPr="00834920">
        <w:t>or more providers</w:t>
      </w:r>
      <w:r w:rsidR="00033D28" w:rsidRPr="00834920">
        <w:t xml:space="preserve"> matching the </w:t>
      </w:r>
      <w:r w:rsidR="00274D8B" w:rsidRPr="00834920">
        <w:t>search</w:t>
      </w:r>
      <w:r w:rsidR="00033D28" w:rsidRPr="00834920">
        <w:t xml:space="preserve"> criteria</w:t>
      </w:r>
      <w:r w:rsidR="001B53DE" w:rsidRPr="00834920">
        <w:t xml:space="preserve">. </w:t>
      </w:r>
    </w:p>
    <w:p w14:paraId="39804E07" w14:textId="77777777" w:rsidR="00CF283F" w:rsidRPr="00834920" w:rsidRDefault="00CA07BE" w:rsidP="0032528C">
      <w:pPr>
        <w:pStyle w:val="Heading2"/>
        <w:numPr>
          <w:ilvl w:val="0"/>
          <w:numId w:val="0"/>
        </w:numPr>
        <w:rPr>
          <w:bCs/>
          <w:noProof w:val="0"/>
        </w:rPr>
      </w:pPr>
      <w:bookmarkStart w:id="102" w:name="_Toc520110669"/>
      <w:r w:rsidRPr="00834920">
        <w:rPr>
          <w:noProof w:val="0"/>
        </w:rPr>
        <w:t>28</w:t>
      </w:r>
      <w:r w:rsidR="00CF283F" w:rsidRPr="00834920">
        <w:rPr>
          <w:noProof w:val="0"/>
        </w:rPr>
        <w:t xml:space="preserve">.2 </w:t>
      </w:r>
      <w:proofErr w:type="spellStart"/>
      <w:r w:rsidR="0032528C" w:rsidRPr="00834920">
        <w:rPr>
          <w:noProof w:val="0"/>
        </w:rPr>
        <w:t>HPD</w:t>
      </w:r>
      <w:proofErr w:type="spellEnd"/>
      <w:r w:rsidR="00CF283F" w:rsidRPr="00834920">
        <w:rPr>
          <w:noProof w:val="0"/>
        </w:rPr>
        <w:t xml:space="preserve"> Integration Profile Options</w:t>
      </w:r>
      <w:bookmarkEnd w:id="102"/>
      <w:r w:rsidR="009B0106" w:rsidRPr="00834920">
        <w:rPr>
          <w:noProof w:val="0"/>
        </w:rPr>
        <w:t xml:space="preserve"> </w:t>
      </w:r>
      <w:bookmarkEnd w:id="65"/>
    </w:p>
    <w:p w14:paraId="0FB397E2" w14:textId="4F165CDC" w:rsidR="000A5A7C" w:rsidRPr="00834920" w:rsidRDefault="00CF283F" w:rsidP="00CD3404">
      <w:pPr>
        <w:pStyle w:val="BodyText"/>
      </w:pPr>
      <w:r w:rsidRPr="00834920">
        <w:t xml:space="preserve">Options that may be selected for this </w:t>
      </w:r>
      <w:proofErr w:type="spellStart"/>
      <w:r w:rsidR="00C2035F" w:rsidRPr="00834920">
        <w:t>HPD</w:t>
      </w:r>
      <w:proofErr w:type="spellEnd"/>
      <w:r w:rsidR="00C2035F" w:rsidRPr="00834920">
        <w:t xml:space="preserve"> </w:t>
      </w:r>
      <w:r w:rsidRPr="00834920">
        <w:t xml:space="preserve">Integration Profile are listed in the </w:t>
      </w:r>
      <w:r w:rsidR="00256931" w:rsidRPr="00834920">
        <w:t>Table</w:t>
      </w:r>
      <w:r w:rsidRPr="00834920">
        <w:t xml:space="preserve"> </w:t>
      </w:r>
      <w:r w:rsidR="00CA07BE" w:rsidRPr="00834920">
        <w:t>28</w:t>
      </w:r>
      <w:r w:rsidRPr="00834920">
        <w:t xml:space="preserve">.2-1 along with the </w:t>
      </w:r>
      <w:r w:rsidR="005C0B5E" w:rsidRPr="00834920">
        <w:t>a</w:t>
      </w:r>
      <w:r w:rsidRPr="00834920">
        <w:t>ctors to which they apply</w:t>
      </w:r>
      <w:r w:rsidR="001B53DE" w:rsidRPr="00834920">
        <w:t xml:space="preserve">. </w:t>
      </w:r>
      <w:r w:rsidRPr="00834920">
        <w:t>Dependencies between options when applicable are specified in notes.</w:t>
      </w:r>
    </w:p>
    <w:p w14:paraId="77D664C8" w14:textId="77777777" w:rsidR="00CF283F" w:rsidRPr="00834920" w:rsidRDefault="00CF283F" w:rsidP="00E939BF">
      <w:pPr>
        <w:pStyle w:val="TableTitle"/>
      </w:pPr>
      <w:r w:rsidRPr="00834920">
        <w:t xml:space="preserve">Table </w:t>
      </w:r>
      <w:r w:rsidR="00CA07BE" w:rsidRPr="00834920">
        <w:t>28</w:t>
      </w:r>
      <w:r w:rsidRPr="00834920">
        <w:t>.2-1</w:t>
      </w:r>
      <w:r w:rsidR="00BA65DF" w:rsidRPr="00834920">
        <w:t>:</w:t>
      </w:r>
      <w:r w:rsidRPr="00834920">
        <w:t xml:space="preserve"> </w:t>
      </w:r>
      <w:proofErr w:type="spellStart"/>
      <w:r w:rsidR="00E939BF" w:rsidRPr="00834920">
        <w:t>HPD</w:t>
      </w:r>
      <w:proofErr w:type="spellEnd"/>
      <w:r w:rsidRPr="0083492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0"/>
        <w:gridCol w:w="2280"/>
        <w:gridCol w:w="1705"/>
      </w:tblGrid>
      <w:tr w:rsidR="00CF283F" w:rsidRPr="00834920" w14:paraId="23CAB4CE" w14:textId="77777777">
        <w:trPr>
          <w:cantSplit/>
          <w:tblHeader/>
          <w:jc w:val="center"/>
        </w:trPr>
        <w:tc>
          <w:tcPr>
            <w:tcW w:w="0" w:type="auto"/>
            <w:shd w:val="pct15" w:color="auto" w:fill="FFFFFF"/>
          </w:tcPr>
          <w:p w14:paraId="76E548E2" w14:textId="77777777" w:rsidR="00CF283F" w:rsidRPr="00834920" w:rsidRDefault="00CF283F">
            <w:pPr>
              <w:pStyle w:val="TableEntryHeader"/>
            </w:pPr>
            <w:r w:rsidRPr="00834920">
              <w:t>Actor</w:t>
            </w:r>
          </w:p>
        </w:tc>
        <w:tc>
          <w:tcPr>
            <w:tcW w:w="0" w:type="auto"/>
            <w:shd w:val="pct15" w:color="auto" w:fill="FFFFFF"/>
          </w:tcPr>
          <w:p w14:paraId="552A0C99" w14:textId="77777777" w:rsidR="00CF283F" w:rsidRPr="00834920" w:rsidRDefault="00CF283F" w:rsidP="00061A51">
            <w:pPr>
              <w:pStyle w:val="TableEntryHeader"/>
            </w:pPr>
            <w:r w:rsidRPr="00834920">
              <w:t>Options</w:t>
            </w:r>
          </w:p>
        </w:tc>
        <w:tc>
          <w:tcPr>
            <w:tcW w:w="0" w:type="auto"/>
            <w:shd w:val="pct15" w:color="auto" w:fill="FFFFFF"/>
          </w:tcPr>
          <w:p w14:paraId="49322538" w14:textId="77777777" w:rsidR="00CF283F" w:rsidRPr="00834920" w:rsidRDefault="00CF283F" w:rsidP="00061A51">
            <w:pPr>
              <w:pStyle w:val="TableEntryHeader"/>
            </w:pPr>
            <w:r w:rsidRPr="00834920">
              <w:t>Vol</w:t>
            </w:r>
            <w:r w:rsidR="00304BE0" w:rsidRPr="00834920">
              <w:t>.</w:t>
            </w:r>
            <w:r w:rsidRPr="00834920">
              <w:t xml:space="preserve"> &amp; Section</w:t>
            </w:r>
          </w:p>
        </w:tc>
      </w:tr>
      <w:tr w:rsidR="002825B1" w:rsidRPr="00834920" w14:paraId="7C2A3854" w14:textId="77777777" w:rsidTr="002B15A9">
        <w:trPr>
          <w:cantSplit/>
          <w:trHeight w:val="337"/>
          <w:jc w:val="center"/>
        </w:trPr>
        <w:tc>
          <w:tcPr>
            <w:tcW w:w="0" w:type="auto"/>
            <w:vMerge w:val="restart"/>
          </w:tcPr>
          <w:p w14:paraId="270BBFAB" w14:textId="32AA369E" w:rsidR="002825B1" w:rsidRPr="00834920" w:rsidRDefault="002825B1" w:rsidP="002825B1">
            <w:pPr>
              <w:pStyle w:val="TableEntry"/>
            </w:pPr>
            <w:r w:rsidRPr="00834920">
              <w:t xml:space="preserve">Provider Information Directory </w:t>
            </w:r>
          </w:p>
        </w:tc>
        <w:tc>
          <w:tcPr>
            <w:tcW w:w="0" w:type="auto"/>
          </w:tcPr>
          <w:p w14:paraId="08C4D745" w14:textId="67E414DE" w:rsidR="002825B1" w:rsidRPr="00834920" w:rsidRDefault="002825B1" w:rsidP="002825B1">
            <w:pPr>
              <w:pStyle w:val="TableEntry"/>
            </w:pPr>
            <w:r w:rsidRPr="00834920">
              <w:t xml:space="preserve">Provider Information Feed </w:t>
            </w:r>
          </w:p>
        </w:tc>
        <w:tc>
          <w:tcPr>
            <w:tcW w:w="0" w:type="auto"/>
          </w:tcPr>
          <w:p w14:paraId="028324DF" w14:textId="6AC52A58" w:rsidR="002825B1" w:rsidRPr="00834920" w:rsidRDefault="002825B1" w:rsidP="002825B1">
            <w:pPr>
              <w:pStyle w:val="TableEntry"/>
            </w:pPr>
            <w:r w:rsidRPr="00834920">
              <w:t>ITI TF-1: 28.2.1</w:t>
            </w:r>
          </w:p>
        </w:tc>
      </w:tr>
      <w:tr w:rsidR="002825B1" w:rsidRPr="00834920" w14:paraId="612E4B80" w14:textId="77777777">
        <w:trPr>
          <w:cantSplit/>
          <w:trHeight w:val="233"/>
          <w:jc w:val="center"/>
        </w:trPr>
        <w:tc>
          <w:tcPr>
            <w:tcW w:w="0" w:type="auto"/>
            <w:vMerge/>
          </w:tcPr>
          <w:p w14:paraId="3287060C" w14:textId="231A2112" w:rsidR="002825B1" w:rsidRPr="00834920" w:rsidRDefault="002825B1" w:rsidP="002825B1">
            <w:pPr>
              <w:pStyle w:val="TableEntry"/>
            </w:pPr>
          </w:p>
        </w:tc>
        <w:tc>
          <w:tcPr>
            <w:tcW w:w="0" w:type="auto"/>
          </w:tcPr>
          <w:p w14:paraId="7117DEB9" w14:textId="77777777" w:rsidR="002825B1" w:rsidRPr="00834920" w:rsidRDefault="002825B1" w:rsidP="002825B1">
            <w:pPr>
              <w:pStyle w:val="TableEntry"/>
            </w:pPr>
            <w:r w:rsidRPr="00834920">
              <w:t>Federation</w:t>
            </w:r>
          </w:p>
        </w:tc>
        <w:tc>
          <w:tcPr>
            <w:tcW w:w="0" w:type="auto"/>
          </w:tcPr>
          <w:p w14:paraId="0F8E4D0B" w14:textId="77777777" w:rsidR="002825B1" w:rsidRPr="00834920" w:rsidRDefault="002825B1" w:rsidP="002825B1">
            <w:pPr>
              <w:pStyle w:val="TableEntry"/>
            </w:pPr>
            <w:r w:rsidRPr="00834920">
              <w:t>ITI TF-1: 28.2.2</w:t>
            </w:r>
          </w:p>
        </w:tc>
      </w:tr>
      <w:tr w:rsidR="002825B1" w:rsidRPr="00834920" w14:paraId="1586152B" w14:textId="77777777">
        <w:trPr>
          <w:cantSplit/>
          <w:trHeight w:val="233"/>
          <w:jc w:val="center"/>
        </w:trPr>
        <w:tc>
          <w:tcPr>
            <w:tcW w:w="0" w:type="auto"/>
          </w:tcPr>
          <w:p w14:paraId="481369A8" w14:textId="77777777" w:rsidR="002825B1" w:rsidRPr="00834920" w:rsidRDefault="002825B1" w:rsidP="002825B1">
            <w:pPr>
              <w:pStyle w:val="TableEntry"/>
            </w:pPr>
            <w:r w:rsidRPr="00834920">
              <w:t>Provider Information Source</w:t>
            </w:r>
          </w:p>
        </w:tc>
        <w:tc>
          <w:tcPr>
            <w:tcW w:w="0" w:type="auto"/>
          </w:tcPr>
          <w:p w14:paraId="2BC92B0C" w14:textId="77777777" w:rsidR="002825B1" w:rsidRPr="00834920" w:rsidRDefault="002825B1" w:rsidP="002825B1">
            <w:pPr>
              <w:pStyle w:val="TableEntry"/>
            </w:pPr>
            <w:r w:rsidRPr="00834920">
              <w:t xml:space="preserve">No options defined </w:t>
            </w:r>
          </w:p>
        </w:tc>
        <w:tc>
          <w:tcPr>
            <w:tcW w:w="0" w:type="auto"/>
          </w:tcPr>
          <w:p w14:paraId="5F853D1B" w14:textId="77777777" w:rsidR="002825B1" w:rsidRPr="00834920" w:rsidRDefault="002825B1" w:rsidP="002825B1">
            <w:pPr>
              <w:pStyle w:val="TableEntry"/>
            </w:pPr>
            <w:r w:rsidRPr="00834920">
              <w:t>- -</w:t>
            </w:r>
          </w:p>
        </w:tc>
      </w:tr>
      <w:tr w:rsidR="002825B1" w:rsidRPr="00834920" w14:paraId="1B143F54" w14:textId="77777777" w:rsidTr="00195D85">
        <w:trPr>
          <w:cantSplit/>
          <w:jc w:val="center"/>
        </w:trPr>
        <w:tc>
          <w:tcPr>
            <w:tcW w:w="0" w:type="auto"/>
          </w:tcPr>
          <w:p w14:paraId="53E6DCB9" w14:textId="77777777" w:rsidR="002825B1" w:rsidRPr="00834920" w:rsidRDefault="002825B1" w:rsidP="002825B1">
            <w:pPr>
              <w:pStyle w:val="TableEntry"/>
            </w:pPr>
            <w:r w:rsidRPr="00834920">
              <w:t>Provider Information Consumer</w:t>
            </w:r>
          </w:p>
        </w:tc>
        <w:tc>
          <w:tcPr>
            <w:tcW w:w="0" w:type="auto"/>
          </w:tcPr>
          <w:p w14:paraId="5AAE97B2" w14:textId="77777777" w:rsidR="002825B1" w:rsidRPr="00834920" w:rsidRDefault="002825B1" w:rsidP="002825B1">
            <w:pPr>
              <w:pStyle w:val="TableEntry"/>
            </w:pPr>
            <w:r w:rsidRPr="00834920">
              <w:t xml:space="preserve"> Federation</w:t>
            </w:r>
          </w:p>
        </w:tc>
        <w:tc>
          <w:tcPr>
            <w:tcW w:w="0" w:type="auto"/>
          </w:tcPr>
          <w:p w14:paraId="76FE767B" w14:textId="77777777" w:rsidR="002825B1" w:rsidRPr="00834920" w:rsidRDefault="002825B1" w:rsidP="002825B1">
            <w:pPr>
              <w:pStyle w:val="TableEntry"/>
            </w:pPr>
            <w:r w:rsidRPr="00834920">
              <w:t>ITI TF-1: 28.2.2</w:t>
            </w:r>
          </w:p>
        </w:tc>
      </w:tr>
    </w:tbl>
    <w:p w14:paraId="72CE29B1" w14:textId="77777777" w:rsidR="00CF283F" w:rsidRPr="00834920" w:rsidRDefault="00CF283F" w:rsidP="00751C1E">
      <w:pPr>
        <w:pStyle w:val="BodyText"/>
      </w:pPr>
    </w:p>
    <w:p w14:paraId="6A2263A2" w14:textId="77777777" w:rsidR="006E0196" w:rsidRPr="00834920" w:rsidRDefault="00CA07BE" w:rsidP="006E0196">
      <w:pPr>
        <w:pStyle w:val="Heading3"/>
        <w:numPr>
          <w:ilvl w:val="0"/>
          <w:numId w:val="0"/>
        </w:numPr>
        <w:rPr>
          <w:noProof w:val="0"/>
        </w:rPr>
      </w:pPr>
      <w:bookmarkStart w:id="103" w:name="_Toc520110670"/>
      <w:r w:rsidRPr="00834920">
        <w:rPr>
          <w:noProof w:val="0"/>
        </w:rPr>
        <w:t>28</w:t>
      </w:r>
      <w:r w:rsidR="006E0196" w:rsidRPr="00834920">
        <w:rPr>
          <w:noProof w:val="0"/>
        </w:rPr>
        <w:t>.2.1 Provider Information Feed Option</w:t>
      </w:r>
      <w:bookmarkEnd w:id="103"/>
    </w:p>
    <w:p w14:paraId="44553344" w14:textId="77777777" w:rsidR="00FE14A0" w:rsidRPr="00834920" w:rsidRDefault="006E0196" w:rsidP="00FE14A0">
      <w:pPr>
        <w:pStyle w:val="BodyText"/>
      </w:pPr>
      <w:r w:rsidRPr="00834920">
        <w:t>When the Provider Information Feed Option is declared</w:t>
      </w:r>
      <w:r w:rsidR="00323379" w:rsidRPr="00834920">
        <w:t>,</w:t>
      </w:r>
      <w:r w:rsidRPr="00834920">
        <w:t xml:space="preserve"> the Provider Information Directory shall support the Provider Information Feed</w:t>
      </w:r>
      <w:r w:rsidR="009136A4" w:rsidRPr="00834920">
        <w:t xml:space="preserve"> </w:t>
      </w:r>
      <w:r w:rsidR="00F46D46" w:rsidRPr="00834920">
        <w:t>[ITI-</w:t>
      </w:r>
      <w:r w:rsidR="00600457" w:rsidRPr="00834920">
        <w:t>59</w:t>
      </w:r>
      <w:r w:rsidR="00F46D46" w:rsidRPr="00834920">
        <w:t xml:space="preserve">] </w:t>
      </w:r>
      <w:r w:rsidR="009136A4" w:rsidRPr="00834920">
        <w:t>transaction</w:t>
      </w:r>
      <w:r w:rsidRPr="00834920">
        <w:t>.</w:t>
      </w:r>
    </w:p>
    <w:p w14:paraId="139C8362" w14:textId="77777777" w:rsidR="00FE14A0" w:rsidRPr="00834920" w:rsidRDefault="00FE14A0" w:rsidP="00CD3404">
      <w:pPr>
        <w:pStyle w:val="Heading3"/>
        <w:numPr>
          <w:ilvl w:val="0"/>
          <w:numId w:val="0"/>
        </w:numPr>
        <w:ind w:left="720" w:hanging="720"/>
        <w:rPr>
          <w:noProof w:val="0"/>
        </w:rPr>
      </w:pPr>
      <w:bookmarkStart w:id="104" w:name="_Toc520110671"/>
      <w:r w:rsidRPr="00834920">
        <w:rPr>
          <w:noProof w:val="0"/>
        </w:rPr>
        <w:t>28.2.2 Federation Option</w:t>
      </w:r>
      <w:bookmarkEnd w:id="104"/>
    </w:p>
    <w:p w14:paraId="76690B9C" w14:textId="77777777" w:rsidR="00FE14A0" w:rsidRPr="00834920" w:rsidRDefault="00FE14A0" w:rsidP="00FE14A0">
      <w:pPr>
        <w:pStyle w:val="BodyText"/>
      </w:pPr>
      <w:r w:rsidRPr="00834920">
        <w:t>The Provider Information Consumer</w:t>
      </w:r>
      <w:r w:rsidR="00323379" w:rsidRPr="00834920">
        <w:t>,</w:t>
      </w:r>
      <w:r w:rsidRPr="00834920">
        <w:t xml:space="preserve"> that supports the Federation Option</w:t>
      </w:r>
      <w:r w:rsidR="00323379" w:rsidRPr="00834920">
        <w:t>,</w:t>
      </w:r>
      <w:r w:rsidRPr="00834920">
        <w:t xml:space="preserve"> shall be able to include the Federation elements within the Provider Information Query [ITI-58] transaction query request (see ITI TF-2b:</w:t>
      </w:r>
      <w:r w:rsidR="0004539F" w:rsidRPr="00834920">
        <w:t xml:space="preserve"> </w:t>
      </w:r>
      <w:r w:rsidRPr="00834920">
        <w:t>3.58.4.1.2.2.5)</w:t>
      </w:r>
      <w:r w:rsidR="008B0C57" w:rsidRPr="00834920">
        <w:t xml:space="preserve">. </w:t>
      </w:r>
    </w:p>
    <w:p w14:paraId="36EF44AD" w14:textId="77777777" w:rsidR="006E0196" w:rsidRPr="00834920" w:rsidRDefault="00FE14A0" w:rsidP="00FE14A0">
      <w:pPr>
        <w:pStyle w:val="BodyText"/>
      </w:pPr>
      <w:r w:rsidRPr="00834920">
        <w:t>A Provider Information Directory that supports the Federation Option shall support the Federation elements in the Provider Information Query [ITI-58] transaction (see ITI TF-2b:</w:t>
      </w:r>
      <w:r w:rsidR="0004539F" w:rsidRPr="00834920">
        <w:t xml:space="preserve"> </w:t>
      </w:r>
      <w:r w:rsidRPr="00834920">
        <w:t>3.58.4.1.2.2.5).</w:t>
      </w:r>
    </w:p>
    <w:p w14:paraId="142A74FF" w14:textId="77777777" w:rsidR="00747065" w:rsidRPr="00834920" w:rsidRDefault="00CA07BE" w:rsidP="00D32EC4">
      <w:pPr>
        <w:pStyle w:val="Heading2"/>
        <w:numPr>
          <w:ilvl w:val="0"/>
          <w:numId w:val="0"/>
        </w:numPr>
        <w:rPr>
          <w:noProof w:val="0"/>
        </w:rPr>
      </w:pPr>
      <w:bookmarkStart w:id="105" w:name="_Toc37034636"/>
      <w:bookmarkStart w:id="106" w:name="_Toc38846114"/>
      <w:bookmarkStart w:id="107" w:name="_Toc253489444"/>
      <w:bookmarkStart w:id="108" w:name="_Toc520110672"/>
      <w:bookmarkStart w:id="109" w:name="_Toc504625757"/>
      <w:bookmarkStart w:id="110" w:name="_Toc530206510"/>
      <w:bookmarkStart w:id="111" w:name="_Toc1388430"/>
      <w:bookmarkStart w:id="112" w:name="_Toc1388584"/>
      <w:bookmarkStart w:id="113" w:name="_Toc1456611"/>
      <w:r w:rsidRPr="00834920">
        <w:rPr>
          <w:noProof w:val="0"/>
        </w:rPr>
        <w:lastRenderedPageBreak/>
        <w:t>28</w:t>
      </w:r>
      <w:r w:rsidR="00CF283F" w:rsidRPr="00834920">
        <w:rPr>
          <w:noProof w:val="0"/>
        </w:rPr>
        <w:t xml:space="preserve">.3 </w:t>
      </w:r>
      <w:r w:rsidR="00E939BF" w:rsidRPr="00834920">
        <w:rPr>
          <w:noProof w:val="0"/>
        </w:rPr>
        <w:t>H</w:t>
      </w:r>
      <w:r w:rsidR="009B3463" w:rsidRPr="00834920">
        <w:rPr>
          <w:noProof w:val="0"/>
        </w:rPr>
        <w:t xml:space="preserve">ealthcare </w:t>
      </w:r>
      <w:r w:rsidR="00E939BF" w:rsidRPr="00834920">
        <w:rPr>
          <w:noProof w:val="0"/>
        </w:rPr>
        <w:t>P</w:t>
      </w:r>
      <w:r w:rsidR="009B3463" w:rsidRPr="00834920">
        <w:rPr>
          <w:noProof w:val="0"/>
        </w:rPr>
        <w:t xml:space="preserve">rovider </w:t>
      </w:r>
      <w:r w:rsidR="00E939BF" w:rsidRPr="00834920">
        <w:rPr>
          <w:noProof w:val="0"/>
        </w:rPr>
        <w:t>D</w:t>
      </w:r>
      <w:r w:rsidR="009B3463" w:rsidRPr="00834920">
        <w:rPr>
          <w:noProof w:val="0"/>
        </w:rPr>
        <w:t>irectory (</w:t>
      </w:r>
      <w:proofErr w:type="spellStart"/>
      <w:r w:rsidR="009B3463" w:rsidRPr="00834920">
        <w:rPr>
          <w:noProof w:val="0"/>
        </w:rPr>
        <w:t>HPD</w:t>
      </w:r>
      <w:proofErr w:type="spellEnd"/>
      <w:r w:rsidR="009B3463" w:rsidRPr="00834920">
        <w:rPr>
          <w:noProof w:val="0"/>
        </w:rPr>
        <w:t>)</w:t>
      </w:r>
      <w:r w:rsidR="00CF283F" w:rsidRPr="00834920">
        <w:rPr>
          <w:noProof w:val="0"/>
        </w:rPr>
        <w:t xml:space="preserve"> Process Flow</w:t>
      </w:r>
      <w:bookmarkStart w:id="114" w:name="_Toc253489445"/>
      <w:bookmarkEnd w:id="105"/>
      <w:bookmarkEnd w:id="106"/>
      <w:bookmarkEnd w:id="107"/>
      <w:bookmarkEnd w:id="108"/>
      <w:r w:rsidR="00891481" w:rsidRPr="00834920">
        <w:rPr>
          <w:noProof w:val="0"/>
        </w:rPr>
        <w:t xml:space="preserve"> </w:t>
      </w:r>
      <w:r w:rsidR="005F30F5" w:rsidRPr="00834920">
        <w:rPr>
          <w:noProof w:val="0"/>
        </w:rPr>
        <w:t xml:space="preserve"> </w:t>
      </w:r>
    </w:p>
    <w:p w14:paraId="3BD70D70" w14:textId="77777777" w:rsidR="0080130C" w:rsidRPr="00834920" w:rsidRDefault="00CA07BE" w:rsidP="0080130C">
      <w:pPr>
        <w:pStyle w:val="Heading3"/>
        <w:numPr>
          <w:ilvl w:val="0"/>
          <w:numId w:val="0"/>
        </w:numPr>
        <w:rPr>
          <w:noProof w:val="0"/>
        </w:rPr>
      </w:pPr>
      <w:bookmarkStart w:id="115" w:name="_Toc520110673"/>
      <w:r w:rsidRPr="00834920">
        <w:rPr>
          <w:noProof w:val="0"/>
        </w:rPr>
        <w:t>28</w:t>
      </w:r>
      <w:r w:rsidR="00F25BB1" w:rsidRPr="00834920">
        <w:rPr>
          <w:noProof w:val="0"/>
        </w:rPr>
        <w:t>.3.1 Use Cases</w:t>
      </w:r>
      <w:bookmarkEnd w:id="114"/>
      <w:bookmarkEnd w:id="115"/>
    </w:p>
    <w:p w14:paraId="442B615F" w14:textId="77777777" w:rsidR="0080130C" w:rsidRPr="00834920" w:rsidRDefault="00CA07BE" w:rsidP="0080130C">
      <w:pPr>
        <w:pStyle w:val="Heading4"/>
        <w:numPr>
          <w:ilvl w:val="0"/>
          <w:numId w:val="0"/>
        </w:numPr>
        <w:rPr>
          <w:noProof w:val="0"/>
        </w:rPr>
      </w:pPr>
      <w:bookmarkStart w:id="116" w:name="_Toc520110674"/>
      <w:r w:rsidRPr="00834920">
        <w:rPr>
          <w:noProof w:val="0"/>
        </w:rPr>
        <w:t>28</w:t>
      </w:r>
      <w:r w:rsidR="0080130C" w:rsidRPr="00834920">
        <w:rPr>
          <w:noProof w:val="0"/>
        </w:rPr>
        <w:t xml:space="preserve">.3.1.1 </w:t>
      </w:r>
      <w:r w:rsidR="00A1452E" w:rsidRPr="00834920">
        <w:rPr>
          <w:noProof w:val="0"/>
        </w:rPr>
        <w:t>Provider Information Query</w:t>
      </w:r>
      <w:r w:rsidR="00AF0B8D" w:rsidRPr="00834920">
        <w:rPr>
          <w:noProof w:val="0"/>
        </w:rPr>
        <w:t xml:space="preserve"> </w:t>
      </w:r>
      <w:r w:rsidR="0080130C" w:rsidRPr="00834920">
        <w:rPr>
          <w:noProof w:val="0"/>
        </w:rPr>
        <w:t>Transaction Use Cases</w:t>
      </w:r>
      <w:bookmarkEnd w:id="116"/>
    </w:p>
    <w:p w14:paraId="4F4351A0" w14:textId="77777777" w:rsidR="00C25F17" w:rsidRPr="00834920" w:rsidRDefault="00C25F17" w:rsidP="007A3888">
      <w:r w:rsidRPr="002B15A9">
        <w:rPr>
          <w:b/>
          <w:bCs/>
        </w:rPr>
        <w:t xml:space="preserve">Yellow Pages </w:t>
      </w:r>
      <w:r w:rsidR="001A300D" w:rsidRPr="002B15A9">
        <w:rPr>
          <w:b/>
          <w:bCs/>
        </w:rPr>
        <w:t>Lookup</w:t>
      </w:r>
      <w:r w:rsidRPr="002B15A9">
        <w:rPr>
          <w:b/>
          <w:bCs/>
        </w:rPr>
        <w:t>:</w:t>
      </w:r>
      <w:r w:rsidRPr="00834920">
        <w:t xml:space="preserve"> </w:t>
      </w:r>
      <w:r w:rsidRPr="00834920">
        <w:rPr>
          <w:rStyle w:val="BodyTextChar"/>
        </w:rPr>
        <w:t>A patient is referred to an endocrinology specialist for an urgent lab test. The referring physician needs to get the contact data of close-by endocrinologists in order to ask whether one of them can perform this test in their own lab</w:t>
      </w:r>
      <w:r w:rsidR="001B53DE" w:rsidRPr="00834920">
        <w:rPr>
          <w:rStyle w:val="BodyTextChar"/>
        </w:rPr>
        <w:t xml:space="preserve">. </w:t>
      </w:r>
      <w:r w:rsidR="00891481" w:rsidRPr="00834920">
        <w:rPr>
          <w:rStyle w:val="BodyTextChar"/>
        </w:rPr>
        <w:t>The patient prefers a female endocrinologist who can converse in Spanish regarding medical information.</w:t>
      </w:r>
      <w:r w:rsidR="00891481" w:rsidRPr="00834920">
        <w:t xml:space="preserve"> </w:t>
      </w:r>
    </w:p>
    <w:p w14:paraId="649F5857" w14:textId="77777777" w:rsidR="001930B7" w:rsidRPr="00834920" w:rsidRDefault="001930B7" w:rsidP="00061A51">
      <w:pPr>
        <w:pStyle w:val="BodyText"/>
      </w:pPr>
      <w:r w:rsidRPr="00834920">
        <w:rPr>
          <w:b/>
          <w:bCs/>
        </w:rPr>
        <w:t xml:space="preserve">Current </w:t>
      </w:r>
      <w:r w:rsidR="00FC375F" w:rsidRPr="00834920">
        <w:rPr>
          <w:b/>
          <w:bCs/>
        </w:rPr>
        <w:t>Situation</w:t>
      </w:r>
      <w:r w:rsidRPr="00834920">
        <w:rPr>
          <w:b/>
          <w:bCs/>
        </w:rPr>
        <w:t>:</w:t>
      </w:r>
      <w:r w:rsidRPr="00834920">
        <w:t xml:space="preserve"> The physician has a card catalog with names of local endocrinology specialists</w:t>
      </w:r>
      <w:r w:rsidR="001B53DE" w:rsidRPr="00834920">
        <w:t xml:space="preserve">. </w:t>
      </w:r>
      <w:r w:rsidRPr="00834920">
        <w:t>Office staff calls each in turn to ask if they are available to run the test</w:t>
      </w:r>
      <w:r w:rsidR="001B53DE" w:rsidRPr="00834920">
        <w:t xml:space="preserve">. </w:t>
      </w:r>
      <w:r w:rsidRPr="00834920">
        <w:t>Each is questioned regarding their availability and ability to speak Spanish</w:t>
      </w:r>
      <w:r w:rsidR="001B53DE" w:rsidRPr="00834920">
        <w:t xml:space="preserve">. </w:t>
      </w:r>
      <w:r w:rsidRPr="00834920">
        <w:t>Presumably the card catalog name would indicate the Gender of the physician.</w:t>
      </w:r>
    </w:p>
    <w:p w14:paraId="500CED0D" w14:textId="77777777" w:rsidR="001930B7" w:rsidRPr="00834920" w:rsidRDefault="00FC375F" w:rsidP="00061A51">
      <w:pPr>
        <w:pStyle w:val="BodyText"/>
      </w:pPr>
      <w:r w:rsidRPr="00834920">
        <w:rPr>
          <w:b/>
          <w:bCs/>
        </w:rPr>
        <w:t xml:space="preserve">Use of </w:t>
      </w:r>
      <w:proofErr w:type="spellStart"/>
      <w:r w:rsidRPr="00834920">
        <w:rPr>
          <w:b/>
          <w:bCs/>
        </w:rPr>
        <w:t>HPD</w:t>
      </w:r>
      <w:proofErr w:type="spellEnd"/>
      <w:r w:rsidR="001930B7" w:rsidRPr="00834920">
        <w:rPr>
          <w:b/>
          <w:bCs/>
        </w:rPr>
        <w:t>:</w:t>
      </w:r>
      <w:r w:rsidR="001930B7" w:rsidRPr="00834920">
        <w:t xml:space="preserve"> </w:t>
      </w:r>
      <w:r w:rsidR="006B6BF2" w:rsidRPr="00834920">
        <w:t>As</w:t>
      </w:r>
      <w:r w:rsidR="00530AE6" w:rsidRPr="00834920">
        <w:t xml:space="preserve"> a Provider Information Consumer,</w:t>
      </w:r>
      <w:r w:rsidR="00F27397" w:rsidRPr="00834920">
        <w:t xml:space="preserve"> </w:t>
      </w:r>
      <w:r w:rsidR="00530AE6" w:rsidRPr="00834920">
        <w:t xml:space="preserve">a </w:t>
      </w:r>
      <w:r w:rsidR="00F27397" w:rsidRPr="00834920">
        <w:t>computer</w:t>
      </w:r>
      <w:r w:rsidR="00B037A7" w:rsidRPr="00834920">
        <w:t xml:space="preserve"> application running in the office of physician </w:t>
      </w:r>
      <w:r w:rsidR="00530AE6" w:rsidRPr="00834920">
        <w:t xml:space="preserve">is used to </w:t>
      </w:r>
      <w:r w:rsidR="005C0B5E" w:rsidRPr="00834920">
        <w:t>lookup</w:t>
      </w:r>
      <w:r w:rsidR="00B037A7" w:rsidRPr="00834920">
        <w:t xml:space="preserve"> </w:t>
      </w:r>
      <w:r w:rsidR="00530AE6" w:rsidRPr="00834920">
        <w:t xml:space="preserve">provider </w:t>
      </w:r>
      <w:r w:rsidR="00B037A7" w:rsidRPr="00834920">
        <w:t>information</w:t>
      </w:r>
      <w:r w:rsidR="001B53DE" w:rsidRPr="00834920">
        <w:t xml:space="preserve">. </w:t>
      </w:r>
      <w:r w:rsidR="00B037A7" w:rsidRPr="00834920">
        <w:t>The office staff enters the specialty, geographic indicat</w:t>
      </w:r>
      <w:r w:rsidR="00F27397" w:rsidRPr="00834920">
        <w:t>ors</w:t>
      </w:r>
      <w:r w:rsidR="00B037A7" w:rsidRPr="00834920">
        <w:t xml:space="preserve"> like zip code, city or state, language and gender</w:t>
      </w:r>
      <w:r w:rsidR="001B53DE" w:rsidRPr="00834920">
        <w:t xml:space="preserve">. </w:t>
      </w:r>
      <w:r w:rsidR="00B037A7" w:rsidRPr="00834920">
        <w:t xml:space="preserve">The application sends a </w:t>
      </w:r>
      <w:r w:rsidR="00AF0B8D" w:rsidRPr="00834920">
        <w:t>query</w:t>
      </w:r>
      <w:r w:rsidR="00B037A7" w:rsidRPr="00834920">
        <w:t xml:space="preserve"> request to the </w:t>
      </w:r>
      <w:r w:rsidR="00056E70" w:rsidRPr="00834920">
        <w:t>Provider Information Directory</w:t>
      </w:r>
      <w:r w:rsidR="00B037A7" w:rsidRPr="00834920">
        <w:t xml:space="preserve"> which returns information about every provider satisfying the search, in particular the physical and electronic address</w:t>
      </w:r>
      <w:r w:rsidR="00F27397" w:rsidRPr="00834920">
        <w:t>, and contact information</w:t>
      </w:r>
      <w:r w:rsidR="001B53DE" w:rsidRPr="00834920">
        <w:t xml:space="preserve">. </w:t>
      </w:r>
      <w:r w:rsidR="00B037A7" w:rsidRPr="00834920">
        <w:t>An appropriate endocrinologist is chosen based on the attributes included in the response</w:t>
      </w:r>
      <w:r w:rsidR="00F27397" w:rsidRPr="00834920">
        <w:t xml:space="preserve">, an appointment is made, </w:t>
      </w:r>
      <w:r w:rsidR="00B037A7" w:rsidRPr="00834920">
        <w:t>and the referral documentation is electronically sent to the physician using the electronic address specified.</w:t>
      </w:r>
    </w:p>
    <w:p w14:paraId="1AEEF7B2" w14:textId="77777777" w:rsidR="00F27397" w:rsidRPr="00834920" w:rsidRDefault="00AF0B8D" w:rsidP="00061A51">
      <w:pPr>
        <w:pStyle w:val="BodyText"/>
      </w:pPr>
      <w:r w:rsidRPr="002B15A9">
        <w:rPr>
          <w:b/>
          <w:bCs/>
        </w:rPr>
        <w:t>Query</w:t>
      </w:r>
      <w:r w:rsidR="00F27397" w:rsidRPr="002B15A9">
        <w:rPr>
          <w:b/>
          <w:bCs/>
        </w:rPr>
        <w:t xml:space="preserve"> providers and their associations for Social Services Disability Determination:</w:t>
      </w:r>
      <w:r w:rsidR="00F27397" w:rsidRPr="00834920">
        <w:rPr>
          <w:b/>
          <w:bCs/>
        </w:rPr>
        <w:t xml:space="preserve"> </w:t>
      </w:r>
      <w:r w:rsidR="00F27397" w:rsidRPr="00834920">
        <w:t>A citizen, as a claimant, applies for disability benefits from the Social Services Department</w:t>
      </w:r>
      <w:r w:rsidR="001B53DE" w:rsidRPr="00834920">
        <w:t xml:space="preserve">. </w:t>
      </w:r>
      <w:r w:rsidR="005C0B5E" w:rsidRPr="00834920">
        <w:t>This disability is due to a medical condition</w:t>
      </w:r>
      <w:r w:rsidR="001B53DE" w:rsidRPr="00834920">
        <w:t xml:space="preserve">. </w:t>
      </w:r>
      <w:r w:rsidR="00F27397" w:rsidRPr="00834920">
        <w:t xml:space="preserve">In order to receive benefits, an application must be made, medical evidence must be provided, and a determination made on the claim. </w:t>
      </w:r>
    </w:p>
    <w:p w14:paraId="5CA137B0" w14:textId="77777777" w:rsidR="00F27397" w:rsidRPr="00834920" w:rsidRDefault="00F27397" w:rsidP="00061A51">
      <w:pPr>
        <w:pStyle w:val="ListBullet2"/>
      </w:pPr>
      <w:r w:rsidRPr="00834920">
        <w:t>Some of the medical evidence is more than six months old, and the doctor providing the service has since retired</w:t>
      </w:r>
      <w:r w:rsidR="001B53DE" w:rsidRPr="00834920">
        <w:t xml:space="preserve">. </w:t>
      </w:r>
    </w:p>
    <w:p w14:paraId="2FE2347A" w14:textId="77777777" w:rsidR="00F27397" w:rsidRPr="00834920" w:rsidRDefault="00F27397" w:rsidP="00061A51">
      <w:pPr>
        <w:pStyle w:val="ListBullet2"/>
      </w:pPr>
      <w:r w:rsidRPr="00834920">
        <w:t xml:space="preserve">Some medical evidence comes from a physician who works in a clinic that has multiple office locations. </w:t>
      </w:r>
    </w:p>
    <w:p w14:paraId="1404087C" w14:textId="39210EF4" w:rsidR="00F27397" w:rsidRPr="00834920" w:rsidRDefault="00F27397" w:rsidP="00061A51">
      <w:pPr>
        <w:pStyle w:val="ListBullet2"/>
      </w:pPr>
      <w:r w:rsidRPr="00834920">
        <w:t xml:space="preserve">Some of the medical evidence comes from a hospital that has since merged with </w:t>
      </w:r>
      <w:r w:rsidR="00EE6173" w:rsidRPr="00834920">
        <w:t>another and</w:t>
      </w:r>
      <w:r w:rsidRPr="00834920">
        <w:t xml:space="preserve"> changed its name. </w:t>
      </w:r>
    </w:p>
    <w:p w14:paraId="79C6408E" w14:textId="77777777" w:rsidR="00F27397" w:rsidRPr="00834920" w:rsidRDefault="00F27397" w:rsidP="00061A51">
      <w:pPr>
        <w:pStyle w:val="ListBullet2"/>
      </w:pPr>
      <w:r w:rsidRPr="00834920">
        <w:t xml:space="preserve">Some of the medical evidence comes from a physician who has </w:t>
      </w:r>
      <w:r w:rsidR="005C0B5E" w:rsidRPr="00834920">
        <w:t xml:space="preserve">recently </w:t>
      </w:r>
      <w:r w:rsidRPr="00834920">
        <w:t>moved his offices to a different location</w:t>
      </w:r>
      <w:r w:rsidR="00323379" w:rsidRPr="00834920">
        <w:t>.</w:t>
      </w:r>
    </w:p>
    <w:p w14:paraId="45A77AAD" w14:textId="44477E28" w:rsidR="00F27397" w:rsidRPr="00834920" w:rsidRDefault="00F27397" w:rsidP="00442764">
      <w:r w:rsidRPr="00834920">
        <w:rPr>
          <w:rStyle w:val="BodyTextChar"/>
        </w:rPr>
        <w:t xml:space="preserve">The claimant, in the claim, </w:t>
      </w:r>
      <w:r w:rsidR="005C0B5E" w:rsidRPr="00834920">
        <w:rPr>
          <w:rStyle w:val="BodyTextChar"/>
        </w:rPr>
        <w:t>includes</w:t>
      </w:r>
      <w:r w:rsidRPr="00834920">
        <w:rPr>
          <w:rStyle w:val="BodyTextChar"/>
        </w:rPr>
        <w:t xml:space="preserve"> a list of the providers seen (names or practices) and other medical services he has obtained, related to his disability</w:t>
      </w:r>
      <w:r w:rsidR="001B53DE" w:rsidRPr="00834920">
        <w:rPr>
          <w:rStyle w:val="BodyTextChar"/>
        </w:rPr>
        <w:t xml:space="preserve">. </w:t>
      </w:r>
      <w:r w:rsidRPr="00834920">
        <w:rPr>
          <w:rStyle w:val="BodyTextChar"/>
        </w:rPr>
        <w:t xml:space="preserve">The Social Services department needs to gather medical evidence from all the reported </w:t>
      </w:r>
      <w:r w:rsidR="005A265B" w:rsidRPr="00834920">
        <w:rPr>
          <w:rStyle w:val="BodyTextChar"/>
        </w:rPr>
        <w:t>providers and</w:t>
      </w:r>
      <w:r w:rsidRPr="00834920">
        <w:rPr>
          <w:rStyle w:val="BodyTextChar"/>
        </w:rPr>
        <w:t xml:space="preserve"> wants to direct their queries to the specific providers mentioned. For that purpose, the Social Services department needs to obtain </w:t>
      </w:r>
      <w:r w:rsidR="00442764" w:rsidRPr="00834920">
        <w:rPr>
          <w:rStyle w:val="BodyTextChar"/>
        </w:rPr>
        <w:t xml:space="preserve">the </w:t>
      </w:r>
      <w:r w:rsidR="005C0B5E" w:rsidRPr="00834920">
        <w:rPr>
          <w:rStyle w:val="BodyTextChar"/>
        </w:rPr>
        <w:t>p</w:t>
      </w:r>
      <w:r w:rsidRPr="00834920">
        <w:rPr>
          <w:rStyle w:val="BodyTextChar"/>
        </w:rPr>
        <w:t xml:space="preserve">rovider’s contact information, </w:t>
      </w:r>
      <w:r w:rsidR="00442764" w:rsidRPr="00834920">
        <w:rPr>
          <w:rStyle w:val="BodyTextChar"/>
        </w:rPr>
        <w:t>electronic address</w:t>
      </w:r>
      <w:r w:rsidRPr="00834920">
        <w:rPr>
          <w:rStyle w:val="BodyTextChar"/>
        </w:rPr>
        <w:t xml:space="preserve">, and provider’s relationship with other organizations such as </w:t>
      </w:r>
      <w:r w:rsidR="00323379" w:rsidRPr="00834920">
        <w:rPr>
          <w:rStyle w:val="BodyTextChar"/>
        </w:rPr>
        <w:t xml:space="preserve">an </w:t>
      </w:r>
      <w:proofErr w:type="spellStart"/>
      <w:r w:rsidRPr="00834920">
        <w:rPr>
          <w:rStyle w:val="BodyTextChar"/>
        </w:rPr>
        <w:t>HIE</w:t>
      </w:r>
      <w:proofErr w:type="spellEnd"/>
      <w:r w:rsidRPr="00834920">
        <w:rPr>
          <w:rStyle w:val="BodyTextChar"/>
        </w:rPr>
        <w:t>, for each of the providers supplied by the claimant</w:t>
      </w:r>
      <w:r w:rsidR="001B53DE" w:rsidRPr="00834920">
        <w:t xml:space="preserve">. </w:t>
      </w:r>
    </w:p>
    <w:p w14:paraId="451A18B0" w14:textId="77777777" w:rsidR="00AA633B" w:rsidRPr="00834920" w:rsidRDefault="00F27397" w:rsidP="00061A51">
      <w:pPr>
        <w:pStyle w:val="BodyText"/>
      </w:pPr>
      <w:r w:rsidRPr="00834920">
        <w:rPr>
          <w:b/>
          <w:bCs/>
        </w:rPr>
        <w:lastRenderedPageBreak/>
        <w:t xml:space="preserve">Current </w:t>
      </w:r>
      <w:r w:rsidR="00530AE6" w:rsidRPr="00834920">
        <w:rPr>
          <w:b/>
          <w:bCs/>
        </w:rPr>
        <w:t>Situation</w:t>
      </w:r>
      <w:r w:rsidRPr="00834920">
        <w:rPr>
          <w:b/>
          <w:bCs/>
        </w:rPr>
        <w:t>:</w:t>
      </w:r>
      <w:r w:rsidRPr="00834920">
        <w:t xml:space="preserve"> The </w:t>
      </w:r>
      <w:r w:rsidR="00975A49" w:rsidRPr="00834920">
        <w:t>Claims Processor search</w:t>
      </w:r>
      <w:r w:rsidR="00530AE6" w:rsidRPr="00834920">
        <w:t>es</w:t>
      </w:r>
      <w:r w:rsidR="00975A49" w:rsidRPr="00834920">
        <w:t xml:space="preserve"> through </w:t>
      </w:r>
      <w:r w:rsidR="00530AE6" w:rsidRPr="00834920">
        <w:t>a</w:t>
      </w:r>
      <w:r w:rsidR="00442764" w:rsidRPr="00834920">
        <w:t>n</w:t>
      </w:r>
      <w:r w:rsidR="00975A49" w:rsidRPr="00834920">
        <w:t xml:space="preserve"> electronic file or </w:t>
      </w:r>
      <w:r w:rsidRPr="00834920">
        <w:t xml:space="preserve">card catalog </w:t>
      </w:r>
      <w:r w:rsidR="00975A49" w:rsidRPr="00834920">
        <w:t xml:space="preserve">of providers </w:t>
      </w:r>
      <w:r w:rsidR="00530AE6" w:rsidRPr="00834920">
        <w:t>to look</w:t>
      </w:r>
      <w:r w:rsidR="00935DFD" w:rsidRPr="00834920">
        <w:t xml:space="preserve"> </w:t>
      </w:r>
      <w:r w:rsidR="00530AE6" w:rsidRPr="00834920">
        <w:t>up</w:t>
      </w:r>
      <w:r w:rsidR="00AA633B" w:rsidRPr="00834920">
        <w:t xml:space="preserve"> providers that the claimant has named. </w:t>
      </w:r>
      <w:r w:rsidR="00975A49" w:rsidRPr="00834920">
        <w:t>I</w:t>
      </w:r>
      <w:r w:rsidR="005E143D" w:rsidRPr="00834920">
        <w:t xml:space="preserve">f the Claims Processor </w:t>
      </w:r>
      <w:r w:rsidR="00975A49" w:rsidRPr="00834920">
        <w:t>find</w:t>
      </w:r>
      <w:r w:rsidR="005E143D" w:rsidRPr="00834920">
        <w:t>s</w:t>
      </w:r>
      <w:r w:rsidR="00975A49" w:rsidRPr="00834920">
        <w:t xml:space="preserve"> </w:t>
      </w:r>
      <w:r w:rsidR="00530AE6" w:rsidRPr="00834920">
        <w:t>a</w:t>
      </w:r>
      <w:r w:rsidR="00975A49" w:rsidRPr="00834920">
        <w:t xml:space="preserve"> provider in </w:t>
      </w:r>
      <w:r w:rsidR="00442764" w:rsidRPr="00834920">
        <w:t xml:space="preserve">the </w:t>
      </w:r>
      <w:r w:rsidR="00975A49" w:rsidRPr="00834920">
        <w:t>file</w:t>
      </w:r>
      <w:r w:rsidR="005C0B5E" w:rsidRPr="00834920">
        <w:t>,</w:t>
      </w:r>
      <w:r w:rsidR="00975A49" w:rsidRPr="00834920">
        <w:t xml:space="preserve"> or catalog</w:t>
      </w:r>
      <w:r w:rsidR="005C0B5E" w:rsidRPr="00834920">
        <w:t>,</w:t>
      </w:r>
      <w:r w:rsidR="00975A49" w:rsidRPr="00834920">
        <w:t xml:space="preserve"> th</w:t>
      </w:r>
      <w:r w:rsidR="005E143D" w:rsidRPr="00834920">
        <w:t>e Claims Processor</w:t>
      </w:r>
      <w:r w:rsidR="00975A49" w:rsidRPr="00834920">
        <w:t xml:space="preserve"> fax</w:t>
      </w:r>
      <w:r w:rsidR="00442764" w:rsidRPr="00834920">
        <w:t>es</w:t>
      </w:r>
      <w:r w:rsidR="00975A49" w:rsidRPr="00834920">
        <w:t xml:space="preserve"> a request for medical evidence</w:t>
      </w:r>
      <w:r w:rsidR="005E143D" w:rsidRPr="00834920">
        <w:t xml:space="preserve"> along with a release form signed by the patient</w:t>
      </w:r>
      <w:r w:rsidR="001B53DE" w:rsidRPr="00834920">
        <w:t xml:space="preserve">. </w:t>
      </w:r>
      <w:r w:rsidR="005E143D" w:rsidRPr="00834920">
        <w:t>Often research has to be done before a fax number can be determined (phone calls need to be made, or additional contact information needs to be identified)</w:t>
      </w:r>
      <w:r w:rsidR="001B53DE" w:rsidRPr="00834920">
        <w:t xml:space="preserve">. </w:t>
      </w:r>
      <w:r w:rsidR="005E143D" w:rsidRPr="00834920">
        <w:t>If the Claims Processor does not find a provider in the file</w:t>
      </w:r>
      <w:r w:rsidR="005C0B5E" w:rsidRPr="00834920">
        <w:t>,</w:t>
      </w:r>
      <w:r w:rsidR="005E143D" w:rsidRPr="00834920">
        <w:t xml:space="preserve"> or catalog</w:t>
      </w:r>
      <w:r w:rsidR="005C0B5E" w:rsidRPr="00834920">
        <w:t>,</w:t>
      </w:r>
      <w:r w:rsidR="005E143D" w:rsidRPr="00834920">
        <w:t xml:space="preserve"> extensive research may need to be done before </w:t>
      </w:r>
      <w:r w:rsidR="005C0B5E" w:rsidRPr="00834920">
        <w:t>the</w:t>
      </w:r>
      <w:r w:rsidR="005E143D" w:rsidRPr="00834920">
        <w:t xml:space="preserve"> </w:t>
      </w:r>
      <w:r w:rsidR="005C0B5E" w:rsidRPr="00834920">
        <w:t xml:space="preserve">correct </w:t>
      </w:r>
      <w:r w:rsidR="005E143D" w:rsidRPr="00834920">
        <w:t>provider is identified</w:t>
      </w:r>
      <w:r w:rsidR="001B53DE" w:rsidRPr="00834920">
        <w:t xml:space="preserve">. </w:t>
      </w:r>
      <w:r w:rsidR="00AA633B" w:rsidRPr="00834920">
        <w:t xml:space="preserve">This must be done for every provider </w:t>
      </w:r>
      <w:r w:rsidR="005C0B5E" w:rsidRPr="00834920">
        <w:t>on</w:t>
      </w:r>
      <w:r w:rsidR="00AA633B" w:rsidRPr="00834920">
        <w:t xml:space="preserve"> the claim. </w:t>
      </w:r>
    </w:p>
    <w:p w14:paraId="1531E99D" w14:textId="77777777" w:rsidR="005E143D" w:rsidRPr="00834920" w:rsidRDefault="00AA633B" w:rsidP="00061A51">
      <w:pPr>
        <w:pStyle w:val="BodyText"/>
      </w:pPr>
      <w:r w:rsidRPr="00834920">
        <w:t xml:space="preserve">Because limited or outdated information is often </w:t>
      </w:r>
      <w:r w:rsidR="005C0B5E" w:rsidRPr="00834920">
        <w:t xml:space="preserve">given </w:t>
      </w:r>
      <w:r w:rsidRPr="00834920">
        <w:t>by the claimant</w:t>
      </w:r>
      <w:r w:rsidR="005C0B5E" w:rsidRPr="00834920">
        <w:t>,</w:t>
      </w:r>
      <w:r w:rsidRPr="00834920">
        <w:t xml:space="preserve"> identifying </w:t>
      </w:r>
      <w:r w:rsidR="002440EF" w:rsidRPr="00834920">
        <w:t>each</w:t>
      </w:r>
      <w:r w:rsidRPr="00834920">
        <w:t xml:space="preserve"> provider can take quite a long time</w:t>
      </w:r>
      <w:r w:rsidR="005C0B5E" w:rsidRPr="00834920">
        <w:t>, substantially delaying the process and the disability determination</w:t>
      </w:r>
      <w:r w:rsidR="0012666D" w:rsidRPr="00834920">
        <w:t>.</w:t>
      </w:r>
    </w:p>
    <w:p w14:paraId="36DBDF10" w14:textId="77777777" w:rsidR="00F27397" w:rsidRPr="00834920" w:rsidRDefault="00530AE6" w:rsidP="00061A51">
      <w:pPr>
        <w:pStyle w:val="BodyText"/>
      </w:pPr>
      <w:r w:rsidRPr="00834920">
        <w:rPr>
          <w:b/>
          <w:bCs/>
        </w:rPr>
        <w:t xml:space="preserve">Use of </w:t>
      </w:r>
      <w:proofErr w:type="spellStart"/>
      <w:r w:rsidRPr="00834920">
        <w:rPr>
          <w:b/>
          <w:bCs/>
        </w:rPr>
        <w:t>HPD</w:t>
      </w:r>
      <w:proofErr w:type="spellEnd"/>
      <w:r w:rsidR="00F27397" w:rsidRPr="00834920">
        <w:rPr>
          <w:b/>
          <w:bCs/>
        </w:rPr>
        <w:t>:</w:t>
      </w:r>
      <w:r w:rsidR="00F27397" w:rsidRPr="00834920">
        <w:t xml:space="preserve"> </w:t>
      </w:r>
      <w:r w:rsidR="00AA633B" w:rsidRPr="00834920">
        <w:t xml:space="preserve">The </w:t>
      </w:r>
      <w:r w:rsidR="0012666D" w:rsidRPr="00834920">
        <w:t>d</w:t>
      </w:r>
      <w:r w:rsidR="00AA633B" w:rsidRPr="00834920">
        <w:t xml:space="preserve">isability </w:t>
      </w:r>
      <w:r w:rsidR="0012666D" w:rsidRPr="00834920">
        <w:t xml:space="preserve">software </w:t>
      </w:r>
      <w:r w:rsidR="00AA633B" w:rsidRPr="00834920">
        <w:t xml:space="preserve">application collects </w:t>
      </w:r>
      <w:r w:rsidR="0012666D" w:rsidRPr="00834920">
        <w:t xml:space="preserve">healthcare services </w:t>
      </w:r>
      <w:r w:rsidR="00AA633B" w:rsidRPr="00834920">
        <w:t>provider data</w:t>
      </w:r>
      <w:r w:rsidRPr="00834920">
        <w:t xml:space="preserve"> from</w:t>
      </w:r>
      <w:r w:rsidR="006B6BF2" w:rsidRPr="00834920">
        <w:t xml:space="preserve"> a list of filed claims</w:t>
      </w:r>
      <w:r w:rsidR="00AA633B" w:rsidRPr="00834920">
        <w:t xml:space="preserve">. </w:t>
      </w:r>
      <w:r w:rsidR="006B6BF2" w:rsidRPr="00834920">
        <w:t>Acting as Provider Information Consumer, this</w:t>
      </w:r>
      <w:r w:rsidR="00F27397" w:rsidRPr="00834920">
        <w:t xml:space="preserve"> application sends a </w:t>
      </w:r>
      <w:r w:rsidR="00AF0B8D" w:rsidRPr="00834920">
        <w:t xml:space="preserve">query </w:t>
      </w:r>
      <w:r w:rsidR="00F27397" w:rsidRPr="00834920">
        <w:t xml:space="preserve">request to the </w:t>
      </w:r>
      <w:r w:rsidR="00BF4A49" w:rsidRPr="00834920">
        <w:t>Provider Information Directory</w:t>
      </w:r>
      <w:r w:rsidR="00F27397" w:rsidRPr="00834920">
        <w:t xml:space="preserve"> </w:t>
      </w:r>
      <w:r w:rsidR="00AA633B" w:rsidRPr="00834920">
        <w:t>for each provider on the claim</w:t>
      </w:r>
      <w:r w:rsidR="001B53DE" w:rsidRPr="00834920">
        <w:t xml:space="preserve">. </w:t>
      </w:r>
      <w:r w:rsidR="00AA633B" w:rsidRPr="00834920">
        <w:t xml:space="preserve">The </w:t>
      </w:r>
      <w:r w:rsidR="00BF4A49" w:rsidRPr="00834920">
        <w:t>Provider Information Directory</w:t>
      </w:r>
      <w:r w:rsidR="00AA633B" w:rsidRPr="00834920">
        <w:t xml:space="preserve"> </w:t>
      </w:r>
      <w:r w:rsidR="00F27397" w:rsidRPr="00834920">
        <w:t xml:space="preserve">returns information about </w:t>
      </w:r>
      <w:r w:rsidR="00911C79" w:rsidRPr="00834920">
        <w:t xml:space="preserve">the </w:t>
      </w:r>
      <w:r w:rsidR="00F27397" w:rsidRPr="00834920">
        <w:t>provider</w:t>
      </w:r>
      <w:r w:rsidR="00911C79" w:rsidRPr="00834920">
        <w:t>s</w:t>
      </w:r>
      <w:r w:rsidR="00F27397" w:rsidRPr="00834920">
        <w:t>, in particular</w:t>
      </w:r>
      <w:r w:rsidR="006B6BF2" w:rsidRPr="00834920">
        <w:t>,</w:t>
      </w:r>
      <w:r w:rsidR="00F27397" w:rsidRPr="00834920">
        <w:t xml:space="preserve"> th</w:t>
      </w:r>
      <w:r w:rsidR="00911C79" w:rsidRPr="00834920">
        <w:t xml:space="preserve">e </w:t>
      </w:r>
      <w:r w:rsidR="00F27397" w:rsidRPr="00834920">
        <w:t>electronic address</w:t>
      </w:r>
      <w:r w:rsidR="00911C79" w:rsidRPr="00834920">
        <w:t xml:space="preserve"> where the </w:t>
      </w:r>
      <w:r w:rsidR="0012666D" w:rsidRPr="00834920">
        <w:t>Medical Evidence Requests (</w:t>
      </w:r>
      <w:proofErr w:type="spellStart"/>
      <w:r w:rsidR="0012666D" w:rsidRPr="00834920">
        <w:t>MERs</w:t>
      </w:r>
      <w:proofErr w:type="spellEnd"/>
      <w:r w:rsidR="0012666D" w:rsidRPr="00834920">
        <w:t>)</w:t>
      </w:r>
      <w:r w:rsidR="00911C79" w:rsidRPr="00834920">
        <w:t xml:space="preserve"> are serviced for that provider</w:t>
      </w:r>
      <w:r w:rsidR="001B53DE" w:rsidRPr="00834920">
        <w:t xml:space="preserve">. </w:t>
      </w:r>
    </w:p>
    <w:p w14:paraId="2C09370A" w14:textId="77777777" w:rsidR="00E53DAA" w:rsidRPr="00834920" w:rsidRDefault="00E53DAA" w:rsidP="00061A51">
      <w:pPr>
        <w:pStyle w:val="BodyText"/>
      </w:pPr>
      <w:r w:rsidRPr="002B15A9">
        <w:rPr>
          <w:b/>
          <w:bCs/>
        </w:rPr>
        <w:t xml:space="preserve">Emergency Responders Identification </w:t>
      </w:r>
      <w:r w:rsidR="007574EE" w:rsidRPr="002B15A9">
        <w:rPr>
          <w:b/>
          <w:bCs/>
        </w:rPr>
        <w:t>in planning for an emer</w:t>
      </w:r>
      <w:r w:rsidRPr="002B15A9">
        <w:rPr>
          <w:b/>
          <w:bCs/>
        </w:rPr>
        <w:t>gency event:</w:t>
      </w:r>
      <w:r w:rsidR="007574EE" w:rsidRPr="002B15A9">
        <w:rPr>
          <w:b/>
          <w:bCs/>
        </w:rPr>
        <w:t xml:space="preserve"> </w:t>
      </w:r>
      <w:r w:rsidR="007574EE" w:rsidRPr="00834920">
        <w:t xml:space="preserve"> Emergency response planning requires the identification of potential providers who can assist in an emergency</w:t>
      </w:r>
      <w:r w:rsidR="001B53DE" w:rsidRPr="00834920">
        <w:t xml:space="preserve">. </w:t>
      </w:r>
      <w:r w:rsidR="008D03C4" w:rsidRPr="00834920">
        <w:t xml:space="preserve">Providers must meet specific credentialing criteria and must be located within a reasonable distance of the emergency event. </w:t>
      </w:r>
    </w:p>
    <w:p w14:paraId="78914662" w14:textId="77777777" w:rsidR="005F015D" w:rsidRPr="00834920" w:rsidRDefault="005F015D" w:rsidP="00061A51">
      <w:pPr>
        <w:pStyle w:val="BodyText"/>
      </w:pPr>
      <w:r w:rsidRPr="00834920">
        <w:rPr>
          <w:b/>
          <w:bCs/>
        </w:rPr>
        <w:t xml:space="preserve">Current </w:t>
      </w:r>
      <w:r w:rsidR="00FC375F" w:rsidRPr="00834920">
        <w:rPr>
          <w:b/>
          <w:bCs/>
        </w:rPr>
        <w:t>Situation</w:t>
      </w:r>
      <w:r w:rsidRPr="00834920">
        <w:rPr>
          <w:b/>
          <w:bCs/>
        </w:rPr>
        <w:t>:</w:t>
      </w:r>
      <w:r w:rsidRPr="00834920">
        <w:t xml:space="preserve"> The planners of the emergency event search for potential provider participants by manually initiating searches on the internet</w:t>
      </w:r>
      <w:r w:rsidR="00935DFD" w:rsidRPr="00834920">
        <w:t>,</w:t>
      </w:r>
      <w:r w:rsidRPr="00834920">
        <w:t xml:space="preserve"> contacting associations for candidates</w:t>
      </w:r>
      <w:r w:rsidR="00935DFD" w:rsidRPr="00834920">
        <w:t>,</w:t>
      </w:r>
      <w:r w:rsidRPr="00834920">
        <w:t xml:space="preserve"> and looking through the local yellow pages</w:t>
      </w:r>
      <w:r w:rsidR="001B53DE" w:rsidRPr="00834920">
        <w:t xml:space="preserve">. </w:t>
      </w:r>
      <w:r w:rsidRPr="00834920">
        <w:t xml:space="preserve">Once phone number contact information for these providers is identified, contact is initiated. </w:t>
      </w:r>
    </w:p>
    <w:p w14:paraId="78460FF0" w14:textId="77777777" w:rsidR="00560CA0" w:rsidRPr="00834920" w:rsidRDefault="00FC375F" w:rsidP="00061A51">
      <w:pPr>
        <w:pStyle w:val="BodyText"/>
      </w:pPr>
      <w:r w:rsidRPr="00834920">
        <w:rPr>
          <w:b/>
          <w:bCs/>
        </w:rPr>
        <w:t xml:space="preserve">Use of </w:t>
      </w:r>
      <w:proofErr w:type="spellStart"/>
      <w:r w:rsidRPr="00834920">
        <w:rPr>
          <w:b/>
          <w:bCs/>
        </w:rPr>
        <w:t>HPD</w:t>
      </w:r>
      <w:proofErr w:type="spellEnd"/>
      <w:r w:rsidR="005F015D" w:rsidRPr="00834920">
        <w:rPr>
          <w:b/>
          <w:bCs/>
        </w:rPr>
        <w:t>:</w:t>
      </w:r>
      <w:r w:rsidR="005F015D" w:rsidRPr="00834920">
        <w:t xml:space="preserve"> </w:t>
      </w:r>
      <w:r w:rsidR="006B6BF2" w:rsidRPr="00834920">
        <w:t xml:space="preserve">Using </w:t>
      </w:r>
      <w:proofErr w:type="spellStart"/>
      <w:r w:rsidR="006B6BF2" w:rsidRPr="00834920">
        <w:t>HPD</w:t>
      </w:r>
      <w:proofErr w:type="spellEnd"/>
      <w:r w:rsidR="006B6BF2" w:rsidRPr="00834920">
        <w:t>,</w:t>
      </w:r>
      <w:r w:rsidR="00C142C1" w:rsidRPr="00834920">
        <w:t xml:space="preserve"> </w:t>
      </w:r>
      <w:r w:rsidR="005F015D" w:rsidRPr="00834920">
        <w:t xml:space="preserve">an </w:t>
      </w:r>
      <w:r w:rsidR="00560CA0" w:rsidRPr="00834920">
        <w:t>emergency planning team</w:t>
      </w:r>
      <w:r w:rsidR="006B6BF2" w:rsidRPr="00834920">
        <w:t xml:space="preserve"> member can </w:t>
      </w:r>
      <w:r w:rsidR="005F015D" w:rsidRPr="00834920">
        <w:t xml:space="preserve">initiate a single </w:t>
      </w:r>
      <w:r w:rsidR="006B6BF2" w:rsidRPr="00834920">
        <w:t xml:space="preserve">search </w:t>
      </w:r>
      <w:r w:rsidR="005F015D" w:rsidRPr="00834920">
        <w:t xml:space="preserve">for a list of </w:t>
      </w:r>
      <w:r w:rsidR="006B6BF2" w:rsidRPr="00834920">
        <w:t>provider</w:t>
      </w:r>
      <w:r w:rsidR="005F015D" w:rsidRPr="00834920">
        <w:t>s</w:t>
      </w:r>
      <w:r w:rsidR="006B6BF2" w:rsidRPr="00834920">
        <w:t xml:space="preserve"> based on</w:t>
      </w:r>
      <w:r w:rsidR="00C142C1" w:rsidRPr="00834920">
        <w:t xml:space="preserve"> specialty, geographic indicators like zip code, ci</w:t>
      </w:r>
      <w:r w:rsidR="00560CA0" w:rsidRPr="00834920">
        <w:t>ty or state, and other criteria</w:t>
      </w:r>
      <w:r w:rsidR="00C142C1" w:rsidRPr="00834920">
        <w:t xml:space="preserve">. </w:t>
      </w:r>
      <w:r w:rsidR="005F015D" w:rsidRPr="00834920">
        <w:t xml:space="preserve">The </w:t>
      </w:r>
      <w:r w:rsidR="00BF4A49" w:rsidRPr="00834920">
        <w:t>Provider Information Directory</w:t>
      </w:r>
      <w:r w:rsidR="00C142C1" w:rsidRPr="00834920">
        <w:t xml:space="preserve"> returns information about every provider satisfying the search, in</w:t>
      </w:r>
      <w:r w:rsidR="00560CA0" w:rsidRPr="00834920">
        <w:t xml:space="preserve">cluding </w:t>
      </w:r>
      <w:r w:rsidR="0040264E" w:rsidRPr="00834920">
        <w:t>e-mail addresses</w:t>
      </w:r>
      <w:r w:rsidR="001B53DE" w:rsidRPr="00834920">
        <w:t xml:space="preserve">. </w:t>
      </w:r>
      <w:r w:rsidR="00C142C1" w:rsidRPr="00834920">
        <w:t xml:space="preserve">An </w:t>
      </w:r>
      <w:r w:rsidR="00560CA0" w:rsidRPr="00834920">
        <w:t xml:space="preserve">e-mail can be generated to all identified providers requesting participation. </w:t>
      </w:r>
    </w:p>
    <w:p w14:paraId="32DE7196" w14:textId="77777777" w:rsidR="0080130C" w:rsidRPr="00834920" w:rsidRDefault="0080130C" w:rsidP="00061A51">
      <w:pPr>
        <w:pStyle w:val="BodyText"/>
        <w:rPr>
          <w:b/>
          <w:bCs/>
          <w:i/>
          <w:iCs/>
        </w:rPr>
      </w:pPr>
      <w:r w:rsidRPr="00834920">
        <w:rPr>
          <w:b/>
          <w:bCs/>
          <w:i/>
          <w:iCs/>
        </w:rPr>
        <w:t xml:space="preserve">Other </w:t>
      </w:r>
      <w:r w:rsidR="00A1452E" w:rsidRPr="00834920">
        <w:rPr>
          <w:b/>
          <w:bCs/>
          <w:i/>
          <w:iCs/>
        </w:rPr>
        <w:t>Provider Information Query</w:t>
      </w:r>
      <w:r w:rsidRPr="00834920">
        <w:rPr>
          <w:b/>
          <w:bCs/>
          <w:i/>
          <w:iCs/>
        </w:rPr>
        <w:t xml:space="preserve"> Use cases which refine the requirements introduced above:</w:t>
      </w:r>
    </w:p>
    <w:p w14:paraId="1AB843AA" w14:textId="77777777" w:rsidR="0080130C" w:rsidRPr="00834920" w:rsidRDefault="0080130C" w:rsidP="00061A51">
      <w:pPr>
        <w:pStyle w:val="BodyText"/>
      </w:pPr>
      <w:r w:rsidRPr="002B15A9">
        <w:rPr>
          <w:b/>
          <w:bCs/>
        </w:rPr>
        <w:t>Provider Authorization and lookup during an emergency event:</w:t>
      </w:r>
      <w:r w:rsidRPr="00834920">
        <w:rPr>
          <w:b/>
          <w:bCs/>
        </w:rPr>
        <w:t xml:space="preserve"> </w:t>
      </w:r>
      <w:r w:rsidRPr="00834920">
        <w:t>During Hurricane Katrina, health care volunteers were turned away from disaster sites because there was no means available to verify their credentials</w:t>
      </w:r>
      <w:r w:rsidR="001B53DE" w:rsidRPr="00834920">
        <w:t xml:space="preserve">. </w:t>
      </w:r>
      <w:r w:rsidRPr="00834920">
        <w:t xml:space="preserve">At an emergency site, the </w:t>
      </w:r>
      <w:r w:rsidR="00BF4A49" w:rsidRPr="00834920">
        <w:t>Provider Information Directory</w:t>
      </w:r>
      <w:r w:rsidRPr="00834920">
        <w:t xml:space="preserve"> can be queried to quickly identify and grant permission to credentialed providers to enter the scene</w:t>
      </w:r>
      <w:r w:rsidR="001B53DE" w:rsidRPr="00834920">
        <w:t xml:space="preserve">. </w:t>
      </w:r>
    </w:p>
    <w:p w14:paraId="2A087EC4" w14:textId="05BFA45E" w:rsidR="009255AA" w:rsidRPr="00834920" w:rsidRDefault="009255AA" w:rsidP="00061A51">
      <w:pPr>
        <w:pStyle w:val="BodyText"/>
      </w:pPr>
      <w:r w:rsidRPr="002B15A9">
        <w:rPr>
          <w:b/>
          <w:bCs/>
        </w:rPr>
        <w:t>Forwarding of Referral Documents to a Specialist</w:t>
      </w:r>
      <w:r w:rsidR="0034305C" w:rsidRPr="002B15A9">
        <w:rPr>
          <w:b/>
          <w:bCs/>
        </w:rPr>
        <w:t>:</w:t>
      </w:r>
      <w:r w:rsidR="0034305C" w:rsidRPr="00834920">
        <w:rPr>
          <w:b/>
          <w:bCs/>
        </w:rPr>
        <w:t xml:space="preserve"> </w:t>
      </w:r>
      <w:r w:rsidRPr="00834920">
        <w:t>A primary care provider (PCP) needs to send referral documents (</w:t>
      </w:r>
      <w:r w:rsidR="00DB2481" w:rsidRPr="00834920">
        <w:t>e.g.,</w:t>
      </w:r>
      <w:r w:rsidRPr="00834920">
        <w:t xml:space="preserve"> CDA</w:t>
      </w:r>
      <w:r w:rsidR="00406874" w:rsidRPr="002B15A9">
        <w:rPr>
          <w:vertAlign w:val="superscript"/>
        </w:rPr>
        <w:t>®</w:t>
      </w:r>
      <w:r w:rsidR="002440CE" w:rsidRPr="00834920">
        <w:rPr>
          <w:rStyle w:val="FootnoteReference"/>
        </w:rPr>
        <w:footnoteReference w:id="2"/>
      </w:r>
      <w:r w:rsidRPr="00834920">
        <w:t>/CCD</w:t>
      </w:r>
      <w:r w:rsidR="00406874" w:rsidRPr="002B15A9">
        <w:rPr>
          <w:vertAlign w:val="superscript"/>
        </w:rPr>
        <w:t>®</w:t>
      </w:r>
      <w:r w:rsidR="002440CE" w:rsidRPr="00834920">
        <w:rPr>
          <w:rStyle w:val="FootnoteReference"/>
        </w:rPr>
        <w:footnoteReference w:id="3"/>
      </w:r>
      <w:r w:rsidRPr="00834920">
        <w:t>) to a specialist</w:t>
      </w:r>
      <w:r w:rsidR="001B53DE" w:rsidRPr="00834920">
        <w:t xml:space="preserve">. </w:t>
      </w:r>
      <w:r w:rsidRPr="00834920">
        <w:t xml:space="preserve">The PCP knows the name and </w:t>
      </w:r>
      <w:r w:rsidRPr="00834920">
        <w:lastRenderedPageBreak/>
        <w:t xml:space="preserve">phone number of the </w:t>
      </w:r>
      <w:r w:rsidR="00EE6173" w:rsidRPr="00834920">
        <w:t>Specialist but</w:t>
      </w:r>
      <w:r w:rsidRPr="00834920">
        <w:t xml:space="preserve"> needs to identify the electronic address </w:t>
      </w:r>
      <w:r w:rsidR="00BA2CC8" w:rsidRPr="00834920">
        <w:t xml:space="preserve">such as email </w:t>
      </w:r>
      <w:r w:rsidRPr="00834920">
        <w:t>where the patient's documentation should be sent.</w:t>
      </w:r>
    </w:p>
    <w:p w14:paraId="22F3ECE9" w14:textId="77777777" w:rsidR="0034305C" w:rsidRPr="00834920" w:rsidRDefault="009255AA" w:rsidP="00061A51">
      <w:pPr>
        <w:pStyle w:val="BodyText"/>
      </w:pPr>
      <w:r w:rsidRPr="002B15A9">
        <w:rPr>
          <w:b/>
          <w:bCs/>
        </w:rPr>
        <w:t>Forwarding of Referral Documents to a Hospital:</w:t>
      </w:r>
      <w:r w:rsidRPr="00834920">
        <w:rPr>
          <w:b/>
          <w:bCs/>
        </w:rPr>
        <w:t xml:space="preserve"> </w:t>
      </w:r>
      <w:r w:rsidRPr="00834920">
        <w:t xml:space="preserve">A PCP refers a patient to the Hospital for admission. The PCP needs to send various documentation to the Hospital to be part of their </w:t>
      </w:r>
      <w:proofErr w:type="spellStart"/>
      <w:r w:rsidRPr="00834920">
        <w:t>EHR</w:t>
      </w:r>
      <w:proofErr w:type="spellEnd"/>
      <w:r w:rsidRPr="00834920">
        <w:t xml:space="preserve"> when the patient arrives</w:t>
      </w:r>
      <w:r w:rsidR="001B53DE" w:rsidRPr="00834920">
        <w:t xml:space="preserve">. </w:t>
      </w:r>
      <w:r w:rsidRPr="00834920">
        <w:t xml:space="preserve">The PCP needs to identify the Hospital’s electronic address </w:t>
      </w:r>
      <w:r w:rsidR="00BA2CC8" w:rsidRPr="00834920">
        <w:t xml:space="preserve">such as email or service end point </w:t>
      </w:r>
      <w:r w:rsidRPr="00834920">
        <w:t>where the patient’s</w:t>
      </w:r>
      <w:r w:rsidR="00545F03" w:rsidRPr="00834920">
        <w:t xml:space="preserve"> </w:t>
      </w:r>
      <w:r w:rsidRPr="00834920">
        <w:t>documentation should be sent.</w:t>
      </w:r>
    </w:p>
    <w:p w14:paraId="02D479F8" w14:textId="77777777" w:rsidR="005F015D" w:rsidRPr="00834920" w:rsidRDefault="005F015D" w:rsidP="00061A51">
      <w:pPr>
        <w:pStyle w:val="BodyText"/>
      </w:pPr>
      <w:r w:rsidRPr="002B15A9">
        <w:rPr>
          <w:b/>
          <w:bCs/>
        </w:rPr>
        <w:t>Keeping agency provider information current:</w:t>
      </w:r>
      <w:r w:rsidRPr="00834920">
        <w:t xml:space="preserve"> A German government agency dealing with healthcare services for its constituents wishes to keep its </w:t>
      </w:r>
      <w:r w:rsidR="002440EF" w:rsidRPr="00834920">
        <w:t>agency’s</w:t>
      </w:r>
      <w:r w:rsidRPr="00834920">
        <w:t xml:space="preserve"> healthcare provider information current. The agency determines that it will use the Provider Information Directory to access the most current provider information</w:t>
      </w:r>
      <w:r w:rsidR="001B53DE" w:rsidRPr="00834920">
        <w:t xml:space="preserve">. </w:t>
      </w:r>
      <w:r w:rsidRPr="00834920">
        <w:t>The German agency only requires a subset of the Provider Information Directory available information</w:t>
      </w:r>
      <w:r w:rsidR="001B53DE" w:rsidRPr="00834920">
        <w:t xml:space="preserve">. </w:t>
      </w:r>
      <w:r w:rsidRPr="00834920">
        <w:t>On a regular basis, the Provider Information Directory provides</w:t>
      </w:r>
      <w:r w:rsidR="002440EF" w:rsidRPr="00834920">
        <w:t>,</w:t>
      </w:r>
      <w:r w:rsidRPr="00834920">
        <w:t xml:space="preserve"> to the agency</w:t>
      </w:r>
      <w:r w:rsidR="002440EF" w:rsidRPr="00834920">
        <w:t>,</w:t>
      </w:r>
      <w:r w:rsidRPr="00834920">
        <w:t xml:space="preserve"> a list of the updated information needed</w:t>
      </w:r>
      <w:r w:rsidR="001B53DE" w:rsidRPr="00834920">
        <w:t xml:space="preserve">. </w:t>
      </w:r>
    </w:p>
    <w:p w14:paraId="2C57D1F9" w14:textId="77777777" w:rsidR="0080130C" w:rsidRPr="00834920" w:rsidRDefault="0080130C" w:rsidP="00061A51">
      <w:pPr>
        <w:pStyle w:val="BodyText"/>
      </w:pPr>
      <w:r w:rsidRPr="002B15A9">
        <w:rPr>
          <w:b/>
          <w:bCs/>
        </w:rPr>
        <w:t>Providing Personal Health records to a new Primary Care Physician:</w:t>
      </w:r>
      <w:r w:rsidRPr="00834920">
        <w:t xml:space="preserve"> An individual has changed health plans</w:t>
      </w:r>
      <w:r w:rsidR="001B53DE" w:rsidRPr="00834920">
        <w:t xml:space="preserve">. </w:t>
      </w:r>
      <w:r w:rsidR="00CE3AC6" w:rsidRPr="00834920">
        <w:t>A</w:t>
      </w:r>
      <w:r w:rsidRPr="00834920">
        <w:t>s a result</w:t>
      </w:r>
      <w:r w:rsidR="00CE3AC6" w:rsidRPr="00834920">
        <w:t xml:space="preserve"> that individual</w:t>
      </w:r>
      <w:r w:rsidRPr="00834920">
        <w:t xml:space="preserve"> must change his Primary Care Physician</w:t>
      </w:r>
      <w:r w:rsidR="001B53DE" w:rsidRPr="00834920">
        <w:t xml:space="preserve">. </w:t>
      </w:r>
      <w:r w:rsidRPr="00834920">
        <w:t xml:space="preserve">The individual has a Personal Health Record and would like to provide that information to his new Primary Care Physician. The individual needs to determine where to have the Personal Health Record transmitted to. </w:t>
      </w:r>
    </w:p>
    <w:p w14:paraId="401EFDC0" w14:textId="77777777" w:rsidR="0080130C" w:rsidRPr="00834920" w:rsidRDefault="0080130C" w:rsidP="00061A51">
      <w:pPr>
        <w:pStyle w:val="BodyText"/>
      </w:pPr>
      <w:r w:rsidRPr="002B15A9">
        <w:rPr>
          <w:b/>
          <w:bCs/>
        </w:rPr>
        <w:t>Certificate Retrieval:</w:t>
      </w:r>
      <w:r w:rsidRPr="00834920">
        <w:t xml:space="preserve"> National regulations in many European countries require that an electronically transmitted doctor’s letter </w:t>
      </w:r>
      <w:r w:rsidR="00935DFD" w:rsidRPr="00834920">
        <w:t>be</w:t>
      </w:r>
      <w:r w:rsidRPr="00834920">
        <w:t xml:space="preserve"> encrypted in a way that only the identified receiver is able to decrypt. In order to encrypt the letter, the sender has to discover the encryption certificate of the receiver.</w:t>
      </w:r>
    </w:p>
    <w:p w14:paraId="7FF97361" w14:textId="77777777" w:rsidR="005F015D" w:rsidRPr="00834920" w:rsidRDefault="005F015D" w:rsidP="00061A51">
      <w:pPr>
        <w:pStyle w:val="BodyText"/>
      </w:pPr>
      <w:r w:rsidRPr="002B15A9">
        <w:rPr>
          <w:b/>
          <w:bCs/>
        </w:rPr>
        <w:t>Language Retrieval:</w:t>
      </w:r>
      <w:r w:rsidRPr="00834920">
        <w:t xml:space="preserve"> An individual who only speaks Italian requires healthcare services at an Outpatient Clinic</w:t>
      </w:r>
      <w:r w:rsidR="001B53DE" w:rsidRPr="00834920">
        <w:t xml:space="preserve">. </w:t>
      </w:r>
      <w:r w:rsidRPr="00834920">
        <w:t>That individual would like to be able to communicate with the Clinic personnel, if at all possible</w:t>
      </w:r>
      <w:r w:rsidR="001B53DE" w:rsidRPr="00834920">
        <w:t xml:space="preserve">. </w:t>
      </w:r>
      <w:r w:rsidRPr="00834920">
        <w:t>The individual</w:t>
      </w:r>
      <w:r w:rsidR="002440EF" w:rsidRPr="00834920">
        <w:t>,</w:t>
      </w:r>
      <w:r w:rsidRPr="00834920">
        <w:t xml:space="preserve"> or his caregiver</w:t>
      </w:r>
      <w:r w:rsidR="002440EF" w:rsidRPr="00834920">
        <w:t>,</w:t>
      </w:r>
      <w:r w:rsidRPr="00834920">
        <w:t xml:space="preserve"> needs to determine which clinic supports Italian and provides the service that is required. </w:t>
      </w:r>
    </w:p>
    <w:p w14:paraId="1FCC5F21" w14:textId="77777777" w:rsidR="0080130C" w:rsidRPr="00834920" w:rsidRDefault="00CA07BE" w:rsidP="0080130C">
      <w:pPr>
        <w:pStyle w:val="Heading4"/>
        <w:numPr>
          <w:ilvl w:val="0"/>
          <w:numId w:val="0"/>
        </w:numPr>
        <w:rPr>
          <w:noProof w:val="0"/>
        </w:rPr>
      </w:pPr>
      <w:bookmarkStart w:id="117" w:name="_Toc520110675"/>
      <w:r w:rsidRPr="00834920">
        <w:rPr>
          <w:noProof w:val="0"/>
        </w:rPr>
        <w:t>28</w:t>
      </w:r>
      <w:r w:rsidR="0080130C" w:rsidRPr="00834920">
        <w:rPr>
          <w:noProof w:val="0"/>
        </w:rPr>
        <w:t xml:space="preserve">.3.1.2 </w:t>
      </w:r>
      <w:r w:rsidR="005E5A97" w:rsidRPr="00834920">
        <w:rPr>
          <w:noProof w:val="0"/>
        </w:rPr>
        <w:t>Provider Information Feed</w:t>
      </w:r>
      <w:r w:rsidR="0080130C" w:rsidRPr="00834920">
        <w:rPr>
          <w:noProof w:val="0"/>
        </w:rPr>
        <w:t xml:space="preserve"> Transaction Use Cases</w:t>
      </w:r>
      <w:bookmarkEnd w:id="117"/>
    </w:p>
    <w:p w14:paraId="7E6A3772" w14:textId="77777777" w:rsidR="006B13D6" w:rsidRPr="00834920" w:rsidRDefault="006B13D6" w:rsidP="00693F4E">
      <w:pPr>
        <w:pStyle w:val="BodyText"/>
      </w:pPr>
      <w:r w:rsidRPr="002B15A9">
        <w:rPr>
          <w:b/>
          <w:bCs/>
        </w:rPr>
        <w:t>Add Provider:</w:t>
      </w:r>
      <w:r w:rsidRPr="00834920">
        <w:t xml:space="preserve"> The following are a list of possible events that would </w:t>
      </w:r>
      <w:r w:rsidR="0080130C" w:rsidRPr="00834920">
        <w:t xml:space="preserve">result in </w:t>
      </w:r>
      <w:r w:rsidRPr="00834920">
        <w:t xml:space="preserve">the addition of a Healthcare Provider to the </w:t>
      </w:r>
      <w:r w:rsidR="00BF4A49" w:rsidRPr="00834920">
        <w:t>Provider Information Directory</w:t>
      </w:r>
      <w:r w:rsidRPr="00834920">
        <w:t xml:space="preserve">. </w:t>
      </w:r>
    </w:p>
    <w:p w14:paraId="4BDE1509" w14:textId="77777777" w:rsidR="006B13D6" w:rsidRPr="00834920" w:rsidRDefault="006B13D6" w:rsidP="00061A51">
      <w:pPr>
        <w:pStyle w:val="ListBullet2"/>
      </w:pPr>
      <w:r w:rsidRPr="00834920">
        <w:t xml:space="preserve">A provider adds himself/herself to the </w:t>
      </w:r>
      <w:r w:rsidR="00BF4A49" w:rsidRPr="00834920">
        <w:t>Provider Information Directory</w:t>
      </w:r>
      <w:r w:rsidR="003F0846" w:rsidRPr="00834920">
        <w:t>.</w:t>
      </w:r>
    </w:p>
    <w:p w14:paraId="21D9E798" w14:textId="77777777" w:rsidR="006B13D6" w:rsidRPr="00834920" w:rsidRDefault="006B13D6" w:rsidP="00061A51">
      <w:pPr>
        <w:pStyle w:val="ListBullet2"/>
      </w:pPr>
      <w:r w:rsidRPr="00834920">
        <w:t xml:space="preserve">An agent for the provider adds the provider to the </w:t>
      </w:r>
      <w:r w:rsidR="00BF4A49" w:rsidRPr="00834920">
        <w:t>Provider Information Directory</w:t>
      </w:r>
      <w:r w:rsidR="003F0846" w:rsidRPr="00834920">
        <w:t>.</w:t>
      </w:r>
    </w:p>
    <w:p w14:paraId="3F966638" w14:textId="77777777" w:rsidR="006B13D6" w:rsidRPr="00834920" w:rsidRDefault="006B13D6" w:rsidP="00061A51">
      <w:pPr>
        <w:pStyle w:val="ListBullet2"/>
      </w:pPr>
      <w:r w:rsidRPr="00834920">
        <w:t xml:space="preserve">An </w:t>
      </w:r>
      <w:proofErr w:type="spellStart"/>
      <w:r w:rsidRPr="00834920">
        <w:t>HIE</w:t>
      </w:r>
      <w:proofErr w:type="spellEnd"/>
      <w:r w:rsidR="002440EF" w:rsidRPr="00834920">
        <w:t>,</w:t>
      </w:r>
      <w:r w:rsidRPr="00834920">
        <w:t xml:space="preserve"> not yet </w:t>
      </w:r>
      <w:r w:rsidR="002440EF" w:rsidRPr="00834920">
        <w:t>in</w:t>
      </w:r>
      <w:r w:rsidRPr="00834920">
        <w:t xml:space="preserve"> the </w:t>
      </w:r>
      <w:r w:rsidR="00BF4A49" w:rsidRPr="00834920">
        <w:t>Provider Information Directory</w:t>
      </w:r>
      <w:r w:rsidR="002440EF" w:rsidRPr="00834920">
        <w:t>,</w:t>
      </w:r>
      <w:r w:rsidRPr="00834920">
        <w:t xml:space="preserve"> adds itself, its Organizations (hospitals, etc</w:t>
      </w:r>
      <w:r w:rsidR="00751C1E" w:rsidRPr="00834920">
        <w:t>.</w:t>
      </w:r>
      <w:r w:rsidRPr="00834920">
        <w:t xml:space="preserve">), the </w:t>
      </w:r>
      <w:r w:rsidR="00935DFD" w:rsidRPr="00834920">
        <w:t>O</w:t>
      </w:r>
      <w:r w:rsidRPr="00834920">
        <w:t>rganization</w:t>
      </w:r>
      <w:r w:rsidR="00935DFD" w:rsidRPr="00834920">
        <w:t>’</w:t>
      </w:r>
      <w:r w:rsidRPr="00834920">
        <w:t xml:space="preserve">s associated departments, and its providers to the </w:t>
      </w:r>
      <w:r w:rsidR="00BF4A49" w:rsidRPr="00834920">
        <w:t>Provider Information Directory</w:t>
      </w:r>
      <w:r w:rsidR="003F0846" w:rsidRPr="00834920">
        <w:t>.</w:t>
      </w:r>
    </w:p>
    <w:p w14:paraId="07DC4E6F" w14:textId="77777777" w:rsidR="006B13D6" w:rsidRPr="00834920" w:rsidRDefault="006B13D6" w:rsidP="00061A51">
      <w:pPr>
        <w:pStyle w:val="ListBullet2"/>
      </w:pPr>
      <w:r w:rsidRPr="00834920">
        <w:t xml:space="preserve">An entity already on the </w:t>
      </w:r>
      <w:r w:rsidR="00BF4A49" w:rsidRPr="00834920">
        <w:t>Provider Information Directory</w:t>
      </w:r>
      <w:r w:rsidRPr="00834920">
        <w:t>, like an</w:t>
      </w:r>
      <w:r w:rsidR="00BF4A49" w:rsidRPr="00834920">
        <w:t xml:space="preserve"> </w:t>
      </w:r>
      <w:proofErr w:type="spellStart"/>
      <w:r w:rsidR="00BF4A49" w:rsidRPr="00834920">
        <w:t>HIE</w:t>
      </w:r>
      <w:proofErr w:type="spellEnd"/>
      <w:r w:rsidR="00BF4A49" w:rsidRPr="00834920">
        <w:t xml:space="preserve"> or Organization, adds p</w:t>
      </w:r>
      <w:r w:rsidRPr="00834920">
        <w:t>roviders (Individual or Organization)</w:t>
      </w:r>
      <w:r w:rsidR="003F0846" w:rsidRPr="00834920">
        <w:t>.</w:t>
      </w:r>
    </w:p>
    <w:p w14:paraId="29B9B4DE" w14:textId="77777777" w:rsidR="006B13D6" w:rsidRPr="00834920" w:rsidRDefault="006B13D6" w:rsidP="00061A51">
      <w:pPr>
        <w:pStyle w:val="ListBullet2"/>
      </w:pPr>
      <w:r w:rsidRPr="00834920">
        <w:lastRenderedPageBreak/>
        <w:t xml:space="preserve">A credentialing organization has credentialed new members and would like to add them to the </w:t>
      </w:r>
      <w:r w:rsidR="00BF4A49" w:rsidRPr="00834920">
        <w:t>Provider Information Directory</w:t>
      </w:r>
      <w:r w:rsidRPr="00834920">
        <w:t xml:space="preserve"> (Providers may not exist</w:t>
      </w:r>
      <w:r w:rsidR="00935DFD" w:rsidRPr="00834920">
        <w:t>;</w:t>
      </w:r>
      <w:r w:rsidRPr="00834920">
        <w:t xml:space="preserve"> this should be an add request</w:t>
      </w:r>
      <w:r w:rsidR="00935DFD" w:rsidRPr="00834920">
        <w:t>.</w:t>
      </w:r>
      <w:r w:rsidRPr="00834920">
        <w:t>)</w:t>
      </w:r>
      <w:r w:rsidR="003F0846" w:rsidRPr="00834920">
        <w:t>.</w:t>
      </w:r>
    </w:p>
    <w:p w14:paraId="545C797F" w14:textId="77777777" w:rsidR="006B13D6" w:rsidRPr="00834920" w:rsidRDefault="006B13D6" w:rsidP="00061A51">
      <w:pPr>
        <w:pStyle w:val="BodyText"/>
      </w:pPr>
      <w:r w:rsidRPr="002B15A9">
        <w:rPr>
          <w:b/>
          <w:bCs/>
        </w:rPr>
        <w:t>Update Provider:</w:t>
      </w:r>
      <w:r w:rsidRPr="00834920">
        <w:t xml:space="preserve"> The following are a list of possible events that would re</w:t>
      </w:r>
      <w:r w:rsidR="0080130C" w:rsidRPr="00834920">
        <w:t>sult in</w:t>
      </w:r>
      <w:r w:rsidRPr="00834920">
        <w:t xml:space="preserve"> the updating of a Healthcare Provider to the </w:t>
      </w:r>
      <w:r w:rsidR="00BF4A49" w:rsidRPr="00834920">
        <w:t>Provider Information Directory</w:t>
      </w:r>
      <w:r w:rsidRPr="00834920">
        <w:t xml:space="preserve">. </w:t>
      </w:r>
    </w:p>
    <w:p w14:paraId="7AADD699" w14:textId="77777777" w:rsidR="006B13D6" w:rsidRPr="00834920" w:rsidRDefault="006B13D6" w:rsidP="00061A51">
      <w:pPr>
        <w:pStyle w:val="ListBullet2"/>
      </w:pPr>
      <w:r w:rsidRPr="00834920">
        <w:t>A provider updates information for themselves: adds/deletes/changes his/her location, or adds/deletes a relationship, changes his/her name, adds/deletes/updates a credential, adds/deletes/updates identifiers</w:t>
      </w:r>
      <w:r w:rsidR="00935DFD" w:rsidRPr="00834920">
        <w:t>.</w:t>
      </w:r>
      <w:r w:rsidRPr="00834920">
        <w:t xml:space="preserve"> </w:t>
      </w:r>
    </w:p>
    <w:p w14:paraId="7A0EA723" w14:textId="4B161FB7" w:rsidR="006B13D6" w:rsidRPr="00834920" w:rsidRDefault="006B13D6" w:rsidP="00061A51">
      <w:pPr>
        <w:pStyle w:val="ListBullet2"/>
      </w:pPr>
      <w:r w:rsidRPr="00834920">
        <w:t xml:space="preserve">A provider retires and wishes to </w:t>
      </w:r>
      <w:r w:rsidR="00362821" w:rsidRPr="00834920">
        <w:t>dissociate</w:t>
      </w:r>
      <w:r w:rsidR="00B1253D" w:rsidRPr="00834920">
        <w:t xml:space="preserve"> </w:t>
      </w:r>
      <w:r w:rsidRPr="00834920">
        <w:t xml:space="preserve">himself/herself from the </w:t>
      </w:r>
      <w:r w:rsidR="00BF4A49" w:rsidRPr="00834920">
        <w:t>Provider Information Directory</w:t>
      </w:r>
      <w:r w:rsidR="00362821" w:rsidRPr="00834920">
        <w:t>.</w:t>
      </w:r>
      <w:r w:rsidRPr="00834920">
        <w:t xml:space="preserve"> </w:t>
      </w:r>
      <w:r w:rsidR="00362821" w:rsidRPr="00834920">
        <w:t xml:space="preserve">Provider Information Directory does not allow delete to preserve the historical </w:t>
      </w:r>
      <w:r w:rsidR="00EE6173" w:rsidRPr="00834920">
        <w:t>information but</w:t>
      </w:r>
      <w:r w:rsidR="00362821" w:rsidRPr="00834920">
        <w:t xml:space="preserve"> allows </w:t>
      </w:r>
      <w:r w:rsidRPr="00834920">
        <w:t>deactivat</w:t>
      </w:r>
      <w:r w:rsidR="00B1253D" w:rsidRPr="00834920">
        <w:t>ing</w:t>
      </w:r>
      <w:r w:rsidR="00362821" w:rsidRPr="00834920">
        <w:t xml:space="preserve"> of a provider entry.</w:t>
      </w:r>
    </w:p>
    <w:p w14:paraId="1F2ED7C9" w14:textId="77777777" w:rsidR="006B13D6" w:rsidRPr="00834920" w:rsidRDefault="006B13D6" w:rsidP="00061A51">
      <w:pPr>
        <w:pStyle w:val="ListBullet2"/>
      </w:pPr>
      <w:r w:rsidRPr="00834920">
        <w:t xml:space="preserve">An agent for the provider updates information for the provider: adds/deletes/changes </w:t>
      </w:r>
      <w:r w:rsidR="00E04A1A" w:rsidRPr="00834920">
        <w:t>the provider</w:t>
      </w:r>
      <w:r w:rsidRPr="00834920">
        <w:t xml:space="preserve"> location, or adds/deletes a relationship, changes </w:t>
      </w:r>
      <w:r w:rsidR="00E04A1A" w:rsidRPr="00834920">
        <w:t>the provider</w:t>
      </w:r>
      <w:r w:rsidRPr="00834920">
        <w:t xml:space="preserve"> name, adds/deletes/updates a credential, adds/deletes/updates identifiers</w:t>
      </w:r>
      <w:r w:rsidR="00587B91" w:rsidRPr="00834920">
        <w:t>.</w:t>
      </w:r>
      <w:r w:rsidRPr="00834920">
        <w:t xml:space="preserve"> </w:t>
      </w:r>
    </w:p>
    <w:p w14:paraId="63190D6A" w14:textId="77777777" w:rsidR="006B13D6" w:rsidRPr="00834920" w:rsidRDefault="006B13D6" w:rsidP="00061A51">
      <w:pPr>
        <w:pStyle w:val="ListBullet2"/>
      </w:pPr>
      <w:r w:rsidRPr="00834920">
        <w:t>A credentialing organization has renewed credentials for its members</w:t>
      </w:r>
      <w:r w:rsidR="00935DFD" w:rsidRPr="00834920">
        <w:t>.</w:t>
      </w:r>
      <w:r w:rsidRPr="00834920">
        <w:t xml:space="preserve"> </w:t>
      </w:r>
    </w:p>
    <w:p w14:paraId="53247BB7" w14:textId="77777777" w:rsidR="006B13D6" w:rsidRPr="00834920" w:rsidRDefault="006B13D6" w:rsidP="00061A51">
      <w:pPr>
        <w:pStyle w:val="ListBullet2"/>
      </w:pPr>
      <w:r w:rsidRPr="00834920">
        <w:t xml:space="preserve">An entity already on the </w:t>
      </w:r>
      <w:r w:rsidR="00BF4A49" w:rsidRPr="00834920">
        <w:t>Provider Information Directory</w:t>
      </w:r>
      <w:r w:rsidRPr="00834920">
        <w:t xml:space="preserve">, like an </w:t>
      </w:r>
      <w:proofErr w:type="spellStart"/>
      <w:r w:rsidRPr="00834920">
        <w:t>HIE</w:t>
      </w:r>
      <w:proofErr w:type="spellEnd"/>
      <w:r w:rsidRPr="00834920">
        <w:t xml:space="preserve"> or Organization, has modified Provider information (Individual or Organization)</w:t>
      </w:r>
      <w:r w:rsidR="001B53DE" w:rsidRPr="00834920">
        <w:t xml:space="preserve">. </w:t>
      </w:r>
      <w:r w:rsidR="002616C9" w:rsidRPr="00834920">
        <w:t>The</w:t>
      </w:r>
      <w:r w:rsidRPr="00834920">
        <w:t xml:space="preserve"> location has changed, providers have disassociated themselves with the organization, a new location has been added, </w:t>
      </w:r>
      <w:r w:rsidR="005C214B" w:rsidRPr="00834920">
        <w:t xml:space="preserve">or </w:t>
      </w:r>
      <w:r w:rsidRPr="00834920">
        <w:t>a provider has retired</w:t>
      </w:r>
      <w:r w:rsidR="001B53DE" w:rsidRPr="00834920">
        <w:t xml:space="preserve">. </w:t>
      </w:r>
    </w:p>
    <w:p w14:paraId="39AAFE03" w14:textId="77777777" w:rsidR="00AC5412" w:rsidRPr="00834920" w:rsidRDefault="00AC5412" w:rsidP="00061A51">
      <w:pPr>
        <w:pStyle w:val="BodyText"/>
      </w:pPr>
      <w:r w:rsidRPr="00834920">
        <w:rPr>
          <w:b/>
          <w:bCs/>
        </w:rPr>
        <w:t xml:space="preserve">Current </w:t>
      </w:r>
      <w:r w:rsidR="00FC375F" w:rsidRPr="00834920">
        <w:rPr>
          <w:b/>
          <w:bCs/>
        </w:rPr>
        <w:t>Situation</w:t>
      </w:r>
      <w:r w:rsidRPr="00834920">
        <w:rPr>
          <w:b/>
          <w:bCs/>
        </w:rPr>
        <w:t>:</w:t>
      </w:r>
      <w:r w:rsidRPr="00834920">
        <w:t xml:space="preserve"> Healthcare provider directories which are maintained via a “push” process, meaning additions and changes are sent to the directory on a regular basis, for processing: </w:t>
      </w:r>
    </w:p>
    <w:p w14:paraId="6FDF8D75" w14:textId="77777777" w:rsidR="00AC5412" w:rsidRPr="00834920" w:rsidRDefault="00AC5412" w:rsidP="00061A51">
      <w:pPr>
        <w:pStyle w:val="ListBullet2"/>
      </w:pPr>
      <w:r w:rsidRPr="00834920">
        <w:t>May receive adds and updates from only one source</w:t>
      </w:r>
    </w:p>
    <w:p w14:paraId="6E42AF92" w14:textId="77777777" w:rsidR="00AC5412" w:rsidRPr="00834920" w:rsidRDefault="00AC5412" w:rsidP="00061A51">
      <w:pPr>
        <w:pStyle w:val="ListContinue2"/>
      </w:pPr>
      <w:r w:rsidRPr="00834920">
        <w:t>or</w:t>
      </w:r>
    </w:p>
    <w:p w14:paraId="0F566DCD" w14:textId="77777777" w:rsidR="00AC5412" w:rsidRPr="00834920" w:rsidRDefault="00AC5412" w:rsidP="00061A51">
      <w:pPr>
        <w:pStyle w:val="ListBullet2"/>
      </w:pPr>
      <w:r w:rsidRPr="00834920">
        <w:rPr>
          <w:rStyle w:val="ListBullet2Char"/>
        </w:rPr>
        <w:t>Must have the capability for different modes of communications if it receives updates from more than one source</w:t>
      </w:r>
      <w:r w:rsidR="001B53DE" w:rsidRPr="00834920">
        <w:t xml:space="preserve">. </w:t>
      </w:r>
    </w:p>
    <w:p w14:paraId="01BF0B65" w14:textId="77777777" w:rsidR="00AC5412" w:rsidRPr="00834920" w:rsidRDefault="00AC5412" w:rsidP="00061A51">
      <w:pPr>
        <w:pStyle w:val="BodyText"/>
      </w:pPr>
      <w:r w:rsidRPr="00834920">
        <w:t>If a single source of healthcare provider information “pushes” adds and updates to multiple directories, then that source may need to communicate with each healthcare provider directory differently</w:t>
      </w:r>
      <w:r w:rsidR="001B53DE" w:rsidRPr="00834920">
        <w:t xml:space="preserve">. </w:t>
      </w:r>
    </w:p>
    <w:p w14:paraId="1924E4D4" w14:textId="77777777" w:rsidR="00AC5412" w:rsidRPr="00834920" w:rsidRDefault="00FC375F" w:rsidP="00061A51">
      <w:pPr>
        <w:pStyle w:val="BodyText"/>
      </w:pPr>
      <w:r w:rsidRPr="00834920">
        <w:rPr>
          <w:b/>
          <w:bCs/>
        </w:rPr>
        <w:t xml:space="preserve">Use of </w:t>
      </w:r>
      <w:proofErr w:type="spellStart"/>
      <w:r w:rsidRPr="00834920">
        <w:rPr>
          <w:b/>
          <w:bCs/>
        </w:rPr>
        <w:t>HPD</w:t>
      </w:r>
      <w:proofErr w:type="spellEnd"/>
      <w:r w:rsidR="00AC5412" w:rsidRPr="00834920">
        <w:rPr>
          <w:b/>
          <w:bCs/>
        </w:rPr>
        <w:t>:</w:t>
      </w:r>
      <w:r w:rsidR="00AC5412" w:rsidRPr="00834920">
        <w:t xml:space="preserve"> The Provider Information Directory is maintained by receiving information in the standardized format regardless of the source “pushing” that information</w:t>
      </w:r>
      <w:r w:rsidR="001B53DE" w:rsidRPr="00834920">
        <w:t xml:space="preserve">. </w:t>
      </w:r>
      <w:r w:rsidR="00AC5412" w:rsidRPr="00834920">
        <w:t xml:space="preserve">Adding another source is transparent to the Provider Information Directory. </w:t>
      </w:r>
    </w:p>
    <w:p w14:paraId="376B6944" w14:textId="77777777" w:rsidR="00AC5412" w:rsidRPr="00834920" w:rsidRDefault="00AC5412" w:rsidP="00061A51">
      <w:pPr>
        <w:pStyle w:val="BodyText"/>
      </w:pPr>
      <w:r w:rsidRPr="00834920">
        <w:t xml:space="preserve">If a single source “pushes” data to multiple Provider Information Directories that subscribe to the </w:t>
      </w:r>
      <w:proofErr w:type="spellStart"/>
      <w:r w:rsidRPr="00834920">
        <w:t>HPD</w:t>
      </w:r>
      <w:proofErr w:type="spellEnd"/>
      <w:r w:rsidRPr="00834920">
        <w:t xml:space="preserve"> </w:t>
      </w:r>
      <w:r w:rsidR="00256931" w:rsidRPr="00834920">
        <w:t>Profile</w:t>
      </w:r>
      <w:r w:rsidRPr="00834920">
        <w:t xml:space="preserve"> then only one form of communication is required</w:t>
      </w:r>
      <w:r w:rsidR="001B53DE" w:rsidRPr="00834920">
        <w:t xml:space="preserve">. </w:t>
      </w:r>
      <w:r w:rsidRPr="00834920">
        <w:t xml:space="preserve">Adding another Provider Information Directory would be transparent to the source. </w:t>
      </w:r>
    </w:p>
    <w:p w14:paraId="2EB234CA" w14:textId="77777777" w:rsidR="00FE14A0" w:rsidRPr="00834920" w:rsidRDefault="00FE14A0" w:rsidP="00CD3404">
      <w:pPr>
        <w:pStyle w:val="Heading4"/>
        <w:numPr>
          <w:ilvl w:val="0"/>
          <w:numId w:val="0"/>
        </w:numPr>
        <w:ind w:left="864" w:hanging="864"/>
        <w:rPr>
          <w:noProof w:val="0"/>
        </w:rPr>
      </w:pPr>
      <w:bookmarkStart w:id="118" w:name="_Toc520110676"/>
      <w:r w:rsidRPr="00834920">
        <w:rPr>
          <w:noProof w:val="0"/>
        </w:rPr>
        <w:lastRenderedPageBreak/>
        <w:t>28.3.1.3 Provider Information Query Federation Use Cases</w:t>
      </w:r>
      <w:bookmarkEnd w:id="118"/>
    </w:p>
    <w:p w14:paraId="059FF01E" w14:textId="77777777" w:rsidR="00FE14A0" w:rsidRPr="00834920" w:rsidRDefault="00FE14A0" w:rsidP="00CD3404">
      <w:pPr>
        <w:pStyle w:val="ListNumber2"/>
      </w:pPr>
      <w:r w:rsidRPr="00834920">
        <w:t xml:space="preserve">A State </w:t>
      </w:r>
      <w:proofErr w:type="spellStart"/>
      <w:r w:rsidRPr="00834920">
        <w:t>HIE</w:t>
      </w:r>
      <w:proofErr w:type="spellEnd"/>
      <w:r w:rsidRPr="00834920">
        <w:t xml:space="preserve"> would like to establish a common service that can be used by providers to look up other providers for referrals without requiring prior knowledge of other existing directories within the state. The State </w:t>
      </w:r>
      <w:proofErr w:type="spellStart"/>
      <w:r w:rsidRPr="00834920">
        <w:t>HIE</w:t>
      </w:r>
      <w:proofErr w:type="spellEnd"/>
      <w:r w:rsidRPr="00834920">
        <w:t xml:space="preserve"> will onboard the directory operators along with their local Provider Directories so that they can be accessed via a single service. This can also be a service provided by other local or regional </w:t>
      </w:r>
      <w:proofErr w:type="spellStart"/>
      <w:r w:rsidRPr="00834920">
        <w:t>HIEs</w:t>
      </w:r>
      <w:proofErr w:type="spellEnd"/>
      <w:r w:rsidRPr="00834920">
        <w:t>.</w:t>
      </w:r>
    </w:p>
    <w:p w14:paraId="63CB745B" w14:textId="77777777" w:rsidR="00FE14A0" w:rsidRPr="00834920" w:rsidRDefault="00FE14A0" w:rsidP="00CD3404">
      <w:pPr>
        <w:pStyle w:val="ListNumber2"/>
      </w:pPr>
      <w:r w:rsidRPr="00834920">
        <w:t xml:space="preserve">A State </w:t>
      </w:r>
      <w:proofErr w:type="spellStart"/>
      <w:r w:rsidRPr="00834920">
        <w:t>HIE</w:t>
      </w:r>
      <w:proofErr w:type="spellEnd"/>
      <w:r w:rsidRPr="00834920">
        <w:t xml:space="preserve"> would like to establish a service that can query other state directories for provider information on behalf of providers within the state for out-of-state referrals, disaster response, and other uses. Any state would only query the established directories for each state. This service can also be provided by other local or regional multi-state </w:t>
      </w:r>
      <w:proofErr w:type="spellStart"/>
      <w:r w:rsidRPr="00834920">
        <w:t>HIEs</w:t>
      </w:r>
      <w:proofErr w:type="spellEnd"/>
      <w:r w:rsidRPr="00834920">
        <w:t>.</w:t>
      </w:r>
    </w:p>
    <w:p w14:paraId="0F3BAF83" w14:textId="77777777" w:rsidR="00FE14A0" w:rsidRPr="00834920" w:rsidRDefault="00FE14A0" w:rsidP="00CD3404">
      <w:pPr>
        <w:pStyle w:val="ListNumber2"/>
      </w:pPr>
      <w:r w:rsidRPr="00834920">
        <w:t>A national directory operator would like to provide a service for providers across the nation to query for information about other providers locally or nationally.</w:t>
      </w:r>
    </w:p>
    <w:p w14:paraId="7FC8F001" w14:textId="77777777" w:rsidR="00FE14A0" w:rsidRPr="00834920" w:rsidRDefault="00FE14A0" w:rsidP="00CD3404">
      <w:pPr>
        <w:pStyle w:val="ListNumber2"/>
      </w:pPr>
      <w:r w:rsidRPr="00834920">
        <w:t xml:space="preserve">A local directory operator would like to play the role of provider data aggregator and expose a standards compliant service for multiple local directories which support proprietary protocols for query. </w:t>
      </w:r>
    </w:p>
    <w:p w14:paraId="5AAC5823" w14:textId="77777777" w:rsidR="00FE14A0" w:rsidRPr="00834920" w:rsidRDefault="00FE14A0" w:rsidP="00CD3404">
      <w:pPr>
        <w:pStyle w:val="ListNumber2"/>
      </w:pPr>
      <w:r w:rsidRPr="00834920">
        <w:t>eHealth Exchange would like to create a directory of all the electronic service endpoints of the participants so that they can be discovered for health information exchange purposes.</w:t>
      </w:r>
    </w:p>
    <w:p w14:paraId="20BE27A2" w14:textId="77777777" w:rsidR="00F25BB1" w:rsidRPr="00834920" w:rsidRDefault="00CA07BE" w:rsidP="00F25BB1">
      <w:pPr>
        <w:pStyle w:val="Heading3"/>
        <w:numPr>
          <w:ilvl w:val="0"/>
          <w:numId w:val="0"/>
        </w:numPr>
        <w:rPr>
          <w:noProof w:val="0"/>
        </w:rPr>
      </w:pPr>
      <w:bookmarkStart w:id="119" w:name="_Toc253489446"/>
      <w:bookmarkStart w:id="120" w:name="_Toc520110677"/>
      <w:r w:rsidRPr="00834920">
        <w:rPr>
          <w:noProof w:val="0"/>
        </w:rPr>
        <w:t>28</w:t>
      </w:r>
      <w:r w:rsidR="00F25BB1" w:rsidRPr="00834920">
        <w:rPr>
          <w:noProof w:val="0"/>
        </w:rPr>
        <w:t>.3.2</w:t>
      </w:r>
      <w:r w:rsidR="00946A2E" w:rsidRPr="00834920">
        <w:rPr>
          <w:noProof w:val="0"/>
        </w:rPr>
        <w:t xml:space="preserve"> Detailed Interactions</w:t>
      </w:r>
      <w:bookmarkEnd w:id="119"/>
      <w:bookmarkEnd w:id="120"/>
    </w:p>
    <w:p w14:paraId="3A03416D" w14:textId="77777777" w:rsidR="00800E38" w:rsidRPr="00834920" w:rsidRDefault="00CA07BE" w:rsidP="00800E38">
      <w:pPr>
        <w:pStyle w:val="Heading4"/>
        <w:numPr>
          <w:ilvl w:val="0"/>
          <w:numId w:val="0"/>
        </w:numPr>
        <w:rPr>
          <w:noProof w:val="0"/>
        </w:rPr>
      </w:pPr>
      <w:bookmarkStart w:id="121" w:name="_Toc520110678"/>
      <w:r w:rsidRPr="00834920">
        <w:rPr>
          <w:noProof w:val="0"/>
        </w:rPr>
        <w:t>28</w:t>
      </w:r>
      <w:r w:rsidR="000A75F7" w:rsidRPr="00834920">
        <w:rPr>
          <w:noProof w:val="0"/>
        </w:rPr>
        <w:t>.3.2</w:t>
      </w:r>
      <w:r w:rsidR="00800E38" w:rsidRPr="00834920">
        <w:rPr>
          <w:noProof w:val="0"/>
        </w:rPr>
        <w:t>.1 Detail Interactions – Transactions</w:t>
      </w:r>
      <w:bookmarkEnd w:id="121"/>
    </w:p>
    <w:p w14:paraId="29F1C8B1" w14:textId="77777777" w:rsidR="00CF283F" w:rsidRPr="00834920" w:rsidRDefault="00516549">
      <w:pPr>
        <w:pStyle w:val="BodyText"/>
      </w:pPr>
      <w:r w:rsidRPr="00834920">
        <w:t xml:space="preserve">As described in </w:t>
      </w:r>
      <w:r w:rsidR="00256931" w:rsidRPr="00834920">
        <w:t>Figure</w:t>
      </w:r>
      <w:r w:rsidRPr="00834920">
        <w:t xml:space="preserve"> </w:t>
      </w:r>
      <w:r w:rsidR="00CA07BE" w:rsidRPr="00834920">
        <w:t>28</w:t>
      </w:r>
      <w:r w:rsidR="00384585" w:rsidRPr="00834920">
        <w:t>.</w:t>
      </w:r>
      <w:r w:rsidRPr="00834920">
        <w:t>3</w:t>
      </w:r>
      <w:r w:rsidR="00BB1364" w:rsidRPr="00834920">
        <w:t>.</w:t>
      </w:r>
      <w:r w:rsidR="00BA14C9" w:rsidRPr="00834920">
        <w:t>2.1</w:t>
      </w:r>
      <w:r w:rsidRPr="00834920">
        <w:t xml:space="preserve">-1, there are two main interactions with the </w:t>
      </w:r>
      <w:r w:rsidR="00BF4A49" w:rsidRPr="00834920">
        <w:t>Provider Information Directory</w:t>
      </w:r>
      <w:r w:rsidR="001B53DE" w:rsidRPr="00834920">
        <w:t xml:space="preserve">. </w:t>
      </w:r>
      <w:r w:rsidRPr="00834920">
        <w:t xml:space="preserve">One is the </w:t>
      </w:r>
      <w:r w:rsidR="00BF4A49" w:rsidRPr="00834920">
        <w:t xml:space="preserve">Provider Information </w:t>
      </w:r>
      <w:r w:rsidR="0094503A" w:rsidRPr="00834920">
        <w:t xml:space="preserve">Source </w:t>
      </w:r>
      <w:r w:rsidR="00256931" w:rsidRPr="00834920">
        <w:t>Actor</w:t>
      </w:r>
      <w:r w:rsidR="003F0846" w:rsidRPr="00834920">
        <w:t>’s</w:t>
      </w:r>
      <w:r w:rsidR="0094503A" w:rsidRPr="00834920">
        <w:t xml:space="preserve"> interaction with the </w:t>
      </w:r>
      <w:r w:rsidR="00BF4A49" w:rsidRPr="00834920">
        <w:t>Provider Information Directory</w:t>
      </w:r>
      <w:r w:rsidR="0094503A" w:rsidRPr="00834920">
        <w:t xml:space="preserve">, and the other is the </w:t>
      </w:r>
      <w:r w:rsidR="00BF4A49" w:rsidRPr="00834920">
        <w:t xml:space="preserve">Provider Information </w:t>
      </w:r>
      <w:r w:rsidR="0094503A" w:rsidRPr="00834920">
        <w:t xml:space="preserve">Consumer </w:t>
      </w:r>
      <w:r w:rsidR="00256931" w:rsidRPr="00834920">
        <w:t>Actor</w:t>
      </w:r>
      <w:r w:rsidR="003F0846" w:rsidRPr="00834920">
        <w:t>’s interaction</w:t>
      </w:r>
      <w:r w:rsidR="0094503A" w:rsidRPr="00834920">
        <w:t xml:space="preserve"> with the </w:t>
      </w:r>
      <w:r w:rsidR="00BF4A49" w:rsidRPr="00834920">
        <w:t>Provider Information Directory</w:t>
      </w:r>
      <w:r w:rsidR="0094503A" w:rsidRPr="00834920">
        <w:t xml:space="preserve">. </w:t>
      </w:r>
    </w:p>
    <w:p w14:paraId="3BACFCD4" w14:textId="2ACB9BAE" w:rsidR="0094503A" w:rsidRPr="00834920" w:rsidRDefault="00F4764B" w:rsidP="00061A51">
      <w:pPr>
        <w:pStyle w:val="ListBullet2"/>
      </w:pPr>
      <w:r w:rsidRPr="00834920">
        <w:t xml:space="preserve">Provider Information </w:t>
      </w:r>
      <w:r w:rsidR="009C61AF" w:rsidRPr="00834920">
        <w:t>Source</w:t>
      </w:r>
      <w:r w:rsidR="0094503A" w:rsidRPr="00834920">
        <w:t xml:space="preserve"> initiates a </w:t>
      </w:r>
      <w:r w:rsidR="005E5A97" w:rsidRPr="00834920">
        <w:t>Provider Information Feed</w:t>
      </w:r>
      <w:r w:rsidR="0094503A" w:rsidRPr="00834920">
        <w:t xml:space="preserve"> transaction and receives a </w:t>
      </w:r>
      <w:r w:rsidR="005E5A97" w:rsidRPr="00834920">
        <w:t>Provider Information Feed</w:t>
      </w:r>
      <w:r w:rsidR="0094503A" w:rsidRPr="00834920">
        <w:t xml:space="preserve"> </w:t>
      </w:r>
      <w:r w:rsidR="004931EF" w:rsidRPr="00834920">
        <w:t xml:space="preserve">acknowledgement </w:t>
      </w:r>
      <w:r w:rsidR="00F01E25" w:rsidRPr="00834920">
        <w:t xml:space="preserve">indicating </w:t>
      </w:r>
      <w:r w:rsidR="004931EF" w:rsidRPr="00834920">
        <w:t xml:space="preserve">that the </w:t>
      </w:r>
      <w:r w:rsidR="005E5A97" w:rsidRPr="00834920">
        <w:t>Provider Information Feed</w:t>
      </w:r>
      <w:r w:rsidR="004931EF" w:rsidRPr="00834920">
        <w:t xml:space="preserve"> transaction has been received</w:t>
      </w:r>
      <w:r w:rsidR="001B53DE" w:rsidRPr="00834920">
        <w:t xml:space="preserve">. </w:t>
      </w:r>
      <w:r w:rsidR="0094503A" w:rsidRPr="00834920">
        <w:t xml:space="preserve">The </w:t>
      </w:r>
      <w:r w:rsidR="00BF4A49" w:rsidRPr="00834920">
        <w:t>Provider Information Directory</w:t>
      </w:r>
      <w:r w:rsidR="0094503A" w:rsidRPr="00834920">
        <w:t xml:space="preserve"> </w:t>
      </w:r>
      <w:r w:rsidR="00AC752F" w:rsidRPr="00834920">
        <w:t>processes the</w:t>
      </w:r>
      <w:r w:rsidR="0094503A" w:rsidRPr="00834920">
        <w:t xml:space="preserve"> </w:t>
      </w:r>
      <w:r w:rsidR="005E5A97" w:rsidRPr="00834920">
        <w:t>Provider Information Feed</w:t>
      </w:r>
      <w:r w:rsidR="0094503A" w:rsidRPr="00834920">
        <w:t xml:space="preserve"> </w:t>
      </w:r>
      <w:r w:rsidR="00EE6173" w:rsidRPr="00834920">
        <w:t>request but</w:t>
      </w:r>
      <w:r w:rsidR="0094503A" w:rsidRPr="00834920">
        <w:t xml:space="preserve"> does not indicate to the </w:t>
      </w:r>
      <w:r w:rsidRPr="00834920">
        <w:t xml:space="preserve">Provider Information </w:t>
      </w:r>
      <w:r w:rsidR="009C61AF" w:rsidRPr="00834920">
        <w:t>Source</w:t>
      </w:r>
      <w:r w:rsidR="0094503A" w:rsidRPr="00834920">
        <w:t xml:space="preserve"> whet</w:t>
      </w:r>
      <w:r w:rsidR="001266CD" w:rsidRPr="00834920">
        <w:t>h</w:t>
      </w:r>
      <w:r w:rsidR="0094503A" w:rsidRPr="00834920">
        <w:t xml:space="preserve">er or not the </w:t>
      </w:r>
      <w:r w:rsidR="005E5A97" w:rsidRPr="00834920">
        <w:t>Provider Information Feed</w:t>
      </w:r>
      <w:r w:rsidR="0094503A" w:rsidRPr="00834920">
        <w:t xml:space="preserve"> was successful</w:t>
      </w:r>
      <w:r w:rsidR="00C77BE0" w:rsidRPr="00834920">
        <w:t>ly processed</w:t>
      </w:r>
      <w:r w:rsidR="0094503A" w:rsidRPr="00834920">
        <w:t xml:space="preserve">. </w:t>
      </w:r>
      <w:r w:rsidR="004931EF" w:rsidRPr="00834920">
        <w:t xml:space="preserve">The </w:t>
      </w:r>
      <w:r w:rsidR="00C77BE0" w:rsidRPr="00834920">
        <w:t xml:space="preserve">data management </w:t>
      </w:r>
      <w:r w:rsidR="004931EF" w:rsidRPr="00834920">
        <w:t xml:space="preserve">actions taken by the </w:t>
      </w:r>
      <w:r w:rsidR="00BF4A49" w:rsidRPr="00834920">
        <w:t>Provider Information Directory</w:t>
      </w:r>
      <w:r w:rsidR="004931EF" w:rsidRPr="00834920">
        <w:t xml:space="preserve"> </w:t>
      </w:r>
      <w:r w:rsidR="00C77BE0" w:rsidRPr="00834920">
        <w:t xml:space="preserve">associated </w:t>
      </w:r>
      <w:r w:rsidR="004931EF" w:rsidRPr="00834920">
        <w:t xml:space="preserve">with the </w:t>
      </w:r>
      <w:r w:rsidR="005E5A97" w:rsidRPr="00834920">
        <w:t>Provider Information Feed</w:t>
      </w:r>
      <w:r w:rsidR="004931EF" w:rsidRPr="00834920">
        <w:t xml:space="preserve"> transaction </w:t>
      </w:r>
      <w:r w:rsidR="00B01149" w:rsidRPr="00834920">
        <w:t>are</w:t>
      </w:r>
      <w:r w:rsidR="004931EF" w:rsidRPr="00834920">
        <w:t xml:space="preserve"> outside the scope of this profile. </w:t>
      </w:r>
    </w:p>
    <w:p w14:paraId="766C1246" w14:textId="77777777" w:rsidR="00601F63" w:rsidRPr="00834920" w:rsidRDefault="00F4764B" w:rsidP="00061A51">
      <w:pPr>
        <w:pStyle w:val="ListBullet2"/>
      </w:pPr>
      <w:r w:rsidRPr="00834920">
        <w:t xml:space="preserve">Provider Information </w:t>
      </w:r>
      <w:r w:rsidR="00601F63" w:rsidRPr="00834920">
        <w:t xml:space="preserve">Consumer initiates a </w:t>
      </w:r>
      <w:r w:rsidR="00A1452E" w:rsidRPr="00834920">
        <w:t>Provider Information Query</w:t>
      </w:r>
      <w:r w:rsidR="00601F63" w:rsidRPr="00834920">
        <w:t xml:space="preserve"> request to the </w:t>
      </w:r>
      <w:r w:rsidR="00BF4A49" w:rsidRPr="00834920">
        <w:t>Provider Information Directory</w:t>
      </w:r>
      <w:r w:rsidR="00601F63" w:rsidRPr="00834920">
        <w:t>, identifying search criteria and specifying the types of information the consumer is looking for</w:t>
      </w:r>
      <w:r w:rsidR="001B53DE" w:rsidRPr="00834920">
        <w:t xml:space="preserve">. </w:t>
      </w:r>
      <w:r w:rsidR="00601F63" w:rsidRPr="00834920">
        <w:t xml:space="preserve">The </w:t>
      </w:r>
      <w:r w:rsidR="00BF4A49" w:rsidRPr="00834920">
        <w:t>Provider Information Directory</w:t>
      </w:r>
      <w:r w:rsidR="00601F63" w:rsidRPr="00834920">
        <w:t xml:space="preserve"> search</w:t>
      </w:r>
      <w:r w:rsidR="00C77BE0" w:rsidRPr="00834920">
        <w:t>es</w:t>
      </w:r>
      <w:r w:rsidR="00601F63" w:rsidRPr="00834920">
        <w:t xml:space="preserve"> for content matching the search criteria and </w:t>
      </w:r>
      <w:r w:rsidR="00C77BE0" w:rsidRPr="00834920">
        <w:t>returns</w:t>
      </w:r>
      <w:r w:rsidR="00601F63" w:rsidRPr="00834920">
        <w:t xml:space="preserve"> the types of information requested. The </w:t>
      </w:r>
      <w:r w:rsidR="00BF4A49" w:rsidRPr="00834920">
        <w:lastRenderedPageBreak/>
        <w:t>Provider Information Directory</w:t>
      </w:r>
      <w:r w:rsidR="00601F63" w:rsidRPr="00834920">
        <w:t xml:space="preserve"> may return zero, one, or many response elements depending on what is found to match the search criteria</w:t>
      </w:r>
      <w:r w:rsidR="001B53DE" w:rsidRPr="00834920">
        <w:t xml:space="preserve">. </w:t>
      </w:r>
    </w:p>
    <w:p w14:paraId="2B060FA7" w14:textId="77777777" w:rsidR="00B87AFE" w:rsidRPr="00834920" w:rsidRDefault="00B87AFE" w:rsidP="00061A51">
      <w:pPr>
        <w:pStyle w:val="BodyText"/>
      </w:pPr>
    </w:p>
    <w:bookmarkStart w:id="122" w:name="_MON_1105205572"/>
    <w:bookmarkStart w:id="123" w:name="_MON_1109535523"/>
    <w:bookmarkStart w:id="124" w:name="_MON_1109538753"/>
    <w:bookmarkStart w:id="125" w:name="_MON_1112640119"/>
    <w:bookmarkStart w:id="126" w:name="_MON_1329560457"/>
    <w:bookmarkStart w:id="127" w:name="_MON_1329561527"/>
    <w:bookmarkStart w:id="128" w:name="_MON_1329561544"/>
    <w:bookmarkStart w:id="129" w:name="_MON_1329563176"/>
    <w:bookmarkStart w:id="130" w:name="_MON_1329830884"/>
    <w:bookmarkStart w:id="131" w:name="_MON_1329831086"/>
    <w:bookmarkStart w:id="132" w:name="_MON_1329831115"/>
    <w:bookmarkStart w:id="133" w:name="_MON_1329831401"/>
    <w:bookmarkStart w:id="134" w:name="_MON_1330176647"/>
    <w:bookmarkStart w:id="135" w:name="_MON_1330247916"/>
    <w:bookmarkStart w:id="136" w:name="_MON_1331014036"/>
    <w:bookmarkStart w:id="137" w:name="_MON_1333455789"/>
    <w:bookmarkStart w:id="138" w:name="_MON_1334475246"/>
    <w:bookmarkStart w:id="139" w:name="_MON_1334481962"/>
    <w:bookmarkStart w:id="140" w:name="_MON_1341211445"/>
    <w:bookmarkStart w:id="141" w:name="_MON_1104780072"/>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Start w:id="142" w:name="_MON_1104838916"/>
    <w:bookmarkEnd w:id="142"/>
    <w:p w14:paraId="229335D6" w14:textId="77777777" w:rsidR="00CF283F" w:rsidRPr="00834920" w:rsidRDefault="001F0929" w:rsidP="005435B9">
      <w:pPr>
        <w:pStyle w:val="BodyText"/>
        <w:jc w:val="center"/>
      </w:pPr>
      <w:r w:rsidRPr="00834920">
        <w:object w:dxaOrig="9660" w:dyaOrig="5610" w14:anchorId="09A34A90">
          <v:shape id="_x0000_i1033" type="#_x0000_t75" style="width:434.25pt;height:261.75pt" o:ole="" o:bordertopcolor="this" o:borderleftcolor="this" o:borderbottomcolor="this" o:borderrightcolor="this" fillcolor="window">
            <v:imagedata r:id="rId21" o:title=""/>
            <w10:bordertop type="single" width="4"/>
            <w10:borderleft type="single" width="4"/>
            <w10:borderbottom type="single" width="4"/>
            <w10:borderright type="single" width="4"/>
          </v:shape>
          <o:OLEObject Type="Embed" ProgID="Word.Picture.8" ShapeID="_x0000_i1033" DrawAspect="Content" ObjectID="_1593852912" r:id="rId22"/>
        </w:object>
      </w:r>
    </w:p>
    <w:p w14:paraId="0485271E" w14:textId="77777777" w:rsidR="00CF283F" w:rsidRPr="00834920" w:rsidRDefault="00DB06B4" w:rsidP="00DB06B4">
      <w:pPr>
        <w:pStyle w:val="FigureTitle"/>
      </w:pPr>
      <w:r w:rsidRPr="00834920">
        <w:t xml:space="preserve">Figure </w:t>
      </w:r>
      <w:r w:rsidR="00CA07BE" w:rsidRPr="00834920">
        <w:t>28</w:t>
      </w:r>
      <w:r w:rsidRPr="00834920">
        <w:t>.3</w:t>
      </w:r>
      <w:r w:rsidR="000A75F7" w:rsidRPr="00834920">
        <w:t>.2.1</w:t>
      </w:r>
      <w:r w:rsidR="00CF283F" w:rsidRPr="00834920">
        <w:t>-1</w:t>
      </w:r>
      <w:r w:rsidR="00BA65DF" w:rsidRPr="00834920">
        <w:t>:</w:t>
      </w:r>
      <w:r w:rsidR="00375E00" w:rsidRPr="00834920">
        <w:t xml:space="preserve"> </w:t>
      </w:r>
      <w:r w:rsidR="00CF283F" w:rsidRPr="00834920">
        <w:t xml:space="preserve">Basic Process Flow in </w:t>
      </w:r>
      <w:proofErr w:type="spellStart"/>
      <w:r w:rsidRPr="00834920">
        <w:t>HPD</w:t>
      </w:r>
      <w:proofErr w:type="spellEnd"/>
      <w:r w:rsidR="00B43198" w:rsidRPr="00834920">
        <w:t xml:space="preserve"> </w:t>
      </w:r>
      <w:r w:rsidR="00CF283F" w:rsidRPr="00834920">
        <w:t xml:space="preserve">Profile </w:t>
      </w:r>
    </w:p>
    <w:p w14:paraId="6E655CD7" w14:textId="77777777" w:rsidR="00800E38" w:rsidRPr="00834920" w:rsidRDefault="00CA07BE" w:rsidP="00800E38">
      <w:pPr>
        <w:pStyle w:val="Heading4"/>
        <w:numPr>
          <w:ilvl w:val="0"/>
          <w:numId w:val="0"/>
        </w:numPr>
        <w:rPr>
          <w:noProof w:val="0"/>
        </w:rPr>
      </w:pPr>
      <w:bookmarkStart w:id="143" w:name="_Toc520110679"/>
      <w:r w:rsidRPr="00834920">
        <w:rPr>
          <w:noProof w:val="0"/>
        </w:rPr>
        <w:t>28</w:t>
      </w:r>
      <w:r w:rsidR="000A75F7" w:rsidRPr="00834920">
        <w:rPr>
          <w:noProof w:val="0"/>
        </w:rPr>
        <w:t>.3.2</w:t>
      </w:r>
      <w:r w:rsidR="00800E38" w:rsidRPr="00834920">
        <w:rPr>
          <w:noProof w:val="0"/>
        </w:rPr>
        <w:t>.2 Detail Interactions – Entities and Attributes</w:t>
      </w:r>
      <w:bookmarkEnd w:id="143"/>
    </w:p>
    <w:p w14:paraId="41A7A3B6" w14:textId="77777777" w:rsidR="00490CC7" w:rsidRPr="00834920" w:rsidRDefault="0056791B" w:rsidP="00490CC7">
      <w:pPr>
        <w:pStyle w:val="BodyText"/>
        <w:rPr>
          <w:lang w:bidi="ne-NP"/>
        </w:rPr>
      </w:pPr>
      <w:r w:rsidRPr="00834920">
        <w:rPr>
          <w:lang w:bidi="ne-NP"/>
        </w:rPr>
        <w:t>The following tables show</w:t>
      </w:r>
      <w:r w:rsidR="00490CC7" w:rsidRPr="00834920">
        <w:rPr>
          <w:lang w:bidi="ne-NP"/>
        </w:rPr>
        <w:t xml:space="preserve"> a summary of the entities and attributes found in the </w:t>
      </w:r>
      <w:r w:rsidR="00BF4A49" w:rsidRPr="00834920">
        <w:rPr>
          <w:lang w:bidi="ne-NP"/>
        </w:rPr>
        <w:t>Provider Information Directory</w:t>
      </w:r>
      <w:r w:rsidR="001B53DE" w:rsidRPr="00834920">
        <w:rPr>
          <w:lang w:bidi="ne-NP"/>
        </w:rPr>
        <w:t xml:space="preserve">. </w:t>
      </w:r>
      <w:r w:rsidRPr="00834920">
        <w:rPr>
          <w:lang w:bidi="ne-NP"/>
        </w:rPr>
        <w:t>The h</w:t>
      </w:r>
      <w:r w:rsidR="00490CC7" w:rsidRPr="00834920">
        <w:rPr>
          <w:lang w:bidi="ne-NP"/>
        </w:rPr>
        <w:t>ealthcare providers that this profile deals with are classified into two groups</w:t>
      </w:r>
      <w:r w:rsidR="001B53DE" w:rsidRPr="00834920">
        <w:rPr>
          <w:lang w:bidi="ne-NP"/>
        </w:rPr>
        <w:t xml:space="preserve">. </w:t>
      </w:r>
    </w:p>
    <w:p w14:paraId="57405468" w14:textId="77777777" w:rsidR="00490CC7" w:rsidRPr="00834920" w:rsidRDefault="00490CC7" w:rsidP="008B0C57">
      <w:pPr>
        <w:pStyle w:val="ListNumber2"/>
        <w:numPr>
          <w:ilvl w:val="0"/>
          <w:numId w:val="47"/>
        </w:numPr>
      </w:pPr>
      <w:r w:rsidRPr="00834920">
        <w:t xml:space="preserve">Organizational Provider – </w:t>
      </w:r>
      <w:r w:rsidR="00135DC0" w:rsidRPr="00834920">
        <w:t>An o</w:t>
      </w:r>
      <w:r w:rsidRPr="00834920">
        <w:t>rganization that provide</w:t>
      </w:r>
      <w:r w:rsidR="00135DC0" w:rsidRPr="00834920">
        <w:t>s</w:t>
      </w:r>
      <w:r w:rsidRPr="00834920">
        <w:t xml:space="preserve"> or support</w:t>
      </w:r>
      <w:r w:rsidR="00135DC0" w:rsidRPr="00834920">
        <w:t>s</w:t>
      </w:r>
      <w:r w:rsidRPr="00834920">
        <w:t xml:space="preserve"> healthcare services, such as hospitals, Healthcare Information Exchanges (</w:t>
      </w:r>
      <w:proofErr w:type="spellStart"/>
      <w:r w:rsidRPr="00834920">
        <w:t>HIEs</w:t>
      </w:r>
      <w:proofErr w:type="spellEnd"/>
      <w:r w:rsidRPr="00834920">
        <w:t>), Integrated Delivery Networks (</w:t>
      </w:r>
      <w:proofErr w:type="spellStart"/>
      <w:r w:rsidRPr="00834920">
        <w:t>IDNs</w:t>
      </w:r>
      <w:proofErr w:type="spellEnd"/>
      <w:r w:rsidRPr="00834920">
        <w:t>), and Associations</w:t>
      </w:r>
      <w:r w:rsidR="004077DC" w:rsidRPr="00834920">
        <w:t xml:space="preserve"> (</w:t>
      </w:r>
      <w:r w:rsidR="00256931" w:rsidRPr="00834920">
        <w:t>Table</w:t>
      </w:r>
      <w:r w:rsidR="004077DC" w:rsidRPr="00834920">
        <w:t xml:space="preserve"> </w:t>
      </w:r>
      <w:r w:rsidR="00CA07BE" w:rsidRPr="00834920">
        <w:t>28</w:t>
      </w:r>
      <w:r w:rsidR="00E51E86" w:rsidRPr="00834920">
        <w:t>.3.2</w:t>
      </w:r>
      <w:r w:rsidR="004077DC" w:rsidRPr="00834920">
        <w:t>.2-1)</w:t>
      </w:r>
      <w:r w:rsidRPr="00834920">
        <w:t>.</w:t>
      </w:r>
    </w:p>
    <w:p w14:paraId="59F30B12" w14:textId="77777777" w:rsidR="00490CC7" w:rsidRPr="00834920" w:rsidRDefault="00490CC7" w:rsidP="008B0C57">
      <w:pPr>
        <w:pStyle w:val="ListNumber2"/>
      </w:pPr>
      <w:r w:rsidRPr="00834920">
        <w:t>Individual Provider – A person who provides healthcare services, such as a physician, nurse, or pharmacist</w:t>
      </w:r>
      <w:r w:rsidR="004077DC" w:rsidRPr="00834920">
        <w:t xml:space="preserve"> (</w:t>
      </w:r>
      <w:r w:rsidR="00256931" w:rsidRPr="00834920">
        <w:t>Table</w:t>
      </w:r>
      <w:r w:rsidR="004077DC" w:rsidRPr="00834920">
        <w:t xml:space="preserve"> </w:t>
      </w:r>
      <w:r w:rsidR="00CA07BE" w:rsidRPr="00834920">
        <w:t>28</w:t>
      </w:r>
      <w:r w:rsidR="004077DC" w:rsidRPr="00834920">
        <w:t>.3.</w:t>
      </w:r>
      <w:r w:rsidR="00E51E86" w:rsidRPr="00834920">
        <w:t>2</w:t>
      </w:r>
      <w:r w:rsidR="004077DC" w:rsidRPr="00834920">
        <w:t>.2-2)</w:t>
      </w:r>
      <w:r w:rsidRPr="00834920">
        <w:t xml:space="preserve">. </w:t>
      </w:r>
    </w:p>
    <w:p w14:paraId="5BFCA3F4" w14:textId="77777777" w:rsidR="00490CC7" w:rsidRPr="00834920" w:rsidRDefault="00490CC7" w:rsidP="00C77BE0">
      <w:pPr>
        <w:pStyle w:val="BodyText"/>
      </w:pPr>
      <w:r w:rsidRPr="00834920">
        <w:t xml:space="preserve">In addition to information about the healthcare providers, the </w:t>
      </w:r>
      <w:proofErr w:type="spellStart"/>
      <w:r w:rsidRPr="00834920">
        <w:t>HPD</w:t>
      </w:r>
      <w:proofErr w:type="spellEnd"/>
      <w:r w:rsidRPr="00834920">
        <w:t xml:space="preserve"> schema also provides </w:t>
      </w:r>
      <w:r w:rsidR="001266CD" w:rsidRPr="00834920">
        <w:t xml:space="preserve">the </w:t>
      </w:r>
      <w:r w:rsidR="00C77BE0" w:rsidRPr="00834920">
        <w:t>ability to manage</w:t>
      </w:r>
      <w:r w:rsidRPr="00834920">
        <w:t xml:space="preserve"> relationships between organizational providers and other organizational providers, and between individual providers and organizational providers. </w:t>
      </w:r>
    </w:p>
    <w:p w14:paraId="062AAF7F" w14:textId="77777777" w:rsidR="00490CC7" w:rsidRPr="00834920" w:rsidRDefault="00490CC7" w:rsidP="00490CC7">
      <w:pPr>
        <w:pStyle w:val="BodyText"/>
      </w:pPr>
      <w:r w:rsidRPr="00834920">
        <w:t xml:space="preserve">This means that the </w:t>
      </w:r>
      <w:proofErr w:type="spellStart"/>
      <w:r w:rsidRPr="00834920">
        <w:t>HPD</w:t>
      </w:r>
      <w:proofErr w:type="spellEnd"/>
      <w:r w:rsidRPr="00834920">
        <w:t xml:space="preserve"> schema can be used to </w:t>
      </w:r>
      <w:r w:rsidR="0033743A" w:rsidRPr="00834920">
        <w:t xml:space="preserve">feed and query </w:t>
      </w:r>
      <w:r w:rsidRPr="00834920">
        <w:t>the following:</w:t>
      </w:r>
    </w:p>
    <w:p w14:paraId="2E9B452C" w14:textId="77777777" w:rsidR="00F54072" w:rsidRPr="00834920" w:rsidRDefault="00F54072" w:rsidP="008B0C57">
      <w:pPr>
        <w:pStyle w:val="ListNumber2"/>
        <w:numPr>
          <w:ilvl w:val="0"/>
          <w:numId w:val="38"/>
        </w:numPr>
      </w:pPr>
      <w:r w:rsidRPr="00834920">
        <w:t xml:space="preserve">What other organizational providers an organizational provider is a member of </w:t>
      </w:r>
    </w:p>
    <w:p w14:paraId="15B97F01" w14:textId="77777777" w:rsidR="00F54072" w:rsidRPr="00834920" w:rsidRDefault="00F54072" w:rsidP="008B0C57">
      <w:pPr>
        <w:pStyle w:val="ListNumber2"/>
      </w:pPr>
      <w:r w:rsidRPr="00834920">
        <w:t>What other organizational providers are members of a particular organizational provider</w:t>
      </w:r>
    </w:p>
    <w:p w14:paraId="084A10EC" w14:textId="77777777" w:rsidR="00F54072" w:rsidRPr="00834920" w:rsidRDefault="00F54072" w:rsidP="008B0C57">
      <w:pPr>
        <w:pStyle w:val="ListNumber2"/>
      </w:pPr>
      <w:r w:rsidRPr="00834920">
        <w:lastRenderedPageBreak/>
        <w:t xml:space="preserve">What organizational providers an individual provider is a member of </w:t>
      </w:r>
    </w:p>
    <w:p w14:paraId="1C77F31F" w14:textId="77777777" w:rsidR="00F54072" w:rsidRPr="00834920" w:rsidRDefault="00F54072" w:rsidP="008B0C57">
      <w:pPr>
        <w:pStyle w:val="ListNumber2"/>
      </w:pPr>
      <w:r w:rsidRPr="00834920">
        <w:t>What individual providers are members of a particular organizational provider</w:t>
      </w:r>
    </w:p>
    <w:p w14:paraId="40B6A761" w14:textId="77777777" w:rsidR="00C74F4B" w:rsidRPr="00834920" w:rsidRDefault="00463429" w:rsidP="00463429">
      <w:pPr>
        <w:pStyle w:val="BodyText"/>
      </w:pPr>
      <w:r w:rsidRPr="00834920">
        <w:t>An Organizational Provider or an Individual Provider shall not have a “member of” relationship with an Individual Provider.</w:t>
      </w:r>
    </w:p>
    <w:p w14:paraId="3A401A24" w14:textId="77777777" w:rsidR="008B2053" w:rsidRPr="002B15A9" w:rsidRDefault="00490CC7" w:rsidP="0072368B">
      <w:pPr>
        <w:pStyle w:val="BodyText"/>
        <w:rPr>
          <w:b/>
          <w:bCs/>
        </w:rPr>
      </w:pPr>
      <w:r w:rsidRPr="002B15A9">
        <w:rPr>
          <w:b/>
          <w:bCs/>
        </w:rPr>
        <w:t>Organization</w:t>
      </w:r>
      <w:r w:rsidR="008B2922" w:rsidRPr="002B15A9">
        <w:rPr>
          <w:b/>
          <w:bCs/>
        </w:rPr>
        <w:t>al</w:t>
      </w:r>
      <w:r w:rsidRPr="002B15A9">
        <w:rPr>
          <w:b/>
          <w:bCs/>
        </w:rPr>
        <w:t xml:space="preserve"> Provider</w:t>
      </w:r>
      <w:r w:rsidR="004077DC" w:rsidRPr="002B15A9">
        <w:rPr>
          <w:b/>
          <w:bCs/>
        </w:rPr>
        <w:t xml:space="preserve"> </w:t>
      </w:r>
      <w:r w:rsidR="00867DEC" w:rsidRPr="002B15A9">
        <w:rPr>
          <w:b/>
          <w:bCs/>
        </w:rPr>
        <w:t>Attributes</w:t>
      </w:r>
    </w:p>
    <w:p w14:paraId="4837B21E" w14:textId="77777777" w:rsidR="008B2053" w:rsidRPr="00834920" w:rsidRDefault="008B2053" w:rsidP="0072368B">
      <w:pPr>
        <w:pStyle w:val="BodyText"/>
        <w:rPr>
          <w:lang w:bidi="ne-NP"/>
        </w:rPr>
      </w:pPr>
      <w:r w:rsidRPr="00834920">
        <w:rPr>
          <w:lang w:bidi="ne-NP"/>
        </w:rPr>
        <w:t xml:space="preserve">The figure below </w:t>
      </w:r>
      <w:r w:rsidR="0072368B" w:rsidRPr="00834920">
        <w:rPr>
          <w:lang w:bidi="ne-NP"/>
        </w:rPr>
        <w:t>depicts</w:t>
      </w:r>
      <w:r w:rsidR="004077DC" w:rsidRPr="00834920">
        <w:rPr>
          <w:lang w:bidi="ne-NP"/>
        </w:rPr>
        <w:t xml:space="preserve"> </w:t>
      </w:r>
      <w:r w:rsidR="00B01149" w:rsidRPr="00834920">
        <w:rPr>
          <w:lang w:bidi="ne-NP"/>
        </w:rPr>
        <w:t>the data model pertain</w:t>
      </w:r>
      <w:r w:rsidR="00AC752F" w:rsidRPr="00834920">
        <w:rPr>
          <w:lang w:bidi="ne-NP"/>
        </w:rPr>
        <w:t>ing</w:t>
      </w:r>
      <w:r w:rsidR="00B01149" w:rsidRPr="00834920">
        <w:rPr>
          <w:lang w:bidi="ne-NP"/>
        </w:rPr>
        <w:t xml:space="preserve"> to an Organizational Provider</w:t>
      </w:r>
      <w:r w:rsidR="000E1DBF" w:rsidRPr="00834920">
        <w:rPr>
          <w:lang w:bidi="ne-NP"/>
        </w:rPr>
        <w:t xml:space="preserve"> </w:t>
      </w:r>
      <w:r w:rsidR="009C272A" w:rsidRPr="00834920">
        <w:rPr>
          <w:lang w:bidi="ne-NP"/>
        </w:rPr>
        <w:t xml:space="preserve">as defined by </w:t>
      </w:r>
      <w:r w:rsidR="000E1DBF" w:rsidRPr="00834920">
        <w:rPr>
          <w:lang w:bidi="ne-NP"/>
        </w:rPr>
        <w:t xml:space="preserve">the </w:t>
      </w:r>
      <w:r w:rsidR="00056E70" w:rsidRPr="00834920">
        <w:rPr>
          <w:lang w:bidi="ne-NP"/>
        </w:rPr>
        <w:t>Provider Information Directory</w:t>
      </w:r>
      <w:r w:rsidR="004077DC" w:rsidRPr="00834920">
        <w:rPr>
          <w:lang w:bidi="ne-NP"/>
        </w:rPr>
        <w:t xml:space="preserve">. </w:t>
      </w:r>
      <w:r w:rsidR="00274D8B" w:rsidRPr="00834920">
        <w:rPr>
          <w:lang w:bidi="ne-NP"/>
        </w:rPr>
        <w:t xml:space="preserve">The cardinality 0..N implies an attribute is optional but could have many values. 1..N implies that an attribute is required and could have many values. </w:t>
      </w:r>
    </w:p>
    <w:p w14:paraId="1BB8F6FA" w14:textId="77777777" w:rsidR="00406874" w:rsidRPr="00834920" w:rsidRDefault="00406874" w:rsidP="0072368B">
      <w:pPr>
        <w:pStyle w:val="BodyText"/>
        <w:rPr>
          <w:lang w:bidi="ne-NP"/>
        </w:rPr>
      </w:pPr>
    </w:p>
    <w:p w14:paraId="21E792A3" w14:textId="77777777" w:rsidR="008B2053" w:rsidRPr="00834920" w:rsidRDefault="0001602A" w:rsidP="00454B72">
      <w:pPr>
        <w:pStyle w:val="BodyText"/>
      </w:pPr>
      <w:r w:rsidRPr="002B15A9">
        <w:rPr>
          <w:noProof/>
        </w:rPr>
        <w:drawing>
          <wp:inline distT="0" distB="0" distL="0" distR="0" wp14:anchorId="58701AE0" wp14:editId="5FC3F5CA">
            <wp:extent cx="6105525" cy="3162300"/>
            <wp:effectExtent l="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05525" cy="3162300"/>
                    </a:xfrm>
                    <a:prstGeom prst="rect">
                      <a:avLst/>
                    </a:prstGeom>
                    <a:noFill/>
                    <a:ln>
                      <a:noFill/>
                    </a:ln>
                  </pic:spPr>
                </pic:pic>
              </a:graphicData>
            </a:graphic>
          </wp:inline>
        </w:drawing>
      </w:r>
    </w:p>
    <w:p w14:paraId="4BF14B6F" w14:textId="77777777" w:rsidR="008B2053" w:rsidRPr="00834920" w:rsidRDefault="008B2053" w:rsidP="0072368B">
      <w:pPr>
        <w:pStyle w:val="FigureTitle"/>
      </w:pPr>
      <w:r w:rsidRPr="00834920">
        <w:t xml:space="preserve">Figure </w:t>
      </w:r>
      <w:r w:rsidR="00CA07BE" w:rsidRPr="00834920">
        <w:t>28</w:t>
      </w:r>
      <w:r w:rsidRPr="00834920">
        <w:t>.3.2.2-1</w:t>
      </w:r>
      <w:r w:rsidR="00BA65DF" w:rsidRPr="00834920">
        <w:t>:</w:t>
      </w:r>
      <w:r w:rsidR="00375E00" w:rsidRPr="00834920">
        <w:t xml:space="preserve"> </w:t>
      </w:r>
      <w:r w:rsidR="00A725B4" w:rsidRPr="00834920">
        <w:t>Organizatio</w:t>
      </w:r>
      <w:r w:rsidRPr="00834920">
        <w:t xml:space="preserve">nal Provider </w:t>
      </w:r>
      <w:r w:rsidR="00615173" w:rsidRPr="00834920">
        <w:t>Entity and its Attributes</w:t>
      </w:r>
    </w:p>
    <w:p w14:paraId="0FF58112" w14:textId="77777777" w:rsidR="008444DD" w:rsidRPr="00834920" w:rsidRDefault="008444DD" w:rsidP="006B6E3F">
      <w:pPr>
        <w:pStyle w:val="BodyText"/>
        <w:rPr>
          <w:lang w:bidi="ne-NP"/>
        </w:rPr>
      </w:pPr>
      <w:r w:rsidRPr="00834920">
        <w:rPr>
          <w:lang w:bidi="ne-NP"/>
        </w:rPr>
        <w:t>An Organizational Provider has attributes to capture information related to Address, Name, Identifier, Credential and Specialty that are further described in the table below. An Organizational Provider may be composed of multiple Organizational Providers such as departments (or any business structure for an organization)</w:t>
      </w:r>
      <w:r w:rsidR="001B53DE" w:rsidRPr="00834920">
        <w:rPr>
          <w:lang w:bidi="ne-NP"/>
        </w:rPr>
        <w:t xml:space="preserve">. </w:t>
      </w:r>
      <w:r w:rsidRPr="00834920">
        <w:rPr>
          <w:lang w:bidi="ne-NP"/>
        </w:rPr>
        <w:t xml:space="preserve">These are depicted as sub-Organizational Providers in this </w:t>
      </w:r>
      <w:r w:rsidR="00066971" w:rsidRPr="00834920">
        <w:rPr>
          <w:lang w:bidi="ne-NP"/>
        </w:rPr>
        <w:t>figure</w:t>
      </w:r>
      <w:r w:rsidRPr="00834920">
        <w:rPr>
          <w:lang w:bidi="ne-NP"/>
        </w:rPr>
        <w:t xml:space="preserve">. The relationship between organizations </w:t>
      </w:r>
      <w:r w:rsidR="001266CD" w:rsidRPr="00834920">
        <w:rPr>
          <w:lang w:bidi="ne-NP"/>
        </w:rPr>
        <w:t>is</w:t>
      </w:r>
      <w:r w:rsidRPr="00834920">
        <w:rPr>
          <w:lang w:bidi="ne-NP"/>
        </w:rPr>
        <w:t xml:space="preserve"> maintained through the concept of </w:t>
      </w:r>
      <w:r w:rsidR="00AC752F" w:rsidRPr="00834920">
        <w:rPr>
          <w:lang w:bidi="ne-NP"/>
        </w:rPr>
        <w:t xml:space="preserve">Relationship </w:t>
      </w:r>
      <w:r w:rsidRPr="00834920">
        <w:rPr>
          <w:lang w:bidi="ne-NP"/>
        </w:rPr>
        <w:t xml:space="preserve">groups. </w:t>
      </w:r>
      <w:r w:rsidR="006B6E3F" w:rsidRPr="00834920">
        <w:rPr>
          <w:lang w:bidi="ne-NP"/>
        </w:rPr>
        <w:t>A</w:t>
      </w:r>
      <w:r w:rsidR="007366BF" w:rsidRPr="00834920">
        <w:rPr>
          <w:lang w:bidi="ne-NP"/>
        </w:rPr>
        <w:t xml:space="preserve">n Organizational provider </w:t>
      </w:r>
      <w:r w:rsidR="006B6E3F" w:rsidRPr="00834920">
        <w:rPr>
          <w:lang w:bidi="ne-NP"/>
        </w:rPr>
        <w:t>can own one or many Relationship groups. A Relationship group could have one or more</w:t>
      </w:r>
      <w:r w:rsidRPr="00834920">
        <w:rPr>
          <w:lang w:bidi="ne-NP"/>
        </w:rPr>
        <w:t xml:space="preserve"> member</w:t>
      </w:r>
      <w:r w:rsidR="007366BF" w:rsidRPr="00834920">
        <w:rPr>
          <w:lang w:bidi="ne-NP"/>
        </w:rPr>
        <w:t>s</w:t>
      </w:r>
      <w:r w:rsidR="006B6E3F" w:rsidRPr="00834920">
        <w:rPr>
          <w:lang w:bidi="ne-NP"/>
        </w:rPr>
        <w:t xml:space="preserve"> of both provider types:</w:t>
      </w:r>
      <w:r w:rsidR="007366BF" w:rsidRPr="00834920">
        <w:rPr>
          <w:lang w:bidi="ne-NP"/>
        </w:rPr>
        <w:t xml:space="preserve"> organizational and individual. S</w:t>
      </w:r>
      <w:r w:rsidRPr="00834920">
        <w:rPr>
          <w:lang w:bidi="ne-NP"/>
        </w:rPr>
        <w:t>ub-organizations</w:t>
      </w:r>
      <w:r w:rsidR="007366BF" w:rsidRPr="00834920">
        <w:rPr>
          <w:lang w:bidi="ne-NP"/>
        </w:rPr>
        <w:t xml:space="preserve"> such as departments are associated with their parent organization through Relationship group</w:t>
      </w:r>
      <w:r w:rsidRPr="00834920">
        <w:rPr>
          <w:lang w:bidi="ne-NP"/>
        </w:rPr>
        <w:t>.</w:t>
      </w:r>
    </w:p>
    <w:p w14:paraId="586541AB" w14:textId="77777777" w:rsidR="00751C1E" w:rsidRPr="00834920" w:rsidRDefault="001354DD" w:rsidP="004077DC">
      <w:pPr>
        <w:pStyle w:val="BodyText"/>
        <w:rPr>
          <w:lang w:bidi="ne-NP"/>
        </w:rPr>
      </w:pPr>
      <w:r w:rsidRPr="00834920">
        <w:rPr>
          <w:lang w:bidi="ne-NP"/>
        </w:rPr>
        <w:lastRenderedPageBreak/>
        <w:t xml:space="preserve">The table below provides </w:t>
      </w:r>
      <w:r w:rsidR="007B3767" w:rsidRPr="00834920">
        <w:rPr>
          <w:lang w:bidi="ne-NP"/>
        </w:rPr>
        <w:t xml:space="preserve">a summarized </w:t>
      </w:r>
      <w:r w:rsidRPr="00834920">
        <w:rPr>
          <w:lang w:bidi="ne-NP"/>
        </w:rPr>
        <w:t>description of the attributes of the Organizational Provider</w:t>
      </w:r>
      <w:r w:rsidR="001B53DE" w:rsidRPr="00834920">
        <w:rPr>
          <w:lang w:bidi="ne-NP"/>
        </w:rPr>
        <w:t xml:space="preserve">. </w:t>
      </w:r>
      <w:r w:rsidR="008B610D" w:rsidRPr="00834920">
        <w:rPr>
          <w:lang w:bidi="ne-NP"/>
        </w:rPr>
        <w:t>A field by field level description may be found in the specif</w:t>
      </w:r>
      <w:r w:rsidR="00D97FA3" w:rsidRPr="00834920">
        <w:rPr>
          <w:lang w:bidi="ne-NP"/>
        </w:rPr>
        <w:t>ication of the transactions i</w:t>
      </w:r>
      <w:r w:rsidR="00F46D46" w:rsidRPr="00834920">
        <w:rPr>
          <w:lang w:bidi="ne-NP"/>
        </w:rPr>
        <w:t>n ITI TF-</w:t>
      </w:r>
      <w:r w:rsidR="00312632" w:rsidRPr="00834920">
        <w:rPr>
          <w:lang w:bidi="ne-NP"/>
        </w:rPr>
        <w:t>2b</w:t>
      </w:r>
      <w:r w:rsidR="00F46D46" w:rsidRPr="00834920">
        <w:rPr>
          <w:lang w:bidi="ne-NP"/>
        </w:rPr>
        <w:t>:</w:t>
      </w:r>
      <w:r w:rsidR="0004539F" w:rsidRPr="00834920">
        <w:rPr>
          <w:lang w:bidi="ne-NP"/>
        </w:rPr>
        <w:t xml:space="preserve"> </w:t>
      </w:r>
      <w:r w:rsidR="00312632" w:rsidRPr="00834920">
        <w:rPr>
          <w:lang w:bidi="ne-NP"/>
        </w:rPr>
        <w:t>3.58.4.1.2.2.3.</w:t>
      </w:r>
    </w:p>
    <w:p w14:paraId="3F951B75" w14:textId="77777777" w:rsidR="00490CC7" w:rsidRPr="00834920" w:rsidRDefault="008B610D" w:rsidP="004077DC">
      <w:pPr>
        <w:pStyle w:val="BodyText"/>
        <w:rPr>
          <w:lang w:bidi="ne-NP"/>
        </w:rPr>
      </w:pPr>
      <w:r w:rsidRPr="00834920" w:rsidDel="008B610D">
        <w:rPr>
          <w:lang w:bidi="ne-NP"/>
        </w:rPr>
        <w:t xml:space="preserve"> </w:t>
      </w:r>
    </w:p>
    <w:p w14:paraId="564B2547" w14:textId="77777777" w:rsidR="00490CC7" w:rsidRPr="00834920" w:rsidRDefault="00490CC7" w:rsidP="004077DC">
      <w:pPr>
        <w:pStyle w:val="TableTitle"/>
      </w:pPr>
      <w:r w:rsidRPr="00834920">
        <w:t xml:space="preserve">Table </w:t>
      </w:r>
      <w:r w:rsidR="00CA07BE" w:rsidRPr="00834920">
        <w:t>28</w:t>
      </w:r>
      <w:r w:rsidR="000A75F7" w:rsidRPr="00834920">
        <w:t>.3.2</w:t>
      </w:r>
      <w:r w:rsidR="009129EC" w:rsidRPr="00834920">
        <w:t>.2</w:t>
      </w:r>
      <w:r w:rsidRPr="00834920">
        <w:t>-</w:t>
      </w:r>
      <w:r w:rsidR="009129EC" w:rsidRPr="00834920">
        <w:t>1</w:t>
      </w:r>
      <w:r w:rsidR="00BA65DF" w:rsidRPr="00834920">
        <w:t>:</w:t>
      </w:r>
      <w:r w:rsidR="00375E00" w:rsidRPr="00834920">
        <w:t xml:space="preserve"> </w:t>
      </w:r>
      <w:r w:rsidR="004077DC" w:rsidRPr="00834920">
        <w:t>Organization</w:t>
      </w:r>
      <w:r w:rsidR="00F91853" w:rsidRPr="00834920">
        <w:t>al</w:t>
      </w:r>
      <w:r w:rsidR="004077DC" w:rsidRPr="00834920">
        <w:t xml:space="preserve"> Provider Attributes</w:t>
      </w:r>
    </w:p>
    <w:tbl>
      <w:tblPr>
        <w:tblW w:w="88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0"/>
        <w:gridCol w:w="7228"/>
      </w:tblGrid>
      <w:tr w:rsidR="003725DA" w:rsidRPr="00834920" w14:paraId="7CBB81AC" w14:textId="77777777" w:rsidTr="00061A51">
        <w:trPr>
          <w:tblHeader/>
          <w:jc w:val="center"/>
        </w:trPr>
        <w:tc>
          <w:tcPr>
            <w:tcW w:w="1610" w:type="dxa"/>
            <w:shd w:val="clear" w:color="auto" w:fill="E0E0E0"/>
          </w:tcPr>
          <w:p w14:paraId="1BE20377" w14:textId="77777777" w:rsidR="003725DA" w:rsidRPr="00834920" w:rsidRDefault="003725DA" w:rsidP="005435B9">
            <w:pPr>
              <w:pStyle w:val="TableEntryHeader"/>
            </w:pPr>
            <w:r w:rsidRPr="00834920">
              <w:t>Attribute</w:t>
            </w:r>
          </w:p>
        </w:tc>
        <w:tc>
          <w:tcPr>
            <w:tcW w:w="7228" w:type="dxa"/>
            <w:shd w:val="clear" w:color="auto" w:fill="E0E0E0"/>
          </w:tcPr>
          <w:p w14:paraId="48ABAA92" w14:textId="77777777" w:rsidR="003725DA" w:rsidRPr="00834920" w:rsidRDefault="003725DA" w:rsidP="005435B9">
            <w:pPr>
              <w:pStyle w:val="TableEntryHeader"/>
            </w:pPr>
            <w:r w:rsidRPr="00834920">
              <w:t xml:space="preserve">Description </w:t>
            </w:r>
          </w:p>
        </w:tc>
      </w:tr>
      <w:tr w:rsidR="003725DA" w:rsidRPr="00834920" w14:paraId="3F129BC1" w14:textId="77777777" w:rsidTr="00061A51">
        <w:trPr>
          <w:jc w:val="center"/>
        </w:trPr>
        <w:tc>
          <w:tcPr>
            <w:tcW w:w="1610" w:type="dxa"/>
            <w:shd w:val="clear" w:color="auto" w:fill="auto"/>
          </w:tcPr>
          <w:p w14:paraId="406A8D22" w14:textId="77777777" w:rsidR="003725DA" w:rsidRPr="00834920" w:rsidRDefault="003725DA" w:rsidP="00FF11C2">
            <w:pPr>
              <w:pStyle w:val="TableEntry"/>
              <w:rPr>
                <w:rFonts w:cs="Arial"/>
              </w:rPr>
            </w:pPr>
            <w:r w:rsidRPr="00834920">
              <w:t xml:space="preserve">Type  </w:t>
            </w:r>
          </w:p>
        </w:tc>
        <w:tc>
          <w:tcPr>
            <w:tcW w:w="7228" w:type="dxa"/>
            <w:shd w:val="clear" w:color="auto" w:fill="auto"/>
          </w:tcPr>
          <w:p w14:paraId="52B52FAF" w14:textId="77777777" w:rsidR="003725DA" w:rsidRPr="00834920" w:rsidRDefault="003725DA" w:rsidP="00FF11C2">
            <w:pPr>
              <w:pStyle w:val="TableEntry"/>
            </w:pPr>
            <w:r w:rsidRPr="00834920">
              <w:t>The type of organization represented. Some values are:</w:t>
            </w:r>
          </w:p>
          <w:p w14:paraId="0BF340B7" w14:textId="77777777" w:rsidR="003725DA" w:rsidRPr="00834920" w:rsidRDefault="003725DA" w:rsidP="00FF11C2">
            <w:pPr>
              <w:pStyle w:val="TableEntry"/>
            </w:pPr>
            <w:r w:rsidRPr="00834920">
              <w:t xml:space="preserve">Hospitals                   </w:t>
            </w:r>
            <w:proofErr w:type="spellStart"/>
            <w:r w:rsidRPr="00834920">
              <w:t>HIEs</w:t>
            </w:r>
            <w:proofErr w:type="spellEnd"/>
          </w:p>
          <w:p w14:paraId="0E0674CA" w14:textId="77777777" w:rsidR="003725DA" w:rsidRPr="00834920" w:rsidRDefault="003725DA" w:rsidP="00FF11C2">
            <w:pPr>
              <w:pStyle w:val="TableEntry"/>
            </w:pPr>
            <w:proofErr w:type="spellStart"/>
            <w:r w:rsidRPr="00834920">
              <w:t>IDNs</w:t>
            </w:r>
            <w:proofErr w:type="spellEnd"/>
            <w:r w:rsidRPr="00834920">
              <w:t xml:space="preserve">                          Associations</w:t>
            </w:r>
          </w:p>
          <w:p w14:paraId="28BB27BA" w14:textId="77777777" w:rsidR="003725DA" w:rsidRPr="00834920" w:rsidRDefault="003725DA" w:rsidP="00FF11C2">
            <w:pPr>
              <w:pStyle w:val="TableEntry"/>
            </w:pPr>
            <w:r w:rsidRPr="00834920">
              <w:t>Labs                           Clinics, Departments</w:t>
            </w:r>
          </w:p>
          <w:p w14:paraId="2EEFC2D8" w14:textId="77777777" w:rsidR="003725DA" w:rsidRPr="00834920" w:rsidRDefault="003725DA" w:rsidP="006B3487">
            <w:pPr>
              <w:pStyle w:val="TableEntry"/>
            </w:pPr>
            <w:r w:rsidRPr="00834920">
              <w:t>Pharmacies                Practice</w:t>
            </w:r>
          </w:p>
        </w:tc>
      </w:tr>
      <w:tr w:rsidR="003725DA" w:rsidRPr="00834920" w14:paraId="65317335" w14:textId="77777777" w:rsidTr="00061A51">
        <w:trPr>
          <w:jc w:val="center"/>
        </w:trPr>
        <w:tc>
          <w:tcPr>
            <w:tcW w:w="1610" w:type="dxa"/>
            <w:shd w:val="clear" w:color="auto" w:fill="auto"/>
          </w:tcPr>
          <w:p w14:paraId="47EE194C" w14:textId="77777777" w:rsidR="003725DA" w:rsidRPr="00834920" w:rsidRDefault="003725DA" w:rsidP="00FF11C2">
            <w:pPr>
              <w:pStyle w:val="TableEntry"/>
              <w:rPr>
                <w:rFonts w:cs="Arial"/>
              </w:rPr>
            </w:pPr>
            <w:r w:rsidRPr="00834920">
              <w:t>Status</w:t>
            </w:r>
          </w:p>
        </w:tc>
        <w:tc>
          <w:tcPr>
            <w:tcW w:w="7228" w:type="dxa"/>
            <w:shd w:val="clear" w:color="auto" w:fill="auto"/>
          </w:tcPr>
          <w:p w14:paraId="144D5ED1" w14:textId="77777777" w:rsidR="003725DA" w:rsidRPr="00834920" w:rsidRDefault="003725DA" w:rsidP="00FF11C2">
            <w:pPr>
              <w:pStyle w:val="TableEntry"/>
            </w:pPr>
            <w:r w:rsidRPr="00834920">
              <w:t>The status of this organization</w:t>
            </w:r>
            <w:r w:rsidR="001B53DE" w:rsidRPr="00834920">
              <w:t xml:space="preserve">. </w:t>
            </w:r>
          </w:p>
          <w:p w14:paraId="773B221B" w14:textId="77777777" w:rsidR="003725DA" w:rsidRPr="00834920" w:rsidRDefault="003725DA" w:rsidP="00FF11C2">
            <w:pPr>
              <w:pStyle w:val="TableEntry"/>
            </w:pPr>
            <w:r w:rsidRPr="00834920">
              <w:t>Active – This organization is currently in existence.</w:t>
            </w:r>
          </w:p>
          <w:p w14:paraId="32987021" w14:textId="77777777" w:rsidR="003725DA" w:rsidRPr="00834920" w:rsidRDefault="003725DA" w:rsidP="00FF11C2">
            <w:pPr>
              <w:pStyle w:val="TableEntry"/>
            </w:pPr>
            <w:r w:rsidRPr="00834920">
              <w:t>Inactive – This organization is no longer in existence</w:t>
            </w:r>
          </w:p>
          <w:p w14:paraId="1D126174" w14:textId="77777777" w:rsidR="003725DA" w:rsidRPr="00834920" w:rsidRDefault="003725DA" w:rsidP="008B2922">
            <w:pPr>
              <w:pStyle w:val="TableEntry"/>
            </w:pPr>
          </w:p>
        </w:tc>
      </w:tr>
      <w:tr w:rsidR="003725DA" w:rsidRPr="00834920" w14:paraId="739590E3" w14:textId="77777777" w:rsidTr="00061A51">
        <w:trPr>
          <w:jc w:val="center"/>
        </w:trPr>
        <w:tc>
          <w:tcPr>
            <w:tcW w:w="1610" w:type="dxa"/>
            <w:shd w:val="clear" w:color="auto" w:fill="auto"/>
          </w:tcPr>
          <w:p w14:paraId="351DB0D1" w14:textId="77777777" w:rsidR="003725DA" w:rsidRPr="00834920" w:rsidRDefault="003725DA" w:rsidP="00FF11C2">
            <w:pPr>
              <w:pStyle w:val="TableEntry"/>
              <w:rPr>
                <w:rFonts w:cs="Arial"/>
              </w:rPr>
            </w:pPr>
            <w:r w:rsidRPr="00834920">
              <w:t xml:space="preserve">Name   </w:t>
            </w:r>
          </w:p>
        </w:tc>
        <w:tc>
          <w:tcPr>
            <w:tcW w:w="7228" w:type="dxa"/>
            <w:shd w:val="clear" w:color="auto" w:fill="auto"/>
          </w:tcPr>
          <w:p w14:paraId="4F14FF5E" w14:textId="77777777" w:rsidR="003725DA" w:rsidRPr="00834920" w:rsidRDefault="003725DA" w:rsidP="008172D9">
            <w:pPr>
              <w:pStyle w:val="TableEntry"/>
              <w:rPr>
                <w:rFonts w:ascii="Arial" w:hAnsi="Arial"/>
                <w:b/>
                <w:kern w:val="28"/>
              </w:rPr>
            </w:pPr>
            <w:r w:rsidRPr="00834920">
              <w:t xml:space="preserve">This attribute contains multiple names for an organization. </w:t>
            </w:r>
          </w:p>
        </w:tc>
      </w:tr>
      <w:tr w:rsidR="003725DA" w:rsidRPr="00834920" w14:paraId="1922BC9C" w14:textId="77777777" w:rsidTr="00061A51">
        <w:trPr>
          <w:jc w:val="center"/>
        </w:trPr>
        <w:tc>
          <w:tcPr>
            <w:tcW w:w="1610" w:type="dxa"/>
            <w:shd w:val="clear" w:color="auto" w:fill="auto"/>
          </w:tcPr>
          <w:p w14:paraId="4BE44934" w14:textId="77777777" w:rsidR="003725DA" w:rsidRPr="00834920" w:rsidRDefault="003725DA" w:rsidP="00FF11C2">
            <w:pPr>
              <w:pStyle w:val="TableEntry"/>
              <w:rPr>
                <w:rFonts w:cs="Arial"/>
              </w:rPr>
            </w:pPr>
            <w:r w:rsidRPr="00834920">
              <w:t>Contact</w:t>
            </w:r>
          </w:p>
        </w:tc>
        <w:tc>
          <w:tcPr>
            <w:tcW w:w="7228" w:type="dxa"/>
            <w:shd w:val="clear" w:color="auto" w:fill="auto"/>
          </w:tcPr>
          <w:p w14:paraId="0FD929BC" w14:textId="77777777" w:rsidR="003725DA" w:rsidRPr="00834920" w:rsidRDefault="003725DA" w:rsidP="00FF11C2">
            <w:pPr>
              <w:pStyle w:val="TableEntry"/>
            </w:pPr>
            <w:r w:rsidRPr="00834920">
              <w:t>Multiple individuals who can be contacted in reference to this organization, including a phone number and e-mail address</w:t>
            </w:r>
            <w:r w:rsidR="001B53DE" w:rsidRPr="00834920">
              <w:t xml:space="preserve">. </w:t>
            </w:r>
            <w:r w:rsidRPr="00834920">
              <w:t xml:space="preserve">An individual role can be included in the name, instead of an individual. </w:t>
            </w:r>
          </w:p>
        </w:tc>
      </w:tr>
      <w:tr w:rsidR="003725DA" w:rsidRPr="00834920" w14:paraId="0D499D5F" w14:textId="77777777" w:rsidTr="00061A51">
        <w:trPr>
          <w:jc w:val="center"/>
        </w:trPr>
        <w:tc>
          <w:tcPr>
            <w:tcW w:w="1610" w:type="dxa"/>
            <w:shd w:val="clear" w:color="auto" w:fill="auto"/>
          </w:tcPr>
          <w:p w14:paraId="64AA5FB2" w14:textId="77777777" w:rsidR="003725DA" w:rsidRPr="00834920" w:rsidRDefault="00D812FB" w:rsidP="00FF11C2">
            <w:pPr>
              <w:pStyle w:val="TableEntry"/>
              <w:rPr>
                <w:rFonts w:cs="Arial"/>
              </w:rPr>
            </w:pPr>
            <w:r w:rsidRPr="00834920">
              <w:t>Electronic Service</w:t>
            </w:r>
            <w:r w:rsidR="003725DA" w:rsidRPr="00834920">
              <w:t xml:space="preserve"> URI</w:t>
            </w:r>
          </w:p>
        </w:tc>
        <w:tc>
          <w:tcPr>
            <w:tcW w:w="7228" w:type="dxa"/>
            <w:shd w:val="clear" w:color="auto" w:fill="auto"/>
          </w:tcPr>
          <w:p w14:paraId="77262440" w14:textId="77777777" w:rsidR="003725DA" w:rsidRPr="00834920" w:rsidRDefault="003725DA" w:rsidP="00FF11C2">
            <w:pPr>
              <w:pStyle w:val="TableEntry"/>
            </w:pPr>
            <w:r w:rsidRPr="00834920">
              <w:t xml:space="preserve">Reference </w:t>
            </w:r>
            <w:r w:rsidR="007366BF" w:rsidRPr="00834920">
              <w:t>to an entry in a</w:t>
            </w:r>
            <w:r w:rsidRPr="00834920">
              <w:t xml:space="preserve"> </w:t>
            </w:r>
            <w:r w:rsidR="00A0536C" w:rsidRPr="00834920">
              <w:t xml:space="preserve">systems directory or </w:t>
            </w:r>
            <w:r w:rsidR="007366BF" w:rsidRPr="00834920">
              <w:t xml:space="preserve">to </w:t>
            </w:r>
            <w:r w:rsidR="00A0536C" w:rsidRPr="00834920">
              <w:t xml:space="preserve">a services definition page </w:t>
            </w:r>
            <w:r w:rsidRPr="00834920">
              <w:t>where this organization has its electronic access points defined.</w:t>
            </w:r>
          </w:p>
        </w:tc>
      </w:tr>
      <w:tr w:rsidR="007366BF" w:rsidRPr="00834920" w14:paraId="6967B8A2" w14:textId="77777777" w:rsidTr="00061A51">
        <w:trPr>
          <w:jc w:val="center"/>
        </w:trPr>
        <w:tc>
          <w:tcPr>
            <w:tcW w:w="1610" w:type="dxa"/>
            <w:shd w:val="clear" w:color="auto" w:fill="auto"/>
          </w:tcPr>
          <w:p w14:paraId="5C26EB33" w14:textId="77777777" w:rsidR="007366BF" w:rsidRPr="00834920" w:rsidDel="00A0536C" w:rsidRDefault="007366BF" w:rsidP="00FF11C2">
            <w:pPr>
              <w:pStyle w:val="TableEntry"/>
            </w:pPr>
            <w:r w:rsidRPr="00834920">
              <w:t>Medical Records Delivery Email Address</w:t>
            </w:r>
          </w:p>
        </w:tc>
        <w:tc>
          <w:tcPr>
            <w:tcW w:w="7228" w:type="dxa"/>
            <w:shd w:val="clear" w:color="auto" w:fill="auto"/>
          </w:tcPr>
          <w:p w14:paraId="5C19EB60" w14:textId="77777777" w:rsidR="007366BF" w:rsidRPr="00834920" w:rsidRDefault="007366BF" w:rsidP="00FF11C2">
            <w:pPr>
              <w:pStyle w:val="TableEntry"/>
            </w:pPr>
            <w:r w:rsidRPr="00834920">
              <w:t>Electronic mailing address of an organization where medical or administrative records can be sent</w:t>
            </w:r>
            <w:r w:rsidR="00163AC5" w:rsidRPr="00834920">
              <w:t>.</w:t>
            </w:r>
          </w:p>
        </w:tc>
      </w:tr>
      <w:tr w:rsidR="003725DA" w:rsidRPr="00834920" w14:paraId="71016344" w14:textId="77777777" w:rsidTr="00061A51">
        <w:trPr>
          <w:jc w:val="center"/>
        </w:trPr>
        <w:tc>
          <w:tcPr>
            <w:tcW w:w="1610" w:type="dxa"/>
            <w:shd w:val="clear" w:color="auto" w:fill="auto"/>
          </w:tcPr>
          <w:p w14:paraId="4B231B3B" w14:textId="77777777" w:rsidR="003725DA" w:rsidRPr="00834920" w:rsidRDefault="003725DA" w:rsidP="00FF11C2">
            <w:pPr>
              <w:pStyle w:val="TableEntry"/>
              <w:rPr>
                <w:rFonts w:cs="Arial"/>
              </w:rPr>
            </w:pPr>
            <w:r w:rsidRPr="00834920">
              <w:t>Address</w:t>
            </w:r>
          </w:p>
        </w:tc>
        <w:tc>
          <w:tcPr>
            <w:tcW w:w="7228" w:type="dxa"/>
            <w:shd w:val="clear" w:color="auto" w:fill="auto"/>
          </w:tcPr>
          <w:p w14:paraId="1CD8945B" w14:textId="77777777" w:rsidR="003725DA" w:rsidRPr="00834920" w:rsidRDefault="007366BF" w:rsidP="007366BF">
            <w:pPr>
              <w:pStyle w:val="TableEntry"/>
            </w:pPr>
            <w:r w:rsidRPr="00834920">
              <w:t xml:space="preserve">Physical address </w:t>
            </w:r>
            <w:r w:rsidR="003725DA" w:rsidRPr="00834920">
              <w:t>information for an organization. Each type of address can be primary or secondary. Addresses that are no longer valid are marked as Inactive.</w:t>
            </w:r>
          </w:p>
          <w:p w14:paraId="3BC02C71" w14:textId="77777777" w:rsidR="003725DA" w:rsidRPr="00834920" w:rsidRDefault="003725DA" w:rsidP="00FF11C2">
            <w:pPr>
              <w:pStyle w:val="TableEntry"/>
            </w:pPr>
            <w:r w:rsidRPr="00834920">
              <w:t xml:space="preserve">Billing Address </w:t>
            </w:r>
          </w:p>
          <w:p w14:paraId="5675CC88" w14:textId="77777777" w:rsidR="003725DA" w:rsidRPr="00834920" w:rsidRDefault="003725DA" w:rsidP="0041087F">
            <w:pPr>
              <w:pStyle w:val="TableEntry"/>
              <w:numPr>
                <w:ilvl w:val="0"/>
                <w:numId w:val="6"/>
              </w:numPr>
            </w:pPr>
            <w:r w:rsidRPr="00834920">
              <w:t>One primary address-the preferred billing address for the organization</w:t>
            </w:r>
          </w:p>
          <w:p w14:paraId="00346350" w14:textId="77777777" w:rsidR="003725DA" w:rsidRPr="00834920" w:rsidRDefault="003725DA" w:rsidP="0041087F">
            <w:pPr>
              <w:pStyle w:val="TableEntry"/>
              <w:numPr>
                <w:ilvl w:val="0"/>
                <w:numId w:val="6"/>
              </w:numPr>
            </w:pPr>
            <w:r w:rsidRPr="00834920">
              <w:t>Multiple secondary billing addresses</w:t>
            </w:r>
          </w:p>
          <w:p w14:paraId="74D2A8BC" w14:textId="77777777" w:rsidR="003725DA" w:rsidRPr="00834920" w:rsidRDefault="003725DA" w:rsidP="0041087F">
            <w:pPr>
              <w:pStyle w:val="TableEntry"/>
              <w:numPr>
                <w:ilvl w:val="0"/>
                <w:numId w:val="6"/>
              </w:numPr>
            </w:pPr>
            <w:r w:rsidRPr="00834920">
              <w:t>Multiple inactive addresses which were once used as billing addresses but are no longer valid</w:t>
            </w:r>
            <w:r w:rsidR="001B53DE" w:rsidRPr="00834920">
              <w:t xml:space="preserve">. </w:t>
            </w:r>
          </w:p>
          <w:p w14:paraId="50A028BC" w14:textId="77777777" w:rsidR="003725DA" w:rsidRPr="00834920" w:rsidRDefault="003725DA" w:rsidP="00FF11C2">
            <w:pPr>
              <w:pStyle w:val="TableEntry"/>
            </w:pPr>
            <w:r w:rsidRPr="00834920">
              <w:t xml:space="preserve">Mailing Address </w:t>
            </w:r>
          </w:p>
          <w:p w14:paraId="2B47A6DD" w14:textId="77777777" w:rsidR="003725DA" w:rsidRPr="00834920" w:rsidRDefault="003725DA" w:rsidP="0041087F">
            <w:pPr>
              <w:pStyle w:val="TableEntry"/>
              <w:numPr>
                <w:ilvl w:val="0"/>
                <w:numId w:val="6"/>
              </w:numPr>
            </w:pPr>
            <w:r w:rsidRPr="00834920">
              <w:t>One primary address-the preferred mailing address for the organization</w:t>
            </w:r>
          </w:p>
          <w:p w14:paraId="76D93BB5" w14:textId="77777777" w:rsidR="003725DA" w:rsidRPr="00834920" w:rsidRDefault="003725DA" w:rsidP="0041087F">
            <w:pPr>
              <w:pStyle w:val="TableEntry"/>
              <w:numPr>
                <w:ilvl w:val="0"/>
                <w:numId w:val="6"/>
              </w:numPr>
            </w:pPr>
            <w:r w:rsidRPr="00834920">
              <w:t>Multiple secondary mailing addresses</w:t>
            </w:r>
          </w:p>
          <w:p w14:paraId="06D47D47" w14:textId="77777777" w:rsidR="003725DA" w:rsidRPr="00834920" w:rsidRDefault="003725DA" w:rsidP="0041087F">
            <w:pPr>
              <w:pStyle w:val="TableEntry"/>
              <w:numPr>
                <w:ilvl w:val="0"/>
                <w:numId w:val="6"/>
              </w:numPr>
            </w:pPr>
            <w:r w:rsidRPr="00834920">
              <w:t>Multiple inactive addresses which were once used as mailing addresses but are no longer valid</w:t>
            </w:r>
            <w:r w:rsidR="001B53DE" w:rsidRPr="00834920">
              <w:t xml:space="preserve">. </w:t>
            </w:r>
          </w:p>
          <w:p w14:paraId="20D6BD46" w14:textId="77777777" w:rsidR="003725DA" w:rsidRPr="00834920" w:rsidRDefault="003725DA" w:rsidP="00885501">
            <w:pPr>
              <w:pStyle w:val="TableEntry"/>
            </w:pPr>
            <w:r w:rsidRPr="00834920">
              <w:t>Practice Address</w:t>
            </w:r>
          </w:p>
          <w:p w14:paraId="6927EDE9" w14:textId="77777777" w:rsidR="003725DA" w:rsidRPr="00834920" w:rsidRDefault="003725DA" w:rsidP="0041087F">
            <w:pPr>
              <w:pStyle w:val="TableEntry"/>
              <w:numPr>
                <w:ilvl w:val="0"/>
                <w:numId w:val="6"/>
              </w:numPr>
            </w:pPr>
            <w:r w:rsidRPr="00834920">
              <w:t>Multiple primary addresses-All locations where healthcare services are provided</w:t>
            </w:r>
          </w:p>
          <w:p w14:paraId="3BDEE86C" w14:textId="77777777" w:rsidR="003725DA" w:rsidRPr="00834920" w:rsidRDefault="003725DA" w:rsidP="0041087F">
            <w:pPr>
              <w:pStyle w:val="TableEntry"/>
              <w:numPr>
                <w:ilvl w:val="0"/>
                <w:numId w:val="6"/>
              </w:numPr>
            </w:pPr>
            <w:r w:rsidRPr="00834920">
              <w:t>There are no secondary practice addresses</w:t>
            </w:r>
          </w:p>
          <w:p w14:paraId="71875CD6" w14:textId="77777777" w:rsidR="003725DA" w:rsidRPr="00834920" w:rsidRDefault="003725DA" w:rsidP="0041087F">
            <w:pPr>
              <w:pStyle w:val="TableEntry"/>
              <w:numPr>
                <w:ilvl w:val="0"/>
                <w:numId w:val="6"/>
              </w:numPr>
            </w:pPr>
            <w:r w:rsidRPr="00834920">
              <w:t>Multiple inactive addresses which were once used as practice addresses but are no longer valid</w:t>
            </w:r>
            <w:r w:rsidR="001B53DE" w:rsidRPr="00834920">
              <w:t xml:space="preserve">. </w:t>
            </w:r>
          </w:p>
        </w:tc>
      </w:tr>
      <w:tr w:rsidR="003725DA" w:rsidRPr="00834920" w14:paraId="343982E7" w14:textId="77777777" w:rsidTr="00061A51">
        <w:trPr>
          <w:jc w:val="center"/>
        </w:trPr>
        <w:tc>
          <w:tcPr>
            <w:tcW w:w="1610" w:type="dxa"/>
            <w:shd w:val="clear" w:color="auto" w:fill="auto"/>
          </w:tcPr>
          <w:p w14:paraId="5D4A2CB3" w14:textId="77777777" w:rsidR="003725DA" w:rsidRPr="00834920" w:rsidRDefault="003725DA" w:rsidP="00FF11C2">
            <w:pPr>
              <w:pStyle w:val="TableEntry"/>
            </w:pPr>
            <w:r w:rsidRPr="00834920">
              <w:t>Language</w:t>
            </w:r>
          </w:p>
        </w:tc>
        <w:tc>
          <w:tcPr>
            <w:tcW w:w="7228" w:type="dxa"/>
            <w:shd w:val="clear" w:color="auto" w:fill="auto"/>
          </w:tcPr>
          <w:p w14:paraId="01A1B8C1" w14:textId="77777777" w:rsidR="003725DA" w:rsidRPr="00834920" w:rsidRDefault="003725DA" w:rsidP="00BC794C">
            <w:pPr>
              <w:pStyle w:val="TableEntry"/>
            </w:pPr>
            <w:r w:rsidRPr="00834920">
              <w:t>Language(s) that an Organization support</w:t>
            </w:r>
            <w:r w:rsidR="00163AC5" w:rsidRPr="00834920">
              <w:t>s.</w:t>
            </w:r>
          </w:p>
        </w:tc>
      </w:tr>
      <w:tr w:rsidR="003725DA" w:rsidRPr="00834920" w14:paraId="59EC1450" w14:textId="77777777" w:rsidTr="00061A51">
        <w:trPr>
          <w:jc w:val="center"/>
        </w:trPr>
        <w:tc>
          <w:tcPr>
            <w:tcW w:w="1610" w:type="dxa"/>
            <w:shd w:val="clear" w:color="auto" w:fill="auto"/>
          </w:tcPr>
          <w:p w14:paraId="1D5FBA01" w14:textId="77777777" w:rsidR="003725DA" w:rsidRPr="00834920" w:rsidRDefault="003725DA" w:rsidP="00FF11C2">
            <w:pPr>
              <w:pStyle w:val="TableEntry"/>
              <w:rPr>
                <w:rFonts w:cs="Arial"/>
              </w:rPr>
            </w:pPr>
            <w:r w:rsidRPr="00834920">
              <w:t>Credential</w:t>
            </w:r>
          </w:p>
        </w:tc>
        <w:tc>
          <w:tcPr>
            <w:tcW w:w="7228" w:type="dxa"/>
            <w:shd w:val="clear" w:color="auto" w:fill="auto"/>
          </w:tcPr>
          <w:p w14:paraId="7C6F6E6C" w14:textId="77777777" w:rsidR="003725DA" w:rsidRPr="00834920" w:rsidRDefault="003725DA" w:rsidP="001D10D8">
            <w:pPr>
              <w:pStyle w:val="TableEntry"/>
            </w:pPr>
            <w:r w:rsidRPr="00834920">
              <w:t>This includes certifications or licenses earned by an organization.</w:t>
            </w:r>
          </w:p>
        </w:tc>
      </w:tr>
      <w:tr w:rsidR="003725DA" w:rsidRPr="00834920" w14:paraId="0457FB25" w14:textId="77777777" w:rsidTr="00061A51">
        <w:trPr>
          <w:jc w:val="center"/>
        </w:trPr>
        <w:tc>
          <w:tcPr>
            <w:tcW w:w="1610" w:type="dxa"/>
            <w:shd w:val="clear" w:color="auto" w:fill="auto"/>
          </w:tcPr>
          <w:p w14:paraId="50D43906" w14:textId="77777777" w:rsidR="003725DA" w:rsidRPr="00834920" w:rsidRDefault="003725DA" w:rsidP="00FF11C2">
            <w:pPr>
              <w:pStyle w:val="TableEntry"/>
              <w:rPr>
                <w:rFonts w:cs="Arial"/>
              </w:rPr>
            </w:pPr>
            <w:r w:rsidRPr="00834920">
              <w:lastRenderedPageBreak/>
              <w:t>Specialty</w:t>
            </w:r>
          </w:p>
        </w:tc>
        <w:tc>
          <w:tcPr>
            <w:tcW w:w="7228" w:type="dxa"/>
            <w:shd w:val="clear" w:color="auto" w:fill="auto"/>
          </w:tcPr>
          <w:p w14:paraId="789C6D99" w14:textId="77777777" w:rsidR="003725DA" w:rsidRPr="00834920" w:rsidRDefault="003725DA" w:rsidP="00FF11C2">
            <w:pPr>
              <w:pStyle w:val="TableEntry"/>
            </w:pPr>
            <w:r w:rsidRPr="00834920">
              <w:t>Organization’s specialization, a specific medical service, a specialization in treating a specific disease. Some specialties are:</w:t>
            </w:r>
          </w:p>
          <w:p w14:paraId="24257F4B" w14:textId="77777777" w:rsidR="003725DA" w:rsidRPr="002B15A9" w:rsidRDefault="003725DA" w:rsidP="00CD3404">
            <w:pPr>
              <w:pStyle w:val="TableEntry"/>
              <w:numPr>
                <w:ilvl w:val="0"/>
                <w:numId w:val="6"/>
              </w:numPr>
            </w:pPr>
            <w:r w:rsidRPr="00834920">
              <w:t>Psychiatry</w:t>
            </w:r>
          </w:p>
          <w:p w14:paraId="4D912BB3" w14:textId="77777777" w:rsidR="003725DA" w:rsidRPr="002B15A9" w:rsidRDefault="003725DA" w:rsidP="00CD3404">
            <w:pPr>
              <w:pStyle w:val="TableEntry"/>
              <w:numPr>
                <w:ilvl w:val="0"/>
                <w:numId w:val="6"/>
              </w:numPr>
            </w:pPr>
            <w:r w:rsidRPr="00834920">
              <w:t xml:space="preserve">Radiology </w:t>
            </w:r>
          </w:p>
          <w:p w14:paraId="5546487E" w14:textId="77777777" w:rsidR="003725DA" w:rsidRPr="00834920" w:rsidRDefault="003725DA" w:rsidP="00EE6173">
            <w:pPr>
              <w:pStyle w:val="TableEntry"/>
              <w:numPr>
                <w:ilvl w:val="0"/>
                <w:numId w:val="6"/>
              </w:numPr>
              <w:rPr>
                <w:rFonts w:ascii="Arial" w:hAnsi="Arial"/>
                <w:b/>
                <w:kern w:val="28"/>
              </w:rPr>
            </w:pPr>
            <w:r w:rsidRPr="00834920">
              <w:t>Endocrinology</w:t>
            </w:r>
          </w:p>
        </w:tc>
      </w:tr>
      <w:tr w:rsidR="003725DA" w:rsidRPr="00834920" w14:paraId="4D0509F9" w14:textId="77777777" w:rsidTr="00061A51">
        <w:trPr>
          <w:jc w:val="center"/>
        </w:trPr>
        <w:tc>
          <w:tcPr>
            <w:tcW w:w="1610" w:type="dxa"/>
            <w:shd w:val="clear" w:color="auto" w:fill="auto"/>
          </w:tcPr>
          <w:p w14:paraId="3E4A6719" w14:textId="77777777" w:rsidR="003725DA" w:rsidRPr="00834920" w:rsidRDefault="003725DA" w:rsidP="00FF11C2">
            <w:pPr>
              <w:pStyle w:val="TableEntry"/>
              <w:rPr>
                <w:rFonts w:cs="Arial"/>
              </w:rPr>
            </w:pPr>
            <w:r w:rsidRPr="00834920">
              <w:t xml:space="preserve">Identifier </w:t>
            </w:r>
          </w:p>
        </w:tc>
        <w:tc>
          <w:tcPr>
            <w:tcW w:w="7228" w:type="dxa"/>
            <w:shd w:val="clear" w:color="auto" w:fill="auto"/>
          </w:tcPr>
          <w:p w14:paraId="47620DD0" w14:textId="77777777" w:rsidR="003725DA" w:rsidRPr="00834920" w:rsidRDefault="003725DA" w:rsidP="00FF11C2">
            <w:pPr>
              <w:pStyle w:val="TableEntry"/>
            </w:pPr>
            <w:r w:rsidRPr="00834920">
              <w:t>National, Regional or local identifier that uniquely identif</w:t>
            </w:r>
            <w:r w:rsidR="00163AC5" w:rsidRPr="00834920">
              <w:t>ies</w:t>
            </w:r>
            <w:r w:rsidRPr="00834920">
              <w:t xml:space="preserve"> an organization</w:t>
            </w:r>
            <w:r w:rsidR="00163AC5" w:rsidRPr="00834920">
              <w:t>,</w:t>
            </w:r>
            <w:r w:rsidRPr="00834920">
              <w:t xml:space="preserve"> that may be publicly shared</w:t>
            </w:r>
            <w:r w:rsidR="001B53DE" w:rsidRPr="00834920">
              <w:t xml:space="preserve">. </w:t>
            </w:r>
            <w:r w:rsidRPr="00834920">
              <w:t>Some examples are:</w:t>
            </w:r>
          </w:p>
          <w:p w14:paraId="17B8B557" w14:textId="77777777" w:rsidR="003725DA" w:rsidRPr="002B15A9" w:rsidRDefault="003725DA" w:rsidP="002B15A9">
            <w:pPr>
              <w:pStyle w:val="TableEntry"/>
              <w:numPr>
                <w:ilvl w:val="0"/>
                <w:numId w:val="6"/>
              </w:numPr>
            </w:pPr>
            <w:r w:rsidRPr="00834920">
              <w:t>National Provider Identifier #</w:t>
            </w:r>
          </w:p>
          <w:p w14:paraId="241176BE" w14:textId="77777777" w:rsidR="003725DA" w:rsidRPr="00834920" w:rsidRDefault="003725DA" w:rsidP="002B15A9">
            <w:pPr>
              <w:pStyle w:val="TableEntry"/>
              <w:numPr>
                <w:ilvl w:val="0"/>
                <w:numId w:val="6"/>
              </w:numPr>
              <w:rPr>
                <w:rFonts w:ascii="Arial" w:hAnsi="Arial"/>
                <w:b/>
                <w:kern w:val="28"/>
              </w:rPr>
            </w:pPr>
            <w:r w:rsidRPr="00834920">
              <w:t>Tax ID #</w:t>
            </w:r>
          </w:p>
        </w:tc>
      </w:tr>
      <w:tr w:rsidR="003725DA" w:rsidRPr="00834920" w14:paraId="57E43EAE" w14:textId="77777777" w:rsidTr="00061A51">
        <w:trPr>
          <w:jc w:val="center"/>
        </w:trPr>
        <w:tc>
          <w:tcPr>
            <w:tcW w:w="1610" w:type="dxa"/>
            <w:shd w:val="clear" w:color="auto" w:fill="auto"/>
          </w:tcPr>
          <w:p w14:paraId="555C8313" w14:textId="77777777" w:rsidR="003725DA" w:rsidRPr="00834920" w:rsidRDefault="003725DA" w:rsidP="00FF11C2">
            <w:pPr>
              <w:pStyle w:val="TableEntry"/>
              <w:rPr>
                <w:rFonts w:cs="Arial"/>
              </w:rPr>
            </w:pPr>
            <w:r w:rsidRPr="00834920">
              <w:t>Certificate</w:t>
            </w:r>
          </w:p>
        </w:tc>
        <w:tc>
          <w:tcPr>
            <w:tcW w:w="7228" w:type="dxa"/>
            <w:shd w:val="clear" w:color="auto" w:fill="auto"/>
          </w:tcPr>
          <w:p w14:paraId="591D6623" w14:textId="77777777" w:rsidR="003725DA" w:rsidRPr="00834920" w:rsidRDefault="00A0536C" w:rsidP="00FF11C2">
            <w:pPr>
              <w:pStyle w:val="TableEntry"/>
            </w:pPr>
            <w:r w:rsidRPr="00834920">
              <w:t xml:space="preserve">Various kind of </w:t>
            </w:r>
            <w:r w:rsidR="003725DA" w:rsidRPr="00834920">
              <w:t>certificate</w:t>
            </w:r>
            <w:r w:rsidR="00163AC5" w:rsidRPr="00834920">
              <w:t xml:space="preserve">s </w:t>
            </w:r>
            <w:r w:rsidRPr="00834920">
              <w:t xml:space="preserve">(encryption, signing, attribute) </w:t>
            </w:r>
            <w:r w:rsidR="003725DA" w:rsidRPr="00834920">
              <w:t>information for the organization</w:t>
            </w:r>
            <w:r w:rsidR="00163AC5" w:rsidRPr="00834920">
              <w:t>.</w:t>
            </w:r>
          </w:p>
        </w:tc>
      </w:tr>
      <w:tr w:rsidR="003725DA" w:rsidRPr="00834920" w14:paraId="60C7CDAA" w14:textId="77777777" w:rsidTr="00061A51">
        <w:trPr>
          <w:jc w:val="center"/>
        </w:trPr>
        <w:tc>
          <w:tcPr>
            <w:tcW w:w="1610" w:type="dxa"/>
            <w:shd w:val="clear" w:color="auto" w:fill="auto"/>
          </w:tcPr>
          <w:p w14:paraId="6A457D9D" w14:textId="77777777" w:rsidR="003725DA" w:rsidRPr="00834920" w:rsidRDefault="003725DA" w:rsidP="00FF11C2">
            <w:pPr>
              <w:pStyle w:val="TableEntry"/>
            </w:pPr>
            <w:r w:rsidRPr="00834920">
              <w:t>Relationship</w:t>
            </w:r>
          </w:p>
        </w:tc>
        <w:tc>
          <w:tcPr>
            <w:tcW w:w="7228" w:type="dxa"/>
            <w:shd w:val="clear" w:color="auto" w:fill="auto"/>
          </w:tcPr>
          <w:p w14:paraId="06F0D92A" w14:textId="77777777" w:rsidR="003725DA" w:rsidRPr="00834920" w:rsidRDefault="003725DA" w:rsidP="009A4DAE">
            <w:pPr>
              <w:pStyle w:val="TableEntry"/>
            </w:pPr>
            <w:r w:rsidRPr="00834920">
              <w:t xml:space="preserve">Business associations either between an organization and an individual provider or between an organization and another organization. There can be multiple types of relationship but this profile generically categorizes all relationship as “member-of”. </w:t>
            </w:r>
          </w:p>
        </w:tc>
      </w:tr>
    </w:tbl>
    <w:p w14:paraId="6C29CF71" w14:textId="77777777" w:rsidR="009C61AF" w:rsidRPr="00834920" w:rsidRDefault="009C61AF" w:rsidP="00DF173E">
      <w:pPr>
        <w:pStyle w:val="BodyText"/>
      </w:pPr>
    </w:p>
    <w:p w14:paraId="1B081658" w14:textId="77777777" w:rsidR="009C61AF" w:rsidRPr="002B15A9" w:rsidRDefault="009C61AF" w:rsidP="009C61AF">
      <w:pPr>
        <w:pStyle w:val="BodyText"/>
        <w:rPr>
          <w:b/>
          <w:bCs/>
        </w:rPr>
      </w:pPr>
      <w:r w:rsidRPr="002B15A9">
        <w:rPr>
          <w:b/>
          <w:bCs/>
        </w:rPr>
        <w:t>Individual Provider Attributes</w:t>
      </w:r>
    </w:p>
    <w:p w14:paraId="204DDDDA" w14:textId="77777777" w:rsidR="00AD14C9" w:rsidRPr="00834920" w:rsidRDefault="009C272A" w:rsidP="00F91853">
      <w:pPr>
        <w:pStyle w:val="BodyText"/>
        <w:rPr>
          <w:lang w:bidi="ne-NP"/>
        </w:rPr>
      </w:pPr>
      <w:r w:rsidRPr="00834920">
        <w:rPr>
          <w:lang w:bidi="ne-NP"/>
        </w:rPr>
        <w:t>The figure below depicts the</w:t>
      </w:r>
      <w:r w:rsidR="00BC794C" w:rsidRPr="00834920">
        <w:rPr>
          <w:lang w:bidi="ne-NP"/>
        </w:rPr>
        <w:t xml:space="preserve"> data model as it pertains to Individual </w:t>
      </w:r>
      <w:r w:rsidR="00600457" w:rsidRPr="00834920">
        <w:rPr>
          <w:lang w:bidi="ne-NP"/>
        </w:rPr>
        <w:t>Providers defined</w:t>
      </w:r>
      <w:r w:rsidRPr="00834920">
        <w:rPr>
          <w:lang w:bidi="ne-NP"/>
        </w:rPr>
        <w:t xml:space="preserve"> by the Provider Information Directory.</w:t>
      </w:r>
      <w:r w:rsidR="006B6E3F" w:rsidRPr="00834920">
        <w:rPr>
          <w:lang w:bidi="ne-NP"/>
        </w:rPr>
        <w:t xml:space="preserve"> The cardinality 0..N implies an attribute is optional but could have many values. 1..N implies that an attribute is required and could have many values.</w:t>
      </w:r>
    </w:p>
    <w:p w14:paraId="6644AA4B" w14:textId="77777777" w:rsidR="00AD14C9" w:rsidRPr="00834920" w:rsidRDefault="0001602A" w:rsidP="006C383D">
      <w:pPr>
        <w:pStyle w:val="BodyText"/>
        <w:rPr>
          <w:lang w:bidi="ne-NP"/>
        </w:rPr>
      </w:pPr>
      <w:r w:rsidRPr="002B15A9">
        <w:rPr>
          <w:noProof/>
        </w:rPr>
        <w:drawing>
          <wp:inline distT="0" distB="0" distL="0" distR="0" wp14:anchorId="7BB92E3B" wp14:editId="0A2F8433">
            <wp:extent cx="5915025" cy="2524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15025" cy="2524125"/>
                    </a:xfrm>
                    <a:prstGeom prst="rect">
                      <a:avLst/>
                    </a:prstGeom>
                    <a:noFill/>
                    <a:ln>
                      <a:noFill/>
                    </a:ln>
                  </pic:spPr>
                </pic:pic>
              </a:graphicData>
            </a:graphic>
          </wp:inline>
        </w:drawing>
      </w:r>
    </w:p>
    <w:p w14:paraId="7345DEA1" w14:textId="77777777" w:rsidR="008B2053" w:rsidRPr="00834920" w:rsidRDefault="008B2053" w:rsidP="00F91853">
      <w:pPr>
        <w:pStyle w:val="BodyText"/>
        <w:rPr>
          <w:lang w:bidi="ne-NP"/>
        </w:rPr>
      </w:pPr>
    </w:p>
    <w:p w14:paraId="5A7AA918" w14:textId="77777777" w:rsidR="00AD14C9" w:rsidRPr="00834920" w:rsidRDefault="00AD14C9" w:rsidP="009C272A">
      <w:pPr>
        <w:pStyle w:val="FigureTitle"/>
      </w:pPr>
      <w:r w:rsidRPr="00834920">
        <w:t xml:space="preserve">Figure </w:t>
      </w:r>
      <w:r w:rsidR="00CA07BE" w:rsidRPr="00834920">
        <w:t>28</w:t>
      </w:r>
      <w:r w:rsidRPr="00834920">
        <w:t>.3.2.2</w:t>
      </w:r>
      <w:r w:rsidR="00A725B4" w:rsidRPr="00834920">
        <w:t>-2</w:t>
      </w:r>
      <w:r w:rsidR="00BA65DF" w:rsidRPr="00834920">
        <w:t>:</w:t>
      </w:r>
      <w:r w:rsidRPr="00834920">
        <w:t xml:space="preserve"> </w:t>
      </w:r>
      <w:r w:rsidR="00A725B4" w:rsidRPr="00834920">
        <w:t>Individual</w:t>
      </w:r>
      <w:r w:rsidRPr="00834920">
        <w:t xml:space="preserve"> Provider </w:t>
      </w:r>
      <w:r w:rsidR="00615173" w:rsidRPr="00834920">
        <w:t>Entity and its Attributes</w:t>
      </w:r>
    </w:p>
    <w:p w14:paraId="1154D80A" w14:textId="77777777" w:rsidR="00AD2B25" w:rsidRPr="00834920" w:rsidRDefault="005C3862" w:rsidP="006B6E3F">
      <w:pPr>
        <w:pStyle w:val="BodyText"/>
        <w:rPr>
          <w:lang w:bidi="ne-NP"/>
        </w:rPr>
      </w:pPr>
      <w:r w:rsidRPr="00834920">
        <w:rPr>
          <w:lang w:bidi="ne-NP"/>
        </w:rPr>
        <w:t xml:space="preserve">Individual Provider has information related to Address, Name, Identifier, Credential and Specialty </w:t>
      </w:r>
      <w:r w:rsidR="007366BF" w:rsidRPr="00834920">
        <w:rPr>
          <w:lang w:bidi="ne-NP"/>
        </w:rPr>
        <w:t xml:space="preserve">as </w:t>
      </w:r>
      <w:r w:rsidRPr="00834920">
        <w:rPr>
          <w:lang w:bidi="ne-NP"/>
        </w:rPr>
        <w:t>described in the table below.</w:t>
      </w:r>
      <w:r w:rsidR="00375E00" w:rsidRPr="00834920">
        <w:rPr>
          <w:lang w:bidi="ne-NP"/>
        </w:rPr>
        <w:t xml:space="preserve"> </w:t>
      </w:r>
      <w:r w:rsidRPr="00834920">
        <w:rPr>
          <w:lang w:bidi="ne-NP"/>
        </w:rPr>
        <w:t>The relationship between individual and an organ</w:t>
      </w:r>
      <w:r w:rsidR="00572393" w:rsidRPr="00834920">
        <w:rPr>
          <w:lang w:bidi="ne-NP"/>
        </w:rPr>
        <w:t>i</w:t>
      </w:r>
      <w:r w:rsidRPr="00834920">
        <w:rPr>
          <w:lang w:bidi="ne-NP"/>
        </w:rPr>
        <w:t>zation</w:t>
      </w:r>
      <w:r w:rsidR="00422F60" w:rsidRPr="00834920">
        <w:rPr>
          <w:lang w:bidi="ne-NP"/>
        </w:rPr>
        <w:t>al provider</w:t>
      </w:r>
      <w:r w:rsidRPr="00834920">
        <w:rPr>
          <w:lang w:bidi="ne-NP"/>
        </w:rPr>
        <w:t xml:space="preserve"> is modeled using the concept of group. As shown in the </w:t>
      </w:r>
      <w:r w:rsidR="00BC794C" w:rsidRPr="00834920">
        <w:rPr>
          <w:lang w:bidi="ne-NP"/>
        </w:rPr>
        <w:t>figure</w:t>
      </w:r>
      <w:r w:rsidRPr="00834920">
        <w:rPr>
          <w:lang w:bidi="ne-NP"/>
        </w:rPr>
        <w:t>, an organization</w:t>
      </w:r>
      <w:r w:rsidR="00422F60" w:rsidRPr="00834920">
        <w:rPr>
          <w:lang w:bidi="ne-NP"/>
        </w:rPr>
        <w:t>al provider</w:t>
      </w:r>
      <w:r w:rsidR="006B6E3F" w:rsidRPr="00834920">
        <w:rPr>
          <w:lang w:bidi="ne-NP"/>
        </w:rPr>
        <w:t xml:space="preserve"> can</w:t>
      </w:r>
      <w:r w:rsidRPr="00834920">
        <w:rPr>
          <w:lang w:bidi="ne-NP"/>
        </w:rPr>
        <w:t xml:space="preserve"> own </w:t>
      </w:r>
      <w:r w:rsidR="006B6E3F" w:rsidRPr="00834920">
        <w:rPr>
          <w:lang w:bidi="ne-NP"/>
        </w:rPr>
        <w:t>one or multiple</w:t>
      </w:r>
      <w:r w:rsidRPr="00834920">
        <w:rPr>
          <w:lang w:bidi="ne-NP"/>
        </w:rPr>
        <w:t xml:space="preserve"> group</w:t>
      </w:r>
      <w:r w:rsidR="006B6E3F" w:rsidRPr="00834920">
        <w:rPr>
          <w:lang w:bidi="ne-NP"/>
        </w:rPr>
        <w:t>s. Each group</w:t>
      </w:r>
      <w:r w:rsidRPr="00834920">
        <w:rPr>
          <w:lang w:bidi="ne-NP"/>
        </w:rPr>
        <w:t xml:space="preserve"> could have several individual members.</w:t>
      </w:r>
    </w:p>
    <w:p w14:paraId="1274A6D4" w14:textId="5E0DBBE1" w:rsidR="00406874" w:rsidRPr="00834920" w:rsidRDefault="00EE2B94" w:rsidP="00AD2B25">
      <w:pPr>
        <w:pStyle w:val="BodyText"/>
        <w:rPr>
          <w:lang w:bidi="ne-NP"/>
        </w:rPr>
      </w:pPr>
      <w:r w:rsidRPr="00834920">
        <w:rPr>
          <w:lang w:bidi="ne-NP"/>
        </w:rPr>
        <w:lastRenderedPageBreak/>
        <w:t xml:space="preserve">The table below provides a </w:t>
      </w:r>
      <w:r w:rsidR="008B610D" w:rsidRPr="00834920">
        <w:rPr>
          <w:lang w:bidi="ne-NP"/>
        </w:rPr>
        <w:t xml:space="preserve">high-level </w:t>
      </w:r>
      <w:r w:rsidRPr="00834920">
        <w:rPr>
          <w:lang w:bidi="ne-NP"/>
        </w:rPr>
        <w:t>description of the attributes of the Individual Provider.</w:t>
      </w:r>
      <w:r w:rsidR="00375E00" w:rsidRPr="00834920">
        <w:rPr>
          <w:lang w:bidi="ne-NP"/>
        </w:rPr>
        <w:t xml:space="preserve"> </w:t>
      </w:r>
      <w:r w:rsidR="008B610D" w:rsidRPr="00834920">
        <w:rPr>
          <w:lang w:bidi="ne-NP"/>
        </w:rPr>
        <w:t xml:space="preserve">A field by field level description may be found in the specification of the transactions in volume </w:t>
      </w:r>
      <w:r w:rsidR="00F46D46" w:rsidRPr="00834920">
        <w:rPr>
          <w:lang w:bidi="ne-NP"/>
        </w:rPr>
        <w:t>ITI</w:t>
      </w:r>
      <w:r w:rsidR="002440CE" w:rsidRPr="00834920">
        <w:rPr>
          <w:lang w:bidi="ne-NP"/>
        </w:rPr>
        <w:t xml:space="preserve"> </w:t>
      </w:r>
      <w:r w:rsidR="00F46D46" w:rsidRPr="00834920">
        <w:rPr>
          <w:lang w:bidi="ne-NP"/>
        </w:rPr>
        <w:t>TF-</w:t>
      </w:r>
      <w:r w:rsidR="000829D8" w:rsidRPr="00834920">
        <w:rPr>
          <w:lang w:bidi="ne-NP"/>
        </w:rPr>
        <w:t>2b</w:t>
      </w:r>
      <w:r w:rsidR="00F46D46" w:rsidRPr="00834920">
        <w:rPr>
          <w:lang w:bidi="ne-NP"/>
        </w:rPr>
        <w:t>:</w:t>
      </w:r>
      <w:r w:rsidR="003725DA" w:rsidRPr="00834920">
        <w:rPr>
          <w:lang w:bidi="ne-NP"/>
        </w:rPr>
        <w:t xml:space="preserve"> 3</w:t>
      </w:r>
      <w:r w:rsidR="00F46D46" w:rsidRPr="00834920">
        <w:rPr>
          <w:lang w:bidi="ne-NP"/>
        </w:rPr>
        <w:t>.</w:t>
      </w:r>
      <w:r w:rsidR="000829D8" w:rsidRPr="00834920">
        <w:rPr>
          <w:lang w:bidi="ne-NP"/>
        </w:rPr>
        <w:t>58</w:t>
      </w:r>
      <w:r w:rsidR="003725DA" w:rsidRPr="00834920">
        <w:rPr>
          <w:lang w:bidi="ne-NP"/>
        </w:rPr>
        <w:t>.4.1.2.2</w:t>
      </w:r>
      <w:r w:rsidR="008B610D" w:rsidRPr="00834920">
        <w:rPr>
          <w:lang w:bidi="ne-NP"/>
        </w:rPr>
        <w:t>.</w:t>
      </w:r>
    </w:p>
    <w:p w14:paraId="2030C299" w14:textId="77777777" w:rsidR="00490CC7" w:rsidRPr="00834920" w:rsidRDefault="00490CC7" w:rsidP="00F91853">
      <w:pPr>
        <w:pStyle w:val="TableTitle"/>
      </w:pPr>
      <w:r w:rsidRPr="00834920">
        <w:t xml:space="preserve">Table </w:t>
      </w:r>
      <w:r w:rsidR="00CA07BE" w:rsidRPr="00834920">
        <w:t>28</w:t>
      </w:r>
      <w:r w:rsidR="000A75F7" w:rsidRPr="00834920">
        <w:t>.3.2</w:t>
      </w:r>
      <w:r w:rsidR="009129EC" w:rsidRPr="00834920">
        <w:t>.2</w:t>
      </w:r>
      <w:r w:rsidRPr="00834920">
        <w:t>-</w:t>
      </w:r>
      <w:r w:rsidR="009129EC" w:rsidRPr="00834920">
        <w:t>2</w:t>
      </w:r>
      <w:r w:rsidR="00BA65DF" w:rsidRPr="00834920">
        <w:t>:</w:t>
      </w:r>
      <w:r w:rsidR="00375E00" w:rsidRPr="00834920">
        <w:t xml:space="preserve"> </w:t>
      </w:r>
      <w:r w:rsidR="004077DC" w:rsidRPr="00834920">
        <w:t>Individual Providers Attributes</w:t>
      </w:r>
    </w:p>
    <w:tbl>
      <w:tblPr>
        <w:tblW w:w="88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42"/>
        <w:gridCol w:w="7196"/>
      </w:tblGrid>
      <w:tr w:rsidR="003725DA" w:rsidRPr="00834920" w14:paraId="688D4184" w14:textId="77777777" w:rsidTr="00061A51">
        <w:trPr>
          <w:tblHeader/>
          <w:jc w:val="center"/>
        </w:trPr>
        <w:tc>
          <w:tcPr>
            <w:tcW w:w="1642" w:type="dxa"/>
            <w:shd w:val="clear" w:color="auto" w:fill="E0E0E0"/>
          </w:tcPr>
          <w:p w14:paraId="09A6282D" w14:textId="77777777" w:rsidR="003725DA" w:rsidRPr="00834920" w:rsidRDefault="003725DA" w:rsidP="002036FD">
            <w:pPr>
              <w:pStyle w:val="TableEntryHeader"/>
              <w:rPr>
                <w:color w:val="000000"/>
                <w:sz w:val="28"/>
                <w:szCs w:val="28"/>
              </w:rPr>
            </w:pPr>
            <w:r w:rsidRPr="00834920">
              <w:t>Attribute</w:t>
            </w:r>
          </w:p>
        </w:tc>
        <w:tc>
          <w:tcPr>
            <w:tcW w:w="7196" w:type="dxa"/>
            <w:shd w:val="clear" w:color="auto" w:fill="E0E0E0"/>
          </w:tcPr>
          <w:p w14:paraId="465FE97D" w14:textId="77777777" w:rsidR="003725DA" w:rsidRPr="00834920" w:rsidRDefault="003725DA" w:rsidP="002036FD">
            <w:pPr>
              <w:pStyle w:val="TableEntryHeader"/>
            </w:pPr>
            <w:r w:rsidRPr="00834920">
              <w:t xml:space="preserve">Description </w:t>
            </w:r>
          </w:p>
        </w:tc>
      </w:tr>
      <w:tr w:rsidR="003725DA" w:rsidRPr="00834920" w14:paraId="070E877B" w14:textId="77777777" w:rsidTr="00061A51">
        <w:trPr>
          <w:jc w:val="center"/>
        </w:trPr>
        <w:tc>
          <w:tcPr>
            <w:tcW w:w="1642" w:type="dxa"/>
          </w:tcPr>
          <w:p w14:paraId="0E174E61" w14:textId="77777777" w:rsidR="003725DA" w:rsidRPr="00834920" w:rsidRDefault="003725DA" w:rsidP="008B2922">
            <w:pPr>
              <w:pStyle w:val="TableEntry"/>
            </w:pPr>
            <w:r w:rsidRPr="00834920">
              <w:t xml:space="preserve">Type </w:t>
            </w:r>
          </w:p>
        </w:tc>
        <w:tc>
          <w:tcPr>
            <w:tcW w:w="7196" w:type="dxa"/>
          </w:tcPr>
          <w:p w14:paraId="2F26A885" w14:textId="77777777" w:rsidR="003725DA" w:rsidRPr="00834920" w:rsidRDefault="003725DA" w:rsidP="008B2922">
            <w:pPr>
              <w:pStyle w:val="TableEntry"/>
            </w:pPr>
            <w:r w:rsidRPr="00834920">
              <w:t>Type of individual provider. Some values are:</w:t>
            </w:r>
          </w:p>
          <w:p w14:paraId="791BC284" w14:textId="77777777" w:rsidR="003725DA" w:rsidRPr="00834920" w:rsidRDefault="003725DA" w:rsidP="008B2922">
            <w:pPr>
              <w:pStyle w:val="TableEntry"/>
            </w:pPr>
            <w:r w:rsidRPr="00834920">
              <w:t>Physician                 Pharmacist</w:t>
            </w:r>
          </w:p>
          <w:p w14:paraId="390237BE" w14:textId="77777777" w:rsidR="003725DA" w:rsidRPr="00834920" w:rsidRDefault="003725DA" w:rsidP="008B2922">
            <w:pPr>
              <w:pStyle w:val="TableEntry"/>
            </w:pPr>
            <w:r w:rsidRPr="00834920">
              <w:t xml:space="preserve">Nurse                        </w:t>
            </w:r>
            <w:proofErr w:type="spellStart"/>
            <w:r w:rsidRPr="00834920">
              <w:t>Nurse</w:t>
            </w:r>
            <w:proofErr w:type="spellEnd"/>
            <w:r w:rsidRPr="00834920">
              <w:t xml:space="preserve"> Practitioner</w:t>
            </w:r>
          </w:p>
          <w:p w14:paraId="25213C2E" w14:textId="77777777" w:rsidR="003725DA" w:rsidRPr="00834920" w:rsidRDefault="003725DA" w:rsidP="008B2922">
            <w:pPr>
              <w:pStyle w:val="TableEntry"/>
            </w:pPr>
            <w:r w:rsidRPr="00834920">
              <w:t xml:space="preserve">Physical Therapist    </w:t>
            </w:r>
          </w:p>
        </w:tc>
      </w:tr>
      <w:tr w:rsidR="003725DA" w:rsidRPr="00834920" w14:paraId="40E33C12" w14:textId="77777777" w:rsidTr="00061A51">
        <w:trPr>
          <w:jc w:val="center"/>
        </w:trPr>
        <w:tc>
          <w:tcPr>
            <w:tcW w:w="1642" w:type="dxa"/>
          </w:tcPr>
          <w:p w14:paraId="53703A32" w14:textId="77777777" w:rsidR="003725DA" w:rsidRPr="00834920" w:rsidRDefault="003725DA" w:rsidP="008B2922">
            <w:pPr>
              <w:pStyle w:val="TableEntry"/>
              <w:rPr>
                <w:rFonts w:cs="Arial"/>
              </w:rPr>
            </w:pPr>
            <w:r w:rsidRPr="00834920">
              <w:t>Status</w:t>
            </w:r>
          </w:p>
        </w:tc>
        <w:tc>
          <w:tcPr>
            <w:tcW w:w="7196" w:type="dxa"/>
          </w:tcPr>
          <w:p w14:paraId="13757911" w14:textId="77777777" w:rsidR="003725DA" w:rsidRPr="00834920" w:rsidRDefault="003725DA" w:rsidP="008B2922">
            <w:pPr>
              <w:pStyle w:val="TableEntry"/>
            </w:pPr>
            <w:r w:rsidRPr="00834920">
              <w:t>The status of this individual</w:t>
            </w:r>
            <w:r w:rsidR="001B53DE" w:rsidRPr="00834920">
              <w:t xml:space="preserve">. </w:t>
            </w:r>
          </w:p>
          <w:p w14:paraId="1CB2400B" w14:textId="77777777" w:rsidR="003725DA" w:rsidRPr="00834920" w:rsidRDefault="003725DA" w:rsidP="008B2922">
            <w:pPr>
              <w:pStyle w:val="TableEntry"/>
            </w:pPr>
            <w:r w:rsidRPr="00834920">
              <w:t>Active – currently practicing</w:t>
            </w:r>
          </w:p>
          <w:p w14:paraId="7D4FA8AE" w14:textId="77777777" w:rsidR="003725DA" w:rsidRPr="00834920" w:rsidRDefault="003725DA" w:rsidP="008B2922">
            <w:pPr>
              <w:pStyle w:val="TableEntry"/>
            </w:pPr>
            <w:r w:rsidRPr="00834920">
              <w:t xml:space="preserve">Inactive – currently not practicing </w:t>
            </w:r>
          </w:p>
          <w:p w14:paraId="74070E5F" w14:textId="77777777" w:rsidR="003725DA" w:rsidRPr="00834920" w:rsidRDefault="003725DA" w:rsidP="008B2922">
            <w:pPr>
              <w:pStyle w:val="TableEntry"/>
            </w:pPr>
            <w:r w:rsidRPr="00834920">
              <w:t xml:space="preserve">Retired </w:t>
            </w:r>
          </w:p>
          <w:p w14:paraId="4DBF59C2" w14:textId="77777777" w:rsidR="003725DA" w:rsidRPr="00834920" w:rsidRDefault="003725DA" w:rsidP="008B2922">
            <w:pPr>
              <w:pStyle w:val="TableEntry"/>
            </w:pPr>
            <w:r w:rsidRPr="00834920">
              <w:t xml:space="preserve">Deceased </w:t>
            </w:r>
          </w:p>
        </w:tc>
      </w:tr>
      <w:tr w:rsidR="003725DA" w:rsidRPr="00834920" w14:paraId="6089DBFD" w14:textId="77777777" w:rsidTr="00061A51">
        <w:trPr>
          <w:jc w:val="center"/>
        </w:trPr>
        <w:tc>
          <w:tcPr>
            <w:tcW w:w="1642" w:type="dxa"/>
            <w:shd w:val="clear" w:color="auto" w:fill="auto"/>
          </w:tcPr>
          <w:p w14:paraId="68845B26" w14:textId="77777777" w:rsidR="003725DA" w:rsidRPr="00834920" w:rsidRDefault="003725DA" w:rsidP="008B2922">
            <w:pPr>
              <w:pStyle w:val="TableEntry"/>
              <w:rPr>
                <w:rFonts w:cs="Arial"/>
              </w:rPr>
            </w:pPr>
            <w:r w:rsidRPr="00834920">
              <w:t xml:space="preserve">Name </w:t>
            </w:r>
          </w:p>
        </w:tc>
        <w:tc>
          <w:tcPr>
            <w:tcW w:w="7196" w:type="dxa"/>
            <w:shd w:val="clear" w:color="auto" w:fill="auto"/>
          </w:tcPr>
          <w:p w14:paraId="38A9AE20" w14:textId="77777777" w:rsidR="003725DA" w:rsidRPr="00834920" w:rsidRDefault="003725DA" w:rsidP="008B2922">
            <w:pPr>
              <w:pStyle w:val="TableEntry"/>
            </w:pPr>
            <w:r w:rsidRPr="00834920">
              <w:t>Names that a provider has, or is, known by.</w:t>
            </w:r>
          </w:p>
        </w:tc>
      </w:tr>
      <w:tr w:rsidR="003725DA" w:rsidRPr="00834920" w14:paraId="7A7EAE57" w14:textId="77777777" w:rsidTr="00061A51">
        <w:trPr>
          <w:jc w:val="center"/>
        </w:trPr>
        <w:tc>
          <w:tcPr>
            <w:tcW w:w="1642" w:type="dxa"/>
          </w:tcPr>
          <w:p w14:paraId="23C95500" w14:textId="77777777" w:rsidR="003725DA" w:rsidRPr="00834920" w:rsidRDefault="003725DA" w:rsidP="008B2922">
            <w:pPr>
              <w:pStyle w:val="TableEntry"/>
              <w:rPr>
                <w:rFonts w:cs="Arial"/>
              </w:rPr>
            </w:pPr>
            <w:r w:rsidRPr="00834920">
              <w:t>Language</w:t>
            </w:r>
          </w:p>
        </w:tc>
        <w:tc>
          <w:tcPr>
            <w:tcW w:w="7196" w:type="dxa"/>
          </w:tcPr>
          <w:p w14:paraId="7DCE9D8A" w14:textId="77777777" w:rsidR="003725DA" w:rsidRPr="00834920" w:rsidRDefault="003725DA" w:rsidP="008B2922">
            <w:pPr>
              <w:pStyle w:val="TableEntry"/>
            </w:pPr>
            <w:r w:rsidRPr="00834920">
              <w:t>Language(s) that the provider is fluent in.</w:t>
            </w:r>
          </w:p>
        </w:tc>
      </w:tr>
      <w:tr w:rsidR="003725DA" w:rsidRPr="00834920" w14:paraId="4047B1B6" w14:textId="77777777" w:rsidTr="00061A51">
        <w:trPr>
          <w:jc w:val="center"/>
        </w:trPr>
        <w:tc>
          <w:tcPr>
            <w:tcW w:w="1642" w:type="dxa"/>
            <w:shd w:val="clear" w:color="auto" w:fill="auto"/>
          </w:tcPr>
          <w:p w14:paraId="68F33F82" w14:textId="77777777" w:rsidR="003725DA" w:rsidRPr="00834920" w:rsidRDefault="003725DA" w:rsidP="008B2922">
            <w:pPr>
              <w:pStyle w:val="TableEntry"/>
              <w:rPr>
                <w:rFonts w:cs="Arial"/>
              </w:rPr>
            </w:pPr>
            <w:r w:rsidRPr="00834920">
              <w:t>Gender</w:t>
            </w:r>
          </w:p>
        </w:tc>
        <w:tc>
          <w:tcPr>
            <w:tcW w:w="7196" w:type="dxa"/>
            <w:shd w:val="clear" w:color="auto" w:fill="auto"/>
          </w:tcPr>
          <w:p w14:paraId="56D83A76" w14:textId="77777777" w:rsidR="003725DA" w:rsidRPr="00834920" w:rsidRDefault="003725DA" w:rsidP="008B2922">
            <w:pPr>
              <w:pStyle w:val="TableEntry"/>
            </w:pPr>
          </w:p>
        </w:tc>
      </w:tr>
      <w:tr w:rsidR="007366BF" w:rsidRPr="00834920" w14:paraId="7C23D762" w14:textId="77777777" w:rsidTr="00061A51">
        <w:trPr>
          <w:jc w:val="center"/>
        </w:trPr>
        <w:tc>
          <w:tcPr>
            <w:tcW w:w="1642" w:type="dxa"/>
            <w:shd w:val="clear" w:color="auto" w:fill="auto"/>
          </w:tcPr>
          <w:p w14:paraId="19795BBA" w14:textId="77777777" w:rsidR="007366BF" w:rsidRPr="00834920" w:rsidRDefault="007366BF" w:rsidP="008B2922">
            <w:pPr>
              <w:pStyle w:val="TableEntry"/>
            </w:pPr>
            <w:r w:rsidRPr="00834920">
              <w:t>Medical Records Delivery Email Address</w:t>
            </w:r>
          </w:p>
        </w:tc>
        <w:tc>
          <w:tcPr>
            <w:tcW w:w="7196" w:type="dxa"/>
            <w:shd w:val="clear" w:color="auto" w:fill="auto"/>
          </w:tcPr>
          <w:p w14:paraId="5FC0A26B" w14:textId="77777777" w:rsidR="007366BF" w:rsidRPr="00834920" w:rsidRDefault="007366BF" w:rsidP="008B2922">
            <w:pPr>
              <w:pStyle w:val="TableEntry"/>
            </w:pPr>
            <w:r w:rsidRPr="00834920">
              <w:t>Electronic mailing address of an individual where medical or administrative records can be sent</w:t>
            </w:r>
            <w:r w:rsidR="00163AC5" w:rsidRPr="00834920">
              <w:t>.</w:t>
            </w:r>
          </w:p>
        </w:tc>
      </w:tr>
      <w:tr w:rsidR="007366BF" w:rsidRPr="00834920" w14:paraId="56756314" w14:textId="77777777" w:rsidTr="00061A51">
        <w:trPr>
          <w:jc w:val="center"/>
        </w:trPr>
        <w:tc>
          <w:tcPr>
            <w:tcW w:w="1642" w:type="dxa"/>
            <w:shd w:val="clear" w:color="auto" w:fill="auto"/>
          </w:tcPr>
          <w:p w14:paraId="060AB5C1" w14:textId="77777777" w:rsidR="007366BF" w:rsidRPr="00834920" w:rsidRDefault="007366BF" w:rsidP="008B2922">
            <w:pPr>
              <w:pStyle w:val="TableEntry"/>
              <w:rPr>
                <w:rFonts w:cs="Arial"/>
              </w:rPr>
            </w:pPr>
            <w:r w:rsidRPr="00834920">
              <w:t>E-Mail</w:t>
            </w:r>
          </w:p>
        </w:tc>
        <w:tc>
          <w:tcPr>
            <w:tcW w:w="7196" w:type="dxa"/>
            <w:shd w:val="clear" w:color="auto" w:fill="auto"/>
          </w:tcPr>
          <w:p w14:paraId="63EB56FF" w14:textId="77777777" w:rsidR="007366BF" w:rsidRPr="00834920" w:rsidRDefault="007366BF" w:rsidP="008B2922">
            <w:pPr>
              <w:pStyle w:val="TableEntry"/>
            </w:pPr>
            <w:r w:rsidRPr="00834920">
              <w:t>Electronic mailing addresses to receive general purpose communication but not related to medical records</w:t>
            </w:r>
            <w:r w:rsidR="00163AC5" w:rsidRPr="00834920">
              <w:t>.</w:t>
            </w:r>
          </w:p>
        </w:tc>
      </w:tr>
      <w:tr w:rsidR="007366BF" w:rsidRPr="00834920" w14:paraId="1D4F3BBF" w14:textId="77777777" w:rsidTr="00061A51">
        <w:trPr>
          <w:jc w:val="center"/>
        </w:trPr>
        <w:tc>
          <w:tcPr>
            <w:tcW w:w="1642" w:type="dxa"/>
            <w:shd w:val="clear" w:color="auto" w:fill="auto"/>
          </w:tcPr>
          <w:p w14:paraId="7066EC6D" w14:textId="77777777" w:rsidR="007366BF" w:rsidRPr="00834920" w:rsidRDefault="00D812FB" w:rsidP="008172D9">
            <w:pPr>
              <w:pStyle w:val="TableEntry"/>
            </w:pPr>
            <w:r w:rsidRPr="00834920">
              <w:t>Electronic Service</w:t>
            </w:r>
            <w:r w:rsidR="007366BF" w:rsidRPr="00834920">
              <w:t xml:space="preserve"> URI</w:t>
            </w:r>
          </w:p>
        </w:tc>
        <w:tc>
          <w:tcPr>
            <w:tcW w:w="7196" w:type="dxa"/>
            <w:shd w:val="clear" w:color="auto" w:fill="auto"/>
          </w:tcPr>
          <w:p w14:paraId="3788FC99" w14:textId="77777777" w:rsidR="007366BF" w:rsidRPr="00834920" w:rsidRDefault="007366BF" w:rsidP="008B2922">
            <w:pPr>
              <w:pStyle w:val="TableEntry"/>
            </w:pPr>
            <w:r w:rsidRPr="00834920">
              <w:t>Reference to an entry in a systems directory or to a services definition page</w:t>
            </w:r>
            <w:r w:rsidRPr="00834920" w:rsidDel="00A0536C">
              <w:t xml:space="preserve"> </w:t>
            </w:r>
            <w:r w:rsidRPr="00834920">
              <w:t>where this individual provider has its electronic access points defined.</w:t>
            </w:r>
          </w:p>
        </w:tc>
      </w:tr>
      <w:tr w:rsidR="007366BF" w:rsidRPr="00834920" w14:paraId="34E45850" w14:textId="77777777" w:rsidTr="00061A51">
        <w:trPr>
          <w:jc w:val="center"/>
        </w:trPr>
        <w:tc>
          <w:tcPr>
            <w:tcW w:w="1642" w:type="dxa"/>
            <w:shd w:val="clear" w:color="auto" w:fill="auto"/>
          </w:tcPr>
          <w:p w14:paraId="03B3D0C7" w14:textId="77777777" w:rsidR="007366BF" w:rsidRPr="00834920" w:rsidRDefault="007366BF" w:rsidP="008172D9">
            <w:pPr>
              <w:pStyle w:val="TableEntry"/>
            </w:pPr>
            <w:r w:rsidRPr="00834920">
              <w:t>Address</w:t>
            </w:r>
          </w:p>
        </w:tc>
        <w:tc>
          <w:tcPr>
            <w:tcW w:w="7196" w:type="dxa"/>
            <w:shd w:val="clear" w:color="auto" w:fill="auto"/>
          </w:tcPr>
          <w:p w14:paraId="245D1339" w14:textId="77777777" w:rsidR="007366BF" w:rsidRPr="00834920" w:rsidRDefault="007366BF" w:rsidP="007366BF">
            <w:pPr>
              <w:pStyle w:val="TableEntry"/>
            </w:pPr>
            <w:r w:rsidRPr="00834920">
              <w:t>Physical address information for an individual. An address can be designated as primary or secondary. Addresses that are no longer valid are marked as Inactive. Three types of addresses are supported:</w:t>
            </w:r>
          </w:p>
          <w:p w14:paraId="21B73CA3" w14:textId="77777777" w:rsidR="007366BF" w:rsidRPr="00834920" w:rsidRDefault="007366BF" w:rsidP="004076C6">
            <w:pPr>
              <w:pStyle w:val="TableEntry"/>
            </w:pPr>
            <w:r w:rsidRPr="00834920">
              <w:t xml:space="preserve">Billing Address </w:t>
            </w:r>
          </w:p>
          <w:p w14:paraId="0D9E0545" w14:textId="77777777" w:rsidR="007366BF" w:rsidRPr="00834920" w:rsidRDefault="007366BF" w:rsidP="0041087F">
            <w:pPr>
              <w:pStyle w:val="TableEntry"/>
              <w:numPr>
                <w:ilvl w:val="0"/>
                <w:numId w:val="6"/>
              </w:numPr>
            </w:pPr>
            <w:r w:rsidRPr="00834920">
              <w:t>One primary address-the preferred billing address for the individual</w:t>
            </w:r>
          </w:p>
          <w:p w14:paraId="023CE98F" w14:textId="77777777" w:rsidR="007366BF" w:rsidRPr="00834920" w:rsidRDefault="007366BF" w:rsidP="0041087F">
            <w:pPr>
              <w:pStyle w:val="TableEntry"/>
              <w:numPr>
                <w:ilvl w:val="0"/>
                <w:numId w:val="6"/>
              </w:numPr>
            </w:pPr>
            <w:r w:rsidRPr="00834920">
              <w:t>Multiple secondary billing addresses</w:t>
            </w:r>
          </w:p>
          <w:p w14:paraId="75D8BCFB" w14:textId="77777777" w:rsidR="007366BF" w:rsidRPr="00834920" w:rsidRDefault="007366BF" w:rsidP="0041087F">
            <w:pPr>
              <w:pStyle w:val="TableEntry"/>
              <w:numPr>
                <w:ilvl w:val="0"/>
                <w:numId w:val="6"/>
              </w:numPr>
            </w:pPr>
            <w:r w:rsidRPr="00834920">
              <w:t>Multiple inactive addresses which were once used as billing addresses but are no longer valid</w:t>
            </w:r>
            <w:r w:rsidR="001B53DE" w:rsidRPr="00834920">
              <w:t xml:space="preserve">. </w:t>
            </w:r>
          </w:p>
          <w:p w14:paraId="16D6E592" w14:textId="77777777" w:rsidR="007366BF" w:rsidRPr="00834920" w:rsidRDefault="007366BF" w:rsidP="004076C6">
            <w:pPr>
              <w:pStyle w:val="TableEntry"/>
            </w:pPr>
            <w:r w:rsidRPr="00834920">
              <w:t xml:space="preserve">Mailing Address </w:t>
            </w:r>
          </w:p>
          <w:p w14:paraId="4D31CA4F" w14:textId="77777777" w:rsidR="007366BF" w:rsidRPr="00834920" w:rsidRDefault="007366BF" w:rsidP="0041087F">
            <w:pPr>
              <w:pStyle w:val="TableEntry"/>
              <w:numPr>
                <w:ilvl w:val="0"/>
                <w:numId w:val="6"/>
              </w:numPr>
            </w:pPr>
            <w:r w:rsidRPr="00834920">
              <w:t>One primary address-the preferred mailing address for the individual</w:t>
            </w:r>
          </w:p>
          <w:p w14:paraId="0A2B225A" w14:textId="77777777" w:rsidR="007366BF" w:rsidRPr="00834920" w:rsidRDefault="007366BF" w:rsidP="0041087F">
            <w:pPr>
              <w:pStyle w:val="TableEntry"/>
              <w:numPr>
                <w:ilvl w:val="0"/>
                <w:numId w:val="6"/>
              </w:numPr>
            </w:pPr>
            <w:r w:rsidRPr="00834920">
              <w:t>Multiple secondary mailing addresses</w:t>
            </w:r>
          </w:p>
          <w:p w14:paraId="33D18E85" w14:textId="77777777" w:rsidR="007366BF" w:rsidRPr="00834920" w:rsidRDefault="007366BF" w:rsidP="0041087F">
            <w:pPr>
              <w:pStyle w:val="TableEntry"/>
              <w:numPr>
                <w:ilvl w:val="0"/>
                <w:numId w:val="6"/>
              </w:numPr>
            </w:pPr>
            <w:r w:rsidRPr="00834920">
              <w:t>Multiple inactive addresses which were once used as mailing addresses but are no longer valid</w:t>
            </w:r>
            <w:r w:rsidR="001B53DE" w:rsidRPr="00834920">
              <w:t xml:space="preserve">. </w:t>
            </w:r>
          </w:p>
          <w:p w14:paraId="09554429" w14:textId="77777777" w:rsidR="007366BF" w:rsidRPr="00834920" w:rsidRDefault="007366BF" w:rsidP="004076C6">
            <w:pPr>
              <w:pStyle w:val="TableEntry"/>
            </w:pPr>
            <w:r w:rsidRPr="00834920">
              <w:t>Practice Address</w:t>
            </w:r>
          </w:p>
          <w:p w14:paraId="27248315" w14:textId="77777777" w:rsidR="007366BF" w:rsidRPr="00834920" w:rsidRDefault="007366BF" w:rsidP="0041087F">
            <w:pPr>
              <w:pStyle w:val="TableEntry"/>
              <w:numPr>
                <w:ilvl w:val="0"/>
                <w:numId w:val="6"/>
              </w:numPr>
            </w:pPr>
            <w:r w:rsidRPr="00834920">
              <w:t>Multiple primary addresses-All locations where the individual provides healthcare services</w:t>
            </w:r>
          </w:p>
          <w:p w14:paraId="3EC57A38" w14:textId="77777777" w:rsidR="007366BF" w:rsidRPr="00834920" w:rsidRDefault="007366BF" w:rsidP="0041087F">
            <w:pPr>
              <w:pStyle w:val="TableEntry"/>
              <w:numPr>
                <w:ilvl w:val="0"/>
                <w:numId w:val="6"/>
              </w:numPr>
            </w:pPr>
            <w:r w:rsidRPr="00834920">
              <w:t>There are no secondary practice addresses</w:t>
            </w:r>
          </w:p>
          <w:p w14:paraId="38EE9C06" w14:textId="77777777" w:rsidR="007366BF" w:rsidRPr="00834920" w:rsidRDefault="007366BF" w:rsidP="0041087F">
            <w:pPr>
              <w:pStyle w:val="TableEntry"/>
              <w:numPr>
                <w:ilvl w:val="0"/>
                <w:numId w:val="6"/>
              </w:numPr>
            </w:pPr>
            <w:r w:rsidRPr="00834920">
              <w:t>Multiple inactive addresses which were once used as practice addresses but are no longer valid</w:t>
            </w:r>
            <w:r w:rsidR="00163AC5" w:rsidRPr="00834920">
              <w:t>.</w:t>
            </w:r>
          </w:p>
        </w:tc>
      </w:tr>
      <w:tr w:rsidR="007366BF" w:rsidRPr="00834920" w14:paraId="0E23D6BE" w14:textId="77777777" w:rsidTr="00061A51">
        <w:trPr>
          <w:jc w:val="center"/>
        </w:trPr>
        <w:tc>
          <w:tcPr>
            <w:tcW w:w="1642" w:type="dxa"/>
            <w:shd w:val="clear" w:color="auto" w:fill="auto"/>
          </w:tcPr>
          <w:p w14:paraId="371CCF80" w14:textId="77777777" w:rsidR="007366BF" w:rsidRPr="00834920" w:rsidRDefault="007366BF" w:rsidP="008B2922">
            <w:pPr>
              <w:pStyle w:val="TableEntry"/>
              <w:rPr>
                <w:rFonts w:cs="Arial"/>
              </w:rPr>
            </w:pPr>
            <w:r w:rsidRPr="00834920">
              <w:lastRenderedPageBreak/>
              <w:t>Credentials</w:t>
            </w:r>
          </w:p>
        </w:tc>
        <w:tc>
          <w:tcPr>
            <w:tcW w:w="7196" w:type="dxa"/>
            <w:shd w:val="clear" w:color="auto" w:fill="auto"/>
          </w:tcPr>
          <w:p w14:paraId="6751448E" w14:textId="77777777" w:rsidR="007366BF" w:rsidRPr="00834920" w:rsidRDefault="007366BF" w:rsidP="00572393">
            <w:pPr>
              <w:pStyle w:val="TableEntry"/>
            </w:pPr>
            <w:r w:rsidRPr="00834920">
              <w:t>Includes certification(s), license(s) and degree(s) earned by an individual provider. Information includes the Credential #, the name of credential, issuing authority, issue date, valid dates.</w:t>
            </w:r>
          </w:p>
          <w:p w14:paraId="33BFDA5F" w14:textId="77777777" w:rsidR="007366BF" w:rsidRPr="00834920" w:rsidRDefault="007366BF" w:rsidP="008B2922">
            <w:pPr>
              <w:pStyle w:val="TableEntry"/>
            </w:pPr>
            <w:r w:rsidRPr="00834920">
              <w:t>Some examples are:</w:t>
            </w:r>
          </w:p>
          <w:p w14:paraId="62293FBB" w14:textId="77777777" w:rsidR="007366BF" w:rsidRPr="00834920" w:rsidRDefault="007366BF" w:rsidP="008B2922">
            <w:pPr>
              <w:pStyle w:val="TableEntry"/>
            </w:pPr>
            <w:r w:rsidRPr="00834920">
              <w:t>Preventive Cardiology</w:t>
            </w:r>
          </w:p>
          <w:p w14:paraId="637EE53D" w14:textId="77777777" w:rsidR="007366BF" w:rsidRPr="00834920" w:rsidRDefault="007366BF" w:rsidP="008B2922">
            <w:pPr>
              <w:pStyle w:val="TableEntry"/>
            </w:pPr>
            <w:r w:rsidRPr="00834920">
              <w:t xml:space="preserve">Diabetes </w:t>
            </w:r>
            <w:r w:rsidR="00BD2A71" w:rsidRPr="00834920">
              <w:t>Counseling</w:t>
            </w:r>
          </w:p>
          <w:p w14:paraId="162D3C1D" w14:textId="77777777" w:rsidR="007366BF" w:rsidRPr="00834920" w:rsidRDefault="007366BF" w:rsidP="008B2922">
            <w:pPr>
              <w:pStyle w:val="TableEntry"/>
            </w:pPr>
            <w:r w:rsidRPr="00834920">
              <w:t>PharmD</w:t>
            </w:r>
          </w:p>
          <w:p w14:paraId="6067EE0A" w14:textId="77777777" w:rsidR="007366BF" w:rsidRPr="00834920" w:rsidRDefault="007366BF" w:rsidP="008B2922">
            <w:pPr>
              <w:pStyle w:val="TableEntry"/>
            </w:pPr>
            <w:r w:rsidRPr="00834920">
              <w:t>MD</w:t>
            </w:r>
          </w:p>
        </w:tc>
      </w:tr>
      <w:tr w:rsidR="007366BF" w:rsidRPr="00834920" w14:paraId="7E9E6A0A" w14:textId="77777777" w:rsidTr="00061A51">
        <w:trPr>
          <w:jc w:val="center"/>
        </w:trPr>
        <w:tc>
          <w:tcPr>
            <w:tcW w:w="1642" w:type="dxa"/>
            <w:shd w:val="clear" w:color="auto" w:fill="auto"/>
          </w:tcPr>
          <w:p w14:paraId="0FF1FA16" w14:textId="77777777" w:rsidR="007366BF" w:rsidRPr="00834920" w:rsidRDefault="007366BF" w:rsidP="008B2922">
            <w:pPr>
              <w:pStyle w:val="TableEntry"/>
              <w:rPr>
                <w:rFonts w:cs="Arial"/>
              </w:rPr>
            </w:pPr>
            <w:r w:rsidRPr="00834920">
              <w:t>Specialty</w:t>
            </w:r>
          </w:p>
        </w:tc>
        <w:tc>
          <w:tcPr>
            <w:tcW w:w="7196" w:type="dxa"/>
            <w:shd w:val="clear" w:color="auto" w:fill="auto"/>
          </w:tcPr>
          <w:p w14:paraId="5113E745" w14:textId="77777777" w:rsidR="007366BF" w:rsidRPr="00834920" w:rsidRDefault="007366BF" w:rsidP="0071071F">
            <w:pPr>
              <w:pStyle w:val="TableEntry"/>
            </w:pPr>
            <w:r w:rsidRPr="00834920">
              <w:t>Individual’s specialization, a specific medical service, a specialization in treating a specific disease. Some types are:</w:t>
            </w:r>
          </w:p>
          <w:p w14:paraId="039C34A3" w14:textId="77777777" w:rsidR="007366BF" w:rsidRPr="00834920" w:rsidRDefault="007366BF" w:rsidP="0071071F">
            <w:pPr>
              <w:pStyle w:val="TableEntry"/>
            </w:pPr>
            <w:r w:rsidRPr="00834920">
              <w:t>Psychiatry</w:t>
            </w:r>
          </w:p>
          <w:p w14:paraId="1A9BFA47" w14:textId="77777777" w:rsidR="007366BF" w:rsidRPr="00834920" w:rsidRDefault="007366BF" w:rsidP="0071071F">
            <w:pPr>
              <w:pStyle w:val="TableEntry"/>
            </w:pPr>
            <w:r w:rsidRPr="00834920">
              <w:t xml:space="preserve">Radiology </w:t>
            </w:r>
          </w:p>
          <w:p w14:paraId="6CDD3DF2" w14:textId="77777777" w:rsidR="007366BF" w:rsidRPr="00834920" w:rsidRDefault="007366BF" w:rsidP="0071071F">
            <w:pPr>
              <w:pStyle w:val="TableEntry"/>
            </w:pPr>
            <w:r w:rsidRPr="00834920">
              <w:t>Endocrinology</w:t>
            </w:r>
          </w:p>
        </w:tc>
      </w:tr>
      <w:tr w:rsidR="007366BF" w:rsidRPr="00834920" w14:paraId="77800094" w14:textId="77777777" w:rsidTr="00061A51">
        <w:trPr>
          <w:jc w:val="center"/>
        </w:trPr>
        <w:tc>
          <w:tcPr>
            <w:tcW w:w="1642" w:type="dxa"/>
            <w:shd w:val="clear" w:color="auto" w:fill="auto"/>
          </w:tcPr>
          <w:p w14:paraId="1E570F06" w14:textId="77777777" w:rsidR="007366BF" w:rsidRPr="00834920" w:rsidRDefault="007366BF" w:rsidP="008B2922">
            <w:pPr>
              <w:pStyle w:val="TableEntry"/>
              <w:rPr>
                <w:rFonts w:cs="Arial"/>
              </w:rPr>
            </w:pPr>
            <w:r w:rsidRPr="00834920">
              <w:t>Identifiers</w:t>
            </w:r>
          </w:p>
        </w:tc>
        <w:tc>
          <w:tcPr>
            <w:tcW w:w="7196" w:type="dxa"/>
            <w:shd w:val="clear" w:color="auto" w:fill="auto"/>
          </w:tcPr>
          <w:p w14:paraId="0CE829BB" w14:textId="77777777" w:rsidR="007366BF" w:rsidRPr="00834920" w:rsidRDefault="007366BF" w:rsidP="001D10D8">
            <w:pPr>
              <w:pStyle w:val="TableEntry"/>
            </w:pPr>
            <w:r w:rsidRPr="00834920">
              <w:t>National, Regional or local identifier that uniquely identifies an individual that is okay to be publicly shared</w:t>
            </w:r>
            <w:r w:rsidR="001B53DE" w:rsidRPr="00834920">
              <w:t xml:space="preserve">. </w:t>
            </w:r>
          </w:p>
          <w:p w14:paraId="4195A886" w14:textId="77777777" w:rsidR="007366BF" w:rsidRPr="00834920" w:rsidRDefault="007366BF" w:rsidP="0071071F">
            <w:pPr>
              <w:pStyle w:val="TableEntry"/>
            </w:pPr>
            <w:r w:rsidRPr="00834920">
              <w:t>Some examples are:</w:t>
            </w:r>
          </w:p>
          <w:p w14:paraId="256F025C" w14:textId="77777777" w:rsidR="007366BF" w:rsidRPr="00834920" w:rsidRDefault="007366BF" w:rsidP="0071071F">
            <w:pPr>
              <w:pStyle w:val="TableEntry"/>
            </w:pPr>
            <w:r w:rsidRPr="00834920">
              <w:t>National Provider Identifier #</w:t>
            </w:r>
          </w:p>
          <w:p w14:paraId="2EBA498E" w14:textId="77777777" w:rsidR="007366BF" w:rsidRPr="00834920" w:rsidRDefault="007366BF" w:rsidP="0071071F">
            <w:pPr>
              <w:pStyle w:val="TableEntry"/>
            </w:pPr>
            <w:r w:rsidRPr="00834920">
              <w:t>Tax ID #</w:t>
            </w:r>
          </w:p>
          <w:p w14:paraId="3BA4A706" w14:textId="77777777" w:rsidR="007366BF" w:rsidRPr="00834920" w:rsidRDefault="007366BF" w:rsidP="0071071F">
            <w:pPr>
              <w:pStyle w:val="TableEntry"/>
            </w:pPr>
            <w:r w:rsidRPr="00834920">
              <w:t>Hospital Issued Identifier</w:t>
            </w:r>
          </w:p>
          <w:p w14:paraId="36A8743C" w14:textId="77777777" w:rsidR="007366BF" w:rsidRPr="00834920" w:rsidRDefault="007366BF" w:rsidP="0071071F">
            <w:pPr>
              <w:pStyle w:val="TableEntry"/>
            </w:pPr>
            <w:r w:rsidRPr="00834920">
              <w:t>The profile does not include sensitive identifiers such as Drivers’ license or Social Security Number, as only publicly shared information is included</w:t>
            </w:r>
          </w:p>
        </w:tc>
      </w:tr>
      <w:tr w:rsidR="007366BF" w:rsidRPr="00834920" w14:paraId="0D4A2B2B" w14:textId="77777777" w:rsidTr="00061A51">
        <w:trPr>
          <w:jc w:val="center"/>
        </w:trPr>
        <w:tc>
          <w:tcPr>
            <w:tcW w:w="1642" w:type="dxa"/>
            <w:shd w:val="clear" w:color="auto" w:fill="auto"/>
          </w:tcPr>
          <w:p w14:paraId="04A3255B" w14:textId="77777777" w:rsidR="007366BF" w:rsidRPr="00834920" w:rsidRDefault="007366BF" w:rsidP="008B2922">
            <w:pPr>
              <w:pStyle w:val="TableEntry"/>
              <w:rPr>
                <w:rFonts w:cs="Arial"/>
              </w:rPr>
            </w:pPr>
            <w:r w:rsidRPr="00834920">
              <w:t>Certificate</w:t>
            </w:r>
          </w:p>
        </w:tc>
        <w:tc>
          <w:tcPr>
            <w:tcW w:w="7196" w:type="dxa"/>
            <w:shd w:val="clear" w:color="auto" w:fill="auto"/>
          </w:tcPr>
          <w:p w14:paraId="01DCC3A4" w14:textId="77777777" w:rsidR="007366BF" w:rsidRPr="00834920" w:rsidRDefault="007366BF" w:rsidP="008B2922">
            <w:pPr>
              <w:pStyle w:val="TableEntry"/>
            </w:pPr>
            <w:r w:rsidRPr="00834920">
              <w:t>Various kind of certificate information (encryption, signing, attribute) for the individual</w:t>
            </w:r>
            <w:r w:rsidR="00BE313C" w:rsidRPr="00834920">
              <w:t>.</w:t>
            </w:r>
          </w:p>
        </w:tc>
      </w:tr>
      <w:tr w:rsidR="007366BF" w:rsidRPr="00834920" w14:paraId="3241B1B8" w14:textId="77777777" w:rsidTr="00061A51">
        <w:trPr>
          <w:jc w:val="center"/>
        </w:trPr>
        <w:tc>
          <w:tcPr>
            <w:tcW w:w="1642" w:type="dxa"/>
            <w:shd w:val="clear" w:color="auto" w:fill="auto"/>
          </w:tcPr>
          <w:p w14:paraId="7166DA20" w14:textId="77777777" w:rsidR="007366BF" w:rsidRPr="00834920" w:rsidRDefault="007366BF" w:rsidP="008B2922">
            <w:pPr>
              <w:pStyle w:val="TableEntry"/>
            </w:pPr>
            <w:r w:rsidRPr="00834920">
              <w:t>Relationship</w:t>
            </w:r>
          </w:p>
        </w:tc>
        <w:tc>
          <w:tcPr>
            <w:tcW w:w="7196" w:type="dxa"/>
            <w:shd w:val="clear" w:color="auto" w:fill="auto"/>
          </w:tcPr>
          <w:p w14:paraId="11CAF5BB" w14:textId="77777777" w:rsidR="007366BF" w:rsidRPr="00834920" w:rsidRDefault="007366BF" w:rsidP="008B2922">
            <w:pPr>
              <w:pStyle w:val="TableEntry"/>
            </w:pPr>
            <w:r w:rsidRPr="00834920">
              <w:t>Business associations with an organization. There can be multiple types of relationship but this profile generically categorizes all relationship as “member-of”.</w:t>
            </w:r>
          </w:p>
        </w:tc>
      </w:tr>
    </w:tbl>
    <w:p w14:paraId="1D4BAED2" w14:textId="77777777" w:rsidR="00FE14A0" w:rsidRPr="00834920" w:rsidRDefault="00FE14A0" w:rsidP="008B0C57">
      <w:pPr>
        <w:pStyle w:val="BodyText"/>
      </w:pPr>
    </w:p>
    <w:p w14:paraId="7B7E72FF" w14:textId="77777777" w:rsidR="00FE14A0" w:rsidRPr="00834920" w:rsidRDefault="00FE14A0" w:rsidP="00CD3404">
      <w:pPr>
        <w:pStyle w:val="Heading4"/>
        <w:numPr>
          <w:ilvl w:val="0"/>
          <w:numId w:val="0"/>
        </w:numPr>
        <w:ind w:left="864" w:hanging="864"/>
        <w:rPr>
          <w:noProof w:val="0"/>
        </w:rPr>
      </w:pPr>
      <w:bookmarkStart w:id="144" w:name="_Toc520110680"/>
      <w:r w:rsidRPr="00834920">
        <w:rPr>
          <w:noProof w:val="0"/>
        </w:rPr>
        <w:t>28.3.2.3 Detail Interactions – Federation</w:t>
      </w:r>
      <w:bookmarkEnd w:id="144"/>
    </w:p>
    <w:p w14:paraId="3D0E9021" w14:textId="77777777" w:rsidR="00FE14A0" w:rsidRPr="00834920" w:rsidRDefault="00FE14A0" w:rsidP="00FE14A0">
      <w:r w:rsidRPr="00834920">
        <w:t>This section will identify the actors in a federated directory environment and interactions between them.</w:t>
      </w:r>
    </w:p>
    <w:p w14:paraId="72BC269D" w14:textId="77777777" w:rsidR="00FE14A0" w:rsidRPr="00834920" w:rsidRDefault="00FE14A0" w:rsidP="00FE14A0"/>
    <w:p w14:paraId="37225311" w14:textId="77777777" w:rsidR="00FE14A0" w:rsidRPr="00834920" w:rsidRDefault="00FE14A0" w:rsidP="00CD3404">
      <w:pPr>
        <w:pStyle w:val="BodyText"/>
        <w:jc w:val="center"/>
      </w:pPr>
      <w:r w:rsidRPr="00834920">
        <w:t xml:space="preserve"> </w:t>
      </w:r>
      <w:r w:rsidR="0037035D" w:rsidRPr="002B15A9">
        <w:rPr>
          <w:noProof/>
        </w:rPr>
        <mc:AlternateContent>
          <mc:Choice Requires="wpc">
            <w:drawing>
              <wp:inline distT="0" distB="0" distL="0" distR="0" wp14:anchorId="5BEF4841" wp14:editId="05B3DA81">
                <wp:extent cx="6445250" cy="1804670"/>
                <wp:effectExtent l="0" t="0" r="3175" b="0"/>
                <wp:docPr id="63"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 name="Rectangle 42"/>
                        <wps:cNvSpPr>
                          <a:spLocks noChangeArrowheads="1"/>
                        </wps:cNvSpPr>
                        <wps:spPr bwMode="auto">
                          <a:xfrm>
                            <a:off x="837985" y="218481"/>
                            <a:ext cx="877989" cy="561609"/>
                          </a:xfrm>
                          <a:prstGeom prst="rect">
                            <a:avLst/>
                          </a:prstGeom>
                          <a:solidFill>
                            <a:srgbClr val="E2F0D9"/>
                          </a:solidFill>
                          <a:ln w="12700">
                            <a:solidFill>
                              <a:srgbClr val="41719C"/>
                            </a:solidFill>
                            <a:miter lim="800000"/>
                            <a:headEnd/>
                            <a:tailEnd/>
                          </a:ln>
                        </wps:spPr>
                        <wps:txbx>
                          <w:txbxContent>
                            <w:p w14:paraId="13DF8C24" w14:textId="77777777" w:rsidR="00494CDB" w:rsidRPr="00677322" w:rsidRDefault="00494CDB" w:rsidP="00FE14A0">
                              <w:pPr>
                                <w:pStyle w:val="NormalWeb"/>
                                <w:spacing w:before="0" w:beforeAutospacing="0" w:after="0" w:afterAutospacing="0"/>
                                <w:jc w:val="center"/>
                                <w:rPr>
                                  <w:sz w:val="16"/>
                                </w:rPr>
                              </w:pPr>
                              <w:r w:rsidRPr="0048700D">
                                <w:rPr>
                                  <w:rFonts w:ascii="Calibri" w:hAnsi="Calibri"/>
                                  <w:color w:val="000000"/>
                                  <w:kern w:val="24"/>
                                  <w:sz w:val="20"/>
                                  <w:szCs w:val="32"/>
                                </w:rPr>
                                <w:t>Provider Information Consumer</w:t>
                              </w:r>
                            </w:p>
                          </w:txbxContent>
                        </wps:txbx>
                        <wps:bodyPr rot="0" vert="horz" wrap="square" lIns="91440" tIns="45720" rIns="91440" bIns="45720" anchor="ctr" anchorCtr="0" upright="1">
                          <a:noAutofit/>
                        </wps:bodyPr>
                      </wps:wsp>
                      <wps:wsp>
                        <wps:cNvPr id="25" name="Rectangle 43"/>
                        <wps:cNvSpPr>
                          <a:spLocks noChangeArrowheads="1"/>
                        </wps:cNvSpPr>
                        <wps:spPr bwMode="auto">
                          <a:xfrm>
                            <a:off x="2677670" y="200174"/>
                            <a:ext cx="878089" cy="553806"/>
                          </a:xfrm>
                          <a:prstGeom prst="rect">
                            <a:avLst/>
                          </a:prstGeom>
                          <a:solidFill>
                            <a:srgbClr val="7F7F7F"/>
                          </a:solidFill>
                          <a:ln w="12700">
                            <a:solidFill>
                              <a:srgbClr val="41719C"/>
                            </a:solidFill>
                            <a:miter lim="800000"/>
                            <a:headEnd/>
                            <a:tailEnd/>
                          </a:ln>
                        </wps:spPr>
                        <wps:txbx>
                          <w:txbxContent>
                            <w:p w14:paraId="38F4EAF5" w14:textId="77777777" w:rsidR="00494CDB" w:rsidRPr="00677322" w:rsidRDefault="00494CDB" w:rsidP="00FE14A0">
                              <w:pPr>
                                <w:pStyle w:val="NormalWeb"/>
                                <w:spacing w:before="0" w:beforeAutospacing="0" w:after="0" w:afterAutospacing="0"/>
                                <w:jc w:val="center"/>
                                <w:rPr>
                                  <w:sz w:val="14"/>
                                </w:rPr>
                              </w:pPr>
                              <w:r w:rsidRPr="0048700D">
                                <w:rPr>
                                  <w:rFonts w:ascii="Calibri" w:hAnsi="Calibri"/>
                                  <w:color w:val="FFFFFF"/>
                                  <w:kern w:val="24"/>
                                  <w:sz w:val="20"/>
                                  <w:szCs w:val="36"/>
                                </w:rPr>
                                <w:t>Provider Information Directory A</w:t>
                              </w:r>
                            </w:p>
                          </w:txbxContent>
                        </wps:txbx>
                        <wps:bodyPr rot="0" vert="horz" wrap="square" lIns="91440" tIns="45720" rIns="91440" bIns="45720" anchor="ctr" anchorCtr="0" upright="1">
                          <a:noAutofit/>
                        </wps:bodyPr>
                      </wps:wsp>
                      <wps:wsp>
                        <wps:cNvPr id="26" name="Rectangle 44"/>
                        <wps:cNvSpPr>
                          <a:spLocks noChangeArrowheads="1"/>
                        </wps:cNvSpPr>
                        <wps:spPr bwMode="auto">
                          <a:xfrm>
                            <a:off x="5321837" y="47618"/>
                            <a:ext cx="877589" cy="482779"/>
                          </a:xfrm>
                          <a:prstGeom prst="rect">
                            <a:avLst/>
                          </a:prstGeom>
                          <a:solidFill>
                            <a:srgbClr val="C55A11"/>
                          </a:solidFill>
                          <a:ln w="12700">
                            <a:solidFill>
                              <a:srgbClr val="41719C"/>
                            </a:solidFill>
                            <a:miter lim="800000"/>
                            <a:headEnd/>
                            <a:tailEnd/>
                          </a:ln>
                        </wps:spPr>
                        <wps:txbx>
                          <w:txbxContent>
                            <w:p w14:paraId="77BD341B" w14:textId="77777777" w:rsidR="00494CDB" w:rsidRPr="00677322" w:rsidRDefault="00494CDB" w:rsidP="00FE14A0">
                              <w:pPr>
                                <w:pStyle w:val="NormalWeb"/>
                                <w:spacing w:before="0" w:beforeAutospacing="0" w:after="0" w:afterAutospacing="0"/>
                                <w:jc w:val="center"/>
                                <w:rPr>
                                  <w:sz w:val="16"/>
                                  <w:szCs w:val="16"/>
                                </w:rPr>
                              </w:pPr>
                              <w:r w:rsidRPr="0048700D">
                                <w:rPr>
                                  <w:rFonts w:ascii="Calibri" w:hAnsi="Calibri"/>
                                  <w:color w:val="FFFFFF"/>
                                  <w:kern w:val="24"/>
                                  <w:sz w:val="16"/>
                                  <w:szCs w:val="16"/>
                                </w:rPr>
                                <w:t>Provider Information Directory 1</w:t>
                              </w:r>
                            </w:p>
                          </w:txbxContent>
                        </wps:txbx>
                        <wps:bodyPr rot="0" vert="horz" wrap="square" lIns="91440" tIns="45720" rIns="91440" bIns="45720" anchor="ctr" anchorCtr="0" upright="1">
                          <a:noAutofit/>
                        </wps:bodyPr>
                      </wps:wsp>
                      <pic:pic xmlns:pic="http://schemas.openxmlformats.org/drawingml/2006/picture">
                        <pic:nvPicPr>
                          <pic:cNvPr id="27"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30453" y="274002"/>
                            <a:ext cx="227723" cy="22788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pic:spPr>
                      </pic:pic>
                      <pic:pic xmlns:pic="http://schemas.openxmlformats.org/drawingml/2006/picture">
                        <pic:nvPicPr>
                          <pic:cNvPr id="28"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413654"/>
                            <a:ext cx="294230" cy="36643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pic:spPr>
                      </pic:pic>
                      <wps:wsp>
                        <wps:cNvPr id="29" name="Rectangle 47"/>
                        <wps:cNvSpPr>
                          <a:spLocks noChangeArrowheads="1"/>
                        </wps:cNvSpPr>
                        <wps:spPr bwMode="auto">
                          <a:xfrm>
                            <a:off x="2677670" y="1025981"/>
                            <a:ext cx="878089" cy="638837"/>
                          </a:xfrm>
                          <a:prstGeom prst="rect">
                            <a:avLst/>
                          </a:prstGeom>
                          <a:solidFill>
                            <a:srgbClr val="7F7F7F"/>
                          </a:solidFill>
                          <a:ln w="12700">
                            <a:solidFill>
                              <a:srgbClr val="41719C"/>
                            </a:solidFill>
                            <a:miter lim="800000"/>
                            <a:headEnd/>
                            <a:tailEnd/>
                          </a:ln>
                        </wps:spPr>
                        <wps:txbx>
                          <w:txbxContent>
                            <w:p w14:paraId="76321DD5" w14:textId="77777777" w:rsidR="00494CDB" w:rsidRPr="00677322" w:rsidRDefault="00494CDB" w:rsidP="00FE14A0">
                              <w:pPr>
                                <w:pStyle w:val="NormalWeb"/>
                                <w:spacing w:before="0" w:beforeAutospacing="0" w:after="0" w:afterAutospacing="0"/>
                                <w:jc w:val="center"/>
                                <w:rPr>
                                  <w:sz w:val="20"/>
                                  <w:szCs w:val="20"/>
                                </w:rPr>
                              </w:pPr>
                              <w:r w:rsidRPr="0048700D">
                                <w:rPr>
                                  <w:rFonts w:ascii="Calibri" w:hAnsi="Calibri"/>
                                  <w:color w:val="FFFFFF"/>
                                  <w:kern w:val="24"/>
                                  <w:sz w:val="20"/>
                                  <w:szCs w:val="20"/>
                                </w:rPr>
                                <w:t>Provider Information Directory B</w:t>
                              </w:r>
                            </w:p>
                          </w:txbxContent>
                        </wps:txbx>
                        <wps:bodyPr rot="0" vert="horz" wrap="square" lIns="91440" tIns="45720" rIns="91440" bIns="45720" anchor="ctr" anchorCtr="0" upright="1">
                          <a:noAutofit/>
                        </wps:bodyPr>
                      </wps:wsp>
                      <wps:wsp>
                        <wps:cNvPr id="30" name="Rectangle 48"/>
                        <wps:cNvSpPr>
                          <a:spLocks noChangeArrowheads="1"/>
                        </wps:cNvSpPr>
                        <wps:spPr bwMode="auto">
                          <a:xfrm>
                            <a:off x="5321837" y="616129"/>
                            <a:ext cx="877589" cy="453568"/>
                          </a:xfrm>
                          <a:prstGeom prst="rect">
                            <a:avLst/>
                          </a:prstGeom>
                          <a:solidFill>
                            <a:srgbClr val="C55A11"/>
                          </a:solidFill>
                          <a:ln w="12700">
                            <a:solidFill>
                              <a:srgbClr val="41719C"/>
                            </a:solidFill>
                            <a:miter lim="800000"/>
                            <a:headEnd/>
                            <a:tailEnd/>
                          </a:ln>
                        </wps:spPr>
                        <wps:txbx>
                          <w:txbxContent>
                            <w:p w14:paraId="13BC799A" w14:textId="77777777" w:rsidR="00494CDB" w:rsidRPr="00677322" w:rsidRDefault="00494CDB" w:rsidP="00FE14A0">
                              <w:pPr>
                                <w:pStyle w:val="NormalWeb"/>
                                <w:spacing w:before="0" w:beforeAutospacing="0" w:after="0" w:afterAutospacing="0"/>
                                <w:jc w:val="center"/>
                                <w:rPr>
                                  <w:sz w:val="18"/>
                                </w:rPr>
                              </w:pPr>
                              <w:r w:rsidRPr="0048700D">
                                <w:rPr>
                                  <w:rFonts w:ascii="Calibri" w:hAnsi="Calibri"/>
                                  <w:color w:val="FFFFFF"/>
                                  <w:kern w:val="24"/>
                                  <w:sz w:val="16"/>
                                  <w:szCs w:val="22"/>
                                </w:rPr>
                                <w:t>Provider Information Directory 2</w:t>
                              </w:r>
                            </w:p>
                          </w:txbxContent>
                        </wps:txbx>
                        <wps:bodyPr rot="0" vert="horz" wrap="square" lIns="91440" tIns="45720" rIns="91440" bIns="45720" anchor="ctr" anchorCtr="0" upright="1">
                          <a:noAutofit/>
                        </wps:bodyPr>
                      </wps:wsp>
                      <pic:pic xmlns:pic="http://schemas.openxmlformats.org/drawingml/2006/picture">
                        <pic:nvPicPr>
                          <pic:cNvPr id="31"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199425" y="182868"/>
                            <a:ext cx="210221" cy="25979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pic:spPr>
                      </pic:pic>
                      <pic:pic xmlns:pic="http://schemas.openxmlformats.org/drawingml/2006/picture">
                        <pic:nvPicPr>
                          <pic:cNvPr id="32"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199425" y="693658"/>
                            <a:ext cx="210221" cy="25979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pic:spPr>
                      </pic:pic>
                      <wps:wsp>
                        <wps:cNvPr id="33" name="Straight Arrow Connector 51"/>
                        <wps:cNvCnPr>
                          <a:cxnSpLocks noChangeShapeType="1"/>
                        </wps:cNvCnPr>
                        <wps:spPr bwMode="auto">
                          <a:xfrm>
                            <a:off x="294230" y="499285"/>
                            <a:ext cx="543755" cy="0"/>
                          </a:xfrm>
                          <a:prstGeom prst="straightConnector1">
                            <a:avLst/>
                          </a:prstGeom>
                          <a:noFill/>
                          <a:ln w="6350">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 name="Straight Arrow Connector 53"/>
                        <wps:cNvCnPr>
                          <a:cxnSpLocks noChangeShapeType="1"/>
                        </wps:cNvCnPr>
                        <wps:spPr bwMode="auto">
                          <a:xfrm flipV="1">
                            <a:off x="1715973" y="477077"/>
                            <a:ext cx="961697" cy="22208"/>
                          </a:xfrm>
                          <a:prstGeom prst="straightConnector1">
                            <a:avLst/>
                          </a:prstGeom>
                          <a:noFill/>
                          <a:ln w="6350">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 name="Elbow Connector 54"/>
                        <wps:cNvCnPr>
                          <a:cxnSpLocks noChangeShapeType="1"/>
                        </wps:cNvCnPr>
                        <wps:spPr bwMode="auto">
                          <a:xfrm>
                            <a:off x="1715073" y="654543"/>
                            <a:ext cx="962597" cy="690856"/>
                          </a:xfrm>
                          <a:prstGeom prst="bentConnector3">
                            <a:avLst>
                              <a:gd name="adj1" fmla="val 50000"/>
                            </a:avLst>
                          </a:prstGeom>
                          <a:noFill/>
                          <a:ln w="6350">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Rectangle 55"/>
                        <wps:cNvSpPr>
                          <a:spLocks noChangeArrowheads="1"/>
                        </wps:cNvSpPr>
                        <wps:spPr bwMode="auto">
                          <a:xfrm>
                            <a:off x="5321837" y="1146526"/>
                            <a:ext cx="877589" cy="480278"/>
                          </a:xfrm>
                          <a:prstGeom prst="rect">
                            <a:avLst/>
                          </a:prstGeom>
                          <a:solidFill>
                            <a:srgbClr val="C55A11"/>
                          </a:solidFill>
                          <a:ln w="12700">
                            <a:solidFill>
                              <a:srgbClr val="41719C"/>
                            </a:solidFill>
                            <a:miter lim="800000"/>
                            <a:headEnd/>
                            <a:tailEnd/>
                          </a:ln>
                        </wps:spPr>
                        <wps:txbx>
                          <w:txbxContent>
                            <w:p w14:paraId="33FBB5A1" w14:textId="77777777" w:rsidR="00494CDB" w:rsidRPr="00677322" w:rsidRDefault="00494CDB" w:rsidP="00FE14A0">
                              <w:pPr>
                                <w:pStyle w:val="NormalWeb"/>
                                <w:spacing w:before="0" w:beforeAutospacing="0" w:after="0" w:afterAutospacing="0"/>
                                <w:jc w:val="center"/>
                                <w:rPr>
                                  <w:sz w:val="18"/>
                                </w:rPr>
                              </w:pPr>
                              <w:r w:rsidRPr="0048700D">
                                <w:rPr>
                                  <w:rFonts w:ascii="Calibri" w:hAnsi="Calibri"/>
                                  <w:color w:val="FFFFFF"/>
                                  <w:kern w:val="24"/>
                                  <w:sz w:val="16"/>
                                  <w:szCs w:val="22"/>
                                </w:rPr>
                                <w:t>Provider Information Directory 3</w:t>
                              </w:r>
                            </w:p>
                          </w:txbxContent>
                        </wps:txbx>
                        <wps:bodyPr rot="0" vert="horz" wrap="square" lIns="91440" tIns="45720" rIns="91440" bIns="45720" anchor="ctr" anchorCtr="0" upright="1">
                          <a:noAutofit/>
                        </wps:bodyPr>
                      </wps:wsp>
                      <pic:pic xmlns:pic="http://schemas.openxmlformats.org/drawingml/2006/picture">
                        <pic:nvPicPr>
                          <pic:cNvPr id="37"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199425" y="1276774"/>
                            <a:ext cx="210221" cy="25979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pic:spPr>
                      </pic:pic>
                      <wps:wsp>
                        <wps:cNvPr id="38" name="Straight Arrow Connector 58"/>
                        <wps:cNvCnPr>
                          <a:cxnSpLocks noChangeShapeType="1"/>
                        </wps:cNvCnPr>
                        <wps:spPr bwMode="auto">
                          <a:xfrm flipH="1">
                            <a:off x="2280530" y="1430831"/>
                            <a:ext cx="365937" cy="0"/>
                          </a:xfrm>
                          <a:prstGeom prst="straightConnector1">
                            <a:avLst/>
                          </a:prstGeom>
                          <a:noFill/>
                          <a:ln w="6350">
                            <a:solidFill>
                              <a:srgbClr val="00B05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 name="Straight Arrow Connector 59"/>
                        <wps:cNvCnPr>
                          <a:cxnSpLocks noChangeShapeType="1"/>
                        </wps:cNvCnPr>
                        <wps:spPr bwMode="auto">
                          <a:xfrm flipH="1">
                            <a:off x="2287431" y="358433"/>
                            <a:ext cx="365837" cy="0"/>
                          </a:xfrm>
                          <a:prstGeom prst="straightConnector1">
                            <a:avLst/>
                          </a:prstGeom>
                          <a:noFill/>
                          <a:ln w="6350">
                            <a:solidFill>
                              <a:srgbClr val="00B05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Straight Arrow Connector 60"/>
                        <wps:cNvCnPr>
                          <a:cxnSpLocks noChangeShapeType="1"/>
                        </wps:cNvCnPr>
                        <wps:spPr bwMode="auto">
                          <a:xfrm flipH="1">
                            <a:off x="5036008" y="196273"/>
                            <a:ext cx="243825" cy="0"/>
                          </a:xfrm>
                          <a:prstGeom prst="straightConnector1">
                            <a:avLst/>
                          </a:prstGeom>
                          <a:noFill/>
                          <a:ln w="6350">
                            <a:solidFill>
                              <a:srgbClr val="00B05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 name="Elbow Connector 61"/>
                        <wps:cNvCnPr>
                          <a:cxnSpLocks noChangeShapeType="1"/>
                        </wps:cNvCnPr>
                        <wps:spPr bwMode="auto">
                          <a:xfrm flipV="1">
                            <a:off x="4433347" y="289007"/>
                            <a:ext cx="888490" cy="174665"/>
                          </a:xfrm>
                          <a:prstGeom prst="bentConnector3">
                            <a:avLst>
                              <a:gd name="adj1" fmla="val 49963"/>
                            </a:avLst>
                          </a:prstGeom>
                          <a:noFill/>
                          <a:ln w="6350">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Elbow Connector 62"/>
                        <wps:cNvCnPr>
                          <a:cxnSpLocks noChangeShapeType="1"/>
                        </wps:cNvCnPr>
                        <wps:spPr bwMode="auto">
                          <a:xfrm>
                            <a:off x="4433347" y="463672"/>
                            <a:ext cx="888490" cy="379241"/>
                          </a:xfrm>
                          <a:prstGeom prst="bentConnector3">
                            <a:avLst>
                              <a:gd name="adj1" fmla="val 49963"/>
                            </a:avLst>
                          </a:prstGeom>
                          <a:noFill/>
                          <a:ln w="6350">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Elbow Connector 63"/>
                        <wps:cNvCnPr>
                          <a:cxnSpLocks noChangeShapeType="1"/>
                        </wps:cNvCnPr>
                        <wps:spPr bwMode="auto">
                          <a:xfrm>
                            <a:off x="4433347" y="463672"/>
                            <a:ext cx="888490" cy="923043"/>
                          </a:xfrm>
                          <a:prstGeom prst="bentConnector3">
                            <a:avLst>
                              <a:gd name="adj1" fmla="val 49963"/>
                            </a:avLst>
                          </a:prstGeom>
                          <a:noFill/>
                          <a:ln w="6350">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5" name="Straight Arrow Connector 64"/>
                        <wps:cNvCnPr>
                          <a:cxnSpLocks noChangeShapeType="1"/>
                        </wps:cNvCnPr>
                        <wps:spPr bwMode="auto">
                          <a:xfrm flipH="1">
                            <a:off x="4983903" y="699960"/>
                            <a:ext cx="234324" cy="0"/>
                          </a:xfrm>
                          <a:prstGeom prst="straightConnector1">
                            <a:avLst/>
                          </a:prstGeom>
                          <a:noFill/>
                          <a:ln w="6350">
                            <a:solidFill>
                              <a:srgbClr val="00B05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6" name="Straight Arrow Connector 65"/>
                        <wps:cNvCnPr>
                          <a:cxnSpLocks noChangeShapeType="1"/>
                        </wps:cNvCnPr>
                        <wps:spPr bwMode="auto">
                          <a:xfrm flipH="1">
                            <a:off x="5026507" y="1276774"/>
                            <a:ext cx="234324" cy="0"/>
                          </a:xfrm>
                          <a:prstGeom prst="straightConnector1">
                            <a:avLst/>
                          </a:prstGeom>
                          <a:noFill/>
                          <a:ln w="6350">
                            <a:solidFill>
                              <a:srgbClr val="FF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7" name="TextBox 29"/>
                        <wps:cNvSpPr txBox="1">
                          <a:spLocks noChangeArrowheads="1"/>
                        </wps:cNvSpPr>
                        <wps:spPr bwMode="auto">
                          <a:xfrm>
                            <a:off x="398640" y="301812"/>
                            <a:ext cx="182918"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2E6AE36"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1</w:t>
                              </w:r>
                            </w:p>
                          </w:txbxContent>
                        </wps:txbx>
                        <wps:bodyPr rot="0" vert="horz" wrap="square" lIns="91440" tIns="45720" rIns="91440" bIns="45720" anchor="t" anchorCtr="0" upright="1">
                          <a:spAutoFit/>
                        </wps:bodyPr>
                      </wps:wsp>
                      <wps:wsp>
                        <wps:cNvPr id="48" name="TextBox 30"/>
                        <wps:cNvSpPr txBox="1">
                          <a:spLocks noChangeArrowheads="1"/>
                        </wps:cNvSpPr>
                        <wps:spPr bwMode="auto">
                          <a:xfrm>
                            <a:off x="1715273" y="301712"/>
                            <a:ext cx="365137"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F5C027" w14:textId="77777777" w:rsidR="00494CDB" w:rsidRPr="00677322" w:rsidRDefault="00494CDB" w:rsidP="00FE14A0">
                              <w:pPr>
                                <w:pStyle w:val="NormalWeb"/>
                                <w:spacing w:before="0" w:beforeAutospacing="0" w:after="0" w:afterAutospacing="0"/>
                                <w:rPr>
                                  <w:sz w:val="20"/>
                                  <w:szCs w:val="20"/>
                                </w:rPr>
                              </w:pPr>
                              <w:r w:rsidRPr="0048700D">
                                <w:rPr>
                                  <w:rFonts w:ascii="Calibri" w:hAnsi="Calibri"/>
                                  <w:color w:val="000000"/>
                                  <w:kern w:val="24"/>
                                  <w:sz w:val="20"/>
                                  <w:szCs w:val="20"/>
                                </w:rPr>
                                <w:t>2a</w:t>
                              </w:r>
                            </w:p>
                          </w:txbxContent>
                        </wps:txbx>
                        <wps:bodyPr rot="0" vert="horz" wrap="square" lIns="91440" tIns="45720" rIns="91440" bIns="45720" anchor="t" anchorCtr="0" upright="1">
                          <a:spAutoFit/>
                        </wps:bodyPr>
                      </wps:wsp>
                      <wps:wsp>
                        <wps:cNvPr id="49" name="TextBox 31"/>
                        <wps:cNvSpPr txBox="1">
                          <a:spLocks noChangeArrowheads="1"/>
                        </wps:cNvSpPr>
                        <wps:spPr bwMode="auto">
                          <a:xfrm>
                            <a:off x="1719673" y="597522"/>
                            <a:ext cx="377138"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0F8C6C"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2b</w:t>
                              </w:r>
                            </w:p>
                          </w:txbxContent>
                        </wps:txbx>
                        <wps:bodyPr rot="0" vert="horz" wrap="square" lIns="91440" tIns="45720" rIns="91440" bIns="45720" anchor="t" anchorCtr="0" upright="1">
                          <a:spAutoFit/>
                        </wps:bodyPr>
                      </wps:wsp>
                      <wps:wsp>
                        <wps:cNvPr id="50" name="TextBox 32"/>
                        <wps:cNvSpPr txBox="1">
                          <a:spLocks noChangeArrowheads="1"/>
                        </wps:cNvSpPr>
                        <wps:spPr bwMode="auto">
                          <a:xfrm>
                            <a:off x="4380542" y="272201"/>
                            <a:ext cx="334734"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573AFB"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2c</w:t>
                              </w:r>
                            </w:p>
                          </w:txbxContent>
                        </wps:txbx>
                        <wps:bodyPr rot="0" vert="horz" wrap="square" lIns="91440" tIns="45720" rIns="91440" bIns="45720" anchor="t" anchorCtr="0" upright="1">
                          <a:spAutoFit/>
                        </wps:bodyPr>
                      </wps:wsp>
                      <wps:wsp>
                        <wps:cNvPr id="51" name="Straight Arrow Connector 70"/>
                        <wps:cNvCnPr>
                          <a:cxnSpLocks noChangeShapeType="1"/>
                        </wps:cNvCnPr>
                        <wps:spPr bwMode="auto">
                          <a:xfrm flipH="1">
                            <a:off x="407241" y="596922"/>
                            <a:ext cx="365837" cy="0"/>
                          </a:xfrm>
                          <a:prstGeom prst="straightConnector1">
                            <a:avLst/>
                          </a:prstGeom>
                          <a:noFill/>
                          <a:ln w="6350">
                            <a:solidFill>
                              <a:srgbClr val="00B05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Box 35"/>
                        <wps:cNvSpPr txBox="1">
                          <a:spLocks noChangeArrowheads="1"/>
                        </wps:cNvSpPr>
                        <wps:spPr bwMode="auto">
                          <a:xfrm>
                            <a:off x="5046809" y="0"/>
                            <a:ext cx="342335" cy="2463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A28011"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3a</w:t>
                              </w:r>
                            </w:p>
                          </w:txbxContent>
                        </wps:txbx>
                        <wps:bodyPr rot="0" vert="horz" wrap="square" lIns="91440" tIns="45720" rIns="91440" bIns="45720" anchor="t" anchorCtr="0" upright="1">
                          <a:noAutofit/>
                        </wps:bodyPr>
                      </wps:wsp>
                      <wps:wsp>
                        <wps:cNvPr id="54" name="TextBox 36"/>
                        <wps:cNvSpPr txBox="1">
                          <a:spLocks noChangeArrowheads="1"/>
                        </wps:cNvSpPr>
                        <wps:spPr bwMode="auto">
                          <a:xfrm>
                            <a:off x="5036008" y="530397"/>
                            <a:ext cx="360736"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BFD805"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3b</w:t>
                              </w:r>
                            </w:p>
                          </w:txbxContent>
                        </wps:txbx>
                        <wps:bodyPr rot="0" vert="horz" wrap="square" lIns="91440" tIns="45720" rIns="91440" bIns="45720" anchor="t" anchorCtr="0" upright="1">
                          <a:noAutofit/>
                        </wps:bodyPr>
                      </wps:wsp>
                      <wps:wsp>
                        <wps:cNvPr id="55" name="TextBox 37"/>
                        <wps:cNvSpPr txBox="1">
                          <a:spLocks noChangeArrowheads="1"/>
                        </wps:cNvSpPr>
                        <wps:spPr bwMode="auto">
                          <a:xfrm>
                            <a:off x="5046809" y="1069697"/>
                            <a:ext cx="360036"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CF40D96"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3c</w:t>
                              </w:r>
                            </w:p>
                          </w:txbxContent>
                        </wps:txbx>
                        <wps:bodyPr rot="0" vert="horz" wrap="square" lIns="91440" tIns="45720" rIns="91440" bIns="45720" anchor="t" anchorCtr="0" upright="1">
                          <a:noAutofit/>
                        </wps:bodyPr>
                      </wps:wsp>
                      <wps:wsp>
                        <wps:cNvPr id="56" name="TextBox 38"/>
                        <wps:cNvSpPr txBox="1">
                          <a:spLocks noChangeArrowheads="1"/>
                        </wps:cNvSpPr>
                        <wps:spPr bwMode="auto">
                          <a:xfrm>
                            <a:off x="2377040" y="1418327"/>
                            <a:ext cx="406441"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61BEC1"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3d</w:t>
                              </w:r>
                            </w:p>
                          </w:txbxContent>
                        </wps:txbx>
                        <wps:bodyPr rot="0" vert="horz" wrap="square" lIns="91440" tIns="45720" rIns="91440" bIns="45720" anchor="t" anchorCtr="0" upright="1">
                          <a:spAutoFit/>
                        </wps:bodyPr>
                      </wps:wsp>
                      <wps:wsp>
                        <wps:cNvPr id="57" name="TextBox 39"/>
                        <wps:cNvSpPr txBox="1">
                          <a:spLocks noChangeArrowheads="1"/>
                        </wps:cNvSpPr>
                        <wps:spPr bwMode="auto">
                          <a:xfrm>
                            <a:off x="2408543" y="196273"/>
                            <a:ext cx="182918"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93F3DD"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4</w:t>
                              </w:r>
                            </w:p>
                          </w:txbxContent>
                        </wps:txbx>
                        <wps:bodyPr rot="0" vert="horz" wrap="square" lIns="91440" tIns="45720" rIns="91440" bIns="45720" anchor="t" anchorCtr="0" upright="1">
                          <a:spAutoFit/>
                        </wps:bodyPr>
                      </wps:wsp>
                      <wps:wsp>
                        <wps:cNvPr id="58" name="TextBox 40"/>
                        <wps:cNvSpPr txBox="1">
                          <a:spLocks noChangeArrowheads="1"/>
                        </wps:cNvSpPr>
                        <wps:spPr bwMode="auto">
                          <a:xfrm>
                            <a:off x="551856" y="618530"/>
                            <a:ext cx="182918"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3388A2"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5</w:t>
                              </w:r>
                            </w:p>
                          </w:txbxContent>
                        </wps:txbx>
                        <wps:bodyPr rot="0" vert="horz" wrap="square" lIns="91440" tIns="45720" rIns="91440" bIns="45720" anchor="t" anchorCtr="0" upright="1">
                          <a:spAutoFit/>
                        </wps:bodyPr>
                      </wps:wsp>
                      <wps:wsp>
                        <wps:cNvPr id="59" name="TextBox 2"/>
                        <wps:cNvSpPr txBox="1">
                          <a:spLocks noChangeArrowheads="1"/>
                        </wps:cNvSpPr>
                        <wps:spPr bwMode="auto">
                          <a:xfrm>
                            <a:off x="603461" y="768985"/>
                            <a:ext cx="1477645" cy="2311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67CC56" w14:textId="73B50195" w:rsidR="00494CDB" w:rsidRPr="00677322" w:rsidRDefault="00494CDB" w:rsidP="00FE14A0">
                              <w:pPr>
                                <w:pStyle w:val="NormalWeb"/>
                                <w:spacing w:before="0" w:beforeAutospacing="0" w:after="0" w:afterAutospacing="0"/>
                                <w:rPr>
                                  <w:sz w:val="16"/>
                                </w:rPr>
                              </w:pPr>
                              <w:r>
                                <w:rPr>
                                  <w:rFonts w:ascii="Calibri" w:hAnsi="Calibri"/>
                                  <w:color w:val="000000"/>
                                  <w:kern w:val="24"/>
                                  <w:sz w:val="18"/>
                                  <w:szCs w:val="28"/>
                                </w:rPr>
                                <w:t xml:space="preserve">e.g., </w:t>
                              </w:r>
                              <w:r w:rsidRPr="0048700D">
                                <w:rPr>
                                  <w:rFonts w:ascii="Calibri" w:hAnsi="Calibri"/>
                                  <w:color w:val="000000"/>
                                  <w:kern w:val="24"/>
                                  <w:sz w:val="18"/>
                                  <w:szCs w:val="28"/>
                                </w:rPr>
                                <w:t xml:space="preserve">Health IT system (EHR) </w:t>
                              </w:r>
                            </w:p>
                          </w:txbxContent>
                        </wps:txbx>
                        <wps:bodyPr rot="0" vert="horz" wrap="square" lIns="91440" tIns="45720" rIns="91440" bIns="45720" anchor="t" anchorCtr="0" upright="1">
                          <a:spAutoFit/>
                        </wps:bodyPr>
                      </wps:wsp>
                      <wps:wsp>
                        <wps:cNvPr id="60" name="TextBox 51"/>
                        <wps:cNvSpPr txBox="1">
                          <a:spLocks noChangeArrowheads="1"/>
                        </wps:cNvSpPr>
                        <wps:spPr bwMode="auto">
                          <a:xfrm>
                            <a:off x="2568759" y="699960"/>
                            <a:ext cx="1472148" cy="2464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DEB983" w14:textId="77777777" w:rsidR="00494CDB" w:rsidRPr="0048700D" w:rsidRDefault="00494CDB" w:rsidP="00FE14A0">
                              <w:pPr>
                                <w:pStyle w:val="NormalWeb"/>
                                <w:spacing w:before="0" w:beforeAutospacing="0" w:after="0" w:afterAutospacing="0"/>
                                <w:rPr>
                                  <w:sz w:val="20"/>
                                  <w:szCs w:val="20"/>
                                </w:rPr>
                              </w:pPr>
                              <w:r w:rsidRPr="0048700D">
                                <w:rPr>
                                  <w:rFonts w:ascii="Calibri" w:hAnsi="Calibri"/>
                                  <w:color w:val="000000"/>
                                  <w:kern w:val="24"/>
                                  <w:sz w:val="20"/>
                                  <w:szCs w:val="20"/>
                                </w:rPr>
                                <w:t>(Acting as an aggregator)</w:t>
                              </w:r>
                            </w:p>
                          </w:txbxContent>
                        </wps:txbx>
                        <wps:bodyPr rot="0" vert="horz" wrap="none" lIns="91440" tIns="45720" rIns="91440" bIns="45720" anchor="t" anchorCtr="0" upright="1">
                          <a:spAutoFit/>
                        </wps:bodyPr>
                      </wps:wsp>
                      <pic:pic xmlns:pic="http://schemas.openxmlformats.org/drawingml/2006/picture">
                        <pic:nvPicPr>
                          <pic:cNvPr id="61" name="Picture 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555759" y="1158830"/>
                            <a:ext cx="209821" cy="25969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pic:spPr>
                      </pic:pic>
                      <wps:wsp>
                        <wps:cNvPr id="62" name="Rectangle 116"/>
                        <wps:cNvSpPr>
                          <a:spLocks noChangeArrowheads="1"/>
                        </wps:cNvSpPr>
                        <wps:spPr bwMode="auto">
                          <a:xfrm>
                            <a:off x="3555659" y="182868"/>
                            <a:ext cx="877689" cy="561609"/>
                          </a:xfrm>
                          <a:prstGeom prst="rect">
                            <a:avLst/>
                          </a:prstGeom>
                          <a:solidFill>
                            <a:srgbClr val="E2F0D9"/>
                          </a:solidFill>
                          <a:ln w="12700">
                            <a:solidFill>
                              <a:srgbClr val="41719C"/>
                            </a:solidFill>
                            <a:miter lim="800000"/>
                            <a:headEnd/>
                            <a:tailEnd/>
                          </a:ln>
                        </wps:spPr>
                        <wps:txbx>
                          <w:txbxContent>
                            <w:p w14:paraId="738FD7F5" w14:textId="77777777" w:rsidR="00494CDB" w:rsidRDefault="00494CDB" w:rsidP="00FE14A0">
                              <w:pPr>
                                <w:pStyle w:val="NormalWeb"/>
                                <w:spacing w:before="0" w:beforeAutospacing="0" w:after="0" w:afterAutospacing="0"/>
                                <w:jc w:val="center"/>
                              </w:pPr>
                              <w:r>
                                <w:rPr>
                                  <w:color w:val="000000"/>
                                  <w:kern w:val="24"/>
                                  <w:sz w:val="20"/>
                                  <w:szCs w:val="20"/>
                                </w:rPr>
                                <w:t>Provider Information Consumer</w:t>
                              </w:r>
                            </w:p>
                          </w:txbxContent>
                        </wps:txbx>
                        <wps:bodyPr rot="0" vert="horz" wrap="square" lIns="91440" tIns="45720" rIns="91440" bIns="45720" anchor="ctr" anchorCtr="0" upright="1">
                          <a:noAutofit/>
                        </wps:bodyPr>
                      </wps:wsp>
                    </wpc:wpc>
                  </a:graphicData>
                </a:graphic>
              </wp:inline>
            </w:drawing>
          </mc:Choice>
          <mc:Fallback>
            <w:pict>
              <v:group w14:anchorId="5BEF4841" id="Canvas 1" o:spid="_x0000_s1026" editas="canvas" style="width:507.5pt;height:142.1pt;mso-position-horizontal-relative:char;mso-position-vertical-relative:line" coordsize="64452,1804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">
                <v:shape id="_x0000_s1027" type="#_x0000_t75" style="position:absolute;width:64452;height:18046;visibility:visible;mso-wrap-style:square">
                  <v:fill o:detectmouseclick="t"/>
                  <v:path o:connecttype="none"/>
                </v:shape>
                <v:rect id="Rectangle 42" o:spid="_x0000_s1028" style="position:absolute;left:8379;top:2184;width:8780;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" fillcolor="#e2f0d9" strokecolor="#41719c" strokeweight="1pt">
                  <v:textbox>
                    <w:txbxContent>
                      <w:p w14:paraId="13DF8C24" w14:textId="77777777" w:rsidR="00494CDB" w:rsidRPr="00677322" w:rsidRDefault="00494CDB" w:rsidP="00FE14A0">
                        <w:pPr>
                          <w:pStyle w:val="NormalWeb"/>
                          <w:spacing w:before="0" w:beforeAutospacing="0" w:after="0" w:afterAutospacing="0"/>
                          <w:jc w:val="center"/>
                          <w:rPr>
                            <w:sz w:val="16"/>
                          </w:rPr>
                        </w:pPr>
                        <w:r w:rsidRPr="0048700D">
                          <w:rPr>
                            <w:rFonts w:ascii="Calibri" w:hAnsi="Calibri"/>
                            <w:color w:val="000000"/>
                            <w:kern w:val="24"/>
                            <w:sz w:val="20"/>
                            <w:szCs w:val="32"/>
                          </w:rPr>
                          <w:t>Provider Information Consumer</w:t>
                        </w:r>
                      </w:p>
                    </w:txbxContent>
                  </v:textbox>
                </v:rect>
                <v:rect id="Rectangle 43" o:spid="_x0000_s1029" style="position:absolute;left:26776;top:2001;width:8781;height:5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" fillcolor="#7f7f7f" strokecolor="#41719c" strokeweight="1pt">
                  <v:textbox>
                    <w:txbxContent>
                      <w:p w14:paraId="38F4EAF5" w14:textId="77777777" w:rsidR="00494CDB" w:rsidRPr="00677322" w:rsidRDefault="00494CDB" w:rsidP="00FE14A0">
                        <w:pPr>
                          <w:pStyle w:val="NormalWeb"/>
                          <w:spacing w:before="0" w:beforeAutospacing="0" w:after="0" w:afterAutospacing="0"/>
                          <w:jc w:val="center"/>
                          <w:rPr>
                            <w:sz w:val="14"/>
                          </w:rPr>
                        </w:pPr>
                        <w:r w:rsidRPr="0048700D">
                          <w:rPr>
                            <w:rFonts w:ascii="Calibri" w:hAnsi="Calibri"/>
                            <w:color w:val="FFFFFF"/>
                            <w:kern w:val="24"/>
                            <w:sz w:val="20"/>
                            <w:szCs w:val="36"/>
                          </w:rPr>
                          <w:t>Provider Information Directory A</w:t>
                        </w:r>
                      </w:p>
                    </w:txbxContent>
                  </v:textbox>
                </v:rect>
                <v:rect id="Rectangle 44" o:spid="_x0000_s1030" style="position:absolute;left:53218;top:476;width:8776;height:4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" fillcolor="#c55a11" strokecolor="#41719c" strokeweight="1pt">
                  <v:textbox>
                    <w:txbxContent>
                      <w:p w14:paraId="77BD341B" w14:textId="77777777" w:rsidR="00494CDB" w:rsidRPr="00677322" w:rsidRDefault="00494CDB" w:rsidP="00FE14A0">
                        <w:pPr>
                          <w:pStyle w:val="NormalWeb"/>
                          <w:spacing w:before="0" w:beforeAutospacing="0" w:after="0" w:afterAutospacing="0"/>
                          <w:jc w:val="center"/>
                          <w:rPr>
                            <w:sz w:val="16"/>
                            <w:szCs w:val="16"/>
                          </w:rPr>
                        </w:pPr>
                        <w:r w:rsidRPr="0048700D">
                          <w:rPr>
                            <w:rFonts w:ascii="Calibri" w:hAnsi="Calibri"/>
                            <w:color w:val="FFFFFF"/>
                            <w:kern w:val="24"/>
                            <w:sz w:val="16"/>
                            <w:szCs w:val="16"/>
                          </w:rPr>
                          <w:t>Provider Information Directory 1</w:t>
                        </w:r>
                      </w:p>
                    </w:txbxContent>
                  </v:textbox>
                </v:rect>
                <v:shape id="Picture 45" o:spid="_x0000_s1031" type="#_x0000_t75" style="position:absolute;left:5304;top:2740;width:2277;height:2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">
                  <v:imagedata r:id="rId29" o:title=""/>
                </v:shape>
                <v:shape id="Picture 46" o:spid="_x0000_s1032" type="#_x0000_t75" style="position:absolute;top:4136;width:2942;height:3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">
                  <v:imagedata r:id="rId30" o:title=""/>
                </v:shape>
                <v:rect id="Rectangle 47" o:spid="_x0000_s1033" style="position:absolute;left:26776;top:10259;width:8781;height:6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" fillcolor="#7f7f7f" strokecolor="#41719c" strokeweight="1pt">
                  <v:textbox>
                    <w:txbxContent>
                      <w:p w14:paraId="76321DD5" w14:textId="77777777" w:rsidR="00494CDB" w:rsidRPr="00677322" w:rsidRDefault="00494CDB" w:rsidP="00FE14A0">
                        <w:pPr>
                          <w:pStyle w:val="NormalWeb"/>
                          <w:spacing w:before="0" w:beforeAutospacing="0" w:after="0" w:afterAutospacing="0"/>
                          <w:jc w:val="center"/>
                          <w:rPr>
                            <w:sz w:val="20"/>
                            <w:szCs w:val="20"/>
                          </w:rPr>
                        </w:pPr>
                        <w:r w:rsidRPr="0048700D">
                          <w:rPr>
                            <w:rFonts w:ascii="Calibri" w:hAnsi="Calibri"/>
                            <w:color w:val="FFFFFF"/>
                            <w:kern w:val="24"/>
                            <w:sz w:val="20"/>
                            <w:szCs w:val="20"/>
                          </w:rPr>
                          <w:t>Provider Information Directory B</w:t>
                        </w:r>
                      </w:p>
                    </w:txbxContent>
                  </v:textbox>
                </v:rect>
                <v:rect id="Rectangle 48" o:spid="_x0000_s1034" style="position:absolute;left:53218;top:6161;width:8776;height:4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" fillcolor="#c55a11" strokecolor="#41719c" strokeweight="1pt">
                  <v:textbox>
                    <w:txbxContent>
                      <w:p w14:paraId="13BC799A" w14:textId="77777777" w:rsidR="00494CDB" w:rsidRPr="00677322" w:rsidRDefault="00494CDB" w:rsidP="00FE14A0">
                        <w:pPr>
                          <w:pStyle w:val="NormalWeb"/>
                          <w:spacing w:before="0" w:beforeAutospacing="0" w:after="0" w:afterAutospacing="0"/>
                          <w:jc w:val="center"/>
                          <w:rPr>
                            <w:sz w:val="18"/>
                          </w:rPr>
                        </w:pPr>
                        <w:r w:rsidRPr="0048700D">
                          <w:rPr>
                            <w:rFonts w:ascii="Calibri" w:hAnsi="Calibri"/>
                            <w:color w:val="FFFFFF"/>
                            <w:kern w:val="24"/>
                            <w:sz w:val="16"/>
                            <w:szCs w:val="22"/>
                          </w:rPr>
                          <w:t>Provider Information Directory 2</w:t>
                        </w:r>
                      </w:p>
                    </w:txbxContent>
                  </v:textbox>
                </v:rect>
                <v:shape id="Picture 49" o:spid="_x0000_s1035" type="#_x0000_t75" style="position:absolute;left:61994;top:1828;width:2102;height: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">
                  <v:imagedata r:id="rId31" o:title=""/>
                </v:shape>
                <v:shape id="Picture 50" o:spid="_x0000_s1036" type="#_x0000_t75" style="position:absolute;left:61994;top:6936;width:2102;height: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">
                  <v:imagedata r:id="rId32" o:title=""/>
                </v:shape>
                <v:shapetype id="_x0000_t32" coordsize="21600,21600" o:spt="32" o:oned="t" path="m,l21600,21600e" filled="f">
                  <v:path arrowok="t" fillok="f" o:connecttype="none"/>
                  <o:lock v:ext="edit" shapetype="t"/>
                </v:shapetype>
                <v:shape id="Straight Arrow Connector 51" o:spid="_x0000_s1037" type="#_x0000_t32" style="position:absolute;left:2942;top:4992;width:54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" strokeweight=".5pt">
                  <v:stroke endarrow="open" joinstyle="miter"/>
                </v:shape>
                <v:shape id="Straight Arrow Connector 53" o:spid="_x0000_s1038" type="#_x0000_t32" style="position:absolute;left:17159;top:4770;width:9617;height: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"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39" type="#_x0000_t34" style="position:absolute;left:17150;top:6545;width:9626;height:69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" strokeweight=".5pt">
                  <v:stroke endarrow="open"/>
                </v:shape>
                <v:rect id="Rectangle 55" o:spid="_x0000_s1040" style="position:absolute;left:53218;top:11465;width:8776;height:4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" fillcolor="#c55a11" strokecolor="#41719c" strokeweight="1pt">
                  <v:textbox>
                    <w:txbxContent>
                      <w:p w14:paraId="33FBB5A1" w14:textId="77777777" w:rsidR="00494CDB" w:rsidRPr="00677322" w:rsidRDefault="00494CDB" w:rsidP="00FE14A0">
                        <w:pPr>
                          <w:pStyle w:val="NormalWeb"/>
                          <w:spacing w:before="0" w:beforeAutospacing="0" w:after="0" w:afterAutospacing="0"/>
                          <w:jc w:val="center"/>
                          <w:rPr>
                            <w:sz w:val="18"/>
                          </w:rPr>
                        </w:pPr>
                        <w:r w:rsidRPr="0048700D">
                          <w:rPr>
                            <w:rFonts w:ascii="Calibri" w:hAnsi="Calibri"/>
                            <w:color w:val="FFFFFF"/>
                            <w:kern w:val="24"/>
                            <w:sz w:val="16"/>
                            <w:szCs w:val="22"/>
                          </w:rPr>
                          <w:t>Provider Information Directory 3</w:t>
                        </w:r>
                      </w:p>
                    </w:txbxContent>
                  </v:textbox>
                </v:rect>
                <v:shape id="Picture 57" o:spid="_x0000_s1041" type="#_x0000_t75" style="position:absolute;left:61994;top:12767;width:2102;height: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">
                  <v:imagedata r:id="rId31" o:title=""/>
                </v:shape>
                <v:shape id="Straight Arrow Connector 58" o:spid="_x0000_s1042" type="#_x0000_t32" style="position:absolute;left:22805;top:14308;width:36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" strokecolor="#00b050" strokeweight=".5pt">
                  <v:stroke endarrow="open" joinstyle="miter"/>
                </v:shape>
                <v:shape id="Straight Arrow Connector 59" o:spid="_x0000_s1043" type="#_x0000_t32" style="position:absolute;left:22874;top:3584;width:3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" strokecolor="#00b050" strokeweight=".5pt">
                  <v:stroke endarrow="open" joinstyle="miter"/>
                </v:shape>
                <v:shape id="Straight Arrow Connector 60" o:spid="_x0000_s1044" type="#_x0000_t32" style="position:absolute;left:50360;top:1962;width:24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" strokecolor="#00b050" strokeweight=".5pt">
                  <v:stroke endarrow="open" joinstyle="miter"/>
                </v:shape>
                <v:shape id="Elbow Connector 61" o:spid="_x0000_s1045" type="#_x0000_t34" style="position:absolute;left:44333;top:2890;width:8885;height:174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" adj="10792" strokeweight=".5pt">
                  <v:stroke endarrow="open"/>
                </v:shape>
                <v:shape id="Elbow Connector 62" o:spid="_x0000_s1046" type="#_x0000_t34" style="position:absolute;left:44333;top:4636;width:8885;height:37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" adj="10792" strokeweight=".5pt">
                  <v:stroke endarrow="open"/>
                </v:shape>
                <v:shape id="Elbow Connector 63" o:spid="_x0000_s1047" type="#_x0000_t34" style="position:absolute;left:44333;top:4636;width:8885;height:92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" adj="10792" strokeweight=".5pt">
                  <v:stroke endarrow="open"/>
                </v:shape>
                <v:shape id="Straight Arrow Connector 64" o:spid="_x0000_s1048" type="#_x0000_t32" style="position:absolute;left:49839;top:6999;width:23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" strokecolor="#00b050" strokeweight=".5pt">
                  <v:stroke endarrow="open" joinstyle="miter"/>
                </v:shape>
                <v:shape id="Straight Arrow Connector 65" o:spid="_x0000_s1049" type="#_x0000_t32" style="position:absolute;left:50265;top:12767;width:23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" strokecolor="red" strokeweight=".5pt">
                  <v:stroke endarrow="open" joinstyle="miter"/>
                </v:shape>
                <v:shapetype id="_x0000_t202" coordsize="21600,21600" o:spt="202" path="m,l,21600r21600,l21600,xe">
                  <v:stroke joinstyle="miter"/>
                  <v:path gradientshapeok="t" o:connecttype="rect"/>
                </v:shapetype>
                <v:shape id="TextBox 29" o:spid="_x0000_s1050" type="#_x0000_t202" style="position:absolute;left:3986;top:3018;width:1829;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14:paraId="22E6AE36"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1</w:t>
                        </w:r>
                      </w:p>
                    </w:txbxContent>
                  </v:textbox>
                </v:shape>
                <v:shape id="TextBox 30" o:spid="_x0000_s1051" type="#_x0000_t202" style="position:absolute;left:17152;top:3017;width:3652;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14:paraId="0FF5C027" w14:textId="77777777" w:rsidR="00494CDB" w:rsidRPr="00677322" w:rsidRDefault="00494CDB" w:rsidP="00FE14A0">
                        <w:pPr>
                          <w:pStyle w:val="NormalWeb"/>
                          <w:spacing w:before="0" w:beforeAutospacing="0" w:after="0" w:afterAutospacing="0"/>
                          <w:rPr>
                            <w:sz w:val="20"/>
                            <w:szCs w:val="20"/>
                          </w:rPr>
                        </w:pPr>
                        <w:r w:rsidRPr="0048700D">
                          <w:rPr>
                            <w:rFonts w:ascii="Calibri" w:hAnsi="Calibri"/>
                            <w:color w:val="000000"/>
                            <w:kern w:val="24"/>
                            <w:sz w:val="20"/>
                            <w:szCs w:val="20"/>
                          </w:rPr>
                          <w:t>2a</w:t>
                        </w:r>
                      </w:p>
                    </w:txbxContent>
                  </v:textbox>
                </v:shape>
                <v:shape id="TextBox 31" o:spid="_x0000_s1052" type="#_x0000_t202" style="position:absolute;left:17196;top:5975;width:3772;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680F8C6C"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2b</w:t>
                        </w:r>
                      </w:p>
                    </w:txbxContent>
                  </v:textbox>
                </v:shape>
                <v:shape id="TextBox 32" o:spid="_x0000_s1053" type="#_x0000_t202" style="position:absolute;left:43805;top:2722;width:334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69573AFB"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2c</w:t>
                        </w:r>
                      </w:p>
                    </w:txbxContent>
                  </v:textbox>
                </v:shape>
                <v:shape id="Straight Arrow Connector 70" o:spid="_x0000_s1054" type="#_x0000_t32" style="position:absolute;left:4072;top:5969;width:3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" strokecolor="#00b050" strokeweight=".5pt">
                  <v:stroke endarrow="open" joinstyle="miter"/>
                </v:shape>
                <v:shape id="TextBox 35" o:spid="_x0000_s1055" type="#_x0000_t202" style="position:absolute;left:50468;width:342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0A28011"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3a</w:t>
                        </w:r>
                      </w:p>
                    </w:txbxContent>
                  </v:textbox>
                </v:shape>
                <v:shape id="TextBox 36" o:spid="_x0000_s1056" type="#_x0000_t202" style="position:absolute;left:50360;top:5303;width:3607;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13BFD805"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3b</w:t>
                        </w:r>
                      </w:p>
                    </w:txbxContent>
                  </v:textbox>
                </v:shape>
                <v:shape id="TextBox 37" o:spid="_x0000_s1057" type="#_x0000_t202" style="position:absolute;left:50468;top:10696;width:3600;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3CF40D96"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3c</w:t>
                        </w:r>
                      </w:p>
                    </w:txbxContent>
                  </v:textbox>
                </v:shape>
                <v:shape id="TextBox 38" o:spid="_x0000_s1058" type="#_x0000_t202" style="position:absolute;left:23770;top:14183;width:4064;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7261BEC1"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3d</w:t>
                        </w:r>
                      </w:p>
                    </w:txbxContent>
                  </v:textbox>
                </v:shape>
                <v:shape id="TextBox 39" o:spid="_x0000_s1059" type="#_x0000_t202" style="position:absolute;left:24085;top:1962;width:1829;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" filled="f" stroked="f">
                  <v:textbox style="mso-fit-shape-to-text:t">
                    <w:txbxContent>
                      <w:p w14:paraId="6A93F3DD"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4</w:t>
                        </w:r>
                      </w:p>
                    </w:txbxContent>
                  </v:textbox>
                </v:shape>
                <v:shape id="TextBox 40" o:spid="_x0000_s1060" type="#_x0000_t202" style="position:absolute;left:5518;top:6185;width:1829;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" filled="f" stroked="f">
                  <v:textbox style="mso-fit-shape-to-text:t">
                    <w:txbxContent>
                      <w:p w14:paraId="053388A2" w14:textId="77777777" w:rsidR="00494CDB" w:rsidRDefault="00494CDB" w:rsidP="00FE14A0">
                        <w:pPr>
                          <w:pStyle w:val="NormalWeb"/>
                          <w:spacing w:before="0" w:beforeAutospacing="0" w:after="0" w:afterAutospacing="0"/>
                        </w:pPr>
                        <w:r w:rsidRPr="0048700D">
                          <w:rPr>
                            <w:rFonts w:ascii="Calibri" w:hAnsi="Calibri"/>
                            <w:color w:val="000000"/>
                            <w:kern w:val="24"/>
                            <w:sz w:val="20"/>
                            <w:szCs w:val="20"/>
                          </w:rPr>
                          <w:t>5</w:t>
                        </w:r>
                      </w:p>
                    </w:txbxContent>
                  </v:textbox>
                </v:shape>
                <v:shape id="TextBox 2" o:spid="_x0000_s1061" type="#_x0000_t202" style="position:absolute;left:6034;top:7689;width:14777;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" filled="f" stroked="f">
                  <v:textbox style="mso-fit-shape-to-text:t">
                    <w:txbxContent>
                      <w:p w14:paraId="0F67CC56" w14:textId="73B50195" w:rsidR="00494CDB" w:rsidRPr="00677322" w:rsidRDefault="00494CDB" w:rsidP="00FE14A0">
                        <w:pPr>
                          <w:pStyle w:val="NormalWeb"/>
                          <w:spacing w:before="0" w:beforeAutospacing="0" w:after="0" w:afterAutospacing="0"/>
                          <w:rPr>
                            <w:sz w:val="16"/>
                          </w:rPr>
                        </w:pPr>
                        <w:r>
                          <w:rPr>
                            <w:rFonts w:ascii="Calibri" w:hAnsi="Calibri"/>
                            <w:color w:val="000000"/>
                            <w:kern w:val="24"/>
                            <w:sz w:val="18"/>
                            <w:szCs w:val="28"/>
                          </w:rPr>
                          <w:t xml:space="preserve">e.g., </w:t>
                        </w:r>
                        <w:r w:rsidRPr="0048700D">
                          <w:rPr>
                            <w:rFonts w:ascii="Calibri" w:hAnsi="Calibri"/>
                            <w:color w:val="000000"/>
                            <w:kern w:val="24"/>
                            <w:sz w:val="18"/>
                            <w:szCs w:val="28"/>
                          </w:rPr>
                          <w:t xml:space="preserve">Health IT system (EHR) </w:t>
                        </w:r>
                      </w:p>
                    </w:txbxContent>
                  </v:textbox>
                </v:shape>
                <v:shape id="TextBox 51" o:spid="_x0000_s1062" type="#_x0000_t202" style="position:absolute;left:25687;top:6999;width:14722;height:24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" filled="f" stroked="f">
                  <v:textbox style="mso-fit-shape-to-text:t">
                    <w:txbxContent>
                      <w:p w14:paraId="2CDEB983" w14:textId="77777777" w:rsidR="00494CDB" w:rsidRPr="0048700D" w:rsidRDefault="00494CDB" w:rsidP="00FE14A0">
                        <w:pPr>
                          <w:pStyle w:val="NormalWeb"/>
                          <w:spacing w:before="0" w:beforeAutospacing="0" w:after="0" w:afterAutospacing="0"/>
                          <w:rPr>
                            <w:sz w:val="20"/>
                            <w:szCs w:val="20"/>
                          </w:rPr>
                        </w:pPr>
                        <w:r w:rsidRPr="0048700D">
                          <w:rPr>
                            <w:rFonts w:ascii="Calibri" w:hAnsi="Calibri"/>
                            <w:color w:val="000000"/>
                            <w:kern w:val="24"/>
                            <w:sz w:val="20"/>
                            <w:szCs w:val="20"/>
                          </w:rPr>
                          <w:t>(Acting as an aggregator)</w:t>
                        </w:r>
                      </w:p>
                    </w:txbxContent>
                  </v:textbox>
                </v:shape>
                <v:shape id="Picture 79" o:spid="_x0000_s1063" type="#_x0000_t75" style="position:absolute;left:35557;top:11588;width:2098;height:2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">
                  <v:imagedata r:id="rId31" o:title=""/>
                </v:shape>
                <v:rect id="Rectangle 116" o:spid="_x0000_s1064" style="position:absolute;left:35556;top:1828;width:8777;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" fillcolor="#e2f0d9" strokecolor="#41719c" strokeweight="1pt">
                  <v:textbox>
                    <w:txbxContent>
                      <w:p w14:paraId="738FD7F5" w14:textId="77777777" w:rsidR="00494CDB" w:rsidRDefault="00494CDB" w:rsidP="00FE14A0">
                        <w:pPr>
                          <w:pStyle w:val="NormalWeb"/>
                          <w:spacing w:before="0" w:beforeAutospacing="0" w:after="0" w:afterAutospacing="0"/>
                          <w:jc w:val="center"/>
                        </w:pPr>
                        <w:r>
                          <w:rPr>
                            <w:color w:val="000000"/>
                            <w:kern w:val="24"/>
                            <w:sz w:val="20"/>
                            <w:szCs w:val="20"/>
                          </w:rPr>
                          <w:t>Provider Information Consumer</w:t>
                        </w:r>
                      </w:p>
                    </w:txbxContent>
                  </v:textbox>
                </v:rect>
                <w10:anchorlock/>
              </v:group>
            </w:pict>
          </mc:Fallback>
        </mc:AlternateContent>
      </w:r>
    </w:p>
    <w:p w14:paraId="3AD97ABC" w14:textId="74B08107" w:rsidR="00FE14A0" w:rsidRPr="00834920" w:rsidRDefault="00FE14A0" w:rsidP="00CD3404">
      <w:pPr>
        <w:pStyle w:val="FigureTitle"/>
      </w:pPr>
      <w:r w:rsidRPr="00834920">
        <w:t>Figure 28.3.2.3-1</w:t>
      </w:r>
      <w:r w:rsidR="002440CE" w:rsidRPr="00834920">
        <w:t>:</w:t>
      </w:r>
      <w:r w:rsidRPr="00834920">
        <w:t xml:space="preserve"> Federation Actor Interactions</w:t>
      </w:r>
    </w:p>
    <w:p w14:paraId="569F4BB1" w14:textId="77777777" w:rsidR="00FE14A0" w:rsidRPr="00834920" w:rsidRDefault="00FE14A0" w:rsidP="00FE14A0">
      <w:r w:rsidRPr="00834920">
        <w:lastRenderedPageBreak/>
        <w:t xml:space="preserve">In Figure 28.3.2.3-1, there is a single Provider Information Consumer querying two Provider Information Directory </w:t>
      </w:r>
      <w:r w:rsidR="0046535C" w:rsidRPr="00834920">
        <w:t>Actors</w:t>
      </w:r>
      <w:r w:rsidRPr="00834920">
        <w:t xml:space="preserve"> (A &amp; B) for information. Provider Information Directory </w:t>
      </w:r>
      <w:proofErr w:type="spellStart"/>
      <w:r w:rsidRPr="00834920">
        <w:t>A</w:t>
      </w:r>
      <w:proofErr w:type="spellEnd"/>
      <w:r w:rsidRPr="00834920">
        <w:t xml:space="preserve"> in-turn queries Provider Information Directories 1, 2, and 3 and then aggregates the responses from all three directories before returning the aggregated response to the Provider Information Consumer. On the other hand, Provider Information Directory B is a directory that has no federation partners and provides the response based on the directory data that it owns.</w:t>
      </w:r>
    </w:p>
    <w:p w14:paraId="3827AB34" w14:textId="77777777" w:rsidR="00FE14A0" w:rsidRPr="00834920" w:rsidRDefault="00FE14A0" w:rsidP="00FE14A0">
      <w:r w:rsidRPr="00834920">
        <w:t>A detailed step-by-step description of the events is described below:</w:t>
      </w:r>
    </w:p>
    <w:p w14:paraId="64DFC4ED" w14:textId="77777777" w:rsidR="00FE14A0" w:rsidRPr="00834920" w:rsidRDefault="00456BEF" w:rsidP="00FE14A0">
      <w:r w:rsidRPr="00834920">
        <w:t>1</w:t>
      </w:r>
      <w:r w:rsidR="008B0C57" w:rsidRPr="00834920">
        <w:t xml:space="preserve">. </w:t>
      </w:r>
      <w:r w:rsidR="00FE14A0" w:rsidRPr="00834920">
        <w:t xml:space="preserve">Healthcare provider uses their </w:t>
      </w:r>
      <w:proofErr w:type="spellStart"/>
      <w:r w:rsidR="00FE14A0" w:rsidRPr="00834920">
        <w:t>HealthIT</w:t>
      </w:r>
      <w:proofErr w:type="spellEnd"/>
      <w:r w:rsidR="00FE14A0" w:rsidRPr="00834920">
        <w:t xml:space="preserve"> system to locate a provider</w:t>
      </w:r>
    </w:p>
    <w:p w14:paraId="7792AC88" w14:textId="77777777" w:rsidR="00FE14A0" w:rsidRPr="00834920" w:rsidRDefault="00FE14A0" w:rsidP="00FE14A0">
      <w:r w:rsidRPr="00834920">
        <w:t xml:space="preserve">2a. The Provider Information Consumer (the </w:t>
      </w:r>
      <w:proofErr w:type="spellStart"/>
      <w:r w:rsidRPr="00834920">
        <w:t>HealthIT</w:t>
      </w:r>
      <w:proofErr w:type="spellEnd"/>
      <w:r w:rsidRPr="00834920">
        <w:t xml:space="preserve"> system) sends the request to a Provider Information Directory A which federates multiple directory sources as shown in the diagram </w:t>
      </w:r>
    </w:p>
    <w:p w14:paraId="50F1E7F3" w14:textId="77777777" w:rsidR="00FE14A0" w:rsidRPr="00834920" w:rsidRDefault="00FE14A0" w:rsidP="00FE14A0">
      <w:r w:rsidRPr="00834920">
        <w:t xml:space="preserve">2b. The Provider Information Consumer (the </w:t>
      </w:r>
      <w:proofErr w:type="spellStart"/>
      <w:r w:rsidRPr="00834920">
        <w:t>HealthIT</w:t>
      </w:r>
      <w:proofErr w:type="spellEnd"/>
      <w:r w:rsidRPr="00834920">
        <w:t xml:space="preserve"> system) can also send a request to a Provider Information Directory B that does not federate the request to any other directory sources. </w:t>
      </w:r>
    </w:p>
    <w:p w14:paraId="6B5C2992" w14:textId="77777777" w:rsidR="00FE14A0" w:rsidRPr="00834920" w:rsidRDefault="00FE14A0" w:rsidP="00FE14A0">
      <w:r w:rsidRPr="00834920">
        <w:t>2c. The Provider Information Directory A federates the request to a set of known additional Provider Information Directories (1, 2, and 3).</w:t>
      </w:r>
    </w:p>
    <w:p w14:paraId="49B3AD24" w14:textId="77777777" w:rsidR="00FE14A0" w:rsidRPr="00834920" w:rsidRDefault="00FE14A0" w:rsidP="00FE14A0">
      <w:r w:rsidRPr="00834920">
        <w:t>3(a,</w:t>
      </w:r>
      <w:r w:rsidR="00256931" w:rsidRPr="00834920">
        <w:t xml:space="preserve"> </w:t>
      </w:r>
      <w:r w:rsidRPr="00834920">
        <w:t>b,</w:t>
      </w:r>
      <w:r w:rsidR="00256931" w:rsidRPr="00834920">
        <w:t xml:space="preserve"> </w:t>
      </w:r>
      <w:r w:rsidRPr="00834920">
        <w:t>c,</w:t>
      </w:r>
      <w:r w:rsidR="00256931" w:rsidRPr="00834920">
        <w:t xml:space="preserve"> </w:t>
      </w:r>
      <w:r w:rsidRPr="00834920">
        <w:t xml:space="preserve">d). Provider Information Directories provide a complete response, an error, or an incomplete response. </w:t>
      </w:r>
    </w:p>
    <w:p w14:paraId="0D061586" w14:textId="77777777" w:rsidR="00FE14A0" w:rsidRPr="00834920" w:rsidRDefault="00FE14A0" w:rsidP="00FE14A0">
      <w:r w:rsidRPr="00834920">
        <w:t>4. Provider Information Directory A aggregates responses (including complete responses, errors, and incomplete responses) and provides the response to the Provider Information Consumer.</w:t>
      </w:r>
    </w:p>
    <w:p w14:paraId="3D74682F" w14:textId="77777777" w:rsidR="00490CC7" w:rsidRPr="00834920" w:rsidRDefault="00FE14A0" w:rsidP="00490CC7">
      <w:r w:rsidRPr="00834920">
        <w:t xml:space="preserve">5. The Provider Information Consumer (the </w:t>
      </w:r>
      <w:proofErr w:type="spellStart"/>
      <w:r w:rsidRPr="00834920">
        <w:t>HealthIT</w:t>
      </w:r>
      <w:proofErr w:type="spellEnd"/>
      <w:r w:rsidRPr="00834920">
        <w:t xml:space="preserve"> system) receives the responses, including incomplete and error responses, and presents the data to the user.</w:t>
      </w:r>
    </w:p>
    <w:p w14:paraId="35CD96E3" w14:textId="77777777" w:rsidR="00303E20" w:rsidRPr="00834920" w:rsidRDefault="00CA07BE" w:rsidP="009511D1">
      <w:pPr>
        <w:pStyle w:val="Heading2"/>
        <w:numPr>
          <w:ilvl w:val="0"/>
          <w:numId w:val="0"/>
        </w:numPr>
        <w:rPr>
          <w:noProof w:val="0"/>
        </w:rPr>
      </w:pPr>
      <w:bookmarkStart w:id="145" w:name="_Toc253489447"/>
      <w:bookmarkStart w:id="146" w:name="_Toc520110681"/>
      <w:r w:rsidRPr="00834920">
        <w:rPr>
          <w:noProof w:val="0"/>
        </w:rPr>
        <w:t>28</w:t>
      </w:r>
      <w:r w:rsidR="00303E20" w:rsidRPr="00834920">
        <w:rPr>
          <w:noProof w:val="0"/>
        </w:rPr>
        <w:t xml:space="preserve">.4 </w:t>
      </w:r>
      <w:proofErr w:type="spellStart"/>
      <w:r w:rsidR="009511D1" w:rsidRPr="00834920">
        <w:rPr>
          <w:noProof w:val="0"/>
        </w:rPr>
        <w:t>HPD</w:t>
      </w:r>
      <w:proofErr w:type="spellEnd"/>
      <w:r w:rsidR="00303E20" w:rsidRPr="00834920">
        <w:rPr>
          <w:noProof w:val="0"/>
        </w:rPr>
        <w:t xml:space="preserve"> Security Considerations</w:t>
      </w:r>
      <w:bookmarkEnd w:id="145"/>
      <w:bookmarkEnd w:id="146"/>
    </w:p>
    <w:p w14:paraId="2B2244B4" w14:textId="4FED860C" w:rsidR="008B610D" w:rsidRPr="00834920" w:rsidRDefault="00FC25FA" w:rsidP="00061A51">
      <w:pPr>
        <w:pStyle w:val="BodyText"/>
        <w:rPr>
          <w:lang w:bidi="ne-NP"/>
        </w:rPr>
      </w:pPr>
      <w:r w:rsidRPr="00834920">
        <w:rPr>
          <w:lang w:bidi="ne-NP"/>
        </w:rPr>
        <w:t>T</w:t>
      </w:r>
      <w:r w:rsidR="00DD6508" w:rsidRPr="00834920">
        <w:rPr>
          <w:lang w:bidi="ne-NP"/>
        </w:rPr>
        <w:t xml:space="preserve">his profile </w:t>
      </w:r>
      <w:r w:rsidRPr="00834920">
        <w:rPr>
          <w:lang w:bidi="ne-NP"/>
        </w:rPr>
        <w:t xml:space="preserve">assumes </w:t>
      </w:r>
      <w:r w:rsidR="00DD6508" w:rsidRPr="00834920">
        <w:rPr>
          <w:lang w:bidi="ne-NP"/>
        </w:rPr>
        <w:t xml:space="preserve">that the provider information being dealt with here is </w:t>
      </w:r>
      <w:r w:rsidR="00CB6539" w:rsidRPr="00834920">
        <w:rPr>
          <w:lang w:bidi="ne-NP"/>
        </w:rPr>
        <w:t>information</w:t>
      </w:r>
      <w:r w:rsidR="008D0F8C" w:rsidRPr="00834920">
        <w:rPr>
          <w:lang w:bidi="ne-NP"/>
        </w:rPr>
        <w:t xml:space="preserve"> that may be publicly shared</w:t>
      </w:r>
      <w:r w:rsidR="00CB6539" w:rsidRPr="00834920">
        <w:rPr>
          <w:lang w:bidi="ne-NP"/>
        </w:rPr>
        <w:t xml:space="preserve"> and therefore this profile does not </w:t>
      </w:r>
      <w:r w:rsidR="008B610D" w:rsidRPr="00834920">
        <w:rPr>
          <w:lang w:bidi="ne-NP"/>
        </w:rPr>
        <w:t xml:space="preserve">include specific </w:t>
      </w:r>
      <w:r w:rsidR="00CB6539" w:rsidRPr="00834920">
        <w:rPr>
          <w:lang w:bidi="ne-NP"/>
        </w:rPr>
        <w:t xml:space="preserve">security mechanisms </w:t>
      </w:r>
      <w:r w:rsidR="008B610D" w:rsidRPr="00834920">
        <w:rPr>
          <w:lang w:bidi="ne-NP"/>
        </w:rPr>
        <w:t>that would be required based on the policies where this profile is implemented</w:t>
      </w:r>
      <w:r w:rsidR="001B53DE" w:rsidRPr="00834920">
        <w:rPr>
          <w:lang w:bidi="ne-NP"/>
        </w:rPr>
        <w:t xml:space="preserve">. </w:t>
      </w:r>
      <w:r w:rsidR="008B610D" w:rsidRPr="00834920">
        <w:rPr>
          <w:lang w:bidi="ne-NP"/>
        </w:rPr>
        <w:t>However it includes the necessary capability to be combined with one or more security and privacy profiles developed by IHE or other entities</w:t>
      </w:r>
      <w:r w:rsidR="001B53DE" w:rsidRPr="00834920">
        <w:rPr>
          <w:lang w:bidi="ne-NP"/>
        </w:rPr>
        <w:t xml:space="preserve">. </w:t>
      </w:r>
      <w:r w:rsidR="008B610D" w:rsidRPr="00834920">
        <w:rPr>
          <w:lang w:bidi="ne-NP"/>
        </w:rPr>
        <w:t xml:space="preserve">This section provides an overview of the typical risks that should be mitigated if </w:t>
      </w:r>
      <w:r w:rsidR="00EE6173" w:rsidRPr="00834920">
        <w:rPr>
          <w:lang w:bidi="ne-NP"/>
        </w:rPr>
        <w:t>desired and</w:t>
      </w:r>
      <w:r w:rsidR="008B610D" w:rsidRPr="00834920">
        <w:rPr>
          <w:lang w:bidi="ne-NP"/>
        </w:rPr>
        <w:t xml:space="preserve"> recommends the corresponding IHE profile(s) that should be combined with </w:t>
      </w:r>
      <w:proofErr w:type="spellStart"/>
      <w:r w:rsidR="008B610D" w:rsidRPr="00834920">
        <w:rPr>
          <w:lang w:bidi="ne-NP"/>
        </w:rPr>
        <w:t>HPD</w:t>
      </w:r>
      <w:proofErr w:type="spellEnd"/>
      <w:r w:rsidR="008B610D" w:rsidRPr="00834920">
        <w:rPr>
          <w:lang w:bidi="ne-NP"/>
        </w:rPr>
        <w:t>.</w:t>
      </w:r>
    </w:p>
    <w:p w14:paraId="5CB276BE" w14:textId="77777777" w:rsidR="00DD6508" w:rsidRPr="00834920" w:rsidRDefault="00CB6539" w:rsidP="00061A51">
      <w:pPr>
        <w:pStyle w:val="BodyText"/>
        <w:rPr>
          <w:lang w:bidi="ne-NP"/>
        </w:rPr>
      </w:pPr>
      <w:r w:rsidRPr="00834920">
        <w:rPr>
          <w:lang w:bidi="ne-NP"/>
        </w:rPr>
        <w:t xml:space="preserve">IHE requires that </w:t>
      </w:r>
      <w:proofErr w:type="spellStart"/>
      <w:r w:rsidRPr="00834920">
        <w:rPr>
          <w:lang w:bidi="ne-NP"/>
        </w:rPr>
        <w:t>HPD</w:t>
      </w:r>
      <w:proofErr w:type="spellEnd"/>
      <w:r w:rsidRPr="00834920">
        <w:rPr>
          <w:lang w:bidi="ne-NP"/>
        </w:rPr>
        <w:t xml:space="preserve"> schema be validated against national privacy regulations, and possibly other state and contractual requirements</w:t>
      </w:r>
      <w:r w:rsidR="00862235" w:rsidRPr="00834920">
        <w:rPr>
          <w:lang w:bidi="ne-NP"/>
        </w:rPr>
        <w:t xml:space="preserve"> for</w:t>
      </w:r>
      <w:r w:rsidRPr="00834920">
        <w:rPr>
          <w:lang w:bidi="ne-NP"/>
        </w:rPr>
        <w:t xml:space="preserve"> </w:t>
      </w:r>
      <w:r w:rsidR="00862235" w:rsidRPr="00834920">
        <w:rPr>
          <w:lang w:bidi="ne-NP"/>
        </w:rPr>
        <w:t xml:space="preserve">publicly </w:t>
      </w:r>
      <w:r w:rsidRPr="00834920">
        <w:rPr>
          <w:lang w:bidi="ne-NP"/>
        </w:rPr>
        <w:t>sharing provider information</w:t>
      </w:r>
      <w:r w:rsidR="00800BFD" w:rsidRPr="00834920">
        <w:rPr>
          <w:lang w:bidi="ne-NP"/>
        </w:rPr>
        <w:t xml:space="preserve">. </w:t>
      </w:r>
      <w:r w:rsidR="00C375C1" w:rsidRPr="00834920">
        <w:rPr>
          <w:lang w:bidi="ne-NP"/>
        </w:rPr>
        <w:t>If</w:t>
      </w:r>
      <w:r w:rsidR="00862235" w:rsidRPr="00834920">
        <w:rPr>
          <w:lang w:bidi="ne-NP"/>
        </w:rPr>
        <w:t xml:space="preserve"> there </w:t>
      </w:r>
      <w:r w:rsidR="00C375C1" w:rsidRPr="00834920">
        <w:rPr>
          <w:lang w:bidi="ne-NP"/>
        </w:rPr>
        <w:t>is</w:t>
      </w:r>
      <w:r w:rsidR="00862235" w:rsidRPr="00834920">
        <w:rPr>
          <w:lang w:bidi="ne-NP"/>
        </w:rPr>
        <w:t xml:space="preserve"> any information</w:t>
      </w:r>
      <w:r w:rsidR="008B610D" w:rsidRPr="00834920">
        <w:rPr>
          <w:lang w:bidi="ne-NP"/>
        </w:rPr>
        <w:t>,</w:t>
      </w:r>
      <w:r w:rsidR="00862235" w:rsidRPr="00834920">
        <w:rPr>
          <w:lang w:bidi="ne-NP"/>
        </w:rPr>
        <w:t xml:space="preserve"> in part</w:t>
      </w:r>
      <w:r w:rsidR="008B610D" w:rsidRPr="00834920">
        <w:rPr>
          <w:lang w:bidi="ne-NP"/>
        </w:rPr>
        <w:t>,</w:t>
      </w:r>
      <w:r w:rsidR="00862235" w:rsidRPr="00834920">
        <w:rPr>
          <w:lang w:bidi="ne-NP"/>
        </w:rPr>
        <w:t xml:space="preserve"> or whole</w:t>
      </w:r>
      <w:r w:rsidR="008B610D" w:rsidRPr="00834920">
        <w:rPr>
          <w:lang w:bidi="ne-NP"/>
        </w:rPr>
        <w:t>,</w:t>
      </w:r>
      <w:r w:rsidR="00862235" w:rsidRPr="00834920">
        <w:rPr>
          <w:lang w:bidi="ne-NP"/>
        </w:rPr>
        <w:t xml:space="preserve"> as defined by </w:t>
      </w:r>
      <w:r w:rsidR="00FC25FA" w:rsidRPr="00834920">
        <w:rPr>
          <w:lang w:bidi="ne-NP"/>
        </w:rPr>
        <w:t xml:space="preserve">the </w:t>
      </w:r>
      <w:proofErr w:type="spellStart"/>
      <w:r w:rsidR="00862235" w:rsidRPr="00834920">
        <w:rPr>
          <w:lang w:bidi="ne-NP"/>
        </w:rPr>
        <w:t>HPD</w:t>
      </w:r>
      <w:proofErr w:type="spellEnd"/>
      <w:r w:rsidR="00862235" w:rsidRPr="00834920">
        <w:rPr>
          <w:lang w:bidi="ne-NP"/>
        </w:rPr>
        <w:t xml:space="preserve"> </w:t>
      </w:r>
      <w:r w:rsidR="00256931" w:rsidRPr="00834920">
        <w:rPr>
          <w:lang w:bidi="ne-NP"/>
        </w:rPr>
        <w:t>Profile</w:t>
      </w:r>
      <w:r w:rsidR="00FC25FA" w:rsidRPr="00834920">
        <w:rPr>
          <w:lang w:bidi="ne-NP"/>
        </w:rPr>
        <w:t xml:space="preserve"> </w:t>
      </w:r>
      <w:r w:rsidR="00862235" w:rsidRPr="00834920">
        <w:rPr>
          <w:lang w:bidi="ne-NP"/>
        </w:rPr>
        <w:t>schema or</w:t>
      </w:r>
      <w:r w:rsidR="00800BFD" w:rsidRPr="00834920">
        <w:rPr>
          <w:lang w:bidi="ne-NP"/>
        </w:rPr>
        <w:t xml:space="preserve"> </w:t>
      </w:r>
      <w:r w:rsidRPr="00834920">
        <w:rPr>
          <w:lang w:bidi="ne-NP"/>
        </w:rPr>
        <w:t xml:space="preserve">any </w:t>
      </w:r>
      <w:r w:rsidR="00DD6508" w:rsidRPr="00834920">
        <w:rPr>
          <w:lang w:bidi="ne-NP"/>
        </w:rPr>
        <w:t xml:space="preserve">extensions to the </w:t>
      </w:r>
      <w:r w:rsidR="00FC25FA" w:rsidRPr="00834920">
        <w:rPr>
          <w:lang w:bidi="ne-NP"/>
        </w:rPr>
        <w:t xml:space="preserve">given </w:t>
      </w:r>
      <w:r w:rsidR="00DD6508" w:rsidRPr="00834920">
        <w:rPr>
          <w:lang w:bidi="ne-NP"/>
        </w:rPr>
        <w:t>schema</w:t>
      </w:r>
      <w:r w:rsidR="008B610D" w:rsidRPr="00834920">
        <w:rPr>
          <w:lang w:bidi="ne-NP"/>
        </w:rPr>
        <w:t>,</w:t>
      </w:r>
      <w:r w:rsidR="00862235" w:rsidRPr="00834920">
        <w:rPr>
          <w:lang w:bidi="ne-NP"/>
        </w:rPr>
        <w:t xml:space="preserve"> that</w:t>
      </w:r>
      <w:r w:rsidR="00DD6508" w:rsidRPr="00834920">
        <w:rPr>
          <w:lang w:bidi="ne-NP"/>
        </w:rPr>
        <w:t xml:space="preserve"> </w:t>
      </w:r>
      <w:r w:rsidR="00FC25FA" w:rsidRPr="00834920">
        <w:rPr>
          <w:lang w:bidi="ne-NP"/>
        </w:rPr>
        <w:t>is considered private or sensitive</w:t>
      </w:r>
      <w:r w:rsidRPr="00834920">
        <w:rPr>
          <w:lang w:bidi="ne-NP"/>
        </w:rPr>
        <w:t>,</w:t>
      </w:r>
      <w:r w:rsidR="00DD6508" w:rsidRPr="00834920">
        <w:rPr>
          <w:lang w:bidi="ne-NP"/>
        </w:rPr>
        <w:t xml:space="preserve"> then </w:t>
      </w:r>
      <w:r w:rsidR="00862235" w:rsidRPr="00834920">
        <w:rPr>
          <w:lang w:bidi="ne-NP"/>
        </w:rPr>
        <w:t>appropriate</w:t>
      </w:r>
      <w:r w:rsidR="00DD6508" w:rsidRPr="00834920">
        <w:rPr>
          <w:lang w:bidi="ne-NP"/>
        </w:rPr>
        <w:t xml:space="preserve"> security </w:t>
      </w:r>
      <w:r w:rsidR="00862235" w:rsidRPr="00834920">
        <w:rPr>
          <w:lang w:bidi="ne-NP"/>
        </w:rPr>
        <w:t xml:space="preserve">and privacy procedures </w:t>
      </w:r>
      <w:r w:rsidRPr="00834920">
        <w:rPr>
          <w:lang w:bidi="ne-NP"/>
        </w:rPr>
        <w:t>shall</w:t>
      </w:r>
      <w:r w:rsidR="00DD6508" w:rsidRPr="00834920">
        <w:rPr>
          <w:lang w:bidi="ne-NP"/>
        </w:rPr>
        <w:t xml:space="preserve"> be c</w:t>
      </w:r>
      <w:r w:rsidR="00800BFD" w:rsidRPr="00834920">
        <w:rPr>
          <w:lang w:bidi="ne-NP"/>
        </w:rPr>
        <w:t>onsidered</w:t>
      </w:r>
      <w:r w:rsidR="00FC25FA" w:rsidRPr="00834920">
        <w:rPr>
          <w:lang w:bidi="ne-NP"/>
        </w:rPr>
        <w:t xml:space="preserve"> to protect that information</w:t>
      </w:r>
      <w:r w:rsidR="00800BFD" w:rsidRPr="00834920">
        <w:rPr>
          <w:lang w:bidi="ne-NP"/>
        </w:rPr>
        <w:t xml:space="preserve">. </w:t>
      </w:r>
    </w:p>
    <w:p w14:paraId="4582508F" w14:textId="77777777" w:rsidR="00E96769" w:rsidRPr="00834920" w:rsidRDefault="00AD47BC" w:rsidP="00FF0463">
      <w:pPr>
        <w:pStyle w:val="BodyText"/>
        <w:rPr>
          <w:lang w:bidi="ne-NP"/>
        </w:rPr>
      </w:pPr>
      <w:r w:rsidRPr="00834920">
        <w:rPr>
          <w:lang w:bidi="ne-NP"/>
        </w:rPr>
        <w:t>For general IHE risks and threats please see ITI TF-1:</w:t>
      </w:r>
      <w:r w:rsidR="00831E0C" w:rsidRPr="00834920">
        <w:rPr>
          <w:lang w:bidi="ne-NP"/>
        </w:rPr>
        <w:t xml:space="preserve"> Appendix </w:t>
      </w:r>
      <w:r w:rsidR="00615173" w:rsidRPr="00834920">
        <w:rPr>
          <w:lang w:bidi="ne-NP"/>
        </w:rPr>
        <w:t>G</w:t>
      </w:r>
      <w:r w:rsidR="00831E0C" w:rsidRPr="00834920">
        <w:rPr>
          <w:lang w:bidi="ne-NP"/>
        </w:rPr>
        <w:t xml:space="preserve">. </w:t>
      </w:r>
    </w:p>
    <w:p w14:paraId="33594941" w14:textId="77777777" w:rsidR="00831E0C" w:rsidRPr="00834920" w:rsidRDefault="00316C3F" w:rsidP="00C82234">
      <w:pPr>
        <w:pStyle w:val="BodyText"/>
        <w:rPr>
          <w:lang w:bidi="ne-NP"/>
        </w:rPr>
      </w:pPr>
      <w:r w:rsidRPr="00834920">
        <w:rPr>
          <w:lang w:bidi="ne-NP"/>
        </w:rPr>
        <w:t>Some</w:t>
      </w:r>
      <w:r w:rsidR="00831E0C" w:rsidRPr="00834920">
        <w:rPr>
          <w:lang w:bidi="ne-NP"/>
        </w:rPr>
        <w:t xml:space="preserve"> </w:t>
      </w:r>
      <w:r w:rsidR="001D4C2F" w:rsidRPr="00834920">
        <w:rPr>
          <w:lang w:bidi="ne-NP"/>
        </w:rPr>
        <w:t>categories of risks currently identified for consideration are</w:t>
      </w:r>
      <w:r w:rsidR="00831E0C" w:rsidRPr="00834920">
        <w:rPr>
          <w:lang w:bidi="ne-NP"/>
        </w:rPr>
        <w:t>:</w:t>
      </w:r>
    </w:p>
    <w:p w14:paraId="035C0B26" w14:textId="77777777" w:rsidR="00831E0C" w:rsidRPr="00834920" w:rsidRDefault="00831E0C" w:rsidP="00061A51">
      <w:pPr>
        <w:pStyle w:val="ListBullet2"/>
        <w:rPr>
          <w:lang w:bidi="ne-NP"/>
        </w:rPr>
      </w:pPr>
      <w:r w:rsidRPr="00834920">
        <w:rPr>
          <w:lang w:bidi="ne-NP"/>
        </w:rPr>
        <w:lastRenderedPageBreak/>
        <w:t>The possibility of inaccurate or unverified provider data being fed to the Provider Information Directory</w:t>
      </w:r>
      <w:r w:rsidR="00E96769" w:rsidRPr="00834920">
        <w:rPr>
          <w:lang w:bidi="ne-NP"/>
        </w:rPr>
        <w:t>.</w:t>
      </w:r>
    </w:p>
    <w:p w14:paraId="7D245DAF" w14:textId="77777777" w:rsidR="00E96769" w:rsidRPr="00834920" w:rsidRDefault="00E96769" w:rsidP="00061A51">
      <w:pPr>
        <w:pStyle w:val="ListBullet2"/>
        <w:rPr>
          <w:lang w:bidi="ne-NP"/>
        </w:rPr>
      </w:pPr>
      <w:r w:rsidRPr="00834920">
        <w:rPr>
          <w:lang w:bidi="ne-NP"/>
        </w:rPr>
        <w:t>Accidental release of provider information protected by additional regulation or law.</w:t>
      </w:r>
    </w:p>
    <w:p w14:paraId="772AFB35" w14:textId="77777777" w:rsidR="001D4C2F" w:rsidRPr="00834920" w:rsidRDefault="001D4C2F" w:rsidP="00061A51">
      <w:pPr>
        <w:pStyle w:val="ListBullet2"/>
        <w:rPr>
          <w:lang w:bidi="ne-NP"/>
        </w:rPr>
      </w:pPr>
      <w:r w:rsidRPr="00834920">
        <w:rPr>
          <w:lang w:bidi="ne-NP"/>
        </w:rPr>
        <w:t xml:space="preserve">Malicious attacks to the data, modifying the data either in transmission or at the Provider Information Source or </w:t>
      </w:r>
      <w:r w:rsidR="00862235" w:rsidRPr="00834920">
        <w:rPr>
          <w:lang w:bidi="ne-NP"/>
        </w:rPr>
        <w:t xml:space="preserve">at </w:t>
      </w:r>
      <w:r w:rsidRPr="00834920">
        <w:rPr>
          <w:lang w:bidi="ne-NP"/>
        </w:rPr>
        <w:t xml:space="preserve">Provider Information Directory sites. </w:t>
      </w:r>
    </w:p>
    <w:p w14:paraId="46F40B2D" w14:textId="77777777" w:rsidR="001D4C2F" w:rsidRPr="00834920" w:rsidRDefault="001D4C2F" w:rsidP="00061A51">
      <w:pPr>
        <w:pStyle w:val="ListBullet2"/>
        <w:rPr>
          <w:lang w:bidi="ne-NP"/>
        </w:rPr>
      </w:pPr>
      <w:r w:rsidRPr="00834920">
        <w:rPr>
          <w:lang w:bidi="ne-NP"/>
        </w:rPr>
        <w:t xml:space="preserve">Policies and procedures for the verification, validation, and reconciliation of data are ineffective or inconsistent. </w:t>
      </w:r>
    </w:p>
    <w:p w14:paraId="1B5D9EFB" w14:textId="77777777" w:rsidR="00CB748C" w:rsidRPr="00834920" w:rsidRDefault="009A5958" w:rsidP="00061A51">
      <w:pPr>
        <w:pStyle w:val="ListBullet2"/>
      </w:pPr>
      <w:r w:rsidRPr="00834920">
        <w:t xml:space="preserve">Any activity performed </w:t>
      </w:r>
      <w:r w:rsidR="00EE56B9" w:rsidRPr="00834920">
        <w:t xml:space="preserve">on </w:t>
      </w:r>
      <w:proofErr w:type="spellStart"/>
      <w:r w:rsidR="00EE56B9" w:rsidRPr="00834920">
        <w:t>HPD</w:t>
      </w:r>
      <w:proofErr w:type="spellEnd"/>
      <w:r w:rsidR="00EE56B9" w:rsidRPr="00834920">
        <w:t xml:space="preserve"> data by Provider Information Consumer </w:t>
      </w:r>
      <w:r w:rsidRPr="00834920">
        <w:t>with the expectation that data are authoritative. For instance, PHI could be transmitted to a FAX number, a mailing address, or a health internet addres</w:t>
      </w:r>
      <w:r w:rsidR="00EE56B9" w:rsidRPr="00834920">
        <w:t>s with the expectation that the addresses are authoritative.</w:t>
      </w:r>
    </w:p>
    <w:p w14:paraId="71A8D0A8" w14:textId="77777777" w:rsidR="00AD47BC" w:rsidRPr="00834920" w:rsidRDefault="00CB748C" w:rsidP="00061A51">
      <w:pPr>
        <w:pStyle w:val="BodyText"/>
        <w:rPr>
          <w:lang w:bidi="ne-NP"/>
        </w:rPr>
      </w:pPr>
      <w:r w:rsidRPr="00834920">
        <w:rPr>
          <w:lang w:bidi="ne-NP"/>
        </w:rPr>
        <w:t>The following sh</w:t>
      </w:r>
      <w:r w:rsidR="00E96769" w:rsidRPr="00834920">
        <w:rPr>
          <w:lang w:bidi="ne-NP"/>
        </w:rPr>
        <w:t>all</w:t>
      </w:r>
      <w:r w:rsidRPr="00834920">
        <w:rPr>
          <w:lang w:bidi="ne-NP"/>
        </w:rPr>
        <w:t xml:space="preserve"> be considered</w:t>
      </w:r>
      <w:r w:rsidR="00EF432C" w:rsidRPr="00834920">
        <w:rPr>
          <w:lang w:bidi="ne-NP"/>
        </w:rPr>
        <w:t xml:space="preserve"> by implementers of the profile, as part of the planning process for implementation</w:t>
      </w:r>
      <w:r w:rsidR="001C0C17" w:rsidRPr="00834920">
        <w:rPr>
          <w:lang w:bidi="ne-NP"/>
        </w:rPr>
        <w:t>:</w:t>
      </w:r>
    </w:p>
    <w:p w14:paraId="7459B630" w14:textId="77777777" w:rsidR="00E96769" w:rsidRPr="00834920" w:rsidRDefault="00E96769" w:rsidP="00061A51">
      <w:pPr>
        <w:pStyle w:val="ListBullet2"/>
        <w:rPr>
          <w:lang w:bidi="ne-NP"/>
        </w:rPr>
      </w:pPr>
      <w:r w:rsidRPr="00834920">
        <w:rPr>
          <w:lang w:bidi="ne-NP"/>
        </w:rPr>
        <w:t>Implement and enforce policies and procedure to validate the provider information before it is stored and published by Provider Information Directory</w:t>
      </w:r>
    </w:p>
    <w:p w14:paraId="30AF44B4" w14:textId="77777777" w:rsidR="001354DD" w:rsidRPr="00834920" w:rsidRDefault="001354DD" w:rsidP="00061A51">
      <w:pPr>
        <w:pStyle w:val="ListBullet2"/>
        <w:rPr>
          <w:lang w:bidi="ne-NP"/>
        </w:rPr>
      </w:pPr>
      <w:r w:rsidRPr="00834920">
        <w:rPr>
          <w:lang w:bidi="ne-NP"/>
        </w:rPr>
        <w:t xml:space="preserve">The Audit Trail and Node Authentication (ATNA) </w:t>
      </w:r>
      <w:r w:rsidR="00256931" w:rsidRPr="00834920">
        <w:rPr>
          <w:lang w:bidi="ne-NP"/>
        </w:rPr>
        <w:t>Profile</w:t>
      </w:r>
      <w:r w:rsidRPr="00834920">
        <w:rPr>
          <w:lang w:bidi="ne-NP"/>
        </w:rPr>
        <w:t xml:space="preserve"> </w:t>
      </w:r>
      <w:r w:rsidR="00EF432C" w:rsidRPr="00834920">
        <w:rPr>
          <w:lang w:bidi="ne-NP"/>
        </w:rPr>
        <w:t xml:space="preserve">should be considered </w:t>
      </w:r>
      <w:r w:rsidRPr="00834920">
        <w:rPr>
          <w:lang w:bidi="ne-NP"/>
        </w:rPr>
        <w:t>to ensure that nodes</w:t>
      </w:r>
      <w:r w:rsidR="00CB748C" w:rsidRPr="00834920">
        <w:rPr>
          <w:lang w:bidi="ne-NP"/>
        </w:rPr>
        <w:t xml:space="preserve"> </w:t>
      </w:r>
      <w:r w:rsidRPr="00834920">
        <w:rPr>
          <w:lang w:bidi="ne-NP"/>
        </w:rPr>
        <w:t>in a network are authenticated.</w:t>
      </w:r>
    </w:p>
    <w:p w14:paraId="4EEB6B35" w14:textId="77777777" w:rsidR="001354DD" w:rsidRPr="00834920" w:rsidRDefault="001354DD" w:rsidP="00061A51">
      <w:pPr>
        <w:pStyle w:val="ListBullet2"/>
        <w:rPr>
          <w:lang w:bidi="ne-NP"/>
        </w:rPr>
      </w:pPr>
      <w:r w:rsidRPr="00834920">
        <w:rPr>
          <w:lang w:bidi="ne-NP"/>
        </w:rPr>
        <w:t xml:space="preserve">The ATNA </w:t>
      </w:r>
      <w:r w:rsidR="00256931" w:rsidRPr="00834920">
        <w:rPr>
          <w:lang w:bidi="ne-NP"/>
        </w:rPr>
        <w:t>Profile</w:t>
      </w:r>
      <w:r w:rsidRPr="00834920">
        <w:rPr>
          <w:lang w:bidi="ne-NP"/>
        </w:rPr>
        <w:t xml:space="preserve"> </w:t>
      </w:r>
      <w:r w:rsidR="00862235" w:rsidRPr="00834920">
        <w:rPr>
          <w:lang w:bidi="ne-NP"/>
        </w:rPr>
        <w:t xml:space="preserve">to capture and record audit trail events related to </w:t>
      </w:r>
      <w:r w:rsidR="001C0C17" w:rsidRPr="00834920">
        <w:rPr>
          <w:lang w:bidi="ne-NP"/>
        </w:rPr>
        <w:t xml:space="preserve">the </w:t>
      </w:r>
      <w:r w:rsidR="00862235" w:rsidRPr="00834920">
        <w:rPr>
          <w:lang w:bidi="ne-NP"/>
        </w:rPr>
        <w:t xml:space="preserve">Provider </w:t>
      </w:r>
      <w:r w:rsidR="001C0C17" w:rsidRPr="00834920">
        <w:rPr>
          <w:lang w:bidi="ne-NP"/>
        </w:rPr>
        <w:t xml:space="preserve">Information </w:t>
      </w:r>
      <w:r w:rsidR="00862235" w:rsidRPr="00834920">
        <w:rPr>
          <w:lang w:bidi="ne-NP"/>
        </w:rPr>
        <w:t xml:space="preserve">Feed </w:t>
      </w:r>
      <w:r w:rsidR="001C0C17" w:rsidRPr="00834920">
        <w:rPr>
          <w:lang w:bidi="ne-NP"/>
        </w:rPr>
        <w:t>t</w:t>
      </w:r>
      <w:r w:rsidR="00862235" w:rsidRPr="00834920">
        <w:rPr>
          <w:lang w:bidi="ne-NP"/>
        </w:rPr>
        <w:t xml:space="preserve">ransaction. </w:t>
      </w:r>
    </w:p>
    <w:p w14:paraId="387CA479" w14:textId="77777777" w:rsidR="00316C3F" w:rsidRPr="00834920" w:rsidRDefault="001354DD" w:rsidP="00061A51">
      <w:pPr>
        <w:pStyle w:val="ListBullet2"/>
        <w:rPr>
          <w:lang w:bidi="ne-NP"/>
        </w:rPr>
      </w:pPr>
      <w:r w:rsidRPr="00834920">
        <w:rPr>
          <w:lang w:bidi="ne-NP"/>
        </w:rPr>
        <w:t>The Enterprise User Authentication (</w:t>
      </w:r>
      <w:proofErr w:type="spellStart"/>
      <w:r w:rsidRPr="00834920">
        <w:rPr>
          <w:lang w:bidi="ne-NP"/>
        </w:rPr>
        <w:t>EUA</w:t>
      </w:r>
      <w:proofErr w:type="spellEnd"/>
      <w:r w:rsidRPr="00834920">
        <w:rPr>
          <w:lang w:bidi="ne-NP"/>
        </w:rPr>
        <w:t xml:space="preserve">) </w:t>
      </w:r>
      <w:r w:rsidR="00256931" w:rsidRPr="00834920">
        <w:rPr>
          <w:lang w:bidi="ne-NP"/>
        </w:rPr>
        <w:t>Profile</w:t>
      </w:r>
      <w:r w:rsidRPr="00834920">
        <w:rPr>
          <w:lang w:bidi="ne-NP"/>
        </w:rPr>
        <w:t xml:space="preserve"> to authenticate </w:t>
      </w:r>
      <w:r w:rsidR="00FC25FA" w:rsidRPr="00834920">
        <w:rPr>
          <w:lang w:bidi="ne-NP"/>
        </w:rPr>
        <w:t>Provider Information Source and/or Provider Information Consumer</w:t>
      </w:r>
      <w:r w:rsidR="00722363" w:rsidRPr="00834920">
        <w:rPr>
          <w:lang w:bidi="ne-NP"/>
        </w:rPr>
        <w:t xml:space="preserve"> </w:t>
      </w:r>
      <w:r w:rsidR="00496478" w:rsidRPr="00834920">
        <w:rPr>
          <w:lang w:bidi="ne-NP"/>
        </w:rPr>
        <w:t>if</w:t>
      </w:r>
      <w:r w:rsidR="00722363" w:rsidRPr="00834920">
        <w:rPr>
          <w:lang w:bidi="ne-NP"/>
        </w:rPr>
        <w:t xml:space="preserve"> access to query or feed information is limited and controlled</w:t>
      </w:r>
      <w:r w:rsidRPr="00834920">
        <w:rPr>
          <w:lang w:bidi="ne-NP"/>
        </w:rPr>
        <w:t>.</w:t>
      </w:r>
      <w:r w:rsidR="00722363" w:rsidRPr="00834920">
        <w:t xml:space="preserve"> </w:t>
      </w:r>
      <w:r w:rsidR="00722363" w:rsidRPr="00834920">
        <w:rPr>
          <w:lang w:bidi="ne-NP"/>
        </w:rPr>
        <w:t xml:space="preserve">If </w:t>
      </w:r>
      <w:proofErr w:type="spellStart"/>
      <w:r w:rsidR="00722363" w:rsidRPr="00834920">
        <w:rPr>
          <w:lang w:bidi="ne-NP"/>
        </w:rPr>
        <w:t>HPD</w:t>
      </w:r>
      <w:proofErr w:type="spellEnd"/>
      <w:r w:rsidR="00722363" w:rsidRPr="00834920">
        <w:rPr>
          <w:lang w:bidi="ne-NP"/>
        </w:rPr>
        <w:t xml:space="preserve"> is going to be public, open and searchable by anyone, the user authentication may not be applicable. </w:t>
      </w:r>
    </w:p>
    <w:p w14:paraId="20BE9618" w14:textId="77777777" w:rsidR="00FC25FA" w:rsidRPr="00834920" w:rsidRDefault="00FC25FA" w:rsidP="00061A51">
      <w:pPr>
        <w:pStyle w:val="ListBullet2"/>
        <w:rPr>
          <w:lang w:bidi="ne-NP"/>
        </w:rPr>
      </w:pPr>
      <w:r w:rsidRPr="00834920">
        <w:rPr>
          <w:lang w:bidi="ne-NP"/>
        </w:rPr>
        <w:t>The Cross-Enterprise User Assertion (</w:t>
      </w:r>
      <w:proofErr w:type="spellStart"/>
      <w:r w:rsidRPr="00834920">
        <w:rPr>
          <w:lang w:bidi="ne-NP"/>
        </w:rPr>
        <w:t>XUA</w:t>
      </w:r>
      <w:proofErr w:type="spellEnd"/>
      <w:r w:rsidRPr="00834920">
        <w:rPr>
          <w:lang w:bidi="ne-NP"/>
        </w:rPr>
        <w:t xml:space="preserve">) to assert Provider Information Consumer credentials for the purpose of </w:t>
      </w:r>
      <w:r w:rsidR="00E96769" w:rsidRPr="00834920">
        <w:rPr>
          <w:lang w:bidi="ne-NP"/>
        </w:rPr>
        <w:t xml:space="preserve">enforcing </w:t>
      </w:r>
      <w:r w:rsidRPr="00834920">
        <w:rPr>
          <w:lang w:bidi="ne-NP"/>
        </w:rPr>
        <w:t>Role Based Access Control (</w:t>
      </w:r>
      <w:proofErr w:type="spellStart"/>
      <w:r w:rsidRPr="00834920">
        <w:rPr>
          <w:lang w:bidi="ne-NP"/>
        </w:rPr>
        <w:t>RBAC</w:t>
      </w:r>
      <w:proofErr w:type="spellEnd"/>
      <w:r w:rsidRPr="00834920">
        <w:rPr>
          <w:lang w:bidi="ne-NP"/>
        </w:rPr>
        <w:t>)</w:t>
      </w:r>
      <w:r w:rsidR="00E96769" w:rsidRPr="00834920">
        <w:rPr>
          <w:lang w:bidi="ne-NP"/>
        </w:rPr>
        <w:t xml:space="preserve"> </w:t>
      </w:r>
      <w:r w:rsidR="00384F25" w:rsidRPr="00834920">
        <w:rPr>
          <w:lang w:bidi="ne-NP"/>
        </w:rPr>
        <w:t xml:space="preserve">and </w:t>
      </w:r>
      <w:r w:rsidR="00E96769" w:rsidRPr="00834920">
        <w:rPr>
          <w:lang w:bidi="ne-NP"/>
        </w:rPr>
        <w:t xml:space="preserve">protecting any </w:t>
      </w:r>
      <w:r w:rsidR="00384F25" w:rsidRPr="00834920">
        <w:rPr>
          <w:lang w:bidi="ne-NP"/>
        </w:rPr>
        <w:t xml:space="preserve">non-public </w:t>
      </w:r>
      <w:r w:rsidR="00E96769" w:rsidRPr="00834920">
        <w:rPr>
          <w:lang w:bidi="ne-NP"/>
        </w:rPr>
        <w:t>sensitive information</w:t>
      </w:r>
      <w:r w:rsidR="00496478" w:rsidRPr="00834920">
        <w:rPr>
          <w:lang w:bidi="ne-NP"/>
        </w:rPr>
        <w:t xml:space="preserve"> if access to query information is limited and controlled.</w:t>
      </w:r>
    </w:p>
    <w:p w14:paraId="4A90CBEB" w14:textId="77777777" w:rsidR="00E96769" w:rsidRPr="00834920" w:rsidRDefault="001354DD" w:rsidP="00061A51">
      <w:pPr>
        <w:pStyle w:val="ListBullet2"/>
        <w:rPr>
          <w:lang w:bidi="ne-NP"/>
        </w:rPr>
      </w:pPr>
      <w:r w:rsidRPr="00834920">
        <w:rPr>
          <w:lang w:bidi="ne-NP"/>
        </w:rPr>
        <w:t>The Personnel White Pages (</w:t>
      </w:r>
      <w:proofErr w:type="spellStart"/>
      <w:r w:rsidRPr="00834920">
        <w:rPr>
          <w:lang w:bidi="ne-NP"/>
        </w:rPr>
        <w:t>PWP</w:t>
      </w:r>
      <w:proofErr w:type="spellEnd"/>
      <w:r w:rsidRPr="00834920">
        <w:rPr>
          <w:lang w:bidi="ne-NP"/>
        </w:rPr>
        <w:t xml:space="preserve">) </w:t>
      </w:r>
      <w:r w:rsidR="00256931" w:rsidRPr="00834920">
        <w:rPr>
          <w:lang w:bidi="ne-NP"/>
        </w:rPr>
        <w:t>Profile</w:t>
      </w:r>
      <w:r w:rsidRPr="00834920">
        <w:rPr>
          <w:lang w:bidi="ne-NP"/>
        </w:rPr>
        <w:t xml:space="preserve"> provides a repository that may be used to hold system</w:t>
      </w:r>
      <w:r w:rsidR="00316C3F" w:rsidRPr="00834920">
        <w:rPr>
          <w:lang w:bidi="ne-NP"/>
        </w:rPr>
        <w:t xml:space="preserve"> </w:t>
      </w:r>
      <w:r w:rsidRPr="00834920">
        <w:rPr>
          <w:lang w:bidi="ne-NP"/>
        </w:rPr>
        <w:t>users' identification data.</w:t>
      </w:r>
    </w:p>
    <w:p w14:paraId="2FEBCEDD" w14:textId="77777777" w:rsidR="00E96769" w:rsidRPr="00834920" w:rsidRDefault="00E96769" w:rsidP="00061A51">
      <w:pPr>
        <w:pStyle w:val="ListBullet2"/>
        <w:rPr>
          <w:lang w:bidi="ne-NP"/>
        </w:rPr>
      </w:pPr>
      <w:r w:rsidRPr="00834920">
        <w:rPr>
          <w:lang w:bidi="ne-NP"/>
        </w:rPr>
        <w:t>The best practices for Infrastructure and Network Security: Protecting Application and Data zone by the Demilitarized zone (DMZ)</w:t>
      </w:r>
    </w:p>
    <w:p w14:paraId="046BBB9F" w14:textId="77777777" w:rsidR="00862235" w:rsidRPr="00834920" w:rsidRDefault="00E96769" w:rsidP="008172D9">
      <w:pPr>
        <w:pStyle w:val="ListBullet2"/>
        <w:rPr>
          <w:lang w:bidi="ne-NP"/>
        </w:rPr>
      </w:pPr>
      <w:r w:rsidRPr="00834920">
        <w:rPr>
          <w:lang w:bidi="ne-NP"/>
        </w:rPr>
        <w:t>The best practices of operations management for network monitoring, intrusion detection and secured data backups.</w:t>
      </w:r>
    </w:p>
    <w:p w14:paraId="3409733E" w14:textId="77777777" w:rsidR="00076AD1" w:rsidRPr="00834920" w:rsidRDefault="001354DD" w:rsidP="00061A51">
      <w:pPr>
        <w:pStyle w:val="BodyText"/>
        <w:rPr>
          <w:lang w:bidi="ne-NP"/>
        </w:rPr>
      </w:pPr>
      <w:r w:rsidRPr="00834920">
        <w:rPr>
          <w:lang w:bidi="ne-NP"/>
        </w:rPr>
        <w:t>Implementers may follow these IHE profiles to fulfill some of their security needs. It is understood</w:t>
      </w:r>
      <w:r w:rsidR="00316C3F" w:rsidRPr="00834920">
        <w:rPr>
          <w:lang w:bidi="ne-NP"/>
        </w:rPr>
        <w:t xml:space="preserve"> </w:t>
      </w:r>
      <w:r w:rsidRPr="00834920">
        <w:rPr>
          <w:lang w:bidi="ne-NP"/>
        </w:rPr>
        <w:t>that institutions must implement policy and workflow steps to satisfy enterprise needs and to</w:t>
      </w:r>
      <w:r w:rsidR="00316C3F" w:rsidRPr="00834920">
        <w:rPr>
          <w:lang w:bidi="ne-NP"/>
        </w:rPr>
        <w:t xml:space="preserve"> </w:t>
      </w:r>
      <w:r w:rsidRPr="00834920">
        <w:rPr>
          <w:lang w:bidi="ne-NP"/>
        </w:rPr>
        <w:t>comply with regulatory requirements.</w:t>
      </w:r>
    </w:p>
    <w:p w14:paraId="6996D901" w14:textId="77777777" w:rsidR="00862235" w:rsidRPr="00834920" w:rsidRDefault="00862235" w:rsidP="00061A51">
      <w:pPr>
        <w:pStyle w:val="BodyText"/>
        <w:rPr>
          <w:lang w:bidi="ne-NP"/>
        </w:rPr>
      </w:pPr>
      <w:r w:rsidRPr="00834920">
        <w:rPr>
          <w:lang w:bidi="ne-NP"/>
        </w:rPr>
        <w:lastRenderedPageBreak/>
        <w:t xml:space="preserve">The </w:t>
      </w:r>
      <w:proofErr w:type="spellStart"/>
      <w:r w:rsidRPr="00834920">
        <w:rPr>
          <w:lang w:bidi="ne-NP"/>
        </w:rPr>
        <w:t>HPD</w:t>
      </w:r>
      <w:proofErr w:type="spellEnd"/>
      <w:r w:rsidRPr="00834920">
        <w:rPr>
          <w:lang w:bidi="ne-NP"/>
        </w:rPr>
        <w:t xml:space="preserve"> implement</w:t>
      </w:r>
      <w:r w:rsidR="00C375C1" w:rsidRPr="00834920">
        <w:rPr>
          <w:lang w:bidi="ne-NP"/>
        </w:rPr>
        <w:t>e</w:t>
      </w:r>
      <w:r w:rsidRPr="00834920">
        <w:rPr>
          <w:lang w:bidi="ne-NP"/>
        </w:rPr>
        <w:t xml:space="preserve">r is </w:t>
      </w:r>
      <w:r w:rsidR="00384F25" w:rsidRPr="00834920">
        <w:rPr>
          <w:lang w:bidi="ne-NP"/>
        </w:rPr>
        <w:t xml:space="preserve">further </w:t>
      </w:r>
      <w:r w:rsidRPr="00834920">
        <w:rPr>
          <w:lang w:bidi="ne-NP"/>
        </w:rPr>
        <w:t xml:space="preserve">advised that many risks </w:t>
      </w:r>
      <w:r w:rsidR="00384F25" w:rsidRPr="00834920">
        <w:rPr>
          <w:lang w:bidi="ne-NP"/>
        </w:rPr>
        <w:t xml:space="preserve">associated with physical security, operational management </w:t>
      </w:r>
      <w:r w:rsidR="00845754" w:rsidRPr="00834920">
        <w:rPr>
          <w:lang w:bidi="ne-NP"/>
        </w:rPr>
        <w:t>cannot</w:t>
      </w:r>
      <w:r w:rsidRPr="00834920">
        <w:rPr>
          <w:lang w:bidi="ne-NP"/>
        </w:rPr>
        <w:t xml:space="preserve"> be mitigated by the </w:t>
      </w:r>
      <w:proofErr w:type="spellStart"/>
      <w:r w:rsidR="00384F25" w:rsidRPr="00834920">
        <w:rPr>
          <w:lang w:bidi="ne-NP"/>
        </w:rPr>
        <w:t>HPD</w:t>
      </w:r>
      <w:proofErr w:type="spellEnd"/>
      <w:r w:rsidRPr="00834920">
        <w:rPr>
          <w:lang w:bidi="ne-NP"/>
        </w:rPr>
        <w:t xml:space="preserve"> </w:t>
      </w:r>
      <w:r w:rsidR="00256931" w:rsidRPr="00834920">
        <w:rPr>
          <w:lang w:bidi="ne-NP"/>
        </w:rPr>
        <w:t>Profile</w:t>
      </w:r>
      <w:r w:rsidRPr="00834920">
        <w:rPr>
          <w:lang w:bidi="ne-NP"/>
        </w:rPr>
        <w:t xml:space="preserve"> and instead responsibility for mitigation is transferred to the </w:t>
      </w:r>
      <w:proofErr w:type="spellStart"/>
      <w:r w:rsidRPr="00834920">
        <w:rPr>
          <w:lang w:bidi="ne-NP"/>
        </w:rPr>
        <w:t>HPD</w:t>
      </w:r>
      <w:proofErr w:type="spellEnd"/>
      <w:r w:rsidRPr="00834920">
        <w:rPr>
          <w:lang w:bidi="ne-NP"/>
        </w:rPr>
        <w:t xml:space="preserve"> implement</w:t>
      </w:r>
      <w:r w:rsidR="00C375C1" w:rsidRPr="00834920">
        <w:rPr>
          <w:lang w:bidi="ne-NP"/>
        </w:rPr>
        <w:t>e</w:t>
      </w:r>
      <w:r w:rsidRPr="00834920">
        <w:rPr>
          <w:lang w:bidi="ne-NP"/>
        </w:rPr>
        <w:t>r</w:t>
      </w:r>
      <w:r w:rsidR="001B53DE" w:rsidRPr="00834920">
        <w:rPr>
          <w:lang w:bidi="ne-NP"/>
        </w:rPr>
        <w:t xml:space="preserve">. </w:t>
      </w:r>
    </w:p>
    <w:p w14:paraId="5B0FE024" w14:textId="663C55FF" w:rsidR="00CF283F" w:rsidRPr="00834920" w:rsidRDefault="005733BF" w:rsidP="002B15A9">
      <w:pPr>
        <w:pStyle w:val="Heading1"/>
        <w:pageBreakBefore w:val="0"/>
        <w:numPr>
          <w:ilvl w:val="0"/>
          <w:numId w:val="0"/>
        </w:numPr>
        <w:rPr>
          <w:noProof w:val="0"/>
        </w:rPr>
      </w:pPr>
      <w:r w:rsidRPr="00834920">
        <w:rPr>
          <w:noProof w:val="0"/>
        </w:rPr>
        <w:br w:type="page"/>
      </w:r>
      <w:bookmarkStart w:id="147" w:name="_Toc520110682"/>
      <w:r w:rsidR="00CF283F" w:rsidRPr="00834920">
        <w:rPr>
          <w:bCs/>
          <w:noProof w:val="0"/>
        </w:rPr>
        <w:lastRenderedPageBreak/>
        <w:t>Appendix A</w:t>
      </w:r>
      <w:r w:rsidR="000F0880" w:rsidRPr="00834920">
        <w:rPr>
          <w:bCs/>
          <w:noProof w:val="0"/>
        </w:rPr>
        <w:t xml:space="preserve"> –</w:t>
      </w:r>
      <w:r w:rsidR="00CF283F" w:rsidRPr="00834920">
        <w:rPr>
          <w:bCs/>
          <w:noProof w:val="0"/>
        </w:rPr>
        <w:t xml:space="preserve"> Actor Summary Definitions</w:t>
      </w:r>
      <w:bookmarkEnd w:id="147"/>
      <w:r w:rsidR="009B0106" w:rsidRPr="00834920">
        <w:rPr>
          <w:bCs/>
          <w:noProof w:val="0"/>
        </w:rPr>
        <w:t xml:space="preserve"> </w:t>
      </w:r>
    </w:p>
    <w:p w14:paraId="0B16AAAF" w14:textId="77777777" w:rsidR="00C51D1C" w:rsidRPr="00834920" w:rsidRDefault="00056E70" w:rsidP="009511D1">
      <w:pPr>
        <w:pStyle w:val="BodyText"/>
      </w:pPr>
      <w:r w:rsidRPr="00834920">
        <w:rPr>
          <w:b/>
        </w:rPr>
        <w:t>Provider Information Directory</w:t>
      </w:r>
      <w:r w:rsidR="009511D1" w:rsidRPr="00834920">
        <w:t xml:space="preserve"> - </w:t>
      </w:r>
      <w:r w:rsidR="00E21753" w:rsidRPr="00834920">
        <w:t>S</w:t>
      </w:r>
      <w:r w:rsidR="009511D1" w:rsidRPr="00834920">
        <w:t>upports a directory of healthcare providers</w:t>
      </w:r>
      <w:r w:rsidR="001B53DE" w:rsidRPr="00834920">
        <w:t xml:space="preserve">. </w:t>
      </w:r>
      <w:r w:rsidR="00C51D1C" w:rsidRPr="00834920">
        <w:t>The directory can include:</w:t>
      </w:r>
    </w:p>
    <w:p w14:paraId="7F9EBABC" w14:textId="77777777" w:rsidR="009511D1" w:rsidRPr="00834920" w:rsidRDefault="00C51D1C" w:rsidP="00061A51">
      <w:pPr>
        <w:pStyle w:val="ListBullet2"/>
      </w:pPr>
      <w:r w:rsidRPr="00834920">
        <w:t>Only Individual Providers</w:t>
      </w:r>
    </w:p>
    <w:p w14:paraId="076EC339" w14:textId="77777777" w:rsidR="00C51D1C" w:rsidRPr="00834920" w:rsidRDefault="00C51D1C" w:rsidP="00061A51">
      <w:pPr>
        <w:pStyle w:val="ListBullet2"/>
      </w:pPr>
      <w:r w:rsidRPr="00834920">
        <w:t>Only Organizational Providers</w:t>
      </w:r>
    </w:p>
    <w:p w14:paraId="3F441E2D" w14:textId="77777777" w:rsidR="00C51D1C" w:rsidRPr="00834920" w:rsidRDefault="00C51D1C" w:rsidP="00061A51">
      <w:pPr>
        <w:pStyle w:val="ListBullet2"/>
      </w:pPr>
      <w:r w:rsidRPr="00834920">
        <w:t>Organizational Providers and Individual Providers</w:t>
      </w:r>
    </w:p>
    <w:p w14:paraId="33466E3A" w14:textId="77777777" w:rsidR="009511D1" w:rsidRPr="00834920" w:rsidRDefault="00F4764B" w:rsidP="009511D1">
      <w:pPr>
        <w:pStyle w:val="BodyText"/>
      </w:pPr>
      <w:r w:rsidRPr="00834920">
        <w:rPr>
          <w:b/>
        </w:rPr>
        <w:t xml:space="preserve">Provider Information </w:t>
      </w:r>
      <w:r w:rsidR="009511D1" w:rsidRPr="00834920">
        <w:rPr>
          <w:b/>
        </w:rPr>
        <w:t>Source</w:t>
      </w:r>
      <w:r w:rsidR="009511D1" w:rsidRPr="00834920">
        <w:t xml:space="preserve"> - </w:t>
      </w:r>
      <w:r w:rsidR="00E21753" w:rsidRPr="00834920">
        <w:t>S</w:t>
      </w:r>
      <w:r w:rsidR="009511D1" w:rsidRPr="00834920">
        <w:t xml:space="preserve">ubmits healthcare provider data to a </w:t>
      </w:r>
      <w:r w:rsidR="00056E70" w:rsidRPr="00834920">
        <w:t>Provider Information Directory</w:t>
      </w:r>
      <w:r w:rsidR="00E21753" w:rsidRPr="00834920">
        <w:t xml:space="preserve"> and receives an acknowledgement that the submission has been received.</w:t>
      </w:r>
    </w:p>
    <w:p w14:paraId="2FFF84A8" w14:textId="77777777" w:rsidR="009511D1" w:rsidRPr="00834920" w:rsidRDefault="00F4764B" w:rsidP="005E65FA">
      <w:pPr>
        <w:pStyle w:val="BodyText"/>
      </w:pPr>
      <w:r w:rsidRPr="00834920">
        <w:rPr>
          <w:b/>
        </w:rPr>
        <w:t xml:space="preserve">Provider Information </w:t>
      </w:r>
      <w:r w:rsidR="009511D1" w:rsidRPr="00834920">
        <w:rPr>
          <w:b/>
        </w:rPr>
        <w:t>Consumer</w:t>
      </w:r>
      <w:r w:rsidR="009511D1" w:rsidRPr="00834920">
        <w:t xml:space="preserve"> - </w:t>
      </w:r>
      <w:r w:rsidR="00E21753" w:rsidRPr="00834920">
        <w:t>A</w:t>
      </w:r>
      <w:r w:rsidR="009511D1" w:rsidRPr="00834920">
        <w:t xml:space="preserve">ccesses healthcare provider data from a </w:t>
      </w:r>
      <w:r w:rsidR="00056E70" w:rsidRPr="00834920">
        <w:t>Provider Information Directory</w:t>
      </w:r>
      <w:r w:rsidR="00E24646" w:rsidRPr="00834920">
        <w:t>.</w:t>
      </w:r>
    </w:p>
    <w:p w14:paraId="7890F5D9" w14:textId="33BBF719" w:rsidR="00CF283F" w:rsidRPr="00834920" w:rsidRDefault="00CF283F" w:rsidP="002B15A9">
      <w:pPr>
        <w:pStyle w:val="Heading1"/>
        <w:pageBreakBefore w:val="0"/>
        <w:numPr>
          <w:ilvl w:val="0"/>
          <w:numId w:val="0"/>
        </w:numPr>
        <w:rPr>
          <w:bCs/>
          <w:noProof w:val="0"/>
        </w:rPr>
      </w:pPr>
      <w:bookmarkStart w:id="148" w:name="_Toc520110683"/>
      <w:r w:rsidRPr="00834920">
        <w:rPr>
          <w:bCs/>
          <w:noProof w:val="0"/>
        </w:rPr>
        <w:t>Appendix B</w:t>
      </w:r>
      <w:r w:rsidR="000F0880" w:rsidRPr="00834920">
        <w:rPr>
          <w:bCs/>
          <w:noProof w:val="0"/>
        </w:rPr>
        <w:t xml:space="preserve"> –</w:t>
      </w:r>
      <w:r w:rsidRPr="00834920">
        <w:rPr>
          <w:bCs/>
          <w:noProof w:val="0"/>
        </w:rPr>
        <w:t xml:space="preserve"> Transaction Summary Definitions</w:t>
      </w:r>
      <w:bookmarkEnd w:id="148"/>
      <w:r w:rsidR="009B0106" w:rsidRPr="00834920">
        <w:rPr>
          <w:bCs/>
          <w:noProof w:val="0"/>
        </w:rPr>
        <w:t xml:space="preserve"> </w:t>
      </w:r>
    </w:p>
    <w:p w14:paraId="6C347759" w14:textId="77777777" w:rsidR="009511D1" w:rsidRPr="00834920" w:rsidRDefault="005E5A97" w:rsidP="000244F4">
      <w:pPr>
        <w:pStyle w:val="BodyText"/>
      </w:pPr>
      <w:r w:rsidRPr="00834920">
        <w:rPr>
          <w:b/>
        </w:rPr>
        <w:t>Provider Information Feed</w:t>
      </w:r>
      <w:r w:rsidR="009511D1" w:rsidRPr="00834920">
        <w:t xml:space="preserve"> - </w:t>
      </w:r>
      <w:r w:rsidR="00E21753" w:rsidRPr="00834920">
        <w:t>S</w:t>
      </w:r>
      <w:r w:rsidR="009511D1" w:rsidRPr="00834920">
        <w:t xml:space="preserve">upports the </w:t>
      </w:r>
      <w:r w:rsidR="000244F4" w:rsidRPr="00834920">
        <w:t xml:space="preserve">addition or update of provider data in a </w:t>
      </w:r>
      <w:r w:rsidR="00056E70" w:rsidRPr="00834920">
        <w:t>Provider Information Directory</w:t>
      </w:r>
      <w:r w:rsidR="001B53DE" w:rsidRPr="00834920">
        <w:t xml:space="preserve">. </w:t>
      </w:r>
    </w:p>
    <w:p w14:paraId="33D3725E" w14:textId="77777777" w:rsidR="000244F4" w:rsidRPr="00834920" w:rsidRDefault="00A1452E" w:rsidP="005E65FA">
      <w:pPr>
        <w:pStyle w:val="BodyText"/>
      </w:pPr>
      <w:r w:rsidRPr="00834920">
        <w:rPr>
          <w:b/>
        </w:rPr>
        <w:t>Provider Information Query</w:t>
      </w:r>
      <w:r w:rsidR="000244F4" w:rsidRPr="00834920">
        <w:t xml:space="preserve"> - </w:t>
      </w:r>
      <w:r w:rsidR="00E21753" w:rsidRPr="00834920">
        <w:t>S</w:t>
      </w:r>
      <w:r w:rsidR="000244F4" w:rsidRPr="00834920">
        <w:t xml:space="preserve">upports the ability to </w:t>
      </w:r>
      <w:r w:rsidR="00606DEB" w:rsidRPr="00834920">
        <w:t xml:space="preserve">query </w:t>
      </w:r>
      <w:r w:rsidR="000244F4" w:rsidRPr="00834920">
        <w:t xml:space="preserve">a </w:t>
      </w:r>
      <w:r w:rsidR="00056E70" w:rsidRPr="00834920">
        <w:t>Provider Information Directory</w:t>
      </w:r>
      <w:r w:rsidR="000244F4" w:rsidRPr="00834920">
        <w:t xml:space="preserve"> for information about providers</w:t>
      </w:r>
    </w:p>
    <w:p w14:paraId="51D73C51" w14:textId="77777777" w:rsidR="0012748B" w:rsidRPr="00834920" w:rsidRDefault="0012748B" w:rsidP="008172D9">
      <w:pPr>
        <w:pStyle w:val="BodyText"/>
      </w:pPr>
      <w:bookmarkStart w:id="149" w:name="_Toc253489448"/>
    </w:p>
    <w:p w14:paraId="4931C3CB" w14:textId="77777777" w:rsidR="006448E5" w:rsidRPr="00834920" w:rsidRDefault="006448E5" w:rsidP="002B15A9">
      <w:pPr>
        <w:pStyle w:val="Heading1"/>
        <w:numPr>
          <w:ilvl w:val="0"/>
          <w:numId w:val="0"/>
        </w:numPr>
        <w:rPr>
          <w:bCs/>
          <w:noProof w:val="0"/>
        </w:rPr>
      </w:pPr>
      <w:bookmarkStart w:id="150" w:name="_Toc520110684"/>
      <w:r w:rsidRPr="00834920">
        <w:rPr>
          <w:bCs/>
          <w:noProof w:val="0"/>
        </w:rPr>
        <w:lastRenderedPageBreak/>
        <w:t>Glossary</w:t>
      </w:r>
      <w:bookmarkEnd w:id="149"/>
      <w:bookmarkEnd w:id="150"/>
    </w:p>
    <w:p w14:paraId="153130D2" w14:textId="77777777" w:rsidR="006448E5" w:rsidRPr="00834920" w:rsidRDefault="006448E5" w:rsidP="006448E5">
      <w:pPr>
        <w:pStyle w:val="EditorInstructions"/>
      </w:pPr>
      <w:r w:rsidRPr="00834920">
        <w:t>Add the following terms to the Glossary:</w:t>
      </w:r>
    </w:p>
    <w:p w14:paraId="1B2A9540" w14:textId="77777777" w:rsidR="000244F4" w:rsidRPr="00834920" w:rsidRDefault="00B22214" w:rsidP="00406874">
      <w:pPr>
        <w:pStyle w:val="BodyText"/>
      </w:pPr>
      <w:r w:rsidRPr="00834920">
        <w:t>None</w:t>
      </w:r>
    </w:p>
    <w:p w14:paraId="4BAC6B20" w14:textId="4D033D4B" w:rsidR="00CF283F" w:rsidRPr="002B15A9" w:rsidRDefault="00CF283F" w:rsidP="001A6C92">
      <w:pPr>
        <w:pStyle w:val="PartTitle"/>
      </w:pPr>
      <w:bookmarkStart w:id="151" w:name="_Toc253489449"/>
      <w:bookmarkStart w:id="152" w:name="_Toc520110685"/>
      <w:r w:rsidRPr="002B15A9">
        <w:lastRenderedPageBreak/>
        <w:t>Volume 2</w:t>
      </w:r>
      <w:r w:rsidR="00FC544A" w:rsidRPr="002B15A9">
        <w:t>b</w:t>
      </w:r>
      <w:r w:rsidRPr="002B15A9">
        <w:t xml:space="preserve"> </w:t>
      </w:r>
      <w:r w:rsidR="00501EF7" w:rsidRPr="002B15A9">
        <w:t>–</w:t>
      </w:r>
      <w:r w:rsidRPr="002B15A9">
        <w:t xml:space="preserve"> Transactions</w:t>
      </w:r>
      <w:bookmarkEnd w:id="151"/>
      <w:bookmarkEnd w:id="152"/>
    </w:p>
    <w:p w14:paraId="30969147" w14:textId="77777777" w:rsidR="0077659F" w:rsidRPr="00834920" w:rsidRDefault="0077659F" w:rsidP="0077659F">
      <w:pPr>
        <w:pStyle w:val="BodyText"/>
      </w:pPr>
    </w:p>
    <w:p w14:paraId="1B5024CA" w14:textId="77777777" w:rsidR="0077659F" w:rsidRPr="00834920" w:rsidRDefault="0077659F" w:rsidP="0077659F">
      <w:pPr>
        <w:pStyle w:val="EditorInstructions"/>
      </w:pPr>
      <w:r w:rsidRPr="00834920">
        <w:t xml:space="preserve">Add </w:t>
      </w:r>
      <w:r w:rsidR="00DF173E" w:rsidRPr="00834920">
        <w:t>Section</w:t>
      </w:r>
      <w:r w:rsidRPr="00834920">
        <w:t>s 3.58 and 3.59</w:t>
      </w:r>
    </w:p>
    <w:p w14:paraId="6CA0249C" w14:textId="77777777" w:rsidR="00044BA7" w:rsidRPr="00834920" w:rsidRDefault="00095BE1" w:rsidP="00044BA7">
      <w:pPr>
        <w:pStyle w:val="Heading2"/>
        <w:numPr>
          <w:ilvl w:val="0"/>
          <w:numId w:val="0"/>
        </w:numPr>
        <w:rPr>
          <w:noProof w:val="0"/>
        </w:rPr>
      </w:pPr>
      <w:bookmarkStart w:id="153" w:name="_Toc520110686"/>
      <w:r w:rsidRPr="00834920">
        <w:rPr>
          <w:noProof w:val="0"/>
        </w:rPr>
        <w:t>3.58</w:t>
      </w:r>
      <w:r w:rsidR="00044BA7" w:rsidRPr="00834920">
        <w:rPr>
          <w:noProof w:val="0"/>
        </w:rPr>
        <w:t xml:space="preserve"> Provider Information Query</w:t>
      </w:r>
      <w:bookmarkEnd w:id="153"/>
      <w:r w:rsidR="00F567D0" w:rsidRPr="00834920">
        <w:rPr>
          <w:noProof w:val="0"/>
        </w:rPr>
        <w:t xml:space="preserve"> </w:t>
      </w:r>
    </w:p>
    <w:p w14:paraId="56A95C99" w14:textId="77777777" w:rsidR="00044BA7" w:rsidRPr="00834920" w:rsidRDefault="00044BA7" w:rsidP="00F567D0">
      <w:pPr>
        <w:pStyle w:val="BodyText"/>
      </w:pPr>
      <w:r w:rsidRPr="00834920">
        <w:t>This sect</w:t>
      </w:r>
      <w:r w:rsidR="00095BE1" w:rsidRPr="00834920">
        <w:t xml:space="preserve">ion corresponds to </w:t>
      </w:r>
      <w:r w:rsidR="00F567D0" w:rsidRPr="00834920">
        <w:t>t</w:t>
      </w:r>
      <w:r w:rsidR="00095BE1" w:rsidRPr="00834920">
        <w:t xml:space="preserve">ransaction </w:t>
      </w:r>
      <w:r w:rsidR="00F567D0" w:rsidRPr="00834920">
        <w:t>ITI-</w:t>
      </w:r>
      <w:r w:rsidR="00095BE1" w:rsidRPr="00834920">
        <w:t>58</w:t>
      </w:r>
      <w:r w:rsidRPr="00834920">
        <w:t xml:space="preserve"> of the IHE Te</w:t>
      </w:r>
      <w:r w:rsidR="00095BE1" w:rsidRPr="00834920">
        <w:t xml:space="preserve">chnical Framework. </w:t>
      </w:r>
      <w:r w:rsidR="00F567D0" w:rsidRPr="00834920">
        <w:t>This t</w:t>
      </w:r>
      <w:r w:rsidR="00095BE1" w:rsidRPr="00834920">
        <w:t xml:space="preserve">ransaction </w:t>
      </w:r>
      <w:r w:rsidRPr="00834920">
        <w:t xml:space="preserve">is used by the Provider Information Consumer and Provider Information Directory </w:t>
      </w:r>
      <w:r w:rsidR="00866F28" w:rsidRPr="00834920">
        <w:t>A</w:t>
      </w:r>
      <w:r w:rsidRPr="00834920">
        <w:t>ctors.</w:t>
      </w:r>
    </w:p>
    <w:p w14:paraId="3A523106" w14:textId="77777777" w:rsidR="00044BA7" w:rsidRPr="00834920" w:rsidRDefault="00F05804" w:rsidP="00044BA7">
      <w:pPr>
        <w:pStyle w:val="Heading3"/>
        <w:numPr>
          <w:ilvl w:val="0"/>
          <w:numId w:val="0"/>
        </w:numPr>
        <w:rPr>
          <w:noProof w:val="0"/>
        </w:rPr>
      </w:pPr>
      <w:bookmarkStart w:id="154" w:name="_Toc520110687"/>
      <w:r w:rsidRPr="00834920">
        <w:rPr>
          <w:noProof w:val="0"/>
        </w:rPr>
        <w:t>3.58</w:t>
      </w:r>
      <w:r w:rsidR="00044BA7" w:rsidRPr="00834920">
        <w:rPr>
          <w:noProof w:val="0"/>
        </w:rPr>
        <w:t>.1 Scope</w:t>
      </w:r>
      <w:bookmarkEnd w:id="154"/>
      <w:r w:rsidR="00044BA7" w:rsidRPr="00834920">
        <w:rPr>
          <w:noProof w:val="0"/>
        </w:rPr>
        <w:t xml:space="preserve"> </w:t>
      </w:r>
    </w:p>
    <w:p w14:paraId="7E2F8C0B" w14:textId="77777777" w:rsidR="00044BA7" w:rsidRPr="00834920" w:rsidRDefault="00044BA7" w:rsidP="00044BA7">
      <w:pPr>
        <w:pStyle w:val="BodyText"/>
      </w:pPr>
      <w:r w:rsidRPr="00834920">
        <w:t xml:space="preserve">This transaction supports the ability to lookup information about healthcare providers from a healthcare provider directory on the following:  </w:t>
      </w:r>
    </w:p>
    <w:p w14:paraId="011C6C2C" w14:textId="77777777" w:rsidR="00044BA7" w:rsidRPr="00834920" w:rsidRDefault="00044BA7" w:rsidP="00061A51">
      <w:pPr>
        <w:pStyle w:val="ListBullet2"/>
      </w:pPr>
      <w:r w:rsidRPr="00834920">
        <w:t xml:space="preserve">Individual Provider – A person who provides healthcare services, such as a physician, nurse, or pharmacist. </w:t>
      </w:r>
    </w:p>
    <w:p w14:paraId="3A6E964C" w14:textId="77777777" w:rsidR="00044BA7" w:rsidRPr="00834920" w:rsidRDefault="00044BA7" w:rsidP="00061A51">
      <w:pPr>
        <w:pStyle w:val="ListBullet2"/>
      </w:pPr>
      <w:r w:rsidRPr="00834920">
        <w:t xml:space="preserve">Organizational Provider – </w:t>
      </w:r>
      <w:r w:rsidR="00DE703E" w:rsidRPr="00834920">
        <w:t>An o</w:t>
      </w:r>
      <w:r w:rsidRPr="00834920">
        <w:t>rganization that provide</w:t>
      </w:r>
      <w:r w:rsidR="00DE703E" w:rsidRPr="00834920">
        <w:t>s</w:t>
      </w:r>
      <w:r w:rsidRPr="00834920">
        <w:t xml:space="preserve"> or support</w:t>
      </w:r>
      <w:r w:rsidR="00DE703E" w:rsidRPr="00834920">
        <w:t>s</w:t>
      </w:r>
      <w:r w:rsidRPr="00834920">
        <w:t xml:space="preserve"> healthcare services, such as hospitals, Healthcare Information Exchanges (</w:t>
      </w:r>
      <w:proofErr w:type="spellStart"/>
      <w:r w:rsidRPr="00834920">
        <w:t>HIEs</w:t>
      </w:r>
      <w:proofErr w:type="spellEnd"/>
      <w:r w:rsidRPr="00834920">
        <w:t xml:space="preserve">), </w:t>
      </w:r>
      <w:r w:rsidR="00095BE1" w:rsidRPr="00834920">
        <w:t xml:space="preserve">Managed Care, </w:t>
      </w:r>
      <w:r w:rsidRPr="00834920">
        <w:t>Integrated Delivery Networks (</w:t>
      </w:r>
      <w:proofErr w:type="spellStart"/>
      <w:r w:rsidRPr="00834920">
        <w:t>IDNs</w:t>
      </w:r>
      <w:proofErr w:type="spellEnd"/>
      <w:r w:rsidRPr="00834920">
        <w:t>), and Associations.</w:t>
      </w:r>
    </w:p>
    <w:p w14:paraId="3F88B1EF" w14:textId="77777777" w:rsidR="00044BA7" w:rsidRPr="00834920" w:rsidRDefault="00044BA7" w:rsidP="00061A51">
      <w:pPr>
        <w:pStyle w:val="ListBullet2"/>
      </w:pPr>
      <w:r w:rsidRPr="00834920">
        <w:t>Relationship between providers. The scope of this transaction considers one type of relationship; member of</w:t>
      </w:r>
      <w:r w:rsidR="001B53DE" w:rsidRPr="00834920">
        <w:t xml:space="preserve">. </w:t>
      </w:r>
      <w:r w:rsidRPr="00834920">
        <w:t>Examples of this relationship are:</w:t>
      </w:r>
    </w:p>
    <w:p w14:paraId="7A1EF856" w14:textId="77777777" w:rsidR="00044BA7" w:rsidRPr="00834920" w:rsidRDefault="00044BA7" w:rsidP="008B0C57">
      <w:pPr>
        <w:pStyle w:val="ListNumber3"/>
      </w:pPr>
      <w:r w:rsidRPr="00834920">
        <w:t xml:space="preserve">Hospitals, clinics, labs, other organization providers, and physicians are </w:t>
      </w:r>
      <w:r w:rsidRPr="00834920">
        <w:rPr>
          <w:i/>
          <w:iCs/>
        </w:rPr>
        <w:t>members of</w:t>
      </w:r>
      <w:r w:rsidRPr="00834920">
        <w:t xml:space="preserve"> an </w:t>
      </w:r>
      <w:proofErr w:type="spellStart"/>
      <w:r w:rsidRPr="00834920">
        <w:t>HIE</w:t>
      </w:r>
      <w:proofErr w:type="spellEnd"/>
      <w:r w:rsidRPr="00834920">
        <w:t xml:space="preserve"> </w:t>
      </w:r>
    </w:p>
    <w:p w14:paraId="1129E545" w14:textId="77777777" w:rsidR="00044BA7" w:rsidRPr="00834920" w:rsidRDefault="00044BA7" w:rsidP="008B0C57">
      <w:pPr>
        <w:pStyle w:val="ListNumber3"/>
      </w:pPr>
      <w:r w:rsidRPr="00834920">
        <w:t xml:space="preserve">A list of physicians </w:t>
      </w:r>
      <w:r w:rsidRPr="00834920">
        <w:rPr>
          <w:i/>
          <w:iCs/>
        </w:rPr>
        <w:t>are members of</w:t>
      </w:r>
      <w:r w:rsidRPr="00834920">
        <w:t xml:space="preserve"> a hospital</w:t>
      </w:r>
    </w:p>
    <w:p w14:paraId="0F4D3C72" w14:textId="77777777" w:rsidR="00044BA7" w:rsidRPr="00834920" w:rsidRDefault="00044BA7" w:rsidP="008B0C57">
      <w:pPr>
        <w:pStyle w:val="ListNumber3"/>
      </w:pPr>
      <w:r w:rsidRPr="00834920">
        <w:t xml:space="preserve">A physician is </w:t>
      </w:r>
      <w:r w:rsidRPr="00834920">
        <w:rPr>
          <w:i/>
          <w:iCs/>
        </w:rPr>
        <w:t>a member</w:t>
      </w:r>
      <w:r w:rsidRPr="00834920">
        <w:t xml:space="preserve"> in a list of organization providers </w:t>
      </w:r>
    </w:p>
    <w:p w14:paraId="2114939E" w14:textId="77777777" w:rsidR="00044BA7" w:rsidRPr="00834920" w:rsidRDefault="00044BA7" w:rsidP="00044BA7">
      <w:pPr>
        <w:pStyle w:val="BodyText"/>
      </w:pPr>
      <w:r w:rsidRPr="00834920">
        <w:rPr>
          <w:szCs w:val="24"/>
        </w:rPr>
        <w:t>The current minimal foundational attributes that are in scope for this trans</w:t>
      </w:r>
      <w:r w:rsidR="00F05804" w:rsidRPr="00834920">
        <w:rPr>
          <w:szCs w:val="24"/>
        </w:rPr>
        <w:t xml:space="preserve">action are defined in </w:t>
      </w:r>
      <w:r w:rsidR="008B0C57" w:rsidRPr="00834920">
        <w:rPr>
          <w:szCs w:val="24"/>
        </w:rPr>
        <w:t>T</w:t>
      </w:r>
      <w:r w:rsidR="00F05804" w:rsidRPr="00834920">
        <w:rPr>
          <w:szCs w:val="24"/>
        </w:rPr>
        <w:t>able</w:t>
      </w:r>
      <w:r w:rsidR="00B25C33" w:rsidRPr="00834920">
        <w:rPr>
          <w:szCs w:val="24"/>
        </w:rPr>
        <w:t>s</w:t>
      </w:r>
      <w:r w:rsidR="00F05804" w:rsidRPr="00834920">
        <w:rPr>
          <w:szCs w:val="24"/>
        </w:rPr>
        <w:t xml:space="preserve"> 3.58</w:t>
      </w:r>
      <w:r w:rsidRPr="00834920">
        <w:rPr>
          <w:szCs w:val="24"/>
        </w:rPr>
        <w:t>.</w:t>
      </w:r>
      <w:r w:rsidR="00600457" w:rsidRPr="00834920">
        <w:rPr>
          <w:szCs w:val="24"/>
        </w:rPr>
        <w:t>4</w:t>
      </w:r>
      <w:r w:rsidRPr="00834920">
        <w:rPr>
          <w:szCs w:val="24"/>
        </w:rPr>
        <w:t>.1</w:t>
      </w:r>
      <w:r w:rsidR="00600457" w:rsidRPr="00834920">
        <w:rPr>
          <w:szCs w:val="24"/>
        </w:rPr>
        <w:t>.2.2.2</w:t>
      </w:r>
      <w:r w:rsidRPr="00834920">
        <w:rPr>
          <w:szCs w:val="24"/>
        </w:rPr>
        <w:t>-1</w:t>
      </w:r>
      <w:r w:rsidR="00600457" w:rsidRPr="00834920">
        <w:rPr>
          <w:szCs w:val="24"/>
        </w:rPr>
        <w:t xml:space="preserve"> and 3.58.4.1.2.2.3-1.</w:t>
      </w:r>
      <w:r w:rsidRPr="00834920">
        <w:rPr>
          <w:szCs w:val="24"/>
        </w:rPr>
        <w:t xml:space="preserve"> </w:t>
      </w:r>
      <w:r w:rsidRPr="00834920">
        <w:t>A provider directory entry shall contain all required attributes and some or all of the optional attributes</w:t>
      </w:r>
      <w:r w:rsidR="001B53DE" w:rsidRPr="00834920">
        <w:t xml:space="preserve">. </w:t>
      </w:r>
      <w:r w:rsidRPr="00834920">
        <w:t>A Provider Information Directory shall be able to act on all of the attributes</w:t>
      </w:r>
      <w:r w:rsidR="001B53DE" w:rsidRPr="00834920">
        <w:t xml:space="preserve">. </w:t>
      </w:r>
      <w:r w:rsidRPr="00834920">
        <w:t>General definitions of the attributes can be found in</w:t>
      </w:r>
      <w:r w:rsidR="00F05804" w:rsidRPr="00834920">
        <w:t xml:space="preserve"> ITI TF-1:</w:t>
      </w:r>
      <w:r w:rsidR="0004539F" w:rsidRPr="00834920">
        <w:t xml:space="preserve"> </w:t>
      </w:r>
      <w:r w:rsidR="00F05804" w:rsidRPr="00834920">
        <w:t>28.3.2.2</w:t>
      </w:r>
      <w:r w:rsidRPr="00834920">
        <w:t xml:space="preserve">. </w:t>
      </w:r>
    </w:p>
    <w:p w14:paraId="2D6FE2B3" w14:textId="77777777" w:rsidR="00044BA7" w:rsidRPr="00834920" w:rsidRDefault="00044BA7" w:rsidP="00044BA7">
      <w:pPr>
        <w:pStyle w:val="Heading3"/>
        <w:numPr>
          <w:ilvl w:val="0"/>
          <w:numId w:val="0"/>
        </w:numPr>
        <w:rPr>
          <w:noProof w:val="0"/>
        </w:rPr>
      </w:pPr>
      <w:bookmarkStart w:id="155" w:name="_Toc520110688"/>
      <w:r w:rsidRPr="00834920">
        <w:rPr>
          <w:noProof w:val="0"/>
        </w:rPr>
        <w:lastRenderedPageBreak/>
        <w:t>3.</w:t>
      </w:r>
      <w:r w:rsidR="00F05804" w:rsidRPr="00834920">
        <w:rPr>
          <w:noProof w:val="0"/>
        </w:rPr>
        <w:t>58</w:t>
      </w:r>
      <w:r w:rsidRPr="00834920">
        <w:rPr>
          <w:noProof w:val="0"/>
        </w:rPr>
        <w:t>.2 Use Case Roles</w:t>
      </w:r>
      <w:bookmarkEnd w:id="155"/>
      <w:r w:rsidRPr="00834920">
        <w:rPr>
          <w:noProof w:val="0"/>
        </w:rPr>
        <w:t xml:space="preserve"> </w:t>
      </w:r>
    </w:p>
    <w:p w14:paraId="3858BFC0" w14:textId="77777777" w:rsidR="00044BA7" w:rsidRPr="00834920" w:rsidRDefault="00044BA7" w:rsidP="00044BA7">
      <w:pPr>
        <w:pStyle w:val="BodyText"/>
        <w:jc w:val="center"/>
      </w:pPr>
      <w:r w:rsidRPr="00834920">
        <w:object w:dxaOrig="5745" w:dyaOrig="1935" w14:anchorId="5FD24820">
          <v:shape id="_x0000_i1034" type="#_x0000_t75" style="width:387.75pt;height:162.75pt" o:ole="" fillcolor="window">
            <v:imagedata r:id="rId33" o:title="" croptop="-24111f" cropbottom="-20422f" cropleft="-3090f" cropright="-17199f"/>
          </v:shape>
          <o:OLEObject Type="Embed" ProgID="Word.Picture.8" ShapeID="_x0000_i1034" DrawAspect="Content" ObjectID="_1593852913" r:id="rId34"/>
        </w:object>
      </w:r>
    </w:p>
    <w:p w14:paraId="3FC0F09B" w14:textId="77777777" w:rsidR="00406874" w:rsidRPr="00834920" w:rsidRDefault="00406874" w:rsidP="00406874">
      <w:pPr>
        <w:pStyle w:val="BodyText"/>
      </w:pPr>
    </w:p>
    <w:p w14:paraId="67DB4B90" w14:textId="77777777" w:rsidR="00044BA7" w:rsidRPr="00834920" w:rsidRDefault="00044BA7" w:rsidP="00061A51">
      <w:pPr>
        <w:pStyle w:val="BodyText"/>
      </w:pPr>
      <w:r w:rsidRPr="00834920">
        <w:rPr>
          <w:b/>
        </w:rPr>
        <w:t>Actor:</w:t>
      </w:r>
      <w:r w:rsidRPr="00834920">
        <w:t xml:space="preserve"> Provider Information Consumer</w:t>
      </w:r>
    </w:p>
    <w:p w14:paraId="62EECAAC" w14:textId="77777777" w:rsidR="00044BA7" w:rsidRPr="00834920" w:rsidRDefault="00044BA7" w:rsidP="00061A51">
      <w:pPr>
        <w:pStyle w:val="BodyText"/>
      </w:pPr>
      <w:r w:rsidRPr="00834920">
        <w:rPr>
          <w:b/>
        </w:rPr>
        <w:t>Role:</w:t>
      </w:r>
      <w:r w:rsidRPr="00834920">
        <w:t xml:space="preserve">  Sends lookup request to the Provider Information Directory</w:t>
      </w:r>
      <w:r w:rsidR="001B53DE" w:rsidRPr="00834920">
        <w:t xml:space="preserve">. </w:t>
      </w:r>
      <w:r w:rsidRPr="00834920">
        <w:t>Receives response from the Provider Information Directory. The consumer only queries for the information that is meaningful for its purpose.</w:t>
      </w:r>
    </w:p>
    <w:p w14:paraId="7DE20FE2" w14:textId="77777777" w:rsidR="00044BA7" w:rsidRPr="00834920" w:rsidRDefault="00044BA7" w:rsidP="00061A51">
      <w:pPr>
        <w:pStyle w:val="BodyText"/>
      </w:pPr>
      <w:r w:rsidRPr="00834920">
        <w:rPr>
          <w:b/>
        </w:rPr>
        <w:t>Actor:</w:t>
      </w:r>
      <w:r w:rsidRPr="00834920">
        <w:t xml:space="preserve"> Provider Information Directory</w:t>
      </w:r>
    </w:p>
    <w:p w14:paraId="6488446A" w14:textId="77777777" w:rsidR="00044BA7" w:rsidRPr="00834920" w:rsidRDefault="00044BA7" w:rsidP="00061A51">
      <w:pPr>
        <w:pStyle w:val="BodyText"/>
      </w:pPr>
      <w:r w:rsidRPr="00834920">
        <w:rPr>
          <w:b/>
        </w:rPr>
        <w:t>Role:</w:t>
      </w:r>
      <w:r w:rsidRPr="00834920">
        <w:t xml:space="preserve"> Receives lookup requests from the Provider Information Consumer</w:t>
      </w:r>
      <w:r w:rsidR="001B53DE" w:rsidRPr="00834920">
        <w:t xml:space="preserve">. </w:t>
      </w:r>
      <w:r w:rsidRPr="00834920">
        <w:t xml:space="preserve">Fulfills those requests and returns requested information on zero to many Organization and Individual Providers. </w:t>
      </w:r>
    </w:p>
    <w:p w14:paraId="5AB58553" w14:textId="77777777" w:rsidR="00CF283F" w:rsidRPr="00834920" w:rsidRDefault="00303E20" w:rsidP="00303E20">
      <w:pPr>
        <w:pStyle w:val="Heading3"/>
        <w:numPr>
          <w:ilvl w:val="0"/>
          <w:numId w:val="0"/>
        </w:numPr>
        <w:rPr>
          <w:noProof w:val="0"/>
        </w:rPr>
      </w:pPr>
      <w:bookmarkStart w:id="156" w:name="_Toc520110689"/>
      <w:bookmarkStart w:id="157" w:name="_Toc253489454"/>
      <w:r w:rsidRPr="00834920">
        <w:rPr>
          <w:noProof w:val="0"/>
        </w:rPr>
        <w:t>3</w:t>
      </w:r>
      <w:r w:rsidR="00CF283F" w:rsidRPr="00834920">
        <w:rPr>
          <w:noProof w:val="0"/>
        </w:rPr>
        <w:t>.</w:t>
      </w:r>
      <w:r w:rsidR="00F05804" w:rsidRPr="00834920">
        <w:rPr>
          <w:noProof w:val="0"/>
        </w:rPr>
        <w:t>58</w:t>
      </w:r>
      <w:r w:rsidR="00CF283F" w:rsidRPr="00834920">
        <w:rPr>
          <w:noProof w:val="0"/>
        </w:rPr>
        <w:t>.3 Referenced Standard</w:t>
      </w:r>
      <w:r w:rsidR="0034253F" w:rsidRPr="00834920">
        <w:rPr>
          <w:noProof w:val="0"/>
        </w:rPr>
        <w:t>s</w:t>
      </w:r>
      <w:bookmarkEnd w:id="156"/>
      <w:r w:rsidR="00501A1E" w:rsidRPr="00834920">
        <w:rPr>
          <w:noProof w:val="0"/>
        </w:rPr>
        <w:t xml:space="preserve"> </w:t>
      </w:r>
      <w:bookmarkEnd w:id="157"/>
    </w:p>
    <w:p w14:paraId="00C8B3CC" w14:textId="77777777" w:rsidR="00D563EA" w:rsidRPr="00834920" w:rsidRDefault="00D83C98" w:rsidP="004B48E9">
      <w:pPr>
        <w:pStyle w:val="BodyText"/>
      </w:pPr>
      <w:bookmarkStart w:id="158" w:name="_Toc253489455"/>
      <w:r w:rsidRPr="00834920">
        <w:t xml:space="preserve">LDAP (Lightweight Directory Access Protocol), an open standard built on </w:t>
      </w:r>
      <w:r w:rsidR="00D43EF7" w:rsidRPr="00834920">
        <w:t xml:space="preserve">the </w:t>
      </w:r>
      <w:r w:rsidRPr="00834920">
        <w:t xml:space="preserve">X.500 framework, is adopted by this profile </w:t>
      </w:r>
      <w:r w:rsidR="00D563EA" w:rsidRPr="00834920">
        <w:t xml:space="preserve">as the minimal specifications for </w:t>
      </w:r>
      <w:r w:rsidR="00647E15" w:rsidRPr="00834920">
        <w:t>exchange standards of provider information</w:t>
      </w:r>
      <w:r w:rsidR="00D563EA" w:rsidRPr="00834920">
        <w:t xml:space="preserve">. Furthermore, </w:t>
      </w:r>
      <w:r w:rsidR="00647E15" w:rsidRPr="00834920">
        <w:t>t</w:t>
      </w:r>
      <w:r w:rsidRPr="00834920">
        <w:t>he International Organization for Standards (ISO)</w:t>
      </w:r>
      <w:r w:rsidR="00D43EF7" w:rsidRPr="00834920">
        <w:t>,</w:t>
      </w:r>
      <w:r w:rsidRPr="00834920">
        <w:t xml:space="preserve"> defined </w:t>
      </w:r>
      <w:r w:rsidR="00647E15" w:rsidRPr="00834920">
        <w:t xml:space="preserve">as </w:t>
      </w:r>
      <w:r w:rsidRPr="00834920">
        <w:t>ISO 21091</w:t>
      </w:r>
      <w:r w:rsidR="00D43EF7" w:rsidRPr="00834920">
        <w:t>,</w:t>
      </w:r>
      <w:r w:rsidRPr="00834920">
        <w:t xml:space="preserve"> </w:t>
      </w:r>
      <w:r w:rsidR="00C32A4D" w:rsidRPr="00834920">
        <w:t>is referenced</w:t>
      </w:r>
      <w:r w:rsidR="00D563EA" w:rsidRPr="00834920">
        <w:t xml:space="preserve"> to define the attributes of health professionals and organizations to represent health care regulatory information, clinical credentials, multiple affiliations</w:t>
      </w:r>
      <w:r w:rsidR="001B53DE" w:rsidRPr="00834920">
        <w:t>,</w:t>
      </w:r>
      <w:r w:rsidR="00D563EA" w:rsidRPr="00834920">
        <w:t xml:space="preserve"> etc. By leveraging the ISO 21091 and </w:t>
      </w:r>
      <w:r w:rsidR="004B012F" w:rsidRPr="00834920">
        <w:t xml:space="preserve">the </w:t>
      </w:r>
      <w:r w:rsidR="00D563EA" w:rsidRPr="00834920">
        <w:t xml:space="preserve">underlying LDAP standard, </w:t>
      </w:r>
      <w:r w:rsidR="00CE28A1" w:rsidRPr="00834920">
        <w:t xml:space="preserve">this schema and associated transactions are designed for </w:t>
      </w:r>
      <w:r w:rsidR="00D563EA" w:rsidRPr="00834920">
        <w:t>interoperabl</w:t>
      </w:r>
      <w:r w:rsidR="004B012F" w:rsidRPr="00834920">
        <w:t>e</w:t>
      </w:r>
      <w:r w:rsidR="00D563EA" w:rsidRPr="00834920">
        <w:t xml:space="preserve"> communication</w:t>
      </w:r>
      <w:r w:rsidR="004B012F" w:rsidRPr="00834920">
        <w:t>s</w:t>
      </w:r>
      <w:r w:rsidR="00D563EA" w:rsidRPr="00834920">
        <w:t>. The usage of standard LDAP schema make</w:t>
      </w:r>
      <w:r w:rsidR="004B012F" w:rsidRPr="00834920">
        <w:t>s</w:t>
      </w:r>
      <w:r w:rsidR="00D563EA" w:rsidRPr="00834920">
        <w:t xml:space="preserve"> the adoption of </w:t>
      </w:r>
      <w:proofErr w:type="spellStart"/>
      <w:r w:rsidR="00D563EA" w:rsidRPr="00834920">
        <w:t>HPD</w:t>
      </w:r>
      <w:proofErr w:type="spellEnd"/>
      <w:r w:rsidR="00D563EA" w:rsidRPr="00834920">
        <w:t xml:space="preserve"> by the HIT vendors easier and extensible with </w:t>
      </w:r>
      <w:r w:rsidR="004B012F" w:rsidRPr="00834920">
        <w:t xml:space="preserve">respect to </w:t>
      </w:r>
      <w:r w:rsidR="00D563EA" w:rsidRPr="00834920">
        <w:t>their existing implementations.</w:t>
      </w:r>
    </w:p>
    <w:p w14:paraId="2EA64924" w14:textId="77777777" w:rsidR="004B48E9" w:rsidRPr="00834920" w:rsidRDefault="00CA1760" w:rsidP="004B48E9">
      <w:pPr>
        <w:pStyle w:val="BodyText"/>
      </w:pPr>
      <w:r w:rsidRPr="00834920">
        <w:t>This transaction schema</w:t>
      </w:r>
      <w:r w:rsidR="00DB66D4" w:rsidRPr="00834920">
        <w:t xml:space="preserve"> applies DSMLv2 to express LDAP requests and responses in SOAP bindings.</w:t>
      </w:r>
      <w:r w:rsidR="00B2405F" w:rsidRPr="00834920">
        <w:t xml:space="preserve"> DSMLv2 is a systematic translation of LDAP’s ASN.1 grammar (defined by RFC2251) into XML-Schema. DSMLv2 </w:t>
      </w:r>
      <w:r w:rsidR="004B108D" w:rsidRPr="00834920">
        <w:t>provides</w:t>
      </w:r>
      <w:r w:rsidR="00B2405F" w:rsidRPr="00834920">
        <w:t xml:space="preserve"> advantages</w:t>
      </w:r>
      <w:r w:rsidR="00DB66D4" w:rsidRPr="00834920">
        <w:t xml:space="preserve"> </w:t>
      </w:r>
      <w:r w:rsidR="004B108D" w:rsidRPr="00834920">
        <w:t xml:space="preserve">in the adoption of this </w:t>
      </w:r>
      <w:r w:rsidR="003D0F09" w:rsidRPr="00834920">
        <w:t>transaction</w:t>
      </w:r>
      <w:r w:rsidR="004B108D" w:rsidRPr="00834920">
        <w:t xml:space="preserve"> for an interoperable electronic exchange. </w:t>
      </w:r>
      <w:r w:rsidR="00B2405F" w:rsidRPr="00834920">
        <w:t xml:space="preserve">First, tools for marshaling XML into SOAP messages are readily available, making development much easier. Second, firewalls are often configured to allow HTTP and HTTPS protocols to pass. This make it possible for </w:t>
      </w:r>
      <w:proofErr w:type="spellStart"/>
      <w:r w:rsidR="00B2405F" w:rsidRPr="00834920">
        <w:t>DSML</w:t>
      </w:r>
      <w:proofErr w:type="spellEnd"/>
      <w:r w:rsidR="00B2405F" w:rsidRPr="00834920">
        <w:t xml:space="preserve">, carried in the HTTP or HTTPs protocol, to become the method for carrying </w:t>
      </w:r>
      <w:r w:rsidR="00056E70" w:rsidRPr="00834920">
        <w:t>provider information</w:t>
      </w:r>
      <w:r w:rsidR="00B2405F" w:rsidRPr="00834920">
        <w:t xml:space="preserve"> on the internet in an interoperable manner.</w:t>
      </w:r>
    </w:p>
    <w:p w14:paraId="3C50AE1D" w14:textId="77777777" w:rsidR="00D563EA" w:rsidRPr="00834920" w:rsidRDefault="00D563EA" w:rsidP="004B48E9">
      <w:pPr>
        <w:pStyle w:val="BodyText"/>
      </w:pPr>
      <w:r w:rsidRPr="00834920">
        <w:lastRenderedPageBreak/>
        <w:t xml:space="preserve">The </w:t>
      </w:r>
      <w:r w:rsidR="005E5A97" w:rsidRPr="00834920">
        <w:t xml:space="preserve">Provider Information </w:t>
      </w:r>
      <w:r w:rsidR="00044BA7" w:rsidRPr="00834920">
        <w:t>Query</w:t>
      </w:r>
      <w:r w:rsidR="005219E5" w:rsidRPr="00834920">
        <w:t xml:space="preserve"> transaction will conform to the </w:t>
      </w:r>
      <w:r w:rsidRPr="00834920">
        <w:t>following standard specifications</w:t>
      </w:r>
      <w:r w:rsidR="005219E5" w:rsidRPr="00834920">
        <w:t>:</w:t>
      </w:r>
    </w:p>
    <w:p w14:paraId="7E34712D" w14:textId="77777777" w:rsidR="00D563EA" w:rsidRPr="00834920" w:rsidRDefault="00D563EA" w:rsidP="00061A51">
      <w:pPr>
        <w:pStyle w:val="ListBullet2"/>
      </w:pPr>
      <w:r w:rsidRPr="00834920">
        <w:t>Health informatics — Directory services for health care providers, subjects of care, and other entities (ISO/TS 21091)</w:t>
      </w:r>
    </w:p>
    <w:p w14:paraId="3CE6BD64" w14:textId="77777777" w:rsidR="00D563EA" w:rsidRPr="00834920" w:rsidRDefault="00D563EA" w:rsidP="002B3026">
      <w:pPr>
        <w:pStyle w:val="ListBullet2"/>
      </w:pPr>
      <w:proofErr w:type="spellStart"/>
      <w:r w:rsidRPr="00834920">
        <w:t>IETF</w:t>
      </w:r>
      <w:proofErr w:type="spellEnd"/>
      <w:r w:rsidRPr="00834920">
        <w:t xml:space="preserve"> LDAP v3 </w:t>
      </w:r>
      <w:r w:rsidR="004F2BF2" w:rsidRPr="00834920">
        <w:t xml:space="preserve">[RFC2068, RFC2251, RFC2256, RFC2985, RFC2798, </w:t>
      </w:r>
      <w:r w:rsidR="002B3026" w:rsidRPr="00834920">
        <w:t xml:space="preserve">RFC2985, </w:t>
      </w:r>
      <w:r w:rsidR="004F2BF2" w:rsidRPr="00834920">
        <w:t>RFC</w:t>
      </w:r>
      <w:r w:rsidR="00E23C51" w:rsidRPr="00834920">
        <w:t>5646</w:t>
      </w:r>
      <w:r w:rsidR="002B3026" w:rsidRPr="00834920">
        <w:t>, RFC4512, RFC4517</w:t>
      </w:r>
      <w:r w:rsidR="004F2BF2" w:rsidRPr="00834920">
        <w:t>]</w:t>
      </w:r>
    </w:p>
    <w:p w14:paraId="7AFC6A7C" w14:textId="77777777" w:rsidR="004B108D" w:rsidRPr="00834920" w:rsidRDefault="004B108D" w:rsidP="00061A51">
      <w:pPr>
        <w:pStyle w:val="ListBullet2"/>
      </w:pPr>
      <w:r w:rsidRPr="00834920">
        <w:t>DSMLv2</w:t>
      </w:r>
    </w:p>
    <w:p w14:paraId="408E09FD" w14:textId="77777777" w:rsidR="00F1063F" w:rsidRPr="00834920" w:rsidRDefault="004B108D" w:rsidP="00061A51">
      <w:pPr>
        <w:pStyle w:val="ListBullet2"/>
      </w:pPr>
      <w:r w:rsidRPr="00834920">
        <w:t>SOAP 1.2</w:t>
      </w:r>
      <w:bookmarkEnd w:id="109"/>
      <w:bookmarkEnd w:id="110"/>
      <w:bookmarkEnd w:id="111"/>
      <w:bookmarkEnd w:id="112"/>
      <w:bookmarkEnd w:id="113"/>
      <w:bookmarkEnd w:id="158"/>
      <w:r w:rsidR="00F1063F" w:rsidRPr="00834920">
        <w:t xml:space="preserve"> </w:t>
      </w:r>
    </w:p>
    <w:p w14:paraId="2421FAF7" w14:textId="77777777" w:rsidR="00F83F76" w:rsidRPr="00834920" w:rsidRDefault="00F83F76" w:rsidP="00F83F76">
      <w:pPr>
        <w:pStyle w:val="Heading3"/>
        <w:numPr>
          <w:ilvl w:val="0"/>
          <w:numId w:val="0"/>
        </w:numPr>
        <w:rPr>
          <w:noProof w:val="0"/>
        </w:rPr>
      </w:pPr>
      <w:bookmarkStart w:id="159" w:name="_Toc520110690"/>
      <w:r w:rsidRPr="00834920">
        <w:rPr>
          <w:noProof w:val="0"/>
        </w:rPr>
        <w:t>3.</w:t>
      </w:r>
      <w:r w:rsidR="00062ACD" w:rsidRPr="00834920">
        <w:rPr>
          <w:noProof w:val="0"/>
        </w:rPr>
        <w:t>58</w:t>
      </w:r>
      <w:r w:rsidRPr="00834920">
        <w:rPr>
          <w:noProof w:val="0"/>
        </w:rPr>
        <w:t>.4 Interaction Diagram</w:t>
      </w:r>
      <w:bookmarkEnd w:id="159"/>
    </w:p>
    <w:p w14:paraId="46A59738" w14:textId="77777777" w:rsidR="00F83F76" w:rsidRPr="00834920" w:rsidRDefault="0037035D" w:rsidP="00F83F76">
      <w:pPr>
        <w:pStyle w:val="BodyText"/>
      </w:pPr>
      <w:r w:rsidRPr="002B15A9">
        <w:rPr>
          <w:noProof/>
        </w:rPr>
        <mc:AlternateContent>
          <mc:Choice Requires="wpc">
            <w:drawing>
              <wp:inline distT="0" distB="0" distL="0" distR="0" wp14:anchorId="2125D57C" wp14:editId="40BFF7E7">
                <wp:extent cx="5943600" cy="3566160"/>
                <wp:effectExtent l="0" t="0" r="0" b="0"/>
                <wp:docPr id="41" name="Canvas 1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 name="Line 109"/>
                        <wps:cNvCnPr/>
                        <wps:spPr bwMode="auto">
                          <a:xfrm flipV="1">
                            <a:off x="2021600" y="596010"/>
                            <a:ext cx="0" cy="249304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110"/>
                        <wps:cNvSpPr txBox="1">
                          <a:spLocks noChangeArrowheads="1"/>
                        </wps:cNvSpPr>
                        <wps:spPr bwMode="auto">
                          <a:xfrm>
                            <a:off x="3109260" y="271505"/>
                            <a:ext cx="1371200" cy="4425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BD323F" w14:textId="77777777" w:rsidR="00494CDB" w:rsidRDefault="00494CDB" w:rsidP="00F83F76">
                              <w:pPr>
                                <w:pStyle w:val="BodyText"/>
                                <w:spacing w:before="0"/>
                                <w:jc w:val="center"/>
                              </w:pPr>
                              <w:r>
                                <w:t>Provider Information</w:t>
                              </w:r>
                            </w:p>
                            <w:p w14:paraId="653D78EB" w14:textId="77777777" w:rsidR="00494CDB" w:rsidRDefault="00494CDB" w:rsidP="00F83F76">
                              <w:pPr>
                                <w:pStyle w:val="BodyText"/>
                                <w:spacing w:before="0"/>
                                <w:jc w:val="center"/>
                              </w:pPr>
                              <w:r>
                                <w:t>Directory</w:t>
                              </w:r>
                            </w:p>
                          </w:txbxContent>
                        </wps:txbx>
                        <wps:bodyPr rot="0" vert="horz" wrap="square" lIns="0" tIns="0" rIns="0" bIns="0" anchor="t" anchorCtr="0" upright="1">
                          <a:noAutofit/>
                        </wps:bodyPr>
                      </wps:wsp>
                      <wps:wsp>
                        <wps:cNvPr id="16" name="Line 111"/>
                        <wps:cNvCnPr/>
                        <wps:spPr bwMode="auto">
                          <a:xfrm flipV="1">
                            <a:off x="3763400" y="714012"/>
                            <a:ext cx="39600" cy="249384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112"/>
                        <wps:cNvSpPr txBox="1">
                          <a:spLocks noChangeArrowheads="1"/>
                        </wps:cNvSpPr>
                        <wps:spPr bwMode="auto">
                          <a:xfrm>
                            <a:off x="2209800" y="1181220"/>
                            <a:ext cx="1447900" cy="42190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6FAECB" w14:textId="77777777" w:rsidR="00494CDB" w:rsidRDefault="00494CDB" w:rsidP="00F83F76">
                              <w:pPr>
                                <w:pStyle w:val="BodyText"/>
                                <w:jc w:val="center"/>
                              </w:pPr>
                              <w:r>
                                <w:t>Provider Information Query Request</w:t>
                              </w:r>
                            </w:p>
                          </w:txbxContent>
                        </wps:txbx>
                        <wps:bodyPr rot="0" vert="horz" wrap="square" lIns="0" tIns="0" rIns="0" bIns="0" anchor="t" anchorCtr="0" upright="1">
                          <a:noAutofit/>
                        </wps:bodyPr>
                      </wps:wsp>
                      <wps:wsp>
                        <wps:cNvPr id="18" name="Text Box 113"/>
                        <wps:cNvSpPr txBox="1">
                          <a:spLocks noChangeArrowheads="1"/>
                        </wps:cNvSpPr>
                        <wps:spPr bwMode="auto">
                          <a:xfrm>
                            <a:off x="1234440" y="279991"/>
                            <a:ext cx="1514800" cy="4417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E6A435" w14:textId="77777777" w:rsidR="00494CDB" w:rsidRDefault="00494CDB" w:rsidP="00F83F76">
                              <w:pPr>
                                <w:pStyle w:val="BodyText"/>
                                <w:spacing w:before="0"/>
                                <w:jc w:val="center"/>
                              </w:pPr>
                              <w:r>
                                <w:t>Provider Information</w:t>
                              </w:r>
                            </w:p>
                            <w:p w14:paraId="23365C66" w14:textId="77777777" w:rsidR="00494CDB" w:rsidRDefault="00494CDB" w:rsidP="00F83F76">
                              <w:pPr>
                                <w:pStyle w:val="BodyText"/>
                                <w:spacing w:before="0"/>
                                <w:jc w:val="center"/>
                              </w:pPr>
                              <w:r>
                                <w:t>Consumer</w:t>
                              </w:r>
                            </w:p>
                          </w:txbxContent>
                        </wps:txbx>
                        <wps:bodyPr rot="0" vert="horz" wrap="square" lIns="0" tIns="0" rIns="0" bIns="0" anchor="t" anchorCtr="0" upright="1">
                          <a:noAutofit/>
                        </wps:bodyPr>
                      </wps:wsp>
                      <wps:wsp>
                        <wps:cNvPr id="19" name="Rectangle 114"/>
                        <wps:cNvSpPr>
                          <a:spLocks noChangeArrowheads="1"/>
                        </wps:cNvSpPr>
                        <wps:spPr bwMode="auto">
                          <a:xfrm>
                            <a:off x="1902700" y="832914"/>
                            <a:ext cx="237800" cy="2019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Line 115"/>
                        <wps:cNvCnPr/>
                        <wps:spPr bwMode="auto">
                          <a:xfrm flipH="1" flipV="1">
                            <a:off x="2140500" y="2376640"/>
                            <a:ext cx="1543700" cy="0"/>
                          </a:xfrm>
                          <a:prstGeom prst="line">
                            <a:avLst/>
                          </a:prstGeom>
                          <a:noFill/>
                          <a:ln w="9525">
                            <a:solidFill>
                              <a:srgbClr val="000000"/>
                            </a:solidFill>
                            <a:round/>
                            <a:headEnd type="none" w="med" len="med"/>
                            <a:tailEnd type="triangle"/>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Line 116"/>
                        <wps:cNvCnPr/>
                        <wps:spPr bwMode="auto">
                          <a:xfrm flipH="1" flipV="1">
                            <a:off x="2140500" y="1664228"/>
                            <a:ext cx="155930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Rectangle 117"/>
                        <wps:cNvSpPr>
                          <a:spLocks noChangeArrowheads="1"/>
                        </wps:cNvSpPr>
                        <wps:spPr bwMode="auto">
                          <a:xfrm>
                            <a:off x="3684200" y="832914"/>
                            <a:ext cx="237700" cy="2019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Text Box 118"/>
                        <wps:cNvSpPr txBox="1">
                          <a:spLocks noChangeArrowheads="1"/>
                        </wps:cNvSpPr>
                        <wps:spPr bwMode="auto">
                          <a:xfrm>
                            <a:off x="2259300" y="1889532"/>
                            <a:ext cx="1398400" cy="42600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BB0AA8" w14:textId="77777777" w:rsidR="00494CDB" w:rsidRDefault="00494CDB" w:rsidP="00F83F76">
                              <w:pPr>
                                <w:pStyle w:val="BodyText"/>
                                <w:jc w:val="center"/>
                              </w:pPr>
                              <w:r>
                                <w:t>Provider Information Query  Response</w:t>
                              </w:r>
                            </w:p>
                          </w:txbxContent>
                        </wps:txbx>
                        <wps:bodyPr rot="0" vert="horz" wrap="square" lIns="0" tIns="0" rIns="0" bIns="0" anchor="t" anchorCtr="0" upright="1">
                          <a:noAutofit/>
                        </wps:bodyPr>
                      </wps:wsp>
                    </wpc:wpc>
                  </a:graphicData>
                </a:graphic>
              </wp:inline>
            </w:drawing>
          </mc:Choice>
          <mc:Fallback>
            <w:pict>
              <v:group w14:anchorId="2125D57C" id="Canvas 107" o:spid="_x0000_s1065"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">
                <v:shape id="_x0000_s1066" type="#_x0000_t75" style="position:absolute;width:59436;height:35661;visibility:visible;mso-wrap-style:square">
                  <v:fill o:detectmouseclick="t"/>
                  <v:path o:connecttype="none"/>
                </v:shape>
                <v:line id="Line 109" o:spid="_x0000_s1067" style="position:absolute;flip:y;visibility:visible;mso-wrap-style:square" from="20216,5960" to="20216,30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110" o:spid="_x0000_s1068" type="#_x0000_t202" style="position:absolute;left:31092;top:2715;width:13712;height:4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30BD323F" w14:textId="77777777" w:rsidR="00494CDB" w:rsidRDefault="00494CDB" w:rsidP="00F83F76">
                        <w:pPr>
                          <w:pStyle w:val="BodyText"/>
                          <w:spacing w:before="0"/>
                          <w:jc w:val="center"/>
                        </w:pPr>
                        <w:r>
                          <w:t>Provider Information</w:t>
                        </w:r>
                      </w:p>
                      <w:p w14:paraId="653D78EB" w14:textId="77777777" w:rsidR="00494CDB" w:rsidRDefault="00494CDB" w:rsidP="00F83F76">
                        <w:pPr>
                          <w:pStyle w:val="BodyText"/>
                          <w:spacing w:before="0"/>
                          <w:jc w:val="center"/>
                        </w:pPr>
                        <w:r>
                          <w:t>Directory</w:t>
                        </w:r>
                      </w:p>
                    </w:txbxContent>
                  </v:textbox>
                </v:shape>
                <v:line id="Line 111" o:spid="_x0000_s1069" style="position:absolute;flip:y;visibility:visible;mso-wrap-style:square" from="37634,7140" to="38030,3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">
                  <v:stroke dashstyle="dash"/>
                </v:line>
                <v:shape id="Text Box 112" o:spid="_x0000_s1070" type="#_x0000_t202" style="position:absolute;left:22098;top:11812;width:14479;height:4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0A6FAECB" w14:textId="77777777" w:rsidR="00494CDB" w:rsidRDefault="00494CDB" w:rsidP="00F83F76">
                        <w:pPr>
                          <w:pStyle w:val="BodyText"/>
                          <w:jc w:val="center"/>
                        </w:pPr>
                        <w:r>
                          <w:t>Provider Information Query Request</w:t>
                        </w:r>
                      </w:p>
                    </w:txbxContent>
                  </v:textbox>
                </v:shape>
                <v:shape id="Text Box 113" o:spid="_x0000_s1071" type="#_x0000_t202" style="position:absolute;left:12344;top:2799;width:15148;height:4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58E6A435" w14:textId="77777777" w:rsidR="00494CDB" w:rsidRDefault="00494CDB" w:rsidP="00F83F76">
                        <w:pPr>
                          <w:pStyle w:val="BodyText"/>
                          <w:spacing w:before="0"/>
                          <w:jc w:val="center"/>
                        </w:pPr>
                        <w:r>
                          <w:t>Provider Information</w:t>
                        </w:r>
                      </w:p>
                      <w:p w14:paraId="23365C66" w14:textId="77777777" w:rsidR="00494CDB" w:rsidRDefault="00494CDB" w:rsidP="00F83F76">
                        <w:pPr>
                          <w:pStyle w:val="BodyText"/>
                          <w:spacing w:before="0"/>
                          <w:jc w:val="center"/>
                        </w:pPr>
                        <w:r>
                          <w:t>Consumer</w:t>
                        </w:r>
                      </w:p>
                    </w:txbxContent>
                  </v:textbox>
                </v:shape>
                <v:rect id="Rectangle 114" o:spid="_x0000_s1072" style="position:absolute;left:19027;top:8329;width:2378;height:20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line id="Line 115" o:spid="_x0000_s1073" style="position:absolute;flip:x y;visibility:visible;mso-wrap-style:square" from="21405,23766" to="36842,2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line id="Line 116" o:spid="_x0000_s1074" style="position:absolute;flip:x y;visibility:visible;mso-wrap-style:square" from="21405,16642" to="36998,1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">
                  <v:stroke startarrow="block"/>
                </v:line>
                <v:rect id="Rectangle 117" o:spid="_x0000_s1075" style="position:absolute;left:36842;top:8329;width:2377;height:20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shape id="Text Box 118" o:spid="_x0000_s1076" type="#_x0000_t202" style="position:absolute;left:22593;top:18895;width:13984;height: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8BB0AA8" w14:textId="77777777" w:rsidR="00494CDB" w:rsidRDefault="00494CDB" w:rsidP="00F83F76">
                        <w:pPr>
                          <w:pStyle w:val="BodyText"/>
                          <w:jc w:val="center"/>
                        </w:pPr>
                        <w:r>
                          <w:t>Provider Information Query  Response</w:t>
                        </w:r>
                      </w:p>
                    </w:txbxContent>
                  </v:textbox>
                </v:shape>
                <w10:anchorlock/>
              </v:group>
            </w:pict>
          </mc:Fallback>
        </mc:AlternateContent>
      </w:r>
    </w:p>
    <w:p w14:paraId="59A70FBE" w14:textId="77777777" w:rsidR="00F83F76" w:rsidRPr="00834920" w:rsidRDefault="00F83F76" w:rsidP="00F83F76">
      <w:pPr>
        <w:pStyle w:val="FigureTitle"/>
      </w:pPr>
      <w:r w:rsidRPr="00834920">
        <w:t>Figure 3.</w:t>
      </w:r>
      <w:r w:rsidR="00062ACD" w:rsidRPr="00834920">
        <w:t>58</w:t>
      </w:r>
      <w:r w:rsidRPr="00834920">
        <w:t>.4-1</w:t>
      </w:r>
      <w:r w:rsidR="00B75C84" w:rsidRPr="00834920">
        <w:t>:</w:t>
      </w:r>
      <w:r w:rsidRPr="00834920">
        <w:t xml:space="preserve"> Basic Process Flow for Provider Information Query</w:t>
      </w:r>
    </w:p>
    <w:p w14:paraId="0607E78E" w14:textId="77777777" w:rsidR="00F83F76" w:rsidRPr="00834920" w:rsidRDefault="00F83F76" w:rsidP="00F83F76">
      <w:pPr>
        <w:pStyle w:val="Heading4"/>
        <w:numPr>
          <w:ilvl w:val="0"/>
          <w:numId w:val="0"/>
        </w:numPr>
        <w:rPr>
          <w:noProof w:val="0"/>
        </w:rPr>
      </w:pPr>
      <w:bookmarkStart w:id="160" w:name="_Toc520110691"/>
      <w:r w:rsidRPr="00834920">
        <w:rPr>
          <w:noProof w:val="0"/>
        </w:rPr>
        <w:t>3.</w:t>
      </w:r>
      <w:r w:rsidR="00062ACD" w:rsidRPr="00834920">
        <w:rPr>
          <w:noProof w:val="0"/>
        </w:rPr>
        <w:t>58</w:t>
      </w:r>
      <w:r w:rsidRPr="00834920">
        <w:rPr>
          <w:noProof w:val="0"/>
        </w:rPr>
        <w:t>.4.1 Provider Information Query Request</w:t>
      </w:r>
      <w:bookmarkEnd w:id="160"/>
    </w:p>
    <w:p w14:paraId="784AF80B" w14:textId="77777777" w:rsidR="00F83F76" w:rsidRPr="00834920" w:rsidRDefault="00F83F76" w:rsidP="00F83F76">
      <w:pPr>
        <w:pStyle w:val="BodyText"/>
      </w:pPr>
      <w:r w:rsidRPr="00834920">
        <w:t xml:space="preserve">Provider Information Consumer initiates a Provider Information Query </w:t>
      </w:r>
      <w:r w:rsidR="00062ACD" w:rsidRPr="00834920">
        <w:t>R</w:t>
      </w:r>
      <w:r w:rsidRPr="00834920">
        <w:t>equest to the Provider Information Directory</w:t>
      </w:r>
      <w:r w:rsidR="001B53DE" w:rsidRPr="00834920">
        <w:t xml:space="preserve">. </w:t>
      </w:r>
      <w:r w:rsidRPr="00834920">
        <w:t xml:space="preserve">The Provider Information Query Request includes search parameters and defines the response set that is expected to be returned. </w:t>
      </w:r>
    </w:p>
    <w:p w14:paraId="6F1AA672" w14:textId="77777777" w:rsidR="00F83F76" w:rsidRPr="00834920" w:rsidRDefault="00F83F76" w:rsidP="00F83F76">
      <w:pPr>
        <w:pStyle w:val="Heading5"/>
        <w:numPr>
          <w:ilvl w:val="0"/>
          <w:numId w:val="0"/>
        </w:numPr>
        <w:rPr>
          <w:noProof w:val="0"/>
        </w:rPr>
      </w:pPr>
      <w:bookmarkStart w:id="161" w:name="_Toc520110692"/>
      <w:r w:rsidRPr="00834920">
        <w:rPr>
          <w:noProof w:val="0"/>
        </w:rPr>
        <w:lastRenderedPageBreak/>
        <w:t>3.</w:t>
      </w:r>
      <w:r w:rsidR="00062ACD" w:rsidRPr="00834920">
        <w:rPr>
          <w:noProof w:val="0"/>
        </w:rPr>
        <w:t>58</w:t>
      </w:r>
      <w:r w:rsidRPr="00834920">
        <w:rPr>
          <w:noProof w:val="0"/>
        </w:rPr>
        <w:t>.4.1.1 Trigger Events</w:t>
      </w:r>
      <w:bookmarkEnd w:id="161"/>
    </w:p>
    <w:p w14:paraId="6C704558" w14:textId="77777777" w:rsidR="00F83F76" w:rsidRPr="00834920" w:rsidRDefault="00F83F76" w:rsidP="006B6E3F">
      <w:pPr>
        <w:pStyle w:val="BodyText"/>
      </w:pPr>
      <w:r w:rsidRPr="00834920">
        <w:t>This message is sent from a Provider Information Consumer to a Provider Informat</w:t>
      </w:r>
      <w:r w:rsidR="006B6E3F" w:rsidRPr="00834920">
        <w:t xml:space="preserve">ion Directory </w:t>
      </w:r>
      <w:r w:rsidRPr="00834920">
        <w:t>to get additional information about an Individual or an Organizational Provider or a list of providers</w:t>
      </w:r>
      <w:r w:rsidR="001B53DE" w:rsidRPr="00834920">
        <w:t xml:space="preserve">. </w:t>
      </w:r>
      <w:r w:rsidRPr="00834920">
        <w:t xml:space="preserve">The Provider Information Consumer shall provide search information and identify the information that the Provider Information Consumer is interested in receiving in </w:t>
      </w:r>
      <w:r w:rsidR="006B6E3F" w:rsidRPr="00834920">
        <w:t>response</w:t>
      </w:r>
      <w:r w:rsidR="001B53DE" w:rsidRPr="00834920">
        <w:t xml:space="preserve">. </w:t>
      </w:r>
    </w:p>
    <w:p w14:paraId="2A212A65" w14:textId="77777777" w:rsidR="00DE6CF2" w:rsidRPr="00834920" w:rsidRDefault="00DE6CF2" w:rsidP="00DE6CF2">
      <w:pPr>
        <w:pStyle w:val="Heading5"/>
        <w:numPr>
          <w:ilvl w:val="0"/>
          <w:numId w:val="0"/>
        </w:numPr>
        <w:rPr>
          <w:noProof w:val="0"/>
        </w:rPr>
      </w:pPr>
      <w:bookmarkStart w:id="162" w:name="_Toc520110693"/>
      <w:r w:rsidRPr="00834920">
        <w:rPr>
          <w:noProof w:val="0"/>
        </w:rPr>
        <w:t>3.</w:t>
      </w:r>
      <w:r w:rsidR="00062ACD" w:rsidRPr="00834920">
        <w:rPr>
          <w:noProof w:val="0"/>
        </w:rPr>
        <w:t>58</w:t>
      </w:r>
      <w:r w:rsidRPr="00834920">
        <w:rPr>
          <w:noProof w:val="0"/>
        </w:rPr>
        <w:t>.4.1.2 Message Semantics</w:t>
      </w:r>
      <w:bookmarkEnd w:id="162"/>
    </w:p>
    <w:p w14:paraId="55642E0C" w14:textId="77777777" w:rsidR="00DE6CF2" w:rsidRPr="00834920" w:rsidRDefault="00DE6CF2" w:rsidP="00B77F78">
      <w:pPr>
        <w:pStyle w:val="BodyText"/>
      </w:pPr>
      <w:r w:rsidRPr="00834920">
        <w:t xml:space="preserve">The Provider Information Query request uses SOAP based DSMLv2 </w:t>
      </w:r>
      <w:proofErr w:type="spellStart"/>
      <w:r w:rsidRPr="00834920">
        <w:t>batchRequest</w:t>
      </w:r>
      <w:proofErr w:type="spellEnd"/>
      <w:r w:rsidRPr="00834920">
        <w:t xml:space="preserve"> message to express a query. </w:t>
      </w:r>
    </w:p>
    <w:p w14:paraId="7F475587" w14:textId="77777777" w:rsidR="00DE6CF2" w:rsidRPr="00834920" w:rsidRDefault="00E51E86" w:rsidP="00B77F78">
      <w:pPr>
        <w:pStyle w:val="BodyText"/>
      </w:pPr>
      <w:r w:rsidRPr="00834920">
        <w:t xml:space="preserve">The </w:t>
      </w:r>
      <w:r w:rsidR="00062ACD" w:rsidRPr="00834920">
        <w:t>query</w:t>
      </w:r>
      <w:r w:rsidR="00DE6CF2" w:rsidRPr="00834920">
        <w:t xml:space="preserve"> operation for looking up provider entries in the Provider Information Directory shall be done through the use of </w:t>
      </w:r>
      <w:proofErr w:type="spellStart"/>
      <w:r w:rsidR="00DE6CF2" w:rsidRPr="00834920">
        <w:t>searchRequest</w:t>
      </w:r>
      <w:proofErr w:type="spellEnd"/>
      <w:r w:rsidR="00DE6CF2" w:rsidRPr="00834920">
        <w:t xml:space="preserve"> operation. For querying individuals, the base object is </w:t>
      </w:r>
      <w:proofErr w:type="spellStart"/>
      <w:r w:rsidR="00DE6CF2" w:rsidRPr="00834920">
        <w:t>HCProfessional</w:t>
      </w:r>
      <w:proofErr w:type="spellEnd"/>
      <w:r w:rsidR="00DE6CF2" w:rsidRPr="00834920">
        <w:t xml:space="preserve"> and for querying organizations, the base object is </w:t>
      </w:r>
      <w:proofErr w:type="spellStart"/>
      <w:r w:rsidR="00DE6CF2" w:rsidRPr="00834920">
        <w:t>HCRegulatedOrganization</w:t>
      </w:r>
      <w:proofErr w:type="spellEnd"/>
      <w:r w:rsidR="00DE6CF2" w:rsidRPr="00834920">
        <w:t xml:space="preserve">. The relationships can be looked up by querying the </w:t>
      </w:r>
      <w:proofErr w:type="spellStart"/>
      <w:r w:rsidR="00DE6CF2" w:rsidRPr="00834920">
        <w:t>groupOfNames</w:t>
      </w:r>
      <w:proofErr w:type="spellEnd"/>
      <w:r w:rsidR="00DE6CF2" w:rsidRPr="00834920">
        <w:t xml:space="preserve"> object.</w:t>
      </w:r>
    </w:p>
    <w:p w14:paraId="6EA90DB5" w14:textId="77777777" w:rsidR="00DE6CF2" w:rsidRPr="00834920" w:rsidRDefault="00DE6CF2" w:rsidP="00B77F78">
      <w:pPr>
        <w:pStyle w:val="BodyText"/>
      </w:pPr>
      <w:r w:rsidRPr="00834920">
        <w:t xml:space="preserve">The </w:t>
      </w:r>
      <w:proofErr w:type="spellStart"/>
      <w:r w:rsidRPr="00834920">
        <w:t>searchRequest</w:t>
      </w:r>
      <w:proofErr w:type="spellEnd"/>
      <w:r w:rsidRPr="00834920">
        <w:t xml:space="preserve"> allows specifying a list of attributes to be returned for matching query. If this list is empty or a special value of * is used, then all user attributes are returned. The request transaction shall support all LDAP standard search filters.</w:t>
      </w:r>
    </w:p>
    <w:p w14:paraId="667FC7B8" w14:textId="77777777" w:rsidR="00DE6CF2" w:rsidRPr="00834920" w:rsidRDefault="00DE6CF2" w:rsidP="00B77F78">
      <w:pPr>
        <w:pStyle w:val="BodyText"/>
      </w:pPr>
      <w:r w:rsidRPr="00834920">
        <w:t>This transaction does not limit any restriction on the search scope, size limit, time limit or list of attributes. If needed, those can be constrain</w:t>
      </w:r>
      <w:r w:rsidR="00DE703E" w:rsidRPr="00834920">
        <w:t>ed</w:t>
      </w:r>
      <w:r w:rsidRPr="00834920">
        <w:t xml:space="preserve"> by the Provider Information Directory</w:t>
      </w:r>
      <w:r w:rsidR="00866F28" w:rsidRPr="00834920">
        <w:t xml:space="preserve"> </w:t>
      </w:r>
      <w:r w:rsidRPr="00834920">
        <w:t xml:space="preserve">implementer. </w:t>
      </w:r>
    </w:p>
    <w:p w14:paraId="4F1DDE7F" w14:textId="77777777" w:rsidR="00F83F76" w:rsidRPr="00834920" w:rsidRDefault="00DE6CF2" w:rsidP="00F1063F">
      <w:pPr>
        <w:pStyle w:val="BodyText"/>
      </w:pPr>
      <w:r w:rsidRPr="00834920">
        <w:rPr>
          <w:szCs w:val="24"/>
        </w:rPr>
        <w:t xml:space="preserve">The examples for Provider Information </w:t>
      </w:r>
      <w:r w:rsidR="00062ACD" w:rsidRPr="00834920">
        <w:rPr>
          <w:szCs w:val="24"/>
        </w:rPr>
        <w:t>Query</w:t>
      </w:r>
      <w:r w:rsidRPr="00834920">
        <w:rPr>
          <w:szCs w:val="24"/>
        </w:rPr>
        <w:t xml:space="preserve"> </w:t>
      </w:r>
      <w:r w:rsidR="002233DE" w:rsidRPr="00834920">
        <w:rPr>
          <w:szCs w:val="24"/>
        </w:rPr>
        <w:t xml:space="preserve">Request transaction </w:t>
      </w:r>
      <w:r w:rsidRPr="00834920">
        <w:rPr>
          <w:szCs w:val="24"/>
        </w:rPr>
        <w:t>can be found online on the IHE FTP site, see ITI TF-2x: Appendix W</w:t>
      </w:r>
      <w:r w:rsidR="00B87AFE" w:rsidRPr="00834920">
        <w:rPr>
          <w:szCs w:val="24"/>
        </w:rPr>
        <w:t>.</w:t>
      </w:r>
    </w:p>
    <w:p w14:paraId="47ED8341" w14:textId="77777777" w:rsidR="00D563EA" w:rsidRPr="00834920" w:rsidRDefault="00D563EA" w:rsidP="00D563EA">
      <w:pPr>
        <w:pStyle w:val="Heading6"/>
        <w:numPr>
          <w:ilvl w:val="0"/>
          <w:numId w:val="0"/>
        </w:numPr>
        <w:rPr>
          <w:noProof w:val="0"/>
        </w:rPr>
      </w:pPr>
      <w:bookmarkStart w:id="163" w:name="_Toc63148955"/>
      <w:bookmarkStart w:id="164" w:name="_Toc98562424"/>
      <w:bookmarkStart w:id="165" w:name="_Toc520110694"/>
      <w:r w:rsidRPr="00834920">
        <w:rPr>
          <w:noProof w:val="0"/>
        </w:rPr>
        <w:t>3.</w:t>
      </w:r>
      <w:r w:rsidR="000829D8" w:rsidRPr="00834920">
        <w:rPr>
          <w:noProof w:val="0"/>
        </w:rPr>
        <w:t>58</w:t>
      </w:r>
      <w:r w:rsidRPr="00834920">
        <w:rPr>
          <w:noProof w:val="0"/>
        </w:rPr>
        <w:t xml:space="preserve">.4.1.2.1 </w:t>
      </w:r>
      <w:proofErr w:type="spellStart"/>
      <w:r w:rsidRPr="00834920">
        <w:rPr>
          <w:noProof w:val="0"/>
        </w:rPr>
        <w:t>HPD</w:t>
      </w:r>
      <w:proofErr w:type="spellEnd"/>
      <w:r w:rsidRPr="00834920">
        <w:rPr>
          <w:noProof w:val="0"/>
        </w:rPr>
        <w:t xml:space="preserve"> Schema</w:t>
      </w:r>
      <w:bookmarkEnd w:id="163"/>
      <w:r w:rsidRPr="00834920">
        <w:rPr>
          <w:noProof w:val="0"/>
        </w:rPr>
        <w:t xml:space="preserve"> Structure</w:t>
      </w:r>
      <w:bookmarkEnd w:id="164"/>
      <w:bookmarkEnd w:id="165"/>
    </w:p>
    <w:p w14:paraId="7DD13BA3" w14:textId="77777777" w:rsidR="00D563EA" w:rsidRPr="00834920" w:rsidRDefault="00D563EA" w:rsidP="00B77F78">
      <w:pPr>
        <w:pStyle w:val="BodyText"/>
      </w:pPr>
      <w:r w:rsidRPr="00834920">
        <w:t>T</w:t>
      </w:r>
      <w:r w:rsidR="00FF3810" w:rsidRPr="00834920">
        <w:t>h</w:t>
      </w:r>
      <w:r w:rsidR="00BD4CF0" w:rsidRPr="00834920">
        <w:t>e</w:t>
      </w:r>
      <w:r w:rsidR="00FF3810" w:rsidRPr="00834920">
        <w:t xml:space="preserve"> </w:t>
      </w:r>
      <w:proofErr w:type="spellStart"/>
      <w:r w:rsidR="00BD4CF0" w:rsidRPr="00834920">
        <w:t>HPD</w:t>
      </w:r>
      <w:proofErr w:type="spellEnd"/>
      <w:r w:rsidR="00FF3810" w:rsidRPr="00834920">
        <w:t xml:space="preserve"> </w:t>
      </w:r>
      <w:r w:rsidRPr="00834920">
        <w:t xml:space="preserve">schema </w:t>
      </w:r>
      <w:r w:rsidR="00D053E3" w:rsidRPr="00834920">
        <w:t>defines</w:t>
      </w:r>
      <w:r w:rsidRPr="00834920">
        <w:t xml:space="preserve"> </w:t>
      </w:r>
      <w:r w:rsidR="00D053E3" w:rsidRPr="00834920">
        <w:t xml:space="preserve">LDAP </w:t>
      </w:r>
      <w:proofErr w:type="spellStart"/>
      <w:r w:rsidRPr="00834920">
        <w:rPr>
          <w:i/>
        </w:rPr>
        <w:t>organizationalUnit</w:t>
      </w:r>
      <w:proofErr w:type="spellEnd"/>
      <w:r w:rsidRPr="00834920">
        <w:t xml:space="preserve"> (</w:t>
      </w:r>
      <w:proofErr w:type="spellStart"/>
      <w:r w:rsidRPr="00834920">
        <w:t>OU</w:t>
      </w:r>
      <w:proofErr w:type="spellEnd"/>
      <w:r w:rsidRPr="00834920">
        <w:t xml:space="preserve">) containers </w:t>
      </w:r>
      <w:r w:rsidR="00D053E3" w:rsidRPr="00834920">
        <w:t>to organize the information on</w:t>
      </w:r>
      <w:r w:rsidRPr="00834920">
        <w:t xml:space="preserve"> Providers. </w:t>
      </w:r>
      <w:r w:rsidR="00D053E3" w:rsidRPr="00834920">
        <w:t>O</w:t>
      </w:r>
      <w:r w:rsidRPr="00834920">
        <w:t>bject class</w:t>
      </w:r>
      <w:r w:rsidR="00D053E3" w:rsidRPr="00834920">
        <w:t>es</w:t>
      </w:r>
      <w:r w:rsidRPr="00834920">
        <w:t xml:space="preserve"> </w:t>
      </w:r>
      <w:r w:rsidR="00D053E3" w:rsidRPr="00834920">
        <w:t xml:space="preserve">within </w:t>
      </w:r>
      <w:proofErr w:type="spellStart"/>
      <w:r w:rsidR="00D053E3" w:rsidRPr="00834920">
        <w:t>OU</w:t>
      </w:r>
      <w:proofErr w:type="spellEnd"/>
      <w:r w:rsidR="00D053E3" w:rsidRPr="00834920">
        <w:t xml:space="preserve"> </w:t>
      </w:r>
      <w:r w:rsidRPr="00834920">
        <w:t>represent</w:t>
      </w:r>
      <w:r w:rsidR="00D053E3" w:rsidRPr="00834920">
        <w:t xml:space="preserve"> Individual Provider</w:t>
      </w:r>
      <w:r w:rsidR="004C2728" w:rsidRPr="00834920">
        <w:t>,</w:t>
      </w:r>
      <w:r w:rsidR="00D053E3" w:rsidRPr="00834920">
        <w:t xml:space="preserve"> Organization Provider and </w:t>
      </w:r>
      <w:r w:rsidR="004C2728" w:rsidRPr="00834920">
        <w:t xml:space="preserve">Relationships that are </w:t>
      </w:r>
      <w:r w:rsidRPr="00834920">
        <w:t xml:space="preserve">managed </w:t>
      </w:r>
      <w:r w:rsidR="004C2728" w:rsidRPr="00834920">
        <w:t>using</w:t>
      </w:r>
      <w:r w:rsidRPr="00834920">
        <w:t xml:space="preserve"> </w:t>
      </w:r>
      <w:r w:rsidR="004C2728" w:rsidRPr="00834920">
        <w:t xml:space="preserve">the </w:t>
      </w:r>
      <w:r w:rsidRPr="00834920">
        <w:t xml:space="preserve">schema from ISO/TS 21091 and LDAP. </w:t>
      </w:r>
    </w:p>
    <w:p w14:paraId="5EE9D30D" w14:textId="77777777" w:rsidR="004C2728" w:rsidRPr="00834920" w:rsidRDefault="004C2728" w:rsidP="00B77F78">
      <w:pPr>
        <w:pStyle w:val="BodyText"/>
      </w:pPr>
      <w:r w:rsidRPr="00834920">
        <w:t xml:space="preserve">The directory naming context </w:t>
      </w:r>
      <w:r w:rsidR="00272A0E" w:rsidRPr="00834920">
        <w:t>shall</w:t>
      </w:r>
      <w:r w:rsidRPr="00834920">
        <w:t xml:space="preserve"> be o=</w:t>
      </w:r>
      <w:proofErr w:type="spellStart"/>
      <w:r w:rsidRPr="00834920">
        <w:t>HPD</w:t>
      </w:r>
      <w:proofErr w:type="spellEnd"/>
      <w:r w:rsidRPr="00834920">
        <w:t xml:space="preserve"> Owner, dc=</w:t>
      </w:r>
      <w:proofErr w:type="spellStart"/>
      <w:r w:rsidRPr="00834920">
        <w:t>HPD</w:t>
      </w:r>
      <w:proofErr w:type="spellEnd"/>
      <w:r w:rsidR="004F2BF2" w:rsidRPr="00834920">
        <w:t xml:space="preserve"> where </w:t>
      </w:r>
      <w:proofErr w:type="spellStart"/>
      <w:r w:rsidR="004F2BF2" w:rsidRPr="00834920">
        <w:t>HPD</w:t>
      </w:r>
      <w:proofErr w:type="spellEnd"/>
      <w:r w:rsidR="004F2BF2" w:rsidRPr="00834920">
        <w:t xml:space="preserve"> Owner value shall be replaced with the name of organization hosting the Healthcare Provider Directory.</w:t>
      </w:r>
    </w:p>
    <w:p w14:paraId="4B5276DC" w14:textId="77777777" w:rsidR="004C2728" w:rsidRPr="00834920" w:rsidRDefault="004C2728" w:rsidP="004C2728">
      <w:r w:rsidRPr="00834920">
        <w:t>There are nodes that are subordinate to dc=</w:t>
      </w:r>
      <w:proofErr w:type="spellStart"/>
      <w:r w:rsidRPr="00834920">
        <w:t>HPD</w:t>
      </w:r>
      <w:proofErr w:type="spellEnd"/>
      <w:r w:rsidR="001B53DE" w:rsidRPr="00834920">
        <w:t xml:space="preserve">. </w:t>
      </w:r>
    </w:p>
    <w:p w14:paraId="35A6A74C" w14:textId="77777777" w:rsidR="004C2728" w:rsidRPr="00834920" w:rsidRDefault="004C2728" w:rsidP="00061A51">
      <w:pPr>
        <w:pStyle w:val="ListBullet2"/>
      </w:pPr>
      <w:proofErr w:type="spellStart"/>
      <w:r w:rsidRPr="00834920">
        <w:t>ou</w:t>
      </w:r>
      <w:proofErr w:type="spellEnd"/>
      <w:r w:rsidRPr="00834920">
        <w:t>=</w:t>
      </w:r>
      <w:proofErr w:type="spellStart"/>
      <w:r w:rsidR="004F2BF2" w:rsidRPr="00834920">
        <w:t>HC</w:t>
      </w:r>
      <w:r w:rsidRPr="00834920">
        <w:t>Professional</w:t>
      </w:r>
      <w:proofErr w:type="spellEnd"/>
      <w:r w:rsidRPr="00834920">
        <w:t xml:space="preserve"> for storing individual provider information. </w:t>
      </w:r>
    </w:p>
    <w:p w14:paraId="556CCC20" w14:textId="77777777" w:rsidR="004C2728" w:rsidRPr="00834920" w:rsidRDefault="004C2728" w:rsidP="00061A51">
      <w:pPr>
        <w:pStyle w:val="ListBullet2"/>
      </w:pPr>
      <w:proofErr w:type="spellStart"/>
      <w:r w:rsidRPr="00834920">
        <w:t>ou</w:t>
      </w:r>
      <w:proofErr w:type="spellEnd"/>
      <w:r w:rsidRPr="00834920">
        <w:t>=</w:t>
      </w:r>
      <w:proofErr w:type="spellStart"/>
      <w:r w:rsidR="004F2BF2" w:rsidRPr="00834920">
        <w:t>HC</w:t>
      </w:r>
      <w:r w:rsidRPr="00834920">
        <w:t>RegulatedOrganization</w:t>
      </w:r>
      <w:proofErr w:type="spellEnd"/>
      <w:r w:rsidRPr="00834920">
        <w:t xml:space="preserve"> containing </w:t>
      </w:r>
      <w:r w:rsidR="004F2BF2" w:rsidRPr="00834920">
        <w:t>information on</w:t>
      </w:r>
      <w:r w:rsidRPr="00834920">
        <w:t xml:space="preserve"> </w:t>
      </w:r>
      <w:r w:rsidR="00313F6E" w:rsidRPr="00834920">
        <w:t xml:space="preserve">an </w:t>
      </w:r>
      <w:r w:rsidRPr="00834920">
        <w:t xml:space="preserve">organizational provider and </w:t>
      </w:r>
      <w:r w:rsidR="004F2BF2" w:rsidRPr="00834920">
        <w:t>its</w:t>
      </w:r>
      <w:r w:rsidRPr="00834920">
        <w:t xml:space="preserve"> relevant information. </w:t>
      </w:r>
    </w:p>
    <w:p w14:paraId="49DFC656" w14:textId="77777777" w:rsidR="00962706" w:rsidRPr="00834920" w:rsidRDefault="004C2728" w:rsidP="00061A51">
      <w:pPr>
        <w:pStyle w:val="ListBullet2"/>
      </w:pPr>
      <w:proofErr w:type="spellStart"/>
      <w:r w:rsidRPr="00834920">
        <w:t>ou</w:t>
      </w:r>
      <w:proofErr w:type="spellEnd"/>
      <w:r w:rsidRPr="00834920">
        <w:t xml:space="preserve">=Relationship – a </w:t>
      </w:r>
      <w:proofErr w:type="spellStart"/>
      <w:r w:rsidR="00F50A6E" w:rsidRPr="00834920">
        <w:t>groupOfNames</w:t>
      </w:r>
      <w:proofErr w:type="spellEnd"/>
      <w:r w:rsidRPr="00834920">
        <w:t xml:space="preserve"> for holding the “member-of” relationships</w:t>
      </w:r>
      <w:r w:rsidR="00EC6D4E" w:rsidRPr="00834920">
        <w:t xml:space="preserve"> </w:t>
      </w:r>
      <w:r w:rsidR="00F50A6E" w:rsidRPr="00834920">
        <w:t xml:space="preserve">among </w:t>
      </w:r>
      <w:r w:rsidR="00EC6D4E" w:rsidRPr="00834920">
        <w:t>providers</w:t>
      </w:r>
      <w:r w:rsidRPr="00834920">
        <w:t xml:space="preserve">. Groups </w:t>
      </w:r>
      <w:r w:rsidR="00EC6D4E" w:rsidRPr="00834920">
        <w:t xml:space="preserve">holding the members that are related </w:t>
      </w:r>
      <w:r w:rsidRPr="00834920">
        <w:t xml:space="preserve">are represented by standard LDAP </w:t>
      </w:r>
      <w:proofErr w:type="spellStart"/>
      <w:r w:rsidRPr="00834920">
        <w:t>groupOfNames</w:t>
      </w:r>
      <w:proofErr w:type="spellEnd"/>
      <w:r w:rsidRPr="00834920">
        <w:t xml:space="preserve"> class. </w:t>
      </w:r>
      <w:r w:rsidR="00EC6D4E" w:rsidRPr="00834920">
        <w:t>Each Group has a group owner organization that owns the relationship and has group members</w:t>
      </w:r>
      <w:r w:rsidR="00D9548A" w:rsidRPr="00834920">
        <w:t xml:space="preserve"> that</w:t>
      </w:r>
      <w:r w:rsidR="00285107" w:rsidRPr="00834920">
        <w:t xml:space="preserve"> are</w:t>
      </w:r>
      <w:r w:rsidR="00EC6D4E" w:rsidRPr="00834920">
        <w:t xml:space="preserve"> </w:t>
      </w:r>
      <w:r w:rsidRPr="00834920">
        <w:t xml:space="preserve">Individual and Organization providers. </w:t>
      </w:r>
    </w:p>
    <w:p w14:paraId="28C89B7F" w14:textId="77777777" w:rsidR="004F2BF2" w:rsidRPr="00834920" w:rsidRDefault="004F2BF2" w:rsidP="00061A51">
      <w:pPr>
        <w:pStyle w:val="ListBullet2"/>
      </w:pPr>
      <w:proofErr w:type="spellStart"/>
      <w:r w:rsidRPr="00834920">
        <w:t>ou</w:t>
      </w:r>
      <w:proofErr w:type="spellEnd"/>
      <w:r w:rsidRPr="00834920">
        <w:t>=</w:t>
      </w:r>
      <w:proofErr w:type="spellStart"/>
      <w:r w:rsidRPr="00834920">
        <w:t>HPDCredential</w:t>
      </w:r>
      <w:proofErr w:type="spellEnd"/>
      <w:r w:rsidRPr="00834920">
        <w:t xml:space="preserve"> to include health related credentials of providers.</w:t>
      </w:r>
    </w:p>
    <w:p w14:paraId="33023134" w14:textId="77777777" w:rsidR="00D563EA" w:rsidRPr="00834920" w:rsidRDefault="00D563EA" w:rsidP="00B77F78">
      <w:pPr>
        <w:pStyle w:val="BodyText"/>
      </w:pPr>
      <w:r w:rsidRPr="00834920">
        <w:lastRenderedPageBreak/>
        <w:t xml:space="preserve">The Directory Information Tree for </w:t>
      </w:r>
      <w:r w:rsidR="00FF3810" w:rsidRPr="00834920">
        <w:t xml:space="preserve">this transaction </w:t>
      </w:r>
      <w:r w:rsidRPr="00834920">
        <w:t xml:space="preserve">is shown in the following diagram. </w:t>
      </w:r>
    </w:p>
    <w:p w14:paraId="7626581A" w14:textId="77777777" w:rsidR="00D563EA" w:rsidRPr="00834920" w:rsidRDefault="0001602A" w:rsidP="005435B9">
      <w:pPr>
        <w:keepNext/>
        <w:jc w:val="center"/>
      </w:pPr>
      <w:r w:rsidRPr="002B15A9">
        <w:rPr>
          <w:noProof/>
        </w:rPr>
        <w:drawing>
          <wp:inline distT="0" distB="0" distL="0" distR="0" wp14:anchorId="7B6AFC9B" wp14:editId="5269BC9F">
            <wp:extent cx="5943600" cy="5029200"/>
            <wp:effectExtent l="0" t="0" r="0" b="0"/>
            <wp:docPr id="11" name="Picture 11" descr="HPD-LDAPSchema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PD-LDAPSchema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380ED0D6" w14:textId="77777777" w:rsidR="00D563EA" w:rsidRPr="00834920" w:rsidRDefault="00D563EA" w:rsidP="002F51DB">
      <w:pPr>
        <w:pStyle w:val="FigureTitle"/>
      </w:pPr>
      <w:r w:rsidRPr="00834920">
        <w:t xml:space="preserve">Figure </w:t>
      </w:r>
      <w:r w:rsidR="004E6153" w:rsidRPr="00834920">
        <w:t>3.</w:t>
      </w:r>
      <w:r w:rsidR="00062ACD" w:rsidRPr="00834920">
        <w:t>58</w:t>
      </w:r>
      <w:r w:rsidR="004E6153" w:rsidRPr="00834920">
        <w:t>.4.1.2.1-1</w:t>
      </w:r>
      <w:r w:rsidR="00BA65DF" w:rsidRPr="00834920">
        <w:t xml:space="preserve">: </w:t>
      </w:r>
      <w:r w:rsidR="00375E00" w:rsidRPr="00834920">
        <w:t>T</w:t>
      </w:r>
      <w:r w:rsidR="00FF3810" w:rsidRPr="00834920">
        <w:t>ransaction</w:t>
      </w:r>
      <w:r w:rsidRPr="00834920">
        <w:t xml:space="preserve"> Information Tree</w:t>
      </w:r>
    </w:p>
    <w:p w14:paraId="46F566E8" w14:textId="77777777" w:rsidR="00440117" w:rsidRPr="00834920" w:rsidRDefault="00440117" w:rsidP="00440117">
      <w:pPr>
        <w:pStyle w:val="Heading6"/>
        <w:numPr>
          <w:ilvl w:val="0"/>
          <w:numId w:val="0"/>
        </w:numPr>
        <w:rPr>
          <w:noProof w:val="0"/>
        </w:rPr>
      </w:pPr>
      <w:bookmarkStart w:id="166" w:name="_Toc520110695"/>
      <w:bookmarkStart w:id="167" w:name="OLE_LINK1"/>
      <w:bookmarkStart w:id="168" w:name="OLE_LINK2"/>
      <w:r w:rsidRPr="00834920">
        <w:rPr>
          <w:noProof w:val="0"/>
        </w:rPr>
        <w:t>3.</w:t>
      </w:r>
      <w:r w:rsidR="00062ACD" w:rsidRPr="00834920">
        <w:rPr>
          <w:noProof w:val="0"/>
        </w:rPr>
        <w:t>58</w:t>
      </w:r>
      <w:r w:rsidRPr="00834920">
        <w:rPr>
          <w:noProof w:val="0"/>
        </w:rPr>
        <w:t>.4.1.2.</w:t>
      </w:r>
      <w:r w:rsidR="00C67101" w:rsidRPr="00834920">
        <w:rPr>
          <w:noProof w:val="0"/>
        </w:rPr>
        <w:t>2</w:t>
      </w:r>
      <w:r w:rsidRPr="00834920">
        <w:rPr>
          <w:noProof w:val="0"/>
        </w:rPr>
        <w:t xml:space="preserve"> </w:t>
      </w:r>
      <w:proofErr w:type="spellStart"/>
      <w:r w:rsidRPr="00834920">
        <w:rPr>
          <w:noProof w:val="0"/>
        </w:rPr>
        <w:t>HPD</w:t>
      </w:r>
      <w:proofErr w:type="spellEnd"/>
      <w:r w:rsidRPr="00834920">
        <w:rPr>
          <w:noProof w:val="0"/>
        </w:rPr>
        <w:t xml:space="preserve"> Schema Content</w:t>
      </w:r>
      <w:bookmarkEnd w:id="166"/>
    </w:p>
    <w:bookmarkEnd w:id="167"/>
    <w:bookmarkEnd w:id="168"/>
    <w:p w14:paraId="4F79AD2B" w14:textId="77777777" w:rsidR="00D563EA" w:rsidRPr="00834920" w:rsidRDefault="00D563EA" w:rsidP="00B77F78">
      <w:pPr>
        <w:pStyle w:val="BodyText"/>
      </w:pPr>
      <w:r w:rsidRPr="00834920">
        <w:t xml:space="preserve">This section describes the mapping of </w:t>
      </w:r>
      <w:r w:rsidR="00FF3810" w:rsidRPr="00834920">
        <w:t>th</w:t>
      </w:r>
      <w:r w:rsidR="00BD4CF0" w:rsidRPr="00834920">
        <w:t>e</w:t>
      </w:r>
      <w:r w:rsidR="00FF3810" w:rsidRPr="00834920">
        <w:t xml:space="preserve"> </w:t>
      </w:r>
      <w:proofErr w:type="spellStart"/>
      <w:r w:rsidR="00BD4CF0" w:rsidRPr="00834920">
        <w:t>HPD</w:t>
      </w:r>
      <w:proofErr w:type="spellEnd"/>
      <w:r w:rsidR="00BD4CF0" w:rsidRPr="00834920">
        <w:t xml:space="preserve"> schema</w:t>
      </w:r>
      <w:r w:rsidR="00FF3810" w:rsidRPr="00834920">
        <w:t xml:space="preserve"> attributes</w:t>
      </w:r>
      <w:r w:rsidRPr="00834920">
        <w:t xml:space="preserve"> and ISO 21091/L</w:t>
      </w:r>
      <w:r w:rsidR="00BD4CF0" w:rsidRPr="00834920">
        <w:t>DAP standard object classes</w:t>
      </w:r>
      <w:r w:rsidRPr="00834920">
        <w:t xml:space="preserve">. </w:t>
      </w:r>
      <w:r w:rsidR="00BD4CF0" w:rsidRPr="00834920">
        <w:t xml:space="preserve">The </w:t>
      </w:r>
      <w:proofErr w:type="spellStart"/>
      <w:r w:rsidR="00BD4CF0" w:rsidRPr="00834920">
        <w:t>HPD</w:t>
      </w:r>
      <w:proofErr w:type="spellEnd"/>
      <w:r w:rsidR="00BD4CF0" w:rsidRPr="00834920">
        <w:t xml:space="preserve"> schema extends t</w:t>
      </w:r>
      <w:r w:rsidR="00907D43" w:rsidRPr="00834920">
        <w:t xml:space="preserve">he ISO 21091 schema to include </w:t>
      </w:r>
      <w:r w:rsidR="00BD4CF0" w:rsidRPr="00834920">
        <w:t>other</w:t>
      </w:r>
      <w:r w:rsidR="00FF3810" w:rsidRPr="00834920">
        <w:t xml:space="preserve"> attributes</w:t>
      </w:r>
      <w:r w:rsidR="00907D43" w:rsidRPr="00834920">
        <w:t xml:space="preserve"> that </w:t>
      </w:r>
      <w:r w:rsidR="00FF3810" w:rsidRPr="00834920">
        <w:t>are</w:t>
      </w:r>
      <w:r w:rsidR="00907D43" w:rsidRPr="00834920">
        <w:t xml:space="preserve"> not covered by ISO </w:t>
      </w:r>
      <w:r w:rsidR="00BD4CF0" w:rsidRPr="00834920">
        <w:t>21091</w:t>
      </w:r>
      <w:r w:rsidR="001B53DE" w:rsidRPr="00834920">
        <w:t xml:space="preserve">. </w:t>
      </w:r>
    </w:p>
    <w:p w14:paraId="09F53120" w14:textId="77777777" w:rsidR="00C67101" w:rsidRPr="00834920" w:rsidRDefault="00C67101" w:rsidP="009E2106">
      <w:pPr>
        <w:pStyle w:val="Heading7"/>
        <w:numPr>
          <w:ilvl w:val="0"/>
          <w:numId w:val="0"/>
        </w:numPr>
        <w:rPr>
          <w:noProof w:val="0"/>
        </w:rPr>
      </w:pPr>
      <w:bookmarkStart w:id="169" w:name="_Toc520110696"/>
      <w:r w:rsidRPr="00834920">
        <w:rPr>
          <w:noProof w:val="0"/>
        </w:rPr>
        <w:t>3.</w:t>
      </w:r>
      <w:r w:rsidR="00062ACD" w:rsidRPr="00834920">
        <w:rPr>
          <w:noProof w:val="0"/>
        </w:rPr>
        <w:t>58</w:t>
      </w:r>
      <w:r w:rsidRPr="00834920">
        <w:rPr>
          <w:noProof w:val="0"/>
        </w:rPr>
        <w:t xml:space="preserve">.4.1.2.2.1 </w:t>
      </w:r>
      <w:r w:rsidR="009E2106" w:rsidRPr="00834920">
        <w:rPr>
          <w:noProof w:val="0"/>
        </w:rPr>
        <w:t xml:space="preserve">Object </w:t>
      </w:r>
      <w:r w:rsidRPr="00834920">
        <w:rPr>
          <w:noProof w:val="0"/>
        </w:rPr>
        <w:t>Classes</w:t>
      </w:r>
      <w:bookmarkEnd w:id="169"/>
    </w:p>
    <w:p w14:paraId="1E6A5EAF" w14:textId="77777777" w:rsidR="00907D43" w:rsidRPr="00834920" w:rsidRDefault="00B77F78" w:rsidP="00B77F78">
      <w:pPr>
        <w:pStyle w:val="BodyText"/>
        <w:rPr>
          <w:b/>
          <w:bCs/>
        </w:rPr>
      </w:pPr>
      <w:proofErr w:type="spellStart"/>
      <w:r w:rsidRPr="00834920">
        <w:rPr>
          <w:b/>
          <w:bCs/>
        </w:rPr>
        <w:t>HCProfessional</w:t>
      </w:r>
      <w:proofErr w:type="spellEnd"/>
    </w:p>
    <w:p w14:paraId="71BF330B" w14:textId="77777777" w:rsidR="00907D43" w:rsidRPr="00834920" w:rsidRDefault="00907D43" w:rsidP="00B77F78">
      <w:pPr>
        <w:pStyle w:val="BodyText"/>
      </w:pPr>
      <w:r w:rsidRPr="00834920">
        <w:t>This is a</w:t>
      </w:r>
      <w:r w:rsidR="009E2106" w:rsidRPr="00834920">
        <w:t xml:space="preserve">n object class defined by </w:t>
      </w:r>
      <w:r w:rsidRPr="00834920">
        <w:t>ISO 2</w:t>
      </w:r>
      <w:r w:rsidR="00C0501F" w:rsidRPr="00834920">
        <w:t>1</w:t>
      </w:r>
      <w:r w:rsidRPr="00834920">
        <w:t xml:space="preserve">091 </w:t>
      </w:r>
      <w:r w:rsidR="009E2106" w:rsidRPr="00834920">
        <w:t>to store information about Individual provider.</w:t>
      </w:r>
    </w:p>
    <w:p w14:paraId="4F16142C" w14:textId="77777777" w:rsidR="009E2106" w:rsidRPr="00834920" w:rsidRDefault="009E2106" w:rsidP="00B77F78">
      <w:pPr>
        <w:pStyle w:val="BodyText"/>
      </w:pPr>
      <w:r w:rsidRPr="00834920">
        <w:rPr>
          <w:i/>
          <w:iCs/>
        </w:rPr>
        <w:t>Object Class:</w:t>
      </w:r>
      <w:r w:rsidRPr="00834920">
        <w:t xml:space="preserve"> </w:t>
      </w:r>
      <w:r w:rsidRPr="00834920">
        <w:tab/>
      </w:r>
      <w:r w:rsidRPr="00834920">
        <w:tab/>
      </w:r>
      <w:r w:rsidRPr="00834920">
        <w:tab/>
      </w:r>
      <w:proofErr w:type="spellStart"/>
      <w:r w:rsidRPr="00834920">
        <w:t>HCProfessional</w:t>
      </w:r>
      <w:proofErr w:type="spellEnd"/>
      <w:r w:rsidRPr="00834920">
        <w:t xml:space="preserve"> </w:t>
      </w:r>
    </w:p>
    <w:p w14:paraId="1D10BA79" w14:textId="77777777" w:rsidR="009E2106" w:rsidRPr="00834920" w:rsidRDefault="009E2106" w:rsidP="00B77F78">
      <w:pPr>
        <w:pStyle w:val="BodyText"/>
      </w:pPr>
      <w:r w:rsidRPr="00834920">
        <w:rPr>
          <w:i/>
          <w:iCs/>
        </w:rPr>
        <w:lastRenderedPageBreak/>
        <w:t>Superior Object Class:</w:t>
      </w:r>
      <w:r w:rsidRPr="00834920">
        <w:t xml:space="preserve"> </w:t>
      </w:r>
      <w:r w:rsidRPr="00834920">
        <w:tab/>
      </w:r>
      <w:proofErr w:type="spellStart"/>
      <w:r w:rsidRPr="00834920">
        <w:t>InetOrgPerson</w:t>
      </w:r>
      <w:proofErr w:type="spellEnd"/>
    </w:p>
    <w:p w14:paraId="25CE694F" w14:textId="77777777" w:rsidR="009E2106" w:rsidRPr="00834920" w:rsidRDefault="009E2106" w:rsidP="00B77F78">
      <w:pPr>
        <w:pStyle w:val="BodyText"/>
      </w:pPr>
      <w:proofErr w:type="spellStart"/>
      <w:r w:rsidRPr="00834920">
        <w:rPr>
          <w:i/>
          <w:iCs/>
        </w:rPr>
        <w:t>OID</w:t>
      </w:r>
      <w:proofErr w:type="spellEnd"/>
      <w:r w:rsidRPr="00834920">
        <w:rPr>
          <w:i/>
          <w:iCs/>
        </w:rPr>
        <w:t>:</w:t>
      </w:r>
      <w:r w:rsidRPr="00834920">
        <w:t xml:space="preserve"> </w:t>
      </w:r>
      <w:r w:rsidRPr="00834920">
        <w:tab/>
      </w:r>
      <w:r w:rsidRPr="00834920">
        <w:tab/>
      </w:r>
      <w:r w:rsidRPr="00834920">
        <w:tab/>
      </w:r>
      <w:r w:rsidRPr="00834920">
        <w:tab/>
        <w:t>1.0.21091.1.2</w:t>
      </w:r>
    </w:p>
    <w:p w14:paraId="7AAABBC2" w14:textId="77777777" w:rsidR="009E2106" w:rsidRPr="00834920" w:rsidRDefault="009E2106" w:rsidP="00B77F78">
      <w:pPr>
        <w:pStyle w:val="BodyText"/>
      </w:pPr>
      <w:r w:rsidRPr="00834920">
        <w:rPr>
          <w:i/>
          <w:iCs/>
        </w:rPr>
        <w:t>Object Class Type:</w:t>
      </w:r>
      <w:r w:rsidRPr="00834920">
        <w:t xml:space="preserve"> </w:t>
      </w:r>
      <w:r w:rsidRPr="00834920">
        <w:tab/>
      </w:r>
      <w:r w:rsidRPr="00834920">
        <w:tab/>
        <w:t>Structural</w:t>
      </w:r>
    </w:p>
    <w:p w14:paraId="02F20D4C" w14:textId="77777777" w:rsidR="00B77F78" w:rsidRPr="00834920" w:rsidRDefault="00B77F78" w:rsidP="00B77F78">
      <w:pPr>
        <w:pStyle w:val="BodyText"/>
      </w:pPr>
    </w:p>
    <w:p w14:paraId="1AF4CDFD" w14:textId="77777777" w:rsidR="00907D43" w:rsidRPr="00834920" w:rsidRDefault="00907D43" w:rsidP="00B77F78">
      <w:pPr>
        <w:pStyle w:val="BodyText"/>
        <w:rPr>
          <w:b/>
          <w:bCs/>
        </w:rPr>
      </w:pPr>
      <w:proofErr w:type="spellStart"/>
      <w:r w:rsidRPr="00834920">
        <w:rPr>
          <w:b/>
          <w:bCs/>
        </w:rPr>
        <w:t>HCRegulatedOrganization</w:t>
      </w:r>
      <w:proofErr w:type="spellEnd"/>
    </w:p>
    <w:p w14:paraId="3C8F314A" w14:textId="77777777" w:rsidR="009E2106" w:rsidRPr="00834920" w:rsidRDefault="009E2106" w:rsidP="00B77F78">
      <w:pPr>
        <w:pStyle w:val="BodyText"/>
      </w:pPr>
      <w:r w:rsidRPr="00834920">
        <w:t>This is an object class defined by ISO 2</w:t>
      </w:r>
      <w:r w:rsidR="00C0501F" w:rsidRPr="00834920">
        <w:t>1</w:t>
      </w:r>
      <w:r w:rsidRPr="00834920">
        <w:t>091 to store information about Organization provider.</w:t>
      </w:r>
    </w:p>
    <w:p w14:paraId="5C62AE36" w14:textId="77777777" w:rsidR="009E2106" w:rsidRPr="00834920" w:rsidRDefault="009E2106" w:rsidP="00B77F78">
      <w:pPr>
        <w:pStyle w:val="BodyText"/>
      </w:pPr>
      <w:r w:rsidRPr="00834920">
        <w:rPr>
          <w:i/>
          <w:iCs/>
        </w:rPr>
        <w:t>Object Class:</w:t>
      </w:r>
      <w:r w:rsidRPr="00834920">
        <w:t xml:space="preserve"> </w:t>
      </w:r>
      <w:r w:rsidRPr="00834920">
        <w:tab/>
      </w:r>
      <w:r w:rsidRPr="00834920">
        <w:tab/>
      </w:r>
      <w:r w:rsidRPr="00834920">
        <w:tab/>
      </w:r>
      <w:proofErr w:type="spellStart"/>
      <w:r w:rsidRPr="00834920">
        <w:t>HCRegulatedOrganization</w:t>
      </w:r>
      <w:proofErr w:type="spellEnd"/>
      <w:r w:rsidRPr="00834920">
        <w:t xml:space="preserve"> </w:t>
      </w:r>
    </w:p>
    <w:p w14:paraId="50C22EA6" w14:textId="77777777" w:rsidR="009E2106" w:rsidRPr="00834920" w:rsidRDefault="009E2106" w:rsidP="00B77F78">
      <w:pPr>
        <w:pStyle w:val="BodyText"/>
      </w:pPr>
      <w:r w:rsidRPr="00834920">
        <w:rPr>
          <w:i/>
          <w:iCs/>
        </w:rPr>
        <w:t>Superior Object Class:</w:t>
      </w:r>
      <w:r w:rsidRPr="00834920">
        <w:t xml:space="preserve"> </w:t>
      </w:r>
      <w:r w:rsidRPr="00834920">
        <w:tab/>
        <w:t>Organization</w:t>
      </w:r>
    </w:p>
    <w:p w14:paraId="448478C3" w14:textId="77777777" w:rsidR="009E2106" w:rsidRPr="00834920" w:rsidRDefault="009E2106" w:rsidP="00B77F78">
      <w:pPr>
        <w:pStyle w:val="BodyText"/>
      </w:pPr>
      <w:proofErr w:type="spellStart"/>
      <w:r w:rsidRPr="00834920">
        <w:rPr>
          <w:i/>
          <w:iCs/>
        </w:rPr>
        <w:t>OID</w:t>
      </w:r>
      <w:proofErr w:type="spellEnd"/>
      <w:r w:rsidRPr="00834920">
        <w:rPr>
          <w:i/>
          <w:iCs/>
        </w:rPr>
        <w:t>:</w:t>
      </w:r>
      <w:r w:rsidRPr="00834920">
        <w:t xml:space="preserve"> </w:t>
      </w:r>
      <w:r w:rsidRPr="00834920">
        <w:tab/>
      </w:r>
      <w:r w:rsidRPr="00834920">
        <w:tab/>
      </w:r>
      <w:r w:rsidRPr="00834920">
        <w:tab/>
      </w:r>
      <w:r w:rsidRPr="00834920">
        <w:tab/>
        <w:t>1.0.21091.1.4</w:t>
      </w:r>
    </w:p>
    <w:p w14:paraId="29199E3E" w14:textId="77777777" w:rsidR="00907D43" w:rsidRPr="00834920" w:rsidRDefault="009E2106" w:rsidP="00B77F78">
      <w:pPr>
        <w:pStyle w:val="BodyText"/>
      </w:pPr>
      <w:r w:rsidRPr="00834920">
        <w:rPr>
          <w:i/>
          <w:iCs/>
        </w:rPr>
        <w:t>Object Class Type:</w:t>
      </w:r>
      <w:r w:rsidRPr="00834920">
        <w:tab/>
      </w:r>
      <w:r w:rsidRPr="00834920">
        <w:tab/>
      </w:r>
      <w:r w:rsidR="00313F6E" w:rsidRPr="00834920">
        <w:t>S</w:t>
      </w:r>
      <w:r w:rsidRPr="00834920">
        <w:t>tructural</w:t>
      </w:r>
    </w:p>
    <w:p w14:paraId="56D87C5A" w14:textId="77777777" w:rsidR="00907D43" w:rsidRPr="00834920" w:rsidRDefault="00907D43" w:rsidP="00B77F78">
      <w:pPr>
        <w:pStyle w:val="BodyText"/>
      </w:pPr>
    </w:p>
    <w:p w14:paraId="4A275BA4" w14:textId="77777777" w:rsidR="00D563EA" w:rsidRPr="00834920" w:rsidRDefault="00440117" w:rsidP="00B77F78">
      <w:pPr>
        <w:pStyle w:val="BodyText"/>
        <w:rPr>
          <w:b/>
          <w:bCs/>
        </w:rPr>
      </w:pPr>
      <w:proofErr w:type="spellStart"/>
      <w:r w:rsidRPr="00834920">
        <w:rPr>
          <w:b/>
          <w:bCs/>
        </w:rPr>
        <w:t>HPDProvider</w:t>
      </w:r>
      <w:proofErr w:type="spellEnd"/>
    </w:p>
    <w:p w14:paraId="62F37F56" w14:textId="77777777" w:rsidR="00D563EA" w:rsidRPr="00834920" w:rsidRDefault="009E2106" w:rsidP="00B77F78">
      <w:pPr>
        <w:pStyle w:val="BodyText"/>
      </w:pPr>
      <w:r w:rsidRPr="00834920">
        <w:t>Th</w:t>
      </w:r>
      <w:r w:rsidR="00B77F78" w:rsidRPr="00834920">
        <w:t>e</w:t>
      </w:r>
      <w:r w:rsidRPr="00834920">
        <w:t xml:space="preserve"> </w:t>
      </w:r>
      <w:proofErr w:type="spellStart"/>
      <w:r w:rsidR="00B77F78" w:rsidRPr="00834920">
        <w:t>HPD</w:t>
      </w:r>
      <w:proofErr w:type="spellEnd"/>
      <w:r w:rsidR="00B77F78" w:rsidRPr="00834920">
        <w:t xml:space="preserve"> schema</w:t>
      </w:r>
      <w:r w:rsidR="003D0F09" w:rsidRPr="00834920">
        <w:t xml:space="preserve"> </w:t>
      </w:r>
      <w:r w:rsidR="00B77F78" w:rsidRPr="00834920">
        <w:t>defines</w:t>
      </w:r>
      <w:r w:rsidR="00D563EA" w:rsidRPr="00834920">
        <w:t xml:space="preserve"> a</w:t>
      </w:r>
      <w:r w:rsidR="00B77F78" w:rsidRPr="00834920">
        <w:t>n</w:t>
      </w:r>
      <w:r w:rsidR="00D563EA" w:rsidRPr="00834920">
        <w:t xml:space="preserve"> </w:t>
      </w:r>
      <w:r w:rsidR="00B77F78" w:rsidRPr="00834920">
        <w:t>‘</w:t>
      </w:r>
      <w:r w:rsidR="00440117" w:rsidRPr="00834920">
        <w:t>Auxiliary</w:t>
      </w:r>
      <w:r w:rsidR="00B77F78" w:rsidRPr="00834920">
        <w:t>’</w:t>
      </w:r>
      <w:r w:rsidR="00D563EA" w:rsidRPr="00834920">
        <w:t xml:space="preserve"> object class </w:t>
      </w:r>
      <w:proofErr w:type="spellStart"/>
      <w:r w:rsidR="00D563EA" w:rsidRPr="00834920">
        <w:t>HPDProvider</w:t>
      </w:r>
      <w:proofErr w:type="spellEnd"/>
      <w:r w:rsidR="00D563EA" w:rsidRPr="00834920">
        <w:t xml:space="preserve"> </w:t>
      </w:r>
      <w:r w:rsidR="005A393B" w:rsidRPr="00834920">
        <w:t>to</w:t>
      </w:r>
      <w:r w:rsidR="00D563EA" w:rsidRPr="00834920">
        <w:t xml:space="preserve"> </w:t>
      </w:r>
      <w:r w:rsidR="00B77F78" w:rsidRPr="00834920">
        <w:t>include</w:t>
      </w:r>
      <w:r w:rsidRPr="00834920">
        <w:t xml:space="preserve"> </w:t>
      </w:r>
      <w:r w:rsidR="00D563EA" w:rsidRPr="00834920">
        <w:t xml:space="preserve">additional provider attributes </w:t>
      </w:r>
      <w:r w:rsidR="000961B2" w:rsidRPr="00834920">
        <w:t xml:space="preserve">(for both Individual and Organizational Provider) </w:t>
      </w:r>
      <w:r w:rsidRPr="00834920">
        <w:t xml:space="preserve">that are </w:t>
      </w:r>
      <w:r w:rsidR="00D563EA" w:rsidRPr="00834920">
        <w:t xml:space="preserve">not </w:t>
      </w:r>
      <w:r w:rsidRPr="00834920">
        <w:t xml:space="preserve">defined in the ISO 21091 schema. </w:t>
      </w:r>
      <w:r w:rsidR="00B77F78" w:rsidRPr="00834920">
        <w:t xml:space="preserve">Being an Auxiliary object, the </w:t>
      </w:r>
      <w:proofErr w:type="spellStart"/>
      <w:r w:rsidRPr="00834920">
        <w:t>HPDProvider</w:t>
      </w:r>
      <w:proofErr w:type="spellEnd"/>
      <w:r w:rsidRPr="00834920">
        <w:t xml:space="preserve"> class attributes </w:t>
      </w:r>
      <w:r w:rsidR="00B77F78" w:rsidRPr="00834920">
        <w:t>can</w:t>
      </w:r>
      <w:r w:rsidRPr="00834920">
        <w:t xml:space="preserve"> be “</w:t>
      </w:r>
      <w:r w:rsidR="00D563EA" w:rsidRPr="00834920">
        <w:t>mixed</w:t>
      </w:r>
      <w:r w:rsidRPr="00834920">
        <w:t>-in”</w:t>
      </w:r>
      <w:r w:rsidR="005A393B" w:rsidRPr="00834920">
        <w:t xml:space="preserve"> </w:t>
      </w:r>
      <w:r w:rsidR="001E5F26" w:rsidRPr="00834920">
        <w:t xml:space="preserve">with </w:t>
      </w:r>
      <w:proofErr w:type="spellStart"/>
      <w:r w:rsidR="005A393B" w:rsidRPr="00834920">
        <w:t>HC</w:t>
      </w:r>
      <w:r w:rsidR="00D563EA" w:rsidRPr="00834920">
        <w:t>Professional</w:t>
      </w:r>
      <w:proofErr w:type="spellEnd"/>
      <w:r w:rsidR="00D563EA" w:rsidRPr="00834920">
        <w:t xml:space="preserve"> and </w:t>
      </w:r>
      <w:proofErr w:type="spellStart"/>
      <w:r w:rsidR="00D563EA" w:rsidRPr="00834920">
        <w:t>H</w:t>
      </w:r>
      <w:r w:rsidR="005A393B" w:rsidRPr="00834920">
        <w:t>C</w:t>
      </w:r>
      <w:r w:rsidR="00D563EA" w:rsidRPr="00834920">
        <w:t>RegulatedOrganization</w:t>
      </w:r>
      <w:proofErr w:type="spellEnd"/>
      <w:r w:rsidR="00D563EA" w:rsidRPr="00834920">
        <w:t xml:space="preserve"> object classes. This class has the </w:t>
      </w:r>
      <w:r w:rsidR="006B6E3F" w:rsidRPr="00834920">
        <w:t xml:space="preserve">object class, </w:t>
      </w:r>
      <w:r w:rsidR="00D563EA" w:rsidRPr="00834920">
        <w:rPr>
          <w:i/>
          <w:iCs/>
        </w:rPr>
        <w:t>top</w:t>
      </w:r>
      <w:r w:rsidR="006B6E3F" w:rsidRPr="00834920">
        <w:t xml:space="preserve">, </w:t>
      </w:r>
      <w:r w:rsidR="00D563EA" w:rsidRPr="00834920">
        <w:t>as its superior.</w:t>
      </w:r>
      <w:r w:rsidR="00B77F78" w:rsidRPr="00834920">
        <w:t xml:space="preserve"> The </w:t>
      </w:r>
      <w:proofErr w:type="spellStart"/>
      <w:r w:rsidR="00B77F78" w:rsidRPr="00834920">
        <w:t>OID</w:t>
      </w:r>
      <w:proofErr w:type="spellEnd"/>
      <w:r w:rsidR="00B77F78" w:rsidRPr="00834920">
        <w:t xml:space="preserve"> for this class is assigned by IHE.</w:t>
      </w:r>
    </w:p>
    <w:p w14:paraId="32690180" w14:textId="77777777" w:rsidR="00D563EA" w:rsidRPr="00834920" w:rsidRDefault="00D563EA" w:rsidP="00B77F78">
      <w:pPr>
        <w:pStyle w:val="BodyText"/>
      </w:pPr>
      <w:r w:rsidRPr="00834920">
        <w:rPr>
          <w:i/>
        </w:rPr>
        <w:t>Object Class:</w:t>
      </w:r>
      <w:r w:rsidRPr="00834920">
        <w:t xml:space="preserve"> </w:t>
      </w:r>
      <w:r w:rsidRPr="00834920">
        <w:tab/>
      </w:r>
      <w:r w:rsidRPr="00834920">
        <w:tab/>
      </w:r>
      <w:r w:rsidRPr="00834920">
        <w:tab/>
      </w:r>
      <w:proofErr w:type="spellStart"/>
      <w:r w:rsidRPr="00834920">
        <w:t>HPDProvider</w:t>
      </w:r>
      <w:proofErr w:type="spellEnd"/>
      <w:r w:rsidRPr="00834920">
        <w:t xml:space="preserve"> </w:t>
      </w:r>
    </w:p>
    <w:p w14:paraId="016B5DA0" w14:textId="77777777" w:rsidR="00D563EA" w:rsidRPr="00834920" w:rsidRDefault="00D563EA" w:rsidP="00B77F78">
      <w:pPr>
        <w:pStyle w:val="BodyText"/>
      </w:pPr>
      <w:r w:rsidRPr="00834920">
        <w:rPr>
          <w:i/>
        </w:rPr>
        <w:t>Superior Object Class:</w:t>
      </w:r>
      <w:r w:rsidRPr="00834920">
        <w:t xml:space="preserve"> </w:t>
      </w:r>
      <w:r w:rsidRPr="00834920">
        <w:tab/>
        <w:t>top</w:t>
      </w:r>
    </w:p>
    <w:p w14:paraId="0EF3799A" w14:textId="77777777" w:rsidR="00D563EA" w:rsidRPr="002B15A9" w:rsidRDefault="00D563EA" w:rsidP="00B77F78">
      <w:pPr>
        <w:pStyle w:val="BodyText"/>
      </w:pPr>
      <w:proofErr w:type="spellStart"/>
      <w:r w:rsidRPr="00834920">
        <w:rPr>
          <w:i/>
        </w:rPr>
        <w:t>OID</w:t>
      </w:r>
      <w:proofErr w:type="spellEnd"/>
      <w:r w:rsidRPr="002B15A9">
        <w:t xml:space="preserve">: </w:t>
      </w:r>
      <w:r w:rsidRPr="002B15A9">
        <w:tab/>
      </w:r>
      <w:r w:rsidRPr="002B15A9">
        <w:tab/>
      </w:r>
      <w:r w:rsidRPr="002B15A9">
        <w:tab/>
      </w:r>
      <w:r w:rsidRPr="002B15A9">
        <w:tab/>
      </w:r>
      <w:r w:rsidR="003402B3" w:rsidRPr="00834920">
        <w:t>1.3.6.1.4.1.19376.1.2.4.1</w:t>
      </w:r>
      <w:r w:rsidRPr="00834920">
        <w:tab/>
      </w:r>
    </w:p>
    <w:p w14:paraId="2D8CBE72" w14:textId="77777777" w:rsidR="00D563EA" w:rsidRPr="00834920" w:rsidRDefault="00D563EA" w:rsidP="00B77F78">
      <w:pPr>
        <w:pStyle w:val="BodyText"/>
      </w:pPr>
      <w:r w:rsidRPr="00834920">
        <w:rPr>
          <w:i/>
        </w:rPr>
        <w:t xml:space="preserve">Object Class Type: </w:t>
      </w:r>
      <w:r w:rsidRPr="00834920">
        <w:rPr>
          <w:i/>
        </w:rPr>
        <w:tab/>
      </w:r>
      <w:r w:rsidRPr="00834920">
        <w:rPr>
          <w:i/>
        </w:rPr>
        <w:tab/>
      </w:r>
      <w:r w:rsidR="00102032" w:rsidRPr="00834920">
        <w:t>Auxiliary</w:t>
      </w:r>
    </w:p>
    <w:p w14:paraId="542AA0DE" w14:textId="77777777" w:rsidR="00890B82" w:rsidRPr="00834920" w:rsidRDefault="00890B82" w:rsidP="00890B82">
      <w:pPr>
        <w:pStyle w:val="TableTitle"/>
      </w:pPr>
      <w:r w:rsidRPr="00834920">
        <w:t>Table 3.</w:t>
      </w:r>
      <w:r w:rsidR="00062ACD" w:rsidRPr="00834920">
        <w:t>58</w:t>
      </w:r>
      <w:r w:rsidRPr="00834920">
        <w:t>.4.1.2.2.1-1</w:t>
      </w:r>
      <w:r w:rsidR="00BA65DF" w:rsidRPr="00834920">
        <w:t>:</w:t>
      </w:r>
      <w:r w:rsidR="000A5A7C" w:rsidRPr="00834920">
        <w:t xml:space="preserve"> </w:t>
      </w:r>
      <w:proofErr w:type="spellStart"/>
      <w:r w:rsidRPr="00834920">
        <w:t>HPDProvider</w:t>
      </w:r>
      <w:proofErr w:type="spellEnd"/>
      <w:r w:rsidRPr="00834920">
        <w:t xml:space="preserve"> 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560"/>
        <w:gridCol w:w="2850"/>
        <w:gridCol w:w="1170"/>
        <w:gridCol w:w="1350"/>
        <w:gridCol w:w="1118"/>
      </w:tblGrid>
      <w:tr w:rsidR="00311F75" w:rsidRPr="00834920" w14:paraId="5C3A89CF" w14:textId="77777777" w:rsidTr="00CD3404">
        <w:trPr>
          <w:cantSplit/>
          <w:tblHeader/>
        </w:trPr>
        <w:tc>
          <w:tcPr>
            <w:tcW w:w="1548" w:type="dxa"/>
            <w:shd w:val="clear" w:color="auto" w:fill="E0E0E0"/>
            <w:vAlign w:val="center"/>
          </w:tcPr>
          <w:p w14:paraId="026A3D68" w14:textId="77777777" w:rsidR="00311F75" w:rsidRPr="00834920" w:rsidRDefault="00311F75" w:rsidP="00256931">
            <w:pPr>
              <w:pStyle w:val="TableEntryHeader"/>
            </w:pPr>
            <w:r w:rsidRPr="00834920">
              <w:t>Attribute</w:t>
            </w:r>
          </w:p>
        </w:tc>
        <w:tc>
          <w:tcPr>
            <w:tcW w:w="1560" w:type="dxa"/>
            <w:shd w:val="clear" w:color="auto" w:fill="E0E0E0"/>
            <w:vAlign w:val="center"/>
          </w:tcPr>
          <w:p w14:paraId="40C264FF" w14:textId="77777777" w:rsidR="00311F75" w:rsidRPr="00834920" w:rsidRDefault="00311F75" w:rsidP="00256931">
            <w:pPr>
              <w:pStyle w:val="TableEntryHeader"/>
            </w:pPr>
            <w:proofErr w:type="spellStart"/>
            <w:r w:rsidRPr="00834920">
              <w:t>OID</w:t>
            </w:r>
            <w:proofErr w:type="spellEnd"/>
          </w:p>
        </w:tc>
        <w:tc>
          <w:tcPr>
            <w:tcW w:w="2850" w:type="dxa"/>
            <w:shd w:val="clear" w:color="auto" w:fill="E0E0E0"/>
            <w:vAlign w:val="center"/>
          </w:tcPr>
          <w:p w14:paraId="7CA9568A" w14:textId="77777777" w:rsidR="00311F75" w:rsidRPr="00834920" w:rsidRDefault="00311F75" w:rsidP="00256931">
            <w:pPr>
              <w:pStyle w:val="TableEntryHeader"/>
            </w:pPr>
            <w:r w:rsidRPr="00834920">
              <w:t>Description</w:t>
            </w:r>
          </w:p>
        </w:tc>
        <w:tc>
          <w:tcPr>
            <w:tcW w:w="1170" w:type="dxa"/>
            <w:shd w:val="clear" w:color="auto" w:fill="E0E0E0"/>
            <w:vAlign w:val="center"/>
          </w:tcPr>
          <w:p w14:paraId="0769DD0E" w14:textId="77777777" w:rsidR="00311F75" w:rsidRPr="00834920" w:rsidRDefault="00311F75">
            <w:pPr>
              <w:pStyle w:val="TableEntryHeader"/>
            </w:pPr>
            <w:r w:rsidRPr="00834920">
              <w:t>Syntax</w:t>
            </w:r>
          </w:p>
        </w:tc>
        <w:tc>
          <w:tcPr>
            <w:tcW w:w="1350" w:type="dxa"/>
            <w:shd w:val="clear" w:color="auto" w:fill="E0E0E0"/>
            <w:vAlign w:val="center"/>
          </w:tcPr>
          <w:p w14:paraId="03520B60" w14:textId="77777777" w:rsidR="00311F75" w:rsidRPr="00834920" w:rsidRDefault="00311F75">
            <w:pPr>
              <w:pStyle w:val="TableEntryHeader"/>
            </w:pPr>
            <w:r w:rsidRPr="00834920">
              <w:t>Matching rules</w:t>
            </w:r>
          </w:p>
        </w:tc>
        <w:tc>
          <w:tcPr>
            <w:tcW w:w="1118" w:type="dxa"/>
            <w:shd w:val="clear" w:color="auto" w:fill="E0E0E0"/>
            <w:vAlign w:val="center"/>
          </w:tcPr>
          <w:p w14:paraId="7D8B1892" w14:textId="77777777" w:rsidR="00311F75" w:rsidRPr="00834920" w:rsidRDefault="00311F75">
            <w:pPr>
              <w:pStyle w:val="TableEntryHeader"/>
            </w:pPr>
            <w:r w:rsidRPr="00834920">
              <w:t>Multi-Valued</w:t>
            </w:r>
          </w:p>
        </w:tc>
      </w:tr>
      <w:tr w:rsidR="00311F75" w:rsidRPr="00834920" w14:paraId="11CAE976" w14:textId="77777777" w:rsidTr="00CD3404">
        <w:trPr>
          <w:cantSplit/>
        </w:trPr>
        <w:tc>
          <w:tcPr>
            <w:tcW w:w="1548" w:type="dxa"/>
          </w:tcPr>
          <w:p w14:paraId="4CC5A2D7" w14:textId="77777777" w:rsidR="00311F75" w:rsidRPr="00834920" w:rsidRDefault="00311F75" w:rsidP="000B72CD">
            <w:pPr>
              <w:pStyle w:val="TableEntry"/>
            </w:pPr>
            <w:proofErr w:type="spellStart"/>
            <w:r w:rsidRPr="00834920">
              <w:t>hpdProviderStatus</w:t>
            </w:r>
            <w:proofErr w:type="spellEnd"/>
          </w:p>
        </w:tc>
        <w:tc>
          <w:tcPr>
            <w:tcW w:w="1560" w:type="dxa"/>
          </w:tcPr>
          <w:p w14:paraId="5504E75F" w14:textId="77777777" w:rsidR="00311F75" w:rsidRPr="00834920" w:rsidRDefault="003402B3" w:rsidP="000B72CD">
            <w:pPr>
              <w:pStyle w:val="TableEntry"/>
              <w:rPr>
                <w:iCs/>
                <w:szCs w:val="18"/>
              </w:rPr>
            </w:pPr>
            <w:r w:rsidRPr="00834920">
              <w:rPr>
                <w:iCs/>
                <w:szCs w:val="18"/>
              </w:rPr>
              <w:t>1.3.6.1.4.1.19376.1.2.4.1.1</w:t>
            </w:r>
          </w:p>
        </w:tc>
        <w:tc>
          <w:tcPr>
            <w:tcW w:w="2850" w:type="dxa"/>
          </w:tcPr>
          <w:p w14:paraId="382D1C7A" w14:textId="77777777" w:rsidR="00311F75" w:rsidRPr="00834920" w:rsidRDefault="00311F75" w:rsidP="000B72CD">
            <w:pPr>
              <w:pStyle w:val="TableEntry"/>
            </w:pPr>
            <w:r w:rsidRPr="00834920">
              <w:t xml:space="preserve">Maintain status of  provider in directory </w:t>
            </w:r>
          </w:p>
          <w:p w14:paraId="35AA3C8D" w14:textId="77777777" w:rsidR="00890B82" w:rsidRPr="00834920" w:rsidRDefault="00890B82" w:rsidP="000B72CD">
            <w:pPr>
              <w:pStyle w:val="TableEntry"/>
            </w:pPr>
            <w:bookmarkStart w:id="170" w:name="OLE_LINK7"/>
            <w:bookmarkStart w:id="171" w:name="OLE_LINK10"/>
            <w:r w:rsidRPr="00834920">
              <w:t xml:space="preserve">Values are defined in </w:t>
            </w:r>
            <w:r w:rsidR="00256931" w:rsidRPr="00834920">
              <w:t>Table</w:t>
            </w:r>
            <w:r w:rsidRPr="00834920">
              <w:t xml:space="preserve"> 3.</w:t>
            </w:r>
            <w:r w:rsidR="000829D8" w:rsidRPr="00834920">
              <w:t>58</w:t>
            </w:r>
            <w:r w:rsidRPr="00834920">
              <w:t>.4.1.2.3-1</w:t>
            </w:r>
            <w:bookmarkEnd w:id="170"/>
            <w:bookmarkEnd w:id="171"/>
          </w:p>
        </w:tc>
        <w:tc>
          <w:tcPr>
            <w:tcW w:w="1170" w:type="dxa"/>
          </w:tcPr>
          <w:p w14:paraId="5EE1CAF5" w14:textId="77777777" w:rsidR="00311F75" w:rsidRPr="00834920" w:rsidRDefault="00311F75" w:rsidP="000B72CD">
            <w:pPr>
              <w:pStyle w:val="TableEntry"/>
            </w:pPr>
            <w:r w:rsidRPr="00834920">
              <w:t>Directory String</w:t>
            </w:r>
          </w:p>
        </w:tc>
        <w:tc>
          <w:tcPr>
            <w:tcW w:w="1350" w:type="dxa"/>
          </w:tcPr>
          <w:p w14:paraId="1733FBC3" w14:textId="77777777" w:rsidR="00311F75" w:rsidRPr="00834920" w:rsidRDefault="00311F75" w:rsidP="000B72CD">
            <w:pPr>
              <w:pStyle w:val="TableEntry"/>
              <w:rPr>
                <w:i/>
              </w:rPr>
            </w:pPr>
            <w:r w:rsidRPr="00834920">
              <w:t>Case Ignore Match</w:t>
            </w:r>
          </w:p>
        </w:tc>
        <w:tc>
          <w:tcPr>
            <w:tcW w:w="1118" w:type="dxa"/>
          </w:tcPr>
          <w:p w14:paraId="404E2AC0" w14:textId="77777777" w:rsidR="00311F75" w:rsidRPr="00834920" w:rsidRDefault="009A0E8F" w:rsidP="000B72CD">
            <w:pPr>
              <w:pStyle w:val="TableEntry"/>
            </w:pPr>
            <w:r w:rsidRPr="00834920">
              <w:t>S</w:t>
            </w:r>
          </w:p>
        </w:tc>
      </w:tr>
      <w:tr w:rsidR="008444DD" w:rsidRPr="00834920" w14:paraId="01934D2A" w14:textId="77777777" w:rsidTr="00CD3404">
        <w:trPr>
          <w:cantSplit/>
        </w:trPr>
        <w:tc>
          <w:tcPr>
            <w:tcW w:w="1548" w:type="dxa"/>
          </w:tcPr>
          <w:p w14:paraId="306B01F3" w14:textId="77777777" w:rsidR="008444DD" w:rsidRPr="00834920" w:rsidRDefault="008444DD" w:rsidP="000B72CD">
            <w:pPr>
              <w:pStyle w:val="TableEntry"/>
            </w:pPr>
            <w:proofErr w:type="spellStart"/>
            <w:r w:rsidRPr="00834920">
              <w:lastRenderedPageBreak/>
              <w:t>hpdProviderLanguageSupported</w:t>
            </w:r>
            <w:proofErr w:type="spellEnd"/>
          </w:p>
        </w:tc>
        <w:tc>
          <w:tcPr>
            <w:tcW w:w="1560" w:type="dxa"/>
          </w:tcPr>
          <w:p w14:paraId="143695F4" w14:textId="77777777" w:rsidR="008444DD" w:rsidRPr="00834920" w:rsidRDefault="003402B3" w:rsidP="003402B3">
            <w:pPr>
              <w:pStyle w:val="TableEntry"/>
            </w:pPr>
            <w:r w:rsidRPr="00834920">
              <w:t>1.3.6.1.4.1.19376.1.2.4.1.2</w:t>
            </w:r>
          </w:p>
        </w:tc>
        <w:tc>
          <w:tcPr>
            <w:tcW w:w="2850" w:type="dxa"/>
          </w:tcPr>
          <w:p w14:paraId="0D2380D8" w14:textId="77777777" w:rsidR="008444DD" w:rsidRPr="00834920" w:rsidRDefault="008444DD" w:rsidP="000B72CD">
            <w:pPr>
              <w:pStyle w:val="TableEntry"/>
            </w:pPr>
            <w:r w:rsidRPr="00834920">
              <w:t>Languages that the provider supports</w:t>
            </w:r>
          </w:p>
          <w:p w14:paraId="261291B9" w14:textId="2FBD585A" w:rsidR="008444DD" w:rsidRPr="00834920" w:rsidRDefault="008444DD" w:rsidP="00B32EF3">
            <w:pPr>
              <w:pStyle w:val="TableEntry"/>
            </w:pPr>
            <w:r w:rsidRPr="00834920">
              <w:t>Recommended best practice is to use RFC</w:t>
            </w:r>
            <w:r w:rsidR="00B32EF3" w:rsidRPr="00834920">
              <w:t xml:space="preserve">5646 </w:t>
            </w:r>
            <w:r w:rsidRPr="00834920">
              <w:t>[RFC</w:t>
            </w:r>
            <w:r w:rsidR="00B32EF3" w:rsidRPr="00834920">
              <w:t>5646</w:t>
            </w:r>
            <w:r w:rsidRPr="00834920">
              <w:t xml:space="preserve">] which, in conjunction with ISO 639 [ISO639], defines two- and three-letter primary language tags with optional </w:t>
            </w:r>
            <w:proofErr w:type="spellStart"/>
            <w:r w:rsidRPr="00834920">
              <w:t>subtags</w:t>
            </w:r>
            <w:proofErr w:type="spellEnd"/>
            <w:r w:rsidRPr="00834920">
              <w:t>. Examples include "</w:t>
            </w:r>
            <w:proofErr w:type="spellStart"/>
            <w:r w:rsidRPr="00834920">
              <w:t>en</w:t>
            </w:r>
            <w:proofErr w:type="spellEnd"/>
            <w:r w:rsidRPr="00834920">
              <w:t>" or "</w:t>
            </w:r>
            <w:proofErr w:type="spellStart"/>
            <w:r w:rsidRPr="00834920">
              <w:t>eng</w:t>
            </w:r>
            <w:proofErr w:type="spellEnd"/>
            <w:r w:rsidRPr="00834920">
              <w:t>" for English, "</w:t>
            </w:r>
            <w:proofErr w:type="spellStart"/>
            <w:r w:rsidRPr="00834920">
              <w:t>akk</w:t>
            </w:r>
            <w:proofErr w:type="spellEnd"/>
            <w:r w:rsidRPr="00834920">
              <w:t>" for Akkadian, and "</w:t>
            </w:r>
            <w:proofErr w:type="spellStart"/>
            <w:r w:rsidRPr="00834920">
              <w:t>en</w:t>
            </w:r>
            <w:proofErr w:type="spellEnd"/>
            <w:r w:rsidRPr="00834920">
              <w:t>-GB" for English used in the United Kingdom."</w:t>
            </w:r>
          </w:p>
        </w:tc>
        <w:tc>
          <w:tcPr>
            <w:tcW w:w="1170" w:type="dxa"/>
          </w:tcPr>
          <w:p w14:paraId="316D22FA" w14:textId="77777777" w:rsidR="008444DD" w:rsidRPr="00834920" w:rsidRDefault="008444DD" w:rsidP="000B72CD">
            <w:pPr>
              <w:pStyle w:val="TableEntry"/>
            </w:pPr>
            <w:r w:rsidRPr="00834920">
              <w:t>Directory String</w:t>
            </w:r>
          </w:p>
        </w:tc>
        <w:tc>
          <w:tcPr>
            <w:tcW w:w="1350" w:type="dxa"/>
          </w:tcPr>
          <w:p w14:paraId="42E39036" w14:textId="77777777" w:rsidR="008444DD" w:rsidRPr="00834920" w:rsidRDefault="008444DD" w:rsidP="000B72CD">
            <w:pPr>
              <w:pStyle w:val="TableEntry"/>
            </w:pPr>
            <w:r w:rsidRPr="00834920">
              <w:t>Case Ignore Match, Case Ignore Substrings Match</w:t>
            </w:r>
          </w:p>
        </w:tc>
        <w:tc>
          <w:tcPr>
            <w:tcW w:w="1118" w:type="dxa"/>
          </w:tcPr>
          <w:p w14:paraId="2F2034B8" w14:textId="77777777" w:rsidR="008444DD" w:rsidRPr="00834920" w:rsidRDefault="008444DD" w:rsidP="000B72CD">
            <w:pPr>
              <w:pStyle w:val="TableEntry"/>
            </w:pPr>
            <w:r w:rsidRPr="00834920">
              <w:t>M</w:t>
            </w:r>
          </w:p>
        </w:tc>
      </w:tr>
      <w:tr w:rsidR="003402B3" w:rsidRPr="00834920" w14:paraId="00FDA075" w14:textId="77777777" w:rsidTr="00CD3404">
        <w:trPr>
          <w:cantSplit/>
        </w:trPr>
        <w:tc>
          <w:tcPr>
            <w:tcW w:w="1548" w:type="dxa"/>
          </w:tcPr>
          <w:p w14:paraId="0B040154" w14:textId="77777777" w:rsidR="003402B3" w:rsidRPr="00834920" w:rsidRDefault="003402B3" w:rsidP="000B72CD">
            <w:pPr>
              <w:pStyle w:val="TableEntry"/>
            </w:pPr>
            <w:proofErr w:type="spellStart"/>
            <w:r w:rsidRPr="00834920">
              <w:t>hpdProviderBillingAddress</w:t>
            </w:r>
            <w:proofErr w:type="spellEnd"/>
            <w:r w:rsidRPr="00834920">
              <w:t xml:space="preserve"> </w:t>
            </w:r>
          </w:p>
        </w:tc>
        <w:tc>
          <w:tcPr>
            <w:tcW w:w="1560" w:type="dxa"/>
          </w:tcPr>
          <w:p w14:paraId="33B3A86B" w14:textId="77777777" w:rsidR="003402B3" w:rsidRPr="00834920" w:rsidRDefault="003402B3" w:rsidP="003402B3">
            <w:pPr>
              <w:pStyle w:val="TableEntry"/>
            </w:pPr>
            <w:r w:rsidRPr="00834920">
              <w:t>1.3.6.1.4.1.19376.1.2.4.1.3</w:t>
            </w:r>
          </w:p>
        </w:tc>
        <w:tc>
          <w:tcPr>
            <w:tcW w:w="2850" w:type="dxa"/>
          </w:tcPr>
          <w:p w14:paraId="0E50D8FE" w14:textId="77777777" w:rsidR="003402B3" w:rsidRPr="00834920" w:rsidRDefault="00AF6C42" w:rsidP="000B72CD">
            <w:pPr>
              <w:pStyle w:val="TableEntry"/>
              <w:rPr>
                <w:b/>
                <w:bCs/>
              </w:rPr>
            </w:pPr>
            <w:r w:rsidRPr="00834920">
              <w:t xml:space="preserve">The provider billing address field. It shall be represented in the format described in </w:t>
            </w:r>
            <w:r w:rsidR="00DF173E" w:rsidRPr="00834920">
              <w:t>Section</w:t>
            </w:r>
            <w:r w:rsidRPr="00834920">
              <w:t xml:space="preserve"> 3.58.4.1.2.4. </w:t>
            </w:r>
          </w:p>
        </w:tc>
        <w:tc>
          <w:tcPr>
            <w:tcW w:w="1170" w:type="dxa"/>
          </w:tcPr>
          <w:p w14:paraId="4EA14860" w14:textId="77777777" w:rsidR="003402B3" w:rsidRPr="00834920" w:rsidRDefault="003402B3" w:rsidP="000B72CD">
            <w:pPr>
              <w:pStyle w:val="TableEntry"/>
            </w:pPr>
            <w:r w:rsidRPr="00834920">
              <w:t>Postal Address</w:t>
            </w:r>
          </w:p>
        </w:tc>
        <w:tc>
          <w:tcPr>
            <w:tcW w:w="1350" w:type="dxa"/>
          </w:tcPr>
          <w:p w14:paraId="1C6260A2" w14:textId="77777777" w:rsidR="003402B3" w:rsidRPr="00834920" w:rsidRDefault="003402B3" w:rsidP="000B72CD">
            <w:pPr>
              <w:pStyle w:val="TableEntry"/>
            </w:pPr>
            <w:r w:rsidRPr="00834920">
              <w:t>Case Ignore Match, Case Ignore Substrings Match</w:t>
            </w:r>
          </w:p>
        </w:tc>
        <w:tc>
          <w:tcPr>
            <w:tcW w:w="1118" w:type="dxa"/>
          </w:tcPr>
          <w:p w14:paraId="0521E93E" w14:textId="77777777" w:rsidR="003402B3" w:rsidRPr="00834920" w:rsidRDefault="003402B3" w:rsidP="000B72CD">
            <w:pPr>
              <w:pStyle w:val="TableEntry"/>
            </w:pPr>
            <w:r w:rsidRPr="00834920">
              <w:t>M</w:t>
            </w:r>
          </w:p>
        </w:tc>
      </w:tr>
      <w:tr w:rsidR="003402B3" w:rsidRPr="00834920" w14:paraId="73C46FED" w14:textId="77777777" w:rsidTr="00CD3404">
        <w:trPr>
          <w:cantSplit/>
        </w:trPr>
        <w:tc>
          <w:tcPr>
            <w:tcW w:w="1548" w:type="dxa"/>
          </w:tcPr>
          <w:p w14:paraId="1D014D12" w14:textId="77777777" w:rsidR="003402B3" w:rsidRPr="00834920" w:rsidRDefault="003402B3" w:rsidP="000B72CD">
            <w:pPr>
              <w:pStyle w:val="TableEntry"/>
            </w:pPr>
            <w:proofErr w:type="spellStart"/>
            <w:r w:rsidRPr="00834920">
              <w:t>hpdProviderMailingAddress</w:t>
            </w:r>
            <w:proofErr w:type="spellEnd"/>
          </w:p>
        </w:tc>
        <w:tc>
          <w:tcPr>
            <w:tcW w:w="1560" w:type="dxa"/>
          </w:tcPr>
          <w:p w14:paraId="55F67797" w14:textId="77777777" w:rsidR="003402B3" w:rsidRPr="00834920" w:rsidRDefault="003402B3" w:rsidP="003402B3">
            <w:pPr>
              <w:pStyle w:val="TableEntry"/>
            </w:pPr>
            <w:r w:rsidRPr="00834920">
              <w:t>1.3.6.1.4.1.19376.1.2.4.1.</w:t>
            </w:r>
            <w:r w:rsidR="00EC7803" w:rsidRPr="00834920">
              <w:t>7</w:t>
            </w:r>
          </w:p>
        </w:tc>
        <w:tc>
          <w:tcPr>
            <w:tcW w:w="2850" w:type="dxa"/>
          </w:tcPr>
          <w:p w14:paraId="6B56CF35" w14:textId="77777777" w:rsidR="003402B3" w:rsidRPr="00834920" w:rsidRDefault="00AF6C42" w:rsidP="000B72CD">
            <w:pPr>
              <w:pStyle w:val="TableEntry"/>
            </w:pPr>
            <w:r w:rsidRPr="00834920">
              <w:t xml:space="preserve">The provider mailing address field. . It shall be represented in the format described in </w:t>
            </w:r>
            <w:r w:rsidR="00DF173E" w:rsidRPr="00834920">
              <w:t>Section</w:t>
            </w:r>
            <w:r w:rsidRPr="00834920">
              <w:t xml:space="preserve"> 3.58.4.1.2.4. </w:t>
            </w:r>
          </w:p>
        </w:tc>
        <w:tc>
          <w:tcPr>
            <w:tcW w:w="1170" w:type="dxa"/>
          </w:tcPr>
          <w:p w14:paraId="7C580342" w14:textId="77777777" w:rsidR="003402B3" w:rsidRPr="00834920" w:rsidRDefault="003402B3" w:rsidP="000B72CD">
            <w:pPr>
              <w:pStyle w:val="TableEntry"/>
            </w:pPr>
            <w:r w:rsidRPr="00834920">
              <w:t>Postal Address</w:t>
            </w:r>
          </w:p>
        </w:tc>
        <w:tc>
          <w:tcPr>
            <w:tcW w:w="1350" w:type="dxa"/>
          </w:tcPr>
          <w:p w14:paraId="57820777" w14:textId="77777777" w:rsidR="003402B3" w:rsidRPr="00834920" w:rsidRDefault="003402B3" w:rsidP="000B72CD">
            <w:pPr>
              <w:pStyle w:val="TableEntry"/>
            </w:pPr>
            <w:r w:rsidRPr="00834920">
              <w:t>Case Ignore Match, Case Ignore Substrings Match</w:t>
            </w:r>
          </w:p>
        </w:tc>
        <w:tc>
          <w:tcPr>
            <w:tcW w:w="1118" w:type="dxa"/>
          </w:tcPr>
          <w:p w14:paraId="32655040" w14:textId="77777777" w:rsidR="003402B3" w:rsidRPr="00834920" w:rsidRDefault="003402B3" w:rsidP="000B72CD">
            <w:pPr>
              <w:pStyle w:val="TableEntry"/>
            </w:pPr>
            <w:r w:rsidRPr="00834920">
              <w:t>M</w:t>
            </w:r>
          </w:p>
        </w:tc>
      </w:tr>
      <w:tr w:rsidR="003402B3" w:rsidRPr="00834920" w14:paraId="5AC570CF" w14:textId="77777777" w:rsidTr="00CD3404">
        <w:trPr>
          <w:cantSplit/>
        </w:trPr>
        <w:tc>
          <w:tcPr>
            <w:tcW w:w="1548" w:type="dxa"/>
          </w:tcPr>
          <w:p w14:paraId="5206DEA4" w14:textId="77777777" w:rsidR="003402B3" w:rsidRPr="00834920" w:rsidRDefault="003402B3" w:rsidP="000B72CD">
            <w:pPr>
              <w:pStyle w:val="TableEntry"/>
            </w:pPr>
            <w:proofErr w:type="spellStart"/>
            <w:r w:rsidRPr="00834920">
              <w:t>hpdProviderPracticeAddress</w:t>
            </w:r>
            <w:proofErr w:type="spellEnd"/>
          </w:p>
        </w:tc>
        <w:tc>
          <w:tcPr>
            <w:tcW w:w="1560" w:type="dxa"/>
          </w:tcPr>
          <w:p w14:paraId="6C982A0B" w14:textId="77777777" w:rsidR="003402B3" w:rsidRPr="00834920" w:rsidRDefault="003402B3" w:rsidP="003402B3">
            <w:pPr>
              <w:pStyle w:val="TableEntry"/>
            </w:pPr>
            <w:r w:rsidRPr="00834920">
              <w:t>1.3.6.1.4.1.19376.1.2.4.1.4</w:t>
            </w:r>
          </w:p>
        </w:tc>
        <w:tc>
          <w:tcPr>
            <w:tcW w:w="2850" w:type="dxa"/>
          </w:tcPr>
          <w:p w14:paraId="2491DA7D" w14:textId="77777777" w:rsidR="003402B3" w:rsidRPr="00834920" w:rsidRDefault="00AF6C42" w:rsidP="000B72CD">
            <w:pPr>
              <w:pStyle w:val="TableEntry"/>
            </w:pPr>
            <w:r w:rsidRPr="00834920">
              <w:t xml:space="preserve">The provider practice address field. . It shall be represented in the format described in </w:t>
            </w:r>
            <w:r w:rsidR="00DF173E" w:rsidRPr="00834920">
              <w:t>Section</w:t>
            </w:r>
            <w:r w:rsidRPr="00834920">
              <w:t xml:space="preserve"> 3.58.4.1.2.4. </w:t>
            </w:r>
          </w:p>
        </w:tc>
        <w:tc>
          <w:tcPr>
            <w:tcW w:w="1170" w:type="dxa"/>
          </w:tcPr>
          <w:p w14:paraId="0A77B5DF" w14:textId="77777777" w:rsidR="003402B3" w:rsidRPr="00834920" w:rsidRDefault="003402B3" w:rsidP="000B72CD">
            <w:pPr>
              <w:pStyle w:val="TableEntry"/>
            </w:pPr>
            <w:r w:rsidRPr="00834920">
              <w:t>Postal Address</w:t>
            </w:r>
          </w:p>
        </w:tc>
        <w:tc>
          <w:tcPr>
            <w:tcW w:w="1350" w:type="dxa"/>
          </w:tcPr>
          <w:p w14:paraId="2D88D1ED" w14:textId="77777777" w:rsidR="003402B3" w:rsidRPr="00834920" w:rsidRDefault="003402B3" w:rsidP="000B72CD">
            <w:pPr>
              <w:pStyle w:val="TableEntry"/>
            </w:pPr>
            <w:r w:rsidRPr="00834920">
              <w:t>Case Ignore Match, Case Ignore Substrings Match</w:t>
            </w:r>
          </w:p>
        </w:tc>
        <w:tc>
          <w:tcPr>
            <w:tcW w:w="1118" w:type="dxa"/>
          </w:tcPr>
          <w:p w14:paraId="74EA477D" w14:textId="77777777" w:rsidR="003402B3" w:rsidRPr="00834920" w:rsidRDefault="003402B3" w:rsidP="000B72CD">
            <w:pPr>
              <w:pStyle w:val="TableEntry"/>
            </w:pPr>
            <w:r w:rsidRPr="00834920">
              <w:t>M</w:t>
            </w:r>
          </w:p>
        </w:tc>
      </w:tr>
      <w:tr w:rsidR="003402B3" w:rsidRPr="00834920" w14:paraId="615D1AA9" w14:textId="77777777" w:rsidTr="00CD3404">
        <w:trPr>
          <w:cantSplit/>
        </w:trPr>
        <w:tc>
          <w:tcPr>
            <w:tcW w:w="1548" w:type="dxa"/>
          </w:tcPr>
          <w:p w14:paraId="63858C57" w14:textId="77777777" w:rsidR="003402B3" w:rsidRPr="00834920" w:rsidRDefault="003402B3" w:rsidP="000B72CD">
            <w:pPr>
              <w:pStyle w:val="TableEntry"/>
            </w:pPr>
            <w:proofErr w:type="spellStart"/>
            <w:r w:rsidRPr="00834920">
              <w:t>hpdMedicalRecordsDeliveryEmailAddress</w:t>
            </w:r>
            <w:proofErr w:type="spellEnd"/>
          </w:p>
        </w:tc>
        <w:tc>
          <w:tcPr>
            <w:tcW w:w="1560" w:type="dxa"/>
          </w:tcPr>
          <w:p w14:paraId="1565C8F7" w14:textId="77777777" w:rsidR="003402B3" w:rsidRPr="00834920" w:rsidRDefault="003402B3" w:rsidP="003402B3">
            <w:pPr>
              <w:pStyle w:val="TableEntry"/>
            </w:pPr>
            <w:r w:rsidRPr="00834920">
              <w:t>1.3.6.1.4.1.19376.1.2.4.1.5</w:t>
            </w:r>
          </w:p>
        </w:tc>
        <w:tc>
          <w:tcPr>
            <w:tcW w:w="2850" w:type="dxa"/>
          </w:tcPr>
          <w:p w14:paraId="7CDB59A8" w14:textId="77777777" w:rsidR="003402B3" w:rsidRPr="00834920" w:rsidRDefault="003402B3" w:rsidP="000B72CD">
            <w:pPr>
              <w:pStyle w:val="TableEntry"/>
            </w:pPr>
            <w:r w:rsidRPr="00834920">
              <w:t>Electronic mailing address of provider where medical records can be sent</w:t>
            </w:r>
          </w:p>
        </w:tc>
        <w:tc>
          <w:tcPr>
            <w:tcW w:w="1170" w:type="dxa"/>
          </w:tcPr>
          <w:p w14:paraId="060B8F80" w14:textId="77777777" w:rsidR="003402B3" w:rsidRPr="00834920" w:rsidRDefault="003402B3" w:rsidP="000B72CD">
            <w:pPr>
              <w:pStyle w:val="TableEntry"/>
            </w:pPr>
            <w:r w:rsidRPr="00834920">
              <w:t>String</w:t>
            </w:r>
          </w:p>
        </w:tc>
        <w:tc>
          <w:tcPr>
            <w:tcW w:w="1350" w:type="dxa"/>
          </w:tcPr>
          <w:p w14:paraId="048CD295" w14:textId="77777777" w:rsidR="003402B3" w:rsidRPr="00834920" w:rsidRDefault="003402B3" w:rsidP="000B72CD">
            <w:pPr>
              <w:pStyle w:val="TableEntry"/>
            </w:pPr>
            <w:r w:rsidRPr="00834920">
              <w:t>Case Ignore Match</w:t>
            </w:r>
          </w:p>
        </w:tc>
        <w:tc>
          <w:tcPr>
            <w:tcW w:w="1118" w:type="dxa"/>
          </w:tcPr>
          <w:p w14:paraId="297750A2" w14:textId="77777777" w:rsidR="003402B3" w:rsidRPr="00834920" w:rsidRDefault="003402B3" w:rsidP="000B72CD">
            <w:pPr>
              <w:pStyle w:val="TableEntry"/>
            </w:pPr>
            <w:r w:rsidRPr="00834920">
              <w:t>S</w:t>
            </w:r>
          </w:p>
        </w:tc>
      </w:tr>
      <w:tr w:rsidR="003402B3" w:rsidRPr="00834920" w14:paraId="161B3389" w14:textId="77777777" w:rsidTr="00CD3404">
        <w:trPr>
          <w:cantSplit/>
        </w:trPr>
        <w:tc>
          <w:tcPr>
            <w:tcW w:w="1548" w:type="dxa"/>
          </w:tcPr>
          <w:p w14:paraId="4BD4ADFE" w14:textId="77777777" w:rsidR="003402B3" w:rsidRPr="00834920" w:rsidRDefault="003402B3" w:rsidP="000B72CD">
            <w:pPr>
              <w:pStyle w:val="TableEntry"/>
            </w:pPr>
            <w:proofErr w:type="spellStart"/>
            <w:r w:rsidRPr="00834920">
              <w:t>memberOf</w:t>
            </w:r>
            <w:proofErr w:type="spellEnd"/>
          </w:p>
        </w:tc>
        <w:tc>
          <w:tcPr>
            <w:tcW w:w="1560" w:type="dxa"/>
          </w:tcPr>
          <w:p w14:paraId="3923D8FE" w14:textId="77777777" w:rsidR="003402B3" w:rsidRPr="00834920" w:rsidRDefault="003402B3" w:rsidP="003402B3">
            <w:pPr>
              <w:pStyle w:val="TableEntry"/>
            </w:pPr>
            <w:r w:rsidRPr="00834920">
              <w:t>1.3.6.1.4.1.19376.1.2.4.1.6</w:t>
            </w:r>
          </w:p>
        </w:tc>
        <w:tc>
          <w:tcPr>
            <w:tcW w:w="2850" w:type="dxa"/>
          </w:tcPr>
          <w:p w14:paraId="2F485B72" w14:textId="0710E4DA" w:rsidR="003402B3" w:rsidRPr="00834920" w:rsidRDefault="003402B3" w:rsidP="000B72CD">
            <w:pPr>
              <w:pStyle w:val="TableEntry"/>
            </w:pPr>
            <w:r w:rsidRPr="00834920">
              <w:t>Group to which provider is a member of. A provider can be a member of zero, one or many groups.</w:t>
            </w:r>
            <w:r w:rsidR="00B32EF3" w:rsidRPr="00834920">
              <w:t xml:space="preserve"> The Provider Information Directory shall reuse existing LDAP functionality that offers </w:t>
            </w:r>
            <w:proofErr w:type="spellStart"/>
            <w:r w:rsidR="00B32EF3" w:rsidRPr="00834920">
              <w:t>memberOf</w:t>
            </w:r>
            <w:proofErr w:type="spellEnd"/>
            <w:r w:rsidR="00B32EF3" w:rsidRPr="00834920">
              <w:t xml:space="preserve"> as an operational attribute. See </w:t>
            </w:r>
            <w:r w:rsidR="008218F5" w:rsidRPr="00834920">
              <w:t xml:space="preserve">Section </w:t>
            </w:r>
            <w:r w:rsidR="00B32EF3" w:rsidRPr="00834920">
              <w:t>3.58.4.1.2.2.4 for details.</w:t>
            </w:r>
          </w:p>
        </w:tc>
        <w:tc>
          <w:tcPr>
            <w:tcW w:w="1170" w:type="dxa"/>
          </w:tcPr>
          <w:p w14:paraId="05E8EFB9" w14:textId="77777777" w:rsidR="003402B3" w:rsidRPr="00834920" w:rsidRDefault="003402B3" w:rsidP="000B72CD">
            <w:pPr>
              <w:pStyle w:val="TableEntry"/>
            </w:pPr>
            <w:proofErr w:type="spellStart"/>
            <w:r w:rsidRPr="00834920">
              <w:t>DN</w:t>
            </w:r>
            <w:proofErr w:type="spellEnd"/>
          </w:p>
        </w:tc>
        <w:tc>
          <w:tcPr>
            <w:tcW w:w="1350" w:type="dxa"/>
          </w:tcPr>
          <w:p w14:paraId="54412E60" w14:textId="77777777" w:rsidR="003402B3" w:rsidRPr="00834920" w:rsidRDefault="003402B3" w:rsidP="000B72CD">
            <w:pPr>
              <w:pStyle w:val="TableEntry"/>
            </w:pPr>
            <w:r w:rsidRPr="00834920">
              <w:t>Case Ignore Match</w:t>
            </w:r>
          </w:p>
        </w:tc>
        <w:tc>
          <w:tcPr>
            <w:tcW w:w="1118" w:type="dxa"/>
          </w:tcPr>
          <w:p w14:paraId="639CEC1E" w14:textId="77777777" w:rsidR="003402B3" w:rsidRPr="00834920" w:rsidRDefault="003402B3" w:rsidP="000B72CD">
            <w:pPr>
              <w:pStyle w:val="TableEntry"/>
            </w:pPr>
            <w:r w:rsidRPr="00834920">
              <w:t>M</w:t>
            </w:r>
          </w:p>
        </w:tc>
      </w:tr>
      <w:tr w:rsidR="00F1155F" w:rsidRPr="00834920" w14:paraId="2B39D34F" w14:textId="77777777" w:rsidTr="00CD3404">
        <w:trPr>
          <w:cantSplit/>
        </w:trPr>
        <w:tc>
          <w:tcPr>
            <w:tcW w:w="1548" w:type="dxa"/>
          </w:tcPr>
          <w:p w14:paraId="2C94D32E" w14:textId="77777777" w:rsidR="00F1155F" w:rsidRPr="00834920" w:rsidRDefault="00F1155F" w:rsidP="000B72CD">
            <w:pPr>
              <w:pStyle w:val="TableEntry"/>
            </w:pPr>
            <w:proofErr w:type="spellStart"/>
            <w:r w:rsidRPr="00834920">
              <w:t>hpdCredential</w:t>
            </w:r>
            <w:proofErr w:type="spellEnd"/>
          </w:p>
        </w:tc>
        <w:tc>
          <w:tcPr>
            <w:tcW w:w="1560" w:type="dxa"/>
          </w:tcPr>
          <w:p w14:paraId="64765F54" w14:textId="77777777" w:rsidR="00F1155F" w:rsidRPr="00834920" w:rsidRDefault="00F1155F" w:rsidP="003402B3">
            <w:pPr>
              <w:pStyle w:val="TableEntry"/>
            </w:pPr>
            <w:r w:rsidRPr="00834920">
              <w:t>1.3.6.1.4.1.19376.1.2.4.1.8</w:t>
            </w:r>
          </w:p>
        </w:tc>
        <w:tc>
          <w:tcPr>
            <w:tcW w:w="2850" w:type="dxa"/>
          </w:tcPr>
          <w:p w14:paraId="2C340EA1" w14:textId="77777777" w:rsidR="00F1155F" w:rsidRPr="00834920" w:rsidRDefault="00F1155F" w:rsidP="000B72CD">
            <w:pPr>
              <w:pStyle w:val="TableEntry"/>
            </w:pPr>
            <w:r w:rsidRPr="00834920">
              <w:t xml:space="preserve">Detailed Health related credentials earned by provider; </w:t>
            </w:r>
            <w:proofErr w:type="spellStart"/>
            <w:r w:rsidRPr="00834920">
              <w:t>DN</w:t>
            </w:r>
            <w:proofErr w:type="spellEnd"/>
            <w:r w:rsidRPr="00834920">
              <w:t xml:space="preserve"> to one or more credential entries in the </w:t>
            </w:r>
            <w:proofErr w:type="spellStart"/>
            <w:r w:rsidRPr="00834920">
              <w:t>HPDCredential</w:t>
            </w:r>
            <w:proofErr w:type="spellEnd"/>
            <w:r w:rsidRPr="00834920">
              <w:t xml:space="preserve"> object class</w:t>
            </w:r>
          </w:p>
        </w:tc>
        <w:tc>
          <w:tcPr>
            <w:tcW w:w="1170" w:type="dxa"/>
          </w:tcPr>
          <w:p w14:paraId="64220CA7" w14:textId="77777777" w:rsidR="00F1155F" w:rsidRPr="00834920" w:rsidRDefault="00F1155F" w:rsidP="000B72CD">
            <w:pPr>
              <w:pStyle w:val="TableEntry"/>
            </w:pPr>
            <w:proofErr w:type="spellStart"/>
            <w:r w:rsidRPr="00834920">
              <w:t>DN</w:t>
            </w:r>
            <w:proofErr w:type="spellEnd"/>
          </w:p>
        </w:tc>
        <w:tc>
          <w:tcPr>
            <w:tcW w:w="1350" w:type="dxa"/>
          </w:tcPr>
          <w:p w14:paraId="094C5E87" w14:textId="77777777" w:rsidR="00F1155F" w:rsidRPr="00834920" w:rsidRDefault="00F1155F" w:rsidP="000B72CD">
            <w:pPr>
              <w:pStyle w:val="TableEntry"/>
            </w:pPr>
            <w:r w:rsidRPr="00834920">
              <w:t>Case Ignore Match</w:t>
            </w:r>
          </w:p>
        </w:tc>
        <w:tc>
          <w:tcPr>
            <w:tcW w:w="1118" w:type="dxa"/>
          </w:tcPr>
          <w:p w14:paraId="51D31E2F" w14:textId="77777777" w:rsidR="00F1155F" w:rsidRPr="00834920" w:rsidRDefault="00F1155F" w:rsidP="000B72CD">
            <w:pPr>
              <w:pStyle w:val="TableEntry"/>
            </w:pPr>
            <w:r w:rsidRPr="00834920">
              <w:t>M</w:t>
            </w:r>
          </w:p>
        </w:tc>
      </w:tr>
      <w:tr w:rsidR="00292266" w:rsidRPr="00834920" w14:paraId="6F6E19E0" w14:textId="77777777" w:rsidTr="00CD3404">
        <w:trPr>
          <w:cantSplit/>
        </w:trPr>
        <w:tc>
          <w:tcPr>
            <w:tcW w:w="1548" w:type="dxa"/>
          </w:tcPr>
          <w:p w14:paraId="646C3631" w14:textId="77777777" w:rsidR="00292266" w:rsidRPr="00834920" w:rsidRDefault="00292266" w:rsidP="000B72CD">
            <w:pPr>
              <w:pStyle w:val="TableEntry"/>
            </w:pPr>
            <w:proofErr w:type="spellStart"/>
            <w:r w:rsidRPr="00834920">
              <w:rPr>
                <w:rFonts w:cs="Arial"/>
                <w:szCs w:val="18"/>
              </w:rPr>
              <w:t>hpdProviderLegalAddress</w:t>
            </w:r>
            <w:proofErr w:type="spellEnd"/>
          </w:p>
        </w:tc>
        <w:tc>
          <w:tcPr>
            <w:tcW w:w="1560" w:type="dxa"/>
          </w:tcPr>
          <w:p w14:paraId="2667F45B" w14:textId="77777777" w:rsidR="00292266" w:rsidRPr="00834920" w:rsidRDefault="00292266" w:rsidP="003402B3">
            <w:pPr>
              <w:pStyle w:val="TableEntry"/>
            </w:pPr>
            <w:r w:rsidRPr="00834920">
              <w:t>1.3.6.1.4.1.19376.1.2.4.1.10</w:t>
            </w:r>
          </w:p>
        </w:tc>
        <w:tc>
          <w:tcPr>
            <w:tcW w:w="2850" w:type="dxa"/>
          </w:tcPr>
          <w:p w14:paraId="7D1618E0" w14:textId="77777777" w:rsidR="00292266" w:rsidRPr="00834920" w:rsidRDefault="00292266" w:rsidP="000B72CD">
            <w:pPr>
              <w:pStyle w:val="TableEntry"/>
            </w:pPr>
            <w:r w:rsidRPr="00834920">
              <w:t>Provider Legal address (</w:t>
            </w:r>
            <w:r w:rsidR="001B53DE" w:rsidRPr="00834920">
              <w:t>e.g.,</w:t>
            </w:r>
            <w:r w:rsidRPr="00834920">
              <w:t xml:space="preserve"> the address where the provider has registered the business, receives legal correspondence, other based on local convention)</w:t>
            </w:r>
            <w:r w:rsidR="00AF6C42" w:rsidRPr="00834920">
              <w:t xml:space="preserve"> It shall be represented in the format described in </w:t>
            </w:r>
            <w:r w:rsidR="00DF173E" w:rsidRPr="00834920">
              <w:t>Section</w:t>
            </w:r>
            <w:r w:rsidR="00AF6C42" w:rsidRPr="00834920">
              <w:t xml:space="preserve"> 3.58.4.1.2.4.</w:t>
            </w:r>
          </w:p>
        </w:tc>
        <w:tc>
          <w:tcPr>
            <w:tcW w:w="1170" w:type="dxa"/>
          </w:tcPr>
          <w:p w14:paraId="53C55710" w14:textId="77777777" w:rsidR="00292266" w:rsidRPr="00834920" w:rsidRDefault="00292266" w:rsidP="000B72CD">
            <w:pPr>
              <w:pStyle w:val="TableEntry"/>
            </w:pPr>
            <w:r w:rsidRPr="00834920">
              <w:t>Postal Address</w:t>
            </w:r>
          </w:p>
        </w:tc>
        <w:tc>
          <w:tcPr>
            <w:tcW w:w="1350" w:type="dxa"/>
          </w:tcPr>
          <w:p w14:paraId="54A9ED3C" w14:textId="77777777" w:rsidR="00292266" w:rsidRPr="00834920" w:rsidRDefault="00292266" w:rsidP="000B72CD">
            <w:pPr>
              <w:pStyle w:val="TableEntry"/>
            </w:pPr>
            <w:r w:rsidRPr="00834920">
              <w:t>Case Ignore Match, Case Ignore Substrings Match</w:t>
            </w:r>
          </w:p>
        </w:tc>
        <w:tc>
          <w:tcPr>
            <w:tcW w:w="1118" w:type="dxa"/>
          </w:tcPr>
          <w:p w14:paraId="15FEEA45" w14:textId="77777777" w:rsidR="00292266" w:rsidRPr="00834920" w:rsidRDefault="00DF2C64" w:rsidP="000B72CD">
            <w:pPr>
              <w:pStyle w:val="TableEntry"/>
            </w:pPr>
            <w:r w:rsidRPr="00834920">
              <w:t>S</w:t>
            </w:r>
          </w:p>
        </w:tc>
      </w:tr>
      <w:tr w:rsidR="00292266" w:rsidRPr="00834920" w14:paraId="33DD2D7E" w14:textId="77777777" w:rsidTr="00CD3404">
        <w:trPr>
          <w:cantSplit/>
        </w:trPr>
        <w:tc>
          <w:tcPr>
            <w:tcW w:w="1548" w:type="dxa"/>
          </w:tcPr>
          <w:p w14:paraId="6DE3AB25" w14:textId="77777777" w:rsidR="00292266" w:rsidRPr="00834920" w:rsidRDefault="00DF2C64" w:rsidP="000B72CD">
            <w:pPr>
              <w:pStyle w:val="TableEntry"/>
            </w:pPr>
            <w:proofErr w:type="spellStart"/>
            <w:r w:rsidRPr="00834920">
              <w:lastRenderedPageBreak/>
              <w:t>hpdHasAService</w:t>
            </w:r>
            <w:proofErr w:type="spellEnd"/>
          </w:p>
        </w:tc>
        <w:tc>
          <w:tcPr>
            <w:tcW w:w="1560" w:type="dxa"/>
          </w:tcPr>
          <w:p w14:paraId="5229A58C" w14:textId="77777777" w:rsidR="00292266" w:rsidRPr="00834920" w:rsidRDefault="00DF2C64" w:rsidP="003402B3">
            <w:pPr>
              <w:pStyle w:val="TableEntry"/>
            </w:pPr>
            <w:r w:rsidRPr="00834920">
              <w:t>1.3.6.1.4.1.19376.1.2.4.1.11</w:t>
            </w:r>
          </w:p>
        </w:tc>
        <w:tc>
          <w:tcPr>
            <w:tcW w:w="2850" w:type="dxa"/>
          </w:tcPr>
          <w:p w14:paraId="22C0D67C" w14:textId="77777777" w:rsidR="00292266" w:rsidRPr="00834920" w:rsidRDefault="00DF2C64" w:rsidP="000B72CD">
            <w:pPr>
              <w:pStyle w:val="TableEntry"/>
            </w:pPr>
            <w:r w:rsidRPr="00834920">
              <w:t xml:space="preserve">Reference to descriptions of electronic services supported by the Provider, See </w:t>
            </w:r>
            <w:proofErr w:type="spellStart"/>
            <w:r w:rsidRPr="00834920">
              <w:t>HPDElectronicServices</w:t>
            </w:r>
            <w:proofErr w:type="spellEnd"/>
            <w:r w:rsidRPr="00834920">
              <w:t>.</w:t>
            </w:r>
          </w:p>
        </w:tc>
        <w:tc>
          <w:tcPr>
            <w:tcW w:w="1170" w:type="dxa"/>
          </w:tcPr>
          <w:p w14:paraId="5AF118BB" w14:textId="77777777" w:rsidR="00292266" w:rsidRPr="00834920" w:rsidRDefault="00DF2C64" w:rsidP="000B72CD">
            <w:pPr>
              <w:pStyle w:val="TableEntry"/>
            </w:pPr>
            <w:proofErr w:type="spellStart"/>
            <w:r w:rsidRPr="00834920">
              <w:t>DN</w:t>
            </w:r>
            <w:proofErr w:type="spellEnd"/>
          </w:p>
        </w:tc>
        <w:tc>
          <w:tcPr>
            <w:tcW w:w="1350" w:type="dxa"/>
          </w:tcPr>
          <w:p w14:paraId="6E4E94EC" w14:textId="77777777" w:rsidR="00292266" w:rsidRPr="00834920" w:rsidRDefault="00DF2C64" w:rsidP="000B72CD">
            <w:pPr>
              <w:pStyle w:val="TableEntry"/>
            </w:pPr>
            <w:r w:rsidRPr="00834920">
              <w:t>Case Ignore Match</w:t>
            </w:r>
          </w:p>
        </w:tc>
        <w:tc>
          <w:tcPr>
            <w:tcW w:w="1118" w:type="dxa"/>
          </w:tcPr>
          <w:p w14:paraId="57B41D84" w14:textId="77777777" w:rsidR="00292266" w:rsidRPr="00834920" w:rsidRDefault="00DF2C64" w:rsidP="000B72CD">
            <w:pPr>
              <w:pStyle w:val="TableEntry"/>
            </w:pPr>
            <w:r w:rsidRPr="00834920">
              <w:t>M</w:t>
            </w:r>
          </w:p>
        </w:tc>
      </w:tr>
    </w:tbl>
    <w:p w14:paraId="4726FAC3" w14:textId="77777777" w:rsidR="006A5B16" w:rsidRPr="00834920" w:rsidRDefault="006A5B16" w:rsidP="00DF173E">
      <w:pPr>
        <w:pStyle w:val="BodyText"/>
      </w:pPr>
    </w:p>
    <w:p w14:paraId="3D6EE953" w14:textId="77777777" w:rsidR="00D563EA" w:rsidRPr="00834920" w:rsidRDefault="00440117" w:rsidP="00B77F78">
      <w:pPr>
        <w:pStyle w:val="BodyText"/>
        <w:rPr>
          <w:b/>
          <w:bCs/>
        </w:rPr>
      </w:pPr>
      <w:proofErr w:type="spellStart"/>
      <w:r w:rsidRPr="00834920">
        <w:rPr>
          <w:b/>
          <w:bCs/>
        </w:rPr>
        <w:t>HPDProviderCredential</w:t>
      </w:r>
      <w:proofErr w:type="spellEnd"/>
    </w:p>
    <w:p w14:paraId="62F9F0DD" w14:textId="77777777" w:rsidR="00B77F78" w:rsidRPr="00834920" w:rsidRDefault="00B77F78" w:rsidP="00F1155F">
      <w:pPr>
        <w:pStyle w:val="BodyText"/>
      </w:pPr>
      <w:proofErr w:type="spellStart"/>
      <w:r w:rsidRPr="00834920">
        <w:t>HPDProviderCredential</w:t>
      </w:r>
      <w:proofErr w:type="spellEnd"/>
      <w:r w:rsidRPr="00834920">
        <w:t xml:space="preserve"> is defined as a ‘</w:t>
      </w:r>
      <w:r w:rsidR="00F1155F" w:rsidRPr="00834920">
        <w:t>Structure</w:t>
      </w:r>
      <w:r w:rsidRPr="00834920">
        <w:t xml:space="preserve">’ object class to </w:t>
      </w:r>
      <w:r w:rsidR="00F1155F" w:rsidRPr="00834920">
        <w:t>contain</w:t>
      </w:r>
      <w:r w:rsidRPr="00834920">
        <w:t xml:space="preserve"> credential attributes (for both Individual and Organizational Provider). This class has the</w:t>
      </w:r>
      <w:r w:rsidR="006B6E3F" w:rsidRPr="00834920">
        <w:t xml:space="preserve"> object class,</w:t>
      </w:r>
      <w:r w:rsidRPr="00834920">
        <w:t xml:space="preserve"> </w:t>
      </w:r>
      <w:r w:rsidRPr="00834920">
        <w:rPr>
          <w:i/>
          <w:iCs/>
        </w:rPr>
        <w:t>top</w:t>
      </w:r>
      <w:r w:rsidR="006B6E3F" w:rsidRPr="00834920">
        <w:rPr>
          <w:i/>
          <w:iCs/>
        </w:rPr>
        <w:t>,</w:t>
      </w:r>
      <w:r w:rsidRPr="00834920">
        <w:t xml:space="preserve"> as its superior. The </w:t>
      </w:r>
      <w:proofErr w:type="spellStart"/>
      <w:r w:rsidRPr="00834920">
        <w:t>OID</w:t>
      </w:r>
      <w:proofErr w:type="spellEnd"/>
      <w:r w:rsidRPr="00834920">
        <w:t xml:space="preserve"> for this class is assigned by IHE.</w:t>
      </w:r>
    </w:p>
    <w:p w14:paraId="299A34B7" w14:textId="77777777" w:rsidR="00D563EA" w:rsidRPr="00834920" w:rsidRDefault="00D563EA" w:rsidP="00B77F78">
      <w:pPr>
        <w:pStyle w:val="BodyText"/>
      </w:pPr>
      <w:r w:rsidRPr="00834920">
        <w:rPr>
          <w:i/>
        </w:rPr>
        <w:t>Object Class:</w:t>
      </w:r>
      <w:r w:rsidRPr="00834920">
        <w:t xml:space="preserve"> </w:t>
      </w:r>
      <w:r w:rsidRPr="00834920">
        <w:tab/>
      </w:r>
      <w:r w:rsidRPr="00834920">
        <w:tab/>
      </w:r>
      <w:r w:rsidRPr="00834920">
        <w:tab/>
      </w:r>
      <w:proofErr w:type="spellStart"/>
      <w:r w:rsidRPr="00834920">
        <w:t>HPDProviderCredential</w:t>
      </w:r>
      <w:proofErr w:type="spellEnd"/>
      <w:r w:rsidRPr="00834920">
        <w:t xml:space="preserve"> </w:t>
      </w:r>
    </w:p>
    <w:p w14:paraId="1BE50F93" w14:textId="77777777" w:rsidR="00D563EA" w:rsidRPr="00834920" w:rsidRDefault="00D563EA" w:rsidP="00B77F78">
      <w:pPr>
        <w:pStyle w:val="BodyText"/>
      </w:pPr>
      <w:r w:rsidRPr="00834920">
        <w:rPr>
          <w:i/>
        </w:rPr>
        <w:t>Superior Object Class:</w:t>
      </w:r>
      <w:r w:rsidRPr="00834920">
        <w:t xml:space="preserve"> </w:t>
      </w:r>
      <w:r w:rsidRPr="00834920">
        <w:tab/>
        <w:t>top</w:t>
      </w:r>
    </w:p>
    <w:p w14:paraId="3D932BA1" w14:textId="77777777" w:rsidR="00D563EA" w:rsidRPr="002B15A9" w:rsidRDefault="00D563EA" w:rsidP="00B77F78">
      <w:pPr>
        <w:pStyle w:val="BodyText"/>
      </w:pPr>
      <w:proofErr w:type="spellStart"/>
      <w:r w:rsidRPr="00834920">
        <w:rPr>
          <w:i/>
        </w:rPr>
        <w:t>OID</w:t>
      </w:r>
      <w:proofErr w:type="spellEnd"/>
      <w:r w:rsidRPr="00834920">
        <w:rPr>
          <w:i/>
        </w:rPr>
        <w:t>:</w:t>
      </w:r>
      <w:r w:rsidRPr="002B15A9">
        <w:t xml:space="preserve"> </w:t>
      </w:r>
      <w:r w:rsidRPr="002B15A9">
        <w:tab/>
      </w:r>
      <w:r w:rsidRPr="002B15A9">
        <w:tab/>
      </w:r>
      <w:r w:rsidRPr="002B15A9">
        <w:tab/>
      </w:r>
      <w:r w:rsidRPr="002B15A9">
        <w:tab/>
      </w:r>
      <w:r w:rsidR="003402B3" w:rsidRPr="00834920">
        <w:t>1.3.6.1.4.1.19376.1.2.4.2</w:t>
      </w:r>
      <w:r w:rsidRPr="002B15A9">
        <w:tab/>
      </w:r>
    </w:p>
    <w:p w14:paraId="51FDA64A" w14:textId="77777777" w:rsidR="00D563EA" w:rsidRPr="00834920" w:rsidRDefault="00D563EA" w:rsidP="00B77F78">
      <w:pPr>
        <w:pStyle w:val="BodyText"/>
      </w:pPr>
      <w:r w:rsidRPr="00834920">
        <w:rPr>
          <w:i/>
        </w:rPr>
        <w:t xml:space="preserve">Object Class Type: </w:t>
      </w:r>
      <w:r w:rsidRPr="00834920">
        <w:rPr>
          <w:i/>
        </w:rPr>
        <w:tab/>
      </w:r>
      <w:r w:rsidRPr="00834920">
        <w:rPr>
          <w:i/>
        </w:rPr>
        <w:tab/>
      </w:r>
      <w:r w:rsidR="00907D43" w:rsidRPr="00834920">
        <w:t>Structure</w:t>
      </w:r>
    </w:p>
    <w:p w14:paraId="7F6682E8" w14:textId="77777777" w:rsidR="00890B82" w:rsidRPr="00834920" w:rsidRDefault="00890B82" w:rsidP="00890B82">
      <w:pPr>
        <w:pStyle w:val="TableTitle"/>
      </w:pPr>
      <w:r w:rsidRPr="00834920">
        <w:t>Table 3.</w:t>
      </w:r>
      <w:r w:rsidR="00062ACD" w:rsidRPr="00834920">
        <w:t>58</w:t>
      </w:r>
      <w:r w:rsidRPr="00834920">
        <w:t>.4.1.2.2.1-2</w:t>
      </w:r>
      <w:r w:rsidR="00BA65DF" w:rsidRPr="00834920">
        <w:t>:</w:t>
      </w:r>
      <w:r w:rsidR="00375E00" w:rsidRPr="00834920">
        <w:t xml:space="preserve"> </w:t>
      </w:r>
      <w:proofErr w:type="spellStart"/>
      <w:r w:rsidR="00375E00" w:rsidRPr="00834920">
        <w:t>H</w:t>
      </w:r>
      <w:r w:rsidRPr="00834920">
        <w:t>PDProviderCredential</w:t>
      </w:r>
      <w:proofErr w:type="spellEnd"/>
      <w:r w:rsidRPr="00834920">
        <w:t xml:space="preserve"> Mandatory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850"/>
        <w:gridCol w:w="1170"/>
        <w:gridCol w:w="1350"/>
        <w:gridCol w:w="1118"/>
      </w:tblGrid>
      <w:tr w:rsidR="00D563EA" w:rsidRPr="00834920" w14:paraId="05D0CD9C" w14:textId="77777777" w:rsidTr="00CD3404">
        <w:trPr>
          <w:cantSplit/>
          <w:tblHeader/>
        </w:trPr>
        <w:tc>
          <w:tcPr>
            <w:tcW w:w="1668" w:type="dxa"/>
            <w:shd w:val="clear" w:color="auto" w:fill="E0E0E0"/>
            <w:vAlign w:val="center"/>
          </w:tcPr>
          <w:p w14:paraId="1AB90D52" w14:textId="77777777" w:rsidR="00D563EA" w:rsidRPr="00834920" w:rsidRDefault="00D563EA" w:rsidP="00256931">
            <w:pPr>
              <w:pStyle w:val="TableEntryHeader"/>
            </w:pPr>
            <w:r w:rsidRPr="00834920">
              <w:t>Attribute</w:t>
            </w:r>
          </w:p>
        </w:tc>
        <w:tc>
          <w:tcPr>
            <w:tcW w:w="1440" w:type="dxa"/>
            <w:shd w:val="clear" w:color="auto" w:fill="E0E0E0"/>
            <w:vAlign w:val="center"/>
          </w:tcPr>
          <w:p w14:paraId="4840D330" w14:textId="77777777" w:rsidR="00D563EA" w:rsidRPr="00834920" w:rsidRDefault="00D563EA">
            <w:pPr>
              <w:pStyle w:val="TableEntryHeader"/>
            </w:pPr>
            <w:proofErr w:type="spellStart"/>
            <w:r w:rsidRPr="00834920">
              <w:t>OID</w:t>
            </w:r>
            <w:proofErr w:type="spellEnd"/>
          </w:p>
        </w:tc>
        <w:tc>
          <w:tcPr>
            <w:tcW w:w="2850" w:type="dxa"/>
            <w:shd w:val="clear" w:color="auto" w:fill="E0E0E0"/>
            <w:vAlign w:val="center"/>
          </w:tcPr>
          <w:p w14:paraId="79F2AE74" w14:textId="77777777" w:rsidR="00D563EA" w:rsidRPr="00834920" w:rsidRDefault="00D563EA">
            <w:pPr>
              <w:pStyle w:val="TableEntryHeader"/>
            </w:pPr>
            <w:r w:rsidRPr="00834920">
              <w:t>Description</w:t>
            </w:r>
          </w:p>
        </w:tc>
        <w:tc>
          <w:tcPr>
            <w:tcW w:w="1170" w:type="dxa"/>
            <w:shd w:val="clear" w:color="auto" w:fill="E0E0E0"/>
            <w:vAlign w:val="center"/>
          </w:tcPr>
          <w:p w14:paraId="6E1B860F" w14:textId="77777777" w:rsidR="00D563EA" w:rsidRPr="00834920" w:rsidRDefault="00D563EA">
            <w:pPr>
              <w:pStyle w:val="TableEntryHeader"/>
            </w:pPr>
            <w:r w:rsidRPr="00834920">
              <w:t>Syntax</w:t>
            </w:r>
          </w:p>
        </w:tc>
        <w:tc>
          <w:tcPr>
            <w:tcW w:w="1350" w:type="dxa"/>
            <w:shd w:val="clear" w:color="auto" w:fill="E0E0E0"/>
            <w:vAlign w:val="center"/>
          </w:tcPr>
          <w:p w14:paraId="30F2D946" w14:textId="77777777" w:rsidR="00D563EA" w:rsidRPr="00834920" w:rsidRDefault="00D563EA">
            <w:pPr>
              <w:pStyle w:val="TableEntryHeader"/>
            </w:pPr>
            <w:r w:rsidRPr="00834920">
              <w:t>Matching rules</w:t>
            </w:r>
          </w:p>
        </w:tc>
        <w:tc>
          <w:tcPr>
            <w:tcW w:w="1118" w:type="dxa"/>
            <w:shd w:val="clear" w:color="auto" w:fill="E0E0E0"/>
            <w:vAlign w:val="center"/>
          </w:tcPr>
          <w:p w14:paraId="6F861497" w14:textId="77777777" w:rsidR="00D563EA" w:rsidRPr="00834920" w:rsidRDefault="00D563EA">
            <w:pPr>
              <w:pStyle w:val="TableEntryHeader"/>
            </w:pPr>
            <w:r w:rsidRPr="00834920">
              <w:t>Multi-Valued</w:t>
            </w:r>
          </w:p>
        </w:tc>
      </w:tr>
      <w:tr w:rsidR="008444DD" w:rsidRPr="00834920" w14:paraId="215E05A2" w14:textId="77777777" w:rsidTr="00CD3404">
        <w:trPr>
          <w:cantSplit/>
        </w:trPr>
        <w:tc>
          <w:tcPr>
            <w:tcW w:w="1668" w:type="dxa"/>
          </w:tcPr>
          <w:p w14:paraId="366C8AC0" w14:textId="77777777" w:rsidR="008444DD" w:rsidRPr="00834920" w:rsidRDefault="008444DD" w:rsidP="00BE5B4E">
            <w:pPr>
              <w:pStyle w:val="TableEntry"/>
            </w:pPr>
            <w:proofErr w:type="spellStart"/>
            <w:r w:rsidRPr="00834920">
              <w:t>credentialType</w:t>
            </w:r>
            <w:proofErr w:type="spellEnd"/>
          </w:p>
        </w:tc>
        <w:tc>
          <w:tcPr>
            <w:tcW w:w="1440" w:type="dxa"/>
          </w:tcPr>
          <w:p w14:paraId="7D13C09D" w14:textId="77777777" w:rsidR="008444DD" w:rsidRPr="00834920" w:rsidRDefault="003402B3" w:rsidP="00BE5B4E">
            <w:pPr>
              <w:pStyle w:val="TableEntry"/>
              <w:rPr>
                <w:iCs/>
                <w:szCs w:val="18"/>
              </w:rPr>
            </w:pPr>
            <w:r w:rsidRPr="00834920">
              <w:rPr>
                <w:iCs/>
                <w:szCs w:val="18"/>
              </w:rPr>
              <w:t>1.3.6.1.4.1.19376.1.2.4.</w:t>
            </w:r>
            <w:r w:rsidR="00BE5B4E" w:rsidRPr="00834920">
              <w:rPr>
                <w:iCs/>
                <w:szCs w:val="18"/>
              </w:rPr>
              <w:t>2</w:t>
            </w:r>
            <w:r w:rsidRPr="00834920">
              <w:rPr>
                <w:iCs/>
                <w:szCs w:val="18"/>
              </w:rPr>
              <w:t>.1</w:t>
            </w:r>
          </w:p>
        </w:tc>
        <w:tc>
          <w:tcPr>
            <w:tcW w:w="2850" w:type="dxa"/>
          </w:tcPr>
          <w:p w14:paraId="79D13135" w14:textId="77777777" w:rsidR="008444DD" w:rsidRPr="00834920" w:rsidRDefault="008444DD" w:rsidP="00BE5B4E">
            <w:pPr>
              <w:pStyle w:val="TableEntry"/>
            </w:pPr>
            <w:r w:rsidRPr="00834920">
              <w:t xml:space="preserve">Type of Credential&lt;degree, certificate, credential&gt; </w:t>
            </w:r>
          </w:p>
          <w:p w14:paraId="6959A6ED" w14:textId="77777777" w:rsidR="00F1155F" w:rsidRPr="00834920" w:rsidRDefault="00F1155F" w:rsidP="00BE5B4E">
            <w:pPr>
              <w:pStyle w:val="TableEntry"/>
            </w:pPr>
            <w:r w:rsidRPr="00834920">
              <w:t>Degree is not a valid type for Organizational Provider’s credential</w:t>
            </w:r>
          </w:p>
        </w:tc>
        <w:tc>
          <w:tcPr>
            <w:tcW w:w="1170" w:type="dxa"/>
          </w:tcPr>
          <w:p w14:paraId="2F65C8DC" w14:textId="77777777" w:rsidR="008444DD" w:rsidRPr="00834920" w:rsidRDefault="008444DD" w:rsidP="00BE5B4E">
            <w:pPr>
              <w:pStyle w:val="TableEntry"/>
            </w:pPr>
            <w:r w:rsidRPr="00834920">
              <w:t>Directory String</w:t>
            </w:r>
          </w:p>
        </w:tc>
        <w:tc>
          <w:tcPr>
            <w:tcW w:w="1350" w:type="dxa"/>
          </w:tcPr>
          <w:p w14:paraId="6ED775F0" w14:textId="77777777" w:rsidR="008444DD" w:rsidRPr="00834920" w:rsidRDefault="008444DD" w:rsidP="00BE5B4E">
            <w:pPr>
              <w:pStyle w:val="TableEntry"/>
            </w:pPr>
            <w:r w:rsidRPr="00834920">
              <w:t>Case Ignore Match</w:t>
            </w:r>
          </w:p>
        </w:tc>
        <w:tc>
          <w:tcPr>
            <w:tcW w:w="1118" w:type="dxa"/>
          </w:tcPr>
          <w:p w14:paraId="5AD4661B" w14:textId="77777777" w:rsidR="008444DD" w:rsidRPr="00834920" w:rsidRDefault="008444DD" w:rsidP="00BE5B4E">
            <w:pPr>
              <w:pStyle w:val="TableEntry"/>
            </w:pPr>
            <w:r w:rsidRPr="00834920">
              <w:t>S</w:t>
            </w:r>
          </w:p>
        </w:tc>
      </w:tr>
      <w:tr w:rsidR="00BE5B4E" w:rsidRPr="00834920" w14:paraId="0199E35D" w14:textId="77777777" w:rsidTr="00CD3404">
        <w:trPr>
          <w:cantSplit/>
        </w:trPr>
        <w:tc>
          <w:tcPr>
            <w:tcW w:w="1668" w:type="dxa"/>
          </w:tcPr>
          <w:p w14:paraId="2F0AD9F1" w14:textId="77777777" w:rsidR="00BE5B4E" w:rsidRPr="00834920" w:rsidRDefault="00BE5B4E" w:rsidP="00BE5B4E">
            <w:pPr>
              <w:pStyle w:val="TableEntry"/>
            </w:pPr>
            <w:proofErr w:type="spellStart"/>
            <w:r w:rsidRPr="00834920">
              <w:t>credentialName</w:t>
            </w:r>
            <w:proofErr w:type="spellEnd"/>
          </w:p>
        </w:tc>
        <w:tc>
          <w:tcPr>
            <w:tcW w:w="1440" w:type="dxa"/>
          </w:tcPr>
          <w:p w14:paraId="4E57ADF8" w14:textId="77777777" w:rsidR="00BE5B4E" w:rsidRPr="00834920" w:rsidRDefault="00BE5B4E" w:rsidP="00BE5B4E">
            <w:pPr>
              <w:pStyle w:val="TableEntry"/>
            </w:pPr>
            <w:r w:rsidRPr="00834920">
              <w:rPr>
                <w:iCs/>
                <w:szCs w:val="18"/>
              </w:rPr>
              <w:t>1.3.6.1.4.1.19376.1.2.4.2.2</w:t>
            </w:r>
          </w:p>
        </w:tc>
        <w:tc>
          <w:tcPr>
            <w:tcW w:w="2850" w:type="dxa"/>
          </w:tcPr>
          <w:p w14:paraId="14B9DE82" w14:textId="77777777" w:rsidR="00BE5B4E" w:rsidRPr="00834920" w:rsidRDefault="00BE5B4E" w:rsidP="00BE5B4E">
            <w:pPr>
              <w:pStyle w:val="TableEntry"/>
            </w:pPr>
            <w:r w:rsidRPr="00834920">
              <w:t xml:space="preserve">Name of Credential, degree, or certification that belongs to provider. </w:t>
            </w:r>
          </w:p>
          <w:p w14:paraId="3999EBC8" w14:textId="77777777" w:rsidR="00BE5B4E" w:rsidRPr="00834920" w:rsidRDefault="00BE5B4E" w:rsidP="00BE5B4E">
            <w:pPr>
              <w:pStyle w:val="TableEntry"/>
            </w:pPr>
            <w:r w:rsidRPr="00834920">
              <w:t xml:space="preserve">Follows the ISO21091 naming format as that of the </w:t>
            </w:r>
            <w:proofErr w:type="spellStart"/>
            <w:r w:rsidRPr="00834920">
              <w:t>HCStandardRole</w:t>
            </w:r>
            <w:proofErr w:type="spellEnd"/>
            <w:r w:rsidRPr="00834920">
              <w:t>:</w:t>
            </w:r>
          </w:p>
          <w:p w14:paraId="60F7273A" w14:textId="77777777" w:rsidR="00BE5B4E" w:rsidRPr="00834920" w:rsidRDefault="00BE5B4E" w:rsidP="00BE5B4E">
            <w:pPr>
              <w:pStyle w:val="TableEntry"/>
            </w:pPr>
            <w:proofErr w:type="spellStart"/>
            <w:r w:rsidRPr="00834920">
              <w:t>credentialName@organization_domain_name</w:t>
            </w:r>
            <w:proofErr w:type="spellEnd"/>
            <w:r w:rsidRPr="00834920">
              <w:t xml:space="preserve"> </w:t>
            </w:r>
          </w:p>
          <w:p w14:paraId="04A8D888" w14:textId="77777777" w:rsidR="00BE5B4E" w:rsidRPr="00834920" w:rsidRDefault="00BE5B4E" w:rsidP="00BE5B4E">
            <w:pPr>
              <w:pStyle w:val="TableEntry"/>
            </w:pPr>
            <w:r w:rsidRPr="00834920">
              <w:t xml:space="preserve">where </w:t>
            </w:r>
            <w:proofErr w:type="spellStart"/>
            <w:r w:rsidRPr="00834920">
              <w:t>credentialName</w:t>
            </w:r>
            <w:proofErr w:type="spellEnd"/>
            <w:r w:rsidRPr="00834920">
              <w:t xml:space="preserve"> is the standard name of the credential, and </w:t>
            </w:r>
            <w:proofErr w:type="spellStart"/>
            <w:r w:rsidRPr="00834920">
              <w:t>organization_domain_name</w:t>
            </w:r>
            <w:proofErr w:type="spellEnd"/>
            <w:r w:rsidRPr="00834920">
              <w:t xml:space="preserve"> is the domain name of the organization for those credentials local to the organization, or</w:t>
            </w:r>
          </w:p>
          <w:p w14:paraId="5C878191" w14:textId="77777777" w:rsidR="00BE5B4E" w:rsidRPr="00834920" w:rsidRDefault="00BE5B4E" w:rsidP="00BE5B4E">
            <w:pPr>
              <w:pStyle w:val="TableEntry"/>
            </w:pPr>
            <w:proofErr w:type="spellStart"/>
            <w:r w:rsidRPr="00834920">
              <w:t>credential@Locality</w:t>
            </w:r>
            <w:proofErr w:type="spellEnd"/>
          </w:p>
          <w:p w14:paraId="55827F4D" w14:textId="77777777" w:rsidR="00BE5B4E" w:rsidRPr="00834920" w:rsidRDefault="00BE5B4E" w:rsidP="00BE5B4E">
            <w:pPr>
              <w:pStyle w:val="TableEntry"/>
            </w:pPr>
            <w:r w:rsidRPr="00834920">
              <w:t>where credential is the standard name of the structural role if applicable to the Locality (</w:t>
            </w:r>
            <w:r w:rsidR="00DB2481" w:rsidRPr="00834920">
              <w:t>i.e.,</w:t>
            </w:r>
            <w:r w:rsidRPr="00834920">
              <w:t xml:space="preserve"> state).</w:t>
            </w:r>
          </w:p>
        </w:tc>
        <w:tc>
          <w:tcPr>
            <w:tcW w:w="1170" w:type="dxa"/>
          </w:tcPr>
          <w:p w14:paraId="0A5A8ED5" w14:textId="77777777" w:rsidR="00BE5B4E" w:rsidRPr="00834920" w:rsidRDefault="00BE5B4E" w:rsidP="00BE5B4E">
            <w:pPr>
              <w:pStyle w:val="TableEntry"/>
            </w:pPr>
            <w:r w:rsidRPr="00834920">
              <w:t>Directory String</w:t>
            </w:r>
          </w:p>
        </w:tc>
        <w:tc>
          <w:tcPr>
            <w:tcW w:w="1350" w:type="dxa"/>
          </w:tcPr>
          <w:p w14:paraId="4F263D65" w14:textId="77777777" w:rsidR="00BE5B4E" w:rsidRPr="00834920" w:rsidRDefault="00BE5B4E" w:rsidP="00BE5B4E">
            <w:pPr>
              <w:pStyle w:val="TableEntry"/>
              <w:rPr>
                <w:b/>
                <w:i/>
              </w:rPr>
            </w:pPr>
            <w:r w:rsidRPr="00834920">
              <w:t>Case Ignore Match</w:t>
            </w:r>
          </w:p>
        </w:tc>
        <w:tc>
          <w:tcPr>
            <w:tcW w:w="1118" w:type="dxa"/>
          </w:tcPr>
          <w:p w14:paraId="090E387E" w14:textId="77777777" w:rsidR="00BE5B4E" w:rsidRPr="00834920" w:rsidRDefault="00BE5B4E" w:rsidP="00BE5B4E">
            <w:pPr>
              <w:pStyle w:val="TableEntry"/>
            </w:pPr>
            <w:r w:rsidRPr="00834920">
              <w:t>S</w:t>
            </w:r>
          </w:p>
        </w:tc>
      </w:tr>
      <w:tr w:rsidR="00BE5B4E" w:rsidRPr="00834920" w14:paraId="36FF0955" w14:textId="77777777" w:rsidTr="00CD3404">
        <w:trPr>
          <w:cantSplit/>
        </w:trPr>
        <w:tc>
          <w:tcPr>
            <w:tcW w:w="1668" w:type="dxa"/>
          </w:tcPr>
          <w:p w14:paraId="07B412FF" w14:textId="77777777" w:rsidR="00BE5B4E" w:rsidRPr="00834920" w:rsidRDefault="00BE5B4E" w:rsidP="00BE5B4E">
            <w:pPr>
              <w:pStyle w:val="TableEntry"/>
            </w:pPr>
            <w:proofErr w:type="spellStart"/>
            <w:r w:rsidRPr="00834920">
              <w:lastRenderedPageBreak/>
              <w:t>credentialNumber</w:t>
            </w:r>
            <w:proofErr w:type="spellEnd"/>
          </w:p>
        </w:tc>
        <w:tc>
          <w:tcPr>
            <w:tcW w:w="1440" w:type="dxa"/>
          </w:tcPr>
          <w:p w14:paraId="22497A8F" w14:textId="77777777" w:rsidR="00BE5B4E" w:rsidRPr="00834920" w:rsidRDefault="00BE5B4E" w:rsidP="00BE5B4E">
            <w:pPr>
              <w:pStyle w:val="TableEntry"/>
            </w:pPr>
            <w:r w:rsidRPr="00834920">
              <w:rPr>
                <w:iCs/>
                <w:szCs w:val="18"/>
              </w:rPr>
              <w:t>1.3.6.1.4.1.19376.1.2.4.2.3</w:t>
            </w:r>
          </w:p>
        </w:tc>
        <w:tc>
          <w:tcPr>
            <w:tcW w:w="2850" w:type="dxa"/>
          </w:tcPr>
          <w:p w14:paraId="77EF8E95" w14:textId="77777777" w:rsidR="00BE5B4E" w:rsidRPr="00834920" w:rsidRDefault="00BE5B4E" w:rsidP="00BE5B4E">
            <w:pPr>
              <w:pStyle w:val="TableEntry"/>
            </w:pPr>
            <w:r w:rsidRPr="00834920">
              <w:t xml:space="preserve">Credential Identifier Follows the ISO 21091 </w:t>
            </w:r>
            <w:proofErr w:type="spellStart"/>
            <w:r w:rsidRPr="00834920">
              <w:t>UID</w:t>
            </w:r>
            <w:proofErr w:type="spellEnd"/>
            <w:r w:rsidRPr="00834920">
              <w:t xml:space="preserve"> format:</w:t>
            </w:r>
          </w:p>
          <w:p w14:paraId="3C3DEF64" w14:textId="77777777" w:rsidR="00BE5B4E" w:rsidRPr="00834920" w:rsidRDefault="00BE5B4E" w:rsidP="00BE5B4E">
            <w:pPr>
              <w:pStyle w:val="TableEntry"/>
            </w:pPr>
            <w:r w:rsidRPr="00834920">
              <w:t xml:space="preserve">(Issuing Authority </w:t>
            </w:r>
            <w:proofErr w:type="spellStart"/>
            <w:r w:rsidRPr="00834920">
              <w:t>OID</w:t>
            </w:r>
            <w:proofErr w:type="spellEnd"/>
            <w:r w:rsidRPr="00834920">
              <w:t>: ID)</w:t>
            </w:r>
          </w:p>
          <w:p w14:paraId="2F1597EF" w14:textId="77777777" w:rsidR="00BE5B4E" w:rsidRPr="00834920" w:rsidRDefault="00BE5B4E" w:rsidP="00BE5B4E">
            <w:pPr>
              <w:pStyle w:val="TableEntry"/>
            </w:pPr>
            <w:r w:rsidRPr="00834920">
              <w:t xml:space="preserve">The issuing authority </w:t>
            </w:r>
            <w:proofErr w:type="spellStart"/>
            <w:r w:rsidRPr="00834920">
              <w:t>OID</w:t>
            </w:r>
            <w:proofErr w:type="spellEnd"/>
            <w:r w:rsidRPr="00834920">
              <w:t xml:space="preserve"> could be used to identify the issuing agency, state and country. </w:t>
            </w:r>
          </w:p>
          <w:p w14:paraId="6A728609" w14:textId="77777777" w:rsidR="00F1155F" w:rsidRPr="00834920" w:rsidRDefault="00F1155F" w:rsidP="00BE5B4E">
            <w:pPr>
              <w:pStyle w:val="TableEntry"/>
            </w:pPr>
            <w:r w:rsidRPr="00834920">
              <w:t xml:space="preserve">ID is the national/regional identifier assigned to the provider’s credential. </w:t>
            </w:r>
            <w:r w:rsidR="001B53DE" w:rsidRPr="00834920">
              <w:t>E.g.,</w:t>
            </w:r>
            <w:r w:rsidRPr="00834920">
              <w:t xml:space="preserve"> a certificate number.</w:t>
            </w:r>
          </w:p>
        </w:tc>
        <w:tc>
          <w:tcPr>
            <w:tcW w:w="1170" w:type="dxa"/>
          </w:tcPr>
          <w:p w14:paraId="468CFBC8" w14:textId="77777777" w:rsidR="00BE5B4E" w:rsidRPr="00834920" w:rsidRDefault="00BE5B4E" w:rsidP="00BE5B4E">
            <w:pPr>
              <w:pStyle w:val="TableEntry"/>
            </w:pPr>
            <w:r w:rsidRPr="00834920">
              <w:t>Directory String</w:t>
            </w:r>
          </w:p>
        </w:tc>
        <w:tc>
          <w:tcPr>
            <w:tcW w:w="1350" w:type="dxa"/>
          </w:tcPr>
          <w:p w14:paraId="29A412CE" w14:textId="77777777" w:rsidR="00BE5B4E" w:rsidRPr="00834920" w:rsidRDefault="00BE5B4E" w:rsidP="00BE5B4E">
            <w:pPr>
              <w:pStyle w:val="TableEntry"/>
            </w:pPr>
            <w:r w:rsidRPr="00834920">
              <w:t>Case Ignore Match</w:t>
            </w:r>
          </w:p>
        </w:tc>
        <w:tc>
          <w:tcPr>
            <w:tcW w:w="1118" w:type="dxa"/>
          </w:tcPr>
          <w:p w14:paraId="167238F0" w14:textId="77777777" w:rsidR="00BE5B4E" w:rsidRPr="00834920" w:rsidRDefault="00BE5B4E" w:rsidP="00BE5B4E">
            <w:pPr>
              <w:pStyle w:val="TableEntry"/>
            </w:pPr>
            <w:r w:rsidRPr="00834920">
              <w:t>S</w:t>
            </w:r>
          </w:p>
        </w:tc>
      </w:tr>
    </w:tbl>
    <w:p w14:paraId="7115D9EB" w14:textId="77777777" w:rsidR="00D563EA" w:rsidRPr="00834920" w:rsidRDefault="00D563EA" w:rsidP="008B0C57">
      <w:pPr>
        <w:pStyle w:val="BodyText"/>
      </w:pPr>
    </w:p>
    <w:p w14:paraId="6E55F69E" w14:textId="77777777" w:rsidR="008B0C57" w:rsidRPr="00834920" w:rsidRDefault="008B0C57" w:rsidP="008B0C57">
      <w:pPr>
        <w:pStyle w:val="BodyText"/>
      </w:pPr>
    </w:p>
    <w:p w14:paraId="72E2FB1D" w14:textId="77777777" w:rsidR="008B0C57" w:rsidRPr="00834920" w:rsidRDefault="008B0C57" w:rsidP="008B0C57">
      <w:pPr>
        <w:pStyle w:val="BodyText"/>
      </w:pPr>
    </w:p>
    <w:p w14:paraId="08C88126" w14:textId="77777777" w:rsidR="00D563EA" w:rsidRPr="00834920" w:rsidRDefault="00890B82" w:rsidP="00E17D16">
      <w:pPr>
        <w:pStyle w:val="TableTitle"/>
      </w:pPr>
      <w:r w:rsidRPr="00834920">
        <w:t>Table 3.</w:t>
      </w:r>
      <w:r w:rsidR="00062ACD" w:rsidRPr="00834920">
        <w:t>58</w:t>
      </w:r>
      <w:r w:rsidRPr="00834920">
        <w:t>.4.1.2.2.1-3</w:t>
      </w:r>
      <w:r w:rsidR="00BA65DF" w:rsidRPr="00834920">
        <w:t xml:space="preserve">: </w:t>
      </w:r>
      <w:proofErr w:type="spellStart"/>
      <w:r w:rsidRPr="00834920">
        <w:t>HPDProviderCredential</w:t>
      </w:r>
      <w:proofErr w:type="spellEnd"/>
      <w:r w:rsidRPr="00834920">
        <w:t xml:space="preserve"> 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850"/>
        <w:gridCol w:w="1170"/>
        <w:gridCol w:w="1350"/>
        <w:gridCol w:w="1118"/>
      </w:tblGrid>
      <w:tr w:rsidR="00D563EA" w:rsidRPr="00834920" w14:paraId="4577F1D5" w14:textId="77777777" w:rsidTr="00CD3404">
        <w:trPr>
          <w:cantSplit/>
          <w:trHeight w:val="70"/>
          <w:tblHeader/>
        </w:trPr>
        <w:tc>
          <w:tcPr>
            <w:tcW w:w="1668" w:type="dxa"/>
            <w:shd w:val="clear" w:color="auto" w:fill="E0E0E0"/>
            <w:vAlign w:val="center"/>
          </w:tcPr>
          <w:p w14:paraId="0F0F3ACA" w14:textId="77777777" w:rsidR="00D563EA" w:rsidRPr="00834920" w:rsidRDefault="00D563EA" w:rsidP="00256931">
            <w:pPr>
              <w:pStyle w:val="TableEntryHeader"/>
            </w:pPr>
            <w:r w:rsidRPr="00834920">
              <w:t>Attribute</w:t>
            </w:r>
          </w:p>
        </w:tc>
        <w:tc>
          <w:tcPr>
            <w:tcW w:w="1440" w:type="dxa"/>
            <w:shd w:val="clear" w:color="auto" w:fill="E0E0E0"/>
            <w:vAlign w:val="center"/>
          </w:tcPr>
          <w:p w14:paraId="564F22C2" w14:textId="77777777" w:rsidR="00D563EA" w:rsidRPr="00834920" w:rsidRDefault="00D563EA">
            <w:pPr>
              <w:pStyle w:val="TableEntryHeader"/>
            </w:pPr>
            <w:proofErr w:type="spellStart"/>
            <w:r w:rsidRPr="00834920">
              <w:t>OID</w:t>
            </w:r>
            <w:proofErr w:type="spellEnd"/>
          </w:p>
        </w:tc>
        <w:tc>
          <w:tcPr>
            <w:tcW w:w="2850" w:type="dxa"/>
            <w:shd w:val="clear" w:color="auto" w:fill="E0E0E0"/>
            <w:vAlign w:val="center"/>
          </w:tcPr>
          <w:p w14:paraId="34F56257" w14:textId="77777777" w:rsidR="00D563EA" w:rsidRPr="00834920" w:rsidRDefault="00D563EA">
            <w:pPr>
              <w:pStyle w:val="TableEntryHeader"/>
            </w:pPr>
            <w:r w:rsidRPr="00834920">
              <w:t>Description</w:t>
            </w:r>
          </w:p>
        </w:tc>
        <w:tc>
          <w:tcPr>
            <w:tcW w:w="1170" w:type="dxa"/>
            <w:shd w:val="clear" w:color="auto" w:fill="E0E0E0"/>
            <w:vAlign w:val="center"/>
          </w:tcPr>
          <w:p w14:paraId="44CA72BB" w14:textId="77777777" w:rsidR="00D563EA" w:rsidRPr="00834920" w:rsidRDefault="00D563EA">
            <w:pPr>
              <w:pStyle w:val="TableEntryHeader"/>
            </w:pPr>
            <w:r w:rsidRPr="00834920">
              <w:t>Syntax</w:t>
            </w:r>
          </w:p>
        </w:tc>
        <w:tc>
          <w:tcPr>
            <w:tcW w:w="1350" w:type="dxa"/>
            <w:shd w:val="clear" w:color="auto" w:fill="E0E0E0"/>
            <w:vAlign w:val="center"/>
          </w:tcPr>
          <w:p w14:paraId="25A04295" w14:textId="77777777" w:rsidR="00D563EA" w:rsidRPr="00834920" w:rsidRDefault="00D563EA">
            <w:pPr>
              <w:pStyle w:val="TableEntryHeader"/>
            </w:pPr>
            <w:r w:rsidRPr="00834920">
              <w:t>Matching rules</w:t>
            </w:r>
          </w:p>
        </w:tc>
        <w:tc>
          <w:tcPr>
            <w:tcW w:w="1118" w:type="dxa"/>
            <w:shd w:val="clear" w:color="auto" w:fill="E0E0E0"/>
            <w:vAlign w:val="center"/>
          </w:tcPr>
          <w:p w14:paraId="10270F05" w14:textId="77777777" w:rsidR="00D563EA" w:rsidRPr="00834920" w:rsidRDefault="00D563EA">
            <w:pPr>
              <w:pStyle w:val="TableEntryHeader"/>
            </w:pPr>
            <w:r w:rsidRPr="00834920">
              <w:t>Multi-Valued</w:t>
            </w:r>
          </w:p>
        </w:tc>
      </w:tr>
      <w:tr w:rsidR="00BE5B4E" w:rsidRPr="00834920" w14:paraId="5CC53CB7" w14:textId="77777777" w:rsidTr="00CD3404">
        <w:trPr>
          <w:cantSplit/>
        </w:trPr>
        <w:tc>
          <w:tcPr>
            <w:tcW w:w="1668" w:type="dxa"/>
          </w:tcPr>
          <w:p w14:paraId="25854901" w14:textId="77777777" w:rsidR="00BE5B4E" w:rsidRPr="00834920" w:rsidRDefault="00F1155F" w:rsidP="005D30EF">
            <w:pPr>
              <w:pStyle w:val="TableEntry"/>
            </w:pPr>
            <w:proofErr w:type="spellStart"/>
            <w:r w:rsidRPr="00834920">
              <w:t>credential</w:t>
            </w:r>
            <w:r w:rsidR="00BE5B4E" w:rsidRPr="00834920">
              <w:t>Description</w:t>
            </w:r>
            <w:proofErr w:type="spellEnd"/>
          </w:p>
        </w:tc>
        <w:tc>
          <w:tcPr>
            <w:tcW w:w="1440" w:type="dxa"/>
          </w:tcPr>
          <w:p w14:paraId="054E6FED" w14:textId="77777777" w:rsidR="00BE5B4E" w:rsidRPr="00834920" w:rsidRDefault="00BE5B4E" w:rsidP="00BE5B4E">
            <w:pPr>
              <w:pStyle w:val="TableEntry"/>
            </w:pPr>
            <w:r w:rsidRPr="00834920">
              <w:t>1.3.6.1.4.1.19376.1.2.4.2.4</w:t>
            </w:r>
          </w:p>
        </w:tc>
        <w:tc>
          <w:tcPr>
            <w:tcW w:w="2850" w:type="dxa"/>
          </w:tcPr>
          <w:p w14:paraId="2D28924B" w14:textId="77777777" w:rsidR="00BE5B4E" w:rsidRPr="00834920" w:rsidRDefault="00BE5B4E" w:rsidP="005D30EF">
            <w:pPr>
              <w:pStyle w:val="TableEntry"/>
            </w:pPr>
            <w:r w:rsidRPr="00834920">
              <w:t>Additional information on the credential</w:t>
            </w:r>
          </w:p>
        </w:tc>
        <w:tc>
          <w:tcPr>
            <w:tcW w:w="1170" w:type="dxa"/>
          </w:tcPr>
          <w:p w14:paraId="08810DC2" w14:textId="77777777" w:rsidR="00BE5B4E" w:rsidRPr="00834920" w:rsidRDefault="00BE5B4E" w:rsidP="005D30EF">
            <w:pPr>
              <w:pStyle w:val="TableEntry"/>
            </w:pPr>
            <w:r w:rsidRPr="00834920">
              <w:t>Directory String</w:t>
            </w:r>
          </w:p>
        </w:tc>
        <w:tc>
          <w:tcPr>
            <w:tcW w:w="1350" w:type="dxa"/>
          </w:tcPr>
          <w:p w14:paraId="59F97C07" w14:textId="77777777" w:rsidR="00BE5B4E" w:rsidRPr="00834920" w:rsidRDefault="00BE5B4E" w:rsidP="005D30EF">
            <w:pPr>
              <w:pStyle w:val="TableEntry"/>
              <w:rPr>
                <w:i/>
              </w:rPr>
            </w:pPr>
            <w:r w:rsidRPr="00834920">
              <w:t>Case Ignore Match</w:t>
            </w:r>
          </w:p>
        </w:tc>
        <w:tc>
          <w:tcPr>
            <w:tcW w:w="1118" w:type="dxa"/>
          </w:tcPr>
          <w:p w14:paraId="53180D5B" w14:textId="77777777" w:rsidR="00BE5B4E" w:rsidRPr="00834920" w:rsidRDefault="00BE5B4E" w:rsidP="005D30EF">
            <w:pPr>
              <w:pStyle w:val="TableEntry"/>
            </w:pPr>
            <w:r w:rsidRPr="00834920">
              <w:t>S</w:t>
            </w:r>
          </w:p>
        </w:tc>
      </w:tr>
      <w:tr w:rsidR="00BE5B4E" w:rsidRPr="00834920" w14:paraId="49520B46" w14:textId="77777777" w:rsidTr="00CD3404">
        <w:trPr>
          <w:cantSplit/>
        </w:trPr>
        <w:tc>
          <w:tcPr>
            <w:tcW w:w="1668" w:type="dxa"/>
          </w:tcPr>
          <w:p w14:paraId="15B71E76" w14:textId="77777777" w:rsidR="00BE5B4E" w:rsidRPr="00834920" w:rsidRDefault="00BE5B4E" w:rsidP="005D30EF">
            <w:pPr>
              <w:pStyle w:val="TableEntry"/>
            </w:pPr>
            <w:proofErr w:type="spellStart"/>
            <w:r w:rsidRPr="00834920">
              <w:t>credentialIssueDate</w:t>
            </w:r>
            <w:proofErr w:type="spellEnd"/>
          </w:p>
        </w:tc>
        <w:tc>
          <w:tcPr>
            <w:tcW w:w="1440" w:type="dxa"/>
          </w:tcPr>
          <w:p w14:paraId="2D185083" w14:textId="77777777" w:rsidR="00BE5B4E" w:rsidRPr="00834920" w:rsidRDefault="00BE5B4E" w:rsidP="00BE5B4E">
            <w:pPr>
              <w:pStyle w:val="TableEntry"/>
            </w:pPr>
            <w:r w:rsidRPr="00834920">
              <w:t>1.3.6.1.4.1.19376.1.2.4.2.5</w:t>
            </w:r>
          </w:p>
        </w:tc>
        <w:tc>
          <w:tcPr>
            <w:tcW w:w="2850" w:type="dxa"/>
          </w:tcPr>
          <w:p w14:paraId="18D57B8C" w14:textId="77777777" w:rsidR="00BE5B4E" w:rsidRPr="00834920" w:rsidRDefault="00BE5B4E" w:rsidP="005D30EF">
            <w:pPr>
              <w:pStyle w:val="TableEntry"/>
            </w:pPr>
            <w:r w:rsidRPr="00834920">
              <w:t>Date when credential was issued to the provider</w:t>
            </w:r>
          </w:p>
        </w:tc>
        <w:tc>
          <w:tcPr>
            <w:tcW w:w="1170" w:type="dxa"/>
          </w:tcPr>
          <w:p w14:paraId="50F1680D" w14:textId="77777777" w:rsidR="00BE5B4E" w:rsidRPr="00834920" w:rsidRDefault="00BE5B4E" w:rsidP="005D30EF">
            <w:pPr>
              <w:pStyle w:val="TableEntry"/>
            </w:pPr>
            <w:r w:rsidRPr="00834920">
              <w:t>Date</w:t>
            </w:r>
          </w:p>
        </w:tc>
        <w:tc>
          <w:tcPr>
            <w:tcW w:w="1350" w:type="dxa"/>
          </w:tcPr>
          <w:p w14:paraId="58318B6B" w14:textId="77777777" w:rsidR="00BE5B4E" w:rsidRPr="00834920" w:rsidRDefault="00BE5B4E" w:rsidP="005D30EF">
            <w:pPr>
              <w:pStyle w:val="TableEntry"/>
            </w:pPr>
            <w:r w:rsidRPr="00834920">
              <w:t>Case Ignore Match</w:t>
            </w:r>
          </w:p>
        </w:tc>
        <w:tc>
          <w:tcPr>
            <w:tcW w:w="1118" w:type="dxa"/>
          </w:tcPr>
          <w:p w14:paraId="7FBE79C2" w14:textId="77777777" w:rsidR="00BE5B4E" w:rsidRPr="00834920" w:rsidRDefault="00BE5B4E" w:rsidP="005D30EF">
            <w:pPr>
              <w:pStyle w:val="TableEntry"/>
            </w:pPr>
            <w:r w:rsidRPr="00834920">
              <w:t>S</w:t>
            </w:r>
          </w:p>
        </w:tc>
      </w:tr>
      <w:tr w:rsidR="00BE5B4E" w:rsidRPr="00834920" w14:paraId="7E505BE1" w14:textId="77777777" w:rsidTr="00CD3404">
        <w:trPr>
          <w:cantSplit/>
        </w:trPr>
        <w:tc>
          <w:tcPr>
            <w:tcW w:w="1668" w:type="dxa"/>
          </w:tcPr>
          <w:p w14:paraId="6B8769BF" w14:textId="77777777" w:rsidR="00BE5B4E" w:rsidRPr="00834920" w:rsidRDefault="00BE5B4E" w:rsidP="005D30EF">
            <w:pPr>
              <w:pStyle w:val="TableEntry"/>
            </w:pPr>
            <w:proofErr w:type="spellStart"/>
            <w:r w:rsidRPr="00834920">
              <w:t>credentialRenewalDate</w:t>
            </w:r>
            <w:proofErr w:type="spellEnd"/>
          </w:p>
        </w:tc>
        <w:tc>
          <w:tcPr>
            <w:tcW w:w="1440" w:type="dxa"/>
          </w:tcPr>
          <w:p w14:paraId="44F0C51D" w14:textId="77777777" w:rsidR="00BE5B4E" w:rsidRPr="00834920" w:rsidRDefault="00BE5B4E" w:rsidP="00BE5B4E">
            <w:pPr>
              <w:pStyle w:val="TableEntry"/>
            </w:pPr>
            <w:r w:rsidRPr="00834920">
              <w:t>1.3.6.1.4.1.19376.1.2.4.2.6</w:t>
            </w:r>
          </w:p>
        </w:tc>
        <w:tc>
          <w:tcPr>
            <w:tcW w:w="2850" w:type="dxa"/>
          </w:tcPr>
          <w:p w14:paraId="63C6C5C5" w14:textId="77777777" w:rsidR="00BE5B4E" w:rsidRPr="00834920" w:rsidRDefault="00BE5B4E" w:rsidP="005D30EF">
            <w:pPr>
              <w:pStyle w:val="TableEntry"/>
            </w:pPr>
            <w:r w:rsidRPr="00834920">
              <w:t>Date when credential is due renewal</w:t>
            </w:r>
          </w:p>
        </w:tc>
        <w:tc>
          <w:tcPr>
            <w:tcW w:w="1170" w:type="dxa"/>
          </w:tcPr>
          <w:p w14:paraId="5B9E0768" w14:textId="77777777" w:rsidR="00BE5B4E" w:rsidRPr="00834920" w:rsidRDefault="00BE5B4E" w:rsidP="005D30EF">
            <w:pPr>
              <w:pStyle w:val="TableEntry"/>
            </w:pPr>
            <w:r w:rsidRPr="00834920">
              <w:t>Date</w:t>
            </w:r>
          </w:p>
        </w:tc>
        <w:tc>
          <w:tcPr>
            <w:tcW w:w="1350" w:type="dxa"/>
          </w:tcPr>
          <w:p w14:paraId="588F0FC0" w14:textId="77777777" w:rsidR="00BE5B4E" w:rsidRPr="00834920" w:rsidRDefault="00BE5B4E" w:rsidP="005D30EF">
            <w:pPr>
              <w:pStyle w:val="TableEntry"/>
            </w:pPr>
            <w:r w:rsidRPr="00834920">
              <w:t>Case Ignore Match</w:t>
            </w:r>
          </w:p>
        </w:tc>
        <w:tc>
          <w:tcPr>
            <w:tcW w:w="1118" w:type="dxa"/>
          </w:tcPr>
          <w:p w14:paraId="035C12F8" w14:textId="77777777" w:rsidR="00BE5B4E" w:rsidRPr="00834920" w:rsidRDefault="00BE5B4E" w:rsidP="005D30EF">
            <w:pPr>
              <w:pStyle w:val="TableEntry"/>
            </w:pPr>
            <w:r w:rsidRPr="00834920">
              <w:t>S</w:t>
            </w:r>
          </w:p>
        </w:tc>
      </w:tr>
      <w:tr w:rsidR="00BE5B4E" w:rsidRPr="00834920" w14:paraId="0B5EB790" w14:textId="77777777" w:rsidTr="00CD3404">
        <w:trPr>
          <w:cantSplit/>
        </w:trPr>
        <w:tc>
          <w:tcPr>
            <w:tcW w:w="1668" w:type="dxa"/>
          </w:tcPr>
          <w:p w14:paraId="6BE1B1E2" w14:textId="77777777" w:rsidR="00BE5B4E" w:rsidRPr="00834920" w:rsidRDefault="00BE5B4E" w:rsidP="005D30EF">
            <w:pPr>
              <w:pStyle w:val="TableEntry"/>
            </w:pPr>
            <w:proofErr w:type="spellStart"/>
            <w:r w:rsidRPr="00834920">
              <w:t>credentialStatus</w:t>
            </w:r>
            <w:proofErr w:type="spellEnd"/>
          </w:p>
        </w:tc>
        <w:tc>
          <w:tcPr>
            <w:tcW w:w="1440" w:type="dxa"/>
          </w:tcPr>
          <w:p w14:paraId="4C7221B6" w14:textId="77777777" w:rsidR="00BE5B4E" w:rsidRPr="00834920" w:rsidRDefault="00BE5B4E" w:rsidP="00BE5B4E">
            <w:pPr>
              <w:pStyle w:val="TableEntry"/>
            </w:pPr>
            <w:r w:rsidRPr="00834920">
              <w:t>1.3.6.1.4.1.19376.1.2.4.2.7</w:t>
            </w:r>
          </w:p>
        </w:tc>
        <w:tc>
          <w:tcPr>
            <w:tcW w:w="2850" w:type="dxa"/>
          </w:tcPr>
          <w:p w14:paraId="518431A3" w14:textId="77777777" w:rsidR="00BE5B4E" w:rsidRPr="00834920" w:rsidRDefault="00BE5B4E" w:rsidP="005D30EF">
            <w:pPr>
              <w:pStyle w:val="TableEntry"/>
            </w:pPr>
            <w:r w:rsidRPr="00834920">
              <w:t xml:space="preserve">Values are defined in </w:t>
            </w:r>
            <w:r w:rsidR="00256931" w:rsidRPr="00834920">
              <w:t>Table</w:t>
            </w:r>
            <w:r w:rsidRPr="00834920">
              <w:t xml:space="preserve"> 3.58.4.1.2.3-1</w:t>
            </w:r>
          </w:p>
        </w:tc>
        <w:tc>
          <w:tcPr>
            <w:tcW w:w="1170" w:type="dxa"/>
          </w:tcPr>
          <w:p w14:paraId="577110FB" w14:textId="77777777" w:rsidR="00BE5B4E" w:rsidRPr="00834920" w:rsidRDefault="00BE5B4E" w:rsidP="005D30EF">
            <w:pPr>
              <w:pStyle w:val="TableEntry"/>
            </w:pPr>
            <w:r w:rsidRPr="00834920">
              <w:t>Directory String</w:t>
            </w:r>
          </w:p>
        </w:tc>
        <w:tc>
          <w:tcPr>
            <w:tcW w:w="1350" w:type="dxa"/>
          </w:tcPr>
          <w:p w14:paraId="27A55410" w14:textId="77777777" w:rsidR="00BE5B4E" w:rsidRPr="00834920" w:rsidRDefault="00BE5B4E" w:rsidP="005D30EF">
            <w:pPr>
              <w:pStyle w:val="TableEntry"/>
            </w:pPr>
            <w:r w:rsidRPr="00834920">
              <w:t>Case Ignore Match</w:t>
            </w:r>
          </w:p>
        </w:tc>
        <w:tc>
          <w:tcPr>
            <w:tcW w:w="1118" w:type="dxa"/>
          </w:tcPr>
          <w:p w14:paraId="0C96AC5A" w14:textId="77777777" w:rsidR="00BE5B4E" w:rsidRPr="00834920" w:rsidRDefault="00BE5B4E" w:rsidP="005D30EF">
            <w:pPr>
              <w:pStyle w:val="TableEntry"/>
            </w:pPr>
            <w:r w:rsidRPr="00834920">
              <w:t>S</w:t>
            </w:r>
          </w:p>
        </w:tc>
      </w:tr>
    </w:tbl>
    <w:p w14:paraId="4BB4D200" w14:textId="77777777" w:rsidR="00406874" w:rsidRPr="00834920" w:rsidRDefault="00406874" w:rsidP="00406874">
      <w:pPr>
        <w:pStyle w:val="BodyText"/>
      </w:pPr>
    </w:p>
    <w:p w14:paraId="72E916CC" w14:textId="77777777" w:rsidR="00DF2C64" w:rsidRPr="00834920" w:rsidRDefault="00DF2C64" w:rsidP="00DF2C64">
      <w:pPr>
        <w:pStyle w:val="BodyText"/>
        <w:rPr>
          <w:b/>
          <w:bCs/>
        </w:rPr>
      </w:pPr>
      <w:proofErr w:type="spellStart"/>
      <w:r w:rsidRPr="00834920">
        <w:rPr>
          <w:b/>
          <w:bCs/>
        </w:rPr>
        <w:t>HPDProviderMembership</w:t>
      </w:r>
      <w:proofErr w:type="spellEnd"/>
    </w:p>
    <w:p w14:paraId="731C9747" w14:textId="77777777" w:rsidR="00DF2C64" w:rsidRPr="00834920" w:rsidRDefault="00DF2C64" w:rsidP="00DF2C64">
      <w:pPr>
        <w:pStyle w:val="BodyText"/>
      </w:pPr>
      <w:proofErr w:type="spellStart"/>
      <w:r w:rsidRPr="00834920">
        <w:t>HPDProviderMembership</w:t>
      </w:r>
      <w:proofErr w:type="spellEnd"/>
      <w:r w:rsidRPr="00834920">
        <w:t xml:space="preserve"> is defined as a ‘Structure’ object class to contain membership attributes associated with an Individual Provider and an Organizational Provider. Specifically it holds the Electronic Services which the individual leverages within an organization</w:t>
      </w:r>
      <w:r w:rsidR="001B53DE" w:rsidRPr="00834920">
        <w:t xml:space="preserve">. </w:t>
      </w:r>
      <w:r w:rsidRPr="00834920">
        <w:t>This class has the object class, top, as its superior.</w:t>
      </w:r>
    </w:p>
    <w:p w14:paraId="2AE472B5" w14:textId="77777777" w:rsidR="00DF2C64" w:rsidRPr="00834920" w:rsidRDefault="00DF2C64" w:rsidP="00DF2C64">
      <w:pPr>
        <w:pStyle w:val="BodyText"/>
      </w:pPr>
      <w:r w:rsidRPr="00834920">
        <w:rPr>
          <w:i/>
        </w:rPr>
        <w:t>Object Class:</w:t>
      </w:r>
      <w:r w:rsidRPr="00834920">
        <w:t xml:space="preserve"> </w:t>
      </w:r>
      <w:r w:rsidRPr="00834920">
        <w:tab/>
      </w:r>
      <w:r w:rsidRPr="00834920">
        <w:tab/>
      </w:r>
      <w:r w:rsidRPr="00834920">
        <w:tab/>
      </w:r>
      <w:proofErr w:type="spellStart"/>
      <w:r w:rsidRPr="00834920">
        <w:t>HPDProviderMembership</w:t>
      </w:r>
      <w:proofErr w:type="spellEnd"/>
    </w:p>
    <w:p w14:paraId="19116398" w14:textId="77777777" w:rsidR="00DF2C64" w:rsidRPr="00834920" w:rsidRDefault="00DF2C64" w:rsidP="00DF2C64">
      <w:pPr>
        <w:pStyle w:val="BodyText"/>
      </w:pPr>
      <w:r w:rsidRPr="00834920">
        <w:rPr>
          <w:i/>
        </w:rPr>
        <w:t>Superior Object Class:</w:t>
      </w:r>
      <w:r w:rsidRPr="00834920">
        <w:t xml:space="preserve"> </w:t>
      </w:r>
      <w:r w:rsidRPr="00834920">
        <w:tab/>
        <w:t>top</w:t>
      </w:r>
    </w:p>
    <w:p w14:paraId="4B268FE4" w14:textId="77777777" w:rsidR="00DF2C64" w:rsidRPr="002B15A9" w:rsidRDefault="00DF2C64" w:rsidP="00DF2C64">
      <w:pPr>
        <w:pStyle w:val="BodyText"/>
      </w:pPr>
      <w:proofErr w:type="spellStart"/>
      <w:r w:rsidRPr="00834920">
        <w:rPr>
          <w:i/>
        </w:rPr>
        <w:t>OID</w:t>
      </w:r>
      <w:proofErr w:type="spellEnd"/>
      <w:r w:rsidRPr="00834920">
        <w:rPr>
          <w:i/>
        </w:rPr>
        <w:t>:</w:t>
      </w:r>
      <w:r w:rsidRPr="002B15A9">
        <w:t xml:space="preserve"> </w:t>
      </w:r>
      <w:r w:rsidRPr="002B15A9">
        <w:tab/>
      </w:r>
      <w:r w:rsidRPr="002B15A9">
        <w:tab/>
      </w:r>
      <w:r w:rsidRPr="002B15A9">
        <w:tab/>
      </w:r>
      <w:r w:rsidRPr="002B15A9">
        <w:tab/>
      </w:r>
      <w:r w:rsidRPr="00834920">
        <w:t>1.3.6.1.4.1.19376.1.2.4.3</w:t>
      </w:r>
      <w:r w:rsidRPr="002B15A9">
        <w:tab/>
      </w:r>
    </w:p>
    <w:p w14:paraId="216AF738" w14:textId="77777777" w:rsidR="00DF2C64" w:rsidRPr="00834920" w:rsidRDefault="00DF2C64" w:rsidP="00DF2C64">
      <w:pPr>
        <w:pStyle w:val="BodyText"/>
      </w:pPr>
      <w:r w:rsidRPr="00834920">
        <w:rPr>
          <w:i/>
        </w:rPr>
        <w:t xml:space="preserve">Object Class Type: </w:t>
      </w:r>
      <w:r w:rsidRPr="00834920">
        <w:rPr>
          <w:i/>
        </w:rPr>
        <w:tab/>
      </w:r>
      <w:r w:rsidRPr="00834920">
        <w:rPr>
          <w:i/>
        </w:rPr>
        <w:tab/>
      </w:r>
      <w:r w:rsidRPr="00834920">
        <w:t>Structure</w:t>
      </w:r>
    </w:p>
    <w:p w14:paraId="1598C5CB" w14:textId="77777777" w:rsidR="00DF2C64" w:rsidRPr="00834920" w:rsidRDefault="00DF2C64" w:rsidP="00DF2C64">
      <w:pPr>
        <w:pStyle w:val="TableTitle"/>
      </w:pPr>
      <w:r w:rsidRPr="00834920">
        <w:lastRenderedPageBreak/>
        <w:t>Table 3.58.4.1.2.2.1-4</w:t>
      </w:r>
      <w:r w:rsidR="000E3C0B" w:rsidRPr="00834920">
        <w:t xml:space="preserve">: </w:t>
      </w:r>
      <w:proofErr w:type="spellStart"/>
      <w:r w:rsidRPr="00834920">
        <w:t>HPDProviderMembership</w:t>
      </w:r>
      <w:proofErr w:type="spellEnd"/>
      <w:r w:rsidRPr="00834920">
        <w:t xml:space="preserve"> Mandatory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850"/>
        <w:gridCol w:w="1170"/>
        <w:gridCol w:w="1350"/>
        <w:gridCol w:w="1118"/>
      </w:tblGrid>
      <w:tr w:rsidR="00DF2C64" w:rsidRPr="00834920" w14:paraId="22D90052" w14:textId="77777777" w:rsidTr="00CD3404">
        <w:trPr>
          <w:cantSplit/>
          <w:tblHeader/>
        </w:trPr>
        <w:tc>
          <w:tcPr>
            <w:tcW w:w="1668" w:type="dxa"/>
            <w:shd w:val="clear" w:color="auto" w:fill="E0E0E0"/>
            <w:vAlign w:val="center"/>
          </w:tcPr>
          <w:p w14:paraId="20E8C8BA" w14:textId="77777777" w:rsidR="00DF2C64" w:rsidRPr="00834920" w:rsidRDefault="00DF2C64" w:rsidP="00256931">
            <w:pPr>
              <w:pStyle w:val="TableEntryHeader"/>
            </w:pPr>
            <w:r w:rsidRPr="00834920">
              <w:t>Attribute</w:t>
            </w:r>
          </w:p>
        </w:tc>
        <w:tc>
          <w:tcPr>
            <w:tcW w:w="1440" w:type="dxa"/>
            <w:shd w:val="clear" w:color="auto" w:fill="E0E0E0"/>
            <w:vAlign w:val="center"/>
          </w:tcPr>
          <w:p w14:paraId="1D694217" w14:textId="77777777" w:rsidR="00DF2C64" w:rsidRPr="00834920" w:rsidRDefault="00DF2C64">
            <w:pPr>
              <w:pStyle w:val="TableEntryHeader"/>
            </w:pPr>
            <w:proofErr w:type="spellStart"/>
            <w:r w:rsidRPr="00834920">
              <w:t>OID</w:t>
            </w:r>
            <w:proofErr w:type="spellEnd"/>
          </w:p>
        </w:tc>
        <w:tc>
          <w:tcPr>
            <w:tcW w:w="2850" w:type="dxa"/>
            <w:shd w:val="clear" w:color="auto" w:fill="E0E0E0"/>
            <w:vAlign w:val="center"/>
          </w:tcPr>
          <w:p w14:paraId="6A1940DF" w14:textId="77777777" w:rsidR="00DF2C64" w:rsidRPr="00834920" w:rsidRDefault="00DF2C64">
            <w:pPr>
              <w:pStyle w:val="TableEntryHeader"/>
            </w:pPr>
            <w:r w:rsidRPr="00834920">
              <w:t>Description</w:t>
            </w:r>
          </w:p>
        </w:tc>
        <w:tc>
          <w:tcPr>
            <w:tcW w:w="1170" w:type="dxa"/>
            <w:shd w:val="clear" w:color="auto" w:fill="E0E0E0"/>
            <w:vAlign w:val="center"/>
          </w:tcPr>
          <w:p w14:paraId="65DAA704" w14:textId="77777777" w:rsidR="00DF2C64" w:rsidRPr="00834920" w:rsidRDefault="00DF2C64">
            <w:pPr>
              <w:pStyle w:val="TableEntryHeader"/>
            </w:pPr>
            <w:r w:rsidRPr="00834920">
              <w:t>Syntax</w:t>
            </w:r>
          </w:p>
        </w:tc>
        <w:tc>
          <w:tcPr>
            <w:tcW w:w="1350" w:type="dxa"/>
            <w:shd w:val="clear" w:color="auto" w:fill="E0E0E0"/>
            <w:vAlign w:val="center"/>
          </w:tcPr>
          <w:p w14:paraId="104635E6" w14:textId="77777777" w:rsidR="00DF2C64" w:rsidRPr="00834920" w:rsidRDefault="00DF2C64">
            <w:pPr>
              <w:pStyle w:val="TableEntryHeader"/>
            </w:pPr>
            <w:r w:rsidRPr="00834920">
              <w:t>Matching rules</w:t>
            </w:r>
          </w:p>
        </w:tc>
        <w:tc>
          <w:tcPr>
            <w:tcW w:w="1118" w:type="dxa"/>
            <w:shd w:val="clear" w:color="auto" w:fill="E0E0E0"/>
            <w:vAlign w:val="center"/>
          </w:tcPr>
          <w:p w14:paraId="708E6C2D" w14:textId="77777777" w:rsidR="00DF2C64" w:rsidRPr="00834920" w:rsidRDefault="00DF2C64">
            <w:pPr>
              <w:pStyle w:val="TableEntryHeader"/>
            </w:pPr>
            <w:r w:rsidRPr="00834920">
              <w:t>Multi-Valued</w:t>
            </w:r>
          </w:p>
        </w:tc>
      </w:tr>
      <w:tr w:rsidR="00DF2C64" w:rsidRPr="00834920" w14:paraId="2786EFCA" w14:textId="77777777" w:rsidTr="00CD3404">
        <w:trPr>
          <w:cantSplit/>
        </w:trPr>
        <w:tc>
          <w:tcPr>
            <w:tcW w:w="1668" w:type="dxa"/>
          </w:tcPr>
          <w:p w14:paraId="79EE1AEF" w14:textId="77777777" w:rsidR="00DF2C64" w:rsidRPr="00834920" w:rsidRDefault="00DF2C64" w:rsidP="0082399A">
            <w:pPr>
              <w:pStyle w:val="TableEntry"/>
            </w:pPr>
            <w:proofErr w:type="spellStart"/>
            <w:r w:rsidRPr="00834920">
              <w:t>hpdMemberId</w:t>
            </w:r>
            <w:proofErr w:type="spellEnd"/>
          </w:p>
        </w:tc>
        <w:tc>
          <w:tcPr>
            <w:tcW w:w="1440" w:type="dxa"/>
          </w:tcPr>
          <w:p w14:paraId="3E8C382A" w14:textId="77777777" w:rsidR="00DF2C64" w:rsidRPr="00834920" w:rsidRDefault="00DF2C64" w:rsidP="008172D9">
            <w:pPr>
              <w:pStyle w:val="TableEntry"/>
              <w:rPr>
                <w:rFonts w:ascii="Arial" w:hAnsi="Arial"/>
                <w:b/>
                <w:kern w:val="28"/>
              </w:rPr>
            </w:pPr>
            <w:r w:rsidRPr="00834920">
              <w:t>1.3.6.1.4.1.19376.1.2.4.3.1</w:t>
            </w:r>
          </w:p>
        </w:tc>
        <w:tc>
          <w:tcPr>
            <w:tcW w:w="2850" w:type="dxa"/>
          </w:tcPr>
          <w:p w14:paraId="2453681E" w14:textId="77777777" w:rsidR="00DF2C64" w:rsidRPr="00834920" w:rsidRDefault="00DF2C64" w:rsidP="0082399A">
            <w:pPr>
              <w:pStyle w:val="TableEntry"/>
            </w:pPr>
            <w:r w:rsidRPr="00834920">
              <w:t>Unique Identifier  for this Membership relationship</w:t>
            </w:r>
          </w:p>
        </w:tc>
        <w:tc>
          <w:tcPr>
            <w:tcW w:w="1170" w:type="dxa"/>
          </w:tcPr>
          <w:p w14:paraId="2ECE1DF7" w14:textId="77777777" w:rsidR="00DF2C64" w:rsidRPr="00834920" w:rsidRDefault="00DF2C64" w:rsidP="0082399A">
            <w:pPr>
              <w:pStyle w:val="TableEntry"/>
            </w:pPr>
            <w:r w:rsidRPr="00834920">
              <w:t>String</w:t>
            </w:r>
          </w:p>
        </w:tc>
        <w:tc>
          <w:tcPr>
            <w:tcW w:w="1350" w:type="dxa"/>
          </w:tcPr>
          <w:p w14:paraId="3460691E" w14:textId="77777777" w:rsidR="00DF2C64" w:rsidRPr="00834920" w:rsidRDefault="00DF2C64" w:rsidP="0082399A">
            <w:pPr>
              <w:pStyle w:val="TableEntry"/>
            </w:pPr>
            <w:r w:rsidRPr="00834920">
              <w:t>Case Ignore Match</w:t>
            </w:r>
          </w:p>
        </w:tc>
        <w:tc>
          <w:tcPr>
            <w:tcW w:w="1118" w:type="dxa"/>
          </w:tcPr>
          <w:p w14:paraId="71AD7C50" w14:textId="77777777" w:rsidR="00DF2C64" w:rsidRPr="00834920" w:rsidRDefault="00DF2C64" w:rsidP="0082399A">
            <w:pPr>
              <w:pStyle w:val="TableEntry"/>
            </w:pPr>
            <w:r w:rsidRPr="00834920">
              <w:t>S</w:t>
            </w:r>
          </w:p>
        </w:tc>
      </w:tr>
      <w:tr w:rsidR="00DF2C64" w:rsidRPr="00834920" w14:paraId="358657D0" w14:textId="77777777" w:rsidTr="00CD3404">
        <w:trPr>
          <w:cantSplit/>
        </w:trPr>
        <w:tc>
          <w:tcPr>
            <w:tcW w:w="1668" w:type="dxa"/>
          </w:tcPr>
          <w:p w14:paraId="7EA9F36B" w14:textId="77777777" w:rsidR="00DF2C64" w:rsidRPr="00834920" w:rsidRDefault="00DF2C64" w:rsidP="0082399A">
            <w:pPr>
              <w:pStyle w:val="TableEntry"/>
            </w:pPr>
            <w:proofErr w:type="spellStart"/>
            <w:r w:rsidRPr="00834920">
              <w:t>hpdHasAProvider</w:t>
            </w:r>
            <w:proofErr w:type="spellEnd"/>
          </w:p>
        </w:tc>
        <w:tc>
          <w:tcPr>
            <w:tcW w:w="1440" w:type="dxa"/>
          </w:tcPr>
          <w:p w14:paraId="58EC444F" w14:textId="77777777" w:rsidR="00DF2C64" w:rsidRPr="00834920" w:rsidRDefault="00DF2C64" w:rsidP="008172D9">
            <w:pPr>
              <w:pStyle w:val="TableEntry"/>
              <w:rPr>
                <w:rFonts w:ascii="Arial" w:hAnsi="Arial"/>
                <w:b/>
                <w:kern w:val="28"/>
              </w:rPr>
            </w:pPr>
            <w:r w:rsidRPr="00834920">
              <w:t>1.3.6.1.4.1.19376.1.2.4.3.2</w:t>
            </w:r>
          </w:p>
        </w:tc>
        <w:tc>
          <w:tcPr>
            <w:tcW w:w="2850" w:type="dxa"/>
          </w:tcPr>
          <w:p w14:paraId="7B056F06" w14:textId="77777777" w:rsidR="00DF2C64" w:rsidRPr="00834920" w:rsidRDefault="00DF2C64" w:rsidP="0082399A">
            <w:pPr>
              <w:pStyle w:val="TableEntry"/>
            </w:pPr>
            <w:r w:rsidRPr="00834920">
              <w:t>Reference to Individual Provider</w:t>
            </w:r>
          </w:p>
          <w:p w14:paraId="1A8141B4" w14:textId="77777777" w:rsidR="00DF2C64" w:rsidRPr="00834920" w:rsidRDefault="00DF2C64" w:rsidP="0082399A">
            <w:pPr>
              <w:pStyle w:val="TableEntry"/>
            </w:pPr>
          </w:p>
        </w:tc>
        <w:tc>
          <w:tcPr>
            <w:tcW w:w="1170" w:type="dxa"/>
          </w:tcPr>
          <w:p w14:paraId="6BC24811" w14:textId="77777777" w:rsidR="00DF2C64" w:rsidRPr="00834920" w:rsidRDefault="00DF2C64" w:rsidP="0082399A">
            <w:pPr>
              <w:pStyle w:val="TableEntry"/>
            </w:pPr>
            <w:proofErr w:type="spellStart"/>
            <w:r w:rsidRPr="00834920">
              <w:t>DN</w:t>
            </w:r>
            <w:proofErr w:type="spellEnd"/>
          </w:p>
        </w:tc>
        <w:tc>
          <w:tcPr>
            <w:tcW w:w="1350" w:type="dxa"/>
          </w:tcPr>
          <w:p w14:paraId="17539E6D" w14:textId="77777777" w:rsidR="00DF2C64" w:rsidRPr="00834920" w:rsidRDefault="00DF2C64" w:rsidP="0082399A">
            <w:pPr>
              <w:pStyle w:val="TableEntry"/>
            </w:pPr>
            <w:r w:rsidRPr="00834920">
              <w:t>Case Ignore Match</w:t>
            </w:r>
          </w:p>
        </w:tc>
        <w:tc>
          <w:tcPr>
            <w:tcW w:w="1118" w:type="dxa"/>
          </w:tcPr>
          <w:p w14:paraId="7DF184F3" w14:textId="77777777" w:rsidR="00DF2C64" w:rsidRPr="00834920" w:rsidRDefault="00DF2C64" w:rsidP="0082399A">
            <w:pPr>
              <w:pStyle w:val="TableEntry"/>
            </w:pPr>
            <w:r w:rsidRPr="00834920">
              <w:t>S</w:t>
            </w:r>
          </w:p>
        </w:tc>
      </w:tr>
      <w:tr w:rsidR="00DF2C64" w:rsidRPr="00834920" w14:paraId="63A6F381" w14:textId="77777777" w:rsidTr="00CD3404">
        <w:trPr>
          <w:cantSplit/>
        </w:trPr>
        <w:tc>
          <w:tcPr>
            <w:tcW w:w="1668" w:type="dxa"/>
          </w:tcPr>
          <w:p w14:paraId="7DE39203" w14:textId="77777777" w:rsidR="00DF2C64" w:rsidRPr="00834920" w:rsidRDefault="00DF2C64" w:rsidP="0082399A">
            <w:pPr>
              <w:pStyle w:val="TableEntry"/>
            </w:pPr>
            <w:proofErr w:type="spellStart"/>
            <w:r w:rsidRPr="00834920">
              <w:t>hpdHasAnOrg</w:t>
            </w:r>
            <w:proofErr w:type="spellEnd"/>
          </w:p>
        </w:tc>
        <w:tc>
          <w:tcPr>
            <w:tcW w:w="1440" w:type="dxa"/>
          </w:tcPr>
          <w:p w14:paraId="1E6579EC" w14:textId="77777777" w:rsidR="00DF2C64" w:rsidRPr="00834920" w:rsidRDefault="00DF2C64" w:rsidP="008172D9">
            <w:pPr>
              <w:pStyle w:val="TableEntry"/>
              <w:rPr>
                <w:rFonts w:ascii="Arial" w:hAnsi="Arial"/>
                <w:b/>
                <w:kern w:val="28"/>
              </w:rPr>
            </w:pPr>
            <w:r w:rsidRPr="00834920">
              <w:t>1.3.6.1.4.1.19376.1.2.4.3.3</w:t>
            </w:r>
          </w:p>
        </w:tc>
        <w:tc>
          <w:tcPr>
            <w:tcW w:w="2850" w:type="dxa"/>
          </w:tcPr>
          <w:p w14:paraId="36031DE3" w14:textId="77777777" w:rsidR="00DF2C64" w:rsidRPr="00834920" w:rsidRDefault="00DF2C64" w:rsidP="0082399A">
            <w:pPr>
              <w:pStyle w:val="TableEntry"/>
            </w:pPr>
            <w:r w:rsidRPr="00834920">
              <w:t>Reference to Organizational Provider</w:t>
            </w:r>
          </w:p>
          <w:p w14:paraId="309E6E6C" w14:textId="77777777" w:rsidR="00DF2C64" w:rsidRPr="00834920" w:rsidRDefault="00DF2C64" w:rsidP="0082399A">
            <w:pPr>
              <w:pStyle w:val="TableEntry"/>
            </w:pPr>
          </w:p>
        </w:tc>
        <w:tc>
          <w:tcPr>
            <w:tcW w:w="1170" w:type="dxa"/>
          </w:tcPr>
          <w:p w14:paraId="48FF00B9" w14:textId="77777777" w:rsidR="00DF2C64" w:rsidRPr="00834920" w:rsidRDefault="00DF2C64" w:rsidP="0082399A">
            <w:pPr>
              <w:pStyle w:val="TableEntry"/>
            </w:pPr>
            <w:proofErr w:type="spellStart"/>
            <w:r w:rsidRPr="00834920">
              <w:t>DN</w:t>
            </w:r>
            <w:proofErr w:type="spellEnd"/>
          </w:p>
        </w:tc>
        <w:tc>
          <w:tcPr>
            <w:tcW w:w="1350" w:type="dxa"/>
          </w:tcPr>
          <w:p w14:paraId="79CB8ABA" w14:textId="77777777" w:rsidR="00DF2C64" w:rsidRPr="00834920" w:rsidRDefault="00DF2C64" w:rsidP="0082399A">
            <w:pPr>
              <w:pStyle w:val="TableEntry"/>
            </w:pPr>
            <w:r w:rsidRPr="00834920">
              <w:t>Case Ignore Match</w:t>
            </w:r>
          </w:p>
        </w:tc>
        <w:tc>
          <w:tcPr>
            <w:tcW w:w="1118" w:type="dxa"/>
          </w:tcPr>
          <w:p w14:paraId="1095F364" w14:textId="77777777" w:rsidR="00DF2C64" w:rsidRPr="00834920" w:rsidRDefault="00DF2C64" w:rsidP="0082399A">
            <w:pPr>
              <w:pStyle w:val="TableEntry"/>
            </w:pPr>
            <w:r w:rsidRPr="00834920">
              <w:t>S</w:t>
            </w:r>
          </w:p>
        </w:tc>
      </w:tr>
    </w:tbl>
    <w:p w14:paraId="0DBA376E" w14:textId="77777777" w:rsidR="00DF2C64" w:rsidRPr="00834920" w:rsidRDefault="00DF2C64" w:rsidP="00DF2C64">
      <w:pPr>
        <w:pStyle w:val="TableTitle"/>
      </w:pPr>
      <w:r w:rsidRPr="00834920">
        <w:t>Table 3.58.4.1.2.2.1-5</w:t>
      </w:r>
      <w:r w:rsidR="000E3C0B" w:rsidRPr="00834920">
        <w:t xml:space="preserve">: </w:t>
      </w:r>
      <w:proofErr w:type="spellStart"/>
      <w:r w:rsidRPr="00834920">
        <w:t>HPDProviderMembership</w:t>
      </w:r>
      <w:proofErr w:type="spellEnd"/>
      <w:r w:rsidRPr="00834920">
        <w:t xml:space="preserve"> 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940"/>
        <w:gridCol w:w="1080"/>
        <w:gridCol w:w="1350"/>
        <w:gridCol w:w="1118"/>
      </w:tblGrid>
      <w:tr w:rsidR="00DF2C64" w:rsidRPr="00834920" w14:paraId="62C20258" w14:textId="77777777" w:rsidTr="00CD3404">
        <w:trPr>
          <w:cantSplit/>
          <w:tblHeader/>
        </w:trPr>
        <w:tc>
          <w:tcPr>
            <w:tcW w:w="1668" w:type="dxa"/>
            <w:shd w:val="clear" w:color="auto" w:fill="E0E0E0"/>
            <w:vAlign w:val="center"/>
          </w:tcPr>
          <w:p w14:paraId="3BED34B4" w14:textId="77777777" w:rsidR="00DF2C64" w:rsidRPr="00834920" w:rsidRDefault="00DF2C64" w:rsidP="00256931">
            <w:pPr>
              <w:pStyle w:val="TableEntryHeader"/>
            </w:pPr>
            <w:r w:rsidRPr="00834920">
              <w:t>Attribute</w:t>
            </w:r>
          </w:p>
        </w:tc>
        <w:tc>
          <w:tcPr>
            <w:tcW w:w="1440" w:type="dxa"/>
            <w:shd w:val="clear" w:color="auto" w:fill="E0E0E0"/>
            <w:vAlign w:val="center"/>
          </w:tcPr>
          <w:p w14:paraId="160BAAA5" w14:textId="77777777" w:rsidR="00DF2C64" w:rsidRPr="00834920" w:rsidRDefault="00DF2C64">
            <w:pPr>
              <w:pStyle w:val="TableEntryHeader"/>
            </w:pPr>
            <w:proofErr w:type="spellStart"/>
            <w:r w:rsidRPr="00834920">
              <w:t>OID</w:t>
            </w:r>
            <w:proofErr w:type="spellEnd"/>
          </w:p>
        </w:tc>
        <w:tc>
          <w:tcPr>
            <w:tcW w:w="2940" w:type="dxa"/>
            <w:shd w:val="clear" w:color="auto" w:fill="E0E0E0"/>
            <w:vAlign w:val="center"/>
          </w:tcPr>
          <w:p w14:paraId="589E39D5" w14:textId="77777777" w:rsidR="00DF2C64" w:rsidRPr="00834920" w:rsidRDefault="00DF2C64">
            <w:pPr>
              <w:pStyle w:val="TableEntryHeader"/>
            </w:pPr>
            <w:r w:rsidRPr="00834920">
              <w:t>Description</w:t>
            </w:r>
          </w:p>
        </w:tc>
        <w:tc>
          <w:tcPr>
            <w:tcW w:w="1080" w:type="dxa"/>
            <w:shd w:val="clear" w:color="auto" w:fill="E0E0E0"/>
            <w:vAlign w:val="center"/>
          </w:tcPr>
          <w:p w14:paraId="491D7B91" w14:textId="77777777" w:rsidR="00DF2C64" w:rsidRPr="00834920" w:rsidRDefault="00DF2C64">
            <w:pPr>
              <w:pStyle w:val="TableEntryHeader"/>
            </w:pPr>
            <w:r w:rsidRPr="00834920">
              <w:t>Syntax</w:t>
            </w:r>
          </w:p>
        </w:tc>
        <w:tc>
          <w:tcPr>
            <w:tcW w:w="1350" w:type="dxa"/>
            <w:shd w:val="clear" w:color="auto" w:fill="E0E0E0"/>
            <w:vAlign w:val="center"/>
          </w:tcPr>
          <w:p w14:paraId="0B1A45B1" w14:textId="77777777" w:rsidR="00DF2C64" w:rsidRPr="00834920" w:rsidRDefault="00DF2C64">
            <w:pPr>
              <w:pStyle w:val="TableEntryHeader"/>
            </w:pPr>
            <w:r w:rsidRPr="00834920">
              <w:t>Matching rules</w:t>
            </w:r>
          </w:p>
        </w:tc>
        <w:tc>
          <w:tcPr>
            <w:tcW w:w="1118" w:type="dxa"/>
            <w:shd w:val="clear" w:color="auto" w:fill="E0E0E0"/>
            <w:vAlign w:val="center"/>
          </w:tcPr>
          <w:p w14:paraId="09F04CE1" w14:textId="77777777" w:rsidR="00DF2C64" w:rsidRPr="00834920" w:rsidRDefault="00DF2C64">
            <w:pPr>
              <w:pStyle w:val="TableEntryHeader"/>
            </w:pPr>
            <w:r w:rsidRPr="00834920">
              <w:t>Multi-Valued</w:t>
            </w:r>
          </w:p>
        </w:tc>
      </w:tr>
      <w:tr w:rsidR="00DF2C64" w:rsidRPr="00834920" w14:paraId="2F99D5EB" w14:textId="77777777" w:rsidTr="00CD3404">
        <w:trPr>
          <w:cantSplit/>
        </w:trPr>
        <w:tc>
          <w:tcPr>
            <w:tcW w:w="1668" w:type="dxa"/>
          </w:tcPr>
          <w:p w14:paraId="47E0C30F" w14:textId="77777777" w:rsidR="00DF2C64" w:rsidRPr="00834920" w:rsidRDefault="00DF2C64" w:rsidP="00EE6173">
            <w:pPr>
              <w:pStyle w:val="TableEntry"/>
            </w:pPr>
            <w:proofErr w:type="spellStart"/>
            <w:r w:rsidRPr="002B15A9">
              <w:t>hpdHasAService</w:t>
            </w:r>
            <w:proofErr w:type="spellEnd"/>
          </w:p>
        </w:tc>
        <w:tc>
          <w:tcPr>
            <w:tcW w:w="1440" w:type="dxa"/>
          </w:tcPr>
          <w:p w14:paraId="14A7EF2B" w14:textId="77777777" w:rsidR="00DF2C64" w:rsidRPr="00834920" w:rsidRDefault="00A516CB" w:rsidP="008A1DBA">
            <w:pPr>
              <w:pStyle w:val="TableEntry"/>
              <w:rPr>
                <w:szCs w:val="18"/>
              </w:rPr>
            </w:pPr>
            <w:r w:rsidRPr="00834920">
              <w:t>1.3.6.1.4.1.19376.1.2.4.1.11</w:t>
            </w:r>
          </w:p>
        </w:tc>
        <w:tc>
          <w:tcPr>
            <w:tcW w:w="2940" w:type="dxa"/>
          </w:tcPr>
          <w:p w14:paraId="098EFA80" w14:textId="77777777" w:rsidR="00DF2C64" w:rsidRPr="00834920" w:rsidRDefault="00DF2C64" w:rsidP="00061A51">
            <w:pPr>
              <w:pStyle w:val="TableEntry"/>
            </w:pPr>
            <w:r w:rsidRPr="00834920">
              <w:t xml:space="preserve">Only present if this electronic service information is specific  to the Individual-Organization relationship </w:t>
            </w:r>
          </w:p>
        </w:tc>
        <w:tc>
          <w:tcPr>
            <w:tcW w:w="1080" w:type="dxa"/>
          </w:tcPr>
          <w:p w14:paraId="4D2CA49D" w14:textId="77777777" w:rsidR="00DF2C64" w:rsidRPr="00834920" w:rsidRDefault="00DF2C64" w:rsidP="008A1DBA">
            <w:pPr>
              <w:pStyle w:val="TableEntry"/>
              <w:rPr>
                <w:szCs w:val="18"/>
              </w:rPr>
            </w:pPr>
            <w:proofErr w:type="spellStart"/>
            <w:r w:rsidRPr="00834920">
              <w:rPr>
                <w:szCs w:val="18"/>
              </w:rPr>
              <w:t>DN</w:t>
            </w:r>
            <w:proofErr w:type="spellEnd"/>
          </w:p>
        </w:tc>
        <w:tc>
          <w:tcPr>
            <w:tcW w:w="1350" w:type="dxa"/>
          </w:tcPr>
          <w:p w14:paraId="44B40A01" w14:textId="77777777" w:rsidR="00DF2C64" w:rsidRPr="00834920" w:rsidRDefault="00DF2C64" w:rsidP="008A1DBA">
            <w:pPr>
              <w:pStyle w:val="TableEntry"/>
              <w:rPr>
                <w:szCs w:val="18"/>
              </w:rPr>
            </w:pPr>
            <w:r w:rsidRPr="00834920">
              <w:rPr>
                <w:szCs w:val="18"/>
              </w:rPr>
              <w:t>Case Ignore Match</w:t>
            </w:r>
          </w:p>
        </w:tc>
        <w:tc>
          <w:tcPr>
            <w:tcW w:w="1118" w:type="dxa"/>
          </w:tcPr>
          <w:p w14:paraId="49F0A294" w14:textId="77777777" w:rsidR="00DF2C64" w:rsidRPr="00834920" w:rsidRDefault="00DF2C64" w:rsidP="008A1DBA">
            <w:pPr>
              <w:pStyle w:val="TableEntry"/>
              <w:rPr>
                <w:szCs w:val="18"/>
              </w:rPr>
            </w:pPr>
            <w:r w:rsidRPr="00834920">
              <w:rPr>
                <w:szCs w:val="18"/>
              </w:rPr>
              <w:t>M</w:t>
            </w:r>
          </w:p>
        </w:tc>
      </w:tr>
      <w:tr w:rsidR="00DF2C64" w:rsidRPr="00834920" w14:paraId="2121241E" w14:textId="77777777" w:rsidTr="00CD3404">
        <w:trPr>
          <w:cantSplit/>
        </w:trPr>
        <w:tc>
          <w:tcPr>
            <w:tcW w:w="1668" w:type="dxa"/>
          </w:tcPr>
          <w:p w14:paraId="3BB05D28" w14:textId="77777777" w:rsidR="00DF2C64" w:rsidRPr="00834920" w:rsidRDefault="00DF2C64" w:rsidP="00EE6173">
            <w:pPr>
              <w:pStyle w:val="TableEntry"/>
            </w:pPr>
            <w:proofErr w:type="spellStart"/>
            <w:r w:rsidRPr="002B15A9">
              <w:t>telephoneNumber</w:t>
            </w:r>
            <w:proofErr w:type="spellEnd"/>
          </w:p>
        </w:tc>
        <w:tc>
          <w:tcPr>
            <w:tcW w:w="1440" w:type="dxa"/>
          </w:tcPr>
          <w:p w14:paraId="77F297A0" w14:textId="77777777" w:rsidR="00DF2C64" w:rsidRPr="00834920" w:rsidRDefault="00A516CB" w:rsidP="008A1DBA">
            <w:pPr>
              <w:pStyle w:val="TableEntry"/>
              <w:rPr>
                <w:szCs w:val="18"/>
              </w:rPr>
            </w:pPr>
            <w:r w:rsidRPr="00834920">
              <w:t>2.5.4.20</w:t>
            </w:r>
          </w:p>
        </w:tc>
        <w:tc>
          <w:tcPr>
            <w:tcW w:w="2940" w:type="dxa"/>
          </w:tcPr>
          <w:p w14:paraId="30AFDBFF" w14:textId="77777777" w:rsidR="00DF2C64" w:rsidRPr="00834920" w:rsidRDefault="00DF2C64" w:rsidP="00061A51">
            <w:pPr>
              <w:pStyle w:val="TableEntry"/>
            </w:pPr>
            <w:r w:rsidRPr="00834920">
              <w:t>Only present when this telephone number is specific to the Individual-Organization relationship</w:t>
            </w:r>
          </w:p>
        </w:tc>
        <w:tc>
          <w:tcPr>
            <w:tcW w:w="1080" w:type="dxa"/>
          </w:tcPr>
          <w:p w14:paraId="65979DAD" w14:textId="77777777" w:rsidR="00DF2C64" w:rsidRPr="00834920" w:rsidRDefault="00DF2C64" w:rsidP="008A1DBA">
            <w:pPr>
              <w:pStyle w:val="TableEntry"/>
              <w:rPr>
                <w:szCs w:val="18"/>
              </w:rPr>
            </w:pPr>
            <w:proofErr w:type="spellStart"/>
            <w:r w:rsidRPr="00834920">
              <w:rPr>
                <w:szCs w:val="18"/>
              </w:rPr>
              <w:t>TelephoneNumber</w:t>
            </w:r>
            <w:proofErr w:type="spellEnd"/>
          </w:p>
        </w:tc>
        <w:tc>
          <w:tcPr>
            <w:tcW w:w="1350" w:type="dxa"/>
          </w:tcPr>
          <w:p w14:paraId="0488E01A" w14:textId="77777777" w:rsidR="00DF2C64" w:rsidRPr="00834920" w:rsidRDefault="00DF2C64" w:rsidP="008A1DBA">
            <w:pPr>
              <w:pStyle w:val="TableEntry"/>
              <w:rPr>
                <w:szCs w:val="18"/>
              </w:rPr>
            </w:pPr>
            <w:proofErr w:type="spellStart"/>
            <w:r w:rsidRPr="00834920">
              <w:rPr>
                <w:szCs w:val="18"/>
              </w:rPr>
              <w:t>telephoneNumberMatch</w:t>
            </w:r>
            <w:proofErr w:type="spellEnd"/>
          </w:p>
        </w:tc>
        <w:tc>
          <w:tcPr>
            <w:tcW w:w="1118" w:type="dxa"/>
          </w:tcPr>
          <w:p w14:paraId="1209E84A" w14:textId="77777777" w:rsidR="00DF2C64" w:rsidRPr="00834920" w:rsidRDefault="00DF2C64" w:rsidP="008A1DBA">
            <w:pPr>
              <w:pStyle w:val="TableEntry"/>
              <w:rPr>
                <w:szCs w:val="18"/>
              </w:rPr>
            </w:pPr>
            <w:r w:rsidRPr="00834920">
              <w:rPr>
                <w:szCs w:val="18"/>
              </w:rPr>
              <w:t>M</w:t>
            </w:r>
          </w:p>
        </w:tc>
      </w:tr>
      <w:tr w:rsidR="00DF2C64" w:rsidRPr="00834920" w14:paraId="2DD429BB" w14:textId="77777777" w:rsidTr="00CD3404">
        <w:trPr>
          <w:cantSplit/>
        </w:trPr>
        <w:tc>
          <w:tcPr>
            <w:tcW w:w="1668" w:type="dxa"/>
          </w:tcPr>
          <w:p w14:paraId="0F736672" w14:textId="77777777" w:rsidR="00DF2C64" w:rsidRPr="00834920" w:rsidRDefault="00DF2C64" w:rsidP="00EE6173">
            <w:pPr>
              <w:pStyle w:val="TableEntry"/>
            </w:pPr>
            <w:proofErr w:type="spellStart"/>
            <w:r w:rsidRPr="002B15A9">
              <w:t>facsimileTelephoneNumber</w:t>
            </w:r>
            <w:proofErr w:type="spellEnd"/>
          </w:p>
        </w:tc>
        <w:tc>
          <w:tcPr>
            <w:tcW w:w="1440" w:type="dxa"/>
          </w:tcPr>
          <w:p w14:paraId="592DEB32" w14:textId="77777777" w:rsidR="00DF2C64" w:rsidRPr="00834920" w:rsidRDefault="00A516CB" w:rsidP="00EE6173">
            <w:pPr>
              <w:pStyle w:val="TableEntry"/>
            </w:pPr>
            <w:r w:rsidRPr="002B15A9">
              <w:t>2.5.4.23</w:t>
            </w:r>
          </w:p>
        </w:tc>
        <w:tc>
          <w:tcPr>
            <w:tcW w:w="2940" w:type="dxa"/>
          </w:tcPr>
          <w:p w14:paraId="51A4B774" w14:textId="77777777" w:rsidR="00DF2C64" w:rsidRPr="00834920" w:rsidRDefault="00DF2C64" w:rsidP="008A1DBA">
            <w:pPr>
              <w:pStyle w:val="TableEntry"/>
              <w:rPr>
                <w:szCs w:val="18"/>
              </w:rPr>
            </w:pPr>
            <w:r w:rsidRPr="00834920">
              <w:rPr>
                <w:szCs w:val="18"/>
              </w:rPr>
              <w:t>Only present when this facsimile number is specific to the Individual-Organization relationship</w:t>
            </w:r>
          </w:p>
        </w:tc>
        <w:tc>
          <w:tcPr>
            <w:tcW w:w="1080" w:type="dxa"/>
          </w:tcPr>
          <w:p w14:paraId="371EB243" w14:textId="77777777" w:rsidR="00DF2C64" w:rsidRPr="00834920" w:rsidRDefault="00DF2C64" w:rsidP="008A1DBA">
            <w:pPr>
              <w:pStyle w:val="TableEntry"/>
              <w:rPr>
                <w:szCs w:val="18"/>
              </w:rPr>
            </w:pPr>
            <w:proofErr w:type="spellStart"/>
            <w:r w:rsidRPr="00834920">
              <w:rPr>
                <w:szCs w:val="18"/>
              </w:rPr>
              <w:t>TelephoneNumber</w:t>
            </w:r>
            <w:proofErr w:type="spellEnd"/>
          </w:p>
        </w:tc>
        <w:tc>
          <w:tcPr>
            <w:tcW w:w="1350" w:type="dxa"/>
          </w:tcPr>
          <w:p w14:paraId="2FA97501" w14:textId="77777777" w:rsidR="00DF2C64" w:rsidRPr="00834920" w:rsidRDefault="00DF2C64" w:rsidP="008A1DBA">
            <w:pPr>
              <w:pStyle w:val="TableEntry"/>
              <w:rPr>
                <w:szCs w:val="18"/>
              </w:rPr>
            </w:pPr>
            <w:proofErr w:type="spellStart"/>
            <w:r w:rsidRPr="00834920">
              <w:rPr>
                <w:szCs w:val="18"/>
              </w:rPr>
              <w:t>telephoneNumberMatch</w:t>
            </w:r>
            <w:proofErr w:type="spellEnd"/>
          </w:p>
        </w:tc>
        <w:tc>
          <w:tcPr>
            <w:tcW w:w="1118" w:type="dxa"/>
          </w:tcPr>
          <w:p w14:paraId="12FA77D7" w14:textId="77777777" w:rsidR="00DF2C64" w:rsidRPr="00834920" w:rsidRDefault="00DF2C64" w:rsidP="008A1DBA">
            <w:pPr>
              <w:pStyle w:val="TableEntry"/>
              <w:rPr>
                <w:szCs w:val="18"/>
              </w:rPr>
            </w:pPr>
            <w:r w:rsidRPr="00834920">
              <w:rPr>
                <w:szCs w:val="18"/>
              </w:rPr>
              <w:t>M</w:t>
            </w:r>
          </w:p>
        </w:tc>
      </w:tr>
      <w:tr w:rsidR="00DF2C64" w:rsidRPr="00834920" w14:paraId="0C51B167" w14:textId="77777777" w:rsidTr="00CD3404">
        <w:trPr>
          <w:cantSplit/>
        </w:trPr>
        <w:tc>
          <w:tcPr>
            <w:tcW w:w="1668" w:type="dxa"/>
          </w:tcPr>
          <w:p w14:paraId="3F51AE5F" w14:textId="77777777" w:rsidR="00DF2C64" w:rsidRPr="00834920" w:rsidRDefault="002948E7" w:rsidP="00EE6173">
            <w:pPr>
              <w:pStyle w:val="TableEntry"/>
            </w:pPr>
            <w:r w:rsidRPr="002B15A9">
              <w:t>m</w:t>
            </w:r>
            <w:r w:rsidR="00DF2C64" w:rsidRPr="002B15A9">
              <w:t>obile</w:t>
            </w:r>
          </w:p>
        </w:tc>
        <w:tc>
          <w:tcPr>
            <w:tcW w:w="1440" w:type="dxa"/>
          </w:tcPr>
          <w:p w14:paraId="3B9B3845" w14:textId="77777777" w:rsidR="00DF2C64" w:rsidRPr="00834920" w:rsidRDefault="00A516CB" w:rsidP="00EE6173">
            <w:pPr>
              <w:pStyle w:val="TableEntry"/>
            </w:pPr>
            <w:r w:rsidRPr="002B15A9">
              <w:t>0.9.2342.19200300.100.1.41</w:t>
            </w:r>
          </w:p>
        </w:tc>
        <w:tc>
          <w:tcPr>
            <w:tcW w:w="2940" w:type="dxa"/>
          </w:tcPr>
          <w:p w14:paraId="4CCA8D07" w14:textId="77777777" w:rsidR="00DF2C64" w:rsidRPr="00834920" w:rsidRDefault="00DF2C64" w:rsidP="008A1DBA">
            <w:pPr>
              <w:pStyle w:val="TableEntry"/>
              <w:rPr>
                <w:szCs w:val="18"/>
              </w:rPr>
            </w:pPr>
            <w:r w:rsidRPr="00834920">
              <w:rPr>
                <w:szCs w:val="18"/>
              </w:rPr>
              <w:t>Only present when this mobile number is specific to the Individual-Organization relationship</w:t>
            </w:r>
          </w:p>
        </w:tc>
        <w:tc>
          <w:tcPr>
            <w:tcW w:w="1080" w:type="dxa"/>
          </w:tcPr>
          <w:p w14:paraId="119116D8" w14:textId="77777777" w:rsidR="00DF2C64" w:rsidRPr="00834920" w:rsidRDefault="00DF2C64" w:rsidP="008A1DBA">
            <w:pPr>
              <w:pStyle w:val="TableEntry"/>
              <w:rPr>
                <w:szCs w:val="18"/>
              </w:rPr>
            </w:pPr>
            <w:proofErr w:type="spellStart"/>
            <w:r w:rsidRPr="00834920">
              <w:rPr>
                <w:szCs w:val="18"/>
              </w:rPr>
              <w:t>TelephoneNumber</w:t>
            </w:r>
            <w:proofErr w:type="spellEnd"/>
          </w:p>
        </w:tc>
        <w:tc>
          <w:tcPr>
            <w:tcW w:w="1350" w:type="dxa"/>
          </w:tcPr>
          <w:p w14:paraId="06261305" w14:textId="77777777" w:rsidR="00DF2C64" w:rsidRPr="00834920" w:rsidRDefault="00DF2C64" w:rsidP="008A1DBA">
            <w:pPr>
              <w:pStyle w:val="TableEntry"/>
              <w:rPr>
                <w:szCs w:val="18"/>
              </w:rPr>
            </w:pPr>
            <w:proofErr w:type="spellStart"/>
            <w:r w:rsidRPr="00834920">
              <w:rPr>
                <w:szCs w:val="18"/>
              </w:rPr>
              <w:t>telephoneNumberMatch</w:t>
            </w:r>
            <w:proofErr w:type="spellEnd"/>
          </w:p>
        </w:tc>
        <w:tc>
          <w:tcPr>
            <w:tcW w:w="1118" w:type="dxa"/>
          </w:tcPr>
          <w:p w14:paraId="7DB46348" w14:textId="77777777" w:rsidR="00DF2C64" w:rsidRPr="00834920" w:rsidRDefault="00DF2C64" w:rsidP="008A1DBA">
            <w:pPr>
              <w:pStyle w:val="TableEntry"/>
              <w:rPr>
                <w:szCs w:val="18"/>
              </w:rPr>
            </w:pPr>
            <w:r w:rsidRPr="00834920">
              <w:rPr>
                <w:szCs w:val="18"/>
              </w:rPr>
              <w:t>M</w:t>
            </w:r>
          </w:p>
        </w:tc>
      </w:tr>
      <w:tr w:rsidR="00DF2C64" w:rsidRPr="00834920" w14:paraId="036F0DA5" w14:textId="77777777" w:rsidTr="00CD3404">
        <w:trPr>
          <w:cantSplit/>
        </w:trPr>
        <w:tc>
          <w:tcPr>
            <w:tcW w:w="1668" w:type="dxa"/>
          </w:tcPr>
          <w:p w14:paraId="350F73CA" w14:textId="77777777" w:rsidR="00DF2C64" w:rsidRPr="00834920" w:rsidRDefault="002948E7" w:rsidP="00EE6173">
            <w:pPr>
              <w:pStyle w:val="TableEntry"/>
            </w:pPr>
            <w:r w:rsidRPr="002B15A9">
              <w:t>p</w:t>
            </w:r>
            <w:r w:rsidR="00DF2C64" w:rsidRPr="002B15A9">
              <w:t>ager</w:t>
            </w:r>
          </w:p>
        </w:tc>
        <w:tc>
          <w:tcPr>
            <w:tcW w:w="1440" w:type="dxa"/>
          </w:tcPr>
          <w:p w14:paraId="2CD9EF24" w14:textId="77777777" w:rsidR="00DF2C64" w:rsidRPr="00834920" w:rsidRDefault="00A516CB" w:rsidP="00EE6173">
            <w:pPr>
              <w:pStyle w:val="TableEntry"/>
            </w:pPr>
            <w:r w:rsidRPr="002B15A9">
              <w:t>0.9.2342.19200300.100.1.42</w:t>
            </w:r>
          </w:p>
        </w:tc>
        <w:tc>
          <w:tcPr>
            <w:tcW w:w="2940" w:type="dxa"/>
          </w:tcPr>
          <w:p w14:paraId="3FB7FAFD" w14:textId="77777777" w:rsidR="00DF2C64" w:rsidRPr="00834920" w:rsidRDefault="00DF2C64" w:rsidP="008A1DBA">
            <w:pPr>
              <w:pStyle w:val="TableEntry"/>
              <w:rPr>
                <w:szCs w:val="18"/>
              </w:rPr>
            </w:pPr>
            <w:r w:rsidRPr="00834920">
              <w:rPr>
                <w:szCs w:val="18"/>
              </w:rPr>
              <w:t>Only present when this pager number is specific to the Individual-Organization relationship</w:t>
            </w:r>
          </w:p>
        </w:tc>
        <w:tc>
          <w:tcPr>
            <w:tcW w:w="1080" w:type="dxa"/>
          </w:tcPr>
          <w:p w14:paraId="10249D9F" w14:textId="77777777" w:rsidR="00DF2C64" w:rsidRPr="00834920" w:rsidRDefault="00DF2C64" w:rsidP="008A1DBA">
            <w:pPr>
              <w:pStyle w:val="TableEntry"/>
              <w:rPr>
                <w:szCs w:val="18"/>
              </w:rPr>
            </w:pPr>
            <w:proofErr w:type="spellStart"/>
            <w:r w:rsidRPr="00834920">
              <w:rPr>
                <w:szCs w:val="18"/>
              </w:rPr>
              <w:t>TelephoneNumber</w:t>
            </w:r>
            <w:proofErr w:type="spellEnd"/>
          </w:p>
        </w:tc>
        <w:tc>
          <w:tcPr>
            <w:tcW w:w="1350" w:type="dxa"/>
          </w:tcPr>
          <w:p w14:paraId="67BF8AD7" w14:textId="77777777" w:rsidR="00DF2C64" w:rsidRPr="00834920" w:rsidRDefault="00DF2C64" w:rsidP="008A1DBA">
            <w:pPr>
              <w:pStyle w:val="TableEntry"/>
              <w:rPr>
                <w:szCs w:val="18"/>
              </w:rPr>
            </w:pPr>
            <w:proofErr w:type="spellStart"/>
            <w:r w:rsidRPr="00834920">
              <w:rPr>
                <w:szCs w:val="18"/>
              </w:rPr>
              <w:t>telephoneNumberMatch</w:t>
            </w:r>
            <w:proofErr w:type="spellEnd"/>
          </w:p>
        </w:tc>
        <w:tc>
          <w:tcPr>
            <w:tcW w:w="1118" w:type="dxa"/>
          </w:tcPr>
          <w:p w14:paraId="3A3E4F25" w14:textId="77777777" w:rsidR="00DF2C64" w:rsidRPr="00834920" w:rsidRDefault="00DF2C64" w:rsidP="008A1DBA">
            <w:pPr>
              <w:pStyle w:val="TableEntry"/>
              <w:rPr>
                <w:szCs w:val="18"/>
              </w:rPr>
            </w:pPr>
            <w:r w:rsidRPr="00834920">
              <w:rPr>
                <w:szCs w:val="18"/>
              </w:rPr>
              <w:t>M</w:t>
            </w:r>
          </w:p>
        </w:tc>
      </w:tr>
      <w:tr w:rsidR="00DF2C64" w:rsidRPr="00834920" w14:paraId="73D9783B" w14:textId="77777777" w:rsidTr="00CD3404">
        <w:trPr>
          <w:cantSplit/>
          <w:trHeight w:val="467"/>
        </w:trPr>
        <w:tc>
          <w:tcPr>
            <w:tcW w:w="1668" w:type="dxa"/>
          </w:tcPr>
          <w:p w14:paraId="566B2631" w14:textId="77777777" w:rsidR="00DF2C64" w:rsidRPr="00834920" w:rsidRDefault="00DF2C64" w:rsidP="00EE6173">
            <w:pPr>
              <w:pStyle w:val="TableEntry"/>
            </w:pPr>
            <w:r w:rsidRPr="002B15A9">
              <w:t>mail</w:t>
            </w:r>
          </w:p>
        </w:tc>
        <w:tc>
          <w:tcPr>
            <w:tcW w:w="1440" w:type="dxa"/>
          </w:tcPr>
          <w:p w14:paraId="67A508EE" w14:textId="77777777" w:rsidR="00DF2C64" w:rsidRPr="00834920" w:rsidRDefault="00A516CB" w:rsidP="00EE6173">
            <w:pPr>
              <w:pStyle w:val="TableEntry"/>
            </w:pPr>
            <w:r w:rsidRPr="002B15A9">
              <w:t>0.9.2342.19200300.100.1.3</w:t>
            </w:r>
          </w:p>
        </w:tc>
        <w:tc>
          <w:tcPr>
            <w:tcW w:w="2940" w:type="dxa"/>
          </w:tcPr>
          <w:p w14:paraId="41547837" w14:textId="77777777" w:rsidR="00DF2C64" w:rsidRPr="00834920" w:rsidRDefault="00DF2C64" w:rsidP="008172D9">
            <w:pPr>
              <w:pStyle w:val="TableEntry"/>
              <w:rPr>
                <w:szCs w:val="18"/>
              </w:rPr>
            </w:pPr>
            <w:r w:rsidRPr="00834920">
              <w:t>Used for general purpose email communication. Only present when this general purpose email is specific to the Individual-Organization relationship.</w:t>
            </w:r>
          </w:p>
        </w:tc>
        <w:tc>
          <w:tcPr>
            <w:tcW w:w="1080" w:type="dxa"/>
          </w:tcPr>
          <w:p w14:paraId="6094A314" w14:textId="77777777" w:rsidR="00DF2C64" w:rsidRPr="00834920" w:rsidRDefault="00DF2C64" w:rsidP="008A1DBA">
            <w:pPr>
              <w:pStyle w:val="TableEntry"/>
              <w:rPr>
                <w:szCs w:val="18"/>
              </w:rPr>
            </w:pPr>
            <w:r w:rsidRPr="00834920">
              <w:rPr>
                <w:szCs w:val="18"/>
              </w:rPr>
              <w:t>String</w:t>
            </w:r>
          </w:p>
        </w:tc>
        <w:tc>
          <w:tcPr>
            <w:tcW w:w="1350" w:type="dxa"/>
          </w:tcPr>
          <w:p w14:paraId="414132F2" w14:textId="77777777" w:rsidR="00DF2C64" w:rsidRPr="00834920" w:rsidRDefault="00DF2C64" w:rsidP="008A1DBA">
            <w:pPr>
              <w:pStyle w:val="TableEntry"/>
              <w:rPr>
                <w:szCs w:val="18"/>
              </w:rPr>
            </w:pPr>
            <w:r w:rsidRPr="00834920">
              <w:rPr>
                <w:szCs w:val="18"/>
              </w:rPr>
              <w:t>Case Ignore Match</w:t>
            </w:r>
          </w:p>
        </w:tc>
        <w:tc>
          <w:tcPr>
            <w:tcW w:w="1118" w:type="dxa"/>
          </w:tcPr>
          <w:p w14:paraId="7D4C5157" w14:textId="77777777" w:rsidR="00DF2C64" w:rsidRPr="00834920" w:rsidRDefault="00DF2C64" w:rsidP="008A1DBA">
            <w:pPr>
              <w:pStyle w:val="TableEntry"/>
              <w:rPr>
                <w:szCs w:val="18"/>
              </w:rPr>
            </w:pPr>
            <w:r w:rsidRPr="00834920">
              <w:rPr>
                <w:szCs w:val="18"/>
              </w:rPr>
              <w:t>M</w:t>
            </w:r>
          </w:p>
        </w:tc>
      </w:tr>
    </w:tbl>
    <w:p w14:paraId="78E65290" w14:textId="77777777" w:rsidR="00DF2C64" w:rsidRPr="00834920" w:rsidRDefault="00DF2C64" w:rsidP="008B0C57">
      <w:pPr>
        <w:pStyle w:val="BodyText"/>
      </w:pPr>
    </w:p>
    <w:p w14:paraId="36FA4424" w14:textId="77777777" w:rsidR="00DF2C64" w:rsidRPr="00834920" w:rsidRDefault="00DF2C64" w:rsidP="00FF0463">
      <w:pPr>
        <w:pStyle w:val="BodyText"/>
        <w:rPr>
          <w:b/>
        </w:rPr>
      </w:pPr>
      <w:proofErr w:type="spellStart"/>
      <w:r w:rsidRPr="00834920">
        <w:rPr>
          <w:b/>
        </w:rPr>
        <w:t>HPDElectronic</w:t>
      </w:r>
      <w:proofErr w:type="spellEnd"/>
      <w:r w:rsidRPr="00834920">
        <w:rPr>
          <w:b/>
        </w:rPr>
        <w:t xml:space="preserve"> Service</w:t>
      </w:r>
    </w:p>
    <w:p w14:paraId="3A14ED39" w14:textId="77777777" w:rsidR="00DF2C64" w:rsidRPr="00834920" w:rsidRDefault="00DF2C64" w:rsidP="00061A51">
      <w:pPr>
        <w:pStyle w:val="BodyText"/>
        <w:rPr>
          <w:rFonts w:cs="Arial"/>
        </w:rPr>
      </w:pPr>
      <w:proofErr w:type="spellStart"/>
      <w:r w:rsidRPr="00834920">
        <w:rPr>
          <w:rFonts w:cs="Arial"/>
        </w:rPr>
        <w:t>HPDElectronic</w:t>
      </w:r>
      <w:proofErr w:type="spellEnd"/>
      <w:r w:rsidRPr="00834920">
        <w:rPr>
          <w:rFonts w:cs="Arial"/>
        </w:rPr>
        <w:t xml:space="preserve"> Service is defined as a ‘Structure’ object class to contain attributes that describe an electronic service for health information exchange. These attributes include the service type, the service address and possible payloads</w:t>
      </w:r>
      <w:r w:rsidR="001B53DE" w:rsidRPr="00834920">
        <w:rPr>
          <w:rFonts w:cs="Arial"/>
        </w:rPr>
        <w:t xml:space="preserve">. </w:t>
      </w:r>
      <w:r w:rsidRPr="00834920">
        <w:rPr>
          <w:rFonts w:cs="Arial"/>
        </w:rPr>
        <w:t xml:space="preserve">This class has the object class, top, as its superior. </w:t>
      </w:r>
    </w:p>
    <w:p w14:paraId="4FDD7CDF" w14:textId="77777777" w:rsidR="00DF2C64" w:rsidRPr="00834920" w:rsidRDefault="00DF2C64" w:rsidP="00061A51">
      <w:pPr>
        <w:pStyle w:val="BodyText"/>
        <w:rPr>
          <w:rFonts w:cs="Arial"/>
        </w:rPr>
      </w:pPr>
      <w:r w:rsidRPr="00834920">
        <w:rPr>
          <w:rFonts w:cs="Arial"/>
          <w:i/>
        </w:rPr>
        <w:t>Object Class:</w:t>
      </w:r>
      <w:r w:rsidRPr="00834920">
        <w:rPr>
          <w:rFonts w:cs="Arial"/>
        </w:rPr>
        <w:t xml:space="preserve"> </w:t>
      </w:r>
      <w:r w:rsidR="005143E6" w:rsidRPr="00834920">
        <w:rPr>
          <w:rFonts w:cs="Arial"/>
        </w:rPr>
        <w:tab/>
      </w:r>
      <w:r w:rsidR="005143E6" w:rsidRPr="00834920">
        <w:rPr>
          <w:rFonts w:cs="Arial"/>
        </w:rPr>
        <w:tab/>
      </w:r>
      <w:r w:rsidR="005143E6" w:rsidRPr="00834920">
        <w:rPr>
          <w:rFonts w:cs="Arial"/>
        </w:rPr>
        <w:tab/>
      </w:r>
      <w:proofErr w:type="spellStart"/>
      <w:r w:rsidRPr="00834920">
        <w:rPr>
          <w:rFonts w:cs="Arial"/>
        </w:rPr>
        <w:t>HPD</w:t>
      </w:r>
      <w:r w:rsidR="00E87B01" w:rsidRPr="00834920">
        <w:rPr>
          <w:rFonts w:cs="Arial"/>
        </w:rPr>
        <w:t>ElectronicService</w:t>
      </w:r>
      <w:proofErr w:type="spellEnd"/>
    </w:p>
    <w:p w14:paraId="7F0C56B1" w14:textId="77777777" w:rsidR="00DF2C64" w:rsidRPr="00834920" w:rsidRDefault="00DF2C64" w:rsidP="00061A51">
      <w:pPr>
        <w:pStyle w:val="BodyText"/>
        <w:rPr>
          <w:rFonts w:cs="Arial"/>
        </w:rPr>
      </w:pPr>
      <w:r w:rsidRPr="00834920">
        <w:rPr>
          <w:rFonts w:cs="Arial"/>
          <w:i/>
        </w:rPr>
        <w:lastRenderedPageBreak/>
        <w:t>Superior Object Class:</w:t>
      </w:r>
      <w:r w:rsidRPr="00834920">
        <w:rPr>
          <w:rFonts w:cs="Arial"/>
        </w:rPr>
        <w:t xml:space="preserve"> </w:t>
      </w:r>
      <w:r w:rsidR="005143E6" w:rsidRPr="00834920">
        <w:rPr>
          <w:rFonts w:cs="Arial"/>
        </w:rPr>
        <w:tab/>
      </w:r>
      <w:r w:rsidRPr="00834920">
        <w:rPr>
          <w:rFonts w:cs="Arial"/>
        </w:rPr>
        <w:t>top</w:t>
      </w:r>
    </w:p>
    <w:p w14:paraId="1766C2C8" w14:textId="77777777" w:rsidR="00DF2C64" w:rsidRPr="00834920" w:rsidRDefault="00DF2C64" w:rsidP="00061A51">
      <w:pPr>
        <w:pStyle w:val="BodyText"/>
        <w:rPr>
          <w:rFonts w:cs="Arial"/>
        </w:rPr>
      </w:pPr>
      <w:proofErr w:type="spellStart"/>
      <w:r w:rsidRPr="00834920">
        <w:rPr>
          <w:rFonts w:cs="Arial"/>
          <w:i/>
        </w:rPr>
        <w:t>OID</w:t>
      </w:r>
      <w:proofErr w:type="spellEnd"/>
      <w:r w:rsidRPr="00834920">
        <w:rPr>
          <w:rFonts w:cs="Arial"/>
          <w:i/>
        </w:rPr>
        <w:t>:</w:t>
      </w:r>
      <w:r w:rsidRPr="00834920">
        <w:rPr>
          <w:rFonts w:cs="Arial"/>
        </w:rPr>
        <w:t xml:space="preserve">  </w:t>
      </w:r>
      <w:r w:rsidR="005143E6" w:rsidRPr="00834920">
        <w:rPr>
          <w:rFonts w:cs="Arial"/>
        </w:rPr>
        <w:tab/>
      </w:r>
      <w:r w:rsidR="005143E6" w:rsidRPr="00834920">
        <w:rPr>
          <w:rFonts w:cs="Arial"/>
        </w:rPr>
        <w:tab/>
      </w:r>
      <w:r w:rsidR="005143E6" w:rsidRPr="00834920">
        <w:rPr>
          <w:rFonts w:cs="Arial"/>
        </w:rPr>
        <w:tab/>
      </w:r>
      <w:r w:rsidR="005143E6" w:rsidRPr="00834920">
        <w:rPr>
          <w:rFonts w:cs="Arial"/>
        </w:rPr>
        <w:tab/>
      </w:r>
      <w:r w:rsidRPr="00834920">
        <w:t>1.3.6.1.4.1.19376.1.2.4.4</w:t>
      </w:r>
    </w:p>
    <w:p w14:paraId="5C4B3D82" w14:textId="77777777" w:rsidR="00DF2C64" w:rsidRPr="00834920" w:rsidRDefault="00DF2C64" w:rsidP="00061A51">
      <w:pPr>
        <w:pStyle w:val="BodyText"/>
        <w:rPr>
          <w:rFonts w:cs="Arial"/>
        </w:rPr>
      </w:pPr>
      <w:r w:rsidRPr="00834920">
        <w:rPr>
          <w:rFonts w:cs="Arial"/>
          <w:i/>
        </w:rPr>
        <w:t>Object Class Type:</w:t>
      </w:r>
      <w:r w:rsidRPr="00834920">
        <w:rPr>
          <w:rFonts w:cs="Arial"/>
        </w:rPr>
        <w:t xml:space="preserve"> </w:t>
      </w:r>
      <w:r w:rsidR="005143E6" w:rsidRPr="00834920">
        <w:rPr>
          <w:rFonts w:cs="Arial"/>
        </w:rPr>
        <w:tab/>
      </w:r>
      <w:r w:rsidR="005143E6" w:rsidRPr="00834920">
        <w:rPr>
          <w:rFonts w:cs="Arial"/>
        </w:rPr>
        <w:tab/>
      </w:r>
      <w:r w:rsidRPr="00834920">
        <w:rPr>
          <w:rFonts w:cs="Arial"/>
        </w:rPr>
        <w:t>Structure</w:t>
      </w:r>
    </w:p>
    <w:p w14:paraId="4B2BA575" w14:textId="77777777" w:rsidR="00DF2C64" w:rsidRPr="00834920" w:rsidRDefault="00DF2C64" w:rsidP="00DF2C64">
      <w:pPr>
        <w:pStyle w:val="TableTitle"/>
      </w:pPr>
      <w:r w:rsidRPr="00834920">
        <w:t>Table 3.58.4.1.2.2.1-6</w:t>
      </w:r>
      <w:r w:rsidR="000E3C0B" w:rsidRPr="00834920">
        <w:t>:</w:t>
      </w:r>
      <w:r w:rsidRPr="00834920">
        <w:t xml:space="preserve"> </w:t>
      </w:r>
      <w:proofErr w:type="spellStart"/>
      <w:r w:rsidRPr="00834920">
        <w:t>HPDElectronicService</w:t>
      </w:r>
      <w:proofErr w:type="spellEnd"/>
      <w:r w:rsidRPr="00834920">
        <w:t xml:space="preserve"> Mandatory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940"/>
        <w:gridCol w:w="1080"/>
        <w:gridCol w:w="1350"/>
        <w:gridCol w:w="1118"/>
      </w:tblGrid>
      <w:tr w:rsidR="00DF2C64" w:rsidRPr="00834920" w14:paraId="604B579B" w14:textId="77777777" w:rsidTr="00CD3404">
        <w:trPr>
          <w:cantSplit/>
          <w:tblHeader/>
        </w:trPr>
        <w:tc>
          <w:tcPr>
            <w:tcW w:w="1668" w:type="dxa"/>
            <w:shd w:val="clear" w:color="auto" w:fill="E0E0E0"/>
            <w:vAlign w:val="center"/>
          </w:tcPr>
          <w:p w14:paraId="64774987" w14:textId="77777777" w:rsidR="00DF2C64" w:rsidRPr="00834920" w:rsidRDefault="00DF2C64" w:rsidP="00256931">
            <w:pPr>
              <w:pStyle w:val="TableEntryHeader"/>
            </w:pPr>
            <w:r w:rsidRPr="00834920">
              <w:t>Attribute</w:t>
            </w:r>
          </w:p>
        </w:tc>
        <w:tc>
          <w:tcPr>
            <w:tcW w:w="1440" w:type="dxa"/>
            <w:shd w:val="clear" w:color="auto" w:fill="E0E0E0"/>
            <w:vAlign w:val="center"/>
          </w:tcPr>
          <w:p w14:paraId="4F4C9995" w14:textId="77777777" w:rsidR="00DF2C64" w:rsidRPr="00834920" w:rsidRDefault="00DF2C64">
            <w:pPr>
              <w:pStyle w:val="TableEntryHeader"/>
            </w:pPr>
            <w:proofErr w:type="spellStart"/>
            <w:r w:rsidRPr="00834920">
              <w:t>OID</w:t>
            </w:r>
            <w:proofErr w:type="spellEnd"/>
          </w:p>
        </w:tc>
        <w:tc>
          <w:tcPr>
            <w:tcW w:w="2940" w:type="dxa"/>
            <w:shd w:val="clear" w:color="auto" w:fill="E0E0E0"/>
            <w:vAlign w:val="center"/>
          </w:tcPr>
          <w:p w14:paraId="48ACC54A" w14:textId="77777777" w:rsidR="00DF2C64" w:rsidRPr="00834920" w:rsidRDefault="00DF2C64">
            <w:pPr>
              <w:pStyle w:val="TableEntryHeader"/>
            </w:pPr>
            <w:r w:rsidRPr="00834920">
              <w:t>Description</w:t>
            </w:r>
          </w:p>
        </w:tc>
        <w:tc>
          <w:tcPr>
            <w:tcW w:w="1080" w:type="dxa"/>
            <w:shd w:val="clear" w:color="auto" w:fill="E0E0E0"/>
            <w:vAlign w:val="center"/>
          </w:tcPr>
          <w:p w14:paraId="271991C2" w14:textId="77777777" w:rsidR="00DF2C64" w:rsidRPr="00834920" w:rsidRDefault="00DF2C64">
            <w:pPr>
              <w:pStyle w:val="TableEntryHeader"/>
            </w:pPr>
            <w:r w:rsidRPr="00834920">
              <w:t>Syntax</w:t>
            </w:r>
          </w:p>
        </w:tc>
        <w:tc>
          <w:tcPr>
            <w:tcW w:w="1350" w:type="dxa"/>
            <w:shd w:val="clear" w:color="auto" w:fill="E0E0E0"/>
            <w:vAlign w:val="center"/>
          </w:tcPr>
          <w:p w14:paraId="1AF98C35" w14:textId="77777777" w:rsidR="00DF2C64" w:rsidRPr="00834920" w:rsidRDefault="00DF2C64">
            <w:pPr>
              <w:pStyle w:val="TableEntryHeader"/>
            </w:pPr>
            <w:r w:rsidRPr="00834920">
              <w:t>Matching rules</w:t>
            </w:r>
          </w:p>
        </w:tc>
        <w:tc>
          <w:tcPr>
            <w:tcW w:w="1118" w:type="dxa"/>
            <w:shd w:val="clear" w:color="auto" w:fill="E0E0E0"/>
            <w:vAlign w:val="center"/>
          </w:tcPr>
          <w:p w14:paraId="728480BA" w14:textId="77777777" w:rsidR="00DF2C64" w:rsidRPr="00834920" w:rsidRDefault="00DF2C64">
            <w:pPr>
              <w:pStyle w:val="TableEntryHeader"/>
            </w:pPr>
            <w:r w:rsidRPr="00834920">
              <w:t>Multi-Valued</w:t>
            </w:r>
          </w:p>
        </w:tc>
      </w:tr>
      <w:tr w:rsidR="00DF2C64" w:rsidRPr="00834920" w14:paraId="1F76529E" w14:textId="77777777" w:rsidTr="00CD3404">
        <w:trPr>
          <w:cantSplit/>
        </w:trPr>
        <w:tc>
          <w:tcPr>
            <w:tcW w:w="1668" w:type="dxa"/>
          </w:tcPr>
          <w:p w14:paraId="456CAED9" w14:textId="77777777" w:rsidR="00DF2C64" w:rsidRPr="00834920" w:rsidRDefault="00DF2C64" w:rsidP="00EE6173">
            <w:pPr>
              <w:pStyle w:val="TableEntry"/>
            </w:pPr>
            <w:proofErr w:type="spellStart"/>
            <w:r w:rsidRPr="002B15A9">
              <w:t>hpdServiceId</w:t>
            </w:r>
            <w:proofErr w:type="spellEnd"/>
          </w:p>
        </w:tc>
        <w:tc>
          <w:tcPr>
            <w:tcW w:w="1440" w:type="dxa"/>
          </w:tcPr>
          <w:p w14:paraId="757C96FE" w14:textId="77777777" w:rsidR="00DF2C64" w:rsidRPr="00834920" w:rsidRDefault="00DF2C64" w:rsidP="008A1DBA">
            <w:pPr>
              <w:pStyle w:val="TableEntry"/>
              <w:rPr>
                <w:iCs/>
                <w:szCs w:val="18"/>
              </w:rPr>
            </w:pPr>
            <w:r w:rsidRPr="00834920">
              <w:rPr>
                <w:iCs/>
                <w:szCs w:val="18"/>
              </w:rPr>
              <w:t>1.3.6.1.4.1.19376.1.2.4.4.1</w:t>
            </w:r>
          </w:p>
        </w:tc>
        <w:tc>
          <w:tcPr>
            <w:tcW w:w="2940" w:type="dxa"/>
          </w:tcPr>
          <w:p w14:paraId="47B97826" w14:textId="77777777" w:rsidR="00DF2C64" w:rsidRPr="00834920" w:rsidRDefault="00DF2C64" w:rsidP="008A1DBA">
            <w:pPr>
              <w:pStyle w:val="TableEntry"/>
              <w:rPr>
                <w:szCs w:val="18"/>
              </w:rPr>
            </w:pPr>
            <w:r w:rsidRPr="00834920">
              <w:rPr>
                <w:szCs w:val="18"/>
              </w:rPr>
              <w:t>An identifier assigned by the provider directory whose purpose is to uniquely identify a unique Electronic Service Object.</w:t>
            </w:r>
          </w:p>
        </w:tc>
        <w:tc>
          <w:tcPr>
            <w:tcW w:w="1080" w:type="dxa"/>
          </w:tcPr>
          <w:p w14:paraId="3143169B" w14:textId="77777777" w:rsidR="00DF2C64" w:rsidRPr="00834920" w:rsidRDefault="00DF2C64" w:rsidP="008A1DBA">
            <w:pPr>
              <w:pStyle w:val="TableEntry"/>
              <w:rPr>
                <w:szCs w:val="18"/>
              </w:rPr>
            </w:pPr>
            <w:r w:rsidRPr="00834920">
              <w:rPr>
                <w:szCs w:val="18"/>
              </w:rPr>
              <w:t>String</w:t>
            </w:r>
          </w:p>
        </w:tc>
        <w:tc>
          <w:tcPr>
            <w:tcW w:w="1350" w:type="dxa"/>
          </w:tcPr>
          <w:p w14:paraId="75C7191D" w14:textId="77777777" w:rsidR="00DF2C64" w:rsidRPr="00834920" w:rsidRDefault="00DF2C64" w:rsidP="008A1DBA">
            <w:pPr>
              <w:pStyle w:val="TableEntry"/>
              <w:rPr>
                <w:szCs w:val="18"/>
              </w:rPr>
            </w:pPr>
            <w:r w:rsidRPr="00834920">
              <w:rPr>
                <w:szCs w:val="18"/>
              </w:rPr>
              <w:t>Case Ignore Match</w:t>
            </w:r>
          </w:p>
        </w:tc>
        <w:tc>
          <w:tcPr>
            <w:tcW w:w="1118" w:type="dxa"/>
          </w:tcPr>
          <w:p w14:paraId="721B6172" w14:textId="77777777" w:rsidR="00DF2C64" w:rsidRPr="00834920" w:rsidRDefault="00DF2C64" w:rsidP="008A1DBA">
            <w:pPr>
              <w:pStyle w:val="TableEntry"/>
              <w:rPr>
                <w:szCs w:val="18"/>
              </w:rPr>
            </w:pPr>
            <w:r w:rsidRPr="00834920">
              <w:rPr>
                <w:szCs w:val="18"/>
              </w:rPr>
              <w:t>S</w:t>
            </w:r>
          </w:p>
        </w:tc>
      </w:tr>
      <w:tr w:rsidR="00DF2C64" w:rsidRPr="00834920" w14:paraId="0A387686" w14:textId="77777777" w:rsidTr="00CD3404">
        <w:trPr>
          <w:cantSplit/>
        </w:trPr>
        <w:tc>
          <w:tcPr>
            <w:tcW w:w="1668" w:type="dxa"/>
          </w:tcPr>
          <w:p w14:paraId="194C4926" w14:textId="77777777" w:rsidR="00DF2C64" w:rsidRPr="00834920" w:rsidRDefault="00DF2C64" w:rsidP="00EE6173">
            <w:pPr>
              <w:pStyle w:val="TableEntry"/>
            </w:pPr>
            <w:proofErr w:type="spellStart"/>
            <w:r w:rsidRPr="002B15A9">
              <w:t>hpdServiceAddress</w:t>
            </w:r>
            <w:proofErr w:type="spellEnd"/>
          </w:p>
        </w:tc>
        <w:tc>
          <w:tcPr>
            <w:tcW w:w="1440" w:type="dxa"/>
          </w:tcPr>
          <w:p w14:paraId="1E9EF0CD" w14:textId="77777777" w:rsidR="00DF2C64" w:rsidRPr="00834920" w:rsidRDefault="00DF2C64" w:rsidP="008A1DBA">
            <w:pPr>
              <w:pStyle w:val="TableEntry"/>
              <w:rPr>
                <w:szCs w:val="18"/>
              </w:rPr>
            </w:pPr>
            <w:r w:rsidRPr="00834920">
              <w:rPr>
                <w:iCs/>
                <w:szCs w:val="18"/>
              </w:rPr>
              <w:t>1.3.6.1.4.1.19376.1.2.4.4.2</w:t>
            </w:r>
          </w:p>
        </w:tc>
        <w:tc>
          <w:tcPr>
            <w:tcW w:w="2940" w:type="dxa"/>
          </w:tcPr>
          <w:p w14:paraId="5288B293" w14:textId="77777777" w:rsidR="00DF2C64" w:rsidRPr="00834920" w:rsidRDefault="00DF2C64" w:rsidP="008A1DBA">
            <w:pPr>
              <w:pStyle w:val="TableEntry"/>
              <w:rPr>
                <w:szCs w:val="18"/>
              </w:rPr>
            </w:pPr>
            <w:r w:rsidRPr="00834920">
              <w:rPr>
                <w:szCs w:val="18"/>
              </w:rPr>
              <w:t>The electronic service address possibly in URI or email address form</w:t>
            </w:r>
          </w:p>
        </w:tc>
        <w:tc>
          <w:tcPr>
            <w:tcW w:w="1080" w:type="dxa"/>
          </w:tcPr>
          <w:p w14:paraId="6137A3E4" w14:textId="77777777" w:rsidR="00DF2C64" w:rsidRPr="00834920" w:rsidRDefault="00DF2C64" w:rsidP="008A1DBA">
            <w:pPr>
              <w:pStyle w:val="TableEntry"/>
              <w:rPr>
                <w:szCs w:val="18"/>
              </w:rPr>
            </w:pPr>
            <w:r w:rsidRPr="00834920">
              <w:rPr>
                <w:szCs w:val="18"/>
              </w:rPr>
              <w:t>String</w:t>
            </w:r>
          </w:p>
        </w:tc>
        <w:tc>
          <w:tcPr>
            <w:tcW w:w="1350" w:type="dxa"/>
          </w:tcPr>
          <w:p w14:paraId="2E9750A6" w14:textId="77777777" w:rsidR="00DF2C64" w:rsidRPr="00834920" w:rsidRDefault="00DF2C64" w:rsidP="008A1DBA">
            <w:pPr>
              <w:pStyle w:val="TableEntry"/>
              <w:rPr>
                <w:b/>
                <w:i/>
                <w:szCs w:val="18"/>
              </w:rPr>
            </w:pPr>
            <w:r w:rsidRPr="00834920">
              <w:rPr>
                <w:szCs w:val="18"/>
              </w:rPr>
              <w:t>Case Ignore Match</w:t>
            </w:r>
          </w:p>
        </w:tc>
        <w:tc>
          <w:tcPr>
            <w:tcW w:w="1118" w:type="dxa"/>
          </w:tcPr>
          <w:p w14:paraId="7DFDBC94" w14:textId="77777777" w:rsidR="00DF2C64" w:rsidRPr="00834920" w:rsidRDefault="00DF2C64" w:rsidP="008A1DBA">
            <w:pPr>
              <w:pStyle w:val="TableEntry"/>
              <w:rPr>
                <w:szCs w:val="18"/>
              </w:rPr>
            </w:pPr>
            <w:r w:rsidRPr="00834920">
              <w:rPr>
                <w:szCs w:val="18"/>
              </w:rPr>
              <w:t>S</w:t>
            </w:r>
          </w:p>
        </w:tc>
      </w:tr>
    </w:tbl>
    <w:p w14:paraId="3327B6CA" w14:textId="77777777" w:rsidR="00DF2C64" w:rsidRPr="00834920" w:rsidRDefault="00DF2C64" w:rsidP="00DF2C64">
      <w:pPr>
        <w:pStyle w:val="TableTitle"/>
      </w:pPr>
      <w:r w:rsidRPr="00834920">
        <w:t>Table 3.58.4.1.2.2.1-7</w:t>
      </w:r>
      <w:r w:rsidR="000E3C0B" w:rsidRPr="00834920">
        <w:t xml:space="preserve">: </w:t>
      </w:r>
      <w:proofErr w:type="spellStart"/>
      <w:r w:rsidRPr="00834920">
        <w:t>HPDElectronicService</w:t>
      </w:r>
      <w:proofErr w:type="spellEnd"/>
      <w:r w:rsidRPr="00834920">
        <w:t xml:space="preserve"> Optional Attributes</w:t>
      </w:r>
    </w:p>
    <w:tbl>
      <w:tblP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440"/>
        <w:gridCol w:w="2940"/>
        <w:gridCol w:w="1080"/>
        <w:gridCol w:w="1350"/>
        <w:gridCol w:w="1118"/>
      </w:tblGrid>
      <w:tr w:rsidR="00DF2C64" w:rsidRPr="00834920" w14:paraId="4A558582" w14:textId="77777777" w:rsidTr="00CD3404">
        <w:trPr>
          <w:cantSplit/>
          <w:tblHeader/>
        </w:trPr>
        <w:tc>
          <w:tcPr>
            <w:tcW w:w="1668" w:type="dxa"/>
            <w:shd w:val="clear" w:color="auto" w:fill="E0E0E0"/>
            <w:vAlign w:val="center"/>
          </w:tcPr>
          <w:p w14:paraId="159C417F" w14:textId="77777777" w:rsidR="00DF2C64" w:rsidRPr="00834920" w:rsidRDefault="00DF2C64" w:rsidP="00256931">
            <w:pPr>
              <w:pStyle w:val="TableEntryHeader"/>
            </w:pPr>
            <w:r w:rsidRPr="00834920">
              <w:t>Attribute</w:t>
            </w:r>
          </w:p>
        </w:tc>
        <w:tc>
          <w:tcPr>
            <w:tcW w:w="1440" w:type="dxa"/>
            <w:shd w:val="clear" w:color="auto" w:fill="E0E0E0"/>
            <w:vAlign w:val="center"/>
          </w:tcPr>
          <w:p w14:paraId="26895E02" w14:textId="77777777" w:rsidR="00DF2C64" w:rsidRPr="00834920" w:rsidRDefault="00DF2C64">
            <w:pPr>
              <w:pStyle w:val="TableEntryHeader"/>
            </w:pPr>
            <w:proofErr w:type="spellStart"/>
            <w:r w:rsidRPr="00834920">
              <w:t>OID</w:t>
            </w:r>
            <w:proofErr w:type="spellEnd"/>
          </w:p>
        </w:tc>
        <w:tc>
          <w:tcPr>
            <w:tcW w:w="2940" w:type="dxa"/>
            <w:shd w:val="clear" w:color="auto" w:fill="E0E0E0"/>
            <w:vAlign w:val="center"/>
          </w:tcPr>
          <w:p w14:paraId="7EE84764" w14:textId="77777777" w:rsidR="00DF2C64" w:rsidRPr="00834920" w:rsidRDefault="00DF2C64">
            <w:pPr>
              <w:pStyle w:val="TableEntryHeader"/>
            </w:pPr>
            <w:r w:rsidRPr="00834920">
              <w:t>Description</w:t>
            </w:r>
          </w:p>
        </w:tc>
        <w:tc>
          <w:tcPr>
            <w:tcW w:w="1080" w:type="dxa"/>
            <w:shd w:val="clear" w:color="auto" w:fill="E0E0E0"/>
            <w:vAlign w:val="center"/>
          </w:tcPr>
          <w:p w14:paraId="3007D146" w14:textId="77777777" w:rsidR="00DF2C64" w:rsidRPr="00834920" w:rsidRDefault="00DF2C64">
            <w:pPr>
              <w:pStyle w:val="TableEntryHeader"/>
            </w:pPr>
            <w:r w:rsidRPr="00834920">
              <w:t>Syntax</w:t>
            </w:r>
          </w:p>
        </w:tc>
        <w:tc>
          <w:tcPr>
            <w:tcW w:w="1350" w:type="dxa"/>
            <w:shd w:val="clear" w:color="auto" w:fill="E0E0E0"/>
            <w:vAlign w:val="center"/>
          </w:tcPr>
          <w:p w14:paraId="36F42D57" w14:textId="77777777" w:rsidR="00DF2C64" w:rsidRPr="00834920" w:rsidRDefault="00DF2C64">
            <w:pPr>
              <w:pStyle w:val="TableEntryHeader"/>
            </w:pPr>
            <w:r w:rsidRPr="00834920">
              <w:t>Matching rules</w:t>
            </w:r>
          </w:p>
        </w:tc>
        <w:tc>
          <w:tcPr>
            <w:tcW w:w="1118" w:type="dxa"/>
            <w:shd w:val="clear" w:color="auto" w:fill="E0E0E0"/>
            <w:vAlign w:val="center"/>
          </w:tcPr>
          <w:p w14:paraId="507C4450" w14:textId="77777777" w:rsidR="00DF2C64" w:rsidRPr="00834920" w:rsidRDefault="00DF2C64">
            <w:pPr>
              <w:pStyle w:val="TableEntryHeader"/>
            </w:pPr>
            <w:r w:rsidRPr="00834920">
              <w:t>Multi-Valued</w:t>
            </w:r>
          </w:p>
        </w:tc>
      </w:tr>
      <w:tr w:rsidR="00DF2C64" w:rsidRPr="00834920" w14:paraId="30A1051B" w14:textId="77777777" w:rsidTr="00CD3404">
        <w:trPr>
          <w:cantSplit/>
        </w:trPr>
        <w:tc>
          <w:tcPr>
            <w:tcW w:w="1668" w:type="dxa"/>
          </w:tcPr>
          <w:p w14:paraId="4DEF9AE7" w14:textId="77777777" w:rsidR="00DF2C64" w:rsidRPr="00834920" w:rsidRDefault="00DF2C64" w:rsidP="00EE6173">
            <w:pPr>
              <w:pStyle w:val="TableEntry"/>
            </w:pPr>
            <w:proofErr w:type="spellStart"/>
            <w:r w:rsidRPr="002B15A9">
              <w:t>hpdIntegrationProfile</w:t>
            </w:r>
            <w:proofErr w:type="spellEnd"/>
          </w:p>
        </w:tc>
        <w:tc>
          <w:tcPr>
            <w:tcW w:w="1440" w:type="dxa"/>
          </w:tcPr>
          <w:p w14:paraId="7C165F1D" w14:textId="77777777" w:rsidR="00DF2C64" w:rsidRPr="00834920" w:rsidRDefault="00DF2C64" w:rsidP="008A1DBA">
            <w:pPr>
              <w:pStyle w:val="TableEntry"/>
              <w:rPr>
                <w:szCs w:val="18"/>
              </w:rPr>
            </w:pPr>
            <w:r w:rsidRPr="00834920">
              <w:rPr>
                <w:iCs/>
                <w:szCs w:val="18"/>
              </w:rPr>
              <w:t>1.3.6.1.4.1.19376.1.2.4.4.3</w:t>
            </w:r>
          </w:p>
        </w:tc>
        <w:tc>
          <w:tcPr>
            <w:tcW w:w="2940" w:type="dxa"/>
          </w:tcPr>
          <w:p w14:paraId="014BDB84" w14:textId="77777777" w:rsidR="00DF2C64" w:rsidRPr="00834920" w:rsidRDefault="00DF2C64" w:rsidP="008A1DBA">
            <w:pPr>
              <w:pStyle w:val="TableEntry"/>
              <w:rPr>
                <w:szCs w:val="18"/>
              </w:rPr>
            </w:pPr>
            <w:r w:rsidRPr="00834920">
              <w:rPr>
                <w:szCs w:val="18"/>
              </w:rPr>
              <w:t>A string which describes the integration profile. Values are defined through local configuration.</w:t>
            </w:r>
          </w:p>
        </w:tc>
        <w:tc>
          <w:tcPr>
            <w:tcW w:w="1080" w:type="dxa"/>
          </w:tcPr>
          <w:p w14:paraId="563113B8" w14:textId="77777777" w:rsidR="00DF2C64" w:rsidRPr="00834920" w:rsidRDefault="00DF2C64" w:rsidP="008A1DBA">
            <w:pPr>
              <w:pStyle w:val="TableEntry"/>
              <w:rPr>
                <w:szCs w:val="18"/>
              </w:rPr>
            </w:pPr>
            <w:r w:rsidRPr="00834920">
              <w:rPr>
                <w:szCs w:val="18"/>
              </w:rPr>
              <w:t>String</w:t>
            </w:r>
          </w:p>
        </w:tc>
        <w:tc>
          <w:tcPr>
            <w:tcW w:w="1350" w:type="dxa"/>
          </w:tcPr>
          <w:p w14:paraId="33CE5F99" w14:textId="77777777" w:rsidR="00DF2C64" w:rsidRPr="00834920" w:rsidRDefault="00DF2C64" w:rsidP="008A1DBA">
            <w:pPr>
              <w:pStyle w:val="TableEntry"/>
              <w:rPr>
                <w:szCs w:val="18"/>
              </w:rPr>
            </w:pPr>
            <w:r w:rsidRPr="00834920">
              <w:rPr>
                <w:szCs w:val="18"/>
              </w:rPr>
              <w:t>Case Ignore Match</w:t>
            </w:r>
          </w:p>
        </w:tc>
        <w:tc>
          <w:tcPr>
            <w:tcW w:w="1118" w:type="dxa"/>
          </w:tcPr>
          <w:p w14:paraId="0F364927" w14:textId="77777777" w:rsidR="00DF2C64" w:rsidRPr="00834920" w:rsidRDefault="00DF2C64" w:rsidP="008A1DBA">
            <w:pPr>
              <w:pStyle w:val="TableEntry"/>
              <w:rPr>
                <w:szCs w:val="18"/>
              </w:rPr>
            </w:pPr>
            <w:r w:rsidRPr="00834920">
              <w:rPr>
                <w:szCs w:val="18"/>
              </w:rPr>
              <w:t>M</w:t>
            </w:r>
          </w:p>
        </w:tc>
      </w:tr>
      <w:tr w:rsidR="00DF2C64" w:rsidRPr="00834920" w14:paraId="05DC3755" w14:textId="77777777" w:rsidTr="00CD3404">
        <w:trPr>
          <w:cantSplit/>
        </w:trPr>
        <w:tc>
          <w:tcPr>
            <w:tcW w:w="1668" w:type="dxa"/>
          </w:tcPr>
          <w:p w14:paraId="2C4DAF88" w14:textId="77777777" w:rsidR="00DF2C64" w:rsidRPr="00834920" w:rsidRDefault="00DF2C64" w:rsidP="00EE6173">
            <w:pPr>
              <w:pStyle w:val="TableEntry"/>
            </w:pPr>
            <w:proofErr w:type="spellStart"/>
            <w:r w:rsidRPr="002B15A9">
              <w:t>hpdContentProfile</w:t>
            </w:r>
            <w:proofErr w:type="spellEnd"/>
          </w:p>
        </w:tc>
        <w:tc>
          <w:tcPr>
            <w:tcW w:w="1440" w:type="dxa"/>
          </w:tcPr>
          <w:p w14:paraId="3B53BC43" w14:textId="77777777" w:rsidR="00DF2C64" w:rsidRPr="00834920" w:rsidRDefault="00DF2C64" w:rsidP="008A1DBA">
            <w:pPr>
              <w:pStyle w:val="TableEntry"/>
              <w:rPr>
                <w:szCs w:val="18"/>
              </w:rPr>
            </w:pPr>
            <w:r w:rsidRPr="00834920">
              <w:rPr>
                <w:iCs/>
                <w:szCs w:val="18"/>
              </w:rPr>
              <w:t>1.3.6.1.4.1.19376.1.2.4.4.4</w:t>
            </w:r>
          </w:p>
        </w:tc>
        <w:tc>
          <w:tcPr>
            <w:tcW w:w="2940" w:type="dxa"/>
          </w:tcPr>
          <w:p w14:paraId="166A379A" w14:textId="77777777" w:rsidR="00DF2C64" w:rsidRPr="00834920" w:rsidRDefault="00DF2C64" w:rsidP="00061A51">
            <w:pPr>
              <w:pStyle w:val="TableEntry"/>
            </w:pPr>
            <w:r w:rsidRPr="00834920">
              <w:t>A string which describes the content profile preferred in situations when content is being pushed to the service. Content not conforming to one of the specified content profiles may result in unpredictable results</w:t>
            </w:r>
            <w:r w:rsidR="001B53DE" w:rsidRPr="00834920">
              <w:t xml:space="preserve">. </w:t>
            </w:r>
            <w:r w:rsidRPr="00834920">
              <w:t xml:space="preserve">When IHE content profiles are used, this is the </w:t>
            </w:r>
            <w:proofErr w:type="spellStart"/>
            <w:r w:rsidRPr="00834920">
              <w:t>formatCode</w:t>
            </w:r>
            <w:proofErr w:type="spellEnd"/>
            <w:r w:rsidRPr="00834920">
              <w:t>.</w:t>
            </w:r>
          </w:p>
          <w:p w14:paraId="03E3B995" w14:textId="77777777" w:rsidR="00DF2C64" w:rsidRPr="00834920" w:rsidRDefault="00DF2C64" w:rsidP="00061A51">
            <w:pPr>
              <w:pStyle w:val="TableEntry"/>
            </w:pPr>
            <w:r w:rsidRPr="00834920">
              <w:t>Values are defined through local configuration.</w:t>
            </w:r>
          </w:p>
        </w:tc>
        <w:tc>
          <w:tcPr>
            <w:tcW w:w="1080" w:type="dxa"/>
          </w:tcPr>
          <w:p w14:paraId="52534A2A" w14:textId="77777777" w:rsidR="00DF2C64" w:rsidRPr="00834920" w:rsidRDefault="00DF2C64" w:rsidP="008A1DBA">
            <w:pPr>
              <w:pStyle w:val="TableEntry"/>
              <w:rPr>
                <w:szCs w:val="18"/>
              </w:rPr>
            </w:pPr>
            <w:r w:rsidRPr="00834920">
              <w:rPr>
                <w:szCs w:val="18"/>
              </w:rPr>
              <w:t>String</w:t>
            </w:r>
          </w:p>
        </w:tc>
        <w:tc>
          <w:tcPr>
            <w:tcW w:w="1350" w:type="dxa"/>
          </w:tcPr>
          <w:p w14:paraId="60512092" w14:textId="77777777" w:rsidR="00DF2C64" w:rsidRPr="00834920" w:rsidRDefault="00DF2C64" w:rsidP="008A1DBA">
            <w:pPr>
              <w:pStyle w:val="TableEntry"/>
              <w:rPr>
                <w:szCs w:val="18"/>
              </w:rPr>
            </w:pPr>
            <w:r w:rsidRPr="00834920">
              <w:rPr>
                <w:szCs w:val="18"/>
              </w:rPr>
              <w:t>Case Ignore Match</w:t>
            </w:r>
          </w:p>
        </w:tc>
        <w:tc>
          <w:tcPr>
            <w:tcW w:w="1118" w:type="dxa"/>
          </w:tcPr>
          <w:p w14:paraId="235B6FC9" w14:textId="77777777" w:rsidR="00DF2C64" w:rsidRPr="00834920" w:rsidRDefault="00DF2C64" w:rsidP="008A1DBA">
            <w:pPr>
              <w:pStyle w:val="TableEntry"/>
              <w:rPr>
                <w:szCs w:val="18"/>
              </w:rPr>
            </w:pPr>
            <w:r w:rsidRPr="00834920">
              <w:rPr>
                <w:szCs w:val="18"/>
              </w:rPr>
              <w:t>M</w:t>
            </w:r>
          </w:p>
        </w:tc>
      </w:tr>
      <w:tr w:rsidR="00DF2C64" w:rsidRPr="00834920" w14:paraId="2D971CE9" w14:textId="77777777" w:rsidTr="00CD3404">
        <w:trPr>
          <w:cantSplit/>
        </w:trPr>
        <w:tc>
          <w:tcPr>
            <w:tcW w:w="1668" w:type="dxa"/>
          </w:tcPr>
          <w:p w14:paraId="6C436C07" w14:textId="77777777" w:rsidR="00DF2C64" w:rsidRPr="00834920" w:rsidRDefault="00DF2C64" w:rsidP="00EE6173">
            <w:pPr>
              <w:pStyle w:val="TableEntry"/>
            </w:pPr>
            <w:proofErr w:type="spellStart"/>
            <w:r w:rsidRPr="002B15A9">
              <w:t>hpdCertificate</w:t>
            </w:r>
            <w:proofErr w:type="spellEnd"/>
          </w:p>
        </w:tc>
        <w:tc>
          <w:tcPr>
            <w:tcW w:w="1440" w:type="dxa"/>
          </w:tcPr>
          <w:p w14:paraId="71943290" w14:textId="77777777" w:rsidR="00DF2C64" w:rsidRPr="00834920" w:rsidRDefault="00DF2C64" w:rsidP="008A1DBA">
            <w:pPr>
              <w:pStyle w:val="TableEntry"/>
              <w:rPr>
                <w:szCs w:val="18"/>
              </w:rPr>
            </w:pPr>
            <w:r w:rsidRPr="00834920">
              <w:rPr>
                <w:iCs/>
                <w:szCs w:val="18"/>
              </w:rPr>
              <w:t>1.3.6.1.4.1.19376.1.2.4.4.5</w:t>
            </w:r>
          </w:p>
        </w:tc>
        <w:tc>
          <w:tcPr>
            <w:tcW w:w="2940" w:type="dxa"/>
          </w:tcPr>
          <w:p w14:paraId="5D64BF6A" w14:textId="77777777" w:rsidR="00DF2C64" w:rsidRPr="00834920" w:rsidRDefault="00DF2C64" w:rsidP="00EE6173">
            <w:pPr>
              <w:pStyle w:val="TableEntry"/>
            </w:pPr>
            <w:r w:rsidRPr="002B15A9">
              <w:t>Public Digital Certificate for this service</w:t>
            </w:r>
          </w:p>
        </w:tc>
        <w:tc>
          <w:tcPr>
            <w:tcW w:w="1080" w:type="dxa"/>
          </w:tcPr>
          <w:p w14:paraId="7D101E25" w14:textId="77777777" w:rsidR="00DF2C64" w:rsidRPr="00834920" w:rsidRDefault="00DF2C64" w:rsidP="008A1DBA">
            <w:pPr>
              <w:pStyle w:val="TableEntry"/>
              <w:rPr>
                <w:szCs w:val="18"/>
              </w:rPr>
            </w:pPr>
            <w:r w:rsidRPr="00834920">
              <w:rPr>
                <w:szCs w:val="18"/>
              </w:rPr>
              <w:t>Binary</w:t>
            </w:r>
          </w:p>
        </w:tc>
        <w:tc>
          <w:tcPr>
            <w:tcW w:w="1350" w:type="dxa"/>
          </w:tcPr>
          <w:p w14:paraId="6E616D12" w14:textId="77777777" w:rsidR="00DF2C64" w:rsidRPr="00834920" w:rsidRDefault="00DF2C64" w:rsidP="008A1DBA">
            <w:pPr>
              <w:pStyle w:val="TableEntry"/>
              <w:rPr>
                <w:szCs w:val="18"/>
              </w:rPr>
            </w:pPr>
            <w:r w:rsidRPr="00834920">
              <w:rPr>
                <w:szCs w:val="18"/>
              </w:rPr>
              <w:t>Not Applicable</w:t>
            </w:r>
          </w:p>
        </w:tc>
        <w:tc>
          <w:tcPr>
            <w:tcW w:w="1118" w:type="dxa"/>
          </w:tcPr>
          <w:p w14:paraId="2AA240A7" w14:textId="77777777" w:rsidR="00DF2C64" w:rsidRPr="00834920" w:rsidRDefault="00DF2C64" w:rsidP="008A1DBA">
            <w:pPr>
              <w:pStyle w:val="TableEntry"/>
              <w:rPr>
                <w:szCs w:val="18"/>
              </w:rPr>
            </w:pPr>
            <w:r w:rsidRPr="00834920">
              <w:rPr>
                <w:szCs w:val="18"/>
              </w:rPr>
              <w:t>M</w:t>
            </w:r>
          </w:p>
        </w:tc>
      </w:tr>
    </w:tbl>
    <w:p w14:paraId="193CF31C" w14:textId="77777777" w:rsidR="00DF2C64" w:rsidRPr="00834920" w:rsidRDefault="00DF2C64" w:rsidP="00CD3404">
      <w:pPr>
        <w:pStyle w:val="BodyText"/>
      </w:pPr>
    </w:p>
    <w:p w14:paraId="52473231" w14:textId="77777777" w:rsidR="00C67101" w:rsidRPr="00834920" w:rsidRDefault="00C67101" w:rsidP="00C67101">
      <w:pPr>
        <w:pStyle w:val="Heading7"/>
        <w:numPr>
          <w:ilvl w:val="0"/>
          <w:numId w:val="0"/>
        </w:numPr>
        <w:rPr>
          <w:noProof w:val="0"/>
        </w:rPr>
      </w:pPr>
      <w:bookmarkStart w:id="172" w:name="_Toc520110697"/>
      <w:r w:rsidRPr="00834920">
        <w:rPr>
          <w:noProof w:val="0"/>
        </w:rPr>
        <w:t>3.</w:t>
      </w:r>
      <w:r w:rsidR="00062ACD" w:rsidRPr="00834920">
        <w:rPr>
          <w:noProof w:val="0"/>
        </w:rPr>
        <w:t>58</w:t>
      </w:r>
      <w:r w:rsidRPr="00834920">
        <w:rPr>
          <w:noProof w:val="0"/>
        </w:rPr>
        <w:t>.4.1.2.2.</w:t>
      </w:r>
      <w:r w:rsidR="00AE0C1A" w:rsidRPr="00834920">
        <w:rPr>
          <w:noProof w:val="0"/>
        </w:rPr>
        <w:t>2</w:t>
      </w:r>
      <w:r w:rsidRPr="00834920">
        <w:rPr>
          <w:noProof w:val="0"/>
        </w:rPr>
        <w:t xml:space="preserve"> </w:t>
      </w:r>
      <w:r w:rsidR="00AE0C1A" w:rsidRPr="00834920">
        <w:rPr>
          <w:noProof w:val="0"/>
        </w:rPr>
        <w:t>Individual Provider</w:t>
      </w:r>
      <w:bookmarkEnd w:id="172"/>
    </w:p>
    <w:p w14:paraId="105D6469" w14:textId="0DF3386F" w:rsidR="00D563EA" w:rsidRPr="00834920" w:rsidRDefault="00D563EA" w:rsidP="005568FF">
      <w:pPr>
        <w:pStyle w:val="BodyText"/>
      </w:pPr>
      <w:r w:rsidRPr="00834920">
        <w:t xml:space="preserve">Entries for Individual Provider in the </w:t>
      </w:r>
      <w:r w:rsidR="00056E70" w:rsidRPr="00834920">
        <w:t>Provider Information Directory</w:t>
      </w:r>
      <w:r w:rsidRPr="00834920">
        <w:t xml:space="preserve"> use the attributes of </w:t>
      </w:r>
      <w:proofErr w:type="spellStart"/>
      <w:r w:rsidRPr="00834920">
        <w:t>HCProfessional</w:t>
      </w:r>
      <w:proofErr w:type="spellEnd"/>
      <w:r w:rsidRPr="00834920">
        <w:t xml:space="preserve"> object class that extends from </w:t>
      </w:r>
      <w:proofErr w:type="spellStart"/>
      <w:r w:rsidRPr="00834920">
        <w:t>inetOrgPerson</w:t>
      </w:r>
      <w:proofErr w:type="spellEnd"/>
      <w:r w:rsidRPr="00834920">
        <w:t xml:space="preserve"> object class. </w:t>
      </w:r>
      <w:proofErr w:type="spellStart"/>
      <w:r w:rsidR="00AE0C1A" w:rsidRPr="00834920">
        <w:t>HPDProvider</w:t>
      </w:r>
      <w:proofErr w:type="spellEnd"/>
      <w:r w:rsidR="00953FD1" w:rsidRPr="00834920">
        <w:t>,</w:t>
      </w:r>
      <w:r w:rsidR="005568FF" w:rsidRPr="00834920">
        <w:t xml:space="preserve"> </w:t>
      </w:r>
      <w:proofErr w:type="spellStart"/>
      <w:r w:rsidR="005568FF" w:rsidRPr="00834920">
        <w:t>HPDProviderCredential</w:t>
      </w:r>
      <w:proofErr w:type="spellEnd"/>
      <w:r w:rsidR="00AE0C1A" w:rsidRPr="00834920">
        <w:t xml:space="preserve"> </w:t>
      </w:r>
      <w:r w:rsidR="00953FD1" w:rsidRPr="00834920">
        <w:t xml:space="preserve">and Natural Person (described in RFC2985) </w:t>
      </w:r>
      <w:r w:rsidR="00102032" w:rsidRPr="00834920">
        <w:t>auxiliary</w:t>
      </w:r>
      <w:r w:rsidR="00D65B71" w:rsidRPr="00834920">
        <w:t xml:space="preserve"> </w:t>
      </w:r>
      <w:r w:rsidR="00AE0C1A" w:rsidRPr="00834920">
        <w:t>object class</w:t>
      </w:r>
      <w:r w:rsidR="005568FF" w:rsidRPr="00834920">
        <w:t>es</w:t>
      </w:r>
      <w:r w:rsidR="00AE0C1A" w:rsidRPr="00834920">
        <w:t xml:space="preserve"> </w:t>
      </w:r>
      <w:r w:rsidR="005568FF" w:rsidRPr="00834920">
        <w:t xml:space="preserve">are mixed-in to </w:t>
      </w:r>
      <w:r w:rsidR="00AE0C1A" w:rsidRPr="00834920">
        <w:t>define additional attributes.</w:t>
      </w:r>
      <w:r w:rsidR="00BE7ABA" w:rsidRPr="00834920">
        <w:t xml:space="preserve"> See </w:t>
      </w:r>
      <w:r w:rsidR="00602B21" w:rsidRPr="00834920">
        <w:t>S</w:t>
      </w:r>
      <w:r w:rsidR="00BE7ABA" w:rsidRPr="00834920">
        <w:t xml:space="preserve">ection 3.58.4.12.2.6 for </w:t>
      </w:r>
      <w:r w:rsidR="000B1A4C" w:rsidRPr="00834920">
        <w:t>O</w:t>
      </w:r>
      <w:r w:rsidR="00BE7ABA" w:rsidRPr="00834920">
        <w:t>ptionality values.</w:t>
      </w:r>
    </w:p>
    <w:p w14:paraId="1553F9DA" w14:textId="77777777" w:rsidR="00D563EA" w:rsidRPr="00834920" w:rsidRDefault="00890B82" w:rsidP="00E17D16">
      <w:pPr>
        <w:pStyle w:val="TableTitle"/>
      </w:pPr>
      <w:r w:rsidRPr="00834920">
        <w:lastRenderedPageBreak/>
        <w:t>Table 3.</w:t>
      </w:r>
      <w:r w:rsidR="00062ACD" w:rsidRPr="00834920">
        <w:t>58</w:t>
      </w:r>
      <w:r w:rsidRPr="00834920">
        <w:t>.4.1.2.2.2-1</w:t>
      </w:r>
      <w:r w:rsidR="00BA65DF" w:rsidRPr="00834920">
        <w:t>:</w:t>
      </w:r>
      <w:r w:rsidR="00375E00" w:rsidRPr="00834920">
        <w:t xml:space="preserve"> </w:t>
      </w:r>
      <w:r w:rsidRPr="00834920">
        <w:t>Individual Provider Mapping</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170"/>
        <w:gridCol w:w="1620"/>
        <w:gridCol w:w="1800"/>
        <w:gridCol w:w="1080"/>
        <w:gridCol w:w="990"/>
        <w:gridCol w:w="1620"/>
      </w:tblGrid>
      <w:tr w:rsidR="00D563EA" w:rsidRPr="00834920" w14:paraId="40C23AD2" w14:textId="77777777" w:rsidTr="00B075CB">
        <w:trPr>
          <w:tblHeader/>
        </w:trPr>
        <w:tc>
          <w:tcPr>
            <w:tcW w:w="1278" w:type="dxa"/>
            <w:shd w:val="clear" w:color="auto" w:fill="E0E0E0"/>
          </w:tcPr>
          <w:p w14:paraId="51A4CD87" w14:textId="77777777" w:rsidR="00D563EA" w:rsidRPr="00834920" w:rsidRDefault="00D563EA" w:rsidP="004E6153">
            <w:pPr>
              <w:pStyle w:val="TableEntryHeader"/>
            </w:pPr>
            <w:proofErr w:type="spellStart"/>
            <w:r w:rsidRPr="00834920">
              <w:t>HPD</w:t>
            </w:r>
            <w:proofErr w:type="spellEnd"/>
            <w:r w:rsidRPr="00834920">
              <w:t xml:space="preserve"> Concept</w:t>
            </w:r>
          </w:p>
        </w:tc>
        <w:tc>
          <w:tcPr>
            <w:tcW w:w="1170" w:type="dxa"/>
            <w:shd w:val="clear" w:color="auto" w:fill="E0E0E0"/>
          </w:tcPr>
          <w:p w14:paraId="3A6D89C3" w14:textId="77777777" w:rsidR="00D563EA" w:rsidRPr="00834920" w:rsidRDefault="00D563EA" w:rsidP="004E6153">
            <w:pPr>
              <w:pStyle w:val="TableEntryHeader"/>
            </w:pPr>
            <w:r w:rsidRPr="00834920">
              <w:t>LDAP Syntax</w:t>
            </w:r>
          </w:p>
        </w:tc>
        <w:tc>
          <w:tcPr>
            <w:tcW w:w="1620" w:type="dxa"/>
            <w:shd w:val="clear" w:color="auto" w:fill="E0E0E0"/>
          </w:tcPr>
          <w:p w14:paraId="174ACFE4" w14:textId="77777777" w:rsidR="00D563EA" w:rsidRPr="00834920" w:rsidRDefault="00D563EA" w:rsidP="004E6153">
            <w:pPr>
              <w:pStyle w:val="TableEntryHeader"/>
            </w:pPr>
            <w:r w:rsidRPr="00834920">
              <w:t>Object Class</w:t>
            </w:r>
          </w:p>
        </w:tc>
        <w:tc>
          <w:tcPr>
            <w:tcW w:w="1800" w:type="dxa"/>
            <w:shd w:val="clear" w:color="auto" w:fill="E0E0E0"/>
          </w:tcPr>
          <w:p w14:paraId="2C160D56" w14:textId="77777777" w:rsidR="00D563EA" w:rsidRPr="00834920" w:rsidRDefault="00D563EA" w:rsidP="004E6153">
            <w:pPr>
              <w:pStyle w:val="TableEntryHeader"/>
            </w:pPr>
            <w:r w:rsidRPr="00834920">
              <w:t xml:space="preserve">Attribute within Object Class </w:t>
            </w:r>
          </w:p>
        </w:tc>
        <w:tc>
          <w:tcPr>
            <w:tcW w:w="1080" w:type="dxa"/>
            <w:shd w:val="clear" w:color="auto" w:fill="E0E0E0"/>
          </w:tcPr>
          <w:p w14:paraId="650A55DC" w14:textId="77777777" w:rsidR="00D563EA" w:rsidRPr="00834920" w:rsidRDefault="00D563EA" w:rsidP="004E6153">
            <w:pPr>
              <w:pStyle w:val="TableEntryHeader"/>
            </w:pPr>
            <w:r w:rsidRPr="00834920">
              <w:t>Single/Multi Valued</w:t>
            </w:r>
          </w:p>
        </w:tc>
        <w:tc>
          <w:tcPr>
            <w:tcW w:w="990" w:type="dxa"/>
            <w:shd w:val="clear" w:color="auto" w:fill="E0E0E0"/>
          </w:tcPr>
          <w:p w14:paraId="588CCCE9" w14:textId="77777777" w:rsidR="00D563EA" w:rsidRPr="00834920" w:rsidRDefault="00890B82" w:rsidP="004E6153">
            <w:pPr>
              <w:pStyle w:val="TableEntryHeader"/>
            </w:pPr>
            <w:r w:rsidRPr="00834920">
              <w:t>Optionality</w:t>
            </w:r>
          </w:p>
        </w:tc>
        <w:tc>
          <w:tcPr>
            <w:tcW w:w="1620" w:type="dxa"/>
            <w:shd w:val="clear" w:color="auto" w:fill="E0E0E0"/>
          </w:tcPr>
          <w:p w14:paraId="2C9DE761" w14:textId="77777777" w:rsidR="00D563EA" w:rsidRPr="00834920" w:rsidRDefault="00D563EA" w:rsidP="004E6153">
            <w:pPr>
              <w:pStyle w:val="TableEntryHeader"/>
            </w:pPr>
            <w:r w:rsidRPr="00834920">
              <w:t>Comments</w:t>
            </w:r>
          </w:p>
        </w:tc>
      </w:tr>
      <w:tr w:rsidR="00D563EA" w:rsidRPr="00834920" w14:paraId="35D00CF6" w14:textId="77777777" w:rsidTr="00B075CB">
        <w:trPr>
          <w:cantSplit/>
        </w:trPr>
        <w:tc>
          <w:tcPr>
            <w:tcW w:w="1278" w:type="dxa"/>
          </w:tcPr>
          <w:p w14:paraId="7657682C" w14:textId="77777777" w:rsidR="00D563EA" w:rsidRPr="00834920" w:rsidRDefault="00D563EA" w:rsidP="005D30EF">
            <w:pPr>
              <w:pStyle w:val="TableEntry"/>
              <w:rPr>
                <w:rFonts w:cs="Arial"/>
              </w:rPr>
            </w:pPr>
            <w:r w:rsidRPr="00834920">
              <w:rPr>
                <w:rFonts w:cs="Arial"/>
              </w:rPr>
              <w:t xml:space="preserve">Unique Entry Identifier </w:t>
            </w:r>
          </w:p>
        </w:tc>
        <w:tc>
          <w:tcPr>
            <w:tcW w:w="1170" w:type="dxa"/>
          </w:tcPr>
          <w:p w14:paraId="124450AE" w14:textId="77777777" w:rsidR="00D563EA" w:rsidRPr="00834920" w:rsidRDefault="00D563EA" w:rsidP="005D30EF">
            <w:pPr>
              <w:pStyle w:val="TableEntry"/>
            </w:pPr>
            <w:r w:rsidRPr="00834920">
              <w:t>String</w:t>
            </w:r>
          </w:p>
        </w:tc>
        <w:tc>
          <w:tcPr>
            <w:tcW w:w="1620" w:type="dxa"/>
          </w:tcPr>
          <w:p w14:paraId="61D7DDE1" w14:textId="77777777" w:rsidR="00D563EA" w:rsidRPr="00834920" w:rsidRDefault="00D563EA" w:rsidP="005D30EF">
            <w:pPr>
              <w:pStyle w:val="TableEntry"/>
            </w:pPr>
            <w:proofErr w:type="spellStart"/>
            <w:r w:rsidRPr="00834920">
              <w:t>inetOrgPerson</w:t>
            </w:r>
            <w:proofErr w:type="spellEnd"/>
          </w:p>
        </w:tc>
        <w:tc>
          <w:tcPr>
            <w:tcW w:w="1800" w:type="dxa"/>
          </w:tcPr>
          <w:p w14:paraId="3167E332" w14:textId="77777777" w:rsidR="00D563EA" w:rsidRPr="00834920" w:rsidRDefault="006B6E3F" w:rsidP="005D30EF">
            <w:pPr>
              <w:pStyle w:val="TableEntry"/>
            </w:pPr>
            <w:proofErr w:type="spellStart"/>
            <w:r w:rsidRPr="00834920">
              <w:t>u</w:t>
            </w:r>
            <w:r w:rsidR="00D563EA" w:rsidRPr="00834920">
              <w:t>id</w:t>
            </w:r>
            <w:proofErr w:type="spellEnd"/>
          </w:p>
        </w:tc>
        <w:tc>
          <w:tcPr>
            <w:tcW w:w="1080" w:type="dxa"/>
          </w:tcPr>
          <w:p w14:paraId="7983C290" w14:textId="77777777" w:rsidR="00D563EA" w:rsidRPr="00834920" w:rsidRDefault="00D563EA" w:rsidP="005D30EF">
            <w:pPr>
              <w:pStyle w:val="TableEntry"/>
            </w:pPr>
            <w:r w:rsidRPr="00834920">
              <w:t>S</w:t>
            </w:r>
          </w:p>
        </w:tc>
        <w:tc>
          <w:tcPr>
            <w:tcW w:w="990" w:type="dxa"/>
          </w:tcPr>
          <w:p w14:paraId="4ECC0081" w14:textId="77777777" w:rsidR="00D563EA" w:rsidRPr="00834920" w:rsidRDefault="00D563EA" w:rsidP="005D30EF">
            <w:pPr>
              <w:pStyle w:val="TableEntry"/>
            </w:pPr>
            <w:r w:rsidRPr="00834920">
              <w:t>R</w:t>
            </w:r>
          </w:p>
        </w:tc>
        <w:tc>
          <w:tcPr>
            <w:tcW w:w="1620" w:type="dxa"/>
          </w:tcPr>
          <w:p w14:paraId="033C27D0" w14:textId="77777777" w:rsidR="00D563EA" w:rsidRPr="00834920" w:rsidRDefault="00D65B71" w:rsidP="006923D9">
            <w:pPr>
              <w:pStyle w:val="TableEntry"/>
            </w:pPr>
            <w:proofErr w:type="spellStart"/>
            <w:r w:rsidRPr="00834920">
              <w:t>RDN</w:t>
            </w:r>
            <w:proofErr w:type="spellEnd"/>
            <w:r w:rsidRPr="00834920">
              <w:t xml:space="preserve"> Format as defined by ISO 21</w:t>
            </w:r>
            <w:r w:rsidR="00D44AB5" w:rsidRPr="00834920">
              <w:t>0</w:t>
            </w:r>
            <w:r w:rsidRPr="00834920">
              <w:t xml:space="preserve">91 </w:t>
            </w:r>
            <w:r w:rsidR="00DF173E" w:rsidRPr="00834920">
              <w:t>Section</w:t>
            </w:r>
            <w:r w:rsidRPr="00834920">
              <w:t xml:space="preserve"> 9.2 (Issuing Authority </w:t>
            </w:r>
            <w:proofErr w:type="spellStart"/>
            <w:r w:rsidRPr="00834920">
              <w:t>Name:ID</w:t>
            </w:r>
            <w:proofErr w:type="spellEnd"/>
            <w:r w:rsidRPr="00834920">
              <w:t>)</w:t>
            </w:r>
          </w:p>
        </w:tc>
      </w:tr>
      <w:tr w:rsidR="00D65B71" w:rsidRPr="00834920" w14:paraId="34A90A1D" w14:textId="77777777" w:rsidTr="00B075CB">
        <w:trPr>
          <w:cantSplit/>
        </w:trPr>
        <w:tc>
          <w:tcPr>
            <w:tcW w:w="1278" w:type="dxa"/>
          </w:tcPr>
          <w:p w14:paraId="098E0E44" w14:textId="77777777" w:rsidR="00D65B71" w:rsidRPr="00834920" w:rsidRDefault="00D65B71" w:rsidP="00ED53D2">
            <w:pPr>
              <w:pStyle w:val="TableEntry"/>
              <w:rPr>
                <w:rFonts w:cs="Arial"/>
              </w:rPr>
            </w:pPr>
            <w:r w:rsidRPr="00834920">
              <w:rPr>
                <w:rFonts w:cs="Arial"/>
              </w:rPr>
              <w:t>Provider “Identifiers”</w:t>
            </w:r>
          </w:p>
        </w:tc>
        <w:tc>
          <w:tcPr>
            <w:tcW w:w="1170" w:type="dxa"/>
          </w:tcPr>
          <w:p w14:paraId="29C60977" w14:textId="77777777" w:rsidR="00D65B71" w:rsidRPr="00834920" w:rsidRDefault="00D65B71" w:rsidP="00ED53D2">
            <w:pPr>
              <w:pStyle w:val="TableEntry"/>
            </w:pPr>
            <w:r w:rsidRPr="00834920">
              <w:t>String</w:t>
            </w:r>
          </w:p>
        </w:tc>
        <w:tc>
          <w:tcPr>
            <w:tcW w:w="1620" w:type="dxa"/>
          </w:tcPr>
          <w:p w14:paraId="2D65EE00" w14:textId="77777777" w:rsidR="00D65B71" w:rsidRPr="00834920" w:rsidRDefault="00D65B71" w:rsidP="00ED53D2">
            <w:pPr>
              <w:pStyle w:val="TableEntry"/>
            </w:pPr>
            <w:proofErr w:type="spellStart"/>
            <w:r w:rsidRPr="00834920">
              <w:t>HCProfessional</w:t>
            </w:r>
            <w:proofErr w:type="spellEnd"/>
          </w:p>
        </w:tc>
        <w:tc>
          <w:tcPr>
            <w:tcW w:w="1800" w:type="dxa"/>
          </w:tcPr>
          <w:p w14:paraId="3A6852B0" w14:textId="77777777" w:rsidR="00D65B71" w:rsidRPr="00834920" w:rsidRDefault="00D65B71" w:rsidP="00ED53D2">
            <w:pPr>
              <w:pStyle w:val="TableEntry"/>
            </w:pPr>
            <w:proofErr w:type="spellStart"/>
            <w:r w:rsidRPr="00834920">
              <w:t>hcIdentifier</w:t>
            </w:r>
            <w:proofErr w:type="spellEnd"/>
          </w:p>
        </w:tc>
        <w:tc>
          <w:tcPr>
            <w:tcW w:w="1080" w:type="dxa"/>
          </w:tcPr>
          <w:p w14:paraId="4F38F7DD" w14:textId="77777777" w:rsidR="00D65B71" w:rsidRPr="00834920" w:rsidRDefault="00D65B71" w:rsidP="00ED53D2">
            <w:pPr>
              <w:pStyle w:val="TableEntry"/>
            </w:pPr>
            <w:r w:rsidRPr="00834920">
              <w:t>M</w:t>
            </w:r>
          </w:p>
        </w:tc>
        <w:tc>
          <w:tcPr>
            <w:tcW w:w="990" w:type="dxa"/>
          </w:tcPr>
          <w:p w14:paraId="5789AF87" w14:textId="77777777" w:rsidR="00D65B71" w:rsidRPr="00834920" w:rsidRDefault="00D65B71" w:rsidP="00ED53D2">
            <w:pPr>
              <w:pStyle w:val="TableEntry"/>
            </w:pPr>
            <w:r w:rsidRPr="00834920">
              <w:t>R</w:t>
            </w:r>
          </w:p>
        </w:tc>
        <w:tc>
          <w:tcPr>
            <w:tcW w:w="1620" w:type="dxa"/>
          </w:tcPr>
          <w:p w14:paraId="581FAA81" w14:textId="77777777" w:rsidR="00D65B71" w:rsidRPr="00834920" w:rsidRDefault="00D65B71" w:rsidP="006923D9">
            <w:pPr>
              <w:pStyle w:val="TableEntry"/>
            </w:pPr>
            <w:r w:rsidRPr="00834920">
              <w:t>Format as defined by ISO 21</w:t>
            </w:r>
            <w:r w:rsidR="00D44AB5" w:rsidRPr="00834920">
              <w:t>0</w:t>
            </w:r>
            <w:r w:rsidRPr="00834920">
              <w:t xml:space="preserve">91 (Issuing </w:t>
            </w:r>
            <w:proofErr w:type="spellStart"/>
            <w:r w:rsidRPr="00834920">
              <w:t>Authority:Type:ID:Status</w:t>
            </w:r>
            <w:proofErr w:type="spellEnd"/>
            <w:r w:rsidRPr="00834920">
              <w:t>)</w:t>
            </w:r>
          </w:p>
          <w:p w14:paraId="51DCF63F" w14:textId="77777777" w:rsidR="00C236CD" w:rsidRPr="00834920" w:rsidRDefault="00C236CD" w:rsidP="006923D9">
            <w:pPr>
              <w:pStyle w:val="TableEntry"/>
            </w:pPr>
            <w:r w:rsidRPr="00834920">
              <w:t>Type values will be defined by national or regional organizations</w:t>
            </w:r>
            <w:r w:rsidR="001B53DE" w:rsidRPr="00834920">
              <w:t xml:space="preserve">. </w:t>
            </w:r>
          </w:p>
          <w:p w14:paraId="24DFB17F" w14:textId="77777777" w:rsidR="000A12B6" w:rsidRPr="00834920" w:rsidRDefault="000A12B6" w:rsidP="006923D9">
            <w:pPr>
              <w:pStyle w:val="TableEntry"/>
            </w:pPr>
            <w:r w:rsidRPr="00834920">
              <w:t xml:space="preserve">Status is defined in </w:t>
            </w:r>
            <w:r w:rsidR="00DF173E" w:rsidRPr="00834920">
              <w:t>Section</w:t>
            </w:r>
            <w:r w:rsidRPr="00834920">
              <w:t xml:space="preserve"> 3.</w:t>
            </w:r>
            <w:r w:rsidR="00062ACD" w:rsidRPr="00834920">
              <w:t>58</w:t>
            </w:r>
            <w:r w:rsidRPr="00834920">
              <w:t>.4.1.2.3</w:t>
            </w:r>
          </w:p>
        </w:tc>
      </w:tr>
      <w:tr w:rsidR="00D65B71" w:rsidRPr="00834920" w14:paraId="586FBAD8" w14:textId="77777777" w:rsidTr="00B075CB">
        <w:trPr>
          <w:cantSplit/>
        </w:trPr>
        <w:tc>
          <w:tcPr>
            <w:tcW w:w="1278" w:type="dxa"/>
          </w:tcPr>
          <w:p w14:paraId="53F5BE1F" w14:textId="77777777" w:rsidR="00D65B71" w:rsidRPr="00834920" w:rsidRDefault="00D65B71" w:rsidP="005D30EF">
            <w:pPr>
              <w:pStyle w:val="TableEntry"/>
              <w:rPr>
                <w:rFonts w:cs="Arial"/>
              </w:rPr>
            </w:pPr>
            <w:r w:rsidRPr="00834920">
              <w:rPr>
                <w:rFonts w:cs="Arial"/>
              </w:rPr>
              <w:lastRenderedPageBreak/>
              <w:t>Provider Type</w:t>
            </w:r>
          </w:p>
        </w:tc>
        <w:tc>
          <w:tcPr>
            <w:tcW w:w="1170" w:type="dxa"/>
          </w:tcPr>
          <w:p w14:paraId="158B7EF6" w14:textId="77777777" w:rsidR="00D65B71" w:rsidRPr="00834920" w:rsidRDefault="00D65B71" w:rsidP="005D30EF">
            <w:pPr>
              <w:pStyle w:val="TableEntry"/>
            </w:pPr>
            <w:r w:rsidRPr="00834920">
              <w:t>String</w:t>
            </w:r>
          </w:p>
        </w:tc>
        <w:tc>
          <w:tcPr>
            <w:tcW w:w="1620" w:type="dxa"/>
          </w:tcPr>
          <w:p w14:paraId="239252B9" w14:textId="77777777" w:rsidR="00D65B71" w:rsidRPr="00834920" w:rsidRDefault="00D65B71" w:rsidP="005D30EF">
            <w:pPr>
              <w:pStyle w:val="TableEntry"/>
            </w:pPr>
            <w:proofErr w:type="spellStart"/>
            <w:r w:rsidRPr="00834920">
              <w:t>HCProfessional</w:t>
            </w:r>
            <w:proofErr w:type="spellEnd"/>
          </w:p>
        </w:tc>
        <w:tc>
          <w:tcPr>
            <w:tcW w:w="1800" w:type="dxa"/>
          </w:tcPr>
          <w:p w14:paraId="3F7C5541" w14:textId="77777777" w:rsidR="00D65B71" w:rsidRPr="00834920" w:rsidRDefault="00D65B71" w:rsidP="005D30EF">
            <w:pPr>
              <w:pStyle w:val="TableEntry"/>
            </w:pPr>
            <w:proofErr w:type="spellStart"/>
            <w:r w:rsidRPr="00834920">
              <w:t>hcProfession</w:t>
            </w:r>
            <w:proofErr w:type="spellEnd"/>
          </w:p>
        </w:tc>
        <w:tc>
          <w:tcPr>
            <w:tcW w:w="1080" w:type="dxa"/>
          </w:tcPr>
          <w:p w14:paraId="1FDF747C" w14:textId="77777777" w:rsidR="00D65B71" w:rsidRPr="00834920" w:rsidRDefault="00D65B71" w:rsidP="005D30EF">
            <w:pPr>
              <w:pStyle w:val="TableEntry"/>
            </w:pPr>
            <w:r w:rsidRPr="00834920">
              <w:t>M</w:t>
            </w:r>
          </w:p>
        </w:tc>
        <w:tc>
          <w:tcPr>
            <w:tcW w:w="990" w:type="dxa"/>
          </w:tcPr>
          <w:p w14:paraId="5A8472AA" w14:textId="77777777" w:rsidR="00D65B71" w:rsidRPr="00834920" w:rsidRDefault="00D65B71" w:rsidP="005D30EF">
            <w:pPr>
              <w:pStyle w:val="TableEntry"/>
            </w:pPr>
            <w:r w:rsidRPr="00834920">
              <w:t>R</w:t>
            </w:r>
          </w:p>
        </w:tc>
        <w:tc>
          <w:tcPr>
            <w:tcW w:w="1620" w:type="dxa"/>
          </w:tcPr>
          <w:p w14:paraId="262FD7C0" w14:textId="77777777" w:rsidR="003B0BD7" w:rsidRPr="00834920" w:rsidRDefault="003B0BD7" w:rsidP="00EE6173">
            <w:pPr>
              <w:pStyle w:val="TableEntry"/>
            </w:pPr>
            <w:r w:rsidRPr="00834920">
              <w:t xml:space="preserve">The values </w:t>
            </w:r>
            <w:r w:rsidR="006923D9" w:rsidRPr="00834920">
              <w:t xml:space="preserve">will be defined </w:t>
            </w:r>
            <w:r w:rsidRPr="00834920">
              <w:t>by</w:t>
            </w:r>
            <w:r w:rsidR="00DE1C8C" w:rsidRPr="00834920">
              <w:t xml:space="preserve"> </w:t>
            </w:r>
            <w:r w:rsidRPr="00834920">
              <w:t>national or regional organizations</w:t>
            </w:r>
            <w:r w:rsidR="001B53DE" w:rsidRPr="00834920">
              <w:t xml:space="preserve">. </w:t>
            </w:r>
            <w:r w:rsidRPr="00834920">
              <w:t>An example of possible</w:t>
            </w:r>
            <w:r w:rsidR="006923D9" w:rsidRPr="00834920">
              <w:t xml:space="preserve"> t</w:t>
            </w:r>
            <w:r w:rsidRPr="00834920">
              <w:t xml:space="preserve">ypes is the list of </w:t>
            </w:r>
            <w:r w:rsidR="006923D9" w:rsidRPr="00834920">
              <w:t>Individuals or Groups</w:t>
            </w:r>
            <w:r w:rsidRPr="00834920">
              <w:t xml:space="preserve"> Values from the </w:t>
            </w:r>
            <w:r w:rsidRPr="002B15A9">
              <w:t>Healthcare Provider Taxonomy Published by the American Medical Association twice a year</w:t>
            </w:r>
            <w:r w:rsidR="001B53DE" w:rsidRPr="002B15A9">
              <w:t xml:space="preserve">. </w:t>
            </w:r>
            <w:r w:rsidRPr="002B15A9">
              <w:t>An example of this document can be found at the following r</w:t>
            </w:r>
            <w:r w:rsidRPr="00834920">
              <w:t>eference URL: http://www.adldata.com/Downloads/Glossaries/taxonomy_80.pdf</w:t>
            </w:r>
            <w:r w:rsidR="001B53DE" w:rsidRPr="00834920">
              <w:t xml:space="preserve">. </w:t>
            </w:r>
          </w:p>
          <w:p w14:paraId="14749B1F" w14:textId="77777777" w:rsidR="00BE7ABA" w:rsidRPr="00834920" w:rsidRDefault="00BE7ABA" w:rsidP="00EE6173">
            <w:pPr>
              <w:pStyle w:val="TableEntry"/>
            </w:pPr>
            <w:r w:rsidRPr="00834920">
              <w:t>Encoding is based on ISO 21091. Additionally, it adds an optional 4th component for the code’s display name: (Issuing Authority: Code System: Code: Code Display Name).</w:t>
            </w:r>
          </w:p>
        </w:tc>
      </w:tr>
      <w:tr w:rsidR="00D65B71" w:rsidRPr="00834920" w14:paraId="3A08A0BC" w14:textId="77777777" w:rsidTr="00B075CB">
        <w:trPr>
          <w:cantSplit/>
        </w:trPr>
        <w:tc>
          <w:tcPr>
            <w:tcW w:w="1278" w:type="dxa"/>
          </w:tcPr>
          <w:p w14:paraId="515FCE5A" w14:textId="77777777" w:rsidR="00D65B71" w:rsidRPr="00834920" w:rsidRDefault="00D65B71" w:rsidP="005D30EF">
            <w:pPr>
              <w:pStyle w:val="TableEntry"/>
              <w:rPr>
                <w:rFonts w:cs="Arial"/>
              </w:rPr>
            </w:pPr>
            <w:r w:rsidRPr="00834920">
              <w:rPr>
                <w:rFonts w:cs="Arial"/>
              </w:rPr>
              <w:t>Provider Type description</w:t>
            </w:r>
          </w:p>
        </w:tc>
        <w:tc>
          <w:tcPr>
            <w:tcW w:w="1170" w:type="dxa"/>
          </w:tcPr>
          <w:p w14:paraId="637C4363" w14:textId="77777777" w:rsidR="00D65B71" w:rsidRPr="00834920" w:rsidRDefault="00D65B71" w:rsidP="005D30EF">
            <w:pPr>
              <w:pStyle w:val="TableEntry"/>
            </w:pPr>
            <w:r w:rsidRPr="00834920">
              <w:t>String</w:t>
            </w:r>
          </w:p>
        </w:tc>
        <w:tc>
          <w:tcPr>
            <w:tcW w:w="1620" w:type="dxa"/>
          </w:tcPr>
          <w:p w14:paraId="31320E00" w14:textId="77777777" w:rsidR="00D65B71" w:rsidRPr="00834920" w:rsidRDefault="00D65B71" w:rsidP="005D30EF">
            <w:pPr>
              <w:pStyle w:val="TableEntry"/>
            </w:pPr>
            <w:proofErr w:type="spellStart"/>
            <w:r w:rsidRPr="00834920">
              <w:t>inetOrgPerson</w:t>
            </w:r>
            <w:proofErr w:type="spellEnd"/>
          </w:p>
        </w:tc>
        <w:tc>
          <w:tcPr>
            <w:tcW w:w="1800" w:type="dxa"/>
          </w:tcPr>
          <w:p w14:paraId="684FD217" w14:textId="77777777" w:rsidR="00D65B71" w:rsidRPr="00834920" w:rsidRDefault="006B6E3F" w:rsidP="005D30EF">
            <w:pPr>
              <w:pStyle w:val="TableEntry"/>
            </w:pPr>
            <w:r w:rsidRPr="00834920">
              <w:t>d</w:t>
            </w:r>
            <w:r w:rsidR="00D65B71" w:rsidRPr="00834920">
              <w:t>escription</w:t>
            </w:r>
          </w:p>
        </w:tc>
        <w:tc>
          <w:tcPr>
            <w:tcW w:w="1080" w:type="dxa"/>
          </w:tcPr>
          <w:p w14:paraId="593BB01E" w14:textId="77777777" w:rsidR="00D65B71" w:rsidRPr="00834920" w:rsidRDefault="00A81F93" w:rsidP="005D30EF">
            <w:pPr>
              <w:pStyle w:val="TableEntry"/>
            </w:pPr>
            <w:r w:rsidRPr="00834920">
              <w:t>M</w:t>
            </w:r>
          </w:p>
        </w:tc>
        <w:tc>
          <w:tcPr>
            <w:tcW w:w="990" w:type="dxa"/>
          </w:tcPr>
          <w:p w14:paraId="61E06116" w14:textId="77777777" w:rsidR="00D65B71" w:rsidRPr="00834920" w:rsidRDefault="00BE7ABA" w:rsidP="005D30EF">
            <w:pPr>
              <w:pStyle w:val="TableEntry"/>
            </w:pPr>
            <w:r w:rsidRPr="00834920">
              <w:t>T</w:t>
            </w:r>
          </w:p>
        </w:tc>
        <w:tc>
          <w:tcPr>
            <w:tcW w:w="1620" w:type="dxa"/>
          </w:tcPr>
          <w:p w14:paraId="77F9824C" w14:textId="77777777" w:rsidR="00D65B71" w:rsidRPr="00834920" w:rsidRDefault="00BE7ABA" w:rsidP="006923D9">
            <w:pPr>
              <w:pStyle w:val="TableEntry"/>
            </w:pPr>
            <w:r w:rsidRPr="00834920">
              <w:t xml:space="preserve">This </w:t>
            </w:r>
            <w:proofErr w:type="spellStart"/>
            <w:r w:rsidRPr="00834920">
              <w:t>HPD</w:t>
            </w:r>
            <w:proofErr w:type="spellEnd"/>
            <w:r w:rsidRPr="00834920">
              <w:t xml:space="preserve"> concept has been retired. Use the Code Display Name in the Provider Type instead.</w:t>
            </w:r>
          </w:p>
        </w:tc>
      </w:tr>
      <w:tr w:rsidR="00D65B71" w:rsidRPr="00834920" w14:paraId="1D006617" w14:textId="77777777" w:rsidTr="00B075CB">
        <w:trPr>
          <w:cantSplit/>
        </w:trPr>
        <w:tc>
          <w:tcPr>
            <w:tcW w:w="1278" w:type="dxa"/>
          </w:tcPr>
          <w:p w14:paraId="780B2156" w14:textId="77777777" w:rsidR="00D65B71" w:rsidRPr="00834920" w:rsidRDefault="00D65B71" w:rsidP="005D30EF">
            <w:pPr>
              <w:pStyle w:val="TableEntry"/>
              <w:rPr>
                <w:rFonts w:cs="Arial"/>
              </w:rPr>
            </w:pPr>
            <w:r w:rsidRPr="00834920">
              <w:rPr>
                <w:rFonts w:cs="Arial"/>
              </w:rPr>
              <w:t>Provider Status</w:t>
            </w:r>
          </w:p>
        </w:tc>
        <w:tc>
          <w:tcPr>
            <w:tcW w:w="1170" w:type="dxa"/>
          </w:tcPr>
          <w:p w14:paraId="5E0AE6A9" w14:textId="77777777" w:rsidR="00D65B71" w:rsidRPr="00834920" w:rsidRDefault="00D65B71" w:rsidP="005D30EF">
            <w:pPr>
              <w:pStyle w:val="TableEntry"/>
            </w:pPr>
            <w:r w:rsidRPr="00834920">
              <w:t xml:space="preserve">String </w:t>
            </w:r>
          </w:p>
        </w:tc>
        <w:tc>
          <w:tcPr>
            <w:tcW w:w="1620" w:type="dxa"/>
          </w:tcPr>
          <w:p w14:paraId="633FDC80" w14:textId="77777777" w:rsidR="00D65B71" w:rsidRPr="00834920" w:rsidRDefault="00D65B71" w:rsidP="005D30EF">
            <w:pPr>
              <w:pStyle w:val="TableEntry"/>
            </w:pPr>
            <w:proofErr w:type="spellStart"/>
            <w:r w:rsidRPr="00834920">
              <w:t>HPDProvider</w:t>
            </w:r>
            <w:proofErr w:type="spellEnd"/>
          </w:p>
        </w:tc>
        <w:tc>
          <w:tcPr>
            <w:tcW w:w="1800" w:type="dxa"/>
          </w:tcPr>
          <w:p w14:paraId="23FB050D" w14:textId="77777777" w:rsidR="00D65B71" w:rsidRPr="00834920" w:rsidRDefault="00D65B71" w:rsidP="005D30EF">
            <w:pPr>
              <w:pStyle w:val="TableEntry"/>
            </w:pPr>
            <w:proofErr w:type="spellStart"/>
            <w:r w:rsidRPr="00834920">
              <w:t>hpdProviderStatus</w:t>
            </w:r>
            <w:proofErr w:type="spellEnd"/>
          </w:p>
        </w:tc>
        <w:tc>
          <w:tcPr>
            <w:tcW w:w="1080" w:type="dxa"/>
          </w:tcPr>
          <w:p w14:paraId="6FFD826F" w14:textId="77777777" w:rsidR="00D65B71" w:rsidRPr="00834920" w:rsidRDefault="00D65B71" w:rsidP="005D30EF">
            <w:pPr>
              <w:pStyle w:val="TableEntry"/>
            </w:pPr>
            <w:r w:rsidRPr="00834920">
              <w:t>S</w:t>
            </w:r>
          </w:p>
        </w:tc>
        <w:tc>
          <w:tcPr>
            <w:tcW w:w="990" w:type="dxa"/>
          </w:tcPr>
          <w:p w14:paraId="6B81DDCC" w14:textId="77777777" w:rsidR="00D65B71" w:rsidRPr="00834920" w:rsidRDefault="00D65B71" w:rsidP="005D30EF">
            <w:pPr>
              <w:pStyle w:val="TableEntry"/>
            </w:pPr>
            <w:r w:rsidRPr="00834920">
              <w:t>O</w:t>
            </w:r>
          </w:p>
        </w:tc>
        <w:tc>
          <w:tcPr>
            <w:tcW w:w="1620" w:type="dxa"/>
          </w:tcPr>
          <w:p w14:paraId="7026D683" w14:textId="77777777" w:rsidR="00D65B71" w:rsidRPr="00834920" w:rsidRDefault="00890B82" w:rsidP="000E3C0B">
            <w:pPr>
              <w:pStyle w:val="TableEntry"/>
            </w:pPr>
            <w:r w:rsidRPr="00834920">
              <w:t xml:space="preserve">Values found in </w:t>
            </w:r>
            <w:r w:rsidR="00256931" w:rsidRPr="00834920">
              <w:t>Table</w:t>
            </w:r>
            <w:r w:rsidRPr="00834920">
              <w:t xml:space="preserve"> 3.</w:t>
            </w:r>
            <w:r w:rsidR="000829D8" w:rsidRPr="00834920">
              <w:t>58</w:t>
            </w:r>
            <w:r w:rsidRPr="00834920">
              <w:t xml:space="preserve">.4.1.2.3-1 </w:t>
            </w:r>
          </w:p>
        </w:tc>
      </w:tr>
      <w:tr w:rsidR="00D65B71" w:rsidRPr="00834920" w14:paraId="627BE617" w14:textId="77777777" w:rsidTr="00B075CB">
        <w:trPr>
          <w:cantSplit/>
        </w:trPr>
        <w:tc>
          <w:tcPr>
            <w:tcW w:w="1278" w:type="dxa"/>
          </w:tcPr>
          <w:p w14:paraId="335935A1" w14:textId="77777777" w:rsidR="00D65B71" w:rsidRPr="00834920" w:rsidRDefault="00D65B71" w:rsidP="005D30EF">
            <w:pPr>
              <w:pStyle w:val="TableEntry"/>
              <w:rPr>
                <w:rFonts w:cs="Arial"/>
              </w:rPr>
            </w:pPr>
            <w:r w:rsidRPr="00834920">
              <w:rPr>
                <w:rFonts w:cs="Arial"/>
              </w:rPr>
              <w:lastRenderedPageBreak/>
              <w:t>Provider Primary Name</w:t>
            </w:r>
          </w:p>
        </w:tc>
        <w:tc>
          <w:tcPr>
            <w:tcW w:w="1170" w:type="dxa"/>
          </w:tcPr>
          <w:p w14:paraId="006B40F3" w14:textId="77777777" w:rsidR="00D65B71" w:rsidRPr="00834920" w:rsidRDefault="00D65B71" w:rsidP="005D30EF">
            <w:pPr>
              <w:pStyle w:val="TableEntry"/>
            </w:pPr>
            <w:r w:rsidRPr="00834920">
              <w:t>String</w:t>
            </w:r>
          </w:p>
        </w:tc>
        <w:tc>
          <w:tcPr>
            <w:tcW w:w="1620" w:type="dxa"/>
          </w:tcPr>
          <w:p w14:paraId="2DA76D7D" w14:textId="77777777" w:rsidR="00D65B71" w:rsidRPr="00834920" w:rsidRDefault="00D65B71" w:rsidP="005D30EF">
            <w:pPr>
              <w:pStyle w:val="TableEntry"/>
            </w:pPr>
            <w:proofErr w:type="spellStart"/>
            <w:r w:rsidRPr="00834920">
              <w:t>inetOrgPerson</w:t>
            </w:r>
            <w:proofErr w:type="spellEnd"/>
          </w:p>
        </w:tc>
        <w:tc>
          <w:tcPr>
            <w:tcW w:w="1800" w:type="dxa"/>
          </w:tcPr>
          <w:p w14:paraId="0B202BA2" w14:textId="77777777" w:rsidR="00D65B71" w:rsidRPr="00834920" w:rsidRDefault="00D65B71" w:rsidP="005D30EF">
            <w:pPr>
              <w:pStyle w:val="TableEntry"/>
            </w:pPr>
            <w:proofErr w:type="spellStart"/>
            <w:r w:rsidRPr="00834920">
              <w:t>displayName</w:t>
            </w:r>
            <w:proofErr w:type="spellEnd"/>
            <w:r w:rsidRPr="00834920">
              <w:t xml:space="preserve"> </w:t>
            </w:r>
          </w:p>
        </w:tc>
        <w:tc>
          <w:tcPr>
            <w:tcW w:w="1080" w:type="dxa"/>
          </w:tcPr>
          <w:p w14:paraId="6C368EF3" w14:textId="77777777" w:rsidR="00D65B71" w:rsidRPr="00834920" w:rsidRDefault="00D65B71" w:rsidP="005D30EF">
            <w:pPr>
              <w:pStyle w:val="TableEntry"/>
            </w:pPr>
            <w:r w:rsidRPr="00834920">
              <w:t>S</w:t>
            </w:r>
          </w:p>
        </w:tc>
        <w:tc>
          <w:tcPr>
            <w:tcW w:w="990" w:type="dxa"/>
          </w:tcPr>
          <w:p w14:paraId="0416DF1A" w14:textId="77777777" w:rsidR="00D65B71" w:rsidRPr="00834920" w:rsidRDefault="00D65B71" w:rsidP="005D30EF">
            <w:pPr>
              <w:pStyle w:val="TableEntry"/>
            </w:pPr>
            <w:r w:rsidRPr="00834920">
              <w:t>R</w:t>
            </w:r>
          </w:p>
        </w:tc>
        <w:tc>
          <w:tcPr>
            <w:tcW w:w="1620" w:type="dxa"/>
          </w:tcPr>
          <w:p w14:paraId="7C79AA01" w14:textId="77777777" w:rsidR="00D65B71" w:rsidRPr="00834920" w:rsidRDefault="00C53359" w:rsidP="00910A94">
            <w:pPr>
              <w:pStyle w:val="TableEntry"/>
            </w:pPr>
            <w:bookmarkStart w:id="173" w:name="OLE_LINK8"/>
            <w:bookmarkStart w:id="174" w:name="OLE_LINK9"/>
            <w:r w:rsidRPr="00834920">
              <w:t>Use of language tag and HL7 Name Data Type (</w:t>
            </w:r>
            <w:proofErr w:type="spellStart"/>
            <w:r w:rsidRPr="00834920">
              <w:t>XCN</w:t>
            </w:r>
            <w:proofErr w:type="spellEnd"/>
            <w:r w:rsidR="00F77689" w:rsidRPr="00834920">
              <w:t xml:space="preserve">) as per </w:t>
            </w:r>
            <w:r w:rsidR="00910A94" w:rsidRPr="00834920">
              <w:t>ITI TF-2a:</w:t>
            </w:r>
            <w:r w:rsidR="00F77689" w:rsidRPr="00834920">
              <w:t xml:space="preserve">  3.24.5.2.3.1</w:t>
            </w:r>
            <w:bookmarkEnd w:id="173"/>
            <w:bookmarkEnd w:id="174"/>
          </w:p>
        </w:tc>
      </w:tr>
      <w:tr w:rsidR="00D65B71" w:rsidRPr="00834920" w14:paraId="477A5648" w14:textId="77777777" w:rsidTr="00B075CB">
        <w:trPr>
          <w:cantSplit/>
        </w:trPr>
        <w:tc>
          <w:tcPr>
            <w:tcW w:w="1278" w:type="dxa"/>
          </w:tcPr>
          <w:p w14:paraId="4636F8C4" w14:textId="77777777" w:rsidR="00D65B71" w:rsidRPr="00834920" w:rsidRDefault="00D65B71" w:rsidP="005D30EF">
            <w:pPr>
              <w:pStyle w:val="TableEntry"/>
              <w:rPr>
                <w:rFonts w:cs="Arial"/>
              </w:rPr>
            </w:pPr>
            <w:r w:rsidRPr="00834920">
              <w:rPr>
                <w:rFonts w:cs="Arial"/>
              </w:rPr>
              <w:t>Provider Title</w:t>
            </w:r>
          </w:p>
        </w:tc>
        <w:tc>
          <w:tcPr>
            <w:tcW w:w="1170" w:type="dxa"/>
          </w:tcPr>
          <w:p w14:paraId="45F24D12" w14:textId="77777777" w:rsidR="00D65B71" w:rsidRPr="00834920" w:rsidRDefault="00D65B71" w:rsidP="005D30EF">
            <w:pPr>
              <w:pStyle w:val="TableEntry"/>
            </w:pPr>
            <w:r w:rsidRPr="00834920">
              <w:t>String</w:t>
            </w:r>
          </w:p>
        </w:tc>
        <w:tc>
          <w:tcPr>
            <w:tcW w:w="1620" w:type="dxa"/>
          </w:tcPr>
          <w:p w14:paraId="7B838B85" w14:textId="77777777" w:rsidR="00D65B71" w:rsidRPr="00834920" w:rsidRDefault="00D65B71" w:rsidP="005D30EF">
            <w:pPr>
              <w:pStyle w:val="TableEntry"/>
            </w:pPr>
            <w:proofErr w:type="spellStart"/>
            <w:r w:rsidRPr="00834920">
              <w:t>inetOrgPerson</w:t>
            </w:r>
            <w:proofErr w:type="spellEnd"/>
          </w:p>
        </w:tc>
        <w:tc>
          <w:tcPr>
            <w:tcW w:w="1800" w:type="dxa"/>
          </w:tcPr>
          <w:p w14:paraId="008C614F" w14:textId="77777777" w:rsidR="00D65B71" w:rsidRPr="00834920" w:rsidRDefault="006B6E3F" w:rsidP="005D30EF">
            <w:pPr>
              <w:pStyle w:val="TableEntry"/>
            </w:pPr>
            <w:r w:rsidRPr="00834920">
              <w:t>t</w:t>
            </w:r>
            <w:r w:rsidR="00D65B71" w:rsidRPr="00834920">
              <w:t xml:space="preserve">itle </w:t>
            </w:r>
          </w:p>
        </w:tc>
        <w:tc>
          <w:tcPr>
            <w:tcW w:w="1080" w:type="dxa"/>
          </w:tcPr>
          <w:p w14:paraId="247DCE12" w14:textId="77777777" w:rsidR="00D65B71" w:rsidRPr="00834920" w:rsidRDefault="00D65B71" w:rsidP="005D30EF">
            <w:pPr>
              <w:pStyle w:val="TableEntry"/>
            </w:pPr>
            <w:r w:rsidRPr="00834920">
              <w:t>S</w:t>
            </w:r>
          </w:p>
        </w:tc>
        <w:tc>
          <w:tcPr>
            <w:tcW w:w="990" w:type="dxa"/>
          </w:tcPr>
          <w:p w14:paraId="09574F20" w14:textId="77777777" w:rsidR="00D65B71" w:rsidRPr="00834920" w:rsidRDefault="00D65B71" w:rsidP="005D30EF">
            <w:pPr>
              <w:pStyle w:val="TableEntry"/>
            </w:pPr>
            <w:r w:rsidRPr="00834920">
              <w:t>O</w:t>
            </w:r>
          </w:p>
        </w:tc>
        <w:tc>
          <w:tcPr>
            <w:tcW w:w="1620" w:type="dxa"/>
          </w:tcPr>
          <w:p w14:paraId="758341A5" w14:textId="77777777" w:rsidR="00D65B71" w:rsidRPr="00834920" w:rsidRDefault="00F77689" w:rsidP="00910A94">
            <w:pPr>
              <w:pStyle w:val="TableEntry"/>
            </w:pPr>
            <w:r w:rsidRPr="00834920">
              <w:t>Use of language tag and HL7 Name Data Type (</w:t>
            </w:r>
            <w:proofErr w:type="spellStart"/>
            <w:r w:rsidRPr="00834920">
              <w:t>XCN</w:t>
            </w:r>
            <w:proofErr w:type="spellEnd"/>
            <w:r w:rsidRPr="00834920">
              <w:t xml:space="preserve">) as per </w:t>
            </w:r>
            <w:r w:rsidR="00910A94" w:rsidRPr="00834920">
              <w:t>ITI TF-2a:</w:t>
            </w:r>
            <w:r w:rsidRPr="00834920">
              <w:t xml:space="preserve">  3.24.5.2.3.1</w:t>
            </w:r>
          </w:p>
        </w:tc>
      </w:tr>
      <w:tr w:rsidR="00D65B71" w:rsidRPr="00834920" w14:paraId="2FBB4E8E" w14:textId="77777777" w:rsidTr="00B075CB">
        <w:trPr>
          <w:cantSplit/>
        </w:trPr>
        <w:tc>
          <w:tcPr>
            <w:tcW w:w="1278" w:type="dxa"/>
          </w:tcPr>
          <w:p w14:paraId="3B4CE9A3" w14:textId="77777777" w:rsidR="00D65B71" w:rsidRPr="00834920" w:rsidRDefault="00D65B71" w:rsidP="005D30EF">
            <w:pPr>
              <w:pStyle w:val="TableEntry"/>
              <w:rPr>
                <w:rFonts w:cs="Arial"/>
              </w:rPr>
            </w:pPr>
            <w:r w:rsidRPr="00834920">
              <w:rPr>
                <w:rFonts w:cs="Arial"/>
              </w:rPr>
              <w:t>Provider First name</w:t>
            </w:r>
          </w:p>
        </w:tc>
        <w:tc>
          <w:tcPr>
            <w:tcW w:w="1170" w:type="dxa"/>
          </w:tcPr>
          <w:p w14:paraId="10ABF81F" w14:textId="77777777" w:rsidR="00D65B71" w:rsidRPr="00834920" w:rsidRDefault="00D65B71" w:rsidP="005D30EF">
            <w:pPr>
              <w:pStyle w:val="TableEntry"/>
            </w:pPr>
            <w:r w:rsidRPr="00834920">
              <w:t>String</w:t>
            </w:r>
          </w:p>
        </w:tc>
        <w:tc>
          <w:tcPr>
            <w:tcW w:w="1620" w:type="dxa"/>
          </w:tcPr>
          <w:p w14:paraId="305A71F0" w14:textId="77777777" w:rsidR="00D65B71" w:rsidRPr="00834920" w:rsidRDefault="00D65B71" w:rsidP="005D30EF">
            <w:pPr>
              <w:pStyle w:val="TableEntry"/>
            </w:pPr>
            <w:proofErr w:type="spellStart"/>
            <w:r w:rsidRPr="00834920">
              <w:t>inetOrgPerson</w:t>
            </w:r>
            <w:proofErr w:type="spellEnd"/>
          </w:p>
        </w:tc>
        <w:tc>
          <w:tcPr>
            <w:tcW w:w="1800" w:type="dxa"/>
          </w:tcPr>
          <w:p w14:paraId="18D1D244" w14:textId="77777777" w:rsidR="00D65B71" w:rsidRPr="00834920" w:rsidRDefault="00D65B71" w:rsidP="005D30EF">
            <w:pPr>
              <w:pStyle w:val="TableEntry"/>
            </w:pPr>
            <w:proofErr w:type="spellStart"/>
            <w:r w:rsidRPr="00834920">
              <w:t>givenName</w:t>
            </w:r>
            <w:proofErr w:type="spellEnd"/>
            <w:r w:rsidRPr="00834920">
              <w:t xml:space="preserve"> </w:t>
            </w:r>
          </w:p>
        </w:tc>
        <w:tc>
          <w:tcPr>
            <w:tcW w:w="1080" w:type="dxa"/>
          </w:tcPr>
          <w:p w14:paraId="447C3885" w14:textId="77777777" w:rsidR="00D65B71" w:rsidRPr="00834920" w:rsidRDefault="00D65B71" w:rsidP="005D30EF">
            <w:pPr>
              <w:pStyle w:val="TableEntry"/>
            </w:pPr>
            <w:r w:rsidRPr="00834920">
              <w:t>M</w:t>
            </w:r>
          </w:p>
        </w:tc>
        <w:tc>
          <w:tcPr>
            <w:tcW w:w="990" w:type="dxa"/>
          </w:tcPr>
          <w:p w14:paraId="6C911A89" w14:textId="77777777" w:rsidR="00D65B71" w:rsidRPr="00834920" w:rsidRDefault="00D65B71" w:rsidP="005D30EF">
            <w:pPr>
              <w:pStyle w:val="TableEntry"/>
            </w:pPr>
            <w:r w:rsidRPr="00834920">
              <w:t>R2</w:t>
            </w:r>
          </w:p>
        </w:tc>
        <w:tc>
          <w:tcPr>
            <w:tcW w:w="1620" w:type="dxa"/>
          </w:tcPr>
          <w:p w14:paraId="15B3D9E8" w14:textId="77777777" w:rsidR="00D65B71" w:rsidRPr="00834920" w:rsidRDefault="00F77689" w:rsidP="00910A94">
            <w:pPr>
              <w:pStyle w:val="TableEntry"/>
            </w:pPr>
            <w:r w:rsidRPr="00834920">
              <w:t>Use of language tag and HL7 Name Data Type (</w:t>
            </w:r>
            <w:proofErr w:type="spellStart"/>
            <w:r w:rsidRPr="00834920">
              <w:t>XCN</w:t>
            </w:r>
            <w:proofErr w:type="spellEnd"/>
            <w:r w:rsidRPr="00834920">
              <w:t xml:space="preserve">) as per </w:t>
            </w:r>
            <w:r w:rsidR="00910A94" w:rsidRPr="00834920">
              <w:t>ITI TF-2a:</w:t>
            </w:r>
            <w:r w:rsidRPr="00834920">
              <w:t xml:space="preserve">  3.24.5.2.3.1</w:t>
            </w:r>
          </w:p>
        </w:tc>
      </w:tr>
      <w:tr w:rsidR="00D65B71" w:rsidRPr="00834920" w14:paraId="71C14594" w14:textId="77777777" w:rsidTr="00B075CB">
        <w:trPr>
          <w:cantSplit/>
        </w:trPr>
        <w:tc>
          <w:tcPr>
            <w:tcW w:w="1278" w:type="dxa"/>
          </w:tcPr>
          <w:p w14:paraId="3FC17D0B" w14:textId="77777777" w:rsidR="00D65B71" w:rsidRPr="00834920" w:rsidRDefault="00D65B71" w:rsidP="005D30EF">
            <w:pPr>
              <w:pStyle w:val="TableEntry"/>
              <w:rPr>
                <w:rFonts w:cs="Arial"/>
              </w:rPr>
            </w:pPr>
            <w:r w:rsidRPr="00834920">
              <w:rPr>
                <w:rFonts w:cs="Arial"/>
              </w:rPr>
              <w:t>Provider Middle Name</w:t>
            </w:r>
          </w:p>
        </w:tc>
        <w:tc>
          <w:tcPr>
            <w:tcW w:w="1170" w:type="dxa"/>
          </w:tcPr>
          <w:p w14:paraId="7CE6F891" w14:textId="77777777" w:rsidR="00D65B71" w:rsidRPr="00834920" w:rsidRDefault="00D65B71" w:rsidP="005D30EF">
            <w:pPr>
              <w:pStyle w:val="TableEntry"/>
            </w:pPr>
            <w:r w:rsidRPr="00834920">
              <w:t>String</w:t>
            </w:r>
          </w:p>
        </w:tc>
        <w:tc>
          <w:tcPr>
            <w:tcW w:w="1620" w:type="dxa"/>
          </w:tcPr>
          <w:p w14:paraId="43DAD041" w14:textId="77777777" w:rsidR="00D65B71" w:rsidRPr="00834920" w:rsidRDefault="00D65B71" w:rsidP="005D30EF">
            <w:pPr>
              <w:pStyle w:val="TableEntry"/>
            </w:pPr>
            <w:proofErr w:type="spellStart"/>
            <w:r w:rsidRPr="00834920">
              <w:t>inetOrgPerson</w:t>
            </w:r>
            <w:proofErr w:type="spellEnd"/>
          </w:p>
        </w:tc>
        <w:tc>
          <w:tcPr>
            <w:tcW w:w="1800" w:type="dxa"/>
          </w:tcPr>
          <w:p w14:paraId="3C7437F0" w14:textId="77777777" w:rsidR="00D65B71" w:rsidRPr="00834920" w:rsidRDefault="00D65B71" w:rsidP="005D30EF">
            <w:pPr>
              <w:pStyle w:val="TableEntry"/>
            </w:pPr>
            <w:r w:rsidRPr="00834920">
              <w:t xml:space="preserve">initials </w:t>
            </w:r>
          </w:p>
        </w:tc>
        <w:tc>
          <w:tcPr>
            <w:tcW w:w="1080" w:type="dxa"/>
          </w:tcPr>
          <w:p w14:paraId="5192C25C" w14:textId="77777777" w:rsidR="00D65B71" w:rsidRPr="00834920" w:rsidRDefault="00D65B71" w:rsidP="005D30EF">
            <w:pPr>
              <w:pStyle w:val="TableEntry"/>
            </w:pPr>
            <w:r w:rsidRPr="00834920">
              <w:t>M</w:t>
            </w:r>
          </w:p>
        </w:tc>
        <w:tc>
          <w:tcPr>
            <w:tcW w:w="990" w:type="dxa"/>
          </w:tcPr>
          <w:p w14:paraId="06372AE7" w14:textId="77777777" w:rsidR="00D65B71" w:rsidRPr="00834920" w:rsidRDefault="00D65B71" w:rsidP="005D30EF">
            <w:pPr>
              <w:pStyle w:val="TableEntry"/>
            </w:pPr>
            <w:r w:rsidRPr="00834920">
              <w:t>O</w:t>
            </w:r>
          </w:p>
        </w:tc>
        <w:tc>
          <w:tcPr>
            <w:tcW w:w="1620" w:type="dxa"/>
          </w:tcPr>
          <w:p w14:paraId="0D758D7A" w14:textId="77777777" w:rsidR="00D65B71" w:rsidRPr="00834920" w:rsidRDefault="00F77689" w:rsidP="00602B21">
            <w:pPr>
              <w:pStyle w:val="TableEntry"/>
            </w:pPr>
            <w:r w:rsidRPr="00834920">
              <w:t>Use of language tag and HL7 Name Data Type (</w:t>
            </w:r>
            <w:proofErr w:type="spellStart"/>
            <w:r w:rsidRPr="00834920">
              <w:t>XCN</w:t>
            </w:r>
            <w:proofErr w:type="spellEnd"/>
            <w:r w:rsidRPr="00834920">
              <w:t xml:space="preserve">) as per </w:t>
            </w:r>
            <w:r w:rsidR="00910A94" w:rsidRPr="00834920">
              <w:t>ITI TF-2a:</w:t>
            </w:r>
            <w:r w:rsidRPr="00834920">
              <w:t xml:space="preserve">  3.24.5.2.3.1</w:t>
            </w:r>
          </w:p>
        </w:tc>
      </w:tr>
      <w:tr w:rsidR="00D65B71" w:rsidRPr="00834920" w14:paraId="56C3FC05" w14:textId="77777777" w:rsidTr="00B075CB">
        <w:trPr>
          <w:cantSplit/>
        </w:trPr>
        <w:tc>
          <w:tcPr>
            <w:tcW w:w="1278" w:type="dxa"/>
          </w:tcPr>
          <w:p w14:paraId="1E972AD1" w14:textId="77777777" w:rsidR="00D65B71" w:rsidRPr="00834920" w:rsidRDefault="00D65B71" w:rsidP="005D30EF">
            <w:pPr>
              <w:pStyle w:val="TableEntry"/>
              <w:rPr>
                <w:rFonts w:cs="Arial"/>
              </w:rPr>
            </w:pPr>
            <w:r w:rsidRPr="00834920">
              <w:rPr>
                <w:rFonts w:cs="Arial"/>
              </w:rPr>
              <w:t>Provider Last Name</w:t>
            </w:r>
          </w:p>
        </w:tc>
        <w:tc>
          <w:tcPr>
            <w:tcW w:w="1170" w:type="dxa"/>
          </w:tcPr>
          <w:p w14:paraId="285244B5" w14:textId="77777777" w:rsidR="00D65B71" w:rsidRPr="00834920" w:rsidRDefault="00D65B71" w:rsidP="005D30EF">
            <w:pPr>
              <w:pStyle w:val="TableEntry"/>
            </w:pPr>
            <w:r w:rsidRPr="00834920">
              <w:t>String</w:t>
            </w:r>
          </w:p>
        </w:tc>
        <w:tc>
          <w:tcPr>
            <w:tcW w:w="1620" w:type="dxa"/>
          </w:tcPr>
          <w:p w14:paraId="772290BE" w14:textId="77777777" w:rsidR="00D65B71" w:rsidRPr="00834920" w:rsidRDefault="00D65B71" w:rsidP="005D30EF">
            <w:pPr>
              <w:pStyle w:val="TableEntry"/>
            </w:pPr>
            <w:proofErr w:type="spellStart"/>
            <w:r w:rsidRPr="00834920">
              <w:t>inetOrgPerson</w:t>
            </w:r>
            <w:proofErr w:type="spellEnd"/>
          </w:p>
        </w:tc>
        <w:tc>
          <w:tcPr>
            <w:tcW w:w="1800" w:type="dxa"/>
          </w:tcPr>
          <w:p w14:paraId="0417C3AF" w14:textId="77777777" w:rsidR="00D65B71" w:rsidRPr="00834920" w:rsidRDefault="006B6E3F" w:rsidP="005D30EF">
            <w:pPr>
              <w:pStyle w:val="TableEntry"/>
            </w:pPr>
            <w:proofErr w:type="spellStart"/>
            <w:r w:rsidRPr="00834920">
              <w:t>s</w:t>
            </w:r>
            <w:r w:rsidR="00D65B71" w:rsidRPr="00834920">
              <w:t>n</w:t>
            </w:r>
            <w:proofErr w:type="spellEnd"/>
          </w:p>
        </w:tc>
        <w:tc>
          <w:tcPr>
            <w:tcW w:w="1080" w:type="dxa"/>
          </w:tcPr>
          <w:p w14:paraId="1EBAD164" w14:textId="77777777" w:rsidR="00D65B71" w:rsidRPr="00834920" w:rsidRDefault="00D65B71" w:rsidP="005D30EF">
            <w:pPr>
              <w:pStyle w:val="TableEntry"/>
            </w:pPr>
            <w:r w:rsidRPr="00834920">
              <w:t>M</w:t>
            </w:r>
          </w:p>
        </w:tc>
        <w:tc>
          <w:tcPr>
            <w:tcW w:w="990" w:type="dxa"/>
          </w:tcPr>
          <w:p w14:paraId="7FFFA15F" w14:textId="77777777" w:rsidR="00D65B71" w:rsidRPr="00834920" w:rsidRDefault="00D65B71" w:rsidP="005D30EF">
            <w:pPr>
              <w:pStyle w:val="TableEntry"/>
            </w:pPr>
            <w:r w:rsidRPr="00834920">
              <w:t>R</w:t>
            </w:r>
          </w:p>
        </w:tc>
        <w:tc>
          <w:tcPr>
            <w:tcW w:w="1620" w:type="dxa"/>
          </w:tcPr>
          <w:p w14:paraId="0CDEB49F" w14:textId="77777777" w:rsidR="00D65B71" w:rsidRPr="00834920" w:rsidRDefault="00F77689" w:rsidP="00910A94">
            <w:pPr>
              <w:pStyle w:val="TableEntry"/>
            </w:pPr>
            <w:r w:rsidRPr="00834920">
              <w:t>Use of language tag and HL7 Name Data Type (</w:t>
            </w:r>
            <w:proofErr w:type="spellStart"/>
            <w:r w:rsidRPr="00834920">
              <w:t>XCN</w:t>
            </w:r>
            <w:proofErr w:type="spellEnd"/>
            <w:r w:rsidRPr="00834920">
              <w:t xml:space="preserve">) as per </w:t>
            </w:r>
            <w:r w:rsidR="00910A94" w:rsidRPr="00834920">
              <w:t>ITI TF-2a:</w:t>
            </w:r>
            <w:r w:rsidRPr="00834920">
              <w:t xml:space="preserve"> 3.24.5.2.3.1</w:t>
            </w:r>
          </w:p>
        </w:tc>
      </w:tr>
      <w:tr w:rsidR="00006935" w:rsidRPr="00834920" w14:paraId="4A3B4080" w14:textId="77777777" w:rsidTr="00B075CB">
        <w:trPr>
          <w:cantSplit/>
        </w:trPr>
        <w:tc>
          <w:tcPr>
            <w:tcW w:w="1278" w:type="dxa"/>
          </w:tcPr>
          <w:p w14:paraId="37A837DD" w14:textId="77777777" w:rsidR="00006935" w:rsidRPr="00834920" w:rsidRDefault="00006935" w:rsidP="005D30EF">
            <w:pPr>
              <w:pStyle w:val="TableEntry"/>
              <w:rPr>
                <w:rFonts w:cs="Arial"/>
              </w:rPr>
            </w:pPr>
            <w:r w:rsidRPr="00834920">
              <w:rPr>
                <w:rFonts w:cs="Arial"/>
              </w:rPr>
              <w:t>Provider Known names</w:t>
            </w:r>
          </w:p>
        </w:tc>
        <w:tc>
          <w:tcPr>
            <w:tcW w:w="1170" w:type="dxa"/>
          </w:tcPr>
          <w:p w14:paraId="4B73F047" w14:textId="77777777" w:rsidR="00006935" w:rsidRPr="00834920" w:rsidRDefault="00006935" w:rsidP="005D30EF">
            <w:pPr>
              <w:pStyle w:val="TableEntry"/>
            </w:pPr>
            <w:r w:rsidRPr="00834920">
              <w:t>String</w:t>
            </w:r>
          </w:p>
        </w:tc>
        <w:tc>
          <w:tcPr>
            <w:tcW w:w="1620" w:type="dxa"/>
          </w:tcPr>
          <w:p w14:paraId="39D5A936" w14:textId="77777777" w:rsidR="00006935" w:rsidRPr="00834920" w:rsidRDefault="00006935" w:rsidP="005D30EF">
            <w:pPr>
              <w:pStyle w:val="TableEntry"/>
            </w:pPr>
            <w:proofErr w:type="spellStart"/>
            <w:r w:rsidRPr="00834920">
              <w:t>inetOrgPerson</w:t>
            </w:r>
            <w:proofErr w:type="spellEnd"/>
          </w:p>
        </w:tc>
        <w:tc>
          <w:tcPr>
            <w:tcW w:w="1800" w:type="dxa"/>
          </w:tcPr>
          <w:p w14:paraId="54C95927" w14:textId="77777777" w:rsidR="00006935" w:rsidRPr="00834920" w:rsidRDefault="006B6E3F" w:rsidP="005D30EF">
            <w:pPr>
              <w:pStyle w:val="TableEntry"/>
            </w:pPr>
            <w:proofErr w:type="spellStart"/>
            <w:r w:rsidRPr="00834920">
              <w:t>c</w:t>
            </w:r>
            <w:r w:rsidR="00006935" w:rsidRPr="00834920">
              <w:t>n</w:t>
            </w:r>
            <w:proofErr w:type="spellEnd"/>
          </w:p>
        </w:tc>
        <w:tc>
          <w:tcPr>
            <w:tcW w:w="1080" w:type="dxa"/>
          </w:tcPr>
          <w:p w14:paraId="4B6E1385" w14:textId="77777777" w:rsidR="00006935" w:rsidRPr="00834920" w:rsidRDefault="00006935" w:rsidP="005D30EF">
            <w:pPr>
              <w:pStyle w:val="TableEntry"/>
            </w:pPr>
            <w:r w:rsidRPr="00834920">
              <w:t>M</w:t>
            </w:r>
          </w:p>
        </w:tc>
        <w:tc>
          <w:tcPr>
            <w:tcW w:w="990" w:type="dxa"/>
          </w:tcPr>
          <w:p w14:paraId="58EFB3CD" w14:textId="77777777" w:rsidR="00006935" w:rsidRPr="00834920" w:rsidRDefault="00006935" w:rsidP="005D30EF">
            <w:pPr>
              <w:pStyle w:val="TableEntry"/>
            </w:pPr>
            <w:r w:rsidRPr="00834920">
              <w:t>R</w:t>
            </w:r>
          </w:p>
        </w:tc>
        <w:tc>
          <w:tcPr>
            <w:tcW w:w="1620" w:type="dxa"/>
          </w:tcPr>
          <w:p w14:paraId="7ED19B2E" w14:textId="77777777" w:rsidR="00006935" w:rsidRPr="00834920" w:rsidRDefault="00F77689" w:rsidP="00910A94">
            <w:pPr>
              <w:pStyle w:val="TableEntry"/>
            </w:pPr>
            <w:r w:rsidRPr="00834920">
              <w:t>Use of language tag and HL7 Name Data Type (</w:t>
            </w:r>
            <w:proofErr w:type="spellStart"/>
            <w:r w:rsidRPr="00834920">
              <w:t>XCN</w:t>
            </w:r>
            <w:proofErr w:type="spellEnd"/>
            <w:r w:rsidRPr="00834920">
              <w:t xml:space="preserve">) as per </w:t>
            </w:r>
            <w:r w:rsidR="00910A94" w:rsidRPr="00834920">
              <w:t>I</w:t>
            </w:r>
            <w:r w:rsidR="002D1DC0" w:rsidRPr="00834920">
              <w:t>TI TF-2a</w:t>
            </w:r>
            <w:r w:rsidRPr="00834920">
              <w:t xml:space="preserve"> 3.24.5.2.3.1</w:t>
            </w:r>
          </w:p>
        </w:tc>
      </w:tr>
      <w:tr w:rsidR="00D65B71" w:rsidRPr="00834920" w14:paraId="416EB640" w14:textId="77777777" w:rsidTr="00B075CB">
        <w:trPr>
          <w:cantSplit/>
        </w:trPr>
        <w:tc>
          <w:tcPr>
            <w:tcW w:w="1278" w:type="dxa"/>
          </w:tcPr>
          <w:p w14:paraId="5E265407" w14:textId="77777777" w:rsidR="00D65B71" w:rsidRPr="00834920" w:rsidRDefault="00D65B71" w:rsidP="005D30EF">
            <w:pPr>
              <w:pStyle w:val="TableEntry"/>
              <w:rPr>
                <w:rFonts w:cs="Arial"/>
              </w:rPr>
            </w:pPr>
            <w:r w:rsidRPr="00834920">
              <w:rPr>
                <w:rFonts w:cs="Arial"/>
              </w:rPr>
              <w:lastRenderedPageBreak/>
              <w:t xml:space="preserve">Provider Language </w:t>
            </w:r>
            <w:r w:rsidR="00B43884" w:rsidRPr="00834920">
              <w:rPr>
                <w:rFonts w:cs="Arial"/>
              </w:rPr>
              <w:t>Supported</w:t>
            </w:r>
          </w:p>
        </w:tc>
        <w:tc>
          <w:tcPr>
            <w:tcW w:w="1170" w:type="dxa"/>
          </w:tcPr>
          <w:p w14:paraId="7F726F19" w14:textId="77777777" w:rsidR="00D65B71" w:rsidRPr="00834920" w:rsidRDefault="00D65B71" w:rsidP="005D30EF">
            <w:pPr>
              <w:pStyle w:val="TableEntry"/>
            </w:pPr>
            <w:r w:rsidRPr="00834920">
              <w:t>String</w:t>
            </w:r>
          </w:p>
        </w:tc>
        <w:tc>
          <w:tcPr>
            <w:tcW w:w="1620" w:type="dxa"/>
          </w:tcPr>
          <w:p w14:paraId="641D1B20" w14:textId="77777777" w:rsidR="00D65B71" w:rsidRPr="00834920" w:rsidRDefault="00D65B71" w:rsidP="005D30EF">
            <w:pPr>
              <w:pStyle w:val="TableEntry"/>
            </w:pPr>
            <w:proofErr w:type="spellStart"/>
            <w:r w:rsidRPr="00834920">
              <w:t>HPDProvider</w:t>
            </w:r>
            <w:proofErr w:type="spellEnd"/>
          </w:p>
        </w:tc>
        <w:tc>
          <w:tcPr>
            <w:tcW w:w="1800" w:type="dxa"/>
          </w:tcPr>
          <w:p w14:paraId="4BA67D01" w14:textId="77777777" w:rsidR="00D65B71" w:rsidRPr="00834920" w:rsidRDefault="00D65B71" w:rsidP="005D30EF">
            <w:pPr>
              <w:pStyle w:val="TableEntry"/>
            </w:pPr>
            <w:proofErr w:type="spellStart"/>
            <w:r w:rsidRPr="00834920">
              <w:t>hpdProviderLanguage</w:t>
            </w:r>
            <w:r w:rsidR="006A5B16" w:rsidRPr="00834920">
              <w:t>Supported</w:t>
            </w:r>
            <w:proofErr w:type="spellEnd"/>
          </w:p>
        </w:tc>
        <w:tc>
          <w:tcPr>
            <w:tcW w:w="1080" w:type="dxa"/>
          </w:tcPr>
          <w:p w14:paraId="4D167C29" w14:textId="77777777" w:rsidR="00D65B71" w:rsidRPr="00834920" w:rsidRDefault="00D65B71" w:rsidP="005D30EF">
            <w:pPr>
              <w:pStyle w:val="TableEntry"/>
            </w:pPr>
            <w:r w:rsidRPr="00834920">
              <w:t>M</w:t>
            </w:r>
          </w:p>
        </w:tc>
        <w:tc>
          <w:tcPr>
            <w:tcW w:w="990" w:type="dxa"/>
          </w:tcPr>
          <w:p w14:paraId="72A600D7" w14:textId="77777777" w:rsidR="00D65B71" w:rsidRPr="00834920" w:rsidRDefault="00D65B71" w:rsidP="005D30EF">
            <w:pPr>
              <w:pStyle w:val="TableEntry"/>
            </w:pPr>
            <w:r w:rsidRPr="00834920">
              <w:t>O</w:t>
            </w:r>
          </w:p>
        </w:tc>
        <w:tc>
          <w:tcPr>
            <w:tcW w:w="1620" w:type="dxa"/>
          </w:tcPr>
          <w:p w14:paraId="657B310A" w14:textId="77777777" w:rsidR="005C1139" w:rsidRPr="00834920" w:rsidRDefault="008F1DC3" w:rsidP="005C1139">
            <w:pPr>
              <w:pStyle w:val="TableEntry"/>
            </w:pPr>
            <w:r w:rsidRPr="00834920">
              <w:t>Supported</w:t>
            </w:r>
            <w:r w:rsidR="005C1139" w:rsidRPr="00834920">
              <w:t xml:space="preserve"> written or spoken language for a person. Values for this attribute type MUST conform to the definition of the Accept-Language header field defined in [RFC2068] with one exception: the sequence "Accept-Language" ":" should be omitted.</w:t>
            </w:r>
          </w:p>
          <w:p w14:paraId="42152D11" w14:textId="77777777" w:rsidR="00D65B71" w:rsidRPr="00834920" w:rsidRDefault="005C1139" w:rsidP="005C1139">
            <w:pPr>
              <w:pStyle w:val="TableEntry"/>
            </w:pPr>
            <w:r w:rsidRPr="00834920">
              <w:t>The following example indicates that this person supports French, supports British English 80%, and general English 70%. (</w:t>
            </w:r>
            <w:r w:rsidR="00DB2481" w:rsidRPr="00834920">
              <w:t>e.g.,</w:t>
            </w:r>
            <w:r w:rsidRPr="00834920">
              <w:t xml:space="preserve"> </w:t>
            </w:r>
            <w:proofErr w:type="spellStart"/>
            <w:r w:rsidRPr="00834920">
              <w:t>fr</w:t>
            </w:r>
            <w:proofErr w:type="spellEnd"/>
            <w:r w:rsidRPr="00834920">
              <w:t xml:space="preserve">, </w:t>
            </w:r>
            <w:proofErr w:type="spellStart"/>
            <w:r w:rsidRPr="00834920">
              <w:t>en-gb;q</w:t>
            </w:r>
            <w:proofErr w:type="spellEnd"/>
            <w:r w:rsidRPr="00834920">
              <w:t xml:space="preserve">=0.8, </w:t>
            </w:r>
            <w:proofErr w:type="spellStart"/>
            <w:r w:rsidRPr="00834920">
              <w:t>en;q</w:t>
            </w:r>
            <w:proofErr w:type="spellEnd"/>
            <w:r w:rsidRPr="00834920">
              <w:t>=0.7)</w:t>
            </w:r>
          </w:p>
        </w:tc>
      </w:tr>
      <w:tr w:rsidR="00D65B71" w:rsidRPr="00834920" w14:paraId="47CB3F98" w14:textId="77777777" w:rsidTr="00B075CB">
        <w:trPr>
          <w:cantSplit/>
        </w:trPr>
        <w:tc>
          <w:tcPr>
            <w:tcW w:w="1278" w:type="dxa"/>
          </w:tcPr>
          <w:p w14:paraId="4F527D41" w14:textId="77777777" w:rsidR="00D65B71" w:rsidRPr="00834920" w:rsidRDefault="00D65B71" w:rsidP="005D30EF">
            <w:pPr>
              <w:pStyle w:val="TableEntry"/>
              <w:rPr>
                <w:rFonts w:cs="Arial"/>
              </w:rPr>
            </w:pPr>
            <w:r w:rsidRPr="00834920">
              <w:rPr>
                <w:rFonts w:cs="Arial"/>
              </w:rPr>
              <w:t>Provider Gender</w:t>
            </w:r>
          </w:p>
        </w:tc>
        <w:tc>
          <w:tcPr>
            <w:tcW w:w="1170" w:type="dxa"/>
          </w:tcPr>
          <w:p w14:paraId="2A9C15CF" w14:textId="77777777" w:rsidR="00D65B71" w:rsidRPr="00834920" w:rsidRDefault="00D65B71" w:rsidP="005D30EF">
            <w:pPr>
              <w:pStyle w:val="TableEntry"/>
            </w:pPr>
            <w:r w:rsidRPr="00834920">
              <w:t>String</w:t>
            </w:r>
          </w:p>
        </w:tc>
        <w:tc>
          <w:tcPr>
            <w:tcW w:w="1620" w:type="dxa"/>
          </w:tcPr>
          <w:p w14:paraId="40FD6EF4" w14:textId="77777777" w:rsidR="00D65B71" w:rsidRPr="00834920" w:rsidRDefault="00324976" w:rsidP="005D30EF">
            <w:pPr>
              <w:pStyle w:val="TableEntry"/>
            </w:pPr>
            <w:r w:rsidRPr="00834920">
              <w:t>Natural Person</w:t>
            </w:r>
          </w:p>
        </w:tc>
        <w:tc>
          <w:tcPr>
            <w:tcW w:w="1800" w:type="dxa"/>
          </w:tcPr>
          <w:p w14:paraId="55966ECA" w14:textId="77777777" w:rsidR="00D65B71" w:rsidRPr="00834920" w:rsidRDefault="006B6E3F" w:rsidP="005D30EF">
            <w:pPr>
              <w:pStyle w:val="TableEntry"/>
            </w:pPr>
            <w:r w:rsidRPr="00834920">
              <w:t>g</w:t>
            </w:r>
            <w:r w:rsidR="00324976" w:rsidRPr="00834920">
              <w:t>ender</w:t>
            </w:r>
          </w:p>
        </w:tc>
        <w:tc>
          <w:tcPr>
            <w:tcW w:w="1080" w:type="dxa"/>
          </w:tcPr>
          <w:p w14:paraId="072527A8" w14:textId="77777777" w:rsidR="00D65B71" w:rsidRPr="00834920" w:rsidRDefault="00D65B71" w:rsidP="005D30EF">
            <w:pPr>
              <w:pStyle w:val="TableEntry"/>
            </w:pPr>
            <w:r w:rsidRPr="00834920">
              <w:t>S</w:t>
            </w:r>
          </w:p>
        </w:tc>
        <w:tc>
          <w:tcPr>
            <w:tcW w:w="990" w:type="dxa"/>
          </w:tcPr>
          <w:p w14:paraId="376F1D91" w14:textId="77777777" w:rsidR="00D65B71" w:rsidRPr="00834920" w:rsidRDefault="00D65B71" w:rsidP="005D30EF">
            <w:pPr>
              <w:pStyle w:val="TableEntry"/>
            </w:pPr>
            <w:r w:rsidRPr="00834920">
              <w:t>O</w:t>
            </w:r>
          </w:p>
        </w:tc>
        <w:tc>
          <w:tcPr>
            <w:tcW w:w="1620" w:type="dxa"/>
          </w:tcPr>
          <w:p w14:paraId="3CCE0CBB" w14:textId="77777777" w:rsidR="00D65B71" w:rsidRPr="00834920" w:rsidRDefault="00324976" w:rsidP="00C764DE">
            <w:pPr>
              <w:pStyle w:val="TableEntry"/>
            </w:pPr>
            <w:r w:rsidRPr="00834920">
              <w:t xml:space="preserve">Using Natural Person </w:t>
            </w:r>
            <w:r w:rsidR="00C764DE" w:rsidRPr="00834920">
              <w:t xml:space="preserve">auxiliary </w:t>
            </w:r>
            <w:r w:rsidRPr="00834920">
              <w:t xml:space="preserve">class as defined in RFC2985 </w:t>
            </w:r>
          </w:p>
        </w:tc>
      </w:tr>
      <w:tr w:rsidR="004564B5" w:rsidRPr="00834920" w14:paraId="2BA233A3" w14:textId="77777777" w:rsidTr="00B075CB">
        <w:trPr>
          <w:cantSplit/>
        </w:trPr>
        <w:tc>
          <w:tcPr>
            <w:tcW w:w="1278" w:type="dxa"/>
          </w:tcPr>
          <w:p w14:paraId="5B538601" w14:textId="77777777" w:rsidR="004564B5" w:rsidRPr="00834920" w:rsidRDefault="004564B5" w:rsidP="005D30EF">
            <w:pPr>
              <w:pStyle w:val="TableEntry"/>
              <w:rPr>
                <w:rFonts w:cs="Arial"/>
              </w:rPr>
            </w:pPr>
            <w:r w:rsidRPr="00834920">
              <w:rPr>
                <w:rFonts w:cs="Arial"/>
              </w:rPr>
              <w:t>Provider medical records deliver email address</w:t>
            </w:r>
          </w:p>
        </w:tc>
        <w:tc>
          <w:tcPr>
            <w:tcW w:w="1170" w:type="dxa"/>
          </w:tcPr>
          <w:p w14:paraId="2E48C1C3" w14:textId="77777777" w:rsidR="004564B5" w:rsidRPr="00834920" w:rsidRDefault="004564B5" w:rsidP="005D30EF">
            <w:pPr>
              <w:pStyle w:val="TableEntry"/>
            </w:pPr>
            <w:r w:rsidRPr="00834920">
              <w:t>String</w:t>
            </w:r>
          </w:p>
        </w:tc>
        <w:tc>
          <w:tcPr>
            <w:tcW w:w="1620" w:type="dxa"/>
          </w:tcPr>
          <w:p w14:paraId="383E10CF" w14:textId="77777777" w:rsidR="004564B5" w:rsidRPr="00834920" w:rsidRDefault="004564B5" w:rsidP="005D30EF">
            <w:pPr>
              <w:pStyle w:val="TableEntry"/>
            </w:pPr>
            <w:proofErr w:type="spellStart"/>
            <w:r w:rsidRPr="00834920">
              <w:t>HPDProvider</w:t>
            </w:r>
            <w:proofErr w:type="spellEnd"/>
          </w:p>
        </w:tc>
        <w:tc>
          <w:tcPr>
            <w:tcW w:w="1800" w:type="dxa"/>
          </w:tcPr>
          <w:p w14:paraId="4017AD2A" w14:textId="77777777" w:rsidR="004564B5" w:rsidRPr="00834920" w:rsidRDefault="004564B5" w:rsidP="005D30EF">
            <w:pPr>
              <w:pStyle w:val="TableEntry"/>
            </w:pPr>
            <w:proofErr w:type="spellStart"/>
            <w:r w:rsidRPr="00834920">
              <w:t>hpdMedicalRecordsDeliveryEmailAddress</w:t>
            </w:r>
            <w:proofErr w:type="spellEnd"/>
          </w:p>
        </w:tc>
        <w:tc>
          <w:tcPr>
            <w:tcW w:w="1080" w:type="dxa"/>
          </w:tcPr>
          <w:p w14:paraId="675B0789" w14:textId="77777777" w:rsidR="004564B5" w:rsidRPr="00834920" w:rsidRDefault="004564B5" w:rsidP="005D30EF">
            <w:pPr>
              <w:pStyle w:val="TableEntry"/>
            </w:pPr>
            <w:r w:rsidRPr="00834920">
              <w:t>S</w:t>
            </w:r>
          </w:p>
        </w:tc>
        <w:tc>
          <w:tcPr>
            <w:tcW w:w="990" w:type="dxa"/>
          </w:tcPr>
          <w:p w14:paraId="2A3D0676" w14:textId="77777777" w:rsidR="004564B5" w:rsidRPr="00834920" w:rsidRDefault="004564B5" w:rsidP="005D30EF">
            <w:pPr>
              <w:pStyle w:val="TableEntry"/>
            </w:pPr>
            <w:r w:rsidRPr="00834920">
              <w:t>O</w:t>
            </w:r>
          </w:p>
        </w:tc>
        <w:tc>
          <w:tcPr>
            <w:tcW w:w="1620" w:type="dxa"/>
          </w:tcPr>
          <w:p w14:paraId="022DA1BB" w14:textId="77777777" w:rsidR="004564B5" w:rsidRPr="00834920" w:rsidRDefault="004564B5" w:rsidP="006923D9">
            <w:pPr>
              <w:pStyle w:val="TableEntry"/>
            </w:pPr>
            <w:r w:rsidRPr="00834920">
              <w:t>Intended for sending medical records via email</w:t>
            </w:r>
          </w:p>
        </w:tc>
      </w:tr>
      <w:tr w:rsidR="00D65B71" w:rsidRPr="00834920" w14:paraId="72EDCD5B" w14:textId="77777777" w:rsidTr="00B075CB">
        <w:trPr>
          <w:cantSplit/>
        </w:trPr>
        <w:tc>
          <w:tcPr>
            <w:tcW w:w="1278" w:type="dxa"/>
          </w:tcPr>
          <w:p w14:paraId="08A3D09C" w14:textId="77777777" w:rsidR="00D65B71" w:rsidRPr="00834920" w:rsidRDefault="00D65B71" w:rsidP="005D30EF">
            <w:pPr>
              <w:pStyle w:val="TableEntry"/>
              <w:rPr>
                <w:rFonts w:cs="Arial"/>
              </w:rPr>
            </w:pPr>
            <w:r w:rsidRPr="00834920">
              <w:rPr>
                <w:rFonts w:cs="Arial"/>
              </w:rPr>
              <w:t>Provider e-mail address</w:t>
            </w:r>
          </w:p>
        </w:tc>
        <w:tc>
          <w:tcPr>
            <w:tcW w:w="1170" w:type="dxa"/>
          </w:tcPr>
          <w:p w14:paraId="0F86935E" w14:textId="77777777" w:rsidR="00D65B71" w:rsidRPr="00834920" w:rsidRDefault="00D65B71" w:rsidP="005D30EF">
            <w:pPr>
              <w:pStyle w:val="TableEntry"/>
            </w:pPr>
            <w:r w:rsidRPr="00834920">
              <w:t>String</w:t>
            </w:r>
          </w:p>
        </w:tc>
        <w:tc>
          <w:tcPr>
            <w:tcW w:w="1620" w:type="dxa"/>
          </w:tcPr>
          <w:p w14:paraId="38D03472" w14:textId="77777777" w:rsidR="00D65B71" w:rsidRPr="00834920" w:rsidRDefault="00D65B71" w:rsidP="005D30EF">
            <w:pPr>
              <w:pStyle w:val="TableEntry"/>
            </w:pPr>
            <w:proofErr w:type="spellStart"/>
            <w:r w:rsidRPr="00834920">
              <w:t>inetOrgPerson</w:t>
            </w:r>
            <w:proofErr w:type="spellEnd"/>
          </w:p>
        </w:tc>
        <w:tc>
          <w:tcPr>
            <w:tcW w:w="1800" w:type="dxa"/>
          </w:tcPr>
          <w:p w14:paraId="2678D534" w14:textId="77777777" w:rsidR="00D65B71" w:rsidRPr="00834920" w:rsidRDefault="006B6E3F" w:rsidP="005D30EF">
            <w:pPr>
              <w:pStyle w:val="TableEntry"/>
            </w:pPr>
            <w:r w:rsidRPr="00834920">
              <w:t>m</w:t>
            </w:r>
            <w:r w:rsidR="00D65B71" w:rsidRPr="00834920">
              <w:t>ail</w:t>
            </w:r>
          </w:p>
        </w:tc>
        <w:tc>
          <w:tcPr>
            <w:tcW w:w="1080" w:type="dxa"/>
          </w:tcPr>
          <w:p w14:paraId="0497F2ED" w14:textId="77777777" w:rsidR="00D65B71" w:rsidRPr="00834920" w:rsidRDefault="00D65B71" w:rsidP="005D30EF">
            <w:pPr>
              <w:pStyle w:val="TableEntry"/>
            </w:pPr>
            <w:r w:rsidRPr="00834920">
              <w:t>M</w:t>
            </w:r>
          </w:p>
        </w:tc>
        <w:tc>
          <w:tcPr>
            <w:tcW w:w="990" w:type="dxa"/>
          </w:tcPr>
          <w:p w14:paraId="544F2911" w14:textId="77777777" w:rsidR="00D65B71" w:rsidRPr="00834920" w:rsidRDefault="00D65B71" w:rsidP="005D30EF">
            <w:pPr>
              <w:pStyle w:val="TableEntry"/>
            </w:pPr>
            <w:r w:rsidRPr="00834920">
              <w:t>O</w:t>
            </w:r>
          </w:p>
        </w:tc>
        <w:tc>
          <w:tcPr>
            <w:tcW w:w="1620" w:type="dxa"/>
          </w:tcPr>
          <w:p w14:paraId="7BE74923" w14:textId="77777777" w:rsidR="00D65B71" w:rsidRPr="00834920" w:rsidRDefault="004564B5" w:rsidP="006923D9">
            <w:pPr>
              <w:pStyle w:val="TableEntry"/>
            </w:pPr>
            <w:r w:rsidRPr="00834920">
              <w:t>Intended for general purpose email communication</w:t>
            </w:r>
          </w:p>
        </w:tc>
      </w:tr>
      <w:tr w:rsidR="00D65B71" w:rsidRPr="00834920" w14:paraId="2871CAD3" w14:textId="77777777" w:rsidTr="00B075CB">
        <w:trPr>
          <w:cantSplit/>
        </w:trPr>
        <w:tc>
          <w:tcPr>
            <w:tcW w:w="1278" w:type="dxa"/>
          </w:tcPr>
          <w:p w14:paraId="27EC0FD3" w14:textId="77777777" w:rsidR="00D65B71" w:rsidRPr="00834920" w:rsidRDefault="009D6F59" w:rsidP="005D30EF">
            <w:pPr>
              <w:pStyle w:val="TableEntry"/>
              <w:rPr>
                <w:rFonts w:cs="Arial"/>
              </w:rPr>
            </w:pPr>
            <w:r w:rsidRPr="00834920">
              <w:rPr>
                <w:rFonts w:cs="Arial"/>
              </w:rPr>
              <w:lastRenderedPageBreak/>
              <w:t>S-M</w:t>
            </w:r>
            <w:r w:rsidR="002B482C" w:rsidRPr="00834920">
              <w:rPr>
                <w:rFonts w:cs="Arial"/>
              </w:rPr>
              <w:t>IME</w:t>
            </w:r>
            <w:r w:rsidRPr="00834920">
              <w:rPr>
                <w:rFonts w:cs="Arial"/>
              </w:rPr>
              <w:t xml:space="preserve"> </w:t>
            </w:r>
            <w:r w:rsidR="00D65B71" w:rsidRPr="00834920">
              <w:rPr>
                <w:rFonts w:cs="Arial"/>
              </w:rPr>
              <w:t>Certificate</w:t>
            </w:r>
          </w:p>
        </w:tc>
        <w:tc>
          <w:tcPr>
            <w:tcW w:w="1170" w:type="dxa"/>
          </w:tcPr>
          <w:p w14:paraId="2627DD8E" w14:textId="77777777" w:rsidR="00D65B71" w:rsidRPr="00834920" w:rsidRDefault="00D65B71" w:rsidP="005D30EF">
            <w:pPr>
              <w:pStyle w:val="TableEntry"/>
            </w:pPr>
            <w:r w:rsidRPr="00834920">
              <w:t>Binary</w:t>
            </w:r>
          </w:p>
        </w:tc>
        <w:tc>
          <w:tcPr>
            <w:tcW w:w="1620" w:type="dxa"/>
          </w:tcPr>
          <w:p w14:paraId="626B6A80" w14:textId="77777777" w:rsidR="00D65B71" w:rsidRPr="00834920" w:rsidRDefault="00F12052" w:rsidP="005D30EF">
            <w:pPr>
              <w:pStyle w:val="TableEntry"/>
            </w:pPr>
            <w:proofErr w:type="spellStart"/>
            <w:r w:rsidRPr="00834920">
              <w:t>inetOrgPerson</w:t>
            </w:r>
            <w:proofErr w:type="spellEnd"/>
          </w:p>
        </w:tc>
        <w:tc>
          <w:tcPr>
            <w:tcW w:w="1800" w:type="dxa"/>
          </w:tcPr>
          <w:p w14:paraId="4DE18924" w14:textId="77777777" w:rsidR="00D65B71" w:rsidRPr="00834920" w:rsidRDefault="00F12052" w:rsidP="005D30EF">
            <w:pPr>
              <w:pStyle w:val="TableEntry"/>
            </w:pPr>
            <w:proofErr w:type="spellStart"/>
            <w:r w:rsidRPr="00834920">
              <w:t>userSMIMECertificate</w:t>
            </w:r>
            <w:proofErr w:type="spellEnd"/>
          </w:p>
        </w:tc>
        <w:tc>
          <w:tcPr>
            <w:tcW w:w="1080" w:type="dxa"/>
          </w:tcPr>
          <w:p w14:paraId="6056FF58" w14:textId="77777777" w:rsidR="00D65B71" w:rsidRPr="00834920" w:rsidRDefault="00D65B71" w:rsidP="005D30EF">
            <w:pPr>
              <w:pStyle w:val="TableEntry"/>
            </w:pPr>
            <w:r w:rsidRPr="00834920">
              <w:t>M</w:t>
            </w:r>
          </w:p>
        </w:tc>
        <w:tc>
          <w:tcPr>
            <w:tcW w:w="990" w:type="dxa"/>
          </w:tcPr>
          <w:p w14:paraId="048EC7F0" w14:textId="77777777" w:rsidR="00D65B71" w:rsidRPr="00834920" w:rsidRDefault="00D65B71" w:rsidP="005D30EF">
            <w:pPr>
              <w:pStyle w:val="TableEntry"/>
            </w:pPr>
            <w:r w:rsidRPr="00834920">
              <w:t>O</w:t>
            </w:r>
          </w:p>
        </w:tc>
        <w:tc>
          <w:tcPr>
            <w:tcW w:w="1620" w:type="dxa"/>
          </w:tcPr>
          <w:p w14:paraId="7498E40D" w14:textId="77777777" w:rsidR="00D65B71" w:rsidRPr="00834920" w:rsidRDefault="002260BB" w:rsidP="002260BB">
            <w:pPr>
              <w:pStyle w:val="TableEntry"/>
            </w:pPr>
            <w:r w:rsidRPr="00834920">
              <w:t xml:space="preserve">RFC2798: PKCS#7 </w:t>
            </w:r>
            <w:proofErr w:type="spellStart"/>
            <w:r w:rsidRPr="00834920">
              <w:t>SignedData</w:t>
            </w:r>
            <w:proofErr w:type="spellEnd"/>
            <w:r w:rsidRPr="00834920">
              <w:t xml:space="preserve"> used to support S/MIME; typically used for encrypting </w:t>
            </w:r>
            <w:r w:rsidR="002B482C" w:rsidRPr="00834920">
              <w:t>MIME</w:t>
            </w:r>
            <w:r w:rsidRPr="00834920">
              <w:t xml:space="preserve"> messages over an email.</w:t>
            </w:r>
            <w:r w:rsidR="009D6F59" w:rsidRPr="00834920">
              <w:t xml:space="preserve"> Other purpose</w:t>
            </w:r>
            <w:r w:rsidR="002B482C" w:rsidRPr="00834920">
              <w:t>s and</w:t>
            </w:r>
            <w:r w:rsidR="009D6F59" w:rsidRPr="00834920">
              <w:t xml:space="preserve"> constraint</w:t>
            </w:r>
            <w:r w:rsidR="002B482C" w:rsidRPr="00834920">
              <w:t>s</w:t>
            </w:r>
            <w:r w:rsidR="009D6F59" w:rsidRPr="00834920">
              <w:t xml:space="preserve"> can be found by looking inside the certificates.</w:t>
            </w:r>
          </w:p>
        </w:tc>
      </w:tr>
      <w:tr w:rsidR="00F12052" w:rsidRPr="00834920" w14:paraId="76C9F1A0" w14:textId="77777777" w:rsidTr="00B075CB">
        <w:trPr>
          <w:cantSplit/>
        </w:trPr>
        <w:tc>
          <w:tcPr>
            <w:tcW w:w="1278" w:type="dxa"/>
          </w:tcPr>
          <w:p w14:paraId="307EBD1F" w14:textId="77777777" w:rsidR="00F12052" w:rsidRPr="00834920" w:rsidRDefault="00C764DE" w:rsidP="005D30EF">
            <w:pPr>
              <w:pStyle w:val="TableEntry"/>
              <w:rPr>
                <w:rFonts w:cs="Arial"/>
              </w:rPr>
            </w:pPr>
            <w:r w:rsidRPr="00834920">
              <w:rPr>
                <w:rFonts w:cs="Arial"/>
              </w:rPr>
              <w:t>Signing</w:t>
            </w:r>
            <w:r w:rsidR="00F12052" w:rsidRPr="00834920">
              <w:rPr>
                <w:rFonts w:cs="Arial"/>
              </w:rPr>
              <w:t xml:space="preserve"> Certificate</w:t>
            </w:r>
          </w:p>
        </w:tc>
        <w:tc>
          <w:tcPr>
            <w:tcW w:w="1170" w:type="dxa"/>
          </w:tcPr>
          <w:p w14:paraId="092A1825" w14:textId="77777777" w:rsidR="00F12052" w:rsidRPr="00834920" w:rsidRDefault="00F12052" w:rsidP="005D30EF">
            <w:pPr>
              <w:pStyle w:val="TableEntry"/>
            </w:pPr>
            <w:r w:rsidRPr="00834920">
              <w:t>Binary</w:t>
            </w:r>
          </w:p>
        </w:tc>
        <w:tc>
          <w:tcPr>
            <w:tcW w:w="1620" w:type="dxa"/>
          </w:tcPr>
          <w:p w14:paraId="2EECFAAA" w14:textId="77777777" w:rsidR="00F12052" w:rsidRPr="00834920" w:rsidRDefault="00F12052" w:rsidP="005D30EF">
            <w:pPr>
              <w:pStyle w:val="TableEntry"/>
            </w:pPr>
            <w:proofErr w:type="spellStart"/>
            <w:r w:rsidRPr="00834920">
              <w:t>HCProfessional</w:t>
            </w:r>
            <w:proofErr w:type="spellEnd"/>
          </w:p>
        </w:tc>
        <w:tc>
          <w:tcPr>
            <w:tcW w:w="1800" w:type="dxa"/>
          </w:tcPr>
          <w:p w14:paraId="54592093" w14:textId="77777777" w:rsidR="00F12052" w:rsidRPr="00834920" w:rsidRDefault="006B6E3F" w:rsidP="005D30EF">
            <w:pPr>
              <w:pStyle w:val="TableEntry"/>
            </w:pPr>
            <w:proofErr w:type="spellStart"/>
            <w:r w:rsidRPr="00834920">
              <w:t>h</w:t>
            </w:r>
            <w:r w:rsidR="00F12052" w:rsidRPr="00834920">
              <w:t>cSigningCertificate</w:t>
            </w:r>
            <w:proofErr w:type="spellEnd"/>
          </w:p>
        </w:tc>
        <w:tc>
          <w:tcPr>
            <w:tcW w:w="1080" w:type="dxa"/>
          </w:tcPr>
          <w:p w14:paraId="7A4398EA" w14:textId="77777777" w:rsidR="00F12052" w:rsidRPr="00834920" w:rsidRDefault="00F12052" w:rsidP="005D30EF">
            <w:pPr>
              <w:pStyle w:val="TableEntry"/>
            </w:pPr>
            <w:r w:rsidRPr="00834920">
              <w:t>M</w:t>
            </w:r>
          </w:p>
        </w:tc>
        <w:tc>
          <w:tcPr>
            <w:tcW w:w="990" w:type="dxa"/>
          </w:tcPr>
          <w:p w14:paraId="0E4E5055" w14:textId="77777777" w:rsidR="00F12052" w:rsidRPr="00834920" w:rsidRDefault="00F12052" w:rsidP="005D30EF">
            <w:pPr>
              <w:pStyle w:val="TableEntry"/>
            </w:pPr>
            <w:r w:rsidRPr="00834920">
              <w:t>O</w:t>
            </w:r>
          </w:p>
        </w:tc>
        <w:tc>
          <w:tcPr>
            <w:tcW w:w="1620" w:type="dxa"/>
          </w:tcPr>
          <w:p w14:paraId="6D6C8227" w14:textId="77777777" w:rsidR="00F12052" w:rsidRPr="00834920" w:rsidRDefault="002260BB" w:rsidP="002260BB">
            <w:pPr>
              <w:pStyle w:val="TableEntry"/>
            </w:pPr>
            <w:r w:rsidRPr="00834920">
              <w:t>Public key and certificate for the user’s non-repudiation signing certificate used for health transactions</w:t>
            </w:r>
          </w:p>
        </w:tc>
      </w:tr>
      <w:tr w:rsidR="00F12052" w:rsidRPr="00834920" w14:paraId="01474E86" w14:textId="77777777" w:rsidTr="00B075CB">
        <w:trPr>
          <w:cantSplit/>
        </w:trPr>
        <w:tc>
          <w:tcPr>
            <w:tcW w:w="1278" w:type="dxa"/>
          </w:tcPr>
          <w:p w14:paraId="3C4770D9" w14:textId="77777777" w:rsidR="00F12052" w:rsidRPr="00834920" w:rsidRDefault="00523B71" w:rsidP="005D30EF">
            <w:pPr>
              <w:pStyle w:val="TableEntry"/>
              <w:rPr>
                <w:rFonts w:cs="Arial"/>
              </w:rPr>
            </w:pPr>
            <w:r w:rsidRPr="00834920">
              <w:rPr>
                <w:rFonts w:cs="Arial"/>
              </w:rPr>
              <w:t xml:space="preserve">User </w:t>
            </w:r>
            <w:r w:rsidR="00F12052" w:rsidRPr="00834920">
              <w:rPr>
                <w:rFonts w:cs="Arial"/>
              </w:rPr>
              <w:t>Certificate</w:t>
            </w:r>
          </w:p>
        </w:tc>
        <w:tc>
          <w:tcPr>
            <w:tcW w:w="1170" w:type="dxa"/>
          </w:tcPr>
          <w:p w14:paraId="1BC11A10" w14:textId="77777777" w:rsidR="00F12052" w:rsidRPr="00834920" w:rsidRDefault="00F12052" w:rsidP="005D30EF">
            <w:pPr>
              <w:pStyle w:val="TableEntry"/>
            </w:pPr>
            <w:r w:rsidRPr="00834920">
              <w:t>Binary</w:t>
            </w:r>
          </w:p>
        </w:tc>
        <w:tc>
          <w:tcPr>
            <w:tcW w:w="1620" w:type="dxa"/>
          </w:tcPr>
          <w:p w14:paraId="5A119A7F" w14:textId="77777777" w:rsidR="00F12052" w:rsidRPr="00834920" w:rsidRDefault="00523B71" w:rsidP="005D30EF">
            <w:pPr>
              <w:pStyle w:val="TableEntry"/>
            </w:pPr>
            <w:proofErr w:type="spellStart"/>
            <w:r w:rsidRPr="00834920">
              <w:t>inetOrgPerson</w:t>
            </w:r>
            <w:proofErr w:type="spellEnd"/>
          </w:p>
        </w:tc>
        <w:tc>
          <w:tcPr>
            <w:tcW w:w="1800" w:type="dxa"/>
          </w:tcPr>
          <w:p w14:paraId="7060ED4D" w14:textId="77777777" w:rsidR="00F12052" w:rsidRPr="00834920" w:rsidRDefault="00523B71" w:rsidP="005D30EF">
            <w:pPr>
              <w:pStyle w:val="TableEntry"/>
            </w:pPr>
            <w:proofErr w:type="spellStart"/>
            <w:r w:rsidRPr="00834920">
              <w:t>userCertificate</w:t>
            </w:r>
            <w:proofErr w:type="spellEnd"/>
          </w:p>
        </w:tc>
        <w:tc>
          <w:tcPr>
            <w:tcW w:w="1080" w:type="dxa"/>
          </w:tcPr>
          <w:p w14:paraId="517C83C7" w14:textId="77777777" w:rsidR="00F12052" w:rsidRPr="00834920" w:rsidRDefault="00523B71" w:rsidP="005D30EF">
            <w:pPr>
              <w:pStyle w:val="TableEntry"/>
            </w:pPr>
            <w:r w:rsidRPr="00834920">
              <w:t>M</w:t>
            </w:r>
          </w:p>
        </w:tc>
        <w:tc>
          <w:tcPr>
            <w:tcW w:w="990" w:type="dxa"/>
          </w:tcPr>
          <w:p w14:paraId="30D85D35" w14:textId="77777777" w:rsidR="00F12052" w:rsidRPr="00834920" w:rsidRDefault="00523B71" w:rsidP="005D30EF">
            <w:pPr>
              <w:pStyle w:val="TableEntry"/>
            </w:pPr>
            <w:r w:rsidRPr="00834920">
              <w:t>O</w:t>
            </w:r>
          </w:p>
        </w:tc>
        <w:tc>
          <w:tcPr>
            <w:tcW w:w="1620" w:type="dxa"/>
          </w:tcPr>
          <w:p w14:paraId="777C9404" w14:textId="77777777" w:rsidR="00F12052" w:rsidRPr="00834920" w:rsidRDefault="00523B71" w:rsidP="00523B71">
            <w:pPr>
              <w:pStyle w:val="TableEntry"/>
            </w:pPr>
            <w:r w:rsidRPr="00834920">
              <w:t xml:space="preserve">RFC2256: X.509 user certificate for general purpose use; </w:t>
            </w:r>
            <w:r w:rsidR="009D6F59" w:rsidRPr="00834920">
              <w:t>purpose</w:t>
            </w:r>
            <w:r w:rsidR="002B482C" w:rsidRPr="00834920">
              <w:t>s and</w:t>
            </w:r>
            <w:r w:rsidR="009D6F59" w:rsidRPr="00834920">
              <w:t xml:space="preserve"> constraint</w:t>
            </w:r>
            <w:r w:rsidR="002B482C" w:rsidRPr="00834920">
              <w:t>s</w:t>
            </w:r>
            <w:r w:rsidR="009D6F59" w:rsidRPr="00834920">
              <w:t xml:space="preserve"> can be found by looking inside the certificates</w:t>
            </w:r>
          </w:p>
        </w:tc>
      </w:tr>
      <w:tr w:rsidR="00F12052" w:rsidRPr="00834920" w14:paraId="4B02145C" w14:textId="77777777" w:rsidTr="00B075CB">
        <w:trPr>
          <w:cantSplit/>
        </w:trPr>
        <w:tc>
          <w:tcPr>
            <w:tcW w:w="1278" w:type="dxa"/>
          </w:tcPr>
          <w:p w14:paraId="279C21E7" w14:textId="77777777" w:rsidR="00F12052" w:rsidRPr="00834920" w:rsidRDefault="00D812FB" w:rsidP="005D30EF">
            <w:pPr>
              <w:pStyle w:val="TableEntry"/>
              <w:rPr>
                <w:rFonts w:cs="Arial"/>
              </w:rPr>
            </w:pPr>
            <w:r w:rsidRPr="00834920">
              <w:t>Electronic Service</w:t>
            </w:r>
            <w:r w:rsidR="00F12052" w:rsidRPr="00834920">
              <w:rPr>
                <w:rFonts w:cs="Arial"/>
              </w:rPr>
              <w:t xml:space="preserve"> URI</w:t>
            </w:r>
          </w:p>
        </w:tc>
        <w:tc>
          <w:tcPr>
            <w:tcW w:w="1170" w:type="dxa"/>
          </w:tcPr>
          <w:p w14:paraId="2BCD6FBD" w14:textId="77777777" w:rsidR="00F12052" w:rsidRPr="00834920" w:rsidRDefault="00F12052" w:rsidP="005D30EF">
            <w:pPr>
              <w:pStyle w:val="TableEntry"/>
            </w:pPr>
            <w:r w:rsidRPr="00834920">
              <w:t>String</w:t>
            </w:r>
          </w:p>
        </w:tc>
        <w:tc>
          <w:tcPr>
            <w:tcW w:w="1620" w:type="dxa"/>
          </w:tcPr>
          <w:p w14:paraId="03447C52" w14:textId="77777777" w:rsidR="00F12052" w:rsidRPr="00834920" w:rsidRDefault="00F12052" w:rsidP="005D30EF">
            <w:pPr>
              <w:pStyle w:val="TableEntry"/>
            </w:pPr>
            <w:proofErr w:type="spellStart"/>
            <w:r w:rsidRPr="00834920">
              <w:t>groupofURLs</w:t>
            </w:r>
            <w:proofErr w:type="spellEnd"/>
          </w:p>
        </w:tc>
        <w:tc>
          <w:tcPr>
            <w:tcW w:w="1800" w:type="dxa"/>
          </w:tcPr>
          <w:p w14:paraId="7561F8AA" w14:textId="77777777" w:rsidR="00F12052" w:rsidRPr="00834920" w:rsidRDefault="00F12052" w:rsidP="005D30EF">
            <w:pPr>
              <w:pStyle w:val="TableEntry"/>
            </w:pPr>
            <w:proofErr w:type="spellStart"/>
            <w:r w:rsidRPr="00834920">
              <w:t>labeledURI</w:t>
            </w:r>
            <w:proofErr w:type="spellEnd"/>
          </w:p>
        </w:tc>
        <w:tc>
          <w:tcPr>
            <w:tcW w:w="1080" w:type="dxa"/>
          </w:tcPr>
          <w:p w14:paraId="4A8D9406" w14:textId="77777777" w:rsidR="00F12052" w:rsidRPr="00834920" w:rsidRDefault="00D812FB" w:rsidP="005D30EF">
            <w:pPr>
              <w:pStyle w:val="TableEntry"/>
            </w:pPr>
            <w:r w:rsidRPr="00834920">
              <w:t>M</w:t>
            </w:r>
          </w:p>
        </w:tc>
        <w:tc>
          <w:tcPr>
            <w:tcW w:w="990" w:type="dxa"/>
          </w:tcPr>
          <w:p w14:paraId="34747F86" w14:textId="77777777" w:rsidR="00F12052" w:rsidRPr="00834920" w:rsidRDefault="00F12052" w:rsidP="005D30EF">
            <w:pPr>
              <w:pStyle w:val="TableEntry"/>
            </w:pPr>
            <w:r w:rsidRPr="00834920">
              <w:t>O</w:t>
            </w:r>
          </w:p>
        </w:tc>
        <w:tc>
          <w:tcPr>
            <w:tcW w:w="1620" w:type="dxa"/>
          </w:tcPr>
          <w:p w14:paraId="744D0D3F" w14:textId="77777777" w:rsidR="00F12052" w:rsidRPr="00834920" w:rsidRDefault="00F12052" w:rsidP="006923D9">
            <w:pPr>
              <w:pStyle w:val="TableEntry"/>
            </w:pPr>
            <w:r w:rsidRPr="00834920">
              <w:t xml:space="preserve">Points to </w:t>
            </w:r>
            <w:r w:rsidR="006B6E3F" w:rsidRPr="00834920">
              <w:t xml:space="preserve">a service entry in a systems directory </w:t>
            </w:r>
            <w:r w:rsidR="00D812FB" w:rsidRPr="00834920">
              <w:t>or to a webservices definition page defining the end points of services.</w:t>
            </w:r>
          </w:p>
        </w:tc>
      </w:tr>
      <w:tr w:rsidR="00F12052" w:rsidRPr="00834920" w14:paraId="1D087C93" w14:textId="77777777" w:rsidTr="00B075CB">
        <w:trPr>
          <w:cantSplit/>
        </w:trPr>
        <w:tc>
          <w:tcPr>
            <w:tcW w:w="1278" w:type="dxa"/>
          </w:tcPr>
          <w:p w14:paraId="29D3EB9C" w14:textId="77777777" w:rsidR="00F12052" w:rsidRPr="00834920" w:rsidRDefault="00F12052" w:rsidP="005D30EF">
            <w:pPr>
              <w:pStyle w:val="TableEntry"/>
              <w:rPr>
                <w:rFonts w:cs="Arial"/>
              </w:rPr>
            </w:pPr>
            <w:r w:rsidRPr="00834920">
              <w:rPr>
                <w:rFonts w:cs="Arial"/>
              </w:rPr>
              <w:t xml:space="preserve">Creation Date </w:t>
            </w:r>
          </w:p>
          <w:p w14:paraId="42027F83" w14:textId="77777777" w:rsidR="00F12052" w:rsidRPr="00834920" w:rsidRDefault="00F12052" w:rsidP="005D30EF">
            <w:pPr>
              <w:pStyle w:val="TableEntry"/>
              <w:rPr>
                <w:rFonts w:cs="Arial"/>
              </w:rPr>
            </w:pPr>
          </w:p>
        </w:tc>
        <w:tc>
          <w:tcPr>
            <w:tcW w:w="1170" w:type="dxa"/>
          </w:tcPr>
          <w:p w14:paraId="74E29523" w14:textId="77777777" w:rsidR="00F12052" w:rsidRPr="00834920" w:rsidRDefault="00FE573E" w:rsidP="005D30EF">
            <w:pPr>
              <w:pStyle w:val="TableEntry"/>
            </w:pPr>
            <w:r w:rsidRPr="00834920">
              <w:t>Date</w:t>
            </w:r>
          </w:p>
        </w:tc>
        <w:tc>
          <w:tcPr>
            <w:tcW w:w="1620" w:type="dxa"/>
          </w:tcPr>
          <w:p w14:paraId="338043AC" w14:textId="77777777" w:rsidR="00F12052" w:rsidRPr="00834920" w:rsidRDefault="005568FF" w:rsidP="005D30EF">
            <w:pPr>
              <w:pStyle w:val="TableEntry"/>
            </w:pPr>
            <w:r w:rsidRPr="00834920">
              <w:t>N/A</w:t>
            </w:r>
          </w:p>
        </w:tc>
        <w:tc>
          <w:tcPr>
            <w:tcW w:w="1800" w:type="dxa"/>
          </w:tcPr>
          <w:p w14:paraId="5AB0DCF3" w14:textId="77777777" w:rsidR="00F12052" w:rsidRPr="00834920" w:rsidRDefault="005568FF" w:rsidP="00FE573E">
            <w:pPr>
              <w:pStyle w:val="TableEntry"/>
            </w:pPr>
            <w:proofErr w:type="spellStart"/>
            <w:r w:rsidRPr="00834920">
              <w:t>createTimestamp</w:t>
            </w:r>
            <w:proofErr w:type="spellEnd"/>
          </w:p>
        </w:tc>
        <w:tc>
          <w:tcPr>
            <w:tcW w:w="1080" w:type="dxa"/>
          </w:tcPr>
          <w:p w14:paraId="4E192A59" w14:textId="77777777" w:rsidR="00F12052" w:rsidRPr="00834920" w:rsidRDefault="005568FF" w:rsidP="005D30EF">
            <w:pPr>
              <w:pStyle w:val="TableEntry"/>
            </w:pPr>
            <w:r w:rsidRPr="00834920">
              <w:t>S</w:t>
            </w:r>
          </w:p>
        </w:tc>
        <w:tc>
          <w:tcPr>
            <w:tcW w:w="990" w:type="dxa"/>
          </w:tcPr>
          <w:p w14:paraId="367A6A87" w14:textId="77777777" w:rsidR="00F12052" w:rsidRPr="00834920" w:rsidRDefault="005568FF" w:rsidP="005D30EF">
            <w:pPr>
              <w:pStyle w:val="TableEntry"/>
            </w:pPr>
            <w:r w:rsidRPr="00834920">
              <w:t>R</w:t>
            </w:r>
          </w:p>
        </w:tc>
        <w:tc>
          <w:tcPr>
            <w:tcW w:w="1620" w:type="dxa"/>
          </w:tcPr>
          <w:p w14:paraId="1155A0DA" w14:textId="77777777" w:rsidR="00F12052" w:rsidRPr="00834920" w:rsidRDefault="00F12052" w:rsidP="006923D9">
            <w:pPr>
              <w:pStyle w:val="TableEntry"/>
            </w:pPr>
            <w:r w:rsidRPr="00834920">
              <w:t xml:space="preserve">This is an operation attribute </w:t>
            </w:r>
            <w:r w:rsidR="005568FF" w:rsidRPr="00834920">
              <w:t>that LDAP directory server maintains to capture the time when an entry was created.</w:t>
            </w:r>
          </w:p>
        </w:tc>
      </w:tr>
      <w:tr w:rsidR="00F12052" w:rsidRPr="00834920" w14:paraId="0EE66C43" w14:textId="77777777" w:rsidTr="00B075CB">
        <w:trPr>
          <w:cantSplit/>
        </w:trPr>
        <w:tc>
          <w:tcPr>
            <w:tcW w:w="1278" w:type="dxa"/>
          </w:tcPr>
          <w:p w14:paraId="699FE1C6" w14:textId="77777777" w:rsidR="00F12052" w:rsidRPr="00834920" w:rsidRDefault="00F12052" w:rsidP="005D30EF">
            <w:pPr>
              <w:pStyle w:val="TableEntry"/>
              <w:rPr>
                <w:rFonts w:cs="Arial"/>
              </w:rPr>
            </w:pPr>
            <w:r w:rsidRPr="00834920">
              <w:rPr>
                <w:rFonts w:cs="Arial"/>
              </w:rPr>
              <w:lastRenderedPageBreak/>
              <w:t>Last Update Date</w:t>
            </w:r>
          </w:p>
        </w:tc>
        <w:tc>
          <w:tcPr>
            <w:tcW w:w="1170" w:type="dxa"/>
          </w:tcPr>
          <w:p w14:paraId="35A568FC" w14:textId="77777777" w:rsidR="00F12052" w:rsidRPr="00834920" w:rsidRDefault="00FE573E" w:rsidP="005D30EF">
            <w:pPr>
              <w:pStyle w:val="TableEntry"/>
            </w:pPr>
            <w:r w:rsidRPr="00834920">
              <w:t>Date</w:t>
            </w:r>
          </w:p>
        </w:tc>
        <w:tc>
          <w:tcPr>
            <w:tcW w:w="1620" w:type="dxa"/>
          </w:tcPr>
          <w:p w14:paraId="25B94F49" w14:textId="77777777" w:rsidR="00F12052" w:rsidRPr="00834920" w:rsidRDefault="005568FF" w:rsidP="005D30EF">
            <w:pPr>
              <w:pStyle w:val="TableEntry"/>
            </w:pPr>
            <w:r w:rsidRPr="00834920">
              <w:t>N/A</w:t>
            </w:r>
          </w:p>
        </w:tc>
        <w:tc>
          <w:tcPr>
            <w:tcW w:w="1800" w:type="dxa"/>
          </w:tcPr>
          <w:p w14:paraId="51235EC9" w14:textId="77777777" w:rsidR="00F12052" w:rsidRPr="00834920" w:rsidRDefault="005568FF" w:rsidP="00FE573E">
            <w:pPr>
              <w:pStyle w:val="TableEntry"/>
            </w:pPr>
            <w:proofErr w:type="spellStart"/>
            <w:r w:rsidRPr="00834920">
              <w:t>modifyTimestamp</w:t>
            </w:r>
            <w:proofErr w:type="spellEnd"/>
          </w:p>
        </w:tc>
        <w:tc>
          <w:tcPr>
            <w:tcW w:w="1080" w:type="dxa"/>
          </w:tcPr>
          <w:p w14:paraId="54F838DC" w14:textId="77777777" w:rsidR="00F12052" w:rsidRPr="00834920" w:rsidRDefault="005568FF" w:rsidP="005D30EF">
            <w:pPr>
              <w:pStyle w:val="TableEntry"/>
            </w:pPr>
            <w:r w:rsidRPr="00834920">
              <w:t>S</w:t>
            </w:r>
          </w:p>
        </w:tc>
        <w:tc>
          <w:tcPr>
            <w:tcW w:w="990" w:type="dxa"/>
          </w:tcPr>
          <w:p w14:paraId="51AA22B8" w14:textId="77777777" w:rsidR="00F12052" w:rsidRPr="00834920" w:rsidRDefault="005568FF" w:rsidP="005D30EF">
            <w:pPr>
              <w:pStyle w:val="TableEntry"/>
            </w:pPr>
            <w:r w:rsidRPr="00834920">
              <w:t>R</w:t>
            </w:r>
          </w:p>
        </w:tc>
        <w:tc>
          <w:tcPr>
            <w:tcW w:w="1620" w:type="dxa"/>
          </w:tcPr>
          <w:p w14:paraId="0702BBAC" w14:textId="77777777" w:rsidR="00F12052" w:rsidRPr="00834920" w:rsidRDefault="00F12052" w:rsidP="00910A94">
            <w:pPr>
              <w:pStyle w:val="TableEntry"/>
            </w:pPr>
            <w:r w:rsidRPr="00834920">
              <w:t xml:space="preserve">This is an operation attribute that </w:t>
            </w:r>
            <w:r w:rsidR="005568FF" w:rsidRPr="00834920">
              <w:t>that LDAP directory server maintains to capture the time when an entry was modified</w:t>
            </w:r>
            <w:r w:rsidRPr="00834920">
              <w:t>.</w:t>
            </w:r>
          </w:p>
        </w:tc>
      </w:tr>
      <w:tr w:rsidR="00F12052" w:rsidRPr="00834920" w14:paraId="2CFFD63E" w14:textId="77777777" w:rsidTr="00B075CB">
        <w:trPr>
          <w:cantSplit/>
        </w:trPr>
        <w:tc>
          <w:tcPr>
            <w:tcW w:w="1278" w:type="dxa"/>
          </w:tcPr>
          <w:p w14:paraId="38D3F159" w14:textId="77777777" w:rsidR="00F12052" w:rsidRPr="00834920" w:rsidRDefault="00F12052" w:rsidP="00BF1E0F">
            <w:pPr>
              <w:pStyle w:val="TableEntry"/>
              <w:rPr>
                <w:rFonts w:cs="Arial"/>
              </w:rPr>
            </w:pPr>
            <w:r w:rsidRPr="00834920">
              <w:rPr>
                <w:rFonts w:cs="Arial"/>
              </w:rPr>
              <w:t>Provider Facility Name</w:t>
            </w:r>
          </w:p>
        </w:tc>
        <w:tc>
          <w:tcPr>
            <w:tcW w:w="1170" w:type="dxa"/>
          </w:tcPr>
          <w:p w14:paraId="35DEC736" w14:textId="77777777" w:rsidR="00F12052" w:rsidRPr="00834920" w:rsidRDefault="00F12052" w:rsidP="00BF1E0F">
            <w:pPr>
              <w:pStyle w:val="TableEntry"/>
            </w:pPr>
            <w:r w:rsidRPr="00834920">
              <w:t>String</w:t>
            </w:r>
          </w:p>
        </w:tc>
        <w:tc>
          <w:tcPr>
            <w:tcW w:w="1620" w:type="dxa"/>
          </w:tcPr>
          <w:p w14:paraId="3E8D4154" w14:textId="77777777" w:rsidR="00F12052" w:rsidRPr="00834920" w:rsidRDefault="00F12052" w:rsidP="00BF1E0F">
            <w:pPr>
              <w:pStyle w:val="TableEntry"/>
            </w:pPr>
            <w:proofErr w:type="spellStart"/>
            <w:r w:rsidRPr="00834920">
              <w:t>inetOrgPerson</w:t>
            </w:r>
            <w:proofErr w:type="spellEnd"/>
          </w:p>
        </w:tc>
        <w:tc>
          <w:tcPr>
            <w:tcW w:w="1800" w:type="dxa"/>
          </w:tcPr>
          <w:p w14:paraId="4C0FFDC5" w14:textId="77777777" w:rsidR="00F12052" w:rsidRPr="00834920" w:rsidRDefault="00F12052" w:rsidP="00BF1E0F">
            <w:pPr>
              <w:pStyle w:val="TableEntry"/>
            </w:pPr>
            <w:proofErr w:type="spellStart"/>
            <w:r w:rsidRPr="00834920">
              <w:t>physicalDeliveryOfficeName</w:t>
            </w:r>
            <w:proofErr w:type="spellEnd"/>
          </w:p>
        </w:tc>
        <w:tc>
          <w:tcPr>
            <w:tcW w:w="1080" w:type="dxa"/>
          </w:tcPr>
          <w:p w14:paraId="1C8748A2" w14:textId="77777777" w:rsidR="00F12052" w:rsidRPr="00834920" w:rsidRDefault="00F12052" w:rsidP="00BF1E0F">
            <w:pPr>
              <w:pStyle w:val="TableEntry"/>
            </w:pPr>
            <w:r w:rsidRPr="00834920">
              <w:t>M</w:t>
            </w:r>
          </w:p>
        </w:tc>
        <w:tc>
          <w:tcPr>
            <w:tcW w:w="990" w:type="dxa"/>
          </w:tcPr>
          <w:p w14:paraId="0CFA2F12" w14:textId="77777777" w:rsidR="00F12052" w:rsidRPr="00834920" w:rsidRDefault="00F12052" w:rsidP="00BF1E0F">
            <w:pPr>
              <w:pStyle w:val="TableEntry"/>
            </w:pPr>
            <w:r w:rsidRPr="00834920">
              <w:t>R2</w:t>
            </w:r>
          </w:p>
        </w:tc>
        <w:tc>
          <w:tcPr>
            <w:tcW w:w="1620" w:type="dxa"/>
          </w:tcPr>
          <w:p w14:paraId="74EC6C33" w14:textId="77777777" w:rsidR="00F12052" w:rsidRPr="00834920" w:rsidRDefault="005C1139" w:rsidP="006923D9">
            <w:pPr>
              <w:pStyle w:val="TableEntry"/>
            </w:pPr>
            <w:r w:rsidRPr="00834920">
              <w:t>This attribute contains the facility name that a postal service uses to identify a provider’s facility.</w:t>
            </w:r>
          </w:p>
        </w:tc>
      </w:tr>
      <w:tr w:rsidR="00F12052" w:rsidRPr="00834920" w14:paraId="6FA66911" w14:textId="77777777" w:rsidTr="00B075CB">
        <w:trPr>
          <w:cantSplit/>
        </w:trPr>
        <w:tc>
          <w:tcPr>
            <w:tcW w:w="1278" w:type="dxa"/>
          </w:tcPr>
          <w:p w14:paraId="6DCAC9C9" w14:textId="77777777" w:rsidR="00F12052" w:rsidRPr="00834920" w:rsidRDefault="00F12052" w:rsidP="005D30EF">
            <w:pPr>
              <w:pStyle w:val="TableEntry"/>
              <w:rPr>
                <w:rFonts w:cs="Arial"/>
              </w:rPr>
            </w:pPr>
            <w:r w:rsidRPr="00834920">
              <w:rPr>
                <w:rFonts w:cs="Arial"/>
              </w:rPr>
              <w:t>Provider Mailing Address</w:t>
            </w:r>
          </w:p>
        </w:tc>
        <w:tc>
          <w:tcPr>
            <w:tcW w:w="1170" w:type="dxa"/>
          </w:tcPr>
          <w:p w14:paraId="17AC05E1" w14:textId="77777777" w:rsidR="00F12052" w:rsidRPr="00834920" w:rsidRDefault="00F12052" w:rsidP="005D30EF">
            <w:pPr>
              <w:pStyle w:val="TableEntry"/>
            </w:pPr>
            <w:r w:rsidRPr="00834920">
              <w:t>Postal Address</w:t>
            </w:r>
          </w:p>
        </w:tc>
        <w:tc>
          <w:tcPr>
            <w:tcW w:w="1620" w:type="dxa"/>
          </w:tcPr>
          <w:p w14:paraId="3D6A44E8" w14:textId="77777777" w:rsidR="00F12052" w:rsidRPr="00834920" w:rsidRDefault="00F12052" w:rsidP="005D30EF">
            <w:pPr>
              <w:pStyle w:val="TableEntry"/>
            </w:pPr>
            <w:proofErr w:type="spellStart"/>
            <w:r w:rsidRPr="00834920">
              <w:t>HPDProvider</w:t>
            </w:r>
            <w:proofErr w:type="spellEnd"/>
          </w:p>
        </w:tc>
        <w:tc>
          <w:tcPr>
            <w:tcW w:w="1800" w:type="dxa"/>
          </w:tcPr>
          <w:p w14:paraId="30E24CA7" w14:textId="77777777" w:rsidR="00F12052" w:rsidRPr="00834920" w:rsidRDefault="00F12052" w:rsidP="005D30EF">
            <w:pPr>
              <w:pStyle w:val="TableEntry"/>
            </w:pPr>
            <w:proofErr w:type="spellStart"/>
            <w:r w:rsidRPr="00834920">
              <w:t>hpdProviderMailingAddress</w:t>
            </w:r>
            <w:proofErr w:type="spellEnd"/>
          </w:p>
        </w:tc>
        <w:tc>
          <w:tcPr>
            <w:tcW w:w="1080" w:type="dxa"/>
          </w:tcPr>
          <w:p w14:paraId="74A36A5F" w14:textId="77777777" w:rsidR="00F12052" w:rsidRPr="00834920" w:rsidRDefault="00F12052" w:rsidP="005D30EF">
            <w:pPr>
              <w:pStyle w:val="TableEntry"/>
            </w:pPr>
            <w:r w:rsidRPr="00834920">
              <w:t>M</w:t>
            </w:r>
          </w:p>
        </w:tc>
        <w:tc>
          <w:tcPr>
            <w:tcW w:w="990" w:type="dxa"/>
          </w:tcPr>
          <w:p w14:paraId="3C34B832" w14:textId="77777777" w:rsidR="00F12052" w:rsidRPr="00834920" w:rsidRDefault="00F12052" w:rsidP="005D30EF">
            <w:pPr>
              <w:pStyle w:val="TableEntry"/>
            </w:pPr>
            <w:r w:rsidRPr="00834920">
              <w:t>R2</w:t>
            </w:r>
          </w:p>
        </w:tc>
        <w:tc>
          <w:tcPr>
            <w:tcW w:w="1620" w:type="dxa"/>
          </w:tcPr>
          <w:p w14:paraId="4D8B2F67" w14:textId="77777777" w:rsidR="00F12052" w:rsidRPr="00834920" w:rsidRDefault="00F12052" w:rsidP="006923D9">
            <w:pPr>
              <w:pStyle w:val="TableEntry"/>
            </w:pPr>
            <w:r w:rsidRPr="00834920">
              <w:t>Mailing address</w:t>
            </w:r>
          </w:p>
        </w:tc>
      </w:tr>
      <w:tr w:rsidR="00F12052" w:rsidRPr="00834920" w14:paraId="32238D4D" w14:textId="77777777" w:rsidTr="00B075CB">
        <w:trPr>
          <w:cantSplit/>
        </w:trPr>
        <w:tc>
          <w:tcPr>
            <w:tcW w:w="1278" w:type="dxa"/>
          </w:tcPr>
          <w:p w14:paraId="5E19AB88" w14:textId="77777777" w:rsidR="00F12052" w:rsidRPr="00834920" w:rsidRDefault="00F12052" w:rsidP="005D30EF">
            <w:pPr>
              <w:pStyle w:val="TableEntry"/>
              <w:rPr>
                <w:rFonts w:cs="Arial"/>
              </w:rPr>
            </w:pPr>
            <w:r w:rsidRPr="00834920">
              <w:rPr>
                <w:rFonts w:cs="Arial"/>
              </w:rPr>
              <w:t>Provider Billing Address</w:t>
            </w:r>
          </w:p>
        </w:tc>
        <w:tc>
          <w:tcPr>
            <w:tcW w:w="1170" w:type="dxa"/>
          </w:tcPr>
          <w:p w14:paraId="19D67213" w14:textId="77777777" w:rsidR="00F12052" w:rsidRPr="00834920" w:rsidRDefault="00F12052" w:rsidP="005D30EF">
            <w:pPr>
              <w:pStyle w:val="TableEntry"/>
            </w:pPr>
            <w:r w:rsidRPr="00834920">
              <w:t>Postal Address</w:t>
            </w:r>
          </w:p>
        </w:tc>
        <w:tc>
          <w:tcPr>
            <w:tcW w:w="1620" w:type="dxa"/>
          </w:tcPr>
          <w:p w14:paraId="52E30B6F" w14:textId="77777777" w:rsidR="00F12052" w:rsidRPr="00834920" w:rsidRDefault="00F12052" w:rsidP="005D30EF">
            <w:pPr>
              <w:pStyle w:val="TableEntry"/>
            </w:pPr>
            <w:proofErr w:type="spellStart"/>
            <w:r w:rsidRPr="00834920">
              <w:t>HPDProvider</w:t>
            </w:r>
            <w:proofErr w:type="spellEnd"/>
          </w:p>
        </w:tc>
        <w:tc>
          <w:tcPr>
            <w:tcW w:w="1800" w:type="dxa"/>
          </w:tcPr>
          <w:p w14:paraId="6B3A7491" w14:textId="77777777" w:rsidR="00F12052" w:rsidRPr="00834920" w:rsidRDefault="00F12052" w:rsidP="005D30EF">
            <w:pPr>
              <w:pStyle w:val="TableEntry"/>
            </w:pPr>
            <w:proofErr w:type="spellStart"/>
            <w:r w:rsidRPr="00834920">
              <w:t>hpdProviderBillingAddress</w:t>
            </w:r>
            <w:proofErr w:type="spellEnd"/>
          </w:p>
        </w:tc>
        <w:tc>
          <w:tcPr>
            <w:tcW w:w="1080" w:type="dxa"/>
          </w:tcPr>
          <w:p w14:paraId="3C96D750" w14:textId="77777777" w:rsidR="00F12052" w:rsidRPr="00834920" w:rsidRDefault="00F12052" w:rsidP="005D30EF">
            <w:pPr>
              <w:pStyle w:val="TableEntry"/>
            </w:pPr>
            <w:r w:rsidRPr="00834920">
              <w:t>M</w:t>
            </w:r>
          </w:p>
        </w:tc>
        <w:tc>
          <w:tcPr>
            <w:tcW w:w="990" w:type="dxa"/>
          </w:tcPr>
          <w:p w14:paraId="01CEDCA0" w14:textId="77777777" w:rsidR="00F12052" w:rsidRPr="00834920" w:rsidRDefault="00F12052" w:rsidP="005D30EF">
            <w:pPr>
              <w:pStyle w:val="TableEntry"/>
            </w:pPr>
            <w:r w:rsidRPr="00834920">
              <w:t>O</w:t>
            </w:r>
          </w:p>
        </w:tc>
        <w:tc>
          <w:tcPr>
            <w:tcW w:w="1620" w:type="dxa"/>
          </w:tcPr>
          <w:p w14:paraId="77F2A151" w14:textId="77777777" w:rsidR="00F12052" w:rsidRPr="00834920" w:rsidRDefault="00F12052" w:rsidP="006923D9">
            <w:pPr>
              <w:pStyle w:val="TableEntry"/>
            </w:pPr>
            <w:r w:rsidRPr="00834920">
              <w:t>Business billing or legal address</w:t>
            </w:r>
          </w:p>
        </w:tc>
      </w:tr>
      <w:tr w:rsidR="00F12052" w:rsidRPr="00834920" w14:paraId="1194458A" w14:textId="77777777" w:rsidTr="00B075CB">
        <w:trPr>
          <w:cantSplit/>
        </w:trPr>
        <w:tc>
          <w:tcPr>
            <w:tcW w:w="1278" w:type="dxa"/>
          </w:tcPr>
          <w:p w14:paraId="18F08A88" w14:textId="77777777" w:rsidR="00F12052" w:rsidRPr="00834920" w:rsidRDefault="00F12052" w:rsidP="005D30EF">
            <w:pPr>
              <w:pStyle w:val="TableEntry"/>
              <w:rPr>
                <w:rFonts w:cs="Arial"/>
              </w:rPr>
            </w:pPr>
            <w:r w:rsidRPr="00834920">
              <w:rPr>
                <w:rFonts w:cs="Arial"/>
              </w:rPr>
              <w:t>Provider Practice Address</w:t>
            </w:r>
          </w:p>
        </w:tc>
        <w:tc>
          <w:tcPr>
            <w:tcW w:w="1170" w:type="dxa"/>
          </w:tcPr>
          <w:p w14:paraId="5EFF48CA" w14:textId="77777777" w:rsidR="00F12052" w:rsidRPr="00834920" w:rsidRDefault="00F12052" w:rsidP="005D30EF">
            <w:pPr>
              <w:pStyle w:val="TableEntry"/>
            </w:pPr>
            <w:r w:rsidRPr="00834920">
              <w:t>Postal Address</w:t>
            </w:r>
          </w:p>
        </w:tc>
        <w:tc>
          <w:tcPr>
            <w:tcW w:w="1620" w:type="dxa"/>
          </w:tcPr>
          <w:p w14:paraId="02984EDE" w14:textId="77777777" w:rsidR="00F12052" w:rsidRPr="00834920" w:rsidRDefault="00F12052" w:rsidP="005D30EF">
            <w:pPr>
              <w:pStyle w:val="TableEntry"/>
            </w:pPr>
            <w:proofErr w:type="spellStart"/>
            <w:r w:rsidRPr="00834920">
              <w:t>HPDProvider</w:t>
            </w:r>
            <w:proofErr w:type="spellEnd"/>
          </w:p>
        </w:tc>
        <w:tc>
          <w:tcPr>
            <w:tcW w:w="1800" w:type="dxa"/>
          </w:tcPr>
          <w:p w14:paraId="28165A30" w14:textId="77777777" w:rsidR="00F12052" w:rsidRPr="00834920" w:rsidRDefault="00F12052" w:rsidP="005D30EF">
            <w:pPr>
              <w:pStyle w:val="TableEntry"/>
            </w:pPr>
            <w:proofErr w:type="spellStart"/>
            <w:r w:rsidRPr="00834920">
              <w:t>hpdProviderPracticeAddress</w:t>
            </w:r>
            <w:proofErr w:type="spellEnd"/>
          </w:p>
        </w:tc>
        <w:tc>
          <w:tcPr>
            <w:tcW w:w="1080" w:type="dxa"/>
          </w:tcPr>
          <w:p w14:paraId="7C8EBE79" w14:textId="77777777" w:rsidR="00F12052" w:rsidRPr="00834920" w:rsidRDefault="00F12052" w:rsidP="005D30EF">
            <w:pPr>
              <w:pStyle w:val="TableEntry"/>
            </w:pPr>
            <w:r w:rsidRPr="00834920">
              <w:t>M</w:t>
            </w:r>
          </w:p>
        </w:tc>
        <w:tc>
          <w:tcPr>
            <w:tcW w:w="990" w:type="dxa"/>
          </w:tcPr>
          <w:p w14:paraId="0B2E3367" w14:textId="77777777" w:rsidR="00F12052" w:rsidRPr="00834920" w:rsidRDefault="00F12052" w:rsidP="005D30EF">
            <w:pPr>
              <w:pStyle w:val="TableEntry"/>
            </w:pPr>
            <w:r w:rsidRPr="00834920">
              <w:t>R2</w:t>
            </w:r>
          </w:p>
        </w:tc>
        <w:tc>
          <w:tcPr>
            <w:tcW w:w="1620" w:type="dxa"/>
          </w:tcPr>
          <w:p w14:paraId="0676AB3F" w14:textId="77777777" w:rsidR="00F12052" w:rsidRPr="00834920" w:rsidRDefault="00F12052" w:rsidP="006923D9">
            <w:pPr>
              <w:pStyle w:val="TableEntry"/>
            </w:pPr>
            <w:r w:rsidRPr="00834920">
              <w:t>Practice or Service address</w:t>
            </w:r>
          </w:p>
        </w:tc>
      </w:tr>
      <w:tr w:rsidR="00F12052" w:rsidRPr="00834920" w14:paraId="7E9C28E5" w14:textId="77777777" w:rsidTr="00B075CB">
        <w:trPr>
          <w:cantSplit/>
        </w:trPr>
        <w:tc>
          <w:tcPr>
            <w:tcW w:w="1278" w:type="dxa"/>
          </w:tcPr>
          <w:p w14:paraId="003C74B6" w14:textId="77777777" w:rsidR="00F12052" w:rsidRPr="00834920" w:rsidRDefault="00F12052" w:rsidP="005D30EF">
            <w:pPr>
              <w:pStyle w:val="TableEntry"/>
              <w:rPr>
                <w:rFonts w:cs="Arial"/>
              </w:rPr>
            </w:pPr>
            <w:r w:rsidRPr="00834920">
              <w:rPr>
                <w:rFonts w:cs="Arial"/>
              </w:rPr>
              <w:t>Provider Practice Organization</w:t>
            </w:r>
          </w:p>
        </w:tc>
        <w:tc>
          <w:tcPr>
            <w:tcW w:w="1170" w:type="dxa"/>
          </w:tcPr>
          <w:p w14:paraId="2A5618B9" w14:textId="77777777" w:rsidR="00F12052" w:rsidRPr="00834920" w:rsidRDefault="00F12052" w:rsidP="005D30EF">
            <w:pPr>
              <w:pStyle w:val="TableEntry"/>
            </w:pPr>
            <w:proofErr w:type="spellStart"/>
            <w:r w:rsidRPr="00834920">
              <w:t>DN</w:t>
            </w:r>
            <w:proofErr w:type="spellEnd"/>
          </w:p>
        </w:tc>
        <w:tc>
          <w:tcPr>
            <w:tcW w:w="1620" w:type="dxa"/>
          </w:tcPr>
          <w:p w14:paraId="43FF4A4C" w14:textId="77777777" w:rsidR="00F12052" w:rsidRPr="00834920" w:rsidRDefault="00F12052" w:rsidP="005D30EF">
            <w:pPr>
              <w:pStyle w:val="TableEntry"/>
            </w:pPr>
            <w:proofErr w:type="spellStart"/>
            <w:r w:rsidRPr="00834920">
              <w:t>HCProfessional</w:t>
            </w:r>
            <w:proofErr w:type="spellEnd"/>
          </w:p>
        </w:tc>
        <w:tc>
          <w:tcPr>
            <w:tcW w:w="1800" w:type="dxa"/>
          </w:tcPr>
          <w:p w14:paraId="33D22CB6" w14:textId="77777777" w:rsidR="00F12052" w:rsidRPr="00834920" w:rsidRDefault="00F12052" w:rsidP="005D30EF">
            <w:pPr>
              <w:pStyle w:val="TableEntry"/>
            </w:pPr>
            <w:proofErr w:type="spellStart"/>
            <w:r w:rsidRPr="00834920">
              <w:t>HcPracticeLocation</w:t>
            </w:r>
            <w:proofErr w:type="spellEnd"/>
          </w:p>
        </w:tc>
        <w:tc>
          <w:tcPr>
            <w:tcW w:w="1080" w:type="dxa"/>
          </w:tcPr>
          <w:p w14:paraId="210A1990" w14:textId="77777777" w:rsidR="00F12052" w:rsidRPr="00834920" w:rsidRDefault="00F12052" w:rsidP="005D30EF">
            <w:pPr>
              <w:pStyle w:val="TableEntry"/>
            </w:pPr>
            <w:r w:rsidRPr="00834920">
              <w:t>M</w:t>
            </w:r>
          </w:p>
        </w:tc>
        <w:tc>
          <w:tcPr>
            <w:tcW w:w="990" w:type="dxa"/>
          </w:tcPr>
          <w:p w14:paraId="1B835BD1" w14:textId="77777777" w:rsidR="00F12052" w:rsidRPr="00834920" w:rsidRDefault="00F12052" w:rsidP="005D30EF">
            <w:pPr>
              <w:pStyle w:val="TableEntry"/>
            </w:pPr>
            <w:r w:rsidRPr="00834920">
              <w:t>O</w:t>
            </w:r>
          </w:p>
        </w:tc>
        <w:tc>
          <w:tcPr>
            <w:tcW w:w="1620" w:type="dxa"/>
          </w:tcPr>
          <w:p w14:paraId="196624BD" w14:textId="77777777" w:rsidR="00F12052" w:rsidRPr="00834920" w:rsidRDefault="00F12052" w:rsidP="006923D9">
            <w:pPr>
              <w:pStyle w:val="TableEntry"/>
            </w:pPr>
            <w:proofErr w:type="spellStart"/>
            <w:r w:rsidRPr="00834920">
              <w:t>DN</w:t>
            </w:r>
            <w:proofErr w:type="spellEnd"/>
            <w:r w:rsidRPr="00834920">
              <w:t xml:space="preserve"> of organization the provider practices</w:t>
            </w:r>
          </w:p>
        </w:tc>
      </w:tr>
      <w:tr w:rsidR="00F12052" w:rsidRPr="00834920" w14:paraId="43940CDB" w14:textId="77777777" w:rsidTr="00B075CB">
        <w:trPr>
          <w:cantSplit/>
        </w:trPr>
        <w:tc>
          <w:tcPr>
            <w:tcW w:w="1278" w:type="dxa"/>
          </w:tcPr>
          <w:p w14:paraId="47D9C8E9" w14:textId="77777777" w:rsidR="00F12052" w:rsidRPr="00834920" w:rsidRDefault="00F12052" w:rsidP="005D30EF">
            <w:pPr>
              <w:pStyle w:val="TableEntry"/>
              <w:rPr>
                <w:rFonts w:cs="Arial"/>
              </w:rPr>
            </w:pPr>
            <w:r w:rsidRPr="00834920">
              <w:rPr>
                <w:rFonts w:cs="Arial"/>
              </w:rPr>
              <w:t>Provider Business Phone</w:t>
            </w:r>
          </w:p>
        </w:tc>
        <w:tc>
          <w:tcPr>
            <w:tcW w:w="1170" w:type="dxa"/>
          </w:tcPr>
          <w:p w14:paraId="08FD65E5" w14:textId="77777777" w:rsidR="00F12052" w:rsidRPr="00834920" w:rsidRDefault="00F12052" w:rsidP="005D30EF">
            <w:pPr>
              <w:pStyle w:val="TableEntry"/>
            </w:pPr>
            <w:r w:rsidRPr="00834920">
              <w:t>Telephone Number</w:t>
            </w:r>
          </w:p>
        </w:tc>
        <w:tc>
          <w:tcPr>
            <w:tcW w:w="1620" w:type="dxa"/>
          </w:tcPr>
          <w:p w14:paraId="7C3AAE19" w14:textId="77777777" w:rsidR="00F12052" w:rsidRPr="00834920" w:rsidRDefault="00F12052" w:rsidP="005D30EF">
            <w:pPr>
              <w:pStyle w:val="TableEntry"/>
            </w:pPr>
            <w:proofErr w:type="spellStart"/>
            <w:r w:rsidRPr="00834920">
              <w:t>inetOrgPerson</w:t>
            </w:r>
            <w:proofErr w:type="spellEnd"/>
          </w:p>
        </w:tc>
        <w:tc>
          <w:tcPr>
            <w:tcW w:w="1800" w:type="dxa"/>
          </w:tcPr>
          <w:p w14:paraId="7235DFDA" w14:textId="77777777" w:rsidR="00F12052" w:rsidRPr="00834920" w:rsidRDefault="00F12052" w:rsidP="005D30EF">
            <w:pPr>
              <w:pStyle w:val="TableEntry"/>
            </w:pPr>
            <w:proofErr w:type="spellStart"/>
            <w:r w:rsidRPr="00834920">
              <w:t>telephone</w:t>
            </w:r>
            <w:r w:rsidR="00D44AB5" w:rsidRPr="00834920">
              <w:t>Number</w:t>
            </w:r>
            <w:proofErr w:type="spellEnd"/>
          </w:p>
        </w:tc>
        <w:tc>
          <w:tcPr>
            <w:tcW w:w="1080" w:type="dxa"/>
          </w:tcPr>
          <w:p w14:paraId="17D9A842" w14:textId="77777777" w:rsidR="00F12052" w:rsidRPr="00834920" w:rsidRDefault="00F12052" w:rsidP="005D30EF">
            <w:pPr>
              <w:pStyle w:val="TableEntry"/>
            </w:pPr>
            <w:r w:rsidRPr="00834920">
              <w:t>M</w:t>
            </w:r>
          </w:p>
        </w:tc>
        <w:tc>
          <w:tcPr>
            <w:tcW w:w="990" w:type="dxa"/>
          </w:tcPr>
          <w:p w14:paraId="14189B69" w14:textId="77777777" w:rsidR="00F12052" w:rsidRPr="00834920" w:rsidRDefault="00F12052" w:rsidP="005D30EF">
            <w:pPr>
              <w:pStyle w:val="TableEntry"/>
            </w:pPr>
            <w:r w:rsidRPr="00834920">
              <w:t>R2</w:t>
            </w:r>
          </w:p>
        </w:tc>
        <w:tc>
          <w:tcPr>
            <w:tcW w:w="1620" w:type="dxa"/>
          </w:tcPr>
          <w:p w14:paraId="0F0EBDCD" w14:textId="77777777" w:rsidR="00F12052" w:rsidRPr="00834920" w:rsidRDefault="00F12052" w:rsidP="006923D9">
            <w:pPr>
              <w:pStyle w:val="TableEntry"/>
            </w:pPr>
            <w:r w:rsidRPr="00834920">
              <w:t>As per ITI TF-2a:</w:t>
            </w:r>
            <w:r w:rsidR="00602B21" w:rsidRPr="00834920">
              <w:t xml:space="preserve"> </w:t>
            </w:r>
            <w:r w:rsidRPr="00834920">
              <w:t>3.24</w:t>
            </w:r>
          </w:p>
        </w:tc>
      </w:tr>
      <w:tr w:rsidR="00F12052" w:rsidRPr="00834920" w14:paraId="2AAFDADE" w14:textId="77777777" w:rsidTr="00B075CB">
        <w:trPr>
          <w:cantSplit/>
        </w:trPr>
        <w:tc>
          <w:tcPr>
            <w:tcW w:w="1278" w:type="dxa"/>
          </w:tcPr>
          <w:p w14:paraId="21BE0DEB" w14:textId="77777777" w:rsidR="00F12052" w:rsidRPr="00834920" w:rsidRDefault="00F12052" w:rsidP="005D30EF">
            <w:pPr>
              <w:pStyle w:val="TableEntry"/>
              <w:rPr>
                <w:rFonts w:cs="Arial"/>
              </w:rPr>
            </w:pPr>
            <w:r w:rsidRPr="00834920">
              <w:rPr>
                <w:rFonts w:cs="Arial"/>
              </w:rPr>
              <w:t>Provider Mobile Phone</w:t>
            </w:r>
          </w:p>
        </w:tc>
        <w:tc>
          <w:tcPr>
            <w:tcW w:w="1170" w:type="dxa"/>
          </w:tcPr>
          <w:p w14:paraId="1328BA7A" w14:textId="77777777" w:rsidR="00F12052" w:rsidRPr="00834920" w:rsidRDefault="00F12052" w:rsidP="005D30EF">
            <w:pPr>
              <w:pStyle w:val="TableEntry"/>
            </w:pPr>
            <w:r w:rsidRPr="00834920">
              <w:t>Telephone Number</w:t>
            </w:r>
          </w:p>
        </w:tc>
        <w:tc>
          <w:tcPr>
            <w:tcW w:w="1620" w:type="dxa"/>
          </w:tcPr>
          <w:p w14:paraId="1C86A673" w14:textId="77777777" w:rsidR="00F12052" w:rsidRPr="00834920" w:rsidRDefault="00F12052" w:rsidP="005D30EF">
            <w:pPr>
              <w:pStyle w:val="TableEntry"/>
            </w:pPr>
            <w:proofErr w:type="spellStart"/>
            <w:r w:rsidRPr="00834920">
              <w:t>inetOrgPerson</w:t>
            </w:r>
            <w:proofErr w:type="spellEnd"/>
          </w:p>
        </w:tc>
        <w:tc>
          <w:tcPr>
            <w:tcW w:w="1800" w:type="dxa"/>
          </w:tcPr>
          <w:p w14:paraId="74AC523B" w14:textId="77777777" w:rsidR="00F12052" w:rsidRPr="00834920" w:rsidRDefault="00E17FF8" w:rsidP="00E17FF8">
            <w:pPr>
              <w:pStyle w:val="TableEntry"/>
            </w:pPr>
            <w:r w:rsidRPr="00834920">
              <w:t>m</w:t>
            </w:r>
            <w:r w:rsidR="00F12052" w:rsidRPr="00834920">
              <w:t>obile</w:t>
            </w:r>
          </w:p>
        </w:tc>
        <w:tc>
          <w:tcPr>
            <w:tcW w:w="1080" w:type="dxa"/>
          </w:tcPr>
          <w:p w14:paraId="11DB9414" w14:textId="77777777" w:rsidR="00F12052" w:rsidRPr="00834920" w:rsidRDefault="00F12052" w:rsidP="005D30EF">
            <w:pPr>
              <w:pStyle w:val="TableEntry"/>
            </w:pPr>
            <w:r w:rsidRPr="00834920">
              <w:t>M</w:t>
            </w:r>
          </w:p>
        </w:tc>
        <w:tc>
          <w:tcPr>
            <w:tcW w:w="990" w:type="dxa"/>
          </w:tcPr>
          <w:p w14:paraId="2FCC7372" w14:textId="77777777" w:rsidR="00F12052" w:rsidRPr="00834920" w:rsidRDefault="00F12052" w:rsidP="005D30EF">
            <w:pPr>
              <w:pStyle w:val="TableEntry"/>
            </w:pPr>
            <w:r w:rsidRPr="00834920">
              <w:t>R2</w:t>
            </w:r>
          </w:p>
        </w:tc>
        <w:tc>
          <w:tcPr>
            <w:tcW w:w="1620" w:type="dxa"/>
          </w:tcPr>
          <w:p w14:paraId="5175AE63" w14:textId="77777777" w:rsidR="00F12052" w:rsidRPr="00834920" w:rsidRDefault="00F12052" w:rsidP="006923D9">
            <w:pPr>
              <w:pStyle w:val="TableEntry"/>
            </w:pPr>
            <w:r w:rsidRPr="00834920">
              <w:t>As per ITI TF-2a:</w:t>
            </w:r>
            <w:r w:rsidR="00602B21" w:rsidRPr="00834920">
              <w:t xml:space="preserve"> </w:t>
            </w:r>
            <w:r w:rsidRPr="00834920">
              <w:t>3.24 Business Mobile</w:t>
            </w:r>
          </w:p>
        </w:tc>
      </w:tr>
      <w:tr w:rsidR="00F12052" w:rsidRPr="00834920" w14:paraId="22330C80" w14:textId="77777777" w:rsidTr="00B075CB">
        <w:trPr>
          <w:cantSplit/>
          <w:trHeight w:val="440"/>
        </w:trPr>
        <w:tc>
          <w:tcPr>
            <w:tcW w:w="1278" w:type="dxa"/>
          </w:tcPr>
          <w:p w14:paraId="376C3464" w14:textId="77777777" w:rsidR="00F12052" w:rsidRPr="00834920" w:rsidRDefault="00F12052" w:rsidP="005D30EF">
            <w:pPr>
              <w:pStyle w:val="TableEntry"/>
              <w:rPr>
                <w:rFonts w:cs="Arial"/>
              </w:rPr>
            </w:pPr>
            <w:r w:rsidRPr="00834920">
              <w:rPr>
                <w:rFonts w:cs="Arial"/>
              </w:rPr>
              <w:t>Provider Pager</w:t>
            </w:r>
          </w:p>
        </w:tc>
        <w:tc>
          <w:tcPr>
            <w:tcW w:w="1170" w:type="dxa"/>
          </w:tcPr>
          <w:p w14:paraId="4D22AD94" w14:textId="77777777" w:rsidR="00F12052" w:rsidRPr="00834920" w:rsidRDefault="00F12052" w:rsidP="005D30EF">
            <w:pPr>
              <w:pStyle w:val="TableEntry"/>
            </w:pPr>
            <w:r w:rsidRPr="00834920">
              <w:t>Telephone Number</w:t>
            </w:r>
          </w:p>
        </w:tc>
        <w:tc>
          <w:tcPr>
            <w:tcW w:w="1620" w:type="dxa"/>
          </w:tcPr>
          <w:p w14:paraId="4669EB05" w14:textId="77777777" w:rsidR="00F12052" w:rsidRPr="00834920" w:rsidRDefault="00F12052" w:rsidP="005D30EF">
            <w:pPr>
              <w:pStyle w:val="TableEntry"/>
            </w:pPr>
            <w:proofErr w:type="spellStart"/>
            <w:r w:rsidRPr="00834920">
              <w:t>inetOrgPerson</w:t>
            </w:r>
            <w:proofErr w:type="spellEnd"/>
          </w:p>
        </w:tc>
        <w:tc>
          <w:tcPr>
            <w:tcW w:w="1800" w:type="dxa"/>
          </w:tcPr>
          <w:p w14:paraId="6869FA01" w14:textId="77777777" w:rsidR="00F12052" w:rsidRPr="00834920" w:rsidRDefault="00E17FF8" w:rsidP="00E17FF8">
            <w:pPr>
              <w:pStyle w:val="TableEntry"/>
            </w:pPr>
            <w:r w:rsidRPr="00834920">
              <w:t>p</w:t>
            </w:r>
            <w:r w:rsidR="00F12052" w:rsidRPr="00834920">
              <w:t>ager</w:t>
            </w:r>
          </w:p>
        </w:tc>
        <w:tc>
          <w:tcPr>
            <w:tcW w:w="1080" w:type="dxa"/>
          </w:tcPr>
          <w:p w14:paraId="44A8D460" w14:textId="77777777" w:rsidR="00F12052" w:rsidRPr="00834920" w:rsidRDefault="00F12052" w:rsidP="005D30EF">
            <w:pPr>
              <w:pStyle w:val="TableEntry"/>
            </w:pPr>
            <w:r w:rsidRPr="00834920">
              <w:t>M</w:t>
            </w:r>
          </w:p>
        </w:tc>
        <w:tc>
          <w:tcPr>
            <w:tcW w:w="990" w:type="dxa"/>
          </w:tcPr>
          <w:p w14:paraId="1BE842D1" w14:textId="77777777" w:rsidR="00F12052" w:rsidRPr="00834920" w:rsidRDefault="00F12052" w:rsidP="005D30EF">
            <w:pPr>
              <w:pStyle w:val="TableEntry"/>
            </w:pPr>
            <w:r w:rsidRPr="00834920">
              <w:t>R2</w:t>
            </w:r>
          </w:p>
        </w:tc>
        <w:tc>
          <w:tcPr>
            <w:tcW w:w="1620" w:type="dxa"/>
          </w:tcPr>
          <w:p w14:paraId="3857FA88" w14:textId="77777777" w:rsidR="00F12052" w:rsidRPr="00834920" w:rsidRDefault="00F12052" w:rsidP="006923D9">
            <w:pPr>
              <w:pStyle w:val="TableEntry"/>
            </w:pPr>
            <w:r w:rsidRPr="00834920">
              <w:t>As per ITI TF-2a:</w:t>
            </w:r>
            <w:r w:rsidR="00602B21" w:rsidRPr="00834920">
              <w:t xml:space="preserve"> </w:t>
            </w:r>
            <w:r w:rsidRPr="00834920">
              <w:t>3.24</w:t>
            </w:r>
          </w:p>
        </w:tc>
      </w:tr>
      <w:tr w:rsidR="00F12052" w:rsidRPr="00834920" w14:paraId="4B994711" w14:textId="77777777" w:rsidTr="00B075CB">
        <w:trPr>
          <w:cantSplit/>
        </w:trPr>
        <w:tc>
          <w:tcPr>
            <w:tcW w:w="1278" w:type="dxa"/>
          </w:tcPr>
          <w:p w14:paraId="1B733CDB" w14:textId="77777777" w:rsidR="00F12052" w:rsidRPr="00834920" w:rsidRDefault="00F12052" w:rsidP="005D30EF">
            <w:pPr>
              <w:pStyle w:val="TableEntry"/>
              <w:rPr>
                <w:rFonts w:cs="Arial"/>
              </w:rPr>
            </w:pPr>
            <w:r w:rsidRPr="00834920">
              <w:rPr>
                <w:rFonts w:cs="Arial"/>
              </w:rPr>
              <w:t>Provider Fax</w:t>
            </w:r>
          </w:p>
        </w:tc>
        <w:tc>
          <w:tcPr>
            <w:tcW w:w="1170" w:type="dxa"/>
          </w:tcPr>
          <w:p w14:paraId="2EF2536F" w14:textId="77777777" w:rsidR="00F12052" w:rsidRPr="00834920" w:rsidRDefault="00F12052" w:rsidP="005D30EF">
            <w:pPr>
              <w:pStyle w:val="TableEntry"/>
            </w:pPr>
            <w:r w:rsidRPr="00834920">
              <w:t>Facsimile Telephone Number</w:t>
            </w:r>
          </w:p>
        </w:tc>
        <w:tc>
          <w:tcPr>
            <w:tcW w:w="1620" w:type="dxa"/>
          </w:tcPr>
          <w:p w14:paraId="217793CE" w14:textId="77777777" w:rsidR="00F12052" w:rsidRPr="00834920" w:rsidRDefault="00F12052" w:rsidP="005D30EF">
            <w:pPr>
              <w:pStyle w:val="TableEntry"/>
            </w:pPr>
            <w:proofErr w:type="spellStart"/>
            <w:r w:rsidRPr="00834920">
              <w:t>inetOrgPerson</w:t>
            </w:r>
            <w:proofErr w:type="spellEnd"/>
          </w:p>
        </w:tc>
        <w:tc>
          <w:tcPr>
            <w:tcW w:w="1800" w:type="dxa"/>
          </w:tcPr>
          <w:p w14:paraId="036E0E72" w14:textId="77777777" w:rsidR="00F12052" w:rsidRPr="00834920" w:rsidRDefault="00F12052" w:rsidP="005D30EF">
            <w:pPr>
              <w:pStyle w:val="TableEntry"/>
            </w:pPr>
            <w:proofErr w:type="spellStart"/>
            <w:r w:rsidRPr="00834920">
              <w:t>facsimileTelephoneNumber</w:t>
            </w:r>
            <w:proofErr w:type="spellEnd"/>
          </w:p>
        </w:tc>
        <w:tc>
          <w:tcPr>
            <w:tcW w:w="1080" w:type="dxa"/>
          </w:tcPr>
          <w:p w14:paraId="302CDF44" w14:textId="77777777" w:rsidR="00F12052" w:rsidRPr="00834920" w:rsidRDefault="00F12052" w:rsidP="005D30EF">
            <w:pPr>
              <w:pStyle w:val="TableEntry"/>
            </w:pPr>
            <w:r w:rsidRPr="00834920">
              <w:t>M</w:t>
            </w:r>
          </w:p>
        </w:tc>
        <w:tc>
          <w:tcPr>
            <w:tcW w:w="990" w:type="dxa"/>
          </w:tcPr>
          <w:p w14:paraId="447E01DA" w14:textId="77777777" w:rsidR="00F12052" w:rsidRPr="00834920" w:rsidRDefault="00F12052" w:rsidP="005D30EF">
            <w:pPr>
              <w:pStyle w:val="TableEntry"/>
            </w:pPr>
            <w:r w:rsidRPr="00834920">
              <w:t>R2</w:t>
            </w:r>
          </w:p>
        </w:tc>
        <w:tc>
          <w:tcPr>
            <w:tcW w:w="1620" w:type="dxa"/>
          </w:tcPr>
          <w:p w14:paraId="3119F358" w14:textId="77777777" w:rsidR="00F12052" w:rsidRPr="00834920" w:rsidRDefault="00F12052" w:rsidP="006923D9">
            <w:pPr>
              <w:pStyle w:val="TableEntry"/>
            </w:pPr>
          </w:p>
        </w:tc>
      </w:tr>
      <w:tr w:rsidR="00F12052" w:rsidRPr="00834920" w14:paraId="1F6F8CE4" w14:textId="77777777" w:rsidTr="00B075CB">
        <w:trPr>
          <w:cantSplit/>
        </w:trPr>
        <w:tc>
          <w:tcPr>
            <w:tcW w:w="1278" w:type="dxa"/>
          </w:tcPr>
          <w:p w14:paraId="524837AF" w14:textId="77777777" w:rsidR="00F12052" w:rsidRPr="00834920" w:rsidRDefault="00F12052" w:rsidP="005D30EF">
            <w:pPr>
              <w:pStyle w:val="TableEntry"/>
              <w:rPr>
                <w:rFonts w:cs="Arial"/>
              </w:rPr>
            </w:pPr>
            <w:r w:rsidRPr="00834920">
              <w:rPr>
                <w:rFonts w:cs="Arial"/>
              </w:rPr>
              <w:t>Provider “Credential”</w:t>
            </w:r>
          </w:p>
        </w:tc>
        <w:tc>
          <w:tcPr>
            <w:tcW w:w="1170" w:type="dxa"/>
          </w:tcPr>
          <w:p w14:paraId="378D0C9E" w14:textId="77777777" w:rsidR="00F12052" w:rsidRPr="00834920" w:rsidRDefault="00F12052" w:rsidP="005D30EF">
            <w:pPr>
              <w:pStyle w:val="TableEntry"/>
            </w:pPr>
            <w:proofErr w:type="spellStart"/>
            <w:r w:rsidRPr="00834920">
              <w:t>DN</w:t>
            </w:r>
            <w:proofErr w:type="spellEnd"/>
          </w:p>
        </w:tc>
        <w:tc>
          <w:tcPr>
            <w:tcW w:w="1620" w:type="dxa"/>
          </w:tcPr>
          <w:p w14:paraId="3929CD49" w14:textId="77777777" w:rsidR="00F12052" w:rsidRPr="00834920" w:rsidRDefault="00F12052" w:rsidP="005D30EF">
            <w:pPr>
              <w:pStyle w:val="TableEntry"/>
            </w:pPr>
            <w:proofErr w:type="spellStart"/>
            <w:r w:rsidRPr="00834920">
              <w:t>HPD</w:t>
            </w:r>
            <w:r w:rsidR="00F1155F" w:rsidRPr="00834920">
              <w:t>Provider</w:t>
            </w:r>
            <w:proofErr w:type="spellEnd"/>
          </w:p>
        </w:tc>
        <w:tc>
          <w:tcPr>
            <w:tcW w:w="1800" w:type="dxa"/>
          </w:tcPr>
          <w:p w14:paraId="13B532BA" w14:textId="77777777" w:rsidR="00F12052" w:rsidRPr="00834920" w:rsidRDefault="00F1155F" w:rsidP="005D30EF">
            <w:pPr>
              <w:pStyle w:val="TableEntry"/>
            </w:pPr>
            <w:proofErr w:type="spellStart"/>
            <w:r w:rsidRPr="00834920">
              <w:t>hpdC</w:t>
            </w:r>
            <w:r w:rsidR="00F12052" w:rsidRPr="00834920">
              <w:t>redential</w:t>
            </w:r>
            <w:proofErr w:type="spellEnd"/>
          </w:p>
        </w:tc>
        <w:tc>
          <w:tcPr>
            <w:tcW w:w="1080" w:type="dxa"/>
          </w:tcPr>
          <w:p w14:paraId="2967CECE" w14:textId="77777777" w:rsidR="00F12052" w:rsidRPr="00834920" w:rsidRDefault="00F12052" w:rsidP="005D30EF">
            <w:pPr>
              <w:pStyle w:val="TableEntry"/>
            </w:pPr>
            <w:r w:rsidRPr="00834920">
              <w:t>M</w:t>
            </w:r>
          </w:p>
        </w:tc>
        <w:tc>
          <w:tcPr>
            <w:tcW w:w="990" w:type="dxa"/>
          </w:tcPr>
          <w:p w14:paraId="0E758862" w14:textId="77777777" w:rsidR="00F12052" w:rsidRPr="00834920" w:rsidRDefault="00F12052" w:rsidP="005D30EF">
            <w:pPr>
              <w:pStyle w:val="TableEntry"/>
            </w:pPr>
            <w:r w:rsidRPr="00834920">
              <w:t>O</w:t>
            </w:r>
          </w:p>
        </w:tc>
        <w:tc>
          <w:tcPr>
            <w:tcW w:w="1620" w:type="dxa"/>
          </w:tcPr>
          <w:p w14:paraId="4DFDDF62" w14:textId="77777777" w:rsidR="00F12052" w:rsidRPr="00834920" w:rsidRDefault="00F1155F" w:rsidP="006923D9">
            <w:pPr>
              <w:pStyle w:val="TableEntry"/>
            </w:pPr>
            <w:r w:rsidRPr="00834920">
              <w:t>Detailed Health related credentials earned by provider</w:t>
            </w:r>
          </w:p>
        </w:tc>
      </w:tr>
      <w:tr w:rsidR="00F12052" w:rsidRPr="00834920" w14:paraId="31875098" w14:textId="77777777" w:rsidTr="00B075CB">
        <w:trPr>
          <w:cantSplit/>
        </w:trPr>
        <w:tc>
          <w:tcPr>
            <w:tcW w:w="1278" w:type="dxa"/>
          </w:tcPr>
          <w:p w14:paraId="157CDBF3" w14:textId="77777777" w:rsidR="00F12052" w:rsidRPr="00834920" w:rsidRDefault="00F12052" w:rsidP="005D30EF">
            <w:pPr>
              <w:pStyle w:val="TableEntry"/>
              <w:rPr>
                <w:rFonts w:cs="Arial"/>
                <w:highlight w:val="yellow"/>
              </w:rPr>
            </w:pPr>
            <w:r w:rsidRPr="00834920">
              <w:rPr>
                <w:rFonts w:cs="Arial"/>
              </w:rPr>
              <w:lastRenderedPageBreak/>
              <w:t>Provider Specialty</w:t>
            </w:r>
          </w:p>
        </w:tc>
        <w:tc>
          <w:tcPr>
            <w:tcW w:w="1170" w:type="dxa"/>
          </w:tcPr>
          <w:p w14:paraId="720EB9F0" w14:textId="77777777" w:rsidR="00F12052" w:rsidRPr="00834920" w:rsidRDefault="00F12052" w:rsidP="005D30EF">
            <w:pPr>
              <w:pStyle w:val="TableEntry"/>
            </w:pPr>
            <w:r w:rsidRPr="00834920">
              <w:t>String</w:t>
            </w:r>
          </w:p>
        </w:tc>
        <w:tc>
          <w:tcPr>
            <w:tcW w:w="1620" w:type="dxa"/>
          </w:tcPr>
          <w:p w14:paraId="3A002306" w14:textId="77777777" w:rsidR="00F12052" w:rsidRPr="00834920" w:rsidRDefault="00F12052" w:rsidP="005D30EF">
            <w:pPr>
              <w:pStyle w:val="TableEntry"/>
            </w:pPr>
            <w:proofErr w:type="spellStart"/>
            <w:r w:rsidRPr="00834920">
              <w:t>HCProfessional</w:t>
            </w:r>
            <w:proofErr w:type="spellEnd"/>
          </w:p>
        </w:tc>
        <w:tc>
          <w:tcPr>
            <w:tcW w:w="1800" w:type="dxa"/>
          </w:tcPr>
          <w:p w14:paraId="324C7A51" w14:textId="77777777" w:rsidR="00F12052" w:rsidRPr="00834920" w:rsidRDefault="00F12052" w:rsidP="005D30EF">
            <w:pPr>
              <w:pStyle w:val="TableEntry"/>
            </w:pPr>
            <w:proofErr w:type="spellStart"/>
            <w:r w:rsidRPr="00834920">
              <w:t>hcSpeciali</w:t>
            </w:r>
            <w:r w:rsidR="00D44AB5" w:rsidRPr="00834920">
              <w:t>s</w:t>
            </w:r>
            <w:r w:rsidRPr="00834920">
              <w:t>ation</w:t>
            </w:r>
            <w:proofErr w:type="spellEnd"/>
          </w:p>
        </w:tc>
        <w:tc>
          <w:tcPr>
            <w:tcW w:w="1080" w:type="dxa"/>
          </w:tcPr>
          <w:p w14:paraId="3AFD46CC" w14:textId="77777777" w:rsidR="00F12052" w:rsidRPr="00834920" w:rsidRDefault="00F12052" w:rsidP="005D30EF">
            <w:pPr>
              <w:pStyle w:val="TableEntry"/>
            </w:pPr>
            <w:r w:rsidRPr="00834920">
              <w:t>M</w:t>
            </w:r>
          </w:p>
        </w:tc>
        <w:tc>
          <w:tcPr>
            <w:tcW w:w="990" w:type="dxa"/>
          </w:tcPr>
          <w:p w14:paraId="2191E3FE" w14:textId="77777777" w:rsidR="00F12052" w:rsidRPr="00834920" w:rsidRDefault="00F12052" w:rsidP="005D30EF">
            <w:pPr>
              <w:pStyle w:val="TableEntry"/>
            </w:pPr>
            <w:r w:rsidRPr="00834920">
              <w:t>O</w:t>
            </w:r>
          </w:p>
        </w:tc>
        <w:tc>
          <w:tcPr>
            <w:tcW w:w="1620" w:type="dxa"/>
          </w:tcPr>
          <w:p w14:paraId="74E43F9E" w14:textId="77777777" w:rsidR="00F12052" w:rsidRPr="00834920" w:rsidRDefault="00F12052" w:rsidP="006923D9">
            <w:pPr>
              <w:pStyle w:val="TableEntry"/>
            </w:pPr>
            <w:r w:rsidRPr="00834920">
              <w:t xml:space="preserve">A major Grouping </w:t>
            </w:r>
            <w:r w:rsidR="00DB2481" w:rsidRPr="00834920">
              <w:t>i.e.,</w:t>
            </w:r>
            <w:r w:rsidRPr="00834920">
              <w:t xml:space="preserve"> Dermatology, Oncology, Dental, Internal Med</w:t>
            </w:r>
            <w:r w:rsidR="00AE3CB2" w:rsidRPr="00834920">
              <w:t>. Populate with ISO 21298 defined medical specialties. May also be populated with other specialties specified by jurisdiction or organization</w:t>
            </w:r>
            <w:r w:rsidR="000B1A4C" w:rsidRPr="00834920">
              <w:t>.</w:t>
            </w:r>
          </w:p>
          <w:p w14:paraId="73698103" w14:textId="77777777" w:rsidR="000B1A4C" w:rsidRPr="00834920" w:rsidRDefault="000B1A4C" w:rsidP="006923D9">
            <w:pPr>
              <w:pStyle w:val="TableEntry"/>
            </w:pPr>
            <w:r w:rsidRPr="00834920">
              <w:t>Encoding is based on ISO 21091. Additionally, it adds an optional 4th component for the code’s display name: (Issuing Authority: Code System: Code: Code Display Name).</w:t>
            </w:r>
          </w:p>
        </w:tc>
      </w:tr>
      <w:tr w:rsidR="00F12052" w:rsidRPr="00834920" w14:paraId="6B79CFB4" w14:textId="77777777" w:rsidTr="00B075CB">
        <w:trPr>
          <w:cantSplit/>
        </w:trPr>
        <w:tc>
          <w:tcPr>
            <w:tcW w:w="1278" w:type="dxa"/>
          </w:tcPr>
          <w:p w14:paraId="2F2B9E7A" w14:textId="77777777" w:rsidR="00F12052" w:rsidRPr="00834920" w:rsidRDefault="00F12052" w:rsidP="005D30EF">
            <w:pPr>
              <w:pStyle w:val="TableEntry"/>
              <w:rPr>
                <w:rFonts w:cs="Arial"/>
              </w:rPr>
            </w:pPr>
            <w:r w:rsidRPr="00834920">
              <w:rPr>
                <w:rFonts w:cs="Arial"/>
              </w:rPr>
              <w:t>Provider Relationship</w:t>
            </w:r>
          </w:p>
        </w:tc>
        <w:tc>
          <w:tcPr>
            <w:tcW w:w="1170" w:type="dxa"/>
          </w:tcPr>
          <w:p w14:paraId="376B7E32" w14:textId="77777777" w:rsidR="00F12052" w:rsidRPr="00834920" w:rsidRDefault="00F12052" w:rsidP="005D30EF">
            <w:pPr>
              <w:pStyle w:val="TableEntry"/>
            </w:pPr>
            <w:proofErr w:type="spellStart"/>
            <w:r w:rsidRPr="00834920">
              <w:t>DN</w:t>
            </w:r>
            <w:proofErr w:type="spellEnd"/>
          </w:p>
        </w:tc>
        <w:tc>
          <w:tcPr>
            <w:tcW w:w="1620" w:type="dxa"/>
          </w:tcPr>
          <w:p w14:paraId="31D50FC5" w14:textId="77777777" w:rsidR="00F12052" w:rsidRPr="00834920" w:rsidRDefault="00F12052" w:rsidP="005D30EF">
            <w:pPr>
              <w:pStyle w:val="TableEntry"/>
            </w:pPr>
            <w:proofErr w:type="spellStart"/>
            <w:r w:rsidRPr="00834920">
              <w:t>HPDProvider</w:t>
            </w:r>
            <w:proofErr w:type="spellEnd"/>
          </w:p>
        </w:tc>
        <w:tc>
          <w:tcPr>
            <w:tcW w:w="1800" w:type="dxa"/>
          </w:tcPr>
          <w:p w14:paraId="55CAB69B" w14:textId="77777777" w:rsidR="00F12052" w:rsidRPr="00834920" w:rsidRDefault="00F12052" w:rsidP="005D30EF">
            <w:pPr>
              <w:pStyle w:val="TableEntry"/>
            </w:pPr>
            <w:proofErr w:type="spellStart"/>
            <w:r w:rsidRPr="00834920">
              <w:t>memberOf</w:t>
            </w:r>
            <w:proofErr w:type="spellEnd"/>
          </w:p>
        </w:tc>
        <w:tc>
          <w:tcPr>
            <w:tcW w:w="1080" w:type="dxa"/>
          </w:tcPr>
          <w:p w14:paraId="5CCC416E" w14:textId="77777777" w:rsidR="00F12052" w:rsidRPr="00834920" w:rsidRDefault="00F12052" w:rsidP="005D30EF">
            <w:pPr>
              <w:pStyle w:val="TableEntry"/>
            </w:pPr>
            <w:r w:rsidRPr="00834920">
              <w:t>M</w:t>
            </w:r>
          </w:p>
        </w:tc>
        <w:tc>
          <w:tcPr>
            <w:tcW w:w="990" w:type="dxa"/>
          </w:tcPr>
          <w:p w14:paraId="22F71319" w14:textId="77777777" w:rsidR="00F12052" w:rsidRPr="00834920" w:rsidRDefault="00F12052" w:rsidP="005D30EF">
            <w:pPr>
              <w:pStyle w:val="TableEntry"/>
            </w:pPr>
            <w:r w:rsidRPr="00834920">
              <w:t>O</w:t>
            </w:r>
          </w:p>
        </w:tc>
        <w:tc>
          <w:tcPr>
            <w:tcW w:w="1620" w:type="dxa"/>
          </w:tcPr>
          <w:p w14:paraId="7BA45C67" w14:textId="77777777" w:rsidR="00F12052" w:rsidRPr="00834920" w:rsidRDefault="00F12052" w:rsidP="006923D9">
            <w:pPr>
              <w:pStyle w:val="TableEntry"/>
            </w:pPr>
            <w:r w:rsidRPr="00834920">
              <w:t>Groups to which this provider belongs; In search scenarios, it is desirable for a Provider Information Consumer to be able to determine which organizations this individual provider is a member of.</w:t>
            </w:r>
          </w:p>
        </w:tc>
      </w:tr>
      <w:tr w:rsidR="00E61B49" w:rsidRPr="00834920" w14:paraId="4BA511B8" w14:textId="77777777" w:rsidTr="00B075CB">
        <w:trPr>
          <w:cantSplit/>
        </w:trPr>
        <w:tc>
          <w:tcPr>
            <w:tcW w:w="1278" w:type="dxa"/>
          </w:tcPr>
          <w:p w14:paraId="3B2228FF" w14:textId="77777777" w:rsidR="00E61B49" w:rsidRPr="00834920" w:rsidRDefault="00E61B49" w:rsidP="008A1DBA">
            <w:pPr>
              <w:pStyle w:val="TableEntry"/>
              <w:rPr>
                <w:rFonts w:cs="Arial"/>
              </w:rPr>
            </w:pPr>
            <w:r w:rsidRPr="00834920">
              <w:rPr>
                <w:rFonts w:cs="Arial"/>
              </w:rPr>
              <w:t>Legal Address</w:t>
            </w:r>
          </w:p>
        </w:tc>
        <w:tc>
          <w:tcPr>
            <w:tcW w:w="1170" w:type="dxa"/>
          </w:tcPr>
          <w:p w14:paraId="288B9B2D" w14:textId="77777777" w:rsidR="00E61B49" w:rsidRPr="00834920" w:rsidRDefault="00E61B49" w:rsidP="008A1DBA">
            <w:pPr>
              <w:pStyle w:val="TableEntry"/>
            </w:pPr>
            <w:r w:rsidRPr="00834920">
              <w:t>Postal Address</w:t>
            </w:r>
          </w:p>
        </w:tc>
        <w:tc>
          <w:tcPr>
            <w:tcW w:w="1620" w:type="dxa"/>
          </w:tcPr>
          <w:p w14:paraId="0ECCCD57" w14:textId="77777777" w:rsidR="00E61B49" w:rsidRPr="00834920" w:rsidRDefault="00E61B49" w:rsidP="008A1DBA">
            <w:pPr>
              <w:pStyle w:val="TableEntry"/>
            </w:pPr>
            <w:proofErr w:type="spellStart"/>
            <w:r w:rsidRPr="00834920">
              <w:t>HPDProvider</w:t>
            </w:r>
            <w:proofErr w:type="spellEnd"/>
          </w:p>
        </w:tc>
        <w:tc>
          <w:tcPr>
            <w:tcW w:w="1800" w:type="dxa"/>
          </w:tcPr>
          <w:p w14:paraId="61EE3ABA" w14:textId="77777777" w:rsidR="00E61B49" w:rsidRPr="00834920" w:rsidRDefault="00E61B49" w:rsidP="008A1DBA">
            <w:pPr>
              <w:pStyle w:val="TableEntry"/>
            </w:pPr>
            <w:proofErr w:type="spellStart"/>
            <w:r w:rsidRPr="00834920">
              <w:rPr>
                <w:rFonts w:cs="Arial"/>
                <w:szCs w:val="18"/>
              </w:rPr>
              <w:t>hpdProviderLegalAddress</w:t>
            </w:r>
            <w:proofErr w:type="spellEnd"/>
          </w:p>
        </w:tc>
        <w:tc>
          <w:tcPr>
            <w:tcW w:w="1080" w:type="dxa"/>
          </w:tcPr>
          <w:p w14:paraId="0B4FCD49" w14:textId="77777777" w:rsidR="00E61B49" w:rsidRPr="00834920" w:rsidRDefault="00E61B49" w:rsidP="008A1DBA">
            <w:pPr>
              <w:pStyle w:val="TableEntry"/>
            </w:pPr>
            <w:r w:rsidRPr="00834920">
              <w:t>S</w:t>
            </w:r>
          </w:p>
        </w:tc>
        <w:tc>
          <w:tcPr>
            <w:tcW w:w="990" w:type="dxa"/>
          </w:tcPr>
          <w:p w14:paraId="0F832996" w14:textId="77777777" w:rsidR="00E61B49" w:rsidRPr="00834920" w:rsidRDefault="00E61B49" w:rsidP="008A1DBA">
            <w:pPr>
              <w:pStyle w:val="TableEntry"/>
            </w:pPr>
            <w:r w:rsidRPr="00834920">
              <w:t>O</w:t>
            </w:r>
          </w:p>
        </w:tc>
        <w:tc>
          <w:tcPr>
            <w:tcW w:w="1620" w:type="dxa"/>
          </w:tcPr>
          <w:p w14:paraId="35DF1E95" w14:textId="77777777" w:rsidR="00E61B49" w:rsidRPr="00834920" w:rsidRDefault="00E61B49" w:rsidP="008A1DBA">
            <w:pPr>
              <w:pStyle w:val="TableEntry"/>
            </w:pPr>
          </w:p>
        </w:tc>
      </w:tr>
      <w:tr w:rsidR="00E61B49" w:rsidRPr="00834920" w14:paraId="7898A465" w14:textId="77777777" w:rsidTr="00B075CB">
        <w:trPr>
          <w:cantSplit/>
        </w:trPr>
        <w:tc>
          <w:tcPr>
            <w:tcW w:w="1278" w:type="dxa"/>
          </w:tcPr>
          <w:p w14:paraId="16A5A6A6" w14:textId="77777777" w:rsidR="00E61B49" w:rsidRPr="00834920" w:rsidRDefault="00E61B49" w:rsidP="008A1DBA">
            <w:pPr>
              <w:pStyle w:val="TableEntry"/>
              <w:rPr>
                <w:rFonts w:cs="Arial"/>
              </w:rPr>
            </w:pPr>
            <w:r w:rsidRPr="00834920">
              <w:rPr>
                <w:rFonts w:cs="Arial"/>
              </w:rPr>
              <w:t>Electronic Service</w:t>
            </w:r>
          </w:p>
        </w:tc>
        <w:tc>
          <w:tcPr>
            <w:tcW w:w="1170" w:type="dxa"/>
          </w:tcPr>
          <w:p w14:paraId="6BF6E9DF" w14:textId="77777777" w:rsidR="00E61B49" w:rsidRPr="00834920" w:rsidRDefault="00E61B49" w:rsidP="008A1DBA">
            <w:pPr>
              <w:pStyle w:val="TableEntry"/>
            </w:pPr>
            <w:proofErr w:type="spellStart"/>
            <w:r w:rsidRPr="00834920">
              <w:t>DN</w:t>
            </w:r>
            <w:proofErr w:type="spellEnd"/>
          </w:p>
        </w:tc>
        <w:tc>
          <w:tcPr>
            <w:tcW w:w="1620" w:type="dxa"/>
          </w:tcPr>
          <w:p w14:paraId="7A76F95C" w14:textId="77777777" w:rsidR="00E61B49" w:rsidRPr="00834920" w:rsidRDefault="00E61B49" w:rsidP="008A1DBA">
            <w:pPr>
              <w:pStyle w:val="TableEntry"/>
            </w:pPr>
            <w:proofErr w:type="spellStart"/>
            <w:r w:rsidRPr="00834920">
              <w:t>HPDProvider</w:t>
            </w:r>
            <w:proofErr w:type="spellEnd"/>
          </w:p>
        </w:tc>
        <w:tc>
          <w:tcPr>
            <w:tcW w:w="1800" w:type="dxa"/>
          </w:tcPr>
          <w:p w14:paraId="4149273F" w14:textId="77777777" w:rsidR="00E61B49" w:rsidRPr="00834920" w:rsidRDefault="00E61B49" w:rsidP="008A1DBA">
            <w:pPr>
              <w:pStyle w:val="TableEntry"/>
            </w:pPr>
            <w:proofErr w:type="spellStart"/>
            <w:r w:rsidRPr="00834920">
              <w:t>hpdHasAService</w:t>
            </w:r>
            <w:proofErr w:type="spellEnd"/>
          </w:p>
        </w:tc>
        <w:tc>
          <w:tcPr>
            <w:tcW w:w="1080" w:type="dxa"/>
          </w:tcPr>
          <w:p w14:paraId="2E737A39" w14:textId="77777777" w:rsidR="00E61B49" w:rsidRPr="00834920" w:rsidRDefault="00E61B49" w:rsidP="008A1DBA">
            <w:pPr>
              <w:pStyle w:val="TableEntry"/>
            </w:pPr>
            <w:r w:rsidRPr="00834920">
              <w:t>M</w:t>
            </w:r>
          </w:p>
        </w:tc>
        <w:tc>
          <w:tcPr>
            <w:tcW w:w="990" w:type="dxa"/>
          </w:tcPr>
          <w:p w14:paraId="1F24AA7C" w14:textId="77777777" w:rsidR="00E61B49" w:rsidRPr="00834920" w:rsidRDefault="00E61B49" w:rsidP="008A1DBA">
            <w:pPr>
              <w:pStyle w:val="TableEntry"/>
            </w:pPr>
            <w:r w:rsidRPr="00834920">
              <w:t>O</w:t>
            </w:r>
          </w:p>
        </w:tc>
        <w:tc>
          <w:tcPr>
            <w:tcW w:w="1620" w:type="dxa"/>
          </w:tcPr>
          <w:p w14:paraId="5CAD1F5A" w14:textId="77777777" w:rsidR="00E61B49" w:rsidRPr="00834920" w:rsidRDefault="00E61B49" w:rsidP="008A1DBA">
            <w:pPr>
              <w:pStyle w:val="TableEntry"/>
            </w:pPr>
          </w:p>
        </w:tc>
      </w:tr>
    </w:tbl>
    <w:p w14:paraId="12E7BBB1" w14:textId="77777777" w:rsidR="0082399A" w:rsidRPr="00834920" w:rsidRDefault="0082399A" w:rsidP="008172D9">
      <w:pPr>
        <w:pStyle w:val="BodyText"/>
      </w:pPr>
    </w:p>
    <w:p w14:paraId="5F1838A9" w14:textId="77777777" w:rsidR="00AE0C1A" w:rsidRPr="00834920" w:rsidRDefault="00AE0C1A" w:rsidP="00AE0C1A">
      <w:pPr>
        <w:pStyle w:val="Heading7"/>
        <w:numPr>
          <w:ilvl w:val="0"/>
          <w:numId w:val="0"/>
        </w:numPr>
        <w:rPr>
          <w:noProof w:val="0"/>
        </w:rPr>
      </w:pPr>
      <w:bookmarkStart w:id="175" w:name="_Toc520110698"/>
      <w:r w:rsidRPr="00834920">
        <w:rPr>
          <w:noProof w:val="0"/>
        </w:rPr>
        <w:lastRenderedPageBreak/>
        <w:t>3.</w:t>
      </w:r>
      <w:r w:rsidR="00062ACD" w:rsidRPr="00834920">
        <w:rPr>
          <w:noProof w:val="0"/>
        </w:rPr>
        <w:t>58</w:t>
      </w:r>
      <w:r w:rsidRPr="00834920">
        <w:rPr>
          <w:noProof w:val="0"/>
        </w:rPr>
        <w:t>.4.1.2.2.3 Organization</w:t>
      </w:r>
      <w:r w:rsidR="003164FD" w:rsidRPr="00834920">
        <w:rPr>
          <w:noProof w:val="0"/>
        </w:rPr>
        <w:t>al</w:t>
      </w:r>
      <w:r w:rsidRPr="00834920">
        <w:rPr>
          <w:noProof w:val="0"/>
        </w:rPr>
        <w:t xml:space="preserve"> Provider</w:t>
      </w:r>
      <w:bookmarkEnd w:id="175"/>
      <w:r w:rsidRPr="00834920">
        <w:rPr>
          <w:noProof w:val="0"/>
        </w:rPr>
        <w:t xml:space="preserve"> </w:t>
      </w:r>
    </w:p>
    <w:p w14:paraId="3F42908C" w14:textId="77777777" w:rsidR="00AE0C1A" w:rsidRPr="00834920" w:rsidRDefault="00DA2312" w:rsidP="00AE0C1A">
      <w:pPr>
        <w:pStyle w:val="BodyText"/>
        <w:rPr>
          <w:b/>
          <w:bCs/>
        </w:rPr>
      </w:pPr>
      <w:r w:rsidRPr="00834920">
        <w:rPr>
          <w:b/>
          <w:bCs/>
        </w:rPr>
        <w:t xml:space="preserve">Object Classes: </w:t>
      </w:r>
      <w:proofErr w:type="spellStart"/>
      <w:r w:rsidR="00AE0C1A" w:rsidRPr="00834920">
        <w:rPr>
          <w:b/>
          <w:bCs/>
        </w:rPr>
        <w:t>HCRegulatedOrganization</w:t>
      </w:r>
      <w:proofErr w:type="spellEnd"/>
      <w:r w:rsidR="00AE0C1A" w:rsidRPr="00834920">
        <w:rPr>
          <w:b/>
          <w:bCs/>
        </w:rPr>
        <w:t xml:space="preserve">, </w:t>
      </w:r>
      <w:proofErr w:type="spellStart"/>
      <w:r w:rsidR="00AE0C1A" w:rsidRPr="00834920">
        <w:rPr>
          <w:b/>
          <w:bCs/>
        </w:rPr>
        <w:t>HPDProvider</w:t>
      </w:r>
      <w:proofErr w:type="spellEnd"/>
    </w:p>
    <w:p w14:paraId="77B02CF0" w14:textId="77777777" w:rsidR="00D563EA" w:rsidRPr="00834920" w:rsidRDefault="00D563EA" w:rsidP="00B43884">
      <w:pPr>
        <w:pStyle w:val="BodyText"/>
      </w:pPr>
      <w:r w:rsidRPr="00834920">
        <w:t xml:space="preserve">Entries for Organization Provider in the </w:t>
      </w:r>
      <w:r w:rsidR="00056E70" w:rsidRPr="00834920">
        <w:t>Provider Information Directory</w:t>
      </w:r>
      <w:r w:rsidRPr="00834920">
        <w:t xml:space="preserve"> uses the attributes of </w:t>
      </w:r>
      <w:proofErr w:type="spellStart"/>
      <w:r w:rsidRPr="00834920">
        <w:t>HCRegulatedOrganization</w:t>
      </w:r>
      <w:proofErr w:type="spellEnd"/>
      <w:r w:rsidRPr="00834920">
        <w:t xml:space="preserve"> object class that extends from ‘Organization’ object class. </w:t>
      </w:r>
      <w:proofErr w:type="spellStart"/>
      <w:r w:rsidRPr="00834920">
        <w:t>HPDProvider</w:t>
      </w:r>
      <w:proofErr w:type="spellEnd"/>
      <w:r w:rsidRPr="00834920">
        <w:t xml:space="preserve"> </w:t>
      </w:r>
      <w:r w:rsidR="00026802" w:rsidRPr="00834920">
        <w:t xml:space="preserve"> and </w:t>
      </w:r>
      <w:proofErr w:type="spellStart"/>
      <w:r w:rsidR="00026802" w:rsidRPr="00834920">
        <w:t>uidObject</w:t>
      </w:r>
      <w:proofErr w:type="spellEnd"/>
      <w:r w:rsidR="00026802" w:rsidRPr="00834920">
        <w:t xml:space="preserve"> (described in RFC4517, </w:t>
      </w:r>
      <w:r w:rsidR="00DF173E" w:rsidRPr="00834920">
        <w:t>Section</w:t>
      </w:r>
      <w:r w:rsidR="00026802" w:rsidRPr="00834920">
        <w:t xml:space="preserve"> 3.14) auxiliary object classes are</w:t>
      </w:r>
      <w:r w:rsidRPr="00834920">
        <w:t xml:space="preserve"> used to define additional attributes.</w:t>
      </w:r>
      <w:r w:rsidR="000B1A4C" w:rsidRPr="00834920">
        <w:t xml:space="preserve"> See </w:t>
      </w:r>
      <w:r w:rsidR="00602B21" w:rsidRPr="00834920">
        <w:t>S</w:t>
      </w:r>
      <w:r w:rsidR="000B1A4C" w:rsidRPr="00834920">
        <w:t>ection 3.58.4.12.2.6 for Optionality values.</w:t>
      </w:r>
    </w:p>
    <w:p w14:paraId="1D080464" w14:textId="77777777" w:rsidR="00D563EA" w:rsidRPr="00834920" w:rsidRDefault="00890B82" w:rsidP="00375E00">
      <w:pPr>
        <w:pStyle w:val="TableTitle"/>
      </w:pPr>
      <w:r w:rsidRPr="00834920">
        <w:t>Table 3.</w:t>
      </w:r>
      <w:r w:rsidR="00062ACD" w:rsidRPr="00834920">
        <w:t>58</w:t>
      </w:r>
      <w:r w:rsidRPr="00834920">
        <w:t>.4.1.2.2.3-1</w:t>
      </w:r>
      <w:r w:rsidR="00BA65DF" w:rsidRPr="00834920">
        <w:t>:</w:t>
      </w:r>
      <w:r w:rsidR="00375E00" w:rsidRPr="00834920">
        <w:t xml:space="preserve"> </w:t>
      </w:r>
      <w:r w:rsidRPr="00834920">
        <w:t>Organizational Provider Mapping</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080"/>
        <w:gridCol w:w="2430"/>
        <w:gridCol w:w="1260"/>
        <w:gridCol w:w="1080"/>
        <w:gridCol w:w="990"/>
        <w:gridCol w:w="1800"/>
      </w:tblGrid>
      <w:tr w:rsidR="004E6153" w:rsidRPr="00834920" w14:paraId="1A08AB20" w14:textId="77777777" w:rsidTr="004E6153">
        <w:trPr>
          <w:tblHeader/>
        </w:trPr>
        <w:tc>
          <w:tcPr>
            <w:tcW w:w="1368" w:type="dxa"/>
            <w:shd w:val="clear" w:color="auto" w:fill="E6E6E6"/>
          </w:tcPr>
          <w:p w14:paraId="579D4166" w14:textId="77777777" w:rsidR="00B43884" w:rsidRPr="00834920" w:rsidRDefault="00B43884" w:rsidP="004E6153">
            <w:pPr>
              <w:pStyle w:val="TableEntryHeader"/>
            </w:pPr>
            <w:proofErr w:type="spellStart"/>
            <w:r w:rsidRPr="00834920">
              <w:t>HPD</w:t>
            </w:r>
            <w:proofErr w:type="spellEnd"/>
            <w:r w:rsidRPr="00834920">
              <w:t xml:space="preserve"> Concept</w:t>
            </w:r>
          </w:p>
        </w:tc>
        <w:tc>
          <w:tcPr>
            <w:tcW w:w="1080" w:type="dxa"/>
            <w:shd w:val="clear" w:color="auto" w:fill="E6E6E6"/>
          </w:tcPr>
          <w:p w14:paraId="46E2D46D" w14:textId="77777777" w:rsidR="00B43884" w:rsidRPr="00834920" w:rsidRDefault="00B43884" w:rsidP="004E6153">
            <w:pPr>
              <w:pStyle w:val="TableEntryHeader"/>
            </w:pPr>
            <w:r w:rsidRPr="00834920">
              <w:t>LDAP Syntax</w:t>
            </w:r>
          </w:p>
        </w:tc>
        <w:tc>
          <w:tcPr>
            <w:tcW w:w="2430" w:type="dxa"/>
            <w:shd w:val="clear" w:color="auto" w:fill="E6E6E6"/>
          </w:tcPr>
          <w:p w14:paraId="06FC226F" w14:textId="77777777" w:rsidR="00B43884" w:rsidRPr="00834920" w:rsidRDefault="00B43884" w:rsidP="004E6153">
            <w:pPr>
              <w:pStyle w:val="TableEntryHeader"/>
            </w:pPr>
            <w:r w:rsidRPr="00834920">
              <w:t>Object Class</w:t>
            </w:r>
          </w:p>
        </w:tc>
        <w:tc>
          <w:tcPr>
            <w:tcW w:w="1260" w:type="dxa"/>
            <w:shd w:val="clear" w:color="auto" w:fill="E6E6E6"/>
          </w:tcPr>
          <w:p w14:paraId="11C19EB8" w14:textId="77777777" w:rsidR="00B43884" w:rsidRPr="00834920" w:rsidRDefault="00B43884" w:rsidP="004E6153">
            <w:pPr>
              <w:pStyle w:val="TableEntryHeader"/>
            </w:pPr>
            <w:r w:rsidRPr="00834920">
              <w:t xml:space="preserve">Attribute within Object Class </w:t>
            </w:r>
          </w:p>
        </w:tc>
        <w:tc>
          <w:tcPr>
            <w:tcW w:w="1080" w:type="dxa"/>
            <w:shd w:val="clear" w:color="auto" w:fill="E6E6E6"/>
          </w:tcPr>
          <w:p w14:paraId="4BF2BAA1" w14:textId="77777777" w:rsidR="004E6153" w:rsidRPr="00834920" w:rsidRDefault="00B43884" w:rsidP="004E6153">
            <w:pPr>
              <w:pStyle w:val="TableEntryHeader"/>
            </w:pPr>
            <w:r w:rsidRPr="00834920">
              <w:t>Single/</w:t>
            </w:r>
          </w:p>
          <w:p w14:paraId="39EE9EC3" w14:textId="77777777" w:rsidR="00B43884" w:rsidRPr="00834920" w:rsidRDefault="00B43884" w:rsidP="004E6153">
            <w:pPr>
              <w:pStyle w:val="TableEntryHeader"/>
            </w:pPr>
            <w:r w:rsidRPr="00834920">
              <w:t>Multi Valued</w:t>
            </w:r>
          </w:p>
        </w:tc>
        <w:tc>
          <w:tcPr>
            <w:tcW w:w="990" w:type="dxa"/>
            <w:shd w:val="clear" w:color="auto" w:fill="E6E6E6"/>
          </w:tcPr>
          <w:p w14:paraId="124D6460" w14:textId="77777777" w:rsidR="00B43884" w:rsidRPr="00834920" w:rsidRDefault="008C219A" w:rsidP="004E6153">
            <w:pPr>
              <w:pStyle w:val="TableEntryHeader"/>
            </w:pPr>
            <w:r w:rsidRPr="00834920">
              <w:t>Optionality</w:t>
            </w:r>
          </w:p>
        </w:tc>
        <w:tc>
          <w:tcPr>
            <w:tcW w:w="1800" w:type="dxa"/>
            <w:shd w:val="clear" w:color="auto" w:fill="E6E6E6"/>
          </w:tcPr>
          <w:p w14:paraId="3E107FEE" w14:textId="77777777" w:rsidR="00B43884" w:rsidRPr="00834920" w:rsidRDefault="00B43884" w:rsidP="004E6153">
            <w:pPr>
              <w:pStyle w:val="TableEntryHeader"/>
            </w:pPr>
            <w:r w:rsidRPr="00834920">
              <w:t>Comments</w:t>
            </w:r>
          </w:p>
        </w:tc>
      </w:tr>
      <w:tr w:rsidR="004E6153" w:rsidRPr="00834920" w14:paraId="55197DC4" w14:textId="77777777" w:rsidTr="004E6153">
        <w:tc>
          <w:tcPr>
            <w:tcW w:w="1368" w:type="dxa"/>
          </w:tcPr>
          <w:p w14:paraId="5999A00C" w14:textId="77777777" w:rsidR="00D563EA" w:rsidRPr="00834920" w:rsidRDefault="00D563EA" w:rsidP="005D30EF">
            <w:pPr>
              <w:pStyle w:val="TableEntry"/>
              <w:rPr>
                <w:rFonts w:cs="Arial"/>
              </w:rPr>
            </w:pPr>
            <w:r w:rsidRPr="00834920">
              <w:rPr>
                <w:rFonts w:cs="Arial"/>
              </w:rPr>
              <w:t xml:space="preserve">Unique Entity Identifier </w:t>
            </w:r>
          </w:p>
        </w:tc>
        <w:tc>
          <w:tcPr>
            <w:tcW w:w="1080" w:type="dxa"/>
          </w:tcPr>
          <w:p w14:paraId="759DD9C0" w14:textId="77777777" w:rsidR="00D563EA" w:rsidRPr="00834920" w:rsidRDefault="00D563EA" w:rsidP="005D30EF">
            <w:pPr>
              <w:pStyle w:val="TableEntry"/>
            </w:pPr>
            <w:r w:rsidRPr="00834920">
              <w:t>String</w:t>
            </w:r>
          </w:p>
        </w:tc>
        <w:tc>
          <w:tcPr>
            <w:tcW w:w="2430" w:type="dxa"/>
          </w:tcPr>
          <w:p w14:paraId="43B7A272" w14:textId="77777777" w:rsidR="00D563EA" w:rsidRPr="00834920" w:rsidRDefault="00A81F93" w:rsidP="005D30EF">
            <w:pPr>
              <w:pStyle w:val="TableEntry"/>
            </w:pPr>
            <w:proofErr w:type="spellStart"/>
            <w:r w:rsidRPr="00834920">
              <w:t>uidObject</w:t>
            </w:r>
            <w:proofErr w:type="spellEnd"/>
          </w:p>
        </w:tc>
        <w:tc>
          <w:tcPr>
            <w:tcW w:w="1260" w:type="dxa"/>
          </w:tcPr>
          <w:p w14:paraId="76DFC774" w14:textId="77777777" w:rsidR="00D563EA" w:rsidRPr="00834920" w:rsidRDefault="00D563EA" w:rsidP="005D30EF">
            <w:pPr>
              <w:pStyle w:val="TableEntry"/>
            </w:pPr>
            <w:proofErr w:type="spellStart"/>
            <w:r w:rsidRPr="00834920">
              <w:t>uid</w:t>
            </w:r>
            <w:proofErr w:type="spellEnd"/>
          </w:p>
        </w:tc>
        <w:tc>
          <w:tcPr>
            <w:tcW w:w="1080" w:type="dxa"/>
          </w:tcPr>
          <w:p w14:paraId="01F39765" w14:textId="77777777" w:rsidR="00D563EA" w:rsidRPr="00834920" w:rsidRDefault="00D563EA" w:rsidP="005D30EF">
            <w:pPr>
              <w:pStyle w:val="TableEntry"/>
            </w:pPr>
            <w:r w:rsidRPr="00834920">
              <w:t>S</w:t>
            </w:r>
          </w:p>
        </w:tc>
        <w:tc>
          <w:tcPr>
            <w:tcW w:w="990" w:type="dxa"/>
          </w:tcPr>
          <w:p w14:paraId="7903A0AE" w14:textId="77777777" w:rsidR="00D563EA" w:rsidRPr="00834920" w:rsidRDefault="00D563EA" w:rsidP="005D30EF">
            <w:pPr>
              <w:pStyle w:val="TableEntry"/>
            </w:pPr>
            <w:r w:rsidRPr="00834920">
              <w:t>R</w:t>
            </w:r>
          </w:p>
        </w:tc>
        <w:tc>
          <w:tcPr>
            <w:tcW w:w="1800" w:type="dxa"/>
          </w:tcPr>
          <w:p w14:paraId="1B382CC0" w14:textId="77777777" w:rsidR="00D563EA" w:rsidRPr="00834920" w:rsidRDefault="00E653BB" w:rsidP="00E91D27">
            <w:pPr>
              <w:pStyle w:val="TableEntry"/>
            </w:pPr>
            <w:proofErr w:type="spellStart"/>
            <w:r w:rsidRPr="00834920">
              <w:t>RDN</w:t>
            </w:r>
            <w:proofErr w:type="spellEnd"/>
            <w:r w:rsidRPr="00834920">
              <w:t xml:space="preserve"> Format as defined by ISO 21</w:t>
            </w:r>
            <w:r w:rsidR="00D44AB5" w:rsidRPr="00834920">
              <w:t>0</w:t>
            </w:r>
            <w:r w:rsidRPr="00834920">
              <w:t xml:space="preserve">91 </w:t>
            </w:r>
            <w:r w:rsidR="00DF173E" w:rsidRPr="00834920">
              <w:t>Section</w:t>
            </w:r>
            <w:r w:rsidRPr="00834920">
              <w:t xml:space="preserve"> 9.2 (Issuing Authority </w:t>
            </w:r>
            <w:proofErr w:type="spellStart"/>
            <w:r w:rsidRPr="00834920">
              <w:t>Name:ID</w:t>
            </w:r>
            <w:proofErr w:type="spellEnd"/>
            <w:r w:rsidRPr="00834920">
              <w:t>)</w:t>
            </w:r>
          </w:p>
        </w:tc>
      </w:tr>
      <w:tr w:rsidR="004E6153" w:rsidRPr="00834920" w14:paraId="70308775" w14:textId="77777777" w:rsidTr="004E6153">
        <w:tc>
          <w:tcPr>
            <w:tcW w:w="1368" w:type="dxa"/>
          </w:tcPr>
          <w:p w14:paraId="4DFAB500" w14:textId="77777777" w:rsidR="00DB0899" w:rsidRPr="00834920" w:rsidRDefault="00DB0899" w:rsidP="00BF1E0F">
            <w:pPr>
              <w:pStyle w:val="TableEntry"/>
              <w:rPr>
                <w:rFonts w:cs="Arial"/>
              </w:rPr>
            </w:pPr>
            <w:r w:rsidRPr="00834920">
              <w:rPr>
                <w:rFonts w:cs="Arial"/>
              </w:rPr>
              <w:t>Org Identifiers</w:t>
            </w:r>
          </w:p>
        </w:tc>
        <w:tc>
          <w:tcPr>
            <w:tcW w:w="1080" w:type="dxa"/>
          </w:tcPr>
          <w:p w14:paraId="25FE90F3" w14:textId="77777777" w:rsidR="00DB0899" w:rsidRPr="00834920" w:rsidRDefault="00DB0899" w:rsidP="00BF1E0F">
            <w:pPr>
              <w:pStyle w:val="TableEntry"/>
            </w:pPr>
            <w:r w:rsidRPr="00834920">
              <w:t>String</w:t>
            </w:r>
          </w:p>
        </w:tc>
        <w:tc>
          <w:tcPr>
            <w:tcW w:w="2430" w:type="dxa"/>
          </w:tcPr>
          <w:p w14:paraId="320B8CD9" w14:textId="77777777" w:rsidR="00DB0899" w:rsidRPr="00834920" w:rsidRDefault="00DB0899" w:rsidP="00BF1E0F">
            <w:pPr>
              <w:pStyle w:val="TableEntry"/>
            </w:pPr>
            <w:proofErr w:type="spellStart"/>
            <w:r w:rsidRPr="00834920">
              <w:t>HCRegulatedOrganization</w:t>
            </w:r>
            <w:proofErr w:type="spellEnd"/>
          </w:p>
        </w:tc>
        <w:tc>
          <w:tcPr>
            <w:tcW w:w="1260" w:type="dxa"/>
          </w:tcPr>
          <w:p w14:paraId="0027411E" w14:textId="77777777" w:rsidR="00DB0899" w:rsidRPr="00834920" w:rsidRDefault="00DB0899" w:rsidP="00BF1E0F">
            <w:pPr>
              <w:pStyle w:val="TableEntry"/>
            </w:pPr>
            <w:proofErr w:type="spellStart"/>
            <w:r w:rsidRPr="00834920">
              <w:t>hcIdentifier</w:t>
            </w:r>
            <w:proofErr w:type="spellEnd"/>
          </w:p>
        </w:tc>
        <w:tc>
          <w:tcPr>
            <w:tcW w:w="1080" w:type="dxa"/>
          </w:tcPr>
          <w:p w14:paraId="7CF9DF08" w14:textId="77777777" w:rsidR="00DB0899" w:rsidRPr="00834920" w:rsidRDefault="00DB0899" w:rsidP="00BF1E0F">
            <w:pPr>
              <w:pStyle w:val="TableEntry"/>
            </w:pPr>
            <w:r w:rsidRPr="00834920">
              <w:t>M</w:t>
            </w:r>
          </w:p>
        </w:tc>
        <w:tc>
          <w:tcPr>
            <w:tcW w:w="990" w:type="dxa"/>
          </w:tcPr>
          <w:p w14:paraId="18EE2C86" w14:textId="77777777" w:rsidR="00DB0899" w:rsidRPr="00834920" w:rsidRDefault="00DB0899" w:rsidP="00BF1E0F">
            <w:pPr>
              <w:pStyle w:val="TableEntry"/>
            </w:pPr>
            <w:r w:rsidRPr="00834920">
              <w:t>R</w:t>
            </w:r>
          </w:p>
        </w:tc>
        <w:tc>
          <w:tcPr>
            <w:tcW w:w="1800" w:type="dxa"/>
          </w:tcPr>
          <w:p w14:paraId="042EC0DD" w14:textId="77777777" w:rsidR="00DB0899" w:rsidRPr="00834920" w:rsidRDefault="00DB0899" w:rsidP="00E91D27">
            <w:pPr>
              <w:pStyle w:val="TableEntry"/>
            </w:pPr>
            <w:r w:rsidRPr="00834920">
              <w:t>Format as defined by ISO 21</w:t>
            </w:r>
            <w:r w:rsidR="00D44AB5" w:rsidRPr="00834920">
              <w:t>0</w:t>
            </w:r>
            <w:r w:rsidRPr="00834920">
              <w:t xml:space="preserve">91 (Issuing </w:t>
            </w:r>
            <w:proofErr w:type="spellStart"/>
            <w:r w:rsidRPr="00834920">
              <w:t>Authority:Type:ID:Status</w:t>
            </w:r>
            <w:proofErr w:type="spellEnd"/>
            <w:r w:rsidRPr="00834920">
              <w:t>)</w:t>
            </w:r>
          </w:p>
          <w:p w14:paraId="10A989E6" w14:textId="77777777" w:rsidR="00C236CD" w:rsidRPr="00834920" w:rsidRDefault="00C236CD" w:rsidP="00E91D27">
            <w:pPr>
              <w:pStyle w:val="TableEntry"/>
            </w:pPr>
            <w:r w:rsidRPr="00834920">
              <w:t>Type values will be defined by national or regional organizations</w:t>
            </w:r>
            <w:r w:rsidR="001B53DE" w:rsidRPr="00834920">
              <w:t xml:space="preserve">. </w:t>
            </w:r>
          </w:p>
          <w:p w14:paraId="531BE517" w14:textId="77777777" w:rsidR="000A12B6" w:rsidRPr="00834920" w:rsidRDefault="000A12B6" w:rsidP="00E91D27">
            <w:pPr>
              <w:pStyle w:val="TableEntry"/>
            </w:pPr>
            <w:r w:rsidRPr="00834920">
              <w:t xml:space="preserve">Status is defined in </w:t>
            </w:r>
            <w:r w:rsidR="00DF173E" w:rsidRPr="00834920">
              <w:t>Section</w:t>
            </w:r>
            <w:r w:rsidRPr="00834920">
              <w:t xml:space="preserve"> 3.</w:t>
            </w:r>
            <w:r w:rsidR="00062ACD" w:rsidRPr="00834920">
              <w:t>58</w:t>
            </w:r>
            <w:r w:rsidRPr="00834920">
              <w:t>.4.1.2.3</w:t>
            </w:r>
          </w:p>
        </w:tc>
      </w:tr>
      <w:tr w:rsidR="00D7151F" w:rsidRPr="00834920" w14:paraId="7F596B53" w14:textId="77777777" w:rsidTr="004E6153">
        <w:tc>
          <w:tcPr>
            <w:tcW w:w="1368" w:type="dxa"/>
          </w:tcPr>
          <w:p w14:paraId="10C9871F" w14:textId="77777777" w:rsidR="00D7151F" w:rsidRPr="00834920" w:rsidRDefault="00D7151F" w:rsidP="005568FF">
            <w:pPr>
              <w:pStyle w:val="TableEntry"/>
              <w:rPr>
                <w:rFonts w:cs="Arial"/>
              </w:rPr>
            </w:pPr>
            <w:r w:rsidRPr="00834920">
              <w:rPr>
                <w:rFonts w:cs="Arial"/>
              </w:rPr>
              <w:t>Organization known names</w:t>
            </w:r>
          </w:p>
        </w:tc>
        <w:tc>
          <w:tcPr>
            <w:tcW w:w="1080" w:type="dxa"/>
          </w:tcPr>
          <w:p w14:paraId="1E516E3B" w14:textId="77777777" w:rsidR="00D7151F" w:rsidRPr="00834920" w:rsidRDefault="00D7151F" w:rsidP="005568FF">
            <w:pPr>
              <w:pStyle w:val="TableEntry"/>
            </w:pPr>
            <w:r w:rsidRPr="00834920">
              <w:t>String</w:t>
            </w:r>
          </w:p>
        </w:tc>
        <w:tc>
          <w:tcPr>
            <w:tcW w:w="2430" w:type="dxa"/>
          </w:tcPr>
          <w:p w14:paraId="34FE893A" w14:textId="77777777" w:rsidR="00D7151F" w:rsidRPr="00834920" w:rsidRDefault="00D7151F" w:rsidP="005568FF">
            <w:pPr>
              <w:pStyle w:val="TableEntry"/>
            </w:pPr>
            <w:r w:rsidRPr="00834920">
              <w:t>Organization</w:t>
            </w:r>
          </w:p>
        </w:tc>
        <w:tc>
          <w:tcPr>
            <w:tcW w:w="1260" w:type="dxa"/>
          </w:tcPr>
          <w:p w14:paraId="23E34DF7" w14:textId="77777777" w:rsidR="00D7151F" w:rsidRPr="00834920" w:rsidRDefault="00D7151F" w:rsidP="005568FF">
            <w:pPr>
              <w:pStyle w:val="TableEntry"/>
              <w:tabs>
                <w:tab w:val="left" w:pos="825"/>
              </w:tabs>
            </w:pPr>
            <w:r w:rsidRPr="00834920">
              <w:t>O</w:t>
            </w:r>
            <w:r w:rsidRPr="00834920">
              <w:tab/>
            </w:r>
          </w:p>
        </w:tc>
        <w:tc>
          <w:tcPr>
            <w:tcW w:w="1080" w:type="dxa"/>
          </w:tcPr>
          <w:p w14:paraId="6232B2AD" w14:textId="77777777" w:rsidR="00D7151F" w:rsidRPr="00834920" w:rsidRDefault="00D7151F" w:rsidP="005568FF">
            <w:pPr>
              <w:pStyle w:val="TableEntry"/>
            </w:pPr>
            <w:r w:rsidRPr="00834920">
              <w:t>M</w:t>
            </w:r>
          </w:p>
        </w:tc>
        <w:tc>
          <w:tcPr>
            <w:tcW w:w="990" w:type="dxa"/>
          </w:tcPr>
          <w:p w14:paraId="4DFD8EA8" w14:textId="77777777" w:rsidR="00D7151F" w:rsidRPr="00834920" w:rsidRDefault="00CA1149" w:rsidP="005568FF">
            <w:pPr>
              <w:pStyle w:val="TableEntry"/>
            </w:pPr>
            <w:r w:rsidRPr="00834920">
              <w:t>R2</w:t>
            </w:r>
          </w:p>
        </w:tc>
        <w:tc>
          <w:tcPr>
            <w:tcW w:w="1800" w:type="dxa"/>
          </w:tcPr>
          <w:p w14:paraId="1356ADE2" w14:textId="77777777" w:rsidR="00D7151F" w:rsidRPr="00834920" w:rsidRDefault="00D7151F" w:rsidP="005568FF">
            <w:pPr>
              <w:pStyle w:val="TableEntry"/>
            </w:pPr>
            <w:r w:rsidRPr="00834920">
              <w:t>Organization known name. Use of language tag and HL7 Name Data Type (</w:t>
            </w:r>
            <w:proofErr w:type="spellStart"/>
            <w:r w:rsidRPr="00834920">
              <w:t>XCN</w:t>
            </w:r>
            <w:proofErr w:type="spellEnd"/>
            <w:r w:rsidRPr="00834920">
              <w:t>) as per ITI TF-2a: 3.24.5.2.3.1</w:t>
            </w:r>
          </w:p>
        </w:tc>
      </w:tr>
      <w:tr w:rsidR="00D7151F" w:rsidRPr="00834920" w14:paraId="6448A57B" w14:textId="77777777" w:rsidTr="004E6153">
        <w:tc>
          <w:tcPr>
            <w:tcW w:w="1368" w:type="dxa"/>
          </w:tcPr>
          <w:p w14:paraId="24774025" w14:textId="77777777" w:rsidR="00D7151F" w:rsidRPr="00834920" w:rsidRDefault="00D7151F" w:rsidP="005568FF">
            <w:pPr>
              <w:pStyle w:val="TableEntry"/>
              <w:rPr>
                <w:rFonts w:cs="Arial"/>
              </w:rPr>
            </w:pPr>
            <w:r w:rsidRPr="00834920">
              <w:rPr>
                <w:rFonts w:cs="Arial"/>
              </w:rPr>
              <w:t>Organization Name</w:t>
            </w:r>
          </w:p>
        </w:tc>
        <w:tc>
          <w:tcPr>
            <w:tcW w:w="1080" w:type="dxa"/>
          </w:tcPr>
          <w:p w14:paraId="0DE4A1FD" w14:textId="77777777" w:rsidR="00D7151F" w:rsidRPr="00834920" w:rsidRDefault="00D7151F" w:rsidP="005568FF">
            <w:pPr>
              <w:pStyle w:val="TableEntry"/>
            </w:pPr>
            <w:r w:rsidRPr="00834920">
              <w:t>String</w:t>
            </w:r>
          </w:p>
        </w:tc>
        <w:tc>
          <w:tcPr>
            <w:tcW w:w="2430" w:type="dxa"/>
          </w:tcPr>
          <w:p w14:paraId="17271285" w14:textId="77777777" w:rsidR="00D7151F" w:rsidRPr="00834920" w:rsidRDefault="00D7151F" w:rsidP="005568FF">
            <w:pPr>
              <w:pStyle w:val="TableEntry"/>
            </w:pPr>
            <w:proofErr w:type="spellStart"/>
            <w:r w:rsidRPr="00834920">
              <w:t>HCRegulatedOrganization</w:t>
            </w:r>
            <w:proofErr w:type="spellEnd"/>
          </w:p>
        </w:tc>
        <w:tc>
          <w:tcPr>
            <w:tcW w:w="1260" w:type="dxa"/>
          </w:tcPr>
          <w:p w14:paraId="50FE4737" w14:textId="77777777" w:rsidR="00D7151F" w:rsidRPr="00834920" w:rsidRDefault="00D7151F" w:rsidP="005568FF">
            <w:pPr>
              <w:pStyle w:val="TableEntry"/>
            </w:pPr>
            <w:proofErr w:type="spellStart"/>
            <w:r w:rsidRPr="00834920">
              <w:t>HcRegisteredName</w:t>
            </w:r>
            <w:proofErr w:type="spellEnd"/>
          </w:p>
        </w:tc>
        <w:tc>
          <w:tcPr>
            <w:tcW w:w="1080" w:type="dxa"/>
          </w:tcPr>
          <w:p w14:paraId="45FEED16" w14:textId="77777777" w:rsidR="00D7151F" w:rsidRPr="00834920" w:rsidRDefault="00D7151F" w:rsidP="005568FF">
            <w:pPr>
              <w:pStyle w:val="TableEntry"/>
            </w:pPr>
            <w:r w:rsidRPr="00834920">
              <w:t>M</w:t>
            </w:r>
          </w:p>
        </w:tc>
        <w:tc>
          <w:tcPr>
            <w:tcW w:w="990" w:type="dxa"/>
          </w:tcPr>
          <w:p w14:paraId="5FDA323E" w14:textId="77777777" w:rsidR="00D7151F" w:rsidRPr="00834920" w:rsidRDefault="00D7151F" w:rsidP="005568FF">
            <w:pPr>
              <w:pStyle w:val="TableEntry"/>
            </w:pPr>
            <w:r w:rsidRPr="00834920">
              <w:t>R</w:t>
            </w:r>
          </w:p>
        </w:tc>
        <w:tc>
          <w:tcPr>
            <w:tcW w:w="1800" w:type="dxa"/>
          </w:tcPr>
          <w:p w14:paraId="50C658C7" w14:textId="77777777" w:rsidR="00D7151F" w:rsidRPr="00834920" w:rsidRDefault="00D7151F" w:rsidP="005568FF">
            <w:pPr>
              <w:pStyle w:val="TableEntry"/>
            </w:pPr>
            <w:r w:rsidRPr="00834920">
              <w:t>The legal name of the entity as registered with the health care regulating authority. Use of language tag and HL7 Name Data Type (</w:t>
            </w:r>
            <w:proofErr w:type="spellStart"/>
            <w:r w:rsidRPr="00834920">
              <w:t>XCN</w:t>
            </w:r>
            <w:proofErr w:type="spellEnd"/>
            <w:r w:rsidRPr="00834920">
              <w:t>) as per</w:t>
            </w:r>
            <w:r w:rsidR="0034253F" w:rsidRPr="00834920">
              <w:t xml:space="preserve"> </w:t>
            </w:r>
            <w:r w:rsidRPr="00834920">
              <w:t>ITI TF-2a:  3.24.5.2.3.1</w:t>
            </w:r>
          </w:p>
        </w:tc>
      </w:tr>
      <w:tr w:rsidR="00D7151F" w:rsidRPr="00834920" w14:paraId="0575154D" w14:textId="77777777" w:rsidTr="004E6153">
        <w:tc>
          <w:tcPr>
            <w:tcW w:w="1368" w:type="dxa"/>
          </w:tcPr>
          <w:p w14:paraId="52013BB2" w14:textId="77777777" w:rsidR="00D7151F" w:rsidRPr="00834920" w:rsidRDefault="00D7151F" w:rsidP="005D30EF">
            <w:pPr>
              <w:pStyle w:val="TableEntry"/>
              <w:rPr>
                <w:rFonts w:cs="Arial"/>
              </w:rPr>
            </w:pPr>
            <w:r w:rsidRPr="00834920">
              <w:rPr>
                <w:rFonts w:cs="Arial"/>
              </w:rPr>
              <w:t>Org Type</w:t>
            </w:r>
          </w:p>
        </w:tc>
        <w:tc>
          <w:tcPr>
            <w:tcW w:w="1080" w:type="dxa"/>
          </w:tcPr>
          <w:p w14:paraId="145BF79B" w14:textId="77777777" w:rsidR="00D7151F" w:rsidRPr="00834920" w:rsidRDefault="00D7151F" w:rsidP="005D30EF">
            <w:pPr>
              <w:pStyle w:val="TableEntry"/>
            </w:pPr>
            <w:r w:rsidRPr="00834920">
              <w:t>String</w:t>
            </w:r>
          </w:p>
        </w:tc>
        <w:tc>
          <w:tcPr>
            <w:tcW w:w="2430" w:type="dxa"/>
          </w:tcPr>
          <w:p w14:paraId="2736A3EA" w14:textId="77777777" w:rsidR="00D7151F" w:rsidRPr="00834920" w:rsidRDefault="00D7151F" w:rsidP="005D30EF">
            <w:pPr>
              <w:pStyle w:val="TableEntry"/>
            </w:pPr>
            <w:r w:rsidRPr="00834920">
              <w:t>Organization</w:t>
            </w:r>
          </w:p>
        </w:tc>
        <w:tc>
          <w:tcPr>
            <w:tcW w:w="1260" w:type="dxa"/>
          </w:tcPr>
          <w:p w14:paraId="763B2118" w14:textId="77777777" w:rsidR="00D7151F" w:rsidRPr="00834920" w:rsidRDefault="00D7151F" w:rsidP="005D30EF">
            <w:pPr>
              <w:pStyle w:val="TableEntry"/>
            </w:pPr>
            <w:proofErr w:type="spellStart"/>
            <w:r w:rsidRPr="00834920">
              <w:t>businessCategory</w:t>
            </w:r>
            <w:proofErr w:type="spellEnd"/>
          </w:p>
        </w:tc>
        <w:tc>
          <w:tcPr>
            <w:tcW w:w="1080" w:type="dxa"/>
          </w:tcPr>
          <w:p w14:paraId="557194CC" w14:textId="77777777" w:rsidR="00D7151F" w:rsidRPr="00834920" w:rsidRDefault="00A81F93" w:rsidP="005D30EF">
            <w:pPr>
              <w:pStyle w:val="TableEntry"/>
            </w:pPr>
            <w:r w:rsidRPr="00834920">
              <w:t>M</w:t>
            </w:r>
          </w:p>
        </w:tc>
        <w:tc>
          <w:tcPr>
            <w:tcW w:w="990" w:type="dxa"/>
          </w:tcPr>
          <w:p w14:paraId="0166325A" w14:textId="77777777" w:rsidR="00D7151F" w:rsidRPr="00834920" w:rsidRDefault="00D7151F" w:rsidP="005D30EF">
            <w:pPr>
              <w:pStyle w:val="TableEntry"/>
            </w:pPr>
            <w:r w:rsidRPr="00834920">
              <w:t>O</w:t>
            </w:r>
          </w:p>
        </w:tc>
        <w:tc>
          <w:tcPr>
            <w:tcW w:w="1800" w:type="dxa"/>
          </w:tcPr>
          <w:p w14:paraId="48A64AD0" w14:textId="77777777" w:rsidR="00D7151F" w:rsidRPr="00834920" w:rsidRDefault="00D7151F" w:rsidP="00EE6173">
            <w:pPr>
              <w:pStyle w:val="TableEntry"/>
            </w:pPr>
            <w:r w:rsidRPr="00834920">
              <w:t>The values will be defined by national or regional organizations</w:t>
            </w:r>
            <w:r w:rsidR="001B53DE" w:rsidRPr="00834920">
              <w:t xml:space="preserve">. </w:t>
            </w:r>
            <w:r w:rsidRPr="00834920">
              <w:t xml:space="preserve">An </w:t>
            </w:r>
            <w:r w:rsidRPr="00834920">
              <w:lastRenderedPageBreak/>
              <w:t xml:space="preserve">example is the list of Non Individual Values from the </w:t>
            </w:r>
            <w:r w:rsidRPr="002B15A9">
              <w:t>Healthcare Provider Taxonomy Published by the American Medical Association twice a year</w:t>
            </w:r>
            <w:r w:rsidR="001B53DE" w:rsidRPr="002B15A9">
              <w:t xml:space="preserve">. </w:t>
            </w:r>
            <w:r w:rsidRPr="002B15A9">
              <w:t>An example of this document can be found at the following r</w:t>
            </w:r>
            <w:r w:rsidRPr="00834920">
              <w:t>eference URL: http://www.adldata.com/Downloads/Glossaries/taxonomy_80.pdf</w:t>
            </w:r>
            <w:r w:rsidR="001B53DE" w:rsidRPr="00834920">
              <w:t xml:space="preserve">. </w:t>
            </w:r>
          </w:p>
          <w:p w14:paraId="2E90D62C" w14:textId="77777777" w:rsidR="00D7151F" w:rsidRPr="00834920" w:rsidRDefault="000B1A4C" w:rsidP="00EE6173">
            <w:pPr>
              <w:pStyle w:val="TableEntry"/>
            </w:pPr>
            <w:r w:rsidRPr="00834920">
              <w:t>Encoding is based on ISO 21091. Additionally, it adds an optional 4th component for the code’s display name: (Issuing Authority: Code System: Code: Code Display Name).</w:t>
            </w:r>
          </w:p>
        </w:tc>
      </w:tr>
      <w:tr w:rsidR="006E1C6A" w:rsidRPr="00834920" w14:paraId="090435F9" w14:textId="77777777" w:rsidTr="004E6153">
        <w:tc>
          <w:tcPr>
            <w:tcW w:w="1368" w:type="dxa"/>
          </w:tcPr>
          <w:p w14:paraId="77BEF11A" w14:textId="77777777" w:rsidR="006E1C6A" w:rsidRPr="00834920" w:rsidRDefault="006E1C6A" w:rsidP="005D30EF">
            <w:pPr>
              <w:pStyle w:val="TableEntry"/>
              <w:rPr>
                <w:rFonts w:cs="Arial"/>
              </w:rPr>
            </w:pPr>
            <w:r w:rsidRPr="00834920">
              <w:rPr>
                <w:rFonts w:cs="Arial"/>
              </w:rPr>
              <w:lastRenderedPageBreak/>
              <w:t>Org  Type Description</w:t>
            </w:r>
          </w:p>
        </w:tc>
        <w:tc>
          <w:tcPr>
            <w:tcW w:w="1080" w:type="dxa"/>
          </w:tcPr>
          <w:p w14:paraId="7334733F" w14:textId="77777777" w:rsidR="006E1C6A" w:rsidRPr="00834920" w:rsidRDefault="006E1C6A" w:rsidP="005568FF">
            <w:pPr>
              <w:pStyle w:val="TableEntry"/>
            </w:pPr>
            <w:r w:rsidRPr="00834920">
              <w:t>String</w:t>
            </w:r>
          </w:p>
        </w:tc>
        <w:tc>
          <w:tcPr>
            <w:tcW w:w="2430" w:type="dxa"/>
          </w:tcPr>
          <w:p w14:paraId="3E361B04" w14:textId="77777777" w:rsidR="006E1C6A" w:rsidRPr="00834920" w:rsidRDefault="006E1C6A" w:rsidP="005568FF">
            <w:pPr>
              <w:pStyle w:val="TableEntry"/>
            </w:pPr>
            <w:r w:rsidRPr="00834920">
              <w:t>Organization</w:t>
            </w:r>
          </w:p>
        </w:tc>
        <w:tc>
          <w:tcPr>
            <w:tcW w:w="1260" w:type="dxa"/>
          </w:tcPr>
          <w:p w14:paraId="3CB74E48" w14:textId="77777777" w:rsidR="006E1C6A" w:rsidRPr="00834920" w:rsidRDefault="006E1C6A" w:rsidP="005568FF">
            <w:pPr>
              <w:pStyle w:val="TableEntry"/>
            </w:pPr>
            <w:r w:rsidRPr="00834920">
              <w:t>description</w:t>
            </w:r>
          </w:p>
        </w:tc>
        <w:tc>
          <w:tcPr>
            <w:tcW w:w="1080" w:type="dxa"/>
          </w:tcPr>
          <w:p w14:paraId="5F42F439" w14:textId="77777777" w:rsidR="006E1C6A" w:rsidRPr="00834920" w:rsidRDefault="006E1C6A" w:rsidP="005568FF">
            <w:pPr>
              <w:pStyle w:val="TableEntry"/>
            </w:pPr>
            <w:r w:rsidRPr="00834920">
              <w:t>M</w:t>
            </w:r>
          </w:p>
        </w:tc>
        <w:tc>
          <w:tcPr>
            <w:tcW w:w="990" w:type="dxa"/>
          </w:tcPr>
          <w:p w14:paraId="26A02745" w14:textId="77777777" w:rsidR="006E1C6A" w:rsidRPr="00834920" w:rsidRDefault="000B1A4C" w:rsidP="005568FF">
            <w:pPr>
              <w:pStyle w:val="TableEntry"/>
            </w:pPr>
            <w:r w:rsidRPr="00834920">
              <w:t>T</w:t>
            </w:r>
          </w:p>
        </w:tc>
        <w:tc>
          <w:tcPr>
            <w:tcW w:w="1800" w:type="dxa"/>
          </w:tcPr>
          <w:p w14:paraId="690F3F81" w14:textId="77777777" w:rsidR="006E1C6A" w:rsidRPr="00834920" w:rsidRDefault="000B1A4C" w:rsidP="002D1DC0">
            <w:pPr>
              <w:pStyle w:val="TableEntry"/>
            </w:pPr>
            <w:r w:rsidRPr="00834920">
              <w:t xml:space="preserve">This </w:t>
            </w:r>
            <w:proofErr w:type="spellStart"/>
            <w:r w:rsidRPr="00834920">
              <w:t>HPD</w:t>
            </w:r>
            <w:proofErr w:type="spellEnd"/>
            <w:r w:rsidRPr="00834920">
              <w:t xml:space="preserve"> concept has been retired. Use the Code Display Name in the Org Type instead.</w:t>
            </w:r>
          </w:p>
        </w:tc>
      </w:tr>
      <w:tr w:rsidR="00D7151F" w:rsidRPr="00834920" w14:paraId="4A23D839" w14:textId="77777777" w:rsidTr="004E6153">
        <w:tc>
          <w:tcPr>
            <w:tcW w:w="1368" w:type="dxa"/>
          </w:tcPr>
          <w:p w14:paraId="01973979" w14:textId="77777777" w:rsidR="00D7151F" w:rsidRPr="00834920" w:rsidRDefault="00D7151F" w:rsidP="005D30EF">
            <w:pPr>
              <w:pStyle w:val="TableEntry"/>
              <w:rPr>
                <w:rFonts w:cs="Arial"/>
              </w:rPr>
            </w:pPr>
            <w:r w:rsidRPr="00834920">
              <w:rPr>
                <w:rFonts w:cs="Arial"/>
              </w:rPr>
              <w:t>Org Status</w:t>
            </w:r>
          </w:p>
        </w:tc>
        <w:tc>
          <w:tcPr>
            <w:tcW w:w="1080" w:type="dxa"/>
          </w:tcPr>
          <w:p w14:paraId="21848A49" w14:textId="77777777" w:rsidR="00D7151F" w:rsidRPr="00834920" w:rsidRDefault="00D7151F" w:rsidP="005D30EF">
            <w:pPr>
              <w:pStyle w:val="TableEntry"/>
            </w:pPr>
            <w:r w:rsidRPr="00834920">
              <w:t xml:space="preserve">String </w:t>
            </w:r>
          </w:p>
        </w:tc>
        <w:tc>
          <w:tcPr>
            <w:tcW w:w="2430" w:type="dxa"/>
          </w:tcPr>
          <w:p w14:paraId="74B9D641" w14:textId="77777777" w:rsidR="00D7151F" w:rsidRPr="00834920" w:rsidRDefault="00D7151F" w:rsidP="005D30EF">
            <w:pPr>
              <w:pStyle w:val="TableEntry"/>
            </w:pPr>
            <w:proofErr w:type="spellStart"/>
            <w:r w:rsidRPr="00834920">
              <w:t>HPDProvider</w:t>
            </w:r>
            <w:proofErr w:type="spellEnd"/>
          </w:p>
        </w:tc>
        <w:tc>
          <w:tcPr>
            <w:tcW w:w="1260" w:type="dxa"/>
          </w:tcPr>
          <w:p w14:paraId="185D68C0" w14:textId="77777777" w:rsidR="00D7151F" w:rsidRPr="00834920" w:rsidRDefault="00D7151F" w:rsidP="005D30EF">
            <w:pPr>
              <w:pStyle w:val="TableEntry"/>
            </w:pPr>
            <w:proofErr w:type="spellStart"/>
            <w:r w:rsidRPr="00834920">
              <w:t>hpdProviderStatus</w:t>
            </w:r>
            <w:proofErr w:type="spellEnd"/>
          </w:p>
        </w:tc>
        <w:tc>
          <w:tcPr>
            <w:tcW w:w="1080" w:type="dxa"/>
          </w:tcPr>
          <w:p w14:paraId="5288439F" w14:textId="77777777" w:rsidR="00D7151F" w:rsidRPr="00834920" w:rsidRDefault="00D7151F" w:rsidP="005D30EF">
            <w:pPr>
              <w:pStyle w:val="TableEntry"/>
            </w:pPr>
            <w:r w:rsidRPr="00834920">
              <w:t>S</w:t>
            </w:r>
          </w:p>
        </w:tc>
        <w:tc>
          <w:tcPr>
            <w:tcW w:w="990" w:type="dxa"/>
          </w:tcPr>
          <w:p w14:paraId="50971B9A" w14:textId="77777777" w:rsidR="00D7151F" w:rsidRPr="00834920" w:rsidRDefault="00D7151F" w:rsidP="005D30EF">
            <w:pPr>
              <w:pStyle w:val="TableEntry"/>
            </w:pPr>
            <w:r w:rsidRPr="00834920">
              <w:t>O</w:t>
            </w:r>
          </w:p>
        </w:tc>
        <w:tc>
          <w:tcPr>
            <w:tcW w:w="1800" w:type="dxa"/>
          </w:tcPr>
          <w:p w14:paraId="500AD1EA" w14:textId="77777777" w:rsidR="00D7151F" w:rsidRPr="00834920" w:rsidRDefault="00D7151F" w:rsidP="000E3C0B">
            <w:pPr>
              <w:pStyle w:val="TableEntry"/>
            </w:pPr>
            <w:r w:rsidRPr="00834920">
              <w:t xml:space="preserve">Values found in </w:t>
            </w:r>
            <w:r w:rsidR="00256931" w:rsidRPr="00834920">
              <w:t>Table</w:t>
            </w:r>
            <w:r w:rsidRPr="00834920">
              <w:t xml:space="preserve"> 3.58.4.1.2.3-1</w:t>
            </w:r>
          </w:p>
        </w:tc>
      </w:tr>
      <w:tr w:rsidR="00D7151F" w:rsidRPr="00834920" w14:paraId="1029AA5A" w14:textId="77777777" w:rsidTr="004E6153">
        <w:tc>
          <w:tcPr>
            <w:tcW w:w="1368" w:type="dxa"/>
          </w:tcPr>
          <w:p w14:paraId="5C2AD0DB" w14:textId="77777777" w:rsidR="00D7151F" w:rsidRPr="00834920" w:rsidRDefault="00D7151F" w:rsidP="005D30EF">
            <w:pPr>
              <w:pStyle w:val="TableEntry"/>
              <w:rPr>
                <w:rFonts w:cs="Arial"/>
              </w:rPr>
            </w:pPr>
            <w:r w:rsidRPr="00834920">
              <w:rPr>
                <w:rFonts w:cs="Arial"/>
              </w:rPr>
              <w:t>Org Contact</w:t>
            </w:r>
          </w:p>
        </w:tc>
        <w:tc>
          <w:tcPr>
            <w:tcW w:w="1080" w:type="dxa"/>
          </w:tcPr>
          <w:p w14:paraId="719B4CB4" w14:textId="77777777" w:rsidR="00D7151F" w:rsidRPr="00834920" w:rsidRDefault="00D7151F" w:rsidP="005D30EF">
            <w:pPr>
              <w:pStyle w:val="TableEntry"/>
            </w:pPr>
            <w:proofErr w:type="spellStart"/>
            <w:r w:rsidRPr="00834920">
              <w:t>DN</w:t>
            </w:r>
            <w:proofErr w:type="spellEnd"/>
          </w:p>
        </w:tc>
        <w:tc>
          <w:tcPr>
            <w:tcW w:w="2430" w:type="dxa"/>
          </w:tcPr>
          <w:p w14:paraId="6DDA8BDA" w14:textId="77777777" w:rsidR="00D7151F" w:rsidRPr="00834920" w:rsidRDefault="00D7151F" w:rsidP="005D30EF">
            <w:pPr>
              <w:pStyle w:val="TableEntry"/>
            </w:pPr>
            <w:proofErr w:type="spellStart"/>
            <w:r w:rsidRPr="00834920">
              <w:t>HCRegulatedOrganization</w:t>
            </w:r>
            <w:proofErr w:type="spellEnd"/>
          </w:p>
        </w:tc>
        <w:tc>
          <w:tcPr>
            <w:tcW w:w="1260" w:type="dxa"/>
          </w:tcPr>
          <w:p w14:paraId="74340AC6" w14:textId="77777777" w:rsidR="00D7151F" w:rsidRPr="00834920" w:rsidRDefault="00D7151F" w:rsidP="005D30EF">
            <w:pPr>
              <w:pStyle w:val="TableEntry"/>
            </w:pPr>
            <w:proofErr w:type="spellStart"/>
            <w:r w:rsidRPr="00834920">
              <w:t>ClinicalInformationContact</w:t>
            </w:r>
            <w:proofErr w:type="spellEnd"/>
          </w:p>
        </w:tc>
        <w:tc>
          <w:tcPr>
            <w:tcW w:w="1080" w:type="dxa"/>
          </w:tcPr>
          <w:p w14:paraId="0B8E5361" w14:textId="77777777" w:rsidR="00D7151F" w:rsidRPr="00834920" w:rsidRDefault="00D7151F" w:rsidP="005D30EF">
            <w:pPr>
              <w:pStyle w:val="TableEntry"/>
            </w:pPr>
            <w:r w:rsidRPr="00834920">
              <w:t>M</w:t>
            </w:r>
          </w:p>
        </w:tc>
        <w:tc>
          <w:tcPr>
            <w:tcW w:w="990" w:type="dxa"/>
          </w:tcPr>
          <w:p w14:paraId="6E21770B" w14:textId="77777777" w:rsidR="00D7151F" w:rsidRPr="00834920" w:rsidRDefault="00D7151F" w:rsidP="005D30EF">
            <w:pPr>
              <w:pStyle w:val="TableEntry"/>
            </w:pPr>
            <w:r w:rsidRPr="00834920">
              <w:t>O</w:t>
            </w:r>
          </w:p>
        </w:tc>
        <w:tc>
          <w:tcPr>
            <w:tcW w:w="1800" w:type="dxa"/>
          </w:tcPr>
          <w:p w14:paraId="14E0D3CA" w14:textId="77777777" w:rsidR="00D7151F" w:rsidRPr="00834920" w:rsidRDefault="00D7151F" w:rsidP="00E91D27">
            <w:pPr>
              <w:pStyle w:val="TableEntry"/>
            </w:pPr>
            <w:r w:rsidRPr="00834920">
              <w:t xml:space="preserve">Clinical contacts; </w:t>
            </w:r>
            <w:proofErr w:type="spellStart"/>
            <w:r w:rsidRPr="00834920">
              <w:t>DN</w:t>
            </w:r>
            <w:proofErr w:type="spellEnd"/>
            <w:r w:rsidRPr="00834920">
              <w:t xml:space="preserve"> to </w:t>
            </w:r>
            <w:proofErr w:type="spellStart"/>
            <w:r w:rsidRPr="00834920">
              <w:t>HCProfessional</w:t>
            </w:r>
            <w:proofErr w:type="spellEnd"/>
            <w:r w:rsidRPr="00834920">
              <w:t xml:space="preserve"> entry</w:t>
            </w:r>
          </w:p>
        </w:tc>
      </w:tr>
      <w:tr w:rsidR="00D7151F" w:rsidRPr="00834920" w14:paraId="4163A4F2" w14:textId="77777777" w:rsidTr="004E6153">
        <w:tc>
          <w:tcPr>
            <w:tcW w:w="1368" w:type="dxa"/>
          </w:tcPr>
          <w:p w14:paraId="2978FA7D" w14:textId="77777777" w:rsidR="00D7151F" w:rsidRPr="00834920" w:rsidRDefault="00D7151F" w:rsidP="005D30EF">
            <w:pPr>
              <w:pStyle w:val="TableEntry"/>
              <w:rPr>
                <w:rFonts w:cs="Arial"/>
                <w:highlight w:val="yellow"/>
              </w:rPr>
            </w:pPr>
            <w:r w:rsidRPr="00834920">
              <w:rPr>
                <w:rFonts w:cs="Arial"/>
              </w:rPr>
              <w:t>Org Practice Address</w:t>
            </w:r>
          </w:p>
        </w:tc>
        <w:tc>
          <w:tcPr>
            <w:tcW w:w="1080" w:type="dxa"/>
          </w:tcPr>
          <w:p w14:paraId="212E654E" w14:textId="77777777" w:rsidR="00D7151F" w:rsidRPr="00834920" w:rsidRDefault="00D7151F" w:rsidP="005D30EF">
            <w:pPr>
              <w:pStyle w:val="TableEntry"/>
            </w:pPr>
            <w:r w:rsidRPr="00834920">
              <w:t>Postal Address</w:t>
            </w:r>
          </w:p>
        </w:tc>
        <w:tc>
          <w:tcPr>
            <w:tcW w:w="2430" w:type="dxa"/>
          </w:tcPr>
          <w:p w14:paraId="0BF1174A" w14:textId="77777777" w:rsidR="00D7151F" w:rsidRPr="00834920" w:rsidRDefault="00D7151F" w:rsidP="005D30EF">
            <w:pPr>
              <w:pStyle w:val="TableEntry"/>
            </w:pPr>
            <w:proofErr w:type="spellStart"/>
            <w:r w:rsidRPr="00834920">
              <w:t>HPDProvider</w:t>
            </w:r>
            <w:proofErr w:type="spellEnd"/>
          </w:p>
        </w:tc>
        <w:tc>
          <w:tcPr>
            <w:tcW w:w="1260" w:type="dxa"/>
          </w:tcPr>
          <w:p w14:paraId="3B171CF8" w14:textId="77777777" w:rsidR="00D7151F" w:rsidRPr="00834920" w:rsidRDefault="00D7151F" w:rsidP="005D30EF">
            <w:pPr>
              <w:pStyle w:val="TableEntry"/>
            </w:pPr>
            <w:proofErr w:type="spellStart"/>
            <w:r w:rsidRPr="00834920">
              <w:t>hpdProviderPracticeAddress</w:t>
            </w:r>
            <w:proofErr w:type="spellEnd"/>
          </w:p>
        </w:tc>
        <w:tc>
          <w:tcPr>
            <w:tcW w:w="1080" w:type="dxa"/>
          </w:tcPr>
          <w:p w14:paraId="00BF1A95" w14:textId="77777777" w:rsidR="00D7151F" w:rsidRPr="00834920" w:rsidRDefault="00D7151F" w:rsidP="005D30EF">
            <w:pPr>
              <w:pStyle w:val="TableEntry"/>
            </w:pPr>
            <w:r w:rsidRPr="00834920">
              <w:t>M</w:t>
            </w:r>
          </w:p>
        </w:tc>
        <w:tc>
          <w:tcPr>
            <w:tcW w:w="990" w:type="dxa"/>
          </w:tcPr>
          <w:p w14:paraId="3E6B7A5B" w14:textId="77777777" w:rsidR="00D7151F" w:rsidRPr="00834920" w:rsidRDefault="00D7151F" w:rsidP="005D30EF">
            <w:pPr>
              <w:pStyle w:val="TableEntry"/>
            </w:pPr>
            <w:r w:rsidRPr="00834920">
              <w:t>R2</w:t>
            </w:r>
          </w:p>
        </w:tc>
        <w:tc>
          <w:tcPr>
            <w:tcW w:w="1800" w:type="dxa"/>
          </w:tcPr>
          <w:p w14:paraId="3C41BFB0" w14:textId="77777777" w:rsidR="00D7151F" w:rsidRPr="00834920" w:rsidRDefault="00D7151F" w:rsidP="00E91D27">
            <w:pPr>
              <w:pStyle w:val="TableEntry"/>
            </w:pPr>
            <w:r w:rsidRPr="00834920">
              <w:t>Practice or Service address</w:t>
            </w:r>
          </w:p>
        </w:tc>
      </w:tr>
      <w:tr w:rsidR="00D7151F" w:rsidRPr="00834920" w14:paraId="13BADD5C" w14:textId="77777777" w:rsidTr="004E6153">
        <w:tc>
          <w:tcPr>
            <w:tcW w:w="1368" w:type="dxa"/>
          </w:tcPr>
          <w:p w14:paraId="26BBA1DF" w14:textId="77777777" w:rsidR="00D7151F" w:rsidRPr="00834920" w:rsidRDefault="00D7151F" w:rsidP="005D30EF">
            <w:pPr>
              <w:pStyle w:val="TableEntry"/>
              <w:rPr>
                <w:rFonts w:cs="Arial"/>
              </w:rPr>
            </w:pPr>
            <w:r w:rsidRPr="00834920">
              <w:rPr>
                <w:rFonts w:cs="Arial"/>
              </w:rPr>
              <w:t>Org Billing Address</w:t>
            </w:r>
          </w:p>
        </w:tc>
        <w:tc>
          <w:tcPr>
            <w:tcW w:w="1080" w:type="dxa"/>
          </w:tcPr>
          <w:p w14:paraId="073DA635" w14:textId="77777777" w:rsidR="00D7151F" w:rsidRPr="00834920" w:rsidRDefault="00D7151F" w:rsidP="005D30EF">
            <w:pPr>
              <w:pStyle w:val="TableEntry"/>
            </w:pPr>
            <w:r w:rsidRPr="00834920">
              <w:t>Postal Address</w:t>
            </w:r>
          </w:p>
        </w:tc>
        <w:tc>
          <w:tcPr>
            <w:tcW w:w="2430" w:type="dxa"/>
          </w:tcPr>
          <w:p w14:paraId="631DE996" w14:textId="77777777" w:rsidR="00D7151F" w:rsidRPr="00834920" w:rsidRDefault="00D7151F" w:rsidP="005D30EF">
            <w:pPr>
              <w:pStyle w:val="TableEntry"/>
            </w:pPr>
            <w:proofErr w:type="spellStart"/>
            <w:r w:rsidRPr="00834920">
              <w:t>HPDProvider</w:t>
            </w:r>
            <w:proofErr w:type="spellEnd"/>
          </w:p>
        </w:tc>
        <w:tc>
          <w:tcPr>
            <w:tcW w:w="1260" w:type="dxa"/>
          </w:tcPr>
          <w:p w14:paraId="0D971163" w14:textId="77777777" w:rsidR="00D7151F" w:rsidRPr="00834920" w:rsidRDefault="00D7151F" w:rsidP="005D30EF">
            <w:pPr>
              <w:pStyle w:val="TableEntry"/>
            </w:pPr>
            <w:proofErr w:type="spellStart"/>
            <w:r w:rsidRPr="00834920">
              <w:t>hpdProvider</w:t>
            </w:r>
            <w:r w:rsidR="007D0E4D" w:rsidRPr="00834920">
              <w:t>Billing</w:t>
            </w:r>
            <w:r w:rsidRPr="00834920">
              <w:t>Address</w:t>
            </w:r>
            <w:proofErr w:type="spellEnd"/>
          </w:p>
        </w:tc>
        <w:tc>
          <w:tcPr>
            <w:tcW w:w="1080" w:type="dxa"/>
          </w:tcPr>
          <w:p w14:paraId="7782BA09" w14:textId="77777777" w:rsidR="00D7151F" w:rsidRPr="00834920" w:rsidRDefault="00D7151F" w:rsidP="005D30EF">
            <w:pPr>
              <w:pStyle w:val="TableEntry"/>
            </w:pPr>
            <w:r w:rsidRPr="00834920">
              <w:t>M</w:t>
            </w:r>
          </w:p>
        </w:tc>
        <w:tc>
          <w:tcPr>
            <w:tcW w:w="990" w:type="dxa"/>
          </w:tcPr>
          <w:p w14:paraId="6D27D883" w14:textId="77777777" w:rsidR="00D7151F" w:rsidRPr="00834920" w:rsidRDefault="00D7151F" w:rsidP="005D30EF">
            <w:pPr>
              <w:pStyle w:val="TableEntry"/>
            </w:pPr>
            <w:r w:rsidRPr="00834920">
              <w:t>O</w:t>
            </w:r>
          </w:p>
        </w:tc>
        <w:tc>
          <w:tcPr>
            <w:tcW w:w="1800" w:type="dxa"/>
          </w:tcPr>
          <w:p w14:paraId="2CAA1380" w14:textId="77777777" w:rsidR="00D7151F" w:rsidRPr="00834920" w:rsidRDefault="00D7151F" w:rsidP="00E91D27">
            <w:pPr>
              <w:pStyle w:val="TableEntry"/>
            </w:pPr>
            <w:r w:rsidRPr="00834920">
              <w:t>Business billing or legal address</w:t>
            </w:r>
          </w:p>
        </w:tc>
      </w:tr>
      <w:tr w:rsidR="00D7151F" w:rsidRPr="00834920" w14:paraId="58DCF2D5" w14:textId="77777777" w:rsidTr="004E6153">
        <w:tc>
          <w:tcPr>
            <w:tcW w:w="1368" w:type="dxa"/>
          </w:tcPr>
          <w:p w14:paraId="02CACD52" w14:textId="77777777" w:rsidR="00D7151F" w:rsidRPr="00834920" w:rsidRDefault="00D7151F" w:rsidP="005D30EF">
            <w:pPr>
              <w:pStyle w:val="TableEntry"/>
              <w:rPr>
                <w:rFonts w:cs="Arial"/>
              </w:rPr>
            </w:pPr>
            <w:r w:rsidRPr="00834920">
              <w:rPr>
                <w:rFonts w:cs="Arial"/>
              </w:rPr>
              <w:lastRenderedPageBreak/>
              <w:t>Org Mailing Address</w:t>
            </w:r>
          </w:p>
        </w:tc>
        <w:tc>
          <w:tcPr>
            <w:tcW w:w="1080" w:type="dxa"/>
          </w:tcPr>
          <w:p w14:paraId="39336D6D" w14:textId="77777777" w:rsidR="00D7151F" w:rsidRPr="00834920" w:rsidRDefault="00D7151F" w:rsidP="005D30EF">
            <w:pPr>
              <w:pStyle w:val="TableEntry"/>
            </w:pPr>
            <w:r w:rsidRPr="00834920">
              <w:t>Postal Address</w:t>
            </w:r>
          </w:p>
        </w:tc>
        <w:tc>
          <w:tcPr>
            <w:tcW w:w="2430" w:type="dxa"/>
          </w:tcPr>
          <w:p w14:paraId="04F9AFA4" w14:textId="77777777" w:rsidR="00D7151F" w:rsidRPr="00834920" w:rsidRDefault="00D7151F" w:rsidP="005D30EF">
            <w:pPr>
              <w:pStyle w:val="TableEntry"/>
            </w:pPr>
            <w:proofErr w:type="spellStart"/>
            <w:r w:rsidRPr="00834920">
              <w:t>HPDProvider</w:t>
            </w:r>
            <w:proofErr w:type="spellEnd"/>
          </w:p>
        </w:tc>
        <w:tc>
          <w:tcPr>
            <w:tcW w:w="1260" w:type="dxa"/>
          </w:tcPr>
          <w:p w14:paraId="79D3E42A" w14:textId="77777777" w:rsidR="00D7151F" w:rsidRPr="00834920" w:rsidRDefault="00D7151F" w:rsidP="005D30EF">
            <w:pPr>
              <w:pStyle w:val="TableEntry"/>
            </w:pPr>
            <w:proofErr w:type="spellStart"/>
            <w:r w:rsidRPr="00834920">
              <w:t>hpdProviderMailingAddress</w:t>
            </w:r>
            <w:proofErr w:type="spellEnd"/>
          </w:p>
        </w:tc>
        <w:tc>
          <w:tcPr>
            <w:tcW w:w="1080" w:type="dxa"/>
          </w:tcPr>
          <w:p w14:paraId="50E52B4C" w14:textId="77777777" w:rsidR="00D7151F" w:rsidRPr="00834920" w:rsidRDefault="00D7151F" w:rsidP="005D30EF">
            <w:pPr>
              <w:pStyle w:val="TableEntry"/>
            </w:pPr>
            <w:r w:rsidRPr="00834920">
              <w:t>M</w:t>
            </w:r>
          </w:p>
        </w:tc>
        <w:tc>
          <w:tcPr>
            <w:tcW w:w="990" w:type="dxa"/>
          </w:tcPr>
          <w:p w14:paraId="02BAEF2F" w14:textId="77777777" w:rsidR="00D7151F" w:rsidRPr="00834920" w:rsidRDefault="00D7151F" w:rsidP="005D30EF">
            <w:pPr>
              <w:pStyle w:val="TableEntry"/>
            </w:pPr>
            <w:r w:rsidRPr="00834920">
              <w:t>R2</w:t>
            </w:r>
          </w:p>
        </w:tc>
        <w:tc>
          <w:tcPr>
            <w:tcW w:w="1800" w:type="dxa"/>
          </w:tcPr>
          <w:p w14:paraId="5876991E" w14:textId="77777777" w:rsidR="00D7151F" w:rsidRPr="00834920" w:rsidRDefault="00D7151F" w:rsidP="00E91D27">
            <w:pPr>
              <w:pStyle w:val="TableEntry"/>
            </w:pPr>
            <w:r w:rsidRPr="00834920">
              <w:t xml:space="preserve">Mailing address </w:t>
            </w:r>
          </w:p>
        </w:tc>
      </w:tr>
      <w:tr w:rsidR="00D7151F" w:rsidRPr="00834920" w14:paraId="3FC22A02" w14:textId="77777777" w:rsidTr="004E6153">
        <w:tc>
          <w:tcPr>
            <w:tcW w:w="1368" w:type="dxa"/>
          </w:tcPr>
          <w:p w14:paraId="2F5CCB8B" w14:textId="77777777" w:rsidR="00D7151F" w:rsidRPr="00834920" w:rsidRDefault="00D7151F" w:rsidP="005D30EF">
            <w:pPr>
              <w:pStyle w:val="TableEntry"/>
              <w:rPr>
                <w:rFonts w:cs="Arial"/>
              </w:rPr>
            </w:pPr>
            <w:r w:rsidRPr="00834920">
              <w:rPr>
                <w:rFonts w:cs="Arial"/>
              </w:rPr>
              <w:t>Org Credentials</w:t>
            </w:r>
          </w:p>
        </w:tc>
        <w:tc>
          <w:tcPr>
            <w:tcW w:w="1080" w:type="dxa"/>
          </w:tcPr>
          <w:p w14:paraId="15F95822" w14:textId="77777777" w:rsidR="00D7151F" w:rsidRPr="00834920" w:rsidRDefault="00D7151F" w:rsidP="005D30EF">
            <w:pPr>
              <w:pStyle w:val="TableEntry"/>
            </w:pPr>
            <w:proofErr w:type="spellStart"/>
            <w:r w:rsidRPr="00834920">
              <w:t>DN</w:t>
            </w:r>
            <w:proofErr w:type="spellEnd"/>
          </w:p>
        </w:tc>
        <w:tc>
          <w:tcPr>
            <w:tcW w:w="2430" w:type="dxa"/>
          </w:tcPr>
          <w:p w14:paraId="19B6D284" w14:textId="77777777" w:rsidR="00D7151F" w:rsidRPr="00834920" w:rsidRDefault="00D7151F" w:rsidP="005D30EF">
            <w:pPr>
              <w:pStyle w:val="TableEntry"/>
            </w:pPr>
            <w:proofErr w:type="spellStart"/>
            <w:r w:rsidRPr="00834920">
              <w:t>HPD</w:t>
            </w:r>
            <w:r w:rsidR="00F1155F" w:rsidRPr="00834920">
              <w:t>Provider</w:t>
            </w:r>
            <w:proofErr w:type="spellEnd"/>
          </w:p>
        </w:tc>
        <w:tc>
          <w:tcPr>
            <w:tcW w:w="1260" w:type="dxa"/>
          </w:tcPr>
          <w:p w14:paraId="15B6D458" w14:textId="77777777" w:rsidR="00D7151F" w:rsidRPr="00834920" w:rsidRDefault="00F1155F" w:rsidP="005D30EF">
            <w:pPr>
              <w:pStyle w:val="TableEntry"/>
            </w:pPr>
            <w:proofErr w:type="spellStart"/>
            <w:r w:rsidRPr="00834920">
              <w:t>hpdC</w:t>
            </w:r>
            <w:r w:rsidR="00D7151F" w:rsidRPr="00834920">
              <w:t>redential</w:t>
            </w:r>
            <w:proofErr w:type="spellEnd"/>
          </w:p>
        </w:tc>
        <w:tc>
          <w:tcPr>
            <w:tcW w:w="1080" w:type="dxa"/>
          </w:tcPr>
          <w:p w14:paraId="21FCE4E6" w14:textId="77777777" w:rsidR="00D7151F" w:rsidRPr="00834920" w:rsidRDefault="00D7151F" w:rsidP="005D30EF">
            <w:pPr>
              <w:pStyle w:val="TableEntry"/>
            </w:pPr>
            <w:r w:rsidRPr="00834920">
              <w:t>M</w:t>
            </w:r>
          </w:p>
        </w:tc>
        <w:tc>
          <w:tcPr>
            <w:tcW w:w="990" w:type="dxa"/>
          </w:tcPr>
          <w:p w14:paraId="7DE6167B" w14:textId="77777777" w:rsidR="00D7151F" w:rsidRPr="00834920" w:rsidRDefault="00D7151F" w:rsidP="005D30EF">
            <w:pPr>
              <w:pStyle w:val="TableEntry"/>
            </w:pPr>
            <w:r w:rsidRPr="00834920">
              <w:t>O</w:t>
            </w:r>
          </w:p>
        </w:tc>
        <w:tc>
          <w:tcPr>
            <w:tcW w:w="1800" w:type="dxa"/>
          </w:tcPr>
          <w:p w14:paraId="7EF95F18" w14:textId="77777777" w:rsidR="00D7151F" w:rsidRPr="00834920" w:rsidRDefault="00F1155F" w:rsidP="00E91D27">
            <w:pPr>
              <w:pStyle w:val="TableEntry"/>
            </w:pPr>
            <w:r w:rsidRPr="00834920">
              <w:t xml:space="preserve">Detailed Health related credentials earned by provider; </w:t>
            </w:r>
            <w:r w:rsidR="00D7151F" w:rsidRPr="00834920">
              <w:t>Degree is not a valid type for Organizational Provider</w:t>
            </w:r>
          </w:p>
        </w:tc>
      </w:tr>
      <w:tr w:rsidR="00D7151F" w:rsidRPr="00834920" w14:paraId="2E652616" w14:textId="77777777" w:rsidTr="004E6153">
        <w:tc>
          <w:tcPr>
            <w:tcW w:w="1368" w:type="dxa"/>
          </w:tcPr>
          <w:p w14:paraId="16D2662C" w14:textId="77777777" w:rsidR="00D7151F" w:rsidRPr="00834920" w:rsidRDefault="00D7151F" w:rsidP="005D30EF">
            <w:pPr>
              <w:pStyle w:val="TableEntry"/>
              <w:rPr>
                <w:rFonts w:cs="Arial"/>
              </w:rPr>
            </w:pPr>
            <w:r w:rsidRPr="00834920">
              <w:rPr>
                <w:rFonts w:cs="Arial"/>
              </w:rPr>
              <w:t>Provider Language Supported</w:t>
            </w:r>
          </w:p>
        </w:tc>
        <w:tc>
          <w:tcPr>
            <w:tcW w:w="1080" w:type="dxa"/>
          </w:tcPr>
          <w:p w14:paraId="20A6587D" w14:textId="77777777" w:rsidR="00D7151F" w:rsidRPr="00834920" w:rsidRDefault="00D7151F" w:rsidP="005D30EF">
            <w:pPr>
              <w:pStyle w:val="TableEntry"/>
            </w:pPr>
            <w:r w:rsidRPr="00834920">
              <w:t>String</w:t>
            </w:r>
          </w:p>
        </w:tc>
        <w:tc>
          <w:tcPr>
            <w:tcW w:w="2430" w:type="dxa"/>
          </w:tcPr>
          <w:p w14:paraId="289D7739" w14:textId="77777777" w:rsidR="00D7151F" w:rsidRPr="00834920" w:rsidRDefault="00D7151F" w:rsidP="005D30EF">
            <w:pPr>
              <w:pStyle w:val="TableEntry"/>
            </w:pPr>
            <w:proofErr w:type="spellStart"/>
            <w:r w:rsidRPr="00834920">
              <w:t>HPDProvider</w:t>
            </w:r>
            <w:proofErr w:type="spellEnd"/>
          </w:p>
        </w:tc>
        <w:tc>
          <w:tcPr>
            <w:tcW w:w="1260" w:type="dxa"/>
          </w:tcPr>
          <w:p w14:paraId="3BF387F2" w14:textId="77777777" w:rsidR="00D7151F" w:rsidRPr="00834920" w:rsidRDefault="00D7151F" w:rsidP="005D30EF">
            <w:pPr>
              <w:pStyle w:val="TableEntry"/>
            </w:pPr>
            <w:proofErr w:type="spellStart"/>
            <w:r w:rsidRPr="00834920">
              <w:t>hpdProviderLanguageSupported</w:t>
            </w:r>
            <w:proofErr w:type="spellEnd"/>
          </w:p>
        </w:tc>
        <w:tc>
          <w:tcPr>
            <w:tcW w:w="1080" w:type="dxa"/>
          </w:tcPr>
          <w:p w14:paraId="08B31846" w14:textId="77777777" w:rsidR="00D7151F" w:rsidRPr="00834920" w:rsidRDefault="00D7151F" w:rsidP="005D30EF">
            <w:pPr>
              <w:pStyle w:val="TableEntry"/>
            </w:pPr>
            <w:r w:rsidRPr="00834920">
              <w:t>M</w:t>
            </w:r>
          </w:p>
        </w:tc>
        <w:tc>
          <w:tcPr>
            <w:tcW w:w="990" w:type="dxa"/>
          </w:tcPr>
          <w:p w14:paraId="59B6E23C" w14:textId="77777777" w:rsidR="00D7151F" w:rsidRPr="00834920" w:rsidRDefault="00D7151F" w:rsidP="005D30EF">
            <w:pPr>
              <w:pStyle w:val="TableEntry"/>
            </w:pPr>
            <w:r w:rsidRPr="00834920">
              <w:t>O</w:t>
            </w:r>
          </w:p>
        </w:tc>
        <w:tc>
          <w:tcPr>
            <w:tcW w:w="1800" w:type="dxa"/>
          </w:tcPr>
          <w:p w14:paraId="58120976" w14:textId="77777777" w:rsidR="008F1DC3" w:rsidRPr="00834920" w:rsidRDefault="00D7151F" w:rsidP="008F1DC3">
            <w:pPr>
              <w:pStyle w:val="TableEntry"/>
            </w:pPr>
            <w:r w:rsidRPr="00834920">
              <w:t>Language that the organization supports</w:t>
            </w:r>
            <w:r w:rsidR="008F1DC3" w:rsidRPr="00834920">
              <w:t>. Values for this attribute type MUST conform to the definition of the Accept-Language header field defined in [RFC2068] with one exception: the sequence "Accept-Language" ":" should be omitted.</w:t>
            </w:r>
          </w:p>
          <w:p w14:paraId="4701E2C3" w14:textId="77777777" w:rsidR="00D7151F" w:rsidRPr="00834920" w:rsidRDefault="008F1DC3" w:rsidP="008F1DC3">
            <w:pPr>
              <w:pStyle w:val="TableEntry"/>
            </w:pPr>
            <w:r w:rsidRPr="00834920">
              <w:t>The following example indicates that this person supports French, supports British English 80%, and general English 70%. (</w:t>
            </w:r>
            <w:r w:rsidR="00DB2481" w:rsidRPr="00834920">
              <w:t>e.g.,</w:t>
            </w:r>
            <w:r w:rsidRPr="00834920">
              <w:t xml:space="preserve"> </w:t>
            </w:r>
            <w:proofErr w:type="spellStart"/>
            <w:r w:rsidRPr="00834920">
              <w:t>fr</w:t>
            </w:r>
            <w:proofErr w:type="spellEnd"/>
            <w:r w:rsidRPr="00834920">
              <w:t xml:space="preserve">, </w:t>
            </w:r>
            <w:proofErr w:type="spellStart"/>
            <w:r w:rsidRPr="00834920">
              <w:t>en-gb;q</w:t>
            </w:r>
            <w:proofErr w:type="spellEnd"/>
            <w:r w:rsidRPr="00834920">
              <w:t xml:space="preserve">=0.8, </w:t>
            </w:r>
            <w:proofErr w:type="spellStart"/>
            <w:r w:rsidRPr="00834920">
              <w:t>en;q</w:t>
            </w:r>
            <w:proofErr w:type="spellEnd"/>
            <w:r w:rsidRPr="00834920">
              <w:t>=0.7)</w:t>
            </w:r>
          </w:p>
        </w:tc>
      </w:tr>
      <w:tr w:rsidR="00D7151F" w:rsidRPr="00834920" w14:paraId="3B8FCBD4" w14:textId="77777777" w:rsidTr="004E6153">
        <w:tc>
          <w:tcPr>
            <w:tcW w:w="1368" w:type="dxa"/>
          </w:tcPr>
          <w:p w14:paraId="7972EC43" w14:textId="77777777" w:rsidR="00D7151F" w:rsidRPr="00834920" w:rsidRDefault="00D7151F" w:rsidP="005D30EF">
            <w:pPr>
              <w:pStyle w:val="TableEntry"/>
              <w:rPr>
                <w:rFonts w:cs="Arial"/>
              </w:rPr>
            </w:pPr>
            <w:r w:rsidRPr="00834920">
              <w:rPr>
                <w:rFonts w:cs="Arial"/>
              </w:rPr>
              <w:t>Org Specialty</w:t>
            </w:r>
          </w:p>
        </w:tc>
        <w:tc>
          <w:tcPr>
            <w:tcW w:w="1080" w:type="dxa"/>
          </w:tcPr>
          <w:p w14:paraId="48DEB11D" w14:textId="77777777" w:rsidR="00D7151F" w:rsidRPr="00834920" w:rsidRDefault="00D7151F" w:rsidP="005D30EF">
            <w:pPr>
              <w:pStyle w:val="TableEntry"/>
            </w:pPr>
            <w:r w:rsidRPr="00834920">
              <w:t>String</w:t>
            </w:r>
          </w:p>
        </w:tc>
        <w:tc>
          <w:tcPr>
            <w:tcW w:w="2430" w:type="dxa"/>
          </w:tcPr>
          <w:p w14:paraId="223D793B" w14:textId="77777777" w:rsidR="00D7151F" w:rsidRPr="00834920" w:rsidRDefault="00D7151F" w:rsidP="005D30EF">
            <w:pPr>
              <w:pStyle w:val="TableEntry"/>
            </w:pPr>
            <w:proofErr w:type="spellStart"/>
            <w:r w:rsidRPr="00834920">
              <w:t>HCRegulatedOrganization</w:t>
            </w:r>
            <w:proofErr w:type="spellEnd"/>
          </w:p>
        </w:tc>
        <w:tc>
          <w:tcPr>
            <w:tcW w:w="1260" w:type="dxa"/>
          </w:tcPr>
          <w:p w14:paraId="2B60A227" w14:textId="77777777" w:rsidR="00D7151F" w:rsidRPr="00834920" w:rsidRDefault="00D7151F" w:rsidP="005D30EF">
            <w:pPr>
              <w:pStyle w:val="TableEntry"/>
            </w:pPr>
            <w:proofErr w:type="spellStart"/>
            <w:r w:rsidRPr="00834920">
              <w:t>HcSpecialisation</w:t>
            </w:r>
            <w:proofErr w:type="spellEnd"/>
          </w:p>
        </w:tc>
        <w:tc>
          <w:tcPr>
            <w:tcW w:w="1080" w:type="dxa"/>
          </w:tcPr>
          <w:p w14:paraId="35398437" w14:textId="77777777" w:rsidR="00D7151F" w:rsidRPr="00834920" w:rsidRDefault="00D7151F" w:rsidP="005D30EF">
            <w:pPr>
              <w:pStyle w:val="TableEntry"/>
            </w:pPr>
            <w:r w:rsidRPr="00834920">
              <w:t>M</w:t>
            </w:r>
          </w:p>
        </w:tc>
        <w:tc>
          <w:tcPr>
            <w:tcW w:w="990" w:type="dxa"/>
          </w:tcPr>
          <w:p w14:paraId="7A9207D8" w14:textId="77777777" w:rsidR="00D7151F" w:rsidRPr="00834920" w:rsidRDefault="00D7151F" w:rsidP="005D30EF">
            <w:pPr>
              <w:pStyle w:val="TableEntry"/>
            </w:pPr>
            <w:r w:rsidRPr="00834920">
              <w:t>O</w:t>
            </w:r>
          </w:p>
        </w:tc>
        <w:tc>
          <w:tcPr>
            <w:tcW w:w="1800" w:type="dxa"/>
          </w:tcPr>
          <w:p w14:paraId="4F43EFD1" w14:textId="77777777" w:rsidR="00D7151F" w:rsidRPr="00834920" w:rsidRDefault="00AE3CB2" w:rsidP="00E91D27">
            <w:pPr>
              <w:pStyle w:val="TableEntry"/>
            </w:pPr>
            <w:r w:rsidRPr="00834920">
              <w:t>Populate with ISO 21298 defined medical specialties. May also be populated with other specialties specified by jurisdiction or organization</w:t>
            </w:r>
            <w:r w:rsidR="000B1A4C" w:rsidRPr="00834920">
              <w:t>.</w:t>
            </w:r>
          </w:p>
          <w:p w14:paraId="7C53F2A0" w14:textId="77777777" w:rsidR="000B1A4C" w:rsidRPr="00834920" w:rsidRDefault="000B1A4C" w:rsidP="00E91D27">
            <w:pPr>
              <w:pStyle w:val="TableEntry"/>
            </w:pPr>
            <w:r w:rsidRPr="00834920">
              <w:t xml:space="preserve">Encoding is based on ISO 21091. Additionally, it adds an optional 4th component for the code’s display name: (Issuing Authority: Code System: Code: </w:t>
            </w:r>
            <w:r w:rsidRPr="00834920">
              <w:lastRenderedPageBreak/>
              <w:t>Code Display Name).</w:t>
            </w:r>
          </w:p>
        </w:tc>
      </w:tr>
      <w:tr w:rsidR="00D7151F" w:rsidRPr="00834920" w14:paraId="415B8CBB" w14:textId="77777777" w:rsidTr="004E6153">
        <w:tc>
          <w:tcPr>
            <w:tcW w:w="1368" w:type="dxa"/>
          </w:tcPr>
          <w:p w14:paraId="168B467B" w14:textId="77777777" w:rsidR="00D7151F" w:rsidRPr="00834920" w:rsidRDefault="00D7151F" w:rsidP="005D30EF">
            <w:pPr>
              <w:pStyle w:val="TableEntry"/>
              <w:rPr>
                <w:rFonts w:cs="Arial"/>
              </w:rPr>
            </w:pPr>
            <w:r w:rsidRPr="00834920">
              <w:lastRenderedPageBreak/>
              <w:t>Electronic Service</w:t>
            </w:r>
            <w:r w:rsidRPr="00834920">
              <w:rPr>
                <w:rFonts w:cs="Arial"/>
              </w:rPr>
              <w:t xml:space="preserve"> URI</w:t>
            </w:r>
            <w:r w:rsidRPr="00834920" w:rsidDel="00DD7E2B">
              <w:rPr>
                <w:rFonts w:cs="Arial"/>
              </w:rPr>
              <w:t xml:space="preserve"> </w:t>
            </w:r>
          </w:p>
        </w:tc>
        <w:tc>
          <w:tcPr>
            <w:tcW w:w="1080" w:type="dxa"/>
          </w:tcPr>
          <w:p w14:paraId="781B9494" w14:textId="77777777" w:rsidR="00D7151F" w:rsidRPr="00834920" w:rsidRDefault="00D7151F" w:rsidP="005D30EF">
            <w:pPr>
              <w:pStyle w:val="TableEntry"/>
            </w:pPr>
            <w:r w:rsidRPr="00834920">
              <w:t>String</w:t>
            </w:r>
          </w:p>
        </w:tc>
        <w:tc>
          <w:tcPr>
            <w:tcW w:w="2430" w:type="dxa"/>
          </w:tcPr>
          <w:p w14:paraId="551FDEEF" w14:textId="77777777" w:rsidR="00D7151F" w:rsidRPr="00834920" w:rsidRDefault="00D7151F" w:rsidP="005D30EF">
            <w:pPr>
              <w:pStyle w:val="TableEntry"/>
            </w:pPr>
            <w:proofErr w:type="spellStart"/>
            <w:r w:rsidRPr="00834920">
              <w:t>groupofURLs</w:t>
            </w:r>
            <w:proofErr w:type="spellEnd"/>
          </w:p>
        </w:tc>
        <w:tc>
          <w:tcPr>
            <w:tcW w:w="1260" w:type="dxa"/>
          </w:tcPr>
          <w:p w14:paraId="42B869B0" w14:textId="77777777" w:rsidR="00D7151F" w:rsidRPr="00834920" w:rsidRDefault="00D7151F" w:rsidP="005D30EF">
            <w:pPr>
              <w:pStyle w:val="TableEntry"/>
            </w:pPr>
            <w:proofErr w:type="spellStart"/>
            <w:r w:rsidRPr="00834920">
              <w:t>labeledURI</w:t>
            </w:r>
            <w:proofErr w:type="spellEnd"/>
          </w:p>
        </w:tc>
        <w:tc>
          <w:tcPr>
            <w:tcW w:w="1080" w:type="dxa"/>
          </w:tcPr>
          <w:p w14:paraId="37BB703C" w14:textId="77777777" w:rsidR="00D7151F" w:rsidRPr="00834920" w:rsidRDefault="00D7151F" w:rsidP="005D30EF">
            <w:pPr>
              <w:pStyle w:val="TableEntry"/>
            </w:pPr>
            <w:r w:rsidRPr="00834920">
              <w:t>M</w:t>
            </w:r>
          </w:p>
        </w:tc>
        <w:tc>
          <w:tcPr>
            <w:tcW w:w="990" w:type="dxa"/>
          </w:tcPr>
          <w:p w14:paraId="2CCD8BD5" w14:textId="77777777" w:rsidR="00D7151F" w:rsidRPr="00834920" w:rsidRDefault="00D7151F" w:rsidP="005D30EF">
            <w:pPr>
              <w:pStyle w:val="TableEntry"/>
            </w:pPr>
            <w:r w:rsidRPr="00834920">
              <w:t>O</w:t>
            </w:r>
          </w:p>
        </w:tc>
        <w:tc>
          <w:tcPr>
            <w:tcW w:w="1800" w:type="dxa"/>
          </w:tcPr>
          <w:p w14:paraId="647A42A4" w14:textId="77777777" w:rsidR="00D7151F" w:rsidRPr="00834920" w:rsidRDefault="005C4346" w:rsidP="00E91D27">
            <w:pPr>
              <w:pStyle w:val="TableEntry"/>
            </w:pPr>
            <w:r w:rsidRPr="00834920">
              <w:t>Points to a service entry in a systems directory or to a webservices definition page defining the end points of services.</w:t>
            </w:r>
          </w:p>
        </w:tc>
      </w:tr>
      <w:tr w:rsidR="00D7151F" w:rsidRPr="00834920" w14:paraId="3E1960F1" w14:textId="77777777" w:rsidTr="004E6153">
        <w:tc>
          <w:tcPr>
            <w:tcW w:w="1368" w:type="dxa"/>
          </w:tcPr>
          <w:p w14:paraId="7032C523" w14:textId="77777777" w:rsidR="00D7151F" w:rsidRPr="00834920" w:rsidRDefault="00C764DE" w:rsidP="005D30EF">
            <w:pPr>
              <w:pStyle w:val="TableEntry"/>
              <w:rPr>
                <w:rFonts w:cs="Arial"/>
              </w:rPr>
            </w:pPr>
            <w:r w:rsidRPr="00834920">
              <w:rPr>
                <w:rFonts w:cs="Arial"/>
              </w:rPr>
              <w:t>Signing</w:t>
            </w:r>
            <w:r w:rsidR="00D7151F" w:rsidRPr="00834920">
              <w:rPr>
                <w:rFonts w:cs="Arial"/>
              </w:rPr>
              <w:t xml:space="preserve"> Certificate</w:t>
            </w:r>
          </w:p>
        </w:tc>
        <w:tc>
          <w:tcPr>
            <w:tcW w:w="1080" w:type="dxa"/>
          </w:tcPr>
          <w:p w14:paraId="66C1BC6F" w14:textId="77777777" w:rsidR="00D7151F" w:rsidRPr="00834920" w:rsidRDefault="00D7151F" w:rsidP="005D30EF">
            <w:pPr>
              <w:pStyle w:val="TableEntry"/>
            </w:pPr>
            <w:r w:rsidRPr="00834920">
              <w:t>Binary</w:t>
            </w:r>
          </w:p>
        </w:tc>
        <w:tc>
          <w:tcPr>
            <w:tcW w:w="2430" w:type="dxa"/>
          </w:tcPr>
          <w:p w14:paraId="3166DDBE" w14:textId="77777777" w:rsidR="00D7151F" w:rsidRPr="00834920" w:rsidRDefault="00D7151F" w:rsidP="005D30EF">
            <w:pPr>
              <w:pStyle w:val="TableEntry"/>
            </w:pPr>
            <w:proofErr w:type="spellStart"/>
            <w:r w:rsidRPr="00834920">
              <w:t>HCRegulatedOrganization</w:t>
            </w:r>
            <w:proofErr w:type="spellEnd"/>
          </w:p>
        </w:tc>
        <w:tc>
          <w:tcPr>
            <w:tcW w:w="1260" w:type="dxa"/>
          </w:tcPr>
          <w:p w14:paraId="52559FAF" w14:textId="77777777" w:rsidR="00D7151F" w:rsidRPr="00834920" w:rsidRDefault="00D7151F" w:rsidP="005D30EF">
            <w:pPr>
              <w:pStyle w:val="TableEntry"/>
            </w:pPr>
            <w:proofErr w:type="spellStart"/>
            <w:r w:rsidRPr="00834920">
              <w:t>HcSigningCertificate</w:t>
            </w:r>
            <w:proofErr w:type="spellEnd"/>
          </w:p>
        </w:tc>
        <w:tc>
          <w:tcPr>
            <w:tcW w:w="1080" w:type="dxa"/>
          </w:tcPr>
          <w:p w14:paraId="39DBD85D" w14:textId="77777777" w:rsidR="00D7151F" w:rsidRPr="00834920" w:rsidRDefault="00D7151F" w:rsidP="005D30EF">
            <w:pPr>
              <w:pStyle w:val="TableEntry"/>
            </w:pPr>
            <w:r w:rsidRPr="00834920">
              <w:t>M</w:t>
            </w:r>
          </w:p>
        </w:tc>
        <w:tc>
          <w:tcPr>
            <w:tcW w:w="990" w:type="dxa"/>
          </w:tcPr>
          <w:p w14:paraId="42082ED1" w14:textId="77777777" w:rsidR="00D7151F" w:rsidRPr="00834920" w:rsidRDefault="00D7151F" w:rsidP="005D30EF">
            <w:pPr>
              <w:pStyle w:val="TableEntry"/>
            </w:pPr>
            <w:r w:rsidRPr="00834920">
              <w:t>O</w:t>
            </w:r>
          </w:p>
        </w:tc>
        <w:tc>
          <w:tcPr>
            <w:tcW w:w="1800" w:type="dxa"/>
          </w:tcPr>
          <w:p w14:paraId="4EF8E942" w14:textId="77777777" w:rsidR="00D7151F" w:rsidRPr="00834920" w:rsidRDefault="00D7151F" w:rsidP="0001561F">
            <w:pPr>
              <w:pStyle w:val="TableEntry"/>
            </w:pPr>
            <w:r w:rsidRPr="00834920">
              <w:t>Public key and certificate for the user’s non-repudiation signing certificate used for health transactions</w:t>
            </w:r>
          </w:p>
        </w:tc>
      </w:tr>
      <w:tr w:rsidR="00D7151F" w:rsidRPr="00834920" w14:paraId="7773B4D7" w14:textId="77777777" w:rsidTr="004E6153">
        <w:tc>
          <w:tcPr>
            <w:tcW w:w="1368" w:type="dxa"/>
          </w:tcPr>
          <w:p w14:paraId="6EA8E0D4" w14:textId="77777777" w:rsidR="00D7151F" w:rsidRPr="00834920" w:rsidDel="00DD7E2B" w:rsidRDefault="00D7151F" w:rsidP="005D30EF">
            <w:pPr>
              <w:pStyle w:val="TableEntry"/>
              <w:rPr>
                <w:rFonts w:cs="Arial"/>
              </w:rPr>
            </w:pPr>
            <w:r w:rsidRPr="00834920">
              <w:rPr>
                <w:rFonts w:cs="Arial"/>
              </w:rPr>
              <w:t>Organization Certificate</w:t>
            </w:r>
          </w:p>
        </w:tc>
        <w:tc>
          <w:tcPr>
            <w:tcW w:w="1080" w:type="dxa"/>
          </w:tcPr>
          <w:p w14:paraId="5FC618B4" w14:textId="77777777" w:rsidR="00D7151F" w:rsidRPr="00834920" w:rsidRDefault="00D7151F" w:rsidP="005D30EF">
            <w:pPr>
              <w:pStyle w:val="TableEntry"/>
            </w:pPr>
            <w:r w:rsidRPr="00834920">
              <w:t>Binary</w:t>
            </w:r>
          </w:p>
        </w:tc>
        <w:tc>
          <w:tcPr>
            <w:tcW w:w="2430" w:type="dxa"/>
          </w:tcPr>
          <w:p w14:paraId="4DAE9C9D" w14:textId="77777777" w:rsidR="00D7151F" w:rsidRPr="00834920" w:rsidRDefault="00D7151F" w:rsidP="005D30EF">
            <w:pPr>
              <w:pStyle w:val="TableEntry"/>
            </w:pPr>
            <w:proofErr w:type="spellStart"/>
            <w:r w:rsidRPr="00834920">
              <w:t>HCRegulatedOrganization</w:t>
            </w:r>
            <w:proofErr w:type="spellEnd"/>
          </w:p>
        </w:tc>
        <w:tc>
          <w:tcPr>
            <w:tcW w:w="1260" w:type="dxa"/>
          </w:tcPr>
          <w:p w14:paraId="3EBB0A1A" w14:textId="77777777" w:rsidR="00D7151F" w:rsidRPr="00834920" w:rsidRDefault="00D7151F" w:rsidP="005D30EF">
            <w:pPr>
              <w:pStyle w:val="TableEntry"/>
            </w:pPr>
            <w:proofErr w:type="spellStart"/>
            <w:r w:rsidRPr="00834920">
              <w:t>HcOrganizationCertificates</w:t>
            </w:r>
            <w:proofErr w:type="spellEnd"/>
          </w:p>
        </w:tc>
        <w:tc>
          <w:tcPr>
            <w:tcW w:w="1080" w:type="dxa"/>
          </w:tcPr>
          <w:p w14:paraId="287F63D5" w14:textId="77777777" w:rsidR="00D7151F" w:rsidRPr="00834920" w:rsidRDefault="00D7151F" w:rsidP="005D30EF">
            <w:pPr>
              <w:pStyle w:val="TableEntry"/>
            </w:pPr>
            <w:r w:rsidRPr="00834920">
              <w:t>M</w:t>
            </w:r>
          </w:p>
        </w:tc>
        <w:tc>
          <w:tcPr>
            <w:tcW w:w="990" w:type="dxa"/>
          </w:tcPr>
          <w:p w14:paraId="3A25BACC" w14:textId="77777777" w:rsidR="00D7151F" w:rsidRPr="00834920" w:rsidRDefault="00D7151F" w:rsidP="005D30EF">
            <w:pPr>
              <w:pStyle w:val="TableEntry"/>
            </w:pPr>
            <w:r w:rsidRPr="00834920">
              <w:t>O</w:t>
            </w:r>
          </w:p>
        </w:tc>
        <w:tc>
          <w:tcPr>
            <w:tcW w:w="1800" w:type="dxa"/>
          </w:tcPr>
          <w:p w14:paraId="547BE479" w14:textId="77777777" w:rsidR="00D7151F" w:rsidRPr="00834920" w:rsidRDefault="00D7151F" w:rsidP="0001561F">
            <w:pPr>
              <w:pStyle w:val="TableEntry"/>
            </w:pPr>
            <w:r w:rsidRPr="00834920">
              <w:t>Used for storing health care organization certificates; Certificate purpose</w:t>
            </w:r>
            <w:r w:rsidR="002B482C" w:rsidRPr="00834920">
              <w:t>s and</w:t>
            </w:r>
            <w:r w:rsidRPr="00834920">
              <w:t xml:space="preserve"> constraint</w:t>
            </w:r>
            <w:r w:rsidR="002B482C" w:rsidRPr="00834920">
              <w:t>s</w:t>
            </w:r>
            <w:r w:rsidRPr="00834920">
              <w:t xml:space="preserve"> can be found by looking inside the certificates.</w:t>
            </w:r>
          </w:p>
          <w:p w14:paraId="2FF8D0EC" w14:textId="77777777" w:rsidR="00AE1905" w:rsidRPr="00834920" w:rsidRDefault="00AE1905" w:rsidP="0001561F">
            <w:pPr>
              <w:pStyle w:val="TableEntry"/>
            </w:pPr>
          </w:p>
        </w:tc>
      </w:tr>
      <w:tr w:rsidR="00D7151F" w:rsidRPr="00834920" w14:paraId="22A1E66B" w14:textId="77777777" w:rsidTr="004E6153">
        <w:tc>
          <w:tcPr>
            <w:tcW w:w="1368" w:type="dxa"/>
          </w:tcPr>
          <w:p w14:paraId="2CED8468" w14:textId="77777777" w:rsidR="00D7151F" w:rsidRPr="00834920" w:rsidRDefault="00D7151F" w:rsidP="005D30EF">
            <w:pPr>
              <w:pStyle w:val="TableEntry"/>
              <w:rPr>
                <w:rFonts w:cs="Arial"/>
              </w:rPr>
            </w:pPr>
            <w:r w:rsidRPr="00834920">
              <w:rPr>
                <w:rFonts w:cs="Arial"/>
              </w:rPr>
              <w:t>Org Business Phone</w:t>
            </w:r>
          </w:p>
        </w:tc>
        <w:tc>
          <w:tcPr>
            <w:tcW w:w="1080" w:type="dxa"/>
          </w:tcPr>
          <w:p w14:paraId="2EFD5DA1" w14:textId="77777777" w:rsidR="00D7151F" w:rsidRPr="00834920" w:rsidRDefault="00D7151F" w:rsidP="005D30EF">
            <w:pPr>
              <w:pStyle w:val="TableEntry"/>
            </w:pPr>
            <w:r w:rsidRPr="00834920">
              <w:t>Telephone Number</w:t>
            </w:r>
          </w:p>
        </w:tc>
        <w:tc>
          <w:tcPr>
            <w:tcW w:w="2430" w:type="dxa"/>
          </w:tcPr>
          <w:p w14:paraId="48FDA6C8" w14:textId="77777777" w:rsidR="00D7151F" w:rsidRPr="00834920" w:rsidRDefault="00D7151F" w:rsidP="005D30EF">
            <w:pPr>
              <w:pStyle w:val="TableEntry"/>
            </w:pPr>
            <w:r w:rsidRPr="00834920">
              <w:t>Organization</w:t>
            </w:r>
          </w:p>
        </w:tc>
        <w:tc>
          <w:tcPr>
            <w:tcW w:w="1260" w:type="dxa"/>
          </w:tcPr>
          <w:p w14:paraId="45F41076" w14:textId="77777777" w:rsidR="00D7151F" w:rsidRPr="00834920" w:rsidRDefault="00D7151F" w:rsidP="005D30EF">
            <w:pPr>
              <w:pStyle w:val="TableEntry"/>
            </w:pPr>
            <w:proofErr w:type="spellStart"/>
            <w:r w:rsidRPr="00834920">
              <w:t>telephone</w:t>
            </w:r>
            <w:r w:rsidR="00D44AB5" w:rsidRPr="00834920">
              <w:t>Number</w:t>
            </w:r>
            <w:proofErr w:type="spellEnd"/>
          </w:p>
        </w:tc>
        <w:tc>
          <w:tcPr>
            <w:tcW w:w="1080" w:type="dxa"/>
          </w:tcPr>
          <w:p w14:paraId="3F28557C" w14:textId="77777777" w:rsidR="00D7151F" w:rsidRPr="00834920" w:rsidRDefault="00D7151F" w:rsidP="005D30EF">
            <w:pPr>
              <w:pStyle w:val="TableEntry"/>
            </w:pPr>
            <w:r w:rsidRPr="00834920">
              <w:t>M</w:t>
            </w:r>
          </w:p>
        </w:tc>
        <w:tc>
          <w:tcPr>
            <w:tcW w:w="990" w:type="dxa"/>
          </w:tcPr>
          <w:p w14:paraId="09644EFE" w14:textId="77777777" w:rsidR="00D7151F" w:rsidRPr="00834920" w:rsidRDefault="00D7151F" w:rsidP="005D30EF">
            <w:pPr>
              <w:pStyle w:val="TableEntry"/>
            </w:pPr>
            <w:r w:rsidRPr="00834920">
              <w:t>R2</w:t>
            </w:r>
          </w:p>
        </w:tc>
        <w:tc>
          <w:tcPr>
            <w:tcW w:w="1800" w:type="dxa"/>
          </w:tcPr>
          <w:p w14:paraId="68370AB0" w14:textId="77777777" w:rsidR="00D7151F" w:rsidRPr="00834920" w:rsidRDefault="00D7151F" w:rsidP="00E91D27">
            <w:pPr>
              <w:pStyle w:val="TableEntry"/>
            </w:pPr>
          </w:p>
        </w:tc>
      </w:tr>
      <w:tr w:rsidR="00D7151F" w:rsidRPr="00834920" w14:paraId="4BFC5BDE" w14:textId="77777777" w:rsidTr="004E6153">
        <w:tc>
          <w:tcPr>
            <w:tcW w:w="1368" w:type="dxa"/>
          </w:tcPr>
          <w:p w14:paraId="3811609A" w14:textId="77777777" w:rsidR="00D7151F" w:rsidRPr="00834920" w:rsidRDefault="00D7151F" w:rsidP="005D30EF">
            <w:pPr>
              <w:pStyle w:val="TableEntry"/>
              <w:rPr>
                <w:rFonts w:cs="Arial"/>
              </w:rPr>
            </w:pPr>
            <w:r w:rsidRPr="00834920">
              <w:rPr>
                <w:rFonts w:cs="Arial"/>
              </w:rPr>
              <w:t>Org Fax</w:t>
            </w:r>
          </w:p>
        </w:tc>
        <w:tc>
          <w:tcPr>
            <w:tcW w:w="1080" w:type="dxa"/>
          </w:tcPr>
          <w:p w14:paraId="0DB3C399" w14:textId="77777777" w:rsidR="00D7151F" w:rsidRPr="00834920" w:rsidRDefault="00D7151F" w:rsidP="005D30EF">
            <w:pPr>
              <w:pStyle w:val="TableEntry"/>
            </w:pPr>
            <w:r w:rsidRPr="00834920">
              <w:t>Facsimile Telephone Number</w:t>
            </w:r>
          </w:p>
        </w:tc>
        <w:tc>
          <w:tcPr>
            <w:tcW w:w="2430" w:type="dxa"/>
          </w:tcPr>
          <w:p w14:paraId="44637B48" w14:textId="77777777" w:rsidR="00D7151F" w:rsidRPr="00834920" w:rsidRDefault="00D7151F" w:rsidP="005D30EF">
            <w:pPr>
              <w:pStyle w:val="TableEntry"/>
            </w:pPr>
            <w:r w:rsidRPr="00834920">
              <w:t>Organization</w:t>
            </w:r>
          </w:p>
        </w:tc>
        <w:tc>
          <w:tcPr>
            <w:tcW w:w="1260" w:type="dxa"/>
          </w:tcPr>
          <w:p w14:paraId="377D4390" w14:textId="77777777" w:rsidR="00D7151F" w:rsidRPr="00834920" w:rsidRDefault="00D7151F" w:rsidP="005D30EF">
            <w:pPr>
              <w:pStyle w:val="TableEntry"/>
            </w:pPr>
            <w:proofErr w:type="spellStart"/>
            <w:r w:rsidRPr="00834920">
              <w:t>facsimileTelephoneNumber</w:t>
            </w:r>
            <w:proofErr w:type="spellEnd"/>
          </w:p>
        </w:tc>
        <w:tc>
          <w:tcPr>
            <w:tcW w:w="1080" w:type="dxa"/>
          </w:tcPr>
          <w:p w14:paraId="5B95ACF3" w14:textId="77777777" w:rsidR="00D7151F" w:rsidRPr="00834920" w:rsidRDefault="00D7151F" w:rsidP="005D30EF">
            <w:pPr>
              <w:pStyle w:val="TableEntry"/>
            </w:pPr>
            <w:r w:rsidRPr="00834920">
              <w:t>M</w:t>
            </w:r>
          </w:p>
        </w:tc>
        <w:tc>
          <w:tcPr>
            <w:tcW w:w="990" w:type="dxa"/>
          </w:tcPr>
          <w:p w14:paraId="1818C49D" w14:textId="77777777" w:rsidR="00D7151F" w:rsidRPr="00834920" w:rsidRDefault="00D7151F" w:rsidP="005D30EF">
            <w:pPr>
              <w:pStyle w:val="TableEntry"/>
            </w:pPr>
            <w:r w:rsidRPr="00834920">
              <w:t>R2</w:t>
            </w:r>
          </w:p>
        </w:tc>
        <w:tc>
          <w:tcPr>
            <w:tcW w:w="1800" w:type="dxa"/>
          </w:tcPr>
          <w:p w14:paraId="093B88D0" w14:textId="77777777" w:rsidR="00D7151F" w:rsidRPr="00834920" w:rsidRDefault="00D7151F" w:rsidP="00E91D27">
            <w:pPr>
              <w:pStyle w:val="TableEntry"/>
            </w:pPr>
          </w:p>
        </w:tc>
      </w:tr>
      <w:tr w:rsidR="00D7151F" w:rsidRPr="00834920" w14:paraId="71024D61" w14:textId="77777777" w:rsidTr="004E6153">
        <w:tc>
          <w:tcPr>
            <w:tcW w:w="1368" w:type="dxa"/>
          </w:tcPr>
          <w:p w14:paraId="2B5D385B" w14:textId="77777777" w:rsidR="00D7151F" w:rsidRPr="00834920" w:rsidRDefault="00D7151F" w:rsidP="005D30EF">
            <w:pPr>
              <w:pStyle w:val="TableEntry"/>
              <w:rPr>
                <w:rFonts w:cs="Arial"/>
              </w:rPr>
            </w:pPr>
            <w:r w:rsidRPr="00834920">
              <w:rPr>
                <w:rFonts w:cs="Arial"/>
              </w:rPr>
              <w:t>Provider Relationship</w:t>
            </w:r>
          </w:p>
        </w:tc>
        <w:tc>
          <w:tcPr>
            <w:tcW w:w="1080" w:type="dxa"/>
          </w:tcPr>
          <w:p w14:paraId="3247B355" w14:textId="77777777" w:rsidR="00D7151F" w:rsidRPr="00834920" w:rsidRDefault="00D7151F" w:rsidP="005D30EF">
            <w:pPr>
              <w:pStyle w:val="TableEntry"/>
            </w:pPr>
            <w:proofErr w:type="spellStart"/>
            <w:r w:rsidRPr="00834920">
              <w:t>DN</w:t>
            </w:r>
            <w:proofErr w:type="spellEnd"/>
          </w:p>
        </w:tc>
        <w:tc>
          <w:tcPr>
            <w:tcW w:w="2430" w:type="dxa"/>
          </w:tcPr>
          <w:p w14:paraId="03B7872B" w14:textId="77777777" w:rsidR="00D7151F" w:rsidRPr="00834920" w:rsidRDefault="00D7151F" w:rsidP="005D30EF">
            <w:pPr>
              <w:pStyle w:val="TableEntry"/>
            </w:pPr>
            <w:proofErr w:type="spellStart"/>
            <w:r w:rsidRPr="00834920">
              <w:t>HPDProvider</w:t>
            </w:r>
            <w:proofErr w:type="spellEnd"/>
          </w:p>
        </w:tc>
        <w:tc>
          <w:tcPr>
            <w:tcW w:w="1260" w:type="dxa"/>
          </w:tcPr>
          <w:p w14:paraId="32C93472" w14:textId="77777777" w:rsidR="00D7151F" w:rsidRPr="00834920" w:rsidRDefault="00FE573E" w:rsidP="005D30EF">
            <w:pPr>
              <w:pStyle w:val="TableEntry"/>
            </w:pPr>
            <w:proofErr w:type="spellStart"/>
            <w:r w:rsidRPr="00834920">
              <w:t>m</w:t>
            </w:r>
            <w:r w:rsidR="00D7151F" w:rsidRPr="00834920">
              <w:t>ember</w:t>
            </w:r>
            <w:r w:rsidR="00EC3716" w:rsidRPr="00834920">
              <w:t>O</w:t>
            </w:r>
            <w:r w:rsidR="00D7151F" w:rsidRPr="00834920">
              <w:t>f</w:t>
            </w:r>
            <w:proofErr w:type="spellEnd"/>
          </w:p>
        </w:tc>
        <w:tc>
          <w:tcPr>
            <w:tcW w:w="1080" w:type="dxa"/>
          </w:tcPr>
          <w:p w14:paraId="6BEDB940" w14:textId="77777777" w:rsidR="00D7151F" w:rsidRPr="00834920" w:rsidRDefault="00D7151F" w:rsidP="005D30EF">
            <w:pPr>
              <w:pStyle w:val="TableEntry"/>
            </w:pPr>
            <w:r w:rsidRPr="00834920">
              <w:t>M</w:t>
            </w:r>
          </w:p>
        </w:tc>
        <w:tc>
          <w:tcPr>
            <w:tcW w:w="990" w:type="dxa"/>
          </w:tcPr>
          <w:p w14:paraId="19E8C32A" w14:textId="77777777" w:rsidR="00D7151F" w:rsidRPr="00834920" w:rsidRDefault="00D7151F" w:rsidP="005D30EF">
            <w:pPr>
              <w:pStyle w:val="TableEntry"/>
            </w:pPr>
            <w:r w:rsidRPr="00834920">
              <w:t>O</w:t>
            </w:r>
          </w:p>
        </w:tc>
        <w:tc>
          <w:tcPr>
            <w:tcW w:w="1800" w:type="dxa"/>
          </w:tcPr>
          <w:p w14:paraId="1193DFED" w14:textId="77777777" w:rsidR="00D7151F" w:rsidRPr="00834920" w:rsidRDefault="00D7151F" w:rsidP="00E91D27">
            <w:pPr>
              <w:pStyle w:val="TableEntry"/>
            </w:pPr>
            <w:r w:rsidRPr="00834920">
              <w:t>Groups to which this provider belongs; In search scenarios, it is desirable for a Provider Information Consumer to be able to determine which organizations this organization provider is a member of.</w:t>
            </w:r>
          </w:p>
        </w:tc>
      </w:tr>
      <w:tr w:rsidR="00FE573E" w:rsidRPr="00834920" w14:paraId="62C43921" w14:textId="77777777" w:rsidTr="004E6153">
        <w:tc>
          <w:tcPr>
            <w:tcW w:w="1368" w:type="dxa"/>
          </w:tcPr>
          <w:p w14:paraId="005F6A9E" w14:textId="77777777" w:rsidR="00FE573E" w:rsidRPr="00834920" w:rsidRDefault="00FE573E" w:rsidP="005D30EF">
            <w:pPr>
              <w:pStyle w:val="TableEntry"/>
              <w:rPr>
                <w:rFonts w:cs="Arial"/>
              </w:rPr>
            </w:pPr>
            <w:r w:rsidRPr="00834920">
              <w:rPr>
                <w:rFonts w:cs="Arial"/>
              </w:rPr>
              <w:t xml:space="preserve">Creation Date </w:t>
            </w:r>
          </w:p>
        </w:tc>
        <w:tc>
          <w:tcPr>
            <w:tcW w:w="1080" w:type="dxa"/>
          </w:tcPr>
          <w:p w14:paraId="6789E3EC" w14:textId="77777777" w:rsidR="00FE573E" w:rsidRPr="00834920" w:rsidRDefault="00FE573E" w:rsidP="004C46F2">
            <w:pPr>
              <w:pStyle w:val="TableEntry"/>
            </w:pPr>
            <w:r w:rsidRPr="00834920">
              <w:t>Date</w:t>
            </w:r>
          </w:p>
        </w:tc>
        <w:tc>
          <w:tcPr>
            <w:tcW w:w="2430" w:type="dxa"/>
          </w:tcPr>
          <w:p w14:paraId="2FF9BB3D" w14:textId="77777777" w:rsidR="00FE573E" w:rsidRPr="00834920" w:rsidRDefault="00FE573E" w:rsidP="004C46F2">
            <w:pPr>
              <w:pStyle w:val="TableEntry"/>
            </w:pPr>
            <w:r w:rsidRPr="00834920">
              <w:t>N/A</w:t>
            </w:r>
          </w:p>
        </w:tc>
        <w:tc>
          <w:tcPr>
            <w:tcW w:w="1260" w:type="dxa"/>
          </w:tcPr>
          <w:p w14:paraId="1A90E79B" w14:textId="77777777" w:rsidR="00FE573E" w:rsidRPr="00834920" w:rsidRDefault="00FE573E" w:rsidP="004C46F2">
            <w:pPr>
              <w:pStyle w:val="TableEntry"/>
            </w:pPr>
            <w:proofErr w:type="spellStart"/>
            <w:r w:rsidRPr="00834920">
              <w:t>createTimestamp</w:t>
            </w:r>
            <w:proofErr w:type="spellEnd"/>
          </w:p>
        </w:tc>
        <w:tc>
          <w:tcPr>
            <w:tcW w:w="1080" w:type="dxa"/>
          </w:tcPr>
          <w:p w14:paraId="4411F3FC" w14:textId="77777777" w:rsidR="00FE573E" w:rsidRPr="00834920" w:rsidRDefault="00FE573E" w:rsidP="004C46F2">
            <w:pPr>
              <w:pStyle w:val="TableEntry"/>
            </w:pPr>
            <w:r w:rsidRPr="00834920">
              <w:t>S</w:t>
            </w:r>
          </w:p>
        </w:tc>
        <w:tc>
          <w:tcPr>
            <w:tcW w:w="990" w:type="dxa"/>
          </w:tcPr>
          <w:p w14:paraId="7FC9D9BE" w14:textId="77777777" w:rsidR="00FE573E" w:rsidRPr="00834920" w:rsidRDefault="00FE573E" w:rsidP="004C46F2">
            <w:pPr>
              <w:pStyle w:val="TableEntry"/>
            </w:pPr>
            <w:r w:rsidRPr="00834920">
              <w:t>R</w:t>
            </w:r>
          </w:p>
        </w:tc>
        <w:tc>
          <w:tcPr>
            <w:tcW w:w="1800" w:type="dxa"/>
          </w:tcPr>
          <w:p w14:paraId="7DB34DFF" w14:textId="77777777" w:rsidR="00FE573E" w:rsidRPr="00834920" w:rsidRDefault="00FE573E" w:rsidP="004C46F2">
            <w:pPr>
              <w:pStyle w:val="TableEntry"/>
            </w:pPr>
            <w:r w:rsidRPr="00834920">
              <w:t xml:space="preserve">This is an operation attribute that LDAP directory server maintains to </w:t>
            </w:r>
            <w:r w:rsidRPr="00834920">
              <w:lastRenderedPageBreak/>
              <w:t>capture the time when an entry was created.</w:t>
            </w:r>
          </w:p>
        </w:tc>
      </w:tr>
      <w:tr w:rsidR="00FE573E" w:rsidRPr="00834920" w14:paraId="44DEA862" w14:textId="77777777" w:rsidTr="004E6153">
        <w:tc>
          <w:tcPr>
            <w:tcW w:w="1368" w:type="dxa"/>
          </w:tcPr>
          <w:p w14:paraId="1CD08CD1" w14:textId="77777777" w:rsidR="00FE573E" w:rsidRPr="00834920" w:rsidRDefault="00FE573E" w:rsidP="005D30EF">
            <w:pPr>
              <w:pStyle w:val="TableEntry"/>
              <w:rPr>
                <w:rFonts w:cs="Arial"/>
              </w:rPr>
            </w:pPr>
            <w:r w:rsidRPr="00834920">
              <w:rPr>
                <w:rFonts w:cs="Arial"/>
              </w:rPr>
              <w:lastRenderedPageBreak/>
              <w:t>Last Update Date</w:t>
            </w:r>
          </w:p>
        </w:tc>
        <w:tc>
          <w:tcPr>
            <w:tcW w:w="1080" w:type="dxa"/>
          </w:tcPr>
          <w:p w14:paraId="07B70200" w14:textId="77777777" w:rsidR="00FE573E" w:rsidRPr="00834920" w:rsidRDefault="00FE573E" w:rsidP="004C46F2">
            <w:pPr>
              <w:pStyle w:val="TableEntry"/>
            </w:pPr>
            <w:r w:rsidRPr="00834920">
              <w:t>Date</w:t>
            </w:r>
          </w:p>
        </w:tc>
        <w:tc>
          <w:tcPr>
            <w:tcW w:w="2430" w:type="dxa"/>
          </w:tcPr>
          <w:p w14:paraId="12D465D6" w14:textId="77777777" w:rsidR="00FE573E" w:rsidRPr="00834920" w:rsidRDefault="00FE573E" w:rsidP="004C46F2">
            <w:pPr>
              <w:pStyle w:val="TableEntry"/>
            </w:pPr>
            <w:r w:rsidRPr="00834920">
              <w:t>N/A</w:t>
            </w:r>
          </w:p>
        </w:tc>
        <w:tc>
          <w:tcPr>
            <w:tcW w:w="1260" w:type="dxa"/>
          </w:tcPr>
          <w:p w14:paraId="7953802E" w14:textId="77777777" w:rsidR="00FE573E" w:rsidRPr="00834920" w:rsidRDefault="00FE573E" w:rsidP="004C46F2">
            <w:pPr>
              <w:pStyle w:val="TableEntry"/>
            </w:pPr>
            <w:proofErr w:type="spellStart"/>
            <w:r w:rsidRPr="00834920">
              <w:t>modifyTimestamp</w:t>
            </w:r>
            <w:proofErr w:type="spellEnd"/>
          </w:p>
        </w:tc>
        <w:tc>
          <w:tcPr>
            <w:tcW w:w="1080" w:type="dxa"/>
          </w:tcPr>
          <w:p w14:paraId="136962D1" w14:textId="77777777" w:rsidR="00FE573E" w:rsidRPr="00834920" w:rsidRDefault="00FE573E" w:rsidP="004C46F2">
            <w:pPr>
              <w:pStyle w:val="TableEntry"/>
            </w:pPr>
            <w:r w:rsidRPr="00834920">
              <w:t>S</w:t>
            </w:r>
          </w:p>
        </w:tc>
        <w:tc>
          <w:tcPr>
            <w:tcW w:w="990" w:type="dxa"/>
          </w:tcPr>
          <w:p w14:paraId="4D00BA60" w14:textId="77777777" w:rsidR="00FE573E" w:rsidRPr="00834920" w:rsidRDefault="00FE573E" w:rsidP="004C46F2">
            <w:pPr>
              <w:pStyle w:val="TableEntry"/>
            </w:pPr>
            <w:r w:rsidRPr="00834920">
              <w:t>R</w:t>
            </w:r>
          </w:p>
        </w:tc>
        <w:tc>
          <w:tcPr>
            <w:tcW w:w="1800" w:type="dxa"/>
          </w:tcPr>
          <w:p w14:paraId="2FFAD589" w14:textId="77777777" w:rsidR="00FE573E" w:rsidRPr="00834920" w:rsidRDefault="00FE573E" w:rsidP="004C46F2">
            <w:pPr>
              <w:pStyle w:val="TableEntry"/>
            </w:pPr>
            <w:r w:rsidRPr="00834920">
              <w:t>This is an operation attribute that that LDAP directory server maintains to capture the time when an entry was modified.</w:t>
            </w:r>
          </w:p>
        </w:tc>
      </w:tr>
      <w:tr w:rsidR="00E61B49" w:rsidRPr="00834920" w14:paraId="72DCEB7E" w14:textId="77777777" w:rsidTr="004E6153">
        <w:tc>
          <w:tcPr>
            <w:tcW w:w="1368" w:type="dxa"/>
          </w:tcPr>
          <w:p w14:paraId="2CEE999C" w14:textId="77777777" w:rsidR="00E61B49" w:rsidRPr="00834920" w:rsidRDefault="00E61B49" w:rsidP="005D30EF">
            <w:pPr>
              <w:pStyle w:val="TableEntry"/>
              <w:rPr>
                <w:rFonts w:cs="Arial"/>
              </w:rPr>
            </w:pPr>
            <w:r w:rsidRPr="00834920">
              <w:rPr>
                <w:rFonts w:cs="Arial"/>
              </w:rPr>
              <w:t>Electronic Service</w:t>
            </w:r>
          </w:p>
        </w:tc>
        <w:tc>
          <w:tcPr>
            <w:tcW w:w="1080" w:type="dxa"/>
          </w:tcPr>
          <w:p w14:paraId="5887BFA0" w14:textId="77777777" w:rsidR="00E61B49" w:rsidRPr="00834920" w:rsidRDefault="00E61B49" w:rsidP="004C46F2">
            <w:pPr>
              <w:pStyle w:val="TableEntry"/>
            </w:pPr>
            <w:proofErr w:type="spellStart"/>
            <w:r w:rsidRPr="00834920">
              <w:t>DN</w:t>
            </w:r>
            <w:proofErr w:type="spellEnd"/>
          </w:p>
        </w:tc>
        <w:tc>
          <w:tcPr>
            <w:tcW w:w="2430" w:type="dxa"/>
          </w:tcPr>
          <w:p w14:paraId="6ACF41AD" w14:textId="77777777" w:rsidR="00E61B49" w:rsidRPr="00834920" w:rsidRDefault="00E61B49" w:rsidP="004C46F2">
            <w:pPr>
              <w:pStyle w:val="TableEntry"/>
            </w:pPr>
            <w:proofErr w:type="spellStart"/>
            <w:r w:rsidRPr="00834920">
              <w:t>HPDProvider</w:t>
            </w:r>
            <w:proofErr w:type="spellEnd"/>
          </w:p>
        </w:tc>
        <w:tc>
          <w:tcPr>
            <w:tcW w:w="1260" w:type="dxa"/>
          </w:tcPr>
          <w:p w14:paraId="2C1780E9" w14:textId="77777777" w:rsidR="00E61B49" w:rsidRPr="00834920" w:rsidRDefault="00E61B49" w:rsidP="004C46F2">
            <w:pPr>
              <w:pStyle w:val="TableEntry"/>
            </w:pPr>
            <w:proofErr w:type="spellStart"/>
            <w:r w:rsidRPr="00834920">
              <w:t>hpdHasAService</w:t>
            </w:r>
            <w:proofErr w:type="spellEnd"/>
          </w:p>
        </w:tc>
        <w:tc>
          <w:tcPr>
            <w:tcW w:w="1080" w:type="dxa"/>
          </w:tcPr>
          <w:p w14:paraId="1CB93640" w14:textId="77777777" w:rsidR="00E61B49" w:rsidRPr="00834920" w:rsidRDefault="00E61B49" w:rsidP="004C46F2">
            <w:pPr>
              <w:pStyle w:val="TableEntry"/>
            </w:pPr>
            <w:r w:rsidRPr="00834920">
              <w:t>M</w:t>
            </w:r>
          </w:p>
        </w:tc>
        <w:tc>
          <w:tcPr>
            <w:tcW w:w="990" w:type="dxa"/>
          </w:tcPr>
          <w:p w14:paraId="0862F34B" w14:textId="77777777" w:rsidR="00E61B49" w:rsidRPr="00834920" w:rsidRDefault="00E61B49" w:rsidP="004C46F2">
            <w:pPr>
              <w:pStyle w:val="TableEntry"/>
            </w:pPr>
            <w:r w:rsidRPr="00834920">
              <w:t>O</w:t>
            </w:r>
          </w:p>
        </w:tc>
        <w:tc>
          <w:tcPr>
            <w:tcW w:w="1800" w:type="dxa"/>
          </w:tcPr>
          <w:p w14:paraId="571C4702" w14:textId="77777777" w:rsidR="00E61B49" w:rsidRPr="00834920" w:rsidRDefault="00E61B49" w:rsidP="004C46F2">
            <w:pPr>
              <w:pStyle w:val="TableEntry"/>
            </w:pPr>
          </w:p>
        </w:tc>
      </w:tr>
      <w:tr w:rsidR="00E61B49" w:rsidRPr="00834920" w14:paraId="66EA1325" w14:textId="77777777" w:rsidTr="004E6153">
        <w:tc>
          <w:tcPr>
            <w:tcW w:w="1368" w:type="dxa"/>
          </w:tcPr>
          <w:p w14:paraId="204343D3" w14:textId="77777777" w:rsidR="00E61B49" w:rsidRPr="00834920" w:rsidRDefault="00E61B49" w:rsidP="005D30EF">
            <w:pPr>
              <w:pStyle w:val="TableEntry"/>
              <w:rPr>
                <w:rFonts w:cs="Arial"/>
              </w:rPr>
            </w:pPr>
            <w:r w:rsidRPr="00834920">
              <w:rPr>
                <w:rFonts w:cs="Arial"/>
              </w:rPr>
              <w:t>Legal Address</w:t>
            </w:r>
          </w:p>
        </w:tc>
        <w:tc>
          <w:tcPr>
            <w:tcW w:w="1080" w:type="dxa"/>
          </w:tcPr>
          <w:p w14:paraId="4F8DC3A7" w14:textId="77777777" w:rsidR="00E61B49" w:rsidRPr="00834920" w:rsidRDefault="00E61B49" w:rsidP="004C46F2">
            <w:pPr>
              <w:pStyle w:val="TableEntry"/>
            </w:pPr>
            <w:r w:rsidRPr="00834920">
              <w:t>Postal Address</w:t>
            </w:r>
          </w:p>
        </w:tc>
        <w:tc>
          <w:tcPr>
            <w:tcW w:w="2430" w:type="dxa"/>
          </w:tcPr>
          <w:p w14:paraId="0C97BAE2" w14:textId="77777777" w:rsidR="00E61B49" w:rsidRPr="00834920" w:rsidRDefault="00E61B49" w:rsidP="004C46F2">
            <w:pPr>
              <w:pStyle w:val="TableEntry"/>
            </w:pPr>
            <w:proofErr w:type="spellStart"/>
            <w:r w:rsidRPr="00834920">
              <w:t>HPDProvider</w:t>
            </w:r>
            <w:proofErr w:type="spellEnd"/>
          </w:p>
        </w:tc>
        <w:tc>
          <w:tcPr>
            <w:tcW w:w="1260" w:type="dxa"/>
          </w:tcPr>
          <w:p w14:paraId="33E92214" w14:textId="77777777" w:rsidR="00E61B49" w:rsidRPr="00834920" w:rsidRDefault="00E61B49" w:rsidP="004C46F2">
            <w:pPr>
              <w:pStyle w:val="TableEntry"/>
            </w:pPr>
            <w:proofErr w:type="spellStart"/>
            <w:r w:rsidRPr="00834920">
              <w:t>hpdProviderLegalAddress</w:t>
            </w:r>
            <w:proofErr w:type="spellEnd"/>
          </w:p>
        </w:tc>
        <w:tc>
          <w:tcPr>
            <w:tcW w:w="1080" w:type="dxa"/>
          </w:tcPr>
          <w:p w14:paraId="11CD3907" w14:textId="77777777" w:rsidR="00E61B49" w:rsidRPr="00834920" w:rsidRDefault="00E61B49" w:rsidP="004C46F2">
            <w:pPr>
              <w:pStyle w:val="TableEntry"/>
            </w:pPr>
            <w:r w:rsidRPr="00834920">
              <w:t>S</w:t>
            </w:r>
          </w:p>
        </w:tc>
        <w:tc>
          <w:tcPr>
            <w:tcW w:w="990" w:type="dxa"/>
          </w:tcPr>
          <w:p w14:paraId="09117A44" w14:textId="77777777" w:rsidR="00E61B49" w:rsidRPr="00834920" w:rsidRDefault="00E61B49" w:rsidP="004C46F2">
            <w:pPr>
              <w:pStyle w:val="TableEntry"/>
            </w:pPr>
            <w:r w:rsidRPr="00834920">
              <w:t>O</w:t>
            </w:r>
          </w:p>
        </w:tc>
        <w:tc>
          <w:tcPr>
            <w:tcW w:w="1800" w:type="dxa"/>
          </w:tcPr>
          <w:p w14:paraId="7E8C496F" w14:textId="77777777" w:rsidR="00E61B49" w:rsidRPr="00834920" w:rsidRDefault="00E61B49" w:rsidP="004C46F2">
            <w:pPr>
              <w:pStyle w:val="TableEntry"/>
            </w:pPr>
          </w:p>
        </w:tc>
      </w:tr>
    </w:tbl>
    <w:p w14:paraId="3CED5AF8" w14:textId="77777777" w:rsidR="00406874" w:rsidRPr="00834920" w:rsidRDefault="00406874" w:rsidP="008172D9">
      <w:pPr>
        <w:pStyle w:val="BodyText"/>
      </w:pPr>
    </w:p>
    <w:p w14:paraId="78C79E7A" w14:textId="77777777" w:rsidR="00DA2312" w:rsidRPr="00834920" w:rsidRDefault="00DA2312" w:rsidP="00DA2312">
      <w:pPr>
        <w:pStyle w:val="Heading7"/>
        <w:numPr>
          <w:ilvl w:val="0"/>
          <w:numId w:val="0"/>
        </w:numPr>
        <w:rPr>
          <w:noProof w:val="0"/>
        </w:rPr>
      </w:pPr>
      <w:bookmarkStart w:id="176" w:name="_Toc520110699"/>
      <w:r w:rsidRPr="00834920">
        <w:rPr>
          <w:noProof w:val="0"/>
        </w:rPr>
        <w:t>3.</w:t>
      </w:r>
      <w:r w:rsidR="00062ACD" w:rsidRPr="00834920">
        <w:rPr>
          <w:noProof w:val="0"/>
        </w:rPr>
        <w:t>58</w:t>
      </w:r>
      <w:r w:rsidRPr="00834920">
        <w:rPr>
          <w:noProof w:val="0"/>
        </w:rPr>
        <w:t>.4.1.2.2.4 Relationships</w:t>
      </w:r>
      <w:bookmarkEnd w:id="176"/>
      <w:r w:rsidRPr="00834920">
        <w:rPr>
          <w:noProof w:val="0"/>
        </w:rPr>
        <w:t xml:space="preserve"> </w:t>
      </w:r>
    </w:p>
    <w:p w14:paraId="1D17ABFA" w14:textId="77777777" w:rsidR="000A12B6" w:rsidRPr="00834920" w:rsidRDefault="000A12B6" w:rsidP="00BA059A">
      <w:pPr>
        <w:pStyle w:val="BodyText"/>
      </w:pPr>
      <w:r w:rsidRPr="00834920">
        <w:t xml:space="preserve">The </w:t>
      </w:r>
      <w:r w:rsidR="00FF3810" w:rsidRPr="00834920">
        <w:t xml:space="preserve">profile </w:t>
      </w:r>
      <w:r w:rsidRPr="00834920">
        <w:t>schema allows mainta</w:t>
      </w:r>
      <w:r w:rsidR="002D1B2E" w:rsidRPr="00834920">
        <w:t>in</w:t>
      </w:r>
      <w:r w:rsidRPr="00834920">
        <w:t xml:space="preserve">ing relationships between providers. The scope of this transaction considers one type of relationship; </w:t>
      </w:r>
      <w:r w:rsidRPr="00834920">
        <w:rPr>
          <w:i/>
          <w:iCs/>
        </w:rPr>
        <w:t>Member Of</w:t>
      </w:r>
      <w:r w:rsidR="001B53DE" w:rsidRPr="00834920">
        <w:t xml:space="preserve">. </w:t>
      </w:r>
      <w:r w:rsidRPr="00834920">
        <w:t>Examples of this relationship are:</w:t>
      </w:r>
    </w:p>
    <w:p w14:paraId="302D60D3" w14:textId="77777777" w:rsidR="000A12B6" w:rsidRPr="00834920" w:rsidRDefault="000A12B6" w:rsidP="00061A51">
      <w:pPr>
        <w:pStyle w:val="ListNumber2"/>
        <w:numPr>
          <w:ilvl w:val="0"/>
          <w:numId w:val="40"/>
        </w:numPr>
      </w:pPr>
      <w:r w:rsidRPr="00834920">
        <w:t xml:space="preserve">Hospitals, clinics, labs, other organization providers, and physicians are </w:t>
      </w:r>
      <w:r w:rsidRPr="00834920">
        <w:rPr>
          <w:i/>
          <w:iCs/>
        </w:rPr>
        <w:t>members of</w:t>
      </w:r>
      <w:r w:rsidRPr="00834920">
        <w:t xml:space="preserve"> an </w:t>
      </w:r>
      <w:proofErr w:type="spellStart"/>
      <w:r w:rsidRPr="00834920">
        <w:t>HIE</w:t>
      </w:r>
      <w:proofErr w:type="spellEnd"/>
      <w:r w:rsidRPr="00834920">
        <w:t xml:space="preserve"> </w:t>
      </w:r>
    </w:p>
    <w:p w14:paraId="57E851AC" w14:textId="77777777" w:rsidR="000A12B6" w:rsidRPr="00834920" w:rsidRDefault="000A12B6" w:rsidP="00061A51">
      <w:pPr>
        <w:pStyle w:val="ListNumber2"/>
        <w:numPr>
          <w:ilvl w:val="0"/>
          <w:numId w:val="40"/>
        </w:numPr>
      </w:pPr>
      <w:r w:rsidRPr="00834920">
        <w:t xml:space="preserve">A list of physicians </w:t>
      </w:r>
      <w:r w:rsidRPr="00834920">
        <w:rPr>
          <w:i/>
          <w:iCs/>
        </w:rPr>
        <w:t>are members of</w:t>
      </w:r>
      <w:r w:rsidRPr="00834920">
        <w:t xml:space="preserve"> a hospital</w:t>
      </w:r>
    </w:p>
    <w:p w14:paraId="06921738" w14:textId="77777777" w:rsidR="000A12B6" w:rsidRPr="00834920" w:rsidRDefault="000A12B6" w:rsidP="00061A51">
      <w:pPr>
        <w:pStyle w:val="ListNumber2"/>
        <w:numPr>
          <w:ilvl w:val="0"/>
          <w:numId w:val="40"/>
        </w:numPr>
      </w:pPr>
      <w:r w:rsidRPr="00834920">
        <w:t xml:space="preserve">A number of hospitals, practitioners are </w:t>
      </w:r>
      <w:r w:rsidRPr="00834920">
        <w:rPr>
          <w:i/>
          <w:iCs/>
        </w:rPr>
        <w:t>members of</w:t>
      </w:r>
      <w:r w:rsidRPr="00834920">
        <w:t xml:space="preserve"> an Integrated Delivery Network</w:t>
      </w:r>
    </w:p>
    <w:p w14:paraId="2D9169C1" w14:textId="77777777" w:rsidR="000A12B6" w:rsidRPr="00834920" w:rsidRDefault="000A12B6" w:rsidP="00061A51">
      <w:pPr>
        <w:pStyle w:val="ListNumber2"/>
        <w:numPr>
          <w:ilvl w:val="0"/>
          <w:numId w:val="40"/>
        </w:numPr>
      </w:pPr>
      <w:r w:rsidRPr="00834920">
        <w:t xml:space="preserve">Departments or clinics are organizations which are </w:t>
      </w:r>
      <w:r w:rsidRPr="00834920">
        <w:rPr>
          <w:i/>
          <w:iCs/>
        </w:rPr>
        <w:t>members of</w:t>
      </w:r>
      <w:r w:rsidRPr="00834920">
        <w:t xml:space="preserve"> a Hospital</w:t>
      </w:r>
    </w:p>
    <w:p w14:paraId="3E92E39C" w14:textId="77777777" w:rsidR="00B32EF3" w:rsidRPr="00834920" w:rsidRDefault="000A12B6" w:rsidP="00B32EF3">
      <w:pPr>
        <w:pStyle w:val="ListNumber2"/>
        <w:numPr>
          <w:ilvl w:val="0"/>
          <w:numId w:val="40"/>
        </w:numPr>
      </w:pPr>
      <w:r w:rsidRPr="00834920">
        <w:t xml:space="preserve">A physician is </w:t>
      </w:r>
      <w:r w:rsidRPr="00834920">
        <w:rPr>
          <w:i/>
          <w:iCs/>
        </w:rPr>
        <w:t>a member of</w:t>
      </w:r>
      <w:r w:rsidRPr="00834920">
        <w:t xml:space="preserve"> one or more organization providers </w:t>
      </w:r>
    </w:p>
    <w:p w14:paraId="2432B0FD" w14:textId="77777777" w:rsidR="00B32EF3" w:rsidRPr="00834920" w:rsidRDefault="00B32EF3" w:rsidP="00B32EF3">
      <w:pPr>
        <w:pStyle w:val="ListNumber2"/>
        <w:numPr>
          <w:ilvl w:val="0"/>
          <w:numId w:val="40"/>
        </w:numPr>
      </w:pPr>
      <w:r w:rsidRPr="00834920">
        <w:t>What organizational providers are at the root of a provider hierarchy</w:t>
      </w:r>
    </w:p>
    <w:p w14:paraId="47BCA12B" w14:textId="77777777" w:rsidR="00B32EF3" w:rsidRPr="00834920" w:rsidRDefault="00B32EF3" w:rsidP="00CD3404">
      <w:pPr>
        <w:pStyle w:val="ListBullet3"/>
      </w:pPr>
      <w:r w:rsidRPr="00834920">
        <w:t xml:space="preserve">Search for all organizational providers whose </w:t>
      </w:r>
      <w:proofErr w:type="spellStart"/>
      <w:r w:rsidRPr="00834920">
        <w:t>memberOf</w:t>
      </w:r>
      <w:proofErr w:type="spellEnd"/>
      <w:r w:rsidRPr="00834920">
        <w:t xml:space="preserve"> attribute is empty. A ‘real’ root organization must additionally appear as owner in at least one relationship entry.</w:t>
      </w:r>
    </w:p>
    <w:p w14:paraId="2A7FBE7F" w14:textId="77777777" w:rsidR="000A12B6" w:rsidRPr="00834920" w:rsidRDefault="000A12B6" w:rsidP="000A12B6">
      <w:pPr>
        <w:pStyle w:val="BodyText"/>
      </w:pPr>
      <w:r w:rsidRPr="00834920">
        <w:t xml:space="preserve">This means that the </w:t>
      </w:r>
      <w:r w:rsidR="00FF3810" w:rsidRPr="00834920">
        <w:t xml:space="preserve">transaction </w:t>
      </w:r>
      <w:r w:rsidRPr="00834920">
        <w:t xml:space="preserve">schema can be used to </w:t>
      </w:r>
      <w:r w:rsidR="00AE1905" w:rsidRPr="00834920">
        <w:t>determine</w:t>
      </w:r>
      <w:r w:rsidRPr="00834920">
        <w:t xml:space="preserve"> the following:</w:t>
      </w:r>
    </w:p>
    <w:p w14:paraId="01BBD9BE" w14:textId="77777777" w:rsidR="000A12B6" w:rsidRPr="00834920" w:rsidRDefault="000A12B6" w:rsidP="00061A51">
      <w:pPr>
        <w:pStyle w:val="ListNumber2"/>
        <w:numPr>
          <w:ilvl w:val="0"/>
          <w:numId w:val="41"/>
        </w:numPr>
      </w:pPr>
      <w:r w:rsidRPr="00834920">
        <w:t xml:space="preserve">What other organizational providers an organizational provider is </w:t>
      </w:r>
      <w:r w:rsidRPr="00834920">
        <w:rPr>
          <w:i/>
          <w:iCs/>
        </w:rPr>
        <w:t>a member</w:t>
      </w:r>
      <w:r w:rsidRPr="00834920">
        <w:t xml:space="preserve"> of </w:t>
      </w:r>
    </w:p>
    <w:p w14:paraId="1E9D0C11" w14:textId="77777777" w:rsidR="000A12B6" w:rsidRPr="00834920" w:rsidRDefault="000A12B6" w:rsidP="00061A51">
      <w:pPr>
        <w:pStyle w:val="ListBullet3"/>
      </w:pPr>
      <w:r w:rsidRPr="00834920">
        <w:t xml:space="preserve">Attribute </w:t>
      </w:r>
      <w:proofErr w:type="spellStart"/>
      <w:r w:rsidRPr="00834920">
        <w:t>memberOf</w:t>
      </w:r>
      <w:proofErr w:type="spellEnd"/>
      <w:r w:rsidRPr="00834920">
        <w:t xml:space="preserve"> in the Organization schema (see </w:t>
      </w:r>
      <w:r w:rsidR="00DF173E" w:rsidRPr="00834920">
        <w:t>Section</w:t>
      </w:r>
      <w:r w:rsidRPr="00834920">
        <w:t xml:space="preserve"> 3.</w:t>
      </w:r>
      <w:r w:rsidR="00062ACD" w:rsidRPr="00834920">
        <w:t>58</w:t>
      </w:r>
      <w:r w:rsidRPr="00834920">
        <w:t>.4.1.2.2.3)</w:t>
      </w:r>
    </w:p>
    <w:p w14:paraId="09E4AAF1" w14:textId="77777777" w:rsidR="000A12B6" w:rsidRPr="00834920" w:rsidRDefault="000A12B6" w:rsidP="00061A51">
      <w:pPr>
        <w:pStyle w:val="ListNumber2"/>
      </w:pPr>
      <w:r w:rsidRPr="00834920">
        <w:t xml:space="preserve">What other organizational providers are </w:t>
      </w:r>
      <w:r w:rsidRPr="00834920">
        <w:rPr>
          <w:i/>
          <w:iCs/>
        </w:rPr>
        <w:t>members of</w:t>
      </w:r>
      <w:r w:rsidRPr="00834920">
        <w:t xml:space="preserve"> a particular organizational provider</w:t>
      </w:r>
    </w:p>
    <w:p w14:paraId="247EA3F6" w14:textId="77777777" w:rsidR="000A12B6" w:rsidRPr="00834920" w:rsidRDefault="000A12B6" w:rsidP="00061A51">
      <w:pPr>
        <w:pStyle w:val="ListBullet3"/>
      </w:pPr>
      <w:r w:rsidRPr="00834920">
        <w:t xml:space="preserve">Through use of </w:t>
      </w:r>
      <w:proofErr w:type="spellStart"/>
      <w:r w:rsidRPr="00834920">
        <w:t>groupofNames</w:t>
      </w:r>
      <w:proofErr w:type="spellEnd"/>
      <w:r w:rsidRPr="00834920">
        <w:t xml:space="preserve"> schema (an LDAP standard object class)</w:t>
      </w:r>
    </w:p>
    <w:p w14:paraId="2964E7FD" w14:textId="77777777" w:rsidR="000A12B6" w:rsidRPr="00834920" w:rsidRDefault="000A12B6" w:rsidP="00061A51">
      <w:pPr>
        <w:pStyle w:val="ListNumber2"/>
      </w:pPr>
      <w:r w:rsidRPr="00834920">
        <w:t xml:space="preserve">What organizational providers an individual provider is </w:t>
      </w:r>
      <w:r w:rsidRPr="00834920">
        <w:rPr>
          <w:i/>
          <w:iCs/>
        </w:rPr>
        <w:t>a member</w:t>
      </w:r>
      <w:r w:rsidRPr="00834920">
        <w:t xml:space="preserve"> of </w:t>
      </w:r>
    </w:p>
    <w:p w14:paraId="1F24A3AA" w14:textId="77777777" w:rsidR="000A12B6" w:rsidRPr="00834920" w:rsidRDefault="000A12B6" w:rsidP="00061A51">
      <w:pPr>
        <w:pStyle w:val="ListBullet3"/>
      </w:pPr>
      <w:r w:rsidRPr="00834920">
        <w:lastRenderedPageBreak/>
        <w:t xml:space="preserve">Attribute </w:t>
      </w:r>
      <w:proofErr w:type="spellStart"/>
      <w:r w:rsidRPr="00834920">
        <w:rPr>
          <w:i/>
          <w:iCs/>
        </w:rPr>
        <w:t>memberOf</w:t>
      </w:r>
      <w:proofErr w:type="spellEnd"/>
      <w:r w:rsidRPr="00834920">
        <w:t xml:space="preserve"> in the Individual Provider schema (see </w:t>
      </w:r>
      <w:r w:rsidR="00DF173E" w:rsidRPr="00834920">
        <w:t>Section</w:t>
      </w:r>
      <w:r w:rsidRPr="00834920">
        <w:t xml:space="preserve"> 3.</w:t>
      </w:r>
      <w:r w:rsidR="00062ACD" w:rsidRPr="00834920">
        <w:t>58</w:t>
      </w:r>
      <w:r w:rsidRPr="00834920">
        <w:t>.4.1.2.2.2)</w:t>
      </w:r>
    </w:p>
    <w:p w14:paraId="5BA76090" w14:textId="77777777" w:rsidR="000A12B6" w:rsidRPr="00834920" w:rsidRDefault="000A12B6" w:rsidP="00061A51">
      <w:pPr>
        <w:pStyle w:val="ListNumber2"/>
      </w:pPr>
      <w:r w:rsidRPr="00834920">
        <w:t xml:space="preserve">What individual providers are </w:t>
      </w:r>
      <w:r w:rsidRPr="00834920">
        <w:rPr>
          <w:i/>
          <w:iCs/>
        </w:rPr>
        <w:t>members of</w:t>
      </w:r>
      <w:r w:rsidRPr="00834920">
        <w:t xml:space="preserve"> a particular organizational provider</w:t>
      </w:r>
    </w:p>
    <w:p w14:paraId="3F3049CE" w14:textId="77777777" w:rsidR="000A12B6" w:rsidRPr="00834920" w:rsidRDefault="000A12B6" w:rsidP="00061A51">
      <w:pPr>
        <w:pStyle w:val="ListBullet3"/>
      </w:pPr>
      <w:r w:rsidRPr="00834920">
        <w:t xml:space="preserve">Through use of </w:t>
      </w:r>
      <w:proofErr w:type="spellStart"/>
      <w:r w:rsidRPr="00834920">
        <w:t>groupofNames</w:t>
      </w:r>
      <w:proofErr w:type="spellEnd"/>
      <w:r w:rsidRPr="00834920">
        <w:t xml:space="preserve"> </w:t>
      </w:r>
      <w:r w:rsidR="00BA059A" w:rsidRPr="00834920">
        <w:t>(an LDAP standard object class)</w:t>
      </w:r>
    </w:p>
    <w:p w14:paraId="3A8C4757" w14:textId="77777777" w:rsidR="00BA059A" w:rsidRPr="00834920" w:rsidRDefault="00BA059A" w:rsidP="00061A51">
      <w:pPr>
        <w:pStyle w:val="BodyText"/>
      </w:pPr>
      <w:r w:rsidRPr="00834920">
        <w:t xml:space="preserve">In the current schema, it is not possible to attach any extra information to the </w:t>
      </w:r>
      <w:proofErr w:type="spellStart"/>
      <w:r w:rsidRPr="00834920">
        <w:t>DN</w:t>
      </w:r>
      <w:proofErr w:type="spellEnd"/>
      <w:r w:rsidRPr="00834920">
        <w:t xml:space="preserve"> value to show the business reason for the relationship. It is also important to note that an Individual provider cannot be a</w:t>
      </w:r>
      <w:r w:rsidR="00F74542" w:rsidRPr="00834920">
        <w:t>n</w:t>
      </w:r>
      <w:r w:rsidRPr="00834920">
        <w:t xml:space="preserve"> owner </w:t>
      </w:r>
      <w:r w:rsidR="002D1B2E" w:rsidRPr="00834920">
        <w:t>of</w:t>
      </w:r>
      <w:r w:rsidRPr="00834920">
        <w:t xml:space="preserve"> the group as an Organizational Provider or an Individual Provider shall not have a “member of” relationship with an Individual Provider.</w:t>
      </w:r>
    </w:p>
    <w:p w14:paraId="3299B6D6" w14:textId="77777777" w:rsidR="00465C5D" w:rsidRPr="00834920" w:rsidRDefault="00CC774D" w:rsidP="00061A51">
      <w:pPr>
        <w:pStyle w:val="BodyText"/>
      </w:pPr>
      <w:r w:rsidRPr="00834920">
        <w:t>Relationships in this</w:t>
      </w:r>
      <w:r w:rsidR="003D0F09" w:rsidRPr="00834920">
        <w:t xml:space="preserve"> transaction</w:t>
      </w:r>
      <w:r w:rsidR="00465C5D" w:rsidRPr="00834920">
        <w:t xml:space="preserve"> are </w:t>
      </w:r>
      <w:r w:rsidR="00CD4D1B" w:rsidRPr="00834920">
        <w:t>represented by LDAP objects using</w:t>
      </w:r>
      <w:r w:rsidR="00465C5D" w:rsidRPr="00834920">
        <w:t xml:space="preserve"> the </w:t>
      </w:r>
      <w:proofErr w:type="spellStart"/>
      <w:r w:rsidR="00465C5D" w:rsidRPr="00834920">
        <w:t>groupOfNames</w:t>
      </w:r>
      <w:proofErr w:type="spellEnd"/>
      <w:r w:rsidR="00465C5D" w:rsidRPr="00834920">
        <w:t xml:space="preserve"> class.</w:t>
      </w:r>
      <w:r w:rsidR="00E56601" w:rsidRPr="00834920">
        <w:t xml:space="preserve"> Owner attribute </w:t>
      </w:r>
      <w:r w:rsidR="0001561F" w:rsidRPr="00834920">
        <w:t xml:space="preserve">references the </w:t>
      </w:r>
      <w:proofErr w:type="spellStart"/>
      <w:r w:rsidR="0001561F" w:rsidRPr="00834920">
        <w:t>DN</w:t>
      </w:r>
      <w:proofErr w:type="spellEnd"/>
      <w:r w:rsidR="0001561F" w:rsidRPr="00834920">
        <w:t xml:space="preserve"> of an</w:t>
      </w:r>
      <w:r w:rsidR="00E56601" w:rsidRPr="00834920">
        <w:t xml:space="preserve"> </w:t>
      </w:r>
      <w:r w:rsidR="0001561F" w:rsidRPr="00834920">
        <w:t xml:space="preserve">organization </w:t>
      </w:r>
      <w:r w:rsidR="00E56601" w:rsidRPr="00834920">
        <w:t>that owns the group</w:t>
      </w:r>
      <w:r w:rsidR="00465C5D" w:rsidRPr="00834920">
        <w:t xml:space="preserve">, </w:t>
      </w:r>
      <w:r w:rsidR="00E56601" w:rsidRPr="00834920">
        <w:t xml:space="preserve">while member attribute </w:t>
      </w:r>
      <w:r w:rsidR="0001561F" w:rsidRPr="00834920">
        <w:t xml:space="preserve">references </w:t>
      </w:r>
      <w:r w:rsidR="00AE1905" w:rsidRPr="00834920">
        <w:t xml:space="preserve">the </w:t>
      </w:r>
      <w:proofErr w:type="spellStart"/>
      <w:r w:rsidR="0001561F" w:rsidRPr="00834920">
        <w:t>DN</w:t>
      </w:r>
      <w:proofErr w:type="spellEnd"/>
      <w:r w:rsidR="0001561F" w:rsidRPr="00834920">
        <w:t xml:space="preserve"> of an individual </w:t>
      </w:r>
      <w:r w:rsidR="00E56601" w:rsidRPr="00834920">
        <w:t>or</w:t>
      </w:r>
      <w:r w:rsidRPr="00834920">
        <w:t xml:space="preserve"> </w:t>
      </w:r>
      <w:r w:rsidR="0001561F" w:rsidRPr="00834920">
        <w:t xml:space="preserve">an organization </w:t>
      </w:r>
      <w:r w:rsidR="00E56601" w:rsidRPr="00834920">
        <w:t xml:space="preserve">that </w:t>
      </w:r>
      <w:r w:rsidR="0001561F" w:rsidRPr="00834920">
        <w:t xml:space="preserve">is a member of the </w:t>
      </w:r>
      <w:r w:rsidR="00E56601" w:rsidRPr="00834920">
        <w:t>owner organization.</w:t>
      </w:r>
      <w:r w:rsidR="00AE3CB2" w:rsidRPr="00834920">
        <w:t xml:space="preserve"> A provider entry must exist in the directory before adding it to a </w:t>
      </w:r>
      <w:proofErr w:type="spellStart"/>
      <w:r w:rsidR="00AE3CB2" w:rsidRPr="00834920">
        <w:t>groupofNames</w:t>
      </w:r>
      <w:proofErr w:type="spellEnd"/>
      <w:r w:rsidR="00AE3CB2" w:rsidRPr="00834920">
        <w:t xml:space="preserve"> entry that this provider is a member of</w:t>
      </w:r>
      <w:r w:rsidR="001B53DE" w:rsidRPr="00834920">
        <w:t xml:space="preserve">. </w:t>
      </w:r>
      <w:r w:rsidR="000B1A4C" w:rsidRPr="00834920">
        <w:t xml:space="preserve">See </w:t>
      </w:r>
      <w:r w:rsidR="0003488C" w:rsidRPr="00834920">
        <w:t>S</w:t>
      </w:r>
      <w:r w:rsidR="000B1A4C" w:rsidRPr="00834920">
        <w:t>ection 3.58.4.12.2.6 for Optionality values.</w:t>
      </w:r>
    </w:p>
    <w:p w14:paraId="26250223" w14:textId="77777777" w:rsidR="00B32EF3" w:rsidRPr="00834920" w:rsidRDefault="00B32EF3" w:rsidP="00CD3404">
      <w:pPr>
        <w:pStyle w:val="TableTitle"/>
      </w:pPr>
      <w:r w:rsidRPr="00834920">
        <w:t>Table 3.58.4.1.2.2.4-1: Relationship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1135"/>
        <w:gridCol w:w="1470"/>
        <w:gridCol w:w="1253"/>
        <w:gridCol w:w="1016"/>
        <w:gridCol w:w="1405"/>
        <w:gridCol w:w="1768"/>
      </w:tblGrid>
      <w:tr w:rsidR="00B32EF3" w:rsidRPr="00834920" w14:paraId="7ECF412F" w14:textId="77777777" w:rsidTr="00CD3404">
        <w:trPr>
          <w:cantSplit/>
          <w:tblHeader/>
        </w:trPr>
        <w:tc>
          <w:tcPr>
            <w:tcW w:w="1368" w:type="dxa"/>
            <w:shd w:val="clear" w:color="auto" w:fill="D9D9D9" w:themeFill="background1" w:themeFillShade="D9"/>
          </w:tcPr>
          <w:p w14:paraId="74CFCA89" w14:textId="77777777" w:rsidR="00B32EF3" w:rsidRPr="00834920" w:rsidRDefault="00B32EF3" w:rsidP="00CD3404">
            <w:pPr>
              <w:pStyle w:val="TableEntryHeader"/>
            </w:pPr>
            <w:proofErr w:type="spellStart"/>
            <w:r w:rsidRPr="00834920">
              <w:t>HPD</w:t>
            </w:r>
            <w:proofErr w:type="spellEnd"/>
            <w:r w:rsidRPr="00834920">
              <w:t xml:space="preserve"> Concept</w:t>
            </w:r>
          </w:p>
        </w:tc>
        <w:tc>
          <w:tcPr>
            <w:tcW w:w="1368" w:type="dxa"/>
            <w:shd w:val="clear" w:color="auto" w:fill="D9D9D9" w:themeFill="background1" w:themeFillShade="D9"/>
          </w:tcPr>
          <w:p w14:paraId="6299D118" w14:textId="77777777" w:rsidR="00B32EF3" w:rsidRPr="00834920" w:rsidRDefault="00B32EF3" w:rsidP="00CD3404">
            <w:pPr>
              <w:pStyle w:val="TableEntryHeader"/>
            </w:pPr>
            <w:r w:rsidRPr="00834920">
              <w:t>LDAP Syntax</w:t>
            </w:r>
          </w:p>
        </w:tc>
        <w:tc>
          <w:tcPr>
            <w:tcW w:w="1368" w:type="dxa"/>
            <w:shd w:val="clear" w:color="auto" w:fill="D9D9D9" w:themeFill="background1" w:themeFillShade="D9"/>
          </w:tcPr>
          <w:p w14:paraId="41F77224" w14:textId="77777777" w:rsidR="00B32EF3" w:rsidRPr="00834920" w:rsidRDefault="00B32EF3" w:rsidP="00CD3404">
            <w:pPr>
              <w:pStyle w:val="TableEntryHeader"/>
            </w:pPr>
            <w:r w:rsidRPr="00834920">
              <w:t>Object Class</w:t>
            </w:r>
          </w:p>
        </w:tc>
        <w:tc>
          <w:tcPr>
            <w:tcW w:w="1368" w:type="dxa"/>
            <w:shd w:val="clear" w:color="auto" w:fill="D9D9D9" w:themeFill="background1" w:themeFillShade="D9"/>
          </w:tcPr>
          <w:p w14:paraId="4CE2A28C" w14:textId="77777777" w:rsidR="00B32EF3" w:rsidRPr="00834920" w:rsidRDefault="00B32EF3" w:rsidP="00CD3404">
            <w:pPr>
              <w:pStyle w:val="TableEntryHeader"/>
            </w:pPr>
            <w:r w:rsidRPr="00834920">
              <w:t>Attribute within Object Class</w:t>
            </w:r>
          </w:p>
        </w:tc>
        <w:tc>
          <w:tcPr>
            <w:tcW w:w="1015" w:type="dxa"/>
            <w:shd w:val="clear" w:color="auto" w:fill="D9D9D9" w:themeFill="background1" w:themeFillShade="D9"/>
          </w:tcPr>
          <w:p w14:paraId="2D82BC09" w14:textId="77777777" w:rsidR="00B32EF3" w:rsidRPr="00834920" w:rsidRDefault="00B32EF3" w:rsidP="00CD3404">
            <w:pPr>
              <w:pStyle w:val="TableEntryHeader"/>
            </w:pPr>
            <w:r w:rsidRPr="00834920">
              <w:t>Single/ Multi Valued</w:t>
            </w:r>
          </w:p>
        </w:tc>
        <w:tc>
          <w:tcPr>
            <w:tcW w:w="739" w:type="dxa"/>
            <w:shd w:val="clear" w:color="auto" w:fill="D9D9D9" w:themeFill="background1" w:themeFillShade="D9"/>
          </w:tcPr>
          <w:p w14:paraId="0B7483AF" w14:textId="77777777" w:rsidR="00B32EF3" w:rsidRPr="00834920" w:rsidRDefault="00B32EF3" w:rsidP="0046535C">
            <w:pPr>
              <w:pStyle w:val="TableEntryHeader"/>
            </w:pPr>
            <w:r w:rsidRPr="00834920">
              <w:t>Optionality</w:t>
            </w:r>
          </w:p>
        </w:tc>
        <w:tc>
          <w:tcPr>
            <w:tcW w:w="2350" w:type="dxa"/>
            <w:shd w:val="clear" w:color="auto" w:fill="D9D9D9" w:themeFill="background1" w:themeFillShade="D9"/>
          </w:tcPr>
          <w:p w14:paraId="0FEC7EF5" w14:textId="77777777" w:rsidR="00B32EF3" w:rsidRPr="00834920" w:rsidRDefault="00B32EF3" w:rsidP="00CD3404">
            <w:pPr>
              <w:pStyle w:val="TableEntryHeader"/>
            </w:pPr>
            <w:r w:rsidRPr="00834920">
              <w:t>Comments</w:t>
            </w:r>
          </w:p>
        </w:tc>
      </w:tr>
      <w:tr w:rsidR="00B32EF3" w:rsidRPr="00834920" w14:paraId="420B1120" w14:textId="77777777" w:rsidTr="00CD3404">
        <w:trPr>
          <w:cantSplit/>
        </w:trPr>
        <w:tc>
          <w:tcPr>
            <w:tcW w:w="1368" w:type="dxa"/>
            <w:shd w:val="clear" w:color="auto" w:fill="auto"/>
          </w:tcPr>
          <w:p w14:paraId="7004B383" w14:textId="77777777" w:rsidR="00B32EF3" w:rsidRPr="00834920" w:rsidRDefault="00B32EF3" w:rsidP="008172D9">
            <w:pPr>
              <w:pStyle w:val="TableEntry"/>
              <w:rPr>
                <w:rFonts w:ascii="Arial" w:hAnsi="Arial"/>
                <w:b/>
                <w:kern w:val="28"/>
              </w:rPr>
            </w:pPr>
            <w:r w:rsidRPr="00834920">
              <w:t>Relationship Name</w:t>
            </w:r>
          </w:p>
        </w:tc>
        <w:tc>
          <w:tcPr>
            <w:tcW w:w="1368" w:type="dxa"/>
            <w:shd w:val="clear" w:color="auto" w:fill="auto"/>
          </w:tcPr>
          <w:p w14:paraId="7F67AA23" w14:textId="77777777" w:rsidR="00B32EF3" w:rsidRPr="00834920" w:rsidRDefault="00B32EF3" w:rsidP="008172D9">
            <w:pPr>
              <w:pStyle w:val="TableEntry"/>
              <w:rPr>
                <w:rFonts w:ascii="Arial" w:hAnsi="Arial"/>
                <w:b/>
                <w:kern w:val="28"/>
              </w:rPr>
            </w:pPr>
            <w:r w:rsidRPr="00834920">
              <w:t>String</w:t>
            </w:r>
          </w:p>
        </w:tc>
        <w:tc>
          <w:tcPr>
            <w:tcW w:w="1368" w:type="dxa"/>
            <w:shd w:val="clear" w:color="auto" w:fill="auto"/>
          </w:tcPr>
          <w:p w14:paraId="46F7032A" w14:textId="77777777" w:rsidR="00B32EF3" w:rsidRPr="00834920" w:rsidRDefault="00B32EF3" w:rsidP="008172D9">
            <w:pPr>
              <w:pStyle w:val="TableEntry"/>
              <w:rPr>
                <w:rFonts w:ascii="Arial" w:hAnsi="Arial"/>
                <w:b/>
                <w:kern w:val="28"/>
              </w:rPr>
            </w:pPr>
            <w:proofErr w:type="spellStart"/>
            <w:r w:rsidRPr="00834920">
              <w:t>groupOfNames</w:t>
            </w:r>
            <w:proofErr w:type="spellEnd"/>
          </w:p>
        </w:tc>
        <w:tc>
          <w:tcPr>
            <w:tcW w:w="1368" w:type="dxa"/>
            <w:shd w:val="clear" w:color="auto" w:fill="auto"/>
          </w:tcPr>
          <w:p w14:paraId="0D41453E" w14:textId="77777777" w:rsidR="00B32EF3" w:rsidRPr="00834920" w:rsidRDefault="00B32EF3" w:rsidP="008172D9">
            <w:pPr>
              <w:pStyle w:val="TableEntry"/>
              <w:rPr>
                <w:rFonts w:ascii="Arial" w:hAnsi="Arial"/>
                <w:b/>
                <w:kern w:val="28"/>
              </w:rPr>
            </w:pPr>
            <w:proofErr w:type="spellStart"/>
            <w:r w:rsidRPr="00834920">
              <w:t>cn</w:t>
            </w:r>
            <w:proofErr w:type="spellEnd"/>
          </w:p>
        </w:tc>
        <w:tc>
          <w:tcPr>
            <w:tcW w:w="1015" w:type="dxa"/>
            <w:shd w:val="clear" w:color="auto" w:fill="auto"/>
          </w:tcPr>
          <w:p w14:paraId="1C0A0CFB" w14:textId="77777777" w:rsidR="00B32EF3" w:rsidRPr="00834920" w:rsidRDefault="00B32EF3" w:rsidP="008172D9">
            <w:pPr>
              <w:pStyle w:val="TableEntry"/>
              <w:rPr>
                <w:rFonts w:ascii="Arial" w:hAnsi="Arial"/>
                <w:b/>
                <w:kern w:val="28"/>
              </w:rPr>
            </w:pPr>
            <w:r w:rsidRPr="00834920">
              <w:t>S</w:t>
            </w:r>
          </w:p>
        </w:tc>
        <w:tc>
          <w:tcPr>
            <w:tcW w:w="739" w:type="dxa"/>
            <w:shd w:val="clear" w:color="auto" w:fill="auto"/>
          </w:tcPr>
          <w:p w14:paraId="48A0A82A" w14:textId="77777777" w:rsidR="00B32EF3" w:rsidRPr="00834920" w:rsidRDefault="00B32EF3" w:rsidP="008172D9">
            <w:pPr>
              <w:pStyle w:val="TableEntry"/>
              <w:rPr>
                <w:rFonts w:ascii="Arial" w:hAnsi="Arial"/>
                <w:b/>
                <w:kern w:val="28"/>
              </w:rPr>
            </w:pPr>
            <w:r w:rsidRPr="00834920">
              <w:t>R</w:t>
            </w:r>
          </w:p>
        </w:tc>
        <w:tc>
          <w:tcPr>
            <w:tcW w:w="2350" w:type="dxa"/>
            <w:shd w:val="clear" w:color="auto" w:fill="auto"/>
          </w:tcPr>
          <w:p w14:paraId="566028D3" w14:textId="77777777" w:rsidR="00B32EF3" w:rsidRPr="00834920" w:rsidRDefault="00B32EF3" w:rsidP="008172D9">
            <w:pPr>
              <w:pStyle w:val="TableEntry"/>
              <w:rPr>
                <w:rFonts w:ascii="Arial" w:hAnsi="Arial"/>
                <w:b/>
                <w:kern w:val="28"/>
              </w:rPr>
            </w:pPr>
            <w:r w:rsidRPr="00834920">
              <w:t>Name of the relationship group. The name value is not defined, but it makes sense to derive it from the owning organization entry.</w:t>
            </w:r>
          </w:p>
        </w:tc>
      </w:tr>
      <w:tr w:rsidR="00B32EF3" w:rsidRPr="00834920" w14:paraId="4DBDAAEF" w14:textId="77777777" w:rsidTr="00CD3404">
        <w:trPr>
          <w:cantSplit/>
        </w:trPr>
        <w:tc>
          <w:tcPr>
            <w:tcW w:w="1368" w:type="dxa"/>
            <w:shd w:val="clear" w:color="auto" w:fill="auto"/>
          </w:tcPr>
          <w:p w14:paraId="3D9CD6BC" w14:textId="77777777" w:rsidR="00B32EF3" w:rsidRPr="00834920" w:rsidRDefault="00B32EF3" w:rsidP="008172D9">
            <w:pPr>
              <w:pStyle w:val="TableEntry"/>
              <w:rPr>
                <w:rFonts w:ascii="Arial" w:hAnsi="Arial"/>
                <w:b/>
                <w:kern w:val="28"/>
              </w:rPr>
            </w:pPr>
            <w:r w:rsidRPr="00834920">
              <w:t>Owning organization</w:t>
            </w:r>
          </w:p>
        </w:tc>
        <w:tc>
          <w:tcPr>
            <w:tcW w:w="1368" w:type="dxa"/>
            <w:shd w:val="clear" w:color="auto" w:fill="auto"/>
          </w:tcPr>
          <w:p w14:paraId="44E6C988" w14:textId="77777777" w:rsidR="00B32EF3" w:rsidRPr="00834920" w:rsidRDefault="00B32EF3" w:rsidP="008172D9">
            <w:pPr>
              <w:pStyle w:val="TableEntry"/>
              <w:rPr>
                <w:rFonts w:ascii="Arial" w:hAnsi="Arial"/>
                <w:b/>
                <w:kern w:val="28"/>
              </w:rPr>
            </w:pPr>
            <w:proofErr w:type="spellStart"/>
            <w:r w:rsidRPr="00834920">
              <w:t>DN</w:t>
            </w:r>
            <w:proofErr w:type="spellEnd"/>
          </w:p>
        </w:tc>
        <w:tc>
          <w:tcPr>
            <w:tcW w:w="1368" w:type="dxa"/>
            <w:shd w:val="clear" w:color="auto" w:fill="auto"/>
          </w:tcPr>
          <w:p w14:paraId="64CE3B13" w14:textId="77777777" w:rsidR="00B32EF3" w:rsidRPr="00834920" w:rsidRDefault="00B32EF3" w:rsidP="008172D9">
            <w:pPr>
              <w:pStyle w:val="TableEntry"/>
              <w:rPr>
                <w:rFonts w:ascii="Arial" w:hAnsi="Arial"/>
                <w:b/>
                <w:kern w:val="28"/>
              </w:rPr>
            </w:pPr>
            <w:proofErr w:type="spellStart"/>
            <w:r w:rsidRPr="00834920">
              <w:t>groupOfNames</w:t>
            </w:r>
            <w:proofErr w:type="spellEnd"/>
          </w:p>
        </w:tc>
        <w:tc>
          <w:tcPr>
            <w:tcW w:w="1368" w:type="dxa"/>
            <w:shd w:val="clear" w:color="auto" w:fill="auto"/>
          </w:tcPr>
          <w:p w14:paraId="56BD2B7B" w14:textId="77777777" w:rsidR="00B32EF3" w:rsidRPr="00834920" w:rsidRDefault="00B32EF3" w:rsidP="008172D9">
            <w:pPr>
              <w:pStyle w:val="TableEntry"/>
              <w:rPr>
                <w:rFonts w:ascii="Arial" w:hAnsi="Arial"/>
                <w:b/>
                <w:kern w:val="28"/>
              </w:rPr>
            </w:pPr>
            <w:r w:rsidRPr="00834920">
              <w:t>owner</w:t>
            </w:r>
          </w:p>
        </w:tc>
        <w:tc>
          <w:tcPr>
            <w:tcW w:w="1015" w:type="dxa"/>
            <w:shd w:val="clear" w:color="auto" w:fill="auto"/>
          </w:tcPr>
          <w:p w14:paraId="3239F6E2" w14:textId="77777777" w:rsidR="00B32EF3" w:rsidRPr="00834920" w:rsidRDefault="00B32EF3" w:rsidP="008172D9">
            <w:pPr>
              <w:pStyle w:val="TableEntry"/>
              <w:rPr>
                <w:rFonts w:ascii="Arial" w:hAnsi="Arial"/>
                <w:b/>
                <w:kern w:val="28"/>
              </w:rPr>
            </w:pPr>
            <w:r w:rsidRPr="00834920">
              <w:t>S</w:t>
            </w:r>
          </w:p>
        </w:tc>
        <w:tc>
          <w:tcPr>
            <w:tcW w:w="739" w:type="dxa"/>
            <w:shd w:val="clear" w:color="auto" w:fill="auto"/>
          </w:tcPr>
          <w:p w14:paraId="74C116D6" w14:textId="77777777" w:rsidR="00B32EF3" w:rsidRPr="00834920" w:rsidRDefault="00B32EF3" w:rsidP="008172D9">
            <w:pPr>
              <w:pStyle w:val="TableEntry"/>
              <w:rPr>
                <w:rFonts w:ascii="Arial" w:hAnsi="Arial"/>
                <w:b/>
                <w:kern w:val="28"/>
              </w:rPr>
            </w:pPr>
            <w:r w:rsidRPr="00834920">
              <w:t>R2</w:t>
            </w:r>
          </w:p>
        </w:tc>
        <w:tc>
          <w:tcPr>
            <w:tcW w:w="2350" w:type="dxa"/>
            <w:shd w:val="clear" w:color="auto" w:fill="auto"/>
          </w:tcPr>
          <w:p w14:paraId="2E960EAC" w14:textId="77777777" w:rsidR="00B32EF3" w:rsidRPr="00834920" w:rsidRDefault="00B32EF3" w:rsidP="008172D9">
            <w:pPr>
              <w:pStyle w:val="TableEntry"/>
              <w:rPr>
                <w:rFonts w:ascii="Arial" w:hAnsi="Arial"/>
                <w:b/>
                <w:kern w:val="28"/>
              </w:rPr>
            </w:pPr>
            <w:r w:rsidRPr="00834920">
              <w:t xml:space="preserve">Reference to the organizational provider that owns this group, </w:t>
            </w:r>
            <w:r w:rsidR="00256931" w:rsidRPr="00834920">
              <w:t>i.e.,</w:t>
            </w:r>
            <w:r w:rsidRPr="00834920">
              <w:t xml:space="preserve"> superior to the members of this group. Note that the </w:t>
            </w:r>
            <w:proofErr w:type="spellStart"/>
            <w:r w:rsidRPr="00834920">
              <w:t>groupOfNames</w:t>
            </w:r>
            <w:proofErr w:type="spellEnd"/>
            <w:r w:rsidRPr="00834920">
              <w:t xml:space="preserve"> object class defines this attribute as being optional</w:t>
            </w:r>
          </w:p>
        </w:tc>
      </w:tr>
      <w:tr w:rsidR="00B32EF3" w:rsidRPr="00834920" w14:paraId="55848C33" w14:textId="77777777" w:rsidTr="00CD3404">
        <w:trPr>
          <w:cantSplit/>
        </w:trPr>
        <w:tc>
          <w:tcPr>
            <w:tcW w:w="1368" w:type="dxa"/>
            <w:shd w:val="clear" w:color="auto" w:fill="auto"/>
          </w:tcPr>
          <w:p w14:paraId="0053737C" w14:textId="77777777" w:rsidR="00B32EF3" w:rsidRPr="00834920" w:rsidRDefault="00B32EF3" w:rsidP="008172D9">
            <w:pPr>
              <w:pStyle w:val="TableEntry"/>
              <w:rPr>
                <w:rFonts w:ascii="Arial" w:hAnsi="Arial"/>
                <w:b/>
                <w:kern w:val="28"/>
              </w:rPr>
            </w:pPr>
            <w:r w:rsidRPr="00834920">
              <w:t>Member providers</w:t>
            </w:r>
          </w:p>
        </w:tc>
        <w:tc>
          <w:tcPr>
            <w:tcW w:w="1368" w:type="dxa"/>
            <w:shd w:val="clear" w:color="auto" w:fill="auto"/>
          </w:tcPr>
          <w:p w14:paraId="1C821BAA" w14:textId="77777777" w:rsidR="00B32EF3" w:rsidRPr="00834920" w:rsidRDefault="00B32EF3" w:rsidP="008172D9">
            <w:pPr>
              <w:pStyle w:val="TableEntry"/>
              <w:rPr>
                <w:rFonts w:ascii="Arial" w:hAnsi="Arial"/>
                <w:b/>
                <w:kern w:val="28"/>
              </w:rPr>
            </w:pPr>
            <w:proofErr w:type="spellStart"/>
            <w:r w:rsidRPr="00834920">
              <w:t>DN</w:t>
            </w:r>
            <w:proofErr w:type="spellEnd"/>
          </w:p>
        </w:tc>
        <w:tc>
          <w:tcPr>
            <w:tcW w:w="1368" w:type="dxa"/>
            <w:shd w:val="clear" w:color="auto" w:fill="auto"/>
          </w:tcPr>
          <w:p w14:paraId="466C0467" w14:textId="77777777" w:rsidR="00B32EF3" w:rsidRPr="00834920" w:rsidRDefault="00B32EF3" w:rsidP="008172D9">
            <w:pPr>
              <w:pStyle w:val="TableEntry"/>
              <w:rPr>
                <w:rFonts w:ascii="Arial" w:hAnsi="Arial"/>
                <w:b/>
                <w:kern w:val="28"/>
              </w:rPr>
            </w:pPr>
            <w:proofErr w:type="spellStart"/>
            <w:r w:rsidRPr="00834920">
              <w:t>groupOfNames</w:t>
            </w:r>
            <w:proofErr w:type="spellEnd"/>
          </w:p>
        </w:tc>
        <w:tc>
          <w:tcPr>
            <w:tcW w:w="1368" w:type="dxa"/>
            <w:shd w:val="clear" w:color="auto" w:fill="auto"/>
          </w:tcPr>
          <w:p w14:paraId="38F1BBC2" w14:textId="77777777" w:rsidR="00B32EF3" w:rsidRPr="00834920" w:rsidRDefault="00B32EF3" w:rsidP="008172D9">
            <w:pPr>
              <w:pStyle w:val="TableEntry"/>
              <w:rPr>
                <w:rFonts w:ascii="Arial" w:hAnsi="Arial"/>
                <w:b/>
                <w:kern w:val="28"/>
              </w:rPr>
            </w:pPr>
            <w:r w:rsidRPr="00834920">
              <w:t>member</w:t>
            </w:r>
          </w:p>
        </w:tc>
        <w:tc>
          <w:tcPr>
            <w:tcW w:w="1015" w:type="dxa"/>
            <w:shd w:val="clear" w:color="auto" w:fill="auto"/>
          </w:tcPr>
          <w:p w14:paraId="2CBCE13D" w14:textId="77777777" w:rsidR="00B32EF3" w:rsidRPr="00834920" w:rsidRDefault="00B32EF3" w:rsidP="008172D9">
            <w:pPr>
              <w:pStyle w:val="TableEntry"/>
              <w:rPr>
                <w:rFonts w:ascii="Arial" w:hAnsi="Arial"/>
                <w:b/>
                <w:kern w:val="28"/>
              </w:rPr>
            </w:pPr>
            <w:r w:rsidRPr="00834920">
              <w:t>M</w:t>
            </w:r>
          </w:p>
        </w:tc>
        <w:tc>
          <w:tcPr>
            <w:tcW w:w="739" w:type="dxa"/>
            <w:shd w:val="clear" w:color="auto" w:fill="auto"/>
          </w:tcPr>
          <w:p w14:paraId="651999E1" w14:textId="77777777" w:rsidR="00B32EF3" w:rsidRPr="00834920" w:rsidRDefault="00B32EF3" w:rsidP="008172D9">
            <w:pPr>
              <w:pStyle w:val="TableEntry"/>
              <w:rPr>
                <w:rFonts w:ascii="Arial" w:hAnsi="Arial"/>
                <w:b/>
                <w:kern w:val="28"/>
              </w:rPr>
            </w:pPr>
            <w:r w:rsidRPr="00834920">
              <w:t>O</w:t>
            </w:r>
          </w:p>
        </w:tc>
        <w:tc>
          <w:tcPr>
            <w:tcW w:w="2350" w:type="dxa"/>
            <w:shd w:val="clear" w:color="auto" w:fill="auto"/>
          </w:tcPr>
          <w:p w14:paraId="223139D6" w14:textId="77777777" w:rsidR="00B32EF3" w:rsidRPr="00834920" w:rsidRDefault="00B32EF3" w:rsidP="008172D9">
            <w:pPr>
              <w:pStyle w:val="TableEntry"/>
              <w:rPr>
                <w:rFonts w:ascii="Arial" w:hAnsi="Arial"/>
                <w:b/>
                <w:kern w:val="28"/>
              </w:rPr>
            </w:pPr>
            <w:r w:rsidRPr="00834920">
              <w:t xml:space="preserve">References to organizational or individual providers that are members of this group, </w:t>
            </w:r>
            <w:r w:rsidR="00256931" w:rsidRPr="00834920">
              <w:t>i.e.,</w:t>
            </w:r>
            <w:r w:rsidRPr="00834920">
              <w:t xml:space="preserve"> subordinate to the group owner</w:t>
            </w:r>
          </w:p>
        </w:tc>
      </w:tr>
    </w:tbl>
    <w:p w14:paraId="590368FA" w14:textId="77777777" w:rsidR="00B32EF3" w:rsidRPr="00834920" w:rsidRDefault="00B32EF3" w:rsidP="00B32EF3"/>
    <w:p w14:paraId="72DF2099" w14:textId="46C8B598" w:rsidR="00B32EF3" w:rsidRPr="00834920" w:rsidRDefault="00B32EF3" w:rsidP="00B32EF3">
      <w:pPr>
        <w:pStyle w:val="BodyText"/>
      </w:pPr>
      <w:r w:rsidRPr="00834920">
        <w:lastRenderedPageBreak/>
        <w:t xml:space="preserve">LDAP servers usually implement the </w:t>
      </w:r>
      <w:proofErr w:type="spellStart"/>
      <w:r w:rsidRPr="00834920">
        <w:t>memberOf</w:t>
      </w:r>
      <w:proofErr w:type="spellEnd"/>
      <w:r w:rsidRPr="00834920">
        <w:t xml:space="preserve"> attribute to be “operational” as defined in RFC4512, </w:t>
      </w:r>
      <w:r w:rsidR="00DF173E" w:rsidRPr="00834920">
        <w:t>Section</w:t>
      </w:r>
      <w:r w:rsidRPr="00834920">
        <w:t xml:space="preserve"> 3.4. This means that the LDAP server calculates the inverse relationship of member entries in a </w:t>
      </w:r>
      <w:proofErr w:type="spellStart"/>
      <w:r w:rsidRPr="00834920">
        <w:t>groupOfNames</w:t>
      </w:r>
      <w:proofErr w:type="spellEnd"/>
      <w:r w:rsidRPr="00834920">
        <w:t xml:space="preserve"> relationship and provides this inverse relationship as read-only attribute in a search result. </w:t>
      </w:r>
    </w:p>
    <w:p w14:paraId="74F28F5B" w14:textId="77777777" w:rsidR="00B32EF3" w:rsidRPr="00834920" w:rsidRDefault="00B32EF3" w:rsidP="00B32EF3">
      <w:pPr>
        <w:pStyle w:val="BodyText"/>
      </w:pPr>
      <w:r w:rsidRPr="00834920">
        <w:t xml:space="preserve">The Provider Information Source shall add or remove a provider relationship reference by adding or removing the </w:t>
      </w:r>
      <w:proofErr w:type="spellStart"/>
      <w:r w:rsidRPr="00834920">
        <w:t>DN</w:t>
      </w:r>
      <w:proofErr w:type="spellEnd"/>
      <w:r w:rsidRPr="00834920">
        <w:t xml:space="preserve"> of the provider from the member attribute of the corresponding </w:t>
      </w:r>
      <w:proofErr w:type="spellStart"/>
      <w:r w:rsidRPr="00834920">
        <w:t>groupOfNames</w:t>
      </w:r>
      <w:proofErr w:type="spellEnd"/>
      <w:r w:rsidRPr="00834920">
        <w:t xml:space="preserve"> entry. Particularly, the Provider Information Source shall not add or remove a provider relationship reference directly by modifying the </w:t>
      </w:r>
      <w:proofErr w:type="spellStart"/>
      <w:r w:rsidRPr="00834920">
        <w:t>memberOf</w:t>
      </w:r>
      <w:proofErr w:type="spellEnd"/>
      <w:r w:rsidRPr="00834920">
        <w:t xml:space="preserve"> attribute of that provider.</w:t>
      </w:r>
    </w:p>
    <w:p w14:paraId="187286FA" w14:textId="77777777" w:rsidR="00F668EB" w:rsidRPr="00834920" w:rsidRDefault="00F668EB" w:rsidP="00F668EB">
      <w:pPr>
        <w:pStyle w:val="Heading7"/>
        <w:numPr>
          <w:ilvl w:val="0"/>
          <w:numId w:val="0"/>
        </w:numPr>
        <w:rPr>
          <w:noProof w:val="0"/>
        </w:rPr>
      </w:pPr>
      <w:bookmarkStart w:id="177" w:name="_Toc520110700"/>
      <w:bookmarkStart w:id="178" w:name="_Hlk515466612"/>
      <w:r w:rsidRPr="00834920">
        <w:rPr>
          <w:noProof w:val="0"/>
        </w:rPr>
        <w:t>3.58.4.1.2.2.5 Federation Option - Data Elements</w:t>
      </w:r>
      <w:bookmarkEnd w:id="177"/>
    </w:p>
    <w:bookmarkEnd w:id="178"/>
    <w:p w14:paraId="7CB0F477" w14:textId="77777777" w:rsidR="00F668EB" w:rsidRPr="00834920" w:rsidRDefault="00F668EB" w:rsidP="00F668EB">
      <w:pPr>
        <w:pStyle w:val="BodyText"/>
      </w:pPr>
      <w:r w:rsidRPr="00834920">
        <w:t xml:space="preserve">Provider Information Directory and Provider Information Consumer </w:t>
      </w:r>
      <w:r w:rsidR="00866F28" w:rsidRPr="00834920">
        <w:t>Actor</w:t>
      </w:r>
      <w:r w:rsidRPr="00834920">
        <w:t xml:space="preserve">s that support the Federation </w:t>
      </w:r>
      <w:r w:rsidR="00256931" w:rsidRPr="00834920">
        <w:t>Option</w:t>
      </w:r>
      <w:r w:rsidRPr="00834920">
        <w:t xml:space="preserve"> shall implement the data structures and data elements defined in this section</w:t>
      </w:r>
      <w:r w:rsidR="008B0C57" w:rsidRPr="00834920">
        <w:t xml:space="preserve">. </w:t>
      </w:r>
      <w:r w:rsidRPr="00834920">
        <w:t>All of the data related to federation are provided as part of  “control” elements within the request and response messages</w:t>
      </w:r>
      <w:r w:rsidR="008B0C57" w:rsidRPr="00834920">
        <w:t xml:space="preserve">. </w:t>
      </w:r>
      <w:r w:rsidRPr="00834920">
        <w:t>The data structures within the control elements are described in the HPDFederatedStructures.xsd schema available through ITI TF-2x: Appendix W.</w:t>
      </w:r>
    </w:p>
    <w:p w14:paraId="2B9F7CA8" w14:textId="77777777" w:rsidR="00F668EB" w:rsidRPr="00834920" w:rsidRDefault="00F668EB" w:rsidP="008172D9">
      <w:pPr>
        <w:pStyle w:val="BodyText"/>
        <w:rPr>
          <w:b/>
          <w:bCs/>
        </w:rPr>
      </w:pPr>
      <w:r w:rsidRPr="00834920">
        <w:rPr>
          <w:b/>
          <w:bCs/>
        </w:rPr>
        <w:t>Federation Data Elements in Provider Information Query Request</w:t>
      </w:r>
    </w:p>
    <w:p w14:paraId="207E0396" w14:textId="77777777" w:rsidR="00F668EB" w:rsidRPr="00834920" w:rsidRDefault="00F668EB" w:rsidP="00F668EB">
      <w:pPr>
        <w:pStyle w:val="BodyText"/>
      </w:pPr>
      <w:r w:rsidRPr="00834920">
        <w:t xml:space="preserve">If the Provider Information Consumer supports the Federation Option it shall be able to include in the Provider Information Query Request a </w:t>
      </w:r>
      <w:proofErr w:type="spellStart"/>
      <w:r w:rsidRPr="00834920">
        <w:t>FederatedRequestData</w:t>
      </w:r>
      <w:proofErr w:type="spellEnd"/>
      <w:r w:rsidRPr="00834920">
        <w:t xml:space="preserve"> element within the </w:t>
      </w:r>
      <w:proofErr w:type="spellStart"/>
      <w:r w:rsidRPr="00834920">
        <w:t>DSML</w:t>
      </w:r>
      <w:proofErr w:type="spellEnd"/>
      <w:r w:rsidRPr="00834920">
        <w:t xml:space="preserve"> </w:t>
      </w:r>
      <w:proofErr w:type="spellStart"/>
      <w:r w:rsidRPr="00834920">
        <w:t>batchRequest</w:t>
      </w:r>
      <w:proofErr w:type="spellEnd"/>
      <w:r w:rsidRPr="00834920">
        <w:t>/</w:t>
      </w:r>
      <w:proofErr w:type="spellStart"/>
      <w:r w:rsidRPr="00834920">
        <w:t>searchRequest</w:t>
      </w:r>
      <w:proofErr w:type="spellEnd"/>
      <w:r w:rsidRPr="00834920">
        <w:t>/control element. An example control element is shown in the snippet below.</w:t>
      </w:r>
    </w:p>
    <w:p w14:paraId="1D5C6112" w14:textId="77777777" w:rsidR="00F668EB" w:rsidRPr="00834920" w:rsidRDefault="00F668EB" w:rsidP="00F668EB">
      <w:pPr>
        <w:pStyle w:val="XMLExample"/>
      </w:pPr>
    </w:p>
    <w:p w14:paraId="7C049F44" w14:textId="77777777" w:rsidR="00F668EB" w:rsidRPr="00834920" w:rsidRDefault="00F668EB" w:rsidP="00F668EB">
      <w:pPr>
        <w:pStyle w:val="XMLExample"/>
      </w:pPr>
      <w:r w:rsidRPr="00834920">
        <w:t>&lt;</w:t>
      </w:r>
      <w:proofErr w:type="spellStart"/>
      <w:r w:rsidRPr="00834920">
        <w:t>searchRequest</w:t>
      </w:r>
      <w:proofErr w:type="spellEnd"/>
      <w:r w:rsidRPr="00834920">
        <w:t>&gt;</w:t>
      </w:r>
    </w:p>
    <w:p w14:paraId="585EE897" w14:textId="77777777" w:rsidR="00F668EB" w:rsidRPr="00834920" w:rsidRDefault="00F668EB" w:rsidP="00F668EB">
      <w:pPr>
        <w:pStyle w:val="XMLExample"/>
      </w:pPr>
      <w:r w:rsidRPr="00834920">
        <w:t>…</w:t>
      </w:r>
    </w:p>
    <w:p w14:paraId="4C0DD07B" w14:textId="77777777" w:rsidR="00F668EB" w:rsidRPr="00834920" w:rsidRDefault="00F668EB" w:rsidP="00F668EB">
      <w:pPr>
        <w:pStyle w:val="XMLExample"/>
      </w:pPr>
      <w:r w:rsidRPr="00834920">
        <w:t>&lt;control type=”1.3.6.1.4.1.19376.1.2.4.4.6” criticality=”false”&gt;</w:t>
      </w:r>
    </w:p>
    <w:p w14:paraId="4903E08A" w14:textId="77777777" w:rsidR="00F668EB" w:rsidRPr="00834920" w:rsidRDefault="00F668EB" w:rsidP="00F668EB">
      <w:pPr>
        <w:pStyle w:val="XMLExample"/>
        <w:ind w:firstLine="720"/>
      </w:pPr>
      <w:r w:rsidRPr="00834920">
        <w:t>&lt;</w:t>
      </w:r>
      <w:proofErr w:type="spellStart"/>
      <w:r w:rsidRPr="00834920">
        <w:t>controlValue</w:t>
      </w:r>
      <w:proofErr w:type="spellEnd"/>
      <w:r w:rsidRPr="00834920">
        <w:t xml:space="preserve"> </w:t>
      </w:r>
      <w:proofErr w:type="spellStart"/>
      <w:r w:rsidRPr="00834920">
        <w:t>xsi:type</w:t>
      </w:r>
      <w:proofErr w:type="spellEnd"/>
      <w:r w:rsidRPr="00834920">
        <w:t>=”xsd:base64binary”&gt;</w:t>
      </w:r>
    </w:p>
    <w:p w14:paraId="34C9F084" w14:textId="77777777" w:rsidR="00F668EB" w:rsidRPr="00834920" w:rsidRDefault="00F668EB" w:rsidP="00F668EB">
      <w:pPr>
        <w:pStyle w:val="XMLExample"/>
      </w:pPr>
      <w:r w:rsidRPr="00834920">
        <w:t xml:space="preserve">      </w:t>
      </w:r>
      <w:r w:rsidRPr="00834920">
        <w:tab/>
        <w:t xml:space="preserve">“Base64 encoded data conforming to </w:t>
      </w:r>
      <w:proofErr w:type="spellStart"/>
      <w:r w:rsidRPr="00834920">
        <w:t>FederatedRequestData</w:t>
      </w:r>
      <w:proofErr w:type="spellEnd"/>
      <w:r w:rsidRPr="00834920">
        <w:t xml:space="preserve"> element”</w:t>
      </w:r>
    </w:p>
    <w:p w14:paraId="421CBE63" w14:textId="77777777" w:rsidR="00F668EB" w:rsidRPr="00834920" w:rsidRDefault="00F668EB" w:rsidP="00F668EB">
      <w:pPr>
        <w:pStyle w:val="XMLExample"/>
      </w:pPr>
      <w:r w:rsidRPr="00834920">
        <w:tab/>
        <w:t>&lt;/</w:t>
      </w:r>
      <w:proofErr w:type="spellStart"/>
      <w:r w:rsidRPr="00834920">
        <w:t>controlValue</w:t>
      </w:r>
      <w:proofErr w:type="spellEnd"/>
      <w:r w:rsidRPr="00834920">
        <w:t>&gt;</w:t>
      </w:r>
    </w:p>
    <w:p w14:paraId="63C0ABE9" w14:textId="77777777" w:rsidR="00F668EB" w:rsidRPr="00834920" w:rsidRDefault="00F668EB" w:rsidP="00F668EB">
      <w:pPr>
        <w:pStyle w:val="XMLExample"/>
      </w:pPr>
      <w:r w:rsidRPr="00834920">
        <w:t>&lt;/control&gt;</w:t>
      </w:r>
    </w:p>
    <w:p w14:paraId="71900293" w14:textId="77777777" w:rsidR="00F668EB" w:rsidRPr="00834920" w:rsidRDefault="00F668EB" w:rsidP="00F668EB">
      <w:pPr>
        <w:pStyle w:val="XMLExample"/>
      </w:pPr>
      <w:r w:rsidRPr="00834920">
        <w:t>…</w:t>
      </w:r>
    </w:p>
    <w:p w14:paraId="3CBFC80D" w14:textId="77777777" w:rsidR="00F668EB" w:rsidRPr="00834920" w:rsidRDefault="00F668EB" w:rsidP="00F668EB">
      <w:pPr>
        <w:pStyle w:val="XMLExample"/>
      </w:pPr>
      <w:r w:rsidRPr="00834920">
        <w:t>&lt;/</w:t>
      </w:r>
      <w:proofErr w:type="spellStart"/>
      <w:r w:rsidRPr="00834920">
        <w:t>searchRequest</w:t>
      </w:r>
      <w:proofErr w:type="spellEnd"/>
      <w:r w:rsidRPr="00834920">
        <w:t>&gt;</w:t>
      </w:r>
    </w:p>
    <w:p w14:paraId="246A5DEF" w14:textId="77777777" w:rsidR="00F668EB" w:rsidRPr="00834920" w:rsidRDefault="00F668EB" w:rsidP="00F668EB">
      <w:pPr>
        <w:pStyle w:val="BodyText"/>
      </w:pPr>
      <w:r w:rsidRPr="00834920">
        <w:t>The control element’s type attribute shall contain “</w:t>
      </w:r>
      <w:r w:rsidRPr="00834920">
        <w:rPr>
          <w:rFonts w:ascii="Courier New" w:hAnsi="Courier New" w:cs="Courier New"/>
          <w:sz w:val="20"/>
        </w:rPr>
        <w:t>1.3.6.1.4.1.19376.1.2.4.4.6</w:t>
      </w:r>
      <w:r w:rsidRPr="00834920">
        <w:t>”</w:t>
      </w:r>
      <w:r w:rsidRPr="00834920" w:rsidDel="00060ABD">
        <w:t xml:space="preserve"> </w:t>
      </w:r>
      <w:r w:rsidRPr="00834920">
        <w:t xml:space="preserve">which is the </w:t>
      </w:r>
      <w:proofErr w:type="spellStart"/>
      <w:r w:rsidRPr="00834920">
        <w:t>FederatedRequestOID</w:t>
      </w:r>
      <w:proofErr w:type="spellEnd"/>
      <w:r w:rsidRPr="00834920">
        <w:t xml:space="preserve"> and tells the Provider Information Directory that a Provider Information Query transaction shall be federated if the Provider Information Directory is configured for federation</w:t>
      </w:r>
      <w:r w:rsidR="008B0C57" w:rsidRPr="00834920">
        <w:t xml:space="preserve">. </w:t>
      </w:r>
      <w:r w:rsidRPr="00834920">
        <w:t xml:space="preserve">A </w:t>
      </w:r>
      <w:proofErr w:type="spellStart"/>
      <w:r w:rsidRPr="00834920">
        <w:t>searchRequest</w:t>
      </w:r>
      <w:proofErr w:type="spellEnd"/>
      <w:r w:rsidRPr="00834920">
        <w:t xml:space="preserve"> element shall not contain more than one control element with </w:t>
      </w:r>
      <w:proofErr w:type="spellStart"/>
      <w:r w:rsidRPr="00834920">
        <w:t>FederatedRequestOID</w:t>
      </w:r>
      <w:proofErr w:type="spellEnd"/>
      <w:r w:rsidR="008B0C57" w:rsidRPr="00834920">
        <w:t xml:space="preserve">. </w:t>
      </w:r>
    </w:p>
    <w:p w14:paraId="1FA2710B" w14:textId="77777777" w:rsidR="00F668EB" w:rsidRPr="00834920" w:rsidRDefault="00F668EB" w:rsidP="00CD4CD3">
      <w:pPr>
        <w:pStyle w:val="BodyText"/>
      </w:pPr>
      <w:r w:rsidRPr="00834920">
        <w:t xml:space="preserve">There shall be a single </w:t>
      </w:r>
      <w:proofErr w:type="spellStart"/>
      <w:r w:rsidRPr="00834920">
        <w:t>FederatedRequestData</w:t>
      </w:r>
      <w:proofErr w:type="spellEnd"/>
      <w:r w:rsidRPr="00834920">
        <w:t xml:space="preserve"> element within the control.</w:t>
      </w:r>
    </w:p>
    <w:p w14:paraId="35D776F5" w14:textId="77777777" w:rsidR="00F668EB" w:rsidRPr="00834920" w:rsidRDefault="00F668EB" w:rsidP="008172D9">
      <w:pPr>
        <w:pStyle w:val="BodyText"/>
      </w:pPr>
      <w:r w:rsidRPr="00834920">
        <w:t>The criticality attributed of the control element shall always be set to "false".</w:t>
      </w:r>
    </w:p>
    <w:p w14:paraId="25FB652E" w14:textId="77777777" w:rsidR="00F668EB" w:rsidRPr="00834920" w:rsidRDefault="00F668EB" w:rsidP="00F668EB">
      <w:pPr>
        <w:pStyle w:val="BodyText"/>
        <w:rPr>
          <w:b/>
        </w:rPr>
      </w:pPr>
      <w:proofErr w:type="spellStart"/>
      <w:r w:rsidRPr="00834920">
        <w:rPr>
          <w:b/>
        </w:rPr>
        <w:t>FederatedRequestData</w:t>
      </w:r>
      <w:proofErr w:type="spellEnd"/>
    </w:p>
    <w:p w14:paraId="386556D3" w14:textId="77777777" w:rsidR="00F668EB" w:rsidRPr="00834920" w:rsidRDefault="00F668EB" w:rsidP="00F668EB">
      <w:pPr>
        <w:pStyle w:val="BodyText"/>
      </w:pPr>
      <w:r w:rsidRPr="00834920">
        <w:t xml:space="preserve">The </w:t>
      </w:r>
      <w:proofErr w:type="spellStart"/>
      <w:r w:rsidRPr="00834920">
        <w:t>FederatedRequestData</w:t>
      </w:r>
      <w:proofErr w:type="spellEnd"/>
      <w:r w:rsidRPr="00834920">
        <w:t xml:space="preserve"> structure contains data elements that allow the Provider Information Consumer to provide to the Provider Information Directory identifiers used during federation</w:t>
      </w:r>
      <w:r w:rsidR="008B0C57" w:rsidRPr="00834920">
        <w:t xml:space="preserve">. </w:t>
      </w:r>
      <w:r w:rsidRPr="00834920">
        <w:t xml:space="preserve">The contents of the </w:t>
      </w:r>
      <w:proofErr w:type="spellStart"/>
      <w:r w:rsidRPr="00834920">
        <w:t>FederatedRequestData</w:t>
      </w:r>
      <w:proofErr w:type="spellEnd"/>
      <w:r w:rsidRPr="00834920">
        <w:t xml:space="preserve"> element are:</w:t>
      </w:r>
    </w:p>
    <w:p w14:paraId="22C0B093" w14:textId="77777777" w:rsidR="00F668EB" w:rsidRPr="00834920" w:rsidRDefault="00F668EB" w:rsidP="008172D9">
      <w:pPr>
        <w:pStyle w:val="ListBullet2"/>
      </w:pPr>
      <w:bookmarkStart w:id="179" w:name="_Toc393681582"/>
      <w:proofErr w:type="spellStart"/>
      <w:r w:rsidRPr="00834920">
        <w:rPr>
          <w:b/>
        </w:rPr>
        <w:lastRenderedPageBreak/>
        <w:t>federatedRequestId</w:t>
      </w:r>
      <w:bookmarkEnd w:id="179"/>
      <w:proofErr w:type="spellEnd"/>
      <w:r w:rsidRPr="00834920">
        <w:t xml:space="preserve"> - This is a required globally unique request id of type GUID that is created by the Provider Information Consumer who initiates a Provider Information Query transaction</w:t>
      </w:r>
      <w:r w:rsidR="008B0C57" w:rsidRPr="00834920">
        <w:t xml:space="preserve">. </w:t>
      </w:r>
      <w:r w:rsidRPr="00834920">
        <w:t xml:space="preserve">There shall be a single </w:t>
      </w:r>
      <w:proofErr w:type="spellStart"/>
      <w:r w:rsidRPr="00834920">
        <w:t>federatedRequestId</w:t>
      </w:r>
      <w:proofErr w:type="spellEnd"/>
      <w:r w:rsidRPr="00834920">
        <w:t xml:space="preserve"> within the </w:t>
      </w:r>
      <w:proofErr w:type="spellStart"/>
      <w:r w:rsidRPr="00834920">
        <w:t>federatedRequestData</w:t>
      </w:r>
      <w:proofErr w:type="spellEnd"/>
      <w:r w:rsidRPr="00834920">
        <w:t xml:space="preserve"> element. The </w:t>
      </w:r>
      <w:proofErr w:type="spellStart"/>
      <w:r w:rsidRPr="00834920">
        <w:t>federatedRequestId</w:t>
      </w:r>
      <w:proofErr w:type="spellEnd"/>
      <w:r w:rsidRPr="00834920">
        <w:t xml:space="preserve"> shall be forwarded by all intermediaries that federate the request to additional directories. In other words it should not be modified.</w:t>
      </w:r>
      <w:r w:rsidRPr="002B15A9">
        <w:t xml:space="preserve"> </w:t>
      </w:r>
      <w:r w:rsidRPr="00834920">
        <w:t xml:space="preserve">Use of the </w:t>
      </w:r>
      <w:proofErr w:type="spellStart"/>
      <w:r w:rsidRPr="00834920">
        <w:t>federatedRequestId</w:t>
      </w:r>
      <w:proofErr w:type="spellEnd"/>
      <w:r w:rsidRPr="00834920">
        <w:t xml:space="preserve"> ensures that there are no loops during federation, where a request is sent back to </w:t>
      </w:r>
      <w:r w:rsidR="00256931" w:rsidRPr="00834920">
        <w:t>an</w:t>
      </w:r>
      <w:r w:rsidRPr="00834920">
        <w:t xml:space="preserve"> originator of the request</w:t>
      </w:r>
      <w:r w:rsidR="008B0C57" w:rsidRPr="00834920">
        <w:t xml:space="preserve">. </w:t>
      </w:r>
    </w:p>
    <w:p w14:paraId="5542BBA9" w14:textId="77777777" w:rsidR="00F668EB" w:rsidRPr="00834920" w:rsidRDefault="00F668EB" w:rsidP="008172D9">
      <w:pPr>
        <w:pStyle w:val="ListBullet2"/>
      </w:pPr>
      <w:bookmarkStart w:id="180" w:name="_Toc393681583"/>
      <w:proofErr w:type="spellStart"/>
      <w:r w:rsidRPr="00834920">
        <w:rPr>
          <w:b/>
        </w:rPr>
        <w:t>directoryId</w:t>
      </w:r>
      <w:bookmarkEnd w:id="180"/>
      <w:proofErr w:type="spellEnd"/>
      <w:r w:rsidRPr="00834920">
        <w:t xml:space="preserve"> -The optional </w:t>
      </w:r>
      <w:proofErr w:type="spellStart"/>
      <w:r w:rsidRPr="00834920">
        <w:t>directoryId</w:t>
      </w:r>
      <w:proofErr w:type="spellEnd"/>
      <w:r w:rsidRPr="00834920">
        <w:t xml:space="preserve"> element contains a non-empty string which is used to identify the specific directory to which a request would be sent by an intermediary. There shall be at most a single </w:t>
      </w:r>
      <w:proofErr w:type="spellStart"/>
      <w:r w:rsidRPr="00834920">
        <w:t>directoryId</w:t>
      </w:r>
      <w:proofErr w:type="spellEnd"/>
      <w:r w:rsidRPr="00834920">
        <w:t xml:space="preserve"> within the </w:t>
      </w:r>
      <w:proofErr w:type="spellStart"/>
      <w:r w:rsidRPr="00834920">
        <w:t>FederatedRequestData</w:t>
      </w:r>
      <w:proofErr w:type="spellEnd"/>
      <w:r w:rsidRPr="00834920">
        <w:t xml:space="preserve"> element</w:t>
      </w:r>
      <w:r w:rsidR="008B0C57" w:rsidRPr="00834920">
        <w:t xml:space="preserve">. </w:t>
      </w:r>
      <w:r w:rsidRPr="00834920">
        <w:t xml:space="preserve">In case of no intermediaries, the </w:t>
      </w:r>
      <w:proofErr w:type="spellStart"/>
      <w:r w:rsidRPr="00834920">
        <w:t>directoryId</w:t>
      </w:r>
      <w:proofErr w:type="spellEnd"/>
      <w:r w:rsidRPr="00834920">
        <w:t xml:space="preserve">, if present, will be the same as the destination </w:t>
      </w:r>
      <w:proofErr w:type="spellStart"/>
      <w:r w:rsidRPr="00834920">
        <w:t>directoryId</w:t>
      </w:r>
      <w:proofErr w:type="spellEnd"/>
      <w:r w:rsidRPr="00834920">
        <w:t xml:space="preserve">. </w:t>
      </w:r>
    </w:p>
    <w:p w14:paraId="7C262E70" w14:textId="77777777" w:rsidR="00F668EB" w:rsidRPr="00834920" w:rsidRDefault="00F668EB" w:rsidP="008172D9">
      <w:pPr>
        <w:pStyle w:val="ListBullet2"/>
      </w:pPr>
      <w:r w:rsidRPr="00834920">
        <w:t>This is intended to be used for searches after the consumer has determined the directory which potentially has the required information</w:t>
      </w:r>
      <w:r w:rsidR="008B0C57" w:rsidRPr="00834920">
        <w:t xml:space="preserve">. </w:t>
      </w:r>
    </w:p>
    <w:p w14:paraId="5FD07C0A" w14:textId="77777777" w:rsidR="00F668EB" w:rsidRPr="00834920" w:rsidRDefault="00F668EB" w:rsidP="00F668EB">
      <w:r w:rsidRPr="00834920">
        <w:t xml:space="preserve">An example of the </w:t>
      </w:r>
      <w:proofErr w:type="spellStart"/>
      <w:r w:rsidRPr="00834920">
        <w:t>FederatedRequestData</w:t>
      </w:r>
      <w:proofErr w:type="spellEnd"/>
      <w:r w:rsidRPr="00834920">
        <w:t xml:space="preserve"> element, prior to base64 encoding, is:</w:t>
      </w:r>
    </w:p>
    <w:p w14:paraId="5C33877D" w14:textId="77777777" w:rsidR="00F668EB" w:rsidRPr="00834920" w:rsidRDefault="00F668EB" w:rsidP="00F668EB">
      <w:pPr>
        <w:pStyle w:val="XMLExample"/>
      </w:pPr>
    </w:p>
    <w:p w14:paraId="3FE1A9EA" w14:textId="77777777" w:rsidR="00F668EB" w:rsidRPr="00834920" w:rsidRDefault="00F668EB" w:rsidP="00F668EB">
      <w:pPr>
        <w:pStyle w:val="XMLExample"/>
      </w:pPr>
      <w:r w:rsidRPr="00834920">
        <w:t>&lt;</w:t>
      </w:r>
      <w:proofErr w:type="spellStart"/>
      <w:r w:rsidRPr="00834920">
        <w:t>FederatedRequestData</w:t>
      </w:r>
      <w:proofErr w:type="spellEnd"/>
      <w:r w:rsidRPr="00834920">
        <w:t>&gt;</w:t>
      </w:r>
      <w:r w:rsidRPr="00834920">
        <w:br/>
        <w:t xml:space="preserve">    &lt;</w:t>
      </w:r>
      <w:proofErr w:type="spellStart"/>
      <w:r w:rsidRPr="00834920">
        <w:t>federatedRequestId</w:t>
      </w:r>
      <w:proofErr w:type="spellEnd"/>
      <w:r w:rsidRPr="00834920">
        <w:t xml:space="preserve">&gt;5464a392-13aa-475a-b36e-4b9e87db44bf </w:t>
      </w:r>
    </w:p>
    <w:p w14:paraId="4F40583D" w14:textId="77777777" w:rsidR="00F668EB" w:rsidRPr="00834920" w:rsidRDefault="00F668EB" w:rsidP="00F668EB">
      <w:pPr>
        <w:pStyle w:val="XMLExample"/>
      </w:pPr>
      <w:r w:rsidRPr="00834920">
        <w:t xml:space="preserve">    &lt;/</w:t>
      </w:r>
      <w:proofErr w:type="spellStart"/>
      <w:r w:rsidRPr="00834920">
        <w:t>federatedRequestId</w:t>
      </w:r>
      <w:proofErr w:type="spellEnd"/>
      <w:r w:rsidRPr="00834920">
        <w:t>&gt;</w:t>
      </w:r>
      <w:r w:rsidRPr="00834920">
        <w:br/>
        <w:t>&lt;/</w:t>
      </w:r>
      <w:proofErr w:type="spellStart"/>
      <w:r w:rsidRPr="00834920">
        <w:t>FederatedRequestData</w:t>
      </w:r>
      <w:proofErr w:type="spellEnd"/>
      <w:r w:rsidRPr="00834920">
        <w:t>&gt;</w:t>
      </w:r>
    </w:p>
    <w:p w14:paraId="7285FB04" w14:textId="77777777" w:rsidR="00F668EB" w:rsidRPr="00834920" w:rsidRDefault="00F668EB" w:rsidP="008172D9">
      <w:pPr>
        <w:pStyle w:val="BodyText"/>
        <w:rPr>
          <w:b/>
          <w:bCs/>
        </w:rPr>
      </w:pPr>
      <w:r w:rsidRPr="00834920">
        <w:rPr>
          <w:b/>
          <w:bCs/>
        </w:rPr>
        <w:t>Federation Data Elements in Provider Information Query Response</w:t>
      </w:r>
    </w:p>
    <w:p w14:paraId="18FBC702" w14:textId="77777777" w:rsidR="00F668EB" w:rsidRPr="00834920" w:rsidRDefault="00F668EB" w:rsidP="00F668EB">
      <w:r w:rsidRPr="00834920">
        <w:t>Federation Data Elements are present in multiple places within the Query Response:</w:t>
      </w:r>
    </w:p>
    <w:p w14:paraId="0E0E69A0" w14:textId="77777777" w:rsidR="00F668EB" w:rsidRPr="00834920" w:rsidRDefault="00F668EB" w:rsidP="00CD3404">
      <w:pPr>
        <w:pStyle w:val="ListNumber"/>
        <w:numPr>
          <w:ilvl w:val="0"/>
          <w:numId w:val="46"/>
        </w:numPr>
      </w:pPr>
      <w:r w:rsidRPr="00834920">
        <w:t xml:space="preserve">A </w:t>
      </w:r>
      <w:proofErr w:type="spellStart"/>
      <w:r w:rsidRPr="00834920">
        <w:t>SearchResultEntryMetadata</w:t>
      </w:r>
      <w:proofErr w:type="spellEnd"/>
      <w:r w:rsidRPr="00834920">
        <w:t xml:space="preserve"> element is associated with each entry returned in the query response. </w:t>
      </w:r>
    </w:p>
    <w:p w14:paraId="59F6E70E" w14:textId="77777777" w:rsidR="00F668EB" w:rsidRPr="00834920" w:rsidRDefault="00F668EB" w:rsidP="00CD3404">
      <w:pPr>
        <w:pStyle w:val="ListNumber"/>
      </w:pPr>
      <w:r w:rsidRPr="00834920">
        <w:t xml:space="preserve">A single </w:t>
      </w:r>
      <w:proofErr w:type="spellStart"/>
      <w:r w:rsidRPr="00834920">
        <w:t>FederatedSearchResponseData</w:t>
      </w:r>
      <w:proofErr w:type="spellEnd"/>
      <w:r w:rsidRPr="00834920">
        <w:t xml:space="preserve"> element holds a list of  </w:t>
      </w:r>
      <w:proofErr w:type="spellStart"/>
      <w:r w:rsidRPr="00834920">
        <w:t>FederatedResponseStatus</w:t>
      </w:r>
      <w:proofErr w:type="spellEnd"/>
      <w:r w:rsidRPr="00834920">
        <w:t xml:space="preserve"> elements, each of which holds the result of a directory participating in the search response</w:t>
      </w:r>
      <w:r w:rsidR="008B0C57" w:rsidRPr="00834920">
        <w:t xml:space="preserve">. </w:t>
      </w:r>
    </w:p>
    <w:p w14:paraId="700AEC4F" w14:textId="77777777" w:rsidR="00F668EB" w:rsidRPr="00834920" w:rsidRDefault="00F668EB" w:rsidP="00F668EB">
      <w:pPr>
        <w:rPr>
          <w:b/>
        </w:rPr>
      </w:pPr>
      <w:proofErr w:type="spellStart"/>
      <w:r w:rsidRPr="00834920">
        <w:rPr>
          <w:b/>
        </w:rPr>
        <w:t>SearchResultEntryMetadata</w:t>
      </w:r>
      <w:proofErr w:type="spellEnd"/>
    </w:p>
    <w:p w14:paraId="6E1885F0" w14:textId="77777777" w:rsidR="00F668EB" w:rsidRPr="00834920" w:rsidRDefault="00F668EB" w:rsidP="00F668EB">
      <w:r w:rsidRPr="00834920">
        <w:t xml:space="preserve">The </w:t>
      </w:r>
      <w:proofErr w:type="spellStart"/>
      <w:r w:rsidRPr="00834920">
        <w:t>SearchResultEntryMetadata</w:t>
      </w:r>
      <w:proofErr w:type="spellEnd"/>
      <w:r w:rsidRPr="00834920">
        <w:t xml:space="preserve"> element describes identifiers for the directory which provided the associated entry in the response</w:t>
      </w:r>
      <w:r w:rsidR="008B0C57" w:rsidRPr="00834920">
        <w:t xml:space="preserve">. </w:t>
      </w:r>
      <w:r w:rsidRPr="00834920">
        <w:t xml:space="preserve">It is within the </w:t>
      </w:r>
      <w:proofErr w:type="spellStart"/>
      <w:r w:rsidRPr="00834920">
        <w:t>searchResultEntry</w:t>
      </w:r>
      <w:proofErr w:type="spellEnd"/>
      <w:r w:rsidRPr="00834920">
        <w:t xml:space="preserve">/control element which is part of the </w:t>
      </w:r>
      <w:proofErr w:type="spellStart"/>
      <w:r w:rsidRPr="00834920">
        <w:t>searchResponse</w:t>
      </w:r>
      <w:proofErr w:type="spellEnd"/>
      <w:r w:rsidRPr="00834920">
        <w:t xml:space="preserve"> element of </w:t>
      </w:r>
      <w:proofErr w:type="spellStart"/>
      <w:r w:rsidRPr="00834920">
        <w:t>DSML</w:t>
      </w:r>
      <w:proofErr w:type="spellEnd"/>
      <w:r w:rsidRPr="00834920">
        <w:t xml:space="preserve">. </w:t>
      </w:r>
    </w:p>
    <w:p w14:paraId="3DD7301D" w14:textId="77777777" w:rsidR="00F668EB" w:rsidRPr="00834920" w:rsidRDefault="00F668EB" w:rsidP="00F668EB">
      <w:pPr>
        <w:pStyle w:val="XMLExample"/>
      </w:pPr>
    </w:p>
    <w:p w14:paraId="035D9FFB" w14:textId="77777777" w:rsidR="00F668EB" w:rsidRPr="00834920" w:rsidRDefault="00F668EB" w:rsidP="00F668EB">
      <w:pPr>
        <w:pStyle w:val="XMLExample"/>
      </w:pPr>
      <w:r w:rsidRPr="00834920">
        <w:t>&lt;</w:t>
      </w:r>
      <w:proofErr w:type="spellStart"/>
      <w:r w:rsidRPr="00834920">
        <w:t>searchResultEntry</w:t>
      </w:r>
      <w:proofErr w:type="spellEnd"/>
      <w:r w:rsidRPr="00834920">
        <w:t>&gt;</w:t>
      </w:r>
    </w:p>
    <w:p w14:paraId="39CF12B0" w14:textId="77777777" w:rsidR="00F668EB" w:rsidRPr="00834920" w:rsidRDefault="00F668EB" w:rsidP="00F668EB">
      <w:pPr>
        <w:pStyle w:val="XMLExample"/>
      </w:pPr>
      <w:r w:rsidRPr="00834920">
        <w:t>….</w:t>
      </w:r>
    </w:p>
    <w:p w14:paraId="580CADBF" w14:textId="77777777" w:rsidR="00F668EB" w:rsidRPr="00834920" w:rsidRDefault="00F668EB" w:rsidP="00F668EB">
      <w:pPr>
        <w:pStyle w:val="XMLExample"/>
      </w:pPr>
      <w:r w:rsidRPr="00834920">
        <w:t>&lt;control type=”1.3.6.1.4.1.19376.1.2.4.4.7” criticality=”false”&gt;</w:t>
      </w:r>
    </w:p>
    <w:p w14:paraId="797260FC" w14:textId="77777777" w:rsidR="00F668EB" w:rsidRPr="00834920" w:rsidRDefault="00F668EB" w:rsidP="00F668EB">
      <w:pPr>
        <w:pStyle w:val="XMLExample"/>
      </w:pPr>
      <w:r w:rsidRPr="00834920">
        <w:tab/>
        <w:t>&lt;</w:t>
      </w:r>
      <w:proofErr w:type="spellStart"/>
      <w:r w:rsidRPr="00834920">
        <w:t>controlValue</w:t>
      </w:r>
      <w:proofErr w:type="spellEnd"/>
      <w:r w:rsidRPr="00834920">
        <w:t xml:space="preserve"> </w:t>
      </w:r>
      <w:proofErr w:type="spellStart"/>
      <w:r w:rsidRPr="00834920">
        <w:t>xsi:type</w:t>
      </w:r>
      <w:proofErr w:type="spellEnd"/>
      <w:r w:rsidRPr="00834920">
        <w:t>=”xsd:base64binary”&gt;</w:t>
      </w:r>
    </w:p>
    <w:p w14:paraId="33FF9344" w14:textId="77777777" w:rsidR="00F668EB" w:rsidRPr="00834920" w:rsidRDefault="00F668EB" w:rsidP="00F668EB">
      <w:pPr>
        <w:pStyle w:val="XMLExample"/>
      </w:pPr>
      <w:r w:rsidRPr="00834920">
        <w:t xml:space="preserve">        “Base64 encoded data conforming to </w:t>
      </w:r>
      <w:proofErr w:type="spellStart"/>
      <w:r w:rsidRPr="00834920">
        <w:t>SearchResultEntryMetadata</w:t>
      </w:r>
      <w:proofErr w:type="spellEnd"/>
      <w:r w:rsidRPr="00834920">
        <w:t xml:space="preserve"> element”</w:t>
      </w:r>
    </w:p>
    <w:p w14:paraId="6EC16AF2" w14:textId="77777777" w:rsidR="00F668EB" w:rsidRPr="00834920" w:rsidRDefault="00F668EB" w:rsidP="00F668EB">
      <w:pPr>
        <w:pStyle w:val="XMLExample"/>
      </w:pPr>
      <w:r w:rsidRPr="00834920">
        <w:tab/>
        <w:t>&lt;/</w:t>
      </w:r>
      <w:proofErr w:type="spellStart"/>
      <w:r w:rsidRPr="00834920">
        <w:t>controlValue</w:t>
      </w:r>
      <w:proofErr w:type="spellEnd"/>
      <w:r w:rsidRPr="00834920">
        <w:t>&gt;</w:t>
      </w:r>
    </w:p>
    <w:p w14:paraId="0D30BE8D" w14:textId="77777777" w:rsidR="00F668EB" w:rsidRPr="00834920" w:rsidRDefault="00F668EB" w:rsidP="00F668EB">
      <w:pPr>
        <w:pStyle w:val="XMLExample"/>
      </w:pPr>
      <w:r w:rsidRPr="00834920">
        <w:t>&lt;/control&gt;</w:t>
      </w:r>
    </w:p>
    <w:p w14:paraId="220AEBC9" w14:textId="77777777" w:rsidR="00F668EB" w:rsidRPr="00834920" w:rsidRDefault="00F668EB" w:rsidP="00F668EB">
      <w:pPr>
        <w:pStyle w:val="XMLExample"/>
      </w:pPr>
      <w:r w:rsidRPr="00834920">
        <w:t>…</w:t>
      </w:r>
    </w:p>
    <w:p w14:paraId="18043937" w14:textId="77777777" w:rsidR="00F668EB" w:rsidRPr="00834920" w:rsidRDefault="00F668EB" w:rsidP="00F668EB">
      <w:pPr>
        <w:pStyle w:val="XMLExample"/>
      </w:pPr>
      <w:r w:rsidRPr="00834920">
        <w:t>&lt;/</w:t>
      </w:r>
      <w:proofErr w:type="spellStart"/>
      <w:r w:rsidRPr="00834920">
        <w:t>searchResultEntry</w:t>
      </w:r>
      <w:proofErr w:type="spellEnd"/>
      <w:r w:rsidRPr="00834920">
        <w:t>&gt;</w:t>
      </w:r>
    </w:p>
    <w:p w14:paraId="7513B97C" w14:textId="77777777" w:rsidR="00F668EB" w:rsidRPr="00834920" w:rsidRDefault="00F668EB" w:rsidP="00F668EB">
      <w:pPr>
        <w:pStyle w:val="BodyText"/>
      </w:pPr>
      <w:r w:rsidRPr="00834920">
        <w:lastRenderedPageBreak/>
        <w:t>The control element’s type attribute shall contain “</w:t>
      </w:r>
      <w:r w:rsidRPr="00834920">
        <w:rPr>
          <w:rFonts w:ascii="Courier New" w:hAnsi="Courier New" w:cs="Courier New"/>
          <w:sz w:val="20"/>
        </w:rPr>
        <w:t>1.3.6.1.4.1.19376.1.2.4.4.7</w:t>
      </w:r>
      <w:r w:rsidRPr="00834920">
        <w:t>”</w:t>
      </w:r>
      <w:r w:rsidRPr="00834920" w:rsidDel="00060ABD">
        <w:t xml:space="preserve"> </w:t>
      </w:r>
      <w:r w:rsidRPr="00834920">
        <w:t xml:space="preserve">which is the </w:t>
      </w:r>
      <w:proofErr w:type="spellStart"/>
      <w:r w:rsidRPr="00834920">
        <w:t>FederatedEntryResponseOID</w:t>
      </w:r>
      <w:proofErr w:type="spellEnd"/>
      <w:r w:rsidRPr="00834920">
        <w:t xml:space="preserve"> and tells the Provider Information Consumer that this control contains identifiers for the associated directory</w:t>
      </w:r>
      <w:r w:rsidR="008B0C57" w:rsidRPr="00834920">
        <w:t xml:space="preserve">. </w:t>
      </w:r>
    </w:p>
    <w:p w14:paraId="10BFC755" w14:textId="77777777" w:rsidR="00F668EB" w:rsidRPr="00834920" w:rsidRDefault="00F668EB" w:rsidP="00CD4CD3">
      <w:pPr>
        <w:pStyle w:val="BodyText"/>
      </w:pPr>
      <w:r w:rsidRPr="00834920">
        <w:t xml:space="preserve">There shall be a single </w:t>
      </w:r>
      <w:proofErr w:type="spellStart"/>
      <w:r w:rsidRPr="00834920">
        <w:t>SearchResultEntryMetadata</w:t>
      </w:r>
      <w:proofErr w:type="spellEnd"/>
      <w:r w:rsidRPr="00834920">
        <w:t xml:space="preserve"> element within the control.</w:t>
      </w:r>
    </w:p>
    <w:p w14:paraId="284EAFF8" w14:textId="77777777" w:rsidR="00F668EB" w:rsidRPr="00834920" w:rsidRDefault="00F668EB" w:rsidP="008172D9">
      <w:pPr>
        <w:pStyle w:val="BodyText"/>
      </w:pPr>
      <w:r w:rsidRPr="00834920">
        <w:t>The criticality attribute of the control element shall always be set to "false".</w:t>
      </w:r>
    </w:p>
    <w:p w14:paraId="6DC17763" w14:textId="77777777" w:rsidR="00F668EB" w:rsidRPr="00834920" w:rsidRDefault="00F668EB" w:rsidP="008172D9">
      <w:pPr>
        <w:pStyle w:val="BodyText"/>
      </w:pPr>
      <w:r w:rsidRPr="00834920">
        <w:t xml:space="preserve">The </w:t>
      </w:r>
      <w:proofErr w:type="spellStart"/>
      <w:r w:rsidRPr="00834920">
        <w:t>SearchResultEntryMetadata</w:t>
      </w:r>
      <w:proofErr w:type="spellEnd"/>
      <w:r w:rsidRPr="00834920">
        <w:t xml:space="preserve"> element contains two values:</w:t>
      </w:r>
    </w:p>
    <w:p w14:paraId="320DF6F2" w14:textId="77777777" w:rsidR="00F668EB" w:rsidRPr="00834920" w:rsidRDefault="00F668EB" w:rsidP="002B15A9">
      <w:pPr>
        <w:pStyle w:val="ListBullet2"/>
      </w:pPr>
      <w:bookmarkStart w:id="181" w:name="_Toc393681587"/>
      <w:proofErr w:type="spellStart"/>
      <w:r w:rsidRPr="00834920">
        <w:rPr>
          <w:b/>
        </w:rPr>
        <w:t>directoryId</w:t>
      </w:r>
      <w:bookmarkEnd w:id="181"/>
      <w:proofErr w:type="spellEnd"/>
      <w:r w:rsidRPr="00834920">
        <w:t xml:space="preserve"> - This required element indicates the identity of the directory which provided the associated entry in the response. </w:t>
      </w:r>
    </w:p>
    <w:p w14:paraId="5CC75DA1" w14:textId="77777777" w:rsidR="00F668EB" w:rsidRPr="00834920" w:rsidRDefault="00F668EB" w:rsidP="00CD3404">
      <w:pPr>
        <w:pStyle w:val="Note"/>
      </w:pPr>
      <w:r w:rsidRPr="00834920">
        <w:t>Note: This could be used by the Provider Information Consumer to target subsequent queries without broadcasting or federating to all the directories.</w:t>
      </w:r>
    </w:p>
    <w:p w14:paraId="675FE0C6" w14:textId="77777777" w:rsidR="00F668EB" w:rsidRPr="00834920" w:rsidRDefault="00F668EB" w:rsidP="002B15A9">
      <w:pPr>
        <w:pStyle w:val="ListBullet2"/>
      </w:pPr>
      <w:bookmarkStart w:id="182" w:name="_Toc393681588"/>
      <w:proofErr w:type="spellStart"/>
      <w:r w:rsidRPr="00834920">
        <w:rPr>
          <w:b/>
        </w:rPr>
        <w:t>directoryURI</w:t>
      </w:r>
      <w:bookmarkEnd w:id="182"/>
      <w:proofErr w:type="spellEnd"/>
      <w:r w:rsidRPr="00834920">
        <w:t xml:space="preserve"> - This optional element indicates the endpoint address of the directory which provided the response. The element shall contain a URI. </w:t>
      </w:r>
    </w:p>
    <w:p w14:paraId="643EEC5C" w14:textId="77777777" w:rsidR="00F668EB" w:rsidRPr="00834920" w:rsidRDefault="00F668EB" w:rsidP="00CD3404">
      <w:pPr>
        <w:pStyle w:val="Note"/>
      </w:pPr>
      <w:r w:rsidRPr="00834920">
        <w:t>Note: This could be used by the Provider Information Consumer to target subsequent queries without broadcasting or federating to all the directories.</w:t>
      </w:r>
    </w:p>
    <w:p w14:paraId="5CFE7CDB" w14:textId="77777777" w:rsidR="00F668EB" w:rsidRPr="00834920" w:rsidRDefault="00F668EB" w:rsidP="008B0C57">
      <w:pPr>
        <w:pStyle w:val="BodyText"/>
      </w:pPr>
    </w:p>
    <w:p w14:paraId="2A08CBEE" w14:textId="77777777" w:rsidR="00F668EB" w:rsidRPr="00834920" w:rsidRDefault="00F668EB" w:rsidP="008B0C57">
      <w:pPr>
        <w:pStyle w:val="Note"/>
      </w:pPr>
      <w:r w:rsidRPr="00834920">
        <w:t xml:space="preserve">Note: In a federated environment, where the directories that are being federated are not compliant with </w:t>
      </w:r>
      <w:proofErr w:type="spellStart"/>
      <w:r w:rsidRPr="00834920">
        <w:t>HPD</w:t>
      </w:r>
      <w:proofErr w:type="spellEnd"/>
      <w:r w:rsidRPr="00834920">
        <w:t xml:space="preserve"> Interface, then the Directory ID and URI will correspond to the directory which is performing the federation.</w:t>
      </w:r>
    </w:p>
    <w:p w14:paraId="2E84324B" w14:textId="77777777" w:rsidR="00F668EB" w:rsidRPr="00834920" w:rsidRDefault="00F668EB" w:rsidP="008B0C57">
      <w:pPr>
        <w:pStyle w:val="BodyText"/>
      </w:pPr>
    </w:p>
    <w:p w14:paraId="208A3001" w14:textId="77777777" w:rsidR="00F668EB" w:rsidRPr="00834920" w:rsidRDefault="00F668EB" w:rsidP="00F668EB">
      <w:r w:rsidRPr="00834920">
        <w:t xml:space="preserve">An example of the </w:t>
      </w:r>
      <w:proofErr w:type="spellStart"/>
      <w:r w:rsidRPr="00834920">
        <w:t>SearchResultEntryMetadata</w:t>
      </w:r>
      <w:proofErr w:type="spellEnd"/>
      <w:r w:rsidRPr="00834920">
        <w:t xml:space="preserve"> element, prior to base64 encoding, is:</w:t>
      </w:r>
    </w:p>
    <w:p w14:paraId="70605826" w14:textId="77777777" w:rsidR="00F668EB" w:rsidRPr="00834920" w:rsidRDefault="00F668EB" w:rsidP="002B15A9">
      <w:pPr>
        <w:pStyle w:val="BodyText"/>
      </w:pPr>
    </w:p>
    <w:p w14:paraId="3B229614" w14:textId="77777777" w:rsidR="00F668EB" w:rsidRPr="00834920" w:rsidRDefault="00F668EB" w:rsidP="00F668EB">
      <w:pPr>
        <w:pStyle w:val="XMLExample"/>
      </w:pPr>
      <w:r w:rsidRPr="00834920">
        <w:t>&lt;</w:t>
      </w:r>
      <w:proofErr w:type="spellStart"/>
      <w:r w:rsidRPr="00834920">
        <w:t>SearchResultEntryMetadata</w:t>
      </w:r>
      <w:proofErr w:type="spellEnd"/>
      <w:r w:rsidRPr="00834920">
        <w:t>&gt;</w:t>
      </w:r>
      <w:r w:rsidRPr="00834920">
        <w:br/>
        <w:t xml:space="preserve">    &lt;</w:t>
      </w:r>
      <w:proofErr w:type="spellStart"/>
      <w:r w:rsidRPr="00834920">
        <w:t>directoryId</w:t>
      </w:r>
      <w:proofErr w:type="spellEnd"/>
      <w:r w:rsidRPr="00834920">
        <w:t>&gt;</w:t>
      </w:r>
      <w:proofErr w:type="spellStart"/>
      <w:r w:rsidRPr="00834920">
        <w:t>DummyOrganization</w:t>
      </w:r>
      <w:proofErr w:type="spellEnd"/>
      <w:r w:rsidRPr="00834920">
        <w:t xml:space="preserve"> TestDirectory-1234&lt;/</w:t>
      </w:r>
      <w:proofErr w:type="spellStart"/>
      <w:r w:rsidRPr="00834920">
        <w:t>directoryId</w:t>
      </w:r>
      <w:proofErr w:type="spellEnd"/>
      <w:r w:rsidRPr="00834920">
        <w:t>&gt;</w:t>
      </w:r>
      <w:r w:rsidRPr="00834920">
        <w:br/>
        <w:t xml:space="preserve">    &lt;</w:t>
      </w:r>
      <w:proofErr w:type="spellStart"/>
      <w:r w:rsidRPr="00834920">
        <w:t>directoryURI</w:t>
      </w:r>
      <w:proofErr w:type="spellEnd"/>
      <w:r w:rsidRPr="00834920">
        <w:t>&gt;</w:t>
      </w:r>
    </w:p>
    <w:p w14:paraId="38E442E0" w14:textId="77777777" w:rsidR="00F668EB" w:rsidRPr="00834920" w:rsidRDefault="00F668EB" w:rsidP="00F668EB">
      <w:pPr>
        <w:pStyle w:val="XMLExample"/>
      </w:pPr>
      <w:r w:rsidRPr="00834920">
        <w:t xml:space="preserve">      https://DummyOrg.com/pdti-server/ProviderInformationDirService</w:t>
      </w:r>
    </w:p>
    <w:p w14:paraId="27E65B66" w14:textId="77777777" w:rsidR="00F668EB" w:rsidRPr="00834920" w:rsidRDefault="00F668EB" w:rsidP="00F668EB">
      <w:pPr>
        <w:pStyle w:val="XMLExample"/>
      </w:pPr>
      <w:r w:rsidRPr="00834920">
        <w:t xml:space="preserve">    &lt;/</w:t>
      </w:r>
      <w:proofErr w:type="spellStart"/>
      <w:r w:rsidRPr="00834920">
        <w:t>directoryURI</w:t>
      </w:r>
      <w:proofErr w:type="spellEnd"/>
      <w:r w:rsidRPr="00834920">
        <w:t>&gt;</w:t>
      </w:r>
      <w:r w:rsidRPr="00834920">
        <w:br/>
        <w:t>&lt;/</w:t>
      </w:r>
      <w:proofErr w:type="spellStart"/>
      <w:r w:rsidRPr="00834920">
        <w:t>SearchResultEntryMetadata</w:t>
      </w:r>
      <w:proofErr w:type="spellEnd"/>
      <w:r w:rsidRPr="00834920">
        <w:t>&gt;</w:t>
      </w:r>
    </w:p>
    <w:p w14:paraId="4B4D3198" w14:textId="77777777" w:rsidR="00F668EB" w:rsidRPr="00834920" w:rsidRDefault="00F668EB" w:rsidP="008172D9">
      <w:pPr>
        <w:pStyle w:val="BodyText"/>
      </w:pPr>
    </w:p>
    <w:p w14:paraId="6B747061" w14:textId="77777777" w:rsidR="00F668EB" w:rsidRPr="00834920" w:rsidRDefault="00F668EB" w:rsidP="00F668EB">
      <w:proofErr w:type="spellStart"/>
      <w:r w:rsidRPr="00834920">
        <w:rPr>
          <w:b/>
        </w:rPr>
        <w:t>FederatedSearchResponseData</w:t>
      </w:r>
      <w:proofErr w:type="spellEnd"/>
    </w:p>
    <w:p w14:paraId="6D08231C" w14:textId="77777777" w:rsidR="00F668EB" w:rsidRPr="00834920" w:rsidRDefault="00F668EB" w:rsidP="00F668EB">
      <w:r w:rsidRPr="00834920">
        <w:t xml:space="preserve">Each directory that is part of the federation could potentially return a different success/error result code. The Provider Information Directory shall aggregate these individual status responses and return them back to the Provider Information Consumer within the </w:t>
      </w:r>
      <w:proofErr w:type="spellStart"/>
      <w:r w:rsidRPr="00834920">
        <w:t>FederatedSearchResponseData</w:t>
      </w:r>
      <w:proofErr w:type="spellEnd"/>
      <w:r w:rsidRPr="00834920">
        <w:t xml:space="preserve"> element, which contains a list of </w:t>
      </w:r>
      <w:proofErr w:type="spellStart"/>
      <w:r w:rsidRPr="00834920">
        <w:t>federatedResponseStatus</w:t>
      </w:r>
      <w:proofErr w:type="spellEnd"/>
      <w:r w:rsidRPr="00834920">
        <w:t xml:space="preserve"> elements, each of which describes the return status of a participating directory</w:t>
      </w:r>
      <w:r w:rsidR="008B0C57" w:rsidRPr="00834920">
        <w:t xml:space="preserve">. </w:t>
      </w:r>
      <w:r w:rsidRPr="00834920">
        <w:t xml:space="preserve">There will be as many elements within </w:t>
      </w:r>
      <w:proofErr w:type="spellStart"/>
      <w:r w:rsidRPr="00834920">
        <w:t>FederatedSearchResponseData</w:t>
      </w:r>
      <w:proofErr w:type="spellEnd"/>
      <w:r w:rsidRPr="00834920">
        <w:t xml:space="preserve"> as the number of directories being federated</w:t>
      </w:r>
      <w:r w:rsidR="008B0C57" w:rsidRPr="00834920">
        <w:t xml:space="preserve">. </w:t>
      </w:r>
      <w:r w:rsidRPr="00834920">
        <w:t xml:space="preserve">It is within the </w:t>
      </w:r>
      <w:proofErr w:type="spellStart"/>
      <w:r w:rsidRPr="00834920">
        <w:t>searchResultDone</w:t>
      </w:r>
      <w:proofErr w:type="spellEnd"/>
      <w:r w:rsidRPr="00834920">
        <w:t xml:space="preserve">/control element which is part of the </w:t>
      </w:r>
      <w:proofErr w:type="spellStart"/>
      <w:r w:rsidRPr="00834920">
        <w:t>searchResponse</w:t>
      </w:r>
      <w:proofErr w:type="spellEnd"/>
      <w:r w:rsidRPr="00834920">
        <w:t xml:space="preserve"> element in </w:t>
      </w:r>
      <w:proofErr w:type="spellStart"/>
      <w:r w:rsidRPr="00834920">
        <w:t>DSML</w:t>
      </w:r>
      <w:proofErr w:type="spellEnd"/>
      <w:r w:rsidRPr="00834920">
        <w:t>.</w:t>
      </w:r>
    </w:p>
    <w:p w14:paraId="6C37DC56" w14:textId="77777777" w:rsidR="00F668EB" w:rsidRPr="00834920" w:rsidRDefault="00F668EB" w:rsidP="00F668EB"/>
    <w:p w14:paraId="360CB020" w14:textId="77777777" w:rsidR="00F668EB" w:rsidRPr="00834920" w:rsidRDefault="00F668EB" w:rsidP="00F668EB">
      <w:pPr>
        <w:pStyle w:val="XMLExample"/>
      </w:pPr>
      <w:r w:rsidRPr="00834920">
        <w:t>&lt;</w:t>
      </w:r>
      <w:proofErr w:type="spellStart"/>
      <w:r w:rsidRPr="00834920">
        <w:t>searchResultDone</w:t>
      </w:r>
      <w:proofErr w:type="spellEnd"/>
      <w:r w:rsidRPr="00834920">
        <w:t>&gt;</w:t>
      </w:r>
    </w:p>
    <w:p w14:paraId="1FCD9039" w14:textId="77777777" w:rsidR="00F668EB" w:rsidRPr="00834920" w:rsidRDefault="00F668EB" w:rsidP="00F668EB">
      <w:pPr>
        <w:pStyle w:val="XMLExample"/>
      </w:pPr>
      <w:r w:rsidRPr="00834920">
        <w:t>…</w:t>
      </w:r>
    </w:p>
    <w:p w14:paraId="2C2290F5" w14:textId="77777777" w:rsidR="00F668EB" w:rsidRPr="00834920" w:rsidRDefault="00F668EB" w:rsidP="00F668EB">
      <w:pPr>
        <w:pStyle w:val="XMLExample"/>
      </w:pPr>
      <w:r w:rsidRPr="00834920">
        <w:lastRenderedPageBreak/>
        <w:t>&lt;control type=”1.3.6.1.4.1.19376.1.2.4.4.8” criticality=”false”&gt;</w:t>
      </w:r>
    </w:p>
    <w:p w14:paraId="451FCDF6" w14:textId="77777777" w:rsidR="00F668EB" w:rsidRPr="00834920" w:rsidRDefault="00F668EB" w:rsidP="00F668EB">
      <w:pPr>
        <w:pStyle w:val="XMLExample"/>
      </w:pPr>
      <w:r w:rsidRPr="00834920">
        <w:t xml:space="preserve"> </w:t>
      </w:r>
      <w:r w:rsidRPr="00834920">
        <w:tab/>
        <w:t>&lt;</w:t>
      </w:r>
      <w:proofErr w:type="spellStart"/>
      <w:r w:rsidRPr="00834920">
        <w:t>controlValue</w:t>
      </w:r>
      <w:proofErr w:type="spellEnd"/>
      <w:r w:rsidRPr="00834920">
        <w:t xml:space="preserve"> </w:t>
      </w:r>
      <w:proofErr w:type="spellStart"/>
      <w:r w:rsidRPr="00834920">
        <w:t>xsi:type</w:t>
      </w:r>
      <w:proofErr w:type="spellEnd"/>
      <w:r w:rsidRPr="00834920">
        <w:t>=”xsd:base64binary”&gt;</w:t>
      </w:r>
    </w:p>
    <w:p w14:paraId="702D30BA" w14:textId="77777777" w:rsidR="00F668EB" w:rsidRPr="00834920" w:rsidRDefault="00F668EB" w:rsidP="00F668EB">
      <w:pPr>
        <w:pStyle w:val="XMLExample"/>
      </w:pPr>
      <w:r w:rsidRPr="00834920">
        <w:t xml:space="preserve">       “Base64 encoded data conforming to </w:t>
      </w:r>
      <w:proofErr w:type="spellStart"/>
      <w:r w:rsidRPr="00834920">
        <w:t>FederatedSearchResponseData</w:t>
      </w:r>
      <w:proofErr w:type="spellEnd"/>
      <w:r w:rsidRPr="00834920">
        <w:t>”</w:t>
      </w:r>
    </w:p>
    <w:p w14:paraId="10B35206" w14:textId="77777777" w:rsidR="00F668EB" w:rsidRPr="00834920" w:rsidRDefault="00F668EB" w:rsidP="00F668EB">
      <w:pPr>
        <w:pStyle w:val="XMLExample"/>
      </w:pPr>
      <w:r w:rsidRPr="00834920">
        <w:tab/>
        <w:t>&lt;/</w:t>
      </w:r>
      <w:proofErr w:type="spellStart"/>
      <w:r w:rsidRPr="00834920">
        <w:t>controlValue</w:t>
      </w:r>
      <w:proofErr w:type="spellEnd"/>
      <w:r w:rsidRPr="00834920">
        <w:t>&gt;</w:t>
      </w:r>
    </w:p>
    <w:p w14:paraId="4A5E6CCC" w14:textId="77777777" w:rsidR="00F668EB" w:rsidRPr="00834920" w:rsidRDefault="00F668EB" w:rsidP="00F668EB">
      <w:pPr>
        <w:pStyle w:val="XMLExample"/>
      </w:pPr>
      <w:r w:rsidRPr="00834920">
        <w:t>&lt;/control&gt;</w:t>
      </w:r>
    </w:p>
    <w:p w14:paraId="2380A5ED" w14:textId="77777777" w:rsidR="00F668EB" w:rsidRPr="00834920" w:rsidRDefault="00F668EB" w:rsidP="00F668EB">
      <w:pPr>
        <w:pStyle w:val="XMLExample"/>
      </w:pPr>
      <w:r w:rsidRPr="00834920">
        <w:t>…</w:t>
      </w:r>
    </w:p>
    <w:p w14:paraId="196A4A72" w14:textId="77777777" w:rsidR="00F668EB" w:rsidRPr="00834920" w:rsidRDefault="00F668EB" w:rsidP="00F668EB">
      <w:pPr>
        <w:pStyle w:val="XMLExample"/>
        <w:rPr>
          <w:color w:val="000000"/>
        </w:rPr>
      </w:pPr>
      <w:r w:rsidRPr="00834920">
        <w:t>&lt;/</w:t>
      </w:r>
      <w:proofErr w:type="spellStart"/>
      <w:r w:rsidRPr="00834920">
        <w:t>searchResultDone</w:t>
      </w:r>
      <w:proofErr w:type="spellEnd"/>
      <w:r w:rsidRPr="00834920">
        <w:t>&gt;</w:t>
      </w:r>
    </w:p>
    <w:p w14:paraId="1DB6A69F" w14:textId="77777777" w:rsidR="008B0C57" w:rsidRPr="00834920" w:rsidRDefault="008B0C57" w:rsidP="00F668EB">
      <w:pPr>
        <w:pStyle w:val="BodyText"/>
      </w:pPr>
    </w:p>
    <w:p w14:paraId="0322E5E0" w14:textId="77777777" w:rsidR="00F668EB" w:rsidRPr="00834920" w:rsidRDefault="00F668EB" w:rsidP="00CD4CD3">
      <w:pPr>
        <w:pStyle w:val="BodyText"/>
      </w:pPr>
      <w:r w:rsidRPr="00834920">
        <w:t>The control element’s type attribute shall contain “</w:t>
      </w:r>
      <w:r w:rsidRPr="00834920">
        <w:rPr>
          <w:rFonts w:ascii="Courier New" w:hAnsi="Courier New" w:cs="Courier New"/>
          <w:sz w:val="20"/>
        </w:rPr>
        <w:t>1.3.6.1.4.1.19376.1.2.4.4.8</w:t>
      </w:r>
      <w:r w:rsidRPr="00834920">
        <w:t>”</w:t>
      </w:r>
      <w:r w:rsidRPr="00834920" w:rsidDel="00060ABD">
        <w:t xml:space="preserve"> </w:t>
      </w:r>
      <w:r w:rsidRPr="00834920">
        <w:t xml:space="preserve">which is the </w:t>
      </w:r>
      <w:proofErr w:type="spellStart"/>
      <w:r w:rsidRPr="00834920">
        <w:t>FederatedResponseOID</w:t>
      </w:r>
      <w:proofErr w:type="spellEnd"/>
      <w:r w:rsidRPr="00834920">
        <w:t xml:space="preserve"> and tells the Provider Information Consumer that this control contains results from each federated directory</w:t>
      </w:r>
      <w:r w:rsidR="008B0C57" w:rsidRPr="00834920">
        <w:t xml:space="preserve">. </w:t>
      </w:r>
    </w:p>
    <w:p w14:paraId="6CD97A1F" w14:textId="77777777" w:rsidR="00F668EB" w:rsidRPr="00834920" w:rsidRDefault="00F668EB" w:rsidP="008172D9">
      <w:pPr>
        <w:pStyle w:val="BodyText"/>
      </w:pPr>
      <w:r w:rsidRPr="00834920">
        <w:t>The criticality attribute of the control element shall always be set to "false".</w:t>
      </w:r>
    </w:p>
    <w:p w14:paraId="6E2ED67F" w14:textId="77777777" w:rsidR="00F668EB" w:rsidRPr="00834920" w:rsidRDefault="00F668EB" w:rsidP="00CD4CD3">
      <w:pPr>
        <w:pStyle w:val="BodyText"/>
      </w:pPr>
      <w:r w:rsidRPr="00834920">
        <w:t xml:space="preserve">There shall be a single </w:t>
      </w:r>
      <w:proofErr w:type="spellStart"/>
      <w:r w:rsidRPr="00834920">
        <w:t>FederatedSearchResponseData</w:t>
      </w:r>
      <w:proofErr w:type="spellEnd"/>
      <w:r w:rsidRPr="00834920">
        <w:t xml:space="preserve"> element within the control which contains a list of </w:t>
      </w:r>
      <w:proofErr w:type="spellStart"/>
      <w:r w:rsidRPr="00834920">
        <w:t>federatedResponseStatus</w:t>
      </w:r>
      <w:proofErr w:type="spellEnd"/>
      <w:r w:rsidRPr="00834920">
        <w:t xml:space="preserve"> elements.</w:t>
      </w:r>
    </w:p>
    <w:p w14:paraId="15E7B1D0" w14:textId="77777777" w:rsidR="00F668EB" w:rsidRPr="00834920" w:rsidRDefault="00F668EB" w:rsidP="008172D9">
      <w:pPr>
        <w:pStyle w:val="BodyText"/>
      </w:pPr>
      <w:r w:rsidRPr="00834920">
        <w:t xml:space="preserve">Each </w:t>
      </w:r>
      <w:proofErr w:type="spellStart"/>
      <w:r w:rsidRPr="00834920">
        <w:t>federatedResponseStatus</w:t>
      </w:r>
      <w:proofErr w:type="spellEnd"/>
      <w:r w:rsidRPr="00834920">
        <w:t xml:space="preserve"> element contains four values:</w:t>
      </w:r>
    </w:p>
    <w:p w14:paraId="749D2CC9" w14:textId="77777777" w:rsidR="00F668EB" w:rsidRPr="00834920" w:rsidRDefault="00F668EB" w:rsidP="002B15A9">
      <w:pPr>
        <w:pStyle w:val="ListBullet2"/>
      </w:pPr>
      <w:bookmarkStart w:id="183" w:name="_Toc393681586"/>
      <w:proofErr w:type="spellStart"/>
      <w:r w:rsidRPr="00834920">
        <w:rPr>
          <w:b/>
        </w:rPr>
        <w:t>federatedRequestId</w:t>
      </w:r>
      <w:bookmarkEnd w:id="183"/>
      <w:proofErr w:type="spellEnd"/>
      <w:r w:rsidRPr="00834920">
        <w:t xml:space="preserve"> - This required element shall contain the same value as was received in the </w:t>
      </w:r>
      <w:proofErr w:type="spellStart"/>
      <w:r w:rsidRPr="00834920">
        <w:t>federatedRequestId</w:t>
      </w:r>
      <w:proofErr w:type="spellEnd"/>
      <w:r w:rsidRPr="00834920">
        <w:t xml:space="preserve"> element in the query request. This is provided by the Provider Information Directory back to Provider Information Consumer to help with the correlation of requests and responses.</w:t>
      </w:r>
    </w:p>
    <w:p w14:paraId="4CCC0C03" w14:textId="77777777" w:rsidR="00F668EB" w:rsidRPr="00834920" w:rsidRDefault="00F668EB" w:rsidP="002B15A9">
      <w:pPr>
        <w:pStyle w:val="ListBullet2"/>
      </w:pPr>
      <w:proofErr w:type="spellStart"/>
      <w:r w:rsidRPr="00834920">
        <w:rPr>
          <w:b/>
        </w:rPr>
        <w:t>directoryId</w:t>
      </w:r>
      <w:proofErr w:type="spellEnd"/>
      <w:r w:rsidRPr="00834920">
        <w:t xml:space="preserve"> – This required element indicates the identity of the directory which provided a part of the response</w:t>
      </w:r>
    </w:p>
    <w:p w14:paraId="4AF5A5A2" w14:textId="77777777" w:rsidR="00F668EB" w:rsidRPr="00834920" w:rsidRDefault="00F668EB" w:rsidP="002B15A9">
      <w:pPr>
        <w:pStyle w:val="ListBullet2"/>
      </w:pPr>
      <w:proofErr w:type="spellStart"/>
      <w:r w:rsidRPr="00834920">
        <w:rPr>
          <w:b/>
        </w:rPr>
        <w:t>resultCode</w:t>
      </w:r>
      <w:proofErr w:type="spellEnd"/>
      <w:r w:rsidRPr="00834920">
        <w:t xml:space="preserve"> – This required element shall contain the </w:t>
      </w:r>
      <w:proofErr w:type="spellStart"/>
      <w:r w:rsidRPr="00834920">
        <w:t>LDAPResultCode</w:t>
      </w:r>
      <w:proofErr w:type="spellEnd"/>
      <w:r w:rsidRPr="00834920">
        <w:t xml:space="preserve"> from </w:t>
      </w:r>
      <w:proofErr w:type="spellStart"/>
      <w:r w:rsidRPr="00834920">
        <w:t>DSML</w:t>
      </w:r>
      <w:proofErr w:type="spellEnd"/>
      <w:r w:rsidRPr="00834920">
        <w:t xml:space="preserve"> specification indicating success or failures</w:t>
      </w:r>
      <w:r w:rsidR="008B0C57" w:rsidRPr="00834920">
        <w:t xml:space="preserve">. </w:t>
      </w:r>
      <w:r w:rsidRPr="00834920">
        <w:t>The following error codes shall be used</w:t>
      </w:r>
    </w:p>
    <w:p w14:paraId="4CE009D3" w14:textId="77777777" w:rsidR="00F668EB" w:rsidRPr="00834920" w:rsidRDefault="00F668EB" w:rsidP="00EE6173">
      <w:pPr>
        <w:pStyle w:val="ListBullet3"/>
      </w:pPr>
      <w:proofErr w:type="spellStart"/>
      <w:r w:rsidRPr="00834920">
        <w:t>LDAPResultCode</w:t>
      </w:r>
      <w:proofErr w:type="spellEnd"/>
      <w:r w:rsidRPr="00834920">
        <w:t xml:space="preserve"> of “</w:t>
      </w:r>
      <w:proofErr w:type="spellStart"/>
      <w:r w:rsidRPr="00834920">
        <w:t>loopDetect</w:t>
      </w:r>
      <w:proofErr w:type="spellEnd"/>
      <w:r w:rsidRPr="00834920">
        <w:t xml:space="preserve">” shall be used when a federation loop is detected by using the </w:t>
      </w:r>
      <w:proofErr w:type="spellStart"/>
      <w:r w:rsidRPr="00834920">
        <w:t>FederatedRequestId</w:t>
      </w:r>
      <w:proofErr w:type="spellEnd"/>
      <w:r w:rsidRPr="00834920">
        <w:t>.</w:t>
      </w:r>
    </w:p>
    <w:p w14:paraId="49E5B28D" w14:textId="77777777" w:rsidR="00F668EB" w:rsidRPr="00834920" w:rsidRDefault="00F668EB" w:rsidP="00EE6173">
      <w:pPr>
        <w:pStyle w:val="ListBullet3"/>
      </w:pPr>
      <w:proofErr w:type="spellStart"/>
      <w:r w:rsidRPr="00834920">
        <w:t>LDAPResultCode</w:t>
      </w:r>
      <w:proofErr w:type="spellEnd"/>
      <w:r w:rsidRPr="00834920">
        <w:t xml:space="preserve"> of “</w:t>
      </w:r>
      <w:proofErr w:type="spellStart"/>
      <w:r w:rsidRPr="00834920">
        <w:t>unwillingToPerform</w:t>
      </w:r>
      <w:proofErr w:type="spellEnd"/>
      <w:r w:rsidRPr="00834920">
        <w:t>” shall be used when a directory is not willing to execute the query due to any purpose.</w:t>
      </w:r>
    </w:p>
    <w:p w14:paraId="0BFFAF55" w14:textId="77777777" w:rsidR="00F668EB" w:rsidRPr="00834920" w:rsidRDefault="00F668EB" w:rsidP="00EE6173">
      <w:pPr>
        <w:pStyle w:val="ListBullet3"/>
      </w:pPr>
      <w:r w:rsidRPr="00834920">
        <w:t xml:space="preserve">For all other scenarios, individual Provider Information Directories shall use an applicable </w:t>
      </w:r>
      <w:proofErr w:type="spellStart"/>
      <w:r w:rsidRPr="00834920">
        <w:t>LDAPResultCode</w:t>
      </w:r>
      <w:proofErr w:type="spellEnd"/>
      <w:r w:rsidRPr="00834920">
        <w:t xml:space="preserve"> from the </w:t>
      </w:r>
      <w:proofErr w:type="spellStart"/>
      <w:r w:rsidRPr="00834920">
        <w:t>DSML</w:t>
      </w:r>
      <w:proofErr w:type="spellEnd"/>
      <w:r w:rsidRPr="00834920">
        <w:t xml:space="preserve"> specification.</w:t>
      </w:r>
    </w:p>
    <w:p w14:paraId="6AF5F6C4" w14:textId="77777777" w:rsidR="00F668EB" w:rsidRPr="00834920" w:rsidRDefault="00F668EB" w:rsidP="00EE6173">
      <w:pPr>
        <w:pStyle w:val="ListBullet3"/>
      </w:pPr>
      <w:r w:rsidRPr="00834920">
        <w:t>The Provider Information Directory which is federating across multiple directories shall return a</w:t>
      </w:r>
      <w:r w:rsidR="0046535C" w:rsidRPr="00834920">
        <w:t>n</w:t>
      </w:r>
      <w:r w:rsidRPr="00834920">
        <w:t xml:space="preserve"> </w:t>
      </w:r>
      <w:proofErr w:type="spellStart"/>
      <w:r w:rsidRPr="00834920">
        <w:t>LDAPResultCode</w:t>
      </w:r>
      <w:proofErr w:type="spellEnd"/>
      <w:r w:rsidRPr="00834920">
        <w:t xml:space="preserve"> of “success” when all directories return “success” and shall use the value “other” when any of the directories in the federation have an error.</w:t>
      </w:r>
    </w:p>
    <w:p w14:paraId="7908A174" w14:textId="77777777" w:rsidR="00F668EB" w:rsidRPr="00834920" w:rsidRDefault="00F668EB" w:rsidP="002B15A9">
      <w:pPr>
        <w:pStyle w:val="ListBullet2"/>
      </w:pPr>
      <w:proofErr w:type="spellStart"/>
      <w:r w:rsidRPr="00834920">
        <w:rPr>
          <w:b/>
        </w:rPr>
        <w:t>resultMessage</w:t>
      </w:r>
      <w:proofErr w:type="spellEnd"/>
      <w:r w:rsidRPr="00834920">
        <w:t xml:space="preserve"> – This optional element contains a textual description for the </w:t>
      </w:r>
      <w:proofErr w:type="spellStart"/>
      <w:r w:rsidRPr="00834920">
        <w:t>resultCode</w:t>
      </w:r>
      <w:proofErr w:type="spellEnd"/>
      <w:r w:rsidRPr="00834920">
        <w:t>.</w:t>
      </w:r>
    </w:p>
    <w:p w14:paraId="5B26E0D7" w14:textId="77777777" w:rsidR="00F668EB" w:rsidRPr="00834920" w:rsidRDefault="00F668EB" w:rsidP="00F668EB">
      <w:r w:rsidRPr="00834920">
        <w:t xml:space="preserve">An example of the </w:t>
      </w:r>
      <w:proofErr w:type="spellStart"/>
      <w:r w:rsidRPr="00834920">
        <w:t>FederatedSearchResponseData</w:t>
      </w:r>
      <w:proofErr w:type="spellEnd"/>
      <w:r w:rsidRPr="00834920">
        <w:t xml:space="preserve"> element, prior to base64 encoding, is below:</w:t>
      </w:r>
    </w:p>
    <w:p w14:paraId="7D8C8220" w14:textId="77777777" w:rsidR="00F668EB" w:rsidRPr="00834920" w:rsidRDefault="00F668EB" w:rsidP="008172D9">
      <w:pPr>
        <w:pStyle w:val="BodyText"/>
      </w:pPr>
    </w:p>
    <w:p w14:paraId="126906A8" w14:textId="77777777" w:rsidR="00F668EB" w:rsidRPr="00834920" w:rsidRDefault="00F668EB" w:rsidP="00F668EB">
      <w:pPr>
        <w:pStyle w:val="XMLExample"/>
        <w:rPr>
          <w:color w:val="000000"/>
        </w:rPr>
      </w:pPr>
      <w:r w:rsidRPr="00834920">
        <w:lastRenderedPageBreak/>
        <w:t>&lt;</w:t>
      </w:r>
      <w:proofErr w:type="spellStart"/>
      <w:r w:rsidRPr="00834920">
        <w:t>FederatedSearchResponseData</w:t>
      </w:r>
      <w:proofErr w:type="spellEnd"/>
      <w:r w:rsidRPr="00834920">
        <w:t>&gt;</w:t>
      </w:r>
      <w:r w:rsidRPr="00834920">
        <w:rPr>
          <w:color w:val="000000"/>
        </w:rPr>
        <w:br/>
        <w:t xml:space="preserve">     </w:t>
      </w:r>
      <w:r w:rsidRPr="00834920">
        <w:t>&lt;</w:t>
      </w:r>
      <w:proofErr w:type="spellStart"/>
      <w:r w:rsidRPr="00834920">
        <w:t>federatedResponseStatus</w:t>
      </w:r>
      <w:proofErr w:type="spellEnd"/>
      <w:r w:rsidRPr="00834920">
        <w:t>&gt;</w:t>
      </w:r>
      <w:r w:rsidRPr="00834920">
        <w:rPr>
          <w:color w:val="000000"/>
        </w:rPr>
        <w:br/>
        <w:t xml:space="preserve">         </w:t>
      </w:r>
      <w:r w:rsidRPr="00834920">
        <w:t>&lt;</w:t>
      </w:r>
      <w:proofErr w:type="spellStart"/>
      <w:r w:rsidRPr="00834920">
        <w:t>federatedRequestId</w:t>
      </w:r>
      <w:proofErr w:type="spellEnd"/>
      <w:r w:rsidRPr="00834920">
        <w:t>&gt;</w:t>
      </w:r>
      <w:r w:rsidRPr="00834920">
        <w:rPr>
          <w:color w:val="000000"/>
        </w:rPr>
        <w:t>5464a392-13aa-475a-b36e-4b9e87db44bf</w:t>
      </w:r>
    </w:p>
    <w:p w14:paraId="6231066A" w14:textId="77777777" w:rsidR="00F668EB" w:rsidRPr="00834920" w:rsidRDefault="00F668EB" w:rsidP="00F668EB">
      <w:pPr>
        <w:pStyle w:val="XMLExample"/>
        <w:ind w:firstLine="720"/>
      </w:pPr>
      <w:r w:rsidRPr="00834920">
        <w:rPr>
          <w:color w:val="000000"/>
        </w:rPr>
        <w:t xml:space="preserve">   </w:t>
      </w:r>
      <w:r w:rsidRPr="00834920">
        <w:t>&lt;/</w:t>
      </w:r>
      <w:proofErr w:type="spellStart"/>
      <w:r w:rsidRPr="00834920">
        <w:t>federatedRequestId</w:t>
      </w:r>
      <w:proofErr w:type="spellEnd"/>
      <w:r w:rsidRPr="00834920">
        <w:t>&gt;</w:t>
      </w:r>
      <w:r w:rsidRPr="00834920">
        <w:rPr>
          <w:color w:val="000000"/>
        </w:rPr>
        <w:br/>
        <w:t xml:space="preserve">         </w:t>
      </w:r>
      <w:r w:rsidRPr="00834920">
        <w:t>&lt;</w:t>
      </w:r>
      <w:proofErr w:type="spellStart"/>
      <w:r w:rsidRPr="00834920">
        <w:t>directoryId</w:t>
      </w:r>
      <w:proofErr w:type="spellEnd"/>
      <w:r w:rsidRPr="00834920">
        <w:t>&gt;</w:t>
      </w:r>
      <w:proofErr w:type="spellStart"/>
      <w:r w:rsidRPr="00834920">
        <w:rPr>
          <w:color w:val="000000"/>
        </w:rPr>
        <w:t>DummyOrganization</w:t>
      </w:r>
      <w:proofErr w:type="spellEnd"/>
      <w:r w:rsidRPr="00834920">
        <w:rPr>
          <w:color w:val="000000"/>
        </w:rPr>
        <w:t xml:space="preserve"> TestDirectory-1234</w:t>
      </w:r>
      <w:r w:rsidRPr="00834920">
        <w:t>&lt;/</w:t>
      </w:r>
      <w:proofErr w:type="spellStart"/>
      <w:r w:rsidRPr="00834920">
        <w:t>directoryId</w:t>
      </w:r>
      <w:proofErr w:type="spellEnd"/>
      <w:r w:rsidRPr="00834920">
        <w:t>&gt;</w:t>
      </w:r>
      <w:r w:rsidRPr="00834920">
        <w:rPr>
          <w:color w:val="000000"/>
        </w:rPr>
        <w:br/>
        <w:t xml:space="preserve">         </w:t>
      </w:r>
      <w:r w:rsidRPr="00834920">
        <w:t>&lt;</w:t>
      </w:r>
      <w:proofErr w:type="spellStart"/>
      <w:r w:rsidRPr="00834920">
        <w:t>resultCode</w:t>
      </w:r>
      <w:proofErr w:type="spellEnd"/>
      <w:r w:rsidRPr="00834920">
        <w:t>&gt;</w:t>
      </w:r>
      <w:r w:rsidRPr="00834920">
        <w:rPr>
          <w:color w:val="000000"/>
        </w:rPr>
        <w:t>success</w:t>
      </w:r>
      <w:r w:rsidRPr="00834920">
        <w:t>&lt;/</w:t>
      </w:r>
      <w:proofErr w:type="spellStart"/>
      <w:r w:rsidRPr="00834920">
        <w:t>resultCode</w:t>
      </w:r>
      <w:proofErr w:type="spellEnd"/>
      <w:r w:rsidRPr="00834920">
        <w:t>&gt;</w:t>
      </w:r>
      <w:r w:rsidRPr="00834920">
        <w:rPr>
          <w:color w:val="000000"/>
        </w:rPr>
        <w:br/>
        <w:t xml:space="preserve">         </w:t>
      </w:r>
      <w:r w:rsidRPr="00834920">
        <w:t>&lt;</w:t>
      </w:r>
      <w:proofErr w:type="spellStart"/>
      <w:r w:rsidRPr="00834920">
        <w:t>resultMessage</w:t>
      </w:r>
      <w:proofErr w:type="spellEnd"/>
      <w:r w:rsidRPr="00834920">
        <w:t>&gt;</w:t>
      </w:r>
      <w:r w:rsidRPr="00834920">
        <w:rPr>
          <w:color w:val="000000"/>
        </w:rPr>
        <w:t>Operation successful</w:t>
      </w:r>
      <w:r w:rsidRPr="00834920">
        <w:t>&lt;/</w:t>
      </w:r>
      <w:proofErr w:type="spellStart"/>
      <w:r w:rsidRPr="00834920">
        <w:t>resultMessage</w:t>
      </w:r>
      <w:proofErr w:type="spellEnd"/>
      <w:r w:rsidRPr="00834920">
        <w:t>&gt;</w:t>
      </w:r>
      <w:r w:rsidRPr="00834920">
        <w:rPr>
          <w:color w:val="000000"/>
        </w:rPr>
        <w:br/>
        <w:t xml:space="preserve">    </w:t>
      </w:r>
      <w:r w:rsidRPr="00834920">
        <w:t>&lt;/</w:t>
      </w:r>
      <w:proofErr w:type="spellStart"/>
      <w:r w:rsidRPr="00834920">
        <w:t>federatedResponseStatus</w:t>
      </w:r>
      <w:proofErr w:type="spellEnd"/>
      <w:r w:rsidRPr="00834920">
        <w:t>&gt;</w:t>
      </w:r>
      <w:r w:rsidRPr="00834920">
        <w:rPr>
          <w:color w:val="000000"/>
        </w:rPr>
        <w:br/>
      </w:r>
      <w:r w:rsidRPr="00834920">
        <w:t>&lt;/</w:t>
      </w:r>
      <w:proofErr w:type="spellStart"/>
      <w:r w:rsidRPr="00834920">
        <w:t>FederatedSearchResponseData</w:t>
      </w:r>
      <w:proofErr w:type="spellEnd"/>
      <w:r w:rsidRPr="00834920">
        <w:t>&gt;</w:t>
      </w:r>
    </w:p>
    <w:p w14:paraId="0DCFF0DE" w14:textId="77777777" w:rsidR="000B1A4C" w:rsidRPr="00834920" w:rsidRDefault="000B1A4C" w:rsidP="000B1A4C">
      <w:pPr>
        <w:pStyle w:val="Heading7"/>
        <w:numPr>
          <w:ilvl w:val="0"/>
          <w:numId w:val="0"/>
        </w:numPr>
        <w:rPr>
          <w:noProof w:val="0"/>
        </w:rPr>
      </w:pPr>
      <w:bookmarkStart w:id="184" w:name="_Toc520110701"/>
      <w:r w:rsidRPr="00834920">
        <w:rPr>
          <w:noProof w:val="0"/>
        </w:rPr>
        <w:t>3.58.4.1.2.2.6 Optionality</w:t>
      </w:r>
      <w:bookmarkEnd w:id="184"/>
    </w:p>
    <w:p w14:paraId="7D583EC0" w14:textId="77777777" w:rsidR="00885A55" w:rsidRPr="00834920" w:rsidRDefault="00885A55" w:rsidP="00885A55">
      <w:pPr>
        <w:pStyle w:val="BodyText"/>
      </w:pPr>
      <w:r w:rsidRPr="00834920">
        <w:t xml:space="preserve">The following values are used in the “Optionality” columns in </w:t>
      </w:r>
      <w:r w:rsidR="0003488C" w:rsidRPr="00834920">
        <w:t>T</w:t>
      </w:r>
      <w:r w:rsidRPr="00834920">
        <w:t>ables 3.58.4.1.2.2.2-1, 3.58.4.1.2.2.3-1, and 3.58.4.1.2.2.4-1.</w:t>
      </w:r>
    </w:p>
    <w:p w14:paraId="3D6C3E3E" w14:textId="77777777" w:rsidR="00885A55" w:rsidRPr="00834920" w:rsidRDefault="00885A55" w:rsidP="00B075CB">
      <w:pPr>
        <w:pStyle w:val="BodyText"/>
        <w:ind w:left="709" w:hanging="709"/>
      </w:pPr>
      <w:r w:rsidRPr="00834920">
        <w:t>R</w:t>
      </w:r>
      <w:r w:rsidRPr="00834920">
        <w:tab/>
        <w:t xml:space="preserve">Required. The attribute referenced in the mapping is required by </w:t>
      </w:r>
      <w:proofErr w:type="spellStart"/>
      <w:r w:rsidRPr="00834920">
        <w:t>HPD</w:t>
      </w:r>
      <w:proofErr w:type="spellEnd"/>
      <w:r w:rsidRPr="00834920">
        <w:t>, regardless of whether or not it is mandatory in the schema.</w:t>
      </w:r>
    </w:p>
    <w:p w14:paraId="7C9C98FA" w14:textId="77777777" w:rsidR="00885A55" w:rsidRPr="00834920" w:rsidRDefault="00885A55" w:rsidP="00B075CB">
      <w:pPr>
        <w:pStyle w:val="BodyText"/>
        <w:ind w:left="709" w:hanging="709"/>
      </w:pPr>
      <w:r w:rsidRPr="00834920">
        <w:t>R2</w:t>
      </w:r>
      <w:r w:rsidRPr="00834920">
        <w:tab/>
        <w:t xml:space="preserve">Required if known. The attribute referenced in the mapping is required by </w:t>
      </w:r>
      <w:proofErr w:type="spellStart"/>
      <w:r w:rsidRPr="00834920">
        <w:t>HPD</w:t>
      </w:r>
      <w:proofErr w:type="spellEnd"/>
      <w:r w:rsidRPr="00834920">
        <w:t>, if the sending application has data for the element. This is only used in conjunction with optional schema elements.</w:t>
      </w:r>
    </w:p>
    <w:p w14:paraId="1EA5A177" w14:textId="77777777" w:rsidR="00885A55" w:rsidRPr="00834920" w:rsidRDefault="00885A55" w:rsidP="00B075CB">
      <w:pPr>
        <w:pStyle w:val="BodyText"/>
        <w:ind w:left="709" w:hanging="709"/>
      </w:pPr>
      <w:r w:rsidRPr="00834920">
        <w:t>O</w:t>
      </w:r>
      <w:r w:rsidRPr="00834920">
        <w:tab/>
        <w:t>Optional. The attribute referenced in the mapping may be included by the sending application but is not required. This is only used in conjunction with optional schema elements.</w:t>
      </w:r>
    </w:p>
    <w:p w14:paraId="53300269" w14:textId="77777777" w:rsidR="000B1A4C" w:rsidRPr="00834920" w:rsidRDefault="00885A55" w:rsidP="00B075CB">
      <w:pPr>
        <w:pStyle w:val="BodyText"/>
        <w:ind w:left="709" w:hanging="709"/>
      </w:pPr>
      <w:r w:rsidRPr="00834920">
        <w:t>T</w:t>
      </w:r>
      <w:r w:rsidRPr="00834920">
        <w:tab/>
        <w:t xml:space="preserve">Retired Mapping. This mapping between an attribute in the </w:t>
      </w:r>
      <w:proofErr w:type="spellStart"/>
      <w:r w:rsidRPr="00834920">
        <w:t>HPD</w:t>
      </w:r>
      <w:proofErr w:type="spellEnd"/>
      <w:r w:rsidRPr="00834920">
        <w:t xml:space="preserve"> schema and the </w:t>
      </w:r>
      <w:proofErr w:type="spellStart"/>
      <w:r w:rsidRPr="00834920">
        <w:t>HPD</w:t>
      </w:r>
      <w:proofErr w:type="spellEnd"/>
      <w:r w:rsidRPr="00834920">
        <w:t xml:space="preserve"> concept has been retired. The attribute may still be used, but it no longer carries the meaning of the </w:t>
      </w:r>
      <w:proofErr w:type="spellStart"/>
      <w:r w:rsidRPr="00834920">
        <w:t>HPD</w:t>
      </w:r>
      <w:proofErr w:type="spellEnd"/>
      <w:r w:rsidRPr="00834920">
        <w:t xml:space="preserve"> concept.</w:t>
      </w:r>
    </w:p>
    <w:p w14:paraId="73D9481D" w14:textId="77777777" w:rsidR="00F35A27" w:rsidRPr="00834920" w:rsidRDefault="00535C49" w:rsidP="00A34DB0">
      <w:pPr>
        <w:pStyle w:val="Heading6"/>
        <w:numPr>
          <w:ilvl w:val="0"/>
          <w:numId w:val="0"/>
        </w:numPr>
        <w:rPr>
          <w:noProof w:val="0"/>
        </w:rPr>
      </w:pPr>
      <w:bookmarkStart w:id="185" w:name="_Toc520110702"/>
      <w:r w:rsidRPr="00834920">
        <w:rPr>
          <w:noProof w:val="0"/>
        </w:rPr>
        <w:t>3.</w:t>
      </w:r>
      <w:r w:rsidR="00062ACD" w:rsidRPr="00834920">
        <w:rPr>
          <w:noProof w:val="0"/>
        </w:rPr>
        <w:t>58</w:t>
      </w:r>
      <w:r w:rsidRPr="00834920">
        <w:rPr>
          <w:noProof w:val="0"/>
        </w:rPr>
        <w:t>.4.1.2.3</w:t>
      </w:r>
      <w:r w:rsidR="000A12B6" w:rsidRPr="00834920">
        <w:rPr>
          <w:noProof w:val="0"/>
        </w:rPr>
        <w:t xml:space="preserve"> </w:t>
      </w:r>
      <w:r w:rsidR="00F35A27" w:rsidRPr="00834920">
        <w:rPr>
          <w:noProof w:val="0"/>
        </w:rPr>
        <w:t>Status Code Values</w:t>
      </w:r>
      <w:bookmarkEnd w:id="185"/>
    </w:p>
    <w:p w14:paraId="71B075CC" w14:textId="77777777" w:rsidR="00F35A27" w:rsidRPr="00834920" w:rsidRDefault="00E327A2" w:rsidP="00061A51">
      <w:pPr>
        <w:pStyle w:val="BodyText"/>
      </w:pPr>
      <w:r w:rsidRPr="00834920">
        <w:t>T</w:t>
      </w:r>
      <w:r w:rsidR="00F35A27" w:rsidRPr="00834920">
        <w:t xml:space="preserve">able </w:t>
      </w:r>
      <w:r w:rsidRPr="00834920">
        <w:t>3.</w:t>
      </w:r>
      <w:r w:rsidR="00062ACD" w:rsidRPr="00834920">
        <w:t>58</w:t>
      </w:r>
      <w:r w:rsidRPr="00834920">
        <w:t>.4.1.2.</w:t>
      </w:r>
      <w:r w:rsidR="000D77F3" w:rsidRPr="00834920">
        <w:t>3</w:t>
      </w:r>
      <w:r w:rsidRPr="00834920">
        <w:t>-1</w:t>
      </w:r>
      <w:r w:rsidR="000D77F3" w:rsidRPr="00834920">
        <w:t xml:space="preserve"> </w:t>
      </w:r>
      <w:r w:rsidR="00F35A27" w:rsidRPr="00834920">
        <w:t>defines the value set</w:t>
      </w:r>
      <w:r w:rsidR="00AA56CB" w:rsidRPr="00834920">
        <w:t>s</w:t>
      </w:r>
      <w:r w:rsidR="00F35A27" w:rsidRPr="00834920">
        <w:t xml:space="preserve"> for the </w:t>
      </w:r>
      <w:r w:rsidR="00AA56CB" w:rsidRPr="00834920">
        <w:t xml:space="preserve">different </w:t>
      </w:r>
      <w:r w:rsidR="00F35A27" w:rsidRPr="00834920">
        <w:t>status attributes</w:t>
      </w:r>
      <w:r w:rsidR="001B53DE" w:rsidRPr="00834920">
        <w:t xml:space="preserve">. </w:t>
      </w:r>
      <w:r w:rsidR="00F35A27" w:rsidRPr="00834920">
        <w:t xml:space="preserve">Not all values are valid for each status attribute. </w:t>
      </w:r>
    </w:p>
    <w:p w14:paraId="19A3F74B" w14:textId="77777777" w:rsidR="00AA56CB" w:rsidRPr="00834920" w:rsidRDefault="00AA56CB" w:rsidP="00061A51">
      <w:pPr>
        <w:pStyle w:val="BodyText"/>
      </w:pPr>
      <w:r w:rsidRPr="00834920">
        <w:t>The first column lists the attribute</w:t>
      </w:r>
      <w:r w:rsidR="001B53DE" w:rsidRPr="00834920">
        <w:t xml:space="preserve">. </w:t>
      </w:r>
      <w:r w:rsidRPr="00834920">
        <w:t xml:space="preserve">A “Y” in any other column in the row indicates that the value identified in the header of the row is valid for that attribute. </w:t>
      </w:r>
    </w:p>
    <w:p w14:paraId="4252A62D" w14:textId="77777777" w:rsidR="00034B0A" w:rsidRPr="00834920" w:rsidRDefault="00034B0A" w:rsidP="00061A51">
      <w:pPr>
        <w:pStyle w:val="BodyText"/>
      </w:pPr>
      <w:r w:rsidRPr="00834920">
        <w:rPr>
          <w:u w:val="single"/>
        </w:rPr>
        <w:t xml:space="preserve">Active </w:t>
      </w:r>
      <w:r w:rsidRPr="00834920">
        <w:t>– The information related to this attribute is currently true. An active Individual Provider is an Individual Provider who is currently a participant in the healthcare field as defined by the metadata about this Individual Provider</w:t>
      </w:r>
      <w:r w:rsidR="00F10EF8" w:rsidRPr="00834920">
        <w:t>.</w:t>
      </w:r>
    </w:p>
    <w:p w14:paraId="77BDF372" w14:textId="1CEB55B2" w:rsidR="00034B0A" w:rsidRPr="00834920" w:rsidRDefault="00034B0A" w:rsidP="00061A51">
      <w:pPr>
        <w:pStyle w:val="BodyText"/>
      </w:pPr>
      <w:r w:rsidRPr="00834920">
        <w:rPr>
          <w:u w:val="single"/>
        </w:rPr>
        <w:t>Inactive</w:t>
      </w:r>
      <w:r w:rsidRPr="00834920">
        <w:t xml:space="preserve"> – The information related to this attribute was true at one </w:t>
      </w:r>
      <w:r w:rsidR="002766BB" w:rsidRPr="00834920">
        <w:t>time but</w:t>
      </w:r>
      <w:r w:rsidRPr="00834920">
        <w:t xml:space="preserve"> is currently not true. An inactive Individual Provider is an Individual Provider who once participated in the healthcare field as defined by the metadata about this Individual Provider</w:t>
      </w:r>
      <w:r w:rsidR="00F10EF8" w:rsidRPr="00834920">
        <w:t>.</w:t>
      </w:r>
    </w:p>
    <w:p w14:paraId="4D315A38" w14:textId="77777777" w:rsidR="00034B0A" w:rsidRPr="00834920" w:rsidRDefault="00034B0A" w:rsidP="00061A51">
      <w:pPr>
        <w:pStyle w:val="BodyText"/>
      </w:pPr>
      <w:r w:rsidRPr="00834920">
        <w:rPr>
          <w:u w:val="single"/>
        </w:rPr>
        <w:t>Retired</w:t>
      </w:r>
      <w:r w:rsidRPr="00834920">
        <w:t xml:space="preserve"> – The information related to this</w:t>
      </w:r>
      <w:r w:rsidR="003C11D9" w:rsidRPr="00834920">
        <w:t xml:space="preserve"> Individual Provider</w:t>
      </w:r>
      <w:r w:rsidRPr="00834920">
        <w:t xml:space="preserve"> was true at one time</w:t>
      </w:r>
      <w:r w:rsidR="001B53DE" w:rsidRPr="00834920">
        <w:t xml:space="preserve">. </w:t>
      </w:r>
      <w:r w:rsidRPr="00834920">
        <w:t>The Individual Provider is currently no longer working</w:t>
      </w:r>
      <w:r w:rsidR="003C11D9" w:rsidRPr="00834920">
        <w:t xml:space="preserve">. </w:t>
      </w:r>
    </w:p>
    <w:p w14:paraId="795EEF48" w14:textId="77777777" w:rsidR="003C11D9" w:rsidRPr="00834920" w:rsidRDefault="003C11D9" w:rsidP="00061A51">
      <w:pPr>
        <w:pStyle w:val="BodyText"/>
      </w:pPr>
      <w:r w:rsidRPr="00834920">
        <w:rPr>
          <w:u w:val="single"/>
        </w:rPr>
        <w:t>Deceased</w:t>
      </w:r>
      <w:r w:rsidRPr="00834920">
        <w:t xml:space="preserve"> - The information related to this Individual Provider was true at one time</w:t>
      </w:r>
      <w:r w:rsidR="001B53DE" w:rsidRPr="00834920">
        <w:t xml:space="preserve">. </w:t>
      </w:r>
      <w:r w:rsidRPr="00834920">
        <w:t xml:space="preserve">The Individual Provider is no longer living. </w:t>
      </w:r>
    </w:p>
    <w:p w14:paraId="4A0E8E4C" w14:textId="77777777" w:rsidR="003C11D9" w:rsidRPr="00834920" w:rsidRDefault="003C11D9" w:rsidP="00061A51">
      <w:pPr>
        <w:pStyle w:val="BodyText"/>
      </w:pPr>
      <w:r w:rsidRPr="00834920">
        <w:rPr>
          <w:u w:val="single"/>
        </w:rPr>
        <w:lastRenderedPageBreak/>
        <w:t>Revoked</w:t>
      </w:r>
      <w:r w:rsidRPr="00834920">
        <w:t xml:space="preserve"> – An action was taken against the provider (Individual or Organizational) to remove the information related to this attribute, which was true at one time, but is currently no longer valid. </w:t>
      </w:r>
      <w:r w:rsidR="0028466F" w:rsidRPr="00834920">
        <w:t xml:space="preserve">This implies an action taken by someone other than the provider. </w:t>
      </w:r>
    </w:p>
    <w:p w14:paraId="2B75DE3D" w14:textId="77777777" w:rsidR="003C11D9" w:rsidRPr="00834920" w:rsidRDefault="003C11D9" w:rsidP="00061A51">
      <w:pPr>
        <w:pStyle w:val="BodyText"/>
      </w:pPr>
      <w:r w:rsidRPr="00834920">
        <w:t>Suspended – An action was taken against the provider (Individual or Organizational) to put on hold the information related to this attribute, which was true at one time.</w:t>
      </w:r>
    </w:p>
    <w:p w14:paraId="63DBA1D3" w14:textId="77777777" w:rsidR="00FA5958" w:rsidRPr="00834920" w:rsidRDefault="00FA5958" w:rsidP="00061A51">
      <w:pPr>
        <w:pStyle w:val="BodyText"/>
      </w:pPr>
      <w:r w:rsidRPr="00834920">
        <w:rPr>
          <w:u w:val="single"/>
        </w:rPr>
        <w:t>Primary</w:t>
      </w:r>
      <w:r w:rsidR="003C11D9" w:rsidRPr="00834920">
        <w:t xml:space="preserve"> </w:t>
      </w:r>
      <w:r w:rsidRPr="00834920">
        <w:t>–</w:t>
      </w:r>
      <w:r w:rsidR="003C11D9" w:rsidRPr="00834920">
        <w:t xml:space="preserve"> </w:t>
      </w:r>
      <w:r w:rsidRPr="00834920">
        <w:t>Most important, and still valid</w:t>
      </w:r>
      <w:r w:rsidR="00F10EF8" w:rsidRPr="00834920">
        <w:t>.</w:t>
      </w:r>
    </w:p>
    <w:p w14:paraId="7BDC096B" w14:textId="77777777" w:rsidR="00034B0A" w:rsidRPr="00834920" w:rsidRDefault="00FA5958" w:rsidP="00061A51">
      <w:pPr>
        <w:pStyle w:val="BodyText"/>
      </w:pPr>
      <w:r w:rsidRPr="00834920">
        <w:rPr>
          <w:u w:val="single"/>
        </w:rPr>
        <w:t>Secondary</w:t>
      </w:r>
      <w:r w:rsidRPr="00834920">
        <w:t xml:space="preserve"> – Valid, but not most important</w:t>
      </w:r>
      <w:r w:rsidR="001B53DE" w:rsidRPr="00834920">
        <w:t xml:space="preserve">. </w:t>
      </w:r>
    </w:p>
    <w:p w14:paraId="2DF259B9" w14:textId="77777777" w:rsidR="00AA56CB" w:rsidRPr="00834920" w:rsidRDefault="00374F27" w:rsidP="00374F27">
      <w:pPr>
        <w:pStyle w:val="TableTitle"/>
      </w:pPr>
      <w:r w:rsidRPr="00834920">
        <w:t>Table 3.</w:t>
      </w:r>
      <w:r w:rsidR="00062ACD" w:rsidRPr="00834920">
        <w:t>58</w:t>
      </w:r>
      <w:r w:rsidRPr="00834920">
        <w:t>.4.1.2.</w:t>
      </w:r>
      <w:r w:rsidR="00160503" w:rsidRPr="00834920">
        <w:t>3</w:t>
      </w:r>
      <w:r w:rsidRPr="00834920">
        <w:t>-1</w:t>
      </w:r>
      <w:r w:rsidR="00BA65DF" w:rsidRPr="00834920">
        <w:t>:</w:t>
      </w:r>
      <w:r w:rsidR="00217B0F" w:rsidRPr="00834920">
        <w:t xml:space="preserve"> </w:t>
      </w:r>
      <w:r w:rsidRPr="00834920">
        <w:t>Status Code Category Values</w:t>
      </w:r>
    </w:p>
    <w:tbl>
      <w:tblPr>
        <w:tblW w:w="1008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10"/>
        <w:gridCol w:w="990"/>
        <w:gridCol w:w="990"/>
        <w:gridCol w:w="1170"/>
        <w:gridCol w:w="1080"/>
        <w:gridCol w:w="1350"/>
        <w:gridCol w:w="990"/>
        <w:gridCol w:w="1260"/>
      </w:tblGrid>
      <w:tr w:rsidR="008B0C57" w:rsidRPr="00834920" w14:paraId="78AF6AE9" w14:textId="77777777" w:rsidTr="008172D9">
        <w:trPr>
          <w:trHeight w:val="255"/>
          <w:tblHeader/>
        </w:trPr>
        <w:tc>
          <w:tcPr>
            <w:tcW w:w="1440" w:type="dxa"/>
            <w:shd w:val="clear" w:color="auto" w:fill="D9D9D9"/>
            <w:noWrap/>
            <w:tcMar>
              <w:left w:w="29" w:type="dxa"/>
              <w:right w:w="29" w:type="dxa"/>
            </w:tcMar>
            <w:vAlign w:val="center"/>
          </w:tcPr>
          <w:p w14:paraId="4568CCFF" w14:textId="77777777" w:rsidR="00D21B2C" w:rsidRPr="00834920" w:rsidRDefault="00D21B2C" w:rsidP="00DF173E">
            <w:pPr>
              <w:pStyle w:val="TableEntryHeader"/>
            </w:pPr>
            <w:r w:rsidRPr="00834920">
              <w:t>Status Attribute</w:t>
            </w:r>
          </w:p>
        </w:tc>
        <w:tc>
          <w:tcPr>
            <w:tcW w:w="810" w:type="dxa"/>
            <w:shd w:val="clear" w:color="auto" w:fill="D9D9D9"/>
            <w:noWrap/>
            <w:tcMar>
              <w:left w:w="29" w:type="dxa"/>
              <w:right w:w="29" w:type="dxa"/>
            </w:tcMar>
            <w:vAlign w:val="center"/>
          </w:tcPr>
          <w:p w14:paraId="608D34B7" w14:textId="77777777" w:rsidR="00D21B2C" w:rsidRPr="00834920" w:rsidRDefault="00D21B2C" w:rsidP="00406874">
            <w:pPr>
              <w:pStyle w:val="TableEntryHeader"/>
            </w:pPr>
            <w:r w:rsidRPr="00834920">
              <w:t>Active</w:t>
            </w:r>
          </w:p>
        </w:tc>
        <w:tc>
          <w:tcPr>
            <w:tcW w:w="990" w:type="dxa"/>
            <w:shd w:val="clear" w:color="auto" w:fill="D9D9D9"/>
            <w:noWrap/>
            <w:tcMar>
              <w:left w:w="29" w:type="dxa"/>
              <w:right w:w="29" w:type="dxa"/>
            </w:tcMar>
            <w:vAlign w:val="center"/>
          </w:tcPr>
          <w:p w14:paraId="242C47C5" w14:textId="77777777" w:rsidR="00D21B2C" w:rsidRPr="00834920" w:rsidRDefault="00D21B2C" w:rsidP="00406874">
            <w:pPr>
              <w:pStyle w:val="TableEntryHeader"/>
            </w:pPr>
            <w:r w:rsidRPr="00834920">
              <w:t>Inactive</w:t>
            </w:r>
          </w:p>
        </w:tc>
        <w:tc>
          <w:tcPr>
            <w:tcW w:w="990" w:type="dxa"/>
            <w:shd w:val="clear" w:color="auto" w:fill="D9D9D9"/>
            <w:noWrap/>
            <w:tcMar>
              <w:left w:w="29" w:type="dxa"/>
              <w:right w:w="29" w:type="dxa"/>
            </w:tcMar>
            <w:vAlign w:val="center"/>
          </w:tcPr>
          <w:p w14:paraId="51CA0AA3" w14:textId="77777777" w:rsidR="00D21B2C" w:rsidRPr="00834920" w:rsidRDefault="00D21B2C" w:rsidP="00406874">
            <w:pPr>
              <w:pStyle w:val="TableEntryHeader"/>
            </w:pPr>
            <w:r w:rsidRPr="00834920">
              <w:t>Retired</w:t>
            </w:r>
          </w:p>
        </w:tc>
        <w:tc>
          <w:tcPr>
            <w:tcW w:w="1170" w:type="dxa"/>
            <w:shd w:val="clear" w:color="auto" w:fill="D9D9D9"/>
            <w:noWrap/>
            <w:tcMar>
              <w:left w:w="29" w:type="dxa"/>
              <w:right w:w="29" w:type="dxa"/>
            </w:tcMar>
            <w:vAlign w:val="center"/>
          </w:tcPr>
          <w:p w14:paraId="4F06E049" w14:textId="77777777" w:rsidR="00D21B2C" w:rsidRPr="00834920" w:rsidRDefault="00D21B2C" w:rsidP="00406874">
            <w:pPr>
              <w:pStyle w:val="TableEntryHeader"/>
            </w:pPr>
            <w:r w:rsidRPr="00834920">
              <w:t>Deceased</w:t>
            </w:r>
          </w:p>
        </w:tc>
        <w:tc>
          <w:tcPr>
            <w:tcW w:w="1080" w:type="dxa"/>
            <w:shd w:val="clear" w:color="auto" w:fill="D9D9D9"/>
            <w:noWrap/>
            <w:tcMar>
              <w:left w:w="29" w:type="dxa"/>
              <w:right w:w="29" w:type="dxa"/>
            </w:tcMar>
            <w:vAlign w:val="center"/>
          </w:tcPr>
          <w:p w14:paraId="55D73EE3" w14:textId="77777777" w:rsidR="00D21B2C" w:rsidRPr="00834920" w:rsidRDefault="00D21B2C" w:rsidP="00406874">
            <w:pPr>
              <w:pStyle w:val="TableEntryHeader"/>
            </w:pPr>
            <w:r w:rsidRPr="00834920">
              <w:t>Revoked</w:t>
            </w:r>
          </w:p>
        </w:tc>
        <w:tc>
          <w:tcPr>
            <w:tcW w:w="1350" w:type="dxa"/>
            <w:shd w:val="clear" w:color="auto" w:fill="D9D9D9"/>
            <w:noWrap/>
            <w:tcMar>
              <w:left w:w="29" w:type="dxa"/>
              <w:right w:w="29" w:type="dxa"/>
            </w:tcMar>
            <w:vAlign w:val="center"/>
          </w:tcPr>
          <w:p w14:paraId="3D9479A9" w14:textId="77777777" w:rsidR="00D21B2C" w:rsidRPr="00834920" w:rsidRDefault="00D21B2C" w:rsidP="00406874">
            <w:pPr>
              <w:pStyle w:val="TableEntryHeader"/>
            </w:pPr>
            <w:r w:rsidRPr="00834920">
              <w:t>Suspended</w:t>
            </w:r>
          </w:p>
        </w:tc>
        <w:tc>
          <w:tcPr>
            <w:tcW w:w="990" w:type="dxa"/>
            <w:shd w:val="clear" w:color="auto" w:fill="D9D9D9"/>
            <w:tcMar>
              <w:left w:w="29" w:type="dxa"/>
              <w:right w:w="29" w:type="dxa"/>
            </w:tcMar>
            <w:vAlign w:val="center"/>
          </w:tcPr>
          <w:p w14:paraId="040C1127" w14:textId="77777777" w:rsidR="00D21B2C" w:rsidRPr="00834920" w:rsidRDefault="00D21B2C" w:rsidP="00406874">
            <w:pPr>
              <w:pStyle w:val="TableEntryHeader"/>
            </w:pPr>
            <w:r w:rsidRPr="00834920">
              <w:t>Primary</w:t>
            </w:r>
          </w:p>
        </w:tc>
        <w:tc>
          <w:tcPr>
            <w:tcW w:w="1260" w:type="dxa"/>
            <w:shd w:val="clear" w:color="auto" w:fill="D9D9D9"/>
            <w:tcMar>
              <w:left w:w="29" w:type="dxa"/>
              <w:right w:w="29" w:type="dxa"/>
            </w:tcMar>
            <w:vAlign w:val="center"/>
          </w:tcPr>
          <w:p w14:paraId="5DFAC6F4" w14:textId="77777777" w:rsidR="00D21B2C" w:rsidRPr="00834920" w:rsidRDefault="00D21B2C" w:rsidP="00406874">
            <w:pPr>
              <w:pStyle w:val="TableEntryHeader"/>
            </w:pPr>
            <w:r w:rsidRPr="00834920">
              <w:t>Secondary</w:t>
            </w:r>
          </w:p>
        </w:tc>
      </w:tr>
      <w:tr w:rsidR="008B0C57" w:rsidRPr="00834920" w14:paraId="35122ABF" w14:textId="77777777" w:rsidTr="008B0C57">
        <w:trPr>
          <w:trHeight w:val="255"/>
        </w:trPr>
        <w:tc>
          <w:tcPr>
            <w:tcW w:w="1440" w:type="dxa"/>
            <w:shd w:val="clear" w:color="auto" w:fill="auto"/>
            <w:noWrap/>
            <w:vAlign w:val="bottom"/>
          </w:tcPr>
          <w:p w14:paraId="7CA5588A" w14:textId="77777777" w:rsidR="00D21B2C" w:rsidRPr="00834920" w:rsidRDefault="00D21B2C" w:rsidP="0017271E">
            <w:pPr>
              <w:pStyle w:val="TableEntry"/>
              <w:rPr>
                <w:lang w:bidi="ne-NP"/>
              </w:rPr>
            </w:pPr>
            <w:r w:rsidRPr="00834920">
              <w:rPr>
                <w:lang w:bidi="ne-NP"/>
              </w:rPr>
              <w:t>Individual Provider</w:t>
            </w:r>
          </w:p>
        </w:tc>
        <w:tc>
          <w:tcPr>
            <w:tcW w:w="810" w:type="dxa"/>
            <w:shd w:val="clear" w:color="auto" w:fill="auto"/>
            <w:noWrap/>
            <w:vAlign w:val="bottom"/>
          </w:tcPr>
          <w:p w14:paraId="6E42958C" w14:textId="77777777" w:rsidR="00D21B2C" w:rsidRPr="00834920" w:rsidRDefault="00D21B2C" w:rsidP="008B0C57">
            <w:pPr>
              <w:pStyle w:val="TableEntry"/>
            </w:pPr>
            <w:r w:rsidRPr="00834920">
              <w:t>Y</w:t>
            </w:r>
          </w:p>
        </w:tc>
        <w:tc>
          <w:tcPr>
            <w:tcW w:w="990" w:type="dxa"/>
            <w:shd w:val="clear" w:color="auto" w:fill="auto"/>
            <w:noWrap/>
            <w:vAlign w:val="bottom"/>
          </w:tcPr>
          <w:p w14:paraId="0B701FF6" w14:textId="77777777" w:rsidR="00D21B2C" w:rsidRPr="00834920" w:rsidRDefault="00D21B2C" w:rsidP="008B0C57">
            <w:pPr>
              <w:pStyle w:val="TableEntry"/>
            </w:pPr>
            <w:r w:rsidRPr="00834920">
              <w:t>Y</w:t>
            </w:r>
          </w:p>
        </w:tc>
        <w:tc>
          <w:tcPr>
            <w:tcW w:w="990" w:type="dxa"/>
            <w:shd w:val="clear" w:color="auto" w:fill="auto"/>
            <w:noWrap/>
            <w:vAlign w:val="bottom"/>
          </w:tcPr>
          <w:p w14:paraId="6786DCD5" w14:textId="77777777" w:rsidR="00D21B2C" w:rsidRPr="00834920" w:rsidRDefault="00D21B2C" w:rsidP="008B0C57">
            <w:pPr>
              <w:pStyle w:val="TableEntry"/>
            </w:pPr>
            <w:r w:rsidRPr="00834920">
              <w:t>Y</w:t>
            </w:r>
          </w:p>
        </w:tc>
        <w:tc>
          <w:tcPr>
            <w:tcW w:w="1170" w:type="dxa"/>
            <w:shd w:val="clear" w:color="auto" w:fill="auto"/>
            <w:noWrap/>
            <w:vAlign w:val="bottom"/>
          </w:tcPr>
          <w:p w14:paraId="3BD2C79F" w14:textId="77777777" w:rsidR="00D21B2C" w:rsidRPr="00834920" w:rsidRDefault="00D21B2C" w:rsidP="008B0C57">
            <w:pPr>
              <w:pStyle w:val="TableEntry"/>
            </w:pPr>
            <w:r w:rsidRPr="00834920">
              <w:t>Y</w:t>
            </w:r>
          </w:p>
        </w:tc>
        <w:tc>
          <w:tcPr>
            <w:tcW w:w="1080" w:type="dxa"/>
            <w:shd w:val="clear" w:color="auto" w:fill="auto"/>
            <w:noWrap/>
            <w:vAlign w:val="bottom"/>
          </w:tcPr>
          <w:p w14:paraId="2040FC59" w14:textId="77777777" w:rsidR="00D21B2C" w:rsidRPr="00834920" w:rsidRDefault="00D21B2C" w:rsidP="008B0C57">
            <w:pPr>
              <w:pStyle w:val="TableEntry"/>
            </w:pPr>
          </w:p>
        </w:tc>
        <w:tc>
          <w:tcPr>
            <w:tcW w:w="1350" w:type="dxa"/>
            <w:shd w:val="clear" w:color="auto" w:fill="auto"/>
            <w:noWrap/>
            <w:vAlign w:val="bottom"/>
          </w:tcPr>
          <w:p w14:paraId="781DB726" w14:textId="77777777" w:rsidR="00D21B2C" w:rsidRPr="00834920" w:rsidRDefault="00D21B2C" w:rsidP="008B0C57">
            <w:pPr>
              <w:pStyle w:val="TableEntry"/>
            </w:pPr>
          </w:p>
        </w:tc>
        <w:tc>
          <w:tcPr>
            <w:tcW w:w="990" w:type="dxa"/>
          </w:tcPr>
          <w:p w14:paraId="27081E53" w14:textId="77777777" w:rsidR="00D21B2C" w:rsidRPr="00834920" w:rsidRDefault="00D21B2C" w:rsidP="008B0C57">
            <w:pPr>
              <w:pStyle w:val="TableEntry"/>
            </w:pPr>
          </w:p>
        </w:tc>
        <w:tc>
          <w:tcPr>
            <w:tcW w:w="1260" w:type="dxa"/>
          </w:tcPr>
          <w:p w14:paraId="7D8010D1" w14:textId="77777777" w:rsidR="00D21B2C" w:rsidRPr="00834920" w:rsidRDefault="00D21B2C" w:rsidP="008B0C57">
            <w:pPr>
              <w:pStyle w:val="TableEntry"/>
            </w:pPr>
          </w:p>
        </w:tc>
      </w:tr>
      <w:tr w:rsidR="008B0C57" w:rsidRPr="00834920" w14:paraId="0AB83C7A" w14:textId="77777777" w:rsidTr="008B0C57">
        <w:trPr>
          <w:trHeight w:val="255"/>
        </w:trPr>
        <w:tc>
          <w:tcPr>
            <w:tcW w:w="1440" w:type="dxa"/>
            <w:shd w:val="clear" w:color="auto" w:fill="auto"/>
            <w:noWrap/>
            <w:vAlign w:val="bottom"/>
          </w:tcPr>
          <w:p w14:paraId="14FEAEF1" w14:textId="77777777" w:rsidR="00D21B2C" w:rsidRPr="00834920" w:rsidRDefault="00D21B2C" w:rsidP="0017271E">
            <w:pPr>
              <w:pStyle w:val="TableEntry"/>
              <w:rPr>
                <w:lang w:bidi="ne-NP"/>
              </w:rPr>
            </w:pPr>
            <w:r w:rsidRPr="00834920">
              <w:rPr>
                <w:lang w:bidi="ne-NP"/>
              </w:rPr>
              <w:t>Organizational Provider</w:t>
            </w:r>
          </w:p>
        </w:tc>
        <w:tc>
          <w:tcPr>
            <w:tcW w:w="810" w:type="dxa"/>
            <w:shd w:val="clear" w:color="auto" w:fill="auto"/>
            <w:noWrap/>
            <w:vAlign w:val="bottom"/>
          </w:tcPr>
          <w:p w14:paraId="098A06F5" w14:textId="77777777" w:rsidR="00D21B2C" w:rsidRPr="00834920" w:rsidRDefault="00D21B2C" w:rsidP="008B0C57">
            <w:pPr>
              <w:pStyle w:val="TableEntry"/>
            </w:pPr>
            <w:r w:rsidRPr="00834920">
              <w:t>Y</w:t>
            </w:r>
          </w:p>
        </w:tc>
        <w:tc>
          <w:tcPr>
            <w:tcW w:w="990" w:type="dxa"/>
            <w:shd w:val="clear" w:color="auto" w:fill="auto"/>
            <w:noWrap/>
            <w:vAlign w:val="bottom"/>
          </w:tcPr>
          <w:p w14:paraId="0F398959" w14:textId="77777777" w:rsidR="00D21B2C" w:rsidRPr="00834920" w:rsidRDefault="00D21B2C" w:rsidP="008B0C57">
            <w:pPr>
              <w:pStyle w:val="TableEntry"/>
            </w:pPr>
            <w:r w:rsidRPr="00834920">
              <w:t>Y</w:t>
            </w:r>
          </w:p>
        </w:tc>
        <w:tc>
          <w:tcPr>
            <w:tcW w:w="990" w:type="dxa"/>
            <w:shd w:val="clear" w:color="auto" w:fill="auto"/>
            <w:noWrap/>
            <w:vAlign w:val="bottom"/>
          </w:tcPr>
          <w:p w14:paraId="2D56D27B" w14:textId="77777777" w:rsidR="00D21B2C" w:rsidRPr="00834920" w:rsidRDefault="00D21B2C" w:rsidP="008B0C57">
            <w:pPr>
              <w:pStyle w:val="TableEntry"/>
            </w:pPr>
          </w:p>
        </w:tc>
        <w:tc>
          <w:tcPr>
            <w:tcW w:w="1170" w:type="dxa"/>
            <w:shd w:val="clear" w:color="auto" w:fill="auto"/>
            <w:noWrap/>
            <w:vAlign w:val="bottom"/>
          </w:tcPr>
          <w:p w14:paraId="76D58688" w14:textId="77777777" w:rsidR="00D21B2C" w:rsidRPr="00834920" w:rsidRDefault="00D21B2C" w:rsidP="008B0C57">
            <w:pPr>
              <w:pStyle w:val="TableEntry"/>
            </w:pPr>
          </w:p>
        </w:tc>
        <w:tc>
          <w:tcPr>
            <w:tcW w:w="1080" w:type="dxa"/>
            <w:shd w:val="clear" w:color="auto" w:fill="auto"/>
            <w:noWrap/>
            <w:vAlign w:val="bottom"/>
          </w:tcPr>
          <w:p w14:paraId="7897050A" w14:textId="77777777" w:rsidR="00D21B2C" w:rsidRPr="00834920" w:rsidRDefault="00D21B2C" w:rsidP="008B0C57">
            <w:pPr>
              <w:pStyle w:val="TableEntry"/>
            </w:pPr>
          </w:p>
        </w:tc>
        <w:tc>
          <w:tcPr>
            <w:tcW w:w="1350" w:type="dxa"/>
            <w:shd w:val="clear" w:color="auto" w:fill="auto"/>
            <w:noWrap/>
            <w:vAlign w:val="bottom"/>
          </w:tcPr>
          <w:p w14:paraId="54A957BA" w14:textId="77777777" w:rsidR="00D21B2C" w:rsidRPr="00834920" w:rsidRDefault="00D21B2C" w:rsidP="008B0C57">
            <w:pPr>
              <w:pStyle w:val="TableEntry"/>
            </w:pPr>
          </w:p>
        </w:tc>
        <w:tc>
          <w:tcPr>
            <w:tcW w:w="990" w:type="dxa"/>
          </w:tcPr>
          <w:p w14:paraId="7F976796" w14:textId="77777777" w:rsidR="00D21B2C" w:rsidRPr="00834920" w:rsidRDefault="00D21B2C" w:rsidP="008B0C57">
            <w:pPr>
              <w:pStyle w:val="TableEntry"/>
            </w:pPr>
          </w:p>
        </w:tc>
        <w:tc>
          <w:tcPr>
            <w:tcW w:w="1260" w:type="dxa"/>
          </w:tcPr>
          <w:p w14:paraId="6E6DF0B5" w14:textId="77777777" w:rsidR="00D21B2C" w:rsidRPr="00834920" w:rsidRDefault="00D21B2C" w:rsidP="008B0C57">
            <w:pPr>
              <w:pStyle w:val="TableEntry"/>
            </w:pPr>
          </w:p>
        </w:tc>
      </w:tr>
      <w:tr w:rsidR="008B0C57" w:rsidRPr="00834920" w14:paraId="193152A3" w14:textId="77777777" w:rsidTr="008B0C57">
        <w:trPr>
          <w:trHeight w:val="377"/>
        </w:trPr>
        <w:tc>
          <w:tcPr>
            <w:tcW w:w="1440" w:type="dxa"/>
            <w:shd w:val="clear" w:color="auto" w:fill="auto"/>
            <w:noWrap/>
            <w:vAlign w:val="bottom"/>
          </w:tcPr>
          <w:p w14:paraId="58F4DD60" w14:textId="77777777" w:rsidR="00D21B2C" w:rsidRPr="00834920" w:rsidRDefault="00D21B2C" w:rsidP="0017271E">
            <w:pPr>
              <w:pStyle w:val="TableEntry"/>
              <w:rPr>
                <w:lang w:bidi="ne-NP"/>
              </w:rPr>
            </w:pPr>
            <w:r w:rsidRPr="00834920">
              <w:rPr>
                <w:lang w:bidi="ne-NP"/>
              </w:rPr>
              <w:t>Address</w:t>
            </w:r>
          </w:p>
        </w:tc>
        <w:tc>
          <w:tcPr>
            <w:tcW w:w="810" w:type="dxa"/>
            <w:shd w:val="clear" w:color="auto" w:fill="auto"/>
            <w:noWrap/>
            <w:vAlign w:val="bottom"/>
          </w:tcPr>
          <w:p w14:paraId="44DD8989" w14:textId="77777777" w:rsidR="00D21B2C" w:rsidRPr="00834920" w:rsidRDefault="00D21B2C" w:rsidP="008B0C57">
            <w:pPr>
              <w:pStyle w:val="TableEntry"/>
            </w:pPr>
          </w:p>
        </w:tc>
        <w:tc>
          <w:tcPr>
            <w:tcW w:w="990" w:type="dxa"/>
            <w:shd w:val="clear" w:color="auto" w:fill="auto"/>
            <w:noWrap/>
            <w:vAlign w:val="bottom"/>
          </w:tcPr>
          <w:p w14:paraId="01F22890" w14:textId="77777777" w:rsidR="00D21B2C" w:rsidRPr="00834920" w:rsidRDefault="00D21B2C" w:rsidP="008B0C57">
            <w:pPr>
              <w:pStyle w:val="TableEntry"/>
            </w:pPr>
            <w:r w:rsidRPr="00834920">
              <w:t>Y</w:t>
            </w:r>
          </w:p>
        </w:tc>
        <w:tc>
          <w:tcPr>
            <w:tcW w:w="990" w:type="dxa"/>
            <w:shd w:val="clear" w:color="auto" w:fill="auto"/>
            <w:noWrap/>
            <w:vAlign w:val="bottom"/>
          </w:tcPr>
          <w:p w14:paraId="420ABCFB" w14:textId="77777777" w:rsidR="00D21B2C" w:rsidRPr="00834920" w:rsidRDefault="00D21B2C" w:rsidP="008B0C57">
            <w:pPr>
              <w:pStyle w:val="TableEntry"/>
            </w:pPr>
          </w:p>
        </w:tc>
        <w:tc>
          <w:tcPr>
            <w:tcW w:w="1170" w:type="dxa"/>
            <w:shd w:val="clear" w:color="auto" w:fill="auto"/>
            <w:noWrap/>
            <w:vAlign w:val="bottom"/>
          </w:tcPr>
          <w:p w14:paraId="3100CA85" w14:textId="77777777" w:rsidR="00D21B2C" w:rsidRPr="00834920" w:rsidRDefault="00D21B2C" w:rsidP="008B0C57">
            <w:pPr>
              <w:pStyle w:val="TableEntry"/>
            </w:pPr>
          </w:p>
        </w:tc>
        <w:tc>
          <w:tcPr>
            <w:tcW w:w="1080" w:type="dxa"/>
            <w:shd w:val="clear" w:color="auto" w:fill="auto"/>
            <w:noWrap/>
            <w:vAlign w:val="bottom"/>
          </w:tcPr>
          <w:p w14:paraId="066618ED" w14:textId="77777777" w:rsidR="00D21B2C" w:rsidRPr="00834920" w:rsidRDefault="00D21B2C" w:rsidP="008B0C57">
            <w:pPr>
              <w:pStyle w:val="TableEntry"/>
            </w:pPr>
          </w:p>
        </w:tc>
        <w:tc>
          <w:tcPr>
            <w:tcW w:w="1350" w:type="dxa"/>
            <w:shd w:val="clear" w:color="auto" w:fill="auto"/>
            <w:noWrap/>
            <w:vAlign w:val="bottom"/>
          </w:tcPr>
          <w:p w14:paraId="15D6EFF3" w14:textId="77777777" w:rsidR="00D21B2C" w:rsidRPr="00834920" w:rsidRDefault="00D21B2C" w:rsidP="008B0C57">
            <w:pPr>
              <w:pStyle w:val="TableEntry"/>
            </w:pPr>
          </w:p>
        </w:tc>
        <w:tc>
          <w:tcPr>
            <w:tcW w:w="990" w:type="dxa"/>
          </w:tcPr>
          <w:p w14:paraId="71C00B6D" w14:textId="77777777" w:rsidR="00D21B2C" w:rsidRPr="00834920" w:rsidRDefault="00D21B2C" w:rsidP="008B0C57">
            <w:pPr>
              <w:pStyle w:val="TableEntry"/>
            </w:pPr>
            <w:r w:rsidRPr="00834920">
              <w:t>Y</w:t>
            </w:r>
          </w:p>
        </w:tc>
        <w:tc>
          <w:tcPr>
            <w:tcW w:w="1260" w:type="dxa"/>
          </w:tcPr>
          <w:p w14:paraId="6F833FBE" w14:textId="77777777" w:rsidR="00D21B2C" w:rsidRPr="00834920" w:rsidRDefault="00D21B2C" w:rsidP="008B0C57">
            <w:pPr>
              <w:pStyle w:val="TableEntry"/>
            </w:pPr>
            <w:r w:rsidRPr="00834920">
              <w:t>Y</w:t>
            </w:r>
          </w:p>
        </w:tc>
      </w:tr>
      <w:tr w:rsidR="008B0C57" w:rsidRPr="00834920" w14:paraId="4F0C83D1" w14:textId="77777777" w:rsidTr="008B0C57">
        <w:trPr>
          <w:trHeight w:val="255"/>
        </w:trPr>
        <w:tc>
          <w:tcPr>
            <w:tcW w:w="1440" w:type="dxa"/>
            <w:shd w:val="clear" w:color="auto" w:fill="auto"/>
            <w:noWrap/>
            <w:vAlign w:val="bottom"/>
          </w:tcPr>
          <w:p w14:paraId="143BFF60" w14:textId="77777777" w:rsidR="00D21B2C" w:rsidRPr="00834920" w:rsidRDefault="00D21B2C" w:rsidP="0017271E">
            <w:pPr>
              <w:pStyle w:val="TableEntry"/>
              <w:rPr>
                <w:lang w:bidi="ne-NP"/>
              </w:rPr>
            </w:pPr>
            <w:r w:rsidRPr="00834920">
              <w:rPr>
                <w:lang w:bidi="ne-NP"/>
              </w:rPr>
              <w:t>Credential</w:t>
            </w:r>
          </w:p>
        </w:tc>
        <w:tc>
          <w:tcPr>
            <w:tcW w:w="810" w:type="dxa"/>
            <w:shd w:val="clear" w:color="auto" w:fill="auto"/>
            <w:noWrap/>
            <w:vAlign w:val="bottom"/>
          </w:tcPr>
          <w:p w14:paraId="5CC0B647" w14:textId="77777777" w:rsidR="00D21B2C" w:rsidRPr="00834920" w:rsidRDefault="00D21B2C" w:rsidP="008B0C57">
            <w:pPr>
              <w:pStyle w:val="TableEntry"/>
            </w:pPr>
            <w:r w:rsidRPr="00834920">
              <w:t>Y</w:t>
            </w:r>
          </w:p>
        </w:tc>
        <w:tc>
          <w:tcPr>
            <w:tcW w:w="990" w:type="dxa"/>
            <w:shd w:val="clear" w:color="auto" w:fill="auto"/>
            <w:noWrap/>
            <w:vAlign w:val="bottom"/>
          </w:tcPr>
          <w:p w14:paraId="681DA8AB" w14:textId="77777777" w:rsidR="00D21B2C" w:rsidRPr="00834920" w:rsidRDefault="00D21B2C" w:rsidP="008B0C57">
            <w:pPr>
              <w:pStyle w:val="TableEntry"/>
            </w:pPr>
            <w:r w:rsidRPr="00834920">
              <w:t>Y</w:t>
            </w:r>
          </w:p>
        </w:tc>
        <w:tc>
          <w:tcPr>
            <w:tcW w:w="990" w:type="dxa"/>
            <w:shd w:val="clear" w:color="auto" w:fill="auto"/>
            <w:noWrap/>
            <w:vAlign w:val="bottom"/>
          </w:tcPr>
          <w:p w14:paraId="54DC9105" w14:textId="77777777" w:rsidR="00D21B2C" w:rsidRPr="00834920" w:rsidRDefault="00D21B2C" w:rsidP="008B0C57">
            <w:pPr>
              <w:pStyle w:val="TableEntry"/>
            </w:pPr>
          </w:p>
        </w:tc>
        <w:tc>
          <w:tcPr>
            <w:tcW w:w="1170" w:type="dxa"/>
            <w:shd w:val="clear" w:color="auto" w:fill="auto"/>
            <w:noWrap/>
            <w:vAlign w:val="bottom"/>
          </w:tcPr>
          <w:p w14:paraId="2CB4520C" w14:textId="77777777" w:rsidR="00D21B2C" w:rsidRPr="00834920" w:rsidRDefault="00D21B2C" w:rsidP="008B0C57">
            <w:pPr>
              <w:pStyle w:val="TableEntry"/>
            </w:pPr>
          </w:p>
        </w:tc>
        <w:tc>
          <w:tcPr>
            <w:tcW w:w="1080" w:type="dxa"/>
            <w:shd w:val="clear" w:color="auto" w:fill="auto"/>
            <w:noWrap/>
            <w:vAlign w:val="bottom"/>
          </w:tcPr>
          <w:p w14:paraId="1CBC590C" w14:textId="77777777" w:rsidR="00D21B2C" w:rsidRPr="00834920" w:rsidRDefault="00D21B2C" w:rsidP="008B0C57">
            <w:pPr>
              <w:pStyle w:val="TableEntry"/>
            </w:pPr>
            <w:r w:rsidRPr="00834920">
              <w:t>Y</w:t>
            </w:r>
          </w:p>
        </w:tc>
        <w:tc>
          <w:tcPr>
            <w:tcW w:w="1350" w:type="dxa"/>
            <w:shd w:val="clear" w:color="auto" w:fill="auto"/>
            <w:noWrap/>
            <w:vAlign w:val="bottom"/>
          </w:tcPr>
          <w:p w14:paraId="00B0EE2A" w14:textId="77777777" w:rsidR="00D21B2C" w:rsidRPr="00834920" w:rsidRDefault="00D21B2C" w:rsidP="008B0C57">
            <w:pPr>
              <w:pStyle w:val="TableEntry"/>
            </w:pPr>
            <w:r w:rsidRPr="00834920">
              <w:t>Y</w:t>
            </w:r>
          </w:p>
        </w:tc>
        <w:tc>
          <w:tcPr>
            <w:tcW w:w="990" w:type="dxa"/>
          </w:tcPr>
          <w:p w14:paraId="1EAD7BB4" w14:textId="77777777" w:rsidR="00D21B2C" w:rsidRPr="00834920" w:rsidRDefault="00D21B2C" w:rsidP="008B0C57">
            <w:pPr>
              <w:pStyle w:val="TableEntry"/>
            </w:pPr>
          </w:p>
        </w:tc>
        <w:tc>
          <w:tcPr>
            <w:tcW w:w="1260" w:type="dxa"/>
          </w:tcPr>
          <w:p w14:paraId="006F75F2" w14:textId="77777777" w:rsidR="00D21B2C" w:rsidRPr="00834920" w:rsidRDefault="00D21B2C" w:rsidP="008B0C57">
            <w:pPr>
              <w:pStyle w:val="TableEntry"/>
            </w:pPr>
          </w:p>
        </w:tc>
      </w:tr>
      <w:tr w:rsidR="008B0C57" w:rsidRPr="00834920" w14:paraId="0C31E742" w14:textId="77777777" w:rsidTr="008B0C57">
        <w:trPr>
          <w:trHeight w:val="255"/>
        </w:trPr>
        <w:tc>
          <w:tcPr>
            <w:tcW w:w="1440" w:type="dxa"/>
            <w:shd w:val="clear" w:color="auto" w:fill="auto"/>
            <w:noWrap/>
            <w:vAlign w:val="bottom"/>
          </w:tcPr>
          <w:p w14:paraId="2E29C248" w14:textId="77777777" w:rsidR="00D21B2C" w:rsidRPr="00834920" w:rsidRDefault="00D21B2C" w:rsidP="0017271E">
            <w:pPr>
              <w:pStyle w:val="TableEntry"/>
              <w:rPr>
                <w:lang w:bidi="ne-NP"/>
              </w:rPr>
            </w:pPr>
            <w:r w:rsidRPr="00834920">
              <w:rPr>
                <w:lang w:bidi="ne-NP"/>
              </w:rPr>
              <w:t>Identifier</w:t>
            </w:r>
          </w:p>
        </w:tc>
        <w:tc>
          <w:tcPr>
            <w:tcW w:w="810" w:type="dxa"/>
            <w:shd w:val="clear" w:color="auto" w:fill="auto"/>
            <w:noWrap/>
            <w:vAlign w:val="bottom"/>
          </w:tcPr>
          <w:p w14:paraId="130F0738" w14:textId="77777777" w:rsidR="00D21B2C" w:rsidRPr="00834920" w:rsidRDefault="00D21B2C" w:rsidP="008B0C57">
            <w:pPr>
              <w:pStyle w:val="TableEntry"/>
            </w:pPr>
            <w:r w:rsidRPr="00834920">
              <w:t>Y</w:t>
            </w:r>
          </w:p>
        </w:tc>
        <w:tc>
          <w:tcPr>
            <w:tcW w:w="990" w:type="dxa"/>
            <w:shd w:val="clear" w:color="auto" w:fill="auto"/>
            <w:noWrap/>
            <w:vAlign w:val="bottom"/>
          </w:tcPr>
          <w:p w14:paraId="4294B8A0" w14:textId="77777777" w:rsidR="00D21B2C" w:rsidRPr="00834920" w:rsidRDefault="00D21B2C" w:rsidP="008B0C57">
            <w:pPr>
              <w:pStyle w:val="TableEntry"/>
            </w:pPr>
            <w:r w:rsidRPr="00834920">
              <w:t>Y</w:t>
            </w:r>
          </w:p>
        </w:tc>
        <w:tc>
          <w:tcPr>
            <w:tcW w:w="990" w:type="dxa"/>
            <w:shd w:val="clear" w:color="auto" w:fill="auto"/>
            <w:noWrap/>
            <w:vAlign w:val="bottom"/>
          </w:tcPr>
          <w:p w14:paraId="5E7B9E53" w14:textId="77777777" w:rsidR="00D21B2C" w:rsidRPr="00834920" w:rsidRDefault="00D21B2C" w:rsidP="008B0C57">
            <w:pPr>
              <w:pStyle w:val="TableEntry"/>
            </w:pPr>
          </w:p>
        </w:tc>
        <w:tc>
          <w:tcPr>
            <w:tcW w:w="1170" w:type="dxa"/>
            <w:shd w:val="clear" w:color="auto" w:fill="auto"/>
            <w:noWrap/>
            <w:vAlign w:val="bottom"/>
          </w:tcPr>
          <w:p w14:paraId="4775CBF1" w14:textId="77777777" w:rsidR="00D21B2C" w:rsidRPr="00834920" w:rsidRDefault="00D21B2C" w:rsidP="008B0C57">
            <w:pPr>
              <w:pStyle w:val="TableEntry"/>
            </w:pPr>
          </w:p>
        </w:tc>
        <w:tc>
          <w:tcPr>
            <w:tcW w:w="1080" w:type="dxa"/>
            <w:shd w:val="clear" w:color="auto" w:fill="auto"/>
            <w:noWrap/>
            <w:vAlign w:val="bottom"/>
          </w:tcPr>
          <w:p w14:paraId="0D1DA4B6" w14:textId="77777777" w:rsidR="00D21B2C" w:rsidRPr="00834920" w:rsidRDefault="00D21B2C" w:rsidP="008B0C57">
            <w:pPr>
              <w:pStyle w:val="TableEntry"/>
            </w:pPr>
            <w:r w:rsidRPr="00834920">
              <w:t>Y</w:t>
            </w:r>
          </w:p>
        </w:tc>
        <w:tc>
          <w:tcPr>
            <w:tcW w:w="1350" w:type="dxa"/>
            <w:shd w:val="clear" w:color="auto" w:fill="auto"/>
            <w:noWrap/>
            <w:vAlign w:val="bottom"/>
          </w:tcPr>
          <w:p w14:paraId="45448A85" w14:textId="77777777" w:rsidR="00D21B2C" w:rsidRPr="00834920" w:rsidRDefault="00D21B2C" w:rsidP="008B0C57">
            <w:pPr>
              <w:pStyle w:val="TableEntry"/>
            </w:pPr>
            <w:r w:rsidRPr="00834920">
              <w:t>Y</w:t>
            </w:r>
          </w:p>
        </w:tc>
        <w:tc>
          <w:tcPr>
            <w:tcW w:w="990" w:type="dxa"/>
          </w:tcPr>
          <w:p w14:paraId="7182F731" w14:textId="77777777" w:rsidR="00D21B2C" w:rsidRPr="00834920" w:rsidRDefault="00D21B2C" w:rsidP="008B0C57">
            <w:pPr>
              <w:pStyle w:val="TableEntry"/>
            </w:pPr>
          </w:p>
        </w:tc>
        <w:tc>
          <w:tcPr>
            <w:tcW w:w="1260" w:type="dxa"/>
          </w:tcPr>
          <w:p w14:paraId="4851FBB3" w14:textId="77777777" w:rsidR="00D21B2C" w:rsidRPr="00834920" w:rsidRDefault="00D21B2C" w:rsidP="008B0C57">
            <w:pPr>
              <w:pStyle w:val="TableEntry"/>
            </w:pPr>
          </w:p>
        </w:tc>
      </w:tr>
    </w:tbl>
    <w:p w14:paraId="718191A9" w14:textId="77777777" w:rsidR="0082399A" w:rsidRPr="00834920" w:rsidRDefault="0082399A" w:rsidP="008172D9">
      <w:pPr>
        <w:pStyle w:val="BodyText"/>
      </w:pPr>
    </w:p>
    <w:p w14:paraId="12BDF390" w14:textId="77777777" w:rsidR="00875A18" w:rsidRPr="00834920" w:rsidRDefault="00875A18" w:rsidP="00875A18">
      <w:pPr>
        <w:pStyle w:val="Heading6"/>
        <w:numPr>
          <w:ilvl w:val="0"/>
          <w:numId w:val="0"/>
        </w:numPr>
        <w:rPr>
          <w:noProof w:val="0"/>
        </w:rPr>
      </w:pPr>
      <w:bookmarkStart w:id="186" w:name="_Toc520110703"/>
      <w:r w:rsidRPr="00834920">
        <w:rPr>
          <w:noProof w:val="0"/>
        </w:rPr>
        <w:t>3.58.4.1.2.4 Coding Address Elements</w:t>
      </w:r>
      <w:bookmarkEnd w:id="186"/>
    </w:p>
    <w:p w14:paraId="1C3595D6" w14:textId="77777777" w:rsidR="00875A18" w:rsidRPr="00834920" w:rsidRDefault="00875A18" w:rsidP="00875A18">
      <w:r w:rsidRPr="00834920">
        <w:t xml:space="preserve">Postal Addresses in general use the LDAP syntax as described in RFC4517, </w:t>
      </w:r>
      <w:r w:rsidR="00DF173E" w:rsidRPr="00834920">
        <w:t>Section</w:t>
      </w:r>
      <w:r w:rsidRPr="00834920">
        <w:t xml:space="preserve"> 3.3.28, </w:t>
      </w:r>
      <w:r w:rsidR="00256931" w:rsidRPr="00834920">
        <w:t>i.e.,</w:t>
      </w:r>
      <w:r w:rsidRPr="00834920">
        <w:t xml:space="preserve"> address elements are delimited by a DOLLAR (‘$’) character. Address elements shall additionally be coded in a form ‘element=value’ as explained in Table 3.58.4.1.2.4-1</w:t>
      </w:r>
      <w:r w:rsidR="008B0C57" w:rsidRPr="00834920">
        <w:t xml:space="preserve">. </w:t>
      </w:r>
    </w:p>
    <w:p w14:paraId="4EC1E0E6" w14:textId="77777777" w:rsidR="00875A18" w:rsidRPr="00834920" w:rsidRDefault="00875A18" w:rsidP="00875A18">
      <w:pPr>
        <w:tabs>
          <w:tab w:val="left" w:pos="3510"/>
        </w:tabs>
      </w:pPr>
      <w:r w:rsidRPr="00834920">
        <w:t xml:space="preserve">These elements should be used when applicable, and may be extended when necessary, </w:t>
      </w:r>
      <w:r w:rsidR="00256931" w:rsidRPr="00834920">
        <w:t>e.g.,</w:t>
      </w:r>
      <w:r w:rsidRPr="00834920">
        <w:t xml:space="preserve"> for </w:t>
      </w:r>
      <w:proofErr w:type="spellStart"/>
      <w:r w:rsidRPr="00834920">
        <w:t>jukyo</w:t>
      </w:r>
      <w:proofErr w:type="spellEnd"/>
      <w:r w:rsidRPr="00834920">
        <w:t xml:space="preserve"> </w:t>
      </w:r>
      <w:proofErr w:type="spellStart"/>
      <w:r w:rsidRPr="00834920">
        <w:t>hyoji</w:t>
      </w:r>
      <w:proofErr w:type="spellEnd"/>
      <w:r w:rsidRPr="00834920">
        <w:t xml:space="preserve"> addresses.</w:t>
      </w:r>
    </w:p>
    <w:p w14:paraId="194A489C" w14:textId="0B436077" w:rsidR="00875A18" w:rsidRPr="00834920" w:rsidRDefault="00875A18" w:rsidP="002B15A9">
      <w:r w:rsidRPr="00834920">
        <w:t xml:space="preserve">It is recommended that implementations should specify as many of the optional elements as possible to enable effective searching. </w:t>
      </w:r>
    </w:p>
    <w:p w14:paraId="51D03C72" w14:textId="77777777" w:rsidR="00875A18" w:rsidRPr="00834920" w:rsidRDefault="00875A18" w:rsidP="00875A18">
      <w:pPr>
        <w:pStyle w:val="TableTitle"/>
      </w:pPr>
      <w:r w:rsidRPr="00834920">
        <w:t>Table 3.58.4.1.2.4-1: Coding Address Elements</w:t>
      </w: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0"/>
        <w:gridCol w:w="1170"/>
        <w:gridCol w:w="5260"/>
      </w:tblGrid>
      <w:tr w:rsidR="00875A18" w:rsidRPr="00834920" w14:paraId="75CC1132" w14:textId="77777777" w:rsidTr="008172D9">
        <w:trPr>
          <w:trHeight w:val="255"/>
          <w:tblHeader/>
          <w:jc w:val="center"/>
        </w:trPr>
        <w:tc>
          <w:tcPr>
            <w:tcW w:w="2110" w:type="dxa"/>
            <w:shd w:val="clear" w:color="auto" w:fill="D9D9D9"/>
            <w:noWrap/>
            <w:tcMar>
              <w:left w:w="29" w:type="dxa"/>
              <w:right w:w="29" w:type="dxa"/>
            </w:tcMar>
          </w:tcPr>
          <w:p w14:paraId="3CABCEF6" w14:textId="77777777" w:rsidR="00875A18" w:rsidRPr="00834920" w:rsidRDefault="00875A18" w:rsidP="008B0C57">
            <w:pPr>
              <w:pStyle w:val="TableEntryHeader"/>
            </w:pPr>
            <w:r w:rsidRPr="00834920">
              <w:t>Attribute element</w:t>
            </w:r>
          </w:p>
        </w:tc>
        <w:tc>
          <w:tcPr>
            <w:tcW w:w="1170" w:type="dxa"/>
            <w:shd w:val="clear" w:color="auto" w:fill="D9D9D9"/>
            <w:noWrap/>
            <w:tcMar>
              <w:left w:w="29" w:type="dxa"/>
              <w:right w:w="29" w:type="dxa"/>
            </w:tcMar>
          </w:tcPr>
          <w:p w14:paraId="262F7C46" w14:textId="77777777" w:rsidR="00875A18" w:rsidRPr="00834920" w:rsidRDefault="00875A18" w:rsidP="008B0C57">
            <w:pPr>
              <w:pStyle w:val="TableEntryHeader"/>
            </w:pPr>
            <w:r w:rsidRPr="00834920">
              <w:t>Required</w:t>
            </w:r>
          </w:p>
        </w:tc>
        <w:tc>
          <w:tcPr>
            <w:tcW w:w="5260" w:type="dxa"/>
            <w:shd w:val="clear" w:color="auto" w:fill="D9D9D9"/>
            <w:noWrap/>
            <w:tcMar>
              <w:left w:w="29" w:type="dxa"/>
              <w:right w:w="29" w:type="dxa"/>
            </w:tcMar>
          </w:tcPr>
          <w:p w14:paraId="06BF5928" w14:textId="77777777" w:rsidR="00875A18" w:rsidRPr="00834920" w:rsidRDefault="00875A18" w:rsidP="008B0C57">
            <w:pPr>
              <w:pStyle w:val="TableEntryHeader"/>
            </w:pPr>
            <w:r w:rsidRPr="00834920">
              <w:t>Description</w:t>
            </w:r>
          </w:p>
        </w:tc>
      </w:tr>
      <w:tr w:rsidR="00875A18" w:rsidRPr="00834920" w14:paraId="55F7134B" w14:textId="77777777" w:rsidTr="008172D9">
        <w:trPr>
          <w:cantSplit/>
          <w:trHeight w:val="255"/>
          <w:jc w:val="center"/>
        </w:trPr>
        <w:tc>
          <w:tcPr>
            <w:tcW w:w="2110" w:type="dxa"/>
            <w:shd w:val="clear" w:color="auto" w:fill="auto"/>
            <w:noWrap/>
          </w:tcPr>
          <w:p w14:paraId="30BC97D0" w14:textId="77777777" w:rsidR="00875A18" w:rsidRPr="00834920" w:rsidRDefault="00875A18" w:rsidP="001677D7">
            <w:pPr>
              <w:pStyle w:val="TableEntry"/>
              <w:rPr>
                <w:lang w:bidi="ne-NP"/>
              </w:rPr>
            </w:pPr>
            <w:proofErr w:type="spellStart"/>
            <w:r w:rsidRPr="00834920">
              <w:rPr>
                <w:lang w:bidi="ne-NP"/>
              </w:rPr>
              <w:t>addr</w:t>
            </w:r>
            <w:proofErr w:type="spellEnd"/>
          </w:p>
        </w:tc>
        <w:tc>
          <w:tcPr>
            <w:tcW w:w="1170" w:type="dxa"/>
            <w:shd w:val="clear" w:color="auto" w:fill="auto"/>
            <w:noWrap/>
          </w:tcPr>
          <w:p w14:paraId="4E18C8B9" w14:textId="77777777" w:rsidR="00875A18" w:rsidRPr="00834920" w:rsidRDefault="00875A18" w:rsidP="001677D7">
            <w:pPr>
              <w:pStyle w:val="TableEntry"/>
            </w:pPr>
            <w:r w:rsidRPr="00834920">
              <w:t>Y</w:t>
            </w:r>
          </w:p>
        </w:tc>
        <w:tc>
          <w:tcPr>
            <w:tcW w:w="5260" w:type="dxa"/>
            <w:shd w:val="clear" w:color="auto" w:fill="auto"/>
            <w:noWrap/>
          </w:tcPr>
          <w:p w14:paraId="27D949F5" w14:textId="77777777" w:rsidR="00875A18" w:rsidRPr="00834920" w:rsidRDefault="00875A18" w:rsidP="001677D7">
            <w:pPr>
              <w:pStyle w:val="TableEntry"/>
            </w:pPr>
            <w:r w:rsidRPr="00834920">
              <w:t xml:space="preserve">The </w:t>
            </w:r>
            <w:proofErr w:type="spellStart"/>
            <w:r w:rsidRPr="00834920">
              <w:t>addr</w:t>
            </w:r>
            <w:proofErr w:type="spellEnd"/>
            <w:r w:rsidRPr="00834920">
              <w:t xml:space="preserve"> element shall contain the full textual mailing address</w:t>
            </w:r>
            <w:r w:rsidR="008B0C57" w:rsidRPr="00834920">
              <w:t xml:space="preserve">. </w:t>
            </w:r>
            <w:r w:rsidRPr="00834920">
              <w:t>Elements of this address like city, state, country shall use the same code values as specified below. The overall format for this element will be defined by national or regional organizations.</w:t>
            </w:r>
          </w:p>
        </w:tc>
      </w:tr>
      <w:tr w:rsidR="00875A18" w:rsidRPr="00834920" w14:paraId="3E7A8880" w14:textId="77777777" w:rsidTr="008172D9">
        <w:trPr>
          <w:cantSplit/>
          <w:trHeight w:val="255"/>
          <w:jc w:val="center"/>
        </w:trPr>
        <w:tc>
          <w:tcPr>
            <w:tcW w:w="2110" w:type="dxa"/>
            <w:shd w:val="clear" w:color="auto" w:fill="auto"/>
            <w:noWrap/>
          </w:tcPr>
          <w:p w14:paraId="02AC158B" w14:textId="77777777" w:rsidR="00875A18" w:rsidRPr="00834920" w:rsidRDefault="00875A18" w:rsidP="001677D7">
            <w:pPr>
              <w:pStyle w:val="TableEntry"/>
              <w:rPr>
                <w:lang w:bidi="ne-NP"/>
              </w:rPr>
            </w:pPr>
            <w:r w:rsidRPr="00834920">
              <w:rPr>
                <w:lang w:bidi="ne-NP"/>
              </w:rPr>
              <w:t>status</w:t>
            </w:r>
          </w:p>
        </w:tc>
        <w:tc>
          <w:tcPr>
            <w:tcW w:w="1170" w:type="dxa"/>
            <w:shd w:val="clear" w:color="auto" w:fill="auto"/>
            <w:noWrap/>
          </w:tcPr>
          <w:p w14:paraId="1EC31B30" w14:textId="77777777" w:rsidR="00875A18" w:rsidRPr="00834920" w:rsidRDefault="00875A18" w:rsidP="001677D7">
            <w:pPr>
              <w:pStyle w:val="TableEntry"/>
            </w:pPr>
            <w:r w:rsidRPr="00834920">
              <w:t>Y</w:t>
            </w:r>
          </w:p>
        </w:tc>
        <w:tc>
          <w:tcPr>
            <w:tcW w:w="5260" w:type="dxa"/>
            <w:shd w:val="clear" w:color="auto" w:fill="auto"/>
            <w:noWrap/>
          </w:tcPr>
          <w:p w14:paraId="3DF6C1ED" w14:textId="77777777" w:rsidR="00875A18" w:rsidRPr="00834920" w:rsidRDefault="00875A18" w:rsidP="001677D7">
            <w:pPr>
              <w:pStyle w:val="TableEntry"/>
            </w:pPr>
            <w:r w:rsidRPr="00834920">
              <w:t xml:space="preserve">The status attribute shall contain a value as specified in in </w:t>
            </w:r>
            <w:r w:rsidR="00256931" w:rsidRPr="00834920">
              <w:t>Table</w:t>
            </w:r>
            <w:r w:rsidRPr="00834920">
              <w:t xml:space="preserve"> 3.58.4.1.2.3-1</w:t>
            </w:r>
          </w:p>
        </w:tc>
      </w:tr>
      <w:tr w:rsidR="00875A18" w:rsidRPr="00834920" w14:paraId="6F87422A" w14:textId="77777777" w:rsidTr="008172D9">
        <w:trPr>
          <w:cantSplit/>
          <w:trHeight w:val="377"/>
          <w:jc w:val="center"/>
        </w:trPr>
        <w:tc>
          <w:tcPr>
            <w:tcW w:w="2110" w:type="dxa"/>
            <w:shd w:val="clear" w:color="auto" w:fill="auto"/>
            <w:noWrap/>
          </w:tcPr>
          <w:p w14:paraId="7DD36373" w14:textId="77777777" w:rsidR="00875A18" w:rsidRPr="00834920" w:rsidRDefault="00875A18" w:rsidP="008172D9">
            <w:pPr>
              <w:pStyle w:val="TableEntry"/>
              <w:rPr>
                <w:rFonts w:ascii="Arial" w:hAnsi="Arial"/>
                <w:b/>
                <w:kern w:val="28"/>
              </w:rPr>
            </w:pPr>
            <w:r w:rsidRPr="00834920">
              <w:t xml:space="preserve"> </w:t>
            </w:r>
            <w:proofErr w:type="spellStart"/>
            <w:r w:rsidRPr="00834920">
              <w:t>streetNumber</w:t>
            </w:r>
            <w:proofErr w:type="spellEnd"/>
          </w:p>
        </w:tc>
        <w:tc>
          <w:tcPr>
            <w:tcW w:w="1170" w:type="dxa"/>
            <w:shd w:val="clear" w:color="auto" w:fill="auto"/>
            <w:noWrap/>
          </w:tcPr>
          <w:p w14:paraId="319B2186" w14:textId="77777777" w:rsidR="00875A18" w:rsidRPr="00834920" w:rsidRDefault="00875A18" w:rsidP="001677D7">
            <w:pPr>
              <w:pStyle w:val="TableEntry"/>
            </w:pPr>
            <w:r w:rsidRPr="00834920">
              <w:t>N</w:t>
            </w:r>
          </w:p>
        </w:tc>
        <w:tc>
          <w:tcPr>
            <w:tcW w:w="5260" w:type="dxa"/>
            <w:shd w:val="clear" w:color="auto" w:fill="auto"/>
            <w:noWrap/>
          </w:tcPr>
          <w:p w14:paraId="2761D724" w14:textId="77777777" w:rsidR="00875A18" w:rsidRPr="00834920" w:rsidRDefault="00875A18" w:rsidP="001677D7">
            <w:pPr>
              <w:pStyle w:val="TableEntry"/>
            </w:pPr>
            <w:r w:rsidRPr="00834920">
              <w:t xml:space="preserve">The </w:t>
            </w:r>
            <w:proofErr w:type="spellStart"/>
            <w:r w:rsidRPr="00834920">
              <w:t>streetNumber</w:t>
            </w:r>
            <w:proofErr w:type="spellEnd"/>
            <w:r w:rsidRPr="00834920">
              <w:t xml:space="preserve"> element shall contain the house number on the street</w:t>
            </w:r>
          </w:p>
        </w:tc>
      </w:tr>
      <w:tr w:rsidR="00875A18" w:rsidRPr="00834920" w14:paraId="16FDFE7A" w14:textId="77777777" w:rsidTr="008172D9">
        <w:trPr>
          <w:cantSplit/>
          <w:trHeight w:val="255"/>
          <w:jc w:val="center"/>
        </w:trPr>
        <w:tc>
          <w:tcPr>
            <w:tcW w:w="2110" w:type="dxa"/>
            <w:shd w:val="clear" w:color="auto" w:fill="auto"/>
            <w:noWrap/>
          </w:tcPr>
          <w:p w14:paraId="3302270A" w14:textId="77777777" w:rsidR="00875A18" w:rsidRPr="00834920" w:rsidRDefault="00875A18" w:rsidP="001677D7">
            <w:pPr>
              <w:pStyle w:val="TableEntry"/>
              <w:rPr>
                <w:lang w:bidi="ne-NP"/>
              </w:rPr>
            </w:pPr>
            <w:proofErr w:type="spellStart"/>
            <w:r w:rsidRPr="00834920">
              <w:rPr>
                <w:lang w:bidi="ne-NP"/>
              </w:rPr>
              <w:lastRenderedPageBreak/>
              <w:t>streetName</w:t>
            </w:r>
            <w:proofErr w:type="spellEnd"/>
          </w:p>
        </w:tc>
        <w:tc>
          <w:tcPr>
            <w:tcW w:w="1170" w:type="dxa"/>
            <w:shd w:val="clear" w:color="auto" w:fill="auto"/>
            <w:noWrap/>
          </w:tcPr>
          <w:p w14:paraId="74A0861E" w14:textId="77777777" w:rsidR="00875A18" w:rsidRPr="00834920" w:rsidRDefault="00875A18" w:rsidP="001677D7">
            <w:pPr>
              <w:pStyle w:val="TableEntry"/>
            </w:pPr>
            <w:r w:rsidRPr="00834920">
              <w:t>N</w:t>
            </w:r>
          </w:p>
        </w:tc>
        <w:tc>
          <w:tcPr>
            <w:tcW w:w="5260" w:type="dxa"/>
            <w:shd w:val="clear" w:color="auto" w:fill="auto"/>
            <w:noWrap/>
          </w:tcPr>
          <w:p w14:paraId="4D4624C9" w14:textId="77777777" w:rsidR="00875A18" w:rsidRPr="00834920" w:rsidRDefault="00875A18" w:rsidP="001677D7">
            <w:pPr>
              <w:pStyle w:val="TableEntry"/>
            </w:pPr>
            <w:r w:rsidRPr="00834920">
              <w:t xml:space="preserve">The </w:t>
            </w:r>
            <w:proofErr w:type="spellStart"/>
            <w:r w:rsidRPr="00834920">
              <w:t>streetName</w:t>
            </w:r>
            <w:proofErr w:type="spellEnd"/>
            <w:r w:rsidRPr="00834920">
              <w:t xml:space="preserve"> element shall contain the name of the street, unless otherwise specified by a national or regional organization.</w:t>
            </w:r>
          </w:p>
        </w:tc>
      </w:tr>
      <w:tr w:rsidR="00875A18" w:rsidRPr="00834920" w14:paraId="00FD6E39" w14:textId="77777777" w:rsidTr="008172D9">
        <w:trPr>
          <w:cantSplit/>
          <w:trHeight w:val="255"/>
          <w:jc w:val="center"/>
        </w:trPr>
        <w:tc>
          <w:tcPr>
            <w:tcW w:w="2110" w:type="dxa"/>
            <w:shd w:val="clear" w:color="auto" w:fill="auto"/>
            <w:noWrap/>
          </w:tcPr>
          <w:p w14:paraId="29183E6D" w14:textId="77777777" w:rsidR="00875A18" w:rsidRPr="00834920" w:rsidRDefault="00875A18" w:rsidP="001677D7">
            <w:pPr>
              <w:pStyle w:val="TableEntry"/>
              <w:rPr>
                <w:lang w:bidi="ne-NP"/>
              </w:rPr>
            </w:pPr>
            <w:r w:rsidRPr="00834920">
              <w:rPr>
                <w:lang w:bidi="ne-NP"/>
              </w:rPr>
              <w:t>city</w:t>
            </w:r>
          </w:p>
        </w:tc>
        <w:tc>
          <w:tcPr>
            <w:tcW w:w="1170" w:type="dxa"/>
            <w:shd w:val="clear" w:color="auto" w:fill="auto"/>
            <w:noWrap/>
          </w:tcPr>
          <w:p w14:paraId="221FA69A" w14:textId="77777777" w:rsidR="00875A18" w:rsidRPr="00834920" w:rsidRDefault="00875A18" w:rsidP="001677D7">
            <w:pPr>
              <w:pStyle w:val="TableEntry"/>
            </w:pPr>
            <w:r w:rsidRPr="00834920">
              <w:t>N</w:t>
            </w:r>
          </w:p>
        </w:tc>
        <w:tc>
          <w:tcPr>
            <w:tcW w:w="5260" w:type="dxa"/>
            <w:shd w:val="clear" w:color="auto" w:fill="auto"/>
            <w:noWrap/>
          </w:tcPr>
          <w:p w14:paraId="334734F8" w14:textId="77777777" w:rsidR="00875A18" w:rsidRPr="00834920" w:rsidRDefault="00875A18" w:rsidP="001677D7">
            <w:pPr>
              <w:pStyle w:val="TableEntry"/>
            </w:pPr>
            <w:r w:rsidRPr="00834920">
              <w:t>The city element shall contain the name of the city. City values will be defined by national or regional organizations. An example of a possible list of City values may be found in the World Gazetteer. Reference URL: http://www.commondatahub.com/city_source.jsp</w:t>
            </w:r>
          </w:p>
          <w:p w14:paraId="4DC7CB76" w14:textId="77777777" w:rsidR="00875A18" w:rsidRPr="00834920" w:rsidRDefault="00875A18" w:rsidP="001677D7">
            <w:pPr>
              <w:pStyle w:val="TableEntry"/>
            </w:pPr>
            <w:proofErr w:type="spellStart"/>
            <w:r w:rsidRPr="00834920">
              <w:t>CDH</w:t>
            </w:r>
            <w:proofErr w:type="spellEnd"/>
            <w:r w:rsidRPr="00834920">
              <w:t xml:space="preserve"> GC05  – Cities in US and Canada</w:t>
            </w:r>
          </w:p>
          <w:p w14:paraId="04D53EA5" w14:textId="77777777" w:rsidR="00875A18" w:rsidRPr="00834920" w:rsidRDefault="00875A18" w:rsidP="001677D7">
            <w:pPr>
              <w:pStyle w:val="TableEntry"/>
            </w:pPr>
            <w:proofErr w:type="spellStart"/>
            <w:r w:rsidRPr="00834920">
              <w:t>CDH</w:t>
            </w:r>
            <w:proofErr w:type="spellEnd"/>
            <w:r w:rsidRPr="00834920">
              <w:t xml:space="preserve"> GC06  – Large Cities in US and Canada</w:t>
            </w:r>
          </w:p>
          <w:p w14:paraId="03D0EC14" w14:textId="77777777" w:rsidR="00875A18" w:rsidRPr="00834920" w:rsidRDefault="00875A18" w:rsidP="001677D7">
            <w:pPr>
              <w:pStyle w:val="TableEntry"/>
            </w:pPr>
            <w:proofErr w:type="spellStart"/>
            <w:r w:rsidRPr="00834920">
              <w:t>DCH</w:t>
            </w:r>
            <w:proofErr w:type="spellEnd"/>
            <w:r w:rsidRPr="00834920">
              <w:t xml:space="preserve"> GC07S- Large Cities in the world (population &gt; 20,000)</w:t>
            </w:r>
            <w:r w:rsidRPr="00834920">
              <w:tab/>
            </w:r>
          </w:p>
        </w:tc>
      </w:tr>
      <w:tr w:rsidR="00875A18" w:rsidRPr="00834920" w14:paraId="40DD8261" w14:textId="77777777" w:rsidTr="008172D9">
        <w:trPr>
          <w:cantSplit/>
          <w:trHeight w:val="255"/>
          <w:jc w:val="center"/>
        </w:trPr>
        <w:tc>
          <w:tcPr>
            <w:tcW w:w="2110" w:type="dxa"/>
            <w:shd w:val="clear" w:color="auto" w:fill="auto"/>
            <w:noWrap/>
          </w:tcPr>
          <w:p w14:paraId="157A219A" w14:textId="77777777" w:rsidR="00875A18" w:rsidRPr="00834920" w:rsidRDefault="00875A18" w:rsidP="001677D7">
            <w:pPr>
              <w:pStyle w:val="TableEntry"/>
              <w:rPr>
                <w:lang w:bidi="ne-NP"/>
              </w:rPr>
            </w:pPr>
            <w:r w:rsidRPr="00834920">
              <w:rPr>
                <w:lang w:bidi="ne-NP"/>
              </w:rPr>
              <w:t>state</w:t>
            </w:r>
          </w:p>
        </w:tc>
        <w:tc>
          <w:tcPr>
            <w:tcW w:w="1170" w:type="dxa"/>
            <w:shd w:val="clear" w:color="auto" w:fill="auto"/>
            <w:noWrap/>
          </w:tcPr>
          <w:p w14:paraId="0967E0D3" w14:textId="77777777" w:rsidR="00875A18" w:rsidRPr="00834920" w:rsidRDefault="00875A18" w:rsidP="001677D7">
            <w:pPr>
              <w:pStyle w:val="TableEntry"/>
            </w:pPr>
            <w:r w:rsidRPr="00834920">
              <w:t>N</w:t>
            </w:r>
          </w:p>
        </w:tc>
        <w:tc>
          <w:tcPr>
            <w:tcW w:w="5260" w:type="dxa"/>
            <w:shd w:val="clear" w:color="auto" w:fill="auto"/>
            <w:noWrap/>
          </w:tcPr>
          <w:p w14:paraId="7128AF64" w14:textId="77777777" w:rsidR="00875A18" w:rsidRPr="00834920" w:rsidRDefault="00875A18" w:rsidP="001677D7">
            <w:pPr>
              <w:pStyle w:val="TableEntry"/>
            </w:pPr>
            <w:r w:rsidRPr="00834920">
              <w:t>The state element shall contain the state code and shall use code values based on the ISO Standard 3166, unless otherwise specified by a national or regional organization.</w:t>
            </w:r>
          </w:p>
        </w:tc>
      </w:tr>
      <w:tr w:rsidR="00875A18" w:rsidRPr="00834920" w14:paraId="6558B7A5" w14:textId="77777777" w:rsidTr="008172D9">
        <w:trPr>
          <w:cantSplit/>
          <w:trHeight w:val="255"/>
          <w:jc w:val="center"/>
        </w:trPr>
        <w:tc>
          <w:tcPr>
            <w:tcW w:w="2110" w:type="dxa"/>
            <w:shd w:val="clear" w:color="auto" w:fill="auto"/>
            <w:noWrap/>
          </w:tcPr>
          <w:p w14:paraId="0CDFACD1" w14:textId="77777777" w:rsidR="00875A18" w:rsidRPr="00834920" w:rsidRDefault="00875A18" w:rsidP="001677D7">
            <w:pPr>
              <w:pStyle w:val="TableEntry"/>
              <w:rPr>
                <w:lang w:bidi="ne-NP"/>
              </w:rPr>
            </w:pPr>
            <w:proofErr w:type="spellStart"/>
            <w:r w:rsidRPr="00834920">
              <w:rPr>
                <w:lang w:bidi="ne-NP"/>
              </w:rPr>
              <w:t>postalCode</w:t>
            </w:r>
            <w:proofErr w:type="spellEnd"/>
          </w:p>
        </w:tc>
        <w:tc>
          <w:tcPr>
            <w:tcW w:w="1170" w:type="dxa"/>
            <w:shd w:val="clear" w:color="auto" w:fill="auto"/>
            <w:noWrap/>
          </w:tcPr>
          <w:p w14:paraId="7BF57EC7" w14:textId="77777777" w:rsidR="00875A18" w:rsidRPr="00834920" w:rsidRDefault="00875A18" w:rsidP="001677D7">
            <w:pPr>
              <w:pStyle w:val="TableEntry"/>
            </w:pPr>
            <w:r w:rsidRPr="00834920">
              <w:t>N</w:t>
            </w:r>
          </w:p>
        </w:tc>
        <w:tc>
          <w:tcPr>
            <w:tcW w:w="5260" w:type="dxa"/>
            <w:shd w:val="clear" w:color="auto" w:fill="auto"/>
            <w:noWrap/>
          </w:tcPr>
          <w:p w14:paraId="140D829F" w14:textId="77777777" w:rsidR="00875A18" w:rsidRPr="00834920" w:rsidRDefault="00875A18" w:rsidP="001677D7">
            <w:pPr>
              <w:pStyle w:val="TableEntry"/>
            </w:pPr>
            <w:r w:rsidRPr="00834920">
              <w:t xml:space="preserve">The </w:t>
            </w:r>
            <w:proofErr w:type="spellStart"/>
            <w:r w:rsidRPr="00834920">
              <w:t>postalCode</w:t>
            </w:r>
            <w:proofErr w:type="spellEnd"/>
            <w:r w:rsidRPr="00834920">
              <w:t xml:space="preserve"> element shall contain the postal code of the address, unless otherwise specified by a national or regional organization.</w:t>
            </w:r>
          </w:p>
        </w:tc>
      </w:tr>
      <w:tr w:rsidR="00875A18" w:rsidRPr="00834920" w14:paraId="413DED44" w14:textId="77777777" w:rsidTr="008172D9">
        <w:trPr>
          <w:cantSplit/>
          <w:trHeight w:val="255"/>
          <w:jc w:val="center"/>
        </w:trPr>
        <w:tc>
          <w:tcPr>
            <w:tcW w:w="2110" w:type="dxa"/>
            <w:shd w:val="clear" w:color="auto" w:fill="auto"/>
            <w:noWrap/>
          </w:tcPr>
          <w:p w14:paraId="178A2363" w14:textId="77777777" w:rsidR="00875A18" w:rsidRPr="00834920" w:rsidRDefault="00875A18" w:rsidP="001677D7">
            <w:pPr>
              <w:pStyle w:val="TableEntry"/>
              <w:rPr>
                <w:lang w:bidi="ne-NP"/>
              </w:rPr>
            </w:pPr>
            <w:r w:rsidRPr="00834920">
              <w:rPr>
                <w:lang w:bidi="ne-NP"/>
              </w:rPr>
              <w:t>country</w:t>
            </w:r>
          </w:p>
        </w:tc>
        <w:tc>
          <w:tcPr>
            <w:tcW w:w="1170" w:type="dxa"/>
            <w:shd w:val="clear" w:color="auto" w:fill="auto"/>
            <w:noWrap/>
          </w:tcPr>
          <w:p w14:paraId="297C5CC4" w14:textId="77777777" w:rsidR="00875A18" w:rsidRPr="00834920" w:rsidRDefault="00875A18" w:rsidP="001677D7">
            <w:pPr>
              <w:pStyle w:val="TableEntry"/>
            </w:pPr>
            <w:r w:rsidRPr="00834920">
              <w:t>N</w:t>
            </w:r>
          </w:p>
        </w:tc>
        <w:tc>
          <w:tcPr>
            <w:tcW w:w="5260" w:type="dxa"/>
            <w:shd w:val="clear" w:color="auto" w:fill="auto"/>
            <w:noWrap/>
          </w:tcPr>
          <w:p w14:paraId="22FF8FD7" w14:textId="77777777" w:rsidR="00875A18" w:rsidRPr="00834920" w:rsidRDefault="00875A18" w:rsidP="001677D7">
            <w:pPr>
              <w:pStyle w:val="TableEntry"/>
            </w:pPr>
            <w:r w:rsidRPr="00834920">
              <w:t>The country element shall contain the country code and shall use code values based on the ISO Standard 3166, unless otherwise specified by a national or regional organization.</w:t>
            </w:r>
          </w:p>
        </w:tc>
      </w:tr>
    </w:tbl>
    <w:p w14:paraId="7FC43273" w14:textId="77777777" w:rsidR="00875A18" w:rsidRPr="00834920" w:rsidRDefault="00875A18" w:rsidP="008172D9">
      <w:pPr>
        <w:pStyle w:val="BodyText"/>
      </w:pPr>
    </w:p>
    <w:p w14:paraId="24D0636F" w14:textId="77777777" w:rsidR="00875A18" w:rsidRPr="00834920" w:rsidRDefault="00875A18" w:rsidP="00875A18">
      <w:r w:rsidRPr="00834920">
        <w:t>Example:</w:t>
      </w:r>
    </w:p>
    <w:p w14:paraId="69836453" w14:textId="77777777" w:rsidR="00875A18" w:rsidRPr="00834920" w:rsidRDefault="00875A18" w:rsidP="00875A18">
      <w:pPr>
        <w:pStyle w:val="TableEntry"/>
      </w:pPr>
      <w:r w:rsidRPr="00834920">
        <w:t>status=primary</w:t>
      </w:r>
    </w:p>
    <w:p w14:paraId="70ACBD89" w14:textId="77777777" w:rsidR="00875A18" w:rsidRPr="00834920" w:rsidRDefault="00875A18" w:rsidP="00875A18">
      <w:pPr>
        <w:pStyle w:val="TableEntry"/>
      </w:pPr>
      <w:r w:rsidRPr="00834920">
        <w:t xml:space="preserve">$ </w:t>
      </w:r>
      <w:proofErr w:type="spellStart"/>
      <w:r w:rsidRPr="00834920">
        <w:t>addr</w:t>
      </w:r>
      <w:proofErr w:type="spellEnd"/>
      <w:r w:rsidRPr="00834920">
        <w:t xml:space="preserve"> = 1221 Circle Lane </w:t>
      </w:r>
      <w:proofErr w:type="spellStart"/>
      <w:r w:rsidRPr="00834920">
        <w:t>Nowheresville</w:t>
      </w:r>
      <w:proofErr w:type="spellEnd"/>
      <w:r w:rsidRPr="00834920">
        <w:t xml:space="preserve"> CA 98765 US</w:t>
      </w:r>
    </w:p>
    <w:p w14:paraId="2DF01480" w14:textId="77777777" w:rsidR="00875A18" w:rsidRPr="00834920" w:rsidRDefault="00875A18" w:rsidP="00875A18">
      <w:pPr>
        <w:pStyle w:val="TableEntry"/>
      </w:pPr>
      <w:r w:rsidRPr="00834920">
        <w:t xml:space="preserve">$ </w:t>
      </w:r>
      <w:proofErr w:type="spellStart"/>
      <w:r w:rsidRPr="00834920">
        <w:t>streetNumber</w:t>
      </w:r>
      <w:proofErr w:type="spellEnd"/>
      <w:r w:rsidRPr="00834920">
        <w:t xml:space="preserve">=1221 </w:t>
      </w:r>
    </w:p>
    <w:p w14:paraId="6E4F4358" w14:textId="77777777" w:rsidR="00875A18" w:rsidRPr="00834920" w:rsidRDefault="00875A18" w:rsidP="00875A18">
      <w:pPr>
        <w:pStyle w:val="TableEntry"/>
      </w:pPr>
      <w:r w:rsidRPr="00834920">
        <w:t xml:space="preserve">$ </w:t>
      </w:r>
      <w:proofErr w:type="spellStart"/>
      <w:r w:rsidRPr="00834920">
        <w:t>streetName</w:t>
      </w:r>
      <w:proofErr w:type="spellEnd"/>
      <w:r w:rsidRPr="00834920">
        <w:t>=Circle Lane</w:t>
      </w:r>
    </w:p>
    <w:p w14:paraId="71D786CB" w14:textId="77777777" w:rsidR="00875A18" w:rsidRPr="00834920" w:rsidRDefault="00875A18" w:rsidP="00875A18">
      <w:pPr>
        <w:pStyle w:val="TableEntry"/>
      </w:pPr>
      <w:r w:rsidRPr="00834920">
        <w:t>$ city=</w:t>
      </w:r>
      <w:proofErr w:type="spellStart"/>
      <w:r w:rsidRPr="00834920">
        <w:t>Nowheresville</w:t>
      </w:r>
      <w:proofErr w:type="spellEnd"/>
      <w:r w:rsidRPr="00834920">
        <w:t xml:space="preserve"> </w:t>
      </w:r>
    </w:p>
    <w:p w14:paraId="745B1573" w14:textId="77777777" w:rsidR="00875A18" w:rsidRPr="00834920" w:rsidRDefault="00875A18" w:rsidP="00875A18">
      <w:pPr>
        <w:pStyle w:val="TableEntry"/>
      </w:pPr>
      <w:r w:rsidRPr="00834920">
        <w:t xml:space="preserve">$ state=CA </w:t>
      </w:r>
    </w:p>
    <w:p w14:paraId="6552D8C8" w14:textId="77777777" w:rsidR="00875A18" w:rsidRPr="00834920" w:rsidRDefault="00875A18" w:rsidP="00875A18">
      <w:pPr>
        <w:pStyle w:val="TableEntry"/>
      </w:pPr>
      <w:r w:rsidRPr="00834920">
        <w:t xml:space="preserve">$ </w:t>
      </w:r>
      <w:proofErr w:type="spellStart"/>
      <w:r w:rsidRPr="00834920">
        <w:t>postalCode</w:t>
      </w:r>
      <w:proofErr w:type="spellEnd"/>
      <w:r w:rsidRPr="00834920">
        <w:t>=98765-4321</w:t>
      </w:r>
    </w:p>
    <w:p w14:paraId="3653622C" w14:textId="77777777" w:rsidR="00875A18" w:rsidRPr="00834920" w:rsidRDefault="00875A18" w:rsidP="00875A18">
      <w:pPr>
        <w:pStyle w:val="TableEntry"/>
      </w:pPr>
      <w:r w:rsidRPr="00834920">
        <w:t>$ country=US</w:t>
      </w:r>
    </w:p>
    <w:p w14:paraId="37EA12F1" w14:textId="77777777" w:rsidR="00095BE1" w:rsidRPr="00834920" w:rsidRDefault="00095BE1" w:rsidP="00095BE1">
      <w:pPr>
        <w:pStyle w:val="Heading5"/>
        <w:numPr>
          <w:ilvl w:val="0"/>
          <w:numId w:val="0"/>
        </w:numPr>
        <w:rPr>
          <w:noProof w:val="0"/>
        </w:rPr>
      </w:pPr>
      <w:bookmarkStart w:id="187" w:name="_Toc520110704"/>
      <w:r w:rsidRPr="00834920">
        <w:rPr>
          <w:noProof w:val="0"/>
        </w:rPr>
        <w:t>3.</w:t>
      </w:r>
      <w:r w:rsidR="00E17D16" w:rsidRPr="00834920">
        <w:rPr>
          <w:noProof w:val="0"/>
        </w:rPr>
        <w:t>58</w:t>
      </w:r>
      <w:r w:rsidRPr="00834920">
        <w:rPr>
          <w:noProof w:val="0"/>
        </w:rPr>
        <w:t>.4.1.3 Expected Actions</w:t>
      </w:r>
      <w:bookmarkEnd w:id="187"/>
    </w:p>
    <w:p w14:paraId="29E5830A" w14:textId="77777777" w:rsidR="00095BE1" w:rsidRPr="00834920" w:rsidRDefault="00095BE1" w:rsidP="00061A51">
      <w:pPr>
        <w:pStyle w:val="BodyText"/>
      </w:pPr>
      <w:r w:rsidRPr="00834920">
        <w:t>The Provider Information Directory shall search the directory for the provider information that meet</w:t>
      </w:r>
      <w:r w:rsidR="00E17D16" w:rsidRPr="00834920">
        <w:t>s</w:t>
      </w:r>
      <w:r w:rsidRPr="00834920">
        <w:t xml:space="preserve"> the criteria in the Provider Information Query request</w:t>
      </w:r>
      <w:r w:rsidR="00E17D16" w:rsidRPr="00834920">
        <w:t>.</w:t>
      </w:r>
      <w:r w:rsidRPr="00834920">
        <w:t xml:space="preserve"> </w:t>
      </w:r>
    </w:p>
    <w:p w14:paraId="64E0E827" w14:textId="77777777" w:rsidR="0091434F" w:rsidRPr="00834920" w:rsidRDefault="0091434F" w:rsidP="0091434F">
      <w:pPr>
        <w:pStyle w:val="BodyText"/>
      </w:pPr>
      <w:r w:rsidRPr="00834920">
        <w:t xml:space="preserve">Provider Information Directory shall accept queries using any of the attributes in the </w:t>
      </w:r>
      <w:proofErr w:type="spellStart"/>
      <w:r w:rsidRPr="00834920">
        <w:t>HPD</w:t>
      </w:r>
      <w:proofErr w:type="spellEnd"/>
      <w:r w:rsidRPr="00834920">
        <w:t xml:space="preserve"> data model</w:t>
      </w:r>
      <w:r w:rsidR="008B0C57" w:rsidRPr="00834920">
        <w:t xml:space="preserve">. </w:t>
      </w:r>
      <w:r w:rsidRPr="00834920">
        <w:t>If their backend implementations do not have the associated data element in their database those query fields shall be ignored. The Provider Information Directory shall return all required attributes and may return other attributes that are present within their database.</w:t>
      </w:r>
    </w:p>
    <w:p w14:paraId="233711FC" w14:textId="77777777" w:rsidR="0091434F" w:rsidRPr="00834920" w:rsidRDefault="0091434F" w:rsidP="0091434F">
      <w:pPr>
        <w:pStyle w:val="BodyText"/>
      </w:pPr>
      <w:r w:rsidRPr="00834920">
        <w:t xml:space="preserve">Provider Information Directory shall support all the </w:t>
      </w:r>
      <w:proofErr w:type="spellStart"/>
      <w:r w:rsidRPr="00834920">
        <w:t>DSML</w:t>
      </w:r>
      <w:proofErr w:type="spellEnd"/>
      <w:r w:rsidRPr="00834920">
        <w:t xml:space="preserve"> filters within the </w:t>
      </w:r>
      <w:proofErr w:type="spellStart"/>
      <w:r w:rsidRPr="00834920">
        <w:t>DSML</w:t>
      </w:r>
      <w:proofErr w:type="spellEnd"/>
      <w:r w:rsidRPr="00834920">
        <w:t xml:space="preserve"> specification except Extensible filters.</w:t>
      </w:r>
    </w:p>
    <w:p w14:paraId="12B9C704" w14:textId="77777777" w:rsidR="0091434F" w:rsidRPr="00834920" w:rsidRDefault="0091434F" w:rsidP="0091434F">
      <w:pPr>
        <w:pStyle w:val="BodyText"/>
      </w:pPr>
      <w:r w:rsidRPr="00834920">
        <w:t>A Provider Information Directory that supports the Federation Option shall:</w:t>
      </w:r>
    </w:p>
    <w:p w14:paraId="7C14AF74" w14:textId="77777777" w:rsidR="0091434F" w:rsidRPr="00834920" w:rsidRDefault="0091434F" w:rsidP="002B15A9">
      <w:pPr>
        <w:pStyle w:val="ListBullet2"/>
      </w:pPr>
      <w:r w:rsidRPr="00834920">
        <w:lastRenderedPageBreak/>
        <w:t>not perform federation when the federation controls are NOT specified in the request</w:t>
      </w:r>
      <w:r w:rsidR="008B0C57" w:rsidRPr="00834920">
        <w:t xml:space="preserve">. </w:t>
      </w:r>
      <w:r w:rsidRPr="00834920">
        <w:t>This means that if no federation controls are in the request, the Provider Information Directory shall search locally for requests and not further route the query.</w:t>
      </w:r>
    </w:p>
    <w:p w14:paraId="409BEE86" w14:textId="77777777" w:rsidR="0091434F" w:rsidRPr="00834920" w:rsidRDefault="0091434F" w:rsidP="002B15A9">
      <w:pPr>
        <w:pStyle w:val="ListBullet2"/>
      </w:pPr>
      <w:r w:rsidRPr="00834920">
        <w:t xml:space="preserve">route federation requests containing </w:t>
      </w:r>
      <w:proofErr w:type="spellStart"/>
      <w:r w:rsidRPr="00834920">
        <w:t>directoryId</w:t>
      </w:r>
      <w:proofErr w:type="spellEnd"/>
      <w:r w:rsidRPr="00834920">
        <w:t xml:space="preserve"> to the associated directory</w:t>
      </w:r>
    </w:p>
    <w:p w14:paraId="391A6E69" w14:textId="77777777" w:rsidR="0091434F" w:rsidRPr="00834920" w:rsidRDefault="0091434F" w:rsidP="002B15A9">
      <w:pPr>
        <w:pStyle w:val="ListBullet2"/>
      </w:pPr>
      <w:r w:rsidRPr="00834920">
        <w:t xml:space="preserve">route federation requests without a </w:t>
      </w:r>
      <w:proofErr w:type="spellStart"/>
      <w:r w:rsidRPr="00834920">
        <w:t>directoryId</w:t>
      </w:r>
      <w:proofErr w:type="spellEnd"/>
      <w:r w:rsidRPr="00834920">
        <w:t xml:space="preserve"> to an appropriate collection of directories, which may be only itself.</w:t>
      </w:r>
    </w:p>
    <w:p w14:paraId="460A82EB" w14:textId="77777777" w:rsidR="0091434F" w:rsidRPr="00834920" w:rsidRDefault="0091434F" w:rsidP="002B15A9">
      <w:pPr>
        <w:pStyle w:val="ListBullet2"/>
      </w:pPr>
      <w:r w:rsidRPr="00834920">
        <w:t xml:space="preserve">allow searches for the entire sub-tree of </w:t>
      </w:r>
      <w:proofErr w:type="spellStart"/>
      <w:r w:rsidRPr="00834920">
        <w:t>HPD</w:t>
      </w:r>
      <w:proofErr w:type="spellEnd"/>
      <w:r w:rsidRPr="00834920">
        <w:t xml:space="preserve"> root (dc=</w:t>
      </w:r>
      <w:proofErr w:type="spellStart"/>
      <w:r w:rsidRPr="00834920">
        <w:t>hpd</w:t>
      </w:r>
      <w:proofErr w:type="spellEnd"/>
      <w:r w:rsidRPr="00834920">
        <w:t>)</w:t>
      </w:r>
      <w:r w:rsidR="008B0C57" w:rsidRPr="00834920">
        <w:t xml:space="preserve">. </w:t>
      </w:r>
      <w:r w:rsidRPr="00834920">
        <w:t xml:space="preserve">This allows federated queries to be successful without requiring Provider Information Consumers to use </w:t>
      </w:r>
      <w:proofErr w:type="spellStart"/>
      <w:r w:rsidRPr="00834920">
        <w:t>RDNs</w:t>
      </w:r>
      <w:proofErr w:type="spellEnd"/>
      <w:r w:rsidRPr="00834920">
        <w:t xml:space="preserve"> (for e.g</w:t>
      </w:r>
      <w:r w:rsidR="00256931" w:rsidRPr="00834920">
        <w:t>.,</w:t>
      </w:r>
      <w:r w:rsidRPr="00834920">
        <w:t xml:space="preserve"> "o=example") specific to a directory. </w:t>
      </w:r>
    </w:p>
    <w:p w14:paraId="1C4D43DF" w14:textId="77777777" w:rsidR="0091434F" w:rsidRPr="00834920" w:rsidRDefault="0091434F" w:rsidP="002B15A9">
      <w:pPr>
        <w:pStyle w:val="ListBullet2"/>
      </w:pPr>
      <w:r w:rsidRPr="00834920">
        <w:t xml:space="preserve">use the </w:t>
      </w:r>
      <w:proofErr w:type="spellStart"/>
      <w:r w:rsidRPr="00834920">
        <w:t>federatedRequestId</w:t>
      </w:r>
      <w:proofErr w:type="spellEnd"/>
      <w:r w:rsidRPr="00834920">
        <w:t xml:space="preserve"> to prevent cycles in a federated environment. Loops occur between directories when they federate with each other</w:t>
      </w:r>
      <w:r w:rsidR="0046535C" w:rsidRPr="00834920">
        <w:t xml:space="preserve"> (</w:t>
      </w:r>
      <w:r w:rsidRPr="00834920">
        <w:t>e.g</w:t>
      </w:r>
      <w:r w:rsidR="0046535C" w:rsidRPr="00834920">
        <w:t>.,</w:t>
      </w:r>
      <w:r w:rsidRPr="00834920">
        <w:t xml:space="preserve"> Consumer A invokes Directory B which federates to Directory C which federates to Directory D which may federate back to Directory B).</w:t>
      </w:r>
    </w:p>
    <w:p w14:paraId="5B3174F6" w14:textId="77777777" w:rsidR="0091434F" w:rsidRPr="00834920" w:rsidRDefault="0091434F" w:rsidP="0091434F">
      <w:pPr>
        <w:pStyle w:val="BodyText"/>
      </w:pPr>
      <w:r w:rsidRPr="00834920">
        <w:t xml:space="preserve">A Provider Information Directory supporting the Federation Option may optionally honor the </w:t>
      </w:r>
      <w:proofErr w:type="spellStart"/>
      <w:r w:rsidRPr="00834920">
        <w:t>sizeLimit</w:t>
      </w:r>
      <w:proofErr w:type="spellEnd"/>
      <w:r w:rsidRPr="00834920">
        <w:t xml:space="preserve"> and </w:t>
      </w:r>
      <w:proofErr w:type="spellStart"/>
      <w:r w:rsidRPr="00834920">
        <w:t>timeLimit</w:t>
      </w:r>
      <w:proofErr w:type="spellEnd"/>
      <w:r w:rsidRPr="00834920">
        <w:t xml:space="preserve"> parameters specified by a Provider Information Consumer in a </w:t>
      </w:r>
      <w:proofErr w:type="spellStart"/>
      <w:r w:rsidRPr="00834920">
        <w:t>batchRequest</w:t>
      </w:r>
      <w:proofErr w:type="spellEnd"/>
      <w:r w:rsidRPr="00834920">
        <w:t xml:space="preserve"> depending on local policies.</w:t>
      </w:r>
    </w:p>
    <w:p w14:paraId="1360EEFE" w14:textId="77777777" w:rsidR="0091434F" w:rsidRPr="00834920" w:rsidRDefault="0091434F" w:rsidP="00CD3404">
      <w:pPr>
        <w:pStyle w:val="Note"/>
      </w:pPr>
      <w:r w:rsidRPr="00834920">
        <w:t>Note: Provider Information Directory supporting the Federation Option may choose to implement federation by consuming Provider Information Feeds [ITI-59] and creating a local cache with additional services such as de-duplication and normalization of data. These types of deployments are supported by the transaction</w:t>
      </w:r>
      <w:r w:rsidR="008B0C57" w:rsidRPr="00834920">
        <w:t xml:space="preserve">. </w:t>
      </w:r>
      <w:r w:rsidRPr="00834920">
        <w:t>Also Provider Information Directory may use various policies of their choice for caching and data governance and IHE does not limit these choices in any way.</w:t>
      </w:r>
    </w:p>
    <w:p w14:paraId="08BD2FCA" w14:textId="77777777" w:rsidR="00095BE1" w:rsidRPr="00834920" w:rsidRDefault="00E17D16" w:rsidP="00095BE1">
      <w:pPr>
        <w:pStyle w:val="Heading4"/>
        <w:numPr>
          <w:ilvl w:val="0"/>
          <w:numId w:val="0"/>
        </w:numPr>
        <w:rPr>
          <w:noProof w:val="0"/>
        </w:rPr>
      </w:pPr>
      <w:bookmarkStart w:id="188" w:name="_Toc520110705"/>
      <w:r w:rsidRPr="00834920">
        <w:rPr>
          <w:noProof w:val="0"/>
        </w:rPr>
        <w:t>3.58</w:t>
      </w:r>
      <w:r w:rsidR="00095BE1" w:rsidRPr="00834920">
        <w:rPr>
          <w:noProof w:val="0"/>
        </w:rPr>
        <w:t>.4.2 Provider Information Query Response</w:t>
      </w:r>
      <w:bookmarkEnd w:id="188"/>
    </w:p>
    <w:p w14:paraId="5CDEFD9F" w14:textId="77777777" w:rsidR="00095BE1" w:rsidRPr="00834920" w:rsidRDefault="00095BE1" w:rsidP="00095BE1">
      <w:pPr>
        <w:pStyle w:val="BodyText"/>
      </w:pPr>
      <w:r w:rsidRPr="00834920">
        <w:t>The Provider Information Directory responds to a Provider Information Query Request initiated by the Provider Information Consumer</w:t>
      </w:r>
      <w:r w:rsidR="001B53DE" w:rsidRPr="00834920">
        <w:t xml:space="preserve">. </w:t>
      </w:r>
      <w:r w:rsidRPr="00834920">
        <w:t>The Provider Information Directory will provide the response set requested. The response set may have zero to many providers based on the search criteria. If no providers are found then an empty response set is returned. If one provider is found then one record is returned</w:t>
      </w:r>
      <w:r w:rsidR="001B53DE" w:rsidRPr="00834920">
        <w:t xml:space="preserve">. </w:t>
      </w:r>
      <w:r w:rsidRPr="00834920">
        <w:t>If more than one provider meets the criteria specified then a list of providers is returned</w:t>
      </w:r>
      <w:r w:rsidR="001B53DE" w:rsidRPr="00834920">
        <w:t xml:space="preserve">. </w:t>
      </w:r>
    </w:p>
    <w:p w14:paraId="71B4A12A" w14:textId="77777777" w:rsidR="00095BE1" w:rsidRPr="00834920" w:rsidRDefault="00095BE1" w:rsidP="00095BE1">
      <w:pPr>
        <w:pStyle w:val="BodyText"/>
      </w:pPr>
      <w:r w:rsidRPr="00834920">
        <w:t>The Provider Information Consumer shall make use of the returned information as appropriate for its use</w:t>
      </w:r>
      <w:r w:rsidR="001B53DE" w:rsidRPr="00834920">
        <w:t xml:space="preserve">. </w:t>
      </w:r>
    </w:p>
    <w:p w14:paraId="3997B162" w14:textId="77777777" w:rsidR="00095BE1" w:rsidRPr="00834920" w:rsidRDefault="00E17D16" w:rsidP="00095BE1">
      <w:pPr>
        <w:pStyle w:val="Heading5"/>
        <w:numPr>
          <w:ilvl w:val="0"/>
          <w:numId w:val="0"/>
        </w:numPr>
        <w:rPr>
          <w:noProof w:val="0"/>
        </w:rPr>
      </w:pPr>
      <w:bookmarkStart w:id="189" w:name="_Toc520110706"/>
      <w:r w:rsidRPr="00834920">
        <w:rPr>
          <w:noProof w:val="0"/>
        </w:rPr>
        <w:t>3.58</w:t>
      </w:r>
      <w:r w:rsidR="00095BE1" w:rsidRPr="00834920">
        <w:rPr>
          <w:noProof w:val="0"/>
        </w:rPr>
        <w:t>.4.2.1 Trigger Events</w:t>
      </w:r>
      <w:bookmarkEnd w:id="189"/>
    </w:p>
    <w:p w14:paraId="0B7CD073" w14:textId="77777777" w:rsidR="00095BE1" w:rsidRPr="00834920" w:rsidRDefault="00095BE1" w:rsidP="00095BE1">
      <w:pPr>
        <w:pStyle w:val="BodyText"/>
      </w:pPr>
      <w:r w:rsidRPr="00834920">
        <w:t>This message is sent from a Provider Information Directory once the directory search resulting from a Provider Information Query request has been completed</w:t>
      </w:r>
      <w:r w:rsidR="001B53DE" w:rsidRPr="00834920">
        <w:t xml:space="preserve">. </w:t>
      </w:r>
    </w:p>
    <w:p w14:paraId="4E558911" w14:textId="77777777" w:rsidR="00095BE1" w:rsidRPr="00834920" w:rsidRDefault="00E17D16" w:rsidP="00095BE1">
      <w:pPr>
        <w:pStyle w:val="Heading5"/>
        <w:numPr>
          <w:ilvl w:val="0"/>
          <w:numId w:val="0"/>
        </w:numPr>
        <w:rPr>
          <w:noProof w:val="0"/>
        </w:rPr>
      </w:pPr>
      <w:bookmarkStart w:id="190" w:name="_Toc520110707"/>
      <w:r w:rsidRPr="00834920">
        <w:rPr>
          <w:noProof w:val="0"/>
        </w:rPr>
        <w:t>3.58</w:t>
      </w:r>
      <w:r w:rsidR="00095BE1" w:rsidRPr="00834920">
        <w:rPr>
          <w:noProof w:val="0"/>
        </w:rPr>
        <w:t>.4.2.2 Message Semantics</w:t>
      </w:r>
      <w:bookmarkEnd w:id="190"/>
      <w:r w:rsidR="00095BE1" w:rsidRPr="00834920">
        <w:rPr>
          <w:noProof w:val="0"/>
        </w:rPr>
        <w:t xml:space="preserve"> </w:t>
      </w:r>
    </w:p>
    <w:p w14:paraId="42784158" w14:textId="77777777" w:rsidR="00095BE1" w:rsidRPr="00834920" w:rsidRDefault="00095BE1" w:rsidP="00095BE1">
      <w:pPr>
        <w:pStyle w:val="BodyText"/>
      </w:pPr>
      <w:r w:rsidRPr="00834920">
        <w:t xml:space="preserve">Provider Information Query Response uses SOAP based DSMLv2 </w:t>
      </w:r>
      <w:proofErr w:type="spellStart"/>
      <w:r w:rsidRPr="00834920">
        <w:t>batchResponse</w:t>
      </w:r>
      <w:proofErr w:type="spellEnd"/>
      <w:r w:rsidRPr="00834920">
        <w:t xml:space="preserve"> message of </w:t>
      </w:r>
      <w:proofErr w:type="spellStart"/>
      <w:r w:rsidRPr="00834920">
        <w:t>searchResponse</w:t>
      </w:r>
      <w:proofErr w:type="spellEnd"/>
      <w:r w:rsidRPr="00834920">
        <w:t xml:space="preserve"> element type to send response for </w:t>
      </w:r>
      <w:proofErr w:type="spellStart"/>
      <w:r w:rsidRPr="00834920">
        <w:t>searchRequest</w:t>
      </w:r>
      <w:proofErr w:type="spellEnd"/>
      <w:r w:rsidRPr="00834920">
        <w:t xml:space="preserve">. </w:t>
      </w:r>
    </w:p>
    <w:p w14:paraId="1A6FA397" w14:textId="77777777" w:rsidR="00095BE1" w:rsidRPr="00834920" w:rsidRDefault="00095BE1" w:rsidP="00095BE1">
      <w:pPr>
        <w:pStyle w:val="BodyText"/>
      </w:pPr>
      <w:r w:rsidRPr="00834920">
        <w:lastRenderedPageBreak/>
        <w:t xml:space="preserve">The Provider Information Query Response shall contain the </w:t>
      </w:r>
      <w:proofErr w:type="spellStart"/>
      <w:r w:rsidRPr="00834920">
        <w:t>requestID</w:t>
      </w:r>
      <w:proofErr w:type="spellEnd"/>
      <w:r w:rsidRPr="00834920">
        <w:t xml:space="preserve"> to associate the response to the Provider Information Query Request.</w:t>
      </w:r>
    </w:p>
    <w:p w14:paraId="47E38A6F" w14:textId="77777777" w:rsidR="00095BE1" w:rsidRPr="00834920" w:rsidRDefault="00095BE1" w:rsidP="00095BE1">
      <w:pPr>
        <w:pStyle w:val="BodyText"/>
        <w:rPr>
          <w:szCs w:val="24"/>
        </w:rPr>
      </w:pPr>
      <w:r w:rsidRPr="00834920">
        <w:rPr>
          <w:szCs w:val="24"/>
        </w:rPr>
        <w:t>The exampl</w:t>
      </w:r>
      <w:r w:rsidR="00E17D16" w:rsidRPr="00834920">
        <w:rPr>
          <w:szCs w:val="24"/>
        </w:rPr>
        <w:t>es for Provider Information Query Response</w:t>
      </w:r>
      <w:r w:rsidRPr="00834920">
        <w:rPr>
          <w:szCs w:val="24"/>
        </w:rPr>
        <w:t xml:space="preserve"> can be found online on the IHE FTP site, see ITI TF-2x: Appendix W</w:t>
      </w:r>
      <w:r w:rsidRPr="00834920" w:rsidDel="00E1203F">
        <w:rPr>
          <w:szCs w:val="24"/>
        </w:rPr>
        <w:t xml:space="preserve"> </w:t>
      </w:r>
    </w:p>
    <w:p w14:paraId="7F428F19" w14:textId="77777777" w:rsidR="00095BE1" w:rsidRPr="00834920" w:rsidRDefault="00095BE1" w:rsidP="00095BE1">
      <w:pPr>
        <w:pStyle w:val="Heading5"/>
        <w:numPr>
          <w:ilvl w:val="0"/>
          <w:numId w:val="0"/>
        </w:numPr>
        <w:rPr>
          <w:noProof w:val="0"/>
        </w:rPr>
      </w:pPr>
      <w:bookmarkStart w:id="191" w:name="_Toc520110708"/>
      <w:r w:rsidRPr="00834920">
        <w:rPr>
          <w:noProof w:val="0"/>
        </w:rPr>
        <w:t>3.</w:t>
      </w:r>
      <w:r w:rsidR="00E17D16" w:rsidRPr="00834920">
        <w:rPr>
          <w:noProof w:val="0"/>
        </w:rPr>
        <w:t>58</w:t>
      </w:r>
      <w:r w:rsidRPr="00834920">
        <w:rPr>
          <w:noProof w:val="0"/>
        </w:rPr>
        <w:t>.4.2.3 Expected Actions</w:t>
      </w:r>
      <w:bookmarkEnd w:id="191"/>
    </w:p>
    <w:p w14:paraId="3778BCED" w14:textId="77777777" w:rsidR="00095BE1" w:rsidRPr="00834920" w:rsidRDefault="00095BE1" w:rsidP="00095BE1">
      <w:pPr>
        <w:pStyle w:val="BodyText"/>
      </w:pPr>
      <w:r w:rsidRPr="00834920">
        <w:t>There is no defined expected action to be taken by the Provider Information Consumer once the response has been received.</w:t>
      </w:r>
    </w:p>
    <w:p w14:paraId="2DF499E7" w14:textId="77777777" w:rsidR="00095BE1" w:rsidRPr="00834920" w:rsidRDefault="00095BE1" w:rsidP="00095BE1">
      <w:pPr>
        <w:pStyle w:val="BodyText"/>
      </w:pPr>
      <w:r w:rsidRPr="00834920">
        <w:t xml:space="preserve">The Provider Information Consumer </w:t>
      </w:r>
      <w:r w:rsidR="007E5CF6" w:rsidRPr="00834920">
        <w:t xml:space="preserve">processes the response in accordance with the functions of its application. </w:t>
      </w:r>
    </w:p>
    <w:p w14:paraId="1BC1098A" w14:textId="77777777" w:rsidR="00B267EE" w:rsidRPr="00834920" w:rsidRDefault="00B267EE" w:rsidP="00B267EE">
      <w:pPr>
        <w:pStyle w:val="BodyText"/>
      </w:pPr>
      <w:r w:rsidRPr="00834920">
        <w:t>In a federated environment, the Provider Information Consumer may obtain multiple entries for the same provider based on the number of relationships the provider has with different organizations and if those organizations are exposing their directories as part of the federation</w:t>
      </w:r>
      <w:r w:rsidR="008B0C57" w:rsidRPr="00834920">
        <w:t xml:space="preserve">. </w:t>
      </w:r>
      <w:r w:rsidRPr="00834920">
        <w:t>In this environment, a Provider Information Consumer should have policies in place to handle duplicate entries.</w:t>
      </w:r>
    </w:p>
    <w:p w14:paraId="5797A5B5" w14:textId="77777777" w:rsidR="00B267EE" w:rsidRPr="00834920" w:rsidRDefault="00B267EE" w:rsidP="00B267EE">
      <w:pPr>
        <w:pStyle w:val="BodyText"/>
      </w:pPr>
      <w:r w:rsidRPr="00834920">
        <w:t xml:space="preserve">A Provider Information Consumer may choose to specify the </w:t>
      </w:r>
      <w:proofErr w:type="spellStart"/>
      <w:r w:rsidRPr="00834920">
        <w:t>sizeLimit</w:t>
      </w:r>
      <w:proofErr w:type="spellEnd"/>
      <w:r w:rsidRPr="00834920">
        <w:t xml:space="preserve"> and </w:t>
      </w:r>
      <w:proofErr w:type="spellStart"/>
      <w:r w:rsidRPr="00834920">
        <w:t>timeLimit</w:t>
      </w:r>
      <w:proofErr w:type="spellEnd"/>
      <w:r w:rsidRPr="00834920">
        <w:t xml:space="preserve"> parameters for a </w:t>
      </w:r>
      <w:proofErr w:type="spellStart"/>
      <w:r w:rsidRPr="00834920">
        <w:t>batchRequest</w:t>
      </w:r>
      <w:proofErr w:type="spellEnd"/>
      <w:r w:rsidRPr="00834920">
        <w:t xml:space="preserve"> indicating the actor’s preference; however, a Provider Information Directory may not honor these parameters. Hence the Provider Information Consumer that supports the Federation Option shall be capable of handling responses from Provider Information Directories that do not honor these parameters.</w:t>
      </w:r>
    </w:p>
    <w:p w14:paraId="6FBD01E5" w14:textId="77777777" w:rsidR="00095BE1" w:rsidRPr="00834920" w:rsidRDefault="00E17D16" w:rsidP="00A34DB0">
      <w:pPr>
        <w:pStyle w:val="Heading3"/>
        <w:numPr>
          <w:ilvl w:val="0"/>
          <w:numId w:val="0"/>
        </w:numPr>
        <w:rPr>
          <w:noProof w:val="0"/>
        </w:rPr>
      </w:pPr>
      <w:bookmarkStart w:id="192" w:name="_Toc520110709"/>
      <w:r w:rsidRPr="00834920">
        <w:rPr>
          <w:noProof w:val="0"/>
        </w:rPr>
        <w:t>3.58</w:t>
      </w:r>
      <w:r w:rsidR="00095BE1" w:rsidRPr="00834920">
        <w:rPr>
          <w:noProof w:val="0"/>
        </w:rPr>
        <w:t>.5 Security Considerations</w:t>
      </w:r>
      <w:bookmarkEnd w:id="192"/>
    </w:p>
    <w:p w14:paraId="40FE92AC" w14:textId="77777777" w:rsidR="00095BE1" w:rsidRPr="00834920" w:rsidRDefault="00095BE1" w:rsidP="00061A51">
      <w:pPr>
        <w:pStyle w:val="BodyText"/>
        <w:rPr>
          <w:lang w:bidi="ne-NP"/>
        </w:rPr>
      </w:pPr>
      <w:r w:rsidRPr="00834920">
        <w:rPr>
          <w:lang w:bidi="ne-NP"/>
        </w:rPr>
        <w:t xml:space="preserve">No transaction specific security considerations. </w:t>
      </w:r>
    </w:p>
    <w:p w14:paraId="014D9A4B" w14:textId="77777777" w:rsidR="001236F0" w:rsidRPr="00834920" w:rsidRDefault="001236F0" w:rsidP="00D32EC4">
      <w:pPr>
        <w:pStyle w:val="Heading3"/>
        <w:numPr>
          <w:ilvl w:val="0"/>
          <w:numId w:val="0"/>
        </w:numPr>
        <w:ind w:left="720" w:hanging="720"/>
        <w:rPr>
          <w:noProof w:val="0"/>
        </w:rPr>
      </w:pPr>
      <w:bookmarkStart w:id="193" w:name="_Toc301343054"/>
      <w:bookmarkStart w:id="194" w:name="_Toc520110710"/>
      <w:r w:rsidRPr="00834920">
        <w:rPr>
          <w:noProof w:val="0"/>
        </w:rPr>
        <w:t>3.58.6 Protocol Requirements</w:t>
      </w:r>
      <w:bookmarkEnd w:id="193"/>
      <w:bookmarkEnd w:id="194"/>
    </w:p>
    <w:p w14:paraId="1924DF81" w14:textId="77777777" w:rsidR="001236F0" w:rsidRPr="00834920" w:rsidRDefault="001236F0" w:rsidP="00061A51">
      <w:pPr>
        <w:pStyle w:val="BodyText"/>
      </w:pPr>
      <w:r w:rsidRPr="00834920">
        <w:t>The Provider Information Query request and response will be transmitted using Synchronous Web Services Exchange, according to the requirements specified in ITI TF-2x: Appendix V.</w:t>
      </w:r>
    </w:p>
    <w:p w14:paraId="369F0A71" w14:textId="77777777" w:rsidR="001236F0" w:rsidRPr="00834920" w:rsidRDefault="001236F0" w:rsidP="00061A51">
      <w:pPr>
        <w:pStyle w:val="BodyText"/>
      </w:pPr>
      <w:r w:rsidRPr="00834920">
        <w:t>The following WSDL snippet describes the type for this message:</w:t>
      </w:r>
    </w:p>
    <w:p w14:paraId="0E606756" w14:textId="77777777" w:rsidR="001236F0" w:rsidRPr="00834920" w:rsidRDefault="001236F0" w:rsidP="008172D9">
      <w:pPr>
        <w:pStyle w:val="BodyText"/>
      </w:pPr>
    </w:p>
    <w:p w14:paraId="2368F49C" w14:textId="77777777" w:rsidR="001236F0" w:rsidRPr="00834920" w:rsidRDefault="001236F0" w:rsidP="00D32EC4">
      <w:pPr>
        <w:pStyle w:val="XMLExample"/>
      </w:pPr>
      <w:r w:rsidRPr="00834920">
        <w:t>&lt;types&gt;</w:t>
      </w:r>
    </w:p>
    <w:p w14:paraId="0C7CB827" w14:textId="77777777" w:rsidR="001236F0" w:rsidRPr="00834920" w:rsidRDefault="001236F0" w:rsidP="00D32EC4">
      <w:pPr>
        <w:pStyle w:val="XMLExample"/>
      </w:pPr>
      <w:r w:rsidRPr="00834920">
        <w:t>&lt;</w:t>
      </w:r>
      <w:proofErr w:type="spellStart"/>
      <w:r w:rsidRPr="00834920">
        <w:t>xsd:schema</w:t>
      </w:r>
      <w:proofErr w:type="spellEnd"/>
      <w:r w:rsidRPr="00834920">
        <w:t xml:space="preserve"> </w:t>
      </w:r>
      <w:proofErr w:type="spellStart"/>
      <w:r w:rsidRPr="00834920">
        <w:t>targetNamespace</w:t>
      </w:r>
      <w:proofErr w:type="spellEnd"/>
      <w:r w:rsidRPr="00834920">
        <w:t>="urn:oasis:names:tc:DSML:2:0:core"</w:t>
      </w:r>
    </w:p>
    <w:p w14:paraId="27B15B7A" w14:textId="77777777" w:rsidR="001236F0" w:rsidRPr="00834920" w:rsidRDefault="001236F0" w:rsidP="00D32EC4">
      <w:pPr>
        <w:pStyle w:val="XMLExample"/>
      </w:pPr>
      <w:r w:rsidRPr="00834920">
        <w:t xml:space="preserve">       </w:t>
      </w:r>
      <w:proofErr w:type="spellStart"/>
      <w:r w:rsidRPr="00834920">
        <w:t>xmlns:dsml</w:t>
      </w:r>
      <w:proofErr w:type="spellEnd"/>
      <w:r w:rsidRPr="00834920">
        <w:t>="urn:oasis:names:tc:DSML:2:0:core"&gt;</w:t>
      </w:r>
    </w:p>
    <w:p w14:paraId="5A0F30B5" w14:textId="77777777" w:rsidR="001236F0" w:rsidRPr="00834920" w:rsidRDefault="001236F0" w:rsidP="00D32EC4">
      <w:pPr>
        <w:pStyle w:val="XMLExample"/>
      </w:pPr>
      <w:r w:rsidRPr="00834920">
        <w:t xml:space="preserve">  &lt;</w:t>
      </w:r>
      <w:proofErr w:type="spellStart"/>
      <w:r w:rsidRPr="00834920">
        <w:t>xsd:include</w:t>
      </w:r>
      <w:proofErr w:type="spellEnd"/>
      <w:r w:rsidRPr="00834920">
        <w:t xml:space="preserve">  </w:t>
      </w:r>
      <w:proofErr w:type="spellStart"/>
      <w:r w:rsidRPr="00834920">
        <w:t>schemaLocation</w:t>
      </w:r>
      <w:proofErr w:type="spellEnd"/>
      <w:r w:rsidRPr="00834920">
        <w:t>="../schema/</w:t>
      </w:r>
      <w:proofErr w:type="spellStart"/>
      <w:r w:rsidRPr="00834920">
        <w:t>DSML</w:t>
      </w:r>
      <w:proofErr w:type="spellEnd"/>
      <w:r w:rsidRPr="00834920">
        <w:t>/DSMLv2.xsd "/&gt;</w:t>
      </w:r>
    </w:p>
    <w:p w14:paraId="13CC8458" w14:textId="77777777" w:rsidR="001236F0" w:rsidRPr="00834920" w:rsidRDefault="001236F0" w:rsidP="00D32EC4">
      <w:pPr>
        <w:pStyle w:val="XMLExample"/>
      </w:pPr>
      <w:r w:rsidRPr="00834920">
        <w:t>&lt;/</w:t>
      </w:r>
      <w:proofErr w:type="spellStart"/>
      <w:r w:rsidRPr="00834920">
        <w:t>xsd:schema</w:t>
      </w:r>
      <w:proofErr w:type="spellEnd"/>
      <w:r w:rsidRPr="00834920">
        <w:t>&gt;</w:t>
      </w:r>
    </w:p>
    <w:p w14:paraId="27FDEFB9" w14:textId="77777777" w:rsidR="001236F0" w:rsidRPr="00834920" w:rsidRDefault="001236F0" w:rsidP="00D32EC4">
      <w:pPr>
        <w:pStyle w:val="XMLExample"/>
      </w:pPr>
      <w:r w:rsidRPr="00834920">
        <w:t>&lt;/types&gt;</w:t>
      </w:r>
    </w:p>
    <w:p w14:paraId="53E2582F" w14:textId="77777777" w:rsidR="001236F0" w:rsidRPr="00834920" w:rsidRDefault="001236F0" w:rsidP="00D32EC4">
      <w:pPr>
        <w:pStyle w:val="XMLExample"/>
      </w:pPr>
      <w:r w:rsidRPr="00834920">
        <w:t>&lt;message name="</w:t>
      </w:r>
      <w:proofErr w:type="spellStart"/>
      <w:r w:rsidRPr="00834920">
        <w:t>ProviderInformationRequestMessage</w:t>
      </w:r>
      <w:proofErr w:type="spellEnd"/>
      <w:r w:rsidRPr="00834920">
        <w:t>"&gt;</w:t>
      </w:r>
    </w:p>
    <w:p w14:paraId="2D5DE3F5" w14:textId="77777777" w:rsidR="001236F0" w:rsidRPr="00834920" w:rsidRDefault="001236F0" w:rsidP="00D32EC4">
      <w:pPr>
        <w:pStyle w:val="XMLExample"/>
      </w:pPr>
      <w:r w:rsidRPr="00834920">
        <w:t xml:space="preserve">    &lt;documentation&gt;Provider Information Query/Feed Request Message&lt;/documentation&gt;</w:t>
      </w:r>
    </w:p>
    <w:p w14:paraId="05FF0287" w14:textId="77777777" w:rsidR="001236F0" w:rsidRPr="00834920" w:rsidRDefault="001236F0" w:rsidP="00D32EC4">
      <w:pPr>
        <w:pStyle w:val="XMLExample"/>
      </w:pPr>
      <w:r w:rsidRPr="00834920">
        <w:t xml:space="preserve">    &lt;part name="body" element="</w:t>
      </w:r>
      <w:proofErr w:type="spellStart"/>
      <w:r w:rsidRPr="00834920">
        <w:t>dsml:batchRequest</w:t>
      </w:r>
      <w:proofErr w:type="spellEnd"/>
      <w:r w:rsidRPr="00834920">
        <w:t>" /&gt;</w:t>
      </w:r>
    </w:p>
    <w:p w14:paraId="2310A453" w14:textId="77777777" w:rsidR="001236F0" w:rsidRPr="00834920" w:rsidRDefault="001236F0" w:rsidP="00D32EC4">
      <w:pPr>
        <w:pStyle w:val="XMLExample"/>
      </w:pPr>
      <w:r w:rsidRPr="00834920">
        <w:t>&lt;/message&gt;</w:t>
      </w:r>
    </w:p>
    <w:p w14:paraId="507CCF3B" w14:textId="77777777" w:rsidR="001236F0" w:rsidRPr="00834920" w:rsidRDefault="001236F0" w:rsidP="00D32EC4">
      <w:pPr>
        <w:pStyle w:val="XMLExample"/>
      </w:pPr>
      <w:r w:rsidRPr="00834920">
        <w:t>&lt;message name="</w:t>
      </w:r>
      <w:proofErr w:type="spellStart"/>
      <w:r w:rsidRPr="00834920">
        <w:t>ProviderInformationResponseMessage</w:t>
      </w:r>
      <w:proofErr w:type="spellEnd"/>
      <w:r w:rsidRPr="00834920">
        <w:t>"&gt;</w:t>
      </w:r>
    </w:p>
    <w:p w14:paraId="5F26E46C" w14:textId="77777777" w:rsidR="001236F0" w:rsidRPr="00834920" w:rsidRDefault="001236F0" w:rsidP="00D32EC4">
      <w:pPr>
        <w:pStyle w:val="XMLExample"/>
      </w:pPr>
      <w:r w:rsidRPr="00834920">
        <w:lastRenderedPageBreak/>
        <w:t xml:space="preserve">    &lt;documentation&gt;Provider Information Query/Feed </w:t>
      </w:r>
      <w:proofErr w:type="spellStart"/>
      <w:r w:rsidRPr="00834920">
        <w:t>ResponseMessage</w:t>
      </w:r>
      <w:proofErr w:type="spellEnd"/>
      <w:r w:rsidRPr="00834920">
        <w:t>&lt;/documentation&gt;</w:t>
      </w:r>
    </w:p>
    <w:p w14:paraId="7215E2D7" w14:textId="77777777" w:rsidR="001236F0" w:rsidRPr="00834920" w:rsidRDefault="001236F0" w:rsidP="00D32EC4">
      <w:pPr>
        <w:pStyle w:val="XMLExample"/>
      </w:pPr>
      <w:r w:rsidRPr="00834920">
        <w:t xml:space="preserve">    &lt;part name="body" element="</w:t>
      </w:r>
      <w:proofErr w:type="spellStart"/>
      <w:r w:rsidRPr="00834920">
        <w:t>dsml:batchResponse</w:t>
      </w:r>
      <w:proofErr w:type="spellEnd"/>
      <w:r w:rsidRPr="00834920">
        <w:t>"/&gt;</w:t>
      </w:r>
    </w:p>
    <w:p w14:paraId="4CAC499E" w14:textId="77777777" w:rsidR="001236F0" w:rsidRPr="00834920" w:rsidRDefault="001236F0" w:rsidP="00D32EC4">
      <w:pPr>
        <w:pStyle w:val="XMLExample"/>
      </w:pPr>
      <w:r w:rsidRPr="00834920">
        <w:t>&lt;/message&gt;</w:t>
      </w:r>
    </w:p>
    <w:p w14:paraId="08910174" w14:textId="77777777" w:rsidR="001236F0" w:rsidRPr="00834920" w:rsidRDefault="001236F0" w:rsidP="00260FAD">
      <w:pPr>
        <w:pStyle w:val="BodyText"/>
      </w:pPr>
    </w:p>
    <w:p w14:paraId="3DF16475" w14:textId="77777777" w:rsidR="001236F0" w:rsidRPr="00834920" w:rsidRDefault="001236F0" w:rsidP="00061A51">
      <w:pPr>
        <w:pStyle w:val="BodyText"/>
      </w:pPr>
      <w:r w:rsidRPr="00834920">
        <w:t xml:space="preserve">The following WSDL snippets specify the Provider Information Query Port Type and Binding definitions, according to the requirements specified in ITI TF-2x: Appendix V. </w:t>
      </w:r>
    </w:p>
    <w:p w14:paraId="70A7A183" w14:textId="77777777" w:rsidR="001236F0" w:rsidRPr="00834920" w:rsidRDefault="001236F0" w:rsidP="00260FAD">
      <w:pPr>
        <w:pStyle w:val="BodyText"/>
      </w:pPr>
    </w:p>
    <w:p w14:paraId="69EC0397" w14:textId="77777777" w:rsidR="001236F0" w:rsidRPr="00834920" w:rsidRDefault="001236F0" w:rsidP="00D32EC4">
      <w:pPr>
        <w:pStyle w:val="XMLExample"/>
      </w:pPr>
      <w:r w:rsidRPr="00834920">
        <w:t>&lt;</w:t>
      </w:r>
      <w:proofErr w:type="spellStart"/>
      <w:r w:rsidRPr="00834920">
        <w:t>portType</w:t>
      </w:r>
      <w:proofErr w:type="spellEnd"/>
      <w:r w:rsidRPr="00834920">
        <w:t xml:space="preserve"> name="</w:t>
      </w:r>
      <w:proofErr w:type="spellStart"/>
      <w:r w:rsidRPr="00834920">
        <w:t>ProviderInformationDirectory_PortType</w:t>
      </w:r>
      <w:proofErr w:type="spellEnd"/>
      <w:r w:rsidRPr="00834920">
        <w:t>"&gt;</w:t>
      </w:r>
    </w:p>
    <w:p w14:paraId="1E52B25E" w14:textId="77777777" w:rsidR="001236F0" w:rsidRPr="00834920" w:rsidRDefault="001236F0" w:rsidP="00D32EC4">
      <w:pPr>
        <w:pStyle w:val="XMLExample"/>
      </w:pPr>
      <w:r w:rsidRPr="00834920">
        <w:t xml:space="preserve">    &lt;operation name="</w:t>
      </w:r>
      <w:proofErr w:type="spellStart"/>
      <w:r w:rsidRPr="00834920">
        <w:t>ProviderInformationQueryRequest</w:t>
      </w:r>
      <w:proofErr w:type="spellEnd"/>
      <w:r w:rsidRPr="00834920">
        <w:t>"&gt;</w:t>
      </w:r>
    </w:p>
    <w:p w14:paraId="659172F3" w14:textId="77777777" w:rsidR="001236F0" w:rsidRPr="00834920" w:rsidRDefault="001236F0" w:rsidP="00D32EC4">
      <w:pPr>
        <w:pStyle w:val="XMLExample"/>
      </w:pPr>
      <w:r w:rsidRPr="00834920">
        <w:t xml:space="preserve">        &lt;input message="</w:t>
      </w:r>
      <w:proofErr w:type="spellStart"/>
      <w:r w:rsidRPr="00834920">
        <w:t>tns:ProviderInformationRequestMessage</w:t>
      </w:r>
      <w:proofErr w:type="spellEnd"/>
      <w:r w:rsidRPr="00834920">
        <w:t>"</w:t>
      </w:r>
    </w:p>
    <w:p w14:paraId="17F3B3F7" w14:textId="77777777" w:rsidR="001236F0" w:rsidRPr="00834920" w:rsidRDefault="001236F0" w:rsidP="00D32EC4">
      <w:pPr>
        <w:pStyle w:val="XMLExample"/>
      </w:pPr>
      <w:r w:rsidRPr="00834920">
        <w:t xml:space="preserve">           </w:t>
      </w:r>
      <w:proofErr w:type="spellStart"/>
      <w:r w:rsidRPr="00834920">
        <w:t>wsaw:Action</w:t>
      </w:r>
      <w:proofErr w:type="spellEnd"/>
      <w:r w:rsidRPr="00834920">
        <w:t>="urn:ihe:iti:2010:ProviderInformationQuery"/&gt;</w:t>
      </w:r>
    </w:p>
    <w:p w14:paraId="7B4BBC7B" w14:textId="77777777" w:rsidR="001236F0" w:rsidRPr="00834920" w:rsidRDefault="001236F0" w:rsidP="00D32EC4">
      <w:pPr>
        <w:pStyle w:val="XMLExample"/>
      </w:pPr>
      <w:r w:rsidRPr="00834920">
        <w:t xml:space="preserve">        &lt;output message="</w:t>
      </w:r>
      <w:proofErr w:type="spellStart"/>
      <w:r w:rsidRPr="00834920">
        <w:t>tns:ProviderInformationResponseMessage</w:t>
      </w:r>
      <w:proofErr w:type="spellEnd"/>
      <w:r w:rsidRPr="00834920">
        <w:t>"</w:t>
      </w:r>
    </w:p>
    <w:p w14:paraId="238AABE7" w14:textId="77777777" w:rsidR="001236F0" w:rsidRPr="00834920" w:rsidRDefault="001236F0" w:rsidP="00D32EC4">
      <w:pPr>
        <w:pStyle w:val="XMLExample"/>
      </w:pPr>
      <w:r w:rsidRPr="00834920">
        <w:t xml:space="preserve">           wsaw:Action="urn:ihe:iti:2010:ProviderInformationQueryResponse"/&gt;</w:t>
      </w:r>
    </w:p>
    <w:p w14:paraId="19F18214" w14:textId="77777777" w:rsidR="001236F0" w:rsidRPr="00834920" w:rsidRDefault="001236F0" w:rsidP="00D32EC4">
      <w:pPr>
        <w:pStyle w:val="XMLExample"/>
      </w:pPr>
      <w:r w:rsidRPr="00834920">
        <w:t xml:space="preserve">    &lt;/operation&gt;</w:t>
      </w:r>
    </w:p>
    <w:p w14:paraId="611805D7" w14:textId="77777777" w:rsidR="001236F0" w:rsidRPr="00834920" w:rsidRDefault="001236F0" w:rsidP="00D32EC4">
      <w:pPr>
        <w:pStyle w:val="XMLExample"/>
      </w:pPr>
      <w:r w:rsidRPr="00834920">
        <w:t>&lt;/</w:t>
      </w:r>
      <w:proofErr w:type="spellStart"/>
      <w:r w:rsidRPr="00834920">
        <w:t>portType</w:t>
      </w:r>
      <w:proofErr w:type="spellEnd"/>
      <w:r w:rsidRPr="00834920">
        <w:t>&gt;</w:t>
      </w:r>
    </w:p>
    <w:p w14:paraId="71A4FB5E" w14:textId="77777777" w:rsidR="009E55DF" w:rsidRPr="00834920" w:rsidRDefault="001236F0" w:rsidP="00061A51">
      <w:pPr>
        <w:pStyle w:val="BodyText"/>
        <w:rPr>
          <w:lang w:bidi="ne-NP"/>
        </w:rPr>
      </w:pPr>
      <w:r w:rsidRPr="00834920">
        <w:t>Informative WSDL for the Provider Information Directory is available online on the IHE FTP site, see ITI TF-2x: Appendix W.</w:t>
      </w:r>
    </w:p>
    <w:p w14:paraId="614C456D" w14:textId="77777777" w:rsidR="00044BA7" w:rsidRPr="00834920" w:rsidRDefault="00F05804" w:rsidP="00044BA7">
      <w:pPr>
        <w:pStyle w:val="Heading2"/>
        <w:numPr>
          <w:ilvl w:val="0"/>
          <w:numId w:val="0"/>
        </w:numPr>
        <w:rPr>
          <w:noProof w:val="0"/>
        </w:rPr>
      </w:pPr>
      <w:bookmarkStart w:id="195" w:name="_Toc520110711"/>
      <w:r w:rsidRPr="00834920">
        <w:rPr>
          <w:noProof w:val="0"/>
        </w:rPr>
        <w:t>3.59</w:t>
      </w:r>
      <w:r w:rsidR="00044BA7" w:rsidRPr="00834920">
        <w:rPr>
          <w:noProof w:val="0"/>
        </w:rPr>
        <w:t xml:space="preserve"> Provider Information Feed</w:t>
      </w:r>
      <w:bookmarkEnd w:id="195"/>
      <w:r w:rsidR="00F567D0" w:rsidRPr="00834920">
        <w:rPr>
          <w:noProof w:val="0"/>
        </w:rPr>
        <w:t xml:space="preserve"> </w:t>
      </w:r>
    </w:p>
    <w:p w14:paraId="46103F3D" w14:textId="77777777" w:rsidR="00044BA7" w:rsidRPr="00834920" w:rsidRDefault="00044BA7" w:rsidP="00F567D0">
      <w:pPr>
        <w:pStyle w:val="BodyText"/>
      </w:pPr>
      <w:r w:rsidRPr="00834920">
        <w:t>This sect</w:t>
      </w:r>
      <w:r w:rsidR="00F05804" w:rsidRPr="00834920">
        <w:t xml:space="preserve">ion corresponds to </w:t>
      </w:r>
      <w:r w:rsidR="00F567D0" w:rsidRPr="00834920">
        <w:t>transaction ITI-59</w:t>
      </w:r>
      <w:r w:rsidRPr="00834920">
        <w:t xml:space="preserve"> of the IHE IT Infrastructure Te</w:t>
      </w:r>
      <w:r w:rsidR="00F05804" w:rsidRPr="00834920">
        <w:t>chnical Framewor</w:t>
      </w:r>
      <w:r w:rsidR="00F567D0" w:rsidRPr="00834920">
        <w:t>k. This transaction</w:t>
      </w:r>
      <w:r w:rsidRPr="00834920">
        <w:t xml:space="preserve"> is used by the Provider Information Source and Provider Information Directory </w:t>
      </w:r>
      <w:r w:rsidR="00866F28" w:rsidRPr="00834920">
        <w:t>A</w:t>
      </w:r>
      <w:r w:rsidRPr="00834920">
        <w:t>ctors.</w:t>
      </w:r>
    </w:p>
    <w:p w14:paraId="7856DC6D" w14:textId="77777777" w:rsidR="00044BA7" w:rsidRPr="00834920" w:rsidRDefault="00044BA7" w:rsidP="00044BA7">
      <w:pPr>
        <w:pStyle w:val="Heading3"/>
        <w:numPr>
          <w:ilvl w:val="0"/>
          <w:numId w:val="0"/>
        </w:numPr>
        <w:rPr>
          <w:noProof w:val="0"/>
        </w:rPr>
      </w:pPr>
      <w:bookmarkStart w:id="196" w:name="_Toc520110712"/>
      <w:r w:rsidRPr="00834920">
        <w:rPr>
          <w:noProof w:val="0"/>
        </w:rPr>
        <w:t>3.</w:t>
      </w:r>
      <w:r w:rsidR="00062ACD" w:rsidRPr="00834920">
        <w:rPr>
          <w:noProof w:val="0"/>
        </w:rPr>
        <w:t>59</w:t>
      </w:r>
      <w:r w:rsidRPr="00834920">
        <w:rPr>
          <w:noProof w:val="0"/>
        </w:rPr>
        <w:t>.1 Scope</w:t>
      </w:r>
      <w:bookmarkEnd w:id="196"/>
    </w:p>
    <w:p w14:paraId="37533690" w14:textId="77777777" w:rsidR="00044BA7" w:rsidRPr="00834920" w:rsidRDefault="00044BA7" w:rsidP="00044BA7">
      <w:pPr>
        <w:pStyle w:val="BodyText"/>
      </w:pPr>
      <w:r w:rsidRPr="00834920">
        <w:t>The Provider Information Feed specifies one or more of the following actions:</w:t>
      </w:r>
    </w:p>
    <w:p w14:paraId="0E60FA9F" w14:textId="77777777" w:rsidR="00044BA7" w:rsidRPr="00834920" w:rsidRDefault="00044BA7" w:rsidP="00061A51">
      <w:pPr>
        <w:pStyle w:val="ListBullet2"/>
      </w:pPr>
      <w:r w:rsidRPr="00834920">
        <w:t>An “Add” to add new provider entries</w:t>
      </w:r>
    </w:p>
    <w:p w14:paraId="397B641A" w14:textId="77777777" w:rsidR="00044BA7" w:rsidRPr="00834920" w:rsidRDefault="00044BA7" w:rsidP="00061A51">
      <w:pPr>
        <w:pStyle w:val="ListBullet2"/>
      </w:pPr>
      <w:r w:rsidRPr="00834920">
        <w:t xml:space="preserve">A “Delete” to delete any existing provider entries </w:t>
      </w:r>
    </w:p>
    <w:p w14:paraId="4DBC1814" w14:textId="77777777" w:rsidR="00044BA7" w:rsidRPr="00834920" w:rsidRDefault="00044BA7" w:rsidP="00061A51">
      <w:pPr>
        <w:pStyle w:val="ListBullet2"/>
      </w:pPr>
      <w:r w:rsidRPr="00834920">
        <w:t>An “Update” to modify or update any existing provider entries</w:t>
      </w:r>
    </w:p>
    <w:p w14:paraId="43F4A0EA" w14:textId="77777777" w:rsidR="00044BA7" w:rsidRPr="00834920" w:rsidRDefault="00044BA7" w:rsidP="00044BA7">
      <w:pPr>
        <w:pStyle w:val="BodyText"/>
      </w:pPr>
      <w:r w:rsidRPr="00834920">
        <w:t>Two categories of healthcare providers are included in the Provider Information Feed:</w:t>
      </w:r>
    </w:p>
    <w:p w14:paraId="1ACE0F32" w14:textId="77777777" w:rsidR="00044BA7" w:rsidRPr="00834920" w:rsidRDefault="00044BA7" w:rsidP="00061A51">
      <w:pPr>
        <w:pStyle w:val="ListBullet2"/>
      </w:pPr>
      <w:r w:rsidRPr="00834920">
        <w:t xml:space="preserve">Individual Provider – A person who provides healthcare services, such as a physician, nurse, or pharmacist. </w:t>
      </w:r>
    </w:p>
    <w:p w14:paraId="6E29B100" w14:textId="77777777" w:rsidR="00044BA7" w:rsidRPr="00834920" w:rsidRDefault="00044BA7" w:rsidP="00061A51">
      <w:pPr>
        <w:pStyle w:val="ListBullet2"/>
      </w:pPr>
      <w:r w:rsidRPr="00834920">
        <w:t xml:space="preserve">Organizational Provider – </w:t>
      </w:r>
      <w:r w:rsidR="0089639D" w:rsidRPr="00834920">
        <w:t>An o</w:t>
      </w:r>
      <w:r w:rsidRPr="00834920">
        <w:t>rganization that provide</w:t>
      </w:r>
      <w:r w:rsidR="0089639D" w:rsidRPr="00834920">
        <w:t>s</w:t>
      </w:r>
      <w:r w:rsidRPr="00834920">
        <w:t xml:space="preserve"> or support</w:t>
      </w:r>
      <w:r w:rsidR="0089639D" w:rsidRPr="00834920">
        <w:t>s</w:t>
      </w:r>
      <w:r w:rsidRPr="00834920">
        <w:t xml:space="preserve"> healthcare services, such as hospitals, Healthcare Information Exchanges (</w:t>
      </w:r>
      <w:proofErr w:type="spellStart"/>
      <w:r w:rsidRPr="00834920">
        <w:t>HIEs</w:t>
      </w:r>
      <w:proofErr w:type="spellEnd"/>
      <w:r w:rsidRPr="00834920">
        <w:t>), Integrated Delivery Networks (</w:t>
      </w:r>
      <w:proofErr w:type="spellStart"/>
      <w:r w:rsidRPr="00834920">
        <w:t>IDNs</w:t>
      </w:r>
      <w:proofErr w:type="spellEnd"/>
      <w:r w:rsidRPr="00834920">
        <w:t>), and Associations.</w:t>
      </w:r>
    </w:p>
    <w:p w14:paraId="507843E9" w14:textId="77777777" w:rsidR="00F05804" w:rsidRPr="00834920" w:rsidRDefault="00F05804" w:rsidP="00061A51">
      <w:pPr>
        <w:pStyle w:val="BodyText"/>
      </w:pPr>
      <w:r w:rsidRPr="00834920">
        <w:rPr>
          <w:szCs w:val="24"/>
        </w:rPr>
        <w:t xml:space="preserve">The summary of the current minimal foundational attributes that are in scope for this transaction are defined in </w:t>
      </w:r>
      <w:r w:rsidR="00256931" w:rsidRPr="00834920">
        <w:rPr>
          <w:szCs w:val="24"/>
        </w:rPr>
        <w:t>T</w:t>
      </w:r>
      <w:r w:rsidRPr="00834920">
        <w:rPr>
          <w:szCs w:val="24"/>
        </w:rPr>
        <w:t>able</w:t>
      </w:r>
      <w:r w:rsidR="00600457" w:rsidRPr="00834920">
        <w:rPr>
          <w:szCs w:val="24"/>
        </w:rPr>
        <w:t>s</w:t>
      </w:r>
      <w:r w:rsidRPr="00834920">
        <w:rPr>
          <w:szCs w:val="24"/>
        </w:rPr>
        <w:t xml:space="preserve"> </w:t>
      </w:r>
      <w:r w:rsidR="00600457" w:rsidRPr="00834920">
        <w:rPr>
          <w:szCs w:val="24"/>
        </w:rPr>
        <w:t>3.58.4.1.2.2.2-1 and 3.58.4.1.2.2.3-1</w:t>
      </w:r>
      <w:r w:rsidRPr="00834920">
        <w:rPr>
          <w:szCs w:val="24"/>
        </w:rPr>
        <w:t xml:space="preserve">. </w:t>
      </w:r>
      <w:r w:rsidRPr="00834920">
        <w:t>A provider directory entry shall contain all required attributes and some or all of the optional attributes</w:t>
      </w:r>
      <w:r w:rsidR="001B53DE" w:rsidRPr="00834920">
        <w:t xml:space="preserve">. </w:t>
      </w:r>
      <w:r w:rsidRPr="00834920">
        <w:t xml:space="preserve">A Provider Information </w:t>
      </w:r>
      <w:r w:rsidRPr="00834920">
        <w:lastRenderedPageBreak/>
        <w:t>Directory shall be able to act on all of the attributes</w:t>
      </w:r>
      <w:r w:rsidR="001B53DE" w:rsidRPr="00834920">
        <w:t xml:space="preserve">. </w:t>
      </w:r>
      <w:r w:rsidRPr="00834920">
        <w:t>General definitions of the attributes can be found in ITI TF-1:</w:t>
      </w:r>
      <w:r w:rsidR="0003488C" w:rsidRPr="00834920">
        <w:t xml:space="preserve"> </w:t>
      </w:r>
      <w:r w:rsidRPr="00834920">
        <w:t xml:space="preserve">28.3.2.2. </w:t>
      </w:r>
    </w:p>
    <w:p w14:paraId="30D225AD" w14:textId="77777777" w:rsidR="00044BA7" w:rsidRPr="00834920" w:rsidRDefault="00044BA7" w:rsidP="00044BA7">
      <w:pPr>
        <w:pStyle w:val="Heading3"/>
        <w:numPr>
          <w:ilvl w:val="0"/>
          <w:numId w:val="0"/>
        </w:numPr>
        <w:rPr>
          <w:noProof w:val="0"/>
        </w:rPr>
      </w:pPr>
      <w:bookmarkStart w:id="197" w:name="_Toc520110713"/>
      <w:r w:rsidRPr="00834920">
        <w:rPr>
          <w:noProof w:val="0"/>
        </w:rPr>
        <w:t>3.</w:t>
      </w:r>
      <w:r w:rsidR="00062ACD" w:rsidRPr="00834920">
        <w:rPr>
          <w:noProof w:val="0"/>
        </w:rPr>
        <w:t>59</w:t>
      </w:r>
      <w:r w:rsidRPr="00834920">
        <w:rPr>
          <w:noProof w:val="0"/>
        </w:rPr>
        <w:t>.2 Use Case Roles</w:t>
      </w:r>
      <w:bookmarkEnd w:id="197"/>
      <w:r w:rsidRPr="00834920">
        <w:rPr>
          <w:noProof w:val="0"/>
        </w:rPr>
        <w:t xml:space="preserve"> </w:t>
      </w:r>
    </w:p>
    <w:p w14:paraId="08FC2422" w14:textId="77777777" w:rsidR="00044BA7" w:rsidRPr="00834920" w:rsidRDefault="00044BA7" w:rsidP="00C82234">
      <w:pPr>
        <w:pStyle w:val="BodyText"/>
        <w:jc w:val="center"/>
      </w:pPr>
      <w:r w:rsidRPr="00834920">
        <w:object w:dxaOrig="5430" w:dyaOrig="1935" w14:anchorId="3D75F268">
          <v:shape id="_x0000_i1035" type="#_x0000_t75" style="width:354pt;height:165.75pt" o:ole="" fillcolor="window">
            <v:imagedata r:id="rId36" o:title="" croptop="-21202f" cropbottom="-26004f" cropright="-17714f"/>
          </v:shape>
          <o:OLEObject Type="Embed" ProgID="Word.Picture.8" ShapeID="_x0000_i1035" DrawAspect="Content" ObjectID="_1593852914" r:id="rId37"/>
        </w:object>
      </w:r>
    </w:p>
    <w:p w14:paraId="4C02EE5D" w14:textId="77777777" w:rsidR="00044BA7" w:rsidRPr="00834920" w:rsidRDefault="00044BA7" w:rsidP="008172D9">
      <w:pPr>
        <w:pStyle w:val="BodyText"/>
        <w:keepNext/>
      </w:pPr>
      <w:r w:rsidRPr="00834920">
        <w:rPr>
          <w:b/>
          <w:bCs/>
        </w:rPr>
        <w:t>Actor:</w:t>
      </w:r>
      <w:r w:rsidRPr="00834920">
        <w:t xml:space="preserve"> Provider Information Source</w:t>
      </w:r>
    </w:p>
    <w:p w14:paraId="277F409A" w14:textId="77777777" w:rsidR="00044BA7" w:rsidRPr="00834920" w:rsidRDefault="00044BA7" w:rsidP="00061A51">
      <w:pPr>
        <w:pStyle w:val="BodyText"/>
      </w:pPr>
      <w:r w:rsidRPr="00834920">
        <w:rPr>
          <w:b/>
          <w:bCs/>
        </w:rPr>
        <w:t>Role:</w:t>
      </w:r>
      <w:r w:rsidRPr="00834920">
        <w:t xml:space="preserve">  Sends add, update, and delete of provider information to the Provider Information Directory</w:t>
      </w:r>
      <w:r w:rsidR="001B53DE" w:rsidRPr="00834920">
        <w:t xml:space="preserve">. </w:t>
      </w:r>
      <w:r w:rsidRPr="00834920">
        <w:t>Receives acknowledgements from the Provider Information Directory that the Provider feed transaction has been received. The source only feeds the information that is meaningful for its purpose.</w:t>
      </w:r>
    </w:p>
    <w:p w14:paraId="57DE0D1D" w14:textId="77777777" w:rsidR="00044BA7" w:rsidRPr="00834920" w:rsidRDefault="00044BA7" w:rsidP="00061A51">
      <w:pPr>
        <w:pStyle w:val="BodyText"/>
      </w:pPr>
      <w:r w:rsidRPr="00834920">
        <w:rPr>
          <w:b/>
          <w:bCs/>
        </w:rPr>
        <w:t>Actor:</w:t>
      </w:r>
      <w:r w:rsidRPr="00834920">
        <w:t xml:space="preserve"> Provider Information Directory</w:t>
      </w:r>
    </w:p>
    <w:p w14:paraId="7CAA0213" w14:textId="77777777" w:rsidR="00044BA7" w:rsidRPr="00834920" w:rsidRDefault="00044BA7" w:rsidP="00061A51">
      <w:pPr>
        <w:pStyle w:val="BodyText"/>
      </w:pPr>
      <w:r w:rsidRPr="00834920">
        <w:rPr>
          <w:b/>
          <w:bCs/>
        </w:rPr>
        <w:t>Role:</w:t>
      </w:r>
      <w:r w:rsidRPr="00834920">
        <w:t xml:space="preserve"> Receives add, update, and delete information from the Provider Information Source. Performs data management operations as per its policies and procedures</w:t>
      </w:r>
      <w:r w:rsidR="001B53DE" w:rsidRPr="00834920">
        <w:t xml:space="preserve">. </w:t>
      </w:r>
      <w:r w:rsidRPr="00834920">
        <w:t>Informs the Provider Information Source that this information has been received</w:t>
      </w:r>
      <w:r w:rsidR="001B53DE" w:rsidRPr="00834920">
        <w:t xml:space="preserve">. </w:t>
      </w:r>
    </w:p>
    <w:p w14:paraId="211E8C5D" w14:textId="77777777" w:rsidR="00E803CB" w:rsidRPr="00834920" w:rsidRDefault="00E803CB" w:rsidP="00E803CB">
      <w:pPr>
        <w:pStyle w:val="Heading3"/>
        <w:numPr>
          <w:ilvl w:val="0"/>
          <w:numId w:val="0"/>
        </w:numPr>
        <w:rPr>
          <w:noProof w:val="0"/>
        </w:rPr>
      </w:pPr>
      <w:bookmarkStart w:id="198" w:name="_Toc520110714"/>
      <w:r w:rsidRPr="00834920">
        <w:rPr>
          <w:noProof w:val="0"/>
        </w:rPr>
        <w:t>3.</w:t>
      </w:r>
      <w:r w:rsidR="000829D8" w:rsidRPr="00834920">
        <w:rPr>
          <w:noProof w:val="0"/>
        </w:rPr>
        <w:t>59</w:t>
      </w:r>
      <w:r w:rsidR="0040117C" w:rsidRPr="00834920">
        <w:rPr>
          <w:noProof w:val="0"/>
        </w:rPr>
        <w:t>.</w:t>
      </w:r>
      <w:r w:rsidRPr="00834920">
        <w:rPr>
          <w:noProof w:val="0"/>
        </w:rPr>
        <w:t>3 Referenced Standard</w:t>
      </w:r>
      <w:r w:rsidR="0034253F" w:rsidRPr="00834920">
        <w:rPr>
          <w:noProof w:val="0"/>
        </w:rPr>
        <w:t>s</w:t>
      </w:r>
      <w:bookmarkEnd w:id="198"/>
      <w:r w:rsidRPr="00834920">
        <w:rPr>
          <w:noProof w:val="0"/>
        </w:rPr>
        <w:t xml:space="preserve"> </w:t>
      </w:r>
    </w:p>
    <w:p w14:paraId="2BFB9032" w14:textId="77777777" w:rsidR="00862C70" w:rsidRPr="00834920" w:rsidRDefault="00862C70" w:rsidP="00862C70">
      <w:pPr>
        <w:pStyle w:val="BodyText"/>
      </w:pPr>
      <w:r w:rsidRPr="00834920">
        <w:t xml:space="preserve">LDAP (Lightweight Directory Access Protocol), an open standard built on </w:t>
      </w:r>
      <w:r w:rsidR="0089639D" w:rsidRPr="00834920">
        <w:t xml:space="preserve">the </w:t>
      </w:r>
      <w:r w:rsidRPr="00834920">
        <w:t>X.500 framework, is adopted by this profile as the minimal specifications for exchange standards of provider information. Furthermore, the International Organization for Standards (ISO) defined as ISO 21091 is referenced to define the attributes of health professionals and organizations to represent health care regulatory information, clinical credentials, multiple affiliations</w:t>
      </w:r>
      <w:r w:rsidR="001B53DE" w:rsidRPr="00834920">
        <w:t>,</w:t>
      </w:r>
      <w:r w:rsidRPr="00834920">
        <w:t xml:space="preserve"> etc. By leveraging the ISO 21091 and </w:t>
      </w:r>
      <w:r w:rsidR="0089639D" w:rsidRPr="00834920">
        <w:t xml:space="preserve">the </w:t>
      </w:r>
      <w:r w:rsidRPr="00834920">
        <w:t>underlying LDAP standard, th</w:t>
      </w:r>
      <w:r w:rsidR="00CE28A1" w:rsidRPr="00834920">
        <w:t xml:space="preserve">is schema and associated transactions are designed for </w:t>
      </w:r>
      <w:r w:rsidRPr="00834920">
        <w:t>interoperab</w:t>
      </w:r>
      <w:r w:rsidR="0089639D" w:rsidRPr="00834920">
        <w:t>le</w:t>
      </w:r>
      <w:r w:rsidRPr="00834920">
        <w:t xml:space="preserve"> communication</w:t>
      </w:r>
      <w:r w:rsidR="0089639D" w:rsidRPr="00834920">
        <w:t>s</w:t>
      </w:r>
      <w:r w:rsidRPr="00834920">
        <w:t>. The usage of standard LDAP schema make</w:t>
      </w:r>
      <w:r w:rsidR="0089639D" w:rsidRPr="00834920">
        <w:t>s</w:t>
      </w:r>
      <w:r w:rsidRPr="00834920">
        <w:t xml:space="preserve"> the adoption of </w:t>
      </w:r>
      <w:proofErr w:type="spellStart"/>
      <w:r w:rsidRPr="00834920">
        <w:t>HPD</w:t>
      </w:r>
      <w:proofErr w:type="spellEnd"/>
      <w:r w:rsidRPr="00834920">
        <w:t xml:space="preserve"> by the HIT vendors easier and extensible with</w:t>
      </w:r>
      <w:r w:rsidR="0089639D" w:rsidRPr="00834920">
        <w:t xml:space="preserve"> respect to</w:t>
      </w:r>
      <w:r w:rsidRPr="00834920">
        <w:t xml:space="preserve"> their existing implementations.</w:t>
      </w:r>
    </w:p>
    <w:p w14:paraId="6CD7A1C8" w14:textId="32D85DB1" w:rsidR="00862C70" w:rsidRPr="00834920" w:rsidRDefault="00CA1760" w:rsidP="00862C70">
      <w:pPr>
        <w:pStyle w:val="BodyText"/>
      </w:pPr>
      <w:r w:rsidRPr="00834920">
        <w:t xml:space="preserve">This transaction schema </w:t>
      </w:r>
      <w:r w:rsidR="00862C70" w:rsidRPr="00834920">
        <w:t xml:space="preserve">applies DSMLv2 to express LDAP requests and responses in SOAP bindings. DSMLv2 is a systematic translation of LDAP’s ASN.1 grammar (defined by RFC2251) into XML-Schema. DSMLv2 provides advantages in the adoption of this transaction for an interoperable electronic exchange. First, tools for marshaling XML into SOAP messages </w:t>
      </w:r>
      <w:r w:rsidR="00862C70" w:rsidRPr="00834920">
        <w:lastRenderedPageBreak/>
        <w:t xml:space="preserve">are readily available, making development much easier. Second, firewalls are often configured to allow HTTP and HTTPS protocols to pass. This make it possible for </w:t>
      </w:r>
      <w:proofErr w:type="spellStart"/>
      <w:r w:rsidR="00862C70" w:rsidRPr="00834920">
        <w:t>DSML</w:t>
      </w:r>
      <w:proofErr w:type="spellEnd"/>
      <w:r w:rsidR="00862C70" w:rsidRPr="00834920">
        <w:t>, carried in the HTTP or HTTPs protocol, to become the method for carrying provider information on the internet in an interoperable manner.</w:t>
      </w:r>
    </w:p>
    <w:p w14:paraId="27666AC5" w14:textId="77777777" w:rsidR="00862C70" w:rsidRPr="00834920" w:rsidRDefault="00862C70" w:rsidP="00862C70">
      <w:pPr>
        <w:pStyle w:val="BodyText"/>
      </w:pPr>
      <w:r w:rsidRPr="00834920">
        <w:t>The Provider Information Feed transaction will conform to the following standard specifications:</w:t>
      </w:r>
    </w:p>
    <w:p w14:paraId="1F1ADDD0" w14:textId="77777777" w:rsidR="00862C70" w:rsidRPr="00834920" w:rsidRDefault="00862C70" w:rsidP="00061A51">
      <w:pPr>
        <w:pStyle w:val="ListBullet2"/>
      </w:pPr>
      <w:r w:rsidRPr="00834920">
        <w:t>Health informatics — Directory services for health care providers, subjects of care, and other entities (ISO/TS 21091)</w:t>
      </w:r>
    </w:p>
    <w:p w14:paraId="64BC2AA9" w14:textId="77777777" w:rsidR="00862C70" w:rsidRPr="00834920" w:rsidRDefault="00862C70" w:rsidP="00061A51">
      <w:pPr>
        <w:pStyle w:val="ListBullet2"/>
      </w:pPr>
      <w:proofErr w:type="spellStart"/>
      <w:r w:rsidRPr="00834920">
        <w:t>IETF</w:t>
      </w:r>
      <w:proofErr w:type="spellEnd"/>
      <w:r w:rsidRPr="00834920">
        <w:t xml:space="preserve"> LDAP v3 </w:t>
      </w:r>
    </w:p>
    <w:p w14:paraId="21BD74C8" w14:textId="77777777" w:rsidR="00862C70" w:rsidRPr="00834920" w:rsidRDefault="00862C70" w:rsidP="00061A51">
      <w:pPr>
        <w:pStyle w:val="ListBullet2"/>
      </w:pPr>
      <w:r w:rsidRPr="00834920">
        <w:t>DSMLv2</w:t>
      </w:r>
    </w:p>
    <w:p w14:paraId="7C35D8E5" w14:textId="77777777" w:rsidR="00862C70" w:rsidRPr="00834920" w:rsidRDefault="00862C70" w:rsidP="00061A51">
      <w:pPr>
        <w:pStyle w:val="ListBullet2"/>
      </w:pPr>
      <w:r w:rsidRPr="00834920">
        <w:t>SOAP 1.2</w:t>
      </w:r>
    </w:p>
    <w:p w14:paraId="38CECAE5" w14:textId="77777777" w:rsidR="00F83F76" w:rsidRPr="00834920" w:rsidRDefault="00F83F76" w:rsidP="00F83F76">
      <w:pPr>
        <w:pStyle w:val="Heading3"/>
        <w:numPr>
          <w:ilvl w:val="0"/>
          <w:numId w:val="0"/>
        </w:numPr>
        <w:rPr>
          <w:noProof w:val="0"/>
        </w:rPr>
      </w:pPr>
      <w:bookmarkStart w:id="199" w:name="_Toc520110715"/>
      <w:r w:rsidRPr="00834920">
        <w:rPr>
          <w:noProof w:val="0"/>
        </w:rPr>
        <w:t>3.</w:t>
      </w:r>
      <w:r w:rsidR="00062ACD" w:rsidRPr="00834920">
        <w:rPr>
          <w:noProof w:val="0"/>
        </w:rPr>
        <w:t>59</w:t>
      </w:r>
      <w:r w:rsidRPr="00834920">
        <w:rPr>
          <w:noProof w:val="0"/>
        </w:rPr>
        <w:t xml:space="preserve">.4 Interaction Diagram </w:t>
      </w:r>
      <w:bookmarkEnd w:id="199"/>
    </w:p>
    <w:p w14:paraId="704A76D9" w14:textId="77777777" w:rsidR="00F83F76" w:rsidRPr="00834920" w:rsidRDefault="0037035D" w:rsidP="00F83F76">
      <w:pPr>
        <w:pStyle w:val="BodyText"/>
      </w:pPr>
      <w:r w:rsidRPr="002B15A9">
        <w:rPr>
          <w:noProof/>
        </w:rPr>
        <mc:AlternateContent>
          <mc:Choice Requires="wpc">
            <w:drawing>
              <wp:inline distT="0" distB="0" distL="0" distR="0" wp14:anchorId="70E16708" wp14:editId="4EF9EE1E">
                <wp:extent cx="5943600" cy="3566160"/>
                <wp:effectExtent l="0" t="0" r="0" b="0"/>
                <wp:docPr id="53" name="Canvas 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Text Box 97"/>
                        <wps:cNvSpPr txBox="1">
                          <a:spLocks noChangeArrowheads="1"/>
                        </wps:cNvSpPr>
                        <wps:spPr bwMode="auto">
                          <a:xfrm>
                            <a:off x="1318200" y="175203"/>
                            <a:ext cx="1235100" cy="4432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5F2FE2" w14:textId="77777777" w:rsidR="00494CDB" w:rsidRDefault="00494CDB" w:rsidP="00F83F76">
                              <w:pPr>
                                <w:pStyle w:val="BodyText"/>
                                <w:jc w:val="center"/>
                              </w:pPr>
                              <w:r>
                                <w:t>Provider Information Source</w:t>
                              </w:r>
                            </w:p>
                          </w:txbxContent>
                        </wps:txbx>
                        <wps:bodyPr rot="0" vert="horz" wrap="square" lIns="0" tIns="0" rIns="0" bIns="0" anchor="t" anchorCtr="0" upright="1">
                          <a:noAutofit/>
                        </wps:bodyPr>
                      </wps:wsp>
                      <wps:wsp>
                        <wps:cNvPr id="2" name="Line 98"/>
                        <wps:cNvCnPr/>
                        <wps:spPr bwMode="auto">
                          <a:xfrm flipV="1">
                            <a:off x="1898600" y="682612"/>
                            <a:ext cx="41900" cy="270384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99"/>
                        <wps:cNvSpPr txBox="1">
                          <a:spLocks noChangeArrowheads="1"/>
                        </wps:cNvSpPr>
                        <wps:spPr bwMode="auto">
                          <a:xfrm>
                            <a:off x="3263900" y="200003"/>
                            <a:ext cx="1353800" cy="4184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3F1C3D" w14:textId="77777777" w:rsidR="00494CDB" w:rsidRDefault="00494CDB" w:rsidP="00F83F76">
                              <w:pPr>
                                <w:pStyle w:val="BodyText"/>
                                <w:jc w:val="center"/>
                              </w:pPr>
                              <w:r>
                                <w:t>Provider Information Directory</w:t>
                              </w:r>
                            </w:p>
                          </w:txbxContent>
                        </wps:txbx>
                        <wps:bodyPr rot="0" vert="horz" wrap="square" lIns="0" tIns="0" rIns="0" bIns="0" anchor="t" anchorCtr="0" upright="1">
                          <a:noAutofit/>
                        </wps:bodyPr>
                      </wps:wsp>
                      <wps:wsp>
                        <wps:cNvPr id="4" name="Line 100"/>
                        <wps:cNvCnPr/>
                        <wps:spPr bwMode="auto">
                          <a:xfrm flipV="1">
                            <a:off x="3921700" y="654611"/>
                            <a:ext cx="0" cy="273184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Rectangle 101"/>
                        <wps:cNvSpPr>
                          <a:spLocks noChangeArrowheads="1"/>
                        </wps:cNvSpPr>
                        <wps:spPr bwMode="auto">
                          <a:xfrm>
                            <a:off x="1779900" y="773413"/>
                            <a:ext cx="237400" cy="23355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102"/>
                        <wps:cNvSpPr txBox="1">
                          <a:spLocks noChangeArrowheads="1"/>
                        </wps:cNvSpPr>
                        <wps:spPr bwMode="auto">
                          <a:xfrm>
                            <a:off x="2140500" y="687012"/>
                            <a:ext cx="1524700" cy="45600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4EABDF" w14:textId="77777777" w:rsidR="00494CDB" w:rsidRDefault="00494CDB" w:rsidP="00F83F76">
                              <w:pPr>
                                <w:pStyle w:val="BodyText"/>
                                <w:jc w:val="center"/>
                              </w:pPr>
                              <w:r>
                                <w:t>Provider Information Feed</w:t>
                              </w:r>
                            </w:p>
                            <w:p w14:paraId="0D246D72" w14:textId="77777777" w:rsidR="00494CDB" w:rsidRDefault="00494CDB" w:rsidP="00F83F76">
                              <w:pPr>
                                <w:pStyle w:val="BodyText"/>
                              </w:pPr>
                              <w:r>
                                <w:t>Request</w:t>
                              </w:r>
                            </w:p>
                          </w:txbxContent>
                        </wps:txbx>
                        <wps:bodyPr rot="0" vert="horz" wrap="square" lIns="0" tIns="0" rIns="0" bIns="0" anchor="t" anchorCtr="0" upright="1">
                          <a:noAutofit/>
                        </wps:bodyPr>
                      </wps:wsp>
                      <wps:wsp>
                        <wps:cNvPr id="8" name="Text Box 103"/>
                        <wps:cNvSpPr txBox="1">
                          <a:spLocks noChangeArrowheads="1"/>
                        </wps:cNvSpPr>
                        <wps:spPr bwMode="auto">
                          <a:xfrm>
                            <a:off x="2082760" y="1874525"/>
                            <a:ext cx="1623100" cy="46230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F9D70A" w14:textId="77777777" w:rsidR="00494CDB" w:rsidRDefault="00494CDB" w:rsidP="00F83F76">
                              <w:pPr>
                                <w:pStyle w:val="BodyText"/>
                                <w:jc w:val="center"/>
                              </w:pPr>
                              <w:r>
                                <w:t>Provider Information Feed Acknowledgement</w:t>
                              </w:r>
                            </w:p>
                          </w:txbxContent>
                        </wps:txbx>
                        <wps:bodyPr rot="0" vert="horz" wrap="square" lIns="0" tIns="0" rIns="0" bIns="0" anchor="t" anchorCtr="0" upright="1">
                          <a:noAutofit/>
                        </wps:bodyPr>
                      </wps:wsp>
                      <wps:wsp>
                        <wps:cNvPr id="10" name="Line 104"/>
                        <wps:cNvCnPr/>
                        <wps:spPr bwMode="auto">
                          <a:xfrm flipH="1" flipV="1">
                            <a:off x="1973500" y="2424453"/>
                            <a:ext cx="17857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Rectangle 105"/>
                        <wps:cNvSpPr>
                          <a:spLocks noChangeArrowheads="1"/>
                        </wps:cNvSpPr>
                        <wps:spPr bwMode="auto">
                          <a:xfrm>
                            <a:off x="3803000" y="773413"/>
                            <a:ext cx="238100" cy="23749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06"/>
                        <wps:cNvCnPr/>
                        <wps:spPr bwMode="auto">
                          <a:xfrm>
                            <a:off x="2017300" y="1150619"/>
                            <a:ext cx="17857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0E16708" id="Canvas 95" o:spid="_x0000_s1077"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">
                <v:shape id="_x0000_s1078" type="#_x0000_t75" style="position:absolute;width:59436;height:35661;visibility:visible;mso-wrap-style:square">
                  <v:fill o:detectmouseclick="t"/>
                  <v:path o:connecttype="none"/>
                </v:shape>
                <v:shape id="Text Box 97" o:spid="_x0000_s1079" type="#_x0000_t202" style="position:absolute;left:13182;top:1752;width:12351;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005F2FE2" w14:textId="77777777" w:rsidR="00494CDB" w:rsidRDefault="00494CDB" w:rsidP="00F83F76">
                        <w:pPr>
                          <w:pStyle w:val="BodyText"/>
                          <w:jc w:val="center"/>
                        </w:pPr>
                        <w:r>
                          <w:t>Provider Information Source</w:t>
                        </w:r>
                      </w:p>
                    </w:txbxContent>
                  </v:textbox>
                </v:shape>
                <v:line id="Line 98" o:spid="_x0000_s1080" style="position:absolute;flip:y;visibility:visible;mso-wrap-style:square" from="18986,6826" to="19405,3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">
                  <v:stroke dashstyle="dash"/>
                </v:line>
                <v:shape id="Text Box 99" o:spid="_x0000_s1081" type="#_x0000_t202" style="position:absolute;left:32639;top:2000;width:13538;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53F1C3D" w14:textId="77777777" w:rsidR="00494CDB" w:rsidRDefault="00494CDB" w:rsidP="00F83F76">
                        <w:pPr>
                          <w:pStyle w:val="BodyText"/>
                          <w:jc w:val="center"/>
                        </w:pPr>
                        <w:r>
                          <w:t>Provider Information Directory</w:t>
                        </w:r>
                      </w:p>
                    </w:txbxContent>
                  </v:textbox>
                </v:shape>
                <v:line id="Line 100" o:spid="_x0000_s1082" style="position:absolute;flip:y;visibility:visible;mso-wrap-style:square" from="39217,6546" to="39217,3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">
                  <v:stroke dashstyle="dash"/>
                </v:line>
                <v:rect id="Rectangle 101" o:spid="_x0000_s1083" style="position:absolute;left:17799;top:7734;width:2374;height:23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shape id="Text Box 102" o:spid="_x0000_s1084" type="#_x0000_t202" style="position:absolute;left:21405;top:6870;width:15247;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484EABDF" w14:textId="77777777" w:rsidR="00494CDB" w:rsidRDefault="00494CDB" w:rsidP="00F83F76">
                        <w:pPr>
                          <w:pStyle w:val="BodyText"/>
                          <w:jc w:val="center"/>
                        </w:pPr>
                        <w:r>
                          <w:t>Provider Information Feed</w:t>
                        </w:r>
                      </w:p>
                      <w:p w14:paraId="0D246D72" w14:textId="77777777" w:rsidR="00494CDB" w:rsidRDefault="00494CDB" w:rsidP="00F83F76">
                        <w:pPr>
                          <w:pStyle w:val="BodyText"/>
                        </w:pPr>
                        <w:r>
                          <w:t>Request</w:t>
                        </w:r>
                      </w:p>
                    </w:txbxContent>
                  </v:textbox>
                </v:shape>
                <v:shape id="Text Box 103" o:spid="_x0000_s1085" type="#_x0000_t202" style="position:absolute;left:20827;top:18745;width:16231;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9F9D70A" w14:textId="77777777" w:rsidR="00494CDB" w:rsidRDefault="00494CDB" w:rsidP="00F83F76">
                        <w:pPr>
                          <w:pStyle w:val="BodyText"/>
                          <w:jc w:val="center"/>
                        </w:pPr>
                        <w:r>
                          <w:t>Provider Information Feed Acknowledgement</w:t>
                        </w:r>
                      </w:p>
                    </w:txbxContent>
                  </v:textbox>
                </v:shape>
                <v:line id="Line 104" o:spid="_x0000_s1086" style="position:absolute;flip:x y;visibility:visible;mso-wrap-style:square" from="19735,24244" to="37592,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rect id="Rectangle 105" o:spid="_x0000_s1087" style="position:absolute;left:38030;top:7734;width:2381;height:23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06" o:spid="_x0000_s1088" style="position:absolute;visibility:visible;mso-wrap-style:square" from="20173,11506" to="38030,1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w10:anchorlock/>
              </v:group>
            </w:pict>
          </mc:Fallback>
        </mc:AlternateContent>
      </w:r>
    </w:p>
    <w:p w14:paraId="73BE63DB" w14:textId="77777777" w:rsidR="00F83F76" w:rsidRPr="00834920" w:rsidRDefault="00F83F76" w:rsidP="00F83F76">
      <w:pPr>
        <w:pStyle w:val="Heading4"/>
        <w:numPr>
          <w:ilvl w:val="0"/>
          <w:numId w:val="0"/>
        </w:numPr>
        <w:rPr>
          <w:noProof w:val="0"/>
        </w:rPr>
      </w:pPr>
      <w:bookmarkStart w:id="200" w:name="_Toc520110716"/>
      <w:r w:rsidRPr="00834920">
        <w:rPr>
          <w:noProof w:val="0"/>
        </w:rPr>
        <w:t>3.</w:t>
      </w:r>
      <w:r w:rsidR="00062ACD" w:rsidRPr="00834920">
        <w:rPr>
          <w:noProof w:val="0"/>
        </w:rPr>
        <w:t>59</w:t>
      </w:r>
      <w:r w:rsidRPr="00834920">
        <w:rPr>
          <w:noProof w:val="0"/>
        </w:rPr>
        <w:t>.4.1 Provider Information Feed Request</w:t>
      </w:r>
      <w:bookmarkEnd w:id="200"/>
    </w:p>
    <w:p w14:paraId="6A09C0AB" w14:textId="77777777" w:rsidR="00F83F76" w:rsidRPr="00834920" w:rsidRDefault="00F83F76" w:rsidP="00F83F76">
      <w:pPr>
        <w:pStyle w:val="BodyText"/>
      </w:pPr>
      <w:r w:rsidRPr="00834920">
        <w:t>The Provider Information Source initiates a Provider Information Feed Request message</w:t>
      </w:r>
      <w:r w:rsidR="001B53DE" w:rsidRPr="00834920">
        <w:t xml:space="preserve">. </w:t>
      </w:r>
      <w:r w:rsidRPr="00834920">
        <w:t>The request includes Organizational Provider and/or Individual Provider information to be added, updated or deleted in a Provider Information Directory</w:t>
      </w:r>
      <w:r w:rsidR="001B53DE" w:rsidRPr="00834920">
        <w:t xml:space="preserve">. </w:t>
      </w:r>
      <w:r w:rsidRPr="00834920">
        <w:t>Upon receiving the Provider Information Feed Request, the Provider Information Directory acknowledges to the source that the information has been received. The Provider Information Feed Request specifies one or more of the following actions:</w:t>
      </w:r>
    </w:p>
    <w:p w14:paraId="1331408F" w14:textId="77777777" w:rsidR="00F83F76" w:rsidRPr="00834920" w:rsidRDefault="00F83F76" w:rsidP="00061A51">
      <w:pPr>
        <w:pStyle w:val="ListBullet2"/>
      </w:pPr>
      <w:r w:rsidRPr="00834920">
        <w:lastRenderedPageBreak/>
        <w:t>An “Add” to add new entries</w:t>
      </w:r>
    </w:p>
    <w:p w14:paraId="638658A8" w14:textId="77777777" w:rsidR="00F83F76" w:rsidRPr="00834920" w:rsidRDefault="00F83F76" w:rsidP="00061A51">
      <w:pPr>
        <w:pStyle w:val="ListBullet2"/>
      </w:pPr>
      <w:r w:rsidRPr="00834920">
        <w:t>A “Delete” to delete any existing entries from directory</w:t>
      </w:r>
    </w:p>
    <w:p w14:paraId="34041367" w14:textId="77777777" w:rsidR="00F83F76" w:rsidRPr="00834920" w:rsidRDefault="00F83F76" w:rsidP="00061A51">
      <w:pPr>
        <w:pStyle w:val="ListBullet2"/>
      </w:pPr>
      <w:r w:rsidRPr="00834920">
        <w:t>An “Update” to modify or update any existing entries</w:t>
      </w:r>
    </w:p>
    <w:p w14:paraId="1B691F40" w14:textId="77777777" w:rsidR="00F83F76" w:rsidRPr="00834920" w:rsidRDefault="00F83F76" w:rsidP="00F83F76">
      <w:pPr>
        <w:pStyle w:val="BodyText"/>
      </w:pPr>
      <w:r w:rsidRPr="00834920">
        <w:t>The Provider Information Directory shall</w:t>
      </w:r>
      <w:r w:rsidR="00AE3CB2" w:rsidRPr="00834920">
        <w:t xml:space="preserve"> support the </w:t>
      </w:r>
      <w:r w:rsidRPr="00834920">
        <w:t>implementation of Add/Update/ and Delete operations</w:t>
      </w:r>
      <w:r w:rsidR="001B53DE" w:rsidRPr="00834920">
        <w:t xml:space="preserve">. </w:t>
      </w:r>
      <w:r w:rsidRPr="00834920">
        <w:t xml:space="preserve">However, these data administration operations that include data maintenance, data reconciliation, data validation, and data integrity checks are considered back-end processes by this profile and are therefore governed by the policies and procedures of the organization managing the Provider Information Directory and not by this </w:t>
      </w:r>
      <w:r w:rsidR="00B075CB" w:rsidRPr="00834920">
        <w:t>transaction</w:t>
      </w:r>
      <w:r w:rsidRPr="00834920">
        <w:t xml:space="preserve">. </w:t>
      </w:r>
    </w:p>
    <w:p w14:paraId="2AE0A302" w14:textId="77777777" w:rsidR="00F83F76" w:rsidRPr="00834920" w:rsidRDefault="00F83F76" w:rsidP="00F83F76">
      <w:pPr>
        <w:pStyle w:val="Heading5"/>
        <w:numPr>
          <w:ilvl w:val="0"/>
          <w:numId w:val="0"/>
        </w:numPr>
        <w:rPr>
          <w:noProof w:val="0"/>
        </w:rPr>
      </w:pPr>
      <w:bookmarkStart w:id="201" w:name="_Toc520110717"/>
      <w:r w:rsidRPr="00834920">
        <w:rPr>
          <w:noProof w:val="0"/>
        </w:rPr>
        <w:t>3.</w:t>
      </w:r>
      <w:r w:rsidR="00062ACD" w:rsidRPr="00834920">
        <w:rPr>
          <w:noProof w:val="0"/>
        </w:rPr>
        <w:t>59</w:t>
      </w:r>
      <w:r w:rsidRPr="00834920">
        <w:rPr>
          <w:noProof w:val="0"/>
        </w:rPr>
        <w:t>.4.1.1 Trigger Events</w:t>
      </w:r>
      <w:bookmarkEnd w:id="201"/>
    </w:p>
    <w:p w14:paraId="06DA4584" w14:textId="77777777" w:rsidR="00862C70" w:rsidRPr="00834920" w:rsidRDefault="00F83F76" w:rsidP="00061A51">
      <w:pPr>
        <w:pStyle w:val="BodyText"/>
      </w:pPr>
      <w:r w:rsidRPr="00834920">
        <w:t>This message is sent from a Provider Information Source to a Provider Information Directory when a Provider (Organizational or Individual) is to be added to the Provider Information Directory, or when provider information expected to be on the Provider Information Directory is to be updated or deleted</w:t>
      </w:r>
    </w:p>
    <w:p w14:paraId="7EA99EDC" w14:textId="77777777" w:rsidR="00F83F76" w:rsidRPr="00834920" w:rsidRDefault="00F83F76" w:rsidP="00F83F76">
      <w:pPr>
        <w:pStyle w:val="Heading5"/>
        <w:numPr>
          <w:ilvl w:val="0"/>
          <w:numId w:val="0"/>
        </w:numPr>
        <w:rPr>
          <w:noProof w:val="0"/>
        </w:rPr>
      </w:pPr>
      <w:bookmarkStart w:id="202" w:name="_Toc520110718"/>
      <w:r w:rsidRPr="00834920">
        <w:rPr>
          <w:noProof w:val="0"/>
        </w:rPr>
        <w:t>3.</w:t>
      </w:r>
      <w:r w:rsidR="00062ACD" w:rsidRPr="00834920">
        <w:rPr>
          <w:noProof w:val="0"/>
        </w:rPr>
        <w:t>59</w:t>
      </w:r>
      <w:r w:rsidRPr="00834920">
        <w:rPr>
          <w:noProof w:val="0"/>
        </w:rPr>
        <w:t>.4.1.2 Message Semantics</w:t>
      </w:r>
      <w:bookmarkEnd w:id="202"/>
    </w:p>
    <w:p w14:paraId="4C4049D1" w14:textId="77777777" w:rsidR="00F83F76" w:rsidRPr="00834920" w:rsidRDefault="00F83F76" w:rsidP="00F83F76">
      <w:pPr>
        <w:pStyle w:val="BodyText"/>
      </w:pPr>
      <w:r w:rsidRPr="00834920">
        <w:t xml:space="preserve">The Provider Information Feed request uses the SOAP-based DSMLv2 </w:t>
      </w:r>
      <w:proofErr w:type="spellStart"/>
      <w:r w:rsidRPr="00834920">
        <w:t>batchRequest</w:t>
      </w:r>
      <w:proofErr w:type="spellEnd"/>
      <w:r w:rsidRPr="00834920">
        <w:t xml:space="preserve"> message to express a Provider Information Feed request through the following four LDAP operations: </w:t>
      </w:r>
    </w:p>
    <w:p w14:paraId="595CC658" w14:textId="77777777" w:rsidR="00F83F76" w:rsidRPr="00834920" w:rsidRDefault="00F83F76" w:rsidP="00061A51">
      <w:pPr>
        <w:pStyle w:val="ListNumber2"/>
        <w:numPr>
          <w:ilvl w:val="0"/>
          <w:numId w:val="42"/>
        </w:numPr>
      </w:pPr>
      <w:r w:rsidRPr="00834920">
        <w:rPr>
          <w:rStyle w:val="ListNumber2Char"/>
        </w:rPr>
        <w:t xml:space="preserve">An add operation allows for creating new provider entries in the Provider Information Directory as defined by </w:t>
      </w:r>
      <w:proofErr w:type="spellStart"/>
      <w:r w:rsidRPr="00834920">
        <w:rPr>
          <w:rStyle w:val="ListNumber2Char"/>
        </w:rPr>
        <w:t>addRequest</w:t>
      </w:r>
      <w:proofErr w:type="spellEnd"/>
      <w:r w:rsidRPr="00834920">
        <w:rPr>
          <w:rStyle w:val="ListNumber2Char"/>
        </w:rPr>
        <w:t xml:space="preserve"> element. As per the LDAP standard, new entry shall provide the distinguished name (</w:t>
      </w:r>
      <w:proofErr w:type="spellStart"/>
      <w:r w:rsidRPr="00834920">
        <w:rPr>
          <w:rStyle w:val="ListNumber2Char"/>
        </w:rPr>
        <w:t>DN</w:t>
      </w:r>
      <w:proofErr w:type="spellEnd"/>
      <w:r w:rsidRPr="00834920">
        <w:rPr>
          <w:rStyle w:val="ListNumber2Char"/>
        </w:rPr>
        <w:t>) of the provider entry to be created and a set of attributes related to provider, including all required attributes</w:t>
      </w:r>
      <w:r w:rsidRPr="00834920">
        <w:t>.</w:t>
      </w:r>
    </w:p>
    <w:p w14:paraId="5731FBA1" w14:textId="77777777" w:rsidR="00F83F76" w:rsidRPr="00834920" w:rsidRDefault="00F83F76" w:rsidP="00061A51">
      <w:pPr>
        <w:pStyle w:val="ListContinue2"/>
      </w:pPr>
      <w:r w:rsidRPr="00834920">
        <w:t xml:space="preserve">A new </w:t>
      </w:r>
      <w:proofErr w:type="spellStart"/>
      <w:r w:rsidRPr="00834920">
        <w:t>groupofNames</w:t>
      </w:r>
      <w:proofErr w:type="spellEnd"/>
      <w:r w:rsidRPr="00834920">
        <w:t xml:space="preserve"> object representing a “member of” relationship is added using </w:t>
      </w:r>
      <w:proofErr w:type="spellStart"/>
      <w:r w:rsidRPr="00834920">
        <w:t>addRequest</w:t>
      </w:r>
      <w:proofErr w:type="spellEnd"/>
      <w:r w:rsidRPr="00834920">
        <w:t xml:space="preserve"> element. A new group entry shall provide the </w:t>
      </w:r>
      <w:proofErr w:type="spellStart"/>
      <w:r w:rsidRPr="00834920">
        <w:t>DN</w:t>
      </w:r>
      <w:proofErr w:type="spellEnd"/>
      <w:r w:rsidRPr="00834920">
        <w:t xml:space="preserve"> for group and the </w:t>
      </w:r>
      <w:proofErr w:type="spellStart"/>
      <w:r w:rsidRPr="00834920">
        <w:t>DN</w:t>
      </w:r>
      <w:proofErr w:type="spellEnd"/>
      <w:r w:rsidRPr="00834920">
        <w:t xml:space="preserve"> for group owner, an organization that owns a relationship with its members. If the </w:t>
      </w:r>
      <w:proofErr w:type="spellStart"/>
      <w:r w:rsidRPr="00834920">
        <w:t>DN</w:t>
      </w:r>
      <w:proofErr w:type="spellEnd"/>
      <w:r w:rsidRPr="00834920">
        <w:t xml:space="preserve"> of group member (Individual or Organization) is known at the time of add, then the member </w:t>
      </w:r>
      <w:proofErr w:type="spellStart"/>
      <w:r w:rsidRPr="00834920">
        <w:t>DN</w:t>
      </w:r>
      <w:proofErr w:type="spellEnd"/>
      <w:r w:rsidRPr="00834920">
        <w:t xml:space="preserve"> shall be provided in the add operation. An organization entry must exist in the directory before adding a </w:t>
      </w:r>
      <w:proofErr w:type="spellStart"/>
      <w:r w:rsidRPr="00834920">
        <w:t>groupofNames</w:t>
      </w:r>
      <w:proofErr w:type="spellEnd"/>
      <w:r w:rsidRPr="00834920">
        <w:t xml:space="preserve"> entry that this organization owns.</w:t>
      </w:r>
    </w:p>
    <w:p w14:paraId="338F2B47" w14:textId="77777777" w:rsidR="00F83F76" w:rsidRPr="00834920" w:rsidRDefault="00F83F76" w:rsidP="00061A51">
      <w:pPr>
        <w:pStyle w:val="ListNumber2"/>
        <w:rPr>
          <w:rStyle w:val="ListNumber2Char"/>
        </w:rPr>
      </w:pPr>
      <w:r w:rsidRPr="00834920">
        <w:rPr>
          <w:rStyle w:val="ListNumber2Char"/>
        </w:rPr>
        <w:t xml:space="preserve">An update operation allows for updating an existing provider entry as defined by the </w:t>
      </w:r>
      <w:proofErr w:type="spellStart"/>
      <w:r w:rsidRPr="00834920">
        <w:rPr>
          <w:rStyle w:val="ListNumber2Char"/>
        </w:rPr>
        <w:t>modifyRequest</w:t>
      </w:r>
      <w:proofErr w:type="spellEnd"/>
      <w:r w:rsidRPr="00834920">
        <w:rPr>
          <w:rStyle w:val="ListNumber2Char"/>
        </w:rPr>
        <w:t xml:space="preserve"> element. To update an existing entry the distinguished name (</w:t>
      </w:r>
      <w:proofErr w:type="spellStart"/>
      <w:r w:rsidRPr="00834920">
        <w:rPr>
          <w:rStyle w:val="ListNumber2Char"/>
        </w:rPr>
        <w:t>DN</w:t>
      </w:r>
      <w:proofErr w:type="spellEnd"/>
      <w:r w:rsidRPr="00834920">
        <w:rPr>
          <w:rStyle w:val="ListNumber2Char"/>
        </w:rPr>
        <w:t>) of the entry to be modified must be specified along with a set of modifications (add, delete, replace) to be applied. The add modification operation allows for adding a new attribute values for an existing provider entry; the replace modification operation replaces an existing attribute value with the new value; the delete modification operation deletes an attribute value from the directory.</w:t>
      </w:r>
    </w:p>
    <w:p w14:paraId="167C09D4" w14:textId="77777777" w:rsidR="00F83F76" w:rsidRPr="00834920" w:rsidRDefault="00F83F76" w:rsidP="00061A51">
      <w:pPr>
        <w:pStyle w:val="ListContinue2"/>
      </w:pPr>
      <w:r w:rsidRPr="00834920">
        <w:t>The</w:t>
      </w:r>
      <w:r w:rsidRPr="00834920">
        <w:rPr>
          <w:b/>
          <w:bCs/>
        </w:rPr>
        <w:t xml:space="preserve"> </w:t>
      </w:r>
      <w:proofErr w:type="spellStart"/>
      <w:r w:rsidRPr="00834920">
        <w:rPr>
          <w:b/>
          <w:bCs/>
        </w:rPr>
        <w:t>modifyRequest</w:t>
      </w:r>
      <w:proofErr w:type="spellEnd"/>
      <w:r w:rsidRPr="00834920">
        <w:t xml:space="preserve"> command allows for adding a new member to an existing “member-of” group using an </w:t>
      </w:r>
      <w:r w:rsidRPr="00834920">
        <w:rPr>
          <w:i/>
          <w:iCs/>
        </w:rPr>
        <w:t>add</w:t>
      </w:r>
      <w:r w:rsidRPr="00834920">
        <w:t xml:space="preserve"> modification operation. </w:t>
      </w:r>
      <w:r w:rsidR="00AE3CB2" w:rsidRPr="00834920">
        <w:t>Feed</w:t>
      </w:r>
      <w:r w:rsidRPr="00834920">
        <w:t xml:space="preserve"> must specify member (provider) </w:t>
      </w:r>
      <w:proofErr w:type="spellStart"/>
      <w:r w:rsidRPr="00834920">
        <w:t>DN</w:t>
      </w:r>
      <w:proofErr w:type="spellEnd"/>
      <w:r w:rsidRPr="00834920">
        <w:t xml:space="preserve"> and group </w:t>
      </w:r>
      <w:proofErr w:type="spellStart"/>
      <w:r w:rsidRPr="00834920">
        <w:t>DN</w:t>
      </w:r>
      <w:proofErr w:type="spellEnd"/>
      <w:r w:rsidRPr="00834920">
        <w:t xml:space="preserve"> to add a member to its group. A provider entry must exist in the directory before adding it to a </w:t>
      </w:r>
      <w:proofErr w:type="spellStart"/>
      <w:r w:rsidRPr="00834920">
        <w:t>groupofNames</w:t>
      </w:r>
      <w:proofErr w:type="spellEnd"/>
      <w:r w:rsidRPr="00834920">
        <w:t xml:space="preserve"> entry that this provider is a member of</w:t>
      </w:r>
      <w:r w:rsidR="001B53DE" w:rsidRPr="00834920">
        <w:t xml:space="preserve">. </w:t>
      </w:r>
      <w:r w:rsidRPr="00834920">
        <w:t xml:space="preserve">The </w:t>
      </w:r>
      <w:r w:rsidRPr="00834920">
        <w:rPr>
          <w:i/>
          <w:iCs/>
        </w:rPr>
        <w:t>delete</w:t>
      </w:r>
      <w:r w:rsidRPr="00834920">
        <w:t xml:space="preserve"> </w:t>
      </w:r>
      <w:r w:rsidRPr="00834920">
        <w:lastRenderedPageBreak/>
        <w:t>modification operation allows for deleting a member from its existing group.</w:t>
      </w:r>
      <w:r w:rsidR="00AE3CB2" w:rsidRPr="00834920">
        <w:t xml:space="preserve"> Any existing provider entry can be deactivated using this command and marking the status of provider as </w:t>
      </w:r>
      <w:r w:rsidR="00AE3CB2" w:rsidRPr="00834920">
        <w:rPr>
          <w:i/>
          <w:iCs/>
        </w:rPr>
        <w:t>Inactive</w:t>
      </w:r>
      <w:r w:rsidR="001B53DE" w:rsidRPr="00834920">
        <w:t xml:space="preserve">. </w:t>
      </w:r>
    </w:p>
    <w:p w14:paraId="2F91C4FC" w14:textId="77777777" w:rsidR="00F83F76" w:rsidRPr="00834920" w:rsidRDefault="00F83F76" w:rsidP="00061A51">
      <w:pPr>
        <w:pStyle w:val="ListNumber2"/>
      </w:pPr>
      <w:r w:rsidRPr="00834920">
        <w:t xml:space="preserve">An </w:t>
      </w:r>
      <w:r w:rsidRPr="00834920">
        <w:rPr>
          <w:b/>
          <w:bCs/>
        </w:rPr>
        <w:t xml:space="preserve">update </w:t>
      </w:r>
      <w:r w:rsidRPr="00834920">
        <w:t xml:space="preserve">operation allows for updating an existing provider entry or a group entry as defined by the </w:t>
      </w:r>
      <w:proofErr w:type="spellStart"/>
      <w:r w:rsidRPr="00834920">
        <w:rPr>
          <w:b/>
          <w:bCs/>
        </w:rPr>
        <w:t>modDNRequest</w:t>
      </w:r>
      <w:proofErr w:type="spellEnd"/>
      <w:r w:rsidRPr="00834920">
        <w:t xml:space="preserve"> command to rename the distinguished name of an existing entry. The rename entry must specify the distinguished name of the entry to be renamed and the new distinguished name for the entry.</w:t>
      </w:r>
    </w:p>
    <w:p w14:paraId="063ECF84" w14:textId="77777777" w:rsidR="00F83F76" w:rsidRPr="00834920" w:rsidRDefault="00F83F76" w:rsidP="00061A51">
      <w:pPr>
        <w:pStyle w:val="ListNumber2"/>
      </w:pPr>
      <w:r w:rsidRPr="00834920">
        <w:t xml:space="preserve">A </w:t>
      </w:r>
      <w:r w:rsidRPr="00834920">
        <w:rPr>
          <w:b/>
          <w:bCs/>
        </w:rPr>
        <w:t xml:space="preserve">delete </w:t>
      </w:r>
      <w:r w:rsidRPr="00834920">
        <w:t xml:space="preserve">operation for </w:t>
      </w:r>
      <w:r w:rsidR="00AE3CB2" w:rsidRPr="00834920">
        <w:t xml:space="preserve">physically </w:t>
      </w:r>
      <w:r w:rsidRPr="00834920">
        <w:t xml:space="preserve">removing a provider entry or a </w:t>
      </w:r>
      <w:proofErr w:type="spellStart"/>
      <w:r w:rsidRPr="00834920">
        <w:t>groupofNames</w:t>
      </w:r>
      <w:proofErr w:type="spellEnd"/>
      <w:r w:rsidRPr="00834920">
        <w:t xml:space="preserve"> entry from the Provider Information Directory as defined by </w:t>
      </w:r>
      <w:proofErr w:type="spellStart"/>
      <w:r w:rsidRPr="00834920">
        <w:rPr>
          <w:b/>
          <w:bCs/>
        </w:rPr>
        <w:t>delRequest</w:t>
      </w:r>
      <w:proofErr w:type="spellEnd"/>
      <w:r w:rsidRPr="00834920">
        <w:t xml:space="preserve"> type. The deleted entry only provides the distinguished name of the entry to be deleted. Once deleted from directory, the entry cannot be queried in the directory.</w:t>
      </w:r>
      <w:r w:rsidR="00AE3CB2" w:rsidRPr="00834920">
        <w:t xml:space="preserve"> Once an entry is deleted from </w:t>
      </w:r>
      <w:proofErr w:type="spellStart"/>
      <w:r w:rsidR="00AE3CB2" w:rsidRPr="00834920">
        <w:t>HPD</w:t>
      </w:r>
      <w:proofErr w:type="spellEnd"/>
      <w:r w:rsidR="00F22C56" w:rsidRPr="00834920">
        <w:t>, it</w:t>
      </w:r>
      <w:r w:rsidR="00AE3CB2" w:rsidRPr="00834920">
        <w:t xml:space="preserve"> is removed permanently and cannot be queried. It is an implementer’s choice to allow delete method for physically deleting a provider entry</w:t>
      </w:r>
    </w:p>
    <w:p w14:paraId="32ABB7DF" w14:textId="77777777" w:rsidR="00F83F76" w:rsidRPr="00834920" w:rsidRDefault="00F83F76" w:rsidP="00061A51">
      <w:pPr>
        <w:pStyle w:val="BodyText"/>
      </w:pPr>
      <w:r w:rsidRPr="00834920">
        <w:t xml:space="preserve">The examples for Provider Information Feed </w:t>
      </w:r>
      <w:r w:rsidR="002233DE" w:rsidRPr="00834920">
        <w:t xml:space="preserve">Request </w:t>
      </w:r>
      <w:r w:rsidRPr="00834920">
        <w:t>can be found online on the IHE FTP site, see ITI TF-2x: Appendix W</w:t>
      </w:r>
      <w:r w:rsidR="00FF0463" w:rsidRPr="00834920">
        <w:t>.</w:t>
      </w:r>
    </w:p>
    <w:p w14:paraId="00B9B358" w14:textId="77777777" w:rsidR="00DE6CF2" w:rsidRPr="00834920" w:rsidRDefault="002233DE" w:rsidP="00DE6CF2">
      <w:pPr>
        <w:pStyle w:val="Heading5"/>
        <w:numPr>
          <w:ilvl w:val="0"/>
          <w:numId w:val="0"/>
        </w:numPr>
        <w:rPr>
          <w:noProof w:val="0"/>
        </w:rPr>
      </w:pPr>
      <w:bookmarkStart w:id="203" w:name="_Toc520110719"/>
      <w:r w:rsidRPr="00834920">
        <w:rPr>
          <w:noProof w:val="0"/>
        </w:rPr>
        <w:t>3.59</w:t>
      </w:r>
      <w:r w:rsidR="00DE6CF2" w:rsidRPr="00834920">
        <w:rPr>
          <w:noProof w:val="0"/>
        </w:rPr>
        <w:t>.4.1.</w:t>
      </w:r>
      <w:r w:rsidR="0023394D" w:rsidRPr="00834920">
        <w:rPr>
          <w:noProof w:val="0"/>
        </w:rPr>
        <w:t>3</w:t>
      </w:r>
      <w:r w:rsidR="00DE6CF2" w:rsidRPr="00834920">
        <w:rPr>
          <w:noProof w:val="0"/>
        </w:rPr>
        <w:t xml:space="preserve"> Schema Structure</w:t>
      </w:r>
      <w:bookmarkEnd w:id="203"/>
    </w:p>
    <w:p w14:paraId="6F21D576" w14:textId="77777777" w:rsidR="00F83F76" w:rsidRPr="00834920" w:rsidRDefault="00DE6CF2" w:rsidP="00BE1814">
      <w:pPr>
        <w:pStyle w:val="BodyText"/>
      </w:pPr>
      <w:r w:rsidRPr="00834920">
        <w:t xml:space="preserve">This </w:t>
      </w:r>
      <w:r w:rsidR="00095BE1" w:rsidRPr="00834920">
        <w:t xml:space="preserve">schema uses the </w:t>
      </w:r>
      <w:proofErr w:type="spellStart"/>
      <w:r w:rsidR="00095BE1" w:rsidRPr="00834920">
        <w:t>HPD</w:t>
      </w:r>
      <w:proofErr w:type="spellEnd"/>
      <w:r w:rsidR="00095BE1" w:rsidRPr="00834920">
        <w:t xml:space="preserve"> schema defined in </w:t>
      </w:r>
      <w:r w:rsidR="00DF173E" w:rsidRPr="00834920">
        <w:t>Section</w:t>
      </w:r>
      <w:r w:rsidR="00095BE1" w:rsidRPr="00834920">
        <w:t xml:space="preserve"> 3.58.4.1.2.1.</w:t>
      </w:r>
    </w:p>
    <w:p w14:paraId="00070D4D" w14:textId="77777777" w:rsidR="00095BE1" w:rsidRPr="00834920" w:rsidRDefault="00095BE1" w:rsidP="00095BE1">
      <w:pPr>
        <w:pStyle w:val="Heading5"/>
        <w:numPr>
          <w:ilvl w:val="0"/>
          <w:numId w:val="0"/>
        </w:numPr>
        <w:rPr>
          <w:noProof w:val="0"/>
        </w:rPr>
      </w:pPr>
      <w:bookmarkStart w:id="204" w:name="_Toc520110720"/>
      <w:r w:rsidRPr="00834920">
        <w:rPr>
          <w:noProof w:val="0"/>
        </w:rPr>
        <w:t>3.</w:t>
      </w:r>
      <w:r w:rsidR="00062ACD" w:rsidRPr="00834920">
        <w:rPr>
          <w:noProof w:val="0"/>
        </w:rPr>
        <w:t>59</w:t>
      </w:r>
      <w:r w:rsidRPr="00834920">
        <w:rPr>
          <w:noProof w:val="0"/>
        </w:rPr>
        <w:t>.4.1.</w:t>
      </w:r>
      <w:r w:rsidR="0023394D" w:rsidRPr="00834920">
        <w:rPr>
          <w:noProof w:val="0"/>
        </w:rPr>
        <w:t>4</w:t>
      </w:r>
      <w:r w:rsidRPr="00834920">
        <w:rPr>
          <w:noProof w:val="0"/>
        </w:rPr>
        <w:t xml:space="preserve"> Expected Actions</w:t>
      </w:r>
      <w:bookmarkEnd w:id="204"/>
    </w:p>
    <w:p w14:paraId="29960489" w14:textId="77777777" w:rsidR="00095BE1" w:rsidRPr="00834920" w:rsidRDefault="00095BE1" w:rsidP="00AE3CB2">
      <w:pPr>
        <w:pStyle w:val="BodyText"/>
      </w:pPr>
      <w:r w:rsidRPr="00834920">
        <w:t>Upon receiving the Provider Information Feed Request, the Provider Information Directory shall perform one or more of the following actions:</w:t>
      </w:r>
    </w:p>
    <w:p w14:paraId="7B38D322" w14:textId="77777777" w:rsidR="00095BE1" w:rsidRPr="00834920" w:rsidRDefault="00095BE1" w:rsidP="00061A51">
      <w:pPr>
        <w:pStyle w:val="ListBullet2"/>
      </w:pPr>
      <w:r w:rsidRPr="00834920">
        <w:t>An “Add” to add new entries</w:t>
      </w:r>
    </w:p>
    <w:p w14:paraId="4E08C53F" w14:textId="77777777" w:rsidR="00095BE1" w:rsidRPr="00834920" w:rsidRDefault="00095BE1" w:rsidP="00061A51">
      <w:pPr>
        <w:pStyle w:val="ListBullet2"/>
      </w:pPr>
      <w:r w:rsidRPr="00834920">
        <w:t>A “Delete” to delete any existing entries from a directory</w:t>
      </w:r>
    </w:p>
    <w:p w14:paraId="4183F281" w14:textId="77777777" w:rsidR="00095BE1" w:rsidRPr="00834920" w:rsidRDefault="00095BE1" w:rsidP="00061A51">
      <w:pPr>
        <w:pStyle w:val="ListBullet2"/>
      </w:pPr>
      <w:r w:rsidRPr="00834920">
        <w:t>An “Update” to modify or update any existing entries</w:t>
      </w:r>
    </w:p>
    <w:p w14:paraId="7DFB18EC" w14:textId="77777777" w:rsidR="00095BE1" w:rsidRPr="00834920" w:rsidRDefault="00095BE1" w:rsidP="00095BE1">
      <w:pPr>
        <w:pStyle w:val="BodyText"/>
      </w:pPr>
      <w:r w:rsidRPr="00834920">
        <w:t xml:space="preserve">The data administration operations that include data maintenance, data reconciliation, data validation, and data integrity checks are considered back-end processes by this profile and shall be executed as defined by the policies and procedures of the organization managing the Provider Information Directory. </w:t>
      </w:r>
    </w:p>
    <w:p w14:paraId="24F822AD" w14:textId="77777777" w:rsidR="00095BE1" w:rsidRPr="00834920" w:rsidRDefault="00095BE1" w:rsidP="00480F58">
      <w:pPr>
        <w:pStyle w:val="BodyText"/>
      </w:pPr>
      <w:r w:rsidRPr="00834920">
        <w:t xml:space="preserve">The Provider Information Directory shall perform a requested operation of add/update/delete on the Provider Information Feed in all or in part, immediately or with delays, depending on the data administration policy or processing procedures of the Provider Information Directory. Although the Provider Information Directory is required to support the full </w:t>
      </w:r>
      <w:proofErr w:type="spellStart"/>
      <w:r w:rsidRPr="00834920">
        <w:t>HPD</w:t>
      </w:r>
      <w:proofErr w:type="spellEnd"/>
      <w:r w:rsidRPr="00834920">
        <w:t xml:space="preserve"> schema, it is up to a data administrator to populate a whole or sub-set of information received in the feed. </w:t>
      </w:r>
      <w:r w:rsidR="00AE3CB2" w:rsidRPr="00834920">
        <w:t xml:space="preserve">The Provider Information Directory </w:t>
      </w:r>
      <w:r w:rsidR="00480F58" w:rsidRPr="00834920">
        <w:t xml:space="preserve">is not required to operate on ACID (atomicity, consistency, isolation, durability) properties for this transaction that </w:t>
      </w:r>
      <w:r w:rsidR="00C764DE" w:rsidRPr="00834920">
        <w:t>guarantees</w:t>
      </w:r>
      <w:r w:rsidR="00480F58" w:rsidRPr="00834920">
        <w:t xml:space="preserve"> that Provider Information Feed is processed reliably.</w:t>
      </w:r>
      <w:r w:rsidR="00AE3CB2" w:rsidRPr="00834920">
        <w:t xml:space="preserve"> </w:t>
      </w:r>
      <w:r w:rsidRPr="00834920">
        <w:t xml:space="preserve">Once the provider information is published on a Provider Information Directory, it implies that the information has been validated and can be provided in response to subsequent query requests. In order to assure that updates were done successfully the Provider </w:t>
      </w:r>
      <w:r w:rsidRPr="00834920">
        <w:lastRenderedPageBreak/>
        <w:t>Information Source would need to become a Provider Information Consumer and execute a Provider Information Query</w:t>
      </w:r>
      <w:r w:rsidR="001B53DE" w:rsidRPr="00834920">
        <w:t xml:space="preserve">. </w:t>
      </w:r>
    </w:p>
    <w:p w14:paraId="5E5713F3" w14:textId="77777777" w:rsidR="00095BE1" w:rsidRPr="00834920" w:rsidRDefault="00095BE1" w:rsidP="00095BE1">
      <w:pPr>
        <w:pStyle w:val="Heading4"/>
        <w:numPr>
          <w:ilvl w:val="0"/>
          <w:numId w:val="0"/>
        </w:numPr>
        <w:rPr>
          <w:noProof w:val="0"/>
        </w:rPr>
      </w:pPr>
      <w:bookmarkStart w:id="205" w:name="_Toc520110721"/>
      <w:r w:rsidRPr="00834920">
        <w:rPr>
          <w:noProof w:val="0"/>
        </w:rPr>
        <w:t>3.</w:t>
      </w:r>
      <w:r w:rsidR="00062ACD" w:rsidRPr="00834920">
        <w:rPr>
          <w:noProof w:val="0"/>
        </w:rPr>
        <w:t>59</w:t>
      </w:r>
      <w:r w:rsidRPr="00834920">
        <w:rPr>
          <w:noProof w:val="0"/>
        </w:rPr>
        <w:t>.4.2 Provider Information Feed Response</w:t>
      </w:r>
      <w:bookmarkEnd w:id="205"/>
      <w:r w:rsidRPr="00834920">
        <w:rPr>
          <w:noProof w:val="0"/>
        </w:rPr>
        <w:t xml:space="preserve"> </w:t>
      </w:r>
    </w:p>
    <w:p w14:paraId="4DA52798" w14:textId="77777777" w:rsidR="00095BE1" w:rsidRPr="00834920" w:rsidRDefault="00095BE1" w:rsidP="00095BE1">
      <w:pPr>
        <w:pStyle w:val="BodyText"/>
        <w:rPr>
          <w:i/>
          <w:iCs/>
        </w:rPr>
      </w:pPr>
      <w:r w:rsidRPr="00834920">
        <w:t xml:space="preserve">The Provider Information Directory responds to the Provider Information Feed Request by issuing a Provider Information Feed Response, which </w:t>
      </w:r>
      <w:r w:rsidR="00D37A8B" w:rsidRPr="00834920">
        <w:t xml:space="preserve">may be </w:t>
      </w:r>
      <w:r w:rsidRPr="00834920">
        <w:t>a simple acknowledgement that the request has been received</w:t>
      </w:r>
      <w:r w:rsidR="00D37A8B" w:rsidRPr="00834920">
        <w:t xml:space="preserve"> or may be a code indicating the result of processing the request</w:t>
      </w:r>
      <w:r w:rsidRPr="00834920">
        <w:t xml:space="preserve">. </w:t>
      </w:r>
    </w:p>
    <w:p w14:paraId="53ECD5A6" w14:textId="77777777" w:rsidR="00095BE1" w:rsidRPr="00834920" w:rsidRDefault="00095BE1" w:rsidP="00095BE1">
      <w:pPr>
        <w:pStyle w:val="Heading5"/>
        <w:numPr>
          <w:ilvl w:val="0"/>
          <w:numId w:val="0"/>
        </w:numPr>
        <w:rPr>
          <w:noProof w:val="0"/>
        </w:rPr>
      </w:pPr>
      <w:bookmarkStart w:id="206" w:name="_Toc520110722"/>
      <w:r w:rsidRPr="00834920">
        <w:rPr>
          <w:noProof w:val="0"/>
        </w:rPr>
        <w:t>3.</w:t>
      </w:r>
      <w:r w:rsidR="00062ACD" w:rsidRPr="00834920">
        <w:rPr>
          <w:noProof w:val="0"/>
        </w:rPr>
        <w:t>59</w:t>
      </w:r>
      <w:r w:rsidRPr="00834920">
        <w:rPr>
          <w:noProof w:val="0"/>
        </w:rPr>
        <w:t>.4.2.1 Trigger Events</w:t>
      </w:r>
      <w:bookmarkEnd w:id="206"/>
    </w:p>
    <w:p w14:paraId="3FCD1C91" w14:textId="77777777" w:rsidR="00095BE1" w:rsidRPr="00834920" w:rsidRDefault="00095BE1" w:rsidP="00095BE1">
      <w:pPr>
        <w:pStyle w:val="BodyText"/>
      </w:pPr>
      <w:r w:rsidRPr="00834920">
        <w:t xml:space="preserve">This message is sent by a Provider Information Directory to the Provider Information Source whenever the Provider Information Directory receives an Add/ Update </w:t>
      </w:r>
      <w:r w:rsidR="002233DE" w:rsidRPr="00834920">
        <w:t xml:space="preserve">/ Delete </w:t>
      </w:r>
      <w:r w:rsidRPr="00834920">
        <w:t xml:space="preserve">Provider request, irrespective of whether the request was processed successfully or not. </w:t>
      </w:r>
    </w:p>
    <w:p w14:paraId="3ACDC9A8" w14:textId="77777777" w:rsidR="00095BE1" w:rsidRPr="00834920" w:rsidRDefault="00095BE1" w:rsidP="00095BE1">
      <w:pPr>
        <w:pStyle w:val="BodyText"/>
      </w:pPr>
      <w:r w:rsidRPr="00834920">
        <w:t xml:space="preserve">The Provider Information Directory maintenance activities to process the request are outside of the scope of this transaction. </w:t>
      </w:r>
    </w:p>
    <w:p w14:paraId="03BE09DA" w14:textId="77777777" w:rsidR="00095BE1" w:rsidRPr="00834920" w:rsidRDefault="00095BE1" w:rsidP="00095BE1">
      <w:pPr>
        <w:pStyle w:val="Heading5"/>
        <w:numPr>
          <w:ilvl w:val="0"/>
          <w:numId w:val="0"/>
        </w:numPr>
        <w:rPr>
          <w:noProof w:val="0"/>
        </w:rPr>
      </w:pPr>
      <w:bookmarkStart w:id="207" w:name="_Toc520110723"/>
      <w:r w:rsidRPr="00834920">
        <w:rPr>
          <w:noProof w:val="0"/>
        </w:rPr>
        <w:t>3.</w:t>
      </w:r>
      <w:r w:rsidR="00062ACD" w:rsidRPr="00834920">
        <w:rPr>
          <w:noProof w:val="0"/>
        </w:rPr>
        <w:t>59</w:t>
      </w:r>
      <w:r w:rsidRPr="00834920">
        <w:rPr>
          <w:noProof w:val="0"/>
        </w:rPr>
        <w:t>.4.2.2 Message Semantics</w:t>
      </w:r>
      <w:bookmarkEnd w:id="207"/>
      <w:r w:rsidRPr="00834920">
        <w:rPr>
          <w:noProof w:val="0"/>
        </w:rPr>
        <w:t xml:space="preserve"> </w:t>
      </w:r>
    </w:p>
    <w:p w14:paraId="2C8C9F2D" w14:textId="77777777" w:rsidR="00095BE1" w:rsidRPr="00834920" w:rsidRDefault="00095BE1" w:rsidP="00095BE1">
      <w:pPr>
        <w:pStyle w:val="BodyText"/>
      </w:pPr>
      <w:r w:rsidRPr="00834920">
        <w:t xml:space="preserve">Provider Information Feed response uses SOAP based DSMLv2 </w:t>
      </w:r>
      <w:proofErr w:type="spellStart"/>
      <w:r w:rsidRPr="00834920">
        <w:t>batchResponse</w:t>
      </w:r>
      <w:proofErr w:type="spellEnd"/>
      <w:r w:rsidRPr="00834920">
        <w:t xml:space="preserve"> message of </w:t>
      </w:r>
      <w:proofErr w:type="spellStart"/>
      <w:r w:rsidRPr="00834920">
        <w:t>LDAPResult</w:t>
      </w:r>
      <w:proofErr w:type="spellEnd"/>
      <w:r w:rsidRPr="00834920">
        <w:t xml:space="preserve"> element type to send acknowledgements for four LDAP operations: Add, Modify, Rename (modify </w:t>
      </w:r>
      <w:proofErr w:type="spellStart"/>
      <w:r w:rsidRPr="00834920">
        <w:t>DN</w:t>
      </w:r>
      <w:proofErr w:type="spellEnd"/>
      <w:r w:rsidRPr="00834920">
        <w:t xml:space="preserve">) and Delete. </w:t>
      </w:r>
    </w:p>
    <w:p w14:paraId="29C356EB" w14:textId="77777777" w:rsidR="00095BE1" w:rsidRPr="00834920" w:rsidRDefault="00095BE1" w:rsidP="00095BE1">
      <w:pPr>
        <w:pStyle w:val="BodyText"/>
      </w:pPr>
      <w:r w:rsidRPr="00834920">
        <w:t xml:space="preserve">The </w:t>
      </w:r>
      <w:proofErr w:type="spellStart"/>
      <w:r w:rsidRPr="00834920">
        <w:t>resultCode</w:t>
      </w:r>
      <w:proofErr w:type="spellEnd"/>
      <w:r w:rsidRPr="00834920">
        <w:t xml:space="preserve"> for an acknowledgement </w:t>
      </w:r>
      <w:r w:rsidR="00D37A8B" w:rsidRPr="00834920">
        <w:t>may</w:t>
      </w:r>
      <w:r w:rsidR="00AE3CB2" w:rsidRPr="00834920">
        <w:t xml:space="preserve"> be reported as “0</w:t>
      </w:r>
      <w:r w:rsidRPr="00834920">
        <w:t>”</w:t>
      </w:r>
      <w:r w:rsidR="00AE3CB2" w:rsidRPr="00834920">
        <w:t xml:space="preserve"> to imply </w:t>
      </w:r>
      <w:r w:rsidR="00D37A8B" w:rsidRPr="00834920">
        <w:t xml:space="preserve">simple </w:t>
      </w:r>
      <w:r w:rsidR="00AE3CB2" w:rsidRPr="00834920">
        <w:t>acknowledgement</w:t>
      </w:r>
      <w:r w:rsidR="00D37A8B" w:rsidRPr="00834920">
        <w:t xml:space="preserve"> or successful processing. Other </w:t>
      </w:r>
      <w:proofErr w:type="spellStart"/>
      <w:r w:rsidR="00D37A8B" w:rsidRPr="00834920">
        <w:t>resultCode</w:t>
      </w:r>
      <w:proofErr w:type="spellEnd"/>
      <w:r w:rsidR="00D37A8B" w:rsidRPr="00834920">
        <w:t xml:space="preserve"> values may be used to signal failures</w:t>
      </w:r>
      <w:r w:rsidRPr="00834920">
        <w:t xml:space="preserve">. The response </w:t>
      </w:r>
      <w:r w:rsidR="00D37A8B" w:rsidRPr="00834920">
        <w:t xml:space="preserve">may contain </w:t>
      </w:r>
      <w:proofErr w:type="spellStart"/>
      <w:r w:rsidR="00D37A8B" w:rsidRPr="00834920">
        <w:t>errorMessage</w:t>
      </w:r>
      <w:proofErr w:type="spellEnd"/>
      <w:r w:rsidR="00D37A8B" w:rsidRPr="00834920">
        <w:t xml:space="preserve"> elements to describe processing errors in more detail</w:t>
      </w:r>
      <w:r w:rsidRPr="00834920">
        <w:t>. Any errors that occur prior to the processing of the Provider Information Feed Request shall be communicated via a SOAP Fault.</w:t>
      </w:r>
    </w:p>
    <w:p w14:paraId="45EA397B" w14:textId="77777777" w:rsidR="008B0C57" w:rsidRPr="00834920" w:rsidRDefault="008B0C57" w:rsidP="00095BE1">
      <w:pPr>
        <w:pStyle w:val="BodyText"/>
      </w:pPr>
    </w:p>
    <w:p w14:paraId="45AC01CB" w14:textId="77777777" w:rsidR="00095BE1" w:rsidRPr="00834920" w:rsidRDefault="00095BE1" w:rsidP="005435B9">
      <w:pPr>
        <w:pStyle w:val="StylePlainText8ptBoxSinglesolidlineAuto05ptLin"/>
        <w:rPr>
          <w:rFonts w:eastAsia="MS Mincho"/>
          <w:lang w:eastAsia="ja-JP"/>
        </w:rPr>
      </w:pPr>
      <w:r w:rsidRPr="00834920">
        <w:rPr>
          <w:rFonts w:eastAsia="MS Mincho"/>
          <w:lang w:eastAsia="ja-JP"/>
        </w:rPr>
        <w:t>&lt;</w:t>
      </w:r>
      <w:proofErr w:type="spellStart"/>
      <w:r w:rsidRPr="00834920">
        <w:rPr>
          <w:rFonts w:eastAsia="MS Mincho"/>
          <w:lang w:eastAsia="ja-JP"/>
        </w:rPr>
        <w:t>xsd:complexType</w:t>
      </w:r>
      <w:proofErr w:type="spellEnd"/>
      <w:r w:rsidRPr="00834920">
        <w:rPr>
          <w:rFonts w:eastAsia="MS Mincho"/>
          <w:lang w:eastAsia="ja-JP"/>
        </w:rPr>
        <w:t xml:space="preserve"> name="</w:t>
      </w:r>
      <w:proofErr w:type="spellStart"/>
      <w:r w:rsidRPr="00834920">
        <w:rPr>
          <w:rFonts w:eastAsia="MS Mincho"/>
          <w:lang w:eastAsia="ja-JP"/>
        </w:rPr>
        <w:t>LDAPResult</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xsd:complexContent</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xsd:extension</w:t>
      </w:r>
      <w:proofErr w:type="spellEnd"/>
      <w:r w:rsidRPr="00834920">
        <w:rPr>
          <w:rFonts w:eastAsia="MS Mincho"/>
          <w:lang w:eastAsia="ja-JP"/>
        </w:rPr>
        <w:t xml:space="preserve"> base="</w:t>
      </w:r>
      <w:proofErr w:type="spellStart"/>
      <w:r w:rsidRPr="00834920">
        <w:rPr>
          <w:rFonts w:eastAsia="MS Mincho"/>
          <w:lang w:eastAsia="ja-JP"/>
        </w:rPr>
        <w:t>DsmlMessage</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xsd:sequence</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xsd:element</w:t>
      </w:r>
      <w:proofErr w:type="spellEnd"/>
      <w:r w:rsidRPr="00834920">
        <w:rPr>
          <w:rFonts w:eastAsia="MS Mincho"/>
          <w:lang w:eastAsia="ja-JP"/>
        </w:rPr>
        <w:t xml:space="preserve"> name="</w:t>
      </w:r>
      <w:proofErr w:type="spellStart"/>
      <w:r w:rsidRPr="00834920">
        <w:rPr>
          <w:rFonts w:eastAsia="MS Mincho"/>
          <w:lang w:eastAsia="ja-JP"/>
        </w:rPr>
        <w:t>resultCode</w:t>
      </w:r>
      <w:proofErr w:type="spellEnd"/>
      <w:r w:rsidRPr="00834920">
        <w:rPr>
          <w:rFonts w:eastAsia="MS Mincho"/>
          <w:lang w:eastAsia="ja-JP"/>
        </w:rPr>
        <w:t>" type="</w:t>
      </w:r>
      <w:proofErr w:type="spellStart"/>
      <w:r w:rsidRPr="00834920">
        <w:rPr>
          <w:rFonts w:eastAsia="MS Mincho"/>
          <w:lang w:eastAsia="ja-JP"/>
        </w:rPr>
        <w:t>ResultCode</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xsd:element</w:t>
      </w:r>
      <w:proofErr w:type="spellEnd"/>
      <w:r w:rsidRPr="00834920">
        <w:rPr>
          <w:rFonts w:eastAsia="MS Mincho"/>
          <w:lang w:eastAsia="ja-JP"/>
        </w:rPr>
        <w:t xml:space="preserve"> name="</w:t>
      </w:r>
      <w:proofErr w:type="spellStart"/>
      <w:r w:rsidRPr="00834920">
        <w:rPr>
          <w:rFonts w:eastAsia="MS Mincho"/>
          <w:lang w:eastAsia="ja-JP"/>
        </w:rPr>
        <w:t>errorMessage</w:t>
      </w:r>
      <w:proofErr w:type="spellEnd"/>
      <w:r w:rsidRPr="00834920">
        <w:rPr>
          <w:rFonts w:eastAsia="MS Mincho"/>
          <w:lang w:eastAsia="ja-JP"/>
        </w:rPr>
        <w:t>" type="</w:t>
      </w:r>
      <w:proofErr w:type="spellStart"/>
      <w:r w:rsidRPr="00834920">
        <w:rPr>
          <w:rFonts w:eastAsia="MS Mincho"/>
          <w:lang w:eastAsia="ja-JP"/>
        </w:rPr>
        <w:t>xsd:string</w:t>
      </w:r>
      <w:proofErr w:type="spellEnd"/>
      <w:r w:rsidRPr="00834920">
        <w:rPr>
          <w:rFonts w:eastAsia="MS Mincho"/>
          <w:lang w:eastAsia="ja-JP"/>
        </w:rPr>
        <w:t>" minOccurs="0"/&gt;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xsd:element</w:t>
      </w:r>
      <w:proofErr w:type="spellEnd"/>
      <w:r w:rsidRPr="00834920">
        <w:rPr>
          <w:rFonts w:eastAsia="MS Mincho"/>
          <w:lang w:eastAsia="ja-JP"/>
        </w:rPr>
        <w:t xml:space="preserve"> name="referral" type="</w:t>
      </w:r>
      <w:proofErr w:type="spellStart"/>
      <w:r w:rsidRPr="00834920">
        <w:rPr>
          <w:rFonts w:eastAsia="MS Mincho"/>
          <w:lang w:eastAsia="ja-JP"/>
        </w:rPr>
        <w:t>xsd:anyURI</w:t>
      </w:r>
      <w:proofErr w:type="spellEnd"/>
      <w:r w:rsidRPr="00834920">
        <w:rPr>
          <w:rFonts w:eastAsia="MS Mincho"/>
          <w:lang w:eastAsia="ja-JP"/>
        </w:rPr>
        <w:t xml:space="preserve">" minOccurs="0" </w:t>
      </w:r>
      <w:proofErr w:type="spellStart"/>
      <w:r w:rsidRPr="00834920">
        <w:rPr>
          <w:rFonts w:eastAsia="MS Mincho"/>
          <w:lang w:eastAsia="ja-JP"/>
        </w:rPr>
        <w:t>maxOccurs</w:t>
      </w:r>
      <w:proofErr w:type="spellEnd"/>
      <w:r w:rsidRPr="00834920">
        <w:rPr>
          <w:rFonts w:eastAsia="MS Mincho"/>
          <w:lang w:eastAsia="ja-JP"/>
        </w:rPr>
        <w:t>="unbounded"/&gt;</w:t>
      </w:r>
      <w:r w:rsidRPr="00834920">
        <w:rPr>
          <w:rFonts w:eastAsia="MS Mincho"/>
          <w:lang w:eastAsia="ja-JP"/>
        </w:rPr>
        <w:br/>
      </w:r>
      <w:r w:rsidRPr="00834920">
        <w:rPr>
          <w:rFonts w:eastAsia="MS Mincho"/>
          <w:lang w:eastAsia="ja-JP"/>
        </w:rPr>
        <w:tab/>
      </w: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xsd:sequence</w:t>
      </w:r>
      <w:proofErr w:type="spellEnd"/>
      <w:r w:rsidRPr="00834920">
        <w:rPr>
          <w:rFonts w:eastAsia="MS Mincho"/>
          <w:lang w:eastAsia="ja-JP"/>
        </w:rPr>
        <w:t>&gt;</w:t>
      </w:r>
    </w:p>
    <w:p w14:paraId="72CDA7FA" w14:textId="77777777" w:rsidR="00095BE1" w:rsidRPr="00834920" w:rsidRDefault="00095BE1" w:rsidP="005435B9">
      <w:pPr>
        <w:pStyle w:val="StylePlainText8ptBoxSinglesolidlineAuto05ptLin"/>
      </w:pPr>
      <w:r w:rsidRPr="00834920">
        <w:rPr>
          <w:rFonts w:eastAsia="MS Mincho"/>
          <w:lang w:eastAsia="ja-JP"/>
        </w:rPr>
        <w:tab/>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xsd:extension</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r>
      <w:r w:rsidRPr="00834920">
        <w:rPr>
          <w:rFonts w:eastAsia="MS Mincho"/>
          <w:lang w:eastAsia="ja-JP"/>
        </w:rPr>
        <w:tab/>
        <w:t>&lt;/</w:t>
      </w:r>
      <w:proofErr w:type="spellStart"/>
      <w:r w:rsidRPr="00834920">
        <w:rPr>
          <w:rFonts w:eastAsia="MS Mincho"/>
          <w:lang w:eastAsia="ja-JP"/>
        </w:rPr>
        <w:t>xsd:complexContent</w:t>
      </w:r>
      <w:proofErr w:type="spellEnd"/>
      <w:r w:rsidRPr="00834920">
        <w:rPr>
          <w:rFonts w:eastAsia="MS Mincho"/>
          <w:lang w:eastAsia="ja-JP"/>
        </w:rPr>
        <w:t>&gt;</w:t>
      </w:r>
      <w:r w:rsidRPr="00834920">
        <w:rPr>
          <w:rFonts w:eastAsia="MS Mincho"/>
          <w:lang w:eastAsia="ja-JP"/>
        </w:rPr>
        <w:br/>
      </w:r>
      <w:r w:rsidRPr="00834920">
        <w:rPr>
          <w:rFonts w:eastAsia="MS Mincho"/>
          <w:lang w:eastAsia="ja-JP"/>
        </w:rPr>
        <w:tab/>
        <w:t>&lt;/</w:t>
      </w:r>
      <w:proofErr w:type="spellStart"/>
      <w:r w:rsidRPr="00834920">
        <w:rPr>
          <w:rFonts w:eastAsia="MS Mincho"/>
          <w:lang w:eastAsia="ja-JP"/>
        </w:rPr>
        <w:t>xsd:complexType</w:t>
      </w:r>
      <w:proofErr w:type="spellEnd"/>
      <w:r w:rsidRPr="00834920">
        <w:rPr>
          <w:rFonts w:eastAsia="MS Mincho"/>
          <w:lang w:eastAsia="ja-JP"/>
        </w:rPr>
        <w:t>&gt;</w:t>
      </w:r>
    </w:p>
    <w:p w14:paraId="56B21CDA" w14:textId="77777777" w:rsidR="00095BE1" w:rsidRPr="00834920" w:rsidRDefault="00095BE1" w:rsidP="00095BE1">
      <w:pPr>
        <w:pStyle w:val="BodyText"/>
      </w:pPr>
      <w:r w:rsidRPr="00834920">
        <w:t xml:space="preserve">Examples </w:t>
      </w:r>
      <w:r w:rsidR="002233DE" w:rsidRPr="00834920">
        <w:t>of the Provider Information Feed Response</w:t>
      </w:r>
      <w:r w:rsidRPr="00834920">
        <w:t xml:space="preserve"> transaction</w:t>
      </w:r>
      <w:r w:rsidR="002233DE" w:rsidRPr="00834920">
        <w:t xml:space="preserve"> </w:t>
      </w:r>
      <w:r w:rsidRPr="00834920">
        <w:t>can be found online on the IHE FTP site as referenced in the ITI TF-2x: Appendix W</w:t>
      </w:r>
      <w:r w:rsidR="0003488C" w:rsidRPr="00834920">
        <w:rPr>
          <w:rStyle w:val="CommentReference"/>
        </w:rPr>
        <w:t>.</w:t>
      </w:r>
    </w:p>
    <w:p w14:paraId="0A09BAEE" w14:textId="77777777" w:rsidR="00095BE1" w:rsidRPr="00834920" w:rsidRDefault="00095BE1" w:rsidP="00095BE1">
      <w:pPr>
        <w:pStyle w:val="Heading5"/>
        <w:numPr>
          <w:ilvl w:val="0"/>
          <w:numId w:val="0"/>
        </w:numPr>
        <w:rPr>
          <w:noProof w:val="0"/>
        </w:rPr>
      </w:pPr>
      <w:bookmarkStart w:id="208" w:name="_Toc520110724"/>
      <w:r w:rsidRPr="00834920">
        <w:rPr>
          <w:noProof w:val="0"/>
        </w:rPr>
        <w:t>3.</w:t>
      </w:r>
      <w:r w:rsidR="00062ACD" w:rsidRPr="00834920">
        <w:rPr>
          <w:noProof w:val="0"/>
        </w:rPr>
        <w:t>59</w:t>
      </w:r>
      <w:r w:rsidRPr="00834920">
        <w:rPr>
          <w:noProof w:val="0"/>
        </w:rPr>
        <w:t>.4.2.3 Expected Actions</w:t>
      </w:r>
      <w:bookmarkEnd w:id="208"/>
    </w:p>
    <w:p w14:paraId="3254E6DF" w14:textId="77777777" w:rsidR="00095BE1" w:rsidRPr="00834920" w:rsidRDefault="00095BE1" w:rsidP="00095BE1">
      <w:pPr>
        <w:pStyle w:val="BodyText"/>
      </w:pPr>
      <w:r w:rsidRPr="00834920">
        <w:t>There is no expected action to be taken by the Provider Information Source once the response has been received.</w:t>
      </w:r>
    </w:p>
    <w:p w14:paraId="7E29CB81" w14:textId="77777777" w:rsidR="00095BE1" w:rsidRPr="00834920" w:rsidRDefault="00095BE1" w:rsidP="00A34DB0">
      <w:pPr>
        <w:pStyle w:val="Heading3"/>
        <w:numPr>
          <w:ilvl w:val="0"/>
          <w:numId w:val="0"/>
        </w:numPr>
        <w:rPr>
          <w:noProof w:val="0"/>
        </w:rPr>
      </w:pPr>
      <w:bookmarkStart w:id="209" w:name="_Toc520110725"/>
      <w:r w:rsidRPr="00834920">
        <w:rPr>
          <w:noProof w:val="0"/>
        </w:rPr>
        <w:lastRenderedPageBreak/>
        <w:t>3.</w:t>
      </w:r>
      <w:r w:rsidR="00062ACD" w:rsidRPr="00834920">
        <w:rPr>
          <w:noProof w:val="0"/>
        </w:rPr>
        <w:t>59</w:t>
      </w:r>
      <w:r w:rsidRPr="00834920">
        <w:rPr>
          <w:noProof w:val="0"/>
        </w:rPr>
        <w:t>.5 Security Considerations</w:t>
      </w:r>
      <w:bookmarkEnd w:id="209"/>
      <w:r w:rsidRPr="00834920">
        <w:rPr>
          <w:noProof w:val="0"/>
        </w:rPr>
        <w:t xml:space="preserve"> </w:t>
      </w:r>
    </w:p>
    <w:p w14:paraId="2471138B" w14:textId="77777777" w:rsidR="00095BE1" w:rsidRPr="00834920" w:rsidRDefault="00095BE1" w:rsidP="00061A51">
      <w:pPr>
        <w:pStyle w:val="BodyText"/>
        <w:rPr>
          <w:lang w:bidi="ne-NP"/>
        </w:rPr>
      </w:pPr>
      <w:r w:rsidRPr="00834920">
        <w:rPr>
          <w:lang w:bidi="ne-NP"/>
        </w:rPr>
        <w:t xml:space="preserve">No transaction specific security considerations. </w:t>
      </w:r>
    </w:p>
    <w:p w14:paraId="210782C1" w14:textId="77777777" w:rsidR="00B1242C" w:rsidRPr="00834920" w:rsidRDefault="00B1242C" w:rsidP="00875510">
      <w:pPr>
        <w:pStyle w:val="Heading4"/>
        <w:numPr>
          <w:ilvl w:val="0"/>
          <w:numId w:val="0"/>
        </w:numPr>
        <w:rPr>
          <w:noProof w:val="0"/>
        </w:rPr>
      </w:pPr>
      <w:bookmarkStart w:id="210" w:name="_Toc520110726"/>
      <w:r w:rsidRPr="00834920">
        <w:rPr>
          <w:noProof w:val="0"/>
        </w:rPr>
        <w:t>3.59.5.1 Security Audit Considerations</w:t>
      </w:r>
      <w:bookmarkEnd w:id="210"/>
      <w:r w:rsidRPr="00834920">
        <w:rPr>
          <w:noProof w:val="0"/>
        </w:rPr>
        <w:t xml:space="preserve"> </w:t>
      </w:r>
    </w:p>
    <w:p w14:paraId="382FF5FD" w14:textId="77777777" w:rsidR="0034253F" w:rsidRPr="00834920" w:rsidRDefault="00B1242C" w:rsidP="00061A51">
      <w:pPr>
        <w:pStyle w:val="BodyText"/>
      </w:pPr>
      <w:r w:rsidRPr="00834920">
        <w:t>The profile recommends but does not require auditing for the Patient Information Feed</w:t>
      </w:r>
      <w:r w:rsidR="001B53DE" w:rsidRPr="00834920">
        <w:t xml:space="preserve">. </w:t>
      </w:r>
      <w:r w:rsidR="0034253F" w:rsidRPr="00834920">
        <w:t>The Provider Information Feed transaction does not require auditing of the returned result because the result contains only acknowledgement</w:t>
      </w:r>
      <w:r w:rsidR="001B53DE" w:rsidRPr="00834920">
        <w:t xml:space="preserve">. </w:t>
      </w:r>
      <w:r w:rsidR="0034253F" w:rsidRPr="00834920">
        <w:t>Implementers are free to audit more extensively if it is desired.</w:t>
      </w:r>
    </w:p>
    <w:p w14:paraId="22FCB684" w14:textId="77777777" w:rsidR="00B1242C" w:rsidRPr="00834920" w:rsidRDefault="00B1242C" w:rsidP="00061A51">
      <w:pPr>
        <w:pStyle w:val="BodyText"/>
      </w:pPr>
      <w:r w:rsidRPr="00834920">
        <w:t>If the actors choose to audit, the actors involved shall record audit events according to the following:</w:t>
      </w:r>
    </w:p>
    <w:p w14:paraId="53F2A3FE" w14:textId="77777777" w:rsidR="00B1242C" w:rsidRPr="00834920" w:rsidRDefault="00B1242C" w:rsidP="00875510">
      <w:pPr>
        <w:pStyle w:val="Heading5"/>
        <w:numPr>
          <w:ilvl w:val="0"/>
          <w:numId w:val="0"/>
        </w:numPr>
        <w:rPr>
          <w:noProof w:val="0"/>
        </w:rPr>
      </w:pPr>
      <w:bookmarkStart w:id="211" w:name="_Toc520110727"/>
      <w:r w:rsidRPr="00834920">
        <w:rPr>
          <w:noProof w:val="0"/>
        </w:rPr>
        <w:t>3.59.5.1.1 Provider Information Source audit message</w:t>
      </w:r>
      <w:bookmarkEnd w:id="2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1242C" w:rsidRPr="00834920" w14:paraId="54B7A1A6" w14:textId="77777777" w:rsidTr="00CD3404">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1E8A3066" w14:textId="77777777" w:rsidR="00B1242C" w:rsidRPr="00834920" w:rsidRDefault="00B1242C">
            <w:pPr>
              <w:pStyle w:val="TableLabel"/>
              <w:rPr>
                <w:sz w:val="16"/>
              </w:rPr>
            </w:pPr>
            <w:bookmarkStart w:id="212" w:name="_Hlk267484875"/>
          </w:p>
        </w:tc>
        <w:tc>
          <w:tcPr>
            <w:tcW w:w="2610" w:type="dxa"/>
            <w:tcBorders>
              <w:top w:val="single" w:sz="4" w:space="0" w:color="auto"/>
              <w:left w:val="single" w:sz="4" w:space="0" w:color="auto"/>
              <w:bottom w:val="single" w:sz="4" w:space="0" w:color="auto"/>
              <w:right w:val="single" w:sz="4" w:space="0" w:color="auto"/>
            </w:tcBorders>
            <w:vAlign w:val="center"/>
          </w:tcPr>
          <w:p w14:paraId="366F8CD3" w14:textId="77777777" w:rsidR="00B1242C" w:rsidRPr="00834920" w:rsidRDefault="00B1242C" w:rsidP="00CD3404">
            <w:pPr>
              <w:pStyle w:val="TableEntryHeader"/>
              <w:rPr>
                <w:kern w:val="28"/>
              </w:rPr>
            </w:pPr>
            <w:r w:rsidRPr="00834920">
              <w:t>Field Name</w:t>
            </w:r>
          </w:p>
        </w:tc>
        <w:tc>
          <w:tcPr>
            <w:tcW w:w="720" w:type="dxa"/>
            <w:tcBorders>
              <w:top w:val="single" w:sz="4" w:space="0" w:color="auto"/>
              <w:left w:val="single" w:sz="4" w:space="0" w:color="auto"/>
              <w:bottom w:val="single" w:sz="4" w:space="0" w:color="auto"/>
              <w:right w:val="single" w:sz="4" w:space="0" w:color="auto"/>
            </w:tcBorders>
            <w:vAlign w:val="center"/>
          </w:tcPr>
          <w:p w14:paraId="707A5756" w14:textId="77777777" w:rsidR="00B1242C" w:rsidRPr="00834920" w:rsidRDefault="00B1242C" w:rsidP="00CD3404">
            <w:pPr>
              <w:pStyle w:val="TableEntryHeader"/>
              <w:rPr>
                <w:kern w:val="28"/>
              </w:rPr>
            </w:pPr>
            <w:proofErr w:type="spellStart"/>
            <w:r w:rsidRPr="00834920">
              <w:t>Opt</w:t>
            </w:r>
            <w:proofErr w:type="spellEnd"/>
          </w:p>
        </w:tc>
        <w:tc>
          <w:tcPr>
            <w:tcW w:w="4878" w:type="dxa"/>
            <w:tcBorders>
              <w:top w:val="single" w:sz="4" w:space="0" w:color="auto"/>
              <w:left w:val="single" w:sz="4" w:space="0" w:color="auto"/>
              <w:bottom w:val="single" w:sz="4" w:space="0" w:color="auto"/>
              <w:right w:val="single" w:sz="4" w:space="0" w:color="auto"/>
            </w:tcBorders>
            <w:vAlign w:val="center"/>
          </w:tcPr>
          <w:p w14:paraId="20757288" w14:textId="77777777" w:rsidR="00B1242C" w:rsidRPr="00834920" w:rsidRDefault="00B1242C" w:rsidP="00CD3404">
            <w:pPr>
              <w:pStyle w:val="TableEntryHeader"/>
              <w:rPr>
                <w:kern w:val="28"/>
              </w:rPr>
            </w:pPr>
            <w:r w:rsidRPr="00834920">
              <w:t>Value Constraints</w:t>
            </w:r>
          </w:p>
        </w:tc>
      </w:tr>
      <w:tr w:rsidR="00B1242C" w:rsidRPr="00834920" w14:paraId="21DF33DB" w14:textId="77777777" w:rsidTr="00CD3404">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23C139C5" w14:textId="77777777" w:rsidR="00B1242C" w:rsidRPr="002B15A9" w:rsidRDefault="00B1242C" w:rsidP="00EE6173">
            <w:pPr>
              <w:pStyle w:val="TableEntryHeader"/>
            </w:pPr>
            <w:r w:rsidRPr="00834920">
              <w:t>Event</w:t>
            </w:r>
          </w:p>
          <w:p w14:paraId="46D1F396" w14:textId="77777777" w:rsidR="00B1242C" w:rsidRPr="002B15A9" w:rsidRDefault="00B1242C" w:rsidP="002B15A9">
            <w:pPr>
              <w:pStyle w:val="TableEntry"/>
              <w:jc w:val="center"/>
              <w:rPr>
                <w:rFonts w:ascii="Arial" w:hAnsi="Arial" w:cs="Arial"/>
                <w:sz w:val="12"/>
                <w:szCs w:val="12"/>
              </w:rPr>
            </w:pPr>
            <w:proofErr w:type="spellStart"/>
            <w:r w:rsidRPr="002B15A9">
              <w:rPr>
                <w:rFonts w:ascii="Arial" w:hAnsi="Arial" w:cs="Arial"/>
                <w:b/>
                <w:sz w:val="12"/>
                <w:szCs w:val="12"/>
              </w:rPr>
              <w:t>AuditMessage</w:t>
            </w:r>
            <w:proofErr w:type="spellEnd"/>
            <w:r w:rsidRPr="002B15A9">
              <w:rPr>
                <w:rFonts w:ascii="Arial" w:hAnsi="Arial" w:cs="Arial"/>
                <w:b/>
                <w:sz w:val="12"/>
                <w:szCs w:val="12"/>
              </w:rPr>
              <w:t>/</w:t>
            </w:r>
            <w:r w:rsidRPr="002B15A9">
              <w:rPr>
                <w:rFonts w:ascii="Arial" w:hAnsi="Arial" w:cs="Arial"/>
                <w:b/>
                <w:sz w:val="12"/>
                <w:szCs w:val="12"/>
              </w:rPr>
              <w:br/>
            </w:r>
            <w:proofErr w:type="spellStart"/>
            <w:r w:rsidRPr="002B15A9">
              <w:rPr>
                <w:rFonts w:ascii="Arial" w:hAnsi="Arial" w:cs="Arial"/>
                <w:b/>
                <w:sz w:val="12"/>
                <w:szCs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7F7AA418" w14:textId="77777777" w:rsidR="00B1242C" w:rsidRPr="00834920" w:rsidRDefault="00B1242C">
            <w:pPr>
              <w:pStyle w:val="TableEntry"/>
              <w:rPr>
                <w:sz w:val="16"/>
              </w:rPr>
            </w:pPr>
            <w:proofErr w:type="spellStart"/>
            <w:r w:rsidRPr="00834920">
              <w:rPr>
                <w:sz w:val="16"/>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1EF62E6C"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55FA8E5" w14:textId="77777777" w:rsidR="00B1242C" w:rsidRPr="00834920" w:rsidRDefault="00B1242C">
            <w:pPr>
              <w:pStyle w:val="TableEntry"/>
              <w:rPr>
                <w:sz w:val="16"/>
                <w:highlight w:val="yellow"/>
              </w:rPr>
            </w:pPr>
            <w:r w:rsidRPr="00834920">
              <w:rPr>
                <w:sz w:val="16"/>
              </w:rPr>
              <w:t>EV(110106, DCM, "Export")</w:t>
            </w:r>
          </w:p>
        </w:tc>
      </w:tr>
      <w:tr w:rsidR="00B1242C" w:rsidRPr="00834920" w14:paraId="764CF387"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AD52A29"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2EBF12F4" w14:textId="77777777" w:rsidR="00B1242C" w:rsidRPr="00834920" w:rsidRDefault="00B1242C">
            <w:pPr>
              <w:pStyle w:val="TableEntry"/>
              <w:rPr>
                <w:sz w:val="16"/>
              </w:rPr>
            </w:pPr>
            <w:proofErr w:type="spellStart"/>
            <w:r w:rsidRPr="00834920">
              <w:rPr>
                <w:sz w:val="16"/>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346ECFC"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tcPr>
          <w:p w14:paraId="02FE714B" w14:textId="77777777" w:rsidR="00B1242C" w:rsidRPr="00834920" w:rsidRDefault="00B1242C">
            <w:pPr>
              <w:pStyle w:val="TableEntry"/>
              <w:rPr>
                <w:sz w:val="16"/>
                <w:highlight w:val="yellow"/>
              </w:rPr>
            </w:pPr>
            <w:r w:rsidRPr="00834920">
              <w:rPr>
                <w:sz w:val="16"/>
              </w:rPr>
              <w:t>“R” (Read)</w:t>
            </w:r>
            <w:r w:rsidRPr="00834920">
              <w:rPr>
                <w:sz w:val="16"/>
                <w:highlight w:val="yellow"/>
              </w:rPr>
              <w:t xml:space="preserve"> </w:t>
            </w:r>
          </w:p>
        </w:tc>
      </w:tr>
      <w:tr w:rsidR="00B1242C" w:rsidRPr="00834920" w14:paraId="5CE974A9"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1278579"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64382E13" w14:textId="77777777" w:rsidR="00B1242C" w:rsidRPr="00834920" w:rsidRDefault="00B1242C">
            <w:pPr>
              <w:pStyle w:val="TableEntry"/>
              <w:rPr>
                <w:i/>
                <w:iCs/>
                <w:sz w:val="16"/>
              </w:rPr>
            </w:pPr>
            <w:proofErr w:type="spellStart"/>
            <w:r w:rsidRPr="00834920">
              <w:rPr>
                <w:i/>
                <w:iCs/>
                <w:sz w:val="16"/>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5A4C74CE" w14:textId="77777777" w:rsidR="00B1242C" w:rsidRPr="00834920" w:rsidRDefault="00B1242C">
            <w:pPr>
              <w:pStyle w:val="TableEntry"/>
              <w:jc w:val="center"/>
              <w:rPr>
                <w:i/>
                <w:iCs/>
                <w:sz w:val="16"/>
              </w:rPr>
            </w:pPr>
            <w:r w:rsidRPr="0083492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4229E957" w14:textId="77777777" w:rsidR="00B1242C" w:rsidRPr="00834920" w:rsidRDefault="00B1242C">
            <w:pPr>
              <w:pStyle w:val="TableEntry"/>
              <w:rPr>
                <w:i/>
                <w:iCs/>
                <w:sz w:val="16"/>
              </w:rPr>
            </w:pPr>
            <w:r w:rsidRPr="00834920">
              <w:rPr>
                <w:i/>
                <w:iCs/>
                <w:sz w:val="16"/>
              </w:rPr>
              <w:t>not specialized</w:t>
            </w:r>
          </w:p>
        </w:tc>
      </w:tr>
      <w:tr w:rsidR="00B1242C" w:rsidRPr="00834920" w14:paraId="6B3C3E0D"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32D713B"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015DA540" w14:textId="77777777" w:rsidR="00B1242C" w:rsidRPr="00834920" w:rsidRDefault="00B1242C">
            <w:pPr>
              <w:pStyle w:val="TableEntry"/>
              <w:rPr>
                <w:i/>
                <w:iCs/>
                <w:sz w:val="16"/>
              </w:rPr>
            </w:pPr>
            <w:proofErr w:type="spellStart"/>
            <w:r w:rsidRPr="00834920">
              <w:rPr>
                <w:i/>
                <w:iCs/>
                <w:sz w:val="16"/>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099404E" w14:textId="77777777" w:rsidR="00B1242C" w:rsidRPr="00834920" w:rsidRDefault="00B1242C">
            <w:pPr>
              <w:pStyle w:val="TableEntry"/>
              <w:jc w:val="center"/>
              <w:rPr>
                <w:i/>
                <w:iCs/>
                <w:sz w:val="16"/>
              </w:rPr>
            </w:pPr>
            <w:r w:rsidRPr="0083492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12448F5B" w14:textId="77777777" w:rsidR="00B1242C" w:rsidRPr="00834920" w:rsidRDefault="00B1242C">
            <w:pPr>
              <w:pStyle w:val="TableEntry"/>
              <w:rPr>
                <w:i/>
                <w:iCs/>
                <w:sz w:val="16"/>
              </w:rPr>
            </w:pPr>
            <w:r w:rsidRPr="00834920">
              <w:rPr>
                <w:i/>
                <w:iCs/>
                <w:sz w:val="16"/>
              </w:rPr>
              <w:t>not specialized</w:t>
            </w:r>
          </w:p>
        </w:tc>
      </w:tr>
      <w:tr w:rsidR="00B1242C" w:rsidRPr="00834920" w14:paraId="3CEBB7F1"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1255A44"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11048ACB" w14:textId="77777777" w:rsidR="00B1242C" w:rsidRPr="00834920" w:rsidRDefault="00B1242C">
            <w:pPr>
              <w:pStyle w:val="TableEntry"/>
              <w:rPr>
                <w:sz w:val="16"/>
              </w:rPr>
            </w:pPr>
            <w:proofErr w:type="spellStart"/>
            <w:r w:rsidRPr="00834920">
              <w:rPr>
                <w:sz w:val="16"/>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64D480A"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DD1991D" w14:textId="77777777" w:rsidR="00B1242C" w:rsidRPr="00834920" w:rsidRDefault="00B1242C">
            <w:pPr>
              <w:pStyle w:val="TableEntry"/>
              <w:rPr>
                <w:sz w:val="16"/>
              </w:rPr>
            </w:pPr>
            <w:r w:rsidRPr="00834920">
              <w:rPr>
                <w:sz w:val="16"/>
              </w:rPr>
              <w:t>EV(“ITI-59”, “IHE Transactions”, “Provider Information Feed”)</w:t>
            </w:r>
          </w:p>
        </w:tc>
      </w:tr>
      <w:tr w:rsidR="00B1242C" w:rsidRPr="00834920" w14:paraId="211CC1C6"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39FC5A30" w14:textId="77777777" w:rsidR="00B1242C" w:rsidRPr="00834920" w:rsidRDefault="00B1242C" w:rsidP="00CD3404">
            <w:pPr>
              <w:pStyle w:val="TableEntry"/>
              <w:rPr>
                <w:b/>
                <w:sz w:val="16"/>
              </w:rPr>
            </w:pPr>
            <w:r w:rsidRPr="00834920">
              <w:rPr>
                <w:b/>
                <w:sz w:val="16"/>
              </w:rPr>
              <w:t>Source (Provider Information Source) (1)</w:t>
            </w:r>
          </w:p>
        </w:tc>
      </w:tr>
      <w:tr w:rsidR="00B1242C" w:rsidRPr="00834920" w14:paraId="009C6610"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674296B4" w14:textId="77777777" w:rsidR="00B1242C" w:rsidRPr="00834920" w:rsidRDefault="00B1242C" w:rsidP="00CD3404">
            <w:pPr>
              <w:pStyle w:val="TableEntry"/>
              <w:rPr>
                <w:b/>
                <w:sz w:val="16"/>
                <w:szCs w:val="16"/>
              </w:rPr>
            </w:pPr>
            <w:r w:rsidRPr="00834920">
              <w:rPr>
                <w:b/>
                <w:sz w:val="16"/>
                <w:szCs w:val="16"/>
              </w:rPr>
              <w:t>Human Requestor (0..n)</w:t>
            </w:r>
          </w:p>
        </w:tc>
      </w:tr>
      <w:tr w:rsidR="00B1242C" w:rsidRPr="00834920" w14:paraId="3B04E0CE"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0B043228" w14:textId="77777777" w:rsidR="00B1242C" w:rsidRPr="00834920" w:rsidRDefault="00B1242C" w:rsidP="00CD3404">
            <w:pPr>
              <w:pStyle w:val="TableEntry"/>
              <w:rPr>
                <w:b/>
                <w:sz w:val="16"/>
              </w:rPr>
            </w:pPr>
            <w:r w:rsidRPr="00834920">
              <w:rPr>
                <w:b/>
                <w:sz w:val="16"/>
              </w:rPr>
              <w:t>Destination (Provider Information Directory) (1)</w:t>
            </w:r>
          </w:p>
        </w:tc>
      </w:tr>
      <w:tr w:rsidR="00B1242C" w:rsidRPr="00834920" w14:paraId="05E47990"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45310D9F" w14:textId="77777777" w:rsidR="00B1242C" w:rsidRPr="00834920" w:rsidRDefault="00B1242C" w:rsidP="00CD3404">
            <w:pPr>
              <w:pStyle w:val="TableEntry"/>
              <w:rPr>
                <w:b/>
                <w:sz w:val="16"/>
              </w:rPr>
            </w:pPr>
            <w:r w:rsidRPr="00834920">
              <w:rPr>
                <w:b/>
                <w:sz w:val="16"/>
              </w:rPr>
              <w:t>Audit Source (Provider Information Source) (1)</w:t>
            </w:r>
          </w:p>
        </w:tc>
      </w:tr>
      <w:tr w:rsidR="00B1242C" w:rsidRPr="00834920" w14:paraId="20657421"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291832E6" w14:textId="77777777" w:rsidR="00B1242C" w:rsidRPr="00834920" w:rsidRDefault="00B1242C" w:rsidP="00CD3404">
            <w:pPr>
              <w:pStyle w:val="TableEntry"/>
              <w:rPr>
                <w:b/>
                <w:sz w:val="16"/>
              </w:rPr>
            </w:pPr>
            <w:r w:rsidRPr="00834920">
              <w:rPr>
                <w:b/>
                <w:sz w:val="16"/>
              </w:rPr>
              <w:t>Provider (1..n)</w:t>
            </w:r>
          </w:p>
        </w:tc>
      </w:tr>
    </w:tbl>
    <w:bookmarkEnd w:id="212"/>
    <w:p w14:paraId="6F24CFE8" w14:textId="77777777" w:rsidR="00B1242C" w:rsidRPr="00834920" w:rsidRDefault="00B1242C" w:rsidP="00CD3404">
      <w:pPr>
        <w:pStyle w:val="BodyText"/>
        <w:rPr>
          <w:b/>
          <w:i/>
        </w:rPr>
      </w:pPr>
      <w:r w:rsidRPr="0083492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337C8C31" w14:textId="77777777" w:rsidTr="001C30EF">
        <w:trPr>
          <w:cantSplit/>
        </w:trPr>
        <w:tc>
          <w:tcPr>
            <w:tcW w:w="1548" w:type="dxa"/>
            <w:vMerge w:val="restart"/>
            <w:tcBorders>
              <w:top w:val="single" w:sz="4" w:space="0" w:color="auto"/>
              <w:left w:val="single" w:sz="4" w:space="0" w:color="auto"/>
              <w:bottom w:val="single" w:sz="4" w:space="0" w:color="auto"/>
              <w:right w:val="single" w:sz="4" w:space="0" w:color="auto"/>
            </w:tcBorders>
          </w:tcPr>
          <w:p w14:paraId="7248E0C7" w14:textId="77777777" w:rsidR="00B1242C" w:rsidRPr="002B15A9" w:rsidRDefault="00B1242C" w:rsidP="00EE6173">
            <w:pPr>
              <w:pStyle w:val="TableEntryHeader"/>
            </w:pPr>
            <w:r w:rsidRPr="00834920">
              <w:t>Source</w:t>
            </w:r>
          </w:p>
          <w:p w14:paraId="70E428E7"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tcBorders>
              <w:top w:val="single" w:sz="4" w:space="0" w:color="auto"/>
              <w:left w:val="single" w:sz="4" w:space="0" w:color="auto"/>
              <w:bottom w:val="single" w:sz="4" w:space="0" w:color="auto"/>
              <w:right w:val="single" w:sz="4" w:space="0" w:color="auto"/>
            </w:tcBorders>
            <w:vAlign w:val="center"/>
          </w:tcPr>
          <w:p w14:paraId="7C02146F" w14:textId="77777777" w:rsidR="00B1242C" w:rsidRPr="00834920" w:rsidRDefault="00B1242C">
            <w:pPr>
              <w:pStyle w:val="TableEntry"/>
              <w:rPr>
                <w:sz w:val="16"/>
              </w:rPr>
            </w:pPr>
            <w:proofErr w:type="spellStart"/>
            <w:r w:rsidRPr="00834920">
              <w:rPr>
                <w:sz w:val="16"/>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76D6E387" w14:textId="77777777" w:rsidR="00B1242C" w:rsidRPr="00834920" w:rsidRDefault="00B1242C">
            <w:pPr>
              <w:pStyle w:val="TableEntry"/>
              <w:jc w:val="center"/>
              <w:rPr>
                <w:i/>
                <w:iCs/>
                <w:sz w:val="16"/>
              </w:rPr>
            </w:pPr>
            <w:r w:rsidRPr="00834920">
              <w:rPr>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2CE39FF7" w14:textId="77777777" w:rsidR="00B1242C" w:rsidRPr="00834920" w:rsidRDefault="00B1242C" w:rsidP="008172D9">
            <w:pPr>
              <w:pStyle w:val="TableEntry"/>
              <w:rPr>
                <w:sz w:val="16"/>
              </w:rPr>
            </w:pPr>
            <w:r w:rsidRPr="00834920">
              <w:rPr>
                <w:sz w:val="16"/>
              </w:rPr>
              <w:t>the process ID as used within the local operating system in the local system logs.</w:t>
            </w:r>
          </w:p>
        </w:tc>
      </w:tr>
      <w:tr w:rsidR="00B1242C" w:rsidRPr="00834920" w14:paraId="563CBD9E"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4C1AF5E3"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4157E73F" w14:textId="77777777" w:rsidR="00B1242C" w:rsidRPr="00834920" w:rsidRDefault="00B1242C">
            <w:pPr>
              <w:pStyle w:val="TableEntry"/>
              <w:rPr>
                <w:i/>
                <w:sz w:val="16"/>
              </w:rPr>
            </w:pPr>
            <w:proofErr w:type="spellStart"/>
            <w:r w:rsidRPr="00834920">
              <w:rPr>
                <w:i/>
                <w:sz w:val="16"/>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44F374C" w14:textId="77777777" w:rsidR="00B1242C" w:rsidRPr="00834920" w:rsidRDefault="00B1242C" w:rsidP="00163AC5">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4E094F87" w14:textId="77777777" w:rsidR="00B1242C" w:rsidRPr="00834920" w:rsidRDefault="00D666AB" w:rsidP="00256931">
            <w:pPr>
              <w:pStyle w:val="TableEntry"/>
              <w:rPr>
                <w:i/>
                <w:iCs/>
                <w:sz w:val="16"/>
              </w:rPr>
            </w:pPr>
            <w:r w:rsidRPr="00834920">
              <w:rPr>
                <w:i/>
                <w:iCs/>
                <w:sz w:val="16"/>
              </w:rPr>
              <w:t>n</w:t>
            </w:r>
            <w:r w:rsidR="00B1242C" w:rsidRPr="00834920">
              <w:rPr>
                <w:i/>
                <w:iCs/>
                <w:sz w:val="16"/>
              </w:rPr>
              <w:t>ot specializ</w:t>
            </w:r>
            <w:r w:rsidRPr="00834920">
              <w:rPr>
                <w:i/>
                <w:iCs/>
                <w:sz w:val="16"/>
              </w:rPr>
              <w:t>ed</w:t>
            </w:r>
          </w:p>
        </w:tc>
      </w:tr>
      <w:tr w:rsidR="00B1242C" w:rsidRPr="00834920" w14:paraId="55500AEB"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73432C7D"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730EAC4C"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14F4C73D"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0D8C2ABB" w14:textId="77777777" w:rsidR="00B1242C" w:rsidRPr="002B15A9" w:rsidRDefault="00B1242C" w:rsidP="002B15A9">
            <w:pPr>
              <w:pStyle w:val="TableEntry"/>
              <w:rPr>
                <w:i/>
                <w:iCs/>
                <w:sz w:val="16"/>
              </w:rPr>
            </w:pPr>
            <w:r w:rsidRPr="002B15A9">
              <w:rPr>
                <w:i/>
                <w:iCs/>
                <w:sz w:val="16"/>
              </w:rPr>
              <w:t>not specialized</w:t>
            </w:r>
          </w:p>
        </w:tc>
      </w:tr>
      <w:tr w:rsidR="00B1242C" w:rsidRPr="00834920" w14:paraId="2A16EAD9"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7ABFC20B"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298416AF" w14:textId="77777777" w:rsidR="00B1242C" w:rsidRPr="00834920" w:rsidRDefault="00B1242C">
            <w:pPr>
              <w:pStyle w:val="TableEntry"/>
              <w:rPr>
                <w:iCs/>
                <w:sz w:val="16"/>
              </w:rPr>
            </w:pPr>
            <w:proofErr w:type="spellStart"/>
            <w:r w:rsidRPr="00834920">
              <w:rPr>
                <w:iCs/>
                <w:sz w:val="16"/>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4B6706A0"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4A75F3CD" w14:textId="77777777" w:rsidR="00B1242C" w:rsidRPr="00834920" w:rsidRDefault="00B1242C">
            <w:pPr>
              <w:pStyle w:val="TableEntry"/>
              <w:rPr>
                <w:iCs/>
                <w:sz w:val="16"/>
              </w:rPr>
            </w:pPr>
            <w:r w:rsidRPr="00834920">
              <w:rPr>
                <w:iCs/>
                <w:sz w:val="16"/>
              </w:rPr>
              <w:t>“true”</w:t>
            </w:r>
          </w:p>
        </w:tc>
      </w:tr>
      <w:tr w:rsidR="00B1242C" w:rsidRPr="00834920" w14:paraId="4DF30C2C"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4C3C4579"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3F42071A" w14:textId="77777777" w:rsidR="00B1242C" w:rsidRPr="00834920" w:rsidRDefault="00B1242C">
            <w:pPr>
              <w:pStyle w:val="TableEntry"/>
              <w:rPr>
                <w:sz w:val="16"/>
              </w:rPr>
            </w:pPr>
            <w:proofErr w:type="spellStart"/>
            <w:r w:rsidRPr="00834920">
              <w:rPr>
                <w:sz w:val="16"/>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317499C" w14:textId="77777777" w:rsidR="00B1242C" w:rsidRPr="00834920" w:rsidRDefault="00B1242C">
            <w:pPr>
              <w:pStyle w:val="TableEntry"/>
              <w:jc w:val="center"/>
              <w:rPr>
                <w:sz w:val="16"/>
              </w:rPr>
            </w:pPr>
            <w:r w:rsidRPr="00834920">
              <w:rPr>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0F6FC55C" w14:textId="77777777" w:rsidR="00B1242C" w:rsidRPr="00834920" w:rsidRDefault="00B1242C">
            <w:pPr>
              <w:pStyle w:val="TableEntry"/>
              <w:rPr>
                <w:sz w:val="16"/>
              </w:rPr>
            </w:pPr>
            <w:r w:rsidRPr="00834920">
              <w:rPr>
                <w:sz w:val="16"/>
              </w:rPr>
              <w:t>EV(110153, DCM, “Source”)</w:t>
            </w:r>
          </w:p>
        </w:tc>
      </w:tr>
      <w:tr w:rsidR="00B1242C" w:rsidRPr="00834920" w14:paraId="5EE37F20"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0026E535"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6F33C0F9" w14:textId="77777777" w:rsidR="00B1242C" w:rsidRPr="00834920" w:rsidRDefault="00B1242C">
            <w:pPr>
              <w:pStyle w:val="TableEntry"/>
              <w:rPr>
                <w:iCs/>
                <w:sz w:val="16"/>
              </w:rPr>
            </w:pPr>
            <w:proofErr w:type="spellStart"/>
            <w:r w:rsidRPr="00834920">
              <w:rPr>
                <w:iCs/>
                <w:sz w:val="16"/>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2F7EFC6E"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35A6E672" w14:textId="77777777" w:rsidR="00B1242C" w:rsidRPr="00834920" w:rsidRDefault="00B1242C">
            <w:pPr>
              <w:pStyle w:val="TableEntry"/>
              <w:rPr>
                <w:sz w:val="16"/>
              </w:rPr>
            </w:pPr>
            <w:r w:rsidRPr="00834920">
              <w:rPr>
                <w:sz w:val="16"/>
              </w:rPr>
              <w:t>“1” for machine (DNS) name, “2” for IP address</w:t>
            </w:r>
          </w:p>
        </w:tc>
      </w:tr>
      <w:tr w:rsidR="00B1242C" w:rsidRPr="00834920" w14:paraId="7B1D2ED7"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5890D50D"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474A392D" w14:textId="77777777" w:rsidR="00B1242C" w:rsidRPr="00834920" w:rsidRDefault="00B1242C">
            <w:pPr>
              <w:pStyle w:val="TableEntry"/>
              <w:rPr>
                <w:iCs/>
                <w:sz w:val="16"/>
              </w:rPr>
            </w:pPr>
            <w:proofErr w:type="spellStart"/>
            <w:r w:rsidRPr="00834920">
              <w:rPr>
                <w:iCs/>
                <w:sz w:val="16"/>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05804AF1"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25C7BFFE" w14:textId="77777777" w:rsidR="00B1242C" w:rsidRPr="00834920" w:rsidRDefault="00B1242C" w:rsidP="00BF2D0B">
            <w:pPr>
              <w:pStyle w:val="TableEntry"/>
              <w:rPr>
                <w:sz w:val="16"/>
              </w:rPr>
            </w:pPr>
            <w:r w:rsidRPr="00834920">
              <w:rPr>
                <w:sz w:val="16"/>
              </w:rPr>
              <w:t>The machine name or IP address</w:t>
            </w:r>
          </w:p>
        </w:tc>
      </w:tr>
    </w:tbl>
    <w:p w14:paraId="299AD775" w14:textId="77777777" w:rsidR="008B0C57" w:rsidRPr="00834920" w:rsidRDefault="008B0C57" w:rsidP="008B0C57">
      <w:pPr>
        <w:pStyle w:val="BodyText"/>
      </w:pPr>
    </w:p>
    <w:tbl>
      <w:tblPr>
        <w:tblStyle w:val="TableGrid"/>
        <w:tblW w:w="0" w:type="auto"/>
        <w:tblLook w:val="04A0" w:firstRow="1" w:lastRow="0" w:firstColumn="1" w:lastColumn="0" w:noHBand="0" w:noVBand="1"/>
      </w:tblPr>
      <w:tblGrid>
        <w:gridCol w:w="1568"/>
        <w:gridCol w:w="2509"/>
        <w:gridCol w:w="707"/>
        <w:gridCol w:w="4566"/>
      </w:tblGrid>
      <w:tr w:rsidR="00256931" w:rsidRPr="00834920" w14:paraId="4DB314AA" w14:textId="77777777" w:rsidTr="00CD3404">
        <w:tc>
          <w:tcPr>
            <w:tcW w:w="1548" w:type="dxa"/>
            <w:vMerge w:val="restart"/>
          </w:tcPr>
          <w:p w14:paraId="344865F7" w14:textId="77777777" w:rsidR="00256931" w:rsidRPr="00834920" w:rsidRDefault="00256931" w:rsidP="00256931">
            <w:pPr>
              <w:pStyle w:val="TableEntryHeader"/>
            </w:pPr>
            <w:r w:rsidRPr="00834920">
              <w:t>Human Requestor (if Known)</w:t>
            </w:r>
          </w:p>
          <w:p w14:paraId="587C92FD" w14:textId="77777777" w:rsidR="00256931" w:rsidRPr="002B15A9" w:rsidRDefault="00256931" w:rsidP="002B15A9">
            <w:pPr>
              <w:pStyle w:val="TableEntry"/>
              <w:jc w:val="center"/>
              <w:rPr>
                <w:rFonts w:ascii="Arial" w:hAnsi="Arial"/>
                <w:bCs/>
                <w:sz w:val="12"/>
              </w:rPr>
            </w:pPr>
            <w:proofErr w:type="spellStart"/>
            <w:r w:rsidRPr="002B15A9">
              <w:rPr>
                <w:rFonts w:ascii="Arial" w:hAnsi="Arial"/>
                <w:b/>
                <w:bCs/>
                <w:sz w:val="12"/>
                <w:szCs w:val="12"/>
              </w:rPr>
              <w:t>AuditMessage</w:t>
            </w:r>
            <w:proofErr w:type="spellEnd"/>
            <w:r w:rsidRPr="002B15A9">
              <w:rPr>
                <w:rFonts w:ascii="Arial" w:hAnsi="Arial"/>
                <w:b/>
                <w:bCs/>
                <w:sz w:val="12"/>
                <w:szCs w:val="12"/>
              </w:rPr>
              <w:t>/Active Participant</w:t>
            </w:r>
          </w:p>
        </w:tc>
        <w:tc>
          <w:tcPr>
            <w:tcW w:w="2520" w:type="dxa"/>
            <w:vAlign w:val="center"/>
          </w:tcPr>
          <w:p w14:paraId="3E1FE115" w14:textId="77777777" w:rsidR="00256931" w:rsidRPr="00834920" w:rsidRDefault="00256931" w:rsidP="00256931">
            <w:pPr>
              <w:pStyle w:val="TableEntry"/>
              <w:rPr>
                <w:sz w:val="16"/>
              </w:rPr>
            </w:pPr>
            <w:proofErr w:type="spellStart"/>
            <w:r w:rsidRPr="00834920">
              <w:rPr>
                <w:sz w:val="16"/>
              </w:rPr>
              <w:t>UserID</w:t>
            </w:r>
            <w:proofErr w:type="spellEnd"/>
          </w:p>
        </w:tc>
        <w:tc>
          <w:tcPr>
            <w:tcW w:w="720" w:type="dxa"/>
            <w:vAlign w:val="center"/>
          </w:tcPr>
          <w:p w14:paraId="680AAF0E" w14:textId="77777777" w:rsidR="00256931" w:rsidRPr="00834920" w:rsidRDefault="00256931" w:rsidP="00256931">
            <w:pPr>
              <w:pStyle w:val="TableEntry"/>
              <w:jc w:val="center"/>
              <w:rPr>
                <w:sz w:val="16"/>
              </w:rPr>
            </w:pPr>
            <w:r w:rsidRPr="00834920">
              <w:rPr>
                <w:sz w:val="16"/>
              </w:rPr>
              <w:t>M</w:t>
            </w:r>
          </w:p>
        </w:tc>
        <w:tc>
          <w:tcPr>
            <w:tcW w:w="4788" w:type="dxa"/>
            <w:vAlign w:val="center"/>
          </w:tcPr>
          <w:p w14:paraId="7CEA9069" w14:textId="77777777" w:rsidR="00256931" w:rsidRPr="00834920" w:rsidRDefault="00256931" w:rsidP="00256931">
            <w:pPr>
              <w:pStyle w:val="TableEntry"/>
              <w:rPr>
                <w:sz w:val="16"/>
              </w:rPr>
            </w:pPr>
            <w:r w:rsidRPr="00834920">
              <w:rPr>
                <w:sz w:val="16"/>
              </w:rPr>
              <w:t>Identity of the human that initiated the transaction.</w:t>
            </w:r>
          </w:p>
        </w:tc>
      </w:tr>
      <w:tr w:rsidR="00256931" w:rsidRPr="00834920" w14:paraId="384670C1" w14:textId="77777777" w:rsidTr="00CD3404">
        <w:tc>
          <w:tcPr>
            <w:tcW w:w="1548" w:type="dxa"/>
            <w:vMerge/>
          </w:tcPr>
          <w:p w14:paraId="6A2C95CC" w14:textId="77777777" w:rsidR="00256931" w:rsidRPr="00834920" w:rsidRDefault="00256931" w:rsidP="00256931">
            <w:pPr>
              <w:pStyle w:val="BodyText"/>
            </w:pPr>
          </w:p>
        </w:tc>
        <w:tc>
          <w:tcPr>
            <w:tcW w:w="2520" w:type="dxa"/>
            <w:vAlign w:val="center"/>
          </w:tcPr>
          <w:p w14:paraId="4B7B9D5B" w14:textId="77777777" w:rsidR="00256931" w:rsidRPr="00834920" w:rsidRDefault="00256931" w:rsidP="00256931">
            <w:pPr>
              <w:pStyle w:val="TableEntry"/>
              <w:rPr>
                <w:i/>
                <w:iCs/>
                <w:sz w:val="16"/>
              </w:rPr>
            </w:pPr>
            <w:proofErr w:type="spellStart"/>
            <w:r w:rsidRPr="00834920">
              <w:rPr>
                <w:i/>
                <w:iCs/>
                <w:sz w:val="16"/>
              </w:rPr>
              <w:t>AlternativeUserID</w:t>
            </w:r>
            <w:proofErr w:type="spellEnd"/>
          </w:p>
        </w:tc>
        <w:tc>
          <w:tcPr>
            <w:tcW w:w="720" w:type="dxa"/>
            <w:vAlign w:val="center"/>
          </w:tcPr>
          <w:p w14:paraId="60509BA0" w14:textId="77777777" w:rsidR="00256931" w:rsidRPr="00834920" w:rsidRDefault="00256931" w:rsidP="00256931">
            <w:pPr>
              <w:pStyle w:val="TableEntry"/>
              <w:jc w:val="center"/>
              <w:rPr>
                <w:i/>
                <w:iCs/>
                <w:sz w:val="16"/>
              </w:rPr>
            </w:pPr>
            <w:r w:rsidRPr="00834920">
              <w:rPr>
                <w:i/>
                <w:iCs/>
                <w:sz w:val="16"/>
              </w:rPr>
              <w:t>U</w:t>
            </w:r>
          </w:p>
        </w:tc>
        <w:tc>
          <w:tcPr>
            <w:tcW w:w="4788" w:type="dxa"/>
            <w:vAlign w:val="center"/>
          </w:tcPr>
          <w:p w14:paraId="0F6F34BA" w14:textId="77777777" w:rsidR="00256931" w:rsidRPr="00834920" w:rsidRDefault="00256931" w:rsidP="00256931">
            <w:pPr>
              <w:pStyle w:val="TableEntry"/>
              <w:rPr>
                <w:i/>
                <w:iCs/>
                <w:sz w:val="16"/>
              </w:rPr>
            </w:pPr>
            <w:r w:rsidRPr="00834920">
              <w:rPr>
                <w:i/>
                <w:iCs/>
                <w:sz w:val="16"/>
              </w:rPr>
              <w:t>not specialized</w:t>
            </w:r>
          </w:p>
        </w:tc>
      </w:tr>
      <w:tr w:rsidR="00256931" w:rsidRPr="00834920" w14:paraId="6C56D32F" w14:textId="77777777" w:rsidTr="00CD3404">
        <w:tc>
          <w:tcPr>
            <w:tcW w:w="1548" w:type="dxa"/>
            <w:vMerge/>
          </w:tcPr>
          <w:p w14:paraId="016063E6" w14:textId="77777777" w:rsidR="00256931" w:rsidRPr="00834920" w:rsidRDefault="00256931" w:rsidP="00256931">
            <w:pPr>
              <w:pStyle w:val="BodyText"/>
            </w:pPr>
          </w:p>
        </w:tc>
        <w:tc>
          <w:tcPr>
            <w:tcW w:w="2520" w:type="dxa"/>
            <w:vAlign w:val="center"/>
          </w:tcPr>
          <w:p w14:paraId="69E5227A" w14:textId="77777777" w:rsidR="00256931" w:rsidRPr="00834920" w:rsidRDefault="00256931" w:rsidP="00256931">
            <w:pPr>
              <w:pStyle w:val="TableEntry"/>
              <w:rPr>
                <w:i/>
                <w:iCs/>
                <w:sz w:val="16"/>
              </w:rPr>
            </w:pPr>
            <w:proofErr w:type="spellStart"/>
            <w:r w:rsidRPr="00834920">
              <w:rPr>
                <w:i/>
                <w:iCs/>
                <w:sz w:val="16"/>
              </w:rPr>
              <w:t>UserName</w:t>
            </w:r>
            <w:proofErr w:type="spellEnd"/>
          </w:p>
        </w:tc>
        <w:tc>
          <w:tcPr>
            <w:tcW w:w="720" w:type="dxa"/>
            <w:vAlign w:val="center"/>
          </w:tcPr>
          <w:p w14:paraId="16689DCE" w14:textId="77777777" w:rsidR="00256931" w:rsidRPr="00834920" w:rsidRDefault="00256931" w:rsidP="00256931">
            <w:pPr>
              <w:pStyle w:val="TableEntry"/>
              <w:jc w:val="center"/>
              <w:rPr>
                <w:i/>
                <w:iCs/>
                <w:sz w:val="16"/>
              </w:rPr>
            </w:pPr>
            <w:r w:rsidRPr="00834920">
              <w:rPr>
                <w:i/>
                <w:iCs/>
                <w:sz w:val="16"/>
              </w:rPr>
              <w:t>U</w:t>
            </w:r>
          </w:p>
        </w:tc>
        <w:tc>
          <w:tcPr>
            <w:tcW w:w="4788" w:type="dxa"/>
            <w:vAlign w:val="center"/>
          </w:tcPr>
          <w:p w14:paraId="467AB3F7" w14:textId="77777777" w:rsidR="00256931" w:rsidRPr="00834920" w:rsidRDefault="00256931" w:rsidP="00256931">
            <w:pPr>
              <w:pStyle w:val="TableEntry"/>
              <w:rPr>
                <w:i/>
                <w:iCs/>
                <w:sz w:val="16"/>
              </w:rPr>
            </w:pPr>
            <w:r w:rsidRPr="00834920">
              <w:rPr>
                <w:i/>
                <w:iCs/>
                <w:sz w:val="16"/>
              </w:rPr>
              <w:t>not specialized</w:t>
            </w:r>
          </w:p>
        </w:tc>
      </w:tr>
      <w:tr w:rsidR="00256931" w:rsidRPr="00834920" w14:paraId="50D68605" w14:textId="77777777" w:rsidTr="00CD3404">
        <w:tc>
          <w:tcPr>
            <w:tcW w:w="1548" w:type="dxa"/>
            <w:vMerge/>
          </w:tcPr>
          <w:p w14:paraId="59F0A4B7" w14:textId="77777777" w:rsidR="00256931" w:rsidRPr="00834920" w:rsidRDefault="00256931" w:rsidP="00256931">
            <w:pPr>
              <w:pStyle w:val="BodyText"/>
            </w:pPr>
          </w:p>
        </w:tc>
        <w:tc>
          <w:tcPr>
            <w:tcW w:w="2520" w:type="dxa"/>
            <w:vAlign w:val="center"/>
          </w:tcPr>
          <w:p w14:paraId="7FEBD705" w14:textId="77777777" w:rsidR="00256931" w:rsidRPr="00834920" w:rsidRDefault="00256931" w:rsidP="00256931">
            <w:pPr>
              <w:pStyle w:val="TableEntry"/>
              <w:rPr>
                <w:sz w:val="16"/>
              </w:rPr>
            </w:pPr>
            <w:proofErr w:type="spellStart"/>
            <w:r w:rsidRPr="00834920">
              <w:rPr>
                <w:sz w:val="16"/>
              </w:rPr>
              <w:t>UserIsRequestor</w:t>
            </w:r>
            <w:proofErr w:type="spellEnd"/>
          </w:p>
        </w:tc>
        <w:tc>
          <w:tcPr>
            <w:tcW w:w="720" w:type="dxa"/>
            <w:vAlign w:val="center"/>
          </w:tcPr>
          <w:p w14:paraId="15A4D327" w14:textId="77777777" w:rsidR="00256931" w:rsidRPr="00834920" w:rsidRDefault="00256931" w:rsidP="00256931">
            <w:pPr>
              <w:pStyle w:val="TableEntry"/>
              <w:jc w:val="center"/>
              <w:rPr>
                <w:sz w:val="16"/>
              </w:rPr>
            </w:pPr>
            <w:r w:rsidRPr="00834920">
              <w:rPr>
                <w:sz w:val="16"/>
              </w:rPr>
              <w:t>M</w:t>
            </w:r>
          </w:p>
        </w:tc>
        <w:tc>
          <w:tcPr>
            <w:tcW w:w="4788" w:type="dxa"/>
            <w:vAlign w:val="center"/>
          </w:tcPr>
          <w:p w14:paraId="6F454E37" w14:textId="77777777" w:rsidR="00256931" w:rsidRPr="00834920" w:rsidRDefault="00256931" w:rsidP="00256931">
            <w:pPr>
              <w:pStyle w:val="TableEntry"/>
              <w:rPr>
                <w:sz w:val="16"/>
              </w:rPr>
            </w:pPr>
            <w:r w:rsidRPr="00834920">
              <w:rPr>
                <w:sz w:val="16"/>
              </w:rPr>
              <w:t>“false”</w:t>
            </w:r>
          </w:p>
        </w:tc>
      </w:tr>
      <w:tr w:rsidR="00256931" w:rsidRPr="00834920" w14:paraId="0989F1F1" w14:textId="77777777" w:rsidTr="00CD3404">
        <w:tc>
          <w:tcPr>
            <w:tcW w:w="1548" w:type="dxa"/>
            <w:vMerge/>
          </w:tcPr>
          <w:p w14:paraId="50E05956" w14:textId="77777777" w:rsidR="00256931" w:rsidRPr="00834920" w:rsidRDefault="00256931" w:rsidP="00256931">
            <w:pPr>
              <w:pStyle w:val="BodyText"/>
            </w:pPr>
          </w:p>
        </w:tc>
        <w:tc>
          <w:tcPr>
            <w:tcW w:w="2520" w:type="dxa"/>
            <w:vAlign w:val="center"/>
          </w:tcPr>
          <w:p w14:paraId="49D02B2F" w14:textId="77777777" w:rsidR="00256931" w:rsidRPr="00834920" w:rsidRDefault="00256931" w:rsidP="00256931">
            <w:pPr>
              <w:pStyle w:val="TableEntry"/>
              <w:rPr>
                <w:sz w:val="16"/>
              </w:rPr>
            </w:pPr>
            <w:proofErr w:type="spellStart"/>
            <w:r w:rsidRPr="00834920">
              <w:rPr>
                <w:sz w:val="16"/>
              </w:rPr>
              <w:t>RoleIDCode</w:t>
            </w:r>
            <w:proofErr w:type="spellEnd"/>
          </w:p>
        </w:tc>
        <w:tc>
          <w:tcPr>
            <w:tcW w:w="720" w:type="dxa"/>
            <w:vAlign w:val="center"/>
          </w:tcPr>
          <w:p w14:paraId="521575FA" w14:textId="77777777" w:rsidR="00256931" w:rsidRPr="00834920" w:rsidRDefault="00256931" w:rsidP="00256931">
            <w:pPr>
              <w:pStyle w:val="TableEntry"/>
              <w:jc w:val="center"/>
              <w:rPr>
                <w:sz w:val="16"/>
              </w:rPr>
            </w:pPr>
            <w:r w:rsidRPr="00834920">
              <w:rPr>
                <w:sz w:val="16"/>
              </w:rPr>
              <w:t>U</w:t>
            </w:r>
          </w:p>
        </w:tc>
        <w:tc>
          <w:tcPr>
            <w:tcW w:w="4788" w:type="dxa"/>
            <w:vAlign w:val="center"/>
          </w:tcPr>
          <w:p w14:paraId="1C5BD1BD" w14:textId="77777777" w:rsidR="00256931" w:rsidRPr="00834920" w:rsidRDefault="00256931" w:rsidP="00256931">
            <w:pPr>
              <w:pStyle w:val="TableEntry"/>
              <w:rPr>
                <w:sz w:val="16"/>
              </w:rPr>
            </w:pPr>
            <w:r w:rsidRPr="00834920">
              <w:rPr>
                <w:sz w:val="16"/>
              </w:rPr>
              <w:t>Access Control role(s) the user holds that allows this transaction.</w:t>
            </w:r>
          </w:p>
        </w:tc>
      </w:tr>
      <w:tr w:rsidR="00256931" w:rsidRPr="00834920" w14:paraId="1F0591E8" w14:textId="77777777" w:rsidTr="00CD3404">
        <w:tc>
          <w:tcPr>
            <w:tcW w:w="1548" w:type="dxa"/>
            <w:vMerge/>
          </w:tcPr>
          <w:p w14:paraId="0C135976" w14:textId="77777777" w:rsidR="00256931" w:rsidRPr="00834920" w:rsidRDefault="00256931" w:rsidP="00256931">
            <w:pPr>
              <w:pStyle w:val="BodyText"/>
            </w:pPr>
          </w:p>
        </w:tc>
        <w:tc>
          <w:tcPr>
            <w:tcW w:w="2520" w:type="dxa"/>
            <w:vAlign w:val="center"/>
          </w:tcPr>
          <w:p w14:paraId="5D5BAC1A" w14:textId="77777777" w:rsidR="00256931" w:rsidRPr="00834920" w:rsidRDefault="00256931" w:rsidP="00256931">
            <w:pPr>
              <w:pStyle w:val="TableEntry"/>
              <w:rPr>
                <w:i/>
                <w:iCs/>
                <w:sz w:val="16"/>
              </w:rPr>
            </w:pPr>
            <w:proofErr w:type="spellStart"/>
            <w:r w:rsidRPr="00834920">
              <w:rPr>
                <w:i/>
                <w:iCs/>
                <w:sz w:val="16"/>
              </w:rPr>
              <w:t>NetworkAccessPointTypeCode</w:t>
            </w:r>
            <w:proofErr w:type="spellEnd"/>
          </w:p>
        </w:tc>
        <w:tc>
          <w:tcPr>
            <w:tcW w:w="720" w:type="dxa"/>
            <w:vAlign w:val="center"/>
          </w:tcPr>
          <w:p w14:paraId="20E6500B" w14:textId="77777777" w:rsidR="00256931" w:rsidRPr="00834920" w:rsidRDefault="00256931" w:rsidP="00256931">
            <w:pPr>
              <w:pStyle w:val="TableEntry"/>
              <w:jc w:val="center"/>
              <w:rPr>
                <w:i/>
                <w:iCs/>
                <w:sz w:val="16"/>
              </w:rPr>
            </w:pPr>
            <w:r w:rsidRPr="00834920">
              <w:rPr>
                <w:i/>
                <w:iCs/>
                <w:sz w:val="16"/>
              </w:rPr>
              <w:t>U</w:t>
            </w:r>
          </w:p>
        </w:tc>
        <w:tc>
          <w:tcPr>
            <w:tcW w:w="4788" w:type="dxa"/>
            <w:vAlign w:val="center"/>
          </w:tcPr>
          <w:p w14:paraId="3E996D5E" w14:textId="77777777" w:rsidR="00256931" w:rsidRPr="00834920" w:rsidRDefault="00256931" w:rsidP="00CD3404">
            <w:pPr>
              <w:pStyle w:val="TableEntry"/>
              <w:rPr>
                <w:i/>
                <w:iCs/>
                <w:sz w:val="16"/>
              </w:rPr>
            </w:pPr>
            <w:r w:rsidRPr="00834920">
              <w:rPr>
                <w:i/>
                <w:iCs/>
                <w:sz w:val="16"/>
              </w:rPr>
              <w:t>not specialized</w:t>
            </w:r>
          </w:p>
        </w:tc>
      </w:tr>
      <w:tr w:rsidR="00256931" w:rsidRPr="00834920" w14:paraId="2694AD18" w14:textId="77777777" w:rsidTr="00CD3404">
        <w:trPr>
          <w:trHeight w:val="538"/>
        </w:trPr>
        <w:tc>
          <w:tcPr>
            <w:tcW w:w="1548" w:type="dxa"/>
            <w:vMerge/>
          </w:tcPr>
          <w:p w14:paraId="33BB3431" w14:textId="77777777" w:rsidR="00256931" w:rsidRPr="00834920" w:rsidRDefault="00256931" w:rsidP="00256931">
            <w:pPr>
              <w:pStyle w:val="BodyText"/>
            </w:pPr>
          </w:p>
        </w:tc>
        <w:tc>
          <w:tcPr>
            <w:tcW w:w="2520" w:type="dxa"/>
            <w:vAlign w:val="center"/>
          </w:tcPr>
          <w:p w14:paraId="2FCE1D82" w14:textId="77777777" w:rsidR="00256931" w:rsidRPr="00834920" w:rsidRDefault="00256931" w:rsidP="00256931">
            <w:pPr>
              <w:pStyle w:val="TableEntry"/>
              <w:rPr>
                <w:i/>
                <w:iCs/>
                <w:sz w:val="16"/>
              </w:rPr>
            </w:pPr>
            <w:proofErr w:type="spellStart"/>
            <w:r w:rsidRPr="00834920">
              <w:rPr>
                <w:i/>
                <w:iCs/>
                <w:sz w:val="16"/>
              </w:rPr>
              <w:t>NetworkAccessPointID</w:t>
            </w:r>
            <w:proofErr w:type="spellEnd"/>
          </w:p>
        </w:tc>
        <w:tc>
          <w:tcPr>
            <w:tcW w:w="720" w:type="dxa"/>
            <w:vAlign w:val="center"/>
          </w:tcPr>
          <w:p w14:paraId="114ED8AD" w14:textId="77777777" w:rsidR="00256931" w:rsidRPr="00834920" w:rsidRDefault="00256931" w:rsidP="00256931">
            <w:pPr>
              <w:pStyle w:val="TableEntry"/>
              <w:jc w:val="center"/>
              <w:rPr>
                <w:i/>
                <w:iCs/>
                <w:sz w:val="16"/>
              </w:rPr>
            </w:pPr>
            <w:r w:rsidRPr="00834920">
              <w:rPr>
                <w:i/>
                <w:iCs/>
                <w:sz w:val="16"/>
              </w:rPr>
              <w:t>U</w:t>
            </w:r>
          </w:p>
        </w:tc>
        <w:tc>
          <w:tcPr>
            <w:tcW w:w="4788" w:type="dxa"/>
            <w:vAlign w:val="center"/>
          </w:tcPr>
          <w:p w14:paraId="18DB0D29" w14:textId="77777777" w:rsidR="00256931" w:rsidRPr="00834920" w:rsidRDefault="00256931" w:rsidP="00256931">
            <w:pPr>
              <w:pStyle w:val="TableEntry"/>
              <w:rPr>
                <w:i/>
                <w:iCs/>
                <w:sz w:val="16"/>
              </w:rPr>
            </w:pPr>
            <w:r w:rsidRPr="00834920">
              <w:rPr>
                <w:i/>
                <w:iCs/>
                <w:sz w:val="16"/>
              </w:rPr>
              <w:t>not specialized</w:t>
            </w:r>
          </w:p>
        </w:tc>
      </w:tr>
    </w:tbl>
    <w:p w14:paraId="30C14B56" w14:textId="77777777" w:rsidR="0082399A" w:rsidRPr="00834920" w:rsidRDefault="0082399A" w:rsidP="00CD340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7E95552D" w14:textId="77777777" w:rsidTr="00CD3404">
        <w:trPr>
          <w:cantSplit/>
        </w:trPr>
        <w:tc>
          <w:tcPr>
            <w:tcW w:w="1548" w:type="dxa"/>
            <w:vMerge w:val="restart"/>
          </w:tcPr>
          <w:p w14:paraId="0273DF03" w14:textId="77777777" w:rsidR="00B1242C" w:rsidRPr="002B15A9" w:rsidRDefault="00B1242C" w:rsidP="00EE6173">
            <w:pPr>
              <w:pStyle w:val="TableEntryHeader"/>
            </w:pPr>
            <w:r w:rsidRPr="00834920">
              <w:t>Destination</w:t>
            </w:r>
          </w:p>
          <w:p w14:paraId="323F357B"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vAlign w:val="center"/>
          </w:tcPr>
          <w:p w14:paraId="3DF37CCA" w14:textId="77777777" w:rsidR="00B1242C" w:rsidRPr="00834920" w:rsidRDefault="00B1242C">
            <w:pPr>
              <w:pStyle w:val="TableEntry"/>
              <w:rPr>
                <w:sz w:val="16"/>
              </w:rPr>
            </w:pPr>
            <w:proofErr w:type="spellStart"/>
            <w:r w:rsidRPr="00834920">
              <w:rPr>
                <w:sz w:val="16"/>
              </w:rPr>
              <w:t>UserID</w:t>
            </w:r>
            <w:proofErr w:type="spellEnd"/>
          </w:p>
        </w:tc>
        <w:tc>
          <w:tcPr>
            <w:tcW w:w="630" w:type="dxa"/>
            <w:vAlign w:val="center"/>
          </w:tcPr>
          <w:p w14:paraId="41071857" w14:textId="77777777" w:rsidR="00B1242C" w:rsidRPr="00834920" w:rsidRDefault="00B1242C">
            <w:pPr>
              <w:pStyle w:val="TableEntry"/>
              <w:jc w:val="center"/>
              <w:rPr>
                <w:sz w:val="16"/>
              </w:rPr>
            </w:pPr>
            <w:r w:rsidRPr="00834920">
              <w:rPr>
                <w:sz w:val="16"/>
              </w:rPr>
              <w:t>M</w:t>
            </w:r>
          </w:p>
        </w:tc>
        <w:tc>
          <w:tcPr>
            <w:tcW w:w="4968" w:type="dxa"/>
            <w:vAlign w:val="center"/>
          </w:tcPr>
          <w:p w14:paraId="483D9BF8" w14:textId="77777777" w:rsidR="00B1242C" w:rsidRPr="00834920" w:rsidRDefault="00B1242C">
            <w:pPr>
              <w:pStyle w:val="TableEntry"/>
              <w:rPr>
                <w:sz w:val="16"/>
              </w:rPr>
            </w:pPr>
            <w:r w:rsidRPr="00834920">
              <w:rPr>
                <w:sz w:val="16"/>
              </w:rPr>
              <w:t>SOAP endpoint URI.</w:t>
            </w:r>
          </w:p>
        </w:tc>
      </w:tr>
      <w:tr w:rsidR="00B1242C" w:rsidRPr="00834920" w14:paraId="3FF4D734" w14:textId="77777777" w:rsidTr="00CD3404">
        <w:trPr>
          <w:cantSplit/>
        </w:trPr>
        <w:tc>
          <w:tcPr>
            <w:tcW w:w="1548" w:type="dxa"/>
            <w:vMerge/>
            <w:vAlign w:val="center"/>
          </w:tcPr>
          <w:p w14:paraId="41F1A89E" w14:textId="77777777" w:rsidR="00B1242C" w:rsidRPr="00834920" w:rsidRDefault="00B1242C">
            <w:pPr>
              <w:spacing w:before="0"/>
              <w:rPr>
                <w:rFonts w:ascii="Helvetica" w:hAnsi="Helvetica"/>
                <w:b/>
                <w:sz w:val="12"/>
                <w:szCs w:val="12"/>
              </w:rPr>
            </w:pPr>
          </w:p>
        </w:tc>
        <w:tc>
          <w:tcPr>
            <w:tcW w:w="2520" w:type="dxa"/>
            <w:vAlign w:val="center"/>
          </w:tcPr>
          <w:p w14:paraId="6EDE863E" w14:textId="77777777" w:rsidR="00B1242C" w:rsidRPr="00834920" w:rsidRDefault="00B1242C">
            <w:pPr>
              <w:pStyle w:val="TableEntry"/>
              <w:rPr>
                <w:i/>
                <w:iCs/>
                <w:sz w:val="16"/>
              </w:rPr>
            </w:pPr>
            <w:proofErr w:type="spellStart"/>
            <w:r w:rsidRPr="00834920">
              <w:rPr>
                <w:i/>
                <w:iCs/>
                <w:sz w:val="16"/>
              </w:rPr>
              <w:t>AlternativeUserID</w:t>
            </w:r>
            <w:proofErr w:type="spellEnd"/>
          </w:p>
        </w:tc>
        <w:tc>
          <w:tcPr>
            <w:tcW w:w="630" w:type="dxa"/>
            <w:vAlign w:val="center"/>
          </w:tcPr>
          <w:p w14:paraId="69D0F859"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10D46A0B" w14:textId="77777777" w:rsidR="00B1242C" w:rsidRPr="00834920" w:rsidRDefault="00B1242C">
            <w:pPr>
              <w:pStyle w:val="TableEntry"/>
              <w:rPr>
                <w:i/>
                <w:iCs/>
                <w:sz w:val="16"/>
              </w:rPr>
            </w:pPr>
            <w:r w:rsidRPr="00834920">
              <w:rPr>
                <w:i/>
                <w:iCs/>
                <w:sz w:val="16"/>
              </w:rPr>
              <w:t>not specialized</w:t>
            </w:r>
          </w:p>
        </w:tc>
      </w:tr>
      <w:tr w:rsidR="00B1242C" w:rsidRPr="00834920" w14:paraId="2AB11A5C" w14:textId="77777777" w:rsidTr="00CD3404">
        <w:trPr>
          <w:cantSplit/>
        </w:trPr>
        <w:tc>
          <w:tcPr>
            <w:tcW w:w="1548" w:type="dxa"/>
            <w:vMerge/>
            <w:vAlign w:val="center"/>
          </w:tcPr>
          <w:p w14:paraId="2EF0AA00" w14:textId="77777777" w:rsidR="00B1242C" w:rsidRPr="00834920" w:rsidRDefault="00B1242C">
            <w:pPr>
              <w:spacing w:before="0"/>
              <w:rPr>
                <w:rFonts w:ascii="Helvetica" w:hAnsi="Helvetica"/>
                <w:b/>
                <w:sz w:val="12"/>
                <w:szCs w:val="12"/>
              </w:rPr>
            </w:pPr>
          </w:p>
        </w:tc>
        <w:tc>
          <w:tcPr>
            <w:tcW w:w="2520" w:type="dxa"/>
            <w:vAlign w:val="center"/>
          </w:tcPr>
          <w:p w14:paraId="61B6A01C"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vAlign w:val="center"/>
          </w:tcPr>
          <w:p w14:paraId="36293168"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65593773" w14:textId="77777777" w:rsidR="00B1242C" w:rsidRPr="00834920" w:rsidRDefault="00B1242C">
            <w:pPr>
              <w:pStyle w:val="TableEntry"/>
              <w:rPr>
                <w:i/>
                <w:iCs/>
                <w:sz w:val="16"/>
              </w:rPr>
            </w:pPr>
            <w:r w:rsidRPr="00834920">
              <w:rPr>
                <w:i/>
                <w:iCs/>
                <w:sz w:val="16"/>
              </w:rPr>
              <w:t>not specialized</w:t>
            </w:r>
          </w:p>
        </w:tc>
      </w:tr>
      <w:tr w:rsidR="00B1242C" w:rsidRPr="00834920" w14:paraId="18CE591E" w14:textId="77777777" w:rsidTr="00CD3404">
        <w:trPr>
          <w:cantSplit/>
        </w:trPr>
        <w:tc>
          <w:tcPr>
            <w:tcW w:w="1548" w:type="dxa"/>
            <w:vMerge/>
            <w:vAlign w:val="center"/>
          </w:tcPr>
          <w:p w14:paraId="674CFE41" w14:textId="77777777" w:rsidR="00B1242C" w:rsidRPr="00834920" w:rsidRDefault="00B1242C">
            <w:pPr>
              <w:spacing w:before="0"/>
              <w:rPr>
                <w:rFonts w:ascii="Helvetica" w:hAnsi="Helvetica"/>
                <w:b/>
                <w:sz w:val="12"/>
                <w:szCs w:val="12"/>
              </w:rPr>
            </w:pPr>
          </w:p>
        </w:tc>
        <w:tc>
          <w:tcPr>
            <w:tcW w:w="2520" w:type="dxa"/>
            <w:vAlign w:val="center"/>
          </w:tcPr>
          <w:p w14:paraId="0FC304B8" w14:textId="77777777" w:rsidR="00B1242C" w:rsidRPr="00834920" w:rsidRDefault="00B1242C">
            <w:pPr>
              <w:pStyle w:val="TableEntry"/>
              <w:rPr>
                <w:iCs/>
                <w:sz w:val="16"/>
              </w:rPr>
            </w:pPr>
            <w:proofErr w:type="spellStart"/>
            <w:r w:rsidRPr="00834920">
              <w:rPr>
                <w:iCs/>
                <w:sz w:val="16"/>
              </w:rPr>
              <w:t>UserIsRequestor</w:t>
            </w:r>
            <w:proofErr w:type="spellEnd"/>
          </w:p>
        </w:tc>
        <w:tc>
          <w:tcPr>
            <w:tcW w:w="630" w:type="dxa"/>
            <w:vAlign w:val="center"/>
          </w:tcPr>
          <w:p w14:paraId="4798B90C" w14:textId="77777777" w:rsidR="00B1242C" w:rsidRPr="00834920" w:rsidRDefault="00B1242C">
            <w:pPr>
              <w:pStyle w:val="TableEntry"/>
              <w:jc w:val="center"/>
              <w:rPr>
                <w:iCs/>
                <w:sz w:val="16"/>
              </w:rPr>
            </w:pPr>
            <w:r w:rsidRPr="00834920">
              <w:rPr>
                <w:iCs/>
                <w:sz w:val="16"/>
              </w:rPr>
              <w:t>M</w:t>
            </w:r>
          </w:p>
        </w:tc>
        <w:tc>
          <w:tcPr>
            <w:tcW w:w="4968" w:type="dxa"/>
            <w:vAlign w:val="center"/>
          </w:tcPr>
          <w:p w14:paraId="48FFCFA9" w14:textId="77777777" w:rsidR="00B1242C" w:rsidRPr="00834920" w:rsidRDefault="00B1242C">
            <w:pPr>
              <w:pStyle w:val="TableEntry"/>
              <w:rPr>
                <w:iCs/>
                <w:sz w:val="16"/>
              </w:rPr>
            </w:pPr>
            <w:r w:rsidRPr="00834920">
              <w:rPr>
                <w:iCs/>
                <w:sz w:val="16"/>
              </w:rPr>
              <w:t>“false”</w:t>
            </w:r>
          </w:p>
        </w:tc>
      </w:tr>
      <w:tr w:rsidR="00B1242C" w:rsidRPr="00834920" w14:paraId="29EC4871" w14:textId="77777777" w:rsidTr="00CD3404">
        <w:trPr>
          <w:cantSplit/>
        </w:trPr>
        <w:tc>
          <w:tcPr>
            <w:tcW w:w="1548" w:type="dxa"/>
            <w:vMerge/>
            <w:vAlign w:val="center"/>
          </w:tcPr>
          <w:p w14:paraId="3F3D9BC1" w14:textId="77777777" w:rsidR="00B1242C" w:rsidRPr="00834920" w:rsidRDefault="00B1242C">
            <w:pPr>
              <w:spacing w:before="0"/>
              <w:rPr>
                <w:rFonts w:ascii="Helvetica" w:hAnsi="Helvetica"/>
                <w:b/>
                <w:sz w:val="12"/>
                <w:szCs w:val="12"/>
              </w:rPr>
            </w:pPr>
          </w:p>
        </w:tc>
        <w:tc>
          <w:tcPr>
            <w:tcW w:w="2520" w:type="dxa"/>
            <w:vAlign w:val="center"/>
          </w:tcPr>
          <w:p w14:paraId="398D1C5F" w14:textId="77777777" w:rsidR="00B1242C" w:rsidRPr="00834920" w:rsidRDefault="00B1242C">
            <w:pPr>
              <w:pStyle w:val="TableEntry"/>
              <w:rPr>
                <w:sz w:val="16"/>
              </w:rPr>
            </w:pPr>
            <w:proofErr w:type="spellStart"/>
            <w:r w:rsidRPr="00834920">
              <w:rPr>
                <w:sz w:val="16"/>
              </w:rPr>
              <w:t>RoleIDCode</w:t>
            </w:r>
            <w:proofErr w:type="spellEnd"/>
          </w:p>
        </w:tc>
        <w:tc>
          <w:tcPr>
            <w:tcW w:w="630" w:type="dxa"/>
            <w:vAlign w:val="center"/>
          </w:tcPr>
          <w:p w14:paraId="75863982" w14:textId="77777777" w:rsidR="00B1242C" w:rsidRPr="00834920" w:rsidRDefault="00B1242C">
            <w:pPr>
              <w:pStyle w:val="TableEntry"/>
              <w:jc w:val="center"/>
              <w:rPr>
                <w:sz w:val="16"/>
              </w:rPr>
            </w:pPr>
            <w:r w:rsidRPr="00834920">
              <w:rPr>
                <w:sz w:val="16"/>
              </w:rPr>
              <w:t>M</w:t>
            </w:r>
          </w:p>
        </w:tc>
        <w:tc>
          <w:tcPr>
            <w:tcW w:w="4968" w:type="dxa"/>
            <w:vAlign w:val="center"/>
          </w:tcPr>
          <w:p w14:paraId="395917A1" w14:textId="77777777" w:rsidR="00B1242C" w:rsidRPr="00834920" w:rsidRDefault="00B1242C">
            <w:pPr>
              <w:pStyle w:val="TableEntry"/>
              <w:rPr>
                <w:sz w:val="16"/>
              </w:rPr>
            </w:pPr>
            <w:r w:rsidRPr="00834920">
              <w:rPr>
                <w:sz w:val="16"/>
              </w:rPr>
              <w:t>EV(110152, DCM, “Destination”)</w:t>
            </w:r>
          </w:p>
        </w:tc>
      </w:tr>
      <w:tr w:rsidR="00B1242C" w:rsidRPr="00834920" w14:paraId="6A33AFDC" w14:textId="77777777" w:rsidTr="00CD3404">
        <w:trPr>
          <w:cantSplit/>
        </w:trPr>
        <w:tc>
          <w:tcPr>
            <w:tcW w:w="1548" w:type="dxa"/>
            <w:vMerge/>
            <w:vAlign w:val="center"/>
          </w:tcPr>
          <w:p w14:paraId="68A3DF6E" w14:textId="77777777" w:rsidR="00B1242C" w:rsidRPr="00834920" w:rsidRDefault="00B1242C">
            <w:pPr>
              <w:spacing w:before="0"/>
              <w:rPr>
                <w:rFonts w:ascii="Helvetica" w:hAnsi="Helvetica"/>
                <w:b/>
                <w:sz w:val="12"/>
                <w:szCs w:val="12"/>
              </w:rPr>
            </w:pPr>
          </w:p>
        </w:tc>
        <w:tc>
          <w:tcPr>
            <w:tcW w:w="2520" w:type="dxa"/>
            <w:vAlign w:val="center"/>
          </w:tcPr>
          <w:p w14:paraId="71BF6AA1" w14:textId="77777777" w:rsidR="00B1242C" w:rsidRPr="00834920" w:rsidRDefault="00B1242C">
            <w:pPr>
              <w:pStyle w:val="TableEntry"/>
              <w:rPr>
                <w:iCs/>
                <w:sz w:val="16"/>
              </w:rPr>
            </w:pPr>
            <w:proofErr w:type="spellStart"/>
            <w:r w:rsidRPr="00834920">
              <w:rPr>
                <w:iCs/>
                <w:sz w:val="16"/>
              </w:rPr>
              <w:t>NetworkAccessPointTypeCode</w:t>
            </w:r>
            <w:proofErr w:type="spellEnd"/>
          </w:p>
        </w:tc>
        <w:tc>
          <w:tcPr>
            <w:tcW w:w="630" w:type="dxa"/>
            <w:vAlign w:val="center"/>
          </w:tcPr>
          <w:p w14:paraId="576AA35D" w14:textId="77777777" w:rsidR="00B1242C" w:rsidRPr="00834920" w:rsidRDefault="00B1242C">
            <w:pPr>
              <w:pStyle w:val="TableEntry"/>
              <w:jc w:val="center"/>
              <w:rPr>
                <w:iCs/>
                <w:sz w:val="16"/>
              </w:rPr>
            </w:pPr>
            <w:r w:rsidRPr="00834920">
              <w:rPr>
                <w:iCs/>
                <w:sz w:val="16"/>
              </w:rPr>
              <w:t>M</w:t>
            </w:r>
          </w:p>
        </w:tc>
        <w:tc>
          <w:tcPr>
            <w:tcW w:w="4968" w:type="dxa"/>
            <w:vAlign w:val="center"/>
          </w:tcPr>
          <w:p w14:paraId="310A10CF" w14:textId="77777777" w:rsidR="00B1242C" w:rsidRPr="00834920" w:rsidRDefault="00B1242C">
            <w:pPr>
              <w:pStyle w:val="TableEntry"/>
              <w:rPr>
                <w:sz w:val="16"/>
              </w:rPr>
            </w:pPr>
            <w:r w:rsidRPr="00834920">
              <w:rPr>
                <w:sz w:val="16"/>
              </w:rPr>
              <w:t>“1” for machine (DNS) name, “2” for IP address</w:t>
            </w:r>
          </w:p>
        </w:tc>
      </w:tr>
      <w:tr w:rsidR="00B1242C" w:rsidRPr="00834920" w14:paraId="42F1393C" w14:textId="77777777" w:rsidTr="00CD3404">
        <w:trPr>
          <w:cantSplit/>
        </w:trPr>
        <w:tc>
          <w:tcPr>
            <w:tcW w:w="1548" w:type="dxa"/>
            <w:vMerge/>
            <w:vAlign w:val="center"/>
          </w:tcPr>
          <w:p w14:paraId="5BEE82E1" w14:textId="77777777" w:rsidR="00B1242C" w:rsidRPr="00834920" w:rsidRDefault="00B1242C">
            <w:pPr>
              <w:spacing w:before="0"/>
              <w:rPr>
                <w:rFonts w:ascii="Helvetica" w:hAnsi="Helvetica"/>
                <w:b/>
                <w:sz w:val="12"/>
                <w:szCs w:val="12"/>
              </w:rPr>
            </w:pPr>
          </w:p>
        </w:tc>
        <w:tc>
          <w:tcPr>
            <w:tcW w:w="2520" w:type="dxa"/>
            <w:vAlign w:val="center"/>
          </w:tcPr>
          <w:p w14:paraId="681FEA85" w14:textId="77777777" w:rsidR="00B1242C" w:rsidRPr="00834920" w:rsidRDefault="00B1242C">
            <w:pPr>
              <w:pStyle w:val="TableEntry"/>
              <w:rPr>
                <w:iCs/>
                <w:sz w:val="16"/>
              </w:rPr>
            </w:pPr>
            <w:proofErr w:type="spellStart"/>
            <w:r w:rsidRPr="00834920">
              <w:rPr>
                <w:iCs/>
                <w:sz w:val="16"/>
              </w:rPr>
              <w:t>NetworkAccessPointID</w:t>
            </w:r>
            <w:proofErr w:type="spellEnd"/>
          </w:p>
        </w:tc>
        <w:tc>
          <w:tcPr>
            <w:tcW w:w="630" w:type="dxa"/>
            <w:vAlign w:val="center"/>
          </w:tcPr>
          <w:p w14:paraId="2B74E907" w14:textId="77777777" w:rsidR="00B1242C" w:rsidRPr="00834920" w:rsidRDefault="00B1242C">
            <w:pPr>
              <w:pStyle w:val="TableEntry"/>
              <w:jc w:val="center"/>
              <w:rPr>
                <w:iCs/>
                <w:sz w:val="16"/>
              </w:rPr>
            </w:pPr>
            <w:r w:rsidRPr="00834920">
              <w:rPr>
                <w:iCs/>
                <w:sz w:val="16"/>
              </w:rPr>
              <w:t>M</w:t>
            </w:r>
          </w:p>
        </w:tc>
        <w:tc>
          <w:tcPr>
            <w:tcW w:w="4968" w:type="dxa"/>
            <w:vAlign w:val="center"/>
          </w:tcPr>
          <w:p w14:paraId="3F1C7CEC" w14:textId="77777777" w:rsidR="00B1242C" w:rsidRPr="00834920" w:rsidRDefault="00B1242C" w:rsidP="00BF2D0B">
            <w:pPr>
              <w:pStyle w:val="TableEntry"/>
              <w:rPr>
                <w:sz w:val="16"/>
              </w:rPr>
            </w:pPr>
            <w:r w:rsidRPr="00834920">
              <w:rPr>
                <w:sz w:val="16"/>
              </w:rPr>
              <w:t>The machine name or IP address</w:t>
            </w:r>
          </w:p>
        </w:tc>
      </w:tr>
    </w:tbl>
    <w:p w14:paraId="3B2D81EC" w14:textId="77777777" w:rsidR="00B1242C" w:rsidRPr="00834920" w:rsidRDefault="00B1242C" w:rsidP="00B1242C"/>
    <w:tbl>
      <w:tblPr>
        <w:tblStyle w:val="TableGrid"/>
        <w:tblW w:w="0" w:type="auto"/>
        <w:tblLayout w:type="fixed"/>
        <w:tblLook w:val="04A0" w:firstRow="1" w:lastRow="0" w:firstColumn="1" w:lastColumn="0" w:noHBand="0" w:noVBand="1"/>
      </w:tblPr>
      <w:tblGrid>
        <w:gridCol w:w="1728"/>
        <w:gridCol w:w="2340"/>
        <w:gridCol w:w="630"/>
        <w:gridCol w:w="4878"/>
      </w:tblGrid>
      <w:tr w:rsidR="00721AA0" w:rsidRPr="00834920" w14:paraId="17E847F8" w14:textId="77777777" w:rsidTr="00CD3404">
        <w:tc>
          <w:tcPr>
            <w:tcW w:w="1728" w:type="dxa"/>
            <w:vMerge w:val="restart"/>
          </w:tcPr>
          <w:p w14:paraId="5BDE0D61" w14:textId="77777777" w:rsidR="00721AA0" w:rsidRPr="00834920" w:rsidRDefault="00721AA0" w:rsidP="00CD3404">
            <w:pPr>
              <w:pStyle w:val="TableEntryHeader"/>
            </w:pPr>
            <w:r w:rsidRPr="00834920">
              <w:t>Audit Source</w:t>
            </w:r>
          </w:p>
          <w:p w14:paraId="70B4297D" w14:textId="77777777" w:rsidR="00721AA0" w:rsidRPr="002B15A9" w:rsidRDefault="00721AA0" w:rsidP="002B15A9">
            <w:pPr>
              <w:pStyle w:val="TableEntry"/>
              <w:jc w:val="center"/>
              <w:rPr>
                <w:rFonts w:ascii="Arial" w:hAnsi="Arial"/>
                <w:bCs/>
                <w:sz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proofErr w:type="spellStart"/>
            <w:r w:rsidRPr="002B15A9">
              <w:rPr>
                <w:rFonts w:ascii="Arial" w:hAnsi="Arial"/>
                <w:b/>
                <w:bCs/>
                <w:sz w:val="12"/>
                <w:szCs w:val="12"/>
              </w:rPr>
              <w:t>AuditSourceIdentification</w:t>
            </w:r>
            <w:proofErr w:type="spellEnd"/>
          </w:p>
        </w:tc>
        <w:tc>
          <w:tcPr>
            <w:tcW w:w="2340" w:type="dxa"/>
            <w:vAlign w:val="center"/>
          </w:tcPr>
          <w:p w14:paraId="4AA885CA" w14:textId="77777777" w:rsidR="00721AA0" w:rsidRPr="00834920" w:rsidRDefault="00721AA0" w:rsidP="008172D9">
            <w:pPr>
              <w:pStyle w:val="TableEntry"/>
              <w:rPr>
                <w:i/>
                <w:iCs/>
                <w:sz w:val="16"/>
              </w:rPr>
            </w:pPr>
            <w:proofErr w:type="spellStart"/>
            <w:r w:rsidRPr="00834920">
              <w:rPr>
                <w:i/>
                <w:iCs/>
                <w:sz w:val="16"/>
              </w:rPr>
              <w:t>AuditSourceID</w:t>
            </w:r>
            <w:proofErr w:type="spellEnd"/>
          </w:p>
        </w:tc>
        <w:tc>
          <w:tcPr>
            <w:tcW w:w="630" w:type="dxa"/>
            <w:vAlign w:val="center"/>
          </w:tcPr>
          <w:p w14:paraId="3E216715" w14:textId="77777777" w:rsidR="00721AA0" w:rsidRPr="00834920" w:rsidRDefault="00721AA0" w:rsidP="008172D9">
            <w:pPr>
              <w:pStyle w:val="TableEntry"/>
              <w:rPr>
                <w:i/>
                <w:iCs/>
                <w:sz w:val="16"/>
              </w:rPr>
            </w:pPr>
            <w:r w:rsidRPr="00834920">
              <w:rPr>
                <w:i/>
                <w:iCs/>
                <w:sz w:val="16"/>
              </w:rPr>
              <w:t>U</w:t>
            </w:r>
          </w:p>
        </w:tc>
        <w:tc>
          <w:tcPr>
            <w:tcW w:w="4878" w:type="dxa"/>
            <w:vAlign w:val="center"/>
          </w:tcPr>
          <w:p w14:paraId="227C5C29" w14:textId="77777777" w:rsidR="00721AA0" w:rsidRPr="00834920" w:rsidRDefault="00721AA0" w:rsidP="008172D9">
            <w:pPr>
              <w:pStyle w:val="TableEntry"/>
              <w:rPr>
                <w:i/>
                <w:iCs/>
                <w:sz w:val="16"/>
              </w:rPr>
            </w:pPr>
            <w:r w:rsidRPr="00834920">
              <w:rPr>
                <w:i/>
                <w:iCs/>
                <w:sz w:val="16"/>
              </w:rPr>
              <w:t>not specialized</w:t>
            </w:r>
          </w:p>
        </w:tc>
      </w:tr>
      <w:tr w:rsidR="00721AA0" w:rsidRPr="00834920" w14:paraId="3C579077" w14:textId="77777777" w:rsidTr="00CD3404">
        <w:tc>
          <w:tcPr>
            <w:tcW w:w="1728" w:type="dxa"/>
            <w:vMerge/>
          </w:tcPr>
          <w:p w14:paraId="451DBBFA" w14:textId="77777777" w:rsidR="00721AA0" w:rsidRPr="00834920" w:rsidRDefault="00721AA0" w:rsidP="00721AA0"/>
        </w:tc>
        <w:tc>
          <w:tcPr>
            <w:tcW w:w="2340" w:type="dxa"/>
            <w:vAlign w:val="center"/>
          </w:tcPr>
          <w:p w14:paraId="20C13938" w14:textId="77777777" w:rsidR="00721AA0" w:rsidRPr="00834920" w:rsidRDefault="00721AA0" w:rsidP="008172D9">
            <w:pPr>
              <w:pStyle w:val="TableEntry"/>
              <w:rPr>
                <w:i/>
                <w:iCs/>
                <w:sz w:val="16"/>
              </w:rPr>
            </w:pPr>
            <w:proofErr w:type="spellStart"/>
            <w:r w:rsidRPr="00834920">
              <w:rPr>
                <w:i/>
                <w:iCs/>
                <w:sz w:val="16"/>
              </w:rPr>
              <w:t>AuditEnterpriseSiteID</w:t>
            </w:r>
            <w:proofErr w:type="spellEnd"/>
          </w:p>
        </w:tc>
        <w:tc>
          <w:tcPr>
            <w:tcW w:w="630" w:type="dxa"/>
            <w:vAlign w:val="center"/>
          </w:tcPr>
          <w:p w14:paraId="2FBCD331" w14:textId="77777777" w:rsidR="00721AA0" w:rsidRPr="00834920" w:rsidRDefault="00721AA0" w:rsidP="008172D9">
            <w:pPr>
              <w:pStyle w:val="TableEntry"/>
              <w:rPr>
                <w:i/>
                <w:iCs/>
                <w:sz w:val="16"/>
              </w:rPr>
            </w:pPr>
            <w:r w:rsidRPr="00834920">
              <w:rPr>
                <w:i/>
                <w:iCs/>
                <w:sz w:val="16"/>
              </w:rPr>
              <w:t>U</w:t>
            </w:r>
          </w:p>
        </w:tc>
        <w:tc>
          <w:tcPr>
            <w:tcW w:w="4878" w:type="dxa"/>
            <w:vAlign w:val="center"/>
          </w:tcPr>
          <w:p w14:paraId="79FEBAF7" w14:textId="77777777" w:rsidR="00721AA0" w:rsidRPr="00834920" w:rsidRDefault="00721AA0" w:rsidP="008172D9">
            <w:pPr>
              <w:pStyle w:val="TableEntry"/>
              <w:rPr>
                <w:i/>
                <w:iCs/>
                <w:sz w:val="16"/>
              </w:rPr>
            </w:pPr>
            <w:r w:rsidRPr="00834920">
              <w:rPr>
                <w:i/>
                <w:iCs/>
                <w:sz w:val="16"/>
              </w:rPr>
              <w:t>not specialized</w:t>
            </w:r>
          </w:p>
        </w:tc>
      </w:tr>
      <w:tr w:rsidR="00721AA0" w:rsidRPr="00834920" w14:paraId="0C1AC1B5" w14:textId="77777777" w:rsidTr="00CD3404">
        <w:tc>
          <w:tcPr>
            <w:tcW w:w="1728" w:type="dxa"/>
            <w:vMerge/>
          </w:tcPr>
          <w:p w14:paraId="064DED17" w14:textId="77777777" w:rsidR="00721AA0" w:rsidRPr="00834920" w:rsidRDefault="00721AA0" w:rsidP="00721AA0"/>
        </w:tc>
        <w:tc>
          <w:tcPr>
            <w:tcW w:w="2340" w:type="dxa"/>
            <w:vAlign w:val="center"/>
          </w:tcPr>
          <w:p w14:paraId="768D463F" w14:textId="77777777" w:rsidR="00721AA0" w:rsidRPr="00834920" w:rsidRDefault="00721AA0" w:rsidP="008172D9">
            <w:pPr>
              <w:pStyle w:val="TableEntry"/>
              <w:rPr>
                <w:i/>
                <w:iCs/>
                <w:sz w:val="16"/>
              </w:rPr>
            </w:pPr>
            <w:proofErr w:type="spellStart"/>
            <w:r w:rsidRPr="00834920">
              <w:rPr>
                <w:i/>
                <w:iCs/>
                <w:sz w:val="16"/>
              </w:rPr>
              <w:t>AuditSourceTypeCode</w:t>
            </w:r>
            <w:proofErr w:type="spellEnd"/>
          </w:p>
        </w:tc>
        <w:tc>
          <w:tcPr>
            <w:tcW w:w="630" w:type="dxa"/>
            <w:vAlign w:val="center"/>
          </w:tcPr>
          <w:p w14:paraId="24CCD640" w14:textId="77777777" w:rsidR="00721AA0" w:rsidRPr="00834920" w:rsidRDefault="00721AA0" w:rsidP="008172D9">
            <w:pPr>
              <w:pStyle w:val="TableEntry"/>
              <w:rPr>
                <w:i/>
                <w:iCs/>
                <w:sz w:val="16"/>
              </w:rPr>
            </w:pPr>
            <w:r w:rsidRPr="00834920">
              <w:rPr>
                <w:i/>
                <w:iCs/>
                <w:sz w:val="16"/>
              </w:rPr>
              <w:t>U</w:t>
            </w:r>
          </w:p>
        </w:tc>
        <w:tc>
          <w:tcPr>
            <w:tcW w:w="4878" w:type="dxa"/>
            <w:vAlign w:val="center"/>
          </w:tcPr>
          <w:p w14:paraId="6144165C" w14:textId="77777777" w:rsidR="00721AA0" w:rsidRPr="00834920" w:rsidRDefault="00721AA0" w:rsidP="008172D9">
            <w:pPr>
              <w:pStyle w:val="TableEntry"/>
              <w:rPr>
                <w:i/>
                <w:iCs/>
                <w:sz w:val="16"/>
              </w:rPr>
            </w:pPr>
            <w:r w:rsidRPr="00834920">
              <w:rPr>
                <w:i/>
                <w:iCs/>
                <w:sz w:val="16"/>
              </w:rPr>
              <w:t>not specialized</w:t>
            </w:r>
          </w:p>
        </w:tc>
      </w:tr>
    </w:tbl>
    <w:p w14:paraId="79860103" w14:textId="77777777" w:rsidR="00721AA0" w:rsidRPr="00834920" w:rsidRDefault="00721AA0" w:rsidP="00CD340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729A7E26" w14:textId="77777777" w:rsidTr="00CD3404">
        <w:trPr>
          <w:cantSplit/>
        </w:trPr>
        <w:tc>
          <w:tcPr>
            <w:tcW w:w="1548" w:type="dxa"/>
            <w:vMerge w:val="restart"/>
          </w:tcPr>
          <w:p w14:paraId="24E1BC23" w14:textId="77777777" w:rsidR="00B1242C" w:rsidRPr="002B15A9" w:rsidRDefault="00B1242C" w:rsidP="00EE6173">
            <w:pPr>
              <w:pStyle w:val="TableEntryHeader"/>
            </w:pPr>
            <w:r w:rsidRPr="00834920">
              <w:t>Provider</w:t>
            </w:r>
          </w:p>
          <w:p w14:paraId="02FB61DC" w14:textId="77777777" w:rsidR="00B1242C" w:rsidRPr="002B15A9" w:rsidRDefault="00B1242C" w:rsidP="002B15A9">
            <w:pPr>
              <w:pStyle w:val="TableEntry"/>
              <w:jc w:val="center"/>
              <w:rPr>
                <w:rFonts w:ascii="Arial" w:hAnsi="Arial"/>
                <w:bCs/>
                <w:sz w:val="12"/>
                <w:szCs w:val="16"/>
              </w:rPr>
            </w:pPr>
            <w:r w:rsidRPr="002B15A9">
              <w:rPr>
                <w:rFonts w:ascii="Arial" w:hAnsi="Arial"/>
                <w:b/>
                <w:bCs/>
                <w:sz w:val="12"/>
                <w:szCs w:val="12"/>
              </w:rPr>
              <w:t>(</w:t>
            </w: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ParticipantObjectIdentification</w:t>
            </w:r>
            <w:proofErr w:type="spellEnd"/>
            <w:r w:rsidRPr="002B15A9">
              <w:rPr>
                <w:rFonts w:ascii="Arial" w:hAnsi="Arial"/>
                <w:b/>
                <w:bCs/>
                <w:sz w:val="12"/>
                <w:szCs w:val="12"/>
              </w:rPr>
              <w:t>)</w:t>
            </w:r>
          </w:p>
        </w:tc>
        <w:tc>
          <w:tcPr>
            <w:tcW w:w="2520" w:type="dxa"/>
            <w:vAlign w:val="center"/>
          </w:tcPr>
          <w:p w14:paraId="00E5F1EB" w14:textId="77777777" w:rsidR="00B1242C" w:rsidRPr="00834920" w:rsidRDefault="00B1242C">
            <w:pPr>
              <w:pStyle w:val="TableEntry"/>
              <w:rPr>
                <w:sz w:val="16"/>
                <w:szCs w:val="16"/>
              </w:rPr>
            </w:pPr>
            <w:proofErr w:type="spellStart"/>
            <w:r w:rsidRPr="00834920">
              <w:rPr>
                <w:sz w:val="16"/>
                <w:szCs w:val="16"/>
              </w:rPr>
              <w:t>ParticipantObjectTypeCode</w:t>
            </w:r>
            <w:proofErr w:type="spellEnd"/>
          </w:p>
        </w:tc>
        <w:tc>
          <w:tcPr>
            <w:tcW w:w="630" w:type="dxa"/>
            <w:vAlign w:val="center"/>
          </w:tcPr>
          <w:p w14:paraId="107E724F"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5DF3F212" w14:textId="77777777" w:rsidR="00B1242C" w:rsidRPr="00834920" w:rsidRDefault="00B1242C">
            <w:pPr>
              <w:pStyle w:val="TableEntry"/>
              <w:rPr>
                <w:sz w:val="16"/>
                <w:szCs w:val="16"/>
              </w:rPr>
            </w:pPr>
            <w:r w:rsidRPr="00834920">
              <w:rPr>
                <w:sz w:val="16"/>
                <w:szCs w:val="16"/>
              </w:rPr>
              <w:t xml:space="preserve">“1” (Person) or “3” (Organization) </w:t>
            </w:r>
          </w:p>
        </w:tc>
      </w:tr>
      <w:tr w:rsidR="00B1242C" w:rsidRPr="00834920" w14:paraId="589EEC64" w14:textId="77777777" w:rsidTr="00CD3404">
        <w:trPr>
          <w:cantSplit/>
        </w:trPr>
        <w:tc>
          <w:tcPr>
            <w:tcW w:w="1548" w:type="dxa"/>
            <w:vMerge/>
            <w:vAlign w:val="center"/>
          </w:tcPr>
          <w:p w14:paraId="2BE67383" w14:textId="77777777" w:rsidR="00B1242C" w:rsidRPr="00834920" w:rsidRDefault="00B1242C">
            <w:pPr>
              <w:spacing w:before="0"/>
              <w:rPr>
                <w:rFonts w:ascii="Helvetica" w:hAnsi="Helvetica"/>
                <w:b/>
                <w:sz w:val="16"/>
                <w:szCs w:val="16"/>
              </w:rPr>
            </w:pPr>
          </w:p>
        </w:tc>
        <w:tc>
          <w:tcPr>
            <w:tcW w:w="2520" w:type="dxa"/>
            <w:vAlign w:val="center"/>
          </w:tcPr>
          <w:p w14:paraId="42EA3E3C" w14:textId="77777777" w:rsidR="00B1242C" w:rsidRPr="00834920" w:rsidRDefault="00B1242C">
            <w:pPr>
              <w:pStyle w:val="TableEntry"/>
              <w:rPr>
                <w:sz w:val="16"/>
                <w:szCs w:val="16"/>
              </w:rPr>
            </w:pPr>
            <w:proofErr w:type="spellStart"/>
            <w:r w:rsidRPr="00834920">
              <w:rPr>
                <w:sz w:val="16"/>
                <w:szCs w:val="16"/>
              </w:rPr>
              <w:t>ParticipantObjectTypeCodeRole</w:t>
            </w:r>
            <w:proofErr w:type="spellEnd"/>
          </w:p>
        </w:tc>
        <w:tc>
          <w:tcPr>
            <w:tcW w:w="630" w:type="dxa"/>
            <w:vAlign w:val="center"/>
          </w:tcPr>
          <w:p w14:paraId="2F624EE0"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6978C15D" w14:textId="77777777" w:rsidR="00B1242C" w:rsidRPr="00834920" w:rsidRDefault="00B1242C">
            <w:pPr>
              <w:pStyle w:val="TableEntry"/>
              <w:rPr>
                <w:sz w:val="16"/>
                <w:szCs w:val="16"/>
              </w:rPr>
            </w:pPr>
            <w:r w:rsidRPr="00834920">
              <w:rPr>
                <w:sz w:val="16"/>
                <w:szCs w:val="16"/>
              </w:rPr>
              <w:t>“15” (Provider)</w:t>
            </w:r>
          </w:p>
        </w:tc>
      </w:tr>
      <w:tr w:rsidR="00B1242C" w:rsidRPr="00834920" w14:paraId="415716ED" w14:textId="77777777" w:rsidTr="00CD3404">
        <w:trPr>
          <w:cantSplit/>
        </w:trPr>
        <w:tc>
          <w:tcPr>
            <w:tcW w:w="1548" w:type="dxa"/>
            <w:vMerge/>
            <w:vAlign w:val="center"/>
          </w:tcPr>
          <w:p w14:paraId="63DFAFD6" w14:textId="77777777" w:rsidR="00B1242C" w:rsidRPr="00834920" w:rsidRDefault="00B1242C">
            <w:pPr>
              <w:spacing w:before="0"/>
              <w:rPr>
                <w:rFonts w:ascii="Helvetica" w:hAnsi="Helvetica"/>
                <w:b/>
                <w:sz w:val="16"/>
                <w:szCs w:val="16"/>
              </w:rPr>
            </w:pPr>
          </w:p>
        </w:tc>
        <w:tc>
          <w:tcPr>
            <w:tcW w:w="2520" w:type="dxa"/>
            <w:vAlign w:val="center"/>
          </w:tcPr>
          <w:p w14:paraId="17699A15" w14:textId="77777777" w:rsidR="00B1242C" w:rsidRPr="002B15A9" w:rsidRDefault="00B1242C" w:rsidP="002B15A9">
            <w:pPr>
              <w:pStyle w:val="TableEntry"/>
              <w:rPr>
                <w:sz w:val="16"/>
              </w:rPr>
            </w:pPr>
            <w:proofErr w:type="spellStart"/>
            <w:r w:rsidRPr="002B15A9">
              <w:rPr>
                <w:sz w:val="16"/>
              </w:rPr>
              <w:t>ParticipantObjectDataLifeCycle</w:t>
            </w:r>
            <w:proofErr w:type="spellEnd"/>
          </w:p>
        </w:tc>
        <w:tc>
          <w:tcPr>
            <w:tcW w:w="630" w:type="dxa"/>
            <w:vAlign w:val="center"/>
          </w:tcPr>
          <w:p w14:paraId="4948DC57" w14:textId="77777777" w:rsidR="00B1242C" w:rsidRPr="00834920" w:rsidRDefault="002F496C" w:rsidP="002B15A9">
            <w:pPr>
              <w:pStyle w:val="TableEntry"/>
              <w:jc w:val="center"/>
              <w:rPr>
                <w:sz w:val="16"/>
              </w:rPr>
            </w:pPr>
            <w:r w:rsidRPr="00834920">
              <w:rPr>
                <w:sz w:val="16"/>
              </w:rPr>
              <w:t>M</w:t>
            </w:r>
          </w:p>
        </w:tc>
        <w:tc>
          <w:tcPr>
            <w:tcW w:w="4968" w:type="dxa"/>
            <w:vAlign w:val="center"/>
          </w:tcPr>
          <w:p w14:paraId="0B39BEBD" w14:textId="77777777" w:rsidR="00B1242C" w:rsidRPr="002B15A9" w:rsidRDefault="002F496C" w:rsidP="002B15A9">
            <w:pPr>
              <w:pStyle w:val="TableEntry"/>
              <w:rPr>
                <w:sz w:val="16"/>
              </w:rPr>
            </w:pPr>
            <w:r w:rsidRPr="002B15A9">
              <w:rPr>
                <w:sz w:val="16"/>
              </w:rPr>
              <w:t>Use “1” (Origination, Creation) for a new provider entry, “3” (Amendment) for an updated provider entry, “15” (Permanent Erasure, physical destruction) for a deleted provider entry, and “5” (Translation) for a renamed provider entry</w:t>
            </w:r>
          </w:p>
        </w:tc>
      </w:tr>
      <w:tr w:rsidR="00B1242C" w:rsidRPr="00834920" w14:paraId="242B87F0" w14:textId="77777777" w:rsidTr="00CD3404">
        <w:trPr>
          <w:cantSplit/>
        </w:trPr>
        <w:tc>
          <w:tcPr>
            <w:tcW w:w="1548" w:type="dxa"/>
            <w:vMerge/>
            <w:vAlign w:val="center"/>
          </w:tcPr>
          <w:p w14:paraId="451759C4" w14:textId="77777777" w:rsidR="00B1242C" w:rsidRPr="00834920" w:rsidRDefault="00B1242C">
            <w:pPr>
              <w:spacing w:before="0"/>
              <w:rPr>
                <w:rFonts w:ascii="Helvetica" w:hAnsi="Helvetica"/>
                <w:b/>
                <w:sz w:val="16"/>
                <w:szCs w:val="16"/>
              </w:rPr>
            </w:pPr>
          </w:p>
        </w:tc>
        <w:tc>
          <w:tcPr>
            <w:tcW w:w="2520" w:type="dxa"/>
            <w:vAlign w:val="center"/>
          </w:tcPr>
          <w:p w14:paraId="2BDB7B9D" w14:textId="77777777" w:rsidR="00B1242C" w:rsidRPr="00834920" w:rsidRDefault="00B1242C">
            <w:pPr>
              <w:pStyle w:val="TableEntry"/>
              <w:rPr>
                <w:sz w:val="16"/>
                <w:szCs w:val="16"/>
              </w:rPr>
            </w:pPr>
            <w:proofErr w:type="spellStart"/>
            <w:r w:rsidRPr="00834920">
              <w:rPr>
                <w:sz w:val="16"/>
                <w:szCs w:val="16"/>
              </w:rPr>
              <w:t>ParticipantObjectIDTypeCode</w:t>
            </w:r>
            <w:proofErr w:type="spellEnd"/>
          </w:p>
        </w:tc>
        <w:tc>
          <w:tcPr>
            <w:tcW w:w="630" w:type="dxa"/>
            <w:vAlign w:val="center"/>
          </w:tcPr>
          <w:p w14:paraId="1E21ED7C" w14:textId="77777777" w:rsidR="00B1242C" w:rsidRPr="00834920" w:rsidRDefault="00B1242C" w:rsidP="00EE6173">
            <w:pPr>
              <w:pStyle w:val="TableEntry"/>
              <w:jc w:val="center"/>
              <w:rPr>
                <w:rFonts w:ascii="Arial" w:hAnsi="Arial"/>
                <w:b/>
                <w:kern w:val="28"/>
                <w:sz w:val="16"/>
                <w:szCs w:val="16"/>
              </w:rPr>
            </w:pPr>
            <w:r w:rsidRPr="00834920">
              <w:rPr>
                <w:sz w:val="16"/>
                <w:szCs w:val="16"/>
              </w:rPr>
              <w:t>M</w:t>
            </w:r>
          </w:p>
        </w:tc>
        <w:tc>
          <w:tcPr>
            <w:tcW w:w="4968" w:type="dxa"/>
            <w:vAlign w:val="center"/>
          </w:tcPr>
          <w:p w14:paraId="16A07169" w14:textId="77777777" w:rsidR="00B1242C" w:rsidRPr="00834920" w:rsidRDefault="00B1242C">
            <w:pPr>
              <w:pStyle w:val="TableEntry"/>
              <w:rPr>
                <w:sz w:val="16"/>
                <w:szCs w:val="16"/>
              </w:rPr>
            </w:pPr>
            <w:r w:rsidRPr="00834920">
              <w:rPr>
                <w:sz w:val="16"/>
                <w:szCs w:val="16"/>
              </w:rPr>
              <w:t>EV(99SupHPD-ISO21</w:t>
            </w:r>
            <w:r w:rsidR="00D44AB5" w:rsidRPr="00834920">
              <w:rPr>
                <w:sz w:val="16"/>
                <w:szCs w:val="16"/>
              </w:rPr>
              <w:t>0</w:t>
            </w:r>
            <w:r w:rsidRPr="00834920">
              <w:rPr>
                <w:sz w:val="16"/>
                <w:szCs w:val="16"/>
              </w:rPr>
              <w:t>91</w:t>
            </w:r>
            <w:r w:rsidR="002F496C" w:rsidRPr="00834920">
              <w:rPr>
                <w:sz w:val="16"/>
                <w:szCs w:val="16"/>
              </w:rPr>
              <w:t>-RDN</w:t>
            </w:r>
            <w:r w:rsidRPr="00834920">
              <w:rPr>
                <w:sz w:val="16"/>
                <w:szCs w:val="16"/>
              </w:rPr>
              <w:t>, IHE, “ISO 21</w:t>
            </w:r>
            <w:r w:rsidR="00D44AB5" w:rsidRPr="00834920">
              <w:rPr>
                <w:sz w:val="16"/>
                <w:szCs w:val="16"/>
              </w:rPr>
              <w:t>0</w:t>
            </w:r>
            <w:r w:rsidRPr="00834920">
              <w:rPr>
                <w:sz w:val="16"/>
                <w:szCs w:val="16"/>
              </w:rPr>
              <w:t xml:space="preserve">91 </w:t>
            </w:r>
            <w:r w:rsidR="002F496C" w:rsidRPr="00834920">
              <w:rPr>
                <w:sz w:val="16"/>
                <w:szCs w:val="16"/>
              </w:rPr>
              <w:t>Relative Distinguished Name</w:t>
            </w:r>
            <w:r w:rsidRPr="00834920">
              <w:rPr>
                <w:sz w:val="16"/>
                <w:szCs w:val="16"/>
              </w:rPr>
              <w:t>”)</w:t>
            </w:r>
          </w:p>
        </w:tc>
      </w:tr>
      <w:tr w:rsidR="00B1242C" w:rsidRPr="00834920" w14:paraId="10896EF3" w14:textId="77777777" w:rsidTr="00CD3404">
        <w:trPr>
          <w:cantSplit/>
        </w:trPr>
        <w:tc>
          <w:tcPr>
            <w:tcW w:w="1548" w:type="dxa"/>
            <w:vMerge/>
            <w:vAlign w:val="center"/>
          </w:tcPr>
          <w:p w14:paraId="350ABDE8" w14:textId="77777777" w:rsidR="00B1242C" w:rsidRPr="00834920" w:rsidRDefault="00B1242C">
            <w:pPr>
              <w:spacing w:before="0"/>
              <w:rPr>
                <w:rFonts w:ascii="Helvetica" w:hAnsi="Helvetica"/>
                <w:b/>
                <w:sz w:val="16"/>
                <w:szCs w:val="16"/>
              </w:rPr>
            </w:pPr>
          </w:p>
        </w:tc>
        <w:tc>
          <w:tcPr>
            <w:tcW w:w="2520" w:type="dxa"/>
            <w:vAlign w:val="center"/>
          </w:tcPr>
          <w:p w14:paraId="78243E33" w14:textId="77777777" w:rsidR="00B1242C" w:rsidRPr="002B15A9" w:rsidRDefault="00B1242C" w:rsidP="002B15A9">
            <w:pPr>
              <w:pStyle w:val="TableEntry"/>
              <w:rPr>
                <w:i/>
                <w:iCs/>
                <w:sz w:val="16"/>
              </w:rPr>
            </w:pPr>
            <w:proofErr w:type="spellStart"/>
            <w:r w:rsidRPr="002B15A9">
              <w:rPr>
                <w:i/>
                <w:iCs/>
                <w:sz w:val="16"/>
              </w:rPr>
              <w:t>ParticipantObjectSensitivity</w:t>
            </w:r>
            <w:proofErr w:type="spellEnd"/>
          </w:p>
        </w:tc>
        <w:tc>
          <w:tcPr>
            <w:tcW w:w="630" w:type="dxa"/>
            <w:vAlign w:val="center"/>
          </w:tcPr>
          <w:p w14:paraId="21733153" w14:textId="77777777" w:rsidR="00B1242C" w:rsidRPr="002B15A9" w:rsidRDefault="00B1242C" w:rsidP="00553533">
            <w:pPr>
              <w:pStyle w:val="TableEntry"/>
              <w:jc w:val="center"/>
              <w:rPr>
                <w:i/>
                <w:iCs/>
                <w:sz w:val="16"/>
              </w:rPr>
            </w:pPr>
            <w:r w:rsidRPr="002B15A9">
              <w:rPr>
                <w:i/>
                <w:iCs/>
                <w:sz w:val="16"/>
              </w:rPr>
              <w:t>U</w:t>
            </w:r>
          </w:p>
        </w:tc>
        <w:tc>
          <w:tcPr>
            <w:tcW w:w="4968" w:type="dxa"/>
            <w:vAlign w:val="center"/>
          </w:tcPr>
          <w:p w14:paraId="5B380E4C" w14:textId="77777777" w:rsidR="00B1242C" w:rsidRPr="002B15A9" w:rsidRDefault="00B1242C" w:rsidP="002B15A9">
            <w:pPr>
              <w:pStyle w:val="TableEntry"/>
              <w:rPr>
                <w:i/>
                <w:iCs/>
                <w:sz w:val="16"/>
              </w:rPr>
            </w:pPr>
            <w:r w:rsidRPr="002B15A9">
              <w:rPr>
                <w:i/>
                <w:iCs/>
                <w:sz w:val="16"/>
              </w:rPr>
              <w:t>not specialized</w:t>
            </w:r>
          </w:p>
        </w:tc>
      </w:tr>
      <w:tr w:rsidR="00B1242C" w:rsidRPr="00834920" w14:paraId="3B8A9522" w14:textId="77777777" w:rsidTr="00CD3404">
        <w:trPr>
          <w:cantSplit/>
        </w:trPr>
        <w:tc>
          <w:tcPr>
            <w:tcW w:w="1548" w:type="dxa"/>
            <w:vMerge/>
            <w:vAlign w:val="center"/>
          </w:tcPr>
          <w:p w14:paraId="037224FE" w14:textId="77777777" w:rsidR="00B1242C" w:rsidRPr="00834920" w:rsidRDefault="00B1242C">
            <w:pPr>
              <w:spacing w:before="0"/>
              <w:rPr>
                <w:rFonts w:ascii="Helvetica" w:hAnsi="Helvetica"/>
                <w:b/>
                <w:sz w:val="16"/>
                <w:szCs w:val="16"/>
              </w:rPr>
            </w:pPr>
          </w:p>
        </w:tc>
        <w:tc>
          <w:tcPr>
            <w:tcW w:w="2520" w:type="dxa"/>
            <w:vAlign w:val="center"/>
          </w:tcPr>
          <w:p w14:paraId="4D01C70A" w14:textId="77777777" w:rsidR="00B1242C" w:rsidRPr="002B15A9" w:rsidRDefault="00B1242C" w:rsidP="00EE6173">
            <w:pPr>
              <w:pStyle w:val="TableEntry"/>
              <w:rPr>
                <w:sz w:val="16"/>
              </w:rPr>
            </w:pPr>
            <w:proofErr w:type="spellStart"/>
            <w:r w:rsidRPr="002B15A9">
              <w:rPr>
                <w:sz w:val="16"/>
              </w:rPr>
              <w:t>ParticipantObjectID</w:t>
            </w:r>
            <w:proofErr w:type="spellEnd"/>
          </w:p>
        </w:tc>
        <w:tc>
          <w:tcPr>
            <w:tcW w:w="630" w:type="dxa"/>
            <w:vAlign w:val="center"/>
          </w:tcPr>
          <w:p w14:paraId="583DAF43" w14:textId="77777777" w:rsidR="00B1242C" w:rsidRPr="002B15A9" w:rsidRDefault="00B1242C" w:rsidP="00EE6173">
            <w:pPr>
              <w:pStyle w:val="TableEntry"/>
              <w:jc w:val="center"/>
              <w:rPr>
                <w:sz w:val="16"/>
              </w:rPr>
            </w:pPr>
            <w:r w:rsidRPr="002B15A9">
              <w:rPr>
                <w:sz w:val="16"/>
              </w:rPr>
              <w:t>M</w:t>
            </w:r>
          </w:p>
        </w:tc>
        <w:tc>
          <w:tcPr>
            <w:tcW w:w="4968" w:type="dxa"/>
          </w:tcPr>
          <w:p w14:paraId="51797501" w14:textId="77777777" w:rsidR="00B1242C" w:rsidRPr="002B15A9" w:rsidRDefault="00B1242C" w:rsidP="00EE6173">
            <w:pPr>
              <w:pStyle w:val="TableEntry"/>
              <w:rPr>
                <w:sz w:val="16"/>
              </w:rPr>
            </w:pPr>
            <w:r w:rsidRPr="002B15A9">
              <w:rPr>
                <w:sz w:val="16"/>
              </w:rPr>
              <w:t xml:space="preserve">The </w:t>
            </w:r>
            <w:r w:rsidR="002F496C" w:rsidRPr="002B15A9">
              <w:rPr>
                <w:sz w:val="16"/>
              </w:rPr>
              <w:t xml:space="preserve">Unique Entry Identifier (Person) or Unique Entity Identifier (Organization) </w:t>
            </w:r>
            <w:r w:rsidRPr="002B15A9">
              <w:rPr>
                <w:sz w:val="16"/>
              </w:rPr>
              <w:t>in  ISO 21</w:t>
            </w:r>
            <w:r w:rsidR="00D44AB5" w:rsidRPr="002B15A9">
              <w:rPr>
                <w:sz w:val="16"/>
              </w:rPr>
              <w:t>0</w:t>
            </w:r>
            <w:r w:rsidRPr="002B15A9">
              <w:rPr>
                <w:sz w:val="16"/>
              </w:rPr>
              <w:t xml:space="preserve">91 </w:t>
            </w:r>
            <w:r w:rsidR="002F496C" w:rsidRPr="002B15A9">
              <w:rPr>
                <w:sz w:val="16"/>
              </w:rPr>
              <w:t xml:space="preserve">Section 9.2 </w:t>
            </w:r>
            <w:proofErr w:type="spellStart"/>
            <w:r w:rsidR="002F496C" w:rsidRPr="002B15A9">
              <w:rPr>
                <w:sz w:val="16"/>
              </w:rPr>
              <w:t>RDN</w:t>
            </w:r>
            <w:proofErr w:type="spellEnd"/>
            <w:r w:rsidR="002F496C" w:rsidRPr="002B15A9">
              <w:rPr>
                <w:sz w:val="16"/>
              </w:rPr>
              <w:t xml:space="preserve"> </w:t>
            </w:r>
            <w:r w:rsidRPr="002B15A9">
              <w:rPr>
                <w:sz w:val="16"/>
              </w:rPr>
              <w:t>format (Issuing Authority</w:t>
            </w:r>
            <w:r w:rsidR="002F496C" w:rsidRPr="002B15A9">
              <w:rPr>
                <w:sz w:val="16"/>
              </w:rPr>
              <w:t xml:space="preserve"> </w:t>
            </w:r>
            <w:proofErr w:type="spellStart"/>
            <w:r w:rsidR="002F496C" w:rsidRPr="002B15A9">
              <w:rPr>
                <w:sz w:val="16"/>
              </w:rPr>
              <w:t>Name</w:t>
            </w:r>
            <w:r w:rsidRPr="002B15A9">
              <w:rPr>
                <w:sz w:val="16"/>
              </w:rPr>
              <w:t>:ID</w:t>
            </w:r>
            <w:proofErr w:type="spellEnd"/>
            <w:r w:rsidRPr="002B15A9">
              <w:rPr>
                <w:sz w:val="16"/>
              </w:rPr>
              <w:t>)</w:t>
            </w:r>
            <w:r w:rsidR="002F496C" w:rsidRPr="002B15A9">
              <w:rPr>
                <w:sz w:val="16"/>
              </w:rPr>
              <w:t>. For Rename operations, use the identifier as it was before the modification.</w:t>
            </w:r>
          </w:p>
        </w:tc>
      </w:tr>
      <w:tr w:rsidR="00B1242C" w:rsidRPr="00834920" w14:paraId="73114741" w14:textId="77777777" w:rsidTr="00CD3404">
        <w:trPr>
          <w:cantSplit/>
        </w:trPr>
        <w:tc>
          <w:tcPr>
            <w:tcW w:w="1548" w:type="dxa"/>
            <w:vMerge/>
            <w:vAlign w:val="center"/>
          </w:tcPr>
          <w:p w14:paraId="4E881729" w14:textId="77777777" w:rsidR="00B1242C" w:rsidRPr="00834920" w:rsidRDefault="00B1242C">
            <w:pPr>
              <w:spacing w:before="0"/>
              <w:rPr>
                <w:rFonts w:ascii="Helvetica" w:hAnsi="Helvetica"/>
                <w:b/>
                <w:sz w:val="16"/>
                <w:szCs w:val="16"/>
              </w:rPr>
            </w:pPr>
          </w:p>
        </w:tc>
        <w:tc>
          <w:tcPr>
            <w:tcW w:w="2520" w:type="dxa"/>
            <w:vAlign w:val="center"/>
          </w:tcPr>
          <w:p w14:paraId="55ED699E" w14:textId="77777777" w:rsidR="00B1242C" w:rsidRPr="002B15A9" w:rsidRDefault="00B1242C" w:rsidP="002B15A9">
            <w:pPr>
              <w:pStyle w:val="TableEntry"/>
              <w:rPr>
                <w:i/>
                <w:iCs/>
                <w:sz w:val="16"/>
              </w:rPr>
            </w:pPr>
            <w:proofErr w:type="spellStart"/>
            <w:r w:rsidRPr="002B15A9">
              <w:rPr>
                <w:i/>
                <w:iCs/>
                <w:sz w:val="16"/>
              </w:rPr>
              <w:t>ParticipantObjectName</w:t>
            </w:r>
            <w:proofErr w:type="spellEnd"/>
          </w:p>
        </w:tc>
        <w:tc>
          <w:tcPr>
            <w:tcW w:w="630" w:type="dxa"/>
            <w:vAlign w:val="center"/>
          </w:tcPr>
          <w:p w14:paraId="0FF9B78E" w14:textId="77777777" w:rsidR="00B1242C" w:rsidRPr="002B15A9" w:rsidRDefault="00B1242C" w:rsidP="00553533">
            <w:pPr>
              <w:pStyle w:val="TableEntry"/>
              <w:jc w:val="center"/>
              <w:rPr>
                <w:i/>
                <w:iCs/>
                <w:sz w:val="16"/>
                <w:szCs w:val="16"/>
              </w:rPr>
            </w:pPr>
            <w:r w:rsidRPr="002B15A9">
              <w:rPr>
                <w:i/>
                <w:iCs/>
                <w:sz w:val="16"/>
                <w:szCs w:val="16"/>
              </w:rPr>
              <w:t>U</w:t>
            </w:r>
          </w:p>
        </w:tc>
        <w:tc>
          <w:tcPr>
            <w:tcW w:w="4968" w:type="dxa"/>
            <w:vAlign w:val="center"/>
          </w:tcPr>
          <w:p w14:paraId="7A037E4D" w14:textId="77777777" w:rsidR="00B1242C" w:rsidRPr="002B15A9" w:rsidRDefault="00B1242C" w:rsidP="002B15A9">
            <w:pPr>
              <w:pStyle w:val="TableEntry"/>
              <w:rPr>
                <w:i/>
                <w:iCs/>
                <w:sz w:val="16"/>
              </w:rPr>
            </w:pPr>
            <w:r w:rsidRPr="002B15A9">
              <w:rPr>
                <w:i/>
                <w:iCs/>
                <w:sz w:val="16"/>
              </w:rPr>
              <w:t>not specialized</w:t>
            </w:r>
          </w:p>
        </w:tc>
      </w:tr>
      <w:tr w:rsidR="00B1242C" w:rsidRPr="00834920" w14:paraId="58575C86" w14:textId="77777777" w:rsidTr="00CD3404">
        <w:trPr>
          <w:cantSplit/>
        </w:trPr>
        <w:tc>
          <w:tcPr>
            <w:tcW w:w="1548" w:type="dxa"/>
            <w:vMerge/>
            <w:vAlign w:val="center"/>
          </w:tcPr>
          <w:p w14:paraId="78E78F68" w14:textId="77777777" w:rsidR="00B1242C" w:rsidRPr="00834920" w:rsidRDefault="00B1242C">
            <w:pPr>
              <w:spacing w:before="0"/>
              <w:rPr>
                <w:rFonts w:ascii="Helvetica" w:hAnsi="Helvetica"/>
                <w:b/>
                <w:sz w:val="16"/>
                <w:szCs w:val="16"/>
              </w:rPr>
            </w:pPr>
          </w:p>
        </w:tc>
        <w:tc>
          <w:tcPr>
            <w:tcW w:w="2520" w:type="dxa"/>
            <w:vAlign w:val="center"/>
          </w:tcPr>
          <w:p w14:paraId="6675804A" w14:textId="77777777" w:rsidR="00B1242C" w:rsidRPr="002B15A9" w:rsidRDefault="00B1242C" w:rsidP="002B15A9">
            <w:pPr>
              <w:pStyle w:val="TableEntry"/>
              <w:rPr>
                <w:sz w:val="16"/>
              </w:rPr>
            </w:pPr>
            <w:proofErr w:type="spellStart"/>
            <w:r w:rsidRPr="002B15A9">
              <w:rPr>
                <w:sz w:val="16"/>
              </w:rPr>
              <w:t>ParticipantObjectDetail</w:t>
            </w:r>
            <w:proofErr w:type="spellEnd"/>
          </w:p>
        </w:tc>
        <w:tc>
          <w:tcPr>
            <w:tcW w:w="630" w:type="dxa"/>
            <w:vAlign w:val="center"/>
          </w:tcPr>
          <w:p w14:paraId="44C78C4C" w14:textId="77777777" w:rsidR="00B1242C" w:rsidRPr="00834920" w:rsidRDefault="002F496C" w:rsidP="002B15A9">
            <w:pPr>
              <w:pStyle w:val="TableEntry"/>
              <w:jc w:val="center"/>
              <w:rPr>
                <w:iCs/>
                <w:sz w:val="16"/>
                <w:szCs w:val="16"/>
              </w:rPr>
            </w:pPr>
            <w:r w:rsidRPr="00834920">
              <w:rPr>
                <w:iCs/>
                <w:sz w:val="16"/>
                <w:szCs w:val="16"/>
              </w:rPr>
              <w:t>C</w:t>
            </w:r>
          </w:p>
        </w:tc>
        <w:tc>
          <w:tcPr>
            <w:tcW w:w="4968" w:type="dxa"/>
            <w:vAlign w:val="center"/>
          </w:tcPr>
          <w:p w14:paraId="365E0B4A" w14:textId="77777777" w:rsidR="002F496C" w:rsidRPr="00834920" w:rsidRDefault="002F496C" w:rsidP="00B075CB">
            <w:pPr>
              <w:pStyle w:val="TableEntry"/>
              <w:rPr>
                <w:iCs/>
                <w:sz w:val="16"/>
              </w:rPr>
            </w:pPr>
            <w:r w:rsidRPr="00834920">
              <w:rPr>
                <w:iCs/>
                <w:sz w:val="16"/>
              </w:rPr>
              <w:t>For Rename operations the element shall contain:</w:t>
            </w:r>
          </w:p>
          <w:p w14:paraId="50E3DAE4" w14:textId="77777777" w:rsidR="002F496C" w:rsidRPr="00834920" w:rsidRDefault="002F496C" w:rsidP="002B15A9">
            <w:pPr>
              <w:pStyle w:val="TableEntry"/>
              <w:ind w:left="267"/>
              <w:rPr>
                <w:iCs/>
                <w:sz w:val="16"/>
              </w:rPr>
            </w:pPr>
            <w:r w:rsidRPr="00834920">
              <w:rPr>
                <w:iCs/>
                <w:sz w:val="16"/>
              </w:rPr>
              <w:t xml:space="preserve">Type: “old </w:t>
            </w:r>
            <w:proofErr w:type="spellStart"/>
            <w:r w:rsidRPr="00834920">
              <w:rPr>
                <w:iCs/>
                <w:sz w:val="16"/>
              </w:rPr>
              <w:t>uid</w:t>
            </w:r>
            <w:proofErr w:type="spellEnd"/>
            <w:r w:rsidRPr="00834920">
              <w:rPr>
                <w:iCs/>
                <w:sz w:val="16"/>
              </w:rPr>
              <w:t>” (literal string)</w:t>
            </w:r>
          </w:p>
          <w:p w14:paraId="505141D5" w14:textId="77777777" w:rsidR="00B1242C" w:rsidRPr="00834920" w:rsidRDefault="002F496C" w:rsidP="002B15A9">
            <w:pPr>
              <w:pStyle w:val="TableEntry"/>
              <w:ind w:left="267"/>
              <w:rPr>
                <w:iCs/>
                <w:sz w:val="16"/>
              </w:rPr>
            </w:pPr>
            <w:r w:rsidRPr="00834920">
              <w:rPr>
                <w:iCs/>
                <w:sz w:val="16"/>
              </w:rPr>
              <w:t xml:space="preserve">Value: the Unique Entry Identifier (Person) or Unique Entity Identifier (Organization) in ISO 21091 Section 9.2 </w:t>
            </w:r>
            <w:proofErr w:type="spellStart"/>
            <w:r w:rsidRPr="00834920">
              <w:rPr>
                <w:iCs/>
                <w:sz w:val="16"/>
              </w:rPr>
              <w:t>RDN</w:t>
            </w:r>
            <w:proofErr w:type="spellEnd"/>
            <w:r w:rsidRPr="00834920">
              <w:rPr>
                <w:iCs/>
                <w:sz w:val="16"/>
              </w:rPr>
              <w:t xml:space="preserve"> format as it was before the modification</w:t>
            </w:r>
          </w:p>
        </w:tc>
      </w:tr>
    </w:tbl>
    <w:p w14:paraId="2A8559D9" w14:textId="77777777" w:rsidR="00B1242C" w:rsidRPr="00834920" w:rsidRDefault="00B1242C" w:rsidP="00256931">
      <w:pPr>
        <w:pStyle w:val="BodyText"/>
      </w:pPr>
    </w:p>
    <w:p w14:paraId="58D49327" w14:textId="77777777" w:rsidR="00B1242C" w:rsidRPr="00834920" w:rsidRDefault="00B1242C" w:rsidP="00875510">
      <w:pPr>
        <w:pStyle w:val="Heading5"/>
        <w:numPr>
          <w:ilvl w:val="0"/>
          <w:numId w:val="0"/>
        </w:numPr>
        <w:rPr>
          <w:noProof w:val="0"/>
        </w:rPr>
      </w:pPr>
      <w:bookmarkStart w:id="213" w:name="_Toc520110728"/>
      <w:r w:rsidRPr="00834920">
        <w:rPr>
          <w:noProof w:val="0"/>
        </w:rPr>
        <w:t>3.59.5.1.2 Provider Information Directory audit message</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1242C" w:rsidRPr="00834920" w14:paraId="4A0997BC" w14:textId="77777777" w:rsidTr="00CD3404">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6E1E1748" w14:textId="77777777" w:rsidR="00B1242C" w:rsidRPr="00834920" w:rsidRDefault="00B1242C">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13701660" w14:textId="77777777" w:rsidR="00B1242C" w:rsidRPr="00834920" w:rsidRDefault="00B1242C" w:rsidP="002B15A9">
            <w:pPr>
              <w:pStyle w:val="TableEntryHeader"/>
            </w:pPr>
            <w:r w:rsidRPr="00834920">
              <w:t>Field Name</w:t>
            </w:r>
          </w:p>
        </w:tc>
        <w:tc>
          <w:tcPr>
            <w:tcW w:w="720" w:type="dxa"/>
            <w:tcBorders>
              <w:top w:val="single" w:sz="4" w:space="0" w:color="auto"/>
              <w:left w:val="single" w:sz="4" w:space="0" w:color="auto"/>
              <w:bottom w:val="single" w:sz="4" w:space="0" w:color="auto"/>
              <w:right w:val="single" w:sz="4" w:space="0" w:color="auto"/>
            </w:tcBorders>
            <w:vAlign w:val="center"/>
          </w:tcPr>
          <w:p w14:paraId="4E172609" w14:textId="77777777" w:rsidR="00B1242C" w:rsidRPr="00834920" w:rsidRDefault="00B1242C" w:rsidP="002B15A9">
            <w:pPr>
              <w:pStyle w:val="TableEntryHeader"/>
            </w:pPr>
            <w:proofErr w:type="spellStart"/>
            <w:r w:rsidRPr="00834920">
              <w:t>Opt</w:t>
            </w:r>
            <w:proofErr w:type="spellEnd"/>
          </w:p>
        </w:tc>
        <w:tc>
          <w:tcPr>
            <w:tcW w:w="4878" w:type="dxa"/>
            <w:tcBorders>
              <w:top w:val="single" w:sz="4" w:space="0" w:color="auto"/>
              <w:left w:val="single" w:sz="4" w:space="0" w:color="auto"/>
              <w:bottom w:val="single" w:sz="4" w:space="0" w:color="auto"/>
              <w:right w:val="single" w:sz="4" w:space="0" w:color="auto"/>
            </w:tcBorders>
            <w:vAlign w:val="center"/>
          </w:tcPr>
          <w:p w14:paraId="691AF3D8" w14:textId="77777777" w:rsidR="00B1242C" w:rsidRPr="00834920" w:rsidRDefault="00B1242C" w:rsidP="002B15A9">
            <w:pPr>
              <w:pStyle w:val="TableEntryHeader"/>
            </w:pPr>
            <w:r w:rsidRPr="00834920">
              <w:t>Value Constraints</w:t>
            </w:r>
          </w:p>
        </w:tc>
      </w:tr>
      <w:tr w:rsidR="00B1242C" w:rsidRPr="00834920" w14:paraId="643B1368" w14:textId="77777777" w:rsidTr="00CD3404">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D0EE135" w14:textId="77777777" w:rsidR="00B1242C" w:rsidRPr="00834920" w:rsidRDefault="00B1242C" w:rsidP="002B15A9">
            <w:pPr>
              <w:pStyle w:val="TableEntryHeader"/>
            </w:pPr>
            <w:r w:rsidRPr="00834920">
              <w:t>Event</w:t>
            </w:r>
          </w:p>
          <w:p w14:paraId="6EE2AD41"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091D9253" w14:textId="77777777" w:rsidR="00B1242C" w:rsidRPr="00834920" w:rsidRDefault="00B1242C">
            <w:pPr>
              <w:pStyle w:val="TableEntry"/>
              <w:rPr>
                <w:sz w:val="16"/>
              </w:rPr>
            </w:pPr>
            <w:proofErr w:type="spellStart"/>
            <w:r w:rsidRPr="00834920">
              <w:rPr>
                <w:sz w:val="16"/>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4E83296E"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18D95268" w14:textId="77777777" w:rsidR="00B1242C" w:rsidRPr="00834920" w:rsidRDefault="00B1242C">
            <w:pPr>
              <w:pStyle w:val="TableEntry"/>
              <w:rPr>
                <w:sz w:val="16"/>
                <w:highlight w:val="yellow"/>
              </w:rPr>
            </w:pPr>
            <w:r w:rsidRPr="00834920">
              <w:rPr>
                <w:sz w:val="16"/>
              </w:rPr>
              <w:t>EV(110107, DCM, "Import")</w:t>
            </w:r>
          </w:p>
        </w:tc>
      </w:tr>
      <w:tr w:rsidR="00B1242C" w:rsidRPr="00834920" w14:paraId="73D9C6FE"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49645C64"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2A39397A" w14:textId="77777777" w:rsidR="00B1242C" w:rsidRPr="00834920" w:rsidRDefault="00B1242C">
            <w:pPr>
              <w:pStyle w:val="TableEntry"/>
              <w:rPr>
                <w:sz w:val="16"/>
              </w:rPr>
            </w:pPr>
            <w:proofErr w:type="spellStart"/>
            <w:r w:rsidRPr="00834920">
              <w:rPr>
                <w:sz w:val="16"/>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05ECC4B"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tcPr>
          <w:p w14:paraId="7FD04451" w14:textId="77777777" w:rsidR="00B1242C" w:rsidRPr="00834920" w:rsidRDefault="00EB5BCB" w:rsidP="00EB5BCB">
            <w:pPr>
              <w:pStyle w:val="TableEntry"/>
              <w:rPr>
                <w:sz w:val="16"/>
                <w:highlight w:val="yellow"/>
              </w:rPr>
            </w:pPr>
            <w:r w:rsidRPr="00834920">
              <w:rPr>
                <w:sz w:val="16"/>
              </w:rPr>
              <w:t xml:space="preserve">“U” </w:t>
            </w:r>
            <w:r w:rsidR="00771941" w:rsidRPr="00834920">
              <w:rPr>
                <w:sz w:val="16"/>
              </w:rPr>
              <w:t>(</w:t>
            </w:r>
            <w:r w:rsidRPr="00834920">
              <w:rPr>
                <w:sz w:val="16"/>
              </w:rPr>
              <w:t>Update</w:t>
            </w:r>
            <w:r w:rsidR="00771941" w:rsidRPr="00834920">
              <w:rPr>
                <w:sz w:val="16"/>
              </w:rPr>
              <w:t>)</w:t>
            </w:r>
            <w:r w:rsidRPr="00834920">
              <w:rPr>
                <w:sz w:val="16"/>
              </w:rPr>
              <w:t xml:space="preserve"> </w:t>
            </w:r>
          </w:p>
        </w:tc>
      </w:tr>
      <w:tr w:rsidR="00B1242C" w:rsidRPr="00834920" w14:paraId="4A0FF366"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4B3E9F3"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0522C382" w14:textId="77777777" w:rsidR="00B1242C" w:rsidRPr="00834920" w:rsidRDefault="00B1242C">
            <w:pPr>
              <w:pStyle w:val="TableEntry"/>
              <w:rPr>
                <w:i/>
                <w:iCs/>
                <w:sz w:val="16"/>
              </w:rPr>
            </w:pPr>
            <w:proofErr w:type="spellStart"/>
            <w:r w:rsidRPr="00834920">
              <w:rPr>
                <w:i/>
                <w:iCs/>
                <w:sz w:val="16"/>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21B2F67E" w14:textId="77777777" w:rsidR="00B1242C" w:rsidRPr="00834920" w:rsidRDefault="00B1242C">
            <w:pPr>
              <w:pStyle w:val="TableEntry"/>
              <w:jc w:val="center"/>
              <w:rPr>
                <w:i/>
                <w:iCs/>
                <w:sz w:val="16"/>
              </w:rPr>
            </w:pPr>
            <w:r w:rsidRPr="0083492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9A71650" w14:textId="77777777" w:rsidR="00B1242C" w:rsidRPr="00834920" w:rsidRDefault="00B1242C">
            <w:pPr>
              <w:pStyle w:val="TableEntry"/>
              <w:rPr>
                <w:i/>
                <w:iCs/>
                <w:sz w:val="16"/>
              </w:rPr>
            </w:pPr>
            <w:r w:rsidRPr="00834920">
              <w:rPr>
                <w:i/>
                <w:iCs/>
                <w:sz w:val="16"/>
              </w:rPr>
              <w:t>not specialized</w:t>
            </w:r>
          </w:p>
        </w:tc>
      </w:tr>
      <w:tr w:rsidR="00B1242C" w:rsidRPr="00834920" w14:paraId="04F411C9"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0F95EF4"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59BC9ABE" w14:textId="77777777" w:rsidR="00B1242C" w:rsidRPr="00834920" w:rsidRDefault="00B1242C">
            <w:pPr>
              <w:pStyle w:val="TableEntry"/>
              <w:rPr>
                <w:i/>
                <w:iCs/>
                <w:sz w:val="16"/>
              </w:rPr>
            </w:pPr>
            <w:proofErr w:type="spellStart"/>
            <w:r w:rsidRPr="00834920">
              <w:rPr>
                <w:i/>
                <w:iCs/>
                <w:sz w:val="16"/>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33895EA4" w14:textId="77777777" w:rsidR="00B1242C" w:rsidRPr="00834920" w:rsidRDefault="00B1242C">
            <w:pPr>
              <w:pStyle w:val="TableEntry"/>
              <w:jc w:val="center"/>
              <w:rPr>
                <w:i/>
                <w:iCs/>
                <w:sz w:val="16"/>
              </w:rPr>
            </w:pPr>
            <w:r w:rsidRPr="00834920">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38007778" w14:textId="77777777" w:rsidR="00B1242C" w:rsidRPr="00834920" w:rsidRDefault="00B1242C">
            <w:pPr>
              <w:pStyle w:val="TableEntry"/>
              <w:rPr>
                <w:i/>
                <w:iCs/>
                <w:sz w:val="16"/>
              </w:rPr>
            </w:pPr>
            <w:r w:rsidRPr="00834920">
              <w:rPr>
                <w:i/>
                <w:iCs/>
                <w:sz w:val="16"/>
              </w:rPr>
              <w:t>not specialized</w:t>
            </w:r>
          </w:p>
        </w:tc>
      </w:tr>
      <w:tr w:rsidR="00B1242C" w:rsidRPr="00834920" w14:paraId="21036416" w14:textId="77777777" w:rsidTr="00CD340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25B01AC" w14:textId="77777777" w:rsidR="00B1242C" w:rsidRPr="00834920" w:rsidRDefault="00B1242C">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tcPr>
          <w:p w14:paraId="185BD910" w14:textId="77777777" w:rsidR="00B1242C" w:rsidRPr="00834920" w:rsidRDefault="00B1242C">
            <w:pPr>
              <w:pStyle w:val="TableEntry"/>
              <w:rPr>
                <w:sz w:val="16"/>
              </w:rPr>
            </w:pPr>
            <w:proofErr w:type="spellStart"/>
            <w:r w:rsidRPr="00834920">
              <w:rPr>
                <w:sz w:val="16"/>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16A2E96C" w14:textId="77777777" w:rsidR="00B1242C" w:rsidRPr="00834920" w:rsidRDefault="00B1242C">
            <w:pPr>
              <w:pStyle w:val="TableEntry"/>
              <w:jc w:val="center"/>
              <w:rPr>
                <w:sz w:val="16"/>
              </w:rPr>
            </w:pPr>
            <w:r w:rsidRPr="00834920">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2E186F7" w14:textId="77777777" w:rsidR="00B1242C" w:rsidRPr="00834920" w:rsidRDefault="00B1242C">
            <w:pPr>
              <w:pStyle w:val="TableEntry"/>
              <w:rPr>
                <w:sz w:val="16"/>
              </w:rPr>
            </w:pPr>
            <w:r w:rsidRPr="00834920">
              <w:rPr>
                <w:sz w:val="16"/>
              </w:rPr>
              <w:t>EV(“ITI-59”, “IHE Transactions”, “Provider Information Feed”)</w:t>
            </w:r>
          </w:p>
        </w:tc>
      </w:tr>
      <w:tr w:rsidR="00B1242C" w:rsidRPr="00834920" w14:paraId="58A20721"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1A2355DF" w14:textId="77777777" w:rsidR="00B1242C" w:rsidRPr="00834920" w:rsidRDefault="00B1242C" w:rsidP="00CD3404">
            <w:pPr>
              <w:pStyle w:val="TableEntry"/>
              <w:rPr>
                <w:b/>
                <w:bCs/>
                <w:sz w:val="16"/>
              </w:rPr>
            </w:pPr>
            <w:r w:rsidRPr="00834920">
              <w:rPr>
                <w:b/>
                <w:bCs/>
                <w:sz w:val="16"/>
              </w:rPr>
              <w:t>Source (Provider Information Source) (1)</w:t>
            </w:r>
          </w:p>
        </w:tc>
      </w:tr>
      <w:tr w:rsidR="00B1242C" w:rsidRPr="00834920" w14:paraId="05F69FDF"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5AF862E4" w14:textId="77777777" w:rsidR="00B1242C" w:rsidRPr="00834920" w:rsidRDefault="00B1242C" w:rsidP="00CD3404">
            <w:pPr>
              <w:pStyle w:val="TableEntry"/>
              <w:rPr>
                <w:b/>
                <w:bCs/>
                <w:sz w:val="16"/>
                <w:szCs w:val="16"/>
              </w:rPr>
            </w:pPr>
            <w:r w:rsidRPr="00834920">
              <w:rPr>
                <w:b/>
                <w:bCs/>
                <w:sz w:val="16"/>
                <w:szCs w:val="16"/>
              </w:rPr>
              <w:t>Human Requestor (0..n)</w:t>
            </w:r>
          </w:p>
        </w:tc>
      </w:tr>
      <w:tr w:rsidR="00B1242C" w:rsidRPr="00834920" w14:paraId="3496FE63"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615FD5B9" w14:textId="77777777" w:rsidR="00B1242C" w:rsidRPr="00834920" w:rsidRDefault="00B1242C" w:rsidP="00CD3404">
            <w:pPr>
              <w:pStyle w:val="TableEntry"/>
              <w:rPr>
                <w:b/>
                <w:bCs/>
                <w:sz w:val="16"/>
              </w:rPr>
            </w:pPr>
            <w:r w:rsidRPr="00834920">
              <w:rPr>
                <w:b/>
                <w:bCs/>
                <w:sz w:val="16"/>
              </w:rPr>
              <w:t>Destination (Provider Information Directory) (1)</w:t>
            </w:r>
          </w:p>
        </w:tc>
      </w:tr>
      <w:tr w:rsidR="00B1242C" w:rsidRPr="00834920" w14:paraId="55701B35"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1FA9F030" w14:textId="77777777" w:rsidR="00B1242C" w:rsidRPr="00834920" w:rsidRDefault="00B1242C" w:rsidP="00CD3404">
            <w:pPr>
              <w:pStyle w:val="TableEntry"/>
              <w:rPr>
                <w:b/>
                <w:bCs/>
                <w:sz w:val="16"/>
              </w:rPr>
            </w:pPr>
            <w:r w:rsidRPr="00834920">
              <w:rPr>
                <w:b/>
                <w:bCs/>
                <w:sz w:val="16"/>
              </w:rPr>
              <w:t>Audit Source (Provider Information Directory) (1)</w:t>
            </w:r>
          </w:p>
        </w:tc>
      </w:tr>
      <w:tr w:rsidR="00B1242C" w:rsidRPr="00834920" w14:paraId="05F6796C" w14:textId="77777777" w:rsidTr="00B1242C">
        <w:trPr>
          <w:cantSplit/>
        </w:trPr>
        <w:tc>
          <w:tcPr>
            <w:tcW w:w="9666" w:type="dxa"/>
            <w:gridSpan w:val="4"/>
            <w:tcBorders>
              <w:top w:val="single" w:sz="4" w:space="0" w:color="auto"/>
              <w:left w:val="single" w:sz="4" w:space="0" w:color="auto"/>
              <w:bottom w:val="single" w:sz="4" w:space="0" w:color="auto"/>
              <w:right w:val="single" w:sz="4" w:space="0" w:color="auto"/>
            </w:tcBorders>
          </w:tcPr>
          <w:p w14:paraId="48D09BD1" w14:textId="77777777" w:rsidR="00B1242C" w:rsidRPr="00834920" w:rsidRDefault="00B1242C" w:rsidP="00CD3404">
            <w:pPr>
              <w:pStyle w:val="TableEntry"/>
              <w:rPr>
                <w:b/>
                <w:bCs/>
                <w:sz w:val="16"/>
              </w:rPr>
            </w:pPr>
            <w:r w:rsidRPr="00834920">
              <w:rPr>
                <w:b/>
                <w:bCs/>
                <w:sz w:val="16"/>
              </w:rPr>
              <w:lastRenderedPageBreak/>
              <w:t>Provider (1..n)</w:t>
            </w:r>
          </w:p>
        </w:tc>
      </w:tr>
    </w:tbl>
    <w:p w14:paraId="5B9CC534" w14:textId="77777777" w:rsidR="00800393" w:rsidRPr="00834920" w:rsidRDefault="00800393" w:rsidP="00256931">
      <w:pPr>
        <w:pStyle w:val="BodyText"/>
      </w:pPr>
    </w:p>
    <w:p w14:paraId="284632BC" w14:textId="77777777" w:rsidR="00B1242C" w:rsidRPr="00834920" w:rsidRDefault="00B1242C" w:rsidP="00CD3404">
      <w:pPr>
        <w:pStyle w:val="BodyText"/>
      </w:pPr>
      <w:r w:rsidRPr="0083492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593F4855" w14:textId="77777777" w:rsidTr="001C30EF">
        <w:trPr>
          <w:cantSplit/>
        </w:trPr>
        <w:tc>
          <w:tcPr>
            <w:tcW w:w="1548" w:type="dxa"/>
            <w:vMerge w:val="restart"/>
            <w:tcBorders>
              <w:top w:val="single" w:sz="4" w:space="0" w:color="auto"/>
              <w:left w:val="single" w:sz="4" w:space="0" w:color="auto"/>
              <w:bottom w:val="single" w:sz="4" w:space="0" w:color="auto"/>
              <w:right w:val="single" w:sz="4" w:space="0" w:color="auto"/>
            </w:tcBorders>
          </w:tcPr>
          <w:p w14:paraId="28151DC8" w14:textId="77777777" w:rsidR="00B1242C" w:rsidRPr="00834920" w:rsidRDefault="00B1242C" w:rsidP="002B15A9">
            <w:pPr>
              <w:pStyle w:val="TableEntryHeader"/>
            </w:pPr>
            <w:r w:rsidRPr="00834920">
              <w:t>Source</w:t>
            </w:r>
          </w:p>
          <w:p w14:paraId="4D244012"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tcBorders>
              <w:top w:val="single" w:sz="4" w:space="0" w:color="auto"/>
              <w:left w:val="single" w:sz="4" w:space="0" w:color="auto"/>
              <w:bottom w:val="single" w:sz="4" w:space="0" w:color="auto"/>
              <w:right w:val="single" w:sz="4" w:space="0" w:color="auto"/>
            </w:tcBorders>
            <w:vAlign w:val="center"/>
          </w:tcPr>
          <w:p w14:paraId="02BAD825" w14:textId="77777777" w:rsidR="00B1242C" w:rsidRPr="002B15A9" w:rsidRDefault="00B1242C" w:rsidP="002B15A9">
            <w:pPr>
              <w:pStyle w:val="TableEntry"/>
              <w:rPr>
                <w:i/>
                <w:iCs/>
                <w:sz w:val="16"/>
              </w:rPr>
            </w:pPr>
            <w:proofErr w:type="spellStart"/>
            <w:r w:rsidRPr="002B15A9">
              <w:rPr>
                <w:i/>
                <w:iCs/>
                <w:sz w:val="16"/>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5502C29B" w14:textId="77777777" w:rsidR="00B1242C" w:rsidRPr="00834920" w:rsidRDefault="00B1242C" w:rsidP="00163AC5">
            <w:pPr>
              <w:pStyle w:val="TableEntry"/>
              <w:jc w:val="center"/>
              <w:rPr>
                <w:i/>
                <w:iCs/>
                <w:sz w:val="16"/>
              </w:rPr>
            </w:pPr>
            <w:r w:rsidRPr="00834920">
              <w:rPr>
                <w:i/>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65F092DE" w14:textId="77777777" w:rsidR="00B1242C" w:rsidRPr="002B15A9" w:rsidRDefault="00B1242C" w:rsidP="002B15A9">
            <w:pPr>
              <w:pStyle w:val="TableEntry"/>
              <w:rPr>
                <w:i/>
                <w:iCs/>
                <w:sz w:val="16"/>
              </w:rPr>
            </w:pPr>
            <w:r w:rsidRPr="002B15A9">
              <w:rPr>
                <w:i/>
                <w:iCs/>
                <w:sz w:val="16"/>
              </w:rPr>
              <w:t>not specialized</w:t>
            </w:r>
          </w:p>
        </w:tc>
      </w:tr>
      <w:tr w:rsidR="00B1242C" w:rsidRPr="00834920" w14:paraId="2ED823BF"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6BC6BE1E"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42786B8D" w14:textId="77777777" w:rsidR="00B1242C" w:rsidRPr="002B15A9" w:rsidRDefault="00B1242C" w:rsidP="002B15A9">
            <w:pPr>
              <w:pStyle w:val="TableEntry"/>
              <w:rPr>
                <w:i/>
                <w:iCs/>
                <w:sz w:val="16"/>
              </w:rPr>
            </w:pPr>
            <w:proofErr w:type="spellStart"/>
            <w:r w:rsidRPr="002B15A9">
              <w:rPr>
                <w:i/>
                <w:iCs/>
                <w:sz w:val="16"/>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20C2D45F" w14:textId="77777777" w:rsidR="00B1242C" w:rsidRPr="00834920" w:rsidRDefault="00B1242C" w:rsidP="00163AC5">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6D59F350" w14:textId="77777777" w:rsidR="00B1242C" w:rsidRPr="00834920" w:rsidRDefault="00B1242C">
            <w:pPr>
              <w:pStyle w:val="TableEntry"/>
              <w:rPr>
                <w:i/>
                <w:iCs/>
                <w:sz w:val="16"/>
              </w:rPr>
            </w:pPr>
            <w:r w:rsidRPr="00834920">
              <w:rPr>
                <w:i/>
                <w:iCs/>
                <w:sz w:val="16"/>
              </w:rPr>
              <w:t>not specialized</w:t>
            </w:r>
          </w:p>
        </w:tc>
      </w:tr>
      <w:tr w:rsidR="00B1242C" w:rsidRPr="00834920" w14:paraId="013081F0"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34E02E94"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1767B597"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00AE22D3"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337A9846" w14:textId="77777777" w:rsidR="00B1242C" w:rsidRPr="00834920" w:rsidRDefault="00B1242C" w:rsidP="002B15A9">
            <w:pPr>
              <w:pStyle w:val="TableEntry"/>
              <w:rPr>
                <w:i/>
                <w:iCs/>
                <w:sz w:val="16"/>
              </w:rPr>
            </w:pPr>
            <w:r w:rsidRPr="00834920">
              <w:rPr>
                <w:i/>
                <w:iCs/>
                <w:sz w:val="16"/>
              </w:rPr>
              <w:t>not specialized</w:t>
            </w:r>
          </w:p>
        </w:tc>
      </w:tr>
      <w:tr w:rsidR="00B1242C" w:rsidRPr="00834920" w14:paraId="47FC5FE5"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3CF57E43"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30F996AA" w14:textId="77777777" w:rsidR="00B1242C" w:rsidRPr="00834920" w:rsidRDefault="00B1242C">
            <w:pPr>
              <w:pStyle w:val="TableEntry"/>
              <w:rPr>
                <w:iCs/>
                <w:sz w:val="16"/>
              </w:rPr>
            </w:pPr>
            <w:proofErr w:type="spellStart"/>
            <w:r w:rsidRPr="00834920">
              <w:rPr>
                <w:iCs/>
                <w:sz w:val="16"/>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7215B592"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45E39C9F" w14:textId="77777777" w:rsidR="00B1242C" w:rsidRPr="00834920" w:rsidRDefault="00B1242C">
            <w:pPr>
              <w:pStyle w:val="TableEntry"/>
              <w:rPr>
                <w:iCs/>
                <w:sz w:val="16"/>
              </w:rPr>
            </w:pPr>
            <w:r w:rsidRPr="00834920">
              <w:rPr>
                <w:iCs/>
                <w:sz w:val="16"/>
              </w:rPr>
              <w:t>“true”</w:t>
            </w:r>
          </w:p>
        </w:tc>
      </w:tr>
      <w:tr w:rsidR="00B1242C" w:rsidRPr="00834920" w14:paraId="1601F4B8"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37F7AFC1"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341E579B" w14:textId="77777777" w:rsidR="00B1242C" w:rsidRPr="00834920" w:rsidRDefault="00B1242C">
            <w:pPr>
              <w:pStyle w:val="TableEntry"/>
              <w:rPr>
                <w:sz w:val="16"/>
              </w:rPr>
            </w:pPr>
            <w:proofErr w:type="spellStart"/>
            <w:r w:rsidRPr="00834920">
              <w:rPr>
                <w:sz w:val="16"/>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0B139CA5" w14:textId="77777777" w:rsidR="00B1242C" w:rsidRPr="00834920" w:rsidRDefault="00B1242C">
            <w:pPr>
              <w:pStyle w:val="TableEntry"/>
              <w:jc w:val="center"/>
              <w:rPr>
                <w:sz w:val="16"/>
              </w:rPr>
            </w:pPr>
            <w:r w:rsidRPr="00834920">
              <w:rPr>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0A6D166C" w14:textId="77777777" w:rsidR="00B1242C" w:rsidRPr="00834920" w:rsidRDefault="00B1242C">
            <w:pPr>
              <w:pStyle w:val="TableEntry"/>
              <w:rPr>
                <w:sz w:val="16"/>
              </w:rPr>
            </w:pPr>
            <w:r w:rsidRPr="00834920">
              <w:rPr>
                <w:sz w:val="16"/>
              </w:rPr>
              <w:t>EV(110153, DCM, “Source”)</w:t>
            </w:r>
          </w:p>
        </w:tc>
      </w:tr>
      <w:tr w:rsidR="00B1242C" w:rsidRPr="00834920" w14:paraId="127A6D85"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6415F542"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396ECA94" w14:textId="77777777" w:rsidR="00B1242C" w:rsidRPr="00834920" w:rsidRDefault="00B1242C">
            <w:pPr>
              <w:pStyle w:val="TableEntry"/>
              <w:rPr>
                <w:iCs/>
                <w:sz w:val="16"/>
              </w:rPr>
            </w:pPr>
            <w:proofErr w:type="spellStart"/>
            <w:r w:rsidRPr="00834920">
              <w:rPr>
                <w:iCs/>
                <w:sz w:val="16"/>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A5E754B"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44C69CCE" w14:textId="77777777" w:rsidR="00B1242C" w:rsidRPr="00834920" w:rsidRDefault="00B1242C">
            <w:pPr>
              <w:pStyle w:val="TableEntry"/>
              <w:rPr>
                <w:sz w:val="16"/>
              </w:rPr>
            </w:pPr>
            <w:r w:rsidRPr="00834920">
              <w:rPr>
                <w:sz w:val="16"/>
              </w:rPr>
              <w:t>“1” for machine (DNS) name, “2” for IP address</w:t>
            </w:r>
          </w:p>
        </w:tc>
      </w:tr>
      <w:tr w:rsidR="00B1242C" w:rsidRPr="00834920" w14:paraId="0299762B" w14:textId="77777777" w:rsidTr="001C30EF">
        <w:trPr>
          <w:cantSplit/>
        </w:trPr>
        <w:tc>
          <w:tcPr>
            <w:tcW w:w="1548" w:type="dxa"/>
            <w:vMerge/>
            <w:tcBorders>
              <w:top w:val="single" w:sz="4" w:space="0" w:color="auto"/>
              <w:left w:val="single" w:sz="4" w:space="0" w:color="auto"/>
              <w:bottom w:val="single" w:sz="4" w:space="0" w:color="auto"/>
              <w:right w:val="single" w:sz="4" w:space="0" w:color="auto"/>
            </w:tcBorders>
            <w:vAlign w:val="center"/>
          </w:tcPr>
          <w:p w14:paraId="7DC84341" w14:textId="77777777" w:rsidR="00B1242C" w:rsidRPr="00834920" w:rsidRDefault="00B1242C">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tcPr>
          <w:p w14:paraId="06C920CF" w14:textId="77777777" w:rsidR="00B1242C" w:rsidRPr="00834920" w:rsidRDefault="00B1242C">
            <w:pPr>
              <w:pStyle w:val="TableEntry"/>
              <w:rPr>
                <w:iCs/>
                <w:sz w:val="16"/>
              </w:rPr>
            </w:pPr>
            <w:proofErr w:type="spellStart"/>
            <w:r w:rsidRPr="00834920">
              <w:rPr>
                <w:iCs/>
                <w:sz w:val="16"/>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CFC52FA" w14:textId="77777777" w:rsidR="00B1242C" w:rsidRPr="00834920" w:rsidRDefault="00B1242C">
            <w:pPr>
              <w:pStyle w:val="TableEntry"/>
              <w:jc w:val="center"/>
              <w:rPr>
                <w:iCs/>
                <w:sz w:val="16"/>
              </w:rPr>
            </w:pPr>
            <w:r w:rsidRPr="00834920">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tcPr>
          <w:p w14:paraId="2708405A" w14:textId="77777777" w:rsidR="00B1242C" w:rsidRPr="00834920" w:rsidRDefault="00B1242C" w:rsidP="00BF2D0B">
            <w:pPr>
              <w:pStyle w:val="TableEntry"/>
              <w:rPr>
                <w:sz w:val="16"/>
              </w:rPr>
            </w:pPr>
            <w:r w:rsidRPr="00834920">
              <w:rPr>
                <w:sz w:val="16"/>
              </w:rPr>
              <w:t>The machine name or IP address</w:t>
            </w:r>
          </w:p>
        </w:tc>
      </w:tr>
    </w:tbl>
    <w:p w14:paraId="54570F4F" w14:textId="39D6D57A" w:rsidR="00260FAD" w:rsidRPr="00834920" w:rsidRDefault="00260FAD" w:rsidP="00CD3404">
      <w:pPr>
        <w:pStyle w:val="BodyText"/>
      </w:pPr>
    </w:p>
    <w:p w14:paraId="01C87D2B" w14:textId="77777777" w:rsidR="00553533" w:rsidRPr="00834920" w:rsidRDefault="00553533" w:rsidP="00CD3404">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73EC4524" w14:textId="77777777" w:rsidTr="00CD3404">
        <w:trPr>
          <w:cantSplit/>
        </w:trPr>
        <w:tc>
          <w:tcPr>
            <w:tcW w:w="1548" w:type="dxa"/>
            <w:vMerge w:val="restart"/>
          </w:tcPr>
          <w:p w14:paraId="2AF332AD" w14:textId="77777777" w:rsidR="00B1242C" w:rsidRPr="00834920" w:rsidRDefault="00B1242C" w:rsidP="002B15A9">
            <w:pPr>
              <w:pStyle w:val="TableEntryHeader"/>
            </w:pPr>
            <w:r w:rsidRPr="00834920">
              <w:t>Human Requestor (if known)</w:t>
            </w:r>
          </w:p>
          <w:p w14:paraId="4EEBF3AF" w14:textId="77777777" w:rsidR="00B1242C" w:rsidRPr="002B15A9" w:rsidRDefault="00B1242C" w:rsidP="002B15A9">
            <w:pPr>
              <w:pStyle w:val="TableEntry"/>
              <w:jc w:val="center"/>
              <w:rPr>
                <w:rFonts w:ascii="Arial" w:hAnsi="Arial"/>
                <w:bCs/>
                <w:sz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vAlign w:val="center"/>
          </w:tcPr>
          <w:p w14:paraId="4CF05C70" w14:textId="77777777" w:rsidR="00B1242C" w:rsidRPr="00834920" w:rsidRDefault="00B1242C">
            <w:pPr>
              <w:pStyle w:val="TableEntry"/>
              <w:rPr>
                <w:sz w:val="16"/>
              </w:rPr>
            </w:pPr>
            <w:proofErr w:type="spellStart"/>
            <w:r w:rsidRPr="00834920">
              <w:rPr>
                <w:sz w:val="16"/>
              </w:rPr>
              <w:t>UserID</w:t>
            </w:r>
            <w:proofErr w:type="spellEnd"/>
          </w:p>
        </w:tc>
        <w:tc>
          <w:tcPr>
            <w:tcW w:w="630" w:type="dxa"/>
            <w:vAlign w:val="center"/>
          </w:tcPr>
          <w:p w14:paraId="3C1702B0" w14:textId="77777777" w:rsidR="00B1242C" w:rsidRPr="00834920" w:rsidRDefault="00B1242C">
            <w:pPr>
              <w:pStyle w:val="TableEntry"/>
              <w:jc w:val="center"/>
              <w:rPr>
                <w:sz w:val="16"/>
              </w:rPr>
            </w:pPr>
            <w:r w:rsidRPr="00834920">
              <w:rPr>
                <w:sz w:val="16"/>
              </w:rPr>
              <w:t>M</w:t>
            </w:r>
          </w:p>
        </w:tc>
        <w:tc>
          <w:tcPr>
            <w:tcW w:w="4968" w:type="dxa"/>
            <w:vAlign w:val="center"/>
          </w:tcPr>
          <w:p w14:paraId="59CEF726" w14:textId="77777777" w:rsidR="00B1242C" w:rsidRPr="00834920" w:rsidRDefault="00B1242C">
            <w:pPr>
              <w:pStyle w:val="TableEntry"/>
              <w:rPr>
                <w:sz w:val="16"/>
              </w:rPr>
            </w:pPr>
            <w:r w:rsidRPr="00834920">
              <w:rPr>
                <w:sz w:val="16"/>
              </w:rPr>
              <w:t>Identity of the human that initiated the transaction.</w:t>
            </w:r>
          </w:p>
        </w:tc>
      </w:tr>
      <w:tr w:rsidR="00B1242C" w:rsidRPr="00834920" w14:paraId="7ABBEE08" w14:textId="77777777" w:rsidTr="00CD3404">
        <w:trPr>
          <w:cantSplit/>
        </w:trPr>
        <w:tc>
          <w:tcPr>
            <w:tcW w:w="1548" w:type="dxa"/>
            <w:vMerge/>
            <w:vAlign w:val="center"/>
          </w:tcPr>
          <w:p w14:paraId="4A257C33" w14:textId="77777777" w:rsidR="00B1242C" w:rsidRPr="00834920" w:rsidRDefault="00B1242C">
            <w:pPr>
              <w:spacing w:before="0"/>
              <w:rPr>
                <w:rFonts w:ascii="Helvetica" w:hAnsi="Helvetica"/>
                <w:b/>
                <w:sz w:val="16"/>
              </w:rPr>
            </w:pPr>
          </w:p>
        </w:tc>
        <w:tc>
          <w:tcPr>
            <w:tcW w:w="2520" w:type="dxa"/>
            <w:vAlign w:val="center"/>
          </w:tcPr>
          <w:p w14:paraId="1B1A8FC4" w14:textId="77777777" w:rsidR="00B1242C" w:rsidRPr="00834920" w:rsidRDefault="00B1242C">
            <w:pPr>
              <w:pStyle w:val="TableEntry"/>
              <w:rPr>
                <w:i/>
                <w:iCs/>
                <w:sz w:val="16"/>
              </w:rPr>
            </w:pPr>
            <w:proofErr w:type="spellStart"/>
            <w:r w:rsidRPr="00834920">
              <w:rPr>
                <w:i/>
                <w:iCs/>
                <w:sz w:val="16"/>
              </w:rPr>
              <w:t>AlternativeUserID</w:t>
            </w:r>
            <w:proofErr w:type="spellEnd"/>
          </w:p>
        </w:tc>
        <w:tc>
          <w:tcPr>
            <w:tcW w:w="630" w:type="dxa"/>
            <w:vAlign w:val="center"/>
          </w:tcPr>
          <w:p w14:paraId="650A0082"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4BC25ECE" w14:textId="77777777" w:rsidR="00B1242C" w:rsidRPr="00834920" w:rsidRDefault="00B1242C">
            <w:pPr>
              <w:pStyle w:val="TableEntry"/>
              <w:rPr>
                <w:i/>
                <w:iCs/>
                <w:sz w:val="16"/>
              </w:rPr>
            </w:pPr>
            <w:r w:rsidRPr="00834920">
              <w:rPr>
                <w:i/>
                <w:iCs/>
                <w:sz w:val="16"/>
              </w:rPr>
              <w:t>not specialized</w:t>
            </w:r>
          </w:p>
        </w:tc>
      </w:tr>
      <w:tr w:rsidR="00B1242C" w:rsidRPr="00834920" w14:paraId="38960B30" w14:textId="77777777" w:rsidTr="00CD3404">
        <w:trPr>
          <w:cantSplit/>
        </w:trPr>
        <w:tc>
          <w:tcPr>
            <w:tcW w:w="1548" w:type="dxa"/>
            <w:vMerge/>
            <w:vAlign w:val="center"/>
          </w:tcPr>
          <w:p w14:paraId="16A7AA03" w14:textId="77777777" w:rsidR="00B1242C" w:rsidRPr="00834920" w:rsidRDefault="00B1242C">
            <w:pPr>
              <w:spacing w:before="0"/>
              <w:rPr>
                <w:rFonts w:ascii="Helvetica" w:hAnsi="Helvetica"/>
                <w:b/>
                <w:sz w:val="16"/>
              </w:rPr>
            </w:pPr>
          </w:p>
        </w:tc>
        <w:tc>
          <w:tcPr>
            <w:tcW w:w="2520" w:type="dxa"/>
            <w:vAlign w:val="center"/>
          </w:tcPr>
          <w:p w14:paraId="3931E75E"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vAlign w:val="center"/>
          </w:tcPr>
          <w:p w14:paraId="4A85D66B"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0B7F9579" w14:textId="77777777" w:rsidR="00B1242C" w:rsidRPr="00834920" w:rsidRDefault="00B1242C">
            <w:pPr>
              <w:pStyle w:val="TableEntry"/>
              <w:rPr>
                <w:i/>
                <w:iCs/>
                <w:sz w:val="16"/>
              </w:rPr>
            </w:pPr>
            <w:r w:rsidRPr="00834920">
              <w:rPr>
                <w:i/>
                <w:iCs/>
                <w:sz w:val="16"/>
              </w:rPr>
              <w:t>not specialized</w:t>
            </w:r>
          </w:p>
        </w:tc>
      </w:tr>
      <w:tr w:rsidR="00B1242C" w:rsidRPr="00834920" w14:paraId="42CFD6C8" w14:textId="77777777" w:rsidTr="00CD3404">
        <w:trPr>
          <w:cantSplit/>
        </w:trPr>
        <w:tc>
          <w:tcPr>
            <w:tcW w:w="1548" w:type="dxa"/>
            <w:vMerge/>
            <w:vAlign w:val="center"/>
          </w:tcPr>
          <w:p w14:paraId="6F380E2C" w14:textId="77777777" w:rsidR="00B1242C" w:rsidRPr="00834920" w:rsidRDefault="00B1242C">
            <w:pPr>
              <w:spacing w:before="0"/>
              <w:rPr>
                <w:rFonts w:ascii="Helvetica" w:hAnsi="Helvetica"/>
                <w:b/>
                <w:sz w:val="16"/>
              </w:rPr>
            </w:pPr>
          </w:p>
        </w:tc>
        <w:tc>
          <w:tcPr>
            <w:tcW w:w="2520" w:type="dxa"/>
            <w:vAlign w:val="center"/>
          </w:tcPr>
          <w:p w14:paraId="548490BD" w14:textId="77777777" w:rsidR="00B1242C" w:rsidRPr="00834920" w:rsidRDefault="00B1242C">
            <w:pPr>
              <w:pStyle w:val="TableEntry"/>
              <w:rPr>
                <w:sz w:val="16"/>
              </w:rPr>
            </w:pPr>
            <w:proofErr w:type="spellStart"/>
            <w:r w:rsidRPr="00834920">
              <w:rPr>
                <w:sz w:val="16"/>
              </w:rPr>
              <w:t>UserIsRequestor</w:t>
            </w:r>
            <w:proofErr w:type="spellEnd"/>
          </w:p>
        </w:tc>
        <w:tc>
          <w:tcPr>
            <w:tcW w:w="630" w:type="dxa"/>
            <w:vAlign w:val="center"/>
          </w:tcPr>
          <w:p w14:paraId="7CB18C15" w14:textId="77777777" w:rsidR="00B1242C" w:rsidRPr="00834920" w:rsidRDefault="00B1242C">
            <w:pPr>
              <w:pStyle w:val="TableEntry"/>
              <w:jc w:val="center"/>
              <w:rPr>
                <w:sz w:val="16"/>
              </w:rPr>
            </w:pPr>
            <w:r w:rsidRPr="00834920">
              <w:rPr>
                <w:sz w:val="16"/>
              </w:rPr>
              <w:t>M</w:t>
            </w:r>
          </w:p>
        </w:tc>
        <w:tc>
          <w:tcPr>
            <w:tcW w:w="4968" w:type="dxa"/>
            <w:vAlign w:val="center"/>
          </w:tcPr>
          <w:p w14:paraId="4257F146" w14:textId="77777777" w:rsidR="00B1242C" w:rsidRPr="00834920" w:rsidRDefault="00B1242C">
            <w:pPr>
              <w:pStyle w:val="TableEntry"/>
              <w:rPr>
                <w:sz w:val="16"/>
              </w:rPr>
            </w:pPr>
            <w:r w:rsidRPr="00834920">
              <w:rPr>
                <w:sz w:val="16"/>
              </w:rPr>
              <w:t>“false”</w:t>
            </w:r>
          </w:p>
        </w:tc>
      </w:tr>
      <w:tr w:rsidR="00B1242C" w:rsidRPr="00834920" w14:paraId="2773E9BA" w14:textId="77777777" w:rsidTr="00CD3404">
        <w:trPr>
          <w:cantSplit/>
        </w:trPr>
        <w:tc>
          <w:tcPr>
            <w:tcW w:w="1548" w:type="dxa"/>
            <w:vMerge/>
            <w:vAlign w:val="center"/>
          </w:tcPr>
          <w:p w14:paraId="3A6F9404" w14:textId="77777777" w:rsidR="00B1242C" w:rsidRPr="00834920" w:rsidRDefault="00B1242C">
            <w:pPr>
              <w:spacing w:before="0"/>
              <w:rPr>
                <w:rFonts w:ascii="Helvetica" w:hAnsi="Helvetica"/>
                <w:b/>
                <w:sz w:val="16"/>
              </w:rPr>
            </w:pPr>
          </w:p>
        </w:tc>
        <w:tc>
          <w:tcPr>
            <w:tcW w:w="2520" w:type="dxa"/>
            <w:vAlign w:val="center"/>
          </w:tcPr>
          <w:p w14:paraId="658E43BA" w14:textId="77777777" w:rsidR="00B1242C" w:rsidRPr="00834920" w:rsidRDefault="00B1242C">
            <w:pPr>
              <w:pStyle w:val="TableEntry"/>
              <w:rPr>
                <w:sz w:val="16"/>
              </w:rPr>
            </w:pPr>
            <w:proofErr w:type="spellStart"/>
            <w:r w:rsidRPr="00834920">
              <w:rPr>
                <w:sz w:val="16"/>
              </w:rPr>
              <w:t>RoleIDCode</w:t>
            </w:r>
            <w:proofErr w:type="spellEnd"/>
          </w:p>
        </w:tc>
        <w:tc>
          <w:tcPr>
            <w:tcW w:w="630" w:type="dxa"/>
            <w:vAlign w:val="center"/>
          </w:tcPr>
          <w:p w14:paraId="1DC93474" w14:textId="77777777" w:rsidR="00B1242C" w:rsidRPr="00834920" w:rsidRDefault="00B1242C">
            <w:pPr>
              <w:pStyle w:val="TableEntry"/>
              <w:jc w:val="center"/>
              <w:rPr>
                <w:sz w:val="16"/>
              </w:rPr>
            </w:pPr>
            <w:r w:rsidRPr="00834920">
              <w:rPr>
                <w:sz w:val="16"/>
              </w:rPr>
              <w:t>U</w:t>
            </w:r>
          </w:p>
        </w:tc>
        <w:tc>
          <w:tcPr>
            <w:tcW w:w="4968" w:type="dxa"/>
            <w:vAlign w:val="center"/>
          </w:tcPr>
          <w:p w14:paraId="4AEDFF9C" w14:textId="77777777" w:rsidR="00B1242C" w:rsidRPr="00834920" w:rsidRDefault="00B1242C">
            <w:pPr>
              <w:pStyle w:val="TableEntry"/>
              <w:rPr>
                <w:sz w:val="16"/>
              </w:rPr>
            </w:pPr>
            <w:r w:rsidRPr="00834920">
              <w:rPr>
                <w:sz w:val="16"/>
              </w:rPr>
              <w:t>Access Control role(s) the user holds that allows this transaction.</w:t>
            </w:r>
          </w:p>
        </w:tc>
      </w:tr>
      <w:tr w:rsidR="001C30EF" w:rsidRPr="00834920" w14:paraId="6572D52E" w14:textId="77777777" w:rsidTr="00CD3404">
        <w:trPr>
          <w:cantSplit/>
        </w:trPr>
        <w:tc>
          <w:tcPr>
            <w:tcW w:w="1548" w:type="dxa"/>
            <w:vMerge/>
            <w:vAlign w:val="center"/>
          </w:tcPr>
          <w:p w14:paraId="24DA472F" w14:textId="77777777" w:rsidR="001C30EF" w:rsidRPr="00834920" w:rsidRDefault="001C30EF" w:rsidP="001C30EF">
            <w:pPr>
              <w:spacing w:before="0"/>
              <w:rPr>
                <w:rFonts w:ascii="Helvetica" w:hAnsi="Helvetica"/>
                <w:b/>
                <w:sz w:val="16"/>
              </w:rPr>
            </w:pPr>
          </w:p>
        </w:tc>
        <w:tc>
          <w:tcPr>
            <w:tcW w:w="2520" w:type="dxa"/>
            <w:vAlign w:val="center"/>
          </w:tcPr>
          <w:p w14:paraId="64E99BE8" w14:textId="77777777" w:rsidR="001C30EF" w:rsidRPr="00834920" w:rsidRDefault="001C30EF" w:rsidP="001C30EF">
            <w:pPr>
              <w:pStyle w:val="TableEntry"/>
              <w:rPr>
                <w:i/>
                <w:iCs/>
                <w:sz w:val="16"/>
              </w:rPr>
            </w:pPr>
            <w:proofErr w:type="spellStart"/>
            <w:r w:rsidRPr="00834920">
              <w:rPr>
                <w:i/>
                <w:iCs/>
                <w:sz w:val="16"/>
              </w:rPr>
              <w:t>NetworkAccessPointTypeCode</w:t>
            </w:r>
            <w:proofErr w:type="spellEnd"/>
          </w:p>
        </w:tc>
        <w:tc>
          <w:tcPr>
            <w:tcW w:w="630" w:type="dxa"/>
            <w:vAlign w:val="center"/>
          </w:tcPr>
          <w:p w14:paraId="710EF835" w14:textId="77777777" w:rsidR="001C30EF" w:rsidRPr="00834920" w:rsidRDefault="001C30EF" w:rsidP="001C30EF">
            <w:pPr>
              <w:pStyle w:val="TableEntry"/>
              <w:jc w:val="center"/>
              <w:rPr>
                <w:i/>
                <w:iCs/>
                <w:sz w:val="16"/>
              </w:rPr>
            </w:pPr>
            <w:r w:rsidRPr="00834920">
              <w:rPr>
                <w:i/>
                <w:iCs/>
                <w:sz w:val="16"/>
              </w:rPr>
              <w:t>U</w:t>
            </w:r>
          </w:p>
        </w:tc>
        <w:tc>
          <w:tcPr>
            <w:tcW w:w="4968" w:type="dxa"/>
            <w:vAlign w:val="center"/>
          </w:tcPr>
          <w:p w14:paraId="6654FCCB" w14:textId="77777777" w:rsidR="001C30EF" w:rsidRPr="00834920" w:rsidRDefault="001C30EF" w:rsidP="002B15A9">
            <w:pPr>
              <w:pStyle w:val="TableEntry"/>
              <w:rPr>
                <w:i/>
                <w:iCs/>
                <w:sz w:val="16"/>
              </w:rPr>
            </w:pPr>
            <w:r w:rsidRPr="00834920">
              <w:rPr>
                <w:i/>
                <w:iCs/>
                <w:sz w:val="16"/>
              </w:rPr>
              <w:t>not specialized</w:t>
            </w:r>
          </w:p>
        </w:tc>
      </w:tr>
      <w:tr w:rsidR="001C30EF" w:rsidRPr="00834920" w14:paraId="396A7C98" w14:textId="77777777" w:rsidTr="00CD3404">
        <w:trPr>
          <w:cantSplit/>
        </w:trPr>
        <w:tc>
          <w:tcPr>
            <w:tcW w:w="1548" w:type="dxa"/>
            <w:vMerge/>
            <w:vAlign w:val="center"/>
          </w:tcPr>
          <w:p w14:paraId="016932F6" w14:textId="77777777" w:rsidR="001C30EF" w:rsidRPr="00834920" w:rsidRDefault="001C30EF" w:rsidP="001C30EF">
            <w:pPr>
              <w:spacing w:before="0"/>
              <w:rPr>
                <w:rFonts w:ascii="Helvetica" w:hAnsi="Helvetica"/>
                <w:b/>
                <w:sz w:val="16"/>
              </w:rPr>
            </w:pPr>
          </w:p>
        </w:tc>
        <w:tc>
          <w:tcPr>
            <w:tcW w:w="2520" w:type="dxa"/>
            <w:vAlign w:val="center"/>
          </w:tcPr>
          <w:p w14:paraId="3BD4B466" w14:textId="77777777" w:rsidR="001C30EF" w:rsidRPr="00834920" w:rsidRDefault="001C30EF" w:rsidP="001C30EF">
            <w:pPr>
              <w:pStyle w:val="TableEntry"/>
              <w:rPr>
                <w:i/>
                <w:iCs/>
                <w:sz w:val="16"/>
              </w:rPr>
            </w:pPr>
            <w:proofErr w:type="spellStart"/>
            <w:r w:rsidRPr="00834920">
              <w:rPr>
                <w:i/>
                <w:iCs/>
                <w:sz w:val="16"/>
              </w:rPr>
              <w:t>NetworkAccessPointID</w:t>
            </w:r>
            <w:proofErr w:type="spellEnd"/>
          </w:p>
        </w:tc>
        <w:tc>
          <w:tcPr>
            <w:tcW w:w="630" w:type="dxa"/>
            <w:vAlign w:val="center"/>
          </w:tcPr>
          <w:p w14:paraId="6A198D43" w14:textId="77777777" w:rsidR="001C30EF" w:rsidRPr="00834920" w:rsidRDefault="001C30EF" w:rsidP="001C30EF">
            <w:pPr>
              <w:pStyle w:val="TableEntry"/>
              <w:jc w:val="center"/>
              <w:rPr>
                <w:i/>
                <w:iCs/>
                <w:sz w:val="16"/>
              </w:rPr>
            </w:pPr>
            <w:r w:rsidRPr="00834920">
              <w:rPr>
                <w:i/>
                <w:iCs/>
                <w:sz w:val="16"/>
              </w:rPr>
              <w:t>U</w:t>
            </w:r>
          </w:p>
        </w:tc>
        <w:tc>
          <w:tcPr>
            <w:tcW w:w="4968" w:type="dxa"/>
            <w:vAlign w:val="center"/>
          </w:tcPr>
          <w:p w14:paraId="714D3155" w14:textId="77777777" w:rsidR="001C30EF" w:rsidRPr="00834920" w:rsidRDefault="001C30EF" w:rsidP="001C30EF">
            <w:pPr>
              <w:pStyle w:val="TableEntry"/>
              <w:rPr>
                <w:i/>
                <w:iCs/>
                <w:sz w:val="16"/>
              </w:rPr>
            </w:pPr>
            <w:r w:rsidRPr="00834920">
              <w:rPr>
                <w:i/>
                <w:iCs/>
                <w:sz w:val="16"/>
              </w:rPr>
              <w:t>not specialized</w:t>
            </w:r>
          </w:p>
        </w:tc>
      </w:tr>
    </w:tbl>
    <w:p w14:paraId="453AB0A8" w14:textId="77777777" w:rsidR="00B1242C" w:rsidRPr="00834920" w:rsidRDefault="00B1242C" w:rsidP="00CD340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0F257655" w14:textId="77777777" w:rsidTr="00CD3404">
        <w:trPr>
          <w:cantSplit/>
        </w:trPr>
        <w:tc>
          <w:tcPr>
            <w:tcW w:w="1548" w:type="dxa"/>
            <w:vMerge w:val="restart"/>
          </w:tcPr>
          <w:p w14:paraId="7797E3E9" w14:textId="77777777" w:rsidR="00B1242C" w:rsidRPr="00834920" w:rsidRDefault="00B1242C" w:rsidP="002B15A9">
            <w:pPr>
              <w:pStyle w:val="TableEntryHeader"/>
            </w:pPr>
            <w:r w:rsidRPr="00834920">
              <w:t>Destination</w:t>
            </w:r>
          </w:p>
          <w:p w14:paraId="190F5B68"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ActiveParticipant</w:t>
            </w:r>
            <w:proofErr w:type="spellEnd"/>
          </w:p>
        </w:tc>
        <w:tc>
          <w:tcPr>
            <w:tcW w:w="2520" w:type="dxa"/>
            <w:vAlign w:val="center"/>
          </w:tcPr>
          <w:p w14:paraId="7D325EB3" w14:textId="77777777" w:rsidR="00B1242C" w:rsidRPr="00834920" w:rsidRDefault="00B1242C">
            <w:pPr>
              <w:pStyle w:val="TableEntry"/>
              <w:rPr>
                <w:sz w:val="16"/>
              </w:rPr>
            </w:pPr>
            <w:proofErr w:type="spellStart"/>
            <w:r w:rsidRPr="00834920">
              <w:rPr>
                <w:sz w:val="16"/>
              </w:rPr>
              <w:t>UserID</w:t>
            </w:r>
            <w:proofErr w:type="spellEnd"/>
          </w:p>
        </w:tc>
        <w:tc>
          <w:tcPr>
            <w:tcW w:w="630" w:type="dxa"/>
            <w:vAlign w:val="center"/>
          </w:tcPr>
          <w:p w14:paraId="1067E288" w14:textId="77777777" w:rsidR="00B1242C" w:rsidRPr="00834920" w:rsidRDefault="00B1242C">
            <w:pPr>
              <w:pStyle w:val="TableEntry"/>
              <w:jc w:val="center"/>
              <w:rPr>
                <w:sz w:val="16"/>
              </w:rPr>
            </w:pPr>
            <w:r w:rsidRPr="00834920">
              <w:rPr>
                <w:sz w:val="16"/>
              </w:rPr>
              <w:t>M</w:t>
            </w:r>
          </w:p>
        </w:tc>
        <w:tc>
          <w:tcPr>
            <w:tcW w:w="4968" w:type="dxa"/>
            <w:vAlign w:val="center"/>
          </w:tcPr>
          <w:p w14:paraId="7C6A254A" w14:textId="77777777" w:rsidR="00B1242C" w:rsidRPr="00834920" w:rsidRDefault="00B1242C">
            <w:pPr>
              <w:pStyle w:val="TableEntry"/>
              <w:rPr>
                <w:sz w:val="16"/>
              </w:rPr>
            </w:pPr>
            <w:r w:rsidRPr="00834920">
              <w:rPr>
                <w:sz w:val="16"/>
              </w:rPr>
              <w:t>SOAP endpoint URI.</w:t>
            </w:r>
          </w:p>
        </w:tc>
      </w:tr>
      <w:tr w:rsidR="00B1242C" w:rsidRPr="00834920" w14:paraId="0E94D749" w14:textId="77777777" w:rsidTr="00CD3404">
        <w:trPr>
          <w:cantSplit/>
        </w:trPr>
        <w:tc>
          <w:tcPr>
            <w:tcW w:w="1548" w:type="dxa"/>
            <w:vMerge/>
            <w:vAlign w:val="center"/>
          </w:tcPr>
          <w:p w14:paraId="2B394477" w14:textId="77777777" w:rsidR="00B1242C" w:rsidRPr="00834920" w:rsidRDefault="00B1242C">
            <w:pPr>
              <w:spacing w:before="0"/>
              <w:rPr>
                <w:rFonts w:ascii="Helvetica" w:hAnsi="Helvetica"/>
                <w:b/>
                <w:sz w:val="12"/>
                <w:szCs w:val="12"/>
              </w:rPr>
            </w:pPr>
          </w:p>
        </w:tc>
        <w:tc>
          <w:tcPr>
            <w:tcW w:w="2520" w:type="dxa"/>
            <w:vAlign w:val="center"/>
          </w:tcPr>
          <w:p w14:paraId="4F045BCD" w14:textId="77777777" w:rsidR="00B1242C" w:rsidRPr="002B15A9" w:rsidRDefault="00B1242C" w:rsidP="002B15A9">
            <w:pPr>
              <w:pStyle w:val="TableEntry"/>
              <w:rPr>
                <w:sz w:val="16"/>
              </w:rPr>
            </w:pPr>
            <w:proofErr w:type="spellStart"/>
            <w:r w:rsidRPr="002B15A9">
              <w:rPr>
                <w:sz w:val="16"/>
              </w:rPr>
              <w:t>AlternativeUserID</w:t>
            </w:r>
            <w:proofErr w:type="spellEnd"/>
          </w:p>
        </w:tc>
        <w:tc>
          <w:tcPr>
            <w:tcW w:w="630" w:type="dxa"/>
            <w:vAlign w:val="center"/>
          </w:tcPr>
          <w:p w14:paraId="7542A7C1" w14:textId="77777777" w:rsidR="00B1242C" w:rsidRPr="00834920" w:rsidRDefault="00B1242C">
            <w:pPr>
              <w:pStyle w:val="TableEntry"/>
              <w:jc w:val="center"/>
              <w:rPr>
                <w:iCs/>
                <w:sz w:val="16"/>
              </w:rPr>
            </w:pPr>
            <w:r w:rsidRPr="00834920">
              <w:rPr>
                <w:iCs/>
                <w:sz w:val="16"/>
              </w:rPr>
              <w:t>U</w:t>
            </w:r>
          </w:p>
        </w:tc>
        <w:tc>
          <w:tcPr>
            <w:tcW w:w="4968" w:type="dxa"/>
            <w:vAlign w:val="center"/>
          </w:tcPr>
          <w:p w14:paraId="192A809D" w14:textId="77777777" w:rsidR="00B1242C" w:rsidRPr="00834920" w:rsidRDefault="00B1242C">
            <w:pPr>
              <w:pStyle w:val="TableEntry"/>
              <w:rPr>
                <w:sz w:val="16"/>
              </w:rPr>
            </w:pPr>
            <w:r w:rsidRPr="00834920">
              <w:rPr>
                <w:sz w:val="16"/>
              </w:rPr>
              <w:t>the process ID as used within the local operating system in the local system logs.</w:t>
            </w:r>
          </w:p>
        </w:tc>
      </w:tr>
      <w:tr w:rsidR="00B1242C" w:rsidRPr="00834920" w14:paraId="25B99A3F" w14:textId="77777777" w:rsidTr="00CD3404">
        <w:trPr>
          <w:cantSplit/>
        </w:trPr>
        <w:tc>
          <w:tcPr>
            <w:tcW w:w="1548" w:type="dxa"/>
            <w:vMerge/>
            <w:vAlign w:val="center"/>
          </w:tcPr>
          <w:p w14:paraId="7F13D399" w14:textId="77777777" w:rsidR="00B1242C" w:rsidRPr="00834920" w:rsidRDefault="00B1242C">
            <w:pPr>
              <w:spacing w:before="0"/>
              <w:rPr>
                <w:rFonts w:ascii="Helvetica" w:hAnsi="Helvetica"/>
                <w:b/>
                <w:sz w:val="12"/>
                <w:szCs w:val="12"/>
              </w:rPr>
            </w:pPr>
          </w:p>
        </w:tc>
        <w:tc>
          <w:tcPr>
            <w:tcW w:w="2520" w:type="dxa"/>
            <w:vAlign w:val="center"/>
          </w:tcPr>
          <w:p w14:paraId="36A98ABF" w14:textId="77777777" w:rsidR="00B1242C" w:rsidRPr="00834920" w:rsidRDefault="00B1242C">
            <w:pPr>
              <w:pStyle w:val="TableEntry"/>
              <w:rPr>
                <w:i/>
                <w:iCs/>
                <w:sz w:val="16"/>
              </w:rPr>
            </w:pPr>
            <w:proofErr w:type="spellStart"/>
            <w:r w:rsidRPr="00834920">
              <w:rPr>
                <w:i/>
                <w:iCs/>
                <w:sz w:val="16"/>
              </w:rPr>
              <w:t>UserName</w:t>
            </w:r>
            <w:proofErr w:type="spellEnd"/>
          </w:p>
        </w:tc>
        <w:tc>
          <w:tcPr>
            <w:tcW w:w="630" w:type="dxa"/>
            <w:vAlign w:val="center"/>
          </w:tcPr>
          <w:p w14:paraId="213C8619" w14:textId="77777777" w:rsidR="00B1242C" w:rsidRPr="00834920" w:rsidRDefault="00B1242C">
            <w:pPr>
              <w:pStyle w:val="TableEntry"/>
              <w:jc w:val="center"/>
              <w:rPr>
                <w:i/>
                <w:iCs/>
                <w:sz w:val="16"/>
              </w:rPr>
            </w:pPr>
            <w:r w:rsidRPr="00834920">
              <w:rPr>
                <w:i/>
                <w:iCs/>
                <w:sz w:val="16"/>
              </w:rPr>
              <w:t>U</w:t>
            </w:r>
          </w:p>
        </w:tc>
        <w:tc>
          <w:tcPr>
            <w:tcW w:w="4968" w:type="dxa"/>
            <w:vAlign w:val="center"/>
          </w:tcPr>
          <w:p w14:paraId="29F13637" w14:textId="77777777" w:rsidR="00B1242C" w:rsidRPr="00834920" w:rsidRDefault="00B1242C">
            <w:pPr>
              <w:pStyle w:val="TableEntry"/>
              <w:rPr>
                <w:i/>
                <w:iCs/>
                <w:sz w:val="16"/>
              </w:rPr>
            </w:pPr>
            <w:r w:rsidRPr="00834920">
              <w:rPr>
                <w:i/>
                <w:iCs/>
                <w:sz w:val="16"/>
              </w:rPr>
              <w:t>not specialized</w:t>
            </w:r>
          </w:p>
        </w:tc>
      </w:tr>
      <w:tr w:rsidR="00B1242C" w:rsidRPr="00834920" w14:paraId="7F8B52D8" w14:textId="77777777" w:rsidTr="00CD3404">
        <w:trPr>
          <w:cantSplit/>
        </w:trPr>
        <w:tc>
          <w:tcPr>
            <w:tcW w:w="1548" w:type="dxa"/>
            <w:vMerge/>
            <w:vAlign w:val="center"/>
          </w:tcPr>
          <w:p w14:paraId="5C5F3A8D" w14:textId="77777777" w:rsidR="00B1242C" w:rsidRPr="00834920" w:rsidRDefault="00B1242C">
            <w:pPr>
              <w:spacing w:before="0"/>
              <w:rPr>
                <w:rFonts w:ascii="Helvetica" w:hAnsi="Helvetica"/>
                <w:b/>
                <w:sz w:val="12"/>
                <w:szCs w:val="12"/>
              </w:rPr>
            </w:pPr>
          </w:p>
        </w:tc>
        <w:tc>
          <w:tcPr>
            <w:tcW w:w="2520" w:type="dxa"/>
            <w:vAlign w:val="center"/>
          </w:tcPr>
          <w:p w14:paraId="4C5620FE" w14:textId="77777777" w:rsidR="00B1242C" w:rsidRPr="00834920" w:rsidRDefault="00B1242C">
            <w:pPr>
              <w:pStyle w:val="TableEntry"/>
              <w:rPr>
                <w:iCs/>
                <w:sz w:val="16"/>
              </w:rPr>
            </w:pPr>
            <w:proofErr w:type="spellStart"/>
            <w:r w:rsidRPr="00834920">
              <w:rPr>
                <w:iCs/>
                <w:sz w:val="16"/>
              </w:rPr>
              <w:t>UserIsRequestor</w:t>
            </w:r>
            <w:proofErr w:type="spellEnd"/>
          </w:p>
        </w:tc>
        <w:tc>
          <w:tcPr>
            <w:tcW w:w="630" w:type="dxa"/>
            <w:vAlign w:val="center"/>
          </w:tcPr>
          <w:p w14:paraId="1F3C8E16" w14:textId="77777777" w:rsidR="00B1242C" w:rsidRPr="00834920" w:rsidRDefault="00B1242C">
            <w:pPr>
              <w:pStyle w:val="TableEntry"/>
              <w:jc w:val="center"/>
              <w:rPr>
                <w:iCs/>
                <w:sz w:val="16"/>
              </w:rPr>
            </w:pPr>
            <w:r w:rsidRPr="00834920">
              <w:rPr>
                <w:iCs/>
                <w:sz w:val="16"/>
              </w:rPr>
              <w:t>M</w:t>
            </w:r>
          </w:p>
        </w:tc>
        <w:tc>
          <w:tcPr>
            <w:tcW w:w="4968" w:type="dxa"/>
            <w:vAlign w:val="center"/>
          </w:tcPr>
          <w:p w14:paraId="7123A55A" w14:textId="77777777" w:rsidR="00B1242C" w:rsidRPr="00834920" w:rsidRDefault="00B1242C">
            <w:pPr>
              <w:pStyle w:val="TableEntry"/>
              <w:rPr>
                <w:iCs/>
                <w:sz w:val="16"/>
              </w:rPr>
            </w:pPr>
            <w:r w:rsidRPr="00834920">
              <w:rPr>
                <w:iCs/>
                <w:sz w:val="16"/>
              </w:rPr>
              <w:t>“false”</w:t>
            </w:r>
          </w:p>
        </w:tc>
      </w:tr>
      <w:tr w:rsidR="00B1242C" w:rsidRPr="00834920" w14:paraId="66D340A6" w14:textId="77777777" w:rsidTr="00CD3404">
        <w:trPr>
          <w:cantSplit/>
        </w:trPr>
        <w:tc>
          <w:tcPr>
            <w:tcW w:w="1548" w:type="dxa"/>
            <w:vMerge/>
            <w:vAlign w:val="center"/>
          </w:tcPr>
          <w:p w14:paraId="1EF63111" w14:textId="77777777" w:rsidR="00B1242C" w:rsidRPr="00834920" w:rsidRDefault="00B1242C">
            <w:pPr>
              <w:spacing w:before="0"/>
              <w:rPr>
                <w:rFonts w:ascii="Helvetica" w:hAnsi="Helvetica"/>
                <w:b/>
                <w:sz w:val="12"/>
                <w:szCs w:val="12"/>
              </w:rPr>
            </w:pPr>
          </w:p>
        </w:tc>
        <w:tc>
          <w:tcPr>
            <w:tcW w:w="2520" w:type="dxa"/>
            <w:vAlign w:val="center"/>
          </w:tcPr>
          <w:p w14:paraId="65C511BF" w14:textId="77777777" w:rsidR="00B1242C" w:rsidRPr="00834920" w:rsidRDefault="00B1242C">
            <w:pPr>
              <w:pStyle w:val="TableEntry"/>
              <w:rPr>
                <w:sz w:val="16"/>
              </w:rPr>
            </w:pPr>
            <w:proofErr w:type="spellStart"/>
            <w:r w:rsidRPr="00834920">
              <w:rPr>
                <w:sz w:val="16"/>
              </w:rPr>
              <w:t>RoleIDCode</w:t>
            </w:r>
            <w:proofErr w:type="spellEnd"/>
          </w:p>
        </w:tc>
        <w:tc>
          <w:tcPr>
            <w:tcW w:w="630" w:type="dxa"/>
            <w:vAlign w:val="center"/>
          </w:tcPr>
          <w:p w14:paraId="5446AB8B" w14:textId="77777777" w:rsidR="00B1242C" w:rsidRPr="00834920" w:rsidRDefault="00B1242C">
            <w:pPr>
              <w:pStyle w:val="TableEntry"/>
              <w:jc w:val="center"/>
              <w:rPr>
                <w:sz w:val="16"/>
              </w:rPr>
            </w:pPr>
            <w:r w:rsidRPr="00834920">
              <w:rPr>
                <w:sz w:val="16"/>
              </w:rPr>
              <w:t>M</w:t>
            </w:r>
          </w:p>
        </w:tc>
        <w:tc>
          <w:tcPr>
            <w:tcW w:w="4968" w:type="dxa"/>
            <w:vAlign w:val="center"/>
          </w:tcPr>
          <w:p w14:paraId="362FE790" w14:textId="77777777" w:rsidR="00B1242C" w:rsidRPr="00834920" w:rsidRDefault="00B1242C">
            <w:pPr>
              <w:pStyle w:val="TableEntry"/>
              <w:rPr>
                <w:sz w:val="16"/>
              </w:rPr>
            </w:pPr>
            <w:r w:rsidRPr="00834920">
              <w:rPr>
                <w:sz w:val="16"/>
              </w:rPr>
              <w:t>EV(110152, DCM, “Destination”)</w:t>
            </w:r>
          </w:p>
        </w:tc>
      </w:tr>
      <w:tr w:rsidR="00B1242C" w:rsidRPr="00834920" w14:paraId="4960ABB4" w14:textId="77777777" w:rsidTr="00CD3404">
        <w:trPr>
          <w:cantSplit/>
        </w:trPr>
        <w:tc>
          <w:tcPr>
            <w:tcW w:w="1548" w:type="dxa"/>
            <w:vMerge/>
            <w:vAlign w:val="center"/>
          </w:tcPr>
          <w:p w14:paraId="51640921" w14:textId="77777777" w:rsidR="00B1242C" w:rsidRPr="00834920" w:rsidRDefault="00B1242C">
            <w:pPr>
              <w:spacing w:before="0"/>
              <w:rPr>
                <w:rFonts w:ascii="Helvetica" w:hAnsi="Helvetica"/>
                <w:b/>
                <w:sz w:val="12"/>
                <w:szCs w:val="12"/>
              </w:rPr>
            </w:pPr>
          </w:p>
        </w:tc>
        <w:tc>
          <w:tcPr>
            <w:tcW w:w="2520" w:type="dxa"/>
            <w:vAlign w:val="center"/>
          </w:tcPr>
          <w:p w14:paraId="05BF1541" w14:textId="77777777" w:rsidR="00B1242C" w:rsidRPr="00834920" w:rsidRDefault="00B1242C">
            <w:pPr>
              <w:pStyle w:val="TableEntry"/>
              <w:rPr>
                <w:iCs/>
                <w:sz w:val="16"/>
              </w:rPr>
            </w:pPr>
            <w:proofErr w:type="spellStart"/>
            <w:r w:rsidRPr="00834920">
              <w:rPr>
                <w:iCs/>
                <w:sz w:val="16"/>
              </w:rPr>
              <w:t>NetworkAccessPointTypeCode</w:t>
            </w:r>
            <w:proofErr w:type="spellEnd"/>
          </w:p>
        </w:tc>
        <w:tc>
          <w:tcPr>
            <w:tcW w:w="630" w:type="dxa"/>
            <w:vAlign w:val="center"/>
          </w:tcPr>
          <w:p w14:paraId="0E9EFF10" w14:textId="77777777" w:rsidR="00B1242C" w:rsidRPr="00834920" w:rsidRDefault="00B1242C">
            <w:pPr>
              <w:pStyle w:val="TableEntry"/>
              <w:jc w:val="center"/>
              <w:rPr>
                <w:iCs/>
                <w:sz w:val="16"/>
              </w:rPr>
            </w:pPr>
            <w:r w:rsidRPr="00834920">
              <w:rPr>
                <w:iCs/>
                <w:sz w:val="16"/>
              </w:rPr>
              <w:t>M</w:t>
            </w:r>
          </w:p>
        </w:tc>
        <w:tc>
          <w:tcPr>
            <w:tcW w:w="4968" w:type="dxa"/>
            <w:vAlign w:val="center"/>
          </w:tcPr>
          <w:p w14:paraId="04ABAEE1" w14:textId="77777777" w:rsidR="00B1242C" w:rsidRPr="00834920" w:rsidRDefault="00B1242C">
            <w:pPr>
              <w:pStyle w:val="TableEntry"/>
              <w:rPr>
                <w:sz w:val="16"/>
              </w:rPr>
            </w:pPr>
            <w:r w:rsidRPr="00834920">
              <w:rPr>
                <w:sz w:val="16"/>
              </w:rPr>
              <w:t>“1” for machine (DNS) name, “2” for IP address</w:t>
            </w:r>
          </w:p>
        </w:tc>
      </w:tr>
      <w:tr w:rsidR="00B1242C" w:rsidRPr="00834920" w14:paraId="64842FD3" w14:textId="77777777" w:rsidTr="00CD3404">
        <w:trPr>
          <w:cantSplit/>
        </w:trPr>
        <w:tc>
          <w:tcPr>
            <w:tcW w:w="1548" w:type="dxa"/>
            <w:vMerge/>
            <w:vAlign w:val="center"/>
          </w:tcPr>
          <w:p w14:paraId="1CA7FA8D" w14:textId="77777777" w:rsidR="00B1242C" w:rsidRPr="00834920" w:rsidRDefault="00B1242C">
            <w:pPr>
              <w:spacing w:before="0"/>
              <w:rPr>
                <w:rFonts w:ascii="Helvetica" w:hAnsi="Helvetica"/>
                <w:b/>
                <w:sz w:val="12"/>
                <w:szCs w:val="12"/>
              </w:rPr>
            </w:pPr>
          </w:p>
        </w:tc>
        <w:tc>
          <w:tcPr>
            <w:tcW w:w="2520" w:type="dxa"/>
            <w:vAlign w:val="center"/>
          </w:tcPr>
          <w:p w14:paraId="7343A4BF" w14:textId="77777777" w:rsidR="00B1242C" w:rsidRPr="00834920" w:rsidRDefault="00B1242C">
            <w:pPr>
              <w:pStyle w:val="TableEntry"/>
              <w:rPr>
                <w:iCs/>
                <w:sz w:val="16"/>
              </w:rPr>
            </w:pPr>
            <w:proofErr w:type="spellStart"/>
            <w:r w:rsidRPr="00834920">
              <w:rPr>
                <w:iCs/>
                <w:sz w:val="16"/>
              </w:rPr>
              <w:t>NetworkAccessPointID</w:t>
            </w:r>
            <w:proofErr w:type="spellEnd"/>
          </w:p>
        </w:tc>
        <w:tc>
          <w:tcPr>
            <w:tcW w:w="630" w:type="dxa"/>
            <w:vAlign w:val="center"/>
          </w:tcPr>
          <w:p w14:paraId="05143611" w14:textId="77777777" w:rsidR="00B1242C" w:rsidRPr="00834920" w:rsidRDefault="00B1242C">
            <w:pPr>
              <w:pStyle w:val="TableEntry"/>
              <w:jc w:val="center"/>
              <w:rPr>
                <w:iCs/>
                <w:sz w:val="16"/>
              </w:rPr>
            </w:pPr>
            <w:r w:rsidRPr="00834920">
              <w:rPr>
                <w:iCs/>
                <w:sz w:val="16"/>
              </w:rPr>
              <w:t>M</w:t>
            </w:r>
          </w:p>
        </w:tc>
        <w:tc>
          <w:tcPr>
            <w:tcW w:w="4968" w:type="dxa"/>
            <w:vAlign w:val="center"/>
          </w:tcPr>
          <w:p w14:paraId="736AD542" w14:textId="77777777" w:rsidR="00B1242C" w:rsidRPr="00834920" w:rsidRDefault="00B1242C" w:rsidP="00BF2D0B">
            <w:pPr>
              <w:pStyle w:val="TableEntry"/>
              <w:rPr>
                <w:sz w:val="16"/>
              </w:rPr>
            </w:pPr>
            <w:r w:rsidRPr="00834920">
              <w:rPr>
                <w:sz w:val="16"/>
              </w:rPr>
              <w:t>The machine name or IP address</w:t>
            </w:r>
          </w:p>
        </w:tc>
      </w:tr>
    </w:tbl>
    <w:p w14:paraId="3E2B8C64" w14:textId="77777777" w:rsidR="00B1242C" w:rsidRPr="00834920" w:rsidRDefault="00B1242C" w:rsidP="00CD3404">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1242C" w:rsidRPr="00834920" w14:paraId="470038A0" w14:textId="77777777" w:rsidTr="00B1242C">
        <w:trPr>
          <w:cantSplit/>
        </w:trPr>
        <w:tc>
          <w:tcPr>
            <w:tcW w:w="1728" w:type="dxa"/>
            <w:vMerge w:val="restart"/>
            <w:tcBorders>
              <w:top w:val="single" w:sz="4" w:space="0" w:color="auto"/>
              <w:left w:val="single" w:sz="4" w:space="0" w:color="auto"/>
              <w:bottom w:val="single" w:sz="4" w:space="0" w:color="auto"/>
              <w:right w:val="single" w:sz="4" w:space="0" w:color="auto"/>
            </w:tcBorders>
          </w:tcPr>
          <w:p w14:paraId="27B5B0E5" w14:textId="77777777" w:rsidR="00B1242C" w:rsidRPr="00834920" w:rsidRDefault="00B1242C" w:rsidP="002B15A9">
            <w:pPr>
              <w:pStyle w:val="TableEntryHeader"/>
            </w:pPr>
            <w:r w:rsidRPr="00834920">
              <w:t>Audit Source</w:t>
            </w:r>
          </w:p>
          <w:p w14:paraId="00500F7F" w14:textId="77777777" w:rsidR="00B1242C" w:rsidRPr="002B15A9" w:rsidRDefault="00B1242C" w:rsidP="002B15A9">
            <w:pPr>
              <w:pStyle w:val="TableEntry"/>
              <w:jc w:val="center"/>
              <w:rPr>
                <w:rFonts w:ascii="Arial" w:hAnsi="Arial"/>
                <w:bCs/>
                <w:sz w:val="12"/>
                <w:szCs w:val="12"/>
              </w:rPr>
            </w:pPr>
            <w:proofErr w:type="spellStart"/>
            <w:r w:rsidRPr="002B15A9">
              <w:rPr>
                <w:rFonts w:ascii="Arial" w:hAnsi="Arial"/>
                <w:b/>
                <w:bCs/>
                <w:sz w:val="12"/>
                <w:szCs w:val="12"/>
              </w:rPr>
              <w:t>AuditMessage</w:t>
            </w:r>
            <w:proofErr w:type="spellEnd"/>
            <w:r w:rsidRPr="002B15A9">
              <w:rPr>
                <w:rFonts w:ascii="Arial" w:hAnsi="Arial"/>
                <w:b/>
                <w:bCs/>
                <w:sz w:val="12"/>
                <w:szCs w:val="12"/>
              </w:rPr>
              <w:t>/</w:t>
            </w:r>
            <w:r w:rsidRPr="002B15A9">
              <w:rPr>
                <w:rFonts w:ascii="Arial" w:hAnsi="Arial"/>
                <w:b/>
                <w:bCs/>
                <w:sz w:val="12"/>
                <w:szCs w:val="12"/>
              </w:rPr>
              <w:br/>
            </w:r>
            <w:proofErr w:type="spellStart"/>
            <w:r w:rsidRPr="002B15A9">
              <w:rPr>
                <w:rFonts w:ascii="Arial" w:hAnsi="Arial"/>
                <w:b/>
                <w:bCs/>
                <w:sz w:val="12"/>
                <w:szCs w:val="12"/>
              </w:rPr>
              <w:t>AuditSourceIdentification</w:t>
            </w:r>
            <w:proofErr w:type="spellEnd"/>
          </w:p>
        </w:tc>
        <w:tc>
          <w:tcPr>
            <w:tcW w:w="2340" w:type="dxa"/>
            <w:tcBorders>
              <w:top w:val="single" w:sz="4" w:space="0" w:color="auto"/>
              <w:left w:val="single" w:sz="4" w:space="0" w:color="auto"/>
              <w:bottom w:val="single" w:sz="4" w:space="0" w:color="auto"/>
              <w:right w:val="single" w:sz="4" w:space="0" w:color="auto"/>
            </w:tcBorders>
            <w:vAlign w:val="center"/>
          </w:tcPr>
          <w:p w14:paraId="1A6F277F" w14:textId="77777777" w:rsidR="00B1242C" w:rsidRPr="00834920" w:rsidRDefault="00B1242C">
            <w:pPr>
              <w:pStyle w:val="TableEntry"/>
              <w:rPr>
                <w:i/>
                <w:iCs/>
                <w:sz w:val="16"/>
              </w:rPr>
            </w:pPr>
            <w:proofErr w:type="spellStart"/>
            <w:r w:rsidRPr="00834920">
              <w:rPr>
                <w:i/>
                <w:iCs/>
                <w:sz w:val="16"/>
              </w:rPr>
              <w:t>AuditSourceID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354AFAFF"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188BD1E7" w14:textId="77777777" w:rsidR="00B1242C" w:rsidRPr="002B15A9" w:rsidRDefault="00D666AB" w:rsidP="00C35952">
            <w:pPr>
              <w:pStyle w:val="TableEntry"/>
              <w:rPr>
                <w:i/>
                <w:iCs/>
                <w:sz w:val="16"/>
              </w:rPr>
            </w:pPr>
            <w:r w:rsidRPr="002B15A9">
              <w:rPr>
                <w:i/>
                <w:iCs/>
                <w:sz w:val="16"/>
              </w:rPr>
              <w:t>n</w:t>
            </w:r>
            <w:r w:rsidR="00B1242C" w:rsidRPr="002B15A9">
              <w:rPr>
                <w:i/>
                <w:iCs/>
                <w:sz w:val="16"/>
              </w:rPr>
              <w:t>ot specialized</w:t>
            </w:r>
          </w:p>
        </w:tc>
      </w:tr>
      <w:tr w:rsidR="00B1242C" w:rsidRPr="00834920" w14:paraId="0D4BC4B7" w14:textId="77777777" w:rsidTr="00B1242C">
        <w:trPr>
          <w:cantSplit/>
        </w:trPr>
        <w:tc>
          <w:tcPr>
            <w:tcW w:w="1728" w:type="dxa"/>
            <w:vMerge/>
            <w:tcBorders>
              <w:top w:val="single" w:sz="4" w:space="0" w:color="auto"/>
              <w:left w:val="single" w:sz="4" w:space="0" w:color="auto"/>
              <w:bottom w:val="single" w:sz="4" w:space="0" w:color="auto"/>
              <w:right w:val="single" w:sz="4" w:space="0" w:color="auto"/>
            </w:tcBorders>
            <w:vAlign w:val="center"/>
          </w:tcPr>
          <w:p w14:paraId="6E892452" w14:textId="77777777" w:rsidR="00B1242C" w:rsidRPr="00834920" w:rsidRDefault="00B1242C">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tcPr>
          <w:p w14:paraId="1E434199" w14:textId="77777777" w:rsidR="00B1242C" w:rsidRPr="00834920" w:rsidRDefault="00B1242C">
            <w:pPr>
              <w:pStyle w:val="TableEntry"/>
              <w:rPr>
                <w:i/>
                <w:iCs/>
                <w:sz w:val="16"/>
              </w:rPr>
            </w:pPr>
            <w:proofErr w:type="spellStart"/>
            <w:r w:rsidRPr="00834920">
              <w:rPr>
                <w:i/>
                <w:iCs/>
                <w:sz w:val="16"/>
              </w:rPr>
              <w:t>AuditEnterpriseSiteID</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15383BF6"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29611ABE" w14:textId="77777777" w:rsidR="00B1242C" w:rsidRPr="002B15A9" w:rsidRDefault="00B1242C" w:rsidP="00C35952">
            <w:pPr>
              <w:pStyle w:val="TableEntry"/>
              <w:rPr>
                <w:i/>
                <w:iCs/>
                <w:sz w:val="16"/>
              </w:rPr>
            </w:pPr>
            <w:r w:rsidRPr="002B15A9">
              <w:rPr>
                <w:i/>
                <w:iCs/>
                <w:sz w:val="16"/>
              </w:rPr>
              <w:t>not specialized</w:t>
            </w:r>
          </w:p>
        </w:tc>
      </w:tr>
      <w:tr w:rsidR="00B1242C" w:rsidRPr="00834920" w14:paraId="2B7CFBCA" w14:textId="77777777" w:rsidTr="00B1242C">
        <w:trPr>
          <w:cantSplit/>
        </w:trPr>
        <w:tc>
          <w:tcPr>
            <w:tcW w:w="1728" w:type="dxa"/>
            <w:vMerge/>
            <w:tcBorders>
              <w:top w:val="single" w:sz="4" w:space="0" w:color="auto"/>
              <w:left w:val="single" w:sz="4" w:space="0" w:color="auto"/>
              <w:bottom w:val="single" w:sz="4" w:space="0" w:color="auto"/>
              <w:right w:val="single" w:sz="4" w:space="0" w:color="auto"/>
            </w:tcBorders>
            <w:vAlign w:val="center"/>
          </w:tcPr>
          <w:p w14:paraId="2EC66438" w14:textId="77777777" w:rsidR="00B1242C" w:rsidRPr="00834920" w:rsidRDefault="00B1242C">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tcPr>
          <w:p w14:paraId="0BFF739E" w14:textId="77777777" w:rsidR="00B1242C" w:rsidRPr="00834920" w:rsidRDefault="00B1242C">
            <w:pPr>
              <w:pStyle w:val="TableEntry"/>
              <w:rPr>
                <w:i/>
                <w:iCs/>
                <w:sz w:val="16"/>
              </w:rPr>
            </w:pPr>
            <w:proofErr w:type="spellStart"/>
            <w:r w:rsidRPr="00834920">
              <w:rPr>
                <w:i/>
                <w:iCs/>
                <w:sz w:val="16"/>
              </w:rPr>
              <w:t>AuditSourceTypeCode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tcPr>
          <w:p w14:paraId="62031B82" w14:textId="77777777" w:rsidR="00B1242C" w:rsidRPr="00834920" w:rsidRDefault="00B1242C">
            <w:pPr>
              <w:pStyle w:val="TableEntry"/>
              <w:jc w:val="center"/>
              <w:rPr>
                <w:i/>
                <w:iCs/>
                <w:sz w:val="16"/>
              </w:rPr>
            </w:pPr>
            <w:r w:rsidRPr="00834920">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tcPr>
          <w:p w14:paraId="2C434363" w14:textId="77777777" w:rsidR="00B1242C" w:rsidRPr="002B15A9" w:rsidRDefault="00B1242C" w:rsidP="002B15A9">
            <w:pPr>
              <w:pStyle w:val="TableEntry"/>
              <w:rPr>
                <w:i/>
                <w:iCs/>
                <w:sz w:val="16"/>
              </w:rPr>
            </w:pPr>
            <w:r w:rsidRPr="002B15A9">
              <w:rPr>
                <w:i/>
                <w:iCs/>
                <w:sz w:val="16"/>
              </w:rPr>
              <w:t>not specialized</w:t>
            </w:r>
          </w:p>
        </w:tc>
      </w:tr>
    </w:tbl>
    <w:p w14:paraId="74D45184" w14:textId="77777777" w:rsidR="00B1242C" w:rsidRPr="00834920" w:rsidRDefault="00B1242C" w:rsidP="00CD3404">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1242C" w:rsidRPr="00834920" w14:paraId="588CB158" w14:textId="77777777" w:rsidTr="00CD3404">
        <w:trPr>
          <w:cantSplit/>
        </w:trPr>
        <w:tc>
          <w:tcPr>
            <w:tcW w:w="1548" w:type="dxa"/>
            <w:vMerge w:val="restart"/>
          </w:tcPr>
          <w:p w14:paraId="10482CB1" w14:textId="77777777" w:rsidR="00B1242C" w:rsidRPr="00834920" w:rsidRDefault="00B1242C" w:rsidP="002B15A9">
            <w:pPr>
              <w:pStyle w:val="TableEntryHeader"/>
            </w:pPr>
            <w:r w:rsidRPr="00834920">
              <w:t>Provider</w:t>
            </w:r>
          </w:p>
          <w:p w14:paraId="3BE73FF8" w14:textId="77777777" w:rsidR="00B1242C" w:rsidRPr="002B15A9" w:rsidRDefault="00B1242C" w:rsidP="002B15A9">
            <w:pPr>
              <w:pStyle w:val="TableEntry"/>
              <w:jc w:val="center"/>
              <w:rPr>
                <w:rFonts w:ascii="Arial" w:hAnsi="Arial"/>
                <w:bCs/>
                <w:sz w:val="12"/>
              </w:rPr>
            </w:pPr>
            <w:r w:rsidRPr="002B15A9">
              <w:rPr>
                <w:rFonts w:ascii="Arial" w:hAnsi="Arial"/>
                <w:b/>
                <w:bCs/>
                <w:sz w:val="12"/>
              </w:rPr>
              <w:t>(</w:t>
            </w:r>
            <w:proofErr w:type="spellStart"/>
            <w:r w:rsidRPr="002B15A9">
              <w:rPr>
                <w:rFonts w:ascii="Arial" w:hAnsi="Arial"/>
                <w:b/>
                <w:bCs/>
                <w:sz w:val="12"/>
              </w:rPr>
              <w:t>AuditMessage</w:t>
            </w:r>
            <w:proofErr w:type="spellEnd"/>
            <w:r w:rsidRPr="002B15A9">
              <w:rPr>
                <w:rFonts w:ascii="Arial" w:hAnsi="Arial"/>
                <w:b/>
                <w:bCs/>
                <w:sz w:val="12"/>
              </w:rPr>
              <w:t>/</w:t>
            </w:r>
            <w:r w:rsidRPr="002B15A9">
              <w:rPr>
                <w:rFonts w:ascii="Arial" w:hAnsi="Arial"/>
                <w:b/>
                <w:bCs/>
                <w:sz w:val="12"/>
              </w:rPr>
              <w:br/>
            </w:r>
            <w:proofErr w:type="spellStart"/>
            <w:r w:rsidRPr="002B15A9">
              <w:rPr>
                <w:rFonts w:ascii="Arial" w:hAnsi="Arial"/>
                <w:b/>
                <w:bCs/>
                <w:sz w:val="12"/>
              </w:rPr>
              <w:t>ParticipantObjectIdentification</w:t>
            </w:r>
            <w:proofErr w:type="spellEnd"/>
            <w:r w:rsidRPr="002B15A9">
              <w:rPr>
                <w:rFonts w:ascii="Arial" w:hAnsi="Arial"/>
                <w:b/>
                <w:bCs/>
                <w:sz w:val="12"/>
              </w:rPr>
              <w:t>)</w:t>
            </w:r>
          </w:p>
        </w:tc>
        <w:tc>
          <w:tcPr>
            <w:tcW w:w="2520" w:type="dxa"/>
            <w:vAlign w:val="center"/>
          </w:tcPr>
          <w:p w14:paraId="318DD361" w14:textId="77777777" w:rsidR="00B1242C" w:rsidRPr="00834920" w:rsidRDefault="00B1242C">
            <w:pPr>
              <w:pStyle w:val="TableEntry"/>
              <w:rPr>
                <w:sz w:val="16"/>
                <w:szCs w:val="16"/>
              </w:rPr>
            </w:pPr>
            <w:proofErr w:type="spellStart"/>
            <w:r w:rsidRPr="00834920">
              <w:rPr>
                <w:sz w:val="16"/>
                <w:szCs w:val="16"/>
              </w:rPr>
              <w:t>ParticipantObjectTypeCode</w:t>
            </w:r>
            <w:proofErr w:type="spellEnd"/>
          </w:p>
        </w:tc>
        <w:tc>
          <w:tcPr>
            <w:tcW w:w="630" w:type="dxa"/>
            <w:vAlign w:val="center"/>
          </w:tcPr>
          <w:p w14:paraId="28F2F240"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0B445C11" w14:textId="77777777" w:rsidR="00B1242C" w:rsidRPr="00834920" w:rsidRDefault="00B1242C">
            <w:pPr>
              <w:pStyle w:val="TableEntry"/>
              <w:rPr>
                <w:sz w:val="16"/>
                <w:szCs w:val="16"/>
              </w:rPr>
            </w:pPr>
            <w:r w:rsidRPr="00834920">
              <w:rPr>
                <w:sz w:val="16"/>
                <w:szCs w:val="16"/>
              </w:rPr>
              <w:t xml:space="preserve">“1” (Person) or “3” (Organization) </w:t>
            </w:r>
          </w:p>
        </w:tc>
      </w:tr>
      <w:tr w:rsidR="00B1242C" w:rsidRPr="00834920" w14:paraId="36835F80" w14:textId="77777777" w:rsidTr="00CD3404">
        <w:trPr>
          <w:cantSplit/>
        </w:trPr>
        <w:tc>
          <w:tcPr>
            <w:tcW w:w="1548" w:type="dxa"/>
            <w:vMerge/>
            <w:vAlign w:val="center"/>
          </w:tcPr>
          <w:p w14:paraId="287C6D83" w14:textId="77777777" w:rsidR="00B1242C" w:rsidRPr="00834920" w:rsidRDefault="00B1242C">
            <w:pPr>
              <w:spacing w:before="0"/>
              <w:rPr>
                <w:rFonts w:ascii="Helvetica" w:hAnsi="Helvetica"/>
                <w:b/>
                <w:sz w:val="16"/>
                <w:szCs w:val="16"/>
              </w:rPr>
            </w:pPr>
          </w:p>
        </w:tc>
        <w:tc>
          <w:tcPr>
            <w:tcW w:w="2520" w:type="dxa"/>
            <w:vAlign w:val="center"/>
          </w:tcPr>
          <w:p w14:paraId="48820DAF" w14:textId="77777777" w:rsidR="00B1242C" w:rsidRPr="00834920" w:rsidRDefault="00B1242C">
            <w:pPr>
              <w:pStyle w:val="TableEntry"/>
              <w:rPr>
                <w:sz w:val="16"/>
                <w:szCs w:val="16"/>
              </w:rPr>
            </w:pPr>
            <w:proofErr w:type="spellStart"/>
            <w:r w:rsidRPr="00834920">
              <w:rPr>
                <w:sz w:val="16"/>
                <w:szCs w:val="16"/>
              </w:rPr>
              <w:t>ParticipantObjectTypeCodeRole</w:t>
            </w:r>
            <w:proofErr w:type="spellEnd"/>
          </w:p>
        </w:tc>
        <w:tc>
          <w:tcPr>
            <w:tcW w:w="630" w:type="dxa"/>
            <w:vAlign w:val="center"/>
          </w:tcPr>
          <w:p w14:paraId="4053DD46"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6C5C9314" w14:textId="77777777" w:rsidR="00B1242C" w:rsidRPr="00834920" w:rsidRDefault="00B1242C">
            <w:pPr>
              <w:pStyle w:val="TableEntry"/>
              <w:rPr>
                <w:sz w:val="16"/>
                <w:szCs w:val="16"/>
              </w:rPr>
            </w:pPr>
            <w:r w:rsidRPr="00834920">
              <w:rPr>
                <w:sz w:val="16"/>
                <w:szCs w:val="16"/>
              </w:rPr>
              <w:t>“15” (Provider)</w:t>
            </w:r>
          </w:p>
        </w:tc>
      </w:tr>
      <w:tr w:rsidR="00B1242C" w:rsidRPr="00834920" w14:paraId="31ED528A" w14:textId="77777777" w:rsidTr="00CD3404">
        <w:trPr>
          <w:cantSplit/>
        </w:trPr>
        <w:tc>
          <w:tcPr>
            <w:tcW w:w="1548" w:type="dxa"/>
            <w:vMerge/>
            <w:vAlign w:val="center"/>
          </w:tcPr>
          <w:p w14:paraId="68F38771" w14:textId="77777777" w:rsidR="00B1242C" w:rsidRPr="00834920" w:rsidRDefault="00B1242C">
            <w:pPr>
              <w:spacing w:before="0"/>
              <w:rPr>
                <w:rFonts w:ascii="Helvetica" w:hAnsi="Helvetica"/>
                <w:b/>
                <w:sz w:val="16"/>
                <w:szCs w:val="16"/>
              </w:rPr>
            </w:pPr>
          </w:p>
        </w:tc>
        <w:tc>
          <w:tcPr>
            <w:tcW w:w="2520" w:type="dxa"/>
            <w:vAlign w:val="center"/>
          </w:tcPr>
          <w:p w14:paraId="619FE100" w14:textId="77777777" w:rsidR="00B1242C" w:rsidRPr="00834920" w:rsidRDefault="00B1242C" w:rsidP="00B075CB">
            <w:pPr>
              <w:pStyle w:val="TableEntry"/>
              <w:keepNext/>
              <w:outlineLvl w:val="6"/>
              <w:rPr>
                <w:iCs/>
                <w:sz w:val="16"/>
              </w:rPr>
            </w:pPr>
            <w:proofErr w:type="spellStart"/>
            <w:r w:rsidRPr="00834920">
              <w:rPr>
                <w:iCs/>
                <w:sz w:val="16"/>
              </w:rPr>
              <w:t>ParticipantObjectDataLifeCycle</w:t>
            </w:r>
            <w:proofErr w:type="spellEnd"/>
          </w:p>
        </w:tc>
        <w:tc>
          <w:tcPr>
            <w:tcW w:w="630" w:type="dxa"/>
            <w:vAlign w:val="center"/>
          </w:tcPr>
          <w:p w14:paraId="4D87ACDE" w14:textId="77777777" w:rsidR="00B1242C" w:rsidRPr="00834920" w:rsidRDefault="00771941" w:rsidP="002B15A9">
            <w:pPr>
              <w:pStyle w:val="TableEntry"/>
              <w:jc w:val="center"/>
              <w:rPr>
                <w:iCs/>
                <w:sz w:val="16"/>
              </w:rPr>
            </w:pPr>
            <w:r w:rsidRPr="00834920">
              <w:rPr>
                <w:iCs/>
                <w:sz w:val="16"/>
              </w:rPr>
              <w:t>M</w:t>
            </w:r>
          </w:p>
        </w:tc>
        <w:tc>
          <w:tcPr>
            <w:tcW w:w="4968" w:type="dxa"/>
            <w:vAlign w:val="center"/>
          </w:tcPr>
          <w:p w14:paraId="68FFA1C1" w14:textId="77777777" w:rsidR="00B1242C" w:rsidRPr="00834920" w:rsidRDefault="00771941" w:rsidP="00B075CB">
            <w:pPr>
              <w:pStyle w:val="TableEntry"/>
              <w:keepNext/>
              <w:outlineLvl w:val="6"/>
              <w:rPr>
                <w:iCs/>
                <w:sz w:val="16"/>
              </w:rPr>
            </w:pPr>
            <w:r w:rsidRPr="00834920">
              <w:rPr>
                <w:iCs/>
                <w:sz w:val="16"/>
              </w:rPr>
              <w:t>Use “1” (Origination, Creation) for a new provider entry, “3” (Amendment) for an updated provider entry, “15” (Permanent Erasure, physical destruction) for a deleted provider entry, and “5” (Translation) for a renamed provider entry</w:t>
            </w:r>
          </w:p>
        </w:tc>
      </w:tr>
      <w:tr w:rsidR="00B1242C" w:rsidRPr="00834920" w14:paraId="0A62E754" w14:textId="77777777" w:rsidTr="00CD3404">
        <w:trPr>
          <w:cantSplit/>
        </w:trPr>
        <w:tc>
          <w:tcPr>
            <w:tcW w:w="1548" w:type="dxa"/>
            <w:vMerge/>
            <w:vAlign w:val="center"/>
          </w:tcPr>
          <w:p w14:paraId="78844169" w14:textId="77777777" w:rsidR="00B1242C" w:rsidRPr="00834920" w:rsidRDefault="00B1242C">
            <w:pPr>
              <w:spacing w:before="0"/>
              <w:rPr>
                <w:rFonts w:ascii="Helvetica" w:hAnsi="Helvetica"/>
                <w:b/>
                <w:sz w:val="16"/>
                <w:szCs w:val="16"/>
              </w:rPr>
            </w:pPr>
          </w:p>
        </w:tc>
        <w:tc>
          <w:tcPr>
            <w:tcW w:w="2520" w:type="dxa"/>
            <w:vAlign w:val="center"/>
          </w:tcPr>
          <w:p w14:paraId="04CE4BB7" w14:textId="77777777" w:rsidR="00B1242C" w:rsidRPr="00834920" w:rsidRDefault="00B1242C">
            <w:pPr>
              <w:pStyle w:val="TableEntry"/>
              <w:rPr>
                <w:sz w:val="16"/>
                <w:szCs w:val="16"/>
              </w:rPr>
            </w:pPr>
            <w:proofErr w:type="spellStart"/>
            <w:r w:rsidRPr="00834920">
              <w:rPr>
                <w:sz w:val="16"/>
                <w:szCs w:val="16"/>
              </w:rPr>
              <w:t>ParticipantObjectIDTypeCode</w:t>
            </w:r>
            <w:proofErr w:type="spellEnd"/>
          </w:p>
        </w:tc>
        <w:tc>
          <w:tcPr>
            <w:tcW w:w="630" w:type="dxa"/>
            <w:vAlign w:val="center"/>
          </w:tcPr>
          <w:p w14:paraId="793B549D"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vAlign w:val="center"/>
          </w:tcPr>
          <w:p w14:paraId="742A0085" w14:textId="77777777" w:rsidR="00B1242C" w:rsidRPr="00834920" w:rsidRDefault="00B1242C">
            <w:pPr>
              <w:pStyle w:val="TableEntry"/>
              <w:rPr>
                <w:sz w:val="16"/>
                <w:szCs w:val="16"/>
              </w:rPr>
            </w:pPr>
            <w:r w:rsidRPr="00834920">
              <w:rPr>
                <w:sz w:val="16"/>
                <w:szCs w:val="16"/>
              </w:rPr>
              <w:t>EV(99SupHPD-ISO21</w:t>
            </w:r>
            <w:r w:rsidR="00D44AB5" w:rsidRPr="00834920">
              <w:rPr>
                <w:sz w:val="16"/>
                <w:szCs w:val="16"/>
              </w:rPr>
              <w:t>0</w:t>
            </w:r>
            <w:r w:rsidRPr="00834920">
              <w:rPr>
                <w:sz w:val="16"/>
                <w:szCs w:val="16"/>
              </w:rPr>
              <w:t>91</w:t>
            </w:r>
            <w:r w:rsidR="00771941" w:rsidRPr="00834920">
              <w:rPr>
                <w:sz w:val="16"/>
                <w:szCs w:val="16"/>
              </w:rPr>
              <w:t>-RDN</w:t>
            </w:r>
            <w:r w:rsidRPr="00834920">
              <w:rPr>
                <w:sz w:val="16"/>
                <w:szCs w:val="16"/>
              </w:rPr>
              <w:t>, IHE, “ISO 21</w:t>
            </w:r>
            <w:r w:rsidR="00D44AB5" w:rsidRPr="00834920">
              <w:rPr>
                <w:sz w:val="16"/>
                <w:szCs w:val="16"/>
              </w:rPr>
              <w:t>0</w:t>
            </w:r>
            <w:r w:rsidRPr="00834920">
              <w:rPr>
                <w:sz w:val="16"/>
                <w:szCs w:val="16"/>
              </w:rPr>
              <w:t xml:space="preserve">91 </w:t>
            </w:r>
            <w:r w:rsidR="00771941" w:rsidRPr="00834920">
              <w:rPr>
                <w:sz w:val="16"/>
                <w:szCs w:val="16"/>
              </w:rPr>
              <w:t>Relative Distinguished Name</w:t>
            </w:r>
            <w:r w:rsidRPr="00834920">
              <w:rPr>
                <w:sz w:val="16"/>
                <w:szCs w:val="16"/>
              </w:rPr>
              <w:t>”)</w:t>
            </w:r>
          </w:p>
        </w:tc>
      </w:tr>
      <w:tr w:rsidR="00B1242C" w:rsidRPr="00834920" w14:paraId="65CA327B" w14:textId="77777777" w:rsidTr="00CD3404">
        <w:trPr>
          <w:cantSplit/>
        </w:trPr>
        <w:tc>
          <w:tcPr>
            <w:tcW w:w="1548" w:type="dxa"/>
            <w:vMerge/>
            <w:vAlign w:val="center"/>
          </w:tcPr>
          <w:p w14:paraId="0F51427B" w14:textId="77777777" w:rsidR="00B1242C" w:rsidRPr="00834920" w:rsidRDefault="00B1242C">
            <w:pPr>
              <w:spacing w:before="0"/>
              <w:rPr>
                <w:rFonts w:ascii="Helvetica" w:hAnsi="Helvetica"/>
                <w:b/>
                <w:sz w:val="16"/>
                <w:szCs w:val="16"/>
              </w:rPr>
            </w:pPr>
          </w:p>
        </w:tc>
        <w:tc>
          <w:tcPr>
            <w:tcW w:w="2520" w:type="dxa"/>
            <w:vAlign w:val="center"/>
          </w:tcPr>
          <w:p w14:paraId="3B702EAB" w14:textId="77777777" w:rsidR="00B1242C" w:rsidRPr="00834920" w:rsidRDefault="00B1242C" w:rsidP="00B075CB">
            <w:pPr>
              <w:pStyle w:val="TableEntry"/>
              <w:keepNext/>
              <w:outlineLvl w:val="6"/>
              <w:rPr>
                <w:i/>
                <w:iCs/>
                <w:sz w:val="16"/>
              </w:rPr>
            </w:pPr>
            <w:proofErr w:type="spellStart"/>
            <w:r w:rsidRPr="00834920">
              <w:rPr>
                <w:i/>
                <w:iCs/>
                <w:sz w:val="16"/>
              </w:rPr>
              <w:t>ParticipantObjectSensitivity</w:t>
            </w:r>
            <w:proofErr w:type="spellEnd"/>
          </w:p>
        </w:tc>
        <w:tc>
          <w:tcPr>
            <w:tcW w:w="630" w:type="dxa"/>
            <w:vAlign w:val="center"/>
          </w:tcPr>
          <w:p w14:paraId="59BB229F" w14:textId="77777777" w:rsidR="00B1242C" w:rsidRPr="00834920" w:rsidRDefault="00B1242C" w:rsidP="00CD3404">
            <w:pPr>
              <w:pStyle w:val="TableEntry"/>
              <w:jc w:val="center"/>
              <w:rPr>
                <w:i/>
                <w:iCs/>
                <w:sz w:val="16"/>
              </w:rPr>
            </w:pPr>
            <w:r w:rsidRPr="00834920">
              <w:rPr>
                <w:i/>
                <w:iCs/>
                <w:sz w:val="16"/>
              </w:rPr>
              <w:t>U</w:t>
            </w:r>
          </w:p>
        </w:tc>
        <w:tc>
          <w:tcPr>
            <w:tcW w:w="4968" w:type="dxa"/>
            <w:vAlign w:val="center"/>
          </w:tcPr>
          <w:p w14:paraId="7B2C190E" w14:textId="77777777" w:rsidR="00B1242C" w:rsidRPr="00834920" w:rsidRDefault="00B1242C" w:rsidP="00B075CB">
            <w:pPr>
              <w:pStyle w:val="TableEntry"/>
              <w:keepNext/>
              <w:outlineLvl w:val="6"/>
              <w:rPr>
                <w:i/>
                <w:iCs/>
                <w:sz w:val="16"/>
              </w:rPr>
            </w:pPr>
            <w:r w:rsidRPr="00834920">
              <w:rPr>
                <w:i/>
                <w:iCs/>
                <w:sz w:val="16"/>
              </w:rPr>
              <w:t>not specialized</w:t>
            </w:r>
          </w:p>
        </w:tc>
      </w:tr>
      <w:tr w:rsidR="00B1242C" w:rsidRPr="00834920" w14:paraId="30D2A1A5" w14:textId="77777777" w:rsidTr="00CD3404">
        <w:trPr>
          <w:cantSplit/>
        </w:trPr>
        <w:tc>
          <w:tcPr>
            <w:tcW w:w="1548" w:type="dxa"/>
            <w:vMerge/>
            <w:vAlign w:val="center"/>
          </w:tcPr>
          <w:p w14:paraId="18FF9764" w14:textId="77777777" w:rsidR="00B1242C" w:rsidRPr="00834920" w:rsidRDefault="00B1242C">
            <w:pPr>
              <w:spacing w:before="0"/>
              <w:rPr>
                <w:rFonts w:ascii="Helvetica" w:hAnsi="Helvetica"/>
                <w:b/>
                <w:sz w:val="16"/>
                <w:szCs w:val="16"/>
              </w:rPr>
            </w:pPr>
          </w:p>
        </w:tc>
        <w:tc>
          <w:tcPr>
            <w:tcW w:w="2520" w:type="dxa"/>
            <w:vAlign w:val="center"/>
          </w:tcPr>
          <w:p w14:paraId="205F90BA" w14:textId="77777777" w:rsidR="00B1242C" w:rsidRPr="00834920" w:rsidRDefault="00B1242C">
            <w:pPr>
              <w:pStyle w:val="TableEntry"/>
              <w:rPr>
                <w:sz w:val="16"/>
                <w:szCs w:val="16"/>
              </w:rPr>
            </w:pPr>
            <w:proofErr w:type="spellStart"/>
            <w:r w:rsidRPr="00834920">
              <w:rPr>
                <w:sz w:val="16"/>
                <w:szCs w:val="16"/>
              </w:rPr>
              <w:t>ParticipantObjectID</w:t>
            </w:r>
            <w:proofErr w:type="spellEnd"/>
          </w:p>
        </w:tc>
        <w:tc>
          <w:tcPr>
            <w:tcW w:w="630" w:type="dxa"/>
            <w:vAlign w:val="center"/>
          </w:tcPr>
          <w:p w14:paraId="0D3FE84B" w14:textId="77777777" w:rsidR="00B1242C" w:rsidRPr="00834920" w:rsidRDefault="00B1242C" w:rsidP="00CD3404">
            <w:pPr>
              <w:pStyle w:val="TableEntry"/>
              <w:jc w:val="center"/>
              <w:rPr>
                <w:rFonts w:ascii="Arial" w:hAnsi="Arial"/>
                <w:b/>
                <w:kern w:val="28"/>
                <w:sz w:val="16"/>
                <w:szCs w:val="16"/>
              </w:rPr>
            </w:pPr>
            <w:r w:rsidRPr="00834920">
              <w:rPr>
                <w:sz w:val="16"/>
                <w:szCs w:val="16"/>
              </w:rPr>
              <w:t>M</w:t>
            </w:r>
          </w:p>
        </w:tc>
        <w:tc>
          <w:tcPr>
            <w:tcW w:w="4968" w:type="dxa"/>
          </w:tcPr>
          <w:p w14:paraId="67BF4BFA" w14:textId="77777777" w:rsidR="00B1242C" w:rsidRPr="00834920" w:rsidRDefault="00B1242C">
            <w:pPr>
              <w:pStyle w:val="TableEntry"/>
              <w:rPr>
                <w:sz w:val="16"/>
                <w:szCs w:val="16"/>
              </w:rPr>
            </w:pPr>
            <w:r w:rsidRPr="00834920">
              <w:rPr>
                <w:sz w:val="16"/>
                <w:szCs w:val="16"/>
              </w:rPr>
              <w:t xml:space="preserve">The </w:t>
            </w:r>
            <w:r w:rsidR="00771941" w:rsidRPr="00834920">
              <w:rPr>
                <w:sz w:val="16"/>
                <w:szCs w:val="16"/>
              </w:rPr>
              <w:t xml:space="preserve">Unique Entry Identifier (Person) or Unique Entity Identifier (Organization) </w:t>
            </w:r>
            <w:r w:rsidRPr="00834920">
              <w:rPr>
                <w:sz w:val="16"/>
                <w:szCs w:val="16"/>
              </w:rPr>
              <w:t>in  ISO 21</w:t>
            </w:r>
            <w:r w:rsidR="00D44AB5" w:rsidRPr="00834920">
              <w:rPr>
                <w:sz w:val="16"/>
                <w:szCs w:val="16"/>
              </w:rPr>
              <w:t>0</w:t>
            </w:r>
            <w:r w:rsidRPr="00834920">
              <w:rPr>
                <w:sz w:val="16"/>
                <w:szCs w:val="16"/>
              </w:rPr>
              <w:t xml:space="preserve">91 </w:t>
            </w:r>
            <w:r w:rsidR="00771941" w:rsidRPr="00834920">
              <w:rPr>
                <w:sz w:val="16"/>
                <w:szCs w:val="16"/>
              </w:rPr>
              <w:t xml:space="preserve">Section 9.2 </w:t>
            </w:r>
            <w:proofErr w:type="spellStart"/>
            <w:r w:rsidR="00771941" w:rsidRPr="00834920">
              <w:rPr>
                <w:sz w:val="16"/>
                <w:szCs w:val="16"/>
              </w:rPr>
              <w:t>RDN</w:t>
            </w:r>
            <w:proofErr w:type="spellEnd"/>
            <w:r w:rsidR="00771941" w:rsidRPr="00834920">
              <w:rPr>
                <w:sz w:val="16"/>
                <w:szCs w:val="16"/>
              </w:rPr>
              <w:t xml:space="preserve"> </w:t>
            </w:r>
            <w:r w:rsidRPr="00834920">
              <w:rPr>
                <w:sz w:val="16"/>
                <w:szCs w:val="16"/>
              </w:rPr>
              <w:t>format (Issuing Authority</w:t>
            </w:r>
            <w:r w:rsidR="00771941" w:rsidRPr="00834920">
              <w:rPr>
                <w:sz w:val="16"/>
                <w:szCs w:val="16"/>
              </w:rPr>
              <w:t xml:space="preserve"> </w:t>
            </w:r>
            <w:proofErr w:type="spellStart"/>
            <w:r w:rsidR="00771941" w:rsidRPr="00834920">
              <w:rPr>
                <w:sz w:val="16"/>
                <w:szCs w:val="16"/>
              </w:rPr>
              <w:t>Name</w:t>
            </w:r>
            <w:r w:rsidRPr="00834920">
              <w:rPr>
                <w:sz w:val="16"/>
                <w:szCs w:val="16"/>
              </w:rPr>
              <w:t>:ID</w:t>
            </w:r>
            <w:proofErr w:type="spellEnd"/>
            <w:r w:rsidRPr="00834920">
              <w:rPr>
                <w:sz w:val="16"/>
                <w:szCs w:val="16"/>
              </w:rPr>
              <w:t>)</w:t>
            </w:r>
            <w:r w:rsidR="00771941" w:rsidRPr="00834920">
              <w:rPr>
                <w:sz w:val="16"/>
                <w:szCs w:val="16"/>
              </w:rPr>
              <w:t>. For Rename operations, use the new identifier.</w:t>
            </w:r>
          </w:p>
        </w:tc>
      </w:tr>
      <w:tr w:rsidR="00B1242C" w:rsidRPr="00834920" w14:paraId="1F87CA02" w14:textId="77777777" w:rsidTr="00CD3404">
        <w:trPr>
          <w:cantSplit/>
        </w:trPr>
        <w:tc>
          <w:tcPr>
            <w:tcW w:w="1548" w:type="dxa"/>
            <w:vMerge/>
            <w:vAlign w:val="center"/>
          </w:tcPr>
          <w:p w14:paraId="1B8FF908" w14:textId="77777777" w:rsidR="00B1242C" w:rsidRPr="00834920" w:rsidRDefault="00B1242C">
            <w:pPr>
              <w:spacing w:before="0"/>
              <w:rPr>
                <w:rFonts w:ascii="Helvetica" w:hAnsi="Helvetica"/>
                <w:b/>
                <w:sz w:val="16"/>
                <w:szCs w:val="16"/>
              </w:rPr>
            </w:pPr>
          </w:p>
        </w:tc>
        <w:tc>
          <w:tcPr>
            <w:tcW w:w="2520" w:type="dxa"/>
            <w:vAlign w:val="center"/>
          </w:tcPr>
          <w:p w14:paraId="7D516352" w14:textId="77777777" w:rsidR="00B1242C" w:rsidRPr="00834920" w:rsidRDefault="00B1242C" w:rsidP="00B075CB">
            <w:pPr>
              <w:pStyle w:val="TableEntry"/>
              <w:keepNext/>
              <w:outlineLvl w:val="6"/>
              <w:rPr>
                <w:i/>
                <w:iCs/>
                <w:sz w:val="16"/>
              </w:rPr>
            </w:pPr>
            <w:proofErr w:type="spellStart"/>
            <w:r w:rsidRPr="00834920">
              <w:rPr>
                <w:i/>
                <w:iCs/>
                <w:sz w:val="16"/>
              </w:rPr>
              <w:t>ParticipantObjectName</w:t>
            </w:r>
            <w:proofErr w:type="spellEnd"/>
          </w:p>
        </w:tc>
        <w:tc>
          <w:tcPr>
            <w:tcW w:w="630" w:type="dxa"/>
            <w:vAlign w:val="center"/>
          </w:tcPr>
          <w:p w14:paraId="365C4291" w14:textId="77777777" w:rsidR="00B1242C" w:rsidRPr="00834920" w:rsidRDefault="00B1242C" w:rsidP="00CD3404">
            <w:pPr>
              <w:pStyle w:val="TableEntry"/>
              <w:jc w:val="center"/>
              <w:rPr>
                <w:i/>
                <w:iCs/>
                <w:sz w:val="16"/>
              </w:rPr>
            </w:pPr>
            <w:r w:rsidRPr="00834920">
              <w:rPr>
                <w:i/>
                <w:iCs/>
                <w:sz w:val="16"/>
              </w:rPr>
              <w:t>U</w:t>
            </w:r>
          </w:p>
        </w:tc>
        <w:tc>
          <w:tcPr>
            <w:tcW w:w="4968" w:type="dxa"/>
            <w:vAlign w:val="center"/>
          </w:tcPr>
          <w:p w14:paraId="0C727F3C" w14:textId="77777777" w:rsidR="00B1242C" w:rsidRPr="00834920" w:rsidRDefault="00B1242C" w:rsidP="00B075CB">
            <w:pPr>
              <w:pStyle w:val="TableEntry"/>
              <w:keepNext/>
              <w:outlineLvl w:val="6"/>
              <w:rPr>
                <w:i/>
                <w:iCs/>
                <w:sz w:val="16"/>
              </w:rPr>
            </w:pPr>
            <w:r w:rsidRPr="00834920">
              <w:rPr>
                <w:i/>
                <w:iCs/>
                <w:sz w:val="16"/>
              </w:rPr>
              <w:t>not specialized</w:t>
            </w:r>
          </w:p>
        </w:tc>
      </w:tr>
      <w:tr w:rsidR="00771941" w:rsidRPr="00834920" w14:paraId="0832A6B0" w14:textId="77777777" w:rsidTr="00CD3404">
        <w:trPr>
          <w:cantSplit/>
        </w:trPr>
        <w:tc>
          <w:tcPr>
            <w:tcW w:w="1548" w:type="dxa"/>
            <w:vMerge/>
            <w:vAlign w:val="center"/>
          </w:tcPr>
          <w:p w14:paraId="375D84D2" w14:textId="77777777" w:rsidR="00771941" w:rsidRPr="00834920" w:rsidRDefault="00771941" w:rsidP="00771941">
            <w:pPr>
              <w:spacing w:before="0"/>
              <w:rPr>
                <w:rFonts w:ascii="Helvetica" w:hAnsi="Helvetica"/>
                <w:b/>
                <w:sz w:val="16"/>
                <w:szCs w:val="16"/>
              </w:rPr>
            </w:pPr>
          </w:p>
        </w:tc>
        <w:tc>
          <w:tcPr>
            <w:tcW w:w="2520" w:type="dxa"/>
            <w:vAlign w:val="center"/>
          </w:tcPr>
          <w:p w14:paraId="19BD3AD1" w14:textId="77777777" w:rsidR="00771941" w:rsidRPr="00834920" w:rsidRDefault="00771941" w:rsidP="00B075CB">
            <w:pPr>
              <w:pStyle w:val="TableEntry"/>
              <w:keepNext/>
              <w:outlineLvl w:val="6"/>
              <w:rPr>
                <w:iCs/>
                <w:sz w:val="16"/>
              </w:rPr>
            </w:pPr>
            <w:proofErr w:type="spellStart"/>
            <w:r w:rsidRPr="00834920">
              <w:rPr>
                <w:iCs/>
                <w:sz w:val="16"/>
              </w:rPr>
              <w:t>ParticipantObjectDetail</w:t>
            </w:r>
            <w:proofErr w:type="spellEnd"/>
          </w:p>
        </w:tc>
        <w:tc>
          <w:tcPr>
            <w:tcW w:w="630" w:type="dxa"/>
            <w:vAlign w:val="center"/>
          </w:tcPr>
          <w:p w14:paraId="0B862531" w14:textId="77777777" w:rsidR="00771941" w:rsidRPr="00834920" w:rsidRDefault="00771941" w:rsidP="002B15A9">
            <w:pPr>
              <w:pStyle w:val="TableEntry"/>
              <w:jc w:val="center"/>
              <w:rPr>
                <w:iCs/>
                <w:sz w:val="16"/>
              </w:rPr>
            </w:pPr>
            <w:r w:rsidRPr="00834920">
              <w:rPr>
                <w:iCs/>
                <w:sz w:val="16"/>
              </w:rPr>
              <w:t>C</w:t>
            </w:r>
          </w:p>
        </w:tc>
        <w:tc>
          <w:tcPr>
            <w:tcW w:w="4968" w:type="dxa"/>
            <w:vAlign w:val="center"/>
          </w:tcPr>
          <w:p w14:paraId="344D844B" w14:textId="77777777" w:rsidR="00771941" w:rsidRPr="00834920" w:rsidRDefault="00771941" w:rsidP="00771941">
            <w:pPr>
              <w:pStyle w:val="TableEntry"/>
              <w:rPr>
                <w:iCs/>
                <w:sz w:val="16"/>
              </w:rPr>
            </w:pPr>
            <w:r w:rsidRPr="00834920">
              <w:rPr>
                <w:iCs/>
                <w:sz w:val="16"/>
              </w:rPr>
              <w:t>For Rename operations the element shall contain:</w:t>
            </w:r>
          </w:p>
          <w:p w14:paraId="1CD913A1" w14:textId="77777777" w:rsidR="00771941" w:rsidRPr="00834920" w:rsidRDefault="00771941" w:rsidP="002B15A9">
            <w:pPr>
              <w:pStyle w:val="TableEntry"/>
              <w:ind w:left="267"/>
              <w:rPr>
                <w:iCs/>
                <w:sz w:val="16"/>
              </w:rPr>
            </w:pPr>
            <w:r w:rsidRPr="00834920">
              <w:rPr>
                <w:iCs/>
                <w:sz w:val="16"/>
              </w:rPr>
              <w:t xml:space="preserve">Type: “old </w:t>
            </w:r>
            <w:proofErr w:type="spellStart"/>
            <w:r w:rsidRPr="00834920">
              <w:rPr>
                <w:iCs/>
                <w:sz w:val="16"/>
              </w:rPr>
              <w:t>uid</w:t>
            </w:r>
            <w:proofErr w:type="spellEnd"/>
            <w:r w:rsidRPr="00834920">
              <w:rPr>
                <w:iCs/>
                <w:sz w:val="16"/>
              </w:rPr>
              <w:t>” (literal string)</w:t>
            </w:r>
          </w:p>
          <w:p w14:paraId="4ED2CDEC" w14:textId="77777777" w:rsidR="00771941" w:rsidRPr="00834920" w:rsidRDefault="00771941" w:rsidP="00B075CB">
            <w:pPr>
              <w:pStyle w:val="TableEntry"/>
              <w:keepNext/>
              <w:ind w:left="267"/>
              <w:outlineLvl w:val="6"/>
              <w:rPr>
                <w:i/>
                <w:iCs/>
                <w:sz w:val="16"/>
              </w:rPr>
            </w:pPr>
            <w:r w:rsidRPr="00834920">
              <w:rPr>
                <w:iCs/>
                <w:sz w:val="16"/>
              </w:rPr>
              <w:t xml:space="preserve">Value: the Unique Entry Identifier (Person) or Unique Entity Identifier (Organization) in ISO 21091 Section 9.2 </w:t>
            </w:r>
            <w:proofErr w:type="spellStart"/>
            <w:r w:rsidRPr="00834920">
              <w:rPr>
                <w:iCs/>
                <w:sz w:val="16"/>
              </w:rPr>
              <w:t>RDN</w:t>
            </w:r>
            <w:proofErr w:type="spellEnd"/>
            <w:r w:rsidRPr="00834920">
              <w:rPr>
                <w:iCs/>
                <w:sz w:val="16"/>
              </w:rPr>
              <w:t xml:space="preserve"> format as it was before the modification</w:t>
            </w:r>
          </w:p>
        </w:tc>
      </w:tr>
    </w:tbl>
    <w:p w14:paraId="1A315A26" w14:textId="77777777" w:rsidR="001236F0" w:rsidRPr="00834920" w:rsidRDefault="001236F0" w:rsidP="00D32EC4">
      <w:pPr>
        <w:pStyle w:val="Heading3"/>
        <w:numPr>
          <w:ilvl w:val="0"/>
          <w:numId w:val="0"/>
        </w:numPr>
        <w:ind w:left="720" w:hanging="720"/>
        <w:rPr>
          <w:noProof w:val="0"/>
        </w:rPr>
      </w:pPr>
      <w:bookmarkStart w:id="214" w:name="_Toc520110729"/>
      <w:r w:rsidRPr="00834920">
        <w:rPr>
          <w:noProof w:val="0"/>
        </w:rPr>
        <w:t>3.59.6 Protocol Requirements</w:t>
      </w:r>
      <w:bookmarkEnd w:id="214"/>
    </w:p>
    <w:p w14:paraId="725C1DB9" w14:textId="77777777" w:rsidR="001236F0" w:rsidRPr="00834920" w:rsidRDefault="001236F0" w:rsidP="00061A51">
      <w:pPr>
        <w:pStyle w:val="BodyText"/>
      </w:pPr>
      <w:r w:rsidRPr="00834920">
        <w:t>The Provider Information Feed request and response will be transmitted using Synchronous Web Services Exchange, according to the requirements specified in ITI TF-2x: Appendix V.</w:t>
      </w:r>
    </w:p>
    <w:p w14:paraId="52ED2BB5" w14:textId="77777777" w:rsidR="001236F0" w:rsidRPr="00834920" w:rsidRDefault="001236F0" w:rsidP="00061A51">
      <w:pPr>
        <w:pStyle w:val="BodyText"/>
      </w:pPr>
      <w:r w:rsidRPr="00834920">
        <w:t>The following WSDL snippet describes the type for this message:</w:t>
      </w:r>
    </w:p>
    <w:p w14:paraId="6FB28F00" w14:textId="77777777" w:rsidR="001236F0" w:rsidRPr="00834920" w:rsidRDefault="001236F0" w:rsidP="00CD3404">
      <w:pPr>
        <w:pStyle w:val="BodyText"/>
      </w:pPr>
    </w:p>
    <w:p w14:paraId="3024E172" w14:textId="77777777" w:rsidR="001236F0" w:rsidRPr="00834920" w:rsidRDefault="001236F0" w:rsidP="00D32EC4">
      <w:pPr>
        <w:pStyle w:val="XMLExample"/>
      </w:pPr>
      <w:r w:rsidRPr="00834920">
        <w:t>&lt;types&gt;</w:t>
      </w:r>
    </w:p>
    <w:p w14:paraId="11E9A25E" w14:textId="77777777" w:rsidR="001236F0" w:rsidRPr="00834920" w:rsidRDefault="001236F0" w:rsidP="00D32EC4">
      <w:pPr>
        <w:pStyle w:val="XMLExample"/>
      </w:pPr>
      <w:r w:rsidRPr="00834920">
        <w:t>&lt;</w:t>
      </w:r>
      <w:proofErr w:type="spellStart"/>
      <w:r w:rsidRPr="00834920">
        <w:t>xsd:schema</w:t>
      </w:r>
      <w:proofErr w:type="spellEnd"/>
      <w:r w:rsidRPr="00834920">
        <w:t xml:space="preserve"> </w:t>
      </w:r>
      <w:proofErr w:type="spellStart"/>
      <w:r w:rsidRPr="00834920">
        <w:t>targetNamespace</w:t>
      </w:r>
      <w:proofErr w:type="spellEnd"/>
      <w:r w:rsidRPr="00834920">
        <w:t>="urn:oasis:names:tc:DSML:2:0:core"</w:t>
      </w:r>
    </w:p>
    <w:p w14:paraId="4B069C5B" w14:textId="77777777" w:rsidR="001236F0" w:rsidRPr="00834920" w:rsidRDefault="001236F0" w:rsidP="00D32EC4">
      <w:pPr>
        <w:pStyle w:val="XMLExample"/>
      </w:pPr>
      <w:r w:rsidRPr="00834920">
        <w:t xml:space="preserve">       </w:t>
      </w:r>
      <w:proofErr w:type="spellStart"/>
      <w:r w:rsidRPr="00834920">
        <w:t>xmlns:dsml</w:t>
      </w:r>
      <w:proofErr w:type="spellEnd"/>
      <w:r w:rsidRPr="00834920">
        <w:t>="urn:oasis:names:tc:DSML:2:0:core"&gt;</w:t>
      </w:r>
    </w:p>
    <w:p w14:paraId="57A92F57" w14:textId="77777777" w:rsidR="001236F0" w:rsidRPr="00834920" w:rsidRDefault="001236F0" w:rsidP="00D32EC4">
      <w:pPr>
        <w:pStyle w:val="XMLExample"/>
      </w:pPr>
      <w:r w:rsidRPr="00834920">
        <w:t xml:space="preserve">  &lt;</w:t>
      </w:r>
      <w:proofErr w:type="spellStart"/>
      <w:r w:rsidRPr="00834920">
        <w:t>xsd:include</w:t>
      </w:r>
      <w:proofErr w:type="spellEnd"/>
      <w:r w:rsidRPr="00834920">
        <w:t xml:space="preserve">  </w:t>
      </w:r>
      <w:proofErr w:type="spellStart"/>
      <w:r w:rsidRPr="00834920">
        <w:t>schemaLocation</w:t>
      </w:r>
      <w:proofErr w:type="spellEnd"/>
      <w:r w:rsidRPr="00834920">
        <w:t>="../schema/</w:t>
      </w:r>
      <w:proofErr w:type="spellStart"/>
      <w:r w:rsidRPr="00834920">
        <w:t>DSML</w:t>
      </w:r>
      <w:proofErr w:type="spellEnd"/>
      <w:r w:rsidRPr="00834920">
        <w:t>/DSMLv2.xsd "/&gt;</w:t>
      </w:r>
    </w:p>
    <w:p w14:paraId="108A061C" w14:textId="77777777" w:rsidR="001236F0" w:rsidRPr="00834920" w:rsidRDefault="001236F0" w:rsidP="00D32EC4">
      <w:pPr>
        <w:pStyle w:val="XMLExample"/>
      </w:pPr>
      <w:r w:rsidRPr="00834920">
        <w:t>&lt;/</w:t>
      </w:r>
      <w:proofErr w:type="spellStart"/>
      <w:r w:rsidRPr="00834920">
        <w:t>xsd:schema</w:t>
      </w:r>
      <w:proofErr w:type="spellEnd"/>
      <w:r w:rsidRPr="00834920">
        <w:t>&gt;</w:t>
      </w:r>
    </w:p>
    <w:p w14:paraId="1A190A0F" w14:textId="77777777" w:rsidR="001236F0" w:rsidRPr="00834920" w:rsidRDefault="001236F0" w:rsidP="00D32EC4">
      <w:pPr>
        <w:pStyle w:val="XMLExample"/>
      </w:pPr>
      <w:r w:rsidRPr="00834920">
        <w:t>&lt;/types&gt;</w:t>
      </w:r>
    </w:p>
    <w:p w14:paraId="4DA3A988" w14:textId="77777777" w:rsidR="001236F0" w:rsidRPr="00834920" w:rsidRDefault="001236F0" w:rsidP="00D32EC4">
      <w:pPr>
        <w:pStyle w:val="XMLExample"/>
      </w:pPr>
      <w:r w:rsidRPr="00834920">
        <w:t>&lt;message name="</w:t>
      </w:r>
      <w:proofErr w:type="spellStart"/>
      <w:r w:rsidRPr="00834920">
        <w:t>ProviderInformationRequestMessage</w:t>
      </w:r>
      <w:proofErr w:type="spellEnd"/>
      <w:r w:rsidRPr="00834920">
        <w:t>"&gt;</w:t>
      </w:r>
    </w:p>
    <w:p w14:paraId="1AAB9635" w14:textId="77777777" w:rsidR="001236F0" w:rsidRPr="00834920" w:rsidRDefault="001236F0" w:rsidP="00D32EC4">
      <w:pPr>
        <w:pStyle w:val="XMLExample"/>
      </w:pPr>
      <w:r w:rsidRPr="00834920">
        <w:t xml:space="preserve">    &lt;documentation&gt;Provider Information Query/Feed Request Message&lt;/documentation&gt;</w:t>
      </w:r>
    </w:p>
    <w:p w14:paraId="43AE33E3" w14:textId="77777777" w:rsidR="001236F0" w:rsidRPr="00834920" w:rsidRDefault="001236F0" w:rsidP="00D32EC4">
      <w:pPr>
        <w:pStyle w:val="XMLExample"/>
      </w:pPr>
      <w:r w:rsidRPr="00834920">
        <w:t xml:space="preserve">    &lt;part name="body" element="</w:t>
      </w:r>
      <w:proofErr w:type="spellStart"/>
      <w:r w:rsidRPr="00834920">
        <w:t>dsml:batchRequest</w:t>
      </w:r>
      <w:proofErr w:type="spellEnd"/>
      <w:r w:rsidRPr="00834920">
        <w:t>" /&gt;</w:t>
      </w:r>
    </w:p>
    <w:p w14:paraId="0D0973FE" w14:textId="77777777" w:rsidR="001236F0" w:rsidRPr="00834920" w:rsidRDefault="001236F0" w:rsidP="00D32EC4">
      <w:pPr>
        <w:pStyle w:val="XMLExample"/>
      </w:pPr>
      <w:r w:rsidRPr="00834920">
        <w:t>&lt;/message&gt;</w:t>
      </w:r>
    </w:p>
    <w:p w14:paraId="3EB399A9" w14:textId="77777777" w:rsidR="001236F0" w:rsidRPr="00834920" w:rsidRDefault="001236F0" w:rsidP="00D32EC4">
      <w:pPr>
        <w:pStyle w:val="XMLExample"/>
      </w:pPr>
      <w:r w:rsidRPr="00834920">
        <w:t>&lt;message name="</w:t>
      </w:r>
      <w:proofErr w:type="spellStart"/>
      <w:r w:rsidRPr="00834920">
        <w:t>ProviderInformationResponseMessage</w:t>
      </w:r>
      <w:proofErr w:type="spellEnd"/>
      <w:r w:rsidRPr="00834920">
        <w:t>"&gt;</w:t>
      </w:r>
    </w:p>
    <w:p w14:paraId="0B1ABFB1" w14:textId="77777777" w:rsidR="001236F0" w:rsidRPr="00834920" w:rsidRDefault="001236F0" w:rsidP="00D32EC4">
      <w:pPr>
        <w:pStyle w:val="XMLExample"/>
      </w:pPr>
      <w:r w:rsidRPr="00834920">
        <w:t xml:space="preserve">    &lt;documentation&gt;Provider Information Query/Feed </w:t>
      </w:r>
      <w:proofErr w:type="spellStart"/>
      <w:r w:rsidRPr="00834920">
        <w:t>ResponseMessage</w:t>
      </w:r>
      <w:proofErr w:type="spellEnd"/>
      <w:r w:rsidRPr="00834920">
        <w:t>&lt;/documentation&gt;</w:t>
      </w:r>
    </w:p>
    <w:p w14:paraId="1C388DDE" w14:textId="77777777" w:rsidR="001236F0" w:rsidRPr="00834920" w:rsidRDefault="001236F0" w:rsidP="00D32EC4">
      <w:pPr>
        <w:pStyle w:val="XMLExample"/>
      </w:pPr>
      <w:r w:rsidRPr="00834920">
        <w:t xml:space="preserve">    &lt;part name="body" element="</w:t>
      </w:r>
      <w:proofErr w:type="spellStart"/>
      <w:r w:rsidRPr="00834920">
        <w:t>dsml:batchResponse</w:t>
      </w:r>
      <w:proofErr w:type="spellEnd"/>
      <w:r w:rsidRPr="00834920">
        <w:t>"/&gt;</w:t>
      </w:r>
    </w:p>
    <w:p w14:paraId="40A749B3" w14:textId="77777777" w:rsidR="001236F0" w:rsidRPr="00834920" w:rsidRDefault="001236F0" w:rsidP="00D32EC4">
      <w:pPr>
        <w:pStyle w:val="XMLExample"/>
      </w:pPr>
      <w:r w:rsidRPr="00834920">
        <w:t>&lt;/message&gt;</w:t>
      </w:r>
    </w:p>
    <w:p w14:paraId="6CC33FE0" w14:textId="77777777" w:rsidR="001236F0" w:rsidRPr="00834920" w:rsidRDefault="001236F0" w:rsidP="00061A51">
      <w:pPr>
        <w:pStyle w:val="BodyText"/>
      </w:pPr>
    </w:p>
    <w:p w14:paraId="19766B24" w14:textId="77777777" w:rsidR="001236F0" w:rsidRPr="00834920" w:rsidRDefault="001236F0" w:rsidP="001236F0">
      <w:r w:rsidRPr="00834920">
        <w:t xml:space="preserve">The following WSDL snippets specify the Provider Information Feed Port Type and Binding definitions, according to the requirements specified in ITI TF-2x: Appendix V. </w:t>
      </w:r>
    </w:p>
    <w:p w14:paraId="6EF8F3CE" w14:textId="77777777" w:rsidR="001236F0" w:rsidRPr="00834920" w:rsidRDefault="001236F0" w:rsidP="00061A51">
      <w:pPr>
        <w:pStyle w:val="BodyText"/>
      </w:pPr>
    </w:p>
    <w:p w14:paraId="5FAE1AB9" w14:textId="77777777" w:rsidR="001236F0" w:rsidRPr="00834920" w:rsidRDefault="001236F0" w:rsidP="00D32EC4">
      <w:pPr>
        <w:pStyle w:val="XMLExample"/>
      </w:pPr>
      <w:r w:rsidRPr="00834920">
        <w:t>&lt;</w:t>
      </w:r>
      <w:proofErr w:type="spellStart"/>
      <w:r w:rsidRPr="00834920">
        <w:t>portType</w:t>
      </w:r>
      <w:proofErr w:type="spellEnd"/>
      <w:r w:rsidRPr="00834920">
        <w:t xml:space="preserve"> name="</w:t>
      </w:r>
      <w:proofErr w:type="spellStart"/>
      <w:r w:rsidRPr="00834920">
        <w:t>ProviderInformationDirectory_PortType</w:t>
      </w:r>
      <w:proofErr w:type="spellEnd"/>
      <w:r w:rsidRPr="00834920">
        <w:t>"&gt;</w:t>
      </w:r>
    </w:p>
    <w:p w14:paraId="354412D5" w14:textId="77777777" w:rsidR="001236F0" w:rsidRPr="00834920" w:rsidRDefault="001236F0" w:rsidP="00D32EC4">
      <w:pPr>
        <w:pStyle w:val="XMLExample"/>
      </w:pPr>
      <w:r w:rsidRPr="00834920">
        <w:t xml:space="preserve">    &lt;operation name="</w:t>
      </w:r>
      <w:proofErr w:type="spellStart"/>
      <w:r w:rsidRPr="00834920">
        <w:t>ProviderInformationFeedRequest</w:t>
      </w:r>
      <w:proofErr w:type="spellEnd"/>
      <w:r w:rsidRPr="00834920">
        <w:t>"&gt;</w:t>
      </w:r>
    </w:p>
    <w:p w14:paraId="0F93573D" w14:textId="77777777" w:rsidR="001236F0" w:rsidRPr="00834920" w:rsidRDefault="001236F0" w:rsidP="00D32EC4">
      <w:pPr>
        <w:pStyle w:val="XMLExample"/>
      </w:pPr>
      <w:r w:rsidRPr="00834920">
        <w:t xml:space="preserve">        &lt;input message="</w:t>
      </w:r>
      <w:proofErr w:type="spellStart"/>
      <w:r w:rsidRPr="00834920">
        <w:t>tns:ProviderInformationRequestMessage</w:t>
      </w:r>
      <w:proofErr w:type="spellEnd"/>
      <w:r w:rsidRPr="00834920">
        <w:t>"</w:t>
      </w:r>
    </w:p>
    <w:p w14:paraId="22867B2E" w14:textId="77777777" w:rsidR="001236F0" w:rsidRPr="00834920" w:rsidRDefault="001236F0" w:rsidP="00D32EC4">
      <w:pPr>
        <w:pStyle w:val="XMLExample"/>
      </w:pPr>
      <w:r w:rsidRPr="00834920">
        <w:t xml:space="preserve">           </w:t>
      </w:r>
      <w:proofErr w:type="spellStart"/>
      <w:r w:rsidRPr="00834920">
        <w:t>wsaw:Action</w:t>
      </w:r>
      <w:proofErr w:type="spellEnd"/>
      <w:r w:rsidRPr="00834920">
        <w:t>="urn:ihe:iti:2010:ProviderInformationFeed"/&gt;</w:t>
      </w:r>
    </w:p>
    <w:p w14:paraId="1C305A25" w14:textId="77777777" w:rsidR="001236F0" w:rsidRPr="00834920" w:rsidRDefault="001236F0" w:rsidP="00D32EC4">
      <w:pPr>
        <w:pStyle w:val="XMLExample"/>
      </w:pPr>
      <w:r w:rsidRPr="00834920">
        <w:t xml:space="preserve">        &lt;output message="</w:t>
      </w:r>
      <w:proofErr w:type="spellStart"/>
      <w:r w:rsidRPr="00834920">
        <w:t>tns:ProviderInformationResponseMessage</w:t>
      </w:r>
      <w:proofErr w:type="spellEnd"/>
      <w:r w:rsidRPr="00834920">
        <w:t>"</w:t>
      </w:r>
    </w:p>
    <w:p w14:paraId="05FF0D65" w14:textId="77777777" w:rsidR="001236F0" w:rsidRPr="00834920" w:rsidRDefault="001236F0" w:rsidP="00D32EC4">
      <w:pPr>
        <w:pStyle w:val="XMLExample"/>
      </w:pPr>
      <w:r w:rsidRPr="00834920">
        <w:t xml:space="preserve">           </w:t>
      </w:r>
      <w:proofErr w:type="spellStart"/>
      <w:r w:rsidRPr="00834920">
        <w:t>wsaw:Action</w:t>
      </w:r>
      <w:proofErr w:type="spellEnd"/>
      <w:r w:rsidRPr="00834920">
        <w:t>="urn:ihe:iti:2010:ProviderInformationFeedResponse"/&gt;</w:t>
      </w:r>
    </w:p>
    <w:p w14:paraId="24B187E7" w14:textId="77777777" w:rsidR="001236F0" w:rsidRPr="00834920" w:rsidRDefault="001236F0" w:rsidP="00D32EC4">
      <w:pPr>
        <w:pStyle w:val="XMLExample"/>
      </w:pPr>
      <w:r w:rsidRPr="00834920">
        <w:t xml:space="preserve">    &lt;/operation&gt;</w:t>
      </w:r>
    </w:p>
    <w:p w14:paraId="49B762D6" w14:textId="77777777" w:rsidR="001236F0" w:rsidRPr="00834920" w:rsidRDefault="001236F0" w:rsidP="00D32EC4">
      <w:pPr>
        <w:pStyle w:val="XMLExample"/>
      </w:pPr>
      <w:r w:rsidRPr="00834920">
        <w:t>&lt;/</w:t>
      </w:r>
      <w:proofErr w:type="spellStart"/>
      <w:r w:rsidRPr="00834920">
        <w:t>portType</w:t>
      </w:r>
      <w:proofErr w:type="spellEnd"/>
      <w:r w:rsidRPr="00834920">
        <w:t>&gt;</w:t>
      </w:r>
    </w:p>
    <w:p w14:paraId="1B57953E" w14:textId="77777777" w:rsidR="001236F0" w:rsidRPr="00834920" w:rsidRDefault="001236F0" w:rsidP="00CD3404">
      <w:pPr>
        <w:pStyle w:val="BodyText"/>
      </w:pPr>
    </w:p>
    <w:p w14:paraId="0A053BC6" w14:textId="77777777" w:rsidR="001236F0" w:rsidRPr="00834920" w:rsidRDefault="001236F0" w:rsidP="00061A51">
      <w:pPr>
        <w:pStyle w:val="BodyText"/>
        <w:rPr>
          <w:i/>
          <w:iCs/>
        </w:rPr>
      </w:pPr>
      <w:r w:rsidRPr="00834920">
        <w:t>Informative WSDL for the Provider Information Feed is available online on the IHE FTP site, see ITI TF-2x: Appendix W.</w:t>
      </w:r>
    </w:p>
    <w:p w14:paraId="05D2E304" w14:textId="74823C41" w:rsidR="00251D0A" w:rsidRPr="00834920" w:rsidRDefault="00251D0A" w:rsidP="00061A51">
      <w:pPr>
        <w:pStyle w:val="BodyText"/>
      </w:pPr>
    </w:p>
    <w:sectPr w:rsidR="00251D0A" w:rsidRPr="00834920" w:rsidSect="00FF0463">
      <w:headerReference w:type="default" r:id="rId38"/>
      <w:footerReference w:type="default" r:id="rId39"/>
      <w:footerReference w:type="first" r:id="rId40"/>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F8C30" w14:textId="77777777" w:rsidR="009B72F8" w:rsidRDefault="009B72F8">
      <w:r>
        <w:separator/>
      </w:r>
    </w:p>
  </w:endnote>
  <w:endnote w:type="continuationSeparator" w:id="0">
    <w:p w14:paraId="41E4EF78" w14:textId="77777777" w:rsidR="009B72F8" w:rsidRDefault="009B7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40A6C" w14:textId="77777777" w:rsidR="00494CDB" w:rsidRDefault="00494CDB" w:rsidP="00337C29">
    <w:pPr>
      <w:pStyle w:val="Footer"/>
      <w:ind w:right="360"/>
    </w:pPr>
    <w:r>
      <w:t>__________________________________________________________________________</w:t>
    </w:r>
  </w:p>
  <w:p w14:paraId="26109F29" w14:textId="77777777" w:rsidR="00494CDB" w:rsidRPr="00CD3404" w:rsidRDefault="00494CDB" w:rsidP="00337C29">
    <w:pPr>
      <w:pStyle w:val="Footer"/>
      <w:framePr w:wrap="around" w:vAnchor="text" w:hAnchor="page" w:x="6049" w:y="61"/>
      <w:rPr>
        <w:rStyle w:val="PageNumber"/>
        <w:sz w:val="20"/>
      </w:rPr>
    </w:pPr>
    <w:r w:rsidRPr="00CD3404">
      <w:rPr>
        <w:rStyle w:val="PageNumber"/>
        <w:sz w:val="20"/>
      </w:rPr>
      <w:fldChar w:fldCharType="begin"/>
    </w:r>
    <w:r w:rsidRPr="00CD3404">
      <w:rPr>
        <w:rStyle w:val="PageNumber"/>
        <w:sz w:val="20"/>
      </w:rPr>
      <w:instrText xml:space="preserve">PAGE  </w:instrText>
    </w:r>
    <w:r w:rsidRPr="00CD3404">
      <w:rPr>
        <w:rStyle w:val="PageNumber"/>
        <w:sz w:val="20"/>
      </w:rPr>
      <w:fldChar w:fldCharType="separate"/>
    </w:r>
    <w:r>
      <w:rPr>
        <w:rStyle w:val="PageNumber"/>
        <w:noProof/>
        <w:sz w:val="20"/>
      </w:rPr>
      <w:t>77</w:t>
    </w:r>
    <w:r w:rsidRPr="00CD3404">
      <w:rPr>
        <w:rStyle w:val="PageNumber"/>
        <w:sz w:val="20"/>
      </w:rPr>
      <w:fldChar w:fldCharType="end"/>
    </w:r>
  </w:p>
  <w:p w14:paraId="66B6BE23" w14:textId="77777777" w:rsidR="00494CDB" w:rsidRDefault="00494CDB" w:rsidP="00337C29">
    <w:pPr>
      <w:pStyle w:val="Footer"/>
      <w:ind w:right="360"/>
      <w:rPr>
        <w:sz w:val="20"/>
      </w:rPr>
    </w:pPr>
    <w:r>
      <w:rPr>
        <w:sz w:val="20"/>
      </w:rPr>
      <w:tab/>
    </w:r>
  </w:p>
  <w:p w14:paraId="0BA9212E" w14:textId="78E49564" w:rsidR="00494CDB" w:rsidRPr="00685606" w:rsidRDefault="00DA35AC" w:rsidP="002B15A9">
    <w:pPr>
      <w:pStyle w:val="Footer"/>
      <w:ind w:right="360"/>
    </w:pPr>
    <w:r>
      <w:rPr>
        <w:sz w:val="20"/>
      </w:rPr>
      <w:t xml:space="preserve">Rev. 1.7 – 2018-07-24                                                 </w:t>
    </w:r>
    <w:r>
      <w:rPr>
        <w:sz w:val="20"/>
      </w:rPr>
      <w:tab/>
      <w:t xml:space="preserve">                         Copyright © 2018: IHE International,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DA89" w14:textId="74441A61" w:rsidR="00494CDB" w:rsidRDefault="00494CDB" w:rsidP="008F6D47">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F86E6" w14:textId="77777777" w:rsidR="009B72F8" w:rsidRDefault="009B72F8">
      <w:r>
        <w:separator/>
      </w:r>
    </w:p>
  </w:footnote>
  <w:footnote w:type="continuationSeparator" w:id="0">
    <w:p w14:paraId="7E9D7B6D" w14:textId="77777777" w:rsidR="009B72F8" w:rsidRDefault="009B72F8">
      <w:r>
        <w:continuationSeparator/>
      </w:r>
    </w:p>
  </w:footnote>
  <w:footnote w:id="1">
    <w:p w14:paraId="7ACFEEF4" w14:textId="1A347427" w:rsidR="00494CDB" w:rsidRDefault="00494CDB">
      <w:pPr>
        <w:pStyle w:val="FootnoteText"/>
      </w:pPr>
      <w:r>
        <w:rPr>
          <w:rStyle w:val="FootnoteReference"/>
        </w:rPr>
        <w:footnoteRef/>
      </w:r>
      <w:r>
        <w:t xml:space="preserve"> HL7 </w:t>
      </w:r>
      <w:r w:rsidRPr="002440CE">
        <w:t>is the registered trademark of Health Level Seven International.</w:t>
      </w:r>
    </w:p>
  </w:footnote>
  <w:footnote w:id="2">
    <w:p w14:paraId="51A8F935" w14:textId="2C60795F" w:rsidR="00494CDB" w:rsidRDefault="00494CDB">
      <w:pPr>
        <w:pStyle w:val="FootnoteText"/>
      </w:pPr>
      <w:r>
        <w:rPr>
          <w:rStyle w:val="FootnoteReference"/>
        </w:rPr>
        <w:footnoteRef/>
      </w:r>
      <w:r>
        <w:t xml:space="preserve"> CDA </w:t>
      </w:r>
      <w:r w:rsidRPr="002440CE">
        <w:t>is the registered trademark of Health Level Seven International.</w:t>
      </w:r>
    </w:p>
  </w:footnote>
  <w:footnote w:id="3">
    <w:p w14:paraId="762A5129" w14:textId="5D2A805C" w:rsidR="00494CDB" w:rsidRDefault="00494CDB">
      <w:pPr>
        <w:pStyle w:val="FootnoteText"/>
      </w:pPr>
      <w:r>
        <w:rPr>
          <w:rStyle w:val="FootnoteReference"/>
        </w:rPr>
        <w:footnoteRef/>
      </w:r>
      <w:r>
        <w:t xml:space="preserve"> CCD </w:t>
      </w:r>
      <w:r w:rsidRPr="002440C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4925A" w14:textId="77777777" w:rsidR="00494CDB" w:rsidRDefault="00494CDB" w:rsidP="002036FD">
    <w:pPr>
      <w:pStyle w:val="Header"/>
    </w:pPr>
    <w:r>
      <w:tab/>
      <w:t>IHE IT Infrastructure Technical Framework Supplement – Healthcare Provider Directory (</w:t>
    </w:r>
    <w:proofErr w:type="spellStart"/>
    <w:r>
      <w:t>HPD</w:t>
    </w:r>
    <w:proofErr w:type="spellEnd"/>
    <w:r>
      <w:t xml:space="preserve">) </w:t>
    </w:r>
    <w:r>
      <w:br/>
      <w:t>______________________________________________________________________________</w:t>
    </w:r>
  </w:p>
  <w:p w14:paraId="77AF4063" w14:textId="77777777" w:rsidR="00494CDB" w:rsidRDefault="00494CDB" w:rsidP="00203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numPicBullet w:numPicBulletId="1">
    <w:pict>
      <v:shape id="_x0000_i1045" type="#_x0000_t75" style="width:3in;height:3in" o:bullet="t"/>
    </w:pict>
  </w:numPicBullet>
  <w:numPicBullet w:numPicBulletId="2">
    <w:pict>
      <v:shape id="_x0000_i1046" type="#_x0000_t75" style="width:3in;height:3in" o:bullet="t"/>
    </w:pict>
  </w:numPicBullet>
  <w:numPicBullet w:numPicBulletId="3">
    <w:pict>
      <v:shape id="_x0000_i1047" type="#_x0000_t75" style="width:3in;height:3in" o:bullet="t"/>
    </w:pict>
  </w:numPicBullet>
  <w:numPicBullet w:numPicBulletId="4">
    <w:pict>
      <v:shape id="_x0000_i1048" type="#_x0000_t75" style="width:3in;height:3in" o:bullet="t"/>
    </w:pict>
  </w:numPicBullet>
  <w:numPicBullet w:numPicBulletId="5">
    <w:pict>
      <v:shape id="_x0000_i1049" type="#_x0000_t75" style="width:3in;height:3in" o:bullet="t"/>
    </w:pict>
  </w:numPicBullet>
  <w:abstractNum w:abstractNumId="0" w15:restartNumberingAfterBreak="0">
    <w:nsid w:val="FFFFFF1D"/>
    <w:multiLevelType w:val="multilevel"/>
    <w:tmpl w:val="8196C0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multilevel"/>
    <w:tmpl w:val="E3F26BA8"/>
    <w:lvl w:ilvl="0">
      <w:start w:val="1"/>
      <w:numFmt w:val="decimal"/>
      <w:pStyle w:val="ListNumber3"/>
      <w:lvlText w:val="%1."/>
      <w:lvlJc w:val="left"/>
      <w:pPr>
        <w:tabs>
          <w:tab w:val="num" w:pos="1080"/>
        </w:tabs>
        <w:ind w:left="1080" w:hanging="360"/>
      </w:pPr>
    </w:lvl>
    <w:lvl w:ilvl="1">
      <w:start w:val="58"/>
      <w:numFmt w:val="decimal"/>
      <w:isLgl/>
      <w:lvlText w:val="%1.%2"/>
      <w:lvlJc w:val="left"/>
      <w:pPr>
        <w:ind w:left="2250" w:hanging="1530"/>
      </w:pPr>
      <w:rPr>
        <w:rFonts w:hint="default"/>
      </w:rPr>
    </w:lvl>
    <w:lvl w:ilvl="2">
      <w:start w:val="4"/>
      <w:numFmt w:val="decimal"/>
      <w:isLgl/>
      <w:lvlText w:val="%1.%2.%3"/>
      <w:lvlJc w:val="left"/>
      <w:pPr>
        <w:ind w:left="2250" w:hanging="1530"/>
      </w:pPr>
      <w:rPr>
        <w:rFonts w:hint="default"/>
      </w:rPr>
    </w:lvl>
    <w:lvl w:ilvl="3">
      <w:start w:val="1"/>
      <w:numFmt w:val="decimal"/>
      <w:isLgl/>
      <w:lvlText w:val="%1.%2.%3.%4"/>
      <w:lvlJc w:val="left"/>
      <w:pPr>
        <w:ind w:left="2250" w:hanging="1530"/>
      </w:pPr>
      <w:rPr>
        <w:rFonts w:hint="default"/>
      </w:rPr>
    </w:lvl>
    <w:lvl w:ilvl="4">
      <w:start w:val="2"/>
      <w:numFmt w:val="decimal"/>
      <w:isLgl/>
      <w:lvlText w:val="%1.%2.%3.%4.%5"/>
      <w:lvlJc w:val="left"/>
      <w:pPr>
        <w:ind w:left="2250" w:hanging="1530"/>
      </w:pPr>
      <w:rPr>
        <w:rFonts w:hint="default"/>
      </w:rPr>
    </w:lvl>
    <w:lvl w:ilvl="5">
      <w:start w:val="2"/>
      <w:numFmt w:val="decimal"/>
      <w:isLgl/>
      <w:lvlText w:val="%1.%2.%3.%4.%5.%6"/>
      <w:lvlJc w:val="left"/>
      <w:pPr>
        <w:ind w:left="2250" w:hanging="1530"/>
      </w:pPr>
      <w:rPr>
        <w:rFonts w:hint="default"/>
      </w:rPr>
    </w:lvl>
    <w:lvl w:ilvl="6">
      <w:start w:val="6"/>
      <w:numFmt w:val="decimal"/>
      <w:isLgl/>
      <w:lvlText w:val="%1.%2.%3.%4.%5.%6.%7"/>
      <w:lvlJc w:val="left"/>
      <w:pPr>
        <w:ind w:left="2250" w:hanging="1530"/>
      </w:pPr>
      <w:rPr>
        <w:rFonts w:hint="default"/>
      </w:rPr>
    </w:lvl>
    <w:lvl w:ilvl="7">
      <w:start w:val="1"/>
      <w:numFmt w:val="decimal"/>
      <w:isLgl/>
      <w:lvlText w:val="%1.%2.%3.%4.%5.%6.%7.%8"/>
      <w:lvlJc w:val="left"/>
      <w:pPr>
        <w:ind w:left="2250" w:hanging="153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5760C58"/>
    <w:multiLevelType w:val="hybridMultilevel"/>
    <w:tmpl w:val="6B82C88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1CB328EC"/>
    <w:multiLevelType w:val="hybridMultilevel"/>
    <w:tmpl w:val="56243D26"/>
    <w:lvl w:ilvl="0" w:tplc="0409000F">
      <w:start w:val="1"/>
      <w:numFmt w:val="bullet"/>
      <w:pStyle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E315424"/>
    <w:multiLevelType w:val="hybridMultilevel"/>
    <w:tmpl w:val="22E65EB6"/>
    <w:lvl w:ilvl="0" w:tplc="A60C95D0">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4" w15:restartNumberingAfterBreak="0">
    <w:nsid w:val="2EAB12ED"/>
    <w:multiLevelType w:val="multilevel"/>
    <w:tmpl w:val="43127506"/>
    <w:lvl w:ilvl="0">
      <w:start w:val="1"/>
      <w:numFmt w:val="upperLetter"/>
      <w:suff w:val="space"/>
      <w:lvlText w:val="Appendix %1:"/>
      <w:lvlJc w:val="left"/>
      <w:pPr>
        <w:ind w:left="0" w:firstLine="0"/>
      </w:pPr>
      <w:rPr>
        <w:rFonts w:hint="default"/>
      </w:rPr>
    </w:lvl>
    <w:lvl w:ilvl="1">
      <w:start w:val="1"/>
      <w:numFmt w:val="decimal"/>
      <w:pStyle w:val="Appendix"/>
      <w:suff w:val="nothing"/>
      <w:lvlText w:val="B:%2 "/>
      <w:lvlJc w:val="left"/>
      <w:pPr>
        <w:ind w:left="576" w:hanging="57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2EC2008"/>
    <w:multiLevelType w:val="hybridMultilevel"/>
    <w:tmpl w:val="10F49D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EAD2F72"/>
    <w:multiLevelType w:val="hybridMultilevel"/>
    <w:tmpl w:val="30243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4F17AA"/>
    <w:multiLevelType w:val="hybridMultilevel"/>
    <w:tmpl w:val="2716BB9C"/>
    <w:lvl w:ilvl="0" w:tplc="0C6014A0">
      <w:start w:val="1"/>
      <w:numFmt w:val="bullet"/>
      <w:lvlText w:val=""/>
      <w:lvlJc w:val="left"/>
      <w:pPr>
        <w:tabs>
          <w:tab w:val="num" w:pos="360"/>
        </w:tabs>
        <w:ind w:left="360" w:hanging="360"/>
      </w:pPr>
      <w:rPr>
        <w:rFonts w:ascii="Symbol" w:hAnsi="Symbol" w:hint="default"/>
      </w:rPr>
    </w:lvl>
    <w:lvl w:ilvl="1" w:tplc="B60EB9E4" w:tentative="1">
      <w:start w:val="1"/>
      <w:numFmt w:val="bullet"/>
      <w:lvlText w:val="o"/>
      <w:lvlJc w:val="left"/>
      <w:pPr>
        <w:tabs>
          <w:tab w:val="num" w:pos="864"/>
        </w:tabs>
        <w:ind w:left="864" w:hanging="360"/>
      </w:pPr>
      <w:rPr>
        <w:rFonts w:ascii="Courier New" w:hAnsi="Courier New" w:hint="default"/>
      </w:rPr>
    </w:lvl>
    <w:lvl w:ilvl="2" w:tplc="149286A2" w:tentative="1">
      <w:start w:val="1"/>
      <w:numFmt w:val="bullet"/>
      <w:lvlText w:val=""/>
      <w:lvlJc w:val="left"/>
      <w:pPr>
        <w:tabs>
          <w:tab w:val="num" w:pos="1584"/>
        </w:tabs>
        <w:ind w:left="1584" w:hanging="360"/>
      </w:pPr>
      <w:rPr>
        <w:rFonts w:ascii="Wingdings" w:hAnsi="Wingdings" w:hint="default"/>
      </w:rPr>
    </w:lvl>
    <w:lvl w:ilvl="3" w:tplc="77B24F4A" w:tentative="1">
      <w:start w:val="1"/>
      <w:numFmt w:val="bullet"/>
      <w:lvlText w:val=""/>
      <w:lvlJc w:val="left"/>
      <w:pPr>
        <w:tabs>
          <w:tab w:val="num" w:pos="2304"/>
        </w:tabs>
        <w:ind w:left="2304" w:hanging="360"/>
      </w:pPr>
      <w:rPr>
        <w:rFonts w:ascii="Symbol" w:hAnsi="Symbol" w:hint="default"/>
      </w:rPr>
    </w:lvl>
    <w:lvl w:ilvl="4" w:tplc="29EEFC04" w:tentative="1">
      <w:start w:val="1"/>
      <w:numFmt w:val="bullet"/>
      <w:lvlText w:val="o"/>
      <w:lvlJc w:val="left"/>
      <w:pPr>
        <w:tabs>
          <w:tab w:val="num" w:pos="3024"/>
        </w:tabs>
        <w:ind w:left="3024" w:hanging="360"/>
      </w:pPr>
      <w:rPr>
        <w:rFonts w:ascii="Courier New" w:hAnsi="Courier New" w:hint="default"/>
      </w:rPr>
    </w:lvl>
    <w:lvl w:ilvl="5" w:tplc="E342F0CA" w:tentative="1">
      <w:start w:val="1"/>
      <w:numFmt w:val="bullet"/>
      <w:lvlText w:val=""/>
      <w:lvlJc w:val="left"/>
      <w:pPr>
        <w:tabs>
          <w:tab w:val="num" w:pos="3744"/>
        </w:tabs>
        <w:ind w:left="3744" w:hanging="360"/>
      </w:pPr>
      <w:rPr>
        <w:rFonts w:ascii="Wingdings" w:hAnsi="Wingdings" w:hint="default"/>
      </w:rPr>
    </w:lvl>
    <w:lvl w:ilvl="6" w:tplc="3EE2CA6E" w:tentative="1">
      <w:start w:val="1"/>
      <w:numFmt w:val="bullet"/>
      <w:lvlText w:val=""/>
      <w:lvlJc w:val="left"/>
      <w:pPr>
        <w:tabs>
          <w:tab w:val="num" w:pos="4464"/>
        </w:tabs>
        <w:ind w:left="4464" w:hanging="360"/>
      </w:pPr>
      <w:rPr>
        <w:rFonts w:ascii="Symbol" w:hAnsi="Symbol" w:hint="default"/>
      </w:rPr>
    </w:lvl>
    <w:lvl w:ilvl="7" w:tplc="6E2CEBB8" w:tentative="1">
      <w:start w:val="1"/>
      <w:numFmt w:val="bullet"/>
      <w:lvlText w:val="o"/>
      <w:lvlJc w:val="left"/>
      <w:pPr>
        <w:tabs>
          <w:tab w:val="num" w:pos="5184"/>
        </w:tabs>
        <w:ind w:left="5184" w:hanging="360"/>
      </w:pPr>
      <w:rPr>
        <w:rFonts w:ascii="Courier New" w:hAnsi="Courier New" w:hint="default"/>
      </w:rPr>
    </w:lvl>
    <w:lvl w:ilvl="8" w:tplc="85405AEE" w:tentative="1">
      <w:start w:val="1"/>
      <w:numFmt w:val="bullet"/>
      <w:lvlText w:val=""/>
      <w:lvlJc w:val="left"/>
      <w:pPr>
        <w:tabs>
          <w:tab w:val="num" w:pos="5904"/>
        </w:tabs>
        <w:ind w:left="5904" w:hanging="360"/>
      </w:pPr>
      <w:rPr>
        <w:rFonts w:ascii="Wingdings" w:hAnsi="Wingdings" w:hint="default"/>
      </w:rPr>
    </w:lvl>
  </w:abstractNum>
  <w:num w:numId="1">
    <w:abstractNumId w:val="9"/>
  </w:num>
  <w:num w:numId="2">
    <w:abstractNumId w:val="19"/>
  </w:num>
  <w:num w:numId="3">
    <w:abstractNumId w:val="14"/>
  </w:num>
  <w:num w:numId="4">
    <w:abstractNumId w:val="12"/>
  </w:num>
  <w:num w:numId="5">
    <w:abstractNumId w:val="9"/>
    <w:lvlOverride w:ilvl="0">
      <w:startOverride w:val="1"/>
    </w:lvlOverride>
  </w:num>
  <w:num w:numId="6">
    <w:abstractNumId w:val="13"/>
  </w:num>
  <w:num w:numId="7">
    <w:abstractNumId w:val="9"/>
    <w:lvlOverride w:ilvl="0">
      <w:startOverride w:val="1"/>
    </w:lvlOverride>
  </w:num>
  <w:num w:numId="8">
    <w:abstractNumId w:val="9"/>
    <w:lvlOverride w:ilvl="0">
      <w:startOverride w:val="1"/>
    </w:lvlOverride>
  </w:num>
  <w:num w:numId="9">
    <w:abstractNumId w:val="15"/>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16"/>
  </w:num>
  <w:num w:numId="14">
    <w:abstractNumId w:val="17"/>
  </w:num>
  <w:num w:numId="15">
    <w:abstractNumId w:val="10"/>
  </w:num>
  <w:num w:numId="16">
    <w:abstractNumId w:val="8"/>
  </w:num>
  <w:num w:numId="17">
    <w:abstractNumId w:val="7"/>
  </w:num>
  <w:num w:numId="18">
    <w:abstractNumId w:val="9"/>
  </w:num>
  <w:num w:numId="19">
    <w:abstractNumId w:val="4"/>
  </w:num>
  <w:num w:numId="20">
    <w:abstractNumId w:val="3"/>
  </w:num>
  <w:num w:numId="21">
    <w:abstractNumId w:val="2"/>
  </w:num>
  <w:num w:numId="22">
    <w:abstractNumId w:val="1"/>
  </w:num>
  <w:num w:numId="23">
    <w:abstractNumId w:val="0"/>
  </w:num>
  <w:num w:numId="24">
    <w:abstractNumId w:val="10"/>
  </w:num>
  <w:num w:numId="25">
    <w:abstractNumId w:val="10"/>
  </w:num>
  <w:num w:numId="26">
    <w:abstractNumId w:val="8"/>
  </w:num>
  <w:num w:numId="27">
    <w:abstractNumId w:val="7"/>
  </w:num>
  <w:num w:numId="28">
    <w:abstractNumId w:val="6"/>
  </w:num>
  <w:num w:numId="29">
    <w:abstractNumId w:val="6"/>
  </w:num>
  <w:num w:numId="30">
    <w:abstractNumId w:val="5"/>
  </w:num>
  <w:num w:numId="31">
    <w:abstractNumId w:val="5"/>
  </w:num>
  <w:num w:numId="32">
    <w:abstractNumId w:val="9"/>
  </w:num>
  <w:num w:numId="33">
    <w:abstractNumId w:val="9"/>
  </w:num>
  <w:num w:numId="34">
    <w:abstractNumId w:val="4"/>
  </w:num>
  <w:num w:numId="35">
    <w:abstractNumId w:val="3"/>
  </w:num>
  <w:num w:numId="36">
    <w:abstractNumId w:val="2"/>
  </w:num>
  <w:num w:numId="37">
    <w:abstractNumId w:val="1"/>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17"/>
  </w:num>
  <w:num w:numId="44">
    <w:abstractNumId w:val="17"/>
  </w:num>
  <w:num w:numId="45">
    <w:abstractNumId w:val="18"/>
  </w:num>
  <w:num w:numId="46">
    <w:abstractNumId w:val="9"/>
    <w:lvlOverride w:ilvl="0">
      <w:startOverride w:val="1"/>
    </w:lvlOverride>
  </w:num>
  <w:num w:numId="47">
    <w:abstractNumId w:val="4"/>
    <w:lvlOverride w:ilvl="0">
      <w:startOverride w:val="1"/>
    </w:lvlOverride>
  </w:num>
  <w:num w:numId="48">
    <w:abstractNumId w:val="11"/>
  </w:num>
  <w:num w:numId="49">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GB"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CAA"/>
    <w:rsid w:val="00002D18"/>
    <w:rsid w:val="000030DD"/>
    <w:rsid w:val="00004FDF"/>
    <w:rsid w:val="00005BBC"/>
    <w:rsid w:val="00005E56"/>
    <w:rsid w:val="00006935"/>
    <w:rsid w:val="00011DF2"/>
    <w:rsid w:val="0001561F"/>
    <w:rsid w:val="0001602A"/>
    <w:rsid w:val="00016149"/>
    <w:rsid w:val="00017223"/>
    <w:rsid w:val="00017A25"/>
    <w:rsid w:val="00020EB1"/>
    <w:rsid w:val="000244F4"/>
    <w:rsid w:val="00024B3E"/>
    <w:rsid w:val="00026802"/>
    <w:rsid w:val="000303EC"/>
    <w:rsid w:val="000304F0"/>
    <w:rsid w:val="00032FD8"/>
    <w:rsid w:val="00033D28"/>
    <w:rsid w:val="0003488C"/>
    <w:rsid w:val="00034B0A"/>
    <w:rsid w:val="00037465"/>
    <w:rsid w:val="0004307D"/>
    <w:rsid w:val="00044BA7"/>
    <w:rsid w:val="0004539F"/>
    <w:rsid w:val="00047112"/>
    <w:rsid w:val="00050230"/>
    <w:rsid w:val="00053DD2"/>
    <w:rsid w:val="00055559"/>
    <w:rsid w:val="00056E70"/>
    <w:rsid w:val="00061A51"/>
    <w:rsid w:val="000622EE"/>
    <w:rsid w:val="00062ACD"/>
    <w:rsid w:val="00063C37"/>
    <w:rsid w:val="00065BE5"/>
    <w:rsid w:val="00066971"/>
    <w:rsid w:val="000675C0"/>
    <w:rsid w:val="0006795F"/>
    <w:rsid w:val="00067DAF"/>
    <w:rsid w:val="000709D6"/>
    <w:rsid w:val="000744CF"/>
    <w:rsid w:val="0007611D"/>
    <w:rsid w:val="00076AD1"/>
    <w:rsid w:val="0008021B"/>
    <w:rsid w:val="000829D8"/>
    <w:rsid w:val="000833B2"/>
    <w:rsid w:val="00083548"/>
    <w:rsid w:val="00085B8A"/>
    <w:rsid w:val="0008671B"/>
    <w:rsid w:val="00087526"/>
    <w:rsid w:val="00091AF9"/>
    <w:rsid w:val="00093448"/>
    <w:rsid w:val="00095BE1"/>
    <w:rsid w:val="000961B2"/>
    <w:rsid w:val="000A12B6"/>
    <w:rsid w:val="000A2BCD"/>
    <w:rsid w:val="000A2DB4"/>
    <w:rsid w:val="000A5A7C"/>
    <w:rsid w:val="000A62B5"/>
    <w:rsid w:val="000A75F7"/>
    <w:rsid w:val="000A7AD8"/>
    <w:rsid w:val="000B19E3"/>
    <w:rsid w:val="000B1A4C"/>
    <w:rsid w:val="000B3ADE"/>
    <w:rsid w:val="000B638B"/>
    <w:rsid w:val="000B72CD"/>
    <w:rsid w:val="000C3682"/>
    <w:rsid w:val="000C4AC1"/>
    <w:rsid w:val="000C5938"/>
    <w:rsid w:val="000C625F"/>
    <w:rsid w:val="000C78A6"/>
    <w:rsid w:val="000D1A57"/>
    <w:rsid w:val="000D6162"/>
    <w:rsid w:val="000D77F3"/>
    <w:rsid w:val="000E03AD"/>
    <w:rsid w:val="000E07A6"/>
    <w:rsid w:val="000E1DBF"/>
    <w:rsid w:val="000E2AF9"/>
    <w:rsid w:val="000E3C0B"/>
    <w:rsid w:val="000E66F8"/>
    <w:rsid w:val="000F0880"/>
    <w:rsid w:val="000F095B"/>
    <w:rsid w:val="000F2363"/>
    <w:rsid w:val="000F2F0C"/>
    <w:rsid w:val="000F4ACE"/>
    <w:rsid w:val="000F5C68"/>
    <w:rsid w:val="000F639E"/>
    <w:rsid w:val="000F6D26"/>
    <w:rsid w:val="001001C5"/>
    <w:rsid w:val="0010061B"/>
    <w:rsid w:val="00102032"/>
    <w:rsid w:val="001045E4"/>
    <w:rsid w:val="00110EC8"/>
    <w:rsid w:val="001124FF"/>
    <w:rsid w:val="00113FC2"/>
    <w:rsid w:val="00115947"/>
    <w:rsid w:val="00120394"/>
    <w:rsid w:val="00123400"/>
    <w:rsid w:val="001236F0"/>
    <w:rsid w:val="00124879"/>
    <w:rsid w:val="001253AA"/>
    <w:rsid w:val="00125B38"/>
    <w:rsid w:val="0012662A"/>
    <w:rsid w:val="0012666D"/>
    <w:rsid w:val="001266CD"/>
    <w:rsid w:val="001273A3"/>
    <w:rsid w:val="0012748B"/>
    <w:rsid w:val="001354DD"/>
    <w:rsid w:val="00135DC0"/>
    <w:rsid w:val="001407E3"/>
    <w:rsid w:val="001436A9"/>
    <w:rsid w:val="00143EF6"/>
    <w:rsid w:val="00144BA4"/>
    <w:rsid w:val="00146D12"/>
    <w:rsid w:val="00147F32"/>
    <w:rsid w:val="00150036"/>
    <w:rsid w:val="00151AB6"/>
    <w:rsid w:val="00152077"/>
    <w:rsid w:val="00152214"/>
    <w:rsid w:val="0015517E"/>
    <w:rsid w:val="00155820"/>
    <w:rsid w:val="001575E0"/>
    <w:rsid w:val="00160503"/>
    <w:rsid w:val="00163AC5"/>
    <w:rsid w:val="00167267"/>
    <w:rsid w:val="001677D7"/>
    <w:rsid w:val="001709F9"/>
    <w:rsid w:val="0017271E"/>
    <w:rsid w:val="0017288C"/>
    <w:rsid w:val="00172E2C"/>
    <w:rsid w:val="00177738"/>
    <w:rsid w:val="00183388"/>
    <w:rsid w:val="00186DAB"/>
    <w:rsid w:val="001927AF"/>
    <w:rsid w:val="001930B7"/>
    <w:rsid w:val="00193711"/>
    <w:rsid w:val="00195D6F"/>
    <w:rsid w:val="00195D85"/>
    <w:rsid w:val="00196A76"/>
    <w:rsid w:val="00197B64"/>
    <w:rsid w:val="001A15AC"/>
    <w:rsid w:val="001A300D"/>
    <w:rsid w:val="001A4821"/>
    <w:rsid w:val="001A6C92"/>
    <w:rsid w:val="001B0723"/>
    <w:rsid w:val="001B1D16"/>
    <w:rsid w:val="001B1DD6"/>
    <w:rsid w:val="001B27FD"/>
    <w:rsid w:val="001B4A01"/>
    <w:rsid w:val="001B53DE"/>
    <w:rsid w:val="001C0C17"/>
    <w:rsid w:val="001C108C"/>
    <w:rsid w:val="001C115E"/>
    <w:rsid w:val="001C1B5B"/>
    <w:rsid w:val="001C1DA5"/>
    <w:rsid w:val="001C30EF"/>
    <w:rsid w:val="001C36DD"/>
    <w:rsid w:val="001C498C"/>
    <w:rsid w:val="001C657E"/>
    <w:rsid w:val="001C7E30"/>
    <w:rsid w:val="001D08D3"/>
    <w:rsid w:val="001D10D8"/>
    <w:rsid w:val="001D1619"/>
    <w:rsid w:val="001D1F1D"/>
    <w:rsid w:val="001D4C2F"/>
    <w:rsid w:val="001D68D5"/>
    <w:rsid w:val="001E0A20"/>
    <w:rsid w:val="001E3664"/>
    <w:rsid w:val="001E5F26"/>
    <w:rsid w:val="001E64E7"/>
    <w:rsid w:val="001F0929"/>
    <w:rsid w:val="001F7B65"/>
    <w:rsid w:val="002005ED"/>
    <w:rsid w:val="00200716"/>
    <w:rsid w:val="002027FD"/>
    <w:rsid w:val="00203527"/>
    <w:rsid w:val="002036FD"/>
    <w:rsid w:val="002043FF"/>
    <w:rsid w:val="00207868"/>
    <w:rsid w:val="0021005D"/>
    <w:rsid w:val="002139DC"/>
    <w:rsid w:val="002148A9"/>
    <w:rsid w:val="00214BA1"/>
    <w:rsid w:val="002173E6"/>
    <w:rsid w:val="00217B0F"/>
    <w:rsid w:val="0022040C"/>
    <w:rsid w:val="002206CF"/>
    <w:rsid w:val="002221FE"/>
    <w:rsid w:val="00222BA2"/>
    <w:rsid w:val="002233DE"/>
    <w:rsid w:val="0022352C"/>
    <w:rsid w:val="00225E5B"/>
    <w:rsid w:val="00225ED1"/>
    <w:rsid w:val="002260BB"/>
    <w:rsid w:val="00227B16"/>
    <w:rsid w:val="0023034F"/>
    <w:rsid w:val="00230A24"/>
    <w:rsid w:val="0023394D"/>
    <w:rsid w:val="002342F3"/>
    <w:rsid w:val="00235437"/>
    <w:rsid w:val="00240136"/>
    <w:rsid w:val="002440CE"/>
    <w:rsid w:val="002440EF"/>
    <w:rsid w:val="002452A1"/>
    <w:rsid w:val="002465CB"/>
    <w:rsid w:val="00250134"/>
    <w:rsid w:val="00251D0A"/>
    <w:rsid w:val="0025354B"/>
    <w:rsid w:val="00256931"/>
    <w:rsid w:val="00260FAD"/>
    <w:rsid w:val="002616C9"/>
    <w:rsid w:val="00265E1B"/>
    <w:rsid w:val="0026606F"/>
    <w:rsid w:val="00267A3F"/>
    <w:rsid w:val="00270E80"/>
    <w:rsid w:val="00272A0E"/>
    <w:rsid w:val="00273AA6"/>
    <w:rsid w:val="00274D8B"/>
    <w:rsid w:val="0027517E"/>
    <w:rsid w:val="002756A6"/>
    <w:rsid w:val="00275BCB"/>
    <w:rsid w:val="002766B9"/>
    <w:rsid w:val="002766BB"/>
    <w:rsid w:val="002825B1"/>
    <w:rsid w:val="00282CBE"/>
    <w:rsid w:val="0028466F"/>
    <w:rsid w:val="00285107"/>
    <w:rsid w:val="00286A58"/>
    <w:rsid w:val="00287211"/>
    <w:rsid w:val="00287DCD"/>
    <w:rsid w:val="002912BE"/>
    <w:rsid w:val="00291460"/>
    <w:rsid w:val="00291A86"/>
    <w:rsid w:val="002921E9"/>
    <w:rsid w:val="00292266"/>
    <w:rsid w:val="002948E7"/>
    <w:rsid w:val="002968D0"/>
    <w:rsid w:val="002A2712"/>
    <w:rsid w:val="002A34D3"/>
    <w:rsid w:val="002A5E3E"/>
    <w:rsid w:val="002B0B0A"/>
    <w:rsid w:val="002B15A9"/>
    <w:rsid w:val="002B3026"/>
    <w:rsid w:val="002B482C"/>
    <w:rsid w:val="002B4B8E"/>
    <w:rsid w:val="002B548C"/>
    <w:rsid w:val="002C017A"/>
    <w:rsid w:val="002C2666"/>
    <w:rsid w:val="002C2902"/>
    <w:rsid w:val="002C2A6B"/>
    <w:rsid w:val="002C2DB9"/>
    <w:rsid w:val="002C56B5"/>
    <w:rsid w:val="002D0E3C"/>
    <w:rsid w:val="002D1B2E"/>
    <w:rsid w:val="002D1DC0"/>
    <w:rsid w:val="002D1FDE"/>
    <w:rsid w:val="002D3B6F"/>
    <w:rsid w:val="002D6179"/>
    <w:rsid w:val="002D7B4D"/>
    <w:rsid w:val="002E098D"/>
    <w:rsid w:val="002E0F25"/>
    <w:rsid w:val="002E0F9A"/>
    <w:rsid w:val="002E19BB"/>
    <w:rsid w:val="002E1E33"/>
    <w:rsid w:val="002E3228"/>
    <w:rsid w:val="002E6B8F"/>
    <w:rsid w:val="002E6C46"/>
    <w:rsid w:val="002F0283"/>
    <w:rsid w:val="002F076A"/>
    <w:rsid w:val="002F496C"/>
    <w:rsid w:val="002F51DB"/>
    <w:rsid w:val="002F5A6B"/>
    <w:rsid w:val="002F5BE4"/>
    <w:rsid w:val="002F6B41"/>
    <w:rsid w:val="003030AD"/>
    <w:rsid w:val="00303E20"/>
    <w:rsid w:val="00303F5C"/>
    <w:rsid w:val="00304BE0"/>
    <w:rsid w:val="00307321"/>
    <w:rsid w:val="00307ACD"/>
    <w:rsid w:val="00311F75"/>
    <w:rsid w:val="00311F7F"/>
    <w:rsid w:val="00312404"/>
    <w:rsid w:val="00312632"/>
    <w:rsid w:val="003128DA"/>
    <w:rsid w:val="00313F6E"/>
    <w:rsid w:val="0031528F"/>
    <w:rsid w:val="003164C3"/>
    <w:rsid w:val="003164FD"/>
    <w:rsid w:val="00316C3F"/>
    <w:rsid w:val="003170DA"/>
    <w:rsid w:val="00317B94"/>
    <w:rsid w:val="0032034E"/>
    <w:rsid w:val="00320A14"/>
    <w:rsid w:val="0032295C"/>
    <w:rsid w:val="0032329F"/>
    <w:rsid w:val="00323379"/>
    <w:rsid w:val="0032435B"/>
    <w:rsid w:val="00324976"/>
    <w:rsid w:val="0032528C"/>
    <w:rsid w:val="00327C6F"/>
    <w:rsid w:val="00330622"/>
    <w:rsid w:val="00330BD6"/>
    <w:rsid w:val="00331BEB"/>
    <w:rsid w:val="00331EFB"/>
    <w:rsid w:val="00332047"/>
    <w:rsid w:val="00333626"/>
    <w:rsid w:val="00336118"/>
    <w:rsid w:val="003363E6"/>
    <w:rsid w:val="0033743A"/>
    <w:rsid w:val="003375BB"/>
    <w:rsid w:val="00337C29"/>
    <w:rsid w:val="003402B3"/>
    <w:rsid w:val="00340591"/>
    <w:rsid w:val="00341808"/>
    <w:rsid w:val="0034253F"/>
    <w:rsid w:val="00342DC9"/>
    <w:rsid w:val="0034305C"/>
    <w:rsid w:val="0034405A"/>
    <w:rsid w:val="00347C0C"/>
    <w:rsid w:val="00350475"/>
    <w:rsid w:val="00352486"/>
    <w:rsid w:val="00352497"/>
    <w:rsid w:val="003577C8"/>
    <w:rsid w:val="00357829"/>
    <w:rsid w:val="00360C48"/>
    <w:rsid w:val="003615C3"/>
    <w:rsid w:val="00362821"/>
    <w:rsid w:val="00364243"/>
    <w:rsid w:val="00364F78"/>
    <w:rsid w:val="0036575B"/>
    <w:rsid w:val="00365C66"/>
    <w:rsid w:val="0036715D"/>
    <w:rsid w:val="0037035D"/>
    <w:rsid w:val="00371584"/>
    <w:rsid w:val="00371E81"/>
    <w:rsid w:val="003725DA"/>
    <w:rsid w:val="00374F27"/>
    <w:rsid w:val="00375E00"/>
    <w:rsid w:val="00376C4D"/>
    <w:rsid w:val="003779AF"/>
    <w:rsid w:val="00377ED6"/>
    <w:rsid w:val="0038055D"/>
    <w:rsid w:val="00380778"/>
    <w:rsid w:val="00380FFB"/>
    <w:rsid w:val="0038156A"/>
    <w:rsid w:val="0038323D"/>
    <w:rsid w:val="003833DE"/>
    <w:rsid w:val="00384585"/>
    <w:rsid w:val="003846F5"/>
    <w:rsid w:val="00384F25"/>
    <w:rsid w:val="00390266"/>
    <w:rsid w:val="003917E1"/>
    <w:rsid w:val="00392F8F"/>
    <w:rsid w:val="00394BF4"/>
    <w:rsid w:val="00395211"/>
    <w:rsid w:val="00395218"/>
    <w:rsid w:val="0039543A"/>
    <w:rsid w:val="003957E0"/>
    <w:rsid w:val="003A0B17"/>
    <w:rsid w:val="003A0F49"/>
    <w:rsid w:val="003A382E"/>
    <w:rsid w:val="003A43D3"/>
    <w:rsid w:val="003A68C3"/>
    <w:rsid w:val="003B02F5"/>
    <w:rsid w:val="003B0BD7"/>
    <w:rsid w:val="003B15AA"/>
    <w:rsid w:val="003B2A2B"/>
    <w:rsid w:val="003B2DA1"/>
    <w:rsid w:val="003C11D9"/>
    <w:rsid w:val="003C169E"/>
    <w:rsid w:val="003C20EA"/>
    <w:rsid w:val="003C5730"/>
    <w:rsid w:val="003C78F5"/>
    <w:rsid w:val="003D0F09"/>
    <w:rsid w:val="003D523C"/>
    <w:rsid w:val="003D66FA"/>
    <w:rsid w:val="003E00A9"/>
    <w:rsid w:val="003E26D4"/>
    <w:rsid w:val="003E319E"/>
    <w:rsid w:val="003E4C62"/>
    <w:rsid w:val="003E5727"/>
    <w:rsid w:val="003E5A81"/>
    <w:rsid w:val="003E5EDD"/>
    <w:rsid w:val="003F0391"/>
    <w:rsid w:val="003F0846"/>
    <w:rsid w:val="003F08DC"/>
    <w:rsid w:val="003F504A"/>
    <w:rsid w:val="003F7435"/>
    <w:rsid w:val="003F7BC7"/>
    <w:rsid w:val="0040117C"/>
    <w:rsid w:val="0040264E"/>
    <w:rsid w:val="00403FE6"/>
    <w:rsid w:val="004062AA"/>
    <w:rsid w:val="00406874"/>
    <w:rsid w:val="00406C72"/>
    <w:rsid w:val="004076C6"/>
    <w:rsid w:val="004077DC"/>
    <w:rsid w:val="004103DE"/>
    <w:rsid w:val="0041087F"/>
    <w:rsid w:val="00413CBA"/>
    <w:rsid w:val="00422BD0"/>
    <w:rsid w:val="00422F60"/>
    <w:rsid w:val="004268D0"/>
    <w:rsid w:val="00427A2D"/>
    <w:rsid w:val="00430506"/>
    <w:rsid w:val="00431224"/>
    <w:rsid w:val="00436A99"/>
    <w:rsid w:val="00440117"/>
    <w:rsid w:val="0044024E"/>
    <w:rsid w:val="00441117"/>
    <w:rsid w:val="00442764"/>
    <w:rsid w:val="00444445"/>
    <w:rsid w:val="00452E7F"/>
    <w:rsid w:val="004533B2"/>
    <w:rsid w:val="00454574"/>
    <w:rsid w:val="00454B72"/>
    <w:rsid w:val="004564B5"/>
    <w:rsid w:val="00456BEF"/>
    <w:rsid w:val="00456D5F"/>
    <w:rsid w:val="0045737D"/>
    <w:rsid w:val="00457424"/>
    <w:rsid w:val="00457DDC"/>
    <w:rsid w:val="004608AF"/>
    <w:rsid w:val="00463429"/>
    <w:rsid w:val="0046508E"/>
    <w:rsid w:val="004650C3"/>
    <w:rsid w:val="0046535C"/>
    <w:rsid w:val="00465C5D"/>
    <w:rsid w:val="0046718A"/>
    <w:rsid w:val="004673CA"/>
    <w:rsid w:val="00467489"/>
    <w:rsid w:val="00472382"/>
    <w:rsid w:val="00474D71"/>
    <w:rsid w:val="00474DFE"/>
    <w:rsid w:val="00475548"/>
    <w:rsid w:val="00475932"/>
    <w:rsid w:val="004760E0"/>
    <w:rsid w:val="004760EC"/>
    <w:rsid w:val="00476FFE"/>
    <w:rsid w:val="00480F58"/>
    <w:rsid w:val="0048274B"/>
    <w:rsid w:val="00482DC2"/>
    <w:rsid w:val="0049061F"/>
    <w:rsid w:val="00490CC7"/>
    <w:rsid w:val="00492597"/>
    <w:rsid w:val="00492B90"/>
    <w:rsid w:val="004931EF"/>
    <w:rsid w:val="0049337C"/>
    <w:rsid w:val="004936B8"/>
    <w:rsid w:val="00493D21"/>
    <w:rsid w:val="00494452"/>
    <w:rsid w:val="00494CDB"/>
    <w:rsid w:val="00496478"/>
    <w:rsid w:val="00497B25"/>
    <w:rsid w:val="004A1360"/>
    <w:rsid w:val="004A6371"/>
    <w:rsid w:val="004B012F"/>
    <w:rsid w:val="004B0EBC"/>
    <w:rsid w:val="004B108D"/>
    <w:rsid w:val="004B38B4"/>
    <w:rsid w:val="004B48E9"/>
    <w:rsid w:val="004B7A7F"/>
    <w:rsid w:val="004B7FA3"/>
    <w:rsid w:val="004C2728"/>
    <w:rsid w:val="004C2758"/>
    <w:rsid w:val="004C466E"/>
    <w:rsid w:val="004C46F2"/>
    <w:rsid w:val="004C489A"/>
    <w:rsid w:val="004C68B7"/>
    <w:rsid w:val="004C6BFE"/>
    <w:rsid w:val="004D2C23"/>
    <w:rsid w:val="004D3310"/>
    <w:rsid w:val="004D3A2F"/>
    <w:rsid w:val="004D4571"/>
    <w:rsid w:val="004D4CFD"/>
    <w:rsid w:val="004D7ACE"/>
    <w:rsid w:val="004E38F6"/>
    <w:rsid w:val="004E5119"/>
    <w:rsid w:val="004E6153"/>
    <w:rsid w:val="004E70A7"/>
    <w:rsid w:val="004F2BF2"/>
    <w:rsid w:val="004F5711"/>
    <w:rsid w:val="004F65D6"/>
    <w:rsid w:val="004F7D3C"/>
    <w:rsid w:val="0050069B"/>
    <w:rsid w:val="00501A1E"/>
    <w:rsid w:val="00501EF7"/>
    <w:rsid w:val="005069BE"/>
    <w:rsid w:val="00507C6A"/>
    <w:rsid w:val="00511164"/>
    <w:rsid w:val="00511A92"/>
    <w:rsid w:val="00513BC7"/>
    <w:rsid w:val="00513F08"/>
    <w:rsid w:val="005143E6"/>
    <w:rsid w:val="005150C1"/>
    <w:rsid w:val="00516549"/>
    <w:rsid w:val="0051661C"/>
    <w:rsid w:val="005219E5"/>
    <w:rsid w:val="00523B71"/>
    <w:rsid w:val="00523E50"/>
    <w:rsid w:val="00524362"/>
    <w:rsid w:val="00524552"/>
    <w:rsid w:val="00525001"/>
    <w:rsid w:val="00525A9A"/>
    <w:rsid w:val="00527B39"/>
    <w:rsid w:val="00530AE6"/>
    <w:rsid w:val="005339E1"/>
    <w:rsid w:val="00534437"/>
    <w:rsid w:val="00535A1E"/>
    <w:rsid w:val="00535C49"/>
    <w:rsid w:val="00536E9E"/>
    <w:rsid w:val="00537B47"/>
    <w:rsid w:val="0054062C"/>
    <w:rsid w:val="00540CBA"/>
    <w:rsid w:val="00541ADF"/>
    <w:rsid w:val="00542822"/>
    <w:rsid w:val="005435B9"/>
    <w:rsid w:val="00545F03"/>
    <w:rsid w:val="005466BE"/>
    <w:rsid w:val="00547A7D"/>
    <w:rsid w:val="00553533"/>
    <w:rsid w:val="00553782"/>
    <w:rsid w:val="005568FF"/>
    <w:rsid w:val="00557069"/>
    <w:rsid w:val="005576C4"/>
    <w:rsid w:val="00560C77"/>
    <w:rsid w:val="00560CA0"/>
    <w:rsid w:val="00564258"/>
    <w:rsid w:val="005664D5"/>
    <w:rsid w:val="0056737F"/>
    <w:rsid w:val="00567420"/>
    <w:rsid w:val="0056791B"/>
    <w:rsid w:val="00570C83"/>
    <w:rsid w:val="00572393"/>
    <w:rsid w:val="005733BF"/>
    <w:rsid w:val="00573660"/>
    <w:rsid w:val="005741FC"/>
    <w:rsid w:val="00580A64"/>
    <w:rsid w:val="00581B0D"/>
    <w:rsid w:val="00582099"/>
    <w:rsid w:val="00582E16"/>
    <w:rsid w:val="005866DF"/>
    <w:rsid w:val="00586CC6"/>
    <w:rsid w:val="00587B91"/>
    <w:rsid w:val="00590E88"/>
    <w:rsid w:val="00591D81"/>
    <w:rsid w:val="005974A3"/>
    <w:rsid w:val="005A1AF7"/>
    <w:rsid w:val="005A20E0"/>
    <w:rsid w:val="005A265B"/>
    <w:rsid w:val="005A2884"/>
    <w:rsid w:val="005A393B"/>
    <w:rsid w:val="005B5B7D"/>
    <w:rsid w:val="005C0031"/>
    <w:rsid w:val="005C08F5"/>
    <w:rsid w:val="005C0B5E"/>
    <w:rsid w:val="005C1139"/>
    <w:rsid w:val="005C1879"/>
    <w:rsid w:val="005C214B"/>
    <w:rsid w:val="005C22CF"/>
    <w:rsid w:val="005C3514"/>
    <w:rsid w:val="005C3862"/>
    <w:rsid w:val="005C4346"/>
    <w:rsid w:val="005C54BD"/>
    <w:rsid w:val="005C7A16"/>
    <w:rsid w:val="005D004D"/>
    <w:rsid w:val="005D196F"/>
    <w:rsid w:val="005D30EF"/>
    <w:rsid w:val="005D4A2E"/>
    <w:rsid w:val="005D6158"/>
    <w:rsid w:val="005E0D7B"/>
    <w:rsid w:val="005E12D8"/>
    <w:rsid w:val="005E143D"/>
    <w:rsid w:val="005E262F"/>
    <w:rsid w:val="005E5A97"/>
    <w:rsid w:val="005E65FA"/>
    <w:rsid w:val="005F015D"/>
    <w:rsid w:val="005F0214"/>
    <w:rsid w:val="005F0718"/>
    <w:rsid w:val="005F17ED"/>
    <w:rsid w:val="005F30F5"/>
    <w:rsid w:val="005F340F"/>
    <w:rsid w:val="005F3563"/>
    <w:rsid w:val="005F5844"/>
    <w:rsid w:val="005F69DB"/>
    <w:rsid w:val="00600457"/>
    <w:rsid w:val="00601F63"/>
    <w:rsid w:val="00602B21"/>
    <w:rsid w:val="00603ED5"/>
    <w:rsid w:val="00606443"/>
    <w:rsid w:val="00606DEB"/>
    <w:rsid w:val="006079CF"/>
    <w:rsid w:val="00610BA6"/>
    <w:rsid w:val="00611006"/>
    <w:rsid w:val="0061292F"/>
    <w:rsid w:val="006132AD"/>
    <w:rsid w:val="006135C2"/>
    <w:rsid w:val="00615173"/>
    <w:rsid w:val="006168C6"/>
    <w:rsid w:val="00622272"/>
    <w:rsid w:val="00622617"/>
    <w:rsid w:val="0062322E"/>
    <w:rsid w:val="0062796A"/>
    <w:rsid w:val="006328FF"/>
    <w:rsid w:val="00632D32"/>
    <w:rsid w:val="00634086"/>
    <w:rsid w:val="006362E4"/>
    <w:rsid w:val="00637111"/>
    <w:rsid w:val="006411BC"/>
    <w:rsid w:val="006448E5"/>
    <w:rsid w:val="00644FC1"/>
    <w:rsid w:val="00645F92"/>
    <w:rsid w:val="00647E15"/>
    <w:rsid w:val="006524C2"/>
    <w:rsid w:val="006534C8"/>
    <w:rsid w:val="00653DAE"/>
    <w:rsid w:val="00655D59"/>
    <w:rsid w:val="00662893"/>
    <w:rsid w:val="00662BD7"/>
    <w:rsid w:val="006631BF"/>
    <w:rsid w:val="00665A63"/>
    <w:rsid w:val="0066605E"/>
    <w:rsid w:val="0067065C"/>
    <w:rsid w:val="0067249B"/>
    <w:rsid w:val="00672A25"/>
    <w:rsid w:val="00675019"/>
    <w:rsid w:val="00675F46"/>
    <w:rsid w:val="00676117"/>
    <w:rsid w:val="006762C0"/>
    <w:rsid w:val="00676301"/>
    <w:rsid w:val="00677E47"/>
    <w:rsid w:val="006805A4"/>
    <w:rsid w:val="00680648"/>
    <w:rsid w:val="00681176"/>
    <w:rsid w:val="00685606"/>
    <w:rsid w:val="00685E34"/>
    <w:rsid w:val="006908BF"/>
    <w:rsid w:val="006923D9"/>
    <w:rsid w:val="00693F4E"/>
    <w:rsid w:val="00694163"/>
    <w:rsid w:val="00694C2B"/>
    <w:rsid w:val="006968EE"/>
    <w:rsid w:val="00696AC5"/>
    <w:rsid w:val="00697242"/>
    <w:rsid w:val="00697F40"/>
    <w:rsid w:val="006A234C"/>
    <w:rsid w:val="006A3805"/>
    <w:rsid w:val="006A5575"/>
    <w:rsid w:val="006A5B16"/>
    <w:rsid w:val="006A6488"/>
    <w:rsid w:val="006A733B"/>
    <w:rsid w:val="006B03A8"/>
    <w:rsid w:val="006B13D6"/>
    <w:rsid w:val="006B1BCB"/>
    <w:rsid w:val="006B327C"/>
    <w:rsid w:val="006B3487"/>
    <w:rsid w:val="006B4067"/>
    <w:rsid w:val="006B6BF2"/>
    <w:rsid w:val="006B6E3F"/>
    <w:rsid w:val="006C26D7"/>
    <w:rsid w:val="006C29F9"/>
    <w:rsid w:val="006C383D"/>
    <w:rsid w:val="006C3D0A"/>
    <w:rsid w:val="006C7528"/>
    <w:rsid w:val="006C7EC2"/>
    <w:rsid w:val="006D3046"/>
    <w:rsid w:val="006D3FF6"/>
    <w:rsid w:val="006D5786"/>
    <w:rsid w:val="006D60DD"/>
    <w:rsid w:val="006D6ED4"/>
    <w:rsid w:val="006D7300"/>
    <w:rsid w:val="006D768F"/>
    <w:rsid w:val="006E0196"/>
    <w:rsid w:val="006E162D"/>
    <w:rsid w:val="006E1C6A"/>
    <w:rsid w:val="006E2E2E"/>
    <w:rsid w:val="006E3780"/>
    <w:rsid w:val="006E47E8"/>
    <w:rsid w:val="006E4CFF"/>
    <w:rsid w:val="006E5442"/>
    <w:rsid w:val="006E5994"/>
    <w:rsid w:val="006F6705"/>
    <w:rsid w:val="00700A59"/>
    <w:rsid w:val="00701A96"/>
    <w:rsid w:val="007067F2"/>
    <w:rsid w:val="00707FAD"/>
    <w:rsid w:val="0071071F"/>
    <w:rsid w:val="0071125F"/>
    <w:rsid w:val="00712249"/>
    <w:rsid w:val="0071554F"/>
    <w:rsid w:val="007161AA"/>
    <w:rsid w:val="00717027"/>
    <w:rsid w:val="0071755D"/>
    <w:rsid w:val="007207E0"/>
    <w:rsid w:val="00721264"/>
    <w:rsid w:val="00721AA0"/>
    <w:rsid w:val="00721B99"/>
    <w:rsid w:val="00722363"/>
    <w:rsid w:val="00722B20"/>
    <w:rsid w:val="0072368B"/>
    <w:rsid w:val="007251A4"/>
    <w:rsid w:val="007259A7"/>
    <w:rsid w:val="007259CB"/>
    <w:rsid w:val="00727236"/>
    <w:rsid w:val="00732811"/>
    <w:rsid w:val="007343C9"/>
    <w:rsid w:val="00734BDF"/>
    <w:rsid w:val="007355D4"/>
    <w:rsid w:val="007366BF"/>
    <w:rsid w:val="007422D7"/>
    <w:rsid w:val="0074483A"/>
    <w:rsid w:val="00747065"/>
    <w:rsid w:val="007475E8"/>
    <w:rsid w:val="00751BAB"/>
    <w:rsid w:val="00751C1E"/>
    <w:rsid w:val="00752857"/>
    <w:rsid w:val="00753AAD"/>
    <w:rsid w:val="007543F2"/>
    <w:rsid w:val="00755CD5"/>
    <w:rsid w:val="0075604F"/>
    <w:rsid w:val="007574EE"/>
    <w:rsid w:val="00764BE2"/>
    <w:rsid w:val="007665A1"/>
    <w:rsid w:val="007709CB"/>
    <w:rsid w:val="00771941"/>
    <w:rsid w:val="00771D3B"/>
    <w:rsid w:val="00772E42"/>
    <w:rsid w:val="0077427E"/>
    <w:rsid w:val="007742E5"/>
    <w:rsid w:val="0077659F"/>
    <w:rsid w:val="0077761D"/>
    <w:rsid w:val="00782724"/>
    <w:rsid w:val="00787DE3"/>
    <w:rsid w:val="00791C88"/>
    <w:rsid w:val="007925D9"/>
    <w:rsid w:val="00793073"/>
    <w:rsid w:val="007947A8"/>
    <w:rsid w:val="007952C6"/>
    <w:rsid w:val="00795940"/>
    <w:rsid w:val="007968B2"/>
    <w:rsid w:val="007969C6"/>
    <w:rsid w:val="007A0AA8"/>
    <w:rsid w:val="007A3888"/>
    <w:rsid w:val="007A773A"/>
    <w:rsid w:val="007A7BF7"/>
    <w:rsid w:val="007B0B73"/>
    <w:rsid w:val="007B23F1"/>
    <w:rsid w:val="007B2BD4"/>
    <w:rsid w:val="007B2F4A"/>
    <w:rsid w:val="007B3426"/>
    <w:rsid w:val="007B3767"/>
    <w:rsid w:val="007B6152"/>
    <w:rsid w:val="007B7C99"/>
    <w:rsid w:val="007C045B"/>
    <w:rsid w:val="007C1591"/>
    <w:rsid w:val="007C2333"/>
    <w:rsid w:val="007C3EFE"/>
    <w:rsid w:val="007C3F56"/>
    <w:rsid w:val="007C4040"/>
    <w:rsid w:val="007C7B47"/>
    <w:rsid w:val="007D0E4D"/>
    <w:rsid w:val="007D1736"/>
    <w:rsid w:val="007D2CB5"/>
    <w:rsid w:val="007D4BA5"/>
    <w:rsid w:val="007D5216"/>
    <w:rsid w:val="007D6F86"/>
    <w:rsid w:val="007D7A89"/>
    <w:rsid w:val="007E0476"/>
    <w:rsid w:val="007E0A47"/>
    <w:rsid w:val="007E0ECA"/>
    <w:rsid w:val="007E23C9"/>
    <w:rsid w:val="007E3C65"/>
    <w:rsid w:val="007E5984"/>
    <w:rsid w:val="007E5B51"/>
    <w:rsid w:val="007E5CF6"/>
    <w:rsid w:val="007E62D6"/>
    <w:rsid w:val="007F07FD"/>
    <w:rsid w:val="007F18FD"/>
    <w:rsid w:val="007F648A"/>
    <w:rsid w:val="00800393"/>
    <w:rsid w:val="00800BFD"/>
    <w:rsid w:val="00800E38"/>
    <w:rsid w:val="0080130C"/>
    <w:rsid w:val="00802F29"/>
    <w:rsid w:val="00804C87"/>
    <w:rsid w:val="00804FCB"/>
    <w:rsid w:val="008054F5"/>
    <w:rsid w:val="00814161"/>
    <w:rsid w:val="00815A49"/>
    <w:rsid w:val="008172D9"/>
    <w:rsid w:val="00817C0D"/>
    <w:rsid w:val="008212E5"/>
    <w:rsid w:val="008218F5"/>
    <w:rsid w:val="0082399A"/>
    <w:rsid w:val="008244E3"/>
    <w:rsid w:val="00825049"/>
    <w:rsid w:val="00827E25"/>
    <w:rsid w:val="00830E0E"/>
    <w:rsid w:val="0083118F"/>
    <w:rsid w:val="00831E0C"/>
    <w:rsid w:val="0083442C"/>
    <w:rsid w:val="00834920"/>
    <w:rsid w:val="00834A73"/>
    <w:rsid w:val="008359BD"/>
    <w:rsid w:val="00835A64"/>
    <w:rsid w:val="00835FE2"/>
    <w:rsid w:val="00842FC6"/>
    <w:rsid w:val="00843EA0"/>
    <w:rsid w:val="008444DD"/>
    <w:rsid w:val="00844717"/>
    <w:rsid w:val="00844C33"/>
    <w:rsid w:val="00845754"/>
    <w:rsid w:val="008460AE"/>
    <w:rsid w:val="008474B4"/>
    <w:rsid w:val="0085002D"/>
    <w:rsid w:val="00851669"/>
    <w:rsid w:val="00851720"/>
    <w:rsid w:val="00852618"/>
    <w:rsid w:val="008532FA"/>
    <w:rsid w:val="008544C8"/>
    <w:rsid w:val="00854EC3"/>
    <w:rsid w:val="00855557"/>
    <w:rsid w:val="00855BC8"/>
    <w:rsid w:val="008616CB"/>
    <w:rsid w:val="00862235"/>
    <w:rsid w:val="00862C70"/>
    <w:rsid w:val="00864D3B"/>
    <w:rsid w:val="0086526B"/>
    <w:rsid w:val="00866F28"/>
    <w:rsid w:val="00867BAD"/>
    <w:rsid w:val="00867DEC"/>
    <w:rsid w:val="00871CE0"/>
    <w:rsid w:val="00875510"/>
    <w:rsid w:val="00875A18"/>
    <w:rsid w:val="00881BFA"/>
    <w:rsid w:val="00883567"/>
    <w:rsid w:val="00885501"/>
    <w:rsid w:val="008855E2"/>
    <w:rsid w:val="00885A55"/>
    <w:rsid w:val="0088715A"/>
    <w:rsid w:val="00890B82"/>
    <w:rsid w:val="00890D72"/>
    <w:rsid w:val="00891481"/>
    <w:rsid w:val="0089163F"/>
    <w:rsid w:val="00891E50"/>
    <w:rsid w:val="00892787"/>
    <w:rsid w:val="00894316"/>
    <w:rsid w:val="00894BF1"/>
    <w:rsid w:val="00894CAB"/>
    <w:rsid w:val="00895098"/>
    <w:rsid w:val="0089639D"/>
    <w:rsid w:val="0089691D"/>
    <w:rsid w:val="008977F3"/>
    <w:rsid w:val="008A00D7"/>
    <w:rsid w:val="008A1DBA"/>
    <w:rsid w:val="008A45B7"/>
    <w:rsid w:val="008A4D49"/>
    <w:rsid w:val="008A6E7C"/>
    <w:rsid w:val="008A76F0"/>
    <w:rsid w:val="008B0B55"/>
    <w:rsid w:val="008B0C57"/>
    <w:rsid w:val="008B11E3"/>
    <w:rsid w:val="008B2053"/>
    <w:rsid w:val="008B2233"/>
    <w:rsid w:val="008B2922"/>
    <w:rsid w:val="008B40EE"/>
    <w:rsid w:val="008B610D"/>
    <w:rsid w:val="008B73EB"/>
    <w:rsid w:val="008C0EA7"/>
    <w:rsid w:val="008C1EF4"/>
    <w:rsid w:val="008C1F68"/>
    <w:rsid w:val="008C219A"/>
    <w:rsid w:val="008C4325"/>
    <w:rsid w:val="008C4E47"/>
    <w:rsid w:val="008C5922"/>
    <w:rsid w:val="008C6A10"/>
    <w:rsid w:val="008C6A40"/>
    <w:rsid w:val="008C6D89"/>
    <w:rsid w:val="008C72C2"/>
    <w:rsid w:val="008C787C"/>
    <w:rsid w:val="008D023C"/>
    <w:rsid w:val="008D03C4"/>
    <w:rsid w:val="008D0F8C"/>
    <w:rsid w:val="008D1F54"/>
    <w:rsid w:val="008D251D"/>
    <w:rsid w:val="008D29FD"/>
    <w:rsid w:val="008D38CC"/>
    <w:rsid w:val="008D7C89"/>
    <w:rsid w:val="008E2166"/>
    <w:rsid w:val="008E7715"/>
    <w:rsid w:val="008E7CB5"/>
    <w:rsid w:val="008F1DC3"/>
    <w:rsid w:val="008F4AF9"/>
    <w:rsid w:val="008F5186"/>
    <w:rsid w:val="008F6941"/>
    <w:rsid w:val="008F6D47"/>
    <w:rsid w:val="00902054"/>
    <w:rsid w:val="00903FF7"/>
    <w:rsid w:val="00907D43"/>
    <w:rsid w:val="00910A94"/>
    <w:rsid w:val="00910CDE"/>
    <w:rsid w:val="00911C43"/>
    <w:rsid w:val="00911C79"/>
    <w:rsid w:val="009122DD"/>
    <w:rsid w:val="009129EC"/>
    <w:rsid w:val="00913080"/>
    <w:rsid w:val="009136A4"/>
    <w:rsid w:val="0091434F"/>
    <w:rsid w:val="00916239"/>
    <w:rsid w:val="00916C6D"/>
    <w:rsid w:val="00916CF3"/>
    <w:rsid w:val="00921029"/>
    <w:rsid w:val="00921D5D"/>
    <w:rsid w:val="00921F0F"/>
    <w:rsid w:val="009255AA"/>
    <w:rsid w:val="009306FE"/>
    <w:rsid w:val="009309FB"/>
    <w:rsid w:val="00935DFD"/>
    <w:rsid w:val="00937743"/>
    <w:rsid w:val="00942074"/>
    <w:rsid w:val="009429FB"/>
    <w:rsid w:val="00944237"/>
    <w:rsid w:val="0094503A"/>
    <w:rsid w:val="00945872"/>
    <w:rsid w:val="00946A2E"/>
    <w:rsid w:val="0094728A"/>
    <w:rsid w:val="00950C94"/>
    <w:rsid w:val="009511D1"/>
    <w:rsid w:val="00952F5F"/>
    <w:rsid w:val="00953FD1"/>
    <w:rsid w:val="00954D51"/>
    <w:rsid w:val="00956A33"/>
    <w:rsid w:val="00962706"/>
    <w:rsid w:val="009667D3"/>
    <w:rsid w:val="009737A5"/>
    <w:rsid w:val="00973FC8"/>
    <w:rsid w:val="00975A49"/>
    <w:rsid w:val="009813A1"/>
    <w:rsid w:val="00982612"/>
    <w:rsid w:val="00991457"/>
    <w:rsid w:val="009926C6"/>
    <w:rsid w:val="009927FC"/>
    <w:rsid w:val="00993C9E"/>
    <w:rsid w:val="00995698"/>
    <w:rsid w:val="009A0E8F"/>
    <w:rsid w:val="009A4DAE"/>
    <w:rsid w:val="009A5958"/>
    <w:rsid w:val="009B0106"/>
    <w:rsid w:val="009B048D"/>
    <w:rsid w:val="009B33B6"/>
    <w:rsid w:val="009B3463"/>
    <w:rsid w:val="009B34C5"/>
    <w:rsid w:val="009B71D8"/>
    <w:rsid w:val="009B72F8"/>
    <w:rsid w:val="009C272A"/>
    <w:rsid w:val="009C3C9D"/>
    <w:rsid w:val="009C4661"/>
    <w:rsid w:val="009C5F1B"/>
    <w:rsid w:val="009C61AF"/>
    <w:rsid w:val="009D04E8"/>
    <w:rsid w:val="009D0A3E"/>
    <w:rsid w:val="009D18C8"/>
    <w:rsid w:val="009D4E61"/>
    <w:rsid w:val="009D56C8"/>
    <w:rsid w:val="009D5BFB"/>
    <w:rsid w:val="009D6EEB"/>
    <w:rsid w:val="009D6F59"/>
    <w:rsid w:val="009D76E4"/>
    <w:rsid w:val="009E1EA8"/>
    <w:rsid w:val="009E2106"/>
    <w:rsid w:val="009E36AB"/>
    <w:rsid w:val="009E508A"/>
    <w:rsid w:val="009E55DF"/>
    <w:rsid w:val="009E63A5"/>
    <w:rsid w:val="009E6EC8"/>
    <w:rsid w:val="009F058E"/>
    <w:rsid w:val="009F0625"/>
    <w:rsid w:val="009F06E9"/>
    <w:rsid w:val="009F1DF9"/>
    <w:rsid w:val="009F4B7A"/>
    <w:rsid w:val="009F59F8"/>
    <w:rsid w:val="009F632C"/>
    <w:rsid w:val="00A01669"/>
    <w:rsid w:val="00A019D5"/>
    <w:rsid w:val="00A01E74"/>
    <w:rsid w:val="00A03C1C"/>
    <w:rsid w:val="00A03D9C"/>
    <w:rsid w:val="00A0536C"/>
    <w:rsid w:val="00A07F4B"/>
    <w:rsid w:val="00A10FAB"/>
    <w:rsid w:val="00A11970"/>
    <w:rsid w:val="00A1452E"/>
    <w:rsid w:val="00A14909"/>
    <w:rsid w:val="00A14BD0"/>
    <w:rsid w:val="00A14F73"/>
    <w:rsid w:val="00A156F7"/>
    <w:rsid w:val="00A158B4"/>
    <w:rsid w:val="00A16405"/>
    <w:rsid w:val="00A177D5"/>
    <w:rsid w:val="00A20AA8"/>
    <w:rsid w:val="00A2151E"/>
    <w:rsid w:val="00A23423"/>
    <w:rsid w:val="00A2397F"/>
    <w:rsid w:val="00A27649"/>
    <w:rsid w:val="00A32121"/>
    <w:rsid w:val="00A322F4"/>
    <w:rsid w:val="00A32E84"/>
    <w:rsid w:val="00A34DB0"/>
    <w:rsid w:val="00A353FE"/>
    <w:rsid w:val="00A36B5A"/>
    <w:rsid w:val="00A40CE7"/>
    <w:rsid w:val="00A41C6F"/>
    <w:rsid w:val="00A41DAE"/>
    <w:rsid w:val="00A436D3"/>
    <w:rsid w:val="00A44EA3"/>
    <w:rsid w:val="00A46D18"/>
    <w:rsid w:val="00A475F5"/>
    <w:rsid w:val="00A47DFA"/>
    <w:rsid w:val="00A50249"/>
    <w:rsid w:val="00A51129"/>
    <w:rsid w:val="00A516CB"/>
    <w:rsid w:val="00A5380B"/>
    <w:rsid w:val="00A56D4C"/>
    <w:rsid w:val="00A57ADA"/>
    <w:rsid w:val="00A625A0"/>
    <w:rsid w:val="00A62E36"/>
    <w:rsid w:val="00A6651B"/>
    <w:rsid w:val="00A70897"/>
    <w:rsid w:val="00A70A60"/>
    <w:rsid w:val="00A725B4"/>
    <w:rsid w:val="00A734A3"/>
    <w:rsid w:val="00A7444F"/>
    <w:rsid w:val="00A74C41"/>
    <w:rsid w:val="00A75EA0"/>
    <w:rsid w:val="00A762FA"/>
    <w:rsid w:val="00A77DBE"/>
    <w:rsid w:val="00A80502"/>
    <w:rsid w:val="00A81F93"/>
    <w:rsid w:val="00A8581B"/>
    <w:rsid w:val="00A910E1"/>
    <w:rsid w:val="00A91878"/>
    <w:rsid w:val="00A91CE5"/>
    <w:rsid w:val="00A93389"/>
    <w:rsid w:val="00A9452C"/>
    <w:rsid w:val="00AA0107"/>
    <w:rsid w:val="00AA1B9A"/>
    <w:rsid w:val="00AA33A0"/>
    <w:rsid w:val="00AA52A6"/>
    <w:rsid w:val="00AA56CB"/>
    <w:rsid w:val="00AA633B"/>
    <w:rsid w:val="00AA684E"/>
    <w:rsid w:val="00AA74A0"/>
    <w:rsid w:val="00AB0736"/>
    <w:rsid w:val="00AB6543"/>
    <w:rsid w:val="00AB72BE"/>
    <w:rsid w:val="00AB7382"/>
    <w:rsid w:val="00AB77FB"/>
    <w:rsid w:val="00AC0643"/>
    <w:rsid w:val="00AC1668"/>
    <w:rsid w:val="00AC2709"/>
    <w:rsid w:val="00AC302B"/>
    <w:rsid w:val="00AC3B01"/>
    <w:rsid w:val="00AC5412"/>
    <w:rsid w:val="00AC54E2"/>
    <w:rsid w:val="00AC752F"/>
    <w:rsid w:val="00AC7A0F"/>
    <w:rsid w:val="00AD0032"/>
    <w:rsid w:val="00AD061F"/>
    <w:rsid w:val="00AD14C9"/>
    <w:rsid w:val="00AD2B25"/>
    <w:rsid w:val="00AD3032"/>
    <w:rsid w:val="00AD3EA6"/>
    <w:rsid w:val="00AD3F4C"/>
    <w:rsid w:val="00AD47BC"/>
    <w:rsid w:val="00AD4B5A"/>
    <w:rsid w:val="00AD5D2D"/>
    <w:rsid w:val="00AD631D"/>
    <w:rsid w:val="00AE0C1A"/>
    <w:rsid w:val="00AE0E62"/>
    <w:rsid w:val="00AE18C1"/>
    <w:rsid w:val="00AE1905"/>
    <w:rsid w:val="00AE191E"/>
    <w:rsid w:val="00AE2965"/>
    <w:rsid w:val="00AE2F7F"/>
    <w:rsid w:val="00AE393F"/>
    <w:rsid w:val="00AE3CB2"/>
    <w:rsid w:val="00AE66CA"/>
    <w:rsid w:val="00AF0B8D"/>
    <w:rsid w:val="00AF0FB5"/>
    <w:rsid w:val="00AF1228"/>
    <w:rsid w:val="00AF1488"/>
    <w:rsid w:val="00AF2B9F"/>
    <w:rsid w:val="00AF5C98"/>
    <w:rsid w:val="00AF6A5C"/>
    <w:rsid w:val="00AF6C42"/>
    <w:rsid w:val="00B01149"/>
    <w:rsid w:val="00B014BE"/>
    <w:rsid w:val="00B037A7"/>
    <w:rsid w:val="00B03EDD"/>
    <w:rsid w:val="00B04649"/>
    <w:rsid w:val="00B05123"/>
    <w:rsid w:val="00B072B1"/>
    <w:rsid w:val="00B075CB"/>
    <w:rsid w:val="00B07FA0"/>
    <w:rsid w:val="00B10672"/>
    <w:rsid w:val="00B10DCE"/>
    <w:rsid w:val="00B1148B"/>
    <w:rsid w:val="00B116B3"/>
    <w:rsid w:val="00B11944"/>
    <w:rsid w:val="00B1242C"/>
    <w:rsid w:val="00B1253D"/>
    <w:rsid w:val="00B15F8B"/>
    <w:rsid w:val="00B1684E"/>
    <w:rsid w:val="00B20A11"/>
    <w:rsid w:val="00B21B9C"/>
    <w:rsid w:val="00B22005"/>
    <w:rsid w:val="00B22214"/>
    <w:rsid w:val="00B2405F"/>
    <w:rsid w:val="00B25C33"/>
    <w:rsid w:val="00B25C82"/>
    <w:rsid w:val="00B267EE"/>
    <w:rsid w:val="00B30BC2"/>
    <w:rsid w:val="00B315BE"/>
    <w:rsid w:val="00B3184D"/>
    <w:rsid w:val="00B32EF3"/>
    <w:rsid w:val="00B33BCC"/>
    <w:rsid w:val="00B349B0"/>
    <w:rsid w:val="00B35749"/>
    <w:rsid w:val="00B3685A"/>
    <w:rsid w:val="00B36BDC"/>
    <w:rsid w:val="00B43198"/>
    <w:rsid w:val="00B43884"/>
    <w:rsid w:val="00B44D55"/>
    <w:rsid w:val="00B508D3"/>
    <w:rsid w:val="00B50AF5"/>
    <w:rsid w:val="00B51DA6"/>
    <w:rsid w:val="00B521CF"/>
    <w:rsid w:val="00B52DFB"/>
    <w:rsid w:val="00B538DE"/>
    <w:rsid w:val="00B53AC8"/>
    <w:rsid w:val="00B558D8"/>
    <w:rsid w:val="00B56E92"/>
    <w:rsid w:val="00B56F9E"/>
    <w:rsid w:val="00B60216"/>
    <w:rsid w:val="00B614F2"/>
    <w:rsid w:val="00B63B39"/>
    <w:rsid w:val="00B67569"/>
    <w:rsid w:val="00B67913"/>
    <w:rsid w:val="00B7114B"/>
    <w:rsid w:val="00B71CE9"/>
    <w:rsid w:val="00B71CF1"/>
    <w:rsid w:val="00B75C84"/>
    <w:rsid w:val="00B76A38"/>
    <w:rsid w:val="00B76C5D"/>
    <w:rsid w:val="00B77F78"/>
    <w:rsid w:val="00B80663"/>
    <w:rsid w:val="00B812FC"/>
    <w:rsid w:val="00B844E0"/>
    <w:rsid w:val="00B84A33"/>
    <w:rsid w:val="00B8562F"/>
    <w:rsid w:val="00B860D2"/>
    <w:rsid w:val="00B87AFE"/>
    <w:rsid w:val="00B965FD"/>
    <w:rsid w:val="00BA059A"/>
    <w:rsid w:val="00BA14C9"/>
    <w:rsid w:val="00BA1AB3"/>
    <w:rsid w:val="00BA2CC8"/>
    <w:rsid w:val="00BA46FD"/>
    <w:rsid w:val="00BA65DF"/>
    <w:rsid w:val="00BA73DC"/>
    <w:rsid w:val="00BB1364"/>
    <w:rsid w:val="00BB3A55"/>
    <w:rsid w:val="00BB3E2F"/>
    <w:rsid w:val="00BB43FB"/>
    <w:rsid w:val="00BB4834"/>
    <w:rsid w:val="00BB78B8"/>
    <w:rsid w:val="00BB7EFF"/>
    <w:rsid w:val="00BC1804"/>
    <w:rsid w:val="00BC1AD8"/>
    <w:rsid w:val="00BC794C"/>
    <w:rsid w:val="00BD280A"/>
    <w:rsid w:val="00BD2A71"/>
    <w:rsid w:val="00BD2CA4"/>
    <w:rsid w:val="00BD4C48"/>
    <w:rsid w:val="00BD4CF0"/>
    <w:rsid w:val="00BD6D7C"/>
    <w:rsid w:val="00BE0043"/>
    <w:rsid w:val="00BE086C"/>
    <w:rsid w:val="00BE1814"/>
    <w:rsid w:val="00BE313C"/>
    <w:rsid w:val="00BE35A0"/>
    <w:rsid w:val="00BE5B4E"/>
    <w:rsid w:val="00BE6CBD"/>
    <w:rsid w:val="00BE7ABA"/>
    <w:rsid w:val="00BE7FDD"/>
    <w:rsid w:val="00BF1E0F"/>
    <w:rsid w:val="00BF262B"/>
    <w:rsid w:val="00BF2D0B"/>
    <w:rsid w:val="00BF2F8C"/>
    <w:rsid w:val="00BF4A49"/>
    <w:rsid w:val="00BF533A"/>
    <w:rsid w:val="00BF5DEF"/>
    <w:rsid w:val="00C00D65"/>
    <w:rsid w:val="00C042EF"/>
    <w:rsid w:val="00C0445A"/>
    <w:rsid w:val="00C0501F"/>
    <w:rsid w:val="00C07D10"/>
    <w:rsid w:val="00C10B70"/>
    <w:rsid w:val="00C142C1"/>
    <w:rsid w:val="00C146D7"/>
    <w:rsid w:val="00C15D36"/>
    <w:rsid w:val="00C1660A"/>
    <w:rsid w:val="00C17FAB"/>
    <w:rsid w:val="00C2035F"/>
    <w:rsid w:val="00C21227"/>
    <w:rsid w:val="00C236CD"/>
    <w:rsid w:val="00C25F17"/>
    <w:rsid w:val="00C27D36"/>
    <w:rsid w:val="00C32A4D"/>
    <w:rsid w:val="00C3455B"/>
    <w:rsid w:val="00C347C9"/>
    <w:rsid w:val="00C35952"/>
    <w:rsid w:val="00C375C1"/>
    <w:rsid w:val="00C40A3C"/>
    <w:rsid w:val="00C436A3"/>
    <w:rsid w:val="00C445D2"/>
    <w:rsid w:val="00C44BA1"/>
    <w:rsid w:val="00C44C12"/>
    <w:rsid w:val="00C44EFD"/>
    <w:rsid w:val="00C45379"/>
    <w:rsid w:val="00C46959"/>
    <w:rsid w:val="00C50818"/>
    <w:rsid w:val="00C512AA"/>
    <w:rsid w:val="00C51D1C"/>
    <w:rsid w:val="00C53019"/>
    <w:rsid w:val="00C53359"/>
    <w:rsid w:val="00C56562"/>
    <w:rsid w:val="00C60370"/>
    <w:rsid w:val="00C62A32"/>
    <w:rsid w:val="00C62E65"/>
    <w:rsid w:val="00C6462D"/>
    <w:rsid w:val="00C65E8A"/>
    <w:rsid w:val="00C67101"/>
    <w:rsid w:val="00C6719B"/>
    <w:rsid w:val="00C672C6"/>
    <w:rsid w:val="00C71FDB"/>
    <w:rsid w:val="00C743D9"/>
    <w:rsid w:val="00C74F4B"/>
    <w:rsid w:val="00C75900"/>
    <w:rsid w:val="00C7648E"/>
    <w:rsid w:val="00C764DE"/>
    <w:rsid w:val="00C77540"/>
    <w:rsid w:val="00C77BE0"/>
    <w:rsid w:val="00C8170D"/>
    <w:rsid w:val="00C82234"/>
    <w:rsid w:val="00C830C7"/>
    <w:rsid w:val="00C83668"/>
    <w:rsid w:val="00C84D01"/>
    <w:rsid w:val="00C85408"/>
    <w:rsid w:val="00C8574A"/>
    <w:rsid w:val="00C85B0A"/>
    <w:rsid w:val="00C90677"/>
    <w:rsid w:val="00C90A25"/>
    <w:rsid w:val="00C920C5"/>
    <w:rsid w:val="00C92575"/>
    <w:rsid w:val="00CA07BE"/>
    <w:rsid w:val="00CA1149"/>
    <w:rsid w:val="00CA1760"/>
    <w:rsid w:val="00CA2CD6"/>
    <w:rsid w:val="00CA35DC"/>
    <w:rsid w:val="00CB081C"/>
    <w:rsid w:val="00CB24E4"/>
    <w:rsid w:val="00CB2935"/>
    <w:rsid w:val="00CB4356"/>
    <w:rsid w:val="00CB6539"/>
    <w:rsid w:val="00CB6E7C"/>
    <w:rsid w:val="00CB748C"/>
    <w:rsid w:val="00CB7DEE"/>
    <w:rsid w:val="00CC267C"/>
    <w:rsid w:val="00CC2EA1"/>
    <w:rsid w:val="00CC360E"/>
    <w:rsid w:val="00CC47E2"/>
    <w:rsid w:val="00CC774D"/>
    <w:rsid w:val="00CC7FA2"/>
    <w:rsid w:val="00CD0DD7"/>
    <w:rsid w:val="00CD1BE7"/>
    <w:rsid w:val="00CD3404"/>
    <w:rsid w:val="00CD3773"/>
    <w:rsid w:val="00CD4CD3"/>
    <w:rsid w:val="00CD4D1B"/>
    <w:rsid w:val="00CD6C61"/>
    <w:rsid w:val="00CD6D70"/>
    <w:rsid w:val="00CE0CBC"/>
    <w:rsid w:val="00CE1B39"/>
    <w:rsid w:val="00CE28A1"/>
    <w:rsid w:val="00CE3AC6"/>
    <w:rsid w:val="00CE4927"/>
    <w:rsid w:val="00CE4A57"/>
    <w:rsid w:val="00CE50C1"/>
    <w:rsid w:val="00CE62AD"/>
    <w:rsid w:val="00CE6D75"/>
    <w:rsid w:val="00CE7EDE"/>
    <w:rsid w:val="00CF0E7E"/>
    <w:rsid w:val="00CF283F"/>
    <w:rsid w:val="00CF63AB"/>
    <w:rsid w:val="00D02588"/>
    <w:rsid w:val="00D02D8E"/>
    <w:rsid w:val="00D053E3"/>
    <w:rsid w:val="00D05E6B"/>
    <w:rsid w:val="00D12A57"/>
    <w:rsid w:val="00D13906"/>
    <w:rsid w:val="00D1629F"/>
    <w:rsid w:val="00D2087C"/>
    <w:rsid w:val="00D20EE8"/>
    <w:rsid w:val="00D21458"/>
    <w:rsid w:val="00D21B2C"/>
    <w:rsid w:val="00D240FB"/>
    <w:rsid w:val="00D24B42"/>
    <w:rsid w:val="00D32EC4"/>
    <w:rsid w:val="00D35558"/>
    <w:rsid w:val="00D3699A"/>
    <w:rsid w:val="00D36D08"/>
    <w:rsid w:val="00D37A8B"/>
    <w:rsid w:val="00D4123A"/>
    <w:rsid w:val="00D41EC8"/>
    <w:rsid w:val="00D43340"/>
    <w:rsid w:val="00D439C4"/>
    <w:rsid w:val="00D43EF7"/>
    <w:rsid w:val="00D44AB5"/>
    <w:rsid w:val="00D47A63"/>
    <w:rsid w:val="00D504FC"/>
    <w:rsid w:val="00D52AE8"/>
    <w:rsid w:val="00D5371B"/>
    <w:rsid w:val="00D55319"/>
    <w:rsid w:val="00D563EA"/>
    <w:rsid w:val="00D6045F"/>
    <w:rsid w:val="00D63748"/>
    <w:rsid w:val="00D63CA8"/>
    <w:rsid w:val="00D65726"/>
    <w:rsid w:val="00D65B71"/>
    <w:rsid w:val="00D661FB"/>
    <w:rsid w:val="00D666AB"/>
    <w:rsid w:val="00D70061"/>
    <w:rsid w:val="00D7151F"/>
    <w:rsid w:val="00D73A40"/>
    <w:rsid w:val="00D74BAF"/>
    <w:rsid w:val="00D75351"/>
    <w:rsid w:val="00D76004"/>
    <w:rsid w:val="00D76577"/>
    <w:rsid w:val="00D80B1F"/>
    <w:rsid w:val="00D811CD"/>
    <w:rsid w:val="00D812FB"/>
    <w:rsid w:val="00D82904"/>
    <w:rsid w:val="00D82C80"/>
    <w:rsid w:val="00D83C98"/>
    <w:rsid w:val="00D85A7B"/>
    <w:rsid w:val="00D943D1"/>
    <w:rsid w:val="00D94C1C"/>
    <w:rsid w:val="00D9548A"/>
    <w:rsid w:val="00D95F49"/>
    <w:rsid w:val="00D96BC0"/>
    <w:rsid w:val="00D97FA3"/>
    <w:rsid w:val="00DA0F6E"/>
    <w:rsid w:val="00DA16BA"/>
    <w:rsid w:val="00DA18F2"/>
    <w:rsid w:val="00DA20B2"/>
    <w:rsid w:val="00DA2312"/>
    <w:rsid w:val="00DA31E7"/>
    <w:rsid w:val="00DA35AC"/>
    <w:rsid w:val="00DA4267"/>
    <w:rsid w:val="00DA519D"/>
    <w:rsid w:val="00DB06B4"/>
    <w:rsid w:val="00DB0899"/>
    <w:rsid w:val="00DB2074"/>
    <w:rsid w:val="00DB2481"/>
    <w:rsid w:val="00DB2F45"/>
    <w:rsid w:val="00DB4BD2"/>
    <w:rsid w:val="00DB66D4"/>
    <w:rsid w:val="00DB7A3D"/>
    <w:rsid w:val="00DC12FD"/>
    <w:rsid w:val="00DC321D"/>
    <w:rsid w:val="00DC3BC9"/>
    <w:rsid w:val="00DC3F30"/>
    <w:rsid w:val="00DC754E"/>
    <w:rsid w:val="00DD00FC"/>
    <w:rsid w:val="00DD2237"/>
    <w:rsid w:val="00DD5292"/>
    <w:rsid w:val="00DD5ECF"/>
    <w:rsid w:val="00DD6508"/>
    <w:rsid w:val="00DD749C"/>
    <w:rsid w:val="00DD7E2B"/>
    <w:rsid w:val="00DE076F"/>
    <w:rsid w:val="00DE1649"/>
    <w:rsid w:val="00DE1B55"/>
    <w:rsid w:val="00DE1C36"/>
    <w:rsid w:val="00DE1C8C"/>
    <w:rsid w:val="00DE2CF8"/>
    <w:rsid w:val="00DE5BFA"/>
    <w:rsid w:val="00DE6CF2"/>
    <w:rsid w:val="00DE703E"/>
    <w:rsid w:val="00DE7068"/>
    <w:rsid w:val="00DE7E0E"/>
    <w:rsid w:val="00DF173E"/>
    <w:rsid w:val="00DF25E5"/>
    <w:rsid w:val="00DF2C64"/>
    <w:rsid w:val="00DF4696"/>
    <w:rsid w:val="00DF4D15"/>
    <w:rsid w:val="00DF4EF1"/>
    <w:rsid w:val="00DF7CCD"/>
    <w:rsid w:val="00E01EA7"/>
    <w:rsid w:val="00E04A1A"/>
    <w:rsid w:val="00E06F86"/>
    <w:rsid w:val="00E07FD2"/>
    <w:rsid w:val="00E10995"/>
    <w:rsid w:val="00E1203F"/>
    <w:rsid w:val="00E124CF"/>
    <w:rsid w:val="00E12A20"/>
    <w:rsid w:val="00E13CEC"/>
    <w:rsid w:val="00E15E1A"/>
    <w:rsid w:val="00E17D16"/>
    <w:rsid w:val="00E17FF8"/>
    <w:rsid w:val="00E2174D"/>
    <w:rsid w:val="00E21753"/>
    <w:rsid w:val="00E23C51"/>
    <w:rsid w:val="00E24646"/>
    <w:rsid w:val="00E270B7"/>
    <w:rsid w:val="00E27DB6"/>
    <w:rsid w:val="00E30D57"/>
    <w:rsid w:val="00E327A2"/>
    <w:rsid w:val="00E404E0"/>
    <w:rsid w:val="00E43346"/>
    <w:rsid w:val="00E44CB8"/>
    <w:rsid w:val="00E46092"/>
    <w:rsid w:val="00E50FD9"/>
    <w:rsid w:val="00E51E86"/>
    <w:rsid w:val="00E53DAA"/>
    <w:rsid w:val="00E53EFA"/>
    <w:rsid w:val="00E53F23"/>
    <w:rsid w:val="00E549CE"/>
    <w:rsid w:val="00E54B42"/>
    <w:rsid w:val="00E55557"/>
    <w:rsid w:val="00E56601"/>
    <w:rsid w:val="00E61B49"/>
    <w:rsid w:val="00E653BB"/>
    <w:rsid w:val="00E65CBA"/>
    <w:rsid w:val="00E6646B"/>
    <w:rsid w:val="00E67E73"/>
    <w:rsid w:val="00E76A17"/>
    <w:rsid w:val="00E803CB"/>
    <w:rsid w:val="00E8140A"/>
    <w:rsid w:val="00E820BB"/>
    <w:rsid w:val="00E85400"/>
    <w:rsid w:val="00E860DD"/>
    <w:rsid w:val="00E863DB"/>
    <w:rsid w:val="00E869A1"/>
    <w:rsid w:val="00E87B01"/>
    <w:rsid w:val="00E900E0"/>
    <w:rsid w:val="00E91D27"/>
    <w:rsid w:val="00E920A3"/>
    <w:rsid w:val="00E934BC"/>
    <w:rsid w:val="00E939BF"/>
    <w:rsid w:val="00E96769"/>
    <w:rsid w:val="00EA1633"/>
    <w:rsid w:val="00EA3B56"/>
    <w:rsid w:val="00EA5793"/>
    <w:rsid w:val="00EA7D47"/>
    <w:rsid w:val="00EB0959"/>
    <w:rsid w:val="00EB09FC"/>
    <w:rsid w:val="00EB36FD"/>
    <w:rsid w:val="00EB5BCB"/>
    <w:rsid w:val="00EB5C85"/>
    <w:rsid w:val="00EB774A"/>
    <w:rsid w:val="00EC2AF6"/>
    <w:rsid w:val="00EC3461"/>
    <w:rsid w:val="00EC3716"/>
    <w:rsid w:val="00EC6D4E"/>
    <w:rsid w:val="00EC7803"/>
    <w:rsid w:val="00ED28B5"/>
    <w:rsid w:val="00ED3491"/>
    <w:rsid w:val="00ED4FA6"/>
    <w:rsid w:val="00ED53D2"/>
    <w:rsid w:val="00ED5CA8"/>
    <w:rsid w:val="00ED67D1"/>
    <w:rsid w:val="00ED73F6"/>
    <w:rsid w:val="00EE04E6"/>
    <w:rsid w:val="00EE1EA3"/>
    <w:rsid w:val="00EE2B94"/>
    <w:rsid w:val="00EE56B9"/>
    <w:rsid w:val="00EE56F0"/>
    <w:rsid w:val="00EE6173"/>
    <w:rsid w:val="00EE6249"/>
    <w:rsid w:val="00EE6AB6"/>
    <w:rsid w:val="00EF432C"/>
    <w:rsid w:val="00F00D01"/>
    <w:rsid w:val="00F01E25"/>
    <w:rsid w:val="00F036C6"/>
    <w:rsid w:val="00F05804"/>
    <w:rsid w:val="00F1063F"/>
    <w:rsid w:val="00F10EF8"/>
    <w:rsid w:val="00F1155F"/>
    <w:rsid w:val="00F12052"/>
    <w:rsid w:val="00F140E6"/>
    <w:rsid w:val="00F14177"/>
    <w:rsid w:val="00F141B5"/>
    <w:rsid w:val="00F14278"/>
    <w:rsid w:val="00F144B7"/>
    <w:rsid w:val="00F15082"/>
    <w:rsid w:val="00F17497"/>
    <w:rsid w:val="00F22265"/>
    <w:rsid w:val="00F22B5D"/>
    <w:rsid w:val="00F22C56"/>
    <w:rsid w:val="00F22FA9"/>
    <w:rsid w:val="00F25BB1"/>
    <w:rsid w:val="00F2722C"/>
    <w:rsid w:val="00F27397"/>
    <w:rsid w:val="00F274F4"/>
    <w:rsid w:val="00F30E47"/>
    <w:rsid w:val="00F33C04"/>
    <w:rsid w:val="00F35A27"/>
    <w:rsid w:val="00F377D2"/>
    <w:rsid w:val="00F401B1"/>
    <w:rsid w:val="00F438D5"/>
    <w:rsid w:val="00F464B3"/>
    <w:rsid w:val="00F46D46"/>
    <w:rsid w:val="00F4764B"/>
    <w:rsid w:val="00F50A6E"/>
    <w:rsid w:val="00F5187A"/>
    <w:rsid w:val="00F528B2"/>
    <w:rsid w:val="00F53F5C"/>
    <w:rsid w:val="00F54072"/>
    <w:rsid w:val="00F56201"/>
    <w:rsid w:val="00F567D0"/>
    <w:rsid w:val="00F6056F"/>
    <w:rsid w:val="00F62826"/>
    <w:rsid w:val="00F63D63"/>
    <w:rsid w:val="00F64CC0"/>
    <w:rsid w:val="00F64D48"/>
    <w:rsid w:val="00F668EB"/>
    <w:rsid w:val="00F67F32"/>
    <w:rsid w:val="00F705F2"/>
    <w:rsid w:val="00F73487"/>
    <w:rsid w:val="00F74542"/>
    <w:rsid w:val="00F7456E"/>
    <w:rsid w:val="00F7472D"/>
    <w:rsid w:val="00F74B1D"/>
    <w:rsid w:val="00F76B71"/>
    <w:rsid w:val="00F76D72"/>
    <w:rsid w:val="00F77298"/>
    <w:rsid w:val="00F77689"/>
    <w:rsid w:val="00F8103C"/>
    <w:rsid w:val="00F83F76"/>
    <w:rsid w:val="00F90A73"/>
    <w:rsid w:val="00F91853"/>
    <w:rsid w:val="00F92833"/>
    <w:rsid w:val="00F9476B"/>
    <w:rsid w:val="00F956E7"/>
    <w:rsid w:val="00F9636A"/>
    <w:rsid w:val="00F967B3"/>
    <w:rsid w:val="00FA091E"/>
    <w:rsid w:val="00FA42EE"/>
    <w:rsid w:val="00FA5958"/>
    <w:rsid w:val="00FA7CCB"/>
    <w:rsid w:val="00FB0FD6"/>
    <w:rsid w:val="00FB122D"/>
    <w:rsid w:val="00FB24EC"/>
    <w:rsid w:val="00FB2C64"/>
    <w:rsid w:val="00FC25FA"/>
    <w:rsid w:val="00FC375F"/>
    <w:rsid w:val="00FC4B6C"/>
    <w:rsid w:val="00FC544A"/>
    <w:rsid w:val="00FC75E2"/>
    <w:rsid w:val="00FD154E"/>
    <w:rsid w:val="00FD5619"/>
    <w:rsid w:val="00FE14A0"/>
    <w:rsid w:val="00FE46C0"/>
    <w:rsid w:val="00FE4865"/>
    <w:rsid w:val="00FE573E"/>
    <w:rsid w:val="00FE7616"/>
    <w:rsid w:val="00FF0054"/>
    <w:rsid w:val="00FF0463"/>
    <w:rsid w:val="00FF11C2"/>
    <w:rsid w:val="00FF3740"/>
    <w:rsid w:val="00FF3810"/>
    <w:rsid w:val="00FF445E"/>
    <w:rsid w:val="00FF578E"/>
    <w:rsid w:val="00FF5E0E"/>
    <w:rsid w:val="00FF71DD"/>
    <w:rsid w:val="00FF7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23FC4F"/>
  <w15:docId w15:val="{4831C5F1-039F-408A-992D-12BF0A35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617"/>
    <w:pPr>
      <w:spacing w:before="120"/>
    </w:pPr>
    <w:rPr>
      <w:sz w:val="24"/>
    </w:rPr>
  </w:style>
  <w:style w:type="paragraph" w:styleId="Heading1">
    <w:name w:val="heading 1"/>
    <w:next w:val="BodyText"/>
    <w:qFormat/>
    <w:rsid w:val="0023394D"/>
    <w:pPr>
      <w:keepNext/>
      <w:pageBreakBefore/>
      <w:numPr>
        <w:numId w:val="14"/>
      </w:numPr>
      <w:spacing w:before="240" w:after="60"/>
      <w:outlineLvl w:val="0"/>
    </w:pPr>
    <w:rPr>
      <w:rFonts w:ascii="Arial" w:hAnsi="Arial"/>
      <w:b/>
      <w:noProof/>
      <w:kern w:val="28"/>
      <w:sz w:val="28"/>
    </w:rPr>
  </w:style>
  <w:style w:type="paragraph" w:styleId="Heading2">
    <w:name w:val="heading 2"/>
    <w:basedOn w:val="Heading1"/>
    <w:next w:val="BodyText"/>
    <w:qFormat/>
    <w:rsid w:val="0023394D"/>
    <w:pPr>
      <w:pageBreakBefore w:val="0"/>
      <w:numPr>
        <w:ilvl w:val="1"/>
      </w:numPr>
      <w:outlineLvl w:val="1"/>
    </w:pPr>
  </w:style>
  <w:style w:type="paragraph" w:styleId="Heading3">
    <w:name w:val="heading 3"/>
    <w:basedOn w:val="Heading2"/>
    <w:next w:val="BodyText"/>
    <w:qFormat/>
    <w:rsid w:val="0023394D"/>
    <w:pPr>
      <w:numPr>
        <w:ilvl w:val="2"/>
      </w:numPr>
      <w:outlineLvl w:val="2"/>
    </w:pPr>
    <w:rPr>
      <w:sz w:val="24"/>
    </w:rPr>
  </w:style>
  <w:style w:type="paragraph" w:styleId="Heading4">
    <w:name w:val="heading 4"/>
    <w:basedOn w:val="Heading3"/>
    <w:next w:val="BodyText"/>
    <w:link w:val="Heading4Char"/>
    <w:qFormat/>
    <w:rsid w:val="0023394D"/>
    <w:pPr>
      <w:numPr>
        <w:ilvl w:val="3"/>
      </w:numPr>
      <w:tabs>
        <w:tab w:val="left" w:pos="900"/>
      </w:tabs>
      <w:outlineLvl w:val="3"/>
    </w:pPr>
  </w:style>
  <w:style w:type="paragraph" w:styleId="Heading5">
    <w:name w:val="heading 5"/>
    <w:basedOn w:val="Heading4"/>
    <w:next w:val="BodyText"/>
    <w:qFormat/>
    <w:rsid w:val="0023394D"/>
    <w:pPr>
      <w:numPr>
        <w:ilvl w:val="4"/>
      </w:numPr>
      <w:tabs>
        <w:tab w:val="clear" w:pos="900"/>
      </w:tabs>
      <w:outlineLvl w:val="4"/>
    </w:pPr>
  </w:style>
  <w:style w:type="paragraph" w:styleId="Heading6">
    <w:name w:val="heading 6"/>
    <w:basedOn w:val="Heading5"/>
    <w:next w:val="BodyText"/>
    <w:qFormat/>
    <w:rsid w:val="0023394D"/>
    <w:pPr>
      <w:numPr>
        <w:ilvl w:val="5"/>
      </w:numPr>
      <w:outlineLvl w:val="5"/>
    </w:pPr>
  </w:style>
  <w:style w:type="paragraph" w:styleId="Heading7">
    <w:name w:val="heading 7"/>
    <w:basedOn w:val="Heading6"/>
    <w:next w:val="BodyText"/>
    <w:qFormat/>
    <w:rsid w:val="0023394D"/>
    <w:pPr>
      <w:numPr>
        <w:ilvl w:val="6"/>
      </w:numPr>
      <w:outlineLvl w:val="6"/>
    </w:pPr>
  </w:style>
  <w:style w:type="paragraph" w:styleId="Heading8">
    <w:name w:val="heading 8"/>
    <w:basedOn w:val="Heading7"/>
    <w:next w:val="BodyText"/>
    <w:qFormat/>
    <w:rsid w:val="0023394D"/>
    <w:pPr>
      <w:numPr>
        <w:ilvl w:val="7"/>
      </w:numPr>
      <w:outlineLvl w:val="7"/>
    </w:pPr>
  </w:style>
  <w:style w:type="paragraph" w:styleId="Heading9">
    <w:name w:val="heading 9"/>
    <w:basedOn w:val="Heading8"/>
    <w:next w:val="BodyText"/>
    <w:qFormat/>
    <w:rsid w:val="0023394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45F03"/>
    <w:pPr>
      <w:spacing w:before="120"/>
    </w:pPr>
    <w:rPr>
      <w:sz w:val="24"/>
    </w:rPr>
  </w:style>
  <w:style w:type="paragraph" w:styleId="BodyTextIndent">
    <w:name w:val="Body Text Indent"/>
    <w:basedOn w:val="BodyText"/>
    <w:link w:val="BodyTextIndentChar"/>
    <w:pPr>
      <w:ind w:left="360"/>
    </w:pPr>
  </w:style>
  <w:style w:type="paragraph" w:styleId="ListNumber">
    <w:name w:val="List Number"/>
    <w:basedOn w:val="Normal"/>
    <w:uiPriority w:val="99"/>
    <w:unhideWhenUsed/>
    <w:rsid w:val="00265E1B"/>
    <w:pPr>
      <w:numPr>
        <w:numId w:val="33"/>
      </w:numPr>
      <w:contextualSpacing/>
    </w:pPr>
  </w:style>
  <w:style w:type="paragraph" w:styleId="List">
    <w:name w:val="List"/>
    <w:basedOn w:val="BodyText"/>
    <w:rsid w:val="0023394D"/>
    <w:pPr>
      <w:spacing w:before="60"/>
      <w:ind w:left="1080" w:hanging="720"/>
    </w:pPr>
  </w:style>
  <w:style w:type="paragraph" w:styleId="ListBullet">
    <w:name w:val="List Bullet"/>
    <w:basedOn w:val="Normal"/>
    <w:link w:val="ListBulletChar"/>
    <w:unhideWhenUsed/>
    <w:rsid w:val="00265E1B"/>
    <w:pPr>
      <w:numPr>
        <w:numId w:val="25"/>
      </w:numPr>
    </w:pPr>
  </w:style>
  <w:style w:type="paragraph" w:styleId="ListBullet2">
    <w:name w:val="List Bullet 2"/>
    <w:basedOn w:val="Normal"/>
    <w:link w:val="ListBullet2Char"/>
    <w:rsid w:val="00265E1B"/>
    <w:pPr>
      <w:numPr>
        <w:numId w:val="26"/>
      </w:numPr>
    </w:pPr>
  </w:style>
  <w:style w:type="paragraph" w:styleId="ListBullet3">
    <w:name w:val="List Bullet 3"/>
    <w:basedOn w:val="Normal"/>
    <w:link w:val="ListBullet3Char"/>
    <w:rsid w:val="00265E1B"/>
    <w:pPr>
      <w:numPr>
        <w:numId w:val="27"/>
      </w:numPr>
    </w:pPr>
  </w:style>
  <w:style w:type="paragraph" w:styleId="List2">
    <w:name w:val="List 2"/>
    <w:basedOn w:val="List"/>
    <w:link w:val="List2Char"/>
    <w:rsid w:val="00265E1B"/>
    <w:pPr>
      <w:spacing w:before="120"/>
      <w:ind w:left="1440"/>
    </w:pPr>
  </w:style>
  <w:style w:type="paragraph" w:styleId="TOC1">
    <w:name w:val="toc 1"/>
    <w:next w:val="Normal"/>
    <w:uiPriority w:val="39"/>
    <w:rsid w:val="00265E1B"/>
    <w:pPr>
      <w:tabs>
        <w:tab w:val="right" w:leader="dot" w:pos="9346"/>
      </w:tabs>
      <w:ind w:left="288" w:hanging="288"/>
    </w:pPr>
    <w:rPr>
      <w:sz w:val="24"/>
      <w:szCs w:val="24"/>
    </w:rPr>
  </w:style>
  <w:style w:type="paragraph" w:styleId="TOC2">
    <w:name w:val="toc 2"/>
    <w:basedOn w:val="TOC1"/>
    <w:next w:val="Normal"/>
    <w:uiPriority w:val="39"/>
    <w:rsid w:val="00265E1B"/>
    <w:pPr>
      <w:tabs>
        <w:tab w:val="clear" w:pos="9346"/>
        <w:tab w:val="right" w:leader="dot" w:pos="9350"/>
      </w:tabs>
      <w:ind w:left="720" w:hanging="432"/>
    </w:pPr>
  </w:style>
  <w:style w:type="paragraph" w:styleId="TOC3">
    <w:name w:val="toc 3"/>
    <w:basedOn w:val="TOC2"/>
    <w:next w:val="Normal"/>
    <w:uiPriority w:val="39"/>
    <w:rsid w:val="00265E1B"/>
    <w:pPr>
      <w:ind w:left="1152" w:hanging="576"/>
    </w:pPr>
  </w:style>
  <w:style w:type="paragraph" w:styleId="TOC4">
    <w:name w:val="toc 4"/>
    <w:basedOn w:val="TOC3"/>
    <w:next w:val="Normal"/>
    <w:uiPriority w:val="39"/>
    <w:rsid w:val="00265E1B"/>
    <w:pPr>
      <w:ind w:left="1584" w:hanging="720"/>
    </w:pPr>
  </w:style>
  <w:style w:type="paragraph" w:styleId="TOC5">
    <w:name w:val="toc 5"/>
    <w:basedOn w:val="TOC4"/>
    <w:next w:val="Normal"/>
    <w:uiPriority w:val="39"/>
    <w:rsid w:val="00265E1B"/>
    <w:pPr>
      <w:ind w:left="2160" w:hanging="1008"/>
    </w:pPr>
  </w:style>
  <w:style w:type="paragraph" w:styleId="TOC6">
    <w:name w:val="toc 6"/>
    <w:basedOn w:val="TOC5"/>
    <w:next w:val="Normal"/>
    <w:uiPriority w:val="39"/>
    <w:rsid w:val="00265E1B"/>
    <w:pPr>
      <w:ind w:left="2592" w:hanging="1152"/>
    </w:pPr>
  </w:style>
  <w:style w:type="paragraph" w:styleId="TOC7">
    <w:name w:val="toc 7"/>
    <w:basedOn w:val="TOC6"/>
    <w:next w:val="Normal"/>
    <w:uiPriority w:val="39"/>
    <w:rsid w:val="00265E1B"/>
    <w:pPr>
      <w:ind w:left="3024" w:hanging="1296"/>
    </w:pPr>
  </w:style>
  <w:style w:type="paragraph" w:styleId="TOC8">
    <w:name w:val="toc 8"/>
    <w:basedOn w:val="TOC7"/>
    <w:next w:val="Normal"/>
    <w:uiPriority w:val="39"/>
    <w:rsid w:val="00265E1B"/>
    <w:pPr>
      <w:ind w:left="3456" w:hanging="1440"/>
    </w:pPr>
  </w:style>
  <w:style w:type="paragraph" w:styleId="TOC9">
    <w:name w:val="toc 9"/>
    <w:basedOn w:val="TOC8"/>
    <w:next w:val="Normal"/>
    <w:uiPriority w:val="39"/>
    <w:rsid w:val="00265E1B"/>
    <w:pPr>
      <w:ind w:left="4032" w:hanging="1728"/>
    </w:pPr>
  </w:style>
  <w:style w:type="paragraph" w:customStyle="1" w:styleId="TableEntry">
    <w:name w:val="Table Entry"/>
    <w:basedOn w:val="BodyText"/>
    <w:link w:val="TableEntryChar"/>
    <w:rsid w:val="0023394D"/>
    <w:pPr>
      <w:spacing w:before="40" w:after="40"/>
      <w:ind w:left="72" w:right="72"/>
    </w:pPr>
    <w:rPr>
      <w:sz w:val="18"/>
    </w:rPr>
  </w:style>
  <w:style w:type="paragraph" w:customStyle="1" w:styleId="TableEntryHeader">
    <w:name w:val="Table Entry Header"/>
    <w:basedOn w:val="TableEntry"/>
    <w:rsid w:val="00622617"/>
    <w:pPr>
      <w:keepNext/>
      <w:jc w:val="center"/>
    </w:pPr>
    <w:rPr>
      <w:rFonts w:ascii="Arial" w:hAnsi="Arial"/>
      <w:b/>
      <w:sz w:val="20"/>
    </w:rPr>
  </w:style>
  <w:style w:type="paragraph" w:customStyle="1" w:styleId="TableTitle">
    <w:name w:val="Table Title"/>
    <w:basedOn w:val="BodyText"/>
    <w:rsid w:val="00622617"/>
    <w:pPr>
      <w:keepNext/>
      <w:spacing w:before="300" w:after="60"/>
      <w:jc w:val="center"/>
    </w:pPr>
    <w:rPr>
      <w:rFonts w:ascii="Arial" w:hAnsi="Arial"/>
      <w:b/>
      <w:sz w:val="22"/>
    </w:rPr>
  </w:style>
  <w:style w:type="paragraph" w:customStyle="1" w:styleId="FigureTitle">
    <w:name w:val="Figure Title"/>
    <w:basedOn w:val="TableTitle"/>
    <w:rsid w:val="00622617"/>
    <w:pPr>
      <w:keepNext w:val="0"/>
      <w:keepLines/>
      <w:spacing w:before="60" w:after="300"/>
    </w:pPr>
  </w:style>
  <w:style w:type="paragraph" w:styleId="Caption">
    <w:name w:val="caption"/>
    <w:basedOn w:val="BodyText"/>
    <w:next w:val="BodyText"/>
    <w:qFormat/>
    <w:rPr>
      <w:rFonts w:ascii="Arial" w:hAnsi="Arial"/>
      <w:b/>
    </w:rPr>
  </w:style>
  <w:style w:type="paragraph" w:styleId="List3">
    <w:name w:val="List 3"/>
    <w:basedOn w:val="Normal"/>
    <w:link w:val="List3Char"/>
    <w:rsid w:val="00265E1B"/>
    <w:pPr>
      <w:ind w:left="1800" w:hanging="720"/>
    </w:pPr>
  </w:style>
  <w:style w:type="paragraph" w:styleId="ListContinue">
    <w:name w:val="List Continue"/>
    <w:basedOn w:val="Normal"/>
    <w:link w:val="ListContinueChar"/>
    <w:uiPriority w:val="99"/>
    <w:unhideWhenUsed/>
    <w:rsid w:val="00265E1B"/>
    <w:pPr>
      <w:ind w:left="360"/>
      <w:contextualSpacing/>
    </w:pPr>
  </w:style>
  <w:style w:type="paragraph" w:styleId="ListContinue2">
    <w:name w:val="List Continue 2"/>
    <w:basedOn w:val="Normal"/>
    <w:uiPriority w:val="99"/>
    <w:unhideWhenUsed/>
    <w:rsid w:val="00265E1B"/>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265E1B"/>
    <w:pPr>
      <w:spacing w:before="60"/>
      <w:ind w:left="900"/>
    </w:pPr>
  </w:style>
  <w:style w:type="paragraph" w:customStyle="1" w:styleId="ListBulletContinue">
    <w:name w:val="List Bullet Continue"/>
    <w:basedOn w:val="ListBullet"/>
    <w:rsid w:val="0023394D"/>
    <w:pPr>
      <w:numPr>
        <w:numId w:val="0"/>
      </w:numPr>
      <w:ind w:left="720"/>
    </w:pPr>
  </w:style>
  <w:style w:type="paragraph" w:customStyle="1" w:styleId="ListBullet2Continue">
    <w:name w:val="List Bullet 2 Continue"/>
    <w:basedOn w:val="ListBullet2"/>
    <w:rsid w:val="0023394D"/>
    <w:pPr>
      <w:numPr>
        <w:numId w:val="0"/>
      </w:numPr>
      <w:ind w:left="1080"/>
    </w:pPr>
  </w:style>
  <w:style w:type="paragraph" w:customStyle="1" w:styleId="ListBullet3Continue">
    <w:name w:val="List Bullet 3 Continue"/>
    <w:basedOn w:val="ListBullet3"/>
    <w:rsid w:val="0023394D"/>
    <w:pPr>
      <w:numPr>
        <w:numId w:val="0"/>
      </w:numPr>
      <w:ind w:left="1440"/>
    </w:pPr>
  </w:style>
  <w:style w:type="paragraph" w:customStyle="1" w:styleId="List3Continue">
    <w:name w:val="List 3 Continue"/>
    <w:basedOn w:val="List3"/>
    <w:rsid w:val="00265E1B"/>
    <w:pPr>
      <w:ind w:firstLine="0"/>
    </w:pPr>
  </w:style>
  <w:style w:type="paragraph" w:customStyle="1" w:styleId="AppendixHeading2">
    <w:name w:val="Appendix Heading 2"/>
    <w:next w:val="BodyText"/>
    <w:rsid w:val="0023394D"/>
    <w:pPr>
      <w:numPr>
        <w:ilvl w:val="1"/>
        <w:numId w:val="13"/>
      </w:numPr>
      <w:spacing w:before="240" w:after="60"/>
    </w:pPr>
    <w:rPr>
      <w:rFonts w:ascii="Arial" w:hAnsi="Arial"/>
      <w:b/>
      <w:noProof/>
      <w:sz w:val="28"/>
    </w:rPr>
  </w:style>
  <w:style w:type="paragraph" w:customStyle="1" w:styleId="AppendixHeading1">
    <w:name w:val="Appendix Heading 1"/>
    <w:next w:val="BodyText"/>
    <w:rsid w:val="0023394D"/>
    <w:pPr>
      <w:spacing w:before="240" w:after="60"/>
    </w:pPr>
    <w:rPr>
      <w:rFonts w:ascii="Arial" w:hAnsi="Arial"/>
      <w:b/>
      <w:noProof/>
      <w:sz w:val="28"/>
    </w:rPr>
  </w:style>
  <w:style w:type="paragraph" w:customStyle="1" w:styleId="AppendixHeading3">
    <w:name w:val="Appendix Heading 3"/>
    <w:basedOn w:val="AppendixHeading2"/>
    <w:next w:val="BodyText"/>
    <w:rsid w:val="0023394D"/>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pPr>
      <w:numPr>
        <w:numId w:val="0"/>
      </w:numPr>
    </w:pPr>
  </w:style>
  <w:style w:type="character" w:styleId="Hyperlink">
    <w:name w:val="Hyperlink"/>
    <w:uiPriority w:val="99"/>
    <w:rsid w:val="0023394D"/>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semiHidden/>
    <w:rPr>
      <w:sz w:val="20"/>
    </w:rPr>
  </w:style>
  <w:style w:type="paragraph" w:styleId="ListContinue3">
    <w:name w:val="List Continue 3"/>
    <w:basedOn w:val="Normal"/>
    <w:uiPriority w:val="99"/>
    <w:unhideWhenUsed/>
    <w:rsid w:val="00265E1B"/>
    <w:pPr>
      <w:ind w:left="1080"/>
      <w:contextualSpacing/>
    </w:pPr>
  </w:style>
  <w:style w:type="paragraph" w:styleId="ListContinue4">
    <w:name w:val="List Continue 4"/>
    <w:basedOn w:val="Normal"/>
    <w:uiPriority w:val="99"/>
    <w:unhideWhenUsed/>
    <w:rsid w:val="00265E1B"/>
    <w:pPr>
      <w:ind w:left="1440"/>
      <w:contextualSpacing/>
    </w:pPr>
  </w:style>
  <w:style w:type="paragraph" w:styleId="ListContinue5">
    <w:name w:val="List Continue 5"/>
    <w:basedOn w:val="Normal"/>
    <w:uiPriority w:val="99"/>
    <w:unhideWhenUsed/>
    <w:rsid w:val="00265E1B"/>
    <w:pPr>
      <w:ind w:left="1800"/>
      <w:contextualSpacing/>
    </w:pPr>
  </w:style>
  <w:style w:type="paragraph" w:styleId="ListNumber2">
    <w:name w:val="List Number 2"/>
    <w:basedOn w:val="Normal"/>
    <w:link w:val="ListNumber2Char"/>
    <w:rsid w:val="00265E1B"/>
    <w:pPr>
      <w:numPr>
        <w:numId w:val="34"/>
      </w:numPr>
    </w:pPr>
  </w:style>
  <w:style w:type="paragraph" w:styleId="ListNumber3">
    <w:name w:val="List Number 3"/>
    <w:basedOn w:val="Normal"/>
    <w:rsid w:val="00265E1B"/>
    <w:pPr>
      <w:numPr>
        <w:numId w:val="35"/>
      </w:numPr>
    </w:pPr>
  </w:style>
  <w:style w:type="paragraph" w:styleId="ListNumber4">
    <w:name w:val="List Number 4"/>
    <w:basedOn w:val="Normal"/>
    <w:rsid w:val="00265E1B"/>
    <w:pPr>
      <w:numPr>
        <w:numId w:val="36"/>
      </w:numPr>
    </w:pPr>
  </w:style>
  <w:style w:type="paragraph" w:styleId="ListNumber5">
    <w:name w:val="List Number 5"/>
    <w:basedOn w:val="Normal"/>
    <w:uiPriority w:val="99"/>
    <w:unhideWhenUsed/>
    <w:rsid w:val="00265E1B"/>
    <w:pPr>
      <w:numPr>
        <w:numId w:val="37"/>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rsid w:val="0023394D"/>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customStyle="1" w:styleId="List1">
    <w:name w:val="List 1"/>
    <w:basedOn w:val="List"/>
    <w:link w:val="List1Char"/>
    <w:qFormat/>
    <w:rsid w:val="00265E1B"/>
    <w:pPr>
      <w:spacing w:before="120"/>
    </w:pPr>
  </w:style>
  <w:style w:type="paragraph" w:styleId="BodyTextIndent2">
    <w:name w:val="Body Text Indent 2"/>
    <w:basedOn w:val="Normal"/>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rsid w:val="0023394D"/>
    <w:pPr>
      <w:pBdr>
        <w:top w:val="single" w:sz="4" w:space="1" w:color="auto"/>
        <w:left w:val="single" w:sz="4" w:space="4" w:color="auto"/>
        <w:bottom w:val="single" w:sz="4" w:space="1" w:color="auto"/>
        <w:right w:val="single" w:sz="4" w:space="4" w:color="auto"/>
      </w:pBdr>
    </w:pPr>
    <w:rPr>
      <w:i/>
      <w:iCs/>
    </w:rPr>
  </w:style>
  <w:style w:type="character" w:customStyle="1" w:styleId="List1Char">
    <w:name w:val="List 1 Char"/>
    <w:link w:val="List1"/>
    <w:rsid w:val="00265E1B"/>
    <w:rPr>
      <w:sz w:val="24"/>
    </w:rPr>
  </w:style>
  <w:style w:type="paragraph" w:customStyle="1" w:styleId="instructions">
    <w:name w:val="instructions"/>
    <w:basedOn w:val="BodyText"/>
    <w:rsid w:val="000F6D26"/>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23394D"/>
    <w:pPr>
      <w:keepNext/>
      <w:pageBreakBefore/>
    </w:pPr>
  </w:style>
  <w:style w:type="paragraph" w:customStyle="1" w:styleId="XMLExample">
    <w:name w:val="XML Example"/>
    <w:basedOn w:val="BodyText"/>
    <w:rsid w:val="00F401B1"/>
    <w:pPr>
      <w:spacing w:before="0"/>
    </w:pPr>
    <w:rPr>
      <w:rFonts w:ascii="Courier New" w:hAnsi="Courier New" w:cs="Courier New"/>
      <w:sz w:val="20"/>
    </w:rPr>
  </w:style>
  <w:style w:type="character" w:customStyle="1" w:styleId="InsertText">
    <w:name w:val="Insert Text"/>
    <w:rsid w:val="00F401B1"/>
    <w:rPr>
      <w:b/>
      <w:dstrike w:val="0"/>
      <w:u w:val="single"/>
      <w:vertAlign w:val="baseline"/>
    </w:rPr>
  </w:style>
  <w:style w:type="character" w:customStyle="1" w:styleId="DeleteText">
    <w:name w:val="Delete Text"/>
    <w:rsid w:val="00F401B1"/>
    <w:rPr>
      <w:b/>
      <w:strike/>
      <w:dstrike w:val="0"/>
      <w:vertAlign w:val="baseline"/>
    </w:rPr>
  </w:style>
  <w:style w:type="paragraph" w:styleId="CommentSubject">
    <w:name w:val="annotation subject"/>
    <w:basedOn w:val="CommentText"/>
    <w:next w:val="CommentText"/>
    <w:semiHidden/>
    <w:rsid w:val="00855BC8"/>
    <w:rPr>
      <w:b/>
      <w:bCs/>
    </w:rPr>
  </w:style>
  <w:style w:type="paragraph" w:customStyle="1" w:styleId="Default">
    <w:name w:val="Default"/>
    <w:rsid w:val="007E0476"/>
    <w:pPr>
      <w:autoSpaceDE w:val="0"/>
      <w:autoSpaceDN w:val="0"/>
      <w:adjustRightInd w:val="0"/>
    </w:pPr>
    <w:rPr>
      <w:color w:val="000000"/>
      <w:sz w:val="24"/>
      <w:szCs w:val="24"/>
      <w:lang w:bidi="ne-NP"/>
    </w:rPr>
  </w:style>
  <w:style w:type="paragraph" w:customStyle="1" w:styleId="Appendix">
    <w:name w:val="Appendix"/>
    <w:basedOn w:val="Heading2"/>
    <w:rsid w:val="005339E1"/>
    <w:pPr>
      <w:numPr>
        <w:numId w:val="3"/>
      </w:numPr>
      <w:spacing w:after="240"/>
    </w:pPr>
    <w:rPr>
      <w:rFonts w:ascii="Times New Roman" w:hAnsi="Times New Roman" w:cs="Arial"/>
      <w:bCs/>
      <w:i/>
      <w:iCs/>
      <w:noProof w:val="0"/>
      <w:kern w:val="0"/>
      <w:szCs w:val="28"/>
      <w:lang w:eastAsia="zh-CN"/>
    </w:rPr>
  </w:style>
  <w:style w:type="table" w:styleId="TableGrid">
    <w:name w:val="Table Grid"/>
    <w:basedOn w:val="TableNormal"/>
    <w:rsid w:val="00533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3B15AA"/>
    <w:rPr>
      <w:rFonts w:ascii="Arial" w:hAnsi="Arial"/>
      <w:b/>
      <w:noProof/>
      <w:kern w:val="28"/>
      <w:sz w:val="24"/>
    </w:rPr>
  </w:style>
  <w:style w:type="paragraph" w:customStyle="1" w:styleId="Bullet">
    <w:name w:val="Bullet"/>
    <w:basedOn w:val="Normal"/>
    <w:rsid w:val="00D65726"/>
    <w:pPr>
      <w:numPr>
        <w:numId w:val="4"/>
      </w:numPr>
      <w:overflowPunct w:val="0"/>
      <w:autoSpaceDE w:val="0"/>
      <w:autoSpaceDN w:val="0"/>
      <w:adjustRightInd w:val="0"/>
      <w:spacing w:before="0" w:after="120"/>
      <w:textAlignment w:val="baseline"/>
    </w:pPr>
    <w:rPr>
      <w:rFonts w:ascii="Arial" w:hAnsi="Arial"/>
      <w:sz w:val="20"/>
      <w:lang w:val="en-GB"/>
    </w:rPr>
  </w:style>
  <w:style w:type="paragraph" w:customStyle="1" w:styleId="DefaultText">
    <w:name w:val="Default Text"/>
    <w:basedOn w:val="Normal"/>
    <w:rsid w:val="00D563EA"/>
    <w:pPr>
      <w:autoSpaceDE w:val="0"/>
      <w:autoSpaceDN w:val="0"/>
      <w:adjustRightInd w:val="0"/>
      <w:spacing w:before="0" w:after="215"/>
    </w:pPr>
    <w:rPr>
      <w:rFonts w:ascii="Arial" w:hAnsi="Arial" w:cs="Arial"/>
      <w:sz w:val="20"/>
    </w:rPr>
  </w:style>
  <w:style w:type="character" w:styleId="LineNumber">
    <w:name w:val="line number"/>
    <w:basedOn w:val="DefaultParagraphFont"/>
    <w:rsid w:val="000E66F8"/>
  </w:style>
  <w:style w:type="paragraph" w:styleId="HTMLPreformatted">
    <w:name w:val="HTML Preformatted"/>
    <w:basedOn w:val="Normal"/>
    <w:rsid w:val="00D56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MS Mincho" w:hAnsi="Courier New" w:cs="Courier New"/>
      <w:sz w:val="20"/>
      <w:lang w:eastAsia="ja-JP"/>
    </w:rPr>
  </w:style>
  <w:style w:type="paragraph" w:customStyle="1" w:styleId="ColorfulShading-Accent11">
    <w:name w:val="Colorful Shading - Accent 11"/>
    <w:hidden/>
    <w:uiPriority w:val="99"/>
    <w:semiHidden/>
    <w:rsid w:val="008A76F0"/>
    <w:rPr>
      <w:sz w:val="24"/>
    </w:rPr>
  </w:style>
  <w:style w:type="character" w:customStyle="1" w:styleId="left">
    <w:name w:val="left"/>
    <w:basedOn w:val="DefaultParagraphFont"/>
    <w:rsid w:val="00B538DE"/>
  </w:style>
  <w:style w:type="character" w:customStyle="1" w:styleId="BodyTextChar">
    <w:name w:val="Body Text Char"/>
    <w:link w:val="BodyText"/>
    <w:rsid w:val="00545F03"/>
    <w:rPr>
      <w:sz w:val="24"/>
    </w:rPr>
  </w:style>
  <w:style w:type="paragraph" w:customStyle="1" w:styleId="TableLabel">
    <w:name w:val="Table Label"/>
    <w:basedOn w:val="TableEntry"/>
    <w:rsid w:val="00251D0A"/>
    <w:pPr>
      <w:keepNext/>
      <w:overflowPunct w:val="0"/>
      <w:autoSpaceDE w:val="0"/>
      <w:ind w:left="0" w:right="0"/>
      <w:jc w:val="center"/>
      <w:textAlignment w:val="baseline"/>
    </w:pPr>
    <w:rPr>
      <w:rFonts w:ascii="Helvetica" w:hAnsi="Helvetica"/>
      <w:b/>
      <w:sz w:val="20"/>
    </w:rPr>
  </w:style>
  <w:style w:type="character" w:customStyle="1" w:styleId="TableEntryChar">
    <w:name w:val="Table Entry Char"/>
    <w:link w:val="TableEntry"/>
    <w:rsid w:val="00251D0A"/>
    <w:rPr>
      <w:noProof/>
      <w:sz w:val="18"/>
      <w:lang w:val="en-US" w:eastAsia="en-US" w:bidi="ar-SA"/>
    </w:rPr>
  </w:style>
  <w:style w:type="character" w:customStyle="1" w:styleId="List2Char">
    <w:name w:val="List 2 Char"/>
    <w:link w:val="List2"/>
    <w:rsid w:val="00265E1B"/>
    <w:rPr>
      <w:sz w:val="24"/>
    </w:rPr>
  </w:style>
  <w:style w:type="character" w:customStyle="1" w:styleId="List3Char">
    <w:name w:val="List 3 Char"/>
    <w:link w:val="List3"/>
    <w:rsid w:val="00265E1B"/>
    <w:rPr>
      <w:sz w:val="24"/>
    </w:rPr>
  </w:style>
  <w:style w:type="paragraph" w:customStyle="1" w:styleId="StylePlainText8ptBoxSinglesolidlineAuto05ptLin">
    <w:name w:val="Style Plain Text + 8 pt Box: (Single solid line Auto  0.5 pt Lin..."/>
    <w:basedOn w:val="PlainText"/>
    <w:rsid w:val="00F22C56"/>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customStyle="1" w:styleId="CharChar2">
    <w:name w:val="Char Char2"/>
    <w:rsid w:val="00DF2C64"/>
    <w:rPr>
      <w:noProof/>
      <w:sz w:val="24"/>
    </w:rPr>
  </w:style>
  <w:style w:type="paragraph" w:styleId="List4">
    <w:name w:val="List 4"/>
    <w:basedOn w:val="Normal"/>
    <w:uiPriority w:val="99"/>
    <w:unhideWhenUsed/>
    <w:rsid w:val="00265E1B"/>
    <w:pPr>
      <w:ind w:left="1800" w:hanging="360"/>
    </w:pPr>
  </w:style>
  <w:style w:type="paragraph" w:styleId="List5">
    <w:name w:val="List 5"/>
    <w:basedOn w:val="Normal"/>
    <w:link w:val="List5Char"/>
    <w:rsid w:val="00265E1B"/>
    <w:pPr>
      <w:ind w:left="1800" w:hanging="360"/>
    </w:pPr>
  </w:style>
  <w:style w:type="character" w:customStyle="1" w:styleId="List5Char">
    <w:name w:val="List 5 Char"/>
    <w:link w:val="List5"/>
    <w:rsid w:val="00265E1B"/>
    <w:rPr>
      <w:sz w:val="24"/>
    </w:rPr>
  </w:style>
  <w:style w:type="character" w:customStyle="1" w:styleId="ListBulletChar">
    <w:name w:val="List Bullet Char"/>
    <w:link w:val="ListBullet"/>
    <w:rsid w:val="00265E1B"/>
    <w:rPr>
      <w:sz w:val="24"/>
    </w:rPr>
  </w:style>
  <w:style w:type="paragraph" w:customStyle="1" w:styleId="ListBullet1">
    <w:name w:val="List Bullet 1"/>
    <w:basedOn w:val="ListBullet"/>
    <w:link w:val="ListBullet1Char"/>
    <w:qFormat/>
    <w:rsid w:val="00265E1B"/>
    <w:pPr>
      <w:numPr>
        <w:numId w:val="0"/>
      </w:numPr>
    </w:pPr>
  </w:style>
  <w:style w:type="character" w:customStyle="1" w:styleId="ListBullet1Char">
    <w:name w:val="List Bullet 1 Char"/>
    <w:link w:val="ListBullet1"/>
    <w:rsid w:val="00265E1B"/>
    <w:rPr>
      <w:sz w:val="24"/>
    </w:rPr>
  </w:style>
  <w:style w:type="character" w:customStyle="1" w:styleId="ListBullet2Char">
    <w:name w:val="List Bullet 2 Char"/>
    <w:link w:val="ListBullet2"/>
    <w:rsid w:val="00265E1B"/>
    <w:rPr>
      <w:sz w:val="24"/>
    </w:rPr>
  </w:style>
  <w:style w:type="character" w:customStyle="1" w:styleId="ListBullet3Char">
    <w:name w:val="List Bullet 3 Char"/>
    <w:link w:val="ListBullet3"/>
    <w:rsid w:val="00265E1B"/>
    <w:rPr>
      <w:sz w:val="24"/>
    </w:rPr>
  </w:style>
  <w:style w:type="paragraph" w:styleId="ListBullet4">
    <w:name w:val="List Bullet 4"/>
    <w:basedOn w:val="Normal"/>
    <w:rsid w:val="00265E1B"/>
    <w:pPr>
      <w:numPr>
        <w:numId w:val="29"/>
      </w:numPr>
    </w:pPr>
  </w:style>
  <w:style w:type="paragraph" w:styleId="ListBullet5">
    <w:name w:val="List Bullet 5"/>
    <w:basedOn w:val="Normal"/>
    <w:uiPriority w:val="99"/>
    <w:unhideWhenUsed/>
    <w:rsid w:val="00265E1B"/>
    <w:pPr>
      <w:numPr>
        <w:numId w:val="31"/>
      </w:numPr>
    </w:pPr>
  </w:style>
  <w:style w:type="character" w:customStyle="1" w:styleId="ListContinueChar">
    <w:name w:val="List Continue Char"/>
    <w:link w:val="ListContinue"/>
    <w:uiPriority w:val="99"/>
    <w:rsid w:val="00265E1B"/>
    <w:rPr>
      <w:sz w:val="24"/>
    </w:rPr>
  </w:style>
  <w:style w:type="paragraph" w:customStyle="1" w:styleId="ListContinue1">
    <w:name w:val="List Continue 1"/>
    <w:basedOn w:val="ListContinue"/>
    <w:link w:val="ListContinue1Char"/>
    <w:qFormat/>
    <w:rsid w:val="00265E1B"/>
  </w:style>
  <w:style w:type="character" w:customStyle="1" w:styleId="ListContinue1Char">
    <w:name w:val="List Continue 1 Char"/>
    <w:link w:val="ListContinue1"/>
    <w:rsid w:val="00265E1B"/>
    <w:rPr>
      <w:sz w:val="24"/>
    </w:rPr>
  </w:style>
  <w:style w:type="paragraph" w:customStyle="1" w:styleId="ListNumber1">
    <w:name w:val="List Number 1"/>
    <w:basedOn w:val="ListNumber"/>
    <w:link w:val="ListNumber1Char"/>
    <w:qFormat/>
    <w:rsid w:val="00265E1B"/>
    <w:pPr>
      <w:numPr>
        <w:numId w:val="0"/>
      </w:numPr>
      <w:contextualSpacing w:val="0"/>
    </w:pPr>
  </w:style>
  <w:style w:type="character" w:customStyle="1" w:styleId="ListNumber1Char">
    <w:name w:val="List Number 1 Char"/>
    <w:link w:val="ListNumber1"/>
    <w:rsid w:val="00265E1B"/>
    <w:rPr>
      <w:sz w:val="24"/>
    </w:rPr>
  </w:style>
  <w:style w:type="character" w:customStyle="1" w:styleId="ListNumber2Char">
    <w:name w:val="List Number 2 Char"/>
    <w:link w:val="ListNumber2"/>
    <w:rsid w:val="00265E1B"/>
    <w:rPr>
      <w:sz w:val="24"/>
    </w:rPr>
  </w:style>
  <w:style w:type="paragraph" w:styleId="NormalWeb">
    <w:name w:val="Normal (Web)"/>
    <w:basedOn w:val="Normal"/>
    <w:uiPriority w:val="99"/>
    <w:unhideWhenUsed/>
    <w:rsid w:val="00FE14A0"/>
    <w:pPr>
      <w:spacing w:before="100" w:beforeAutospacing="1" w:after="100" w:afterAutospacing="1"/>
    </w:pPr>
    <w:rPr>
      <w:szCs w:val="24"/>
    </w:rPr>
  </w:style>
  <w:style w:type="character" w:customStyle="1" w:styleId="BodyTextIndentChar">
    <w:name w:val="Body Text Indent Char"/>
    <w:basedOn w:val="BodyTextChar"/>
    <w:link w:val="BodyTextIndent"/>
    <w:rsid w:val="00FF0463"/>
    <w:rPr>
      <w:sz w:val="24"/>
    </w:rPr>
  </w:style>
  <w:style w:type="paragraph" w:styleId="Revision">
    <w:name w:val="Revision"/>
    <w:hidden/>
    <w:uiPriority w:val="99"/>
    <w:semiHidden/>
    <w:rsid w:val="00406874"/>
    <w:rPr>
      <w:sz w:val="24"/>
    </w:rPr>
  </w:style>
  <w:style w:type="character" w:customStyle="1" w:styleId="FooterChar">
    <w:name w:val="Footer Char"/>
    <w:basedOn w:val="DefaultParagraphFont"/>
    <w:link w:val="Footer"/>
    <w:rsid w:val="00DA35A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76">
      <w:bodyDiv w:val="1"/>
      <w:marLeft w:val="0"/>
      <w:marRight w:val="0"/>
      <w:marTop w:val="0"/>
      <w:marBottom w:val="0"/>
      <w:divBdr>
        <w:top w:val="none" w:sz="0" w:space="0" w:color="auto"/>
        <w:left w:val="none" w:sz="0" w:space="0" w:color="auto"/>
        <w:bottom w:val="none" w:sz="0" w:space="0" w:color="auto"/>
        <w:right w:val="none" w:sz="0" w:space="0" w:color="auto"/>
      </w:divBdr>
    </w:div>
    <w:div w:id="190073721">
      <w:bodyDiv w:val="1"/>
      <w:marLeft w:val="0"/>
      <w:marRight w:val="0"/>
      <w:marTop w:val="0"/>
      <w:marBottom w:val="0"/>
      <w:divBdr>
        <w:top w:val="none" w:sz="0" w:space="0" w:color="auto"/>
        <w:left w:val="none" w:sz="0" w:space="0" w:color="auto"/>
        <w:bottom w:val="none" w:sz="0" w:space="0" w:color="auto"/>
        <w:right w:val="none" w:sz="0" w:space="0" w:color="auto"/>
      </w:divBdr>
      <w:divsChild>
        <w:div w:id="1905602927">
          <w:marLeft w:val="0"/>
          <w:marRight w:val="0"/>
          <w:marTop w:val="0"/>
          <w:marBottom w:val="0"/>
          <w:divBdr>
            <w:top w:val="none" w:sz="0" w:space="0" w:color="auto"/>
            <w:left w:val="none" w:sz="0" w:space="0" w:color="auto"/>
            <w:bottom w:val="none" w:sz="0" w:space="0" w:color="auto"/>
            <w:right w:val="none" w:sz="0" w:space="0" w:color="auto"/>
          </w:divBdr>
          <w:divsChild>
            <w:div w:id="635985189">
              <w:marLeft w:val="0"/>
              <w:marRight w:val="0"/>
              <w:marTop w:val="0"/>
              <w:marBottom w:val="0"/>
              <w:divBdr>
                <w:top w:val="none" w:sz="0" w:space="0" w:color="auto"/>
                <w:left w:val="none" w:sz="0" w:space="0" w:color="auto"/>
                <w:bottom w:val="none" w:sz="0" w:space="0" w:color="auto"/>
                <w:right w:val="none" w:sz="0" w:space="0" w:color="auto"/>
              </w:divBdr>
            </w:div>
            <w:div w:id="772211246">
              <w:marLeft w:val="0"/>
              <w:marRight w:val="0"/>
              <w:marTop w:val="0"/>
              <w:marBottom w:val="0"/>
              <w:divBdr>
                <w:top w:val="none" w:sz="0" w:space="0" w:color="auto"/>
                <w:left w:val="none" w:sz="0" w:space="0" w:color="auto"/>
                <w:bottom w:val="none" w:sz="0" w:space="0" w:color="auto"/>
                <w:right w:val="none" w:sz="0" w:space="0" w:color="auto"/>
              </w:divBdr>
            </w:div>
            <w:div w:id="799491974">
              <w:marLeft w:val="0"/>
              <w:marRight w:val="0"/>
              <w:marTop w:val="0"/>
              <w:marBottom w:val="0"/>
              <w:divBdr>
                <w:top w:val="none" w:sz="0" w:space="0" w:color="auto"/>
                <w:left w:val="none" w:sz="0" w:space="0" w:color="auto"/>
                <w:bottom w:val="none" w:sz="0" w:space="0" w:color="auto"/>
                <w:right w:val="none" w:sz="0" w:space="0" w:color="auto"/>
              </w:divBdr>
            </w:div>
            <w:div w:id="939945846">
              <w:marLeft w:val="0"/>
              <w:marRight w:val="0"/>
              <w:marTop w:val="0"/>
              <w:marBottom w:val="0"/>
              <w:divBdr>
                <w:top w:val="none" w:sz="0" w:space="0" w:color="auto"/>
                <w:left w:val="none" w:sz="0" w:space="0" w:color="auto"/>
                <w:bottom w:val="none" w:sz="0" w:space="0" w:color="auto"/>
                <w:right w:val="none" w:sz="0" w:space="0" w:color="auto"/>
              </w:divBdr>
            </w:div>
            <w:div w:id="1055936397">
              <w:marLeft w:val="0"/>
              <w:marRight w:val="0"/>
              <w:marTop w:val="0"/>
              <w:marBottom w:val="0"/>
              <w:divBdr>
                <w:top w:val="none" w:sz="0" w:space="0" w:color="auto"/>
                <w:left w:val="none" w:sz="0" w:space="0" w:color="auto"/>
                <w:bottom w:val="none" w:sz="0" w:space="0" w:color="auto"/>
                <w:right w:val="none" w:sz="0" w:space="0" w:color="auto"/>
              </w:divBdr>
            </w:div>
            <w:div w:id="1546675632">
              <w:marLeft w:val="0"/>
              <w:marRight w:val="0"/>
              <w:marTop w:val="0"/>
              <w:marBottom w:val="0"/>
              <w:divBdr>
                <w:top w:val="none" w:sz="0" w:space="0" w:color="auto"/>
                <w:left w:val="none" w:sz="0" w:space="0" w:color="auto"/>
                <w:bottom w:val="none" w:sz="0" w:space="0" w:color="auto"/>
                <w:right w:val="none" w:sz="0" w:space="0" w:color="auto"/>
              </w:divBdr>
            </w:div>
            <w:div w:id="1652909379">
              <w:marLeft w:val="0"/>
              <w:marRight w:val="0"/>
              <w:marTop w:val="0"/>
              <w:marBottom w:val="0"/>
              <w:divBdr>
                <w:top w:val="none" w:sz="0" w:space="0" w:color="auto"/>
                <w:left w:val="none" w:sz="0" w:space="0" w:color="auto"/>
                <w:bottom w:val="none" w:sz="0" w:space="0" w:color="auto"/>
                <w:right w:val="none" w:sz="0" w:space="0" w:color="auto"/>
              </w:divBdr>
            </w:div>
            <w:div w:id="1899972637">
              <w:marLeft w:val="0"/>
              <w:marRight w:val="0"/>
              <w:marTop w:val="0"/>
              <w:marBottom w:val="0"/>
              <w:divBdr>
                <w:top w:val="none" w:sz="0" w:space="0" w:color="auto"/>
                <w:left w:val="none" w:sz="0" w:space="0" w:color="auto"/>
                <w:bottom w:val="none" w:sz="0" w:space="0" w:color="auto"/>
                <w:right w:val="none" w:sz="0" w:space="0" w:color="auto"/>
              </w:divBdr>
            </w:div>
            <w:div w:id="1919241074">
              <w:marLeft w:val="0"/>
              <w:marRight w:val="0"/>
              <w:marTop w:val="0"/>
              <w:marBottom w:val="0"/>
              <w:divBdr>
                <w:top w:val="none" w:sz="0" w:space="0" w:color="auto"/>
                <w:left w:val="none" w:sz="0" w:space="0" w:color="auto"/>
                <w:bottom w:val="none" w:sz="0" w:space="0" w:color="auto"/>
                <w:right w:val="none" w:sz="0" w:space="0" w:color="auto"/>
              </w:divBdr>
            </w:div>
            <w:div w:id="1946695810">
              <w:marLeft w:val="0"/>
              <w:marRight w:val="0"/>
              <w:marTop w:val="0"/>
              <w:marBottom w:val="0"/>
              <w:divBdr>
                <w:top w:val="none" w:sz="0" w:space="0" w:color="auto"/>
                <w:left w:val="none" w:sz="0" w:space="0" w:color="auto"/>
                <w:bottom w:val="none" w:sz="0" w:space="0" w:color="auto"/>
                <w:right w:val="none" w:sz="0" w:space="0" w:color="auto"/>
              </w:divBdr>
            </w:div>
            <w:div w:id="1948922928">
              <w:marLeft w:val="0"/>
              <w:marRight w:val="0"/>
              <w:marTop w:val="0"/>
              <w:marBottom w:val="0"/>
              <w:divBdr>
                <w:top w:val="none" w:sz="0" w:space="0" w:color="auto"/>
                <w:left w:val="none" w:sz="0" w:space="0" w:color="auto"/>
                <w:bottom w:val="none" w:sz="0" w:space="0" w:color="auto"/>
                <w:right w:val="none" w:sz="0" w:space="0" w:color="auto"/>
              </w:divBdr>
            </w:div>
            <w:div w:id="2015912766">
              <w:marLeft w:val="0"/>
              <w:marRight w:val="0"/>
              <w:marTop w:val="0"/>
              <w:marBottom w:val="0"/>
              <w:divBdr>
                <w:top w:val="none" w:sz="0" w:space="0" w:color="auto"/>
                <w:left w:val="none" w:sz="0" w:space="0" w:color="auto"/>
                <w:bottom w:val="none" w:sz="0" w:space="0" w:color="auto"/>
                <w:right w:val="none" w:sz="0" w:space="0" w:color="auto"/>
              </w:divBdr>
            </w:div>
            <w:div w:id="21250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987">
      <w:bodyDiv w:val="1"/>
      <w:marLeft w:val="0"/>
      <w:marRight w:val="0"/>
      <w:marTop w:val="0"/>
      <w:marBottom w:val="0"/>
      <w:divBdr>
        <w:top w:val="none" w:sz="0" w:space="0" w:color="auto"/>
        <w:left w:val="none" w:sz="0" w:space="0" w:color="auto"/>
        <w:bottom w:val="none" w:sz="0" w:space="0" w:color="auto"/>
        <w:right w:val="none" w:sz="0" w:space="0" w:color="auto"/>
      </w:divBdr>
    </w:div>
    <w:div w:id="641420749">
      <w:bodyDiv w:val="1"/>
      <w:marLeft w:val="0"/>
      <w:marRight w:val="0"/>
      <w:marTop w:val="0"/>
      <w:marBottom w:val="0"/>
      <w:divBdr>
        <w:top w:val="none" w:sz="0" w:space="0" w:color="auto"/>
        <w:left w:val="none" w:sz="0" w:space="0" w:color="auto"/>
        <w:bottom w:val="none" w:sz="0" w:space="0" w:color="auto"/>
        <w:right w:val="none" w:sz="0" w:space="0" w:color="auto"/>
      </w:divBdr>
    </w:div>
    <w:div w:id="715395306">
      <w:bodyDiv w:val="1"/>
      <w:marLeft w:val="0"/>
      <w:marRight w:val="0"/>
      <w:marTop w:val="0"/>
      <w:marBottom w:val="0"/>
      <w:divBdr>
        <w:top w:val="none" w:sz="0" w:space="0" w:color="auto"/>
        <w:left w:val="none" w:sz="0" w:space="0" w:color="auto"/>
        <w:bottom w:val="none" w:sz="0" w:space="0" w:color="auto"/>
        <w:right w:val="none" w:sz="0" w:space="0" w:color="auto"/>
      </w:divBdr>
    </w:div>
    <w:div w:id="735321788">
      <w:bodyDiv w:val="1"/>
      <w:marLeft w:val="0"/>
      <w:marRight w:val="0"/>
      <w:marTop w:val="0"/>
      <w:marBottom w:val="0"/>
      <w:divBdr>
        <w:top w:val="none" w:sz="0" w:space="0" w:color="auto"/>
        <w:left w:val="none" w:sz="0" w:space="0" w:color="auto"/>
        <w:bottom w:val="none" w:sz="0" w:space="0" w:color="auto"/>
        <w:right w:val="none" w:sz="0" w:space="0" w:color="auto"/>
      </w:divBdr>
    </w:div>
    <w:div w:id="767579359">
      <w:bodyDiv w:val="1"/>
      <w:marLeft w:val="0"/>
      <w:marRight w:val="0"/>
      <w:marTop w:val="0"/>
      <w:marBottom w:val="0"/>
      <w:divBdr>
        <w:top w:val="none" w:sz="0" w:space="0" w:color="auto"/>
        <w:left w:val="none" w:sz="0" w:space="0" w:color="auto"/>
        <w:bottom w:val="none" w:sz="0" w:space="0" w:color="auto"/>
        <w:right w:val="none" w:sz="0" w:space="0" w:color="auto"/>
      </w:divBdr>
    </w:div>
    <w:div w:id="818109618">
      <w:bodyDiv w:val="1"/>
      <w:marLeft w:val="0"/>
      <w:marRight w:val="0"/>
      <w:marTop w:val="0"/>
      <w:marBottom w:val="0"/>
      <w:divBdr>
        <w:top w:val="none" w:sz="0" w:space="0" w:color="auto"/>
        <w:left w:val="none" w:sz="0" w:space="0" w:color="auto"/>
        <w:bottom w:val="none" w:sz="0" w:space="0" w:color="auto"/>
        <w:right w:val="none" w:sz="0" w:space="0" w:color="auto"/>
      </w:divBdr>
    </w:div>
    <w:div w:id="1009211956">
      <w:bodyDiv w:val="1"/>
      <w:marLeft w:val="0"/>
      <w:marRight w:val="0"/>
      <w:marTop w:val="0"/>
      <w:marBottom w:val="0"/>
      <w:divBdr>
        <w:top w:val="none" w:sz="0" w:space="0" w:color="auto"/>
        <w:left w:val="none" w:sz="0" w:space="0" w:color="auto"/>
        <w:bottom w:val="none" w:sz="0" w:space="0" w:color="auto"/>
        <w:right w:val="none" w:sz="0" w:space="0" w:color="auto"/>
      </w:divBdr>
    </w:div>
    <w:div w:id="1119564459">
      <w:bodyDiv w:val="1"/>
      <w:marLeft w:val="0"/>
      <w:marRight w:val="0"/>
      <w:marTop w:val="0"/>
      <w:marBottom w:val="0"/>
      <w:divBdr>
        <w:top w:val="none" w:sz="0" w:space="0" w:color="auto"/>
        <w:left w:val="none" w:sz="0" w:space="0" w:color="auto"/>
        <w:bottom w:val="none" w:sz="0" w:space="0" w:color="auto"/>
        <w:right w:val="none" w:sz="0" w:space="0" w:color="auto"/>
      </w:divBdr>
    </w:div>
    <w:div w:id="1142427275">
      <w:bodyDiv w:val="1"/>
      <w:marLeft w:val="0"/>
      <w:marRight w:val="0"/>
      <w:marTop w:val="0"/>
      <w:marBottom w:val="0"/>
      <w:divBdr>
        <w:top w:val="none" w:sz="0" w:space="0" w:color="auto"/>
        <w:left w:val="none" w:sz="0" w:space="0" w:color="auto"/>
        <w:bottom w:val="none" w:sz="0" w:space="0" w:color="auto"/>
        <w:right w:val="none" w:sz="0" w:space="0" w:color="auto"/>
      </w:divBdr>
    </w:div>
    <w:div w:id="1475677471">
      <w:bodyDiv w:val="1"/>
      <w:marLeft w:val="0"/>
      <w:marRight w:val="0"/>
      <w:marTop w:val="0"/>
      <w:marBottom w:val="0"/>
      <w:divBdr>
        <w:top w:val="none" w:sz="0" w:space="0" w:color="auto"/>
        <w:left w:val="none" w:sz="0" w:space="0" w:color="auto"/>
        <w:bottom w:val="none" w:sz="0" w:space="0" w:color="auto"/>
        <w:right w:val="none" w:sz="0" w:space="0" w:color="auto"/>
      </w:divBdr>
    </w:div>
    <w:div w:id="1561360278">
      <w:bodyDiv w:val="1"/>
      <w:marLeft w:val="0"/>
      <w:marRight w:val="0"/>
      <w:marTop w:val="0"/>
      <w:marBottom w:val="0"/>
      <w:divBdr>
        <w:top w:val="none" w:sz="0" w:space="0" w:color="auto"/>
        <w:left w:val="none" w:sz="0" w:space="0" w:color="auto"/>
        <w:bottom w:val="none" w:sz="0" w:space="0" w:color="auto"/>
        <w:right w:val="none" w:sz="0" w:space="0" w:color="auto"/>
      </w:divBdr>
    </w:div>
    <w:div w:id="1818720141">
      <w:bodyDiv w:val="1"/>
      <w:marLeft w:val="0"/>
      <w:marRight w:val="0"/>
      <w:marTop w:val="0"/>
      <w:marBottom w:val="0"/>
      <w:divBdr>
        <w:top w:val="none" w:sz="0" w:space="0" w:color="auto"/>
        <w:left w:val="none" w:sz="0" w:space="0" w:color="auto"/>
        <w:bottom w:val="none" w:sz="0" w:space="0" w:color="auto"/>
        <w:right w:val="none" w:sz="0" w:space="0" w:color="auto"/>
      </w:divBdr>
      <w:divsChild>
        <w:div w:id="1482961860">
          <w:marLeft w:val="0"/>
          <w:marRight w:val="0"/>
          <w:marTop w:val="0"/>
          <w:marBottom w:val="0"/>
          <w:divBdr>
            <w:top w:val="none" w:sz="0" w:space="0" w:color="auto"/>
            <w:left w:val="none" w:sz="0" w:space="0" w:color="auto"/>
            <w:bottom w:val="none" w:sz="0" w:space="0" w:color="auto"/>
            <w:right w:val="none" w:sz="0" w:space="0" w:color="auto"/>
          </w:divBdr>
          <w:divsChild>
            <w:div w:id="1057969334">
              <w:marLeft w:val="0"/>
              <w:marRight w:val="0"/>
              <w:marTop w:val="0"/>
              <w:marBottom w:val="0"/>
              <w:divBdr>
                <w:top w:val="none" w:sz="0" w:space="0" w:color="auto"/>
                <w:left w:val="none" w:sz="0" w:space="0" w:color="auto"/>
                <w:bottom w:val="none" w:sz="0" w:space="0" w:color="auto"/>
                <w:right w:val="none" w:sz="0" w:space="0" w:color="auto"/>
              </w:divBdr>
            </w:div>
            <w:div w:id="20229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IHE_Domains/" TargetMode="External"/><Relationship Id="rId18" Type="http://schemas.openxmlformats.org/officeDocument/2006/relationships/oleObject" Target="embeddings/oleObject1.bin"/><Relationship Id="rId26" Type="http://schemas.openxmlformats.org/officeDocument/2006/relationships/image" Target="media/image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wmf"/><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image" Target="media/image2.wmf"/><Relationship Id="rId25" Type="http://schemas.openxmlformats.org/officeDocument/2006/relationships/image" Target="media/image7.png"/><Relationship Id="rId33" Type="http://schemas.openxmlformats.org/officeDocument/2006/relationships/image" Target="media/image15.w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0" Type="http://schemas.openxmlformats.org/officeDocument/2006/relationships/oleObject" Target="embeddings/oleObject2.bin"/><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6.emf"/><Relationship Id="rId32" Type="http://schemas.openxmlformats.org/officeDocument/2006/relationships/image" Target="media/image14.png"/><Relationship Id="rId37" Type="http://schemas.openxmlformats.org/officeDocument/2006/relationships/oleObject" Target="embeddings/oleObject5.bin"/><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image" Target="media/image17.wmf"/><Relationship Id="rId10" Type="http://schemas.openxmlformats.org/officeDocument/2006/relationships/hyperlink" Target="http://ihe.net/Public_Comment/" TargetMode="External"/><Relationship Id="rId19" Type="http://schemas.openxmlformats.org/officeDocument/2006/relationships/image" Target="media/image3.wmf"/><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oleObject" Target="embeddings/oleObject3.bin"/><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6C793-CDA9-4995-888C-0FB266BC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Template>
  <TotalTime>12</TotalTime>
  <Pages>80</Pages>
  <Words>20097</Words>
  <Characters>124204</Characters>
  <Application>Microsoft Office Word</Application>
  <DocSecurity>0</DocSecurity>
  <Lines>4140</Lines>
  <Paragraphs>2365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IHE_ITI_Suppl_HPD_Rev1.7_TI_2018-07-24</vt:lpstr>
      <vt:lpstr>IHE_ITI_Suppl_HPD_Rev1.7_TI_2018-07-xx</vt:lpstr>
    </vt:vector>
  </TitlesOfParts>
  <Company>IHE</Company>
  <LinksUpToDate>false</LinksUpToDate>
  <CharactersWithSpaces>141936</CharactersWithSpaces>
  <SharedDoc>false</SharedDoc>
  <HLinks>
    <vt:vector size="486" baseType="variant">
      <vt:variant>
        <vt:i4>3670053</vt:i4>
      </vt:variant>
      <vt:variant>
        <vt:i4>483</vt:i4>
      </vt:variant>
      <vt:variant>
        <vt:i4>0</vt:i4>
      </vt:variant>
      <vt:variant>
        <vt:i4>5</vt:i4>
      </vt:variant>
      <vt:variant>
        <vt:lpwstr>https://dummyorg.com/pdti-server/ProviderInformationDirService?wsdl</vt:lpwstr>
      </vt:variant>
      <vt:variant>
        <vt:lpwstr/>
      </vt:variant>
      <vt:variant>
        <vt:i4>7602191</vt:i4>
      </vt:variant>
      <vt:variant>
        <vt:i4>480</vt:i4>
      </vt:variant>
      <vt:variant>
        <vt:i4>0</vt:i4>
      </vt:variant>
      <vt:variant>
        <vt:i4>5</vt:i4>
      </vt:variant>
      <vt:variant>
        <vt:lpwstr>http://www.commondatahub.com/city_source.jsp</vt:lpwstr>
      </vt:variant>
      <vt:variant>
        <vt:lpwstr/>
      </vt:variant>
      <vt:variant>
        <vt:i4>1900599</vt:i4>
      </vt:variant>
      <vt:variant>
        <vt:i4>452</vt:i4>
      </vt:variant>
      <vt:variant>
        <vt:i4>0</vt:i4>
      </vt:variant>
      <vt:variant>
        <vt:i4>5</vt:i4>
      </vt:variant>
      <vt:variant>
        <vt:lpwstr/>
      </vt:variant>
      <vt:variant>
        <vt:lpwstr>_Toc399253828</vt:lpwstr>
      </vt:variant>
      <vt:variant>
        <vt:i4>1900599</vt:i4>
      </vt:variant>
      <vt:variant>
        <vt:i4>446</vt:i4>
      </vt:variant>
      <vt:variant>
        <vt:i4>0</vt:i4>
      </vt:variant>
      <vt:variant>
        <vt:i4>5</vt:i4>
      </vt:variant>
      <vt:variant>
        <vt:lpwstr/>
      </vt:variant>
      <vt:variant>
        <vt:lpwstr>_Toc399253827</vt:lpwstr>
      </vt:variant>
      <vt:variant>
        <vt:i4>1900599</vt:i4>
      </vt:variant>
      <vt:variant>
        <vt:i4>440</vt:i4>
      </vt:variant>
      <vt:variant>
        <vt:i4>0</vt:i4>
      </vt:variant>
      <vt:variant>
        <vt:i4>5</vt:i4>
      </vt:variant>
      <vt:variant>
        <vt:lpwstr/>
      </vt:variant>
      <vt:variant>
        <vt:lpwstr>_Toc399253826</vt:lpwstr>
      </vt:variant>
      <vt:variant>
        <vt:i4>1900599</vt:i4>
      </vt:variant>
      <vt:variant>
        <vt:i4>434</vt:i4>
      </vt:variant>
      <vt:variant>
        <vt:i4>0</vt:i4>
      </vt:variant>
      <vt:variant>
        <vt:i4>5</vt:i4>
      </vt:variant>
      <vt:variant>
        <vt:lpwstr/>
      </vt:variant>
      <vt:variant>
        <vt:lpwstr>_Toc399253825</vt:lpwstr>
      </vt:variant>
      <vt:variant>
        <vt:i4>1900599</vt:i4>
      </vt:variant>
      <vt:variant>
        <vt:i4>428</vt:i4>
      </vt:variant>
      <vt:variant>
        <vt:i4>0</vt:i4>
      </vt:variant>
      <vt:variant>
        <vt:i4>5</vt:i4>
      </vt:variant>
      <vt:variant>
        <vt:lpwstr/>
      </vt:variant>
      <vt:variant>
        <vt:lpwstr>_Toc399253824</vt:lpwstr>
      </vt:variant>
      <vt:variant>
        <vt:i4>1900599</vt:i4>
      </vt:variant>
      <vt:variant>
        <vt:i4>422</vt:i4>
      </vt:variant>
      <vt:variant>
        <vt:i4>0</vt:i4>
      </vt:variant>
      <vt:variant>
        <vt:i4>5</vt:i4>
      </vt:variant>
      <vt:variant>
        <vt:lpwstr/>
      </vt:variant>
      <vt:variant>
        <vt:lpwstr>_Toc399253823</vt:lpwstr>
      </vt:variant>
      <vt:variant>
        <vt:i4>1900599</vt:i4>
      </vt:variant>
      <vt:variant>
        <vt:i4>416</vt:i4>
      </vt:variant>
      <vt:variant>
        <vt:i4>0</vt:i4>
      </vt:variant>
      <vt:variant>
        <vt:i4>5</vt:i4>
      </vt:variant>
      <vt:variant>
        <vt:lpwstr/>
      </vt:variant>
      <vt:variant>
        <vt:lpwstr>_Toc399253822</vt:lpwstr>
      </vt:variant>
      <vt:variant>
        <vt:i4>1900599</vt:i4>
      </vt:variant>
      <vt:variant>
        <vt:i4>410</vt:i4>
      </vt:variant>
      <vt:variant>
        <vt:i4>0</vt:i4>
      </vt:variant>
      <vt:variant>
        <vt:i4>5</vt:i4>
      </vt:variant>
      <vt:variant>
        <vt:lpwstr/>
      </vt:variant>
      <vt:variant>
        <vt:lpwstr>_Toc399253821</vt:lpwstr>
      </vt:variant>
      <vt:variant>
        <vt:i4>1900599</vt:i4>
      </vt:variant>
      <vt:variant>
        <vt:i4>404</vt:i4>
      </vt:variant>
      <vt:variant>
        <vt:i4>0</vt:i4>
      </vt:variant>
      <vt:variant>
        <vt:i4>5</vt:i4>
      </vt:variant>
      <vt:variant>
        <vt:lpwstr/>
      </vt:variant>
      <vt:variant>
        <vt:lpwstr>_Toc399253820</vt:lpwstr>
      </vt:variant>
      <vt:variant>
        <vt:i4>1966135</vt:i4>
      </vt:variant>
      <vt:variant>
        <vt:i4>398</vt:i4>
      </vt:variant>
      <vt:variant>
        <vt:i4>0</vt:i4>
      </vt:variant>
      <vt:variant>
        <vt:i4>5</vt:i4>
      </vt:variant>
      <vt:variant>
        <vt:lpwstr/>
      </vt:variant>
      <vt:variant>
        <vt:lpwstr>_Toc399253819</vt:lpwstr>
      </vt:variant>
      <vt:variant>
        <vt:i4>1966135</vt:i4>
      </vt:variant>
      <vt:variant>
        <vt:i4>392</vt:i4>
      </vt:variant>
      <vt:variant>
        <vt:i4>0</vt:i4>
      </vt:variant>
      <vt:variant>
        <vt:i4>5</vt:i4>
      </vt:variant>
      <vt:variant>
        <vt:lpwstr/>
      </vt:variant>
      <vt:variant>
        <vt:lpwstr>_Toc399253818</vt:lpwstr>
      </vt:variant>
      <vt:variant>
        <vt:i4>1966135</vt:i4>
      </vt:variant>
      <vt:variant>
        <vt:i4>386</vt:i4>
      </vt:variant>
      <vt:variant>
        <vt:i4>0</vt:i4>
      </vt:variant>
      <vt:variant>
        <vt:i4>5</vt:i4>
      </vt:variant>
      <vt:variant>
        <vt:lpwstr/>
      </vt:variant>
      <vt:variant>
        <vt:lpwstr>_Toc399253817</vt:lpwstr>
      </vt:variant>
      <vt:variant>
        <vt:i4>1966135</vt:i4>
      </vt:variant>
      <vt:variant>
        <vt:i4>380</vt:i4>
      </vt:variant>
      <vt:variant>
        <vt:i4>0</vt:i4>
      </vt:variant>
      <vt:variant>
        <vt:i4>5</vt:i4>
      </vt:variant>
      <vt:variant>
        <vt:lpwstr/>
      </vt:variant>
      <vt:variant>
        <vt:lpwstr>_Toc399253816</vt:lpwstr>
      </vt:variant>
      <vt:variant>
        <vt:i4>1966135</vt:i4>
      </vt:variant>
      <vt:variant>
        <vt:i4>374</vt:i4>
      </vt:variant>
      <vt:variant>
        <vt:i4>0</vt:i4>
      </vt:variant>
      <vt:variant>
        <vt:i4>5</vt:i4>
      </vt:variant>
      <vt:variant>
        <vt:lpwstr/>
      </vt:variant>
      <vt:variant>
        <vt:lpwstr>_Toc399253815</vt:lpwstr>
      </vt:variant>
      <vt:variant>
        <vt:i4>1966135</vt:i4>
      </vt:variant>
      <vt:variant>
        <vt:i4>368</vt:i4>
      </vt:variant>
      <vt:variant>
        <vt:i4>0</vt:i4>
      </vt:variant>
      <vt:variant>
        <vt:i4>5</vt:i4>
      </vt:variant>
      <vt:variant>
        <vt:lpwstr/>
      </vt:variant>
      <vt:variant>
        <vt:lpwstr>_Toc399253814</vt:lpwstr>
      </vt:variant>
      <vt:variant>
        <vt:i4>1966135</vt:i4>
      </vt:variant>
      <vt:variant>
        <vt:i4>362</vt:i4>
      </vt:variant>
      <vt:variant>
        <vt:i4>0</vt:i4>
      </vt:variant>
      <vt:variant>
        <vt:i4>5</vt:i4>
      </vt:variant>
      <vt:variant>
        <vt:lpwstr/>
      </vt:variant>
      <vt:variant>
        <vt:lpwstr>_Toc399253813</vt:lpwstr>
      </vt:variant>
      <vt:variant>
        <vt:i4>1966135</vt:i4>
      </vt:variant>
      <vt:variant>
        <vt:i4>356</vt:i4>
      </vt:variant>
      <vt:variant>
        <vt:i4>0</vt:i4>
      </vt:variant>
      <vt:variant>
        <vt:i4>5</vt:i4>
      </vt:variant>
      <vt:variant>
        <vt:lpwstr/>
      </vt:variant>
      <vt:variant>
        <vt:lpwstr>_Toc399253812</vt:lpwstr>
      </vt:variant>
      <vt:variant>
        <vt:i4>1966135</vt:i4>
      </vt:variant>
      <vt:variant>
        <vt:i4>350</vt:i4>
      </vt:variant>
      <vt:variant>
        <vt:i4>0</vt:i4>
      </vt:variant>
      <vt:variant>
        <vt:i4>5</vt:i4>
      </vt:variant>
      <vt:variant>
        <vt:lpwstr/>
      </vt:variant>
      <vt:variant>
        <vt:lpwstr>_Toc399253811</vt:lpwstr>
      </vt:variant>
      <vt:variant>
        <vt:i4>1966135</vt:i4>
      </vt:variant>
      <vt:variant>
        <vt:i4>344</vt:i4>
      </vt:variant>
      <vt:variant>
        <vt:i4>0</vt:i4>
      </vt:variant>
      <vt:variant>
        <vt:i4>5</vt:i4>
      </vt:variant>
      <vt:variant>
        <vt:lpwstr/>
      </vt:variant>
      <vt:variant>
        <vt:lpwstr>_Toc399253810</vt:lpwstr>
      </vt:variant>
      <vt:variant>
        <vt:i4>2031671</vt:i4>
      </vt:variant>
      <vt:variant>
        <vt:i4>338</vt:i4>
      </vt:variant>
      <vt:variant>
        <vt:i4>0</vt:i4>
      </vt:variant>
      <vt:variant>
        <vt:i4>5</vt:i4>
      </vt:variant>
      <vt:variant>
        <vt:lpwstr/>
      </vt:variant>
      <vt:variant>
        <vt:lpwstr>_Toc399253809</vt:lpwstr>
      </vt:variant>
      <vt:variant>
        <vt:i4>2031671</vt:i4>
      </vt:variant>
      <vt:variant>
        <vt:i4>332</vt:i4>
      </vt:variant>
      <vt:variant>
        <vt:i4>0</vt:i4>
      </vt:variant>
      <vt:variant>
        <vt:i4>5</vt:i4>
      </vt:variant>
      <vt:variant>
        <vt:lpwstr/>
      </vt:variant>
      <vt:variant>
        <vt:lpwstr>_Toc399253808</vt:lpwstr>
      </vt:variant>
      <vt:variant>
        <vt:i4>2031671</vt:i4>
      </vt:variant>
      <vt:variant>
        <vt:i4>326</vt:i4>
      </vt:variant>
      <vt:variant>
        <vt:i4>0</vt:i4>
      </vt:variant>
      <vt:variant>
        <vt:i4>5</vt:i4>
      </vt:variant>
      <vt:variant>
        <vt:lpwstr/>
      </vt:variant>
      <vt:variant>
        <vt:lpwstr>_Toc399253807</vt:lpwstr>
      </vt:variant>
      <vt:variant>
        <vt:i4>2031671</vt:i4>
      </vt:variant>
      <vt:variant>
        <vt:i4>320</vt:i4>
      </vt:variant>
      <vt:variant>
        <vt:i4>0</vt:i4>
      </vt:variant>
      <vt:variant>
        <vt:i4>5</vt:i4>
      </vt:variant>
      <vt:variant>
        <vt:lpwstr/>
      </vt:variant>
      <vt:variant>
        <vt:lpwstr>_Toc399253806</vt:lpwstr>
      </vt:variant>
      <vt:variant>
        <vt:i4>2031671</vt:i4>
      </vt:variant>
      <vt:variant>
        <vt:i4>314</vt:i4>
      </vt:variant>
      <vt:variant>
        <vt:i4>0</vt:i4>
      </vt:variant>
      <vt:variant>
        <vt:i4>5</vt:i4>
      </vt:variant>
      <vt:variant>
        <vt:lpwstr/>
      </vt:variant>
      <vt:variant>
        <vt:lpwstr>_Toc399253805</vt:lpwstr>
      </vt:variant>
      <vt:variant>
        <vt:i4>2031671</vt:i4>
      </vt:variant>
      <vt:variant>
        <vt:i4>308</vt:i4>
      </vt:variant>
      <vt:variant>
        <vt:i4>0</vt:i4>
      </vt:variant>
      <vt:variant>
        <vt:i4>5</vt:i4>
      </vt:variant>
      <vt:variant>
        <vt:lpwstr/>
      </vt:variant>
      <vt:variant>
        <vt:lpwstr>_Toc399253804</vt:lpwstr>
      </vt:variant>
      <vt:variant>
        <vt:i4>2031671</vt:i4>
      </vt:variant>
      <vt:variant>
        <vt:i4>302</vt:i4>
      </vt:variant>
      <vt:variant>
        <vt:i4>0</vt:i4>
      </vt:variant>
      <vt:variant>
        <vt:i4>5</vt:i4>
      </vt:variant>
      <vt:variant>
        <vt:lpwstr/>
      </vt:variant>
      <vt:variant>
        <vt:lpwstr>_Toc399253803</vt:lpwstr>
      </vt:variant>
      <vt:variant>
        <vt:i4>2031671</vt:i4>
      </vt:variant>
      <vt:variant>
        <vt:i4>296</vt:i4>
      </vt:variant>
      <vt:variant>
        <vt:i4>0</vt:i4>
      </vt:variant>
      <vt:variant>
        <vt:i4>5</vt:i4>
      </vt:variant>
      <vt:variant>
        <vt:lpwstr/>
      </vt:variant>
      <vt:variant>
        <vt:lpwstr>_Toc399253802</vt:lpwstr>
      </vt:variant>
      <vt:variant>
        <vt:i4>2031671</vt:i4>
      </vt:variant>
      <vt:variant>
        <vt:i4>290</vt:i4>
      </vt:variant>
      <vt:variant>
        <vt:i4>0</vt:i4>
      </vt:variant>
      <vt:variant>
        <vt:i4>5</vt:i4>
      </vt:variant>
      <vt:variant>
        <vt:lpwstr/>
      </vt:variant>
      <vt:variant>
        <vt:lpwstr>_Toc399253801</vt:lpwstr>
      </vt:variant>
      <vt:variant>
        <vt:i4>2031671</vt:i4>
      </vt:variant>
      <vt:variant>
        <vt:i4>284</vt:i4>
      </vt:variant>
      <vt:variant>
        <vt:i4>0</vt:i4>
      </vt:variant>
      <vt:variant>
        <vt:i4>5</vt:i4>
      </vt:variant>
      <vt:variant>
        <vt:lpwstr/>
      </vt:variant>
      <vt:variant>
        <vt:lpwstr>_Toc399253800</vt:lpwstr>
      </vt:variant>
      <vt:variant>
        <vt:i4>1441848</vt:i4>
      </vt:variant>
      <vt:variant>
        <vt:i4>278</vt:i4>
      </vt:variant>
      <vt:variant>
        <vt:i4>0</vt:i4>
      </vt:variant>
      <vt:variant>
        <vt:i4>5</vt:i4>
      </vt:variant>
      <vt:variant>
        <vt:lpwstr/>
      </vt:variant>
      <vt:variant>
        <vt:lpwstr>_Toc399253799</vt:lpwstr>
      </vt:variant>
      <vt:variant>
        <vt:i4>1441848</vt:i4>
      </vt:variant>
      <vt:variant>
        <vt:i4>272</vt:i4>
      </vt:variant>
      <vt:variant>
        <vt:i4>0</vt:i4>
      </vt:variant>
      <vt:variant>
        <vt:i4>5</vt:i4>
      </vt:variant>
      <vt:variant>
        <vt:lpwstr/>
      </vt:variant>
      <vt:variant>
        <vt:lpwstr>_Toc399253798</vt:lpwstr>
      </vt:variant>
      <vt:variant>
        <vt:i4>1441848</vt:i4>
      </vt:variant>
      <vt:variant>
        <vt:i4>266</vt:i4>
      </vt:variant>
      <vt:variant>
        <vt:i4>0</vt:i4>
      </vt:variant>
      <vt:variant>
        <vt:i4>5</vt:i4>
      </vt:variant>
      <vt:variant>
        <vt:lpwstr/>
      </vt:variant>
      <vt:variant>
        <vt:lpwstr>_Toc399253797</vt:lpwstr>
      </vt:variant>
      <vt:variant>
        <vt:i4>1441848</vt:i4>
      </vt:variant>
      <vt:variant>
        <vt:i4>260</vt:i4>
      </vt:variant>
      <vt:variant>
        <vt:i4>0</vt:i4>
      </vt:variant>
      <vt:variant>
        <vt:i4>5</vt:i4>
      </vt:variant>
      <vt:variant>
        <vt:lpwstr/>
      </vt:variant>
      <vt:variant>
        <vt:lpwstr>_Toc399253796</vt:lpwstr>
      </vt:variant>
      <vt:variant>
        <vt:i4>1441848</vt:i4>
      </vt:variant>
      <vt:variant>
        <vt:i4>254</vt:i4>
      </vt:variant>
      <vt:variant>
        <vt:i4>0</vt:i4>
      </vt:variant>
      <vt:variant>
        <vt:i4>5</vt:i4>
      </vt:variant>
      <vt:variant>
        <vt:lpwstr/>
      </vt:variant>
      <vt:variant>
        <vt:lpwstr>_Toc399253795</vt:lpwstr>
      </vt:variant>
      <vt:variant>
        <vt:i4>1441848</vt:i4>
      </vt:variant>
      <vt:variant>
        <vt:i4>248</vt:i4>
      </vt:variant>
      <vt:variant>
        <vt:i4>0</vt:i4>
      </vt:variant>
      <vt:variant>
        <vt:i4>5</vt:i4>
      </vt:variant>
      <vt:variant>
        <vt:lpwstr/>
      </vt:variant>
      <vt:variant>
        <vt:lpwstr>_Toc399253794</vt:lpwstr>
      </vt:variant>
      <vt:variant>
        <vt:i4>1441848</vt:i4>
      </vt:variant>
      <vt:variant>
        <vt:i4>242</vt:i4>
      </vt:variant>
      <vt:variant>
        <vt:i4>0</vt:i4>
      </vt:variant>
      <vt:variant>
        <vt:i4>5</vt:i4>
      </vt:variant>
      <vt:variant>
        <vt:lpwstr/>
      </vt:variant>
      <vt:variant>
        <vt:lpwstr>_Toc399253793</vt:lpwstr>
      </vt:variant>
      <vt:variant>
        <vt:i4>1441848</vt:i4>
      </vt:variant>
      <vt:variant>
        <vt:i4>236</vt:i4>
      </vt:variant>
      <vt:variant>
        <vt:i4>0</vt:i4>
      </vt:variant>
      <vt:variant>
        <vt:i4>5</vt:i4>
      </vt:variant>
      <vt:variant>
        <vt:lpwstr/>
      </vt:variant>
      <vt:variant>
        <vt:lpwstr>_Toc399253792</vt:lpwstr>
      </vt:variant>
      <vt:variant>
        <vt:i4>1441848</vt:i4>
      </vt:variant>
      <vt:variant>
        <vt:i4>230</vt:i4>
      </vt:variant>
      <vt:variant>
        <vt:i4>0</vt:i4>
      </vt:variant>
      <vt:variant>
        <vt:i4>5</vt:i4>
      </vt:variant>
      <vt:variant>
        <vt:lpwstr/>
      </vt:variant>
      <vt:variant>
        <vt:lpwstr>_Toc399253791</vt:lpwstr>
      </vt:variant>
      <vt:variant>
        <vt:i4>1441848</vt:i4>
      </vt:variant>
      <vt:variant>
        <vt:i4>224</vt:i4>
      </vt:variant>
      <vt:variant>
        <vt:i4>0</vt:i4>
      </vt:variant>
      <vt:variant>
        <vt:i4>5</vt:i4>
      </vt:variant>
      <vt:variant>
        <vt:lpwstr/>
      </vt:variant>
      <vt:variant>
        <vt:lpwstr>_Toc399253790</vt:lpwstr>
      </vt:variant>
      <vt:variant>
        <vt:i4>1507384</vt:i4>
      </vt:variant>
      <vt:variant>
        <vt:i4>218</vt:i4>
      </vt:variant>
      <vt:variant>
        <vt:i4>0</vt:i4>
      </vt:variant>
      <vt:variant>
        <vt:i4>5</vt:i4>
      </vt:variant>
      <vt:variant>
        <vt:lpwstr/>
      </vt:variant>
      <vt:variant>
        <vt:lpwstr>_Toc399253789</vt:lpwstr>
      </vt:variant>
      <vt:variant>
        <vt:i4>1507384</vt:i4>
      </vt:variant>
      <vt:variant>
        <vt:i4>212</vt:i4>
      </vt:variant>
      <vt:variant>
        <vt:i4>0</vt:i4>
      </vt:variant>
      <vt:variant>
        <vt:i4>5</vt:i4>
      </vt:variant>
      <vt:variant>
        <vt:lpwstr/>
      </vt:variant>
      <vt:variant>
        <vt:lpwstr>_Toc399253788</vt:lpwstr>
      </vt:variant>
      <vt:variant>
        <vt:i4>1507384</vt:i4>
      </vt:variant>
      <vt:variant>
        <vt:i4>206</vt:i4>
      </vt:variant>
      <vt:variant>
        <vt:i4>0</vt:i4>
      </vt:variant>
      <vt:variant>
        <vt:i4>5</vt:i4>
      </vt:variant>
      <vt:variant>
        <vt:lpwstr/>
      </vt:variant>
      <vt:variant>
        <vt:lpwstr>_Toc399253787</vt:lpwstr>
      </vt:variant>
      <vt:variant>
        <vt:i4>1507384</vt:i4>
      </vt:variant>
      <vt:variant>
        <vt:i4>200</vt:i4>
      </vt:variant>
      <vt:variant>
        <vt:i4>0</vt:i4>
      </vt:variant>
      <vt:variant>
        <vt:i4>5</vt:i4>
      </vt:variant>
      <vt:variant>
        <vt:lpwstr/>
      </vt:variant>
      <vt:variant>
        <vt:lpwstr>_Toc399253786</vt:lpwstr>
      </vt:variant>
      <vt:variant>
        <vt:i4>1507384</vt:i4>
      </vt:variant>
      <vt:variant>
        <vt:i4>194</vt:i4>
      </vt:variant>
      <vt:variant>
        <vt:i4>0</vt:i4>
      </vt:variant>
      <vt:variant>
        <vt:i4>5</vt:i4>
      </vt:variant>
      <vt:variant>
        <vt:lpwstr/>
      </vt:variant>
      <vt:variant>
        <vt:lpwstr>_Toc399253785</vt:lpwstr>
      </vt:variant>
      <vt:variant>
        <vt:i4>1507384</vt:i4>
      </vt:variant>
      <vt:variant>
        <vt:i4>188</vt:i4>
      </vt:variant>
      <vt:variant>
        <vt:i4>0</vt:i4>
      </vt:variant>
      <vt:variant>
        <vt:i4>5</vt:i4>
      </vt:variant>
      <vt:variant>
        <vt:lpwstr/>
      </vt:variant>
      <vt:variant>
        <vt:lpwstr>_Toc399253784</vt:lpwstr>
      </vt:variant>
      <vt:variant>
        <vt:i4>1507384</vt:i4>
      </vt:variant>
      <vt:variant>
        <vt:i4>182</vt:i4>
      </vt:variant>
      <vt:variant>
        <vt:i4>0</vt:i4>
      </vt:variant>
      <vt:variant>
        <vt:i4>5</vt:i4>
      </vt:variant>
      <vt:variant>
        <vt:lpwstr/>
      </vt:variant>
      <vt:variant>
        <vt:lpwstr>_Toc399253783</vt:lpwstr>
      </vt:variant>
      <vt:variant>
        <vt:i4>1507384</vt:i4>
      </vt:variant>
      <vt:variant>
        <vt:i4>176</vt:i4>
      </vt:variant>
      <vt:variant>
        <vt:i4>0</vt:i4>
      </vt:variant>
      <vt:variant>
        <vt:i4>5</vt:i4>
      </vt:variant>
      <vt:variant>
        <vt:lpwstr/>
      </vt:variant>
      <vt:variant>
        <vt:lpwstr>_Toc399253782</vt:lpwstr>
      </vt:variant>
      <vt:variant>
        <vt:i4>1507384</vt:i4>
      </vt:variant>
      <vt:variant>
        <vt:i4>170</vt:i4>
      </vt:variant>
      <vt:variant>
        <vt:i4>0</vt:i4>
      </vt:variant>
      <vt:variant>
        <vt:i4>5</vt:i4>
      </vt:variant>
      <vt:variant>
        <vt:lpwstr/>
      </vt:variant>
      <vt:variant>
        <vt:lpwstr>_Toc399253781</vt:lpwstr>
      </vt:variant>
      <vt:variant>
        <vt:i4>1507384</vt:i4>
      </vt:variant>
      <vt:variant>
        <vt:i4>164</vt:i4>
      </vt:variant>
      <vt:variant>
        <vt:i4>0</vt:i4>
      </vt:variant>
      <vt:variant>
        <vt:i4>5</vt:i4>
      </vt:variant>
      <vt:variant>
        <vt:lpwstr/>
      </vt:variant>
      <vt:variant>
        <vt:lpwstr>_Toc399253780</vt:lpwstr>
      </vt:variant>
      <vt:variant>
        <vt:i4>1572920</vt:i4>
      </vt:variant>
      <vt:variant>
        <vt:i4>158</vt:i4>
      </vt:variant>
      <vt:variant>
        <vt:i4>0</vt:i4>
      </vt:variant>
      <vt:variant>
        <vt:i4>5</vt:i4>
      </vt:variant>
      <vt:variant>
        <vt:lpwstr/>
      </vt:variant>
      <vt:variant>
        <vt:lpwstr>_Toc399253779</vt:lpwstr>
      </vt:variant>
      <vt:variant>
        <vt:i4>1572920</vt:i4>
      </vt:variant>
      <vt:variant>
        <vt:i4>152</vt:i4>
      </vt:variant>
      <vt:variant>
        <vt:i4>0</vt:i4>
      </vt:variant>
      <vt:variant>
        <vt:i4>5</vt:i4>
      </vt:variant>
      <vt:variant>
        <vt:lpwstr/>
      </vt:variant>
      <vt:variant>
        <vt:lpwstr>_Toc399253778</vt:lpwstr>
      </vt:variant>
      <vt:variant>
        <vt:i4>1572920</vt:i4>
      </vt:variant>
      <vt:variant>
        <vt:i4>146</vt:i4>
      </vt:variant>
      <vt:variant>
        <vt:i4>0</vt:i4>
      </vt:variant>
      <vt:variant>
        <vt:i4>5</vt:i4>
      </vt:variant>
      <vt:variant>
        <vt:lpwstr/>
      </vt:variant>
      <vt:variant>
        <vt:lpwstr>_Toc399253777</vt:lpwstr>
      </vt:variant>
      <vt:variant>
        <vt:i4>1572920</vt:i4>
      </vt:variant>
      <vt:variant>
        <vt:i4>140</vt:i4>
      </vt:variant>
      <vt:variant>
        <vt:i4>0</vt:i4>
      </vt:variant>
      <vt:variant>
        <vt:i4>5</vt:i4>
      </vt:variant>
      <vt:variant>
        <vt:lpwstr/>
      </vt:variant>
      <vt:variant>
        <vt:lpwstr>_Toc399253776</vt:lpwstr>
      </vt:variant>
      <vt:variant>
        <vt:i4>1572920</vt:i4>
      </vt:variant>
      <vt:variant>
        <vt:i4>134</vt:i4>
      </vt:variant>
      <vt:variant>
        <vt:i4>0</vt:i4>
      </vt:variant>
      <vt:variant>
        <vt:i4>5</vt:i4>
      </vt:variant>
      <vt:variant>
        <vt:lpwstr/>
      </vt:variant>
      <vt:variant>
        <vt:lpwstr>_Toc399253775</vt:lpwstr>
      </vt:variant>
      <vt:variant>
        <vt:i4>1572920</vt:i4>
      </vt:variant>
      <vt:variant>
        <vt:i4>128</vt:i4>
      </vt:variant>
      <vt:variant>
        <vt:i4>0</vt:i4>
      </vt:variant>
      <vt:variant>
        <vt:i4>5</vt:i4>
      </vt:variant>
      <vt:variant>
        <vt:lpwstr/>
      </vt:variant>
      <vt:variant>
        <vt:lpwstr>_Toc399253774</vt:lpwstr>
      </vt:variant>
      <vt:variant>
        <vt:i4>1572920</vt:i4>
      </vt:variant>
      <vt:variant>
        <vt:i4>122</vt:i4>
      </vt:variant>
      <vt:variant>
        <vt:i4>0</vt:i4>
      </vt:variant>
      <vt:variant>
        <vt:i4>5</vt:i4>
      </vt:variant>
      <vt:variant>
        <vt:lpwstr/>
      </vt:variant>
      <vt:variant>
        <vt:lpwstr>_Toc399253773</vt:lpwstr>
      </vt:variant>
      <vt:variant>
        <vt:i4>1572920</vt:i4>
      </vt:variant>
      <vt:variant>
        <vt:i4>116</vt:i4>
      </vt:variant>
      <vt:variant>
        <vt:i4>0</vt:i4>
      </vt:variant>
      <vt:variant>
        <vt:i4>5</vt:i4>
      </vt:variant>
      <vt:variant>
        <vt:lpwstr/>
      </vt:variant>
      <vt:variant>
        <vt:lpwstr>_Toc399253772</vt:lpwstr>
      </vt:variant>
      <vt:variant>
        <vt:i4>1572920</vt:i4>
      </vt:variant>
      <vt:variant>
        <vt:i4>110</vt:i4>
      </vt:variant>
      <vt:variant>
        <vt:i4>0</vt:i4>
      </vt:variant>
      <vt:variant>
        <vt:i4>5</vt:i4>
      </vt:variant>
      <vt:variant>
        <vt:lpwstr/>
      </vt:variant>
      <vt:variant>
        <vt:lpwstr>_Toc399253771</vt:lpwstr>
      </vt:variant>
      <vt:variant>
        <vt:i4>1572920</vt:i4>
      </vt:variant>
      <vt:variant>
        <vt:i4>104</vt:i4>
      </vt:variant>
      <vt:variant>
        <vt:i4>0</vt:i4>
      </vt:variant>
      <vt:variant>
        <vt:i4>5</vt:i4>
      </vt:variant>
      <vt:variant>
        <vt:lpwstr/>
      </vt:variant>
      <vt:variant>
        <vt:lpwstr>_Toc399253770</vt:lpwstr>
      </vt:variant>
      <vt:variant>
        <vt:i4>1638456</vt:i4>
      </vt:variant>
      <vt:variant>
        <vt:i4>98</vt:i4>
      </vt:variant>
      <vt:variant>
        <vt:i4>0</vt:i4>
      </vt:variant>
      <vt:variant>
        <vt:i4>5</vt:i4>
      </vt:variant>
      <vt:variant>
        <vt:lpwstr/>
      </vt:variant>
      <vt:variant>
        <vt:lpwstr>_Toc399253769</vt:lpwstr>
      </vt:variant>
      <vt:variant>
        <vt:i4>1638456</vt:i4>
      </vt:variant>
      <vt:variant>
        <vt:i4>92</vt:i4>
      </vt:variant>
      <vt:variant>
        <vt:i4>0</vt:i4>
      </vt:variant>
      <vt:variant>
        <vt:i4>5</vt:i4>
      </vt:variant>
      <vt:variant>
        <vt:lpwstr/>
      </vt:variant>
      <vt:variant>
        <vt:lpwstr>_Toc399253768</vt:lpwstr>
      </vt:variant>
      <vt:variant>
        <vt:i4>1638456</vt:i4>
      </vt:variant>
      <vt:variant>
        <vt:i4>86</vt:i4>
      </vt:variant>
      <vt:variant>
        <vt:i4>0</vt:i4>
      </vt:variant>
      <vt:variant>
        <vt:i4>5</vt:i4>
      </vt:variant>
      <vt:variant>
        <vt:lpwstr/>
      </vt:variant>
      <vt:variant>
        <vt:lpwstr>_Toc399253767</vt:lpwstr>
      </vt:variant>
      <vt:variant>
        <vt:i4>1638456</vt:i4>
      </vt:variant>
      <vt:variant>
        <vt:i4>80</vt:i4>
      </vt:variant>
      <vt:variant>
        <vt:i4>0</vt:i4>
      </vt:variant>
      <vt:variant>
        <vt:i4>5</vt:i4>
      </vt:variant>
      <vt:variant>
        <vt:lpwstr/>
      </vt:variant>
      <vt:variant>
        <vt:lpwstr>_Toc399253766</vt:lpwstr>
      </vt:variant>
      <vt:variant>
        <vt:i4>1638456</vt:i4>
      </vt:variant>
      <vt:variant>
        <vt:i4>74</vt:i4>
      </vt:variant>
      <vt:variant>
        <vt:i4>0</vt:i4>
      </vt:variant>
      <vt:variant>
        <vt:i4>5</vt:i4>
      </vt:variant>
      <vt:variant>
        <vt:lpwstr/>
      </vt:variant>
      <vt:variant>
        <vt:lpwstr>_Toc399253765</vt:lpwstr>
      </vt:variant>
      <vt:variant>
        <vt:i4>1638456</vt:i4>
      </vt:variant>
      <vt:variant>
        <vt:i4>68</vt:i4>
      </vt:variant>
      <vt:variant>
        <vt:i4>0</vt:i4>
      </vt:variant>
      <vt:variant>
        <vt:i4>5</vt:i4>
      </vt:variant>
      <vt:variant>
        <vt:lpwstr/>
      </vt:variant>
      <vt:variant>
        <vt:lpwstr>_Toc399253764</vt:lpwstr>
      </vt:variant>
      <vt:variant>
        <vt:i4>1638456</vt:i4>
      </vt:variant>
      <vt:variant>
        <vt:i4>62</vt:i4>
      </vt:variant>
      <vt:variant>
        <vt:i4>0</vt:i4>
      </vt:variant>
      <vt:variant>
        <vt:i4>5</vt:i4>
      </vt:variant>
      <vt:variant>
        <vt:lpwstr/>
      </vt:variant>
      <vt:variant>
        <vt:lpwstr>_Toc399253763</vt:lpwstr>
      </vt:variant>
      <vt:variant>
        <vt:i4>1638456</vt:i4>
      </vt:variant>
      <vt:variant>
        <vt:i4>56</vt:i4>
      </vt:variant>
      <vt:variant>
        <vt:i4>0</vt:i4>
      </vt:variant>
      <vt:variant>
        <vt:i4>5</vt:i4>
      </vt:variant>
      <vt:variant>
        <vt:lpwstr/>
      </vt:variant>
      <vt:variant>
        <vt:lpwstr>_Toc399253762</vt:lpwstr>
      </vt:variant>
      <vt:variant>
        <vt:i4>1638456</vt:i4>
      </vt:variant>
      <vt:variant>
        <vt:i4>50</vt:i4>
      </vt:variant>
      <vt:variant>
        <vt:i4>0</vt:i4>
      </vt:variant>
      <vt:variant>
        <vt:i4>5</vt:i4>
      </vt:variant>
      <vt:variant>
        <vt:lpwstr/>
      </vt:variant>
      <vt:variant>
        <vt:lpwstr>_Toc399253761</vt:lpwstr>
      </vt:variant>
      <vt:variant>
        <vt:i4>1638456</vt:i4>
      </vt:variant>
      <vt:variant>
        <vt:i4>44</vt:i4>
      </vt:variant>
      <vt:variant>
        <vt:i4>0</vt:i4>
      </vt:variant>
      <vt:variant>
        <vt:i4>5</vt:i4>
      </vt:variant>
      <vt:variant>
        <vt:lpwstr/>
      </vt:variant>
      <vt:variant>
        <vt:lpwstr>_Toc399253760</vt:lpwstr>
      </vt:variant>
      <vt:variant>
        <vt:i4>1703992</vt:i4>
      </vt:variant>
      <vt:variant>
        <vt:i4>38</vt:i4>
      </vt:variant>
      <vt:variant>
        <vt:i4>0</vt:i4>
      </vt:variant>
      <vt:variant>
        <vt:i4>5</vt:i4>
      </vt:variant>
      <vt:variant>
        <vt:lpwstr/>
      </vt:variant>
      <vt:variant>
        <vt:lpwstr>_Toc399253759</vt:lpwstr>
      </vt:variant>
      <vt:variant>
        <vt:i4>1703992</vt:i4>
      </vt:variant>
      <vt:variant>
        <vt:i4>32</vt:i4>
      </vt:variant>
      <vt:variant>
        <vt:i4>0</vt:i4>
      </vt:variant>
      <vt:variant>
        <vt:i4>5</vt:i4>
      </vt:variant>
      <vt:variant>
        <vt:lpwstr/>
      </vt:variant>
      <vt:variant>
        <vt:lpwstr>_Toc399253758</vt:lpwstr>
      </vt:variant>
      <vt:variant>
        <vt:i4>1703992</vt:i4>
      </vt:variant>
      <vt:variant>
        <vt:i4>26</vt:i4>
      </vt:variant>
      <vt:variant>
        <vt:i4>0</vt:i4>
      </vt:variant>
      <vt:variant>
        <vt:i4>5</vt:i4>
      </vt:variant>
      <vt:variant>
        <vt:lpwstr/>
      </vt:variant>
      <vt:variant>
        <vt:lpwstr>_Toc399253757</vt:lpwstr>
      </vt:variant>
      <vt:variant>
        <vt:i4>1703992</vt:i4>
      </vt:variant>
      <vt:variant>
        <vt:i4>20</vt:i4>
      </vt:variant>
      <vt:variant>
        <vt:i4>0</vt:i4>
      </vt:variant>
      <vt:variant>
        <vt:i4>5</vt:i4>
      </vt:variant>
      <vt:variant>
        <vt:lpwstr/>
      </vt:variant>
      <vt:variant>
        <vt:lpwstr>_Toc399253756</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IHE_ITI_Suppl_HPD_Rev1.7_TI_2018-07-24</dc:title>
  <dc:subject>IHE ITI Healthcare Provider Directory supplement</dc:subject>
  <dc:creator>IHE ITI Technical Committee</dc:creator>
  <cp:keywords>IHE ITI Supplement</cp:keywords>
  <cp:lastModifiedBy>Mary Jungers</cp:lastModifiedBy>
  <cp:revision>16</cp:revision>
  <cp:lastPrinted>2010-07-20T15:31:00Z</cp:lastPrinted>
  <dcterms:created xsi:type="dcterms:W3CDTF">2018-06-07T19:20:00Z</dcterms:created>
  <dcterms:modified xsi:type="dcterms:W3CDTF">2018-07-23T17:08:00Z</dcterms:modified>
  <cp:category>IHE Supplement</cp:category>
</cp:coreProperties>
</file>