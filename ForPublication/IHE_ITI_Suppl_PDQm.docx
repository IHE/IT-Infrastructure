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055D5" w14:textId="2991ED12" w:rsidR="00CF283F" w:rsidRPr="009F3373" w:rsidRDefault="00CF283F" w:rsidP="002A02FD">
      <w:pPr>
        <w:pStyle w:val="BodyText"/>
        <w:jc w:val="center"/>
        <w:rPr>
          <w:b/>
          <w:bCs/>
          <w:sz w:val="28"/>
          <w:szCs w:val="28"/>
        </w:rPr>
      </w:pPr>
      <w:r w:rsidRPr="009F3373">
        <w:rPr>
          <w:b/>
          <w:bCs/>
          <w:sz w:val="28"/>
          <w:szCs w:val="28"/>
        </w:rPr>
        <w:t>Integrating the Healthcare Enterprise</w:t>
      </w:r>
    </w:p>
    <w:p w14:paraId="37B99E20" w14:textId="77777777" w:rsidR="00CF283F" w:rsidRPr="009F3373" w:rsidRDefault="00CF283F" w:rsidP="00663624">
      <w:pPr>
        <w:pStyle w:val="BodyText"/>
      </w:pPr>
    </w:p>
    <w:p w14:paraId="66F411FB" w14:textId="77777777" w:rsidR="00CF283F" w:rsidRPr="009F3373" w:rsidRDefault="00512BC9" w:rsidP="003D24EE">
      <w:pPr>
        <w:pStyle w:val="BodyText"/>
        <w:jc w:val="center"/>
      </w:pPr>
      <w:r w:rsidRPr="009F3373">
        <w:rPr>
          <w:noProof/>
        </w:rPr>
        <w:drawing>
          <wp:inline distT="0" distB="0" distL="0" distR="0" wp14:anchorId="10EF6698" wp14:editId="4B3F9B20">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3C62BAA7" w14:textId="77777777" w:rsidR="00CF283F" w:rsidRPr="009F3373" w:rsidRDefault="00CF283F" w:rsidP="000807AC">
      <w:pPr>
        <w:pStyle w:val="BodyText"/>
      </w:pPr>
    </w:p>
    <w:p w14:paraId="27EAAE91" w14:textId="77777777" w:rsidR="00482DC2" w:rsidRPr="009F3373" w:rsidRDefault="00CF283F" w:rsidP="002A02FD">
      <w:pPr>
        <w:pStyle w:val="BodyText"/>
        <w:jc w:val="center"/>
        <w:rPr>
          <w:b/>
          <w:sz w:val="44"/>
          <w:szCs w:val="44"/>
        </w:rPr>
      </w:pPr>
      <w:r w:rsidRPr="009F3373">
        <w:rPr>
          <w:b/>
          <w:sz w:val="44"/>
          <w:szCs w:val="44"/>
        </w:rPr>
        <w:t xml:space="preserve">IHE </w:t>
      </w:r>
      <w:r w:rsidR="00334BAD" w:rsidRPr="009F3373">
        <w:rPr>
          <w:b/>
          <w:sz w:val="44"/>
          <w:szCs w:val="44"/>
        </w:rPr>
        <w:t>IT Infrastructure</w:t>
      </w:r>
    </w:p>
    <w:p w14:paraId="7137BCF3" w14:textId="77777777" w:rsidR="00B15D8F" w:rsidRPr="009F3373" w:rsidRDefault="00CF283F" w:rsidP="000807AC">
      <w:pPr>
        <w:pStyle w:val="BodyText"/>
        <w:jc w:val="center"/>
        <w:rPr>
          <w:b/>
          <w:sz w:val="44"/>
          <w:szCs w:val="44"/>
        </w:rPr>
      </w:pPr>
      <w:r w:rsidRPr="009F3373">
        <w:rPr>
          <w:b/>
          <w:sz w:val="44"/>
          <w:szCs w:val="44"/>
        </w:rPr>
        <w:t>Technical Framework</w:t>
      </w:r>
      <w:r w:rsidR="00B4798B" w:rsidRPr="009F3373">
        <w:rPr>
          <w:b/>
          <w:sz w:val="44"/>
          <w:szCs w:val="44"/>
        </w:rPr>
        <w:t xml:space="preserve"> </w:t>
      </w:r>
      <w:r w:rsidRPr="009F3373">
        <w:rPr>
          <w:b/>
          <w:sz w:val="44"/>
          <w:szCs w:val="44"/>
        </w:rPr>
        <w:t>Supplement</w:t>
      </w:r>
    </w:p>
    <w:p w14:paraId="0258B309" w14:textId="77777777" w:rsidR="00CF283F" w:rsidRPr="009F3373" w:rsidRDefault="00CF283F" w:rsidP="000807AC">
      <w:pPr>
        <w:pStyle w:val="BodyText"/>
      </w:pPr>
    </w:p>
    <w:p w14:paraId="1FD92462" w14:textId="3310CDED" w:rsidR="00656A6B" w:rsidRPr="009F3373" w:rsidRDefault="00656A6B" w:rsidP="000807AC">
      <w:pPr>
        <w:pStyle w:val="BodyText"/>
      </w:pPr>
    </w:p>
    <w:p w14:paraId="26B8DAD6" w14:textId="77777777" w:rsidR="002862AA" w:rsidRPr="009F3373" w:rsidRDefault="002862AA" w:rsidP="000807AC">
      <w:pPr>
        <w:pStyle w:val="BodyText"/>
      </w:pPr>
    </w:p>
    <w:p w14:paraId="58F76004" w14:textId="112FE2FD" w:rsidR="00F90245" w:rsidRPr="009F3373" w:rsidRDefault="00334BAD" w:rsidP="004D6F6D">
      <w:pPr>
        <w:pStyle w:val="BodyText"/>
        <w:jc w:val="center"/>
        <w:rPr>
          <w:b/>
          <w:sz w:val="44"/>
          <w:szCs w:val="44"/>
        </w:rPr>
      </w:pPr>
      <w:r w:rsidRPr="009F3373">
        <w:rPr>
          <w:b/>
          <w:sz w:val="44"/>
          <w:szCs w:val="44"/>
        </w:rPr>
        <w:t>Patient Demographics Query</w:t>
      </w:r>
      <w:r w:rsidR="006B5B90" w:rsidRPr="009F3373">
        <w:rPr>
          <w:b/>
          <w:sz w:val="44"/>
          <w:szCs w:val="44"/>
        </w:rPr>
        <w:t xml:space="preserve"> for </w:t>
      </w:r>
      <w:r w:rsidR="00E66C4E" w:rsidRPr="009F3373">
        <w:rPr>
          <w:b/>
          <w:sz w:val="44"/>
          <w:szCs w:val="44"/>
        </w:rPr>
        <w:t>Mobile</w:t>
      </w:r>
    </w:p>
    <w:p w14:paraId="68557B59" w14:textId="7523C612" w:rsidR="00CF283F" w:rsidRPr="009F3373" w:rsidRDefault="00CF283F" w:rsidP="004D6F6D">
      <w:pPr>
        <w:pStyle w:val="BodyText"/>
        <w:jc w:val="center"/>
        <w:rPr>
          <w:b/>
          <w:sz w:val="44"/>
          <w:szCs w:val="44"/>
        </w:rPr>
      </w:pPr>
      <w:r w:rsidRPr="009F3373">
        <w:rPr>
          <w:b/>
          <w:sz w:val="44"/>
          <w:szCs w:val="44"/>
        </w:rPr>
        <w:t>(</w:t>
      </w:r>
      <w:proofErr w:type="spellStart"/>
      <w:r w:rsidR="00334BAD" w:rsidRPr="009F3373">
        <w:rPr>
          <w:b/>
          <w:sz w:val="44"/>
          <w:szCs w:val="44"/>
        </w:rPr>
        <w:t>PDQ</w:t>
      </w:r>
      <w:r w:rsidR="006B5B90" w:rsidRPr="009F3373">
        <w:rPr>
          <w:b/>
          <w:sz w:val="44"/>
          <w:szCs w:val="44"/>
        </w:rPr>
        <w:t>m</w:t>
      </w:r>
      <w:proofErr w:type="spellEnd"/>
      <w:r w:rsidR="00334BAD" w:rsidRPr="009F3373">
        <w:rPr>
          <w:b/>
          <w:sz w:val="44"/>
          <w:szCs w:val="44"/>
        </w:rPr>
        <w:t>)</w:t>
      </w:r>
    </w:p>
    <w:p w14:paraId="3269FB92" w14:textId="77777777" w:rsidR="00CF283F" w:rsidRPr="009F3373" w:rsidRDefault="00CF283F" w:rsidP="000125FF">
      <w:pPr>
        <w:pStyle w:val="BodyText"/>
      </w:pPr>
    </w:p>
    <w:p w14:paraId="7B025B51" w14:textId="770D0C14" w:rsidR="004650A4" w:rsidRPr="009F3373" w:rsidRDefault="004650A4" w:rsidP="004650A4">
      <w:pPr>
        <w:pStyle w:val="BodyText"/>
        <w:jc w:val="center"/>
        <w:rPr>
          <w:bCs/>
          <w:kern w:val="28"/>
          <w:szCs w:val="24"/>
        </w:rPr>
      </w:pPr>
      <w:r w:rsidRPr="009F3373">
        <w:rPr>
          <w:bCs/>
          <w:kern w:val="28"/>
          <w:szCs w:val="24"/>
        </w:rPr>
        <w:t>HL7</w:t>
      </w:r>
      <w:r w:rsidRPr="009F3373">
        <w:rPr>
          <w:bCs/>
          <w:kern w:val="28"/>
          <w:szCs w:val="24"/>
          <w:vertAlign w:val="superscript"/>
        </w:rPr>
        <w:t>®</w:t>
      </w:r>
      <w:r w:rsidRPr="009F3373">
        <w:rPr>
          <w:bCs/>
          <w:kern w:val="28"/>
          <w:szCs w:val="24"/>
        </w:rPr>
        <w:t xml:space="preserve"> FHIR</w:t>
      </w:r>
      <w:bookmarkStart w:id="0" w:name="OLE_LINK1"/>
      <w:bookmarkStart w:id="1" w:name="OLE_LINK2"/>
      <w:r w:rsidRPr="009F3373">
        <w:rPr>
          <w:bCs/>
          <w:kern w:val="28"/>
          <w:szCs w:val="24"/>
          <w:vertAlign w:val="superscript"/>
        </w:rPr>
        <w:t>®</w:t>
      </w:r>
      <w:bookmarkEnd w:id="0"/>
      <w:bookmarkEnd w:id="1"/>
      <w:r w:rsidRPr="009F3373">
        <w:rPr>
          <w:bCs/>
          <w:kern w:val="28"/>
          <w:szCs w:val="24"/>
        </w:rPr>
        <w:t xml:space="preserve"> </w:t>
      </w:r>
      <w:r w:rsidR="004B1E91" w:rsidRPr="009F3373">
        <w:rPr>
          <w:bCs/>
          <w:kern w:val="28"/>
          <w:szCs w:val="24"/>
        </w:rPr>
        <w:t>Release 4</w:t>
      </w:r>
    </w:p>
    <w:p w14:paraId="247638D9" w14:textId="2BDE8D07" w:rsidR="004650A4" w:rsidRPr="009F3373" w:rsidRDefault="004650A4" w:rsidP="004650A4">
      <w:pPr>
        <w:pStyle w:val="BodyText"/>
        <w:jc w:val="center"/>
        <w:rPr>
          <w:bCs/>
          <w:kern w:val="28"/>
          <w:sz w:val="28"/>
          <w:szCs w:val="28"/>
        </w:rPr>
      </w:pPr>
      <w:r w:rsidRPr="009F3373">
        <w:rPr>
          <w:bCs/>
          <w:kern w:val="28"/>
          <w:szCs w:val="24"/>
        </w:rPr>
        <w:t xml:space="preserve">Using </w:t>
      </w:r>
      <w:r w:rsidR="00320B55" w:rsidRPr="009F3373">
        <w:rPr>
          <w:bCs/>
          <w:kern w:val="28"/>
          <w:szCs w:val="24"/>
        </w:rPr>
        <w:t xml:space="preserve">FHIR </w:t>
      </w:r>
      <w:r w:rsidRPr="009F3373">
        <w:rPr>
          <w:bCs/>
          <w:kern w:val="28"/>
          <w:szCs w:val="24"/>
        </w:rPr>
        <w:t xml:space="preserve">Resources at </w:t>
      </w:r>
      <w:r w:rsidR="00247192" w:rsidRPr="009F3373">
        <w:rPr>
          <w:bCs/>
          <w:kern w:val="28"/>
          <w:szCs w:val="24"/>
        </w:rPr>
        <w:t>N</w:t>
      </w:r>
      <w:r w:rsidR="00BA2D14" w:rsidRPr="009F3373">
        <w:rPr>
          <w:bCs/>
          <w:kern w:val="28"/>
          <w:szCs w:val="24"/>
        </w:rPr>
        <w:t>ormative L</w:t>
      </w:r>
      <w:r w:rsidR="00CA7D32" w:rsidRPr="009F3373">
        <w:rPr>
          <w:bCs/>
          <w:kern w:val="28"/>
          <w:szCs w:val="24"/>
        </w:rPr>
        <w:t>evel</w:t>
      </w:r>
    </w:p>
    <w:p w14:paraId="6BD7B44E" w14:textId="189DA21C" w:rsidR="00503AE1" w:rsidRPr="009F3373" w:rsidRDefault="00003F54" w:rsidP="00765E0C">
      <w:pPr>
        <w:pStyle w:val="BodyText"/>
        <w:jc w:val="center"/>
        <w:rPr>
          <w:b/>
          <w:sz w:val="44"/>
          <w:szCs w:val="44"/>
        </w:rPr>
      </w:pPr>
      <w:r w:rsidRPr="009F3373">
        <w:rPr>
          <w:b/>
          <w:sz w:val="44"/>
          <w:szCs w:val="44"/>
        </w:rPr>
        <w:t xml:space="preserve">Rev. </w:t>
      </w:r>
      <w:r w:rsidR="00C97B6C" w:rsidRPr="009F3373">
        <w:rPr>
          <w:b/>
          <w:sz w:val="44"/>
          <w:szCs w:val="44"/>
        </w:rPr>
        <w:t>2.</w:t>
      </w:r>
      <w:r w:rsidR="009F3373">
        <w:rPr>
          <w:b/>
          <w:sz w:val="44"/>
          <w:szCs w:val="44"/>
        </w:rPr>
        <w:t>2</w:t>
      </w:r>
      <w:r w:rsidRPr="009F3373">
        <w:rPr>
          <w:b/>
          <w:sz w:val="44"/>
          <w:szCs w:val="44"/>
        </w:rPr>
        <w:t xml:space="preserve"> –</w:t>
      </w:r>
      <w:r w:rsidR="00516012" w:rsidRPr="009F3373">
        <w:rPr>
          <w:b/>
          <w:sz w:val="44"/>
          <w:szCs w:val="44"/>
        </w:rPr>
        <w:t xml:space="preserve"> </w:t>
      </w:r>
      <w:r w:rsidR="008407CB" w:rsidRPr="009F3373">
        <w:rPr>
          <w:b/>
          <w:sz w:val="44"/>
          <w:szCs w:val="44"/>
        </w:rPr>
        <w:t>Trial Implementation</w:t>
      </w:r>
    </w:p>
    <w:p w14:paraId="4D2D0E78" w14:textId="77777777" w:rsidR="00D62CEC" w:rsidRPr="009F3373" w:rsidRDefault="00D62CEC" w:rsidP="004D6F6D">
      <w:pPr>
        <w:pStyle w:val="BodyText"/>
      </w:pPr>
    </w:p>
    <w:p w14:paraId="06087F35" w14:textId="77777777" w:rsidR="004650A4" w:rsidRPr="009F3373" w:rsidRDefault="004650A4">
      <w:pPr>
        <w:pStyle w:val="BodyText"/>
      </w:pPr>
    </w:p>
    <w:p w14:paraId="473FE5A7" w14:textId="77777777" w:rsidR="00E66C4E" w:rsidRPr="009F3373" w:rsidRDefault="00E66C4E">
      <w:pPr>
        <w:pStyle w:val="BodyText"/>
      </w:pPr>
    </w:p>
    <w:p w14:paraId="6493F29F" w14:textId="77777777" w:rsidR="00D1468D" w:rsidRPr="009F3373" w:rsidRDefault="00D1468D">
      <w:pPr>
        <w:pStyle w:val="BodyText"/>
      </w:pPr>
    </w:p>
    <w:p w14:paraId="795A14E0" w14:textId="7260CC4F" w:rsidR="00A910E1" w:rsidRPr="009F3373" w:rsidRDefault="00A910E1" w:rsidP="00AC7C88">
      <w:pPr>
        <w:pStyle w:val="BodyText"/>
      </w:pPr>
      <w:r w:rsidRPr="009F3373">
        <w:t>Date:</w:t>
      </w:r>
      <w:r w:rsidRPr="009F3373">
        <w:tab/>
      </w:r>
      <w:r w:rsidRPr="009F3373">
        <w:tab/>
      </w:r>
      <w:r w:rsidR="009F3373">
        <w:t xml:space="preserve">August </w:t>
      </w:r>
      <w:r w:rsidR="00674AC3">
        <w:t>28</w:t>
      </w:r>
      <w:r w:rsidR="00D721F1" w:rsidRPr="009F3373">
        <w:t>, 2020</w:t>
      </w:r>
      <w:r w:rsidR="00C06F2E" w:rsidRPr="009F3373">
        <w:t xml:space="preserve"> </w:t>
      </w:r>
    </w:p>
    <w:p w14:paraId="0FDFD415" w14:textId="77777777" w:rsidR="00603ED5" w:rsidRPr="009F3373" w:rsidRDefault="00A910E1" w:rsidP="00AC7C88">
      <w:pPr>
        <w:pStyle w:val="BodyText"/>
      </w:pPr>
      <w:r w:rsidRPr="009F3373">
        <w:t>Author:</w:t>
      </w:r>
      <w:r w:rsidRPr="009F3373">
        <w:tab/>
      </w:r>
      <w:r w:rsidR="00E66C4E" w:rsidRPr="009F3373">
        <w:t>IHE ITI Technical Committee</w:t>
      </w:r>
    </w:p>
    <w:p w14:paraId="18D7E31A" w14:textId="77777777" w:rsidR="00A875FF" w:rsidRPr="009F3373" w:rsidRDefault="00603ED5" w:rsidP="006D551C">
      <w:pPr>
        <w:pStyle w:val="BodyText"/>
        <w:spacing w:after="60"/>
      </w:pPr>
      <w:r w:rsidRPr="009F3373">
        <w:t>Email:</w:t>
      </w:r>
      <w:r w:rsidR="00FF4C4E" w:rsidRPr="009F3373">
        <w:tab/>
      </w:r>
      <w:r w:rsidR="00FF4C4E" w:rsidRPr="009F3373">
        <w:tab/>
      </w:r>
      <w:r w:rsidR="00E66C4E" w:rsidRPr="009F3373">
        <w:t>iti@ihe.net</w:t>
      </w:r>
    </w:p>
    <w:p w14:paraId="29B42D54" w14:textId="77777777" w:rsidR="00E66C4E" w:rsidRPr="009F3373" w:rsidRDefault="00E66C4E" w:rsidP="004D6F6D">
      <w:pPr>
        <w:pStyle w:val="BodyText"/>
      </w:pPr>
    </w:p>
    <w:p w14:paraId="0FE5CD4D" w14:textId="77777777" w:rsidR="00D1468D" w:rsidRPr="009F3373" w:rsidRDefault="00D1468D" w:rsidP="004D6F6D">
      <w:pPr>
        <w:pStyle w:val="BodyText"/>
      </w:pPr>
    </w:p>
    <w:p w14:paraId="003BB55A" w14:textId="77777777" w:rsidR="00E66C4E" w:rsidRPr="009F3373"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9F3373">
        <w:rPr>
          <w:b/>
        </w:rPr>
        <w:t xml:space="preserve">Please verify you have the most recent version of this document. </w:t>
      </w:r>
      <w:r w:rsidRPr="009F3373">
        <w:t xml:space="preserve">See </w:t>
      </w:r>
      <w:hyperlink r:id="rId9" w:history="1">
        <w:r w:rsidRPr="009F3373">
          <w:rPr>
            <w:rStyle w:val="Hyperlink"/>
          </w:rPr>
          <w:t>here</w:t>
        </w:r>
      </w:hyperlink>
      <w:r w:rsidRPr="009F3373">
        <w:t xml:space="preserve"> for Trial Implementation and Final Text versions and </w:t>
      </w:r>
      <w:hyperlink r:id="rId10" w:history="1">
        <w:r w:rsidRPr="009F3373">
          <w:rPr>
            <w:rStyle w:val="Hyperlink"/>
          </w:rPr>
          <w:t>here</w:t>
        </w:r>
      </w:hyperlink>
      <w:r w:rsidRPr="009F3373">
        <w:t xml:space="preserve"> for Public Comment versions.</w:t>
      </w:r>
    </w:p>
    <w:p w14:paraId="0DA8FC44" w14:textId="77777777" w:rsidR="00CF283F" w:rsidRPr="009F3373" w:rsidRDefault="009D125C" w:rsidP="00765E0C">
      <w:pPr>
        <w:pStyle w:val="BodyText"/>
        <w:rPr>
          <w:rFonts w:ascii="Arial" w:hAnsi="Arial"/>
          <w:b/>
          <w:bCs/>
          <w:kern w:val="28"/>
          <w:sz w:val="28"/>
        </w:rPr>
      </w:pPr>
      <w:r w:rsidRPr="009F3373">
        <w:br w:type="page"/>
      </w:r>
      <w:r w:rsidR="00A875FF" w:rsidRPr="009F3373">
        <w:rPr>
          <w:rFonts w:ascii="Arial" w:hAnsi="Arial"/>
          <w:b/>
          <w:bCs/>
          <w:kern w:val="28"/>
          <w:sz w:val="28"/>
        </w:rPr>
        <w:lastRenderedPageBreak/>
        <w:t>Foreword</w:t>
      </w:r>
    </w:p>
    <w:p w14:paraId="26E26385" w14:textId="068ADF20" w:rsidR="00482DC2" w:rsidRPr="009F3373" w:rsidRDefault="00CF283F" w:rsidP="00147F29">
      <w:pPr>
        <w:pStyle w:val="BodyText"/>
      </w:pPr>
      <w:r w:rsidRPr="009F3373">
        <w:t xml:space="preserve">This </w:t>
      </w:r>
      <w:r w:rsidR="00482DC2" w:rsidRPr="009F3373">
        <w:t xml:space="preserve">is a </w:t>
      </w:r>
      <w:r w:rsidRPr="009F3373">
        <w:t xml:space="preserve">supplement to the IHE </w:t>
      </w:r>
      <w:r w:rsidR="001C3AC3" w:rsidRPr="009F3373">
        <w:t>IT Infrastructure</w:t>
      </w:r>
      <w:r w:rsidRPr="009F3373">
        <w:t xml:space="preserve"> Technical Framework </w:t>
      </w:r>
      <w:r w:rsidR="001C3AC3" w:rsidRPr="009F3373">
        <w:t>V1</w:t>
      </w:r>
      <w:r w:rsidR="009F3373">
        <w:t>7</w:t>
      </w:r>
      <w:r w:rsidR="001C3AC3" w:rsidRPr="009F3373">
        <w:t>.0.</w:t>
      </w:r>
      <w:r w:rsidR="00F002DD" w:rsidRPr="009F3373">
        <w:t xml:space="preserve"> Each supplement undergoes a process of public comment and trial implementation before being</w:t>
      </w:r>
      <w:r w:rsidR="00F0665F" w:rsidRPr="009F3373">
        <w:t xml:space="preserve"> </w:t>
      </w:r>
      <w:r w:rsidR="00F002DD" w:rsidRPr="009F3373">
        <w:t>incorporated into the volumes of the Technical Frameworks.</w:t>
      </w:r>
    </w:p>
    <w:p w14:paraId="7EFD54A8" w14:textId="14A1267A" w:rsidR="00096C41" w:rsidRPr="009F3373" w:rsidRDefault="00096C41" w:rsidP="00096C41">
      <w:pPr>
        <w:pStyle w:val="BodyText"/>
      </w:pPr>
      <w:r w:rsidRPr="009F3373">
        <w:t xml:space="preserve">This supplement is published on </w:t>
      </w:r>
      <w:r w:rsidR="009F3373">
        <w:t xml:space="preserve">August </w:t>
      </w:r>
      <w:r w:rsidR="00674AC3">
        <w:t>28</w:t>
      </w:r>
      <w:r w:rsidR="009F3373">
        <w:t>, 2020</w:t>
      </w:r>
      <w:r w:rsidRPr="009F3373">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9F3373">
          <w:rPr>
            <w:rStyle w:val="Hyperlink"/>
          </w:rPr>
          <w:t>http://www.ihe.net/ITI_Public_Comments</w:t>
        </w:r>
      </w:hyperlink>
      <w:r w:rsidRPr="009F3373">
        <w:t>.</w:t>
      </w:r>
    </w:p>
    <w:p w14:paraId="586DDEB0" w14:textId="77777777" w:rsidR="00AC7C88" w:rsidRPr="009F3373" w:rsidRDefault="00AC7C88" w:rsidP="00AC7C88">
      <w:pPr>
        <w:pStyle w:val="BodyText"/>
      </w:pPr>
      <w:r w:rsidRPr="009F3373">
        <w:t>This supplement describes changes to the existing technical framework documents</w:t>
      </w:r>
      <w:r w:rsidR="000717A7" w:rsidRPr="009F3373">
        <w:t>.</w:t>
      </w:r>
      <w:r w:rsidRPr="009F3373">
        <w:t xml:space="preserve"> </w:t>
      </w:r>
    </w:p>
    <w:p w14:paraId="0A04F2BD" w14:textId="77777777" w:rsidR="00BE5916" w:rsidRPr="009F3373" w:rsidRDefault="009C6269" w:rsidP="00663624">
      <w:pPr>
        <w:pStyle w:val="BodyText"/>
      </w:pPr>
      <w:r w:rsidRPr="009F3373">
        <w:t>“</w:t>
      </w:r>
      <w:r w:rsidR="006263EA" w:rsidRPr="009F3373">
        <w:t>B</w:t>
      </w:r>
      <w:r w:rsidR="007A7BF7" w:rsidRPr="009F3373">
        <w:t xml:space="preserve">oxed” instructions </w:t>
      </w:r>
      <w:r w:rsidR="006263EA" w:rsidRPr="009F3373">
        <w:t xml:space="preserve">like the sample below indicate to </w:t>
      </w:r>
      <w:r w:rsidR="007A7BF7" w:rsidRPr="009F3373">
        <w:t xml:space="preserve">the Volume Editor how to integrate the relevant section(s) into the </w:t>
      </w:r>
      <w:r w:rsidR="00BE5916" w:rsidRPr="009F3373">
        <w:t>relevant</w:t>
      </w:r>
      <w:r w:rsidR="007A7BF7" w:rsidRPr="009F3373">
        <w:t xml:space="preserve"> Technical Framework </w:t>
      </w:r>
      <w:r w:rsidR="00BE5916" w:rsidRPr="009F3373">
        <w:t>volume</w:t>
      </w:r>
      <w:r w:rsidR="009D125C" w:rsidRPr="009F3373">
        <w:t>.</w:t>
      </w:r>
    </w:p>
    <w:p w14:paraId="7AE0E63E" w14:textId="77777777" w:rsidR="007A7BF7" w:rsidRPr="009F3373" w:rsidRDefault="000717A7" w:rsidP="007A7BF7">
      <w:pPr>
        <w:pStyle w:val="EditorInstructions"/>
      </w:pPr>
      <w:r w:rsidRPr="009F3373">
        <w:t xml:space="preserve">Amend </w:t>
      </w:r>
      <w:r w:rsidR="00C51634" w:rsidRPr="009F3373">
        <w:t>S</w:t>
      </w:r>
      <w:r w:rsidR="007A7BF7" w:rsidRPr="009F3373">
        <w:t xml:space="preserve">ection </w:t>
      </w:r>
      <w:proofErr w:type="spellStart"/>
      <w:r w:rsidR="007A7BF7" w:rsidRPr="009F3373">
        <w:t>X.X</w:t>
      </w:r>
      <w:proofErr w:type="spellEnd"/>
      <w:r w:rsidR="007A7BF7" w:rsidRPr="009F3373">
        <w:t xml:space="preserve"> by the following:</w:t>
      </w:r>
    </w:p>
    <w:p w14:paraId="20EDD176" w14:textId="77777777" w:rsidR="000717A7" w:rsidRPr="009F3373" w:rsidRDefault="000717A7" w:rsidP="000717A7">
      <w:pPr>
        <w:pStyle w:val="BodyText"/>
      </w:pPr>
      <w:r w:rsidRPr="009F3373">
        <w:t xml:space="preserve">Where the amendment adds text, make the </w:t>
      </w:r>
      <w:r w:rsidR="00C26E7C" w:rsidRPr="009F3373">
        <w:t xml:space="preserve">added </w:t>
      </w:r>
      <w:r w:rsidRPr="009F3373">
        <w:t xml:space="preserve">text </w:t>
      </w:r>
      <w:r w:rsidRPr="009F3373">
        <w:rPr>
          <w:rStyle w:val="InsertText"/>
        </w:rPr>
        <w:t>bold underline</w:t>
      </w:r>
      <w:r w:rsidRPr="009F3373">
        <w:t>. Where the amendment removes text</w:t>
      </w:r>
      <w:r w:rsidR="00C26E7C" w:rsidRPr="009F3373">
        <w:t xml:space="preserve">, make the removed text </w:t>
      </w:r>
      <w:r w:rsidRPr="009F3373">
        <w:rPr>
          <w:rStyle w:val="DeleteText"/>
        </w:rPr>
        <w:t>bold strikethrough</w:t>
      </w:r>
      <w:r w:rsidR="00C26E7C" w:rsidRPr="009F3373">
        <w:t xml:space="preserve">. When entire new sections are added, introduce with </w:t>
      </w:r>
      <w:r w:rsidRPr="009F3373">
        <w:t>editor’s instructions to “add new text” or similar, which for readability are not bolded or underlined.</w:t>
      </w:r>
    </w:p>
    <w:p w14:paraId="5E8955EF" w14:textId="77777777" w:rsidR="005410F9" w:rsidRPr="009F3373" w:rsidRDefault="005410F9" w:rsidP="00BE5916">
      <w:pPr>
        <w:pStyle w:val="BodyText"/>
      </w:pPr>
    </w:p>
    <w:p w14:paraId="55B2A942" w14:textId="3397D05F" w:rsidR="00076D44" w:rsidRPr="009F3373" w:rsidRDefault="00076D44" w:rsidP="00076D44">
      <w:pPr>
        <w:pStyle w:val="BodyText"/>
      </w:pPr>
      <w:r w:rsidRPr="009F3373">
        <w:t xml:space="preserve">General information about IHE can be found at </w:t>
      </w:r>
      <w:hyperlink r:id="rId12" w:history="1">
        <w:r w:rsidRPr="009F3373">
          <w:rPr>
            <w:rStyle w:val="Hyperlink"/>
          </w:rPr>
          <w:t>http://ihe.net</w:t>
        </w:r>
      </w:hyperlink>
      <w:r w:rsidRPr="009F3373">
        <w:t>.</w:t>
      </w:r>
    </w:p>
    <w:p w14:paraId="42143759" w14:textId="6221968A" w:rsidR="00076D44" w:rsidRPr="009F3373" w:rsidRDefault="00076D44" w:rsidP="00076D44">
      <w:pPr>
        <w:pStyle w:val="BodyText"/>
      </w:pPr>
      <w:r w:rsidRPr="009F3373">
        <w:t xml:space="preserve">Information about the IHE IT Infrastructure domain can be found at </w:t>
      </w:r>
      <w:hyperlink r:id="rId13" w:history="1">
        <w:r w:rsidRPr="009F3373">
          <w:rPr>
            <w:rStyle w:val="Hyperlink"/>
          </w:rPr>
          <w:t>http://ihe.net/IHE_Domains</w:t>
        </w:r>
      </w:hyperlink>
      <w:r w:rsidRPr="009F3373">
        <w:t>.</w:t>
      </w:r>
    </w:p>
    <w:p w14:paraId="1C9C1A2A" w14:textId="3D9917A8" w:rsidR="00076D44" w:rsidRPr="009F3373" w:rsidRDefault="00076D44" w:rsidP="00076D44">
      <w:pPr>
        <w:pStyle w:val="BodyText"/>
      </w:pPr>
      <w:r w:rsidRPr="009F3373">
        <w:t xml:space="preserve">Information about the organization of IHE Technical Frameworks and Supplements and the process used to create them can be found at </w:t>
      </w:r>
      <w:hyperlink r:id="rId14" w:history="1">
        <w:r w:rsidRPr="009F3373">
          <w:rPr>
            <w:rStyle w:val="Hyperlink"/>
          </w:rPr>
          <w:t>http://ihe.net/IHE_Process</w:t>
        </w:r>
      </w:hyperlink>
      <w:r w:rsidRPr="009F3373">
        <w:t xml:space="preserve"> and </w:t>
      </w:r>
      <w:hyperlink r:id="rId15" w:history="1">
        <w:r w:rsidRPr="009F3373">
          <w:rPr>
            <w:rStyle w:val="Hyperlink"/>
          </w:rPr>
          <w:t>http://ihe.net/Profiles</w:t>
        </w:r>
      </w:hyperlink>
      <w:r w:rsidRPr="009F3373">
        <w:t>.</w:t>
      </w:r>
    </w:p>
    <w:p w14:paraId="2BA48604" w14:textId="352D549C" w:rsidR="00076D44" w:rsidRPr="009F3373" w:rsidRDefault="00076D44" w:rsidP="00076D44">
      <w:pPr>
        <w:pStyle w:val="BodyText"/>
      </w:pPr>
      <w:r w:rsidRPr="009F3373">
        <w:t xml:space="preserve">The current version of the IHE IT Infrastructure Technical Framework can be found at </w:t>
      </w:r>
      <w:hyperlink r:id="rId16" w:history="1">
        <w:r w:rsidR="007F7D5C" w:rsidRPr="009F3373">
          <w:rPr>
            <w:rStyle w:val="Hyperlink"/>
          </w:rPr>
          <w:t>http://ihe.net/Technical_Frameworks</w:t>
        </w:r>
      </w:hyperlink>
      <w:r w:rsidRPr="009F3373">
        <w:t>.</w:t>
      </w:r>
    </w:p>
    <w:p w14:paraId="61B6093D" w14:textId="77777777" w:rsidR="00BE5916" w:rsidRPr="009F3373" w:rsidRDefault="00BE5916" w:rsidP="000470A5">
      <w:pPr>
        <w:pStyle w:val="BodyText"/>
      </w:pPr>
    </w:p>
    <w:p w14:paraId="1F8D556F" w14:textId="77777777" w:rsidR="00D85A7B" w:rsidRPr="009F3373" w:rsidRDefault="009813A1" w:rsidP="00765E0C">
      <w:pPr>
        <w:pStyle w:val="TOCHeading1"/>
      </w:pPr>
      <w:r w:rsidRPr="009F3373">
        <w:br w:type="page"/>
      </w:r>
      <w:r w:rsidR="00D85A7B" w:rsidRPr="009F3373">
        <w:lastRenderedPageBreak/>
        <w:t>C</w:t>
      </w:r>
      <w:r w:rsidR="00060D78" w:rsidRPr="009F3373">
        <w:t>ONTENTS</w:t>
      </w:r>
    </w:p>
    <w:p w14:paraId="0C1348DC" w14:textId="77777777" w:rsidR="004D69C3" w:rsidRPr="009F3373" w:rsidRDefault="004D69C3" w:rsidP="00597DB2"/>
    <w:p w14:paraId="2635D2C9" w14:textId="25D4F662" w:rsidR="00040C9E" w:rsidRDefault="00BF6C4B">
      <w:pPr>
        <w:pStyle w:val="TOC1"/>
        <w:rPr>
          <w:rFonts w:asciiTheme="minorHAnsi" w:eastAsiaTheme="minorEastAsia" w:hAnsiTheme="minorHAnsi" w:cstheme="minorBidi"/>
          <w:noProof/>
          <w:sz w:val="22"/>
          <w:szCs w:val="22"/>
        </w:rPr>
      </w:pPr>
      <w:r w:rsidRPr="009F3373">
        <w:fldChar w:fldCharType="begin"/>
      </w:r>
      <w:r w:rsidR="00CF508D" w:rsidRPr="009F3373">
        <w:instrText xml:space="preserve"> TOC \o "2-7" \h \z \t "Heading 1,1,Appendix Heading 2,2,Appendix Heading 1,1,Appendix Heading 3,3,Glossary,1,Part Title,1" </w:instrText>
      </w:r>
      <w:r w:rsidRPr="009F3373">
        <w:fldChar w:fldCharType="separate"/>
      </w:r>
      <w:hyperlink w:anchor="_Toc49502245" w:history="1">
        <w:r w:rsidR="00040C9E" w:rsidRPr="00074215">
          <w:rPr>
            <w:rStyle w:val="Hyperlink"/>
            <w:noProof/>
          </w:rPr>
          <w:t>Introduction to this Supplement</w:t>
        </w:r>
        <w:r w:rsidR="00040C9E">
          <w:rPr>
            <w:noProof/>
            <w:webHidden/>
          </w:rPr>
          <w:tab/>
        </w:r>
        <w:r w:rsidR="00040C9E">
          <w:rPr>
            <w:noProof/>
            <w:webHidden/>
          </w:rPr>
          <w:fldChar w:fldCharType="begin"/>
        </w:r>
        <w:r w:rsidR="00040C9E">
          <w:rPr>
            <w:noProof/>
            <w:webHidden/>
          </w:rPr>
          <w:instrText xml:space="preserve"> PAGEREF _Toc49502245 \h </w:instrText>
        </w:r>
        <w:r w:rsidR="00040C9E">
          <w:rPr>
            <w:noProof/>
            <w:webHidden/>
          </w:rPr>
        </w:r>
        <w:r w:rsidR="00040C9E">
          <w:rPr>
            <w:noProof/>
            <w:webHidden/>
          </w:rPr>
          <w:fldChar w:fldCharType="separate"/>
        </w:r>
        <w:r w:rsidR="00040C9E">
          <w:rPr>
            <w:noProof/>
            <w:webHidden/>
          </w:rPr>
          <w:t>5</w:t>
        </w:r>
        <w:r w:rsidR="00040C9E">
          <w:rPr>
            <w:noProof/>
            <w:webHidden/>
          </w:rPr>
          <w:fldChar w:fldCharType="end"/>
        </w:r>
      </w:hyperlink>
    </w:p>
    <w:p w14:paraId="79E436DE" w14:textId="23AF5062" w:rsidR="00040C9E" w:rsidRDefault="00EE6668">
      <w:pPr>
        <w:pStyle w:val="TOC2"/>
        <w:rPr>
          <w:rFonts w:asciiTheme="minorHAnsi" w:eastAsiaTheme="minorEastAsia" w:hAnsiTheme="minorHAnsi" w:cstheme="minorBidi"/>
          <w:noProof/>
          <w:sz w:val="22"/>
          <w:szCs w:val="22"/>
        </w:rPr>
      </w:pPr>
      <w:hyperlink w:anchor="_Toc49502246" w:history="1">
        <w:r w:rsidR="00040C9E" w:rsidRPr="00074215">
          <w:rPr>
            <w:rStyle w:val="Hyperlink"/>
            <w:noProof/>
          </w:rPr>
          <w:t>Open Issues and Questions</w:t>
        </w:r>
        <w:r w:rsidR="00040C9E">
          <w:rPr>
            <w:noProof/>
            <w:webHidden/>
          </w:rPr>
          <w:tab/>
        </w:r>
        <w:r w:rsidR="00040C9E">
          <w:rPr>
            <w:noProof/>
            <w:webHidden/>
          </w:rPr>
          <w:fldChar w:fldCharType="begin"/>
        </w:r>
        <w:r w:rsidR="00040C9E">
          <w:rPr>
            <w:noProof/>
            <w:webHidden/>
          </w:rPr>
          <w:instrText xml:space="preserve"> PAGEREF _Toc49502246 \h </w:instrText>
        </w:r>
        <w:r w:rsidR="00040C9E">
          <w:rPr>
            <w:noProof/>
            <w:webHidden/>
          </w:rPr>
        </w:r>
        <w:r w:rsidR="00040C9E">
          <w:rPr>
            <w:noProof/>
            <w:webHidden/>
          </w:rPr>
          <w:fldChar w:fldCharType="separate"/>
        </w:r>
        <w:r w:rsidR="00040C9E">
          <w:rPr>
            <w:noProof/>
            <w:webHidden/>
          </w:rPr>
          <w:t>6</w:t>
        </w:r>
        <w:r w:rsidR="00040C9E">
          <w:rPr>
            <w:noProof/>
            <w:webHidden/>
          </w:rPr>
          <w:fldChar w:fldCharType="end"/>
        </w:r>
      </w:hyperlink>
    </w:p>
    <w:p w14:paraId="4319D849" w14:textId="3DBF1270" w:rsidR="00040C9E" w:rsidRDefault="00EE6668">
      <w:pPr>
        <w:pStyle w:val="TOC2"/>
        <w:rPr>
          <w:rFonts w:asciiTheme="minorHAnsi" w:eastAsiaTheme="minorEastAsia" w:hAnsiTheme="minorHAnsi" w:cstheme="minorBidi"/>
          <w:noProof/>
          <w:sz w:val="22"/>
          <w:szCs w:val="22"/>
        </w:rPr>
      </w:pPr>
      <w:hyperlink w:anchor="_Toc49502247" w:history="1">
        <w:r w:rsidR="00040C9E" w:rsidRPr="00074215">
          <w:rPr>
            <w:rStyle w:val="Hyperlink"/>
            <w:noProof/>
          </w:rPr>
          <w:t>Closed Issues</w:t>
        </w:r>
        <w:r w:rsidR="00040C9E">
          <w:rPr>
            <w:noProof/>
            <w:webHidden/>
          </w:rPr>
          <w:tab/>
        </w:r>
        <w:r w:rsidR="00040C9E">
          <w:rPr>
            <w:noProof/>
            <w:webHidden/>
          </w:rPr>
          <w:fldChar w:fldCharType="begin"/>
        </w:r>
        <w:r w:rsidR="00040C9E">
          <w:rPr>
            <w:noProof/>
            <w:webHidden/>
          </w:rPr>
          <w:instrText xml:space="preserve"> PAGEREF _Toc49502247 \h </w:instrText>
        </w:r>
        <w:r w:rsidR="00040C9E">
          <w:rPr>
            <w:noProof/>
            <w:webHidden/>
          </w:rPr>
        </w:r>
        <w:r w:rsidR="00040C9E">
          <w:rPr>
            <w:noProof/>
            <w:webHidden/>
          </w:rPr>
          <w:fldChar w:fldCharType="separate"/>
        </w:r>
        <w:r w:rsidR="00040C9E">
          <w:rPr>
            <w:noProof/>
            <w:webHidden/>
          </w:rPr>
          <w:t>6</w:t>
        </w:r>
        <w:r w:rsidR="00040C9E">
          <w:rPr>
            <w:noProof/>
            <w:webHidden/>
          </w:rPr>
          <w:fldChar w:fldCharType="end"/>
        </w:r>
      </w:hyperlink>
    </w:p>
    <w:p w14:paraId="518B4940" w14:textId="7CCF5AF5" w:rsidR="00040C9E" w:rsidRDefault="00EE6668">
      <w:pPr>
        <w:pStyle w:val="TOC1"/>
        <w:rPr>
          <w:rFonts w:asciiTheme="minorHAnsi" w:eastAsiaTheme="minorEastAsia" w:hAnsiTheme="minorHAnsi" w:cstheme="minorBidi"/>
          <w:noProof/>
          <w:sz w:val="22"/>
          <w:szCs w:val="22"/>
        </w:rPr>
      </w:pPr>
      <w:hyperlink w:anchor="_Toc49502248" w:history="1">
        <w:r w:rsidR="00040C9E" w:rsidRPr="00074215">
          <w:rPr>
            <w:rStyle w:val="Hyperlink"/>
            <w:noProof/>
          </w:rPr>
          <w:t>General Introduction</w:t>
        </w:r>
        <w:r w:rsidR="00040C9E">
          <w:rPr>
            <w:noProof/>
            <w:webHidden/>
          </w:rPr>
          <w:tab/>
        </w:r>
        <w:r w:rsidR="00040C9E">
          <w:rPr>
            <w:noProof/>
            <w:webHidden/>
          </w:rPr>
          <w:fldChar w:fldCharType="begin"/>
        </w:r>
        <w:r w:rsidR="00040C9E">
          <w:rPr>
            <w:noProof/>
            <w:webHidden/>
          </w:rPr>
          <w:instrText xml:space="preserve"> PAGEREF _Toc49502248 \h </w:instrText>
        </w:r>
        <w:r w:rsidR="00040C9E">
          <w:rPr>
            <w:noProof/>
            <w:webHidden/>
          </w:rPr>
        </w:r>
        <w:r w:rsidR="00040C9E">
          <w:rPr>
            <w:noProof/>
            <w:webHidden/>
          </w:rPr>
          <w:fldChar w:fldCharType="separate"/>
        </w:r>
        <w:r w:rsidR="00040C9E">
          <w:rPr>
            <w:noProof/>
            <w:webHidden/>
          </w:rPr>
          <w:t>7</w:t>
        </w:r>
        <w:r w:rsidR="00040C9E">
          <w:rPr>
            <w:noProof/>
            <w:webHidden/>
          </w:rPr>
          <w:fldChar w:fldCharType="end"/>
        </w:r>
      </w:hyperlink>
    </w:p>
    <w:p w14:paraId="67860932" w14:textId="64877EDF" w:rsidR="00040C9E" w:rsidRDefault="00EE6668">
      <w:pPr>
        <w:pStyle w:val="TOC1"/>
        <w:rPr>
          <w:rFonts w:asciiTheme="minorHAnsi" w:eastAsiaTheme="minorEastAsia" w:hAnsiTheme="minorHAnsi" w:cstheme="minorBidi"/>
          <w:noProof/>
          <w:sz w:val="22"/>
          <w:szCs w:val="22"/>
        </w:rPr>
      </w:pPr>
      <w:hyperlink w:anchor="_Toc49502249" w:history="1">
        <w:r w:rsidR="00040C9E" w:rsidRPr="00074215">
          <w:rPr>
            <w:rStyle w:val="Hyperlink"/>
            <w:noProof/>
          </w:rPr>
          <w:t>Appendix A – Actor Summary Definitions</w:t>
        </w:r>
        <w:r w:rsidR="00040C9E">
          <w:rPr>
            <w:noProof/>
            <w:webHidden/>
          </w:rPr>
          <w:tab/>
        </w:r>
        <w:r w:rsidR="00040C9E">
          <w:rPr>
            <w:noProof/>
            <w:webHidden/>
          </w:rPr>
          <w:fldChar w:fldCharType="begin"/>
        </w:r>
        <w:r w:rsidR="00040C9E">
          <w:rPr>
            <w:noProof/>
            <w:webHidden/>
          </w:rPr>
          <w:instrText xml:space="preserve"> PAGEREF _Toc49502249 \h </w:instrText>
        </w:r>
        <w:r w:rsidR="00040C9E">
          <w:rPr>
            <w:noProof/>
            <w:webHidden/>
          </w:rPr>
        </w:r>
        <w:r w:rsidR="00040C9E">
          <w:rPr>
            <w:noProof/>
            <w:webHidden/>
          </w:rPr>
          <w:fldChar w:fldCharType="separate"/>
        </w:r>
        <w:r w:rsidR="00040C9E">
          <w:rPr>
            <w:noProof/>
            <w:webHidden/>
          </w:rPr>
          <w:t>7</w:t>
        </w:r>
        <w:r w:rsidR="00040C9E">
          <w:rPr>
            <w:noProof/>
            <w:webHidden/>
          </w:rPr>
          <w:fldChar w:fldCharType="end"/>
        </w:r>
      </w:hyperlink>
    </w:p>
    <w:p w14:paraId="1C1BA10D" w14:textId="1EC90E49" w:rsidR="00040C9E" w:rsidRDefault="00EE6668">
      <w:pPr>
        <w:pStyle w:val="TOC1"/>
        <w:rPr>
          <w:rFonts w:asciiTheme="minorHAnsi" w:eastAsiaTheme="minorEastAsia" w:hAnsiTheme="minorHAnsi" w:cstheme="minorBidi"/>
          <w:noProof/>
          <w:sz w:val="22"/>
          <w:szCs w:val="22"/>
        </w:rPr>
      </w:pPr>
      <w:hyperlink w:anchor="_Toc49502250" w:history="1">
        <w:r w:rsidR="00040C9E" w:rsidRPr="00074215">
          <w:rPr>
            <w:rStyle w:val="Hyperlink"/>
            <w:noProof/>
          </w:rPr>
          <w:t>Appendix B – Transaction Summary Definitions</w:t>
        </w:r>
        <w:r w:rsidR="00040C9E">
          <w:rPr>
            <w:noProof/>
            <w:webHidden/>
          </w:rPr>
          <w:tab/>
        </w:r>
        <w:r w:rsidR="00040C9E">
          <w:rPr>
            <w:noProof/>
            <w:webHidden/>
          </w:rPr>
          <w:fldChar w:fldCharType="begin"/>
        </w:r>
        <w:r w:rsidR="00040C9E">
          <w:rPr>
            <w:noProof/>
            <w:webHidden/>
          </w:rPr>
          <w:instrText xml:space="preserve"> PAGEREF _Toc49502250 \h </w:instrText>
        </w:r>
        <w:r w:rsidR="00040C9E">
          <w:rPr>
            <w:noProof/>
            <w:webHidden/>
          </w:rPr>
        </w:r>
        <w:r w:rsidR="00040C9E">
          <w:rPr>
            <w:noProof/>
            <w:webHidden/>
          </w:rPr>
          <w:fldChar w:fldCharType="separate"/>
        </w:r>
        <w:r w:rsidR="00040C9E">
          <w:rPr>
            <w:noProof/>
            <w:webHidden/>
          </w:rPr>
          <w:t>7</w:t>
        </w:r>
        <w:r w:rsidR="00040C9E">
          <w:rPr>
            <w:noProof/>
            <w:webHidden/>
          </w:rPr>
          <w:fldChar w:fldCharType="end"/>
        </w:r>
      </w:hyperlink>
    </w:p>
    <w:p w14:paraId="6AFE3A0D" w14:textId="36D3766C" w:rsidR="00040C9E" w:rsidRDefault="00EE6668">
      <w:pPr>
        <w:pStyle w:val="TOC1"/>
        <w:rPr>
          <w:rFonts w:asciiTheme="minorHAnsi" w:eastAsiaTheme="minorEastAsia" w:hAnsiTheme="minorHAnsi" w:cstheme="minorBidi"/>
          <w:noProof/>
          <w:sz w:val="22"/>
          <w:szCs w:val="22"/>
        </w:rPr>
      </w:pPr>
      <w:hyperlink w:anchor="_Toc49502251" w:history="1">
        <w:r w:rsidR="00040C9E" w:rsidRPr="00074215">
          <w:rPr>
            <w:rStyle w:val="Hyperlink"/>
            <w:noProof/>
          </w:rPr>
          <w:t>Glossary</w:t>
        </w:r>
        <w:r w:rsidR="00040C9E">
          <w:rPr>
            <w:noProof/>
            <w:webHidden/>
          </w:rPr>
          <w:tab/>
        </w:r>
        <w:r w:rsidR="00040C9E">
          <w:rPr>
            <w:noProof/>
            <w:webHidden/>
          </w:rPr>
          <w:fldChar w:fldCharType="begin"/>
        </w:r>
        <w:r w:rsidR="00040C9E">
          <w:rPr>
            <w:noProof/>
            <w:webHidden/>
          </w:rPr>
          <w:instrText xml:space="preserve"> PAGEREF _Toc49502251 \h </w:instrText>
        </w:r>
        <w:r w:rsidR="00040C9E">
          <w:rPr>
            <w:noProof/>
            <w:webHidden/>
          </w:rPr>
        </w:r>
        <w:r w:rsidR="00040C9E">
          <w:rPr>
            <w:noProof/>
            <w:webHidden/>
          </w:rPr>
          <w:fldChar w:fldCharType="separate"/>
        </w:r>
        <w:r w:rsidR="00040C9E">
          <w:rPr>
            <w:noProof/>
            <w:webHidden/>
          </w:rPr>
          <w:t>7</w:t>
        </w:r>
        <w:r w:rsidR="00040C9E">
          <w:rPr>
            <w:noProof/>
            <w:webHidden/>
          </w:rPr>
          <w:fldChar w:fldCharType="end"/>
        </w:r>
      </w:hyperlink>
    </w:p>
    <w:p w14:paraId="3605E5C1" w14:textId="00257CD7" w:rsidR="00040C9E" w:rsidRPr="002514A7" w:rsidRDefault="00040C9E">
      <w:pPr>
        <w:pStyle w:val="TOC1"/>
        <w:rPr>
          <w:rFonts w:asciiTheme="minorHAnsi" w:eastAsiaTheme="minorEastAsia" w:hAnsiTheme="minorHAnsi" w:cstheme="minorBidi"/>
          <w:b/>
          <w:bCs/>
          <w:noProof/>
          <w:sz w:val="22"/>
          <w:szCs w:val="22"/>
        </w:rPr>
      </w:pPr>
      <w:hyperlink w:anchor="_Toc49502252" w:history="1">
        <w:r w:rsidRPr="002514A7">
          <w:rPr>
            <w:rStyle w:val="Hyperlink"/>
            <w:b/>
            <w:bCs/>
            <w:noProof/>
          </w:rPr>
          <w:t>Volume 1 – Profiles</w:t>
        </w:r>
        <w:r w:rsidRPr="002514A7">
          <w:rPr>
            <w:b/>
            <w:bCs/>
            <w:noProof/>
            <w:webHidden/>
          </w:rPr>
          <w:tab/>
        </w:r>
        <w:r w:rsidRPr="002514A7">
          <w:rPr>
            <w:b/>
            <w:bCs/>
            <w:noProof/>
            <w:webHidden/>
          </w:rPr>
          <w:fldChar w:fldCharType="begin"/>
        </w:r>
        <w:r w:rsidRPr="002514A7">
          <w:rPr>
            <w:b/>
            <w:bCs/>
            <w:noProof/>
            <w:webHidden/>
          </w:rPr>
          <w:instrText xml:space="preserve"> PAGEREF _Toc49502252 \h </w:instrText>
        </w:r>
        <w:r w:rsidRPr="002514A7">
          <w:rPr>
            <w:b/>
            <w:bCs/>
            <w:noProof/>
            <w:webHidden/>
          </w:rPr>
        </w:r>
        <w:r w:rsidRPr="002514A7">
          <w:rPr>
            <w:b/>
            <w:bCs/>
            <w:noProof/>
            <w:webHidden/>
          </w:rPr>
          <w:fldChar w:fldCharType="separate"/>
        </w:r>
        <w:r w:rsidRPr="002514A7">
          <w:rPr>
            <w:b/>
            <w:bCs/>
            <w:noProof/>
            <w:webHidden/>
          </w:rPr>
          <w:t>8</w:t>
        </w:r>
        <w:r w:rsidRPr="002514A7">
          <w:rPr>
            <w:b/>
            <w:bCs/>
            <w:noProof/>
            <w:webHidden/>
          </w:rPr>
          <w:fldChar w:fldCharType="end"/>
        </w:r>
      </w:hyperlink>
    </w:p>
    <w:p w14:paraId="1B4BFFA6" w14:textId="429FB533" w:rsidR="00040C9E" w:rsidRDefault="00EE6668">
      <w:pPr>
        <w:pStyle w:val="TOC2"/>
        <w:rPr>
          <w:rFonts w:asciiTheme="minorHAnsi" w:eastAsiaTheme="minorEastAsia" w:hAnsiTheme="minorHAnsi" w:cstheme="minorBidi"/>
          <w:noProof/>
          <w:sz w:val="22"/>
          <w:szCs w:val="22"/>
        </w:rPr>
      </w:pPr>
      <w:hyperlink w:anchor="_Toc49502253" w:history="1">
        <w:r w:rsidR="00040C9E" w:rsidRPr="00074215">
          <w:rPr>
            <w:rStyle w:val="Hyperlink"/>
            <w:noProof/>
          </w:rPr>
          <w:t>Copyright Licenses</w:t>
        </w:r>
        <w:r w:rsidR="00040C9E">
          <w:rPr>
            <w:noProof/>
            <w:webHidden/>
          </w:rPr>
          <w:tab/>
        </w:r>
        <w:r w:rsidR="00040C9E">
          <w:rPr>
            <w:noProof/>
            <w:webHidden/>
          </w:rPr>
          <w:fldChar w:fldCharType="begin"/>
        </w:r>
        <w:r w:rsidR="00040C9E">
          <w:rPr>
            <w:noProof/>
            <w:webHidden/>
          </w:rPr>
          <w:instrText xml:space="preserve"> PAGEREF _Toc49502253 \h </w:instrText>
        </w:r>
        <w:r w:rsidR="00040C9E">
          <w:rPr>
            <w:noProof/>
            <w:webHidden/>
          </w:rPr>
        </w:r>
        <w:r w:rsidR="00040C9E">
          <w:rPr>
            <w:noProof/>
            <w:webHidden/>
          </w:rPr>
          <w:fldChar w:fldCharType="separate"/>
        </w:r>
        <w:r w:rsidR="00040C9E">
          <w:rPr>
            <w:noProof/>
            <w:webHidden/>
          </w:rPr>
          <w:t>8</w:t>
        </w:r>
        <w:r w:rsidR="00040C9E">
          <w:rPr>
            <w:noProof/>
            <w:webHidden/>
          </w:rPr>
          <w:fldChar w:fldCharType="end"/>
        </w:r>
      </w:hyperlink>
    </w:p>
    <w:p w14:paraId="4D9B314F" w14:textId="535EC7C1" w:rsidR="00040C9E" w:rsidRDefault="00EE6668">
      <w:pPr>
        <w:pStyle w:val="TOC2"/>
        <w:rPr>
          <w:rFonts w:asciiTheme="minorHAnsi" w:eastAsiaTheme="minorEastAsia" w:hAnsiTheme="minorHAnsi" w:cstheme="minorBidi"/>
          <w:noProof/>
          <w:sz w:val="22"/>
          <w:szCs w:val="22"/>
        </w:rPr>
      </w:pPr>
      <w:hyperlink w:anchor="_Toc49502254" w:history="1">
        <w:r w:rsidR="00040C9E" w:rsidRPr="00074215">
          <w:rPr>
            <w:rStyle w:val="Hyperlink"/>
            <w:noProof/>
          </w:rPr>
          <w:t>8.6 PDQ Cross Profile Considerations</w:t>
        </w:r>
        <w:r w:rsidR="00040C9E">
          <w:rPr>
            <w:noProof/>
            <w:webHidden/>
          </w:rPr>
          <w:tab/>
        </w:r>
        <w:r w:rsidR="00040C9E">
          <w:rPr>
            <w:noProof/>
            <w:webHidden/>
          </w:rPr>
          <w:fldChar w:fldCharType="begin"/>
        </w:r>
        <w:r w:rsidR="00040C9E">
          <w:rPr>
            <w:noProof/>
            <w:webHidden/>
          </w:rPr>
          <w:instrText xml:space="preserve"> PAGEREF _Toc49502254 \h </w:instrText>
        </w:r>
        <w:r w:rsidR="00040C9E">
          <w:rPr>
            <w:noProof/>
            <w:webHidden/>
          </w:rPr>
        </w:r>
        <w:r w:rsidR="00040C9E">
          <w:rPr>
            <w:noProof/>
            <w:webHidden/>
          </w:rPr>
          <w:fldChar w:fldCharType="separate"/>
        </w:r>
        <w:r w:rsidR="00040C9E">
          <w:rPr>
            <w:noProof/>
            <w:webHidden/>
          </w:rPr>
          <w:t>8</w:t>
        </w:r>
        <w:r w:rsidR="00040C9E">
          <w:rPr>
            <w:noProof/>
            <w:webHidden/>
          </w:rPr>
          <w:fldChar w:fldCharType="end"/>
        </w:r>
      </w:hyperlink>
    </w:p>
    <w:p w14:paraId="55BF91C5" w14:textId="74EDD840" w:rsidR="00040C9E" w:rsidRDefault="00EE6668">
      <w:pPr>
        <w:pStyle w:val="TOC2"/>
        <w:rPr>
          <w:rFonts w:asciiTheme="minorHAnsi" w:eastAsiaTheme="minorEastAsia" w:hAnsiTheme="minorHAnsi" w:cstheme="minorBidi"/>
          <w:noProof/>
          <w:sz w:val="22"/>
          <w:szCs w:val="22"/>
        </w:rPr>
      </w:pPr>
      <w:hyperlink w:anchor="_Toc49502255" w:history="1">
        <w:r w:rsidR="00040C9E" w:rsidRPr="00074215">
          <w:rPr>
            <w:rStyle w:val="Hyperlink"/>
            <w:noProof/>
          </w:rPr>
          <w:t>24.6 PDQv3 Cross Profile Considerations</w:t>
        </w:r>
        <w:r w:rsidR="00040C9E">
          <w:rPr>
            <w:noProof/>
            <w:webHidden/>
          </w:rPr>
          <w:tab/>
        </w:r>
        <w:r w:rsidR="00040C9E">
          <w:rPr>
            <w:noProof/>
            <w:webHidden/>
          </w:rPr>
          <w:fldChar w:fldCharType="begin"/>
        </w:r>
        <w:r w:rsidR="00040C9E">
          <w:rPr>
            <w:noProof/>
            <w:webHidden/>
          </w:rPr>
          <w:instrText xml:space="preserve"> PAGEREF _Toc49502255 \h </w:instrText>
        </w:r>
        <w:r w:rsidR="00040C9E">
          <w:rPr>
            <w:noProof/>
            <w:webHidden/>
          </w:rPr>
        </w:r>
        <w:r w:rsidR="00040C9E">
          <w:rPr>
            <w:noProof/>
            <w:webHidden/>
          </w:rPr>
          <w:fldChar w:fldCharType="separate"/>
        </w:r>
        <w:r w:rsidR="00040C9E">
          <w:rPr>
            <w:noProof/>
            <w:webHidden/>
          </w:rPr>
          <w:t>8</w:t>
        </w:r>
        <w:r w:rsidR="00040C9E">
          <w:rPr>
            <w:noProof/>
            <w:webHidden/>
          </w:rPr>
          <w:fldChar w:fldCharType="end"/>
        </w:r>
      </w:hyperlink>
    </w:p>
    <w:p w14:paraId="314805E3" w14:textId="1AF83345" w:rsidR="00040C9E" w:rsidRDefault="00EE6668">
      <w:pPr>
        <w:pStyle w:val="TOC1"/>
        <w:rPr>
          <w:rFonts w:asciiTheme="minorHAnsi" w:eastAsiaTheme="minorEastAsia" w:hAnsiTheme="minorHAnsi" w:cstheme="minorBidi"/>
          <w:noProof/>
          <w:sz w:val="22"/>
          <w:szCs w:val="22"/>
        </w:rPr>
      </w:pPr>
      <w:hyperlink w:anchor="_Toc49502256" w:history="1">
        <w:r w:rsidR="00040C9E" w:rsidRPr="00074215">
          <w:rPr>
            <w:rStyle w:val="Hyperlink"/>
            <w:noProof/>
          </w:rPr>
          <w:t>38 PDQm –Patient Demographics Query for Mobile</w:t>
        </w:r>
        <w:r w:rsidR="00040C9E">
          <w:rPr>
            <w:noProof/>
            <w:webHidden/>
          </w:rPr>
          <w:tab/>
        </w:r>
        <w:r w:rsidR="00040C9E">
          <w:rPr>
            <w:noProof/>
            <w:webHidden/>
          </w:rPr>
          <w:fldChar w:fldCharType="begin"/>
        </w:r>
        <w:r w:rsidR="00040C9E">
          <w:rPr>
            <w:noProof/>
            <w:webHidden/>
          </w:rPr>
          <w:instrText xml:space="preserve"> PAGEREF _Toc49502256 \h </w:instrText>
        </w:r>
        <w:r w:rsidR="00040C9E">
          <w:rPr>
            <w:noProof/>
            <w:webHidden/>
          </w:rPr>
        </w:r>
        <w:r w:rsidR="00040C9E">
          <w:rPr>
            <w:noProof/>
            <w:webHidden/>
          </w:rPr>
          <w:fldChar w:fldCharType="separate"/>
        </w:r>
        <w:r w:rsidR="00040C9E">
          <w:rPr>
            <w:noProof/>
            <w:webHidden/>
          </w:rPr>
          <w:t>8</w:t>
        </w:r>
        <w:r w:rsidR="00040C9E">
          <w:rPr>
            <w:noProof/>
            <w:webHidden/>
          </w:rPr>
          <w:fldChar w:fldCharType="end"/>
        </w:r>
      </w:hyperlink>
    </w:p>
    <w:p w14:paraId="3316AEB5" w14:textId="17537D57" w:rsidR="00040C9E" w:rsidRDefault="00EE6668">
      <w:pPr>
        <w:pStyle w:val="TOC2"/>
        <w:rPr>
          <w:rFonts w:asciiTheme="minorHAnsi" w:eastAsiaTheme="minorEastAsia" w:hAnsiTheme="minorHAnsi" w:cstheme="minorBidi"/>
          <w:noProof/>
          <w:sz w:val="22"/>
          <w:szCs w:val="22"/>
        </w:rPr>
      </w:pPr>
      <w:hyperlink w:anchor="_Toc49502257" w:history="1">
        <w:r w:rsidR="00040C9E" w:rsidRPr="00074215">
          <w:rPr>
            <w:rStyle w:val="Hyperlink"/>
            <w:noProof/>
          </w:rPr>
          <w:t>38.1 PDQm Actors, Transactions, and Content Modules</w:t>
        </w:r>
        <w:r w:rsidR="00040C9E">
          <w:rPr>
            <w:noProof/>
            <w:webHidden/>
          </w:rPr>
          <w:tab/>
        </w:r>
        <w:r w:rsidR="00040C9E">
          <w:rPr>
            <w:noProof/>
            <w:webHidden/>
          </w:rPr>
          <w:fldChar w:fldCharType="begin"/>
        </w:r>
        <w:r w:rsidR="00040C9E">
          <w:rPr>
            <w:noProof/>
            <w:webHidden/>
          </w:rPr>
          <w:instrText xml:space="preserve"> PAGEREF _Toc49502257 \h </w:instrText>
        </w:r>
        <w:r w:rsidR="00040C9E">
          <w:rPr>
            <w:noProof/>
            <w:webHidden/>
          </w:rPr>
        </w:r>
        <w:r w:rsidR="00040C9E">
          <w:rPr>
            <w:noProof/>
            <w:webHidden/>
          </w:rPr>
          <w:fldChar w:fldCharType="separate"/>
        </w:r>
        <w:r w:rsidR="00040C9E">
          <w:rPr>
            <w:noProof/>
            <w:webHidden/>
          </w:rPr>
          <w:t>9</w:t>
        </w:r>
        <w:r w:rsidR="00040C9E">
          <w:rPr>
            <w:noProof/>
            <w:webHidden/>
          </w:rPr>
          <w:fldChar w:fldCharType="end"/>
        </w:r>
      </w:hyperlink>
    </w:p>
    <w:p w14:paraId="0839160C" w14:textId="62715CA0" w:rsidR="00040C9E" w:rsidRDefault="00EE6668">
      <w:pPr>
        <w:pStyle w:val="TOC3"/>
        <w:rPr>
          <w:rFonts w:asciiTheme="minorHAnsi" w:eastAsiaTheme="minorEastAsia" w:hAnsiTheme="minorHAnsi" w:cstheme="minorBidi"/>
          <w:noProof/>
          <w:sz w:val="22"/>
          <w:szCs w:val="22"/>
        </w:rPr>
      </w:pPr>
      <w:hyperlink w:anchor="_Toc49502258" w:history="1">
        <w:r w:rsidR="00040C9E" w:rsidRPr="00074215">
          <w:rPr>
            <w:rStyle w:val="Hyperlink"/>
            <w:bCs/>
            <w:noProof/>
          </w:rPr>
          <w:t>38.1.1 Actor Descriptions and Actor Profile Requirements</w:t>
        </w:r>
        <w:r w:rsidR="00040C9E">
          <w:rPr>
            <w:noProof/>
            <w:webHidden/>
          </w:rPr>
          <w:tab/>
        </w:r>
        <w:r w:rsidR="00040C9E">
          <w:rPr>
            <w:noProof/>
            <w:webHidden/>
          </w:rPr>
          <w:fldChar w:fldCharType="begin"/>
        </w:r>
        <w:r w:rsidR="00040C9E">
          <w:rPr>
            <w:noProof/>
            <w:webHidden/>
          </w:rPr>
          <w:instrText xml:space="preserve"> PAGEREF _Toc49502258 \h </w:instrText>
        </w:r>
        <w:r w:rsidR="00040C9E">
          <w:rPr>
            <w:noProof/>
            <w:webHidden/>
          </w:rPr>
        </w:r>
        <w:r w:rsidR="00040C9E">
          <w:rPr>
            <w:noProof/>
            <w:webHidden/>
          </w:rPr>
          <w:fldChar w:fldCharType="separate"/>
        </w:r>
        <w:r w:rsidR="00040C9E">
          <w:rPr>
            <w:noProof/>
            <w:webHidden/>
          </w:rPr>
          <w:t>10</w:t>
        </w:r>
        <w:r w:rsidR="00040C9E">
          <w:rPr>
            <w:noProof/>
            <w:webHidden/>
          </w:rPr>
          <w:fldChar w:fldCharType="end"/>
        </w:r>
      </w:hyperlink>
    </w:p>
    <w:p w14:paraId="110F77FE" w14:textId="51B2C267" w:rsidR="00040C9E" w:rsidRDefault="00EE6668">
      <w:pPr>
        <w:pStyle w:val="TOC2"/>
        <w:rPr>
          <w:rFonts w:asciiTheme="minorHAnsi" w:eastAsiaTheme="minorEastAsia" w:hAnsiTheme="minorHAnsi" w:cstheme="minorBidi"/>
          <w:noProof/>
          <w:sz w:val="22"/>
          <w:szCs w:val="22"/>
        </w:rPr>
      </w:pPr>
      <w:hyperlink w:anchor="_Toc49502259" w:history="1">
        <w:r w:rsidR="00040C9E" w:rsidRPr="00074215">
          <w:rPr>
            <w:rStyle w:val="Hyperlink"/>
            <w:noProof/>
          </w:rPr>
          <w:t>38.2 PDQm Actor Options</w:t>
        </w:r>
        <w:r w:rsidR="00040C9E">
          <w:rPr>
            <w:noProof/>
            <w:webHidden/>
          </w:rPr>
          <w:tab/>
        </w:r>
        <w:r w:rsidR="00040C9E">
          <w:rPr>
            <w:noProof/>
            <w:webHidden/>
          </w:rPr>
          <w:fldChar w:fldCharType="begin"/>
        </w:r>
        <w:r w:rsidR="00040C9E">
          <w:rPr>
            <w:noProof/>
            <w:webHidden/>
          </w:rPr>
          <w:instrText xml:space="preserve"> PAGEREF _Toc49502259 \h </w:instrText>
        </w:r>
        <w:r w:rsidR="00040C9E">
          <w:rPr>
            <w:noProof/>
            <w:webHidden/>
          </w:rPr>
        </w:r>
        <w:r w:rsidR="00040C9E">
          <w:rPr>
            <w:noProof/>
            <w:webHidden/>
          </w:rPr>
          <w:fldChar w:fldCharType="separate"/>
        </w:r>
        <w:r w:rsidR="00040C9E">
          <w:rPr>
            <w:noProof/>
            <w:webHidden/>
          </w:rPr>
          <w:t>10</w:t>
        </w:r>
        <w:r w:rsidR="00040C9E">
          <w:rPr>
            <w:noProof/>
            <w:webHidden/>
          </w:rPr>
          <w:fldChar w:fldCharType="end"/>
        </w:r>
      </w:hyperlink>
    </w:p>
    <w:p w14:paraId="197B1681" w14:textId="439BD525" w:rsidR="00040C9E" w:rsidRDefault="00EE6668">
      <w:pPr>
        <w:pStyle w:val="TOC3"/>
        <w:rPr>
          <w:rFonts w:asciiTheme="minorHAnsi" w:eastAsiaTheme="minorEastAsia" w:hAnsiTheme="minorHAnsi" w:cstheme="minorBidi"/>
          <w:noProof/>
          <w:sz w:val="22"/>
          <w:szCs w:val="22"/>
        </w:rPr>
      </w:pPr>
      <w:hyperlink w:anchor="_Toc49502260" w:history="1">
        <w:r w:rsidR="00040C9E" w:rsidRPr="00074215">
          <w:rPr>
            <w:rStyle w:val="Hyperlink"/>
            <w:noProof/>
          </w:rPr>
          <w:t>38.2.1 Pediatric Demographics Option</w:t>
        </w:r>
        <w:r w:rsidR="00040C9E">
          <w:rPr>
            <w:noProof/>
            <w:webHidden/>
          </w:rPr>
          <w:tab/>
        </w:r>
        <w:r w:rsidR="00040C9E">
          <w:rPr>
            <w:noProof/>
            <w:webHidden/>
          </w:rPr>
          <w:fldChar w:fldCharType="begin"/>
        </w:r>
        <w:r w:rsidR="00040C9E">
          <w:rPr>
            <w:noProof/>
            <w:webHidden/>
          </w:rPr>
          <w:instrText xml:space="preserve"> PAGEREF _Toc49502260 \h </w:instrText>
        </w:r>
        <w:r w:rsidR="00040C9E">
          <w:rPr>
            <w:noProof/>
            <w:webHidden/>
          </w:rPr>
        </w:r>
        <w:r w:rsidR="00040C9E">
          <w:rPr>
            <w:noProof/>
            <w:webHidden/>
          </w:rPr>
          <w:fldChar w:fldCharType="separate"/>
        </w:r>
        <w:r w:rsidR="00040C9E">
          <w:rPr>
            <w:noProof/>
            <w:webHidden/>
          </w:rPr>
          <w:t>10</w:t>
        </w:r>
        <w:r w:rsidR="00040C9E">
          <w:rPr>
            <w:noProof/>
            <w:webHidden/>
          </w:rPr>
          <w:fldChar w:fldCharType="end"/>
        </w:r>
      </w:hyperlink>
    </w:p>
    <w:p w14:paraId="221B146D" w14:textId="6BB9D2F7" w:rsidR="00040C9E" w:rsidRDefault="00EE6668">
      <w:pPr>
        <w:pStyle w:val="TOC2"/>
        <w:rPr>
          <w:rFonts w:asciiTheme="minorHAnsi" w:eastAsiaTheme="minorEastAsia" w:hAnsiTheme="minorHAnsi" w:cstheme="minorBidi"/>
          <w:noProof/>
          <w:sz w:val="22"/>
          <w:szCs w:val="22"/>
        </w:rPr>
      </w:pPr>
      <w:hyperlink w:anchor="_Toc49502261" w:history="1">
        <w:r w:rsidR="00040C9E" w:rsidRPr="00074215">
          <w:rPr>
            <w:rStyle w:val="Hyperlink"/>
            <w:noProof/>
          </w:rPr>
          <w:t>38.3 PDQm Required Actor Groupings</w:t>
        </w:r>
        <w:r w:rsidR="00040C9E">
          <w:rPr>
            <w:noProof/>
            <w:webHidden/>
          </w:rPr>
          <w:tab/>
        </w:r>
        <w:r w:rsidR="00040C9E">
          <w:rPr>
            <w:noProof/>
            <w:webHidden/>
          </w:rPr>
          <w:fldChar w:fldCharType="begin"/>
        </w:r>
        <w:r w:rsidR="00040C9E">
          <w:rPr>
            <w:noProof/>
            <w:webHidden/>
          </w:rPr>
          <w:instrText xml:space="preserve"> PAGEREF _Toc49502261 \h </w:instrText>
        </w:r>
        <w:r w:rsidR="00040C9E">
          <w:rPr>
            <w:noProof/>
            <w:webHidden/>
          </w:rPr>
        </w:r>
        <w:r w:rsidR="00040C9E">
          <w:rPr>
            <w:noProof/>
            <w:webHidden/>
          </w:rPr>
          <w:fldChar w:fldCharType="separate"/>
        </w:r>
        <w:r w:rsidR="00040C9E">
          <w:rPr>
            <w:noProof/>
            <w:webHidden/>
          </w:rPr>
          <w:t>11</w:t>
        </w:r>
        <w:r w:rsidR="00040C9E">
          <w:rPr>
            <w:noProof/>
            <w:webHidden/>
          </w:rPr>
          <w:fldChar w:fldCharType="end"/>
        </w:r>
      </w:hyperlink>
    </w:p>
    <w:p w14:paraId="03EB70F8" w14:textId="32BBA1AB" w:rsidR="00040C9E" w:rsidRDefault="00EE6668">
      <w:pPr>
        <w:pStyle w:val="TOC2"/>
        <w:rPr>
          <w:rFonts w:asciiTheme="minorHAnsi" w:eastAsiaTheme="minorEastAsia" w:hAnsiTheme="minorHAnsi" w:cstheme="minorBidi"/>
          <w:noProof/>
          <w:sz w:val="22"/>
          <w:szCs w:val="22"/>
        </w:rPr>
      </w:pPr>
      <w:hyperlink w:anchor="_Toc49502262" w:history="1">
        <w:r w:rsidR="00040C9E" w:rsidRPr="00074215">
          <w:rPr>
            <w:rStyle w:val="Hyperlink"/>
            <w:noProof/>
          </w:rPr>
          <w:t>38.4 PDQm Overview</w:t>
        </w:r>
        <w:r w:rsidR="00040C9E">
          <w:rPr>
            <w:noProof/>
            <w:webHidden/>
          </w:rPr>
          <w:tab/>
        </w:r>
        <w:r w:rsidR="00040C9E">
          <w:rPr>
            <w:noProof/>
            <w:webHidden/>
          </w:rPr>
          <w:fldChar w:fldCharType="begin"/>
        </w:r>
        <w:r w:rsidR="00040C9E">
          <w:rPr>
            <w:noProof/>
            <w:webHidden/>
          </w:rPr>
          <w:instrText xml:space="preserve"> PAGEREF _Toc49502262 \h </w:instrText>
        </w:r>
        <w:r w:rsidR="00040C9E">
          <w:rPr>
            <w:noProof/>
            <w:webHidden/>
          </w:rPr>
        </w:r>
        <w:r w:rsidR="00040C9E">
          <w:rPr>
            <w:noProof/>
            <w:webHidden/>
          </w:rPr>
          <w:fldChar w:fldCharType="separate"/>
        </w:r>
        <w:r w:rsidR="00040C9E">
          <w:rPr>
            <w:noProof/>
            <w:webHidden/>
          </w:rPr>
          <w:t>11</w:t>
        </w:r>
        <w:r w:rsidR="00040C9E">
          <w:rPr>
            <w:noProof/>
            <w:webHidden/>
          </w:rPr>
          <w:fldChar w:fldCharType="end"/>
        </w:r>
      </w:hyperlink>
    </w:p>
    <w:p w14:paraId="7A5985A0" w14:textId="2E1E30D2" w:rsidR="00040C9E" w:rsidRDefault="00EE6668">
      <w:pPr>
        <w:pStyle w:val="TOC3"/>
        <w:rPr>
          <w:rFonts w:asciiTheme="minorHAnsi" w:eastAsiaTheme="minorEastAsia" w:hAnsiTheme="minorHAnsi" w:cstheme="minorBidi"/>
          <w:noProof/>
          <w:sz w:val="22"/>
          <w:szCs w:val="22"/>
        </w:rPr>
      </w:pPr>
      <w:hyperlink w:anchor="_Toc49502263" w:history="1">
        <w:r w:rsidR="00040C9E" w:rsidRPr="00074215">
          <w:rPr>
            <w:rStyle w:val="Hyperlink"/>
            <w:bCs/>
            <w:noProof/>
          </w:rPr>
          <w:t>38.4.1 Concepts</w:t>
        </w:r>
        <w:r w:rsidR="00040C9E">
          <w:rPr>
            <w:noProof/>
            <w:webHidden/>
          </w:rPr>
          <w:tab/>
        </w:r>
        <w:r w:rsidR="00040C9E">
          <w:rPr>
            <w:noProof/>
            <w:webHidden/>
          </w:rPr>
          <w:fldChar w:fldCharType="begin"/>
        </w:r>
        <w:r w:rsidR="00040C9E">
          <w:rPr>
            <w:noProof/>
            <w:webHidden/>
          </w:rPr>
          <w:instrText xml:space="preserve"> PAGEREF _Toc49502263 \h </w:instrText>
        </w:r>
        <w:r w:rsidR="00040C9E">
          <w:rPr>
            <w:noProof/>
            <w:webHidden/>
          </w:rPr>
        </w:r>
        <w:r w:rsidR="00040C9E">
          <w:rPr>
            <w:noProof/>
            <w:webHidden/>
          </w:rPr>
          <w:fldChar w:fldCharType="separate"/>
        </w:r>
        <w:r w:rsidR="00040C9E">
          <w:rPr>
            <w:noProof/>
            <w:webHidden/>
          </w:rPr>
          <w:t>11</w:t>
        </w:r>
        <w:r w:rsidR="00040C9E">
          <w:rPr>
            <w:noProof/>
            <w:webHidden/>
          </w:rPr>
          <w:fldChar w:fldCharType="end"/>
        </w:r>
      </w:hyperlink>
    </w:p>
    <w:p w14:paraId="5768396B" w14:textId="56B59347" w:rsidR="00040C9E" w:rsidRDefault="00EE6668">
      <w:pPr>
        <w:pStyle w:val="TOC3"/>
        <w:rPr>
          <w:rFonts w:asciiTheme="minorHAnsi" w:eastAsiaTheme="minorEastAsia" w:hAnsiTheme="minorHAnsi" w:cstheme="minorBidi"/>
          <w:noProof/>
          <w:sz w:val="22"/>
          <w:szCs w:val="22"/>
        </w:rPr>
      </w:pPr>
      <w:hyperlink w:anchor="_Toc49502264" w:history="1">
        <w:r w:rsidR="00040C9E" w:rsidRPr="00074215">
          <w:rPr>
            <w:rStyle w:val="Hyperlink"/>
            <w:noProof/>
          </w:rPr>
          <w:t>38.4.2 Use Cases</w:t>
        </w:r>
        <w:r w:rsidR="00040C9E">
          <w:rPr>
            <w:noProof/>
            <w:webHidden/>
          </w:rPr>
          <w:tab/>
        </w:r>
        <w:r w:rsidR="00040C9E">
          <w:rPr>
            <w:noProof/>
            <w:webHidden/>
          </w:rPr>
          <w:fldChar w:fldCharType="begin"/>
        </w:r>
        <w:r w:rsidR="00040C9E">
          <w:rPr>
            <w:noProof/>
            <w:webHidden/>
          </w:rPr>
          <w:instrText xml:space="preserve"> PAGEREF _Toc49502264 \h </w:instrText>
        </w:r>
        <w:r w:rsidR="00040C9E">
          <w:rPr>
            <w:noProof/>
            <w:webHidden/>
          </w:rPr>
        </w:r>
        <w:r w:rsidR="00040C9E">
          <w:rPr>
            <w:noProof/>
            <w:webHidden/>
          </w:rPr>
          <w:fldChar w:fldCharType="separate"/>
        </w:r>
        <w:r w:rsidR="00040C9E">
          <w:rPr>
            <w:noProof/>
            <w:webHidden/>
          </w:rPr>
          <w:t>12</w:t>
        </w:r>
        <w:r w:rsidR="00040C9E">
          <w:rPr>
            <w:noProof/>
            <w:webHidden/>
          </w:rPr>
          <w:fldChar w:fldCharType="end"/>
        </w:r>
      </w:hyperlink>
    </w:p>
    <w:p w14:paraId="546FA618" w14:textId="63DCA3D3" w:rsidR="00040C9E" w:rsidRDefault="00EE6668">
      <w:pPr>
        <w:pStyle w:val="TOC4"/>
        <w:rPr>
          <w:rFonts w:asciiTheme="minorHAnsi" w:eastAsiaTheme="minorEastAsia" w:hAnsiTheme="minorHAnsi" w:cstheme="minorBidi"/>
          <w:noProof/>
          <w:sz w:val="22"/>
          <w:szCs w:val="22"/>
        </w:rPr>
      </w:pPr>
      <w:hyperlink w:anchor="_Toc49502265" w:history="1">
        <w:r w:rsidR="00040C9E" w:rsidRPr="00074215">
          <w:rPr>
            <w:rStyle w:val="Hyperlink"/>
            <w:noProof/>
          </w:rPr>
          <w:t>38.4.2.1 Use Case #1: Patient Information Entering at Bedside</w:t>
        </w:r>
        <w:r w:rsidR="00040C9E">
          <w:rPr>
            <w:noProof/>
            <w:webHidden/>
          </w:rPr>
          <w:tab/>
        </w:r>
        <w:r w:rsidR="00040C9E">
          <w:rPr>
            <w:noProof/>
            <w:webHidden/>
          </w:rPr>
          <w:fldChar w:fldCharType="begin"/>
        </w:r>
        <w:r w:rsidR="00040C9E">
          <w:rPr>
            <w:noProof/>
            <w:webHidden/>
          </w:rPr>
          <w:instrText xml:space="preserve"> PAGEREF _Toc49502265 \h </w:instrText>
        </w:r>
        <w:r w:rsidR="00040C9E">
          <w:rPr>
            <w:noProof/>
            <w:webHidden/>
          </w:rPr>
        </w:r>
        <w:r w:rsidR="00040C9E">
          <w:rPr>
            <w:noProof/>
            <w:webHidden/>
          </w:rPr>
          <w:fldChar w:fldCharType="separate"/>
        </w:r>
        <w:r w:rsidR="00040C9E">
          <w:rPr>
            <w:noProof/>
            <w:webHidden/>
          </w:rPr>
          <w:t>12</w:t>
        </w:r>
        <w:r w:rsidR="00040C9E">
          <w:rPr>
            <w:noProof/>
            <w:webHidden/>
          </w:rPr>
          <w:fldChar w:fldCharType="end"/>
        </w:r>
      </w:hyperlink>
    </w:p>
    <w:p w14:paraId="5A43D9F5" w14:textId="77269CDC" w:rsidR="00040C9E" w:rsidRDefault="00EE6668">
      <w:pPr>
        <w:pStyle w:val="TOC5"/>
        <w:rPr>
          <w:rFonts w:asciiTheme="minorHAnsi" w:eastAsiaTheme="minorEastAsia" w:hAnsiTheme="minorHAnsi" w:cstheme="minorBidi"/>
          <w:noProof/>
          <w:sz w:val="22"/>
          <w:szCs w:val="22"/>
        </w:rPr>
      </w:pPr>
      <w:hyperlink w:anchor="_Toc49502266" w:history="1">
        <w:r w:rsidR="00040C9E" w:rsidRPr="00074215">
          <w:rPr>
            <w:rStyle w:val="Hyperlink"/>
            <w:noProof/>
          </w:rPr>
          <w:t>38.4.2.1.1 Patient Information Entering at Bedside Use Case Description</w:t>
        </w:r>
        <w:r w:rsidR="00040C9E">
          <w:rPr>
            <w:noProof/>
            <w:webHidden/>
          </w:rPr>
          <w:tab/>
        </w:r>
        <w:r w:rsidR="00040C9E">
          <w:rPr>
            <w:noProof/>
            <w:webHidden/>
          </w:rPr>
          <w:fldChar w:fldCharType="begin"/>
        </w:r>
        <w:r w:rsidR="00040C9E">
          <w:rPr>
            <w:noProof/>
            <w:webHidden/>
          </w:rPr>
          <w:instrText xml:space="preserve"> PAGEREF _Toc49502266 \h </w:instrText>
        </w:r>
        <w:r w:rsidR="00040C9E">
          <w:rPr>
            <w:noProof/>
            <w:webHidden/>
          </w:rPr>
        </w:r>
        <w:r w:rsidR="00040C9E">
          <w:rPr>
            <w:noProof/>
            <w:webHidden/>
          </w:rPr>
          <w:fldChar w:fldCharType="separate"/>
        </w:r>
        <w:r w:rsidR="00040C9E">
          <w:rPr>
            <w:noProof/>
            <w:webHidden/>
          </w:rPr>
          <w:t>12</w:t>
        </w:r>
        <w:r w:rsidR="00040C9E">
          <w:rPr>
            <w:noProof/>
            <w:webHidden/>
          </w:rPr>
          <w:fldChar w:fldCharType="end"/>
        </w:r>
      </w:hyperlink>
    </w:p>
    <w:p w14:paraId="780D73C7" w14:textId="0678FAFD" w:rsidR="00040C9E" w:rsidRDefault="00EE6668">
      <w:pPr>
        <w:pStyle w:val="TOC4"/>
        <w:rPr>
          <w:rFonts w:asciiTheme="minorHAnsi" w:eastAsiaTheme="minorEastAsia" w:hAnsiTheme="minorHAnsi" w:cstheme="minorBidi"/>
          <w:noProof/>
          <w:sz w:val="22"/>
          <w:szCs w:val="22"/>
        </w:rPr>
      </w:pPr>
      <w:hyperlink w:anchor="_Toc49502267" w:history="1">
        <w:r w:rsidR="00040C9E" w:rsidRPr="00074215">
          <w:rPr>
            <w:rStyle w:val="Hyperlink"/>
            <w:noProof/>
          </w:rPr>
          <w:t>38.4.2.2 Use Case #2: Patient Identity Information Entering in Physician Offices</w:t>
        </w:r>
        <w:r w:rsidR="00040C9E">
          <w:rPr>
            <w:noProof/>
            <w:webHidden/>
          </w:rPr>
          <w:tab/>
        </w:r>
        <w:r w:rsidR="00040C9E">
          <w:rPr>
            <w:noProof/>
            <w:webHidden/>
          </w:rPr>
          <w:fldChar w:fldCharType="begin"/>
        </w:r>
        <w:r w:rsidR="00040C9E">
          <w:rPr>
            <w:noProof/>
            <w:webHidden/>
          </w:rPr>
          <w:instrText xml:space="preserve"> PAGEREF _Toc49502267 \h </w:instrText>
        </w:r>
        <w:r w:rsidR="00040C9E">
          <w:rPr>
            <w:noProof/>
            <w:webHidden/>
          </w:rPr>
        </w:r>
        <w:r w:rsidR="00040C9E">
          <w:rPr>
            <w:noProof/>
            <w:webHidden/>
          </w:rPr>
          <w:fldChar w:fldCharType="separate"/>
        </w:r>
        <w:r w:rsidR="00040C9E">
          <w:rPr>
            <w:noProof/>
            <w:webHidden/>
          </w:rPr>
          <w:t>13</w:t>
        </w:r>
        <w:r w:rsidR="00040C9E">
          <w:rPr>
            <w:noProof/>
            <w:webHidden/>
          </w:rPr>
          <w:fldChar w:fldCharType="end"/>
        </w:r>
      </w:hyperlink>
    </w:p>
    <w:p w14:paraId="371F8916" w14:textId="110D0E8D" w:rsidR="00040C9E" w:rsidRDefault="00EE6668">
      <w:pPr>
        <w:pStyle w:val="TOC5"/>
        <w:rPr>
          <w:rFonts w:asciiTheme="minorHAnsi" w:eastAsiaTheme="minorEastAsia" w:hAnsiTheme="minorHAnsi" w:cstheme="minorBidi"/>
          <w:noProof/>
          <w:sz w:val="22"/>
          <w:szCs w:val="22"/>
        </w:rPr>
      </w:pPr>
      <w:hyperlink w:anchor="_Toc49502268" w:history="1">
        <w:r w:rsidR="00040C9E" w:rsidRPr="00074215">
          <w:rPr>
            <w:rStyle w:val="Hyperlink"/>
            <w:noProof/>
          </w:rPr>
          <w:t>38.4.2.2.1 Patient Identity Information Entering in Physician Offices Use Case Description</w:t>
        </w:r>
        <w:r w:rsidR="00040C9E">
          <w:rPr>
            <w:noProof/>
            <w:webHidden/>
          </w:rPr>
          <w:tab/>
        </w:r>
        <w:r w:rsidR="00040C9E">
          <w:rPr>
            <w:noProof/>
            <w:webHidden/>
          </w:rPr>
          <w:fldChar w:fldCharType="begin"/>
        </w:r>
        <w:r w:rsidR="00040C9E">
          <w:rPr>
            <w:noProof/>
            <w:webHidden/>
          </w:rPr>
          <w:instrText xml:space="preserve"> PAGEREF _Toc49502268 \h </w:instrText>
        </w:r>
        <w:r w:rsidR="00040C9E">
          <w:rPr>
            <w:noProof/>
            <w:webHidden/>
          </w:rPr>
        </w:r>
        <w:r w:rsidR="00040C9E">
          <w:rPr>
            <w:noProof/>
            <w:webHidden/>
          </w:rPr>
          <w:fldChar w:fldCharType="separate"/>
        </w:r>
        <w:r w:rsidR="00040C9E">
          <w:rPr>
            <w:noProof/>
            <w:webHidden/>
          </w:rPr>
          <w:t>13</w:t>
        </w:r>
        <w:r w:rsidR="00040C9E">
          <w:rPr>
            <w:noProof/>
            <w:webHidden/>
          </w:rPr>
          <w:fldChar w:fldCharType="end"/>
        </w:r>
      </w:hyperlink>
    </w:p>
    <w:p w14:paraId="4FDAEB21" w14:textId="32ECF3DB" w:rsidR="00040C9E" w:rsidRDefault="00EE6668">
      <w:pPr>
        <w:pStyle w:val="TOC4"/>
        <w:rPr>
          <w:rFonts w:asciiTheme="minorHAnsi" w:eastAsiaTheme="minorEastAsia" w:hAnsiTheme="minorHAnsi" w:cstheme="minorBidi"/>
          <w:noProof/>
          <w:sz w:val="22"/>
          <w:szCs w:val="22"/>
        </w:rPr>
      </w:pPr>
      <w:hyperlink w:anchor="_Toc49502269" w:history="1">
        <w:r w:rsidR="00040C9E" w:rsidRPr="00074215">
          <w:rPr>
            <w:rStyle w:val="Hyperlink"/>
            <w:noProof/>
          </w:rPr>
          <w:t>38.4.2.3 Use Case #3: Patient Demographics Query in an Enterprise with Multiple Patient ID Domains</w:t>
        </w:r>
        <w:r w:rsidR="00040C9E">
          <w:rPr>
            <w:noProof/>
            <w:webHidden/>
          </w:rPr>
          <w:tab/>
        </w:r>
        <w:r w:rsidR="00040C9E">
          <w:rPr>
            <w:noProof/>
            <w:webHidden/>
          </w:rPr>
          <w:fldChar w:fldCharType="begin"/>
        </w:r>
        <w:r w:rsidR="00040C9E">
          <w:rPr>
            <w:noProof/>
            <w:webHidden/>
          </w:rPr>
          <w:instrText xml:space="preserve"> PAGEREF _Toc49502269 \h </w:instrText>
        </w:r>
        <w:r w:rsidR="00040C9E">
          <w:rPr>
            <w:noProof/>
            <w:webHidden/>
          </w:rPr>
        </w:r>
        <w:r w:rsidR="00040C9E">
          <w:rPr>
            <w:noProof/>
            <w:webHidden/>
          </w:rPr>
          <w:fldChar w:fldCharType="separate"/>
        </w:r>
        <w:r w:rsidR="00040C9E">
          <w:rPr>
            <w:noProof/>
            <w:webHidden/>
          </w:rPr>
          <w:t>13</w:t>
        </w:r>
        <w:r w:rsidR="00040C9E">
          <w:rPr>
            <w:noProof/>
            <w:webHidden/>
          </w:rPr>
          <w:fldChar w:fldCharType="end"/>
        </w:r>
      </w:hyperlink>
    </w:p>
    <w:p w14:paraId="1C7B3E89" w14:textId="15E092D6" w:rsidR="00040C9E" w:rsidRDefault="00EE6668">
      <w:pPr>
        <w:pStyle w:val="TOC5"/>
        <w:rPr>
          <w:rFonts w:asciiTheme="minorHAnsi" w:eastAsiaTheme="minorEastAsia" w:hAnsiTheme="minorHAnsi" w:cstheme="minorBidi"/>
          <w:noProof/>
          <w:sz w:val="22"/>
          <w:szCs w:val="22"/>
        </w:rPr>
      </w:pPr>
      <w:hyperlink w:anchor="_Toc49502270" w:history="1">
        <w:r w:rsidR="00040C9E" w:rsidRPr="00074215">
          <w:rPr>
            <w:rStyle w:val="Hyperlink"/>
            <w:noProof/>
          </w:rPr>
          <w:t>38.4.2.3.1 Patient Demographics Query in an Enterprise with Multiple Patient ID Domains Use Case Description</w:t>
        </w:r>
        <w:r w:rsidR="00040C9E">
          <w:rPr>
            <w:noProof/>
            <w:webHidden/>
          </w:rPr>
          <w:tab/>
        </w:r>
        <w:r w:rsidR="00040C9E">
          <w:rPr>
            <w:noProof/>
            <w:webHidden/>
          </w:rPr>
          <w:fldChar w:fldCharType="begin"/>
        </w:r>
        <w:r w:rsidR="00040C9E">
          <w:rPr>
            <w:noProof/>
            <w:webHidden/>
          </w:rPr>
          <w:instrText xml:space="preserve"> PAGEREF _Toc49502270 \h </w:instrText>
        </w:r>
        <w:r w:rsidR="00040C9E">
          <w:rPr>
            <w:noProof/>
            <w:webHidden/>
          </w:rPr>
        </w:r>
        <w:r w:rsidR="00040C9E">
          <w:rPr>
            <w:noProof/>
            <w:webHidden/>
          </w:rPr>
          <w:fldChar w:fldCharType="separate"/>
        </w:r>
        <w:r w:rsidR="00040C9E">
          <w:rPr>
            <w:noProof/>
            <w:webHidden/>
          </w:rPr>
          <w:t>13</w:t>
        </w:r>
        <w:r w:rsidR="00040C9E">
          <w:rPr>
            <w:noProof/>
            <w:webHidden/>
          </w:rPr>
          <w:fldChar w:fldCharType="end"/>
        </w:r>
      </w:hyperlink>
    </w:p>
    <w:p w14:paraId="3F1AD6AD" w14:textId="7BC4C36B" w:rsidR="00040C9E" w:rsidRDefault="00EE6668">
      <w:pPr>
        <w:pStyle w:val="TOC3"/>
        <w:rPr>
          <w:rFonts w:asciiTheme="minorHAnsi" w:eastAsiaTheme="minorEastAsia" w:hAnsiTheme="minorHAnsi" w:cstheme="minorBidi"/>
          <w:noProof/>
          <w:sz w:val="22"/>
          <w:szCs w:val="22"/>
        </w:rPr>
      </w:pPr>
      <w:hyperlink w:anchor="_Toc49502271" w:history="1">
        <w:r w:rsidR="00040C9E" w:rsidRPr="00074215">
          <w:rPr>
            <w:rStyle w:val="Hyperlink"/>
            <w:noProof/>
          </w:rPr>
          <w:t>38.4.3 Basic Process Flow in Patient Demographics Query for Mobile Profile</w:t>
        </w:r>
        <w:r w:rsidR="00040C9E">
          <w:rPr>
            <w:noProof/>
            <w:webHidden/>
          </w:rPr>
          <w:tab/>
        </w:r>
        <w:r w:rsidR="00040C9E">
          <w:rPr>
            <w:noProof/>
            <w:webHidden/>
          </w:rPr>
          <w:fldChar w:fldCharType="begin"/>
        </w:r>
        <w:r w:rsidR="00040C9E">
          <w:rPr>
            <w:noProof/>
            <w:webHidden/>
          </w:rPr>
          <w:instrText xml:space="preserve"> PAGEREF _Toc49502271 \h </w:instrText>
        </w:r>
        <w:r w:rsidR="00040C9E">
          <w:rPr>
            <w:noProof/>
            <w:webHidden/>
          </w:rPr>
        </w:r>
        <w:r w:rsidR="00040C9E">
          <w:rPr>
            <w:noProof/>
            <w:webHidden/>
          </w:rPr>
          <w:fldChar w:fldCharType="separate"/>
        </w:r>
        <w:r w:rsidR="00040C9E">
          <w:rPr>
            <w:noProof/>
            <w:webHidden/>
          </w:rPr>
          <w:t>13</w:t>
        </w:r>
        <w:r w:rsidR="00040C9E">
          <w:rPr>
            <w:noProof/>
            <w:webHidden/>
          </w:rPr>
          <w:fldChar w:fldCharType="end"/>
        </w:r>
      </w:hyperlink>
    </w:p>
    <w:p w14:paraId="03AA7A93" w14:textId="417F8480" w:rsidR="00040C9E" w:rsidRDefault="00EE6668">
      <w:pPr>
        <w:pStyle w:val="TOC2"/>
        <w:rPr>
          <w:rFonts w:asciiTheme="minorHAnsi" w:eastAsiaTheme="minorEastAsia" w:hAnsiTheme="minorHAnsi" w:cstheme="minorBidi"/>
          <w:noProof/>
          <w:sz w:val="22"/>
          <w:szCs w:val="22"/>
        </w:rPr>
      </w:pPr>
      <w:hyperlink w:anchor="_Toc49502272" w:history="1">
        <w:r w:rsidR="00040C9E" w:rsidRPr="00074215">
          <w:rPr>
            <w:rStyle w:val="Hyperlink"/>
            <w:noProof/>
          </w:rPr>
          <w:t>38.5 PDQm Security Considerations</w:t>
        </w:r>
        <w:r w:rsidR="00040C9E">
          <w:rPr>
            <w:noProof/>
            <w:webHidden/>
          </w:rPr>
          <w:tab/>
        </w:r>
        <w:r w:rsidR="00040C9E">
          <w:rPr>
            <w:noProof/>
            <w:webHidden/>
          </w:rPr>
          <w:fldChar w:fldCharType="begin"/>
        </w:r>
        <w:r w:rsidR="00040C9E">
          <w:rPr>
            <w:noProof/>
            <w:webHidden/>
          </w:rPr>
          <w:instrText xml:space="preserve"> PAGEREF _Toc49502272 \h </w:instrText>
        </w:r>
        <w:r w:rsidR="00040C9E">
          <w:rPr>
            <w:noProof/>
            <w:webHidden/>
          </w:rPr>
        </w:r>
        <w:r w:rsidR="00040C9E">
          <w:rPr>
            <w:noProof/>
            <w:webHidden/>
          </w:rPr>
          <w:fldChar w:fldCharType="separate"/>
        </w:r>
        <w:r w:rsidR="00040C9E">
          <w:rPr>
            <w:noProof/>
            <w:webHidden/>
          </w:rPr>
          <w:t>14</w:t>
        </w:r>
        <w:r w:rsidR="00040C9E">
          <w:rPr>
            <w:noProof/>
            <w:webHidden/>
          </w:rPr>
          <w:fldChar w:fldCharType="end"/>
        </w:r>
      </w:hyperlink>
    </w:p>
    <w:p w14:paraId="3E2D1712" w14:textId="37A93A4C" w:rsidR="00040C9E" w:rsidRDefault="00EE6668">
      <w:pPr>
        <w:pStyle w:val="TOC2"/>
        <w:rPr>
          <w:rFonts w:asciiTheme="minorHAnsi" w:eastAsiaTheme="minorEastAsia" w:hAnsiTheme="minorHAnsi" w:cstheme="minorBidi"/>
          <w:noProof/>
          <w:sz w:val="22"/>
          <w:szCs w:val="22"/>
        </w:rPr>
      </w:pPr>
      <w:hyperlink w:anchor="_Toc49502273" w:history="1">
        <w:r w:rsidR="00040C9E" w:rsidRPr="00074215">
          <w:rPr>
            <w:rStyle w:val="Hyperlink"/>
            <w:noProof/>
          </w:rPr>
          <w:t>38.6 PDQm Cross Profile Considerations</w:t>
        </w:r>
        <w:r w:rsidR="00040C9E">
          <w:rPr>
            <w:noProof/>
            <w:webHidden/>
          </w:rPr>
          <w:tab/>
        </w:r>
        <w:r w:rsidR="00040C9E">
          <w:rPr>
            <w:noProof/>
            <w:webHidden/>
          </w:rPr>
          <w:fldChar w:fldCharType="begin"/>
        </w:r>
        <w:r w:rsidR="00040C9E">
          <w:rPr>
            <w:noProof/>
            <w:webHidden/>
          </w:rPr>
          <w:instrText xml:space="preserve"> PAGEREF _Toc49502273 \h </w:instrText>
        </w:r>
        <w:r w:rsidR="00040C9E">
          <w:rPr>
            <w:noProof/>
            <w:webHidden/>
          </w:rPr>
        </w:r>
        <w:r w:rsidR="00040C9E">
          <w:rPr>
            <w:noProof/>
            <w:webHidden/>
          </w:rPr>
          <w:fldChar w:fldCharType="separate"/>
        </w:r>
        <w:r w:rsidR="00040C9E">
          <w:rPr>
            <w:noProof/>
            <w:webHidden/>
          </w:rPr>
          <w:t>14</w:t>
        </w:r>
        <w:r w:rsidR="00040C9E">
          <w:rPr>
            <w:noProof/>
            <w:webHidden/>
          </w:rPr>
          <w:fldChar w:fldCharType="end"/>
        </w:r>
      </w:hyperlink>
    </w:p>
    <w:p w14:paraId="62DAD3D2" w14:textId="6A2F2878" w:rsidR="00040C9E" w:rsidRPr="002514A7" w:rsidRDefault="00040C9E">
      <w:pPr>
        <w:pStyle w:val="TOC1"/>
        <w:rPr>
          <w:rFonts w:asciiTheme="minorHAnsi" w:eastAsiaTheme="minorEastAsia" w:hAnsiTheme="minorHAnsi" w:cstheme="minorBidi"/>
          <w:b/>
          <w:bCs/>
          <w:noProof/>
          <w:sz w:val="22"/>
          <w:szCs w:val="22"/>
        </w:rPr>
      </w:pPr>
      <w:hyperlink w:anchor="_Toc49502274" w:history="1">
        <w:r w:rsidRPr="002514A7">
          <w:rPr>
            <w:rStyle w:val="Hyperlink"/>
            <w:b/>
            <w:bCs/>
            <w:noProof/>
          </w:rPr>
          <w:t>Volume 2c – Transactions</w:t>
        </w:r>
        <w:r w:rsidRPr="002514A7">
          <w:rPr>
            <w:b/>
            <w:bCs/>
            <w:noProof/>
            <w:webHidden/>
          </w:rPr>
          <w:tab/>
        </w:r>
        <w:r w:rsidRPr="002514A7">
          <w:rPr>
            <w:b/>
            <w:bCs/>
            <w:noProof/>
            <w:webHidden/>
          </w:rPr>
          <w:fldChar w:fldCharType="begin"/>
        </w:r>
        <w:r w:rsidRPr="002514A7">
          <w:rPr>
            <w:b/>
            <w:bCs/>
            <w:noProof/>
            <w:webHidden/>
          </w:rPr>
          <w:instrText xml:space="preserve"> PAGEREF _Toc49502274 \h </w:instrText>
        </w:r>
        <w:r w:rsidRPr="002514A7">
          <w:rPr>
            <w:b/>
            <w:bCs/>
            <w:noProof/>
            <w:webHidden/>
          </w:rPr>
        </w:r>
        <w:r w:rsidRPr="002514A7">
          <w:rPr>
            <w:b/>
            <w:bCs/>
            <w:noProof/>
            <w:webHidden/>
          </w:rPr>
          <w:fldChar w:fldCharType="separate"/>
        </w:r>
        <w:r w:rsidRPr="002514A7">
          <w:rPr>
            <w:b/>
            <w:bCs/>
            <w:noProof/>
            <w:webHidden/>
          </w:rPr>
          <w:t>16</w:t>
        </w:r>
        <w:r w:rsidRPr="002514A7">
          <w:rPr>
            <w:b/>
            <w:bCs/>
            <w:noProof/>
            <w:webHidden/>
          </w:rPr>
          <w:fldChar w:fldCharType="end"/>
        </w:r>
      </w:hyperlink>
    </w:p>
    <w:p w14:paraId="7FFD07A9" w14:textId="4413A6BF" w:rsidR="00040C9E" w:rsidRDefault="00EE6668">
      <w:pPr>
        <w:pStyle w:val="TOC2"/>
        <w:rPr>
          <w:rFonts w:asciiTheme="minorHAnsi" w:eastAsiaTheme="minorEastAsia" w:hAnsiTheme="minorHAnsi" w:cstheme="minorBidi"/>
          <w:noProof/>
          <w:sz w:val="22"/>
          <w:szCs w:val="22"/>
        </w:rPr>
      </w:pPr>
      <w:hyperlink w:anchor="_Toc49502275" w:history="1">
        <w:r w:rsidR="00040C9E" w:rsidRPr="00074215">
          <w:rPr>
            <w:rStyle w:val="Hyperlink"/>
            <w:noProof/>
          </w:rPr>
          <w:t>3.78 Mobile Patient Demographics Query [ITI-78]</w:t>
        </w:r>
        <w:r w:rsidR="00040C9E">
          <w:rPr>
            <w:noProof/>
            <w:webHidden/>
          </w:rPr>
          <w:tab/>
        </w:r>
        <w:r w:rsidR="00040C9E">
          <w:rPr>
            <w:noProof/>
            <w:webHidden/>
          </w:rPr>
          <w:fldChar w:fldCharType="begin"/>
        </w:r>
        <w:r w:rsidR="00040C9E">
          <w:rPr>
            <w:noProof/>
            <w:webHidden/>
          </w:rPr>
          <w:instrText xml:space="preserve"> PAGEREF _Toc49502275 \h </w:instrText>
        </w:r>
        <w:r w:rsidR="00040C9E">
          <w:rPr>
            <w:noProof/>
            <w:webHidden/>
          </w:rPr>
        </w:r>
        <w:r w:rsidR="00040C9E">
          <w:rPr>
            <w:noProof/>
            <w:webHidden/>
          </w:rPr>
          <w:fldChar w:fldCharType="separate"/>
        </w:r>
        <w:r w:rsidR="00040C9E">
          <w:rPr>
            <w:noProof/>
            <w:webHidden/>
          </w:rPr>
          <w:t>16</w:t>
        </w:r>
        <w:r w:rsidR="00040C9E">
          <w:rPr>
            <w:noProof/>
            <w:webHidden/>
          </w:rPr>
          <w:fldChar w:fldCharType="end"/>
        </w:r>
      </w:hyperlink>
    </w:p>
    <w:p w14:paraId="291BDF93" w14:textId="16CA0310" w:rsidR="00040C9E" w:rsidRDefault="00EE6668">
      <w:pPr>
        <w:pStyle w:val="TOC3"/>
        <w:rPr>
          <w:rFonts w:asciiTheme="minorHAnsi" w:eastAsiaTheme="minorEastAsia" w:hAnsiTheme="minorHAnsi" w:cstheme="minorBidi"/>
          <w:noProof/>
          <w:sz w:val="22"/>
          <w:szCs w:val="22"/>
        </w:rPr>
      </w:pPr>
      <w:hyperlink w:anchor="_Toc49502276" w:history="1">
        <w:r w:rsidR="00040C9E" w:rsidRPr="00074215">
          <w:rPr>
            <w:rStyle w:val="Hyperlink"/>
            <w:noProof/>
          </w:rPr>
          <w:t>3.78.1 Scope</w:t>
        </w:r>
        <w:r w:rsidR="00040C9E">
          <w:rPr>
            <w:noProof/>
            <w:webHidden/>
          </w:rPr>
          <w:tab/>
        </w:r>
        <w:r w:rsidR="00040C9E">
          <w:rPr>
            <w:noProof/>
            <w:webHidden/>
          </w:rPr>
          <w:fldChar w:fldCharType="begin"/>
        </w:r>
        <w:r w:rsidR="00040C9E">
          <w:rPr>
            <w:noProof/>
            <w:webHidden/>
          </w:rPr>
          <w:instrText xml:space="preserve"> PAGEREF _Toc49502276 \h </w:instrText>
        </w:r>
        <w:r w:rsidR="00040C9E">
          <w:rPr>
            <w:noProof/>
            <w:webHidden/>
          </w:rPr>
        </w:r>
        <w:r w:rsidR="00040C9E">
          <w:rPr>
            <w:noProof/>
            <w:webHidden/>
          </w:rPr>
          <w:fldChar w:fldCharType="separate"/>
        </w:r>
        <w:r w:rsidR="00040C9E">
          <w:rPr>
            <w:noProof/>
            <w:webHidden/>
          </w:rPr>
          <w:t>16</w:t>
        </w:r>
        <w:r w:rsidR="00040C9E">
          <w:rPr>
            <w:noProof/>
            <w:webHidden/>
          </w:rPr>
          <w:fldChar w:fldCharType="end"/>
        </w:r>
      </w:hyperlink>
    </w:p>
    <w:p w14:paraId="2D5CC393" w14:textId="681DC6EE" w:rsidR="00040C9E" w:rsidRDefault="00EE6668">
      <w:pPr>
        <w:pStyle w:val="TOC3"/>
        <w:rPr>
          <w:rFonts w:asciiTheme="minorHAnsi" w:eastAsiaTheme="minorEastAsia" w:hAnsiTheme="minorHAnsi" w:cstheme="minorBidi"/>
          <w:noProof/>
          <w:sz w:val="22"/>
          <w:szCs w:val="22"/>
        </w:rPr>
      </w:pPr>
      <w:hyperlink w:anchor="_Toc49502277" w:history="1">
        <w:r w:rsidR="00040C9E" w:rsidRPr="00074215">
          <w:rPr>
            <w:rStyle w:val="Hyperlink"/>
            <w:noProof/>
          </w:rPr>
          <w:t>3.78.2 Actor Roles</w:t>
        </w:r>
        <w:r w:rsidR="00040C9E">
          <w:rPr>
            <w:noProof/>
            <w:webHidden/>
          </w:rPr>
          <w:tab/>
        </w:r>
        <w:r w:rsidR="00040C9E">
          <w:rPr>
            <w:noProof/>
            <w:webHidden/>
          </w:rPr>
          <w:fldChar w:fldCharType="begin"/>
        </w:r>
        <w:r w:rsidR="00040C9E">
          <w:rPr>
            <w:noProof/>
            <w:webHidden/>
          </w:rPr>
          <w:instrText xml:space="preserve"> PAGEREF _Toc49502277 \h </w:instrText>
        </w:r>
        <w:r w:rsidR="00040C9E">
          <w:rPr>
            <w:noProof/>
            <w:webHidden/>
          </w:rPr>
        </w:r>
        <w:r w:rsidR="00040C9E">
          <w:rPr>
            <w:noProof/>
            <w:webHidden/>
          </w:rPr>
          <w:fldChar w:fldCharType="separate"/>
        </w:r>
        <w:r w:rsidR="00040C9E">
          <w:rPr>
            <w:noProof/>
            <w:webHidden/>
          </w:rPr>
          <w:t>16</w:t>
        </w:r>
        <w:r w:rsidR="00040C9E">
          <w:rPr>
            <w:noProof/>
            <w:webHidden/>
          </w:rPr>
          <w:fldChar w:fldCharType="end"/>
        </w:r>
      </w:hyperlink>
    </w:p>
    <w:p w14:paraId="5AC7A894" w14:textId="22F614B4" w:rsidR="00040C9E" w:rsidRDefault="00EE6668">
      <w:pPr>
        <w:pStyle w:val="TOC3"/>
        <w:rPr>
          <w:rFonts w:asciiTheme="minorHAnsi" w:eastAsiaTheme="minorEastAsia" w:hAnsiTheme="minorHAnsi" w:cstheme="minorBidi"/>
          <w:noProof/>
          <w:sz w:val="22"/>
          <w:szCs w:val="22"/>
        </w:rPr>
      </w:pPr>
      <w:hyperlink w:anchor="_Toc49502278" w:history="1">
        <w:r w:rsidR="00040C9E" w:rsidRPr="00074215">
          <w:rPr>
            <w:rStyle w:val="Hyperlink"/>
            <w:noProof/>
          </w:rPr>
          <w:t>3.78.3 Referenced Standards</w:t>
        </w:r>
        <w:r w:rsidR="00040C9E">
          <w:rPr>
            <w:noProof/>
            <w:webHidden/>
          </w:rPr>
          <w:tab/>
        </w:r>
        <w:r w:rsidR="00040C9E">
          <w:rPr>
            <w:noProof/>
            <w:webHidden/>
          </w:rPr>
          <w:fldChar w:fldCharType="begin"/>
        </w:r>
        <w:r w:rsidR="00040C9E">
          <w:rPr>
            <w:noProof/>
            <w:webHidden/>
          </w:rPr>
          <w:instrText xml:space="preserve"> PAGEREF _Toc49502278 \h </w:instrText>
        </w:r>
        <w:r w:rsidR="00040C9E">
          <w:rPr>
            <w:noProof/>
            <w:webHidden/>
          </w:rPr>
        </w:r>
        <w:r w:rsidR="00040C9E">
          <w:rPr>
            <w:noProof/>
            <w:webHidden/>
          </w:rPr>
          <w:fldChar w:fldCharType="separate"/>
        </w:r>
        <w:r w:rsidR="00040C9E">
          <w:rPr>
            <w:noProof/>
            <w:webHidden/>
          </w:rPr>
          <w:t>16</w:t>
        </w:r>
        <w:r w:rsidR="00040C9E">
          <w:rPr>
            <w:noProof/>
            <w:webHidden/>
          </w:rPr>
          <w:fldChar w:fldCharType="end"/>
        </w:r>
      </w:hyperlink>
    </w:p>
    <w:p w14:paraId="389B2F3A" w14:textId="46B8A02B" w:rsidR="00040C9E" w:rsidRDefault="00EE6668">
      <w:pPr>
        <w:pStyle w:val="TOC3"/>
        <w:rPr>
          <w:rFonts w:asciiTheme="minorHAnsi" w:eastAsiaTheme="minorEastAsia" w:hAnsiTheme="minorHAnsi" w:cstheme="minorBidi"/>
          <w:noProof/>
          <w:sz w:val="22"/>
          <w:szCs w:val="22"/>
        </w:rPr>
      </w:pPr>
      <w:hyperlink w:anchor="_Toc49502279" w:history="1">
        <w:r w:rsidR="00040C9E" w:rsidRPr="00074215">
          <w:rPr>
            <w:rStyle w:val="Hyperlink"/>
            <w:noProof/>
          </w:rPr>
          <w:t>3.78.4 Messages</w:t>
        </w:r>
        <w:r w:rsidR="00040C9E">
          <w:rPr>
            <w:noProof/>
            <w:webHidden/>
          </w:rPr>
          <w:tab/>
        </w:r>
        <w:r w:rsidR="00040C9E">
          <w:rPr>
            <w:noProof/>
            <w:webHidden/>
          </w:rPr>
          <w:fldChar w:fldCharType="begin"/>
        </w:r>
        <w:r w:rsidR="00040C9E">
          <w:rPr>
            <w:noProof/>
            <w:webHidden/>
          </w:rPr>
          <w:instrText xml:space="preserve"> PAGEREF _Toc49502279 \h </w:instrText>
        </w:r>
        <w:r w:rsidR="00040C9E">
          <w:rPr>
            <w:noProof/>
            <w:webHidden/>
          </w:rPr>
        </w:r>
        <w:r w:rsidR="00040C9E">
          <w:rPr>
            <w:noProof/>
            <w:webHidden/>
          </w:rPr>
          <w:fldChar w:fldCharType="separate"/>
        </w:r>
        <w:r w:rsidR="00040C9E">
          <w:rPr>
            <w:noProof/>
            <w:webHidden/>
          </w:rPr>
          <w:t>17</w:t>
        </w:r>
        <w:r w:rsidR="00040C9E">
          <w:rPr>
            <w:noProof/>
            <w:webHidden/>
          </w:rPr>
          <w:fldChar w:fldCharType="end"/>
        </w:r>
      </w:hyperlink>
    </w:p>
    <w:p w14:paraId="346F8868" w14:textId="7F1B2CDA" w:rsidR="00040C9E" w:rsidRDefault="00EE6668">
      <w:pPr>
        <w:pStyle w:val="TOC4"/>
        <w:rPr>
          <w:rFonts w:asciiTheme="minorHAnsi" w:eastAsiaTheme="minorEastAsia" w:hAnsiTheme="minorHAnsi" w:cstheme="minorBidi"/>
          <w:noProof/>
          <w:sz w:val="22"/>
          <w:szCs w:val="22"/>
        </w:rPr>
      </w:pPr>
      <w:hyperlink w:anchor="_Toc49502280" w:history="1">
        <w:r w:rsidR="00040C9E" w:rsidRPr="00074215">
          <w:rPr>
            <w:rStyle w:val="Hyperlink"/>
            <w:noProof/>
          </w:rPr>
          <w:t>3.78.4.1 Query Patient Resource message</w:t>
        </w:r>
        <w:r w:rsidR="00040C9E">
          <w:rPr>
            <w:noProof/>
            <w:webHidden/>
          </w:rPr>
          <w:tab/>
        </w:r>
        <w:r w:rsidR="00040C9E">
          <w:rPr>
            <w:noProof/>
            <w:webHidden/>
          </w:rPr>
          <w:fldChar w:fldCharType="begin"/>
        </w:r>
        <w:r w:rsidR="00040C9E">
          <w:rPr>
            <w:noProof/>
            <w:webHidden/>
          </w:rPr>
          <w:instrText xml:space="preserve"> PAGEREF _Toc49502280 \h </w:instrText>
        </w:r>
        <w:r w:rsidR="00040C9E">
          <w:rPr>
            <w:noProof/>
            <w:webHidden/>
          </w:rPr>
        </w:r>
        <w:r w:rsidR="00040C9E">
          <w:rPr>
            <w:noProof/>
            <w:webHidden/>
          </w:rPr>
          <w:fldChar w:fldCharType="separate"/>
        </w:r>
        <w:r w:rsidR="00040C9E">
          <w:rPr>
            <w:noProof/>
            <w:webHidden/>
          </w:rPr>
          <w:t>17</w:t>
        </w:r>
        <w:r w:rsidR="00040C9E">
          <w:rPr>
            <w:noProof/>
            <w:webHidden/>
          </w:rPr>
          <w:fldChar w:fldCharType="end"/>
        </w:r>
      </w:hyperlink>
    </w:p>
    <w:p w14:paraId="35D0CA6F" w14:textId="257130A1" w:rsidR="00040C9E" w:rsidRDefault="00EE6668">
      <w:pPr>
        <w:pStyle w:val="TOC5"/>
        <w:rPr>
          <w:rFonts w:asciiTheme="minorHAnsi" w:eastAsiaTheme="minorEastAsia" w:hAnsiTheme="minorHAnsi" w:cstheme="minorBidi"/>
          <w:noProof/>
          <w:sz w:val="22"/>
          <w:szCs w:val="22"/>
        </w:rPr>
      </w:pPr>
      <w:hyperlink w:anchor="_Toc49502281" w:history="1">
        <w:r w:rsidR="00040C9E" w:rsidRPr="00074215">
          <w:rPr>
            <w:rStyle w:val="Hyperlink"/>
            <w:noProof/>
          </w:rPr>
          <w:t>3.78.4.1.1 Trigger Events</w:t>
        </w:r>
        <w:r w:rsidR="00040C9E">
          <w:rPr>
            <w:noProof/>
            <w:webHidden/>
          </w:rPr>
          <w:tab/>
        </w:r>
        <w:r w:rsidR="00040C9E">
          <w:rPr>
            <w:noProof/>
            <w:webHidden/>
          </w:rPr>
          <w:fldChar w:fldCharType="begin"/>
        </w:r>
        <w:r w:rsidR="00040C9E">
          <w:rPr>
            <w:noProof/>
            <w:webHidden/>
          </w:rPr>
          <w:instrText xml:space="preserve"> PAGEREF _Toc49502281 \h </w:instrText>
        </w:r>
        <w:r w:rsidR="00040C9E">
          <w:rPr>
            <w:noProof/>
            <w:webHidden/>
          </w:rPr>
        </w:r>
        <w:r w:rsidR="00040C9E">
          <w:rPr>
            <w:noProof/>
            <w:webHidden/>
          </w:rPr>
          <w:fldChar w:fldCharType="separate"/>
        </w:r>
        <w:r w:rsidR="00040C9E">
          <w:rPr>
            <w:noProof/>
            <w:webHidden/>
          </w:rPr>
          <w:t>17</w:t>
        </w:r>
        <w:r w:rsidR="00040C9E">
          <w:rPr>
            <w:noProof/>
            <w:webHidden/>
          </w:rPr>
          <w:fldChar w:fldCharType="end"/>
        </w:r>
      </w:hyperlink>
    </w:p>
    <w:p w14:paraId="25F2D732" w14:textId="65A2025E" w:rsidR="00040C9E" w:rsidRDefault="00EE6668">
      <w:pPr>
        <w:pStyle w:val="TOC5"/>
        <w:rPr>
          <w:rFonts w:asciiTheme="minorHAnsi" w:eastAsiaTheme="minorEastAsia" w:hAnsiTheme="minorHAnsi" w:cstheme="minorBidi"/>
          <w:noProof/>
          <w:sz w:val="22"/>
          <w:szCs w:val="22"/>
        </w:rPr>
      </w:pPr>
      <w:hyperlink w:anchor="_Toc49502282" w:history="1">
        <w:r w:rsidR="00040C9E" w:rsidRPr="00074215">
          <w:rPr>
            <w:rStyle w:val="Hyperlink"/>
            <w:noProof/>
          </w:rPr>
          <w:t>3.78.4.1.2 Message Semantics</w:t>
        </w:r>
        <w:r w:rsidR="00040C9E">
          <w:rPr>
            <w:noProof/>
            <w:webHidden/>
          </w:rPr>
          <w:tab/>
        </w:r>
        <w:r w:rsidR="00040C9E">
          <w:rPr>
            <w:noProof/>
            <w:webHidden/>
          </w:rPr>
          <w:fldChar w:fldCharType="begin"/>
        </w:r>
        <w:r w:rsidR="00040C9E">
          <w:rPr>
            <w:noProof/>
            <w:webHidden/>
          </w:rPr>
          <w:instrText xml:space="preserve"> PAGEREF _Toc49502282 \h </w:instrText>
        </w:r>
        <w:r w:rsidR="00040C9E">
          <w:rPr>
            <w:noProof/>
            <w:webHidden/>
          </w:rPr>
        </w:r>
        <w:r w:rsidR="00040C9E">
          <w:rPr>
            <w:noProof/>
            <w:webHidden/>
          </w:rPr>
          <w:fldChar w:fldCharType="separate"/>
        </w:r>
        <w:r w:rsidR="00040C9E">
          <w:rPr>
            <w:noProof/>
            <w:webHidden/>
          </w:rPr>
          <w:t>17</w:t>
        </w:r>
        <w:r w:rsidR="00040C9E">
          <w:rPr>
            <w:noProof/>
            <w:webHidden/>
          </w:rPr>
          <w:fldChar w:fldCharType="end"/>
        </w:r>
      </w:hyperlink>
    </w:p>
    <w:p w14:paraId="70366EF4" w14:textId="29371F8E" w:rsidR="00040C9E" w:rsidRDefault="00EE6668">
      <w:pPr>
        <w:pStyle w:val="TOC6"/>
        <w:rPr>
          <w:rFonts w:asciiTheme="minorHAnsi" w:eastAsiaTheme="minorEastAsia" w:hAnsiTheme="minorHAnsi" w:cstheme="minorBidi"/>
          <w:noProof/>
          <w:sz w:val="22"/>
          <w:szCs w:val="22"/>
        </w:rPr>
      </w:pPr>
      <w:hyperlink w:anchor="_Toc49502283" w:history="1">
        <w:r w:rsidR="00040C9E" w:rsidRPr="00074215">
          <w:rPr>
            <w:rStyle w:val="Hyperlink"/>
            <w:noProof/>
          </w:rPr>
          <w:t>3.78.4.1.2.1 Query Search Parameters</w:t>
        </w:r>
        <w:r w:rsidR="00040C9E">
          <w:rPr>
            <w:noProof/>
            <w:webHidden/>
          </w:rPr>
          <w:tab/>
        </w:r>
        <w:r w:rsidR="00040C9E">
          <w:rPr>
            <w:noProof/>
            <w:webHidden/>
          </w:rPr>
          <w:fldChar w:fldCharType="begin"/>
        </w:r>
        <w:r w:rsidR="00040C9E">
          <w:rPr>
            <w:noProof/>
            <w:webHidden/>
          </w:rPr>
          <w:instrText xml:space="preserve"> PAGEREF _Toc49502283 \h </w:instrText>
        </w:r>
        <w:r w:rsidR="00040C9E">
          <w:rPr>
            <w:noProof/>
            <w:webHidden/>
          </w:rPr>
        </w:r>
        <w:r w:rsidR="00040C9E">
          <w:rPr>
            <w:noProof/>
            <w:webHidden/>
          </w:rPr>
          <w:fldChar w:fldCharType="separate"/>
        </w:r>
        <w:r w:rsidR="00040C9E">
          <w:rPr>
            <w:noProof/>
            <w:webHidden/>
          </w:rPr>
          <w:t>18</w:t>
        </w:r>
        <w:r w:rsidR="00040C9E">
          <w:rPr>
            <w:noProof/>
            <w:webHidden/>
          </w:rPr>
          <w:fldChar w:fldCharType="end"/>
        </w:r>
      </w:hyperlink>
    </w:p>
    <w:p w14:paraId="734B8604" w14:textId="05F21D3B" w:rsidR="00040C9E" w:rsidRDefault="00EE6668">
      <w:pPr>
        <w:pStyle w:val="TOC6"/>
        <w:rPr>
          <w:rFonts w:asciiTheme="minorHAnsi" w:eastAsiaTheme="minorEastAsia" w:hAnsiTheme="minorHAnsi" w:cstheme="minorBidi"/>
          <w:noProof/>
          <w:sz w:val="22"/>
          <w:szCs w:val="22"/>
        </w:rPr>
      </w:pPr>
      <w:hyperlink w:anchor="_Toc49502284" w:history="1">
        <w:r w:rsidR="00040C9E" w:rsidRPr="00074215">
          <w:rPr>
            <w:rStyle w:val="Hyperlink"/>
            <w:noProof/>
          </w:rPr>
          <w:t>3.78.4.1.2.2 Pediatric Demographics Option</w:t>
        </w:r>
        <w:r w:rsidR="00040C9E">
          <w:rPr>
            <w:noProof/>
            <w:webHidden/>
          </w:rPr>
          <w:tab/>
        </w:r>
        <w:r w:rsidR="00040C9E">
          <w:rPr>
            <w:noProof/>
            <w:webHidden/>
          </w:rPr>
          <w:fldChar w:fldCharType="begin"/>
        </w:r>
        <w:r w:rsidR="00040C9E">
          <w:rPr>
            <w:noProof/>
            <w:webHidden/>
          </w:rPr>
          <w:instrText xml:space="preserve"> PAGEREF _Toc49502284 \h </w:instrText>
        </w:r>
        <w:r w:rsidR="00040C9E">
          <w:rPr>
            <w:noProof/>
            <w:webHidden/>
          </w:rPr>
        </w:r>
        <w:r w:rsidR="00040C9E">
          <w:rPr>
            <w:noProof/>
            <w:webHidden/>
          </w:rPr>
          <w:fldChar w:fldCharType="separate"/>
        </w:r>
        <w:r w:rsidR="00040C9E">
          <w:rPr>
            <w:noProof/>
            <w:webHidden/>
          </w:rPr>
          <w:t>19</w:t>
        </w:r>
        <w:r w:rsidR="00040C9E">
          <w:rPr>
            <w:noProof/>
            <w:webHidden/>
          </w:rPr>
          <w:fldChar w:fldCharType="end"/>
        </w:r>
      </w:hyperlink>
    </w:p>
    <w:p w14:paraId="33613F90" w14:textId="2C10F5C2" w:rsidR="00040C9E" w:rsidRDefault="00EE6668">
      <w:pPr>
        <w:pStyle w:val="TOC6"/>
        <w:rPr>
          <w:rFonts w:asciiTheme="minorHAnsi" w:eastAsiaTheme="minorEastAsia" w:hAnsiTheme="minorHAnsi" w:cstheme="minorBidi"/>
          <w:noProof/>
          <w:sz w:val="22"/>
          <w:szCs w:val="22"/>
        </w:rPr>
      </w:pPr>
      <w:hyperlink w:anchor="_Toc49502285" w:history="1">
        <w:r w:rsidR="00040C9E" w:rsidRPr="00074215">
          <w:rPr>
            <w:rStyle w:val="Hyperlink"/>
            <w:noProof/>
          </w:rPr>
          <w:t>3.78.4.1.2.3 Parameter Modifiers</w:t>
        </w:r>
        <w:r w:rsidR="00040C9E">
          <w:rPr>
            <w:noProof/>
            <w:webHidden/>
          </w:rPr>
          <w:tab/>
        </w:r>
        <w:r w:rsidR="00040C9E">
          <w:rPr>
            <w:noProof/>
            <w:webHidden/>
          </w:rPr>
          <w:fldChar w:fldCharType="begin"/>
        </w:r>
        <w:r w:rsidR="00040C9E">
          <w:rPr>
            <w:noProof/>
            <w:webHidden/>
          </w:rPr>
          <w:instrText xml:space="preserve"> PAGEREF _Toc49502285 \h </w:instrText>
        </w:r>
        <w:r w:rsidR="00040C9E">
          <w:rPr>
            <w:noProof/>
            <w:webHidden/>
          </w:rPr>
        </w:r>
        <w:r w:rsidR="00040C9E">
          <w:rPr>
            <w:noProof/>
            <w:webHidden/>
          </w:rPr>
          <w:fldChar w:fldCharType="separate"/>
        </w:r>
        <w:r w:rsidR="00040C9E">
          <w:rPr>
            <w:noProof/>
            <w:webHidden/>
          </w:rPr>
          <w:t>20</w:t>
        </w:r>
        <w:r w:rsidR="00040C9E">
          <w:rPr>
            <w:noProof/>
            <w:webHidden/>
          </w:rPr>
          <w:fldChar w:fldCharType="end"/>
        </w:r>
      </w:hyperlink>
    </w:p>
    <w:p w14:paraId="34D057BF" w14:textId="3F201600" w:rsidR="00040C9E" w:rsidRDefault="00EE6668">
      <w:pPr>
        <w:pStyle w:val="TOC6"/>
        <w:rPr>
          <w:rFonts w:asciiTheme="minorHAnsi" w:eastAsiaTheme="minorEastAsia" w:hAnsiTheme="minorHAnsi" w:cstheme="minorBidi"/>
          <w:noProof/>
          <w:sz w:val="22"/>
          <w:szCs w:val="22"/>
        </w:rPr>
      </w:pPr>
      <w:hyperlink w:anchor="_Toc49502286" w:history="1">
        <w:r w:rsidR="00040C9E" w:rsidRPr="00074215">
          <w:rPr>
            <w:rStyle w:val="Hyperlink"/>
            <w:noProof/>
          </w:rPr>
          <w:t>3.78.4.1.2.4 Populating Which Domains are Returned</w:t>
        </w:r>
        <w:r w:rsidR="00040C9E">
          <w:rPr>
            <w:noProof/>
            <w:webHidden/>
          </w:rPr>
          <w:tab/>
        </w:r>
        <w:r w:rsidR="00040C9E">
          <w:rPr>
            <w:noProof/>
            <w:webHidden/>
          </w:rPr>
          <w:fldChar w:fldCharType="begin"/>
        </w:r>
        <w:r w:rsidR="00040C9E">
          <w:rPr>
            <w:noProof/>
            <w:webHidden/>
          </w:rPr>
          <w:instrText xml:space="preserve"> PAGEREF _Toc49502286 \h </w:instrText>
        </w:r>
        <w:r w:rsidR="00040C9E">
          <w:rPr>
            <w:noProof/>
            <w:webHidden/>
          </w:rPr>
        </w:r>
        <w:r w:rsidR="00040C9E">
          <w:rPr>
            <w:noProof/>
            <w:webHidden/>
          </w:rPr>
          <w:fldChar w:fldCharType="separate"/>
        </w:r>
        <w:r w:rsidR="00040C9E">
          <w:rPr>
            <w:noProof/>
            <w:webHidden/>
          </w:rPr>
          <w:t>20</w:t>
        </w:r>
        <w:r w:rsidR="00040C9E">
          <w:rPr>
            <w:noProof/>
            <w:webHidden/>
          </w:rPr>
          <w:fldChar w:fldCharType="end"/>
        </w:r>
      </w:hyperlink>
    </w:p>
    <w:p w14:paraId="37C30B76" w14:textId="546C4C03" w:rsidR="00040C9E" w:rsidRDefault="00EE6668">
      <w:pPr>
        <w:pStyle w:val="TOC6"/>
        <w:rPr>
          <w:rFonts w:asciiTheme="minorHAnsi" w:eastAsiaTheme="minorEastAsia" w:hAnsiTheme="minorHAnsi" w:cstheme="minorBidi"/>
          <w:noProof/>
          <w:sz w:val="22"/>
          <w:szCs w:val="22"/>
        </w:rPr>
      </w:pPr>
      <w:hyperlink w:anchor="_Toc49502287" w:history="1">
        <w:r w:rsidR="00040C9E" w:rsidRPr="00074215">
          <w:rPr>
            <w:rStyle w:val="Hyperlink"/>
            <w:noProof/>
          </w:rPr>
          <w:t>3.78.4.1.2.5 Populating Expected Response Format</w:t>
        </w:r>
        <w:r w:rsidR="00040C9E">
          <w:rPr>
            <w:noProof/>
            <w:webHidden/>
          </w:rPr>
          <w:tab/>
        </w:r>
        <w:r w:rsidR="00040C9E">
          <w:rPr>
            <w:noProof/>
            <w:webHidden/>
          </w:rPr>
          <w:fldChar w:fldCharType="begin"/>
        </w:r>
        <w:r w:rsidR="00040C9E">
          <w:rPr>
            <w:noProof/>
            <w:webHidden/>
          </w:rPr>
          <w:instrText xml:space="preserve"> PAGEREF _Toc49502287 \h </w:instrText>
        </w:r>
        <w:r w:rsidR="00040C9E">
          <w:rPr>
            <w:noProof/>
            <w:webHidden/>
          </w:rPr>
        </w:r>
        <w:r w:rsidR="00040C9E">
          <w:rPr>
            <w:noProof/>
            <w:webHidden/>
          </w:rPr>
          <w:fldChar w:fldCharType="separate"/>
        </w:r>
        <w:r w:rsidR="00040C9E">
          <w:rPr>
            <w:noProof/>
            <w:webHidden/>
          </w:rPr>
          <w:t>20</w:t>
        </w:r>
        <w:r w:rsidR="00040C9E">
          <w:rPr>
            <w:noProof/>
            <w:webHidden/>
          </w:rPr>
          <w:fldChar w:fldCharType="end"/>
        </w:r>
      </w:hyperlink>
    </w:p>
    <w:p w14:paraId="509B75DF" w14:textId="64ABF2B4" w:rsidR="00040C9E" w:rsidRDefault="00EE6668">
      <w:pPr>
        <w:pStyle w:val="TOC5"/>
        <w:rPr>
          <w:rFonts w:asciiTheme="minorHAnsi" w:eastAsiaTheme="minorEastAsia" w:hAnsiTheme="minorHAnsi" w:cstheme="minorBidi"/>
          <w:noProof/>
          <w:sz w:val="22"/>
          <w:szCs w:val="22"/>
        </w:rPr>
      </w:pPr>
      <w:hyperlink w:anchor="_Toc49502288" w:history="1">
        <w:r w:rsidR="00040C9E" w:rsidRPr="00074215">
          <w:rPr>
            <w:rStyle w:val="Hyperlink"/>
            <w:noProof/>
          </w:rPr>
          <w:t>3.78.4.1.3 Expected Actions</w:t>
        </w:r>
        <w:r w:rsidR="00040C9E">
          <w:rPr>
            <w:noProof/>
            <w:webHidden/>
          </w:rPr>
          <w:tab/>
        </w:r>
        <w:r w:rsidR="00040C9E">
          <w:rPr>
            <w:noProof/>
            <w:webHidden/>
          </w:rPr>
          <w:fldChar w:fldCharType="begin"/>
        </w:r>
        <w:r w:rsidR="00040C9E">
          <w:rPr>
            <w:noProof/>
            <w:webHidden/>
          </w:rPr>
          <w:instrText xml:space="preserve"> PAGEREF _Toc49502288 \h </w:instrText>
        </w:r>
        <w:r w:rsidR="00040C9E">
          <w:rPr>
            <w:noProof/>
            <w:webHidden/>
          </w:rPr>
        </w:r>
        <w:r w:rsidR="00040C9E">
          <w:rPr>
            <w:noProof/>
            <w:webHidden/>
          </w:rPr>
          <w:fldChar w:fldCharType="separate"/>
        </w:r>
        <w:r w:rsidR="00040C9E">
          <w:rPr>
            <w:noProof/>
            <w:webHidden/>
          </w:rPr>
          <w:t>20</w:t>
        </w:r>
        <w:r w:rsidR="00040C9E">
          <w:rPr>
            <w:noProof/>
            <w:webHidden/>
          </w:rPr>
          <w:fldChar w:fldCharType="end"/>
        </w:r>
      </w:hyperlink>
    </w:p>
    <w:p w14:paraId="7705DB34" w14:textId="1607E7A7" w:rsidR="00040C9E" w:rsidRDefault="00EE6668">
      <w:pPr>
        <w:pStyle w:val="TOC4"/>
        <w:rPr>
          <w:rFonts w:asciiTheme="minorHAnsi" w:eastAsiaTheme="minorEastAsia" w:hAnsiTheme="minorHAnsi" w:cstheme="minorBidi"/>
          <w:noProof/>
          <w:sz w:val="22"/>
          <w:szCs w:val="22"/>
        </w:rPr>
      </w:pPr>
      <w:hyperlink w:anchor="_Toc49502289" w:history="1">
        <w:r w:rsidR="00040C9E" w:rsidRPr="00074215">
          <w:rPr>
            <w:rStyle w:val="Hyperlink"/>
            <w:noProof/>
          </w:rPr>
          <w:t>3.78.4.2 Query Patient Resource Response message</w:t>
        </w:r>
        <w:r w:rsidR="00040C9E">
          <w:rPr>
            <w:noProof/>
            <w:webHidden/>
          </w:rPr>
          <w:tab/>
        </w:r>
        <w:r w:rsidR="00040C9E">
          <w:rPr>
            <w:noProof/>
            <w:webHidden/>
          </w:rPr>
          <w:fldChar w:fldCharType="begin"/>
        </w:r>
        <w:r w:rsidR="00040C9E">
          <w:rPr>
            <w:noProof/>
            <w:webHidden/>
          </w:rPr>
          <w:instrText xml:space="preserve"> PAGEREF _Toc49502289 \h </w:instrText>
        </w:r>
        <w:r w:rsidR="00040C9E">
          <w:rPr>
            <w:noProof/>
            <w:webHidden/>
          </w:rPr>
        </w:r>
        <w:r w:rsidR="00040C9E">
          <w:rPr>
            <w:noProof/>
            <w:webHidden/>
          </w:rPr>
          <w:fldChar w:fldCharType="separate"/>
        </w:r>
        <w:r w:rsidR="00040C9E">
          <w:rPr>
            <w:noProof/>
            <w:webHidden/>
          </w:rPr>
          <w:t>23</w:t>
        </w:r>
        <w:r w:rsidR="00040C9E">
          <w:rPr>
            <w:noProof/>
            <w:webHidden/>
          </w:rPr>
          <w:fldChar w:fldCharType="end"/>
        </w:r>
      </w:hyperlink>
    </w:p>
    <w:p w14:paraId="36B74903" w14:textId="614AD10C" w:rsidR="00040C9E" w:rsidRDefault="00EE6668">
      <w:pPr>
        <w:pStyle w:val="TOC5"/>
        <w:rPr>
          <w:rFonts w:asciiTheme="minorHAnsi" w:eastAsiaTheme="minorEastAsia" w:hAnsiTheme="minorHAnsi" w:cstheme="minorBidi"/>
          <w:noProof/>
          <w:sz w:val="22"/>
          <w:szCs w:val="22"/>
        </w:rPr>
      </w:pPr>
      <w:hyperlink w:anchor="_Toc49502290" w:history="1">
        <w:r w:rsidR="00040C9E" w:rsidRPr="00074215">
          <w:rPr>
            <w:rStyle w:val="Hyperlink"/>
            <w:noProof/>
          </w:rPr>
          <w:t>3.78.4.2.1 Trigger Events</w:t>
        </w:r>
        <w:r w:rsidR="00040C9E">
          <w:rPr>
            <w:noProof/>
            <w:webHidden/>
          </w:rPr>
          <w:tab/>
        </w:r>
        <w:r w:rsidR="00040C9E">
          <w:rPr>
            <w:noProof/>
            <w:webHidden/>
          </w:rPr>
          <w:fldChar w:fldCharType="begin"/>
        </w:r>
        <w:r w:rsidR="00040C9E">
          <w:rPr>
            <w:noProof/>
            <w:webHidden/>
          </w:rPr>
          <w:instrText xml:space="preserve"> PAGEREF _Toc49502290 \h </w:instrText>
        </w:r>
        <w:r w:rsidR="00040C9E">
          <w:rPr>
            <w:noProof/>
            <w:webHidden/>
          </w:rPr>
        </w:r>
        <w:r w:rsidR="00040C9E">
          <w:rPr>
            <w:noProof/>
            <w:webHidden/>
          </w:rPr>
          <w:fldChar w:fldCharType="separate"/>
        </w:r>
        <w:r w:rsidR="00040C9E">
          <w:rPr>
            <w:noProof/>
            <w:webHidden/>
          </w:rPr>
          <w:t>23</w:t>
        </w:r>
        <w:r w:rsidR="00040C9E">
          <w:rPr>
            <w:noProof/>
            <w:webHidden/>
          </w:rPr>
          <w:fldChar w:fldCharType="end"/>
        </w:r>
      </w:hyperlink>
    </w:p>
    <w:p w14:paraId="3078B9F4" w14:textId="6F1CF09F" w:rsidR="00040C9E" w:rsidRDefault="00EE6668">
      <w:pPr>
        <w:pStyle w:val="TOC5"/>
        <w:rPr>
          <w:rFonts w:asciiTheme="minorHAnsi" w:eastAsiaTheme="minorEastAsia" w:hAnsiTheme="minorHAnsi" w:cstheme="minorBidi"/>
          <w:noProof/>
          <w:sz w:val="22"/>
          <w:szCs w:val="22"/>
        </w:rPr>
      </w:pPr>
      <w:hyperlink w:anchor="_Toc49502291" w:history="1">
        <w:r w:rsidR="00040C9E" w:rsidRPr="00074215">
          <w:rPr>
            <w:rStyle w:val="Hyperlink"/>
            <w:noProof/>
          </w:rPr>
          <w:t>3.78.4.2.2 Message Semantics</w:t>
        </w:r>
        <w:r w:rsidR="00040C9E">
          <w:rPr>
            <w:noProof/>
            <w:webHidden/>
          </w:rPr>
          <w:tab/>
        </w:r>
        <w:r w:rsidR="00040C9E">
          <w:rPr>
            <w:noProof/>
            <w:webHidden/>
          </w:rPr>
          <w:fldChar w:fldCharType="begin"/>
        </w:r>
        <w:r w:rsidR="00040C9E">
          <w:rPr>
            <w:noProof/>
            <w:webHidden/>
          </w:rPr>
          <w:instrText xml:space="preserve"> PAGEREF _Toc49502291 \h </w:instrText>
        </w:r>
        <w:r w:rsidR="00040C9E">
          <w:rPr>
            <w:noProof/>
            <w:webHidden/>
          </w:rPr>
        </w:r>
        <w:r w:rsidR="00040C9E">
          <w:rPr>
            <w:noProof/>
            <w:webHidden/>
          </w:rPr>
          <w:fldChar w:fldCharType="separate"/>
        </w:r>
        <w:r w:rsidR="00040C9E">
          <w:rPr>
            <w:noProof/>
            <w:webHidden/>
          </w:rPr>
          <w:t>23</w:t>
        </w:r>
        <w:r w:rsidR="00040C9E">
          <w:rPr>
            <w:noProof/>
            <w:webHidden/>
          </w:rPr>
          <w:fldChar w:fldCharType="end"/>
        </w:r>
      </w:hyperlink>
    </w:p>
    <w:p w14:paraId="22829285" w14:textId="3C1BD2DD" w:rsidR="00040C9E" w:rsidRDefault="00EE6668">
      <w:pPr>
        <w:pStyle w:val="TOC6"/>
        <w:rPr>
          <w:rFonts w:asciiTheme="minorHAnsi" w:eastAsiaTheme="minorEastAsia" w:hAnsiTheme="minorHAnsi" w:cstheme="minorBidi"/>
          <w:noProof/>
          <w:sz w:val="22"/>
          <w:szCs w:val="22"/>
        </w:rPr>
      </w:pPr>
      <w:hyperlink w:anchor="_Toc49502292" w:history="1">
        <w:r w:rsidR="00040C9E" w:rsidRPr="00074215">
          <w:rPr>
            <w:rStyle w:val="Hyperlink"/>
            <w:noProof/>
          </w:rPr>
          <w:t>3.78.4.2.2.1 Patient Resource Definition in the Context of Query Patient Resource Response</w:t>
        </w:r>
        <w:r w:rsidR="00040C9E">
          <w:rPr>
            <w:noProof/>
            <w:webHidden/>
          </w:rPr>
          <w:tab/>
        </w:r>
        <w:r w:rsidR="00040C9E">
          <w:rPr>
            <w:noProof/>
            <w:webHidden/>
          </w:rPr>
          <w:fldChar w:fldCharType="begin"/>
        </w:r>
        <w:r w:rsidR="00040C9E">
          <w:rPr>
            <w:noProof/>
            <w:webHidden/>
          </w:rPr>
          <w:instrText xml:space="preserve"> PAGEREF _Toc49502292 \h </w:instrText>
        </w:r>
        <w:r w:rsidR="00040C9E">
          <w:rPr>
            <w:noProof/>
            <w:webHidden/>
          </w:rPr>
        </w:r>
        <w:r w:rsidR="00040C9E">
          <w:rPr>
            <w:noProof/>
            <w:webHidden/>
          </w:rPr>
          <w:fldChar w:fldCharType="separate"/>
        </w:r>
        <w:r w:rsidR="00040C9E">
          <w:rPr>
            <w:noProof/>
            <w:webHidden/>
          </w:rPr>
          <w:t>23</w:t>
        </w:r>
        <w:r w:rsidR="00040C9E">
          <w:rPr>
            <w:noProof/>
            <w:webHidden/>
          </w:rPr>
          <w:fldChar w:fldCharType="end"/>
        </w:r>
      </w:hyperlink>
    </w:p>
    <w:p w14:paraId="063BB9BC" w14:textId="1D46D554" w:rsidR="00040C9E" w:rsidRDefault="00EE6668">
      <w:pPr>
        <w:pStyle w:val="TOC6"/>
        <w:rPr>
          <w:rFonts w:asciiTheme="minorHAnsi" w:eastAsiaTheme="minorEastAsia" w:hAnsiTheme="minorHAnsi" w:cstheme="minorBidi"/>
          <w:noProof/>
          <w:sz w:val="22"/>
          <w:szCs w:val="22"/>
        </w:rPr>
      </w:pPr>
      <w:hyperlink w:anchor="_Toc49502293" w:history="1">
        <w:r w:rsidR="00040C9E" w:rsidRPr="00074215">
          <w:rPr>
            <w:rStyle w:val="Hyperlink"/>
            <w:noProof/>
          </w:rPr>
          <w:t>3.78.4.2.2.2 Mother’s Maiden Name</w:t>
        </w:r>
        <w:r w:rsidR="00040C9E">
          <w:rPr>
            <w:noProof/>
            <w:webHidden/>
          </w:rPr>
          <w:tab/>
        </w:r>
        <w:r w:rsidR="00040C9E">
          <w:rPr>
            <w:noProof/>
            <w:webHidden/>
          </w:rPr>
          <w:fldChar w:fldCharType="begin"/>
        </w:r>
        <w:r w:rsidR="00040C9E">
          <w:rPr>
            <w:noProof/>
            <w:webHidden/>
          </w:rPr>
          <w:instrText xml:space="preserve"> PAGEREF _Toc49502293 \h </w:instrText>
        </w:r>
        <w:r w:rsidR="00040C9E">
          <w:rPr>
            <w:noProof/>
            <w:webHidden/>
          </w:rPr>
        </w:r>
        <w:r w:rsidR="00040C9E">
          <w:rPr>
            <w:noProof/>
            <w:webHidden/>
          </w:rPr>
          <w:fldChar w:fldCharType="separate"/>
        </w:r>
        <w:r w:rsidR="00040C9E">
          <w:rPr>
            <w:noProof/>
            <w:webHidden/>
          </w:rPr>
          <w:t>23</w:t>
        </w:r>
        <w:r w:rsidR="00040C9E">
          <w:rPr>
            <w:noProof/>
            <w:webHidden/>
          </w:rPr>
          <w:fldChar w:fldCharType="end"/>
        </w:r>
      </w:hyperlink>
    </w:p>
    <w:p w14:paraId="3C51045D" w14:textId="7DF31268" w:rsidR="00040C9E" w:rsidRDefault="00EE6668">
      <w:pPr>
        <w:pStyle w:val="TOC6"/>
        <w:rPr>
          <w:rFonts w:asciiTheme="minorHAnsi" w:eastAsiaTheme="minorEastAsia" w:hAnsiTheme="minorHAnsi" w:cstheme="minorBidi"/>
          <w:noProof/>
          <w:sz w:val="22"/>
          <w:szCs w:val="22"/>
        </w:rPr>
      </w:pPr>
      <w:hyperlink w:anchor="_Toc49502294" w:history="1">
        <w:r w:rsidR="00040C9E" w:rsidRPr="00074215">
          <w:rPr>
            <w:rStyle w:val="Hyperlink"/>
            <w:noProof/>
          </w:rPr>
          <w:t>3.78.4.2.2.3 Resource Bundling</w:t>
        </w:r>
        <w:r w:rsidR="00040C9E">
          <w:rPr>
            <w:noProof/>
            <w:webHidden/>
          </w:rPr>
          <w:tab/>
        </w:r>
        <w:r w:rsidR="00040C9E">
          <w:rPr>
            <w:noProof/>
            <w:webHidden/>
          </w:rPr>
          <w:fldChar w:fldCharType="begin"/>
        </w:r>
        <w:r w:rsidR="00040C9E">
          <w:rPr>
            <w:noProof/>
            <w:webHidden/>
          </w:rPr>
          <w:instrText xml:space="preserve"> PAGEREF _Toc49502294 \h </w:instrText>
        </w:r>
        <w:r w:rsidR="00040C9E">
          <w:rPr>
            <w:noProof/>
            <w:webHidden/>
          </w:rPr>
        </w:r>
        <w:r w:rsidR="00040C9E">
          <w:rPr>
            <w:noProof/>
            <w:webHidden/>
          </w:rPr>
          <w:fldChar w:fldCharType="separate"/>
        </w:r>
        <w:r w:rsidR="00040C9E">
          <w:rPr>
            <w:noProof/>
            <w:webHidden/>
          </w:rPr>
          <w:t>23</w:t>
        </w:r>
        <w:r w:rsidR="00040C9E">
          <w:rPr>
            <w:noProof/>
            <w:webHidden/>
          </w:rPr>
          <w:fldChar w:fldCharType="end"/>
        </w:r>
      </w:hyperlink>
    </w:p>
    <w:p w14:paraId="0B213DED" w14:textId="3A73DB62" w:rsidR="00040C9E" w:rsidRDefault="00EE6668">
      <w:pPr>
        <w:pStyle w:val="TOC6"/>
        <w:rPr>
          <w:rFonts w:asciiTheme="minorHAnsi" w:eastAsiaTheme="minorEastAsia" w:hAnsiTheme="minorHAnsi" w:cstheme="minorBidi"/>
          <w:noProof/>
          <w:sz w:val="22"/>
          <w:szCs w:val="22"/>
        </w:rPr>
      </w:pPr>
      <w:hyperlink w:anchor="_Toc49502295" w:history="1">
        <w:r w:rsidR="00040C9E" w:rsidRPr="00074215">
          <w:rPr>
            <w:rStyle w:val="Hyperlink"/>
            <w:noProof/>
          </w:rPr>
          <w:t>3.78.4.2.2.4 Incremental Response Processing - Paging of Resource Bundle</w:t>
        </w:r>
        <w:r w:rsidR="00040C9E">
          <w:rPr>
            <w:noProof/>
            <w:webHidden/>
          </w:rPr>
          <w:tab/>
        </w:r>
        <w:r w:rsidR="00040C9E">
          <w:rPr>
            <w:noProof/>
            <w:webHidden/>
          </w:rPr>
          <w:fldChar w:fldCharType="begin"/>
        </w:r>
        <w:r w:rsidR="00040C9E">
          <w:rPr>
            <w:noProof/>
            <w:webHidden/>
          </w:rPr>
          <w:instrText xml:space="preserve"> PAGEREF _Toc49502295 \h </w:instrText>
        </w:r>
        <w:r w:rsidR="00040C9E">
          <w:rPr>
            <w:noProof/>
            <w:webHidden/>
          </w:rPr>
        </w:r>
        <w:r w:rsidR="00040C9E">
          <w:rPr>
            <w:noProof/>
            <w:webHidden/>
          </w:rPr>
          <w:fldChar w:fldCharType="separate"/>
        </w:r>
        <w:r w:rsidR="00040C9E">
          <w:rPr>
            <w:noProof/>
            <w:webHidden/>
          </w:rPr>
          <w:t>23</w:t>
        </w:r>
        <w:r w:rsidR="00040C9E">
          <w:rPr>
            <w:noProof/>
            <w:webHidden/>
          </w:rPr>
          <w:fldChar w:fldCharType="end"/>
        </w:r>
      </w:hyperlink>
    </w:p>
    <w:p w14:paraId="15517448" w14:textId="1ADA13B0" w:rsidR="00040C9E" w:rsidRDefault="00EE6668">
      <w:pPr>
        <w:pStyle w:val="TOC6"/>
        <w:rPr>
          <w:rFonts w:asciiTheme="minorHAnsi" w:eastAsiaTheme="minorEastAsia" w:hAnsiTheme="minorHAnsi" w:cstheme="minorBidi"/>
          <w:noProof/>
          <w:sz w:val="22"/>
          <w:szCs w:val="22"/>
        </w:rPr>
      </w:pPr>
      <w:hyperlink w:anchor="_Toc49502296" w:history="1">
        <w:r w:rsidR="00040C9E" w:rsidRPr="00074215">
          <w:rPr>
            <w:rStyle w:val="Hyperlink"/>
            <w:noProof/>
          </w:rPr>
          <w:t>3.78.4.2.2.5 Quality of Match</w:t>
        </w:r>
        <w:r w:rsidR="00040C9E">
          <w:rPr>
            <w:noProof/>
            <w:webHidden/>
          </w:rPr>
          <w:tab/>
        </w:r>
        <w:r w:rsidR="00040C9E">
          <w:rPr>
            <w:noProof/>
            <w:webHidden/>
          </w:rPr>
          <w:fldChar w:fldCharType="begin"/>
        </w:r>
        <w:r w:rsidR="00040C9E">
          <w:rPr>
            <w:noProof/>
            <w:webHidden/>
          </w:rPr>
          <w:instrText xml:space="preserve"> PAGEREF _Toc49502296 \h </w:instrText>
        </w:r>
        <w:r w:rsidR="00040C9E">
          <w:rPr>
            <w:noProof/>
            <w:webHidden/>
          </w:rPr>
        </w:r>
        <w:r w:rsidR="00040C9E">
          <w:rPr>
            <w:noProof/>
            <w:webHidden/>
          </w:rPr>
          <w:fldChar w:fldCharType="separate"/>
        </w:r>
        <w:r w:rsidR="00040C9E">
          <w:rPr>
            <w:noProof/>
            <w:webHidden/>
          </w:rPr>
          <w:t>23</w:t>
        </w:r>
        <w:r w:rsidR="00040C9E">
          <w:rPr>
            <w:noProof/>
            <w:webHidden/>
          </w:rPr>
          <w:fldChar w:fldCharType="end"/>
        </w:r>
      </w:hyperlink>
    </w:p>
    <w:p w14:paraId="70E6B70F" w14:textId="70030CBC" w:rsidR="00040C9E" w:rsidRDefault="00EE6668">
      <w:pPr>
        <w:pStyle w:val="TOC5"/>
        <w:rPr>
          <w:rFonts w:asciiTheme="minorHAnsi" w:eastAsiaTheme="minorEastAsia" w:hAnsiTheme="minorHAnsi" w:cstheme="minorBidi"/>
          <w:noProof/>
          <w:sz w:val="22"/>
          <w:szCs w:val="22"/>
        </w:rPr>
      </w:pPr>
      <w:hyperlink w:anchor="_Toc49502297" w:history="1">
        <w:r w:rsidR="00040C9E" w:rsidRPr="00074215">
          <w:rPr>
            <w:rStyle w:val="Hyperlink"/>
            <w:noProof/>
          </w:rPr>
          <w:t>3.78.4.2.3 Expected Actions</w:t>
        </w:r>
        <w:r w:rsidR="00040C9E">
          <w:rPr>
            <w:noProof/>
            <w:webHidden/>
          </w:rPr>
          <w:tab/>
        </w:r>
        <w:r w:rsidR="00040C9E">
          <w:rPr>
            <w:noProof/>
            <w:webHidden/>
          </w:rPr>
          <w:fldChar w:fldCharType="begin"/>
        </w:r>
        <w:r w:rsidR="00040C9E">
          <w:rPr>
            <w:noProof/>
            <w:webHidden/>
          </w:rPr>
          <w:instrText xml:space="preserve"> PAGEREF _Toc49502297 \h </w:instrText>
        </w:r>
        <w:r w:rsidR="00040C9E">
          <w:rPr>
            <w:noProof/>
            <w:webHidden/>
          </w:rPr>
        </w:r>
        <w:r w:rsidR="00040C9E">
          <w:rPr>
            <w:noProof/>
            <w:webHidden/>
          </w:rPr>
          <w:fldChar w:fldCharType="separate"/>
        </w:r>
        <w:r w:rsidR="00040C9E">
          <w:rPr>
            <w:noProof/>
            <w:webHidden/>
          </w:rPr>
          <w:t>24</w:t>
        </w:r>
        <w:r w:rsidR="00040C9E">
          <w:rPr>
            <w:noProof/>
            <w:webHidden/>
          </w:rPr>
          <w:fldChar w:fldCharType="end"/>
        </w:r>
      </w:hyperlink>
    </w:p>
    <w:p w14:paraId="5E09B089" w14:textId="052CC396" w:rsidR="00040C9E" w:rsidRDefault="00EE6668">
      <w:pPr>
        <w:pStyle w:val="TOC5"/>
        <w:rPr>
          <w:rFonts w:asciiTheme="minorHAnsi" w:eastAsiaTheme="minorEastAsia" w:hAnsiTheme="minorHAnsi" w:cstheme="minorBidi"/>
          <w:noProof/>
          <w:sz w:val="22"/>
          <w:szCs w:val="22"/>
        </w:rPr>
      </w:pPr>
      <w:hyperlink w:anchor="_Toc49502298" w:history="1">
        <w:r w:rsidR="00040C9E" w:rsidRPr="00074215">
          <w:rPr>
            <w:rStyle w:val="Hyperlink"/>
            <w:noProof/>
          </w:rPr>
          <w:t>3.78.4.2.4 CapabilityStatement Resource</w:t>
        </w:r>
        <w:r w:rsidR="00040C9E">
          <w:rPr>
            <w:noProof/>
            <w:webHidden/>
          </w:rPr>
          <w:tab/>
        </w:r>
        <w:r w:rsidR="00040C9E">
          <w:rPr>
            <w:noProof/>
            <w:webHidden/>
          </w:rPr>
          <w:fldChar w:fldCharType="begin"/>
        </w:r>
        <w:r w:rsidR="00040C9E">
          <w:rPr>
            <w:noProof/>
            <w:webHidden/>
          </w:rPr>
          <w:instrText xml:space="preserve"> PAGEREF _Toc49502298 \h </w:instrText>
        </w:r>
        <w:r w:rsidR="00040C9E">
          <w:rPr>
            <w:noProof/>
            <w:webHidden/>
          </w:rPr>
        </w:r>
        <w:r w:rsidR="00040C9E">
          <w:rPr>
            <w:noProof/>
            <w:webHidden/>
          </w:rPr>
          <w:fldChar w:fldCharType="separate"/>
        </w:r>
        <w:r w:rsidR="00040C9E">
          <w:rPr>
            <w:noProof/>
            <w:webHidden/>
          </w:rPr>
          <w:t>24</w:t>
        </w:r>
        <w:r w:rsidR="00040C9E">
          <w:rPr>
            <w:noProof/>
            <w:webHidden/>
          </w:rPr>
          <w:fldChar w:fldCharType="end"/>
        </w:r>
      </w:hyperlink>
    </w:p>
    <w:p w14:paraId="34C65BCD" w14:textId="443203C6" w:rsidR="00040C9E" w:rsidRDefault="00EE6668">
      <w:pPr>
        <w:pStyle w:val="TOC4"/>
        <w:rPr>
          <w:rFonts w:asciiTheme="minorHAnsi" w:eastAsiaTheme="minorEastAsia" w:hAnsiTheme="minorHAnsi" w:cstheme="minorBidi"/>
          <w:noProof/>
          <w:sz w:val="22"/>
          <w:szCs w:val="22"/>
        </w:rPr>
      </w:pPr>
      <w:hyperlink w:anchor="_Toc49502299" w:history="1">
        <w:r w:rsidR="00040C9E" w:rsidRPr="00074215">
          <w:rPr>
            <w:rStyle w:val="Hyperlink"/>
            <w:noProof/>
          </w:rPr>
          <w:t>3.78.4.3 Retrieve Patient Resource message</w:t>
        </w:r>
        <w:r w:rsidR="00040C9E">
          <w:rPr>
            <w:noProof/>
            <w:webHidden/>
          </w:rPr>
          <w:tab/>
        </w:r>
        <w:r w:rsidR="00040C9E">
          <w:rPr>
            <w:noProof/>
            <w:webHidden/>
          </w:rPr>
          <w:fldChar w:fldCharType="begin"/>
        </w:r>
        <w:r w:rsidR="00040C9E">
          <w:rPr>
            <w:noProof/>
            <w:webHidden/>
          </w:rPr>
          <w:instrText xml:space="preserve"> PAGEREF _Toc49502299 \h </w:instrText>
        </w:r>
        <w:r w:rsidR="00040C9E">
          <w:rPr>
            <w:noProof/>
            <w:webHidden/>
          </w:rPr>
        </w:r>
        <w:r w:rsidR="00040C9E">
          <w:rPr>
            <w:noProof/>
            <w:webHidden/>
          </w:rPr>
          <w:fldChar w:fldCharType="separate"/>
        </w:r>
        <w:r w:rsidR="00040C9E">
          <w:rPr>
            <w:noProof/>
            <w:webHidden/>
          </w:rPr>
          <w:t>24</w:t>
        </w:r>
        <w:r w:rsidR="00040C9E">
          <w:rPr>
            <w:noProof/>
            <w:webHidden/>
          </w:rPr>
          <w:fldChar w:fldCharType="end"/>
        </w:r>
      </w:hyperlink>
    </w:p>
    <w:p w14:paraId="38BC8DC2" w14:textId="39AF3E12" w:rsidR="00040C9E" w:rsidRDefault="00EE6668">
      <w:pPr>
        <w:pStyle w:val="TOC5"/>
        <w:rPr>
          <w:rFonts w:asciiTheme="minorHAnsi" w:eastAsiaTheme="minorEastAsia" w:hAnsiTheme="minorHAnsi" w:cstheme="minorBidi"/>
          <w:noProof/>
          <w:sz w:val="22"/>
          <w:szCs w:val="22"/>
        </w:rPr>
      </w:pPr>
      <w:hyperlink w:anchor="_Toc49502300" w:history="1">
        <w:r w:rsidR="00040C9E" w:rsidRPr="00074215">
          <w:rPr>
            <w:rStyle w:val="Hyperlink"/>
            <w:noProof/>
          </w:rPr>
          <w:t>3.78.4.3.1 Trigger Events</w:t>
        </w:r>
        <w:r w:rsidR="00040C9E">
          <w:rPr>
            <w:noProof/>
            <w:webHidden/>
          </w:rPr>
          <w:tab/>
        </w:r>
        <w:r w:rsidR="00040C9E">
          <w:rPr>
            <w:noProof/>
            <w:webHidden/>
          </w:rPr>
          <w:fldChar w:fldCharType="begin"/>
        </w:r>
        <w:r w:rsidR="00040C9E">
          <w:rPr>
            <w:noProof/>
            <w:webHidden/>
          </w:rPr>
          <w:instrText xml:space="preserve"> PAGEREF _Toc49502300 \h </w:instrText>
        </w:r>
        <w:r w:rsidR="00040C9E">
          <w:rPr>
            <w:noProof/>
            <w:webHidden/>
          </w:rPr>
        </w:r>
        <w:r w:rsidR="00040C9E">
          <w:rPr>
            <w:noProof/>
            <w:webHidden/>
          </w:rPr>
          <w:fldChar w:fldCharType="separate"/>
        </w:r>
        <w:r w:rsidR="00040C9E">
          <w:rPr>
            <w:noProof/>
            <w:webHidden/>
          </w:rPr>
          <w:t>24</w:t>
        </w:r>
        <w:r w:rsidR="00040C9E">
          <w:rPr>
            <w:noProof/>
            <w:webHidden/>
          </w:rPr>
          <w:fldChar w:fldCharType="end"/>
        </w:r>
      </w:hyperlink>
    </w:p>
    <w:p w14:paraId="34970D7D" w14:textId="30766A19" w:rsidR="00040C9E" w:rsidRDefault="00EE6668">
      <w:pPr>
        <w:pStyle w:val="TOC5"/>
        <w:rPr>
          <w:rFonts w:asciiTheme="minorHAnsi" w:eastAsiaTheme="minorEastAsia" w:hAnsiTheme="minorHAnsi" w:cstheme="minorBidi"/>
          <w:noProof/>
          <w:sz w:val="22"/>
          <w:szCs w:val="22"/>
        </w:rPr>
      </w:pPr>
      <w:hyperlink w:anchor="_Toc49502301" w:history="1">
        <w:r w:rsidR="00040C9E" w:rsidRPr="00074215">
          <w:rPr>
            <w:rStyle w:val="Hyperlink"/>
            <w:noProof/>
          </w:rPr>
          <w:t>3.78.4.3.2 Message Semantics</w:t>
        </w:r>
        <w:r w:rsidR="00040C9E">
          <w:rPr>
            <w:noProof/>
            <w:webHidden/>
          </w:rPr>
          <w:tab/>
        </w:r>
        <w:r w:rsidR="00040C9E">
          <w:rPr>
            <w:noProof/>
            <w:webHidden/>
          </w:rPr>
          <w:fldChar w:fldCharType="begin"/>
        </w:r>
        <w:r w:rsidR="00040C9E">
          <w:rPr>
            <w:noProof/>
            <w:webHidden/>
          </w:rPr>
          <w:instrText xml:space="preserve"> PAGEREF _Toc49502301 \h </w:instrText>
        </w:r>
        <w:r w:rsidR="00040C9E">
          <w:rPr>
            <w:noProof/>
            <w:webHidden/>
          </w:rPr>
        </w:r>
        <w:r w:rsidR="00040C9E">
          <w:rPr>
            <w:noProof/>
            <w:webHidden/>
          </w:rPr>
          <w:fldChar w:fldCharType="separate"/>
        </w:r>
        <w:r w:rsidR="00040C9E">
          <w:rPr>
            <w:noProof/>
            <w:webHidden/>
          </w:rPr>
          <w:t>24</w:t>
        </w:r>
        <w:r w:rsidR="00040C9E">
          <w:rPr>
            <w:noProof/>
            <w:webHidden/>
          </w:rPr>
          <w:fldChar w:fldCharType="end"/>
        </w:r>
      </w:hyperlink>
    </w:p>
    <w:p w14:paraId="21ED4F3A" w14:textId="1981C657" w:rsidR="00040C9E" w:rsidRDefault="00EE6668">
      <w:pPr>
        <w:pStyle w:val="TOC5"/>
        <w:rPr>
          <w:rFonts w:asciiTheme="minorHAnsi" w:eastAsiaTheme="minorEastAsia" w:hAnsiTheme="minorHAnsi" w:cstheme="minorBidi"/>
          <w:noProof/>
          <w:sz w:val="22"/>
          <w:szCs w:val="22"/>
        </w:rPr>
      </w:pPr>
      <w:hyperlink w:anchor="_Toc49502302" w:history="1">
        <w:r w:rsidR="00040C9E" w:rsidRPr="00074215">
          <w:rPr>
            <w:rStyle w:val="Hyperlink"/>
            <w:noProof/>
          </w:rPr>
          <w:t>3.78.4.3.3 Expected Actions</w:t>
        </w:r>
        <w:r w:rsidR="00040C9E">
          <w:rPr>
            <w:noProof/>
            <w:webHidden/>
          </w:rPr>
          <w:tab/>
        </w:r>
        <w:r w:rsidR="00040C9E">
          <w:rPr>
            <w:noProof/>
            <w:webHidden/>
          </w:rPr>
          <w:fldChar w:fldCharType="begin"/>
        </w:r>
        <w:r w:rsidR="00040C9E">
          <w:rPr>
            <w:noProof/>
            <w:webHidden/>
          </w:rPr>
          <w:instrText xml:space="preserve"> PAGEREF _Toc49502302 \h </w:instrText>
        </w:r>
        <w:r w:rsidR="00040C9E">
          <w:rPr>
            <w:noProof/>
            <w:webHidden/>
          </w:rPr>
        </w:r>
        <w:r w:rsidR="00040C9E">
          <w:rPr>
            <w:noProof/>
            <w:webHidden/>
          </w:rPr>
          <w:fldChar w:fldCharType="separate"/>
        </w:r>
        <w:r w:rsidR="00040C9E">
          <w:rPr>
            <w:noProof/>
            <w:webHidden/>
          </w:rPr>
          <w:t>25</w:t>
        </w:r>
        <w:r w:rsidR="00040C9E">
          <w:rPr>
            <w:noProof/>
            <w:webHidden/>
          </w:rPr>
          <w:fldChar w:fldCharType="end"/>
        </w:r>
      </w:hyperlink>
    </w:p>
    <w:p w14:paraId="28051D3E" w14:textId="3BD8FCAB" w:rsidR="00040C9E" w:rsidRDefault="00EE6668">
      <w:pPr>
        <w:pStyle w:val="TOC4"/>
        <w:rPr>
          <w:rFonts w:asciiTheme="minorHAnsi" w:eastAsiaTheme="minorEastAsia" w:hAnsiTheme="minorHAnsi" w:cstheme="minorBidi"/>
          <w:noProof/>
          <w:sz w:val="22"/>
          <w:szCs w:val="22"/>
        </w:rPr>
      </w:pPr>
      <w:hyperlink w:anchor="_Toc49502303" w:history="1">
        <w:r w:rsidR="00040C9E" w:rsidRPr="00074215">
          <w:rPr>
            <w:rStyle w:val="Hyperlink"/>
            <w:noProof/>
          </w:rPr>
          <w:t>3.78.4.4 Retrieve Patient Resource Response message</w:t>
        </w:r>
        <w:r w:rsidR="00040C9E">
          <w:rPr>
            <w:noProof/>
            <w:webHidden/>
          </w:rPr>
          <w:tab/>
        </w:r>
        <w:r w:rsidR="00040C9E">
          <w:rPr>
            <w:noProof/>
            <w:webHidden/>
          </w:rPr>
          <w:fldChar w:fldCharType="begin"/>
        </w:r>
        <w:r w:rsidR="00040C9E">
          <w:rPr>
            <w:noProof/>
            <w:webHidden/>
          </w:rPr>
          <w:instrText xml:space="preserve"> PAGEREF _Toc49502303 \h </w:instrText>
        </w:r>
        <w:r w:rsidR="00040C9E">
          <w:rPr>
            <w:noProof/>
            <w:webHidden/>
          </w:rPr>
        </w:r>
        <w:r w:rsidR="00040C9E">
          <w:rPr>
            <w:noProof/>
            <w:webHidden/>
          </w:rPr>
          <w:fldChar w:fldCharType="separate"/>
        </w:r>
        <w:r w:rsidR="00040C9E">
          <w:rPr>
            <w:noProof/>
            <w:webHidden/>
          </w:rPr>
          <w:t>25</w:t>
        </w:r>
        <w:r w:rsidR="00040C9E">
          <w:rPr>
            <w:noProof/>
            <w:webHidden/>
          </w:rPr>
          <w:fldChar w:fldCharType="end"/>
        </w:r>
      </w:hyperlink>
    </w:p>
    <w:p w14:paraId="673F9DB3" w14:textId="16005739" w:rsidR="00040C9E" w:rsidRDefault="00EE6668">
      <w:pPr>
        <w:pStyle w:val="TOC5"/>
        <w:rPr>
          <w:rFonts w:asciiTheme="minorHAnsi" w:eastAsiaTheme="minorEastAsia" w:hAnsiTheme="minorHAnsi" w:cstheme="minorBidi"/>
          <w:noProof/>
          <w:sz w:val="22"/>
          <w:szCs w:val="22"/>
        </w:rPr>
      </w:pPr>
      <w:hyperlink w:anchor="_Toc49502304" w:history="1">
        <w:r w:rsidR="00040C9E" w:rsidRPr="00074215">
          <w:rPr>
            <w:rStyle w:val="Hyperlink"/>
            <w:noProof/>
          </w:rPr>
          <w:t>3.78.4.4.1 Trigger Events</w:t>
        </w:r>
        <w:r w:rsidR="00040C9E">
          <w:rPr>
            <w:noProof/>
            <w:webHidden/>
          </w:rPr>
          <w:tab/>
        </w:r>
        <w:r w:rsidR="00040C9E">
          <w:rPr>
            <w:noProof/>
            <w:webHidden/>
          </w:rPr>
          <w:fldChar w:fldCharType="begin"/>
        </w:r>
        <w:r w:rsidR="00040C9E">
          <w:rPr>
            <w:noProof/>
            <w:webHidden/>
          </w:rPr>
          <w:instrText xml:space="preserve"> PAGEREF _Toc49502304 \h </w:instrText>
        </w:r>
        <w:r w:rsidR="00040C9E">
          <w:rPr>
            <w:noProof/>
            <w:webHidden/>
          </w:rPr>
        </w:r>
        <w:r w:rsidR="00040C9E">
          <w:rPr>
            <w:noProof/>
            <w:webHidden/>
          </w:rPr>
          <w:fldChar w:fldCharType="separate"/>
        </w:r>
        <w:r w:rsidR="00040C9E">
          <w:rPr>
            <w:noProof/>
            <w:webHidden/>
          </w:rPr>
          <w:t>26</w:t>
        </w:r>
        <w:r w:rsidR="00040C9E">
          <w:rPr>
            <w:noProof/>
            <w:webHidden/>
          </w:rPr>
          <w:fldChar w:fldCharType="end"/>
        </w:r>
      </w:hyperlink>
    </w:p>
    <w:p w14:paraId="0E91D57D" w14:textId="39816A29" w:rsidR="00040C9E" w:rsidRDefault="00EE6668">
      <w:pPr>
        <w:pStyle w:val="TOC5"/>
        <w:rPr>
          <w:rFonts w:asciiTheme="minorHAnsi" w:eastAsiaTheme="minorEastAsia" w:hAnsiTheme="minorHAnsi" w:cstheme="minorBidi"/>
          <w:noProof/>
          <w:sz w:val="22"/>
          <w:szCs w:val="22"/>
        </w:rPr>
      </w:pPr>
      <w:hyperlink w:anchor="_Toc49502305" w:history="1">
        <w:r w:rsidR="00040C9E" w:rsidRPr="00074215">
          <w:rPr>
            <w:rStyle w:val="Hyperlink"/>
            <w:noProof/>
          </w:rPr>
          <w:t>3.78.4.4.2 Message Semantics</w:t>
        </w:r>
        <w:r w:rsidR="00040C9E">
          <w:rPr>
            <w:noProof/>
            <w:webHidden/>
          </w:rPr>
          <w:tab/>
        </w:r>
        <w:r w:rsidR="00040C9E">
          <w:rPr>
            <w:noProof/>
            <w:webHidden/>
          </w:rPr>
          <w:fldChar w:fldCharType="begin"/>
        </w:r>
        <w:r w:rsidR="00040C9E">
          <w:rPr>
            <w:noProof/>
            <w:webHidden/>
          </w:rPr>
          <w:instrText xml:space="preserve"> PAGEREF _Toc49502305 \h </w:instrText>
        </w:r>
        <w:r w:rsidR="00040C9E">
          <w:rPr>
            <w:noProof/>
            <w:webHidden/>
          </w:rPr>
        </w:r>
        <w:r w:rsidR="00040C9E">
          <w:rPr>
            <w:noProof/>
            <w:webHidden/>
          </w:rPr>
          <w:fldChar w:fldCharType="separate"/>
        </w:r>
        <w:r w:rsidR="00040C9E">
          <w:rPr>
            <w:noProof/>
            <w:webHidden/>
          </w:rPr>
          <w:t>26</w:t>
        </w:r>
        <w:r w:rsidR="00040C9E">
          <w:rPr>
            <w:noProof/>
            <w:webHidden/>
          </w:rPr>
          <w:fldChar w:fldCharType="end"/>
        </w:r>
      </w:hyperlink>
    </w:p>
    <w:p w14:paraId="0BB7E0C0" w14:textId="203B3C0E" w:rsidR="00040C9E" w:rsidRDefault="00EE6668">
      <w:pPr>
        <w:pStyle w:val="TOC6"/>
        <w:rPr>
          <w:rFonts w:asciiTheme="minorHAnsi" w:eastAsiaTheme="minorEastAsia" w:hAnsiTheme="minorHAnsi" w:cstheme="minorBidi"/>
          <w:noProof/>
          <w:sz w:val="22"/>
          <w:szCs w:val="22"/>
        </w:rPr>
      </w:pPr>
      <w:hyperlink w:anchor="_Toc49502306" w:history="1">
        <w:r w:rsidR="00040C9E" w:rsidRPr="00074215">
          <w:rPr>
            <w:rStyle w:val="Hyperlink"/>
            <w:noProof/>
          </w:rPr>
          <w:t>3.78.4.4.2.1 Patient Resource Definition in the Context of Retrieve Patient Resource Response</w:t>
        </w:r>
        <w:r w:rsidR="00040C9E">
          <w:rPr>
            <w:noProof/>
            <w:webHidden/>
          </w:rPr>
          <w:tab/>
        </w:r>
        <w:r w:rsidR="00040C9E">
          <w:rPr>
            <w:noProof/>
            <w:webHidden/>
          </w:rPr>
          <w:fldChar w:fldCharType="begin"/>
        </w:r>
        <w:r w:rsidR="00040C9E">
          <w:rPr>
            <w:noProof/>
            <w:webHidden/>
          </w:rPr>
          <w:instrText xml:space="preserve"> PAGEREF _Toc49502306 \h </w:instrText>
        </w:r>
        <w:r w:rsidR="00040C9E">
          <w:rPr>
            <w:noProof/>
            <w:webHidden/>
          </w:rPr>
        </w:r>
        <w:r w:rsidR="00040C9E">
          <w:rPr>
            <w:noProof/>
            <w:webHidden/>
          </w:rPr>
          <w:fldChar w:fldCharType="separate"/>
        </w:r>
        <w:r w:rsidR="00040C9E">
          <w:rPr>
            <w:noProof/>
            <w:webHidden/>
          </w:rPr>
          <w:t>26</w:t>
        </w:r>
        <w:r w:rsidR="00040C9E">
          <w:rPr>
            <w:noProof/>
            <w:webHidden/>
          </w:rPr>
          <w:fldChar w:fldCharType="end"/>
        </w:r>
      </w:hyperlink>
    </w:p>
    <w:p w14:paraId="2835CC0A" w14:textId="76A8B413" w:rsidR="00040C9E" w:rsidRDefault="00EE6668">
      <w:pPr>
        <w:pStyle w:val="TOC3"/>
        <w:rPr>
          <w:rFonts w:asciiTheme="minorHAnsi" w:eastAsiaTheme="minorEastAsia" w:hAnsiTheme="minorHAnsi" w:cstheme="minorBidi"/>
          <w:noProof/>
          <w:sz w:val="22"/>
          <w:szCs w:val="22"/>
        </w:rPr>
      </w:pPr>
      <w:hyperlink w:anchor="_Toc49502307" w:history="1">
        <w:r w:rsidR="00040C9E" w:rsidRPr="00074215">
          <w:rPr>
            <w:rStyle w:val="Hyperlink"/>
            <w:noProof/>
          </w:rPr>
          <w:t>3.78.5 Security Considerations</w:t>
        </w:r>
        <w:r w:rsidR="00040C9E">
          <w:rPr>
            <w:noProof/>
            <w:webHidden/>
          </w:rPr>
          <w:tab/>
        </w:r>
        <w:r w:rsidR="00040C9E">
          <w:rPr>
            <w:noProof/>
            <w:webHidden/>
          </w:rPr>
          <w:fldChar w:fldCharType="begin"/>
        </w:r>
        <w:r w:rsidR="00040C9E">
          <w:rPr>
            <w:noProof/>
            <w:webHidden/>
          </w:rPr>
          <w:instrText xml:space="preserve"> PAGEREF _Toc49502307 \h </w:instrText>
        </w:r>
        <w:r w:rsidR="00040C9E">
          <w:rPr>
            <w:noProof/>
            <w:webHidden/>
          </w:rPr>
        </w:r>
        <w:r w:rsidR="00040C9E">
          <w:rPr>
            <w:noProof/>
            <w:webHidden/>
          </w:rPr>
          <w:fldChar w:fldCharType="separate"/>
        </w:r>
        <w:r w:rsidR="00040C9E">
          <w:rPr>
            <w:noProof/>
            <w:webHidden/>
          </w:rPr>
          <w:t>26</w:t>
        </w:r>
        <w:r w:rsidR="00040C9E">
          <w:rPr>
            <w:noProof/>
            <w:webHidden/>
          </w:rPr>
          <w:fldChar w:fldCharType="end"/>
        </w:r>
      </w:hyperlink>
    </w:p>
    <w:p w14:paraId="32E16E81" w14:textId="2E535F70" w:rsidR="00040C9E" w:rsidRDefault="00EE6668">
      <w:pPr>
        <w:pStyle w:val="TOC4"/>
        <w:rPr>
          <w:rFonts w:asciiTheme="minorHAnsi" w:eastAsiaTheme="minorEastAsia" w:hAnsiTheme="minorHAnsi" w:cstheme="minorBidi"/>
          <w:noProof/>
          <w:sz w:val="22"/>
          <w:szCs w:val="22"/>
        </w:rPr>
      </w:pPr>
      <w:hyperlink w:anchor="_Toc49502308" w:history="1">
        <w:r w:rsidR="00040C9E" w:rsidRPr="00074215">
          <w:rPr>
            <w:rStyle w:val="Hyperlink"/>
            <w:noProof/>
          </w:rPr>
          <w:t>3.78.5.1 Security Audit Considerations</w:t>
        </w:r>
        <w:r w:rsidR="00040C9E">
          <w:rPr>
            <w:noProof/>
            <w:webHidden/>
          </w:rPr>
          <w:tab/>
        </w:r>
        <w:r w:rsidR="00040C9E">
          <w:rPr>
            <w:noProof/>
            <w:webHidden/>
          </w:rPr>
          <w:fldChar w:fldCharType="begin"/>
        </w:r>
        <w:r w:rsidR="00040C9E">
          <w:rPr>
            <w:noProof/>
            <w:webHidden/>
          </w:rPr>
          <w:instrText xml:space="preserve"> PAGEREF _Toc49502308 \h </w:instrText>
        </w:r>
        <w:r w:rsidR="00040C9E">
          <w:rPr>
            <w:noProof/>
            <w:webHidden/>
          </w:rPr>
        </w:r>
        <w:r w:rsidR="00040C9E">
          <w:rPr>
            <w:noProof/>
            <w:webHidden/>
          </w:rPr>
          <w:fldChar w:fldCharType="separate"/>
        </w:r>
        <w:r w:rsidR="00040C9E">
          <w:rPr>
            <w:noProof/>
            <w:webHidden/>
          </w:rPr>
          <w:t>26</w:t>
        </w:r>
        <w:r w:rsidR="00040C9E">
          <w:rPr>
            <w:noProof/>
            <w:webHidden/>
          </w:rPr>
          <w:fldChar w:fldCharType="end"/>
        </w:r>
      </w:hyperlink>
    </w:p>
    <w:p w14:paraId="0D5920A9" w14:textId="65C5BC8F" w:rsidR="00040C9E" w:rsidRDefault="00EE6668">
      <w:pPr>
        <w:pStyle w:val="TOC1"/>
        <w:rPr>
          <w:rFonts w:asciiTheme="minorHAnsi" w:eastAsiaTheme="minorEastAsia" w:hAnsiTheme="minorHAnsi" w:cstheme="minorBidi"/>
          <w:noProof/>
          <w:sz w:val="22"/>
          <w:szCs w:val="22"/>
        </w:rPr>
      </w:pPr>
      <w:hyperlink w:anchor="_Toc49502309" w:history="1">
        <w:r w:rsidR="00040C9E" w:rsidRPr="00074215">
          <w:rPr>
            <w:rStyle w:val="Hyperlink"/>
            <w:noProof/>
          </w:rPr>
          <w:t>Appendices</w:t>
        </w:r>
        <w:r w:rsidR="00040C9E">
          <w:rPr>
            <w:noProof/>
            <w:webHidden/>
          </w:rPr>
          <w:tab/>
        </w:r>
        <w:r w:rsidR="00040C9E">
          <w:rPr>
            <w:noProof/>
            <w:webHidden/>
          </w:rPr>
          <w:fldChar w:fldCharType="begin"/>
        </w:r>
        <w:r w:rsidR="00040C9E">
          <w:rPr>
            <w:noProof/>
            <w:webHidden/>
          </w:rPr>
          <w:instrText xml:space="preserve"> PAGEREF _Toc49502309 \h </w:instrText>
        </w:r>
        <w:r w:rsidR="00040C9E">
          <w:rPr>
            <w:noProof/>
            <w:webHidden/>
          </w:rPr>
        </w:r>
        <w:r w:rsidR="00040C9E">
          <w:rPr>
            <w:noProof/>
            <w:webHidden/>
          </w:rPr>
          <w:fldChar w:fldCharType="separate"/>
        </w:r>
        <w:r w:rsidR="00040C9E">
          <w:rPr>
            <w:noProof/>
            <w:webHidden/>
          </w:rPr>
          <w:t>27</w:t>
        </w:r>
        <w:r w:rsidR="00040C9E">
          <w:rPr>
            <w:noProof/>
            <w:webHidden/>
          </w:rPr>
          <w:fldChar w:fldCharType="end"/>
        </w:r>
      </w:hyperlink>
    </w:p>
    <w:p w14:paraId="2F46A60C" w14:textId="2F1E821C" w:rsidR="00040C9E" w:rsidRDefault="00EE6668">
      <w:pPr>
        <w:pStyle w:val="TOC1"/>
        <w:rPr>
          <w:rFonts w:asciiTheme="minorHAnsi" w:eastAsiaTheme="minorEastAsia" w:hAnsiTheme="minorHAnsi" w:cstheme="minorBidi"/>
          <w:noProof/>
          <w:sz w:val="22"/>
          <w:szCs w:val="22"/>
        </w:rPr>
      </w:pPr>
      <w:hyperlink w:anchor="_Toc49502310" w:history="1">
        <w:r w:rsidR="00040C9E" w:rsidRPr="00074215">
          <w:rPr>
            <w:rStyle w:val="Hyperlink"/>
            <w:strike/>
            <w:noProof/>
          </w:rPr>
          <w:t>Appendix M Using Patient Demographics Query in a Multi-Domain Environment</w:t>
        </w:r>
        <w:r w:rsidR="00040C9E">
          <w:rPr>
            <w:noProof/>
            <w:webHidden/>
          </w:rPr>
          <w:tab/>
        </w:r>
        <w:r w:rsidR="00040C9E">
          <w:rPr>
            <w:noProof/>
            <w:webHidden/>
          </w:rPr>
          <w:fldChar w:fldCharType="begin"/>
        </w:r>
        <w:r w:rsidR="00040C9E">
          <w:rPr>
            <w:noProof/>
            <w:webHidden/>
          </w:rPr>
          <w:instrText xml:space="preserve"> PAGEREF _Toc49502310 \h </w:instrText>
        </w:r>
        <w:r w:rsidR="00040C9E">
          <w:rPr>
            <w:noProof/>
            <w:webHidden/>
          </w:rPr>
        </w:r>
        <w:r w:rsidR="00040C9E">
          <w:rPr>
            <w:noProof/>
            <w:webHidden/>
          </w:rPr>
          <w:fldChar w:fldCharType="separate"/>
        </w:r>
        <w:r w:rsidR="00040C9E">
          <w:rPr>
            <w:noProof/>
            <w:webHidden/>
          </w:rPr>
          <w:t>28</w:t>
        </w:r>
        <w:r w:rsidR="00040C9E">
          <w:rPr>
            <w:noProof/>
            <w:webHidden/>
          </w:rPr>
          <w:fldChar w:fldCharType="end"/>
        </w:r>
      </w:hyperlink>
    </w:p>
    <w:p w14:paraId="445CEC1B" w14:textId="4C711ABF" w:rsidR="00040C9E" w:rsidRDefault="00EE6668">
      <w:pPr>
        <w:pStyle w:val="TOC1"/>
        <w:rPr>
          <w:rFonts w:asciiTheme="minorHAnsi" w:eastAsiaTheme="minorEastAsia" w:hAnsiTheme="minorHAnsi" w:cstheme="minorBidi"/>
          <w:noProof/>
          <w:sz w:val="22"/>
          <w:szCs w:val="22"/>
        </w:rPr>
      </w:pPr>
      <w:hyperlink w:anchor="_Toc49502311" w:history="1">
        <w:r w:rsidR="00040C9E" w:rsidRPr="00074215">
          <w:rPr>
            <w:rStyle w:val="Hyperlink"/>
            <w:noProof/>
          </w:rPr>
          <w:t>Appendix M Patient Demographics Query Implementation Guidance</w:t>
        </w:r>
        <w:r w:rsidR="00040C9E">
          <w:rPr>
            <w:noProof/>
            <w:webHidden/>
          </w:rPr>
          <w:tab/>
        </w:r>
        <w:r w:rsidR="00040C9E">
          <w:rPr>
            <w:noProof/>
            <w:webHidden/>
          </w:rPr>
          <w:fldChar w:fldCharType="begin"/>
        </w:r>
        <w:r w:rsidR="00040C9E">
          <w:rPr>
            <w:noProof/>
            <w:webHidden/>
          </w:rPr>
          <w:instrText xml:space="preserve"> PAGEREF _Toc49502311 \h </w:instrText>
        </w:r>
        <w:r w:rsidR="00040C9E">
          <w:rPr>
            <w:noProof/>
            <w:webHidden/>
          </w:rPr>
        </w:r>
        <w:r w:rsidR="00040C9E">
          <w:rPr>
            <w:noProof/>
            <w:webHidden/>
          </w:rPr>
          <w:fldChar w:fldCharType="separate"/>
        </w:r>
        <w:r w:rsidR="00040C9E">
          <w:rPr>
            <w:noProof/>
            <w:webHidden/>
          </w:rPr>
          <w:t>28</w:t>
        </w:r>
        <w:r w:rsidR="00040C9E">
          <w:rPr>
            <w:noProof/>
            <w:webHidden/>
          </w:rPr>
          <w:fldChar w:fldCharType="end"/>
        </w:r>
      </w:hyperlink>
    </w:p>
    <w:p w14:paraId="3BDAA82B" w14:textId="7B1B5D4A" w:rsidR="00040C9E" w:rsidRDefault="00EE6668">
      <w:pPr>
        <w:pStyle w:val="TOC2"/>
        <w:rPr>
          <w:rFonts w:asciiTheme="minorHAnsi" w:eastAsiaTheme="minorEastAsia" w:hAnsiTheme="minorHAnsi" w:cstheme="minorBidi"/>
          <w:noProof/>
          <w:sz w:val="22"/>
          <w:szCs w:val="22"/>
        </w:rPr>
      </w:pPr>
      <w:hyperlink w:anchor="_Toc49502312" w:history="1">
        <w:r w:rsidR="00040C9E" w:rsidRPr="00074215">
          <w:rPr>
            <w:rStyle w:val="Hyperlink"/>
            <w:noProof/>
          </w:rPr>
          <w:t>M.4 Data Elements Patient Demographics Query Profiles</w:t>
        </w:r>
        <w:r w:rsidR="00040C9E">
          <w:rPr>
            <w:noProof/>
            <w:webHidden/>
          </w:rPr>
          <w:tab/>
        </w:r>
        <w:r w:rsidR="00040C9E">
          <w:rPr>
            <w:noProof/>
            <w:webHidden/>
          </w:rPr>
          <w:fldChar w:fldCharType="begin"/>
        </w:r>
        <w:r w:rsidR="00040C9E">
          <w:rPr>
            <w:noProof/>
            <w:webHidden/>
          </w:rPr>
          <w:instrText xml:space="preserve"> PAGEREF _Toc49502312 \h </w:instrText>
        </w:r>
        <w:r w:rsidR="00040C9E">
          <w:rPr>
            <w:noProof/>
            <w:webHidden/>
          </w:rPr>
        </w:r>
        <w:r w:rsidR="00040C9E">
          <w:rPr>
            <w:noProof/>
            <w:webHidden/>
          </w:rPr>
          <w:fldChar w:fldCharType="separate"/>
        </w:r>
        <w:r w:rsidR="00040C9E">
          <w:rPr>
            <w:noProof/>
            <w:webHidden/>
          </w:rPr>
          <w:t>28</w:t>
        </w:r>
        <w:r w:rsidR="00040C9E">
          <w:rPr>
            <w:noProof/>
            <w:webHidden/>
          </w:rPr>
          <w:fldChar w:fldCharType="end"/>
        </w:r>
      </w:hyperlink>
    </w:p>
    <w:p w14:paraId="4E7243BA" w14:textId="6DDEBC9D" w:rsidR="00040C9E" w:rsidRDefault="00EE6668">
      <w:pPr>
        <w:pStyle w:val="TOC3"/>
        <w:rPr>
          <w:rFonts w:asciiTheme="minorHAnsi" w:eastAsiaTheme="minorEastAsia" w:hAnsiTheme="minorHAnsi" w:cstheme="minorBidi"/>
          <w:noProof/>
          <w:sz w:val="22"/>
          <w:szCs w:val="22"/>
        </w:rPr>
      </w:pPr>
      <w:hyperlink w:anchor="_Toc49502313" w:history="1">
        <w:r w:rsidR="00040C9E" w:rsidRPr="00074215">
          <w:rPr>
            <w:rStyle w:val="Hyperlink"/>
            <w:noProof/>
          </w:rPr>
          <w:t>M.4.1 Patient Demographics Query Data Fields</w:t>
        </w:r>
        <w:r w:rsidR="00040C9E">
          <w:rPr>
            <w:noProof/>
            <w:webHidden/>
          </w:rPr>
          <w:tab/>
        </w:r>
        <w:r w:rsidR="00040C9E">
          <w:rPr>
            <w:noProof/>
            <w:webHidden/>
          </w:rPr>
          <w:fldChar w:fldCharType="begin"/>
        </w:r>
        <w:r w:rsidR="00040C9E">
          <w:rPr>
            <w:noProof/>
            <w:webHidden/>
          </w:rPr>
          <w:instrText xml:space="preserve"> PAGEREF _Toc49502313 \h </w:instrText>
        </w:r>
        <w:r w:rsidR="00040C9E">
          <w:rPr>
            <w:noProof/>
            <w:webHidden/>
          </w:rPr>
        </w:r>
        <w:r w:rsidR="00040C9E">
          <w:rPr>
            <w:noProof/>
            <w:webHidden/>
          </w:rPr>
          <w:fldChar w:fldCharType="separate"/>
        </w:r>
        <w:r w:rsidR="00040C9E">
          <w:rPr>
            <w:noProof/>
            <w:webHidden/>
          </w:rPr>
          <w:t>28</w:t>
        </w:r>
        <w:r w:rsidR="00040C9E">
          <w:rPr>
            <w:noProof/>
            <w:webHidden/>
          </w:rPr>
          <w:fldChar w:fldCharType="end"/>
        </w:r>
      </w:hyperlink>
    </w:p>
    <w:p w14:paraId="109D02B3" w14:textId="14A9105F" w:rsidR="00040C9E" w:rsidRDefault="00EE6668">
      <w:pPr>
        <w:pStyle w:val="TOC3"/>
        <w:rPr>
          <w:rFonts w:asciiTheme="minorHAnsi" w:eastAsiaTheme="minorEastAsia" w:hAnsiTheme="minorHAnsi" w:cstheme="minorBidi"/>
          <w:noProof/>
          <w:sz w:val="22"/>
          <w:szCs w:val="22"/>
        </w:rPr>
      </w:pPr>
      <w:hyperlink w:anchor="_Toc49502314" w:history="1">
        <w:r w:rsidR="00040C9E" w:rsidRPr="00074215">
          <w:rPr>
            <w:rStyle w:val="Hyperlink"/>
            <w:noProof/>
          </w:rPr>
          <w:t>M.4.2 Patient Demographics Query Parameters</w:t>
        </w:r>
        <w:r w:rsidR="00040C9E">
          <w:rPr>
            <w:noProof/>
            <w:webHidden/>
          </w:rPr>
          <w:tab/>
        </w:r>
        <w:r w:rsidR="00040C9E">
          <w:rPr>
            <w:noProof/>
            <w:webHidden/>
          </w:rPr>
          <w:fldChar w:fldCharType="begin"/>
        </w:r>
        <w:r w:rsidR="00040C9E">
          <w:rPr>
            <w:noProof/>
            <w:webHidden/>
          </w:rPr>
          <w:instrText xml:space="preserve"> PAGEREF _Toc49502314 \h </w:instrText>
        </w:r>
        <w:r w:rsidR="00040C9E">
          <w:rPr>
            <w:noProof/>
            <w:webHidden/>
          </w:rPr>
        </w:r>
        <w:r w:rsidR="00040C9E">
          <w:rPr>
            <w:noProof/>
            <w:webHidden/>
          </w:rPr>
          <w:fldChar w:fldCharType="separate"/>
        </w:r>
        <w:r w:rsidR="00040C9E">
          <w:rPr>
            <w:noProof/>
            <w:webHidden/>
          </w:rPr>
          <w:t>29</w:t>
        </w:r>
        <w:r w:rsidR="00040C9E">
          <w:rPr>
            <w:noProof/>
            <w:webHidden/>
          </w:rPr>
          <w:fldChar w:fldCharType="end"/>
        </w:r>
      </w:hyperlink>
    </w:p>
    <w:p w14:paraId="6B3F2AA8" w14:textId="727D557B" w:rsidR="00CF283F" w:rsidRPr="009F3373" w:rsidRDefault="00BF6C4B" w:rsidP="009F5CF4">
      <w:pPr>
        <w:pStyle w:val="BodyText"/>
      </w:pPr>
      <w:r w:rsidRPr="009F3373">
        <w:fldChar w:fldCharType="end"/>
      </w:r>
    </w:p>
    <w:p w14:paraId="715453A8" w14:textId="032B6AD6" w:rsidR="00CF283F" w:rsidRPr="009F3373" w:rsidRDefault="00C10561" w:rsidP="00D54FEF">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9F3373">
        <w:rPr>
          <w:noProof w:val="0"/>
        </w:rPr>
        <w:br w:type="page"/>
      </w:r>
      <w:bookmarkStart w:id="11" w:name="_Toc49502245"/>
      <w:r w:rsidR="00CF283F" w:rsidRPr="009F3373">
        <w:rPr>
          <w:noProof w:val="0"/>
        </w:rPr>
        <w:lastRenderedPageBreak/>
        <w:t>Introduction</w:t>
      </w:r>
      <w:bookmarkEnd w:id="4"/>
      <w:bookmarkEnd w:id="5"/>
      <w:bookmarkEnd w:id="6"/>
      <w:bookmarkEnd w:id="7"/>
      <w:bookmarkEnd w:id="8"/>
      <w:bookmarkEnd w:id="9"/>
      <w:bookmarkEnd w:id="10"/>
      <w:r w:rsidR="00167DB7" w:rsidRPr="009F3373">
        <w:rPr>
          <w:noProof w:val="0"/>
        </w:rPr>
        <w:t xml:space="preserve"> to this Supplement</w:t>
      </w:r>
      <w:bookmarkEnd w:id="11"/>
    </w:p>
    <w:p w14:paraId="68E453FA" w14:textId="77777777" w:rsidR="00F90245" w:rsidRPr="009F3373" w:rsidRDefault="00F90245" w:rsidP="00F9024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90245" w:rsidRPr="009F3373" w14:paraId="16BE64BE" w14:textId="77777777" w:rsidTr="00765E0C">
        <w:trPr>
          <w:trHeight w:val="7365"/>
        </w:trPr>
        <w:tc>
          <w:tcPr>
            <w:tcW w:w="9576" w:type="dxa"/>
          </w:tcPr>
          <w:p w14:paraId="1C249923" w14:textId="77777777" w:rsidR="00260FAF" w:rsidRPr="009F3373" w:rsidRDefault="00260FAF" w:rsidP="00260FAF">
            <w:bookmarkStart w:id="12" w:name="OLE_LINK4"/>
            <w:bookmarkStart w:id="13" w:name="OLE_LINK11"/>
            <w:bookmarkStart w:id="14" w:name="OLE_LINK15"/>
            <w:bookmarkStart w:id="15" w:name="OLE_LINK16"/>
            <w:r w:rsidRPr="009F3373">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43139C3F" w14:textId="77777777" w:rsidR="00260FAF" w:rsidRPr="009F3373" w:rsidRDefault="00260FAF" w:rsidP="00260FAF">
            <w:r w:rsidRPr="009F3373">
              <w:t>Product implementations and site deployments may need to be updated in order for them to remain interoperable and conformant with an updated IHE profile.</w:t>
            </w:r>
          </w:p>
          <w:bookmarkEnd w:id="12"/>
          <w:p w14:paraId="0BFC4E0A" w14:textId="60F8184E" w:rsidR="00260FAF" w:rsidRPr="009F3373" w:rsidRDefault="007C47DC" w:rsidP="00260FAF">
            <w:r w:rsidRPr="009F3373">
              <w:t xml:space="preserve">This </w:t>
            </w:r>
            <w:proofErr w:type="spellStart"/>
            <w:r w:rsidR="00F839DF" w:rsidRPr="009F3373">
              <w:t>PDQm</w:t>
            </w:r>
            <w:proofErr w:type="spellEnd"/>
            <w:r w:rsidR="00F839DF" w:rsidRPr="009F3373">
              <w:t xml:space="preserve"> Profile</w:t>
            </w:r>
            <w:r w:rsidRPr="009F3373">
              <w:t xml:space="preserve"> </w:t>
            </w:r>
            <w:r w:rsidR="009F3373">
              <w:t>uses content from</w:t>
            </w:r>
            <w:r w:rsidR="00260FAF" w:rsidRPr="009F3373">
              <w:t xml:space="preserve"> Release 4 of the HL7</w:t>
            </w:r>
            <w:r w:rsidR="00260FAF" w:rsidRPr="009F3373">
              <w:rPr>
                <w:vertAlign w:val="superscript"/>
              </w:rPr>
              <w:t>®</w:t>
            </w:r>
            <w:r w:rsidR="00260FAF" w:rsidRPr="009F3373">
              <w:rPr>
                <w:rStyle w:val="FootnoteReference"/>
              </w:rPr>
              <w:footnoteReference w:id="1"/>
            </w:r>
            <w:r w:rsidR="00260FAF" w:rsidRPr="009F3373">
              <w:t xml:space="preserve"> FHIR</w:t>
            </w:r>
            <w:r w:rsidR="00260FAF" w:rsidRPr="009F3373">
              <w:rPr>
                <w:vertAlign w:val="superscript"/>
              </w:rPr>
              <w:t>®</w:t>
            </w:r>
            <w:r w:rsidR="00260FAF" w:rsidRPr="009F3373">
              <w:rPr>
                <w:rStyle w:val="FootnoteReference"/>
              </w:rPr>
              <w:footnoteReference w:id="2"/>
            </w:r>
            <w:r w:rsidR="00260FAF" w:rsidRPr="009F3373">
              <w:t xml:space="preserve"> specification. HL7 describes FHIR Change Management and Versioning at </w:t>
            </w:r>
            <w:hyperlink r:id="rId17" w:history="1">
              <w:r w:rsidR="00260FAF" w:rsidRPr="009F3373">
                <w:rPr>
                  <w:rStyle w:val="Hyperlink"/>
                </w:rPr>
                <w:t>https://www.hl7.org/fhir/versions.html</w:t>
              </w:r>
            </w:hyperlink>
            <w:r w:rsidR="00260FAF" w:rsidRPr="009F3373">
              <w:t>.</w:t>
            </w:r>
          </w:p>
          <w:p w14:paraId="23B0FEBA" w14:textId="77777777" w:rsidR="00260FAF" w:rsidRPr="009F3373" w:rsidRDefault="00260FAF" w:rsidP="00260FAF">
            <w:r w:rsidRPr="009F3373">
              <w:t xml:space="preserve">HL7 provides a rating of the maturity of FHIR content based on the FHIR Maturity Model (FMM): level 0 (draft) through N (Normative). See </w:t>
            </w:r>
            <w:hyperlink r:id="rId18" w:anchor="maturity" w:history="1">
              <w:r w:rsidRPr="009F3373">
                <w:rPr>
                  <w:rStyle w:val="Hyperlink"/>
                </w:rPr>
                <w:t>http://hl7.org/fhir/versions.html#maturity</w:t>
              </w:r>
            </w:hyperlink>
            <w:r w:rsidRPr="009F3373">
              <w:t xml:space="preserve">. </w:t>
            </w:r>
          </w:p>
          <w:p w14:paraId="5828F452" w14:textId="77777777" w:rsidR="00260FAF" w:rsidRPr="009F3373" w:rsidRDefault="00260FAF" w:rsidP="00260FAF">
            <w:pPr>
              <w:pStyle w:val="BodyText"/>
            </w:pPr>
            <w:r w:rsidRPr="009F3373">
              <w:t>The FMM levels for FHIR content used in this profile are:</w:t>
            </w:r>
          </w:p>
          <w:bookmarkEnd w:id="13"/>
          <w:bookmarkEnd w:id="14"/>
          <w:bookmarkEnd w:id="15"/>
          <w:p w14:paraId="5B6C8C14" w14:textId="77777777" w:rsidR="00F90245" w:rsidRPr="009F3373" w:rsidRDefault="00F90245" w:rsidP="00262C3D">
            <w:pPr>
              <w:pStyle w:val="BodyText"/>
            </w:pPr>
          </w:p>
          <w:tbl>
            <w:tblPr>
              <w:tblStyle w:val="TableGrid"/>
              <w:tblW w:w="0" w:type="auto"/>
              <w:tblInd w:w="2355" w:type="dxa"/>
              <w:tblLook w:val="04A0" w:firstRow="1" w:lastRow="0" w:firstColumn="1" w:lastColumn="0" w:noHBand="0" w:noVBand="1"/>
            </w:tblPr>
            <w:tblGrid>
              <w:gridCol w:w="2700"/>
              <w:gridCol w:w="1530"/>
            </w:tblGrid>
            <w:tr w:rsidR="00F90245" w:rsidRPr="009F3373" w14:paraId="6E98C0D8" w14:textId="77777777" w:rsidTr="00262C3D">
              <w:tc>
                <w:tcPr>
                  <w:tcW w:w="2700" w:type="dxa"/>
                  <w:shd w:val="clear" w:color="auto" w:fill="D9D9D9" w:themeFill="background1" w:themeFillShade="D9"/>
                </w:tcPr>
                <w:p w14:paraId="6E46B34E" w14:textId="39810CFA" w:rsidR="00F90245" w:rsidRPr="009F3373" w:rsidRDefault="00F90245" w:rsidP="00262C3D">
                  <w:pPr>
                    <w:pStyle w:val="TableEntryHeader"/>
                  </w:pPr>
                  <w:r w:rsidRPr="009F3373">
                    <w:t xml:space="preserve">FHIR </w:t>
                  </w:r>
                  <w:r w:rsidR="00260FAF" w:rsidRPr="009F3373">
                    <w:t>Content</w:t>
                  </w:r>
                </w:p>
              </w:tc>
              <w:tc>
                <w:tcPr>
                  <w:tcW w:w="1530" w:type="dxa"/>
                  <w:shd w:val="clear" w:color="auto" w:fill="D9D9D9" w:themeFill="background1" w:themeFillShade="D9"/>
                </w:tcPr>
                <w:p w14:paraId="2959A196" w14:textId="77777777" w:rsidR="00F90245" w:rsidRPr="009F3373" w:rsidRDefault="00F90245" w:rsidP="00262C3D">
                  <w:pPr>
                    <w:pStyle w:val="TableEntryHeader"/>
                  </w:pPr>
                  <w:r w:rsidRPr="009F3373">
                    <w:t>FMM Level</w:t>
                  </w:r>
                </w:p>
              </w:tc>
            </w:tr>
            <w:tr w:rsidR="00F90245" w:rsidRPr="009F3373" w14:paraId="12338D79" w14:textId="77777777" w:rsidTr="00262C3D">
              <w:tc>
                <w:tcPr>
                  <w:tcW w:w="2700" w:type="dxa"/>
                </w:tcPr>
                <w:p w14:paraId="752B1800" w14:textId="3670B55F" w:rsidR="00F90245" w:rsidRPr="009F3373" w:rsidRDefault="00F90245" w:rsidP="00F029C4">
                  <w:pPr>
                    <w:pStyle w:val="TableEntry"/>
                  </w:pPr>
                  <w:r w:rsidRPr="009F3373">
                    <w:t>Patient</w:t>
                  </w:r>
                </w:p>
              </w:tc>
              <w:tc>
                <w:tcPr>
                  <w:tcW w:w="1530" w:type="dxa"/>
                </w:tcPr>
                <w:p w14:paraId="1144A9D2" w14:textId="40223333" w:rsidR="00F90245" w:rsidRPr="009F3373" w:rsidRDefault="00CA7D32" w:rsidP="00F029C4">
                  <w:pPr>
                    <w:pStyle w:val="TableEntry"/>
                  </w:pPr>
                  <w:r w:rsidRPr="009F3373">
                    <w:t>normative</w:t>
                  </w:r>
                </w:p>
              </w:tc>
            </w:tr>
            <w:tr w:rsidR="00F90245" w:rsidRPr="009F3373" w14:paraId="6AB66681" w14:textId="77777777" w:rsidTr="00262C3D">
              <w:tc>
                <w:tcPr>
                  <w:tcW w:w="2700" w:type="dxa"/>
                </w:tcPr>
                <w:p w14:paraId="5EC70690" w14:textId="6B2974FA" w:rsidR="00F90245" w:rsidRPr="009F3373" w:rsidRDefault="00BB6B0D" w:rsidP="00F029C4">
                  <w:pPr>
                    <w:pStyle w:val="TableEntry"/>
                  </w:pPr>
                  <w:r w:rsidRPr="009F3373">
                    <w:t>OperationOutcome</w:t>
                  </w:r>
                </w:p>
              </w:tc>
              <w:tc>
                <w:tcPr>
                  <w:tcW w:w="1530" w:type="dxa"/>
                </w:tcPr>
                <w:p w14:paraId="1453B794" w14:textId="7B12F1E2" w:rsidR="00F90245" w:rsidRPr="009F3373" w:rsidRDefault="00CA7D32" w:rsidP="00F029C4">
                  <w:pPr>
                    <w:pStyle w:val="TableEntry"/>
                  </w:pPr>
                  <w:r w:rsidRPr="009F3373">
                    <w:t>normative</w:t>
                  </w:r>
                </w:p>
              </w:tc>
            </w:tr>
            <w:tr w:rsidR="00F90245" w:rsidRPr="009F3373" w14:paraId="151120DB" w14:textId="77777777" w:rsidTr="00262C3D">
              <w:tc>
                <w:tcPr>
                  <w:tcW w:w="2700" w:type="dxa"/>
                </w:tcPr>
                <w:p w14:paraId="2228510B" w14:textId="0A4D6637" w:rsidR="00F90245" w:rsidRPr="009F3373" w:rsidRDefault="00BB6B0D" w:rsidP="00F029C4">
                  <w:pPr>
                    <w:pStyle w:val="TableEntry"/>
                    <w:rPr>
                      <w:b/>
                    </w:rPr>
                  </w:pPr>
                  <w:r w:rsidRPr="009F3373">
                    <w:t>Bundle</w:t>
                  </w:r>
                </w:p>
              </w:tc>
              <w:tc>
                <w:tcPr>
                  <w:tcW w:w="1530" w:type="dxa"/>
                </w:tcPr>
                <w:p w14:paraId="7FB9C6EB" w14:textId="20D65A72" w:rsidR="00F90245" w:rsidRPr="009F3373" w:rsidRDefault="00CA7D32" w:rsidP="00F029C4">
                  <w:pPr>
                    <w:pStyle w:val="TableEntry"/>
                  </w:pPr>
                  <w:r w:rsidRPr="009F3373">
                    <w:t>normative</w:t>
                  </w:r>
                </w:p>
              </w:tc>
            </w:tr>
          </w:tbl>
          <w:p w14:paraId="46465303" w14:textId="77777777" w:rsidR="00BB6B0D" w:rsidRPr="009F3373" w:rsidRDefault="00BB6B0D" w:rsidP="00262C3D">
            <w:pPr>
              <w:pStyle w:val="BodyText"/>
            </w:pPr>
          </w:p>
          <w:p w14:paraId="6428252D" w14:textId="53835685" w:rsidR="00C97B6C" w:rsidRPr="009F3373" w:rsidRDefault="00604FAB" w:rsidP="00262C3D">
            <w:pPr>
              <w:pStyle w:val="BodyText"/>
            </w:pPr>
            <w:r w:rsidRPr="009F3373">
              <w:t xml:space="preserve">Note that although Patient resource is normative, the query parameters on Patient are </w:t>
            </w:r>
            <w:r w:rsidR="009F3373">
              <w:t xml:space="preserve">Standard for </w:t>
            </w:r>
            <w:r w:rsidR="00225D9B" w:rsidRPr="009F3373">
              <w:t>Trial Use (</w:t>
            </w:r>
            <w:r w:rsidR="009F3373">
              <w:t>S</w:t>
            </w:r>
            <w:r w:rsidRPr="009F3373">
              <w:t>TU</w:t>
            </w:r>
            <w:r w:rsidR="00225D9B" w:rsidRPr="009F3373">
              <w:t>)</w:t>
            </w:r>
            <w:r w:rsidRPr="009F3373">
              <w:t xml:space="preserve">. Note that the </w:t>
            </w:r>
            <w:r w:rsidR="000A2A28" w:rsidRPr="009F3373">
              <w:t xml:space="preserve">Pediatric </w:t>
            </w:r>
            <w:r w:rsidR="00482482" w:rsidRPr="009F3373">
              <w:t>Demographics</w:t>
            </w:r>
            <w:r w:rsidR="000A2A28" w:rsidRPr="009F3373">
              <w:t xml:space="preserve"> </w:t>
            </w:r>
            <w:r w:rsidR="00F403BE" w:rsidRPr="009F3373">
              <w:t>Option</w:t>
            </w:r>
            <w:r w:rsidRPr="009F3373">
              <w:t xml:space="preserve"> relies on </w:t>
            </w:r>
            <w:r w:rsidR="009F3373">
              <w:t>S</w:t>
            </w:r>
            <w:r w:rsidRPr="009F3373">
              <w:t>TU extensions.</w:t>
            </w:r>
          </w:p>
          <w:p w14:paraId="4D0D6A93" w14:textId="4980902F" w:rsidR="00F90245" w:rsidRPr="009F3373" w:rsidRDefault="00604FAB" w:rsidP="00262C3D">
            <w:pPr>
              <w:pStyle w:val="BodyText"/>
            </w:pPr>
            <w:r w:rsidRPr="009F3373">
              <w:t xml:space="preserve"> </w:t>
            </w:r>
          </w:p>
        </w:tc>
      </w:tr>
    </w:tbl>
    <w:p w14:paraId="1F4017B9" w14:textId="77777777" w:rsidR="00F90245" w:rsidRPr="009F3373" w:rsidRDefault="00F90245" w:rsidP="000B41C8">
      <w:pPr>
        <w:pStyle w:val="BodyText"/>
      </w:pPr>
    </w:p>
    <w:p w14:paraId="4B1A5223" w14:textId="77777777" w:rsidR="00C52EBA" w:rsidRPr="009F3373" w:rsidRDefault="00C52EBA" w:rsidP="000B41C8">
      <w:pPr>
        <w:pStyle w:val="BodyText"/>
      </w:pPr>
      <w:r w:rsidRPr="009F3373">
        <w:t xml:space="preserve">The Patient Demographics </w:t>
      </w:r>
      <w:r w:rsidR="00CD5F95" w:rsidRPr="009F3373">
        <w:t xml:space="preserve">Query for Mobile </w:t>
      </w:r>
      <w:r w:rsidR="005379EE" w:rsidRPr="009F3373">
        <w:t>(</w:t>
      </w:r>
      <w:r w:rsidR="00CD5F95" w:rsidRPr="009F3373">
        <w:t>PDQm</w:t>
      </w:r>
      <w:r w:rsidRPr="009F3373">
        <w:t xml:space="preserve">) </w:t>
      </w:r>
      <w:r w:rsidR="00A33260" w:rsidRPr="009F3373">
        <w:t>Profile</w:t>
      </w:r>
      <w:r w:rsidRPr="009F3373">
        <w:t xml:space="preserve"> defines a </w:t>
      </w:r>
      <w:r w:rsidR="00B93C07" w:rsidRPr="009F3373">
        <w:t>lightweight</w:t>
      </w:r>
      <w:r w:rsidRPr="009F3373">
        <w:t xml:space="preserve"> </w:t>
      </w:r>
      <w:r w:rsidR="00B93C07" w:rsidRPr="009F3373">
        <w:t xml:space="preserve">RESTful </w:t>
      </w:r>
      <w:r w:rsidRPr="009F3373">
        <w:t xml:space="preserve">interface to </w:t>
      </w:r>
      <w:r w:rsidR="006D08C1" w:rsidRPr="009F3373">
        <w:t>a patient demographics supplier leveraging</w:t>
      </w:r>
      <w:r w:rsidRPr="009F3373">
        <w:t xml:space="preserve"> technologies readily available to mobile applications and lightweight browser based applications. </w:t>
      </w:r>
    </w:p>
    <w:p w14:paraId="4BCDD72A" w14:textId="00BDA857" w:rsidR="00C52EBA" w:rsidRPr="009F3373" w:rsidRDefault="00A44CA1" w:rsidP="000B41C8">
      <w:pPr>
        <w:pStyle w:val="BodyText"/>
      </w:pPr>
      <w:r w:rsidRPr="009F3373">
        <w:rPr>
          <w:noProof/>
        </w:rPr>
        <mc:AlternateContent>
          <mc:Choice Requires="wpi">
            <w:drawing>
              <wp:anchor distT="11430" distB="11430" distL="125730" distR="125730" simplePos="0" relativeHeight="251657728" behindDoc="0" locked="0" layoutInCell="1" allowOverlap="1" wp14:anchorId="622F0685" wp14:editId="411A0BBC">
                <wp:simplePos x="0" y="0"/>
                <wp:positionH relativeFrom="column">
                  <wp:posOffset>1930400</wp:posOffset>
                </wp:positionH>
                <wp:positionV relativeFrom="paragraph">
                  <wp:posOffset>306070</wp:posOffset>
                </wp:positionV>
                <wp:extent cx="635" cy="635"/>
                <wp:effectExtent l="0" t="0" r="0" b="0"/>
                <wp:wrapNone/>
                <wp:docPr id="2" name="Ink 19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type w14:anchorId="01A500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151.1pt;margin-top:23.2pt;width:1.75pt;height:1.75pt;z-index:251657728;visibility:visible;mso-wrap-style:square;mso-width-percent:0;mso-height-percent:0;mso-wrap-distance-left:9.9pt;mso-wrap-distance-top:.9pt;mso-wrap-distance-right:9.9pt;mso-wrap-distance-bottom:.9pt;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">
                <v:imagedata r:id="rId24" o:title=""/>
                <o:lock v:ext="edit" rotation="t" verticies="t" shapetype="t"/>
              </v:shape>
            </w:pict>
          </mc:Fallback>
        </mc:AlternateContent>
      </w:r>
      <w:r w:rsidR="00C52EBA" w:rsidRPr="009F3373">
        <w:t xml:space="preserve">The functionality is identical to the PDQ </w:t>
      </w:r>
      <w:r w:rsidR="00A33260" w:rsidRPr="009F3373">
        <w:t>Profile</w:t>
      </w:r>
      <w:r w:rsidR="00C52EBA" w:rsidRPr="009F3373">
        <w:t xml:space="preserve"> desc</w:t>
      </w:r>
      <w:r w:rsidR="006D08C1" w:rsidRPr="009F3373">
        <w:t>ribed in the ITI TF-1:8. The</w:t>
      </w:r>
      <w:r w:rsidR="00C52EBA" w:rsidRPr="009F3373">
        <w:t xml:space="preserve"> </w:t>
      </w:r>
      <w:r w:rsidR="006D08C1" w:rsidRPr="009F3373">
        <w:t>differences are transport and</w:t>
      </w:r>
      <w:r w:rsidR="00C52EBA" w:rsidRPr="009F3373">
        <w:t xml:space="preserve"> </w:t>
      </w:r>
      <w:r w:rsidR="00B93C07" w:rsidRPr="009F3373">
        <w:t xml:space="preserve">messaging </w:t>
      </w:r>
      <w:r w:rsidR="00C52EBA" w:rsidRPr="009F3373">
        <w:t xml:space="preserve">format of messages and queries. The profile leverages HTTP transport, </w:t>
      </w:r>
      <w:r w:rsidR="0017215B" w:rsidRPr="009F3373">
        <w:lastRenderedPageBreak/>
        <w:t xml:space="preserve">and the </w:t>
      </w:r>
      <w:r w:rsidR="00C52EBA" w:rsidRPr="009F3373">
        <w:t>JavaScript Object Notation (JSON)</w:t>
      </w:r>
      <w:r w:rsidR="0017215B" w:rsidRPr="009F3373">
        <w:t xml:space="preserve">, </w:t>
      </w:r>
      <w:r w:rsidR="00291DE4" w:rsidRPr="009F3373">
        <w:t>Simple-</w:t>
      </w:r>
      <w:r w:rsidR="0017215B" w:rsidRPr="009F3373">
        <w:t>XML</w:t>
      </w:r>
      <w:r w:rsidR="00C52EBA" w:rsidRPr="009F3373">
        <w:t xml:space="preserve">, </w:t>
      </w:r>
      <w:r w:rsidR="006D08C1" w:rsidRPr="009F3373">
        <w:t xml:space="preserve">and </w:t>
      </w:r>
      <w:r w:rsidR="00C52EBA" w:rsidRPr="009F3373">
        <w:t xml:space="preserve">Representational State Transfer </w:t>
      </w:r>
      <w:r w:rsidR="006D08C1" w:rsidRPr="009F3373">
        <w:t xml:space="preserve">(REST). The payload format is defined by </w:t>
      </w:r>
      <w:r w:rsidR="00C52EBA" w:rsidRPr="009F3373">
        <w:t xml:space="preserve">the </w:t>
      </w:r>
      <w:r w:rsidR="002862AA" w:rsidRPr="009F3373">
        <w:t xml:space="preserve">HL7 FHIR </w:t>
      </w:r>
      <w:r w:rsidR="00C52EBA" w:rsidRPr="009F3373">
        <w:t xml:space="preserve">draft standard. </w:t>
      </w:r>
    </w:p>
    <w:p w14:paraId="32C446EB" w14:textId="77777777" w:rsidR="00C52EBA" w:rsidRPr="009F3373" w:rsidRDefault="005379EE" w:rsidP="000B41C8">
      <w:pPr>
        <w:pStyle w:val="BodyText"/>
      </w:pPr>
      <w:r w:rsidRPr="009F3373">
        <w:t>Using these patterns, the PD</w:t>
      </w:r>
      <w:r w:rsidR="00CD5F95" w:rsidRPr="009F3373">
        <w:t>Qm</w:t>
      </w:r>
      <w:r w:rsidR="00C52EBA" w:rsidRPr="009F3373">
        <w:t xml:space="preserve"> </w:t>
      </w:r>
      <w:r w:rsidR="00A33260" w:rsidRPr="009F3373">
        <w:t>Profile</w:t>
      </w:r>
      <w:r w:rsidR="00C52EBA" w:rsidRPr="009F3373">
        <w:t xml:space="preserve"> exposes the functionality of a patient demographics supplier to mobile applications and lightweight browser applications. </w:t>
      </w:r>
    </w:p>
    <w:p w14:paraId="2EE164FD" w14:textId="77777777" w:rsidR="006E51B1" w:rsidRPr="009F3373" w:rsidRDefault="006E51B1" w:rsidP="000B41C8">
      <w:pPr>
        <w:pStyle w:val="BodyText"/>
      </w:pPr>
      <w:r w:rsidRPr="009F3373">
        <w:t xml:space="preserve">The following list </w:t>
      </w:r>
      <w:r w:rsidR="00CD5F95" w:rsidRPr="009F3373">
        <w:t xml:space="preserve">provides a few examples of how </w:t>
      </w:r>
      <w:r w:rsidRPr="009F3373">
        <w:t>PD</w:t>
      </w:r>
      <w:r w:rsidR="00CD5F95" w:rsidRPr="009F3373">
        <w:t>Qm</w:t>
      </w:r>
      <w:r w:rsidRPr="009F3373">
        <w:t xml:space="preserve"> might be leveraged by implementers:</w:t>
      </w:r>
    </w:p>
    <w:p w14:paraId="17EBF98E" w14:textId="14BC1176" w:rsidR="006E51B1" w:rsidRPr="009F3373" w:rsidRDefault="006E51B1" w:rsidP="004D6F6D">
      <w:pPr>
        <w:pStyle w:val="ListBullet2"/>
      </w:pPr>
      <w:r w:rsidRPr="009F3373">
        <w:t>A health portal securely exposing demographics data to browser</w:t>
      </w:r>
      <w:r w:rsidR="001C5414" w:rsidRPr="009F3373">
        <w:t>-</w:t>
      </w:r>
      <w:r w:rsidRPr="009F3373">
        <w:t xml:space="preserve">based plugins </w:t>
      </w:r>
    </w:p>
    <w:p w14:paraId="52D1868A" w14:textId="77777777" w:rsidR="006E51B1" w:rsidRPr="009F3373" w:rsidRDefault="006E51B1" w:rsidP="004D6F6D">
      <w:pPr>
        <w:pStyle w:val="ListBullet2"/>
      </w:pPr>
      <w:r w:rsidRPr="009F3373">
        <w:t>Medical devices which need to access patient demographic information</w:t>
      </w:r>
    </w:p>
    <w:p w14:paraId="4B2340B0" w14:textId="77777777" w:rsidR="006E51B1" w:rsidRPr="009F3373" w:rsidRDefault="006E51B1" w:rsidP="004D6F6D">
      <w:pPr>
        <w:pStyle w:val="ListBullet2"/>
      </w:pPr>
      <w:r w:rsidRPr="009F3373">
        <w:t xml:space="preserve">Mobile devices used by physicians (example bedside eCharts) which need to establish patient context by scanning a bracelet </w:t>
      </w:r>
    </w:p>
    <w:p w14:paraId="227570A3" w14:textId="77777777" w:rsidR="006D08C1" w:rsidRPr="009F3373" w:rsidRDefault="006D08C1" w:rsidP="004D6F6D">
      <w:pPr>
        <w:pStyle w:val="ListBullet2"/>
      </w:pPr>
      <w:r w:rsidRPr="009F3373">
        <w:t xml:space="preserve">Web based EHR/EMR applications which wish to provide dynamic updates of patient demographic information such as a non-postback search, additional demographic detail, etc. </w:t>
      </w:r>
    </w:p>
    <w:p w14:paraId="0E6EE8BF" w14:textId="77777777" w:rsidR="006E51B1" w:rsidRPr="009F3373" w:rsidRDefault="006E51B1" w:rsidP="004D6F6D">
      <w:pPr>
        <w:pStyle w:val="ListBullet2"/>
      </w:pPr>
      <w:r w:rsidRPr="009F3373">
        <w:t xml:space="preserve">Any low resource application </w:t>
      </w:r>
      <w:r w:rsidR="006D08C1" w:rsidRPr="009F3373">
        <w:t xml:space="preserve">which exposes </w:t>
      </w:r>
      <w:r w:rsidRPr="009F3373">
        <w:t xml:space="preserve">patient demographic </w:t>
      </w:r>
      <w:r w:rsidR="006D08C1" w:rsidRPr="009F3373">
        <w:t>search functionality</w:t>
      </w:r>
    </w:p>
    <w:p w14:paraId="4FE39E75" w14:textId="77777777" w:rsidR="00B93C07" w:rsidRPr="009F3373" w:rsidRDefault="00B93C07" w:rsidP="004D6F6D">
      <w:pPr>
        <w:pStyle w:val="ListBullet2"/>
      </w:pPr>
      <w:r w:rsidRPr="009F3373">
        <w:t xml:space="preserve">Any application using the MHD </w:t>
      </w:r>
      <w:r w:rsidR="00A33260" w:rsidRPr="009F3373">
        <w:t>Profile</w:t>
      </w:r>
      <w:r w:rsidRPr="009F3373">
        <w:t xml:space="preserve"> to access documents may use PDQm to find an appropriate patient identifier</w:t>
      </w:r>
    </w:p>
    <w:p w14:paraId="6A42DBBF" w14:textId="77777777" w:rsidR="00DE0C7C" w:rsidRPr="009F3373" w:rsidRDefault="00DE0C7C" w:rsidP="000B41C8">
      <w:pPr>
        <w:pStyle w:val="BodyText"/>
      </w:pPr>
      <w:r w:rsidRPr="009F3373">
        <w:t>This supplement is intended to be fully compliant with the HL7 FHIR specification, providing only use-case driven constraints to aid with interoperability, deterministic results, and compatibility with existing PDQ and PDQv3 Profiles.</w:t>
      </w:r>
    </w:p>
    <w:p w14:paraId="5511F3A6" w14:textId="5906916A" w:rsidR="00DE0C7C" w:rsidRPr="009F3373" w:rsidRDefault="00DE0C7C" w:rsidP="005808FF">
      <w:pPr>
        <w:pStyle w:val="BodyText"/>
      </w:pPr>
      <w:r w:rsidRPr="009F3373">
        <w:t xml:space="preserve">Currently the </w:t>
      </w:r>
      <w:r w:rsidR="002862AA" w:rsidRPr="009F3373">
        <w:t>HL7 FHIR standard</w:t>
      </w:r>
      <w:r w:rsidRPr="009F3373">
        <w:t xml:space="preserve"> </w:t>
      </w:r>
      <w:r w:rsidR="00CA7D32" w:rsidRPr="009F3373">
        <w:t>components used in this profile are at Normative state</w:t>
      </w:r>
      <w:r w:rsidRPr="009F3373">
        <w:t>.</w:t>
      </w:r>
      <w:r w:rsidR="001C5414" w:rsidRPr="009F3373">
        <w:t xml:space="preserve"> Some portions of PDQm are relying on STU content (such as query parameters, mothersMaidenName).</w:t>
      </w:r>
    </w:p>
    <w:p w14:paraId="6B2F2B1C" w14:textId="4E70CB9E" w:rsidR="00CF283F" w:rsidRPr="009F3373" w:rsidRDefault="00CF283F" w:rsidP="00D54FEF">
      <w:pPr>
        <w:pStyle w:val="Heading2"/>
        <w:numPr>
          <w:ilvl w:val="0"/>
          <w:numId w:val="0"/>
        </w:numPr>
        <w:rPr>
          <w:noProof w:val="0"/>
        </w:rPr>
      </w:pPr>
      <w:bookmarkStart w:id="16" w:name="_Toc49502246"/>
      <w:r w:rsidRPr="009F3373">
        <w:rPr>
          <w:noProof w:val="0"/>
        </w:rPr>
        <w:t>Open Issues and Questions</w:t>
      </w:r>
      <w:bookmarkEnd w:id="16"/>
    </w:p>
    <w:p w14:paraId="6D61B3BE" w14:textId="27EC1E64" w:rsidR="00E340D0" w:rsidRPr="009F3373" w:rsidRDefault="00AA50BF" w:rsidP="00F029C4">
      <w:pPr>
        <w:pStyle w:val="ListBullet2"/>
      </w:pPr>
      <w:r w:rsidRPr="009F3373">
        <w:t>none</w:t>
      </w:r>
    </w:p>
    <w:p w14:paraId="6AB2F05F" w14:textId="2F91E355" w:rsidR="00CF283F" w:rsidRPr="009F3373" w:rsidRDefault="00CF283F" w:rsidP="00D54FEF">
      <w:pPr>
        <w:pStyle w:val="Heading2"/>
        <w:numPr>
          <w:ilvl w:val="0"/>
          <w:numId w:val="0"/>
        </w:numPr>
        <w:rPr>
          <w:noProof w:val="0"/>
        </w:rPr>
      </w:pPr>
      <w:bookmarkStart w:id="17" w:name="_Toc49502247"/>
      <w:bookmarkStart w:id="18" w:name="_Toc473170357"/>
      <w:bookmarkStart w:id="19" w:name="_Toc504625754"/>
      <w:r w:rsidRPr="009F3373">
        <w:rPr>
          <w:noProof w:val="0"/>
        </w:rPr>
        <w:t>Closed Issues</w:t>
      </w:r>
      <w:bookmarkEnd w:id="17"/>
    </w:p>
    <w:p w14:paraId="619879FF" w14:textId="77777777" w:rsidR="00AA50BF" w:rsidRPr="009F3373" w:rsidRDefault="00AA50BF" w:rsidP="00AA50BF">
      <w:pPr>
        <w:pStyle w:val="ListBullet2"/>
      </w:pPr>
      <w:r w:rsidRPr="009F3373">
        <w:t>Upgraded to FHIR R4</w:t>
      </w:r>
    </w:p>
    <w:p w14:paraId="5F17374B" w14:textId="21A31920" w:rsidR="00AA50BF" w:rsidRPr="009F3373" w:rsidRDefault="00AA50BF" w:rsidP="00AA50BF">
      <w:pPr>
        <w:pStyle w:val="ListBullet2"/>
      </w:pPr>
      <w:r w:rsidRPr="009F3373">
        <w:t xml:space="preserve">PDQm_100: Added the mothersMaidenName extended search parameter. Note that PDO </w:t>
      </w:r>
      <w:r w:rsidR="00F403BE" w:rsidRPr="009F3373">
        <w:t>Option</w:t>
      </w:r>
      <w:r w:rsidRPr="009F3373">
        <w:t xml:space="preserve"> does require sub normative extensions to support mothersMaidenName</w:t>
      </w:r>
    </w:p>
    <w:p w14:paraId="2A1A66B3" w14:textId="7C2CA7DE" w:rsidR="00040095" w:rsidRPr="009F3373" w:rsidRDefault="00040095" w:rsidP="00AA50BF">
      <w:pPr>
        <w:pStyle w:val="ListBullet2"/>
      </w:pPr>
      <w:r w:rsidRPr="009F3373">
        <w:t>Addressed CP-ITI-826 – PDQm Clarify requirements for Pediatric Demographics</w:t>
      </w:r>
    </w:p>
    <w:p w14:paraId="6704203C" w14:textId="090799F3" w:rsidR="00040095" w:rsidRPr="009F3373" w:rsidRDefault="00F05430" w:rsidP="002514A7">
      <w:pPr>
        <w:pStyle w:val="ListBullet3"/>
      </w:pPr>
      <w:r w:rsidRPr="009F3373">
        <w:t>Pediatric Demographics Option – original PDQ indicated a last update date/time, and last updated facility element. These were identified as R2 elements. These are not part of the Patient Resource, but rather the Encounter resource. These elements are thus not in scope of PDQm.</w:t>
      </w:r>
    </w:p>
    <w:p w14:paraId="55B094B1" w14:textId="77777777" w:rsidR="009F5CF4" w:rsidRPr="009F3373" w:rsidRDefault="00747676" w:rsidP="00D54FEF">
      <w:pPr>
        <w:pStyle w:val="Heading1"/>
        <w:numPr>
          <w:ilvl w:val="0"/>
          <w:numId w:val="0"/>
        </w:numPr>
        <w:rPr>
          <w:noProof w:val="0"/>
        </w:rPr>
      </w:pPr>
      <w:bookmarkStart w:id="20" w:name="_Toc49502248"/>
      <w:r w:rsidRPr="009F3373">
        <w:rPr>
          <w:noProof w:val="0"/>
        </w:rPr>
        <w:lastRenderedPageBreak/>
        <w:t>General Introduction</w:t>
      </w:r>
      <w:bookmarkEnd w:id="20"/>
    </w:p>
    <w:p w14:paraId="72451FA4" w14:textId="77777777" w:rsidR="00747676" w:rsidRPr="009F3373" w:rsidRDefault="00C16F09" w:rsidP="00BB76BC">
      <w:pPr>
        <w:pStyle w:val="EditorInstructions"/>
      </w:pPr>
      <w:r w:rsidRPr="009F3373">
        <w:t>Update the following Appendices to the General Introduction as indicated below. Note that these are not appendices to Volume 1.</w:t>
      </w:r>
    </w:p>
    <w:p w14:paraId="60DBD282" w14:textId="07071676" w:rsidR="00747676" w:rsidRPr="009F3373" w:rsidRDefault="00747676" w:rsidP="00765E0C">
      <w:pPr>
        <w:pStyle w:val="Heading1"/>
        <w:pageBreakBefore w:val="0"/>
        <w:numPr>
          <w:ilvl w:val="0"/>
          <w:numId w:val="0"/>
        </w:numPr>
        <w:rPr>
          <w:noProof w:val="0"/>
        </w:rPr>
      </w:pPr>
      <w:bookmarkStart w:id="21" w:name="_Toc49502249"/>
      <w:r w:rsidRPr="009F3373">
        <w:rPr>
          <w:noProof w:val="0"/>
        </w:rPr>
        <w:t xml:space="preserve">Appendix A </w:t>
      </w:r>
      <w:r w:rsidR="00BB6B0D" w:rsidRPr="009F3373">
        <w:rPr>
          <w:noProof w:val="0"/>
        </w:rPr>
        <w:t>–</w:t>
      </w:r>
      <w:r w:rsidRPr="009F3373">
        <w:rPr>
          <w:noProof w:val="0"/>
        </w:rPr>
        <w:t xml:space="preserve"> Actor Summary Definitions</w:t>
      </w:r>
      <w:bookmarkEnd w:id="21"/>
    </w:p>
    <w:tbl>
      <w:tblPr>
        <w:tblStyle w:val="TableGrid"/>
        <w:tblW w:w="0" w:type="auto"/>
        <w:tblLook w:val="04A0" w:firstRow="1" w:lastRow="0" w:firstColumn="1" w:lastColumn="0" w:noHBand="0" w:noVBand="1"/>
      </w:tblPr>
      <w:tblGrid>
        <w:gridCol w:w="9350"/>
      </w:tblGrid>
      <w:tr w:rsidR="0059754F" w:rsidRPr="009F3373" w14:paraId="0CC5B27E" w14:textId="77777777" w:rsidTr="0059754F">
        <w:tc>
          <w:tcPr>
            <w:tcW w:w="9576" w:type="dxa"/>
          </w:tcPr>
          <w:p w14:paraId="4C26EFAE" w14:textId="5EC40456" w:rsidR="0059754F" w:rsidRPr="009F3373" w:rsidRDefault="0059754F" w:rsidP="0059754F">
            <w:pPr>
              <w:pStyle w:val="BodyText"/>
              <w:rPr>
                <w:i/>
              </w:rPr>
            </w:pPr>
            <w:r w:rsidRPr="009F3373">
              <w:rPr>
                <w:i/>
              </w:rPr>
              <w:t>No change to Appendix A (no new actors)</w:t>
            </w:r>
          </w:p>
        </w:tc>
      </w:tr>
    </w:tbl>
    <w:p w14:paraId="01ABA5E2" w14:textId="35F56AAF" w:rsidR="00747676" w:rsidRPr="009F3373" w:rsidRDefault="00747676" w:rsidP="00765E0C">
      <w:pPr>
        <w:pStyle w:val="Heading1"/>
        <w:pageBreakBefore w:val="0"/>
        <w:numPr>
          <w:ilvl w:val="0"/>
          <w:numId w:val="0"/>
        </w:numPr>
        <w:rPr>
          <w:noProof w:val="0"/>
        </w:rPr>
      </w:pPr>
      <w:bookmarkStart w:id="22" w:name="_Toc49502250"/>
      <w:r w:rsidRPr="009F3373">
        <w:rPr>
          <w:noProof w:val="0"/>
        </w:rPr>
        <w:t xml:space="preserve">Appendix B </w:t>
      </w:r>
      <w:r w:rsidR="00BB6B0D" w:rsidRPr="009F3373">
        <w:rPr>
          <w:noProof w:val="0"/>
        </w:rPr>
        <w:t>–</w:t>
      </w:r>
      <w:r w:rsidRPr="009F3373">
        <w:rPr>
          <w:noProof w:val="0"/>
        </w:rPr>
        <w:t xml:space="preserve"> Transaction Summary Definitions</w:t>
      </w:r>
      <w:bookmarkEnd w:id="22"/>
    </w:p>
    <w:p w14:paraId="31078C18" w14:textId="77777777" w:rsidR="00747676" w:rsidRPr="009F3373" w:rsidRDefault="00747676" w:rsidP="00747676">
      <w:pPr>
        <w:pStyle w:val="EditorInstructions"/>
      </w:pPr>
      <w:r w:rsidRPr="009F3373">
        <w:t xml:space="preserve">Add the following transactions </w:t>
      </w:r>
      <w:r w:rsidRPr="009F3373">
        <w:rPr>
          <w:iCs w:val="0"/>
        </w:rPr>
        <w:t xml:space="preserve">to the IHE </w:t>
      </w:r>
      <w:r w:rsidRPr="009F3373">
        <w:t>Technical Frameworks</w:t>
      </w:r>
      <w:r w:rsidR="003B70A2" w:rsidRPr="009F3373">
        <w:rPr>
          <w:iCs w:val="0"/>
        </w:rPr>
        <w:t xml:space="preserve"> General Introduction </w:t>
      </w:r>
      <w:r w:rsidRPr="009F3373">
        <w:rPr>
          <w:iCs w:val="0"/>
        </w:rPr>
        <w:t>list of Transactions</w:t>
      </w:r>
      <w:r w:rsidRPr="009F3373">
        <w:t>:</w:t>
      </w:r>
    </w:p>
    <w:p w14:paraId="09964905" w14:textId="77777777" w:rsidR="00747676" w:rsidRPr="009F3373"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F3373" w14:paraId="31BB49D3" w14:textId="77777777" w:rsidTr="00BB76BC">
        <w:tc>
          <w:tcPr>
            <w:tcW w:w="3078" w:type="dxa"/>
            <w:shd w:val="clear" w:color="auto" w:fill="D9D9D9"/>
          </w:tcPr>
          <w:p w14:paraId="657BF631" w14:textId="77777777" w:rsidR="00747676" w:rsidRPr="009F3373" w:rsidRDefault="00747676" w:rsidP="00EB71A2">
            <w:pPr>
              <w:pStyle w:val="TableEntryHeader"/>
            </w:pPr>
            <w:r w:rsidRPr="009F3373">
              <w:t>Transaction</w:t>
            </w:r>
          </w:p>
        </w:tc>
        <w:tc>
          <w:tcPr>
            <w:tcW w:w="6498" w:type="dxa"/>
            <w:shd w:val="clear" w:color="auto" w:fill="D9D9D9"/>
          </w:tcPr>
          <w:p w14:paraId="5FA0AA8A" w14:textId="77777777" w:rsidR="00747676" w:rsidRPr="009F3373" w:rsidRDefault="00747676" w:rsidP="00EB71A2">
            <w:pPr>
              <w:pStyle w:val="TableEntryHeader"/>
            </w:pPr>
            <w:r w:rsidRPr="009F3373">
              <w:t>Definition</w:t>
            </w:r>
          </w:p>
        </w:tc>
      </w:tr>
      <w:tr w:rsidR="00747676" w:rsidRPr="009F3373" w14:paraId="3E429522" w14:textId="77777777" w:rsidTr="00BB76BC">
        <w:tc>
          <w:tcPr>
            <w:tcW w:w="3078" w:type="dxa"/>
            <w:shd w:val="clear" w:color="auto" w:fill="auto"/>
          </w:tcPr>
          <w:p w14:paraId="790BE762" w14:textId="77777777" w:rsidR="00747676" w:rsidRPr="009F3373" w:rsidRDefault="005101F2" w:rsidP="00EB71A2">
            <w:pPr>
              <w:pStyle w:val="TableEntry"/>
            </w:pPr>
            <w:r w:rsidRPr="009F3373">
              <w:t>Mobile Patient Demographics Query</w:t>
            </w:r>
            <w:r w:rsidR="00A44CA1" w:rsidRPr="009F3373">
              <w:t xml:space="preserve"> [ITI-78]</w:t>
            </w:r>
          </w:p>
        </w:tc>
        <w:tc>
          <w:tcPr>
            <w:tcW w:w="6498" w:type="dxa"/>
            <w:shd w:val="clear" w:color="auto" w:fill="auto"/>
          </w:tcPr>
          <w:p w14:paraId="58B8A298" w14:textId="77777777" w:rsidR="00747676" w:rsidRPr="009F3373" w:rsidRDefault="005101F2" w:rsidP="004D2E04">
            <w:pPr>
              <w:pStyle w:val="TableEntry"/>
            </w:pPr>
            <w:r w:rsidRPr="009F3373">
              <w:t>Performs a query against a patient demographics supplier</w:t>
            </w:r>
            <w:r w:rsidR="00C52EBA" w:rsidRPr="009F3373">
              <w:t xml:space="preserve"> using HTTP, REST, </w:t>
            </w:r>
            <w:r w:rsidR="00737E46" w:rsidRPr="009F3373">
              <w:t xml:space="preserve">and </w:t>
            </w:r>
            <w:r w:rsidR="00C52EBA" w:rsidRPr="009F3373">
              <w:t>JS</w:t>
            </w:r>
            <w:r w:rsidR="00737E46" w:rsidRPr="009F3373">
              <w:t>ON</w:t>
            </w:r>
            <w:r w:rsidR="0017215B" w:rsidRPr="009F3373">
              <w:t>/XML message encoding</w:t>
            </w:r>
            <w:r w:rsidR="00C52EBA" w:rsidRPr="009F3373">
              <w:t>.</w:t>
            </w:r>
          </w:p>
        </w:tc>
      </w:tr>
    </w:tbl>
    <w:p w14:paraId="1B60131E" w14:textId="77777777" w:rsidR="00747676" w:rsidRPr="009F3373" w:rsidRDefault="00747676" w:rsidP="00747676">
      <w:pPr>
        <w:pStyle w:val="Glossary"/>
        <w:pageBreakBefore w:val="0"/>
        <w:rPr>
          <w:noProof w:val="0"/>
        </w:rPr>
      </w:pPr>
      <w:bookmarkStart w:id="23" w:name="_Toc49502251"/>
      <w:r w:rsidRPr="009F3373">
        <w:rPr>
          <w:noProof w:val="0"/>
        </w:rPr>
        <w:t>Glossary</w:t>
      </w:r>
      <w:bookmarkEnd w:id="23"/>
    </w:p>
    <w:p w14:paraId="4FCA309A" w14:textId="267A0A03" w:rsidR="00747676" w:rsidRPr="009F3373" w:rsidRDefault="0059754F" w:rsidP="00747676">
      <w:pPr>
        <w:pStyle w:val="EditorInstructions"/>
      </w:pPr>
      <w:r w:rsidRPr="009F3373">
        <w:t>No additions to the Glossary.</w:t>
      </w:r>
    </w:p>
    <w:p w14:paraId="1AB76175" w14:textId="77777777" w:rsidR="00747676" w:rsidRPr="009F3373" w:rsidRDefault="00747676" w:rsidP="00747676">
      <w:pPr>
        <w:pStyle w:val="AuthorInstructions"/>
      </w:pPr>
    </w:p>
    <w:p w14:paraId="590118C8" w14:textId="77777777" w:rsidR="00CF283F" w:rsidRPr="009F3373" w:rsidRDefault="00CF283F" w:rsidP="008616CB">
      <w:pPr>
        <w:pStyle w:val="PartTitle"/>
      </w:pPr>
      <w:bookmarkStart w:id="24" w:name="_Toc49502252"/>
      <w:r w:rsidRPr="009F3373">
        <w:lastRenderedPageBreak/>
        <w:t xml:space="preserve">Volume </w:t>
      </w:r>
      <w:r w:rsidR="00B43198" w:rsidRPr="009F3373">
        <w:t>1</w:t>
      </w:r>
      <w:r w:rsidRPr="009F3373">
        <w:t xml:space="preserve"> –</w:t>
      </w:r>
      <w:r w:rsidR="003A09FE" w:rsidRPr="009F3373">
        <w:t xml:space="preserve"> </w:t>
      </w:r>
      <w:r w:rsidRPr="009F3373">
        <w:t>Profiles</w:t>
      </w:r>
      <w:bookmarkEnd w:id="24"/>
    </w:p>
    <w:p w14:paraId="1A20894D" w14:textId="77777777" w:rsidR="00B55350" w:rsidRPr="009F3373" w:rsidRDefault="00B55350" w:rsidP="00D54FEF">
      <w:pPr>
        <w:pStyle w:val="Heading2"/>
        <w:numPr>
          <w:ilvl w:val="0"/>
          <w:numId w:val="0"/>
        </w:numPr>
        <w:rPr>
          <w:noProof w:val="0"/>
        </w:rPr>
      </w:pPr>
      <w:bookmarkStart w:id="25" w:name="_Toc49502253"/>
      <w:bookmarkStart w:id="26" w:name="_Toc530206507"/>
      <w:bookmarkStart w:id="27" w:name="_Toc1388427"/>
      <w:bookmarkStart w:id="28" w:name="_Toc1388581"/>
      <w:bookmarkStart w:id="29" w:name="_Toc1456608"/>
      <w:bookmarkStart w:id="30" w:name="_Toc37034633"/>
      <w:bookmarkStart w:id="31" w:name="_Toc38846111"/>
      <w:r w:rsidRPr="009F3373">
        <w:rPr>
          <w:noProof w:val="0"/>
        </w:rPr>
        <w:t xml:space="preserve">Copyright </w:t>
      </w:r>
      <w:r w:rsidR="00D22DE2" w:rsidRPr="009F3373">
        <w:rPr>
          <w:noProof w:val="0"/>
        </w:rPr>
        <w:t>Licenses</w:t>
      </w:r>
      <w:bookmarkEnd w:id="25"/>
    </w:p>
    <w:p w14:paraId="6D3FFDE0" w14:textId="77777777" w:rsidR="00291DE4" w:rsidRPr="009F3373" w:rsidRDefault="00291DE4" w:rsidP="00291DE4">
      <w:pPr>
        <w:pStyle w:val="EditorInstructions"/>
      </w:pPr>
      <w:r w:rsidRPr="009F3373">
        <w:t xml:space="preserve">Add the following to the IHE Technical Frameworks General Introduction Copyright </w:t>
      </w:r>
      <w:r w:rsidR="00A33260" w:rsidRPr="009F3373">
        <w:t>Section</w:t>
      </w:r>
      <w:r w:rsidRPr="009F3373">
        <w:t>:</w:t>
      </w:r>
    </w:p>
    <w:p w14:paraId="0FE54269" w14:textId="77777777" w:rsidR="005808FF" w:rsidRPr="009F3373" w:rsidRDefault="005808FF" w:rsidP="00A546E0">
      <w:pPr>
        <w:pStyle w:val="BodyText"/>
      </w:pPr>
    </w:p>
    <w:p w14:paraId="4AFB6F56" w14:textId="1CF78BC8" w:rsidR="00325B85" w:rsidRPr="009F3373" w:rsidRDefault="00325B85" w:rsidP="00A546E0">
      <w:pPr>
        <w:pStyle w:val="BodyText"/>
      </w:pPr>
      <w:r w:rsidRPr="009F3373">
        <w:t>The</w:t>
      </w:r>
      <w:r w:rsidR="00880377" w:rsidRPr="009F3373">
        <w:t xml:space="preserve"> </w:t>
      </w:r>
      <w:r w:rsidR="002862AA" w:rsidRPr="009F3373">
        <w:t>HL7 FHIR standard</w:t>
      </w:r>
      <w:r w:rsidRPr="009F3373">
        <w:t xml:space="preserve"> License can be found </w:t>
      </w:r>
      <w:r w:rsidR="005808FF" w:rsidRPr="009F3373">
        <w:t xml:space="preserve">at </w:t>
      </w:r>
      <w:hyperlink r:id="rId25" w:history="1">
        <w:r w:rsidR="00E340D0" w:rsidRPr="009F3373">
          <w:rPr>
            <w:rStyle w:val="Hyperlink"/>
          </w:rPr>
          <w:t>http://hl7.org/fhir/license.html</w:t>
        </w:r>
      </w:hyperlink>
      <w:r w:rsidRPr="009F3373">
        <w:t>.</w:t>
      </w:r>
    </w:p>
    <w:p w14:paraId="509FEC17" w14:textId="77777777" w:rsidR="005808FF" w:rsidRPr="009F3373" w:rsidRDefault="005808FF" w:rsidP="00A546E0">
      <w:pPr>
        <w:pStyle w:val="BodyText"/>
      </w:pPr>
    </w:p>
    <w:p w14:paraId="2AEB24EA" w14:textId="77777777" w:rsidR="00CE40ED" w:rsidRPr="009F3373" w:rsidRDefault="00CE40ED" w:rsidP="00765E0C">
      <w:pPr>
        <w:pStyle w:val="EditorInstructions"/>
      </w:pPr>
      <w:r w:rsidRPr="009F3373">
        <w:t xml:space="preserve">Add the following </w:t>
      </w:r>
      <w:r w:rsidR="00D67DF6" w:rsidRPr="009F3373">
        <w:t>section</w:t>
      </w:r>
      <w:r w:rsidRPr="009F3373">
        <w:t xml:space="preserve"> </w:t>
      </w:r>
      <w:r w:rsidR="00586739" w:rsidRPr="009F3373">
        <w:t>as 8.6</w:t>
      </w:r>
    </w:p>
    <w:p w14:paraId="19F3E35A" w14:textId="77777777" w:rsidR="00586739" w:rsidRPr="009F3373" w:rsidRDefault="00586739" w:rsidP="00D54FEF">
      <w:pPr>
        <w:pStyle w:val="Heading2"/>
        <w:numPr>
          <w:ilvl w:val="0"/>
          <w:numId w:val="0"/>
        </w:numPr>
        <w:ind w:left="576" w:hanging="576"/>
        <w:rPr>
          <w:noProof w:val="0"/>
        </w:rPr>
      </w:pPr>
      <w:bookmarkStart w:id="32" w:name="_Toc49502254"/>
      <w:r w:rsidRPr="009F3373">
        <w:rPr>
          <w:noProof w:val="0"/>
        </w:rPr>
        <w:t>8.6 PDQ Cross Profile Considerations</w:t>
      </w:r>
      <w:bookmarkEnd w:id="32"/>
    </w:p>
    <w:p w14:paraId="3C65ABF8" w14:textId="4A5CC14E" w:rsidR="00CE40ED" w:rsidRPr="009F3373" w:rsidRDefault="00CE40ED" w:rsidP="00D82BF0">
      <w:pPr>
        <w:rPr>
          <w:b/>
          <w:u w:val="single"/>
        </w:rPr>
      </w:pPr>
      <w:r w:rsidRPr="009F3373">
        <w:rPr>
          <w:b/>
          <w:u w:val="single"/>
        </w:rPr>
        <w:t>There are two additional profiles</w:t>
      </w:r>
      <w:r w:rsidR="000A2A28" w:rsidRPr="009F3373">
        <w:rPr>
          <w:b/>
          <w:u w:val="single"/>
        </w:rPr>
        <w:t>,</w:t>
      </w:r>
      <w:r w:rsidRPr="009F3373">
        <w:rPr>
          <w:b/>
          <w:u w:val="single"/>
        </w:rPr>
        <w:t xml:space="preserve"> PDQv3 (Patient Demographics Query HL7v3) and PDQm (Patient Demographics Query for Mobile)</w:t>
      </w:r>
      <w:r w:rsidR="00F41068" w:rsidRPr="009F3373">
        <w:rPr>
          <w:b/>
          <w:u w:val="single"/>
        </w:rPr>
        <w:t>,</w:t>
      </w:r>
      <w:r w:rsidR="0086370C" w:rsidRPr="009F3373">
        <w:rPr>
          <w:b/>
          <w:u w:val="single"/>
        </w:rPr>
        <w:t xml:space="preserve"> which </w:t>
      </w:r>
      <w:r w:rsidR="00586739" w:rsidRPr="009F3373">
        <w:rPr>
          <w:b/>
          <w:u w:val="single"/>
        </w:rPr>
        <w:t xml:space="preserve">provide similar functionality to Patient Demographics Query. These profiles adapt the Patient Demographics Query transaction of the </w:t>
      </w:r>
      <w:r w:rsidR="0086370C" w:rsidRPr="009F3373">
        <w:rPr>
          <w:b/>
          <w:u w:val="single"/>
        </w:rPr>
        <w:t xml:space="preserve">Patient Demographics Supplier and Patient Demographics Consumer </w:t>
      </w:r>
      <w:r w:rsidR="009273A7" w:rsidRPr="009F3373">
        <w:rPr>
          <w:b/>
          <w:u w:val="single"/>
        </w:rPr>
        <w:t>Actor</w:t>
      </w:r>
      <w:r w:rsidR="0086370C" w:rsidRPr="009F3373">
        <w:rPr>
          <w:b/>
          <w:u w:val="single"/>
        </w:rPr>
        <w:t>s</w:t>
      </w:r>
      <w:r w:rsidR="00586739" w:rsidRPr="009F3373">
        <w:rPr>
          <w:b/>
          <w:u w:val="single"/>
        </w:rPr>
        <w:t xml:space="preserve"> for HL7v3 and </w:t>
      </w:r>
      <w:r w:rsidR="002862AA" w:rsidRPr="009F3373">
        <w:rPr>
          <w:b/>
          <w:u w:val="single"/>
        </w:rPr>
        <w:t>HL7 FHIR</w:t>
      </w:r>
      <w:r w:rsidRPr="009F3373">
        <w:rPr>
          <w:b/>
          <w:u w:val="single"/>
        </w:rPr>
        <w:t xml:space="preserve">. ITI TF-2x: Appendix M.4 provides additional details about these Patient Demographics Query </w:t>
      </w:r>
      <w:r w:rsidR="009273A7" w:rsidRPr="009F3373">
        <w:rPr>
          <w:b/>
          <w:u w:val="single"/>
        </w:rPr>
        <w:t>Profile</w:t>
      </w:r>
      <w:r w:rsidRPr="009F3373">
        <w:rPr>
          <w:b/>
          <w:u w:val="single"/>
        </w:rPr>
        <w:t>s and their relationship with one another.</w:t>
      </w:r>
    </w:p>
    <w:p w14:paraId="23830C62" w14:textId="77777777" w:rsidR="00CE40ED" w:rsidRPr="009F3373" w:rsidRDefault="00CE40ED" w:rsidP="00CE40ED">
      <w:pPr>
        <w:pStyle w:val="EditorInstructions"/>
      </w:pPr>
      <w:bookmarkStart w:id="33" w:name="_Toc473170358"/>
      <w:bookmarkStart w:id="34" w:name="_Toc504625755"/>
      <w:bookmarkStart w:id="35" w:name="_Toc530206508"/>
      <w:bookmarkStart w:id="36" w:name="_Toc1388428"/>
      <w:bookmarkStart w:id="37" w:name="_Toc1388582"/>
      <w:bookmarkStart w:id="38" w:name="_Toc1456609"/>
      <w:bookmarkStart w:id="39" w:name="_Toc37034634"/>
      <w:bookmarkStart w:id="40" w:name="_Toc38846112"/>
      <w:bookmarkEnd w:id="18"/>
      <w:bookmarkEnd w:id="19"/>
      <w:bookmarkEnd w:id="26"/>
      <w:bookmarkEnd w:id="27"/>
      <w:bookmarkEnd w:id="28"/>
      <w:bookmarkEnd w:id="29"/>
      <w:bookmarkEnd w:id="30"/>
      <w:bookmarkEnd w:id="31"/>
      <w:r w:rsidRPr="009F3373">
        <w:t xml:space="preserve">Add the </w:t>
      </w:r>
      <w:r w:rsidR="00586739" w:rsidRPr="009F3373">
        <w:t xml:space="preserve">following </w:t>
      </w:r>
      <w:r w:rsidR="00D67DF6" w:rsidRPr="009F3373">
        <w:t>section</w:t>
      </w:r>
      <w:r w:rsidRPr="009F3373">
        <w:t xml:space="preserve"> </w:t>
      </w:r>
      <w:r w:rsidR="00586739" w:rsidRPr="009F3373">
        <w:t>as 24.6</w:t>
      </w:r>
    </w:p>
    <w:p w14:paraId="757EC36C" w14:textId="77777777" w:rsidR="006B44FD" w:rsidRPr="009F3373" w:rsidRDefault="006B44FD" w:rsidP="00D54FEF">
      <w:pPr>
        <w:pStyle w:val="Heading2"/>
        <w:numPr>
          <w:ilvl w:val="0"/>
          <w:numId w:val="0"/>
        </w:numPr>
        <w:ind w:left="576" w:hanging="576"/>
        <w:rPr>
          <w:noProof w:val="0"/>
        </w:rPr>
      </w:pPr>
      <w:bookmarkStart w:id="41" w:name="_Toc49502255"/>
      <w:r w:rsidRPr="009F3373">
        <w:rPr>
          <w:noProof w:val="0"/>
        </w:rPr>
        <w:t>24.6 PDQv3 Cross Profile Considerations</w:t>
      </w:r>
      <w:bookmarkEnd w:id="41"/>
    </w:p>
    <w:p w14:paraId="1B1BEC70" w14:textId="7579679E" w:rsidR="00586739" w:rsidRPr="009F3373" w:rsidRDefault="00586739" w:rsidP="00586739">
      <w:pPr>
        <w:pStyle w:val="BodyText"/>
        <w:rPr>
          <w:b/>
          <w:u w:val="single"/>
        </w:rPr>
      </w:pPr>
      <w:r w:rsidRPr="009F3373">
        <w:rPr>
          <w:b/>
          <w:u w:val="single"/>
        </w:rPr>
        <w:t>There are two additional profiles</w:t>
      </w:r>
      <w:r w:rsidR="000A2A28" w:rsidRPr="009F3373">
        <w:rPr>
          <w:b/>
          <w:u w:val="single"/>
        </w:rPr>
        <w:t>,</w:t>
      </w:r>
      <w:r w:rsidRPr="009F3373">
        <w:rPr>
          <w:b/>
          <w:u w:val="single"/>
        </w:rPr>
        <w:t xml:space="preserve"> PDQ (Patient Demographics Query) and PDQm (Patient Demographics Query for Mobile), which provide similar functionality to Patient Demographics Query</w:t>
      </w:r>
      <w:r w:rsidR="000A2A28" w:rsidRPr="009F3373">
        <w:rPr>
          <w:b/>
          <w:u w:val="single"/>
        </w:rPr>
        <w:t xml:space="preserve"> V3</w:t>
      </w:r>
      <w:r w:rsidRPr="009F3373">
        <w:rPr>
          <w:b/>
          <w:u w:val="single"/>
        </w:rPr>
        <w:t xml:space="preserve">. These profiles adapt the Patient Demographics Query transaction of the Patient Demographics Supplier and Patient Demographics Consumer </w:t>
      </w:r>
      <w:r w:rsidR="009273A7" w:rsidRPr="009F3373">
        <w:rPr>
          <w:b/>
          <w:u w:val="single"/>
        </w:rPr>
        <w:t>Actor</w:t>
      </w:r>
      <w:r w:rsidRPr="009F3373">
        <w:rPr>
          <w:b/>
          <w:u w:val="single"/>
        </w:rPr>
        <w:t>s for HL7</w:t>
      </w:r>
      <w:r w:rsidR="009823F2" w:rsidRPr="009F3373">
        <w:rPr>
          <w:b/>
          <w:u w:val="single"/>
        </w:rPr>
        <w:t>v2</w:t>
      </w:r>
      <w:r w:rsidRPr="009F3373">
        <w:rPr>
          <w:b/>
          <w:u w:val="single"/>
        </w:rPr>
        <w:t xml:space="preserve"> and </w:t>
      </w:r>
      <w:r w:rsidR="002862AA" w:rsidRPr="009F3373">
        <w:rPr>
          <w:b/>
          <w:u w:val="single"/>
        </w:rPr>
        <w:t>HL7 FHIR</w:t>
      </w:r>
      <w:r w:rsidRPr="009F3373">
        <w:rPr>
          <w:b/>
          <w:u w:val="single"/>
        </w:rPr>
        <w:t xml:space="preserve">. ITI TF-2x: Appendix M.4 provides additional details about these Patient Demographics Query </w:t>
      </w:r>
      <w:r w:rsidR="009273A7" w:rsidRPr="009F3373">
        <w:rPr>
          <w:b/>
          <w:u w:val="single"/>
        </w:rPr>
        <w:t>Profile</w:t>
      </w:r>
      <w:r w:rsidRPr="009F3373">
        <w:rPr>
          <w:b/>
          <w:u w:val="single"/>
        </w:rPr>
        <w:t>s and their relationship with one another.</w:t>
      </w:r>
    </w:p>
    <w:p w14:paraId="27715270" w14:textId="77777777" w:rsidR="00F46413" w:rsidRPr="009F3373" w:rsidRDefault="00F46413" w:rsidP="00586739">
      <w:pPr>
        <w:pStyle w:val="BodyText"/>
        <w:rPr>
          <w:b/>
          <w:u w:val="single"/>
        </w:rPr>
      </w:pPr>
    </w:p>
    <w:p w14:paraId="194A553D" w14:textId="0A66D941" w:rsidR="00D91815" w:rsidRPr="009F3373" w:rsidRDefault="00F967B3" w:rsidP="00844CBF">
      <w:pPr>
        <w:pStyle w:val="EditorInstructions"/>
      </w:pPr>
      <w:r w:rsidRPr="009F3373">
        <w:t>A</w:t>
      </w:r>
      <w:r w:rsidR="00303E20" w:rsidRPr="009F3373">
        <w:t>dd</w:t>
      </w:r>
      <w:r w:rsidR="00D91815" w:rsidRPr="009F3373">
        <w:t xml:space="preserve"> </w:t>
      </w:r>
      <w:r w:rsidR="00076D44" w:rsidRPr="009F3373">
        <w:t xml:space="preserve">new </w:t>
      </w:r>
      <w:r w:rsidR="00D67DF6" w:rsidRPr="009F3373">
        <w:t>Section</w:t>
      </w:r>
      <w:r w:rsidR="00D91815" w:rsidRPr="009F3373">
        <w:t xml:space="preserve"> </w:t>
      </w:r>
      <w:r w:rsidR="00AF4D24" w:rsidRPr="009F3373">
        <w:t>38</w:t>
      </w:r>
    </w:p>
    <w:p w14:paraId="53B4C2C0" w14:textId="77777777" w:rsidR="00303E20" w:rsidRPr="009F3373" w:rsidRDefault="00AF4D24" w:rsidP="00D54FEF">
      <w:pPr>
        <w:pStyle w:val="Heading1"/>
        <w:pageBreakBefore w:val="0"/>
        <w:numPr>
          <w:ilvl w:val="0"/>
          <w:numId w:val="0"/>
        </w:numPr>
        <w:rPr>
          <w:noProof w:val="0"/>
        </w:rPr>
      </w:pPr>
      <w:bookmarkStart w:id="42" w:name="_Toc49502256"/>
      <w:r w:rsidRPr="009F3373">
        <w:rPr>
          <w:noProof w:val="0"/>
        </w:rPr>
        <w:t>38</w:t>
      </w:r>
      <w:r w:rsidR="00303E20" w:rsidRPr="009F3373">
        <w:rPr>
          <w:noProof w:val="0"/>
        </w:rPr>
        <w:t xml:space="preserve"> </w:t>
      </w:r>
      <w:r w:rsidR="00BE2F3B" w:rsidRPr="009F3373">
        <w:rPr>
          <w:noProof w:val="0"/>
        </w:rPr>
        <w:t>PD</w:t>
      </w:r>
      <w:r w:rsidR="00737E46" w:rsidRPr="009F3373">
        <w:rPr>
          <w:noProof w:val="0"/>
        </w:rPr>
        <w:t>Qm</w:t>
      </w:r>
      <w:r w:rsidR="00BE2F3B" w:rsidRPr="009F3373">
        <w:rPr>
          <w:noProof w:val="0"/>
        </w:rPr>
        <w:t xml:space="preserve"> –Patient Demographics </w:t>
      </w:r>
      <w:r w:rsidR="00737E46" w:rsidRPr="009F3373">
        <w:rPr>
          <w:noProof w:val="0"/>
        </w:rPr>
        <w:t>Query for Mobile</w:t>
      </w:r>
      <w:bookmarkEnd w:id="42"/>
    </w:p>
    <w:p w14:paraId="58A0256D" w14:textId="5FBA2AD5" w:rsidR="00BE2F3B" w:rsidRPr="009F3373" w:rsidRDefault="00BE2F3B" w:rsidP="000B41C8">
      <w:pPr>
        <w:pStyle w:val="BodyText"/>
      </w:pPr>
      <w:r w:rsidRPr="009F3373">
        <w:t xml:space="preserve">The Patient Demographics </w:t>
      </w:r>
      <w:r w:rsidR="00737E46" w:rsidRPr="009F3373">
        <w:t xml:space="preserve">for Mobile </w:t>
      </w:r>
      <w:r w:rsidRPr="009F3373">
        <w:t>(</w:t>
      </w:r>
      <w:r w:rsidR="00737E46" w:rsidRPr="009F3373">
        <w:t>PDQm</w:t>
      </w:r>
      <w:r w:rsidR="00962D87" w:rsidRPr="009F3373">
        <w:t xml:space="preserve">) </w:t>
      </w:r>
      <w:r w:rsidR="00D67DF6" w:rsidRPr="009F3373">
        <w:t>Profile</w:t>
      </w:r>
      <w:r w:rsidRPr="009F3373">
        <w:t xml:space="preserve"> provides </w:t>
      </w:r>
      <w:r w:rsidR="00B659D3" w:rsidRPr="009F3373">
        <w:t xml:space="preserve">a transaction </w:t>
      </w:r>
      <w:r w:rsidRPr="009F3373">
        <w:t>for mobile and lightweight browser</w:t>
      </w:r>
      <w:r w:rsidR="00E340D0" w:rsidRPr="009F3373">
        <w:t>-</w:t>
      </w:r>
      <w:r w:rsidRPr="009F3373">
        <w:t>based applications to query a patient demographics supplier for a list of patients based on user-defined search criteria and retrieve a patient’s demographic information</w:t>
      </w:r>
      <w:r w:rsidR="00D82BF0" w:rsidRPr="009F3373">
        <w:t>. This profile provides a lightweight alternative to PDQ Patient Demographics Query [ITI-21] or PDQV3 Patient Demographics Query V3 [ITI-47].</w:t>
      </w:r>
    </w:p>
    <w:p w14:paraId="12C8B319" w14:textId="77777777" w:rsidR="00A85861" w:rsidRPr="009F3373" w:rsidRDefault="00AF4D24" w:rsidP="00D54FEF">
      <w:pPr>
        <w:pStyle w:val="Heading2"/>
        <w:numPr>
          <w:ilvl w:val="0"/>
          <w:numId w:val="0"/>
        </w:numPr>
        <w:rPr>
          <w:noProof w:val="0"/>
        </w:rPr>
      </w:pPr>
      <w:bookmarkStart w:id="43" w:name="_Toc49502257"/>
      <w:r w:rsidRPr="009F3373">
        <w:rPr>
          <w:noProof w:val="0"/>
        </w:rPr>
        <w:lastRenderedPageBreak/>
        <w:t>38.</w:t>
      </w:r>
      <w:r w:rsidR="00CF283F" w:rsidRPr="009F3373">
        <w:rPr>
          <w:noProof w:val="0"/>
        </w:rPr>
        <w:t>1</w:t>
      </w:r>
      <w:r w:rsidR="00897BE8" w:rsidRPr="009F3373">
        <w:rPr>
          <w:noProof w:val="0"/>
        </w:rPr>
        <w:t xml:space="preserve"> PDQm </w:t>
      </w:r>
      <w:r w:rsidR="00CF283F" w:rsidRPr="009F3373">
        <w:rPr>
          <w:noProof w:val="0"/>
        </w:rPr>
        <w:t>Actors</w:t>
      </w:r>
      <w:r w:rsidR="008608EF" w:rsidRPr="009F3373">
        <w:rPr>
          <w:noProof w:val="0"/>
        </w:rPr>
        <w:t xml:space="preserve">, </w:t>
      </w:r>
      <w:r w:rsidR="00CF283F" w:rsidRPr="009F3373">
        <w:rPr>
          <w:noProof w:val="0"/>
        </w:rPr>
        <w:t>Transactions</w:t>
      </w:r>
      <w:bookmarkEnd w:id="33"/>
      <w:bookmarkEnd w:id="34"/>
      <w:bookmarkEnd w:id="35"/>
      <w:bookmarkEnd w:id="36"/>
      <w:bookmarkEnd w:id="37"/>
      <w:bookmarkEnd w:id="38"/>
      <w:bookmarkEnd w:id="39"/>
      <w:bookmarkEnd w:id="40"/>
      <w:r w:rsidR="008608EF" w:rsidRPr="009F3373">
        <w:rPr>
          <w:noProof w:val="0"/>
        </w:rPr>
        <w:t>, and Content Modules</w:t>
      </w:r>
      <w:bookmarkStart w:id="44" w:name="_Toc473170359"/>
      <w:bookmarkStart w:id="45" w:name="_Toc504625756"/>
      <w:bookmarkStart w:id="46" w:name="_Toc530206509"/>
      <w:bookmarkStart w:id="47" w:name="_Toc1388429"/>
      <w:bookmarkStart w:id="48" w:name="_Toc1388583"/>
      <w:bookmarkStart w:id="49" w:name="_Toc1456610"/>
      <w:bookmarkStart w:id="50" w:name="_Toc37034635"/>
      <w:bookmarkStart w:id="51" w:name="_Toc38846113"/>
      <w:bookmarkEnd w:id="43"/>
    </w:p>
    <w:p w14:paraId="388B7A28" w14:textId="77777777" w:rsidR="00ED0083" w:rsidRPr="009F3373" w:rsidRDefault="00CF283F">
      <w:pPr>
        <w:pStyle w:val="BodyText"/>
      </w:pPr>
      <w:r w:rsidRPr="009F3373">
        <w:t xml:space="preserve">Figure </w:t>
      </w:r>
      <w:r w:rsidR="00AF4D24" w:rsidRPr="009F3373">
        <w:t>38.</w:t>
      </w:r>
      <w:r w:rsidRPr="009F3373">
        <w:t xml:space="preserve">1-1 shows the actors directly involved in the </w:t>
      </w:r>
      <w:r w:rsidR="00DE2DDA" w:rsidRPr="009F3373">
        <w:t>Patient Demographics Query for Mobile</w:t>
      </w:r>
      <w:r w:rsidRPr="009F3373">
        <w:t xml:space="preserve"> </w:t>
      </w:r>
      <w:r w:rsidR="00D67DF6" w:rsidRPr="009F3373">
        <w:t>Profile</w:t>
      </w:r>
      <w:r w:rsidRPr="009F3373">
        <w:t xml:space="preserve"> and the relevant transactions between them</w:t>
      </w:r>
      <w:r w:rsidR="00F0665F" w:rsidRPr="009F3373">
        <w:t xml:space="preserve">. </w:t>
      </w:r>
      <w:r w:rsidR="00DE2DDA" w:rsidRPr="009F3373">
        <w:t>Note that</w:t>
      </w:r>
      <w:r w:rsidR="00F273D3" w:rsidRPr="009F3373">
        <w:t xml:space="preserve"> </w:t>
      </w:r>
      <w:r w:rsidR="00DE2DDA" w:rsidRPr="009F3373">
        <w:t>t</w:t>
      </w:r>
      <w:r w:rsidR="00BE2F3B" w:rsidRPr="009F3373">
        <w:t>he</w:t>
      </w:r>
      <w:r w:rsidR="00DE2DDA" w:rsidRPr="009F3373">
        <w:t xml:space="preserve"> </w:t>
      </w:r>
      <w:r w:rsidR="00BE2F3B" w:rsidRPr="009F3373">
        <w:t xml:space="preserve">actors in this profile are the same as the actors defined in the PDQ </w:t>
      </w:r>
      <w:r w:rsidR="00A33260" w:rsidRPr="009F3373">
        <w:t>Profile</w:t>
      </w:r>
      <w:r w:rsidR="00BE2F3B" w:rsidRPr="009F3373">
        <w:t xml:space="preserve"> (ITI TF-1: 8.1)</w:t>
      </w:r>
      <w:r w:rsidR="00076D44" w:rsidRPr="009F3373">
        <w:t>.</w:t>
      </w:r>
    </w:p>
    <w:p w14:paraId="59DA3396" w14:textId="77777777" w:rsidR="00076D44" w:rsidRPr="009F3373" w:rsidRDefault="00076D44" w:rsidP="00C508DB">
      <w:pPr>
        <w:pStyle w:val="BodyText"/>
      </w:pPr>
    </w:p>
    <w:p w14:paraId="22F9E047" w14:textId="77777777" w:rsidR="00077324" w:rsidRPr="009F3373" w:rsidRDefault="00A44CA1" w:rsidP="00C508DB">
      <w:pPr>
        <w:pStyle w:val="BodyText"/>
        <w:jc w:val="center"/>
      </w:pPr>
      <w:r w:rsidRPr="009F3373">
        <w:rPr>
          <w:noProof/>
        </w:rPr>
        <mc:AlternateContent>
          <mc:Choice Requires="wpg">
            <w:drawing>
              <wp:inline distT="0" distB="0" distL="0" distR="0" wp14:anchorId="1F4108F6" wp14:editId="1D017ACB">
                <wp:extent cx="2773680" cy="2663825"/>
                <wp:effectExtent l="0" t="2540" r="0" b="635"/>
                <wp:docPr id="7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3680" cy="2663825"/>
                          <a:chOff x="0" y="0"/>
                          <a:chExt cx="27736" cy="26638"/>
                        </a:xfrm>
                      </wpg:grpSpPr>
                      <wps:wsp>
                        <wps:cNvPr id="71" name="AutoShape 3"/>
                        <wps:cNvSpPr>
                          <a:spLocks noChangeAspect="1" noChangeArrowheads="1"/>
                        </wps:cNvSpPr>
                        <wps:spPr bwMode="auto">
                          <a:xfrm>
                            <a:off x="0" y="0"/>
                            <a:ext cx="27736" cy="2663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2" name="Line 49"/>
                        <wps:cNvCnPr/>
                        <wps:spPr bwMode="auto">
                          <a:xfrm>
                            <a:off x="13385" y="590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3" name="Text Box 53"/>
                        <wps:cNvSpPr txBox="1">
                          <a:spLocks noChangeArrowheads="1"/>
                        </wps:cNvSpPr>
                        <wps:spPr bwMode="auto">
                          <a:xfrm>
                            <a:off x="4635" y="1708"/>
                            <a:ext cx="17405" cy="5435"/>
                          </a:xfrm>
                          <a:prstGeom prst="rect">
                            <a:avLst/>
                          </a:prstGeom>
                          <a:solidFill>
                            <a:srgbClr val="FFFFFF"/>
                          </a:solidFill>
                          <a:ln w="25400">
                            <a:solidFill>
                              <a:srgbClr val="000000"/>
                            </a:solidFill>
                            <a:miter lim="800000"/>
                            <a:headEnd/>
                            <a:tailEnd/>
                          </a:ln>
                        </wps:spPr>
                        <wps:txbx>
                          <w:txbxContent>
                            <w:p w14:paraId="358EC4E6" w14:textId="39D0B3DE" w:rsidR="009F5A5C" w:rsidRDefault="009F5A5C" w:rsidP="00077324">
                              <w:pPr>
                                <w:spacing w:after="120"/>
                                <w:jc w:val="center"/>
                              </w:pPr>
                              <w:r>
                                <w:t>Patient Demographics Supplier</w:t>
                              </w:r>
                            </w:p>
                          </w:txbxContent>
                        </wps:txbx>
                        <wps:bodyPr rot="0" vert="horz" wrap="square" lIns="91440" tIns="45720" rIns="91440" bIns="45720" anchor="t" anchorCtr="0" upright="1">
                          <a:noAutofit/>
                        </wps:bodyPr>
                      </wps:wsp>
                      <wps:wsp>
                        <wps:cNvPr id="74" name="Text Box 54"/>
                        <wps:cNvSpPr txBox="1">
                          <a:spLocks noChangeArrowheads="1"/>
                        </wps:cNvSpPr>
                        <wps:spPr bwMode="auto">
                          <a:xfrm>
                            <a:off x="4273" y="19373"/>
                            <a:ext cx="18129" cy="5696"/>
                          </a:xfrm>
                          <a:prstGeom prst="rect">
                            <a:avLst/>
                          </a:prstGeom>
                          <a:solidFill>
                            <a:srgbClr val="FFFFFF"/>
                          </a:solidFill>
                          <a:ln w="25400">
                            <a:solidFill>
                              <a:srgbClr val="000000"/>
                            </a:solidFill>
                            <a:miter lim="800000"/>
                            <a:headEnd/>
                            <a:tailEnd/>
                          </a:ln>
                        </wps:spPr>
                        <wps:txbx>
                          <w:txbxContent>
                            <w:p w14:paraId="2D69B00B" w14:textId="77777777" w:rsidR="009F5A5C" w:rsidRDefault="009F5A5C" w:rsidP="00077324">
                              <w:pPr>
                                <w:spacing w:after="120"/>
                                <w:jc w:val="center"/>
                              </w:pPr>
                              <w:r>
                                <w:t>Patient Demographics Consumer</w:t>
                              </w:r>
                            </w:p>
                          </w:txbxContent>
                        </wps:txbx>
                        <wps:bodyPr rot="0" vert="horz" wrap="square" lIns="91440" tIns="45720" rIns="91440" bIns="45720" anchor="t" anchorCtr="0" upright="1">
                          <a:noAutofit/>
                        </wps:bodyPr>
                      </wps:wsp>
                      <wps:wsp>
                        <wps:cNvPr id="75" name="Rectangle 60"/>
                        <wps:cNvSpPr>
                          <a:spLocks noChangeArrowheads="1"/>
                        </wps:cNvSpPr>
                        <wps:spPr bwMode="auto">
                          <a:xfrm>
                            <a:off x="14008" y="10807"/>
                            <a:ext cx="13728" cy="63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9F56061" w14:textId="05DD7128" w:rsidR="009F5A5C" w:rsidRPr="00077324" w:rsidRDefault="009F5A5C"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g:wgp>
                  </a:graphicData>
                </a:graphic>
              </wp:inline>
            </w:drawing>
          </mc:Choice>
          <mc:Fallback>
            <w:pict>
              <v:group w14:anchorId="1F4108F6" id="Canvas 24" o:spid="_x0000_s1026" style="width:218.4pt;height:209.75pt;mso-position-horizontal-relative:char;mso-position-vertical-relative:line" coordsize="27736,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">
                <v:rect id="AutoShape 3" o:spid="_x0000_s1027" style="position:absolute;width:27736;height:26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o:lock v:ext="edit" aspectratio="t"/>
                </v:rect>
                <v:line id="Line 49" o:spid="_x0000_s1028" style="position:absolute;visibility:visible;mso-wrap-style:square" from="13385,5905" to="13392,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1708;width:17405;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" strokeweight="2pt">
                  <v:textbox>
                    <w:txbxContent>
                      <w:p w14:paraId="358EC4E6" w14:textId="39D0B3DE" w:rsidR="009F5A5C" w:rsidRDefault="009F5A5C" w:rsidP="00077324">
                        <w:pPr>
                          <w:spacing w:after="120"/>
                          <w:jc w:val="center"/>
                        </w:pPr>
                        <w:r>
                          <w:t>Patient Demographics Supplier</w:t>
                        </w:r>
                      </w:p>
                    </w:txbxContent>
                  </v:textbox>
                </v:shape>
                <v:shape id="Text Box 54" o:spid="_x0000_s1030" type="#_x0000_t202" style="position:absolute;left:4273;top:19373;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" strokeweight="2pt">
                  <v:textbox>
                    <w:txbxContent>
                      <w:p w14:paraId="2D69B00B" w14:textId="77777777" w:rsidR="009F5A5C" w:rsidRDefault="009F5A5C" w:rsidP="00077324">
                        <w:pPr>
                          <w:spacing w:after="120"/>
                          <w:jc w:val="center"/>
                        </w:pPr>
                        <w:r>
                          <w:t>Patient Demographics Consumer</w:t>
                        </w:r>
                      </w:p>
                    </w:txbxContent>
                  </v:textbox>
                </v:shape>
                <v:rect id="Rectangle 60" o:spid="_x0000_s1031" style="position:absolute;left:14008;top:10807;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9F56061" w14:textId="05DD7128" w:rsidR="009F5A5C" w:rsidRPr="00077324" w:rsidRDefault="009F5A5C"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v:textbox>
                </v:rect>
                <w10:anchorlock/>
              </v:group>
            </w:pict>
          </mc:Fallback>
        </mc:AlternateContent>
      </w:r>
    </w:p>
    <w:p w14:paraId="671DD503" w14:textId="77777777" w:rsidR="00D67DF6" w:rsidRPr="009F3373" w:rsidRDefault="00D67DF6" w:rsidP="00044C0B">
      <w:pPr>
        <w:pStyle w:val="BodyText"/>
      </w:pPr>
    </w:p>
    <w:p w14:paraId="7E81D064" w14:textId="77777777" w:rsidR="00CF283F" w:rsidRPr="009F3373" w:rsidRDefault="00CF283F" w:rsidP="00765E0C">
      <w:pPr>
        <w:pStyle w:val="FigureTitle"/>
      </w:pPr>
      <w:r w:rsidRPr="009F3373">
        <w:t xml:space="preserve">Figure </w:t>
      </w:r>
      <w:r w:rsidR="00AF4D24" w:rsidRPr="009F3373">
        <w:t>38.</w:t>
      </w:r>
      <w:r w:rsidRPr="009F3373">
        <w:t>1-1</w:t>
      </w:r>
      <w:r w:rsidR="00701B3A" w:rsidRPr="009F3373">
        <w:t xml:space="preserve">: </w:t>
      </w:r>
      <w:r w:rsidR="005379EE" w:rsidRPr="009F3373">
        <w:t>PDQ</w:t>
      </w:r>
      <w:r w:rsidR="008E6012" w:rsidRPr="009F3373">
        <w:t>m</w:t>
      </w:r>
      <w:r w:rsidRPr="009F3373">
        <w:t xml:space="preserve"> Actor Diagram</w:t>
      </w:r>
    </w:p>
    <w:p w14:paraId="78271898" w14:textId="2AFBCB3E" w:rsidR="00CF283F" w:rsidRPr="009F3373" w:rsidRDefault="00CF283F">
      <w:pPr>
        <w:pStyle w:val="BodyText"/>
      </w:pPr>
      <w:r w:rsidRPr="009F3373">
        <w:t xml:space="preserve">Table </w:t>
      </w:r>
      <w:r w:rsidR="00AF4D24" w:rsidRPr="009F3373">
        <w:t>38.</w:t>
      </w:r>
      <w:r w:rsidRPr="009F3373">
        <w:t xml:space="preserve">1-1 lists the transactions for each actor directly involved in the </w:t>
      </w:r>
      <w:r w:rsidR="005379EE" w:rsidRPr="009F3373">
        <w:t>Patient Demographics Query</w:t>
      </w:r>
      <w:r w:rsidRPr="009F3373">
        <w:t xml:space="preserve"> </w:t>
      </w:r>
      <w:r w:rsidR="00F51FBC" w:rsidRPr="009F3373">
        <w:t xml:space="preserve">for Mobile </w:t>
      </w:r>
      <w:r w:rsidR="00076D44" w:rsidRPr="009F3373">
        <w:t>P</w:t>
      </w:r>
      <w:r w:rsidR="00F51FBC" w:rsidRPr="009F3373">
        <w:t>rofile</w:t>
      </w:r>
      <w:r w:rsidRPr="009F3373">
        <w:t xml:space="preserve">. </w:t>
      </w:r>
      <w:r w:rsidR="00F66C25" w:rsidRPr="009F3373">
        <w:t xml:space="preserve">To </w:t>
      </w:r>
      <w:r w:rsidRPr="009F3373">
        <w:t xml:space="preserve">claim </w:t>
      </w:r>
      <w:r w:rsidR="00F66C25" w:rsidRPr="009F3373">
        <w:t xml:space="preserve">compliance with this </w:t>
      </w:r>
      <w:r w:rsidR="00076D44" w:rsidRPr="009F3373">
        <w:t>p</w:t>
      </w:r>
      <w:r w:rsidR="00F66C25" w:rsidRPr="009F3373">
        <w:t>rofile, an actor shall support all re</w:t>
      </w:r>
      <w:r w:rsidRPr="009F3373">
        <w:t>qu</w:t>
      </w:r>
      <w:r w:rsidR="006A4160" w:rsidRPr="009F3373">
        <w:t>ired transactions (labeled “R”)</w:t>
      </w:r>
      <w:r w:rsidR="00887E40" w:rsidRPr="009F3373">
        <w:t xml:space="preserve">. </w:t>
      </w:r>
    </w:p>
    <w:p w14:paraId="5F7DE1AC" w14:textId="77777777" w:rsidR="00CF283F" w:rsidRPr="009F3373" w:rsidRDefault="00CF283F" w:rsidP="00765E0C">
      <w:pPr>
        <w:pStyle w:val="TableTitle"/>
      </w:pPr>
      <w:r w:rsidRPr="009F3373">
        <w:t xml:space="preserve">Table </w:t>
      </w:r>
      <w:r w:rsidR="00AF4D24" w:rsidRPr="009F3373">
        <w:t>38.</w:t>
      </w:r>
      <w:r w:rsidRPr="009F3373">
        <w:t>1-1</w:t>
      </w:r>
      <w:r w:rsidR="001606A7" w:rsidRPr="009F3373">
        <w:t>:</w:t>
      </w:r>
      <w:r w:rsidRPr="009F3373">
        <w:t xml:space="preserve"> </w:t>
      </w:r>
      <w:r w:rsidR="00967CDF" w:rsidRPr="009F3373">
        <w:t xml:space="preserve">PDQm </w:t>
      </w:r>
      <w:r w:rsidRPr="009F3373">
        <w:t>Profile - Actors and Transactions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55"/>
        <w:gridCol w:w="3330"/>
        <w:gridCol w:w="1440"/>
        <w:gridCol w:w="1440"/>
        <w:gridCol w:w="1553"/>
      </w:tblGrid>
      <w:tr w:rsidR="00863D11" w:rsidRPr="009F3373" w14:paraId="609825FF" w14:textId="77777777" w:rsidTr="003704C1">
        <w:trPr>
          <w:cantSplit/>
          <w:tblHeader/>
          <w:jc w:val="center"/>
        </w:trPr>
        <w:tc>
          <w:tcPr>
            <w:tcW w:w="2155" w:type="dxa"/>
            <w:shd w:val="pct15" w:color="auto" w:fill="FFFFFF"/>
          </w:tcPr>
          <w:p w14:paraId="7B475B72" w14:textId="77777777" w:rsidR="00863D11" w:rsidRPr="009F3373" w:rsidRDefault="00863D11" w:rsidP="00663624">
            <w:pPr>
              <w:pStyle w:val="TableEntryHeader"/>
            </w:pPr>
            <w:r w:rsidRPr="009F3373">
              <w:t>Actors</w:t>
            </w:r>
          </w:p>
        </w:tc>
        <w:tc>
          <w:tcPr>
            <w:tcW w:w="3330" w:type="dxa"/>
            <w:shd w:val="pct15" w:color="auto" w:fill="FFFFFF"/>
          </w:tcPr>
          <w:p w14:paraId="7B8C2E0E" w14:textId="77777777" w:rsidR="00863D11" w:rsidRPr="009F3373" w:rsidRDefault="00863D11" w:rsidP="00663624">
            <w:pPr>
              <w:pStyle w:val="TableEntryHeader"/>
            </w:pPr>
            <w:r w:rsidRPr="009F3373">
              <w:t xml:space="preserve">Transactions </w:t>
            </w:r>
          </w:p>
        </w:tc>
        <w:tc>
          <w:tcPr>
            <w:tcW w:w="1440" w:type="dxa"/>
            <w:shd w:val="pct15" w:color="auto" w:fill="FFFFFF"/>
          </w:tcPr>
          <w:p w14:paraId="7496C58D" w14:textId="0BF49C09" w:rsidR="00863D11" w:rsidRPr="009F3373" w:rsidRDefault="00863D11" w:rsidP="00663624">
            <w:pPr>
              <w:pStyle w:val="TableEntryHeader"/>
            </w:pPr>
            <w:r w:rsidRPr="009F3373">
              <w:t>Initiator or Responder</w:t>
            </w:r>
          </w:p>
        </w:tc>
        <w:tc>
          <w:tcPr>
            <w:tcW w:w="1440" w:type="dxa"/>
            <w:shd w:val="pct15" w:color="auto" w:fill="FFFFFF"/>
          </w:tcPr>
          <w:p w14:paraId="4BCFC2DA" w14:textId="481BFBC6" w:rsidR="00863D11" w:rsidRPr="009F3373" w:rsidRDefault="00863D11" w:rsidP="00663624">
            <w:pPr>
              <w:pStyle w:val="TableEntryHeader"/>
            </w:pPr>
            <w:r w:rsidRPr="009F3373">
              <w:t>Optionality</w:t>
            </w:r>
          </w:p>
        </w:tc>
        <w:tc>
          <w:tcPr>
            <w:tcW w:w="1553" w:type="dxa"/>
            <w:shd w:val="pct15" w:color="auto" w:fill="FFFFFF"/>
          </w:tcPr>
          <w:p w14:paraId="7C72F118" w14:textId="77777777" w:rsidR="00863D11" w:rsidRPr="009F3373" w:rsidRDefault="00863D11" w:rsidP="00EF1E77">
            <w:pPr>
              <w:pStyle w:val="TableEntryHeader"/>
              <w:rPr>
                <w:rFonts w:ascii="Times New Roman" w:hAnsi="Times New Roman"/>
                <w:b w:val="0"/>
                <w:i/>
              </w:rPr>
            </w:pPr>
            <w:r w:rsidRPr="009F3373">
              <w:t>Reference</w:t>
            </w:r>
          </w:p>
        </w:tc>
      </w:tr>
      <w:tr w:rsidR="00863D11" w:rsidRPr="009F3373" w14:paraId="00DEA366" w14:textId="77777777" w:rsidTr="003704C1">
        <w:trPr>
          <w:cantSplit/>
          <w:jc w:val="center"/>
        </w:trPr>
        <w:tc>
          <w:tcPr>
            <w:tcW w:w="2155" w:type="dxa"/>
          </w:tcPr>
          <w:p w14:paraId="47F68047" w14:textId="1B9B6C1C" w:rsidR="00863D11" w:rsidRPr="009F3373" w:rsidRDefault="00863D11" w:rsidP="00AD069D">
            <w:pPr>
              <w:pStyle w:val="TableEntry"/>
            </w:pPr>
            <w:r w:rsidRPr="009F3373">
              <w:t>Patient Demographics Consumer</w:t>
            </w:r>
          </w:p>
        </w:tc>
        <w:tc>
          <w:tcPr>
            <w:tcW w:w="3330" w:type="dxa"/>
          </w:tcPr>
          <w:p w14:paraId="61DFCBD8" w14:textId="77777777" w:rsidR="00863D11" w:rsidRPr="009F3373" w:rsidRDefault="00863D11" w:rsidP="003579DA">
            <w:pPr>
              <w:pStyle w:val="TableEntry"/>
            </w:pPr>
            <w:r w:rsidRPr="009F3373">
              <w:t xml:space="preserve">Mobile Patient Demographics Query </w:t>
            </w:r>
          </w:p>
          <w:p w14:paraId="56A3F90F" w14:textId="3723577B" w:rsidR="00863D11" w:rsidRPr="009F3373" w:rsidRDefault="00863D11" w:rsidP="003579DA">
            <w:pPr>
              <w:pStyle w:val="TableEntry"/>
            </w:pPr>
            <w:r w:rsidRPr="009F3373">
              <w:t>[ITI-78]</w:t>
            </w:r>
          </w:p>
        </w:tc>
        <w:tc>
          <w:tcPr>
            <w:tcW w:w="1440" w:type="dxa"/>
          </w:tcPr>
          <w:p w14:paraId="59359435" w14:textId="6C890079" w:rsidR="00863D11" w:rsidRPr="009F3373" w:rsidRDefault="00863D11" w:rsidP="003A52F8">
            <w:pPr>
              <w:pStyle w:val="TableEntry"/>
              <w:jc w:val="center"/>
            </w:pPr>
            <w:r w:rsidRPr="009F3373">
              <w:t>Initiator</w:t>
            </w:r>
          </w:p>
        </w:tc>
        <w:tc>
          <w:tcPr>
            <w:tcW w:w="1440" w:type="dxa"/>
          </w:tcPr>
          <w:p w14:paraId="6B96A969" w14:textId="57259E45" w:rsidR="00863D11" w:rsidRPr="009F3373" w:rsidRDefault="00863D11" w:rsidP="003704C1">
            <w:pPr>
              <w:pStyle w:val="TableEntry"/>
              <w:jc w:val="center"/>
            </w:pPr>
            <w:r w:rsidRPr="009F3373">
              <w:t>R</w:t>
            </w:r>
          </w:p>
        </w:tc>
        <w:tc>
          <w:tcPr>
            <w:tcW w:w="1553" w:type="dxa"/>
          </w:tcPr>
          <w:p w14:paraId="0DEE0FBE" w14:textId="77777777" w:rsidR="00863D11" w:rsidRPr="009F3373" w:rsidRDefault="00863D11" w:rsidP="00DE2DDA">
            <w:pPr>
              <w:pStyle w:val="TableEntry"/>
            </w:pPr>
            <w:r w:rsidRPr="009F3373">
              <w:t>ITI TF-2c: 3.78</w:t>
            </w:r>
          </w:p>
        </w:tc>
      </w:tr>
      <w:tr w:rsidR="00863D11" w:rsidRPr="009F3373" w14:paraId="0AFF52B2" w14:textId="77777777" w:rsidTr="003704C1">
        <w:trPr>
          <w:cantSplit/>
          <w:jc w:val="center"/>
        </w:trPr>
        <w:tc>
          <w:tcPr>
            <w:tcW w:w="2155" w:type="dxa"/>
          </w:tcPr>
          <w:p w14:paraId="782F3C72" w14:textId="348F3E32" w:rsidR="00863D11" w:rsidRPr="009F3373" w:rsidRDefault="00863D11" w:rsidP="00AD069D">
            <w:pPr>
              <w:pStyle w:val="TableEntry"/>
            </w:pPr>
            <w:r w:rsidRPr="009F3373">
              <w:t>Patient Demographics Supplier</w:t>
            </w:r>
          </w:p>
        </w:tc>
        <w:tc>
          <w:tcPr>
            <w:tcW w:w="3330" w:type="dxa"/>
          </w:tcPr>
          <w:p w14:paraId="39A769A3" w14:textId="77777777" w:rsidR="00863D11" w:rsidRPr="009F3373" w:rsidRDefault="00863D11" w:rsidP="003579DA">
            <w:pPr>
              <w:pStyle w:val="TableEntry"/>
            </w:pPr>
            <w:r w:rsidRPr="009F3373">
              <w:t xml:space="preserve">Mobile Patient Demographics Query </w:t>
            </w:r>
          </w:p>
          <w:p w14:paraId="472ECAB0" w14:textId="619C0637" w:rsidR="00863D11" w:rsidRPr="009F3373" w:rsidRDefault="00863D11" w:rsidP="003579DA">
            <w:pPr>
              <w:pStyle w:val="TableEntry"/>
            </w:pPr>
            <w:r w:rsidRPr="009F3373">
              <w:t>[ITI-78]</w:t>
            </w:r>
          </w:p>
        </w:tc>
        <w:tc>
          <w:tcPr>
            <w:tcW w:w="1440" w:type="dxa"/>
          </w:tcPr>
          <w:p w14:paraId="0E826CF8" w14:textId="2C2FBE20" w:rsidR="00863D11" w:rsidRPr="009F3373" w:rsidRDefault="00863D11" w:rsidP="003A52F8">
            <w:pPr>
              <w:pStyle w:val="TableEntry"/>
              <w:jc w:val="center"/>
            </w:pPr>
            <w:r w:rsidRPr="009F3373">
              <w:t>Responder</w:t>
            </w:r>
          </w:p>
        </w:tc>
        <w:tc>
          <w:tcPr>
            <w:tcW w:w="1440" w:type="dxa"/>
          </w:tcPr>
          <w:p w14:paraId="6922AF41" w14:textId="7783989B" w:rsidR="00863D11" w:rsidRPr="009F3373" w:rsidRDefault="00863D11" w:rsidP="003704C1">
            <w:pPr>
              <w:pStyle w:val="TableEntry"/>
              <w:jc w:val="center"/>
            </w:pPr>
            <w:r w:rsidRPr="009F3373">
              <w:t>R</w:t>
            </w:r>
          </w:p>
        </w:tc>
        <w:tc>
          <w:tcPr>
            <w:tcW w:w="1553" w:type="dxa"/>
          </w:tcPr>
          <w:p w14:paraId="72AA5156" w14:textId="77777777" w:rsidR="00863D11" w:rsidRPr="009F3373" w:rsidRDefault="00863D11" w:rsidP="00DE2DDA">
            <w:pPr>
              <w:pStyle w:val="TableEntry"/>
            </w:pPr>
            <w:r w:rsidRPr="009F3373">
              <w:t>ITI TF-2c: 3.78</w:t>
            </w:r>
          </w:p>
        </w:tc>
      </w:tr>
    </w:tbl>
    <w:p w14:paraId="00143349" w14:textId="77777777" w:rsidR="008A48C7" w:rsidRPr="009F3373" w:rsidRDefault="008A48C7" w:rsidP="00A546E0">
      <w:pPr>
        <w:pStyle w:val="BodyText"/>
      </w:pPr>
    </w:p>
    <w:p w14:paraId="220028F9" w14:textId="41DF1B45" w:rsidR="00CE40ED" w:rsidRPr="009F3373" w:rsidRDefault="000078F5" w:rsidP="00044C0B">
      <w:r w:rsidRPr="009F3373">
        <w:t>The transaction defined in</w:t>
      </w:r>
      <w:r w:rsidR="00224D27" w:rsidRPr="009F3373">
        <w:t xml:space="preserve"> this profile corresponds to </w:t>
      </w:r>
      <w:r w:rsidR="00D82BF0" w:rsidRPr="009F3373">
        <w:t>Patient Demographics Query [ITI-21]</w:t>
      </w:r>
      <w:r w:rsidR="004C4542" w:rsidRPr="009F3373">
        <w:t xml:space="preserve"> </w:t>
      </w:r>
      <w:r w:rsidR="00224D27" w:rsidRPr="009F3373">
        <w:t xml:space="preserve">in the PDQ </w:t>
      </w:r>
      <w:r w:rsidR="00A33260" w:rsidRPr="009F3373">
        <w:t>Profile</w:t>
      </w:r>
      <w:r w:rsidR="00224D27" w:rsidRPr="009F3373">
        <w:t xml:space="preserve"> (ITI TF-1: 8) and provides similar functionality. Note that there is no transaction which corresponds to the Patient Demographics and Visit Query</w:t>
      </w:r>
      <w:r w:rsidR="000A2A28" w:rsidRPr="009F3373">
        <w:t xml:space="preserve"> [ITI-22]</w:t>
      </w:r>
      <w:r w:rsidR="00224D27" w:rsidRPr="009F3373">
        <w:t>.</w:t>
      </w:r>
      <w:r w:rsidR="00CE40ED" w:rsidRPr="009F3373">
        <w:t xml:space="preserve"> </w:t>
      </w:r>
    </w:p>
    <w:p w14:paraId="7B30ADCC" w14:textId="77777777" w:rsidR="00405624" w:rsidRPr="009F3373" w:rsidRDefault="00AF4D24" w:rsidP="00D54FEF">
      <w:pPr>
        <w:pStyle w:val="Heading3"/>
        <w:numPr>
          <w:ilvl w:val="0"/>
          <w:numId w:val="0"/>
        </w:numPr>
        <w:rPr>
          <w:bCs/>
          <w:noProof w:val="0"/>
        </w:rPr>
      </w:pPr>
      <w:bookmarkStart w:id="52" w:name="_Toc345074652"/>
      <w:bookmarkStart w:id="53" w:name="_Toc49502258"/>
      <w:bookmarkEnd w:id="44"/>
      <w:bookmarkEnd w:id="45"/>
      <w:bookmarkEnd w:id="46"/>
      <w:bookmarkEnd w:id="47"/>
      <w:bookmarkEnd w:id="48"/>
      <w:bookmarkEnd w:id="49"/>
      <w:bookmarkEnd w:id="50"/>
      <w:bookmarkEnd w:id="51"/>
      <w:r w:rsidRPr="009F3373">
        <w:rPr>
          <w:bCs/>
          <w:noProof w:val="0"/>
        </w:rPr>
        <w:lastRenderedPageBreak/>
        <w:t>38.</w:t>
      </w:r>
      <w:r w:rsidR="00405624" w:rsidRPr="009F3373">
        <w:rPr>
          <w:bCs/>
          <w:noProof w:val="0"/>
        </w:rPr>
        <w:t>1.1 Actor Descriptions and Actor Profile Requirements</w:t>
      </w:r>
      <w:bookmarkEnd w:id="52"/>
      <w:bookmarkEnd w:id="53"/>
    </w:p>
    <w:p w14:paraId="158874AE" w14:textId="77777777" w:rsidR="00BC0511" w:rsidRPr="009F3373" w:rsidRDefault="00473DAD" w:rsidP="00A546E0">
      <w:pPr>
        <w:pStyle w:val="BodyText"/>
      </w:pPr>
      <w:r w:rsidRPr="009F3373">
        <w:t>No additional requirements.</w:t>
      </w:r>
    </w:p>
    <w:p w14:paraId="2EF0FD92" w14:textId="77777777" w:rsidR="00CF283F" w:rsidRPr="009F3373" w:rsidRDefault="00AF4D24" w:rsidP="00D54FEF">
      <w:pPr>
        <w:pStyle w:val="Heading2"/>
        <w:numPr>
          <w:ilvl w:val="0"/>
          <w:numId w:val="0"/>
        </w:numPr>
        <w:rPr>
          <w:noProof w:val="0"/>
        </w:rPr>
      </w:pPr>
      <w:bookmarkStart w:id="54" w:name="_Toc49502259"/>
      <w:r w:rsidRPr="009F3373">
        <w:rPr>
          <w:noProof w:val="0"/>
        </w:rPr>
        <w:t>38.</w:t>
      </w:r>
      <w:r w:rsidR="00CF283F" w:rsidRPr="009F3373">
        <w:rPr>
          <w:noProof w:val="0"/>
        </w:rPr>
        <w:t xml:space="preserve">2 </w:t>
      </w:r>
      <w:r w:rsidR="00897BE8" w:rsidRPr="009F3373">
        <w:rPr>
          <w:noProof w:val="0"/>
        </w:rPr>
        <w:t>PDQm</w:t>
      </w:r>
      <w:r w:rsidR="00104BE6" w:rsidRPr="009F3373">
        <w:rPr>
          <w:noProof w:val="0"/>
        </w:rPr>
        <w:t xml:space="preserve"> Actor</w:t>
      </w:r>
      <w:r w:rsidR="00CF283F" w:rsidRPr="009F3373">
        <w:rPr>
          <w:noProof w:val="0"/>
        </w:rPr>
        <w:t xml:space="preserve"> Options</w:t>
      </w:r>
      <w:bookmarkEnd w:id="54"/>
    </w:p>
    <w:p w14:paraId="24E0FD83" w14:textId="0FE95244" w:rsidR="006514EA" w:rsidRPr="009F3373" w:rsidRDefault="00CF283F" w:rsidP="008E0275">
      <w:pPr>
        <w:pStyle w:val="BodyText"/>
      </w:pPr>
      <w:r w:rsidRPr="009F3373">
        <w:t>Options that may be selected for</w:t>
      </w:r>
      <w:r w:rsidR="00323461" w:rsidRPr="009F3373">
        <w:t xml:space="preserve"> each actor in</w:t>
      </w:r>
      <w:r w:rsidRPr="009F3373">
        <w:t xml:space="preserve"> this </w:t>
      </w:r>
      <w:r w:rsidR="00323461" w:rsidRPr="009F3373">
        <w:t>p</w:t>
      </w:r>
      <w:r w:rsidRPr="009F3373">
        <w:t>rofile</w:t>
      </w:r>
      <w:r w:rsidR="00323461" w:rsidRPr="009F3373">
        <w:t>, if any,</w:t>
      </w:r>
      <w:r w:rsidRPr="009F3373">
        <w:t xml:space="preserve"> are listed in </w:t>
      </w:r>
      <w:r w:rsidR="00C51634" w:rsidRPr="009F3373">
        <w:t>Table</w:t>
      </w:r>
      <w:r w:rsidRPr="009F3373">
        <w:t xml:space="preserve"> </w:t>
      </w:r>
      <w:r w:rsidR="00AF4D24" w:rsidRPr="009F3373">
        <w:t>38.</w:t>
      </w:r>
      <w:r w:rsidRPr="009F3373">
        <w:t>2-1</w:t>
      </w:r>
      <w:r w:rsidR="00F0665F" w:rsidRPr="009F3373">
        <w:t xml:space="preserve">. </w:t>
      </w:r>
      <w:r w:rsidRPr="009F3373">
        <w:t>Dependencies between options when applicable are specified in notes.</w:t>
      </w:r>
    </w:p>
    <w:p w14:paraId="666A4435" w14:textId="77777777" w:rsidR="00CF283F" w:rsidRPr="009F3373" w:rsidRDefault="00CF283F" w:rsidP="00765E0C">
      <w:pPr>
        <w:pStyle w:val="TableTitle"/>
      </w:pPr>
      <w:r w:rsidRPr="009F3373">
        <w:t xml:space="preserve">Table </w:t>
      </w:r>
      <w:r w:rsidR="00D67DF6" w:rsidRPr="009F3373">
        <w:t>38</w:t>
      </w:r>
      <w:r w:rsidRPr="009F3373">
        <w:t>.2-1</w:t>
      </w:r>
      <w:r w:rsidR="00701B3A" w:rsidRPr="009F3373">
        <w:t xml:space="preserve">: </w:t>
      </w:r>
      <w:r w:rsidR="00DE2DDA" w:rsidRPr="009F3373">
        <w:t>Patient Demographics Query for Mobile</w:t>
      </w:r>
      <w:r w:rsidRPr="009F3373">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9F3373" w14:paraId="7E2ECDD5" w14:textId="77777777" w:rsidTr="00F029C4">
        <w:trPr>
          <w:cantSplit/>
          <w:tblHeader/>
          <w:jc w:val="center"/>
        </w:trPr>
        <w:tc>
          <w:tcPr>
            <w:tcW w:w="2891" w:type="dxa"/>
            <w:shd w:val="pct15" w:color="auto" w:fill="FFFFFF"/>
          </w:tcPr>
          <w:p w14:paraId="15C7993F" w14:textId="77777777" w:rsidR="00991D63" w:rsidRPr="009F3373" w:rsidRDefault="00991D63" w:rsidP="00663624">
            <w:pPr>
              <w:pStyle w:val="TableEntryHeader"/>
            </w:pPr>
            <w:r w:rsidRPr="009F3373">
              <w:t>Actor</w:t>
            </w:r>
          </w:p>
        </w:tc>
        <w:tc>
          <w:tcPr>
            <w:tcW w:w="3130" w:type="dxa"/>
            <w:shd w:val="pct15" w:color="auto" w:fill="FFFFFF"/>
          </w:tcPr>
          <w:p w14:paraId="254EC042" w14:textId="77777777" w:rsidR="00991D63" w:rsidRPr="009F3373" w:rsidRDefault="00991D63" w:rsidP="00E007E6">
            <w:pPr>
              <w:pStyle w:val="TableEntryHeader"/>
            </w:pPr>
            <w:r w:rsidRPr="009F3373">
              <w:t>Option Name</w:t>
            </w:r>
          </w:p>
        </w:tc>
        <w:tc>
          <w:tcPr>
            <w:tcW w:w="3438" w:type="dxa"/>
            <w:shd w:val="pct15" w:color="auto" w:fill="FFFFFF"/>
          </w:tcPr>
          <w:p w14:paraId="59326A8F" w14:textId="77777777" w:rsidR="00787B2D" w:rsidRPr="009F3373" w:rsidRDefault="00907134" w:rsidP="004D2E04">
            <w:pPr>
              <w:pStyle w:val="TableEntryHeader"/>
              <w:rPr>
                <w:rFonts w:ascii="Times New Roman" w:hAnsi="Times New Roman"/>
                <w:b w:val="0"/>
                <w:i/>
              </w:rPr>
            </w:pPr>
            <w:r w:rsidRPr="009F3373">
              <w:t>Reference</w:t>
            </w:r>
          </w:p>
        </w:tc>
      </w:tr>
      <w:tr w:rsidR="00DE2DDA" w:rsidRPr="009F3373" w14:paraId="46AB6550" w14:textId="77777777" w:rsidTr="00F029C4">
        <w:trPr>
          <w:cantSplit/>
          <w:trHeight w:val="332"/>
          <w:jc w:val="center"/>
        </w:trPr>
        <w:tc>
          <w:tcPr>
            <w:tcW w:w="2891" w:type="dxa"/>
          </w:tcPr>
          <w:p w14:paraId="649B5512" w14:textId="77777777" w:rsidR="00DE2DDA" w:rsidRPr="009F3373" w:rsidDel="00DE2DDA" w:rsidRDefault="00D64EFF" w:rsidP="00663624">
            <w:pPr>
              <w:pStyle w:val="TableEntry"/>
            </w:pPr>
            <w:r w:rsidRPr="009F3373">
              <w:t>Patient Demographics Consumer</w:t>
            </w:r>
          </w:p>
        </w:tc>
        <w:tc>
          <w:tcPr>
            <w:tcW w:w="3130" w:type="dxa"/>
          </w:tcPr>
          <w:p w14:paraId="5653E77E" w14:textId="77777777" w:rsidR="00DE2DDA" w:rsidRPr="009F3373" w:rsidRDefault="00DE2DDA" w:rsidP="0063501D">
            <w:pPr>
              <w:pStyle w:val="TableEntry"/>
            </w:pPr>
            <w:r w:rsidRPr="009F3373">
              <w:t>Pediatric Demographics</w:t>
            </w:r>
            <w:r w:rsidR="00B5684D" w:rsidRPr="009F3373">
              <w:t xml:space="preserve"> </w:t>
            </w:r>
            <w:r w:rsidR="00D67DF6" w:rsidRPr="009F3373">
              <w:t>Option</w:t>
            </w:r>
          </w:p>
        </w:tc>
        <w:tc>
          <w:tcPr>
            <w:tcW w:w="3438" w:type="dxa"/>
          </w:tcPr>
          <w:p w14:paraId="41BB39F6" w14:textId="1E486AE7" w:rsidR="00DE2DDA" w:rsidRPr="009F3373" w:rsidRDefault="000A2A28">
            <w:pPr>
              <w:pStyle w:val="TableEntry"/>
            </w:pPr>
            <w:r w:rsidRPr="009F3373">
              <w:t xml:space="preserve">Section </w:t>
            </w:r>
            <w:r w:rsidR="00AF4D24" w:rsidRPr="009F3373">
              <w:t>38</w:t>
            </w:r>
            <w:r w:rsidR="00694240" w:rsidRPr="009F3373">
              <w:t>.</w:t>
            </w:r>
            <w:r w:rsidR="00EC6BE4" w:rsidRPr="009F3373">
              <w:t>2.</w:t>
            </w:r>
            <w:r w:rsidR="004C3DC3" w:rsidRPr="009F3373">
              <w:t>1</w:t>
            </w:r>
          </w:p>
        </w:tc>
      </w:tr>
      <w:tr w:rsidR="00946ECA" w:rsidRPr="009F3373" w14:paraId="4F02EABB" w14:textId="77777777" w:rsidTr="00F029C4">
        <w:trPr>
          <w:cantSplit/>
          <w:trHeight w:val="332"/>
          <w:jc w:val="center"/>
        </w:trPr>
        <w:tc>
          <w:tcPr>
            <w:tcW w:w="2891" w:type="dxa"/>
          </w:tcPr>
          <w:p w14:paraId="310132B3" w14:textId="2A75CEE1" w:rsidR="00946ECA" w:rsidRPr="009F3373" w:rsidDel="00DE2DDA" w:rsidRDefault="00946ECA" w:rsidP="00604FAB">
            <w:pPr>
              <w:pStyle w:val="TableEntry"/>
            </w:pPr>
            <w:r w:rsidRPr="009F3373">
              <w:t>Patient Demographics Supplier</w:t>
            </w:r>
          </w:p>
        </w:tc>
        <w:tc>
          <w:tcPr>
            <w:tcW w:w="3130" w:type="dxa"/>
          </w:tcPr>
          <w:p w14:paraId="1602C3FD" w14:textId="77777777" w:rsidR="00946ECA" w:rsidRPr="009F3373" w:rsidRDefault="00946ECA" w:rsidP="00604FAB">
            <w:pPr>
              <w:pStyle w:val="TableEntry"/>
            </w:pPr>
            <w:r w:rsidRPr="009F3373">
              <w:t>Pediatric Demographics Option</w:t>
            </w:r>
          </w:p>
        </w:tc>
        <w:tc>
          <w:tcPr>
            <w:tcW w:w="3438" w:type="dxa"/>
          </w:tcPr>
          <w:p w14:paraId="032574EA" w14:textId="5B39EA3F" w:rsidR="00946ECA" w:rsidRPr="009F3373" w:rsidRDefault="000A2A28" w:rsidP="00604FAB">
            <w:pPr>
              <w:pStyle w:val="TableEntry"/>
            </w:pPr>
            <w:r w:rsidRPr="009F3373">
              <w:t xml:space="preserve">Section </w:t>
            </w:r>
            <w:r w:rsidR="00946ECA" w:rsidRPr="009F3373">
              <w:t>38.2.1</w:t>
            </w:r>
          </w:p>
        </w:tc>
      </w:tr>
    </w:tbl>
    <w:p w14:paraId="4EA36CA7" w14:textId="20A44CF0" w:rsidR="00B5684D" w:rsidRPr="009F3373" w:rsidRDefault="00AF4D24" w:rsidP="00D54FEF">
      <w:pPr>
        <w:pStyle w:val="Heading3"/>
        <w:numPr>
          <w:ilvl w:val="0"/>
          <w:numId w:val="0"/>
        </w:numPr>
        <w:ind w:left="720" w:hanging="720"/>
        <w:rPr>
          <w:noProof w:val="0"/>
        </w:rPr>
      </w:pPr>
      <w:bookmarkStart w:id="55" w:name="_Toc49502260"/>
      <w:r w:rsidRPr="009F3373">
        <w:rPr>
          <w:noProof w:val="0"/>
        </w:rPr>
        <w:t>38.</w:t>
      </w:r>
      <w:r w:rsidR="00B5684D" w:rsidRPr="009F3373">
        <w:rPr>
          <w:noProof w:val="0"/>
        </w:rPr>
        <w:t>2</w:t>
      </w:r>
      <w:r w:rsidR="00EC6BE4" w:rsidRPr="009F3373">
        <w:rPr>
          <w:noProof w:val="0"/>
        </w:rPr>
        <w:t>.</w:t>
      </w:r>
      <w:r w:rsidR="00B8654A" w:rsidRPr="009F3373">
        <w:rPr>
          <w:noProof w:val="0"/>
        </w:rPr>
        <w:t>1</w:t>
      </w:r>
      <w:r w:rsidR="00EC6BE4" w:rsidRPr="009F3373">
        <w:rPr>
          <w:noProof w:val="0"/>
        </w:rPr>
        <w:t xml:space="preserve"> </w:t>
      </w:r>
      <w:r w:rsidR="00B5684D" w:rsidRPr="009F3373">
        <w:rPr>
          <w:noProof w:val="0"/>
        </w:rPr>
        <w:t>Pediatric Demographics</w:t>
      </w:r>
      <w:r w:rsidR="008A30D6" w:rsidRPr="009F3373">
        <w:rPr>
          <w:noProof w:val="0"/>
        </w:rPr>
        <w:t xml:space="preserve"> Option</w:t>
      </w:r>
      <w:bookmarkEnd w:id="55"/>
    </w:p>
    <w:p w14:paraId="6E8C233F" w14:textId="359DB376" w:rsidR="00D953E1" w:rsidRPr="009F3373" w:rsidRDefault="00653538" w:rsidP="00044C0B">
      <w:pPr>
        <w:pStyle w:val="BodyText"/>
      </w:pPr>
      <w:r w:rsidRPr="009F3373">
        <w:t>The experience of immunization registries and other public health population databases has shown that retrieving patient records for an individual person in environments with large proportions of pediatric records requires additional demographic data.</w:t>
      </w:r>
    </w:p>
    <w:p w14:paraId="11312D43" w14:textId="77777777" w:rsidR="00D953E1" w:rsidRPr="009F3373" w:rsidRDefault="00653538" w:rsidP="00044C0B">
      <w:pPr>
        <w:pStyle w:val="BodyText"/>
      </w:pPr>
      <w:r w:rsidRPr="009F3373">
        <w:t>Information about the mother of the patient or a household telephone number is helpful in retrieving records in large population databases where data quality may be uneven.</w:t>
      </w:r>
    </w:p>
    <w:p w14:paraId="26A2231B" w14:textId="77777777" w:rsidR="007B5C62" w:rsidRPr="009F3373" w:rsidRDefault="007B5C62" w:rsidP="00044C0B">
      <w:pPr>
        <w:pStyle w:val="BodyText"/>
      </w:pPr>
      <w:r w:rsidRPr="009F3373">
        <w:t xml:space="preserve">Certain other demographics fields are important to include in the query response as they may be used by the </w:t>
      </w:r>
      <w:r w:rsidR="00D64EFF" w:rsidRPr="009F3373">
        <w:t>Patient Demographics Consumer</w:t>
      </w:r>
      <w:r w:rsidRPr="009F3373">
        <w:t xml:space="preserve"> in verifying the identity of the patient</w:t>
      </w:r>
      <w:r w:rsidR="004814C4" w:rsidRPr="009F3373">
        <w:t>;</w:t>
      </w:r>
      <w:r w:rsidRPr="009F3373">
        <w:t xml:space="preserve"> in particular, they aid in distinguishing records for twins, triplets, and so forth.</w:t>
      </w:r>
    </w:p>
    <w:p w14:paraId="35298C64" w14:textId="4D9B6AE9" w:rsidR="00653538" w:rsidRPr="009F3373" w:rsidRDefault="00653538" w:rsidP="00044C0B">
      <w:pPr>
        <w:pStyle w:val="BodyText"/>
      </w:pPr>
      <w:r w:rsidRPr="009F3373">
        <w:t xml:space="preserve">Pediatric Demographics makes use of the following </w:t>
      </w:r>
      <w:r w:rsidR="00040095" w:rsidRPr="009F3373">
        <w:t xml:space="preserve">four </w:t>
      </w:r>
      <w:r w:rsidRPr="009F3373">
        <w:t>additional demographic fields to aid record matching in databases with many pediatric records.</w:t>
      </w:r>
    </w:p>
    <w:p w14:paraId="15FB9A0B" w14:textId="77777777" w:rsidR="00653538" w:rsidRPr="009F3373" w:rsidRDefault="00653538" w:rsidP="004D6F6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653538" w:rsidRPr="009F3373" w14:paraId="64140BEE" w14:textId="77777777" w:rsidTr="007E4451">
        <w:trPr>
          <w:cantSplit/>
          <w:tblHeader/>
          <w:jc w:val="center"/>
        </w:trPr>
        <w:tc>
          <w:tcPr>
            <w:tcW w:w="2891" w:type="dxa"/>
            <w:shd w:val="pct15" w:color="auto" w:fill="FFFFFF"/>
          </w:tcPr>
          <w:p w14:paraId="705156EF" w14:textId="77777777" w:rsidR="00653538" w:rsidRPr="009F3373" w:rsidRDefault="00653538" w:rsidP="007E4451">
            <w:pPr>
              <w:pStyle w:val="TableEntryHeader"/>
            </w:pPr>
            <w:r w:rsidRPr="009F3373">
              <w:t>Field</w:t>
            </w:r>
          </w:p>
        </w:tc>
        <w:tc>
          <w:tcPr>
            <w:tcW w:w="3130" w:type="dxa"/>
            <w:shd w:val="pct15" w:color="auto" w:fill="FFFFFF"/>
          </w:tcPr>
          <w:p w14:paraId="4EC68422" w14:textId="6CAC4417" w:rsidR="00653538" w:rsidRPr="009F3373" w:rsidRDefault="00653538" w:rsidP="00B004EF">
            <w:pPr>
              <w:pStyle w:val="TableEntryHeader"/>
            </w:pPr>
            <w:r w:rsidRPr="009F3373">
              <w:t>Reason for Inclusion</w:t>
            </w:r>
          </w:p>
        </w:tc>
        <w:tc>
          <w:tcPr>
            <w:tcW w:w="3438" w:type="dxa"/>
            <w:shd w:val="pct15" w:color="auto" w:fill="FFFFFF"/>
          </w:tcPr>
          <w:p w14:paraId="1EBD6D3A" w14:textId="77777777" w:rsidR="00653538" w:rsidRPr="009F3373" w:rsidRDefault="00653538" w:rsidP="007E4451">
            <w:pPr>
              <w:pStyle w:val="TableEntryHeader"/>
              <w:rPr>
                <w:rFonts w:ascii="Times New Roman" w:hAnsi="Times New Roman"/>
                <w:b w:val="0"/>
                <w:i/>
              </w:rPr>
            </w:pPr>
            <w:r w:rsidRPr="009F3373">
              <w:t>Value</w:t>
            </w:r>
          </w:p>
        </w:tc>
      </w:tr>
      <w:tr w:rsidR="00653538" w:rsidRPr="009F3373" w14:paraId="6FCE08B6" w14:textId="77777777" w:rsidTr="007E4451">
        <w:trPr>
          <w:cantSplit/>
          <w:trHeight w:val="332"/>
          <w:jc w:val="center"/>
        </w:trPr>
        <w:tc>
          <w:tcPr>
            <w:tcW w:w="2891" w:type="dxa"/>
          </w:tcPr>
          <w:p w14:paraId="701A9CB3" w14:textId="77777777" w:rsidR="00653538" w:rsidRPr="009F3373" w:rsidDel="00DE2DDA" w:rsidRDefault="00135EFE" w:rsidP="007E4451">
            <w:pPr>
              <w:pStyle w:val="TableEntry"/>
            </w:pPr>
            <w:r w:rsidRPr="009F3373">
              <w:t>Mother’s Maiden Name</w:t>
            </w:r>
          </w:p>
        </w:tc>
        <w:tc>
          <w:tcPr>
            <w:tcW w:w="3130" w:type="dxa"/>
          </w:tcPr>
          <w:p w14:paraId="5E60A44D" w14:textId="630718B0" w:rsidR="00653538" w:rsidRPr="009F3373" w:rsidRDefault="00135EFE" w:rsidP="00B004EF">
            <w:pPr>
              <w:pStyle w:val="TableEntry"/>
            </w:pPr>
            <w:r w:rsidRPr="009F3373">
              <w:t>Any information about the mother is helpful in making a match</w:t>
            </w:r>
          </w:p>
        </w:tc>
        <w:tc>
          <w:tcPr>
            <w:tcW w:w="3438" w:type="dxa"/>
          </w:tcPr>
          <w:p w14:paraId="6C46B657" w14:textId="77777777" w:rsidR="00653538" w:rsidRPr="009F3373" w:rsidRDefault="00135EFE" w:rsidP="007E4451">
            <w:pPr>
              <w:pStyle w:val="TableEntry"/>
            </w:pPr>
            <w:r w:rsidRPr="009F3373">
              <w:t>Helps creates true positive matches</w:t>
            </w:r>
          </w:p>
        </w:tc>
      </w:tr>
      <w:tr w:rsidR="00653538" w:rsidRPr="009F3373" w14:paraId="52905F73" w14:textId="77777777" w:rsidTr="007E4451">
        <w:trPr>
          <w:cantSplit/>
          <w:trHeight w:val="332"/>
          <w:jc w:val="center"/>
        </w:trPr>
        <w:tc>
          <w:tcPr>
            <w:tcW w:w="2891" w:type="dxa"/>
            <w:tcBorders>
              <w:bottom w:val="single" w:sz="4" w:space="0" w:color="auto"/>
            </w:tcBorders>
          </w:tcPr>
          <w:p w14:paraId="4E31178A" w14:textId="77777777" w:rsidR="00653538" w:rsidRPr="009F3373" w:rsidDel="00DE2DDA" w:rsidRDefault="00135EFE" w:rsidP="007E4451">
            <w:pPr>
              <w:pStyle w:val="TableEntry"/>
            </w:pPr>
            <w:r w:rsidRPr="009F3373">
              <w:t>Patient Home Telephone</w:t>
            </w:r>
          </w:p>
        </w:tc>
        <w:tc>
          <w:tcPr>
            <w:tcW w:w="3130" w:type="dxa"/>
            <w:tcBorders>
              <w:bottom w:val="single" w:sz="4" w:space="0" w:color="auto"/>
            </w:tcBorders>
          </w:tcPr>
          <w:p w14:paraId="4C60F8DA" w14:textId="77777777" w:rsidR="00653538" w:rsidRPr="009F3373" w:rsidRDefault="00135EFE" w:rsidP="007E4451">
            <w:pPr>
              <w:pStyle w:val="TableEntry"/>
            </w:pPr>
            <w:r w:rsidRPr="009F3373">
              <w:t>A telecom helps match into the right household</w:t>
            </w:r>
          </w:p>
        </w:tc>
        <w:tc>
          <w:tcPr>
            <w:tcW w:w="3438" w:type="dxa"/>
            <w:tcBorders>
              <w:bottom w:val="single" w:sz="4" w:space="0" w:color="auto"/>
            </w:tcBorders>
          </w:tcPr>
          <w:p w14:paraId="3F37965E" w14:textId="77777777" w:rsidR="00653538" w:rsidRPr="009F3373" w:rsidRDefault="00135EFE" w:rsidP="007E4451">
            <w:pPr>
              <w:pStyle w:val="TableEntry"/>
            </w:pPr>
            <w:r w:rsidRPr="009F3373">
              <w:t>Helps create true positive matches</w:t>
            </w:r>
          </w:p>
        </w:tc>
      </w:tr>
      <w:tr w:rsidR="00653538" w:rsidRPr="009F3373" w14:paraId="14BBAFAB" w14:textId="77777777" w:rsidTr="00844CBF">
        <w:trPr>
          <w:cantSplit/>
          <w:trHeight w:val="332"/>
          <w:jc w:val="center"/>
        </w:trPr>
        <w:tc>
          <w:tcPr>
            <w:tcW w:w="2891" w:type="dxa"/>
          </w:tcPr>
          <w:p w14:paraId="07AAADAD" w14:textId="77777777" w:rsidR="00653538" w:rsidRPr="009F3373" w:rsidRDefault="00135EFE" w:rsidP="007E4451">
            <w:pPr>
              <w:pStyle w:val="TableEntry"/>
            </w:pPr>
            <w:r w:rsidRPr="009F3373">
              <w:t>Patient Multiple Birth Indicator</w:t>
            </w:r>
          </w:p>
        </w:tc>
        <w:tc>
          <w:tcPr>
            <w:tcW w:w="3130" w:type="dxa"/>
          </w:tcPr>
          <w:p w14:paraId="39D572BB" w14:textId="77777777" w:rsidR="00653538" w:rsidRPr="009F3373" w:rsidRDefault="00135EFE" w:rsidP="007E4451">
            <w:pPr>
              <w:pStyle w:val="TableEntry"/>
            </w:pPr>
            <w:r w:rsidRPr="009F3373">
              <w:t>Indicates this person is a multiple – twin, triplet, etc.</w:t>
            </w:r>
          </w:p>
        </w:tc>
        <w:tc>
          <w:tcPr>
            <w:tcW w:w="3438" w:type="dxa"/>
          </w:tcPr>
          <w:p w14:paraId="4C9F4234" w14:textId="77777777" w:rsidR="00653538" w:rsidRPr="009F3373" w:rsidRDefault="00135EFE" w:rsidP="007E4451">
            <w:pPr>
              <w:pStyle w:val="TableEntry"/>
            </w:pPr>
            <w:r w:rsidRPr="009F3373">
              <w:t>Helps avoid false positive matches of multiples</w:t>
            </w:r>
          </w:p>
        </w:tc>
      </w:tr>
      <w:tr w:rsidR="00135EFE" w:rsidRPr="009F3373" w14:paraId="213F23A2" w14:textId="77777777" w:rsidTr="00844CBF">
        <w:trPr>
          <w:cantSplit/>
          <w:trHeight w:val="332"/>
          <w:jc w:val="center"/>
        </w:trPr>
        <w:tc>
          <w:tcPr>
            <w:tcW w:w="2891" w:type="dxa"/>
          </w:tcPr>
          <w:p w14:paraId="7F4EE060" w14:textId="77777777" w:rsidR="00135EFE" w:rsidRPr="009F3373" w:rsidRDefault="00135EFE" w:rsidP="007E4451">
            <w:pPr>
              <w:pStyle w:val="TableEntry"/>
            </w:pPr>
            <w:r w:rsidRPr="009F3373">
              <w:t>Patient Birth Order</w:t>
            </w:r>
          </w:p>
        </w:tc>
        <w:tc>
          <w:tcPr>
            <w:tcW w:w="3130" w:type="dxa"/>
          </w:tcPr>
          <w:p w14:paraId="1002B7FE" w14:textId="77777777" w:rsidR="00135EFE" w:rsidRPr="009F3373" w:rsidRDefault="00135EFE" w:rsidP="007E4451">
            <w:pPr>
              <w:pStyle w:val="TableEntry"/>
            </w:pPr>
            <w:r w:rsidRPr="009F3373">
              <w:t>Distinguishes among those multiple</w:t>
            </w:r>
            <w:r w:rsidR="009F509A" w:rsidRPr="009F3373">
              <w:t>s.</w:t>
            </w:r>
          </w:p>
        </w:tc>
        <w:tc>
          <w:tcPr>
            <w:tcW w:w="3438" w:type="dxa"/>
          </w:tcPr>
          <w:p w14:paraId="53593B27" w14:textId="77777777" w:rsidR="00135EFE" w:rsidRPr="009F3373" w:rsidRDefault="00135EFE" w:rsidP="007E4451">
            <w:pPr>
              <w:pStyle w:val="TableEntry"/>
            </w:pPr>
            <w:r w:rsidRPr="009F3373">
              <w:t>Helps avoid false positive matches of multiples</w:t>
            </w:r>
          </w:p>
        </w:tc>
      </w:tr>
    </w:tbl>
    <w:p w14:paraId="21BE7F23" w14:textId="77777777" w:rsidR="003A7FAE" w:rsidRPr="009F3373" w:rsidRDefault="003A7FAE" w:rsidP="004D6F6D">
      <w:pPr>
        <w:pStyle w:val="BodyText"/>
      </w:pPr>
    </w:p>
    <w:p w14:paraId="056E43D6" w14:textId="5E613AB8" w:rsidR="00040095" w:rsidRPr="009F3373" w:rsidRDefault="00040095" w:rsidP="004D6F6D">
      <w:pPr>
        <w:pStyle w:val="BodyText"/>
      </w:pPr>
      <w:r w:rsidRPr="009F3373">
        <w:t xml:space="preserve">Note that PDQ </w:t>
      </w:r>
      <w:r w:rsidR="00F403BE" w:rsidRPr="009F3373">
        <w:t>Profile</w:t>
      </w:r>
      <w:r w:rsidRPr="009F3373">
        <w:t xml:space="preserve"> includes support for Last Update Date/Time, Last Update Facility. These elements are not included in PDQm as they are elements of the Visit/Encounter which is not in scope for PDQm.</w:t>
      </w:r>
    </w:p>
    <w:p w14:paraId="7AC865CB" w14:textId="54A2D265" w:rsidR="00946ECA" w:rsidRPr="009F3373" w:rsidRDefault="00946ECA" w:rsidP="004D6F6D">
      <w:pPr>
        <w:pStyle w:val="BodyText"/>
      </w:pPr>
      <w:r w:rsidRPr="009F3373">
        <w:lastRenderedPageBreak/>
        <w:t xml:space="preserve">Patient Demographics Supplier which support the Pediatric Demographics Option shall support all the Patient elements specified and query parameters specified including Mother’s Maiden Name. </w:t>
      </w:r>
    </w:p>
    <w:p w14:paraId="47AF26D9" w14:textId="0B411829" w:rsidR="0084088B" w:rsidRPr="009F3373" w:rsidRDefault="00D64EFF" w:rsidP="004D6F6D">
      <w:pPr>
        <w:pStyle w:val="BodyText"/>
      </w:pPr>
      <w:r w:rsidRPr="009F3373">
        <w:t>Patient Demographics Consumer</w:t>
      </w:r>
      <w:r w:rsidR="00481B3B" w:rsidRPr="009F3373">
        <w:t xml:space="preserve">s </w:t>
      </w:r>
      <w:r w:rsidR="0084088B" w:rsidRPr="009F3373">
        <w:t xml:space="preserve">which support the Pediatric Demographics </w:t>
      </w:r>
      <w:r w:rsidR="00C51634" w:rsidRPr="009F3373">
        <w:t>Option</w:t>
      </w:r>
      <w:r w:rsidR="0084088B" w:rsidRPr="009F3373">
        <w:t xml:space="preserve"> </w:t>
      </w:r>
      <w:r w:rsidR="00EC6BE4" w:rsidRPr="009F3373">
        <w:t>shall</w:t>
      </w:r>
      <w:r w:rsidR="0084088B" w:rsidRPr="009F3373">
        <w:t xml:space="preserve"> be able to provide </w:t>
      </w:r>
      <w:r w:rsidR="00EC6BE4" w:rsidRPr="009F3373">
        <w:t xml:space="preserve">the below listed </w:t>
      </w:r>
      <w:r w:rsidR="0084088B" w:rsidRPr="009F3373">
        <w:t xml:space="preserve">Pediatric Demographics query parameter fields in the Patient Demographics Query </w:t>
      </w:r>
      <w:r w:rsidR="000A2A28" w:rsidRPr="009F3373">
        <w:t xml:space="preserve">[ITI-78] </w:t>
      </w:r>
      <w:r w:rsidR="0084088B" w:rsidRPr="009F3373">
        <w:t>transaction and shall be able to receive and process any values returned for the fields identified</w:t>
      </w:r>
      <w:r w:rsidR="00EC6BE4" w:rsidRPr="009F3373">
        <w:t xml:space="preserve"> </w:t>
      </w:r>
      <w:r w:rsidR="0084088B" w:rsidRPr="009F3373">
        <w:t>as Pediatric Demographics</w:t>
      </w:r>
      <w:r w:rsidR="003F5FEF" w:rsidRPr="009F3373">
        <w:t xml:space="preserve">. </w:t>
      </w:r>
    </w:p>
    <w:p w14:paraId="257224E1" w14:textId="77777777" w:rsidR="0084088B" w:rsidRPr="009F3373" w:rsidRDefault="0084088B" w:rsidP="004D6F6D">
      <w:pPr>
        <w:pStyle w:val="BodyText"/>
      </w:pPr>
      <w:r w:rsidRPr="009F3373">
        <w:t xml:space="preserve">Pediatric Demographics query parameter fields are:  </w:t>
      </w:r>
    </w:p>
    <w:p w14:paraId="26FDA19C" w14:textId="77777777" w:rsidR="0084088B" w:rsidRPr="009F3373" w:rsidRDefault="0084088B" w:rsidP="004D6F6D">
      <w:pPr>
        <w:pStyle w:val="ListBullet2"/>
      </w:pPr>
      <w:r w:rsidRPr="009F3373">
        <w:t xml:space="preserve">Mother’s Maiden Name </w:t>
      </w:r>
    </w:p>
    <w:p w14:paraId="4F11E5DF" w14:textId="22937F67" w:rsidR="0084088B" w:rsidRPr="009F3373" w:rsidRDefault="0084088B" w:rsidP="00C508DB">
      <w:pPr>
        <w:pStyle w:val="BodyText"/>
      </w:pPr>
      <w:r w:rsidRPr="009F3373">
        <w:t xml:space="preserve">Pediatric Demographics </w:t>
      </w:r>
      <w:r w:rsidR="00D64EFF" w:rsidRPr="009F3373">
        <w:t xml:space="preserve">fields </w:t>
      </w:r>
      <w:r w:rsidRPr="009F3373">
        <w:t xml:space="preserve">are defined as the following:  </w:t>
      </w:r>
    </w:p>
    <w:p w14:paraId="7CAC7CBE" w14:textId="77777777" w:rsidR="0084088B" w:rsidRPr="009F3373" w:rsidRDefault="0084088B" w:rsidP="004D6F6D">
      <w:pPr>
        <w:pStyle w:val="ListBullet2"/>
      </w:pPr>
      <w:r w:rsidRPr="009F3373">
        <w:t xml:space="preserve">Mother’s Maiden Name </w:t>
      </w:r>
    </w:p>
    <w:p w14:paraId="003A71F9" w14:textId="77777777" w:rsidR="0084088B" w:rsidRPr="009F3373" w:rsidRDefault="0084088B" w:rsidP="004D6F6D">
      <w:pPr>
        <w:pStyle w:val="ListBullet2"/>
      </w:pPr>
      <w:r w:rsidRPr="009F3373">
        <w:t xml:space="preserve">Patient Home Telephone </w:t>
      </w:r>
    </w:p>
    <w:p w14:paraId="5D331521" w14:textId="77777777" w:rsidR="0084088B" w:rsidRPr="009F3373" w:rsidRDefault="0084088B" w:rsidP="004D6F6D">
      <w:pPr>
        <w:pStyle w:val="ListBullet2"/>
      </w:pPr>
      <w:r w:rsidRPr="009F3373">
        <w:t xml:space="preserve">Patient Multiple Birth Indicator </w:t>
      </w:r>
    </w:p>
    <w:p w14:paraId="0BBE6B42" w14:textId="77777777" w:rsidR="0084088B" w:rsidRPr="009F3373" w:rsidRDefault="0084088B" w:rsidP="004D6F6D">
      <w:pPr>
        <w:pStyle w:val="ListBullet2"/>
      </w:pPr>
      <w:r w:rsidRPr="009F3373">
        <w:t xml:space="preserve">Patient Birth Order </w:t>
      </w:r>
    </w:p>
    <w:p w14:paraId="6833D27D" w14:textId="77777777" w:rsidR="005F21E7" w:rsidRPr="009F3373" w:rsidRDefault="00AF4D24" w:rsidP="00D54FEF">
      <w:pPr>
        <w:pStyle w:val="Heading2"/>
        <w:numPr>
          <w:ilvl w:val="0"/>
          <w:numId w:val="0"/>
        </w:numPr>
        <w:rPr>
          <w:noProof w:val="0"/>
        </w:rPr>
      </w:pPr>
      <w:bookmarkStart w:id="56" w:name="_Toc49502261"/>
      <w:bookmarkStart w:id="57" w:name="_Toc37034636"/>
      <w:bookmarkStart w:id="58" w:name="_Toc38846114"/>
      <w:bookmarkStart w:id="59" w:name="_Toc504625757"/>
      <w:bookmarkStart w:id="60" w:name="_Toc530206510"/>
      <w:bookmarkStart w:id="61" w:name="_Toc1388430"/>
      <w:bookmarkStart w:id="62" w:name="_Toc1388584"/>
      <w:bookmarkStart w:id="63" w:name="_Toc1456611"/>
      <w:r w:rsidRPr="009F3373">
        <w:rPr>
          <w:noProof w:val="0"/>
        </w:rPr>
        <w:t>38.</w:t>
      </w:r>
      <w:r w:rsidR="005F21E7" w:rsidRPr="009F3373">
        <w:rPr>
          <w:noProof w:val="0"/>
        </w:rPr>
        <w:t xml:space="preserve">3 </w:t>
      </w:r>
      <w:r w:rsidR="00897BE8" w:rsidRPr="009F3373">
        <w:rPr>
          <w:noProof w:val="0"/>
        </w:rPr>
        <w:t>PDQm</w:t>
      </w:r>
      <w:r w:rsidR="005F21E7" w:rsidRPr="009F3373">
        <w:rPr>
          <w:noProof w:val="0"/>
        </w:rPr>
        <w:t xml:space="preserve"> </w:t>
      </w:r>
      <w:r w:rsidR="001579E7" w:rsidRPr="009F3373">
        <w:rPr>
          <w:noProof w:val="0"/>
        </w:rPr>
        <w:t xml:space="preserve">Required </w:t>
      </w:r>
      <w:r w:rsidR="00C158E0" w:rsidRPr="009F3373">
        <w:rPr>
          <w:noProof w:val="0"/>
        </w:rPr>
        <w:t>Actor</w:t>
      </w:r>
      <w:r w:rsidR="005F21E7" w:rsidRPr="009F3373">
        <w:rPr>
          <w:noProof w:val="0"/>
        </w:rPr>
        <w:t xml:space="preserve"> Groupings</w:t>
      </w:r>
      <w:bookmarkEnd w:id="56"/>
      <w:r w:rsidR="005F21E7" w:rsidRPr="009F3373">
        <w:rPr>
          <w:noProof w:val="0"/>
        </w:rPr>
        <w:t xml:space="preserve"> </w:t>
      </w:r>
    </w:p>
    <w:p w14:paraId="271EF009" w14:textId="77777777" w:rsidR="00607529" w:rsidRPr="009F3373" w:rsidRDefault="00761469" w:rsidP="005360E4">
      <w:pPr>
        <w:pStyle w:val="BodyText"/>
      </w:pPr>
      <w:r w:rsidRPr="009F3373">
        <w:t xml:space="preserve">An </w:t>
      </w:r>
      <w:r w:rsidR="00076D44" w:rsidRPr="009F3373">
        <w:t>a</w:t>
      </w:r>
      <w:r w:rsidRPr="009F3373">
        <w:t>ctor from this profile (</w:t>
      </w:r>
      <w:r w:rsidR="004B4074" w:rsidRPr="009F3373">
        <w:t>c</w:t>
      </w:r>
      <w:r w:rsidRPr="009F3373">
        <w:t xml:space="preserve">olumn 1) </w:t>
      </w:r>
      <w:r w:rsidR="0020453A" w:rsidRPr="009F3373">
        <w:t xml:space="preserve">shall </w:t>
      </w:r>
      <w:r w:rsidRPr="009F3373">
        <w:t xml:space="preserve">implement all of the required transactions and/or content modules in this profile </w:t>
      </w:r>
      <w:r w:rsidRPr="009F3373">
        <w:rPr>
          <w:b/>
          <w:i/>
        </w:rPr>
        <w:t>in addition to</w:t>
      </w:r>
      <w:r w:rsidRPr="009F3373">
        <w:t xml:space="preserve"> all of the transactions required for the grouped actor (</w:t>
      </w:r>
      <w:r w:rsidR="004B4074" w:rsidRPr="009F3373">
        <w:t>c</w:t>
      </w:r>
      <w:r w:rsidRPr="009F3373">
        <w:t>olumn 2)</w:t>
      </w:r>
      <w:r w:rsidR="00887E40" w:rsidRPr="009F3373">
        <w:t xml:space="preserve">. </w:t>
      </w:r>
    </w:p>
    <w:p w14:paraId="5117C49A" w14:textId="0505B17B" w:rsidR="008A48C7" w:rsidRPr="009F3373" w:rsidRDefault="00761469" w:rsidP="00761469">
      <w:pPr>
        <w:pStyle w:val="BodyText"/>
      </w:pPr>
      <w:r w:rsidRPr="009F3373">
        <w:t xml:space="preserve">Section </w:t>
      </w:r>
      <w:r w:rsidR="00AF4D24" w:rsidRPr="009F3373">
        <w:t>38.</w:t>
      </w:r>
      <w:r w:rsidRPr="009F3373">
        <w:t xml:space="preserve">5 describes some optional groupings that may be of interest for security considerations and </w:t>
      </w:r>
      <w:r w:rsidR="00C51634" w:rsidRPr="009F3373">
        <w:t>Section</w:t>
      </w:r>
      <w:r w:rsidRPr="009F3373">
        <w:t xml:space="preserve"> </w:t>
      </w:r>
      <w:r w:rsidR="00AF4D24" w:rsidRPr="009F3373">
        <w:t>38.</w:t>
      </w:r>
      <w:r w:rsidRPr="009F3373">
        <w:t>6 describes some optional groupings in other related profiles.</w:t>
      </w:r>
    </w:p>
    <w:p w14:paraId="17DE2E4D" w14:textId="77777777" w:rsidR="00761469" w:rsidRPr="009F3373" w:rsidRDefault="00761469" w:rsidP="00765E0C">
      <w:pPr>
        <w:pStyle w:val="TableTitle"/>
      </w:pPr>
      <w:r w:rsidRPr="009F3373">
        <w:t xml:space="preserve">Table </w:t>
      </w:r>
      <w:r w:rsidR="00AF4D24" w:rsidRPr="009F3373">
        <w:t>38.</w:t>
      </w:r>
      <w:r w:rsidRPr="009F3373">
        <w:t>3-1</w:t>
      </w:r>
      <w:r w:rsidR="00701B3A" w:rsidRPr="009F3373">
        <w:t xml:space="preserve">: </w:t>
      </w:r>
      <w:r w:rsidR="00897BE8" w:rsidRPr="009F3373">
        <w:t xml:space="preserve">Patient Demographics Query for </w:t>
      </w:r>
      <w:r w:rsidR="00076D44" w:rsidRPr="009F3373">
        <w:t>Mobile</w:t>
      </w:r>
      <w:r w:rsidR="00076D44" w:rsidRPr="009F3373" w:rsidDel="00897BE8">
        <w:t xml:space="preserve"> </w:t>
      </w:r>
      <w:r w:rsidR="00076D44" w:rsidRPr="009F3373">
        <w:t>-</w:t>
      </w:r>
      <w:r w:rsidRPr="009F3373">
        <w:t xml:space="preserve">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75"/>
        <w:gridCol w:w="2160"/>
        <w:gridCol w:w="1431"/>
        <w:gridCol w:w="2685"/>
      </w:tblGrid>
      <w:tr w:rsidR="00761469" w:rsidRPr="009F3373" w14:paraId="51247D76" w14:textId="77777777" w:rsidTr="00F029C4">
        <w:trPr>
          <w:cantSplit/>
          <w:tblHeader/>
          <w:jc w:val="center"/>
        </w:trPr>
        <w:tc>
          <w:tcPr>
            <w:tcW w:w="2875" w:type="dxa"/>
            <w:shd w:val="pct15" w:color="auto" w:fill="FFFFFF"/>
          </w:tcPr>
          <w:p w14:paraId="41A2F818" w14:textId="77777777" w:rsidR="00761469" w:rsidRPr="009F3373" w:rsidRDefault="00897BE8" w:rsidP="00DB186B">
            <w:pPr>
              <w:pStyle w:val="TableEntryHeader"/>
            </w:pPr>
            <w:r w:rsidRPr="009F3373">
              <w:t>PDQm</w:t>
            </w:r>
            <w:r w:rsidR="00761469" w:rsidRPr="009F3373">
              <w:t xml:space="preserve"> Actor</w:t>
            </w:r>
          </w:p>
        </w:tc>
        <w:tc>
          <w:tcPr>
            <w:tcW w:w="2160" w:type="dxa"/>
            <w:shd w:val="pct15" w:color="auto" w:fill="FFFFFF"/>
          </w:tcPr>
          <w:p w14:paraId="24148C6F" w14:textId="77777777" w:rsidR="00761469" w:rsidRPr="009F3373" w:rsidRDefault="00761469" w:rsidP="00DB186B">
            <w:pPr>
              <w:pStyle w:val="TableEntryHeader"/>
            </w:pPr>
            <w:r w:rsidRPr="009F3373">
              <w:t>Actor to be grouped with</w:t>
            </w:r>
          </w:p>
        </w:tc>
        <w:tc>
          <w:tcPr>
            <w:tcW w:w="1431" w:type="dxa"/>
            <w:shd w:val="pct15" w:color="auto" w:fill="FFFFFF"/>
          </w:tcPr>
          <w:p w14:paraId="435C3E63" w14:textId="77777777" w:rsidR="00761469" w:rsidRPr="009F3373" w:rsidRDefault="00CD44D7" w:rsidP="00DB186B">
            <w:pPr>
              <w:pStyle w:val="TableEntryHeader"/>
            </w:pPr>
            <w:r w:rsidRPr="009F3373">
              <w:t>Reference</w:t>
            </w:r>
          </w:p>
        </w:tc>
        <w:tc>
          <w:tcPr>
            <w:tcW w:w="2685" w:type="dxa"/>
            <w:shd w:val="pct15" w:color="auto" w:fill="FFFFFF"/>
          </w:tcPr>
          <w:p w14:paraId="44D2416B" w14:textId="77777777" w:rsidR="00761469" w:rsidRPr="009F3373" w:rsidRDefault="00761469" w:rsidP="00DB186B">
            <w:pPr>
              <w:pStyle w:val="TableEntryHeader"/>
            </w:pPr>
            <w:r w:rsidRPr="009F3373">
              <w:t>Content Bindings Reference</w:t>
            </w:r>
          </w:p>
        </w:tc>
      </w:tr>
      <w:tr w:rsidR="00761469" w:rsidRPr="009F3373" w14:paraId="3FEE6B32" w14:textId="77777777" w:rsidTr="00F029C4">
        <w:trPr>
          <w:cantSplit/>
          <w:trHeight w:val="332"/>
          <w:jc w:val="center"/>
        </w:trPr>
        <w:tc>
          <w:tcPr>
            <w:tcW w:w="2875" w:type="dxa"/>
          </w:tcPr>
          <w:p w14:paraId="7FEDFEAA" w14:textId="315308B5" w:rsidR="00761469" w:rsidRPr="009F3373" w:rsidRDefault="00897BE8" w:rsidP="00DB186B">
            <w:pPr>
              <w:pStyle w:val="TableEntry"/>
            </w:pPr>
            <w:r w:rsidRPr="009F3373">
              <w:t xml:space="preserve">Patient Demographics </w:t>
            </w:r>
            <w:r w:rsidR="003704C1" w:rsidRPr="009F3373">
              <w:t>Consumer</w:t>
            </w:r>
          </w:p>
        </w:tc>
        <w:tc>
          <w:tcPr>
            <w:tcW w:w="2160" w:type="dxa"/>
          </w:tcPr>
          <w:p w14:paraId="684FC80D" w14:textId="77777777" w:rsidR="00761469" w:rsidRPr="009F3373" w:rsidRDefault="00897BE8" w:rsidP="00DB186B">
            <w:pPr>
              <w:pStyle w:val="TableEntry"/>
            </w:pPr>
            <w:r w:rsidRPr="009F3373">
              <w:t>None</w:t>
            </w:r>
          </w:p>
        </w:tc>
        <w:tc>
          <w:tcPr>
            <w:tcW w:w="1431" w:type="dxa"/>
          </w:tcPr>
          <w:p w14:paraId="57BA8425" w14:textId="46BAFA73" w:rsidR="00761469" w:rsidRPr="009F3373" w:rsidRDefault="000A2A28" w:rsidP="00AD069D">
            <w:pPr>
              <w:pStyle w:val="TableEntry"/>
            </w:pPr>
            <w:r w:rsidRPr="009F3373">
              <w:t>--</w:t>
            </w:r>
          </w:p>
        </w:tc>
        <w:tc>
          <w:tcPr>
            <w:tcW w:w="2685" w:type="dxa"/>
          </w:tcPr>
          <w:p w14:paraId="296C6F16" w14:textId="43EBF0E0" w:rsidR="00761469" w:rsidRPr="009F3373" w:rsidRDefault="000A2A28" w:rsidP="00B541EC">
            <w:pPr>
              <w:pStyle w:val="TableEntry"/>
            </w:pPr>
            <w:r w:rsidRPr="009F3373">
              <w:t>--</w:t>
            </w:r>
          </w:p>
        </w:tc>
      </w:tr>
      <w:tr w:rsidR="00761469" w:rsidRPr="009F3373" w14:paraId="6AF0B8B9" w14:textId="77777777" w:rsidTr="00F029C4">
        <w:trPr>
          <w:cantSplit/>
          <w:trHeight w:val="332"/>
          <w:jc w:val="center"/>
        </w:trPr>
        <w:tc>
          <w:tcPr>
            <w:tcW w:w="2875" w:type="dxa"/>
          </w:tcPr>
          <w:p w14:paraId="38932C97" w14:textId="35DCCDAB" w:rsidR="00761469" w:rsidRPr="009F3373" w:rsidRDefault="00D64EFF" w:rsidP="00DB186B">
            <w:pPr>
              <w:pStyle w:val="TableEntry"/>
            </w:pPr>
            <w:r w:rsidRPr="009F3373">
              <w:t xml:space="preserve">Patient Demographics </w:t>
            </w:r>
            <w:r w:rsidR="003704C1" w:rsidRPr="009F3373">
              <w:t>Supplier</w:t>
            </w:r>
          </w:p>
        </w:tc>
        <w:tc>
          <w:tcPr>
            <w:tcW w:w="2160" w:type="dxa"/>
          </w:tcPr>
          <w:p w14:paraId="01226504" w14:textId="77777777" w:rsidR="00761469" w:rsidRPr="009F3373" w:rsidRDefault="00897BE8" w:rsidP="00DB186B">
            <w:pPr>
              <w:pStyle w:val="TableEntry"/>
            </w:pPr>
            <w:r w:rsidRPr="009F3373">
              <w:t>None</w:t>
            </w:r>
          </w:p>
        </w:tc>
        <w:tc>
          <w:tcPr>
            <w:tcW w:w="1431" w:type="dxa"/>
          </w:tcPr>
          <w:p w14:paraId="1F89FADC" w14:textId="0584EA97" w:rsidR="00761469" w:rsidRPr="009F3373" w:rsidRDefault="000A2A28" w:rsidP="00F623E5">
            <w:pPr>
              <w:pStyle w:val="TableEntry"/>
            </w:pPr>
            <w:r w:rsidRPr="009F3373">
              <w:t>--</w:t>
            </w:r>
          </w:p>
        </w:tc>
        <w:tc>
          <w:tcPr>
            <w:tcW w:w="2685" w:type="dxa"/>
          </w:tcPr>
          <w:p w14:paraId="0B698A71" w14:textId="73435EA6" w:rsidR="00761469" w:rsidRPr="009F3373" w:rsidRDefault="000A2A28" w:rsidP="002514A7">
            <w:pPr>
              <w:pStyle w:val="TableEntry"/>
            </w:pPr>
            <w:r w:rsidRPr="009F3373">
              <w:t>--</w:t>
            </w:r>
          </w:p>
        </w:tc>
      </w:tr>
    </w:tbl>
    <w:p w14:paraId="2FEB8516" w14:textId="77777777" w:rsidR="004B4074" w:rsidRPr="009F3373" w:rsidRDefault="004B4074" w:rsidP="004D6F6D">
      <w:pPr>
        <w:pStyle w:val="BodyText"/>
      </w:pPr>
    </w:p>
    <w:p w14:paraId="795D6033" w14:textId="77777777" w:rsidR="00CF283F" w:rsidRPr="009F3373" w:rsidRDefault="00AF4D24" w:rsidP="00D54FEF">
      <w:pPr>
        <w:pStyle w:val="Heading2"/>
        <w:numPr>
          <w:ilvl w:val="0"/>
          <w:numId w:val="0"/>
        </w:numPr>
        <w:rPr>
          <w:noProof w:val="0"/>
        </w:rPr>
      </w:pPr>
      <w:bookmarkStart w:id="64" w:name="_Toc49502262"/>
      <w:r w:rsidRPr="009F3373">
        <w:rPr>
          <w:noProof w:val="0"/>
        </w:rPr>
        <w:t>38.</w:t>
      </w:r>
      <w:r w:rsidR="00AF472E" w:rsidRPr="009F3373">
        <w:rPr>
          <w:noProof w:val="0"/>
        </w:rPr>
        <w:t>4</w:t>
      </w:r>
      <w:r w:rsidR="005F21E7" w:rsidRPr="009F3373">
        <w:rPr>
          <w:noProof w:val="0"/>
        </w:rPr>
        <w:t xml:space="preserve"> </w:t>
      </w:r>
      <w:r w:rsidR="001032D3" w:rsidRPr="009F3373">
        <w:rPr>
          <w:noProof w:val="0"/>
        </w:rPr>
        <w:t>PDQm</w:t>
      </w:r>
      <w:r w:rsidR="00CF283F" w:rsidRPr="009F3373">
        <w:rPr>
          <w:noProof w:val="0"/>
        </w:rPr>
        <w:t xml:space="preserve"> </w:t>
      </w:r>
      <w:bookmarkEnd w:id="57"/>
      <w:bookmarkEnd w:id="58"/>
      <w:r w:rsidR="00167DB7" w:rsidRPr="009F3373">
        <w:rPr>
          <w:noProof w:val="0"/>
        </w:rPr>
        <w:t>Overview</w:t>
      </w:r>
      <w:bookmarkEnd w:id="64"/>
    </w:p>
    <w:p w14:paraId="0E40821C" w14:textId="77777777" w:rsidR="00167DB7" w:rsidRPr="009F3373" w:rsidRDefault="00AF4D24" w:rsidP="00D54FEF">
      <w:pPr>
        <w:pStyle w:val="Heading3"/>
        <w:keepNext w:val="0"/>
        <w:numPr>
          <w:ilvl w:val="0"/>
          <w:numId w:val="0"/>
        </w:numPr>
        <w:rPr>
          <w:bCs/>
          <w:noProof w:val="0"/>
        </w:rPr>
      </w:pPr>
      <w:bookmarkStart w:id="65" w:name="_Toc49502263"/>
      <w:r w:rsidRPr="009F3373">
        <w:rPr>
          <w:bCs/>
          <w:noProof w:val="0"/>
        </w:rPr>
        <w:t>38.</w:t>
      </w:r>
      <w:r w:rsidR="00AF472E" w:rsidRPr="009F3373">
        <w:rPr>
          <w:bCs/>
          <w:noProof w:val="0"/>
        </w:rPr>
        <w:t>4</w:t>
      </w:r>
      <w:r w:rsidR="00167DB7" w:rsidRPr="009F3373">
        <w:rPr>
          <w:bCs/>
          <w:noProof w:val="0"/>
        </w:rPr>
        <w:t>.1 Concepts</w:t>
      </w:r>
      <w:bookmarkEnd w:id="65"/>
    </w:p>
    <w:p w14:paraId="5BCC3021" w14:textId="77777777" w:rsidR="001032D3" w:rsidRPr="009F3373" w:rsidRDefault="001032D3" w:rsidP="00844CBF">
      <w:r w:rsidRPr="009F3373">
        <w:t xml:space="preserve">The PDQm </w:t>
      </w:r>
      <w:r w:rsidR="00A33260" w:rsidRPr="009F3373">
        <w:t>Profile</w:t>
      </w:r>
      <w:r w:rsidRPr="009F3373">
        <w:t xml:space="preserve"> supports all of the use cases of PDQ while keeping the technology as </w:t>
      </w:r>
      <w:r w:rsidR="003B274C" w:rsidRPr="009F3373">
        <w:t xml:space="preserve">lightweight </w:t>
      </w:r>
      <w:r w:rsidRPr="009F3373">
        <w:t>as possible.</w:t>
      </w:r>
      <w:r w:rsidR="00962D87" w:rsidRPr="009F3373">
        <w:t xml:space="preserve"> </w:t>
      </w:r>
      <w:r w:rsidRPr="009F3373">
        <w:t>Example uses include:</w:t>
      </w:r>
    </w:p>
    <w:p w14:paraId="435F5886" w14:textId="77777777" w:rsidR="0016674F" w:rsidRPr="009F3373" w:rsidRDefault="0016674F" w:rsidP="004D6F6D">
      <w:pPr>
        <w:pStyle w:val="ListBullet2"/>
      </w:pPr>
      <w:r w:rsidRPr="009F3373">
        <w:t>Mobile devices used by physicians (</w:t>
      </w:r>
      <w:r w:rsidR="000D1DCD" w:rsidRPr="009F3373">
        <w:t xml:space="preserve">for </w:t>
      </w:r>
      <w:r w:rsidRPr="009F3373">
        <w:t>example</w:t>
      </w:r>
      <w:r w:rsidR="000D1DCD" w:rsidRPr="009F3373">
        <w:t>: a mobile app for electronic patient charts</w:t>
      </w:r>
      <w:r w:rsidRPr="009F3373">
        <w:t xml:space="preserve">) which need to establish patient context by scanning a bracelet, </w:t>
      </w:r>
    </w:p>
    <w:p w14:paraId="3BD3F428" w14:textId="77777777" w:rsidR="0016674F" w:rsidRPr="009F3373" w:rsidRDefault="0016674F" w:rsidP="004D6F6D">
      <w:pPr>
        <w:pStyle w:val="ListBullet2"/>
      </w:pPr>
      <w:r w:rsidRPr="009F3373">
        <w:lastRenderedPageBreak/>
        <w:t>Web based EHR/EMR applications which wish to provide dynamic updates of patient demographic information such as a non-postback search, additional demographic detail, etc.</w:t>
      </w:r>
    </w:p>
    <w:p w14:paraId="4D4A7673" w14:textId="77777777" w:rsidR="0016674F" w:rsidRPr="009F3373" w:rsidRDefault="0016674F" w:rsidP="004D6F6D">
      <w:pPr>
        <w:pStyle w:val="ListBullet2"/>
      </w:pPr>
      <w:r w:rsidRPr="009F3373">
        <w:t xml:space="preserve">A document source/consumer wishing to perform an operation </w:t>
      </w:r>
      <w:r w:rsidR="00EC6BE4" w:rsidRPr="009F3373">
        <w:t xml:space="preserve">in the IHE Mobile </w:t>
      </w:r>
      <w:r w:rsidR="00E97D56" w:rsidRPr="009F3373">
        <w:t>a</w:t>
      </w:r>
      <w:r w:rsidR="00EC6BE4" w:rsidRPr="009F3373">
        <w:t xml:space="preserve">ccess to Health Documents (MHD) </w:t>
      </w:r>
      <w:r w:rsidR="00D67DF6" w:rsidRPr="009F3373">
        <w:t>Profile</w:t>
      </w:r>
      <w:r w:rsidR="00EC6BE4" w:rsidRPr="009F3373">
        <w:t xml:space="preserve">, </w:t>
      </w:r>
      <w:r w:rsidRPr="009F3373">
        <w:t xml:space="preserve">where patient ID in the appropriate patient ID domain needs to be resolved by the source/consumer, </w:t>
      </w:r>
    </w:p>
    <w:p w14:paraId="3CAF0467" w14:textId="5F49D22E" w:rsidR="001032D3" w:rsidRPr="009F3373" w:rsidRDefault="001032D3" w:rsidP="004D6F6D">
      <w:pPr>
        <w:pStyle w:val="ListBullet2"/>
      </w:pPr>
      <w:r w:rsidRPr="009F3373">
        <w:t>A health portal securely exposing demographics data to browser</w:t>
      </w:r>
      <w:r w:rsidR="00E340D0" w:rsidRPr="009F3373">
        <w:t>-</w:t>
      </w:r>
      <w:r w:rsidRPr="009F3373">
        <w:t xml:space="preserve">based plugins, </w:t>
      </w:r>
    </w:p>
    <w:p w14:paraId="2148A91A" w14:textId="77777777" w:rsidR="001D1726" w:rsidRPr="009F3373" w:rsidRDefault="001032D3" w:rsidP="004D6F6D">
      <w:pPr>
        <w:pStyle w:val="ListBullet2"/>
      </w:pPr>
      <w:r w:rsidRPr="009F3373">
        <w:t>Medical devices which need to access patient demographic information</w:t>
      </w:r>
      <w:r w:rsidR="001D1726" w:rsidRPr="009F3373">
        <w:t>.</w:t>
      </w:r>
    </w:p>
    <w:p w14:paraId="7B8C216F" w14:textId="77777777" w:rsidR="000B6CF5" w:rsidRPr="009F3373" w:rsidRDefault="001D1726" w:rsidP="000B41C8">
      <w:pPr>
        <w:pStyle w:val="BodyText"/>
      </w:pPr>
      <w:r w:rsidRPr="009F3373">
        <w:t xml:space="preserve">Each of these specific use cases </w:t>
      </w:r>
      <w:r w:rsidR="00F12978" w:rsidRPr="009F3373">
        <w:t>is</w:t>
      </w:r>
      <w:r w:rsidRPr="009F3373">
        <w:t xml:space="preserve"> generalized into </w:t>
      </w:r>
      <w:r w:rsidR="000B6CF5" w:rsidRPr="009F3373">
        <w:t>two</w:t>
      </w:r>
      <w:r w:rsidRPr="009F3373">
        <w:t xml:space="preserve"> general use cases. The first is one where a system must obtain patient demographics</w:t>
      </w:r>
      <w:r w:rsidR="00427664" w:rsidRPr="009F3373">
        <w:t xml:space="preserve"> to populate a user interface</w:t>
      </w:r>
      <w:r w:rsidR="000B6CF5" w:rsidRPr="009F3373">
        <w:t xml:space="preserve"> via a known demographic field (such as bracelet ID) or search parameters</w:t>
      </w:r>
      <w:r w:rsidR="006525A6" w:rsidRPr="009F3373">
        <w:t xml:space="preserve"> provided by a user</w:t>
      </w:r>
      <w:r w:rsidR="00427664" w:rsidRPr="009F3373">
        <w:t xml:space="preserve">. The second is as a prerequisite step whereby an application must obtain an identifier from another patient ID domain in order to complete </w:t>
      </w:r>
      <w:r w:rsidR="006525A6" w:rsidRPr="009F3373">
        <w:t>another</w:t>
      </w:r>
      <w:r w:rsidR="00427664" w:rsidRPr="009F3373">
        <w:t xml:space="preserve"> workflow. </w:t>
      </w:r>
    </w:p>
    <w:p w14:paraId="49EB9B1B" w14:textId="77777777" w:rsidR="00BE298F" w:rsidRPr="009F3373" w:rsidRDefault="00427664" w:rsidP="000B41C8">
      <w:pPr>
        <w:pStyle w:val="BodyText"/>
      </w:pPr>
      <w:r w:rsidRPr="009F3373">
        <w:t xml:space="preserve">This profile is applicable for use by any application which requires access to patient demographics where </w:t>
      </w:r>
      <w:r w:rsidR="00962D87" w:rsidRPr="009F3373">
        <w:t>lightweight REST/JSON</w:t>
      </w:r>
      <w:r w:rsidR="0017215B" w:rsidRPr="009F3373">
        <w:t xml:space="preserve"> or REST/XML</w:t>
      </w:r>
      <w:r w:rsidR="00962D87" w:rsidRPr="009F3373">
        <w:t xml:space="preserve"> is a more suitable technology than traditional PDQ or PDQv3 </w:t>
      </w:r>
      <w:r w:rsidR="00A33260" w:rsidRPr="009F3373">
        <w:t>Profile</w:t>
      </w:r>
      <w:r w:rsidR="00962D87" w:rsidRPr="009F3373">
        <w:t>s.</w:t>
      </w:r>
    </w:p>
    <w:p w14:paraId="6EAA3758" w14:textId="77777777" w:rsidR="00BE298F" w:rsidRPr="009F3373" w:rsidRDefault="00AF4D24" w:rsidP="00D54FEF">
      <w:pPr>
        <w:pStyle w:val="Heading3"/>
        <w:numPr>
          <w:ilvl w:val="0"/>
          <w:numId w:val="0"/>
        </w:numPr>
        <w:rPr>
          <w:noProof w:val="0"/>
        </w:rPr>
      </w:pPr>
      <w:bookmarkStart w:id="66" w:name="_Toc49502264"/>
      <w:r w:rsidRPr="009F3373">
        <w:rPr>
          <w:noProof w:val="0"/>
        </w:rPr>
        <w:t>38.</w:t>
      </w:r>
      <w:r w:rsidR="00BE298F" w:rsidRPr="009F3373">
        <w:rPr>
          <w:noProof w:val="0"/>
        </w:rPr>
        <w:t>4.2</w:t>
      </w:r>
      <w:r w:rsidR="00E443E4" w:rsidRPr="009F3373">
        <w:rPr>
          <w:noProof w:val="0"/>
        </w:rPr>
        <w:t xml:space="preserve"> </w:t>
      </w:r>
      <w:r w:rsidR="00BE298F" w:rsidRPr="009F3373">
        <w:rPr>
          <w:noProof w:val="0"/>
        </w:rPr>
        <w:t>Use Cases</w:t>
      </w:r>
      <w:bookmarkEnd w:id="66"/>
    </w:p>
    <w:p w14:paraId="131A1153" w14:textId="77777777" w:rsidR="00FA68C0" w:rsidRPr="009F3373" w:rsidRDefault="00AF4D24" w:rsidP="00D54FEF">
      <w:pPr>
        <w:pStyle w:val="Heading4"/>
        <w:numPr>
          <w:ilvl w:val="0"/>
          <w:numId w:val="0"/>
        </w:numPr>
        <w:rPr>
          <w:noProof w:val="0"/>
        </w:rPr>
      </w:pPr>
      <w:bookmarkStart w:id="67" w:name="_Toc49502265"/>
      <w:r w:rsidRPr="009F3373">
        <w:rPr>
          <w:noProof w:val="0"/>
        </w:rPr>
        <w:t>38.</w:t>
      </w:r>
      <w:r w:rsidR="00FA68C0" w:rsidRPr="009F3373">
        <w:rPr>
          <w:noProof w:val="0"/>
        </w:rPr>
        <w:t>4.2.</w:t>
      </w:r>
      <w:r w:rsidR="00340F96" w:rsidRPr="009F3373">
        <w:rPr>
          <w:noProof w:val="0"/>
        </w:rPr>
        <w:t>1</w:t>
      </w:r>
      <w:r w:rsidR="00FA68C0" w:rsidRPr="009F3373">
        <w:rPr>
          <w:noProof w:val="0"/>
        </w:rPr>
        <w:t xml:space="preserve"> Use Case #</w:t>
      </w:r>
      <w:r w:rsidR="00340F96" w:rsidRPr="009F3373">
        <w:rPr>
          <w:noProof w:val="0"/>
        </w:rPr>
        <w:t>1</w:t>
      </w:r>
      <w:r w:rsidR="00FA68C0" w:rsidRPr="009F3373">
        <w:rPr>
          <w:noProof w:val="0"/>
        </w:rPr>
        <w:t>: Patient Information Entering at Bedside</w:t>
      </w:r>
      <w:bookmarkEnd w:id="67"/>
    </w:p>
    <w:p w14:paraId="6A17556C" w14:textId="2E110C86" w:rsidR="00FA68C0" w:rsidRPr="009F3373" w:rsidRDefault="00FA68C0" w:rsidP="00FA68C0">
      <w:r w:rsidRPr="009F3373">
        <w:t xml:space="preserve">In this use case an admitted patient is assigned a bed and may not be able to provide positive ID information. The nurse uses the PDQm </w:t>
      </w:r>
      <w:r w:rsidR="00A33260" w:rsidRPr="009F3373">
        <w:t>Profile</w:t>
      </w:r>
      <w:r w:rsidRPr="009F3373">
        <w:t xml:space="preserve"> to establish patient context.</w:t>
      </w:r>
    </w:p>
    <w:p w14:paraId="1C34F9E3" w14:textId="77777777" w:rsidR="00FA68C0" w:rsidRPr="009F3373" w:rsidRDefault="00AF4D24" w:rsidP="00D54FEF">
      <w:pPr>
        <w:pStyle w:val="Heading5"/>
        <w:numPr>
          <w:ilvl w:val="0"/>
          <w:numId w:val="0"/>
        </w:numPr>
        <w:rPr>
          <w:noProof w:val="0"/>
        </w:rPr>
      </w:pPr>
      <w:bookmarkStart w:id="68" w:name="_Toc49502266"/>
      <w:r w:rsidRPr="009F3373">
        <w:rPr>
          <w:noProof w:val="0"/>
        </w:rPr>
        <w:t>38.</w:t>
      </w:r>
      <w:r w:rsidR="00FA68C0" w:rsidRPr="009F3373">
        <w:rPr>
          <w:noProof w:val="0"/>
        </w:rPr>
        <w:t>4.2.</w:t>
      </w:r>
      <w:r w:rsidR="00340F96" w:rsidRPr="009F3373">
        <w:rPr>
          <w:noProof w:val="0"/>
        </w:rPr>
        <w:t>1</w:t>
      </w:r>
      <w:r w:rsidR="00FA68C0" w:rsidRPr="009F3373">
        <w:rPr>
          <w:noProof w:val="0"/>
        </w:rPr>
        <w:t>.1 Patient Information Entering at Bedside Use Case Description</w:t>
      </w:r>
      <w:bookmarkEnd w:id="68"/>
    </w:p>
    <w:p w14:paraId="3763314A" w14:textId="77777777" w:rsidR="00FA68C0" w:rsidRPr="009F3373" w:rsidRDefault="00FA68C0" w:rsidP="00844CBF">
      <w:pPr>
        <w:pStyle w:val="BodyText"/>
      </w:pPr>
      <w:r w:rsidRPr="009F3373">
        <w:t xml:space="preserve">An admitted patient is assigned to a bed. The patient may or may not be able to provide positive ID information. The nurse needs to enter patient identity information into some bedside equipment to establish the relationship of the assigned bed to the patient. The equipment issues a query for a patient pick list to a patient demographics supplier that provides data for a patient pick list. Search criteria entered by the nurse might include one or more </w:t>
      </w:r>
      <w:r w:rsidR="002D0D6C" w:rsidRPr="009F3373">
        <w:t>of</w:t>
      </w:r>
      <w:r w:rsidRPr="009F3373">
        <w:t xml:space="preserve"> the following:</w:t>
      </w:r>
    </w:p>
    <w:p w14:paraId="7366A3B8" w14:textId="77777777" w:rsidR="00FA68C0" w:rsidRPr="009F3373" w:rsidRDefault="00FA68C0" w:rsidP="004D6F6D">
      <w:pPr>
        <w:pStyle w:val="ListBullet2"/>
      </w:pPr>
      <w:r w:rsidRPr="009F3373">
        <w:t>Partial or complete patient name (printed on the patient record or told by the patient)</w:t>
      </w:r>
    </w:p>
    <w:p w14:paraId="43A3C0C1" w14:textId="77777777" w:rsidR="00FA68C0" w:rsidRPr="009F3373" w:rsidRDefault="00FA68C0" w:rsidP="004D6F6D">
      <w:pPr>
        <w:pStyle w:val="ListBullet2"/>
      </w:pPr>
      <w:r w:rsidRPr="009F3373">
        <w:t>Patient ID (this may be obtained from printed barcode, a bed-side chart, etc.)</w:t>
      </w:r>
    </w:p>
    <w:p w14:paraId="7C269024" w14:textId="4DCF9FA4" w:rsidR="00FA68C0" w:rsidRPr="009F3373" w:rsidRDefault="00D82BF0" w:rsidP="004D6F6D">
      <w:pPr>
        <w:pStyle w:val="ListBullet2"/>
      </w:pPr>
      <w:r w:rsidRPr="009F3373">
        <w:t xml:space="preserve">Patient </w:t>
      </w:r>
      <w:r w:rsidR="00FA68C0" w:rsidRPr="009F3373">
        <w:t>ID entry or scan.</w:t>
      </w:r>
    </w:p>
    <w:p w14:paraId="6E74A1B9" w14:textId="77777777" w:rsidR="00FA68C0" w:rsidRPr="009F3373" w:rsidRDefault="00FA68C0" w:rsidP="004D6F6D">
      <w:pPr>
        <w:pStyle w:val="ListBullet2"/>
      </w:pPr>
      <w:r w:rsidRPr="009F3373">
        <w:t>Date of birth / age range</w:t>
      </w:r>
    </w:p>
    <w:p w14:paraId="0B6D1EBC" w14:textId="77777777" w:rsidR="00FA68C0" w:rsidRPr="009F3373" w:rsidRDefault="00FA68C0" w:rsidP="004D6F6D">
      <w:pPr>
        <w:pStyle w:val="BodyText"/>
      </w:pPr>
      <w:r w:rsidRPr="009F3373">
        <w:t>The system returns a list of patient</w:t>
      </w:r>
      <w:r w:rsidR="00CE672D" w:rsidRPr="009F3373">
        <w:t>s</w:t>
      </w:r>
      <w:r w:rsidRPr="009F3373">
        <w:t xml:space="preserve"> showing </w:t>
      </w:r>
      <w:r w:rsidR="004814C4" w:rsidRPr="009F3373">
        <w:t>Patient ID</w:t>
      </w:r>
      <w:r w:rsidRPr="009F3373">
        <w:t>, full name, age, sex</w:t>
      </w:r>
      <w:r w:rsidR="004814C4" w:rsidRPr="009F3373">
        <w:t xml:space="preserve"> </w:t>
      </w:r>
      <w:r w:rsidRPr="009F3373">
        <w:t>and displays the list to the nurse. The nurse then selects the appropriate record to enter the patient identity information into the bedside equipment application.</w:t>
      </w:r>
    </w:p>
    <w:p w14:paraId="7440D4C1" w14:textId="77777777" w:rsidR="00FA68C0" w:rsidRPr="009F3373" w:rsidRDefault="00AF4D24" w:rsidP="00D54FEF">
      <w:pPr>
        <w:pStyle w:val="Heading4"/>
        <w:numPr>
          <w:ilvl w:val="0"/>
          <w:numId w:val="0"/>
        </w:numPr>
        <w:rPr>
          <w:noProof w:val="0"/>
        </w:rPr>
      </w:pPr>
      <w:bookmarkStart w:id="69" w:name="_Toc49502267"/>
      <w:r w:rsidRPr="009F3373">
        <w:rPr>
          <w:noProof w:val="0"/>
        </w:rPr>
        <w:lastRenderedPageBreak/>
        <w:t>38.</w:t>
      </w:r>
      <w:r w:rsidR="00FA68C0" w:rsidRPr="009F3373">
        <w:rPr>
          <w:noProof w:val="0"/>
        </w:rPr>
        <w:t>4.2.</w:t>
      </w:r>
      <w:r w:rsidR="00340F96" w:rsidRPr="009F3373">
        <w:rPr>
          <w:noProof w:val="0"/>
        </w:rPr>
        <w:t>2</w:t>
      </w:r>
      <w:r w:rsidR="00FA68C0" w:rsidRPr="009F3373">
        <w:rPr>
          <w:noProof w:val="0"/>
        </w:rPr>
        <w:t xml:space="preserve"> Use Case #</w:t>
      </w:r>
      <w:r w:rsidR="00340F96" w:rsidRPr="009F3373">
        <w:rPr>
          <w:noProof w:val="0"/>
        </w:rPr>
        <w:t>2</w:t>
      </w:r>
      <w:r w:rsidR="00FA68C0" w:rsidRPr="009F3373">
        <w:rPr>
          <w:noProof w:val="0"/>
        </w:rPr>
        <w:t>: Patient Identity Information Entering in Physician Offices</w:t>
      </w:r>
      <w:bookmarkEnd w:id="69"/>
    </w:p>
    <w:p w14:paraId="762EF4BC" w14:textId="77777777" w:rsidR="00FA68C0" w:rsidRPr="009F3373" w:rsidRDefault="00FA68C0" w:rsidP="002514A7">
      <w:pPr>
        <w:pStyle w:val="BodyText"/>
      </w:pPr>
      <w:r w:rsidRPr="009F3373">
        <w:t xml:space="preserve">In this use case a patient visits a physician for the first time. The physician system will use the PDQm </w:t>
      </w:r>
      <w:r w:rsidR="00A33260" w:rsidRPr="009F3373">
        <w:t>Profile</w:t>
      </w:r>
      <w:r w:rsidRPr="009F3373">
        <w:t xml:space="preserve"> to import demographics information into the local application.</w:t>
      </w:r>
    </w:p>
    <w:p w14:paraId="026FBD9F" w14:textId="77777777" w:rsidR="00FA68C0" w:rsidRPr="009F3373" w:rsidRDefault="00AF4D24" w:rsidP="00D54FEF">
      <w:pPr>
        <w:pStyle w:val="Heading5"/>
        <w:numPr>
          <w:ilvl w:val="0"/>
          <w:numId w:val="0"/>
        </w:numPr>
        <w:rPr>
          <w:noProof w:val="0"/>
        </w:rPr>
      </w:pPr>
      <w:bookmarkStart w:id="70" w:name="_Toc49502268"/>
      <w:r w:rsidRPr="009F3373">
        <w:rPr>
          <w:noProof w:val="0"/>
        </w:rPr>
        <w:t>38.</w:t>
      </w:r>
      <w:r w:rsidR="00FA68C0" w:rsidRPr="009F3373">
        <w:rPr>
          <w:noProof w:val="0"/>
        </w:rPr>
        <w:t>4.2.</w:t>
      </w:r>
      <w:r w:rsidR="00340F96" w:rsidRPr="009F3373">
        <w:rPr>
          <w:noProof w:val="0"/>
        </w:rPr>
        <w:t>2</w:t>
      </w:r>
      <w:r w:rsidR="00FA68C0" w:rsidRPr="009F3373">
        <w:rPr>
          <w:noProof w:val="0"/>
        </w:rPr>
        <w:t xml:space="preserve">.1 </w:t>
      </w:r>
      <w:r w:rsidR="00411377" w:rsidRPr="009F3373">
        <w:rPr>
          <w:noProof w:val="0"/>
        </w:rPr>
        <w:t xml:space="preserve">Patient Identity Information Entering in Physician Offices </w:t>
      </w:r>
      <w:r w:rsidR="00FA68C0" w:rsidRPr="009F3373">
        <w:rPr>
          <w:noProof w:val="0"/>
        </w:rPr>
        <w:t>Use Case Description</w:t>
      </w:r>
      <w:bookmarkEnd w:id="70"/>
    </w:p>
    <w:p w14:paraId="13CA30D7" w14:textId="77777777" w:rsidR="00FA68C0" w:rsidRPr="009F3373" w:rsidRDefault="00411377" w:rsidP="004D6F6D">
      <w:pPr>
        <w:pStyle w:val="BodyText"/>
      </w:pPr>
      <w:r w:rsidRPr="009F3373">
        <w:t>A patient visits a physician office for the first time. The nurse needs to register the patient; in doing so, it is desired to record the patient’s demographic data in the practice management information system (PMIS). The physician office is connected to a hospital enterprise’s central patient registry. The nurse issues a patient query request to the central patient registry</w:t>
      </w:r>
      <w:r w:rsidR="004814C4" w:rsidRPr="009F3373">
        <w:t xml:space="preserve"> acting as a Patient Demographics Supplier</w:t>
      </w:r>
      <w:r w:rsidRPr="009F3373">
        <w:t xml:space="preserve">, with some basic patient demographics data as search criteria. In the returned patient list, she picks an appropriate record for the patient, including the hospital’s </w:t>
      </w:r>
      <w:r w:rsidR="004814C4" w:rsidRPr="009F3373">
        <w:t>P</w:t>
      </w:r>
      <w:r w:rsidRPr="009F3373">
        <w:t>atient ID, to enter into the PMIS. (Note the PMIS uses a different Patient ID domain than that of the central patient registry.)</w:t>
      </w:r>
    </w:p>
    <w:p w14:paraId="4EC064CD" w14:textId="77777777" w:rsidR="00411377" w:rsidRPr="009F3373" w:rsidRDefault="00AF4D24" w:rsidP="00D54FEF">
      <w:pPr>
        <w:pStyle w:val="Heading4"/>
        <w:numPr>
          <w:ilvl w:val="0"/>
          <w:numId w:val="0"/>
        </w:numPr>
        <w:rPr>
          <w:noProof w:val="0"/>
        </w:rPr>
      </w:pPr>
      <w:bookmarkStart w:id="71" w:name="_Toc49502269"/>
      <w:r w:rsidRPr="009F3373">
        <w:rPr>
          <w:noProof w:val="0"/>
        </w:rPr>
        <w:t>38.</w:t>
      </w:r>
      <w:r w:rsidR="00411377" w:rsidRPr="009F3373">
        <w:rPr>
          <w:noProof w:val="0"/>
        </w:rPr>
        <w:t>4.2.</w:t>
      </w:r>
      <w:r w:rsidR="00340F96" w:rsidRPr="009F3373">
        <w:rPr>
          <w:noProof w:val="0"/>
        </w:rPr>
        <w:t>3</w:t>
      </w:r>
      <w:r w:rsidR="00411377" w:rsidRPr="009F3373">
        <w:rPr>
          <w:noProof w:val="0"/>
        </w:rPr>
        <w:t xml:space="preserve"> Use Case #</w:t>
      </w:r>
      <w:r w:rsidR="00340F96" w:rsidRPr="009F3373">
        <w:rPr>
          <w:noProof w:val="0"/>
        </w:rPr>
        <w:t>3</w:t>
      </w:r>
      <w:r w:rsidR="00411377" w:rsidRPr="009F3373">
        <w:rPr>
          <w:noProof w:val="0"/>
        </w:rPr>
        <w:t>: Patient Demographics Query in an Enterprise with Multiple Patient ID Domains</w:t>
      </w:r>
      <w:bookmarkEnd w:id="71"/>
    </w:p>
    <w:p w14:paraId="45E7DBE6" w14:textId="77777777" w:rsidR="00411377" w:rsidRPr="009F3373" w:rsidRDefault="00411377" w:rsidP="002514A7">
      <w:pPr>
        <w:pStyle w:val="BodyText"/>
      </w:pPr>
      <w:r w:rsidRPr="009F3373">
        <w:t xml:space="preserve">In this use case a lab system obtains identities from multiple </w:t>
      </w:r>
      <w:r w:rsidR="004814C4" w:rsidRPr="009F3373">
        <w:t>P</w:t>
      </w:r>
      <w:r w:rsidRPr="009F3373">
        <w:t>atient ID domains for the purpose of reporting results.</w:t>
      </w:r>
    </w:p>
    <w:p w14:paraId="6AEBCEB5" w14:textId="77777777" w:rsidR="00411377" w:rsidRPr="009F3373" w:rsidRDefault="00AF4D24" w:rsidP="00D54FEF">
      <w:pPr>
        <w:pStyle w:val="Heading5"/>
        <w:numPr>
          <w:ilvl w:val="0"/>
          <w:numId w:val="0"/>
        </w:numPr>
        <w:rPr>
          <w:noProof w:val="0"/>
        </w:rPr>
      </w:pPr>
      <w:bookmarkStart w:id="72" w:name="_Toc49502270"/>
      <w:r w:rsidRPr="009F3373">
        <w:rPr>
          <w:noProof w:val="0"/>
        </w:rPr>
        <w:t>38.</w:t>
      </w:r>
      <w:r w:rsidR="00411377" w:rsidRPr="009F3373">
        <w:rPr>
          <w:noProof w:val="0"/>
        </w:rPr>
        <w:t>4.2.3.1 Patient Demographics Query in an Enterprise with Multiple Patient ID Domains Use Case Description</w:t>
      </w:r>
      <w:bookmarkEnd w:id="72"/>
    </w:p>
    <w:p w14:paraId="7365F2E2" w14:textId="77777777" w:rsidR="00411377" w:rsidRPr="009F3373" w:rsidRDefault="00411377" w:rsidP="004D6F6D">
      <w:pPr>
        <w:pStyle w:val="BodyText"/>
      </w:pPr>
      <w:r w:rsidRPr="009F3373">
        <w:t>A lab technician enters some basic demographics data (</w:t>
      </w:r>
      <w:r w:rsidR="003F5FEF" w:rsidRPr="009F3373">
        <w:t>e.g.,</w:t>
      </w:r>
      <w:r w:rsidRPr="009F3373">
        <w:t xml:space="preserve"> patient name) into a lab application to query a patient demographics supplier to identify a patient for his lab exams. As the application also needs the patient identifier in another Patient ID Domain in the enterprise for results delivery, the application is configured to </w:t>
      </w:r>
      <w:r w:rsidR="004814C4" w:rsidRPr="009F3373">
        <w:t>query for P</w:t>
      </w:r>
      <w:r w:rsidRPr="009F3373">
        <w:t>atient IDs from other domains in the query response.</w:t>
      </w:r>
    </w:p>
    <w:p w14:paraId="2923AF21" w14:textId="77777777" w:rsidR="00340F96" w:rsidRPr="009F3373" w:rsidRDefault="00AF4D24" w:rsidP="00D54FEF">
      <w:pPr>
        <w:pStyle w:val="Heading3"/>
        <w:numPr>
          <w:ilvl w:val="0"/>
          <w:numId w:val="0"/>
        </w:numPr>
        <w:ind w:left="720" w:hanging="720"/>
        <w:rPr>
          <w:noProof w:val="0"/>
        </w:rPr>
      </w:pPr>
      <w:bookmarkStart w:id="73" w:name="_Toc49502271"/>
      <w:r w:rsidRPr="009F3373">
        <w:rPr>
          <w:noProof w:val="0"/>
        </w:rPr>
        <w:t>38.</w:t>
      </w:r>
      <w:r w:rsidR="00340F96" w:rsidRPr="009F3373">
        <w:rPr>
          <w:noProof w:val="0"/>
        </w:rPr>
        <w:t>4.3 Basic Process Flow in Patient Demographics Query for Mobile Profile</w:t>
      </w:r>
      <w:bookmarkEnd w:id="73"/>
    </w:p>
    <w:p w14:paraId="59025589" w14:textId="77777777" w:rsidR="00340F96" w:rsidRPr="009F3373" w:rsidRDefault="00A44CA1" w:rsidP="00044C0B">
      <w:pPr>
        <w:pStyle w:val="BodyText"/>
      </w:pPr>
      <w:r w:rsidRPr="009F3373">
        <w:rPr>
          <w:noProof/>
        </w:rPr>
        <mc:AlternateContent>
          <mc:Choice Requires="wpg">
            <w:drawing>
              <wp:inline distT="0" distB="0" distL="0" distR="0" wp14:anchorId="5CD084C7" wp14:editId="13AA0D1C">
                <wp:extent cx="5943600" cy="1953895"/>
                <wp:effectExtent l="0" t="0" r="0" b="0"/>
                <wp:docPr id="58"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53895"/>
                          <a:chOff x="0" y="0"/>
                          <a:chExt cx="59436" cy="19538"/>
                        </a:xfrm>
                      </wpg:grpSpPr>
                      <wps:wsp>
                        <wps:cNvPr id="59" name="AutoShape 9"/>
                        <wps:cNvSpPr>
                          <a:spLocks noChangeAspect="1" noChangeArrowheads="1"/>
                        </wps:cNvSpPr>
                        <wps:spPr bwMode="auto">
                          <a:xfrm>
                            <a:off x="0" y="0"/>
                            <a:ext cx="59436" cy="1953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0" name="Text Box 185"/>
                        <wps:cNvSpPr txBox="1">
                          <a:spLocks noChangeArrowheads="1"/>
                        </wps:cNvSpPr>
                        <wps:spPr bwMode="auto">
                          <a:xfrm>
                            <a:off x="6051" y="0"/>
                            <a:ext cx="13126" cy="488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EF8787" w14:textId="585549B8" w:rsidR="009F5A5C" w:rsidRPr="00077324" w:rsidRDefault="009F5A5C" w:rsidP="00340F96">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61"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2"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9"/>
                        <wps:cNvSpPr txBox="1">
                          <a:spLocks noChangeArrowheads="1"/>
                        </wps:cNvSpPr>
                        <wps:spPr bwMode="auto">
                          <a:xfrm>
                            <a:off x="38766" y="0"/>
                            <a:ext cx="14370" cy="487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66CBF" w14:textId="447D7D8A" w:rsidR="009F5A5C" w:rsidRPr="00077324" w:rsidRDefault="009F5A5C" w:rsidP="00340F96">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65"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191"/>
                        <wps:cNvSpPr txBox="1">
                          <a:spLocks noChangeArrowheads="1"/>
                        </wps:cNvSpPr>
                        <wps:spPr bwMode="auto">
                          <a:xfrm>
                            <a:off x="14300" y="5162"/>
                            <a:ext cx="24466"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8C6A36" w14:textId="77777777" w:rsidR="009F5A5C" w:rsidRPr="007A41F8" w:rsidRDefault="009F5A5C"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67" name="Text Box 192"/>
                        <wps:cNvSpPr txBox="1">
                          <a:spLocks noChangeArrowheads="1"/>
                        </wps:cNvSpPr>
                        <wps:spPr bwMode="auto">
                          <a:xfrm>
                            <a:off x="14001" y="11756"/>
                            <a:ext cx="29782" cy="282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6E87C5" w14:textId="77777777" w:rsidR="009F5A5C" w:rsidRPr="007A41F8" w:rsidRDefault="009F5A5C" w:rsidP="00340F96">
                              <w:pPr>
                                <w:pStyle w:val="BodyText"/>
                                <w:rPr>
                                  <w:sz w:val="22"/>
                                  <w:szCs w:val="22"/>
                                  <w:lang w:val="fr-CA"/>
                                </w:rPr>
                              </w:pPr>
                              <w:r w:rsidRPr="007A41F8">
                                <w:rPr>
                                  <w:sz w:val="22"/>
                                  <w:szCs w:val="22"/>
                                  <w:lang w:val="fr-CA"/>
                                </w:rPr>
                                <w:t xml:space="preserve">Mobile Patient Demographics Query Response </w:t>
                              </w:r>
                            </w:p>
                          </w:txbxContent>
                        </wps:txbx>
                        <wps:bodyPr rot="0" vert="horz" wrap="square" lIns="0" tIns="0" rIns="0" bIns="0" anchor="t" anchorCtr="0" upright="1">
                          <a:noAutofit/>
                        </wps:bodyPr>
                      </wps:wsp>
                      <wps:wsp>
                        <wps:cNvPr id="68" name="Line 193"/>
                        <wps:cNvCnPr/>
                        <wps:spPr bwMode="auto">
                          <a:xfrm flipV="1">
                            <a:off x="13639" y="9664"/>
                            <a:ext cx="31338" cy="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9" name="Line 194"/>
                        <wps:cNvCnPr/>
                        <wps:spPr bwMode="auto">
                          <a:xfrm flipH="1" flipV="1">
                            <a:off x="13449" y="14992"/>
                            <a:ext cx="31528"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CD084C7" id="Canvas 183" o:spid="_x0000_s1032" style="width:468pt;height:153.85pt;mso-position-horizontal-relative:char;mso-position-vertical-relative:line" coordsize="59436,1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">
                <v:rect id="AutoShape 9" o:spid="_x0000_s1033"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shape id="Text Box 185" o:spid="_x0000_s1034" type="#_x0000_t202" style="position:absolute;left:6051;width:13126;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69EF8787" w14:textId="585549B8" w:rsidR="009F5A5C" w:rsidRPr="00077324" w:rsidRDefault="009F5A5C" w:rsidP="00340F96">
                        <w:pPr>
                          <w:pStyle w:val="BodyText"/>
                          <w:jc w:val="center"/>
                          <w:rPr>
                            <w:sz w:val="22"/>
                            <w:szCs w:val="22"/>
                          </w:rPr>
                        </w:pPr>
                        <w:r>
                          <w:rPr>
                            <w:sz w:val="22"/>
                            <w:szCs w:val="22"/>
                          </w:rPr>
                          <w:t>Patient Demographics Consumer</w:t>
                        </w:r>
                      </w:p>
                    </w:txbxContent>
                  </v:textbox>
                </v:shape>
                <v:line id="Line 186" o:spid="_x0000_s1035"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187" o:spid="_x0000_s1036"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rect id="Rectangle 188" o:spid="_x0000_s1037"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shape id="Text Box 189" o:spid="_x0000_s1038" type="#_x0000_t202" style="position:absolute;left:38766;width:1437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gxAAAANsAAAAPAAAAZHJzL2Rvd25yZXYueG1sRI/NasMw&#10;EITvgb6D2EIvoZFri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L4foSDEAAAA2wAAAA8A&#10;AAAAAAAAAAAAAAAABwIAAGRycy9kb3ducmV2LnhtbFBLBQYAAAAAAwADALcAAAD4AgAAAAA=&#10;" stroked="f">
                  <v:textbox inset="0,0,0,0">
                    <w:txbxContent>
                      <w:p w14:paraId="75F66CBF" w14:textId="447D7D8A" w:rsidR="009F5A5C" w:rsidRPr="00077324" w:rsidRDefault="009F5A5C" w:rsidP="00340F96">
                        <w:pPr>
                          <w:pStyle w:val="BodyText"/>
                          <w:jc w:val="center"/>
                          <w:rPr>
                            <w:sz w:val="22"/>
                            <w:szCs w:val="22"/>
                          </w:rPr>
                        </w:pPr>
                        <w:r>
                          <w:rPr>
                            <w:sz w:val="22"/>
                            <w:szCs w:val="22"/>
                          </w:rPr>
                          <w:t>Patient Demographics Supplier</w:t>
                        </w:r>
                      </w:p>
                    </w:txbxContent>
                  </v:textbox>
                </v:shape>
                <v:rect id="Rectangle 190" o:spid="_x0000_s1039"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191" o:spid="_x0000_s1040" type="#_x0000_t202" style="position:absolute;left:14300;top:5162;width:2446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438C6A36" w14:textId="77777777" w:rsidR="009F5A5C" w:rsidRPr="007A41F8" w:rsidRDefault="009F5A5C"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v:textbox>
                </v:shape>
                <v:shape id="Text Box 192" o:spid="_x0000_s1041" type="#_x0000_t202" style="position:absolute;left:14001;top:11756;width:29782;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566E87C5" w14:textId="77777777" w:rsidR="009F5A5C" w:rsidRPr="007A41F8" w:rsidRDefault="009F5A5C" w:rsidP="00340F96">
                        <w:pPr>
                          <w:pStyle w:val="BodyText"/>
                          <w:rPr>
                            <w:sz w:val="22"/>
                            <w:szCs w:val="22"/>
                            <w:lang w:val="fr-CA"/>
                          </w:rPr>
                        </w:pPr>
                        <w:r w:rsidRPr="007A41F8">
                          <w:rPr>
                            <w:sz w:val="22"/>
                            <w:szCs w:val="22"/>
                            <w:lang w:val="fr-CA"/>
                          </w:rPr>
                          <w:t xml:space="preserve">Mobile Patient Demographics Query Response </w:t>
                        </w:r>
                      </w:p>
                    </w:txbxContent>
                  </v:textbox>
                </v:shape>
                <v:line id="Line 193" o:spid="_x0000_s1042" style="position:absolute;flip:y;visibility:visible;mso-wrap-style:square" from="13639,9664" to="44977,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194" o:spid="_x0000_s1043" style="position:absolute;flip:x y;visibility:visible;mso-wrap-style:square" from="13449,14992" to="44977,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w10:anchorlock/>
              </v:group>
            </w:pict>
          </mc:Fallback>
        </mc:AlternateContent>
      </w:r>
    </w:p>
    <w:p w14:paraId="49984CB9" w14:textId="77777777" w:rsidR="00340F96" w:rsidRPr="009F3373" w:rsidRDefault="00340F96" w:rsidP="00765E0C">
      <w:pPr>
        <w:pStyle w:val="FigureTitle"/>
      </w:pPr>
      <w:r w:rsidRPr="009F3373">
        <w:t xml:space="preserve">Figure </w:t>
      </w:r>
      <w:r w:rsidR="00AF4D24" w:rsidRPr="009F3373">
        <w:t>38.</w:t>
      </w:r>
      <w:r w:rsidRPr="009F3373">
        <w:t>4.3-1: Basic Process Flow in PDQm Profile</w:t>
      </w:r>
    </w:p>
    <w:p w14:paraId="6D13DC98" w14:textId="77777777" w:rsidR="00303E20" w:rsidRPr="009F3373" w:rsidRDefault="00AF4D24" w:rsidP="00D54FEF">
      <w:pPr>
        <w:pStyle w:val="Heading2"/>
        <w:numPr>
          <w:ilvl w:val="0"/>
          <w:numId w:val="0"/>
        </w:numPr>
        <w:rPr>
          <w:noProof w:val="0"/>
        </w:rPr>
      </w:pPr>
      <w:bookmarkStart w:id="74" w:name="_Toc49502272"/>
      <w:r w:rsidRPr="009F3373">
        <w:rPr>
          <w:noProof w:val="0"/>
        </w:rPr>
        <w:lastRenderedPageBreak/>
        <w:t>38.</w:t>
      </w:r>
      <w:r w:rsidR="00AF472E" w:rsidRPr="009F3373">
        <w:rPr>
          <w:noProof w:val="0"/>
        </w:rPr>
        <w:t>5</w:t>
      </w:r>
      <w:r w:rsidR="005F21E7" w:rsidRPr="009F3373">
        <w:rPr>
          <w:noProof w:val="0"/>
        </w:rPr>
        <w:t xml:space="preserve"> </w:t>
      </w:r>
      <w:r w:rsidR="00C7468B" w:rsidRPr="009F3373">
        <w:rPr>
          <w:noProof w:val="0"/>
        </w:rPr>
        <w:t>PDQm</w:t>
      </w:r>
      <w:r w:rsidR="00303E20" w:rsidRPr="009F3373">
        <w:rPr>
          <w:noProof w:val="0"/>
        </w:rPr>
        <w:t xml:space="preserve"> Security Considerations</w:t>
      </w:r>
      <w:bookmarkEnd w:id="74"/>
    </w:p>
    <w:p w14:paraId="428C4906" w14:textId="5F1A340A" w:rsidR="005E2B02" w:rsidRPr="009F3373" w:rsidRDefault="00293751" w:rsidP="00844CBF">
      <w:pPr>
        <w:pStyle w:val="BodyText"/>
      </w:pPr>
      <w:r w:rsidRPr="009F3373">
        <w:t>See</w:t>
      </w:r>
      <w:r w:rsidR="000D07A7" w:rsidRPr="009F3373">
        <w:t xml:space="preserve"> ITI TF-2x:</w:t>
      </w:r>
      <w:r w:rsidRPr="009F3373">
        <w:t xml:space="preserve"> Appendix Z.8 “Mobile Security Considerations” </w:t>
      </w:r>
    </w:p>
    <w:p w14:paraId="1ADA4E9D" w14:textId="77777777" w:rsidR="00167DB7" w:rsidRPr="009F3373" w:rsidRDefault="00AF4D24" w:rsidP="00D54FEF">
      <w:pPr>
        <w:pStyle w:val="Heading2"/>
        <w:numPr>
          <w:ilvl w:val="0"/>
          <w:numId w:val="0"/>
        </w:numPr>
        <w:rPr>
          <w:noProof w:val="0"/>
        </w:rPr>
      </w:pPr>
      <w:bookmarkStart w:id="75" w:name="_Toc49502273"/>
      <w:r w:rsidRPr="009F3373">
        <w:rPr>
          <w:noProof w:val="0"/>
        </w:rPr>
        <w:t>38.</w:t>
      </w:r>
      <w:r w:rsidR="00AF472E" w:rsidRPr="009F3373">
        <w:rPr>
          <w:noProof w:val="0"/>
        </w:rPr>
        <w:t>6</w:t>
      </w:r>
      <w:r w:rsidR="00167DB7" w:rsidRPr="009F3373">
        <w:rPr>
          <w:noProof w:val="0"/>
        </w:rPr>
        <w:t xml:space="preserve"> </w:t>
      </w:r>
      <w:r w:rsidR="00F06CEF" w:rsidRPr="009F3373">
        <w:rPr>
          <w:noProof w:val="0"/>
        </w:rPr>
        <w:t>PDQm</w:t>
      </w:r>
      <w:r w:rsidR="00167DB7" w:rsidRPr="009F3373">
        <w:rPr>
          <w:noProof w:val="0"/>
        </w:rPr>
        <w:t xml:space="preserve"> </w:t>
      </w:r>
      <w:r w:rsidR="00ED5269" w:rsidRPr="009F3373">
        <w:rPr>
          <w:noProof w:val="0"/>
        </w:rPr>
        <w:t xml:space="preserve">Cross </w:t>
      </w:r>
      <w:r w:rsidR="00167DB7" w:rsidRPr="009F3373">
        <w:rPr>
          <w:noProof w:val="0"/>
        </w:rPr>
        <w:t xml:space="preserve">Profile </w:t>
      </w:r>
      <w:r w:rsidR="00ED5269" w:rsidRPr="009F3373">
        <w:rPr>
          <w:noProof w:val="0"/>
        </w:rPr>
        <w:t>Considerations</w:t>
      </w:r>
      <w:bookmarkEnd w:id="75"/>
    </w:p>
    <w:p w14:paraId="440691EF" w14:textId="20B3E83A" w:rsidR="00291DE4" w:rsidRPr="009F3373" w:rsidRDefault="00DE52B6" w:rsidP="00291DE4">
      <w:r w:rsidRPr="009F3373">
        <w:t xml:space="preserve">When the Patient Demographics Supplier is grouped with actors in other IHE profiles that perform patient information reconciliation activities (e.g., </w:t>
      </w:r>
      <w:r w:rsidR="004814C4" w:rsidRPr="009F3373">
        <w:t xml:space="preserve">the ADT </w:t>
      </w:r>
      <w:r w:rsidR="00D67DF6" w:rsidRPr="009F3373">
        <w:t>Actor</w:t>
      </w:r>
      <w:r w:rsidR="004814C4" w:rsidRPr="009F3373">
        <w:t xml:space="preserve"> in the IHE </w:t>
      </w:r>
      <w:r w:rsidRPr="009F3373">
        <w:t xml:space="preserve">Radiology </w:t>
      </w:r>
      <w:r w:rsidR="008F4244" w:rsidRPr="009F3373">
        <w:t xml:space="preserve">Scheduled Workflow.b </w:t>
      </w:r>
      <w:r w:rsidR="00A33260" w:rsidRPr="009F3373">
        <w:t>Profile</w:t>
      </w:r>
      <w:r w:rsidRPr="009F3373">
        <w:t xml:space="preserve">), the </w:t>
      </w:r>
      <w:r w:rsidR="004814C4" w:rsidRPr="009F3373">
        <w:t xml:space="preserve">Patient Demographics </w:t>
      </w:r>
      <w:r w:rsidRPr="009F3373">
        <w:t>Supplier may use the updated information to respond to PDQm Queries. In addition</w:t>
      </w:r>
      <w:r w:rsidR="00AA50BF" w:rsidRPr="009F3373">
        <w:t>,</w:t>
      </w:r>
      <w:r w:rsidRPr="009F3373">
        <w:t xml:space="preserve"> the Patient Demographics Query for Mobile </w:t>
      </w:r>
      <w:r w:rsidR="00A33260" w:rsidRPr="009F3373">
        <w:t>Profile</w:t>
      </w:r>
      <w:r w:rsidRPr="009F3373">
        <w:t xml:space="preserve"> may play an integral workflow role in conjunction with other IHE profiles.</w:t>
      </w:r>
    </w:p>
    <w:p w14:paraId="4B1960CE" w14:textId="7902EC33" w:rsidR="00AA0243" w:rsidRPr="009F3373" w:rsidRDefault="00291DE4" w:rsidP="00291DE4">
      <w:r w:rsidRPr="009F3373">
        <w:t xml:space="preserve">Those systems that manage patient demographics could implement the Patient Demographics Supplier in all three profiles: PDQ, PDQv3, and PDQm. In this way the </w:t>
      </w:r>
      <w:r w:rsidR="00D64EFF" w:rsidRPr="009F3373">
        <w:t>Patient Demographics Consumer</w:t>
      </w:r>
      <w:r w:rsidRPr="009F3373">
        <w:t xml:space="preserve"> can choose the technology stack that </w:t>
      </w:r>
      <w:r w:rsidR="00AA0243" w:rsidRPr="009F3373">
        <w:t>best fits.</w:t>
      </w:r>
      <w:r w:rsidR="00586739" w:rsidRPr="009F3373">
        <w:t xml:space="preserve"> ITI TF-2x: Appendix M.4 provides additional details about Patient Demographics Query </w:t>
      </w:r>
      <w:r w:rsidR="009273A7" w:rsidRPr="009F3373">
        <w:t>Profile</w:t>
      </w:r>
      <w:r w:rsidR="00586739" w:rsidRPr="009F3373">
        <w:t>s and their relationship with one another</w:t>
      </w:r>
      <w:r w:rsidR="003803E2" w:rsidRPr="009F3373">
        <w:t xml:space="preserve">. </w:t>
      </w:r>
    </w:p>
    <w:p w14:paraId="27A396A7" w14:textId="2CA55B10" w:rsidR="00DE1187" w:rsidRPr="009F3373" w:rsidRDefault="00EB5ACD" w:rsidP="00DE52B6">
      <w:r w:rsidRPr="009F3373">
        <w:t>The</w:t>
      </w:r>
      <w:r w:rsidR="00336A1B" w:rsidRPr="009F3373">
        <w:t xml:space="preserve"> Patient Demographics Supplier may </w:t>
      </w:r>
      <w:r w:rsidRPr="009F3373">
        <w:t xml:space="preserve">act as a proxy to an </w:t>
      </w:r>
      <w:r w:rsidR="00336A1B" w:rsidRPr="009F3373">
        <w:t xml:space="preserve">existing </w:t>
      </w:r>
      <w:r w:rsidRPr="009F3373">
        <w:t>PDQ or PDQv3 environment as shown</w:t>
      </w:r>
      <w:r w:rsidR="00336A1B" w:rsidRPr="009F3373">
        <w:t xml:space="preserve"> </w:t>
      </w:r>
      <w:r w:rsidRPr="009F3373">
        <w:t xml:space="preserve">in </w:t>
      </w:r>
      <w:r w:rsidR="00BC0511" w:rsidRPr="009F3373">
        <w:t>F</w:t>
      </w:r>
      <w:r w:rsidR="00336A1B" w:rsidRPr="009F3373">
        <w:t>igure</w:t>
      </w:r>
      <w:r w:rsidR="00E1774F" w:rsidRPr="009F3373">
        <w:t>s</w:t>
      </w:r>
      <w:r w:rsidR="00336A1B" w:rsidRPr="009F3373">
        <w:t xml:space="preserve"> </w:t>
      </w:r>
      <w:r w:rsidR="00AF4D24" w:rsidRPr="009F3373">
        <w:t>38.</w:t>
      </w:r>
      <w:r w:rsidR="00336A1B" w:rsidRPr="009F3373">
        <w:t>6-1</w:t>
      </w:r>
      <w:r w:rsidR="00E1774F" w:rsidRPr="009F3373">
        <w:t xml:space="preserve"> and </w:t>
      </w:r>
      <w:r w:rsidR="00AF4D24" w:rsidRPr="009F3373">
        <w:t>38.</w:t>
      </w:r>
      <w:r w:rsidR="00E1774F" w:rsidRPr="009F3373">
        <w:t>6-2</w:t>
      </w:r>
      <w:r w:rsidRPr="009F3373">
        <w:t>.</w:t>
      </w:r>
      <w:r w:rsidR="00336A1B" w:rsidRPr="009F3373">
        <w:t xml:space="preserve"> </w:t>
      </w:r>
    </w:p>
    <w:p w14:paraId="49D75A03" w14:textId="77777777" w:rsidR="004B4074" w:rsidRPr="009F3373" w:rsidRDefault="004B4074" w:rsidP="004D6F6D">
      <w:pPr>
        <w:pStyle w:val="BodyText"/>
      </w:pPr>
    </w:p>
    <w:p w14:paraId="65A4FAA8" w14:textId="77777777" w:rsidR="00C63199" w:rsidRPr="009F3373" w:rsidRDefault="00A44CA1" w:rsidP="00044C0B">
      <w:pPr>
        <w:pStyle w:val="BodyText"/>
        <w:jc w:val="center"/>
      </w:pPr>
      <w:r w:rsidRPr="009F3373">
        <w:rPr>
          <w:noProof/>
        </w:rPr>
        <mc:AlternateContent>
          <mc:Choice Requires="wpg">
            <w:drawing>
              <wp:inline distT="0" distB="0" distL="0" distR="0" wp14:anchorId="1D657D18" wp14:editId="597CBEA2">
                <wp:extent cx="5242560" cy="3466465"/>
                <wp:effectExtent l="6350" t="17780" r="0" b="0"/>
                <wp:docPr id="47" name="Canvas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2560" cy="3466465"/>
                          <a:chOff x="0" y="0"/>
                          <a:chExt cx="52425" cy="34664"/>
                        </a:xfrm>
                      </wpg:grpSpPr>
                      <wps:wsp>
                        <wps:cNvPr id="48" name="AutoShape 21"/>
                        <wps:cNvSpPr>
                          <a:spLocks noChangeAspect="1" noChangeArrowheads="1"/>
                        </wps:cNvSpPr>
                        <wps:spPr bwMode="auto">
                          <a:xfrm>
                            <a:off x="0" y="0"/>
                            <a:ext cx="52425" cy="34664"/>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 name="Text Box 227"/>
                        <wps:cNvSpPr txBox="1">
                          <a:spLocks noChangeArrowheads="1"/>
                        </wps:cNvSpPr>
                        <wps:spPr bwMode="auto">
                          <a:xfrm>
                            <a:off x="2540" y="11734"/>
                            <a:ext cx="39090" cy="9208"/>
                          </a:xfrm>
                          <a:prstGeom prst="rect">
                            <a:avLst/>
                          </a:prstGeom>
                          <a:noFill/>
                          <a:ln w="9525">
                            <a:solidFill>
                              <a:srgbClr val="000000"/>
                            </a:solidFill>
                            <a:prstDash val="sys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5BFCA69" w14:textId="77777777" w:rsidR="009F5A5C" w:rsidRDefault="009F5A5C" w:rsidP="00844CBF">
                              <w:pPr>
                                <w:spacing w:before="0" w:after="120"/>
                              </w:pPr>
                              <w:r w:rsidRPr="00844CBF">
                                <w:rPr>
                                  <w:sz w:val="16"/>
                                </w:rPr>
                                <w:t xml:space="preserve">PDQm </w:t>
                              </w:r>
                              <w:r>
                                <w:rPr>
                                  <w:sz w:val="16"/>
                                </w:rPr>
                                <w:t xml:space="preserve">Implementation grouped as a façade </w:t>
                              </w:r>
                            </w:p>
                          </w:txbxContent>
                        </wps:txbx>
                        <wps:bodyPr rot="0" vert="horz" wrap="square" lIns="91440" tIns="45720" rIns="91440" bIns="45720" anchor="t" anchorCtr="0" upright="1">
                          <a:noAutofit/>
                        </wps:bodyPr>
                      </wps:wsp>
                      <wps:wsp>
                        <wps:cNvPr id="50" name="Line 213"/>
                        <wps:cNvCnPr/>
                        <wps:spPr bwMode="auto">
                          <a:xfrm>
                            <a:off x="31508" y="155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1" name="Line 207"/>
                        <wps:cNvCnPr/>
                        <wps:spPr bwMode="auto">
                          <a:xfrm>
                            <a:off x="13982" y="18224"/>
                            <a:ext cx="7" cy="1143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 Box 208"/>
                        <wps:cNvSpPr txBox="1">
                          <a:spLocks noChangeArrowheads="1"/>
                        </wps:cNvSpPr>
                        <wps:spPr bwMode="auto">
                          <a:xfrm>
                            <a:off x="5232" y="14039"/>
                            <a:ext cx="17405" cy="5436"/>
                          </a:xfrm>
                          <a:prstGeom prst="rect">
                            <a:avLst/>
                          </a:prstGeom>
                          <a:solidFill>
                            <a:srgbClr val="FFFFFF"/>
                          </a:solidFill>
                          <a:ln w="25400">
                            <a:solidFill>
                              <a:srgbClr val="000000"/>
                            </a:solidFill>
                            <a:miter lim="800000"/>
                            <a:headEnd/>
                            <a:tailEnd/>
                          </a:ln>
                        </wps:spPr>
                        <wps:txbx>
                          <w:txbxContent>
                            <w:p w14:paraId="11F6FABA" w14:textId="5E670894" w:rsidR="009F5A5C" w:rsidRDefault="009F5A5C" w:rsidP="00CC7568">
                              <w:pPr>
                                <w:spacing w:after="120"/>
                                <w:jc w:val="center"/>
                              </w:pPr>
                              <w:r>
                                <w:t>Patient Demographics Supplier</w:t>
                              </w:r>
                            </w:p>
                          </w:txbxContent>
                        </wps:txbx>
                        <wps:bodyPr rot="0" vert="horz" wrap="square" lIns="91440" tIns="45720" rIns="91440" bIns="45720" anchor="t" anchorCtr="0" upright="1">
                          <a:noAutofit/>
                        </wps:bodyPr>
                      </wps:wsp>
                      <wps:wsp>
                        <wps:cNvPr id="53" name="Text Box 209"/>
                        <wps:cNvSpPr txBox="1">
                          <a:spLocks noChangeArrowheads="1"/>
                        </wps:cNvSpPr>
                        <wps:spPr bwMode="auto">
                          <a:xfrm>
                            <a:off x="4870" y="28035"/>
                            <a:ext cx="18129" cy="5696"/>
                          </a:xfrm>
                          <a:prstGeom prst="rect">
                            <a:avLst/>
                          </a:prstGeom>
                          <a:solidFill>
                            <a:srgbClr val="FFFFFF"/>
                          </a:solidFill>
                          <a:ln w="25400">
                            <a:solidFill>
                              <a:srgbClr val="000000"/>
                            </a:solidFill>
                            <a:miter lim="800000"/>
                            <a:headEnd/>
                            <a:tailEnd/>
                          </a:ln>
                        </wps:spPr>
                        <wps:txbx>
                          <w:txbxContent>
                            <w:p w14:paraId="7598F4D9" w14:textId="77777777" w:rsidR="009F5A5C" w:rsidRDefault="009F5A5C" w:rsidP="00CC7568">
                              <w:pPr>
                                <w:spacing w:after="120"/>
                                <w:jc w:val="center"/>
                              </w:pPr>
                              <w:r>
                                <w:t>Patient Demographics Consumer</w:t>
                              </w:r>
                            </w:p>
                          </w:txbxContent>
                        </wps:txbx>
                        <wps:bodyPr rot="0" vert="horz" wrap="square" lIns="91440" tIns="45720" rIns="91440" bIns="45720" anchor="t" anchorCtr="0" upright="1">
                          <a:noAutofit/>
                        </wps:bodyPr>
                      </wps:wsp>
                      <wps:wsp>
                        <wps:cNvPr id="54" name="Rectangle 210"/>
                        <wps:cNvSpPr>
                          <a:spLocks noChangeArrowheads="1"/>
                        </wps:cNvSpPr>
                        <wps:spPr bwMode="auto">
                          <a:xfrm>
                            <a:off x="14605" y="20942"/>
                            <a:ext cx="13728" cy="63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60558E53" w14:textId="62C47335" w:rsidR="009F5A5C" w:rsidRPr="00077324" w:rsidRDefault="009F5A5C"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55" name="Text Box 211"/>
                        <wps:cNvSpPr txBox="1">
                          <a:spLocks noChangeArrowheads="1"/>
                        </wps:cNvSpPr>
                        <wps:spPr bwMode="auto">
                          <a:xfrm>
                            <a:off x="22637" y="14039"/>
                            <a:ext cx="17406" cy="5436"/>
                          </a:xfrm>
                          <a:prstGeom prst="rect">
                            <a:avLst/>
                          </a:prstGeom>
                          <a:solidFill>
                            <a:srgbClr val="FFFFFF"/>
                          </a:solidFill>
                          <a:ln w="25400">
                            <a:solidFill>
                              <a:srgbClr val="000000"/>
                            </a:solidFill>
                            <a:miter lim="800000"/>
                            <a:headEnd/>
                            <a:tailEnd/>
                          </a:ln>
                        </wps:spPr>
                        <wps:txbx>
                          <w:txbxContent>
                            <w:p w14:paraId="3EB8DA4B" w14:textId="39EC078E" w:rsidR="009F5A5C" w:rsidRDefault="009F5A5C" w:rsidP="00CC7568">
                              <w:pPr>
                                <w:spacing w:after="120"/>
                                <w:jc w:val="center"/>
                              </w:pPr>
                              <w:r>
                                <w:t>Patient Demographics Consumer</w:t>
                              </w:r>
                            </w:p>
                          </w:txbxContent>
                        </wps:txbx>
                        <wps:bodyPr rot="0" vert="horz" wrap="square" lIns="91440" tIns="45720" rIns="91440" bIns="45720" anchor="t" anchorCtr="0" upright="1">
                          <a:noAutofit/>
                        </wps:bodyPr>
                      </wps:wsp>
                      <wps:wsp>
                        <wps:cNvPr id="56" name="Text Box 212"/>
                        <wps:cNvSpPr txBox="1">
                          <a:spLocks noChangeArrowheads="1"/>
                        </wps:cNvSpPr>
                        <wps:spPr bwMode="auto">
                          <a:xfrm>
                            <a:off x="22434" y="0"/>
                            <a:ext cx="18129" cy="5695"/>
                          </a:xfrm>
                          <a:prstGeom prst="rect">
                            <a:avLst/>
                          </a:prstGeom>
                          <a:solidFill>
                            <a:srgbClr val="FFFFFF"/>
                          </a:solidFill>
                          <a:ln w="25400">
                            <a:solidFill>
                              <a:srgbClr val="000000"/>
                            </a:solidFill>
                            <a:miter lim="800000"/>
                            <a:headEnd/>
                            <a:tailEnd/>
                          </a:ln>
                        </wps:spPr>
                        <wps:txbx>
                          <w:txbxContent>
                            <w:p w14:paraId="623BDA96" w14:textId="77777777" w:rsidR="009F5A5C" w:rsidRDefault="009F5A5C" w:rsidP="00CC7568">
                              <w:pPr>
                                <w:spacing w:after="120"/>
                                <w:jc w:val="center"/>
                              </w:pPr>
                              <w:r>
                                <w:t>Patient Demographics Supplier</w:t>
                              </w:r>
                            </w:p>
                          </w:txbxContent>
                        </wps:txbx>
                        <wps:bodyPr rot="0" vert="horz" wrap="square" lIns="91440" tIns="45720" rIns="91440" bIns="45720" anchor="t" anchorCtr="0" upright="1">
                          <a:noAutofit/>
                        </wps:bodyPr>
                      </wps:wsp>
                      <wps:wsp>
                        <wps:cNvPr id="57" name="Rectangle 235"/>
                        <wps:cNvSpPr>
                          <a:spLocks noChangeArrowheads="1"/>
                        </wps:cNvSpPr>
                        <wps:spPr bwMode="auto">
                          <a:xfrm>
                            <a:off x="32042" y="5695"/>
                            <a:ext cx="20078" cy="631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2BD86CAF" w14:textId="12AA9804" w:rsidR="009F5A5C" w:rsidRPr="00077324" w:rsidRDefault="009F5A5C"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wps:txbx>
                        <wps:bodyPr rot="0" vert="horz" wrap="square" lIns="0" tIns="0" rIns="0" bIns="0" anchor="t" anchorCtr="0" upright="1">
                          <a:noAutofit/>
                        </wps:bodyPr>
                      </wps:wsp>
                    </wpg:wgp>
                  </a:graphicData>
                </a:graphic>
              </wp:inline>
            </w:drawing>
          </mc:Choice>
          <mc:Fallback>
            <w:pict>
              <v:group w14:anchorId="1D657D18" id="Canvas 205" o:spid="_x0000_s1044" style="width:412.8pt;height:272.95pt;mso-position-horizontal-relative:char;mso-position-vertical-relative:line" coordsize="52425,34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">
                <v:rect id="AutoShape 21" o:spid="_x0000_s1045" style="position:absolute;width:52425;height:3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o:lock v:ext="edit" aspectratio="t"/>
                </v:rect>
                <v:shape id="Text Box 227" o:spid="_x0000_s1046" type="#_x0000_t202" style="position:absolute;left:2540;top:11734;width:39090;height:9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" filled="f">
                  <v:stroke dashstyle="1 1"/>
                  <v:textbox>
                    <w:txbxContent>
                      <w:p w14:paraId="75BFCA69" w14:textId="77777777" w:rsidR="009F5A5C" w:rsidRDefault="009F5A5C" w:rsidP="00844CBF">
                        <w:pPr>
                          <w:spacing w:before="0" w:after="120"/>
                        </w:pPr>
                        <w:r w:rsidRPr="00844CBF">
                          <w:rPr>
                            <w:sz w:val="16"/>
                          </w:rPr>
                          <w:t xml:space="preserve">PDQm </w:t>
                        </w:r>
                        <w:r>
                          <w:rPr>
                            <w:sz w:val="16"/>
                          </w:rPr>
                          <w:t xml:space="preserve">Implementation grouped as a façade </w:t>
                        </w:r>
                      </w:p>
                    </w:txbxContent>
                  </v:textbox>
                </v:shape>
                <v:line id="Line 213" o:spid="_x0000_s1047" style="position:absolute;visibility:visible;mso-wrap-style:square" from="31508,1555" to="31515,1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Line 207" o:spid="_x0000_s1048" style="position:absolute;visibility:visible;mso-wrap-style:square" from="13982,18224" to="13989,2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shape id="Text Box 208" o:spid="_x0000_s1049" type="#_x0000_t202" style="position:absolute;left:5232;top:14039;width:17405;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7fwgAAANsAAAAPAAAAZHJzL2Rvd25yZXYueG1sRI/disIw&#10;FITvhX2HcBb2TlOVV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Cvjg7fwgAAANsAAAAPAAAA&#10;AAAAAAAAAAAAAAcCAABkcnMvZG93bnJldi54bWxQSwUGAAAAAAMAAwC3AAAA9gIAAAAA&#10;" strokeweight="2pt">
                  <v:textbox>
                    <w:txbxContent>
                      <w:p w14:paraId="11F6FABA" w14:textId="5E670894" w:rsidR="009F5A5C" w:rsidRDefault="009F5A5C" w:rsidP="00CC7568">
                        <w:pPr>
                          <w:spacing w:after="120"/>
                          <w:jc w:val="center"/>
                        </w:pPr>
                        <w:r>
                          <w:t>Patient Demographics Supplier</w:t>
                        </w:r>
                      </w:p>
                    </w:txbxContent>
                  </v:textbox>
                </v:shape>
                <v:shape id="Text Box 209" o:spid="_x0000_s1050" type="#_x0000_t202" style="position:absolute;left:4870;top:28035;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qtEwQAAANsAAAAPAAAAZHJzL2Rvd25yZXYueG1sRI/disIw&#10;FITvF3yHcATvNHXLql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MDCq0TBAAAA2wAAAA8AAAAA&#10;AAAAAAAAAAAABwIAAGRycy9kb3ducmV2LnhtbFBLBQYAAAAAAwADALcAAAD1AgAAAAA=&#10;" strokeweight="2pt">
                  <v:textbox>
                    <w:txbxContent>
                      <w:p w14:paraId="7598F4D9" w14:textId="77777777" w:rsidR="009F5A5C" w:rsidRDefault="009F5A5C" w:rsidP="00CC7568">
                        <w:pPr>
                          <w:spacing w:after="120"/>
                          <w:jc w:val="center"/>
                        </w:pPr>
                        <w:r>
                          <w:t>Patient Demographics Consumer</w:t>
                        </w:r>
                      </w:p>
                    </w:txbxContent>
                  </v:textbox>
                </v:shape>
                <v:rect id="Rectangle 210" o:spid="_x0000_s1051" style="position:absolute;left:14605;top:20942;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0558E53" w14:textId="62C47335" w:rsidR="009F5A5C" w:rsidRPr="00077324" w:rsidRDefault="009F5A5C"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v:textbox>
                </v:rect>
                <v:shape id="Text Box 211" o:spid="_x0000_s1052" type="#_x0000_t202" style="position:absolute;left:22637;top:14039;width:17406;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" strokeweight="2pt">
                  <v:textbox>
                    <w:txbxContent>
                      <w:p w14:paraId="3EB8DA4B" w14:textId="39EC078E" w:rsidR="009F5A5C" w:rsidRDefault="009F5A5C" w:rsidP="00CC7568">
                        <w:pPr>
                          <w:spacing w:after="120"/>
                          <w:jc w:val="center"/>
                        </w:pPr>
                        <w:r>
                          <w:t>Patient Demographics Consumer</w:t>
                        </w:r>
                      </w:p>
                    </w:txbxContent>
                  </v:textbox>
                </v:shape>
                <v:shape id="Text Box 212" o:spid="_x0000_s1053" type="#_x0000_t202" style="position:absolute;left:22434;width:18129;height: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jcwwAAANsAAAAPAAAAZHJzL2Rvd25yZXYueG1sRI9Ba8JA&#10;FITvgv9heUJvZqOh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0LUI3MMAAADbAAAADwAA&#10;AAAAAAAAAAAAAAAHAgAAZHJzL2Rvd25yZXYueG1sUEsFBgAAAAADAAMAtwAAAPcCAAAAAA==&#10;" strokeweight="2pt">
                  <v:textbox>
                    <w:txbxContent>
                      <w:p w14:paraId="623BDA96" w14:textId="77777777" w:rsidR="009F5A5C" w:rsidRDefault="009F5A5C" w:rsidP="00CC7568">
                        <w:pPr>
                          <w:spacing w:after="120"/>
                          <w:jc w:val="center"/>
                        </w:pPr>
                        <w:r>
                          <w:t>Patient Demographics Supplier</w:t>
                        </w:r>
                      </w:p>
                    </w:txbxContent>
                  </v:textbox>
                </v:shape>
                <v:rect id="Rectangle 235" o:spid="_x0000_s1054" style="position:absolute;left:32042;top:5695;width:20078;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BD86CAF" w14:textId="12AA9804" w:rsidR="009F5A5C" w:rsidRPr="00077324" w:rsidRDefault="009F5A5C"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v:textbox>
                </v:rect>
                <w10:anchorlock/>
              </v:group>
            </w:pict>
          </mc:Fallback>
        </mc:AlternateContent>
      </w:r>
    </w:p>
    <w:p w14:paraId="0530E982" w14:textId="77777777" w:rsidR="00B266CC" w:rsidRPr="009F3373" w:rsidRDefault="00B266CC" w:rsidP="00044C0B">
      <w:pPr>
        <w:pStyle w:val="BodyText"/>
      </w:pPr>
    </w:p>
    <w:p w14:paraId="407AD7F9" w14:textId="77777777" w:rsidR="00C63199" w:rsidRPr="009F3373" w:rsidRDefault="00C63199" w:rsidP="00765E0C">
      <w:pPr>
        <w:pStyle w:val="FigureTitle"/>
      </w:pPr>
      <w:r w:rsidRPr="009F3373">
        <w:t xml:space="preserve">Figure </w:t>
      </w:r>
      <w:r w:rsidR="00AF4D24" w:rsidRPr="009F3373">
        <w:t>38.</w:t>
      </w:r>
      <w:r w:rsidRPr="009F3373">
        <w:t xml:space="preserve">6-1: </w:t>
      </w:r>
      <w:r w:rsidR="00DA612D" w:rsidRPr="009F3373">
        <w:t xml:space="preserve">Implementing </w:t>
      </w:r>
      <w:r w:rsidRPr="009F3373">
        <w:t xml:space="preserve">PDQm </w:t>
      </w:r>
      <w:r w:rsidR="00DA612D" w:rsidRPr="009F3373">
        <w:t>as a gateway</w:t>
      </w:r>
    </w:p>
    <w:p w14:paraId="298A3CF9" w14:textId="77777777" w:rsidR="00C63199" w:rsidRPr="009F3373" w:rsidRDefault="00A44CA1" w:rsidP="004D6F6D">
      <w:pPr>
        <w:pStyle w:val="BodyText"/>
        <w:rPr>
          <w:b/>
        </w:rPr>
      </w:pPr>
      <w:r w:rsidRPr="009F3373">
        <w:rPr>
          <w:noProof/>
        </w:rPr>
        <w:lastRenderedPageBreak/>
        <mc:AlternateContent>
          <mc:Choice Requires="wpg">
            <w:drawing>
              <wp:inline distT="0" distB="0" distL="0" distR="0" wp14:anchorId="21AA408B" wp14:editId="179ED6E1">
                <wp:extent cx="5415915" cy="3030220"/>
                <wp:effectExtent l="0" t="0" r="0" b="0"/>
                <wp:docPr id="27" name="Canvas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5915" cy="3030220"/>
                          <a:chOff x="0" y="0"/>
                          <a:chExt cx="54159" cy="30302"/>
                        </a:xfrm>
                      </wpg:grpSpPr>
                      <wps:wsp>
                        <wps:cNvPr id="28" name="AutoShape 32"/>
                        <wps:cNvSpPr>
                          <a:spLocks noChangeAspect="1" noChangeArrowheads="1"/>
                        </wps:cNvSpPr>
                        <wps:spPr bwMode="auto">
                          <a:xfrm>
                            <a:off x="0" y="0"/>
                            <a:ext cx="54159" cy="3030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 name="Text Box 217"/>
                        <wps:cNvSpPr txBox="1">
                          <a:spLocks noChangeArrowheads="1"/>
                        </wps:cNvSpPr>
                        <wps:spPr bwMode="auto">
                          <a:xfrm>
                            <a:off x="844" y="1136"/>
                            <a:ext cx="13126"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23AAA" w14:textId="79DD5AAD" w:rsidR="009F5A5C" w:rsidRPr="00077324" w:rsidRDefault="009F5A5C" w:rsidP="00CC7568">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30" name="Line 218"/>
                        <wps:cNvCnPr/>
                        <wps:spPr bwMode="auto">
                          <a:xfrm flipV="1">
                            <a:off x="7600" y="5702"/>
                            <a:ext cx="32"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Line 219"/>
                        <wps:cNvCnPr/>
                        <wps:spPr bwMode="auto">
                          <a:xfrm flipV="1">
                            <a:off x="26670" y="5702"/>
                            <a:ext cx="31"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Rectangle 220"/>
                        <wps:cNvSpPr>
                          <a:spLocks noChangeArrowheads="1"/>
                        </wps:cNvSpPr>
                        <wps:spPr bwMode="auto">
                          <a:xfrm>
                            <a:off x="25749" y="6610"/>
                            <a:ext cx="1816"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221"/>
                        <wps:cNvSpPr txBox="1">
                          <a:spLocks noChangeArrowheads="1"/>
                        </wps:cNvSpPr>
                        <wps:spPr bwMode="auto">
                          <a:xfrm>
                            <a:off x="15525" y="1060"/>
                            <a:ext cx="222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4E6668" w14:textId="25B2A8E6" w:rsidR="009F5A5C" w:rsidRPr="00077324" w:rsidRDefault="009F5A5C" w:rsidP="00CC7568">
                              <w:pPr>
                                <w:pStyle w:val="BodyText"/>
                                <w:jc w:val="center"/>
                                <w:rPr>
                                  <w:sz w:val="22"/>
                                  <w:szCs w:val="22"/>
                                </w:rPr>
                              </w:pPr>
                              <w:r>
                                <w:rPr>
                                  <w:sz w:val="22"/>
                                  <w:szCs w:val="22"/>
                                </w:rPr>
                                <w:t xml:space="preserve"> Patient Demographics Supplier / Consumer</w:t>
                              </w:r>
                            </w:p>
                          </w:txbxContent>
                        </wps:txbx>
                        <wps:bodyPr rot="0" vert="horz" wrap="square" lIns="0" tIns="0" rIns="0" bIns="0" anchor="t" anchorCtr="0" upright="1">
                          <a:noAutofit/>
                        </wps:bodyPr>
                      </wps:wsp>
                      <wps:wsp>
                        <wps:cNvPr id="35" name="Rectangle 222"/>
                        <wps:cNvSpPr>
                          <a:spLocks noChangeArrowheads="1"/>
                        </wps:cNvSpPr>
                        <wps:spPr bwMode="auto">
                          <a:xfrm>
                            <a:off x="6565" y="6610"/>
                            <a:ext cx="1829"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23"/>
                        <wps:cNvSpPr txBox="1">
                          <a:spLocks noChangeArrowheads="1"/>
                        </wps:cNvSpPr>
                        <wps:spPr bwMode="auto">
                          <a:xfrm>
                            <a:off x="9239" y="5828"/>
                            <a:ext cx="16669" cy="714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5B2EB6" w14:textId="6447235F" w:rsidR="009F5A5C" w:rsidRDefault="009F5A5C" w:rsidP="00CC7568">
                              <w:pPr>
                                <w:pStyle w:val="BodyText"/>
                                <w:rPr>
                                  <w:sz w:val="22"/>
                                  <w:szCs w:val="22"/>
                                </w:rPr>
                              </w:pPr>
                              <w:r w:rsidRPr="00B96DDA">
                                <w:rPr>
                                  <w:sz w:val="22"/>
                                  <w:szCs w:val="22"/>
                                </w:rPr>
                                <w:t>Mobile Patient Demographics Query</w:t>
                              </w:r>
                            </w:p>
                            <w:p w14:paraId="36CBAC09" w14:textId="311BEFBC" w:rsidR="009F5A5C" w:rsidRPr="00787D89" w:rsidRDefault="009F5A5C" w:rsidP="00CC7568">
                              <w:pPr>
                                <w:pStyle w:val="BodyText"/>
                                <w:rPr>
                                  <w:sz w:val="22"/>
                                  <w:szCs w:val="22"/>
                                </w:rPr>
                              </w:pPr>
                              <w:r w:rsidRPr="00787D89">
                                <w:rPr>
                                  <w:sz w:val="22"/>
                                  <w:szCs w:val="22"/>
                                </w:rPr>
                                <w:t>[</w:t>
                              </w:r>
                              <w:r>
                                <w:rPr>
                                  <w:sz w:val="22"/>
                                  <w:szCs w:val="22"/>
                                </w:rPr>
                                <w:t>ITI-78</w:t>
                              </w:r>
                              <w:r w:rsidRPr="00787D89">
                                <w:rPr>
                                  <w:sz w:val="22"/>
                                  <w:szCs w:val="22"/>
                                </w:rPr>
                                <w:t>]</w:t>
                              </w:r>
                            </w:p>
                          </w:txbxContent>
                        </wps:txbx>
                        <wps:bodyPr rot="0" vert="horz" wrap="square" lIns="0" tIns="0" rIns="0" bIns="0" anchor="t" anchorCtr="0" upright="1">
                          <a:noAutofit/>
                        </wps:bodyPr>
                      </wps:wsp>
                      <wps:wsp>
                        <wps:cNvPr id="37" name="Text Box 224"/>
                        <wps:cNvSpPr txBox="1">
                          <a:spLocks noChangeArrowheads="1"/>
                        </wps:cNvSpPr>
                        <wps:spPr bwMode="auto">
                          <a:xfrm>
                            <a:off x="9239" y="19957"/>
                            <a:ext cx="15780" cy="71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53491B" w14:textId="3EFD8F2C" w:rsidR="009F5A5C" w:rsidRPr="00077324" w:rsidRDefault="009F5A5C"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wps:txbx>
                        <wps:bodyPr rot="0" vert="horz" wrap="square" lIns="0" tIns="0" rIns="0" bIns="0" anchor="t" anchorCtr="0" upright="1">
                          <a:noAutofit/>
                        </wps:bodyPr>
                      </wps:wsp>
                      <wps:wsp>
                        <wps:cNvPr id="38" name="Line 225"/>
                        <wps:cNvCnPr/>
                        <wps:spPr bwMode="auto">
                          <a:xfrm flipV="1">
                            <a:off x="8432" y="9709"/>
                            <a:ext cx="17317"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 name="Line 226"/>
                        <wps:cNvCnPr/>
                        <wps:spPr bwMode="auto">
                          <a:xfrm flipH="1" flipV="1">
                            <a:off x="8242" y="23780"/>
                            <a:ext cx="17507"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228"/>
                        <wps:cNvCnPr/>
                        <wps:spPr bwMode="auto">
                          <a:xfrm flipV="1">
                            <a:off x="45993" y="5702"/>
                            <a:ext cx="31"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Rectangle 229"/>
                        <wps:cNvSpPr>
                          <a:spLocks noChangeArrowheads="1"/>
                        </wps:cNvSpPr>
                        <wps:spPr bwMode="auto">
                          <a:xfrm>
                            <a:off x="45072" y="10788"/>
                            <a:ext cx="1816" cy="114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Text Box 230"/>
                        <wps:cNvSpPr txBox="1">
                          <a:spLocks noChangeArrowheads="1"/>
                        </wps:cNvSpPr>
                        <wps:spPr bwMode="auto">
                          <a:xfrm>
                            <a:off x="39166" y="1060"/>
                            <a:ext cx="143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02D153" w14:textId="145D860D" w:rsidR="009F5A5C" w:rsidRPr="00077324" w:rsidRDefault="009F5A5C" w:rsidP="00CC7568">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43" name="Text Box 231"/>
                        <wps:cNvSpPr txBox="1">
                          <a:spLocks noChangeArrowheads="1"/>
                        </wps:cNvSpPr>
                        <wps:spPr bwMode="auto">
                          <a:xfrm>
                            <a:off x="27984" y="8877"/>
                            <a:ext cx="16688" cy="74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6BB19C" w14:textId="0533EED7" w:rsidR="009F5A5C" w:rsidRPr="00593AB6" w:rsidRDefault="009F5A5C"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wps:txbx>
                        <wps:bodyPr rot="0" vert="horz" wrap="square" lIns="0" tIns="0" rIns="0" bIns="0" anchor="t" anchorCtr="0" upright="1">
                          <a:noAutofit/>
                        </wps:bodyPr>
                      </wps:wsp>
                      <wps:wsp>
                        <wps:cNvPr id="44" name="Text Box 232"/>
                        <wps:cNvSpPr txBox="1">
                          <a:spLocks noChangeArrowheads="1"/>
                        </wps:cNvSpPr>
                        <wps:spPr bwMode="auto">
                          <a:xfrm>
                            <a:off x="28219" y="17042"/>
                            <a:ext cx="16853" cy="918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D224D0" w14:textId="78054F58" w:rsidR="009F5A5C" w:rsidRPr="00077324" w:rsidRDefault="009F5A5C"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wps:txbx>
                        <wps:bodyPr rot="0" vert="horz" wrap="square" lIns="0" tIns="0" rIns="0" bIns="0" anchor="t" anchorCtr="0" upright="1">
                          <a:noAutofit/>
                        </wps:bodyPr>
                      </wps:wsp>
                      <wps:wsp>
                        <wps:cNvPr id="45" name="Line 233"/>
                        <wps:cNvCnPr/>
                        <wps:spPr bwMode="auto">
                          <a:xfrm flipV="1">
                            <a:off x="27654" y="12884"/>
                            <a:ext cx="17316"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6" name="Line 234"/>
                        <wps:cNvCnPr/>
                        <wps:spPr bwMode="auto">
                          <a:xfrm flipH="1" flipV="1">
                            <a:off x="27565" y="20859"/>
                            <a:ext cx="17507"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21AA408B" id="Canvas 215" o:spid="_x0000_s1055" style="width:426.45pt;height:238.6pt;mso-position-horizontal-relative:char;mso-position-vertical-relative:line" coordsize="54159,30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">
                <v:rect id="AutoShape 32" o:spid="_x0000_s1056" style="position:absolute;width:54159;height:30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v:rect>
                <v:shape id="Text Box 217" o:spid="_x0000_s1057" type="#_x0000_t202" style="position:absolute;left:844;top:1136;width:13126;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E23AAA" w14:textId="79DD5AAD" w:rsidR="009F5A5C" w:rsidRPr="00077324" w:rsidRDefault="009F5A5C" w:rsidP="00CC7568">
                        <w:pPr>
                          <w:pStyle w:val="BodyText"/>
                          <w:jc w:val="center"/>
                          <w:rPr>
                            <w:sz w:val="22"/>
                            <w:szCs w:val="22"/>
                          </w:rPr>
                        </w:pPr>
                        <w:r>
                          <w:rPr>
                            <w:sz w:val="22"/>
                            <w:szCs w:val="22"/>
                          </w:rPr>
                          <w:t>Patient Demographics Consumer</w:t>
                        </w:r>
                      </w:p>
                    </w:txbxContent>
                  </v:textbox>
                </v:shape>
                <v:line id="Line 218" o:spid="_x0000_s1058" style="position:absolute;flip:y;visibility:visible;mso-wrap-style:square" from="7600,5702" to="7632,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line id="Line 219" o:spid="_x0000_s1059" style="position:absolute;flip:y;visibility:visible;mso-wrap-style:square" from="26670,5702" to="26701,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">
                  <v:stroke dashstyle="dash"/>
                </v:line>
                <v:rect id="Rectangle 220" o:spid="_x0000_s1060" style="position:absolute;left:25749;top:6610;width:1816;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shape id="Text Box 221" o:spid="_x0000_s1061" type="#_x0000_t202" style="position:absolute;left:15525;top:1060;width:222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5E4E6668" w14:textId="25B2A8E6" w:rsidR="009F5A5C" w:rsidRPr="00077324" w:rsidRDefault="009F5A5C" w:rsidP="00CC7568">
                        <w:pPr>
                          <w:pStyle w:val="BodyText"/>
                          <w:jc w:val="center"/>
                          <w:rPr>
                            <w:sz w:val="22"/>
                            <w:szCs w:val="22"/>
                          </w:rPr>
                        </w:pPr>
                        <w:r>
                          <w:rPr>
                            <w:sz w:val="22"/>
                            <w:szCs w:val="22"/>
                          </w:rPr>
                          <w:t xml:space="preserve"> Patient Demographics Supplier / Consumer</w:t>
                        </w:r>
                      </w:p>
                    </w:txbxContent>
                  </v:textbox>
                </v:shape>
                <v:rect id="Rectangle 222" o:spid="_x0000_s1062" style="position:absolute;left:6565;top:6610;width:1829;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23" o:spid="_x0000_s1063" type="#_x0000_t202" style="position:absolute;left:9239;top:5828;width:16669;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C5B2EB6" w14:textId="6447235F" w:rsidR="009F5A5C" w:rsidRDefault="009F5A5C" w:rsidP="00CC7568">
                        <w:pPr>
                          <w:pStyle w:val="BodyText"/>
                          <w:rPr>
                            <w:sz w:val="22"/>
                            <w:szCs w:val="22"/>
                          </w:rPr>
                        </w:pPr>
                        <w:r w:rsidRPr="00B96DDA">
                          <w:rPr>
                            <w:sz w:val="22"/>
                            <w:szCs w:val="22"/>
                          </w:rPr>
                          <w:t>Mobile Patient Demographics Query</w:t>
                        </w:r>
                      </w:p>
                      <w:p w14:paraId="36CBAC09" w14:textId="311BEFBC" w:rsidR="009F5A5C" w:rsidRPr="00787D89" w:rsidRDefault="009F5A5C" w:rsidP="00CC7568">
                        <w:pPr>
                          <w:pStyle w:val="BodyText"/>
                          <w:rPr>
                            <w:sz w:val="22"/>
                            <w:szCs w:val="22"/>
                          </w:rPr>
                        </w:pPr>
                        <w:r w:rsidRPr="00787D89">
                          <w:rPr>
                            <w:sz w:val="22"/>
                            <w:szCs w:val="22"/>
                          </w:rPr>
                          <w:t>[</w:t>
                        </w:r>
                        <w:r>
                          <w:rPr>
                            <w:sz w:val="22"/>
                            <w:szCs w:val="22"/>
                          </w:rPr>
                          <w:t>ITI-78</w:t>
                        </w:r>
                        <w:r w:rsidRPr="00787D89">
                          <w:rPr>
                            <w:sz w:val="22"/>
                            <w:szCs w:val="22"/>
                          </w:rPr>
                          <w:t>]</w:t>
                        </w:r>
                      </w:p>
                    </w:txbxContent>
                  </v:textbox>
                </v:shape>
                <v:shape id="Text Box 224" o:spid="_x0000_s1064" type="#_x0000_t202" style="position:absolute;left:9239;top:19957;width:15780;height:7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3F53491B" w14:textId="3EFD8F2C" w:rsidR="009F5A5C" w:rsidRPr="00077324" w:rsidRDefault="009F5A5C"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v:textbox>
                </v:shape>
                <v:line id="Line 225" o:spid="_x0000_s1065" style="position:absolute;flip:y;visibility:visible;mso-wrap-style:square" from="8432,9709" to="25749,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226" o:spid="_x0000_s1066" style="position:absolute;flip:x y;visibility:visible;mso-wrap-style:square" from="8242,23780" to="25749,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xAAAANsAAAAPAAAAZHJzL2Rvd25yZXYueG1sRI9Ba8JA&#10;FITvgv9heYI33WhB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P/9jsXEAAAA2wAAAA8A&#10;AAAAAAAAAAAAAAAABwIAAGRycy9kb3ducmV2LnhtbFBLBQYAAAAAAwADALcAAAD4AgAAAAA=&#10;">
                  <v:stroke endarrow="block"/>
                </v:line>
                <v:line id="Line 228" o:spid="_x0000_s1067" style="position:absolute;flip:y;visibility:visible;mso-wrap-style:square" from="45993,5702" to="46024,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rect id="Rectangle 229" o:spid="_x0000_s1068" style="position:absolute;left:45072;top:10788;width:1816;height:1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shape id="Text Box 230" o:spid="_x0000_s1069" type="#_x0000_t202" style="position:absolute;left:391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002D153" w14:textId="145D860D" w:rsidR="009F5A5C" w:rsidRPr="00077324" w:rsidRDefault="009F5A5C" w:rsidP="00CC7568">
                        <w:pPr>
                          <w:pStyle w:val="BodyText"/>
                          <w:jc w:val="center"/>
                          <w:rPr>
                            <w:sz w:val="22"/>
                            <w:szCs w:val="22"/>
                          </w:rPr>
                        </w:pPr>
                        <w:r>
                          <w:rPr>
                            <w:sz w:val="22"/>
                            <w:szCs w:val="22"/>
                          </w:rPr>
                          <w:t>Patient Demographics Supplier</w:t>
                        </w:r>
                      </w:p>
                    </w:txbxContent>
                  </v:textbox>
                </v:shape>
                <v:shape id="Text Box 231" o:spid="_x0000_s1070" type="#_x0000_t202" style="position:absolute;left:27984;top:8877;width:16688;height:7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356BB19C" w14:textId="0533EED7" w:rsidR="009F5A5C" w:rsidRPr="00593AB6" w:rsidRDefault="009F5A5C"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v:textbox>
                </v:shape>
                <v:shape id="Text Box 232" o:spid="_x0000_s1071" type="#_x0000_t202" style="position:absolute;left:28219;top:17042;width:16853;height:9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57D224D0" w14:textId="78054F58" w:rsidR="009F5A5C" w:rsidRPr="00077324" w:rsidRDefault="009F5A5C"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v:textbox>
                </v:shape>
                <v:line id="Line 233" o:spid="_x0000_s1072" style="position:absolute;flip:y;visibility:visible;mso-wrap-style:square" from="27654,12884" to="44970,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line id="Line 234" o:spid="_x0000_s1073" style="position:absolute;flip:x y;visibility:visible;mso-wrap-style:square" from="27565,20859" to="45072,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nKxAAAANsAAAAPAAAAZHJzL2Rvd25yZXYueG1sRI9Ba8JA&#10;FITvhf6H5RW81Y1S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NZkacrEAAAA2wAAAA8A&#10;AAAAAAAAAAAAAAAABwIAAGRycy9kb3ducmV2LnhtbFBLBQYAAAAAAwADALcAAAD4AgAAAAA=&#10;">
                  <v:stroke endarrow="block"/>
                </v:line>
                <w10:anchorlock/>
              </v:group>
            </w:pict>
          </mc:Fallback>
        </mc:AlternateContent>
      </w:r>
    </w:p>
    <w:p w14:paraId="3751D9AD" w14:textId="77777777" w:rsidR="003F1DA6" w:rsidRPr="009F3373" w:rsidRDefault="003F1DA6" w:rsidP="00765E0C">
      <w:pPr>
        <w:pStyle w:val="FigureTitle"/>
      </w:pPr>
      <w:r w:rsidRPr="009F3373">
        <w:t xml:space="preserve">Figure </w:t>
      </w:r>
      <w:r w:rsidR="00AF4D24" w:rsidRPr="009F3373">
        <w:t>38.</w:t>
      </w:r>
      <w:r w:rsidRPr="009F3373">
        <w:t>6</w:t>
      </w:r>
      <w:r w:rsidR="00627AAB" w:rsidRPr="009F3373">
        <w:t>-2</w:t>
      </w:r>
      <w:r w:rsidRPr="009F3373">
        <w:t>:</w:t>
      </w:r>
      <w:r w:rsidR="00D67DF6" w:rsidRPr="009F3373">
        <w:t xml:space="preserve"> </w:t>
      </w:r>
      <w:r w:rsidRPr="009F3373">
        <w:t>Sample PDQm gateway</w:t>
      </w:r>
      <w:r w:rsidR="00CC7568" w:rsidRPr="009F3373">
        <w:t xml:space="preserve"> process flow</w:t>
      </w:r>
    </w:p>
    <w:p w14:paraId="79A7084F" w14:textId="77927FDA" w:rsidR="00CF283F" w:rsidRPr="009F3373" w:rsidRDefault="00CF283F" w:rsidP="00D54FEF">
      <w:pPr>
        <w:pStyle w:val="PartTitle"/>
      </w:pPr>
      <w:bookmarkStart w:id="76" w:name="_Toc336000611"/>
      <w:bookmarkStart w:id="77" w:name="_Toc49502274"/>
      <w:bookmarkEnd w:id="76"/>
      <w:r w:rsidRPr="009F3373">
        <w:lastRenderedPageBreak/>
        <w:t>Volume 2</w:t>
      </w:r>
      <w:r w:rsidR="008307A6">
        <w:t>c</w:t>
      </w:r>
      <w:r w:rsidRPr="009F3373">
        <w:t xml:space="preserve"> </w:t>
      </w:r>
      <w:r w:rsidR="008D7642" w:rsidRPr="009F3373">
        <w:t xml:space="preserve">– </w:t>
      </w:r>
      <w:r w:rsidRPr="009F3373">
        <w:t>Transactions</w:t>
      </w:r>
      <w:bookmarkEnd w:id="77"/>
    </w:p>
    <w:p w14:paraId="17F6BDA1" w14:textId="77777777" w:rsidR="00303E20" w:rsidRPr="009F3373" w:rsidRDefault="00303E20" w:rsidP="00765E0C">
      <w:pPr>
        <w:pStyle w:val="EditorInstructions"/>
      </w:pPr>
      <w:bookmarkStart w:id="78" w:name="_Toc75083611"/>
      <w:r w:rsidRPr="009F3373">
        <w:t xml:space="preserve">Add </w:t>
      </w:r>
      <w:r w:rsidR="00C51634" w:rsidRPr="009F3373">
        <w:t>Section</w:t>
      </w:r>
      <w:r w:rsidRPr="009F3373">
        <w:t xml:space="preserve"> </w:t>
      </w:r>
      <w:r w:rsidR="00AF4D24" w:rsidRPr="009F3373">
        <w:t>3.78</w:t>
      </w:r>
      <w:r w:rsidRPr="009F3373">
        <w:t xml:space="preserve"> </w:t>
      </w:r>
      <w:bookmarkEnd w:id="78"/>
    </w:p>
    <w:p w14:paraId="6FD597F0" w14:textId="77777777" w:rsidR="00CF283F" w:rsidRPr="009F3373" w:rsidRDefault="00AF4D24" w:rsidP="00D54FEF">
      <w:pPr>
        <w:pStyle w:val="Heading2"/>
        <w:numPr>
          <w:ilvl w:val="0"/>
          <w:numId w:val="0"/>
        </w:numPr>
        <w:rPr>
          <w:noProof w:val="0"/>
        </w:rPr>
      </w:pPr>
      <w:bookmarkStart w:id="79" w:name="_Toc49502275"/>
      <w:r w:rsidRPr="009F3373">
        <w:rPr>
          <w:noProof w:val="0"/>
        </w:rPr>
        <w:t>3.78</w:t>
      </w:r>
      <w:r w:rsidR="00CF283F" w:rsidRPr="009F3373">
        <w:rPr>
          <w:noProof w:val="0"/>
        </w:rPr>
        <w:t xml:space="preserve"> </w:t>
      </w:r>
      <w:r w:rsidR="0060241C" w:rsidRPr="009F3373">
        <w:rPr>
          <w:noProof w:val="0"/>
        </w:rPr>
        <w:t xml:space="preserve">Mobile Patient Demographics Query </w:t>
      </w:r>
      <w:r w:rsidR="00126A38" w:rsidRPr="009F3373">
        <w:rPr>
          <w:noProof w:val="0"/>
        </w:rPr>
        <w:t>[</w:t>
      </w:r>
      <w:r w:rsidRPr="009F3373">
        <w:rPr>
          <w:noProof w:val="0"/>
        </w:rPr>
        <w:t>ITI-78</w:t>
      </w:r>
      <w:r w:rsidR="0060241C" w:rsidRPr="009F3373">
        <w:rPr>
          <w:noProof w:val="0"/>
        </w:rPr>
        <w:t>]</w:t>
      </w:r>
      <w:bookmarkEnd w:id="79"/>
    </w:p>
    <w:p w14:paraId="7032B2D8" w14:textId="0B4B48CA" w:rsidR="00AF34CE" w:rsidRPr="009F3373" w:rsidRDefault="00AF34CE" w:rsidP="00844CBF">
      <w:r w:rsidRPr="009F3373">
        <w:t xml:space="preserve">This section corresponds to </w:t>
      </w:r>
      <w:r w:rsidR="003A7FAE" w:rsidRPr="009F3373">
        <w:t>t</w:t>
      </w:r>
      <w:r w:rsidRPr="009F3373">
        <w:t xml:space="preserve">ransaction </w:t>
      </w:r>
      <w:r w:rsidR="003A7FAE" w:rsidRPr="009F3373">
        <w:t>[</w:t>
      </w:r>
      <w:r w:rsidR="00AF4D24" w:rsidRPr="009F3373">
        <w:t>ITI-78</w:t>
      </w:r>
      <w:r w:rsidR="003A7FAE" w:rsidRPr="009F3373">
        <w:t>]</w:t>
      </w:r>
      <w:r w:rsidRPr="009F3373">
        <w:t xml:space="preserve"> of the IHE IT Infrastructure Technical Framework. Transaction </w:t>
      </w:r>
      <w:r w:rsidR="003A7FAE" w:rsidRPr="009F3373">
        <w:t>[</w:t>
      </w:r>
      <w:r w:rsidR="00AF4D24" w:rsidRPr="009F3373">
        <w:t>ITI-78</w:t>
      </w:r>
      <w:r w:rsidR="003A7FAE" w:rsidRPr="009F3373">
        <w:t>]</w:t>
      </w:r>
      <w:r w:rsidRPr="009F3373">
        <w:t xml:space="preserve"> is used by the </w:t>
      </w:r>
      <w:r w:rsidR="00D64EFF" w:rsidRPr="009F3373">
        <w:t>Patient Demographics Consumer</w:t>
      </w:r>
      <w:r w:rsidRPr="009F3373">
        <w:t xml:space="preserve"> and Patient Demographics Supplier </w:t>
      </w:r>
      <w:r w:rsidR="00C51634" w:rsidRPr="009F3373">
        <w:t>Actor</w:t>
      </w:r>
      <w:r w:rsidRPr="009F3373">
        <w:t>s.</w:t>
      </w:r>
    </w:p>
    <w:p w14:paraId="6403EE98" w14:textId="77777777" w:rsidR="00CF283F" w:rsidRPr="009F3373" w:rsidRDefault="00AF4D24" w:rsidP="00D54FEF">
      <w:pPr>
        <w:pStyle w:val="Heading3"/>
        <w:numPr>
          <w:ilvl w:val="0"/>
          <w:numId w:val="0"/>
        </w:numPr>
        <w:rPr>
          <w:noProof w:val="0"/>
        </w:rPr>
      </w:pPr>
      <w:bookmarkStart w:id="80" w:name="_Toc49502276"/>
      <w:r w:rsidRPr="009F3373">
        <w:rPr>
          <w:noProof w:val="0"/>
        </w:rPr>
        <w:t>3.78</w:t>
      </w:r>
      <w:r w:rsidR="00CF283F" w:rsidRPr="009F3373">
        <w:rPr>
          <w:noProof w:val="0"/>
        </w:rPr>
        <w:t>.1 Scope</w:t>
      </w:r>
      <w:bookmarkEnd w:id="80"/>
    </w:p>
    <w:p w14:paraId="05E52D3E" w14:textId="22EF9BAA" w:rsidR="00BF2F43" w:rsidRPr="009F3373" w:rsidRDefault="00DA7FE0" w:rsidP="00BF2F43">
      <w:pPr>
        <w:pStyle w:val="BodyText"/>
      </w:pPr>
      <w:r w:rsidRPr="009F3373">
        <w:t xml:space="preserve">This transaction is used </w:t>
      </w:r>
      <w:r w:rsidR="0060241C" w:rsidRPr="009F3373">
        <w:t xml:space="preserve">by the </w:t>
      </w:r>
      <w:r w:rsidR="00D64EFF" w:rsidRPr="009F3373">
        <w:t>Patient Demographics Consumer</w:t>
      </w:r>
      <w:r w:rsidR="0060241C" w:rsidRPr="009F3373">
        <w:t xml:space="preserve"> to solicit information about patients whose demographics data match data provided in the query parameters on the request message. The request is received by the Patient Demographics Supplier. The Patient Demographics Supplier processes the request and returns a response in the form of demographics information for the matching patients.</w:t>
      </w:r>
    </w:p>
    <w:p w14:paraId="440545D7" w14:textId="467666B1" w:rsidR="00CF283F" w:rsidRPr="009F3373" w:rsidRDefault="00AF4D24" w:rsidP="00D54FEF">
      <w:pPr>
        <w:pStyle w:val="Heading3"/>
        <w:numPr>
          <w:ilvl w:val="0"/>
          <w:numId w:val="0"/>
        </w:numPr>
        <w:rPr>
          <w:noProof w:val="0"/>
        </w:rPr>
      </w:pPr>
      <w:bookmarkStart w:id="81" w:name="_Toc49502277"/>
      <w:r w:rsidRPr="009F3373">
        <w:rPr>
          <w:noProof w:val="0"/>
        </w:rPr>
        <w:t>3.78</w:t>
      </w:r>
      <w:r w:rsidR="008D17FF" w:rsidRPr="009F3373">
        <w:rPr>
          <w:noProof w:val="0"/>
        </w:rPr>
        <w:t>.2</w:t>
      </w:r>
      <w:r w:rsidR="00291725" w:rsidRPr="009F3373">
        <w:rPr>
          <w:noProof w:val="0"/>
        </w:rPr>
        <w:t xml:space="preserve"> </w:t>
      </w:r>
      <w:r w:rsidR="008D17FF" w:rsidRPr="009F3373">
        <w:rPr>
          <w:noProof w:val="0"/>
        </w:rPr>
        <w:t xml:space="preserve">Actor </w:t>
      </w:r>
      <w:r w:rsidR="00CF283F" w:rsidRPr="009F3373">
        <w:rPr>
          <w:noProof w:val="0"/>
        </w:rPr>
        <w:t>Roles</w:t>
      </w:r>
      <w:bookmarkEnd w:id="81"/>
    </w:p>
    <w:p w14:paraId="20BA864D" w14:textId="073576E2" w:rsidR="002D5B69" w:rsidRPr="009F3373" w:rsidRDefault="002D5B69" w:rsidP="002514A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9F3373" w14:paraId="3155C317" w14:textId="77777777" w:rsidTr="00765E0C">
        <w:trPr>
          <w:cantSplit/>
        </w:trPr>
        <w:tc>
          <w:tcPr>
            <w:tcW w:w="1008" w:type="dxa"/>
            <w:shd w:val="clear" w:color="auto" w:fill="auto"/>
          </w:tcPr>
          <w:p w14:paraId="2EBF0DC4" w14:textId="77777777" w:rsidR="00C6772C" w:rsidRPr="009F3373" w:rsidRDefault="00C6772C" w:rsidP="00597DB2">
            <w:pPr>
              <w:pStyle w:val="BodyText"/>
              <w:rPr>
                <w:b/>
              </w:rPr>
            </w:pPr>
            <w:r w:rsidRPr="009F3373">
              <w:rPr>
                <w:b/>
              </w:rPr>
              <w:t>Actor:</w:t>
            </w:r>
          </w:p>
        </w:tc>
        <w:tc>
          <w:tcPr>
            <w:tcW w:w="8568" w:type="dxa"/>
            <w:shd w:val="clear" w:color="auto" w:fill="auto"/>
          </w:tcPr>
          <w:p w14:paraId="727FF137" w14:textId="77777777" w:rsidR="00C6772C" w:rsidRPr="009F3373" w:rsidRDefault="00D64EFF" w:rsidP="00597DB2">
            <w:pPr>
              <w:pStyle w:val="BodyText"/>
            </w:pPr>
            <w:r w:rsidRPr="009F3373">
              <w:t>Patient Demographics Consumer</w:t>
            </w:r>
          </w:p>
        </w:tc>
      </w:tr>
      <w:tr w:rsidR="00C6772C" w:rsidRPr="009F3373" w14:paraId="09687F83" w14:textId="77777777" w:rsidTr="00765E0C">
        <w:trPr>
          <w:cantSplit/>
        </w:trPr>
        <w:tc>
          <w:tcPr>
            <w:tcW w:w="1008" w:type="dxa"/>
            <w:shd w:val="clear" w:color="auto" w:fill="auto"/>
          </w:tcPr>
          <w:p w14:paraId="422A29CA" w14:textId="77777777" w:rsidR="00C6772C" w:rsidRPr="009F3373" w:rsidRDefault="00C6772C" w:rsidP="00597DB2">
            <w:pPr>
              <w:pStyle w:val="BodyText"/>
              <w:rPr>
                <w:b/>
              </w:rPr>
            </w:pPr>
            <w:r w:rsidRPr="009F3373">
              <w:rPr>
                <w:b/>
              </w:rPr>
              <w:t>Role:</w:t>
            </w:r>
          </w:p>
        </w:tc>
        <w:tc>
          <w:tcPr>
            <w:tcW w:w="8568" w:type="dxa"/>
            <w:shd w:val="clear" w:color="auto" w:fill="auto"/>
          </w:tcPr>
          <w:p w14:paraId="6691FB74" w14:textId="63CD2D40" w:rsidR="00C6772C" w:rsidRPr="009F3373" w:rsidRDefault="0060241C" w:rsidP="00D90750">
            <w:pPr>
              <w:pStyle w:val="BodyText"/>
            </w:pPr>
            <w:r w:rsidRPr="009F3373">
              <w:t>Requests a list of patient</w:t>
            </w:r>
            <w:r w:rsidR="00D76623" w:rsidRPr="009F3373">
              <w:t>s</w:t>
            </w:r>
            <w:r w:rsidRPr="009F3373">
              <w:t xml:space="preserve"> matching the supplied set of demographics criteria (example: ID or Name) from the Patient Demographics Supplier. The </w:t>
            </w:r>
            <w:r w:rsidR="00D64EFF" w:rsidRPr="009F3373">
              <w:t>Patient Demographics Consumer</w:t>
            </w:r>
            <w:r w:rsidRPr="009F3373">
              <w:t xml:space="preserve"> populates it</w:t>
            </w:r>
            <w:r w:rsidR="00D76623" w:rsidRPr="009F3373">
              <w:t>s</w:t>
            </w:r>
            <w:r w:rsidRPr="009F3373">
              <w:t xml:space="preserve"> attributes with demographic information received from the Patient Demographics Supplier.</w:t>
            </w:r>
          </w:p>
        </w:tc>
      </w:tr>
      <w:tr w:rsidR="00C6772C" w:rsidRPr="009F3373" w14:paraId="115A4210" w14:textId="77777777" w:rsidTr="00765E0C">
        <w:trPr>
          <w:cantSplit/>
        </w:trPr>
        <w:tc>
          <w:tcPr>
            <w:tcW w:w="1008" w:type="dxa"/>
            <w:shd w:val="clear" w:color="auto" w:fill="auto"/>
          </w:tcPr>
          <w:p w14:paraId="08F08D6D" w14:textId="77777777" w:rsidR="00C6772C" w:rsidRPr="009F3373" w:rsidRDefault="00C6772C" w:rsidP="00597DB2">
            <w:pPr>
              <w:pStyle w:val="BodyText"/>
              <w:rPr>
                <w:b/>
              </w:rPr>
            </w:pPr>
            <w:r w:rsidRPr="009F3373">
              <w:rPr>
                <w:b/>
              </w:rPr>
              <w:t>Actor:</w:t>
            </w:r>
          </w:p>
        </w:tc>
        <w:tc>
          <w:tcPr>
            <w:tcW w:w="8568" w:type="dxa"/>
            <w:shd w:val="clear" w:color="auto" w:fill="auto"/>
          </w:tcPr>
          <w:p w14:paraId="0F6E30FE" w14:textId="77777777" w:rsidR="00701B3A" w:rsidRPr="009F3373" w:rsidRDefault="0060241C" w:rsidP="00597DB2">
            <w:pPr>
              <w:pStyle w:val="BodyText"/>
            </w:pPr>
            <w:r w:rsidRPr="009F3373">
              <w:t>Patient Demographics Supplier</w:t>
            </w:r>
          </w:p>
        </w:tc>
      </w:tr>
      <w:tr w:rsidR="00C6772C" w:rsidRPr="009F3373" w14:paraId="428E1514" w14:textId="77777777" w:rsidTr="00765E0C">
        <w:trPr>
          <w:cantSplit/>
        </w:trPr>
        <w:tc>
          <w:tcPr>
            <w:tcW w:w="1008" w:type="dxa"/>
            <w:shd w:val="clear" w:color="auto" w:fill="auto"/>
          </w:tcPr>
          <w:p w14:paraId="4EA525B8" w14:textId="77777777" w:rsidR="00C6772C" w:rsidRPr="009F3373" w:rsidRDefault="00C6772C" w:rsidP="00597DB2">
            <w:pPr>
              <w:pStyle w:val="BodyText"/>
              <w:rPr>
                <w:b/>
              </w:rPr>
            </w:pPr>
            <w:r w:rsidRPr="009F3373">
              <w:rPr>
                <w:b/>
              </w:rPr>
              <w:t>Role:</w:t>
            </w:r>
          </w:p>
        </w:tc>
        <w:tc>
          <w:tcPr>
            <w:tcW w:w="8568" w:type="dxa"/>
            <w:shd w:val="clear" w:color="auto" w:fill="auto"/>
          </w:tcPr>
          <w:p w14:paraId="30A4EFBE" w14:textId="77777777" w:rsidR="00C6772C" w:rsidRPr="009F3373" w:rsidRDefault="0060241C" w:rsidP="00597DB2">
            <w:pPr>
              <w:pStyle w:val="BodyText"/>
            </w:pPr>
            <w:r w:rsidRPr="009F3373">
              <w:t xml:space="preserve">Returns demographic information for all patients matching the demographics criteria provided by the </w:t>
            </w:r>
            <w:r w:rsidR="00D64EFF" w:rsidRPr="009F3373">
              <w:t>Patient Demographics Consumer</w:t>
            </w:r>
            <w:r w:rsidRPr="009F3373">
              <w:t>.</w:t>
            </w:r>
          </w:p>
        </w:tc>
      </w:tr>
    </w:tbl>
    <w:p w14:paraId="1CAAC8E3" w14:textId="77777777" w:rsidR="00CF283F" w:rsidRPr="009F3373" w:rsidRDefault="00AF4D24" w:rsidP="00D54FEF">
      <w:pPr>
        <w:pStyle w:val="Heading3"/>
        <w:numPr>
          <w:ilvl w:val="0"/>
          <w:numId w:val="0"/>
        </w:numPr>
        <w:rPr>
          <w:noProof w:val="0"/>
        </w:rPr>
      </w:pPr>
      <w:bookmarkStart w:id="82" w:name="_Toc49502278"/>
      <w:r w:rsidRPr="009F3373">
        <w:rPr>
          <w:noProof w:val="0"/>
        </w:rPr>
        <w:t>3.78</w:t>
      </w:r>
      <w:r w:rsidR="00CF283F" w:rsidRPr="009F3373">
        <w:rPr>
          <w:noProof w:val="0"/>
        </w:rPr>
        <w:t>.3 Referenced Standard</w:t>
      </w:r>
      <w:r w:rsidR="00DD13DB" w:rsidRPr="009F3373">
        <w:rPr>
          <w:noProof w:val="0"/>
        </w:rPr>
        <w:t>s</w:t>
      </w:r>
      <w:bookmarkEnd w:id="82"/>
    </w:p>
    <w:p w14:paraId="633E9D4D" w14:textId="7767D881" w:rsidR="00AC6F1C" w:rsidRPr="009F3373" w:rsidRDefault="00AC6F1C" w:rsidP="00765E0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648"/>
      </w:tblGrid>
      <w:tr w:rsidR="007C6602" w:rsidRPr="009F3373" w14:paraId="32B66048" w14:textId="77777777" w:rsidTr="00D82BF0">
        <w:trPr>
          <w:cantSplit/>
        </w:trPr>
        <w:tc>
          <w:tcPr>
            <w:tcW w:w="1728" w:type="dxa"/>
          </w:tcPr>
          <w:p w14:paraId="545B4B7B" w14:textId="77777777" w:rsidR="007C6602" w:rsidRPr="009F3373" w:rsidRDefault="007C6602" w:rsidP="007C6602">
            <w:pPr>
              <w:pStyle w:val="TableEntry"/>
            </w:pPr>
            <w:r w:rsidRPr="009F3373">
              <w:t>HL7 FHIR</w:t>
            </w:r>
          </w:p>
        </w:tc>
        <w:tc>
          <w:tcPr>
            <w:tcW w:w="7848" w:type="dxa"/>
          </w:tcPr>
          <w:p w14:paraId="4D6B916A" w14:textId="1F6A4595" w:rsidR="007C6602" w:rsidRPr="009F3373" w:rsidRDefault="002862AA" w:rsidP="00432418">
            <w:pPr>
              <w:pStyle w:val="TableEntry"/>
            </w:pPr>
            <w:r w:rsidRPr="009F3373">
              <w:t>HL7 FHIR standard</w:t>
            </w:r>
            <w:r w:rsidR="007C6602" w:rsidRPr="009F3373">
              <w:t xml:space="preserve"> </w:t>
            </w:r>
            <w:r w:rsidR="00AA50BF" w:rsidRPr="009F3373">
              <w:t xml:space="preserve">R4  </w:t>
            </w:r>
            <w:hyperlink r:id="rId26" w:history="1">
              <w:r w:rsidR="00AA50BF" w:rsidRPr="009F3373">
                <w:rPr>
                  <w:rStyle w:val="Hyperlink"/>
                </w:rPr>
                <w:t>http://hl7.org/fhir/R4/index.html</w:t>
              </w:r>
            </w:hyperlink>
            <w:r w:rsidR="007C6602" w:rsidRPr="009F3373">
              <w:t xml:space="preserve"> </w:t>
            </w:r>
          </w:p>
        </w:tc>
      </w:tr>
      <w:tr w:rsidR="007C6602" w:rsidRPr="009F3373" w14:paraId="4753E9CE" w14:textId="77777777" w:rsidTr="00D82BF0">
        <w:trPr>
          <w:cantSplit/>
        </w:trPr>
        <w:tc>
          <w:tcPr>
            <w:tcW w:w="1728" w:type="dxa"/>
          </w:tcPr>
          <w:p w14:paraId="19987CA8" w14:textId="7C1F8A5C" w:rsidR="007C6602" w:rsidRPr="009F3373" w:rsidRDefault="004C4542" w:rsidP="007C6602">
            <w:pPr>
              <w:pStyle w:val="TableEntry"/>
            </w:pPr>
            <w:r w:rsidRPr="009F3373">
              <w:t>RFC</w:t>
            </w:r>
            <w:r w:rsidR="007C6602" w:rsidRPr="009F3373">
              <w:t>2616</w:t>
            </w:r>
          </w:p>
        </w:tc>
        <w:tc>
          <w:tcPr>
            <w:tcW w:w="7848" w:type="dxa"/>
          </w:tcPr>
          <w:p w14:paraId="09F2EBFC" w14:textId="77777777" w:rsidR="007C6602" w:rsidRPr="009F3373" w:rsidRDefault="007C6602" w:rsidP="007C6602">
            <w:pPr>
              <w:pStyle w:val="TableEntry"/>
            </w:pPr>
            <w:r w:rsidRPr="009F3373">
              <w:t>Hypertext Transfer Protocol – HTTP/1.1</w:t>
            </w:r>
          </w:p>
        </w:tc>
      </w:tr>
      <w:tr w:rsidR="007C6602" w:rsidRPr="009F3373" w14:paraId="4FA9CF52" w14:textId="77777777" w:rsidTr="00D82BF0">
        <w:trPr>
          <w:cantSplit/>
        </w:trPr>
        <w:tc>
          <w:tcPr>
            <w:tcW w:w="1728" w:type="dxa"/>
          </w:tcPr>
          <w:p w14:paraId="793D53B5" w14:textId="0A0C545A" w:rsidR="007C6602" w:rsidRPr="009F3373" w:rsidRDefault="004C4542" w:rsidP="007C6602">
            <w:pPr>
              <w:pStyle w:val="TableEntry"/>
            </w:pPr>
            <w:r w:rsidRPr="009F3373">
              <w:t>RFC</w:t>
            </w:r>
            <w:r w:rsidR="007C6602" w:rsidRPr="009F3373">
              <w:t>7540</w:t>
            </w:r>
          </w:p>
        </w:tc>
        <w:tc>
          <w:tcPr>
            <w:tcW w:w="7848" w:type="dxa"/>
          </w:tcPr>
          <w:p w14:paraId="40C138B8" w14:textId="77777777" w:rsidR="007C6602" w:rsidRPr="009F3373" w:rsidRDefault="007C6602" w:rsidP="007C6602">
            <w:pPr>
              <w:pStyle w:val="TableEntry"/>
            </w:pPr>
            <w:r w:rsidRPr="009F3373">
              <w:t>Hypertext Transfer Protocol – HTTP/2</w:t>
            </w:r>
          </w:p>
        </w:tc>
      </w:tr>
      <w:tr w:rsidR="007C6602" w:rsidRPr="009F3373" w14:paraId="2AB847D0" w14:textId="77777777" w:rsidTr="00D82BF0">
        <w:trPr>
          <w:cantSplit/>
        </w:trPr>
        <w:tc>
          <w:tcPr>
            <w:tcW w:w="1728" w:type="dxa"/>
          </w:tcPr>
          <w:p w14:paraId="40836CE2" w14:textId="25E8A819" w:rsidR="007C6602" w:rsidRPr="009F3373" w:rsidRDefault="004C4542" w:rsidP="007C6602">
            <w:pPr>
              <w:pStyle w:val="TableEntry"/>
            </w:pPr>
            <w:r w:rsidRPr="009F3373">
              <w:t>RFC</w:t>
            </w:r>
            <w:r w:rsidR="007C6602" w:rsidRPr="009F3373">
              <w:t>3986</w:t>
            </w:r>
          </w:p>
        </w:tc>
        <w:tc>
          <w:tcPr>
            <w:tcW w:w="7848" w:type="dxa"/>
          </w:tcPr>
          <w:p w14:paraId="0CF4E9C1" w14:textId="77777777" w:rsidR="007C6602" w:rsidRPr="009F3373" w:rsidRDefault="007C6602" w:rsidP="007C6602">
            <w:pPr>
              <w:pStyle w:val="TableEntry"/>
            </w:pPr>
            <w:r w:rsidRPr="009F3373">
              <w:t>Uniform Resource Identifier (URI): Generic Syntax</w:t>
            </w:r>
          </w:p>
        </w:tc>
      </w:tr>
      <w:tr w:rsidR="007C6602" w:rsidRPr="009F3373" w14:paraId="4BA30345" w14:textId="77777777" w:rsidTr="00D82BF0">
        <w:trPr>
          <w:cantSplit/>
        </w:trPr>
        <w:tc>
          <w:tcPr>
            <w:tcW w:w="1728" w:type="dxa"/>
          </w:tcPr>
          <w:p w14:paraId="7AA7C0F7" w14:textId="38718354" w:rsidR="007C6602" w:rsidRPr="009F3373" w:rsidRDefault="004C4542" w:rsidP="007C6602">
            <w:pPr>
              <w:pStyle w:val="TableEntry"/>
            </w:pPr>
            <w:r w:rsidRPr="009F3373">
              <w:t>RFC</w:t>
            </w:r>
            <w:r w:rsidR="007C6602" w:rsidRPr="009F3373">
              <w:t>4627</w:t>
            </w:r>
          </w:p>
        </w:tc>
        <w:tc>
          <w:tcPr>
            <w:tcW w:w="7848" w:type="dxa"/>
          </w:tcPr>
          <w:p w14:paraId="10A2ABBC" w14:textId="77777777" w:rsidR="007C6602" w:rsidRPr="009F3373" w:rsidRDefault="007C6602" w:rsidP="007C6602">
            <w:pPr>
              <w:pStyle w:val="TableEntry"/>
            </w:pPr>
            <w:r w:rsidRPr="009F3373">
              <w:t>The application/json Media Type for JavaScript Object Notation (JSON)</w:t>
            </w:r>
          </w:p>
        </w:tc>
      </w:tr>
      <w:tr w:rsidR="007C6602" w:rsidRPr="009F3373" w14:paraId="327BB1A2" w14:textId="77777777" w:rsidTr="00D82BF0">
        <w:trPr>
          <w:cantSplit/>
        </w:trPr>
        <w:tc>
          <w:tcPr>
            <w:tcW w:w="1728" w:type="dxa"/>
          </w:tcPr>
          <w:p w14:paraId="47C13BD8" w14:textId="24A6E86A" w:rsidR="007C6602" w:rsidRPr="009F3373" w:rsidRDefault="00C733D9" w:rsidP="007C6602">
            <w:pPr>
              <w:pStyle w:val="TableEntry"/>
            </w:pPr>
            <w:r w:rsidRPr="009F3373">
              <w:t>RFC</w:t>
            </w:r>
            <w:r w:rsidR="007C6602" w:rsidRPr="009F3373">
              <w:t>6585</w:t>
            </w:r>
          </w:p>
        </w:tc>
        <w:tc>
          <w:tcPr>
            <w:tcW w:w="7848" w:type="dxa"/>
          </w:tcPr>
          <w:p w14:paraId="5B2195C6" w14:textId="77777777" w:rsidR="007C6602" w:rsidRPr="009F3373" w:rsidRDefault="007C6602" w:rsidP="007C6602">
            <w:pPr>
              <w:pStyle w:val="TableEntry"/>
            </w:pPr>
            <w:r w:rsidRPr="009F3373">
              <w:t>Additional HTTP Status Codes</w:t>
            </w:r>
          </w:p>
        </w:tc>
      </w:tr>
    </w:tbl>
    <w:p w14:paraId="55CD34E4" w14:textId="77777777" w:rsidR="007C6602" w:rsidRPr="009F3373" w:rsidRDefault="007C6602" w:rsidP="00765E0C">
      <w:pPr>
        <w:pStyle w:val="BodyText"/>
      </w:pPr>
    </w:p>
    <w:p w14:paraId="7425902D" w14:textId="245F5A94" w:rsidR="00CF283F" w:rsidRPr="009F3373" w:rsidRDefault="00AF4D24" w:rsidP="00D54FEF">
      <w:pPr>
        <w:pStyle w:val="Heading3"/>
        <w:numPr>
          <w:ilvl w:val="0"/>
          <w:numId w:val="0"/>
        </w:numPr>
        <w:rPr>
          <w:noProof w:val="0"/>
        </w:rPr>
      </w:pPr>
      <w:bookmarkStart w:id="83" w:name="_Toc381699502"/>
      <w:bookmarkStart w:id="84" w:name="_Toc383421996"/>
      <w:bookmarkStart w:id="85" w:name="_Toc384552433"/>
      <w:bookmarkStart w:id="86" w:name="_Toc384565661"/>
      <w:bookmarkStart w:id="87" w:name="_Toc384565741"/>
      <w:bookmarkStart w:id="88" w:name="_Toc384565898"/>
      <w:bookmarkStart w:id="89" w:name="_Toc49502279"/>
      <w:bookmarkEnd w:id="83"/>
      <w:bookmarkEnd w:id="84"/>
      <w:bookmarkEnd w:id="85"/>
      <w:bookmarkEnd w:id="86"/>
      <w:bookmarkEnd w:id="87"/>
      <w:bookmarkEnd w:id="88"/>
      <w:r w:rsidRPr="009F3373">
        <w:rPr>
          <w:noProof w:val="0"/>
        </w:rPr>
        <w:lastRenderedPageBreak/>
        <w:t>3.78</w:t>
      </w:r>
      <w:r w:rsidR="00CF283F" w:rsidRPr="009F3373">
        <w:rPr>
          <w:noProof w:val="0"/>
        </w:rPr>
        <w:t xml:space="preserve">.4 </w:t>
      </w:r>
      <w:r w:rsidR="009F5A5C">
        <w:rPr>
          <w:noProof w:val="0"/>
        </w:rPr>
        <w:t>Messages</w:t>
      </w:r>
      <w:bookmarkEnd w:id="89"/>
    </w:p>
    <w:p w14:paraId="6018FC31" w14:textId="5F4CCA32" w:rsidR="00526098" w:rsidRDefault="00A44CA1" w:rsidP="006A0D15">
      <w:pPr>
        <w:pStyle w:val="BodyText"/>
      </w:pPr>
      <w:r w:rsidRPr="009F3373">
        <w:rPr>
          <w:noProof/>
        </w:rPr>
        <mc:AlternateContent>
          <mc:Choice Requires="wpg">
            <w:drawing>
              <wp:inline distT="0" distB="0" distL="0" distR="0" wp14:anchorId="47315A81" wp14:editId="4B69ED97">
                <wp:extent cx="5373370" cy="3164840"/>
                <wp:effectExtent l="0" t="1905" r="0" b="0"/>
                <wp:docPr id="3"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4"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5"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Text Box 244"/>
                        <wps:cNvSpPr txBox="1">
                          <a:spLocks noChangeArrowheads="1"/>
                        </wps:cNvSpPr>
                        <wps:spPr bwMode="auto">
                          <a:xfrm>
                            <a:off x="9378" y="7141"/>
                            <a:ext cx="32195"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617C36B" w14:textId="1824D705" w:rsidR="009F5A5C" w:rsidRPr="00593AB6" w:rsidRDefault="009F5A5C" w:rsidP="006A0C71">
                              <w:pPr>
                                <w:pStyle w:val="BodyText"/>
                                <w:rPr>
                                  <w:sz w:val="22"/>
                                  <w:szCs w:val="22"/>
                                  <w:lang w:val="en-CA"/>
                                </w:rPr>
                              </w:pPr>
                              <w:r>
                                <w:rPr>
                                  <w:sz w:val="22"/>
                                  <w:szCs w:val="22"/>
                                </w:rPr>
                                <w:t xml:space="preserve">Query Patient Resource (ITI TF-2c:3.78.4.1): </w:t>
                              </w:r>
                              <w:r>
                                <w:rPr>
                                  <w:sz w:val="22"/>
                                  <w:szCs w:val="22"/>
                                </w:rPr>
                                <w:br/>
                                <w:t>HTTP GET /Patient</w:t>
                              </w:r>
                            </w:p>
                          </w:txbxContent>
                        </wps:txbx>
                        <wps:bodyPr rot="0" vert="horz" wrap="square" lIns="0" tIns="0" rIns="0" bIns="0" anchor="t" anchorCtr="0" upright="1">
                          <a:noAutofit/>
                        </wps:bodyPr>
                      </wps:wsp>
                      <wps:wsp>
                        <wps:cNvPr id="8" name="Text Box 245"/>
                        <wps:cNvSpPr txBox="1">
                          <a:spLocks noChangeArrowheads="1"/>
                        </wps:cNvSpPr>
                        <wps:spPr bwMode="auto">
                          <a:xfrm>
                            <a:off x="9417" y="12107"/>
                            <a:ext cx="33343"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719781" w14:textId="77777777" w:rsidR="009F5A5C" w:rsidRPr="00077324" w:rsidRDefault="009F5A5C" w:rsidP="006A0C71">
                              <w:pPr>
                                <w:pStyle w:val="BodyText"/>
                                <w:rPr>
                                  <w:sz w:val="22"/>
                                  <w:szCs w:val="22"/>
                                </w:rPr>
                              </w:pPr>
                              <w:r>
                                <w:rPr>
                                  <w:sz w:val="22"/>
                                  <w:szCs w:val="22"/>
                                </w:rPr>
                                <w:t xml:space="preserve">Query Patient Resource Response (ITI TF-2c:3.78.4.2): </w:t>
                              </w:r>
                              <w:r>
                                <w:rPr>
                                  <w:sz w:val="22"/>
                                  <w:szCs w:val="22"/>
                                </w:rPr>
                                <w:br/>
                                <w:t>Bundle (Patient)</w:t>
                              </w:r>
                            </w:p>
                          </w:txbxContent>
                        </wps:txbx>
                        <wps:bodyPr rot="0" vert="horz" wrap="square" lIns="0" tIns="0" rIns="0" bIns="0" anchor="t" anchorCtr="0" upright="1">
                          <a:noAutofit/>
                        </wps:bodyPr>
                      </wps:wsp>
                      <wps:wsp>
                        <wps:cNvPr id="9"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250"/>
                        <wps:cNvSpPr txBox="1">
                          <a:spLocks noChangeArrowheads="1"/>
                        </wps:cNvSpPr>
                        <wps:spPr bwMode="auto">
                          <a:xfrm>
                            <a:off x="9182" y="19795"/>
                            <a:ext cx="32067" cy="396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8A1FC4" w14:textId="585996AF" w:rsidR="009F5A5C" w:rsidRPr="00593AB6" w:rsidRDefault="009F5A5C"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wps:txbx>
                        <wps:bodyPr rot="0" vert="horz" wrap="square" lIns="0" tIns="0" rIns="0" bIns="0" anchor="t" anchorCtr="0" upright="1">
                          <a:noAutofit/>
                        </wps:bodyPr>
                      </wps:wsp>
                      <wps:wsp>
                        <wps:cNvPr id="12" name="Text Box 251"/>
                        <wps:cNvSpPr txBox="1">
                          <a:spLocks noChangeArrowheads="1"/>
                        </wps:cNvSpPr>
                        <wps:spPr bwMode="auto">
                          <a:xfrm>
                            <a:off x="9417" y="25300"/>
                            <a:ext cx="35941" cy="43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E7A1D8" w14:textId="77777777" w:rsidR="009F5A5C" w:rsidRPr="00077324" w:rsidRDefault="009F5A5C" w:rsidP="006A0C71">
                              <w:pPr>
                                <w:pStyle w:val="BodyText"/>
                                <w:rPr>
                                  <w:sz w:val="22"/>
                                  <w:szCs w:val="22"/>
                                </w:rPr>
                              </w:pPr>
                              <w:r>
                                <w:rPr>
                                  <w:sz w:val="22"/>
                                  <w:szCs w:val="22"/>
                                </w:rPr>
                                <w:t xml:space="preserve">Retrieve Patient Resource Response (ITI TF-2c:3.78.4.4): </w:t>
                              </w:r>
                              <w:r>
                                <w:rPr>
                                  <w:sz w:val="22"/>
                                  <w:szCs w:val="22"/>
                                </w:rPr>
                                <w:br/>
                                <w:t>Resource (Patient)</w:t>
                              </w:r>
                            </w:p>
                          </w:txbxContent>
                        </wps:txbx>
                        <wps:bodyPr rot="0" vert="horz" wrap="square" lIns="0" tIns="0" rIns="0" bIns="0" anchor="t" anchorCtr="0" upright="1">
                          <a:noAutofit/>
                        </wps:bodyPr>
                      </wps:wsp>
                      <wps:wsp>
                        <wps:cNvPr id="13" name="Line 252"/>
                        <wps:cNvCnPr/>
                        <wps:spPr bwMode="auto">
                          <a:xfrm flipV="1">
                            <a:off x="8216" y="23757"/>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A0F377F" w14:textId="0710C842" w:rsidR="009F5A5C" w:rsidRPr="00077324" w:rsidRDefault="009F5A5C" w:rsidP="006A0C71">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17"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1AF670" w14:textId="13CE6E04" w:rsidR="009F5A5C" w:rsidRPr="00077324" w:rsidRDefault="009F5A5C" w:rsidP="006A0C71">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18"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47315A81" id="Canvas 236" o:spid="_x0000_s1074"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CdIcnS0QUAABcpAAAO&#10;AAAAAAAAAAAAAAAAAC4CAABkcnMvZTJvRG9jLnhtbFBLAQItABQABgAIAAAAIQB7AJez3QAAAAUB&#10;AAAPAAAAAAAAAAAAAAAAACsIAABkcnMvZG93bnJldi54bWxQSwUGAAAAAAQABADzAAAANQkAAAAA&#10;">
                <v:rect id="AutoShape 58" o:spid="_x0000_s1075"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line id="Line 265" o:spid="_x0000_s1076"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">
                  <v:stroke dashstyle="dash"/>
                </v:line>
                <v:line id="Line 267" o:spid="_x0000_s1077"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">
                  <v:stroke dashstyle="dash"/>
                </v:line>
                <v:shape id="Text Box 244" o:spid="_x0000_s1078" type="#_x0000_t202" style="position:absolute;left:9378;top:7141;width:32195;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617C36B" w14:textId="1824D705" w:rsidR="009F5A5C" w:rsidRPr="00593AB6" w:rsidRDefault="009F5A5C" w:rsidP="006A0C71">
                        <w:pPr>
                          <w:pStyle w:val="BodyText"/>
                          <w:rPr>
                            <w:sz w:val="22"/>
                            <w:szCs w:val="22"/>
                            <w:lang w:val="en-CA"/>
                          </w:rPr>
                        </w:pPr>
                        <w:r>
                          <w:rPr>
                            <w:sz w:val="22"/>
                            <w:szCs w:val="22"/>
                          </w:rPr>
                          <w:t xml:space="preserve">Query Patient Resource (ITI TF-2c:3.78.4.1): </w:t>
                        </w:r>
                        <w:r>
                          <w:rPr>
                            <w:sz w:val="22"/>
                            <w:szCs w:val="22"/>
                          </w:rPr>
                          <w:br/>
                          <w:t>HTTP GET /Patient</w:t>
                        </w:r>
                      </w:p>
                    </w:txbxContent>
                  </v:textbox>
                </v:shape>
                <v:shape id="Text Box 245" o:spid="_x0000_s1079" type="#_x0000_t202" style="position:absolute;left:9417;top:12107;width:3334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73719781" w14:textId="77777777" w:rsidR="009F5A5C" w:rsidRPr="00077324" w:rsidRDefault="009F5A5C" w:rsidP="006A0C71">
                        <w:pPr>
                          <w:pStyle w:val="BodyText"/>
                          <w:rPr>
                            <w:sz w:val="22"/>
                            <w:szCs w:val="22"/>
                          </w:rPr>
                        </w:pPr>
                        <w:r>
                          <w:rPr>
                            <w:sz w:val="22"/>
                            <w:szCs w:val="22"/>
                          </w:rPr>
                          <w:t xml:space="preserve">Query Patient Resource Response (ITI TF-2c:3.78.4.2): </w:t>
                        </w:r>
                        <w:r>
                          <w:rPr>
                            <w:sz w:val="22"/>
                            <w:szCs w:val="22"/>
                          </w:rPr>
                          <w:br/>
                          <w:t>Bundle (Patient)</w:t>
                        </w:r>
                      </w:p>
                    </w:txbxContent>
                  </v:textbox>
                </v:shape>
                <v:line id="Line 246" o:spid="_x0000_s1080"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Line 247" o:spid="_x0000_s1081"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shape id="Text Box 250" o:spid="_x0000_s1082" type="#_x0000_t202" style="position:absolute;left:9182;top:19795;width:32067;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8A1FC4" w14:textId="585996AF" w:rsidR="009F5A5C" w:rsidRPr="00593AB6" w:rsidRDefault="009F5A5C"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v:textbox>
                </v:shape>
                <v:shape id="Text Box 251" o:spid="_x0000_s1083" type="#_x0000_t202" style="position:absolute;left:9417;top:25300;width:35941;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3E7A1D8" w14:textId="77777777" w:rsidR="009F5A5C" w:rsidRPr="00077324" w:rsidRDefault="009F5A5C" w:rsidP="006A0C71">
                        <w:pPr>
                          <w:pStyle w:val="BodyText"/>
                          <w:rPr>
                            <w:sz w:val="22"/>
                            <w:szCs w:val="22"/>
                          </w:rPr>
                        </w:pPr>
                        <w:r>
                          <w:rPr>
                            <w:sz w:val="22"/>
                            <w:szCs w:val="22"/>
                          </w:rPr>
                          <w:t xml:space="preserve">Retrieve Patient Resource Response (ITI TF-2c:3.78.4.4): </w:t>
                        </w:r>
                        <w:r>
                          <w:rPr>
                            <w:sz w:val="22"/>
                            <w:szCs w:val="22"/>
                          </w:rPr>
                          <w:br/>
                          <w:t>Resource (Patient)</w:t>
                        </w:r>
                      </w:p>
                    </w:txbxContent>
                  </v:textbox>
                </v:shape>
                <v:line id="Line 252" o:spid="_x0000_s1084" style="position:absolute;flip:y;visibility:visible;mso-wrap-style:square" from="8216,23757" to="45281,2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253" o:spid="_x0000_s1085"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">
                  <v:stroke endarrow="block"/>
                </v:line>
                <v:rect id="Rectangle 243" o:spid="_x0000_s1086"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shape id="Text Box 260" o:spid="_x0000_s1087"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4A0F377F" w14:textId="0710C842" w:rsidR="009F5A5C" w:rsidRPr="00077324" w:rsidRDefault="009F5A5C" w:rsidP="006A0C71">
                        <w:pPr>
                          <w:pStyle w:val="BodyText"/>
                          <w:jc w:val="center"/>
                          <w:rPr>
                            <w:sz w:val="22"/>
                            <w:szCs w:val="22"/>
                          </w:rPr>
                        </w:pPr>
                        <w:r>
                          <w:rPr>
                            <w:sz w:val="22"/>
                            <w:szCs w:val="22"/>
                          </w:rPr>
                          <w:t>Patient Demographics Consumer</w:t>
                        </w:r>
                      </w:p>
                    </w:txbxContent>
                  </v:textbox>
                </v:shape>
                <v:shape id="Text Box 262" o:spid="_x0000_s1088"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5B1AF670" w14:textId="13CE6E04" w:rsidR="009F5A5C" w:rsidRPr="00077324" w:rsidRDefault="009F5A5C" w:rsidP="006A0C71">
                        <w:pPr>
                          <w:pStyle w:val="BodyText"/>
                          <w:jc w:val="center"/>
                          <w:rPr>
                            <w:sz w:val="22"/>
                            <w:szCs w:val="22"/>
                          </w:rPr>
                        </w:pPr>
                        <w:r>
                          <w:rPr>
                            <w:sz w:val="22"/>
                            <w:szCs w:val="22"/>
                          </w:rPr>
                          <w:t>Patient Demographics Supplier</w:t>
                        </w:r>
                      </w:p>
                    </w:txbxContent>
                  </v:textbox>
                </v:shape>
                <v:rect id="Rectangle 263" o:spid="_x0000_s1089"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264" o:spid="_x0000_s1090"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Rectangle 249" o:spid="_x0000_s1091"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w10:anchorlock/>
              </v:group>
            </w:pict>
          </mc:Fallback>
        </mc:AlternateContent>
      </w:r>
    </w:p>
    <w:p w14:paraId="1FF5C818" w14:textId="436F6311" w:rsidR="009F5A5C" w:rsidRPr="009F3373" w:rsidRDefault="009F5A5C" w:rsidP="002514A7">
      <w:pPr>
        <w:pStyle w:val="FigureTitle"/>
      </w:pPr>
      <w:r>
        <w:t>Figure 3.78.4-1: Interaction Diagram</w:t>
      </w:r>
    </w:p>
    <w:p w14:paraId="398FC8BB" w14:textId="77777777" w:rsidR="00CF283F" w:rsidRPr="009F3373" w:rsidRDefault="00AF4D24" w:rsidP="00D54FEF">
      <w:pPr>
        <w:pStyle w:val="Heading4"/>
        <w:numPr>
          <w:ilvl w:val="0"/>
          <w:numId w:val="0"/>
        </w:numPr>
        <w:rPr>
          <w:noProof w:val="0"/>
        </w:rPr>
      </w:pPr>
      <w:bookmarkStart w:id="90" w:name="_Toc49502280"/>
      <w:r w:rsidRPr="009F3373">
        <w:rPr>
          <w:noProof w:val="0"/>
        </w:rPr>
        <w:t>3.78</w:t>
      </w:r>
      <w:r w:rsidR="00CF283F" w:rsidRPr="009F3373">
        <w:rPr>
          <w:noProof w:val="0"/>
        </w:rPr>
        <w:t xml:space="preserve">.4.1 </w:t>
      </w:r>
      <w:r w:rsidR="00E25C4C" w:rsidRPr="009F3373">
        <w:rPr>
          <w:noProof w:val="0"/>
        </w:rPr>
        <w:t>Query Patient Resource</w:t>
      </w:r>
      <w:r w:rsidR="00E97D56" w:rsidRPr="009F3373">
        <w:rPr>
          <w:noProof w:val="0"/>
        </w:rPr>
        <w:t xml:space="preserve"> message</w:t>
      </w:r>
      <w:bookmarkEnd w:id="90"/>
    </w:p>
    <w:p w14:paraId="5C147B1C" w14:textId="77777777" w:rsidR="00693AC8" w:rsidRPr="009F3373" w:rsidRDefault="00693AC8" w:rsidP="00844CBF">
      <w:pPr>
        <w:pStyle w:val="BodyText"/>
      </w:pPr>
      <w:r w:rsidRPr="009F3373">
        <w:t xml:space="preserve">This message </w:t>
      </w:r>
      <w:r w:rsidR="003B625F" w:rsidRPr="009F3373">
        <w:t xml:space="preserve">represents an </w:t>
      </w:r>
      <w:r w:rsidRPr="009F3373">
        <w:t>HTTP GET</w:t>
      </w:r>
      <w:r w:rsidR="003B625F" w:rsidRPr="009F3373">
        <w:t xml:space="preserve"> parameterized query from the </w:t>
      </w:r>
      <w:r w:rsidR="00D64EFF" w:rsidRPr="009F3373">
        <w:t>Patient Demographics Consumer</w:t>
      </w:r>
      <w:r w:rsidR="003B625F" w:rsidRPr="009F3373">
        <w:t xml:space="preserve"> to the </w:t>
      </w:r>
      <w:r w:rsidRPr="009F3373">
        <w:t>Patient Demographics Supplier</w:t>
      </w:r>
      <w:r w:rsidR="003B625F" w:rsidRPr="009F3373">
        <w:t>.</w:t>
      </w:r>
      <w:r w:rsidR="00A45E6C" w:rsidRPr="009F3373">
        <w:t xml:space="preserve"> </w:t>
      </w:r>
    </w:p>
    <w:p w14:paraId="18C3BE76" w14:textId="77777777" w:rsidR="00CF283F" w:rsidRPr="009F3373" w:rsidRDefault="00AF4D24" w:rsidP="00D54FEF">
      <w:pPr>
        <w:pStyle w:val="Heading5"/>
        <w:numPr>
          <w:ilvl w:val="0"/>
          <w:numId w:val="0"/>
        </w:numPr>
        <w:rPr>
          <w:noProof w:val="0"/>
        </w:rPr>
      </w:pPr>
      <w:bookmarkStart w:id="91" w:name="_Toc49502281"/>
      <w:bookmarkEnd w:id="59"/>
      <w:bookmarkEnd w:id="60"/>
      <w:bookmarkEnd w:id="61"/>
      <w:bookmarkEnd w:id="62"/>
      <w:bookmarkEnd w:id="63"/>
      <w:r w:rsidRPr="009F3373">
        <w:rPr>
          <w:noProof w:val="0"/>
        </w:rPr>
        <w:t>3.78</w:t>
      </w:r>
      <w:r w:rsidR="00CF283F" w:rsidRPr="009F3373">
        <w:rPr>
          <w:noProof w:val="0"/>
        </w:rPr>
        <w:t>.4.1.1 Trigger Events</w:t>
      </w:r>
      <w:bookmarkEnd w:id="91"/>
    </w:p>
    <w:p w14:paraId="286E6DD1" w14:textId="77777777" w:rsidR="004D2E04" w:rsidRPr="009F3373" w:rsidRDefault="004D2E04" w:rsidP="00844CBF">
      <w:pPr>
        <w:pStyle w:val="BodyText"/>
        <w:rPr>
          <w:b/>
          <w:i/>
        </w:rPr>
      </w:pPr>
      <w:r w:rsidRPr="009F3373">
        <w:t>When a</w:t>
      </w:r>
      <w:r w:rsidR="003B625F" w:rsidRPr="009F3373">
        <w:t xml:space="preserve"> </w:t>
      </w:r>
      <w:r w:rsidR="00D64EFF" w:rsidRPr="009F3373">
        <w:t>Patient Demographics Consumer</w:t>
      </w:r>
      <w:r w:rsidR="003B625F" w:rsidRPr="009F3373">
        <w:t xml:space="preserve"> need</w:t>
      </w:r>
      <w:r w:rsidR="00AA77EB" w:rsidRPr="009F3373">
        <w:t>s</w:t>
      </w:r>
      <w:r w:rsidR="003B625F" w:rsidRPr="009F3373">
        <w:t xml:space="preserve"> to select a patient based on demographic information about patients whose information matches a minimal set of known data</w:t>
      </w:r>
      <w:r w:rsidRPr="009F3373">
        <w:t>, it</w:t>
      </w:r>
      <w:r w:rsidR="003B625F" w:rsidRPr="009F3373">
        <w:t xml:space="preserve"> </w:t>
      </w:r>
      <w:r w:rsidRPr="009F3373">
        <w:t>issue</w:t>
      </w:r>
      <w:r w:rsidR="00DA612D" w:rsidRPr="009F3373">
        <w:t>s</w:t>
      </w:r>
      <w:r w:rsidRPr="009F3373">
        <w:t xml:space="preserve"> </w:t>
      </w:r>
      <w:r w:rsidR="003B625F" w:rsidRPr="009F3373">
        <w:t>a Query Patient Resource</w:t>
      </w:r>
      <w:r w:rsidRPr="009F3373">
        <w:t>.</w:t>
      </w:r>
      <w:r w:rsidR="003B625F" w:rsidRPr="009F3373">
        <w:t xml:space="preserve"> </w:t>
      </w:r>
    </w:p>
    <w:p w14:paraId="2F77A033" w14:textId="77777777" w:rsidR="00CF283F" w:rsidRPr="009F3373" w:rsidRDefault="00AF4D24" w:rsidP="00D54FEF">
      <w:pPr>
        <w:pStyle w:val="Heading5"/>
        <w:numPr>
          <w:ilvl w:val="0"/>
          <w:numId w:val="0"/>
        </w:numPr>
        <w:rPr>
          <w:noProof w:val="0"/>
        </w:rPr>
      </w:pPr>
      <w:bookmarkStart w:id="92" w:name="_Toc49502282"/>
      <w:r w:rsidRPr="009F3373">
        <w:rPr>
          <w:noProof w:val="0"/>
        </w:rPr>
        <w:t>3.78</w:t>
      </w:r>
      <w:r w:rsidR="00CF283F" w:rsidRPr="009F3373">
        <w:rPr>
          <w:noProof w:val="0"/>
        </w:rPr>
        <w:t>.4.1.2 Message Semantics</w:t>
      </w:r>
      <w:bookmarkEnd w:id="92"/>
    </w:p>
    <w:p w14:paraId="75AA3E19" w14:textId="77777777" w:rsidR="00264636" w:rsidRPr="009F3373" w:rsidRDefault="003B625F" w:rsidP="00844CBF">
      <w:pPr>
        <w:pStyle w:val="BodyText"/>
      </w:pPr>
      <w:r w:rsidRPr="009F3373">
        <w:t>The Query Patient Resource is conducted by</w:t>
      </w:r>
      <w:r w:rsidR="00DA612D" w:rsidRPr="009F3373">
        <w:t xml:space="preserve"> the </w:t>
      </w:r>
      <w:r w:rsidR="00D64EFF" w:rsidRPr="009F3373">
        <w:t>Patient Demographics Consumer</w:t>
      </w:r>
      <w:r w:rsidRPr="009F3373">
        <w:t xml:space="preserve"> </w:t>
      </w:r>
      <w:r w:rsidR="00D76623" w:rsidRPr="009F3373">
        <w:t xml:space="preserve">by </w:t>
      </w:r>
      <w:r w:rsidRPr="009F3373">
        <w:t xml:space="preserve">executing an HTTP GET against the Patient Demographics </w:t>
      </w:r>
      <w:r w:rsidR="00DA612D" w:rsidRPr="009F3373">
        <w:t>S</w:t>
      </w:r>
      <w:r w:rsidRPr="009F3373">
        <w:t xml:space="preserve">upplier’s Patient Resource URL. </w:t>
      </w:r>
    </w:p>
    <w:p w14:paraId="1CCC04C7" w14:textId="634589A9" w:rsidR="00264636" w:rsidRPr="009F3373" w:rsidRDefault="00264636" w:rsidP="00264636">
      <w:pPr>
        <w:pStyle w:val="BodyText"/>
      </w:pPr>
      <w:r w:rsidRPr="009F3373">
        <w:t xml:space="preserve">The search target follows the FHIR http specification, addressing the Patient Resource type  </w:t>
      </w:r>
      <w:hyperlink r:id="rId27" w:history="1">
        <w:r w:rsidR="00AA50BF" w:rsidRPr="009F3373">
          <w:rPr>
            <w:rStyle w:val="Hyperlink"/>
          </w:rPr>
          <w:t>http://hl7.org/fhir/R4/http.html</w:t>
        </w:r>
      </w:hyperlink>
      <w:r w:rsidRPr="009F3373">
        <w:t>:</w:t>
      </w:r>
      <w:r w:rsidRPr="009F3373">
        <w:br/>
      </w:r>
    </w:p>
    <w:p w14:paraId="1B5D5D2B" w14:textId="33EB1389" w:rsidR="00264636" w:rsidRPr="009F3373" w:rsidRDefault="00264636" w:rsidP="00264636">
      <w:pPr>
        <w:pStyle w:val="BodyText"/>
        <w:rPr>
          <w:rStyle w:val="XMLname"/>
        </w:rPr>
      </w:pPr>
      <w:r w:rsidRPr="009F3373">
        <w:rPr>
          <w:rStyle w:val="XMLname"/>
        </w:rPr>
        <w:t xml:space="preserve">  GET [base]/</w:t>
      </w:r>
      <w:r w:rsidR="009E1E8B" w:rsidRPr="009F3373">
        <w:rPr>
          <w:rStyle w:val="XMLname"/>
        </w:rPr>
        <w:t>Patient?&lt;query&gt;</w:t>
      </w:r>
    </w:p>
    <w:p w14:paraId="027A955A" w14:textId="48C57A6A" w:rsidR="00264636" w:rsidRPr="009F3373" w:rsidRDefault="00264636" w:rsidP="00264636">
      <w:pPr>
        <w:pStyle w:val="BodyText"/>
      </w:pPr>
      <w:r w:rsidRPr="009F3373">
        <w:t xml:space="preserve">This URL is configurable by the Patient Demographics Supplier and is subject to the following constraints. </w:t>
      </w:r>
    </w:p>
    <w:p w14:paraId="5EE1E349" w14:textId="6885775E" w:rsidR="00D67DF6" w:rsidRPr="009F3373" w:rsidRDefault="00264636" w:rsidP="00697271">
      <w:pPr>
        <w:pStyle w:val="BodyText"/>
      </w:pPr>
      <w:r w:rsidRPr="009F3373">
        <w:lastRenderedPageBreak/>
        <w:t xml:space="preserve">The </w:t>
      </w:r>
      <w:r w:rsidR="009E1E8B" w:rsidRPr="009F3373">
        <w:rPr>
          <w:rStyle w:val="XMLname"/>
        </w:rPr>
        <w:t>&lt;query&gt;</w:t>
      </w:r>
      <w:r w:rsidRPr="009F3373">
        <w:t xml:space="preserve"> represents a series of encoded name-value pairs representing the filter for </w:t>
      </w:r>
      <w:r w:rsidR="00DD3D7C" w:rsidRPr="009F3373">
        <w:t>the query</w:t>
      </w:r>
      <w:r w:rsidR="004864BA" w:rsidRPr="009F3373">
        <w:t xml:space="preserve"> specified in </w:t>
      </w:r>
      <w:r w:rsidR="00031597" w:rsidRPr="009F3373">
        <w:t>Section</w:t>
      </w:r>
      <w:r w:rsidR="004864BA" w:rsidRPr="009F3373">
        <w:t xml:space="preserve"> </w:t>
      </w:r>
      <w:r w:rsidR="00AF4D24" w:rsidRPr="009F3373">
        <w:t>3.78</w:t>
      </w:r>
      <w:r w:rsidR="004864BA" w:rsidRPr="009F3373">
        <w:t>.4.1.2.1</w:t>
      </w:r>
      <w:r w:rsidR="00374002" w:rsidRPr="009F3373">
        <w:t>, as well as control parameters to modify the behavior of the Patient Demographics Supplier such as response format, or pagination</w:t>
      </w:r>
      <w:r w:rsidR="00DD3D7C" w:rsidRPr="009F3373">
        <w:t>.</w:t>
      </w:r>
    </w:p>
    <w:p w14:paraId="1AD94602" w14:textId="77777777" w:rsidR="009C1E9E" w:rsidRPr="009F3373" w:rsidRDefault="00AF4D24" w:rsidP="00D54FEF">
      <w:pPr>
        <w:pStyle w:val="Heading6"/>
        <w:numPr>
          <w:ilvl w:val="0"/>
          <w:numId w:val="0"/>
        </w:numPr>
        <w:ind w:left="1152" w:hanging="1152"/>
        <w:rPr>
          <w:noProof w:val="0"/>
        </w:rPr>
      </w:pPr>
      <w:bookmarkStart w:id="93" w:name="_Toc49502283"/>
      <w:r w:rsidRPr="009F3373">
        <w:rPr>
          <w:noProof w:val="0"/>
        </w:rPr>
        <w:t>3.78</w:t>
      </w:r>
      <w:r w:rsidR="009C1E9E" w:rsidRPr="009F3373">
        <w:rPr>
          <w:noProof w:val="0"/>
        </w:rPr>
        <w:t>.4.1.2.1 Query Search Parameters</w:t>
      </w:r>
      <w:bookmarkEnd w:id="93"/>
    </w:p>
    <w:p w14:paraId="1C5F7014" w14:textId="70EC839B" w:rsidR="00C4425B" w:rsidRPr="009F3373" w:rsidRDefault="007009A5" w:rsidP="00844CBF">
      <w:pPr>
        <w:pStyle w:val="BodyText"/>
      </w:pPr>
      <w:r w:rsidRPr="009F3373">
        <w:t xml:space="preserve">The </w:t>
      </w:r>
      <w:r w:rsidR="00D64EFF" w:rsidRPr="009F3373">
        <w:t>Patient Demographics Consumer</w:t>
      </w:r>
      <w:r w:rsidRPr="009F3373">
        <w:t xml:space="preserve"> may supply</w:t>
      </w:r>
      <w:r w:rsidR="00E340D0" w:rsidRPr="009F3373">
        <w:t>,</w:t>
      </w:r>
      <w:r w:rsidRPr="009F3373">
        <w:t xml:space="preserve"> and t</w:t>
      </w:r>
      <w:r w:rsidR="009C1E9E" w:rsidRPr="009F3373">
        <w:t xml:space="preserve">he Patient Demographics Supplier shall </w:t>
      </w:r>
      <w:r w:rsidR="00523BF8" w:rsidRPr="009F3373">
        <w:t>be capable of processing</w:t>
      </w:r>
      <w:r w:rsidR="00E340D0" w:rsidRPr="009F3373">
        <w:t>,</w:t>
      </w:r>
      <w:r w:rsidR="00523BF8" w:rsidRPr="009F3373">
        <w:t xml:space="preserve"> </w:t>
      </w:r>
      <w:r w:rsidR="009C1E9E" w:rsidRPr="009F3373">
        <w:t xml:space="preserve">all query parameters </w:t>
      </w:r>
      <w:r w:rsidR="00F1280A" w:rsidRPr="009F3373">
        <w:t>listed</w:t>
      </w:r>
      <w:r w:rsidR="00AA77EB" w:rsidRPr="009F3373">
        <w:t xml:space="preserve"> below</w:t>
      </w:r>
      <w:r w:rsidR="002862AA" w:rsidRPr="009F3373">
        <w:t xml:space="preserve">. </w:t>
      </w:r>
      <w:r w:rsidR="009E1E8B" w:rsidRPr="009F3373">
        <w:t>All query parameter values shall be appropriately encoded per RFC3986 “percent” encoding rules. Note that percent encoding does restrict the character set to a subset of ASCII characters which is used for encoding all other characters used in the URL.</w:t>
      </w:r>
    </w:p>
    <w:p w14:paraId="145B6F55" w14:textId="22D84887" w:rsidR="009C1E9E" w:rsidRPr="009F3373" w:rsidRDefault="00C4425B" w:rsidP="00844CBF">
      <w:pPr>
        <w:pStyle w:val="BodyText"/>
      </w:pPr>
      <w:r w:rsidRPr="009F3373">
        <w:t xml:space="preserve">Patient Demographics Suppliers may choose to support additional query parameters </w:t>
      </w:r>
      <w:r w:rsidR="00C916D4" w:rsidRPr="009F3373">
        <w:t xml:space="preserve">beyond </w:t>
      </w:r>
      <w:r w:rsidRPr="009F3373">
        <w:t>the subset listed below</w:t>
      </w:r>
      <w:r w:rsidR="001603CE" w:rsidRPr="009F3373">
        <w:t xml:space="preserve">. Any additional query parameters supported </w:t>
      </w:r>
      <w:r w:rsidR="006A7419" w:rsidRPr="009F3373">
        <w:t>shall</w:t>
      </w:r>
      <w:r w:rsidR="001603CE" w:rsidRPr="009F3373">
        <w:t xml:space="preserve"> be supported according to the core FHIR specification</w:t>
      </w:r>
      <w:r w:rsidRPr="009F3373">
        <w:t xml:space="preserve">. Such </w:t>
      </w:r>
      <w:r w:rsidR="001603CE" w:rsidRPr="009F3373">
        <w:t xml:space="preserve">additional </w:t>
      </w:r>
      <w:r w:rsidRPr="009F3373">
        <w:t xml:space="preserve">parameters are considered out of scope </w:t>
      </w:r>
      <w:r w:rsidR="00F12978" w:rsidRPr="009F3373">
        <w:t>for this transaction</w:t>
      </w:r>
      <w:r w:rsidRPr="009F3373">
        <w:t>.</w:t>
      </w:r>
      <w:r w:rsidR="001603CE" w:rsidRPr="009F3373">
        <w:t xml:space="preserve"> Any additional parameters not supported should be ignored, See </w:t>
      </w:r>
      <w:hyperlink r:id="rId28" w:anchor="errors" w:history="1">
        <w:r w:rsidR="009A61FD" w:rsidRPr="009F3373">
          <w:rPr>
            <w:rStyle w:val="Hyperlink"/>
          </w:rPr>
          <w:t>http://hl7.org/fhir/R4/search.html#errors</w:t>
        </w:r>
      </w:hyperlink>
      <w:r w:rsidR="001603CE" w:rsidRPr="009F3373">
        <w:t xml:space="preserve">. </w:t>
      </w:r>
    </w:p>
    <w:p w14:paraId="12CACEF9" w14:textId="648EC046" w:rsidR="009C1E9E" w:rsidRPr="009F3373" w:rsidRDefault="009C1E9E" w:rsidP="00044C0B">
      <w:pPr>
        <w:pStyle w:val="BodyText"/>
        <w:keepNext/>
        <w:rPr>
          <w:b/>
        </w:rPr>
      </w:pPr>
      <w:r w:rsidRPr="009F3373">
        <w:rPr>
          <w:rStyle w:val="XMLname"/>
        </w:rPr>
        <w:t>_id</w:t>
      </w:r>
      <w:r w:rsidRPr="009F3373">
        <w:rPr>
          <w:b/>
        </w:rPr>
        <w:t xml:space="preserve"> </w:t>
      </w:r>
    </w:p>
    <w:p w14:paraId="0972D7B0" w14:textId="1705218C" w:rsidR="00514A5C" w:rsidRPr="009F3373" w:rsidRDefault="00514A5C" w:rsidP="00D82BF0">
      <w:pPr>
        <w:pStyle w:val="BodyText"/>
        <w:ind w:left="720"/>
      </w:pPr>
      <w:r w:rsidRPr="009F3373">
        <w:t xml:space="preserve">This parameter of type </w:t>
      </w:r>
      <w:r w:rsidR="00627780" w:rsidRPr="009F3373">
        <w:rPr>
          <w:rStyle w:val="XMLname"/>
        </w:rPr>
        <w:t>st</w:t>
      </w:r>
      <w:r w:rsidR="00351A41" w:rsidRPr="009F3373">
        <w:rPr>
          <w:rStyle w:val="XMLname"/>
        </w:rPr>
        <w:t>r</w:t>
      </w:r>
      <w:r w:rsidR="00627780" w:rsidRPr="009F3373">
        <w:rPr>
          <w:rStyle w:val="XMLname"/>
        </w:rPr>
        <w:t>ing</w:t>
      </w:r>
      <w:r w:rsidR="004D5ECC" w:rsidRPr="009F3373">
        <w:rPr>
          <w:i/>
        </w:rPr>
        <w:t xml:space="preserve">, </w:t>
      </w:r>
      <w:r w:rsidR="004D5ECC" w:rsidRPr="009F3373">
        <w:t>when supplied,</w:t>
      </w:r>
      <w:r w:rsidRPr="009F3373">
        <w:t xml:space="preserve"> represents the resource identifier for the Patient </w:t>
      </w:r>
      <w:r w:rsidR="00AF2063" w:rsidRPr="009F3373">
        <w:t>R</w:t>
      </w:r>
      <w:r w:rsidRPr="009F3373">
        <w:t>esource being queried</w:t>
      </w:r>
      <w:r w:rsidR="002862AA" w:rsidRPr="009F3373">
        <w:t xml:space="preserve">. </w:t>
      </w:r>
      <w:r w:rsidR="0092357A" w:rsidRPr="009F3373">
        <w:t>S</w:t>
      </w:r>
      <w:r w:rsidR="00D96CF8" w:rsidRPr="009F3373">
        <w:t xml:space="preserve">ee ITI TF-2x: Appendix Z.2.3 for use of the </w:t>
      </w:r>
      <w:r w:rsidR="00D96CF8" w:rsidRPr="009F3373">
        <w:rPr>
          <w:rStyle w:val="XMLname"/>
        </w:rPr>
        <w:t>string</w:t>
      </w:r>
      <w:r w:rsidR="00D96CF8" w:rsidRPr="009F3373">
        <w:t xml:space="preserve"> data type</w:t>
      </w:r>
      <w:r w:rsidRPr="009F3373">
        <w:t>.</w:t>
      </w:r>
      <w:r w:rsidR="00627780" w:rsidRPr="009F3373">
        <w:t xml:space="preserve"> </w:t>
      </w:r>
      <w:r w:rsidR="00D96CF8" w:rsidRPr="009F3373">
        <w:t>Note:</w:t>
      </w:r>
      <w:r w:rsidR="00627780" w:rsidRPr="009F3373">
        <w:t xml:space="preserve"> A search using </w:t>
      </w:r>
      <w:r w:rsidR="00627780" w:rsidRPr="009F3373">
        <w:rPr>
          <w:rStyle w:val="XMLname"/>
        </w:rPr>
        <w:t xml:space="preserve">_id </w:t>
      </w:r>
      <w:r w:rsidR="00627780" w:rsidRPr="009F3373">
        <w:t>is always an exact match search.</w:t>
      </w:r>
    </w:p>
    <w:p w14:paraId="4EA036F8" w14:textId="163E4FBF" w:rsidR="00C55F90" w:rsidRPr="009F3373" w:rsidRDefault="00C55F90" w:rsidP="00C55F90">
      <w:pPr>
        <w:pStyle w:val="BodyText"/>
        <w:rPr>
          <w:rStyle w:val="XMLname"/>
        </w:rPr>
      </w:pPr>
      <w:r w:rsidRPr="009F3373">
        <w:rPr>
          <w:rStyle w:val="XMLname"/>
        </w:rPr>
        <w:t xml:space="preserve">active </w:t>
      </w:r>
    </w:p>
    <w:p w14:paraId="73699B09" w14:textId="12211EB3" w:rsidR="00C55F90" w:rsidRPr="009F3373" w:rsidRDefault="00C55F90" w:rsidP="00C55F90">
      <w:pPr>
        <w:pStyle w:val="BodyText"/>
        <w:ind w:left="720"/>
      </w:pPr>
      <w:r w:rsidRPr="009F3373">
        <w:t xml:space="preserve">This parameter of type </w:t>
      </w:r>
      <w:r w:rsidRPr="009F3373">
        <w:rPr>
          <w:rStyle w:val="XMLname"/>
        </w:rPr>
        <w:t>token</w:t>
      </w:r>
      <w:r w:rsidRPr="009F3373">
        <w:rPr>
          <w:i/>
        </w:rPr>
        <w:t xml:space="preserve">, </w:t>
      </w:r>
      <w:r w:rsidRPr="009F3373">
        <w:t>when supplied,</w:t>
      </w:r>
      <w:r w:rsidRPr="009F3373">
        <w:rPr>
          <w:i/>
        </w:rPr>
        <w:t xml:space="preserve"> </w:t>
      </w:r>
      <w:r w:rsidRPr="009F3373">
        <w:t xml:space="preserve">specifies the active state. The active state indicates whether the patient record is active. </w:t>
      </w:r>
      <w:r w:rsidR="00836E74" w:rsidRPr="009F3373">
        <w:t>Note:</w:t>
      </w:r>
      <w:r w:rsidR="007229F6" w:rsidRPr="009F3373">
        <w:t xml:space="preserve"> use </w:t>
      </w:r>
      <w:r w:rsidR="00C64BC7" w:rsidRPr="009F3373">
        <w:rPr>
          <w:rStyle w:val="XMLname"/>
        </w:rPr>
        <w:t>active=true</w:t>
      </w:r>
    </w:p>
    <w:p w14:paraId="15C93B61" w14:textId="53732308" w:rsidR="009C1E9E" w:rsidRPr="009F3373" w:rsidRDefault="009C1E9E" w:rsidP="00844CBF">
      <w:pPr>
        <w:pStyle w:val="BodyText"/>
        <w:rPr>
          <w:b/>
        </w:rPr>
      </w:pPr>
      <w:r w:rsidRPr="009F3373">
        <w:rPr>
          <w:rStyle w:val="XMLname"/>
        </w:rPr>
        <w:t>identifier</w:t>
      </w:r>
      <w:r w:rsidRPr="009F3373">
        <w:rPr>
          <w:b/>
        </w:rPr>
        <w:t xml:space="preserve"> </w:t>
      </w:r>
    </w:p>
    <w:p w14:paraId="63F7B3CE" w14:textId="5724A264" w:rsidR="00876913" w:rsidRPr="009F3373" w:rsidRDefault="00514A5C" w:rsidP="00D82BF0">
      <w:pPr>
        <w:pStyle w:val="BodyText"/>
        <w:ind w:left="720"/>
      </w:pPr>
      <w:r w:rsidRPr="009F3373">
        <w:t xml:space="preserve">This repeating parameter of type </w:t>
      </w:r>
      <w:r w:rsidRPr="009F3373">
        <w:rPr>
          <w:rStyle w:val="XMLname"/>
        </w:rPr>
        <w:t>token</w:t>
      </w:r>
      <w:r w:rsidR="004D5ECC" w:rsidRPr="009F3373">
        <w:rPr>
          <w:i/>
        </w:rPr>
        <w:t xml:space="preserve">, </w:t>
      </w:r>
      <w:r w:rsidR="004D5ECC" w:rsidRPr="009F3373">
        <w:t>when supplied</w:t>
      </w:r>
      <w:r w:rsidR="00D76623" w:rsidRPr="009F3373">
        <w:t>,</w:t>
      </w:r>
      <w:r w:rsidRPr="009F3373">
        <w:t xml:space="preserve"> specifies an identifier associated with the patient who</w:t>
      </w:r>
      <w:r w:rsidR="00B75EFD" w:rsidRPr="009F3373">
        <w:t xml:space="preserve">se information is being queried </w:t>
      </w:r>
      <w:r w:rsidRPr="009F3373">
        <w:t>(</w:t>
      </w:r>
      <w:r w:rsidR="003F5FEF" w:rsidRPr="009F3373">
        <w:t>e.g.,</w:t>
      </w:r>
      <w:r w:rsidRPr="009F3373">
        <w:t xml:space="preserve"> a local identifier, account identifier, etc.)</w:t>
      </w:r>
      <w:r w:rsidR="002862AA" w:rsidRPr="009F3373">
        <w:t xml:space="preserve">. </w:t>
      </w:r>
      <w:r w:rsidR="0092357A" w:rsidRPr="009F3373">
        <w:t>S</w:t>
      </w:r>
      <w:r w:rsidR="00D96CF8" w:rsidRPr="009F3373">
        <w:t xml:space="preserve">ee ITI TF-2x: Appendix Z.2.2 for use of the </w:t>
      </w:r>
      <w:r w:rsidR="00D96CF8" w:rsidRPr="009F3373">
        <w:rPr>
          <w:rStyle w:val="XMLname"/>
        </w:rPr>
        <w:t>token</w:t>
      </w:r>
      <w:r w:rsidR="00D96CF8" w:rsidRPr="009F3373">
        <w:t xml:space="preserve"> data type.</w:t>
      </w:r>
      <w:r w:rsidRPr="009F3373">
        <w:t xml:space="preserve"> </w:t>
      </w:r>
    </w:p>
    <w:p w14:paraId="30B9CF30" w14:textId="77777777" w:rsidR="00271254" w:rsidRPr="009F3373" w:rsidRDefault="00514A5C" w:rsidP="00D82BF0">
      <w:pPr>
        <w:pStyle w:val="BodyText"/>
        <w:ind w:left="720"/>
      </w:pPr>
      <w:r w:rsidRPr="009F3373">
        <w:t>If multiple instances of this parameter are provided in the query</w:t>
      </w:r>
      <w:r w:rsidR="00876913" w:rsidRPr="009F3373">
        <w:t>, the query represent</w:t>
      </w:r>
      <w:r w:rsidR="005B2BF7" w:rsidRPr="009F3373">
        <w:t>s</w:t>
      </w:r>
      <w:r w:rsidR="00876913" w:rsidRPr="009F3373">
        <w:t xml:space="preserve"> a logical AND condition (</w:t>
      </w:r>
      <w:r w:rsidR="003803E2" w:rsidRPr="009F3373">
        <w:t>i.e.,</w:t>
      </w:r>
      <w:r w:rsidR="00876913" w:rsidRPr="009F3373">
        <w:t xml:space="preserve"> </w:t>
      </w:r>
      <w:r w:rsidRPr="009F3373">
        <w:t>all of the associated identifiers must match</w:t>
      </w:r>
      <w:r w:rsidR="00876913" w:rsidRPr="009F3373">
        <w:t>). For example, a query searching for patients having identifier145 assigned by authority “1.2.3.4” and SSN 123456789 would be represented as:</w:t>
      </w:r>
    </w:p>
    <w:p w14:paraId="634E26BF" w14:textId="77777777" w:rsidR="00876913" w:rsidRPr="009F3373" w:rsidRDefault="00876913" w:rsidP="00D82BF0">
      <w:pPr>
        <w:pStyle w:val="BodyText"/>
        <w:ind w:left="720"/>
        <w:rPr>
          <w:rStyle w:val="XMLname"/>
        </w:rPr>
      </w:pPr>
      <w:r w:rsidRPr="009F3373">
        <w:rPr>
          <w:rStyle w:val="XMLname"/>
        </w:rPr>
        <w:t>?identifier=urn:oid:1.2.3.4|145&amp;identifier=urn:oid:2.16.840.1.113883.4.1|123456789</w:t>
      </w:r>
    </w:p>
    <w:p w14:paraId="48316413" w14:textId="07B59632" w:rsidR="00514A5C" w:rsidRPr="009F3373" w:rsidRDefault="00271254" w:rsidP="00D82BF0">
      <w:pPr>
        <w:pStyle w:val="BodyText"/>
        <w:ind w:left="720"/>
      </w:pPr>
      <w:r w:rsidRPr="009F3373">
        <w:t xml:space="preserve">If no </w:t>
      </w:r>
      <w:r w:rsidRPr="009F3373">
        <w:rPr>
          <w:rStyle w:val="XMLname"/>
        </w:rPr>
        <w:t xml:space="preserve">system </w:t>
      </w:r>
      <w:r w:rsidRPr="009F3373">
        <w:t xml:space="preserve">portion of the </w:t>
      </w:r>
      <w:r w:rsidR="00876913" w:rsidRPr="009F3373">
        <w:t>identifier</w:t>
      </w:r>
      <w:r w:rsidRPr="009F3373">
        <w:t xml:space="preserve"> parameter is specified</w:t>
      </w:r>
      <w:r w:rsidR="00871BEB" w:rsidRPr="009F3373">
        <w:t>,</w:t>
      </w:r>
      <w:r w:rsidRPr="009F3373">
        <w:t xml:space="preserve"> the</w:t>
      </w:r>
      <w:r w:rsidR="0067320B" w:rsidRPr="009F3373">
        <w:t>n the</w:t>
      </w:r>
      <w:r w:rsidRPr="009F3373">
        <w:t xml:space="preserve"> match</w:t>
      </w:r>
      <w:r w:rsidR="0067320B" w:rsidRPr="009F3373">
        <w:t>ing</w:t>
      </w:r>
      <w:r w:rsidRPr="009F3373">
        <w:t xml:space="preserve"> </w:t>
      </w:r>
      <w:r w:rsidR="003C5C4C" w:rsidRPr="009F3373">
        <w:t xml:space="preserve">would </w:t>
      </w:r>
      <w:r w:rsidRPr="009F3373">
        <w:t>be performed on any identifier</w:t>
      </w:r>
      <w:r w:rsidR="0067320B" w:rsidRPr="009F3373">
        <w:t xml:space="preserve"> regardless of issuing system</w:t>
      </w:r>
      <w:r w:rsidRPr="009F3373">
        <w:t xml:space="preserve">. </w:t>
      </w:r>
      <w:r w:rsidR="00514A5C" w:rsidRPr="009F3373">
        <w:t xml:space="preserve">The </w:t>
      </w:r>
      <w:r w:rsidR="00514A5C" w:rsidRPr="009F3373">
        <w:rPr>
          <w:rStyle w:val="XMLname"/>
        </w:rPr>
        <w:t>identifier</w:t>
      </w:r>
      <w:r w:rsidR="00514A5C" w:rsidRPr="009F3373">
        <w:t xml:space="preserve"> specified in </w:t>
      </w:r>
      <w:r w:rsidR="00CF7005" w:rsidRPr="009F3373">
        <w:t xml:space="preserve">this </w:t>
      </w:r>
      <w:r w:rsidR="00514A5C" w:rsidRPr="009F3373">
        <w:t xml:space="preserve">parameter is expressed using the </w:t>
      </w:r>
      <w:r w:rsidR="00514A5C" w:rsidRPr="009F3373">
        <w:rPr>
          <w:rStyle w:val="XMLname"/>
        </w:rPr>
        <w:t>token</w:t>
      </w:r>
      <w:r w:rsidR="00514A5C" w:rsidRPr="009F3373">
        <w:t xml:space="preserve"> search parameter type. </w:t>
      </w:r>
      <w:r w:rsidR="00754216" w:rsidRPr="009F3373">
        <w:t xml:space="preserve">Please see </w:t>
      </w:r>
      <w:r w:rsidR="005C4AAA" w:rsidRPr="009F3373">
        <w:t xml:space="preserve">ITI TF-2x: </w:t>
      </w:r>
      <w:r w:rsidR="00FA5510" w:rsidRPr="009F3373">
        <w:t xml:space="preserve">Appendix </w:t>
      </w:r>
      <w:r w:rsidR="00D8410A" w:rsidRPr="009F3373">
        <w:t>Z</w:t>
      </w:r>
      <w:r w:rsidR="00723C7F" w:rsidRPr="009F3373">
        <w:t>.</w:t>
      </w:r>
      <w:r w:rsidR="00E205E3" w:rsidRPr="009F3373">
        <w:t>2</w:t>
      </w:r>
      <w:r w:rsidR="00D96CF8" w:rsidRPr="009F3373">
        <w:t>.2</w:t>
      </w:r>
      <w:r w:rsidR="00754216" w:rsidRPr="009F3373">
        <w:t xml:space="preserve"> for use of the </w:t>
      </w:r>
      <w:r w:rsidR="00754216" w:rsidRPr="009F3373">
        <w:rPr>
          <w:rStyle w:val="XMLname"/>
        </w:rPr>
        <w:t>token</w:t>
      </w:r>
      <w:r w:rsidR="00754216" w:rsidRPr="009F3373">
        <w:t xml:space="preserve"> data type for patient identifiers. </w:t>
      </w:r>
    </w:p>
    <w:p w14:paraId="29D8FBF4" w14:textId="0313CF70" w:rsidR="009C1E9E" w:rsidRPr="009F3373" w:rsidRDefault="009C1E9E" w:rsidP="002514A7">
      <w:pPr>
        <w:pStyle w:val="BodyText"/>
        <w:keepNext/>
        <w:rPr>
          <w:b/>
        </w:rPr>
      </w:pPr>
      <w:r w:rsidRPr="009F3373">
        <w:rPr>
          <w:rStyle w:val="XMLname"/>
        </w:rPr>
        <w:lastRenderedPageBreak/>
        <w:t>family</w:t>
      </w:r>
      <w:r w:rsidRPr="009F3373">
        <w:rPr>
          <w:b/>
        </w:rPr>
        <w:t xml:space="preserve"> </w:t>
      </w:r>
      <w:r w:rsidRPr="009F3373">
        <w:t>and</w:t>
      </w:r>
      <w:r w:rsidRPr="009F3373">
        <w:rPr>
          <w:b/>
        </w:rPr>
        <w:t xml:space="preserve"> </w:t>
      </w:r>
      <w:r w:rsidRPr="009F3373">
        <w:rPr>
          <w:rStyle w:val="XMLname"/>
        </w:rPr>
        <w:t>given</w:t>
      </w:r>
      <w:r w:rsidRPr="009F3373">
        <w:rPr>
          <w:b/>
        </w:rPr>
        <w:t xml:space="preserve"> </w:t>
      </w:r>
    </w:p>
    <w:p w14:paraId="04468B52" w14:textId="260078CE" w:rsidR="00754216" w:rsidRPr="009F3373" w:rsidRDefault="00754216" w:rsidP="00D82BF0">
      <w:pPr>
        <w:pStyle w:val="BodyText"/>
        <w:ind w:left="720"/>
      </w:pPr>
      <w:r w:rsidRPr="009F3373">
        <w:t>These parameters</w:t>
      </w:r>
      <w:r w:rsidR="005932EE" w:rsidRPr="009F3373">
        <w:t xml:space="preserve"> of type </w:t>
      </w:r>
      <w:r w:rsidR="005932EE" w:rsidRPr="009F3373">
        <w:rPr>
          <w:rStyle w:val="XMLname"/>
        </w:rPr>
        <w:t>string</w:t>
      </w:r>
      <w:r w:rsidR="0017215B" w:rsidRPr="009F3373">
        <w:t>, when supplied,</w:t>
      </w:r>
      <w:r w:rsidRPr="009F3373">
        <w:t xml:space="preserve"> specify the name of the person whose information is being queried. For this parameter</w:t>
      </w:r>
      <w:r w:rsidR="005932EE" w:rsidRPr="009F3373">
        <w:t xml:space="preserve"> </w:t>
      </w:r>
      <w:r w:rsidRPr="009F3373">
        <w:t xml:space="preserve">the </w:t>
      </w:r>
      <w:r w:rsidR="00D64EFF" w:rsidRPr="009F3373">
        <w:t>Patient Demographics Consumer</w:t>
      </w:r>
      <w:r w:rsidRPr="009F3373">
        <w:t xml:space="preserve"> may use either family</w:t>
      </w:r>
      <w:r w:rsidR="00ED7AC2" w:rsidRPr="009F3373">
        <w:t xml:space="preserve"> name</w:t>
      </w:r>
      <w:r w:rsidRPr="009F3373">
        <w:t xml:space="preserve">, given </w:t>
      </w:r>
      <w:r w:rsidR="00ED7AC2" w:rsidRPr="009F3373">
        <w:t xml:space="preserve">name </w:t>
      </w:r>
      <w:r w:rsidRPr="009F3373">
        <w:t xml:space="preserve">or a combination of both </w:t>
      </w:r>
      <w:r w:rsidR="00ED7AC2" w:rsidRPr="009F3373">
        <w:t xml:space="preserve">names </w:t>
      </w:r>
      <w:r w:rsidRPr="009F3373">
        <w:t>to filter by family, given or family and given names respectively</w:t>
      </w:r>
      <w:r w:rsidR="002862AA" w:rsidRPr="009F3373">
        <w:t xml:space="preserve">. </w:t>
      </w:r>
      <w:r w:rsidR="0014521E" w:rsidRPr="009F3373">
        <w:t>S</w:t>
      </w:r>
      <w:r w:rsidR="001914D3" w:rsidRPr="009F3373">
        <w:t xml:space="preserve">ee ITI TF-2x: Appendix Z.2.3 for use of the </w:t>
      </w:r>
      <w:r w:rsidR="001914D3" w:rsidRPr="009F3373">
        <w:rPr>
          <w:rStyle w:val="XMLname"/>
        </w:rPr>
        <w:t>string</w:t>
      </w:r>
      <w:r w:rsidR="001914D3" w:rsidRPr="009F3373">
        <w:t xml:space="preserve"> data type.</w:t>
      </w:r>
    </w:p>
    <w:p w14:paraId="1A9EF6BE" w14:textId="4E9F0E96" w:rsidR="00C55F90" w:rsidRPr="009F3373" w:rsidRDefault="00C55F90" w:rsidP="00C55F90">
      <w:pPr>
        <w:pStyle w:val="BodyText"/>
        <w:rPr>
          <w:rStyle w:val="XMLname"/>
        </w:rPr>
      </w:pPr>
      <w:r w:rsidRPr="009F3373">
        <w:rPr>
          <w:rStyle w:val="XMLname"/>
        </w:rPr>
        <w:t xml:space="preserve">telecom </w:t>
      </w:r>
    </w:p>
    <w:p w14:paraId="5F6C8B2C" w14:textId="77777777" w:rsidR="00C55F90" w:rsidRPr="009F3373" w:rsidRDefault="00C55F90" w:rsidP="00C55F90">
      <w:pPr>
        <w:pStyle w:val="BodyText"/>
        <w:ind w:left="720"/>
      </w:pPr>
      <w:r w:rsidRPr="009F3373">
        <w:t xml:space="preserve">This parameter of type </w:t>
      </w:r>
      <w:r w:rsidRPr="009F3373">
        <w:rPr>
          <w:rStyle w:val="XMLname"/>
        </w:rPr>
        <w:t>token</w:t>
      </w:r>
      <w:r w:rsidRPr="009F3373">
        <w:rPr>
          <w:i/>
        </w:rPr>
        <w:t xml:space="preserve">, </w:t>
      </w:r>
      <w:r w:rsidRPr="009F3373">
        <w:t>when supplied,</w:t>
      </w:r>
      <w:r w:rsidRPr="009F3373">
        <w:rPr>
          <w:i/>
        </w:rPr>
        <w:t xml:space="preserve"> </w:t>
      </w:r>
      <w:r w:rsidRPr="009F3373">
        <w:t>specifies the telecommunications details</w:t>
      </w:r>
    </w:p>
    <w:p w14:paraId="15D91861" w14:textId="236B3CF8" w:rsidR="009C1E9E" w:rsidRPr="009F3373" w:rsidRDefault="009C1E9E" w:rsidP="00844CBF">
      <w:pPr>
        <w:pStyle w:val="BodyText"/>
        <w:rPr>
          <w:b/>
        </w:rPr>
      </w:pPr>
      <w:r w:rsidRPr="009F3373">
        <w:rPr>
          <w:rStyle w:val="XMLname"/>
        </w:rPr>
        <w:t>birthdate</w:t>
      </w:r>
      <w:r w:rsidRPr="009F3373">
        <w:rPr>
          <w:b/>
        </w:rPr>
        <w:t xml:space="preserve"> </w:t>
      </w:r>
    </w:p>
    <w:p w14:paraId="4488FA8F" w14:textId="5553027C" w:rsidR="00362F4D" w:rsidRPr="009F3373" w:rsidRDefault="00770442" w:rsidP="00D82BF0">
      <w:pPr>
        <w:pStyle w:val="BodyText"/>
        <w:ind w:left="720"/>
      </w:pPr>
      <w:r w:rsidRPr="009F3373">
        <w:t>This parameter</w:t>
      </w:r>
      <w:r w:rsidR="00362F4D" w:rsidRPr="009F3373">
        <w:t xml:space="preserve"> of type </w:t>
      </w:r>
      <w:r w:rsidR="00362F4D" w:rsidRPr="009F3373">
        <w:rPr>
          <w:rStyle w:val="XMLname"/>
        </w:rPr>
        <w:t>date</w:t>
      </w:r>
      <w:r w:rsidR="0017215B" w:rsidRPr="009F3373">
        <w:rPr>
          <w:i/>
        </w:rPr>
        <w:t xml:space="preserve">, </w:t>
      </w:r>
      <w:r w:rsidR="0017215B" w:rsidRPr="009F3373">
        <w:t>when supplied,</w:t>
      </w:r>
      <w:r w:rsidRPr="009F3373">
        <w:t xml:space="preserve"> specifies the birth date of the person whose information is being queried. </w:t>
      </w:r>
    </w:p>
    <w:p w14:paraId="3FAB1E87" w14:textId="74C2D4E9" w:rsidR="00D67DF6" w:rsidRPr="009F3373" w:rsidRDefault="006A634D" w:rsidP="00C733D9">
      <w:pPr>
        <w:pStyle w:val="BodyText"/>
        <w:ind w:left="720"/>
      </w:pPr>
      <w:r w:rsidRPr="009F3373">
        <w:t>T</w:t>
      </w:r>
      <w:r w:rsidR="00E30BCF" w:rsidRPr="009F3373">
        <w:t xml:space="preserve">he Patient Demographics Consumer shall use the </w:t>
      </w:r>
      <w:r w:rsidRPr="009F3373">
        <w:t xml:space="preserve">date and </w:t>
      </w:r>
      <w:r w:rsidR="00E30BCF" w:rsidRPr="009F3373">
        <w:t>interval mechanism</w:t>
      </w:r>
      <w:r w:rsidR="00AF1BE1" w:rsidRPr="009F3373">
        <w:t xml:space="preserve"> </w:t>
      </w:r>
      <w:r w:rsidR="00E30BCF" w:rsidRPr="009F3373">
        <w:t xml:space="preserve">to indicate a </w:t>
      </w:r>
      <w:r w:rsidRPr="009F3373">
        <w:t xml:space="preserve">specific </w:t>
      </w:r>
      <w:r w:rsidR="00E30BCF" w:rsidRPr="009F3373">
        <w:t xml:space="preserve">date of birth </w:t>
      </w:r>
      <w:r w:rsidRPr="009F3373">
        <w:t xml:space="preserve">or a date that </w:t>
      </w:r>
      <w:r w:rsidR="00E30BCF" w:rsidRPr="009F3373">
        <w:t>lies within the range specified by the parameter</w:t>
      </w:r>
      <w:r w:rsidR="00D1468D" w:rsidRPr="009F3373">
        <w:t xml:space="preserve">. </w:t>
      </w:r>
      <w:r w:rsidR="00C55F90" w:rsidRPr="009F3373">
        <w:t xml:space="preserve">See </w:t>
      </w:r>
      <w:hyperlink r:id="rId29" w:anchor="date" w:history="1">
        <w:r w:rsidR="009A61FD" w:rsidRPr="009F3373">
          <w:rPr>
            <w:rStyle w:val="Hyperlink"/>
          </w:rPr>
          <w:t>http://hl7.org/fhir/R4/search.html#date</w:t>
        </w:r>
      </w:hyperlink>
      <w:r w:rsidR="00C55F90" w:rsidRPr="009F3373">
        <w:t xml:space="preserve"> </w:t>
      </w:r>
    </w:p>
    <w:p w14:paraId="22BEF364" w14:textId="2FDB7C62" w:rsidR="009C1E9E" w:rsidRPr="009F3373" w:rsidRDefault="00BE3EA4" w:rsidP="00C508DB">
      <w:pPr>
        <w:pStyle w:val="BodyText"/>
        <w:keepNext/>
        <w:rPr>
          <w:b/>
        </w:rPr>
      </w:pPr>
      <w:r w:rsidRPr="009F3373">
        <w:rPr>
          <w:rStyle w:val="XMLname"/>
        </w:rPr>
        <w:t>a</w:t>
      </w:r>
      <w:r w:rsidR="009C1E9E" w:rsidRPr="009F3373">
        <w:rPr>
          <w:rStyle w:val="XMLname"/>
        </w:rPr>
        <w:t>ddress</w:t>
      </w:r>
      <w:r w:rsidR="009C1E9E" w:rsidRPr="009F3373">
        <w:rPr>
          <w:b/>
        </w:rPr>
        <w:t xml:space="preserve"> </w:t>
      </w:r>
    </w:p>
    <w:p w14:paraId="128C0EB6" w14:textId="68089719" w:rsidR="00D7686F" w:rsidRPr="009F3373" w:rsidRDefault="00770442" w:rsidP="00D82BF0">
      <w:pPr>
        <w:pStyle w:val="BodyText"/>
        <w:ind w:left="720"/>
      </w:pPr>
      <w:r w:rsidRPr="009F3373">
        <w:t>This parameter</w:t>
      </w:r>
      <w:r w:rsidR="00694A87" w:rsidRPr="009F3373">
        <w:t xml:space="preserve"> of type </w:t>
      </w:r>
      <w:r w:rsidR="00694A87" w:rsidRPr="009F3373">
        <w:rPr>
          <w:rStyle w:val="XMLname"/>
        </w:rPr>
        <w:t>string</w:t>
      </w:r>
      <w:r w:rsidR="00694A87" w:rsidRPr="009F3373">
        <w:rPr>
          <w:i/>
        </w:rPr>
        <w:t>,</w:t>
      </w:r>
      <w:r w:rsidRPr="009F3373">
        <w:t xml:space="preserve"> </w:t>
      </w:r>
      <w:r w:rsidR="00265506" w:rsidRPr="009F3373">
        <w:t xml:space="preserve">when supplied, </w:t>
      </w:r>
      <w:r w:rsidRPr="009F3373">
        <w:t xml:space="preserve">specifies one or more address parts associated with the person whose information is being queried. </w:t>
      </w:r>
      <w:r w:rsidR="005F6D2B" w:rsidRPr="009F3373">
        <w:t>For details on matching rules</w:t>
      </w:r>
      <w:r w:rsidR="00406E23">
        <w:t>,</w:t>
      </w:r>
      <w:r w:rsidR="005F6D2B" w:rsidRPr="009F3373">
        <w:t xml:space="preserve"> s</w:t>
      </w:r>
      <w:r w:rsidR="00F8063C" w:rsidRPr="009F3373">
        <w:t>ee ITI TF-2x: Appendix Z.2.3.</w:t>
      </w:r>
    </w:p>
    <w:p w14:paraId="0790CB1B" w14:textId="5880C20A" w:rsidR="006D4260" w:rsidRPr="009F3373" w:rsidRDefault="006D4260" w:rsidP="00844CBF">
      <w:pPr>
        <w:pStyle w:val="BodyText"/>
        <w:rPr>
          <w:b/>
        </w:rPr>
      </w:pPr>
      <w:r w:rsidRPr="009F3373">
        <w:rPr>
          <w:rStyle w:val="XMLname"/>
        </w:rPr>
        <w:t>address-city, address-country, address-postalcode, address-state</w:t>
      </w:r>
      <w:r w:rsidRPr="009F3373">
        <w:rPr>
          <w:b/>
        </w:rPr>
        <w:t xml:space="preserve"> </w:t>
      </w:r>
    </w:p>
    <w:p w14:paraId="5FDBECA2" w14:textId="6C9328BC" w:rsidR="006D4260" w:rsidRPr="009F3373" w:rsidRDefault="006D4260" w:rsidP="006D4260">
      <w:pPr>
        <w:pStyle w:val="BodyText"/>
        <w:ind w:left="720"/>
      </w:pPr>
      <w:r w:rsidRPr="009F3373">
        <w:t xml:space="preserve">These parameters of type </w:t>
      </w:r>
      <w:r w:rsidRPr="009F3373">
        <w:rPr>
          <w:rStyle w:val="XMLname"/>
        </w:rPr>
        <w:t>string</w:t>
      </w:r>
      <w:r w:rsidRPr="009F3373">
        <w:rPr>
          <w:i/>
        </w:rPr>
        <w:t>,</w:t>
      </w:r>
      <w:r w:rsidRPr="009F3373">
        <w:t xml:space="preserve"> when supplied, specif</w:t>
      </w:r>
      <w:r w:rsidR="0079585B" w:rsidRPr="009F3373">
        <w:t>y</w:t>
      </w:r>
      <w:r w:rsidRPr="009F3373">
        <w:t xml:space="preserve"> </w:t>
      </w:r>
      <w:r w:rsidR="00D721F1" w:rsidRPr="009F3373">
        <w:t xml:space="preserve">a </w:t>
      </w:r>
      <w:r w:rsidRPr="009F3373">
        <w:t xml:space="preserve">match against the specified address part associated with the person whose information is being queried. Note that national conventions for addresses may affect utility of these fields. </w:t>
      </w:r>
    </w:p>
    <w:p w14:paraId="221D0541" w14:textId="123F9B5D" w:rsidR="009C1E9E" w:rsidRPr="009F3373" w:rsidRDefault="009C1E9E" w:rsidP="00844CBF">
      <w:pPr>
        <w:pStyle w:val="BodyText"/>
        <w:rPr>
          <w:b/>
        </w:rPr>
      </w:pPr>
      <w:r w:rsidRPr="009F3373">
        <w:rPr>
          <w:rStyle w:val="XMLname"/>
        </w:rPr>
        <w:t>gender</w:t>
      </w:r>
      <w:r w:rsidRPr="009F3373">
        <w:rPr>
          <w:b/>
        </w:rPr>
        <w:t xml:space="preserve"> </w:t>
      </w:r>
    </w:p>
    <w:p w14:paraId="4E5F5DBD" w14:textId="43B49BDC" w:rsidR="00D7686F" w:rsidRPr="009F3373" w:rsidRDefault="00D7686F" w:rsidP="00D82BF0">
      <w:pPr>
        <w:pStyle w:val="BodyText"/>
        <w:ind w:left="720"/>
      </w:pPr>
      <w:r w:rsidRPr="009F3373">
        <w:t xml:space="preserve">This parameter </w:t>
      </w:r>
      <w:r w:rsidR="00694A87" w:rsidRPr="009F3373">
        <w:t xml:space="preserve">of type </w:t>
      </w:r>
      <w:r w:rsidR="00694A87" w:rsidRPr="009F3373">
        <w:rPr>
          <w:rStyle w:val="XMLname"/>
        </w:rPr>
        <w:t>token</w:t>
      </w:r>
      <w:r w:rsidR="00265506" w:rsidRPr="009F3373">
        <w:rPr>
          <w:i/>
        </w:rPr>
        <w:t xml:space="preserve">, </w:t>
      </w:r>
      <w:r w:rsidR="00265506" w:rsidRPr="009F3373">
        <w:t>when supplied,</w:t>
      </w:r>
      <w:r w:rsidR="00694A87" w:rsidRPr="009F3373">
        <w:rPr>
          <w:i/>
        </w:rPr>
        <w:t xml:space="preserve"> </w:t>
      </w:r>
      <w:r w:rsidRPr="009F3373">
        <w:t xml:space="preserve">specifies </w:t>
      </w:r>
      <w:r w:rsidR="00362F4D" w:rsidRPr="009F3373">
        <w:t xml:space="preserve">the administrative gender of the person whose information is being queried. For this parameter item, a single administrative gender code </w:t>
      </w:r>
      <w:r w:rsidR="00C768E6" w:rsidRPr="009F3373">
        <w:t xml:space="preserve">from value set </w:t>
      </w:r>
      <w:hyperlink r:id="rId30" w:history="1">
        <w:r w:rsidR="009A61FD" w:rsidRPr="009F3373">
          <w:rPr>
            <w:rStyle w:val="Hyperlink"/>
          </w:rPr>
          <w:t>http://hl7.org/fhir/R4/valueset-administrative-gender.html</w:t>
        </w:r>
      </w:hyperlink>
      <w:r w:rsidR="00264636" w:rsidRPr="009F3373">
        <w:t xml:space="preserve"> </w:t>
      </w:r>
      <w:r w:rsidR="00362F4D" w:rsidRPr="009F3373">
        <w:t xml:space="preserve">shall be specified </w:t>
      </w:r>
      <w:r w:rsidR="00694A87" w:rsidRPr="009F3373">
        <w:t>as the only value of the token.</w:t>
      </w:r>
      <w:r w:rsidR="00EE566E" w:rsidRPr="009F3373">
        <w:t xml:space="preserve"> </w:t>
      </w:r>
      <w:r w:rsidR="0092357A" w:rsidRPr="009F3373">
        <w:t>S</w:t>
      </w:r>
      <w:r w:rsidR="00F8063C" w:rsidRPr="009F3373">
        <w:t xml:space="preserve">ee ITI TF-2x: Appendix Z.2.2 for use of the </w:t>
      </w:r>
      <w:r w:rsidR="00F8063C" w:rsidRPr="009F3373">
        <w:rPr>
          <w:rStyle w:val="XMLname"/>
        </w:rPr>
        <w:t>token</w:t>
      </w:r>
      <w:r w:rsidR="00F8063C" w:rsidRPr="009F3373">
        <w:t xml:space="preserve"> data type.</w:t>
      </w:r>
    </w:p>
    <w:p w14:paraId="3B9BEE4F" w14:textId="0F54F03B" w:rsidR="00C4425B" w:rsidRPr="009F3373" w:rsidRDefault="00AF4D24" w:rsidP="00D54FEF">
      <w:pPr>
        <w:pStyle w:val="Heading6"/>
        <w:numPr>
          <w:ilvl w:val="0"/>
          <w:numId w:val="0"/>
        </w:numPr>
        <w:ind w:left="1152" w:hanging="1152"/>
        <w:rPr>
          <w:noProof w:val="0"/>
        </w:rPr>
      </w:pPr>
      <w:bookmarkStart w:id="94" w:name="_Toc49502284"/>
      <w:r w:rsidRPr="009F3373">
        <w:rPr>
          <w:noProof w:val="0"/>
        </w:rPr>
        <w:t>3.78</w:t>
      </w:r>
      <w:r w:rsidR="00C4425B" w:rsidRPr="009F3373">
        <w:rPr>
          <w:noProof w:val="0"/>
        </w:rPr>
        <w:t xml:space="preserve">.4.1.2.2 Pediatric Demographics </w:t>
      </w:r>
      <w:r w:rsidR="006A7419" w:rsidRPr="009F3373">
        <w:rPr>
          <w:noProof w:val="0"/>
        </w:rPr>
        <w:t>Option</w:t>
      </w:r>
      <w:bookmarkEnd w:id="94"/>
    </w:p>
    <w:p w14:paraId="21E4D54E" w14:textId="3DB42DF8" w:rsidR="00170C14" w:rsidRPr="009F3373" w:rsidRDefault="00170C14" w:rsidP="00C4425B">
      <w:pPr>
        <w:pStyle w:val="BodyText"/>
      </w:pPr>
      <w:r w:rsidRPr="009F3373">
        <w:t xml:space="preserve">Additional notes are available in FHIR on </w:t>
      </w:r>
      <w:r w:rsidR="0079585B" w:rsidRPr="009F3373">
        <w:t>m</w:t>
      </w:r>
      <w:r w:rsidRPr="009F3373">
        <w:t xml:space="preserve">other and newborn relationship, see </w:t>
      </w:r>
      <w:hyperlink r:id="rId31" w:anchor="maternity" w:history="1">
        <w:r w:rsidR="009A61FD" w:rsidRPr="009F3373">
          <w:rPr>
            <w:rStyle w:val="Hyperlink"/>
          </w:rPr>
          <w:t>http://hl7.org/fhir/R4/patient.html#maternity</w:t>
        </w:r>
      </w:hyperlink>
      <w:r w:rsidRPr="009F3373">
        <w:t xml:space="preserve"> </w:t>
      </w:r>
    </w:p>
    <w:p w14:paraId="755FED82" w14:textId="7F2A9578" w:rsidR="00CA540B" w:rsidRPr="009F3373" w:rsidRDefault="00CA540B" w:rsidP="00C4425B">
      <w:pPr>
        <w:pStyle w:val="BodyText"/>
      </w:pPr>
      <w:r w:rsidRPr="009F3373">
        <w:t>Patient Demographics Suppliers supporting the Ped</w:t>
      </w:r>
      <w:r w:rsidR="006A7419" w:rsidRPr="009F3373">
        <w:t xml:space="preserve">iatric Demographics Option </w:t>
      </w:r>
      <w:r w:rsidR="00CA7D32" w:rsidRPr="009F3373">
        <w:t xml:space="preserve">shall support the </w:t>
      </w:r>
      <w:r w:rsidR="00CA7D32" w:rsidRPr="009F3373">
        <w:rPr>
          <w:rStyle w:val="XMLname"/>
        </w:rPr>
        <w:t>mothersMaidenName</w:t>
      </w:r>
      <w:r w:rsidR="00CA7D32" w:rsidRPr="009F3373">
        <w:t xml:space="preserve"> search extension</w:t>
      </w:r>
      <w:r w:rsidR="006A7419" w:rsidRPr="009F3373">
        <w:t>.</w:t>
      </w:r>
    </w:p>
    <w:p w14:paraId="68120D96" w14:textId="3DAF7AA0" w:rsidR="00C4425B" w:rsidRPr="009F3373" w:rsidRDefault="00D64EFF" w:rsidP="00C4425B">
      <w:pPr>
        <w:pStyle w:val="BodyText"/>
      </w:pPr>
      <w:r w:rsidRPr="009F3373">
        <w:t>Patient Demographics Consumer</w:t>
      </w:r>
      <w:r w:rsidR="00C4425B" w:rsidRPr="009F3373">
        <w:t>s supporting the Pediatric Demographic</w:t>
      </w:r>
      <w:r w:rsidR="00700235" w:rsidRPr="009F3373">
        <w:t>s</w:t>
      </w:r>
      <w:r w:rsidR="00C4425B" w:rsidRPr="009F3373">
        <w:t xml:space="preserve"> </w:t>
      </w:r>
      <w:r w:rsidR="00D67DF6" w:rsidRPr="009F3373">
        <w:t>Option</w:t>
      </w:r>
      <w:r w:rsidR="00C4425B" w:rsidRPr="009F3373">
        <w:t xml:space="preserve"> </w:t>
      </w:r>
      <w:r w:rsidR="006A7419" w:rsidRPr="009F3373">
        <w:t xml:space="preserve">may use the additional </w:t>
      </w:r>
      <w:r w:rsidR="00CA7D32" w:rsidRPr="009F3373">
        <w:rPr>
          <w:rStyle w:val="XMLname"/>
        </w:rPr>
        <w:t>mothersMaidenName</w:t>
      </w:r>
      <w:r w:rsidR="00CA7D32" w:rsidRPr="009F3373">
        <w:t xml:space="preserve"> search extension and the additional </w:t>
      </w:r>
      <w:r w:rsidR="006A7419" w:rsidRPr="009F3373">
        <w:t>elements returned by the Patient Demographics Suppliers. See ITI TF 1:</w:t>
      </w:r>
      <w:r w:rsidR="00C87C2F" w:rsidRPr="009F3373">
        <w:t xml:space="preserve"> </w:t>
      </w:r>
      <w:r w:rsidR="006A7419" w:rsidRPr="009F3373">
        <w:t>38.2.1 Pediatric Demographics Option</w:t>
      </w:r>
      <w:r w:rsidR="00C4425B" w:rsidRPr="009F3373">
        <w:t xml:space="preserve">. </w:t>
      </w:r>
    </w:p>
    <w:p w14:paraId="2A80B76E" w14:textId="77777777" w:rsidR="00C4425B" w:rsidRPr="009F3373" w:rsidRDefault="00AF4D24" w:rsidP="00D54FEF">
      <w:pPr>
        <w:pStyle w:val="Heading6"/>
        <w:numPr>
          <w:ilvl w:val="0"/>
          <w:numId w:val="0"/>
        </w:numPr>
        <w:ind w:left="1152" w:hanging="1152"/>
        <w:rPr>
          <w:noProof w:val="0"/>
        </w:rPr>
      </w:pPr>
      <w:bookmarkStart w:id="95" w:name="_Toc49502285"/>
      <w:r w:rsidRPr="009F3373">
        <w:rPr>
          <w:noProof w:val="0"/>
        </w:rPr>
        <w:lastRenderedPageBreak/>
        <w:t>3.78</w:t>
      </w:r>
      <w:r w:rsidR="00C4425B" w:rsidRPr="009F3373">
        <w:rPr>
          <w:noProof w:val="0"/>
        </w:rPr>
        <w:t>.4.1.2.3 Parameter Modifiers</w:t>
      </w:r>
      <w:bookmarkEnd w:id="95"/>
    </w:p>
    <w:p w14:paraId="2709AE1C" w14:textId="77777777" w:rsidR="00C4425B" w:rsidRPr="009F3373" w:rsidRDefault="00C4425B" w:rsidP="008C5C58">
      <w:pPr>
        <w:pStyle w:val="BodyText"/>
      </w:pPr>
      <w:r w:rsidRPr="009F3373">
        <w:t>Patient Demographics Supplier</w:t>
      </w:r>
      <w:r w:rsidR="00DC6549" w:rsidRPr="009F3373">
        <w:t>s</w:t>
      </w:r>
      <w:r w:rsidRPr="009F3373">
        <w:t xml:space="preserve"> shall support the “</w:t>
      </w:r>
      <w:r w:rsidRPr="009F3373">
        <w:rPr>
          <w:rStyle w:val="XMLname"/>
        </w:rPr>
        <w:t>:exact</w:t>
      </w:r>
      <w:r w:rsidRPr="009F3373">
        <w:t xml:space="preserve">” parameter modifier on all query parameters of type </w:t>
      </w:r>
      <w:r w:rsidRPr="009F3373">
        <w:rPr>
          <w:rStyle w:val="XMLname"/>
        </w:rPr>
        <w:t>string</w:t>
      </w:r>
      <w:r w:rsidRPr="009F3373">
        <w:t xml:space="preserve">. When supplied by the </w:t>
      </w:r>
      <w:r w:rsidR="00D64EFF" w:rsidRPr="009F3373">
        <w:t>Patient Demographics Consumer</w:t>
      </w:r>
      <w:r w:rsidRPr="009F3373">
        <w:t>, the “</w:t>
      </w:r>
      <w:r w:rsidRPr="009F3373">
        <w:rPr>
          <w:rStyle w:val="XMLname"/>
        </w:rPr>
        <w:t>:exact</w:t>
      </w:r>
      <w:r w:rsidRPr="009F3373">
        <w:t>” parameter modifier instructs the Patient Demographics Supplier that exact matching should be performed.</w:t>
      </w:r>
    </w:p>
    <w:p w14:paraId="39693606" w14:textId="5991B876" w:rsidR="00C4425B" w:rsidRPr="009F3373" w:rsidRDefault="00C4425B" w:rsidP="008C5C58">
      <w:pPr>
        <w:pStyle w:val="BodyText"/>
      </w:pPr>
      <w:r w:rsidRPr="009F3373">
        <w:t xml:space="preserve">The </w:t>
      </w:r>
      <w:r w:rsidR="00D64EFF" w:rsidRPr="009F3373">
        <w:t>Patient Demographics Consumer</w:t>
      </w:r>
      <w:r w:rsidRPr="009F3373">
        <w:t xml:space="preserve"> </w:t>
      </w:r>
      <w:r w:rsidR="00291DE4" w:rsidRPr="009F3373">
        <w:t>should not use</w:t>
      </w:r>
      <w:r w:rsidR="009A61FD" w:rsidRPr="009F3373">
        <w:t>,</w:t>
      </w:r>
      <w:r w:rsidR="00291DE4" w:rsidRPr="009F3373">
        <w:t xml:space="preserve"> </w:t>
      </w:r>
      <w:r w:rsidRPr="009F3373">
        <w:t xml:space="preserve">and Patient Demographics Supplier </w:t>
      </w:r>
      <w:r w:rsidR="00291DE4" w:rsidRPr="009F3373">
        <w:t>may ignore</w:t>
      </w:r>
      <w:r w:rsidR="009A61FD" w:rsidRPr="009F3373">
        <w:t>,</w:t>
      </w:r>
      <w:r w:rsidR="00291DE4" w:rsidRPr="009F3373">
        <w:t xml:space="preserve"> </w:t>
      </w:r>
      <w:r w:rsidRPr="009F3373">
        <w:t xml:space="preserve">any additional parameter modifiers listed in the FHIR standard, </w:t>
      </w:r>
      <w:r w:rsidR="00291DE4" w:rsidRPr="009F3373">
        <w:t xml:space="preserve">which </w:t>
      </w:r>
      <w:r w:rsidRPr="009F3373">
        <w:t xml:space="preserve">are considered out of scope in the context of </w:t>
      </w:r>
      <w:r w:rsidR="00E3164D" w:rsidRPr="009F3373">
        <w:t>this transaction</w:t>
      </w:r>
      <w:r w:rsidRPr="009F3373">
        <w:t>.</w:t>
      </w:r>
    </w:p>
    <w:p w14:paraId="144A5375" w14:textId="77777777" w:rsidR="00A45E6C" w:rsidRPr="009F3373" w:rsidRDefault="00AF4D24" w:rsidP="00D54FEF">
      <w:pPr>
        <w:pStyle w:val="Heading6"/>
        <w:numPr>
          <w:ilvl w:val="0"/>
          <w:numId w:val="0"/>
        </w:numPr>
        <w:ind w:left="1152" w:hanging="1152"/>
        <w:rPr>
          <w:noProof w:val="0"/>
        </w:rPr>
      </w:pPr>
      <w:bookmarkStart w:id="96" w:name="_Toc49502286"/>
      <w:r w:rsidRPr="009F3373">
        <w:rPr>
          <w:noProof w:val="0"/>
        </w:rPr>
        <w:t>3.78</w:t>
      </w:r>
      <w:r w:rsidR="00A45E6C" w:rsidRPr="009F3373">
        <w:rPr>
          <w:noProof w:val="0"/>
        </w:rPr>
        <w:t>.4.1.2.</w:t>
      </w:r>
      <w:r w:rsidR="00C4425B" w:rsidRPr="009F3373">
        <w:rPr>
          <w:noProof w:val="0"/>
        </w:rPr>
        <w:t xml:space="preserve">4 </w:t>
      </w:r>
      <w:r w:rsidR="00A45E6C" w:rsidRPr="009F3373">
        <w:rPr>
          <w:noProof w:val="0"/>
        </w:rPr>
        <w:t xml:space="preserve">Populating </w:t>
      </w:r>
      <w:r w:rsidR="00ED7AC2" w:rsidRPr="009F3373">
        <w:rPr>
          <w:noProof w:val="0"/>
        </w:rPr>
        <w:t xml:space="preserve">Which </w:t>
      </w:r>
      <w:r w:rsidR="00A45E6C" w:rsidRPr="009F3373">
        <w:rPr>
          <w:noProof w:val="0"/>
        </w:rPr>
        <w:t xml:space="preserve">Domains </w:t>
      </w:r>
      <w:r w:rsidR="00ED7AC2" w:rsidRPr="009F3373">
        <w:rPr>
          <w:noProof w:val="0"/>
        </w:rPr>
        <w:t xml:space="preserve">are </w:t>
      </w:r>
      <w:r w:rsidR="00A45E6C" w:rsidRPr="009F3373">
        <w:rPr>
          <w:noProof w:val="0"/>
        </w:rPr>
        <w:t>Returned</w:t>
      </w:r>
      <w:bookmarkEnd w:id="96"/>
    </w:p>
    <w:p w14:paraId="027069BA" w14:textId="0ABC48F2" w:rsidR="00A45E6C" w:rsidRPr="009F3373" w:rsidRDefault="005932EE" w:rsidP="00844CBF">
      <w:pPr>
        <w:pStyle w:val="BodyText"/>
      </w:pPr>
      <w:r w:rsidRPr="009F3373">
        <w:t>T</w:t>
      </w:r>
      <w:r w:rsidR="00A45E6C" w:rsidRPr="009F3373">
        <w:t xml:space="preserve">he </w:t>
      </w:r>
      <w:r w:rsidR="00D64EFF" w:rsidRPr="009F3373">
        <w:t>Patient Demographics Consumer</w:t>
      </w:r>
      <w:r w:rsidR="00A45E6C" w:rsidRPr="009F3373">
        <w:t xml:space="preserve"> may </w:t>
      </w:r>
      <w:r w:rsidR="00D76623" w:rsidRPr="009F3373">
        <w:t xml:space="preserve">constrain the domains from which patient identifiers are returned from </w:t>
      </w:r>
      <w:r w:rsidR="0037505C" w:rsidRPr="009F3373">
        <w:t xml:space="preserve">the </w:t>
      </w:r>
      <w:r w:rsidR="00A45E6C" w:rsidRPr="009F3373">
        <w:t xml:space="preserve">Patient Demographics Supplier in the resulting bundle. The </w:t>
      </w:r>
      <w:r w:rsidR="00D64EFF" w:rsidRPr="009F3373">
        <w:t>Patient Demographics Consumer</w:t>
      </w:r>
      <w:r w:rsidR="00A45E6C" w:rsidRPr="009F3373">
        <w:t xml:space="preserve"> shall convey this</w:t>
      </w:r>
      <w:r w:rsidR="00D76623" w:rsidRPr="009F3373">
        <w:t xml:space="preserve"> </w:t>
      </w:r>
      <w:r w:rsidR="00A45E6C" w:rsidRPr="009F3373">
        <w:t xml:space="preserve">by </w:t>
      </w:r>
      <w:r w:rsidR="00514A5C" w:rsidRPr="009F3373">
        <w:t>specifying the patient identity domain</w:t>
      </w:r>
      <w:r w:rsidR="00D76623" w:rsidRPr="009F3373">
        <w:t>s</w:t>
      </w:r>
      <w:r w:rsidR="00514A5C" w:rsidRPr="009F3373">
        <w:t xml:space="preserve"> in the </w:t>
      </w:r>
      <w:r w:rsidR="00E43100" w:rsidRPr="009F3373">
        <w:rPr>
          <w:rStyle w:val="XMLname"/>
        </w:rPr>
        <w:t>system</w:t>
      </w:r>
      <w:r w:rsidR="00E43100" w:rsidRPr="009F3373" w:rsidDel="00E43100">
        <w:t xml:space="preserve"> </w:t>
      </w:r>
      <w:r w:rsidR="00514A5C" w:rsidRPr="009F3373">
        <w:t xml:space="preserve">component </w:t>
      </w:r>
      <w:r w:rsidR="00D76623" w:rsidRPr="009F3373">
        <w:t xml:space="preserve">of repeating </w:t>
      </w:r>
      <w:r w:rsidR="00D76623" w:rsidRPr="009F3373">
        <w:rPr>
          <w:rStyle w:val="XMLname"/>
        </w:rPr>
        <w:t>identifier</w:t>
      </w:r>
      <w:r w:rsidR="00D76623" w:rsidRPr="009F3373">
        <w:t xml:space="preserve"> parameters using </w:t>
      </w:r>
      <w:r w:rsidR="00DF7660" w:rsidRPr="009F3373">
        <w:t xml:space="preserve">the OR </w:t>
      </w:r>
      <w:r w:rsidR="00A45E6C" w:rsidRPr="009F3373">
        <w:t>format:</w:t>
      </w:r>
    </w:p>
    <w:p w14:paraId="2D94BD38" w14:textId="65F9A31B" w:rsidR="00A45E6C" w:rsidRPr="009F3373" w:rsidRDefault="00514A5C" w:rsidP="00844CBF">
      <w:pPr>
        <w:pStyle w:val="BodyText"/>
        <w:ind w:left="720"/>
        <w:rPr>
          <w:rStyle w:val="XMLname"/>
        </w:rPr>
      </w:pPr>
      <w:r w:rsidRPr="009F3373">
        <w:rPr>
          <w:rStyle w:val="XMLname"/>
        </w:rPr>
        <w:t>&amp;identifier</w:t>
      </w:r>
      <w:r w:rsidR="00DF7660" w:rsidRPr="009F3373">
        <w:rPr>
          <w:rStyle w:val="XMLname"/>
        </w:rPr>
        <w:t>=urn:oid:1.2.3|,urn:oid:4.5.6|</w:t>
      </w:r>
    </w:p>
    <w:p w14:paraId="3E2BCD1C" w14:textId="77777777" w:rsidR="00A45E6C" w:rsidRPr="009F3373" w:rsidRDefault="00A45E6C" w:rsidP="00844CBF">
      <w:pPr>
        <w:pStyle w:val="BodyText"/>
      </w:pPr>
      <w:r w:rsidRPr="009F3373">
        <w:t>For example</w:t>
      </w:r>
      <w:r w:rsidR="005932EE" w:rsidRPr="009F3373">
        <w:t>,</w:t>
      </w:r>
      <w:r w:rsidR="001546EC" w:rsidRPr="009F3373">
        <w:t xml:space="preserve"> </w:t>
      </w:r>
      <w:r w:rsidRPr="009F3373">
        <w:t xml:space="preserve">a Patient Demographics </w:t>
      </w:r>
      <w:r w:rsidR="005932EE" w:rsidRPr="009F3373">
        <w:t>C</w:t>
      </w:r>
      <w:r w:rsidRPr="009F3373">
        <w:t xml:space="preserve">onsumer wishing to </w:t>
      </w:r>
      <w:r w:rsidR="00514A5C" w:rsidRPr="009F3373">
        <w:t xml:space="preserve">filter for patients with a last name of SMITH having </w:t>
      </w:r>
      <w:r w:rsidRPr="009F3373">
        <w:t xml:space="preserve">identifiers from an identity domain with OID 1.2.3.4.5 would convey this </w:t>
      </w:r>
      <w:r w:rsidR="00514A5C" w:rsidRPr="009F3373">
        <w:t>search as:</w:t>
      </w:r>
    </w:p>
    <w:p w14:paraId="31688BC1" w14:textId="20A05DDE" w:rsidR="00514A5C" w:rsidRPr="009F3373" w:rsidRDefault="00514A5C" w:rsidP="00844CBF">
      <w:pPr>
        <w:pStyle w:val="BodyText"/>
        <w:rPr>
          <w:rStyle w:val="XMLname"/>
        </w:rPr>
      </w:pPr>
      <w:r w:rsidRPr="009F3373">
        <w:rPr>
          <w:b/>
        </w:rPr>
        <w:tab/>
      </w:r>
      <w:r w:rsidRPr="009F3373">
        <w:rPr>
          <w:rStyle w:val="XMLname"/>
        </w:rPr>
        <w:t>?family=SMITH&amp;identifier=</w:t>
      </w:r>
      <w:r w:rsidR="001546EC" w:rsidRPr="009F3373">
        <w:rPr>
          <w:rStyle w:val="XMLname"/>
        </w:rPr>
        <w:t>urn:oid:</w:t>
      </w:r>
      <w:r w:rsidRPr="009F3373">
        <w:rPr>
          <w:rStyle w:val="XMLname"/>
        </w:rPr>
        <w:t>1.2.3.4.5|</w:t>
      </w:r>
    </w:p>
    <w:p w14:paraId="12C64A20" w14:textId="77777777" w:rsidR="00514A5C" w:rsidRPr="009F3373" w:rsidRDefault="00514A5C" w:rsidP="00844CBF">
      <w:pPr>
        <w:pStyle w:val="BodyText"/>
      </w:pPr>
      <w:r w:rsidRPr="009F3373">
        <w:t xml:space="preserve">The Patient Demographics </w:t>
      </w:r>
      <w:r w:rsidR="00E3164D" w:rsidRPr="009F3373">
        <w:t xml:space="preserve">Consumer </w:t>
      </w:r>
      <w:r w:rsidR="005932EE" w:rsidRPr="009F3373">
        <w:t xml:space="preserve">shall </w:t>
      </w:r>
      <w:r w:rsidRPr="009F3373">
        <w:t xml:space="preserve">populate the patient identity domain </w:t>
      </w:r>
      <w:r w:rsidR="005932EE" w:rsidRPr="009F3373">
        <w:t xml:space="preserve">portion of the token </w:t>
      </w:r>
      <w:r w:rsidRPr="009F3373">
        <w:t xml:space="preserve">with </w:t>
      </w:r>
      <w:r w:rsidR="005932EE" w:rsidRPr="009F3373">
        <w:t xml:space="preserve">values </w:t>
      </w:r>
      <w:r w:rsidRPr="009F3373">
        <w:t>described in I</w:t>
      </w:r>
      <w:r w:rsidR="005C4AAA" w:rsidRPr="009F3373">
        <w:t xml:space="preserve">TI </w:t>
      </w:r>
      <w:r w:rsidRPr="009F3373">
        <w:t>TF</w:t>
      </w:r>
      <w:r w:rsidR="005C4AAA" w:rsidRPr="009F3373">
        <w:t>-2x</w:t>
      </w:r>
      <w:r w:rsidRPr="009F3373">
        <w:t xml:space="preserve">: </w:t>
      </w:r>
      <w:r w:rsidR="005C4AAA" w:rsidRPr="009F3373">
        <w:t xml:space="preserve">Appendix </w:t>
      </w:r>
      <w:r w:rsidR="004B6AA6" w:rsidRPr="009F3373">
        <w:t>E.</w:t>
      </w:r>
      <w:r w:rsidR="00BD2C75" w:rsidRPr="009F3373">
        <w:t>3</w:t>
      </w:r>
      <w:r w:rsidR="004B6AA6" w:rsidRPr="009F3373">
        <w:t>.</w:t>
      </w:r>
    </w:p>
    <w:p w14:paraId="5C166D63" w14:textId="77777777" w:rsidR="00D03602" w:rsidRPr="009F3373" w:rsidRDefault="00AF4D24" w:rsidP="00D54FEF">
      <w:pPr>
        <w:pStyle w:val="Heading6"/>
        <w:numPr>
          <w:ilvl w:val="0"/>
          <w:numId w:val="0"/>
        </w:numPr>
        <w:ind w:left="1152" w:hanging="1152"/>
        <w:rPr>
          <w:noProof w:val="0"/>
        </w:rPr>
      </w:pPr>
      <w:bookmarkStart w:id="97" w:name="_Toc49502287"/>
      <w:r w:rsidRPr="009F3373">
        <w:rPr>
          <w:noProof w:val="0"/>
        </w:rPr>
        <w:t>3.78</w:t>
      </w:r>
      <w:r w:rsidR="00D03602" w:rsidRPr="009F3373">
        <w:rPr>
          <w:noProof w:val="0"/>
        </w:rPr>
        <w:t>.4.1.2.</w:t>
      </w:r>
      <w:r w:rsidR="00C4425B" w:rsidRPr="009F3373">
        <w:rPr>
          <w:noProof w:val="0"/>
        </w:rPr>
        <w:t>5</w:t>
      </w:r>
      <w:r w:rsidR="00D03602" w:rsidRPr="009F3373">
        <w:rPr>
          <w:noProof w:val="0"/>
        </w:rPr>
        <w:t xml:space="preserve"> Populating Expected Response Format</w:t>
      </w:r>
      <w:bookmarkEnd w:id="97"/>
    </w:p>
    <w:p w14:paraId="636F5EE8" w14:textId="6DF8798F" w:rsidR="0017215B" w:rsidRPr="009F3373" w:rsidRDefault="00D03602" w:rsidP="00844CBF">
      <w:pPr>
        <w:pStyle w:val="BodyText"/>
      </w:pPr>
      <w:r w:rsidRPr="009F3373">
        <w:t xml:space="preserve">The FHIR standard provides encodings for responses as either XML or JSON. </w:t>
      </w:r>
      <w:r w:rsidR="0017215B" w:rsidRPr="009F3373">
        <w:t>Patient Demographics Supplier</w:t>
      </w:r>
      <w:r w:rsidR="00481B3B" w:rsidRPr="009F3373">
        <w:t>s</w:t>
      </w:r>
      <w:r w:rsidR="0017215B" w:rsidRPr="009F3373">
        <w:t xml:space="preserve"> shall support both message encodings, whilst </w:t>
      </w:r>
      <w:r w:rsidR="00D64EFF" w:rsidRPr="009F3373">
        <w:t>Patient Demographics Consumer</w:t>
      </w:r>
      <w:r w:rsidR="00481B3B" w:rsidRPr="009F3373">
        <w:t>s</w:t>
      </w:r>
      <w:r w:rsidR="0017215B" w:rsidRPr="009F3373">
        <w:t xml:space="preserve"> </w:t>
      </w:r>
      <w:r w:rsidR="00C00CEC" w:rsidRPr="009F3373">
        <w:t>shall</w:t>
      </w:r>
      <w:r w:rsidR="0017215B" w:rsidRPr="009F3373">
        <w:t xml:space="preserve"> support one</w:t>
      </w:r>
      <w:r w:rsidR="004D2E04" w:rsidRPr="009F3373">
        <w:t xml:space="preserve"> and may support both</w:t>
      </w:r>
      <w:r w:rsidR="0017215B" w:rsidRPr="009F3373">
        <w:t xml:space="preserve">. </w:t>
      </w:r>
    </w:p>
    <w:p w14:paraId="3932ED6B" w14:textId="34F31DD9" w:rsidR="004B4074" w:rsidRPr="009F3373" w:rsidRDefault="00172E7B" w:rsidP="004D6F6D">
      <w:pPr>
        <w:pStyle w:val="BodyText"/>
      </w:pPr>
      <w:r w:rsidRPr="009F3373">
        <w:t xml:space="preserve">See </w:t>
      </w:r>
      <w:r w:rsidR="0014521E" w:rsidRPr="009F3373">
        <w:t xml:space="preserve">ITI TF-2x: </w:t>
      </w:r>
      <w:r w:rsidRPr="009F3373">
        <w:t xml:space="preserve">Appendix </w:t>
      </w:r>
      <w:r w:rsidR="007735E9" w:rsidRPr="009F3373">
        <w:t>Z.6</w:t>
      </w:r>
      <w:r w:rsidRPr="009F3373">
        <w:t xml:space="preserve"> for details.</w:t>
      </w:r>
    </w:p>
    <w:p w14:paraId="5EB2A813" w14:textId="77777777" w:rsidR="00CF283F" w:rsidRPr="009F3373" w:rsidRDefault="00AF4D24" w:rsidP="00D54FEF">
      <w:pPr>
        <w:pStyle w:val="Heading5"/>
        <w:numPr>
          <w:ilvl w:val="0"/>
          <w:numId w:val="0"/>
        </w:numPr>
        <w:rPr>
          <w:noProof w:val="0"/>
        </w:rPr>
      </w:pPr>
      <w:bookmarkStart w:id="98" w:name="_Toc49502288"/>
      <w:r w:rsidRPr="009F3373">
        <w:rPr>
          <w:noProof w:val="0"/>
        </w:rPr>
        <w:t>3.78</w:t>
      </w:r>
      <w:r w:rsidR="00CF283F" w:rsidRPr="009F3373">
        <w:rPr>
          <w:noProof w:val="0"/>
        </w:rPr>
        <w:t>.4.1.3 Expected Actions</w:t>
      </w:r>
      <w:bookmarkEnd w:id="98"/>
    </w:p>
    <w:p w14:paraId="06E6B799" w14:textId="09DE8908" w:rsidR="00265506" w:rsidRPr="009F3373" w:rsidRDefault="005932EE" w:rsidP="00946A01">
      <w:pPr>
        <w:pStyle w:val="BodyText"/>
      </w:pPr>
      <w:r w:rsidRPr="009F3373">
        <w:t xml:space="preserve">The Patient Demographics Supplier shall return demographic records that reflect the </w:t>
      </w:r>
      <w:r w:rsidR="00DC6549" w:rsidRPr="009F3373">
        <w:t>match t</w:t>
      </w:r>
      <w:r w:rsidRPr="009F3373">
        <w:t xml:space="preserve">o all of the search criteria provided by the </w:t>
      </w:r>
      <w:r w:rsidR="00D64EFF" w:rsidRPr="009F3373">
        <w:t>Patient Demographics Consumer</w:t>
      </w:r>
      <w:r w:rsidRPr="009F3373">
        <w:t xml:space="preserve">. </w:t>
      </w:r>
      <w:r w:rsidR="009A6DEC" w:rsidRPr="009F3373">
        <w:t xml:space="preserve">The Patient Demographics Supplier shall </w:t>
      </w:r>
      <w:r w:rsidR="00265506" w:rsidRPr="009F3373">
        <w:t xml:space="preserve">respond </w:t>
      </w:r>
      <w:r w:rsidR="00946A01" w:rsidRPr="009F3373">
        <w:t>with</w:t>
      </w:r>
      <w:r w:rsidR="00265506" w:rsidRPr="009F3373">
        <w:t xml:space="preserve"> </w:t>
      </w:r>
      <w:r w:rsidR="009A6DEC" w:rsidRPr="009F3373">
        <w:t>a Query Patient Resource Response</w:t>
      </w:r>
      <w:r w:rsidR="00946A01" w:rsidRPr="009F3373">
        <w:t xml:space="preserve"> </w:t>
      </w:r>
      <w:r w:rsidR="0079585B" w:rsidRPr="009F3373">
        <w:t xml:space="preserve">message </w:t>
      </w:r>
      <w:r w:rsidR="00B524C4" w:rsidRPr="009F3373">
        <w:t>synchronously (</w:t>
      </w:r>
      <w:r w:rsidR="003803E2" w:rsidRPr="009F3373">
        <w:t>i.e.,</w:t>
      </w:r>
      <w:r w:rsidR="00B524C4" w:rsidRPr="009F3373">
        <w:t xml:space="preserve"> on the same connection </w:t>
      </w:r>
      <w:r w:rsidR="00265506" w:rsidRPr="009F3373">
        <w:t>as was used to initiate the request</w:t>
      </w:r>
      <w:r w:rsidR="00B524C4" w:rsidRPr="009F3373">
        <w:t>)</w:t>
      </w:r>
      <w:r w:rsidR="00265506" w:rsidRPr="009F3373">
        <w:t xml:space="preserve">. </w:t>
      </w:r>
    </w:p>
    <w:p w14:paraId="5C1E2220" w14:textId="2C6E6C28" w:rsidR="00FD4744" w:rsidRPr="009F3373" w:rsidRDefault="001A037C" w:rsidP="00FD4744">
      <w:pPr>
        <w:pStyle w:val="BodyText"/>
      </w:pPr>
      <w:r w:rsidRPr="009F3373">
        <w:t>T</w:t>
      </w:r>
      <w:r w:rsidR="00FD4744" w:rsidRPr="009F3373">
        <w:t xml:space="preserve">he Patient Demographics Supplier shall return all exact matches to the query parameters sent by the </w:t>
      </w:r>
      <w:r w:rsidR="000710FB" w:rsidRPr="009F3373">
        <w:t xml:space="preserve">Patient Demographics </w:t>
      </w:r>
      <w:r w:rsidR="00FD4744" w:rsidRPr="009F3373">
        <w:t xml:space="preserve">Consumer; IHE does not further specify matching requirements. </w:t>
      </w:r>
      <w:r w:rsidRPr="009F3373">
        <w:t>T</w:t>
      </w:r>
      <w:r w:rsidR="00FD4744" w:rsidRPr="009F3373">
        <w:t xml:space="preserve">he Patient Demographics Supplier </w:t>
      </w:r>
      <w:r w:rsidRPr="009F3373">
        <w:t>may be able</w:t>
      </w:r>
      <w:r w:rsidR="00FD4744" w:rsidRPr="009F3373">
        <w:t xml:space="preserve"> to perform</w:t>
      </w:r>
      <w:r w:rsidRPr="009F3373">
        <w:t xml:space="preserve"> other string matching (e.g.</w:t>
      </w:r>
      <w:r w:rsidR="00FD4744" w:rsidRPr="009F3373">
        <w:t>, case insensitive, partial matches,</w:t>
      </w:r>
      <w:r w:rsidRPr="009F3373">
        <w:t xml:space="preserve"> etc</w:t>
      </w:r>
      <w:r w:rsidR="00096C41" w:rsidRPr="009F3373">
        <w:t>.</w:t>
      </w:r>
      <w:r w:rsidRPr="009F3373">
        <w:t>)</w:t>
      </w:r>
      <w:r w:rsidR="00FD4744" w:rsidRPr="009F3373">
        <w:t xml:space="preserve"> </w:t>
      </w:r>
      <w:r w:rsidRPr="009F3373">
        <w:t xml:space="preserve">which </w:t>
      </w:r>
      <w:r w:rsidR="00FD4744" w:rsidRPr="009F3373">
        <w:t xml:space="preserve">shall </w:t>
      </w:r>
      <w:r w:rsidRPr="009F3373">
        <w:t xml:space="preserve">be </w:t>
      </w:r>
      <w:r w:rsidR="00FD4744" w:rsidRPr="009F3373">
        <w:t xml:space="preserve">indicate in its </w:t>
      </w:r>
      <w:r w:rsidR="009A61FD" w:rsidRPr="009F3373">
        <w:t xml:space="preserve">CapabilityStatement </w:t>
      </w:r>
      <w:r w:rsidR="00FD4744" w:rsidRPr="009F3373">
        <w:t xml:space="preserve">Resource (see ITI TF-2x: Appendix </w:t>
      </w:r>
      <w:r w:rsidR="00D8410A" w:rsidRPr="009F3373">
        <w:t>Z</w:t>
      </w:r>
      <w:r w:rsidR="00FD4744" w:rsidRPr="009F3373">
        <w:t>.4).</w:t>
      </w:r>
    </w:p>
    <w:p w14:paraId="0B1012A6" w14:textId="589B557C" w:rsidR="005864FD" w:rsidRPr="009F3373" w:rsidRDefault="005864FD" w:rsidP="005864FD">
      <w:pPr>
        <w:pStyle w:val="BodyText"/>
      </w:pPr>
      <w:r w:rsidRPr="009F3373">
        <w:lastRenderedPageBreak/>
        <w:t xml:space="preserve">The information provided by the Patient Demographics Supplier to the Patient Demographics Consumer is a list of matching patients from the </w:t>
      </w:r>
      <w:r w:rsidR="00E205E3" w:rsidRPr="009F3373">
        <w:t>Patient Demographics S</w:t>
      </w:r>
      <w:r w:rsidRPr="009F3373">
        <w:t>upplier’s information source. The mechanics of the matching algorithms used are internal to the Patient Demographics Supplier and are outside the scope of this framework.</w:t>
      </w:r>
    </w:p>
    <w:p w14:paraId="02A828CD" w14:textId="537077ED" w:rsidR="009B2C0D" w:rsidRPr="009F3373" w:rsidRDefault="009B2C0D">
      <w:pPr>
        <w:pStyle w:val="BodyText"/>
      </w:pPr>
      <w:r w:rsidRPr="009F3373">
        <w:t xml:space="preserve">The Patient Demographics Supplier shall support at least one patient identifier domain and may support multiple identifier domains. Section </w:t>
      </w:r>
      <w:r w:rsidR="00AF4D24" w:rsidRPr="009F3373">
        <w:t>3.78</w:t>
      </w:r>
      <w:r w:rsidR="002C11D2" w:rsidRPr="009F3373">
        <w:t>.4.1.2.4</w:t>
      </w:r>
      <w:r w:rsidRPr="009F3373">
        <w:t xml:space="preserve"> describes how the Patient Demographics Consumer may filter results based on identifiers from one or more patient identifier domains. Query responses may return patient identifiers from </w:t>
      </w:r>
      <w:r w:rsidR="00627780" w:rsidRPr="009F3373">
        <w:t xml:space="preserve">one </w:t>
      </w:r>
      <w:r w:rsidRPr="009F3373">
        <w:t xml:space="preserve">or multiple patient identifier domains. </w:t>
      </w:r>
    </w:p>
    <w:p w14:paraId="4C7D7892" w14:textId="2CFAA3A2" w:rsidR="00D87B3C" w:rsidRPr="009F3373" w:rsidRDefault="00D87B3C" w:rsidP="00765E0C">
      <w:pPr>
        <w:pStyle w:val="BodyText"/>
      </w:pPr>
      <w:r w:rsidRPr="009F3373">
        <w:t xml:space="preserve">See ITI TF-2x: Appendix Z.6 for more details on response format handling. See ITI TF-2x: Appendix Z.7 for handling guidance for Access Denied. </w:t>
      </w:r>
    </w:p>
    <w:p w14:paraId="7C7764D5" w14:textId="5A2B6DDB" w:rsidR="005864FD" w:rsidRPr="009F3373" w:rsidRDefault="005864FD" w:rsidP="005864FD">
      <w:pPr>
        <w:pStyle w:val="BodyText"/>
      </w:pPr>
      <w:r w:rsidRPr="009F3373">
        <w:t>The Patient Demographics Supplier shall respond to the query request</w:t>
      </w:r>
      <w:r w:rsidR="00031597" w:rsidRPr="009F3373">
        <w:t xml:space="preserve"> </w:t>
      </w:r>
      <w:r w:rsidRPr="009F3373">
        <w:t>as described by the following cases</w:t>
      </w:r>
      <w:r w:rsidR="00031597" w:rsidRPr="009F3373">
        <w:t xml:space="preserve"> with a Query Patient Resource Response message described in Section </w:t>
      </w:r>
      <w:r w:rsidR="00AF4D24" w:rsidRPr="009F3373">
        <w:t>3.78</w:t>
      </w:r>
      <w:r w:rsidR="00031597" w:rsidRPr="009F3373">
        <w:t>.4.2</w:t>
      </w:r>
      <w:r w:rsidR="008A19B7" w:rsidRPr="009F3373">
        <w:t>, and shall behave according to the cases listed below:</w:t>
      </w:r>
    </w:p>
    <w:p w14:paraId="0961251B" w14:textId="4454610E" w:rsidR="004C3DC3" w:rsidRPr="009F3373" w:rsidRDefault="005864FD" w:rsidP="005864FD">
      <w:pPr>
        <w:pStyle w:val="BodyText"/>
      </w:pPr>
      <w:r w:rsidRPr="009F3373">
        <w:rPr>
          <w:b/>
        </w:rPr>
        <w:t xml:space="preserve">Case 1: </w:t>
      </w:r>
      <w:r w:rsidRPr="009F3373">
        <w:t xml:space="preserve">The Patient Demographics Supplier finds in its information source at least one patient record matching the criteria sent as HTTP query parameters. No patient identifier domains are requested via the mechanism specified as </w:t>
      </w:r>
      <w:r w:rsidR="008A19B7" w:rsidRPr="009F3373">
        <w:t xml:space="preserve">specified in </w:t>
      </w:r>
      <w:r w:rsidR="0053449A" w:rsidRPr="009F3373">
        <w:t xml:space="preserve">Section </w:t>
      </w:r>
      <w:r w:rsidR="00AF4D24" w:rsidRPr="009F3373">
        <w:t>3.78</w:t>
      </w:r>
      <w:r w:rsidR="00876913" w:rsidRPr="009F3373">
        <w:t>.4.1.2.4</w:t>
      </w:r>
      <w:r w:rsidR="008A19B7" w:rsidRPr="009F3373">
        <w:t>.</w:t>
      </w:r>
      <w:r w:rsidR="00627780" w:rsidRPr="009F3373">
        <w:t xml:space="preserve"> </w:t>
      </w:r>
    </w:p>
    <w:p w14:paraId="1E5DDEA9" w14:textId="6ED92B09" w:rsidR="005864FD" w:rsidRPr="009F3373" w:rsidRDefault="005864FD" w:rsidP="005864FD">
      <w:pPr>
        <w:pStyle w:val="BodyText"/>
      </w:pPr>
      <w:r w:rsidRPr="009F3373">
        <w:rPr>
          <w:b/>
        </w:rPr>
        <w:t xml:space="preserve">HTTP 200 </w:t>
      </w:r>
      <w:r w:rsidRPr="009F3373">
        <w:t>(OK) is returned as the HTTP status code.</w:t>
      </w:r>
    </w:p>
    <w:p w14:paraId="1233AD66" w14:textId="0D25D200" w:rsidR="005864FD" w:rsidRPr="009F3373" w:rsidRDefault="005864FD" w:rsidP="005864FD">
      <w:pPr>
        <w:pStyle w:val="BodyText"/>
      </w:pPr>
      <w:r w:rsidRPr="009F3373">
        <w:t xml:space="preserve">A Resource Bundle is returned representing the result set. The </w:t>
      </w:r>
      <w:r w:rsidR="002D368C" w:rsidRPr="009F3373">
        <w:t>Patient Demographics S</w:t>
      </w:r>
      <w:r w:rsidRPr="009F3373">
        <w:t xml:space="preserve">upplier populates the </w:t>
      </w:r>
      <w:r w:rsidRPr="009F3373">
        <w:rPr>
          <w:rStyle w:val="XMLname"/>
        </w:rPr>
        <w:t xml:space="preserve">total </w:t>
      </w:r>
      <w:r w:rsidRPr="009F3373">
        <w:t xml:space="preserve">property of the bundle with the total number of matching results. One </w:t>
      </w:r>
      <w:r w:rsidRPr="009F3373">
        <w:rPr>
          <w:rStyle w:val="XMLname"/>
        </w:rPr>
        <w:t>entry</w:t>
      </w:r>
      <w:r w:rsidRPr="009F3373">
        <w:t xml:space="preserve"> is returned from the Patient Demographics Supplier for each </w:t>
      </w:r>
      <w:r w:rsidR="005E189A" w:rsidRPr="009F3373">
        <w:t>P</w:t>
      </w:r>
      <w:r w:rsidRPr="009F3373">
        <w:t xml:space="preserve">atient </w:t>
      </w:r>
      <w:r w:rsidR="005E189A" w:rsidRPr="009F3373">
        <w:t xml:space="preserve">Resource </w:t>
      </w:r>
      <w:r w:rsidRPr="009F3373">
        <w:t xml:space="preserve">found. </w:t>
      </w:r>
    </w:p>
    <w:p w14:paraId="70F7E219" w14:textId="77777777" w:rsidR="0079585B" w:rsidRPr="009F3373" w:rsidRDefault="005864FD" w:rsidP="005864FD">
      <w:pPr>
        <w:pStyle w:val="BodyText"/>
      </w:pPr>
      <w:r w:rsidRPr="009F3373">
        <w:rPr>
          <w:b/>
        </w:rPr>
        <w:t xml:space="preserve">Case 2: </w:t>
      </w:r>
      <w:r w:rsidRPr="009F3373">
        <w:t xml:space="preserve">The Patient Demographics Supplier finds at least one patient record matching the criteria sent in the query parameters. One or more patient identifier domains are requested via the mechanism specified in </w:t>
      </w:r>
      <w:r w:rsidR="0053449A" w:rsidRPr="009F3373">
        <w:t xml:space="preserve">Section </w:t>
      </w:r>
      <w:r w:rsidR="00AF4D24" w:rsidRPr="009F3373">
        <w:t>3.78</w:t>
      </w:r>
      <w:r w:rsidR="002C11D2" w:rsidRPr="009F3373">
        <w:t>.4.1.2.4</w:t>
      </w:r>
      <w:r w:rsidRPr="009F3373">
        <w:t>, and Patient Demographics Supplier recognizes all domains.</w:t>
      </w:r>
      <w:r w:rsidR="00627780" w:rsidRPr="009F3373">
        <w:t xml:space="preserve"> </w:t>
      </w:r>
    </w:p>
    <w:p w14:paraId="50C05B1A" w14:textId="3275EC52" w:rsidR="005864FD" w:rsidRPr="009F3373" w:rsidRDefault="005864FD" w:rsidP="005864FD">
      <w:pPr>
        <w:pStyle w:val="BodyText"/>
      </w:pPr>
      <w:r w:rsidRPr="009F3373">
        <w:rPr>
          <w:b/>
        </w:rPr>
        <w:t xml:space="preserve">HTTP 200 </w:t>
      </w:r>
      <w:r w:rsidRPr="009F3373">
        <w:t>(O</w:t>
      </w:r>
      <w:r w:rsidR="0008432D" w:rsidRPr="009F3373">
        <w:t>K</w:t>
      </w:r>
      <w:r w:rsidRPr="009F3373">
        <w:t>) is returned as the HTTP status code.</w:t>
      </w:r>
    </w:p>
    <w:p w14:paraId="7E73E728" w14:textId="741C2761" w:rsidR="005864FD" w:rsidRPr="009F3373" w:rsidRDefault="005864FD" w:rsidP="005864FD">
      <w:pPr>
        <w:pStyle w:val="BodyText"/>
      </w:pPr>
      <w:r w:rsidRPr="009F3373">
        <w:t xml:space="preserve">The Patient Demographics Supplier performs its matching and returns a bundle as described in Case 1. The Patient Demographics Supplier eliminates identifiers from the result set which do not exist in the list specified per </w:t>
      </w:r>
      <w:r w:rsidR="0053449A" w:rsidRPr="009F3373">
        <w:t xml:space="preserve">Section </w:t>
      </w:r>
      <w:r w:rsidR="00AF4D24" w:rsidRPr="009F3373">
        <w:t>3.78</w:t>
      </w:r>
      <w:r w:rsidR="002C11D2" w:rsidRPr="009F3373">
        <w:t>.4.1.2.4</w:t>
      </w:r>
      <w:r w:rsidRPr="009F3373">
        <w:t xml:space="preserve"> (domains to be returned). If all entries in the list of patient identifiers are eliminated, which would leave the patient identifiers </w:t>
      </w:r>
      <w:r w:rsidR="008A19B7" w:rsidRPr="009F3373">
        <w:t xml:space="preserve">list </w:t>
      </w:r>
      <w:r w:rsidRPr="009F3373">
        <w:t xml:space="preserve">empty, then the entry shall not be present in the response bundle. </w:t>
      </w:r>
    </w:p>
    <w:p w14:paraId="67674AEC" w14:textId="4AA16A5A" w:rsidR="004C3DC3" w:rsidRPr="009F3373" w:rsidRDefault="005864FD" w:rsidP="005864FD">
      <w:pPr>
        <w:pStyle w:val="BodyText"/>
      </w:pPr>
      <w:r w:rsidRPr="009F3373">
        <w:rPr>
          <w:b/>
        </w:rPr>
        <w:t xml:space="preserve">Case 3: </w:t>
      </w:r>
      <w:r w:rsidRPr="009F3373">
        <w:t xml:space="preserve">The Patient Demographics Supplier fails to find in its information source, any patient record matching the criteria sent as HTTP query parameters. </w:t>
      </w:r>
    </w:p>
    <w:p w14:paraId="76D5BD0A" w14:textId="00B222DE" w:rsidR="005864FD" w:rsidRPr="009F3373" w:rsidRDefault="005864FD" w:rsidP="005864FD">
      <w:pPr>
        <w:pStyle w:val="BodyText"/>
      </w:pPr>
      <w:r w:rsidRPr="009F3373">
        <w:rPr>
          <w:b/>
        </w:rPr>
        <w:t xml:space="preserve">HTTP 200 </w:t>
      </w:r>
      <w:r w:rsidRPr="009F3373">
        <w:t>(OK) is returned as the HTTP status code.</w:t>
      </w:r>
    </w:p>
    <w:p w14:paraId="7B4D6219" w14:textId="0C809F19" w:rsidR="00D87B3C" w:rsidRPr="009F3373" w:rsidRDefault="005864FD" w:rsidP="005864FD">
      <w:pPr>
        <w:pStyle w:val="BodyText"/>
      </w:pPr>
      <w:r w:rsidRPr="009F3373">
        <w:t xml:space="preserve">A Resource Bundle is returned representing the zero result set. The </w:t>
      </w:r>
      <w:r w:rsidR="000710FB" w:rsidRPr="009F3373">
        <w:t>Patient Demographics S</w:t>
      </w:r>
      <w:r w:rsidRPr="009F3373">
        <w:t xml:space="preserve">upplier populates the </w:t>
      </w:r>
      <w:r w:rsidRPr="009F3373">
        <w:rPr>
          <w:rStyle w:val="XMLname"/>
        </w:rPr>
        <w:t xml:space="preserve">total </w:t>
      </w:r>
      <w:r w:rsidRPr="009F3373">
        <w:t xml:space="preserve">with a value of 0 indicating no results were found. No </w:t>
      </w:r>
      <w:r w:rsidRPr="009F3373">
        <w:rPr>
          <w:rStyle w:val="XMLname"/>
        </w:rPr>
        <w:t>entry</w:t>
      </w:r>
      <w:r w:rsidRPr="009F3373">
        <w:t xml:space="preserve"> attributes are provided in the result.</w:t>
      </w:r>
    </w:p>
    <w:p w14:paraId="66DEED4E" w14:textId="241A2CAB" w:rsidR="004C3DC3" w:rsidRPr="009F3373" w:rsidRDefault="005864FD" w:rsidP="005864FD">
      <w:pPr>
        <w:pStyle w:val="BodyText"/>
      </w:pPr>
      <w:r w:rsidRPr="009F3373">
        <w:rPr>
          <w:b/>
        </w:rPr>
        <w:lastRenderedPageBreak/>
        <w:t xml:space="preserve">Case 4: </w:t>
      </w:r>
      <w:r w:rsidRPr="009F3373">
        <w:t xml:space="preserve">The Patient Demographics Supplier does not recognize one or more of the domains specified </w:t>
      </w:r>
      <w:r w:rsidR="008A19B7" w:rsidRPr="009F3373">
        <w:t xml:space="preserve">per </w:t>
      </w:r>
      <w:r w:rsidR="0053449A" w:rsidRPr="009F3373">
        <w:t xml:space="preserve">Section </w:t>
      </w:r>
      <w:r w:rsidR="00AF4D24" w:rsidRPr="009F3373">
        <w:t>3.78</w:t>
      </w:r>
      <w:r w:rsidR="002C11D2" w:rsidRPr="009F3373">
        <w:t>.4.1.2.4</w:t>
      </w:r>
      <w:r w:rsidRPr="009F3373">
        <w:t>.</w:t>
      </w:r>
    </w:p>
    <w:p w14:paraId="1B306A46" w14:textId="771FB782" w:rsidR="00713DE1" w:rsidRPr="009F3373" w:rsidRDefault="00713DE1" w:rsidP="005864FD">
      <w:pPr>
        <w:pStyle w:val="BodyText"/>
      </w:pPr>
      <w:r w:rsidRPr="009F3373">
        <w:t xml:space="preserve">There are two different acceptable return results. Preferred response is a </w:t>
      </w:r>
      <w:r w:rsidR="0079585B" w:rsidRPr="009F3373">
        <w:rPr>
          <w:b/>
        </w:rPr>
        <w:t xml:space="preserve">HTTP </w:t>
      </w:r>
      <w:r w:rsidRPr="009F3373">
        <w:rPr>
          <w:b/>
        </w:rPr>
        <w:t>404</w:t>
      </w:r>
      <w:r w:rsidRPr="009F3373">
        <w:t xml:space="preserve"> to indicate that the domain is not recognized, but a </w:t>
      </w:r>
      <w:r w:rsidR="0079585B" w:rsidRPr="009F3373">
        <w:rPr>
          <w:b/>
        </w:rPr>
        <w:t xml:space="preserve">HTTP </w:t>
      </w:r>
      <w:r w:rsidRPr="009F3373">
        <w:rPr>
          <w:b/>
        </w:rPr>
        <w:t xml:space="preserve">200 </w:t>
      </w:r>
      <w:r w:rsidRPr="009F3373">
        <w:t xml:space="preserve">with an empty result is acceptable when the Patient Demographics Supplier </w:t>
      </w:r>
      <w:r w:rsidR="00EF4056" w:rsidRPr="009F3373">
        <w:t>cannot</w:t>
      </w:r>
      <w:r w:rsidRPr="009F3373">
        <w:t xml:space="preserve"> determine that the domain is not recognized.</w:t>
      </w:r>
    </w:p>
    <w:p w14:paraId="7D623EAC" w14:textId="77777777" w:rsidR="005864FD" w:rsidRPr="009F3373" w:rsidRDefault="005864FD" w:rsidP="005864FD">
      <w:pPr>
        <w:pStyle w:val="BodyText"/>
      </w:pPr>
      <w:r w:rsidRPr="009F3373">
        <w:t xml:space="preserve">An OperationOutcome Resource is returned indicating that the patient identity domain is not recognized in an </w:t>
      </w:r>
      <w:r w:rsidRPr="009F3373">
        <w:rPr>
          <w:rStyle w:val="XMLname"/>
        </w:rPr>
        <w:t>issue</w:t>
      </w:r>
      <w:r w:rsidRPr="009F3373">
        <w:t xml:space="preserve"> having:</w:t>
      </w:r>
    </w:p>
    <w:p w14:paraId="3D0B453B" w14:textId="77777777" w:rsidR="005864FD" w:rsidRPr="009F3373" w:rsidRDefault="005864FD" w:rsidP="005864FD">
      <w:pPr>
        <w:pStyle w:val="BodyText"/>
      </w:pPr>
    </w:p>
    <w:tbl>
      <w:tblPr>
        <w:tblW w:w="7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5220"/>
      </w:tblGrid>
      <w:tr w:rsidR="005864FD" w:rsidRPr="009F3373" w14:paraId="7F5943CE" w14:textId="77777777" w:rsidTr="00F46413">
        <w:trPr>
          <w:cantSplit/>
          <w:tblHeader/>
          <w:jc w:val="center"/>
        </w:trPr>
        <w:tc>
          <w:tcPr>
            <w:tcW w:w="1966" w:type="dxa"/>
            <w:shd w:val="pct15" w:color="auto" w:fill="FFFFFF"/>
          </w:tcPr>
          <w:p w14:paraId="746BCA83" w14:textId="77777777" w:rsidR="005864FD" w:rsidRPr="009F3373" w:rsidRDefault="005864FD" w:rsidP="00521D67">
            <w:pPr>
              <w:pStyle w:val="TableEntryHeader"/>
            </w:pPr>
            <w:r w:rsidRPr="009F3373">
              <w:t>Attribute</w:t>
            </w:r>
          </w:p>
        </w:tc>
        <w:tc>
          <w:tcPr>
            <w:tcW w:w="5220" w:type="dxa"/>
            <w:shd w:val="pct15" w:color="auto" w:fill="FFFFFF"/>
          </w:tcPr>
          <w:p w14:paraId="6644FAE0" w14:textId="77777777" w:rsidR="005864FD" w:rsidRPr="009F3373" w:rsidRDefault="005864FD" w:rsidP="00521D67">
            <w:pPr>
              <w:pStyle w:val="TableEntryHeader"/>
            </w:pPr>
            <w:r w:rsidRPr="009F3373">
              <w:t>Value</w:t>
            </w:r>
          </w:p>
        </w:tc>
      </w:tr>
      <w:tr w:rsidR="005864FD" w:rsidRPr="009F3373" w14:paraId="3554B743" w14:textId="77777777" w:rsidTr="00F46413">
        <w:trPr>
          <w:cantSplit/>
          <w:trHeight w:val="332"/>
          <w:jc w:val="center"/>
        </w:trPr>
        <w:tc>
          <w:tcPr>
            <w:tcW w:w="1966" w:type="dxa"/>
          </w:tcPr>
          <w:p w14:paraId="1E8B2D46" w14:textId="77777777" w:rsidR="005864FD" w:rsidRPr="009F3373" w:rsidRDefault="005864FD" w:rsidP="00521D67">
            <w:pPr>
              <w:pStyle w:val="TableEntry"/>
            </w:pPr>
            <w:r w:rsidRPr="009F3373">
              <w:t>severity</w:t>
            </w:r>
          </w:p>
        </w:tc>
        <w:tc>
          <w:tcPr>
            <w:tcW w:w="5220" w:type="dxa"/>
          </w:tcPr>
          <w:p w14:paraId="5C549E96" w14:textId="25726BC6" w:rsidR="005864FD" w:rsidRPr="009F3373" w:rsidRDefault="006A3CBD" w:rsidP="00521D67">
            <w:pPr>
              <w:pStyle w:val="TableEntry"/>
            </w:pPr>
            <w:r w:rsidRPr="009F3373">
              <w:t>error</w:t>
            </w:r>
          </w:p>
        </w:tc>
      </w:tr>
      <w:tr w:rsidR="005864FD" w:rsidRPr="009F3373" w14:paraId="1B3D6EF3" w14:textId="77777777" w:rsidTr="00F46413">
        <w:trPr>
          <w:cantSplit/>
          <w:trHeight w:val="332"/>
          <w:jc w:val="center"/>
        </w:trPr>
        <w:tc>
          <w:tcPr>
            <w:tcW w:w="1966" w:type="dxa"/>
          </w:tcPr>
          <w:p w14:paraId="0E0745DB" w14:textId="666C07CA" w:rsidR="005864FD" w:rsidRPr="009F3373" w:rsidRDefault="006A3CBD" w:rsidP="00521D67">
            <w:pPr>
              <w:pStyle w:val="TableEntry"/>
            </w:pPr>
            <w:r w:rsidRPr="009F3373">
              <w:t>code</w:t>
            </w:r>
          </w:p>
        </w:tc>
        <w:tc>
          <w:tcPr>
            <w:tcW w:w="5220" w:type="dxa"/>
          </w:tcPr>
          <w:p w14:paraId="480FA518" w14:textId="648E9E65" w:rsidR="005864FD" w:rsidRPr="009F3373" w:rsidRDefault="00956AA9" w:rsidP="00CD669A">
            <w:pPr>
              <w:pStyle w:val="TableEntry"/>
            </w:pPr>
            <w:r w:rsidRPr="009F3373">
              <w:t>not-found</w:t>
            </w:r>
          </w:p>
        </w:tc>
      </w:tr>
      <w:tr w:rsidR="001D75A6" w:rsidRPr="009F3373" w14:paraId="27E9C62B" w14:textId="52421E3F" w:rsidTr="00F46413">
        <w:trPr>
          <w:cantSplit/>
          <w:trHeight w:val="332"/>
          <w:jc w:val="center"/>
        </w:trPr>
        <w:tc>
          <w:tcPr>
            <w:tcW w:w="1966" w:type="dxa"/>
            <w:tcBorders>
              <w:top w:val="single" w:sz="4" w:space="0" w:color="auto"/>
              <w:left w:val="single" w:sz="4" w:space="0" w:color="auto"/>
              <w:bottom w:val="single" w:sz="4" w:space="0" w:color="auto"/>
              <w:right w:val="single" w:sz="4" w:space="0" w:color="auto"/>
            </w:tcBorders>
          </w:tcPr>
          <w:p w14:paraId="7B22030C" w14:textId="0048CA94" w:rsidR="001D75A6" w:rsidRPr="009F3373" w:rsidRDefault="001D75A6" w:rsidP="00B8654A">
            <w:pPr>
              <w:pStyle w:val="TableEntry"/>
            </w:pPr>
            <w:r w:rsidRPr="009F3373">
              <w:t>diagnostics</w:t>
            </w:r>
          </w:p>
        </w:tc>
        <w:tc>
          <w:tcPr>
            <w:tcW w:w="5220" w:type="dxa"/>
            <w:tcBorders>
              <w:top w:val="single" w:sz="4" w:space="0" w:color="auto"/>
              <w:left w:val="single" w:sz="4" w:space="0" w:color="auto"/>
              <w:bottom w:val="single" w:sz="4" w:space="0" w:color="auto"/>
              <w:right w:val="single" w:sz="4" w:space="0" w:color="auto"/>
            </w:tcBorders>
          </w:tcPr>
          <w:p w14:paraId="62DBDE3D" w14:textId="03904F62" w:rsidR="001D75A6" w:rsidRPr="009F3373" w:rsidRDefault="001D75A6" w:rsidP="00B8654A">
            <w:pPr>
              <w:pStyle w:val="TableEntry"/>
            </w:pPr>
            <w:r w:rsidRPr="009F3373">
              <w:t>“targetSystem not found”</w:t>
            </w:r>
          </w:p>
        </w:tc>
      </w:tr>
    </w:tbl>
    <w:p w14:paraId="1ED622F7" w14:textId="77777777" w:rsidR="005864FD" w:rsidRPr="009F3373" w:rsidRDefault="005864FD" w:rsidP="005864FD">
      <w:pPr>
        <w:pStyle w:val="BodyText"/>
      </w:pPr>
    </w:p>
    <w:p w14:paraId="47812573" w14:textId="78470447" w:rsidR="005864FD" w:rsidRPr="009F3373" w:rsidRDefault="005864FD" w:rsidP="00F46413">
      <w:pPr>
        <w:pStyle w:val="BodyText"/>
        <w:rPr>
          <w:rStyle w:val="XMLname"/>
        </w:rPr>
      </w:pPr>
      <w:r w:rsidRPr="009F3373">
        <w:t xml:space="preserve">The OperationOutcome Resource </w:t>
      </w:r>
      <w:r w:rsidR="003C5C4C" w:rsidRPr="009F3373">
        <w:t xml:space="preserve">may </w:t>
      </w:r>
      <w:r w:rsidRPr="009F3373">
        <w:t xml:space="preserve">indicate the query parameter used and the domain in error within the </w:t>
      </w:r>
      <w:r w:rsidRPr="009F3373">
        <w:rPr>
          <w:rStyle w:val="XMLname"/>
        </w:rPr>
        <w:t>d</w:t>
      </w:r>
      <w:r w:rsidR="006A3CBD" w:rsidRPr="009F3373">
        <w:rPr>
          <w:rStyle w:val="XMLname"/>
        </w:rPr>
        <w:t>iagnostics</w:t>
      </w:r>
      <w:r w:rsidRPr="009F3373">
        <w:t xml:space="preserve"> attribute.</w:t>
      </w:r>
      <w:r w:rsidR="003C5C4C" w:rsidRPr="009F3373">
        <w:t xml:space="preserve"> See FHIR discussion of search error handling</w:t>
      </w:r>
      <w:r w:rsidRPr="009F3373">
        <w:t xml:space="preserve"> </w:t>
      </w:r>
      <w:hyperlink r:id="rId32" w:anchor="errors" w:history="1">
        <w:r w:rsidR="00E340D0" w:rsidRPr="009F3373">
          <w:rPr>
            <w:rStyle w:val="Hyperlink"/>
          </w:rPr>
          <w:t>http://hl7.org/fhir/R4/search.html#errors</w:t>
        </w:r>
      </w:hyperlink>
      <w:r w:rsidR="003C5C4C" w:rsidRPr="009F3373">
        <w:t xml:space="preserve"> </w:t>
      </w:r>
    </w:p>
    <w:p w14:paraId="1D811480" w14:textId="77777777" w:rsidR="004C3DC3" w:rsidRPr="009F3373" w:rsidRDefault="00B436EA" w:rsidP="00B436EA">
      <w:pPr>
        <w:pStyle w:val="BodyText"/>
      </w:pPr>
      <w:r w:rsidRPr="009F3373">
        <w:rPr>
          <w:b/>
        </w:rPr>
        <w:t xml:space="preserve">Case 5: </w:t>
      </w:r>
      <w:r w:rsidRPr="009F3373">
        <w:t xml:space="preserve">The Patient Demographics Supplier is not capable of producing a response in the requested format specified by </w:t>
      </w:r>
      <w:r w:rsidRPr="009F3373">
        <w:rPr>
          <w:rStyle w:val="XMLname"/>
        </w:rPr>
        <w:t>_format</w:t>
      </w:r>
      <w:r w:rsidRPr="009F3373">
        <w:t xml:space="preserve"> parameter (specified in </w:t>
      </w:r>
      <w:r w:rsidR="0053449A" w:rsidRPr="009F3373">
        <w:t xml:space="preserve">Section </w:t>
      </w:r>
      <w:r w:rsidR="00AF4D24" w:rsidRPr="009F3373">
        <w:t>3.78</w:t>
      </w:r>
      <w:r w:rsidRPr="009F3373">
        <w:t>.4.1.2.5).</w:t>
      </w:r>
    </w:p>
    <w:p w14:paraId="6AB6B66C" w14:textId="7ED03E99" w:rsidR="00B436EA" w:rsidRPr="009F3373" w:rsidRDefault="00B436EA" w:rsidP="00B436EA">
      <w:pPr>
        <w:pStyle w:val="BodyText"/>
      </w:pPr>
      <w:r w:rsidRPr="009F3373">
        <w:rPr>
          <w:b/>
        </w:rPr>
        <w:t>HTTP 40</w:t>
      </w:r>
      <w:r w:rsidR="005E189A" w:rsidRPr="009F3373">
        <w:rPr>
          <w:b/>
        </w:rPr>
        <w:t>6</w:t>
      </w:r>
      <w:r w:rsidRPr="009F3373">
        <w:t xml:space="preserve"> (</w:t>
      </w:r>
      <w:r w:rsidR="005E189A" w:rsidRPr="009F3373">
        <w:t>Not Acceptable</w:t>
      </w:r>
      <w:r w:rsidRPr="009F3373">
        <w:t>) is returned as the HTTP status code.</w:t>
      </w:r>
    </w:p>
    <w:p w14:paraId="7E812C3E" w14:textId="77777777" w:rsidR="00B436EA" w:rsidRPr="009F3373" w:rsidRDefault="00B436EA" w:rsidP="00B436EA">
      <w:pPr>
        <w:pStyle w:val="BodyText"/>
      </w:pPr>
      <w:r w:rsidRPr="009F3373">
        <w:t xml:space="preserve">An OperationOutcome Resource is returned indicating that the </w:t>
      </w:r>
      <w:r w:rsidR="001452AB" w:rsidRPr="009F3373">
        <w:t xml:space="preserve">requested response format </w:t>
      </w:r>
      <w:r w:rsidRPr="009F3373">
        <w:t xml:space="preserve">is not </w:t>
      </w:r>
      <w:r w:rsidR="001452AB" w:rsidRPr="009F3373">
        <w:t xml:space="preserve">supported </w:t>
      </w:r>
      <w:r w:rsidRPr="009F3373">
        <w:t xml:space="preserve">in an </w:t>
      </w:r>
      <w:r w:rsidRPr="009F3373">
        <w:rPr>
          <w:rStyle w:val="XMLname"/>
        </w:rPr>
        <w:t>issue</w:t>
      </w:r>
      <w:r w:rsidRPr="009F3373">
        <w:t xml:space="preserve"> having:</w:t>
      </w:r>
    </w:p>
    <w:p w14:paraId="3C8B43A7" w14:textId="77777777" w:rsidR="00B436EA" w:rsidRPr="009F3373" w:rsidRDefault="00B436EA" w:rsidP="00B436EA">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B436EA" w:rsidRPr="009F3373" w14:paraId="2CC8E8B4" w14:textId="77777777" w:rsidTr="00F46413">
        <w:trPr>
          <w:cantSplit/>
          <w:tblHeader/>
          <w:jc w:val="center"/>
        </w:trPr>
        <w:tc>
          <w:tcPr>
            <w:tcW w:w="1438" w:type="dxa"/>
            <w:shd w:val="pct15" w:color="auto" w:fill="FFFFFF"/>
          </w:tcPr>
          <w:p w14:paraId="45AF44B2" w14:textId="77777777" w:rsidR="00B436EA" w:rsidRPr="009F3373" w:rsidRDefault="00B436EA" w:rsidP="005C0EEA">
            <w:pPr>
              <w:pStyle w:val="TableEntryHeader"/>
            </w:pPr>
            <w:r w:rsidRPr="009F3373">
              <w:t>Attribute</w:t>
            </w:r>
          </w:p>
        </w:tc>
        <w:tc>
          <w:tcPr>
            <w:tcW w:w="5758" w:type="dxa"/>
            <w:shd w:val="pct15" w:color="auto" w:fill="FFFFFF"/>
          </w:tcPr>
          <w:p w14:paraId="6FEB3122" w14:textId="77777777" w:rsidR="00B436EA" w:rsidRPr="009F3373" w:rsidRDefault="00B436EA" w:rsidP="005C0EEA">
            <w:pPr>
              <w:pStyle w:val="TableEntryHeader"/>
            </w:pPr>
            <w:r w:rsidRPr="009F3373">
              <w:t>Value</w:t>
            </w:r>
          </w:p>
        </w:tc>
      </w:tr>
      <w:tr w:rsidR="00B436EA" w:rsidRPr="009F3373" w14:paraId="7E4639C7" w14:textId="77777777" w:rsidTr="00F46413">
        <w:trPr>
          <w:cantSplit/>
          <w:trHeight w:val="332"/>
          <w:jc w:val="center"/>
        </w:trPr>
        <w:tc>
          <w:tcPr>
            <w:tcW w:w="1438" w:type="dxa"/>
          </w:tcPr>
          <w:p w14:paraId="329404E7" w14:textId="77777777" w:rsidR="00B436EA" w:rsidRPr="009F3373" w:rsidRDefault="00B436EA" w:rsidP="005C0EEA">
            <w:pPr>
              <w:pStyle w:val="TableEntry"/>
            </w:pPr>
            <w:r w:rsidRPr="009F3373">
              <w:t>severity</w:t>
            </w:r>
          </w:p>
        </w:tc>
        <w:tc>
          <w:tcPr>
            <w:tcW w:w="5758" w:type="dxa"/>
          </w:tcPr>
          <w:p w14:paraId="738CDEA4" w14:textId="0C0793F1" w:rsidR="00B436EA" w:rsidRPr="009F3373" w:rsidRDefault="00330243" w:rsidP="005C0EEA">
            <w:pPr>
              <w:pStyle w:val="TableEntry"/>
            </w:pPr>
            <w:r w:rsidRPr="009F3373">
              <w:t>e</w:t>
            </w:r>
            <w:r w:rsidR="00B436EA" w:rsidRPr="009F3373">
              <w:t>rror</w:t>
            </w:r>
          </w:p>
        </w:tc>
      </w:tr>
      <w:tr w:rsidR="00B436EA" w:rsidRPr="009F3373" w14:paraId="18D1E645" w14:textId="77777777" w:rsidTr="00F46413">
        <w:trPr>
          <w:cantSplit/>
          <w:trHeight w:val="332"/>
          <w:jc w:val="center"/>
        </w:trPr>
        <w:tc>
          <w:tcPr>
            <w:tcW w:w="1438" w:type="dxa"/>
          </w:tcPr>
          <w:p w14:paraId="67237F67" w14:textId="32BCF041" w:rsidR="00B436EA" w:rsidRPr="009F3373" w:rsidRDefault="00330243" w:rsidP="005C0EEA">
            <w:pPr>
              <w:pStyle w:val="TableEntry"/>
            </w:pPr>
            <w:r w:rsidRPr="009F3373">
              <w:t>code</w:t>
            </w:r>
          </w:p>
        </w:tc>
        <w:tc>
          <w:tcPr>
            <w:tcW w:w="5758" w:type="dxa"/>
          </w:tcPr>
          <w:p w14:paraId="57DB72D9" w14:textId="428A5649" w:rsidR="00B436EA" w:rsidRPr="009F3373" w:rsidRDefault="00D721F1" w:rsidP="00CD669A">
            <w:pPr>
              <w:pStyle w:val="TableEntry"/>
              <w:rPr>
                <w:rStyle w:val="XMLname"/>
              </w:rPr>
            </w:pPr>
            <w:r w:rsidRPr="009F3373">
              <w:t>not-supported</w:t>
            </w:r>
          </w:p>
        </w:tc>
      </w:tr>
    </w:tbl>
    <w:p w14:paraId="477BAD13" w14:textId="77777777" w:rsidR="007D0F47" w:rsidRPr="009F3373" w:rsidRDefault="007D0F47" w:rsidP="00B436EA">
      <w:pPr>
        <w:pStyle w:val="BodyText"/>
      </w:pPr>
    </w:p>
    <w:p w14:paraId="6EAB7ABB" w14:textId="0C5A63E3" w:rsidR="00B436EA" w:rsidRPr="009F3373" w:rsidRDefault="00B436EA" w:rsidP="00B436EA">
      <w:pPr>
        <w:pStyle w:val="BodyText"/>
      </w:pPr>
      <w:r w:rsidRPr="009F3373">
        <w:t>The Patient Demographics Supplier may be capable of servicing requests for response formats not listed</w:t>
      </w:r>
      <w:r w:rsidR="002C11D2" w:rsidRPr="009F3373">
        <w:t xml:space="preserve"> in </w:t>
      </w:r>
      <w:r w:rsidR="0053449A" w:rsidRPr="009F3373">
        <w:t>Section</w:t>
      </w:r>
      <w:r w:rsidR="002C11D2" w:rsidRPr="009F3373">
        <w:t xml:space="preserve"> 3.78.4.1.2.5</w:t>
      </w:r>
      <w:r w:rsidRPr="009F3373">
        <w:t xml:space="preserve">, but shall, at minimum, be capable of producing XML and JSON encodings. </w:t>
      </w:r>
    </w:p>
    <w:p w14:paraId="4390470D" w14:textId="0B9B5164" w:rsidR="00FF1A8B" w:rsidRPr="009F3373" w:rsidRDefault="00FF1A8B" w:rsidP="00044C0B">
      <w:r w:rsidRPr="009F3373">
        <w:t>The Patient Demographics Supplier may return other HTTP status codes to represent specific error conditions. When HTTP error status codes are returned by the Patient Demographics Supplier, they shall c</w:t>
      </w:r>
      <w:r w:rsidR="00703CB2" w:rsidRPr="009F3373">
        <w:t>onform to the HTTP standard RFC</w:t>
      </w:r>
      <w:r w:rsidRPr="009F3373">
        <w:t>2616. Their use is not further constrained or specified by this transaction.</w:t>
      </w:r>
    </w:p>
    <w:p w14:paraId="5C0CAE20" w14:textId="1184AE18" w:rsidR="00FF05FC" w:rsidRPr="009F3373" w:rsidRDefault="00AF4D24" w:rsidP="00D075D8">
      <w:pPr>
        <w:pStyle w:val="Heading4"/>
        <w:numPr>
          <w:ilvl w:val="0"/>
          <w:numId w:val="0"/>
        </w:numPr>
        <w:rPr>
          <w:noProof w:val="0"/>
        </w:rPr>
      </w:pPr>
      <w:bookmarkStart w:id="99" w:name="_Toc49502289"/>
      <w:r w:rsidRPr="009F3373">
        <w:rPr>
          <w:noProof w:val="0"/>
        </w:rPr>
        <w:lastRenderedPageBreak/>
        <w:t>3.78</w:t>
      </w:r>
      <w:r w:rsidR="003B2A2B" w:rsidRPr="009F3373">
        <w:rPr>
          <w:noProof w:val="0"/>
        </w:rPr>
        <w:t>.4.2</w:t>
      </w:r>
      <w:r w:rsidR="00DD13DB" w:rsidRPr="009F3373">
        <w:rPr>
          <w:noProof w:val="0"/>
        </w:rPr>
        <w:t xml:space="preserve"> </w:t>
      </w:r>
      <w:r w:rsidR="005932EE" w:rsidRPr="009F3373">
        <w:rPr>
          <w:noProof w:val="0"/>
        </w:rPr>
        <w:t xml:space="preserve">Query </w:t>
      </w:r>
      <w:r w:rsidR="00E32B60" w:rsidRPr="009F3373">
        <w:rPr>
          <w:noProof w:val="0"/>
        </w:rPr>
        <w:t>Patient Resource Response</w:t>
      </w:r>
      <w:r w:rsidR="00E97D56" w:rsidRPr="009F3373">
        <w:rPr>
          <w:noProof w:val="0"/>
        </w:rPr>
        <w:t xml:space="preserve"> message</w:t>
      </w:r>
      <w:bookmarkEnd w:id="99"/>
    </w:p>
    <w:p w14:paraId="2DA52828" w14:textId="77777777" w:rsidR="009B048D" w:rsidRPr="009F3373" w:rsidRDefault="00AF4D24" w:rsidP="009B048D">
      <w:pPr>
        <w:pStyle w:val="Heading5"/>
        <w:numPr>
          <w:ilvl w:val="0"/>
          <w:numId w:val="0"/>
        </w:numPr>
        <w:rPr>
          <w:noProof w:val="0"/>
        </w:rPr>
      </w:pPr>
      <w:bookmarkStart w:id="100" w:name="_Toc49502290"/>
      <w:r w:rsidRPr="009F3373">
        <w:rPr>
          <w:noProof w:val="0"/>
        </w:rPr>
        <w:t>3.78</w:t>
      </w:r>
      <w:r w:rsidR="009B048D" w:rsidRPr="009F3373">
        <w:rPr>
          <w:noProof w:val="0"/>
        </w:rPr>
        <w:t>.4.</w:t>
      </w:r>
      <w:r w:rsidR="006D768F" w:rsidRPr="009F3373">
        <w:rPr>
          <w:noProof w:val="0"/>
        </w:rPr>
        <w:t>2</w:t>
      </w:r>
      <w:r w:rsidR="009B048D" w:rsidRPr="009F3373">
        <w:rPr>
          <w:noProof w:val="0"/>
        </w:rPr>
        <w:t>.1 Trigger Events</w:t>
      </w:r>
      <w:bookmarkEnd w:id="100"/>
    </w:p>
    <w:p w14:paraId="627D2A70" w14:textId="77777777" w:rsidR="00DE71DE" w:rsidRPr="009F3373" w:rsidRDefault="00E32B60" w:rsidP="00844CBF">
      <w:pPr>
        <w:pStyle w:val="BodyText"/>
      </w:pPr>
      <w:r w:rsidRPr="009F3373">
        <w:t xml:space="preserve">The Patient Demographics Supplier found patient demographics matching the query parameters </w:t>
      </w:r>
    </w:p>
    <w:p w14:paraId="340247F2" w14:textId="55645A62" w:rsidR="00E32B60" w:rsidRPr="009F3373" w:rsidRDefault="00DE71DE" w:rsidP="00844CBF">
      <w:pPr>
        <w:pStyle w:val="BodyText"/>
      </w:pPr>
      <w:r w:rsidRPr="009F3373">
        <w:t xml:space="preserve"> </w:t>
      </w:r>
      <w:r w:rsidR="00E32B60" w:rsidRPr="009F3373">
        <w:t xml:space="preserve">specified by the </w:t>
      </w:r>
      <w:r w:rsidR="00D64EFF" w:rsidRPr="009F3373">
        <w:t>Patient Demographics Consumer</w:t>
      </w:r>
      <w:r w:rsidR="00D76623" w:rsidRPr="009F3373">
        <w:t xml:space="preserve"> as a result of a</w:t>
      </w:r>
      <w:r w:rsidR="0066357A" w:rsidRPr="009F3373">
        <w:t xml:space="preserve"> Query Patient Resource Request</w:t>
      </w:r>
      <w:r w:rsidR="00E32B60" w:rsidRPr="009F3373">
        <w:t>.</w:t>
      </w:r>
    </w:p>
    <w:p w14:paraId="568ED858" w14:textId="77777777" w:rsidR="009B048D" w:rsidRPr="009F3373" w:rsidRDefault="00AF4D24" w:rsidP="009B048D">
      <w:pPr>
        <w:pStyle w:val="Heading5"/>
        <w:numPr>
          <w:ilvl w:val="0"/>
          <w:numId w:val="0"/>
        </w:numPr>
        <w:rPr>
          <w:noProof w:val="0"/>
        </w:rPr>
      </w:pPr>
      <w:bookmarkStart w:id="101" w:name="_Toc49502291"/>
      <w:r w:rsidRPr="009F3373">
        <w:rPr>
          <w:noProof w:val="0"/>
        </w:rPr>
        <w:t>3.78</w:t>
      </w:r>
      <w:r w:rsidR="006D768F" w:rsidRPr="009F3373">
        <w:rPr>
          <w:noProof w:val="0"/>
        </w:rPr>
        <w:t>.4.2</w:t>
      </w:r>
      <w:r w:rsidR="009B048D" w:rsidRPr="009F3373">
        <w:rPr>
          <w:noProof w:val="0"/>
        </w:rPr>
        <w:t>.2 Message Semantics</w:t>
      </w:r>
      <w:bookmarkEnd w:id="101"/>
    </w:p>
    <w:p w14:paraId="410E821C" w14:textId="01A20ECB" w:rsidR="00DC6549" w:rsidRPr="009F3373" w:rsidRDefault="00E32B60" w:rsidP="00844CBF">
      <w:pPr>
        <w:pStyle w:val="BodyText"/>
      </w:pPr>
      <w:r w:rsidRPr="009F3373">
        <w:t xml:space="preserve">The </w:t>
      </w:r>
      <w:r w:rsidR="00356C9F" w:rsidRPr="009F3373">
        <w:t xml:space="preserve">Query Patient Resource </w:t>
      </w:r>
      <w:r w:rsidR="0066357A" w:rsidRPr="009F3373">
        <w:t>R</w:t>
      </w:r>
      <w:r w:rsidRPr="009F3373">
        <w:t xml:space="preserve">esponse is </w:t>
      </w:r>
      <w:r w:rsidR="00A13C42" w:rsidRPr="009F3373">
        <w:t xml:space="preserve">sent from the Patient Demographics Supplier to the Patient Demographics </w:t>
      </w:r>
      <w:r w:rsidR="004A49E4" w:rsidRPr="009F3373">
        <w:t>C</w:t>
      </w:r>
      <w:r w:rsidR="00A13C42" w:rsidRPr="009F3373">
        <w:t xml:space="preserve">onsumer as a </w:t>
      </w:r>
      <w:r w:rsidR="00483545" w:rsidRPr="009F3373">
        <w:t>B</w:t>
      </w:r>
      <w:r w:rsidR="00A13C42" w:rsidRPr="009F3373">
        <w:t xml:space="preserve">undle of Patient </w:t>
      </w:r>
      <w:r w:rsidR="00271F76" w:rsidRPr="009F3373">
        <w:t>R</w:t>
      </w:r>
      <w:r w:rsidR="00A13C42" w:rsidRPr="009F3373">
        <w:t xml:space="preserve">esources. </w:t>
      </w:r>
      <w:r w:rsidR="004376A3" w:rsidRPr="009F3373">
        <w:t xml:space="preserve">The “content-type” of the response </w:t>
      </w:r>
      <w:r w:rsidR="00265506" w:rsidRPr="009F3373">
        <w:t xml:space="preserve">will depend upon the requested response format indicated by the </w:t>
      </w:r>
      <w:r w:rsidR="00D64EFF" w:rsidRPr="009F3373">
        <w:t>Patient Demographics Consumer</w:t>
      </w:r>
      <w:r w:rsidR="002862AA" w:rsidRPr="009F3373">
        <w:t>.</w:t>
      </w:r>
    </w:p>
    <w:p w14:paraId="78DE13FB" w14:textId="77777777" w:rsidR="00792ADD" w:rsidRPr="009F3373" w:rsidRDefault="00483545" w:rsidP="00765E0C">
      <w:pPr>
        <w:pStyle w:val="BodyText"/>
      </w:pPr>
      <w:r w:rsidRPr="009F3373">
        <w:t xml:space="preserve">See </w:t>
      </w:r>
      <w:r w:rsidR="0014521E" w:rsidRPr="009F3373">
        <w:t xml:space="preserve">ITI TF-2x: </w:t>
      </w:r>
      <w:r w:rsidRPr="009F3373">
        <w:t xml:space="preserve">Appendix </w:t>
      </w:r>
      <w:r w:rsidR="007735E9" w:rsidRPr="009F3373">
        <w:t>Z.6</w:t>
      </w:r>
      <w:r w:rsidRPr="009F3373">
        <w:t xml:space="preserve"> for more details</w:t>
      </w:r>
      <w:r w:rsidR="007B4F7C" w:rsidRPr="009F3373">
        <w:t xml:space="preserve"> on response format handling. See ITI TF-2x: Appendix Z.7 for handling guidance for Access Denied</w:t>
      </w:r>
      <w:r w:rsidR="00385F4D" w:rsidRPr="009F3373">
        <w:t>.</w:t>
      </w:r>
      <w:r w:rsidRPr="009F3373">
        <w:t xml:space="preserve"> </w:t>
      </w:r>
    </w:p>
    <w:p w14:paraId="186D1B1E" w14:textId="7AB16CB5" w:rsidR="00C317BF" w:rsidRPr="009F3373" w:rsidRDefault="00AF4D24" w:rsidP="00D54FEF">
      <w:pPr>
        <w:pStyle w:val="Heading6"/>
        <w:numPr>
          <w:ilvl w:val="0"/>
          <w:numId w:val="0"/>
        </w:numPr>
        <w:rPr>
          <w:noProof w:val="0"/>
        </w:rPr>
      </w:pPr>
      <w:bookmarkStart w:id="102" w:name="_Toc49502292"/>
      <w:r w:rsidRPr="009F3373">
        <w:rPr>
          <w:noProof w:val="0"/>
        </w:rPr>
        <w:t>3.78</w:t>
      </w:r>
      <w:r w:rsidR="00564A03" w:rsidRPr="009F3373">
        <w:rPr>
          <w:noProof w:val="0"/>
        </w:rPr>
        <w:t>.4.2.2.1</w:t>
      </w:r>
      <w:r w:rsidR="00C317BF" w:rsidRPr="009F3373">
        <w:rPr>
          <w:noProof w:val="0"/>
        </w:rPr>
        <w:t xml:space="preserve"> Patient Resource Definition in the Context of </w:t>
      </w:r>
      <w:r w:rsidR="00356C9F" w:rsidRPr="009F3373">
        <w:rPr>
          <w:noProof w:val="0"/>
        </w:rPr>
        <w:t xml:space="preserve">Query Patient Resource </w:t>
      </w:r>
      <w:r w:rsidR="00C317BF" w:rsidRPr="009F3373">
        <w:rPr>
          <w:noProof w:val="0"/>
        </w:rPr>
        <w:t>Response</w:t>
      </w:r>
      <w:bookmarkEnd w:id="102"/>
    </w:p>
    <w:p w14:paraId="03406B03" w14:textId="25D27516" w:rsidR="00262C3D" w:rsidRPr="009F3373" w:rsidRDefault="00A32ED3" w:rsidP="00844CBF">
      <w:pPr>
        <w:pStyle w:val="BodyText"/>
      </w:pPr>
      <w:r w:rsidRPr="009F3373">
        <w:t>The components of the Patient Resource with cardinality greater than 0 (as shown below) are required, and the detailed description of the message is provided here. All other attributes of the response are optional.</w:t>
      </w:r>
      <w:r w:rsidR="0008432D" w:rsidRPr="009F3373">
        <w:t xml:space="preserve"> </w:t>
      </w:r>
    </w:p>
    <w:p w14:paraId="60A40BE9" w14:textId="02ED3343" w:rsidR="00C317BF" w:rsidRPr="009F3373" w:rsidRDefault="0008432D" w:rsidP="00844CBF">
      <w:pPr>
        <w:pStyle w:val="BodyText"/>
      </w:pPr>
      <w:r w:rsidRPr="009F3373">
        <w:t>T</w:t>
      </w:r>
      <w:r w:rsidR="001B47D2" w:rsidRPr="009F3373">
        <w:t>he Patient Resource contained within the Query Patient Resource Response message is described at</w:t>
      </w:r>
      <w:r w:rsidR="00145BA1" w:rsidRPr="009F3373">
        <w:t xml:space="preserve"> </w:t>
      </w:r>
      <w:hyperlink r:id="rId33" w:history="1">
        <w:r w:rsidR="00E340D0" w:rsidRPr="009F3373">
          <w:rPr>
            <w:rStyle w:val="Hyperlink"/>
          </w:rPr>
          <w:t>http://hl7.org/fhir/R4/patient.html</w:t>
        </w:r>
      </w:hyperlink>
      <w:r w:rsidR="001C4AB9" w:rsidRPr="009F3373">
        <w:rPr>
          <w:rStyle w:val="Hyperlink"/>
        </w:rPr>
        <w:t xml:space="preserve"> </w:t>
      </w:r>
      <w:r w:rsidR="001B47D2" w:rsidRPr="009F3373">
        <w:t>and is not further constrained by this transaction.</w:t>
      </w:r>
      <w:r w:rsidR="001B47D2" w:rsidRPr="009F3373" w:rsidDel="001B47D2">
        <w:t xml:space="preserve"> </w:t>
      </w:r>
    </w:p>
    <w:p w14:paraId="6C1C36D9" w14:textId="77777777" w:rsidR="003B7C95" w:rsidRPr="009F3373" w:rsidRDefault="003B7C95" w:rsidP="00D54FEF">
      <w:pPr>
        <w:pStyle w:val="Heading6"/>
        <w:numPr>
          <w:ilvl w:val="0"/>
          <w:numId w:val="0"/>
        </w:numPr>
        <w:ind w:left="1152" w:hanging="1152"/>
        <w:rPr>
          <w:noProof w:val="0"/>
        </w:rPr>
      </w:pPr>
      <w:bookmarkStart w:id="103" w:name="_Toc49502293"/>
      <w:r w:rsidRPr="009F3373">
        <w:rPr>
          <w:noProof w:val="0"/>
        </w:rPr>
        <w:t>3.78.4.2.2.2 Mother’s Maiden Name</w:t>
      </w:r>
      <w:bookmarkEnd w:id="103"/>
      <w:r w:rsidRPr="009F3373">
        <w:rPr>
          <w:noProof w:val="0"/>
        </w:rPr>
        <w:t xml:space="preserve"> </w:t>
      </w:r>
    </w:p>
    <w:p w14:paraId="3D071B45" w14:textId="4C608094" w:rsidR="008A48C7" w:rsidRPr="009F3373" w:rsidRDefault="003B7C95">
      <w:pPr>
        <w:pStyle w:val="BodyText"/>
      </w:pPr>
      <w:r w:rsidRPr="009F3373">
        <w:t>Patient Demographics Suppliers shall include the mother’s maiden name, if known, in an extension named mothers</w:t>
      </w:r>
      <w:r w:rsidR="00AF1BE1" w:rsidRPr="009F3373">
        <w:t xml:space="preserve"> </w:t>
      </w:r>
      <w:r w:rsidRPr="009F3373">
        <w:t xml:space="preserve">MaidenName. </w:t>
      </w:r>
      <w:r w:rsidR="0063454A" w:rsidRPr="009F3373">
        <w:t xml:space="preserve">See </w:t>
      </w:r>
      <w:hyperlink r:id="rId34" w:history="1">
        <w:r w:rsidR="00E340D0" w:rsidRPr="009F3373">
          <w:rPr>
            <w:rStyle w:val="Hyperlink"/>
          </w:rPr>
          <w:t>http://hl7.org/fhir/R4/extension-patient-mothersmaidenname.html</w:t>
        </w:r>
      </w:hyperlink>
      <w:r w:rsidR="0063454A" w:rsidRPr="009F3373">
        <w:t xml:space="preserve"> </w:t>
      </w:r>
    </w:p>
    <w:p w14:paraId="54AE0274" w14:textId="77777777" w:rsidR="007B5C62" w:rsidRPr="009F3373" w:rsidRDefault="00AF4D24" w:rsidP="00D54FEF">
      <w:pPr>
        <w:pStyle w:val="Heading6"/>
        <w:numPr>
          <w:ilvl w:val="0"/>
          <w:numId w:val="0"/>
        </w:numPr>
        <w:ind w:left="1152" w:hanging="1152"/>
        <w:rPr>
          <w:noProof w:val="0"/>
        </w:rPr>
      </w:pPr>
      <w:bookmarkStart w:id="104" w:name="_Toc49502294"/>
      <w:r w:rsidRPr="009F3373">
        <w:rPr>
          <w:noProof w:val="0"/>
        </w:rPr>
        <w:t>3.78</w:t>
      </w:r>
      <w:r w:rsidR="005C4AAA" w:rsidRPr="009F3373">
        <w:rPr>
          <w:noProof w:val="0"/>
        </w:rPr>
        <w:t>.4.2.2.</w:t>
      </w:r>
      <w:r w:rsidR="003B7C95" w:rsidRPr="009F3373">
        <w:rPr>
          <w:noProof w:val="0"/>
        </w:rPr>
        <w:t>3</w:t>
      </w:r>
      <w:r w:rsidR="005C4AAA" w:rsidRPr="009F3373">
        <w:rPr>
          <w:noProof w:val="0"/>
        </w:rPr>
        <w:t xml:space="preserve"> Resource Bundling</w:t>
      </w:r>
      <w:bookmarkEnd w:id="104"/>
    </w:p>
    <w:p w14:paraId="32A0F48F" w14:textId="77777777" w:rsidR="005C4AAA" w:rsidRPr="009F3373" w:rsidRDefault="005C4AAA" w:rsidP="00844CBF">
      <w:pPr>
        <w:pStyle w:val="BodyText"/>
      </w:pPr>
      <w:r w:rsidRPr="009F3373">
        <w:t xml:space="preserve">Please see ITI TF-2x: </w:t>
      </w:r>
      <w:r w:rsidR="00FA5510" w:rsidRPr="009F3373">
        <w:t xml:space="preserve">Appendix </w:t>
      </w:r>
      <w:r w:rsidR="00D8410A" w:rsidRPr="009F3373">
        <w:t>Z</w:t>
      </w:r>
      <w:r w:rsidR="004B6AA6" w:rsidRPr="009F3373">
        <w:t>.1</w:t>
      </w:r>
      <w:r w:rsidRPr="009F3373">
        <w:t xml:space="preserve"> for details on the IHE guidelines for implementing FHIR bundles. </w:t>
      </w:r>
    </w:p>
    <w:p w14:paraId="63D2D250" w14:textId="0D64BA4F" w:rsidR="006C445D" w:rsidRPr="009F3373" w:rsidRDefault="00AF4D24" w:rsidP="00D54FEF">
      <w:pPr>
        <w:pStyle w:val="Heading6"/>
        <w:numPr>
          <w:ilvl w:val="0"/>
          <w:numId w:val="0"/>
        </w:numPr>
        <w:ind w:left="1152" w:hanging="1152"/>
        <w:rPr>
          <w:noProof w:val="0"/>
        </w:rPr>
      </w:pPr>
      <w:bookmarkStart w:id="105" w:name="_Toc49502295"/>
      <w:r w:rsidRPr="009F3373">
        <w:rPr>
          <w:noProof w:val="0"/>
        </w:rPr>
        <w:t>3.78</w:t>
      </w:r>
      <w:r w:rsidR="006C445D" w:rsidRPr="009F3373">
        <w:rPr>
          <w:noProof w:val="0"/>
        </w:rPr>
        <w:t>.4.2.2.</w:t>
      </w:r>
      <w:r w:rsidR="003B7C95" w:rsidRPr="009F3373">
        <w:rPr>
          <w:noProof w:val="0"/>
        </w:rPr>
        <w:t>4</w:t>
      </w:r>
      <w:r w:rsidR="006C445D" w:rsidRPr="009F3373">
        <w:rPr>
          <w:noProof w:val="0"/>
        </w:rPr>
        <w:t xml:space="preserve"> </w:t>
      </w:r>
      <w:r w:rsidR="00EF6AA0" w:rsidRPr="009F3373">
        <w:rPr>
          <w:noProof w:val="0"/>
        </w:rPr>
        <w:t xml:space="preserve">Incremental Response Processing - </w:t>
      </w:r>
      <w:r w:rsidR="006C445D" w:rsidRPr="009F3373">
        <w:rPr>
          <w:noProof w:val="0"/>
        </w:rPr>
        <w:t>Paging of Resource Bundle</w:t>
      </w:r>
      <w:bookmarkEnd w:id="105"/>
    </w:p>
    <w:p w14:paraId="29DB2207" w14:textId="0A375072" w:rsidR="006C445D" w:rsidRPr="009F3373" w:rsidRDefault="00EF6AA0" w:rsidP="006C445D">
      <w:pPr>
        <w:pStyle w:val="BodyText"/>
      </w:pPr>
      <w:r w:rsidRPr="009F3373">
        <w:t xml:space="preserve">The Patient Demographics Supplier shall </w:t>
      </w:r>
      <w:r w:rsidR="006C445D" w:rsidRPr="009F3373">
        <w:t xml:space="preserve">represent </w:t>
      </w:r>
      <w:r w:rsidRPr="009F3373">
        <w:t xml:space="preserve">these </w:t>
      </w:r>
      <w:r w:rsidR="006C445D" w:rsidRPr="009F3373">
        <w:t xml:space="preserve">incremental responses as specified </w:t>
      </w:r>
      <w:r w:rsidR="00E2479A" w:rsidRPr="009F3373">
        <w:t xml:space="preserve">FHIR Paging </w:t>
      </w:r>
      <w:hyperlink r:id="rId35" w:anchor="paging" w:history="1">
        <w:r w:rsidR="00E340D0" w:rsidRPr="009F3373">
          <w:rPr>
            <w:rStyle w:val="Hyperlink"/>
          </w:rPr>
          <w:t>http://hl7.org/fhir/R4/http.html#paging</w:t>
        </w:r>
      </w:hyperlink>
      <w:r w:rsidR="00E2479A" w:rsidRPr="009F3373">
        <w:t xml:space="preserve"> </w:t>
      </w:r>
    </w:p>
    <w:p w14:paraId="56B52DA6" w14:textId="277E97A4" w:rsidR="00564A03" w:rsidRPr="009F3373" w:rsidRDefault="00AF4D24" w:rsidP="00D54FEF">
      <w:pPr>
        <w:pStyle w:val="Heading6"/>
        <w:numPr>
          <w:ilvl w:val="0"/>
          <w:numId w:val="0"/>
        </w:numPr>
        <w:ind w:left="1152" w:hanging="1152"/>
        <w:rPr>
          <w:noProof w:val="0"/>
        </w:rPr>
      </w:pPr>
      <w:bookmarkStart w:id="106" w:name="_Toc49502296"/>
      <w:r w:rsidRPr="009F3373">
        <w:rPr>
          <w:noProof w:val="0"/>
        </w:rPr>
        <w:t>3.78</w:t>
      </w:r>
      <w:r w:rsidR="00564A03" w:rsidRPr="009F3373">
        <w:rPr>
          <w:noProof w:val="0"/>
        </w:rPr>
        <w:t>.4.2.2.</w:t>
      </w:r>
      <w:r w:rsidR="003B7C95" w:rsidRPr="009F3373">
        <w:rPr>
          <w:noProof w:val="0"/>
        </w:rPr>
        <w:t>5</w:t>
      </w:r>
      <w:r w:rsidR="00564A03" w:rsidRPr="009F3373">
        <w:rPr>
          <w:noProof w:val="0"/>
        </w:rPr>
        <w:t xml:space="preserve"> Quality of Match</w:t>
      </w:r>
      <w:bookmarkEnd w:id="106"/>
    </w:p>
    <w:p w14:paraId="7FA5219A" w14:textId="0715DA18" w:rsidR="00564A03" w:rsidRPr="009F3373" w:rsidRDefault="00564A03" w:rsidP="00564A03">
      <w:pPr>
        <w:pStyle w:val="BodyText"/>
      </w:pPr>
      <w:r w:rsidRPr="009F3373">
        <w:t xml:space="preserve">The Patient Demographics Supplier may convey the quality of each match based on strength of the particular result to the supplied query parameters. The mechanism for determining the </w:t>
      </w:r>
      <w:r w:rsidRPr="009F3373">
        <w:lastRenderedPageBreak/>
        <w:t xml:space="preserve">confidence of match is considered a product specific feature and is not specified in this </w:t>
      </w:r>
      <w:r w:rsidR="00F46413" w:rsidRPr="009F3373">
        <w:t>transaction</w:t>
      </w:r>
      <w:r w:rsidRPr="009F3373">
        <w:t xml:space="preserve">. </w:t>
      </w:r>
    </w:p>
    <w:p w14:paraId="416448BC" w14:textId="319ECA24" w:rsidR="007D0F47" w:rsidRPr="009F3373" w:rsidRDefault="00564A03" w:rsidP="00FC5122">
      <w:pPr>
        <w:pStyle w:val="BodyText"/>
      </w:pPr>
      <w:r w:rsidRPr="009F3373">
        <w:t xml:space="preserve">If the Patient Demographics Supplier wishes to convey the quality of match, it shall represent the confidence of a particular match within the bundle as a </w:t>
      </w:r>
      <w:r w:rsidRPr="009F3373">
        <w:rPr>
          <w:rStyle w:val="XMLname"/>
        </w:rPr>
        <w:t>score</w:t>
      </w:r>
      <w:r w:rsidRPr="009F3373">
        <w:t xml:space="preserve"> attribute</w:t>
      </w:r>
      <w:r w:rsidR="007C6602" w:rsidRPr="009F3373">
        <w:t xml:space="preserve">. See FHIR Relevance section </w:t>
      </w:r>
      <w:hyperlink r:id="rId36" w:anchor="score" w:history="1">
        <w:r w:rsidR="00E340D0" w:rsidRPr="009F3373">
          <w:rPr>
            <w:rStyle w:val="Hyperlink"/>
          </w:rPr>
          <w:t>http://hl7.org/fhir/R4/search.html#score</w:t>
        </w:r>
      </w:hyperlink>
      <w:r w:rsidR="007C6602" w:rsidRPr="009F3373">
        <w:t xml:space="preserve"> </w:t>
      </w:r>
    </w:p>
    <w:p w14:paraId="3F473A93" w14:textId="77777777" w:rsidR="00D71F1A" w:rsidRPr="009F3373" w:rsidRDefault="00AF4D24" w:rsidP="00D71F1A">
      <w:pPr>
        <w:pStyle w:val="Heading5"/>
        <w:numPr>
          <w:ilvl w:val="0"/>
          <w:numId w:val="0"/>
        </w:numPr>
        <w:rPr>
          <w:noProof w:val="0"/>
        </w:rPr>
      </w:pPr>
      <w:bookmarkStart w:id="107" w:name="_Toc49502297"/>
      <w:r w:rsidRPr="009F3373">
        <w:rPr>
          <w:noProof w:val="0"/>
        </w:rPr>
        <w:t>3.78</w:t>
      </w:r>
      <w:r w:rsidR="00D71F1A" w:rsidRPr="009F3373">
        <w:rPr>
          <w:noProof w:val="0"/>
        </w:rPr>
        <w:t>.4.2.3 Expected Actions</w:t>
      </w:r>
      <w:bookmarkEnd w:id="107"/>
    </w:p>
    <w:p w14:paraId="2A9EF0EC" w14:textId="1759ABF2" w:rsidR="000710FB" w:rsidRPr="009F3373" w:rsidRDefault="000710FB" w:rsidP="00044C0B">
      <w:r w:rsidRPr="009F3373">
        <w:t xml:space="preserve">The constraints specified in </w:t>
      </w:r>
      <w:r w:rsidR="0053449A" w:rsidRPr="009F3373">
        <w:t xml:space="preserve">Section </w:t>
      </w:r>
      <w:r w:rsidR="00AF4D24" w:rsidRPr="009F3373">
        <w:t>3.78</w:t>
      </w:r>
      <w:r w:rsidRPr="009F3373">
        <w:t xml:space="preserve">.4.2.2 represent the minimum set of demographics information that must be implemented by a Patient Demographics Supplier. This does not prevent the Patient Demographics Supplier from sending additional FHIR attributes in a response; such as extensions, text, etc. The Patient Demographics Consumer shall ignore additional attributes and extensions if not understood. </w:t>
      </w:r>
    </w:p>
    <w:p w14:paraId="2E8D4735" w14:textId="77777777" w:rsidR="00441263" w:rsidRPr="009F3373" w:rsidRDefault="00441263" w:rsidP="00044C0B">
      <w:r w:rsidRPr="009F3373">
        <w:t>The consumer shall process the response in some manner specific to its application function (for example: displaying on a user inter</w:t>
      </w:r>
      <w:r w:rsidR="00E205E3" w:rsidRPr="009F3373">
        <w:t>face). This application</w:t>
      </w:r>
      <w:r w:rsidRPr="009F3373">
        <w:t xml:space="preserve"> behavior is not specified by IHE.</w:t>
      </w:r>
    </w:p>
    <w:p w14:paraId="693CC1F3" w14:textId="0BFE729E" w:rsidR="00976C6E" w:rsidRPr="009F3373" w:rsidRDefault="00AF4D24" w:rsidP="00976C6E">
      <w:pPr>
        <w:pStyle w:val="Heading5"/>
        <w:numPr>
          <w:ilvl w:val="0"/>
          <w:numId w:val="0"/>
        </w:numPr>
        <w:ind w:left="1008" w:hanging="1008"/>
        <w:rPr>
          <w:noProof w:val="0"/>
        </w:rPr>
      </w:pPr>
      <w:bookmarkStart w:id="108" w:name="_Toc49502298"/>
      <w:r w:rsidRPr="009F3373">
        <w:rPr>
          <w:noProof w:val="0"/>
        </w:rPr>
        <w:t>3.78</w:t>
      </w:r>
      <w:r w:rsidR="00976C6E" w:rsidRPr="009F3373">
        <w:rPr>
          <w:noProof w:val="0"/>
        </w:rPr>
        <w:t>.4.2.</w:t>
      </w:r>
      <w:r w:rsidR="00B43BB8" w:rsidRPr="009F3373">
        <w:rPr>
          <w:noProof w:val="0"/>
        </w:rPr>
        <w:t xml:space="preserve">4 </w:t>
      </w:r>
      <w:r w:rsidR="009A61FD" w:rsidRPr="009F3373">
        <w:rPr>
          <w:noProof w:val="0"/>
        </w:rPr>
        <w:t xml:space="preserve">CapabilityStatement </w:t>
      </w:r>
      <w:r w:rsidR="00873E48" w:rsidRPr="009F3373">
        <w:rPr>
          <w:noProof w:val="0"/>
        </w:rPr>
        <w:t>Resource</w:t>
      </w:r>
      <w:bookmarkEnd w:id="108"/>
    </w:p>
    <w:p w14:paraId="5AE9732C" w14:textId="625BD5B0" w:rsidR="00976C6E" w:rsidRPr="009F3373" w:rsidRDefault="00976C6E" w:rsidP="001A5F81">
      <w:pPr>
        <w:pStyle w:val="BodyText"/>
      </w:pPr>
      <w:r w:rsidRPr="009F3373">
        <w:t>Patient Demographics Supplier</w:t>
      </w:r>
      <w:r w:rsidR="008D499D" w:rsidRPr="009F3373">
        <w:t xml:space="preserve">s </w:t>
      </w:r>
      <w:r w:rsidRPr="009F3373">
        <w:t xml:space="preserve">implementing </w:t>
      </w:r>
      <w:r w:rsidR="0008432D" w:rsidRPr="009F3373">
        <w:t>[</w:t>
      </w:r>
      <w:r w:rsidR="00AF4D24" w:rsidRPr="009F3373">
        <w:t>ITI-78</w:t>
      </w:r>
      <w:r w:rsidR="0008432D" w:rsidRPr="009F3373">
        <w:t>]</w:t>
      </w:r>
      <w:r w:rsidR="00082CA1" w:rsidRPr="009F3373">
        <w:t xml:space="preserve"> </w:t>
      </w:r>
      <w:r w:rsidR="009A61FD" w:rsidRPr="009F3373">
        <w:t xml:space="preserve">shall </w:t>
      </w:r>
      <w:r w:rsidRPr="009F3373">
        <w:t xml:space="preserve">provide a </w:t>
      </w:r>
      <w:r w:rsidR="009A61FD" w:rsidRPr="009F3373">
        <w:t xml:space="preserve">CapabilityStatement </w:t>
      </w:r>
      <w:r w:rsidR="00FB3514" w:rsidRPr="009F3373">
        <w:t>Resource</w:t>
      </w:r>
      <w:r w:rsidRPr="009F3373">
        <w:t xml:space="preserve"> </w:t>
      </w:r>
      <w:r w:rsidR="009354A5" w:rsidRPr="009F3373">
        <w:t xml:space="preserve">as </w:t>
      </w:r>
      <w:r w:rsidR="00082CA1" w:rsidRPr="009F3373">
        <w:t xml:space="preserve">described in ITI TF-2x: Appendix </w:t>
      </w:r>
      <w:r w:rsidR="00D8410A" w:rsidRPr="009F3373">
        <w:t>Z</w:t>
      </w:r>
      <w:r w:rsidR="00082CA1" w:rsidRPr="009F3373">
        <w:t xml:space="preserve">.4 indicating </w:t>
      </w:r>
      <w:r w:rsidR="009354A5" w:rsidRPr="009F3373">
        <w:t xml:space="preserve">the query operation </w:t>
      </w:r>
      <w:r w:rsidR="00222F7F" w:rsidRPr="009F3373">
        <w:t>for the Patient Re</w:t>
      </w:r>
      <w:r w:rsidR="009354A5" w:rsidRPr="009F3373">
        <w:t>source has been implemented</w:t>
      </w:r>
      <w:r w:rsidR="00222F7F" w:rsidRPr="009F3373">
        <w:t xml:space="preserve"> and shall include all query parameters implemented for the Patient Resource</w:t>
      </w:r>
      <w:r w:rsidR="00082CA1" w:rsidRPr="009F3373">
        <w:t xml:space="preserve">. </w:t>
      </w:r>
    </w:p>
    <w:p w14:paraId="48F44E67" w14:textId="77777777" w:rsidR="00873E48" w:rsidRPr="009F3373" w:rsidRDefault="00AF4D24" w:rsidP="00D54FEF">
      <w:pPr>
        <w:pStyle w:val="Heading4"/>
        <w:numPr>
          <w:ilvl w:val="0"/>
          <w:numId w:val="0"/>
        </w:numPr>
        <w:rPr>
          <w:noProof w:val="0"/>
        </w:rPr>
      </w:pPr>
      <w:bookmarkStart w:id="109" w:name="_Toc49502299"/>
      <w:r w:rsidRPr="009F3373">
        <w:rPr>
          <w:noProof w:val="0"/>
        </w:rPr>
        <w:t>3.78</w:t>
      </w:r>
      <w:r w:rsidR="00873E48" w:rsidRPr="009F3373">
        <w:rPr>
          <w:noProof w:val="0"/>
        </w:rPr>
        <w:t>.4.3 Retrieve Patient Resource</w:t>
      </w:r>
      <w:r w:rsidR="00603B9A" w:rsidRPr="009F3373">
        <w:rPr>
          <w:noProof w:val="0"/>
        </w:rPr>
        <w:t xml:space="preserve"> message</w:t>
      </w:r>
      <w:bookmarkEnd w:id="109"/>
    </w:p>
    <w:p w14:paraId="5F70A314" w14:textId="77777777" w:rsidR="00873E48" w:rsidRPr="009F3373" w:rsidRDefault="00873E48" w:rsidP="00873E48">
      <w:pPr>
        <w:pStyle w:val="BodyText"/>
      </w:pPr>
      <w:r w:rsidRPr="009F3373">
        <w:t xml:space="preserve">This message represents an HTTP GET from the </w:t>
      </w:r>
      <w:r w:rsidR="00D64EFF" w:rsidRPr="009F3373">
        <w:t>Patient Demographics Consumer</w:t>
      </w:r>
      <w:r w:rsidRPr="009F3373">
        <w:t xml:space="preserve"> to the Patient Demographics Supplier and provides a mechanism for retrieving a single </w:t>
      </w:r>
      <w:r w:rsidR="00BB5863" w:rsidRPr="009F3373">
        <w:t>P</w:t>
      </w:r>
      <w:r w:rsidRPr="009F3373">
        <w:t xml:space="preserve">atient </w:t>
      </w:r>
      <w:r w:rsidR="00BB5863" w:rsidRPr="009F3373">
        <w:t>R</w:t>
      </w:r>
      <w:r w:rsidRPr="009F3373">
        <w:t>esource with a known resource identifier.</w:t>
      </w:r>
    </w:p>
    <w:p w14:paraId="7F2D120D" w14:textId="77777777" w:rsidR="00873E48" w:rsidRPr="009F3373" w:rsidRDefault="00AF4D24" w:rsidP="00873E48">
      <w:pPr>
        <w:pStyle w:val="Heading5"/>
        <w:numPr>
          <w:ilvl w:val="0"/>
          <w:numId w:val="0"/>
        </w:numPr>
        <w:rPr>
          <w:noProof w:val="0"/>
        </w:rPr>
      </w:pPr>
      <w:bookmarkStart w:id="110" w:name="_Toc49502300"/>
      <w:r w:rsidRPr="009F3373">
        <w:rPr>
          <w:noProof w:val="0"/>
        </w:rPr>
        <w:t>3.78</w:t>
      </w:r>
      <w:r w:rsidR="00873E48" w:rsidRPr="009F3373">
        <w:rPr>
          <w:noProof w:val="0"/>
        </w:rPr>
        <w:t>.4.3.1 Trigger Events</w:t>
      </w:r>
      <w:bookmarkEnd w:id="110"/>
    </w:p>
    <w:p w14:paraId="7F1A6A1D" w14:textId="77777777" w:rsidR="00873E48" w:rsidRPr="009F3373" w:rsidRDefault="00873E48" w:rsidP="00873E48">
      <w:pPr>
        <w:pStyle w:val="BodyText"/>
      </w:pPr>
      <w:r w:rsidRPr="009F3373">
        <w:t xml:space="preserve">When the </w:t>
      </w:r>
      <w:r w:rsidR="00D64EFF" w:rsidRPr="009F3373">
        <w:t>Patient Demographics Consumer</w:t>
      </w:r>
      <w:r w:rsidRPr="009F3373">
        <w:t xml:space="preserve"> </w:t>
      </w:r>
      <w:r w:rsidR="00114449" w:rsidRPr="009F3373">
        <w:t xml:space="preserve">possesses a Patient Resource’s identifier (either through query, database lookup, or other mechanism) </w:t>
      </w:r>
      <w:r w:rsidR="0078261A" w:rsidRPr="009F3373">
        <w:t xml:space="preserve">for which it requires additional </w:t>
      </w:r>
      <w:r w:rsidR="00114449" w:rsidRPr="009F3373">
        <w:t xml:space="preserve">or new </w:t>
      </w:r>
      <w:r w:rsidR="0078261A" w:rsidRPr="009F3373">
        <w:t>information</w:t>
      </w:r>
      <w:r w:rsidR="00114449" w:rsidRPr="009F3373">
        <w:t>, it issues a Retrieve Patient Resource</w:t>
      </w:r>
      <w:r w:rsidR="0021640C" w:rsidRPr="009F3373">
        <w:t xml:space="preserve"> operation</w:t>
      </w:r>
      <w:r w:rsidR="0078261A" w:rsidRPr="009F3373">
        <w:t>.</w:t>
      </w:r>
      <w:r w:rsidRPr="009F3373">
        <w:t xml:space="preserve"> </w:t>
      </w:r>
    </w:p>
    <w:p w14:paraId="3365E23B" w14:textId="77777777" w:rsidR="00873E48" w:rsidRPr="009F3373" w:rsidRDefault="00AF4D24" w:rsidP="00873E48">
      <w:pPr>
        <w:pStyle w:val="Heading5"/>
        <w:numPr>
          <w:ilvl w:val="0"/>
          <w:numId w:val="0"/>
        </w:numPr>
        <w:rPr>
          <w:noProof w:val="0"/>
        </w:rPr>
      </w:pPr>
      <w:bookmarkStart w:id="111" w:name="_Toc49502301"/>
      <w:r w:rsidRPr="009F3373">
        <w:rPr>
          <w:noProof w:val="0"/>
        </w:rPr>
        <w:t>3.78</w:t>
      </w:r>
      <w:r w:rsidR="00873E48" w:rsidRPr="009F3373">
        <w:rPr>
          <w:noProof w:val="0"/>
        </w:rPr>
        <w:t>.4.3.2 Message Semantics</w:t>
      </w:r>
      <w:bookmarkEnd w:id="111"/>
    </w:p>
    <w:p w14:paraId="66A4C979" w14:textId="06DF241E" w:rsidR="00873E48" w:rsidRPr="009F3373" w:rsidRDefault="00873E48" w:rsidP="00873E48">
      <w:pPr>
        <w:pStyle w:val="BodyText"/>
      </w:pPr>
      <w:r w:rsidRPr="009F3373">
        <w:t xml:space="preserve">The Retrieve Patient Resource is conducted by executing an HTTP GET against the Patient Demographics </w:t>
      </w:r>
      <w:r w:rsidR="00A91251" w:rsidRPr="009F3373">
        <w:t>S</w:t>
      </w:r>
      <w:r w:rsidRPr="009F3373">
        <w:t>upplier’s Patient Resource URL, providing the resource id of the patient being retrieved. The target is formatted as:</w:t>
      </w:r>
    </w:p>
    <w:p w14:paraId="5AD21134" w14:textId="0868FF0E" w:rsidR="00873E48" w:rsidRPr="009F3373" w:rsidRDefault="00264636" w:rsidP="00873E48">
      <w:pPr>
        <w:pStyle w:val="BodyText"/>
        <w:ind w:left="720"/>
        <w:rPr>
          <w:rStyle w:val="XMLname"/>
        </w:rPr>
      </w:pPr>
      <w:r w:rsidRPr="009F3373">
        <w:rPr>
          <w:b/>
          <w:i/>
        </w:rPr>
        <w:t xml:space="preserve">  </w:t>
      </w:r>
      <w:r w:rsidRPr="009F3373">
        <w:rPr>
          <w:rStyle w:val="XMLname"/>
        </w:rPr>
        <w:t>GET [base]/Patient</w:t>
      </w:r>
      <w:r w:rsidR="00130641" w:rsidRPr="009F3373">
        <w:rPr>
          <w:rStyle w:val="XMLname"/>
        </w:rPr>
        <w:t>/[</w:t>
      </w:r>
      <w:r w:rsidR="00792ADD" w:rsidRPr="009F3373">
        <w:rPr>
          <w:rStyle w:val="XMLname"/>
        </w:rPr>
        <w:t>resource</w:t>
      </w:r>
      <w:r w:rsidR="00CD669A" w:rsidRPr="009F3373">
        <w:rPr>
          <w:rStyle w:val="XMLname"/>
        </w:rPr>
        <w:t>I</w:t>
      </w:r>
      <w:r w:rsidR="00792ADD" w:rsidRPr="009F3373">
        <w:rPr>
          <w:rStyle w:val="XMLname"/>
        </w:rPr>
        <w:t>d</w:t>
      </w:r>
      <w:r w:rsidR="00130641" w:rsidRPr="009F3373">
        <w:rPr>
          <w:rStyle w:val="XMLname"/>
        </w:rPr>
        <w:t>]</w:t>
      </w:r>
    </w:p>
    <w:p w14:paraId="47EAE775" w14:textId="7D881BE9" w:rsidR="00CC16BB" w:rsidRPr="009F3373" w:rsidRDefault="00873E48" w:rsidP="00873E48">
      <w:pPr>
        <w:pStyle w:val="BodyText"/>
      </w:pPr>
      <w:r w:rsidRPr="009F3373">
        <w:t xml:space="preserve">The Patient Demographics Supplier shall respond to this query by sending a single </w:t>
      </w:r>
      <w:r w:rsidR="00BB5863" w:rsidRPr="009F3373">
        <w:t>P</w:t>
      </w:r>
      <w:r w:rsidRPr="009F3373">
        <w:t xml:space="preserve">atient </w:t>
      </w:r>
      <w:r w:rsidR="00BB5863" w:rsidRPr="009F3373">
        <w:t>R</w:t>
      </w:r>
      <w:r w:rsidRPr="009F3373">
        <w:t>esource instance</w:t>
      </w:r>
      <w:r w:rsidR="003F5FEF" w:rsidRPr="009F3373">
        <w:t xml:space="preserve">. </w:t>
      </w:r>
      <w:r w:rsidR="00CC16BB" w:rsidRPr="009F3373">
        <w:t xml:space="preserve">The specification for </w:t>
      </w:r>
      <w:r w:rsidR="00264636" w:rsidRPr="009F3373">
        <w:rPr>
          <w:rStyle w:val="XMLname"/>
        </w:rPr>
        <w:t>[base]</w:t>
      </w:r>
      <w:r w:rsidR="00CC16BB" w:rsidRPr="009F3373">
        <w:t xml:space="preserve"> is identified in </w:t>
      </w:r>
      <w:r w:rsidR="00CC6102" w:rsidRPr="009F3373">
        <w:t xml:space="preserve">Section </w:t>
      </w:r>
      <w:r w:rsidR="00AF4D24" w:rsidRPr="009F3373">
        <w:t>3.78</w:t>
      </w:r>
      <w:r w:rsidR="00CC16BB" w:rsidRPr="009F3373">
        <w:t>.4.1.2.</w:t>
      </w:r>
    </w:p>
    <w:p w14:paraId="19BE5F1B" w14:textId="69A3B161" w:rsidR="00873E48" w:rsidRPr="009F3373" w:rsidRDefault="00873E48" w:rsidP="00873E48">
      <w:pPr>
        <w:pStyle w:val="BodyText"/>
      </w:pPr>
      <w:r w:rsidRPr="009F3373">
        <w:lastRenderedPageBreak/>
        <w:t xml:space="preserve">The </w:t>
      </w:r>
      <w:r w:rsidRPr="009F3373">
        <w:rPr>
          <w:rStyle w:val="XMLname"/>
        </w:rPr>
        <w:t>resource</w:t>
      </w:r>
      <w:r w:rsidR="00CC6102" w:rsidRPr="009F3373">
        <w:rPr>
          <w:rStyle w:val="XMLname"/>
        </w:rPr>
        <w:t>Id</w:t>
      </w:r>
      <w:r w:rsidRPr="009F3373">
        <w:t xml:space="preserve"> included in the request always represents the unique identifier for the </w:t>
      </w:r>
      <w:r w:rsidR="00BB5863" w:rsidRPr="009F3373">
        <w:t>R</w:t>
      </w:r>
      <w:r w:rsidRPr="009F3373">
        <w:t xml:space="preserve">esource within the scope of the </w:t>
      </w:r>
      <w:r w:rsidR="00A91251" w:rsidRPr="009F3373">
        <w:t>URL</w:t>
      </w:r>
      <w:r w:rsidRPr="009F3373">
        <w:t xml:space="preserve">. For example, while </w:t>
      </w:r>
      <w:r w:rsidRPr="009F3373">
        <w:rPr>
          <w:rStyle w:val="XMLname"/>
        </w:rPr>
        <w:t>http://example1.org/ihe/Patient/1</w:t>
      </w:r>
      <w:r w:rsidRPr="009F3373">
        <w:t xml:space="preserve"> </w:t>
      </w:r>
      <w:r w:rsidR="00CC6102" w:rsidRPr="009F3373">
        <w:t xml:space="preserve">and </w:t>
      </w:r>
      <w:r w:rsidRPr="009F3373">
        <w:rPr>
          <w:rStyle w:val="XMLname"/>
        </w:rPr>
        <w:t>http://example2.com/ihe/Patient/1</w:t>
      </w:r>
      <w:r w:rsidRPr="009F3373">
        <w:t xml:space="preserve"> both contain the same </w:t>
      </w:r>
      <w:r w:rsidR="00130641" w:rsidRPr="009F3373">
        <w:rPr>
          <w:rStyle w:val="XMLname"/>
        </w:rPr>
        <w:t>[</w:t>
      </w:r>
      <w:r w:rsidRPr="009F3373">
        <w:rPr>
          <w:rStyle w:val="XMLname"/>
        </w:rPr>
        <w:t>resource</w:t>
      </w:r>
      <w:r w:rsidR="0053449A" w:rsidRPr="009F3373">
        <w:rPr>
          <w:rStyle w:val="XMLname"/>
        </w:rPr>
        <w:t>I</w:t>
      </w:r>
      <w:r w:rsidRPr="009F3373">
        <w:rPr>
          <w:rStyle w:val="XMLname"/>
        </w:rPr>
        <w:t>d</w:t>
      </w:r>
      <w:r w:rsidR="00130641" w:rsidRPr="009F3373">
        <w:rPr>
          <w:rStyle w:val="XMLname"/>
        </w:rPr>
        <w:t>]</w:t>
      </w:r>
      <w:r w:rsidR="0008432D" w:rsidRPr="009F3373">
        <w:rPr>
          <w:rStyle w:val="XMLname"/>
        </w:rPr>
        <w:t>,</w:t>
      </w:r>
      <w:r w:rsidRPr="009F3373">
        <w:t xml:space="preserve"> they reference two different resource instances.</w:t>
      </w:r>
    </w:p>
    <w:p w14:paraId="0F31470F" w14:textId="5F9E4779" w:rsidR="001526A4" w:rsidRPr="009F3373" w:rsidRDefault="001526A4" w:rsidP="00873E48">
      <w:pPr>
        <w:pStyle w:val="BodyText"/>
      </w:pPr>
      <w:r w:rsidRPr="009F3373">
        <w:t>Note: The use of "http" or "https" in URL does not override requirements to use TLS for security purposes</w:t>
      </w:r>
      <w:r w:rsidR="003803E2" w:rsidRPr="009F3373">
        <w:t xml:space="preserve">. </w:t>
      </w:r>
    </w:p>
    <w:p w14:paraId="707FBE5F" w14:textId="77777777" w:rsidR="00873E48" w:rsidRPr="009F3373" w:rsidRDefault="00AF4D24" w:rsidP="00873E48">
      <w:pPr>
        <w:pStyle w:val="Heading5"/>
        <w:numPr>
          <w:ilvl w:val="0"/>
          <w:numId w:val="0"/>
        </w:numPr>
        <w:rPr>
          <w:noProof w:val="0"/>
        </w:rPr>
      </w:pPr>
      <w:bookmarkStart w:id="112" w:name="_Toc49502302"/>
      <w:r w:rsidRPr="009F3373">
        <w:rPr>
          <w:noProof w:val="0"/>
        </w:rPr>
        <w:t>3.78</w:t>
      </w:r>
      <w:r w:rsidR="00873E48" w:rsidRPr="009F3373">
        <w:rPr>
          <w:noProof w:val="0"/>
        </w:rPr>
        <w:t>.4.</w:t>
      </w:r>
      <w:r w:rsidR="009430C1" w:rsidRPr="009F3373">
        <w:rPr>
          <w:noProof w:val="0"/>
        </w:rPr>
        <w:t>3</w:t>
      </w:r>
      <w:r w:rsidR="00873E48" w:rsidRPr="009F3373">
        <w:rPr>
          <w:noProof w:val="0"/>
        </w:rPr>
        <w:t>.3 Expected Actions</w:t>
      </w:r>
      <w:bookmarkEnd w:id="112"/>
    </w:p>
    <w:p w14:paraId="6FB73DFE" w14:textId="77777777" w:rsidR="005864FD" w:rsidRPr="009F3373" w:rsidRDefault="005864FD" w:rsidP="005864FD">
      <w:pPr>
        <w:pStyle w:val="BodyText"/>
      </w:pPr>
      <w:r w:rsidRPr="009F3373">
        <w:t>The Patient Demographics Supplier shall retrieve the demographic record indicated by the Resource identifier on the HTTP GET supplied by the Patient Demographics Consumer. The Patient Demographics Supplier shall respond to the retrieve request as described by the following cases:</w:t>
      </w:r>
    </w:p>
    <w:p w14:paraId="63D2204C" w14:textId="377C39BF" w:rsidR="005864FD" w:rsidRPr="009F3373" w:rsidRDefault="005864FD" w:rsidP="005864FD">
      <w:pPr>
        <w:pStyle w:val="BodyText"/>
      </w:pPr>
      <w:r w:rsidRPr="009F3373">
        <w:rPr>
          <w:b/>
        </w:rPr>
        <w:t xml:space="preserve">Case 1: </w:t>
      </w:r>
      <w:r w:rsidRPr="009F3373">
        <w:t xml:space="preserve">The Patient Demographics Supplier finds in its information source the patient demographics record matching the </w:t>
      </w:r>
      <w:r w:rsidRPr="009F3373">
        <w:rPr>
          <w:rStyle w:val="XMLname"/>
        </w:rPr>
        <w:t>resourceId</w:t>
      </w:r>
      <w:r w:rsidRPr="009F3373">
        <w:t xml:space="preserve"> sent in the HTTP request.</w:t>
      </w:r>
    </w:p>
    <w:p w14:paraId="0F2DFA86" w14:textId="77777777" w:rsidR="005864FD" w:rsidRPr="009F3373" w:rsidRDefault="005864FD" w:rsidP="005864FD">
      <w:pPr>
        <w:pStyle w:val="BodyText"/>
      </w:pPr>
      <w:r w:rsidRPr="009F3373">
        <w:rPr>
          <w:b/>
        </w:rPr>
        <w:t xml:space="preserve">HTTP 200 </w:t>
      </w:r>
      <w:r w:rsidRPr="009F3373">
        <w:t>(OK) is returned as the HTTP status code.</w:t>
      </w:r>
    </w:p>
    <w:p w14:paraId="71F0A445" w14:textId="77777777" w:rsidR="005864FD" w:rsidRPr="009F3373" w:rsidRDefault="005864FD" w:rsidP="005864FD">
      <w:pPr>
        <w:pStyle w:val="BodyText"/>
      </w:pPr>
      <w:r w:rsidRPr="009F3373">
        <w:t xml:space="preserve">A Patient Resource is returned representing the result. </w:t>
      </w:r>
    </w:p>
    <w:p w14:paraId="37DAD0BF" w14:textId="77777777" w:rsidR="005864FD" w:rsidRPr="009F3373" w:rsidRDefault="005864FD" w:rsidP="005864FD">
      <w:pPr>
        <w:pStyle w:val="BodyText"/>
      </w:pPr>
      <w:r w:rsidRPr="009F3373">
        <w:rPr>
          <w:b/>
        </w:rPr>
        <w:t xml:space="preserve">Case 2: </w:t>
      </w:r>
      <w:r w:rsidRPr="009F3373">
        <w:t xml:space="preserve">The Patient Demographics Supplier fails to find in its information source the patient demographics record matching the </w:t>
      </w:r>
      <w:r w:rsidRPr="009F3373">
        <w:rPr>
          <w:rStyle w:val="XMLname"/>
        </w:rPr>
        <w:t>resourceId</w:t>
      </w:r>
      <w:r w:rsidRPr="009F3373">
        <w:t xml:space="preserve"> sent in the HTTP request</w:t>
      </w:r>
      <w:r w:rsidR="003803E2" w:rsidRPr="009F3373">
        <w:t xml:space="preserve">. </w:t>
      </w:r>
    </w:p>
    <w:p w14:paraId="6086F598" w14:textId="77777777" w:rsidR="005864FD" w:rsidRPr="009F3373" w:rsidRDefault="005864FD" w:rsidP="005864FD">
      <w:pPr>
        <w:pStyle w:val="BodyText"/>
      </w:pPr>
      <w:r w:rsidRPr="009F3373">
        <w:rPr>
          <w:b/>
        </w:rPr>
        <w:t>HTTP 404</w:t>
      </w:r>
      <w:r w:rsidRPr="009F3373">
        <w:t xml:space="preserve"> (Not Found) is returned as the HTTP status code</w:t>
      </w:r>
    </w:p>
    <w:p w14:paraId="3488A9A0" w14:textId="64C80112" w:rsidR="005864FD" w:rsidRPr="009F3373" w:rsidRDefault="005864FD" w:rsidP="005864FD">
      <w:pPr>
        <w:pStyle w:val="BodyText"/>
      </w:pPr>
      <w:r w:rsidRPr="009F3373">
        <w:t xml:space="preserve">An </w:t>
      </w:r>
      <w:r w:rsidRPr="009F3373">
        <w:rPr>
          <w:rStyle w:val="XMLname"/>
        </w:rPr>
        <w:t>OperationOutcome</w:t>
      </w:r>
      <w:r w:rsidRPr="009F3373">
        <w:t xml:space="preserve"> Resource is returned indicating that the Patient Resource could not be found</w:t>
      </w:r>
      <w:r w:rsidR="00D721F1" w:rsidRPr="009F3373">
        <w:t xml:space="preserve">, in an </w:t>
      </w:r>
      <w:r w:rsidR="00D721F1" w:rsidRPr="009F3373">
        <w:rPr>
          <w:rStyle w:val="XMLname"/>
        </w:rPr>
        <w:t>issue</w:t>
      </w:r>
      <w:r w:rsidR="00D721F1" w:rsidRPr="009F3373">
        <w:t xml:space="preserve"> having</w:t>
      </w:r>
      <w:r w:rsidRPr="009F3373">
        <w:t>:</w:t>
      </w:r>
    </w:p>
    <w:p w14:paraId="79E03E0E" w14:textId="77777777" w:rsidR="005864FD" w:rsidRPr="009F3373" w:rsidRDefault="005864FD" w:rsidP="005864FD">
      <w:pPr>
        <w:pStyle w:val="BodyText"/>
      </w:pP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4306"/>
      </w:tblGrid>
      <w:tr w:rsidR="005864FD" w:rsidRPr="009F3373" w14:paraId="4BEF5DF4" w14:textId="77777777" w:rsidTr="00521D67">
        <w:trPr>
          <w:cantSplit/>
          <w:tblHeader/>
          <w:jc w:val="center"/>
        </w:trPr>
        <w:tc>
          <w:tcPr>
            <w:tcW w:w="1966" w:type="dxa"/>
            <w:shd w:val="pct15" w:color="auto" w:fill="FFFFFF"/>
          </w:tcPr>
          <w:p w14:paraId="2AB9A49C" w14:textId="77777777" w:rsidR="005864FD" w:rsidRPr="009F3373" w:rsidRDefault="005864FD" w:rsidP="00521D67">
            <w:pPr>
              <w:pStyle w:val="TableEntryHeader"/>
            </w:pPr>
            <w:r w:rsidRPr="009F3373">
              <w:t>Attribute</w:t>
            </w:r>
          </w:p>
        </w:tc>
        <w:tc>
          <w:tcPr>
            <w:tcW w:w="4306" w:type="dxa"/>
            <w:shd w:val="pct15" w:color="auto" w:fill="FFFFFF"/>
          </w:tcPr>
          <w:p w14:paraId="2EECC286" w14:textId="77777777" w:rsidR="005864FD" w:rsidRPr="009F3373" w:rsidRDefault="005864FD" w:rsidP="00521D67">
            <w:pPr>
              <w:pStyle w:val="TableEntryHeader"/>
            </w:pPr>
            <w:r w:rsidRPr="009F3373">
              <w:t>Value</w:t>
            </w:r>
          </w:p>
        </w:tc>
      </w:tr>
      <w:tr w:rsidR="005864FD" w:rsidRPr="009F3373" w14:paraId="6C19019B" w14:textId="77777777" w:rsidTr="00521D67">
        <w:trPr>
          <w:cantSplit/>
          <w:trHeight w:val="332"/>
          <w:jc w:val="center"/>
        </w:trPr>
        <w:tc>
          <w:tcPr>
            <w:tcW w:w="1966" w:type="dxa"/>
          </w:tcPr>
          <w:p w14:paraId="38F43A39" w14:textId="77777777" w:rsidR="005864FD" w:rsidRPr="009F3373" w:rsidRDefault="005864FD" w:rsidP="00521D67">
            <w:pPr>
              <w:pStyle w:val="TableEntry"/>
            </w:pPr>
            <w:r w:rsidRPr="009F3373">
              <w:t>severity</w:t>
            </w:r>
          </w:p>
        </w:tc>
        <w:tc>
          <w:tcPr>
            <w:tcW w:w="4306" w:type="dxa"/>
          </w:tcPr>
          <w:p w14:paraId="0C6A7BB8" w14:textId="77777777" w:rsidR="005864FD" w:rsidRPr="009F3373" w:rsidRDefault="005864FD" w:rsidP="00521D67">
            <w:pPr>
              <w:pStyle w:val="TableEntry"/>
            </w:pPr>
            <w:r w:rsidRPr="009F3373">
              <w:t>error</w:t>
            </w:r>
          </w:p>
        </w:tc>
      </w:tr>
      <w:tr w:rsidR="005864FD" w:rsidRPr="009F3373" w14:paraId="19D13733" w14:textId="77777777" w:rsidTr="00521D67">
        <w:trPr>
          <w:cantSplit/>
          <w:trHeight w:val="332"/>
          <w:jc w:val="center"/>
        </w:trPr>
        <w:tc>
          <w:tcPr>
            <w:tcW w:w="1966" w:type="dxa"/>
          </w:tcPr>
          <w:p w14:paraId="165F8741" w14:textId="501CFD58" w:rsidR="005864FD" w:rsidRPr="009F3373" w:rsidRDefault="00D721F1" w:rsidP="00521D67">
            <w:pPr>
              <w:pStyle w:val="TableEntry"/>
            </w:pPr>
            <w:r w:rsidRPr="009F3373">
              <w:t>code</w:t>
            </w:r>
          </w:p>
        </w:tc>
        <w:tc>
          <w:tcPr>
            <w:tcW w:w="4306" w:type="dxa"/>
          </w:tcPr>
          <w:p w14:paraId="69D48A79" w14:textId="032FF61C" w:rsidR="005864FD" w:rsidRPr="009F3373" w:rsidRDefault="00D721F1" w:rsidP="00521D67">
            <w:pPr>
              <w:pStyle w:val="TableEntry"/>
            </w:pPr>
            <w:r w:rsidRPr="009F3373">
              <w:t>not-found</w:t>
            </w:r>
            <w:r w:rsidRPr="009F3373" w:rsidDel="00D721F1">
              <w:t xml:space="preserve"> </w:t>
            </w:r>
          </w:p>
        </w:tc>
      </w:tr>
    </w:tbl>
    <w:p w14:paraId="0A3F60F1" w14:textId="77777777" w:rsidR="005864FD" w:rsidRPr="009F3373" w:rsidRDefault="005864FD" w:rsidP="005864FD">
      <w:pPr>
        <w:pStyle w:val="BodyText"/>
      </w:pPr>
    </w:p>
    <w:p w14:paraId="20EB2588" w14:textId="55C35CCA" w:rsidR="005864FD" w:rsidRPr="009F3373" w:rsidRDefault="005864FD" w:rsidP="005808FF">
      <w:pPr>
        <w:pStyle w:val="BodyText"/>
      </w:pPr>
      <w:r w:rsidRPr="009F3373">
        <w:t>The Patient Demographics Supplier may return other HTTP status codes to represent specific error conditions. When HTTP error status codes are returned by the Patient Demographics Supplier, they shall c</w:t>
      </w:r>
      <w:r w:rsidR="00785053" w:rsidRPr="009F3373">
        <w:t>onform to the HTTP standard RFC</w:t>
      </w:r>
      <w:r w:rsidRPr="009F3373">
        <w:t>2616. Their use is not further constrained or specified by this transaction.</w:t>
      </w:r>
    </w:p>
    <w:p w14:paraId="780B9012" w14:textId="77777777" w:rsidR="009430C1" w:rsidRPr="009F3373" w:rsidRDefault="00AF4D24" w:rsidP="00D54FEF">
      <w:pPr>
        <w:pStyle w:val="Heading4"/>
        <w:numPr>
          <w:ilvl w:val="0"/>
          <w:numId w:val="0"/>
        </w:numPr>
        <w:rPr>
          <w:noProof w:val="0"/>
        </w:rPr>
      </w:pPr>
      <w:bookmarkStart w:id="113" w:name="_Toc49502303"/>
      <w:r w:rsidRPr="009F3373">
        <w:rPr>
          <w:noProof w:val="0"/>
        </w:rPr>
        <w:t>3.78</w:t>
      </w:r>
      <w:r w:rsidR="009430C1" w:rsidRPr="009F3373">
        <w:rPr>
          <w:noProof w:val="0"/>
        </w:rPr>
        <w:t>.4.4 Retrieve Patient Resource Response</w:t>
      </w:r>
      <w:r w:rsidR="00603B9A" w:rsidRPr="009F3373">
        <w:rPr>
          <w:noProof w:val="0"/>
        </w:rPr>
        <w:t xml:space="preserve"> message</w:t>
      </w:r>
      <w:bookmarkEnd w:id="113"/>
    </w:p>
    <w:p w14:paraId="6EA2EF2F" w14:textId="47D8BA44" w:rsidR="009430C1" w:rsidRPr="009F3373" w:rsidRDefault="009430C1" w:rsidP="009430C1">
      <w:pPr>
        <w:pStyle w:val="BodyText"/>
      </w:pPr>
      <w:r w:rsidRPr="009F3373">
        <w:t xml:space="preserve">The Patient Demographics Supplier’s response to </w:t>
      </w:r>
      <w:r w:rsidR="00E864B9" w:rsidRPr="009F3373">
        <w:t xml:space="preserve">a successful </w:t>
      </w:r>
      <w:r w:rsidRPr="009F3373">
        <w:t xml:space="preserve">Retrieve Patient Resource </w:t>
      </w:r>
      <w:r w:rsidR="00BB5863" w:rsidRPr="009F3373">
        <w:t xml:space="preserve">message </w:t>
      </w:r>
      <w:r w:rsidRPr="009F3373">
        <w:t xml:space="preserve">shall be </w:t>
      </w:r>
      <w:r w:rsidR="00BF7F00" w:rsidRPr="009F3373">
        <w:t xml:space="preserve">an </w:t>
      </w:r>
      <w:r w:rsidR="00BF7F00" w:rsidRPr="009F3373">
        <w:rPr>
          <w:b/>
        </w:rPr>
        <w:t>H</w:t>
      </w:r>
      <w:r w:rsidRPr="009F3373">
        <w:rPr>
          <w:b/>
        </w:rPr>
        <w:t xml:space="preserve">TTP </w:t>
      </w:r>
      <w:r w:rsidR="0008432D" w:rsidRPr="009F3373">
        <w:rPr>
          <w:b/>
        </w:rPr>
        <w:t>200</w:t>
      </w:r>
      <w:r w:rsidR="0008432D" w:rsidRPr="009F3373">
        <w:t xml:space="preserve"> (OK) </w:t>
      </w:r>
      <w:r w:rsidRPr="009F3373">
        <w:t xml:space="preserve">Status code </w:t>
      </w:r>
      <w:r w:rsidR="00BB5863" w:rsidRPr="009F3373">
        <w:t xml:space="preserve">with </w:t>
      </w:r>
      <w:r w:rsidRPr="009F3373">
        <w:t xml:space="preserve">a Patient </w:t>
      </w:r>
      <w:r w:rsidR="00BB5863" w:rsidRPr="009F3373">
        <w:t>R</w:t>
      </w:r>
      <w:r w:rsidRPr="009F3373">
        <w:t>esource</w:t>
      </w:r>
      <w:r w:rsidR="00E864B9" w:rsidRPr="009F3373">
        <w:t xml:space="preserve">, or an appropriate error code as defined </w:t>
      </w:r>
      <w:r w:rsidR="001452AB" w:rsidRPr="009F3373">
        <w:t xml:space="preserve">in </w:t>
      </w:r>
      <w:r w:rsidR="0053449A" w:rsidRPr="009F3373">
        <w:t>Section</w:t>
      </w:r>
      <w:r w:rsidR="001452AB" w:rsidRPr="009F3373">
        <w:t xml:space="preserve"> 3.78.4.2.2.1</w:t>
      </w:r>
      <w:r w:rsidR="00E864B9" w:rsidRPr="009F3373">
        <w:t>.</w:t>
      </w:r>
    </w:p>
    <w:p w14:paraId="7BBEC699" w14:textId="77777777" w:rsidR="009430C1" w:rsidRPr="009F3373" w:rsidRDefault="00AF4D24" w:rsidP="009430C1">
      <w:pPr>
        <w:pStyle w:val="Heading5"/>
        <w:numPr>
          <w:ilvl w:val="0"/>
          <w:numId w:val="0"/>
        </w:numPr>
        <w:rPr>
          <w:noProof w:val="0"/>
        </w:rPr>
      </w:pPr>
      <w:bookmarkStart w:id="114" w:name="_Toc49502304"/>
      <w:r w:rsidRPr="009F3373">
        <w:rPr>
          <w:noProof w:val="0"/>
        </w:rPr>
        <w:lastRenderedPageBreak/>
        <w:t>3.78</w:t>
      </w:r>
      <w:r w:rsidR="009430C1" w:rsidRPr="009F3373">
        <w:rPr>
          <w:noProof w:val="0"/>
        </w:rPr>
        <w:t>.4.</w:t>
      </w:r>
      <w:r w:rsidR="00642D5E" w:rsidRPr="009F3373">
        <w:rPr>
          <w:noProof w:val="0"/>
        </w:rPr>
        <w:t>4</w:t>
      </w:r>
      <w:r w:rsidR="009430C1" w:rsidRPr="009F3373">
        <w:rPr>
          <w:noProof w:val="0"/>
        </w:rPr>
        <w:t>.1 Trigger Events</w:t>
      </w:r>
      <w:bookmarkEnd w:id="114"/>
    </w:p>
    <w:p w14:paraId="60D5C468" w14:textId="77777777" w:rsidR="009430C1" w:rsidRPr="009F3373" w:rsidRDefault="009430C1" w:rsidP="009430C1">
      <w:pPr>
        <w:pStyle w:val="BodyText"/>
      </w:pPr>
      <w:r w:rsidRPr="009F3373">
        <w:t xml:space="preserve">The Patient Demographics Supplier found patient demographic record matching the </w:t>
      </w:r>
      <w:r w:rsidR="00BB5863" w:rsidRPr="009F3373">
        <w:t>R</w:t>
      </w:r>
      <w:r w:rsidRPr="009F3373">
        <w:t xml:space="preserve">esource identifier specified by the </w:t>
      </w:r>
      <w:r w:rsidR="00D64EFF" w:rsidRPr="009F3373">
        <w:t>Patient Demographics Consumer</w:t>
      </w:r>
      <w:r w:rsidRPr="009F3373">
        <w:t>.</w:t>
      </w:r>
    </w:p>
    <w:p w14:paraId="03DCA81F" w14:textId="77777777" w:rsidR="009430C1" w:rsidRPr="009F3373" w:rsidRDefault="00AF4D24" w:rsidP="009430C1">
      <w:pPr>
        <w:pStyle w:val="Heading5"/>
        <w:numPr>
          <w:ilvl w:val="0"/>
          <w:numId w:val="0"/>
        </w:numPr>
        <w:rPr>
          <w:noProof w:val="0"/>
        </w:rPr>
      </w:pPr>
      <w:bookmarkStart w:id="115" w:name="_Toc49502305"/>
      <w:r w:rsidRPr="009F3373">
        <w:rPr>
          <w:noProof w:val="0"/>
        </w:rPr>
        <w:t>3.78</w:t>
      </w:r>
      <w:r w:rsidR="009430C1" w:rsidRPr="009F3373">
        <w:rPr>
          <w:noProof w:val="0"/>
        </w:rPr>
        <w:t>.4.</w:t>
      </w:r>
      <w:r w:rsidR="00642D5E" w:rsidRPr="009F3373">
        <w:rPr>
          <w:noProof w:val="0"/>
        </w:rPr>
        <w:t>4</w:t>
      </w:r>
      <w:r w:rsidR="009430C1" w:rsidRPr="009F3373">
        <w:rPr>
          <w:noProof w:val="0"/>
        </w:rPr>
        <w:t>.2 Message Semantics</w:t>
      </w:r>
      <w:bookmarkEnd w:id="115"/>
    </w:p>
    <w:p w14:paraId="14EFB85E" w14:textId="3BF3B933" w:rsidR="00792ADD" w:rsidRPr="009F3373" w:rsidRDefault="009430C1" w:rsidP="009430C1">
      <w:pPr>
        <w:pStyle w:val="BodyText"/>
      </w:pPr>
      <w:r w:rsidRPr="009F3373">
        <w:t xml:space="preserve">The Retrieve Patient Resource response is sent from the Patient Demographics Supplier to the </w:t>
      </w:r>
      <w:r w:rsidR="00D64EFF" w:rsidRPr="009F3373">
        <w:t>Patient Demographics Consumer</w:t>
      </w:r>
      <w:r w:rsidRPr="009F3373">
        <w:t xml:space="preserve"> as a single Patient </w:t>
      </w:r>
      <w:r w:rsidR="00BB5863" w:rsidRPr="009F3373">
        <w:t>R</w:t>
      </w:r>
      <w:r w:rsidRPr="009F3373">
        <w:t>esource</w:t>
      </w:r>
      <w:r w:rsidR="002862AA" w:rsidRPr="009F3373">
        <w:t xml:space="preserve">. </w:t>
      </w:r>
      <w:r w:rsidR="006A634D" w:rsidRPr="009F3373">
        <w:t xml:space="preserve">See </w:t>
      </w:r>
      <w:hyperlink r:id="rId37" w:history="1">
        <w:r w:rsidR="00B47480" w:rsidRPr="009F3373">
          <w:rPr>
            <w:rStyle w:val="Hyperlink"/>
          </w:rPr>
          <w:t>http://hl7.org/fhir/R4/patient.html</w:t>
        </w:r>
      </w:hyperlink>
      <w:r w:rsidR="006A634D" w:rsidRPr="009F3373">
        <w:t xml:space="preserve"> for details on this resource.</w:t>
      </w:r>
      <w:r w:rsidRPr="009F3373">
        <w:t xml:space="preserve"> </w:t>
      </w:r>
    </w:p>
    <w:p w14:paraId="1A1AAC13" w14:textId="4B80A49F" w:rsidR="004079F9" w:rsidRPr="009F3373" w:rsidRDefault="004079F9" w:rsidP="009430C1">
      <w:pPr>
        <w:pStyle w:val="BodyText"/>
      </w:pPr>
      <w:r w:rsidRPr="009F3373">
        <w:t xml:space="preserve">See ITI TF-2x: Appendix Z.6 for more details on response format handling. See ITI TF-2x: Appendix Z.7 for handling guidance for Access Denied. </w:t>
      </w:r>
    </w:p>
    <w:p w14:paraId="4FE55230" w14:textId="0EB92540" w:rsidR="00487005" w:rsidRPr="009F3373" w:rsidRDefault="00487005" w:rsidP="009430C1">
      <w:pPr>
        <w:pStyle w:val="BodyText"/>
      </w:pPr>
      <w:r w:rsidRPr="009F3373">
        <w:t xml:space="preserve">If the Patient Demographics Supplier is unable to produce a response in the requested format, it shall respond with an </w:t>
      </w:r>
      <w:r w:rsidRPr="009F3373">
        <w:rPr>
          <w:b/>
        </w:rPr>
        <w:t>HTTP 400</w:t>
      </w:r>
      <w:r w:rsidRPr="009F3373">
        <w:t xml:space="preserve"> error indicating that it was unable to fulfill the request. The Patient Demographics Supplier may be capable of servicing requests for response formats not listed, but shall, at minimum, be capable of producing XML </w:t>
      </w:r>
      <w:r w:rsidR="00CF5742" w:rsidRPr="009F3373">
        <w:t xml:space="preserve">and </w:t>
      </w:r>
      <w:r w:rsidRPr="009F3373">
        <w:t>JSON encodings.</w:t>
      </w:r>
      <w:r w:rsidR="00CF5742" w:rsidRPr="009F3373">
        <w:t xml:space="preserve"> </w:t>
      </w:r>
    </w:p>
    <w:p w14:paraId="2B8EDC8C" w14:textId="77777777" w:rsidR="009430C1" w:rsidRPr="009F3373" w:rsidRDefault="00AF4D24" w:rsidP="009430C1">
      <w:pPr>
        <w:pStyle w:val="Heading6"/>
        <w:numPr>
          <w:ilvl w:val="0"/>
          <w:numId w:val="0"/>
        </w:numPr>
        <w:rPr>
          <w:noProof w:val="0"/>
        </w:rPr>
      </w:pPr>
      <w:bookmarkStart w:id="116" w:name="_Toc49502306"/>
      <w:r w:rsidRPr="009F3373">
        <w:rPr>
          <w:noProof w:val="0"/>
        </w:rPr>
        <w:t>3.78</w:t>
      </w:r>
      <w:r w:rsidR="009430C1" w:rsidRPr="009F3373">
        <w:rPr>
          <w:noProof w:val="0"/>
        </w:rPr>
        <w:t>.4.</w:t>
      </w:r>
      <w:r w:rsidR="00642D5E" w:rsidRPr="009F3373">
        <w:rPr>
          <w:noProof w:val="0"/>
        </w:rPr>
        <w:t>4</w:t>
      </w:r>
      <w:r w:rsidR="009430C1" w:rsidRPr="009F3373">
        <w:rPr>
          <w:noProof w:val="0"/>
        </w:rPr>
        <w:t>.</w:t>
      </w:r>
      <w:r w:rsidR="00642D5E" w:rsidRPr="009F3373">
        <w:rPr>
          <w:noProof w:val="0"/>
        </w:rPr>
        <w:t>2.1</w:t>
      </w:r>
      <w:r w:rsidR="009430C1" w:rsidRPr="009F3373">
        <w:rPr>
          <w:noProof w:val="0"/>
        </w:rPr>
        <w:t xml:space="preserve"> Patient Resource Definition in the Context of </w:t>
      </w:r>
      <w:r w:rsidR="00642D5E" w:rsidRPr="009F3373">
        <w:rPr>
          <w:noProof w:val="0"/>
        </w:rPr>
        <w:t xml:space="preserve">Retrieve </w:t>
      </w:r>
      <w:r w:rsidR="009430C1" w:rsidRPr="009F3373">
        <w:rPr>
          <w:noProof w:val="0"/>
        </w:rPr>
        <w:t>Patient Resource Response</w:t>
      </w:r>
      <w:bookmarkEnd w:id="116"/>
    </w:p>
    <w:p w14:paraId="22AFA9EC" w14:textId="221723AD" w:rsidR="00642D5E" w:rsidRPr="009F3373" w:rsidRDefault="00642D5E" w:rsidP="009430C1">
      <w:pPr>
        <w:pStyle w:val="BodyText"/>
      </w:pPr>
      <w:r w:rsidRPr="009F3373">
        <w:t xml:space="preserve">The </w:t>
      </w:r>
      <w:r w:rsidR="00BB5863" w:rsidRPr="009F3373">
        <w:t>Patient R</w:t>
      </w:r>
      <w:r w:rsidRPr="009F3373">
        <w:t xml:space="preserve">esource definition in the context of a retrieve operation is identical to the constraints placed on the Patient </w:t>
      </w:r>
      <w:r w:rsidR="00BB5863" w:rsidRPr="009F3373">
        <w:t>R</w:t>
      </w:r>
      <w:r w:rsidRPr="009F3373">
        <w:t xml:space="preserve">esource for a search (see </w:t>
      </w:r>
      <w:r w:rsidR="0053449A" w:rsidRPr="009F3373">
        <w:t>Section</w:t>
      </w:r>
      <w:r w:rsidRPr="009F3373">
        <w:t xml:space="preserve"> </w:t>
      </w:r>
      <w:r w:rsidR="00AF4D24" w:rsidRPr="009F3373">
        <w:t>3.78</w:t>
      </w:r>
      <w:r w:rsidRPr="009F3373">
        <w:t>.4.2.2.</w:t>
      </w:r>
      <w:r w:rsidR="00723C7F" w:rsidRPr="009F3373">
        <w:t>1</w:t>
      </w:r>
      <w:r w:rsidRPr="009F3373">
        <w:t>)</w:t>
      </w:r>
    </w:p>
    <w:p w14:paraId="48168C04" w14:textId="0354C44B" w:rsidR="009430C1" w:rsidRPr="009F3373" w:rsidRDefault="009430C1" w:rsidP="009430C1">
      <w:pPr>
        <w:pStyle w:val="BodyText"/>
      </w:pPr>
      <w:r w:rsidRPr="009F3373">
        <w:t xml:space="preserve">For the complete FHIR definition of this </w:t>
      </w:r>
      <w:r w:rsidR="00BB5863" w:rsidRPr="009F3373">
        <w:t>R</w:t>
      </w:r>
      <w:r w:rsidRPr="009F3373">
        <w:t>esource</w:t>
      </w:r>
      <w:r w:rsidR="0008432D" w:rsidRPr="009F3373">
        <w:t>,</w:t>
      </w:r>
      <w:r w:rsidRPr="009F3373">
        <w:t xml:space="preserve"> see </w:t>
      </w:r>
      <w:hyperlink r:id="rId38" w:history="1">
        <w:r w:rsidR="00E340D0" w:rsidRPr="009F3373">
          <w:rPr>
            <w:rStyle w:val="Hyperlink"/>
          </w:rPr>
          <w:t>http://hl7.org/fhir/R4/patient.html</w:t>
        </w:r>
      </w:hyperlink>
      <w:r w:rsidRPr="009F3373">
        <w:t>.</w:t>
      </w:r>
    </w:p>
    <w:p w14:paraId="240641A8" w14:textId="77777777" w:rsidR="00303E20" w:rsidRPr="009F3373" w:rsidRDefault="00AF4D24" w:rsidP="00D54FEF">
      <w:pPr>
        <w:pStyle w:val="Heading3"/>
        <w:numPr>
          <w:ilvl w:val="0"/>
          <w:numId w:val="0"/>
        </w:numPr>
        <w:rPr>
          <w:noProof w:val="0"/>
        </w:rPr>
      </w:pPr>
      <w:bookmarkStart w:id="117" w:name="_Toc49502307"/>
      <w:r w:rsidRPr="009F3373">
        <w:rPr>
          <w:noProof w:val="0"/>
        </w:rPr>
        <w:t>3.78</w:t>
      </w:r>
      <w:r w:rsidR="00303E20" w:rsidRPr="009F3373">
        <w:rPr>
          <w:noProof w:val="0"/>
        </w:rPr>
        <w:t>.</w:t>
      </w:r>
      <w:r w:rsidR="00680648" w:rsidRPr="009F3373">
        <w:rPr>
          <w:noProof w:val="0"/>
        </w:rPr>
        <w:t>5</w:t>
      </w:r>
      <w:r w:rsidR="00303E20" w:rsidRPr="009F3373">
        <w:rPr>
          <w:noProof w:val="0"/>
        </w:rPr>
        <w:t xml:space="preserve"> Security Considerations</w:t>
      </w:r>
      <w:bookmarkEnd w:id="117"/>
    </w:p>
    <w:p w14:paraId="1F119975" w14:textId="53589369" w:rsidR="00417A88" w:rsidRPr="009F3373" w:rsidRDefault="00417A88" w:rsidP="00844CBF">
      <w:pPr>
        <w:pStyle w:val="BodyText"/>
      </w:pPr>
      <w:r w:rsidRPr="009F3373">
        <w:t>See the general Security Consideration in ITI TF-1:</w:t>
      </w:r>
      <w:r w:rsidR="00C87C2F" w:rsidRPr="009F3373">
        <w:t xml:space="preserve"> </w:t>
      </w:r>
      <w:r w:rsidR="00AF4D24" w:rsidRPr="009F3373">
        <w:t>38.</w:t>
      </w:r>
      <w:r w:rsidRPr="009F3373">
        <w:t>5</w:t>
      </w:r>
    </w:p>
    <w:p w14:paraId="0138E5AA" w14:textId="77777777" w:rsidR="00680648" w:rsidRPr="009F3373" w:rsidRDefault="00AF4D24" w:rsidP="009E34B7">
      <w:pPr>
        <w:pStyle w:val="Heading4"/>
        <w:numPr>
          <w:ilvl w:val="0"/>
          <w:numId w:val="0"/>
        </w:numPr>
        <w:rPr>
          <w:noProof w:val="0"/>
        </w:rPr>
      </w:pPr>
      <w:bookmarkStart w:id="118" w:name="_Toc49502308"/>
      <w:r w:rsidRPr="009F3373">
        <w:rPr>
          <w:noProof w:val="0"/>
        </w:rPr>
        <w:t>3.78</w:t>
      </w:r>
      <w:r w:rsidR="00680648" w:rsidRPr="009F3373">
        <w:rPr>
          <w:noProof w:val="0"/>
        </w:rPr>
        <w:t>.5.1 Security Audit Considerations</w:t>
      </w:r>
      <w:bookmarkEnd w:id="118"/>
    </w:p>
    <w:p w14:paraId="4623E87A" w14:textId="2C1F7939" w:rsidR="00AC52ED" w:rsidRPr="009F3373" w:rsidRDefault="00417A88" w:rsidP="00844CBF">
      <w:pPr>
        <w:pStyle w:val="BodyText"/>
      </w:pPr>
      <w:r w:rsidRPr="009F3373">
        <w:t xml:space="preserve">The Security audit criteria are similar to those for the Patient Demographics Query [ITI-21] as this transaction discloses the same type of </w:t>
      </w:r>
      <w:r w:rsidR="00187547" w:rsidRPr="009F3373">
        <w:t xml:space="preserve">patient </w:t>
      </w:r>
      <w:r w:rsidRPr="009F3373">
        <w:t xml:space="preserve">information. The Mobile Patient Demographics Query is a Query Information event as defined in </w:t>
      </w:r>
      <w:r w:rsidR="00863D11" w:rsidRPr="009F3373">
        <w:t xml:space="preserve">ITI TF-2a: </w:t>
      </w:r>
      <w:r w:rsidR="00C51634" w:rsidRPr="009F3373">
        <w:t>Table</w:t>
      </w:r>
      <w:r w:rsidRPr="009F3373">
        <w:t xml:space="preserve"> 3.20.</w:t>
      </w:r>
      <w:r w:rsidR="00187547" w:rsidRPr="009F3373">
        <w:t>4.1.1.1</w:t>
      </w:r>
      <w:r w:rsidRPr="009F3373">
        <w:t xml:space="preserve">-1. The </w:t>
      </w:r>
      <w:r w:rsidR="00187547" w:rsidRPr="009F3373">
        <w:t xml:space="preserve">message shall comply with the requirements in ITI TF-2a: 3.21.5.1 </w:t>
      </w:r>
      <w:r w:rsidR="00AC52ED" w:rsidRPr="009F3373">
        <w:t>following differences</w:t>
      </w:r>
      <w:r w:rsidR="00187547" w:rsidRPr="009F3373">
        <w:t>:</w:t>
      </w:r>
    </w:p>
    <w:p w14:paraId="50EA6174" w14:textId="77777777" w:rsidR="00AC52ED" w:rsidRPr="009F3373" w:rsidRDefault="00AC52ED" w:rsidP="00765E0C">
      <w:pPr>
        <w:pStyle w:val="ListBullet2"/>
      </w:pPr>
      <w:r w:rsidRPr="009F3373">
        <w:t>EventTypeCode = EV(“ITI-78”, “IHE Transactions”, “Mobile Patient Demographics Query”)</w:t>
      </w:r>
    </w:p>
    <w:p w14:paraId="4D48F0E8" w14:textId="77777777" w:rsidR="00AC52ED" w:rsidRPr="009F3373" w:rsidRDefault="00AC52ED" w:rsidP="00765E0C">
      <w:pPr>
        <w:pStyle w:val="ListBullet2"/>
      </w:pPr>
      <w:r w:rsidRPr="009F3373">
        <w:t>Query Parameters (AuditMessage/ParticipantObjectIdentification)</w:t>
      </w:r>
    </w:p>
    <w:p w14:paraId="024ECE0D" w14:textId="09BA466A" w:rsidR="00AC52ED" w:rsidRPr="009F3373" w:rsidRDefault="00AC52ED" w:rsidP="00765E0C">
      <w:pPr>
        <w:pStyle w:val="ListBullet3"/>
      </w:pPr>
      <w:r w:rsidRPr="009F3373">
        <w:t>ParticipantObjectIdTypeCode = EV(“ITI-78”, “IHE Transactions”, “Mobile Patient Demographics Query”)</w:t>
      </w:r>
    </w:p>
    <w:p w14:paraId="24436D11" w14:textId="77777777" w:rsidR="00AC52ED" w:rsidRPr="009F3373" w:rsidRDefault="00AC52ED" w:rsidP="00765E0C">
      <w:pPr>
        <w:pStyle w:val="ListBullet3"/>
      </w:pPr>
      <w:r w:rsidRPr="009F3373">
        <w:t>ParticipantObjectQuery = Requested URL including query parameters</w:t>
      </w:r>
    </w:p>
    <w:p w14:paraId="49BBDC53" w14:textId="22C4E762" w:rsidR="00AC52ED" w:rsidRPr="009F3373" w:rsidRDefault="00AC52ED" w:rsidP="00765E0C">
      <w:pPr>
        <w:pStyle w:val="ListBullet3"/>
      </w:pPr>
      <w:r w:rsidRPr="009F3373">
        <w:t>Partic</w:t>
      </w:r>
      <w:r w:rsidR="00ED7446" w:rsidRPr="009F3373">
        <w:t>i</w:t>
      </w:r>
      <w:r w:rsidRPr="009F3373">
        <w:t>pantObjectDetail = HTTP Request Headers contained in the query (</w:t>
      </w:r>
      <w:r w:rsidR="00D9564D" w:rsidRPr="009F3373">
        <w:t xml:space="preserve">e.g., </w:t>
      </w:r>
      <w:r w:rsidRPr="009F3373">
        <w:t>Accept header)</w:t>
      </w:r>
    </w:p>
    <w:p w14:paraId="2A9BF04C" w14:textId="77777777" w:rsidR="00EA4EA1" w:rsidRPr="009F3373" w:rsidRDefault="00EA4EA1" w:rsidP="00EA4EA1">
      <w:pPr>
        <w:pStyle w:val="PartTitle"/>
        <w:rPr>
          <w:highlight w:val="yellow"/>
        </w:rPr>
      </w:pPr>
      <w:bookmarkStart w:id="119" w:name="_Toc49502309"/>
      <w:r w:rsidRPr="009F3373">
        <w:lastRenderedPageBreak/>
        <w:t>Appendices</w:t>
      </w:r>
      <w:bookmarkEnd w:id="119"/>
      <w:r w:rsidRPr="009F3373">
        <w:rPr>
          <w:highlight w:val="yellow"/>
        </w:rPr>
        <w:t xml:space="preserve"> </w:t>
      </w:r>
    </w:p>
    <w:p w14:paraId="11833F98" w14:textId="2BCBB51D" w:rsidR="004337D3" w:rsidRPr="009F3373" w:rsidRDefault="003563FE" w:rsidP="00044C0B">
      <w:pPr>
        <w:pStyle w:val="EditorInstructions"/>
      </w:pPr>
      <w:r w:rsidRPr="009F3373">
        <w:t>Rename appendix M as follows</w:t>
      </w:r>
      <w:r w:rsidRPr="009F3373" w:rsidDel="003563FE">
        <w:t xml:space="preserve"> </w:t>
      </w:r>
      <w:r w:rsidRPr="009F3373">
        <w:t xml:space="preserve">in </w:t>
      </w:r>
      <w:r w:rsidR="002F278C" w:rsidRPr="009F3373">
        <w:t>the Volume 2</w:t>
      </w:r>
      <w:r w:rsidRPr="009F3373">
        <w:t>x</w:t>
      </w:r>
      <w:r w:rsidR="002F278C" w:rsidRPr="009F3373">
        <w:t xml:space="preserve"> Appendices </w:t>
      </w:r>
    </w:p>
    <w:p w14:paraId="732B626A" w14:textId="77777777" w:rsidR="001452AB" w:rsidRPr="009F3373" w:rsidRDefault="001452AB" w:rsidP="00765E0C">
      <w:pPr>
        <w:pStyle w:val="Heading1"/>
        <w:numPr>
          <w:ilvl w:val="0"/>
          <w:numId w:val="0"/>
        </w:numPr>
        <w:rPr>
          <w:strike/>
          <w:noProof w:val="0"/>
        </w:rPr>
      </w:pPr>
      <w:bookmarkStart w:id="120" w:name="_Toc49502310"/>
      <w:r w:rsidRPr="009F3373">
        <w:rPr>
          <w:strike/>
          <w:noProof w:val="0"/>
        </w:rPr>
        <w:lastRenderedPageBreak/>
        <w:t>Appendix M Using Patient Demographics Query in a Multi-Domain Environment</w:t>
      </w:r>
      <w:bookmarkEnd w:id="120"/>
    </w:p>
    <w:p w14:paraId="626B5F30" w14:textId="77777777" w:rsidR="004337D3" w:rsidRPr="009F3373" w:rsidRDefault="004337D3" w:rsidP="00765E0C">
      <w:pPr>
        <w:pStyle w:val="Heading1"/>
        <w:pageBreakBefore w:val="0"/>
        <w:numPr>
          <w:ilvl w:val="0"/>
          <w:numId w:val="0"/>
        </w:numPr>
        <w:rPr>
          <w:noProof w:val="0"/>
          <w:u w:val="single"/>
        </w:rPr>
      </w:pPr>
      <w:bookmarkStart w:id="121" w:name="_Toc49502311"/>
      <w:r w:rsidRPr="009F3373">
        <w:rPr>
          <w:noProof w:val="0"/>
          <w:u w:val="single"/>
        </w:rPr>
        <w:t>Appendix M Patient Demographics Query Implementation Guidance</w:t>
      </w:r>
      <w:bookmarkEnd w:id="121"/>
    </w:p>
    <w:p w14:paraId="3C943FD3" w14:textId="77777777" w:rsidR="00BB6B0D" w:rsidRPr="009F3373" w:rsidRDefault="00BB6B0D" w:rsidP="00765E0C">
      <w:pPr>
        <w:pStyle w:val="BodyText"/>
      </w:pPr>
    </w:p>
    <w:p w14:paraId="4C2F96D1" w14:textId="40C214E9" w:rsidR="004337D3" w:rsidRPr="009F3373" w:rsidRDefault="004337D3" w:rsidP="004337D3">
      <w:pPr>
        <w:pStyle w:val="EditorInstructions"/>
      </w:pPr>
      <w:r w:rsidRPr="009F3373">
        <w:t>Add the following section to the end of</w:t>
      </w:r>
      <w:r w:rsidR="00D65351" w:rsidRPr="009F3373">
        <w:t xml:space="preserve"> Volume 2x</w:t>
      </w:r>
      <w:r w:rsidRPr="009F3373">
        <w:t xml:space="preserve"> Appendix M:</w:t>
      </w:r>
    </w:p>
    <w:p w14:paraId="58B9BCB8" w14:textId="77777777" w:rsidR="004337D3" w:rsidRPr="009F3373" w:rsidRDefault="004337D3" w:rsidP="00765E0C">
      <w:pPr>
        <w:pStyle w:val="Heading2"/>
        <w:numPr>
          <w:ilvl w:val="0"/>
          <w:numId w:val="0"/>
        </w:numPr>
        <w:rPr>
          <w:noProof w:val="0"/>
        </w:rPr>
      </w:pPr>
      <w:bookmarkStart w:id="122" w:name="_Toc49502312"/>
      <w:r w:rsidRPr="009F3373">
        <w:rPr>
          <w:noProof w:val="0"/>
        </w:rPr>
        <w:t>M.4 Data Elements Patient Demographics Query Profiles</w:t>
      </w:r>
      <w:bookmarkEnd w:id="122"/>
    </w:p>
    <w:p w14:paraId="6889D527" w14:textId="76ED62E8" w:rsidR="004337D3" w:rsidRPr="009F3373" w:rsidRDefault="004337D3" w:rsidP="004337D3">
      <w:pPr>
        <w:pStyle w:val="BodyText"/>
      </w:pPr>
      <w:r w:rsidRPr="009F3373">
        <w:t xml:space="preserve">This section describes the data elements that are used in IHE profiles designed for the querying of patient demographics (Patient Demographics Query </w:t>
      </w:r>
      <w:r w:rsidR="009273A7" w:rsidRPr="009F3373">
        <w:t>Profile</w:t>
      </w:r>
      <w:r w:rsidRPr="009F3373">
        <w:t xml:space="preserve">s) including PDQ, PDQv3, and PDQm. </w:t>
      </w:r>
    </w:p>
    <w:p w14:paraId="0AC3321B" w14:textId="0808B426" w:rsidR="004337D3" w:rsidRPr="009F3373" w:rsidRDefault="00ED7446" w:rsidP="004337D3">
      <w:pPr>
        <w:pStyle w:val="BodyText"/>
      </w:pPr>
      <w:r w:rsidRPr="009F3373">
        <w:t xml:space="preserve">While the semantic representation of the data elements differs across the transaction in the PDQ </w:t>
      </w:r>
      <w:r w:rsidR="009273A7" w:rsidRPr="009F3373">
        <w:t>Profile</w:t>
      </w:r>
      <w:r w:rsidRPr="009F3373">
        <w:t>s</w:t>
      </w:r>
      <w:r w:rsidR="004337D3" w:rsidRPr="009F3373">
        <w:t xml:space="preserve">, the common set of elements and query parameters can be described using abstract terminology. </w:t>
      </w:r>
      <w:r w:rsidR="00D65351" w:rsidRPr="009F3373">
        <w:t>This section</w:t>
      </w:r>
      <w:r w:rsidR="004337D3" w:rsidRPr="009F3373">
        <w:t xml:space="preserve"> explains the data elements and query parameters used in PDQ </w:t>
      </w:r>
      <w:r w:rsidR="00697271" w:rsidRPr="009F3373">
        <w:t>P</w:t>
      </w:r>
      <w:r w:rsidR="004337D3" w:rsidRPr="009F3373">
        <w:t xml:space="preserve">rofiles from an abstract definition standpoint, and then </w:t>
      </w:r>
      <w:r w:rsidR="00F46413" w:rsidRPr="009F3373">
        <w:t xml:space="preserve">it </w:t>
      </w:r>
      <w:r w:rsidR="004337D3" w:rsidRPr="009F3373">
        <w:t>provides a map between the three profiles’ implementation specific concept.</w:t>
      </w:r>
    </w:p>
    <w:p w14:paraId="50F3C263" w14:textId="567E9862" w:rsidR="00D075D8" w:rsidRPr="009F3373" w:rsidRDefault="00D075D8" w:rsidP="004337D3">
      <w:pPr>
        <w:pStyle w:val="BodyText"/>
      </w:pPr>
      <w:r w:rsidRPr="009F3373">
        <w:t>Note</w:t>
      </w:r>
      <w:r w:rsidR="00406E23">
        <w:t>: M</w:t>
      </w:r>
      <w:r w:rsidRPr="009F3373">
        <w:t xml:space="preserve">ore data elements may be known by the </w:t>
      </w:r>
      <w:r w:rsidR="002A3569" w:rsidRPr="009F3373">
        <w:t xml:space="preserve">Patient </w:t>
      </w:r>
      <w:r w:rsidRPr="009F3373">
        <w:t xml:space="preserve">Demographics Supplier and may be returned. Elements beyond those profiled are encouraged but not required of the profile. </w:t>
      </w:r>
      <w:r w:rsidR="002A3569" w:rsidRPr="009F3373">
        <w:t>Patient Demographics</w:t>
      </w:r>
      <w:r w:rsidRPr="009F3373">
        <w:t xml:space="preserve"> Consumer </w:t>
      </w:r>
      <w:r w:rsidR="009C0270" w:rsidRPr="009F3373">
        <w:t>Actor</w:t>
      </w:r>
      <w:r w:rsidRPr="009F3373">
        <w:t>s should be robust to receiving more data than is profiled.</w:t>
      </w:r>
    </w:p>
    <w:p w14:paraId="7D65EFBA" w14:textId="77777777" w:rsidR="004337D3" w:rsidRPr="009F3373" w:rsidRDefault="004337D3" w:rsidP="00765E0C">
      <w:pPr>
        <w:pStyle w:val="Heading3"/>
        <w:numPr>
          <w:ilvl w:val="0"/>
          <w:numId w:val="0"/>
        </w:numPr>
        <w:rPr>
          <w:noProof w:val="0"/>
        </w:rPr>
      </w:pPr>
      <w:bookmarkStart w:id="123" w:name="_Toc49502313"/>
      <w:r w:rsidRPr="009F3373">
        <w:rPr>
          <w:noProof w:val="0"/>
        </w:rPr>
        <w:t>M.4.1 Patient Demographics Query Data Fields</w:t>
      </w:r>
      <w:bookmarkEnd w:id="123"/>
      <w:r w:rsidRPr="009F3373">
        <w:rPr>
          <w:noProof w:val="0"/>
        </w:rPr>
        <w:t xml:space="preserve"> </w:t>
      </w:r>
    </w:p>
    <w:p w14:paraId="0E322ECA" w14:textId="6A7A1152" w:rsidR="004337D3" w:rsidRPr="009F3373" w:rsidRDefault="004337D3" w:rsidP="004337D3">
      <w:pPr>
        <w:pStyle w:val="BodyText"/>
      </w:pPr>
      <w:r w:rsidRPr="009F3373">
        <w:t xml:space="preserve">Table M.4.1-1 outlines the abstract demographics fields which are common to all Patient Demographics Query </w:t>
      </w:r>
      <w:r w:rsidR="009273A7" w:rsidRPr="009F3373">
        <w:t>Profile</w:t>
      </w:r>
      <w:r w:rsidRPr="009F3373">
        <w:t>s.</w:t>
      </w:r>
    </w:p>
    <w:p w14:paraId="3639C377" w14:textId="77777777" w:rsidR="004337D3" w:rsidRPr="009F3373" w:rsidRDefault="004337D3" w:rsidP="00765E0C">
      <w:pPr>
        <w:pStyle w:val="TableTitle"/>
      </w:pPr>
      <w:r w:rsidRPr="009F3373">
        <w:t>Table M.4.1-1: Patient Demographics Data Elements (abstract)</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127"/>
        <w:gridCol w:w="5052"/>
      </w:tblGrid>
      <w:tr w:rsidR="004337D3" w:rsidRPr="009F3373" w14:paraId="7037ADA8" w14:textId="77777777" w:rsidTr="00D1169E">
        <w:trPr>
          <w:cantSplit/>
          <w:tblHeader/>
          <w:jc w:val="center"/>
        </w:trPr>
        <w:tc>
          <w:tcPr>
            <w:tcW w:w="3127" w:type="dxa"/>
            <w:shd w:val="pct15" w:color="auto" w:fill="FFFFFF"/>
          </w:tcPr>
          <w:p w14:paraId="610C7C07" w14:textId="77777777" w:rsidR="004337D3" w:rsidRPr="009F3373" w:rsidRDefault="004337D3" w:rsidP="00D1169E">
            <w:pPr>
              <w:pStyle w:val="TableEntryHeader"/>
            </w:pPr>
            <w:r w:rsidRPr="009F3373">
              <w:t>Field</w:t>
            </w:r>
          </w:p>
        </w:tc>
        <w:tc>
          <w:tcPr>
            <w:tcW w:w="5052" w:type="dxa"/>
            <w:shd w:val="pct15" w:color="auto" w:fill="FFFFFF"/>
          </w:tcPr>
          <w:p w14:paraId="36FF038B" w14:textId="77777777" w:rsidR="004337D3" w:rsidRPr="009F3373" w:rsidRDefault="004337D3" w:rsidP="00D1169E">
            <w:pPr>
              <w:pStyle w:val="TableEntryHeader"/>
            </w:pPr>
            <w:r w:rsidRPr="009F3373">
              <w:t>Purpose</w:t>
            </w:r>
          </w:p>
        </w:tc>
      </w:tr>
      <w:tr w:rsidR="004337D3" w:rsidRPr="009F3373" w14:paraId="352405F3" w14:textId="77777777" w:rsidTr="00D1169E">
        <w:trPr>
          <w:cantSplit/>
          <w:trHeight w:val="332"/>
          <w:jc w:val="center"/>
        </w:trPr>
        <w:tc>
          <w:tcPr>
            <w:tcW w:w="3127" w:type="dxa"/>
          </w:tcPr>
          <w:p w14:paraId="230DEEC8" w14:textId="77777777" w:rsidR="004337D3" w:rsidRPr="009F3373" w:rsidDel="00DE2DDA" w:rsidRDefault="004337D3" w:rsidP="00D1169E">
            <w:pPr>
              <w:pStyle w:val="TableEntry"/>
            </w:pPr>
            <w:r w:rsidRPr="009F3373">
              <w:t>Identifier List</w:t>
            </w:r>
          </w:p>
        </w:tc>
        <w:tc>
          <w:tcPr>
            <w:tcW w:w="5052" w:type="dxa"/>
          </w:tcPr>
          <w:p w14:paraId="688E4618" w14:textId="77777777" w:rsidR="004337D3" w:rsidRPr="009F3373" w:rsidRDefault="004337D3">
            <w:pPr>
              <w:pStyle w:val="TableEntry"/>
            </w:pPr>
            <w:r w:rsidRPr="009F3373">
              <w:t xml:space="preserve">Provides one or more identifiers that can be used to uniquely identify the patient within a </w:t>
            </w:r>
            <w:r w:rsidR="001452AB" w:rsidRPr="009F3373">
              <w:t>medical</w:t>
            </w:r>
            <w:r w:rsidRPr="009F3373">
              <w:t xml:space="preserve"> system. </w:t>
            </w:r>
          </w:p>
        </w:tc>
      </w:tr>
      <w:tr w:rsidR="004337D3" w:rsidRPr="009F3373" w14:paraId="1EEDAB93" w14:textId="77777777" w:rsidTr="00D1169E">
        <w:trPr>
          <w:cantSplit/>
          <w:trHeight w:val="332"/>
          <w:jc w:val="center"/>
        </w:trPr>
        <w:tc>
          <w:tcPr>
            <w:tcW w:w="3127" w:type="dxa"/>
          </w:tcPr>
          <w:p w14:paraId="4204FF16" w14:textId="77777777" w:rsidR="004337D3" w:rsidRPr="009F3373" w:rsidRDefault="004337D3" w:rsidP="00D1169E">
            <w:pPr>
              <w:pStyle w:val="TableEntry"/>
            </w:pPr>
            <w:r w:rsidRPr="009F3373">
              <w:t>Name(s)</w:t>
            </w:r>
          </w:p>
        </w:tc>
        <w:tc>
          <w:tcPr>
            <w:tcW w:w="5052" w:type="dxa"/>
          </w:tcPr>
          <w:p w14:paraId="54BAD797" w14:textId="77777777" w:rsidR="004337D3" w:rsidRPr="009F3373" w:rsidRDefault="004337D3" w:rsidP="00D1169E">
            <w:pPr>
              <w:pStyle w:val="TableEntry"/>
            </w:pPr>
            <w:r w:rsidRPr="009F3373">
              <w:t>Identifies the patient’s preferred, legal, or alias names.</w:t>
            </w:r>
          </w:p>
        </w:tc>
      </w:tr>
      <w:tr w:rsidR="004337D3" w:rsidRPr="009F3373" w14:paraId="0A85B34A" w14:textId="77777777" w:rsidTr="00D1169E">
        <w:trPr>
          <w:cantSplit/>
          <w:trHeight w:val="332"/>
          <w:jc w:val="center"/>
        </w:trPr>
        <w:tc>
          <w:tcPr>
            <w:tcW w:w="3127" w:type="dxa"/>
          </w:tcPr>
          <w:p w14:paraId="1EDBF993" w14:textId="77777777" w:rsidR="004337D3" w:rsidRPr="009F3373" w:rsidRDefault="004337D3" w:rsidP="00D1169E">
            <w:pPr>
              <w:pStyle w:val="TableEntry"/>
            </w:pPr>
            <w:r w:rsidRPr="009F3373">
              <w:t>Date / Time of Birth</w:t>
            </w:r>
          </w:p>
        </w:tc>
        <w:tc>
          <w:tcPr>
            <w:tcW w:w="5052" w:type="dxa"/>
          </w:tcPr>
          <w:p w14:paraId="780247B4" w14:textId="77777777" w:rsidR="004337D3" w:rsidRPr="009F3373" w:rsidRDefault="004337D3" w:rsidP="00D1169E">
            <w:pPr>
              <w:pStyle w:val="TableEntry"/>
            </w:pPr>
            <w:r w:rsidRPr="009F3373">
              <w:t xml:space="preserve">Identifies the date on which the patient was born. </w:t>
            </w:r>
          </w:p>
        </w:tc>
      </w:tr>
      <w:tr w:rsidR="004337D3" w:rsidRPr="009F3373" w14:paraId="3BCC73BB" w14:textId="77777777" w:rsidTr="00D1169E">
        <w:trPr>
          <w:cantSplit/>
          <w:trHeight w:val="332"/>
          <w:jc w:val="center"/>
        </w:trPr>
        <w:tc>
          <w:tcPr>
            <w:tcW w:w="3127" w:type="dxa"/>
          </w:tcPr>
          <w:p w14:paraId="463BCAC4" w14:textId="77777777" w:rsidR="004337D3" w:rsidRPr="009F3373" w:rsidRDefault="004337D3" w:rsidP="00D1169E">
            <w:pPr>
              <w:pStyle w:val="TableEntry"/>
            </w:pPr>
            <w:r w:rsidRPr="009F3373">
              <w:t>Gender</w:t>
            </w:r>
          </w:p>
        </w:tc>
        <w:tc>
          <w:tcPr>
            <w:tcW w:w="5052" w:type="dxa"/>
          </w:tcPr>
          <w:p w14:paraId="7EDE9379" w14:textId="77777777" w:rsidR="004337D3" w:rsidRPr="009F3373" w:rsidRDefault="004337D3" w:rsidP="00D1169E">
            <w:pPr>
              <w:pStyle w:val="TableEntry"/>
            </w:pPr>
            <w:r w:rsidRPr="009F3373">
              <w:t>Identifies the patient’s gender used for administrative purposes.</w:t>
            </w:r>
          </w:p>
        </w:tc>
      </w:tr>
      <w:tr w:rsidR="004337D3" w:rsidRPr="009F3373" w14:paraId="0423C14E" w14:textId="77777777" w:rsidTr="00D1169E">
        <w:trPr>
          <w:cantSplit/>
          <w:trHeight w:val="332"/>
          <w:jc w:val="center"/>
        </w:trPr>
        <w:tc>
          <w:tcPr>
            <w:tcW w:w="3127" w:type="dxa"/>
          </w:tcPr>
          <w:p w14:paraId="2D80A0A1" w14:textId="77777777" w:rsidR="004337D3" w:rsidRPr="009F3373" w:rsidRDefault="004337D3" w:rsidP="00D1169E">
            <w:pPr>
              <w:pStyle w:val="TableEntry"/>
            </w:pPr>
            <w:r w:rsidRPr="009F3373">
              <w:t>Address(es)</w:t>
            </w:r>
          </w:p>
        </w:tc>
        <w:tc>
          <w:tcPr>
            <w:tcW w:w="5052" w:type="dxa"/>
          </w:tcPr>
          <w:p w14:paraId="3A9F1635" w14:textId="77777777" w:rsidR="004337D3" w:rsidRPr="009F3373" w:rsidRDefault="004337D3">
            <w:pPr>
              <w:pStyle w:val="TableEntry"/>
            </w:pPr>
            <w:r w:rsidRPr="009F3373">
              <w:t xml:space="preserve">Identifies the patient’s </w:t>
            </w:r>
            <w:r w:rsidR="001452AB" w:rsidRPr="009F3373">
              <w:t>associated addresses</w:t>
            </w:r>
            <w:r w:rsidRPr="009F3373">
              <w:t xml:space="preserve"> (home, work, etc.)</w:t>
            </w:r>
          </w:p>
        </w:tc>
      </w:tr>
      <w:tr w:rsidR="004337D3" w:rsidRPr="009F3373" w14:paraId="67C253FB" w14:textId="77777777" w:rsidTr="00D1169E">
        <w:trPr>
          <w:cantSplit/>
          <w:trHeight w:val="332"/>
          <w:jc w:val="center"/>
        </w:trPr>
        <w:tc>
          <w:tcPr>
            <w:tcW w:w="3127" w:type="dxa"/>
          </w:tcPr>
          <w:p w14:paraId="6ABB7CD7" w14:textId="77777777" w:rsidR="004337D3" w:rsidRPr="009F3373" w:rsidRDefault="004337D3" w:rsidP="00D1169E">
            <w:pPr>
              <w:pStyle w:val="TableEntry"/>
            </w:pPr>
            <w:r w:rsidRPr="009F3373">
              <w:t>Telecommunications Address(es)</w:t>
            </w:r>
          </w:p>
        </w:tc>
        <w:tc>
          <w:tcPr>
            <w:tcW w:w="5052" w:type="dxa"/>
          </w:tcPr>
          <w:p w14:paraId="35B12417" w14:textId="77777777" w:rsidR="004337D3" w:rsidRPr="009F3373" w:rsidRDefault="004337D3" w:rsidP="00D1169E">
            <w:pPr>
              <w:pStyle w:val="TableEntry"/>
            </w:pPr>
            <w:r w:rsidRPr="009F3373">
              <w:t>Identifies the patient’s phone number, fax number, email addresses and other means of telecommunicating with the patient.</w:t>
            </w:r>
          </w:p>
        </w:tc>
      </w:tr>
      <w:tr w:rsidR="004337D3" w:rsidRPr="009F3373" w14:paraId="3FBF1B87" w14:textId="77777777" w:rsidTr="00D1169E">
        <w:trPr>
          <w:cantSplit/>
          <w:trHeight w:val="332"/>
          <w:jc w:val="center"/>
        </w:trPr>
        <w:tc>
          <w:tcPr>
            <w:tcW w:w="3127" w:type="dxa"/>
          </w:tcPr>
          <w:p w14:paraId="251CA4EB" w14:textId="77777777" w:rsidR="004337D3" w:rsidRPr="009F3373" w:rsidRDefault="004337D3" w:rsidP="00D1169E">
            <w:pPr>
              <w:pStyle w:val="TableEntry"/>
            </w:pPr>
            <w:r w:rsidRPr="009F3373">
              <w:t>Language(s) of communication</w:t>
            </w:r>
          </w:p>
        </w:tc>
        <w:tc>
          <w:tcPr>
            <w:tcW w:w="5052" w:type="dxa"/>
          </w:tcPr>
          <w:p w14:paraId="56EF91F4" w14:textId="77777777" w:rsidR="004337D3" w:rsidRPr="009F3373" w:rsidRDefault="004337D3" w:rsidP="00D1169E">
            <w:pPr>
              <w:pStyle w:val="TableEntry"/>
            </w:pPr>
            <w:r w:rsidRPr="009F3373">
              <w:t>Identifies languages which can be used when communicating with the patient.</w:t>
            </w:r>
          </w:p>
        </w:tc>
      </w:tr>
      <w:tr w:rsidR="004337D3" w:rsidRPr="009F3373" w14:paraId="2FBAB3F4" w14:textId="77777777" w:rsidTr="00D1169E">
        <w:trPr>
          <w:cantSplit/>
          <w:trHeight w:val="332"/>
          <w:jc w:val="center"/>
        </w:trPr>
        <w:tc>
          <w:tcPr>
            <w:tcW w:w="3127" w:type="dxa"/>
          </w:tcPr>
          <w:p w14:paraId="218FD460" w14:textId="77777777" w:rsidR="004337D3" w:rsidRPr="009F3373" w:rsidRDefault="004337D3" w:rsidP="00D1169E">
            <w:pPr>
              <w:pStyle w:val="TableEntry"/>
            </w:pPr>
            <w:r w:rsidRPr="009F3373">
              <w:t>Marital Status</w:t>
            </w:r>
          </w:p>
        </w:tc>
        <w:tc>
          <w:tcPr>
            <w:tcW w:w="5052" w:type="dxa"/>
          </w:tcPr>
          <w:p w14:paraId="25D3218C" w14:textId="77777777" w:rsidR="004337D3" w:rsidRPr="009F3373" w:rsidRDefault="004337D3" w:rsidP="00D1169E">
            <w:pPr>
              <w:pStyle w:val="TableEntry"/>
            </w:pPr>
            <w:r w:rsidRPr="009F3373">
              <w:t>Identifies the patient’s marital status at time of last update (married, divorced, etc.)</w:t>
            </w:r>
          </w:p>
        </w:tc>
      </w:tr>
      <w:tr w:rsidR="004337D3" w:rsidRPr="009F3373" w14:paraId="55D7CB99" w14:textId="77777777" w:rsidTr="00D1169E">
        <w:trPr>
          <w:cantSplit/>
          <w:trHeight w:val="332"/>
          <w:jc w:val="center"/>
        </w:trPr>
        <w:tc>
          <w:tcPr>
            <w:tcW w:w="3127" w:type="dxa"/>
          </w:tcPr>
          <w:p w14:paraId="2896650B" w14:textId="77777777" w:rsidR="004337D3" w:rsidRPr="009F3373" w:rsidRDefault="004337D3" w:rsidP="00D1169E">
            <w:pPr>
              <w:pStyle w:val="TableEntry"/>
            </w:pPr>
            <w:r w:rsidRPr="009F3373">
              <w:lastRenderedPageBreak/>
              <w:t>Non-Medical Identifiers</w:t>
            </w:r>
          </w:p>
        </w:tc>
        <w:tc>
          <w:tcPr>
            <w:tcW w:w="5052" w:type="dxa"/>
          </w:tcPr>
          <w:p w14:paraId="2CAF22D3" w14:textId="77777777" w:rsidR="004337D3" w:rsidRPr="009F3373" w:rsidRDefault="004337D3" w:rsidP="00D1169E">
            <w:pPr>
              <w:pStyle w:val="TableEntry"/>
            </w:pPr>
            <w:r w:rsidRPr="009F3373">
              <w:t>Identifies additional identifiers associated with the patient which are not used for medical purposes (ex: driver’s license, social insurance number, etc.)</w:t>
            </w:r>
          </w:p>
        </w:tc>
      </w:tr>
      <w:tr w:rsidR="004337D3" w:rsidRPr="009F3373" w14:paraId="5643F568" w14:textId="77777777" w:rsidTr="00D1169E">
        <w:trPr>
          <w:cantSplit/>
          <w:trHeight w:val="332"/>
          <w:jc w:val="center"/>
        </w:trPr>
        <w:tc>
          <w:tcPr>
            <w:tcW w:w="3127" w:type="dxa"/>
          </w:tcPr>
          <w:p w14:paraId="52AA8958" w14:textId="77777777" w:rsidR="004337D3" w:rsidRPr="009F3373" w:rsidRDefault="004337D3" w:rsidP="00D1169E">
            <w:pPr>
              <w:pStyle w:val="TableEntry"/>
            </w:pPr>
            <w:r w:rsidRPr="009F3373">
              <w:t>Death Date/Time</w:t>
            </w:r>
          </w:p>
        </w:tc>
        <w:tc>
          <w:tcPr>
            <w:tcW w:w="5052" w:type="dxa"/>
          </w:tcPr>
          <w:p w14:paraId="7363C9DC" w14:textId="77777777" w:rsidR="004337D3" w:rsidRPr="009F3373" w:rsidRDefault="004337D3" w:rsidP="00D1169E">
            <w:pPr>
              <w:pStyle w:val="TableEntry"/>
            </w:pPr>
            <w:r w:rsidRPr="009F3373">
              <w:t>Identifies the time at which the patient died.</w:t>
            </w:r>
          </w:p>
        </w:tc>
      </w:tr>
    </w:tbl>
    <w:p w14:paraId="65551DD2" w14:textId="77777777" w:rsidR="004337D3" w:rsidRPr="009F3373" w:rsidRDefault="004337D3" w:rsidP="004337D3">
      <w:pPr>
        <w:pStyle w:val="BodyText"/>
      </w:pPr>
    </w:p>
    <w:p w14:paraId="19D8F88A" w14:textId="67F75F29" w:rsidR="008A48C7" w:rsidRPr="009F3373" w:rsidRDefault="004337D3" w:rsidP="004337D3">
      <w:pPr>
        <w:pStyle w:val="BodyText"/>
      </w:pPr>
      <w:r w:rsidRPr="009F3373">
        <w:t>Table M.4.1-2 provides a mapping between these abstract data elements and their transaction specific fields.</w:t>
      </w:r>
    </w:p>
    <w:p w14:paraId="33C384B3" w14:textId="77777777" w:rsidR="004337D3" w:rsidRPr="009F3373" w:rsidRDefault="004337D3" w:rsidP="00765E0C">
      <w:pPr>
        <w:pStyle w:val="TableTitle"/>
      </w:pPr>
      <w:r w:rsidRPr="009F3373">
        <w:t>Table M.4.1-2: Patient Demographics Data Elements (concrete)</w:t>
      </w:r>
    </w:p>
    <w:tbl>
      <w:tblPr>
        <w:tblW w:w="9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33"/>
        <w:gridCol w:w="1629"/>
        <w:gridCol w:w="2396"/>
        <w:gridCol w:w="2189"/>
      </w:tblGrid>
      <w:tr w:rsidR="004337D3" w:rsidRPr="009F3373" w14:paraId="640F3278" w14:textId="77777777" w:rsidTr="00044C0B">
        <w:trPr>
          <w:cantSplit/>
          <w:tblHeader/>
          <w:jc w:val="center"/>
        </w:trPr>
        <w:tc>
          <w:tcPr>
            <w:tcW w:w="3297" w:type="dxa"/>
            <w:shd w:val="pct15" w:color="auto" w:fill="FFFFFF"/>
          </w:tcPr>
          <w:p w14:paraId="6EC69433" w14:textId="77777777" w:rsidR="004337D3" w:rsidRPr="009F3373" w:rsidRDefault="004337D3" w:rsidP="00D1169E">
            <w:pPr>
              <w:pStyle w:val="TableEntryHeader"/>
            </w:pPr>
            <w:r w:rsidRPr="009F3373">
              <w:t>Abstract Field</w:t>
            </w:r>
          </w:p>
        </w:tc>
        <w:tc>
          <w:tcPr>
            <w:tcW w:w="1595" w:type="dxa"/>
            <w:shd w:val="pct15" w:color="auto" w:fill="FFFFFF"/>
          </w:tcPr>
          <w:p w14:paraId="53306C2D" w14:textId="77777777" w:rsidR="004337D3" w:rsidRPr="009F3373" w:rsidRDefault="004337D3" w:rsidP="00D1169E">
            <w:pPr>
              <w:pStyle w:val="TableEntryHeader"/>
            </w:pPr>
            <w:r w:rsidRPr="009F3373">
              <w:t>PDQ</w:t>
            </w:r>
          </w:p>
        </w:tc>
        <w:tc>
          <w:tcPr>
            <w:tcW w:w="2394" w:type="dxa"/>
            <w:shd w:val="pct15" w:color="auto" w:fill="FFFFFF"/>
          </w:tcPr>
          <w:p w14:paraId="03B2D9BC" w14:textId="77777777" w:rsidR="004337D3" w:rsidRPr="009F3373" w:rsidRDefault="004337D3" w:rsidP="00D1169E">
            <w:pPr>
              <w:pStyle w:val="TableEntryHeader"/>
            </w:pPr>
            <w:r w:rsidRPr="009F3373">
              <w:t>PDQ HL7v3</w:t>
            </w:r>
          </w:p>
        </w:tc>
        <w:tc>
          <w:tcPr>
            <w:tcW w:w="2161" w:type="dxa"/>
            <w:shd w:val="pct15" w:color="auto" w:fill="FFFFFF"/>
          </w:tcPr>
          <w:p w14:paraId="7F57BD89" w14:textId="77777777" w:rsidR="004337D3" w:rsidRPr="009F3373" w:rsidRDefault="004337D3" w:rsidP="00D1169E">
            <w:pPr>
              <w:pStyle w:val="TableEntryHeader"/>
            </w:pPr>
            <w:r w:rsidRPr="009F3373">
              <w:t>PDQm</w:t>
            </w:r>
          </w:p>
        </w:tc>
      </w:tr>
      <w:tr w:rsidR="004337D3" w:rsidRPr="009F3373" w14:paraId="583F3905" w14:textId="77777777" w:rsidTr="00044C0B">
        <w:trPr>
          <w:cantSplit/>
          <w:trHeight w:val="332"/>
          <w:jc w:val="center"/>
        </w:trPr>
        <w:tc>
          <w:tcPr>
            <w:tcW w:w="3297" w:type="dxa"/>
          </w:tcPr>
          <w:p w14:paraId="36100F9E" w14:textId="180AA913" w:rsidR="004337D3" w:rsidRPr="009F3373" w:rsidDel="00DE2DDA" w:rsidRDefault="004337D3" w:rsidP="00432418">
            <w:pPr>
              <w:pStyle w:val="TableEntry"/>
              <w:tabs>
                <w:tab w:val="right" w:pos="3192"/>
              </w:tabs>
            </w:pPr>
            <w:r w:rsidRPr="009F3373">
              <w:t>Identifier List</w:t>
            </w:r>
          </w:p>
        </w:tc>
        <w:tc>
          <w:tcPr>
            <w:tcW w:w="1595" w:type="dxa"/>
          </w:tcPr>
          <w:p w14:paraId="2133FB10" w14:textId="77777777" w:rsidR="004337D3" w:rsidRPr="009F3373" w:rsidRDefault="004337D3" w:rsidP="00D1169E">
            <w:pPr>
              <w:pStyle w:val="TableEntry"/>
            </w:pPr>
            <w:r w:rsidRPr="009F3373">
              <w:t>PID.3 and PID.18</w:t>
            </w:r>
          </w:p>
        </w:tc>
        <w:tc>
          <w:tcPr>
            <w:tcW w:w="2394" w:type="dxa"/>
          </w:tcPr>
          <w:p w14:paraId="62336668" w14:textId="77777777" w:rsidR="004337D3" w:rsidRPr="009F3373" w:rsidRDefault="004337D3" w:rsidP="00D1169E">
            <w:pPr>
              <w:pStyle w:val="TableEntry"/>
            </w:pPr>
            <w:r w:rsidRPr="009F3373">
              <w:t>id</w:t>
            </w:r>
          </w:p>
        </w:tc>
        <w:tc>
          <w:tcPr>
            <w:tcW w:w="2161" w:type="dxa"/>
          </w:tcPr>
          <w:p w14:paraId="68EC9C90" w14:textId="77777777" w:rsidR="004337D3" w:rsidRPr="009F3373" w:rsidRDefault="004337D3" w:rsidP="00D1169E">
            <w:pPr>
              <w:pStyle w:val="TableEntry"/>
            </w:pPr>
            <w:r w:rsidRPr="009F3373">
              <w:t>identifier</w:t>
            </w:r>
          </w:p>
        </w:tc>
      </w:tr>
      <w:tr w:rsidR="004337D3" w:rsidRPr="009F3373" w14:paraId="19117C91" w14:textId="77777777" w:rsidTr="00D1169E">
        <w:trPr>
          <w:cantSplit/>
          <w:trHeight w:val="332"/>
          <w:jc w:val="center"/>
        </w:trPr>
        <w:tc>
          <w:tcPr>
            <w:tcW w:w="3497" w:type="dxa"/>
          </w:tcPr>
          <w:p w14:paraId="0C7B6690" w14:textId="77777777" w:rsidR="004337D3" w:rsidRPr="009F3373" w:rsidRDefault="004337D3" w:rsidP="00D1169E">
            <w:pPr>
              <w:pStyle w:val="TableEntry"/>
            </w:pPr>
            <w:r w:rsidRPr="009F3373">
              <w:t>Name(s)</w:t>
            </w:r>
          </w:p>
        </w:tc>
        <w:tc>
          <w:tcPr>
            <w:tcW w:w="1773" w:type="dxa"/>
          </w:tcPr>
          <w:p w14:paraId="751A4B72" w14:textId="77777777" w:rsidR="004337D3" w:rsidRPr="009F3373" w:rsidRDefault="004337D3" w:rsidP="00D1169E">
            <w:pPr>
              <w:pStyle w:val="TableEntry"/>
            </w:pPr>
            <w:r w:rsidRPr="009F3373">
              <w:t>PID.5 and PID.9</w:t>
            </w:r>
          </w:p>
        </w:tc>
        <w:tc>
          <w:tcPr>
            <w:tcW w:w="2404" w:type="dxa"/>
          </w:tcPr>
          <w:p w14:paraId="0CCD49E8" w14:textId="77777777" w:rsidR="004337D3" w:rsidRPr="009F3373" w:rsidRDefault="004337D3" w:rsidP="00D1169E">
            <w:pPr>
              <w:pStyle w:val="TableEntry"/>
            </w:pPr>
            <w:r w:rsidRPr="009F3373">
              <w:t>name</w:t>
            </w:r>
          </w:p>
        </w:tc>
        <w:tc>
          <w:tcPr>
            <w:tcW w:w="1773" w:type="dxa"/>
          </w:tcPr>
          <w:p w14:paraId="3A98F591" w14:textId="77777777" w:rsidR="004337D3" w:rsidRPr="009F3373" w:rsidRDefault="004337D3" w:rsidP="00D1169E">
            <w:pPr>
              <w:pStyle w:val="TableEntry"/>
            </w:pPr>
            <w:r w:rsidRPr="009F3373">
              <w:t>name</w:t>
            </w:r>
          </w:p>
        </w:tc>
      </w:tr>
      <w:tr w:rsidR="004337D3" w:rsidRPr="009F3373" w14:paraId="7323485C" w14:textId="77777777" w:rsidTr="00D1169E">
        <w:trPr>
          <w:cantSplit/>
          <w:trHeight w:val="332"/>
          <w:jc w:val="center"/>
        </w:trPr>
        <w:tc>
          <w:tcPr>
            <w:tcW w:w="3497" w:type="dxa"/>
          </w:tcPr>
          <w:p w14:paraId="4EE485B1" w14:textId="77777777" w:rsidR="004337D3" w:rsidRPr="009F3373" w:rsidRDefault="004337D3" w:rsidP="00D1169E">
            <w:pPr>
              <w:pStyle w:val="TableEntry"/>
            </w:pPr>
            <w:r w:rsidRPr="009F3373">
              <w:t>Date / Time of Birth</w:t>
            </w:r>
          </w:p>
        </w:tc>
        <w:tc>
          <w:tcPr>
            <w:tcW w:w="1773" w:type="dxa"/>
          </w:tcPr>
          <w:p w14:paraId="2FE9A7ED" w14:textId="77777777" w:rsidR="004337D3" w:rsidRPr="009F3373" w:rsidRDefault="004337D3" w:rsidP="00D1169E">
            <w:pPr>
              <w:pStyle w:val="TableEntry"/>
            </w:pPr>
            <w:r w:rsidRPr="009F3373">
              <w:t>PID.7</w:t>
            </w:r>
          </w:p>
        </w:tc>
        <w:tc>
          <w:tcPr>
            <w:tcW w:w="2404" w:type="dxa"/>
          </w:tcPr>
          <w:p w14:paraId="31DBF3A9" w14:textId="77777777" w:rsidR="004337D3" w:rsidRPr="009F3373" w:rsidRDefault="004337D3" w:rsidP="00D1169E">
            <w:pPr>
              <w:pStyle w:val="TableEntry"/>
            </w:pPr>
            <w:r w:rsidRPr="009F3373">
              <w:t>birthTime</w:t>
            </w:r>
          </w:p>
        </w:tc>
        <w:tc>
          <w:tcPr>
            <w:tcW w:w="1773" w:type="dxa"/>
          </w:tcPr>
          <w:p w14:paraId="5E1F5596" w14:textId="2046D01B" w:rsidR="004337D3" w:rsidRPr="009F3373" w:rsidRDefault="004337D3" w:rsidP="00D1169E">
            <w:pPr>
              <w:pStyle w:val="TableEntry"/>
            </w:pPr>
            <w:r w:rsidRPr="009F3373">
              <w:t>birth</w:t>
            </w:r>
            <w:r w:rsidR="00ED7446" w:rsidRPr="009F3373">
              <w:t>d</w:t>
            </w:r>
            <w:r w:rsidRPr="009F3373">
              <w:t>ate</w:t>
            </w:r>
          </w:p>
        </w:tc>
      </w:tr>
      <w:tr w:rsidR="004337D3" w:rsidRPr="009F3373" w14:paraId="7A5B22EE" w14:textId="77777777" w:rsidTr="00D1169E">
        <w:trPr>
          <w:cantSplit/>
          <w:trHeight w:val="332"/>
          <w:jc w:val="center"/>
        </w:trPr>
        <w:tc>
          <w:tcPr>
            <w:tcW w:w="3497" w:type="dxa"/>
          </w:tcPr>
          <w:p w14:paraId="2B9BEEB4" w14:textId="77777777" w:rsidR="004337D3" w:rsidRPr="009F3373" w:rsidRDefault="004337D3" w:rsidP="00D1169E">
            <w:pPr>
              <w:pStyle w:val="TableEntry"/>
            </w:pPr>
            <w:r w:rsidRPr="009F3373">
              <w:t>Gender</w:t>
            </w:r>
          </w:p>
        </w:tc>
        <w:tc>
          <w:tcPr>
            <w:tcW w:w="1773" w:type="dxa"/>
          </w:tcPr>
          <w:p w14:paraId="18213DD8" w14:textId="77777777" w:rsidR="004337D3" w:rsidRPr="009F3373" w:rsidRDefault="004337D3" w:rsidP="00D1169E">
            <w:pPr>
              <w:pStyle w:val="TableEntry"/>
            </w:pPr>
            <w:r w:rsidRPr="009F3373">
              <w:t>PID.8</w:t>
            </w:r>
          </w:p>
        </w:tc>
        <w:tc>
          <w:tcPr>
            <w:tcW w:w="2404" w:type="dxa"/>
          </w:tcPr>
          <w:p w14:paraId="4E4E41C3" w14:textId="77777777" w:rsidR="004337D3" w:rsidRPr="009F3373" w:rsidRDefault="004337D3" w:rsidP="00D1169E">
            <w:pPr>
              <w:pStyle w:val="TableEntry"/>
            </w:pPr>
            <w:r w:rsidRPr="009F3373">
              <w:t>administrativeGenderCode</w:t>
            </w:r>
          </w:p>
        </w:tc>
        <w:tc>
          <w:tcPr>
            <w:tcW w:w="1773" w:type="dxa"/>
          </w:tcPr>
          <w:p w14:paraId="2B3DBBD2" w14:textId="77777777" w:rsidR="004337D3" w:rsidRPr="009F3373" w:rsidRDefault="004337D3" w:rsidP="00D1169E">
            <w:pPr>
              <w:pStyle w:val="TableEntry"/>
            </w:pPr>
            <w:r w:rsidRPr="009F3373">
              <w:t>gender</w:t>
            </w:r>
          </w:p>
        </w:tc>
      </w:tr>
      <w:tr w:rsidR="004337D3" w:rsidRPr="009F3373" w14:paraId="576A7976" w14:textId="77777777" w:rsidTr="00D1169E">
        <w:trPr>
          <w:cantSplit/>
          <w:trHeight w:val="332"/>
          <w:jc w:val="center"/>
        </w:trPr>
        <w:tc>
          <w:tcPr>
            <w:tcW w:w="3497" w:type="dxa"/>
          </w:tcPr>
          <w:p w14:paraId="1557F4C8" w14:textId="77777777" w:rsidR="004337D3" w:rsidRPr="009F3373" w:rsidRDefault="004337D3" w:rsidP="00D1169E">
            <w:pPr>
              <w:pStyle w:val="TableEntry"/>
            </w:pPr>
            <w:r w:rsidRPr="009F3373">
              <w:t>Address(es)</w:t>
            </w:r>
          </w:p>
        </w:tc>
        <w:tc>
          <w:tcPr>
            <w:tcW w:w="1773" w:type="dxa"/>
          </w:tcPr>
          <w:p w14:paraId="6A565AEB" w14:textId="77777777" w:rsidR="004337D3" w:rsidRPr="009F3373" w:rsidRDefault="004337D3" w:rsidP="00D1169E">
            <w:pPr>
              <w:pStyle w:val="TableEntry"/>
            </w:pPr>
            <w:r w:rsidRPr="009F3373">
              <w:t>PID.11</w:t>
            </w:r>
          </w:p>
        </w:tc>
        <w:tc>
          <w:tcPr>
            <w:tcW w:w="2404" w:type="dxa"/>
          </w:tcPr>
          <w:p w14:paraId="0DEAE767" w14:textId="77777777" w:rsidR="004337D3" w:rsidRPr="009F3373" w:rsidRDefault="004337D3" w:rsidP="00D1169E">
            <w:pPr>
              <w:pStyle w:val="TableEntry"/>
            </w:pPr>
            <w:r w:rsidRPr="009F3373">
              <w:t>addr</w:t>
            </w:r>
          </w:p>
        </w:tc>
        <w:tc>
          <w:tcPr>
            <w:tcW w:w="1773" w:type="dxa"/>
          </w:tcPr>
          <w:p w14:paraId="07BC21D4" w14:textId="77777777" w:rsidR="004337D3" w:rsidRPr="009F3373" w:rsidRDefault="00FE23EB" w:rsidP="00D1169E">
            <w:pPr>
              <w:pStyle w:val="TableEntry"/>
            </w:pPr>
            <w:r w:rsidRPr="009F3373">
              <w:t>address</w:t>
            </w:r>
          </w:p>
        </w:tc>
      </w:tr>
      <w:tr w:rsidR="004337D3" w:rsidRPr="009F3373" w14:paraId="50031CB2" w14:textId="77777777" w:rsidTr="00D1169E">
        <w:trPr>
          <w:cantSplit/>
          <w:trHeight w:val="332"/>
          <w:jc w:val="center"/>
        </w:trPr>
        <w:tc>
          <w:tcPr>
            <w:tcW w:w="3497" w:type="dxa"/>
          </w:tcPr>
          <w:p w14:paraId="2AC28D98" w14:textId="77777777" w:rsidR="004337D3" w:rsidRPr="009F3373" w:rsidRDefault="004337D3" w:rsidP="00D1169E">
            <w:pPr>
              <w:pStyle w:val="TableEntry"/>
            </w:pPr>
            <w:r w:rsidRPr="009F3373">
              <w:t>Telecommunications Address(es)</w:t>
            </w:r>
          </w:p>
        </w:tc>
        <w:tc>
          <w:tcPr>
            <w:tcW w:w="1773" w:type="dxa"/>
          </w:tcPr>
          <w:p w14:paraId="04BEBF03" w14:textId="77777777" w:rsidR="004337D3" w:rsidRPr="009F3373" w:rsidRDefault="004337D3" w:rsidP="00D1169E">
            <w:pPr>
              <w:pStyle w:val="TableEntry"/>
            </w:pPr>
            <w:r w:rsidRPr="009F3373">
              <w:t>PID.13 and PID.14</w:t>
            </w:r>
          </w:p>
        </w:tc>
        <w:tc>
          <w:tcPr>
            <w:tcW w:w="2404" w:type="dxa"/>
          </w:tcPr>
          <w:p w14:paraId="24B291CF" w14:textId="77777777" w:rsidR="004337D3" w:rsidRPr="009F3373" w:rsidRDefault="004337D3" w:rsidP="00D1169E">
            <w:pPr>
              <w:pStyle w:val="TableEntry"/>
            </w:pPr>
            <w:r w:rsidRPr="009F3373">
              <w:t>telecom</w:t>
            </w:r>
          </w:p>
        </w:tc>
        <w:tc>
          <w:tcPr>
            <w:tcW w:w="1773" w:type="dxa"/>
          </w:tcPr>
          <w:p w14:paraId="7190831E" w14:textId="77777777" w:rsidR="004337D3" w:rsidRPr="009F3373" w:rsidRDefault="004337D3" w:rsidP="00D1169E">
            <w:pPr>
              <w:pStyle w:val="TableEntry"/>
            </w:pPr>
            <w:r w:rsidRPr="009F3373">
              <w:t>telecom</w:t>
            </w:r>
          </w:p>
        </w:tc>
      </w:tr>
      <w:tr w:rsidR="004337D3" w:rsidRPr="009F3373" w14:paraId="3DE65A36" w14:textId="77777777" w:rsidTr="00D1169E">
        <w:trPr>
          <w:cantSplit/>
          <w:trHeight w:val="332"/>
          <w:jc w:val="center"/>
        </w:trPr>
        <w:tc>
          <w:tcPr>
            <w:tcW w:w="3497" w:type="dxa"/>
          </w:tcPr>
          <w:p w14:paraId="2270A9D0" w14:textId="77777777" w:rsidR="004337D3" w:rsidRPr="009F3373" w:rsidRDefault="004337D3" w:rsidP="00D1169E">
            <w:pPr>
              <w:pStyle w:val="TableEntry"/>
            </w:pPr>
            <w:r w:rsidRPr="009F3373">
              <w:t>Language(s) of communication</w:t>
            </w:r>
          </w:p>
        </w:tc>
        <w:tc>
          <w:tcPr>
            <w:tcW w:w="1773" w:type="dxa"/>
          </w:tcPr>
          <w:p w14:paraId="572F5F89" w14:textId="77777777" w:rsidR="004337D3" w:rsidRPr="009F3373" w:rsidRDefault="004337D3" w:rsidP="00D1169E">
            <w:pPr>
              <w:pStyle w:val="TableEntry"/>
            </w:pPr>
            <w:r w:rsidRPr="009F3373">
              <w:t>PID.15</w:t>
            </w:r>
          </w:p>
        </w:tc>
        <w:tc>
          <w:tcPr>
            <w:tcW w:w="2404" w:type="dxa"/>
          </w:tcPr>
          <w:p w14:paraId="4F70F5D7" w14:textId="77777777" w:rsidR="004337D3" w:rsidRPr="009F3373" w:rsidRDefault="004337D3" w:rsidP="00D1169E">
            <w:pPr>
              <w:pStyle w:val="TableEntry"/>
            </w:pPr>
            <w:r w:rsidRPr="009F3373">
              <w:t>languageCommunication</w:t>
            </w:r>
          </w:p>
        </w:tc>
        <w:tc>
          <w:tcPr>
            <w:tcW w:w="1773" w:type="dxa"/>
          </w:tcPr>
          <w:p w14:paraId="3B942899" w14:textId="1D8E7DA2" w:rsidR="004337D3" w:rsidRPr="009F3373" w:rsidRDefault="00281A32" w:rsidP="00D1169E">
            <w:pPr>
              <w:pStyle w:val="TableEntry"/>
            </w:pPr>
            <w:r w:rsidRPr="009F3373">
              <w:t>c</w:t>
            </w:r>
            <w:r w:rsidR="004337D3" w:rsidRPr="009F3373">
              <w:t>ommunication</w:t>
            </w:r>
            <w:r w:rsidR="007C1716" w:rsidRPr="009F3373">
              <w:t>.</w:t>
            </w:r>
            <w:r w:rsidRPr="009F3373">
              <w:t>language</w:t>
            </w:r>
          </w:p>
        </w:tc>
      </w:tr>
      <w:tr w:rsidR="004337D3" w:rsidRPr="009F3373" w14:paraId="6ED46E84" w14:textId="77777777" w:rsidTr="00D1169E">
        <w:trPr>
          <w:cantSplit/>
          <w:trHeight w:val="332"/>
          <w:jc w:val="center"/>
        </w:trPr>
        <w:tc>
          <w:tcPr>
            <w:tcW w:w="3497" w:type="dxa"/>
          </w:tcPr>
          <w:p w14:paraId="491FA148" w14:textId="77777777" w:rsidR="004337D3" w:rsidRPr="009F3373" w:rsidRDefault="004337D3" w:rsidP="00D1169E">
            <w:pPr>
              <w:pStyle w:val="TableEntry"/>
            </w:pPr>
            <w:r w:rsidRPr="009F3373">
              <w:t>Marital Status</w:t>
            </w:r>
          </w:p>
        </w:tc>
        <w:tc>
          <w:tcPr>
            <w:tcW w:w="1773" w:type="dxa"/>
          </w:tcPr>
          <w:p w14:paraId="5D7B34ED" w14:textId="77777777" w:rsidR="004337D3" w:rsidRPr="009F3373" w:rsidRDefault="004337D3" w:rsidP="00D1169E">
            <w:pPr>
              <w:pStyle w:val="TableEntry"/>
            </w:pPr>
            <w:r w:rsidRPr="009F3373">
              <w:t>PID.16</w:t>
            </w:r>
          </w:p>
        </w:tc>
        <w:tc>
          <w:tcPr>
            <w:tcW w:w="2404" w:type="dxa"/>
          </w:tcPr>
          <w:p w14:paraId="5AAA45E8" w14:textId="77777777" w:rsidR="004337D3" w:rsidRPr="009F3373" w:rsidRDefault="004337D3" w:rsidP="00D1169E">
            <w:pPr>
              <w:pStyle w:val="TableEntry"/>
            </w:pPr>
            <w:r w:rsidRPr="009F3373">
              <w:t>maritalStatusCode</w:t>
            </w:r>
          </w:p>
        </w:tc>
        <w:tc>
          <w:tcPr>
            <w:tcW w:w="1773" w:type="dxa"/>
          </w:tcPr>
          <w:p w14:paraId="5148BF01" w14:textId="77777777" w:rsidR="004337D3" w:rsidRPr="009F3373" w:rsidRDefault="004337D3" w:rsidP="00D1169E">
            <w:pPr>
              <w:pStyle w:val="TableEntry"/>
            </w:pPr>
            <w:r w:rsidRPr="009F3373">
              <w:t>maritalStatus</w:t>
            </w:r>
          </w:p>
        </w:tc>
      </w:tr>
      <w:tr w:rsidR="004337D3" w:rsidRPr="009F3373" w14:paraId="49CBC338" w14:textId="77777777" w:rsidTr="00D1169E">
        <w:trPr>
          <w:cantSplit/>
          <w:trHeight w:val="332"/>
          <w:jc w:val="center"/>
        </w:trPr>
        <w:tc>
          <w:tcPr>
            <w:tcW w:w="3497" w:type="dxa"/>
          </w:tcPr>
          <w:p w14:paraId="66A0A008" w14:textId="77777777" w:rsidR="004337D3" w:rsidRPr="009F3373" w:rsidRDefault="004337D3" w:rsidP="00D1169E">
            <w:pPr>
              <w:pStyle w:val="TableEntry"/>
            </w:pPr>
            <w:r w:rsidRPr="009F3373">
              <w:t>Non-Medical Identifiers</w:t>
            </w:r>
          </w:p>
        </w:tc>
        <w:tc>
          <w:tcPr>
            <w:tcW w:w="1773" w:type="dxa"/>
          </w:tcPr>
          <w:p w14:paraId="3B284A45" w14:textId="77777777" w:rsidR="004337D3" w:rsidRPr="009F3373" w:rsidRDefault="004337D3" w:rsidP="00D1169E">
            <w:pPr>
              <w:pStyle w:val="TableEntry"/>
            </w:pPr>
            <w:r w:rsidRPr="009F3373">
              <w:t>PID.19 and PID.20</w:t>
            </w:r>
          </w:p>
        </w:tc>
        <w:tc>
          <w:tcPr>
            <w:tcW w:w="2404" w:type="dxa"/>
          </w:tcPr>
          <w:p w14:paraId="13B5FA1B" w14:textId="77777777" w:rsidR="004337D3" w:rsidRPr="009F3373" w:rsidRDefault="004337D3" w:rsidP="00D1169E">
            <w:pPr>
              <w:pStyle w:val="TableEntry"/>
            </w:pPr>
            <w:r w:rsidRPr="009F3373">
              <w:t>asOtherIds</w:t>
            </w:r>
          </w:p>
        </w:tc>
        <w:tc>
          <w:tcPr>
            <w:tcW w:w="1773" w:type="dxa"/>
          </w:tcPr>
          <w:p w14:paraId="4748AAC3" w14:textId="77777777" w:rsidR="004337D3" w:rsidRPr="009F3373" w:rsidRDefault="004337D3" w:rsidP="00D1169E">
            <w:pPr>
              <w:pStyle w:val="TableEntry"/>
            </w:pPr>
            <w:r w:rsidRPr="009F3373">
              <w:t>identifier</w:t>
            </w:r>
          </w:p>
        </w:tc>
      </w:tr>
      <w:tr w:rsidR="004337D3" w:rsidRPr="009F3373" w14:paraId="36739CD6" w14:textId="77777777" w:rsidTr="00D1169E">
        <w:trPr>
          <w:cantSplit/>
          <w:trHeight w:val="332"/>
          <w:jc w:val="center"/>
        </w:trPr>
        <w:tc>
          <w:tcPr>
            <w:tcW w:w="3497" w:type="dxa"/>
          </w:tcPr>
          <w:p w14:paraId="290D2704" w14:textId="77777777" w:rsidR="004337D3" w:rsidRPr="009F3373" w:rsidRDefault="004337D3" w:rsidP="00D1169E">
            <w:pPr>
              <w:pStyle w:val="TableEntry"/>
            </w:pPr>
            <w:r w:rsidRPr="009F3373">
              <w:t>Death Date/Time</w:t>
            </w:r>
          </w:p>
        </w:tc>
        <w:tc>
          <w:tcPr>
            <w:tcW w:w="1773" w:type="dxa"/>
          </w:tcPr>
          <w:p w14:paraId="789E9EF7" w14:textId="77777777" w:rsidR="004337D3" w:rsidRPr="009F3373" w:rsidRDefault="004337D3" w:rsidP="00D1169E">
            <w:pPr>
              <w:pStyle w:val="TableEntry"/>
            </w:pPr>
            <w:r w:rsidRPr="009F3373">
              <w:t>PID.29</w:t>
            </w:r>
          </w:p>
        </w:tc>
        <w:tc>
          <w:tcPr>
            <w:tcW w:w="2404" w:type="dxa"/>
          </w:tcPr>
          <w:p w14:paraId="784553C0" w14:textId="77777777" w:rsidR="004337D3" w:rsidRPr="009F3373" w:rsidRDefault="004337D3" w:rsidP="00D1169E">
            <w:pPr>
              <w:pStyle w:val="TableEntry"/>
            </w:pPr>
            <w:r w:rsidRPr="009F3373">
              <w:t>deceasedTime</w:t>
            </w:r>
          </w:p>
        </w:tc>
        <w:tc>
          <w:tcPr>
            <w:tcW w:w="1773" w:type="dxa"/>
          </w:tcPr>
          <w:p w14:paraId="16AAEDDB" w14:textId="77777777" w:rsidR="004337D3" w:rsidRPr="009F3373" w:rsidRDefault="004337D3" w:rsidP="00D1169E">
            <w:pPr>
              <w:pStyle w:val="TableEntry"/>
            </w:pPr>
            <w:r w:rsidRPr="009F3373">
              <w:t>deceasedDateTime</w:t>
            </w:r>
          </w:p>
        </w:tc>
      </w:tr>
      <w:tr w:rsidR="00637B40" w:rsidRPr="009F3373" w14:paraId="5B2DB0D5" w14:textId="77777777" w:rsidTr="00D1169E">
        <w:trPr>
          <w:cantSplit/>
          <w:trHeight w:val="332"/>
          <w:jc w:val="center"/>
        </w:trPr>
        <w:tc>
          <w:tcPr>
            <w:tcW w:w="3497" w:type="dxa"/>
          </w:tcPr>
          <w:p w14:paraId="0C549304" w14:textId="77777777" w:rsidR="00637B40" w:rsidRPr="009F3373" w:rsidRDefault="00637B40" w:rsidP="00637B40">
            <w:pPr>
              <w:pStyle w:val="TableEntry"/>
            </w:pPr>
            <w:r w:rsidRPr="009F3373">
              <w:t>Mother’s Maiden Name</w:t>
            </w:r>
          </w:p>
        </w:tc>
        <w:tc>
          <w:tcPr>
            <w:tcW w:w="1773" w:type="dxa"/>
          </w:tcPr>
          <w:p w14:paraId="2398A8B1" w14:textId="77777777" w:rsidR="00637B40" w:rsidRPr="009F3373" w:rsidRDefault="00C365A7" w:rsidP="00637B40">
            <w:pPr>
              <w:pStyle w:val="TableEntry"/>
            </w:pPr>
            <w:r w:rsidRPr="009F3373">
              <w:t>PID.6</w:t>
            </w:r>
          </w:p>
        </w:tc>
        <w:tc>
          <w:tcPr>
            <w:tcW w:w="2404" w:type="dxa"/>
          </w:tcPr>
          <w:p w14:paraId="328C5688" w14:textId="77777777" w:rsidR="00637B40" w:rsidRPr="009F3373" w:rsidRDefault="00C365A7">
            <w:pPr>
              <w:pStyle w:val="TableEntry"/>
            </w:pPr>
            <w:r w:rsidRPr="009F3373">
              <w:t>personalRelationship.name</w:t>
            </w:r>
          </w:p>
        </w:tc>
        <w:tc>
          <w:tcPr>
            <w:tcW w:w="1773" w:type="dxa"/>
          </w:tcPr>
          <w:p w14:paraId="4CE07D24" w14:textId="77777777" w:rsidR="00637B40" w:rsidRPr="009F3373" w:rsidRDefault="00FE23EB" w:rsidP="00637B40">
            <w:pPr>
              <w:pStyle w:val="TableEntry"/>
            </w:pPr>
            <w:r w:rsidRPr="009F3373">
              <w:t>See ITI TF-2c: 3.78.4.2.2.2</w:t>
            </w:r>
          </w:p>
        </w:tc>
      </w:tr>
      <w:tr w:rsidR="00637B40" w:rsidRPr="009F3373" w14:paraId="45A68FBA" w14:textId="77777777" w:rsidTr="00637B40">
        <w:trPr>
          <w:cantSplit/>
          <w:trHeight w:val="332"/>
          <w:jc w:val="center"/>
        </w:trPr>
        <w:tc>
          <w:tcPr>
            <w:tcW w:w="3301" w:type="dxa"/>
          </w:tcPr>
          <w:p w14:paraId="02E5C4A8" w14:textId="77777777" w:rsidR="00637B40" w:rsidRPr="009F3373" w:rsidRDefault="00637B40" w:rsidP="00637B40">
            <w:pPr>
              <w:pStyle w:val="TableEntry"/>
            </w:pPr>
            <w:r w:rsidRPr="009F3373">
              <w:t>Patient Birth Order</w:t>
            </w:r>
          </w:p>
        </w:tc>
        <w:tc>
          <w:tcPr>
            <w:tcW w:w="1599" w:type="dxa"/>
          </w:tcPr>
          <w:p w14:paraId="43B61C60" w14:textId="77777777" w:rsidR="00637B40" w:rsidRPr="009F3373" w:rsidRDefault="00C365A7" w:rsidP="00637B40">
            <w:pPr>
              <w:pStyle w:val="TableEntry"/>
            </w:pPr>
            <w:r w:rsidRPr="009F3373">
              <w:t>PID.25</w:t>
            </w:r>
          </w:p>
        </w:tc>
        <w:tc>
          <w:tcPr>
            <w:tcW w:w="2386" w:type="dxa"/>
          </w:tcPr>
          <w:p w14:paraId="3C6B6352" w14:textId="77777777" w:rsidR="00637B40" w:rsidRPr="009F3373" w:rsidRDefault="00C365A7" w:rsidP="00637B40">
            <w:pPr>
              <w:pStyle w:val="TableEntry"/>
            </w:pPr>
            <w:r w:rsidRPr="009F3373">
              <w:t>multipleBirthOrderNumber</w:t>
            </w:r>
          </w:p>
        </w:tc>
        <w:tc>
          <w:tcPr>
            <w:tcW w:w="2161" w:type="dxa"/>
          </w:tcPr>
          <w:p w14:paraId="7ECE2677" w14:textId="77777777" w:rsidR="00637B40" w:rsidRPr="009F3373" w:rsidRDefault="00C365A7" w:rsidP="00637B40">
            <w:pPr>
              <w:pStyle w:val="TableEntry"/>
            </w:pPr>
            <w:r w:rsidRPr="009F3373">
              <w:t>multipleBirthInteger</w:t>
            </w:r>
          </w:p>
        </w:tc>
      </w:tr>
    </w:tbl>
    <w:p w14:paraId="21E4AD03" w14:textId="77777777" w:rsidR="004337D3" w:rsidRPr="009F3373" w:rsidRDefault="004337D3" w:rsidP="00A546E0">
      <w:pPr>
        <w:pStyle w:val="BodyText"/>
      </w:pPr>
    </w:p>
    <w:p w14:paraId="5CCE08C8" w14:textId="6C04F712" w:rsidR="004337D3" w:rsidRPr="009F3373" w:rsidRDefault="004337D3" w:rsidP="00765E0C">
      <w:pPr>
        <w:pStyle w:val="Heading3"/>
        <w:numPr>
          <w:ilvl w:val="0"/>
          <w:numId w:val="0"/>
        </w:numPr>
        <w:rPr>
          <w:noProof w:val="0"/>
        </w:rPr>
      </w:pPr>
      <w:bookmarkStart w:id="124" w:name="_Toc49502314"/>
      <w:r w:rsidRPr="009F3373">
        <w:rPr>
          <w:noProof w:val="0"/>
        </w:rPr>
        <w:t>M.4.2 Patient Demographics Query Parameters</w:t>
      </w:r>
      <w:bookmarkEnd w:id="124"/>
    </w:p>
    <w:p w14:paraId="6733BF70" w14:textId="77777777" w:rsidR="004337D3" w:rsidRPr="009F3373" w:rsidRDefault="004337D3" w:rsidP="004337D3">
      <w:pPr>
        <w:pStyle w:val="BodyText"/>
      </w:pPr>
      <w:r w:rsidRPr="009F3373">
        <w:t xml:space="preserve">Table M.4.2-1 outlines the demographics query parameters which are common to all Patient Demographics Query </w:t>
      </w:r>
      <w:r w:rsidR="009273A7" w:rsidRPr="009F3373">
        <w:t>Profile</w:t>
      </w:r>
      <w:r w:rsidRPr="009F3373">
        <w:t>s.</w:t>
      </w:r>
    </w:p>
    <w:p w14:paraId="47442346" w14:textId="77777777" w:rsidR="007D0F47" w:rsidRPr="009F3373" w:rsidRDefault="007D0F47" w:rsidP="004337D3">
      <w:pPr>
        <w:pStyle w:val="BodyText"/>
      </w:pPr>
    </w:p>
    <w:p w14:paraId="483CC577" w14:textId="77777777" w:rsidR="008A48C7" w:rsidRPr="009F3373" w:rsidRDefault="008A48C7" w:rsidP="004337D3">
      <w:pPr>
        <w:pStyle w:val="BodyText"/>
      </w:pPr>
    </w:p>
    <w:p w14:paraId="5E702FBC" w14:textId="77777777" w:rsidR="004337D3" w:rsidRPr="009F3373" w:rsidRDefault="004337D3" w:rsidP="00765E0C">
      <w:pPr>
        <w:pStyle w:val="TableTitle"/>
      </w:pPr>
      <w:r w:rsidRPr="009F3373">
        <w:lastRenderedPageBreak/>
        <w:t xml:space="preserve">Table </w:t>
      </w:r>
      <w:r w:rsidR="007D0F47" w:rsidRPr="009F3373">
        <w:t>M.4</w:t>
      </w:r>
      <w:r w:rsidRPr="009F3373">
        <w:t>.2-1: Patient Demographics Query Parameters (abstract)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40"/>
        <w:gridCol w:w="5130"/>
      </w:tblGrid>
      <w:tr w:rsidR="004337D3" w:rsidRPr="009F3373" w14:paraId="38463FC0" w14:textId="77777777" w:rsidTr="00765E0C">
        <w:trPr>
          <w:cantSplit/>
          <w:tblHeader/>
          <w:jc w:val="center"/>
        </w:trPr>
        <w:tc>
          <w:tcPr>
            <w:tcW w:w="3040" w:type="dxa"/>
            <w:shd w:val="pct15" w:color="auto" w:fill="FFFFFF"/>
          </w:tcPr>
          <w:p w14:paraId="10E42068" w14:textId="77777777" w:rsidR="004337D3" w:rsidRPr="009F3373" w:rsidRDefault="004337D3" w:rsidP="00D1169E">
            <w:pPr>
              <w:pStyle w:val="TableEntryHeader"/>
            </w:pPr>
            <w:r w:rsidRPr="009F3373">
              <w:t>Field</w:t>
            </w:r>
          </w:p>
        </w:tc>
        <w:tc>
          <w:tcPr>
            <w:tcW w:w="5130" w:type="dxa"/>
            <w:shd w:val="pct15" w:color="auto" w:fill="FFFFFF"/>
          </w:tcPr>
          <w:p w14:paraId="1ABBF8D8" w14:textId="77777777" w:rsidR="004337D3" w:rsidRPr="009F3373" w:rsidRDefault="004337D3" w:rsidP="00D1169E">
            <w:pPr>
              <w:pStyle w:val="TableEntryHeader"/>
            </w:pPr>
            <w:r w:rsidRPr="009F3373">
              <w:t>Purpose</w:t>
            </w:r>
          </w:p>
        </w:tc>
      </w:tr>
      <w:tr w:rsidR="004337D3" w:rsidRPr="009F3373" w14:paraId="6A864854" w14:textId="77777777" w:rsidTr="00765E0C">
        <w:trPr>
          <w:cantSplit/>
          <w:trHeight w:val="332"/>
          <w:jc w:val="center"/>
        </w:trPr>
        <w:tc>
          <w:tcPr>
            <w:tcW w:w="3040" w:type="dxa"/>
          </w:tcPr>
          <w:p w14:paraId="7A0874F3" w14:textId="77777777" w:rsidR="004337D3" w:rsidRPr="009F3373" w:rsidDel="00DE2DDA" w:rsidRDefault="004337D3" w:rsidP="00D1169E">
            <w:pPr>
              <w:pStyle w:val="TableEntry"/>
            </w:pPr>
            <w:r w:rsidRPr="009F3373">
              <w:t>Identifier List</w:t>
            </w:r>
          </w:p>
        </w:tc>
        <w:tc>
          <w:tcPr>
            <w:tcW w:w="5130" w:type="dxa"/>
          </w:tcPr>
          <w:p w14:paraId="317B8411" w14:textId="77777777" w:rsidR="004337D3" w:rsidRPr="009F3373" w:rsidRDefault="004337D3" w:rsidP="00D1169E">
            <w:pPr>
              <w:pStyle w:val="TableEntry"/>
            </w:pPr>
            <w:r w:rsidRPr="009F3373">
              <w:t>Filters the result set to a list of patients whose identifiers match the provided identifiers.</w:t>
            </w:r>
          </w:p>
        </w:tc>
      </w:tr>
      <w:tr w:rsidR="004337D3" w:rsidRPr="009F3373" w14:paraId="38122DD4" w14:textId="77777777" w:rsidTr="00765E0C">
        <w:trPr>
          <w:cantSplit/>
          <w:trHeight w:val="332"/>
          <w:jc w:val="center"/>
        </w:trPr>
        <w:tc>
          <w:tcPr>
            <w:tcW w:w="3040" w:type="dxa"/>
          </w:tcPr>
          <w:p w14:paraId="3C91BBA5" w14:textId="77777777" w:rsidR="004337D3" w:rsidRPr="009F3373" w:rsidRDefault="004337D3" w:rsidP="00D1169E">
            <w:pPr>
              <w:pStyle w:val="TableEntry"/>
            </w:pPr>
            <w:r w:rsidRPr="009F3373">
              <w:t>Name</w:t>
            </w:r>
          </w:p>
        </w:tc>
        <w:tc>
          <w:tcPr>
            <w:tcW w:w="5130" w:type="dxa"/>
          </w:tcPr>
          <w:p w14:paraId="3DD88FD2" w14:textId="606EAF59" w:rsidR="004337D3" w:rsidRPr="009F3373" w:rsidRDefault="004337D3" w:rsidP="00D1169E">
            <w:pPr>
              <w:pStyle w:val="TableEntry"/>
            </w:pPr>
            <w:r w:rsidRPr="009F3373">
              <w:t>Filters the result set to a list of patients whose name (legal, maiden, alias, etc.) matches the provided value. The mechanisms for match are not specified but can include exact match, pattern match, phonetic match, variant match, etc.</w:t>
            </w:r>
          </w:p>
        </w:tc>
      </w:tr>
      <w:tr w:rsidR="004337D3" w:rsidRPr="009F3373" w14:paraId="3907EE2F" w14:textId="77777777" w:rsidTr="00765E0C">
        <w:trPr>
          <w:cantSplit/>
          <w:trHeight w:val="332"/>
          <w:jc w:val="center"/>
        </w:trPr>
        <w:tc>
          <w:tcPr>
            <w:tcW w:w="3040" w:type="dxa"/>
          </w:tcPr>
          <w:p w14:paraId="2C74DCE2" w14:textId="77777777" w:rsidR="004337D3" w:rsidRPr="009F3373" w:rsidRDefault="004337D3" w:rsidP="00D1169E">
            <w:pPr>
              <w:pStyle w:val="TableEntry"/>
            </w:pPr>
            <w:r w:rsidRPr="009F3373">
              <w:t>Date / Time of Birth</w:t>
            </w:r>
          </w:p>
        </w:tc>
        <w:tc>
          <w:tcPr>
            <w:tcW w:w="5130" w:type="dxa"/>
          </w:tcPr>
          <w:p w14:paraId="362D3396" w14:textId="77777777" w:rsidR="004337D3" w:rsidRPr="009F3373" w:rsidRDefault="004337D3" w:rsidP="00D1169E">
            <w:pPr>
              <w:pStyle w:val="TableEntry"/>
            </w:pPr>
            <w:r w:rsidRPr="009F3373">
              <w:t>Filters the result set to patients whose date/time of birth match the provided value.</w:t>
            </w:r>
          </w:p>
          <w:p w14:paraId="1A4A8CCA" w14:textId="0868512A" w:rsidR="00D721F1" w:rsidRPr="009F3373" w:rsidRDefault="00D721F1" w:rsidP="00D1169E">
            <w:pPr>
              <w:pStyle w:val="TableEntry"/>
            </w:pPr>
            <w:r w:rsidRPr="009F3373">
              <w:t>Note: Birth time is not applicable in PDQm</w:t>
            </w:r>
          </w:p>
        </w:tc>
      </w:tr>
      <w:tr w:rsidR="004337D3" w:rsidRPr="009F3373" w14:paraId="2DB6286F" w14:textId="77777777" w:rsidTr="00765E0C">
        <w:trPr>
          <w:cantSplit/>
          <w:trHeight w:val="332"/>
          <w:jc w:val="center"/>
        </w:trPr>
        <w:tc>
          <w:tcPr>
            <w:tcW w:w="3040" w:type="dxa"/>
          </w:tcPr>
          <w:p w14:paraId="004961E3" w14:textId="77777777" w:rsidR="004337D3" w:rsidRPr="009F3373" w:rsidRDefault="004337D3" w:rsidP="00D1169E">
            <w:pPr>
              <w:pStyle w:val="TableEntry"/>
            </w:pPr>
            <w:r w:rsidRPr="009F3373">
              <w:t>Gender</w:t>
            </w:r>
          </w:p>
        </w:tc>
        <w:tc>
          <w:tcPr>
            <w:tcW w:w="5130" w:type="dxa"/>
          </w:tcPr>
          <w:p w14:paraId="1A3CE8A8" w14:textId="77777777" w:rsidR="004337D3" w:rsidRPr="009F3373" w:rsidRDefault="004337D3" w:rsidP="00D1169E">
            <w:pPr>
              <w:pStyle w:val="TableEntry"/>
            </w:pPr>
            <w:r w:rsidRPr="009F3373">
              <w:t>Filters the result set to patients whose administrative gender matches the provided value.</w:t>
            </w:r>
          </w:p>
        </w:tc>
      </w:tr>
      <w:tr w:rsidR="004337D3" w:rsidRPr="009F3373" w14:paraId="1B79CE71" w14:textId="77777777" w:rsidTr="00765E0C">
        <w:trPr>
          <w:cantSplit/>
          <w:trHeight w:val="332"/>
          <w:jc w:val="center"/>
        </w:trPr>
        <w:tc>
          <w:tcPr>
            <w:tcW w:w="3040" w:type="dxa"/>
          </w:tcPr>
          <w:p w14:paraId="403A0365" w14:textId="77777777" w:rsidR="004337D3" w:rsidRPr="009F3373" w:rsidRDefault="004337D3" w:rsidP="00D1169E">
            <w:pPr>
              <w:pStyle w:val="TableEntry"/>
            </w:pPr>
            <w:r w:rsidRPr="009F3373">
              <w:t>Address</w:t>
            </w:r>
          </w:p>
        </w:tc>
        <w:tc>
          <w:tcPr>
            <w:tcW w:w="5130" w:type="dxa"/>
          </w:tcPr>
          <w:p w14:paraId="0CA11A47" w14:textId="77777777" w:rsidR="004337D3" w:rsidRPr="009F3373" w:rsidRDefault="004337D3" w:rsidP="00D1169E">
            <w:pPr>
              <w:pStyle w:val="TableEntry"/>
            </w:pPr>
            <w:r w:rsidRPr="009F3373">
              <w:t>Filters the result set to patients whose address (home, business, etc.) matches the provided value.</w:t>
            </w:r>
          </w:p>
        </w:tc>
      </w:tr>
      <w:tr w:rsidR="004337D3" w:rsidRPr="009F3373" w14:paraId="083CAFF1" w14:textId="77777777" w:rsidTr="00765E0C">
        <w:trPr>
          <w:cantSplit/>
          <w:trHeight w:val="332"/>
          <w:jc w:val="center"/>
        </w:trPr>
        <w:tc>
          <w:tcPr>
            <w:tcW w:w="3040" w:type="dxa"/>
          </w:tcPr>
          <w:p w14:paraId="2AF184D1" w14:textId="77777777" w:rsidR="004337D3" w:rsidRPr="009F3373" w:rsidRDefault="004337D3" w:rsidP="00D1169E">
            <w:pPr>
              <w:pStyle w:val="TableEntry"/>
            </w:pPr>
            <w:r w:rsidRPr="009F3373">
              <w:t>Domains to be Returned</w:t>
            </w:r>
          </w:p>
        </w:tc>
        <w:tc>
          <w:tcPr>
            <w:tcW w:w="5130" w:type="dxa"/>
          </w:tcPr>
          <w:p w14:paraId="0E810F82" w14:textId="77777777" w:rsidR="004337D3" w:rsidRPr="009F3373" w:rsidRDefault="004337D3" w:rsidP="00D1169E">
            <w:pPr>
              <w:pStyle w:val="TableEntry"/>
            </w:pPr>
            <w:r w:rsidRPr="009F3373">
              <w:t>Filters the result set to include only identifiers which have been assigned by the specified domains.</w:t>
            </w:r>
          </w:p>
        </w:tc>
      </w:tr>
      <w:tr w:rsidR="00C365A7" w:rsidRPr="009F3373" w14:paraId="07B08AA5" w14:textId="77777777" w:rsidTr="00765E0C">
        <w:trPr>
          <w:cantSplit/>
          <w:trHeight w:val="332"/>
          <w:jc w:val="center"/>
        </w:trPr>
        <w:tc>
          <w:tcPr>
            <w:tcW w:w="3040" w:type="dxa"/>
          </w:tcPr>
          <w:p w14:paraId="1B366F7E" w14:textId="77777777" w:rsidR="00C365A7" w:rsidRPr="009F3373" w:rsidRDefault="00C365A7" w:rsidP="00D1169E">
            <w:pPr>
              <w:pStyle w:val="TableEntry"/>
            </w:pPr>
            <w:r w:rsidRPr="009F3373">
              <w:t>Mother’s Maiden Name</w:t>
            </w:r>
          </w:p>
        </w:tc>
        <w:tc>
          <w:tcPr>
            <w:tcW w:w="5130" w:type="dxa"/>
          </w:tcPr>
          <w:p w14:paraId="125FFE6E" w14:textId="77777777" w:rsidR="00C365A7" w:rsidRPr="009F3373" w:rsidRDefault="00C365A7" w:rsidP="00D1169E">
            <w:pPr>
              <w:pStyle w:val="TableEntry"/>
            </w:pPr>
            <w:r w:rsidRPr="009F3373">
              <w:t>Filters the result set to include only those patients which whose mother’s maiden name matches the specified name.</w:t>
            </w:r>
          </w:p>
        </w:tc>
      </w:tr>
      <w:tr w:rsidR="00C365A7" w:rsidRPr="009F3373" w14:paraId="090BB02D" w14:textId="77777777" w:rsidTr="00765E0C">
        <w:trPr>
          <w:cantSplit/>
          <w:trHeight w:val="332"/>
          <w:jc w:val="center"/>
        </w:trPr>
        <w:tc>
          <w:tcPr>
            <w:tcW w:w="3040" w:type="dxa"/>
          </w:tcPr>
          <w:p w14:paraId="1AC396C3" w14:textId="77777777" w:rsidR="00C365A7" w:rsidRPr="009F3373" w:rsidRDefault="00C365A7">
            <w:pPr>
              <w:pStyle w:val="TableEntry"/>
            </w:pPr>
            <w:r w:rsidRPr="009F3373">
              <w:t>Patient Telecommunications Addresses</w:t>
            </w:r>
          </w:p>
        </w:tc>
        <w:tc>
          <w:tcPr>
            <w:tcW w:w="5130" w:type="dxa"/>
          </w:tcPr>
          <w:p w14:paraId="5C7B80DE" w14:textId="77777777" w:rsidR="00C365A7" w:rsidRPr="009F3373" w:rsidRDefault="00C365A7" w:rsidP="00C365A7">
            <w:pPr>
              <w:pStyle w:val="TableEntry"/>
            </w:pPr>
            <w:r w:rsidRPr="009F3373">
              <w:t>Filters the result set to include only those which have the specified telecommunications addresses.</w:t>
            </w:r>
          </w:p>
        </w:tc>
      </w:tr>
    </w:tbl>
    <w:p w14:paraId="20725490" w14:textId="77777777" w:rsidR="00147B42" w:rsidRPr="009F3373" w:rsidRDefault="00147B42" w:rsidP="004337D3">
      <w:pPr>
        <w:pStyle w:val="BodyText"/>
      </w:pPr>
    </w:p>
    <w:p w14:paraId="1E99EBE6" w14:textId="15875E16" w:rsidR="004337D3" w:rsidRPr="009F3373" w:rsidRDefault="004337D3" w:rsidP="004337D3">
      <w:pPr>
        <w:pStyle w:val="BodyText"/>
      </w:pPr>
      <w:r w:rsidRPr="009F3373">
        <w:t>Table M.4.2-2 provides a mapping between these abstract query parameters and their transaction specific implementation.</w:t>
      </w:r>
    </w:p>
    <w:p w14:paraId="11FB88D6" w14:textId="77777777" w:rsidR="004337D3" w:rsidRPr="009F3373" w:rsidRDefault="004337D3" w:rsidP="00765E0C">
      <w:pPr>
        <w:pStyle w:val="TableTitle"/>
      </w:pPr>
      <w:r w:rsidRPr="009F3373">
        <w:t>Table M.4.2-2: Patient Demographics Query Parameters (concrete)</w:t>
      </w:r>
    </w:p>
    <w:tbl>
      <w:tblPr>
        <w:tblW w:w="9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44"/>
        <w:gridCol w:w="1362"/>
        <w:gridCol w:w="2977"/>
        <w:gridCol w:w="2470"/>
      </w:tblGrid>
      <w:tr w:rsidR="004337D3" w:rsidRPr="009F3373" w14:paraId="7DEAD9CC" w14:textId="77777777" w:rsidTr="00044C0B">
        <w:trPr>
          <w:cantSplit/>
          <w:tblHeader/>
          <w:jc w:val="center"/>
        </w:trPr>
        <w:tc>
          <w:tcPr>
            <w:tcW w:w="2744" w:type="dxa"/>
            <w:shd w:val="pct15" w:color="auto" w:fill="FFFFFF"/>
          </w:tcPr>
          <w:p w14:paraId="79BD28A5" w14:textId="77777777" w:rsidR="004337D3" w:rsidRPr="009F3373" w:rsidRDefault="004337D3" w:rsidP="00D1169E">
            <w:pPr>
              <w:pStyle w:val="TableEntryHeader"/>
            </w:pPr>
            <w:r w:rsidRPr="009F3373">
              <w:t>Abstract Parameter</w:t>
            </w:r>
          </w:p>
        </w:tc>
        <w:tc>
          <w:tcPr>
            <w:tcW w:w="1362" w:type="dxa"/>
            <w:shd w:val="pct15" w:color="auto" w:fill="FFFFFF"/>
          </w:tcPr>
          <w:p w14:paraId="68CD36E7" w14:textId="77777777" w:rsidR="004337D3" w:rsidRPr="009F3373" w:rsidRDefault="004337D3" w:rsidP="00D1169E">
            <w:pPr>
              <w:pStyle w:val="TableEntryHeader"/>
            </w:pPr>
            <w:r w:rsidRPr="009F3373">
              <w:t>PDQ</w:t>
            </w:r>
          </w:p>
        </w:tc>
        <w:tc>
          <w:tcPr>
            <w:tcW w:w="2977" w:type="dxa"/>
            <w:shd w:val="pct15" w:color="auto" w:fill="FFFFFF"/>
          </w:tcPr>
          <w:p w14:paraId="23C02A97" w14:textId="77777777" w:rsidR="004337D3" w:rsidRPr="009F3373" w:rsidRDefault="004337D3" w:rsidP="00D1169E">
            <w:pPr>
              <w:pStyle w:val="TableEntryHeader"/>
            </w:pPr>
            <w:r w:rsidRPr="009F3373">
              <w:t>PDQ HL7v3</w:t>
            </w:r>
          </w:p>
        </w:tc>
        <w:tc>
          <w:tcPr>
            <w:tcW w:w="2470" w:type="dxa"/>
            <w:shd w:val="pct15" w:color="auto" w:fill="FFFFFF"/>
          </w:tcPr>
          <w:p w14:paraId="1E2EA133" w14:textId="77777777" w:rsidR="004337D3" w:rsidRPr="009F3373" w:rsidRDefault="004337D3" w:rsidP="00D1169E">
            <w:pPr>
              <w:pStyle w:val="TableEntryHeader"/>
            </w:pPr>
            <w:r w:rsidRPr="009F3373">
              <w:t>PDQm</w:t>
            </w:r>
          </w:p>
        </w:tc>
      </w:tr>
      <w:tr w:rsidR="004337D3" w:rsidRPr="009F3373" w14:paraId="0C073D5A" w14:textId="77777777" w:rsidTr="00044C0B">
        <w:trPr>
          <w:cantSplit/>
          <w:trHeight w:val="332"/>
          <w:jc w:val="center"/>
        </w:trPr>
        <w:tc>
          <w:tcPr>
            <w:tcW w:w="2744" w:type="dxa"/>
          </w:tcPr>
          <w:p w14:paraId="35B250C2" w14:textId="77777777" w:rsidR="004337D3" w:rsidRPr="009F3373" w:rsidDel="00DE2DDA" w:rsidRDefault="004337D3" w:rsidP="00D1169E">
            <w:pPr>
              <w:pStyle w:val="TableEntry"/>
              <w:tabs>
                <w:tab w:val="right" w:pos="3192"/>
              </w:tabs>
            </w:pPr>
            <w:r w:rsidRPr="009F3373">
              <w:t>Identifier List</w:t>
            </w:r>
          </w:p>
        </w:tc>
        <w:tc>
          <w:tcPr>
            <w:tcW w:w="1362" w:type="dxa"/>
          </w:tcPr>
          <w:p w14:paraId="14D100D0" w14:textId="77777777" w:rsidR="004337D3" w:rsidRPr="009F3373" w:rsidRDefault="004337D3" w:rsidP="00D1169E">
            <w:pPr>
              <w:pStyle w:val="TableEntry"/>
            </w:pPr>
            <w:r w:rsidRPr="009F3373">
              <w:t>@PID.3 and @PID.18</w:t>
            </w:r>
          </w:p>
        </w:tc>
        <w:tc>
          <w:tcPr>
            <w:tcW w:w="2977" w:type="dxa"/>
          </w:tcPr>
          <w:p w14:paraId="3118F957" w14:textId="77777777" w:rsidR="004337D3" w:rsidRPr="009F3373" w:rsidRDefault="004337D3" w:rsidP="00D1169E">
            <w:pPr>
              <w:pStyle w:val="TableEntry"/>
            </w:pPr>
            <w:r w:rsidRPr="009F3373">
              <w:t>livingSubjectId</w:t>
            </w:r>
          </w:p>
        </w:tc>
        <w:tc>
          <w:tcPr>
            <w:tcW w:w="2470" w:type="dxa"/>
          </w:tcPr>
          <w:p w14:paraId="262246EA" w14:textId="77777777" w:rsidR="004337D3" w:rsidRPr="009F3373" w:rsidRDefault="004337D3" w:rsidP="00D1169E">
            <w:pPr>
              <w:pStyle w:val="TableEntry"/>
            </w:pPr>
            <w:r w:rsidRPr="009F3373">
              <w:t>identifier</w:t>
            </w:r>
          </w:p>
        </w:tc>
      </w:tr>
      <w:tr w:rsidR="004337D3" w:rsidRPr="009F3373" w14:paraId="174CA73D" w14:textId="77777777" w:rsidTr="00044C0B">
        <w:trPr>
          <w:cantSplit/>
          <w:trHeight w:val="332"/>
          <w:jc w:val="center"/>
        </w:trPr>
        <w:tc>
          <w:tcPr>
            <w:tcW w:w="2744" w:type="dxa"/>
          </w:tcPr>
          <w:p w14:paraId="0CC95DF8" w14:textId="77777777" w:rsidR="004337D3" w:rsidRPr="009F3373" w:rsidRDefault="004337D3" w:rsidP="00D1169E">
            <w:pPr>
              <w:pStyle w:val="TableEntry"/>
            </w:pPr>
            <w:r w:rsidRPr="009F3373">
              <w:t>Name</w:t>
            </w:r>
          </w:p>
        </w:tc>
        <w:tc>
          <w:tcPr>
            <w:tcW w:w="1362" w:type="dxa"/>
          </w:tcPr>
          <w:p w14:paraId="2426B662" w14:textId="77777777" w:rsidR="004337D3" w:rsidRPr="009F3373" w:rsidRDefault="004337D3" w:rsidP="00D1169E">
            <w:pPr>
              <w:pStyle w:val="TableEntry"/>
            </w:pPr>
            <w:r w:rsidRPr="009F3373">
              <w:t>@PID.5</w:t>
            </w:r>
          </w:p>
        </w:tc>
        <w:tc>
          <w:tcPr>
            <w:tcW w:w="2977" w:type="dxa"/>
          </w:tcPr>
          <w:p w14:paraId="7C2F856B" w14:textId="77777777" w:rsidR="004337D3" w:rsidRPr="009F3373" w:rsidRDefault="004337D3" w:rsidP="00D1169E">
            <w:pPr>
              <w:pStyle w:val="TableEntry"/>
            </w:pPr>
            <w:r w:rsidRPr="009F3373">
              <w:t>livingSubjectName</w:t>
            </w:r>
          </w:p>
        </w:tc>
        <w:tc>
          <w:tcPr>
            <w:tcW w:w="2470" w:type="dxa"/>
          </w:tcPr>
          <w:p w14:paraId="461E6670" w14:textId="6BCD6A15" w:rsidR="004337D3" w:rsidRPr="009F3373" w:rsidRDefault="004337D3" w:rsidP="00D1169E">
            <w:pPr>
              <w:pStyle w:val="TableEntry"/>
            </w:pPr>
            <w:r w:rsidRPr="009F3373">
              <w:t>given and family</w:t>
            </w:r>
          </w:p>
        </w:tc>
      </w:tr>
      <w:tr w:rsidR="004337D3" w:rsidRPr="009F3373" w14:paraId="607E877A" w14:textId="77777777" w:rsidTr="00044C0B">
        <w:trPr>
          <w:cantSplit/>
          <w:trHeight w:val="332"/>
          <w:jc w:val="center"/>
        </w:trPr>
        <w:tc>
          <w:tcPr>
            <w:tcW w:w="2744" w:type="dxa"/>
          </w:tcPr>
          <w:p w14:paraId="72B88CC0" w14:textId="77777777" w:rsidR="004337D3" w:rsidRPr="009F3373" w:rsidRDefault="004337D3" w:rsidP="00D1169E">
            <w:pPr>
              <w:pStyle w:val="TableEntry"/>
            </w:pPr>
            <w:r w:rsidRPr="009F3373">
              <w:t>Date / Time of Birth</w:t>
            </w:r>
          </w:p>
        </w:tc>
        <w:tc>
          <w:tcPr>
            <w:tcW w:w="1362" w:type="dxa"/>
          </w:tcPr>
          <w:p w14:paraId="2CFC876E" w14:textId="77777777" w:rsidR="004337D3" w:rsidRPr="009F3373" w:rsidRDefault="004337D3" w:rsidP="00D1169E">
            <w:pPr>
              <w:pStyle w:val="TableEntry"/>
            </w:pPr>
            <w:r w:rsidRPr="009F3373">
              <w:t>@PID.7</w:t>
            </w:r>
          </w:p>
        </w:tc>
        <w:tc>
          <w:tcPr>
            <w:tcW w:w="2977" w:type="dxa"/>
          </w:tcPr>
          <w:p w14:paraId="6EE44D2B" w14:textId="77777777" w:rsidR="004337D3" w:rsidRPr="009F3373" w:rsidRDefault="004337D3" w:rsidP="00D1169E">
            <w:pPr>
              <w:pStyle w:val="TableEntry"/>
            </w:pPr>
            <w:r w:rsidRPr="009F3373">
              <w:t>livingSubjectBirthTime</w:t>
            </w:r>
          </w:p>
        </w:tc>
        <w:tc>
          <w:tcPr>
            <w:tcW w:w="2470" w:type="dxa"/>
          </w:tcPr>
          <w:p w14:paraId="517D45B0" w14:textId="77777777" w:rsidR="004337D3" w:rsidRPr="009F3373" w:rsidRDefault="004337D3" w:rsidP="00D1169E">
            <w:pPr>
              <w:pStyle w:val="TableEntry"/>
            </w:pPr>
            <w:r w:rsidRPr="009F3373">
              <w:t>birthdate</w:t>
            </w:r>
          </w:p>
          <w:p w14:paraId="47714C07" w14:textId="1A409BD0" w:rsidR="00D721F1" w:rsidRPr="009F3373" w:rsidRDefault="00D721F1" w:rsidP="00D1169E">
            <w:pPr>
              <w:pStyle w:val="TableEntry"/>
            </w:pPr>
            <w:r w:rsidRPr="009F3373">
              <w:t>Note: Birth time is not applicable in PDQm</w:t>
            </w:r>
          </w:p>
        </w:tc>
      </w:tr>
      <w:tr w:rsidR="004337D3" w:rsidRPr="009F3373" w14:paraId="4449B135" w14:textId="77777777" w:rsidTr="00044C0B">
        <w:trPr>
          <w:cantSplit/>
          <w:trHeight w:val="332"/>
          <w:jc w:val="center"/>
        </w:trPr>
        <w:tc>
          <w:tcPr>
            <w:tcW w:w="2744" w:type="dxa"/>
          </w:tcPr>
          <w:p w14:paraId="7120327A" w14:textId="77777777" w:rsidR="004337D3" w:rsidRPr="009F3373" w:rsidRDefault="004337D3" w:rsidP="00D1169E">
            <w:pPr>
              <w:pStyle w:val="TableEntry"/>
            </w:pPr>
            <w:r w:rsidRPr="009F3373">
              <w:t>Gender</w:t>
            </w:r>
          </w:p>
        </w:tc>
        <w:tc>
          <w:tcPr>
            <w:tcW w:w="1362" w:type="dxa"/>
          </w:tcPr>
          <w:p w14:paraId="7B3D6662" w14:textId="77777777" w:rsidR="004337D3" w:rsidRPr="009F3373" w:rsidRDefault="004337D3" w:rsidP="00D1169E">
            <w:pPr>
              <w:pStyle w:val="TableEntry"/>
            </w:pPr>
            <w:r w:rsidRPr="009F3373">
              <w:t>@PID.8</w:t>
            </w:r>
          </w:p>
        </w:tc>
        <w:tc>
          <w:tcPr>
            <w:tcW w:w="2977" w:type="dxa"/>
          </w:tcPr>
          <w:p w14:paraId="7D8DA560" w14:textId="77777777" w:rsidR="004337D3" w:rsidRPr="009F3373" w:rsidRDefault="004337D3" w:rsidP="00D1169E">
            <w:pPr>
              <w:pStyle w:val="TableEntry"/>
            </w:pPr>
            <w:r w:rsidRPr="009F3373">
              <w:t>livingSubjectAdministrativeGender</w:t>
            </w:r>
          </w:p>
        </w:tc>
        <w:tc>
          <w:tcPr>
            <w:tcW w:w="2470" w:type="dxa"/>
          </w:tcPr>
          <w:p w14:paraId="3E0E43BE" w14:textId="77777777" w:rsidR="004337D3" w:rsidRPr="009F3373" w:rsidRDefault="004337D3" w:rsidP="00D1169E">
            <w:pPr>
              <w:pStyle w:val="TableEntry"/>
            </w:pPr>
            <w:r w:rsidRPr="009F3373">
              <w:t>gender</w:t>
            </w:r>
          </w:p>
        </w:tc>
      </w:tr>
      <w:tr w:rsidR="004337D3" w:rsidRPr="009F3373" w14:paraId="76A81F6E" w14:textId="77777777" w:rsidTr="00044C0B">
        <w:trPr>
          <w:cantSplit/>
          <w:trHeight w:val="332"/>
          <w:jc w:val="center"/>
        </w:trPr>
        <w:tc>
          <w:tcPr>
            <w:tcW w:w="2744" w:type="dxa"/>
          </w:tcPr>
          <w:p w14:paraId="5A200848" w14:textId="77777777" w:rsidR="004337D3" w:rsidRPr="009F3373" w:rsidRDefault="004337D3" w:rsidP="00D1169E">
            <w:pPr>
              <w:pStyle w:val="TableEntry"/>
            </w:pPr>
            <w:r w:rsidRPr="009F3373">
              <w:t>Address</w:t>
            </w:r>
          </w:p>
        </w:tc>
        <w:tc>
          <w:tcPr>
            <w:tcW w:w="1362" w:type="dxa"/>
          </w:tcPr>
          <w:p w14:paraId="19EA9DAE" w14:textId="77777777" w:rsidR="004337D3" w:rsidRPr="009F3373" w:rsidRDefault="004337D3" w:rsidP="00D1169E">
            <w:pPr>
              <w:pStyle w:val="TableEntry"/>
            </w:pPr>
            <w:r w:rsidRPr="009F3373">
              <w:t>@PID.11</w:t>
            </w:r>
          </w:p>
        </w:tc>
        <w:tc>
          <w:tcPr>
            <w:tcW w:w="2977" w:type="dxa"/>
          </w:tcPr>
          <w:p w14:paraId="58AFE8C9" w14:textId="77777777" w:rsidR="004337D3" w:rsidRPr="009F3373" w:rsidRDefault="004337D3" w:rsidP="00D1169E">
            <w:pPr>
              <w:pStyle w:val="TableEntry"/>
            </w:pPr>
            <w:r w:rsidRPr="009F3373">
              <w:t>patientAddress</w:t>
            </w:r>
          </w:p>
        </w:tc>
        <w:tc>
          <w:tcPr>
            <w:tcW w:w="2470" w:type="dxa"/>
          </w:tcPr>
          <w:p w14:paraId="6F825948" w14:textId="77777777" w:rsidR="004337D3" w:rsidRPr="009F3373" w:rsidRDefault="004337D3" w:rsidP="00D1169E">
            <w:pPr>
              <w:pStyle w:val="TableEntry"/>
            </w:pPr>
            <w:r w:rsidRPr="009F3373">
              <w:t>address</w:t>
            </w:r>
          </w:p>
        </w:tc>
      </w:tr>
      <w:tr w:rsidR="004337D3" w:rsidRPr="009F3373" w14:paraId="2643204A" w14:textId="77777777" w:rsidTr="00044C0B">
        <w:trPr>
          <w:cantSplit/>
          <w:trHeight w:val="332"/>
          <w:jc w:val="center"/>
        </w:trPr>
        <w:tc>
          <w:tcPr>
            <w:tcW w:w="2744" w:type="dxa"/>
          </w:tcPr>
          <w:p w14:paraId="2ACABDF7" w14:textId="77777777" w:rsidR="004337D3" w:rsidRPr="009F3373" w:rsidRDefault="004337D3" w:rsidP="00D1169E">
            <w:pPr>
              <w:pStyle w:val="TableEntry"/>
            </w:pPr>
            <w:r w:rsidRPr="009F3373">
              <w:t>Domains to be Returned</w:t>
            </w:r>
          </w:p>
        </w:tc>
        <w:tc>
          <w:tcPr>
            <w:tcW w:w="1362" w:type="dxa"/>
          </w:tcPr>
          <w:p w14:paraId="3EE68213" w14:textId="77777777" w:rsidR="004337D3" w:rsidRPr="009F3373" w:rsidRDefault="004337D3" w:rsidP="00D1169E">
            <w:pPr>
              <w:pStyle w:val="TableEntry"/>
            </w:pPr>
            <w:r w:rsidRPr="009F3373">
              <w:t>QPD-8</w:t>
            </w:r>
          </w:p>
        </w:tc>
        <w:tc>
          <w:tcPr>
            <w:tcW w:w="2977" w:type="dxa"/>
          </w:tcPr>
          <w:p w14:paraId="2C18E879" w14:textId="77777777" w:rsidR="004337D3" w:rsidRPr="009F3373" w:rsidRDefault="004337D3" w:rsidP="00D1169E">
            <w:pPr>
              <w:pStyle w:val="TableEntry"/>
            </w:pPr>
            <w:r w:rsidRPr="009F3373">
              <w:t>otherIDsScopingOrganization</w:t>
            </w:r>
          </w:p>
        </w:tc>
        <w:tc>
          <w:tcPr>
            <w:tcW w:w="2470" w:type="dxa"/>
          </w:tcPr>
          <w:p w14:paraId="529B2E11" w14:textId="1A75939C" w:rsidR="004337D3" w:rsidRPr="009F3373" w:rsidRDefault="004337D3" w:rsidP="00D1169E">
            <w:pPr>
              <w:pStyle w:val="TableEntry"/>
            </w:pPr>
            <w:r w:rsidRPr="009F3373">
              <w:t>See ITI TF-2c:</w:t>
            </w:r>
            <w:r w:rsidR="00F46413" w:rsidRPr="009F3373">
              <w:t xml:space="preserve"> </w:t>
            </w:r>
            <w:r w:rsidR="00AF4D24" w:rsidRPr="009F3373">
              <w:t>3.78</w:t>
            </w:r>
            <w:r w:rsidRPr="009F3373">
              <w:t>.4.1.2.4</w:t>
            </w:r>
          </w:p>
        </w:tc>
      </w:tr>
      <w:tr w:rsidR="00C365A7" w:rsidRPr="009F3373" w14:paraId="1C1C6E08" w14:textId="77777777" w:rsidTr="00044C0B">
        <w:trPr>
          <w:cantSplit/>
          <w:trHeight w:val="332"/>
          <w:jc w:val="center"/>
        </w:trPr>
        <w:tc>
          <w:tcPr>
            <w:tcW w:w="2744" w:type="dxa"/>
          </w:tcPr>
          <w:p w14:paraId="783A6FC0" w14:textId="77777777" w:rsidR="00C365A7" w:rsidRPr="009F3373" w:rsidRDefault="00C365A7" w:rsidP="00C365A7">
            <w:pPr>
              <w:pStyle w:val="TableEntry"/>
            </w:pPr>
            <w:r w:rsidRPr="009F3373">
              <w:t>Mother’s Maiden Name</w:t>
            </w:r>
          </w:p>
        </w:tc>
        <w:tc>
          <w:tcPr>
            <w:tcW w:w="1362" w:type="dxa"/>
          </w:tcPr>
          <w:p w14:paraId="74DE13C8" w14:textId="77777777" w:rsidR="00C365A7" w:rsidRPr="009F3373" w:rsidRDefault="00C365A7" w:rsidP="00C365A7">
            <w:pPr>
              <w:pStyle w:val="TableEntry"/>
            </w:pPr>
            <w:r w:rsidRPr="009F3373">
              <w:t>@PID.6</w:t>
            </w:r>
          </w:p>
        </w:tc>
        <w:tc>
          <w:tcPr>
            <w:tcW w:w="2977" w:type="dxa"/>
          </w:tcPr>
          <w:p w14:paraId="06A9C364" w14:textId="77777777" w:rsidR="00C365A7" w:rsidRPr="009F3373" w:rsidRDefault="00C365A7" w:rsidP="00C365A7">
            <w:pPr>
              <w:pStyle w:val="TableEntry"/>
            </w:pPr>
            <w:r w:rsidRPr="009F3373">
              <w:t>mothersMaidenName</w:t>
            </w:r>
          </w:p>
        </w:tc>
        <w:tc>
          <w:tcPr>
            <w:tcW w:w="2470" w:type="dxa"/>
          </w:tcPr>
          <w:p w14:paraId="39B97DD0" w14:textId="64483797" w:rsidR="00C365A7" w:rsidRPr="009F3373" w:rsidRDefault="00C365A7">
            <w:pPr>
              <w:pStyle w:val="TableEntry"/>
            </w:pPr>
            <w:r w:rsidRPr="009F3373">
              <w:t>mothersMaidenName</w:t>
            </w:r>
          </w:p>
        </w:tc>
      </w:tr>
      <w:tr w:rsidR="00C365A7" w:rsidRPr="009F3373" w14:paraId="0BC47FD5" w14:textId="77777777" w:rsidTr="00044C0B">
        <w:trPr>
          <w:cantSplit/>
          <w:trHeight w:val="332"/>
          <w:jc w:val="center"/>
        </w:trPr>
        <w:tc>
          <w:tcPr>
            <w:tcW w:w="2744" w:type="dxa"/>
          </w:tcPr>
          <w:p w14:paraId="09B5D7BD" w14:textId="77777777" w:rsidR="00C365A7" w:rsidRPr="009F3373" w:rsidRDefault="00C365A7" w:rsidP="00C365A7">
            <w:pPr>
              <w:pStyle w:val="TableEntry"/>
            </w:pPr>
            <w:r w:rsidRPr="009F3373">
              <w:t>Patient Telecommunications Addresses</w:t>
            </w:r>
          </w:p>
        </w:tc>
        <w:tc>
          <w:tcPr>
            <w:tcW w:w="1362" w:type="dxa"/>
          </w:tcPr>
          <w:p w14:paraId="2022354B" w14:textId="77777777" w:rsidR="00C365A7" w:rsidRPr="009F3373" w:rsidRDefault="00C365A7" w:rsidP="00C365A7">
            <w:pPr>
              <w:pStyle w:val="TableEntry"/>
            </w:pPr>
            <w:r w:rsidRPr="009F3373">
              <w:t>@PID.13</w:t>
            </w:r>
          </w:p>
        </w:tc>
        <w:tc>
          <w:tcPr>
            <w:tcW w:w="2977" w:type="dxa"/>
          </w:tcPr>
          <w:p w14:paraId="5B634A99" w14:textId="77777777" w:rsidR="00C365A7" w:rsidRPr="009F3373" w:rsidRDefault="00C365A7" w:rsidP="00C365A7">
            <w:pPr>
              <w:pStyle w:val="TableEntry"/>
            </w:pPr>
            <w:r w:rsidRPr="009F3373">
              <w:t>patientTelecom</w:t>
            </w:r>
          </w:p>
        </w:tc>
        <w:tc>
          <w:tcPr>
            <w:tcW w:w="2470" w:type="dxa"/>
          </w:tcPr>
          <w:p w14:paraId="0B31ACF2" w14:textId="77777777" w:rsidR="00C365A7" w:rsidRPr="009F3373" w:rsidRDefault="00C365A7" w:rsidP="00C365A7">
            <w:pPr>
              <w:pStyle w:val="TableEntry"/>
            </w:pPr>
            <w:r w:rsidRPr="009F3373">
              <w:t>telecom</w:t>
            </w:r>
          </w:p>
        </w:tc>
      </w:tr>
    </w:tbl>
    <w:p w14:paraId="7A119E36" w14:textId="06F48E37" w:rsidR="006474CC" w:rsidRPr="009F3373" w:rsidRDefault="00131812">
      <w:pPr>
        <w:pStyle w:val="BodyText"/>
      </w:pPr>
      <w:r w:rsidRPr="009F3373" w:rsidDel="00131812">
        <w:t xml:space="preserve"> </w:t>
      </w:r>
      <w:bookmarkStart w:id="125" w:name="_IHEActCode_Vocabulary"/>
      <w:bookmarkStart w:id="126" w:name="_IHERoleCode_Vocabulary"/>
      <w:bookmarkStart w:id="127" w:name="_6.2.1.1.6.1_Service_Event"/>
      <w:bookmarkStart w:id="128" w:name="_6.2.1.1.6.2_Medications_Section"/>
      <w:bookmarkStart w:id="129" w:name="_6.2.1.1.6.3_Allergies_and"/>
      <w:bookmarkStart w:id="130" w:name="_6.2.2.1.1__Problem"/>
      <w:bookmarkStart w:id="131" w:name="_6.2.3.1_Encompassing_Encounter"/>
      <w:bookmarkStart w:id="132" w:name="_6.2.3.1.1_Responsible_Party"/>
      <w:bookmarkStart w:id="133" w:name="_6.2.3.1.2_Health_Care"/>
      <w:bookmarkStart w:id="134" w:name="_6.2.4.4.1__Simple"/>
      <w:bookmarkStart w:id="135" w:name="_Toc335730763"/>
      <w:bookmarkStart w:id="136" w:name="_Toc336000666"/>
      <w:bookmarkStart w:id="137" w:name="_Toc336002388"/>
      <w:bookmarkStart w:id="138" w:name="_Toc336006583"/>
      <w:bookmarkStart w:id="139" w:name="_Toc335730764"/>
      <w:bookmarkStart w:id="140" w:name="_Toc336000667"/>
      <w:bookmarkStart w:id="141" w:name="_Toc336002389"/>
      <w:bookmarkStart w:id="142" w:name="_Toc33600658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sectPr w:rsidR="006474CC" w:rsidRPr="009F3373" w:rsidSect="000807AC">
      <w:headerReference w:type="default" r:id="rId39"/>
      <w:footerReference w:type="even" r:id="rId40"/>
      <w:footerReference w:type="default" r:id="rId41"/>
      <w:footerReference w:type="first" r:id="rId4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4957D" w14:textId="77777777" w:rsidR="00EE6668" w:rsidRDefault="00EE6668">
      <w:r>
        <w:separator/>
      </w:r>
    </w:p>
  </w:endnote>
  <w:endnote w:type="continuationSeparator" w:id="0">
    <w:p w14:paraId="31154AB1" w14:textId="77777777" w:rsidR="00EE6668" w:rsidRDefault="00EE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ED578" w14:textId="77777777" w:rsidR="009F5A5C" w:rsidRDefault="009F5A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9057DB" w14:textId="77777777" w:rsidR="009F5A5C" w:rsidRDefault="009F5A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5BE33" w14:textId="77777777" w:rsidR="009F5A5C" w:rsidRDefault="009F5A5C" w:rsidP="00E93892">
    <w:pPr>
      <w:pStyle w:val="Footer"/>
      <w:ind w:right="360"/>
    </w:pPr>
    <w:r>
      <w:t>___________________________________________________________________________</w:t>
    </w:r>
  </w:p>
  <w:p w14:paraId="4C8E9EE4" w14:textId="115C18E7" w:rsidR="009F5A5C" w:rsidRDefault="009F5A5C" w:rsidP="00B004EF">
    <w:pPr>
      <w:pStyle w:val="Footer"/>
      <w:tabs>
        <w:tab w:val="clear" w:pos="8640"/>
        <w:tab w:val="right" w:pos="9000"/>
      </w:tabs>
      <w:ind w:right="360"/>
      <w:rPr>
        <w:sz w:val="20"/>
      </w:rPr>
    </w:pPr>
    <w:bookmarkStart w:id="143" w:name="_Toc473170355"/>
    <w:r>
      <w:rPr>
        <w:sz w:val="20"/>
      </w:rPr>
      <w:t>Rev. 2.2 – 2020-08-</w:t>
    </w:r>
    <w:r w:rsidR="00674AC3">
      <w:rPr>
        <w:sz w:val="20"/>
      </w:rPr>
      <w:t>28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22</w:t>
    </w:r>
    <w:r w:rsidRPr="00597DB2">
      <w:rPr>
        <w:rStyle w:val="PageNumber"/>
        <w:sz w:val="20"/>
      </w:rPr>
      <w:fldChar w:fldCharType="end"/>
    </w:r>
    <w:r>
      <w:rPr>
        <w:sz w:val="20"/>
      </w:rPr>
      <w:tab/>
      <w:t>Copyright © 2020: IHE International, Inc.</w:t>
    </w:r>
    <w:bookmarkEnd w:id="143"/>
  </w:p>
  <w:p w14:paraId="16726E1E" w14:textId="77777777" w:rsidR="009F5A5C" w:rsidRDefault="009F5A5C"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6931C" w14:textId="15341203" w:rsidR="009F5A5C" w:rsidRDefault="009F5A5C">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5C467" w14:textId="77777777" w:rsidR="00EE6668" w:rsidRDefault="00EE6668">
      <w:r>
        <w:separator/>
      </w:r>
    </w:p>
  </w:footnote>
  <w:footnote w:type="continuationSeparator" w:id="0">
    <w:p w14:paraId="4DC7E6C7" w14:textId="77777777" w:rsidR="00EE6668" w:rsidRDefault="00EE6668">
      <w:r>
        <w:continuationSeparator/>
      </w:r>
    </w:p>
  </w:footnote>
  <w:footnote w:id="1">
    <w:p w14:paraId="694A8942" w14:textId="77777777" w:rsidR="009F5A5C" w:rsidRDefault="009F5A5C" w:rsidP="00260FAF">
      <w:pPr>
        <w:pStyle w:val="FootnoteText"/>
      </w:pPr>
      <w:r>
        <w:rPr>
          <w:rStyle w:val="FootnoteReference"/>
        </w:rPr>
        <w:footnoteRef/>
      </w:r>
      <w:r>
        <w:t xml:space="preserve"> HL7 </w:t>
      </w:r>
      <w:r w:rsidRPr="00964FA2">
        <w:t>is the registered trademark of Health Level Seven International.</w:t>
      </w:r>
    </w:p>
  </w:footnote>
  <w:footnote w:id="2">
    <w:p w14:paraId="6B808895" w14:textId="77777777" w:rsidR="009F5A5C" w:rsidRDefault="009F5A5C" w:rsidP="00260FAF">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19F78" w14:textId="38E9B05B" w:rsidR="009F5A5C" w:rsidRDefault="009F5A5C">
    <w:pPr>
      <w:pStyle w:val="Header"/>
    </w:pPr>
    <w:r>
      <w:t xml:space="preserve">IHE IT Infrastructure Technical Framework Supplement – Patient Demographic Query for Mobile (PDQm) </w:t>
    </w:r>
    <w:r>
      <w:br/>
      <w:t>______________________________________________________________________________</w:t>
    </w:r>
  </w:p>
  <w:p w14:paraId="6A4F8A6B" w14:textId="77777777" w:rsidR="009F5A5C" w:rsidRDefault="009F5A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39EB494"/>
    <w:lvl w:ilvl="0">
      <w:start w:val="1"/>
      <w:numFmt w:val="bullet"/>
      <w:pStyle w:val="ListBullet3"/>
      <w:lvlText w:val="o"/>
      <w:lvlJc w:val="left"/>
      <w:pPr>
        <w:ind w:left="1080" w:hanging="360"/>
      </w:pPr>
      <w:rPr>
        <w:rFonts w:ascii="Courier New" w:hAnsi="Courier New" w:cs="Courier New" w:hint="default"/>
      </w:rPr>
    </w:lvl>
  </w:abstractNum>
  <w:abstractNum w:abstractNumId="8" w15:restartNumberingAfterBreak="0">
    <w:nsid w:val="FFFFFF83"/>
    <w:multiLevelType w:val="singleLevel"/>
    <w:tmpl w:val="C900A40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8EE44D7"/>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D01E26"/>
    <w:multiLevelType w:val="hybridMultilevel"/>
    <w:tmpl w:val="B8BCA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5964D3"/>
    <w:multiLevelType w:val="hybridMultilevel"/>
    <w:tmpl w:val="7DE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5"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14169A2"/>
    <w:multiLevelType w:val="multilevel"/>
    <w:tmpl w:val="7B943E18"/>
    <w:numStyleLink w:val="Constraints"/>
  </w:abstractNum>
  <w:abstractNum w:abstractNumId="29"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C5B51E4"/>
    <w:multiLevelType w:val="hybridMultilevel"/>
    <w:tmpl w:val="C922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3B3C1ED5"/>
    <w:multiLevelType w:val="hybridMultilevel"/>
    <w:tmpl w:val="5F7C8070"/>
    <w:lvl w:ilvl="0" w:tplc="04090001">
      <w:start w:val="3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BC3A55"/>
    <w:multiLevelType w:val="multilevel"/>
    <w:tmpl w:val="7B943E18"/>
    <w:numStyleLink w:val="Constraints"/>
  </w:abstractNum>
  <w:abstractNum w:abstractNumId="45"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025E5F"/>
    <w:multiLevelType w:val="multilevel"/>
    <w:tmpl w:val="7B943E18"/>
    <w:numStyleLink w:val="Constraints"/>
  </w:abstractNum>
  <w:abstractNum w:abstractNumId="51"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4"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56"/>
  </w:num>
  <w:num w:numId="10">
    <w:abstractNumId w:val="64"/>
  </w:num>
  <w:num w:numId="11">
    <w:abstractNumId w:val="64"/>
  </w:num>
  <w:num w:numId="12">
    <w:abstractNumId w:val="64"/>
  </w:num>
  <w:num w:numId="13">
    <w:abstractNumId w:val="64"/>
  </w:num>
  <w:num w:numId="14">
    <w:abstractNumId w:val="64"/>
  </w:num>
  <w:num w:numId="15">
    <w:abstractNumId w:val="64"/>
  </w:num>
  <w:num w:numId="16">
    <w:abstractNumId w:val="64"/>
  </w:num>
  <w:num w:numId="17">
    <w:abstractNumId w:val="64"/>
  </w:num>
  <w:num w:numId="18">
    <w:abstractNumId w:val="64"/>
  </w:num>
  <w:num w:numId="19">
    <w:abstractNumId w:val="6"/>
  </w:num>
  <w:num w:numId="20">
    <w:abstractNumId w:val="5"/>
  </w:num>
  <w:num w:numId="21">
    <w:abstractNumId w:val="64"/>
  </w:num>
  <w:num w:numId="22">
    <w:abstractNumId w:val="64"/>
  </w:num>
  <w:num w:numId="23">
    <w:abstractNumId w:val="64"/>
  </w:num>
  <w:num w:numId="24">
    <w:abstractNumId w:val="64"/>
  </w:num>
  <w:num w:numId="25">
    <w:abstractNumId w:val="55"/>
  </w:num>
  <w:num w:numId="26">
    <w:abstractNumId w:val="20"/>
  </w:num>
  <w:num w:numId="27">
    <w:abstractNumId w:val="64"/>
  </w:num>
  <w:num w:numId="28">
    <w:abstractNumId w:val="64"/>
  </w:num>
  <w:num w:numId="29">
    <w:abstractNumId w:val="64"/>
  </w:num>
  <w:num w:numId="30">
    <w:abstractNumId w:val="33"/>
  </w:num>
  <w:num w:numId="31">
    <w:abstractNumId w:val="47"/>
  </w:num>
  <w:num w:numId="32">
    <w:abstractNumId w:val="23"/>
  </w:num>
  <w:num w:numId="33">
    <w:abstractNumId w:val="74"/>
  </w:num>
  <w:num w:numId="34">
    <w:abstractNumId w:val="24"/>
  </w:num>
  <w:num w:numId="35">
    <w:abstractNumId w:val="11"/>
  </w:num>
  <w:num w:numId="36">
    <w:abstractNumId w:val="75"/>
  </w:num>
  <w:num w:numId="37">
    <w:abstractNumId w:val="50"/>
  </w:num>
  <w:num w:numId="38">
    <w:abstractNumId w:val="69"/>
  </w:num>
  <w:num w:numId="39">
    <w:abstractNumId w:val="4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8"/>
  </w:num>
  <w:num w:numId="41">
    <w:abstractNumId w:val="42"/>
  </w:num>
  <w:num w:numId="42">
    <w:abstractNumId w:val="41"/>
  </w:num>
  <w:num w:numId="43">
    <w:abstractNumId w:val="53"/>
  </w:num>
  <w:num w:numId="44">
    <w:abstractNumId w:val="59"/>
  </w:num>
  <w:num w:numId="4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1"/>
  </w:num>
  <w:num w:numId="48">
    <w:abstractNumId w:val="55"/>
  </w:num>
  <w:num w:numId="49">
    <w:abstractNumId w:val="55"/>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1"/>
  </w:num>
  <w:num w:numId="75">
    <w:abstractNumId w:val="5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5"/>
  </w:num>
  <w:num w:numId="77">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5"/>
  </w:num>
  <w:num w:numId="8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1"/>
  </w:num>
  <w:num w:numId="85">
    <w:abstractNumId w:val="61"/>
  </w:num>
  <w:num w:numId="86">
    <w:abstractNumId w:val="61"/>
  </w:num>
  <w:num w:numId="87">
    <w:abstractNumId w:val="61"/>
  </w:num>
  <w:num w:numId="88">
    <w:abstractNumId w:val="61"/>
  </w:num>
  <w:num w:numId="89">
    <w:abstractNumId w:val="61"/>
  </w:num>
  <w:num w:numId="90">
    <w:abstractNumId w:val="61"/>
  </w:num>
  <w:num w:numId="91">
    <w:abstractNumId w:val="61"/>
  </w:num>
  <w:num w:numId="92">
    <w:abstractNumId w:val="61"/>
  </w:num>
  <w:num w:numId="93">
    <w:abstractNumId w:val="61"/>
  </w:num>
  <w:num w:numId="94">
    <w:abstractNumId w:val="55"/>
  </w:num>
  <w:num w:numId="95">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5"/>
  </w:num>
  <w:num w:numId="97">
    <w:abstractNumId w:val="61"/>
  </w:num>
  <w:num w:numId="98">
    <w:abstractNumId w:val="55"/>
  </w:num>
  <w:num w:numId="99">
    <w:abstractNumId w:val="39"/>
  </w:num>
  <w:num w:numId="100">
    <w:abstractNumId w:val="62"/>
  </w:num>
  <w:num w:numId="101">
    <w:abstractNumId w:val="36"/>
  </w:num>
  <w:num w:numId="102">
    <w:abstractNumId w:val="37"/>
  </w:num>
  <w:num w:numId="103">
    <w:abstractNumId w:val="18"/>
  </w:num>
  <w:num w:numId="104">
    <w:abstractNumId w:val="46"/>
  </w:num>
  <w:num w:numId="105">
    <w:abstractNumId w:val="67"/>
  </w:num>
  <w:num w:numId="106">
    <w:abstractNumId w:val="12"/>
  </w:num>
  <w:num w:numId="107">
    <w:abstractNumId w:val="68"/>
  </w:num>
  <w:num w:numId="108">
    <w:abstractNumId w:val="65"/>
  </w:num>
  <w:num w:numId="109">
    <w:abstractNumId w:val="38"/>
  </w:num>
  <w:num w:numId="110">
    <w:abstractNumId w:val="58"/>
  </w:num>
  <w:num w:numId="111">
    <w:abstractNumId w:val="55"/>
  </w:num>
  <w:num w:numId="112">
    <w:abstractNumId w:val="5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5"/>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2"/>
  </w:num>
  <w:num w:numId="115">
    <w:abstractNumId w:val="49"/>
  </w:num>
  <w:num w:numId="116">
    <w:abstractNumId w:val="40"/>
  </w:num>
  <w:num w:numId="117">
    <w:abstractNumId w:val="16"/>
  </w:num>
  <w:num w:numId="118">
    <w:abstractNumId w:val="63"/>
  </w:num>
  <w:num w:numId="119">
    <w:abstractNumId w:val="13"/>
  </w:num>
  <w:num w:numId="120">
    <w:abstractNumId w:val="22"/>
  </w:num>
  <w:num w:numId="121">
    <w:abstractNumId w:val="29"/>
  </w:num>
  <w:num w:numId="122">
    <w:abstractNumId w:val="30"/>
  </w:num>
  <w:num w:numId="123">
    <w:abstractNumId w:val="70"/>
  </w:num>
  <w:num w:numId="124">
    <w:abstractNumId w:val="51"/>
  </w:num>
  <w:num w:numId="125">
    <w:abstractNumId w:val="71"/>
  </w:num>
  <w:num w:numId="126">
    <w:abstractNumId w:val="66"/>
  </w:num>
  <w:num w:numId="127">
    <w:abstractNumId w:val="48"/>
  </w:num>
  <w:num w:numId="128">
    <w:abstractNumId w:val="25"/>
  </w:num>
  <w:num w:numId="129">
    <w:abstractNumId w:val="26"/>
  </w:num>
  <w:num w:numId="130">
    <w:abstractNumId w:val="45"/>
  </w:num>
  <w:num w:numId="131">
    <w:abstractNumId w:val="73"/>
  </w:num>
  <w:num w:numId="132">
    <w:abstractNumId w:val="34"/>
  </w:num>
  <w:num w:numId="133">
    <w:abstractNumId w:val="31"/>
  </w:num>
  <w:num w:numId="134">
    <w:abstractNumId w:val="27"/>
  </w:num>
  <w:num w:numId="135">
    <w:abstractNumId w:val="72"/>
  </w:num>
  <w:num w:numId="136">
    <w:abstractNumId w:val="15"/>
  </w:num>
  <w:num w:numId="137">
    <w:abstractNumId w:val="0"/>
  </w:num>
  <w:num w:numId="138">
    <w:abstractNumId w:val="61"/>
  </w:num>
  <w:num w:numId="139">
    <w:abstractNumId w:val="14"/>
  </w:num>
  <w:num w:numId="140">
    <w:abstractNumId w:val="19"/>
  </w:num>
  <w:num w:numId="141">
    <w:abstractNumId w:val="52"/>
  </w:num>
  <w:num w:numId="142">
    <w:abstractNumId w:val="54"/>
  </w:num>
  <w:num w:numId="143">
    <w:abstractNumId w:val="60"/>
  </w:num>
  <w:num w:numId="144">
    <w:abstractNumId w:val="61"/>
  </w:num>
  <w:num w:numId="145">
    <w:abstractNumId w:val="17"/>
  </w:num>
  <w:num w:numId="146">
    <w:abstractNumId w:val="57"/>
  </w:num>
  <w:num w:numId="147">
    <w:abstractNumId w:val="21"/>
  </w:num>
  <w:num w:numId="148">
    <w:abstractNumId w:val="43"/>
  </w:num>
  <w:num w:numId="149">
    <w:abstractNumId w:val="61"/>
  </w:num>
  <w:num w:numId="150">
    <w:abstractNumId w:val="61"/>
  </w:num>
  <w:num w:numId="151">
    <w:abstractNumId w:val="35"/>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CA"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30DD"/>
    <w:rsid w:val="00003DE5"/>
    <w:rsid w:val="00003F54"/>
    <w:rsid w:val="00006FCF"/>
    <w:rsid w:val="000073D3"/>
    <w:rsid w:val="000078F5"/>
    <w:rsid w:val="0001209C"/>
    <w:rsid w:val="000121FB"/>
    <w:rsid w:val="000125FF"/>
    <w:rsid w:val="00015E78"/>
    <w:rsid w:val="00017E09"/>
    <w:rsid w:val="00024BCD"/>
    <w:rsid w:val="000274C7"/>
    <w:rsid w:val="00030D71"/>
    <w:rsid w:val="00031597"/>
    <w:rsid w:val="00031DD3"/>
    <w:rsid w:val="000325A7"/>
    <w:rsid w:val="00036347"/>
    <w:rsid w:val="00040095"/>
    <w:rsid w:val="00040C9E"/>
    <w:rsid w:val="0004144C"/>
    <w:rsid w:val="00044C0B"/>
    <w:rsid w:val="000470A5"/>
    <w:rsid w:val="00047E03"/>
    <w:rsid w:val="000514E1"/>
    <w:rsid w:val="00052194"/>
    <w:rsid w:val="000534FA"/>
    <w:rsid w:val="0005577A"/>
    <w:rsid w:val="00056586"/>
    <w:rsid w:val="00060D78"/>
    <w:rsid w:val="0006205A"/>
    <w:rsid w:val="000622EE"/>
    <w:rsid w:val="000637EB"/>
    <w:rsid w:val="00070847"/>
    <w:rsid w:val="000710FB"/>
    <w:rsid w:val="000717A7"/>
    <w:rsid w:val="00071BFC"/>
    <w:rsid w:val="000763E2"/>
    <w:rsid w:val="00076D44"/>
    <w:rsid w:val="00077175"/>
    <w:rsid w:val="00077324"/>
    <w:rsid w:val="00077EA0"/>
    <w:rsid w:val="000807AC"/>
    <w:rsid w:val="00082CA1"/>
    <w:rsid w:val="00082F2B"/>
    <w:rsid w:val="00083606"/>
    <w:rsid w:val="0008432D"/>
    <w:rsid w:val="0008446D"/>
    <w:rsid w:val="000857B8"/>
    <w:rsid w:val="00087187"/>
    <w:rsid w:val="00090E17"/>
    <w:rsid w:val="00094061"/>
    <w:rsid w:val="00094532"/>
    <w:rsid w:val="00094CE7"/>
    <w:rsid w:val="00096C41"/>
    <w:rsid w:val="00097E05"/>
    <w:rsid w:val="000A1304"/>
    <w:rsid w:val="000A24BF"/>
    <w:rsid w:val="000A2988"/>
    <w:rsid w:val="000A2A28"/>
    <w:rsid w:val="000A34E3"/>
    <w:rsid w:val="000A4D17"/>
    <w:rsid w:val="000A6453"/>
    <w:rsid w:val="000A7425"/>
    <w:rsid w:val="000A7FAD"/>
    <w:rsid w:val="000B0D5B"/>
    <w:rsid w:val="000B30FF"/>
    <w:rsid w:val="000B41C8"/>
    <w:rsid w:val="000B699D"/>
    <w:rsid w:val="000B6CF5"/>
    <w:rsid w:val="000B7B84"/>
    <w:rsid w:val="000C1B5A"/>
    <w:rsid w:val="000C3273"/>
    <w:rsid w:val="000C3556"/>
    <w:rsid w:val="000C5467"/>
    <w:rsid w:val="000C64F7"/>
    <w:rsid w:val="000D07A7"/>
    <w:rsid w:val="000D1DCD"/>
    <w:rsid w:val="000D2487"/>
    <w:rsid w:val="000D568A"/>
    <w:rsid w:val="000D57F8"/>
    <w:rsid w:val="000D6321"/>
    <w:rsid w:val="000D6F01"/>
    <w:rsid w:val="000D711C"/>
    <w:rsid w:val="000E0993"/>
    <w:rsid w:val="000E180A"/>
    <w:rsid w:val="000E1825"/>
    <w:rsid w:val="000E31DE"/>
    <w:rsid w:val="000E3B56"/>
    <w:rsid w:val="000E43E0"/>
    <w:rsid w:val="000F0C9B"/>
    <w:rsid w:val="000F0DE4"/>
    <w:rsid w:val="000F13F5"/>
    <w:rsid w:val="000F613A"/>
    <w:rsid w:val="000F6D26"/>
    <w:rsid w:val="001014EA"/>
    <w:rsid w:val="00101EC9"/>
    <w:rsid w:val="001032D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53AA"/>
    <w:rsid w:val="00125F42"/>
    <w:rsid w:val="001262FE"/>
    <w:rsid w:val="001263B9"/>
    <w:rsid w:val="00126A38"/>
    <w:rsid w:val="00127F8B"/>
    <w:rsid w:val="00130641"/>
    <w:rsid w:val="00131812"/>
    <w:rsid w:val="00135EFE"/>
    <w:rsid w:val="001366A8"/>
    <w:rsid w:val="00136EE8"/>
    <w:rsid w:val="0014275F"/>
    <w:rsid w:val="001439BB"/>
    <w:rsid w:val="0014521E"/>
    <w:rsid w:val="001452AB"/>
    <w:rsid w:val="001453CC"/>
    <w:rsid w:val="00145BA1"/>
    <w:rsid w:val="00146DBF"/>
    <w:rsid w:val="0014719D"/>
    <w:rsid w:val="00147A61"/>
    <w:rsid w:val="00147B42"/>
    <w:rsid w:val="00147F29"/>
    <w:rsid w:val="00150B3C"/>
    <w:rsid w:val="001526A4"/>
    <w:rsid w:val="001546EC"/>
    <w:rsid w:val="00154B7B"/>
    <w:rsid w:val="001558DD"/>
    <w:rsid w:val="00156E07"/>
    <w:rsid w:val="001579E7"/>
    <w:rsid w:val="001600EF"/>
    <w:rsid w:val="001603CE"/>
    <w:rsid w:val="001606A7"/>
    <w:rsid w:val="001622E4"/>
    <w:rsid w:val="0016593F"/>
    <w:rsid w:val="0016666C"/>
    <w:rsid w:val="0016674F"/>
    <w:rsid w:val="001668D0"/>
    <w:rsid w:val="00167B95"/>
    <w:rsid w:val="00167DB7"/>
    <w:rsid w:val="00170C14"/>
    <w:rsid w:val="00170EC8"/>
    <w:rsid w:val="00170ED0"/>
    <w:rsid w:val="0017215B"/>
    <w:rsid w:val="00172E7B"/>
    <w:rsid w:val="0017302F"/>
    <w:rsid w:val="00175E3C"/>
    <w:rsid w:val="0017698E"/>
    <w:rsid w:val="00176D2D"/>
    <w:rsid w:val="00176D82"/>
    <w:rsid w:val="001804A4"/>
    <w:rsid w:val="001810EE"/>
    <w:rsid w:val="00181E14"/>
    <w:rsid w:val="00182AC2"/>
    <w:rsid w:val="00183F8C"/>
    <w:rsid w:val="00186DAB"/>
    <w:rsid w:val="00187547"/>
    <w:rsid w:val="00187E92"/>
    <w:rsid w:val="001914D3"/>
    <w:rsid w:val="00191ADD"/>
    <w:rsid w:val="00191F36"/>
    <w:rsid w:val="00192E68"/>
    <w:rsid w:val="00192ECF"/>
    <w:rsid w:val="001946F4"/>
    <w:rsid w:val="00195B43"/>
    <w:rsid w:val="00196C19"/>
    <w:rsid w:val="001A037C"/>
    <w:rsid w:val="001A5F81"/>
    <w:rsid w:val="001A7247"/>
    <w:rsid w:val="001A7C4C"/>
    <w:rsid w:val="001B120E"/>
    <w:rsid w:val="001B2B50"/>
    <w:rsid w:val="001B2F6B"/>
    <w:rsid w:val="001B3307"/>
    <w:rsid w:val="001B3F53"/>
    <w:rsid w:val="001B41F2"/>
    <w:rsid w:val="001B463C"/>
    <w:rsid w:val="001B47D2"/>
    <w:rsid w:val="001B6B8B"/>
    <w:rsid w:val="001C099F"/>
    <w:rsid w:val="001C280B"/>
    <w:rsid w:val="001C3AC3"/>
    <w:rsid w:val="001C4053"/>
    <w:rsid w:val="001C4AB9"/>
    <w:rsid w:val="001C5414"/>
    <w:rsid w:val="001C6A70"/>
    <w:rsid w:val="001C750F"/>
    <w:rsid w:val="001D0C52"/>
    <w:rsid w:val="001D0E6D"/>
    <w:rsid w:val="001D1619"/>
    <w:rsid w:val="001D1726"/>
    <w:rsid w:val="001D208D"/>
    <w:rsid w:val="001D288B"/>
    <w:rsid w:val="001D640F"/>
    <w:rsid w:val="001D6BB3"/>
    <w:rsid w:val="001D75A6"/>
    <w:rsid w:val="001E206E"/>
    <w:rsid w:val="001E3924"/>
    <w:rsid w:val="001E615F"/>
    <w:rsid w:val="001E62C3"/>
    <w:rsid w:val="001F2CF8"/>
    <w:rsid w:val="001F6755"/>
    <w:rsid w:val="001F68C9"/>
    <w:rsid w:val="001F787E"/>
    <w:rsid w:val="001F7A35"/>
    <w:rsid w:val="00202AC6"/>
    <w:rsid w:val="002040DD"/>
    <w:rsid w:val="0020453A"/>
    <w:rsid w:val="00204FAE"/>
    <w:rsid w:val="00207571"/>
    <w:rsid w:val="00207816"/>
    <w:rsid w:val="00207868"/>
    <w:rsid w:val="00207FEF"/>
    <w:rsid w:val="00212358"/>
    <w:rsid w:val="00215F67"/>
    <w:rsid w:val="0021640C"/>
    <w:rsid w:val="002173E6"/>
    <w:rsid w:val="00221AC2"/>
    <w:rsid w:val="0022261E"/>
    <w:rsid w:val="0022272B"/>
    <w:rsid w:val="00222F7F"/>
    <w:rsid w:val="0022352C"/>
    <w:rsid w:val="00224D27"/>
    <w:rsid w:val="0022565C"/>
    <w:rsid w:val="00225D9B"/>
    <w:rsid w:val="00230885"/>
    <w:rsid w:val="002322FF"/>
    <w:rsid w:val="00234BE4"/>
    <w:rsid w:val="0023732B"/>
    <w:rsid w:val="00242B7A"/>
    <w:rsid w:val="00244306"/>
    <w:rsid w:val="002454AC"/>
    <w:rsid w:val="00247192"/>
    <w:rsid w:val="00250A37"/>
    <w:rsid w:val="002514A7"/>
    <w:rsid w:val="002529CF"/>
    <w:rsid w:val="00255462"/>
    <w:rsid w:val="00255821"/>
    <w:rsid w:val="00256665"/>
    <w:rsid w:val="00260FAF"/>
    <w:rsid w:val="0026109D"/>
    <w:rsid w:val="00261381"/>
    <w:rsid w:val="00261F05"/>
    <w:rsid w:val="00262C3D"/>
    <w:rsid w:val="00264636"/>
    <w:rsid w:val="00264A14"/>
    <w:rsid w:val="00265506"/>
    <w:rsid w:val="002670D2"/>
    <w:rsid w:val="00270EBB"/>
    <w:rsid w:val="002711CC"/>
    <w:rsid w:val="00271254"/>
    <w:rsid w:val="00271F76"/>
    <w:rsid w:val="00272440"/>
    <w:rsid w:val="0027542D"/>
    <w:rsid w:val="002756A6"/>
    <w:rsid w:val="0027796E"/>
    <w:rsid w:val="00277FB2"/>
    <w:rsid w:val="00281A32"/>
    <w:rsid w:val="002824F5"/>
    <w:rsid w:val="002829A0"/>
    <w:rsid w:val="00282B90"/>
    <w:rsid w:val="002862AA"/>
    <w:rsid w:val="00286433"/>
    <w:rsid w:val="002869E8"/>
    <w:rsid w:val="002876F6"/>
    <w:rsid w:val="0029045F"/>
    <w:rsid w:val="00291692"/>
    <w:rsid w:val="00291725"/>
    <w:rsid w:val="00291DE4"/>
    <w:rsid w:val="00291FEE"/>
    <w:rsid w:val="00292216"/>
    <w:rsid w:val="00293751"/>
    <w:rsid w:val="00293CF1"/>
    <w:rsid w:val="00294E58"/>
    <w:rsid w:val="0029558E"/>
    <w:rsid w:val="002A02FD"/>
    <w:rsid w:val="002A15DE"/>
    <w:rsid w:val="002A2E64"/>
    <w:rsid w:val="002A3569"/>
    <w:rsid w:val="002A4C2E"/>
    <w:rsid w:val="002A5B59"/>
    <w:rsid w:val="002B4844"/>
    <w:rsid w:val="002B4B4C"/>
    <w:rsid w:val="002B5DE9"/>
    <w:rsid w:val="002C0D4A"/>
    <w:rsid w:val="002C11D2"/>
    <w:rsid w:val="002C55BC"/>
    <w:rsid w:val="002C6016"/>
    <w:rsid w:val="002C7FE6"/>
    <w:rsid w:val="002D0D6C"/>
    <w:rsid w:val="002D368C"/>
    <w:rsid w:val="002D5B69"/>
    <w:rsid w:val="002E1742"/>
    <w:rsid w:val="002E1753"/>
    <w:rsid w:val="002E300A"/>
    <w:rsid w:val="002E64E6"/>
    <w:rsid w:val="002F01C7"/>
    <w:rsid w:val="002F051F"/>
    <w:rsid w:val="002F076A"/>
    <w:rsid w:val="002F278C"/>
    <w:rsid w:val="002F378F"/>
    <w:rsid w:val="002F4500"/>
    <w:rsid w:val="002F7650"/>
    <w:rsid w:val="002F7885"/>
    <w:rsid w:val="00303E20"/>
    <w:rsid w:val="00307F78"/>
    <w:rsid w:val="00311190"/>
    <w:rsid w:val="00312C19"/>
    <w:rsid w:val="00313476"/>
    <w:rsid w:val="00316247"/>
    <w:rsid w:val="0032060B"/>
    <w:rsid w:val="00320B55"/>
    <w:rsid w:val="00322660"/>
    <w:rsid w:val="00322666"/>
    <w:rsid w:val="00323461"/>
    <w:rsid w:val="00323A21"/>
    <w:rsid w:val="00325B85"/>
    <w:rsid w:val="0032600B"/>
    <w:rsid w:val="00327084"/>
    <w:rsid w:val="00330243"/>
    <w:rsid w:val="00334BAD"/>
    <w:rsid w:val="00335554"/>
    <w:rsid w:val="00336A1B"/>
    <w:rsid w:val="003371F6"/>
    <w:rsid w:val="003375BB"/>
    <w:rsid w:val="00340176"/>
    <w:rsid w:val="00340F96"/>
    <w:rsid w:val="003432DC"/>
    <w:rsid w:val="00346314"/>
    <w:rsid w:val="00346BB8"/>
    <w:rsid w:val="00351A41"/>
    <w:rsid w:val="00352784"/>
    <w:rsid w:val="00352F06"/>
    <w:rsid w:val="00353AEE"/>
    <w:rsid w:val="003563FE"/>
    <w:rsid w:val="00356C9F"/>
    <w:rsid w:val="003577C8"/>
    <w:rsid w:val="003579DA"/>
    <w:rsid w:val="003601D3"/>
    <w:rsid w:val="003602DC"/>
    <w:rsid w:val="00361F12"/>
    <w:rsid w:val="00362F4D"/>
    <w:rsid w:val="00363069"/>
    <w:rsid w:val="003651D9"/>
    <w:rsid w:val="0036562C"/>
    <w:rsid w:val="003667CA"/>
    <w:rsid w:val="003704C1"/>
    <w:rsid w:val="00370B52"/>
    <w:rsid w:val="00370F3D"/>
    <w:rsid w:val="00373F0F"/>
    <w:rsid w:val="00374002"/>
    <w:rsid w:val="00374663"/>
    <w:rsid w:val="00374B3E"/>
    <w:rsid w:val="0037505C"/>
    <w:rsid w:val="003770D5"/>
    <w:rsid w:val="003803E2"/>
    <w:rsid w:val="00382549"/>
    <w:rsid w:val="0038429E"/>
    <w:rsid w:val="00385F4D"/>
    <w:rsid w:val="00387291"/>
    <w:rsid w:val="003921A0"/>
    <w:rsid w:val="003927E4"/>
    <w:rsid w:val="00392819"/>
    <w:rsid w:val="00393BB4"/>
    <w:rsid w:val="00393EF3"/>
    <w:rsid w:val="00396353"/>
    <w:rsid w:val="003A09FE"/>
    <w:rsid w:val="003A4090"/>
    <w:rsid w:val="003A52F8"/>
    <w:rsid w:val="003A6D2E"/>
    <w:rsid w:val="003A7127"/>
    <w:rsid w:val="003A7F56"/>
    <w:rsid w:val="003A7FAE"/>
    <w:rsid w:val="003B274C"/>
    <w:rsid w:val="003B2A2B"/>
    <w:rsid w:val="003B40CC"/>
    <w:rsid w:val="003B625F"/>
    <w:rsid w:val="003B70A2"/>
    <w:rsid w:val="003B7781"/>
    <w:rsid w:val="003B7C95"/>
    <w:rsid w:val="003C2C27"/>
    <w:rsid w:val="003C3CE0"/>
    <w:rsid w:val="003C3D05"/>
    <w:rsid w:val="003C5C4C"/>
    <w:rsid w:val="003C60A2"/>
    <w:rsid w:val="003D1285"/>
    <w:rsid w:val="003D19E0"/>
    <w:rsid w:val="003D20BC"/>
    <w:rsid w:val="003D24EE"/>
    <w:rsid w:val="003D5A68"/>
    <w:rsid w:val="003D7F2A"/>
    <w:rsid w:val="003E0EF2"/>
    <w:rsid w:val="003E12F6"/>
    <w:rsid w:val="003E250E"/>
    <w:rsid w:val="003E3D34"/>
    <w:rsid w:val="003E5C68"/>
    <w:rsid w:val="003F0805"/>
    <w:rsid w:val="003F19F6"/>
    <w:rsid w:val="003F1DA6"/>
    <w:rsid w:val="003F252B"/>
    <w:rsid w:val="003F3E4A"/>
    <w:rsid w:val="003F5FEF"/>
    <w:rsid w:val="003F7141"/>
    <w:rsid w:val="003F7717"/>
    <w:rsid w:val="003F7750"/>
    <w:rsid w:val="004046B6"/>
    <w:rsid w:val="00405624"/>
    <w:rsid w:val="00406E23"/>
    <w:rsid w:val="004070FB"/>
    <w:rsid w:val="004079F9"/>
    <w:rsid w:val="00410D6B"/>
    <w:rsid w:val="00411377"/>
    <w:rsid w:val="00412649"/>
    <w:rsid w:val="00415432"/>
    <w:rsid w:val="00416C8A"/>
    <w:rsid w:val="00417A70"/>
    <w:rsid w:val="00417A88"/>
    <w:rsid w:val="004225C9"/>
    <w:rsid w:val="0042673A"/>
    <w:rsid w:val="00426998"/>
    <w:rsid w:val="00427664"/>
    <w:rsid w:val="0042775E"/>
    <w:rsid w:val="00427992"/>
    <w:rsid w:val="00431AC3"/>
    <w:rsid w:val="00432418"/>
    <w:rsid w:val="004337D3"/>
    <w:rsid w:val="0043514A"/>
    <w:rsid w:val="00435217"/>
    <w:rsid w:val="00436599"/>
    <w:rsid w:val="004376A3"/>
    <w:rsid w:val="00441263"/>
    <w:rsid w:val="00441EF4"/>
    <w:rsid w:val="004424C6"/>
    <w:rsid w:val="00442F56"/>
    <w:rsid w:val="0044310A"/>
    <w:rsid w:val="0044330F"/>
    <w:rsid w:val="004433B9"/>
    <w:rsid w:val="00443773"/>
    <w:rsid w:val="00444100"/>
    <w:rsid w:val="00444CFC"/>
    <w:rsid w:val="00445D2F"/>
    <w:rsid w:val="00446260"/>
    <w:rsid w:val="004469E0"/>
    <w:rsid w:val="00447451"/>
    <w:rsid w:val="00450017"/>
    <w:rsid w:val="0045034E"/>
    <w:rsid w:val="00450FDA"/>
    <w:rsid w:val="00453772"/>
    <w:rsid w:val="0045388E"/>
    <w:rsid w:val="004541CC"/>
    <w:rsid w:val="00457DDC"/>
    <w:rsid w:val="00460384"/>
    <w:rsid w:val="00461A12"/>
    <w:rsid w:val="00462099"/>
    <w:rsid w:val="004626C9"/>
    <w:rsid w:val="0046409F"/>
    <w:rsid w:val="004643D2"/>
    <w:rsid w:val="004650A4"/>
    <w:rsid w:val="004651FC"/>
    <w:rsid w:val="004667C3"/>
    <w:rsid w:val="00472402"/>
    <w:rsid w:val="00473C23"/>
    <w:rsid w:val="00473DAD"/>
    <w:rsid w:val="00474AA8"/>
    <w:rsid w:val="00474E4E"/>
    <w:rsid w:val="004809A3"/>
    <w:rsid w:val="004814C4"/>
    <w:rsid w:val="004818E8"/>
    <w:rsid w:val="00481B3B"/>
    <w:rsid w:val="00482482"/>
    <w:rsid w:val="00482DC2"/>
    <w:rsid w:val="00483545"/>
    <w:rsid w:val="0048428F"/>
    <w:rsid w:val="004845CE"/>
    <w:rsid w:val="004864BA"/>
    <w:rsid w:val="00486CA9"/>
    <w:rsid w:val="00487005"/>
    <w:rsid w:val="00491945"/>
    <w:rsid w:val="00491B1B"/>
    <w:rsid w:val="00492B1D"/>
    <w:rsid w:val="0049380F"/>
    <w:rsid w:val="00496D2E"/>
    <w:rsid w:val="004A1046"/>
    <w:rsid w:val="004A49E4"/>
    <w:rsid w:val="004A7D5B"/>
    <w:rsid w:val="004B1C12"/>
    <w:rsid w:val="004B1E91"/>
    <w:rsid w:val="004B387F"/>
    <w:rsid w:val="004B4074"/>
    <w:rsid w:val="004B4EF3"/>
    <w:rsid w:val="004B576F"/>
    <w:rsid w:val="004B6AA6"/>
    <w:rsid w:val="004B7094"/>
    <w:rsid w:val="004B7C80"/>
    <w:rsid w:val="004C0A2D"/>
    <w:rsid w:val="004C0AF4"/>
    <w:rsid w:val="004C10B4"/>
    <w:rsid w:val="004C18C7"/>
    <w:rsid w:val="004C3DC3"/>
    <w:rsid w:val="004C4112"/>
    <w:rsid w:val="004C4542"/>
    <w:rsid w:val="004C599E"/>
    <w:rsid w:val="004D2E04"/>
    <w:rsid w:val="004D5302"/>
    <w:rsid w:val="004D5D70"/>
    <w:rsid w:val="004D5ECC"/>
    <w:rsid w:val="004D65CC"/>
    <w:rsid w:val="004D68CC"/>
    <w:rsid w:val="004D69C3"/>
    <w:rsid w:val="004D6C45"/>
    <w:rsid w:val="004D6F6D"/>
    <w:rsid w:val="004E23D7"/>
    <w:rsid w:val="004F0B2E"/>
    <w:rsid w:val="004F1713"/>
    <w:rsid w:val="004F3998"/>
    <w:rsid w:val="004F5211"/>
    <w:rsid w:val="004F5C39"/>
    <w:rsid w:val="004F7C05"/>
    <w:rsid w:val="00503AE1"/>
    <w:rsid w:val="0050600A"/>
    <w:rsid w:val="0050674C"/>
    <w:rsid w:val="00506B12"/>
    <w:rsid w:val="00506C22"/>
    <w:rsid w:val="00510062"/>
    <w:rsid w:val="005101F2"/>
    <w:rsid w:val="00512BB2"/>
    <w:rsid w:val="00512BC9"/>
    <w:rsid w:val="00513057"/>
    <w:rsid w:val="00514A5C"/>
    <w:rsid w:val="0051599D"/>
    <w:rsid w:val="00516012"/>
    <w:rsid w:val="00516D6D"/>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937"/>
    <w:rsid w:val="00552658"/>
    <w:rsid w:val="00554DB4"/>
    <w:rsid w:val="00555A64"/>
    <w:rsid w:val="0055670D"/>
    <w:rsid w:val="00556946"/>
    <w:rsid w:val="00556E6C"/>
    <w:rsid w:val="00561CA3"/>
    <w:rsid w:val="00564A03"/>
    <w:rsid w:val="005672A9"/>
    <w:rsid w:val="005672CA"/>
    <w:rsid w:val="00570B52"/>
    <w:rsid w:val="00572031"/>
    <w:rsid w:val="00573102"/>
    <w:rsid w:val="00576FF3"/>
    <w:rsid w:val="005808FF"/>
    <w:rsid w:val="00581165"/>
    <w:rsid w:val="0058130D"/>
    <w:rsid w:val="00581829"/>
    <w:rsid w:val="00581949"/>
    <w:rsid w:val="0058483D"/>
    <w:rsid w:val="00585A33"/>
    <w:rsid w:val="00585DA2"/>
    <w:rsid w:val="005864FD"/>
    <w:rsid w:val="00586739"/>
    <w:rsid w:val="005922D0"/>
    <w:rsid w:val="005932EE"/>
    <w:rsid w:val="005942AE"/>
    <w:rsid w:val="00594882"/>
    <w:rsid w:val="00594F18"/>
    <w:rsid w:val="00596A0E"/>
    <w:rsid w:val="00597508"/>
    <w:rsid w:val="0059754F"/>
    <w:rsid w:val="00597904"/>
    <w:rsid w:val="00597DB2"/>
    <w:rsid w:val="005A0A1F"/>
    <w:rsid w:val="005A3A28"/>
    <w:rsid w:val="005A5BF6"/>
    <w:rsid w:val="005B2751"/>
    <w:rsid w:val="005B2BF7"/>
    <w:rsid w:val="005B5C92"/>
    <w:rsid w:val="005B5F9F"/>
    <w:rsid w:val="005B72F3"/>
    <w:rsid w:val="005B7BFB"/>
    <w:rsid w:val="005C0EEA"/>
    <w:rsid w:val="005C2094"/>
    <w:rsid w:val="005C2244"/>
    <w:rsid w:val="005C37F2"/>
    <w:rsid w:val="005C4AAA"/>
    <w:rsid w:val="005C50BF"/>
    <w:rsid w:val="005C5E28"/>
    <w:rsid w:val="005C7CAD"/>
    <w:rsid w:val="005D1AC2"/>
    <w:rsid w:val="005D1F91"/>
    <w:rsid w:val="005D4280"/>
    <w:rsid w:val="005D5B07"/>
    <w:rsid w:val="005D6104"/>
    <w:rsid w:val="005D6176"/>
    <w:rsid w:val="005D73E4"/>
    <w:rsid w:val="005D7B70"/>
    <w:rsid w:val="005E07D0"/>
    <w:rsid w:val="005E189A"/>
    <w:rsid w:val="005E269D"/>
    <w:rsid w:val="005E2B02"/>
    <w:rsid w:val="005E4305"/>
    <w:rsid w:val="005E5E33"/>
    <w:rsid w:val="005F081C"/>
    <w:rsid w:val="005F1AF1"/>
    <w:rsid w:val="005F2045"/>
    <w:rsid w:val="005F21E7"/>
    <w:rsid w:val="005F2B79"/>
    <w:rsid w:val="005F3FB5"/>
    <w:rsid w:val="005F4302"/>
    <w:rsid w:val="005F4C3E"/>
    <w:rsid w:val="005F62CD"/>
    <w:rsid w:val="005F6B21"/>
    <w:rsid w:val="005F6D2B"/>
    <w:rsid w:val="005F79F1"/>
    <w:rsid w:val="005F7FD1"/>
    <w:rsid w:val="006006DB"/>
    <w:rsid w:val="00600EC6"/>
    <w:rsid w:val="006014F8"/>
    <w:rsid w:val="0060241C"/>
    <w:rsid w:val="00603308"/>
    <w:rsid w:val="00603B9A"/>
    <w:rsid w:val="00603CB9"/>
    <w:rsid w:val="00603ED5"/>
    <w:rsid w:val="00604E64"/>
    <w:rsid w:val="00604FAB"/>
    <w:rsid w:val="0060649F"/>
    <w:rsid w:val="00607529"/>
    <w:rsid w:val="00607CC4"/>
    <w:rsid w:val="00607E84"/>
    <w:rsid w:val="00607EDE"/>
    <w:rsid w:val="006106AB"/>
    <w:rsid w:val="006116E2"/>
    <w:rsid w:val="00613604"/>
    <w:rsid w:val="00613A1B"/>
    <w:rsid w:val="00613AF1"/>
    <w:rsid w:val="00613C53"/>
    <w:rsid w:val="00613F02"/>
    <w:rsid w:val="00615534"/>
    <w:rsid w:val="00616451"/>
    <w:rsid w:val="0062162D"/>
    <w:rsid w:val="00621D3C"/>
    <w:rsid w:val="00621F6B"/>
    <w:rsid w:val="00622D31"/>
    <w:rsid w:val="0062443F"/>
    <w:rsid w:val="00625D23"/>
    <w:rsid w:val="006263EA"/>
    <w:rsid w:val="00626434"/>
    <w:rsid w:val="00627780"/>
    <w:rsid w:val="00627AAB"/>
    <w:rsid w:val="00627F54"/>
    <w:rsid w:val="00630F33"/>
    <w:rsid w:val="0063454A"/>
    <w:rsid w:val="00634CC7"/>
    <w:rsid w:val="0063501D"/>
    <w:rsid w:val="006360B8"/>
    <w:rsid w:val="00636A7B"/>
    <w:rsid w:val="00637B40"/>
    <w:rsid w:val="00641180"/>
    <w:rsid w:val="00642D5E"/>
    <w:rsid w:val="00644264"/>
    <w:rsid w:val="00644FC1"/>
    <w:rsid w:val="0064655E"/>
    <w:rsid w:val="006474CC"/>
    <w:rsid w:val="006512F0"/>
    <w:rsid w:val="006514EA"/>
    <w:rsid w:val="006525A6"/>
    <w:rsid w:val="006525DD"/>
    <w:rsid w:val="00653538"/>
    <w:rsid w:val="00656A6B"/>
    <w:rsid w:val="006600AA"/>
    <w:rsid w:val="00662893"/>
    <w:rsid w:val="0066357A"/>
    <w:rsid w:val="00663624"/>
    <w:rsid w:val="00663F5F"/>
    <w:rsid w:val="00665138"/>
    <w:rsid w:val="00665A0A"/>
    <w:rsid w:val="00665D8F"/>
    <w:rsid w:val="0067214D"/>
    <w:rsid w:val="00672C39"/>
    <w:rsid w:val="0067320B"/>
    <w:rsid w:val="0067489E"/>
    <w:rsid w:val="00674AC3"/>
    <w:rsid w:val="006773E6"/>
    <w:rsid w:val="00680648"/>
    <w:rsid w:val="00682040"/>
    <w:rsid w:val="006825E1"/>
    <w:rsid w:val="0068355D"/>
    <w:rsid w:val="00687C20"/>
    <w:rsid w:val="00687ED6"/>
    <w:rsid w:val="006911BE"/>
    <w:rsid w:val="00691885"/>
    <w:rsid w:val="00692B37"/>
    <w:rsid w:val="00692E93"/>
    <w:rsid w:val="00693AC8"/>
    <w:rsid w:val="00694240"/>
    <w:rsid w:val="00694A87"/>
    <w:rsid w:val="00697271"/>
    <w:rsid w:val="00697F39"/>
    <w:rsid w:val="006A0C71"/>
    <w:rsid w:val="006A0D15"/>
    <w:rsid w:val="006A1DCE"/>
    <w:rsid w:val="006A2A74"/>
    <w:rsid w:val="006A2F08"/>
    <w:rsid w:val="006A3098"/>
    <w:rsid w:val="006A3CBD"/>
    <w:rsid w:val="006A4160"/>
    <w:rsid w:val="006A4541"/>
    <w:rsid w:val="006A53DC"/>
    <w:rsid w:val="006A634D"/>
    <w:rsid w:val="006A7419"/>
    <w:rsid w:val="006A7E2A"/>
    <w:rsid w:val="006B181E"/>
    <w:rsid w:val="006B44FD"/>
    <w:rsid w:val="006B5B90"/>
    <w:rsid w:val="006B6439"/>
    <w:rsid w:val="006B6CEA"/>
    <w:rsid w:val="006B7354"/>
    <w:rsid w:val="006B7ABF"/>
    <w:rsid w:val="006C1C7D"/>
    <w:rsid w:val="006C242B"/>
    <w:rsid w:val="006C285E"/>
    <w:rsid w:val="006C2C14"/>
    <w:rsid w:val="006C371A"/>
    <w:rsid w:val="006C445D"/>
    <w:rsid w:val="006C6938"/>
    <w:rsid w:val="006C7E2C"/>
    <w:rsid w:val="006D06C1"/>
    <w:rsid w:val="006D08C1"/>
    <w:rsid w:val="006D1300"/>
    <w:rsid w:val="006D3EEC"/>
    <w:rsid w:val="006D4260"/>
    <w:rsid w:val="006D4881"/>
    <w:rsid w:val="006D551C"/>
    <w:rsid w:val="006D6A1F"/>
    <w:rsid w:val="006D768F"/>
    <w:rsid w:val="006E163F"/>
    <w:rsid w:val="006E51B1"/>
    <w:rsid w:val="006E5767"/>
    <w:rsid w:val="006F3C08"/>
    <w:rsid w:val="00700235"/>
    <w:rsid w:val="00700881"/>
    <w:rsid w:val="007009A5"/>
    <w:rsid w:val="0070115F"/>
    <w:rsid w:val="00701B3A"/>
    <w:rsid w:val="00703CB2"/>
    <w:rsid w:val="00705BE6"/>
    <w:rsid w:val="00705C05"/>
    <w:rsid w:val="0070762D"/>
    <w:rsid w:val="00712AE6"/>
    <w:rsid w:val="0071309E"/>
    <w:rsid w:val="007130DE"/>
    <w:rsid w:val="00713A6A"/>
    <w:rsid w:val="00713DE1"/>
    <w:rsid w:val="007151E7"/>
    <w:rsid w:val="00715F2E"/>
    <w:rsid w:val="00716A91"/>
    <w:rsid w:val="00717612"/>
    <w:rsid w:val="00717946"/>
    <w:rsid w:val="00721B66"/>
    <w:rsid w:val="007229F6"/>
    <w:rsid w:val="00723C7F"/>
    <w:rsid w:val="00723DAF"/>
    <w:rsid w:val="007251A4"/>
    <w:rsid w:val="00726B48"/>
    <w:rsid w:val="007309F1"/>
    <w:rsid w:val="00730E16"/>
    <w:rsid w:val="00731922"/>
    <w:rsid w:val="00731D52"/>
    <w:rsid w:val="0073299F"/>
    <w:rsid w:val="007349FF"/>
    <w:rsid w:val="0073660C"/>
    <w:rsid w:val="007372CB"/>
    <w:rsid w:val="00737E46"/>
    <w:rsid w:val="00737FB0"/>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5DC1"/>
    <w:rsid w:val="00765E0C"/>
    <w:rsid w:val="00767053"/>
    <w:rsid w:val="00770442"/>
    <w:rsid w:val="00771037"/>
    <w:rsid w:val="007735E9"/>
    <w:rsid w:val="00774B6B"/>
    <w:rsid w:val="0077720F"/>
    <w:rsid w:val="007773C8"/>
    <w:rsid w:val="0078063E"/>
    <w:rsid w:val="007824BF"/>
    <w:rsid w:val="0078261A"/>
    <w:rsid w:val="00783472"/>
    <w:rsid w:val="00785053"/>
    <w:rsid w:val="007854BD"/>
    <w:rsid w:val="00787B2D"/>
    <w:rsid w:val="00787D89"/>
    <w:rsid w:val="00791545"/>
    <w:rsid w:val="007922ED"/>
    <w:rsid w:val="00792ADD"/>
    <w:rsid w:val="0079585B"/>
    <w:rsid w:val="007A252E"/>
    <w:rsid w:val="007A2850"/>
    <w:rsid w:val="007A41F8"/>
    <w:rsid w:val="007A51E3"/>
    <w:rsid w:val="007A5635"/>
    <w:rsid w:val="007A676E"/>
    <w:rsid w:val="007A76F5"/>
    <w:rsid w:val="007A7BF7"/>
    <w:rsid w:val="007B331F"/>
    <w:rsid w:val="007B44B7"/>
    <w:rsid w:val="007B4F7C"/>
    <w:rsid w:val="007B4FA4"/>
    <w:rsid w:val="007B546C"/>
    <w:rsid w:val="007B5C62"/>
    <w:rsid w:val="007B64E0"/>
    <w:rsid w:val="007B7D38"/>
    <w:rsid w:val="007C1716"/>
    <w:rsid w:val="007C1AAC"/>
    <w:rsid w:val="007C3E9A"/>
    <w:rsid w:val="007C47DC"/>
    <w:rsid w:val="007C5673"/>
    <w:rsid w:val="007C5F2C"/>
    <w:rsid w:val="007C6602"/>
    <w:rsid w:val="007D0F47"/>
    <w:rsid w:val="007D12E6"/>
    <w:rsid w:val="007D1847"/>
    <w:rsid w:val="007D4056"/>
    <w:rsid w:val="007D724B"/>
    <w:rsid w:val="007E0779"/>
    <w:rsid w:val="007E11D1"/>
    <w:rsid w:val="007E4451"/>
    <w:rsid w:val="007E5B51"/>
    <w:rsid w:val="007E7C88"/>
    <w:rsid w:val="007F01B8"/>
    <w:rsid w:val="007F771A"/>
    <w:rsid w:val="007F7801"/>
    <w:rsid w:val="007F7D5C"/>
    <w:rsid w:val="0080090B"/>
    <w:rsid w:val="00802F29"/>
    <w:rsid w:val="00803468"/>
    <w:rsid w:val="00803E2D"/>
    <w:rsid w:val="008044D0"/>
    <w:rsid w:val="008049ED"/>
    <w:rsid w:val="008067DF"/>
    <w:rsid w:val="0081320A"/>
    <w:rsid w:val="00815A83"/>
    <w:rsid w:val="00815E51"/>
    <w:rsid w:val="00820980"/>
    <w:rsid w:val="00822302"/>
    <w:rsid w:val="008227F6"/>
    <w:rsid w:val="008249A2"/>
    <w:rsid w:val="00825642"/>
    <w:rsid w:val="00825AA4"/>
    <w:rsid w:val="008307A6"/>
    <w:rsid w:val="00830E0E"/>
    <w:rsid w:val="00831FF5"/>
    <w:rsid w:val="00833045"/>
    <w:rsid w:val="00833F73"/>
    <w:rsid w:val="008341AE"/>
    <w:rsid w:val="00834BFE"/>
    <w:rsid w:val="00834DF7"/>
    <w:rsid w:val="008358E5"/>
    <w:rsid w:val="00836E74"/>
    <w:rsid w:val="00836F8A"/>
    <w:rsid w:val="008407CB"/>
    <w:rsid w:val="0084088B"/>
    <w:rsid w:val="008413B1"/>
    <w:rsid w:val="00842A58"/>
    <w:rsid w:val="00843B52"/>
    <w:rsid w:val="00843CAD"/>
    <w:rsid w:val="008449AE"/>
    <w:rsid w:val="00844CBF"/>
    <w:rsid w:val="00844DC2"/>
    <w:rsid w:val="008452AF"/>
    <w:rsid w:val="00851B3E"/>
    <w:rsid w:val="00852DC9"/>
    <w:rsid w:val="00854D45"/>
    <w:rsid w:val="00855EDF"/>
    <w:rsid w:val="0085795A"/>
    <w:rsid w:val="008608EF"/>
    <w:rsid w:val="008616CB"/>
    <w:rsid w:val="0086353F"/>
    <w:rsid w:val="0086370C"/>
    <w:rsid w:val="00863C8B"/>
    <w:rsid w:val="00863D11"/>
    <w:rsid w:val="00865616"/>
    <w:rsid w:val="00865BDF"/>
    <w:rsid w:val="00865DF9"/>
    <w:rsid w:val="00866192"/>
    <w:rsid w:val="00866C66"/>
    <w:rsid w:val="00867479"/>
    <w:rsid w:val="00870306"/>
    <w:rsid w:val="008705E0"/>
    <w:rsid w:val="00871613"/>
    <w:rsid w:val="00871BEB"/>
    <w:rsid w:val="00873E48"/>
    <w:rsid w:val="00875076"/>
    <w:rsid w:val="00875BFD"/>
    <w:rsid w:val="00876007"/>
    <w:rsid w:val="00876913"/>
    <w:rsid w:val="00876B5A"/>
    <w:rsid w:val="00880103"/>
    <w:rsid w:val="00880377"/>
    <w:rsid w:val="00882E6D"/>
    <w:rsid w:val="00885ABD"/>
    <w:rsid w:val="00887E40"/>
    <w:rsid w:val="0089063A"/>
    <w:rsid w:val="00897BE8"/>
    <w:rsid w:val="008A19B7"/>
    <w:rsid w:val="008A30D6"/>
    <w:rsid w:val="008A3FD2"/>
    <w:rsid w:val="008A48C7"/>
    <w:rsid w:val="008A59D2"/>
    <w:rsid w:val="008B53CB"/>
    <w:rsid w:val="008B5D7E"/>
    <w:rsid w:val="008B5F4D"/>
    <w:rsid w:val="008B620B"/>
    <w:rsid w:val="008B6391"/>
    <w:rsid w:val="008C1766"/>
    <w:rsid w:val="008C1AB9"/>
    <w:rsid w:val="008C3791"/>
    <w:rsid w:val="008C57EC"/>
    <w:rsid w:val="008C5C58"/>
    <w:rsid w:val="008D052D"/>
    <w:rsid w:val="008D0BA0"/>
    <w:rsid w:val="008D17FF"/>
    <w:rsid w:val="008D45BC"/>
    <w:rsid w:val="008D499D"/>
    <w:rsid w:val="008D6F18"/>
    <w:rsid w:val="008D7044"/>
    <w:rsid w:val="008D7642"/>
    <w:rsid w:val="008E0275"/>
    <w:rsid w:val="008E2B1E"/>
    <w:rsid w:val="008E2B5E"/>
    <w:rsid w:val="008E3F6C"/>
    <w:rsid w:val="008E4000"/>
    <w:rsid w:val="008E4049"/>
    <w:rsid w:val="008E441F"/>
    <w:rsid w:val="008E6012"/>
    <w:rsid w:val="008F17F7"/>
    <w:rsid w:val="008F2884"/>
    <w:rsid w:val="008F4244"/>
    <w:rsid w:val="008F7262"/>
    <w:rsid w:val="008F78D2"/>
    <w:rsid w:val="009033DC"/>
    <w:rsid w:val="00903E80"/>
    <w:rsid w:val="00904562"/>
    <w:rsid w:val="0090599E"/>
    <w:rsid w:val="00907134"/>
    <w:rsid w:val="009071C2"/>
    <w:rsid w:val="009078D9"/>
    <w:rsid w:val="00910E03"/>
    <w:rsid w:val="009119BA"/>
    <w:rsid w:val="009152FE"/>
    <w:rsid w:val="0092357A"/>
    <w:rsid w:val="00923B87"/>
    <w:rsid w:val="00924126"/>
    <w:rsid w:val="009268F6"/>
    <w:rsid w:val="009273A7"/>
    <w:rsid w:val="00927DE0"/>
    <w:rsid w:val="00930E8F"/>
    <w:rsid w:val="00933C9A"/>
    <w:rsid w:val="00934D96"/>
    <w:rsid w:val="009350D9"/>
    <w:rsid w:val="009354A5"/>
    <w:rsid w:val="009355DC"/>
    <w:rsid w:val="0093610B"/>
    <w:rsid w:val="00936251"/>
    <w:rsid w:val="00936C79"/>
    <w:rsid w:val="009406A5"/>
    <w:rsid w:val="00940FC7"/>
    <w:rsid w:val="0094105E"/>
    <w:rsid w:val="009429FB"/>
    <w:rsid w:val="009430C1"/>
    <w:rsid w:val="00946A01"/>
    <w:rsid w:val="00946ECA"/>
    <w:rsid w:val="00950C94"/>
    <w:rsid w:val="00950F62"/>
    <w:rsid w:val="0095196C"/>
    <w:rsid w:val="00951F63"/>
    <w:rsid w:val="00952087"/>
    <w:rsid w:val="0095239C"/>
    <w:rsid w:val="0095298A"/>
    <w:rsid w:val="00953CFC"/>
    <w:rsid w:val="009557D6"/>
    <w:rsid w:val="0095594C"/>
    <w:rsid w:val="00955CD4"/>
    <w:rsid w:val="00956966"/>
    <w:rsid w:val="00956AA9"/>
    <w:rsid w:val="009602C7"/>
    <w:rsid w:val="00960C00"/>
    <w:rsid w:val="009612F6"/>
    <w:rsid w:val="00962D87"/>
    <w:rsid w:val="00966AC0"/>
    <w:rsid w:val="00967B49"/>
    <w:rsid w:val="00967CDF"/>
    <w:rsid w:val="009722DD"/>
    <w:rsid w:val="0097454A"/>
    <w:rsid w:val="0097655A"/>
    <w:rsid w:val="00976C6E"/>
    <w:rsid w:val="0097772F"/>
    <w:rsid w:val="009813A1"/>
    <w:rsid w:val="009823F2"/>
    <w:rsid w:val="00983131"/>
    <w:rsid w:val="00983C65"/>
    <w:rsid w:val="009843EF"/>
    <w:rsid w:val="00986E09"/>
    <w:rsid w:val="009903C2"/>
    <w:rsid w:val="00991D63"/>
    <w:rsid w:val="0099346D"/>
    <w:rsid w:val="00993D84"/>
    <w:rsid w:val="00993DB4"/>
    <w:rsid w:val="00993FF5"/>
    <w:rsid w:val="00995096"/>
    <w:rsid w:val="0099585E"/>
    <w:rsid w:val="0099651F"/>
    <w:rsid w:val="00996D6F"/>
    <w:rsid w:val="009A28C0"/>
    <w:rsid w:val="009A3AE0"/>
    <w:rsid w:val="009A61FD"/>
    <w:rsid w:val="009A6DEC"/>
    <w:rsid w:val="009B048D"/>
    <w:rsid w:val="009B06D8"/>
    <w:rsid w:val="009B147A"/>
    <w:rsid w:val="009B2C0D"/>
    <w:rsid w:val="009B698A"/>
    <w:rsid w:val="009C0270"/>
    <w:rsid w:val="009C0331"/>
    <w:rsid w:val="009C10D5"/>
    <w:rsid w:val="009C1E9E"/>
    <w:rsid w:val="009C551B"/>
    <w:rsid w:val="009C6269"/>
    <w:rsid w:val="009C654C"/>
    <w:rsid w:val="009C6F21"/>
    <w:rsid w:val="009C7543"/>
    <w:rsid w:val="009D0CDF"/>
    <w:rsid w:val="009D107B"/>
    <w:rsid w:val="009D125C"/>
    <w:rsid w:val="009D2A49"/>
    <w:rsid w:val="009D6A32"/>
    <w:rsid w:val="009D76F0"/>
    <w:rsid w:val="009E0EFD"/>
    <w:rsid w:val="009E1E8B"/>
    <w:rsid w:val="009E34B7"/>
    <w:rsid w:val="009E3916"/>
    <w:rsid w:val="009F2D8A"/>
    <w:rsid w:val="009F2E37"/>
    <w:rsid w:val="009F3200"/>
    <w:rsid w:val="009F3373"/>
    <w:rsid w:val="009F509A"/>
    <w:rsid w:val="009F5131"/>
    <w:rsid w:val="009F5A5C"/>
    <w:rsid w:val="009F5CF4"/>
    <w:rsid w:val="009F6A01"/>
    <w:rsid w:val="009F7B8F"/>
    <w:rsid w:val="00A0024A"/>
    <w:rsid w:val="00A00651"/>
    <w:rsid w:val="00A0430B"/>
    <w:rsid w:val="00A05A12"/>
    <w:rsid w:val="00A12178"/>
    <w:rsid w:val="00A13C42"/>
    <w:rsid w:val="00A14422"/>
    <w:rsid w:val="00A174B6"/>
    <w:rsid w:val="00A177D5"/>
    <w:rsid w:val="00A23689"/>
    <w:rsid w:val="00A30BDA"/>
    <w:rsid w:val="00A322F4"/>
    <w:rsid w:val="00A32ED3"/>
    <w:rsid w:val="00A33260"/>
    <w:rsid w:val="00A3483D"/>
    <w:rsid w:val="00A3789B"/>
    <w:rsid w:val="00A4271F"/>
    <w:rsid w:val="00A43E92"/>
    <w:rsid w:val="00A4489B"/>
    <w:rsid w:val="00A44CA1"/>
    <w:rsid w:val="00A45E6C"/>
    <w:rsid w:val="00A46E1A"/>
    <w:rsid w:val="00A4730E"/>
    <w:rsid w:val="00A530F7"/>
    <w:rsid w:val="00A546E0"/>
    <w:rsid w:val="00A54A36"/>
    <w:rsid w:val="00A5645C"/>
    <w:rsid w:val="00A5715E"/>
    <w:rsid w:val="00A603C7"/>
    <w:rsid w:val="00A6313D"/>
    <w:rsid w:val="00A64E22"/>
    <w:rsid w:val="00A659BE"/>
    <w:rsid w:val="00A66F91"/>
    <w:rsid w:val="00A67FDB"/>
    <w:rsid w:val="00A73128"/>
    <w:rsid w:val="00A739F0"/>
    <w:rsid w:val="00A75F5E"/>
    <w:rsid w:val="00A773A9"/>
    <w:rsid w:val="00A777F5"/>
    <w:rsid w:val="00A8117A"/>
    <w:rsid w:val="00A81A7C"/>
    <w:rsid w:val="00A85861"/>
    <w:rsid w:val="00A875FF"/>
    <w:rsid w:val="00A90BD5"/>
    <w:rsid w:val="00A910E1"/>
    <w:rsid w:val="00A91251"/>
    <w:rsid w:val="00A9751B"/>
    <w:rsid w:val="00AA0243"/>
    <w:rsid w:val="00AA03FC"/>
    <w:rsid w:val="00AA0BFF"/>
    <w:rsid w:val="00AA1E16"/>
    <w:rsid w:val="00AA3165"/>
    <w:rsid w:val="00AA50BF"/>
    <w:rsid w:val="00AA684E"/>
    <w:rsid w:val="00AA69C0"/>
    <w:rsid w:val="00AA77EB"/>
    <w:rsid w:val="00AA786D"/>
    <w:rsid w:val="00AB02B0"/>
    <w:rsid w:val="00AB16B0"/>
    <w:rsid w:val="00AB2F63"/>
    <w:rsid w:val="00AB58B7"/>
    <w:rsid w:val="00AC0CA6"/>
    <w:rsid w:val="00AC3318"/>
    <w:rsid w:val="00AC4F3F"/>
    <w:rsid w:val="00AC52ED"/>
    <w:rsid w:val="00AC609B"/>
    <w:rsid w:val="00AC6D12"/>
    <w:rsid w:val="00AC6F1C"/>
    <w:rsid w:val="00AC6F74"/>
    <w:rsid w:val="00AC7C88"/>
    <w:rsid w:val="00AD069D"/>
    <w:rsid w:val="00AD0BDB"/>
    <w:rsid w:val="00AD1BCD"/>
    <w:rsid w:val="00AD2AE2"/>
    <w:rsid w:val="00AD3EA6"/>
    <w:rsid w:val="00AD5CF9"/>
    <w:rsid w:val="00AD6DD1"/>
    <w:rsid w:val="00AD7152"/>
    <w:rsid w:val="00AD7D9A"/>
    <w:rsid w:val="00AE01DC"/>
    <w:rsid w:val="00AE0441"/>
    <w:rsid w:val="00AE0FCC"/>
    <w:rsid w:val="00AE10B5"/>
    <w:rsid w:val="00AE229E"/>
    <w:rsid w:val="00AE4AED"/>
    <w:rsid w:val="00AE4D10"/>
    <w:rsid w:val="00AE7257"/>
    <w:rsid w:val="00AF0095"/>
    <w:rsid w:val="00AF1BE1"/>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4F9A"/>
    <w:rsid w:val="00B15A1D"/>
    <w:rsid w:val="00B15D8F"/>
    <w:rsid w:val="00B15E9B"/>
    <w:rsid w:val="00B22747"/>
    <w:rsid w:val="00B238C1"/>
    <w:rsid w:val="00B24019"/>
    <w:rsid w:val="00B266CC"/>
    <w:rsid w:val="00B269F2"/>
    <w:rsid w:val="00B275B5"/>
    <w:rsid w:val="00B314DD"/>
    <w:rsid w:val="00B3223F"/>
    <w:rsid w:val="00B3238C"/>
    <w:rsid w:val="00B35749"/>
    <w:rsid w:val="00B36738"/>
    <w:rsid w:val="00B36D3D"/>
    <w:rsid w:val="00B403E4"/>
    <w:rsid w:val="00B43198"/>
    <w:rsid w:val="00B4340F"/>
    <w:rsid w:val="00B436EA"/>
    <w:rsid w:val="00B43BB8"/>
    <w:rsid w:val="00B43E6D"/>
    <w:rsid w:val="00B44EA1"/>
    <w:rsid w:val="00B46172"/>
    <w:rsid w:val="00B46FA7"/>
    <w:rsid w:val="00B47480"/>
    <w:rsid w:val="00B4798B"/>
    <w:rsid w:val="00B50659"/>
    <w:rsid w:val="00B51B34"/>
    <w:rsid w:val="00B52250"/>
    <w:rsid w:val="00B524C4"/>
    <w:rsid w:val="00B541EC"/>
    <w:rsid w:val="00B55350"/>
    <w:rsid w:val="00B5684D"/>
    <w:rsid w:val="00B57446"/>
    <w:rsid w:val="00B57E80"/>
    <w:rsid w:val="00B60D1E"/>
    <w:rsid w:val="00B623FD"/>
    <w:rsid w:val="00B63B69"/>
    <w:rsid w:val="00B640A7"/>
    <w:rsid w:val="00B640DB"/>
    <w:rsid w:val="00B652C0"/>
    <w:rsid w:val="00B65475"/>
    <w:rsid w:val="00B659D3"/>
    <w:rsid w:val="00B65E96"/>
    <w:rsid w:val="00B730C2"/>
    <w:rsid w:val="00B7582C"/>
    <w:rsid w:val="00B75BB3"/>
    <w:rsid w:val="00B75EFD"/>
    <w:rsid w:val="00B801F0"/>
    <w:rsid w:val="00B81007"/>
    <w:rsid w:val="00B82D84"/>
    <w:rsid w:val="00B84139"/>
    <w:rsid w:val="00B84D95"/>
    <w:rsid w:val="00B8536A"/>
    <w:rsid w:val="00B8586D"/>
    <w:rsid w:val="00B86297"/>
    <w:rsid w:val="00B8654A"/>
    <w:rsid w:val="00B87220"/>
    <w:rsid w:val="00B91735"/>
    <w:rsid w:val="00B92E9F"/>
    <w:rsid w:val="00B92EA1"/>
    <w:rsid w:val="00B9303B"/>
    <w:rsid w:val="00B9308F"/>
    <w:rsid w:val="00B9334E"/>
    <w:rsid w:val="00B93C07"/>
    <w:rsid w:val="00B94919"/>
    <w:rsid w:val="00B957FA"/>
    <w:rsid w:val="00B95D70"/>
    <w:rsid w:val="00B960DD"/>
    <w:rsid w:val="00B965FD"/>
    <w:rsid w:val="00B96DDA"/>
    <w:rsid w:val="00BA0B1B"/>
    <w:rsid w:val="00BA0CB7"/>
    <w:rsid w:val="00BA1337"/>
    <w:rsid w:val="00BA1A91"/>
    <w:rsid w:val="00BA2D14"/>
    <w:rsid w:val="00BA3ECF"/>
    <w:rsid w:val="00BA437B"/>
    <w:rsid w:val="00BA46FA"/>
    <w:rsid w:val="00BA4A87"/>
    <w:rsid w:val="00BB5863"/>
    <w:rsid w:val="00BB62C0"/>
    <w:rsid w:val="00BB65D8"/>
    <w:rsid w:val="00BB6AAC"/>
    <w:rsid w:val="00BB6B0D"/>
    <w:rsid w:val="00BB74AF"/>
    <w:rsid w:val="00BB76BC"/>
    <w:rsid w:val="00BC0511"/>
    <w:rsid w:val="00BC0539"/>
    <w:rsid w:val="00BC1602"/>
    <w:rsid w:val="00BC1B61"/>
    <w:rsid w:val="00BC3E9F"/>
    <w:rsid w:val="00BC42A9"/>
    <w:rsid w:val="00BC6EDE"/>
    <w:rsid w:val="00BC7584"/>
    <w:rsid w:val="00BD2C75"/>
    <w:rsid w:val="00BD4E27"/>
    <w:rsid w:val="00BD50E5"/>
    <w:rsid w:val="00BD53C5"/>
    <w:rsid w:val="00BD6767"/>
    <w:rsid w:val="00BE0E3C"/>
    <w:rsid w:val="00BE1308"/>
    <w:rsid w:val="00BE298F"/>
    <w:rsid w:val="00BE2F3B"/>
    <w:rsid w:val="00BE39EE"/>
    <w:rsid w:val="00BE3EA4"/>
    <w:rsid w:val="00BE5916"/>
    <w:rsid w:val="00BE6EA9"/>
    <w:rsid w:val="00BF034D"/>
    <w:rsid w:val="00BF2986"/>
    <w:rsid w:val="00BF2F43"/>
    <w:rsid w:val="00BF6C4B"/>
    <w:rsid w:val="00BF7F00"/>
    <w:rsid w:val="00C00CEC"/>
    <w:rsid w:val="00C0135D"/>
    <w:rsid w:val="00C03682"/>
    <w:rsid w:val="00C036E3"/>
    <w:rsid w:val="00C05CCE"/>
    <w:rsid w:val="00C06F2E"/>
    <w:rsid w:val="00C1037F"/>
    <w:rsid w:val="00C10561"/>
    <w:rsid w:val="00C11BC8"/>
    <w:rsid w:val="00C12DF4"/>
    <w:rsid w:val="00C144CF"/>
    <w:rsid w:val="00C158E0"/>
    <w:rsid w:val="00C16773"/>
    <w:rsid w:val="00C16F09"/>
    <w:rsid w:val="00C20EFF"/>
    <w:rsid w:val="00C250ED"/>
    <w:rsid w:val="00C269FC"/>
    <w:rsid w:val="00C26E7C"/>
    <w:rsid w:val="00C3038F"/>
    <w:rsid w:val="00C317BF"/>
    <w:rsid w:val="00C328E9"/>
    <w:rsid w:val="00C3617A"/>
    <w:rsid w:val="00C365A7"/>
    <w:rsid w:val="00C40E1B"/>
    <w:rsid w:val="00C412AE"/>
    <w:rsid w:val="00C42C6C"/>
    <w:rsid w:val="00C4425B"/>
    <w:rsid w:val="00C4489C"/>
    <w:rsid w:val="00C45949"/>
    <w:rsid w:val="00C45BF4"/>
    <w:rsid w:val="00C46094"/>
    <w:rsid w:val="00C46803"/>
    <w:rsid w:val="00C47041"/>
    <w:rsid w:val="00C47CD7"/>
    <w:rsid w:val="00C50376"/>
    <w:rsid w:val="00C508DB"/>
    <w:rsid w:val="00C512AA"/>
    <w:rsid w:val="00C51634"/>
    <w:rsid w:val="00C51644"/>
    <w:rsid w:val="00C525DA"/>
    <w:rsid w:val="00C52EBA"/>
    <w:rsid w:val="00C536E4"/>
    <w:rsid w:val="00C55F90"/>
    <w:rsid w:val="00C56183"/>
    <w:rsid w:val="00C60DA7"/>
    <w:rsid w:val="00C60F4D"/>
    <w:rsid w:val="00C61140"/>
    <w:rsid w:val="00C61586"/>
    <w:rsid w:val="00C62E65"/>
    <w:rsid w:val="00C63107"/>
    <w:rsid w:val="00C63199"/>
    <w:rsid w:val="00C63D7E"/>
    <w:rsid w:val="00C64BC7"/>
    <w:rsid w:val="00C6772C"/>
    <w:rsid w:val="00C70C1F"/>
    <w:rsid w:val="00C7186B"/>
    <w:rsid w:val="00C71FDB"/>
    <w:rsid w:val="00C7210A"/>
    <w:rsid w:val="00C73397"/>
    <w:rsid w:val="00C733D9"/>
    <w:rsid w:val="00C7468B"/>
    <w:rsid w:val="00C75E6D"/>
    <w:rsid w:val="00C768E6"/>
    <w:rsid w:val="00C76FCE"/>
    <w:rsid w:val="00C7717D"/>
    <w:rsid w:val="00C77F56"/>
    <w:rsid w:val="00C82ED4"/>
    <w:rsid w:val="00C83F0F"/>
    <w:rsid w:val="00C87C2F"/>
    <w:rsid w:val="00C9088F"/>
    <w:rsid w:val="00C916D4"/>
    <w:rsid w:val="00C940A2"/>
    <w:rsid w:val="00C969FE"/>
    <w:rsid w:val="00C971F1"/>
    <w:rsid w:val="00C97B6C"/>
    <w:rsid w:val="00CA0078"/>
    <w:rsid w:val="00CA175A"/>
    <w:rsid w:val="00CA2871"/>
    <w:rsid w:val="00CA3307"/>
    <w:rsid w:val="00CA540B"/>
    <w:rsid w:val="00CA6116"/>
    <w:rsid w:val="00CA6C9C"/>
    <w:rsid w:val="00CA7D32"/>
    <w:rsid w:val="00CB54E7"/>
    <w:rsid w:val="00CB6872"/>
    <w:rsid w:val="00CC0A62"/>
    <w:rsid w:val="00CC15D5"/>
    <w:rsid w:val="00CC16BB"/>
    <w:rsid w:val="00CC2DC3"/>
    <w:rsid w:val="00CC4170"/>
    <w:rsid w:val="00CC4EA3"/>
    <w:rsid w:val="00CC4F8C"/>
    <w:rsid w:val="00CC6102"/>
    <w:rsid w:val="00CC6391"/>
    <w:rsid w:val="00CC6BDE"/>
    <w:rsid w:val="00CC6D50"/>
    <w:rsid w:val="00CC71BE"/>
    <w:rsid w:val="00CC7568"/>
    <w:rsid w:val="00CD0A74"/>
    <w:rsid w:val="00CD44D7"/>
    <w:rsid w:val="00CD4D46"/>
    <w:rsid w:val="00CD5F95"/>
    <w:rsid w:val="00CD61EF"/>
    <w:rsid w:val="00CD669A"/>
    <w:rsid w:val="00CE0AA5"/>
    <w:rsid w:val="00CE0FF1"/>
    <w:rsid w:val="00CE3C70"/>
    <w:rsid w:val="00CE40ED"/>
    <w:rsid w:val="00CE672D"/>
    <w:rsid w:val="00CF283F"/>
    <w:rsid w:val="00CF508D"/>
    <w:rsid w:val="00CF50A5"/>
    <w:rsid w:val="00CF5742"/>
    <w:rsid w:val="00CF7005"/>
    <w:rsid w:val="00D01855"/>
    <w:rsid w:val="00D0225B"/>
    <w:rsid w:val="00D02560"/>
    <w:rsid w:val="00D032D0"/>
    <w:rsid w:val="00D03602"/>
    <w:rsid w:val="00D05B7C"/>
    <w:rsid w:val="00D07411"/>
    <w:rsid w:val="00D075D8"/>
    <w:rsid w:val="00D1169E"/>
    <w:rsid w:val="00D1329F"/>
    <w:rsid w:val="00D1468D"/>
    <w:rsid w:val="00D15F05"/>
    <w:rsid w:val="00D16695"/>
    <w:rsid w:val="00D20016"/>
    <w:rsid w:val="00D21208"/>
    <w:rsid w:val="00D21B3C"/>
    <w:rsid w:val="00D22DE2"/>
    <w:rsid w:val="00D250A2"/>
    <w:rsid w:val="00D34E63"/>
    <w:rsid w:val="00D35F24"/>
    <w:rsid w:val="00D366D7"/>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47E6"/>
    <w:rsid w:val="00D64EFF"/>
    <w:rsid w:val="00D65351"/>
    <w:rsid w:val="00D66DBB"/>
    <w:rsid w:val="00D67DF6"/>
    <w:rsid w:val="00D70239"/>
    <w:rsid w:val="00D71F1A"/>
    <w:rsid w:val="00D721F1"/>
    <w:rsid w:val="00D76623"/>
    <w:rsid w:val="00D7686F"/>
    <w:rsid w:val="00D81B9B"/>
    <w:rsid w:val="00D82BF0"/>
    <w:rsid w:val="00D8410A"/>
    <w:rsid w:val="00D85A7B"/>
    <w:rsid w:val="00D85D14"/>
    <w:rsid w:val="00D87B3C"/>
    <w:rsid w:val="00D901F8"/>
    <w:rsid w:val="00D90750"/>
    <w:rsid w:val="00D91791"/>
    <w:rsid w:val="00D91815"/>
    <w:rsid w:val="00D953E1"/>
    <w:rsid w:val="00D9564D"/>
    <w:rsid w:val="00D96CF8"/>
    <w:rsid w:val="00DA1854"/>
    <w:rsid w:val="00DA612D"/>
    <w:rsid w:val="00DA6990"/>
    <w:rsid w:val="00DA7FE0"/>
    <w:rsid w:val="00DB186B"/>
    <w:rsid w:val="00DB5438"/>
    <w:rsid w:val="00DB5C1E"/>
    <w:rsid w:val="00DB5CC5"/>
    <w:rsid w:val="00DC51BF"/>
    <w:rsid w:val="00DC52E5"/>
    <w:rsid w:val="00DC5581"/>
    <w:rsid w:val="00DC5891"/>
    <w:rsid w:val="00DC5B3A"/>
    <w:rsid w:val="00DC6549"/>
    <w:rsid w:val="00DC7CAE"/>
    <w:rsid w:val="00DD13DB"/>
    <w:rsid w:val="00DD24A0"/>
    <w:rsid w:val="00DD3D7C"/>
    <w:rsid w:val="00DD4D5A"/>
    <w:rsid w:val="00DD5F3C"/>
    <w:rsid w:val="00DD7A4D"/>
    <w:rsid w:val="00DE0504"/>
    <w:rsid w:val="00DE0C7C"/>
    <w:rsid w:val="00DE1187"/>
    <w:rsid w:val="00DE28E3"/>
    <w:rsid w:val="00DE2DDA"/>
    <w:rsid w:val="00DE3F6C"/>
    <w:rsid w:val="00DE52B6"/>
    <w:rsid w:val="00DE677D"/>
    <w:rsid w:val="00DE698D"/>
    <w:rsid w:val="00DE6D6A"/>
    <w:rsid w:val="00DE71DE"/>
    <w:rsid w:val="00DE7269"/>
    <w:rsid w:val="00DE79CF"/>
    <w:rsid w:val="00DF3D60"/>
    <w:rsid w:val="00DF4DE5"/>
    <w:rsid w:val="00DF683C"/>
    <w:rsid w:val="00DF72C1"/>
    <w:rsid w:val="00DF7660"/>
    <w:rsid w:val="00DF769E"/>
    <w:rsid w:val="00DF7CCA"/>
    <w:rsid w:val="00DF7EEA"/>
    <w:rsid w:val="00E007E6"/>
    <w:rsid w:val="00E00A74"/>
    <w:rsid w:val="00E014B6"/>
    <w:rsid w:val="00E017E4"/>
    <w:rsid w:val="00E0395D"/>
    <w:rsid w:val="00E070EA"/>
    <w:rsid w:val="00E11C92"/>
    <w:rsid w:val="00E121ED"/>
    <w:rsid w:val="00E1423C"/>
    <w:rsid w:val="00E1774F"/>
    <w:rsid w:val="00E201E5"/>
    <w:rsid w:val="00E2032D"/>
    <w:rsid w:val="00E20389"/>
    <w:rsid w:val="00E205E3"/>
    <w:rsid w:val="00E20C45"/>
    <w:rsid w:val="00E23AD1"/>
    <w:rsid w:val="00E2479A"/>
    <w:rsid w:val="00E25761"/>
    <w:rsid w:val="00E25C4C"/>
    <w:rsid w:val="00E260F1"/>
    <w:rsid w:val="00E27697"/>
    <w:rsid w:val="00E30AAF"/>
    <w:rsid w:val="00E30BCF"/>
    <w:rsid w:val="00E3164D"/>
    <w:rsid w:val="00E32B60"/>
    <w:rsid w:val="00E340D0"/>
    <w:rsid w:val="00E353F7"/>
    <w:rsid w:val="00E35F5B"/>
    <w:rsid w:val="00E36313"/>
    <w:rsid w:val="00E36A9C"/>
    <w:rsid w:val="00E41445"/>
    <w:rsid w:val="00E41943"/>
    <w:rsid w:val="00E41D11"/>
    <w:rsid w:val="00E4210F"/>
    <w:rsid w:val="00E43100"/>
    <w:rsid w:val="00E443E4"/>
    <w:rsid w:val="00E451B1"/>
    <w:rsid w:val="00E45F53"/>
    <w:rsid w:val="00E46BAB"/>
    <w:rsid w:val="00E5042A"/>
    <w:rsid w:val="00E50691"/>
    <w:rsid w:val="00E50AF1"/>
    <w:rsid w:val="00E516CE"/>
    <w:rsid w:val="00E56193"/>
    <w:rsid w:val="00E5672F"/>
    <w:rsid w:val="00E61A6A"/>
    <w:rsid w:val="00E66C4E"/>
    <w:rsid w:val="00E67C0D"/>
    <w:rsid w:val="00E7532D"/>
    <w:rsid w:val="00E8043B"/>
    <w:rsid w:val="00E807BC"/>
    <w:rsid w:val="00E8520F"/>
    <w:rsid w:val="00E86274"/>
    <w:rsid w:val="00E864B9"/>
    <w:rsid w:val="00E90AC0"/>
    <w:rsid w:val="00E91C15"/>
    <w:rsid w:val="00E92279"/>
    <w:rsid w:val="00E92F1F"/>
    <w:rsid w:val="00E93892"/>
    <w:rsid w:val="00E9442A"/>
    <w:rsid w:val="00E97D56"/>
    <w:rsid w:val="00E97E9E"/>
    <w:rsid w:val="00EA10F9"/>
    <w:rsid w:val="00EA484A"/>
    <w:rsid w:val="00EA4BF5"/>
    <w:rsid w:val="00EA4EA1"/>
    <w:rsid w:val="00EA79E7"/>
    <w:rsid w:val="00EA7D36"/>
    <w:rsid w:val="00EA7E83"/>
    <w:rsid w:val="00EB0AAF"/>
    <w:rsid w:val="00EB5ACD"/>
    <w:rsid w:val="00EB71A2"/>
    <w:rsid w:val="00EB780E"/>
    <w:rsid w:val="00EC098D"/>
    <w:rsid w:val="00EC0F78"/>
    <w:rsid w:val="00EC11E0"/>
    <w:rsid w:val="00EC6BE4"/>
    <w:rsid w:val="00ED0083"/>
    <w:rsid w:val="00ED216A"/>
    <w:rsid w:val="00ED2864"/>
    <w:rsid w:val="00ED3E87"/>
    <w:rsid w:val="00ED4892"/>
    <w:rsid w:val="00ED5269"/>
    <w:rsid w:val="00ED6453"/>
    <w:rsid w:val="00ED6733"/>
    <w:rsid w:val="00ED7446"/>
    <w:rsid w:val="00ED7AC2"/>
    <w:rsid w:val="00EE1014"/>
    <w:rsid w:val="00EE1C86"/>
    <w:rsid w:val="00EE3074"/>
    <w:rsid w:val="00EE3125"/>
    <w:rsid w:val="00EE489B"/>
    <w:rsid w:val="00EE566E"/>
    <w:rsid w:val="00EE6668"/>
    <w:rsid w:val="00EE6E6A"/>
    <w:rsid w:val="00EF1E77"/>
    <w:rsid w:val="00EF3F52"/>
    <w:rsid w:val="00EF4056"/>
    <w:rsid w:val="00EF6962"/>
    <w:rsid w:val="00EF6AA0"/>
    <w:rsid w:val="00EF6B2A"/>
    <w:rsid w:val="00F00278"/>
    <w:rsid w:val="00F002DD"/>
    <w:rsid w:val="00F003E6"/>
    <w:rsid w:val="00F019AA"/>
    <w:rsid w:val="00F026F3"/>
    <w:rsid w:val="00F029C4"/>
    <w:rsid w:val="00F034AC"/>
    <w:rsid w:val="00F05430"/>
    <w:rsid w:val="00F059F9"/>
    <w:rsid w:val="00F0665F"/>
    <w:rsid w:val="00F06CEF"/>
    <w:rsid w:val="00F1280A"/>
    <w:rsid w:val="00F12978"/>
    <w:rsid w:val="00F146E5"/>
    <w:rsid w:val="00F159CF"/>
    <w:rsid w:val="00F177D5"/>
    <w:rsid w:val="00F2262E"/>
    <w:rsid w:val="00F23863"/>
    <w:rsid w:val="00F25751"/>
    <w:rsid w:val="00F273D3"/>
    <w:rsid w:val="00F3060F"/>
    <w:rsid w:val="00F313A8"/>
    <w:rsid w:val="00F32C61"/>
    <w:rsid w:val="00F3577B"/>
    <w:rsid w:val="00F36F3F"/>
    <w:rsid w:val="00F403BE"/>
    <w:rsid w:val="00F41068"/>
    <w:rsid w:val="00F445FF"/>
    <w:rsid w:val="00F455EA"/>
    <w:rsid w:val="00F4561C"/>
    <w:rsid w:val="00F46413"/>
    <w:rsid w:val="00F4761E"/>
    <w:rsid w:val="00F47A1D"/>
    <w:rsid w:val="00F51572"/>
    <w:rsid w:val="00F51FBC"/>
    <w:rsid w:val="00F53EA9"/>
    <w:rsid w:val="00F54D3F"/>
    <w:rsid w:val="00F61E74"/>
    <w:rsid w:val="00F6224C"/>
    <w:rsid w:val="00F623E5"/>
    <w:rsid w:val="00F6298D"/>
    <w:rsid w:val="00F64792"/>
    <w:rsid w:val="00F66662"/>
    <w:rsid w:val="00F66796"/>
    <w:rsid w:val="00F669C1"/>
    <w:rsid w:val="00F66C25"/>
    <w:rsid w:val="00F66E6D"/>
    <w:rsid w:val="00F67F32"/>
    <w:rsid w:val="00F70439"/>
    <w:rsid w:val="00F72F0E"/>
    <w:rsid w:val="00F7319D"/>
    <w:rsid w:val="00F7419F"/>
    <w:rsid w:val="00F74FAA"/>
    <w:rsid w:val="00F77FE0"/>
    <w:rsid w:val="00F8063C"/>
    <w:rsid w:val="00F80EBB"/>
    <w:rsid w:val="00F82F74"/>
    <w:rsid w:val="00F839DF"/>
    <w:rsid w:val="00F847E4"/>
    <w:rsid w:val="00F8495F"/>
    <w:rsid w:val="00F858E3"/>
    <w:rsid w:val="00F8659B"/>
    <w:rsid w:val="00F900F7"/>
    <w:rsid w:val="00F90245"/>
    <w:rsid w:val="00F90939"/>
    <w:rsid w:val="00F9257D"/>
    <w:rsid w:val="00F94273"/>
    <w:rsid w:val="00F95C13"/>
    <w:rsid w:val="00F95F44"/>
    <w:rsid w:val="00F967B3"/>
    <w:rsid w:val="00F96CB2"/>
    <w:rsid w:val="00F97443"/>
    <w:rsid w:val="00F97888"/>
    <w:rsid w:val="00FA1B42"/>
    <w:rsid w:val="00FA2A29"/>
    <w:rsid w:val="00FA320B"/>
    <w:rsid w:val="00FA427F"/>
    <w:rsid w:val="00FA5510"/>
    <w:rsid w:val="00FA58EC"/>
    <w:rsid w:val="00FA68C0"/>
    <w:rsid w:val="00FA6B10"/>
    <w:rsid w:val="00FA6BC1"/>
    <w:rsid w:val="00FA7074"/>
    <w:rsid w:val="00FB10D0"/>
    <w:rsid w:val="00FB130F"/>
    <w:rsid w:val="00FB3514"/>
    <w:rsid w:val="00FB3D62"/>
    <w:rsid w:val="00FB723E"/>
    <w:rsid w:val="00FC0794"/>
    <w:rsid w:val="00FC08F5"/>
    <w:rsid w:val="00FC1686"/>
    <w:rsid w:val="00FC2319"/>
    <w:rsid w:val="00FC24E1"/>
    <w:rsid w:val="00FC278A"/>
    <w:rsid w:val="00FC5122"/>
    <w:rsid w:val="00FD20D2"/>
    <w:rsid w:val="00FD3F02"/>
    <w:rsid w:val="00FD4744"/>
    <w:rsid w:val="00FD6B22"/>
    <w:rsid w:val="00FE23EB"/>
    <w:rsid w:val="00FE3F22"/>
    <w:rsid w:val="00FE526B"/>
    <w:rsid w:val="00FE54EE"/>
    <w:rsid w:val="00FF0477"/>
    <w:rsid w:val="00FF05FC"/>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9EA13"/>
  <w15:docId w15:val="{887145E3-9AA8-4299-B08C-0E4AF08F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C97B6C"/>
    <w:pPr>
      <w:keepNext/>
      <w:jc w:val="center"/>
    </w:pPr>
    <w:rPr>
      <w:rFonts w:ascii="Arial" w:hAnsi="Arial"/>
      <w:b/>
      <w:sz w:val="20"/>
    </w:rPr>
  </w:style>
  <w:style w:type="paragraph" w:customStyle="1" w:styleId="TableTitle">
    <w:name w:val="Table Title"/>
    <w:basedOn w:val="BodyText"/>
    <w:rsid w:val="00262C3D"/>
    <w:pPr>
      <w:keepNext/>
      <w:spacing w:before="300" w:after="60"/>
      <w:jc w:val="center"/>
    </w:pPr>
    <w:rPr>
      <w:rFonts w:ascii="Arial" w:hAnsi="Arial"/>
      <w:b/>
      <w:sz w:val="22"/>
    </w:rPr>
  </w:style>
  <w:style w:type="paragraph" w:customStyle="1" w:styleId="FigureTitle">
    <w:name w:val="Figure Title"/>
    <w:basedOn w:val="TableTitle"/>
    <w:rsid w:val="00262C3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9F3373"/>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Heading1Char">
    <w:name w:val="Heading 1 Char"/>
    <w:link w:val="Heading1"/>
    <w:locked/>
    <w:rsid w:val="00264636"/>
    <w:rPr>
      <w:rFonts w:ascii="Arial" w:hAnsi="Arial"/>
      <w:b/>
      <w:noProof/>
      <w:kern w:val="28"/>
      <w:sz w:val="28"/>
    </w:rPr>
  </w:style>
  <w:style w:type="character" w:customStyle="1" w:styleId="Mention1">
    <w:name w:val="Mention1"/>
    <w:basedOn w:val="DefaultParagraphFont"/>
    <w:uiPriority w:val="99"/>
    <w:semiHidden/>
    <w:unhideWhenUsed/>
    <w:rsid w:val="00182AC2"/>
    <w:rPr>
      <w:color w:val="2B579A"/>
      <w:shd w:val="clear" w:color="auto" w:fill="E6E6E6"/>
    </w:rPr>
  </w:style>
  <w:style w:type="character" w:styleId="Emphasis">
    <w:name w:val="Emphasis"/>
    <w:basedOn w:val="DefaultParagraphFont"/>
    <w:qFormat/>
    <w:rsid w:val="007229F6"/>
    <w:rPr>
      <w:i/>
      <w:iCs/>
    </w:rPr>
  </w:style>
  <w:style w:type="paragraph" w:customStyle="1" w:styleId="BodyText22ptBoldCenteredKernat14pt">
    <w:name w:val="Body Text 22 pt Bold Centered Kern at 14 pt"/>
    <w:basedOn w:val="BodyText"/>
    <w:rsid w:val="002E300A"/>
    <w:pPr>
      <w:jc w:val="center"/>
    </w:pPr>
    <w:rPr>
      <w:b/>
      <w:bCs/>
      <w:kern w:val="28"/>
      <w:sz w:val="44"/>
    </w:rPr>
  </w:style>
  <w:style w:type="character" w:customStyle="1" w:styleId="FootnoteTextChar">
    <w:name w:val="Footnote Text Char"/>
    <w:link w:val="FootnoteText"/>
    <w:uiPriority w:val="99"/>
    <w:semiHidden/>
    <w:locked/>
    <w:rsid w:val="002E300A"/>
  </w:style>
  <w:style w:type="character" w:customStyle="1" w:styleId="TableEntryHeaderChar">
    <w:name w:val="Table Entry Header Char"/>
    <w:link w:val="TableEntryHeader"/>
    <w:locked/>
    <w:rsid w:val="00C97B6C"/>
    <w:rPr>
      <w:rFonts w:ascii="Arial" w:hAnsi="Arial"/>
      <w:b/>
    </w:rPr>
  </w:style>
  <w:style w:type="character" w:styleId="UnresolvedMention">
    <w:name w:val="Unresolved Mention"/>
    <w:basedOn w:val="DefaultParagraphFont"/>
    <w:uiPriority w:val="99"/>
    <w:semiHidden/>
    <w:unhideWhenUsed/>
    <w:rsid w:val="00956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43340961">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48830">
      <w:bodyDiv w:val="1"/>
      <w:marLeft w:val="0"/>
      <w:marRight w:val="0"/>
      <w:marTop w:val="0"/>
      <w:marBottom w:val="0"/>
      <w:divBdr>
        <w:top w:val="none" w:sz="0" w:space="0" w:color="auto"/>
        <w:left w:val="none" w:sz="0" w:space="0" w:color="auto"/>
        <w:bottom w:val="none" w:sz="0" w:space="0" w:color="auto"/>
        <w:right w:val="none" w:sz="0" w:space="0" w:color="auto"/>
      </w:divBdr>
      <w:divsChild>
        <w:div w:id="805977565">
          <w:marLeft w:val="0"/>
          <w:marRight w:val="0"/>
          <w:marTop w:val="0"/>
          <w:marBottom w:val="0"/>
          <w:divBdr>
            <w:top w:val="none" w:sz="0" w:space="0" w:color="auto"/>
            <w:left w:val="none" w:sz="0" w:space="0" w:color="auto"/>
            <w:bottom w:val="none" w:sz="0" w:space="0" w:color="auto"/>
            <w:right w:val="none" w:sz="0" w:space="0" w:color="auto"/>
          </w:divBdr>
          <w:divsChild>
            <w:div w:id="1531456660">
              <w:marLeft w:val="0"/>
              <w:marRight w:val="0"/>
              <w:marTop w:val="0"/>
              <w:marBottom w:val="0"/>
              <w:divBdr>
                <w:top w:val="none" w:sz="0" w:space="0" w:color="auto"/>
                <w:left w:val="none" w:sz="0" w:space="0" w:color="auto"/>
                <w:bottom w:val="none" w:sz="0" w:space="0" w:color="auto"/>
                <w:right w:val="none" w:sz="0" w:space="0" w:color="auto"/>
              </w:divBdr>
              <w:divsChild>
                <w:div w:id="1822189413">
                  <w:marLeft w:val="0"/>
                  <w:marRight w:val="0"/>
                  <w:marTop w:val="0"/>
                  <w:marBottom w:val="0"/>
                  <w:divBdr>
                    <w:top w:val="none" w:sz="0" w:space="0" w:color="auto"/>
                    <w:left w:val="none" w:sz="0" w:space="0" w:color="auto"/>
                    <w:bottom w:val="none" w:sz="0" w:space="0" w:color="auto"/>
                    <w:right w:val="none" w:sz="0" w:space="0" w:color="auto"/>
                  </w:divBdr>
                  <w:divsChild>
                    <w:div w:id="2034375141">
                      <w:marLeft w:val="0"/>
                      <w:marRight w:val="0"/>
                      <w:marTop w:val="0"/>
                      <w:marBottom w:val="0"/>
                      <w:divBdr>
                        <w:top w:val="none" w:sz="0" w:space="0" w:color="auto"/>
                        <w:left w:val="none" w:sz="0" w:space="0" w:color="auto"/>
                        <w:bottom w:val="none" w:sz="0" w:space="0" w:color="auto"/>
                        <w:right w:val="none" w:sz="0" w:space="0" w:color="auto"/>
                      </w:divBdr>
                      <w:divsChild>
                        <w:div w:id="1635139792">
                          <w:marLeft w:val="0"/>
                          <w:marRight w:val="0"/>
                          <w:marTop w:val="0"/>
                          <w:marBottom w:val="0"/>
                          <w:divBdr>
                            <w:top w:val="none" w:sz="0" w:space="0" w:color="auto"/>
                            <w:left w:val="none" w:sz="0" w:space="0" w:color="auto"/>
                            <w:bottom w:val="none" w:sz="0" w:space="0" w:color="auto"/>
                            <w:right w:val="none" w:sz="0" w:space="0" w:color="auto"/>
                          </w:divBdr>
                          <w:divsChild>
                            <w:div w:id="913783734">
                              <w:marLeft w:val="0"/>
                              <w:marRight w:val="0"/>
                              <w:marTop w:val="0"/>
                              <w:marBottom w:val="0"/>
                              <w:divBdr>
                                <w:top w:val="none" w:sz="0" w:space="0" w:color="auto"/>
                                <w:left w:val="none" w:sz="0" w:space="0" w:color="auto"/>
                                <w:bottom w:val="none" w:sz="0" w:space="0" w:color="auto"/>
                                <w:right w:val="none" w:sz="0" w:space="0" w:color="auto"/>
                              </w:divBdr>
                              <w:divsChild>
                                <w:div w:id="1086001138">
                                  <w:marLeft w:val="0"/>
                                  <w:marRight w:val="0"/>
                                  <w:marTop w:val="0"/>
                                  <w:marBottom w:val="0"/>
                                  <w:divBdr>
                                    <w:top w:val="none" w:sz="0" w:space="0" w:color="auto"/>
                                    <w:left w:val="none" w:sz="0" w:space="0" w:color="auto"/>
                                    <w:bottom w:val="none" w:sz="0" w:space="0" w:color="auto"/>
                                    <w:right w:val="none" w:sz="0" w:space="0" w:color="auto"/>
                                  </w:divBdr>
                                  <w:divsChild>
                                    <w:div w:id="1169566117">
                                      <w:marLeft w:val="0"/>
                                      <w:marRight w:val="0"/>
                                      <w:marTop w:val="0"/>
                                      <w:marBottom w:val="0"/>
                                      <w:divBdr>
                                        <w:top w:val="none" w:sz="0" w:space="0" w:color="auto"/>
                                        <w:left w:val="none" w:sz="0" w:space="0" w:color="auto"/>
                                        <w:bottom w:val="none" w:sz="0" w:space="0" w:color="auto"/>
                                        <w:right w:val="none" w:sz="0" w:space="0" w:color="auto"/>
                                      </w:divBdr>
                                      <w:divsChild>
                                        <w:div w:id="1294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77687">
                  <w:marLeft w:val="30"/>
                  <w:marRight w:val="0"/>
                  <w:marTop w:val="0"/>
                  <w:marBottom w:val="0"/>
                  <w:divBdr>
                    <w:top w:val="none" w:sz="0" w:space="0" w:color="auto"/>
                    <w:left w:val="none" w:sz="0" w:space="0" w:color="auto"/>
                    <w:bottom w:val="none" w:sz="0" w:space="0" w:color="auto"/>
                    <w:right w:val="none" w:sz="0" w:space="0" w:color="auto"/>
                  </w:divBdr>
                  <w:divsChild>
                    <w:div w:id="1618557883">
                      <w:marLeft w:val="45"/>
                      <w:marRight w:val="45"/>
                      <w:marTop w:val="0"/>
                      <w:marBottom w:val="0"/>
                      <w:divBdr>
                        <w:top w:val="none" w:sz="0" w:space="0" w:color="auto"/>
                        <w:left w:val="none" w:sz="0" w:space="0" w:color="auto"/>
                        <w:bottom w:val="none" w:sz="0" w:space="0" w:color="auto"/>
                        <w:right w:val="none" w:sz="0" w:space="0" w:color="auto"/>
                      </w:divBdr>
                      <w:divsChild>
                        <w:div w:id="279647279">
                          <w:marLeft w:val="0"/>
                          <w:marRight w:val="0"/>
                          <w:marTop w:val="0"/>
                          <w:marBottom w:val="0"/>
                          <w:divBdr>
                            <w:top w:val="single" w:sz="6" w:space="0" w:color="auto"/>
                            <w:left w:val="single" w:sz="2" w:space="0" w:color="auto"/>
                            <w:bottom w:val="single" w:sz="6" w:space="0" w:color="auto"/>
                            <w:right w:val="single" w:sz="2" w:space="0" w:color="auto"/>
                          </w:divBdr>
                          <w:divsChild>
                            <w:div w:id="1734808915">
                              <w:marLeft w:val="-15"/>
                              <w:marRight w:val="-15"/>
                              <w:marTop w:val="0"/>
                              <w:marBottom w:val="0"/>
                              <w:divBdr>
                                <w:top w:val="single" w:sz="2" w:space="0" w:color="auto"/>
                                <w:left w:val="single" w:sz="6" w:space="0" w:color="auto"/>
                                <w:bottom w:val="single" w:sz="2" w:space="0" w:color="auto"/>
                                <w:right w:val="single" w:sz="6" w:space="0" w:color="auto"/>
                              </w:divBdr>
                              <w:divsChild>
                                <w:div w:id="7963375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755588933">
                      <w:marLeft w:val="45"/>
                      <w:marRight w:val="45"/>
                      <w:marTop w:val="0"/>
                      <w:marBottom w:val="0"/>
                      <w:divBdr>
                        <w:top w:val="none" w:sz="0" w:space="0" w:color="auto"/>
                        <w:left w:val="none" w:sz="0" w:space="0" w:color="auto"/>
                        <w:bottom w:val="none" w:sz="0" w:space="0" w:color="auto"/>
                        <w:right w:val="none" w:sz="0" w:space="0" w:color="auto"/>
                      </w:divBdr>
                      <w:divsChild>
                        <w:div w:id="1914662103">
                          <w:marLeft w:val="0"/>
                          <w:marRight w:val="0"/>
                          <w:marTop w:val="0"/>
                          <w:marBottom w:val="0"/>
                          <w:divBdr>
                            <w:top w:val="single" w:sz="6" w:space="0" w:color="auto"/>
                            <w:left w:val="single" w:sz="2" w:space="0" w:color="auto"/>
                            <w:bottom w:val="single" w:sz="6" w:space="0" w:color="auto"/>
                            <w:right w:val="single" w:sz="2" w:space="0" w:color="auto"/>
                          </w:divBdr>
                          <w:divsChild>
                            <w:div w:id="1982995691">
                              <w:marLeft w:val="-15"/>
                              <w:marRight w:val="-15"/>
                              <w:marTop w:val="0"/>
                              <w:marBottom w:val="0"/>
                              <w:divBdr>
                                <w:top w:val="single" w:sz="2" w:space="0" w:color="auto"/>
                                <w:left w:val="single" w:sz="6" w:space="0" w:color="auto"/>
                                <w:bottom w:val="single" w:sz="2" w:space="0" w:color="auto"/>
                                <w:right w:val="single" w:sz="6" w:space="0" w:color="auto"/>
                              </w:divBdr>
                              <w:divsChild>
                                <w:div w:id="2135402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04544842">
                  <w:marLeft w:val="0"/>
                  <w:marRight w:val="0"/>
                  <w:marTop w:val="0"/>
                  <w:marBottom w:val="0"/>
                  <w:divBdr>
                    <w:top w:val="none" w:sz="0" w:space="0" w:color="auto"/>
                    <w:left w:val="none" w:sz="0" w:space="0" w:color="auto"/>
                    <w:bottom w:val="none" w:sz="0" w:space="0" w:color="auto"/>
                    <w:right w:val="none" w:sz="0" w:space="0" w:color="auto"/>
                  </w:divBdr>
                  <w:divsChild>
                    <w:div w:id="1377701288">
                      <w:marLeft w:val="0"/>
                      <w:marRight w:val="0"/>
                      <w:marTop w:val="0"/>
                      <w:marBottom w:val="0"/>
                      <w:divBdr>
                        <w:top w:val="none" w:sz="0" w:space="0" w:color="auto"/>
                        <w:left w:val="none" w:sz="0" w:space="0" w:color="auto"/>
                        <w:bottom w:val="none" w:sz="0" w:space="0" w:color="auto"/>
                        <w:right w:val="none" w:sz="0" w:space="0" w:color="auto"/>
                      </w:divBdr>
                      <w:divsChild>
                        <w:div w:id="2115443242">
                          <w:marLeft w:val="30"/>
                          <w:marRight w:val="30"/>
                          <w:marTop w:val="0"/>
                          <w:marBottom w:val="30"/>
                          <w:divBdr>
                            <w:top w:val="none" w:sz="0" w:space="0" w:color="auto"/>
                            <w:left w:val="none" w:sz="0" w:space="0" w:color="auto"/>
                            <w:bottom w:val="none" w:sz="0" w:space="0" w:color="auto"/>
                            <w:right w:val="none" w:sz="0" w:space="0" w:color="auto"/>
                          </w:divBdr>
                          <w:divsChild>
                            <w:div w:id="1540703696">
                              <w:marLeft w:val="0"/>
                              <w:marRight w:val="0"/>
                              <w:marTop w:val="0"/>
                              <w:marBottom w:val="30"/>
                              <w:divBdr>
                                <w:top w:val="single" w:sz="6" w:space="2" w:color="AAAAAA"/>
                                <w:left w:val="single" w:sz="6" w:space="2" w:color="CCCCCC"/>
                                <w:bottom w:val="single" w:sz="6" w:space="2" w:color="CCCCCC"/>
                                <w:right w:val="single" w:sz="6" w:space="2" w:color="CCCCCC"/>
                              </w:divBdr>
                              <w:divsChild>
                                <w:div w:id="1758479067">
                                  <w:marLeft w:val="-15"/>
                                  <w:marRight w:val="-15"/>
                                  <w:marTop w:val="0"/>
                                  <w:marBottom w:val="0"/>
                                  <w:divBdr>
                                    <w:top w:val="none" w:sz="0" w:space="2" w:color="E4E4E4"/>
                                    <w:left w:val="none" w:sz="0" w:space="4" w:color="E4E4E4"/>
                                    <w:bottom w:val="none" w:sz="0" w:space="2" w:color="E4E4E4"/>
                                    <w:right w:val="none" w:sz="0" w:space="0" w:color="E4E4E4"/>
                                  </w:divBdr>
                                  <w:divsChild>
                                    <w:div w:id="1841307766">
                                      <w:marLeft w:val="0"/>
                                      <w:marRight w:val="0"/>
                                      <w:marTop w:val="0"/>
                                      <w:marBottom w:val="0"/>
                                      <w:divBdr>
                                        <w:top w:val="none" w:sz="0" w:space="0" w:color="auto"/>
                                        <w:left w:val="none" w:sz="0" w:space="0" w:color="auto"/>
                                        <w:bottom w:val="none" w:sz="0" w:space="0" w:color="auto"/>
                                        <w:right w:val="none" w:sz="0" w:space="0" w:color="auto"/>
                                      </w:divBdr>
                                      <w:divsChild>
                                        <w:div w:id="1167601103">
                                          <w:marLeft w:val="0"/>
                                          <w:marRight w:val="30"/>
                                          <w:marTop w:val="0"/>
                                          <w:marBottom w:val="0"/>
                                          <w:divBdr>
                                            <w:top w:val="none" w:sz="0" w:space="0" w:color="auto"/>
                                            <w:left w:val="none" w:sz="0" w:space="0" w:color="auto"/>
                                            <w:bottom w:val="none" w:sz="0" w:space="0" w:color="auto"/>
                                            <w:right w:val="none" w:sz="0" w:space="0" w:color="auto"/>
                                          </w:divBdr>
                                        </w:div>
                                        <w:div w:id="115754158">
                                          <w:marLeft w:val="-30"/>
                                          <w:marRight w:val="-15"/>
                                          <w:marTop w:val="0"/>
                                          <w:marBottom w:val="0"/>
                                          <w:divBdr>
                                            <w:top w:val="none" w:sz="0" w:space="0" w:color="auto"/>
                                            <w:left w:val="none" w:sz="0" w:space="0" w:color="auto"/>
                                            <w:bottom w:val="none" w:sz="0" w:space="0" w:color="auto"/>
                                            <w:right w:val="none" w:sz="0" w:space="0" w:color="auto"/>
                                          </w:divBdr>
                                          <w:divsChild>
                                            <w:div w:id="20866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93889">
                              <w:marLeft w:val="0"/>
                              <w:marRight w:val="0"/>
                              <w:marTop w:val="0"/>
                              <w:marBottom w:val="30"/>
                              <w:divBdr>
                                <w:top w:val="single" w:sz="6" w:space="2" w:color="AAAAAA"/>
                                <w:left w:val="single" w:sz="6" w:space="2" w:color="CCCCCC"/>
                                <w:bottom w:val="single" w:sz="6" w:space="2" w:color="CCCCCC"/>
                                <w:right w:val="single" w:sz="6" w:space="2" w:color="CCCCCC"/>
                              </w:divBdr>
                              <w:divsChild>
                                <w:div w:id="1309624696">
                                  <w:marLeft w:val="-15"/>
                                  <w:marRight w:val="-15"/>
                                  <w:marTop w:val="0"/>
                                  <w:marBottom w:val="0"/>
                                  <w:divBdr>
                                    <w:top w:val="none" w:sz="0" w:space="2" w:color="E4E4E4"/>
                                    <w:left w:val="none" w:sz="0" w:space="4" w:color="E4E4E4"/>
                                    <w:bottom w:val="none" w:sz="0" w:space="2" w:color="E4E4E4"/>
                                    <w:right w:val="none" w:sz="0" w:space="0" w:color="E4E4E4"/>
                                  </w:divBdr>
                                  <w:divsChild>
                                    <w:div w:id="1164202832">
                                      <w:marLeft w:val="0"/>
                                      <w:marRight w:val="0"/>
                                      <w:marTop w:val="0"/>
                                      <w:marBottom w:val="0"/>
                                      <w:divBdr>
                                        <w:top w:val="none" w:sz="0" w:space="0" w:color="auto"/>
                                        <w:left w:val="none" w:sz="0" w:space="0" w:color="auto"/>
                                        <w:bottom w:val="none" w:sz="0" w:space="0" w:color="auto"/>
                                        <w:right w:val="none" w:sz="0" w:space="0" w:color="auto"/>
                                      </w:divBdr>
                                      <w:divsChild>
                                        <w:div w:id="1603149147">
                                          <w:marLeft w:val="0"/>
                                          <w:marRight w:val="30"/>
                                          <w:marTop w:val="0"/>
                                          <w:marBottom w:val="0"/>
                                          <w:divBdr>
                                            <w:top w:val="none" w:sz="0" w:space="0" w:color="auto"/>
                                            <w:left w:val="none" w:sz="0" w:space="0" w:color="auto"/>
                                            <w:bottom w:val="none" w:sz="0" w:space="0" w:color="auto"/>
                                            <w:right w:val="none" w:sz="0" w:space="0" w:color="auto"/>
                                          </w:divBdr>
                                        </w:div>
                                        <w:div w:id="1931809758">
                                          <w:marLeft w:val="-30"/>
                                          <w:marRight w:val="-15"/>
                                          <w:marTop w:val="0"/>
                                          <w:marBottom w:val="0"/>
                                          <w:divBdr>
                                            <w:top w:val="none" w:sz="0" w:space="0" w:color="auto"/>
                                            <w:left w:val="none" w:sz="0" w:space="0" w:color="auto"/>
                                            <w:bottom w:val="none" w:sz="0" w:space="0" w:color="auto"/>
                                            <w:right w:val="none" w:sz="0" w:space="0" w:color="auto"/>
                                          </w:divBdr>
                                          <w:divsChild>
                                            <w:div w:id="9726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29247">
                              <w:marLeft w:val="0"/>
                              <w:marRight w:val="0"/>
                              <w:marTop w:val="0"/>
                              <w:marBottom w:val="30"/>
                              <w:divBdr>
                                <w:top w:val="single" w:sz="6" w:space="2" w:color="AAAAAA"/>
                                <w:left w:val="single" w:sz="6" w:space="2" w:color="CCCCCC"/>
                                <w:bottom w:val="single" w:sz="6" w:space="2" w:color="CCCCCC"/>
                                <w:right w:val="single" w:sz="6" w:space="2" w:color="CCCCCC"/>
                              </w:divBdr>
                              <w:divsChild>
                                <w:div w:id="1487471094">
                                  <w:marLeft w:val="-15"/>
                                  <w:marRight w:val="-15"/>
                                  <w:marTop w:val="0"/>
                                  <w:marBottom w:val="0"/>
                                  <w:divBdr>
                                    <w:top w:val="none" w:sz="0" w:space="2" w:color="E4E4E4"/>
                                    <w:left w:val="none" w:sz="0" w:space="4" w:color="E4E4E4"/>
                                    <w:bottom w:val="none" w:sz="0" w:space="2" w:color="E4E4E4"/>
                                    <w:right w:val="none" w:sz="0" w:space="0" w:color="E4E4E4"/>
                                  </w:divBdr>
                                  <w:divsChild>
                                    <w:div w:id="462699056">
                                      <w:marLeft w:val="0"/>
                                      <w:marRight w:val="0"/>
                                      <w:marTop w:val="0"/>
                                      <w:marBottom w:val="0"/>
                                      <w:divBdr>
                                        <w:top w:val="none" w:sz="0" w:space="0" w:color="auto"/>
                                        <w:left w:val="none" w:sz="0" w:space="0" w:color="auto"/>
                                        <w:bottom w:val="none" w:sz="0" w:space="0" w:color="auto"/>
                                        <w:right w:val="none" w:sz="0" w:space="0" w:color="auto"/>
                                      </w:divBdr>
                                      <w:divsChild>
                                        <w:div w:id="1903709055">
                                          <w:marLeft w:val="0"/>
                                          <w:marRight w:val="30"/>
                                          <w:marTop w:val="0"/>
                                          <w:marBottom w:val="0"/>
                                          <w:divBdr>
                                            <w:top w:val="none" w:sz="0" w:space="0" w:color="auto"/>
                                            <w:left w:val="none" w:sz="0" w:space="0" w:color="auto"/>
                                            <w:bottom w:val="none" w:sz="0" w:space="0" w:color="auto"/>
                                            <w:right w:val="none" w:sz="0" w:space="0" w:color="auto"/>
                                          </w:divBdr>
                                        </w:div>
                                        <w:div w:id="530651532">
                                          <w:marLeft w:val="-30"/>
                                          <w:marRight w:val="-15"/>
                                          <w:marTop w:val="0"/>
                                          <w:marBottom w:val="0"/>
                                          <w:divBdr>
                                            <w:top w:val="none" w:sz="0" w:space="0" w:color="auto"/>
                                            <w:left w:val="none" w:sz="0" w:space="0" w:color="auto"/>
                                            <w:bottom w:val="none" w:sz="0" w:space="0" w:color="auto"/>
                                            <w:right w:val="none" w:sz="0" w:space="0" w:color="auto"/>
                                          </w:divBdr>
                                          <w:divsChild>
                                            <w:div w:id="17700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0180">
                              <w:marLeft w:val="0"/>
                              <w:marRight w:val="0"/>
                              <w:marTop w:val="0"/>
                              <w:marBottom w:val="30"/>
                              <w:divBdr>
                                <w:top w:val="single" w:sz="2" w:space="2" w:color="FFFFFF"/>
                                <w:left w:val="single" w:sz="6" w:space="2" w:color="AAAAAA"/>
                                <w:bottom w:val="single" w:sz="6" w:space="2" w:color="AAAAAA"/>
                                <w:right w:val="single" w:sz="6" w:space="2" w:color="AAAAAA"/>
                              </w:divBdr>
                              <w:divsChild>
                                <w:div w:id="207953740">
                                  <w:marLeft w:val="-15"/>
                                  <w:marRight w:val="-15"/>
                                  <w:marTop w:val="0"/>
                                  <w:marBottom w:val="0"/>
                                  <w:divBdr>
                                    <w:top w:val="none" w:sz="0" w:space="2" w:color="D8D8D8"/>
                                    <w:left w:val="none" w:sz="0" w:space="4" w:color="D8D8D8"/>
                                    <w:bottom w:val="none" w:sz="0" w:space="2" w:color="D8D8D8"/>
                                    <w:right w:val="none" w:sz="0" w:space="0" w:color="D8D8D8"/>
                                  </w:divBdr>
                                  <w:divsChild>
                                    <w:div w:id="2130976227">
                                      <w:marLeft w:val="0"/>
                                      <w:marRight w:val="0"/>
                                      <w:marTop w:val="0"/>
                                      <w:marBottom w:val="0"/>
                                      <w:divBdr>
                                        <w:top w:val="none" w:sz="0" w:space="0" w:color="auto"/>
                                        <w:left w:val="none" w:sz="0" w:space="0" w:color="auto"/>
                                        <w:bottom w:val="none" w:sz="0" w:space="0" w:color="auto"/>
                                        <w:right w:val="none" w:sz="0" w:space="0" w:color="auto"/>
                                      </w:divBdr>
                                      <w:divsChild>
                                        <w:div w:id="101000572">
                                          <w:marLeft w:val="0"/>
                                          <w:marRight w:val="30"/>
                                          <w:marTop w:val="0"/>
                                          <w:marBottom w:val="0"/>
                                          <w:divBdr>
                                            <w:top w:val="none" w:sz="0" w:space="0" w:color="auto"/>
                                            <w:left w:val="none" w:sz="0" w:space="0" w:color="auto"/>
                                            <w:bottom w:val="none" w:sz="0" w:space="0" w:color="auto"/>
                                            <w:right w:val="none" w:sz="0" w:space="0" w:color="auto"/>
                                          </w:divBdr>
                                        </w:div>
                                        <w:div w:id="1604653457">
                                          <w:marLeft w:val="-30"/>
                                          <w:marRight w:val="-15"/>
                                          <w:marTop w:val="0"/>
                                          <w:marBottom w:val="0"/>
                                          <w:divBdr>
                                            <w:top w:val="none" w:sz="0" w:space="0" w:color="auto"/>
                                            <w:left w:val="none" w:sz="0" w:space="0" w:color="auto"/>
                                            <w:bottom w:val="none" w:sz="0" w:space="0" w:color="auto"/>
                                            <w:right w:val="none" w:sz="0" w:space="0" w:color="auto"/>
                                          </w:divBdr>
                                          <w:divsChild>
                                            <w:div w:id="2061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641358">
                  <w:marLeft w:val="0"/>
                  <w:marRight w:val="0"/>
                  <w:marTop w:val="0"/>
                  <w:marBottom w:val="0"/>
                  <w:divBdr>
                    <w:top w:val="none" w:sz="0" w:space="0" w:color="auto"/>
                    <w:left w:val="single" w:sz="6" w:space="0" w:color="auto"/>
                    <w:bottom w:val="none" w:sz="0" w:space="0" w:color="auto"/>
                    <w:right w:val="none" w:sz="0" w:space="0" w:color="auto"/>
                  </w:divBdr>
                  <w:divsChild>
                    <w:div w:id="1799911359">
                      <w:marLeft w:val="0"/>
                      <w:marRight w:val="15"/>
                      <w:marTop w:val="0"/>
                      <w:marBottom w:val="0"/>
                      <w:divBdr>
                        <w:top w:val="none" w:sz="0" w:space="0" w:color="auto"/>
                        <w:left w:val="none" w:sz="0" w:space="0" w:color="auto"/>
                        <w:bottom w:val="none" w:sz="0" w:space="0" w:color="auto"/>
                        <w:right w:val="none" w:sz="0" w:space="0" w:color="auto"/>
                      </w:divBdr>
                      <w:divsChild>
                        <w:div w:id="80445161">
                          <w:marLeft w:val="0"/>
                          <w:marRight w:val="0"/>
                          <w:marTop w:val="0"/>
                          <w:marBottom w:val="0"/>
                          <w:divBdr>
                            <w:top w:val="none" w:sz="0" w:space="0" w:color="auto"/>
                            <w:left w:val="none" w:sz="0" w:space="0" w:color="auto"/>
                            <w:bottom w:val="none" w:sz="0" w:space="0" w:color="auto"/>
                            <w:right w:val="none" w:sz="0" w:space="0" w:color="auto"/>
                          </w:divBdr>
                          <w:divsChild>
                            <w:div w:id="1584026243">
                              <w:marLeft w:val="0"/>
                              <w:marRight w:val="0"/>
                              <w:marTop w:val="0"/>
                              <w:marBottom w:val="0"/>
                              <w:divBdr>
                                <w:top w:val="none" w:sz="0" w:space="0" w:color="auto"/>
                                <w:left w:val="none" w:sz="0" w:space="0" w:color="auto"/>
                                <w:bottom w:val="none" w:sz="0" w:space="0" w:color="auto"/>
                                <w:right w:val="none" w:sz="0" w:space="0" w:color="auto"/>
                              </w:divBdr>
                              <w:divsChild>
                                <w:div w:id="1080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301612">
          <w:marLeft w:val="0"/>
          <w:marRight w:val="0"/>
          <w:marTop w:val="0"/>
          <w:marBottom w:val="0"/>
          <w:divBdr>
            <w:top w:val="none" w:sz="0" w:space="0" w:color="auto"/>
            <w:left w:val="none" w:sz="0" w:space="0" w:color="auto"/>
            <w:bottom w:val="none" w:sz="0" w:space="0" w:color="auto"/>
            <w:right w:val="none" w:sz="0" w:space="0" w:color="auto"/>
          </w:divBdr>
          <w:divsChild>
            <w:div w:id="1521818960">
              <w:marLeft w:val="0"/>
              <w:marRight w:val="0"/>
              <w:marTop w:val="0"/>
              <w:marBottom w:val="0"/>
              <w:divBdr>
                <w:top w:val="single" w:sz="12" w:space="1" w:color="5292F7"/>
                <w:left w:val="single" w:sz="12" w:space="2" w:color="5292F7"/>
                <w:bottom w:val="single" w:sz="12" w:space="1" w:color="5292F7"/>
                <w:right w:val="single" w:sz="12" w:space="2" w:color="5292F7"/>
              </w:divBdr>
              <w:divsChild>
                <w:div w:id="14112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388920006">
      <w:bodyDiv w:val="1"/>
      <w:marLeft w:val="0"/>
      <w:marRight w:val="0"/>
      <w:marTop w:val="0"/>
      <w:marBottom w:val="0"/>
      <w:divBdr>
        <w:top w:val="none" w:sz="0" w:space="0" w:color="auto"/>
        <w:left w:val="none" w:sz="0" w:space="0" w:color="auto"/>
        <w:bottom w:val="none" w:sz="0" w:space="0" w:color="auto"/>
        <w:right w:val="none" w:sz="0" w:space="0" w:color="auto"/>
      </w:divBdr>
    </w:div>
    <w:div w:id="1388996445">
      <w:bodyDiv w:val="1"/>
      <w:marLeft w:val="0"/>
      <w:marRight w:val="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R4/index.html" TargetMode="External"/><Relationship Id="rId39" Type="http://schemas.openxmlformats.org/officeDocument/2006/relationships/header" Target="header1.xml"/><Relationship Id="rId34" Type="http://schemas.openxmlformats.org/officeDocument/2006/relationships/hyperlink" Target="http://hl7.org/fhir/R4/extension-patient-mothersmaidenname.html"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license.html" TargetMode="External"/><Relationship Id="rId33" Type="http://schemas.openxmlformats.org/officeDocument/2006/relationships/hyperlink" Target="http://hl7.org/fhir/R4/patient.html" TargetMode="External"/><Relationship Id="rId38" Type="http://schemas.openxmlformats.org/officeDocument/2006/relationships/hyperlink" Target="http://hl7.org/fhir/R4/patient.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hl7.org/fhir/R4/search.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2.png"/><Relationship Id="rId32" Type="http://schemas.openxmlformats.org/officeDocument/2006/relationships/hyperlink" Target="http://hl7.org/fhir/R4/search.html" TargetMode="External"/><Relationship Id="rId37" Type="http://schemas.openxmlformats.org/officeDocument/2006/relationships/hyperlink" Target="http://hl7.org/fhir/R4/patient.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8" Type="http://schemas.openxmlformats.org/officeDocument/2006/relationships/hyperlink" Target="http://hl7.org/fhir/R4/search.html" TargetMode="External"/><Relationship Id="rId36" Type="http://schemas.openxmlformats.org/officeDocument/2006/relationships/hyperlink" Target="http://hl7.org/fhir/R4/search.html" TargetMode="External"/><Relationship Id="rId10" Type="http://schemas.openxmlformats.org/officeDocument/2006/relationships/hyperlink" Target="http://ihe.net/Public_Comment/" TargetMode="External"/><Relationship Id="rId19" Type="http://schemas.openxmlformats.org/officeDocument/2006/relationships/customXml" Target="ink/ink1.xml"/><Relationship Id="rId31" Type="http://schemas.openxmlformats.org/officeDocument/2006/relationships/hyperlink" Target="http://hl7.org/fhir/R4/patient.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7" Type="http://schemas.openxmlformats.org/officeDocument/2006/relationships/hyperlink" Target="http://hl7.org/fhir/R4/http.html" TargetMode="External"/><Relationship Id="rId30" Type="http://schemas.openxmlformats.org/officeDocument/2006/relationships/hyperlink" Target="http://hl7.org/fhir/R4/valueset-administrative-gender.html" TargetMode="External"/><Relationship Id="rId35" Type="http://schemas.openxmlformats.org/officeDocument/2006/relationships/hyperlink" Target="http://hl7.org/fhir/R4/http.html"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1.70213" units="1/cm"/>
          <inkml:channelProperty channel="Y" name="resolution" value="81.81818" units="1/cm"/>
        </inkml:channelProperties>
      </inkml:inkSource>
      <inkml:timestamp xml:id="ts0" timeString="2014-02-10T12:12:07.843"/>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80DAF-B738-4702-8A9C-A8E6E170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77</TotalTime>
  <Pages>30</Pages>
  <Words>8385</Words>
  <Characters>47801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IHE_ITI_Suppl_PDQm_Rev2-2_TI_2020-08-xx</vt:lpstr>
    </vt:vector>
  </TitlesOfParts>
  <Company>IHE</Company>
  <LinksUpToDate>false</LinksUpToDate>
  <CharactersWithSpaces>56074</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IHE_ITI_Suppl_PDQm_Rev2-2_TI_2020-08-28</dc:title>
  <dc:subject>IHE ITI Patient Demographics Query for MobileTechnical Framework Supplement</dc:subject>
  <dc:creator>IHE ITI Technical Committee</dc:creator>
  <cp:keywords>IHE ITI Supplement</cp:keywords>
  <cp:lastModifiedBy>Mary Jungers</cp:lastModifiedBy>
  <cp:revision>12</cp:revision>
  <cp:lastPrinted>2017-04-27T14:30:00Z</cp:lastPrinted>
  <dcterms:created xsi:type="dcterms:W3CDTF">2020-05-27T17:22:00Z</dcterms:created>
  <dcterms:modified xsi:type="dcterms:W3CDTF">2020-08-28T15:19:00Z</dcterms:modified>
  <cp:category>IHE Supplement</cp:category>
</cp:coreProperties>
</file>